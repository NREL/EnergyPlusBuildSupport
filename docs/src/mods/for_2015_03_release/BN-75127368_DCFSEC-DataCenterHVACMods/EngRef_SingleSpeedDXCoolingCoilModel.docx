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85" w:rsidRDefault="007534DD" w:rsidP="00045851">
      <w:pPr>
        <w:pStyle w:val="TitleCover"/>
      </w:pPr>
      <w:r>
        <w:t>E</w:t>
      </w:r>
      <w:r w:rsidR="009A4A85">
        <w:t>nergyPlus</w:t>
      </w:r>
      <w:r w:rsidR="009A4A85">
        <w:br/>
        <w:t>Engineering Reference</w:t>
      </w:r>
    </w:p>
    <w:p w:rsidR="009A4A85" w:rsidRDefault="009A4A85">
      <w:pPr>
        <w:pStyle w:val="SubtitleCover"/>
        <w:rPr>
          <w:sz w:val="24"/>
          <w:szCs w:val="24"/>
        </w:rPr>
      </w:pPr>
      <w:r>
        <w:t xml:space="preserve">The Reference to EnergyPlus </w:t>
      </w:r>
      <w:proofErr w:type="gramStart"/>
      <w:r>
        <w:t>Calculations</w:t>
      </w:r>
      <w:proofErr w:type="gramEnd"/>
      <w:r>
        <w:br/>
      </w:r>
      <w:r>
        <w:rPr>
          <w:sz w:val="24"/>
          <w:szCs w:val="24"/>
        </w:rPr>
        <w:t>(in case you want or need to know)</w:t>
      </w: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D23DD8" w:rsidRDefault="00D23DD8" w:rsidP="00D23DD8">
      <w:pPr>
        <w:pStyle w:val="Heading3"/>
      </w:pPr>
      <w:bookmarkStart w:id="0" w:name="_Toc351186702"/>
      <w:bookmarkStart w:id="1" w:name="_Toc488563941"/>
      <w:bookmarkStart w:id="2" w:name="_Toc506108359"/>
      <w:bookmarkStart w:id="3" w:name="_Ref14874875"/>
      <w:bookmarkStart w:id="4" w:name="_Ref14874968"/>
      <w:bookmarkStart w:id="5" w:name="_Toc2150251"/>
      <w:bookmarkStart w:id="6" w:name="_Toc35307144"/>
      <w:bookmarkStart w:id="7" w:name="_Toc69557850"/>
      <w:r>
        <w:t>Single-Speed Electric DX Air Cooling Coil</w:t>
      </w:r>
      <w:bookmarkEnd w:id="0"/>
      <w:r>
        <w:t xml:space="preserve"> </w:t>
      </w:r>
    </w:p>
    <w:p w:rsidR="00D23DD8" w:rsidRDefault="00D23DD8" w:rsidP="00D23DD8">
      <w:pPr>
        <w:pStyle w:val="Heading4"/>
      </w:pPr>
      <w:bookmarkStart w:id="8" w:name="_Toc52596561"/>
      <w:bookmarkStart w:id="9" w:name="_Toc66603185"/>
      <w:r>
        <w:t>Overview</w:t>
      </w:r>
      <w:bookmarkEnd w:id="8"/>
      <w:bookmarkEnd w:id="9"/>
    </w:p>
    <w:p w:rsidR="00D23DD8" w:rsidRDefault="00D23DD8" w:rsidP="00D23DD8">
      <w:pPr>
        <w:pStyle w:val="BodyText"/>
      </w:pPr>
      <w:r>
        <w:t xml:space="preserve">This model (object names </w:t>
      </w:r>
      <w:proofErr w:type="spellStart"/>
      <w:r>
        <w:t>Coil</w:t>
      </w:r>
      <w:proofErr w:type="gramStart"/>
      <w:r>
        <w:t>:Cooling:DX:SingleSpeed</w:t>
      </w:r>
      <w:proofErr w:type="spellEnd"/>
      <w:proofErr w:type="gramEnd"/>
      <w:r>
        <w:t xml:space="preserve"> and </w:t>
      </w:r>
      <w:proofErr w:type="spellStart"/>
      <w:r>
        <w:t>Coil:Cooling:DX:TwoStageWithHumidityControlMode</w:t>
      </w:r>
      <w:proofErr w:type="spellEnd"/>
      <w:r>
        <w:t xml:space="preserve">, with </w:t>
      </w:r>
      <w:proofErr w:type="spellStart"/>
      <w:r>
        <w:t>CoilPerformance:DX:Cooling</w:t>
      </w:r>
      <w:proofErr w:type="spellEnd"/>
      <w:r>
        <w:t xml:space="preserve">) simulates the performance of an air-cooled or evaporative-cooled direct expansion (DX) air conditioner. The model uses performance information at rated conditions along with curve fits for variations in total capacity, energy input ratio and part-load fraction to determine the performance of the unit at part-load conditions (Henderson et al. 1992, ASHRAE 1993). Sensible/latent capacity splits are determined by the rated sensible heat ratio (SHR) and the apparatus </w:t>
      </w:r>
      <w:proofErr w:type="spellStart"/>
      <w:r>
        <w:t>dewpoint</w:t>
      </w:r>
      <w:proofErr w:type="spellEnd"/>
      <w:r>
        <w:t xml:space="preserve"> (ADP)/bypass factor (BF) approach. This approach is analogous to the NTU-effectiveness calculations used for sensible-only heat exchanger calculations, extended to a cooling and dehumidifying coil. </w:t>
      </w:r>
    </w:p>
    <w:p w:rsidR="00D23DD8" w:rsidRDefault="00D23DD8" w:rsidP="00D23DD8">
      <w:pPr>
        <w:pStyle w:val="BodyText"/>
      </w:pPr>
      <w:r>
        <w:t xml:space="preserve">This model simulates the thermal performance of the DX cooling coil and the power consumption of the outdoor condensing unit (compressor, fan, crankcase heater and </w:t>
      </w:r>
      <w:proofErr w:type="spellStart"/>
      <w:r>
        <w:t>evap</w:t>
      </w:r>
      <w:proofErr w:type="spellEnd"/>
      <w:r>
        <w:t xml:space="preserve"> condenser water pump). The total amount of heat rejected by the condenser is also calculated and stored for use by other waste heat recovery models (e.g., </w:t>
      </w:r>
      <w:proofErr w:type="spellStart"/>
      <w:r>
        <w:t>Coil</w:t>
      </w:r>
      <w:proofErr w:type="gramStart"/>
      <w:r>
        <w:t>:Heating:Desuperheater</w:t>
      </w:r>
      <w:proofErr w:type="spellEnd"/>
      <w:proofErr w:type="gramEnd"/>
      <w:r>
        <w:t xml:space="preserve">). The performance of the indoor supply air fan varies widely from system to system depending on control strategy (e.g., constant fan vs. AUTO fan, constant air volume vs. variable air volume, etc.), fan type, fan motor efficiency and pressure losses through the air distribution system. Therefore, this DX system model does not account for the thermal effects or electric power consumption of the indoor supply air fan. EnergyPlus contains separate models for simulating the performance of various indoor fan configurations, and these models can be easily linked with the DX system model described here to simulate the entire DX air conditioner being considered (e.g., see </w:t>
      </w:r>
      <w:proofErr w:type="spellStart"/>
      <w:r>
        <w:t>AirLoopHVAC:Unitary:Furnace:HeatCool</w:t>
      </w:r>
      <w:proofErr w:type="spellEnd"/>
      <w:r>
        <w:t xml:space="preserve">, </w:t>
      </w:r>
      <w:proofErr w:type="spellStart"/>
      <w:r>
        <w:t>AirLoopHVAC:UnitaryHeatCool</w:t>
      </w:r>
      <w:proofErr w:type="spellEnd"/>
      <w:r>
        <w:t xml:space="preserve">, </w:t>
      </w:r>
      <w:proofErr w:type="spellStart"/>
      <w:r>
        <w:t>ZoneHVAC:WindowAirConditioner</w:t>
      </w:r>
      <w:proofErr w:type="spellEnd"/>
      <w:r>
        <w:t xml:space="preserve"> or </w:t>
      </w:r>
      <w:proofErr w:type="spellStart"/>
      <w:r>
        <w:t>AirLoopHVAC:UnitaryHeatPump:AirToAir</w:t>
      </w:r>
      <w:proofErr w:type="spellEnd"/>
      <w:r>
        <w:t>).</w:t>
      </w:r>
    </w:p>
    <w:p w:rsidR="00D23DD8" w:rsidRDefault="00D23DD8" w:rsidP="00D23DD8">
      <w:pPr>
        <w:pStyle w:val="Heading4"/>
      </w:pPr>
      <w:bookmarkStart w:id="10" w:name="_Toc52596562"/>
      <w:bookmarkStart w:id="11" w:name="_Toc66603186"/>
      <w:r>
        <w:t>Model Description</w:t>
      </w:r>
      <w:bookmarkEnd w:id="10"/>
      <w:bookmarkEnd w:id="11"/>
    </w:p>
    <w:p w:rsidR="00DF42A7" w:rsidRDefault="00DF42A7" w:rsidP="00DF42A7">
      <w:pPr>
        <w:pStyle w:val="BodyText"/>
        <w:rPr>
          <w:rFonts w:ascii="Consolas" w:hAnsi="Consolas" w:cs="Consolas"/>
          <w:sz w:val="19"/>
          <w:szCs w:val="19"/>
        </w:rPr>
      </w:pPr>
      <w:r>
        <w:t xml:space="preserve">The user must input the total cooling capacity, sensible heat ratio (SHR), coefficient of performance (COP) and the volumetric air flow rate across the cooling coil at rated </w:t>
      </w:r>
      <w:r>
        <w:lastRenderedPageBreak/>
        <w:t xml:space="preserve">conditions. The capacity, SHR and COP inputs should be “gross” values, excluding any thermal or energy impacts due to the indoor supply air fan. The rated conditions are considered to be air entering the cooling coil at 26.7°C </w:t>
      </w:r>
      <w:proofErr w:type="spellStart"/>
      <w:r>
        <w:t>drybulb</w:t>
      </w:r>
      <w:proofErr w:type="spellEnd"/>
      <w:r>
        <w:t xml:space="preserve">/19.4°C </w:t>
      </w:r>
      <w:proofErr w:type="spellStart"/>
      <w:r>
        <w:t>wetbulb</w:t>
      </w:r>
      <w:proofErr w:type="spellEnd"/>
      <w:r>
        <w:t xml:space="preserve"> and air entering the outdoor condenser coil at 35°C </w:t>
      </w:r>
      <w:proofErr w:type="spellStart"/>
      <w:r>
        <w:t>drybulb</w:t>
      </w:r>
      <w:proofErr w:type="spellEnd"/>
      <w:r>
        <w:t xml:space="preserve">/23.9°C </w:t>
      </w:r>
      <w:proofErr w:type="spellStart"/>
      <w:r>
        <w:t>wetbulb</w:t>
      </w:r>
      <w:proofErr w:type="spellEnd"/>
      <w:r>
        <w:t xml:space="preserve">. The rated volumetric air flow should be between </w:t>
      </w:r>
      <w:proofErr w:type="gramStart"/>
      <w:r>
        <w:t>0.00004027 m</w:t>
      </w:r>
      <w:r>
        <w:rPr>
          <w:vertAlign w:val="superscript"/>
        </w:rPr>
        <w:t>3</w:t>
      </w:r>
      <w:r>
        <w:t>/s</w:t>
      </w:r>
      <w:proofErr w:type="gramEnd"/>
      <w:r>
        <w:t xml:space="preserve"> and 0.00006041 m</w:t>
      </w:r>
      <w:r>
        <w:rPr>
          <w:vertAlign w:val="superscript"/>
        </w:rPr>
        <w:t>3</w:t>
      </w:r>
      <w:r>
        <w:t xml:space="preserve">/s per watt of rated total cooling capacity (300 – 450 cfm/ton). </w:t>
      </w:r>
      <w:r w:rsidRPr="008D04BD">
        <w:t xml:space="preserve">The rated volumetric air flow to total cooling capacity ratio for </w:t>
      </w:r>
      <w:r>
        <w:t xml:space="preserve">100% </w:t>
      </w:r>
      <w:r w:rsidRPr="008D04BD">
        <w:t>dedicated outdoor air (DOAS) application DX cooling coils should be between 0.00001677 (m3/s)/W (125 cfm/ton) and 0.00003355 (m3/s)/W (250 cfm/ton).</w:t>
      </w:r>
    </w:p>
    <w:p w:rsidR="00D23DD8" w:rsidRDefault="00D23DD8" w:rsidP="00D23DD8">
      <w:pPr>
        <w:pStyle w:val="BodyText"/>
      </w:pPr>
      <w:r>
        <w:t xml:space="preserve">The user must also input five performance curves </w:t>
      </w:r>
      <w:ins w:id="12" w:author="Bereket Nigusse" w:date="2014-10-05T16:21:00Z">
        <w:r w:rsidR="00207B7A">
          <w:t xml:space="preserve">or performance tables </w:t>
        </w:r>
      </w:ins>
      <w:r>
        <w:t>that describe the change in total cooling capacity and efficiency at part-load conditions:</w:t>
      </w:r>
    </w:p>
    <w:p w:rsidR="00D23DD8" w:rsidRPr="000713C8" w:rsidRDefault="00D23DD8" w:rsidP="00EC0834">
      <w:pPr>
        <w:pStyle w:val="ListNumber"/>
        <w:numPr>
          <w:ilvl w:val="0"/>
          <w:numId w:val="123"/>
        </w:numPr>
      </w:pPr>
      <w:r w:rsidRPr="000713C8">
        <w:t>Total cooling capacity modifier curve</w:t>
      </w:r>
      <w:ins w:id="13" w:author="Bereket Nigusse" w:date="2014-10-05T16:21:00Z">
        <w:r w:rsidR="00207B7A">
          <w:t xml:space="preserve"> or table</w:t>
        </w:r>
      </w:ins>
      <w:r w:rsidRPr="000713C8">
        <w:t xml:space="preserve"> (function of temperature)</w:t>
      </w:r>
    </w:p>
    <w:p w:rsidR="00D23DD8" w:rsidRPr="000713C8" w:rsidRDefault="00D23DD8" w:rsidP="00EC0834">
      <w:pPr>
        <w:pStyle w:val="ListNumber"/>
        <w:numPr>
          <w:ilvl w:val="0"/>
          <w:numId w:val="123"/>
        </w:numPr>
      </w:pPr>
      <w:r w:rsidRPr="000713C8">
        <w:t xml:space="preserve">Total cooling capacity modifier curve </w:t>
      </w:r>
      <w:ins w:id="14" w:author="Bereket Nigusse" w:date="2014-10-05T16:22:00Z">
        <w:r w:rsidR="00207B7A">
          <w:t>or table</w:t>
        </w:r>
        <w:r w:rsidR="00207B7A" w:rsidRPr="000713C8">
          <w:t xml:space="preserve"> </w:t>
        </w:r>
      </w:ins>
      <w:r w:rsidRPr="000713C8">
        <w:t>(function of flow fraction)</w:t>
      </w:r>
    </w:p>
    <w:p w:rsidR="00D23DD8" w:rsidRPr="000713C8" w:rsidRDefault="00D23DD8" w:rsidP="00EC0834">
      <w:pPr>
        <w:pStyle w:val="ListNumber"/>
        <w:numPr>
          <w:ilvl w:val="0"/>
          <w:numId w:val="123"/>
        </w:numPr>
      </w:pPr>
      <w:r w:rsidRPr="000713C8">
        <w:t xml:space="preserve">Energy input ratio (EIR) modifier curve </w:t>
      </w:r>
      <w:ins w:id="15" w:author="Bereket Nigusse" w:date="2014-10-05T16:22:00Z">
        <w:r w:rsidR="00207B7A">
          <w:t>or table</w:t>
        </w:r>
        <w:r w:rsidR="00207B7A" w:rsidRPr="000713C8">
          <w:t xml:space="preserve"> </w:t>
        </w:r>
      </w:ins>
      <w:r w:rsidRPr="000713C8">
        <w:t>(function of temperature)</w:t>
      </w:r>
    </w:p>
    <w:p w:rsidR="00D23DD8" w:rsidRPr="000713C8" w:rsidRDefault="00D23DD8" w:rsidP="00EC0834">
      <w:pPr>
        <w:pStyle w:val="ListNumber"/>
        <w:numPr>
          <w:ilvl w:val="0"/>
          <w:numId w:val="123"/>
        </w:numPr>
      </w:pPr>
      <w:r w:rsidRPr="000713C8">
        <w:t xml:space="preserve">Energy input ratio (EIR) modifier curve </w:t>
      </w:r>
      <w:ins w:id="16" w:author="Bereket Nigusse" w:date="2014-10-05T16:22:00Z">
        <w:r w:rsidR="00207B7A">
          <w:t>or table</w:t>
        </w:r>
        <w:r w:rsidR="00207B7A" w:rsidRPr="000713C8">
          <w:t xml:space="preserve"> </w:t>
        </w:r>
      </w:ins>
      <w:r w:rsidRPr="000713C8">
        <w:t>(function of flow fraction)</w:t>
      </w:r>
    </w:p>
    <w:p w:rsidR="00D23DD8" w:rsidRPr="000713C8" w:rsidRDefault="00D23DD8" w:rsidP="00EC0834">
      <w:pPr>
        <w:pStyle w:val="ListNumber"/>
        <w:numPr>
          <w:ilvl w:val="0"/>
          <w:numId w:val="123"/>
        </w:numPr>
      </w:pPr>
      <w:r w:rsidRPr="000713C8">
        <w:t xml:space="preserve">Part load fraction correlation </w:t>
      </w:r>
      <w:ins w:id="17" w:author="Bereket Nigusse" w:date="2014-10-05T16:22:00Z">
        <w:r w:rsidR="00207B7A">
          <w:t xml:space="preserve">curve or table </w:t>
        </w:r>
      </w:ins>
      <w:r w:rsidRPr="000713C8">
        <w:t>(function of part load ratio)</w:t>
      </w:r>
    </w:p>
    <w:p w:rsidR="00D23DD8" w:rsidRDefault="00D23DD8" w:rsidP="00A03AAE">
      <w:pPr>
        <w:pStyle w:val="ListBullet"/>
        <w:numPr>
          <w:ilvl w:val="0"/>
          <w:numId w:val="2"/>
        </w:numPr>
        <w:tabs>
          <w:tab w:val="num" w:pos="1440"/>
        </w:tabs>
      </w:pPr>
      <w:r>
        <w:t xml:space="preserve">The total cooling capacity modifier curve (function of temperature) is a </w:t>
      </w:r>
      <w:del w:id="18" w:author="Bereket Nigusse" w:date="2014-10-05T16:14:00Z">
        <w:r w:rsidDel="009D68FF">
          <w:delText xml:space="preserve">biquadratic </w:delText>
        </w:r>
      </w:del>
      <w:r>
        <w:t>curve with two independent variables: wet-bulb temperature of the air entering the cooling coil, and dry-bulb temperature of the air entering the air-cooled condenser coil (wet-bulb temperature if modeling an evaporative-cooled condenser). The output of this curve is multiplied by the rated total cooling capacity to give the total cooling capacity at the specific entering air temperatures at which the DX coil unit is operating (i.e., at temperatures different from the rating point temperatures).</w:t>
      </w:r>
      <w:ins w:id="19" w:author="Brent Griffith" w:date="2014-09-30T13:23:00Z">
        <w:r w:rsidR="00712894">
          <w:t xml:space="preserve">  </w:t>
        </w:r>
      </w:ins>
      <w:ins w:id="20" w:author="Bereket Nigusse" w:date="2014-10-05T16:15:00Z">
        <w:r w:rsidR="009D68FF">
          <w:t>This curve is typically a biquadratic but any curve or table with two independent variables can be used.</w:t>
        </w:r>
      </w:ins>
    </w:p>
    <w:p w:rsidR="00216BC6" w:rsidRDefault="00216BC6" w:rsidP="00216BC6">
      <w:pPr>
        <w:pStyle w:val="BlockQuotation"/>
      </w:pPr>
      <w:r>
        <w:t xml:space="preserve">Note: The data used to develop the total cooling capacity modifier curve (function of temperature) should represent performance when the cooling coil is ‘wet’ (i.e., coil providing sensible cooling and at least some dehumidification). Performance data when the cooling coil is ‘dry’ (i.e., not providing any dehumidification) should </w:t>
      </w:r>
      <w:r w:rsidRPr="00F3376B">
        <w:rPr>
          <w:b/>
          <w:u w:val="single"/>
        </w:rPr>
        <w:t>not</w:t>
      </w:r>
      <w:r>
        <w:t xml:space="preserve"> be included when developing this modifier curve. This model automatically detects and adjusts for ‘dry coil’ conditions (see section “Dry Coil Conditions” below).</w:t>
      </w:r>
    </w:p>
    <w:p w:rsidR="0067660E" w:rsidRPr="003A268A" w:rsidRDefault="0067660E" w:rsidP="003A268A">
      <w:pPr>
        <w:pStyle w:val="BodyText"/>
        <w:rPr>
          <w:ins w:id="21" w:author="Brent Griffith" w:date="2014-09-30T13:20:00Z"/>
        </w:rPr>
      </w:pPr>
    </w:p>
    <w:p w:rsidR="00D23DD8" w:rsidRDefault="00083A13" w:rsidP="009D68FF">
      <w:pPr>
        <w:pStyle w:val="BodyText"/>
        <w:tabs>
          <w:tab w:val="left" w:pos="7920"/>
        </w:tabs>
      </w:pPr>
      <w:del w:id="22" w:author="Brent Griffith" w:date="2014-09-30T13:22:00Z">
        <w:r w:rsidRPr="009D68FF" w:rsidDel="00712894">
          <w:rPr>
            <w:noProof/>
            <w:position w:val="-16"/>
          </w:rPr>
          <w:drawing>
            <wp:inline distT="0" distB="0" distL="0" distR="0" wp14:anchorId="1D67AA89" wp14:editId="2D05FE72">
              <wp:extent cx="4838700" cy="304800"/>
              <wp:effectExtent l="0" t="0" r="0" b="0"/>
              <wp:docPr id="2787" name="Picture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8700" cy="304800"/>
                      </a:xfrm>
                      <a:prstGeom prst="rect">
                        <a:avLst/>
                      </a:prstGeom>
                      <a:noFill/>
                      <a:ln>
                        <a:noFill/>
                      </a:ln>
                    </pic:spPr>
                  </pic:pic>
                </a:graphicData>
              </a:graphic>
            </wp:inline>
          </w:drawing>
        </w:r>
      </w:del>
      <w:r w:rsidR="00D23DD8">
        <w:tab/>
      </w:r>
      <m:oMath>
        <m:r>
          <w:ins w:id="23" w:author="Brent Griffith" w:date="2014-09-30T13:23:00Z">
            <m:rPr>
              <m:sty m:val="p"/>
            </m:rPr>
            <w:rPr>
              <w:rFonts w:ascii="Cambria Math" w:hAnsi="Cambria Math"/>
            </w:rPr>
            <w:br/>
          </w:ins>
        </m:r>
      </m:oMath>
      <w:ins w:id="24" w:author="Bereket Nigusse" w:date="2014-10-05T16:25:00Z">
        <w:r w:rsidR="00207B7A" w:rsidRPr="00727C53">
          <w:rPr>
            <w:position w:val="-16"/>
          </w:rPr>
          <w:object w:dxaOrig="38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22pt" o:ole="">
              <v:imagedata r:id="rId10" o:title=""/>
            </v:shape>
            <o:OLEObject Type="Embed" ProgID="Equation.DSMT4" ShapeID="_x0000_i1025" DrawAspect="Content" ObjectID="_1475397417" r:id="rId11"/>
          </w:object>
        </w:r>
      </w:ins>
      <w:ins w:id="25" w:author="Bereket Nigusse" w:date="2014-10-05T16:25:00Z">
        <w:r w:rsidR="00207B7A">
          <w:t xml:space="preserve"> </w:t>
        </w:r>
      </w:ins>
      <w:ins w:id="26" w:author="Bereket Nigusse" w:date="2014-10-21T11:49:00Z">
        <w:r w:rsidR="00D96126">
          <w:tab/>
        </w:r>
      </w:ins>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27" w:name="ZEqnNum786916"/>
      <w:r w:rsidR="007534DD">
        <w:instrText>(</w:instrText>
      </w:r>
      <w:fldSimple w:instr=" SEQ MTEqn \c \* Arabic \* MERGEFORMAT ">
        <w:r w:rsidR="00515819">
          <w:rPr>
            <w:noProof/>
          </w:rPr>
          <w:instrText>464</w:instrText>
        </w:r>
      </w:fldSimple>
      <w:r w:rsidR="007534DD">
        <w:instrText>)</w:instrText>
      </w:r>
      <w:bookmarkEnd w:id="27"/>
      <w:r w:rsidR="007534DD">
        <w:fldChar w:fldCharType="end"/>
      </w:r>
    </w:p>
    <w:p w:rsidR="00D23DD8" w:rsidRDefault="00D23DD8" w:rsidP="00D23DD8">
      <w:pPr>
        <w:pStyle w:val="BodyText"/>
      </w:pPr>
      <w:proofErr w:type="gramStart"/>
      <w:r>
        <w:t>where</w:t>
      </w:r>
      <w:proofErr w:type="gramEnd"/>
    </w:p>
    <w:p w:rsidR="00D23DD8" w:rsidRDefault="00083A13" w:rsidP="00D23DD8">
      <w:pPr>
        <w:pStyle w:val="BodyText"/>
      </w:pPr>
      <w:r>
        <w:rPr>
          <w:noProof/>
          <w:position w:val="-14"/>
        </w:rPr>
        <w:drawing>
          <wp:inline distT="0" distB="0" distL="0" distR="0" wp14:anchorId="59D5A11F" wp14:editId="7392FDBF">
            <wp:extent cx="276225" cy="238125"/>
            <wp:effectExtent l="0" t="0" r="9525" b="9525"/>
            <wp:docPr id="2788" name="Picture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D23DD8">
        <w:t xml:space="preserve"> = </w:t>
      </w:r>
      <w:ins w:id="28" w:author="Bereket Nigusse" w:date="2014-10-05T16:22:00Z">
        <w:r w:rsidR="00207B7A">
          <w:t>x values =</w:t>
        </w:r>
      </w:ins>
      <w:ins w:id="29" w:author="Brent Griffith" w:date="2014-09-30T13:23:00Z">
        <w:r w:rsidR="00712894">
          <w:t xml:space="preserve"> </w:t>
        </w:r>
      </w:ins>
      <w:r w:rsidR="00D23DD8">
        <w:t>wet-bulb temperature of the air entering the cooling coil, °C</w:t>
      </w:r>
    </w:p>
    <w:p w:rsidR="00D23DD8" w:rsidRDefault="00083A13" w:rsidP="00D23DD8">
      <w:pPr>
        <w:pStyle w:val="BodyText"/>
      </w:pPr>
      <w:r>
        <w:rPr>
          <w:noProof/>
          <w:position w:val="-14"/>
        </w:rPr>
        <w:drawing>
          <wp:inline distT="0" distB="0" distL="0" distR="0" wp14:anchorId="691D8045" wp14:editId="2BCEC8E2">
            <wp:extent cx="219075" cy="238125"/>
            <wp:effectExtent l="0" t="0" r="9525" b="9525"/>
            <wp:docPr id="2789" name="Picture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00D23DD8">
        <w:t xml:space="preserve"> = </w:t>
      </w:r>
      <w:ins w:id="30" w:author="Bereket Nigusse" w:date="2014-10-05T16:22:00Z">
        <w:r w:rsidR="00207B7A">
          <w:t xml:space="preserve">y values = </w:t>
        </w:r>
      </w:ins>
      <w:r w:rsidR="00D23DD8">
        <w:t xml:space="preserve">dry-bulb temperature of the air entering an air-cooled condenser or wet-bulb </w:t>
      </w:r>
    </w:p>
    <w:p w:rsidR="00D23DD8" w:rsidRDefault="00D23DD8" w:rsidP="00D23DD8">
      <w:pPr>
        <w:pStyle w:val="BodyText"/>
      </w:pPr>
      <w:r>
        <w:tab/>
        <w:t xml:space="preserve">    </w:t>
      </w:r>
      <w:proofErr w:type="gramStart"/>
      <w:r>
        <w:t>temperature</w:t>
      </w:r>
      <w:proofErr w:type="gramEnd"/>
      <w:r>
        <w:t xml:space="preserve"> of the air entering an evaporative-cooled condenser, °C</w:t>
      </w:r>
    </w:p>
    <w:p w:rsidR="00D23DD8" w:rsidRDefault="00D23DD8" w:rsidP="00A03AAE">
      <w:pPr>
        <w:pStyle w:val="ListBullet"/>
        <w:numPr>
          <w:ilvl w:val="0"/>
          <w:numId w:val="2"/>
        </w:numPr>
        <w:tabs>
          <w:tab w:val="num" w:pos="1440"/>
        </w:tabs>
      </w:pPr>
      <w:r>
        <w:t xml:space="preserve">The total cooling capacity modifier curve (function of flow fraction) is a </w:t>
      </w:r>
      <w:del w:id="31" w:author="Bereket Nigusse" w:date="2014-10-05T16:15:00Z">
        <w:r w:rsidDel="009D68FF">
          <w:delText xml:space="preserve">quadratic (or cubic) </w:delText>
        </w:r>
      </w:del>
      <w:r>
        <w:t xml:space="preserve">curve with </w:t>
      </w:r>
      <w:ins w:id="32" w:author="Bereket Nigusse" w:date="2014-10-05T16:15:00Z">
        <w:r w:rsidR="009D68FF">
          <w:t>one</w:t>
        </w:r>
      </w:ins>
      <w:ins w:id="33" w:author="Bereket Nigusse" w:date="2014-10-05T16:16:00Z">
        <w:r w:rsidR="009D68FF">
          <w:t xml:space="preserve"> </w:t>
        </w:r>
      </w:ins>
      <w:r w:rsidR="009D68FF">
        <w:t xml:space="preserve">the </w:t>
      </w:r>
      <w:r>
        <w:t>independent variable being the ratio of the actual air flow rate across the cooling coil to the rated air flow rate (i.e., fraction of full load flow). The output of this curve is multiplied by the rated total cooling capacity and the total cooling capacity modifier curve (function of temperature) to give the total cooling capacity at the specific temperature and air flow conditions at which the DX unit is operating.</w:t>
      </w:r>
      <w:ins w:id="34" w:author="Brent Griffith" w:date="2014-09-30T13:25:00Z">
        <w:r w:rsidR="00712894">
          <w:t xml:space="preserve"> </w:t>
        </w:r>
      </w:ins>
      <w:ins w:id="35" w:author="Bereket Nigusse" w:date="2014-10-05T16:16:00Z">
        <w:r w:rsidR="009D68FF">
          <w:t>This curve is typically a quadratic or cubic but any curve or table with one independent variable can be used.</w:t>
        </w:r>
      </w:ins>
    </w:p>
    <w:p w:rsidR="00D23DD8" w:rsidRDefault="00083A13" w:rsidP="00207B7A">
      <w:pPr>
        <w:pStyle w:val="Equation"/>
        <w:tabs>
          <w:tab w:val="left" w:pos="7920"/>
        </w:tabs>
        <w:rPr>
          <w:ins w:id="36" w:author="Brent Griffith" w:date="2014-09-30T13:26:00Z"/>
        </w:rPr>
      </w:pPr>
      <w:del w:id="37" w:author="Brent Griffith" w:date="2014-09-30T13:26:00Z">
        <w:r w:rsidRPr="009D68FF" w:rsidDel="00712894">
          <w:rPr>
            <w:noProof/>
            <w:position w:val="-14"/>
          </w:rPr>
          <w:lastRenderedPageBreak/>
          <w:drawing>
            <wp:inline distT="0" distB="0" distL="0" distR="0" wp14:anchorId="7BC5C290" wp14:editId="6CC5F8DC">
              <wp:extent cx="2581275" cy="276225"/>
              <wp:effectExtent l="0" t="0" r="9525" b="9525"/>
              <wp:docPr id="2790" name="Picture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1275" cy="276225"/>
                      </a:xfrm>
                      <a:prstGeom prst="rect">
                        <a:avLst/>
                      </a:prstGeom>
                      <a:noFill/>
                      <a:ln>
                        <a:noFill/>
                      </a:ln>
                    </pic:spPr>
                  </pic:pic>
                </a:graphicData>
              </a:graphic>
            </wp:inline>
          </w:drawing>
        </w:r>
        <w:r w:rsidR="00D23DD8" w:rsidDel="00712894">
          <w:tab/>
        </w:r>
      </w:del>
      <m:oMath>
        <m:r>
          <w:ins w:id="38" w:author="Brent Griffith" w:date="2014-09-30T13:26:00Z">
            <m:rPr>
              <m:sty m:val="p"/>
            </m:rPr>
            <w:rPr>
              <w:rFonts w:ascii="Cambria Math" w:hAnsi="Cambria Math"/>
            </w:rPr>
            <w:br/>
          </w:ins>
        </m:r>
      </m:oMath>
      <w:ins w:id="39" w:author="Bereket Nigusse" w:date="2014-10-05T16:26:00Z">
        <w:r w:rsidR="00207B7A" w:rsidRPr="00207B7A">
          <w:rPr>
            <w:position w:val="-14"/>
          </w:rPr>
          <w:object w:dxaOrig="3300" w:dyaOrig="400">
            <v:shape id="_x0000_i1026" type="#_x0000_t75" style="width:165pt;height:20pt" o:ole="">
              <v:imagedata r:id="rId15" o:title=""/>
            </v:shape>
            <o:OLEObject Type="Embed" ProgID="Equation.DSMT4" ShapeID="_x0000_i1026" DrawAspect="Content" ObjectID="_1475397418" r:id="rId16"/>
          </w:object>
        </w:r>
      </w:ins>
      <w:ins w:id="40" w:author="Bereket Nigusse" w:date="2014-10-05T16:26:00Z">
        <w:r w:rsidR="00207B7A">
          <w:tab/>
        </w:r>
      </w:ins>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r w:rsidR="007534DD">
        <w:instrText>(</w:instrText>
      </w:r>
      <w:fldSimple w:instr=" SEQ MTEqn \c \* Arabic \* MERGEFORMAT ">
        <w:r w:rsidR="00515819">
          <w:rPr>
            <w:noProof/>
          </w:rPr>
          <w:instrText>465</w:instrText>
        </w:r>
      </w:fldSimple>
      <w:r w:rsidR="007534DD">
        <w:instrText>)</w:instrText>
      </w:r>
      <w:r w:rsidR="007534DD">
        <w:fldChar w:fldCharType="end"/>
      </w:r>
    </w:p>
    <w:p w:rsidR="00712894" w:rsidDel="00712894" w:rsidRDefault="00712894" w:rsidP="00D23DD8">
      <w:pPr>
        <w:pStyle w:val="Equation"/>
        <w:rPr>
          <w:del w:id="41" w:author="Brent Griffith" w:date="2014-09-30T13:26:00Z"/>
        </w:rPr>
      </w:pPr>
    </w:p>
    <w:p w:rsidR="00D23DD8" w:rsidDel="0028181E" w:rsidRDefault="00D23DD8" w:rsidP="00D23DD8">
      <w:pPr>
        <w:pStyle w:val="BodyText"/>
        <w:rPr>
          <w:del w:id="42" w:author="Bereket Nigusse" w:date="2014-10-05T16:34:00Z"/>
        </w:rPr>
      </w:pPr>
      <w:del w:id="43" w:author="Bereket Nigusse" w:date="2014-10-05T16:34:00Z">
        <w:r w:rsidDel="0028181E">
          <w:delText>or</w:delText>
        </w:r>
      </w:del>
    </w:p>
    <w:p w:rsidR="00D23DD8" w:rsidDel="0028181E" w:rsidRDefault="00694965" w:rsidP="00D23DD8">
      <w:pPr>
        <w:pStyle w:val="Equation"/>
        <w:rPr>
          <w:del w:id="44" w:author="Bereket Nigusse" w:date="2014-10-05T16:34:00Z"/>
        </w:rPr>
      </w:pPr>
      <w:del w:id="45" w:author="Bereket Nigusse" w:date="2014-10-05T16:34:00Z">
        <w:r w:rsidRPr="00694965" w:rsidDel="0028181E">
          <w:rPr>
            <w:position w:val="-14"/>
          </w:rPr>
          <w:object w:dxaOrig="4940" w:dyaOrig="440">
            <v:shape id="_x0000_i1027" type="#_x0000_t75" style="width:246.5pt;height:22pt" o:ole="">
              <v:imagedata r:id="rId17" o:title=""/>
            </v:shape>
            <o:OLEObject Type="Embed" ProgID="Equation.DSMT4" ShapeID="_x0000_i1027" DrawAspect="Content" ObjectID="_1475397419" r:id="rId18"/>
          </w:object>
        </w:r>
      </w:del>
    </w:p>
    <w:p w:rsidR="00D23DD8" w:rsidRDefault="00D23DD8" w:rsidP="00D23DD8">
      <w:pPr>
        <w:pStyle w:val="BodyText"/>
      </w:pPr>
      <w:proofErr w:type="gramStart"/>
      <w:r>
        <w:t>where</w:t>
      </w:r>
      <w:proofErr w:type="gramEnd"/>
    </w:p>
    <w:p w:rsidR="00D23DD8" w:rsidRDefault="00083A13" w:rsidP="00D23DD8">
      <w:pPr>
        <w:pStyle w:val="Equation"/>
      </w:pPr>
      <w:r>
        <w:rPr>
          <w:noProof/>
          <w:position w:val="-32"/>
        </w:rPr>
        <w:drawing>
          <wp:inline distT="0" distB="0" distL="0" distR="0" wp14:anchorId="7A083103" wp14:editId="274D4A2F">
            <wp:extent cx="3048000" cy="485775"/>
            <wp:effectExtent l="0" t="0" r="0" b="9525"/>
            <wp:docPr id="2792" name="Picture 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0" cy="485775"/>
                    </a:xfrm>
                    <a:prstGeom prst="rect">
                      <a:avLst/>
                    </a:prstGeom>
                    <a:noFill/>
                    <a:ln>
                      <a:noFill/>
                    </a:ln>
                  </pic:spPr>
                </pic:pic>
              </a:graphicData>
            </a:graphic>
          </wp:inline>
        </w:drawing>
      </w:r>
      <w:ins w:id="46" w:author="Bereket Nigusse" w:date="2014-10-05T16:30:00Z">
        <w:r w:rsidR="0028181E">
          <w:t>= x value</w:t>
        </w:r>
      </w:ins>
    </w:p>
    <w:p w:rsidR="00D23DD8" w:rsidRDefault="00D23DD8" w:rsidP="00D23DD8">
      <w:pPr>
        <w:pStyle w:val="BlockQuotation"/>
      </w:pPr>
      <w:r>
        <w:rPr>
          <w:b/>
          <w:bCs/>
        </w:rPr>
        <w:t>Note:</w:t>
      </w:r>
      <w:r>
        <w:t xml:space="preserve">  The actual volumetric air flow rate through the cooling coil for any simulation time step where the DX unit is operating must be between </w:t>
      </w:r>
      <w:proofErr w:type="gramStart"/>
      <w:r>
        <w:t>0.00002684 m</w:t>
      </w:r>
      <w:r>
        <w:rPr>
          <w:vertAlign w:val="superscript"/>
        </w:rPr>
        <w:t>3</w:t>
      </w:r>
      <w:r>
        <w:t>/s</w:t>
      </w:r>
      <w:proofErr w:type="gramEnd"/>
      <w:r>
        <w:t xml:space="preserve"> and .00006713 m</w:t>
      </w:r>
      <w:r>
        <w:rPr>
          <w:vertAlign w:val="superscript"/>
        </w:rPr>
        <w:t>3</w:t>
      </w:r>
      <w:r>
        <w:t>/s per watt of rated total cooling capacity (200 - 500 cfm/ton). The simulation will issue a warning message if this air flow range is exceeded.</w:t>
      </w:r>
    </w:p>
    <w:p w:rsidR="00D23DD8" w:rsidRDefault="00D23DD8" w:rsidP="00A03AAE">
      <w:pPr>
        <w:pStyle w:val="ListBullet"/>
        <w:numPr>
          <w:ilvl w:val="0"/>
          <w:numId w:val="2"/>
        </w:numPr>
        <w:tabs>
          <w:tab w:val="num" w:pos="1440"/>
        </w:tabs>
      </w:pPr>
      <w:r>
        <w:t xml:space="preserve">The energy input ratio (EIR) modifier curve (function of temperature) is a </w:t>
      </w:r>
      <w:del w:id="47" w:author="Bereket Nigusse" w:date="2014-10-05T16:17:00Z">
        <w:r w:rsidDel="009D68FF">
          <w:delText xml:space="preserve">biquadratic </w:delText>
        </w:r>
      </w:del>
      <w:r>
        <w:t>curve with two independent variables: wet-bulb temperature of the air entering the cooling coil, and dry-bulb temperature of the air entering the air-cooled condenser coil (wet-bulb temperature if modeling an evaporative-cooled condenser). The output of this curve is multiplied by the rated EIR (inverse of the rated COP) to give the EIR at the specific entering air temperatures at which the DX coil unit is operating (i.e., at temperatures different from the rating point temperatures).</w:t>
      </w:r>
      <w:ins w:id="48" w:author="Brent Griffith" w:date="2014-09-30T13:29:00Z">
        <w:r w:rsidR="00635B7C">
          <w:t xml:space="preserve"> </w:t>
        </w:r>
      </w:ins>
      <w:ins w:id="49" w:author="Bereket Nigusse" w:date="2014-10-05T16:17:00Z">
        <w:r w:rsidR="009D68FF">
          <w:t>This curve is typically a biquadratic but any curve or table with two independent variables can be used.</w:t>
        </w:r>
      </w:ins>
    </w:p>
    <w:p w:rsidR="00216BC6" w:rsidRDefault="00216BC6" w:rsidP="00216BC6">
      <w:pPr>
        <w:pStyle w:val="BlockQuotation"/>
      </w:pPr>
      <w:r>
        <w:t xml:space="preserve">Note: The data used to develop the energy input ratio (EIR) modifier curve (function of temperature) should represent performance when the cooling coil is ‘wet’ (i.e., coil providing sensible cooling and at least some dehumidification). Performance data when the cooling coil is ‘dry’ (i.e., not providing any dehumidification) should </w:t>
      </w:r>
      <w:r w:rsidRPr="00F3376B">
        <w:rPr>
          <w:b/>
          <w:u w:val="single"/>
        </w:rPr>
        <w:t>not</w:t>
      </w:r>
      <w:r>
        <w:t xml:space="preserve"> be included when developing this modifier curve. This model automatically detects and adjusts for ‘dry coil’ conditions (see section “Dry Coil Conditions” below).</w:t>
      </w:r>
    </w:p>
    <w:p w:rsidR="00D23DD8" w:rsidRDefault="00083A13" w:rsidP="00207B7A">
      <w:pPr>
        <w:pStyle w:val="BodyText"/>
        <w:tabs>
          <w:tab w:val="left" w:pos="7920"/>
        </w:tabs>
        <w:rPr>
          <w:ins w:id="50" w:author="Brent Griffith" w:date="2014-09-30T13:27:00Z"/>
        </w:rPr>
      </w:pPr>
      <w:del w:id="51" w:author="Brent Griffith" w:date="2014-09-30T13:28:00Z">
        <w:r w:rsidRPr="009D68FF" w:rsidDel="00635B7C">
          <w:rPr>
            <w:noProof/>
            <w:position w:val="-16"/>
          </w:rPr>
          <w:drawing>
            <wp:inline distT="0" distB="0" distL="0" distR="0" wp14:anchorId="18E028C6" wp14:editId="6A88EF92">
              <wp:extent cx="4619625" cy="304800"/>
              <wp:effectExtent l="0" t="0" r="9525" b="0"/>
              <wp:docPr id="2793" name="Picture 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19625" cy="304800"/>
                      </a:xfrm>
                      <a:prstGeom prst="rect">
                        <a:avLst/>
                      </a:prstGeom>
                      <a:noFill/>
                      <a:ln>
                        <a:noFill/>
                      </a:ln>
                    </pic:spPr>
                  </pic:pic>
                </a:graphicData>
              </a:graphic>
            </wp:inline>
          </w:drawing>
        </w:r>
      </w:del>
      <w:r w:rsidR="00D23DD8">
        <w:tab/>
      </w:r>
      <m:oMath>
        <m:r>
          <w:ins w:id="52" w:author="Brent Griffith" w:date="2014-09-30T13:28:00Z">
            <m:rPr>
              <m:sty m:val="p"/>
            </m:rPr>
            <w:rPr>
              <w:rFonts w:ascii="Cambria Math" w:hAnsi="Cambria Math"/>
            </w:rPr>
            <w:br/>
          </w:ins>
        </m:r>
      </m:oMath>
      <w:ins w:id="53" w:author="Bereket Nigusse" w:date="2014-10-05T16:27:00Z">
        <w:r w:rsidR="00207B7A" w:rsidRPr="00727C53">
          <w:rPr>
            <w:position w:val="-16"/>
          </w:rPr>
          <w:object w:dxaOrig="3519" w:dyaOrig="440">
            <v:shape id="_x0000_i1028" type="#_x0000_t75" style="width:176pt;height:22pt" o:ole="">
              <v:imagedata r:id="rId21" o:title=""/>
            </v:shape>
            <o:OLEObject Type="Embed" ProgID="Equation.DSMT4" ShapeID="_x0000_i1028" DrawAspect="Content" ObjectID="_1475397420" r:id="rId22"/>
          </w:object>
        </w:r>
      </w:ins>
      <w:ins w:id="54" w:author="Bereket Nigusse" w:date="2014-10-05T16:27:00Z">
        <w:r w:rsidR="00207B7A">
          <w:tab/>
        </w:r>
      </w:ins>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55" w:name="ZEqnNum807241"/>
      <w:r w:rsidR="007534DD">
        <w:instrText>(</w:instrText>
      </w:r>
      <w:fldSimple w:instr=" SEQ MTEqn \c \* Arabic \* MERGEFORMAT ">
        <w:r w:rsidR="00515819">
          <w:rPr>
            <w:noProof/>
          </w:rPr>
          <w:instrText>466</w:instrText>
        </w:r>
      </w:fldSimple>
      <w:r w:rsidR="007534DD">
        <w:instrText>)</w:instrText>
      </w:r>
      <w:bookmarkEnd w:id="55"/>
      <w:r w:rsidR="007534DD">
        <w:fldChar w:fldCharType="end"/>
      </w:r>
    </w:p>
    <w:p w:rsidR="00635B7C" w:rsidRPr="00635B7C" w:rsidDel="00635B7C" w:rsidRDefault="00635B7C" w:rsidP="003A268A">
      <w:pPr>
        <w:pStyle w:val="BodyText"/>
        <w:rPr>
          <w:del w:id="56" w:author="Brent Griffith" w:date="2014-09-30T13:28:00Z"/>
        </w:rPr>
      </w:pPr>
    </w:p>
    <w:p w:rsidR="00D23DD8" w:rsidRDefault="00D23DD8" w:rsidP="00D23DD8">
      <w:pPr>
        <w:pStyle w:val="BodyText"/>
      </w:pPr>
      <w:proofErr w:type="gramStart"/>
      <w:r>
        <w:t>where</w:t>
      </w:r>
      <w:proofErr w:type="gramEnd"/>
    </w:p>
    <w:p w:rsidR="00D23DD8" w:rsidRDefault="00083A13" w:rsidP="00D23DD8">
      <w:pPr>
        <w:pStyle w:val="BodyText"/>
      </w:pPr>
      <w:r>
        <w:rPr>
          <w:noProof/>
          <w:position w:val="-14"/>
        </w:rPr>
        <w:drawing>
          <wp:inline distT="0" distB="0" distL="0" distR="0" wp14:anchorId="185AD9B9" wp14:editId="705F55D6">
            <wp:extent cx="276225" cy="238125"/>
            <wp:effectExtent l="0" t="0" r="9525" b="9525"/>
            <wp:docPr id="2794" name="Picture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D23DD8">
        <w:t xml:space="preserve"> = </w:t>
      </w:r>
      <w:ins w:id="57" w:author="Bereket Nigusse" w:date="2014-10-05T16:27:00Z">
        <w:r w:rsidR="00207B7A">
          <w:t xml:space="preserve">x values = </w:t>
        </w:r>
      </w:ins>
      <w:r w:rsidR="00D23DD8">
        <w:t>wet-bulb temperature of the air entering the cooling coil, °C</w:t>
      </w:r>
    </w:p>
    <w:p w:rsidR="00D23DD8" w:rsidRDefault="00083A13" w:rsidP="00D23DD8">
      <w:pPr>
        <w:pStyle w:val="BodyText"/>
      </w:pPr>
      <w:r>
        <w:rPr>
          <w:noProof/>
          <w:position w:val="-14"/>
        </w:rPr>
        <w:drawing>
          <wp:inline distT="0" distB="0" distL="0" distR="0" wp14:anchorId="146CE576" wp14:editId="30AB96F1">
            <wp:extent cx="219075" cy="238125"/>
            <wp:effectExtent l="0" t="0" r="9525" b="9525"/>
            <wp:docPr id="2795" name="Picture 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00D23DD8">
        <w:t xml:space="preserve"> = </w:t>
      </w:r>
      <w:ins w:id="58" w:author="Bereket Nigusse" w:date="2014-10-05T16:27:00Z">
        <w:r w:rsidR="00207B7A">
          <w:t xml:space="preserve">y values = </w:t>
        </w:r>
      </w:ins>
      <w:r w:rsidR="00D23DD8">
        <w:t xml:space="preserve">dry-bulb temperature of the air entering an air-cooled condenser or wet-bulb </w:t>
      </w:r>
    </w:p>
    <w:p w:rsidR="00D23DD8" w:rsidRDefault="00D23DD8" w:rsidP="00D23DD8">
      <w:pPr>
        <w:pStyle w:val="BodyText"/>
      </w:pPr>
      <w:r>
        <w:tab/>
        <w:t xml:space="preserve">    </w:t>
      </w:r>
      <w:proofErr w:type="gramStart"/>
      <w:r>
        <w:t>temperature</w:t>
      </w:r>
      <w:proofErr w:type="gramEnd"/>
      <w:r>
        <w:t xml:space="preserve"> of the air entering an evaporative-cooled condenser, °C</w:t>
      </w:r>
    </w:p>
    <w:p w:rsidR="00D23DD8" w:rsidRDefault="00D23DD8" w:rsidP="00A03AAE">
      <w:pPr>
        <w:pStyle w:val="ListBullet"/>
        <w:numPr>
          <w:ilvl w:val="0"/>
          <w:numId w:val="2"/>
        </w:numPr>
        <w:tabs>
          <w:tab w:val="num" w:pos="1440"/>
        </w:tabs>
      </w:pPr>
      <w:r>
        <w:lastRenderedPageBreak/>
        <w:t xml:space="preserve">The energy input ratio (EIR) modifier curve (function of flow fraction) is a </w:t>
      </w:r>
      <w:del w:id="59" w:author="Bereket Nigusse" w:date="2014-10-05T16:17:00Z">
        <w:r w:rsidDel="009D68FF">
          <w:delText xml:space="preserve">quadratic (or cubic) </w:delText>
        </w:r>
      </w:del>
      <w:r>
        <w:t xml:space="preserve">curve with </w:t>
      </w:r>
      <w:del w:id="60" w:author="Bereket Nigusse" w:date="2014-10-05T16:17:00Z">
        <w:r w:rsidDel="009D68FF">
          <w:delText xml:space="preserve">the </w:delText>
        </w:r>
      </w:del>
      <w:ins w:id="61" w:author="Bereket Nigusse" w:date="2014-10-05T16:17:00Z">
        <w:r w:rsidR="009D68FF">
          <w:t xml:space="preserve">one </w:t>
        </w:r>
      </w:ins>
      <w:r>
        <w:t>independent variable being the ratio of the actual air flow rate across the cooling coil to the rated air flow rate (i.e., fraction of full load flow). The output of this curve is multiplied by the rated EIR (inverse of the rated COP) and the EIR modifier curve (function of temperature) to give the EIR at the specific temperature and air flow conditions at which the DX unit is operating.</w:t>
      </w:r>
      <w:ins w:id="62" w:author="Brent Griffith" w:date="2014-09-30T13:31:00Z">
        <w:r w:rsidR="00635B7C">
          <w:t xml:space="preserve"> </w:t>
        </w:r>
      </w:ins>
      <w:ins w:id="63" w:author="Bereket Nigusse" w:date="2014-10-05T16:17:00Z">
        <w:r w:rsidR="009D68FF">
          <w:t>This curve is typically a quadratic or cubic but any curve or table with one independent variable can be used.</w:t>
        </w:r>
      </w:ins>
    </w:p>
    <w:p w:rsidR="00D23DD8" w:rsidRDefault="00083A13" w:rsidP="00207B7A">
      <w:pPr>
        <w:pStyle w:val="Equation"/>
        <w:tabs>
          <w:tab w:val="left" w:pos="7920"/>
        </w:tabs>
        <w:ind w:left="1890"/>
        <w:rPr>
          <w:ins w:id="64" w:author="Brent Griffith" w:date="2014-09-30T13:30:00Z"/>
        </w:rPr>
      </w:pPr>
      <w:del w:id="65" w:author="Brent Griffith" w:date="2014-09-30T13:30:00Z">
        <w:r w:rsidRPr="009D68FF" w:rsidDel="00635B7C">
          <w:rPr>
            <w:noProof/>
            <w:position w:val="-14"/>
          </w:rPr>
          <w:drawing>
            <wp:inline distT="0" distB="0" distL="0" distR="0" wp14:anchorId="4117A488" wp14:editId="430FCBA6">
              <wp:extent cx="2362200" cy="276225"/>
              <wp:effectExtent l="0" t="0" r="0" b="9525"/>
              <wp:docPr id="2797" name="Picture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2200" cy="276225"/>
                      </a:xfrm>
                      <a:prstGeom prst="rect">
                        <a:avLst/>
                      </a:prstGeom>
                      <a:noFill/>
                      <a:ln>
                        <a:noFill/>
                      </a:ln>
                    </pic:spPr>
                  </pic:pic>
                </a:graphicData>
              </a:graphic>
            </wp:inline>
          </w:drawing>
        </w:r>
      </w:del>
      <w:r w:rsidR="00D23DD8">
        <w:tab/>
      </w:r>
      <m:oMath>
        <m:r>
          <w:ins w:id="66" w:author="Brent Griffith" w:date="2014-09-30T13:30:00Z">
            <m:rPr>
              <m:sty m:val="p"/>
            </m:rPr>
            <w:rPr>
              <w:rFonts w:ascii="Cambria Math" w:hAnsi="Cambria Math"/>
            </w:rPr>
            <w:br/>
          </w:ins>
        </m:r>
      </m:oMath>
      <w:ins w:id="67" w:author="Bereket Nigusse" w:date="2014-10-05T16:28:00Z">
        <w:r w:rsidR="00207B7A" w:rsidRPr="00207B7A">
          <w:rPr>
            <w:position w:val="-14"/>
          </w:rPr>
          <w:object w:dxaOrig="2960" w:dyaOrig="400">
            <v:shape id="_x0000_i1029" type="#_x0000_t75" style="width:148pt;height:20pt" o:ole="">
              <v:imagedata r:id="rId25" o:title=""/>
            </v:shape>
            <o:OLEObject Type="Embed" ProgID="Equation.DSMT4" ShapeID="_x0000_i1029" DrawAspect="Content" ObjectID="_1475397421" r:id="rId26"/>
          </w:object>
        </w:r>
      </w:ins>
      <w:ins w:id="68" w:author="Bereket Nigusse" w:date="2014-10-05T16:29:00Z">
        <w:r w:rsidR="00207B7A">
          <w:tab/>
        </w:r>
      </w:ins>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r w:rsidR="007534DD">
        <w:instrText>(</w:instrText>
      </w:r>
      <w:fldSimple w:instr=" SEQ MTEqn \c \* Arabic \* MERGEFORMAT ">
        <w:r w:rsidR="00515819">
          <w:rPr>
            <w:noProof/>
          </w:rPr>
          <w:instrText>467</w:instrText>
        </w:r>
      </w:fldSimple>
      <w:r w:rsidR="007534DD">
        <w:instrText>)</w:instrText>
      </w:r>
      <w:r w:rsidR="007534DD">
        <w:fldChar w:fldCharType="end"/>
      </w:r>
    </w:p>
    <w:p w:rsidR="00D23DD8" w:rsidDel="0028181E" w:rsidRDefault="00D23DD8" w:rsidP="0028181E">
      <w:pPr>
        <w:pStyle w:val="BodyText"/>
        <w:ind w:left="1800"/>
        <w:rPr>
          <w:del w:id="69" w:author="Bereket Nigusse" w:date="2014-10-05T16:34:00Z"/>
        </w:rPr>
      </w:pPr>
      <w:del w:id="70" w:author="Bereket Nigusse" w:date="2014-10-05T16:34:00Z">
        <w:r w:rsidDel="0028181E">
          <w:delText>or</w:delText>
        </w:r>
      </w:del>
    </w:p>
    <w:p w:rsidR="00D23DD8" w:rsidDel="0028181E" w:rsidRDefault="00694965" w:rsidP="0028181E">
      <w:pPr>
        <w:pStyle w:val="Equation"/>
        <w:ind w:left="1890"/>
        <w:rPr>
          <w:del w:id="71" w:author="Bereket Nigusse" w:date="2014-10-05T16:34:00Z"/>
        </w:rPr>
      </w:pPr>
      <w:del w:id="72" w:author="Bereket Nigusse" w:date="2014-10-05T16:34:00Z">
        <w:r w:rsidRPr="00694965" w:rsidDel="0028181E">
          <w:rPr>
            <w:position w:val="-14"/>
          </w:rPr>
          <w:object w:dxaOrig="4599" w:dyaOrig="440">
            <v:shape id="_x0000_i1030" type="#_x0000_t75" style="width:230.5pt;height:22pt" o:ole="">
              <v:imagedata r:id="rId27" o:title=""/>
            </v:shape>
            <o:OLEObject Type="Embed" ProgID="Equation.DSMT4" ShapeID="_x0000_i1030" DrawAspect="Content" ObjectID="_1475397422" r:id="rId28"/>
          </w:object>
        </w:r>
      </w:del>
    </w:p>
    <w:p w:rsidR="00D23DD8" w:rsidRDefault="00D23DD8" w:rsidP="003A268A">
      <w:pPr>
        <w:pStyle w:val="Equation"/>
      </w:pPr>
      <w:proofErr w:type="gramStart"/>
      <w:r>
        <w:t>where</w:t>
      </w:r>
      <w:proofErr w:type="gramEnd"/>
    </w:p>
    <w:p w:rsidR="00D23DD8" w:rsidRDefault="00083A13" w:rsidP="00D23DD8">
      <w:pPr>
        <w:pStyle w:val="Equation"/>
      </w:pPr>
      <w:r>
        <w:rPr>
          <w:noProof/>
          <w:position w:val="-32"/>
        </w:rPr>
        <w:drawing>
          <wp:inline distT="0" distB="0" distL="0" distR="0" wp14:anchorId="7D6488FB" wp14:editId="14E7F342">
            <wp:extent cx="3048000" cy="485775"/>
            <wp:effectExtent l="0" t="0" r="0" b="9525"/>
            <wp:docPr id="2799" name="Picture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8000" cy="485775"/>
                    </a:xfrm>
                    <a:prstGeom prst="rect">
                      <a:avLst/>
                    </a:prstGeom>
                    <a:noFill/>
                    <a:ln>
                      <a:noFill/>
                    </a:ln>
                  </pic:spPr>
                </pic:pic>
              </a:graphicData>
            </a:graphic>
          </wp:inline>
        </w:drawing>
      </w:r>
      <w:ins w:id="73" w:author="Brent Griffith" w:date="2014-09-30T13:30:00Z">
        <w:r w:rsidR="00635B7C">
          <w:t xml:space="preserve"> </w:t>
        </w:r>
      </w:ins>
      <w:ins w:id="74" w:author="Bereket Nigusse" w:date="2014-10-05T16:29:00Z">
        <w:r w:rsidR="0028181E">
          <w:t>= x values.</w:t>
        </w:r>
      </w:ins>
    </w:p>
    <w:p w:rsidR="00D23DD8" w:rsidRDefault="00D23DD8" w:rsidP="00A03AAE">
      <w:pPr>
        <w:pStyle w:val="ListBullet"/>
        <w:numPr>
          <w:ilvl w:val="0"/>
          <w:numId w:val="2"/>
        </w:numPr>
        <w:tabs>
          <w:tab w:val="num" w:pos="1440"/>
        </w:tabs>
      </w:pPr>
      <w:r>
        <w:t xml:space="preserve">The part load fraction correlation (function of part load ratio) is a </w:t>
      </w:r>
      <w:del w:id="75" w:author="Bereket Nigusse" w:date="2014-10-05T16:18:00Z">
        <w:r w:rsidDel="009D68FF">
          <w:delText xml:space="preserve">quadratic or a cubic </w:delText>
        </w:r>
      </w:del>
      <w:r>
        <w:t xml:space="preserve">curve with </w:t>
      </w:r>
      <w:del w:id="76" w:author="Bereket Nigusse" w:date="2014-10-05T16:18:00Z">
        <w:r w:rsidDel="009D68FF">
          <w:delText xml:space="preserve">the </w:delText>
        </w:r>
      </w:del>
      <w:ins w:id="77" w:author="Bereket Nigusse" w:date="2014-10-05T16:18:00Z">
        <w:r w:rsidR="009D68FF">
          <w:t xml:space="preserve">one </w:t>
        </w:r>
      </w:ins>
      <w:r>
        <w:t>independent variable being part load ratio (sensible cooling load / steady-state sensible cooling capacity). The output of this curve is used in combination with the rated EIR and EIR modifier curves to give the “effective” EIR for a given simulation time step. The part load fraction (PLF) correlation accounts for efficiency losses due to compressor cycling.</w:t>
      </w:r>
      <w:ins w:id="78" w:author="Bereket Nigusse" w:date="2014-10-05T16:18:00Z">
        <w:r w:rsidR="009D68FF">
          <w:t xml:space="preserve"> This curve is typically a </w:t>
        </w:r>
      </w:ins>
      <w:ins w:id="79" w:author="Bereket Nigusse" w:date="2014-10-05T16:19:00Z">
        <w:r w:rsidR="00941788">
          <w:t xml:space="preserve">linear, </w:t>
        </w:r>
      </w:ins>
      <w:ins w:id="80" w:author="Bereket Nigusse" w:date="2014-10-05T16:18:00Z">
        <w:r w:rsidR="009D68FF">
          <w:t>quadratic or cubic but any curve or table with one independent variable can be used.</w:t>
        </w:r>
      </w:ins>
    </w:p>
    <w:p w:rsidR="00D23DD8" w:rsidRDefault="00083A13" w:rsidP="0028181E">
      <w:pPr>
        <w:pStyle w:val="Equation"/>
        <w:tabs>
          <w:tab w:val="left" w:pos="7920"/>
        </w:tabs>
        <w:rPr>
          <w:ins w:id="81" w:author="Brent Griffith" w:date="2014-09-30T13:31:00Z"/>
        </w:rPr>
      </w:pPr>
      <w:del w:id="82" w:author="Brent Griffith" w:date="2014-09-30T13:32:00Z">
        <w:r w:rsidRPr="009D68FF" w:rsidDel="0057268D">
          <w:rPr>
            <w:noProof/>
            <w:position w:val="-14"/>
          </w:rPr>
          <w:drawing>
            <wp:inline distT="0" distB="0" distL="0" distR="0" wp14:anchorId="0E4FB457" wp14:editId="22C61984">
              <wp:extent cx="2886075" cy="276225"/>
              <wp:effectExtent l="0" t="0" r="9525" b="9525"/>
              <wp:docPr id="2800" name="Picture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075" cy="276225"/>
                      </a:xfrm>
                      <a:prstGeom prst="rect">
                        <a:avLst/>
                      </a:prstGeom>
                      <a:noFill/>
                      <a:ln>
                        <a:noFill/>
                      </a:ln>
                    </pic:spPr>
                  </pic:pic>
                </a:graphicData>
              </a:graphic>
            </wp:inline>
          </w:drawing>
        </w:r>
      </w:del>
      <w:r w:rsidR="00D23DD8">
        <w:tab/>
      </w:r>
      <m:oMath>
        <m:r>
          <w:ins w:id="83" w:author="Brent Griffith" w:date="2014-09-30T13:32:00Z">
            <m:rPr>
              <m:sty m:val="p"/>
            </m:rPr>
            <w:rPr>
              <w:rFonts w:ascii="Cambria Math" w:hAnsi="Cambria Math"/>
            </w:rPr>
            <w:br/>
          </w:ins>
        </m:r>
      </m:oMath>
      <w:ins w:id="84" w:author="Bereket Nigusse" w:date="2014-10-05T16:32:00Z">
        <w:r w:rsidR="0028181E" w:rsidRPr="00207B7A">
          <w:rPr>
            <w:position w:val="-14"/>
          </w:rPr>
          <w:object w:dxaOrig="3580" w:dyaOrig="400">
            <v:shape id="_x0000_i1031" type="#_x0000_t75" style="width:179pt;height:20pt" o:ole="">
              <v:imagedata r:id="rId31" o:title=""/>
            </v:shape>
            <o:OLEObject Type="Embed" ProgID="Equation.DSMT4" ShapeID="_x0000_i1031" DrawAspect="Content" ObjectID="_1475397423" r:id="rId32"/>
          </w:object>
        </w:r>
      </w:ins>
      <w:ins w:id="85" w:author="Bereket Nigusse" w:date="2014-10-05T16:32:00Z">
        <w:r w:rsidR="0028181E">
          <w:tab/>
        </w:r>
      </w:ins>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86" w:name="ZEqnNum475862"/>
      <w:r w:rsidR="007534DD">
        <w:instrText>(</w:instrText>
      </w:r>
      <w:fldSimple w:instr=" SEQ MTEqn \c \* Arabic \* MERGEFORMAT ">
        <w:r w:rsidR="00515819">
          <w:rPr>
            <w:noProof/>
          </w:rPr>
          <w:instrText>468</w:instrText>
        </w:r>
      </w:fldSimple>
      <w:r w:rsidR="007534DD">
        <w:instrText>)</w:instrText>
      </w:r>
      <w:bookmarkEnd w:id="86"/>
      <w:r w:rsidR="007534DD">
        <w:fldChar w:fldCharType="end"/>
      </w:r>
    </w:p>
    <w:p w:rsidR="00D23DD8" w:rsidDel="0028181E" w:rsidRDefault="00D23DD8" w:rsidP="00D23DD8">
      <w:pPr>
        <w:pStyle w:val="BodyTextIndent"/>
        <w:rPr>
          <w:del w:id="87" w:author="Bereket Nigusse" w:date="2014-10-05T16:34:00Z"/>
        </w:rPr>
      </w:pPr>
      <w:del w:id="88" w:author="Bereket Nigusse" w:date="2014-10-05T16:34:00Z">
        <w:r w:rsidDel="0028181E">
          <w:delText>or</w:delText>
        </w:r>
      </w:del>
    </w:p>
    <w:p w:rsidR="00D23DD8" w:rsidDel="0028181E" w:rsidRDefault="00083A13" w:rsidP="00D23DD8">
      <w:pPr>
        <w:pStyle w:val="Equation"/>
        <w:rPr>
          <w:del w:id="89" w:author="Bereket Nigusse" w:date="2014-10-05T16:34:00Z"/>
        </w:rPr>
      </w:pPr>
      <w:del w:id="90" w:author="Bereket Nigusse" w:date="2014-10-05T16:34:00Z">
        <w:r w:rsidRPr="009D68FF" w:rsidDel="0028181E">
          <w:rPr>
            <w:noProof/>
            <w:position w:val="-14"/>
          </w:rPr>
          <w:drawing>
            <wp:inline distT="0" distB="0" distL="0" distR="0" wp14:anchorId="572E844A" wp14:editId="2E95E446">
              <wp:extent cx="3133725" cy="276225"/>
              <wp:effectExtent l="0" t="0" r="9525" b="9525"/>
              <wp:docPr id="2801" name="Picture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33725" cy="276225"/>
                      </a:xfrm>
                      <a:prstGeom prst="rect">
                        <a:avLst/>
                      </a:prstGeom>
                      <a:noFill/>
                      <a:ln>
                        <a:noFill/>
                      </a:ln>
                    </pic:spPr>
                  </pic:pic>
                </a:graphicData>
              </a:graphic>
            </wp:inline>
          </w:drawing>
        </w:r>
        <w:r w:rsidR="00D23DD8" w:rsidDel="0028181E">
          <w:tab/>
        </w:r>
        <w:r w:rsidR="007534DD" w:rsidDel="0028181E">
          <w:fldChar w:fldCharType="begin"/>
        </w:r>
        <w:r w:rsidR="007534DD" w:rsidDel="0028181E">
          <w:delInstrText xml:space="preserve"> MACROBUTTON MTPlaceRef \* MERGEFORMAT </w:delInstrText>
        </w:r>
        <w:r w:rsidR="007534DD" w:rsidDel="0028181E">
          <w:fldChar w:fldCharType="begin"/>
        </w:r>
        <w:r w:rsidR="007534DD" w:rsidDel="0028181E">
          <w:delInstrText xml:space="preserve"> SEQ MTEqn \h \* MERGEFORMAT </w:delInstrText>
        </w:r>
        <w:r w:rsidR="007534DD" w:rsidDel="0028181E">
          <w:fldChar w:fldCharType="end"/>
        </w:r>
        <w:r w:rsidR="007534DD" w:rsidDel="0028181E">
          <w:delInstrText>(</w:delInstrText>
        </w:r>
        <w:r w:rsidR="00437C47" w:rsidDel="0028181E">
          <w:fldChar w:fldCharType="begin"/>
        </w:r>
        <w:r w:rsidR="00437C47" w:rsidDel="0028181E">
          <w:delInstrText xml:space="preserve"> SEQ MTEqn \c \* Arabic \* MERGEFORMAT </w:delInstrText>
        </w:r>
        <w:r w:rsidR="00437C47" w:rsidDel="0028181E">
          <w:fldChar w:fldCharType="separate"/>
        </w:r>
        <w:r w:rsidR="00515819" w:rsidDel="0028181E">
          <w:rPr>
            <w:noProof/>
          </w:rPr>
          <w:delInstrText>469</w:delInstrText>
        </w:r>
        <w:r w:rsidR="00437C47" w:rsidDel="0028181E">
          <w:rPr>
            <w:noProof/>
          </w:rPr>
          <w:fldChar w:fldCharType="end"/>
        </w:r>
        <w:r w:rsidR="007534DD" w:rsidDel="0028181E">
          <w:delInstrText>)</w:delInstrText>
        </w:r>
        <w:r w:rsidR="007534DD" w:rsidDel="0028181E">
          <w:fldChar w:fldCharType="end"/>
        </w:r>
      </w:del>
    </w:p>
    <w:p w:rsidR="00D23DD8" w:rsidRDefault="00D23DD8" w:rsidP="00D23DD8">
      <w:pPr>
        <w:pStyle w:val="BodyText"/>
        <w:ind w:firstLine="360"/>
      </w:pPr>
      <w:proofErr w:type="gramStart"/>
      <w:r>
        <w:t>where</w:t>
      </w:r>
      <w:proofErr w:type="gramEnd"/>
    </w:p>
    <w:p w:rsidR="00D23DD8" w:rsidRDefault="00083A13" w:rsidP="00D23DD8">
      <w:pPr>
        <w:pStyle w:val="Equation"/>
      </w:pPr>
      <w:r>
        <w:rPr>
          <w:noProof/>
          <w:position w:val="-32"/>
        </w:rPr>
        <w:drawing>
          <wp:inline distT="0" distB="0" distL="0" distR="0" wp14:anchorId="7E5D3DAA" wp14:editId="5A139C84">
            <wp:extent cx="4114800" cy="485775"/>
            <wp:effectExtent l="0" t="0" r="0" b="9525"/>
            <wp:docPr id="2802" name="Picture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14800" cy="485775"/>
                    </a:xfrm>
                    <a:prstGeom prst="rect">
                      <a:avLst/>
                    </a:prstGeom>
                    <a:noFill/>
                    <a:ln>
                      <a:noFill/>
                    </a:ln>
                  </pic:spPr>
                </pic:pic>
              </a:graphicData>
            </a:graphic>
          </wp:inline>
        </w:drawing>
      </w:r>
      <w:ins w:id="91" w:author="Brent Griffith" w:date="2014-09-30T13:32:00Z">
        <w:r w:rsidR="0057268D">
          <w:t xml:space="preserve"> </w:t>
        </w:r>
      </w:ins>
      <w:ins w:id="92" w:author="Bereket Nigusse" w:date="2014-10-05T16:19:00Z">
        <w:r w:rsidR="00EC1B8E">
          <w:t>= x values</w:t>
        </w:r>
      </w:ins>
    </w:p>
    <w:p w:rsidR="00D23DD8" w:rsidRDefault="00D23DD8" w:rsidP="00216BC6">
      <w:pPr>
        <w:pStyle w:val="BodyText"/>
      </w:pPr>
      <w:r>
        <w:t xml:space="preserve">The part-load fraction correlation should be normalized to a value of 1.0 when the part load ratio equals 1.0 (i.e., no </w:t>
      </w:r>
      <w:r w:rsidRPr="00216BC6">
        <w:t>efficiency</w:t>
      </w:r>
      <w:r>
        <w:t xml:space="preserve"> losses when the compressor(s) run continuously for the simulation time step). For PLR values between 0 and 1 (0 &lt;= PLR &lt; 1), the following rules apply:</w:t>
      </w:r>
    </w:p>
    <w:p w:rsidR="00D23DD8" w:rsidRDefault="00D23DD8" w:rsidP="00216BC6">
      <w:pPr>
        <w:pStyle w:val="Equation"/>
      </w:pPr>
      <w:r>
        <w:t>PLF &gt;= 0.7   and   PLF &gt;= PLR</w:t>
      </w:r>
    </w:p>
    <w:p w:rsidR="00D23DD8" w:rsidRDefault="00D23DD8" w:rsidP="00216BC6">
      <w:pPr>
        <w:pStyle w:val="BodyText"/>
      </w:pPr>
      <w:r>
        <w:lastRenderedPageBreak/>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D23DD8" w:rsidRDefault="00D23DD8" w:rsidP="00216BC6">
      <w:pPr>
        <w:pStyle w:val="BodyText"/>
      </w:pPr>
      <w:r>
        <w:t>A typical part load fraction correlation for a conventional, single-speed DX cooling coil (e.g., residential or small commercial unit) would be:</w:t>
      </w:r>
    </w:p>
    <w:p w:rsidR="00D23DD8" w:rsidRDefault="00D23DD8" w:rsidP="00216BC6">
      <w:pPr>
        <w:pStyle w:val="Equation"/>
      </w:pPr>
      <w:r>
        <w:t>PLF = 0.85 + 0.15(PLR)</w:t>
      </w:r>
    </w:p>
    <w:p w:rsidR="00D23DD8" w:rsidRDefault="00D23DD8" w:rsidP="00D23DD8">
      <w:pPr>
        <w:pStyle w:val="BodyText"/>
      </w:pPr>
      <w:r>
        <w:t xml:space="preserve">All five part-load curves are accessed through EnergyPlus’ built-in performance curve equation manager (curve: quadratic, </w:t>
      </w:r>
      <w:proofErr w:type="spellStart"/>
      <w:r>
        <w:t>curve</w:t>
      </w:r>
      <w:proofErr w:type="gramStart"/>
      <w:r>
        <w:t>:cubic</w:t>
      </w:r>
      <w:proofErr w:type="spellEnd"/>
      <w:proofErr w:type="gramEnd"/>
      <w:r>
        <w:t xml:space="preserve"> and </w:t>
      </w:r>
      <w:proofErr w:type="spellStart"/>
      <w:r>
        <w:t>curve:biquadratic</w:t>
      </w:r>
      <w:proofErr w:type="spellEnd"/>
      <w:r>
        <w:t xml:space="preserve">). It is not imperative that the user utilize all coefficients shown in equations </w:t>
      </w:r>
      <w:r>
        <w:fldChar w:fldCharType="begin"/>
      </w:r>
      <w:r>
        <w:instrText xml:space="preserve"> REF ZEqnNum786916 \h </w:instrText>
      </w:r>
      <w:r>
        <w:fldChar w:fldCharType="separate"/>
      </w:r>
      <w:r w:rsidR="00515819">
        <w:t>(</w:t>
      </w:r>
      <w:r w:rsidR="00515819">
        <w:rPr>
          <w:noProof/>
        </w:rPr>
        <w:t>464</w:t>
      </w:r>
      <w:r w:rsidR="00515819">
        <w:t>)</w:t>
      </w:r>
      <w:r>
        <w:fldChar w:fldCharType="end"/>
      </w:r>
      <w:r>
        <w:t xml:space="preserve"> through </w:t>
      </w:r>
      <w:r>
        <w:fldChar w:fldCharType="begin"/>
      </w:r>
      <w:r>
        <w:instrText xml:space="preserve"> REF ZEqnNum475862 \h </w:instrText>
      </w:r>
      <w:r>
        <w:fldChar w:fldCharType="separate"/>
      </w:r>
      <w:r w:rsidR="00515819">
        <w:t>(</w:t>
      </w:r>
      <w:r w:rsidR="00515819">
        <w:rPr>
          <w:noProof/>
        </w:rPr>
        <w:t>468</w:t>
      </w:r>
      <w:r w:rsidR="00515819">
        <w:t>)</w:t>
      </w:r>
      <w:r>
        <w:fldChar w:fldCharType="end"/>
      </w:r>
      <w:r>
        <w:t xml:space="preserve"> if their performance equation has fewer terms (e.g., if the user’s </w:t>
      </w:r>
      <w:proofErr w:type="spellStart"/>
      <w:r>
        <w:t>PartLoadFrac</w:t>
      </w:r>
      <w:proofErr w:type="spellEnd"/>
      <w:r>
        <w:t xml:space="preserve"> performance curve is linear instead of quadratic, simply enter the values for </w:t>
      </w:r>
      <w:proofErr w:type="gramStart"/>
      <w:r>
        <w:t>a and</w:t>
      </w:r>
      <w:proofErr w:type="gramEnd"/>
      <w:r>
        <w:t xml:space="preserve"> b, and set coefficient c equal to zero).</w:t>
      </w:r>
    </w:p>
    <w:p w:rsidR="00D23DD8" w:rsidRDefault="00D23DD8" w:rsidP="00D23DD8">
      <w:pPr>
        <w:pStyle w:val="BodyText"/>
      </w:pPr>
      <w:r>
        <w:t>For any simulation time step, the total (gross) cooling capacity of the DX unit is calculated as follows:</w:t>
      </w:r>
    </w:p>
    <w:p w:rsidR="00D23DD8" w:rsidRDefault="00083A13" w:rsidP="00D23DD8">
      <w:pPr>
        <w:pStyle w:val="Equation"/>
      </w:pPr>
      <w:r>
        <w:rPr>
          <w:noProof/>
          <w:position w:val="-14"/>
        </w:rPr>
        <w:drawing>
          <wp:inline distT="0" distB="0" distL="0" distR="0" wp14:anchorId="3D68543D" wp14:editId="66746B4B">
            <wp:extent cx="3876675" cy="333375"/>
            <wp:effectExtent l="0" t="0" r="9525" b="9525"/>
            <wp:docPr id="2803" name="Picture 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76675" cy="33337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93" w:name="ZEqnNum505825"/>
      <w:bookmarkStart w:id="94" w:name="ZEqnNum525701"/>
      <w:bookmarkStart w:id="95" w:name="ZEqnNum564730"/>
      <w:r w:rsidR="007534DD">
        <w:instrText>(</w:instrText>
      </w:r>
      <w:fldSimple w:instr=" SEQ MTEqn \c \* Arabic \* MERGEFORMAT ">
        <w:r w:rsidR="00515819">
          <w:rPr>
            <w:noProof/>
          </w:rPr>
          <w:instrText>470</w:instrText>
        </w:r>
      </w:fldSimple>
      <w:r w:rsidR="007534DD">
        <w:instrText>)</w:instrText>
      </w:r>
      <w:bookmarkEnd w:id="93"/>
      <w:bookmarkEnd w:id="94"/>
      <w:bookmarkEnd w:id="95"/>
      <w:r w:rsidR="007534DD">
        <w:fldChar w:fldCharType="end"/>
      </w:r>
    </w:p>
    <w:p w:rsidR="00D23DD8" w:rsidRDefault="00D23DD8" w:rsidP="00D23DD8">
      <w:pPr>
        <w:pStyle w:val="BodyText"/>
      </w:pPr>
      <w:r>
        <w:t>In a similar fashion, the electrical power consumed by the DX unit (compressors plus outdoor condenser fans) for any simulation time step is calculated using the following equation:</w:t>
      </w:r>
    </w:p>
    <w:p w:rsidR="00D23DD8" w:rsidRDefault="00083A13" w:rsidP="00D23DD8">
      <w:pPr>
        <w:pStyle w:val="Equation"/>
      </w:pPr>
      <w:r>
        <w:rPr>
          <w:noProof/>
          <w:position w:val="-28"/>
        </w:rPr>
        <w:drawing>
          <wp:inline distT="0" distB="0" distL="0" distR="0" wp14:anchorId="1B4512DC" wp14:editId="43F14A01">
            <wp:extent cx="1866900" cy="428625"/>
            <wp:effectExtent l="0" t="0" r="0" b="9525"/>
            <wp:docPr id="2804" name="Picture 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66900" cy="42862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96" w:name="ZEqnNum515802"/>
      <w:r w:rsidR="007534DD">
        <w:instrText>(</w:instrText>
      </w:r>
      <w:fldSimple w:instr=" SEQ MTEqn \c \* Arabic \* MERGEFORMAT ">
        <w:r w:rsidR="00515819">
          <w:rPr>
            <w:noProof/>
          </w:rPr>
          <w:instrText>471</w:instrText>
        </w:r>
      </w:fldSimple>
      <w:r w:rsidR="007534DD">
        <w:instrText>)</w:instrText>
      </w:r>
      <w:bookmarkEnd w:id="96"/>
      <w:r w:rsidR="007534DD">
        <w:fldChar w:fldCharType="end"/>
      </w:r>
    </w:p>
    <w:p w:rsidR="00D23DD8" w:rsidRDefault="00D23DD8" w:rsidP="00D23DD8">
      <w:pPr>
        <w:pStyle w:val="BodyText"/>
      </w:pPr>
      <w:proofErr w:type="gramStart"/>
      <w:r>
        <w:t>where</w:t>
      </w:r>
      <w:proofErr w:type="gramEnd"/>
    </w:p>
    <w:p w:rsidR="00D23DD8" w:rsidRDefault="00083A13" w:rsidP="00D23DD8">
      <w:pPr>
        <w:pStyle w:val="BodyText"/>
      </w:pPr>
      <w:r>
        <w:rPr>
          <w:noProof/>
          <w:position w:val="-12"/>
        </w:rPr>
        <w:drawing>
          <wp:inline distT="0" distB="0" distL="0" distR="0" wp14:anchorId="1AB0D82A" wp14:editId="0D6187E5">
            <wp:extent cx="333375" cy="314325"/>
            <wp:effectExtent l="0" t="0" r="9525" b="9525"/>
            <wp:docPr id="2805" name="Picture 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r w:rsidR="00D23DD8">
        <w:t xml:space="preserve">= Total cooling capacity, W -- ref. equation </w:t>
      </w:r>
      <w:r w:rsidR="00D23DD8">
        <w:fldChar w:fldCharType="begin"/>
      </w:r>
      <w:r w:rsidR="00D23DD8">
        <w:instrText xml:space="preserve"> REF ZEqnNum505825 \h </w:instrText>
      </w:r>
      <w:r w:rsidR="00D23DD8">
        <w:fldChar w:fldCharType="separate"/>
      </w:r>
      <w:r w:rsidR="00515819">
        <w:t>(</w:t>
      </w:r>
      <w:r w:rsidR="00515819">
        <w:rPr>
          <w:noProof/>
        </w:rPr>
        <w:t>470</w:t>
      </w:r>
      <w:r w:rsidR="00515819">
        <w:t>)</w:t>
      </w:r>
      <w:r w:rsidR="00D23DD8">
        <w:fldChar w:fldCharType="end"/>
      </w:r>
    </w:p>
    <w:p w:rsidR="00D23DD8" w:rsidRDefault="00083A13" w:rsidP="00D23DD8">
      <w:pPr>
        <w:pStyle w:val="BodyText"/>
      </w:pPr>
      <w:r>
        <w:rPr>
          <w:noProof/>
          <w:position w:val="-32"/>
        </w:rPr>
        <w:drawing>
          <wp:inline distT="0" distB="0" distL="0" distR="0" wp14:anchorId="71A71E5A" wp14:editId="33444B72">
            <wp:extent cx="4762500" cy="485775"/>
            <wp:effectExtent l="0" t="0" r="0" b="9525"/>
            <wp:docPr id="2806" name="Picture 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62500" cy="485775"/>
                    </a:xfrm>
                    <a:prstGeom prst="rect">
                      <a:avLst/>
                    </a:prstGeom>
                    <a:noFill/>
                    <a:ln>
                      <a:noFill/>
                    </a:ln>
                  </pic:spPr>
                </pic:pic>
              </a:graphicData>
            </a:graphic>
          </wp:inline>
        </w:drawing>
      </w:r>
    </w:p>
    <w:p w:rsidR="00D23DD8" w:rsidRDefault="00083A13" w:rsidP="00D23DD8">
      <w:pPr>
        <w:pStyle w:val="BodyText"/>
      </w:pPr>
      <w:r>
        <w:rPr>
          <w:noProof/>
          <w:position w:val="-12"/>
        </w:rPr>
        <w:drawing>
          <wp:inline distT="0" distB="0" distL="0" distR="0" wp14:anchorId="5E0F2BB4" wp14:editId="070C89B0">
            <wp:extent cx="523875" cy="228600"/>
            <wp:effectExtent l="0" t="0" r="9525" b="0"/>
            <wp:docPr id="2807" name="Picture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00D23DD8">
        <w:t xml:space="preserve"> = Coefficient of performance at rated conditions (user input)</w:t>
      </w:r>
    </w:p>
    <w:p w:rsidR="00D23DD8" w:rsidRDefault="00083A13" w:rsidP="00D23DD8">
      <w:pPr>
        <w:pStyle w:val="BodyText"/>
      </w:pPr>
      <w:r>
        <w:rPr>
          <w:noProof/>
          <w:position w:val="-20"/>
        </w:rPr>
        <w:drawing>
          <wp:inline distT="0" distB="0" distL="0" distR="0" wp14:anchorId="070ACAA1" wp14:editId="440C43FA">
            <wp:extent cx="3952875" cy="333375"/>
            <wp:effectExtent l="0" t="0" r="0" b="0"/>
            <wp:docPr id="2808" name="Picture 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52875" cy="333375"/>
                    </a:xfrm>
                    <a:prstGeom prst="rect">
                      <a:avLst/>
                    </a:prstGeom>
                    <a:noFill/>
                    <a:ln>
                      <a:noFill/>
                    </a:ln>
                  </pic:spPr>
                </pic:pic>
              </a:graphicData>
            </a:graphic>
          </wp:inline>
        </w:drawing>
      </w:r>
    </w:p>
    <w:p w:rsidR="00D23DD8" w:rsidRDefault="00D23DD8" w:rsidP="00D23DD8">
      <w:pPr>
        <w:pStyle w:val="BodyText"/>
      </w:pPr>
      <w:r>
        <w:t xml:space="preserve">The total amount of heat rejected by the condenser is then calculated and stored for use by other waste heat recovery models (e.g., </w:t>
      </w:r>
      <w:proofErr w:type="spellStart"/>
      <w:r>
        <w:t>Coil</w:t>
      </w:r>
      <w:proofErr w:type="gramStart"/>
      <w:r>
        <w:t>:Heating:Desuperheater</w:t>
      </w:r>
      <w:proofErr w:type="spellEnd"/>
      <w:proofErr w:type="gramEnd"/>
      <w:r>
        <w:t>).</w:t>
      </w:r>
    </w:p>
    <w:p w:rsidR="00D23DD8" w:rsidRDefault="00083A13" w:rsidP="00D23DD8">
      <w:pPr>
        <w:pStyle w:val="Equation"/>
      </w:pPr>
      <w:r>
        <w:rPr>
          <w:noProof/>
          <w:position w:val="-14"/>
        </w:rPr>
        <w:drawing>
          <wp:inline distT="0" distB="0" distL="0" distR="0" wp14:anchorId="25989E38" wp14:editId="6AFAA05C">
            <wp:extent cx="1371600" cy="333375"/>
            <wp:effectExtent l="0" t="0" r="0" b="9525"/>
            <wp:docPr id="2809" name="Picture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71600" cy="333375"/>
                    </a:xfrm>
                    <a:prstGeom prst="rect">
                      <a:avLst/>
                    </a:prstGeom>
                    <a:noFill/>
                    <a:ln>
                      <a:noFill/>
                    </a:ln>
                  </pic:spPr>
                </pic:pic>
              </a:graphicData>
            </a:graphic>
          </wp:inline>
        </w:drawing>
      </w:r>
    </w:p>
    <w:p w:rsidR="00D23DD8" w:rsidRDefault="00D23DD8" w:rsidP="00D23DD8">
      <w:pPr>
        <w:pStyle w:val="BodyText"/>
      </w:pPr>
      <w:proofErr w:type="gramStart"/>
      <w:r>
        <w:t>where</w:t>
      </w:r>
      <w:proofErr w:type="gramEnd"/>
    </w:p>
    <w:p w:rsidR="00D23DD8" w:rsidRDefault="00083A13" w:rsidP="00D23DD8">
      <w:pPr>
        <w:pStyle w:val="BodyText"/>
      </w:pPr>
      <w:r>
        <w:rPr>
          <w:noProof/>
          <w:position w:val="-12"/>
        </w:rPr>
        <w:drawing>
          <wp:inline distT="0" distB="0" distL="0" distR="0" wp14:anchorId="2BE6D758" wp14:editId="51E0106D">
            <wp:extent cx="342900" cy="314325"/>
            <wp:effectExtent l="0" t="0" r="0" b="9525"/>
            <wp:docPr id="2810" name="Picture 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2900" cy="314325"/>
                    </a:xfrm>
                    <a:prstGeom prst="rect">
                      <a:avLst/>
                    </a:prstGeom>
                    <a:noFill/>
                    <a:ln>
                      <a:noFill/>
                    </a:ln>
                  </pic:spPr>
                </pic:pic>
              </a:graphicData>
            </a:graphic>
          </wp:inline>
        </w:drawing>
      </w:r>
      <w:r w:rsidR="00D23DD8">
        <w:t xml:space="preserve"> = total amount of heat rejected by the condenser (W)</w:t>
      </w:r>
    </w:p>
    <w:p w:rsidR="00D23DD8" w:rsidRDefault="00D23DD8" w:rsidP="00D23DD8">
      <w:pPr>
        <w:pStyle w:val="BodyText"/>
      </w:pPr>
      <w:r>
        <w:t>The crankcase heater is assumed to operate when the cooling coil’s compressor is OFF and the outdoor dry-bulb temperature is below the maximum outdoor temperature for crankcase heater operation. The average crankcase heater power for the simulation time step is calculated as follows:</w:t>
      </w:r>
    </w:p>
    <w:p w:rsidR="00D23DD8" w:rsidRDefault="00083A13" w:rsidP="00D23DD8">
      <w:pPr>
        <w:pStyle w:val="Equation"/>
      </w:pPr>
      <w:r>
        <w:rPr>
          <w:noProof/>
          <w:position w:val="-14"/>
        </w:rPr>
        <w:lastRenderedPageBreak/>
        <w:drawing>
          <wp:inline distT="0" distB="0" distL="0" distR="0" wp14:anchorId="1BE30E0D" wp14:editId="709EC423">
            <wp:extent cx="1895475" cy="333375"/>
            <wp:effectExtent l="0" t="0" r="9525" b="9525"/>
            <wp:docPr id="2811" name="Picture 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95475" cy="33337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r w:rsidR="007534DD">
        <w:instrText>(</w:instrText>
      </w:r>
      <w:fldSimple w:instr=" SEQ MTEqn \c \* Arabic \* MERGEFORMAT ">
        <w:r w:rsidR="00515819">
          <w:rPr>
            <w:noProof/>
          </w:rPr>
          <w:instrText>472</w:instrText>
        </w:r>
      </w:fldSimple>
      <w:r w:rsidR="007534DD">
        <w:instrText>)</w:instrText>
      </w:r>
      <w:r w:rsidR="007534DD">
        <w:fldChar w:fldCharType="end"/>
      </w:r>
    </w:p>
    <w:p w:rsidR="00D23DD8" w:rsidRDefault="00D23DD8" w:rsidP="00D23DD8">
      <w:pPr>
        <w:pStyle w:val="BodyText"/>
      </w:pPr>
      <w:proofErr w:type="gramStart"/>
      <w:r>
        <w:t>where</w:t>
      </w:r>
      <w:proofErr w:type="gramEnd"/>
    </w:p>
    <w:p w:rsidR="00D23DD8" w:rsidRDefault="00083A13" w:rsidP="00D23DD8">
      <w:pPr>
        <w:pStyle w:val="BodyText"/>
      </w:pPr>
      <w:r>
        <w:rPr>
          <w:noProof/>
          <w:position w:val="-12"/>
        </w:rPr>
        <w:drawing>
          <wp:inline distT="0" distB="0" distL="0" distR="0" wp14:anchorId="15D7747E" wp14:editId="059CD055">
            <wp:extent cx="485775" cy="228600"/>
            <wp:effectExtent l="0" t="0" r="9525" b="0"/>
            <wp:docPr id="2812" name="Picture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00D23DD8">
        <w:t xml:space="preserve"> = DX cooling coil crankcase heater power, W</w:t>
      </w:r>
    </w:p>
    <w:p w:rsidR="00D23DD8" w:rsidRDefault="00083A13" w:rsidP="00D23DD8">
      <w:pPr>
        <w:pStyle w:val="BodyText"/>
      </w:pPr>
      <w:r>
        <w:rPr>
          <w:noProof/>
          <w:position w:val="-14"/>
        </w:rPr>
        <w:drawing>
          <wp:inline distT="0" distB="0" distL="0" distR="0" wp14:anchorId="6BF0F616" wp14:editId="161DA673">
            <wp:extent cx="676275" cy="333375"/>
            <wp:effectExtent l="0" t="0" r="9525" b="9525"/>
            <wp:docPr id="2813" name="Picture 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r w:rsidR="00D23DD8">
        <w:t>= crankcase heater capacity, W</w:t>
      </w:r>
    </w:p>
    <w:p w:rsidR="00D23DD8" w:rsidRDefault="00D23DD8" w:rsidP="00D23DD8">
      <w:pPr>
        <w:pStyle w:val="BlockQuotation"/>
      </w:pPr>
      <w:r>
        <w:t xml:space="preserve">If this cooling coil is used as part of an air-to-air heat pump (Ref. </w:t>
      </w:r>
      <w:proofErr w:type="spellStart"/>
      <w:r w:rsidR="003D132B">
        <w:t>AirLoopHVAC</w:t>
      </w:r>
      <w:proofErr w:type="gramStart"/>
      <w:r w:rsidR="003D132B">
        <w:t>:</w:t>
      </w:r>
      <w:r>
        <w:t>UnitaryHeatPump:AirToAir</w:t>
      </w:r>
      <w:proofErr w:type="spellEnd"/>
      <w:proofErr w:type="gramEnd"/>
      <w:r>
        <w:t>), the crankcase heater defined for this DX cooling coil is disregarded and the associated output variable is omitted. Instead, the crankcase heater defined for the DX heating coil (</w:t>
      </w:r>
      <w:proofErr w:type="spellStart"/>
      <w:r w:rsidR="00996A9F" w:rsidRPr="00996A9F">
        <w:t>Coil</w:t>
      </w:r>
      <w:proofErr w:type="gramStart"/>
      <w:r w:rsidR="00996A9F" w:rsidRPr="00996A9F">
        <w:t>:Heating:DX:SingleSpeed</w:t>
      </w:r>
      <w:proofErr w:type="spellEnd"/>
      <w:proofErr w:type="gramEnd"/>
      <w:r>
        <w:t>) is enabled during the time that the compressor is not running for either heating or cooling. In this instance, RTF in the above equations would be the runtime fraction of the heat pump’s heating coil or cooling coil, whichever is greater.</w:t>
      </w:r>
    </w:p>
    <w:p w:rsidR="00D23DD8" w:rsidRDefault="00D23DD8" w:rsidP="00D23DD8">
      <w:pPr>
        <w:pStyle w:val="BodyText"/>
      </w:pPr>
      <w:r>
        <w:t xml:space="preserve">In addition to calculating the total cooling capacity provided by the DX air conditioner, it is important to properly determine the </w:t>
      </w:r>
      <w:proofErr w:type="spellStart"/>
      <w:r>
        <w:t>break down</w:t>
      </w:r>
      <w:proofErr w:type="spellEnd"/>
      <w:r>
        <w:t xml:space="preserve"> of total cooling capacity into its sensible (temperature) and latent (dehumidification) components. The model computes the sensible/ latent split using the rated SHR and the ADP/BF approach (Carrier et al. 1959). When the DX coil model is initially called during an EnergyPlus simulation, the rated total capacity and rated SHR are used to calculate the coil bypass factor (BF) at rated conditions. The rated total capacity and rated SHR are first used to determine the ratio of change in air humidity ratio to air dry-bulb temperature:</w:t>
      </w:r>
    </w:p>
    <w:p w:rsidR="00D23DD8" w:rsidRDefault="00083A13" w:rsidP="00D23DD8">
      <w:pPr>
        <w:pStyle w:val="Equation"/>
      </w:pPr>
      <w:r>
        <w:rPr>
          <w:noProof/>
          <w:position w:val="-34"/>
        </w:rPr>
        <w:drawing>
          <wp:inline distT="0" distB="0" distL="0" distR="0" wp14:anchorId="0A875861" wp14:editId="05564979">
            <wp:extent cx="1952625" cy="504825"/>
            <wp:effectExtent l="0" t="0" r="9525" b="9525"/>
            <wp:docPr id="2814" name="Picture 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52625" cy="50482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r w:rsidR="007534DD">
        <w:instrText>(</w:instrText>
      </w:r>
      <w:fldSimple w:instr=" SEQ MTEqn \c \* Arabic \* MERGEFORMAT ">
        <w:r w:rsidR="00515819">
          <w:rPr>
            <w:noProof/>
          </w:rPr>
          <w:instrText>473</w:instrText>
        </w:r>
      </w:fldSimple>
      <w:r w:rsidR="007534DD">
        <w:instrText>)</w:instrText>
      </w:r>
      <w:r w:rsidR="007534DD">
        <w:fldChar w:fldCharType="end"/>
      </w:r>
    </w:p>
    <w:p w:rsidR="00D23DD8" w:rsidRDefault="00D23DD8" w:rsidP="00D23DD8">
      <w:pPr>
        <w:pStyle w:val="BodyText"/>
      </w:pPr>
      <w:proofErr w:type="gramStart"/>
      <w:r>
        <w:t>where</w:t>
      </w:r>
      <w:proofErr w:type="gramEnd"/>
    </w:p>
    <w:p w:rsidR="00D23DD8" w:rsidRDefault="00D23DD8" w:rsidP="00D23DD8">
      <w:pPr>
        <w:pStyle w:val="BodyText"/>
      </w:pPr>
      <w:proofErr w:type="spellStart"/>
      <w:proofErr w:type="gramStart"/>
      <w:r>
        <w:rPr>
          <w:rFonts w:ascii="Times New Roman" w:hAnsi="Times New Roman"/>
          <w:i/>
          <w:iCs/>
          <w:sz w:val="24"/>
          <w:szCs w:val="24"/>
        </w:rPr>
        <w:t>ω</w:t>
      </w:r>
      <w:r>
        <w:rPr>
          <w:rFonts w:ascii="Times New Roman" w:hAnsi="Times New Roman"/>
          <w:i/>
          <w:iCs/>
          <w:sz w:val="24"/>
          <w:szCs w:val="24"/>
          <w:vertAlign w:val="subscript"/>
        </w:rPr>
        <w:t>in</w:t>
      </w:r>
      <w:proofErr w:type="spellEnd"/>
      <w:proofErr w:type="gramEnd"/>
      <w:r>
        <w:rPr>
          <w:vertAlign w:val="subscript"/>
        </w:rPr>
        <w:t xml:space="preserve"> </w:t>
      </w:r>
      <w:r>
        <w:t>= humidity ratio of the air entering the cooling coil at rated conditions, kg/kg</w:t>
      </w:r>
    </w:p>
    <w:p w:rsidR="00D23DD8" w:rsidRDefault="00D23DD8" w:rsidP="00D23DD8">
      <w:pPr>
        <w:pStyle w:val="BodyText"/>
      </w:pPr>
      <w:proofErr w:type="spellStart"/>
      <w:proofErr w:type="gramStart"/>
      <w:r>
        <w:rPr>
          <w:rFonts w:ascii="Times New Roman" w:hAnsi="Times New Roman"/>
          <w:i/>
          <w:iCs/>
          <w:sz w:val="24"/>
          <w:szCs w:val="24"/>
        </w:rPr>
        <w:t>ω</w:t>
      </w:r>
      <w:r>
        <w:rPr>
          <w:rFonts w:ascii="Times New Roman" w:hAnsi="Times New Roman"/>
          <w:i/>
          <w:iCs/>
          <w:sz w:val="24"/>
          <w:szCs w:val="24"/>
          <w:vertAlign w:val="subscript"/>
        </w:rPr>
        <w:t>out</w:t>
      </w:r>
      <w:proofErr w:type="spellEnd"/>
      <w:proofErr w:type="gramEnd"/>
      <w:r>
        <w:rPr>
          <w:vertAlign w:val="subscript"/>
        </w:rPr>
        <w:t xml:space="preserve"> </w:t>
      </w:r>
      <w:r>
        <w:t>= humidity ratio of the air leaving the cooling coil at rated conditions, kg/kg</w:t>
      </w:r>
    </w:p>
    <w:p w:rsidR="00D23DD8" w:rsidRDefault="00D23DD8" w:rsidP="00D23DD8">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db</w:t>
      </w:r>
      <w:proofErr w:type="gramStart"/>
      <w:r>
        <w:rPr>
          <w:rFonts w:ascii="Times New Roman" w:hAnsi="Times New Roman"/>
          <w:i/>
          <w:iCs/>
          <w:sz w:val="24"/>
          <w:szCs w:val="24"/>
          <w:vertAlign w:val="subscript"/>
        </w:rPr>
        <w:t>,in</w:t>
      </w:r>
      <w:proofErr w:type="spellEnd"/>
      <w:proofErr w:type="gramEnd"/>
      <w:r>
        <w:rPr>
          <w:vertAlign w:val="subscript"/>
        </w:rPr>
        <w:t xml:space="preserve"> </w:t>
      </w:r>
      <w:r>
        <w:t>= dry-bulb temperature of the air entering the cooling coil at rated conditions, °C</w:t>
      </w:r>
    </w:p>
    <w:p w:rsidR="00D23DD8" w:rsidRDefault="00D23DD8" w:rsidP="00D23DD8">
      <w:pPr>
        <w:pStyle w:val="BodyText"/>
      </w:pPr>
      <w:proofErr w:type="spellStart"/>
      <w:r>
        <w:rPr>
          <w:rFonts w:ascii="Times New Roman" w:hAnsi="Times New Roman"/>
          <w:i/>
          <w:iCs/>
          <w:sz w:val="24"/>
          <w:szCs w:val="24"/>
        </w:rPr>
        <w:t>T</w:t>
      </w:r>
      <w:r>
        <w:rPr>
          <w:rFonts w:ascii="Times New Roman" w:hAnsi="Times New Roman"/>
          <w:i/>
          <w:iCs/>
          <w:sz w:val="24"/>
          <w:szCs w:val="24"/>
          <w:vertAlign w:val="subscript"/>
        </w:rPr>
        <w:t>db</w:t>
      </w:r>
      <w:proofErr w:type="gramStart"/>
      <w:r>
        <w:rPr>
          <w:rFonts w:ascii="Times New Roman" w:hAnsi="Times New Roman"/>
          <w:i/>
          <w:iCs/>
          <w:sz w:val="24"/>
          <w:szCs w:val="24"/>
          <w:vertAlign w:val="subscript"/>
        </w:rPr>
        <w:t>,out</w:t>
      </w:r>
      <w:proofErr w:type="spellEnd"/>
      <w:proofErr w:type="gramEnd"/>
      <w:r>
        <w:rPr>
          <w:vertAlign w:val="subscript"/>
        </w:rPr>
        <w:t xml:space="preserve"> </w:t>
      </w:r>
      <w:r>
        <w:t>= dry-bulb temperature of the air leaving the cooling coil at rated conditions, °C</w:t>
      </w:r>
    </w:p>
    <w:p w:rsidR="00D23DD8" w:rsidRDefault="00D23DD8" w:rsidP="00D23DD8">
      <w:pPr>
        <w:pStyle w:val="BodyText"/>
      </w:pPr>
      <w:r>
        <w:t xml:space="preserve">Along with the rated entering air conditions, the algorithm then searches along the saturation curve of the psychrometric chart until the slope of the line between the point on the saturation curve and the inlet air conditions matches </w:t>
      </w:r>
      <w:proofErr w:type="spellStart"/>
      <w:r>
        <w:rPr>
          <w:rFonts w:ascii="Times New Roman" w:hAnsi="Times New Roman"/>
          <w:i/>
          <w:iCs/>
          <w:sz w:val="22"/>
          <w:szCs w:val="22"/>
        </w:rPr>
        <w:t>SlopeRated</w:t>
      </w:r>
      <w:proofErr w:type="spellEnd"/>
      <w:r>
        <w:t xml:space="preserve">. Once this point, the apparatus </w:t>
      </w:r>
      <w:proofErr w:type="spellStart"/>
      <w:r>
        <w:t>dewpoint</w:t>
      </w:r>
      <w:proofErr w:type="spellEnd"/>
      <w:r>
        <w:t>, is found on the saturation curve the coil bypass factor at rated conditions is calculated as follows:</w:t>
      </w:r>
    </w:p>
    <w:p w:rsidR="00D23DD8" w:rsidRDefault="00083A13" w:rsidP="00D23DD8">
      <w:pPr>
        <w:pStyle w:val="Equation"/>
      </w:pPr>
      <w:r>
        <w:rPr>
          <w:noProof/>
          <w:position w:val="-32"/>
        </w:rPr>
        <w:drawing>
          <wp:inline distT="0" distB="0" distL="0" distR="0" wp14:anchorId="5A4D5E54" wp14:editId="65289F45">
            <wp:extent cx="1447800" cy="457200"/>
            <wp:effectExtent l="0" t="0" r="0" b="0"/>
            <wp:docPr id="2815" name="Picture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r w:rsidR="007534DD">
        <w:instrText>(</w:instrText>
      </w:r>
      <w:fldSimple w:instr=" SEQ MTEqn \c \* Arabic \* MERGEFORMAT ">
        <w:r w:rsidR="00515819">
          <w:rPr>
            <w:noProof/>
          </w:rPr>
          <w:instrText>474</w:instrText>
        </w:r>
      </w:fldSimple>
      <w:r w:rsidR="007534DD">
        <w:instrText>)</w:instrText>
      </w:r>
      <w:r w:rsidR="007534DD">
        <w:fldChar w:fldCharType="end"/>
      </w:r>
    </w:p>
    <w:p w:rsidR="00D23DD8" w:rsidRDefault="00D23DD8" w:rsidP="00D23DD8">
      <w:pPr>
        <w:pStyle w:val="BodyText"/>
      </w:pPr>
      <w:proofErr w:type="gramStart"/>
      <w:r>
        <w:t>where</w:t>
      </w:r>
      <w:proofErr w:type="gramEnd"/>
    </w:p>
    <w:p w:rsidR="00D23DD8" w:rsidRDefault="00D23DD8" w:rsidP="00D23DD8">
      <w:pPr>
        <w:pStyle w:val="BodyText"/>
      </w:pPr>
      <w:proofErr w:type="spellStart"/>
      <w:proofErr w:type="gramStart"/>
      <w:r>
        <w:rPr>
          <w:rFonts w:ascii="Times New Roman" w:hAnsi="Times New Roman"/>
          <w:i/>
          <w:iCs/>
          <w:sz w:val="24"/>
          <w:szCs w:val="24"/>
        </w:rPr>
        <w:t>h</w:t>
      </w:r>
      <w:r>
        <w:rPr>
          <w:rFonts w:ascii="Times New Roman" w:hAnsi="Times New Roman"/>
          <w:i/>
          <w:iCs/>
          <w:sz w:val="24"/>
          <w:szCs w:val="24"/>
          <w:vertAlign w:val="subscript"/>
        </w:rPr>
        <w:t>out,</w:t>
      </w:r>
      <w:proofErr w:type="gramEnd"/>
      <w:r>
        <w:rPr>
          <w:rFonts w:ascii="Times New Roman" w:hAnsi="Times New Roman"/>
          <w:i/>
          <w:iCs/>
          <w:sz w:val="24"/>
          <w:szCs w:val="24"/>
          <w:vertAlign w:val="subscript"/>
        </w:rPr>
        <w:t>rated</w:t>
      </w:r>
      <w:proofErr w:type="spellEnd"/>
      <w:r>
        <w:rPr>
          <w:i/>
          <w:iCs/>
        </w:rPr>
        <w:t xml:space="preserve"> </w:t>
      </w:r>
      <w:r>
        <w:rPr>
          <w:vertAlign w:val="subscript"/>
        </w:rPr>
        <w:t xml:space="preserve"> </w:t>
      </w:r>
      <w:r>
        <w:t>= enthalpy of the air leaving the cooling coil at rated conditions, J/kg</w:t>
      </w:r>
    </w:p>
    <w:p w:rsidR="00D23DD8" w:rsidRDefault="00D23DD8" w:rsidP="00D23DD8">
      <w:pPr>
        <w:pStyle w:val="BodyText"/>
      </w:pPr>
      <w:proofErr w:type="spellStart"/>
      <w:proofErr w:type="gramStart"/>
      <w:r>
        <w:rPr>
          <w:rFonts w:ascii="Times New Roman" w:hAnsi="Times New Roman"/>
          <w:i/>
          <w:iCs/>
          <w:sz w:val="24"/>
          <w:szCs w:val="24"/>
        </w:rPr>
        <w:t>h</w:t>
      </w:r>
      <w:r>
        <w:rPr>
          <w:rFonts w:ascii="Times New Roman" w:hAnsi="Times New Roman"/>
          <w:i/>
          <w:iCs/>
          <w:sz w:val="24"/>
          <w:szCs w:val="24"/>
          <w:vertAlign w:val="subscript"/>
        </w:rPr>
        <w:t>in,</w:t>
      </w:r>
      <w:proofErr w:type="gramEnd"/>
      <w:r>
        <w:rPr>
          <w:rFonts w:ascii="Times New Roman" w:hAnsi="Times New Roman"/>
          <w:i/>
          <w:iCs/>
          <w:sz w:val="24"/>
          <w:szCs w:val="24"/>
          <w:vertAlign w:val="subscript"/>
        </w:rPr>
        <w:t>rated</w:t>
      </w:r>
      <w:proofErr w:type="spellEnd"/>
      <w:r>
        <w:rPr>
          <w:i/>
          <w:iCs/>
        </w:rPr>
        <w:t xml:space="preserve"> </w:t>
      </w:r>
      <w:r>
        <w:rPr>
          <w:vertAlign w:val="subscript"/>
        </w:rPr>
        <w:t xml:space="preserve"> </w:t>
      </w:r>
      <w:r>
        <w:t>= enthalpy of the air entering the cooling coil at rated conditions, J/kg</w:t>
      </w:r>
    </w:p>
    <w:p w:rsidR="00D23DD8" w:rsidRDefault="00D23DD8" w:rsidP="00D23DD8">
      <w:pPr>
        <w:pStyle w:val="BodyText"/>
      </w:pPr>
      <w:proofErr w:type="spellStart"/>
      <w:proofErr w:type="gramStart"/>
      <w:r>
        <w:rPr>
          <w:rFonts w:ascii="Times New Roman" w:hAnsi="Times New Roman"/>
          <w:i/>
          <w:iCs/>
          <w:sz w:val="24"/>
          <w:szCs w:val="24"/>
        </w:rPr>
        <w:t>h</w:t>
      </w:r>
      <w:r>
        <w:rPr>
          <w:rFonts w:ascii="Times New Roman" w:hAnsi="Times New Roman"/>
          <w:i/>
          <w:iCs/>
          <w:sz w:val="24"/>
          <w:szCs w:val="24"/>
          <w:vertAlign w:val="subscript"/>
        </w:rPr>
        <w:t>ADP</w:t>
      </w:r>
      <w:proofErr w:type="spellEnd"/>
      <w:r>
        <w:rPr>
          <w:i/>
          <w:iCs/>
        </w:rPr>
        <w:t xml:space="preserve"> </w:t>
      </w:r>
      <w:r>
        <w:rPr>
          <w:vertAlign w:val="subscript"/>
        </w:rPr>
        <w:t xml:space="preserve"> </w:t>
      </w:r>
      <w:r>
        <w:t>=</w:t>
      </w:r>
      <w:proofErr w:type="gramEnd"/>
      <w:r>
        <w:t xml:space="preserve"> enthalpy of saturated air at the coil apparatus </w:t>
      </w:r>
      <w:proofErr w:type="spellStart"/>
      <w:r>
        <w:t>dewpoint</w:t>
      </w:r>
      <w:proofErr w:type="spellEnd"/>
      <w:r>
        <w:t>, J/kg</w:t>
      </w:r>
    </w:p>
    <w:p w:rsidR="00D23DD8" w:rsidRDefault="00D23DD8" w:rsidP="00D23DD8">
      <w:pPr>
        <w:pStyle w:val="BodyText"/>
      </w:pPr>
      <w:r>
        <w:lastRenderedPageBreak/>
        <w:t>The coil bypass factor is analogous to the “ineffectiveness” (1-ε) of a heat exchanger, and can be described in terms of the number of transfer of unit (NTU).</w:t>
      </w:r>
    </w:p>
    <w:p w:rsidR="00D23DD8" w:rsidRDefault="00083A13" w:rsidP="00D23DD8">
      <w:pPr>
        <w:pStyle w:val="Equation"/>
      </w:pPr>
      <w:r>
        <w:rPr>
          <w:noProof/>
          <w:position w:val="-10"/>
        </w:rPr>
        <w:drawing>
          <wp:inline distT="0" distB="0" distL="0" distR="0" wp14:anchorId="62730357" wp14:editId="7154024F">
            <wp:extent cx="1828800" cy="371475"/>
            <wp:effectExtent l="0" t="0" r="0" b="0"/>
            <wp:docPr id="2816" name="Picture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97" w:name="ZEqnNum295546"/>
      <w:bookmarkStart w:id="98" w:name="ZEqnNum629692"/>
      <w:r w:rsidR="007534DD">
        <w:instrText>(</w:instrText>
      </w:r>
      <w:fldSimple w:instr=" SEQ MTEqn \c \* Arabic \* MERGEFORMAT ">
        <w:r w:rsidR="00515819">
          <w:rPr>
            <w:noProof/>
          </w:rPr>
          <w:instrText>475</w:instrText>
        </w:r>
      </w:fldSimple>
      <w:r w:rsidR="007534DD">
        <w:instrText>)</w:instrText>
      </w:r>
      <w:bookmarkEnd w:id="97"/>
      <w:bookmarkEnd w:id="98"/>
      <w:r w:rsidR="007534DD">
        <w:fldChar w:fldCharType="end"/>
      </w:r>
    </w:p>
    <w:p w:rsidR="00D23DD8" w:rsidRDefault="00D23DD8" w:rsidP="00D23DD8">
      <w:pPr>
        <w:pStyle w:val="BodyText"/>
      </w:pPr>
      <w:r>
        <w:t xml:space="preserve">For a given coil geometry, the bypass factor is only a function of air mass flow rate. The model calculates the parameter </w:t>
      </w:r>
      <w:proofErr w:type="spellStart"/>
      <w:r>
        <w:t>A</w:t>
      </w:r>
      <w:r>
        <w:rPr>
          <w:vertAlign w:val="subscript"/>
        </w:rPr>
        <w:t>o</w:t>
      </w:r>
      <w:proofErr w:type="spellEnd"/>
      <w:r>
        <w:t xml:space="preserve"> in equation </w:t>
      </w:r>
      <w:r>
        <w:fldChar w:fldCharType="begin"/>
      </w:r>
      <w:r>
        <w:instrText xml:space="preserve"> REF ZEqnNum629692 \h </w:instrText>
      </w:r>
      <w:r>
        <w:fldChar w:fldCharType="separate"/>
      </w:r>
      <w:r w:rsidR="00515819">
        <w:t>(</w:t>
      </w:r>
      <w:r w:rsidR="00515819">
        <w:rPr>
          <w:noProof/>
        </w:rPr>
        <w:t>475</w:t>
      </w:r>
      <w:r w:rsidR="00515819">
        <w:t>)</w:t>
      </w:r>
      <w:r>
        <w:fldChar w:fldCharType="end"/>
      </w:r>
      <w:r>
        <w:t xml:space="preserve"> based on </w:t>
      </w:r>
      <w:proofErr w:type="spellStart"/>
      <w:r>
        <w:t>BF</w:t>
      </w:r>
      <w:r>
        <w:rPr>
          <w:vertAlign w:val="subscript"/>
        </w:rPr>
        <w:t>rated</w:t>
      </w:r>
      <w:proofErr w:type="spellEnd"/>
      <w:r>
        <w:t xml:space="preserve"> and the rated air mass flow rate. With </w:t>
      </w:r>
      <w:proofErr w:type="spellStart"/>
      <w:r>
        <w:t>A</w:t>
      </w:r>
      <w:r>
        <w:rPr>
          <w:vertAlign w:val="subscript"/>
        </w:rPr>
        <w:t>o</w:t>
      </w:r>
      <w:proofErr w:type="spellEnd"/>
      <w:r>
        <w:t xml:space="preserve"> known, the coil BF can be determined for non-rated air flow rates.</w:t>
      </w:r>
    </w:p>
    <w:p w:rsidR="00D23DD8" w:rsidRDefault="00D23DD8" w:rsidP="00D23DD8">
      <w:pPr>
        <w:pStyle w:val="BodyText"/>
      </w:pPr>
      <w:r>
        <w:t xml:space="preserve">For each simulation time step when the DX air conditioner operates to meet a cooling load, the total cooling capacity at the actual operating conditions is calculated using equation </w:t>
      </w:r>
      <w:r>
        <w:fldChar w:fldCharType="begin"/>
      </w:r>
      <w:r>
        <w:instrText xml:space="preserve"> REF ZEqnNum505825 \h </w:instrText>
      </w:r>
      <w:r>
        <w:fldChar w:fldCharType="separate"/>
      </w:r>
      <w:r w:rsidR="00515819">
        <w:t>(</w:t>
      </w:r>
      <w:r w:rsidR="00515819">
        <w:rPr>
          <w:noProof/>
        </w:rPr>
        <w:t>470</w:t>
      </w:r>
      <w:r w:rsidR="00515819">
        <w:t>)</w:t>
      </w:r>
      <w:r>
        <w:fldChar w:fldCharType="end"/>
      </w:r>
      <w:r>
        <w:t xml:space="preserve"> and the coil bypass factor is calculated based on equation </w:t>
      </w:r>
      <w:r>
        <w:fldChar w:fldCharType="begin"/>
      </w:r>
      <w:r>
        <w:instrText xml:space="preserve"> REF ZEqnNum629692 \h </w:instrText>
      </w:r>
      <w:r>
        <w:fldChar w:fldCharType="separate"/>
      </w:r>
      <w:r w:rsidR="00515819">
        <w:t>(</w:t>
      </w:r>
      <w:r w:rsidR="00515819">
        <w:rPr>
          <w:noProof/>
        </w:rPr>
        <w:t>475</w:t>
      </w:r>
      <w:r w:rsidR="00515819">
        <w:t>)</w:t>
      </w:r>
      <w:r>
        <w:fldChar w:fldCharType="end"/>
      </w:r>
      <w:r>
        <w:t xml:space="preserve">. The coil bypass factor is used to calculate the operating sensible heat ratio (SHR) of the cooling coil using equations </w:t>
      </w:r>
      <w:r>
        <w:fldChar w:fldCharType="begin"/>
      </w:r>
      <w:r>
        <w:instrText xml:space="preserve"> REF ZEqnNum552573 \h </w:instrText>
      </w:r>
      <w:r>
        <w:fldChar w:fldCharType="separate"/>
      </w:r>
      <w:r w:rsidR="00515819">
        <w:t>(</w:t>
      </w:r>
      <w:r w:rsidR="00515819">
        <w:rPr>
          <w:noProof/>
        </w:rPr>
        <w:t>476</w:t>
      </w:r>
      <w:r w:rsidR="00515819">
        <w:t>)</w:t>
      </w:r>
      <w:r>
        <w:fldChar w:fldCharType="end"/>
      </w:r>
      <w:r>
        <w:t xml:space="preserve"> and </w:t>
      </w:r>
      <w:r>
        <w:fldChar w:fldCharType="begin"/>
      </w:r>
      <w:r>
        <w:instrText xml:space="preserve"> REF ZEqnNum180938 \h </w:instrText>
      </w:r>
      <w:r>
        <w:fldChar w:fldCharType="separate"/>
      </w:r>
      <w:r w:rsidR="00515819">
        <w:t>(</w:t>
      </w:r>
      <w:r w:rsidR="00515819">
        <w:rPr>
          <w:noProof/>
        </w:rPr>
        <w:t>477</w:t>
      </w:r>
      <w:r w:rsidR="00515819">
        <w:t>)</w:t>
      </w:r>
      <w:r>
        <w:fldChar w:fldCharType="end"/>
      </w:r>
      <w:r>
        <w:t>.</w:t>
      </w:r>
    </w:p>
    <w:p w:rsidR="00D23DD8" w:rsidRDefault="00083A13" w:rsidP="00D23DD8">
      <w:pPr>
        <w:pStyle w:val="Equation"/>
      </w:pPr>
      <w:r>
        <w:rPr>
          <w:noProof/>
          <w:position w:val="-24"/>
        </w:rPr>
        <w:drawing>
          <wp:inline distT="0" distB="0" distL="0" distR="0" wp14:anchorId="3EE98B82" wp14:editId="2099C8FA">
            <wp:extent cx="1295400" cy="485775"/>
            <wp:effectExtent l="0" t="0" r="0" b="9525"/>
            <wp:docPr id="2817" name="Picture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95400" cy="48577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99" w:name="ZEqnNum552573"/>
      <w:r w:rsidR="007534DD">
        <w:instrText>(</w:instrText>
      </w:r>
      <w:fldSimple w:instr=" SEQ MTEqn \c \* Arabic \* MERGEFORMAT ">
        <w:r w:rsidR="00515819">
          <w:rPr>
            <w:noProof/>
          </w:rPr>
          <w:instrText>476</w:instrText>
        </w:r>
      </w:fldSimple>
      <w:r w:rsidR="007534DD">
        <w:instrText>)</w:instrText>
      </w:r>
      <w:bookmarkEnd w:id="99"/>
      <w:r w:rsidR="007534DD">
        <w:fldChar w:fldCharType="end"/>
      </w:r>
    </w:p>
    <w:p w:rsidR="00D23DD8" w:rsidRDefault="00083A13" w:rsidP="00D23DD8">
      <w:pPr>
        <w:pStyle w:val="Equation"/>
      </w:pPr>
      <w:r>
        <w:rPr>
          <w:noProof/>
          <w:position w:val="-34"/>
        </w:rPr>
        <w:drawing>
          <wp:inline distT="0" distB="0" distL="0" distR="0" wp14:anchorId="46BFF4FD" wp14:editId="4D266367">
            <wp:extent cx="2390775" cy="504825"/>
            <wp:effectExtent l="0" t="0" r="9525" b="9525"/>
            <wp:docPr id="2818" name="Picture 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90775" cy="50482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100" w:name="ZEqnNum180938"/>
      <w:r w:rsidR="007534DD">
        <w:instrText>(</w:instrText>
      </w:r>
      <w:fldSimple w:instr=" SEQ MTEqn \c \* Arabic \* MERGEFORMAT ">
        <w:r w:rsidR="00515819">
          <w:rPr>
            <w:noProof/>
          </w:rPr>
          <w:instrText>477</w:instrText>
        </w:r>
      </w:fldSimple>
      <w:r w:rsidR="007534DD">
        <w:instrText>)</w:instrText>
      </w:r>
      <w:bookmarkEnd w:id="100"/>
      <w:r w:rsidR="007534DD">
        <w:fldChar w:fldCharType="end"/>
      </w:r>
    </w:p>
    <w:p w:rsidR="00D23DD8" w:rsidRDefault="00D23DD8" w:rsidP="00D23DD8">
      <w:pPr>
        <w:pStyle w:val="BodyText"/>
      </w:pPr>
      <w:proofErr w:type="gramStart"/>
      <w:r>
        <w:t>where</w:t>
      </w:r>
      <w:proofErr w:type="gramEnd"/>
    </w:p>
    <w:p w:rsidR="00D23DD8" w:rsidRDefault="00083A13" w:rsidP="00D23DD8">
      <w:pPr>
        <w:pStyle w:val="BodyText"/>
      </w:pPr>
      <w:r>
        <w:rPr>
          <w:noProof/>
          <w:position w:val="-12"/>
        </w:rPr>
        <w:drawing>
          <wp:inline distT="0" distB="0" distL="0" distR="0" wp14:anchorId="54C049EC" wp14:editId="6FE0C4F6">
            <wp:extent cx="190500" cy="228600"/>
            <wp:effectExtent l="0" t="0" r="0" b="0"/>
            <wp:docPr id="2819" name="Picture 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00D23DD8">
        <w:tab/>
        <w:t xml:space="preserve">         = enthalpy of the air entering the cooling coil, J/kg</w:t>
      </w:r>
    </w:p>
    <w:p w:rsidR="00D23DD8" w:rsidRDefault="00083A13" w:rsidP="00D23DD8">
      <w:pPr>
        <w:pStyle w:val="BodyText"/>
      </w:pPr>
      <w:r>
        <w:rPr>
          <w:noProof/>
          <w:position w:val="-12"/>
        </w:rPr>
        <w:drawing>
          <wp:inline distT="0" distB="0" distL="0" distR="0" wp14:anchorId="1CF11698" wp14:editId="67FC770B">
            <wp:extent cx="295275" cy="228600"/>
            <wp:effectExtent l="0" t="0" r="9525" b="0"/>
            <wp:docPr id="2820" name="Picture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00D23DD8">
        <w:t xml:space="preserve">       = enthalpy of air at the apparatus </w:t>
      </w:r>
      <w:proofErr w:type="spellStart"/>
      <w:r w:rsidR="00D23DD8">
        <w:t>dewpoint</w:t>
      </w:r>
      <w:proofErr w:type="spellEnd"/>
      <w:r w:rsidR="00D23DD8">
        <w:t xml:space="preserve"> condition, J/kg</w:t>
      </w:r>
    </w:p>
    <w:p w:rsidR="00D23DD8" w:rsidRDefault="00083A13" w:rsidP="00D23DD8">
      <w:pPr>
        <w:pStyle w:val="BodyText"/>
      </w:pPr>
      <w:r>
        <w:rPr>
          <w:noProof/>
          <w:position w:val="-14"/>
        </w:rPr>
        <w:drawing>
          <wp:inline distT="0" distB="0" distL="0" distR="0" wp14:anchorId="5B6FD92E" wp14:editId="6CEBA109">
            <wp:extent cx="495300" cy="238125"/>
            <wp:effectExtent l="0" t="0" r="0" b="9525"/>
            <wp:docPr id="2821" name="Picture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00D23DD8">
        <w:t xml:space="preserve"> = enthalpy of air at the entering coil dry-bulb temperature and humidity ratio at ADP, J/kg</w:t>
      </w:r>
    </w:p>
    <w:p w:rsidR="00D23DD8" w:rsidRDefault="00083A13" w:rsidP="00D23DD8">
      <w:pPr>
        <w:pStyle w:val="BodyText"/>
      </w:pPr>
      <w:r>
        <w:rPr>
          <w:noProof/>
          <w:position w:val="-6"/>
        </w:rPr>
        <w:drawing>
          <wp:inline distT="0" distB="0" distL="0" distR="0" wp14:anchorId="268DC29E" wp14:editId="276FF3E7">
            <wp:extent cx="161925" cy="180975"/>
            <wp:effectExtent l="0" t="0" r="9525" b="9525"/>
            <wp:docPr id="2822" name="Picture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D23DD8">
        <w:t xml:space="preserve">            = air mass flow rate, kg/s</w:t>
      </w:r>
    </w:p>
    <w:p w:rsidR="00D23DD8" w:rsidRDefault="00D23DD8" w:rsidP="00D23DD8">
      <w:pPr>
        <w:pStyle w:val="BodyText"/>
      </w:pPr>
      <w:r>
        <w:t>With the SHR for the coil at the current operating conditions, the properties of the air leaving the cooling coil are calculated using the following equations:</w:t>
      </w:r>
    </w:p>
    <w:p w:rsidR="00D23DD8" w:rsidRDefault="00083A13" w:rsidP="00D23DD8">
      <w:pPr>
        <w:pStyle w:val="Equation"/>
      </w:pPr>
      <w:r>
        <w:rPr>
          <w:noProof/>
          <w:position w:val="-18"/>
        </w:rPr>
        <w:drawing>
          <wp:inline distT="0" distB="0" distL="0" distR="0" wp14:anchorId="0CECA9DB" wp14:editId="6E3CEE3A">
            <wp:extent cx="1114425" cy="428625"/>
            <wp:effectExtent l="0" t="0" r="9525" b="9525"/>
            <wp:docPr id="2823" name="Picture 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14425" cy="42862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101" w:name="ZEqnNum240278"/>
      <w:r w:rsidR="007534DD">
        <w:instrText>(</w:instrText>
      </w:r>
      <w:fldSimple w:instr=" SEQ MTEqn \c \* Arabic \* MERGEFORMAT ">
        <w:r w:rsidR="00515819">
          <w:rPr>
            <w:noProof/>
          </w:rPr>
          <w:instrText>478</w:instrText>
        </w:r>
      </w:fldSimple>
      <w:r w:rsidR="007534DD">
        <w:instrText>)</w:instrText>
      </w:r>
      <w:bookmarkEnd w:id="101"/>
      <w:r w:rsidR="007534DD">
        <w:fldChar w:fldCharType="end"/>
      </w:r>
    </w:p>
    <w:p w:rsidR="00D23DD8" w:rsidRDefault="00083A13" w:rsidP="00D23DD8">
      <w:pPr>
        <w:pStyle w:val="Equation"/>
      </w:pPr>
      <w:r>
        <w:rPr>
          <w:noProof/>
          <w:position w:val="-14"/>
        </w:rPr>
        <w:drawing>
          <wp:inline distT="0" distB="0" distL="0" distR="0" wp14:anchorId="328C25B3" wp14:editId="458F1CD1">
            <wp:extent cx="2066925" cy="257175"/>
            <wp:effectExtent l="0" t="0" r="9525" b="9525"/>
            <wp:docPr id="2824" name="Picture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066925" cy="25717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r w:rsidR="007534DD">
        <w:instrText>(</w:instrText>
      </w:r>
      <w:fldSimple w:instr=" SEQ MTEqn \c \* Arabic \* MERGEFORMAT ">
        <w:r w:rsidR="00515819">
          <w:rPr>
            <w:noProof/>
          </w:rPr>
          <w:instrText>479</w:instrText>
        </w:r>
      </w:fldSimple>
      <w:r w:rsidR="007534DD">
        <w:instrText>)</w:instrText>
      </w:r>
      <w:r w:rsidR="007534DD">
        <w:fldChar w:fldCharType="end"/>
      </w:r>
    </w:p>
    <w:p w:rsidR="00D23DD8" w:rsidRDefault="00083A13" w:rsidP="00D23DD8">
      <w:pPr>
        <w:pStyle w:val="Equation"/>
      </w:pPr>
      <w:r>
        <w:rPr>
          <w:noProof/>
          <w:position w:val="-14"/>
        </w:rPr>
        <w:drawing>
          <wp:inline distT="0" distB="0" distL="0" distR="0" wp14:anchorId="1E516122" wp14:editId="33081BB6">
            <wp:extent cx="2028825" cy="238125"/>
            <wp:effectExtent l="0" t="0" r="9525" b="9525"/>
            <wp:docPr id="2825" name="Picture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028825" cy="23812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102" w:name="ZEqnNum464931"/>
      <w:r w:rsidR="007534DD">
        <w:instrText>(</w:instrText>
      </w:r>
      <w:fldSimple w:instr=" SEQ MTEqn \c \* Arabic \* MERGEFORMAT ">
        <w:r w:rsidR="00515819">
          <w:rPr>
            <w:noProof/>
          </w:rPr>
          <w:instrText>480</w:instrText>
        </w:r>
      </w:fldSimple>
      <w:r w:rsidR="007534DD">
        <w:instrText>)</w:instrText>
      </w:r>
      <w:bookmarkEnd w:id="102"/>
      <w:r w:rsidR="007534DD">
        <w:fldChar w:fldCharType="end"/>
      </w:r>
    </w:p>
    <w:p w:rsidR="00D23DD8" w:rsidRDefault="00083A13" w:rsidP="00D23DD8">
      <w:pPr>
        <w:pStyle w:val="Equation"/>
      </w:pPr>
      <w:r>
        <w:rPr>
          <w:noProof/>
          <w:position w:val="-14"/>
        </w:rPr>
        <w:drawing>
          <wp:inline distT="0" distB="0" distL="0" distR="0" wp14:anchorId="591BDE19" wp14:editId="1D243BC7">
            <wp:extent cx="1981200" cy="238125"/>
            <wp:effectExtent l="0" t="0" r="0" b="9525"/>
            <wp:docPr id="2826" name="Picture 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81200" cy="238125"/>
                    </a:xfrm>
                    <a:prstGeom prst="rect">
                      <a:avLst/>
                    </a:prstGeom>
                    <a:noFill/>
                    <a:ln>
                      <a:noFill/>
                    </a:ln>
                  </pic:spPr>
                </pic:pic>
              </a:graphicData>
            </a:graphic>
          </wp:inline>
        </w:drawing>
      </w:r>
      <w:r w:rsidR="00D23DD8">
        <w:tab/>
      </w:r>
      <w:r w:rsidR="007534DD">
        <w:fldChar w:fldCharType="begin"/>
      </w:r>
      <w:r w:rsidR="007534DD">
        <w:instrText xml:space="preserve"> MACROBUTTON MTPlaceRef \* MERGEFORMAT </w:instrText>
      </w:r>
      <w:r w:rsidR="007534DD">
        <w:fldChar w:fldCharType="begin"/>
      </w:r>
      <w:r w:rsidR="007534DD">
        <w:instrText xml:space="preserve"> SEQ MTEqn \h \* MERGEFORMAT </w:instrText>
      </w:r>
      <w:r w:rsidR="007534DD">
        <w:fldChar w:fldCharType="end"/>
      </w:r>
      <w:bookmarkStart w:id="103" w:name="ZEqnNum565839"/>
      <w:r w:rsidR="007534DD">
        <w:instrText>(</w:instrText>
      </w:r>
      <w:fldSimple w:instr=" SEQ MTEqn \c \* Arabic \* MERGEFORMAT ">
        <w:r w:rsidR="00515819">
          <w:rPr>
            <w:noProof/>
          </w:rPr>
          <w:instrText>481</w:instrText>
        </w:r>
      </w:fldSimple>
      <w:r w:rsidR="007534DD">
        <w:instrText>)</w:instrText>
      </w:r>
      <w:bookmarkEnd w:id="103"/>
      <w:r w:rsidR="007534DD">
        <w:fldChar w:fldCharType="end"/>
      </w:r>
    </w:p>
    <w:p w:rsidR="00D23DD8" w:rsidRDefault="00D23DD8" w:rsidP="00D23DD8">
      <w:pPr>
        <w:pStyle w:val="BodyText"/>
      </w:pPr>
      <w:proofErr w:type="gramStart"/>
      <w:r>
        <w:t>where</w:t>
      </w:r>
      <w:proofErr w:type="gramEnd"/>
    </w:p>
    <w:p w:rsidR="00D23DD8" w:rsidRDefault="00083A13" w:rsidP="00D23DD8">
      <w:pPr>
        <w:pStyle w:val="BodyText"/>
      </w:pPr>
      <w:r>
        <w:rPr>
          <w:noProof/>
          <w:position w:val="-12"/>
        </w:rPr>
        <w:drawing>
          <wp:inline distT="0" distB="0" distL="0" distR="0" wp14:anchorId="1215FAD7" wp14:editId="7044D0C3">
            <wp:extent cx="238125" cy="228600"/>
            <wp:effectExtent l="0" t="0" r="9525" b="0"/>
            <wp:docPr id="2827" name="Picture 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D23DD8">
        <w:t xml:space="preserve">         = enthalpy of the air leaving the cooling coil, J/kg</w:t>
      </w:r>
    </w:p>
    <w:p w:rsidR="00D23DD8" w:rsidRDefault="00083A13" w:rsidP="00D23DD8">
      <w:pPr>
        <w:pStyle w:val="BodyText"/>
      </w:pPr>
      <w:r>
        <w:rPr>
          <w:noProof/>
          <w:position w:val="-14"/>
        </w:rPr>
        <w:drawing>
          <wp:inline distT="0" distB="0" distL="0" distR="0" wp14:anchorId="1B09ADB2" wp14:editId="5D594BDF">
            <wp:extent cx="447675" cy="238125"/>
            <wp:effectExtent l="0" t="0" r="9525" b="9525"/>
            <wp:docPr id="2828" name="Picture 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D23DD8">
        <w:t xml:space="preserve">  = enthalpy of air at the entering coil dry-bulb temperature and leaving air humidity ratio, J/kg</w:t>
      </w:r>
    </w:p>
    <w:p w:rsidR="00D23DD8" w:rsidRDefault="00083A13" w:rsidP="00D23DD8">
      <w:pPr>
        <w:pStyle w:val="BodyText"/>
      </w:pPr>
      <w:r>
        <w:rPr>
          <w:noProof/>
          <w:position w:val="-12"/>
        </w:rPr>
        <w:lastRenderedPageBreak/>
        <w:drawing>
          <wp:inline distT="0" distB="0" distL="0" distR="0" wp14:anchorId="45C08B6B" wp14:editId="06B166CF">
            <wp:extent cx="276225" cy="228600"/>
            <wp:effectExtent l="0" t="0" r="9525" b="0"/>
            <wp:docPr id="2829" name="Picture 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D23DD8">
        <w:t xml:space="preserve">        = leaving air humidity ratio, kg/kg</w:t>
      </w:r>
    </w:p>
    <w:p w:rsidR="00D23DD8" w:rsidRDefault="00083A13" w:rsidP="00D23DD8">
      <w:pPr>
        <w:pStyle w:val="BodyText"/>
      </w:pPr>
      <w:r>
        <w:rPr>
          <w:noProof/>
          <w:position w:val="-14"/>
        </w:rPr>
        <w:drawing>
          <wp:inline distT="0" distB="0" distL="0" distR="0" wp14:anchorId="5EC1CBFE" wp14:editId="4BBBC356">
            <wp:extent cx="371475" cy="238125"/>
            <wp:effectExtent l="0" t="0" r="9525" b="9525"/>
            <wp:docPr id="2830" name="Picture 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00D23DD8">
        <w:t xml:space="preserve">    = leaving air dry-bulb temperature, °C</w:t>
      </w:r>
    </w:p>
    <w:p w:rsidR="00D23DD8" w:rsidRDefault="00D23DD8" w:rsidP="00D23DD8">
      <w:pPr>
        <w:pStyle w:val="BodyText"/>
      </w:pPr>
      <w:proofErr w:type="spellStart"/>
      <w:r>
        <w:rPr>
          <w:rFonts w:ascii="Times New Roman" w:hAnsi="Times New Roman"/>
          <w:i/>
          <w:iCs/>
          <w:sz w:val="22"/>
          <w:szCs w:val="22"/>
        </w:rPr>
        <w:t>PsyWFnTdbH</w:t>
      </w:r>
      <w:proofErr w:type="spellEnd"/>
      <w:r>
        <w:t xml:space="preserve"> = EnergyPlus psychrometric function, returns humidity ratio given dry-bulb temperature and enthalpy</w:t>
      </w:r>
    </w:p>
    <w:p w:rsidR="00D23DD8" w:rsidRDefault="00D23DD8" w:rsidP="00D23DD8">
      <w:pPr>
        <w:pStyle w:val="BodyText"/>
      </w:pPr>
      <w:proofErr w:type="spellStart"/>
      <w:r>
        <w:rPr>
          <w:rFonts w:ascii="Times New Roman" w:hAnsi="Times New Roman"/>
          <w:i/>
          <w:iCs/>
          <w:sz w:val="22"/>
          <w:szCs w:val="22"/>
        </w:rPr>
        <w:t>PsyTdbFnHW</w:t>
      </w:r>
      <w:proofErr w:type="spellEnd"/>
      <w:r>
        <w:t xml:space="preserve"> = EnergyPlus psychrometric function, returns dry-bulb temperature given enthalpy and humidity ratio</w:t>
      </w:r>
    </w:p>
    <w:p w:rsidR="00D23DD8" w:rsidRDefault="00D23DD8" w:rsidP="00D23DD8">
      <w:pPr>
        <w:pStyle w:val="Heading4"/>
        <w:rPr>
          <w:ins w:id="104" w:author="Bereket Nigusse" w:date="2014-10-20T10:16:00Z"/>
        </w:rPr>
      </w:pPr>
      <w:bookmarkStart w:id="105" w:name="_Toc52596563"/>
      <w:bookmarkStart w:id="106" w:name="_Toc66603187"/>
      <w:r>
        <w:t>Dry Coil Conditions</w:t>
      </w:r>
      <w:bookmarkEnd w:id="1"/>
      <w:bookmarkEnd w:id="2"/>
      <w:bookmarkEnd w:id="3"/>
      <w:bookmarkEnd w:id="4"/>
      <w:bookmarkEnd w:id="5"/>
      <w:bookmarkEnd w:id="6"/>
      <w:bookmarkEnd w:id="7"/>
      <w:bookmarkEnd w:id="105"/>
      <w:bookmarkEnd w:id="106"/>
    </w:p>
    <w:p w:rsidR="001A4C5B" w:rsidRDefault="001A4C5B" w:rsidP="001A4C5B">
      <w:pPr>
        <w:pStyle w:val="BodyText"/>
        <w:rPr>
          <w:ins w:id="107" w:author="Bereket Nigusse" w:date="2014-10-20T10:16:00Z"/>
        </w:rPr>
      </w:pPr>
    </w:p>
    <w:p w:rsidR="001A4C5B" w:rsidRDefault="001A4C5B" w:rsidP="001A4C5B">
      <w:pPr>
        <w:pStyle w:val="BodyText"/>
        <w:rPr>
          <w:ins w:id="108" w:author="Bereket Nigusse" w:date="2014-10-20T10:16:00Z"/>
        </w:rPr>
      </w:pPr>
    </w:p>
    <w:p w:rsidR="001A4C5B" w:rsidRDefault="001A4C5B" w:rsidP="001A4C5B">
      <w:pPr>
        <w:pStyle w:val="BodyText"/>
        <w:rPr>
          <w:ins w:id="109" w:author="Bereket Nigusse" w:date="2014-10-20T10:16:00Z"/>
        </w:rPr>
      </w:pPr>
      <w:ins w:id="110" w:author="Bereket Nigusse" w:date="2014-10-20T10:16:00Z">
        <w:r>
          <w:t>&lt;&lt;Snip&gt;&gt;</w:t>
        </w:r>
      </w:ins>
    </w:p>
    <w:p w:rsidR="001A4C5B" w:rsidRPr="0038359A" w:rsidRDefault="001A4C5B" w:rsidP="001A4C5B">
      <w:pPr>
        <w:pStyle w:val="Heading4"/>
        <w:rPr>
          <w:ins w:id="111" w:author="Bereket Nigusse" w:date="2014-10-20T10:16:00Z"/>
          <w:rFonts w:cs="Arial"/>
        </w:rPr>
      </w:pPr>
      <w:commentRangeStart w:id="112"/>
      <w:ins w:id="113" w:author="Bereket Nigusse" w:date="2014-10-20T10:16:00Z">
        <w:r w:rsidRPr="0038359A">
          <w:rPr>
            <w:rFonts w:cs="Arial"/>
          </w:rPr>
          <w:t>ANSI/ASHRAE 127 - Standard Ratings of Single-Speed DX Cooling Coils</w:t>
        </w:r>
      </w:ins>
      <w:commentRangeEnd w:id="112"/>
      <w:ins w:id="114" w:author="Bereket Nigusse" w:date="2014-10-20T10:27:00Z">
        <w:r w:rsidR="001C1694">
          <w:rPr>
            <w:rStyle w:val="CommentReference"/>
            <w:b w:val="0"/>
            <w:i w:val="0"/>
            <w:spacing w:val="-5"/>
            <w:kern w:val="0"/>
          </w:rPr>
          <w:commentReference w:id="112"/>
        </w:r>
      </w:ins>
    </w:p>
    <w:p w:rsidR="001A4C5B" w:rsidRPr="00E747A5" w:rsidRDefault="001A4C5B" w:rsidP="001A4C5B">
      <w:pPr>
        <w:pStyle w:val="BodyText"/>
        <w:rPr>
          <w:ins w:id="115" w:author="Bereket Nigusse" w:date="2014-10-20T10:16:00Z"/>
          <w:rFonts w:cs="Arial"/>
        </w:rPr>
      </w:pPr>
      <w:ins w:id="116" w:author="Bereket Nigusse" w:date="2014-10-20T10:16:00Z">
        <w:r w:rsidRPr="00E747A5">
          <w:rPr>
            <w:rFonts w:cs="Arial"/>
          </w:rPr>
          <w:t xml:space="preserve">For </w:t>
        </w:r>
        <w:r>
          <w:rPr>
            <w:rFonts w:cs="Arial"/>
          </w:rPr>
          <w:t xml:space="preserve">computer and </w:t>
        </w:r>
        <w:r w:rsidRPr="00E747A5">
          <w:rPr>
            <w:rFonts w:cs="Arial"/>
          </w:rPr>
          <w:t xml:space="preserve">data processing room unitary air conditioners single-speed direct expansion (DX) cooling coils, the </w:t>
        </w:r>
        <w:r>
          <w:rPr>
            <w:rFonts w:cs="Arial"/>
          </w:rPr>
          <w:t>s</w:t>
        </w:r>
        <w:r w:rsidRPr="00E747A5">
          <w:rPr>
            <w:rFonts w:cs="Arial"/>
          </w:rPr>
          <w:t xml:space="preserve">tandard </w:t>
        </w:r>
        <w:r>
          <w:rPr>
            <w:rFonts w:cs="Arial"/>
          </w:rPr>
          <w:t>r</w:t>
        </w:r>
        <w:r w:rsidRPr="00E747A5">
          <w:rPr>
            <w:rFonts w:cs="Arial"/>
          </w:rPr>
          <w:t>ating</w:t>
        </w:r>
        <w:r>
          <w:rPr>
            <w:rFonts w:cs="Arial"/>
          </w:rPr>
          <w:t>s</w:t>
        </w:r>
        <w:r w:rsidRPr="00E747A5">
          <w:rPr>
            <w:rFonts w:cs="Arial"/>
          </w:rPr>
          <w:t xml:space="preserve"> </w:t>
        </w:r>
        <w:r>
          <w:rPr>
            <w:rFonts w:cs="Arial"/>
          </w:rPr>
          <w:t>net total co</w:t>
        </w:r>
        <w:r w:rsidRPr="00E747A5">
          <w:rPr>
            <w:rFonts w:cs="Arial"/>
          </w:rPr>
          <w:t xml:space="preserve">oling </w:t>
        </w:r>
        <w:r>
          <w:rPr>
            <w:rFonts w:cs="Arial"/>
          </w:rPr>
          <w:t>c</w:t>
        </w:r>
        <w:r w:rsidRPr="00E747A5">
          <w:rPr>
            <w:rFonts w:cs="Arial"/>
          </w:rPr>
          <w:t xml:space="preserve">apacity and total cooling electric power </w:t>
        </w:r>
        <w:r>
          <w:rPr>
            <w:rFonts w:cs="Arial"/>
          </w:rPr>
          <w:t xml:space="preserve">inputs </w:t>
        </w:r>
        <w:r w:rsidRPr="00E747A5">
          <w:rPr>
            <w:rFonts w:cs="Arial"/>
          </w:rPr>
          <w:t>are calculated according to ANSI/AHRI Standard 127 (ASHRAE 2012). These ratings apply to unitary air conditioners with air-cooled. If the single-speed DX co</w:t>
        </w:r>
        <w:r>
          <w:rPr>
            <w:rFonts w:cs="Arial"/>
          </w:rPr>
          <w:t>o</w:t>
        </w:r>
        <w:r w:rsidRPr="00E747A5">
          <w:rPr>
            <w:rFonts w:cs="Arial"/>
          </w:rPr>
          <w:t xml:space="preserve">ling coil is specified with an </w:t>
        </w:r>
        <w:proofErr w:type="spellStart"/>
        <w:r w:rsidRPr="00E747A5">
          <w:rPr>
            <w:rFonts w:cs="Arial"/>
          </w:rPr>
          <w:t>evaporatively</w:t>
        </w:r>
        <w:proofErr w:type="spellEnd"/>
        <w:r w:rsidRPr="00E747A5">
          <w:rPr>
            <w:rFonts w:cs="Arial"/>
          </w:rPr>
          <w:t xml:space="preserve">-cooled condenser, then no standard ratings are output from EnergyPlus at this time. These standard ratings are not direct inputs to the model. However, these standard ratings can be calculated using user-entered information for the </w:t>
        </w:r>
        <w:proofErr w:type="spellStart"/>
        <w:r w:rsidRPr="00E747A5">
          <w:rPr>
            <w:rFonts w:cs="Arial"/>
          </w:rPr>
          <w:t>Coil</w:t>
        </w:r>
        <w:proofErr w:type="gramStart"/>
        <w:r w:rsidRPr="00E747A5">
          <w:rPr>
            <w:rFonts w:cs="Arial"/>
          </w:rPr>
          <w:t>:Cooling:DX:SingleSpeed</w:t>
        </w:r>
        <w:proofErr w:type="spellEnd"/>
        <w:proofErr w:type="gramEnd"/>
        <w:r w:rsidRPr="00E747A5">
          <w:rPr>
            <w:rFonts w:cs="Arial"/>
          </w:rPr>
          <w:t xml:space="preserve"> object.  These standard rating values are provided in the </w:t>
        </w:r>
        <w:proofErr w:type="spellStart"/>
        <w:r w:rsidRPr="00E747A5">
          <w:rPr>
            <w:rFonts w:cs="Arial"/>
          </w:rPr>
          <w:t>eplusout.eio</w:t>
        </w:r>
        <w:proofErr w:type="spellEnd"/>
        <w:r w:rsidRPr="00E747A5">
          <w:rPr>
            <w:rFonts w:cs="Arial"/>
          </w:rPr>
          <w:t xml:space="preserve"> output file and also in the predefined tabular output reports (</w:t>
        </w:r>
        <w:proofErr w:type="spellStart"/>
        <w:r w:rsidRPr="00E747A5">
          <w:rPr>
            <w:rFonts w:cs="Arial"/>
          </w:rPr>
          <w:t>Output</w:t>
        </w:r>
        <w:proofErr w:type="gramStart"/>
        <w:r w:rsidRPr="00E747A5">
          <w:rPr>
            <w:rFonts w:cs="Arial"/>
          </w:rPr>
          <w:t>:Table:SummaryReports</w:t>
        </w:r>
        <w:proofErr w:type="spellEnd"/>
        <w:proofErr w:type="gramEnd"/>
        <w:r w:rsidRPr="00E747A5">
          <w:rPr>
            <w:rFonts w:cs="Arial"/>
          </w:rPr>
          <w:t xml:space="preserve"> object, Equipment Summary). </w:t>
        </w:r>
      </w:ins>
    </w:p>
    <w:p w:rsidR="001A4C5B" w:rsidRPr="0038359A" w:rsidRDefault="001A4C5B" w:rsidP="001A4C5B">
      <w:pPr>
        <w:pStyle w:val="BlockQuotation"/>
        <w:ind w:left="1440"/>
        <w:rPr>
          <w:ins w:id="117" w:author="Bereket Nigusse" w:date="2014-10-20T10:16:00Z"/>
          <w:rFonts w:ascii="Arial" w:hAnsi="Arial" w:cs="Arial"/>
          <w:sz w:val="16"/>
          <w:szCs w:val="16"/>
        </w:rPr>
      </w:pPr>
      <w:ins w:id="118" w:author="Bereket Nigusse" w:date="2014-10-20T10:16:00Z">
        <w:r w:rsidRPr="0038359A">
          <w:rPr>
            <w:rFonts w:ascii="Arial" w:hAnsi="Arial" w:cs="Arial"/>
            <w:sz w:val="16"/>
            <w:szCs w:val="16"/>
          </w:rPr>
          <w:t xml:space="preserve">Note: The standard ratings described in this section require that the DX cooling coil model be evaluated at </w:t>
        </w:r>
        <w:r>
          <w:rPr>
            <w:rFonts w:ascii="Arial" w:hAnsi="Arial" w:cs="Arial"/>
            <w:sz w:val="16"/>
            <w:szCs w:val="16"/>
          </w:rPr>
          <w:t xml:space="preserve">sixteen </w:t>
        </w:r>
        <w:r w:rsidRPr="0038359A">
          <w:rPr>
            <w:rFonts w:ascii="Arial" w:hAnsi="Arial" w:cs="Arial"/>
            <w:sz w:val="16"/>
            <w:szCs w:val="16"/>
          </w:rPr>
          <w:t xml:space="preserve">different test conditions (i.e., specific wet-bulb temperatures for air entering the cooling coil and dry-bulb temperatures for air entering the air-cooled [outdoor] condenser) for each of the </w:t>
        </w:r>
        <w:r>
          <w:rPr>
            <w:rFonts w:ascii="Arial" w:hAnsi="Arial" w:cs="Arial"/>
            <w:sz w:val="16"/>
            <w:szCs w:val="16"/>
          </w:rPr>
          <w:t xml:space="preserve">four standard tests and </w:t>
        </w:r>
        <w:r w:rsidRPr="0038359A">
          <w:rPr>
            <w:rFonts w:ascii="Arial" w:hAnsi="Arial" w:cs="Arial"/>
            <w:sz w:val="16"/>
            <w:szCs w:val="16"/>
          </w:rPr>
          <w:t xml:space="preserve">four application classes (ASHRAE – 2012).  The four test conditions: A, B, C and D are provided in the ANSI/ASHRAE Standard 127. And the test conditions are different for each application classes described in the standard.  In total sixteen performance data of net cooling capacity and total electric power inputs are reported.  The total cooling electric power includes </w:t>
        </w:r>
        <w:r>
          <w:rPr>
            <w:rFonts w:ascii="Arial" w:hAnsi="Arial" w:cs="Arial"/>
            <w:sz w:val="16"/>
            <w:szCs w:val="16"/>
          </w:rPr>
          <w:t>the supply fan power.</w:t>
        </w:r>
      </w:ins>
    </w:p>
    <w:p w:rsidR="001A4C5B" w:rsidRDefault="001A4C5B" w:rsidP="001A4C5B">
      <w:pPr>
        <w:pStyle w:val="BodyText"/>
        <w:rPr>
          <w:ins w:id="119" w:author="Bereket Nigusse" w:date="2014-10-20T10:16:00Z"/>
          <w:rFonts w:cs="Arial"/>
        </w:rPr>
      </w:pPr>
    </w:p>
    <w:tbl>
      <w:tblPr>
        <w:tblW w:w="81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260"/>
        <w:gridCol w:w="1507"/>
        <w:gridCol w:w="1508"/>
        <w:gridCol w:w="1507"/>
        <w:gridCol w:w="1508"/>
      </w:tblGrid>
      <w:tr w:rsidR="001A4C5B" w:rsidRPr="00AC3047" w:rsidTr="002E52F3">
        <w:trPr>
          <w:ins w:id="120" w:author="Bereket Nigusse" w:date="2014-10-20T10:17:00Z"/>
        </w:trPr>
        <w:tc>
          <w:tcPr>
            <w:tcW w:w="900" w:type="dxa"/>
            <w:shd w:val="clear" w:color="auto" w:fill="auto"/>
          </w:tcPr>
          <w:p w:rsidR="001A4C5B" w:rsidRPr="00AC3047" w:rsidRDefault="001A4C5B" w:rsidP="002E52F3">
            <w:pPr>
              <w:pStyle w:val="BodyText"/>
              <w:rPr>
                <w:ins w:id="121" w:author="Bereket Nigusse" w:date="2014-10-20T10:17:00Z"/>
                <w:rFonts w:eastAsia="Calibri" w:cs="Arial"/>
              </w:rPr>
            </w:pPr>
          </w:p>
        </w:tc>
        <w:tc>
          <w:tcPr>
            <w:tcW w:w="1260" w:type="dxa"/>
            <w:shd w:val="clear" w:color="auto" w:fill="auto"/>
          </w:tcPr>
          <w:p w:rsidR="001A4C5B" w:rsidRPr="00AC3047" w:rsidRDefault="001A4C5B" w:rsidP="002E52F3">
            <w:pPr>
              <w:pStyle w:val="BodyText"/>
              <w:rPr>
                <w:ins w:id="122" w:author="Bereket Nigusse" w:date="2014-10-20T10:17:00Z"/>
                <w:rFonts w:eastAsia="Calibri" w:cs="Arial"/>
              </w:rPr>
            </w:pPr>
          </w:p>
        </w:tc>
        <w:tc>
          <w:tcPr>
            <w:tcW w:w="6030" w:type="dxa"/>
            <w:gridSpan w:val="4"/>
            <w:shd w:val="clear" w:color="auto" w:fill="auto"/>
          </w:tcPr>
          <w:p w:rsidR="001A4C5B" w:rsidRPr="00AC3047" w:rsidRDefault="001A4C5B" w:rsidP="002E52F3">
            <w:pPr>
              <w:pStyle w:val="BodyText"/>
              <w:jc w:val="center"/>
              <w:rPr>
                <w:ins w:id="123" w:author="Bereket Nigusse" w:date="2014-10-20T10:17:00Z"/>
                <w:rFonts w:eastAsia="Calibri" w:cs="Arial"/>
              </w:rPr>
            </w:pPr>
            <w:ins w:id="124" w:author="Bereket Nigusse" w:date="2014-10-20T10:17:00Z">
              <w:r w:rsidRPr="00AC3047">
                <w:rPr>
                  <w:rFonts w:eastAsia="Calibri" w:cs="Arial"/>
                </w:rPr>
                <w:t>Rated Cooling Tests</w:t>
              </w:r>
            </w:ins>
          </w:p>
        </w:tc>
      </w:tr>
      <w:tr w:rsidR="001A4C5B" w:rsidRPr="001A4C5B" w:rsidTr="002E52F3">
        <w:trPr>
          <w:ins w:id="125" w:author="Bereket Nigusse" w:date="2014-10-20T10:17:00Z"/>
        </w:trPr>
        <w:tc>
          <w:tcPr>
            <w:tcW w:w="900" w:type="dxa"/>
            <w:shd w:val="clear" w:color="auto" w:fill="auto"/>
            <w:vAlign w:val="center"/>
          </w:tcPr>
          <w:p w:rsidR="001A4C5B" w:rsidRPr="00AC3047" w:rsidRDefault="001A4C5B" w:rsidP="001A4C5B">
            <w:pPr>
              <w:pStyle w:val="BodyText"/>
              <w:spacing w:before="0" w:after="120"/>
              <w:ind w:left="0"/>
              <w:jc w:val="left"/>
              <w:rPr>
                <w:ins w:id="126" w:author="Bereket Nigusse" w:date="2014-10-20T10:17:00Z"/>
                <w:rFonts w:eastAsia="Calibri" w:cs="Arial"/>
                <w:lang w:eastAsia="zh-CN"/>
              </w:rPr>
            </w:pPr>
          </w:p>
        </w:tc>
        <w:tc>
          <w:tcPr>
            <w:tcW w:w="1260" w:type="dxa"/>
            <w:shd w:val="clear" w:color="auto" w:fill="auto"/>
            <w:vAlign w:val="center"/>
          </w:tcPr>
          <w:p w:rsidR="001A4C5B" w:rsidRPr="00AC3047" w:rsidRDefault="001A4C5B" w:rsidP="001A4C5B">
            <w:pPr>
              <w:pStyle w:val="BodyText"/>
              <w:spacing w:before="0" w:after="120"/>
              <w:ind w:left="0"/>
              <w:jc w:val="center"/>
              <w:rPr>
                <w:ins w:id="127" w:author="Bereket Nigusse" w:date="2014-10-20T10:17:00Z"/>
                <w:rFonts w:eastAsia="Calibri" w:cs="Arial"/>
                <w:lang w:eastAsia="zh-CN"/>
              </w:rPr>
            </w:pPr>
            <w:ins w:id="128" w:author="Bereket Nigusse" w:date="2014-10-20T10:17:00Z">
              <w:r w:rsidRPr="00AC3047">
                <w:rPr>
                  <w:rFonts w:eastAsia="Calibri" w:cs="Arial"/>
                  <w:lang w:eastAsia="zh-CN"/>
                </w:rPr>
                <w:t>Application Class</w:t>
              </w:r>
            </w:ins>
          </w:p>
        </w:tc>
        <w:tc>
          <w:tcPr>
            <w:tcW w:w="1507" w:type="dxa"/>
            <w:shd w:val="clear" w:color="auto" w:fill="auto"/>
            <w:vAlign w:val="center"/>
          </w:tcPr>
          <w:p w:rsidR="001A4C5B" w:rsidRPr="00AC3047" w:rsidRDefault="001A4C5B" w:rsidP="001A4C5B">
            <w:pPr>
              <w:pStyle w:val="BodyText"/>
              <w:spacing w:before="0" w:after="120"/>
              <w:ind w:left="0"/>
              <w:jc w:val="center"/>
              <w:rPr>
                <w:ins w:id="129" w:author="Bereket Nigusse" w:date="2014-10-20T10:17:00Z"/>
                <w:rFonts w:eastAsia="Calibri" w:cs="Arial"/>
                <w:lang w:eastAsia="zh-CN"/>
              </w:rPr>
            </w:pPr>
            <w:ins w:id="130" w:author="Bereket Nigusse" w:date="2014-10-20T10:17:00Z">
              <w:r w:rsidRPr="00AC3047">
                <w:rPr>
                  <w:rFonts w:eastAsia="Calibri" w:cs="Arial"/>
                  <w:lang w:eastAsia="zh-CN"/>
                </w:rPr>
                <w:t>A</w:t>
              </w:r>
            </w:ins>
          </w:p>
        </w:tc>
        <w:tc>
          <w:tcPr>
            <w:tcW w:w="1508" w:type="dxa"/>
            <w:shd w:val="clear" w:color="auto" w:fill="auto"/>
            <w:vAlign w:val="center"/>
          </w:tcPr>
          <w:p w:rsidR="001A4C5B" w:rsidRPr="00AC3047" w:rsidRDefault="001A4C5B" w:rsidP="001A4C5B">
            <w:pPr>
              <w:pStyle w:val="BodyText"/>
              <w:spacing w:before="0" w:after="120"/>
              <w:ind w:left="0"/>
              <w:jc w:val="center"/>
              <w:rPr>
                <w:ins w:id="131" w:author="Bereket Nigusse" w:date="2014-10-20T10:17:00Z"/>
                <w:rFonts w:eastAsia="Calibri" w:cs="Arial"/>
                <w:lang w:eastAsia="zh-CN"/>
              </w:rPr>
            </w:pPr>
            <w:ins w:id="132" w:author="Bereket Nigusse" w:date="2014-10-20T10:17:00Z">
              <w:r w:rsidRPr="00AC3047">
                <w:rPr>
                  <w:rFonts w:eastAsia="Calibri" w:cs="Arial"/>
                  <w:lang w:eastAsia="zh-CN"/>
                </w:rPr>
                <w:t>B</w:t>
              </w:r>
            </w:ins>
          </w:p>
        </w:tc>
        <w:tc>
          <w:tcPr>
            <w:tcW w:w="1507" w:type="dxa"/>
            <w:shd w:val="clear" w:color="auto" w:fill="auto"/>
            <w:vAlign w:val="center"/>
          </w:tcPr>
          <w:p w:rsidR="001A4C5B" w:rsidRPr="00AC3047" w:rsidRDefault="001A4C5B" w:rsidP="001A4C5B">
            <w:pPr>
              <w:pStyle w:val="BodyText"/>
              <w:spacing w:before="0" w:after="120"/>
              <w:ind w:left="0"/>
              <w:jc w:val="center"/>
              <w:rPr>
                <w:ins w:id="133" w:author="Bereket Nigusse" w:date="2014-10-20T10:17:00Z"/>
                <w:rFonts w:eastAsia="Calibri" w:cs="Arial"/>
                <w:lang w:eastAsia="zh-CN"/>
              </w:rPr>
            </w:pPr>
            <w:ins w:id="134" w:author="Bereket Nigusse" w:date="2014-10-20T10:17:00Z">
              <w:r w:rsidRPr="00AC3047">
                <w:rPr>
                  <w:rFonts w:eastAsia="Calibri" w:cs="Arial"/>
                  <w:lang w:eastAsia="zh-CN"/>
                </w:rPr>
                <w:t>C</w:t>
              </w:r>
            </w:ins>
          </w:p>
        </w:tc>
        <w:tc>
          <w:tcPr>
            <w:tcW w:w="1508" w:type="dxa"/>
            <w:shd w:val="clear" w:color="auto" w:fill="auto"/>
            <w:vAlign w:val="center"/>
          </w:tcPr>
          <w:p w:rsidR="001A4C5B" w:rsidRPr="00AC3047" w:rsidRDefault="001A4C5B" w:rsidP="001A4C5B">
            <w:pPr>
              <w:pStyle w:val="BodyText"/>
              <w:spacing w:before="0" w:after="120"/>
              <w:ind w:left="0"/>
              <w:jc w:val="center"/>
              <w:rPr>
                <w:ins w:id="135" w:author="Bereket Nigusse" w:date="2014-10-20T10:17:00Z"/>
                <w:rFonts w:eastAsia="Calibri" w:cs="Arial"/>
                <w:lang w:eastAsia="zh-CN"/>
              </w:rPr>
            </w:pPr>
            <w:ins w:id="136" w:author="Bereket Nigusse" w:date="2014-10-20T10:17:00Z">
              <w:r w:rsidRPr="00AC3047">
                <w:rPr>
                  <w:rFonts w:eastAsia="Calibri" w:cs="Arial"/>
                  <w:lang w:eastAsia="zh-CN"/>
                </w:rPr>
                <w:t>D</w:t>
              </w:r>
            </w:ins>
          </w:p>
        </w:tc>
      </w:tr>
      <w:tr w:rsidR="001A4C5B" w:rsidRPr="001A4C5B" w:rsidTr="002E52F3">
        <w:tc>
          <w:tcPr>
            <w:tcW w:w="900" w:type="dxa"/>
            <w:vMerge w:val="restart"/>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proofErr w:type="spellStart"/>
            <w:r w:rsidRPr="001A4C5B">
              <w:rPr>
                <w:rFonts w:eastAsia="Calibri" w:cs="Arial"/>
                <w:sz w:val="18"/>
                <w:szCs w:val="18"/>
                <w:lang w:eastAsia="zh-CN"/>
              </w:rPr>
              <w:t>Tdb</w:t>
            </w:r>
            <w:proofErr w:type="spellEnd"/>
            <w:r w:rsidRPr="001A4C5B">
              <w:rPr>
                <w:rFonts w:eastAsia="Calibri" w:cs="Arial"/>
                <w:sz w:val="18"/>
                <w:szCs w:val="18"/>
                <w:lang w:eastAsia="zh-CN"/>
              </w:rPr>
              <w:t>, Indoor</w:t>
            </w:r>
          </w:p>
        </w:tc>
        <w:tc>
          <w:tcPr>
            <w:tcW w:w="1260" w:type="dxa"/>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Class 1</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23.9</w:t>
            </w:r>
            <w:r w:rsidRPr="001A4C5B">
              <w:rPr>
                <w:rFonts w:eastAsia="Calibri" w:cs="Arial"/>
                <w:sz w:val="18"/>
                <w:szCs w:val="18"/>
                <w:lang w:eastAsia="zh-CN"/>
              </w:rPr>
              <w:sym w:font="Symbol" w:char="F0B0"/>
            </w:r>
            <w:r w:rsidRPr="001A4C5B">
              <w:rPr>
                <w:rFonts w:eastAsia="Calibri" w:cs="Arial"/>
                <w:sz w:val="18"/>
                <w:szCs w:val="18"/>
                <w:lang w:eastAsia="zh-CN"/>
              </w:rPr>
              <w:t>C(75.0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23.9</w:t>
            </w:r>
            <w:r w:rsidRPr="001A4C5B">
              <w:rPr>
                <w:rFonts w:eastAsia="Calibri" w:cs="Arial"/>
                <w:sz w:val="18"/>
                <w:szCs w:val="18"/>
                <w:lang w:eastAsia="zh-CN"/>
              </w:rPr>
              <w:sym w:font="Symbol" w:char="F0B0"/>
            </w:r>
            <w:r w:rsidRPr="001A4C5B">
              <w:rPr>
                <w:rFonts w:eastAsia="Calibri" w:cs="Arial"/>
                <w:sz w:val="18"/>
                <w:szCs w:val="18"/>
                <w:lang w:eastAsia="zh-CN"/>
              </w:rPr>
              <w:t>C(75.0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23.9</w:t>
            </w:r>
            <w:r w:rsidRPr="001A4C5B">
              <w:rPr>
                <w:rFonts w:eastAsia="Calibri" w:cs="Arial"/>
                <w:sz w:val="18"/>
                <w:szCs w:val="18"/>
                <w:lang w:eastAsia="zh-CN"/>
              </w:rPr>
              <w:sym w:font="Symbol" w:char="F0B0"/>
            </w:r>
            <w:r w:rsidRPr="001A4C5B">
              <w:rPr>
                <w:rFonts w:eastAsia="Calibri" w:cs="Arial"/>
                <w:sz w:val="18"/>
                <w:szCs w:val="18"/>
                <w:lang w:eastAsia="zh-CN"/>
              </w:rPr>
              <w:t>C(75.0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23.9</w:t>
            </w:r>
            <w:r w:rsidRPr="001A4C5B">
              <w:rPr>
                <w:rFonts w:eastAsia="Calibri" w:cs="Arial"/>
                <w:sz w:val="18"/>
                <w:szCs w:val="18"/>
                <w:lang w:eastAsia="zh-CN"/>
              </w:rPr>
              <w:sym w:font="Symbol" w:char="F0B0"/>
            </w:r>
            <w:r w:rsidRPr="001A4C5B">
              <w:rPr>
                <w:rFonts w:eastAsia="Calibri" w:cs="Arial"/>
                <w:sz w:val="18"/>
                <w:szCs w:val="18"/>
                <w:lang w:eastAsia="zh-CN"/>
              </w:rPr>
              <w:t>C(75.0</w:t>
            </w:r>
            <w:r w:rsidRPr="001A4C5B">
              <w:rPr>
                <w:rFonts w:eastAsia="Calibri" w:cs="Arial"/>
                <w:sz w:val="18"/>
                <w:szCs w:val="18"/>
                <w:lang w:eastAsia="zh-CN"/>
              </w:rPr>
              <w:sym w:font="Symbol" w:char="F0B0"/>
            </w:r>
            <w:r w:rsidRPr="001A4C5B">
              <w:rPr>
                <w:rFonts w:eastAsia="Calibri" w:cs="Arial"/>
                <w:sz w:val="18"/>
                <w:szCs w:val="18"/>
                <w:lang w:eastAsia="zh-CN"/>
              </w:rPr>
              <w:t>F)</w:t>
            </w:r>
          </w:p>
        </w:tc>
      </w:tr>
      <w:tr w:rsidR="001A4C5B" w:rsidRPr="001A4C5B" w:rsidTr="002E52F3">
        <w:tc>
          <w:tcPr>
            <w:tcW w:w="900" w:type="dxa"/>
            <w:vMerge/>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p>
        </w:tc>
        <w:tc>
          <w:tcPr>
            <w:tcW w:w="1260" w:type="dxa"/>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Class 2</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29.4</w:t>
            </w:r>
            <w:r w:rsidRPr="001A4C5B">
              <w:rPr>
                <w:rFonts w:eastAsia="Calibri" w:cs="Arial"/>
                <w:sz w:val="18"/>
                <w:szCs w:val="18"/>
                <w:lang w:eastAsia="zh-CN"/>
              </w:rPr>
              <w:sym w:font="Symbol" w:char="F0B0"/>
            </w:r>
            <w:r w:rsidRPr="001A4C5B">
              <w:rPr>
                <w:rFonts w:eastAsia="Calibri" w:cs="Arial"/>
                <w:sz w:val="18"/>
                <w:szCs w:val="18"/>
                <w:lang w:eastAsia="zh-CN"/>
              </w:rPr>
              <w:t>C(85.0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29.4</w:t>
            </w:r>
            <w:r w:rsidRPr="001A4C5B">
              <w:rPr>
                <w:rFonts w:eastAsia="Calibri" w:cs="Arial"/>
                <w:sz w:val="18"/>
                <w:szCs w:val="18"/>
                <w:lang w:eastAsia="zh-CN"/>
              </w:rPr>
              <w:sym w:font="Symbol" w:char="F0B0"/>
            </w:r>
            <w:r w:rsidRPr="001A4C5B">
              <w:rPr>
                <w:rFonts w:eastAsia="Calibri" w:cs="Arial"/>
                <w:sz w:val="18"/>
                <w:szCs w:val="18"/>
                <w:lang w:eastAsia="zh-CN"/>
              </w:rPr>
              <w:t>C(85.0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29.4</w:t>
            </w:r>
            <w:r w:rsidRPr="001A4C5B">
              <w:rPr>
                <w:rFonts w:eastAsia="Calibri" w:cs="Arial"/>
                <w:sz w:val="18"/>
                <w:szCs w:val="18"/>
                <w:lang w:eastAsia="zh-CN"/>
              </w:rPr>
              <w:sym w:font="Symbol" w:char="F0B0"/>
            </w:r>
            <w:r w:rsidRPr="001A4C5B">
              <w:rPr>
                <w:rFonts w:eastAsia="Calibri" w:cs="Arial"/>
                <w:sz w:val="18"/>
                <w:szCs w:val="18"/>
                <w:lang w:eastAsia="zh-CN"/>
              </w:rPr>
              <w:t>C(85.0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29.4</w:t>
            </w:r>
            <w:r w:rsidRPr="001A4C5B">
              <w:rPr>
                <w:rFonts w:eastAsia="Calibri" w:cs="Arial"/>
                <w:sz w:val="18"/>
                <w:szCs w:val="18"/>
                <w:lang w:eastAsia="zh-CN"/>
              </w:rPr>
              <w:sym w:font="Symbol" w:char="F0B0"/>
            </w:r>
            <w:r w:rsidRPr="001A4C5B">
              <w:rPr>
                <w:rFonts w:eastAsia="Calibri" w:cs="Arial"/>
                <w:sz w:val="18"/>
                <w:szCs w:val="18"/>
                <w:lang w:eastAsia="zh-CN"/>
              </w:rPr>
              <w:t>C(85.0</w:t>
            </w:r>
            <w:r w:rsidRPr="001A4C5B">
              <w:rPr>
                <w:rFonts w:eastAsia="Calibri" w:cs="Arial"/>
                <w:sz w:val="18"/>
                <w:szCs w:val="18"/>
                <w:lang w:eastAsia="zh-CN"/>
              </w:rPr>
              <w:sym w:font="Symbol" w:char="F0B0"/>
            </w:r>
            <w:r w:rsidRPr="001A4C5B">
              <w:rPr>
                <w:rFonts w:eastAsia="Calibri" w:cs="Arial"/>
                <w:sz w:val="18"/>
                <w:szCs w:val="18"/>
                <w:lang w:eastAsia="zh-CN"/>
              </w:rPr>
              <w:t>F)</w:t>
            </w:r>
          </w:p>
        </w:tc>
      </w:tr>
      <w:tr w:rsidR="001A4C5B" w:rsidRPr="001A4C5B" w:rsidTr="002E52F3">
        <w:tc>
          <w:tcPr>
            <w:tcW w:w="900" w:type="dxa"/>
            <w:vMerge/>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p>
        </w:tc>
        <w:tc>
          <w:tcPr>
            <w:tcW w:w="1260" w:type="dxa"/>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Class 3</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35.0</w:t>
            </w:r>
            <w:r w:rsidRPr="001A4C5B">
              <w:rPr>
                <w:rFonts w:eastAsia="Calibri" w:cs="Arial"/>
                <w:sz w:val="18"/>
                <w:szCs w:val="18"/>
                <w:lang w:eastAsia="zh-CN"/>
              </w:rPr>
              <w:sym w:font="Symbol" w:char="F0B0"/>
            </w:r>
            <w:r w:rsidRPr="001A4C5B">
              <w:rPr>
                <w:rFonts w:eastAsia="Calibri" w:cs="Arial"/>
                <w:sz w:val="18"/>
                <w:szCs w:val="18"/>
                <w:lang w:eastAsia="zh-CN"/>
              </w:rPr>
              <w:t>C(95.0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35.0</w:t>
            </w:r>
            <w:r w:rsidRPr="001A4C5B">
              <w:rPr>
                <w:rFonts w:eastAsia="Calibri" w:cs="Arial"/>
                <w:sz w:val="18"/>
                <w:szCs w:val="18"/>
                <w:lang w:eastAsia="zh-CN"/>
              </w:rPr>
              <w:sym w:font="Symbol" w:char="F0B0"/>
            </w:r>
            <w:r w:rsidRPr="001A4C5B">
              <w:rPr>
                <w:rFonts w:eastAsia="Calibri" w:cs="Arial"/>
                <w:sz w:val="18"/>
                <w:szCs w:val="18"/>
                <w:lang w:eastAsia="zh-CN"/>
              </w:rPr>
              <w:t>C(95.0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35.0</w:t>
            </w:r>
            <w:r w:rsidRPr="001A4C5B">
              <w:rPr>
                <w:rFonts w:eastAsia="Calibri" w:cs="Arial"/>
                <w:sz w:val="18"/>
                <w:szCs w:val="18"/>
                <w:lang w:eastAsia="zh-CN"/>
              </w:rPr>
              <w:sym w:font="Symbol" w:char="F0B0"/>
            </w:r>
            <w:r w:rsidRPr="001A4C5B">
              <w:rPr>
                <w:rFonts w:eastAsia="Calibri" w:cs="Arial"/>
                <w:sz w:val="18"/>
                <w:szCs w:val="18"/>
                <w:lang w:eastAsia="zh-CN"/>
              </w:rPr>
              <w:t>C(95.0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35.0</w:t>
            </w:r>
            <w:r w:rsidRPr="001A4C5B">
              <w:rPr>
                <w:rFonts w:eastAsia="Calibri" w:cs="Arial"/>
                <w:sz w:val="18"/>
                <w:szCs w:val="18"/>
                <w:lang w:eastAsia="zh-CN"/>
              </w:rPr>
              <w:sym w:font="Symbol" w:char="F0B0"/>
            </w:r>
            <w:r w:rsidRPr="001A4C5B">
              <w:rPr>
                <w:rFonts w:eastAsia="Calibri" w:cs="Arial"/>
                <w:sz w:val="18"/>
                <w:szCs w:val="18"/>
                <w:lang w:eastAsia="zh-CN"/>
              </w:rPr>
              <w:t>C(95.0</w:t>
            </w:r>
            <w:r w:rsidRPr="001A4C5B">
              <w:rPr>
                <w:rFonts w:eastAsia="Calibri" w:cs="Arial"/>
                <w:sz w:val="18"/>
                <w:szCs w:val="18"/>
                <w:lang w:eastAsia="zh-CN"/>
              </w:rPr>
              <w:sym w:font="Symbol" w:char="F0B0"/>
            </w:r>
            <w:r w:rsidRPr="001A4C5B">
              <w:rPr>
                <w:rFonts w:eastAsia="Calibri" w:cs="Arial"/>
                <w:sz w:val="18"/>
                <w:szCs w:val="18"/>
                <w:lang w:eastAsia="zh-CN"/>
              </w:rPr>
              <w:t>F)</w:t>
            </w:r>
          </w:p>
        </w:tc>
      </w:tr>
      <w:tr w:rsidR="001A4C5B" w:rsidRPr="001A4C5B" w:rsidTr="002E52F3">
        <w:tc>
          <w:tcPr>
            <w:tcW w:w="900" w:type="dxa"/>
            <w:vMerge/>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p>
        </w:tc>
        <w:tc>
          <w:tcPr>
            <w:tcW w:w="1260" w:type="dxa"/>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Class 4</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40.5</w:t>
            </w:r>
            <w:r w:rsidRPr="001A4C5B">
              <w:rPr>
                <w:rFonts w:eastAsia="Calibri" w:cs="Arial"/>
                <w:sz w:val="18"/>
                <w:szCs w:val="18"/>
                <w:lang w:eastAsia="zh-CN"/>
              </w:rPr>
              <w:sym w:font="Symbol" w:char="F0B0"/>
            </w:r>
            <w:r w:rsidRPr="001A4C5B">
              <w:rPr>
                <w:rFonts w:eastAsia="Calibri" w:cs="Arial"/>
                <w:sz w:val="18"/>
                <w:szCs w:val="18"/>
                <w:lang w:eastAsia="zh-CN"/>
              </w:rPr>
              <w:t>C(105</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40.5</w:t>
            </w:r>
            <w:r w:rsidRPr="001A4C5B">
              <w:rPr>
                <w:rFonts w:eastAsia="Calibri" w:cs="Arial"/>
                <w:sz w:val="18"/>
                <w:szCs w:val="18"/>
                <w:lang w:eastAsia="zh-CN"/>
              </w:rPr>
              <w:sym w:font="Symbol" w:char="F0B0"/>
            </w:r>
            <w:r w:rsidRPr="001A4C5B">
              <w:rPr>
                <w:rFonts w:eastAsia="Calibri" w:cs="Arial"/>
                <w:sz w:val="18"/>
                <w:szCs w:val="18"/>
                <w:lang w:eastAsia="zh-CN"/>
              </w:rPr>
              <w:t>C(105</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40.5</w:t>
            </w:r>
            <w:r w:rsidRPr="001A4C5B">
              <w:rPr>
                <w:rFonts w:eastAsia="Calibri" w:cs="Arial"/>
                <w:sz w:val="18"/>
                <w:szCs w:val="18"/>
                <w:lang w:eastAsia="zh-CN"/>
              </w:rPr>
              <w:sym w:font="Symbol" w:char="F0B0"/>
            </w:r>
            <w:r w:rsidRPr="001A4C5B">
              <w:rPr>
                <w:rFonts w:eastAsia="Calibri" w:cs="Arial"/>
                <w:sz w:val="18"/>
                <w:szCs w:val="18"/>
                <w:lang w:eastAsia="zh-CN"/>
              </w:rPr>
              <w:t>C(105</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40.5</w:t>
            </w:r>
            <w:r w:rsidRPr="001A4C5B">
              <w:rPr>
                <w:rFonts w:eastAsia="Calibri" w:cs="Arial"/>
                <w:sz w:val="18"/>
                <w:szCs w:val="18"/>
                <w:lang w:eastAsia="zh-CN"/>
              </w:rPr>
              <w:sym w:font="Symbol" w:char="F0B0"/>
            </w:r>
            <w:r w:rsidRPr="001A4C5B">
              <w:rPr>
                <w:rFonts w:eastAsia="Calibri" w:cs="Arial"/>
                <w:sz w:val="18"/>
                <w:szCs w:val="18"/>
                <w:lang w:eastAsia="zh-CN"/>
              </w:rPr>
              <w:t>C(105</w:t>
            </w:r>
            <w:r w:rsidRPr="001A4C5B">
              <w:rPr>
                <w:rFonts w:eastAsia="Calibri" w:cs="Arial"/>
                <w:sz w:val="18"/>
                <w:szCs w:val="18"/>
                <w:lang w:eastAsia="zh-CN"/>
              </w:rPr>
              <w:sym w:font="Symbol" w:char="F0B0"/>
            </w:r>
            <w:r w:rsidRPr="001A4C5B">
              <w:rPr>
                <w:rFonts w:eastAsia="Calibri" w:cs="Arial"/>
                <w:sz w:val="18"/>
                <w:szCs w:val="18"/>
                <w:lang w:eastAsia="zh-CN"/>
              </w:rPr>
              <w:t>F)</w:t>
            </w:r>
          </w:p>
        </w:tc>
      </w:tr>
      <w:tr w:rsidR="001A4C5B" w:rsidRPr="001A4C5B" w:rsidTr="002E52F3">
        <w:tc>
          <w:tcPr>
            <w:tcW w:w="2160" w:type="dxa"/>
            <w:gridSpan w:val="2"/>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proofErr w:type="spellStart"/>
            <w:r w:rsidRPr="001A4C5B">
              <w:rPr>
                <w:rFonts w:eastAsia="Calibri" w:cs="Arial"/>
                <w:sz w:val="18"/>
                <w:szCs w:val="18"/>
                <w:lang w:eastAsia="zh-CN"/>
              </w:rPr>
              <w:t>Tdp</w:t>
            </w:r>
            <w:proofErr w:type="spellEnd"/>
            <w:r w:rsidRPr="001A4C5B">
              <w:rPr>
                <w:rFonts w:eastAsia="Calibri" w:cs="Arial"/>
                <w:sz w:val="18"/>
                <w:szCs w:val="18"/>
                <w:lang w:eastAsia="zh-CN"/>
              </w:rPr>
              <w:t>, Indoor</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35.0</w:t>
            </w:r>
            <w:r w:rsidRPr="001A4C5B">
              <w:rPr>
                <w:rFonts w:eastAsia="Calibri" w:cs="Arial"/>
                <w:sz w:val="18"/>
                <w:szCs w:val="18"/>
                <w:lang w:eastAsia="zh-CN"/>
              </w:rPr>
              <w:sym w:font="Symbol" w:char="F0B0"/>
            </w:r>
            <w:r w:rsidRPr="001A4C5B">
              <w:rPr>
                <w:rFonts w:eastAsia="Calibri" w:cs="Arial"/>
                <w:sz w:val="18"/>
                <w:szCs w:val="18"/>
                <w:lang w:eastAsia="zh-CN"/>
              </w:rPr>
              <w:t>C(95.0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26.7</w:t>
            </w:r>
            <w:r w:rsidRPr="001A4C5B">
              <w:rPr>
                <w:rFonts w:eastAsia="Calibri" w:cs="Arial"/>
                <w:sz w:val="18"/>
                <w:szCs w:val="18"/>
                <w:lang w:eastAsia="zh-CN"/>
              </w:rPr>
              <w:sym w:font="Symbol" w:char="F0B0"/>
            </w:r>
            <w:r w:rsidRPr="001A4C5B">
              <w:rPr>
                <w:rFonts w:eastAsia="Calibri" w:cs="Arial"/>
                <w:sz w:val="18"/>
                <w:szCs w:val="18"/>
                <w:lang w:eastAsia="zh-CN"/>
              </w:rPr>
              <w:t>C(80.0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18.3</w:t>
            </w:r>
            <w:r w:rsidRPr="001A4C5B">
              <w:rPr>
                <w:rFonts w:eastAsia="Calibri" w:cs="Arial"/>
                <w:sz w:val="18"/>
                <w:szCs w:val="18"/>
                <w:lang w:eastAsia="zh-CN"/>
              </w:rPr>
              <w:sym w:font="Symbol" w:char="F0B0"/>
            </w:r>
            <w:r w:rsidRPr="001A4C5B">
              <w:rPr>
                <w:rFonts w:eastAsia="Calibri" w:cs="Arial"/>
                <w:sz w:val="18"/>
                <w:szCs w:val="18"/>
                <w:lang w:eastAsia="zh-CN"/>
              </w:rPr>
              <w:t>C(65.0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4.4</w:t>
            </w:r>
            <w:r w:rsidRPr="001A4C5B">
              <w:rPr>
                <w:rFonts w:eastAsia="Calibri" w:cs="Arial"/>
                <w:sz w:val="18"/>
                <w:szCs w:val="18"/>
                <w:lang w:eastAsia="zh-CN"/>
              </w:rPr>
              <w:sym w:font="Symbol" w:char="F0B0"/>
            </w:r>
            <w:r w:rsidRPr="001A4C5B">
              <w:rPr>
                <w:rFonts w:eastAsia="Calibri" w:cs="Arial"/>
                <w:sz w:val="18"/>
                <w:szCs w:val="18"/>
                <w:lang w:eastAsia="zh-CN"/>
              </w:rPr>
              <w:t>C(40.0</w:t>
            </w:r>
            <w:r w:rsidRPr="001A4C5B">
              <w:rPr>
                <w:rFonts w:eastAsia="Calibri" w:cs="Arial"/>
                <w:sz w:val="18"/>
                <w:szCs w:val="18"/>
                <w:lang w:eastAsia="zh-CN"/>
              </w:rPr>
              <w:sym w:font="Symbol" w:char="F0B0"/>
            </w:r>
            <w:r w:rsidRPr="001A4C5B">
              <w:rPr>
                <w:rFonts w:eastAsia="Calibri" w:cs="Arial"/>
                <w:sz w:val="18"/>
                <w:szCs w:val="18"/>
                <w:lang w:eastAsia="zh-CN"/>
              </w:rPr>
              <w:t>F)</w:t>
            </w:r>
          </w:p>
        </w:tc>
      </w:tr>
      <w:tr w:rsidR="001A4C5B" w:rsidRPr="001A4C5B" w:rsidTr="002E52F3">
        <w:tc>
          <w:tcPr>
            <w:tcW w:w="2160" w:type="dxa"/>
            <w:gridSpan w:val="2"/>
            <w:shd w:val="clear" w:color="auto" w:fill="auto"/>
          </w:tcPr>
          <w:p w:rsidR="001A4C5B" w:rsidRPr="001A4C5B" w:rsidRDefault="001A4C5B" w:rsidP="001A4C5B">
            <w:pPr>
              <w:pStyle w:val="BodyText"/>
              <w:spacing w:before="0" w:after="120"/>
              <w:ind w:left="0"/>
              <w:jc w:val="left"/>
              <w:rPr>
                <w:rFonts w:eastAsia="Calibri" w:cs="Arial"/>
                <w:sz w:val="18"/>
                <w:szCs w:val="18"/>
                <w:lang w:eastAsia="zh-CN"/>
              </w:rPr>
            </w:pPr>
            <w:proofErr w:type="spellStart"/>
            <w:r w:rsidRPr="001A4C5B">
              <w:rPr>
                <w:rFonts w:eastAsia="Calibri" w:cs="Arial"/>
                <w:sz w:val="18"/>
                <w:szCs w:val="18"/>
                <w:lang w:eastAsia="zh-CN"/>
              </w:rPr>
              <w:t>Tdb</w:t>
            </w:r>
            <w:proofErr w:type="spellEnd"/>
            <w:r w:rsidRPr="001A4C5B">
              <w:rPr>
                <w:rFonts w:eastAsia="Calibri" w:cs="Arial"/>
                <w:sz w:val="18"/>
                <w:szCs w:val="18"/>
                <w:lang w:eastAsia="zh-CN"/>
              </w:rPr>
              <w:t>, Outdoor</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35.0</w:t>
            </w:r>
            <w:r w:rsidRPr="001A4C5B">
              <w:rPr>
                <w:rFonts w:eastAsia="Calibri" w:cs="Arial"/>
                <w:sz w:val="18"/>
                <w:szCs w:val="18"/>
                <w:lang w:eastAsia="zh-CN"/>
              </w:rPr>
              <w:sym w:font="Symbol" w:char="F0B0"/>
            </w:r>
            <w:r w:rsidRPr="001A4C5B">
              <w:rPr>
                <w:rFonts w:eastAsia="Calibri" w:cs="Arial"/>
                <w:sz w:val="18"/>
                <w:szCs w:val="18"/>
                <w:lang w:eastAsia="zh-CN"/>
              </w:rPr>
              <w:t>C(95.0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26.7</w:t>
            </w:r>
            <w:r w:rsidRPr="001A4C5B">
              <w:rPr>
                <w:rFonts w:eastAsia="Calibri" w:cs="Arial"/>
                <w:sz w:val="18"/>
                <w:szCs w:val="18"/>
                <w:lang w:eastAsia="zh-CN"/>
              </w:rPr>
              <w:sym w:font="Symbol" w:char="F0B0"/>
            </w:r>
            <w:r w:rsidRPr="001A4C5B">
              <w:rPr>
                <w:rFonts w:eastAsia="Calibri" w:cs="Arial"/>
                <w:sz w:val="18"/>
                <w:szCs w:val="18"/>
                <w:lang w:eastAsia="zh-CN"/>
              </w:rPr>
              <w:t>C(80.0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7"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18.3</w:t>
            </w:r>
            <w:r w:rsidRPr="001A4C5B">
              <w:rPr>
                <w:rFonts w:eastAsia="Calibri" w:cs="Arial"/>
                <w:sz w:val="18"/>
                <w:szCs w:val="18"/>
                <w:lang w:eastAsia="zh-CN"/>
              </w:rPr>
              <w:sym w:font="Symbol" w:char="F0B0"/>
            </w:r>
            <w:r w:rsidRPr="001A4C5B">
              <w:rPr>
                <w:rFonts w:eastAsia="Calibri" w:cs="Arial"/>
                <w:sz w:val="18"/>
                <w:szCs w:val="18"/>
                <w:lang w:eastAsia="zh-CN"/>
              </w:rPr>
              <w:t>C(65.0</w:t>
            </w:r>
            <w:r w:rsidRPr="001A4C5B">
              <w:rPr>
                <w:rFonts w:eastAsia="Calibri" w:cs="Arial"/>
                <w:sz w:val="18"/>
                <w:szCs w:val="18"/>
                <w:lang w:eastAsia="zh-CN"/>
              </w:rPr>
              <w:sym w:font="Symbol" w:char="F0B0"/>
            </w:r>
            <w:r w:rsidRPr="001A4C5B">
              <w:rPr>
                <w:rFonts w:eastAsia="Calibri" w:cs="Arial"/>
                <w:sz w:val="18"/>
                <w:szCs w:val="18"/>
                <w:lang w:eastAsia="zh-CN"/>
              </w:rPr>
              <w:t>F)</w:t>
            </w:r>
          </w:p>
        </w:tc>
        <w:tc>
          <w:tcPr>
            <w:tcW w:w="1508" w:type="dxa"/>
            <w:shd w:val="clear" w:color="auto" w:fill="auto"/>
            <w:vAlign w:val="center"/>
          </w:tcPr>
          <w:p w:rsidR="001A4C5B" w:rsidRPr="001A4C5B" w:rsidRDefault="001A4C5B" w:rsidP="001A4C5B">
            <w:pPr>
              <w:pStyle w:val="BodyText"/>
              <w:spacing w:before="0" w:after="120"/>
              <w:ind w:left="0"/>
              <w:jc w:val="left"/>
              <w:rPr>
                <w:rFonts w:eastAsia="Calibri" w:cs="Arial"/>
                <w:sz w:val="18"/>
                <w:szCs w:val="18"/>
                <w:lang w:eastAsia="zh-CN"/>
              </w:rPr>
            </w:pPr>
            <w:r w:rsidRPr="001A4C5B">
              <w:rPr>
                <w:rFonts w:eastAsia="Calibri" w:cs="Arial"/>
                <w:sz w:val="18"/>
                <w:szCs w:val="18"/>
                <w:lang w:eastAsia="zh-CN"/>
              </w:rPr>
              <w:t>4.4</w:t>
            </w:r>
            <w:r w:rsidRPr="001A4C5B">
              <w:rPr>
                <w:rFonts w:eastAsia="Calibri" w:cs="Arial"/>
                <w:sz w:val="18"/>
                <w:szCs w:val="18"/>
                <w:lang w:eastAsia="zh-CN"/>
              </w:rPr>
              <w:sym w:font="Symbol" w:char="F0B0"/>
            </w:r>
            <w:r w:rsidRPr="001A4C5B">
              <w:rPr>
                <w:rFonts w:eastAsia="Calibri" w:cs="Arial"/>
                <w:sz w:val="18"/>
                <w:szCs w:val="18"/>
                <w:lang w:eastAsia="zh-CN"/>
              </w:rPr>
              <w:t>C(40.0</w:t>
            </w:r>
            <w:r w:rsidRPr="001A4C5B">
              <w:rPr>
                <w:rFonts w:eastAsia="Calibri" w:cs="Arial"/>
                <w:sz w:val="18"/>
                <w:szCs w:val="18"/>
                <w:lang w:eastAsia="zh-CN"/>
              </w:rPr>
              <w:sym w:font="Symbol" w:char="F0B0"/>
            </w:r>
            <w:r w:rsidRPr="001A4C5B">
              <w:rPr>
                <w:rFonts w:eastAsia="Calibri" w:cs="Arial"/>
                <w:sz w:val="18"/>
                <w:szCs w:val="18"/>
                <w:lang w:eastAsia="zh-CN"/>
              </w:rPr>
              <w:t>F)</w:t>
            </w:r>
          </w:p>
        </w:tc>
      </w:tr>
    </w:tbl>
    <w:p w:rsidR="001A4C5B" w:rsidRDefault="001A4C5B" w:rsidP="001A4C5B">
      <w:pPr>
        <w:pStyle w:val="BodyText"/>
        <w:rPr>
          <w:ins w:id="137" w:author="Bereket Nigusse" w:date="2014-10-20T10:16:00Z"/>
          <w:rFonts w:cs="Arial"/>
        </w:rPr>
      </w:pPr>
    </w:p>
    <w:p w:rsidR="001A4C5B" w:rsidRPr="00E747A5" w:rsidRDefault="001A4C5B" w:rsidP="001A4C5B">
      <w:pPr>
        <w:pStyle w:val="BodyText"/>
        <w:rPr>
          <w:ins w:id="138" w:author="Bereket Nigusse" w:date="2014-10-20T10:16:00Z"/>
          <w:rFonts w:cs="Arial"/>
        </w:rPr>
      </w:pPr>
      <w:ins w:id="139" w:author="Bereket Nigusse" w:date="2014-10-20T10:16:00Z">
        <w:r w:rsidRPr="00E747A5">
          <w:rPr>
            <w:rFonts w:cs="Arial"/>
          </w:rPr>
          <w:t>The standard rating net total cooling capacity is calculated as follows:</w:t>
        </w:r>
      </w:ins>
    </w:p>
    <w:p w:rsidR="001A4C5B" w:rsidRPr="00E747A5" w:rsidRDefault="001A4C5B" w:rsidP="001A4C5B">
      <w:pPr>
        <w:pStyle w:val="Equation"/>
        <w:ind w:left="1080"/>
        <w:rPr>
          <w:ins w:id="140" w:author="Bereket Nigusse" w:date="2014-10-20T10:16:00Z"/>
          <w:rFonts w:cs="Arial"/>
        </w:rPr>
      </w:pPr>
      <w:ins w:id="141" w:author="Bereket Nigusse" w:date="2014-10-20T10:16:00Z">
        <w:r w:rsidRPr="00E747A5">
          <w:rPr>
            <w:rFonts w:cs="Arial"/>
            <w:position w:val="-38"/>
          </w:rPr>
          <w:object w:dxaOrig="7540" w:dyaOrig="880">
            <v:shape id="_x0000_i1032" type="#_x0000_t75" style="width:377.5pt;height:44.5pt" o:ole="">
              <v:imagedata r:id="rId64" o:title=""/>
            </v:shape>
            <o:OLEObject Type="Embed" ProgID="Equation.DSMT4" ShapeID="_x0000_i1032" DrawAspect="Content" ObjectID="_1475397424" r:id="rId65"/>
          </w:object>
        </w:r>
      </w:ins>
    </w:p>
    <w:p w:rsidR="001A4C5B" w:rsidRPr="00E747A5" w:rsidRDefault="001A4C5B" w:rsidP="001A4C5B">
      <w:pPr>
        <w:pStyle w:val="BodyText"/>
        <w:rPr>
          <w:ins w:id="142" w:author="Bereket Nigusse" w:date="2014-10-20T10:16:00Z"/>
          <w:rFonts w:cs="Arial"/>
        </w:rPr>
      </w:pPr>
      <w:proofErr w:type="gramStart"/>
      <w:ins w:id="143" w:author="Bereket Nigusse" w:date="2014-10-20T10:16:00Z">
        <w:r w:rsidRPr="00E747A5">
          <w:rPr>
            <w:rFonts w:cs="Arial"/>
          </w:rPr>
          <w:t>where</w:t>
        </w:r>
        <w:proofErr w:type="gramEnd"/>
        <w:r w:rsidRPr="00E747A5">
          <w:rPr>
            <w:rFonts w:cs="Arial"/>
          </w:rPr>
          <w:t>,</w:t>
        </w:r>
      </w:ins>
    </w:p>
    <w:bookmarkStart w:id="144" w:name="_GoBack"/>
    <w:p w:rsidR="001A4C5B" w:rsidRPr="00E747A5" w:rsidRDefault="001A4C5B" w:rsidP="001A4C5B">
      <w:pPr>
        <w:pStyle w:val="BodyText"/>
        <w:spacing w:after="0"/>
        <w:rPr>
          <w:ins w:id="145" w:author="Bereket Nigusse" w:date="2014-10-20T10:16:00Z"/>
          <w:rFonts w:cs="Arial"/>
        </w:rPr>
      </w:pPr>
      <w:ins w:id="146" w:author="Bereket Nigusse" w:date="2014-10-20T10:16:00Z">
        <w:r w:rsidRPr="00E747A5">
          <w:rPr>
            <w:rFonts w:cs="Arial"/>
            <w:position w:val="-14"/>
          </w:rPr>
          <w:object w:dxaOrig="1140" w:dyaOrig="400">
            <v:shape id="_x0000_i1033" type="#_x0000_t75" style="width:57pt;height:20.5pt" o:ole="">
              <v:imagedata r:id="rId66" o:title=""/>
            </v:shape>
            <o:OLEObject Type="Embed" ProgID="Equation.DSMT4" ShapeID="_x0000_i1033" DrawAspect="Content" ObjectID="_1475397425" r:id="rId67"/>
          </w:object>
        </w:r>
      </w:ins>
      <w:bookmarkEnd w:id="144"/>
      <w:ins w:id="147" w:author="Bereket Nigusse" w:date="2014-10-20T10:16:00Z">
        <w:r w:rsidRPr="00E747A5">
          <w:rPr>
            <w:rFonts w:cs="Arial"/>
          </w:rPr>
          <w:t xml:space="preserve"> = Standard Rating (Net) Cooling Capacity (W)</w:t>
        </w:r>
      </w:ins>
    </w:p>
    <w:p w:rsidR="001A4C5B" w:rsidRPr="00E747A5" w:rsidRDefault="001A4C5B" w:rsidP="001A4C5B">
      <w:pPr>
        <w:pStyle w:val="BodyText"/>
        <w:spacing w:after="0"/>
        <w:rPr>
          <w:ins w:id="148" w:author="Bereket Nigusse" w:date="2014-10-20T10:16:00Z"/>
          <w:rFonts w:cs="Arial"/>
        </w:rPr>
      </w:pPr>
      <w:ins w:id="149" w:author="Bereket Nigusse" w:date="2014-10-20T10:16:00Z">
        <w:r w:rsidRPr="00E747A5">
          <w:rPr>
            <w:rFonts w:cs="Arial"/>
            <w:position w:val="-12"/>
          </w:rPr>
          <w:object w:dxaOrig="900" w:dyaOrig="380">
            <v:shape id="_x0000_i1034" type="#_x0000_t75" style="width:45pt;height:19pt" o:ole="">
              <v:imagedata r:id="rId68" o:title=""/>
            </v:shape>
            <o:OLEObject Type="Embed" ProgID="Equation.DSMT4" ShapeID="_x0000_i1034" DrawAspect="Content" ObjectID="_1475397426" r:id="rId69"/>
          </w:object>
        </w:r>
      </w:ins>
      <w:ins w:id="150" w:author="Bereket Nigusse" w:date="2014-10-20T10:16:00Z">
        <w:r w:rsidRPr="00E747A5">
          <w:rPr>
            <w:rFonts w:cs="Arial"/>
          </w:rPr>
          <w:t xml:space="preserve"> = Rated Total (Gross) Cooling Capacity, user input (W)</w:t>
        </w:r>
      </w:ins>
    </w:p>
    <w:p w:rsidR="001A4C5B" w:rsidRPr="00E747A5" w:rsidRDefault="001A4C5B" w:rsidP="001A4C5B">
      <w:pPr>
        <w:pStyle w:val="BodyText"/>
        <w:spacing w:after="0"/>
        <w:rPr>
          <w:ins w:id="151" w:author="Bereket Nigusse" w:date="2014-10-20T10:16:00Z"/>
          <w:rFonts w:cs="Arial"/>
        </w:rPr>
      </w:pPr>
      <w:ins w:id="152" w:author="Bereket Nigusse" w:date="2014-10-20T10:16:00Z">
        <w:r w:rsidRPr="00E747A5">
          <w:rPr>
            <w:rFonts w:cs="Arial"/>
            <w:position w:val="-12"/>
          </w:rPr>
          <w:object w:dxaOrig="2480" w:dyaOrig="360">
            <v:shape id="_x0000_i1035" type="#_x0000_t75" style="width:124pt;height:18pt" o:ole="">
              <v:imagedata r:id="rId70" o:title=""/>
            </v:shape>
            <o:OLEObject Type="Embed" ProgID="Equation.DSMT4" ShapeID="_x0000_i1035" DrawAspect="Content" ObjectID="_1475397427" r:id="rId71"/>
          </w:object>
        </w:r>
      </w:ins>
      <w:ins w:id="153" w:author="Bereket Nigusse" w:date="2014-10-20T10:16:00Z">
        <w:r w:rsidRPr="00E747A5">
          <w:rPr>
            <w:rFonts w:cs="Arial"/>
          </w:rPr>
          <w:t>= Total Cooling Capacity Function of Temperature Curve evaluated at wet-bulb temperature of air entering the cooling coil and dry-bulb temperature of air entering the air-cooled (outdoor) condenser (dimensionless)</w:t>
        </w:r>
      </w:ins>
    </w:p>
    <w:p w:rsidR="001A4C5B" w:rsidRPr="00E747A5" w:rsidRDefault="001A4C5B" w:rsidP="001A4C5B">
      <w:pPr>
        <w:pStyle w:val="BodyText"/>
        <w:spacing w:after="0"/>
        <w:rPr>
          <w:ins w:id="154" w:author="Bereket Nigusse" w:date="2014-10-20T10:16:00Z"/>
          <w:rFonts w:cs="Arial"/>
        </w:rPr>
      </w:pPr>
      <w:ins w:id="155" w:author="Bereket Nigusse" w:date="2014-10-20T10:16:00Z">
        <w:r w:rsidRPr="00E747A5">
          <w:rPr>
            <w:rFonts w:cs="Arial"/>
            <w:position w:val="-12"/>
          </w:rPr>
          <w:object w:dxaOrig="2439" w:dyaOrig="360">
            <v:shape id="_x0000_i1036" type="#_x0000_t75" style="width:122pt;height:18pt" o:ole="">
              <v:imagedata r:id="rId72" o:title=""/>
            </v:shape>
            <o:OLEObject Type="Embed" ProgID="Equation.DSMT4" ShapeID="_x0000_i1036" DrawAspect="Content" ObjectID="_1475397428" r:id="rId73"/>
          </w:object>
        </w:r>
      </w:ins>
      <w:ins w:id="156" w:author="Bereket Nigusse" w:date="2014-10-20T10:16:00Z">
        <w:r w:rsidRPr="00E747A5">
          <w:rPr>
            <w:rFonts w:cs="Arial"/>
          </w:rPr>
          <w:t>= Total Cooling Capacity Function of Flow Fraction Curve evaluated at a flow fraction of 1.0 (dimensionless)</w:t>
        </w:r>
      </w:ins>
    </w:p>
    <w:p w:rsidR="001A4C5B" w:rsidRPr="00E747A5" w:rsidRDefault="001A4C5B" w:rsidP="001A4C5B">
      <w:pPr>
        <w:pStyle w:val="BodyText"/>
        <w:spacing w:after="0"/>
        <w:rPr>
          <w:ins w:id="157" w:author="Bereket Nigusse" w:date="2014-10-20T10:16:00Z"/>
          <w:rFonts w:cs="Arial"/>
        </w:rPr>
      </w:pPr>
      <w:ins w:id="158" w:author="Bereket Nigusse" w:date="2014-10-20T10:16:00Z">
        <w:r w:rsidRPr="00E747A5">
          <w:rPr>
            <w:rFonts w:cs="Arial"/>
            <w:position w:val="-6"/>
          </w:rPr>
          <w:object w:dxaOrig="2720" w:dyaOrig="279">
            <v:shape id="_x0000_i1037" type="#_x0000_t75" style="width:135.5pt;height:14.5pt" o:ole="">
              <v:imagedata r:id="rId74" o:title=""/>
            </v:shape>
            <o:OLEObject Type="Embed" ProgID="Equation.DSMT4" ShapeID="_x0000_i1037" DrawAspect="Content" ObjectID="_1475397429" r:id="rId75"/>
          </w:object>
        </w:r>
      </w:ins>
      <w:ins w:id="159" w:author="Bereket Nigusse" w:date="2014-10-20T10:16:00Z">
        <w:r w:rsidRPr="00E747A5">
          <w:rPr>
            <w:rFonts w:cs="Arial"/>
          </w:rPr>
          <w:t xml:space="preserve">= Rated Evaporator Fan Power Per Volume Flow Rate, user input </w:t>
        </w:r>
        <w:proofErr w:type="gramStart"/>
        <w:r w:rsidRPr="00E747A5">
          <w:rPr>
            <w:rFonts w:cs="Arial"/>
          </w:rPr>
          <w:t>( W</w:t>
        </w:r>
        <w:proofErr w:type="gramEnd"/>
        <w:r w:rsidRPr="00E747A5">
          <w:rPr>
            <w:rFonts w:cs="Arial"/>
          </w:rPr>
          <w:t>/(m</w:t>
        </w:r>
        <w:r w:rsidRPr="00E747A5">
          <w:rPr>
            <w:rFonts w:cs="Arial"/>
            <w:vertAlign w:val="superscript"/>
          </w:rPr>
          <w:t>3</w:t>
        </w:r>
        <w:r w:rsidRPr="00E747A5">
          <w:rPr>
            <w:rFonts w:cs="Arial"/>
          </w:rPr>
          <w:t>/s) )</w:t>
        </w:r>
      </w:ins>
    </w:p>
    <w:p w:rsidR="001A4C5B" w:rsidRPr="00E747A5" w:rsidRDefault="001A4C5B" w:rsidP="001A4C5B">
      <w:pPr>
        <w:pStyle w:val="BodyText"/>
        <w:spacing w:after="0"/>
        <w:rPr>
          <w:ins w:id="160" w:author="Bereket Nigusse" w:date="2014-10-20T10:16:00Z"/>
          <w:rFonts w:cs="Arial"/>
        </w:rPr>
      </w:pPr>
      <w:ins w:id="161" w:author="Bereket Nigusse" w:date="2014-10-20T10:16:00Z">
        <w:r w:rsidRPr="00E747A5">
          <w:rPr>
            <w:rFonts w:cs="Arial"/>
            <w:position w:val="-12"/>
          </w:rPr>
          <w:object w:dxaOrig="540" w:dyaOrig="380">
            <v:shape id="_x0000_i1038" type="#_x0000_t75" style="width:27pt;height:19pt" o:ole="">
              <v:imagedata r:id="rId76" o:title=""/>
            </v:shape>
            <o:OLEObject Type="Embed" ProgID="Equation.DSMT4" ShapeID="_x0000_i1038" DrawAspect="Content" ObjectID="_1475397430" r:id="rId77"/>
          </w:object>
        </w:r>
      </w:ins>
      <w:ins w:id="162" w:author="Bereket Nigusse" w:date="2014-10-20T10:16:00Z">
        <w:r w:rsidRPr="00E747A5">
          <w:rPr>
            <w:rFonts w:cs="Arial"/>
          </w:rPr>
          <w:t>= Rated Air Volume Flow Rate, user input (m</w:t>
        </w:r>
        <w:r w:rsidRPr="00E747A5">
          <w:rPr>
            <w:rFonts w:cs="Arial"/>
            <w:vertAlign w:val="superscript"/>
          </w:rPr>
          <w:t>3</w:t>
        </w:r>
        <w:r w:rsidRPr="00E747A5">
          <w:rPr>
            <w:rFonts w:cs="Arial"/>
          </w:rPr>
          <w:t>/s)</w:t>
        </w:r>
      </w:ins>
    </w:p>
    <w:p w:rsidR="001A4C5B" w:rsidRPr="00E747A5" w:rsidRDefault="001A4C5B" w:rsidP="001A4C5B">
      <w:pPr>
        <w:pStyle w:val="BodyText"/>
        <w:rPr>
          <w:ins w:id="163" w:author="Bereket Nigusse" w:date="2014-10-20T10:16:00Z"/>
          <w:rFonts w:cs="Arial"/>
        </w:rPr>
      </w:pPr>
    </w:p>
    <w:p w:rsidR="001A4C5B" w:rsidRPr="00E747A5" w:rsidRDefault="001A4C5B" w:rsidP="001A4C5B">
      <w:pPr>
        <w:pStyle w:val="BodyText"/>
        <w:rPr>
          <w:ins w:id="164" w:author="Bereket Nigusse" w:date="2014-10-20T10:16:00Z"/>
          <w:rFonts w:cs="Arial"/>
        </w:rPr>
      </w:pPr>
      <w:ins w:id="165" w:author="Bereket Nigusse" w:date="2014-10-20T10:16:00Z">
        <w:r w:rsidRPr="00E747A5">
          <w:rPr>
            <w:rFonts w:cs="Arial"/>
          </w:rPr>
          <w:t>The standard rating net total cooling electric power input is calculated as follows:</w:t>
        </w:r>
      </w:ins>
    </w:p>
    <w:p w:rsidR="001A4C5B" w:rsidRPr="00E747A5" w:rsidRDefault="001A4C5B" w:rsidP="001A4C5B">
      <w:pPr>
        <w:pStyle w:val="Equation"/>
        <w:ind w:left="1080"/>
        <w:rPr>
          <w:ins w:id="166" w:author="Bereket Nigusse" w:date="2014-10-20T10:16:00Z"/>
          <w:rFonts w:cs="Arial"/>
        </w:rPr>
      </w:pPr>
      <w:ins w:id="167" w:author="Bereket Nigusse" w:date="2014-10-20T10:16:00Z">
        <w:r w:rsidRPr="00E747A5">
          <w:rPr>
            <w:rFonts w:cs="Arial"/>
            <w:position w:val="-40"/>
          </w:rPr>
          <w:object w:dxaOrig="7580" w:dyaOrig="920">
            <v:shape id="_x0000_i1039" type="#_x0000_t75" style="width:379pt;height:46pt" o:ole="">
              <v:imagedata r:id="rId78" o:title=""/>
            </v:shape>
            <o:OLEObject Type="Embed" ProgID="Equation.DSMT4" ShapeID="_x0000_i1039" DrawAspect="Content" ObjectID="_1475397431" r:id="rId79"/>
          </w:object>
        </w:r>
      </w:ins>
      <w:ins w:id="168" w:author="Bereket Nigusse" w:date="2014-10-20T10:16:00Z">
        <w:r w:rsidRPr="00E747A5">
          <w:rPr>
            <w:rFonts w:cs="Arial"/>
            <w:position w:val="-32"/>
          </w:rPr>
          <w:object w:dxaOrig="5899" w:dyaOrig="760">
            <v:shape id="_x0000_i1040" type="#_x0000_t75" style="width:294pt;height:38.5pt" o:ole="">
              <v:imagedata r:id="rId80" o:title=""/>
            </v:shape>
            <o:OLEObject Type="Embed" ProgID="Equation.DSMT4" ShapeID="_x0000_i1040" DrawAspect="Content" ObjectID="_1475397432" r:id="rId81"/>
          </w:object>
        </w:r>
      </w:ins>
    </w:p>
    <w:p w:rsidR="001A4C5B" w:rsidRPr="00E747A5" w:rsidRDefault="001A4C5B" w:rsidP="001A4C5B">
      <w:pPr>
        <w:pStyle w:val="BodyText"/>
        <w:rPr>
          <w:ins w:id="169" w:author="Bereket Nigusse" w:date="2014-10-20T10:16:00Z"/>
          <w:rFonts w:cs="Arial"/>
        </w:rPr>
      </w:pPr>
      <w:proofErr w:type="gramStart"/>
      <w:ins w:id="170" w:author="Bereket Nigusse" w:date="2014-10-20T10:16:00Z">
        <w:r w:rsidRPr="00E747A5">
          <w:rPr>
            <w:rFonts w:cs="Arial"/>
          </w:rPr>
          <w:t>where</w:t>
        </w:r>
        <w:proofErr w:type="gramEnd"/>
        <w:r w:rsidRPr="00E747A5">
          <w:rPr>
            <w:rFonts w:cs="Arial"/>
          </w:rPr>
          <w:t>,</w:t>
        </w:r>
      </w:ins>
    </w:p>
    <w:p w:rsidR="001A4C5B" w:rsidRPr="00E747A5" w:rsidRDefault="001A4C5B" w:rsidP="001A4C5B">
      <w:pPr>
        <w:pStyle w:val="BodyText"/>
        <w:rPr>
          <w:ins w:id="171" w:author="Bereket Nigusse" w:date="2014-10-20T10:16:00Z"/>
          <w:rFonts w:cs="Arial"/>
        </w:rPr>
      </w:pPr>
      <w:ins w:id="172" w:author="Bereket Nigusse" w:date="2014-10-20T10:16:00Z">
        <w:r w:rsidRPr="00E747A5">
          <w:rPr>
            <w:rFonts w:cs="Arial"/>
            <w:i/>
          </w:rPr>
          <w:t>EER</w:t>
        </w:r>
        <w:r w:rsidRPr="00E747A5">
          <w:rPr>
            <w:rFonts w:cs="Arial"/>
            <w:vertAlign w:val="subscript"/>
          </w:rPr>
          <w:t xml:space="preserve"> </w:t>
        </w:r>
        <w:r w:rsidRPr="00E747A5">
          <w:rPr>
            <w:rFonts w:cs="Arial"/>
          </w:rPr>
          <w:t xml:space="preserve"> =</w:t>
        </w:r>
        <w:r w:rsidRPr="00E747A5">
          <w:rPr>
            <w:rFonts w:cs="Arial"/>
          </w:rPr>
          <w:tab/>
          <w:t>Energy efficiency ratio at wet-bulb temperature of air entering the cooling coil, dry-bulb temperature of air entering the air-cooled (outdoor) condenser, and rated air volume flow through the cooling coil (W/W)</w:t>
        </w:r>
      </w:ins>
    </w:p>
    <w:p w:rsidR="001A4C5B" w:rsidRPr="00E747A5" w:rsidRDefault="001A4C5B" w:rsidP="001A4C5B">
      <w:pPr>
        <w:pStyle w:val="BodyText"/>
        <w:rPr>
          <w:ins w:id="173" w:author="Bereket Nigusse" w:date="2014-10-20T10:16:00Z"/>
          <w:rFonts w:cs="Arial"/>
        </w:rPr>
      </w:pPr>
      <w:ins w:id="174" w:author="Bereket Nigusse" w:date="2014-10-20T10:16:00Z">
        <w:r w:rsidRPr="00E747A5">
          <w:rPr>
            <w:rFonts w:cs="Arial"/>
            <w:position w:val="-10"/>
          </w:rPr>
          <w:object w:dxaOrig="2140" w:dyaOrig="320">
            <v:shape id="_x0000_i1041" type="#_x0000_t75" style="width:107pt;height:16pt" o:ole="">
              <v:imagedata r:id="rId82" o:title=""/>
            </v:shape>
            <o:OLEObject Type="Embed" ProgID="Equation.DSMT4" ShapeID="_x0000_i1041" DrawAspect="Content" ObjectID="_1475397433" r:id="rId83"/>
          </w:object>
        </w:r>
      </w:ins>
      <w:ins w:id="175" w:author="Bereket Nigusse" w:date="2014-10-20T10:16:00Z">
        <w:r w:rsidRPr="00E747A5">
          <w:rPr>
            <w:rFonts w:cs="Arial"/>
          </w:rPr>
          <w:t xml:space="preserve"> = Total Cooling Capacity Function of Temperature Curve evaluated at the test condition of wet-bulb temperature of air entering the cooling coil and dry-bulb temperature of air entering the air-cooled (outdoor) condenser (dimensionless)</w:t>
        </w:r>
      </w:ins>
    </w:p>
    <w:p w:rsidR="001A4C5B" w:rsidRPr="00E747A5" w:rsidRDefault="001A4C5B" w:rsidP="001A4C5B">
      <w:pPr>
        <w:pStyle w:val="BodyText"/>
        <w:rPr>
          <w:ins w:id="176" w:author="Bereket Nigusse" w:date="2014-10-20T10:16:00Z"/>
          <w:rFonts w:cs="Arial"/>
        </w:rPr>
      </w:pPr>
      <w:ins w:id="177" w:author="Bereket Nigusse" w:date="2014-10-20T10:16:00Z">
        <w:r w:rsidRPr="00E747A5">
          <w:rPr>
            <w:rFonts w:cs="Arial"/>
            <w:position w:val="-12"/>
          </w:rPr>
          <w:object w:dxaOrig="980" w:dyaOrig="360">
            <v:shape id="_x0000_i1042" type="#_x0000_t75" style="width:49pt;height:17.5pt" o:ole="">
              <v:imagedata r:id="rId84" o:title=""/>
            </v:shape>
            <o:OLEObject Type="Embed" ProgID="Equation.DSMT4" ShapeID="_x0000_i1042" DrawAspect="Content" ObjectID="_1475397434" r:id="rId85"/>
          </w:object>
        </w:r>
      </w:ins>
      <w:ins w:id="178" w:author="Bereket Nigusse" w:date="2014-10-20T10:16:00Z">
        <w:r w:rsidRPr="00E747A5">
          <w:rPr>
            <w:rFonts w:cs="Arial"/>
          </w:rPr>
          <w:t xml:space="preserve"> = Total electric power (compressors, condenser fans and evaporator fan) at the test conditions of wet-bulb temperature of air entering the cooling coil, and dry-bulb temperature of air entering the air-cooled (outdoor) condenser, and rated air volume flow through the cooling coil (W)</w:t>
        </w:r>
      </w:ins>
    </w:p>
    <w:p w:rsidR="001A4C5B" w:rsidRPr="00E747A5" w:rsidRDefault="001A4C5B" w:rsidP="001A4C5B">
      <w:pPr>
        <w:pStyle w:val="BodyText"/>
        <w:rPr>
          <w:ins w:id="179" w:author="Bereket Nigusse" w:date="2014-10-20T10:16:00Z"/>
          <w:rFonts w:cs="Arial"/>
        </w:rPr>
      </w:pPr>
      <w:ins w:id="180" w:author="Bereket Nigusse" w:date="2014-10-20T10:16:00Z">
        <w:r w:rsidRPr="00E747A5">
          <w:rPr>
            <w:rFonts w:cs="Arial"/>
            <w:position w:val="-12"/>
          </w:rPr>
          <w:object w:dxaOrig="820" w:dyaOrig="360">
            <v:shape id="_x0000_i1043" type="#_x0000_t75" style="width:41pt;height:18pt" o:ole="">
              <v:imagedata r:id="rId86" o:title=""/>
            </v:shape>
            <o:OLEObject Type="Embed" ProgID="Equation.DSMT4" ShapeID="_x0000_i1043" DrawAspect="Content" ObjectID="_1475397435" r:id="rId87"/>
          </w:object>
        </w:r>
      </w:ins>
      <w:ins w:id="181" w:author="Bereket Nigusse" w:date="2014-10-20T10:16:00Z">
        <w:r w:rsidRPr="00E747A5">
          <w:rPr>
            <w:rFonts w:cs="Arial"/>
          </w:rPr>
          <w:t xml:space="preserve"> = Coefficient of Performance at Rated Conditions, user input (W/W)</w:t>
        </w:r>
      </w:ins>
    </w:p>
    <w:p w:rsidR="001A4C5B" w:rsidRPr="00E747A5" w:rsidRDefault="001A4C5B" w:rsidP="001A4C5B">
      <w:pPr>
        <w:pStyle w:val="BodyText"/>
        <w:rPr>
          <w:ins w:id="182" w:author="Bereket Nigusse" w:date="2014-10-20T10:16:00Z"/>
          <w:rFonts w:cs="Arial"/>
        </w:rPr>
      </w:pPr>
      <w:ins w:id="183" w:author="Bereket Nigusse" w:date="2014-10-20T10:16:00Z">
        <w:r w:rsidRPr="00E747A5">
          <w:rPr>
            <w:rFonts w:cs="Arial"/>
            <w:position w:val="-10"/>
          </w:rPr>
          <w:object w:dxaOrig="1800" w:dyaOrig="320">
            <v:shape id="_x0000_i1044" type="#_x0000_t75" style="width:90pt;height:16pt" o:ole="">
              <v:imagedata r:id="rId88" o:title=""/>
            </v:shape>
            <o:OLEObject Type="Embed" ProgID="Equation.DSMT4" ShapeID="_x0000_i1044" DrawAspect="Content" ObjectID="_1475397436" r:id="rId89"/>
          </w:object>
        </w:r>
      </w:ins>
      <w:ins w:id="184" w:author="Bereket Nigusse" w:date="2014-10-20T10:16:00Z">
        <w:r w:rsidRPr="00E747A5">
          <w:rPr>
            <w:rFonts w:cs="Arial"/>
          </w:rPr>
          <w:t xml:space="preserve"> = Energy Input Ratio Function of Temperature Curve evaluated at the test condition of wet-bulb temperature of air entering the cooling coil and dry-bulb temperature of air entering the air-cooled (outdoor) condenser (dimensionless)</w:t>
        </w:r>
      </w:ins>
    </w:p>
    <w:p w:rsidR="001A4C5B" w:rsidRPr="00E747A5" w:rsidRDefault="001A4C5B" w:rsidP="001A4C5B">
      <w:pPr>
        <w:pStyle w:val="BodyText"/>
        <w:rPr>
          <w:ins w:id="185" w:author="Bereket Nigusse" w:date="2014-10-20T10:16:00Z"/>
          <w:rFonts w:cs="Arial"/>
        </w:rPr>
      </w:pPr>
      <w:ins w:id="186" w:author="Bereket Nigusse" w:date="2014-10-20T10:16:00Z">
        <w:r w:rsidRPr="00E747A5">
          <w:rPr>
            <w:rFonts w:cs="Arial"/>
            <w:position w:val="-12"/>
          </w:rPr>
          <w:object w:dxaOrig="2100" w:dyaOrig="360">
            <v:shape id="_x0000_i1045" type="#_x0000_t75" style="width:105pt;height:18pt" o:ole="">
              <v:imagedata r:id="rId90" o:title=""/>
            </v:shape>
            <o:OLEObject Type="Embed" ProgID="Equation.DSMT4" ShapeID="_x0000_i1045" DrawAspect="Content" ObjectID="_1475397437" r:id="rId91"/>
          </w:object>
        </w:r>
      </w:ins>
      <w:ins w:id="187" w:author="Bereket Nigusse" w:date="2014-10-20T10:16:00Z">
        <w:r w:rsidRPr="00E747A5">
          <w:rPr>
            <w:rFonts w:cs="Arial"/>
          </w:rPr>
          <w:t>= Energy Input Ratio Function of Flow Fraction Curve evaluated at a flow fraction of 1.0 (dimensionless).</w:t>
        </w:r>
      </w:ins>
    </w:p>
    <w:p w:rsidR="001A4C5B" w:rsidRDefault="001A4C5B" w:rsidP="001A4C5B">
      <w:pPr>
        <w:pStyle w:val="BodyText"/>
        <w:tabs>
          <w:tab w:val="left" w:pos="1080"/>
        </w:tabs>
        <w:rPr>
          <w:ins w:id="188" w:author="Bereket Nigusse" w:date="2014-10-20T10:16:00Z"/>
        </w:rPr>
      </w:pPr>
      <w:ins w:id="189" w:author="Bereket Nigusse" w:date="2014-10-20T10:16:00Z">
        <w:r>
          <w:tab/>
        </w:r>
      </w:ins>
    </w:p>
    <w:p w:rsidR="001A4C5B" w:rsidRDefault="001A4C5B" w:rsidP="001A4C5B">
      <w:pPr>
        <w:pStyle w:val="BodyText"/>
        <w:tabs>
          <w:tab w:val="left" w:pos="1080"/>
        </w:tabs>
        <w:rPr>
          <w:ins w:id="190" w:author="Bereket Nigusse" w:date="2014-10-20T10:16:00Z"/>
        </w:rPr>
      </w:pPr>
      <w:ins w:id="191" w:author="Bereket Nigusse" w:date="2014-10-20T10:16:00Z">
        <w:r>
          <w:t>Reference:</w:t>
        </w:r>
      </w:ins>
    </w:p>
    <w:p w:rsidR="001A4C5B" w:rsidRPr="001A4C5B" w:rsidRDefault="001A4C5B" w:rsidP="001A4C5B">
      <w:pPr>
        <w:pStyle w:val="BodyText"/>
      </w:pPr>
      <w:proofErr w:type="gramStart"/>
      <w:ins w:id="192" w:author="Bereket Nigusse" w:date="2014-10-20T10:16:00Z">
        <w:r w:rsidRPr="00A7549F">
          <w:rPr>
            <w:rFonts w:cs="Arial"/>
          </w:rPr>
          <w:t>ASHRAE 2012.</w:t>
        </w:r>
        <w:proofErr w:type="gramEnd"/>
        <w:r w:rsidRPr="00A7549F">
          <w:rPr>
            <w:rFonts w:cs="Arial"/>
          </w:rPr>
          <w:t xml:space="preserve"> </w:t>
        </w:r>
        <w:proofErr w:type="gramStart"/>
        <w:r w:rsidRPr="00A7549F">
          <w:rPr>
            <w:rFonts w:cs="Arial"/>
          </w:rPr>
          <w:t>ANSI/ASHRAE Standard 127-2012 Method of Testing for Rating Computer and Data Processing Room Unitary Air Conditioners</w:t>
        </w:r>
      </w:ins>
      <w:ins w:id="193" w:author="Bereket Nigusse" w:date="2014-10-20T10:20:00Z">
        <w:r>
          <w:rPr>
            <w:rFonts w:cs="Arial"/>
          </w:rPr>
          <w:t>.</w:t>
        </w:r>
      </w:ins>
      <w:proofErr w:type="gramEnd"/>
    </w:p>
    <w:sectPr w:rsidR="001A4C5B" w:rsidRPr="001A4C5B">
      <w:headerReference w:type="default" r:id="rId92"/>
      <w:footerReference w:type="default" r:id="rId93"/>
      <w:pgSz w:w="12240" w:h="15840" w:code="1"/>
      <w:pgMar w:top="1440" w:right="1440" w:bottom="1440" w:left="1440" w:header="965" w:footer="965" w:gutter="0"/>
      <w:pgNumType w:start="1"/>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2" w:author="Bereket Nigusse" w:date="2014-10-21T11:50:00Z" w:initials="BN">
    <w:p w:rsidR="001C1694" w:rsidRDefault="001C1694">
      <w:pPr>
        <w:pStyle w:val="CommentText"/>
      </w:pPr>
      <w:r>
        <w:rPr>
          <w:rStyle w:val="CommentReference"/>
        </w:rPr>
        <w:annotationRef/>
      </w:r>
      <w:r>
        <w:rPr>
          <w:b/>
          <w:bCs/>
          <w:i/>
          <w:iCs/>
          <w:sz w:val="20"/>
        </w:rPr>
        <w:t xml:space="preserve">Add </w:t>
      </w:r>
      <w:r w:rsidR="00D96126">
        <w:rPr>
          <w:b/>
          <w:bCs/>
          <w:i/>
          <w:iCs/>
          <w:sz w:val="20"/>
        </w:rPr>
        <w:t xml:space="preserve">this new section </w:t>
      </w:r>
      <w:r>
        <w:rPr>
          <w:b/>
          <w:bCs/>
          <w:i/>
          <w:iCs/>
          <w:sz w:val="20"/>
        </w:rPr>
        <w:t>at the end of “Standard Rating of Single-Speed DX Cooling Coils”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BB5" w:rsidRDefault="00965BB5">
      <w:r>
        <w:separator/>
      </w:r>
    </w:p>
  </w:endnote>
  <w:endnote w:type="continuationSeparator" w:id="0">
    <w:p w:rsidR="00965BB5" w:rsidRDefault="0096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F5" w:rsidRDefault="006F23F5">
    <w:pPr>
      <w:pStyle w:val="Footer"/>
      <w:pBdr>
        <w:top w:val="single" w:sz="8" w:space="1" w:color="auto"/>
      </w:pBdr>
      <w:tabs>
        <w:tab w:val="clear" w:pos="4320"/>
      </w:tabs>
    </w:pPr>
    <w:r>
      <w:fldChar w:fldCharType="begin"/>
    </w:r>
    <w:r>
      <w:instrText xml:space="preserve"> DATE \@ "M/d/yy" </w:instrText>
    </w:r>
    <w:r>
      <w:fldChar w:fldCharType="separate"/>
    </w:r>
    <w:ins w:id="194" w:author="Bereket Nigusse" w:date="2014-10-21T11:48:00Z">
      <w:r w:rsidR="00D96126">
        <w:rPr>
          <w:noProof/>
        </w:rPr>
        <w:t>10/21/14</w:t>
      </w:r>
    </w:ins>
    <w:del w:id="195" w:author="Bereket Nigusse" w:date="2014-10-05T16:00:00Z">
      <w:r w:rsidR="0001240E" w:rsidDel="009D68FF">
        <w:rPr>
          <w:noProof/>
        </w:rPr>
        <w:delText>9/30/14</w:delText>
      </w:r>
    </w:del>
    <w:r>
      <w:fldChar w:fldCharType="end"/>
    </w:r>
    <w:r>
      <w:tab/>
    </w:r>
    <w:r>
      <w:fldChar w:fldCharType="begin"/>
    </w:r>
    <w:r>
      <w:instrText xml:space="preserve"> PAGE  \* MERGEFORMAT </w:instrText>
    </w:r>
    <w:r>
      <w:fldChar w:fldCharType="separate"/>
    </w:r>
    <w:r w:rsidR="00D96126">
      <w:rPr>
        <w:noProof/>
      </w:rPr>
      <w:t>10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BB5" w:rsidRDefault="00965BB5">
      <w:r>
        <w:separator/>
      </w:r>
    </w:p>
  </w:footnote>
  <w:footnote w:type="continuationSeparator" w:id="0">
    <w:p w:rsidR="00965BB5" w:rsidRDefault="00965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F5" w:rsidRPr="005A49CA" w:rsidRDefault="00BC5B4D" w:rsidP="00440634">
    <w:pPr>
      <w:pStyle w:val="Header"/>
    </w:pPr>
    <w:r>
      <w:fldChar w:fldCharType="begin"/>
    </w:r>
    <w:r>
      <w:instrText xml:space="preserve"> STYLEREF "Heading 1" \* MERGEFORMAT </w:instrText>
    </w:r>
    <w:r>
      <w:fldChar w:fldCharType="separate"/>
    </w:r>
    <w:r w:rsidR="00D96126">
      <w:rPr>
        <w:b/>
        <w:bCs/>
        <w:noProof/>
      </w:rPr>
      <w:t>Error! No text of specified style in document.</w:t>
    </w:r>
    <w:r>
      <w:rPr>
        <w:noProof/>
      </w:rPr>
      <w:fldChar w:fldCharType="end"/>
    </w:r>
    <w:r w:rsidR="006F23F5" w:rsidRPr="005A49CA">
      <w:tab/>
    </w:r>
    <w:r>
      <w:fldChar w:fldCharType="begin"/>
    </w:r>
    <w:r>
      <w:instrText xml:space="preserve"> STYLEREF "Heading 2" \* MERGEFORMAT </w:instrText>
    </w:r>
    <w:r>
      <w:fldChar w:fldCharType="separate"/>
    </w:r>
    <w:r w:rsidR="00D96126">
      <w:rPr>
        <w:b/>
        <w:bCs/>
        <w:noProof/>
      </w:rPr>
      <w:t>Error! No text of specified style in document.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5">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7">
    <w:nsid w:val="33CD6B1A"/>
    <w:multiLevelType w:val="singleLevel"/>
    <w:tmpl w:val="0409000F"/>
    <w:lvl w:ilvl="0">
      <w:start w:val="1"/>
      <w:numFmt w:val="decimal"/>
      <w:lvlText w:val="%1."/>
      <w:lvlJc w:val="left"/>
      <w:pPr>
        <w:tabs>
          <w:tab w:val="num" w:pos="360"/>
        </w:tabs>
        <w:ind w:left="360" w:hanging="360"/>
      </w:pPr>
    </w:lvl>
  </w:abstractNum>
  <w:abstractNum w:abstractNumId="58">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9">
    <w:nsid w:val="34B132BB"/>
    <w:multiLevelType w:val="singleLevel"/>
    <w:tmpl w:val="0409000F"/>
    <w:lvl w:ilvl="0">
      <w:start w:val="1"/>
      <w:numFmt w:val="decimal"/>
      <w:lvlText w:val="%1."/>
      <w:lvlJc w:val="left"/>
      <w:pPr>
        <w:tabs>
          <w:tab w:val="num" w:pos="360"/>
        </w:tabs>
        <w:ind w:left="360" w:hanging="360"/>
      </w:pPr>
    </w:lvl>
  </w:abstractNum>
  <w:abstractNum w:abstractNumId="60">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1">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3C182392"/>
    <w:multiLevelType w:val="singleLevel"/>
    <w:tmpl w:val="0409000F"/>
    <w:lvl w:ilvl="0">
      <w:start w:val="1"/>
      <w:numFmt w:val="decimal"/>
      <w:lvlText w:val="%1."/>
      <w:lvlJc w:val="left"/>
      <w:pPr>
        <w:tabs>
          <w:tab w:val="num" w:pos="360"/>
        </w:tabs>
        <w:ind w:left="360" w:hanging="360"/>
      </w:pPr>
    </w:lvl>
  </w:abstractNum>
  <w:abstractNum w:abstractNumId="64">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3CCD4172"/>
    <w:multiLevelType w:val="singleLevel"/>
    <w:tmpl w:val="0409000F"/>
    <w:lvl w:ilvl="0">
      <w:start w:val="1"/>
      <w:numFmt w:val="decimal"/>
      <w:lvlText w:val="%1."/>
      <w:lvlJc w:val="left"/>
      <w:pPr>
        <w:tabs>
          <w:tab w:val="num" w:pos="360"/>
        </w:tabs>
        <w:ind w:left="360" w:hanging="360"/>
      </w:pPr>
    </w:lvl>
  </w:abstractNum>
  <w:abstractNum w:abstractNumId="66">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7">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68">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9">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3">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6">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7">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78">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0">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1">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3">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4">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5">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6">
    <w:nsid w:val="4BEE2136"/>
    <w:multiLevelType w:val="singleLevel"/>
    <w:tmpl w:val="0409000F"/>
    <w:lvl w:ilvl="0">
      <w:start w:val="1"/>
      <w:numFmt w:val="decimal"/>
      <w:lvlText w:val="%1."/>
      <w:lvlJc w:val="left"/>
      <w:pPr>
        <w:tabs>
          <w:tab w:val="num" w:pos="360"/>
        </w:tabs>
        <w:ind w:left="360" w:hanging="360"/>
      </w:pPr>
    </w:lvl>
  </w:abstractNum>
  <w:abstractNum w:abstractNumId="87">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8">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89">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0">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1">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2">
    <w:nsid w:val="505802A5"/>
    <w:multiLevelType w:val="singleLevel"/>
    <w:tmpl w:val="0409000F"/>
    <w:lvl w:ilvl="0">
      <w:start w:val="1"/>
      <w:numFmt w:val="decimal"/>
      <w:lvlText w:val="%1."/>
      <w:lvlJc w:val="left"/>
      <w:pPr>
        <w:tabs>
          <w:tab w:val="num" w:pos="360"/>
        </w:tabs>
        <w:ind w:left="360" w:hanging="360"/>
      </w:pPr>
    </w:lvl>
  </w:abstractNum>
  <w:abstractNum w:abstractNumId="93">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4">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515D3260"/>
    <w:multiLevelType w:val="singleLevel"/>
    <w:tmpl w:val="0409000F"/>
    <w:lvl w:ilvl="0">
      <w:start w:val="1"/>
      <w:numFmt w:val="decimal"/>
      <w:lvlText w:val="%1."/>
      <w:lvlJc w:val="left"/>
      <w:pPr>
        <w:tabs>
          <w:tab w:val="num" w:pos="360"/>
        </w:tabs>
        <w:ind w:left="360" w:hanging="360"/>
      </w:pPr>
    </w:lvl>
  </w:abstractNum>
  <w:abstractNum w:abstractNumId="96">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7">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98">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0">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1">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2">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3">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5">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6">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CBE216E"/>
    <w:multiLevelType w:val="singleLevel"/>
    <w:tmpl w:val="6DCCA5CE"/>
    <w:lvl w:ilvl="0">
      <w:start w:val="1"/>
      <w:numFmt w:val="none"/>
      <w:lvlText w:val=""/>
      <w:legacy w:legacy="1" w:legacySpace="0" w:legacyIndent="0"/>
      <w:lvlJc w:val="left"/>
    </w:lvl>
  </w:abstractNum>
  <w:abstractNum w:abstractNumId="108">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0">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1">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2">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3">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15">
    <w:nsid w:val="66BF772E"/>
    <w:multiLevelType w:val="singleLevel"/>
    <w:tmpl w:val="0409000F"/>
    <w:lvl w:ilvl="0">
      <w:start w:val="1"/>
      <w:numFmt w:val="decimal"/>
      <w:lvlText w:val="%1."/>
      <w:lvlJc w:val="left"/>
      <w:pPr>
        <w:tabs>
          <w:tab w:val="num" w:pos="360"/>
        </w:tabs>
        <w:ind w:left="360" w:hanging="360"/>
      </w:pPr>
    </w:lvl>
  </w:abstractNum>
  <w:abstractNum w:abstractNumId="116">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18">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6A494420"/>
    <w:multiLevelType w:val="singleLevel"/>
    <w:tmpl w:val="0409000F"/>
    <w:lvl w:ilvl="0">
      <w:start w:val="1"/>
      <w:numFmt w:val="decimal"/>
      <w:lvlText w:val="%1."/>
      <w:lvlJc w:val="left"/>
      <w:pPr>
        <w:tabs>
          <w:tab w:val="num" w:pos="360"/>
        </w:tabs>
        <w:ind w:left="360" w:hanging="360"/>
      </w:pPr>
    </w:lvl>
  </w:abstractNum>
  <w:abstractNum w:abstractNumId="120">
    <w:nsid w:val="6A6160F3"/>
    <w:multiLevelType w:val="singleLevel"/>
    <w:tmpl w:val="0409000F"/>
    <w:lvl w:ilvl="0">
      <w:start w:val="1"/>
      <w:numFmt w:val="decimal"/>
      <w:lvlText w:val="%1."/>
      <w:lvlJc w:val="left"/>
      <w:pPr>
        <w:tabs>
          <w:tab w:val="num" w:pos="360"/>
        </w:tabs>
        <w:ind w:left="360" w:hanging="360"/>
      </w:pPr>
    </w:lvl>
  </w:abstractNum>
  <w:abstractNum w:abstractNumId="121">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3">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4">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25">
    <w:nsid w:val="74F536F9"/>
    <w:multiLevelType w:val="singleLevel"/>
    <w:tmpl w:val="0409000F"/>
    <w:lvl w:ilvl="0">
      <w:start w:val="1"/>
      <w:numFmt w:val="decimal"/>
      <w:lvlText w:val="%1."/>
      <w:lvlJc w:val="left"/>
      <w:pPr>
        <w:tabs>
          <w:tab w:val="num" w:pos="360"/>
        </w:tabs>
        <w:ind w:left="360" w:hanging="360"/>
      </w:pPr>
    </w:lvl>
  </w:abstractNum>
  <w:abstractNum w:abstractNumId="126">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nsid w:val="756330BC"/>
    <w:multiLevelType w:val="singleLevel"/>
    <w:tmpl w:val="0409000F"/>
    <w:lvl w:ilvl="0">
      <w:start w:val="1"/>
      <w:numFmt w:val="decimal"/>
      <w:lvlText w:val="%1."/>
      <w:lvlJc w:val="left"/>
      <w:pPr>
        <w:tabs>
          <w:tab w:val="num" w:pos="360"/>
        </w:tabs>
        <w:ind w:left="360" w:hanging="360"/>
      </w:pPr>
    </w:lvl>
  </w:abstractNum>
  <w:abstractNum w:abstractNumId="128">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9">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2">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3">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34">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35">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36">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5"/>
  </w:num>
  <w:num w:numId="2">
    <w:abstractNumId w:val="2"/>
  </w:num>
  <w:num w:numId="3">
    <w:abstractNumId w:val="1"/>
  </w:num>
  <w:num w:numId="4">
    <w:abstractNumId w:val="0"/>
  </w:num>
  <w:num w:numId="5">
    <w:abstractNumId w:val="99"/>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2"/>
  </w:num>
  <w:num w:numId="8">
    <w:abstractNumId w:val="107"/>
  </w:num>
  <w:num w:numId="9">
    <w:abstractNumId w:val="19"/>
  </w:num>
  <w:num w:numId="10">
    <w:abstractNumId w:val="75"/>
  </w:num>
  <w:num w:numId="11">
    <w:abstractNumId w:val="16"/>
  </w:num>
  <w:num w:numId="12">
    <w:abstractNumId w:val="104"/>
  </w:num>
  <w:num w:numId="13">
    <w:abstractNumId w:val="63"/>
  </w:num>
  <w:num w:numId="14">
    <w:abstractNumId w:val="86"/>
  </w:num>
  <w:num w:numId="15">
    <w:abstractNumId w:val="65"/>
  </w:num>
  <w:num w:numId="16">
    <w:abstractNumId w:val="59"/>
  </w:num>
  <w:num w:numId="17">
    <w:abstractNumId w:val="57"/>
  </w:num>
  <w:num w:numId="18">
    <w:abstractNumId w:val="25"/>
  </w:num>
  <w:num w:numId="19">
    <w:abstractNumId w:val="41"/>
  </w:num>
  <w:num w:numId="20">
    <w:abstractNumId w:val="115"/>
  </w:num>
  <w:num w:numId="21">
    <w:abstractNumId w:val="125"/>
  </w:num>
  <w:num w:numId="22">
    <w:abstractNumId w:val="11"/>
  </w:num>
  <w:num w:numId="23">
    <w:abstractNumId w:val="77"/>
  </w:num>
  <w:num w:numId="24">
    <w:abstractNumId w:val="6"/>
  </w:num>
  <w:num w:numId="25">
    <w:abstractNumId w:val="126"/>
  </w:num>
  <w:num w:numId="26">
    <w:abstractNumId w:val="60"/>
  </w:num>
  <w:num w:numId="27">
    <w:abstractNumId w:val="42"/>
  </w:num>
  <w:num w:numId="28">
    <w:abstractNumId w:val="128"/>
  </w:num>
  <w:num w:numId="29">
    <w:abstractNumId w:val="122"/>
  </w:num>
  <w:num w:numId="30">
    <w:abstractNumId w:val="70"/>
  </w:num>
  <w:num w:numId="31">
    <w:abstractNumId w:val="112"/>
  </w:num>
  <w:num w:numId="32">
    <w:abstractNumId w:val="34"/>
  </w:num>
  <w:num w:numId="33">
    <w:abstractNumId w:val="71"/>
  </w:num>
  <w:num w:numId="34">
    <w:abstractNumId w:val="83"/>
  </w:num>
  <w:num w:numId="35">
    <w:abstractNumId w:val="124"/>
  </w:num>
  <w:num w:numId="36">
    <w:abstractNumId w:val="30"/>
  </w:num>
  <w:num w:numId="37">
    <w:abstractNumId w:val="69"/>
  </w:num>
  <w:num w:numId="38">
    <w:abstractNumId w:val="49"/>
  </w:num>
  <w:num w:numId="39">
    <w:abstractNumId w:val="47"/>
  </w:num>
  <w:num w:numId="40">
    <w:abstractNumId w:val="84"/>
  </w:num>
  <w:num w:numId="41">
    <w:abstractNumId w:val="131"/>
  </w:num>
  <w:num w:numId="42">
    <w:abstractNumId w:val="120"/>
  </w:num>
  <w:num w:numId="43">
    <w:abstractNumId w:val="40"/>
  </w:num>
  <w:num w:numId="44">
    <w:abstractNumId w:val="56"/>
  </w:num>
  <w:num w:numId="45">
    <w:abstractNumId w:val="109"/>
  </w:num>
  <w:num w:numId="46">
    <w:abstractNumId w:val="14"/>
  </w:num>
  <w:num w:numId="47">
    <w:abstractNumId w:val="105"/>
  </w:num>
  <w:num w:numId="48">
    <w:abstractNumId w:val="135"/>
  </w:num>
  <w:num w:numId="49">
    <w:abstractNumId w:val="121"/>
  </w:num>
  <w:num w:numId="50">
    <w:abstractNumId w:val="90"/>
  </w:num>
  <w:num w:numId="51">
    <w:abstractNumId w:val="81"/>
  </w:num>
  <w:num w:numId="52">
    <w:abstractNumId w:val="38"/>
  </w:num>
  <w:num w:numId="53">
    <w:abstractNumId w:val="95"/>
  </w:num>
  <w:num w:numId="54">
    <w:abstractNumId w:val="119"/>
  </w:num>
  <w:num w:numId="55">
    <w:abstractNumId w:val="7"/>
  </w:num>
  <w:num w:numId="56">
    <w:abstractNumId w:val="93"/>
  </w:num>
  <w:num w:numId="57">
    <w:abstractNumId w:val="99"/>
    <w:lvlOverride w:ilvl="0">
      <w:startOverride w:val="1"/>
    </w:lvlOverride>
  </w:num>
  <w:num w:numId="58">
    <w:abstractNumId w:val="43"/>
  </w:num>
  <w:num w:numId="59">
    <w:abstractNumId w:val="27"/>
  </w:num>
  <w:num w:numId="60">
    <w:abstractNumId w:val="31"/>
  </w:num>
  <w:num w:numId="61">
    <w:abstractNumId w:val="111"/>
  </w:num>
  <w:num w:numId="62">
    <w:abstractNumId w:val="5"/>
  </w:num>
  <w:num w:numId="63">
    <w:abstractNumId w:val="127"/>
  </w:num>
  <w:num w:numId="64">
    <w:abstractNumId w:val="92"/>
  </w:num>
  <w:num w:numId="65">
    <w:abstractNumId w:val="114"/>
  </w:num>
  <w:num w:numId="66">
    <w:abstractNumId w:val="136"/>
  </w:num>
  <w:num w:numId="67">
    <w:abstractNumId w:val="89"/>
  </w:num>
  <w:num w:numId="68">
    <w:abstractNumId w:val="116"/>
  </w:num>
  <w:num w:numId="69">
    <w:abstractNumId w:val="133"/>
  </w:num>
  <w:num w:numId="70">
    <w:abstractNumId w:val="88"/>
  </w:num>
  <w:num w:numId="71">
    <w:abstractNumId w:val="35"/>
  </w:num>
  <w:num w:numId="72">
    <w:abstractNumId w:val="66"/>
  </w:num>
  <w:num w:numId="73">
    <w:abstractNumId w:val="87"/>
  </w:num>
  <w:num w:numId="74">
    <w:abstractNumId w:val="76"/>
  </w:num>
  <w:num w:numId="75">
    <w:abstractNumId w:val="80"/>
  </w:num>
  <w:num w:numId="76">
    <w:abstractNumId w:val="102"/>
  </w:num>
  <w:num w:numId="77">
    <w:abstractNumId w:val="39"/>
  </w:num>
  <w:num w:numId="78">
    <w:abstractNumId w:val="32"/>
  </w:num>
  <w:num w:numId="79">
    <w:abstractNumId w:val="48"/>
  </w:num>
  <w:num w:numId="80">
    <w:abstractNumId w:val="44"/>
  </w:num>
  <w:num w:numId="81">
    <w:abstractNumId w:val="18"/>
  </w:num>
  <w:num w:numId="82">
    <w:abstractNumId w:val="99"/>
    <w:lvlOverride w:ilvl="0">
      <w:startOverride w:val="1"/>
    </w:lvlOverride>
  </w:num>
  <w:num w:numId="83">
    <w:abstractNumId w:val="123"/>
  </w:num>
  <w:num w:numId="84">
    <w:abstractNumId w:val="72"/>
  </w:num>
  <w:num w:numId="85">
    <w:abstractNumId w:val="58"/>
  </w:num>
  <w:num w:numId="86">
    <w:abstractNumId w:val="61"/>
  </w:num>
  <w:num w:numId="87">
    <w:abstractNumId w:val="100"/>
  </w:num>
  <w:num w:numId="88">
    <w:abstractNumId w:val="17"/>
  </w:num>
  <w:num w:numId="89">
    <w:abstractNumId w:val="110"/>
  </w:num>
  <w:num w:numId="90">
    <w:abstractNumId w:val="51"/>
  </w:num>
  <w:num w:numId="91">
    <w:abstractNumId w:val="15"/>
  </w:num>
  <w:num w:numId="92">
    <w:abstractNumId w:val="54"/>
  </w:num>
  <w:num w:numId="93">
    <w:abstractNumId w:val="97"/>
  </w:num>
  <w:num w:numId="94">
    <w:abstractNumId w:val="99"/>
    <w:lvlOverride w:ilvl="0">
      <w:startOverride w:val="1"/>
    </w:lvlOverride>
  </w:num>
  <w:num w:numId="95">
    <w:abstractNumId w:val="20"/>
  </w:num>
  <w:num w:numId="96">
    <w:abstractNumId w:val="117"/>
  </w:num>
  <w:num w:numId="97">
    <w:abstractNumId w:val="29"/>
  </w:num>
  <w:num w:numId="98">
    <w:abstractNumId w:val="99"/>
    <w:lvlOverride w:ilvl="0">
      <w:startOverride w:val="1"/>
    </w:lvlOverride>
  </w:num>
  <w:num w:numId="99">
    <w:abstractNumId w:val="67"/>
  </w:num>
  <w:num w:numId="100">
    <w:abstractNumId w:val="101"/>
  </w:num>
  <w:num w:numId="101">
    <w:abstractNumId w:val="99"/>
    <w:lvlOverride w:ilvl="0">
      <w:startOverride w:val="1"/>
    </w:lvlOverride>
  </w:num>
  <w:num w:numId="102">
    <w:abstractNumId w:val="134"/>
  </w:num>
  <w:num w:numId="103">
    <w:abstractNumId w:val="24"/>
  </w:num>
  <w:num w:numId="104">
    <w:abstractNumId w:val="50"/>
  </w:num>
  <w:num w:numId="105">
    <w:abstractNumId w:val="45"/>
  </w:num>
  <w:num w:numId="106">
    <w:abstractNumId w:val="91"/>
  </w:num>
  <w:num w:numId="107">
    <w:abstractNumId w:val="10"/>
  </w:num>
  <w:num w:numId="108">
    <w:abstractNumId w:val="68"/>
  </w:num>
  <w:num w:numId="109">
    <w:abstractNumId w:val="55"/>
  </w:num>
  <w:num w:numId="110">
    <w:abstractNumId w:val="99"/>
    <w:lvlOverride w:ilvl="0">
      <w:startOverride w:val="1"/>
    </w:lvlOverride>
  </w:num>
  <w:num w:numId="111">
    <w:abstractNumId w:val="8"/>
  </w:num>
  <w:num w:numId="112">
    <w:abstractNumId w:val="99"/>
    <w:lvlOverride w:ilvl="0">
      <w:startOverride w:val="1"/>
    </w:lvlOverride>
  </w:num>
  <w:num w:numId="113">
    <w:abstractNumId w:val="96"/>
  </w:num>
  <w:num w:numId="114">
    <w:abstractNumId w:val="132"/>
  </w:num>
  <w:num w:numId="115">
    <w:abstractNumId w:val="99"/>
    <w:lvlOverride w:ilvl="0">
      <w:startOverride w:val="1"/>
    </w:lvlOverride>
  </w:num>
  <w:num w:numId="116">
    <w:abstractNumId w:val="99"/>
    <w:lvlOverride w:ilvl="0">
      <w:startOverride w:val="1"/>
    </w:lvlOverride>
  </w:num>
  <w:num w:numId="117">
    <w:abstractNumId w:val="108"/>
  </w:num>
  <w:num w:numId="118">
    <w:abstractNumId w:val="36"/>
  </w:num>
  <w:num w:numId="119">
    <w:abstractNumId w:val="33"/>
  </w:num>
  <w:num w:numId="120">
    <w:abstractNumId w:val="113"/>
  </w:num>
  <w:num w:numId="121">
    <w:abstractNumId w:val="103"/>
  </w:num>
  <w:num w:numId="122">
    <w:abstractNumId w:val="94"/>
  </w:num>
  <w:num w:numId="123">
    <w:abstractNumId w:val="74"/>
  </w:num>
  <w:num w:numId="124">
    <w:abstractNumId w:val="12"/>
  </w:num>
  <w:num w:numId="125">
    <w:abstractNumId w:val="129"/>
  </w:num>
  <w:num w:numId="126">
    <w:abstractNumId w:val="26"/>
  </w:num>
  <w:num w:numId="127">
    <w:abstractNumId w:val="23"/>
  </w:num>
  <w:num w:numId="128">
    <w:abstractNumId w:val="46"/>
  </w:num>
  <w:num w:numId="129">
    <w:abstractNumId w:val="130"/>
  </w:num>
  <w:num w:numId="130">
    <w:abstractNumId w:val="9"/>
  </w:num>
  <w:num w:numId="131">
    <w:abstractNumId w:val="28"/>
  </w:num>
  <w:num w:numId="132">
    <w:abstractNumId w:val="78"/>
  </w:num>
  <w:num w:numId="133">
    <w:abstractNumId w:val="13"/>
  </w:num>
  <w:num w:numId="134">
    <w:abstractNumId w:val="106"/>
  </w:num>
  <w:num w:numId="135">
    <w:abstractNumId w:val="98"/>
  </w:num>
  <w:num w:numId="136">
    <w:abstractNumId w:val="4"/>
  </w:num>
  <w:num w:numId="137">
    <w:abstractNumId w:val="99"/>
    <w:lvlOverride w:ilvl="0">
      <w:startOverride w:val="1"/>
    </w:lvlOverride>
  </w:num>
  <w:num w:numId="138">
    <w:abstractNumId w:val="99"/>
    <w:lvlOverride w:ilvl="0">
      <w:startOverride w:val="1"/>
    </w:lvlOverride>
  </w:num>
  <w:num w:numId="139">
    <w:abstractNumId w:val="99"/>
    <w:lvlOverride w:ilvl="0">
      <w:startOverride w:val="1"/>
    </w:lvlOverride>
  </w:num>
  <w:num w:numId="140">
    <w:abstractNumId w:val="53"/>
  </w:num>
  <w:num w:numId="141">
    <w:abstractNumId w:val="62"/>
  </w:num>
  <w:num w:numId="142">
    <w:abstractNumId w:val="64"/>
  </w:num>
  <w:num w:numId="143">
    <w:abstractNumId w:val="73"/>
  </w:num>
  <w:num w:numId="144">
    <w:abstractNumId w:val="99"/>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18"/>
  </w:num>
  <w:num w:numId="149">
    <w:abstractNumId w:val="21"/>
  </w:num>
  <w:num w:numId="150">
    <w:abstractNumId w:val="99"/>
    <w:lvlOverride w:ilvl="0">
      <w:startOverride w:val="1"/>
    </w:lvlOverride>
  </w:num>
  <w:num w:numId="151">
    <w:abstractNumId w:val="99"/>
    <w:lvlOverride w:ilvl="0">
      <w:startOverride w:val="1"/>
    </w:lvlOverride>
  </w:num>
  <w:num w:numId="152">
    <w:abstractNumId w:val="79"/>
  </w:num>
  <w:num w:numId="153">
    <w:abstractNumId w:val="99"/>
    <w:lvlOverride w:ilvl="0">
      <w:startOverride w:val="1"/>
    </w:lvlOverride>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t Griffith">
    <w15:presenceInfo w15:providerId="Windows Live" w15:userId="af3b5ac355fc6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EC5"/>
    <w:rsid w:val="0000765E"/>
    <w:rsid w:val="00011B85"/>
    <w:rsid w:val="00011C59"/>
    <w:rsid w:val="0001240E"/>
    <w:rsid w:val="0001272D"/>
    <w:rsid w:val="00013AF7"/>
    <w:rsid w:val="00014F06"/>
    <w:rsid w:val="00015135"/>
    <w:rsid w:val="000151DD"/>
    <w:rsid w:val="0001563B"/>
    <w:rsid w:val="00017277"/>
    <w:rsid w:val="00021ECE"/>
    <w:rsid w:val="00023E4D"/>
    <w:rsid w:val="00026461"/>
    <w:rsid w:val="000400DF"/>
    <w:rsid w:val="00043B7F"/>
    <w:rsid w:val="00045851"/>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32B3"/>
    <w:rsid w:val="000C3D19"/>
    <w:rsid w:val="000C41FB"/>
    <w:rsid w:val="000C52C8"/>
    <w:rsid w:val="000C5A08"/>
    <w:rsid w:val="000C5E2C"/>
    <w:rsid w:val="000C79FE"/>
    <w:rsid w:val="000D34DA"/>
    <w:rsid w:val="000D35AC"/>
    <w:rsid w:val="000D37CA"/>
    <w:rsid w:val="000D5515"/>
    <w:rsid w:val="000D55B8"/>
    <w:rsid w:val="000D78DF"/>
    <w:rsid w:val="000E0D66"/>
    <w:rsid w:val="000E24E6"/>
    <w:rsid w:val="000E3C0C"/>
    <w:rsid w:val="000E5914"/>
    <w:rsid w:val="000E676F"/>
    <w:rsid w:val="000F0FC1"/>
    <w:rsid w:val="000F2DE5"/>
    <w:rsid w:val="000F3CD9"/>
    <w:rsid w:val="000F3D4B"/>
    <w:rsid w:val="000F5183"/>
    <w:rsid w:val="000F6B22"/>
    <w:rsid w:val="000F736B"/>
    <w:rsid w:val="00100456"/>
    <w:rsid w:val="00105D62"/>
    <w:rsid w:val="001110A2"/>
    <w:rsid w:val="0011168B"/>
    <w:rsid w:val="0011389E"/>
    <w:rsid w:val="001208A4"/>
    <w:rsid w:val="001210BD"/>
    <w:rsid w:val="00122A79"/>
    <w:rsid w:val="00122E1D"/>
    <w:rsid w:val="00124425"/>
    <w:rsid w:val="0012452B"/>
    <w:rsid w:val="00126DA5"/>
    <w:rsid w:val="001271ED"/>
    <w:rsid w:val="001325AE"/>
    <w:rsid w:val="0013274C"/>
    <w:rsid w:val="0013533C"/>
    <w:rsid w:val="00135628"/>
    <w:rsid w:val="001379AC"/>
    <w:rsid w:val="001413B5"/>
    <w:rsid w:val="0014214E"/>
    <w:rsid w:val="001464CB"/>
    <w:rsid w:val="001466CA"/>
    <w:rsid w:val="00152BED"/>
    <w:rsid w:val="00153AA9"/>
    <w:rsid w:val="00155CED"/>
    <w:rsid w:val="001571CD"/>
    <w:rsid w:val="00160881"/>
    <w:rsid w:val="00160902"/>
    <w:rsid w:val="00163D3A"/>
    <w:rsid w:val="00165F7C"/>
    <w:rsid w:val="001705B0"/>
    <w:rsid w:val="00172CCC"/>
    <w:rsid w:val="00172EA0"/>
    <w:rsid w:val="0017388C"/>
    <w:rsid w:val="0017797E"/>
    <w:rsid w:val="001805E7"/>
    <w:rsid w:val="0018134E"/>
    <w:rsid w:val="0018411D"/>
    <w:rsid w:val="00185A6A"/>
    <w:rsid w:val="00195230"/>
    <w:rsid w:val="0019559A"/>
    <w:rsid w:val="001973FD"/>
    <w:rsid w:val="001A1614"/>
    <w:rsid w:val="001A3E83"/>
    <w:rsid w:val="001A40F5"/>
    <w:rsid w:val="001A43F3"/>
    <w:rsid w:val="001A4C5B"/>
    <w:rsid w:val="001A5120"/>
    <w:rsid w:val="001A6362"/>
    <w:rsid w:val="001A65CE"/>
    <w:rsid w:val="001A6BD8"/>
    <w:rsid w:val="001B002B"/>
    <w:rsid w:val="001B008E"/>
    <w:rsid w:val="001B1AB2"/>
    <w:rsid w:val="001B3443"/>
    <w:rsid w:val="001B4773"/>
    <w:rsid w:val="001B5379"/>
    <w:rsid w:val="001B5B01"/>
    <w:rsid w:val="001C1694"/>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B7A"/>
    <w:rsid w:val="00207FCB"/>
    <w:rsid w:val="00213A2A"/>
    <w:rsid w:val="002161DD"/>
    <w:rsid w:val="00216BC6"/>
    <w:rsid w:val="0022019C"/>
    <w:rsid w:val="00221EE4"/>
    <w:rsid w:val="002222AD"/>
    <w:rsid w:val="002239A8"/>
    <w:rsid w:val="00223D03"/>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4039"/>
    <w:rsid w:val="0027455F"/>
    <w:rsid w:val="0027705A"/>
    <w:rsid w:val="002809FA"/>
    <w:rsid w:val="0028123E"/>
    <w:rsid w:val="0028181E"/>
    <w:rsid w:val="00281F7D"/>
    <w:rsid w:val="00284063"/>
    <w:rsid w:val="00284920"/>
    <w:rsid w:val="00292A52"/>
    <w:rsid w:val="00292B35"/>
    <w:rsid w:val="0029363D"/>
    <w:rsid w:val="00295667"/>
    <w:rsid w:val="00296A2F"/>
    <w:rsid w:val="0029711A"/>
    <w:rsid w:val="002A053F"/>
    <w:rsid w:val="002A091A"/>
    <w:rsid w:val="002A0B12"/>
    <w:rsid w:val="002A1EDA"/>
    <w:rsid w:val="002A4953"/>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20320"/>
    <w:rsid w:val="003231E2"/>
    <w:rsid w:val="00324F2C"/>
    <w:rsid w:val="00327221"/>
    <w:rsid w:val="00330333"/>
    <w:rsid w:val="00332C80"/>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80774"/>
    <w:rsid w:val="00380DF7"/>
    <w:rsid w:val="0038100D"/>
    <w:rsid w:val="003827C3"/>
    <w:rsid w:val="00382AB7"/>
    <w:rsid w:val="00383A32"/>
    <w:rsid w:val="00390397"/>
    <w:rsid w:val="0039403E"/>
    <w:rsid w:val="003952CD"/>
    <w:rsid w:val="003A0CAC"/>
    <w:rsid w:val="003A25F1"/>
    <w:rsid w:val="003A268A"/>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285E"/>
    <w:rsid w:val="004241E8"/>
    <w:rsid w:val="00426C79"/>
    <w:rsid w:val="004324AA"/>
    <w:rsid w:val="004344B6"/>
    <w:rsid w:val="00437C47"/>
    <w:rsid w:val="00440634"/>
    <w:rsid w:val="00441D21"/>
    <w:rsid w:val="004430B7"/>
    <w:rsid w:val="00443BD6"/>
    <w:rsid w:val="0044688F"/>
    <w:rsid w:val="00446E72"/>
    <w:rsid w:val="00450945"/>
    <w:rsid w:val="00453E77"/>
    <w:rsid w:val="004550AA"/>
    <w:rsid w:val="0045567E"/>
    <w:rsid w:val="00455DA2"/>
    <w:rsid w:val="00456646"/>
    <w:rsid w:val="00460195"/>
    <w:rsid w:val="00460CD3"/>
    <w:rsid w:val="00460D2C"/>
    <w:rsid w:val="004611E3"/>
    <w:rsid w:val="00463FD4"/>
    <w:rsid w:val="004649A4"/>
    <w:rsid w:val="00464E52"/>
    <w:rsid w:val="004654DE"/>
    <w:rsid w:val="00465645"/>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51E8"/>
    <w:rsid w:val="004C5C3F"/>
    <w:rsid w:val="004C6E54"/>
    <w:rsid w:val="004C7DAC"/>
    <w:rsid w:val="004D06A7"/>
    <w:rsid w:val="004D13C3"/>
    <w:rsid w:val="004D5C26"/>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7021"/>
    <w:rsid w:val="0051389C"/>
    <w:rsid w:val="00513927"/>
    <w:rsid w:val="00514841"/>
    <w:rsid w:val="00515819"/>
    <w:rsid w:val="005162EA"/>
    <w:rsid w:val="00531D9F"/>
    <w:rsid w:val="00534992"/>
    <w:rsid w:val="005375E1"/>
    <w:rsid w:val="00537C9D"/>
    <w:rsid w:val="00543D1E"/>
    <w:rsid w:val="00550187"/>
    <w:rsid w:val="00550BC1"/>
    <w:rsid w:val="005531F6"/>
    <w:rsid w:val="005536FA"/>
    <w:rsid w:val="00554B11"/>
    <w:rsid w:val="00555026"/>
    <w:rsid w:val="00557650"/>
    <w:rsid w:val="00557779"/>
    <w:rsid w:val="00557F4C"/>
    <w:rsid w:val="00561D9A"/>
    <w:rsid w:val="00562446"/>
    <w:rsid w:val="00564C94"/>
    <w:rsid w:val="0057077B"/>
    <w:rsid w:val="0057144D"/>
    <w:rsid w:val="005716DB"/>
    <w:rsid w:val="00572176"/>
    <w:rsid w:val="0057268D"/>
    <w:rsid w:val="00576E05"/>
    <w:rsid w:val="005771E7"/>
    <w:rsid w:val="00577C30"/>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7E8C"/>
    <w:rsid w:val="00610E99"/>
    <w:rsid w:val="00610F09"/>
    <w:rsid w:val="006111D2"/>
    <w:rsid w:val="006123A6"/>
    <w:rsid w:val="00613A8F"/>
    <w:rsid w:val="0061467F"/>
    <w:rsid w:val="00615ADF"/>
    <w:rsid w:val="00616402"/>
    <w:rsid w:val="0062009C"/>
    <w:rsid w:val="00621B41"/>
    <w:rsid w:val="006265B9"/>
    <w:rsid w:val="00627244"/>
    <w:rsid w:val="006301C4"/>
    <w:rsid w:val="0063360F"/>
    <w:rsid w:val="00635B7C"/>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660E"/>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2894"/>
    <w:rsid w:val="00717E40"/>
    <w:rsid w:val="00721EA7"/>
    <w:rsid w:val="007235A7"/>
    <w:rsid w:val="00723A13"/>
    <w:rsid w:val="00724232"/>
    <w:rsid w:val="0072558C"/>
    <w:rsid w:val="007256EA"/>
    <w:rsid w:val="00726099"/>
    <w:rsid w:val="00726405"/>
    <w:rsid w:val="00734468"/>
    <w:rsid w:val="00740ADC"/>
    <w:rsid w:val="00740BE2"/>
    <w:rsid w:val="00744A22"/>
    <w:rsid w:val="007529F5"/>
    <w:rsid w:val="007534DD"/>
    <w:rsid w:val="007558C0"/>
    <w:rsid w:val="00756249"/>
    <w:rsid w:val="00760933"/>
    <w:rsid w:val="00760BD7"/>
    <w:rsid w:val="00760F86"/>
    <w:rsid w:val="007614F3"/>
    <w:rsid w:val="007665A9"/>
    <w:rsid w:val="00770B08"/>
    <w:rsid w:val="00770F22"/>
    <w:rsid w:val="00773298"/>
    <w:rsid w:val="007740B9"/>
    <w:rsid w:val="007777C8"/>
    <w:rsid w:val="00782381"/>
    <w:rsid w:val="0078599B"/>
    <w:rsid w:val="00787E29"/>
    <w:rsid w:val="00790C28"/>
    <w:rsid w:val="00790D1A"/>
    <w:rsid w:val="00792D60"/>
    <w:rsid w:val="00794745"/>
    <w:rsid w:val="00795CBD"/>
    <w:rsid w:val="007A1041"/>
    <w:rsid w:val="007A50A1"/>
    <w:rsid w:val="007A578E"/>
    <w:rsid w:val="007A6AB7"/>
    <w:rsid w:val="007A743E"/>
    <w:rsid w:val="007B1943"/>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4840"/>
    <w:rsid w:val="007E58F9"/>
    <w:rsid w:val="007E5BDB"/>
    <w:rsid w:val="007F292D"/>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2040D"/>
    <w:rsid w:val="008224C0"/>
    <w:rsid w:val="00822B75"/>
    <w:rsid w:val="00825694"/>
    <w:rsid w:val="008259D7"/>
    <w:rsid w:val="00830850"/>
    <w:rsid w:val="00833774"/>
    <w:rsid w:val="008349B1"/>
    <w:rsid w:val="0083500A"/>
    <w:rsid w:val="00836BA7"/>
    <w:rsid w:val="00836F4D"/>
    <w:rsid w:val="008404A0"/>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66DD"/>
    <w:rsid w:val="0087757F"/>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41788"/>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B5"/>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FD3"/>
    <w:rsid w:val="009D4288"/>
    <w:rsid w:val="009D48A5"/>
    <w:rsid w:val="009D4DF0"/>
    <w:rsid w:val="009D5DC0"/>
    <w:rsid w:val="009D684E"/>
    <w:rsid w:val="009D68FF"/>
    <w:rsid w:val="009E0B49"/>
    <w:rsid w:val="009E2C55"/>
    <w:rsid w:val="009E367E"/>
    <w:rsid w:val="009E3CD5"/>
    <w:rsid w:val="009E65B4"/>
    <w:rsid w:val="009E7AD4"/>
    <w:rsid w:val="009F020B"/>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D19"/>
    <w:rsid w:val="00AA5878"/>
    <w:rsid w:val="00AA64A8"/>
    <w:rsid w:val="00AA73EF"/>
    <w:rsid w:val="00AA751E"/>
    <w:rsid w:val="00AB5A58"/>
    <w:rsid w:val="00AB64AE"/>
    <w:rsid w:val="00AB7612"/>
    <w:rsid w:val="00AB7EB5"/>
    <w:rsid w:val="00AC744B"/>
    <w:rsid w:val="00AD0451"/>
    <w:rsid w:val="00AD2005"/>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7989"/>
    <w:rsid w:val="00B003E5"/>
    <w:rsid w:val="00B02D72"/>
    <w:rsid w:val="00B051B7"/>
    <w:rsid w:val="00B05A3C"/>
    <w:rsid w:val="00B05DC6"/>
    <w:rsid w:val="00B07988"/>
    <w:rsid w:val="00B10D04"/>
    <w:rsid w:val="00B12B64"/>
    <w:rsid w:val="00B201EF"/>
    <w:rsid w:val="00B21BC5"/>
    <w:rsid w:val="00B2242A"/>
    <w:rsid w:val="00B259B4"/>
    <w:rsid w:val="00B27DD9"/>
    <w:rsid w:val="00B326DC"/>
    <w:rsid w:val="00B33020"/>
    <w:rsid w:val="00B34A65"/>
    <w:rsid w:val="00B35487"/>
    <w:rsid w:val="00B36103"/>
    <w:rsid w:val="00B36BF2"/>
    <w:rsid w:val="00B42DBA"/>
    <w:rsid w:val="00B442DB"/>
    <w:rsid w:val="00B46EAC"/>
    <w:rsid w:val="00B47F19"/>
    <w:rsid w:val="00B502A7"/>
    <w:rsid w:val="00B5081D"/>
    <w:rsid w:val="00B509EF"/>
    <w:rsid w:val="00B51AAF"/>
    <w:rsid w:val="00B5485E"/>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2C49"/>
    <w:rsid w:val="00BB4456"/>
    <w:rsid w:val="00BB705F"/>
    <w:rsid w:val="00BC073B"/>
    <w:rsid w:val="00BC106A"/>
    <w:rsid w:val="00BC1D14"/>
    <w:rsid w:val="00BC5B4D"/>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61"/>
    <w:rsid w:val="00D53F45"/>
    <w:rsid w:val="00D549D2"/>
    <w:rsid w:val="00D54B27"/>
    <w:rsid w:val="00D54B62"/>
    <w:rsid w:val="00D55834"/>
    <w:rsid w:val="00D55BB8"/>
    <w:rsid w:val="00D56791"/>
    <w:rsid w:val="00D61947"/>
    <w:rsid w:val="00D62764"/>
    <w:rsid w:val="00D63B92"/>
    <w:rsid w:val="00D63F9A"/>
    <w:rsid w:val="00D642C4"/>
    <w:rsid w:val="00D646B7"/>
    <w:rsid w:val="00D66CED"/>
    <w:rsid w:val="00D67C9F"/>
    <w:rsid w:val="00D701F7"/>
    <w:rsid w:val="00D72AE3"/>
    <w:rsid w:val="00D73177"/>
    <w:rsid w:val="00D73CAB"/>
    <w:rsid w:val="00D75B0F"/>
    <w:rsid w:val="00D77644"/>
    <w:rsid w:val="00D77D4E"/>
    <w:rsid w:val="00D8184D"/>
    <w:rsid w:val="00D81B95"/>
    <w:rsid w:val="00D834E1"/>
    <w:rsid w:val="00D85219"/>
    <w:rsid w:val="00D85C83"/>
    <w:rsid w:val="00D864CF"/>
    <w:rsid w:val="00D86F10"/>
    <w:rsid w:val="00D90A98"/>
    <w:rsid w:val="00D91A73"/>
    <w:rsid w:val="00D95218"/>
    <w:rsid w:val="00D96126"/>
    <w:rsid w:val="00DA16EA"/>
    <w:rsid w:val="00DA3F39"/>
    <w:rsid w:val="00DA45D5"/>
    <w:rsid w:val="00DA4BA7"/>
    <w:rsid w:val="00DA543A"/>
    <w:rsid w:val="00DA6D09"/>
    <w:rsid w:val="00DB1F9C"/>
    <w:rsid w:val="00DB35B8"/>
    <w:rsid w:val="00DB3F81"/>
    <w:rsid w:val="00DB5ACF"/>
    <w:rsid w:val="00DB67B1"/>
    <w:rsid w:val="00DB6A83"/>
    <w:rsid w:val="00DB75CC"/>
    <w:rsid w:val="00DB76CD"/>
    <w:rsid w:val="00DC1826"/>
    <w:rsid w:val="00DC2390"/>
    <w:rsid w:val="00DC291B"/>
    <w:rsid w:val="00DC2F6F"/>
    <w:rsid w:val="00DC5515"/>
    <w:rsid w:val="00DC77F4"/>
    <w:rsid w:val="00DD0A19"/>
    <w:rsid w:val="00DD293D"/>
    <w:rsid w:val="00DD4FA3"/>
    <w:rsid w:val="00DE4848"/>
    <w:rsid w:val="00DE7BA4"/>
    <w:rsid w:val="00DE7EBE"/>
    <w:rsid w:val="00DF2213"/>
    <w:rsid w:val="00DF2F98"/>
    <w:rsid w:val="00DF415B"/>
    <w:rsid w:val="00DF42A7"/>
    <w:rsid w:val="00DF557A"/>
    <w:rsid w:val="00DF58DB"/>
    <w:rsid w:val="00DF60F3"/>
    <w:rsid w:val="00DF6476"/>
    <w:rsid w:val="00DF7EB4"/>
    <w:rsid w:val="00E00B4A"/>
    <w:rsid w:val="00E017C8"/>
    <w:rsid w:val="00E02295"/>
    <w:rsid w:val="00E06072"/>
    <w:rsid w:val="00E0685C"/>
    <w:rsid w:val="00E06C1C"/>
    <w:rsid w:val="00E07349"/>
    <w:rsid w:val="00E123CE"/>
    <w:rsid w:val="00E12BF8"/>
    <w:rsid w:val="00E13390"/>
    <w:rsid w:val="00E13854"/>
    <w:rsid w:val="00E15BF4"/>
    <w:rsid w:val="00E21F79"/>
    <w:rsid w:val="00E23EBB"/>
    <w:rsid w:val="00E24686"/>
    <w:rsid w:val="00E2657C"/>
    <w:rsid w:val="00E3094E"/>
    <w:rsid w:val="00E314E1"/>
    <w:rsid w:val="00E336DC"/>
    <w:rsid w:val="00E33E62"/>
    <w:rsid w:val="00E437F7"/>
    <w:rsid w:val="00E45275"/>
    <w:rsid w:val="00E4580D"/>
    <w:rsid w:val="00E4713C"/>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2F94"/>
    <w:rsid w:val="00E83F5E"/>
    <w:rsid w:val="00E8576B"/>
    <w:rsid w:val="00E86C2A"/>
    <w:rsid w:val="00E91579"/>
    <w:rsid w:val="00E92AD8"/>
    <w:rsid w:val="00E93545"/>
    <w:rsid w:val="00E96B6A"/>
    <w:rsid w:val="00E97F5E"/>
    <w:rsid w:val="00EA09D6"/>
    <w:rsid w:val="00EA0E33"/>
    <w:rsid w:val="00EA1175"/>
    <w:rsid w:val="00EA17F7"/>
    <w:rsid w:val="00EA489D"/>
    <w:rsid w:val="00EA6706"/>
    <w:rsid w:val="00EB06A0"/>
    <w:rsid w:val="00EB1B6B"/>
    <w:rsid w:val="00EB2515"/>
    <w:rsid w:val="00EB40B6"/>
    <w:rsid w:val="00EB7992"/>
    <w:rsid w:val="00EC0022"/>
    <w:rsid w:val="00EC0834"/>
    <w:rsid w:val="00EC1182"/>
    <w:rsid w:val="00EC1B8E"/>
    <w:rsid w:val="00EC6A1B"/>
    <w:rsid w:val="00EC6FD7"/>
    <w:rsid w:val="00EC7285"/>
    <w:rsid w:val="00EC72B7"/>
    <w:rsid w:val="00EC73F9"/>
    <w:rsid w:val="00ED0467"/>
    <w:rsid w:val="00ED0C04"/>
    <w:rsid w:val="00ED2A4D"/>
    <w:rsid w:val="00ED2E35"/>
    <w:rsid w:val="00ED526B"/>
    <w:rsid w:val="00ED65A6"/>
    <w:rsid w:val="00EE24AA"/>
    <w:rsid w:val="00EF4079"/>
    <w:rsid w:val="00EF43A7"/>
    <w:rsid w:val="00EF4989"/>
    <w:rsid w:val="00F017B3"/>
    <w:rsid w:val="00F01FDC"/>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14B4"/>
    <w:rsid w:val="00F64600"/>
    <w:rsid w:val="00F7648F"/>
    <w:rsid w:val="00F77D90"/>
    <w:rsid w:val="00F82ED3"/>
    <w:rsid w:val="00F833CE"/>
    <w:rsid w:val="00F83997"/>
    <w:rsid w:val="00F857FE"/>
    <w:rsid w:val="00F8580F"/>
    <w:rsid w:val="00F87D2C"/>
    <w:rsid w:val="00F90431"/>
    <w:rsid w:val="00F90718"/>
    <w:rsid w:val="00F916BD"/>
    <w:rsid w:val="00F9289A"/>
    <w:rsid w:val="00F931DF"/>
    <w:rsid w:val="00F94207"/>
    <w:rsid w:val="00F96EC7"/>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F11A5"/>
    <w:rsid w:val="00FF270A"/>
    <w:rsid w:val="00FF29FC"/>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FC"/>
    <w:pPr>
      <w:ind w:left="1080"/>
    </w:pPr>
    <w:rPr>
      <w:rFonts w:ascii="Arial" w:hAnsi="Arial"/>
    </w:rPr>
  </w:style>
  <w:style w:type="paragraph" w:styleId="Heading1">
    <w:name w:val="heading 1"/>
    <w:basedOn w:val="HeadingBase"/>
    <w:next w:val="BodyText"/>
    <w:link w:val="Heading1Char"/>
    <w:qFormat/>
    <w:rsid w:val="00FF29F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FF29FC"/>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FF29FC"/>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FF29FC"/>
    <w:pPr>
      <w:spacing w:before="120" w:after="120" w:line="240" w:lineRule="atLeast"/>
      <w:outlineLvl w:val="3"/>
    </w:pPr>
    <w:rPr>
      <w:b/>
      <w:i/>
      <w:sz w:val="20"/>
    </w:rPr>
  </w:style>
  <w:style w:type="paragraph" w:styleId="Heading5">
    <w:name w:val="heading 5"/>
    <w:basedOn w:val="HeadingBase"/>
    <w:next w:val="BodyText"/>
    <w:link w:val="Heading5Char"/>
    <w:qFormat/>
    <w:rsid w:val="00FF29FC"/>
    <w:pPr>
      <w:spacing w:before="0" w:line="240" w:lineRule="atLeast"/>
      <w:ind w:left="1440"/>
      <w:outlineLvl w:val="4"/>
    </w:pPr>
    <w:rPr>
      <w:sz w:val="20"/>
    </w:rPr>
  </w:style>
  <w:style w:type="paragraph" w:styleId="Heading6">
    <w:name w:val="heading 6"/>
    <w:basedOn w:val="HeadingBase"/>
    <w:next w:val="BodyText"/>
    <w:link w:val="Heading6Char"/>
    <w:qFormat/>
    <w:rsid w:val="00FF29FC"/>
    <w:pPr>
      <w:ind w:left="1440"/>
      <w:outlineLvl w:val="5"/>
    </w:pPr>
    <w:rPr>
      <w:i/>
      <w:sz w:val="20"/>
    </w:rPr>
  </w:style>
  <w:style w:type="paragraph" w:styleId="Heading7">
    <w:name w:val="heading 7"/>
    <w:basedOn w:val="HeadingBase"/>
    <w:next w:val="BodyText"/>
    <w:link w:val="Heading7Char"/>
    <w:qFormat/>
    <w:rsid w:val="00FF29FC"/>
    <w:pPr>
      <w:outlineLvl w:val="6"/>
    </w:pPr>
    <w:rPr>
      <w:sz w:val="20"/>
    </w:rPr>
  </w:style>
  <w:style w:type="paragraph" w:styleId="Heading8">
    <w:name w:val="heading 8"/>
    <w:basedOn w:val="HeadingBase"/>
    <w:next w:val="BodyText"/>
    <w:link w:val="Heading8Char"/>
    <w:qFormat/>
    <w:rsid w:val="00FF29FC"/>
    <w:pPr>
      <w:outlineLvl w:val="7"/>
    </w:pPr>
    <w:rPr>
      <w:i/>
      <w:sz w:val="18"/>
    </w:rPr>
  </w:style>
  <w:style w:type="paragraph" w:styleId="Heading9">
    <w:name w:val="heading 9"/>
    <w:basedOn w:val="HeadingBase"/>
    <w:next w:val="BodyText"/>
    <w:link w:val="Heading9Char"/>
    <w:qFormat/>
    <w:rsid w:val="00FF29FC"/>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FF29FC"/>
    <w:pPr>
      <w:keepNext/>
      <w:keepLines/>
      <w:spacing w:before="140" w:line="220" w:lineRule="atLeast"/>
    </w:pPr>
    <w:rPr>
      <w:spacing w:val="-4"/>
      <w:kern w:val="28"/>
      <w:sz w:val="22"/>
    </w:rPr>
  </w:style>
  <w:style w:type="paragraph" w:styleId="BodyText">
    <w:name w:val="Body Text"/>
    <w:basedOn w:val="Normal"/>
    <w:link w:val="BodyTextChar1"/>
    <w:rsid w:val="00FF29FC"/>
    <w:pPr>
      <w:spacing w:before="60" w:after="60"/>
      <w:jc w:val="both"/>
    </w:pPr>
  </w:style>
  <w:style w:type="paragraph" w:customStyle="1" w:styleId="BlockQuotation">
    <w:name w:val="Block Quotation"/>
    <w:basedOn w:val="Normal"/>
    <w:link w:val="BlockQuotationChar"/>
    <w:rsid w:val="00FF29F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FF29FC"/>
    <w:pPr>
      <w:ind w:left="1440"/>
    </w:pPr>
  </w:style>
  <w:style w:type="paragraph" w:customStyle="1" w:styleId="BodyTextKeep">
    <w:name w:val="Body Text Keep"/>
    <w:basedOn w:val="BodyText"/>
    <w:rsid w:val="00FF29FC"/>
    <w:pPr>
      <w:keepNext/>
    </w:pPr>
  </w:style>
  <w:style w:type="paragraph" w:customStyle="1" w:styleId="Picture">
    <w:name w:val="Picture"/>
    <w:next w:val="Caption"/>
    <w:rsid w:val="00FF29FC"/>
    <w:pPr>
      <w:keepNext/>
      <w:jc w:val="center"/>
    </w:pPr>
    <w:rPr>
      <w:rFonts w:ascii="Arial" w:hAnsi="Arial"/>
    </w:rPr>
  </w:style>
  <w:style w:type="paragraph" w:styleId="Caption">
    <w:name w:val="caption"/>
    <w:basedOn w:val="Picture"/>
    <w:next w:val="BodyText"/>
    <w:link w:val="CaptionChar"/>
    <w:qFormat/>
    <w:rsid w:val="00FF29FC"/>
    <w:pPr>
      <w:spacing w:before="60" w:after="240" w:line="220" w:lineRule="atLeast"/>
    </w:pPr>
  </w:style>
  <w:style w:type="paragraph" w:customStyle="1" w:styleId="PartLabel">
    <w:name w:val="Part Label"/>
    <w:basedOn w:val="Normal"/>
    <w:rsid w:val="00FF29F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F29F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FF29F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FF29F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F29FC"/>
  </w:style>
  <w:style w:type="paragraph" w:customStyle="1" w:styleId="CompanyName">
    <w:name w:val="Company Name"/>
    <w:basedOn w:val="Normal"/>
    <w:rsid w:val="00FF29F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F29F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F29FC"/>
    <w:rPr>
      <w:rFonts w:ascii="Arial" w:hAnsi="Arial"/>
      <w:sz w:val="16"/>
    </w:rPr>
  </w:style>
  <w:style w:type="paragraph" w:customStyle="1" w:styleId="FootnoteBase">
    <w:name w:val="Footnote Base"/>
    <w:basedOn w:val="Normal"/>
    <w:rsid w:val="00FF29FC"/>
    <w:pPr>
      <w:keepLines/>
      <w:spacing w:line="200" w:lineRule="atLeast"/>
    </w:pPr>
    <w:rPr>
      <w:spacing w:val="-5"/>
      <w:sz w:val="16"/>
    </w:rPr>
  </w:style>
  <w:style w:type="paragraph" w:styleId="CommentText">
    <w:name w:val="annotation text"/>
    <w:basedOn w:val="FootnoteBase"/>
    <w:link w:val="CommentTextChar"/>
    <w:semiHidden/>
    <w:rsid w:val="00FF29FC"/>
  </w:style>
  <w:style w:type="paragraph" w:customStyle="1" w:styleId="TableText">
    <w:name w:val="Table Text"/>
    <w:basedOn w:val="Normal"/>
    <w:rsid w:val="00FF29FC"/>
    <w:pPr>
      <w:keepLines/>
      <w:spacing w:before="60"/>
      <w:ind w:left="0"/>
    </w:pPr>
  </w:style>
  <w:style w:type="paragraph" w:customStyle="1" w:styleId="TitleCover">
    <w:name w:val="Title Cover"/>
    <w:basedOn w:val="HeadingBase"/>
    <w:next w:val="Normal"/>
    <w:rsid w:val="00FF29F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FF29FC"/>
  </w:style>
  <w:style w:type="character" w:styleId="EndnoteReference">
    <w:name w:val="endnote reference"/>
    <w:semiHidden/>
    <w:rsid w:val="00FF29FC"/>
    <w:rPr>
      <w:vertAlign w:val="superscript"/>
    </w:rPr>
  </w:style>
  <w:style w:type="paragraph" w:styleId="EndnoteText">
    <w:name w:val="endnote text"/>
    <w:basedOn w:val="FootnoteBase"/>
    <w:link w:val="EndnoteTextChar"/>
    <w:semiHidden/>
    <w:rsid w:val="00FF29FC"/>
  </w:style>
  <w:style w:type="paragraph" w:customStyle="1" w:styleId="HeaderBase">
    <w:name w:val="Header Base"/>
    <w:basedOn w:val="Normal"/>
    <w:rsid w:val="00FF29FC"/>
    <w:pPr>
      <w:keepLines/>
      <w:tabs>
        <w:tab w:val="center" w:pos="4320"/>
        <w:tab w:val="right" w:pos="8640"/>
      </w:tabs>
      <w:spacing w:line="190" w:lineRule="atLeast"/>
    </w:pPr>
    <w:rPr>
      <w:caps/>
      <w:sz w:val="15"/>
    </w:rPr>
  </w:style>
  <w:style w:type="paragraph" w:styleId="Footer">
    <w:name w:val="footer"/>
    <w:basedOn w:val="HeaderBase"/>
    <w:link w:val="FooterChar"/>
    <w:rsid w:val="00FF29FC"/>
  </w:style>
  <w:style w:type="paragraph" w:customStyle="1" w:styleId="FooterEven">
    <w:name w:val="Footer Even"/>
    <w:basedOn w:val="Footer"/>
    <w:rsid w:val="00FF29FC"/>
    <w:pPr>
      <w:pBdr>
        <w:top w:val="single" w:sz="6" w:space="2" w:color="auto"/>
      </w:pBdr>
      <w:spacing w:before="600"/>
    </w:pPr>
  </w:style>
  <w:style w:type="paragraph" w:customStyle="1" w:styleId="FooterFirst">
    <w:name w:val="Footer First"/>
    <w:basedOn w:val="Footer"/>
    <w:rsid w:val="00FF29FC"/>
    <w:pPr>
      <w:pBdr>
        <w:top w:val="single" w:sz="6" w:space="2" w:color="auto"/>
      </w:pBdr>
      <w:spacing w:before="600"/>
    </w:pPr>
  </w:style>
  <w:style w:type="paragraph" w:customStyle="1" w:styleId="FooterOdd">
    <w:name w:val="Footer Odd"/>
    <w:basedOn w:val="Footer"/>
    <w:rsid w:val="00FF29FC"/>
    <w:pPr>
      <w:pBdr>
        <w:top w:val="single" w:sz="6" w:space="2" w:color="auto"/>
      </w:pBdr>
      <w:spacing w:before="600"/>
    </w:pPr>
  </w:style>
  <w:style w:type="character" w:styleId="FootnoteReference">
    <w:name w:val="footnote reference"/>
    <w:semiHidden/>
    <w:rsid w:val="00FF29FC"/>
    <w:rPr>
      <w:vertAlign w:val="superscript"/>
    </w:rPr>
  </w:style>
  <w:style w:type="paragraph" w:styleId="FootnoteText">
    <w:name w:val="footnote text"/>
    <w:basedOn w:val="FootnoteBase"/>
    <w:link w:val="FootnoteTextChar"/>
    <w:semiHidden/>
    <w:rsid w:val="00FF29FC"/>
  </w:style>
  <w:style w:type="paragraph" w:styleId="Header">
    <w:name w:val="header"/>
    <w:basedOn w:val="HeaderBase"/>
    <w:link w:val="HeaderChar"/>
    <w:rsid w:val="00FF29FC"/>
  </w:style>
  <w:style w:type="paragraph" w:customStyle="1" w:styleId="HeaderEven">
    <w:name w:val="Header Even"/>
    <w:basedOn w:val="Header"/>
    <w:rsid w:val="00FF29FC"/>
    <w:pPr>
      <w:pBdr>
        <w:bottom w:val="single" w:sz="6" w:space="1" w:color="auto"/>
      </w:pBdr>
      <w:spacing w:after="600"/>
    </w:pPr>
  </w:style>
  <w:style w:type="paragraph" w:customStyle="1" w:styleId="HeaderFirst">
    <w:name w:val="Header First"/>
    <w:basedOn w:val="Header"/>
    <w:rsid w:val="00FF29FC"/>
    <w:pPr>
      <w:pBdr>
        <w:top w:val="single" w:sz="6" w:space="2" w:color="auto"/>
      </w:pBdr>
      <w:jc w:val="right"/>
    </w:pPr>
  </w:style>
  <w:style w:type="paragraph" w:customStyle="1" w:styleId="HeaderOdd">
    <w:name w:val="Header Odd"/>
    <w:basedOn w:val="Header"/>
    <w:rsid w:val="00FF29FC"/>
    <w:pPr>
      <w:pBdr>
        <w:bottom w:val="single" w:sz="6" w:space="1" w:color="auto"/>
      </w:pBdr>
      <w:spacing w:after="600"/>
    </w:pPr>
  </w:style>
  <w:style w:type="paragraph" w:customStyle="1" w:styleId="IndexBase">
    <w:name w:val="Index Base"/>
    <w:basedOn w:val="Normal"/>
    <w:rsid w:val="00FF29FC"/>
    <w:pPr>
      <w:spacing w:line="240" w:lineRule="atLeast"/>
      <w:ind w:left="360" w:hanging="360"/>
    </w:pPr>
    <w:rPr>
      <w:spacing w:val="-5"/>
      <w:sz w:val="18"/>
    </w:rPr>
  </w:style>
  <w:style w:type="paragraph" w:styleId="Index1">
    <w:name w:val="index 1"/>
    <w:basedOn w:val="IndexBase"/>
    <w:autoRedefine/>
    <w:semiHidden/>
    <w:rsid w:val="00FF29FC"/>
  </w:style>
  <w:style w:type="paragraph" w:styleId="Index2">
    <w:name w:val="index 2"/>
    <w:basedOn w:val="IndexBase"/>
    <w:autoRedefine/>
    <w:semiHidden/>
    <w:rsid w:val="00FF29FC"/>
    <w:pPr>
      <w:spacing w:line="240" w:lineRule="auto"/>
      <w:ind w:left="720"/>
    </w:pPr>
  </w:style>
  <w:style w:type="paragraph" w:styleId="Index3">
    <w:name w:val="index 3"/>
    <w:basedOn w:val="IndexBase"/>
    <w:autoRedefine/>
    <w:semiHidden/>
    <w:rsid w:val="00FF29FC"/>
    <w:pPr>
      <w:spacing w:line="240" w:lineRule="auto"/>
      <w:ind w:left="1080"/>
    </w:pPr>
  </w:style>
  <w:style w:type="paragraph" w:styleId="Index4">
    <w:name w:val="index 4"/>
    <w:basedOn w:val="IndexBase"/>
    <w:autoRedefine/>
    <w:semiHidden/>
    <w:rsid w:val="00FF29FC"/>
    <w:pPr>
      <w:spacing w:line="240" w:lineRule="auto"/>
      <w:ind w:left="1440"/>
    </w:pPr>
  </w:style>
  <w:style w:type="paragraph" w:styleId="Index5">
    <w:name w:val="index 5"/>
    <w:basedOn w:val="IndexBase"/>
    <w:autoRedefine/>
    <w:semiHidden/>
    <w:rsid w:val="00FF29FC"/>
    <w:pPr>
      <w:spacing w:line="240" w:lineRule="auto"/>
      <w:ind w:left="1800"/>
    </w:pPr>
  </w:style>
  <w:style w:type="paragraph" w:styleId="IndexHeading">
    <w:name w:val="index heading"/>
    <w:basedOn w:val="HeadingBase"/>
    <w:next w:val="Index1"/>
    <w:semiHidden/>
    <w:rsid w:val="00FF29F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F29FC"/>
    <w:rPr>
      <w:rFonts w:ascii="Arial Black" w:hAnsi="Arial Black"/>
      <w:spacing w:val="-4"/>
      <w:sz w:val="18"/>
    </w:rPr>
  </w:style>
  <w:style w:type="character" w:styleId="LineNumber">
    <w:name w:val="line number"/>
    <w:rsid w:val="00FF29FC"/>
    <w:rPr>
      <w:sz w:val="18"/>
    </w:rPr>
  </w:style>
  <w:style w:type="paragraph" w:styleId="List">
    <w:name w:val="List"/>
    <w:basedOn w:val="BodyText"/>
    <w:rsid w:val="00FF29FC"/>
    <w:pPr>
      <w:ind w:left="1440" w:hanging="360"/>
    </w:pPr>
  </w:style>
  <w:style w:type="paragraph" w:styleId="List2">
    <w:name w:val="List 2"/>
    <w:basedOn w:val="List"/>
    <w:rsid w:val="00FF29FC"/>
    <w:pPr>
      <w:ind w:left="1800"/>
    </w:pPr>
  </w:style>
  <w:style w:type="paragraph" w:styleId="List3">
    <w:name w:val="List 3"/>
    <w:basedOn w:val="List"/>
    <w:rsid w:val="00FF29FC"/>
    <w:pPr>
      <w:ind w:left="2160"/>
    </w:pPr>
  </w:style>
  <w:style w:type="paragraph" w:styleId="List4">
    <w:name w:val="List 4"/>
    <w:basedOn w:val="List"/>
    <w:rsid w:val="00FF29FC"/>
    <w:pPr>
      <w:ind w:left="2520"/>
    </w:pPr>
  </w:style>
  <w:style w:type="paragraph" w:styleId="List5">
    <w:name w:val="List 5"/>
    <w:basedOn w:val="List"/>
    <w:rsid w:val="00FF29FC"/>
    <w:pPr>
      <w:ind w:left="2880"/>
    </w:pPr>
  </w:style>
  <w:style w:type="paragraph" w:styleId="ListBullet">
    <w:name w:val="List Bullet"/>
    <w:basedOn w:val="List"/>
    <w:rsid w:val="00FF29FC"/>
    <w:pPr>
      <w:numPr>
        <w:numId w:val="1"/>
      </w:numPr>
      <w:tabs>
        <w:tab w:val="clear" w:pos="1440"/>
      </w:tabs>
    </w:pPr>
  </w:style>
  <w:style w:type="paragraph" w:styleId="ListBullet2">
    <w:name w:val="List Bullet 2"/>
    <w:basedOn w:val="ListBullet"/>
    <w:autoRedefine/>
    <w:rsid w:val="00FF29FC"/>
    <w:pPr>
      <w:ind w:left="1800"/>
    </w:pPr>
  </w:style>
  <w:style w:type="paragraph" w:styleId="ListBullet3">
    <w:name w:val="List Bullet 3"/>
    <w:basedOn w:val="ListBullet"/>
    <w:autoRedefine/>
    <w:rsid w:val="00FF29FC"/>
    <w:pPr>
      <w:ind w:left="2160"/>
    </w:pPr>
  </w:style>
  <w:style w:type="paragraph" w:styleId="ListBullet4">
    <w:name w:val="List Bullet 4"/>
    <w:basedOn w:val="ListBullet"/>
    <w:autoRedefine/>
    <w:rsid w:val="00FF29FC"/>
    <w:pPr>
      <w:ind w:left="2520"/>
    </w:pPr>
  </w:style>
  <w:style w:type="paragraph" w:styleId="ListBullet5">
    <w:name w:val="List Bullet 5"/>
    <w:basedOn w:val="ListBullet"/>
    <w:autoRedefine/>
    <w:rsid w:val="00FF29FC"/>
    <w:pPr>
      <w:ind w:left="2880"/>
    </w:pPr>
  </w:style>
  <w:style w:type="paragraph" w:styleId="ListContinue">
    <w:name w:val="List Continue"/>
    <w:basedOn w:val="List"/>
    <w:rsid w:val="00FF29FC"/>
    <w:pPr>
      <w:ind w:firstLine="0"/>
    </w:pPr>
  </w:style>
  <w:style w:type="paragraph" w:styleId="ListContinue2">
    <w:name w:val="List Continue 2"/>
    <w:basedOn w:val="ListContinue"/>
    <w:rsid w:val="00FF29FC"/>
    <w:pPr>
      <w:ind w:left="2160"/>
    </w:pPr>
  </w:style>
  <w:style w:type="paragraph" w:styleId="ListContinue3">
    <w:name w:val="List Continue 3"/>
    <w:basedOn w:val="ListContinue"/>
    <w:rsid w:val="00FF29FC"/>
    <w:pPr>
      <w:ind w:left="2520"/>
    </w:pPr>
  </w:style>
  <w:style w:type="paragraph" w:styleId="ListContinue4">
    <w:name w:val="List Continue 4"/>
    <w:basedOn w:val="ListContinue"/>
    <w:rsid w:val="00FF29FC"/>
    <w:pPr>
      <w:ind w:left="2880"/>
    </w:pPr>
  </w:style>
  <w:style w:type="paragraph" w:styleId="ListContinue5">
    <w:name w:val="List Continue 5"/>
    <w:basedOn w:val="ListContinue"/>
    <w:rsid w:val="00FF29FC"/>
    <w:pPr>
      <w:ind w:left="3240"/>
    </w:pPr>
  </w:style>
  <w:style w:type="paragraph" w:styleId="ListNumber">
    <w:name w:val="List Number"/>
    <w:basedOn w:val="List"/>
    <w:rsid w:val="00FF29FC"/>
    <w:pPr>
      <w:numPr>
        <w:numId w:val="5"/>
      </w:numPr>
    </w:pPr>
  </w:style>
  <w:style w:type="paragraph" w:styleId="ListNumber2">
    <w:name w:val="List Number 2"/>
    <w:basedOn w:val="ListNumber"/>
    <w:rsid w:val="00FF29FC"/>
    <w:pPr>
      <w:ind w:left="1800"/>
    </w:pPr>
  </w:style>
  <w:style w:type="paragraph" w:styleId="ListNumber3">
    <w:name w:val="List Number 3"/>
    <w:basedOn w:val="ListNumber"/>
    <w:rsid w:val="00FF29FC"/>
    <w:pPr>
      <w:ind w:left="2160"/>
    </w:pPr>
  </w:style>
  <w:style w:type="paragraph" w:styleId="ListNumber4">
    <w:name w:val="List Number 4"/>
    <w:basedOn w:val="ListNumber"/>
    <w:rsid w:val="00FF29FC"/>
    <w:pPr>
      <w:ind w:left="2520"/>
    </w:pPr>
  </w:style>
  <w:style w:type="paragraph" w:styleId="ListNumber5">
    <w:name w:val="List Number 5"/>
    <w:basedOn w:val="ListNumber"/>
    <w:rsid w:val="00FF29FC"/>
    <w:pPr>
      <w:ind w:left="2880"/>
    </w:pPr>
  </w:style>
  <w:style w:type="paragraph" w:customStyle="1" w:styleId="TableHeader">
    <w:name w:val="Table Header"/>
    <w:basedOn w:val="Normal"/>
    <w:rsid w:val="00FF29FC"/>
    <w:pPr>
      <w:keepNext/>
      <w:spacing w:before="60"/>
      <w:ind w:left="0"/>
      <w:jc w:val="center"/>
    </w:pPr>
    <w:rPr>
      <w:rFonts w:ascii="Arial Black" w:hAnsi="Arial Black"/>
    </w:rPr>
  </w:style>
  <w:style w:type="paragraph" w:styleId="MessageHeader">
    <w:name w:val="Message Header"/>
    <w:basedOn w:val="BodyText"/>
    <w:link w:val="MessageHeaderChar"/>
    <w:rsid w:val="00FF29F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F29FC"/>
    <w:pPr>
      <w:ind w:left="1440"/>
    </w:pPr>
  </w:style>
  <w:style w:type="character" w:styleId="PageNumber">
    <w:name w:val="page number"/>
    <w:rsid w:val="00FF29FC"/>
    <w:rPr>
      <w:rFonts w:ascii="Arial Black" w:hAnsi="Arial Black"/>
      <w:spacing w:val="-10"/>
      <w:sz w:val="18"/>
    </w:rPr>
  </w:style>
  <w:style w:type="paragraph" w:customStyle="1" w:styleId="PartSubtitle">
    <w:name w:val="Part Subtitle"/>
    <w:basedOn w:val="Normal"/>
    <w:next w:val="BodyText"/>
    <w:rsid w:val="00FF29FC"/>
    <w:pPr>
      <w:keepNext/>
      <w:spacing w:before="360" w:after="120"/>
    </w:pPr>
    <w:rPr>
      <w:i/>
      <w:kern w:val="28"/>
      <w:sz w:val="26"/>
    </w:rPr>
  </w:style>
  <w:style w:type="paragraph" w:customStyle="1" w:styleId="ReturnAddress">
    <w:name w:val="Return Address"/>
    <w:basedOn w:val="Normal"/>
    <w:rsid w:val="00FF29F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F29FC"/>
  </w:style>
  <w:style w:type="paragraph" w:customStyle="1" w:styleId="SectionLabel">
    <w:name w:val="Section Label"/>
    <w:basedOn w:val="HeadingBase"/>
    <w:next w:val="BodyText"/>
    <w:rsid w:val="00FF29F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FF29FC"/>
    <w:rPr>
      <w:i/>
      <w:spacing w:val="-6"/>
      <w:sz w:val="24"/>
    </w:rPr>
  </w:style>
  <w:style w:type="paragraph" w:customStyle="1" w:styleId="SubtitleCover">
    <w:name w:val="Subtitle Cover"/>
    <w:basedOn w:val="TitleCover"/>
    <w:next w:val="BodyText"/>
    <w:rsid w:val="00FF29FC"/>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FF29FC"/>
    <w:rPr>
      <w:b/>
      <w:vertAlign w:val="superscript"/>
    </w:rPr>
  </w:style>
  <w:style w:type="paragraph" w:styleId="TableofAuthorities">
    <w:name w:val="table of authorities"/>
    <w:basedOn w:val="Normal"/>
    <w:semiHidden/>
    <w:rsid w:val="00FF29FC"/>
    <w:pPr>
      <w:tabs>
        <w:tab w:val="right" w:leader="dot" w:pos="7560"/>
      </w:tabs>
      <w:ind w:left="1440" w:hanging="360"/>
    </w:pPr>
  </w:style>
  <w:style w:type="paragraph" w:customStyle="1" w:styleId="TOCBase">
    <w:name w:val="TOC Base"/>
    <w:basedOn w:val="Normal"/>
    <w:rsid w:val="00FF29FC"/>
    <w:pPr>
      <w:tabs>
        <w:tab w:val="right" w:leader="dot" w:pos="9000"/>
      </w:tabs>
      <w:spacing w:after="240" w:line="240" w:lineRule="atLeast"/>
      <w:ind w:left="0"/>
    </w:pPr>
  </w:style>
  <w:style w:type="paragraph" w:styleId="TableofFigures">
    <w:name w:val="table of figures"/>
    <w:basedOn w:val="TOCBase"/>
    <w:semiHidden/>
    <w:rsid w:val="00FF29FC"/>
    <w:pPr>
      <w:ind w:left="1440" w:hanging="360"/>
    </w:pPr>
  </w:style>
  <w:style w:type="paragraph" w:styleId="TOAHeading">
    <w:name w:val="toa heading"/>
    <w:basedOn w:val="Normal"/>
    <w:next w:val="TableofAuthorities"/>
    <w:semiHidden/>
    <w:rsid w:val="00FF29FC"/>
    <w:pPr>
      <w:keepNext/>
      <w:spacing w:line="480" w:lineRule="atLeast"/>
    </w:pPr>
    <w:rPr>
      <w:rFonts w:ascii="Arial Black" w:hAnsi="Arial Black"/>
      <w:b/>
      <w:spacing w:val="-10"/>
      <w:kern w:val="28"/>
    </w:rPr>
  </w:style>
  <w:style w:type="paragraph" w:styleId="TOC1">
    <w:name w:val="toc 1"/>
    <w:basedOn w:val="Normal"/>
    <w:autoRedefine/>
    <w:rsid w:val="00FF29FC"/>
    <w:pPr>
      <w:tabs>
        <w:tab w:val="right" w:leader="dot" w:pos="9000"/>
      </w:tabs>
      <w:spacing w:after="240" w:line="240" w:lineRule="atLeast"/>
      <w:ind w:left="0"/>
    </w:pPr>
    <w:rPr>
      <w:spacing w:val="-4"/>
      <w:sz w:val="22"/>
    </w:rPr>
  </w:style>
  <w:style w:type="paragraph" w:styleId="TOC2">
    <w:name w:val="toc 2"/>
    <w:basedOn w:val="Normal"/>
    <w:autoRedefine/>
    <w:rsid w:val="00FF29FC"/>
    <w:pPr>
      <w:tabs>
        <w:tab w:val="right" w:leader="dot" w:pos="9000"/>
      </w:tabs>
      <w:spacing w:after="240" w:line="240" w:lineRule="atLeast"/>
      <w:ind w:left="360" w:right="1440"/>
    </w:pPr>
    <w:rPr>
      <w:sz w:val="22"/>
    </w:rPr>
  </w:style>
  <w:style w:type="paragraph" w:styleId="TOC3">
    <w:name w:val="toc 3"/>
    <w:basedOn w:val="Normal"/>
    <w:autoRedefine/>
    <w:rsid w:val="00FF29FC"/>
    <w:pPr>
      <w:tabs>
        <w:tab w:val="right" w:leader="dot" w:pos="9000"/>
      </w:tabs>
      <w:spacing w:after="240" w:line="240" w:lineRule="atLeast"/>
      <w:ind w:left="720" w:right="1440"/>
    </w:pPr>
    <w:rPr>
      <w:noProof/>
      <w:sz w:val="22"/>
    </w:rPr>
  </w:style>
  <w:style w:type="paragraph" w:styleId="TOC4">
    <w:name w:val="toc 4"/>
    <w:basedOn w:val="TOC3"/>
    <w:next w:val="Normal"/>
    <w:autoRedefine/>
    <w:rsid w:val="00FF29FC"/>
    <w:pPr>
      <w:ind w:left="1008"/>
    </w:pPr>
  </w:style>
  <w:style w:type="paragraph" w:styleId="TOC5">
    <w:name w:val="toc 5"/>
    <w:basedOn w:val="Normal"/>
    <w:next w:val="Normal"/>
    <w:autoRedefine/>
    <w:rsid w:val="00FF29FC"/>
    <w:pPr>
      <w:ind w:left="880"/>
    </w:pPr>
    <w:rPr>
      <w:rFonts w:ascii="Times New Roman" w:hAnsi="Times New Roman"/>
      <w:sz w:val="22"/>
    </w:rPr>
  </w:style>
  <w:style w:type="paragraph" w:styleId="TOC6">
    <w:name w:val="toc 6"/>
    <w:basedOn w:val="Normal"/>
    <w:next w:val="Normal"/>
    <w:autoRedefine/>
    <w:rsid w:val="00FF29FC"/>
    <w:pPr>
      <w:ind w:left="1100"/>
    </w:pPr>
    <w:rPr>
      <w:rFonts w:ascii="Times New Roman" w:hAnsi="Times New Roman"/>
      <w:sz w:val="22"/>
    </w:rPr>
  </w:style>
  <w:style w:type="paragraph" w:styleId="TOC7">
    <w:name w:val="toc 7"/>
    <w:basedOn w:val="Normal"/>
    <w:next w:val="Normal"/>
    <w:autoRedefine/>
    <w:rsid w:val="00FF29FC"/>
    <w:pPr>
      <w:ind w:left="1320"/>
    </w:pPr>
    <w:rPr>
      <w:rFonts w:ascii="Times New Roman" w:hAnsi="Times New Roman"/>
      <w:sz w:val="22"/>
    </w:rPr>
  </w:style>
  <w:style w:type="paragraph" w:styleId="TOC8">
    <w:name w:val="toc 8"/>
    <w:basedOn w:val="Normal"/>
    <w:next w:val="Normal"/>
    <w:autoRedefine/>
    <w:rsid w:val="00FF29FC"/>
    <w:pPr>
      <w:ind w:left="1540"/>
    </w:pPr>
    <w:rPr>
      <w:rFonts w:ascii="Times New Roman" w:hAnsi="Times New Roman"/>
      <w:sz w:val="22"/>
    </w:rPr>
  </w:style>
  <w:style w:type="paragraph" w:customStyle="1" w:styleId="CodeIDDSamples">
    <w:name w:val="Code/IDD Samples"/>
    <w:basedOn w:val="Normal"/>
    <w:next w:val="BodyText"/>
    <w:rsid w:val="00FF29F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FF29F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FF29F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FF29FC"/>
    <w:pPr>
      <w:spacing w:before="0" w:after="0"/>
    </w:pPr>
  </w:style>
  <w:style w:type="paragraph" w:customStyle="1" w:styleId="EquationwUnits">
    <w:name w:val="Equation w Units"/>
    <w:basedOn w:val="Normal"/>
    <w:next w:val="BodyText"/>
    <w:rsid w:val="00FF29FC"/>
    <w:pPr>
      <w:tabs>
        <w:tab w:val="left" w:pos="7200"/>
        <w:tab w:val="right" w:pos="8640"/>
      </w:tabs>
      <w:spacing w:before="240" w:after="60"/>
      <w:ind w:left="1440"/>
      <w:jc w:val="both"/>
    </w:pPr>
  </w:style>
  <w:style w:type="paragraph" w:customStyle="1" w:styleId="Equation">
    <w:name w:val="Equation"/>
    <w:basedOn w:val="BodyText"/>
    <w:link w:val="EquationChar"/>
    <w:rsid w:val="00FF29FC"/>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FF29F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FF29FC"/>
    <w:rPr>
      <w:sz w:val="24"/>
    </w:rPr>
  </w:style>
  <w:style w:type="paragraph" w:customStyle="1" w:styleId="Caption-More">
    <w:name w:val="Caption-More"/>
    <w:basedOn w:val="Caption"/>
    <w:next w:val="BodyText"/>
    <w:rsid w:val="00FF29FC"/>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uiPriority w:val="99"/>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caps/>
      <w:sz w:val="15"/>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caps/>
      <w:sz w:val="15"/>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val="0"/>
      <w:sz w:val="32"/>
    </w:rPr>
  </w:style>
  <w:style w:type="paragraph" w:customStyle="1" w:styleId="TOCHeader">
    <w:name w:val="TOC Header"/>
    <w:basedOn w:val="HeaderBase"/>
    <w:rsid w:val="00515819"/>
    <w:pPr>
      <w:jc w:val="center"/>
    </w:pPr>
    <w:rPr>
      <w:caps w:val="0"/>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uiPriority w:val="9"/>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FF29FC"/>
    <w:rPr>
      <w:rFonts w:ascii="Arial Black" w:hAnsi="Arial Black"/>
      <w:spacing w:val="-4"/>
      <w:sz w:val="18"/>
    </w:rPr>
  </w:style>
  <w:style w:type="character" w:customStyle="1" w:styleId="EquationChar">
    <w:name w:val="Equation Char"/>
    <w:link w:val="Equation"/>
    <w:rsid w:val="001A4C5B"/>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FC"/>
    <w:pPr>
      <w:ind w:left="1080"/>
    </w:pPr>
    <w:rPr>
      <w:rFonts w:ascii="Arial" w:hAnsi="Arial"/>
    </w:rPr>
  </w:style>
  <w:style w:type="paragraph" w:styleId="Heading1">
    <w:name w:val="heading 1"/>
    <w:basedOn w:val="HeadingBase"/>
    <w:next w:val="BodyText"/>
    <w:link w:val="Heading1Char"/>
    <w:qFormat/>
    <w:rsid w:val="00FF29F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FF29FC"/>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FF29FC"/>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FF29FC"/>
    <w:pPr>
      <w:spacing w:before="120" w:after="120" w:line="240" w:lineRule="atLeast"/>
      <w:outlineLvl w:val="3"/>
    </w:pPr>
    <w:rPr>
      <w:b/>
      <w:i/>
      <w:sz w:val="20"/>
    </w:rPr>
  </w:style>
  <w:style w:type="paragraph" w:styleId="Heading5">
    <w:name w:val="heading 5"/>
    <w:basedOn w:val="HeadingBase"/>
    <w:next w:val="BodyText"/>
    <w:link w:val="Heading5Char"/>
    <w:qFormat/>
    <w:rsid w:val="00FF29FC"/>
    <w:pPr>
      <w:spacing w:before="0" w:line="240" w:lineRule="atLeast"/>
      <w:ind w:left="1440"/>
      <w:outlineLvl w:val="4"/>
    </w:pPr>
    <w:rPr>
      <w:sz w:val="20"/>
    </w:rPr>
  </w:style>
  <w:style w:type="paragraph" w:styleId="Heading6">
    <w:name w:val="heading 6"/>
    <w:basedOn w:val="HeadingBase"/>
    <w:next w:val="BodyText"/>
    <w:link w:val="Heading6Char"/>
    <w:qFormat/>
    <w:rsid w:val="00FF29FC"/>
    <w:pPr>
      <w:ind w:left="1440"/>
      <w:outlineLvl w:val="5"/>
    </w:pPr>
    <w:rPr>
      <w:i/>
      <w:sz w:val="20"/>
    </w:rPr>
  </w:style>
  <w:style w:type="paragraph" w:styleId="Heading7">
    <w:name w:val="heading 7"/>
    <w:basedOn w:val="HeadingBase"/>
    <w:next w:val="BodyText"/>
    <w:link w:val="Heading7Char"/>
    <w:qFormat/>
    <w:rsid w:val="00FF29FC"/>
    <w:pPr>
      <w:outlineLvl w:val="6"/>
    </w:pPr>
    <w:rPr>
      <w:sz w:val="20"/>
    </w:rPr>
  </w:style>
  <w:style w:type="paragraph" w:styleId="Heading8">
    <w:name w:val="heading 8"/>
    <w:basedOn w:val="HeadingBase"/>
    <w:next w:val="BodyText"/>
    <w:link w:val="Heading8Char"/>
    <w:qFormat/>
    <w:rsid w:val="00FF29FC"/>
    <w:pPr>
      <w:outlineLvl w:val="7"/>
    </w:pPr>
    <w:rPr>
      <w:i/>
      <w:sz w:val="18"/>
    </w:rPr>
  </w:style>
  <w:style w:type="paragraph" w:styleId="Heading9">
    <w:name w:val="heading 9"/>
    <w:basedOn w:val="HeadingBase"/>
    <w:next w:val="BodyText"/>
    <w:link w:val="Heading9Char"/>
    <w:qFormat/>
    <w:rsid w:val="00FF29FC"/>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FF29FC"/>
    <w:pPr>
      <w:keepNext/>
      <w:keepLines/>
      <w:spacing w:before="140" w:line="220" w:lineRule="atLeast"/>
    </w:pPr>
    <w:rPr>
      <w:spacing w:val="-4"/>
      <w:kern w:val="28"/>
      <w:sz w:val="22"/>
    </w:rPr>
  </w:style>
  <w:style w:type="paragraph" w:styleId="BodyText">
    <w:name w:val="Body Text"/>
    <w:basedOn w:val="Normal"/>
    <w:link w:val="BodyTextChar1"/>
    <w:rsid w:val="00FF29FC"/>
    <w:pPr>
      <w:spacing w:before="60" w:after="60"/>
      <w:jc w:val="both"/>
    </w:pPr>
  </w:style>
  <w:style w:type="paragraph" w:customStyle="1" w:styleId="BlockQuotation">
    <w:name w:val="Block Quotation"/>
    <w:basedOn w:val="Normal"/>
    <w:link w:val="BlockQuotationChar"/>
    <w:rsid w:val="00FF29F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FF29FC"/>
    <w:pPr>
      <w:ind w:left="1440"/>
    </w:pPr>
  </w:style>
  <w:style w:type="paragraph" w:customStyle="1" w:styleId="BodyTextKeep">
    <w:name w:val="Body Text Keep"/>
    <w:basedOn w:val="BodyText"/>
    <w:rsid w:val="00FF29FC"/>
    <w:pPr>
      <w:keepNext/>
    </w:pPr>
  </w:style>
  <w:style w:type="paragraph" w:customStyle="1" w:styleId="Picture">
    <w:name w:val="Picture"/>
    <w:next w:val="Caption"/>
    <w:rsid w:val="00FF29FC"/>
    <w:pPr>
      <w:keepNext/>
      <w:jc w:val="center"/>
    </w:pPr>
    <w:rPr>
      <w:rFonts w:ascii="Arial" w:hAnsi="Arial"/>
    </w:rPr>
  </w:style>
  <w:style w:type="paragraph" w:styleId="Caption">
    <w:name w:val="caption"/>
    <w:basedOn w:val="Picture"/>
    <w:next w:val="BodyText"/>
    <w:link w:val="CaptionChar"/>
    <w:qFormat/>
    <w:rsid w:val="00FF29FC"/>
    <w:pPr>
      <w:spacing w:before="60" w:after="240" w:line="220" w:lineRule="atLeast"/>
    </w:pPr>
  </w:style>
  <w:style w:type="paragraph" w:customStyle="1" w:styleId="PartLabel">
    <w:name w:val="Part Label"/>
    <w:basedOn w:val="Normal"/>
    <w:rsid w:val="00FF29F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F29F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FF29F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FF29F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F29FC"/>
  </w:style>
  <w:style w:type="paragraph" w:customStyle="1" w:styleId="CompanyName">
    <w:name w:val="Company Name"/>
    <w:basedOn w:val="Normal"/>
    <w:rsid w:val="00FF29F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F29F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F29FC"/>
    <w:rPr>
      <w:rFonts w:ascii="Arial" w:hAnsi="Arial"/>
      <w:sz w:val="16"/>
    </w:rPr>
  </w:style>
  <w:style w:type="paragraph" w:customStyle="1" w:styleId="FootnoteBase">
    <w:name w:val="Footnote Base"/>
    <w:basedOn w:val="Normal"/>
    <w:rsid w:val="00FF29FC"/>
    <w:pPr>
      <w:keepLines/>
      <w:spacing w:line="200" w:lineRule="atLeast"/>
    </w:pPr>
    <w:rPr>
      <w:spacing w:val="-5"/>
      <w:sz w:val="16"/>
    </w:rPr>
  </w:style>
  <w:style w:type="paragraph" w:styleId="CommentText">
    <w:name w:val="annotation text"/>
    <w:basedOn w:val="FootnoteBase"/>
    <w:link w:val="CommentTextChar"/>
    <w:semiHidden/>
    <w:rsid w:val="00FF29FC"/>
  </w:style>
  <w:style w:type="paragraph" w:customStyle="1" w:styleId="TableText">
    <w:name w:val="Table Text"/>
    <w:basedOn w:val="Normal"/>
    <w:rsid w:val="00FF29FC"/>
    <w:pPr>
      <w:keepLines/>
      <w:spacing w:before="60"/>
      <w:ind w:left="0"/>
    </w:pPr>
  </w:style>
  <w:style w:type="paragraph" w:customStyle="1" w:styleId="TitleCover">
    <w:name w:val="Title Cover"/>
    <w:basedOn w:val="HeadingBase"/>
    <w:next w:val="Normal"/>
    <w:rsid w:val="00FF29F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FF29FC"/>
  </w:style>
  <w:style w:type="character" w:styleId="EndnoteReference">
    <w:name w:val="endnote reference"/>
    <w:semiHidden/>
    <w:rsid w:val="00FF29FC"/>
    <w:rPr>
      <w:vertAlign w:val="superscript"/>
    </w:rPr>
  </w:style>
  <w:style w:type="paragraph" w:styleId="EndnoteText">
    <w:name w:val="endnote text"/>
    <w:basedOn w:val="FootnoteBase"/>
    <w:link w:val="EndnoteTextChar"/>
    <w:semiHidden/>
    <w:rsid w:val="00FF29FC"/>
  </w:style>
  <w:style w:type="paragraph" w:customStyle="1" w:styleId="HeaderBase">
    <w:name w:val="Header Base"/>
    <w:basedOn w:val="Normal"/>
    <w:rsid w:val="00FF29FC"/>
    <w:pPr>
      <w:keepLines/>
      <w:tabs>
        <w:tab w:val="center" w:pos="4320"/>
        <w:tab w:val="right" w:pos="8640"/>
      </w:tabs>
      <w:spacing w:line="190" w:lineRule="atLeast"/>
    </w:pPr>
    <w:rPr>
      <w:caps/>
      <w:sz w:val="15"/>
    </w:rPr>
  </w:style>
  <w:style w:type="paragraph" w:styleId="Footer">
    <w:name w:val="footer"/>
    <w:basedOn w:val="HeaderBase"/>
    <w:link w:val="FooterChar"/>
    <w:rsid w:val="00FF29FC"/>
  </w:style>
  <w:style w:type="paragraph" w:customStyle="1" w:styleId="FooterEven">
    <w:name w:val="Footer Even"/>
    <w:basedOn w:val="Footer"/>
    <w:rsid w:val="00FF29FC"/>
    <w:pPr>
      <w:pBdr>
        <w:top w:val="single" w:sz="6" w:space="2" w:color="auto"/>
      </w:pBdr>
      <w:spacing w:before="600"/>
    </w:pPr>
  </w:style>
  <w:style w:type="paragraph" w:customStyle="1" w:styleId="FooterFirst">
    <w:name w:val="Footer First"/>
    <w:basedOn w:val="Footer"/>
    <w:rsid w:val="00FF29FC"/>
    <w:pPr>
      <w:pBdr>
        <w:top w:val="single" w:sz="6" w:space="2" w:color="auto"/>
      </w:pBdr>
      <w:spacing w:before="600"/>
    </w:pPr>
  </w:style>
  <w:style w:type="paragraph" w:customStyle="1" w:styleId="FooterOdd">
    <w:name w:val="Footer Odd"/>
    <w:basedOn w:val="Footer"/>
    <w:rsid w:val="00FF29FC"/>
    <w:pPr>
      <w:pBdr>
        <w:top w:val="single" w:sz="6" w:space="2" w:color="auto"/>
      </w:pBdr>
      <w:spacing w:before="600"/>
    </w:pPr>
  </w:style>
  <w:style w:type="character" w:styleId="FootnoteReference">
    <w:name w:val="footnote reference"/>
    <w:semiHidden/>
    <w:rsid w:val="00FF29FC"/>
    <w:rPr>
      <w:vertAlign w:val="superscript"/>
    </w:rPr>
  </w:style>
  <w:style w:type="paragraph" w:styleId="FootnoteText">
    <w:name w:val="footnote text"/>
    <w:basedOn w:val="FootnoteBase"/>
    <w:link w:val="FootnoteTextChar"/>
    <w:semiHidden/>
    <w:rsid w:val="00FF29FC"/>
  </w:style>
  <w:style w:type="paragraph" w:styleId="Header">
    <w:name w:val="header"/>
    <w:basedOn w:val="HeaderBase"/>
    <w:link w:val="HeaderChar"/>
    <w:rsid w:val="00FF29FC"/>
  </w:style>
  <w:style w:type="paragraph" w:customStyle="1" w:styleId="HeaderEven">
    <w:name w:val="Header Even"/>
    <w:basedOn w:val="Header"/>
    <w:rsid w:val="00FF29FC"/>
    <w:pPr>
      <w:pBdr>
        <w:bottom w:val="single" w:sz="6" w:space="1" w:color="auto"/>
      </w:pBdr>
      <w:spacing w:after="600"/>
    </w:pPr>
  </w:style>
  <w:style w:type="paragraph" w:customStyle="1" w:styleId="HeaderFirst">
    <w:name w:val="Header First"/>
    <w:basedOn w:val="Header"/>
    <w:rsid w:val="00FF29FC"/>
    <w:pPr>
      <w:pBdr>
        <w:top w:val="single" w:sz="6" w:space="2" w:color="auto"/>
      </w:pBdr>
      <w:jc w:val="right"/>
    </w:pPr>
  </w:style>
  <w:style w:type="paragraph" w:customStyle="1" w:styleId="HeaderOdd">
    <w:name w:val="Header Odd"/>
    <w:basedOn w:val="Header"/>
    <w:rsid w:val="00FF29FC"/>
    <w:pPr>
      <w:pBdr>
        <w:bottom w:val="single" w:sz="6" w:space="1" w:color="auto"/>
      </w:pBdr>
      <w:spacing w:after="600"/>
    </w:pPr>
  </w:style>
  <w:style w:type="paragraph" w:customStyle="1" w:styleId="IndexBase">
    <w:name w:val="Index Base"/>
    <w:basedOn w:val="Normal"/>
    <w:rsid w:val="00FF29FC"/>
    <w:pPr>
      <w:spacing w:line="240" w:lineRule="atLeast"/>
      <w:ind w:left="360" w:hanging="360"/>
    </w:pPr>
    <w:rPr>
      <w:spacing w:val="-5"/>
      <w:sz w:val="18"/>
    </w:rPr>
  </w:style>
  <w:style w:type="paragraph" w:styleId="Index1">
    <w:name w:val="index 1"/>
    <w:basedOn w:val="IndexBase"/>
    <w:autoRedefine/>
    <w:semiHidden/>
    <w:rsid w:val="00FF29FC"/>
  </w:style>
  <w:style w:type="paragraph" w:styleId="Index2">
    <w:name w:val="index 2"/>
    <w:basedOn w:val="IndexBase"/>
    <w:autoRedefine/>
    <w:semiHidden/>
    <w:rsid w:val="00FF29FC"/>
    <w:pPr>
      <w:spacing w:line="240" w:lineRule="auto"/>
      <w:ind w:left="720"/>
    </w:pPr>
  </w:style>
  <w:style w:type="paragraph" w:styleId="Index3">
    <w:name w:val="index 3"/>
    <w:basedOn w:val="IndexBase"/>
    <w:autoRedefine/>
    <w:semiHidden/>
    <w:rsid w:val="00FF29FC"/>
    <w:pPr>
      <w:spacing w:line="240" w:lineRule="auto"/>
      <w:ind w:left="1080"/>
    </w:pPr>
  </w:style>
  <w:style w:type="paragraph" w:styleId="Index4">
    <w:name w:val="index 4"/>
    <w:basedOn w:val="IndexBase"/>
    <w:autoRedefine/>
    <w:semiHidden/>
    <w:rsid w:val="00FF29FC"/>
    <w:pPr>
      <w:spacing w:line="240" w:lineRule="auto"/>
      <w:ind w:left="1440"/>
    </w:pPr>
  </w:style>
  <w:style w:type="paragraph" w:styleId="Index5">
    <w:name w:val="index 5"/>
    <w:basedOn w:val="IndexBase"/>
    <w:autoRedefine/>
    <w:semiHidden/>
    <w:rsid w:val="00FF29FC"/>
    <w:pPr>
      <w:spacing w:line="240" w:lineRule="auto"/>
      <w:ind w:left="1800"/>
    </w:pPr>
  </w:style>
  <w:style w:type="paragraph" w:styleId="IndexHeading">
    <w:name w:val="index heading"/>
    <w:basedOn w:val="HeadingBase"/>
    <w:next w:val="Index1"/>
    <w:semiHidden/>
    <w:rsid w:val="00FF29F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F29FC"/>
    <w:rPr>
      <w:rFonts w:ascii="Arial Black" w:hAnsi="Arial Black"/>
      <w:spacing w:val="-4"/>
      <w:sz w:val="18"/>
    </w:rPr>
  </w:style>
  <w:style w:type="character" w:styleId="LineNumber">
    <w:name w:val="line number"/>
    <w:rsid w:val="00FF29FC"/>
    <w:rPr>
      <w:sz w:val="18"/>
    </w:rPr>
  </w:style>
  <w:style w:type="paragraph" w:styleId="List">
    <w:name w:val="List"/>
    <w:basedOn w:val="BodyText"/>
    <w:rsid w:val="00FF29FC"/>
    <w:pPr>
      <w:ind w:left="1440" w:hanging="360"/>
    </w:pPr>
  </w:style>
  <w:style w:type="paragraph" w:styleId="List2">
    <w:name w:val="List 2"/>
    <w:basedOn w:val="List"/>
    <w:rsid w:val="00FF29FC"/>
    <w:pPr>
      <w:ind w:left="1800"/>
    </w:pPr>
  </w:style>
  <w:style w:type="paragraph" w:styleId="List3">
    <w:name w:val="List 3"/>
    <w:basedOn w:val="List"/>
    <w:rsid w:val="00FF29FC"/>
    <w:pPr>
      <w:ind w:left="2160"/>
    </w:pPr>
  </w:style>
  <w:style w:type="paragraph" w:styleId="List4">
    <w:name w:val="List 4"/>
    <w:basedOn w:val="List"/>
    <w:rsid w:val="00FF29FC"/>
    <w:pPr>
      <w:ind w:left="2520"/>
    </w:pPr>
  </w:style>
  <w:style w:type="paragraph" w:styleId="List5">
    <w:name w:val="List 5"/>
    <w:basedOn w:val="List"/>
    <w:rsid w:val="00FF29FC"/>
    <w:pPr>
      <w:ind w:left="2880"/>
    </w:pPr>
  </w:style>
  <w:style w:type="paragraph" w:styleId="ListBullet">
    <w:name w:val="List Bullet"/>
    <w:basedOn w:val="List"/>
    <w:rsid w:val="00FF29FC"/>
    <w:pPr>
      <w:numPr>
        <w:numId w:val="1"/>
      </w:numPr>
      <w:tabs>
        <w:tab w:val="clear" w:pos="1440"/>
      </w:tabs>
    </w:pPr>
  </w:style>
  <w:style w:type="paragraph" w:styleId="ListBullet2">
    <w:name w:val="List Bullet 2"/>
    <w:basedOn w:val="ListBullet"/>
    <w:autoRedefine/>
    <w:rsid w:val="00FF29FC"/>
    <w:pPr>
      <w:ind w:left="1800"/>
    </w:pPr>
  </w:style>
  <w:style w:type="paragraph" w:styleId="ListBullet3">
    <w:name w:val="List Bullet 3"/>
    <w:basedOn w:val="ListBullet"/>
    <w:autoRedefine/>
    <w:rsid w:val="00FF29FC"/>
    <w:pPr>
      <w:ind w:left="2160"/>
    </w:pPr>
  </w:style>
  <w:style w:type="paragraph" w:styleId="ListBullet4">
    <w:name w:val="List Bullet 4"/>
    <w:basedOn w:val="ListBullet"/>
    <w:autoRedefine/>
    <w:rsid w:val="00FF29FC"/>
    <w:pPr>
      <w:ind w:left="2520"/>
    </w:pPr>
  </w:style>
  <w:style w:type="paragraph" w:styleId="ListBullet5">
    <w:name w:val="List Bullet 5"/>
    <w:basedOn w:val="ListBullet"/>
    <w:autoRedefine/>
    <w:rsid w:val="00FF29FC"/>
    <w:pPr>
      <w:ind w:left="2880"/>
    </w:pPr>
  </w:style>
  <w:style w:type="paragraph" w:styleId="ListContinue">
    <w:name w:val="List Continue"/>
    <w:basedOn w:val="List"/>
    <w:rsid w:val="00FF29FC"/>
    <w:pPr>
      <w:ind w:firstLine="0"/>
    </w:pPr>
  </w:style>
  <w:style w:type="paragraph" w:styleId="ListContinue2">
    <w:name w:val="List Continue 2"/>
    <w:basedOn w:val="ListContinue"/>
    <w:rsid w:val="00FF29FC"/>
    <w:pPr>
      <w:ind w:left="2160"/>
    </w:pPr>
  </w:style>
  <w:style w:type="paragraph" w:styleId="ListContinue3">
    <w:name w:val="List Continue 3"/>
    <w:basedOn w:val="ListContinue"/>
    <w:rsid w:val="00FF29FC"/>
    <w:pPr>
      <w:ind w:left="2520"/>
    </w:pPr>
  </w:style>
  <w:style w:type="paragraph" w:styleId="ListContinue4">
    <w:name w:val="List Continue 4"/>
    <w:basedOn w:val="ListContinue"/>
    <w:rsid w:val="00FF29FC"/>
    <w:pPr>
      <w:ind w:left="2880"/>
    </w:pPr>
  </w:style>
  <w:style w:type="paragraph" w:styleId="ListContinue5">
    <w:name w:val="List Continue 5"/>
    <w:basedOn w:val="ListContinue"/>
    <w:rsid w:val="00FF29FC"/>
    <w:pPr>
      <w:ind w:left="3240"/>
    </w:pPr>
  </w:style>
  <w:style w:type="paragraph" w:styleId="ListNumber">
    <w:name w:val="List Number"/>
    <w:basedOn w:val="List"/>
    <w:rsid w:val="00FF29FC"/>
    <w:pPr>
      <w:numPr>
        <w:numId w:val="5"/>
      </w:numPr>
    </w:pPr>
  </w:style>
  <w:style w:type="paragraph" w:styleId="ListNumber2">
    <w:name w:val="List Number 2"/>
    <w:basedOn w:val="ListNumber"/>
    <w:rsid w:val="00FF29FC"/>
    <w:pPr>
      <w:ind w:left="1800"/>
    </w:pPr>
  </w:style>
  <w:style w:type="paragraph" w:styleId="ListNumber3">
    <w:name w:val="List Number 3"/>
    <w:basedOn w:val="ListNumber"/>
    <w:rsid w:val="00FF29FC"/>
    <w:pPr>
      <w:ind w:left="2160"/>
    </w:pPr>
  </w:style>
  <w:style w:type="paragraph" w:styleId="ListNumber4">
    <w:name w:val="List Number 4"/>
    <w:basedOn w:val="ListNumber"/>
    <w:rsid w:val="00FF29FC"/>
    <w:pPr>
      <w:ind w:left="2520"/>
    </w:pPr>
  </w:style>
  <w:style w:type="paragraph" w:styleId="ListNumber5">
    <w:name w:val="List Number 5"/>
    <w:basedOn w:val="ListNumber"/>
    <w:rsid w:val="00FF29FC"/>
    <w:pPr>
      <w:ind w:left="2880"/>
    </w:pPr>
  </w:style>
  <w:style w:type="paragraph" w:customStyle="1" w:styleId="TableHeader">
    <w:name w:val="Table Header"/>
    <w:basedOn w:val="Normal"/>
    <w:rsid w:val="00FF29FC"/>
    <w:pPr>
      <w:keepNext/>
      <w:spacing w:before="60"/>
      <w:ind w:left="0"/>
      <w:jc w:val="center"/>
    </w:pPr>
    <w:rPr>
      <w:rFonts w:ascii="Arial Black" w:hAnsi="Arial Black"/>
    </w:rPr>
  </w:style>
  <w:style w:type="paragraph" w:styleId="MessageHeader">
    <w:name w:val="Message Header"/>
    <w:basedOn w:val="BodyText"/>
    <w:link w:val="MessageHeaderChar"/>
    <w:rsid w:val="00FF29F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F29FC"/>
    <w:pPr>
      <w:ind w:left="1440"/>
    </w:pPr>
  </w:style>
  <w:style w:type="character" w:styleId="PageNumber">
    <w:name w:val="page number"/>
    <w:rsid w:val="00FF29FC"/>
    <w:rPr>
      <w:rFonts w:ascii="Arial Black" w:hAnsi="Arial Black"/>
      <w:spacing w:val="-10"/>
      <w:sz w:val="18"/>
    </w:rPr>
  </w:style>
  <w:style w:type="paragraph" w:customStyle="1" w:styleId="PartSubtitle">
    <w:name w:val="Part Subtitle"/>
    <w:basedOn w:val="Normal"/>
    <w:next w:val="BodyText"/>
    <w:rsid w:val="00FF29FC"/>
    <w:pPr>
      <w:keepNext/>
      <w:spacing w:before="360" w:after="120"/>
    </w:pPr>
    <w:rPr>
      <w:i/>
      <w:kern w:val="28"/>
      <w:sz w:val="26"/>
    </w:rPr>
  </w:style>
  <w:style w:type="paragraph" w:customStyle="1" w:styleId="ReturnAddress">
    <w:name w:val="Return Address"/>
    <w:basedOn w:val="Normal"/>
    <w:rsid w:val="00FF29F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F29FC"/>
  </w:style>
  <w:style w:type="paragraph" w:customStyle="1" w:styleId="SectionLabel">
    <w:name w:val="Section Label"/>
    <w:basedOn w:val="HeadingBase"/>
    <w:next w:val="BodyText"/>
    <w:rsid w:val="00FF29F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FF29FC"/>
    <w:rPr>
      <w:i/>
      <w:spacing w:val="-6"/>
      <w:sz w:val="24"/>
    </w:rPr>
  </w:style>
  <w:style w:type="paragraph" w:customStyle="1" w:styleId="SubtitleCover">
    <w:name w:val="Subtitle Cover"/>
    <w:basedOn w:val="TitleCover"/>
    <w:next w:val="BodyText"/>
    <w:rsid w:val="00FF29FC"/>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FF29FC"/>
    <w:rPr>
      <w:b/>
      <w:vertAlign w:val="superscript"/>
    </w:rPr>
  </w:style>
  <w:style w:type="paragraph" w:styleId="TableofAuthorities">
    <w:name w:val="table of authorities"/>
    <w:basedOn w:val="Normal"/>
    <w:semiHidden/>
    <w:rsid w:val="00FF29FC"/>
    <w:pPr>
      <w:tabs>
        <w:tab w:val="right" w:leader="dot" w:pos="7560"/>
      </w:tabs>
      <w:ind w:left="1440" w:hanging="360"/>
    </w:pPr>
  </w:style>
  <w:style w:type="paragraph" w:customStyle="1" w:styleId="TOCBase">
    <w:name w:val="TOC Base"/>
    <w:basedOn w:val="Normal"/>
    <w:rsid w:val="00FF29FC"/>
    <w:pPr>
      <w:tabs>
        <w:tab w:val="right" w:leader="dot" w:pos="9000"/>
      </w:tabs>
      <w:spacing w:after="240" w:line="240" w:lineRule="atLeast"/>
      <w:ind w:left="0"/>
    </w:pPr>
  </w:style>
  <w:style w:type="paragraph" w:styleId="TableofFigures">
    <w:name w:val="table of figures"/>
    <w:basedOn w:val="TOCBase"/>
    <w:semiHidden/>
    <w:rsid w:val="00FF29FC"/>
    <w:pPr>
      <w:ind w:left="1440" w:hanging="360"/>
    </w:pPr>
  </w:style>
  <w:style w:type="paragraph" w:styleId="TOAHeading">
    <w:name w:val="toa heading"/>
    <w:basedOn w:val="Normal"/>
    <w:next w:val="TableofAuthorities"/>
    <w:semiHidden/>
    <w:rsid w:val="00FF29FC"/>
    <w:pPr>
      <w:keepNext/>
      <w:spacing w:line="480" w:lineRule="atLeast"/>
    </w:pPr>
    <w:rPr>
      <w:rFonts w:ascii="Arial Black" w:hAnsi="Arial Black"/>
      <w:b/>
      <w:spacing w:val="-10"/>
      <w:kern w:val="28"/>
    </w:rPr>
  </w:style>
  <w:style w:type="paragraph" w:styleId="TOC1">
    <w:name w:val="toc 1"/>
    <w:basedOn w:val="Normal"/>
    <w:autoRedefine/>
    <w:rsid w:val="00FF29FC"/>
    <w:pPr>
      <w:tabs>
        <w:tab w:val="right" w:leader="dot" w:pos="9000"/>
      </w:tabs>
      <w:spacing w:after="240" w:line="240" w:lineRule="atLeast"/>
      <w:ind w:left="0"/>
    </w:pPr>
    <w:rPr>
      <w:spacing w:val="-4"/>
      <w:sz w:val="22"/>
    </w:rPr>
  </w:style>
  <w:style w:type="paragraph" w:styleId="TOC2">
    <w:name w:val="toc 2"/>
    <w:basedOn w:val="Normal"/>
    <w:autoRedefine/>
    <w:rsid w:val="00FF29FC"/>
    <w:pPr>
      <w:tabs>
        <w:tab w:val="right" w:leader="dot" w:pos="9000"/>
      </w:tabs>
      <w:spacing w:after="240" w:line="240" w:lineRule="atLeast"/>
      <w:ind w:left="360" w:right="1440"/>
    </w:pPr>
    <w:rPr>
      <w:sz w:val="22"/>
    </w:rPr>
  </w:style>
  <w:style w:type="paragraph" w:styleId="TOC3">
    <w:name w:val="toc 3"/>
    <w:basedOn w:val="Normal"/>
    <w:autoRedefine/>
    <w:rsid w:val="00FF29FC"/>
    <w:pPr>
      <w:tabs>
        <w:tab w:val="right" w:leader="dot" w:pos="9000"/>
      </w:tabs>
      <w:spacing w:after="240" w:line="240" w:lineRule="atLeast"/>
      <w:ind w:left="720" w:right="1440"/>
    </w:pPr>
    <w:rPr>
      <w:noProof/>
      <w:sz w:val="22"/>
    </w:rPr>
  </w:style>
  <w:style w:type="paragraph" w:styleId="TOC4">
    <w:name w:val="toc 4"/>
    <w:basedOn w:val="TOC3"/>
    <w:next w:val="Normal"/>
    <w:autoRedefine/>
    <w:rsid w:val="00FF29FC"/>
    <w:pPr>
      <w:ind w:left="1008"/>
    </w:pPr>
  </w:style>
  <w:style w:type="paragraph" w:styleId="TOC5">
    <w:name w:val="toc 5"/>
    <w:basedOn w:val="Normal"/>
    <w:next w:val="Normal"/>
    <w:autoRedefine/>
    <w:rsid w:val="00FF29FC"/>
    <w:pPr>
      <w:ind w:left="880"/>
    </w:pPr>
    <w:rPr>
      <w:rFonts w:ascii="Times New Roman" w:hAnsi="Times New Roman"/>
      <w:sz w:val="22"/>
    </w:rPr>
  </w:style>
  <w:style w:type="paragraph" w:styleId="TOC6">
    <w:name w:val="toc 6"/>
    <w:basedOn w:val="Normal"/>
    <w:next w:val="Normal"/>
    <w:autoRedefine/>
    <w:rsid w:val="00FF29FC"/>
    <w:pPr>
      <w:ind w:left="1100"/>
    </w:pPr>
    <w:rPr>
      <w:rFonts w:ascii="Times New Roman" w:hAnsi="Times New Roman"/>
      <w:sz w:val="22"/>
    </w:rPr>
  </w:style>
  <w:style w:type="paragraph" w:styleId="TOC7">
    <w:name w:val="toc 7"/>
    <w:basedOn w:val="Normal"/>
    <w:next w:val="Normal"/>
    <w:autoRedefine/>
    <w:rsid w:val="00FF29FC"/>
    <w:pPr>
      <w:ind w:left="1320"/>
    </w:pPr>
    <w:rPr>
      <w:rFonts w:ascii="Times New Roman" w:hAnsi="Times New Roman"/>
      <w:sz w:val="22"/>
    </w:rPr>
  </w:style>
  <w:style w:type="paragraph" w:styleId="TOC8">
    <w:name w:val="toc 8"/>
    <w:basedOn w:val="Normal"/>
    <w:next w:val="Normal"/>
    <w:autoRedefine/>
    <w:rsid w:val="00FF29FC"/>
    <w:pPr>
      <w:ind w:left="1540"/>
    </w:pPr>
    <w:rPr>
      <w:rFonts w:ascii="Times New Roman" w:hAnsi="Times New Roman"/>
      <w:sz w:val="22"/>
    </w:rPr>
  </w:style>
  <w:style w:type="paragraph" w:customStyle="1" w:styleId="CodeIDDSamples">
    <w:name w:val="Code/IDD Samples"/>
    <w:basedOn w:val="Normal"/>
    <w:next w:val="BodyText"/>
    <w:rsid w:val="00FF29F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FF29F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FF29F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FF29FC"/>
    <w:pPr>
      <w:spacing w:before="0" w:after="0"/>
    </w:pPr>
  </w:style>
  <w:style w:type="paragraph" w:customStyle="1" w:styleId="EquationwUnits">
    <w:name w:val="Equation w Units"/>
    <w:basedOn w:val="Normal"/>
    <w:next w:val="BodyText"/>
    <w:rsid w:val="00FF29FC"/>
    <w:pPr>
      <w:tabs>
        <w:tab w:val="left" w:pos="7200"/>
        <w:tab w:val="right" w:pos="8640"/>
      </w:tabs>
      <w:spacing w:before="240" w:after="60"/>
      <w:ind w:left="1440"/>
      <w:jc w:val="both"/>
    </w:pPr>
  </w:style>
  <w:style w:type="paragraph" w:customStyle="1" w:styleId="Equation">
    <w:name w:val="Equation"/>
    <w:basedOn w:val="BodyText"/>
    <w:link w:val="EquationChar"/>
    <w:rsid w:val="00FF29FC"/>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FF29F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FF29FC"/>
    <w:rPr>
      <w:sz w:val="24"/>
    </w:rPr>
  </w:style>
  <w:style w:type="paragraph" w:customStyle="1" w:styleId="Caption-More">
    <w:name w:val="Caption-More"/>
    <w:basedOn w:val="Caption"/>
    <w:next w:val="BodyText"/>
    <w:rsid w:val="00FF29FC"/>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uiPriority w:val="99"/>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caps/>
      <w:sz w:val="15"/>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caps/>
      <w:sz w:val="15"/>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val="0"/>
      <w:sz w:val="32"/>
    </w:rPr>
  </w:style>
  <w:style w:type="paragraph" w:customStyle="1" w:styleId="TOCHeader">
    <w:name w:val="TOC Header"/>
    <w:basedOn w:val="HeaderBase"/>
    <w:rsid w:val="00515819"/>
    <w:pPr>
      <w:jc w:val="center"/>
    </w:pPr>
    <w:rPr>
      <w:caps w:val="0"/>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uiPriority w:val="9"/>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FF29FC"/>
    <w:rPr>
      <w:rFonts w:ascii="Arial Black" w:hAnsi="Arial Black"/>
      <w:spacing w:val="-4"/>
      <w:sz w:val="18"/>
    </w:rPr>
  </w:style>
  <w:style w:type="character" w:customStyle="1" w:styleId="EquationChar">
    <w:name w:val="Equation Char"/>
    <w:link w:val="Equation"/>
    <w:rsid w:val="001A4C5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10.wmf"/><Relationship Id="rId42" Type="http://schemas.openxmlformats.org/officeDocument/2006/relationships/image" Target="media/image27.wmf"/><Relationship Id="rId47" Type="http://schemas.openxmlformats.org/officeDocument/2006/relationships/image" Target="media/image32.wmf"/><Relationship Id="rId63" Type="http://schemas.openxmlformats.org/officeDocument/2006/relationships/comments" Target="comments.xml"/><Relationship Id="rId68" Type="http://schemas.openxmlformats.org/officeDocument/2006/relationships/image" Target="media/image50.wmf"/><Relationship Id="rId84" Type="http://schemas.openxmlformats.org/officeDocument/2006/relationships/image" Target="media/image58.wmf"/><Relationship Id="rId89" Type="http://schemas.openxmlformats.org/officeDocument/2006/relationships/oleObject" Target="embeddings/oleObject20.bin"/><Relationship Id="rId16" Type="http://schemas.openxmlformats.org/officeDocument/2006/relationships/oleObject" Target="embeddings/oleObject2.bin"/><Relationship Id="rId11" Type="http://schemas.openxmlformats.org/officeDocument/2006/relationships/oleObject" Target="embeddings/oleObject1.bin"/><Relationship Id="rId32" Type="http://schemas.openxmlformats.org/officeDocument/2006/relationships/oleObject" Target="embeddings/oleObject7.bin"/><Relationship Id="rId37" Type="http://schemas.openxmlformats.org/officeDocument/2006/relationships/image" Target="media/image22.wmf"/><Relationship Id="rId53" Type="http://schemas.openxmlformats.org/officeDocument/2006/relationships/image" Target="media/image38.wmf"/><Relationship Id="rId58" Type="http://schemas.openxmlformats.org/officeDocument/2006/relationships/image" Target="media/image43.wmf"/><Relationship Id="rId74" Type="http://schemas.openxmlformats.org/officeDocument/2006/relationships/image" Target="media/image53.wmf"/><Relationship Id="rId79" Type="http://schemas.openxmlformats.org/officeDocument/2006/relationships/oleObject" Target="embeddings/oleObject15.bin"/><Relationship Id="rId5" Type="http://schemas.openxmlformats.org/officeDocument/2006/relationships/settings" Target="settings.xml"/><Relationship Id="rId90" Type="http://schemas.openxmlformats.org/officeDocument/2006/relationships/image" Target="media/image61.wmf"/><Relationship Id="rId95" Type="http://schemas.openxmlformats.org/officeDocument/2006/relationships/theme" Target="theme/theme1.xml"/><Relationship Id="rId22" Type="http://schemas.openxmlformats.org/officeDocument/2006/relationships/oleObject" Target="embeddings/oleObject4.bin"/><Relationship Id="rId27" Type="http://schemas.openxmlformats.org/officeDocument/2006/relationships/image" Target="media/image14.wmf"/><Relationship Id="rId43" Type="http://schemas.openxmlformats.org/officeDocument/2006/relationships/image" Target="media/image28.wmf"/><Relationship Id="rId48" Type="http://schemas.openxmlformats.org/officeDocument/2006/relationships/image" Target="media/image33.wmf"/><Relationship Id="rId64" Type="http://schemas.openxmlformats.org/officeDocument/2006/relationships/image" Target="media/image48.wmf"/><Relationship Id="rId69" Type="http://schemas.openxmlformats.org/officeDocument/2006/relationships/oleObject" Target="embeddings/oleObject10.bin"/><Relationship Id="rId8" Type="http://schemas.openxmlformats.org/officeDocument/2006/relationships/endnotes" Target="endnotes.xml"/><Relationship Id="rId51" Type="http://schemas.openxmlformats.org/officeDocument/2006/relationships/image" Target="media/image36.wmf"/><Relationship Id="rId72" Type="http://schemas.openxmlformats.org/officeDocument/2006/relationships/image" Target="media/image52.wmf"/><Relationship Id="rId80" Type="http://schemas.openxmlformats.org/officeDocument/2006/relationships/image" Target="media/image56.wmf"/><Relationship Id="rId85" Type="http://schemas.openxmlformats.org/officeDocument/2006/relationships/oleObject" Target="embeddings/oleObject18.bin"/><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wmf"/><Relationship Id="rId59" Type="http://schemas.openxmlformats.org/officeDocument/2006/relationships/image" Target="media/image44.wmf"/><Relationship Id="rId67" Type="http://schemas.openxmlformats.org/officeDocument/2006/relationships/oleObject" Target="embeddings/oleObject9.bin"/><Relationship Id="rId20" Type="http://schemas.openxmlformats.org/officeDocument/2006/relationships/image" Target="media/image9.wmf"/><Relationship Id="rId41" Type="http://schemas.openxmlformats.org/officeDocument/2006/relationships/image" Target="media/image26.wmf"/><Relationship Id="rId54" Type="http://schemas.openxmlformats.org/officeDocument/2006/relationships/image" Target="media/image39.wmf"/><Relationship Id="rId62" Type="http://schemas.openxmlformats.org/officeDocument/2006/relationships/image" Target="media/image47.wmf"/><Relationship Id="rId70" Type="http://schemas.openxmlformats.org/officeDocument/2006/relationships/image" Target="media/image51.wmf"/><Relationship Id="rId75" Type="http://schemas.openxmlformats.org/officeDocument/2006/relationships/oleObject" Target="embeddings/oleObject13.bin"/><Relationship Id="rId83" Type="http://schemas.openxmlformats.org/officeDocument/2006/relationships/oleObject" Target="embeddings/oleObject17.bin"/><Relationship Id="rId88" Type="http://schemas.openxmlformats.org/officeDocument/2006/relationships/image" Target="media/image60.wmf"/><Relationship Id="rId91" Type="http://schemas.openxmlformats.org/officeDocument/2006/relationships/oleObject" Target="embeddings/oleObject21.bin"/><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21.wmf"/><Relationship Id="rId49" Type="http://schemas.openxmlformats.org/officeDocument/2006/relationships/image" Target="media/image34.wmf"/><Relationship Id="rId57" Type="http://schemas.openxmlformats.org/officeDocument/2006/relationships/image" Target="media/image42.wmf"/><Relationship Id="rId10" Type="http://schemas.openxmlformats.org/officeDocument/2006/relationships/image" Target="media/image2.wmf"/><Relationship Id="rId31" Type="http://schemas.openxmlformats.org/officeDocument/2006/relationships/image" Target="media/image17.wmf"/><Relationship Id="rId44" Type="http://schemas.openxmlformats.org/officeDocument/2006/relationships/image" Target="media/image29.wmf"/><Relationship Id="rId52" Type="http://schemas.openxmlformats.org/officeDocument/2006/relationships/image" Target="media/image37.wmf"/><Relationship Id="rId60" Type="http://schemas.openxmlformats.org/officeDocument/2006/relationships/image" Target="media/image45.wmf"/><Relationship Id="rId65" Type="http://schemas.openxmlformats.org/officeDocument/2006/relationships/oleObject" Target="embeddings/oleObject8.bin"/><Relationship Id="rId73" Type="http://schemas.openxmlformats.org/officeDocument/2006/relationships/oleObject" Target="embeddings/oleObject12.bin"/><Relationship Id="rId78" Type="http://schemas.openxmlformats.org/officeDocument/2006/relationships/image" Target="media/image55.wmf"/><Relationship Id="rId81" Type="http://schemas.openxmlformats.org/officeDocument/2006/relationships/oleObject" Target="embeddings/oleObject16.bin"/><Relationship Id="rId86" Type="http://schemas.openxmlformats.org/officeDocument/2006/relationships/image" Target="media/image59.wmf"/><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24.wmf"/><Relationship Id="rId34" Type="http://schemas.openxmlformats.org/officeDocument/2006/relationships/image" Target="media/image19.wmf"/><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54.wmf"/><Relationship Id="rId7" Type="http://schemas.openxmlformats.org/officeDocument/2006/relationships/footnotes" Target="footnotes.xml"/><Relationship Id="rId71" Type="http://schemas.openxmlformats.org/officeDocument/2006/relationships/oleObject" Target="embeddings/oleObject11.bin"/><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2.wmf"/><Relationship Id="rId40" Type="http://schemas.openxmlformats.org/officeDocument/2006/relationships/image" Target="media/image25.wmf"/><Relationship Id="rId45" Type="http://schemas.openxmlformats.org/officeDocument/2006/relationships/image" Target="media/image30.wmf"/><Relationship Id="rId66" Type="http://schemas.openxmlformats.org/officeDocument/2006/relationships/image" Target="media/image49.wmf"/><Relationship Id="rId87" Type="http://schemas.openxmlformats.org/officeDocument/2006/relationships/oleObject" Target="embeddings/oleObject19.bin"/><Relationship Id="rId61" Type="http://schemas.openxmlformats.org/officeDocument/2006/relationships/image" Target="media/image46.wmf"/><Relationship Id="rId82" Type="http://schemas.openxmlformats.org/officeDocument/2006/relationships/image" Target="media/image57.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image" Target="media/image16.wmf"/><Relationship Id="rId35" Type="http://schemas.openxmlformats.org/officeDocument/2006/relationships/image" Target="media/image20.wmf"/><Relationship Id="rId56" Type="http://schemas.openxmlformats.org/officeDocument/2006/relationships/image" Target="media/image41.wmf"/><Relationship Id="rId77" Type="http://schemas.openxmlformats.org/officeDocument/2006/relationships/oleObject" Target="embeddings/oleObject14.bin"/></Relationships>
</file>

<file path=word/_rels/settings.xml.rels><?xml version="1.0" encoding="UTF-8" standalone="yes"?>
<Relationships xmlns="http://schemas.openxmlformats.org/package/2006/relationships"><Relationship Id="rId1" Type="http://schemas.openxmlformats.org/officeDocument/2006/relationships/attachedTemplate" Target="file:///C:\git\EnergyPlusBuildSupport\docs\src\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A70C1-595D-4A04-B314-8F2D27AF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28</TotalTime>
  <Pages>10</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FSEC/BR</Company>
  <LinksUpToDate>false</LinksUpToDate>
  <CharactersWithSpaces>21970</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Bereket Nigusse</cp:lastModifiedBy>
  <cp:revision>5</cp:revision>
  <cp:lastPrinted>2013-04-01T20:45:00Z</cp:lastPrinted>
  <dcterms:created xsi:type="dcterms:W3CDTF">2014-10-05T20:20:00Z</dcterms:created>
  <dcterms:modified xsi:type="dcterms:W3CDTF">2014-10-21T15:50:00Z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