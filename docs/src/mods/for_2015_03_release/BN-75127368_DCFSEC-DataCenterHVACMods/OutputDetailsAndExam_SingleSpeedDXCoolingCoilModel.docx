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AD" w:rsidRDefault="000922AD" w:rsidP="000922AD">
      <w:pPr>
        <w:pStyle w:val="TitleCover"/>
      </w:pPr>
      <w:r>
        <w:t>Output Details and Examples</w:t>
      </w:r>
    </w:p>
    <w:p w:rsidR="000922AD" w:rsidRDefault="000922AD" w:rsidP="000922AD">
      <w:pPr>
        <w:pStyle w:val="SubtitleCover"/>
      </w:pPr>
      <w:r>
        <w:t>EnergyPlus Outputs, Example Inputs and Data Set Files</w:t>
      </w: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0922AD" w:rsidRDefault="000922AD" w:rsidP="000922AD">
      <w:pPr>
        <w:pStyle w:val="BodyText"/>
      </w:pPr>
    </w:p>
    <w:p w:rsidR="00F81D2C" w:rsidRDefault="00F81D2C" w:rsidP="00F81D2C">
      <w:pPr>
        <w:pStyle w:val="BodyText"/>
        <w:rPr>
          <w:ins w:id="0" w:author="Bereket Nigusse" w:date="2014-10-31T14:28:00Z"/>
        </w:rPr>
      </w:pPr>
      <w:ins w:id="1" w:author="Bereket Nigusse" w:date="2014-10-31T14:28:00Z">
        <w:r>
          <w:t>&lt;&lt;Snip&gt;&gt;</w:t>
        </w:r>
      </w:ins>
    </w:p>
    <w:p w:rsidR="000922AD" w:rsidRDefault="000922AD" w:rsidP="000922AD">
      <w:pPr>
        <w:pStyle w:val="BodyText"/>
      </w:pPr>
    </w:p>
    <w:p w:rsidR="007E7146" w:rsidRDefault="007E7146" w:rsidP="00005E49">
      <w:pPr>
        <w:pStyle w:val="Heading3"/>
      </w:pPr>
      <w:bookmarkStart w:id="2" w:name="_Toc5626581"/>
      <w:bookmarkStart w:id="3" w:name="_Ref7276831"/>
      <w:bookmarkStart w:id="4" w:name="_Toc350244042"/>
      <w:r>
        <w:t>DX Coil Outputs</w:t>
      </w:r>
      <w:bookmarkEnd w:id="4"/>
    </w:p>
    <w:p w:rsidR="007E12F8" w:rsidRDefault="007E12F8" w:rsidP="007E12F8">
      <w:pPr>
        <w:pStyle w:val="Heading3"/>
      </w:pPr>
      <w:bookmarkStart w:id="5" w:name="_Toc325631562"/>
      <w:bookmarkStart w:id="6" w:name="_Toc350244043"/>
      <w:r>
        <w:t>DX Cooling Coil Outputs</w:t>
      </w:r>
      <w:bookmarkEnd w:id="5"/>
      <w:bookmarkEnd w:id="6"/>
    </w:p>
    <w:p w:rsidR="00DB72AC" w:rsidRDefault="00DB72AC" w:rsidP="007E12F8">
      <w:pPr>
        <w:pStyle w:val="BodyText"/>
      </w:pPr>
    </w:p>
    <w:p w:rsidR="00F81D2C" w:rsidRDefault="00F81D2C" w:rsidP="00F81D2C">
      <w:pPr>
        <w:pStyle w:val="BodyText"/>
        <w:rPr>
          <w:ins w:id="7" w:author="Bereket Nigusse" w:date="2014-10-31T14:28:00Z"/>
        </w:rPr>
      </w:pPr>
      <w:ins w:id="8" w:author="Bereket Nigusse" w:date="2014-10-31T14:28:00Z">
        <w:r>
          <w:t>&lt;Snip&gt;&gt;</w:t>
        </w:r>
      </w:ins>
    </w:p>
    <w:p w:rsidR="00DB72AC" w:rsidRPr="00DB72AC" w:rsidRDefault="00DB72AC" w:rsidP="00DB72AC">
      <w:pPr>
        <w:pStyle w:val="Heading3"/>
      </w:pPr>
      <w:commentRangeStart w:id="9"/>
      <w:r w:rsidRPr="00DB72AC">
        <w:t>DX Cooling Coil Outputs</w:t>
      </w:r>
      <w:r w:rsidRPr="00DB72AC">
        <w:t xml:space="preserve"> for </w:t>
      </w:r>
      <w:r w:rsidRPr="00DB72AC">
        <w:t>ASHRAE 127 Standard Ratings</w:t>
      </w:r>
      <w:commentRangeEnd w:id="9"/>
      <w:r w:rsidR="00F81D2C">
        <w:rPr>
          <w:rStyle w:val="CommentReference"/>
          <w:spacing w:val="-5"/>
          <w:kern w:val="0"/>
        </w:rPr>
        <w:commentReference w:id="9"/>
      </w:r>
    </w:p>
    <w:p w:rsidR="00DB72AC" w:rsidRDefault="00DB72AC" w:rsidP="00DB72AC">
      <w:pPr>
        <w:pStyle w:val="Heading4"/>
      </w:pPr>
      <w:r>
        <w:t>Field: Component Type</w:t>
      </w:r>
    </w:p>
    <w:p w:rsidR="00DB72AC" w:rsidRDefault="00DB72AC" w:rsidP="00DB72AC">
      <w:pPr>
        <w:pStyle w:val="BodyText"/>
      </w:pPr>
      <w:r>
        <w:t>This is the component type, currently Coil</w:t>
      </w:r>
      <w:proofErr w:type="gramStart"/>
      <w:r>
        <w:t>:Cooling:DX:SingleSpeed</w:t>
      </w:r>
      <w:proofErr w:type="gramEnd"/>
      <w:r>
        <w:t xml:space="preserve"> is the only valid type.</w:t>
      </w:r>
    </w:p>
    <w:p w:rsidR="00DB72AC" w:rsidRDefault="00DB72AC" w:rsidP="00DB72AC">
      <w:pPr>
        <w:pStyle w:val="Heading4"/>
      </w:pPr>
      <w:r>
        <w:t>Field: Component Name</w:t>
      </w:r>
    </w:p>
    <w:p w:rsidR="00DB72AC" w:rsidRDefault="00DB72AC" w:rsidP="00DB72AC">
      <w:pPr>
        <w:pStyle w:val="BodyText"/>
      </w:pPr>
      <w:r>
        <w:t xml:space="preserve">The </w:t>
      </w:r>
      <w:proofErr w:type="gramStart"/>
      <w:r>
        <w:t>name of the DX cooling coil from the input data file</w:t>
      </w:r>
      <w:proofErr w:type="gramEnd"/>
      <w:r>
        <w:t xml:space="preserve"> (IDF).</w:t>
      </w:r>
    </w:p>
    <w:p w:rsidR="00F81D2C" w:rsidRDefault="00F81D2C" w:rsidP="00F81D2C">
      <w:pPr>
        <w:pStyle w:val="Heading4"/>
      </w:pPr>
      <w:r>
        <w:t xml:space="preserve">Field: </w:t>
      </w:r>
      <w:r>
        <w:t>Class</w:t>
      </w:r>
    </w:p>
    <w:p w:rsidR="00F81D2C" w:rsidRDefault="00076CCB" w:rsidP="00F81D2C">
      <w:pPr>
        <w:pStyle w:val="BodyText"/>
      </w:pPr>
      <w:r>
        <w:t>The a</w:t>
      </w:r>
      <w:r w:rsidR="00F81D2C">
        <w:t xml:space="preserve">pplication </w:t>
      </w:r>
      <w:r>
        <w:t xml:space="preserve">classification </w:t>
      </w:r>
      <w:r w:rsidR="00F81D2C">
        <w:t>class</w:t>
      </w:r>
      <w:r>
        <w:t>es</w:t>
      </w:r>
      <w:r w:rsidR="00F81D2C">
        <w:t xml:space="preserve"> of the </w:t>
      </w:r>
      <w:r>
        <w:t>D</w:t>
      </w:r>
      <w:r w:rsidR="00F81D2C">
        <w:t xml:space="preserve">X cooling coil. There are four application </w:t>
      </w:r>
      <w:r>
        <w:t xml:space="preserve">classification </w:t>
      </w:r>
      <w:r w:rsidR="00F81D2C">
        <w:t>classes</w:t>
      </w:r>
      <w:r>
        <w:t xml:space="preserve"> per ASHRAE standard 127</w:t>
      </w:r>
      <w:r w:rsidR="00F81D2C">
        <w:t xml:space="preserve">: Class </w:t>
      </w:r>
      <w:proofErr w:type="gramStart"/>
      <w:r w:rsidR="00F81D2C">
        <w:t>I</w:t>
      </w:r>
      <w:proofErr w:type="gramEnd"/>
      <w:r w:rsidR="00F81D2C">
        <w:t xml:space="preserve">, </w:t>
      </w:r>
      <w:r w:rsidR="00F81D2C">
        <w:t>Class</w:t>
      </w:r>
      <w:r w:rsidR="00F81D2C">
        <w:t xml:space="preserve"> I</w:t>
      </w:r>
      <w:r w:rsidR="00F81D2C">
        <w:t>I</w:t>
      </w:r>
      <w:r w:rsidR="00F81D2C">
        <w:t xml:space="preserve">, </w:t>
      </w:r>
      <w:r w:rsidR="00F81D2C">
        <w:t xml:space="preserve">Class </w:t>
      </w:r>
      <w:r>
        <w:t>III, and Class IV</w:t>
      </w:r>
      <w:r w:rsidR="00F81D2C">
        <w:t>.</w:t>
      </w:r>
      <w:r>
        <w:t xml:space="preserve">  The standard ratings are reported for each the four classification classes and test conditions.</w:t>
      </w:r>
    </w:p>
    <w:p w:rsidR="00DB72AC" w:rsidRPr="00140FF6" w:rsidRDefault="00DB72AC" w:rsidP="00DB72AC">
      <w:pPr>
        <w:pStyle w:val="Heading4"/>
      </w:pPr>
      <w:r>
        <w:lastRenderedPageBreak/>
        <w:t xml:space="preserve">Field: </w:t>
      </w:r>
      <w:r>
        <w:t xml:space="preserve">Rated </w:t>
      </w:r>
      <w:r w:rsidRPr="00140FF6">
        <w:t xml:space="preserve">Net Cooling Capacity </w:t>
      </w:r>
      <w:r>
        <w:t xml:space="preserve">at Test A </w:t>
      </w:r>
      <w:r w:rsidRPr="00140FF6">
        <w:t>{W}</w:t>
      </w:r>
    </w:p>
    <w:p w:rsidR="00DB72AC" w:rsidRPr="00DB72AC" w:rsidRDefault="00DB72AC" w:rsidP="00DB72AC">
      <w:pPr>
        <w:pStyle w:val="Heading4"/>
        <w:rPr>
          <w:b w:val="0"/>
          <w:i w:val="0"/>
        </w:rPr>
      </w:pPr>
      <w:proofErr w:type="gramStart"/>
      <w:r>
        <w:rPr>
          <w:b w:val="0"/>
          <w:i w:val="0"/>
        </w:rPr>
        <w:t>R</w:t>
      </w:r>
      <w:r w:rsidRPr="00DB72AC">
        <w:rPr>
          <w:b w:val="0"/>
          <w:i w:val="0"/>
        </w:rPr>
        <w:t>at</w:t>
      </w:r>
      <w:r w:rsidRPr="00DB72AC">
        <w:rPr>
          <w:b w:val="0"/>
          <w:i w:val="0"/>
        </w:rPr>
        <w:t xml:space="preserve">ed </w:t>
      </w:r>
      <w:r w:rsidRPr="00DB72AC">
        <w:rPr>
          <w:b w:val="0"/>
          <w:i w:val="0"/>
        </w:rPr>
        <w:t>net cooling capacity for this DX cooling coil</w:t>
      </w:r>
      <w:r w:rsidRPr="00DB72AC">
        <w:rPr>
          <w:b w:val="0"/>
          <w:i w:val="0"/>
        </w:rPr>
        <w:t xml:space="preserve"> at </w:t>
      </w:r>
      <w:r w:rsidR="000D083E">
        <w:rPr>
          <w:b w:val="0"/>
          <w:i w:val="0"/>
        </w:rPr>
        <w:t>T</w:t>
      </w:r>
      <w:r w:rsidR="000D083E" w:rsidRPr="00DB72AC">
        <w:rPr>
          <w:b w:val="0"/>
          <w:i w:val="0"/>
        </w:rPr>
        <w:t>est condition</w:t>
      </w:r>
      <w:r w:rsidR="000D083E" w:rsidRPr="000D083E">
        <w:t xml:space="preserve"> </w:t>
      </w:r>
      <w:r w:rsidR="000D083E" w:rsidRPr="000D083E">
        <w:rPr>
          <w:b w:val="0"/>
          <w:i w:val="0"/>
        </w:rPr>
        <w:t>A</w:t>
      </w:r>
      <w:r w:rsidR="000D083E" w:rsidRPr="00DB72AC">
        <w:rPr>
          <w:b w:val="0"/>
          <w:i w:val="0"/>
        </w:rPr>
        <w:t xml:space="preserve"> </w:t>
      </w:r>
      <w:r w:rsidRPr="00DB72AC">
        <w:rPr>
          <w:b w:val="0"/>
          <w:i w:val="0"/>
        </w:rPr>
        <w:t>per Standard ASHRAE 127</w:t>
      </w:r>
      <w:r w:rsidRPr="00DB72AC">
        <w:rPr>
          <w:b w:val="0"/>
          <w:i w:val="0"/>
        </w:rPr>
        <w:t>.</w:t>
      </w:r>
      <w:proofErr w:type="gramEnd"/>
      <w:r w:rsidRPr="00DB72AC">
        <w:rPr>
          <w:b w:val="0"/>
          <w:i w:val="0"/>
        </w:rPr>
        <w:t xml:space="preserve"> Units are Watts. See the EnergyPlus Engineering Reference (</w:t>
      </w:r>
      <w:r w:rsidRPr="00DB72AC">
        <w:rPr>
          <w:rFonts w:cs="Arial"/>
          <w:b w:val="0"/>
          <w:i w:val="0"/>
        </w:rPr>
        <w:t>ANSI/ASHRAE 127 - Standard Ratings of Single-Speed DX Cooling Coils</w:t>
      </w:r>
      <w:r w:rsidRPr="00DB72AC">
        <w:rPr>
          <w:b w:val="0"/>
          <w:i w:val="0"/>
        </w:rPr>
        <w:t>) for details on how this value is calculated</w:t>
      </w:r>
      <w:r>
        <w:t>.</w:t>
      </w:r>
      <w:r>
        <w:t xml:space="preserve"> </w:t>
      </w:r>
      <w:r w:rsidRPr="00DB72AC">
        <w:rPr>
          <w:b w:val="0"/>
          <w:i w:val="0"/>
        </w:rPr>
        <w:t>Th</w:t>
      </w:r>
      <w:r w:rsidR="00AA4014">
        <w:rPr>
          <w:b w:val="0"/>
          <w:i w:val="0"/>
        </w:rPr>
        <w:t xml:space="preserve">e net cooling capacity is </w:t>
      </w:r>
      <w:r w:rsidRPr="00DB72AC">
        <w:rPr>
          <w:b w:val="0"/>
          <w:i w:val="0"/>
        </w:rPr>
        <w:t>reported for class</w:t>
      </w:r>
      <w:r>
        <w:rPr>
          <w:b w:val="0"/>
          <w:i w:val="0"/>
        </w:rPr>
        <w:t xml:space="preserve"> I</w:t>
      </w:r>
      <w:r w:rsidRPr="00DB72AC">
        <w:rPr>
          <w:b w:val="0"/>
          <w:i w:val="0"/>
        </w:rPr>
        <w:t>, II, II and IV</w:t>
      </w:r>
      <w:r w:rsidR="00AA4014">
        <w:rPr>
          <w:b w:val="0"/>
          <w:i w:val="0"/>
        </w:rPr>
        <w:t xml:space="preserve"> test conditions</w:t>
      </w:r>
      <w:r w:rsidRPr="00DB72AC">
        <w:rPr>
          <w:b w:val="0"/>
          <w:i w:val="0"/>
        </w:rPr>
        <w:t>.</w:t>
      </w:r>
    </w:p>
    <w:p w:rsidR="00DB72AC" w:rsidRPr="00DB72AC" w:rsidRDefault="00DB72AC" w:rsidP="00DB72AC">
      <w:pPr>
        <w:pStyle w:val="Heading4"/>
      </w:pPr>
      <w:r w:rsidRPr="00DB72AC">
        <w:t>Field: Rated Total Electric Power Test A {W}</w:t>
      </w:r>
    </w:p>
    <w:p w:rsidR="00F81D2C" w:rsidRDefault="00DB72AC" w:rsidP="00F81D2C">
      <w:r>
        <w:t>R</w:t>
      </w:r>
      <w:r w:rsidRPr="00DB72AC">
        <w:t xml:space="preserve">ated </w:t>
      </w:r>
      <w:r>
        <w:t xml:space="preserve">total electric power input </w:t>
      </w:r>
      <w:r w:rsidR="00AA4014">
        <w:t xml:space="preserve">of the </w:t>
      </w:r>
      <w:r w:rsidR="00F81D2C">
        <w:t xml:space="preserve">unit </w:t>
      </w:r>
      <w:r w:rsidR="00AA4014">
        <w:t xml:space="preserve">at </w:t>
      </w:r>
      <w:r w:rsidR="000D083E">
        <w:t>T</w:t>
      </w:r>
      <w:r w:rsidR="000D083E" w:rsidRPr="00DB72AC">
        <w:t>est condition</w:t>
      </w:r>
      <w:r w:rsidR="000D083E" w:rsidRPr="000D083E">
        <w:t xml:space="preserve"> A</w:t>
      </w:r>
      <w:r w:rsidR="000D083E" w:rsidRPr="00DB72AC">
        <w:t xml:space="preserve"> </w:t>
      </w:r>
      <w:r w:rsidRPr="00DB72AC">
        <w:t>per Standard ASHRAE 127. Units are Watts. See the EnergyPlus Engineering Reference (</w:t>
      </w:r>
      <w:r w:rsidRPr="00DB72AC">
        <w:rPr>
          <w:rFonts w:cs="Arial"/>
        </w:rPr>
        <w:t>ANSI/ASHRAE 127 - Standard Ratings of Single-Speed DX Cooling Coils</w:t>
      </w:r>
      <w:r w:rsidRPr="00DB72AC">
        <w:t>) for details on how this value is calculated</w:t>
      </w:r>
      <w:r>
        <w:t xml:space="preserve">. </w:t>
      </w:r>
      <w:r w:rsidR="00AA4014">
        <w:t xml:space="preserve">The total electric power includes the supply fan power as well. </w:t>
      </w:r>
      <w:r w:rsidR="00AA4014" w:rsidRPr="00DB72AC">
        <w:t>Th</w:t>
      </w:r>
      <w:r w:rsidR="00AA4014">
        <w:t xml:space="preserve">e total electric power input is </w:t>
      </w:r>
      <w:r w:rsidR="00AA4014" w:rsidRPr="00DB72AC">
        <w:t>reported for class</w:t>
      </w:r>
      <w:r w:rsidR="00AA4014">
        <w:t xml:space="preserve"> </w:t>
      </w:r>
      <w:proofErr w:type="gramStart"/>
      <w:r w:rsidR="00AA4014">
        <w:t>I</w:t>
      </w:r>
      <w:r w:rsidR="00AA4014" w:rsidRPr="00DB72AC">
        <w:t>,</w:t>
      </w:r>
      <w:proofErr w:type="gramEnd"/>
      <w:r w:rsidR="00AA4014" w:rsidRPr="00DB72AC">
        <w:t xml:space="preserve"> II, I</w:t>
      </w:r>
      <w:r w:rsidR="00F81D2C">
        <w:t>I</w:t>
      </w:r>
      <w:r w:rsidR="00AA4014" w:rsidRPr="00DB72AC">
        <w:t>I and IV</w:t>
      </w:r>
      <w:r w:rsidR="00AA4014">
        <w:t xml:space="preserve"> test conditions</w:t>
      </w:r>
      <w:r w:rsidR="00AA4014" w:rsidRPr="00DB72AC">
        <w:t>.</w:t>
      </w:r>
      <w:bookmarkStart w:id="10" w:name="_GoBack"/>
      <w:bookmarkEnd w:id="10"/>
    </w:p>
    <w:p w:rsidR="00F81D2C" w:rsidRPr="00F81D2C" w:rsidRDefault="00F81D2C" w:rsidP="00F81D2C">
      <w:pPr>
        <w:pStyle w:val="BodyText"/>
      </w:pPr>
    </w:p>
    <w:p w:rsidR="00F81D2C" w:rsidRPr="00140FF6" w:rsidRDefault="00F81D2C" w:rsidP="00F81D2C">
      <w:pPr>
        <w:pStyle w:val="Heading4"/>
      </w:pPr>
      <w:r>
        <w:t xml:space="preserve">Field: Rated </w:t>
      </w:r>
      <w:r w:rsidRPr="00140FF6">
        <w:t xml:space="preserve">Net Cooling Capacity </w:t>
      </w:r>
      <w:r>
        <w:t xml:space="preserve">at Test </w:t>
      </w:r>
      <w:r>
        <w:t>B</w:t>
      </w:r>
      <w:r>
        <w:t xml:space="preserve"> </w:t>
      </w:r>
      <w:r w:rsidRPr="00140FF6">
        <w:t>{W}</w:t>
      </w:r>
    </w:p>
    <w:p w:rsidR="00F81D2C" w:rsidRPr="00DB72AC" w:rsidRDefault="00F81D2C" w:rsidP="00F81D2C">
      <w:proofErr w:type="gramStart"/>
      <w:r>
        <w:t>R</w:t>
      </w:r>
      <w:r w:rsidRPr="00DB72AC">
        <w:t xml:space="preserve">ated net cooling capacity </w:t>
      </w:r>
      <w:r>
        <w:t xml:space="preserve">of </w:t>
      </w:r>
      <w:r w:rsidRPr="00DB72AC">
        <w:t xml:space="preserve">this </w:t>
      </w:r>
      <w:r>
        <w:t xml:space="preserve">unit </w:t>
      </w:r>
      <w:r w:rsidRPr="00DB72AC">
        <w:t xml:space="preserve">at </w:t>
      </w:r>
      <w:r w:rsidR="000D083E">
        <w:t>T</w:t>
      </w:r>
      <w:r w:rsidR="000D083E" w:rsidRPr="00DB72AC">
        <w:t>est condition</w:t>
      </w:r>
      <w:r w:rsidR="000D083E" w:rsidRPr="000D083E">
        <w:t xml:space="preserve"> </w:t>
      </w:r>
      <w:r w:rsidR="000D083E">
        <w:t>B</w:t>
      </w:r>
      <w:r w:rsidR="000D083E" w:rsidRPr="00DB72AC">
        <w:t xml:space="preserve"> </w:t>
      </w:r>
      <w:r w:rsidRPr="00DB72AC">
        <w:t>per Standard ASHRAE 127.</w:t>
      </w:r>
      <w:proofErr w:type="gramEnd"/>
      <w:r w:rsidRPr="00DB72AC">
        <w:t xml:space="preserve"> Units are Watts. See the EnergyPlus Engineering Reference (</w:t>
      </w:r>
      <w:r w:rsidRPr="00DB72AC">
        <w:rPr>
          <w:rFonts w:cs="Arial"/>
        </w:rPr>
        <w:t>ANSI/ASHRAE 127 - Standard Ratings of Single-Speed DX Cooling Coils</w:t>
      </w:r>
      <w:r w:rsidRPr="00DB72AC">
        <w:t>) for details on how this value is calculated</w:t>
      </w:r>
      <w:r>
        <w:t xml:space="preserve">. </w:t>
      </w:r>
      <w:r w:rsidRPr="00DB72AC">
        <w:t>Th</w:t>
      </w:r>
      <w:r>
        <w:t xml:space="preserve">e net cooling capacity is </w:t>
      </w:r>
      <w:r w:rsidRPr="00DB72AC">
        <w:t>reported for class</w:t>
      </w:r>
      <w:r>
        <w:t xml:space="preserve"> I</w:t>
      </w:r>
      <w:r w:rsidRPr="00DB72AC">
        <w:t>, II, II and IV</w:t>
      </w:r>
      <w:r>
        <w:t xml:space="preserve"> test conditions</w:t>
      </w:r>
      <w:r w:rsidRPr="00DB72AC">
        <w:t>.</w:t>
      </w:r>
    </w:p>
    <w:p w:rsidR="00F81D2C" w:rsidRPr="00DB72AC" w:rsidRDefault="00F81D2C" w:rsidP="00F81D2C">
      <w:pPr>
        <w:pStyle w:val="Heading4"/>
      </w:pPr>
      <w:r w:rsidRPr="00DB72AC">
        <w:t xml:space="preserve">Field: Rated Total Electric Power Test </w:t>
      </w:r>
      <w:r>
        <w:t>B</w:t>
      </w:r>
      <w:r w:rsidRPr="00DB72AC">
        <w:t xml:space="preserve"> {W}</w:t>
      </w:r>
    </w:p>
    <w:p w:rsidR="00F81D2C" w:rsidRDefault="00F81D2C" w:rsidP="00F81D2C">
      <w:r>
        <w:t>R</w:t>
      </w:r>
      <w:r w:rsidRPr="00DB72AC">
        <w:t xml:space="preserve">ated </w:t>
      </w:r>
      <w:r>
        <w:t xml:space="preserve">total electric power input of the unit at </w:t>
      </w:r>
      <w:r w:rsidR="000D083E">
        <w:t>T</w:t>
      </w:r>
      <w:r w:rsidR="000D083E" w:rsidRPr="00DB72AC">
        <w:t>est condition</w:t>
      </w:r>
      <w:r w:rsidR="000D083E" w:rsidRPr="000D083E">
        <w:t xml:space="preserve"> </w:t>
      </w:r>
      <w:r w:rsidR="000D083E">
        <w:t>B</w:t>
      </w:r>
      <w:r w:rsidR="000D083E" w:rsidRPr="00DB72AC">
        <w:t xml:space="preserve"> </w:t>
      </w:r>
      <w:r w:rsidRPr="00DB72AC">
        <w:t>per Standard ASHRAE 127. Units are Watts. See the EnergyPlus Engineering Reference (</w:t>
      </w:r>
      <w:r w:rsidRPr="00DB72AC">
        <w:rPr>
          <w:rFonts w:cs="Arial"/>
        </w:rPr>
        <w:t>ANSI/ASHRAE 127 - Standard Ratings of Single-Speed DX Cooling Coils</w:t>
      </w:r>
      <w:r w:rsidRPr="00DB72AC">
        <w:t>) for details on how this value is calculated</w:t>
      </w:r>
      <w:r>
        <w:t xml:space="preserve">. The total electric power includes the supply fan power as well. </w:t>
      </w:r>
      <w:r w:rsidRPr="00DB72AC">
        <w:t>Th</w:t>
      </w:r>
      <w:r>
        <w:t xml:space="preserve">e total electric power input is </w:t>
      </w:r>
      <w:r w:rsidRPr="00DB72AC">
        <w:t>reported for class</w:t>
      </w:r>
      <w:r>
        <w:t xml:space="preserve"> </w:t>
      </w:r>
      <w:proofErr w:type="gramStart"/>
      <w:r>
        <w:t>I</w:t>
      </w:r>
      <w:r w:rsidRPr="00DB72AC">
        <w:t>,</w:t>
      </w:r>
      <w:proofErr w:type="gramEnd"/>
      <w:r w:rsidRPr="00DB72AC">
        <w:t xml:space="preserve"> II, I</w:t>
      </w:r>
      <w:r>
        <w:t>I</w:t>
      </w:r>
      <w:r w:rsidRPr="00DB72AC">
        <w:t>I and IV</w:t>
      </w:r>
      <w:r>
        <w:t xml:space="preserve"> test conditions</w:t>
      </w:r>
      <w:r w:rsidRPr="00DB72AC">
        <w:t>.</w:t>
      </w:r>
    </w:p>
    <w:p w:rsidR="00F81D2C" w:rsidRPr="00140FF6" w:rsidRDefault="00F81D2C" w:rsidP="00F81D2C">
      <w:pPr>
        <w:pStyle w:val="Heading4"/>
      </w:pPr>
      <w:r>
        <w:t xml:space="preserve">Field: Rated </w:t>
      </w:r>
      <w:r w:rsidRPr="00140FF6">
        <w:t xml:space="preserve">Net Cooling Capacity </w:t>
      </w:r>
      <w:r>
        <w:t xml:space="preserve">at Test </w:t>
      </w:r>
      <w:r>
        <w:t>C</w:t>
      </w:r>
      <w:r>
        <w:t xml:space="preserve"> </w:t>
      </w:r>
      <w:r w:rsidRPr="00140FF6">
        <w:t>{W}</w:t>
      </w:r>
    </w:p>
    <w:p w:rsidR="00F81D2C" w:rsidRPr="00DB72AC" w:rsidRDefault="00F81D2C" w:rsidP="00F81D2C">
      <w:proofErr w:type="gramStart"/>
      <w:r>
        <w:t>R</w:t>
      </w:r>
      <w:r w:rsidRPr="00DB72AC">
        <w:t xml:space="preserve">ated net cooling capacity </w:t>
      </w:r>
      <w:r>
        <w:t xml:space="preserve">of </w:t>
      </w:r>
      <w:r w:rsidRPr="00DB72AC">
        <w:t xml:space="preserve">this </w:t>
      </w:r>
      <w:r>
        <w:t xml:space="preserve">unit </w:t>
      </w:r>
      <w:r w:rsidRPr="00DB72AC">
        <w:t xml:space="preserve">at </w:t>
      </w:r>
      <w:r w:rsidR="000D083E">
        <w:t>T</w:t>
      </w:r>
      <w:r w:rsidR="000D083E" w:rsidRPr="00DB72AC">
        <w:t>est condition</w:t>
      </w:r>
      <w:r w:rsidR="000D083E" w:rsidRPr="000D083E">
        <w:t xml:space="preserve"> </w:t>
      </w:r>
      <w:r w:rsidR="000D083E">
        <w:t>C</w:t>
      </w:r>
      <w:r w:rsidR="000D083E" w:rsidRPr="00DB72AC">
        <w:t xml:space="preserve"> </w:t>
      </w:r>
      <w:r w:rsidRPr="00DB72AC">
        <w:t>per Standard ASHRAE 127.</w:t>
      </w:r>
      <w:proofErr w:type="gramEnd"/>
      <w:r w:rsidRPr="00DB72AC">
        <w:t xml:space="preserve"> Units are Watts. See the EnergyPlus Engineering Reference (</w:t>
      </w:r>
      <w:r w:rsidRPr="00DB72AC">
        <w:rPr>
          <w:rFonts w:cs="Arial"/>
        </w:rPr>
        <w:t>ANSI/ASHRAE 127 - Standard Ratings of Single-Speed DX Cooling Coils</w:t>
      </w:r>
      <w:r w:rsidRPr="00DB72AC">
        <w:t>) for details on how this value is calculated</w:t>
      </w:r>
      <w:r>
        <w:t xml:space="preserve">. </w:t>
      </w:r>
      <w:r w:rsidRPr="00DB72AC">
        <w:t>Th</w:t>
      </w:r>
      <w:r>
        <w:t xml:space="preserve">e net cooling capacity is </w:t>
      </w:r>
      <w:r w:rsidRPr="00DB72AC">
        <w:t>reported for class</w:t>
      </w:r>
      <w:r>
        <w:t xml:space="preserve"> I</w:t>
      </w:r>
      <w:r w:rsidRPr="00DB72AC">
        <w:t>, II, II and IV</w:t>
      </w:r>
      <w:r>
        <w:t xml:space="preserve"> test conditions</w:t>
      </w:r>
      <w:r w:rsidRPr="00DB72AC">
        <w:t>.</w:t>
      </w:r>
    </w:p>
    <w:p w:rsidR="00F81D2C" w:rsidRPr="00DB72AC" w:rsidRDefault="00F81D2C" w:rsidP="00F81D2C">
      <w:pPr>
        <w:pStyle w:val="Heading4"/>
      </w:pPr>
      <w:r w:rsidRPr="00DB72AC">
        <w:t xml:space="preserve">Field: Rated Total Electric Power Test </w:t>
      </w:r>
      <w:r>
        <w:t>C</w:t>
      </w:r>
      <w:r w:rsidRPr="00DB72AC">
        <w:t xml:space="preserve"> {W}</w:t>
      </w:r>
    </w:p>
    <w:p w:rsidR="00F81D2C" w:rsidRPr="00DB72AC" w:rsidRDefault="00F81D2C" w:rsidP="00F81D2C">
      <w:r>
        <w:t>R</w:t>
      </w:r>
      <w:r w:rsidRPr="00DB72AC">
        <w:t xml:space="preserve">ated </w:t>
      </w:r>
      <w:r>
        <w:t>total electric power input of the</w:t>
      </w:r>
      <w:r>
        <w:t xml:space="preserve"> unit </w:t>
      </w:r>
      <w:r>
        <w:t xml:space="preserve">at </w:t>
      </w:r>
      <w:r w:rsidR="000D083E">
        <w:t>T</w:t>
      </w:r>
      <w:r w:rsidR="000D083E" w:rsidRPr="00DB72AC">
        <w:t>est condition</w:t>
      </w:r>
      <w:r w:rsidR="000D083E" w:rsidRPr="000D083E">
        <w:t xml:space="preserve"> </w:t>
      </w:r>
      <w:r w:rsidR="000D083E">
        <w:t>C</w:t>
      </w:r>
      <w:r w:rsidRPr="00DB72AC">
        <w:t xml:space="preserve"> per Standard ASHRAE 127. Units are Watts. See the EnergyPlus Engineering Reference (</w:t>
      </w:r>
      <w:r w:rsidRPr="00DB72AC">
        <w:rPr>
          <w:rFonts w:cs="Arial"/>
        </w:rPr>
        <w:t>ANSI/ASHRAE 127 - Standard Ratings of Single-Speed DX Cooling Coils</w:t>
      </w:r>
      <w:r w:rsidRPr="00DB72AC">
        <w:t>) for details on how this value is calculated</w:t>
      </w:r>
      <w:r>
        <w:t xml:space="preserve">. The total electric power includes the supply fan power as well. </w:t>
      </w:r>
      <w:r w:rsidRPr="00DB72AC">
        <w:t>Th</w:t>
      </w:r>
      <w:r>
        <w:t xml:space="preserve">e total electric power input is </w:t>
      </w:r>
      <w:r w:rsidRPr="00DB72AC">
        <w:t>reported for class</w:t>
      </w:r>
      <w:r>
        <w:t xml:space="preserve"> </w:t>
      </w:r>
      <w:proofErr w:type="gramStart"/>
      <w:r>
        <w:t>I</w:t>
      </w:r>
      <w:r w:rsidRPr="00DB72AC">
        <w:t>,</w:t>
      </w:r>
      <w:proofErr w:type="gramEnd"/>
      <w:r w:rsidRPr="00DB72AC">
        <w:t xml:space="preserve"> II, I</w:t>
      </w:r>
      <w:r>
        <w:t>I</w:t>
      </w:r>
      <w:r w:rsidRPr="00DB72AC">
        <w:t>I and IV</w:t>
      </w:r>
      <w:r>
        <w:t xml:space="preserve"> test conditions</w:t>
      </w:r>
      <w:r w:rsidRPr="00DB72AC">
        <w:t>.</w:t>
      </w:r>
    </w:p>
    <w:p w:rsidR="00F81D2C" w:rsidRPr="00140FF6" w:rsidRDefault="00F81D2C" w:rsidP="00F81D2C">
      <w:pPr>
        <w:pStyle w:val="Heading4"/>
      </w:pPr>
      <w:r>
        <w:t xml:space="preserve">Field: Rated </w:t>
      </w:r>
      <w:r w:rsidRPr="00140FF6">
        <w:t xml:space="preserve">Net Cooling Capacity </w:t>
      </w:r>
      <w:r>
        <w:t xml:space="preserve">at Test </w:t>
      </w:r>
      <w:r>
        <w:t>D</w:t>
      </w:r>
      <w:r>
        <w:t xml:space="preserve"> </w:t>
      </w:r>
      <w:r w:rsidRPr="00140FF6">
        <w:t>{W}</w:t>
      </w:r>
    </w:p>
    <w:p w:rsidR="00F81D2C" w:rsidRPr="00DB72AC" w:rsidRDefault="00F81D2C" w:rsidP="00F81D2C">
      <w:proofErr w:type="gramStart"/>
      <w:r>
        <w:t>R</w:t>
      </w:r>
      <w:r w:rsidRPr="00DB72AC">
        <w:t xml:space="preserve">ated net cooling capacity </w:t>
      </w:r>
      <w:r>
        <w:t xml:space="preserve">of </w:t>
      </w:r>
      <w:r>
        <w:t>unit a</w:t>
      </w:r>
      <w:r w:rsidRPr="00DB72AC">
        <w:t xml:space="preserve">t </w:t>
      </w:r>
      <w:r>
        <w:t>T</w:t>
      </w:r>
      <w:r w:rsidRPr="00DB72AC">
        <w:t>est condition</w:t>
      </w:r>
      <w:r w:rsidR="000D083E" w:rsidRPr="000D083E">
        <w:t xml:space="preserve"> </w:t>
      </w:r>
      <w:r w:rsidR="000D083E">
        <w:t>D</w:t>
      </w:r>
      <w:r w:rsidRPr="00DB72AC">
        <w:t xml:space="preserve"> per Standard ASHRAE 127.</w:t>
      </w:r>
      <w:proofErr w:type="gramEnd"/>
      <w:r w:rsidRPr="00DB72AC">
        <w:t xml:space="preserve"> Units are Watts. See the EnergyPlus Engineering Reference (</w:t>
      </w:r>
      <w:r w:rsidRPr="00DB72AC">
        <w:rPr>
          <w:rFonts w:cs="Arial"/>
        </w:rPr>
        <w:t>ANSI/ASHRAE 127 - Standard Ratings of Single-Speed DX Cooling Coils</w:t>
      </w:r>
      <w:r w:rsidRPr="00DB72AC">
        <w:t>) for details on how this value is calculated</w:t>
      </w:r>
      <w:r>
        <w:t xml:space="preserve">. </w:t>
      </w:r>
      <w:r w:rsidRPr="00DB72AC">
        <w:t>Th</w:t>
      </w:r>
      <w:r>
        <w:t xml:space="preserve">e net cooling capacity is </w:t>
      </w:r>
      <w:r w:rsidRPr="00DB72AC">
        <w:t>reported for class</w:t>
      </w:r>
      <w:r>
        <w:t xml:space="preserve"> I</w:t>
      </w:r>
      <w:r w:rsidRPr="00DB72AC">
        <w:t>, II, II and IV</w:t>
      </w:r>
      <w:r>
        <w:t xml:space="preserve"> test conditions</w:t>
      </w:r>
      <w:r w:rsidRPr="00DB72AC">
        <w:t>.</w:t>
      </w:r>
    </w:p>
    <w:p w:rsidR="00F81D2C" w:rsidRPr="00DB72AC" w:rsidRDefault="00F81D2C" w:rsidP="00F81D2C">
      <w:pPr>
        <w:pStyle w:val="Heading4"/>
      </w:pPr>
      <w:r w:rsidRPr="00DB72AC">
        <w:t xml:space="preserve">Field: Rated Total Electric Power Test </w:t>
      </w:r>
      <w:r>
        <w:t>D</w:t>
      </w:r>
      <w:r w:rsidRPr="00DB72AC">
        <w:t xml:space="preserve"> {W}</w:t>
      </w:r>
    </w:p>
    <w:p w:rsidR="00F81D2C" w:rsidRPr="00DB72AC" w:rsidRDefault="00F81D2C" w:rsidP="00F81D2C">
      <w:r>
        <w:t>R</w:t>
      </w:r>
      <w:r w:rsidRPr="00DB72AC">
        <w:t xml:space="preserve">ated </w:t>
      </w:r>
      <w:r>
        <w:t>total electric power input of the unit at T</w:t>
      </w:r>
      <w:r w:rsidRPr="00DB72AC">
        <w:t>est condition</w:t>
      </w:r>
      <w:r w:rsidR="000D083E" w:rsidRPr="000D083E">
        <w:t xml:space="preserve"> </w:t>
      </w:r>
      <w:r w:rsidR="000D083E">
        <w:t>D</w:t>
      </w:r>
      <w:r w:rsidR="000D083E" w:rsidRPr="00DB72AC">
        <w:t xml:space="preserve"> </w:t>
      </w:r>
      <w:r w:rsidRPr="00DB72AC">
        <w:t>per Standard ASHRAE 127. Units are Watts. See the EnergyPlus Engineering Reference (</w:t>
      </w:r>
      <w:r w:rsidRPr="00DB72AC">
        <w:rPr>
          <w:rFonts w:cs="Arial"/>
        </w:rPr>
        <w:t>ANSI/ASHRAE 127 - Standard Ratings of Single-Speed DX Cooling Coils</w:t>
      </w:r>
      <w:r w:rsidRPr="00DB72AC">
        <w:t>) for details on how this value is calculated</w:t>
      </w:r>
      <w:r>
        <w:t xml:space="preserve">. The total electric power includes the supply fan power as well. </w:t>
      </w:r>
      <w:r w:rsidRPr="00DB72AC">
        <w:t>Th</w:t>
      </w:r>
      <w:r>
        <w:t xml:space="preserve">e total electric power input is </w:t>
      </w:r>
      <w:r w:rsidRPr="00DB72AC">
        <w:t>reported for class</w:t>
      </w:r>
      <w:r>
        <w:t xml:space="preserve"> </w:t>
      </w:r>
      <w:proofErr w:type="gramStart"/>
      <w:r>
        <w:t>I</w:t>
      </w:r>
      <w:r w:rsidRPr="00DB72AC">
        <w:t>,</w:t>
      </w:r>
      <w:proofErr w:type="gramEnd"/>
      <w:r w:rsidRPr="00DB72AC">
        <w:t xml:space="preserve"> II, I</w:t>
      </w:r>
      <w:r>
        <w:t>I</w:t>
      </w:r>
      <w:r w:rsidRPr="00DB72AC">
        <w:t>I and IV</w:t>
      </w:r>
      <w:r>
        <w:t xml:space="preserve"> test conditions</w:t>
      </w:r>
      <w:r w:rsidRPr="00DB72AC">
        <w:t>.</w:t>
      </w:r>
    </w:p>
    <w:p w:rsidR="00F81D2C" w:rsidRPr="00F81D2C" w:rsidRDefault="00F81D2C" w:rsidP="00F81D2C">
      <w:pPr>
        <w:pStyle w:val="BodyText"/>
      </w:pPr>
    </w:p>
    <w:p w:rsidR="00DB72AC" w:rsidRDefault="00DB72AC" w:rsidP="007E12F8">
      <w:pPr>
        <w:pStyle w:val="BodyText"/>
      </w:pPr>
    </w:p>
    <w:p w:rsidR="00DB72AC" w:rsidRPr="00DB72AC" w:rsidRDefault="00DB72AC" w:rsidP="00DB72AC">
      <w:pPr>
        <w:pStyle w:val="IDDDefinition"/>
        <w:rPr>
          <w:color w:val="FF0000"/>
        </w:rPr>
      </w:pPr>
      <w:r w:rsidRPr="00DB72AC">
        <w:rPr>
          <w:color w:val="FF0000"/>
        </w:rPr>
        <w:lastRenderedPageBreak/>
        <w:t xml:space="preserve">! &lt;DX Cooling Coil ASHRAE 127 Standard Ratings Information&gt;, Component Type, Component Name, Standard 127 Classification, Rated Net Cooling Capacity Test A {W}, Rated Total Electric Power Test A {W}, Rated Net Cooling Capacity Test B {W}, Rated Total Electric Power Test B {W}, Rated Net Cooling Capacity Test C {W}, Rated Total Electric Power Test C {W}, Rated Net Cooling Capacity Test D {W}, Rated Total Electric Power Test D {W} </w:t>
      </w:r>
    </w:p>
    <w:p w:rsidR="00DB72AC" w:rsidRPr="00DB72AC" w:rsidRDefault="00DB72AC" w:rsidP="00DB72AC">
      <w:pPr>
        <w:pStyle w:val="IDDDefinition"/>
      </w:pPr>
      <w:r w:rsidRPr="00DB72AC">
        <w:t xml:space="preserve"> DX Cooling Coil ASHRAE 127 Standard Ratings Information, Coil</w:t>
      </w:r>
      <w:proofErr w:type="gramStart"/>
      <w:r w:rsidRPr="00DB72AC">
        <w:t>:Cooling:DX:SingleSpeed</w:t>
      </w:r>
      <w:proofErr w:type="gramEnd"/>
      <w:r w:rsidRPr="00DB72AC">
        <w:t>, MAIN COOLING COIL 1, Class 1, 126953.8, 35918.5, 135678.7, 30852.7, 141523.1, 24400.1, 141727.0, 13951.0</w:t>
      </w:r>
    </w:p>
    <w:p w:rsidR="00DB72AC" w:rsidRPr="00DB72AC" w:rsidRDefault="00DB72AC" w:rsidP="00DB72AC">
      <w:pPr>
        <w:pStyle w:val="IDDDefinition"/>
      </w:pPr>
      <w:r w:rsidRPr="00DB72AC">
        <w:t xml:space="preserve"> DX Cooling Coil ASHRAE 127 Standard Ratings Information, Coil</w:t>
      </w:r>
      <w:proofErr w:type="gramStart"/>
      <w:r w:rsidRPr="00DB72AC">
        <w:t>:Cooling:DX:SingleSpeed</w:t>
      </w:r>
      <w:proofErr w:type="gramEnd"/>
      <w:r w:rsidRPr="00DB72AC">
        <w:t>, MAIN COOLING COIL 1, Class 2, 133377.6, 37330.3, 140336.0, 31647.7, 141727.0, 24424.7, 141727.0, 13951.0</w:t>
      </w:r>
    </w:p>
    <w:p w:rsidR="00DB72AC" w:rsidRPr="00DB72AC" w:rsidRDefault="00DB72AC" w:rsidP="00DB72AC">
      <w:pPr>
        <w:pStyle w:val="IDDDefinition"/>
      </w:pPr>
      <w:r w:rsidRPr="00DB72AC">
        <w:t xml:space="preserve"> DX Cooling Coil ASHRAE 127 Standard Ratings Information, Coil</w:t>
      </w:r>
      <w:proofErr w:type="gramStart"/>
      <w:r w:rsidRPr="00DB72AC">
        <w:t>:Cooling:DX:SingleSpeed</w:t>
      </w:r>
      <w:proofErr w:type="gramEnd"/>
      <w:r w:rsidRPr="00DB72AC">
        <w:t>, MAIN COOLING COIL 1, Class 3, 139488.4, 38673.3, 141354.0, 31821.4, 141727.0, 24424.7, 141727.0, 13951.0</w:t>
      </w:r>
    </w:p>
    <w:p w:rsidR="00DB72AC" w:rsidRPr="00DB72AC" w:rsidRDefault="00DB72AC" w:rsidP="00DB72AC">
      <w:pPr>
        <w:pStyle w:val="IDDDefinition"/>
      </w:pPr>
      <w:r w:rsidRPr="00DB72AC">
        <w:t xml:space="preserve"> DX Cooling Coil ASHRAE 127 Standard Ratings Information, Coil</w:t>
      </w:r>
      <w:proofErr w:type="gramStart"/>
      <w:r w:rsidRPr="00DB72AC">
        <w:t>:Cooling:DX:SingleSpeed</w:t>
      </w:r>
      <w:proofErr w:type="gramEnd"/>
      <w:r w:rsidRPr="00DB72AC">
        <w:t>, MAIN COOLING COIL 1, Class 4, 145024.0, 39889.8, 141727.0, 31885.1, 141727.0, 24424.7, 141727.0, 13951.0</w:t>
      </w:r>
    </w:p>
    <w:p w:rsidR="00DB72AC" w:rsidRDefault="00DB72AC" w:rsidP="007E12F8">
      <w:pPr>
        <w:pStyle w:val="Heading3"/>
      </w:pPr>
      <w:bookmarkStart w:id="11" w:name="_Toc325631563"/>
      <w:bookmarkStart w:id="12" w:name="_Toc350244044"/>
    </w:p>
    <w:p w:rsidR="00DB72AC" w:rsidRDefault="00DB72AC" w:rsidP="007E12F8">
      <w:pPr>
        <w:pStyle w:val="Heading3"/>
      </w:pPr>
    </w:p>
    <w:p w:rsidR="00DB72AC" w:rsidRDefault="00DB72AC" w:rsidP="007E12F8">
      <w:pPr>
        <w:pStyle w:val="Heading3"/>
      </w:pPr>
    </w:p>
    <w:p w:rsidR="007E12F8" w:rsidRDefault="007E12F8" w:rsidP="007E12F8">
      <w:pPr>
        <w:pStyle w:val="Heading3"/>
      </w:pPr>
      <w:r>
        <w:t>DX Heating Coil Outputs</w:t>
      </w:r>
      <w:bookmarkEnd w:id="2"/>
      <w:bookmarkEnd w:id="3"/>
      <w:bookmarkEnd w:id="11"/>
      <w:bookmarkEnd w:id="12"/>
    </w:p>
    <w:sectPr w:rsidR="007E12F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965" w:footer="965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Bereket Nigusse" w:date="2014-10-31T14:29:00Z" w:initials="BN">
    <w:p w:rsidR="00F81D2C" w:rsidRDefault="00F81D2C">
      <w:pPr>
        <w:pStyle w:val="CommentText"/>
      </w:pPr>
      <w:r>
        <w:rPr>
          <w:rStyle w:val="CommentReference"/>
        </w:rPr>
        <w:annotationRef/>
      </w:r>
      <w:r>
        <w:t>New section.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F3" w:rsidRDefault="00792FF3">
      <w:r>
        <w:separator/>
      </w:r>
    </w:p>
  </w:endnote>
  <w:endnote w:type="continuationSeparator" w:id="0">
    <w:p w:rsidR="00792FF3" w:rsidRDefault="0079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16227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62276" w:rsidRDefault="00162276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162276">
    <w:pPr>
      <w:pStyle w:val="Footer"/>
      <w:pBdr>
        <w:top w:val="single" w:sz="8" w:space="1" w:color="auto"/>
      </w:pBdr>
      <w:tabs>
        <w:tab w:val="clear" w:pos="4320"/>
      </w:tabs>
    </w:pPr>
    <w:r>
      <w:fldChar w:fldCharType="begin"/>
    </w:r>
    <w:r>
      <w:instrText xml:space="preserve"> DATE \@ "M/d/yy" </w:instrText>
    </w:r>
    <w:r>
      <w:fldChar w:fldCharType="separate"/>
    </w:r>
    <w:r w:rsidR="00DB72AC">
      <w:rPr>
        <w:noProof/>
      </w:rPr>
      <w:t>10/31/14</w: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D083E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162276">
    <w:pPr>
      <w:pStyle w:val="Footer"/>
      <w:pBdr>
        <w:top w:val="single" w:sz="8" w:space="1" w:color="auto"/>
      </w:pBdr>
      <w:tabs>
        <w:tab w:val="clear" w:pos="4320"/>
      </w:tabs>
    </w:pPr>
    <w:r>
      <w:fldChar w:fldCharType="begin"/>
    </w:r>
    <w:r>
      <w:instrText xml:space="preserve"> DATE \@ "M/d/yy" </w:instrText>
    </w:r>
    <w:r>
      <w:fldChar w:fldCharType="separate"/>
    </w:r>
    <w:r w:rsidR="00DB72AC">
      <w:rPr>
        <w:noProof/>
      </w:rPr>
      <w:t>10/31/14</w: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:rsidR="00162276" w:rsidRDefault="00162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F3" w:rsidRDefault="00792FF3">
      <w:r>
        <w:separator/>
      </w:r>
    </w:p>
  </w:footnote>
  <w:footnote w:type="continuationSeparator" w:id="0">
    <w:p w:rsidR="00792FF3" w:rsidRDefault="00792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4774B6" w:rsidP="006940FC">
    <w:pPr>
      <w:pStyle w:val="Head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0D083E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162276">
      <w:tab/>
    </w:r>
    <w:r>
      <w:fldChar w:fldCharType="begin"/>
    </w:r>
    <w:r>
      <w:instrText xml:space="preserve"> STYLEREF  "Heading 2"  \* MERGEFORMAT </w:instrText>
    </w:r>
    <w:r>
      <w:fldChar w:fldCharType="separate"/>
    </w:r>
    <w:r w:rsidR="000D083E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276" w:rsidRDefault="004774B6">
    <w:pPr>
      <w:pStyle w:val="Header"/>
      <w:pBdr>
        <w:bottom w:val="single" w:sz="4" w:space="1" w:color="auto"/>
      </w:pBdr>
    </w:pPr>
    <w:fldSimple w:instr=" STYLEREF &quot;heading 1&quot; \* MERGEFORMAT ">
      <w:r>
        <w:rPr>
          <w:noProof/>
        </w:rPr>
        <w:t>Introduction</w:t>
      </w:r>
    </w:fldSimple>
    <w:r w:rsidR="00162276">
      <w:tab/>
    </w:r>
    <w:fldSimple w:instr=" STYLEREF &quot;heading 2&quot; \* MERGEFORMAT ">
      <w:r>
        <w:rPr>
          <w:noProof/>
        </w:rPr>
        <w:t>Output File List</w:t>
      </w:r>
    </w:fldSimple>
  </w:p>
  <w:p w:rsidR="00162276" w:rsidRDefault="0016227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10FA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7A54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34C64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F6BB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F98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55C80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0BE8C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5D4D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62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DB62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F924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206A49"/>
    <w:multiLevelType w:val="hybridMultilevel"/>
    <w:tmpl w:val="9196AA0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4611440"/>
    <w:multiLevelType w:val="hybridMultilevel"/>
    <w:tmpl w:val="2C68EA7E"/>
    <w:lvl w:ilvl="0" w:tplc="9AC033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5645622"/>
    <w:multiLevelType w:val="hybridMultilevel"/>
    <w:tmpl w:val="4094BE7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D4402DE"/>
    <w:multiLevelType w:val="hybridMultilevel"/>
    <w:tmpl w:val="7FF67136"/>
    <w:lvl w:ilvl="0" w:tplc="06DA3CE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BE4EA9"/>
    <w:multiLevelType w:val="hybridMultilevel"/>
    <w:tmpl w:val="013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FB09C2"/>
    <w:multiLevelType w:val="hybridMultilevel"/>
    <w:tmpl w:val="FFB433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438C23C6"/>
    <w:multiLevelType w:val="hybridMultilevel"/>
    <w:tmpl w:val="19CC0A4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7583C2E"/>
    <w:multiLevelType w:val="singleLevel"/>
    <w:tmpl w:val="C2A61456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9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20">
    <w:nsid w:val="510864A3"/>
    <w:multiLevelType w:val="singleLevel"/>
    <w:tmpl w:val="08285C0A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>
    <w:nsid w:val="559913A9"/>
    <w:multiLevelType w:val="singleLevel"/>
    <w:tmpl w:val="25407178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2">
    <w:nsid w:val="67A907E1"/>
    <w:multiLevelType w:val="singleLevel"/>
    <w:tmpl w:val="08285C0A"/>
    <w:lvl w:ilvl="0">
      <w:start w:val="1"/>
      <w:numFmt w:val="none"/>
      <w:lvlText w:val=""/>
      <w:legacy w:legacy="1" w:legacySpace="0" w:legacyIndent="0"/>
      <w:lvlJc w:val="left"/>
    </w:lvl>
  </w:abstractNum>
  <w:abstractNum w:abstractNumId="23">
    <w:nsid w:val="7D295C52"/>
    <w:multiLevelType w:val="hybridMultilevel"/>
    <w:tmpl w:val="E680413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1"/>
    <w:lvlOverride w:ilvl="0">
      <w:lvl w:ilvl="0">
        <w:start w:val="1"/>
        <w:numFmt w:val="decimal"/>
        <w:pStyle w:val="ListNumber"/>
        <w:lvlText w:val="%1)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  <w:b w:val="0"/>
          <w:i w:val="0"/>
          <w:sz w:val="18"/>
        </w:rPr>
      </w:lvl>
    </w:lvlOverride>
  </w:num>
  <w:num w:numId="5">
    <w:abstractNumId w:val="11"/>
  </w:num>
  <w:num w:numId="6">
    <w:abstractNumId w:val="12"/>
  </w:num>
  <w:num w:numId="7">
    <w:abstractNumId w:val="13"/>
  </w:num>
  <w:num w:numId="8">
    <w:abstractNumId w:val="16"/>
  </w:num>
  <w:num w:numId="9">
    <w:abstractNumId w:val="23"/>
  </w:num>
  <w:num w:numId="10">
    <w:abstractNumId w:val="15"/>
  </w:num>
  <w:num w:numId="11">
    <w:abstractNumId w:val="17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20"/>
  </w:num>
  <w:num w:numId="25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8" w:dllVersion="513" w:checkStyle="1"/>
  <w:proofState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AD"/>
    <w:rsid w:val="000034BB"/>
    <w:rsid w:val="00005E49"/>
    <w:rsid w:val="00064306"/>
    <w:rsid w:val="00076CCB"/>
    <w:rsid w:val="00080CC6"/>
    <w:rsid w:val="00084C3E"/>
    <w:rsid w:val="000900B3"/>
    <w:rsid w:val="000909AE"/>
    <w:rsid w:val="000922AD"/>
    <w:rsid w:val="000A0BFB"/>
    <w:rsid w:val="000B040F"/>
    <w:rsid w:val="000B7814"/>
    <w:rsid w:val="000C0DD3"/>
    <w:rsid w:val="000D083E"/>
    <w:rsid w:val="000E3BCD"/>
    <w:rsid w:val="000F1702"/>
    <w:rsid w:val="000F2078"/>
    <w:rsid w:val="001105E7"/>
    <w:rsid w:val="00113C47"/>
    <w:rsid w:val="00121202"/>
    <w:rsid w:val="00140FF6"/>
    <w:rsid w:val="00147F0A"/>
    <w:rsid w:val="00162276"/>
    <w:rsid w:val="00173F28"/>
    <w:rsid w:val="00176B43"/>
    <w:rsid w:val="001848DA"/>
    <w:rsid w:val="001B49F1"/>
    <w:rsid w:val="001B555E"/>
    <w:rsid w:val="001C0EE9"/>
    <w:rsid w:val="001C48FF"/>
    <w:rsid w:val="00226C37"/>
    <w:rsid w:val="00237F2A"/>
    <w:rsid w:val="00240D04"/>
    <w:rsid w:val="0025634F"/>
    <w:rsid w:val="00262DD8"/>
    <w:rsid w:val="00273F82"/>
    <w:rsid w:val="002758F1"/>
    <w:rsid w:val="002915C2"/>
    <w:rsid w:val="002D466A"/>
    <w:rsid w:val="002D6385"/>
    <w:rsid w:val="002F03E4"/>
    <w:rsid w:val="002F525D"/>
    <w:rsid w:val="00307857"/>
    <w:rsid w:val="0032344F"/>
    <w:rsid w:val="003401E6"/>
    <w:rsid w:val="00357118"/>
    <w:rsid w:val="0035787C"/>
    <w:rsid w:val="0036394F"/>
    <w:rsid w:val="00375C56"/>
    <w:rsid w:val="00382C67"/>
    <w:rsid w:val="0039392D"/>
    <w:rsid w:val="003B1B19"/>
    <w:rsid w:val="003B32AD"/>
    <w:rsid w:val="003E25A6"/>
    <w:rsid w:val="003E6F5B"/>
    <w:rsid w:val="003F7866"/>
    <w:rsid w:val="00404D4E"/>
    <w:rsid w:val="00414AE7"/>
    <w:rsid w:val="00415180"/>
    <w:rsid w:val="0041768E"/>
    <w:rsid w:val="00422790"/>
    <w:rsid w:val="0042377D"/>
    <w:rsid w:val="00455F01"/>
    <w:rsid w:val="004630BF"/>
    <w:rsid w:val="004726E9"/>
    <w:rsid w:val="004774B6"/>
    <w:rsid w:val="0048357D"/>
    <w:rsid w:val="004B0076"/>
    <w:rsid w:val="004E616F"/>
    <w:rsid w:val="004F2B06"/>
    <w:rsid w:val="004F2DD8"/>
    <w:rsid w:val="004F3B5A"/>
    <w:rsid w:val="00517434"/>
    <w:rsid w:val="00530D28"/>
    <w:rsid w:val="005371CC"/>
    <w:rsid w:val="00542DDA"/>
    <w:rsid w:val="0055675E"/>
    <w:rsid w:val="005578B7"/>
    <w:rsid w:val="0057103E"/>
    <w:rsid w:val="0058167F"/>
    <w:rsid w:val="00587A16"/>
    <w:rsid w:val="00591DA3"/>
    <w:rsid w:val="005960C2"/>
    <w:rsid w:val="005A3E2A"/>
    <w:rsid w:val="005B3E3C"/>
    <w:rsid w:val="005B4AC2"/>
    <w:rsid w:val="005B7855"/>
    <w:rsid w:val="005C195C"/>
    <w:rsid w:val="005C7208"/>
    <w:rsid w:val="005F1893"/>
    <w:rsid w:val="005F2465"/>
    <w:rsid w:val="00604280"/>
    <w:rsid w:val="00605628"/>
    <w:rsid w:val="00623823"/>
    <w:rsid w:val="00631951"/>
    <w:rsid w:val="00666676"/>
    <w:rsid w:val="00670B95"/>
    <w:rsid w:val="00672504"/>
    <w:rsid w:val="0068073B"/>
    <w:rsid w:val="006909A2"/>
    <w:rsid w:val="006917AF"/>
    <w:rsid w:val="006940FC"/>
    <w:rsid w:val="0069662A"/>
    <w:rsid w:val="006A0BBB"/>
    <w:rsid w:val="006A6980"/>
    <w:rsid w:val="006C1D83"/>
    <w:rsid w:val="006C432D"/>
    <w:rsid w:val="006C5E43"/>
    <w:rsid w:val="006D6B57"/>
    <w:rsid w:val="006D7A57"/>
    <w:rsid w:val="006E6A51"/>
    <w:rsid w:val="006F0363"/>
    <w:rsid w:val="00704EAA"/>
    <w:rsid w:val="007066D6"/>
    <w:rsid w:val="007346D4"/>
    <w:rsid w:val="00743746"/>
    <w:rsid w:val="00743C59"/>
    <w:rsid w:val="00776B15"/>
    <w:rsid w:val="00777B5C"/>
    <w:rsid w:val="00782C75"/>
    <w:rsid w:val="007831AC"/>
    <w:rsid w:val="00790BAC"/>
    <w:rsid w:val="00792EA8"/>
    <w:rsid w:val="00792FF3"/>
    <w:rsid w:val="00794897"/>
    <w:rsid w:val="007B09D7"/>
    <w:rsid w:val="007B3796"/>
    <w:rsid w:val="007D574A"/>
    <w:rsid w:val="007E12F8"/>
    <w:rsid w:val="007E1E76"/>
    <w:rsid w:val="007E7146"/>
    <w:rsid w:val="007E7985"/>
    <w:rsid w:val="008125E0"/>
    <w:rsid w:val="00814E80"/>
    <w:rsid w:val="0082053A"/>
    <w:rsid w:val="00844423"/>
    <w:rsid w:val="00854A97"/>
    <w:rsid w:val="00856589"/>
    <w:rsid w:val="00856DAB"/>
    <w:rsid w:val="00864D31"/>
    <w:rsid w:val="00887149"/>
    <w:rsid w:val="0089339E"/>
    <w:rsid w:val="00895B62"/>
    <w:rsid w:val="008A163E"/>
    <w:rsid w:val="008A27FF"/>
    <w:rsid w:val="008B4851"/>
    <w:rsid w:val="008C4A2F"/>
    <w:rsid w:val="008C5E3B"/>
    <w:rsid w:val="008E308A"/>
    <w:rsid w:val="008E5A79"/>
    <w:rsid w:val="008E7488"/>
    <w:rsid w:val="008F0B39"/>
    <w:rsid w:val="00901B13"/>
    <w:rsid w:val="00904B1E"/>
    <w:rsid w:val="00904BE0"/>
    <w:rsid w:val="00930FE3"/>
    <w:rsid w:val="00942AD1"/>
    <w:rsid w:val="00946DA8"/>
    <w:rsid w:val="00947168"/>
    <w:rsid w:val="00947202"/>
    <w:rsid w:val="0095055E"/>
    <w:rsid w:val="00970C07"/>
    <w:rsid w:val="00987E98"/>
    <w:rsid w:val="00997484"/>
    <w:rsid w:val="009A4775"/>
    <w:rsid w:val="009A69A9"/>
    <w:rsid w:val="009B0AC2"/>
    <w:rsid w:val="009B36A3"/>
    <w:rsid w:val="009B55C5"/>
    <w:rsid w:val="009C2C1E"/>
    <w:rsid w:val="009D3BF8"/>
    <w:rsid w:val="009E51AC"/>
    <w:rsid w:val="009E7738"/>
    <w:rsid w:val="009F22D8"/>
    <w:rsid w:val="009F7B1F"/>
    <w:rsid w:val="00A05AEB"/>
    <w:rsid w:val="00A35BF5"/>
    <w:rsid w:val="00A44771"/>
    <w:rsid w:val="00A44F45"/>
    <w:rsid w:val="00A64D90"/>
    <w:rsid w:val="00A67A4F"/>
    <w:rsid w:val="00A87677"/>
    <w:rsid w:val="00AA4014"/>
    <w:rsid w:val="00AB0966"/>
    <w:rsid w:val="00AC33A0"/>
    <w:rsid w:val="00AC3CB1"/>
    <w:rsid w:val="00AC66CE"/>
    <w:rsid w:val="00AC7679"/>
    <w:rsid w:val="00B10759"/>
    <w:rsid w:val="00B14BCD"/>
    <w:rsid w:val="00B23903"/>
    <w:rsid w:val="00B25FDC"/>
    <w:rsid w:val="00B40939"/>
    <w:rsid w:val="00B46DB0"/>
    <w:rsid w:val="00B52AF3"/>
    <w:rsid w:val="00B57139"/>
    <w:rsid w:val="00B8222F"/>
    <w:rsid w:val="00B82E1C"/>
    <w:rsid w:val="00BB01D8"/>
    <w:rsid w:val="00BD1CAB"/>
    <w:rsid w:val="00BD5426"/>
    <w:rsid w:val="00BF4C02"/>
    <w:rsid w:val="00C05DCE"/>
    <w:rsid w:val="00C171C0"/>
    <w:rsid w:val="00C21122"/>
    <w:rsid w:val="00C347E9"/>
    <w:rsid w:val="00C43A8E"/>
    <w:rsid w:val="00C600B0"/>
    <w:rsid w:val="00C670A6"/>
    <w:rsid w:val="00C6782E"/>
    <w:rsid w:val="00C814FB"/>
    <w:rsid w:val="00C84377"/>
    <w:rsid w:val="00C8636C"/>
    <w:rsid w:val="00CA0F27"/>
    <w:rsid w:val="00CA2A83"/>
    <w:rsid w:val="00CB3412"/>
    <w:rsid w:val="00CB5B45"/>
    <w:rsid w:val="00CC0ED0"/>
    <w:rsid w:val="00CE425A"/>
    <w:rsid w:val="00CE70D2"/>
    <w:rsid w:val="00CF4CEC"/>
    <w:rsid w:val="00D000CB"/>
    <w:rsid w:val="00D1126F"/>
    <w:rsid w:val="00D150F3"/>
    <w:rsid w:val="00D17EDF"/>
    <w:rsid w:val="00D40F3B"/>
    <w:rsid w:val="00D425E2"/>
    <w:rsid w:val="00D63F3F"/>
    <w:rsid w:val="00D82C2F"/>
    <w:rsid w:val="00D9025A"/>
    <w:rsid w:val="00D94EF2"/>
    <w:rsid w:val="00DA6972"/>
    <w:rsid w:val="00DB23BC"/>
    <w:rsid w:val="00DB3476"/>
    <w:rsid w:val="00DB72AC"/>
    <w:rsid w:val="00DC1E80"/>
    <w:rsid w:val="00DD0CEE"/>
    <w:rsid w:val="00DD1E59"/>
    <w:rsid w:val="00DE40F2"/>
    <w:rsid w:val="00DF5B04"/>
    <w:rsid w:val="00E03ECB"/>
    <w:rsid w:val="00E043CB"/>
    <w:rsid w:val="00E15F5E"/>
    <w:rsid w:val="00E244D5"/>
    <w:rsid w:val="00E3230C"/>
    <w:rsid w:val="00E33789"/>
    <w:rsid w:val="00E46657"/>
    <w:rsid w:val="00E567F7"/>
    <w:rsid w:val="00EC586A"/>
    <w:rsid w:val="00EE77EE"/>
    <w:rsid w:val="00F02A27"/>
    <w:rsid w:val="00F071A3"/>
    <w:rsid w:val="00F0766B"/>
    <w:rsid w:val="00F126CE"/>
    <w:rsid w:val="00F1755F"/>
    <w:rsid w:val="00F2609A"/>
    <w:rsid w:val="00F34213"/>
    <w:rsid w:val="00F53762"/>
    <w:rsid w:val="00F81D2C"/>
    <w:rsid w:val="00F8553F"/>
    <w:rsid w:val="00F9183B"/>
    <w:rsid w:val="00F94BBF"/>
    <w:rsid w:val="00FA029B"/>
    <w:rsid w:val="00FA6212"/>
    <w:rsid w:val="00FF08EC"/>
    <w:rsid w:val="00F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74B6"/>
    <w:pPr>
      <w:ind w:left="1080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4774B6"/>
    <w:pPr>
      <w:pageBreakBefore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15"/>
      <w:outlineLvl w:val="0"/>
    </w:pPr>
    <w:rPr>
      <w:rFonts w:ascii="Arial Black" w:hAnsi="Arial Black"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4774B6"/>
    <w:pPr>
      <w:spacing w:before="24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link w:val="Heading3Char"/>
    <w:qFormat/>
    <w:rsid w:val="004774B6"/>
    <w:pPr>
      <w:spacing w:before="120" w:after="12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link w:val="Heading4Char"/>
    <w:qFormat/>
    <w:rsid w:val="004774B6"/>
    <w:pPr>
      <w:spacing w:before="120" w:after="120" w:line="240" w:lineRule="atLeast"/>
      <w:outlineLvl w:val="3"/>
    </w:pPr>
    <w:rPr>
      <w:b/>
      <w:i/>
      <w:sz w:val="20"/>
    </w:rPr>
  </w:style>
  <w:style w:type="paragraph" w:styleId="Heading5">
    <w:name w:val="heading 5"/>
    <w:basedOn w:val="HeadingBase"/>
    <w:next w:val="BodyText"/>
    <w:link w:val="Heading5Char"/>
    <w:qFormat/>
    <w:rsid w:val="004774B6"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link w:val="Heading6Char"/>
    <w:qFormat/>
    <w:rsid w:val="004774B6"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link w:val="Heading7Char"/>
    <w:qFormat/>
    <w:rsid w:val="004774B6"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link w:val="Heading8Char"/>
    <w:qFormat/>
    <w:rsid w:val="004774B6"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link w:val="Heading9Char"/>
    <w:qFormat/>
    <w:rsid w:val="004774B6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4774B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4774B6"/>
    <w:pPr>
      <w:spacing w:before="60" w:after="60"/>
      <w:jc w:val="both"/>
    </w:pPr>
  </w:style>
  <w:style w:type="character" w:customStyle="1" w:styleId="BodyTextChar1">
    <w:name w:val="Body Text Char1"/>
    <w:link w:val="BodyText"/>
    <w:rsid w:val="000922AD"/>
    <w:rPr>
      <w:rFonts w:ascii="Arial" w:hAnsi="Arial"/>
    </w:rPr>
  </w:style>
  <w:style w:type="character" w:customStyle="1" w:styleId="Heading1Char">
    <w:name w:val="Heading 1 Char"/>
    <w:link w:val="Heading1"/>
    <w:rsid w:val="000922AD"/>
    <w:rPr>
      <w:rFonts w:ascii="Arial Black" w:hAnsi="Arial Black"/>
      <w:color w:val="FFFFFF"/>
      <w:spacing w:val="-10"/>
      <w:kern w:val="20"/>
      <w:position w:val="8"/>
      <w:sz w:val="24"/>
      <w:shd w:val="solid" w:color="auto" w:fill="auto"/>
    </w:rPr>
  </w:style>
  <w:style w:type="character" w:customStyle="1" w:styleId="Heading2Char">
    <w:name w:val="Heading 2 Char"/>
    <w:link w:val="Heading2"/>
    <w:rsid w:val="000922AD"/>
    <w:rPr>
      <w:rFonts w:ascii="Arial Black" w:hAnsi="Arial Black"/>
      <w:spacing w:val="-15"/>
      <w:kern w:val="28"/>
      <w:sz w:val="22"/>
    </w:rPr>
  </w:style>
  <w:style w:type="character" w:customStyle="1" w:styleId="Heading3Char">
    <w:name w:val="Heading 3 Char"/>
    <w:link w:val="Heading3"/>
    <w:rsid w:val="000922AD"/>
    <w:rPr>
      <w:rFonts w:ascii="Arial Black" w:hAnsi="Arial Black"/>
      <w:spacing w:val="-10"/>
      <w:kern w:val="28"/>
    </w:rPr>
  </w:style>
  <w:style w:type="character" w:customStyle="1" w:styleId="Heading4Char">
    <w:name w:val="Heading 4 Char"/>
    <w:link w:val="Heading4"/>
    <w:rsid w:val="000922AD"/>
    <w:rPr>
      <w:rFonts w:ascii="Arial" w:hAnsi="Arial"/>
      <w:b/>
      <w:i/>
      <w:spacing w:val="-4"/>
      <w:kern w:val="28"/>
    </w:rPr>
  </w:style>
  <w:style w:type="character" w:customStyle="1" w:styleId="Heading5Char">
    <w:name w:val="Heading 5 Char"/>
    <w:link w:val="Heading5"/>
    <w:rsid w:val="000922AD"/>
    <w:rPr>
      <w:rFonts w:ascii="Arial" w:hAnsi="Arial"/>
      <w:spacing w:val="-4"/>
      <w:kern w:val="28"/>
    </w:rPr>
  </w:style>
  <w:style w:type="character" w:customStyle="1" w:styleId="Heading6Char">
    <w:name w:val="Heading 6 Char"/>
    <w:link w:val="Heading6"/>
    <w:rsid w:val="000922AD"/>
    <w:rPr>
      <w:rFonts w:ascii="Arial" w:hAnsi="Arial"/>
      <w:i/>
      <w:spacing w:val="-4"/>
      <w:kern w:val="28"/>
    </w:rPr>
  </w:style>
  <w:style w:type="character" w:customStyle="1" w:styleId="Heading7Char">
    <w:name w:val="Heading 7 Char"/>
    <w:link w:val="Heading7"/>
    <w:rsid w:val="000922AD"/>
    <w:rPr>
      <w:rFonts w:ascii="Arial" w:hAnsi="Arial"/>
      <w:spacing w:val="-4"/>
      <w:kern w:val="28"/>
    </w:rPr>
  </w:style>
  <w:style w:type="character" w:customStyle="1" w:styleId="Heading8Char">
    <w:name w:val="Heading 8 Char"/>
    <w:link w:val="Heading8"/>
    <w:rsid w:val="000922AD"/>
    <w:rPr>
      <w:rFonts w:ascii="Arial" w:hAnsi="Arial"/>
      <w:i/>
      <w:spacing w:val="-4"/>
      <w:kern w:val="28"/>
      <w:sz w:val="18"/>
    </w:rPr>
  </w:style>
  <w:style w:type="character" w:customStyle="1" w:styleId="Heading9Char">
    <w:name w:val="Heading 9 Char"/>
    <w:link w:val="Heading9"/>
    <w:rsid w:val="000922AD"/>
    <w:rPr>
      <w:rFonts w:ascii="Arial" w:hAnsi="Arial"/>
      <w:spacing w:val="-4"/>
      <w:kern w:val="28"/>
      <w:sz w:val="18"/>
    </w:rPr>
  </w:style>
  <w:style w:type="paragraph" w:customStyle="1" w:styleId="BlockQuotation">
    <w:name w:val="Block Quotation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BodyTextIndent">
    <w:name w:val="Body Text Indent"/>
    <w:basedOn w:val="BodyText"/>
    <w:link w:val="BodyTextIndentChar"/>
    <w:rsid w:val="00CB3412"/>
    <w:pPr>
      <w:ind w:left="1440"/>
    </w:pPr>
  </w:style>
  <w:style w:type="character" w:customStyle="1" w:styleId="BodyTextIndentChar">
    <w:name w:val="Body Text Indent Char"/>
    <w:link w:val="BodyTextIndent"/>
    <w:rsid w:val="000922AD"/>
    <w:rPr>
      <w:rFonts w:ascii="Arial" w:hAnsi="Arial"/>
      <w:lang w:val="en-US" w:eastAsia="en-US" w:bidi="ar-SA"/>
    </w:rPr>
  </w:style>
  <w:style w:type="paragraph" w:customStyle="1" w:styleId="BodyTextKeep">
    <w:name w:val="Body Text Keep"/>
    <w:basedOn w:val="BodyText"/>
    <w:rsid w:val="00CB3412"/>
    <w:pPr>
      <w:keepNext/>
    </w:pPr>
  </w:style>
  <w:style w:type="paragraph" w:customStyle="1" w:styleId="Picture">
    <w:name w:val="Picture"/>
    <w:next w:val="Caption"/>
    <w:rsid w:val="004774B6"/>
    <w:pPr>
      <w:keepNext/>
      <w:jc w:val="center"/>
    </w:pPr>
    <w:rPr>
      <w:rFonts w:ascii="Arial" w:hAnsi="Arial"/>
    </w:rPr>
  </w:style>
  <w:style w:type="paragraph" w:styleId="Caption">
    <w:name w:val="caption"/>
    <w:basedOn w:val="Picture"/>
    <w:next w:val="BodyText"/>
    <w:qFormat/>
    <w:rsid w:val="004774B6"/>
    <w:pPr>
      <w:spacing w:before="60" w:after="240" w:line="220" w:lineRule="atLeast"/>
    </w:pPr>
  </w:style>
  <w:style w:type="paragraph" w:customStyle="1" w:styleId="PartLabel">
    <w:name w:val="Part Label"/>
    <w:basedOn w:val="Normal"/>
    <w:rsid w:val="004774B6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rsid w:val="004774B6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styleId="Title">
    <w:name w:val="Title"/>
    <w:basedOn w:val="HeadingBase"/>
    <w:next w:val="Subtitle"/>
    <w:link w:val="TitleChar"/>
    <w:qFormat/>
    <w:rsid w:val="004774B6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ubtitle">
    <w:name w:val="Subtitle"/>
    <w:basedOn w:val="Title"/>
    <w:next w:val="BodyText"/>
    <w:link w:val="SubtitleChar"/>
    <w:qFormat/>
    <w:rsid w:val="004774B6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character" w:customStyle="1" w:styleId="SubtitleChar">
    <w:name w:val="Subtitle Char"/>
    <w:link w:val="Subtitle"/>
    <w:rsid w:val="000922AD"/>
    <w:rPr>
      <w:rFonts w:ascii="Arial" w:hAnsi="Arial"/>
      <w:spacing w:val="-16"/>
      <w:kern w:val="28"/>
      <w:sz w:val="32"/>
    </w:rPr>
  </w:style>
  <w:style w:type="character" w:customStyle="1" w:styleId="TitleChar">
    <w:name w:val="Title Char"/>
    <w:link w:val="Title"/>
    <w:rsid w:val="000922AD"/>
    <w:rPr>
      <w:rFonts w:ascii="Arial Black" w:hAnsi="Arial Black"/>
      <w:spacing w:val="-30"/>
      <w:kern w:val="28"/>
      <w:sz w:val="40"/>
    </w:rPr>
  </w:style>
  <w:style w:type="paragraph" w:customStyle="1" w:styleId="ChapterSubtitle">
    <w:name w:val="Chapter Subtitle"/>
    <w:basedOn w:val="Subtitle"/>
    <w:rsid w:val="004774B6"/>
  </w:style>
  <w:style w:type="paragraph" w:customStyle="1" w:styleId="CompanyName">
    <w:name w:val="Company Name"/>
    <w:basedOn w:val="Normal"/>
    <w:rsid w:val="004774B6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rsid w:val="004774B6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sid w:val="004774B6"/>
    <w:rPr>
      <w:rFonts w:ascii="Arial" w:hAnsi="Arial"/>
      <w:sz w:val="16"/>
    </w:rPr>
  </w:style>
  <w:style w:type="paragraph" w:customStyle="1" w:styleId="FootnoteBase">
    <w:name w:val="Footnote Base"/>
    <w:basedOn w:val="Normal"/>
    <w:rsid w:val="004774B6"/>
    <w:pPr>
      <w:keepLines/>
      <w:spacing w:line="200" w:lineRule="atLeast"/>
    </w:pPr>
    <w:rPr>
      <w:spacing w:val="-5"/>
      <w:sz w:val="16"/>
    </w:rPr>
  </w:style>
  <w:style w:type="paragraph" w:styleId="CommentText">
    <w:name w:val="annotation text"/>
    <w:basedOn w:val="FootnoteBase"/>
    <w:link w:val="CommentTextChar"/>
    <w:semiHidden/>
    <w:rsid w:val="004774B6"/>
  </w:style>
  <w:style w:type="character" w:customStyle="1" w:styleId="CommentTextChar">
    <w:name w:val="Comment Text Char"/>
    <w:link w:val="CommentText"/>
    <w:semiHidden/>
    <w:rsid w:val="000922AD"/>
    <w:rPr>
      <w:rFonts w:ascii="Arial" w:hAnsi="Arial"/>
      <w:spacing w:val="-5"/>
      <w:sz w:val="16"/>
    </w:rPr>
  </w:style>
  <w:style w:type="paragraph" w:customStyle="1" w:styleId="TableText">
    <w:name w:val="Table Text"/>
    <w:basedOn w:val="Normal"/>
    <w:rsid w:val="004774B6"/>
    <w:pPr>
      <w:keepLines/>
      <w:spacing w:before="60"/>
      <w:ind w:left="0"/>
    </w:pPr>
  </w:style>
  <w:style w:type="paragraph" w:customStyle="1" w:styleId="TitleCover">
    <w:name w:val="Title Cover"/>
    <w:basedOn w:val="HeadingBase"/>
    <w:next w:val="Normal"/>
    <w:rsid w:val="004774B6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4774B6"/>
  </w:style>
  <w:style w:type="character" w:styleId="Emphasis">
    <w:name w:val="Emphasis"/>
    <w:qFormat/>
    <w:rsid w:val="004774B6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4774B6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4774B6"/>
  </w:style>
  <w:style w:type="character" w:customStyle="1" w:styleId="EndnoteTextChar">
    <w:name w:val="Endnote Text Char"/>
    <w:link w:val="EndnoteText"/>
    <w:semiHidden/>
    <w:rsid w:val="000922AD"/>
    <w:rPr>
      <w:rFonts w:ascii="Arial" w:hAnsi="Arial"/>
      <w:spacing w:val="-5"/>
      <w:sz w:val="16"/>
    </w:rPr>
  </w:style>
  <w:style w:type="paragraph" w:customStyle="1" w:styleId="HeaderBase">
    <w:name w:val="Header Base"/>
    <w:basedOn w:val="Normal"/>
    <w:rsid w:val="004774B6"/>
    <w:pPr>
      <w:keepLines/>
      <w:tabs>
        <w:tab w:val="center" w:pos="4320"/>
        <w:tab w:val="right" w:pos="9360"/>
      </w:tabs>
      <w:spacing w:line="190" w:lineRule="atLeast"/>
      <w:ind w:left="0"/>
    </w:pPr>
    <w:rPr>
      <w:sz w:val="18"/>
    </w:rPr>
  </w:style>
  <w:style w:type="paragraph" w:styleId="Footer">
    <w:name w:val="footer"/>
    <w:basedOn w:val="HeaderBase"/>
    <w:link w:val="FooterChar"/>
    <w:rsid w:val="004774B6"/>
  </w:style>
  <w:style w:type="character" w:customStyle="1" w:styleId="FooterChar">
    <w:name w:val="Footer Char"/>
    <w:link w:val="Footer"/>
    <w:rsid w:val="000922AD"/>
    <w:rPr>
      <w:rFonts w:ascii="Arial" w:hAnsi="Arial"/>
      <w:sz w:val="18"/>
    </w:rPr>
  </w:style>
  <w:style w:type="paragraph" w:customStyle="1" w:styleId="FooterEven">
    <w:name w:val="Footer Even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rsid w:val="004774B6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4774B6"/>
    <w:rPr>
      <w:vertAlign w:val="superscript"/>
    </w:rPr>
  </w:style>
  <w:style w:type="paragraph" w:styleId="FootnoteText">
    <w:name w:val="footnote text"/>
    <w:basedOn w:val="FootnoteBase"/>
    <w:link w:val="FootnoteTextChar"/>
    <w:semiHidden/>
    <w:rsid w:val="004774B6"/>
  </w:style>
  <w:style w:type="character" w:customStyle="1" w:styleId="FootnoteTextChar">
    <w:name w:val="Footnote Text Char"/>
    <w:link w:val="FootnoteText"/>
    <w:semiHidden/>
    <w:rsid w:val="000922AD"/>
    <w:rPr>
      <w:rFonts w:ascii="Arial" w:hAnsi="Arial"/>
      <w:spacing w:val="-5"/>
      <w:sz w:val="16"/>
    </w:rPr>
  </w:style>
  <w:style w:type="paragraph" w:styleId="Header">
    <w:name w:val="header"/>
    <w:basedOn w:val="HeaderBase"/>
    <w:link w:val="HeaderChar"/>
    <w:rsid w:val="004774B6"/>
    <w:pPr>
      <w:tabs>
        <w:tab w:val="clear" w:pos="4320"/>
      </w:tabs>
    </w:pPr>
    <w:rPr>
      <w:u w:val="single"/>
    </w:rPr>
  </w:style>
  <w:style w:type="character" w:customStyle="1" w:styleId="HeaderChar">
    <w:name w:val="Header Char"/>
    <w:link w:val="Header"/>
    <w:rsid w:val="000922AD"/>
    <w:rPr>
      <w:rFonts w:ascii="Arial" w:hAnsi="Arial"/>
      <w:sz w:val="18"/>
      <w:u w:val="single"/>
    </w:rPr>
  </w:style>
  <w:style w:type="paragraph" w:customStyle="1" w:styleId="HeaderEven">
    <w:name w:val="Header Even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rsid w:val="004774B6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4774B6"/>
    <w:pPr>
      <w:spacing w:line="240" w:lineRule="atLeast"/>
      <w:ind w:left="360" w:hanging="360"/>
    </w:pPr>
    <w:rPr>
      <w:spacing w:val="-5"/>
      <w:sz w:val="18"/>
    </w:rPr>
  </w:style>
  <w:style w:type="paragraph" w:styleId="Index1">
    <w:name w:val="index 1"/>
    <w:basedOn w:val="IndexBase"/>
    <w:autoRedefine/>
    <w:semiHidden/>
    <w:rsid w:val="004774B6"/>
  </w:style>
  <w:style w:type="paragraph" w:styleId="Index2">
    <w:name w:val="index 2"/>
    <w:basedOn w:val="IndexBase"/>
    <w:autoRedefine/>
    <w:semiHidden/>
    <w:rsid w:val="004774B6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4774B6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4774B6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4774B6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4774B6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4774B6"/>
    <w:rPr>
      <w:rFonts w:ascii="Arial Black" w:hAnsi="Arial Black"/>
      <w:spacing w:val="-4"/>
      <w:sz w:val="18"/>
    </w:rPr>
  </w:style>
  <w:style w:type="character" w:styleId="LineNumber">
    <w:name w:val="line number"/>
    <w:rsid w:val="004774B6"/>
    <w:rPr>
      <w:sz w:val="18"/>
    </w:rPr>
  </w:style>
  <w:style w:type="paragraph" w:styleId="List">
    <w:name w:val="List"/>
    <w:basedOn w:val="BodyText"/>
    <w:rsid w:val="004774B6"/>
    <w:pPr>
      <w:ind w:left="1440" w:hanging="360"/>
    </w:pPr>
  </w:style>
  <w:style w:type="paragraph" w:styleId="List2">
    <w:name w:val="List 2"/>
    <w:basedOn w:val="List"/>
    <w:rsid w:val="004774B6"/>
    <w:pPr>
      <w:ind w:left="1800"/>
    </w:pPr>
  </w:style>
  <w:style w:type="paragraph" w:styleId="List3">
    <w:name w:val="List 3"/>
    <w:basedOn w:val="List"/>
    <w:rsid w:val="004774B6"/>
    <w:pPr>
      <w:ind w:left="2160"/>
    </w:pPr>
  </w:style>
  <w:style w:type="paragraph" w:styleId="List4">
    <w:name w:val="List 4"/>
    <w:basedOn w:val="List"/>
    <w:rsid w:val="004774B6"/>
    <w:pPr>
      <w:ind w:left="2520"/>
    </w:pPr>
  </w:style>
  <w:style w:type="paragraph" w:styleId="List5">
    <w:name w:val="List 5"/>
    <w:basedOn w:val="List"/>
    <w:rsid w:val="004774B6"/>
    <w:pPr>
      <w:ind w:left="2880"/>
    </w:pPr>
  </w:style>
  <w:style w:type="paragraph" w:styleId="ListBullet">
    <w:name w:val="List Bullet"/>
    <w:basedOn w:val="List"/>
    <w:rsid w:val="004774B6"/>
    <w:pPr>
      <w:numPr>
        <w:numId w:val="1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4774B6"/>
    <w:pPr>
      <w:ind w:left="1800"/>
    </w:pPr>
  </w:style>
  <w:style w:type="paragraph" w:styleId="ListBullet3">
    <w:name w:val="List Bullet 3"/>
    <w:basedOn w:val="ListBullet"/>
    <w:autoRedefine/>
    <w:rsid w:val="004774B6"/>
    <w:pPr>
      <w:ind w:left="2160"/>
    </w:pPr>
  </w:style>
  <w:style w:type="paragraph" w:styleId="ListBullet4">
    <w:name w:val="List Bullet 4"/>
    <w:basedOn w:val="ListBullet"/>
    <w:autoRedefine/>
    <w:rsid w:val="004774B6"/>
    <w:pPr>
      <w:ind w:left="2520"/>
    </w:pPr>
  </w:style>
  <w:style w:type="paragraph" w:styleId="ListBullet5">
    <w:name w:val="List Bullet 5"/>
    <w:basedOn w:val="ListBullet"/>
    <w:autoRedefine/>
    <w:rsid w:val="004774B6"/>
    <w:pPr>
      <w:ind w:left="2880"/>
    </w:pPr>
  </w:style>
  <w:style w:type="paragraph" w:styleId="ListContinue">
    <w:name w:val="List Continue"/>
    <w:basedOn w:val="List"/>
    <w:rsid w:val="004774B6"/>
    <w:pPr>
      <w:ind w:firstLine="0"/>
    </w:pPr>
  </w:style>
  <w:style w:type="paragraph" w:styleId="ListContinue2">
    <w:name w:val="List Continue 2"/>
    <w:basedOn w:val="ListContinue"/>
    <w:rsid w:val="004774B6"/>
    <w:pPr>
      <w:ind w:left="2160"/>
    </w:pPr>
  </w:style>
  <w:style w:type="paragraph" w:styleId="ListContinue3">
    <w:name w:val="List Continue 3"/>
    <w:basedOn w:val="ListContinue"/>
    <w:rsid w:val="004774B6"/>
    <w:pPr>
      <w:ind w:left="2520"/>
    </w:pPr>
  </w:style>
  <w:style w:type="paragraph" w:styleId="ListContinue4">
    <w:name w:val="List Continue 4"/>
    <w:basedOn w:val="ListContinue"/>
    <w:rsid w:val="004774B6"/>
    <w:pPr>
      <w:ind w:left="2880"/>
    </w:pPr>
  </w:style>
  <w:style w:type="paragraph" w:styleId="ListContinue5">
    <w:name w:val="List Continue 5"/>
    <w:basedOn w:val="ListContinue"/>
    <w:rsid w:val="004774B6"/>
    <w:pPr>
      <w:ind w:left="3240"/>
    </w:pPr>
  </w:style>
  <w:style w:type="paragraph" w:styleId="ListNumber">
    <w:name w:val="List Number"/>
    <w:basedOn w:val="List"/>
    <w:rsid w:val="004774B6"/>
    <w:pPr>
      <w:numPr>
        <w:numId w:val="2"/>
      </w:numPr>
    </w:pPr>
  </w:style>
  <w:style w:type="paragraph" w:styleId="ListNumber2">
    <w:name w:val="List Number 2"/>
    <w:basedOn w:val="ListNumber"/>
    <w:rsid w:val="004774B6"/>
    <w:pPr>
      <w:ind w:left="1800"/>
    </w:pPr>
  </w:style>
  <w:style w:type="paragraph" w:styleId="ListNumber3">
    <w:name w:val="List Number 3"/>
    <w:basedOn w:val="ListNumber"/>
    <w:rsid w:val="004774B6"/>
    <w:pPr>
      <w:ind w:left="2160"/>
    </w:pPr>
  </w:style>
  <w:style w:type="paragraph" w:styleId="ListNumber4">
    <w:name w:val="List Number 4"/>
    <w:basedOn w:val="ListNumber"/>
    <w:rsid w:val="004774B6"/>
    <w:pPr>
      <w:ind w:left="2520"/>
    </w:pPr>
  </w:style>
  <w:style w:type="paragraph" w:styleId="ListNumber5">
    <w:name w:val="List Number 5"/>
    <w:basedOn w:val="ListNumber"/>
    <w:rsid w:val="004774B6"/>
    <w:pPr>
      <w:ind w:left="2880"/>
    </w:pPr>
  </w:style>
  <w:style w:type="paragraph" w:customStyle="1" w:styleId="TableHeader">
    <w:name w:val="Table Header"/>
    <w:basedOn w:val="Normal"/>
    <w:rsid w:val="004774B6"/>
    <w:pPr>
      <w:keepNext/>
      <w:spacing w:before="60"/>
      <w:ind w:left="0"/>
      <w:jc w:val="center"/>
    </w:pPr>
    <w:rPr>
      <w:rFonts w:ascii="Arial Black" w:hAnsi="Arial Black"/>
    </w:rPr>
  </w:style>
  <w:style w:type="paragraph" w:styleId="MessageHeader">
    <w:name w:val="Message Header"/>
    <w:basedOn w:val="BodyText"/>
    <w:link w:val="MessageHeaderChar"/>
    <w:rsid w:val="004774B6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z w:val="22"/>
    </w:rPr>
  </w:style>
  <w:style w:type="character" w:customStyle="1" w:styleId="MessageHeaderChar">
    <w:name w:val="Message Header Char"/>
    <w:link w:val="MessageHeader"/>
    <w:rsid w:val="000922AD"/>
    <w:rPr>
      <w:rFonts w:ascii="Arial" w:hAnsi="Arial"/>
      <w:sz w:val="22"/>
    </w:rPr>
  </w:style>
  <w:style w:type="paragraph" w:styleId="NormalIndent">
    <w:name w:val="Normal Indent"/>
    <w:basedOn w:val="Normal"/>
    <w:rsid w:val="004774B6"/>
    <w:pPr>
      <w:ind w:left="1440"/>
    </w:pPr>
  </w:style>
  <w:style w:type="character" w:styleId="PageNumber">
    <w:name w:val="page number"/>
    <w:rsid w:val="004774B6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rsid w:val="004774B6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rsid w:val="004774B6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</w:rPr>
  </w:style>
  <w:style w:type="paragraph" w:customStyle="1" w:styleId="SectionHeading">
    <w:name w:val="Section Heading"/>
    <w:basedOn w:val="Heading1"/>
    <w:rsid w:val="004774B6"/>
  </w:style>
  <w:style w:type="paragraph" w:customStyle="1" w:styleId="SectionLabel">
    <w:name w:val="Section Label"/>
    <w:basedOn w:val="HeadingBase"/>
    <w:next w:val="BodyText"/>
    <w:rsid w:val="004774B6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DefaultParagraphFont"/>
    <w:rsid w:val="004774B6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rsid w:val="004774B6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sid w:val="004774B6"/>
    <w:rPr>
      <w:b/>
      <w:vertAlign w:val="superscript"/>
    </w:rPr>
  </w:style>
  <w:style w:type="paragraph" w:styleId="TableofAuthorities">
    <w:name w:val="table of authorities"/>
    <w:basedOn w:val="Normal"/>
    <w:semiHidden/>
    <w:rsid w:val="004774B6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4774B6"/>
    <w:pPr>
      <w:tabs>
        <w:tab w:val="right" w:leader="dot" w:pos="900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rsid w:val="004774B6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4774B6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rsid w:val="004774B6"/>
    <w:pPr>
      <w:tabs>
        <w:tab w:val="right" w:leader="dot" w:pos="9000"/>
      </w:tabs>
      <w:spacing w:after="240" w:line="240" w:lineRule="atLeast"/>
      <w:ind w:left="0"/>
    </w:pPr>
    <w:rPr>
      <w:spacing w:val="-4"/>
      <w:sz w:val="22"/>
    </w:rPr>
  </w:style>
  <w:style w:type="paragraph" w:styleId="TOC2">
    <w:name w:val="toc 2"/>
    <w:basedOn w:val="Normal"/>
    <w:autoRedefine/>
    <w:rsid w:val="004774B6"/>
    <w:pPr>
      <w:tabs>
        <w:tab w:val="right" w:leader="dot" w:pos="9000"/>
      </w:tabs>
      <w:spacing w:after="240" w:line="240" w:lineRule="atLeast"/>
      <w:ind w:left="360" w:right="1440"/>
    </w:pPr>
    <w:rPr>
      <w:sz w:val="22"/>
    </w:rPr>
  </w:style>
  <w:style w:type="paragraph" w:styleId="TOC3">
    <w:name w:val="toc 3"/>
    <w:basedOn w:val="Normal"/>
    <w:autoRedefine/>
    <w:rsid w:val="004774B6"/>
    <w:pPr>
      <w:tabs>
        <w:tab w:val="right" w:leader="dot" w:pos="9000"/>
      </w:tabs>
      <w:spacing w:after="240" w:line="240" w:lineRule="atLeast"/>
      <w:ind w:left="720" w:right="1440"/>
    </w:pPr>
    <w:rPr>
      <w:noProof/>
      <w:sz w:val="22"/>
    </w:rPr>
  </w:style>
  <w:style w:type="paragraph" w:styleId="TOC4">
    <w:name w:val="toc 4"/>
    <w:basedOn w:val="TOC3"/>
    <w:next w:val="Normal"/>
    <w:autoRedefine/>
    <w:rsid w:val="004774B6"/>
    <w:pPr>
      <w:ind w:left="1008"/>
    </w:pPr>
  </w:style>
  <w:style w:type="paragraph" w:styleId="TOC5">
    <w:name w:val="toc 5"/>
    <w:basedOn w:val="Normal"/>
    <w:next w:val="Normal"/>
    <w:autoRedefine/>
    <w:rsid w:val="004774B6"/>
    <w:pPr>
      <w:ind w:left="880"/>
    </w:pPr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rsid w:val="004774B6"/>
    <w:pPr>
      <w:ind w:left="1100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rsid w:val="004774B6"/>
    <w:pPr>
      <w:ind w:left="1320"/>
    </w:pPr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rsid w:val="004774B6"/>
    <w:pPr>
      <w:ind w:left="1540"/>
    </w:pPr>
    <w:rPr>
      <w:rFonts w:ascii="Times New Roman" w:hAnsi="Times New Roman"/>
      <w:sz w:val="22"/>
    </w:rPr>
  </w:style>
  <w:style w:type="paragraph" w:customStyle="1" w:styleId="CodeIDDSamples">
    <w:name w:val="Code/IDD Samples"/>
    <w:basedOn w:val="Normal"/>
    <w:next w:val="BodyText"/>
    <w:rsid w:val="004774B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8"/>
    </w:pPr>
    <w:rPr>
      <w:rFonts w:ascii="Courier New" w:hAnsi="Courier New"/>
      <w:sz w:val="18"/>
    </w:rPr>
  </w:style>
  <w:style w:type="paragraph" w:customStyle="1" w:styleId="IDDDefinition">
    <w:name w:val="IDD Definition"/>
    <w:basedOn w:val="Normal"/>
    <w:next w:val="BodyText"/>
    <w:link w:val="IDDDefinitionChar"/>
    <w:rsid w:val="004774B6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-432" w:right="-432"/>
    </w:pPr>
    <w:rPr>
      <w:rFonts w:ascii="Courier New" w:hAnsi="Courier New"/>
      <w:sz w:val="16"/>
    </w:rPr>
  </w:style>
  <w:style w:type="paragraph" w:customStyle="1" w:styleId="EquationLong">
    <w:name w:val="Equation Long"/>
    <w:basedOn w:val="Normal"/>
    <w:next w:val="BodyText"/>
    <w:rsid w:val="004774B6"/>
    <w:pPr>
      <w:tabs>
        <w:tab w:val="center" w:pos="4680"/>
        <w:tab w:val="right" w:pos="8640"/>
        <w:tab w:val="right" w:pos="9360"/>
      </w:tabs>
      <w:spacing w:before="240" w:after="60"/>
      <w:ind w:left="-200"/>
      <w:jc w:val="both"/>
    </w:pPr>
  </w:style>
  <w:style w:type="paragraph" w:customStyle="1" w:styleId="BodyTextnobeforeafter">
    <w:name w:val="Body Text (no before/after)"/>
    <w:basedOn w:val="BodyText"/>
    <w:rsid w:val="00CB3412"/>
    <w:pPr>
      <w:spacing w:before="0" w:after="0"/>
    </w:pPr>
  </w:style>
  <w:style w:type="paragraph" w:customStyle="1" w:styleId="EquationwUnits">
    <w:name w:val="Equation w Units"/>
    <w:basedOn w:val="Normal"/>
    <w:next w:val="BodyText"/>
    <w:rsid w:val="004774B6"/>
    <w:pPr>
      <w:tabs>
        <w:tab w:val="left" w:pos="7200"/>
        <w:tab w:val="right" w:pos="8640"/>
      </w:tabs>
      <w:spacing w:before="240" w:after="60"/>
      <w:ind w:left="1440"/>
      <w:jc w:val="both"/>
    </w:pPr>
  </w:style>
  <w:style w:type="paragraph" w:customStyle="1" w:styleId="Equation">
    <w:name w:val="Equation"/>
    <w:basedOn w:val="BodyText"/>
    <w:rsid w:val="004774B6"/>
    <w:pPr>
      <w:tabs>
        <w:tab w:val="right" w:pos="8640"/>
      </w:tabs>
      <w:spacing w:before="240" w:after="240" w:line="240" w:lineRule="atLeast"/>
      <w:ind w:left="1440"/>
    </w:pPr>
  </w:style>
  <w:style w:type="paragraph" w:customStyle="1" w:styleId="BlockQuotationWide">
    <w:name w:val="Block Quotation Wide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ind w:left="288" w:right="245"/>
    </w:pPr>
    <w:rPr>
      <w:rFonts w:ascii="Arial Narrow" w:hAnsi="Arial Narrow"/>
      <w:vertAlign w:val="superscript"/>
    </w:rPr>
  </w:style>
  <w:style w:type="paragraph" w:customStyle="1" w:styleId="BodyText12">
    <w:name w:val="Body Text 12"/>
    <w:basedOn w:val="BodyText"/>
    <w:rsid w:val="00CB3412"/>
    <w:rPr>
      <w:sz w:val="24"/>
    </w:rPr>
  </w:style>
  <w:style w:type="paragraph" w:customStyle="1" w:styleId="Caption-More">
    <w:name w:val="Caption-More"/>
    <w:basedOn w:val="Caption"/>
    <w:next w:val="BodyText"/>
    <w:rsid w:val="004774B6"/>
    <w:pPr>
      <w:spacing w:before="0"/>
    </w:pPr>
  </w:style>
  <w:style w:type="character" w:styleId="Hyperlink">
    <w:name w:val="Hyperlink"/>
    <w:uiPriority w:val="99"/>
    <w:rsid w:val="000922AD"/>
    <w:rPr>
      <w:color w:val="0000FF"/>
      <w:u w:val="single"/>
    </w:rPr>
  </w:style>
  <w:style w:type="paragraph" w:styleId="DocumentMap">
    <w:name w:val="Document Map"/>
    <w:basedOn w:val="Normal"/>
    <w:semiHidden/>
    <w:rsid w:val="000922AD"/>
    <w:pPr>
      <w:shd w:val="clear" w:color="auto" w:fill="000080"/>
    </w:pPr>
    <w:rPr>
      <w:rFonts w:ascii="Tahoma" w:hAnsi="Tahoma" w:cs="Tahoma"/>
    </w:rPr>
  </w:style>
  <w:style w:type="paragraph" w:styleId="EnvelopeAddress">
    <w:name w:val="envelope address"/>
    <w:basedOn w:val="Normal"/>
    <w:rsid w:val="000922A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ReportExample">
    <w:name w:val="ReportExample"/>
    <w:basedOn w:val="BodyText"/>
    <w:rsid w:val="000922AD"/>
    <w:pPr>
      <w:spacing w:before="0" w:after="0"/>
      <w:ind w:left="0"/>
      <w:jc w:val="left"/>
    </w:pPr>
    <w:rPr>
      <w:rFonts w:ascii="Courier New" w:hAnsi="Courier New"/>
      <w:sz w:val="16"/>
    </w:rPr>
  </w:style>
  <w:style w:type="table" w:styleId="TableGrid">
    <w:name w:val="Table Grid"/>
    <w:basedOn w:val="TableNormal"/>
    <w:rsid w:val="004F2DD8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17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TitleHeader">
    <w:name w:val="Title Header"/>
    <w:basedOn w:val="HeaderBase"/>
    <w:rsid w:val="004774B6"/>
    <w:rPr>
      <w:caps/>
      <w:sz w:val="32"/>
    </w:rPr>
  </w:style>
  <w:style w:type="paragraph" w:customStyle="1" w:styleId="TOCHeader">
    <w:name w:val="TOC Header"/>
    <w:basedOn w:val="HeaderBase"/>
    <w:rsid w:val="004774B6"/>
    <w:pPr>
      <w:jc w:val="center"/>
    </w:pPr>
    <w:rPr>
      <w:caps/>
      <w:sz w:val="32"/>
    </w:rPr>
  </w:style>
  <w:style w:type="character" w:customStyle="1" w:styleId="BodyTextChar">
    <w:name w:val="Body Text Char"/>
    <w:rsid w:val="00F02A27"/>
    <w:rPr>
      <w:rFonts w:eastAsia="SimSun"/>
      <w:sz w:val="24"/>
      <w:szCs w:val="24"/>
      <w:lang w:val="en-US" w:eastAsia="zh-CN" w:bidi="ar-SA"/>
    </w:rPr>
  </w:style>
  <w:style w:type="character" w:customStyle="1" w:styleId="CharChar15">
    <w:name w:val="Char Char15"/>
    <w:locked/>
    <w:rsid w:val="00F8553F"/>
    <w:rPr>
      <w:rFonts w:ascii="Arial" w:hAnsi="Arial"/>
      <w:b/>
      <w:i/>
      <w:spacing w:val="-4"/>
      <w:kern w:val="28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rsid w:val="00455F01"/>
    <w:pPr>
      <w:ind w:left="1920"/>
    </w:pPr>
    <w:rPr>
      <w:rFonts w:ascii="Times New Roman" w:hAnsi="Times New Roman"/>
      <w:sz w:val="24"/>
      <w:szCs w:val="24"/>
    </w:rPr>
  </w:style>
  <w:style w:type="character" w:customStyle="1" w:styleId="CharChar19">
    <w:name w:val="Char Char19"/>
    <w:rsid w:val="00C84377"/>
    <w:rPr>
      <w:rFonts w:ascii="Arial Black" w:hAnsi="Arial Black"/>
      <w:color w:val="FFFFFF"/>
      <w:spacing w:val="-10"/>
      <w:kern w:val="20"/>
      <w:position w:val="8"/>
      <w:sz w:val="24"/>
      <w:lang w:val="en-US" w:eastAsia="en-US" w:bidi="ar-SA"/>
    </w:rPr>
  </w:style>
  <w:style w:type="character" w:customStyle="1" w:styleId="CharChar9">
    <w:name w:val="Char Char9"/>
    <w:rsid w:val="00C84377"/>
    <w:rPr>
      <w:rFonts w:ascii="Arial" w:hAnsi="Arial"/>
    </w:rPr>
  </w:style>
  <w:style w:type="paragraph" w:styleId="BalloonText">
    <w:name w:val="Balloon Text"/>
    <w:basedOn w:val="Normal"/>
    <w:rsid w:val="00C8437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C84377"/>
    <w:rPr>
      <w:color w:val="800080"/>
      <w:u w:val="single"/>
    </w:rPr>
  </w:style>
  <w:style w:type="character" w:customStyle="1" w:styleId="IDDDefinitionChar">
    <w:name w:val="IDD Definition Char"/>
    <w:link w:val="IDDDefinition"/>
    <w:rsid w:val="00226C37"/>
    <w:rPr>
      <w:rFonts w:ascii="Courier New" w:hAnsi="Courier New"/>
      <w:sz w:val="16"/>
    </w:rPr>
  </w:style>
  <w:style w:type="table" w:styleId="TableSimple3">
    <w:name w:val="Table Simple 3"/>
    <w:basedOn w:val="TableNormal"/>
    <w:rsid w:val="00F071A3"/>
    <w:pPr>
      <w:ind w:left="108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1"/>
    <w:qFormat/>
    <w:rsid w:val="00080CC6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CF4C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2">
    <w:name w:val="Heading 4 Char2"/>
    <w:rsid w:val="00DB72AC"/>
    <w:rPr>
      <w:rFonts w:ascii="Arial" w:hAnsi="Arial"/>
      <w:b/>
      <w:i/>
      <w:spacing w:val="-4"/>
      <w:kern w:val="28"/>
    </w:rPr>
  </w:style>
  <w:style w:type="paragraph" w:styleId="CommentSubject">
    <w:name w:val="annotation subject"/>
    <w:basedOn w:val="CommentText"/>
    <w:next w:val="CommentText"/>
    <w:link w:val="CommentSubjectChar"/>
    <w:rsid w:val="00F81D2C"/>
    <w:pPr>
      <w:keepLines w:val="0"/>
      <w:spacing w:line="240" w:lineRule="auto"/>
    </w:pPr>
    <w:rPr>
      <w:b/>
      <w:bCs/>
      <w:spacing w:val="0"/>
      <w:sz w:val="20"/>
    </w:rPr>
  </w:style>
  <w:style w:type="character" w:customStyle="1" w:styleId="CommentSubjectChar">
    <w:name w:val="Comment Subject Char"/>
    <w:basedOn w:val="CommentTextChar"/>
    <w:link w:val="CommentSubject"/>
    <w:rsid w:val="00F81D2C"/>
    <w:rPr>
      <w:rFonts w:ascii="Arial" w:hAnsi="Arial"/>
      <w:b/>
      <w:bCs/>
      <w:spacing w:val="-5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74B6"/>
    <w:pPr>
      <w:ind w:left="1080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4774B6"/>
    <w:pPr>
      <w:pageBreakBefore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15"/>
      <w:outlineLvl w:val="0"/>
    </w:pPr>
    <w:rPr>
      <w:rFonts w:ascii="Arial Black" w:hAnsi="Arial Black"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4774B6"/>
    <w:pPr>
      <w:spacing w:before="24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link w:val="Heading3Char"/>
    <w:qFormat/>
    <w:rsid w:val="004774B6"/>
    <w:pPr>
      <w:spacing w:before="120" w:after="12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link w:val="Heading4Char"/>
    <w:qFormat/>
    <w:rsid w:val="004774B6"/>
    <w:pPr>
      <w:spacing w:before="120" w:after="120" w:line="240" w:lineRule="atLeast"/>
      <w:outlineLvl w:val="3"/>
    </w:pPr>
    <w:rPr>
      <w:b/>
      <w:i/>
      <w:sz w:val="20"/>
    </w:rPr>
  </w:style>
  <w:style w:type="paragraph" w:styleId="Heading5">
    <w:name w:val="heading 5"/>
    <w:basedOn w:val="HeadingBase"/>
    <w:next w:val="BodyText"/>
    <w:link w:val="Heading5Char"/>
    <w:qFormat/>
    <w:rsid w:val="004774B6"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link w:val="Heading6Char"/>
    <w:qFormat/>
    <w:rsid w:val="004774B6"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link w:val="Heading7Char"/>
    <w:qFormat/>
    <w:rsid w:val="004774B6"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link w:val="Heading8Char"/>
    <w:qFormat/>
    <w:rsid w:val="004774B6"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link w:val="Heading9Char"/>
    <w:qFormat/>
    <w:rsid w:val="004774B6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4774B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4774B6"/>
    <w:pPr>
      <w:spacing w:before="60" w:after="60"/>
      <w:jc w:val="both"/>
    </w:pPr>
  </w:style>
  <w:style w:type="character" w:customStyle="1" w:styleId="BodyTextChar1">
    <w:name w:val="Body Text Char1"/>
    <w:link w:val="BodyText"/>
    <w:rsid w:val="000922AD"/>
    <w:rPr>
      <w:rFonts w:ascii="Arial" w:hAnsi="Arial"/>
    </w:rPr>
  </w:style>
  <w:style w:type="character" w:customStyle="1" w:styleId="Heading1Char">
    <w:name w:val="Heading 1 Char"/>
    <w:link w:val="Heading1"/>
    <w:rsid w:val="000922AD"/>
    <w:rPr>
      <w:rFonts w:ascii="Arial Black" w:hAnsi="Arial Black"/>
      <w:color w:val="FFFFFF"/>
      <w:spacing w:val="-10"/>
      <w:kern w:val="20"/>
      <w:position w:val="8"/>
      <w:sz w:val="24"/>
      <w:shd w:val="solid" w:color="auto" w:fill="auto"/>
    </w:rPr>
  </w:style>
  <w:style w:type="character" w:customStyle="1" w:styleId="Heading2Char">
    <w:name w:val="Heading 2 Char"/>
    <w:link w:val="Heading2"/>
    <w:rsid w:val="000922AD"/>
    <w:rPr>
      <w:rFonts w:ascii="Arial Black" w:hAnsi="Arial Black"/>
      <w:spacing w:val="-15"/>
      <w:kern w:val="28"/>
      <w:sz w:val="22"/>
    </w:rPr>
  </w:style>
  <w:style w:type="character" w:customStyle="1" w:styleId="Heading3Char">
    <w:name w:val="Heading 3 Char"/>
    <w:link w:val="Heading3"/>
    <w:rsid w:val="000922AD"/>
    <w:rPr>
      <w:rFonts w:ascii="Arial Black" w:hAnsi="Arial Black"/>
      <w:spacing w:val="-10"/>
      <w:kern w:val="28"/>
    </w:rPr>
  </w:style>
  <w:style w:type="character" w:customStyle="1" w:styleId="Heading4Char">
    <w:name w:val="Heading 4 Char"/>
    <w:link w:val="Heading4"/>
    <w:rsid w:val="000922AD"/>
    <w:rPr>
      <w:rFonts w:ascii="Arial" w:hAnsi="Arial"/>
      <w:b/>
      <w:i/>
      <w:spacing w:val="-4"/>
      <w:kern w:val="28"/>
    </w:rPr>
  </w:style>
  <w:style w:type="character" w:customStyle="1" w:styleId="Heading5Char">
    <w:name w:val="Heading 5 Char"/>
    <w:link w:val="Heading5"/>
    <w:rsid w:val="000922AD"/>
    <w:rPr>
      <w:rFonts w:ascii="Arial" w:hAnsi="Arial"/>
      <w:spacing w:val="-4"/>
      <w:kern w:val="28"/>
    </w:rPr>
  </w:style>
  <w:style w:type="character" w:customStyle="1" w:styleId="Heading6Char">
    <w:name w:val="Heading 6 Char"/>
    <w:link w:val="Heading6"/>
    <w:rsid w:val="000922AD"/>
    <w:rPr>
      <w:rFonts w:ascii="Arial" w:hAnsi="Arial"/>
      <w:i/>
      <w:spacing w:val="-4"/>
      <w:kern w:val="28"/>
    </w:rPr>
  </w:style>
  <w:style w:type="character" w:customStyle="1" w:styleId="Heading7Char">
    <w:name w:val="Heading 7 Char"/>
    <w:link w:val="Heading7"/>
    <w:rsid w:val="000922AD"/>
    <w:rPr>
      <w:rFonts w:ascii="Arial" w:hAnsi="Arial"/>
      <w:spacing w:val="-4"/>
      <w:kern w:val="28"/>
    </w:rPr>
  </w:style>
  <w:style w:type="character" w:customStyle="1" w:styleId="Heading8Char">
    <w:name w:val="Heading 8 Char"/>
    <w:link w:val="Heading8"/>
    <w:rsid w:val="000922AD"/>
    <w:rPr>
      <w:rFonts w:ascii="Arial" w:hAnsi="Arial"/>
      <w:i/>
      <w:spacing w:val="-4"/>
      <w:kern w:val="28"/>
      <w:sz w:val="18"/>
    </w:rPr>
  </w:style>
  <w:style w:type="character" w:customStyle="1" w:styleId="Heading9Char">
    <w:name w:val="Heading 9 Char"/>
    <w:link w:val="Heading9"/>
    <w:rsid w:val="000922AD"/>
    <w:rPr>
      <w:rFonts w:ascii="Arial" w:hAnsi="Arial"/>
      <w:spacing w:val="-4"/>
      <w:kern w:val="28"/>
      <w:sz w:val="18"/>
    </w:rPr>
  </w:style>
  <w:style w:type="paragraph" w:customStyle="1" w:styleId="BlockQuotation">
    <w:name w:val="Block Quotation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BodyTextIndent">
    <w:name w:val="Body Text Indent"/>
    <w:basedOn w:val="BodyText"/>
    <w:link w:val="BodyTextIndentChar"/>
    <w:rsid w:val="00CB3412"/>
    <w:pPr>
      <w:ind w:left="1440"/>
    </w:pPr>
  </w:style>
  <w:style w:type="character" w:customStyle="1" w:styleId="BodyTextIndentChar">
    <w:name w:val="Body Text Indent Char"/>
    <w:link w:val="BodyTextIndent"/>
    <w:rsid w:val="000922AD"/>
    <w:rPr>
      <w:rFonts w:ascii="Arial" w:hAnsi="Arial"/>
      <w:lang w:val="en-US" w:eastAsia="en-US" w:bidi="ar-SA"/>
    </w:rPr>
  </w:style>
  <w:style w:type="paragraph" w:customStyle="1" w:styleId="BodyTextKeep">
    <w:name w:val="Body Text Keep"/>
    <w:basedOn w:val="BodyText"/>
    <w:rsid w:val="00CB3412"/>
    <w:pPr>
      <w:keepNext/>
    </w:pPr>
  </w:style>
  <w:style w:type="paragraph" w:customStyle="1" w:styleId="Picture">
    <w:name w:val="Picture"/>
    <w:next w:val="Caption"/>
    <w:rsid w:val="004774B6"/>
    <w:pPr>
      <w:keepNext/>
      <w:jc w:val="center"/>
    </w:pPr>
    <w:rPr>
      <w:rFonts w:ascii="Arial" w:hAnsi="Arial"/>
    </w:rPr>
  </w:style>
  <w:style w:type="paragraph" w:styleId="Caption">
    <w:name w:val="caption"/>
    <w:basedOn w:val="Picture"/>
    <w:next w:val="BodyText"/>
    <w:qFormat/>
    <w:rsid w:val="004774B6"/>
    <w:pPr>
      <w:spacing w:before="60" w:after="240" w:line="220" w:lineRule="atLeast"/>
    </w:pPr>
  </w:style>
  <w:style w:type="paragraph" w:customStyle="1" w:styleId="PartLabel">
    <w:name w:val="Part Label"/>
    <w:basedOn w:val="Normal"/>
    <w:rsid w:val="004774B6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rsid w:val="004774B6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styleId="Title">
    <w:name w:val="Title"/>
    <w:basedOn w:val="HeadingBase"/>
    <w:next w:val="Subtitle"/>
    <w:link w:val="TitleChar"/>
    <w:qFormat/>
    <w:rsid w:val="004774B6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ubtitle">
    <w:name w:val="Subtitle"/>
    <w:basedOn w:val="Title"/>
    <w:next w:val="BodyText"/>
    <w:link w:val="SubtitleChar"/>
    <w:qFormat/>
    <w:rsid w:val="004774B6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character" w:customStyle="1" w:styleId="SubtitleChar">
    <w:name w:val="Subtitle Char"/>
    <w:link w:val="Subtitle"/>
    <w:rsid w:val="000922AD"/>
    <w:rPr>
      <w:rFonts w:ascii="Arial" w:hAnsi="Arial"/>
      <w:spacing w:val="-16"/>
      <w:kern w:val="28"/>
      <w:sz w:val="32"/>
    </w:rPr>
  </w:style>
  <w:style w:type="character" w:customStyle="1" w:styleId="TitleChar">
    <w:name w:val="Title Char"/>
    <w:link w:val="Title"/>
    <w:rsid w:val="000922AD"/>
    <w:rPr>
      <w:rFonts w:ascii="Arial Black" w:hAnsi="Arial Black"/>
      <w:spacing w:val="-30"/>
      <w:kern w:val="28"/>
      <w:sz w:val="40"/>
    </w:rPr>
  </w:style>
  <w:style w:type="paragraph" w:customStyle="1" w:styleId="ChapterSubtitle">
    <w:name w:val="Chapter Subtitle"/>
    <w:basedOn w:val="Subtitle"/>
    <w:rsid w:val="004774B6"/>
  </w:style>
  <w:style w:type="paragraph" w:customStyle="1" w:styleId="CompanyName">
    <w:name w:val="Company Name"/>
    <w:basedOn w:val="Normal"/>
    <w:rsid w:val="004774B6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rsid w:val="004774B6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sid w:val="004774B6"/>
    <w:rPr>
      <w:rFonts w:ascii="Arial" w:hAnsi="Arial"/>
      <w:sz w:val="16"/>
    </w:rPr>
  </w:style>
  <w:style w:type="paragraph" w:customStyle="1" w:styleId="FootnoteBase">
    <w:name w:val="Footnote Base"/>
    <w:basedOn w:val="Normal"/>
    <w:rsid w:val="004774B6"/>
    <w:pPr>
      <w:keepLines/>
      <w:spacing w:line="200" w:lineRule="atLeast"/>
    </w:pPr>
    <w:rPr>
      <w:spacing w:val="-5"/>
      <w:sz w:val="16"/>
    </w:rPr>
  </w:style>
  <w:style w:type="paragraph" w:styleId="CommentText">
    <w:name w:val="annotation text"/>
    <w:basedOn w:val="FootnoteBase"/>
    <w:link w:val="CommentTextChar"/>
    <w:semiHidden/>
    <w:rsid w:val="004774B6"/>
  </w:style>
  <w:style w:type="character" w:customStyle="1" w:styleId="CommentTextChar">
    <w:name w:val="Comment Text Char"/>
    <w:link w:val="CommentText"/>
    <w:semiHidden/>
    <w:rsid w:val="000922AD"/>
    <w:rPr>
      <w:rFonts w:ascii="Arial" w:hAnsi="Arial"/>
      <w:spacing w:val="-5"/>
      <w:sz w:val="16"/>
    </w:rPr>
  </w:style>
  <w:style w:type="paragraph" w:customStyle="1" w:styleId="TableText">
    <w:name w:val="Table Text"/>
    <w:basedOn w:val="Normal"/>
    <w:rsid w:val="004774B6"/>
    <w:pPr>
      <w:keepLines/>
      <w:spacing w:before="60"/>
      <w:ind w:left="0"/>
    </w:pPr>
  </w:style>
  <w:style w:type="paragraph" w:customStyle="1" w:styleId="TitleCover">
    <w:name w:val="Title Cover"/>
    <w:basedOn w:val="HeadingBase"/>
    <w:next w:val="Normal"/>
    <w:rsid w:val="004774B6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4774B6"/>
  </w:style>
  <w:style w:type="character" w:styleId="Emphasis">
    <w:name w:val="Emphasis"/>
    <w:qFormat/>
    <w:rsid w:val="004774B6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4774B6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4774B6"/>
  </w:style>
  <w:style w:type="character" w:customStyle="1" w:styleId="EndnoteTextChar">
    <w:name w:val="Endnote Text Char"/>
    <w:link w:val="EndnoteText"/>
    <w:semiHidden/>
    <w:rsid w:val="000922AD"/>
    <w:rPr>
      <w:rFonts w:ascii="Arial" w:hAnsi="Arial"/>
      <w:spacing w:val="-5"/>
      <w:sz w:val="16"/>
    </w:rPr>
  </w:style>
  <w:style w:type="paragraph" w:customStyle="1" w:styleId="HeaderBase">
    <w:name w:val="Header Base"/>
    <w:basedOn w:val="Normal"/>
    <w:rsid w:val="004774B6"/>
    <w:pPr>
      <w:keepLines/>
      <w:tabs>
        <w:tab w:val="center" w:pos="4320"/>
        <w:tab w:val="right" w:pos="9360"/>
      </w:tabs>
      <w:spacing w:line="190" w:lineRule="atLeast"/>
      <w:ind w:left="0"/>
    </w:pPr>
    <w:rPr>
      <w:sz w:val="18"/>
    </w:rPr>
  </w:style>
  <w:style w:type="paragraph" w:styleId="Footer">
    <w:name w:val="footer"/>
    <w:basedOn w:val="HeaderBase"/>
    <w:link w:val="FooterChar"/>
    <w:rsid w:val="004774B6"/>
  </w:style>
  <w:style w:type="character" w:customStyle="1" w:styleId="FooterChar">
    <w:name w:val="Footer Char"/>
    <w:link w:val="Footer"/>
    <w:rsid w:val="000922AD"/>
    <w:rPr>
      <w:rFonts w:ascii="Arial" w:hAnsi="Arial"/>
      <w:sz w:val="18"/>
    </w:rPr>
  </w:style>
  <w:style w:type="paragraph" w:customStyle="1" w:styleId="FooterEven">
    <w:name w:val="Footer Even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rsid w:val="004774B6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rsid w:val="004774B6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4774B6"/>
    <w:rPr>
      <w:vertAlign w:val="superscript"/>
    </w:rPr>
  </w:style>
  <w:style w:type="paragraph" w:styleId="FootnoteText">
    <w:name w:val="footnote text"/>
    <w:basedOn w:val="FootnoteBase"/>
    <w:link w:val="FootnoteTextChar"/>
    <w:semiHidden/>
    <w:rsid w:val="004774B6"/>
  </w:style>
  <w:style w:type="character" w:customStyle="1" w:styleId="FootnoteTextChar">
    <w:name w:val="Footnote Text Char"/>
    <w:link w:val="FootnoteText"/>
    <w:semiHidden/>
    <w:rsid w:val="000922AD"/>
    <w:rPr>
      <w:rFonts w:ascii="Arial" w:hAnsi="Arial"/>
      <w:spacing w:val="-5"/>
      <w:sz w:val="16"/>
    </w:rPr>
  </w:style>
  <w:style w:type="paragraph" w:styleId="Header">
    <w:name w:val="header"/>
    <w:basedOn w:val="HeaderBase"/>
    <w:link w:val="HeaderChar"/>
    <w:rsid w:val="004774B6"/>
    <w:pPr>
      <w:tabs>
        <w:tab w:val="clear" w:pos="4320"/>
      </w:tabs>
    </w:pPr>
    <w:rPr>
      <w:u w:val="single"/>
    </w:rPr>
  </w:style>
  <w:style w:type="character" w:customStyle="1" w:styleId="HeaderChar">
    <w:name w:val="Header Char"/>
    <w:link w:val="Header"/>
    <w:rsid w:val="000922AD"/>
    <w:rPr>
      <w:rFonts w:ascii="Arial" w:hAnsi="Arial"/>
      <w:sz w:val="18"/>
      <w:u w:val="single"/>
    </w:rPr>
  </w:style>
  <w:style w:type="paragraph" w:customStyle="1" w:styleId="HeaderEven">
    <w:name w:val="Header Even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rsid w:val="004774B6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rsid w:val="004774B6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4774B6"/>
    <w:pPr>
      <w:spacing w:line="240" w:lineRule="atLeast"/>
      <w:ind w:left="360" w:hanging="360"/>
    </w:pPr>
    <w:rPr>
      <w:spacing w:val="-5"/>
      <w:sz w:val="18"/>
    </w:rPr>
  </w:style>
  <w:style w:type="paragraph" w:styleId="Index1">
    <w:name w:val="index 1"/>
    <w:basedOn w:val="IndexBase"/>
    <w:autoRedefine/>
    <w:semiHidden/>
    <w:rsid w:val="004774B6"/>
  </w:style>
  <w:style w:type="paragraph" w:styleId="Index2">
    <w:name w:val="index 2"/>
    <w:basedOn w:val="IndexBase"/>
    <w:autoRedefine/>
    <w:semiHidden/>
    <w:rsid w:val="004774B6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4774B6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4774B6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4774B6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4774B6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4774B6"/>
    <w:rPr>
      <w:rFonts w:ascii="Arial Black" w:hAnsi="Arial Black"/>
      <w:spacing w:val="-4"/>
      <w:sz w:val="18"/>
    </w:rPr>
  </w:style>
  <w:style w:type="character" w:styleId="LineNumber">
    <w:name w:val="line number"/>
    <w:rsid w:val="004774B6"/>
    <w:rPr>
      <w:sz w:val="18"/>
    </w:rPr>
  </w:style>
  <w:style w:type="paragraph" w:styleId="List">
    <w:name w:val="List"/>
    <w:basedOn w:val="BodyText"/>
    <w:rsid w:val="004774B6"/>
    <w:pPr>
      <w:ind w:left="1440" w:hanging="360"/>
    </w:pPr>
  </w:style>
  <w:style w:type="paragraph" w:styleId="List2">
    <w:name w:val="List 2"/>
    <w:basedOn w:val="List"/>
    <w:rsid w:val="004774B6"/>
    <w:pPr>
      <w:ind w:left="1800"/>
    </w:pPr>
  </w:style>
  <w:style w:type="paragraph" w:styleId="List3">
    <w:name w:val="List 3"/>
    <w:basedOn w:val="List"/>
    <w:rsid w:val="004774B6"/>
    <w:pPr>
      <w:ind w:left="2160"/>
    </w:pPr>
  </w:style>
  <w:style w:type="paragraph" w:styleId="List4">
    <w:name w:val="List 4"/>
    <w:basedOn w:val="List"/>
    <w:rsid w:val="004774B6"/>
    <w:pPr>
      <w:ind w:left="2520"/>
    </w:pPr>
  </w:style>
  <w:style w:type="paragraph" w:styleId="List5">
    <w:name w:val="List 5"/>
    <w:basedOn w:val="List"/>
    <w:rsid w:val="004774B6"/>
    <w:pPr>
      <w:ind w:left="2880"/>
    </w:pPr>
  </w:style>
  <w:style w:type="paragraph" w:styleId="ListBullet">
    <w:name w:val="List Bullet"/>
    <w:basedOn w:val="List"/>
    <w:rsid w:val="004774B6"/>
    <w:pPr>
      <w:numPr>
        <w:numId w:val="1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4774B6"/>
    <w:pPr>
      <w:ind w:left="1800"/>
    </w:pPr>
  </w:style>
  <w:style w:type="paragraph" w:styleId="ListBullet3">
    <w:name w:val="List Bullet 3"/>
    <w:basedOn w:val="ListBullet"/>
    <w:autoRedefine/>
    <w:rsid w:val="004774B6"/>
    <w:pPr>
      <w:ind w:left="2160"/>
    </w:pPr>
  </w:style>
  <w:style w:type="paragraph" w:styleId="ListBullet4">
    <w:name w:val="List Bullet 4"/>
    <w:basedOn w:val="ListBullet"/>
    <w:autoRedefine/>
    <w:rsid w:val="004774B6"/>
    <w:pPr>
      <w:ind w:left="2520"/>
    </w:pPr>
  </w:style>
  <w:style w:type="paragraph" w:styleId="ListBullet5">
    <w:name w:val="List Bullet 5"/>
    <w:basedOn w:val="ListBullet"/>
    <w:autoRedefine/>
    <w:rsid w:val="004774B6"/>
    <w:pPr>
      <w:ind w:left="2880"/>
    </w:pPr>
  </w:style>
  <w:style w:type="paragraph" w:styleId="ListContinue">
    <w:name w:val="List Continue"/>
    <w:basedOn w:val="List"/>
    <w:rsid w:val="004774B6"/>
    <w:pPr>
      <w:ind w:firstLine="0"/>
    </w:pPr>
  </w:style>
  <w:style w:type="paragraph" w:styleId="ListContinue2">
    <w:name w:val="List Continue 2"/>
    <w:basedOn w:val="ListContinue"/>
    <w:rsid w:val="004774B6"/>
    <w:pPr>
      <w:ind w:left="2160"/>
    </w:pPr>
  </w:style>
  <w:style w:type="paragraph" w:styleId="ListContinue3">
    <w:name w:val="List Continue 3"/>
    <w:basedOn w:val="ListContinue"/>
    <w:rsid w:val="004774B6"/>
    <w:pPr>
      <w:ind w:left="2520"/>
    </w:pPr>
  </w:style>
  <w:style w:type="paragraph" w:styleId="ListContinue4">
    <w:name w:val="List Continue 4"/>
    <w:basedOn w:val="ListContinue"/>
    <w:rsid w:val="004774B6"/>
    <w:pPr>
      <w:ind w:left="2880"/>
    </w:pPr>
  </w:style>
  <w:style w:type="paragraph" w:styleId="ListContinue5">
    <w:name w:val="List Continue 5"/>
    <w:basedOn w:val="ListContinue"/>
    <w:rsid w:val="004774B6"/>
    <w:pPr>
      <w:ind w:left="3240"/>
    </w:pPr>
  </w:style>
  <w:style w:type="paragraph" w:styleId="ListNumber">
    <w:name w:val="List Number"/>
    <w:basedOn w:val="List"/>
    <w:rsid w:val="004774B6"/>
    <w:pPr>
      <w:numPr>
        <w:numId w:val="2"/>
      </w:numPr>
    </w:pPr>
  </w:style>
  <w:style w:type="paragraph" w:styleId="ListNumber2">
    <w:name w:val="List Number 2"/>
    <w:basedOn w:val="ListNumber"/>
    <w:rsid w:val="004774B6"/>
    <w:pPr>
      <w:ind w:left="1800"/>
    </w:pPr>
  </w:style>
  <w:style w:type="paragraph" w:styleId="ListNumber3">
    <w:name w:val="List Number 3"/>
    <w:basedOn w:val="ListNumber"/>
    <w:rsid w:val="004774B6"/>
    <w:pPr>
      <w:ind w:left="2160"/>
    </w:pPr>
  </w:style>
  <w:style w:type="paragraph" w:styleId="ListNumber4">
    <w:name w:val="List Number 4"/>
    <w:basedOn w:val="ListNumber"/>
    <w:rsid w:val="004774B6"/>
    <w:pPr>
      <w:ind w:left="2520"/>
    </w:pPr>
  </w:style>
  <w:style w:type="paragraph" w:styleId="ListNumber5">
    <w:name w:val="List Number 5"/>
    <w:basedOn w:val="ListNumber"/>
    <w:rsid w:val="004774B6"/>
    <w:pPr>
      <w:ind w:left="2880"/>
    </w:pPr>
  </w:style>
  <w:style w:type="paragraph" w:customStyle="1" w:styleId="TableHeader">
    <w:name w:val="Table Header"/>
    <w:basedOn w:val="Normal"/>
    <w:rsid w:val="004774B6"/>
    <w:pPr>
      <w:keepNext/>
      <w:spacing w:before="60"/>
      <w:ind w:left="0"/>
      <w:jc w:val="center"/>
    </w:pPr>
    <w:rPr>
      <w:rFonts w:ascii="Arial Black" w:hAnsi="Arial Black"/>
    </w:rPr>
  </w:style>
  <w:style w:type="paragraph" w:styleId="MessageHeader">
    <w:name w:val="Message Header"/>
    <w:basedOn w:val="BodyText"/>
    <w:link w:val="MessageHeaderChar"/>
    <w:rsid w:val="004774B6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z w:val="22"/>
    </w:rPr>
  </w:style>
  <w:style w:type="character" w:customStyle="1" w:styleId="MessageHeaderChar">
    <w:name w:val="Message Header Char"/>
    <w:link w:val="MessageHeader"/>
    <w:rsid w:val="000922AD"/>
    <w:rPr>
      <w:rFonts w:ascii="Arial" w:hAnsi="Arial"/>
      <w:sz w:val="22"/>
    </w:rPr>
  </w:style>
  <w:style w:type="paragraph" w:styleId="NormalIndent">
    <w:name w:val="Normal Indent"/>
    <w:basedOn w:val="Normal"/>
    <w:rsid w:val="004774B6"/>
    <w:pPr>
      <w:ind w:left="1440"/>
    </w:pPr>
  </w:style>
  <w:style w:type="character" w:styleId="PageNumber">
    <w:name w:val="page number"/>
    <w:rsid w:val="004774B6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rsid w:val="004774B6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rsid w:val="004774B6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</w:rPr>
  </w:style>
  <w:style w:type="paragraph" w:customStyle="1" w:styleId="SectionHeading">
    <w:name w:val="Section Heading"/>
    <w:basedOn w:val="Heading1"/>
    <w:rsid w:val="004774B6"/>
  </w:style>
  <w:style w:type="paragraph" w:customStyle="1" w:styleId="SectionLabel">
    <w:name w:val="Section Label"/>
    <w:basedOn w:val="HeadingBase"/>
    <w:next w:val="BodyText"/>
    <w:rsid w:val="004774B6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DefaultParagraphFont"/>
    <w:rsid w:val="004774B6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rsid w:val="004774B6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sid w:val="004774B6"/>
    <w:rPr>
      <w:b/>
      <w:vertAlign w:val="superscript"/>
    </w:rPr>
  </w:style>
  <w:style w:type="paragraph" w:styleId="TableofAuthorities">
    <w:name w:val="table of authorities"/>
    <w:basedOn w:val="Normal"/>
    <w:semiHidden/>
    <w:rsid w:val="004774B6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4774B6"/>
    <w:pPr>
      <w:tabs>
        <w:tab w:val="right" w:leader="dot" w:pos="900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rsid w:val="004774B6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4774B6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rsid w:val="004774B6"/>
    <w:pPr>
      <w:tabs>
        <w:tab w:val="right" w:leader="dot" w:pos="9000"/>
      </w:tabs>
      <w:spacing w:after="240" w:line="240" w:lineRule="atLeast"/>
      <w:ind w:left="0"/>
    </w:pPr>
    <w:rPr>
      <w:spacing w:val="-4"/>
      <w:sz w:val="22"/>
    </w:rPr>
  </w:style>
  <w:style w:type="paragraph" w:styleId="TOC2">
    <w:name w:val="toc 2"/>
    <w:basedOn w:val="Normal"/>
    <w:autoRedefine/>
    <w:rsid w:val="004774B6"/>
    <w:pPr>
      <w:tabs>
        <w:tab w:val="right" w:leader="dot" w:pos="9000"/>
      </w:tabs>
      <w:spacing w:after="240" w:line="240" w:lineRule="atLeast"/>
      <w:ind w:left="360" w:right="1440"/>
    </w:pPr>
    <w:rPr>
      <w:sz w:val="22"/>
    </w:rPr>
  </w:style>
  <w:style w:type="paragraph" w:styleId="TOC3">
    <w:name w:val="toc 3"/>
    <w:basedOn w:val="Normal"/>
    <w:autoRedefine/>
    <w:rsid w:val="004774B6"/>
    <w:pPr>
      <w:tabs>
        <w:tab w:val="right" w:leader="dot" w:pos="9000"/>
      </w:tabs>
      <w:spacing w:after="240" w:line="240" w:lineRule="atLeast"/>
      <w:ind w:left="720" w:right="1440"/>
    </w:pPr>
    <w:rPr>
      <w:noProof/>
      <w:sz w:val="22"/>
    </w:rPr>
  </w:style>
  <w:style w:type="paragraph" w:styleId="TOC4">
    <w:name w:val="toc 4"/>
    <w:basedOn w:val="TOC3"/>
    <w:next w:val="Normal"/>
    <w:autoRedefine/>
    <w:rsid w:val="004774B6"/>
    <w:pPr>
      <w:ind w:left="1008"/>
    </w:pPr>
  </w:style>
  <w:style w:type="paragraph" w:styleId="TOC5">
    <w:name w:val="toc 5"/>
    <w:basedOn w:val="Normal"/>
    <w:next w:val="Normal"/>
    <w:autoRedefine/>
    <w:rsid w:val="004774B6"/>
    <w:pPr>
      <w:ind w:left="880"/>
    </w:pPr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rsid w:val="004774B6"/>
    <w:pPr>
      <w:ind w:left="1100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rsid w:val="004774B6"/>
    <w:pPr>
      <w:ind w:left="1320"/>
    </w:pPr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rsid w:val="004774B6"/>
    <w:pPr>
      <w:ind w:left="1540"/>
    </w:pPr>
    <w:rPr>
      <w:rFonts w:ascii="Times New Roman" w:hAnsi="Times New Roman"/>
      <w:sz w:val="22"/>
    </w:rPr>
  </w:style>
  <w:style w:type="paragraph" w:customStyle="1" w:styleId="CodeIDDSamples">
    <w:name w:val="Code/IDD Samples"/>
    <w:basedOn w:val="Normal"/>
    <w:next w:val="BodyText"/>
    <w:rsid w:val="004774B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8"/>
    </w:pPr>
    <w:rPr>
      <w:rFonts w:ascii="Courier New" w:hAnsi="Courier New"/>
      <w:sz w:val="18"/>
    </w:rPr>
  </w:style>
  <w:style w:type="paragraph" w:customStyle="1" w:styleId="IDDDefinition">
    <w:name w:val="IDD Definition"/>
    <w:basedOn w:val="Normal"/>
    <w:next w:val="BodyText"/>
    <w:link w:val="IDDDefinitionChar"/>
    <w:rsid w:val="004774B6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-432" w:right="-432"/>
    </w:pPr>
    <w:rPr>
      <w:rFonts w:ascii="Courier New" w:hAnsi="Courier New"/>
      <w:sz w:val="16"/>
    </w:rPr>
  </w:style>
  <w:style w:type="paragraph" w:customStyle="1" w:styleId="EquationLong">
    <w:name w:val="Equation Long"/>
    <w:basedOn w:val="Normal"/>
    <w:next w:val="BodyText"/>
    <w:rsid w:val="004774B6"/>
    <w:pPr>
      <w:tabs>
        <w:tab w:val="center" w:pos="4680"/>
        <w:tab w:val="right" w:pos="8640"/>
        <w:tab w:val="right" w:pos="9360"/>
      </w:tabs>
      <w:spacing w:before="240" w:after="60"/>
      <w:ind w:left="-200"/>
      <w:jc w:val="both"/>
    </w:pPr>
  </w:style>
  <w:style w:type="paragraph" w:customStyle="1" w:styleId="BodyTextnobeforeafter">
    <w:name w:val="Body Text (no before/after)"/>
    <w:basedOn w:val="BodyText"/>
    <w:rsid w:val="00CB3412"/>
    <w:pPr>
      <w:spacing w:before="0" w:after="0"/>
    </w:pPr>
  </w:style>
  <w:style w:type="paragraph" w:customStyle="1" w:styleId="EquationwUnits">
    <w:name w:val="Equation w Units"/>
    <w:basedOn w:val="Normal"/>
    <w:next w:val="BodyText"/>
    <w:rsid w:val="004774B6"/>
    <w:pPr>
      <w:tabs>
        <w:tab w:val="left" w:pos="7200"/>
        <w:tab w:val="right" w:pos="8640"/>
      </w:tabs>
      <w:spacing w:before="240" w:after="60"/>
      <w:ind w:left="1440"/>
      <w:jc w:val="both"/>
    </w:pPr>
  </w:style>
  <w:style w:type="paragraph" w:customStyle="1" w:styleId="Equation">
    <w:name w:val="Equation"/>
    <w:basedOn w:val="BodyText"/>
    <w:rsid w:val="004774B6"/>
    <w:pPr>
      <w:tabs>
        <w:tab w:val="right" w:pos="8640"/>
      </w:tabs>
      <w:spacing w:before="240" w:after="240" w:line="240" w:lineRule="atLeast"/>
      <w:ind w:left="1440"/>
    </w:pPr>
  </w:style>
  <w:style w:type="paragraph" w:customStyle="1" w:styleId="BlockQuotationWide">
    <w:name w:val="Block Quotation Wide"/>
    <w:basedOn w:val="Normal"/>
    <w:rsid w:val="004774B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ind w:left="288" w:right="245"/>
    </w:pPr>
    <w:rPr>
      <w:rFonts w:ascii="Arial Narrow" w:hAnsi="Arial Narrow"/>
      <w:vertAlign w:val="superscript"/>
    </w:rPr>
  </w:style>
  <w:style w:type="paragraph" w:customStyle="1" w:styleId="BodyText12">
    <w:name w:val="Body Text 12"/>
    <w:basedOn w:val="BodyText"/>
    <w:rsid w:val="00CB3412"/>
    <w:rPr>
      <w:sz w:val="24"/>
    </w:rPr>
  </w:style>
  <w:style w:type="paragraph" w:customStyle="1" w:styleId="Caption-More">
    <w:name w:val="Caption-More"/>
    <w:basedOn w:val="Caption"/>
    <w:next w:val="BodyText"/>
    <w:rsid w:val="004774B6"/>
    <w:pPr>
      <w:spacing w:before="0"/>
    </w:pPr>
  </w:style>
  <w:style w:type="character" w:styleId="Hyperlink">
    <w:name w:val="Hyperlink"/>
    <w:uiPriority w:val="99"/>
    <w:rsid w:val="000922AD"/>
    <w:rPr>
      <w:color w:val="0000FF"/>
      <w:u w:val="single"/>
    </w:rPr>
  </w:style>
  <w:style w:type="paragraph" w:styleId="DocumentMap">
    <w:name w:val="Document Map"/>
    <w:basedOn w:val="Normal"/>
    <w:semiHidden/>
    <w:rsid w:val="000922AD"/>
    <w:pPr>
      <w:shd w:val="clear" w:color="auto" w:fill="000080"/>
    </w:pPr>
    <w:rPr>
      <w:rFonts w:ascii="Tahoma" w:hAnsi="Tahoma" w:cs="Tahoma"/>
    </w:rPr>
  </w:style>
  <w:style w:type="paragraph" w:styleId="EnvelopeAddress">
    <w:name w:val="envelope address"/>
    <w:basedOn w:val="Normal"/>
    <w:rsid w:val="000922A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ReportExample">
    <w:name w:val="ReportExample"/>
    <w:basedOn w:val="BodyText"/>
    <w:rsid w:val="000922AD"/>
    <w:pPr>
      <w:spacing w:before="0" w:after="0"/>
      <w:ind w:left="0"/>
      <w:jc w:val="left"/>
    </w:pPr>
    <w:rPr>
      <w:rFonts w:ascii="Courier New" w:hAnsi="Courier New"/>
      <w:sz w:val="16"/>
    </w:rPr>
  </w:style>
  <w:style w:type="table" w:styleId="TableGrid">
    <w:name w:val="Table Grid"/>
    <w:basedOn w:val="TableNormal"/>
    <w:rsid w:val="004F2DD8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17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paragraph" w:customStyle="1" w:styleId="TitleHeader">
    <w:name w:val="Title Header"/>
    <w:basedOn w:val="HeaderBase"/>
    <w:rsid w:val="004774B6"/>
    <w:rPr>
      <w:caps/>
      <w:sz w:val="32"/>
    </w:rPr>
  </w:style>
  <w:style w:type="paragraph" w:customStyle="1" w:styleId="TOCHeader">
    <w:name w:val="TOC Header"/>
    <w:basedOn w:val="HeaderBase"/>
    <w:rsid w:val="004774B6"/>
    <w:pPr>
      <w:jc w:val="center"/>
    </w:pPr>
    <w:rPr>
      <w:caps/>
      <w:sz w:val="32"/>
    </w:rPr>
  </w:style>
  <w:style w:type="character" w:customStyle="1" w:styleId="BodyTextChar">
    <w:name w:val="Body Text Char"/>
    <w:rsid w:val="00F02A27"/>
    <w:rPr>
      <w:rFonts w:eastAsia="SimSun"/>
      <w:sz w:val="24"/>
      <w:szCs w:val="24"/>
      <w:lang w:val="en-US" w:eastAsia="zh-CN" w:bidi="ar-SA"/>
    </w:rPr>
  </w:style>
  <w:style w:type="character" w:customStyle="1" w:styleId="CharChar15">
    <w:name w:val="Char Char15"/>
    <w:locked/>
    <w:rsid w:val="00F8553F"/>
    <w:rPr>
      <w:rFonts w:ascii="Arial" w:hAnsi="Arial"/>
      <w:b/>
      <w:i/>
      <w:spacing w:val="-4"/>
      <w:kern w:val="28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rsid w:val="00455F01"/>
    <w:pPr>
      <w:ind w:left="1920"/>
    </w:pPr>
    <w:rPr>
      <w:rFonts w:ascii="Times New Roman" w:hAnsi="Times New Roman"/>
      <w:sz w:val="24"/>
      <w:szCs w:val="24"/>
    </w:rPr>
  </w:style>
  <w:style w:type="character" w:customStyle="1" w:styleId="CharChar19">
    <w:name w:val="Char Char19"/>
    <w:rsid w:val="00C84377"/>
    <w:rPr>
      <w:rFonts w:ascii="Arial Black" w:hAnsi="Arial Black"/>
      <w:color w:val="FFFFFF"/>
      <w:spacing w:val="-10"/>
      <w:kern w:val="20"/>
      <w:position w:val="8"/>
      <w:sz w:val="24"/>
      <w:lang w:val="en-US" w:eastAsia="en-US" w:bidi="ar-SA"/>
    </w:rPr>
  </w:style>
  <w:style w:type="character" w:customStyle="1" w:styleId="CharChar9">
    <w:name w:val="Char Char9"/>
    <w:rsid w:val="00C84377"/>
    <w:rPr>
      <w:rFonts w:ascii="Arial" w:hAnsi="Arial"/>
    </w:rPr>
  </w:style>
  <w:style w:type="paragraph" w:styleId="BalloonText">
    <w:name w:val="Balloon Text"/>
    <w:basedOn w:val="Normal"/>
    <w:rsid w:val="00C8437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C84377"/>
    <w:rPr>
      <w:color w:val="800080"/>
      <w:u w:val="single"/>
    </w:rPr>
  </w:style>
  <w:style w:type="character" w:customStyle="1" w:styleId="IDDDefinitionChar">
    <w:name w:val="IDD Definition Char"/>
    <w:link w:val="IDDDefinition"/>
    <w:rsid w:val="00226C37"/>
    <w:rPr>
      <w:rFonts w:ascii="Courier New" w:hAnsi="Courier New"/>
      <w:sz w:val="16"/>
    </w:rPr>
  </w:style>
  <w:style w:type="table" w:styleId="TableSimple3">
    <w:name w:val="Table Simple 3"/>
    <w:basedOn w:val="TableNormal"/>
    <w:rsid w:val="00F071A3"/>
    <w:pPr>
      <w:ind w:left="108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1"/>
    <w:qFormat/>
    <w:rsid w:val="00080CC6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CF4C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2">
    <w:name w:val="Heading 4 Char2"/>
    <w:rsid w:val="00DB72AC"/>
    <w:rPr>
      <w:rFonts w:ascii="Arial" w:hAnsi="Arial"/>
      <w:b/>
      <w:i/>
      <w:spacing w:val="-4"/>
      <w:kern w:val="28"/>
    </w:rPr>
  </w:style>
  <w:style w:type="paragraph" w:styleId="CommentSubject">
    <w:name w:val="annotation subject"/>
    <w:basedOn w:val="CommentText"/>
    <w:next w:val="CommentText"/>
    <w:link w:val="CommentSubjectChar"/>
    <w:rsid w:val="00F81D2C"/>
    <w:pPr>
      <w:keepLines w:val="0"/>
      <w:spacing w:line="240" w:lineRule="auto"/>
    </w:pPr>
    <w:rPr>
      <w:b/>
      <w:bCs/>
      <w:spacing w:val="0"/>
      <w:sz w:val="20"/>
    </w:rPr>
  </w:style>
  <w:style w:type="character" w:customStyle="1" w:styleId="CommentSubjectChar">
    <w:name w:val="Comment Subject Char"/>
    <w:basedOn w:val="CommentTextChar"/>
    <w:link w:val="CommentSubject"/>
    <w:rsid w:val="00F81D2C"/>
    <w:rPr>
      <w:rFonts w:ascii="Arial" w:hAnsi="Arial"/>
      <w:b/>
      <w:bCs/>
      <w:spacing w:val="-5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klawrie\AppData\Roaming\Microsoft\Templates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554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EnergyPlus Output Details and Examples</vt:lpstr>
    </vt:vector>
  </TitlesOfParts>
  <Manager/>
  <Company> </Company>
  <LinksUpToDate>false</LinksUpToDate>
  <CharactersWithSpaces>5312</CharactersWithSpaces>
  <SharedDoc>false</SharedDoc>
  <HLinks>
    <vt:vector size="882" baseType="variant">
      <vt:variant>
        <vt:i4>2162783</vt:i4>
      </vt:variant>
      <vt:variant>
        <vt:i4>1230</vt:i4>
      </vt:variant>
      <vt:variant>
        <vt:i4>0</vt:i4>
      </vt:variant>
      <vt:variant>
        <vt:i4>5</vt:i4>
      </vt:variant>
      <vt:variant>
        <vt:lpwstr>mailto:srcc@fsec.ucf.edu</vt:lpwstr>
      </vt:variant>
      <vt:variant>
        <vt:lpwstr/>
      </vt:variant>
      <vt:variant>
        <vt:i4>2162783</vt:i4>
      </vt:variant>
      <vt:variant>
        <vt:i4>1227</vt:i4>
      </vt:variant>
      <vt:variant>
        <vt:i4>0</vt:i4>
      </vt:variant>
      <vt:variant>
        <vt:i4>5</vt:i4>
      </vt:variant>
      <vt:variant>
        <vt:lpwstr>mailto:srcc@fsec.ucf.edu</vt:lpwstr>
      </vt:variant>
      <vt:variant>
        <vt:lpwstr/>
      </vt:variant>
      <vt:variant>
        <vt:i4>7667813</vt:i4>
      </vt:variant>
      <vt:variant>
        <vt:i4>1206</vt:i4>
      </vt:variant>
      <vt:variant>
        <vt:i4>0</vt:i4>
      </vt:variant>
      <vt:variant>
        <vt:i4>5</vt:i4>
      </vt:variant>
      <vt:variant>
        <vt:lpwstr>http://cic.nist.gov/vrml/vbdetect.html</vt:lpwstr>
      </vt:variant>
      <vt:variant>
        <vt:lpwstr/>
      </vt:variant>
      <vt:variant>
        <vt:i4>4980807</vt:i4>
      </vt:variant>
      <vt:variant>
        <vt:i4>1203</vt:i4>
      </vt:variant>
      <vt:variant>
        <vt:i4>0</vt:i4>
      </vt:variant>
      <vt:variant>
        <vt:i4>5</vt:i4>
      </vt:variant>
      <vt:variant>
        <vt:lpwstr>http://www.svgi.org/</vt:lpwstr>
      </vt:variant>
      <vt:variant>
        <vt:lpwstr/>
      </vt:variant>
      <vt:variant>
        <vt:i4>5898266</vt:i4>
      </vt:variant>
      <vt:variant>
        <vt:i4>1200</vt:i4>
      </vt:variant>
      <vt:variant>
        <vt:i4>0</vt:i4>
      </vt:variant>
      <vt:variant>
        <vt:i4>5</vt:i4>
      </vt:variant>
      <vt:variant>
        <vt:lpwstr>http://www.adobe.com/svg/viewer/install/</vt:lpwstr>
      </vt:variant>
      <vt:variant>
        <vt:lpwstr/>
      </vt:variant>
      <vt:variant>
        <vt:i4>2293823</vt:i4>
      </vt:variant>
      <vt:variant>
        <vt:i4>1197</vt:i4>
      </vt:variant>
      <vt:variant>
        <vt:i4>0</vt:i4>
      </vt:variant>
      <vt:variant>
        <vt:i4>5</vt:i4>
      </vt:variant>
      <vt:variant>
        <vt:lpwstr>http://www.w3.org/Graphics/SVG/</vt:lpwstr>
      </vt:variant>
      <vt:variant>
        <vt:lpwstr/>
      </vt:variant>
      <vt:variant>
        <vt:i4>7340064</vt:i4>
      </vt:variant>
      <vt:variant>
        <vt:i4>1176</vt:i4>
      </vt:variant>
      <vt:variant>
        <vt:i4>0</vt:i4>
      </vt:variant>
      <vt:variant>
        <vt:i4>5</vt:i4>
      </vt:variant>
      <vt:variant>
        <vt:lpwstr>http://www.sqlite.org/cvstrac/wiki?p=SqliteWrappers</vt:lpwstr>
      </vt:variant>
      <vt:variant>
        <vt:lpwstr/>
      </vt:variant>
      <vt:variant>
        <vt:i4>4456448</vt:i4>
      </vt:variant>
      <vt:variant>
        <vt:i4>1173</vt:i4>
      </vt:variant>
      <vt:variant>
        <vt:i4>0</vt:i4>
      </vt:variant>
      <vt:variant>
        <vt:i4>5</vt:i4>
      </vt:variant>
      <vt:variant>
        <vt:lpwstr>http://www.sqlite.org/cintro.html</vt:lpwstr>
      </vt:variant>
      <vt:variant>
        <vt:lpwstr/>
      </vt:variant>
      <vt:variant>
        <vt:i4>2949237</vt:i4>
      </vt:variant>
      <vt:variant>
        <vt:i4>1170</vt:i4>
      </vt:variant>
      <vt:variant>
        <vt:i4>0</vt:i4>
      </vt:variant>
      <vt:variant>
        <vt:i4>5</vt:i4>
      </vt:variant>
      <vt:variant>
        <vt:lpwstr>http://www.ch-werner.de/sqliteodbc/</vt:lpwstr>
      </vt:variant>
      <vt:variant>
        <vt:lpwstr/>
      </vt:variant>
      <vt:variant>
        <vt:i4>6881315</vt:i4>
      </vt:variant>
      <vt:variant>
        <vt:i4>1167</vt:i4>
      </vt:variant>
      <vt:variant>
        <vt:i4>0</vt:i4>
      </vt:variant>
      <vt:variant>
        <vt:i4>5</vt:i4>
      </vt:variant>
      <vt:variant>
        <vt:lpwstr>http://www.sqlite.org/cvstrac/wiki?p=SqliteOdbc</vt:lpwstr>
      </vt:variant>
      <vt:variant>
        <vt:lpwstr/>
      </vt:variant>
      <vt:variant>
        <vt:i4>2490419</vt:i4>
      </vt:variant>
      <vt:variant>
        <vt:i4>1164</vt:i4>
      </vt:variant>
      <vt:variant>
        <vt:i4>0</vt:i4>
      </vt:variant>
      <vt:variant>
        <vt:i4>5</vt:i4>
      </vt:variant>
      <vt:variant>
        <vt:lpwstr>http://www.actualtechnologies.com/</vt:lpwstr>
      </vt:variant>
      <vt:variant>
        <vt:lpwstr/>
      </vt:variant>
      <vt:variant>
        <vt:i4>4915220</vt:i4>
      </vt:variant>
      <vt:variant>
        <vt:i4>1161</vt:i4>
      </vt:variant>
      <vt:variant>
        <vt:i4>0</vt:i4>
      </vt:variant>
      <vt:variant>
        <vt:i4>5</vt:i4>
      </vt:variant>
      <vt:variant>
        <vt:lpwstr>http://www.sqlite.org/sqlite.html</vt:lpwstr>
      </vt:variant>
      <vt:variant>
        <vt:lpwstr/>
      </vt:variant>
      <vt:variant>
        <vt:i4>3932257</vt:i4>
      </vt:variant>
      <vt:variant>
        <vt:i4>1158</vt:i4>
      </vt:variant>
      <vt:variant>
        <vt:i4>0</vt:i4>
      </vt:variant>
      <vt:variant>
        <vt:i4>5</vt:i4>
      </vt:variant>
      <vt:variant>
        <vt:lpwstr>http://www.sqlite.org/download.html</vt:lpwstr>
      </vt:variant>
      <vt:variant>
        <vt:lpwstr/>
      </vt:variant>
      <vt:variant>
        <vt:i4>2162739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_TabularDataWithStrings_Table</vt:lpwstr>
      </vt:variant>
      <vt:variant>
        <vt:i4>7012459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_StringTypes_Table</vt:lpwstr>
      </vt:variant>
      <vt:variant>
        <vt:i4>7274615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_Strings_Table</vt:lpwstr>
      </vt:variant>
      <vt:variant>
        <vt:i4>2359356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_EnvironmentPeriods_Table</vt:lpwstr>
      </vt:variant>
      <vt:variant>
        <vt:i4>5767208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_Simulations_Table_1</vt:lpwstr>
      </vt:variant>
      <vt:variant>
        <vt:i4>3342373</vt:i4>
      </vt:variant>
      <vt:variant>
        <vt:i4>939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327755</vt:i4>
      </vt:variant>
      <vt:variant>
        <vt:i4>936</vt:i4>
      </vt:variant>
      <vt:variant>
        <vt:i4>0</vt:i4>
      </vt:variant>
      <vt:variant>
        <vt:i4>5</vt:i4>
      </vt:variant>
      <vt:variant>
        <vt:lpwstr>EngineeringReference.pdf</vt:lpwstr>
      </vt:variant>
      <vt:variant>
        <vt:lpwstr/>
      </vt:variant>
      <vt:variant>
        <vt:i4>7274530</vt:i4>
      </vt:variant>
      <vt:variant>
        <vt:i4>906</vt:i4>
      </vt:variant>
      <vt:variant>
        <vt:i4>0</vt:i4>
      </vt:variant>
      <vt:variant>
        <vt:i4>5</vt:i4>
      </vt:variant>
      <vt:variant>
        <vt:lpwstr>EngineeringDoc.pdf</vt:lpwstr>
      </vt:variant>
      <vt:variant>
        <vt:lpwstr/>
      </vt:variant>
      <vt:variant>
        <vt:i4>917584</vt:i4>
      </vt:variant>
      <vt:variant>
        <vt:i4>870</vt:i4>
      </vt:variant>
      <vt:variant>
        <vt:i4>0</vt:i4>
      </vt:variant>
      <vt:variant>
        <vt:i4>5</vt:i4>
      </vt:variant>
      <vt:variant>
        <vt:lpwstr>InputOutputReference.pdf</vt:lpwstr>
      </vt:variant>
      <vt:variant>
        <vt:lpwstr/>
      </vt:variant>
      <vt:variant>
        <vt:i4>917584</vt:i4>
      </vt:variant>
      <vt:variant>
        <vt:i4>867</vt:i4>
      </vt:variant>
      <vt:variant>
        <vt:i4>0</vt:i4>
      </vt:variant>
      <vt:variant>
        <vt:i4>5</vt:i4>
      </vt:variant>
      <vt:variant>
        <vt:lpwstr>InputOutputReference.pdf</vt:lpwstr>
      </vt:variant>
      <vt:variant>
        <vt:lpwstr/>
      </vt:variant>
      <vt:variant>
        <vt:i4>1441842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_Toc274631713</vt:lpwstr>
      </vt:variant>
      <vt:variant>
        <vt:i4>1441842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_Toc274631712</vt:lpwstr>
      </vt:variant>
      <vt:variant>
        <vt:i4>1441842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_Toc274631711</vt:lpwstr>
      </vt:variant>
      <vt:variant>
        <vt:i4>1441842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_Toc274631710</vt:lpwstr>
      </vt:variant>
      <vt:variant>
        <vt:i4>1507378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_Toc274631709</vt:lpwstr>
      </vt:variant>
      <vt:variant>
        <vt:i4>1507378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_Toc274631708</vt:lpwstr>
      </vt:variant>
      <vt:variant>
        <vt:i4>1507378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_Toc274631707</vt:lpwstr>
      </vt:variant>
      <vt:variant>
        <vt:i4>1507378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_Toc274631706</vt:lpwstr>
      </vt:variant>
      <vt:variant>
        <vt:i4>1507378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_Toc274631705</vt:lpwstr>
      </vt:variant>
      <vt:variant>
        <vt:i4>1507378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_Toc274631704</vt:lpwstr>
      </vt:variant>
      <vt:variant>
        <vt:i4>1507378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_Toc274631703</vt:lpwstr>
      </vt:variant>
      <vt:variant>
        <vt:i4>1507378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_Toc274631702</vt:lpwstr>
      </vt:variant>
      <vt:variant>
        <vt:i4>1507378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_Toc274631701</vt:lpwstr>
      </vt:variant>
      <vt:variant>
        <vt:i4>1507378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_Toc274631700</vt:lpwstr>
      </vt:variant>
      <vt:variant>
        <vt:i4>1966131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_Toc274631699</vt:lpwstr>
      </vt:variant>
      <vt:variant>
        <vt:i4>1966131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_Toc274631698</vt:lpwstr>
      </vt:variant>
      <vt:variant>
        <vt:i4>1966131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_Toc274631697</vt:lpwstr>
      </vt:variant>
      <vt:variant>
        <vt:i4>1966131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_Toc274631696</vt:lpwstr>
      </vt:variant>
      <vt:variant>
        <vt:i4>1966131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_Toc274631695</vt:lpwstr>
      </vt:variant>
      <vt:variant>
        <vt:i4>1966131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_Toc274631694</vt:lpwstr>
      </vt:variant>
      <vt:variant>
        <vt:i4>1966131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_Toc274631693</vt:lpwstr>
      </vt:variant>
      <vt:variant>
        <vt:i4>1966131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_Toc274631692</vt:lpwstr>
      </vt:variant>
      <vt:variant>
        <vt:i4>1966131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_Toc274631691</vt:lpwstr>
      </vt:variant>
      <vt:variant>
        <vt:i4>1966131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_Toc274631690</vt:lpwstr>
      </vt:variant>
      <vt:variant>
        <vt:i4>2031667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_Toc274631689</vt:lpwstr>
      </vt:variant>
      <vt:variant>
        <vt:i4>2031667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_Toc274631688</vt:lpwstr>
      </vt:variant>
      <vt:variant>
        <vt:i4>2031667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_Toc274631687</vt:lpwstr>
      </vt:variant>
      <vt:variant>
        <vt:i4>2031667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_Toc274631686</vt:lpwstr>
      </vt:variant>
      <vt:variant>
        <vt:i4>2031667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_Toc274631685</vt:lpwstr>
      </vt:variant>
      <vt:variant>
        <vt:i4>2031667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_Toc274631684</vt:lpwstr>
      </vt:variant>
      <vt:variant>
        <vt:i4>2031667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_Toc274631683</vt:lpwstr>
      </vt:variant>
      <vt:variant>
        <vt:i4>2031667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_Toc274631682</vt:lpwstr>
      </vt:variant>
      <vt:variant>
        <vt:i4>2031667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_Toc274631681</vt:lpwstr>
      </vt:variant>
      <vt:variant>
        <vt:i4>2031667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_Toc274631680</vt:lpwstr>
      </vt:variant>
      <vt:variant>
        <vt:i4>1048627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_Toc274631679</vt:lpwstr>
      </vt:variant>
      <vt:variant>
        <vt:i4>1048627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_Toc274631678</vt:lpwstr>
      </vt:variant>
      <vt:variant>
        <vt:i4>1048627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_Toc274631677</vt:lpwstr>
      </vt:variant>
      <vt:variant>
        <vt:i4>1048627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_Toc274631676</vt:lpwstr>
      </vt:variant>
      <vt:variant>
        <vt:i4>1048627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_Toc274631675</vt:lpwstr>
      </vt:variant>
      <vt:variant>
        <vt:i4>1048627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_Toc274631674</vt:lpwstr>
      </vt:variant>
      <vt:variant>
        <vt:i4>1048627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_Toc274631673</vt:lpwstr>
      </vt:variant>
      <vt:variant>
        <vt:i4>1048627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_Toc274631672</vt:lpwstr>
      </vt:variant>
      <vt:variant>
        <vt:i4>1048627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_Toc274631671</vt:lpwstr>
      </vt:variant>
      <vt:variant>
        <vt:i4>1048627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_Toc274631670</vt:lpwstr>
      </vt:variant>
      <vt:variant>
        <vt:i4>1114163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_Toc274631669</vt:lpwstr>
      </vt:variant>
      <vt:variant>
        <vt:i4>1114163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_Toc274631668</vt:lpwstr>
      </vt:variant>
      <vt:variant>
        <vt:i4>1114163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_Toc274631667</vt:lpwstr>
      </vt:variant>
      <vt:variant>
        <vt:i4>1114163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_Toc274631666</vt:lpwstr>
      </vt:variant>
      <vt:variant>
        <vt:i4>1114163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_Toc274631665</vt:lpwstr>
      </vt:variant>
      <vt:variant>
        <vt:i4>1114163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_Toc274631664</vt:lpwstr>
      </vt:variant>
      <vt:variant>
        <vt:i4>1114163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_Toc274631663</vt:lpwstr>
      </vt:variant>
      <vt:variant>
        <vt:i4>1114163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_Toc274631662</vt:lpwstr>
      </vt:variant>
      <vt:variant>
        <vt:i4>1114163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_Toc274631661</vt:lpwstr>
      </vt:variant>
      <vt:variant>
        <vt:i4>1114163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_Toc274631660</vt:lpwstr>
      </vt:variant>
      <vt:variant>
        <vt:i4>1179699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_Toc274631659</vt:lpwstr>
      </vt:variant>
      <vt:variant>
        <vt:i4>1179699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_Toc274631658</vt:lpwstr>
      </vt:variant>
      <vt:variant>
        <vt:i4>1179699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_Toc274631657</vt:lpwstr>
      </vt:variant>
      <vt:variant>
        <vt:i4>1179699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_Toc274631656</vt:lpwstr>
      </vt:variant>
      <vt:variant>
        <vt:i4>1179699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_Toc274631655</vt:lpwstr>
      </vt:variant>
      <vt:variant>
        <vt:i4>1179699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_Toc274631654</vt:lpwstr>
      </vt:variant>
      <vt:variant>
        <vt:i4>1179699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_Toc274631653</vt:lpwstr>
      </vt:variant>
      <vt:variant>
        <vt:i4>1179699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_Toc274631652</vt:lpwstr>
      </vt:variant>
      <vt:variant>
        <vt:i4>1179699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_Toc274631651</vt:lpwstr>
      </vt:variant>
      <vt:variant>
        <vt:i4>1179699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_Toc274631650</vt:lpwstr>
      </vt:variant>
      <vt:variant>
        <vt:i4>1245235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_Toc274631649</vt:lpwstr>
      </vt:variant>
      <vt:variant>
        <vt:i4>1245235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_Toc274631648</vt:lpwstr>
      </vt:variant>
      <vt:variant>
        <vt:i4>1245235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_Toc274631647</vt:lpwstr>
      </vt:variant>
      <vt:variant>
        <vt:i4>1245235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_Toc274631646</vt:lpwstr>
      </vt:variant>
      <vt:variant>
        <vt:i4>1245235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_Toc274631645</vt:lpwstr>
      </vt:variant>
      <vt:variant>
        <vt:i4>1245235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_Toc274631644</vt:lpwstr>
      </vt:variant>
      <vt:variant>
        <vt:i4>1245235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_Toc274631643</vt:lpwstr>
      </vt:variant>
      <vt:variant>
        <vt:i4>1245235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_Toc274631642</vt:lpwstr>
      </vt:variant>
      <vt:variant>
        <vt:i4>1245235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_Toc274631641</vt:lpwstr>
      </vt:variant>
      <vt:variant>
        <vt:i4>1245235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_Toc274631640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_Toc274631639</vt:lpwstr>
      </vt:variant>
      <vt:variant>
        <vt:i4>1310771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_Toc274631638</vt:lpwstr>
      </vt:variant>
      <vt:variant>
        <vt:i4>1310771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_Toc274631637</vt:lpwstr>
      </vt:variant>
      <vt:variant>
        <vt:i4>1310771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_Toc274631636</vt:lpwstr>
      </vt:variant>
      <vt:variant>
        <vt:i4>1310771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_Toc274631635</vt:lpwstr>
      </vt:variant>
      <vt:variant>
        <vt:i4>1310771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_Toc274631634</vt:lpwstr>
      </vt:variant>
      <vt:variant>
        <vt:i4>1310771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_Toc274631633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_Toc274631632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_Toc274631631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_Toc274631630</vt:lpwstr>
      </vt:variant>
      <vt:variant>
        <vt:i4>1376307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_Toc274631629</vt:lpwstr>
      </vt:variant>
      <vt:variant>
        <vt:i4>1376307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_Toc274631628</vt:lpwstr>
      </vt:variant>
      <vt:variant>
        <vt:i4>1376307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_Toc274631627</vt:lpwstr>
      </vt:variant>
      <vt:variant>
        <vt:i4>1376307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_Toc274631626</vt:lpwstr>
      </vt:variant>
      <vt:variant>
        <vt:i4>1376307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_Toc274631625</vt:lpwstr>
      </vt:variant>
      <vt:variant>
        <vt:i4>1376307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_Toc274631624</vt:lpwstr>
      </vt:variant>
      <vt:variant>
        <vt:i4>1376307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_Toc274631623</vt:lpwstr>
      </vt:variant>
      <vt:variant>
        <vt:i4>1376307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_Toc274631622</vt:lpwstr>
      </vt:variant>
      <vt:variant>
        <vt:i4>1376307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_Toc274631621</vt:lpwstr>
      </vt:variant>
      <vt:variant>
        <vt:i4>1376307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_Toc274631620</vt:lpwstr>
      </vt:variant>
      <vt:variant>
        <vt:i4>1441843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_Toc274631619</vt:lpwstr>
      </vt:variant>
      <vt:variant>
        <vt:i4>1441843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_Toc274631618</vt:lpwstr>
      </vt:variant>
      <vt:variant>
        <vt:i4>1441843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_Toc274631617</vt:lpwstr>
      </vt:variant>
      <vt:variant>
        <vt:i4>1441843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_Toc274631616</vt:lpwstr>
      </vt:variant>
      <vt:variant>
        <vt:i4>1441843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_Toc274631615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_Toc274631614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_Toc274631613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_Toc274631612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_Toc274631611</vt:lpwstr>
      </vt:variant>
      <vt:variant>
        <vt:i4>1441843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_Toc274631610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_Toc274631609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_Toc274631608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_Toc274631607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_Toc274631606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_Toc274631605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_Toc274631604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_Toc274631603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_Toc274631602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_Toc274631601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_Toc274631600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_Toc274631599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_Toc274631598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_Toc274631597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_Toc274631596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_Toc274631595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_Toc274631594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_Toc274631593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_Toc274631592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_Toc274631591</vt:lpwstr>
      </vt:variant>
      <vt:variant>
        <vt:i4>1966128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_Toc274631590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EnergyPlus Output Details and Examples</dc:title>
  <dc:subject>EnergyPlus output examples including descriptions of the simulations and results reporting methods.</dc:subject>
  <dc:creator>EnergyPlus Development Team</dc:creator>
  <cp:keywords>output files examples chart csv tab html errors</cp:keywords>
  <cp:lastModifiedBy>Bereket Nigusse</cp:lastModifiedBy>
  <cp:revision>58</cp:revision>
  <cp:lastPrinted>2013-04-01T18:30:00Z</cp:lastPrinted>
  <dcterms:created xsi:type="dcterms:W3CDTF">2011-10-04T19:24:00Z</dcterms:created>
  <dcterms:modified xsi:type="dcterms:W3CDTF">2014-10-31T18:37:00Z</dcterms:modified>
</cp:coreProperties>
</file>