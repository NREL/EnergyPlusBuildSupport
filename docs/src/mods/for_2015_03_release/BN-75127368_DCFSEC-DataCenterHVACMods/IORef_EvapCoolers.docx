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A26" w:rsidRDefault="00976A26" w:rsidP="000B04B8">
      <w:pPr>
        <w:pStyle w:val="TitleCover"/>
        <w:ind w:left="0"/>
      </w:pPr>
      <w:r>
        <w:t>Input Output Reference</w:t>
      </w:r>
    </w:p>
    <w:p w:rsidR="00976A26" w:rsidRDefault="00976A26">
      <w:pPr>
        <w:pStyle w:val="SubtitleCover"/>
        <w:rPr>
          <w:sz w:val="24"/>
        </w:rPr>
      </w:pPr>
      <w:r>
        <w:t>The Encyclopedic Reference to EnergyPlus Input and Output</w:t>
      </w:r>
    </w:p>
    <w:p w:rsidR="00976A26" w:rsidRDefault="00976A26">
      <w:pPr>
        <w:pStyle w:val="BodyText"/>
      </w:pPr>
    </w:p>
    <w:p w:rsidR="00976A26" w:rsidRDefault="00976A26">
      <w:pPr>
        <w:pStyle w:val="BodyText"/>
      </w:pPr>
    </w:p>
    <w:p w:rsidR="00976A26" w:rsidRDefault="00976A26">
      <w:pPr>
        <w:pStyle w:val="BodyText"/>
      </w:pPr>
    </w:p>
    <w:p w:rsidR="0082117F" w:rsidRDefault="0082117F" w:rsidP="0082117F">
      <w:pPr>
        <w:pStyle w:val="Heading2"/>
      </w:pPr>
      <w:bookmarkStart w:id="0" w:name="_Toc212974653"/>
      <w:bookmarkStart w:id="1" w:name="_Toc372812116"/>
      <w:bookmarkStart w:id="2" w:name="_Toc2412463"/>
      <w:bookmarkStart w:id="3" w:name="_Toc99528186"/>
      <w:bookmarkStart w:id="4" w:name="_Toc488474363"/>
      <w:bookmarkStart w:id="5" w:name="_Toc488647325"/>
      <w:bookmarkStart w:id="6" w:name="_Ref495113919"/>
      <w:bookmarkStart w:id="7" w:name="_Toc469283215"/>
      <w:bookmarkStart w:id="8" w:name="_Toc488474370"/>
      <w:r>
        <w:t>Group – Evaporative Coolers</w:t>
      </w:r>
      <w:bookmarkEnd w:id="0"/>
      <w:bookmarkEnd w:id="1"/>
    </w:p>
    <w:p w:rsidR="00FB4BF0" w:rsidRDefault="00FB4BF0" w:rsidP="00FB4BF0">
      <w:pPr>
        <w:pStyle w:val="Heading3"/>
        <w:rPr>
          <w:ins w:id="9" w:author="Bereket Nigusse" w:date="2014-09-26T12:20:00Z"/>
        </w:rPr>
      </w:pPr>
      <w:bookmarkStart w:id="10" w:name="_Toc372812119"/>
      <w:ins w:id="11" w:author="Bereket Nigusse" w:date="2014-09-26T12:20:00Z">
        <w:r>
          <w:t>&lt;&lt;Snip&gt;&gt;</w:t>
        </w:r>
      </w:ins>
    </w:p>
    <w:p w:rsidR="00645BF0" w:rsidRPr="00645BF0" w:rsidRDefault="00645BF0" w:rsidP="00645BF0">
      <w:pPr>
        <w:pStyle w:val="BodyText"/>
      </w:pPr>
    </w:p>
    <w:p w:rsidR="00623D3B" w:rsidRDefault="00623D3B" w:rsidP="00623D3B">
      <w:pPr>
        <w:pStyle w:val="Heading3"/>
      </w:pPr>
      <w:proofErr w:type="spellStart"/>
      <w:r>
        <w:t>EvaporativeCooler</w:t>
      </w:r>
      <w:proofErr w:type="gramStart"/>
      <w:r>
        <w:t>:Direct:ResearchSpecial</w:t>
      </w:r>
      <w:bookmarkEnd w:id="10"/>
      <w:proofErr w:type="spellEnd"/>
      <w:proofErr w:type="gramEnd"/>
    </w:p>
    <w:p w:rsidR="00623D3B" w:rsidRDefault="00623D3B" w:rsidP="00623D3B">
      <w:pPr>
        <w:pStyle w:val="BodyText"/>
        <w:rPr>
          <w:ins w:id="12" w:author="Bereket Nigusse" w:date="2014-09-29T15:32:00Z"/>
        </w:rPr>
      </w:pPr>
      <w:r>
        <w:t xml:space="preserve">This cooler is similar in principal to the </w:t>
      </w:r>
      <w:proofErr w:type="spellStart"/>
      <w:r w:rsidRPr="00202287">
        <w:t>EvaporativeCooler:</w:t>
      </w:r>
      <w:r>
        <w:t>Direct</w:t>
      </w:r>
      <w:r w:rsidRPr="00202287">
        <w:t>:CelDekPad</w:t>
      </w:r>
      <w:proofErr w:type="spellEnd"/>
      <w:r>
        <w:t xml:space="preserve">. The model differs in that it gives the user a simple way of specify the cooler effectiveness. Using the </w:t>
      </w:r>
      <w:proofErr w:type="spellStart"/>
      <w:r>
        <w:t>ResearchSpecial</w:t>
      </w:r>
      <w:proofErr w:type="spellEnd"/>
      <w:r>
        <w:t xml:space="preserve"> input object also allows the cooler to control the amount of cooling based on node setpoints (controlled by </w:t>
      </w:r>
      <w:proofErr w:type="spellStart"/>
      <w:r w:rsidRPr="00202287">
        <w:t>SetpointManager</w:t>
      </w:r>
      <w:r>
        <w:t>s</w:t>
      </w:r>
      <w:proofErr w:type="spellEnd"/>
      <w:r>
        <w:t xml:space="preserve">). </w:t>
      </w:r>
      <w:proofErr w:type="gramStart"/>
      <w:r>
        <w:t>This avoid</w:t>
      </w:r>
      <w:proofErr w:type="gramEnd"/>
      <w:r>
        <w:t xml:space="preserve"> problems from over cooling when conditions are such that loads are low and cooling power is high.</w:t>
      </w:r>
      <w:del w:id="13" w:author="Bereket Nigusse" w:date="2014-09-29T15:35:00Z">
        <w:r w:rsidDel="00882879">
          <w:delText xml:space="preserve"> Water pump power is assumed to vary linearly when the cooler is operating at less than full capacity.</w:delText>
        </w:r>
      </w:del>
    </w:p>
    <w:p w:rsidR="00882879" w:rsidRDefault="00882879" w:rsidP="00623D3B">
      <w:pPr>
        <w:pStyle w:val="BodyText"/>
        <w:rPr>
          <w:ins w:id="14" w:author="Bereket Nigusse" w:date="2014-09-29T15:32:00Z"/>
        </w:rPr>
      </w:pPr>
    </w:p>
    <w:p w:rsidR="0041265C" w:rsidRDefault="00882879" w:rsidP="00882879">
      <w:pPr>
        <w:pStyle w:val="BodyText"/>
        <w:rPr>
          <w:ins w:id="15" w:author="Bereket Nigusse" w:date="2014-10-05T16:53:00Z"/>
        </w:rPr>
      </w:pPr>
      <w:ins w:id="16" w:author="Bereket Nigusse" w:date="2014-09-29T15:32:00Z">
        <w:r>
          <w:t xml:space="preserve">The model allows </w:t>
        </w:r>
        <w:proofErr w:type="gramStart"/>
        <w:r>
          <w:t>to vary</w:t>
        </w:r>
        <w:proofErr w:type="gramEnd"/>
        <w:r>
          <w:t xml:space="preserve"> the effectiveness depending on the primary air flow rates.  The design effectiveness is modified by </w:t>
        </w:r>
      </w:ins>
      <w:ins w:id="17" w:author="Bereket Nigusse" w:date="2014-10-05T16:53:00Z">
        <w:r w:rsidR="0041265C" w:rsidRPr="00095C33">
          <w:rPr>
            <w:rFonts w:cs="Arial"/>
          </w:rPr>
          <w:t xml:space="preserve">multiplying </w:t>
        </w:r>
      </w:ins>
      <w:ins w:id="18" w:author="Bereket Nigusse" w:date="2014-09-29T15:32:00Z">
        <w:r>
          <w:t xml:space="preserve">with </w:t>
        </w:r>
      </w:ins>
      <w:ins w:id="19" w:author="Bereket Nigusse" w:date="2014-09-29T15:33:00Z">
        <w:r>
          <w:t>Effectiveness Flow Fraction Modifier Curve value.  The flow fraction is the ratio of the current primary airflow rate to the design flow rate.</w:t>
        </w:r>
      </w:ins>
      <w:ins w:id="20" w:author="Bereket Nigusse" w:date="2014-09-29T15:34:00Z">
        <w:r>
          <w:t xml:space="preserve"> </w:t>
        </w:r>
      </w:ins>
      <w:ins w:id="21" w:author="Bereket Nigusse" w:date="2014-09-29T15:35:00Z">
        <w:r>
          <w:t xml:space="preserve">The recirculating and spray water pump power is assumed to vary with </w:t>
        </w:r>
      </w:ins>
      <w:ins w:id="22" w:author="Bereket Nigusse" w:date="2014-09-29T15:36:00Z">
        <w:r>
          <w:t xml:space="preserve">the primary air </w:t>
        </w:r>
      </w:ins>
      <w:ins w:id="23" w:author="Bereket Nigusse" w:date="2014-09-29T15:35:00Z">
        <w:r>
          <w:t>flow</w:t>
        </w:r>
      </w:ins>
      <w:ins w:id="24" w:author="Bereket Nigusse" w:date="2014-09-29T15:36:00Z">
        <w:r w:rsidR="00FF770B">
          <w:t xml:space="preserve">.  The design pump power </w:t>
        </w:r>
      </w:ins>
      <w:ins w:id="25" w:author="Bereket Nigusse" w:date="2014-10-05T16:50:00Z">
        <w:r w:rsidR="000D0CDD">
          <w:t>i</w:t>
        </w:r>
      </w:ins>
      <w:ins w:id="26" w:author="Bereket Nigusse" w:date="2014-09-29T15:36:00Z">
        <w:r w:rsidR="00FF770B">
          <w:t xml:space="preserve">s modified using user specified pump modifier curve value.  </w:t>
        </w:r>
      </w:ins>
      <w:ins w:id="27" w:author="Bereket Nigusse" w:date="2014-10-05T16:51:00Z">
        <w:r w:rsidR="000D0CDD">
          <w:t>The n</w:t>
        </w:r>
      </w:ins>
      <w:ins w:id="28" w:author="Bereket Nigusse" w:date="2014-09-29T15:36:00Z">
        <w:r w:rsidR="00FF770B">
          <w:t>o</w:t>
        </w:r>
      </w:ins>
      <w:ins w:id="29" w:author="Bereket Nigusse" w:date="2014-10-05T16:53:00Z">
        <w:r w:rsidR="0041265C">
          <w:t>r</w:t>
        </w:r>
      </w:ins>
      <w:ins w:id="30" w:author="Bereket Nigusse" w:date="2014-09-29T15:36:00Z">
        <w:r w:rsidR="00FF770B">
          <w:t xml:space="preserve">malized pump </w:t>
        </w:r>
      </w:ins>
      <w:ins w:id="31" w:author="Bereket Nigusse" w:date="2014-09-29T15:37:00Z">
        <w:r w:rsidR="00FF770B">
          <w:t xml:space="preserve">power </w:t>
        </w:r>
      </w:ins>
      <w:ins w:id="32" w:author="Bereket Nigusse" w:date="2014-09-29T15:36:00Z">
        <w:r w:rsidR="00FF770B">
          <w:t xml:space="preserve">modifier </w:t>
        </w:r>
      </w:ins>
      <w:ins w:id="33" w:author="Bereket Nigusse" w:date="2014-09-29T15:37:00Z">
        <w:r w:rsidR="00FF770B">
          <w:t>curve</w:t>
        </w:r>
      </w:ins>
      <w:ins w:id="34" w:author="Bereket Nigusse" w:date="2014-10-05T16:50:00Z">
        <w:r w:rsidR="000D0CDD">
          <w:t xml:space="preserve"> </w:t>
        </w:r>
      </w:ins>
      <w:ins w:id="35" w:author="Bereket Nigusse" w:date="2014-10-05T16:51:00Z">
        <w:r w:rsidR="000D0CDD">
          <w:t xml:space="preserve">is a function of </w:t>
        </w:r>
      </w:ins>
      <w:ins w:id="36" w:author="Bereket Nigusse" w:date="2014-09-29T15:37:00Z">
        <w:r w:rsidR="00FF770B">
          <w:t xml:space="preserve">primary air flow fraction as </w:t>
        </w:r>
        <w:proofErr w:type="spellStart"/>
        <w:proofErr w:type="gramStart"/>
        <w:r w:rsidR="00FF770B">
          <w:t>a</w:t>
        </w:r>
        <w:proofErr w:type="spellEnd"/>
        <w:proofErr w:type="gramEnd"/>
        <w:r w:rsidR="00FF770B">
          <w:t xml:space="preserve"> independent variable</w:t>
        </w:r>
      </w:ins>
      <w:ins w:id="37" w:author="Bereket Nigusse" w:date="2014-09-29T15:38:00Z">
        <w:r w:rsidR="00FF770B">
          <w:t>.</w:t>
        </w:r>
      </w:ins>
      <w:ins w:id="38" w:author="Bereket Nigusse" w:date="2014-10-05T16:52:00Z">
        <w:r w:rsidR="000D0CDD">
          <w:t xml:space="preserve"> </w:t>
        </w:r>
      </w:ins>
    </w:p>
    <w:p w:rsidR="0041265C" w:rsidRDefault="0041265C" w:rsidP="00882879">
      <w:pPr>
        <w:pStyle w:val="BodyText"/>
        <w:rPr>
          <w:ins w:id="39" w:author="Bereket Nigusse" w:date="2014-10-05T16:54:00Z"/>
        </w:rPr>
      </w:pPr>
    </w:p>
    <w:p w:rsidR="00645BF0" w:rsidRDefault="00882879" w:rsidP="00882879">
      <w:pPr>
        <w:pStyle w:val="BodyText"/>
      </w:pPr>
      <w:ins w:id="40" w:author="Bereket Nigusse" w:date="2014-09-29T15:34:00Z">
        <w:r>
          <w:t xml:space="preserve">Also the </w:t>
        </w:r>
      </w:ins>
      <w:ins w:id="41" w:author="Bereket Nigusse" w:date="2014-10-05T16:52:00Z">
        <w:r w:rsidR="000D0CDD" w:rsidRPr="002C2A2F">
          <w:rPr>
            <w:rFonts w:cs="Arial"/>
          </w:rPr>
          <w:t xml:space="preserve">direct evaporative cooler operating range can be controlled depending on the </w:t>
        </w:r>
        <w:r w:rsidR="000D0CDD">
          <w:rPr>
            <w:rFonts w:cs="Arial"/>
          </w:rPr>
          <w:t xml:space="preserve">entering air </w:t>
        </w:r>
        <w:r w:rsidR="000D0CDD" w:rsidRPr="002C2A2F">
          <w:rPr>
            <w:rFonts w:cs="Arial"/>
          </w:rPr>
          <w:t>dry</w:t>
        </w:r>
        <w:r w:rsidR="000D0CDD">
          <w:rPr>
            <w:rFonts w:cs="Arial"/>
          </w:rPr>
          <w:t xml:space="preserve"> </w:t>
        </w:r>
        <w:r w:rsidR="000D0CDD" w:rsidRPr="002C2A2F">
          <w:rPr>
            <w:rFonts w:cs="Arial"/>
          </w:rPr>
          <w:t xml:space="preserve">bulb </w:t>
        </w:r>
        <w:r w:rsidR="000D0CDD">
          <w:rPr>
            <w:rFonts w:cs="Arial"/>
          </w:rPr>
          <w:t xml:space="preserve">and wet bulb </w:t>
        </w:r>
        <w:r w:rsidR="000D0CDD" w:rsidRPr="002C2A2F">
          <w:rPr>
            <w:rFonts w:cs="Arial"/>
          </w:rPr>
          <w:t>temperature</w:t>
        </w:r>
        <w:r w:rsidR="000D0CDD">
          <w:rPr>
            <w:rFonts w:cs="Arial"/>
          </w:rPr>
          <w:t>s</w:t>
        </w:r>
        <w:r w:rsidR="000D0CDD" w:rsidRPr="002C2A2F">
          <w:rPr>
            <w:rFonts w:cs="Arial"/>
          </w:rPr>
          <w:t xml:space="preserve">.  The operating range controlled based on </w:t>
        </w:r>
        <w:r w:rsidR="000D0CDD">
          <w:rPr>
            <w:rFonts w:cs="Arial"/>
          </w:rPr>
          <w:t>minimum and maximum inlet node air t</w:t>
        </w:r>
        <w:r w:rsidR="000D0CDD" w:rsidRPr="002C2A2F">
          <w:rPr>
            <w:rFonts w:cs="Arial"/>
          </w:rPr>
          <w:t xml:space="preserve">emperature limits.  The </w:t>
        </w:r>
        <w:r w:rsidR="000D0CDD">
          <w:rPr>
            <w:rFonts w:cs="Arial"/>
          </w:rPr>
          <w:t>evaporative cooler c</w:t>
        </w:r>
        <w:r w:rsidR="000D0CDD" w:rsidRPr="002C2A2F">
          <w:rPr>
            <w:rFonts w:cs="Arial"/>
          </w:rPr>
          <w:t xml:space="preserve">an be turned on or off depending user specified minimum and maximum temperature limits.  If the </w:t>
        </w:r>
        <w:r w:rsidR="000D0CDD">
          <w:rPr>
            <w:rFonts w:cs="Arial"/>
          </w:rPr>
          <w:t xml:space="preserve">inlet node entering </w:t>
        </w:r>
        <w:r w:rsidR="000D0CDD" w:rsidRPr="002C2A2F">
          <w:rPr>
            <w:rFonts w:cs="Arial"/>
          </w:rPr>
          <w:t xml:space="preserve">air temperature is lower or higher than the minimum and maximum limits, respectively, then the direct research special evaporative cooler is turned off.  If these two input fields are left blank then, no user specified operating temperature </w:t>
        </w:r>
        <w:r w:rsidR="000D0CDD">
          <w:rPr>
            <w:rFonts w:cs="Arial"/>
          </w:rPr>
          <w:t xml:space="preserve">control </w:t>
        </w:r>
        <w:r w:rsidR="000D0CDD" w:rsidRPr="002C2A2F">
          <w:rPr>
            <w:rFonts w:cs="Arial"/>
          </w:rPr>
          <w:t>is applied. Operating range control feature is primarily intended for application in data centers</w:t>
        </w:r>
      </w:ins>
      <w:ins w:id="42" w:author="Bereket Nigusse" w:date="2014-09-26T10:55:00Z">
        <w:r w:rsidR="00645BF0">
          <w:t>.</w:t>
        </w:r>
      </w:ins>
    </w:p>
    <w:p w:rsidR="00623D3B" w:rsidRDefault="00623D3B" w:rsidP="00623D3B">
      <w:pPr>
        <w:pStyle w:val="Heading4"/>
      </w:pPr>
      <w:r>
        <w:t>Field: Name</w:t>
      </w:r>
    </w:p>
    <w:p w:rsidR="00623D3B" w:rsidRDefault="00623D3B" w:rsidP="00623D3B">
      <w:pPr>
        <w:pStyle w:val="BodyText"/>
      </w:pPr>
      <w:r>
        <w:t>A unique identifying name for each cooler.</w:t>
      </w:r>
    </w:p>
    <w:p w:rsidR="00623D3B" w:rsidRDefault="00623D3B" w:rsidP="00623D3B">
      <w:pPr>
        <w:pStyle w:val="Heading4"/>
      </w:pPr>
      <w:r>
        <w:lastRenderedPageBreak/>
        <w:t>Field: Availability Schedule Name</w:t>
      </w:r>
    </w:p>
    <w:p w:rsidR="00623D3B" w:rsidRDefault="00623D3B" w:rsidP="00623D3B">
      <w:pPr>
        <w:pStyle w:val="BodyText"/>
      </w:pPr>
      <w:r>
        <w:t>The name of a schedule that defines when the evaporative cooler is available.</w:t>
      </w:r>
      <w:r w:rsidR="00903136">
        <w:t xml:space="preserve"> A schedule value of 0 indicates that the evaporative cooler is off for that time period. A schedule value greater than 0 indicates that the evaporative cooler can operate during the time period. If this field is blank, the schedule has values of 1 for all time periods.</w:t>
      </w:r>
    </w:p>
    <w:p w:rsidR="00623D3B" w:rsidRDefault="00623D3B" w:rsidP="00623D3B">
      <w:pPr>
        <w:pStyle w:val="Heading4"/>
      </w:pPr>
      <w:r>
        <w:t xml:space="preserve">Field: Cooler </w:t>
      </w:r>
      <w:ins w:id="43" w:author="Bereket Nigusse" w:date="2014-09-29T15:16:00Z">
        <w:r w:rsidR="00B32827">
          <w:t xml:space="preserve">Design </w:t>
        </w:r>
      </w:ins>
      <w:r>
        <w:t>Effectiveness</w:t>
      </w:r>
    </w:p>
    <w:p w:rsidR="00B32827" w:rsidRDefault="00623D3B" w:rsidP="00B32827">
      <w:pPr>
        <w:pStyle w:val="BodyText"/>
        <w:rPr>
          <w:ins w:id="44" w:author="Bereket Nigusse" w:date="2014-09-29T15:18:00Z"/>
        </w:rPr>
      </w:pPr>
      <w:r>
        <w:t xml:space="preserve">This field specifies the effectiveness </w:t>
      </w:r>
      <w:ins w:id="45" w:author="Bereket Nigusse" w:date="2014-09-29T15:16:00Z">
        <w:r w:rsidR="00B32827">
          <w:t xml:space="preserve">at design flow rate </w:t>
        </w:r>
      </w:ins>
      <w:r>
        <w:t xml:space="preserve">that is applied to the </w:t>
      </w:r>
      <w:proofErr w:type="spellStart"/>
      <w:r>
        <w:t>wetbulb</w:t>
      </w:r>
      <w:proofErr w:type="spellEnd"/>
      <w:r>
        <w:t xml:space="preserve"> depression to determine the conditions leaving the cooler. This model assumes that the effectiveness </w:t>
      </w:r>
      <w:ins w:id="46" w:author="Bereket Nigusse" w:date="2014-09-29T15:17:00Z">
        <w:r w:rsidR="00B32827">
          <w:t>can vary with supply air flow rate</w:t>
        </w:r>
      </w:ins>
      <w:del w:id="47" w:author="Bereket Nigusse" w:date="2014-09-29T15:17:00Z">
        <w:r w:rsidDel="00B32827">
          <w:delText>is constant</w:delText>
        </w:r>
      </w:del>
      <w:r>
        <w:t xml:space="preserve">.  </w:t>
      </w:r>
      <w:ins w:id="48" w:author="Bereket Nigusse" w:date="2014-09-29T15:17:00Z">
        <w:r w:rsidR="00B32827">
          <w:t>For effectiveness variation with su</w:t>
        </w:r>
      </w:ins>
      <w:ins w:id="49" w:author="Bereket Nigusse" w:date="2014-09-29T15:18:00Z">
        <w:r w:rsidR="00B32827">
          <w:t>p</w:t>
        </w:r>
      </w:ins>
      <w:ins w:id="50" w:author="Bereket Nigusse" w:date="2014-09-29T15:17:00Z">
        <w:r w:rsidR="00B32827">
          <w:t xml:space="preserve">ply air </w:t>
        </w:r>
      </w:ins>
      <w:ins w:id="51" w:author="Bereket Nigusse" w:date="2014-09-29T15:18:00Z">
        <w:r w:rsidR="00B32827">
          <w:t>flow fraction</w:t>
        </w:r>
      </w:ins>
      <w:ins w:id="52" w:author="Bereket Nigusse" w:date="2014-09-29T15:19:00Z">
        <w:r w:rsidR="00B32827">
          <w:t xml:space="preserve"> </w:t>
        </w:r>
      </w:ins>
      <w:ins w:id="53" w:author="Bereket Nigusse" w:date="2014-09-29T15:17:00Z">
        <w:r w:rsidR="00B32827">
          <w:t xml:space="preserve">enter the </w:t>
        </w:r>
      </w:ins>
      <w:ins w:id="54" w:author="Bereket Nigusse" w:date="2014-09-29T15:18:00Z">
        <w:r w:rsidR="00B32827">
          <w:t>“</w:t>
        </w:r>
      </w:ins>
      <w:ins w:id="55" w:author="Bereket Nigusse" w:date="2014-09-29T15:19:00Z">
        <w:r w:rsidR="00B32827" w:rsidRPr="00F64E5A">
          <w:t>Effectiveness Flow Ratio Modifier Curve Name</w:t>
        </w:r>
      </w:ins>
      <w:ins w:id="56" w:author="Bereket Nigusse" w:date="2014-09-29T15:18:00Z">
        <w:r w:rsidR="00B32827">
          <w:t>” input field below.</w:t>
        </w:r>
      </w:ins>
      <w:ins w:id="57" w:author="Bereket Nigusse" w:date="2014-09-29T15:17:00Z">
        <w:r w:rsidR="00B32827">
          <w:t xml:space="preserve"> </w:t>
        </w:r>
      </w:ins>
      <w:ins w:id="58" w:author="Bereket Nigusse" w:date="2014-09-29T15:18:00Z">
        <w:r w:rsidR="00B32827" w:rsidRPr="00FB649D">
          <w:t xml:space="preserve">The flow fraction is the ratio of the sum of current primary </w:t>
        </w:r>
        <w:r w:rsidR="00B32827">
          <w:t xml:space="preserve">air </w:t>
        </w:r>
        <w:r w:rsidR="00B32827" w:rsidRPr="00FB649D">
          <w:t xml:space="preserve">and secondary </w:t>
        </w:r>
        <w:r w:rsidR="00B32827">
          <w:t xml:space="preserve">air </w:t>
        </w:r>
        <w:r w:rsidR="00B32827" w:rsidRPr="00FB649D">
          <w:t>side</w:t>
        </w:r>
        <w:r w:rsidR="00B32827">
          <w:t>s</w:t>
        </w:r>
        <w:r w:rsidR="00B32827" w:rsidRPr="00FB649D">
          <w:t xml:space="preserve"> flow rates and the sum of the design flow rates. </w:t>
        </w:r>
      </w:ins>
    </w:p>
    <w:p w:rsidR="00B32827" w:rsidRPr="00F64E5A" w:rsidRDefault="00B32827" w:rsidP="00B32827">
      <w:pPr>
        <w:pStyle w:val="Heading4"/>
        <w:rPr>
          <w:ins w:id="59" w:author="Bereket Nigusse" w:date="2014-09-29T15:18:00Z"/>
        </w:rPr>
      </w:pPr>
      <w:ins w:id="60" w:author="Bereket Nigusse" w:date="2014-09-29T15:18:00Z">
        <w:r w:rsidRPr="00F64E5A">
          <w:t>Field: Effectiveness Flow Ratio Modifier Curve Name</w:t>
        </w:r>
      </w:ins>
    </w:p>
    <w:p w:rsidR="00B32827" w:rsidRDefault="00B32827" w:rsidP="00B32827">
      <w:pPr>
        <w:autoSpaceDE w:val="0"/>
        <w:autoSpaceDN w:val="0"/>
        <w:adjustRightInd w:val="0"/>
        <w:rPr>
          <w:ins w:id="61" w:author="Bereket Nigusse" w:date="2014-09-29T15:18:00Z"/>
        </w:rPr>
      </w:pPr>
      <w:ins w:id="62" w:author="Bereket Nigusse" w:date="2014-09-29T15:18:00Z">
        <w:r w:rsidRPr="00845D79">
          <w:rPr>
            <w:rFonts w:cs="Arial"/>
          </w:rPr>
          <w:t xml:space="preserve">This curve modifies the effectiveness design value specified the previous field by multiplying the value by the result of this curve.  The modifying curve is a function of flow fraction, which is the ratio of the </w:t>
        </w:r>
      </w:ins>
      <w:ins w:id="63" w:author="Bereket Nigusse" w:date="2014-09-29T15:20:00Z">
        <w:r>
          <w:rPr>
            <w:rFonts w:cs="Arial"/>
          </w:rPr>
          <w:t xml:space="preserve">current </w:t>
        </w:r>
      </w:ins>
      <w:ins w:id="64" w:author="Bereket Nigusse" w:date="2014-09-29T15:18:00Z">
        <w:r w:rsidRPr="00845D79">
          <w:rPr>
            <w:rFonts w:cs="Arial"/>
          </w:rPr>
          <w:t xml:space="preserve">primary </w:t>
        </w:r>
      </w:ins>
      <w:ins w:id="65" w:author="Bereket Nigusse" w:date="2014-09-29T15:20:00Z">
        <w:r>
          <w:rPr>
            <w:rFonts w:cs="Arial"/>
          </w:rPr>
          <w:t xml:space="preserve">air </w:t>
        </w:r>
      </w:ins>
      <w:ins w:id="66" w:author="Bereket Nigusse" w:date="2014-09-29T15:18:00Z">
        <w:r w:rsidRPr="00845D79">
          <w:rPr>
            <w:rFonts w:cs="Arial"/>
          </w:rPr>
          <w:t xml:space="preserve">flow rates divided by the design </w:t>
        </w:r>
      </w:ins>
      <w:ins w:id="67" w:author="Bereket Nigusse" w:date="2014-09-29T15:21:00Z">
        <w:r>
          <w:rPr>
            <w:rFonts w:cs="Arial"/>
          </w:rPr>
          <w:t xml:space="preserve">primary air </w:t>
        </w:r>
      </w:ins>
      <w:ins w:id="68" w:author="Bereket Nigusse" w:date="2014-09-29T15:18:00Z">
        <w:r w:rsidRPr="00845D79">
          <w:rPr>
            <w:rFonts w:cs="Arial"/>
          </w:rPr>
          <w:t xml:space="preserve">flow rates. </w:t>
        </w:r>
        <w:r w:rsidRPr="001A3485">
          <w:rPr>
            <w:rFonts w:cs="Arial"/>
          </w:rPr>
          <w:t>If this input field is left blank, the effectiveness is assumed to be constant.</w:t>
        </w:r>
        <w:r>
          <w:rPr>
            <w:rFonts w:cs="Arial"/>
          </w:rPr>
          <w:t xml:space="preserve"> </w:t>
        </w:r>
        <w:r w:rsidRPr="00845D79">
          <w:rPr>
            <w:rFonts w:cs="Arial"/>
          </w:rPr>
          <w:t>Any curve or table with one independent variable can be used.</w:t>
        </w:r>
        <w:r>
          <w:rPr>
            <w:rFonts w:cs="Arial"/>
          </w:rPr>
          <w:t xml:space="preserve"> Any </w:t>
        </w:r>
        <w:r w:rsidRPr="008056AD">
          <w:rPr>
            <w:rFonts w:cs="Arial"/>
          </w:rPr>
          <w:t>curve or table with one independent variable can be used:</w:t>
        </w:r>
        <w:r>
          <w:rPr>
            <w:rFonts w:cs="Arial"/>
          </w:rPr>
          <w:t xml:space="preserve"> </w:t>
        </w:r>
        <w:proofErr w:type="spellStart"/>
        <w:r w:rsidRPr="008056AD">
          <w:rPr>
            <w:rFonts w:cs="Arial"/>
          </w:rPr>
          <w:t>Curve:Linear</w:t>
        </w:r>
        <w:proofErr w:type="spellEnd"/>
        <w:r w:rsidRPr="008056AD">
          <w:rPr>
            <w:rFonts w:cs="Arial"/>
          </w:rPr>
          <w:t xml:space="preserve">, </w:t>
        </w:r>
        <w:proofErr w:type="spellStart"/>
        <w:r w:rsidRPr="008056AD">
          <w:rPr>
            <w:rFonts w:cs="Arial"/>
          </w:rPr>
          <w:t>Curve:Quadratic</w:t>
        </w:r>
        <w:proofErr w:type="spellEnd"/>
        <w:r w:rsidRPr="008056AD">
          <w:rPr>
            <w:rFonts w:cs="Arial"/>
          </w:rPr>
          <w:t xml:space="preserve">, </w:t>
        </w:r>
        <w:proofErr w:type="spellStart"/>
        <w:r w:rsidRPr="008056AD">
          <w:rPr>
            <w:rFonts w:cs="Arial"/>
          </w:rPr>
          <w:t>Curve:Cubic</w:t>
        </w:r>
        <w:proofErr w:type="spellEnd"/>
        <w:r w:rsidRPr="008056AD">
          <w:rPr>
            <w:rFonts w:cs="Arial"/>
          </w:rPr>
          <w:t xml:space="preserve">, </w:t>
        </w:r>
        <w:proofErr w:type="spellStart"/>
        <w:r w:rsidRPr="008056AD">
          <w:rPr>
            <w:rFonts w:cs="Arial"/>
          </w:rPr>
          <w:t>Curve:Quartic</w:t>
        </w:r>
        <w:proofErr w:type="spellEnd"/>
        <w:r w:rsidRPr="008056AD">
          <w:rPr>
            <w:rFonts w:cs="Arial"/>
          </w:rPr>
          <w:t xml:space="preserve">, </w:t>
        </w:r>
        <w:proofErr w:type="spellStart"/>
        <w:r w:rsidRPr="008056AD">
          <w:rPr>
            <w:rFonts w:cs="Arial"/>
          </w:rPr>
          <w:t>Curve:Exponent</w:t>
        </w:r>
        <w:proofErr w:type="spellEnd"/>
        <w:r w:rsidRPr="008056AD">
          <w:rPr>
            <w:rFonts w:cs="Arial"/>
          </w:rPr>
          <w:t>,</w:t>
        </w:r>
        <w:r>
          <w:rPr>
            <w:rFonts w:cs="Arial"/>
          </w:rPr>
          <w:t xml:space="preserve"> </w:t>
        </w:r>
        <w:proofErr w:type="spellStart"/>
        <w:r w:rsidRPr="008056AD">
          <w:rPr>
            <w:rFonts w:cs="Arial"/>
          </w:rPr>
          <w:t>Curve:ExponentialSkewNormal</w:t>
        </w:r>
        <w:proofErr w:type="spellEnd"/>
        <w:r w:rsidRPr="008056AD">
          <w:rPr>
            <w:rFonts w:cs="Arial"/>
          </w:rPr>
          <w:t xml:space="preserve">, </w:t>
        </w:r>
        <w:proofErr w:type="spellStart"/>
        <w:r w:rsidRPr="008056AD">
          <w:rPr>
            <w:rFonts w:cs="Arial"/>
          </w:rPr>
          <w:t>Curve:Sigmoid</w:t>
        </w:r>
        <w:proofErr w:type="spellEnd"/>
        <w:r w:rsidRPr="008056AD">
          <w:rPr>
            <w:rFonts w:cs="Arial"/>
          </w:rPr>
          <w:t>, Curve:RectuangularHyperbola1,</w:t>
        </w:r>
        <w:r>
          <w:rPr>
            <w:rFonts w:cs="Arial"/>
          </w:rPr>
          <w:t xml:space="preserve"> </w:t>
        </w:r>
        <w:r w:rsidRPr="008056AD">
          <w:rPr>
            <w:rFonts w:cs="Arial"/>
          </w:rPr>
          <w:t xml:space="preserve">Curve:RectangularHyperbola2, </w:t>
        </w:r>
        <w:proofErr w:type="spellStart"/>
        <w:r w:rsidRPr="008056AD">
          <w:rPr>
            <w:rFonts w:cs="Arial"/>
          </w:rPr>
          <w:t>Curve:ExponentialDecay</w:t>
        </w:r>
        <w:proofErr w:type="spellEnd"/>
        <w:r w:rsidRPr="008056AD">
          <w:rPr>
            <w:rFonts w:cs="Arial"/>
          </w:rPr>
          <w:t xml:space="preserve">, </w:t>
        </w:r>
        <w:proofErr w:type="spellStart"/>
        <w:r>
          <w:rPr>
            <w:rFonts w:cs="Arial"/>
          </w:rPr>
          <w:t>C</w:t>
        </w:r>
        <w:r w:rsidRPr="008056AD">
          <w:rPr>
            <w:rFonts w:cs="Arial"/>
          </w:rPr>
          <w:t>urve:DoubleExponentialDecay</w:t>
        </w:r>
        <w:proofErr w:type="spellEnd"/>
        <w:r w:rsidRPr="008056AD">
          <w:rPr>
            <w:rFonts w:cs="Arial"/>
          </w:rPr>
          <w:t>,</w:t>
        </w:r>
        <w:r>
          <w:rPr>
            <w:rFonts w:cs="Arial"/>
          </w:rPr>
          <w:t xml:space="preserve"> and </w:t>
        </w:r>
        <w:proofErr w:type="spellStart"/>
        <w:r w:rsidRPr="008056AD">
          <w:rPr>
            <w:rFonts w:cs="Arial"/>
          </w:rPr>
          <w:t>Table:OneIndependentVariable</w:t>
        </w:r>
        <w:proofErr w:type="spellEnd"/>
        <w:r>
          <w:rPr>
            <w:rFonts w:cs="Arial"/>
          </w:rPr>
          <w:t>.</w:t>
        </w:r>
      </w:ins>
    </w:p>
    <w:p w:rsidR="00623D3B" w:rsidRDefault="00623D3B" w:rsidP="00623D3B">
      <w:pPr>
        <w:pStyle w:val="Heading4"/>
      </w:pPr>
      <w:r>
        <w:t xml:space="preserve">Field: </w:t>
      </w:r>
      <w:proofErr w:type="spellStart"/>
      <w:r>
        <w:t>Recirculationg</w:t>
      </w:r>
      <w:proofErr w:type="spellEnd"/>
      <w:r>
        <w:t xml:space="preserve"> Water Pump </w:t>
      </w:r>
      <w:ins w:id="69" w:author="Bereket Nigusse" w:date="2014-10-04T14:34:00Z">
        <w:r w:rsidR="001A3485">
          <w:t xml:space="preserve">Design </w:t>
        </w:r>
      </w:ins>
      <w:r>
        <w:t xml:space="preserve">Power </w:t>
      </w:r>
      <w:del w:id="70" w:author="Bereket Nigusse" w:date="2014-09-29T15:24:00Z">
        <w:r w:rsidDel="00464901">
          <w:delText>Consumption</w:delText>
        </w:r>
      </w:del>
    </w:p>
    <w:p w:rsidR="00623D3B" w:rsidRDefault="00623D3B" w:rsidP="00623D3B">
      <w:pPr>
        <w:pStyle w:val="BodyText"/>
        <w:rPr>
          <w:ins w:id="71" w:author="Bereket Nigusse" w:date="2014-09-29T15:22:00Z"/>
        </w:rPr>
      </w:pPr>
      <w:del w:id="72" w:author="Bereket Nigusse" w:date="2014-09-29T15:46:00Z">
        <w:r w:rsidDel="00667103">
          <w:delText>This field is used to specify the power consumed by the water pump that circulates water in Watts.</w:delText>
        </w:r>
      </w:del>
    </w:p>
    <w:p w:rsidR="00464901" w:rsidRDefault="00464901" w:rsidP="00464901">
      <w:pPr>
        <w:autoSpaceDE w:val="0"/>
        <w:autoSpaceDN w:val="0"/>
        <w:adjustRightInd w:val="0"/>
        <w:rPr>
          <w:ins w:id="73" w:author="Bereket Nigusse" w:date="2014-09-29T15:23:00Z"/>
          <w:rFonts w:cs="Arial"/>
        </w:rPr>
      </w:pPr>
      <w:ins w:id="74" w:author="Bereket Nigusse" w:date="2014-09-29T15:23:00Z">
        <w:r w:rsidRPr="00016F96">
          <w:rPr>
            <w:rFonts w:ascii="Arial,BoldItalic" w:hAnsi="Arial,BoldItalic" w:cs="Arial,BoldItalic"/>
            <w:bCs/>
            <w:iCs/>
          </w:rPr>
          <w:t>T</w:t>
        </w:r>
        <w:r w:rsidRPr="008056AD">
          <w:rPr>
            <w:rFonts w:cs="Arial"/>
          </w:rPr>
          <w:t xml:space="preserve">his </w:t>
        </w:r>
        <w:r>
          <w:rPr>
            <w:rFonts w:cs="Arial"/>
          </w:rPr>
          <w:t xml:space="preserve">numeric input field </w:t>
        </w:r>
        <w:r w:rsidRPr="008056AD">
          <w:rPr>
            <w:rFonts w:cs="Arial"/>
          </w:rPr>
          <w:t xml:space="preserve">is the </w:t>
        </w:r>
        <w:r>
          <w:rPr>
            <w:rFonts w:cs="Arial"/>
          </w:rPr>
          <w:t xml:space="preserve">recirculating </w:t>
        </w:r>
      </w:ins>
      <w:ins w:id="75" w:author="Bereket Nigusse" w:date="2014-10-04T14:34:00Z">
        <w:r w:rsidR="001A3485">
          <w:rPr>
            <w:rFonts w:cs="Arial"/>
          </w:rPr>
          <w:t xml:space="preserve">and spray </w:t>
        </w:r>
      </w:ins>
      <w:ins w:id="76" w:author="Bereket Nigusse" w:date="2014-09-29T15:23:00Z">
        <w:r>
          <w:rPr>
            <w:rFonts w:cs="Arial"/>
          </w:rPr>
          <w:t xml:space="preserve">pump electric </w:t>
        </w:r>
        <w:r w:rsidRPr="008056AD">
          <w:rPr>
            <w:rFonts w:cs="Arial"/>
          </w:rPr>
          <w:t xml:space="preserve">power at Secondary Design Air Flow Rate </w:t>
        </w:r>
        <w:r>
          <w:rPr>
            <w:rFonts w:cs="Arial"/>
          </w:rPr>
          <w:t xml:space="preserve">in W. </w:t>
        </w:r>
        <w:proofErr w:type="gramStart"/>
        <w:r w:rsidRPr="008056AD">
          <w:rPr>
            <w:rFonts w:cs="Arial"/>
          </w:rPr>
          <w:t xml:space="preserve">This is the nominal water </w:t>
        </w:r>
      </w:ins>
      <w:ins w:id="77" w:author="Bereket Nigusse" w:date="2014-10-04T14:34:00Z">
        <w:r w:rsidR="001A3485">
          <w:rPr>
            <w:rFonts w:cs="Arial"/>
          </w:rPr>
          <w:t>recirculating and spray</w:t>
        </w:r>
        <w:proofErr w:type="gramEnd"/>
        <w:r w:rsidR="001A3485">
          <w:rPr>
            <w:rFonts w:cs="Arial"/>
          </w:rPr>
          <w:t xml:space="preserve"> </w:t>
        </w:r>
      </w:ins>
      <w:ins w:id="78" w:author="Bereket Nigusse" w:date="2014-09-29T15:23:00Z">
        <w:r w:rsidRPr="008056AD">
          <w:rPr>
            <w:rFonts w:cs="Arial"/>
          </w:rPr>
          <w:t xml:space="preserve">pump </w:t>
        </w:r>
      </w:ins>
      <w:ins w:id="79" w:author="Bereket Nigusse" w:date="2014-10-04T14:34:00Z">
        <w:r w:rsidR="001A3485">
          <w:rPr>
            <w:rFonts w:cs="Arial"/>
          </w:rPr>
          <w:t>power</w:t>
        </w:r>
      </w:ins>
      <w:ins w:id="80" w:author="Bereket Nigusse" w:date="2014-10-04T14:35:00Z">
        <w:r w:rsidR="001A3485">
          <w:rPr>
            <w:rFonts w:cs="Arial"/>
          </w:rPr>
          <w:t xml:space="preserve"> of evaporative cooler </w:t>
        </w:r>
      </w:ins>
      <w:ins w:id="81" w:author="Bereket Nigusse" w:date="2014-09-29T15:23:00Z">
        <w:r w:rsidRPr="008056AD">
          <w:rPr>
            <w:rFonts w:cs="Arial"/>
          </w:rPr>
          <w:t xml:space="preserve">at </w:t>
        </w:r>
      </w:ins>
      <w:ins w:id="82" w:author="Bereket Nigusse" w:date="2014-09-29T15:24:00Z">
        <w:r>
          <w:rPr>
            <w:rFonts w:cs="Arial"/>
          </w:rPr>
          <w:t xml:space="preserve">primary air </w:t>
        </w:r>
      </w:ins>
      <w:ins w:id="83" w:author="Bereket Nigusse" w:date="2014-10-04T14:35:00Z">
        <w:r w:rsidR="001A3485" w:rsidRPr="008056AD">
          <w:rPr>
            <w:rFonts w:cs="Arial"/>
          </w:rPr>
          <w:t xml:space="preserve">design </w:t>
        </w:r>
      </w:ins>
      <w:ins w:id="84" w:author="Bereket Nigusse" w:date="2014-09-29T15:23:00Z">
        <w:r w:rsidRPr="008056AD">
          <w:rPr>
            <w:rFonts w:cs="Arial"/>
          </w:rPr>
          <w:t xml:space="preserve">flow rates and cooler </w:t>
        </w:r>
      </w:ins>
      <w:ins w:id="85" w:author="Bereket Nigusse" w:date="2014-09-29T15:25:00Z">
        <w:r>
          <w:rPr>
            <w:rFonts w:cs="Arial"/>
          </w:rPr>
          <w:t xml:space="preserve">design </w:t>
        </w:r>
      </w:ins>
      <w:ins w:id="86" w:author="Bereket Nigusse" w:date="2014-09-29T15:23:00Z">
        <w:r w:rsidRPr="008056AD">
          <w:rPr>
            <w:rFonts w:cs="Arial"/>
          </w:rPr>
          <w:t>effectiveness</w:t>
        </w:r>
        <w:r>
          <w:rPr>
            <w:rFonts w:cs="Arial"/>
          </w:rPr>
          <w:t xml:space="preserve">.  This input field is </w:t>
        </w:r>
        <w:proofErr w:type="spellStart"/>
        <w:r w:rsidRPr="008056AD">
          <w:rPr>
            <w:rFonts w:cs="Arial"/>
          </w:rPr>
          <w:t>autosizable</w:t>
        </w:r>
        <w:proofErr w:type="spellEnd"/>
        <w:r>
          <w:rPr>
            <w:rFonts w:cs="Arial"/>
          </w:rPr>
          <w:t>.</w:t>
        </w:r>
      </w:ins>
    </w:p>
    <w:p w:rsidR="00464901" w:rsidRPr="00C84F9C" w:rsidRDefault="00464901" w:rsidP="00464901">
      <w:pPr>
        <w:pStyle w:val="Heading4"/>
        <w:rPr>
          <w:ins w:id="87" w:author="Bereket Nigusse" w:date="2014-09-29T15:23:00Z"/>
        </w:rPr>
      </w:pPr>
      <w:ins w:id="88" w:author="Bereket Nigusse" w:date="2014-09-29T15:23:00Z">
        <w:r w:rsidRPr="00C84F9C">
          <w:t>Field: Water Pump Power Sizing Factor</w:t>
        </w:r>
      </w:ins>
    </w:p>
    <w:p w:rsidR="00464901" w:rsidRDefault="00464901" w:rsidP="00464901">
      <w:pPr>
        <w:autoSpaceDE w:val="0"/>
        <w:autoSpaceDN w:val="0"/>
        <w:adjustRightInd w:val="0"/>
        <w:rPr>
          <w:ins w:id="89" w:author="Bereket Nigusse" w:date="2014-09-29T15:23:00Z"/>
          <w:rFonts w:cs="Arial"/>
        </w:rPr>
      </w:pPr>
      <w:ins w:id="90" w:author="Bereket Nigusse" w:date="2014-09-29T15:23:00Z">
        <w:r>
          <w:rPr>
            <w:rFonts w:cs="Arial"/>
          </w:rPr>
          <w:t xml:space="preserve">This numeric input field value is recirculating water pump sizing factor in </w:t>
        </w:r>
        <w:r w:rsidRPr="008056AD">
          <w:rPr>
            <w:rFonts w:cs="Arial"/>
          </w:rPr>
          <w:t>W</w:t>
        </w:r>
        <w:proofErr w:type="gramStart"/>
        <w:r w:rsidRPr="008056AD">
          <w:rPr>
            <w:rFonts w:cs="Arial"/>
          </w:rPr>
          <w:t>/(</w:t>
        </w:r>
        <w:proofErr w:type="gramEnd"/>
        <w:r w:rsidRPr="008056AD">
          <w:rPr>
            <w:rFonts w:cs="Arial"/>
          </w:rPr>
          <w:t>m3/s)</w:t>
        </w:r>
        <w:r>
          <w:rPr>
            <w:rFonts w:cs="Arial"/>
          </w:rPr>
          <w:t>. T</w:t>
        </w:r>
        <w:r w:rsidRPr="008056AD">
          <w:rPr>
            <w:rFonts w:cs="Arial"/>
          </w:rPr>
          <w:t xml:space="preserve">his field is used when the previous field is set to </w:t>
        </w:r>
        <w:proofErr w:type="spellStart"/>
        <w:r w:rsidRPr="008056AD">
          <w:rPr>
            <w:rFonts w:cs="Arial"/>
          </w:rPr>
          <w:t>autosize</w:t>
        </w:r>
        <w:proofErr w:type="spellEnd"/>
        <w:r w:rsidRPr="008056AD">
          <w:rPr>
            <w:rFonts w:cs="Arial"/>
          </w:rPr>
          <w:t xml:space="preserve">. The pump </w:t>
        </w:r>
        <w:r>
          <w:rPr>
            <w:rFonts w:cs="Arial"/>
          </w:rPr>
          <w:t xml:space="preserve">design electric </w:t>
        </w:r>
        <w:r w:rsidRPr="008056AD">
          <w:rPr>
            <w:rFonts w:cs="Arial"/>
          </w:rPr>
          <w:t>power is scaled with Secondary Design Air Flow Rate</w:t>
        </w:r>
        <w:r>
          <w:rPr>
            <w:rFonts w:cs="Arial"/>
          </w:rPr>
          <w:t>.</w:t>
        </w:r>
      </w:ins>
    </w:p>
    <w:p w:rsidR="00464901" w:rsidRPr="00C84F9C" w:rsidRDefault="00464901" w:rsidP="00464901">
      <w:pPr>
        <w:pStyle w:val="Heading4"/>
        <w:rPr>
          <w:ins w:id="91" w:author="Bereket Nigusse" w:date="2014-09-29T15:23:00Z"/>
        </w:rPr>
      </w:pPr>
      <w:ins w:id="92" w:author="Bereket Nigusse" w:date="2014-09-29T15:23:00Z">
        <w:r w:rsidRPr="00C84F9C">
          <w:t>Field: Water Pump Power Modifier Curve Name</w:t>
        </w:r>
      </w:ins>
    </w:p>
    <w:p w:rsidR="00464901" w:rsidRDefault="00464901" w:rsidP="00464901">
      <w:pPr>
        <w:pStyle w:val="BodyText"/>
      </w:pPr>
      <w:ins w:id="93" w:author="Bereket Nigusse" w:date="2014-09-29T15:23:00Z">
        <w:r>
          <w:rPr>
            <w:rFonts w:cs="Arial"/>
          </w:rPr>
          <w:t>T</w:t>
        </w:r>
        <w:r w:rsidRPr="008056AD">
          <w:rPr>
            <w:rFonts w:cs="Arial"/>
          </w:rPr>
          <w:t xml:space="preserve">his </w:t>
        </w:r>
        <w:r>
          <w:rPr>
            <w:rFonts w:cs="Arial"/>
          </w:rPr>
          <w:t>alpha input field is the name of a dimensionless normalized pump power modifying curve. T</w:t>
        </w:r>
        <w:r w:rsidRPr="008056AD">
          <w:rPr>
            <w:rFonts w:cs="Arial"/>
          </w:rPr>
          <w:t xml:space="preserve">his curve modifies the pump </w:t>
        </w:r>
        <w:r>
          <w:rPr>
            <w:rFonts w:cs="Arial"/>
          </w:rPr>
          <w:t xml:space="preserve">electric </w:t>
        </w:r>
        <w:r w:rsidRPr="008056AD">
          <w:rPr>
            <w:rFonts w:cs="Arial"/>
          </w:rPr>
          <w:t>power in the previous field by multiplying the design power by the result of this curve.</w:t>
        </w:r>
        <w:r>
          <w:rPr>
            <w:rFonts w:cs="Arial"/>
          </w:rPr>
          <w:t xml:space="preserve"> The normalized curve is a function of the </w:t>
        </w:r>
      </w:ins>
      <w:ins w:id="94" w:author="Bereket Nigusse" w:date="2014-09-29T15:25:00Z">
        <w:r>
          <w:rPr>
            <w:rFonts w:cs="Arial"/>
          </w:rPr>
          <w:t>primary air flow f</w:t>
        </w:r>
      </w:ins>
      <w:ins w:id="95" w:author="Bereket Nigusse" w:date="2014-09-29T15:23:00Z">
        <w:r>
          <w:rPr>
            <w:rFonts w:cs="Arial"/>
          </w:rPr>
          <w:t>raction as independent variable.  The curve shall yield a value of 1</w:t>
        </w:r>
        <w:r w:rsidRPr="008056AD">
          <w:rPr>
            <w:rFonts w:cs="Arial"/>
          </w:rPr>
          <w:t xml:space="preserve">.0 at a </w:t>
        </w:r>
        <w:r>
          <w:rPr>
            <w:rFonts w:cs="Arial"/>
          </w:rPr>
          <w:t>flow fraction of 1.0</w:t>
        </w:r>
        <w:r w:rsidRPr="008056AD">
          <w:rPr>
            <w:rFonts w:cs="Arial"/>
          </w:rPr>
          <w:t>.</w:t>
        </w:r>
        <w:r>
          <w:rPr>
            <w:rFonts w:cs="Arial"/>
          </w:rPr>
          <w:t xml:space="preserve"> The flow fraction is</w:t>
        </w:r>
        <w:r w:rsidRPr="008056AD">
          <w:rPr>
            <w:rFonts w:cs="Arial"/>
          </w:rPr>
          <w:t xml:space="preserve"> </w:t>
        </w:r>
        <w:r>
          <w:rPr>
            <w:rFonts w:cs="Arial"/>
          </w:rPr>
          <w:t xml:space="preserve">the </w:t>
        </w:r>
      </w:ins>
      <w:ins w:id="96" w:author="Bereket Nigusse" w:date="2014-09-29T15:26:00Z">
        <w:r w:rsidR="00194490">
          <w:rPr>
            <w:rFonts w:cs="Arial"/>
          </w:rPr>
          <w:t xml:space="preserve">ratio of the primary air </w:t>
        </w:r>
      </w:ins>
      <w:ins w:id="97" w:author="Bereket Nigusse" w:date="2014-09-29T15:23:00Z">
        <w:r w:rsidRPr="008056AD">
          <w:rPr>
            <w:rFonts w:cs="Arial"/>
          </w:rPr>
          <w:t xml:space="preserve">during </w:t>
        </w:r>
      </w:ins>
      <w:ins w:id="98" w:author="Bereket Nigusse" w:date="2014-09-29T15:26:00Z">
        <w:r w:rsidR="00194490">
          <w:rPr>
            <w:rFonts w:cs="Arial"/>
          </w:rPr>
          <w:t xml:space="preserve">current </w:t>
        </w:r>
      </w:ins>
      <w:ins w:id="99" w:author="Bereket Nigusse" w:date="2014-09-29T15:23:00Z">
        <w:r w:rsidRPr="008056AD">
          <w:rPr>
            <w:rFonts w:cs="Arial"/>
          </w:rPr>
          <w:t>operation divided by</w:t>
        </w:r>
        <w:r>
          <w:rPr>
            <w:rFonts w:cs="Arial"/>
          </w:rPr>
          <w:t xml:space="preserve"> </w:t>
        </w:r>
      </w:ins>
      <w:ins w:id="100" w:author="Bereket Nigusse" w:date="2014-09-29T15:26:00Z">
        <w:r w:rsidR="00194490">
          <w:rPr>
            <w:rFonts w:cs="Arial"/>
          </w:rPr>
          <w:t xml:space="preserve">primary air </w:t>
        </w:r>
      </w:ins>
      <w:ins w:id="101" w:author="Bereket Nigusse" w:date="2014-09-29T15:23:00Z">
        <w:r>
          <w:rPr>
            <w:rFonts w:cs="Arial"/>
          </w:rPr>
          <w:t xml:space="preserve">Design Air Flow Rate. </w:t>
        </w:r>
        <w:r w:rsidRPr="001C15BB">
          <w:rPr>
            <w:rFonts w:cs="Arial"/>
          </w:rPr>
          <w:t xml:space="preserve">If this input field is left blank, the pump power is assumed to </w:t>
        </w:r>
      </w:ins>
      <w:proofErr w:type="spellStart"/>
      <w:ins w:id="102" w:author="Bereket Nigusse" w:date="2014-09-29T15:30:00Z">
        <w:r w:rsidR="00E80CCF" w:rsidRPr="001C15BB">
          <w:rPr>
            <w:rFonts w:cs="Arial"/>
          </w:rPr>
          <w:t>lineary</w:t>
        </w:r>
        <w:proofErr w:type="spellEnd"/>
        <w:r w:rsidR="00E80CCF" w:rsidRPr="001C15BB">
          <w:rPr>
            <w:rFonts w:cs="Arial"/>
          </w:rPr>
          <w:t xml:space="preserve"> vary with the load</w:t>
        </w:r>
      </w:ins>
      <w:ins w:id="103" w:author="Bereket Nigusse" w:date="2014-09-29T15:23:00Z">
        <w:r w:rsidRPr="001C15BB">
          <w:rPr>
            <w:rFonts w:cs="Arial"/>
          </w:rPr>
          <w:t>.</w:t>
        </w:r>
        <w:r>
          <w:rPr>
            <w:rFonts w:cs="Arial"/>
            <w:b/>
          </w:rPr>
          <w:t xml:space="preserve"> </w:t>
        </w:r>
        <w:r>
          <w:rPr>
            <w:rFonts w:cs="Arial"/>
          </w:rPr>
          <w:t xml:space="preserve">Any </w:t>
        </w:r>
        <w:r w:rsidRPr="008056AD">
          <w:rPr>
            <w:rFonts w:cs="Arial"/>
          </w:rPr>
          <w:t>curve or table with one independent variable can be used:</w:t>
        </w:r>
        <w:r>
          <w:rPr>
            <w:rFonts w:cs="Arial"/>
          </w:rPr>
          <w:t xml:space="preserve"> </w:t>
        </w:r>
        <w:proofErr w:type="spellStart"/>
        <w:r w:rsidRPr="008056AD">
          <w:rPr>
            <w:rFonts w:cs="Arial"/>
          </w:rPr>
          <w:t>Curve:Linear</w:t>
        </w:r>
        <w:proofErr w:type="spellEnd"/>
        <w:r w:rsidRPr="008056AD">
          <w:rPr>
            <w:rFonts w:cs="Arial"/>
          </w:rPr>
          <w:t xml:space="preserve">, </w:t>
        </w:r>
        <w:proofErr w:type="spellStart"/>
        <w:r w:rsidRPr="008056AD">
          <w:rPr>
            <w:rFonts w:cs="Arial"/>
          </w:rPr>
          <w:t>Curve:Quadratic</w:t>
        </w:r>
        <w:proofErr w:type="spellEnd"/>
        <w:r w:rsidRPr="008056AD">
          <w:rPr>
            <w:rFonts w:cs="Arial"/>
          </w:rPr>
          <w:t xml:space="preserve">, </w:t>
        </w:r>
        <w:proofErr w:type="spellStart"/>
        <w:r w:rsidRPr="008056AD">
          <w:rPr>
            <w:rFonts w:cs="Arial"/>
          </w:rPr>
          <w:t>Curve:Cubic</w:t>
        </w:r>
        <w:proofErr w:type="spellEnd"/>
        <w:r w:rsidRPr="008056AD">
          <w:rPr>
            <w:rFonts w:cs="Arial"/>
          </w:rPr>
          <w:t xml:space="preserve">, </w:t>
        </w:r>
        <w:proofErr w:type="spellStart"/>
        <w:r w:rsidRPr="008056AD">
          <w:rPr>
            <w:rFonts w:cs="Arial"/>
          </w:rPr>
          <w:t>Curve:Quartic</w:t>
        </w:r>
        <w:proofErr w:type="spellEnd"/>
        <w:r w:rsidRPr="008056AD">
          <w:rPr>
            <w:rFonts w:cs="Arial"/>
          </w:rPr>
          <w:t xml:space="preserve">, </w:t>
        </w:r>
        <w:proofErr w:type="spellStart"/>
        <w:r w:rsidRPr="008056AD">
          <w:rPr>
            <w:rFonts w:cs="Arial"/>
          </w:rPr>
          <w:t>Curve:Exponent</w:t>
        </w:r>
        <w:proofErr w:type="spellEnd"/>
        <w:r w:rsidRPr="008056AD">
          <w:rPr>
            <w:rFonts w:cs="Arial"/>
          </w:rPr>
          <w:t>,</w:t>
        </w:r>
        <w:r>
          <w:rPr>
            <w:rFonts w:cs="Arial"/>
          </w:rPr>
          <w:t xml:space="preserve"> </w:t>
        </w:r>
        <w:proofErr w:type="spellStart"/>
        <w:r w:rsidRPr="008056AD">
          <w:rPr>
            <w:rFonts w:cs="Arial"/>
          </w:rPr>
          <w:t>Curve:ExponentialSkewNormal</w:t>
        </w:r>
        <w:proofErr w:type="spellEnd"/>
        <w:r w:rsidRPr="008056AD">
          <w:rPr>
            <w:rFonts w:cs="Arial"/>
          </w:rPr>
          <w:t xml:space="preserve">, </w:t>
        </w:r>
        <w:proofErr w:type="spellStart"/>
        <w:r w:rsidRPr="008056AD">
          <w:rPr>
            <w:rFonts w:cs="Arial"/>
          </w:rPr>
          <w:t>Curve:Sigmoid</w:t>
        </w:r>
        <w:proofErr w:type="spellEnd"/>
        <w:r w:rsidRPr="008056AD">
          <w:rPr>
            <w:rFonts w:cs="Arial"/>
          </w:rPr>
          <w:t>, Curve:RectuangularHyperbola1,</w:t>
        </w:r>
        <w:r>
          <w:rPr>
            <w:rFonts w:cs="Arial"/>
          </w:rPr>
          <w:t xml:space="preserve"> </w:t>
        </w:r>
        <w:r w:rsidRPr="008056AD">
          <w:rPr>
            <w:rFonts w:cs="Arial"/>
          </w:rPr>
          <w:t xml:space="preserve">Curve:RectangularHyperbola2, </w:t>
        </w:r>
        <w:proofErr w:type="spellStart"/>
        <w:r w:rsidRPr="008056AD">
          <w:rPr>
            <w:rFonts w:cs="Arial"/>
          </w:rPr>
          <w:t>Curve:ExponentialDecay</w:t>
        </w:r>
        <w:proofErr w:type="spellEnd"/>
        <w:r w:rsidRPr="008056AD">
          <w:rPr>
            <w:rFonts w:cs="Arial"/>
          </w:rPr>
          <w:t xml:space="preserve">, </w:t>
        </w:r>
        <w:proofErr w:type="spellStart"/>
        <w:r>
          <w:rPr>
            <w:rFonts w:cs="Arial"/>
          </w:rPr>
          <w:t>C</w:t>
        </w:r>
        <w:r w:rsidRPr="008056AD">
          <w:rPr>
            <w:rFonts w:cs="Arial"/>
          </w:rPr>
          <w:t>urve:DoubleExponentialDecay</w:t>
        </w:r>
        <w:proofErr w:type="spellEnd"/>
        <w:r w:rsidRPr="008056AD">
          <w:rPr>
            <w:rFonts w:cs="Arial"/>
          </w:rPr>
          <w:t>,</w:t>
        </w:r>
        <w:r>
          <w:rPr>
            <w:rFonts w:cs="Arial"/>
          </w:rPr>
          <w:t xml:space="preserve"> and </w:t>
        </w:r>
        <w:proofErr w:type="spellStart"/>
        <w:r w:rsidRPr="008056AD">
          <w:rPr>
            <w:rFonts w:cs="Arial"/>
          </w:rPr>
          <w:t>Table:OneIndependentVariable</w:t>
        </w:r>
        <w:proofErr w:type="spellEnd"/>
        <w:r>
          <w:rPr>
            <w:rFonts w:cs="Arial"/>
          </w:rPr>
          <w:t>.</w:t>
        </w:r>
      </w:ins>
    </w:p>
    <w:p w:rsidR="00623D3B" w:rsidRDefault="00623D3B" w:rsidP="00623D3B">
      <w:pPr>
        <w:pStyle w:val="Heading4"/>
      </w:pPr>
      <w:r>
        <w:t>Field: Air Inlet Node Name</w:t>
      </w:r>
    </w:p>
    <w:p w:rsidR="00623D3B" w:rsidRDefault="00623D3B" w:rsidP="00623D3B">
      <w:pPr>
        <w:pStyle w:val="BodyText"/>
      </w:pPr>
      <w:r>
        <w:t>The name of the air inlet node for the primary air flow path through the cooler.</w:t>
      </w:r>
    </w:p>
    <w:p w:rsidR="00623D3B" w:rsidRDefault="00623D3B" w:rsidP="00623D3B">
      <w:pPr>
        <w:pStyle w:val="Heading4"/>
      </w:pPr>
      <w:r>
        <w:lastRenderedPageBreak/>
        <w:t>Field: Air Outlet Node Name</w:t>
      </w:r>
    </w:p>
    <w:p w:rsidR="00623D3B" w:rsidRDefault="00623D3B" w:rsidP="00623D3B">
      <w:pPr>
        <w:pStyle w:val="BodyText"/>
      </w:pPr>
      <w:r>
        <w:t>The name of the air outlet node for the primary air flow path through the cooler.</w:t>
      </w:r>
    </w:p>
    <w:p w:rsidR="00623D3B" w:rsidRDefault="00623D3B" w:rsidP="00623D3B">
      <w:pPr>
        <w:pStyle w:val="Heading4"/>
      </w:pPr>
      <w:r>
        <w:t>Field: Sensor Node Name</w:t>
      </w:r>
    </w:p>
    <w:p w:rsidR="00623D3B" w:rsidRDefault="00623D3B" w:rsidP="00623D3B">
      <w:pPr>
        <w:pStyle w:val="BodyText"/>
      </w:pPr>
      <w:r>
        <w:t xml:space="preserve">This field specifies the name of a node that will provide system air temperature setpoint information.  A separate </w:t>
      </w:r>
      <w:proofErr w:type="spellStart"/>
      <w:r w:rsidRPr="00C31D87">
        <w:t>SetpointManager</w:t>
      </w:r>
      <w:proofErr w:type="spellEnd"/>
      <w:r>
        <w:t xml:space="preserve"> object should be setup to update this node.</w:t>
      </w:r>
    </w:p>
    <w:p w:rsidR="00623D3B" w:rsidRDefault="00623D3B" w:rsidP="00623D3B">
      <w:pPr>
        <w:pStyle w:val="Heading4"/>
      </w:pPr>
      <w:r>
        <w:t>Field: Water Supply Storage Tank Name</w:t>
      </w:r>
    </w:p>
    <w:p w:rsidR="00623D3B" w:rsidRDefault="00623D3B" w:rsidP="00623D3B">
      <w:pPr>
        <w:pStyle w:val="BodyText"/>
      </w:pPr>
      <w:r>
        <w:t xml:space="preserve">This field is optional. It is used to describe where the cooler obtains water used for evaporative cooling. If blank or omitted, then the cooler will obtain water directly from the mains. If the name of a </w:t>
      </w:r>
      <w:proofErr w:type="spellStart"/>
      <w:r w:rsidRPr="00603F73">
        <w:t>WaterUse:Storage</w:t>
      </w:r>
      <w:proofErr w:type="spellEnd"/>
      <w:r>
        <w:t xml:space="preserve"> object is used here, then the cooler will obtain its water from that tank. If a tank is specified, the cooler will attempt to obtain all the water it uses from the tank. However, if the tank cannot provide all the water the cooler needs, then the cooler will still operate and obtain the rest of the water it needs from the mains.</w:t>
      </w:r>
    </w:p>
    <w:p w:rsidR="00623D3B" w:rsidRDefault="00623D3B" w:rsidP="00623D3B">
      <w:pPr>
        <w:pStyle w:val="Heading4"/>
      </w:pPr>
      <w:r>
        <w:t>Field: Drift Loss Fraction</w:t>
      </w:r>
    </w:p>
    <w:p w:rsidR="00623D3B" w:rsidRDefault="00623D3B" w:rsidP="00623D3B">
      <w:pPr>
        <w:pStyle w:val="BodyText"/>
      </w:pPr>
      <w:r>
        <w:t xml:space="preserve">This field is optional and can be used to model additional water consumed by the cooler from drift.  Drift is water that leaves the cooling media as droplets and does not evaporate into the process air stream.  For example, water may get blown off the evaporative media by winds and escape the air system.  The value entered here is a simple fraction of the water consumed by the cooler for normal process evaporation.  The amount of drift is this fraction times the water evaporated for the normal cooling process.  This field can be left blank and then there will be no added water consumption from drift.  </w:t>
      </w:r>
    </w:p>
    <w:p w:rsidR="00623D3B" w:rsidRDefault="00623D3B" w:rsidP="00623D3B">
      <w:pPr>
        <w:pStyle w:val="Heading4"/>
      </w:pPr>
      <w:r>
        <w:t>Field: Blowdown Concentration Ratio</w:t>
      </w:r>
    </w:p>
    <w:p w:rsidR="00645BF0" w:rsidRDefault="00623D3B" w:rsidP="00623D3B">
      <w:pPr>
        <w:pStyle w:val="BodyText"/>
      </w:pPr>
      <w:r>
        <w:t xml:space="preserve">This field is optional and can be used to model additional water consumed by the cooler from blowdown.  Blowdown is water that is intentionally drained from the cooler’s sump to offset the </w:t>
      </w:r>
      <w:proofErr w:type="spellStart"/>
      <w:r>
        <w:t>build up</w:t>
      </w:r>
      <w:proofErr w:type="spellEnd"/>
      <w:r>
        <w:t xml:space="preserve"> of solids in the water that would otherwise occur because of evaporation.  The value entered here is dimensionless.  It can be characterized as the ratio of solids in the blowdown water to solids in the </w:t>
      </w:r>
      <w:proofErr w:type="spellStart"/>
      <w:r>
        <w:t>make up</w:t>
      </w:r>
      <w:proofErr w:type="spellEnd"/>
      <w:r>
        <w:t xml:space="preserve"> water.  Typical values are 3 to 5.  The default is 3.0.</w:t>
      </w:r>
    </w:p>
    <w:p w:rsidR="001C15BB" w:rsidRPr="00AB6DF6" w:rsidRDefault="001C15BB" w:rsidP="001C15BB">
      <w:pPr>
        <w:pStyle w:val="BodyText"/>
        <w:rPr>
          <w:ins w:id="104" w:author="Bereket Nigusse" w:date="2014-10-04T14:36:00Z"/>
          <w:rFonts w:ascii="Arial,BoldItalic" w:hAnsi="Arial,BoldItalic" w:cs="Arial,BoldItalic"/>
          <w:b/>
          <w:bCs/>
          <w:i/>
          <w:iCs/>
        </w:rPr>
      </w:pPr>
      <w:ins w:id="105" w:author="Bereket Nigusse" w:date="2014-10-04T14:36:00Z">
        <w:r w:rsidRPr="00AB6DF6">
          <w:rPr>
            <w:rFonts w:ascii="Arial,BoldItalic" w:hAnsi="Arial,BoldItalic" w:cs="Arial,BoldItalic"/>
            <w:b/>
            <w:bCs/>
            <w:i/>
            <w:iCs/>
          </w:rPr>
          <w:t xml:space="preserve">Field: Evaporative Cooler Operation Minimum </w:t>
        </w:r>
        <w:proofErr w:type="spellStart"/>
        <w:r w:rsidRPr="00AB6DF6">
          <w:rPr>
            <w:rFonts w:ascii="Arial,BoldItalic" w:hAnsi="Arial,BoldItalic" w:cs="Arial,BoldItalic"/>
            <w:b/>
            <w:bCs/>
            <w:i/>
            <w:iCs/>
          </w:rPr>
          <w:t>Dry</w:t>
        </w:r>
        <w:r>
          <w:rPr>
            <w:rFonts w:ascii="Arial,BoldItalic" w:hAnsi="Arial,BoldItalic" w:cs="Arial,BoldItalic"/>
            <w:b/>
            <w:bCs/>
            <w:i/>
            <w:iCs/>
          </w:rPr>
          <w:t>b</w:t>
        </w:r>
        <w:r w:rsidRPr="00AB6DF6">
          <w:rPr>
            <w:rFonts w:ascii="Arial,BoldItalic" w:hAnsi="Arial,BoldItalic" w:cs="Arial,BoldItalic"/>
            <w:b/>
            <w:bCs/>
            <w:i/>
            <w:iCs/>
          </w:rPr>
          <w:t>ulb</w:t>
        </w:r>
        <w:proofErr w:type="spellEnd"/>
        <w:r w:rsidRPr="00AB6DF6">
          <w:rPr>
            <w:rFonts w:ascii="Arial,BoldItalic" w:hAnsi="Arial,BoldItalic" w:cs="Arial,BoldItalic"/>
            <w:b/>
            <w:bCs/>
            <w:i/>
            <w:iCs/>
          </w:rPr>
          <w:t xml:space="preserve"> Temperature </w:t>
        </w:r>
      </w:ins>
    </w:p>
    <w:p w:rsidR="001C15BB" w:rsidRDefault="001C15BB" w:rsidP="001C15BB">
      <w:pPr>
        <w:pStyle w:val="BodyText"/>
        <w:rPr>
          <w:ins w:id="106" w:author="Bereket Nigusse" w:date="2014-10-04T14:36:00Z"/>
          <w:rFonts w:cs="Arial"/>
        </w:rPr>
      </w:pPr>
      <w:ins w:id="107" w:author="Bereket Nigusse" w:date="2014-10-04T14:36:00Z">
        <w:r w:rsidRPr="00AB6DF6">
          <w:rPr>
            <w:rFonts w:cs="Arial"/>
          </w:rPr>
          <w:t xml:space="preserve">This numeric field defines </w:t>
        </w:r>
        <w:r>
          <w:rPr>
            <w:rFonts w:cs="Arial"/>
          </w:rPr>
          <w:t xml:space="preserve">the evaporative cooler inlet node </w:t>
        </w:r>
        <w:proofErr w:type="spellStart"/>
        <w:r w:rsidRPr="00AB6DF6">
          <w:rPr>
            <w:rFonts w:cs="Arial"/>
          </w:rPr>
          <w:t>drybulb</w:t>
        </w:r>
        <w:proofErr w:type="spellEnd"/>
        <w:r w:rsidRPr="00AB6DF6">
          <w:rPr>
            <w:rFonts w:cs="Arial"/>
          </w:rPr>
          <w:t xml:space="preserve"> temperature minimum </w:t>
        </w:r>
        <w:r>
          <w:rPr>
            <w:rFonts w:cs="Arial"/>
          </w:rPr>
          <w:t xml:space="preserve">limit </w:t>
        </w:r>
        <w:r w:rsidRPr="00AB6DF6">
          <w:rPr>
            <w:rFonts w:cs="Arial"/>
          </w:rPr>
          <w:t xml:space="preserve">in degrees Celsius. The evaporative cooler will be turned off when </w:t>
        </w:r>
        <w:r>
          <w:rPr>
            <w:rFonts w:cs="Arial"/>
          </w:rPr>
          <w:t xml:space="preserve">evaporator cooler air inlet node </w:t>
        </w:r>
        <w:r w:rsidRPr="00AB6DF6">
          <w:rPr>
            <w:rFonts w:cs="Arial"/>
          </w:rPr>
          <w:t xml:space="preserve">dry-bulb temperature falls below this value. The typical minimum value is 16°C. Users are allowed to specify their own limits. If this field is left blank, then there is no </w:t>
        </w:r>
        <w:proofErr w:type="spellStart"/>
        <w:r>
          <w:rPr>
            <w:rFonts w:cs="Arial"/>
          </w:rPr>
          <w:t>drybulb</w:t>
        </w:r>
        <w:proofErr w:type="spellEnd"/>
        <w:r>
          <w:rPr>
            <w:rFonts w:cs="Arial"/>
          </w:rPr>
          <w:t xml:space="preserve"> </w:t>
        </w:r>
        <w:r w:rsidRPr="0083685E">
          <w:rPr>
            <w:rFonts w:cs="Arial"/>
          </w:rPr>
          <w:t>temperature</w:t>
        </w:r>
        <w:r>
          <w:rPr>
            <w:rFonts w:cs="Arial"/>
          </w:rPr>
          <w:t xml:space="preserve"> </w:t>
        </w:r>
        <w:r w:rsidRPr="00AB6DF6">
          <w:rPr>
            <w:rFonts w:cs="Arial"/>
          </w:rPr>
          <w:t>lower limit</w:t>
        </w:r>
        <w:r>
          <w:rPr>
            <w:rFonts w:cs="Arial"/>
          </w:rPr>
          <w:t xml:space="preserve"> for evaporative cooler operation</w:t>
        </w:r>
        <w:r w:rsidRPr="00AB6DF6">
          <w:rPr>
            <w:rFonts w:cs="Arial"/>
          </w:rPr>
          <w:t xml:space="preserve">.  </w:t>
        </w:r>
      </w:ins>
    </w:p>
    <w:p w:rsidR="001C15BB" w:rsidRPr="00E02A69" w:rsidRDefault="001C15BB" w:rsidP="001C15BB">
      <w:pPr>
        <w:pStyle w:val="BodyText"/>
        <w:rPr>
          <w:ins w:id="108" w:author="Bereket Nigusse" w:date="2014-10-04T14:36:00Z"/>
          <w:rFonts w:ascii="Arial,BoldItalic" w:hAnsi="Arial,BoldItalic" w:cs="Arial,BoldItalic"/>
          <w:b/>
          <w:bCs/>
          <w:i/>
          <w:iCs/>
        </w:rPr>
      </w:pPr>
      <w:ins w:id="109" w:author="Bereket Nigusse" w:date="2014-10-04T14:36:00Z">
        <w:r w:rsidRPr="00E02A69">
          <w:rPr>
            <w:rFonts w:ascii="Arial,BoldItalic" w:hAnsi="Arial,BoldItalic" w:cs="Arial,BoldItalic"/>
            <w:b/>
            <w:bCs/>
            <w:i/>
            <w:iCs/>
          </w:rPr>
          <w:t xml:space="preserve">Field: Evaporative Operation Maximum Limit </w:t>
        </w:r>
        <w:proofErr w:type="spellStart"/>
        <w:r w:rsidRPr="00E02A69">
          <w:rPr>
            <w:rFonts w:ascii="Arial,BoldItalic" w:hAnsi="Arial,BoldItalic" w:cs="Arial,BoldItalic"/>
            <w:b/>
            <w:bCs/>
            <w:i/>
            <w:iCs/>
          </w:rPr>
          <w:t>Wetbulb</w:t>
        </w:r>
        <w:proofErr w:type="spellEnd"/>
        <w:r w:rsidRPr="00E02A69">
          <w:rPr>
            <w:rFonts w:ascii="Arial,BoldItalic" w:hAnsi="Arial,BoldItalic" w:cs="Arial,BoldItalic"/>
            <w:b/>
            <w:bCs/>
            <w:i/>
            <w:iCs/>
          </w:rPr>
          <w:t xml:space="preserve"> Temperature</w:t>
        </w:r>
      </w:ins>
    </w:p>
    <w:p w:rsidR="001C15BB" w:rsidRPr="00834CC2" w:rsidRDefault="001C15BB" w:rsidP="001C15BB">
      <w:pPr>
        <w:autoSpaceDE w:val="0"/>
        <w:autoSpaceDN w:val="0"/>
        <w:adjustRightInd w:val="0"/>
        <w:rPr>
          <w:ins w:id="110" w:author="Bereket Nigusse" w:date="2014-10-04T14:36:00Z"/>
          <w:rFonts w:cs="Arial"/>
          <w:b/>
          <w:bCs/>
          <w:i/>
          <w:iCs/>
        </w:rPr>
      </w:pPr>
      <w:ins w:id="111" w:author="Bereket Nigusse" w:date="2014-10-04T14:36:00Z">
        <w:r w:rsidRPr="00AB6DF6">
          <w:rPr>
            <w:rFonts w:cs="Arial"/>
          </w:rPr>
          <w:t xml:space="preserve">This numeric field defines </w:t>
        </w:r>
        <w:r>
          <w:rPr>
            <w:rFonts w:cs="Arial"/>
          </w:rPr>
          <w:t xml:space="preserve">the evaporative cooler air inlet node </w:t>
        </w:r>
        <w:r w:rsidRPr="00AB6DF6">
          <w:rPr>
            <w:rFonts w:cs="Arial"/>
          </w:rPr>
          <w:t xml:space="preserve">air </w:t>
        </w:r>
        <w:proofErr w:type="spellStart"/>
        <w:r>
          <w:rPr>
            <w:rFonts w:cs="Arial"/>
          </w:rPr>
          <w:t>wet</w:t>
        </w:r>
        <w:r w:rsidRPr="00AB6DF6">
          <w:rPr>
            <w:rFonts w:cs="Arial"/>
          </w:rPr>
          <w:t>bulb</w:t>
        </w:r>
        <w:proofErr w:type="spellEnd"/>
        <w:r w:rsidRPr="00AB6DF6">
          <w:rPr>
            <w:rFonts w:cs="Arial"/>
          </w:rPr>
          <w:t xml:space="preserve"> temperature </w:t>
        </w:r>
        <w:r>
          <w:rPr>
            <w:rFonts w:cs="Arial"/>
          </w:rPr>
          <w:t xml:space="preserve">maximum </w:t>
        </w:r>
        <w:r w:rsidRPr="00AB6DF6">
          <w:rPr>
            <w:rFonts w:cs="Arial"/>
          </w:rPr>
          <w:t xml:space="preserve">limits in degree Celsius. When the </w:t>
        </w:r>
        <w:r>
          <w:rPr>
            <w:rFonts w:cs="Arial"/>
          </w:rPr>
          <w:t xml:space="preserve">evaporative cooler air inlet node </w:t>
        </w:r>
        <w:r w:rsidRPr="00AB6DF6">
          <w:rPr>
            <w:rFonts w:cs="Arial"/>
          </w:rPr>
          <w:t xml:space="preserve">air </w:t>
        </w:r>
        <w:proofErr w:type="spellStart"/>
        <w:r>
          <w:rPr>
            <w:rFonts w:cs="Arial"/>
          </w:rPr>
          <w:t>wet</w:t>
        </w:r>
        <w:r w:rsidRPr="00AB6DF6">
          <w:rPr>
            <w:rFonts w:cs="Arial"/>
          </w:rPr>
          <w:t>bulb</w:t>
        </w:r>
        <w:proofErr w:type="spellEnd"/>
        <w:r w:rsidRPr="00AB6DF6">
          <w:rPr>
            <w:rFonts w:cs="Arial"/>
          </w:rPr>
          <w:t xml:space="preserve"> temperature </w:t>
        </w:r>
        <w:r>
          <w:rPr>
            <w:rFonts w:cs="Arial"/>
          </w:rPr>
          <w:t xml:space="preserve">exceeds </w:t>
        </w:r>
        <w:r w:rsidRPr="00AB6DF6">
          <w:rPr>
            <w:rFonts w:cs="Arial"/>
          </w:rPr>
          <w:t xml:space="preserve">this limit, then the </w:t>
        </w:r>
        <w:r>
          <w:rPr>
            <w:rFonts w:cs="Arial"/>
          </w:rPr>
          <w:t xml:space="preserve">evaporative cooler is turns off. </w:t>
        </w:r>
        <w:r w:rsidRPr="00AB6DF6">
          <w:rPr>
            <w:rFonts w:cs="Arial"/>
          </w:rPr>
          <w:t>The typical maximum value is 2</w:t>
        </w:r>
        <w:r>
          <w:rPr>
            <w:rFonts w:cs="Arial"/>
          </w:rPr>
          <w:t>4</w:t>
        </w:r>
        <w:r w:rsidRPr="00AB6DF6">
          <w:rPr>
            <w:rFonts w:cs="Arial"/>
          </w:rPr>
          <w:t xml:space="preserve">°C. If this </w:t>
        </w:r>
        <w:r>
          <w:rPr>
            <w:rFonts w:cs="Arial"/>
          </w:rPr>
          <w:t xml:space="preserve">input </w:t>
        </w:r>
        <w:r w:rsidRPr="00AB6DF6">
          <w:rPr>
            <w:rFonts w:cs="Arial"/>
          </w:rPr>
          <w:t xml:space="preserve">field is left blank, then there is no </w:t>
        </w:r>
        <w:proofErr w:type="spellStart"/>
        <w:r>
          <w:rPr>
            <w:rFonts w:cs="Arial"/>
          </w:rPr>
          <w:t>wetbulb</w:t>
        </w:r>
        <w:proofErr w:type="spellEnd"/>
        <w:r>
          <w:rPr>
            <w:rFonts w:cs="Arial"/>
          </w:rPr>
          <w:t xml:space="preserve"> temperature </w:t>
        </w:r>
        <w:r w:rsidRPr="00AB6DF6">
          <w:rPr>
            <w:rFonts w:cs="Arial"/>
          </w:rPr>
          <w:t>upper limit</w:t>
        </w:r>
        <w:r w:rsidRPr="00B468E0">
          <w:rPr>
            <w:rFonts w:cs="Arial"/>
          </w:rPr>
          <w:t xml:space="preserve"> </w:t>
        </w:r>
        <w:r>
          <w:rPr>
            <w:rFonts w:cs="Arial"/>
          </w:rPr>
          <w:t>for evaporative cooler operation</w:t>
        </w:r>
        <w:r w:rsidRPr="00AB6DF6">
          <w:rPr>
            <w:rFonts w:cs="Arial"/>
          </w:rPr>
          <w:t>.</w:t>
        </w:r>
      </w:ins>
    </w:p>
    <w:p w:rsidR="001C15BB" w:rsidRPr="00AB6DF6" w:rsidRDefault="001C15BB" w:rsidP="001C15BB">
      <w:pPr>
        <w:pStyle w:val="BodyText"/>
        <w:rPr>
          <w:ins w:id="112" w:author="Bereket Nigusse" w:date="2014-10-04T14:36:00Z"/>
          <w:rFonts w:ascii="Arial,BoldItalic" w:hAnsi="Arial,BoldItalic" w:cs="Arial,BoldItalic"/>
          <w:b/>
          <w:bCs/>
          <w:i/>
          <w:iCs/>
        </w:rPr>
      </w:pPr>
      <w:ins w:id="113" w:author="Bereket Nigusse" w:date="2014-10-04T14:36:00Z">
        <w:r w:rsidRPr="00AB6DF6">
          <w:rPr>
            <w:rFonts w:ascii="Arial,BoldItalic" w:hAnsi="Arial,BoldItalic" w:cs="Arial,BoldItalic"/>
            <w:b/>
            <w:bCs/>
            <w:i/>
            <w:iCs/>
          </w:rPr>
          <w:t xml:space="preserve">Field: </w:t>
        </w:r>
        <w:r w:rsidRPr="00E02A69">
          <w:rPr>
            <w:rFonts w:ascii="Arial,BoldItalic" w:hAnsi="Arial,BoldItalic" w:cs="Arial,BoldItalic"/>
            <w:b/>
            <w:bCs/>
            <w:i/>
            <w:iCs/>
          </w:rPr>
          <w:t xml:space="preserve">Evaporative Operation Maximum Limit </w:t>
        </w:r>
        <w:proofErr w:type="spellStart"/>
        <w:r w:rsidRPr="00AB6DF6">
          <w:rPr>
            <w:rFonts w:ascii="Arial,BoldItalic" w:hAnsi="Arial,BoldItalic" w:cs="Arial,BoldItalic"/>
            <w:b/>
            <w:bCs/>
            <w:i/>
            <w:iCs/>
          </w:rPr>
          <w:t>Dry</w:t>
        </w:r>
        <w:r>
          <w:rPr>
            <w:rFonts w:ascii="Arial,BoldItalic" w:hAnsi="Arial,BoldItalic" w:cs="Arial,BoldItalic"/>
            <w:b/>
            <w:bCs/>
            <w:i/>
            <w:iCs/>
          </w:rPr>
          <w:t>b</w:t>
        </w:r>
        <w:r w:rsidRPr="00AB6DF6">
          <w:rPr>
            <w:rFonts w:ascii="Arial,BoldItalic" w:hAnsi="Arial,BoldItalic" w:cs="Arial,BoldItalic"/>
            <w:b/>
            <w:bCs/>
            <w:i/>
            <w:iCs/>
          </w:rPr>
          <w:t>ulb</w:t>
        </w:r>
        <w:proofErr w:type="spellEnd"/>
        <w:r w:rsidRPr="00AB6DF6">
          <w:rPr>
            <w:rFonts w:ascii="Arial,BoldItalic" w:hAnsi="Arial,BoldItalic" w:cs="Arial,BoldItalic"/>
            <w:b/>
            <w:bCs/>
            <w:i/>
            <w:iCs/>
          </w:rPr>
          <w:t xml:space="preserve"> Temperature</w:t>
        </w:r>
      </w:ins>
    </w:p>
    <w:p w:rsidR="00645BF0" w:rsidRDefault="001C15BB" w:rsidP="001C15BB">
      <w:pPr>
        <w:pStyle w:val="BodyText"/>
        <w:rPr>
          <w:ins w:id="114" w:author="Bereket Nigusse" w:date="2014-09-26T10:53:00Z"/>
        </w:rPr>
      </w:pPr>
      <w:ins w:id="115" w:author="Bereket Nigusse" w:date="2014-10-04T14:36:00Z">
        <w:r w:rsidRPr="00AB6DF6">
          <w:rPr>
            <w:rFonts w:cs="Arial"/>
          </w:rPr>
          <w:t xml:space="preserve">This numeric field defines the </w:t>
        </w:r>
        <w:r>
          <w:rPr>
            <w:rFonts w:cs="Arial"/>
          </w:rPr>
          <w:t xml:space="preserve">evaporative cooler air inlet node </w:t>
        </w:r>
        <w:proofErr w:type="spellStart"/>
        <w:r>
          <w:rPr>
            <w:rFonts w:cs="Arial"/>
          </w:rPr>
          <w:t>drybulb</w:t>
        </w:r>
        <w:proofErr w:type="spellEnd"/>
        <w:r>
          <w:rPr>
            <w:rFonts w:cs="Arial"/>
          </w:rPr>
          <w:t xml:space="preserve"> </w:t>
        </w:r>
        <w:r w:rsidRPr="00AB6DF6">
          <w:rPr>
            <w:rFonts w:cs="Arial"/>
          </w:rPr>
          <w:t xml:space="preserve">temperature </w:t>
        </w:r>
        <w:r>
          <w:rPr>
            <w:rFonts w:cs="Arial"/>
          </w:rPr>
          <w:t xml:space="preserve">maximum </w:t>
        </w:r>
        <w:r w:rsidRPr="00AB6DF6">
          <w:rPr>
            <w:rFonts w:cs="Arial"/>
          </w:rPr>
          <w:t xml:space="preserve">limits in degree Celsius. The evaporative cooler will be turned off when the </w:t>
        </w:r>
        <w:r>
          <w:rPr>
            <w:rFonts w:cs="Arial"/>
          </w:rPr>
          <w:t xml:space="preserve">evaporative cooler air inlet node </w:t>
        </w:r>
        <w:proofErr w:type="spellStart"/>
        <w:r w:rsidRPr="00AB6DF6">
          <w:rPr>
            <w:rFonts w:cs="Arial"/>
          </w:rPr>
          <w:t>drybulb</w:t>
        </w:r>
        <w:proofErr w:type="spellEnd"/>
        <w:r w:rsidRPr="00AB6DF6">
          <w:rPr>
            <w:rFonts w:cs="Arial"/>
          </w:rPr>
          <w:t xml:space="preserve"> temperature </w:t>
        </w:r>
        <w:r>
          <w:rPr>
            <w:rFonts w:cs="Arial"/>
          </w:rPr>
          <w:t xml:space="preserve">exceeds </w:t>
        </w:r>
        <w:r w:rsidRPr="00AB6DF6">
          <w:rPr>
            <w:rFonts w:cs="Arial"/>
          </w:rPr>
          <w:t>this value. The typical maximum value is 2</w:t>
        </w:r>
        <w:r>
          <w:rPr>
            <w:rFonts w:cs="Arial"/>
          </w:rPr>
          <w:t>8</w:t>
        </w:r>
        <w:r w:rsidRPr="00AB6DF6">
          <w:rPr>
            <w:rFonts w:cs="Arial"/>
          </w:rPr>
          <w:t xml:space="preserve">°C. If this </w:t>
        </w:r>
        <w:r>
          <w:rPr>
            <w:rFonts w:cs="Arial"/>
          </w:rPr>
          <w:t xml:space="preserve">input </w:t>
        </w:r>
        <w:r w:rsidRPr="00AB6DF6">
          <w:rPr>
            <w:rFonts w:cs="Arial"/>
          </w:rPr>
          <w:t xml:space="preserve">field is left blank, then there is no upper </w:t>
        </w:r>
        <w:proofErr w:type="spellStart"/>
        <w:r>
          <w:rPr>
            <w:rFonts w:cs="Arial"/>
          </w:rPr>
          <w:t>drybulb</w:t>
        </w:r>
        <w:proofErr w:type="spellEnd"/>
        <w:r>
          <w:rPr>
            <w:rFonts w:cs="Arial"/>
          </w:rPr>
          <w:t xml:space="preserve"> temperature</w:t>
        </w:r>
        <w:r w:rsidRPr="00AB6DF6">
          <w:rPr>
            <w:rFonts w:cs="Arial"/>
          </w:rPr>
          <w:t xml:space="preserve"> limit</w:t>
        </w:r>
        <w:r>
          <w:rPr>
            <w:rFonts w:cs="Arial"/>
          </w:rPr>
          <w:t xml:space="preserve"> for evaporative cooler operation</w:t>
        </w:r>
        <w:r w:rsidRPr="00AB6DF6">
          <w:rPr>
            <w:rFonts w:cs="Arial"/>
          </w:rPr>
          <w:t>.</w:t>
        </w:r>
      </w:ins>
    </w:p>
    <w:p w:rsidR="00645BF0" w:rsidRDefault="00645BF0" w:rsidP="00623D3B">
      <w:pPr>
        <w:pStyle w:val="BodyText"/>
      </w:pPr>
    </w:p>
    <w:p w:rsidR="00623D3B" w:rsidRDefault="00623D3B" w:rsidP="00623D3B">
      <w:pPr>
        <w:pStyle w:val="BodyText"/>
      </w:pPr>
      <w:r>
        <w:t xml:space="preserve">  </w:t>
      </w:r>
    </w:p>
    <w:p w:rsidR="00623D3B" w:rsidRDefault="00623D3B" w:rsidP="00623D3B">
      <w:pPr>
        <w:pStyle w:val="BodyText"/>
      </w:pPr>
      <w:r>
        <w:t>An example IDF entry is</w:t>
      </w:r>
    </w:p>
    <w:p w:rsidR="00623D3B" w:rsidRDefault="00623D3B" w:rsidP="00623D3B">
      <w:pPr>
        <w:pStyle w:val="CodeIDDSamples"/>
      </w:pPr>
      <w:proofErr w:type="spellStart"/>
      <w:r>
        <w:t>EvaporativeCooler:Direct:ResearchSpecial</w:t>
      </w:r>
      <w:proofErr w:type="spellEnd"/>
      <w:r>
        <w:t>,</w:t>
      </w:r>
    </w:p>
    <w:p w:rsidR="00623D3B" w:rsidRDefault="00623D3B" w:rsidP="00623D3B">
      <w:pPr>
        <w:pStyle w:val="CodeIDDSamples"/>
      </w:pPr>
      <w:r>
        <w:lastRenderedPageBreak/>
        <w:t xml:space="preserve">  Direct </w:t>
      </w:r>
      <w:proofErr w:type="spellStart"/>
      <w:r>
        <w:t>Evap</w:t>
      </w:r>
      <w:proofErr w:type="spellEnd"/>
      <w:r>
        <w:t xml:space="preserve"> Cooler, !- Name</w:t>
      </w:r>
    </w:p>
    <w:p w:rsidR="00623D3B" w:rsidRDefault="00623D3B" w:rsidP="00623D3B">
      <w:pPr>
        <w:pStyle w:val="CodeIDDSamples"/>
      </w:pPr>
      <w:r>
        <w:t xml:space="preserve">  ALWAYS_ON, !- Availability Schedule Name</w:t>
      </w:r>
    </w:p>
    <w:p w:rsidR="00623D3B" w:rsidRDefault="00623D3B" w:rsidP="00623D3B">
      <w:pPr>
        <w:pStyle w:val="CodeIDDSamples"/>
      </w:pPr>
      <w:r>
        <w:t xml:space="preserve">  </w:t>
      </w:r>
      <w:proofErr w:type="gramStart"/>
      <w:r>
        <w:t>0.7 ,</w:t>
      </w:r>
      <w:proofErr w:type="gramEnd"/>
      <w:r>
        <w:t xml:space="preserve"> !- Cooler </w:t>
      </w:r>
      <w:ins w:id="116" w:author="Bereket Nigusse" w:date="2014-09-29T16:31:00Z">
        <w:r w:rsidR="00C07659">
          <w:t xml:space="preserve">Design </w:t>
        </w:r>
      </w:ins>
      <w:r>
        <w:t>Effectiveness</w:t>
      </w:r>
    </w:p>
    <w:p w:rsidR="00C07659" w:rsidRDefault="00C07659" w:rsidP="00C07659">
      <w:pPr>
        <w:pStyle w:val="CodeIDDSamples"/>
        <w:rPr>
          <w:ins w:id="117" w:author="Bereket Nigusse" w:date="2014-09-29T16:30:00Z"/>
          <w:sz w:val="16"/>
          <w:szCs w:val="16"/>
        </w:rPr>
      </w:pPr>
      <w:ins w:id="118" w:author="Bereket Nigusse" w:date="2014-09-29T16:30:00Z">
        <w:r>
          <w:rPr>
            <w:sz w:val="16"/>
            <w:szCs w:val="16"/>
          </w:rPr>
          <w:t xml:space="preserve">  </w:t>
        </w:r>
        <w:proofErr w:type="gramStart"/>
        <w:r>
          <w:rPr>
            <w:sz w:val="16"/>
            <w:szCs w:val="16"/>
          </w:rPr>
          <w:t>,      !-</w:t>
        </w:r>
        <w:proofErr w:type="gramEnd"/>
        <w:r>
          <w:rPr>
            <w:sz w:val="16"/>
            <w:szCs w:val="16"/>
          </w:rPr>
          <w:t xml:space="preserve"> </w:t>
        </w:r>
        <w:r w:rsidRPr="005B452D">
          <w:rPr>
            <w:sz w:val="16"/>
            <w:szCs w:val="16"/>
          </w:rPr>
          <w:t>Effectiveness Flow Ratio Modifier Curve Name</w:t>
        </w:r>
      </w:ins>
    </w:p>
    <w:p w:rsidR="00623D3B" w:rsidRDefault="00623D3B" w:rsidP="00623D3B">
      <w:pPr>
        <w:pStyle w:val="CodeIDDSamples"/>
      </w:pPr>
      <w:r>
        <w:t xml:space="preserve">  </w:t>
      </w:r>
      <w:proofErr w:type="gramStart"/>
      <w:r>
        <w:t>30.0 ,</w:t>
      </w:r>
      <w:proofErr w:type="gramEnd"/>
      <w:r>
        <w:t xml:space="preserve"> !- Recirculating Water Pump </w:t>
      </w:r>
      <w:ins w:id="119" w:author="Bereket Nigusse" w:date="2014-10-04T14:36:00Z">
        <w:r w:rsidR="001C15BB">
          <w:t xml:space="preserve">Design </w:t>
        </w:r>
      </w:ins>
      <w:r>
        <w:t>Power</w:t>
      </w:r>
      <w:del w:id="120" w:author="Bereket Nigusse" w:date="2014-10-04T14:36:00Z">
        <w:r w:rsidDel="001C15BB">
          <w:delText xml:space="preserve"> Consumption</w:delText>
        </w:r>
      </w:del>
    </w:p>
    <w:p w:rsidR="00C07659" w:rsidRDefault="00C07659" w:rsidP="00C07659">
      <w:pPr>
        <w:pStyle w:val="CodeIDDSamples"/>
        <w:rPr>
          <w:ins w:id="121" w:author="Bereket Nigusse" w:date="2014-09-29T16:30:00Z"/>
          <w:sz w:val="16"/>
          <w:szCs w:val="16"/>
        </w:rPr>
      </w:pPr>
      <w:ins w:id="122" w:author="Bereket Nigusse" w:date="2014-09-29T16:30:00Z">
        <w:r w:rsidRPr="00011CBA">
          <w:rPr>
            <w:sz w:val="16"/>
            <w:szCs w:val="16"/>
          </w:rPr>
          <w:t xml:space="preserve">  </w:t>
        </w:r>
        <w:proofErr w:type="gramStart"/>
        <w:r w:rsidRPr="00011CBA">
          <w:rPr>
            <w:sz w:val="16"/>
            <w:szCs w:val="16"/>
          </w:rPr>
          <w:t>,     !-</w:t>
        </w:r>
        <w:proofErr w:type="gramEnd"/>
        <w:r w:rsidR="001C15BB">
          <w:rPr>
            <w:sz w:val="16"/>
            <w:szCs w:val="16"/>
          </w:rPr>
          <w:t xml:space="preserve"> Water Pump Power Sizing Factor</w:t>
        </w:r>
      </w:ins>
    </w:p>
    <w:p w:rsidR="00C07659" w:rsidRDefault="00C07659" w:rsidP="00C07659">
      <w:pPr>
        <w:pStyle w:val="CodeIDDSamples"/>
        <w:rPr>
          <w:ins w:id="123" w:author="Bereket Nigusse" w:date="2014-09-29T16:30:00Z"/>
        </w:rPr>
      </w:pPr>
      <w:ins w:id="124" w:author="Bereket Nigusse" w:date="2014-09-29T16:30:00Z">
        <w:r>
          <w:rPr>
            <w:sz w:val="16"/>
            <w:szCs w:val="16"/>
          </w:rPr>
          <w:t xml:space="preserve">  </w:t>
        </w:r>
        <w:proofErr w:type="gramStart"/>
        <w:r>
          <w:rPr>
            <w:sz w:val="16"/>
            <w:szCs w:val="16"/>
          </w:rPr>
          <w:t>,     !-</w:t>
        </w:r>
        <w:proofErr w:type="gramEnd"/>
        <w:r>
          <w:rPr>
            <w:sz w:val="16"/>
            <w:szCs w:val="16"/>
          </w:rPr>
          <w:t xml:space="preserve"> </w:t>
        </w:r>
        <w:r w:rsidRPr="005B452D">
          <w:t>Water Pump Power Modifier Curve Name</w:t>
        </w:r>
      </w:ins>
    </w:p>
    <w:p w:rsidR="00623D3B" w:rsidRDefault="00623D3B" w:rsidP="00623D3B">
      <w:pPr>
        <w:pStyle w:val="CodeIDDSamples"/>
      </w:pPr>
      <w:r>
        <w:t xml:space="preserve">  </w:t>
      </w:r>
      <w:proofErr w:type="spellStart"/>
      <w:r>
        <w:t>OAIndRDD</w:t>
      </w:r>
      <w:proofErr w:type="spellEnd"/>
      <w:r>
        <w:t xml:space="preserve"> </w:t>
      </w:r>
      <w:proofErr w:type="spellStart"/>
      <w:r>
        <w:t>Evap</w:t>
      </w:r>
      <w:proofErr w:type="spellEnd"/>
      <w:r>
        <w:t xml:space="preserve"> Cooler- </w:t>
      </w:r>
      <w:proofErr w:type="spellStart"/>
      <w:r>
        <w:t>OADirect</w:t>
      </w:r>
      <w:proofErr w:type="spellEnd"/>
      <w:r>
        <w:t xml:space="preserve"> </w:t>
      </w:r>
      <w:proofErr w:type="spellStart"/>
      <w:r>
        <w:t>Evap</w:t>
      </w:r>
      <w:proofErr w:type="spellEnd"/>
      <w:r>
        <w:t xml:space="preserve"> </w:t>
      </w:r>
      <w:proofErr w:type="spellStart"/>
      <w:proofErr w:type="gramStart"/>
      <w:r>
        <w:t>CoolerNode</w:t>
      </w:r>
      <w:proofErr w:type="spellEnd"/>
      <w:r>
        <w:t xml:space="preserve"> ,</w:t>
      </w:r>
      <w:proofErr w:type="gramEnd"/>
      <w:r>
        <w:t xml:space="preserve"> !- Air Inlet Node Name</w:t>
      </w:r>
    </w:p>
    <w:p w:rsidR="00623D3B" w:rsidRDefault="00623D3B" w:rsidP="00623D3B">
      <w:pPr>
        <w:pStyle w:val="CodeIDDSamples"/>
      </w:pPr>
      <w:r>
        <w:t xml:space="preserve">  </w:t>
      </w:r>
      <w:proofErr w:type="spellStart"/>
      <w:r>
        <w:t>OADirect</w:t>
      </w:r>
      <w:proofErr w:type="spellEnd"/>
      <w:r>
        <w:t xml:space="preserve"> </w:t>
      </w:r>
      <w:proofErr w:type="spellStart"/>
      <w:r>
        <w:t>Evap</w:t>
      </w:r>
      <w:proofErr w:type="spellEnd"/>
      <w:r>
        <w:t xml:space="preserve"> Cooler- </w:t>
      </w:r>
      <w:proofErr w:type="spellStart"/>
      <w:r>
        <w:t>OAMixing</w:t>
      </w:r>
      <w:proofErr w:type="spellEnd"/>
      <w:r>
        <w:t xml:space="preserve"> </w:t>
      </w:r>
      <w:proofErr w:type="spellStart"/>
      <w:r>
        <w:t>BoxNode</w:t>
      </w:r>
      <w:proofErr w:type="spellEnd"/>
      <w:r>
        <w:t>, !- Air Outlet Node Name</w:t>
      </w:r>
    </w:p>
    <w:p w:rsidR="00623D3B" w:rsidRDefault="00623D3B" w:rsidP="00623D3B">
      <w:pPr>
        <w:pStyle w:val="CodeIDDSamples"/>
      </w:pPr>
      <w:r>
        <w:t xml:space="preserve">  </w:t>
      </w:r>
      <w:proofErr w:type="spellStart"/>
      <w:r>
        <w:t>OADirect</w:t>
      </w:r>
      <w:proofErr w:type="spellEnd"/>
      <w:r>
        <w:t xml:space="preserve"> </w:t>
      </w:r>
      <w:proofErr w:type="spellStart"/>
      <w:r>
        <w:t>Evap</w:t>
      </w:r>
      <w:proofErr w:type="spellEnd"/>
      <w:r>
        <w:t xml:space="preserve"> Cooler- </w:t>
      </w:r>
      <w:proofErr w:type="spellStart"/>
      <w:r>
        <w:t>OAMixing</w:t>
      </w:r>
      <w:proofErr w:type="spellEnd"/>
      <w:r>
        <w:t xml:space="preserve"> </w:t>
      </w:r>
      <w:proofErr w:type="spellStart"/>
      <w:r>
        <w:t>BoxNode</w:t>
      </w:r>
      <w:proofErr w:type="spellEnd"/>
      <w:r>
        <w:t>, !- Sensor Node Name</w:t>
      </w:r>
    </w:p>
    <w:p w:rsidR="00623D3B" w:rsidRDefault="00623D3B" w:rsidP="00623D3B">
      <w:pPr>
        <w:pStyle w:val="CodeIDDSamples"/>
      </w:pPr>
      <w:r>
        <w:t xml:space="preserve">  , !- Water Supply Storage Tank Name</w:t>
      </w:r>
    </w:p>
    <w:p w:rsidR="00623D3B" w:rsidRDefault="00623D3B" w:rsidP="00623D3B">
      <w:pPr>
        <w:pStyle w:val="CodeIDDSamples"/>
      </w:pPr>
      <w:r>
        <w:t xml:space="preserve">  0.0, !- Drift Loss Fraction</w:t>
      </w:r>
    </w:p>
    <w:p w:rsidR="00623D3B" w:rsidRDefault="00623D3B" w:rsidP="00623D3B">
      <w:pPr>
        <w:pStyle w:val="CodeIDDSamples"/>
      </w:pPr>
      <w:r>
        <w:t xml:space="preserve">  3; !- Blowdown Concentration Ratio</w:t>
      </w:r>
    </w:p>
    <w:p w:rsidR="00623D3B" w:rsidRDefault="00623D3B" w:rsidP="00623D3B">
      <w:pPr>
        <w:pStyle w:val="BodyText"/>
      </w:pPr>
    </w:p>
    <w:p w:rsidR="00623D3B" w:rsidRDefault="00623D3B" w:rsidP="00623D3B">
      <w:pPr>
        <w:pStyle w:val="Heading3"/>
      </w:pPr>
      <w:bookmarkStart w:id="125" w:name="_Toc372812120"/>
      <w:proofErr w:type="spellStart"/>
      <w:r>
        <w:t>EvaporativeCooler:Direct:ResearchSpecial</w:t>
      </w:r>
      <w:proofErr w:type="spellEnd"/>
      <w:r>
        <w:t xml:space="preserve"> Outputs</w:t>
      </w:r>
      <w:bookmarkEnd w:id="125"/>
    </w:p>
    <w:p w:rsidR="00623D3B" w:rsidRDefault="00623D3B" w:rsidP="00623D3B">
      <w:pPr>
        <w:pStyle w:val="BodyTextKeep"/>
        <w:keepNext w:val="0"/>
      </w:pPr>
      <w:r>
        <w:t>The output variables that are available for this direct evaporative cooler are shown below:</w:t>
      </w:r>
    </w:p>
    <w:p w:rsidR="006D39B0" w:rsidRDefault="006D39B0" w:rsidP="006D39B0">
      <w:pPr>
        <w:pStyle w:val="IDDDefinition"/>
      </w:pPr>
      <w:proofErr w:type="spellStart"/>
      <w:r>
        <w:t>HVAC,Average</w:t>
      </w:r>
      <w:proofErr w:type="spellEnd"/>
      <w:r>
        <w:t>, Evaporative Cooler Electric Power[W]</w:t>
      </w:r>
    </w:p>
    <w:p w:rsidR="003C2941" w:rsidRDefault="003C2941" w:rsidP="006D39B0">
      <w:pPr>
        <w:pStyle w:val="IDDDefinition"/>
        <w:rPr>
          <w:ins w:id="126" w:author="Bereket Nigusse" w:date="2014-09-29T16:29:00Z"/>
        </w:rPr>
      </w:pPr>
      <w:proofErr w:type="spellStart"/>
      <w:ins w:id="127" w:author="Bereket Nigusse" w:date="2014-09-29T16:29:00Z">
        <w:r>
          <w:t>HVAC</w:t>
        </w:r>
        <w:proofErr w:type="gramStart"/>
        <w:r>
          <w:t>,Average</w:t>
        </w:r>
        <w:proofErr w:type="spellEnd"/>
        <w:proofErr w:type="gramEnd"/>
        <w:r>
          <w:t>, Evaporative Cooler Stage Effectiveness []</w:t>
        </w:r>
      </w:ins>
    </w:p>
    <w:p w:rsidR="006D39B0" w:rsidRDefault="006D39B0" w:rsidP="006D39B0">
      <w:pPr>
        <w:pStyle w:val="IDDDefinition"/>
      </w:pPr>
      <w:proofErr w:type="spellStart"/>
      <w:r>
        <w:t>HVAC</w:t>
      </w:r>
      <w:proofErr w:type="gramStart"/>
      <w:r>
        <w:t>,Sum</w:t>
      </w:r>
      <w:proofErr w:type="spellEnd"/>
      <w:proofErr w:type="gramEnd"/>
      <w:r>
        <w:t xml:space="preserve">, Evaporative Cooler Electric </w:t>
      </w:r>
      <w:r w:rsidR="00824D2C">
        <w:t>Energy [</w:t>
      </w:r>
      <w:r>
        <w:t>J]</w:t>
      </w:r>
    </w:p>
    <w:p w:rsidR="006D39B0" w:rsidRDefault="006D39B0" w:rsidP="006D39B0">
      <w:pPr>
        <w:pStyle w:val="IDDDefinition"/>
      </w:pPr>
      <w:proofErr w:type="spellStart"/>
      <w:r>
        <w:t>HVAC,Sum</w:t>
      </w:r>
      <w:proofErr w:type="spellEnd"/>
      <w:r>
        <w:t>, Evaporative Cooler Water Volume[m3]</w:t>
      </w:r>
    </w:p>
    <w:p w:rsidR="006D39B0" w:rsidRDefault="006D39B0" w:rsidP="006D39B0">
      <w:pPr>
        <w:pStyle w:val="IDDDefinition"/>
      </w:pPr>
      <w:proofErr w:type="spellStart"/>
      <w:r w:rsidRPr="00A3216F">
        <w:t>HVAC,Sum,</w:t>
      </w:r>
      <w:r>
        <w:t>Evaporative</w:t>
      </w:r>
      <w:proofErr w:type="spellEnd"/>
      <w:r>
        <w:t xml:space="preserve"> Cooler Mains Water Volume</w:t>
      </w:r>
      <w:r w:rsidRPr="00A3216F">
        <w:t xml:space="preserve"> [m3]</w:t>
      </w:r>
      <w:r w:rsidRPr="00C61BE3">
        <w:t xml:space="preserve"> </w:t>
      </w:r>
    </w:p>
    <w:p w:rsidR="006D39B0" w:rsidRDefault="006D39B0" w:rsidP="006D39B0">
      <w:pPr>
        <w:pStyle w:val="IDDDefinition"/>
      </w:pPr>
      <w:proofErr w:type="spellStart"/>
      <w:r>
        <w:t>HVAC,Sum,Evaporative</w:t>
      </w:r>
      <w:proofErr w:type="spellEnd"/>
      <w:r>
        <w:t xml:space="preserve"> Cooler Storage Tank Water Volume [m3]</w:t>
      </w:r>
    </w:p>
    <w:p w:rsidR="006D39B0" w:rsidRDefault="006D39B0" w:rsidP="006D39B0">
      <w:pPr>
        <w:pStyle w:val="IDDDefinition"/>
      </w:pPr>
      <w:proofErr w:type="spellStart"/>
      <w:r>
        <w:t>HVAC,Sum,Evaporative</w:t>
      </w:r>
      <w:proofErr w:type="spellEnd"/>
      <w:r>
        <w:t xml:space="preserve"> Cooler Starved Water Volume [m3]</w:t>
      </w:r>
    </w:p>
    <w:p w:rsidR="006D39B0" w:rsidRDefault="006D39B0" w:rsidP="006D39B0">
      <w:pPr>
        <w:pStyle w:val="IDDDefinition"/>
      </w:pPr>
      <w:proofErr w:type="spellStart"/>
      <w:r>
        <w:t>HVAC,Sum,Evaporative</w:t>
      </w:r>
      <w:proofErr w:type="spellEnd"/>
      <w:r>
        <w:t xml:space="preserve"> Cooler Starved Mains Water Volume [m3]</w:t>
      </w:r>
    </w:p>
    <w:p w:rsidR="006D39B0" w:rsidRDefault="006D39B0" w:rsidP="006D39B0">
      <w:pPr>
        <w:pStyle w:val="Heading4"/>
      </w:pPr>
      <w:r>
        <w:t>Evaporative Cooler Electric Power[W]</w:t>
      </w:r>
    </w:p>
    <w:p w:rsidR="006D39B0" w:rsidRDefault="006D39B0" w:rsidP="006D39B0">
      <w:pPr>
        <w:pStyle w:val="Heading4"/>
      </w:pPr>
      <w:r>
        <w:t xml:space="preserve">Evaporative Cooler Electric </w:t>
      </w:r>
      <w:r w:rsidR="00824D2C">
        <w:t>Energy [</w:t>
      </w:r>
      <w:r>
        <w:t>J]</w:t>
      </w:r>
    </w:p>
    <w:p w:rsidR="006D39B0" w:rsidRDefault="006D39B0" w:rsidP="006D39B0">
      <w:pPr>
        <w:pStyle w:val="BodyText"/>
        <w:rPr>
          <w:ins w:id="128" w:author="Bereket Nigusse" w:date="2014-09-29T16:29:00Z"/>
        </w:rPr>
      </w:pPr>
      <w:r>
        <w:t>These output variables report the electric power and electric energy required to operate the water pump.</w:t>
      </w:r>
    </w:p>
    <w:p w:rsidR="0068635D" w:rsidRPr="00CC423B" w:rsidRDefault="0068635D" w:rsidP="0068635D">
      <w:pPr>
        <w:pStyle w:val="BodyText"/>
        <w:spacing w:after="120"/>
        <w:rPr>
          <w:ins w:id="129" w:author="Bereket Nigusse" w:date="2014-09-29T16:29:00Z"/>
          <w:rFonts w:ascii="Arial,BoldItalic" w:hAnsi="Arial,BoldItalic" w:cs="Arial,BoldItalic"/>
          <w:b/>
          <w:bCs/>
          <w:i/>
          <w:iCs/>
        </w:rPr>
      </w:pPr>
      <w:ins w:id="130" w:author="Bereket Nigusse" w:date="2014-09-29T16:29:00Z">
        <w:r w:rsidRPr="00CC423B">
          <w:rPr>
            <w:rFonts w:ascii="Arial,BoldItalic" w:hAnsi="Arial,BoldItalic" w:cs="Arial,BoldItalic"/>
            <w:b/>
            <w:bCs/>
            <w:i/>
            <w:iCs/>
          </w:rPr>
          <w:t>Evaporative Cooler Stage Effectiveness []</w:t>
        </w:r>
      </w:ins>
    </w:p>
    <w:p w:rsidR="0068635D" w:rsidRDefault="0068635D" w:rsidP="0068635D">
      <w:pPr>
        <w:pStyle w:val="BodyText"/>
      </w:pPr>
      <w:ins w:id="131" w:author="Bereket Nigusse" w:date="2014-09-29T16:29:00Z">
        <w:r w:rsidRPr="002C2A2F">
          <w:t xml:space="preserve">The </w:t>
        </w:r>
        <w:r>
          <w:t>cooler s</w:t>
        </w:r>
        <w:r w:rsidRPr="002C2A2F">
          <w:t xml:space="preserve">tage </w:t>
        </w:r>
        <w:r>
          <w:t>e</w:t>
        </w:r>
        <w:r w:rsidRPr="002C2A2F">
          <w:t xml:space="preserve">fficiency is defined as the temperature change of the supply air divided by the difference between the outdoor dry-bulb and wet-bulb temperatures, including the effect of the reduction in </w:t>
        </w:r>
        <w:r>
          <w:t xml:space="preserve">the primary air flow rate in other </w:t>
        </w:r>
        <w:r w:rsidRPr="002C2A2F">
          <w:t xml:space="preserve">words, it is a measure of the approach to the </w:t>
        </w:r>
        <w:r>
          <w:t xml:space="preserve">entering air </w:t>
        </w:r>
        <w:r w:rsidRPr="002C2A2F">
          <w:t>wet-bulb temperature</w:t>
        </w:r>
        <w:r>
          <w:t>.</w:t>
        </w:r>
      </w:ins>
    </w:p>
    <w:p w:rsidR="006D39B0" w:rsidRDefault="006D39B0" w:rsidP="006D39B0">
      <w:pPr>
        <w:pStyle w:val="Heading4"/>
      </w:pPr>
      <w:r>
        <w:t>Evaporative Cooler Water Volume [m3]</w:t>
      </w:r>
    </w:p>
    <w:p w:rsidR="006D39B0" w:rsidRDefault="006D39B0" w:rsidP="006D39B0">
      <w:pPr>
        <w:pStyle w:val="BodyText"/>
      </w:pPr>
      <w:r>
        <w:t>The water consumption is the water evaporated from the pad.  This water consumption is only from the direct thermodynamics of water evaporation and does not include other sources of consumption such as drift or concentration blow down.  This output variable appears when mains water is supplied to the cooler.</w:t>
      </w:r>
    </w:p>
    <w:p w:rsidR="006D39B0" w:rsidRDefault="006D39B0" w:rsidP="006D39B0">
      <w:pPr>
        <w:pStyle w:val="Heading4"/>
      </w:pPr>
      <w:r>
        <w:t>Evaporative Cooler Mains Water Volume [m3]</w:t>
      </w:r>
    </w:p>
    <w:p w:rsidR="006D39B0" w:rsidRDefault="006D39B0" w:rsidP="006D39B0">
      <w:pPr>
        <w:pStyle w:val="BodyText"/>
      </w:pPr>
      <w:r>
        <w:t>This is the source of the water consumed.  This output variable appears when mains water is supplied to the cooler.</w:t>
      </w:r>
    </w:p>
    <w:p w:rsidR="006D39B0" w:rsidRDefault="006D39B0" w:rsidP="006D39B0">
      <w:pPr>
        <w:pStyle w:val="Heading4"/>
      </w:pPr>
      <w:r>
        <w:t>Evaporative Cooler Storage Tank Water Volume [m3]</w:t>
      </w:r>
    </w:p>
    <w:p w:rsidR="006D39B0" w:rsidRDefault="006D39B0" w:rsidP="006D39B0">
      <w:pPr>
        <w:pStyle w:val="BodyText"/>
      </w:pPr>
      <w:r>
        <w:t>The water consumption is the water evaporated from the pad.  This water consumption is only from the direct thermodynamics of water evaporation and does not include other sources of consumption such as drift or concentration blow down.  This output variable appears when storage tank water is supplied to the cooler.</w:t>
      </w:r>
    </w:p>
    <w:p w:rsidR="006D39B0" w:rsidRDefault="006D39B0" w:rsidP="006D39B0">
      <w:pPr>
        <w:pStyle w:val="Heading4"/>
      </w:pPr>
      <w:r>
        <w:t>Evaporative Cooler Starved Water Volume [m3]</w:t>
      </w:r>
    </w:p>
    <w:p w:rsidR="006D39B0" w:rsidRDefault="006D39B0" w:rsidP="006D39B0">
      <w:pPr>
        <w:pStyle w:val="BodyText"/>
      </w:pPr>
      <w:r>
        <w:t xml:space="preserve">This is the water consumed by the evaporative cooler that could not </w:t>
      </w:r>
      <w:proofErr w:type="spellStart"/>
      <w:r>
        <w:t>accually</w:t>
      </w:r>
      <w:proofErr w:type="spellEnd"/>
      <w:r>
        <w:t xml:space="preserve"> be met by the storage tank.  This output variable appears when storage tank water is supplied to the cooler.</w:t>
      </w:r>
    </w:p>
    <w:p w:rsidR="00623D3B" w:rsidRDefault="006D39B0" w:rsidP="006D39B0">
      <w:pPr>
        <w:pStyle w:val="Heading4"/>
      </w:pPr>
      <w:r>
        <w:lastRenderedPageBreak/>
        <w:t>Evaporative Cooler Starved Mains Water Volume [m3]</w:t>
      </w:r>
    </w:p>
    <w:p w:rsidR="00623D3B" w:rsidRDefault="00623D3B" w:rsidP="00623D3B">
      <w:pPr>
        <w:pStyle w:val="BodyText"/>
      </w:pPr>
      <w:r>
        <w:t xml:space="preserve">This is the source (mains) of water consumed by the evaporative cooler that could not </w:t>
      </w:r>
      <w:proofErr w:type="spellStart"/>
      <w:r>
        <w:t>accually</w:t>
      </w:r>
      <w:proofErr w:type="spellEnd"/>
      <w:r>
        <w:t xml:space="preserve"> be met by the storage tank.  This </w:t>
      </w:r>
      <w:r w:rsidR="00E92DD1">
        <w:t>output variable</w:t>
      </w:r>
      <w:r>
        <w:t xml:space="preserve"> appears when storage tank water is supplied to the cooler.</w:t>
      </w:r>
    </w:p>
    <w:p w:rsidR="00645BF0" w:rsidRDefault="00645BF0" w:rsidP="0023621D">
      <w:pPr>
        <w:pStyle w:val="Heading3"/>
      </w:pPr>
      <w:bookmarkStart w:id="132" w:name="_Toc212974666"/>
      <w:bookmarkStart w:id="133" w:name="_Toc214167334"/>
      <w:bookmarkStart w:id="134" w:name="_Toc372812125"/>
      <w:bookmarkStart w:id="135" w:name="_Toc212633346"/>
      <w:bookmarkStart w:id="136" w:name="_Toc34445235"/>
      <w:bookmarkStart w:id="137" w:name="_Toc99528194"/>
      <w:bookmarkEnd w:id="2"/>
      <w:bookmarkEnd w:id="3"/>
    </w:p>
    <w:p w:rsidR="00645BF0" w:rsidRDefault="00645BF0" w:rsidP="00645BF0">
      <w:pPr>
        <w:pStyle w:val="BodyText"/>
        <w:rPr>
          <w:ins w:id="138" w:author="Bereket Nigusse" w:date="2014-09-26T10:54:00Z"/>
        </w:rPr>
      </w:pPr>
      <w:ins w:id="139" w:author="Bereket Nigusse" w:date="2014-09-26T10:54:00Z">
        <w:r>
          <w:t>&lt;&lt;Snip&gt;&gt;</w:t>
        </w:r>
      </w:ins>
    </w:p>
    <w:p w:rsidR="00645BF0" w:rsidRPr="00645BF0" w:rsidRDefault="00645BF0" w:rsidP="00645BF0">
      <w:pPr>
        <w:pStyle w:val="BodyText"/>
      </w:pPr>
    </w:p>
    <w:p w:rsidR="0023621D" w:rsidRDefault="0023621D" w:rsidP="0023621D">
      <w:pPr>
        <w:pStyle w:val="Heading3"/>
      </w:pPr>
      <w:proofErr w:type="spellStart"/>
      <w:r w:rsidRPr="00202287">
        <w:t>EvaporativeCooler</w:t>
      </w:r>
      <w:proofErr w:type="gramStart"/>
      <w:r w:rsidRPr="00202287">
        <w:t>:Indirect:ResearchSpecial</w:t>
      </w:r>
      <w:bookmarkEnd w:id="132"/>
      <w:bookmarkEnd w:id="133"/>
      <w:bookmarkEnd w:id="134"/>
      <w:proofErr w:type="spellEnd"/>
      <w:proofErr w:type="gramEnd"/>
    </w:p>
    <w:p w:rsidR="0023621D" w:rsidRDefault="0023621D" w:rsidP="0023621D">
      <w:pPr>
        <w:pStyle w:val="BodyText"/>
        <w:rPr>
          <w:ins w:id="140" w:author="Bereket Nigusse" w:date="2014-09-26T10:54:00Z"/>
        </w:rPr>
      </w:pPr>
      <w:r>
        <w:t xml:space="preserve">This cooler is similar in principal to the </w:t>
      </w:r>
      <w:proofErr w:type="spellStart"/>
      <w:r w:rsidRPr="00202287">
        <w:t>EvaporativeCooler</w:t>
      </w:r>
      <w:proofErr w:type="gramStart"/>
      <w:r w:rsidRPr="00202287">
        <w:t>:Indirect:CelDekPad</w:t>
      </w:r>
      <w:proofErr w:type="spellEnd"/>
      <w:proofErr w:type="gramEnd"/>
      <w:r>
        <w:t xml:space="preserve"> and </w:t>
      </w:r>
      <w:proofErr w:type="spellStart"/>
      <w:r w:rsidRPr="00202287">
        <w:t>EvaporativeCooler:Indirect:WetCoil</w:t>
      </w:r>
      <w:proofErr w:type="spellEnd"/>
      <w:r>
        <w:t xml:space="preserve"> (see </w:t>
      </w:r>
      <w:r w:rsidR="00274FC8">
        <w:fldChar w:fldCharType="begin"/>
      </w:r>
      <w:r w:rsidR="00274FC8">
        <w:instrText xml:space="preserve"> REF _Ref49223922 \h  \* MERGEFORMAT </w:instrText>
      </w:r>
      <w:r w:rsidR="00274FC8">
        <w:fldChar w:fldCharType="separate"/>
      </w:r>
      <w:r w:rsidR="0075703F">
        <w:t xml:space="preserve">Figure </w:t>
      </w:r>
      <w:r w:rsidR="0075703F">
        <w:rPr>
          <w:noProof/>
        </w:rPr>
        <w:t>145</w:t>
      </w:r>
      <w:r w:rsidR="00274FC8">
        <w:fldChar w:fldCharType="end"/>
      </w:r>
      <w:r>
        <w:t xml:space="preserve">, </w:t>
      </w:r>
      <w:r w:rsidR="00274FC8">
        <w:fldChar w:fldCharType="begin"/>
      </w:r>
      <w:r w:rsidR="00274FC8">
        <w:instrText xml:space="preserve"> REF _Ref49223923 \h  \* MERGEFORMAT </w:instrText>
      </w:r>
      <w:r w:rsidR="00274FC8">
        <w:fldChar w:fldCharType="separate"/>
      </w:r>
      <w:r w:rsidR="0075703F">
        <w:t xml:space="preserve">Figure </w:t>
      </w:r>
      <w:r w:rsidR="0075703F">
        <w:rPr>
          <w:noProof/>
        </w:rPr>
        <w:t>146</w:t>
      </w:r>
      <w:r w:rsidR="00274FC8">
        <w:fldChar w:fldCharType="end"/>
      </w:r>
      <w:r>
        <w:t xml:space="preserve">, and </w:t>
      </w:r>
      <w:r w:rsidR="00274FC8">
        <w:fldChar w:fldCharType="begin"/>
      </w:r>
      <w:r w:rsidR="00274FC8">
        <w:instrText xml:space="preserve"> REF _Ref49223924 \h  \* MERGEFORMAT </w:instrText>
      </w:r>
      <w:r w:rsidR="00274FC8">
        <w:fldChar w:fldCharType="separate"/>
      </w:r>
      <w:r w:rsidR="0075703F">
        <w:t xml:space="preserve">Figure </w:t>
      </w:r>
      <w:r w:rsidR="0075703F">
        <w:rPr>
          <w:noProof/>
        </w:rPr>
        <w:t>147</w:t>
      </w:r>
      <w:r w:rsidR="00274FC8">
        <w:fldChar w:fldCharType="end"/>
      </w:r>
      <w:r>
        <w:t>). The model differs in that it give</w:t>
      </w:r>
      <w:r w:rsidR="00076D75">
        <w:t>s</w:t>
      </w:r>
      <w:r>
        <w:t xml:space="preserve"> the user more flexibility to specify the source of secondary air. The cooler effectiveness with respect to </w:t>
      </w:r>
      <w:proofErr w:type="spellStart"/>
      <w:r>
        <w:t>wetbulb</w:t>
      </w:r>
      <w:proofErr w:type="spellEnd"/>
      <w:r>
        <w:t xml:space="preserve"> depression is allowed to go beyond 1.0. Using the </w:t>
      </w:r>
      <w:proofErr w:type="spellStart"/>
      <w:r>
        <w:t>ResearchSpecial</w:t>
      </w:r>
      <w:proofErr w:type="spellEnd"/>
      <w:r>
        <w:t xml:space="preserve"> input object also allows the cooler to control the amount of cooling based on node setpoints (controlled by </w:t>
      </w:r>
      <w:proofErr w:type="spellStart"/>
      <w:r w:rsidRPr="00202287">
        <w:t>SetpointManager</w:t>
      </w:r>
      <w:r>
        <w:t>s</w:t>
      </w:r>
      <w:proofErr w:type="spellEnd"/>
      <w:r>
        <w:t>). This avoid problems from over cooling when conditions are such that loads are low and cooling power is high. Fan power is assumed to vary linearly when the cooler is operating at less than full capacity.</w:t>
      </w:r>
    </w:p>
    <w:p w:rsidR="00C72E8C" w:rsidRDefault="00AD0CD4" w:rsidP="00354602">
      <w:pPr>
        <w:pStyle w:val="BodyText"/>
        <w:rPr>
          <w:ins w:id="141" w:author="Bereket Nigusse" w:date="2014-10-05T16:55:00Z"/>
        </w:rPr>
      </w:pPr>
      <w:ins w:id="142" w:author="Bereket Nigusse" w:date="2014-09-26T10:57:00Z">
        <w:r w:rsidRPr="00C84F9C">
          <w:t xml:space="preserve">The indirect evaporative cooler research special calculation procedure allows accounting for dry and wet effectiveness value variation with flow fraction.  Two </w:t>
        </w:r>
      </w:ins>
      <w:ins w:id="143" w:author="Bereket Nigusse" w:date="2014-09-26T12:28:00Z">
        <w:r w:rsidR="007435F1">
          <w:t xml:space="preserve">effectiveness modifier </w:t>
        </w:r>
      </w:ins>
      <w:ins w:id="144" w:author="Bereket Nigusse" w:date="2014-09-26T10:57:00Z">
        <w:r w:rsidRPr="00C84F9C">
          <w:t xml:space="preserve">curves are included as </w:t>
        </w:r>
      </w:ins>
      <w:ins w:id="145" w:author="Bereket Nigusse" w:date="2014-09-26T12:28:00Z">
        <w:r w:rsidR="007435F1">
          <w:t xml:space="preserve">optional </w:t>
        </w:r>
      </w:ins>
      <w:ins w:id="146" w:author="Bereket Nigusse" w:date="2014-09-26T10:57:00Z">
        <w:r w:rsidRPr="00C84F9C">
          <w:t xml:space="preserve">user </w:t>
        </w:r>
        <w:r w:rsidRPr="003353CD">
          <w:t xml:space="preserve">inputs for this purpose.  Effectiveness modifier curves operate on the design dry and wet effectiveness values. The flow fraction is calculated as a ratio of the </w:t>
        </w:r>
      </w:ins>
      <w:ins w:id="147" w:author="Bereket Nigusse" w:date="2014-09-26T12:29:00Z">
        <w:r w:rsidR="007435F1">
          <w:t xml:space="preserve">sum of </w:t>
        </w:r>
      </w:ins>
      <w:ins w:id="148" w:author="Bereket Nigusse" w:date="2014-09-26T10:57:00Z">
        <w:r w:rsidRPr="003353CD">
          <w:t xml:space="preserve">current </w:t>
        </w:r>
      </w:ins>
      <w:ins w:id="149" w:author="Bereket Nigusse" w:date="2014-09-26T12:29:00Z">
        <w:r w:rsidR="007435F1">
          <w:t xml:space="preserve">primary and secondary air flow rates to the sum of the </w:t>
        </w:r>
      </w:ins>
      <w:ins w:id="150" w:author="Bereket Nigusse" w:date="2014-09-26T10:57:00Z">
        <w:r w:rsidRPr="003353CD">
          <w:t xml:space="preserve">design flow rates. </w:t>
        </w:r>
      </w:ins>
      <w:ins w:id="151" w:author="Bereket Nigusse" w:date="2014-09-26T12:30:00Z">
        <w:r w:rsidR="007435F1">
          <w:t xml:space="preserve">Model </w:t>
        </w:r>
      </w:ins>
      <w:ins w:id="152" w:author="Bereket Nigusse" w:date="2014-09-26T12:36:00Z">
        <w:r w:rsidR="003D1F25" w:rsidRPr="00F80AB8">
          <w:rPr>
            <w:rFonts w:cs="Arial"/>
          </w:rPr>
          <w:t>al</w:t>
        </w:r>
        <w:r w:rsidR="003D1F25">
          <w:rPr>
            <w:rFonts w:cs="Arial"/>
          </w:rPr>
          <w:t>s</w:t>
        </w:r>
        <w:r w:rsidR="003D1F25" w:rsidRPr="00F80AB8">
          <w:rPr>
            <w:rFonts w:cs="Arial"/>
          </w:rPr>
          <w:t xml:space="preserve">o </w:t>
        </w:r>
      </w:ins>
      <w:ins w:id="153" w:author="Bereket Nigusse" w:date="2014-09-26T10:57:00Z">
        <w:r w:rsidRPr="003353CD">
          <w:t>account</w:t>
        </w:r>
      </w:ins>
      <w:ins w:id="154" w:author="Bereket Nigusse" w:date="2014-09-26T12:30:00Z">
        <w:r w:rsidR="007435F1">
          <w:t>s</w:t>
        </w:r>
      </w:ins>
      <w:ins w:id="155" w:author="Bereket Nigusse" w:date="2014-09-26T10:57:00Z">
        <w:r w:rsidRPr="003353CD">
          <w:t xml:space="preserve"> for fan and recirculation </w:t>
        </w:r>
      </w:ins>
      <w:ins w:id="156" w:author="Bereket Nigusse" w:date="2014-09-26T12:31:00Z">
        <w:r w:rsidR="007435F1" w:rsidRPr="003353CD">
          <w:t xml:space="preserve">water </w:t>
        </w:r>
      </w:ins>
      <w:ins w:id="157" w:author="Bereket Nigusse" w:date="2014-09-26T10:57:00Z">
        <w:r w:rsidRPr="003353CD">
          <w:t>pump power variation wit</w:t>
        </w:r>
      </w:ins>
      <w:ins w:id="158" w:author="Bereket Nigusse" w:date="2014-09-26T12:30:00Z">
        <w:r w:rsidR="007435F1">
          <w:t>h</w:t>
        </w:r>
      </w:ins>
      <w:ins w:id="159" w:author="Bereket Nigusse" w:date="2014-09-26T10:57:00Z">
        <w:r w:rsidRPr="003353CD">
          <w:t xml:space="preserve"> </w:t>
        </w:r>
      </w:ins>
      <w:ins w:id="160" w:author="Bereket Nigusse" w:date="2014-10-05T16:55:00Z">
        <w:r w:rsidR="00354602">
          <w:t xml:space="preserve">secondary air </w:t>
        </w:r>
      </w:ins>
      <w:ins w:id="161" w:author="Bereket Nigusse" w:date="2014-09-26T10:57:00Z">
        <w:r w:rsidRPr="003353CD">
          <w:t>flow rates</w:t>
        </w:r>
      </w:ins>
      <w:ins w:id="162" w:author="Bereket Nigusse" w:date="2014-09-26T12:30:00Z">
        <w:r w:rsidR="007435F1">
          <w:t xml:space="preserve"> using </w:t>
        </w:r>
      </w:ins>
      <w:ins w:id="163" w:author="Bereket Nigusse" w:date="2014-10-05T16:55:00Z">
        <w:r w:rsidR="00354602">
          <w:t xml:space="preserve">pump </w:t>
        </w:r>
      </w:ins>
      <w:ins w:id="164" w:author="Bereket Nigusse" w:date="2014-09-26T12:30:00Z">
        <w:r w:rsidR="007435F1">
          <w:t>power modifying curve</w:t>
        </w:r>
      </w:ins>
      <w:ins w:id="165" w:author="Bereket Nigusse" w:date="2014-09-26T10:57:00Z">
        <w:r w:rsidRPr="003353CD">
          <w:t>. The</w:t>
        </w:r>
      </w:ins>
      <w:ins w:id="166" w:author="Bereket Nigusse" w:date="2014-09-26T12:31:00Z">
        <w:r w:rsidR="007435F1">
          <w:t xml:space="preserve"> </w:t>
        </w:r>
      </w:ins>
      <w:ins w:id="167" w:author="Bereket Nigusse" w:date="2014-09-26T10:57:00Z">
        <w:r w:rsidRPr="003353CD">
          <w:t xml:space="preserve">fan power </w:t>
        </w:r>
      </w:ins>
      <w:ins w:id="168" w:author="Bereket Nigusse" w:date="2014-09-26T12:31:00Z">
        <w:r w:rsidR="007435F1">
          <w:t xml:space="preserve">is </w:t>
        </w:r>
      </w:ins>
      <w:ins w:id="169" w:author="Bereket Nigusse" w:date="2014-09-26T12:32:00Z">
        <w:r w:rsidR="007435F1">
          <w:t xml:space="preserve">calculated by multiplying </w:t>
        </w:r>
      </w:ins>
      <w:ins w:id="170" w:author="Bereket Nigusse" w:date="2014-09-26T12:33:00Z">
        <w:r w:rsidR="007435F1">
          <w:t xml:space="preserve">the design fan power using </w:t>
        </w:r>
      </w:ins>
      <w:ins w:id="171" w:author="Bereket Nigusse" w:date="2014-09-26T10:57:00Z">
        <w:r w:rsidRPr="003353CD">
          <w:t xml:space="preserve">fan </w:t>
        </w:r>
        <w:proofErr w:type="gramStart"/>
        <w:r w:rsidRPr="003353CD">
          <w:t>power modify</w:t>
        </w:r>
        <w:proofErr w:type="gramEnd"/>
        <w:r w:rsidRPr="003353CD">
          <w:t xml:space="preserve"> curve </w:t>
        </w:r>
      </w:ins>
      <w:ins w:id="172" w:author="Bereket Nigusse" w:date="2014-09-26T12:33:00Z">
        <w:r w:rsidR="007435F1">
          <w:t xml:space="preserve">value evaluated at current </w:t>
        </w:r>
      </w:ins>
      <w:ins w:id="173" w:author="Bereket Nigusse" w:date="2014-09-26T10:57:00Z">
        <w:r w:rsidRPr="003353CD">
          <w:t xml:space="preserve">secondary air flow fraction. Similarly, recirculating pump power </w:t>
        </w:r>
      </w:ins>
      <w:ins w:id="174" w:author="Bereket Nigusse" w:date="2014-09-26T12:34:00Z">
        <w:r w:rsidR="007435F1">
          <w:t xml:space="preserve">is </w:t>
        </w:r>
        <w:proofErr w:type="spellStart"/>
        <w:r w:rsidR="007435F1">
          <w:t>is</w:t>
        </w:r>
        <w:proofErr w:type="spellEnd"/>
        <w:r w:rsidR="007435F1">
          <w:t xml:space="preserve"> calculated by multiplying the design pump power by pump power modifier curve value evaluated at current </w:t>
        </w:r>
      </w:ins>
      <w:ins w:id="175" w:author="Bereket Nigusse" w:date="2014-09-26T10:57:00Z">
        <w:r w:rsidRPr="00FB4BF0">
          <w:t>secondary air flow fraction.</w:t>
        </w:r>
      </w:ins>
      <w:ins w:id="176" w:author="Bereket Nigusse" w:date="2014-10-05T17:00:00Z">
        <w:r w:rsidR="00C72E8C">
          <w:t xml:space="preserve"> </w:t>
        </w:r>
      </w:ins>
      <w:ins w:id="177" w:author="Bereket Nigusse" w:date="2014-10-05T16:58:00Z">
        <w:r w:rsidR="00C72E8C">
          <w:rPr>
            <w:rFonts w:cs="Arial"/>
          </w:rPr>
          <w:t xml:space="preserve">If the secondary air fan and recirculating pump power modifier curves are not specified, then fan and pump power </w:t>
        </w:r>
      </w:ins>
      <w:ins w:id="178" w:author="Bereket Nigusse" w:date="2014-10-05T16:59:00Z">
        <w:r w:rsidR="00C72E8C">
          <w:rPr>
            <w:rFonts w:cs="Arial"/>
          </w:rPr>
          <w:t xml:space="preserve">are assumed to vary </w:t>
        </w:r>
      </w:ins>
      <w:ins w:id="179" w:author="Bereket Nigusse" w:date="2014-10-05T16:58:00Z">
        <w:r w:rsidR="00C72E8C">
          <w:rPr>
            <w:rFonts w:cs="Arial"/>
          </w:rPr>
          <w:t>linear</w:t>
        </w:r>
      </w:ins>
      <w:ins w:id="180" w:author="Bereket Nigusse" w:date="2014-10-05T16:59:00Z">
        <w:r w:rsidR="00C72E8C">
          <w:rPr>
            <w:rFonts w:cs="Arial"/>
          </w:rPr>
          <w:t>ly</w:t>
        </w:r>
      </w:ins>
      <w:ins w:id="181" w:author="Bereket Nigusse" w:date="2014-10-05T16:58:00Z">
        <w:r w:rsidR="00C72E8C">
          <w:rPr>
            <w:rFonts w:cs="Arial"/>
          </w:rPr>
          <w:t xml:space="preserve"> </w:t>
        </w:r>
      </w:ins>
      <w:ins w:id="182" w:author="Bereket Nigusse" w:date="2014-10-05T16:59:00Z">
        <w:r w:rsidR="00C72E8C">
          <w:rPr>
            <w:rFonts w:cs="Arial"/>
          </w:rPr>
          <w:t>w</w:t>
        </w:r>
      </w:ins>
      <w:ins w:id="183" w:author="Bereket Nigusse" w:date="2014-10-05T16:58:00Z">
        <w:r w:rsidR="00C72E8C">
          <w:rPr>
            <w:rFonts w:cs="Arial"/>
          </w:rPr>
          <w:t>ith part load fraction.</w:t>
        </w:r>
      </w:ins>
    </w:p>
    <w:p w:rsidR="00AD0CD4" w:rsidRDefault="00AD0CD4" w:rsidP="00C84F9C">
      <w:pPr>
        <w:pStyle w:val="BodyText"/>
        <w:rPr>
          <w:ins w:id="184" w:author="Bereket Nigusse" w:date="2014-09-26T10:57:00Z"/>
        </w:rPr>
      </w:pPr>
    </w:p>
    <w:p w:rsidR="00AD0CD4" w:rsidRDefault="00AD0CD4" w:rsidP="0023621D">
      <w:pPr>
        <w:pStyle w:val="BodyText"/>
      </w:pPr>
    </w:p>
    <w:p w:rsidR="0023621D" w:rsidRDefault="0023621D" w:rsidP="0023621D">
      <w:pPr>
        <w:pStyle w:val="Heading4"/>
      </w:pPr>
      <w:r>
        <w:t>Field: Name</w:t>
      </w:r>
    </w:p>
    <w:p w:rsidR="0023621D" w:rsidRDefault="0023621D" w:rsidP="0023621D">
      <w:pPr>
        <w:pStyle w:val="BodyText"/>
      </w:pPr>
      <w:r>
        <w:t>A unique identifying name for each cooler.</w:t>
      </w:r>
    </w:p>
    <w:p w:rsidR="0023621D" w:rsidRDefault="0023621D" w:rsidP="0023621D">
      <w:pPr>
        <w:pStyle w:val="Heading4"/>
      </w:pPr>
      <w:r>
        <w:t>Field: Availability Schedule Name</w:t>
      </w:r>
    </w:p>
    <w:p w:rsidR="0023621D" w:rsidRDefault="0023621D" w:rsidP="0023621D">
      <w:pPr>
        <w:pStyle w:val="BodyText"/>
      </w:pPr>
      <w:r>
        <w:t>The name of a schedule that defines when the evaporative cooler is available.</w:t>
      </w:r>
      <w:r w:rsidR="00903136">
        <w:t xml:space="preserve"> A schedule value of 0 indicates that the evaporative cooler is off for that time period. A schedule value greater than 0 indicates that the evaporative cooler can operate during the time period. If this field is blank, the schedule has values of 1 for all time periods.</w:t>
      </w:r>
    </w:p>
    <w:p w:rsidR="0023621D" w:rsidRDefault="0023621D" w:rsidP="0023621D">
      <w:pPr>
        <w:pStyle w:val="Heading4"/>
      </w:pPr>
      <w:r>
        <w:t xml:space="preserve">Field: Cooler </w:t>
      </w:r>
      <w:proofErr w:type="spellStart"/>
      <w:ins w:id="185" w:author="Bereket Nigusse" w:date="2014-09-26T10:59:00Z">
        <w:r w:rsidR="00AD0CD4">
          <w:t>Wetbulb</w:t>
        </w:r>
        <w:proofErr w:type="spellEnd"/>
        <w:r w:rsidR="00AD0CD4">
          <w:t xml:space="preserve"> Design</w:t>
        </w:r>
      </w:ins>
      <w:del w:id="186" w:author="Bereket Nigusse" w:date="2014-09-26T10:59:00Z">
        <w:r w:rsidDel="00AD0CD4">
          <w:delText>Maximum</w:delText>
        </w:r>
      </w:del>
      <w:r>
        <w:t xml:space="preserve"> Effectiveness</w:t>
      </w:r>
    </w:p>
    <w:p w:rsidR="0023621D" w:rsidRDefault="0023621D" w:rsidP="0023621D">
      <w:pPr>
        <w:pStyle w:val="BodyText"/>
      </w:pPr>
      <w:r>
        <w:t xml:space="preserve">This field specifies the </w:t>
      </w:r>
      <w:del w:id="187" w:author="Bereket Nigusse" w:date="2014-09-26T10:59:00Z">
        <w:r w:rsidDel="00AD0CD4">
          <w:delText xml:space="preserve">maximum </w:delText>
        </w:r>
      </w:del>
      <w:ins w:id="188" w:author="Bereket Nigusse" w:date="2014-09-26T10:58:00Z">
        <w:r w:rsidR="00AD0CD4">
          <w:t xml:space="preserve">design </w:t>
        </w:r>
      </w:ins>
      <w:r>
        <w:t xml:space="preserve">effectiveness that is applied to the </w:t>
      </w:r>
      <w:proofErr w:type="spellStart"/>
      <w:r>
        <w:t>wetbulb</w:t>
      </w:r>
      <w:proofErr w:type="spellEnd"/>
      <w:r>
        <w:t xml:space="preserve"> depression to determine the conditions leaving the cooler. This effectiveness is a complicated function of the efficiency with which heat and mass are transferred on the secondary side and the efficiency of heat exchange between the secondary and primary flows. The model assumes that the effectiveness is </w:t>
      </w:r>
      <w:ins w:id="189" w:author="Bereket Nigusse" w:date="2014-09-26T12:24:00Z">
        <w:r w:rsidR="00FB649D">
          <w:t xml:space="preserve">a </w:t>
        </w:r>
      </w:ins>
      <w:ins w:id="190" w:author="Bereket Nigusse" w:date="2014-09-26T10:59:00Z">
        <w:r w:rsidR="00AD0CD4">
          <w:t xml:space="preserve">function of </w:t>
        </w:r>
      </w:ins>
      <w:ins w:id="191" w:author="Bereket Nigusse" w:date="2014-09-26T11:00:00Z">
        <w:r w:rsidR="00AD0CD4">
          <w:t>flow fraction</w:t>
        </w:r>
      </w:ins>
      <w:del w:id="192" w:author="Bereket Nigusse" w:date="2014-09-26T11:00:00Z">
        <w:r w:rsidR="00AD0CD4" w:rsidRPr="00FB649D" w:rsidDel="00AD0CD4">
          <w:delText xml:space="preserve"> constant</w:delText>
        </w:r>
      </w:del>
      <w:ins w:id="193" w:author="Bereket Nigusse" w:date="2014-09-26T11:00:00Z">
        <w:r w:rsidR="00AD0CD4" w:rsidRPr="00FB649D">
          <w:t>.</w:t>
        </w:r>
      </w:ins>
      <w:ins w:id="194" w:author="Bereket Nigusse" w:date="2014-09-26T12:24:00Z">
        <w:r w:rsidR="00FB649D" w:rsidRPr="00FB649D">
          <w:t xml:space="preserve"> The flow fraction is the ratio of the sum of </w:t>
        </w:r>
      </w:ins>
      <w:ins w:id="195" w:author="Bereket Nigusse" w:date="2014-09-26T12:25:00Z">
        <w:r w:rsidR="00FB649D" w:rsidRPr="00FB649D">
          <w:t xml:space="preserve">primary </w:t>
        </w:r>
      </w:ins>
      <w:ins w:id="196" w:author="Bereket Nigusse" w:date="2014-09-26T12:26:00Z">
        <w:r w:rsidR="00FB649D">
          <w:t xml:space="preserve">air </w:t>
        </w:r>
      </w:ins>
      <w:ins w:id="197" w:author="Bereket Nigusse" w:date="2014-09-26T12:25:00Z">
        <w:r w:rsidR="00FB649D" w:rsidRPr="00FB649D">
          <w:t xml:space="preserve">and secondary </w:t>
        </w:r>
      </w:ins>
      <w:ins w:id="198" w:author="Bereket Nigusse" w:date="2014-09-26T12:26:00Z">
        <w:r w:rsidR="00FB649D">
          <w:t xml:space="preserve">air </w:t>
        </w:r>
      </w:ins>
      <w:ins w:id="199" w:author="Bereket Nigusse" w:date="2014-10-04T14:37:00Z">
        <w:r w:rsidR="00E31760" w:rsidRPr="00FB649D">
          <w:t xml:space="preserve">current </w:t>
        </w:r>
      </w:ins>
      <w:ins w:id="200" w:author="Bereket Nigusse" w:date="2014-09-26T12:25:00Z">
        <w:r w:rsidR="00FB649D" w:rsidRPr="00FB649D">
          <w:t xml:space="preserve">flow rates and the sum of the </w:t>
        </w:r>
      </w:ins>
      <w:ins w:id="201" w:author="Bereket Nigusse" w:date="2014-10-04T14:37:00Z">
        <w:r w:rsidR="00E31760" w:rsidRPr="00FB649D">
          <w:t xml:space="preserve">primary </w:t>
        </w:r>
        <w:r w:rsidR="00E31760">
          <w:t xml:space="preserve">air </w:t>
        </w:r>
        <w:r w:rsidR="00E31760" w:rsidRPr="00FB649D">
          <w:t xml:space="preserve">and secondary </w:t>
        </w:r>
        <w:r w:rsidR="00E31760">
          <w:t xml:space="preserve">air </w:t>
        </w:r>
      </w:ins>
      <w:ins w:id="202" w:author="Bereket Nigusse" w:date="2014-09-26T12:25:00Z">
        <w:r w:rsidR="00FB649D" w:rsidRPr="00FB649D">
          <w:t>design flow rates.</w:t>
        </w:r>
      </w:ins>
      <w:ins w:id="203" w:author="Bereket Nigusse" w:date="2014-09-26T12:24:00Z">
        <w:r w:rsidR="00FB649D" w:rsidRPr="00FB649D">
          <w:t xml:space="preserve"> </w:t>
        </w:r>
      </w:ins>
    </w:p>
    <w:p w:rsidR="001C1C2C" w:rsidRPr="00AB6DF6" w:rsidRDefault="001C1C2C" w:rsidP="001C1C2C">
      <w:pPr>
        <w:pStyle w:val="BodyText"/>
        <w:rPr>
          <w:ins w:id="204" w:author="Bereket Nigusse" w:date="2014-10-04T14:38:00Z"/>
          <w:rFonts w:ascii="Arial,BoldItalic" w:hAnsi="Arial,BoldItalic" w:cs="Arial,BoldItalic"/>
          <w:b/>
          <w:bCs/>
          <w:i/>
          <w:iCs/>
        </w:rPr>
      </w:pPr>
      <w:ins w:id="205" w:author="Bereket Nigusse" w:date="2014-10-04T14:38:00Z">
        <w:r w:rsidRPr="00AB6DF6">
          <w:rPr>
            <w:rFonts w:ascii="Arial,BoldItalic" w:hAnsi="Arial,BoldItalic" w:cs="Arial,BoldItalic"/>
            <w:b/>
            <w:bCs/>
            <w:i/>
            <w:iCs/>
          </w:rPr>
          <w:t>Field: Wet Bulb Effectiveness Flow Ratio Modifier Curve Name</w:t>
        </w:r>
      </w:ins>
    </w:p>
    <w:p w:rsidR="001C1C2C" w:rsidRDefault="001C1C2C" w:rsidP="001C1C2C">
      <w:pPr>
        <w:autoSpaceDE w:val="0"/>
        <w:autoSpaceDN w:val="0"/>
        <w:adjustRightInd w:val="0"/>
        <w:rPr>
          <w:ins w:id="206" w:author="Bereket Nigusse" w:date="2014-10-04T14:38:00Z"/>
        </w:rPr>
      </w:pPr>
      <w:ins w:id="207" w:author="Bereket Nigusse" w:date="2014-10-04T14:38:00Z">
        <w:r w:rsidRPr="00AB6DF6">
          <w:rPr>
            <w:rFonts w:cs="Arial"/>
          </w:rPr>
          <w:t xml:space="preserve">This curve modifies the wet bulb effectiveness design value specified the previous field        by multiplying the value by the result of this curve.  The modifying curve is a function of flow </w:t>
        </w:r>
        <w:r w:rsidRPr="00AB6DF6">
          <w:rPr>
            <w:rFonts w:cs="Arial"/>
          </w:rPr>
          <w:lastRenderedPageBreak/>
          <w:t xml:space="preserve">fraction, which is the ratio of the sum of the primary and secondary flow rates divided by the sum of the design flow rates. </w:t>
        </w:r>
        <w:r w:rsidRPr="0021506F">
          <w:rPr>
            <w:rFonts w:cs="Arial"/>
          </w:rPr>
          <w:t>If this input field is left blank, the effectiveness is assumed to be constant</w:t>
        </w:r>
        <w:r w:rsidRPr="00AB6DF6">
          <w:rPr>
            <w:rFonts w:cs="Arial"/>
            <w:b/>
          </w:rPr>
          <w:t>.</w:t>
        </w:r>
        <w:r w:rsidRPr="00AB6DF6">
          <w:rPr>
            <w:rFonts w:cs="Arial"/>
          </w:rPr>
          <w:t xml:space="preserve"> Any curve or table with one independent variable can be used. Any curve or table with one independent variable can be used: </w:t>
        </w:r>
        <w:proofErr w:type="spellStart"/>
        <w:r w:rsidRPr="00AB6DF6">
          <w:rPr>
            <w:rFonts w:cs="Arial"/>
          </w:rPr>
          <w:t>Curve:Linear</w:t>
        </w:r>
        <w:proofErr w:type="spellEnd"/>
        <w:r w:rsidRPr="00AB6DF6">
          <w:rPr>
            <w:rFonts w:cs="Arial"/>
          </w:rPr>
          <w:t xml:space="preserve">, </w:t>
        </w:r>
        <w:proofErr w:type="spellStart"/>
        <w:r w:rsidRPr="00AB6DF6">
          <w:rPr>
            <w:rFonts w:cs="Arial"/>
          </w:rPr>
          <w:t>Curve:Quadratic</w:t>
        </w:r>
        <w:proofErr w:type="spellEnd"/>
        <w:r w:rsidRPr="00AB6DF6">
          <w:rPr>
            <w:rFonts w:cs="Arial"/>
          </w:rPr>
          <w:t xml:space="preserve">, </w:t>
        </w:r>
        <w:proofErr w:type="spellStart"/>
        <w:r w:rsidRPr="00AB6DF6">
          <w:rPr>
            <w:rFonts w:cs="Arial"/>
          </w:rPr>
          <w:t>Curve:Cubic</w:t>
        </w:r>
        <w:proofErr w:type="spellEnd"/>
        <w:r w:rsidRPr="00AB6DF6">
          <w:rPr>
            <w:rFonts w:cs="Arial"/>
          </w:rPr>
          <w:t xml:space="preserve">, </w:t>
        </w:r>
        <w:proofErr w:type="spellStart"/>
        <w:r w:rsidRPr="00AB6DF6">
          <w:rPr>
            <w:rFonts w:cs="Arial"/>
          </w:rPr>
          <w:t>Curve:Quartic</w:t>
        </w:r>
        <w:proofErr w:type="spellEnd"/>
        <w:r w:rsidRPr="00AB6DF6">
          <w:rPr>
            <w:rFonts w:cs="Arial"/>
          </w:rPr>
          <w:t xml:space="preserve">, </w:t>
        </w:r>
        <w:proofErr w:type="spellStart"/>
        <w:r w:rsidRPr="00AB6DF6">
          <w:rPr>
            <w:rFonts w:cs="Arial"/>
          </w:rPr>
          <w:t>Curve:Exponent</w:t>
        </w:r>
        <w:proofErr w:type="spellEnd"/>
        <w:r w:rsidRPr="00AB6DF6">
          <w:rPr>
            <w:rFonts w:cs="Arial"/>
          </w:rPr>
          <w:t xml:space="preserve">, </w:t>
        </w:r>
        <w:proofErr w:type="spellStart"/>
        <w:r w:rsidRPr="00AB6DF6">
          <w:rPr>
            <w:rFonts w:cs="Arial"/>
          </w:rPr>
          <w:t>Curve:ExponentialSkewNormal</w:t>
        </w:r>
        <w:proofErr w:type="spellEnd"/>
        <w:r w:rsidRPr="00AB6DF6">
          <w:rPr>
            <w:rFonts w:cs="Arial"/>
          </w:rPr>
          <w:t xml:space="preserve">, </w:t>
        </w:r>
        <w:proofErr w:type="spellStart"/>
        <w:r w:rsidRPr="00AB6DF6">
          <w:rPr>
            <w:rFonts w:cs="Arial"/>
          </w:rPr>
          <w:t>Curve:Sigmoid</w:t>
        </w:r>
        <w:proofErr w:type="spellEnd"/>
        <w:r w:rsidRPr="00AB6DF6">
          <w:rPr>
            <w:rFonts w:cs="Arial"/>
          </w:rPr>
          <w:t xml:space="preserve">, Curve:RectuangularHyperbola1, Curve:RectangularHyperbola2, </w:t>
        </w:r>
        <w:proofErr w:type="spellStart"/>
        <w:r w:rsidRPr="00AB6DF6">
          <w:rPr>
            <w:rFonts w:cs="Arial"/>
          </w:rPr>
          <w:t>Curve:ExponentialDecay</w:t>
        </w:r>
        <w:proofErr w:type="spellEnd"/>
        <w:r w:rsidRPr="00AB6DF6">
          <w:rPr>
            <w:rFonts w:cs="Arial"/>
          </w:rPr>
          <w:t xml:space="preserve">, </w:t>
        </w:r>
        <w:proofErr w:type="spellStart"/>
        <w:r w:rsidRPr="00AB6DF6">
          <w:rPr>
            <w:rFonts w:cs="Arial"/>
          </w:rPr>
          <w:t>Curve:DoubleExponentialDecay</w:t>
        </w:r>
        <w:proofErr w:type="spellEnd"/>
        <w:r w:rsidRPr="00AB6DF6">
          <w:rPr>
            <w:rFonts w:cs="Arial"/>
          </w:rPr>
          <w:t xml:space="preserve">, and </w:t>
        </w:r>
        <w:proofErr w:type="spellStart"/>
        <w:r w:rsidRPr="00AB6DF6">
          <w:rPr>
            <w:rFonts w:cs="Arial"/>
          </w:rPr>
          <w:t>Table:OneIndependentVariable</w:t>
        </w:r>
        <w:proofErr w:type="spellEnd"/>
        <w:r>
          <w:rPr>
            <w:rFonts w:cs="Arial"/>
          </w:rPr>
          <w:t>.</w:t>
        </w:r>
      </w:ins>
    </w:p>
    <w:p w:rsidR="001C1C2C" w:rsidRPr="00AB6DF6" w:rsidRDefault="001C1C2C" w:rsidP="001C1C2C">
      <w:pPr>
        <w:pStyle w:val="BodyText"/>
        <w:rPr>
          <w:ins w:id="208" w:author="Bereket Nigusse" w:date="2014-10-04T14:38:00Z"/>
          <w:rFonts w:ascii="Arial,BoldItalic" w:hAnsi="Arial,BoldItalic" w:cs="Arial,BoldItalic"/>
          <w:b/>
          <w:bCs/>
          <w:i/>
          <w:iCs/>
        </w:rPr>
      </w:pPr>
      <w:ins w:id="209" w:author="Bereket Nigusse" w:date="2014-10-04T14:38:00Z">
        <w:r w:rsidRPr="00AB6DF6">
          <w:rPr>
            <w:rFonts w:ascii="Arial,BoldItalic" w:hAnsi="Arial,BoldItalic" w:cs="Arial,BoldItalic"/>
            <w:b/>
            <w:bCs/>
            <w:i/>
            <w:iCs/>
          </w:rPr>
          <w:t xml:space="preserve">Field: Cooler </w:t>
        </w:r>
        <w:proofErr w:type="spellStart"/>
        <w:r w:rsidRPr="00AB6DF6">
          <w:rPr>
            <w:rFonts w:ascii="Arial,BoldItalic" w:hAnsi="Arial,BoldItalic" w:cs="Arial,BoldItalic"/>
            <w:b/>
            <w:bCs/>
            <w:i/>
            <w:iCs/>
          </w:rPr>
          <w:t>Drybulb</w:t>
        </w:r>
        <w:proofErr w:type="spellEnd"/>
        <w:r w:rsidRPr="00AB6DF6">
          <w:rPr>
            <w:rFonts w:ascii="Arial,BoldItalic" w:hAnsi="Arial,BoldItalic" w:cs="Arial,BoldItalic"/>
            <w:b/>
            <w:bCs/>
            <w:i/>
            <w:iCs/>
          </w:rPr>
          <w:t xml:space="preserve"> Design Effectiveness</w:t>
        </w:r>
      </w:ins>
    </w:p>
    <w:p w:rsidR="001C1C2C" w:rsidRPr="00AB6DF6" w:rsidRDefault="001C1C2C" w:rsidP="001C1C2C">
      <w:pPr>
        <w:autoSpaceDE w:val="0"/>
        <w:autoSpaceDN w:val="0"/>
        <w:adjustRightInd w:val="0"/>
        <w:rPr>
          <w:ins w:id="210" w:author="Bereket Nigusse" w:date="2014-10-04T14:38:00Z"/>
          <w:rFonts w:cs="Arial"/>
        </w:rPr>
      </w:pPr>
      <w:ins w:id="211" w:author="Bereket Nigusse" w:date="2014-10-04T14:38:00Z">
        <w:r w:rsidRPr="00AB6DF6">
          <w:rPr>
            <w:rFonts w:cs="Arial"/>
          </w:rPr>
          <w:t>This input value is dry bulb design effectiveness of the evaporative cooler. This is the nominal design dry blub effectiveness with respect to dry bulb temperature difference, i.e., dry operation and at design air flow rates, and no water evaporation or spraying on the secondary side.</w:t>
        </w:r>
      </w:ins>
    </w:p>
    <w:p w:rsidR="001C1C2C" w:rsidRPr="00AB6DF6" w:rsidRDefault="001C1C2C" w:rsidP="001C1C2C">
      <w:pPr>
        <w:pStyle w:val="BodyText"/>
        <w:rPr>
          <w:ins w:id="212" w:author="Bereket Nigusse" w:date="2014-10-04T14:38:00Z"/>
          <w:rFonts w:ascii="Arial,BoldItalic" w:hAnsi="Arial,BoldItalic" w:cs="Arial,BoldItalic"/>
          <w:b/>
          <w:bCs/>
          <w:i/>
          <w:iCs/>
        </w:rPr>
      </w:pPr>
      <w:ins w:id="213" w:author="Bereket Nigusse" w:date="2014-10-04T14:38:00Z">
        <w:r w:rsidRPr="00AB6DF6">
          <w:rPr>
            <w:rFonts w:ascii="Arial,BoldItalic" w:hAnsi="Arial,BoldItalic" w:cs="Arial,BoldItalic"/>
            <w:b/>
            <w:bCs/>
            <w:i/>
            <w:iCs/>
          </w:rPr>
          <w:t xml:space="preserve">Field </w:t>
        </w:r>
        <w:proofErr w:type="spellStart"/>
        <w:r w:rsidRPr="00AB6DF6">
          <w:rPr>
            <w:rFonts w:ascii="Arial,BoldItalic" w:hAnsi="Arial,BoldItalic" w:cs="Arial,BoldItalic"/>
            <w:b/>
            <w:bCs/>
            <w:i/>
            <w:iCs/>
          </w:rPr>
          <w:t>Drybulb</w:t>
        </w:r>
        <w:proofErr w:type="spellEnd"/>
        <w:r w:rsidRPr="00AB6DF6">
          <w:rPr>
            <w:rFonts w:ascii="Arial,BoldItalic" w:hAnsi="Arial,BoldItalic" w:cs="Arial,BoldItalic"/>
            <w:b/>
            <w:bCs/>
            <w:i/>
            <w:iCs/>
          </w:rPr>
          <w:t xml:space="preserve"> Effectiveness Flow Ratio Modifier Curve Name</w:t>
        </w:r>
      </w:ins>
    </w:p>
    <w:p w:rsidR="001C1C2C" w:rsidRPr="00AB6DF6" w:rsidRDefault="001C1C2C" w:rsidP="001C1C2C">
      <w:pPr>
        <w:autoSpaceDE w:val="0"/>
        <w:autoSpaceDN w:val="0"/>
        <w:adjustRightInd w:val="0"/>
        <w:rPr>
          <w:ins w:id="214" w:author="Bereket Nigusse" w:date="2014-10-04T14:38:00Z"/>
          <w:rFonts w:cs="Arial"/>
        </w:rPr>
      </w:pPr>
      <w:ins w:id="215" w:author="Bereket Nigusse" w:date="2014-10-04T14:38:00Z">
        <w:r w:rsidRPr="00AB6DF6">
          <w:rPr>
            <w:rFonts w:cs="Arial"/>
          </w:rPr>
          <w:t xml:space="preserve">This this curve modifies the </w:t>
        </w:r>
        <w:proofErr w:type="spellStart"/>
        <w:r w:rsidRPr="00AB6DF6">
          <w:rPr>
            <w:rFonts w:cs="Arial"/>
          </w:rPr>
          <w:t>drybulb</w:t>
        </w:r>
        <w:proofErr w:type="spellEnd"/>
        <w:r w:rsidRPr="00AB6DF6">
          <w:rPr>
            <w:rFonts w:cs="Arial"/>
          </w:rPr>
          <w:t xml:space="preserve"> effectiveness in the previous field (</w:t>
        </w:r>
        <w:proofErr w:type="spellStart"/>
        <w:r w:rsidRPr="00AB6DF6">
          <w:rPr>
            <w:rFonts w:cs="Arial"/>
          </w:rPr>
          <w:t>eff_db_design</w:t>
        </w:r>
        <w:proofErr w:type="spellEnd"/>
        <w:r w:rsidRPr="00AB6DF6">
          <w:rPr>
            <w:rFonts w:cs="Arial"/>
          </w:rPr>
          <w:t xml:space="preserve">) by multiplying the design effectiveness value by the result of this curve.  The curve is evaluated flow fraction as independent variable.  The flow fraction is the ratio of sum of the primary and secondary flow rates divided by the sum of the design flow rates. If this input field is left blank, the effectiveness is assumed to be constant. Any curve or table with one independent variable can be used: </w:t>
        </w:r>
        <w:proofErr w:type="spellStart"/>
        <w:r w:rsidRPr="00AB6DF6">
          <w:rPr>
            <w:rFonts w:cs="Arial"/>
          </w:rPr>
          <w:t>Curve:Linear</w:t>
        </w:r>
        <w:proofErr w:type="spellEnd"/>
        <w:r w:rsidRPr="00AB6DF6">
          <w:rPr>
            <w:rFonts w:cs="Arial"/>
          </w:rPr>
          <w:t xml:space="preserve">, </w:t>
        </w:r>
        <w:proofErr w:type="spellStart"/>
        <w:r w:rsidRPr="00AB6DF6">
          <w:rPr>
            <w:rFonts w:cs="Arial"/>
          </w:rPr>
          <w:t>Curve:Quadratic</w:t>
        </w:r>
        <w:proofErr w:type="spellEnd"/>
        <w:r w:rsidRPr="00AB6DF6">
          <w:rPr>
            <w:rFonts w:cs="Arial"/>
          </w:rPr>
          <w:t xml:space="preserve">, </w:t>
        </w:r>
        <w:proofErr w:type="spellStart"/>
        <w:r w:rsidRPr="00AB6DF6">
          <w:rPr>
            <w:rFonts w:cs="Arial"/>
          </w:rPr>
          <w:t>Curve:Cubic</w:t>
        </w:r>
        <w:proofErr w:type="spellEnd"/>
        <w:r w:rsidRPr="00AB6DF6">
          <w:rPr>
            <w:rFonts w:cs="Arial"/>
          </w:rPr>
          <w:t xml:space="preserve">, </w:t>
        </w:r>
        <w:proofErr w:type="spellStart"/>
        <w:r w:rsidRPr="00AB6DF6">
          <w:rPr>
            <w:rFonts w:cs="Arial"/>
          </w:rPr>
          <w:t>Curve:Quartic</w:t>
        </w:r>
        <w:proofErr w:type="spellEnd"/>
        <w:r w:rsidRPr="00AB6DF6">
          <w:rPr>
            <w:rFonts w:cs="Arial"/>
          </w:rPr>
          <w:t xml:space="preserve">, </w:t>
        </w:r>
        <w:proofErr w:type="spellStart"/>
        <w:r w:rsidRPr="00AB6DF6">
          <w:rPr>
            <w:rFonts w:cs="Arial"/>
          </w:rPr>
          <w:t>Curve:Exponent</w:t>
        </w:r>
        <w:proofErr w:type="spellEnd"/>
        <w:r w:rsidRPr="00AB6DF6">
          <w:rPr>
            <w:rFonts w:cs="Arial"/>
          </w:rPr>
          <w:t xml:space="preserve">, </w:t>
        </w:r>
        <w:proofErr w:type="spellStart"/>
        <w:r w:rsidRPr="00AB6DF6">
          <w:rPr>
            <w:rFonts w:cs="Arial"/>
          </w:rPr>
          <w:t>Curve:ExponentialSkewNormal</w:t>
        </w:r>
        <w:proofErr w:type="spellEnd"/>
        <w:r w:rsidRPr="00AB6DF6">
          <w:rPr>
            <w:rFonts w:cs="Arial"/>
          </w:rPr>
          <w:t xml:space="preserve">, </w:t>
        </w:r>
        <w:proofErr w:type="spellStart"/>
        <w:r w:rsidRPr="00AB6DF6">
          <w:rPr>
            <w:rFonts w:cs="Arial"/>
          </w:rPr>
          <w:t>Curve:Sigmoid</w:t>
        </w:r>
        <w:proofErr w:type="spellEnd"/>
        <w:r w:rsidRPr="00AB6DF6">
          <w:rPr>
            <w:rFonts w:cs="Arial"/>
          </w:rPr>
          <w:t xml:space="preserve">, Curve:RectuangularHyperbola1, Curve:RectangularHyperbola2, </w:t>
        </w:r>
        <w:proofErr w:type="spellStart"/>
        <w:r w:rsidRPr="00AB6DF6">
          <w:rPr>
            <w:rFonts w:cs="Arial"/>
          </w:rPr>
          <w:t>Curve:ExponentialDecay</w:t>
        </w:r>
        <w:proofErr w:type="spellEnd"/>
        <w:r w:rsidRPr="00AB6DF6">
          <w:rPr>
            <w:rFonts w:cs="Arial"/>
          </w:rPr>
          <w:t xml:space="preserve">, </w:t>
        </w:r>
        <w:proofErr w:type="spellStart"/>
        <w:r w:rsidRPr="00AB6DF6">
          <w:rPr>
            <w:rFonts w:cs="Arial"/>
          </w:rPr>
          <w:t>Curve:DoubleExponentialDecay</w:t>
        </w:r>
        <w:proofErr w:type="spellEnd"/>
        <w:r w:rsidRPr="00AB6DF6">
          <w:rPr>
            <w:rFonts w:cs="Arial"/>
          </w:rPr>
          <w:t xml:space="preserve">, and </w:t>
        </w:r>
        <w:proofErr w:type="spellStart"/>
        <w:r w:rsidRPr="00AB6DF6">
          <w:rPr>
            <w:rFonts w:cs="Arial"/>
          </w:rPr>
          <w:t>Table:OneIndependentVariable</w:t>
        </w:r>
        <w:proofErr w:type="spellEnd"/>
        <w:r w:rsidRPr="00AB6DF6">
          <w:rPr>
            <w:rFonts w:cs="Arial"/>
          </w:rPr>
          <w:t>.</w:t>
        </w:r>
      </w:ins>
    </w:p>
    <w:p w:rsidR="0023621D" w:rsidDel="00AD0CD4" w:rsidRDefault="0023621D" w:rsidP="0023621D">
      <w:pPr>
        <w:pStyle w:val="Heading4"/>
        <w:rPr>
          <w:del w:id="216" w:author="Bereket Nigusse" w:date="2014-09-26T11:02:00Z"/>
        </w:rPr>
      </w:pPr>
      <w:del w:id="217" w:author="Bereket Nigusse" w:date="2014-09-26T11:02:00Z">
        <w:r w:rsidDel="00AD0CD4">
          <w:delText>Field: Cooler Flow Ratio</w:delText>
        </w:r>
      </w:del>
    </w:p>
    <w:p w:rsidR="0023621D" w:rsidRDefault="0023621D" w:rsidP="0023621D">
      <w:pPr>
        <w:pStyle w:val="BodyText"/>
      </w:pPr>
      <w:del w:id="218" w:author="Bereket Nigusse" w:date="2014-09-26T11:02:00Z">
        <w:r w:rsidDel="00AD0CD4">
          <w:delText>Not used in this model.</w:delText>
        </w:r>
      </w:del>
    </w:p>
    <w:p w:rsidR="00E66D64" w:rsidRDefault="00E66D64" w:rsidP="00E66D64">
      <w:pPr>
        <w:pStyle w:val="Heading4"/>
      </w:pPr>
      <w:r>
        <w:t xml:space="preserve">Field: Recirculating Water Pump </w:t>
      </w:r>
      <w:ins w:id="219" w:author="Bereket Nigusse" w:date="2014-10-04T14:40:00Z">
        <w:r w:rsidR="001C1C2C">
          <w:t xml:space="preserve">Design </w:t>
        </w:r>
      </w:ins>
      <w:r>
        <w:t>Power</w:t>
      </w:r>
      <w:del w:id="220" w:author="Bereket Nigusse" w:date="2014-09-26T11:06:00Z">
        <w:r w:rsidDel="00C84F9C">
          <w:delText xml:space="preserve"> Consumption</w:delText>
        </w:r>
      </w:del>
    </w:p>
    <w:p w:rsidR="00E66D64" w:rsidRDefault="00E66D64" w:rsidP="00E66D64">
      <w:pPr>
        <w:pStyle w:val="BodyText"/>
        <w:rPr>
          <w:ins w:id="221" w:author="Bereket Nigusse" w:date="2014-09-26T11:05:00Z"/>
        </w:rPr>
      </w:pPr>
      <w:del w:id="222" w:author="Bereket Nigusse" w:date="2014-09-26T11:07:00Z">
        <w:r w:rsidDel="00C84F9C">
          <w:delText>This field is used to specify the power consumed by the water pump that circulates water in Watts. The pump power and energy consumption is reduced by cycling when the amount of cooling needs to be restricted for control purposes.</w:delText>
        </w:r>
      </w:del>
    </w:p>
    <w:p w:rsidR="001C1C2C" w:rsidRPr="00670F0D" w:rsidRDefault="001C1C2C" w:rsidP="001C1C2C">
      <w:pPr>
        <w:autoSpaceDE w:val="0"/>
        <w:autoSpaceDN w:val="0"/>
        <w:adjustRightInd w:val="0"/>
        <w:rPr>
          <w:ins w:id="223" w:author="Bereket Nigusse" w:date="2014-10-04T14:39:00Z"/>
          <w:rFonts w:cs="Arial"/>
        </w:rPr>
      </w:pPr>
      <w:ins w:id="224" w:author="Bereket Nigusse" w:date="2014-10-04T14:39:00Z">
        <w:r w:rsidRPr="00670F0D">
          <w:rPr>
            <w:rFonts w:cs="Arial"/>
          </w:rPr>
          <w:t xml:space="preserve">This numeric input field is the recirculating pump electric power at Secondary Design Air Flow Rate in W. This is the nominal design </w:t>
        </w:r>
        <w:r>
          <w:rPr>
            <w:rFonts w:cs="Arial"/>
          </w:rPr>
          <w:t xml:space="preserve">pump power </w:t>
        </w:r>
        <w:r w:rsidRPr="00670F0D">
          <w:rPr>
            <w:rFonts w:cs="Arial"/>
          </w:rPr>
          <w:t xml:space="preserve">water </w:t>
        </w:r>
        <w:r>
          <w:rPr>
            <w:rFonts w:cs="Arial"/>
          </w:rPr>
          <w:t xml:space="preserve">recirculation and </w:t>
        </w:r>
        <w:r w:rsidRPr="00670F0D">
          <w:rPr>
            <w:rFonts w:cs="Arial"/>
          </w:rPr>
          <w:t xml:space="preserve">spray for evaporation at design secondary air flow rates and cooler </w:t>
        </w:r>
        <w:r>
          <w:rPr>
            <w:rFonts w:cs="Arial"/>
          </w:rPr>
          <w:t xml:space="preserve">design </w:t>
        </w:r>
        <w:r w:rsidRPr="00670F0D">
          <w:rPr>
            <w:rFonts w:cs="Arial"/>
          </w:rPr>
          <w:t xml:space="preserve">effectiveness.  This input field is </w:t>
        </w:r>
        <w:proofErr w:type="spellStart"/>
        <w:r w:rsidRPr="00670F0D">
          <w:rPr>
            <w:rFonts w:cs="Arial"/>
          </w:rPr>
          <w:t>autosizable</w:t>
        </w:r>
        <w:proofErr w:type="spellEnd"/>
        <w:r w:rsidRPr="00670F0D">
          <w:rPr>
            <w:rFonts w:cs="Arial"/>
          </w:rPr>
          <w:t>.</w:t>
        </w:r>
      </w:ins>
    </w:p>
    <w:p w:rsidR="001C1C2C" w:rsidRPr="001C1C2C" w:rsidRDefault="001C1C2C" w:rsidP="001C1C2C">
      <w:pPr>
        <w:pStyle w:val="Heading4"/>
        <w:rPr>
          <w:ins w:id="225" w:author="Bereket Nigusse" w:date="2014-10-04T14:39:00Z"/>
        </w:rPr>
      </w:pPr>
      <w:ins w:id="226" w:author="Bereket Nigusse" w:date="2014-10-04T14:39:00Z">
        <w:r w:rsidRPr="001C1C2C">
          <w:t>Field: Water Pump Power Sizing Factor</w:t>
        </w:r>
      </w:ins>
    </w:p>
    <w:p w:rsidR="001C1C2C" w:rsidRPr="00670F0D" w:rsidRDefault="001C1C2C" w:rsidP="001C1C2C">
      <w:pPr>
        <w:autoSpaceDE w:val="0"/>
        <w:autoSpaceDN w:val="0"/>
        <w:adjustRightInd w:val="0"/>
        <w:rPr>
          <w:ins w:id="227" w:author="Bereket Nigusse" w:date="2014-10-04T14:39:00Z"/>
          <w:rFonts w:cs="Arial"/>
        </w:rPr>
      </w:pPr>
      <w:ins w:id="228" w:author="Bereket Nigusse" w:date="2014-10-04T14:39:00Z">
        <w:r w:rsidRPr="00670F0D">
          <w:rPr>
            <w:rFonts w:cs="Arial"/>
          </w:rPr>
          <w:t>This numeric input field value is recirculating water pump sizing factor in W</w:t>
        </w:r>
        <w:proofErr w:type="gramStart"/>
        <w:r w:rsidRPr="00670F0D">
          <w:rPr>
            <w:rFonts w:cs="Arial"/>
          </w:rPr>
          <w:t>/(</w:t>
        </w:r>
        <w:proofErr w:type="gramEnd"/>
        <w:r w:rsidRPr="00670F0D">
          <w:rPr>
            <w:rFonts w:cs="Arial"/>
          </w:rPr>
          <w:t xml:space="preserve">m3/s). This field is used when the previous field is set to </w:t>
        </w:r>
        <w:proofErr w:type="spellStart"/>
        <w:r w:rsidRPr="00670F0D">
          <w:rPr>
            <w:rFonts w:cs="Arial"/>
          </w:rPr>
          <w:t>autosize</w:t>
        </w:r>
        <w:proofErr w:type="spellEnd"/>
        <w:r w:rsidRPr="00670F0D">
          <w:rPr>
            <w:rFonts w:cs="Arial"/>
          </w:rPr>
          <w:t>. The pump design electric power is scaled with Secondary Design Air Flow Rate.</w:t>
        </w:r>
      </w:ins>
    </w:p>
    <w:p w:rsidR="001C1C2C" w:rsidRPr="001C1C2C" w:rsidRDefault="001C1C2C" w:rsidP="001C1C2C">
      <w:pPr>
        <w:pStyle w:val="Heading4"/>
        <w:rPr>
          <w:ins w:id="229" w:author="Bereket Nigusse" w:date="2014-10-04T14:39:00Z"/>
        </w:rPr>
      </w:pPr>
      <w:ins w:id="230" w:author="Bereket Nigusse" w:date="2014-10-04T14:39:00Z">
        <w:r w:rsidRPr="001C1C2C">
          <w:t>Field: Water Pump Power Modifier Curve Name</w:t>
        </w:r>
      </w:ins>
    </w:p>
    <w:p w:rsidR="001C1C2C" w:rsidRDefault="001C1C2C" w:rsidP="001C1C2C">
      <w:pPr>
        <w:autoSpaceDE w:val="0"/>
        <w:autoSpaceDN w:val="0"/>
        <w:adjustRightInd w:val="0"/>
        <w:rPr>
          <w:ins w:id="231" w:author="Bereket Nigusse" w:date="2014-10-04T14:39:00Z"/>
          <w:rFonts w:cs="Arial"/>
        </w:rPr>
      </w:pPr>
      <w:ins w:id="232" w:author="Bereket Nigusse" w:date="2014-10-04T14:39:00Z">
        <w:r w:rsidRPr="00670F0D">
          <w:rPr>
            <w:rFonts w:cs="Arial"/>
          </w:rPr>
          <w:t xml:space="preserve">This alpha input field is the name of a dimensionless normalized pump power modifying curve. This curve modifies the pump electric power in the previous field by multiplying the design power by the result of this curve. The normalized curve is a function of the secondary side flow fraction as independent variable.  The curve shall yield a value of 1.0 at a flow fraction of 1.0. The flow fraction is the secondary air flow rate during operation divided by Secondary Design Air Flow Rate. If this input field is left blank, the pump power is assumed to be constant. Any curve or table with one independent variable can be used: </w:t>
        </w:r>
        <w:proofErr w:type="spellStart"/>
        <w:r w:rsidRPr="00670F0D">
          <w:rPr>
            <w:rFonts w:cs="Arial"/>
          </w:rPr>
          <w:t>Curve:Linear</w:t>
        </w:r>
        <w:proofErr w:type="spellEnd"/>
        <w:r w:rsidRPr="00670F0D">
          <w:rPr>
            <w:rFonts w:cs="Arial"/>
          </w:rPr>
          <w:t xml:space="preserve">, </w:t>
        </w:r>
        <w:proofErr w:type="spellStart"/>
        <w:r w:rsidRPr="00670F0D">
          <w:rPr>
            <w:rFonts w:cs="Arial"/>
          </w:rPr>
          <w:t>Curve:Quadratic</w:t>
        </w:r>
        <w:proofErr w:type="spellEnd"/>
        <w:r w:rsidRPr="00670F0D">
          <w:rPr>
            <w:rFonts w:cs="Arial"/>
          </w:rPr>
          <w:t xml:space="preserve">, </w:t>
        </w:r>
        <w:proofErr w:type="spellStart"/>
        <w:r w:rsidRPr="00670F0D">
          <w:rPr>
            <w:rFonts w:cs="Arial"/>
          </w:rPr>
          <w:t>Curve:Cubic</w:t>
        </w:r>
        <w:proofErr w:type="spellEnd"/>
        <w:r w:rsidRPr="00670F0D">
          <w:rPr>
            <w:rFonts w:cs="Arial"/>
          </w:rPr>
          <w:t xml:space="preserve">, </w:t>
        </w:r>
        <w:proofErr w:type="spellStart"/>
        <w:r w:rsidRPr="00670F0D">
          <w:rPr>
            <w:rFonts w:cs="Arial"/>
          </w:rPr>
          <w:t>Curve:Quartic</w:t>
        </w:r>
        <w:proofErr w:type="spellEnd"/>
        <w:r w:rsidRPr="00670F0D">
          <w:rPr>
            <w:rFonts w:cs="Arial"/>
          </w:rPr>
          <w:t xml:space="preserve">, </w:t>
        </w:r>
        <w:proofErr w:type="spellStart"/>
        <w:r w:rsidRPr="00670F0D">
          <w:rPr>
            <w:rFonts w:cs="Arial"/>
          </w:rPr>
          <w:t>Curve:Exponent</w:t>
        </w:r>
        <w:proofErr w:type="spellEnd"/>
        <w:r w:rsidRPr="00670F0D">
          <w:rPr>
            <w:rFonts w:cs="Arial"/>
          </w:rPr>
          <w:t xml:space="preserve">, </w:t>
        </w:r>
        <w:proofErr w:type="spellStart"/>
        <w:r w:rsidRPr="00670F0D">
          <w:rPr>
            <w:rFonts w:cs="Arial"/>
          </w:rPr>
          <w:t>Curve:ExponentialSkewNormal</w:t>
        </w:r>
        <w:proofErr w:type="spellEnd"/>
        <w:r w:rsidRPr="00670F0D">
          <w:rPr>
            <w:rFonts w:cs="Arial"/>
          </w:rPr>
          <w:t xml:space="preserve">, </w:t>
        </w:r>
        <w:proofErr w:type="spellStart"/>
        <w:r w:rsidRPr="00670F0D">
          <w:rPr>
            <w:rFonts w:cs="Arial"/>
          </w:rPr>
          <w:t>Curve:Sigmoid</w:t>
        </w:r>
        <w:proofErr w:type="spellEnd"/>
        <w:r w:rsidRPr="00670F0D">
          <w:rPr>
            <w:rFonts w:cs="Arial"/>
          </w:rPr>
          <w:t xml:space="preserve">, Curve:RectuangularHyperbola1, Curve:RectangularHyperbola2, </w:t>
        </w:r>
        <w:proofErr w:type="spellStart"/>
        <w:r w:rsidRPr="00670F0D">
          <w:rPr>
            <w:rFonts w:cs="Arial"/>
          </w:rPr>
          <w:t>Curve:ExponentialDecay</w:t>
        </w:r>
        <w:proofErr w:type="spellEnd"/>
        <w:r w:rsidRPr="00670F0D">
          <w:rPr>
            <w:rFonts w:cs="Arial"/>
          </w:rPr>
          <w:t xml:space="preserve">, </w:t>
        </w:r>
        <w:proofErr w:type="spellStart"/>
        <w:r w:rsidRPr="00670F0D">
          <w:rPr>
            <w:rFonts w:cs="Arial"/>
          </w:rPr>
          <w:t>Curve:DoubleExponentialDecay</w:t>
        </w:r>
        <w:proofErr w:type="spellEnd"/>
        <w:r w:rsidRPr="00670F0D">
          <w:rPr>
            <w:rFonts w:cs="Arial"/>
          </w:rPr>
          <w:t xml:space="preserve">, and </w:t>
        </w:r>
        <w:proofErr w:type="spellStart"/>
        <w:r w:rsidRPr="00670F0D">
          <w:rPr>
            <w:rFonts w:cs="Arial"/>
          </w:rPr>
          <w:t>Table:OneIndependentVariable</w:t>
        </w:r>
        <w:proofErr w:type="spellEnd"/>
        <w:r w:rsidRPr="00670F0D">
          <w:rPr>
            <w:rFonts w:cs="Arial"/>
          </w:rPr>
          <w:t>.</w:t>
        </w:r>
      </w:ins>
    </w:p>
    <w:p w:rsidR="00AD0CD4" w:rsidRDefault="00AD0CD4" w:rsidP="00AD0CD4">
      <w:pPr>
        <w:autoSpaceDE w:val="0"/>
        <w:autoSpaceDN w:val="0"/>
        <w:adjustRightInd w:val="0"/>
        <w:rPr>
          <w:ins w:id="233" w:author="Bereket Nigusse" w:date="2014-09-26T11:05:00Z"/>
          <w:rFonts w:cs="Arial"/>
        </w:rPr>
      </w:pPr>
    </w:p>
    <w:p w:rsidR="00E66D64" w:rsidRDefault="00E66D64" w:rsidP="00E66D64">
      <w:pPr>
        <w:pStyle w:val="Heading4"/>
      </w:pPr>
      <w:r>
        <w:lastRenderedPageBreak/>
        <w:t xml:space="preserve">Field: Secondary </w:t>
      </w:r>
      <w:ins w:id="234" w:author="Bereket Nigusse" w:date="2014-10-04T14:40:00Z">
        <w:r w:rsidR="001C1C2C">
          <w:t>Air Design</w:t>
        </w:r>
      </w:ins>
      <w:del w:id="235" w:author="Bereket Nigusse" w:date="2014-10-04T14:40:00Z">
        <w:r w:rsidDel="001C1C2C">
          <w:delText>Fan</w:delText>
        </w:r>
      </w:del>
      <w:r>
        <w:t xml:space="preserve"> Flow Rate</w:t>
      </w:r>
    </w:p>
    <w:p w:rsidR="001C1C2C" w:rsidRPr="00670F0D" w:rsidRDefault="00E66D64" w:rsidP="001C1C2C">
      <w:pPr>
        <w:autoSpaceDE w:val="0"/>
        <w:autoSpaceDN w:val="0"/>
        <w:adjustRightInd w:val="0"/>
        <w:rPr>
          <w:ins w:id="236" w:author="Bereket Nigusse" w:date="2014-10-04T14:41:00Z"/>
          <w:rFonts w:cs="Arial"/>
        </w:rPr>
      </w:pPr>
      <w:r>
        <w:t>This field is used to specify the secondary fan flow rate and is specified in m</w:t>
      </w:r>
      <w:r>
        <w:rPr>
          <w:vertAlign w:val="superscript"/>
        </w:rPr>
        <w:t>3</w:t>
      </w:r>
      <w:r>
        <w:t xml:space="preserve">/s. This flow rate would typically be similar in magnitude to the flow through the primary side. This field can be autosized. When it is autosized, the program detects if the component is in the main air loop or on an outdoor air path.  If it is on the main air loop, then the flow rate is set to the </w:t>
      </w:r>
      <w:proofErr w:type="spellStart"/>
      <w:r>
        <w:t>AirLoopHVAC</w:t>
      </w:r>
      <w:proofErr w:type="spellEnd"/>
      <w:r>
        <w:t xml:space="preserve"> system’s design supply air flow rate (which is the maximum required for heating and cooling).  If it is on the outdoor air path, then the flow rate is set to the larger of either the design minimum outdoor air flow rate or one-half of the main air loop design flow rate. The flow rate is used to determine parasitic fan energy and </w:t>
      </w:r>
      <w:del w:id="237" w:author="Bereket Nigusse" w:date="2014-10-04T14:41:00Z">
        <w:r w:rsidDel="001C1C2C">
          <w:delText xml:space="preserve">does not impact the modeling of </w:delText>
        </w:r>
      </w:del>
      <w:r>
        <w:t xml:space="preserve">cooler effectiveness. The flow rate (and fan power) is effectively reduced by cycling when the amount of cooling needs to be restricted for control </w:t>
      </w:r>
      <w:ins w:id="238" w:author="Bereket Nigusse" w:date="2014-10-04T14:42:00Z">
        <w:r w:rsidR="001C1C2C" w:rsidRPr="00C700D9">
          <w:rPr>
            <w:rFonts w:cs="Arial"/>
          </w:rPr>
          <w:t>purpose</w:t>
        </w:r>
      </w:ins>
      <w:del w:id="239" w:author="Bereket Nigusse" w:date="2014-10-04T14:42:00Z">
        <w:r w:rsidR="001C1C2C" w:rsidRPr="00C700D9" w:rsidDel="001C1C2C">
          <w:rPr>
            <w:rFonts w:cs="Arial"/>
          </w:rPr>
          <w:delText>purpose</w:delText>
        </w:r>
        <w:r w:rsidR="001C1C2C" w:rsidDel="001C1C2C">
          <w:rPr>
            <w:rFonts w:cs="Arial"/>
          </w:rPr>
          <w:delText>s</w:delText>
        </w:r>
      </w:del>
      <w:ins w:id="240" w:author="Bereket Nigusse" w:date="2014-10-04T14:41:00Z">
        <w:r w:rsidR="001C1C2C" w:rsidRPr="00C700D9">
          <w:rPr>
            <w:rFonts w:cs="Arial"/>
          </w:rPr>
          <w:t>.</w:t>
        </w:r>
        <w:r w:rsidR="001C1C2C" w:rsidRPr="00670F0D">
          <w:rPr>
            <w:rFonts w:cs="Arial"/>
          </w:rPr>
          <w:t xml:space="preserve"> This field can be autosized. When </w:t>
        </w:r>
        <w:r w:rsidR="001C1C2C">
          <w:rPr>
            <w:rFonts w:cs="Arial"/>
          </w:rPr>
          <w:t xml:space="preserve">this input </w:t>
        </w:r>
        <w:r w:rsidR="001C1C2C" w:rsidRPr="00670F0D">
          <w:rPr>
            <w:rFonts w:cs="Arial"/>
          </w:rPr>
          <w:t>is autosized, the program calculates by scaling the Primary Air Design Flow Rate using secondary air scaling factor specified in the input field below.</w:t>
        </w:r>
      </w:ins>
    </w:p>
    <w:p w:rsidR="001C1C2C" w:rsidRPr="001C1C2C" w:rsidRDefault="001C1C2C" w:rsidP="001C1C2C">
      <w:pPr>
        <w:pStyle w:val="Heading4"/>
        <w:rPr>
          <w:ins w:id="241" w:author="Bereket Nigusse" w:date="2014-10-04T14:41:00Z"/>
        </w:rPr>
      </w:pPr>
      <w:ins w:id="242" w:author="Bereket Nigusse" w:date="2014-10-04T14:41:00Z">
        <w:r w:rsidRPr="001C1C2C">
          <w:t>Field: Secondary Air Flow Scaling Factor</w:t>
        </w:r>
      </w:ins>
    </w:p>
    <w:p w:rsidR="00E66D64" w:rsidDel="00C84F9C" w:rsidRDefault="001C1C2C" w:rsidP="001C1C2C">
      <w:pPr>
        <w:pStyle w:val="BodyText"/>
        <w:rPr>
          <w:del w:id="243" w:author="Bereket Nigusse" w:date="2014-09-26T11:15:00Z"/>
        </w:rPr>
      </w:pPr>
      <w:ins w:id="244" w:author="Bereket Nigusse" w:date="2014-10-04T14:41:00Z">
        <w:r>
          <w:rPr>
            <w:rFonts w:cs="Arial"/>
          </w:rPr>
          <w:t xml:space="preserve">This numeric input field is used to scale the secondary air design flow rate and it is dimensionless. </w:t>
        </w:r>
        <w:r w:rsidRPr="008056AD">
          <w:rPr>
            <w:rFonts w:cs="Arial"/>
          </w:rPr>
          <w:t xml:space="preserve">This field is used when the previous field is set to </w:t>
        </w:r>
        <w:proofErr w:type="spellStart"/>
        <w:r w:rsidRPr="008056AD">
          <w:rPr>
            <w:rFonts w:cs="Arial"/>
          </w:rPr>
          <w:t>auto</w:t>
        </w:r>
        <w:r>
          <w:rPr>
            <w:rFonts w:cs="Arial"/>
          </w:rPr>
          <w:t>s</w:t>
        </w:r>
        <w:r w:rsidRPr="008056AD">
          <w:rPr>
            <w:rFonts w:cs="Arial"/>
          </w:rPr>
          <w:t>ize</w:t>
        </w:r>
        <w:proofErr w:type="spellEnd"/>
        <w:r w:rsidRPr="008056AD">
          <w:rPr>
            <w:rFonts w:cs="Arial"/>
          </w:rPr>
          <w:t>. The Primary Design Air Flow Rate is scaled using this factor</w:t>
        </w:r>
        <w:r>
          <w:rPr>
            <w:rFonts w:cs="Arial"/>
          </w:rPr>
          <w:t xml:space="preserve"> </w:t>
        </w:r>
        <w:r w:rsidRPr="008056AD">
          <w:rPr>
            <w:rFonts w:cs="Arial"/>
          </w:rPr>
          <w:t xml:space="preserve">to calculate the secondary design air flow </w:t>
        </w:r>
        <w:proofErr w:type="spellStart"/>
        <w:r w:rsidRPr="008056AD">
          <w:rPr>
            <w:rFonts w:cs="Arial"/>
          </w:rPr>
          <w:t>rate.</w:t>
        </w:r>
      </w:ins>
    </w:p>
    <w:p w:rsidR="001E5540" w:rsidDel="00C84F9C" w:rsidRDefault="001E5540" w:rsidP="001E5540">
      <w:pPr>
        <w:pStyle w:val="Heading4"/>
        <w:rPr>
          <w:del w:id="245" w:author="Bereket Nigusse" w:date="2014-09-26T11:08:00Z"/>
        </w:rPr>
      </w:pPr>
      <w:del w:id="246" w:author="Bereket Nigusse" w:date="2014-09-26T11:08:00Z">
        <w:r w:rsidDel="00C84F9C">
          <w:delText>Field: Secondary Fan Total Efficiency</w:delText>
        </w:r>
      </w:del>
    </w:p>
    <w:p w:rsidR="00E66D64" w:rsidRPr="00382E7D" w:rsidDel="00C84F9C" w:rsidRDefault="001E5540" w:rsidP="001E5540">
      <w:pPr>
        <w:pStyle w:val="BodyText"/>
        <w:rPr>
          <w:del w:id="247" w:author="Bereket Nigusse" w:date="2014-09-26T11:08:00Z"/>
        </w:rPr>
      </w:pPr>
      <w:del w:id="248" w:author="Bereket Nigusse" w:date="2014-09-26T11:08:00Z">
        <w:r w:rsidRPr="00FE6FB0" w:rsidDel="00C84F9C">
          <w:delText>This value is the overall efficiency of the fan, i.e., the ratio of the power delivered to the fluid to the electrical input power. It is the product of the motor efficiency and the impeller efficiency. The motor efficiency is the power delivered to the shaft divided by the electrical power input to the motor. The impeller efficiency is power delivered to the fluid (air) divided by the shaft power. The power delivered to the fluid is the mass flow rate of the air multiplied by the pressure rise divided by the air density. This input value must be between 0 and 1.</w:delText>
        </w:r>
      </w:del>
    </w:p>
    <w:p w:rsidR="0023621D" w:rsidDel="00C84F9C" w:rsidRDefault="0023621D" w:rsidP="0023621D">
      <w:pPr>
        <w:pStyle w:val="Heading4"/>
        <w:rPr>
          <w:del w:id="249" w:author="Bereket Nigusse" w:date="2014-09-26T11:08:00Z"/>
        </w:rPr>
      </w:pPr>
      <w:del w:id="250" w:author="Bereket Nigusse" w:date="2014-09-26T11:08:00Z">
        <w:r w:rsidDel="00C84F9C">
          <w:delText>Field: Secondary Fan Delta Pressure</w:delText>
        </w:r>
      </w:del>
    </w:p>
    <w:p w:rsidR="0023621D" w:rsidDel="001C1C2C" w:rsidRDefault="0023621D" w:rsidP="0023621D">
      <w:pPr>
        <w:pStyle w:val="BodyText"/>
        <w:rPr>
          <w:del w:id="251" w:author="Bereket Nigusse" w:date="2014-09-26T11:08:00Z"/>
        </w:rPr>
      </w:pPr>
      <w:del w:id="252" w:author="Bereket Nigusse" w:date="2014-09-26T11:08:00Z">
        <w:r w:rsidDel="00C84F9C">
          <w:delText>This field is used to specify the pressure difference in Pascals experienced by the secondary fan as it moves air through the wet side of the cooler.</w:delText>
        </w:r>
      </w:del>
    </w:p>
    <w:p w:rsidR="001C1C2C" w:rsidRPr="001C1C2C" w:rsidRDefault="001C1C2C" w:rsidP="001C1C2C">
      <w:pPr>
        <w:pStyle w:val="Heading4"/>
        <w:rPr>
          <w:ins w:id="253" w:author="Bereket Nigusse" w:date="2014-10-04T14:44:00Z"/>
        </w:rPr>
      </w:pPr>
      <w:ins w:id="254" w:author="Bereket Nigusse" w:date="2014-10-04T14:44:00Z">
        <w:r w:rsidRPr="001C1C2C">
          <w:t>Field</w:t>
        </w:r>
        <w:proofErr w:type="spellEnd"/>
        <w:r w:rsidRPr="001C1C2C">
          <w:t>: Secondary Air Fan Design Power</w:t>
        </w:r>
      </w:ins>
    </w:p>
    <w:p w:rsidR="001C1C2C" w:rsidRPr="00AB6DF6" w:rsidRDefault="001C1C2C" w:rsidP="001C1C2C">
      <w:pPr>
        <w:autoSpaceDE w:val="0"/>
        <w:autoSpaceDN w:val="0"/>
        <w:adjustRightInd w:val="0"/>
        <w:rPr>
          <w:ins w:id="255" w:author="Bereket Nigusse" w:date="2014-10-04T14:44:00Z"/>
          <w:rFonts w:cs="Arial"/>
        </w:rPr>
      </w:pPr>
      <w:ins w:id="256" w:author="Bereket Nigusse" w:date="2014-10-04T14:44:00Z">
        <w:r w:rsidRPr="00AB6DF6">
          <w:rPr>
            <w:rFonts w:cs="Arial"/>
          </w:rPr>
          <w:t xml:space="preserve">This numeric input field is the fan electric power at Secondary Design Air Flow Rate.  This is the nominal design electric power at full speed of the secondary air fan.   This input field is </w:t>
        </w:r>
        <w:proofErr w:type="spellStart"/>
        <w:r w:rsidRPr="00AB6DF6">
          <w:rPr>
            <w:rFonts w:cs="Arial"/>
          </w:rPr>
          <w:t>autosizable</w:t>
        </w:r>
        <w:proofErr w:type="spellEnd"/>
        <w:r w:rsidRPr="00AB6DF6">
          <w:rPr>
            <w:rFonts w:cs="Arial"/>
          </w:rPr>
          <w:t>.</w:t>
        </w:r>
      </w:ins>
    </w:p>
    <w:p w:rsidR="001C1C2C" w:rsidRPr="001C1C2C" w:rsidRDefault="001C1C2C" w:rsidP="001C1C2C">
      <w:pPr>
        <w:pStyle w:val="Heading4"/>
        <w:rPr>
          <w:ins w:id="257" w:author="Bereket Nigusse" w:date="2014-10-04T14:44:00Z"/>
        </w:rPr>
      </w:pPr>
      <w:ins w:id="258" w:author="Bereket Nigusse" w:date="2014-10-04T14:44:00Z">
        <w:r w:rsidRPr="001C1C2C">
          <w:t>Field: Secondary Air Fan Sizing Specific Power</w:t>
        </w:r>
      </w:ins>
    </w:p>
    <w:p w:rsidR="001C1C2C" w:rsidRPr="00AB6DF6" w:rsidRDefault="001C1C2C" w:rsidP="001C1C2C">
      <w:pPr>
        <w:autoSpaceDE w:val="0"/>
        <w:autoSpaceDN w:val="0"/>
        <w:adjustRightInd w:val="0"/>
        <w:rPr>
          <w:ins w:id="259" w:author="Bereket Nigusse" w:date="2014-10-04T14:44:00Z"/>
          <w:rFonts w:cs="Arial"/>
        </w:rPr>
      </w:pPr>
      <w:ins w:id="260" w:author="Bereket Nigusse" w:date="2014-10-04T14:44:00Z">
        <w:r w:rsidRPr="00AB6DF6">
          <w:rPr>
            <w:rFonts w:cs="Arial"/>
          </w:rPr>
          <w:t>This input field value is secondary air fan sizing specific power in W</w:t>
        </w:r>
        <w:proofErr w:type="gramStart"/>
        <w:r w:rsidRPr="00AB6DF6">
          <w:rPr>
            <w:rFonts w:cs="Arial"/>
          </w:rPr>
          <w:t>/(</w:t>
        </w:r>
        <w:proofErr w:type="gramEnd"/>
        <w:r w:rsidRPr="00AB6DF6">
          <w:rPr>
            <w:rFonts w:cs="Arial"/>
          </w:rPr>
          <w:t xml:space="preserve">m3/s).  This field is used when the previous field is set to </w:t>
        </w:r>
        <w:proofErr w:type="spellStart"/>
        <w:r w:rsidRPr="00AB6DF6">
          <w:rPr>
            <w:rFonts w:cs="Arial"/>
          </w:rPr>
          <w:t>autosize</w:t>
        </w:r>
        <w:proofErr w:type="spellEnd"/>
        <w:r w:rsidRPr="00AB6DF6">
          <w:rPr>
            <w:rFonts w:cs="Arial"/>
          </w:rPr>
          <w:t>. The fan power is scaled with Secondary Design Air Flow Rate.</w:t>
        </w:r>
      </w:ins>
    </w:p>
    <w:p w:rsidR="001C1C2C" w:rsidRPr="001C1C2C" w:rsidRDefault="001C1C2C" w:rsidP="001C1C2C">
      <w:pPr>
        <w:pStyle w:val="Heading4"/>
        <w:rPr>
          <w:ins w:id="261" w:author="Bereket Nigusse" w:date="2014-10-04T14:44:00Z"/>
        </w:rPr>
      </w:pPr>
      <w:ins w:id="262" w:author="Bereket Nigusse" w:date="2014-10-04T14:44:00Z">
        <w:r w:rsidRPr="001C1C2C">
          <w:t>Field: Secondary Air Fan Power Modifier Curve Name</w:t>
        </w:r>
      </w:ins>
    </w:p>
    <w:p w:rsidR="001C1C2C" w:rsidRDefault="001C1C2C" w:rsidP="001C1C2C">
      <w:pPr>
        <w:pStyle w:val="BodyText"/>
        <w:rPr>
          <w:ins w:id="263" w:author="Bereket Nigusse" w:date="2014-10-04T14:44:00Z"/>
        </w:rPr>
      </w:pPr>
      <w:ins w:id="264" w:author="Bereket Nigusse" w:date="2014-10-04T14:44:00Z">
        <w:r w:rsidRPr="00AB6DF6">
          <w:rPr>
            <w:rFonts w:cs="Arial"/>
          </w:rPr>
          <w:t xml:space="preserve">This input field is the name of a dimensionless normalized curve.  The normalized curve modifies the design secondary air fan power in the previous field by multiplying the value by the result of this curve.  The normalized curve is a function of the secondary side flow fraction as independent variable.  The curve shall yield a value of 1.0 at a flow fraction of 1.0. The flow fraction is the secondary air flow rate during operation divided by Secondary Design Air Flow Rate. If this input field is left blank, the fan power is assumed to be constant. Any curve or table with one independent variable can be used: </w:t>
        </w:r>
        <w:proofErr w:type="spellStart"/>
        <w:r w:rsidRPr="00AB6DF6">
          <w:rPr>
            <w:rFonts w:cs="Arial"/>
          </w:rPr>
          <w:t>Curve:Linear</w:t>
        </w:r>
        <w:proofErr w:type="spellEnd"/>
        <w:r w:rsidRPr="00AB6DF6">
          <w:rPr>
            <w:rFonts w:cs="Arial"/>
          </w:rPr>
          <w:t xml:space="preserve">, </w:t>
        </w:r>
        <w:proofErr w:type="spellStart"/>
        <w:r w:rsidRPr="00AB6DF6">
          <w:rPr>
            <w:rFonts w:cs="Arial"/>
          </w:rPr>
          <w:t>Curve:Quadratic</w:t>
        </w:r>
        <w:proofErr w:type="spellEnd"/>
        <w:r w:rsidRPr="00AB6DF6">
          <w:rPr>
            <w:rFonts w:cs="Arial"/>
          </w:rPr>
          <w:t xml:space="preserve">, </w:t>
        </w:r>
        <w:proofErr w:type="spellStart"/>
        <w:r w:rsidRPr="00AB6DF6">
          <w:rPr>
            <w:rFonts w:cs="Arial"/>
          </w:rPr>
          <w:t>Curve:Cubic</w:t>
        </w:r>
        <w:proofErr w:type="spellEnd"/>
        <w:r w:rsidRPr="00AB6DF6">
          <w:rPr>
            <w:rFonts w:cs="Arial"/>
          </w:rPr>
          <w:t xml:space="preserve">, </w:t>
        </w:r>
        <w:proofErr w:type="spellStart"/>
        <w:r w:rsidRPr="00AB6DF6">
          <w:rPr>
            <w:rFonts w:cs="Arial"/>
          </w:rPr>
          <w:t>Curve:Quartic</w:t>
        </w:r>
        <w:proofErr w:type="spellEnd"/>
        <w:r w:rsidRPr="00AB6DF6">
          <w:rPr>
            <w:rFonts w:cs="Arial"/>
          </w:rPr>
          <w:t xml:space="preserve">, </w:t>
        </w:r>
        <w:proofErr w:type="spellStart"/>
        <w:r w:rsidRPr="00AB6DF6">
          <w:rPr>
            <w:rFonts w:cs="Arial"/>
          </w:rPr>
          <w:t>Curve:Exponent</w:t>
        </w:r>
        <w:proofErr w:type="spellEnd"/>
        <w:r w:rsidRPr="00AB6DF6">
          <w:rPr>
            <w:rFonts w:cs="Arial"/>
          </w:rPr>
          <w:t xml:space="preserve">, </w:t>
        </w:r>
        <w:proofErr w:type="spellStart"/>
        <w:r w:rsidRPr="00AB6DF6">
          <w:rPr>
            <w:rFonts w:cs="Arial"/>
          </w:rPr>
          <w:t>Curve:ExponentialSkewNormal</w:t>
        </w:r>
        <w:proofErr w:type="spellEnd"/>
        <w:r w:rsidRPr="00AB6DF6">
          <w:rPr>
            <w:rFonts w:cs="Arial"/>
          </w:rPr>
          <w:t xml:space="preserve">, </w:t>
        </w:r>
        <w:proofErr w:type="spellStart"/>
        <w:r w:rsidRPr="00AB6DF6">
          <w:rPr>
            <w:rFonts w:cs="Arial"/>
          </w:rPr>
          <w:t>Curve:Sigmoid</w:t>
        </w:r>
        <w:proofErr w:type="spellEnd"/>
        <w:r w:rsidRPr="00AB6DF6">
          <w:rPr>
            <w:rFonts w:cs="Arial"/>
          </w:rPr>
          <w:t xml:space="preserve">, Curve:RectuangularHyperbola1, Curve:RectangularHyperbola2, </w:t>
        </w:r>
        <w:proofErr w:type="spellStart"/>
        <w:r w:rsidRPr="00AB6DF6">
          <w:rPr>
            <w:rFonts w:cs="Arial"/>
          </w:rPr>
          <w:t>Curve:ExponentialDecay</w:t>
        </w:r>
        <w:proofErr w:type="spellEnd"/>
        <w:r w:rsidRPr="00AB6DF6">
          <w:rPr>
            <w:rFonts w:cs="Arial"/>
          </w:rPr>
          <w:t xml:space="preserve">, </w:t>
        </w:r>
        <w:proofErr w:type="spellStart"/>
        <w:r w:rsidRPr="00AB6DF6">
          <w:rPr>
            <w:rFonts w:cs="Arial"/>
          </w:rPr>
          <w:t>Curve:DoubleExponentialDecay</w:t>
        </w:r>
        <w:proofErr w:type="spellEnd"/>
        <w:r w:rsidRPr="00AB6DF6">
          <w:rPr>
            <w:rFonts w:cs="Arial"/>
          </w:rPr>
          <w:t xml:space="preserve">, and </w:t>
        </w:r>
        <w:proofErr w:type="spellStart"/>
        <w:r w:rsidRPr="00AB6DF6">
          <w:rPr>
            <w:rFonts w:cs="Arial"/>
          </w:rPr>
          <w:t>Table:OneIndependentVariable</w:t>
        </w:r>
        <w:proofErr w:type="spellEnd"/>
        <w:r w:rsidRPr="00AB6DF6">
          <w:rPr>
            <w:rFonts w:cs="Arial"/>
          </w:rPr>
          <w:t>.</w:t>
        </w:r>
      </w:ins>
    </w:p>
    <w:p w:rsidR="0023621D" w:rsidRDefault="0023621D" w:rsidP="0023621D">
      <w:pPr>
        <w:pStyle w:val="Heading4"/>
      </w:pPr>
      <w:r>
        <w:lastRenderedPageBreak/>
        <w:t>Field: Primary Air Inlet Node Name</w:t>
      </w:r>
    </w:p>
    <w:p w:rsidR="0023621D" w:rsidRDefault="0023621D" w:rsidP="0023621D">
      <w:pPr>
        <w:pStyle w:val="BodyText"/>
      </w:pPr>
      <w:r>
        <w:t>The name of the air inlet node for the primary air flow path through the cooler.</w:t>
      </w:r>
    </w:p>
    <w:p w:rsidR="0023621D" w:rsidRDefault="0023621D" w:rsidP="0023621D">
      <w:pPr>
        <w:pStyle w:val="Heading4"/>
      </w:pPr>
      <w:r>
        <w:t>Field: Primary Air Outlet Node Name</w:t>
      </w:r>
    </w:p>
    <w:p w:rsidR="0023621D" w:rsidRDefault="0023621D" w:rsidP="0023621D">
      <w:pPr>
        <w:pStyle w:val="BodyText"/>
        <w:rPr>
          <w:ins w:id="265" w:author="Bereket Nigusse" w:date="2014-09-26T11:12:00Z"/>
        </w:rPr>
      </w:pPr>
      <w:proofErr w:type="gramStart"/>
      <w:r>
        <w:t>The name of the air outlet node for the primary air flow path through the cooler.</w:t>
      </w:r>
      <w:proofErr w:type="gramEnd"/>
    </w:p>
    <w:p w:rsidR="00C84F9C" w:rsidRPr="00C84F9C" w:rsidRDefault="00C84F9C" w:rsidP="00C84F9C">
      <w:pPr>
        <w:pStyle w:val="Heading4"/>
        <w:rPr>
          <w:ins w:id="266" w:author="Bereket Nigusse" w:date="2014-09-26T11:12:00Z"/>
        </w:rPr>
      </w:pPr>
      <w:proofErr w:type="spellStart"/>
      <w:ins w:id="267" w:author="Bereket Nigusse" w:date="2014-09-26T11:12:00Z">
        <w:r w:rsidRPr="00C84F9C">
          <w:t>Field</w:t>
        </w:r>
        <w:proofErr w:type="gramStart"/>
        <w:r w:rsidRPr="00C84F9C">
          <w:t>:Primary</w:t>
        </w:r>
        <w:proofErr w:type="spellEnd"/>
        <w:proofErr w:type="gramEnd"/>
        <w:r w:rsidRPr="00C84F9C">
          <w:t xml:space="preserve"> Design Air Flow Rate  </w:t>
        </w:r>
      </w:ins>
    </w:p>
    <w:p w:rsidR="00C84F9C" w:rsidRDefault="00C84F9C" w:rsidP="00C84F9C">
      <w:pPr>
        <w:autoSpaceDE w:val="0"/>
        <w:autoSpaceDN w:val="0"/>
        <w:adjustRightInd w:val="0"/>
      </w:pPr>
      <w:ins w:id="268" w:author="Bereket Nigusse" w:date="2014-09-26T11:12:00Z">
        <w:r w:rsidRPr="00016F96">
          <w:rPr>
            <w:rFonts w:ascii="Arial,BoldItalic" w:hAnsi="Arial,BoldItalic" w:cs="Arial,BoldItalic"/>
            <w:bCs/>
            <w:iCs/>
          </w:rPr>
          <w:t>T</w:t>
        </w:r>
        <w:r w:rsidRPr="008056AD">
          <w:rPr>
            <w:rFonts w:cs="Arial"/>
          </w:rPr>
          <w:t xml:space="preserve">his </w:t>
        </w:r>
        <w:r>
          <w:rPr>
            <w:rFonts w:cs="Arial"/>
          </w:rPr>
          <w:t xml:space="preserve">numeric input field </w:t>
        </w:r>
        <w:r w:rsidRPr="008056AD">
          <w:rPr>
            <w:rFonts w:cs="Arial"/>
          </w:rPr>
          <w:t xml:space="preserve">is the </w:t>
        </w:r>
        <w:r>
          <w:rPr>
            <w:rFonts w:cs="Arial"/>
          </w:rPr>
          <w:t xml:space="preserve">primary air design air flow rate in m3/s. </w:t>
        </w:r>
        <w:r w:rsidRPr="008056AD">
          <w:rPr>
            <w:rFonts w:cs="Arial"/>
          </w:rPr>
          <w:t xml:space="preserve">This is the design </w:t>
        </w:r>
        <w:r>
          <w:rPr>
            <w:rFonts w:cs="Arial"/>
          </w:rPr>
          <w:t xml:space="preserve">primary air flow rate.  This input field is </w:t>
        </w:r>
        <w:proofErr w:type="spellStart"/>
        <w:r w:rsidRPr="008056AD">
          <w:rPr>
            <w:rFonts w:cs="Arial"/>
          </w:rPr>
          <w:t>autosizable</w:t>
        </w:r>
        <w:proofErr w:type="spellEnd"/>
        <w:r>
          <w:rPr>
            <w:rFonts w:cs="Arial"/>
          </w:rPr>
          <w:t xml:space="preserve">. If the evaporative cooler is on main air loop branch, the design flow rate is the same as branch design flow rate, or else if it is on outdoor air system it will be the same as the outdoor air design flow rate. </w:t>
        </w:r>
      </w:ins>
    </w:p>
    <w:p w:rsidR="0023621D" w:rsidDel="00C84F9C" w:rsidRDefault="0023621D" w:rsidP="0023621D">
      <w:pPr>
        <w:pStyle w:val="Heading4"/>
        <w:rPr>
          <w:del w:id="269" w:author="Bereket Nigusse" w:date="2014-09-26T11:12:00Z"/>
        </w:rPr>
      </w:pPr>
      <w:del w:id="270" w:author="Bereket Nigusse" w:date="2014-09-26T11:12:00Z">
        <w:r w:rsidDel="00C84F9C">
          <w:delText>Field: Control Type</w:delText>
        </w:r>
      </w:del>
    </w:p>
    <w:p w:rsidR="0023621D" w:rsidDel="00C84F9C" w:rsidRDefault="0023621D" w:rsidP="0023621D">
      <w:pPr>
        <w:pStyle w:val="BodyText"/>
        <w:rPr>
          <w:del w:id="271" w:author="Bereket Nigusse" w:date="2014-09-26T11:12:00Z"/>
        </w:rPr>
      </w:pPr>
      <w:del w:id="272" w:author="Bereket Nigusse" w:date="2014-09-26T11:12:00Z">
        <w:r w:rsidDel="00C84F9C">
          <w:delText>This input field is not used by this model. But using this model does implement controlling of the primary outlet temperature.</w:delText>
        </w:r>
      </w:del>
    </w:p>
    <w:p w:rsidR="0023621D" w:rsidRDefault="0023621D" w:rsidP="0023621D">
      <w:pPr>
        <w:pStyle w:val="Heading4"/>
      </w:pPr>
      <w:r>
        <w:t>Field: Dewpoint Effectiveness Factor</w:t>
      </w:r>
    </w:p>
    <w:p w:rsidR="0023621D" w:rsidRDefault="0023621D" w:rsidP="0023621D">
      <w:pPr>
        <w:pStyle w:val="BodyText"/>
      </w:pPr>
      <w:r>
        <w:t xml:space="preserve">This field specifies an effectiveness that is applied to the </w:t>
      </w:r>
      <w:proofErr w:type="spellStart"/>
      <w:r>
        <w:t>dewpoint</w:t>
      </w:r>
      <w:proofErr w:type="spellEnd"/>
      <w:r>
        <w:t xml:space="preserve"> depression to determine a bound for the conditions leaving the cooler. The model uses the warmer of the two temperatures determined from </w:t>
      </w:r>
      <w:proofErr w:type="spellStart"/>
      <w:r>
        <w:t>wetbulb</w:t>
      </w:r>
      <w:proofErr w:type="spellEnd"/>
      <w:r>
        <w:t xml:space="preserve"> depression and </w:t>
      </w:r>
      <w:proofErr w:type="spellStart"/>
      <w:r>
        <w:t>dewpoint</w:t>
      </w:r>
      <w:proofErr w:type="spellEnd"/>
      <w:r>
        <w:t xml:space="preserve"> depression.</w:t>
      </w:r>
    </w:p>
    <w:p w:rsidR="0023621D" w:rsidRDefault="0023621D" w:rsidP="0023621D">
      <w:pPr>
        <w:pStyle w:val="Heading4"/>
      </w:pPr>
      <w:r>
        <w:t>Field: Secondary Air Inlet Node Name</w:t>
      </w:r>
    </w:p>
    <w:p w:rsidR="0023621D" w:rsidRDefault="0023621D" w:rsidP="0023621D">
      <w:pPr>
        <w:pStyle w:val="BodyText"/>
        <w:rPr>
          <w:ins w:id="273" w:author="Bereket Nigusse" w:date="2014-09-26T11:13:00Z"/>
        </w:rPr>
      </w:pPr>
      <w:r>
        <w:t>This field specifies the name of the node providing air to the secondary/</w:t>
      </w:r>
      <w:proofErr w:type="spellStart"/>
      <w:r>
        <w:t>wet</w:t>
      </w:r>
      <w:proofErr w:type="spellEnd"/>
      <w:r>
        <w:t xml:space="preserve"> side of the cooler. Typically this node could appear in an outdoor air node list or be part of an air system loop.</w:t>
      </w:r>
    </w:p>
    <w:p w:rsidR="00C84F9C" w:rsidRPr="00C84F9C" w:rsidRDefault="00C84F9C" w:rsidP="00C84F9C">
      <w:pPr>
        <w:pStyle w:val="Heading4"/>
        <w:rPr>
          <w:ins w:id="274" w:author="Bereket Nigusse" w:date="2014-09-26T11:13:00Z"/>
        </w:rPr>
      </w:pPr>
      <w:ins w:id="275" w:author="Bereket Nigusse" w:date="2014-09-26T11:13:00Z">
        <w:r w:rsidRPr="00C84F9C">
          <w:t>Field: Secondary Air Outlet Node Name</w:t>
        </w:r>
      </w:ins>
    </w:p>
    <w:p w:rsidR="00C84F9C" w:rsidRDefault="00C84F9C" w:rsidP="00C84F9C">
      <w:pPr>
        <w:pStyle w:val="BodyText"/>
        <w:spacing w:after="0"/>
        <w:rPr>
          <w:ins w:id="276" w:author="Bereket Nigusse" w:date="2014-09-26T11:13:00Z"/>
          <w:rFonts w:cs="Arial"/>
        </w:rPr>
      </w:pPr>
      <w:ins w:id="277" w:author="Bereket Nigusse" w:date="2014-09-26T11:13:00Z">
        <w:r>
          <w:rPr>
            <w:rFonts w:cs="Arial"/>
          </w:rPr>
          <w:t>T</w:t>
        </w:r>
        <w:r w:rsidRPr="008056AD">
          <w:rPr>
            <w:rFonts w:cs="Arial"/>
          </w:rPr>
          <w:t xml:space="preserve">his </w:t>
        </w:r>
        <w:r>
          <w:rPr>
            <w:rFonts w:cs="Arial"/>
          </w:rPr>
          <w:t xml:space="preserve">alpha input field is the name of the secondary air </w:t>
        </w:r>
      </w:ins>
      <w:ins w:id="278" w:author="Bereket Nigusse" w:date="2014-09-26T11:14:00Z">
        <w:r>
          <w:rPr>
            <w:rFonts w:cs="Arial"/>
          </w:rPr>
          <w:t xml:space="preserve">side </w:t>
        </w:r>
      </w:ins>
      <w:ins w:id="279" w:author="Bereket Nigusse" w:date="2014-09-26T11:13:00Z">
        <w:r>
          <w:rPr>
            <w:rFonts w:cs="Arial"/>
          </w:rPr>
          <w:t>outlet node.</w:t>
        </w:r>
      </w:ins>
    </w:p>
    <w:p w:rsidR="003353CD" w:rsidRPr="008056AD" w:rsidRDefault="003353CD" w:rsidP="003353CD">
      <w:pPr>
        <w:autoSpaceDE w:val="0"/>
        <w:autoSpaceDN w:val="0"/>
        <w:adjustRightInd w:val="0"/>
        <w:rPr>
          <w:ins w:id="280" w:author="Bereket Nigusse" w:date="2014-09-26T11:23:00Z"/>
          <w:rFonts w:cs="Arial"/>
        </w:rPr>
      </w:pPr>
    </w:p>
    <w:p w:rsidR="0023621D" w:rsidRDefault="0023621D" w:rsidP="0023621D">
      <w:pPr>
        <w:pStyle w:val="Heading4"/>
      </w:pPr>
      <w:r>
        <w:t>Field: Sensor Node Name</w:t>
      </w:r>
    </w:p>
    <w:p w:rsidR="0023621D" w:rsidRDefault="0023621D" w:rsidP="0023621D">
      <w:pPr>
        <w:pStyle w:val="BodyText"/>
      </w:pPr>
      <w:r>
        <w:t xml:space="preserve">This field specifies the name of a node that will provide system air temperature setpoint information. A separate </w:t>
      </w:r>
      <w:proofErr w:type="spellStart"/>
      <w:r w:rsidRPr="00C31D87">
        <w:t>SetpointManager</w:t>
      </w:r>
      <w:proofErr w:type="spellEnd"/>
      <w:r>
        <w:t xml:space="preserve"> object should be setup to update this node.</w:t>
      </w:r>
    </w:p>
    <w:p w:rsidR="0023621D" w:rsidRDefault="0023621D" w:rsidP="0023621D">
      <w:pPr>
        <w:pStyle w:val="Heading4"/>
      </w:pPr>
      <w:r>
        <w:t>Field: Relief Air Inlet Node Name</w:t>
      </w:r>
    </w:p>
    <w:p w:rsidR="0023621D" w:rsidRDefault="0023621D" w:rsidP="0023621D">
      <w:pPr>
        <w:pStyle w:val="BodyText"/>
      </w:pPr>
      <w:r>
        <w:t xml:space="preserve">This field is optional, but can be used to feed two sources of secondary air into the </w:t>
      </w:r>
      <w:proofErr w:type="spellStart"/>
      <w:r>
        <w:t>wet</w:t>
      </w:r>
      <w:proofErr w:type="spellEnd"/>
      <w:r>
        <w:t xml:space="preserve"> side of the cooler. Typical use is to run the air system relief air into the system. The model first uses all of the air flow available from this node and then adds the air flow from the secondary air inlet node to make up the total defined by Secondary Fan Flow Rate.</w:t>
      </w:r>
    </w:p>
    <w:p w:rsidR="0023621D" w:rsidRDefault="0023621D" w:rsidP="0023621D">
      <w:pPr>
        <w:pStyle w:val="Heading4"/>
      </w:pPr>
      <w:r>
        <w:t>Field: Water Supply Storage Tank Name</w:t>
      </w:r>
    </w:p>
    <w:p w:rsidR="0023621D" w:rsidRDefault="0023621D" w:rsidP="0023621D">
      <w:pPr>
        <w:pStyle w:val="BodyText"/>
      </w:pPr>
      <w:r>
        <w:t xml:space="preserve">This field is optional. It is used to describe where the cooler obtains water used for evaporative cooling. If blank or omitted, then the cooler will obtain water directly from the mains. If the name of a </w:t>
      </w:r>
      <w:proofErr w:type="spellStart"/>
      <w:r w:rsidRPr="00603F73">
        <w:t>WaterUse:Storage</w:t>
      </w:r>
      <w:proofErr w:type="spellEnd"/>
      <w:r>
        <w:t xml:space="preserve"> object is used here, then the cooler will obtain its water from that tank. If a tank is specified, the cooler will attempt to obtain all the water it uses from the tank. However, if the tank cannot provide all the water the cooler needs, then the cooler will still operate and obtain the rest of the water it needs from the mains.</w:t>
      </w:r>
    </w:p>
    <w:p w:rsidR="00076D75" w:rsidRDefault="00076D75" w:rsidP="00076D75">
      <w:pPr>
        <w:pStyle w:val="Heading4"/>
      </w:pPr>
      <w:r>
        <w:t>Field: Drift Loss Fraction</w:t>
      </w:r>
    </w:p>
    <w:p w:rsidR="00076D75" w:rsidRDefault="00076D75" w:rsidP="00076D75">
      <w:pPr>
        <w:pStyle w:val="BodyText"/>
      </w:pPr>
      <w:r>
        <w:t xml:space="preserve">This field is optional and can be used to model additional water consumed by the cooler from drift.  Drift is water that leaves the cooling media as droplets and does not evaporate into the process air stream.  For example, water may get blown off the evaporative media by winds and escape the air system.  The value entered here is a simple fraction of the water consumed by the cooler for normal process evaporation.  The amount of drift is this fraction </w:t>
      </w:r>
      <w:r>
        <w:lastRenderedPageBreak/>
        <w:t xml:space="preserve">times the water evaporated for the normal cooling process.  This field can be left blank and then there will be no added water consumption from drift.  </w:t>
      </w:r>
    </w:p>
    <w:p w:rsidR="00076D75" w:rsidRDefault="00076D75" w:rsidP="00076D75">
      <w:pPr>
        <w:pStyle w:val="Heading4"/>
      </w:pPr>
      <w:r>
        <w:t>Field: Blowdown Concentration Ratio</w:t>
      </w:r>
    </w:p>
    <w:p w:rsidR="00076D75" w:rsidRDefault="00076D75" w:rsidP="00076D75">
      <w:pPr>
        <w:pStyle w:val="BodyText"/>
        <w:rPr>
          <w:ins w:id="281" w:author="Bereket Nigusse" w:date="2014-10-04T14:45:00Z"/>
        </w:rPr>
      </w:pPr>
      <w:r>
        <w:t xml:space="preserve">This field is optional and can be used to model additional water consumed by the cooler from blowdown.  Blowdown is water that is intentionally drained from the cooler’s sump to offset the </w:t>
      </w:r>
      <w:proofErr w:type="spellStart"/>
      <w:r>
        <w:t>build up</w:t>
      </w:r>
      <w:proofErr w:type="spellEnd"/>
      <w:r>
        <w:t xml:space="preserve"> of solids in the water that would otherwise occur because of evaporation.  The value entered here is dimensionless.  It can be characterized as the ratio of solids in the blowdown water to solids in the </w:t>
      </w:r>
      <w:proofErr w:type="spellStart"/>
      <w:r>
        <w:t>make up</w:t>
      </w:r>
      <w:proofErr w:type="spellEnd"/>
      <w:r>
        <w:t xml:space="preserve"> water.  Typical values are 3 to 5.  The default is 3.0.  </w:t>
      </w:r>
    </w:p>
    <w:p w:rsidR="001C1C2C" w:rsidRPr="001C1C2C" w:rsidRDefault="001C1C2C" w:rsidP="001C1C2C">
      <w:pPr>
        <w:pStyle w:val="Heading4"/>
        <w:rPr>
          <w:ins w:id="282" w:author="Bereket Nigusse" w:date="2014-10-04T14:46:00Z"/>
        </w:rPr>
      </w:pPr>
      <w:ins w:id="283" w:author="Bereket Nigusse" w:date="2014-10-04T14:46:00Z">
        <w:r w:rsidRPr="001C1C2C">
          <w:t xml:space="preserve">Field: Evaporative Operation Minimum Limit </w:t>
        </w:r>
        <w:proofErr w:type="spellStart"/>
        <w:r w:rsidRPr="001C1C2C">
          <w:t>Drybulb</w:t>
        </w:r>
        <w:proofErr w:type="spellEnd"/>
        <w:r w:rsidRPr="001C1C2C">
          <w:t xml:space="preserve"> Temperature </w:t>
        </w:r>
      </w:ins>
    </w:p>
    <w:p w:rsidR="001C1C2C" w:rsidRPr="00AB6DF6" w:rsidRDefault="001C1C2C" w:rsidP="001C1C2C">
      <w:pPr>
        <w:autoSpaceDE w:val="0"/>
        <w:autoSpaceDN w:val="0"/>
        <w:adjustRightInd w:val="0"/>
        <w:rPr>
          <w:ins w:id="284" w:author="Bereket Nigusse" w:date="2014-10-04T14:46:00Z"/>
          <w:rFonts w:cs="Arial"/>
        </w:rPr>
      </w:pPr>
      <w:ins w:id="285" w:author="Bereket Nigusse" w:date="2014-10-04T14:46:00Z">
        <w:r w:rsidRPr="00AB6DF6">
          <w:rPr>
            <w:rFonts w:cs="Arial"/>
          </w:rPr>
          <w:t xml:space="preserve">This input field value </w:t>
        </w:r>
        <w:r>
          <w:rPr>
            <w:rFonts w:cs="Arial"/>
          </w:rPr>
          <w:t xml:space="preserve">defines the secondary </w:t>
        </w:r>
        <w:r w:rsidRPr="00AB6DF6">
          <w:rPr>
            <w:rFonts w:cs="Arial"/>
          </w:rPr>
          <w:t xml:space="preserve">air </w:t>
        </w:r>
        <w:r>
          <w:rPr>
            <w:rFonts w:cs="Arial"/>
          </w:rPr>
          <w:t xml:space="preserve">inlet node </w:t>
        </w:r>
        <w:proofErr w:type="spellStart"/>
        <w:r>
          <w:rPr>
            <w:rFonts w:cs="Arial"/>
          </w:rPr>
          <w:t>drybulb</w:t>
        </w:r>
        <w:proofErr w:type="spellEnd"/>
        <w:r>
          <w:rPr>
            <w:rFonts w:cs="Arial"/>
          </w:rPr>
          <w:t xml:space="preserve"> </w:t>
        </w:r>
        <w:r w:rsidRPr="00AB6DF6">
          <w:rPr>
            <w:rFonts w:cs="Arial"/>
          </w:rPr>
          <w:t xml:space="preserve">temperature limits in degree Celsius. </w:t>
        </w:r>
        <w:proofErr w:type="gramStart"/>
        <w:r w:rsidRPr="00AB6DF6">
          <w:rPr>
            <w:rFonts w:cs="Arial"/>
          </w:rPr>
          <w:t xml:space="preserve">When the </w:t>
        </w:r>
        <w:r>
          <w:rPr>
            <w:rFonts w:cs="Arial"/>
          </w:rPr>
          <w:t xml:space="preserve">secondary side entering </w:t>
        </w:r>
        <w:r w:rsidRPr="00AB6DF6">
          <w:rPr>
            <w:rFonts w:cs="Arial"/>
          </w:rPr>
          <w:t xml:space="preserve">air </w:t>
        </w:r>
        <w:r>
          <w:rPr>
            <w:rFonts w:cs="Arial"/>
          </w:rPr>
          <w:t xml:space="preserve">dry bulb </w:t>
        </w:r>
        <w:r w:rsidRPr="00AB6DF6">
          <w:rPr>
            <w:rFonts w:cs="Arial"/>
          </w:rPr>
          <w:t>temperature drops below this limit, then the evaporative cooler operation mode changes to dry heat exchanger.</w:t>
        </w:r>
        <w:proofErr w:type="gramEnd"/>
        <w:r w:rsidRPr="005371FC">
          <w:rPr>
            <w:rFonts w:cs="Arial"/>
          </w:rPr>
          <w:t xml:space="preserve"> </w:t>
        </w:r>
        <w:r w:rsidRPr="00AB6DF6">
          <w:rPr>
            <w:rFonts w:cs="Arial"/>
          </w:rPr>
          <w:t xml:space="preserve">Users specify their own limits. If this field is left blank, then there is no </w:t>
        </w:r>
        <w:proofErr w:type="spellStart"/>
        <w:r>
          <w:rPr>
            <w:rFonts w:cs="Arial"/>
          </w:rPr>
          <w:t>drybulb</w:t>
        </w:r>
        <w:proofErr w:type="spellEnd"/>
        <w:r>
          <w:rPr>
            <w:rFonts w:cs="Arial"/>
          </w:rPr>
          <w:t xml:space="preserve"> </w:t>
        </w:r>
        <w:r w:rsidRPr="0083685E">
          <w:rPr>
            <w:rFonts w:cs="Arial"/>
          </w:rPr>
          <w:t>temperature</w:t>
        </w:r>
        <w:r>
          <w:rPr>
            <w:rFonts w:cs="Arial"/>
          </w:rPr>
          <w:t xml:space="preserve"> </w:t>
        </w:r>
        <w:r w:rsidRPr="00AB6DF6">
          <w:rPr>
            <w:rFonts w:cs="Arial"/>
          </w:rPr>
          <w:t>lower limit</w:t>
        </w:r>
        <w:r>
          <w:rPr>
            <w:rFonts w:cs="Arial"/>
          </w:rPr>
          <w:t xml:space="preserve"> for evaporative cooler operation</w:t>
        </w:r>
        <w:r w:rsidRPr="00AB6DF6">
          <w:rPr>
            <w:rFonts w:cs="Arial"/>
          </w:rPr>
          <w:t>.</w:t>
        </w:r>
        <w:r>
          <w:rPr>
            <w:rFonts w:cs="Arial"/>
          </w:rPr>
          <w:t xml:space="preserve">  If operating range control is desired then this input field and the next two input fields should be specified or all the three should be left blank or left out.  If no minimum </w:t>
        </w:r>
        <w:proofErr w:type="spellStart"/>
        <w:r>
          <w:rPr>
            <w:rFonts w:cs="Arial"/>
          </w:rPr>
          <w:t>drybulb</w:t>
        </w:r>
        <w:proofErr w:type="spellEnd"/>
        <w:r>
          <w:rPr>
            <w:rFonts w:cs="Arial"/>
          </w:rPr>
          <w:t xml:space="preserve"> temperature limit is required while there are maximum </w:t>
        </w:r>
        <w:proofErr w:type="spellStart"/>
        <w:r>
          <w:rPr>
            <w:rFonts w:cs="Arial"/>
          </w:rPr>
          <w:t>drybulb</w:t>
        </w:r>
        <w:proofErr w:type="spellEnd"/>
        <w:r>
          <w:rPr>
            <w:rFonts w:cs="Arial"/>
          </w:rPr>
          <w:t xml:space="preserve"> and </w:t>
        </w:r>
        <w:proofErr w:type="spellStart"/>
        <w:r>
          <w:rPr>
            <w:rFonts w:cs="Arial"/>
          </w:rPr>
          <w:t>wetbulb</w:t>
        </w:r>
        <w:proofErr w:type="spellEnd"/>
        <w:r>
          <w:rPr>
            <w:rFonts w:cs="Arial"/>
          </w:rPr>
          <w:t xml:space="preserve"> temperature limits then specify very low temperature limit value (e.g., -99.0 C).</w:t>
        </w:r>
      </w:ins>
    </w:p>
    <w:p w:rsidR="001C1C2C" w:rsidRPr="001C1C2C" w:rsidRDefault="001C1C2C" w:rsidP="001C1C2C">
      <w:pPr>
        <w:pStyle w:val="Heading4"/>
        <w:rPr>
          <w:ins w:id="286" w:author="Bereket Nigusse" w:date="2014-10-04T14:46:00Z"/>
        </w:rPr>
      </w:pPr>
      <w:ins w:id="287" w:author="Bereket Nigusse" w:date="2014-10-04T14:46:00Z">
        <w:r w:rsidRPr="001C1C2C">
          <w:t xml:space="preserve">Field: Evaporative Operation Maximum Limit </w:t>
        </w:r>
        <w:proofErr w:type="spellStart"/>
        <w:r w:rsidRPr="001C1C2C">
          <w:t>Wetbulb</w:t>
        </w:r>
        <w:proofErr w:type="spellEnd"/>
        <w:r w:rsidRPr="001C1C2C">
          <w:t xml:space="preserve"> Temperature</w:t>
        </w:r>
      </w:ins>
    </w:p>
    <w:p w:rsidR="001C1C2C" w:rsidRPr="000A078F" w:rsidRDefault="001C1C2C" w:rsidP="001C1C2C">
      <w:pPr>
        <w:autoSpaceDE w:val="0"/>
        <w:autoSpaceDN w:val="0"/>
        <w:adjustRightInd w:val="0"/>
        <w:rPr>
          <w:ins w:id="288" w:author="Bereket Nigusse" w:date="2014-10-04T14:46:00Z"/>
          <w:rFonts w:eastAsia="SimSun" w:cs="Arial"/>
          <w:lang w:eastAsia="zh-CN"/>
        </w:rPr>
      </w:pPr>
      <w:ins w:id="289" w:author="Bereket Nigusse" w:date="2014-10-04T14:46:00Z">
        <w:r w:rsidRPr="00AB6DF6">
          <w:rPr>
            <w:rFonts w:cs="Arial"/>
          </w:rPr>
          <w:t xml:space="preserve">This input field value </w:t>
        </w:r>
        <w:r>
          <w:rPr>
            <w:rFonts w:cs="Arial"/>
          </w:rPr>
          <w:t>defines the secondary</w:t>
        </w:r>
        <w:r w:rsidRPr="00AB6DF6">
          <w:rPr>
            <w:rFonts w:cs="Arial"/>
          </w:rPr>
          <w:t xml:space="preserve"> air </w:t>
        </w:r>
        <w:r>
          <w:rPr>
            <w:rFonts w:cs="Arial"/>
          </w:rPr>
          <w:t xml:space="preserve">inlet node </w:t>
        </w:r>
        <w:proofErr w:type="spellStart"/>
        <w:r>
          <w:rPr>
            <w:rFonts w:cs="Arial"/>
          </w:rPr>
          <w:t>wet</w:t>
        </w:r>
        <w:r w:rsidRPr="00AB6DF6">
          <w:rPr>
            <w:rFonts w:cs="Arial"/>
          </w:rPr>
          <w:t>bulb</w:t>
        </w:r>
        <w:proofErr w:type="spellEnd"/>
        <w:r w:rsidRPr="00AB6DF6">
          <w:rPr>
            <w:rFonts w:cs="Arial"/>
          </w:rPr>
          <w:t xml:space="preserve"> temperature limits in degree Celsius. When the </w:t>
        </w:r>
        <w:r>
          <w:rPr>
            <w:rFonts w:cs="Arial"/>
          </w:rPr>
          <w:t>secondary</w:t>
        </w:r>
        <w:r w:rsidRPr="00AB6DF6">
          <w:rPr>
            <w:rFonts w:cs="Arial"/>
          </w:rPr>
          <w:t xml:space="preserve"> </w:t>
        </w:r>
        <w:r>
          <w:rPr>
            <w:rFonts w:cs="Arial"/>
          </w:rPr>
          <w:t xml:space="preserve">side entering </w:t>
        </w:r>
        <w:r w:rsidRPr="00AB6DF6">
          <w:rPr>
            <w:rFonts w:cs="Arial"/>
          </w:rPr>
          <w:t xml:space="preserve">air </w:t>
        </w:r>
        <w:r>
          <w:rPr>
            <w:rFonts w:cs="Arial"/>
          </w:rPr>
          <w:t>wet</w:t>
        </w:r>
        <w:r w:rsidRPr="00AB6DF6">
          <w:rPr>
            <w:rFonts w:cs="Arial"/>
          </w:rPr>
          <w:t xml:space="preserve"> bulb temperature </w:t>
        </w:r>
        <w:r>
          <w:rPr>
            <w:rFonts w:cs="Arial"/>
          </w:rPr>
          <w:t xml:space="preserve">exceeds </w:t>
        </w:r>
        <w:r w:rsidRPr="00AB6DF6">
          <w:rPr>
            <w:rFonts w:cs="Arial"/>
          </w:rPr>
          <w:t xml:space="preserve">this limit, then the </w:t>
        </w:r>
        <w:r>
          <w:rPr>
            <w:rFonts w:cs="Arial"/>
          </w:rPr>
          <w:t xml:space="preserve">evaporative </w:t>
        </w:r>
        <w:r w:rsidRPr="00AB6DF6">
          <w:rPr>
            <w:rFonts w:cs="Arial"/>
          </w:rPr>
          <w:t xml:space="preserve">cooler </w:t>
        </w:r>
        <w:r>
          <w:rPr>
            <w:rFonts w:cs="Arial"/>
          </w:rPr>
          <w:t xml:space="preserve">is turns off and does not attempt to do any cooling. </w:t>
        </w:r>
        <w:r w:rsidRPr="00AB6DF6">
          <w:rPr>
            <w:rFonts w:cs="Arial"/>
          </w:rPr>
          <w:t xml:space="preserve">If this field is left blank, then there is no </w:t>
        </w:r>
        <w:proofErr w:type="spellStart"/>
        <w:r>
          <w:rPr>
            <w:rFonts w:cs="Arial"/>
          </w:rPr>
          <w:t>wetbulb</w:t>
        </w:r>
        <w:proofErr w:type="spellEnd"/>
        <w:r>
          <w:rPr>
            <w:rFonts w:cs="Arial"/>
          </w:rPr>
          <w:t xml:space="preserve"> </w:t>
        </w:r>
        <w:r w:rsidRPr="0083685E">
          <w:rPr>
            <w:rFonts w:cs="Arial"/>
          </w:rPr>
          <w:t>temperature</w:t>
        </w:r>
        <w:r>
          <w:rPr>
            <w:rFonts w:cs="Arial"/>
          </w:rPr>
          <w:t xml:space="preserve"> maximum</w:t>
        </w:r>
        <w:r w:rsidRPr="00AB6DF6">
          <w:rPr>
            <w:rFonts w:cs="Arial"/>
          </w:rPr>
          <w:t xml:space="preserve"> limit</w:t>
        </w:r>
        <w:r>
          <w:rPr>
            <w:rFonts w:cs="Arial"/>
          </w:rPr>
          <w:t xml:space="preserve"> for evaporative cooler wet operation mode. I</w:t>
        </w:r>
        <w:r w:rsidRPr="000A078F">
          <w:rPr>
            <w:rFonts w:eastAsia="SimSun" w:cs="Arial"/>
            <w:lang w:eastAsia="zh-CN"/>
          </w:rPr>
          <w:t xml:space="preserve">f no upper </w:t>
        </w:r>
        <w:proofErr w:type="spellStart"/>
        <w:r w:rsidRPr="000A078F">
          <w:rPr>
            <w:rFonts w:eastAsia="SimSun" w:cs="Arial"/>
            <w:lang w:eastAsia="zh-CN"/>
          </w:rPr>
          <w:t>wetbulb</w:t>
        </w:r>
        <w:proofErr w:type="spellEnd"/>
        <w:r w:rsidRPr="000A078F">
          <w:rPr>
            <w:rFonts w:eastAsia="SimSun" w:cs="Arial"/>
            <w:lang w:eastAsia="zh-CN"/>
          </w:rPr>
          <w:t xml:space="preserve"> temperature limits is desired while there are minimum </w:t>
        </w:r>
        <w:proofErr w:type="spellStart"/>
        <w:r w:rsidRPr="000A078F">
          <w:rPr>
            <w:rFonts w:eastAsia="SimSun" w:cs="Arial"/>
            <w:lang w:eastAsia="zh-CN"/>
          </w:rPr>
          <w:t>drybulb</w:t>
        </w:r>
        <w:proofErr w:type="spellEnd"/>
        <w:r w:rsidRPr="000A078F">
          <w:rPr>
            <w:rFonts w:eastAsia="SimSun" w:cs="Arial"/>
            <w:lang w:eastAsia="zh-CN"/>
          </w:rPr>
          <w:t xml:space="preserve"> and maximum </w:t>
        </w:r>
        <w:proofErr w:type="spellStart"/>
        <w:r w:rsidRPr="000A078F">
          <w:rPr>
            <w:rFonts w:eastAsia="SimSun" w:cs="Arial"/>
            <w:lang w:eastAsia="zh-CN"/>
          </w:rPr>
          <w:t>drybulb</w:t>
        </w:r>
        <w:proofErr w:type="spellEnd"/>
        <w:r w:rsidRPr="000A078F">
          <w:rPr>
            <w:rFonts w:eastAsia="SimSun" w:cs="Arial"/>
            <w:lang w:eastAsia="zh-CN"/>
          </w:rPr>
          <w:t xml:space="preserve"> upper temperature limits then then specify very high maximum </w:t>
        </w:r>
        <w:proofErr w:type="spellStart"/>
        <w:r w:rsidRPr="000A078F">
          <w:rPr>
            <w:rFonts w:eastAsia="SimSun" w:cs="Arial"/>
            <w:lang w:eastAsia="zh-CN"/>
          </w:rPr>
          <w:t>wetbulb</w:t>
        </w:r>
        <w:proofErr w:type="spellEnd"/>
        <w:r w:rsidRPr="000A078F">
          <w:rPr>
            <w:rFonts w:eastAsia="SimSun" w:cs="Arial"/>
            <w:lang w:eastAsia="zh-CN"/>
          </w:rPr>
          <w:t xml:space="preserve"> temperature limit value (e.g. 99.0 C).</w:t>
        </w:r>
      </w:ins>
    </w:p>
    <w:p w:rsidR="001C1C2C" w:rsidRPr="001C1C2C" w:rsidRDefault="001C1C2C" w:rsidP="001C1C2C">
      <w:pPr>
        <w:pStyle w:val="Heading4"/>
        <w:rPr>
          <w:ins w:id="290" w:author="Bereket Nigusse" w:date="2014-10-04T14:46:00Z"/>
        </w:rPr>
      </w:pPr>
      <w:ins w:id="291" w:author="Bereket Nigusse" w:date="2014-10-04T14:46:00Z">
        <w:r w:rsidRPr="001C1C2C">
          <w:t xml:space="preserve">Field: </w:t>
        </w:r>
      </w:ins>
      <w:ins w:id="292" w:author="Bereket Nigusse" w:date="2014-10-06T11:04:00Z">
        <w:r w:rsidR="00C37883" w:rsidRPr="001C1C2C">
          <w:t xml:space="preserve">Evaporative Operation Maximum Limit </w:t>
        </w:r>
      </w:ins>
      <w:proofErr w:type="spellStart"/>
      <w:ins w:id="293" w:author="Bereket Nigusse" w:date="2014-10-04T14:46:00Z">
        <w:r w:rsidRPr="001C1C2C">
          <w:t>Drybulb</w:t>
        </w:r>
        <w:proofErr w:type="spellEnd"/>
        <w:r w:rsidRPr="001C1C2C">
          <w:t xml:space="preserve"> Temperature</w:t>
        </w:r>
        <w:bookmarkStart w:id="294" w:name="_GoBack"/>
        <w:bookmarkEnd w:id="294"/>
      </w:ins>
    </w:p>
    <w:p w:rsidR="001C1C2C" w:rsidRDefault="001C1C2C" w:rsidP="001C1C2C">
      <w:pPr>
        <w:autoSpaceDE w:val="0"/>
        <w:autoSpaceDN w:val="0"/>
        <w:adjustRightInd w:val="0"/>
        <w:rPr>
          <w:ins w:id="295" w:author="Bereket Nigusse" w:date="2014-10-04T14:46:00Z"/>
          <w:rFonts w:cs="Arial"/>
        </w:rPr>
      </w:pPr>
      <w:ins w:id="296" w:author="Bereket Nigusse" w:date="2014-10-04T14:46:00Z">
        <w:r w:rsidRPr="00AB6DF6">
          <w:rPr>
            <w:rFonts w:cs="Arial"/>
          </w:rPr>
          <w:t xml:space="preserve">This input field value </w:t>
        </w:r>
        <w:r>
          <w:rPr>
            <w:rFonts w:cs="Arial"/>
          </w:rPr>
          <w:t>defines the secondary</w:t>
        </w:r>
        <w:r w:rsidRPr="00AB6DF6">
          <w:rPr>
            <w:rFonts w:cs="Arial"/>
          </w:rPr>
          <w:t xml:space="preserve"> air </w:t>
        </w:r>
        <w:r>
          <w:rPr>
            <w:rFonts w:cs="Arial"/>
          </w:rPr>
          <w:t xml:space="preserve">inlet node </w:t>
        </w:r>
        <w:proofErr w:type="spellStart"/>
        <w:r w:rsidRPr="00AB6DF6">
          <w:rPr>
            <w:rFonts w:cs="Arial"/>
          </w:rPr>
          <w:t>drybulb</w:t>
        </w:r>
        <w:proofErr w:type="spellEnd"/>
        <w:r w:rsidRPr="00AB6DF6">
          <w:rPr>
            <w:rFonts w:cs="Arial"/>
          </w:rPr>
          <w:t xml:space="preserve"> temperature limits in degree Celsius. When the </w:t>
        </w:r>
        <w:r>
          <w:rPr>
            <w:rFonts w:cs="Arial"/>
          </w:rPr>
          <w:t>secondary</w:t>
        </w:r>
        <w:r w:rsidRPr="00AB6DF6">
          <w:rPr>
            <w:rFonts w:cs="Arial"/>
          </w:rPr>
          <w:t xml:space="preserve"> </w:t>
        </w:r>
        <w:r>
          <w:rPr>
            <w:rFonts w:cs="Arial"/>
          </w:rPr>
          <w:t xml:space="preserve">side entering </w:t>
        </w:r>
        <w:r w:rsidRPr="00AB6DF6">
          <w:rPr>
            <w:rFonts w:cs="Arial"/>
          </w:rPr>
          <w:t xml:space="preserve">air </w:t>
        </w:r>
        <w:proofErr w:type="spellStart"/>
        <w:r w:rsidRPr="00AB6DF6">
          <w:rPr>
            <w:rFonts w:cs="Arial"/>
          </w:rPr>
          <w:t>drybulb</w:t>
        </w:r>
        <w:proofErr w:type="spellEnd"/>
        <w:r w:rsidRPr="00AB6DF6">
          <w:rPr>
            <w:rFonts w:cs="Arial"/>
          </w:rPr>
          <w:t xml:space="preserve"> temperature </w:t>
        </w:r>
        <w:r>
          <w:rPr>
            <w:rFonts w:cs="Arial"/>
          </w:rPr>
          <w:t xml:space="preserve">exceeds </w:t>
        </w:r>
        <w:r w:rsidRPr="00AB6DF6">
          <w:rPr>
            <w:rFonts w:cs="Arial"/>
          </w:rPr>
          <w:t>this limit, the evaporative cooler will not run in dry operation mode</w:t>
        </w:r>
        <w:r>
          <w:rPr>
            <w:rFonts w:cs="Arial"/>
          </w:rPr>
          <w:t xml:space="preserve"> or may be turned off depending on its </w:t>
        </w:r>
        <w:proofErr w:type="spellStart"/>
        <w:r>
          <w:rPr>
            <w:rFonts w:cs="Arial"/>
          </w:rPr>
          <w:t>wetbulb</w:t>
        </w:r>
        <w:proofErr w:type="spellEnd"/>
        <w:r>
          <w:rPr>
            <w:rFonts w:cs="Arial"/>
          </w:rPr>
          <w:t xml:space="preserve"> temperature. </w:t>
        </w:r>
        <w:r w:rsidRPr="00AB6DF6">
          <w:rPr>
            <w:rFonts w:cs="Arial"/>
          </w:rPr>
          <w:t xml:space="preserve">If this field is left blank, then there is no </w:t>
        </w:r>
        <w:proofErr w:type="spellStart"/>
        <w:r>
          <w:rPr>
            <w:rFonts w:cs="Arial"/>
          </w:rPr>
          <w:t>drybulb</w:t>
        </w:r>
        <w:proofErr w:type="spellEnd"/>
        <w:r>
          <w:rPr>
            <w:rFonts w:cs="Arial"/>
          </w:rPr>
          <w:t xml:space="preserve"> </w:t>
        </w:r>
        <w:r w:rsidRPr="0083685E">
          <w:rPr>
            <w:rFonts w:cs="Arial"/>
          </w:rPr>
          <w:t>temperature</w:t>
        </w:r>
        <w:r>
          <w:rPr>
            <w:rFonts w:cs="Arial"/>
          </w:rPr>
          <w:t xml:space="preserve"> </w:t>
        </w:r>
        <w:r w:rsidRPr="000A078F">
          <w:rPr>
            <w:rFonts w:cs="Arial"/>
          </w:rPr>
          <w:t xml:space="preserve">maximum </w:t>
        </w:r>
        <w:r w:rsidRPr="00AB6DF6">
          <w:rPr>
            <w:rFonts w:cs="Arial"/>
          </w:rPr>
          <w:t>limit</w:t>
        </w:r>
        <w:r>
          <w:rPr>
            <w:rFonts w:cs="Arial"/>
          </w:rPr>
          <w:t xml:space="preserve"> for evaporative cooler dry operation mode.</w:t>
        </w:r>
      </w:ins>
    </w:p>
    <w:p w:rsidR="001C1C2C" w:rsidRPr="005032D9" w:rsidRDefault="001C1C2C" w:rsidP="001C1C2C">
      <w:pPr>
        <w:pStyle w:val="BodyText"/>
      </w:pPr>
      <w:ins w:id="297" w:author="Bereket Nigusse" w:date="2014-10-04T14:46:00Z">
        <w:r w:rsidRPr="000A078F">
          <w:rPr>
            <w:rFonts w:cs="Arial"/>
          </w:rPr>
          <w:t xml:space="preserve">If no </w:t>
        </w:r>
        <w:proofErr w:type="spellStart"/>
        <w:r w:rsidRPr="000A078F">
          <w:rPr>
            <w:rFonts w:cs="Arial"/>
          </w:rPr>
          <w:t>drybulb</w:t>
        </w:r>
        <w:proofErr w:type="spellEnd"/>
        <w:r w:rsidRPr="000A078F">
          <w:rPr>
            <w:rFonts w:cs="Arial"/>
          </w:rPr>
          <w:t xml:space="preserve"> temperature limit is desired while there are minimum </w:t>
        </w:r>
        <w:proofErr w:type="spellStart"/>
        <w:r w:rsidRPr="000A078F">
          <w:rPr>
            <w:rFonts w:cs="Arial"/>
          </w:rPr>
          <w:t>drybulb</w:t>
        </w:r>
        <w:proofErr w:type="spellEnd"/>
        <w:r w:rsidRPr="000A078F">
          <w:rPr>
            <w:rFonts w:cs="Arial"/>
          </w:rPr>
          <w:t xml:space="preserve"> and</w:t>
        </w:r>
        <w:r>
          <w:rPr>
            <w:rFonts w:cs="Arial"/>
          </w:rPr>
          <w:t xml:space="preserve"> m</w:t>
        </w:r>
        <w:r w:rsidRPr="000A078F">
          <w:rPr>
            <w:rFonts w:cs="Arial"/>
          </w:rPr>
          <w:t xml:space="preserve">aximum </w:t>
        </w:r>
        <w:proofErr w:type="spellStart"/>
        <w:r w:rsidRPr="000A078F">
          <w:rPr>
            <w:rFonts w:cs="Arial"/>
          </w:rPr>
          <w:t>wetbulb</w:t>
        </w:r>
        <w:proofErr w:type="spellEnd"/>
        <w:r w:rsidRPr="000A078F">
          <w:rPr>
            <w:rFonts w:cs="Arial"/>
          </w:rPr>
          <w:t xml:space="preserve"> temperature limits then specify very high maximum </w:t>
        </w:r>
        <w:proofErr w:type="spellStart"/>
        <w:r w:rsidRPr="000A078F">
          <w:rPr>
            <w:rFonts w:cs="Arial"/>
          </w:rPr>
          <w:t>drybulb</w:t>
        </w:r>
        <w:proofErr w:type="spellEnd"/>
        <w:r>
          <w:rPr>
            <w:rFonts w:cs="Arial"/>
          </w:rPr>
          <w:t xml:space="preserve"> </w:t>
        </w:r>
        <w:r w:rsidRPr="000A078F">
          <w:rPr>
            <w:rFonts w:cs="Arial"/>
          </w:rPr>
          <w:t>temperature limit value (e.g. 99.0 C).</w:t>
        </w:r>
      </w:ins>
    </w:p>
    <w:p w:rsidR="0023621D" w:rsidRDefault="00D511E6" w:rsidP="0023621D">
      <w:pPr>
        <w:pStyle w:val="BodyText"/>
      </w:pPr>
      <w:r>
        <w:t>A</w:t>
      </w:r>
      <w:r w:rsidR="0023621D">
        <w:t>n IDF example is shown below:</w:t>
      </w:r>
    </w:p>
    <w:p w:rsidR="001C1C2C" w:rsidRPr="00E72C41" w:rsidRDefault="001C1C2C" w:rsidP="001C1C2C">
      <w:pPr>
        <w:pStyle w:val="IDDDefinition"/>
      </w:pPr>
      <w:r w:rsidRPr="00E72C41">
        <w:lastRenderedPageBreak/>
        <w:t xml:space="preserve">  </w:t>
      </w:r>
      <w:proofErr w:type="spellStart"/>
      <w:r w:rsidRPr="00E72C41">
        <w:t>EvaporativeCooler</w:t>
      </w:r>
      <w:proofErr w:type="gramStart"/>
      <w:r w:rsidRPr="00E72C41">
        <w:t>:Indirect:ResearchSpecial</w:t>
      </w:r>
      <w:proofErr w:type="spellEnd"/>
      <w:proofErr w:type="gramEnd"/>
      <w:r w:rsidRPr="00E72C41">
        <w:t>,</w:t>
      </w:r>
    </w:p>
    <w:p w:rsidR="001C1C2C" w:rsidRPr="00E72C41" w:rsidRDefault="001C1C2C" w:rsidP="001C1C2C">
      <w:pPr>
        <w:pStyle w:val="IDDDefinition"/>
      </w:pPr>
      <w:r w:rsidRPr="00E72C41">
        <w:t xml:space="preserve">    </w:t>
      </w:r>
      <w:proofErr w:type="spellStart"/>
      <w:r w:rsidRPr="00E72C41">
        <w:t>DataC_</w:t>
      </w:r>
      <w:proofErr w:type="gramStart"/>
      <w:r w:rsidRPr="00E72C41">
        <w:t>IndirectEvapCooler</w:t>
      </w:r>
      <w:proofErr w:type="spellEnd"/>
      <w:r w:rsidRPr="00E72C41">
        <w:t>,     !-</w:t>
      </w:r>
      <w:proofErr w:type="gramEnd"/>
      <w:r w:rsidRPr="00E72C41">
        <w:t xml:space="preserve"> Name</w:t>
      </w:r>
    </w:p>
    <w:p w:rsidR="001C1C2C" w:rsidRPr="00E72C41" w:rsidRDefault="001C1C2C" w:rsidP="001C1C2C">
      <w:pPr>
        <w:pStyle w:val="IDDDefinition"/>
      </w:pPr>
      <w:r w:rsidRPr="00E72C41">
        <w:t xml:space="preserve">    ALWAYS_</w:t>
      </w:r>
      <w:proofErr w:type="gramStart"/>
      <w:r w:rsidRPr="00E72C41">
        <w:t>ON,                    !-</w:t>
      </w:r>
      <w:proofErr w:type="gramEnd"/>
      <w:r w:rsidRPr="00E72C41">
        <w:t xml:space="preserve"> Availability Schedule Name</w:t>
      </w:r>
    </w:p>
    <w:p w:rsidR="001C1C2C" w:rsidRPr="00E72C41" w:rsidRDefault="001C1C2C" w:rsidP="001C1C2C">
      <w:pPr>
        <w:pStyle w:val="IDDDefinition"/>
      </w:pPr>
      <w:r w:rsidRPr="00E72C41">
        <w:t xml:space="preserve">    </w:t>
      </w:r>
      <w:proofErr w:type="gramStart"/>
      <w:r w:rsidRPr="00E72C41">
        <w:t>0.75,                         !-</w:t>
      </w:r>
      <w:proofErr w:type="gramEnd"/>
      <w:r w:rsidRPr="00E72C41">
        <w:t xml:space="preserve"> Cooler </w:t>
      </w:r>
      <w:proofErr w:type="spellStart"/>
      <w:ins w:id="298" w:author="Bereket Nigusse" w:date="2014-10-04T14:48:00Z">
        <w:r w:rsidR="00CA6876" w:rsidRPr="00E72C41">
          <w:t>Wetbulb</w:t>
        </w:r>
        <w:proofErr w:type="spellEnd"/>
        <w:r w:rsidR="00CA6876" w:rsidRPr="00E72C41">
          <w:t xml:space="preserve"> Design </w:t>
        </w:r>
      </w:ins>
      <w:del w:id="299" w:author="Bereket Nigusse" w:date="2014-10-04T14:48:00Z">
        <w:r w:rsidR="00CA6876" w:rsidDel="00CA6876">
          <w:delText xml:space="preserve">Maximum </w:delText>
        </w:r>
      </w:del>
      <w:r w:rsidRPr="00E72C41">
        <w:t>Effectiveness</w:t>
      </w:r>
    </w:p>
    <w:p w:rsidR="00CA6876" w:rsidRPr="00E72C41" w:rsidRDefault="00CA6876" w:rsidP="00CA6876">
      <w:pPr>
        <w:pStyle w:val="IDDDefinition"/>
        <w:rPr>
          <w:ins w:id="300" w:author="Bereket Nigusse" w:date="2014-10-04T14:48:00Z"/>
        </w:rPr>
      </w:pPr>
      <w:ins w:id="301" w:author="Bereket Nigusse" w:date="2014-10-04T14:48:00Z">
        <w:r w:rsidRPr="00E72C41">
          <w:t xml:space="preserve">    </w:t>
        </w:r>
        <w:proofErr w:type="gramStart"/>
        <w:r w:rsidRPr="00E72C41">
          <w:t>,              !-</w:t>
        </w:r>
        <w:proofErr w:type="gramEnd"/>
        <w:r w:rsidRPr="00E72C41">
          <w:t xml:space="preserve"> </w:t>
        </w:r>
        <w:proofErr w:type="spellStart"/>
        <w:r w:rsidRPr="00E72C41">
          <w:t>Wetbulb</w:t>
        </w:r>
        <w:proofErr w:type="spellEnd"/>
        <w:r w:rsidRPr="00E72C41">
          <w:t xml:space="preserve"> Effectiveness Flow Ratio Modifier Curve Name</w:t>
        </w:r>
      </w:ins>
    </w:p>
    <w:p w:rsidR="00CA6876" w:rsidRPr="00E72C41" w:rsidRDefault="00CA6876" w:rsidP="00CA6876">
      <w:pPr>
        <w:pStyle w:val="IDDDefinition"/>
        <w:rPr>
          <w:ins w:id="302" w:author="Bereket Nigusse" w:date="2014-10-04T14:48:00Z"/>
        </w:rPr>
      </w:pPr>
      <w:ins w:id="303" w:author="Bereket Nigusse" w:date="2014-10-04T14:48:00Z">
        <w:r w:rsidRPr="00E72C41">
          <w:t xml:space="preserve">    </w:t>
        </w:r>
        <w:proofErr w:type="gramStart"/>
        <w:r w:rsidRPr="00E72C41">
          <w:t>,                          !-</w:t>
        </w:r>
        <w:proofErr w:type="gramEnd"/>
        <w:r w:rsidRPr="00E72C41">
          <w:t xml:space="preserve"> Cooler </w:t>
        </w:r>
        <w:proofErr w:type="spellStart"/>
        <w:r w:rsidRPr="00E72C41">
          <w:t>Drybulb</w:t>
        </w:r>
        <w:proofErr w:type="spellEnd"/>
        <w:r w:rsidRPr="00E72C41">
          <w:t xml:space="preserve"> Design Effectiveness</w:t>
        </w:r>
      </w:ins>
    </w:p>
    <w:p w:rsidR="00CA6876" w:rsidRPr="00E72C41" w:rsidRDefault="00CA6876" w:rsidP="00CA6876">
      <w:pPr>
        <w:pStyle w:val="IDDDefinition"/>
        <w:rPr>
          <w:ins w:id="304" w:author="Bereket Nigusse" w:date="2014-10-04T14:48:00Z"/>
        </w:rPr>
      </w:pPr>
      <w:ins w:id="305" w:author="Bereket Nigusse" w:date="2014-10-04T14:48:00Z">
        <w:r w:rsidRPr="00E72C41">
          <w:t xml:space="preserve">    </w:t>
        </w:r>
        <w:proofErr w:type="gramStart"/>
        <w:r w:rsidRPr="00E72C41">
          <w:t>,              !-</w:t>
        </w:r>
        <w:proofErr w:type="gramEnd"/>
        <w:r w:rsidRPr="00E72C41">
          <w:t xml:space="preserve"> </w:t>
        </w:r>
        <w:proofErr w:type="spellStart"/>
        <w:r w:rsidRPr="00E72C41">
          <w:t>Drybulb</w:t>
        </w:r>
        <w:proofErr w:type="spellEnd"/>
        <w:r w:rsidRPr="00E72C41">
          <w:t xml:space="preserve"> Effectiveness Flow Ratio Modifier Curve Name</w:t>
        </w:r>
      </w:ins>
    </w:p>
    <w:p w:rsidR="00B95818" w:rsidDel="00B95818" w:rsidRDefault="00B95818" w:rsidP="00B95818">
      <w:pPr>
        <w:pStyle w:val="IDDDefinition"/>
        <w:rPr>
          <w:del w:id="306" w:author="Bereket Nigusse" w:date="2014-10-04T14:52:00Z"/>
        </w:rPr>
      </w:pPr>
      <w:del w:id="307" w:author="Bereket Nigusse" w:date="2014-10-04T14:52:00Z">
        <w:r w:rsidRPr="00677124" w:rsidDel="00B95818">
          <w:delText xml:space="preserve">    ,                       </w:delText>
        </w:r>
        <w:r w:rsidDel="00B95818">
          <w:delText xml:space="preserve">     </w:delText>
        </w:r>
        <w:r w:rsidRPr="00677124" w:rsidDel="00B95818">
          <w:delText xml:space="preserve"> !- Cooler Flow Ratio</w:delText>
        </w:r>
      </w:del>
    </w:p>
    <w:p w:rsidR="001C1C2C" w:rsidRPr="00E72C41" w:rsidRDefault="001C1C2C" w:rsidP="001C1C2C">
      <w:pPr>
        <w:pStyle w:val="IDDDefinition"/>
      </w:pPr>
      <w:r w:rsidRPr="00E72C41">
        <w:t xml:space="preserve">    </w:t>
      </w:r>
      <w:proofErr w:type="spellStart"/>
      <w:proofErr w:type="gramStart"/>
      <w:r w:rsidRPr="00E72C41">
        <w:t>autosize</w:t>
      </w:r>
      <w:proofErr w:type="spellEnd"/>
      <w:proofErr w:type="gramEnd"/>
      <w:r w:rsidRPr="00E72C41">
        <w:t xml:space="preserve">,                     !- Recirculating Water Pump </w:t>
      </w:r>
      <w:del w:id="308" w:author="Bereket Nigusse" w:date="2014-10-04T14:54:00Z">
        <w:r w:rsidR="00B95818" w:rsidDel="00B95818">
          <w:delText xml:space="preserve">Design </w:delText>
        </w:r>
      </w:del>
      <w:r w:rsidRPr="00E72C41">
        <w:t>Power</w:t>
      </w:r>
      <w:del w:id="309" w:author="Bereket Nigusse" w:date="2014-10-04T14:54:00Z">
        <w:r w:rsidR="00B95818" w:rsidDel="00B95818">
          <w:delText xml:space="preserve"> Consumption</w:delText>
        </w:r>
      </w:del>
    </w:p>
    <w:p w:rsidR="001C1C2C" w:rsidRPr="00E72C41" w:rsidDel="00B95818" w:rsidRDefault="001C1C2C" w:rsidP="001C1C2C">
      <w:pPr>
        <w:pStyle w:val="IDDDefinition"/>
        <w:rPr>
          <w:del w:id="310" w:author="Bereket Nigusse" w:date="2014-10-04T14:53:00Z"/>
        </w:rPr>
      </w:pPr>
      <w:del w:id="311" w:author="Bereket Nigusse" w:date="2014-10-04T14:53:00Z">
        <w:r w:rsidRPr="00E72C41" w:rsidDel="00B95818">
          <w:delText xml:space="preserve">    150.0,                        !- Water Pump Power Sizing Factor W /(m3/s)air</w:delText>
        </w:r>
      </w:del>
    </w:p>
    <w:p w:rsidR="001C1C2C" w:rsidRPr="00E72C41" w:rsidDel="00B95818" w:rsidRDefault="001C1C2C" w:rsidP="001C1C2C">
      <w:pPr>
        <w:pStyle w:val="IDDDefinition"/>
        <w:rPr>
          <w:del w:id="312" w:author="Bereket Nigusse" w:date="2014-10-04T14:53:00Z"/>
        </w:rPr>
      </w:pPr>
      <w:del w:id="313" w:author="Bereket Nigusse" w:date="2014-10-04T14:53:00Z">
        <w:r w:rsidRPr="00E72C41" w:rsidDel="00B95818">
          <w:delText xml:space="preserve">    ,              !- Water Pump Power Modifier Curve Name</w:delText>
        </w:r>
      </w:del>
    </w:p>
    <w:p w:rsidR="001C1C2C" w:rsidRPr="00E72C41" w:rsidRDefault="001C1C2C" w:rsidP="001C1C2C">
      <w:pPr>
        <w:pStyle w:val="IDDDefinition"/>
      </w:pPr>
      <w:r w:rsidRPr="00E72C41">
        <w:t xml:space="preserve">    </w:t>
      </w:r>
      <w:proofErr w:type="spellStart"/>
      <w:proofErr w:type="gramStart"/>
      <w:r w:rsidRPr="00E72C41">
        <w:t>autosize</w:t>
      </w:r>
      <w:proofErr w:type="spellEnd"/>
      <w:proofErr w:type="gramEnd"/>
      <w:r w:rsidRPr="00E72C41">
        <w:t xml:space="preserve">,                     !- Secondary </w:t>
      </w:r>
      <w:ins w:id="314" w:author="Bereket Nigusse" w:date="2014-10-04T14:56:00Z">
        <w:r w:rsidR="00B95818">
          <w:t xml:space="preserve">Air </w:t>
        </w:r>
        <w:r w:rsidR="00B95818" w:rsidRPr="00E72C41">
          <w:t xml:space="preserve">Design </w:t>
        </w:r>
      </w:ins>
      <w:del w:id="315" w:author="Bereket Nigusse" w:date="2014-10-04T14:56:00Z">
        <w:r w:rsidR="00B95818" w:rsidDel="00B95818">
          <w:delText xml:space="preserve">Fan </w:delText>
        </w:r>
      </w:del>
      <w:r w:rsidRPr="00E72C41">
        <w:t xml:space="preserve">Flow Rate  </w:t>
      </w:r>
    </w:p>
    <w:p w:rsidR="001C1C2C" w:rsidRPr="00E72C41" w:rsidRDefault="00F10FBC" w:rsidP="001C1C2C">
      <w:pPr>
        <w:pStyle w:val="IDDDefinition"/>
      </w:pPr>
      <w:ins w:id="316" w:author="Bereket Nigusse" w:date="2014-10-04T14:57:00Z">
        <w:r w:rsidRPr="00E72C41">
          <w:t xml:space="preserve">    </w:t>
        </w:r>
        <w:proofErr w:type="gramStart"/>
        <w:r w:rsidRPr="00E72C41">
          <w:t>1.0,                          !-</w:t>
        </w:r>
        <w:proofErr w:type="gramEnd"/>
        <w:r w:rsidRPr="00E72C41">
          <w:t xml:space="preserve"> Secondary Air Flow S</w:t>
        </w:r>
        <w:r>
          <w:t>caling</w:t>
        </w:r>
        <w:r w:rsidRPr="00E72C41">
          <w:t xml:space="preserve"> Factor</w:t>
        </w:r>
      </w:ins>
    </w:p>
    <w:p w:rsidR="00B95818" w:rsidDel="00B95818" w:rsidRDefault="00B95818" w:rsidP="00B95818">
      <w:pPr>
        <w:pStyle w:val="IDDDefinition"/>
        <w:rPr>
          <w:del w:id="317" w:author="Bereket Nigusse" w:date="2014-10-04T14:53:00Z"/>
        </w:rPr>
      </w:pPr>
      <w:del w:id="318" w:author="Bereket Nigusse" w:date="2014-10-04T14:53:00Z">
        <w:r w:rsidDel="00B95818">
          <w:delText xml:space="preserve">    0.600,                        !- Secondary Fan Total Efficiency</w:delText>
        </w:r>
      </w:del>
    </w:p>
    <w:p w:rsidR="001C1C2C" w:rsidRDefault="00B95818" w:rsidP="00B95818">
      <w:pPr>
        <w:pStyle w:val="IDDDefinition"/>
      </w:pPr>
      <w:del w:id="319" w:author="Bereket Nigusse" w:date="2014-10-04T14:53:00Z">
        <w:r w:rsidDel="00B95818">
          <w:delText xml:space="preserve">    125.0,                        !- Secondary Fan Delta Pressure {Pa}</w:delText>
        </w:r>
      </w:del>
    </w:p>
    <w:p w:rsidR="00B95818" w:rsidRPr="00E72C41" w:rsidRDefault="00B95818" w:rsidP="00B95818">
      <w:pPr>
        <w:pStyle w:val="IDDDefinition"/>
        <w:rPr>
          <w:ins w:id="320" w:author="Bereket Nigusse" w:date="2014-10-04T14:54:00Z"/>
        </w:rPr>
      </w:pPr>
      <w:ins w:id="321" w:author="Bereket Nigusse" w:date="2014-10-04T14:54:00Z">
        <w:r w:rsidRPr="00E72C41">
          <w:t xml:space="preserve">    </w:t>
        </w:r>
        <w:proofErr w:type="spellStart"/>
        <w:proofErr w:type="gramStart"/>
        <w:r w:rsidRPr="00E72C41">
          <w:t>autosize</w:t>
        </w:r>
        <w:proofErr w:type="spellEnd"/>
        <w:proofErr w:type="gramEnd"/>
        <w:r w:rsidRPr="00E72C41">
          <w:t xml:space="preserve">,                     !- Secondary </w:t>
        </w:r>
        <w:r>
          <w:t xml:space="preserve">Air </w:t>
        </w:r>
        <w:r w:rsidRPr="00E72C41">
          <w:t>Fan Design Power</w:t>
        </w:r>
      </w:ins>
    </w:p>
    <w:p w:rsidR="00B95818" w:rsidRPr="00E72C41" w:rsidRDefault="00B95818" w:rsidP="00B95818">
      <w:pPr>
        <w:pStyle w:val="IDDDefinition"/>
        <w:rPr>
          <w:ins w:id="322" w:author="Bereket Nigusse" w:date="2014-10-04T14:54:00Z"/>
        </w:rPr>
      </w:pPr>
      <w:ins w:id="323" w:author="Bereket Nigusse" w:date="2014-10-04T14:54:00Z">
        <w:r w:rsidRPr="00E72C41">
          <w:t xml:space="preserve">    </w:t>
        </w:r>
        <w:proofErr w:type="gramStart"/>
        <w:r w:rsidRPr="00E72C41">
          <w:t>800.0,                        !-</w:t>
        </w:r>
        <w:proofErr w:type="gramEnd"/>
        <w:r w:rsidRPr="00E72C41">
          <w:t xml:space="preserve"> Secondary </w:t>
        </w:r>
        <w:r>
          <w:t xml:space="preserve">Air </w:t>
        </w:r>
        <w:r w:rsidRPr="00E72C41">
          <w:t>Fan Sizing Specific Power W</w:t>
        </w:r>
      </w:ins>
    </w:p>
    <w:p w:rsidR="00B95818" w:rsidRPr="00E72C41" w:rsidRDefault="00B95818" w:rsidP="00B95818">
      <w:pPr>
        <w:pStyle w:val="IDDDefinition"/>
        <w:rPr>
          <w:ins w:id="324" w:author="Bereket Nigusse" w:date="2014-10-04T14:54:00Z"/>
        </w:rPr>
      </w:pPr>
      <w:ins w:id="325" w:author="Bereket Nigusse" w:date="2014-10-04T14:54:00Z">
        <w:r w:rsidRPr="00E72C41">
          <w:t xml:space="preserve">    </w:t>
        </w:r>
        <w:proofErr w:type="gramStart"/>
        <w:r w:rsidRPr="00E72C41">
          <w:t>,               !-</w:t>
        </w:r>
        <w:proofErr w:type="gramEnd"/>
        <w:r w:rsidRPr="00E72C41">
          <w:t xml:space="preserve"> Secondary </w:t>
        </w:r>
        <w:r>
          <w:t xml:space="preserve">Air </w:t>
        </w:r>
        <w:r w:rsidRPr="00E72C41">
          <w:t>Fan Power Modifier Curve Name</w:t>
        </w:r>
      </w:ins>
    </w:p>
    <w:p w:rsidR="001C1C2C" w:rsidRPr="00E72C41" w:rsidRDefault="001C1C2C" w:rsidP="001C1C2C">
      <w:pPr>
        <w:pStyle w:val="IDDDefinition"/>
      </w:pPr>
      <w:r w:rsidRPr="00E72C41">
        <w:t xml:space="preserve">    Return Air </w:t>
      </w:r>
      <w:proofErr w:type="gramStart"/>
      <w:r w:rsidRPr="00E72C41">
        <w:t>Node,              !-</w:t>
      </w:r>
      <w:proofErr w:type="gramEnd"/>
      <w:r w:rsidRPr="00E72C41">
        <w:t xml:space="preserve"> Primary Air Inlet Node Name</w:t>
      </w:r>
    </w:p>
    <w:p w:rsidR="001C1C2C" w:rsidRPr="00E72C41" w:rsidRDefault="001C1C2C" w:rsidP="001C1C2C">
      <w:pPr>
        <w:pStyle w:val="IDDDefinition"/>
      </w:pPr>
      <w:r w:rsidRPr="00E72C41">
        <w:t xml:space="preserve">    </w:t>
      </w:r>
      <w:proofErr w:type="spellStart"/>
      <w:r w:rsidRPr="00E72C41">
        <w:t>IndEC</w:t>
      </w:r>
      <w:proofErr w:type="spellEnd"/>
      <w:r w:rsidRPr="00E72C41">
        <w:t xml:space="preserve"> Outlet </w:t>
      </w:r>
      <w:proofErr w:type="gramStart"/>
      <w:r w:rsidRPr="00E72C41">
        <w:t>Node,            !-</w:t>
      </w:r>
      <w:proofErr w:type="gramEnd"/>
      <w:r w:rsidRPr="00E72C41">
        <w:t xml:space="preserve"> Primary Air Outlet Node Name</w:t>
      </w:r>
    </w:p>
    <w:p w:rsidR="001C1C2C" w:rsidRPr="00E72C41" w:rsidRDefault="00B95818" w:rsidP="001C1C2C">
      <w:pPr>
        <w:pStyle w:val="IDDDefinition"/>
      </w:pPr>
      <w:ins w:id="326" w:author="Bereket Nigusse" w:date="2014-10-04T14:54:00Z">
        <w:r w:rsidRPr="00E72C41">
          <w:t xml:space="preserve">    </w:t>
        </w:r>
        <w:proofErr w:type="spellStart"/>
        <w:proofErr w:type="gramStart"/>
        <w:r w:rsidRPr="00E72C41">
          <w:t>autosize</w:t>
        </w:r>
        <w:proofErr w:type="spellEnd"/>
        <w:proofErr w:type="gramEnd"/>
        <w:r w:rsidRPr="00E72C41">
          <w:t xml:space="preserve">,                     !- Primary Design Air Flow Rate  </w:t>
        </w:r>
      </w:ins>
    </w:p>
    <w:p w:rsidR="001C1C2C" w:rsidDel="00B95818" w:rsidRDefault="00B95818" w:rsidP="001C1C2C">
      <w:pPr>
        <w:pStyle w:val="IDDDefinition"/>
        <w:rPr>
          <w:del w:id="327" w:author="Bereket Nigusse" w:date="2014-10-04T14:55:00Z"/>
        </w:rPr>
      </w:pPr>
      <w:del w:id="328" w:author="Bereket Nigusse" w:date="2014-10-04T14:55:00Z">
        <w:r w:rsidRPr="00677124" w:rsidDel="00B95818">
          <w:delText xml:space="preserve">    ,                     </w:delText>
        </w:r>
        <w:r w:rsidDel="00B95818">
          <w:delText xml:space="preserve">     </w:delText>
        </w:r>
        <w:r w:rsidRPr="00677124" w:rsidDel="00B95818">
          <w:delText xml:space="preserve">   !- Control Type</w:delText>
        </w:r>
      </w:del>
    </w:p>
    <w:p w:rsidR="001C1C2C" w:rsidRPr="00E72C41" w:rsidRDefault="001C1C2C" w:rsidP="001C1C2C">
      <w:pPr>
        <w:pStyle w:val="IDDDefinition"/>
      </w:pPr>
      <w:r w:rsidRPr="00E72C41">
        <w:t xml:space="preserve">    </w:t>
      </w:r>
      <w:proofErr w:type="gramStart"/>
      <w:r w:rsidRPr="00E72C41">
        <w:t>0.9 ,</w:t>
      </w:r>
      <w:proofErr w:type="gramEnd"/>
      <w:r w:rsidRPr="00E72C41">
        <w:t xml:space="preserve">                         !- Dewpoint Effectiveness Factor</w:t>
      </w:r>
    </w:p>
    <w:p w:rsidR="001C1C2C" w:rsidRPr="00E72C41" w:rsidRDefault="001C1C2C" w:rsidP="001C1C2C">
      <w:pPr>
        <w:pStyle w:val="IDDDefinition"/>
      </w:pPr>
      <w:r w:rsidRPr="00E72C41">
        <w:t xml:space="preserve">    </w:t>
      </w:r>
      <w:proofErr w:type="spellStart"/>
      <w:r w:rsidRPr="00E72C41">
        <w:t>IndEC</w:t>
      </w:r>
      <w:proofErr w:type="spellEnd"/>
      <w:r w:rsidRPr="00E72C41">
        <w:t xml:space="preserve"> OA Air Inlet </w:t>
      </w:r>
      <w:proofErr w:type="gramStart"/>
      <w:r w:rsidRPr="00E72C41">
        <w:t>Node,      !-</w:t>
      </w:r>
      <w:proofErr w:type="gramEnd"/>
      <w:r w:rsidRPr="00E72C41">
        <w:t xml:space="preserve"> Secondary Air Inlet Node Name</w:t>
      </w:r>
    </w:p>
    <w:p w:rsidR="00B95818" w:rsidRPr="00E72C41" w:rsidRDefault="00B95818" w:rsidP="00B95818">
      <w:pPr>
        <w:pStyle w:val="IDDDefinition"/>
        <w:rPr>
          <w:ins w:id="329" w:author="Bereket Nigusse" w:date="2014-10-04T14:55:00Z"/>
        </w:rPr>
      </w:pPr>
      <w:ins w:id="330" w:author="Bereket Nigusse" w:date="2014-10-04T14:55:00Z">
        <w:r w:rsidRPr="00E72C41">
          <w:t xml:space="preserve">    </w:t>
        </w:r>
        <w:proofErr w:type="spellStart"/>
        <w:r w:rsidRPr="00E72C41">
          <w:t>IndEC</w:t>
        </w:r>
        <w:proofErr w:type="spellEnd"/>
        <w:r w:rsidRPr="00E72C41">
          <w:t xml:space="preserve"> OA Air Outlet </w:t>
        </w:r>
        <w:proofErr w:type="gramStart"/>
        <w:r w:rsidRPr="00E72C41">
          <w:t>Node,     !-</w:t>
        </w:r>
        <w:proofErr w:type="gramEnd"/>
        <w:r w:rsidRPr="00E72C41">
          <w:t xml:space="preserve"> Secondary Air Outlet Node Name</w:t>
        </w:r>
      </w:ins>
    </w:p>
    <w:p w:rsidR="001C1C2C" w:rsidRPr="00E72C41" w:rsidRDefault="001C1C2C" w:rsidP="001C1C2C">
      <w:pPr>
        <w:pStyle w:val="IDDDefinition"/>
      </w:pPr>
      <w:r w:rsidRPr="00E72C41">
        <w:t xml:space="preserve">    </w:t>
      </w:r>
      <w:proofErr w:type="spellStart"/>
      <w:r w:rsidRPr="00E72C41">
        <w:t>IndEC</w:t>
      </w:r>
      <w:proofErr w:type="spellEnd"/>
      <w:r w:rsidRPr="00E72C41">
        <w:t xml:space="preserve"> Outlet </w:t>
      </w:r>
      <w:proofErr w:type="gramStart"/>
      <w:r w:rsidRPr="00E72C41">
        <w:t>Node,            !-</w:t>
      </w:r>
      <w:proofErr w:type="gramEnd"/>
      <w:r w:rsidRPr="00E72C41">
        <w:t xml:space="preserve"> Sensor Node Name</w:t>
      </w:r>
    </w:p>
    <w:p w:rsidR="001C1C2C" w:rsidRPr="00E72C41" w:rsidRDefault="001C1C2C" w:rsidP="001C1C2C">
      <w:pPr>
        <w:pStyle w:val="IDDDefinition"/>
      </w:pPr>
      <w:r w:rsidRPr="00E72C41">
        <w:t xml:space="preserve">    </w:t>
      </w:r>
      <w:proofErr w:type="gramStart"/>
      <w:r w:rsidRPr="00E72C41">
        <w:t>,                             !-</w:t>
      </w:r>
      <w:proofErr w:type="gramEnd"/>
      <w:r w:rsidRPr="00E72C41">
        <w:t xml:space="preserve"> Relief Air Inlet Node Name</w:t>
      </w:r>
    </w:p>
    <w:p w:rsidR="001C1C2C" w:rsidRPr="00E72C41" w:rsidRDefault="001C1C2C" w:rsidP="001C1C2C">
      <w:pPr>
        <w:pStyle w:val="IDDDefinition"/>
      </w:pPr>
      <w:r w:rsidRPr="00E72C41">
        <w:t xml:space="preserve">    </w:t>
      </w:r>
      <w:proofErr w:type="gramStart"/>
      <w:r w:rsidRPr="00E72C41">
        <w:t>,                             !-</w:t>
      </w:r>
      <w:proofErr w:type="gramEnd"/>
      <w:r w:rsidRPr="00E72C41">
        <w:t xml:space="preserve"> Water Supply Storage Tank Name</w:t>
      </w:r>
    </w:p>
    <w:p w:rsidR="001C1C2C" w:rsidRPr="00E72C41" w:rsidRDefault="001C1C2C" w:rsidP="001C1C2C">
      <w:pPr>
        <w:pStyle w:val="IDDDefinition"/>
      </w:pPr>
      <w:r w:rsidRPr="00E72C41">
        <w:t xml:space="preserve">    </w:t>
      </w:r>
      <w:proofErr w:type="gramStart"/>
      <w:r w:rsidRPr="00E72C41">
        <w:t>0.0,                          !-</w:t>
      </w:r>
      <w:proofErr w:type="gramEnd"/>
      <w:r w:rsidRPr="00E72C41">
        <w:t xml:space="preserve"> Drift Loss Fraction</w:t>
      </w:r>
    </w:p>
    <w:p w:rsidR="001C1C2C" w:rsidRPr="00E72C41" w:rsidRDefault="001C1C2C" w:rsidP="001C1C2C">
      <w:pPr>
        <w:pStyle w:val="IDDDefinition"/>
      </w:pPr>
      <w:r w:rsidRPr="00E72C41">
        <w:t xml:space="preserve">    </w:t>
      </w:r>
      <w:proofErr w:type="gramStart"/>
      <w:r>
        <w:t>;</w:t>
      </w:r>
      <w:r w:rsidRPr="00E72C41">
        <w:t xml:space="preserve">                             !-</w:t>
      </w:r>
      <w:proofErr w:type="gramEnd"/>
      <w:r w:rsidRPr="00E72C41">
        <w:t xml:space="preserve"> Blowdown Concentration Ratio</w:t>
      </w:r>
    </w:p>
    <w:p w:rsidR="001C1C2C" w:rsidRPr="001C1C2C" w:rsidRDefault="001C1C2C" w:rsidP="001C1C2C">
      <w:pPr>
        <w:pStyle w:val="BodyText"/>
        <w:rPr>
          <w:ins w:id="331" w:author="Bereket Nigusse" w:date="2014-10-04T14:45:00Z"/>
        </w:rPr>
      </w:pPr>
    </w:p>
    <w:p w:rsidR="0023621D" w:rsidRDefault="0023621D" w:rsidP="0023621D">
      <w:pPr>
        <w:pStyle w:val="Heading3"/>
      </w:pPr>
      <w:bookmarkStart w:id="332" w:name="_Toc146669771"/>
      <w:bookmarkStart w:id="333" w:name="_Toc212974667"/>
      <w:bookmarkStart w:id="334" w:name="_Toc214167335"/>
      <w:bookmarkStart w:id="335" w:name="_Toc372812126"/>
      <w:proofErr w:type="spellStart"/>
      <w:r>
        <w:t>EvaporativeCooler</w:t>
      </w:r>
      <w:proofErr w:type="gramStart"/>
      <w:r>
        <w:t>:Indirect:ResearchSpecial</w:t>
      </w:r>
      <w:proofErr w:type="spellEnd"/>
      <w:proofErr w:type="gramEnd"/>
      <w:r>
        <w:t xml:space="preserve"> Outputs</w:t>
      </w:r>
      <w:bookmarkEnd w:id="332"/>
      <w:bookmarkEnd w:id="333"/>
      <w:bookmarkEnd w:id="334"/>
      <w:bookmarkEnd w:id="335"/>
    </w:p>
    <w:p w:rsidR="0023621D" w:rsidRDefault="0023621D" w:rsidP="0023621D">
      <w:pPr>
        <w:pStyle w:val="BodyTextKeep"/>
        <w:keepNext w:val="0"/>
      </w:pPr>
      <w:r>
        <w:t xml:space="preserve">The output variables that are available for the </w:t>
      </w:r>
      <w:proofErr w:type="spellStart"/>
      <w:r>
        <w:t>EvaporativeCooler:Indirect:ResearchSpecial</w:t>
      </w:r>
      <w:proofErr w:type="spellEnd"/>
      <w:r>
        <w:t xml:space="preserve"> object are shown below:</w:t>
      </w:r>
    </w:p>
    <w:p w:rsidR="006D39B0" w:rsidRDefault="006D39B0" w:rsidP="006D39B0">
      <w:pPr>
        <w:pStyle w:val="CodeIDDSamples"/>
      </w:pPr>
      <w:proofErr w:type="spellStart"/>
      <w:r>
        <w:t>HVAC</w:t>
      </w:r>
      <w:proofErr w:type="gramStart"/>
      <w:r>
        <w:t>,Average,Evaporative</w:t>
      </w:r>
      <w:proofErr w:type="spellEnd"/>
      <w:proofErr w:type="gramEnd"/>
      <w:r>
        <w:t xml:space="preserve"> Cooler Total Stage Effectiveness</w:t>
      </w:r>
      <w:ins w:id="336" w:author="Bereket Nigusse" w:date="2014-09-29T14:48:00Z">
        <w:r w:rsidR="00DC14EB">
          <w:t xml:space="preserve"> []</w:t>
        </w:r>
      </w:ins>
    </w:p>
    <w:p w:rsidR="006D39B0" w:rsidRDefault="006D39B0" w:rsidP="006D39B0">
      <w:pPr>
        <w:pStyle w:val="CodeIDDSamples"/>
      </w:pPr>
      <w:proofErr w:type="spellStart"/>
      <w:r>
        <w:t>HVAC</w:t>
      </w:r>
      <w:proofErr w:type="gramStart"/>
      <w:r>
        <w:t>,Average,Evaporative</w:t>
      </w:r>
      <w:proofErr w:type="spellEnd"/>
      <w:proofErr w:type="gramEnd"/>
      <w:r>
        <w:t xml:space="preserve"> Cooler Part Load Ratio</w:t>
      </w:r>
      <w:ins w:id="337" w:author="Bereket Nigusse" w:date="2014-09-29T14:48:00Z">
        <w:r w:rsidR="00DC14EB">
          <w:t xml:space="preserve"> []</w:t>
        </w:r>
      </w:ins>
    </w:p>
    <w:p w:rsidR="006D39B0" w:rsidRDefault="006D39B0" w:rsidP="006D39B0">
      <w:pPr>
        <w:pStyle w:val="CodeIDDSamples"/>
      </w:pPr>
      <w:proofErr w:type="spellStart"/>
      <w:r>
        <w:t>HVAC</w:t>
      </w:r>
      <w:proofErr w:type="gramStart"/>
      <w:r>
        <w:t>,Average,Evaporative</w:t>
      </w:r>
      <w:proofErr w:type="spellEnd"/>
      <w:proofErr w:type="gramEnd"/>
      <w:r>
        <w:t xml:space="preserve"> Cooler Dewpoint Bound Status</w:t>
      </w:r>
      <w:ins w:id="338" w:author="Bereket Nigusse" w:date="2014-09-29T14:48:00Z">
        <w:r w:rsidR="00DC14EB">
          <w:t xml:space="preserve"> []</w:t>
        </w:r>
      </w:ins>
    </w:p>
    <w:p w:rsidR="00DC14EB" w:rsidRDefault="00DC14EB" w:rsidP="006D39B0">
      <w:pPr>
        <w:pStyle w:val="CodeIDDSamples"/>
        <w:rPr>
          <w:ins w:id="339" w:author="Bereket Nigusse" w:date="2014-09-29T14:48:00Z"/>
        </w:rPr>
      </w:pPr>
      <w:proofErr w:type="spellStart"/>
      <w:ins w:id="340" w:author="Bereket Nigusse" w:date="2014-09-29T14:48:00Z">
        <w:r>
          <w:t>HVAC</w:t>
        </w:r>
        <w:proofErr w:type="gramStart"/>
        <w:r>
          <w:t>,Average,Evaporative</w:t>
        </w:r>
        <w:proofErr w:type="spellEnd"/>
        <w:proofErr w:type="gramEnd"/>
        <w:r>
          <w:t xml:space="preserve"> Cooler Operating Mode </w:t>
        </w:r>
        <w:proofErr w:type="spellStart"/>
        <w:r>
          <w:t>Satus</w:t>
        </w:r>
        <w:proofErr w:type="spellEnd"/>
        <w:r>
          <w:t xml:space="preserve"> []</w:t>
        </w:r>
      </w:ins>
    </w:p>
    <w:p w:rsidR="006D39B0" w:rsidRDefault="006D39B0" w:rsidP="006D39B0">
      <w:pPr>
        <w:pStyle w:val="CodeIDDSamples"/>
      </w:pPr>
      <w:proofErr w:type="spellStart"/>
      <w:r>
        <w:t>HVAC</w:t>
      </w:r>
      <w:proofErr w:type="gramStart"/>
      <w:r>
        <w:t>,Sum,Evaporative</w:t>
      </w:r>
      <w:proofErr w:type="spellEnd"/>
      <w:proofErr w:type="gramEnd"/>
      <w:r>
        <w:t xml:space="preserve"> Cooler Electric Energy [J]</w:t>
      </w:r>
    </w:p>
    <w:p w:rsidR="006D39B0" w:rsidRDefault="006D39B0" w:rsidP="006D39B0">
      <w:pPr>
        <w:pStyle w:val="CodeIDDSamples"/>
      </w:pPr>
      <w:proofErr w:type="spellStart"/>
      <w:r>
        <w:t>HVAC,Average,Evaporative</w:t>
      </w:r>
      <w:proofErr w:type="spellEnd"/>
      <w:r>
        <w:t xml:space="preserve"> Cooler Electric Power [W]</w:t>
      </w:r>
    </w:p>
    <w:p w:rsidR="006D39B0" w:rsidRDefault="006D39B0" w:rsidP="006D39B0">
      <w:pPr>
        <w:pStyle w:val="CodeIDDSamples"/>
      </w:pPr>
      <w:proofErr w:type="spellStart"/>
      <w:r>
        <w:t>HVAC,Sum,Evaporative</w:t>
      </w:r>
      <w:proofErr w:type="spellEnd"/>
      <w:r>
        <w:t xml:space="preserve"> Cooler Storage Tank Water Volume [m3]</w:t>
      </w:r>
    </w:p>
    <w:p w:rsidR="006D39B0" w:rsidRDefault="006D39B0" w:rsidP="006D39B0">
      <w:pPr>
        <w:pStyle w:val="CodeIDDSamples"/>
      </w:pPr>
      <w:proofErr w:type="spellStart"/>
      <w:r>
        <w:t>HVAC,Sum,Evaporative</w:t>
      </w:r>
      <w:proofErr w:type="spellEnd"/>
      <w:r>
        <w:t xml:space="preserve"> Cooler Starved Water Volume [m3]</w:t>
      </w:r>
    </w:p>
    <w:p w:rsidR="006D39B0" w:rsidRDefault="006D39B0" w:rsidP="006D39B0">
      <w:pPr>
        <w:pStyle w:val="CodeIDDSamples"/>
      </w:pPr>
      <w:proofErr w:type="spellStart"/>
      <w:r>
        <w:t>HVAC,Sum,Evaporative</w:t>
      </w:r>
      <w:proofErr w:type="spellEnd"/>
      <w:r>
        <w:t xml:space="preserve"> Cooler Starved Mains Water Volume [m3]</w:t>
      </w:r>
    </w:p>
    <w:p w:rsidR="006D39B0" w:rsidRDefault="006D39B0" w:rsidP="006D39B0">
      <w:pPr>
        <w:pStyle w:val="BodyText"/>
      </w:pPr>
    </w:p>
    <w:p w:rsidR="006D39B0" w:rsidRDefault="006D39B0" w:rsidP="006D39B0">
      <w:pPr>
        <w:pStyle w:val="Heading4"/>
      </w:pPr>
      <w:r>
        <w:t>Evaporative Cooler Total Stage Effectiveness []</w:t>
      </w:r>
    </w:p>
    <w:p w:rsidR="006D39B0" w:rsidRDefault="006D39B0" w:rsidP="006D39B0">
      <w:pPr>
        <w:pStyle w:val="BodyText"/>
        <w:rPr>
          <w:ins w:id="341" w:author="Bereket Nigusse" w:date="2014-09-29T14:30:00Z"/>
        </w:rPr>
      </w:pPr>
      <w:r>
        <w:t xml:space="preserve">The Total Stage Efficiency is defined as </w:t>
      </w:r>
      <w:r w:rsidRPr="00D37048">
        <w:t xml:space="preserve">the temperature change of the supply air divided by the difference between the </w:t>
      </w:r>
      <w:ins w:id="342" w:author="Bereket Nigusse" w:date="2014-09-30T08:19:00Z">
        <w:r w:rsidR="00DE199A">
          <w:t>primary air entering</w:t>
        </w:r>
      </w:ins>
      <w:del w:id="343" w:author="Bereket Nigusse" w:date="2014-09-30T08:19:00Z">
        <w:r w:rsidRPr="00D37048" w:rsidDel="00DE199A">
          <w:delText>outdoor</w:delText>
        </w:r>
      </w:del>
      <w:r w:rsidRPr="00D37048">
        <w:t xml:space="preserve"> </w:t>
      </w:r>
      <w:r>
        <w:t>dry-bulb</w:t>
      </w:r>
      <w:r w:rsidRPr="00D37048">
        <w:t xml:space="preserve"> </w:t>
      </w:r>
      <w:ins w:id="344" w:author="Bereket Nigusse" w:date="2014-09-30T09:03:00Z">
        <w:r w:rsidR="003335FE">
          <w:t xml:space="preserve">temperature </w:t>
        </w:r>
      </w:ins>
      <w:r w:rsidRPr="00D37048">
        <w:t xml:space="preserve">and </w:t>
      </w:r>
      <w:ins w:id="345" w:author="Bereket Nigusse" w:date="2014-09-30T08:19:00Z">
        <w:r w:rsidR="00DE199A">
          <w:t xml:space="preserve">the secondary air </w:t>
        </w:r>
        <w:proofErr w:type="spellStart"/>
        <w:r w:rsidR="00DE199A">
          <w:t>enterig</w:t>
        </w:r>
        <w:proofErr w:type="spellEnd"/>
        <w:r w:rsidR="00DE199A">
          <w:t xml:space="preserve"> </w:t>
        </w:r>
      </w:ins>
      <w:r>
        <w:t>wet-bulb</w:t>
      </w:r>
      <w:r w:rsidRPr="00D37048">
        <w:t xml:space="preserve"> temperature</w:t>
      </w:r>
      <w:ins w:id="346" w:author="Bereket Nigusse" w:date="2014-09-30T08:19:00Z">
        <w:r w:rsidR="00DE199A">
          <w:t xml:space="preserve"> for wet operating mode or the </w:t>
        </w:r>
        <w:proofErr w:type="spellStart"/>
        <w:r w:rsidR="00DE199A" w:rsidRPr="00D37048">
          <w:t>the</w:t>
        </w:r>
        <w:proofErr w:type="spellEnd"/>
        <w:r w:rsidR="00DE199A" w:rsidRPr="00D37048">
          <w:t xml:space="preserve"> difference between the </w:t>
        </w:r>
        <w:r w:rsidR="00DE199A">
          <w:t>primary air entering</w:t>
        </w:r>
        <w:r w:rsidR="00DE199A" w:rsidRPr="00D37048">
          <w:t xml:space="preserve"> </w:t>
        </w:r>
        <w:r w:rsidR="00DE199A">
          <w:t>dry-bulb</w:t>
        </w:r>
        <w:r w:rsidR="00DE199A" w:rsidRPr="00D37048">
          <w:t xml:space="preserve"> </w:t>
        </w:r>
      </w:ins>
      <w:ins w:id="347" w:author="Bereket Nigusse" w:date="2014-09-30T09:03:00Z">
        <w:r w:rsidR="003335FE">
          <w:t xml:space="preserve">temperature </w:t>
        </w:r>
      </w:ins>
      <w:ins w:id="348" w:author="Bereket Nigusse" w:date="2014-09-30T08:19:00Z">
        <w:r w:rsidR="00DE199A" w:rsidRPr="00D37048">
          <w:t xml:space="preserve">and </w:t>
        </w:r>
        <w:r w:rsidR="00DE199A">
          <w:t xml:space="preserve">the secondary air </w:t>
        </w:r>
        <w:proofErr w:type="spellStart"/>
        <w:r w:rsidR="00DE199A">
          <w:t>enterig</w:t>
        </w:r>
        <w:proofErr w:type="spellEnd"/>
        <w:r w:rsidR="00DE199A">
          <w:t xml:space="preserve"> </w:t>
        </w:r>
      </w:ins>
      <w:ins w:id="349" w:author="Bereket Nigusse" w:date="2014-09-30T08:20:00Z">
        <w:r w:rsidR="00DE199A">
          <w:t>dry</w:t>
        </w:r>
      </w:ins>
      <w:ins w:id="350" w:author="Bereket Nigusse" w:date="2014-09-30T08:19:00Z">
        <w:r w:rsidR="00DE199A">
          <w:t>-bulb</w:t>
        </w:r>
        <w:r w:rsidR="00DE199A" w:rsidRPr="00D37048">
          <w:t xml:space="preserve"> temperature</w:t>
        </w:r>
        <w:r w:rsidR="00DE199A">
          <w:t xml:space="preserve"> for </w:t>
        </w:r>
      </w:ins>
      <w:ins w:id="351" w:author="Bereket Nigusse" w:date="2014-09-30T08:20:00Z">
        <w:r w:rsidR="00DE199A">
          <w:t xml:space="preserve">dry operating </w:t>
        </w:r>
      </w:ins>
      <w:ins w:id="352" w:author="Bereket Nigusse" w:date="2014-09-30T08:19:00Z">
        <w:r w:rsidR="00DE199A">
          <w:t>mode</w:t>
        </w:r>
      </w:ins>
      <w:r>
        <w:t>, including the effect of the reduction in flow because of the secondary air stream.</w:t>
      </w:r>
      <w:r w:rsidRPr="00D37048">
        <w:t xml:space="preserve"> In other words, it is a measure of the approach to the </w:t>
      </w:r>
      <w:ins w:id="353" w:author="Bereket Nigusse" w:date="2014-09-30T08:21:00Z">
        <w:r w:rsidR="00DE199A">
          <w:t xml:space="preserve">secondary air </w:t>
        </w:r>
      </w:ins>
      <w:del w:id="354" w:author="Bereket Nigusse" w:date="2014-09-30T08:21:00Z">
        <w:r w:rsidRPr="00D37048" w:rsidDel="00DE199A">
          <w:delText xml:space="preserve">outdoor </w:delText>
        </w:r>
      </w:del>
      <w:r>
        <w:t>wet-bulb</w:t>
      </w:r>
      <w:r w:rsidRPr="00D37048">
        <w:t xml:space="preserve"> temperature</w:t>
      </w:r>
      <w:ins w:id="355" w:author="Bereket Nigusse" w:date="2014-09-30T08:21:00Z">
        <w:r w:rsidR="00DE199A">
          <w:t xml:space="preserve"> for wet operating mode, or it is a measure of the approach to </w:t>
        </w:r>
        <w:r w:rsidR="00DE199A" w:rsidRPr="002C2A2F">
          <w:t xml:space="preserve">the </w:t>
        </w:r>
        <w:r w:rsidR="00DE199A">
          <w:t>secondary air entering dry</w:t>
        </w:r>
        <w:r w:rsidR="00DE199A" w:rsidRPr="002C2A2F">
          <w:t>-bulb temperature</w:t>
        </w:r>
        <w:r w:rsidR="00DE199A">
          <w:t xml:space="preserve"> for dry operating mode</w:t>
        </w:r>
      </w:ins>
      <w:r w:rsidRPr="00D37048">
        <w:t>.</w:t>
      </w:r>
    </w:p>
    <w:p w:rsidR="00A73704" w:rsidRDefault="00A73704" w:rsidP="00A73704">
      <w:pPr>
        <w:pStyle w:val="Heading4"/>
        <w:rPr>
          <w:ins w:id="356" w:author="Bereket Nigusse" w:date="2014-09-29T14:30:00Z"/>
        </w:rPr>
      </w:pPr>
      <w:ins w:id="357" w:author="Bereket Nigusse" w:date="2014-09-29T14:30:00Z">
        <w:r>
          <w:t xml:space="preserve">Evaporative Cooler </w:t>
        </w:r>
      </w:ins>
      <w:ins w:id="358" w:author="Bereket Nigusse" w:date="2014-09-29T14:31:00Z">
        <w:r>
          <w:t xml:space="preserve">Operating </w:t>
        </w:r>
      </w:ins>
      <w:ins w:id="359" w:author="Bereket Nigusse" w:date="2014-09-29T14:48:00Z">
        <w:r w:rsidR="008D7ABB">
          <w:t xml:space="preserve">Mode </w:t>
        </w:r>
      </w:ins>
      <w:ins w:id="360" w:author="Bereket Nigusse" w:date="2014-09-29T14:47:00Z">
        <w:r w:rsidR="008D7ABB">
          <w:t>S</w:t>
        </w:r>
      </w:ins>
      <w:ins w:id="361" w:author="Bereket Nigusse" w:date="2014-09-29T14:49:00Z">
        <w:r w:rsidR="002F783D">
          <w:t>t</w:t>
        </w:r>
      </w:ins>
      <w:ins w:id="362" w:author="Bereket Nigusse" w:date="2014-09-29T14:48:00Z">
        <w:r w:rsidR="008D7ABB">
          <w:t>a</w:t>
        </w:r>
      </w:ins>
      <w:ins w:id="363" w:author="Bereket Nigusse" w:date="2014-09-29T14:47:00Z">
        <w:r w:rsidR="008D7ABB">
          <w:t>tus</w:t>
        </w:r>
      </w:ins>
      <w:ins w:id="364" w:author="Bereket Nigusse" w:date="2014-09-29T14:30:00Z">
        <w:r>
          <w:t xml:space="preserve"> []</w:t>
        </w:r>
      </w:ins>
    </w:p>
    <w:p w:rsidR="00A73704" w:rsidRPr="00D37048" w:rsidRDefault="0086506B" w:rsidP="006D39B0">
      <w:pPr>
        <w:pStyle w:val="BodyText"/>
      </w:pPr>
      <w:ins w:id="365" w:author="Bereket Nigusse" w:date="2014-09-29T16:24:00Z">
        <w:r w:rsidRPr="00DA525F">
          <w:t>This output variable provides the operating modes or st</w:t>
        </w:r>
      </w:ins>
      <w:ins w:id="366" w:author="Bereket Nigusse" w:date="2014-09-30T08:06:00Z">
        <w:r w:rsidR="00AF754D">
          <w:t>atu</w:t>
        </w:r>
      </w:ins>
      <w:ins w:id="367" w:author="Bereket Nigusse" w:date="2014-09-30T09:03:00Z">
        <w:r w:rsidR="003335FE">
          <w:t>s</w:t>
        </w:r>
      </w:ins>
      <w:ins w:id="368" w:author="Bereket Nigusse" w:date="2014-09-30T08:06:00Z">
        <w:r w:rsidR="00AF754D">
          <w:t xml:space="preserve"> </w:t>
        </w:r>
      </w:ins>
      <w:ins w:id="369" w:author="Bereket Nigusse" w:date="2014-09-29T16:24:00Z">
        <w:r w:rsidRPr="00DA525F">
          <w:t xml:space="preserve">of the indirect </w:t>
        </w:r>
      </w:ins>
      <w:ins w:id="370" w:author="Bereket Nigusse" w:date="2014-09-30T08:07:00Z">
        <w:r w:rsidR="00AF754D">
          <w:t xml:space="preserve">evaporative </w:t>
        </w:r>
      </w:ins>
      <w:ins w:id="371" w:author="Bereket Nigusse" w:date="2014-09-29T16:24:00Z">
        <w:r w:rsidRPr="00DA525F">
          <w:t>cooler. This outp</w:t>
        </w:r>
        <w:r>
          <w:t>u</w:t>
        </w:r>
        <w:r w:rsidRPr="00DA525F">
          <w:t xml:space="preserve">t variable can have status indicator </w:t>
        </w:r>
        <w:r>
          <w:t>i</w:t>
        </w:r>
        <w:r w:rsidRPr="00DA525F">
          <w:t>nteger v</w:t>
        </w:r>
        <w:r>
          <w:t>a</w:t>
        </w:r>
        <w:r w:rsidRPr="00DA525F">
          <w:t>lue of 0, 1, or 2 representing Off, Dry and Wet operating modes, respectively</w:t>
        </w:r>
      </w:ins>
      <w:ins w:id="372" w:author="Bereket Nigusse" w:date="2014-09-29T14:33:00Z">
        <w:r w:rsidR="00A73704">
          <w:t>.</w:t>
        </w:r>
      </w:ins>
    </w:p>
    <w:p w:rsidR="006D39B0" w:rsidRDefault="006D39B0" w:rsidP="006D39B0">
      <w:pPr>
        <w:pStyle w:val="Heading4"/>
      </w:pPr>
      <w:r>
        <w:lastRenderedPageBreak/>
        <w:t>Evaporative Cooler Part Load Ratio []</w:t>
      </w:r>
    </w:p>
    <w:p w:rsidR="006D39B0" w:rsidRDefault="006D39B0" w:rsidP="006D39B0">
      <w:pPr>
        <w:pStyle w:val="BodyText"/>
      </w:pPr>
      <w:r>
        <w:t xml:space="preserve">This output variable provides the part load fraction of the indirect cooler.  The </w:t>
      </w:r>
      <w:proofErr w:type="spellStart"/>
      <w:r>
        <w:t>ResearchSpecial</w:t>
      </w:r>
      <w:proofErr w:type="spellEnd"/>
      <w:r>
        <w:t xml:space="preserve"> cooler model is able to modulate to meet a temperature set point to avoid over cooling.  This output variable is the fraction formed by the ratio of the capacity needed over the maximum cooling capacity available.  A value of 1.0 corresponds to full capacity cooling.</w:t>
      </w:r>
    </w:p>
    <w:p w:rsidR="006D39B0" w:rsidRDefault="006D39B0" w:rsidP="006D39B0">
      <w:pPr>
        <w:pStyle w:val="Heading4"/>
      </w:pPr>
      <w:r>
        <w:t>Evaporative Cooler Dewpoint Bound Status []</w:t>
      </w:r>
    </w:p>
    <w:p w:rsidR="006D39B0" w:rsidRPr="00111F83" w:rsidRDefault="006D39B0" w:rsidP="006D39B0">
      <w:pPr>
        <w:pStyle w:val="BodyText"/>
      </w:pPr>
      <w:r>
        <w:t xml:space="preserve">This output variable is a flag that indicates if the modeling was based on </w:t>
      </w:r>
      <w:proofErr w:type="spellStart"/>
      <w:r>
        <w:t>dewpoint</w:t>
      </w:r>
      <w:proofErr w:type="spellEnd"/>
      <w:r>
        <w:t xml:space="preserve"> </w:t>
      </w:r>
      <w:proofErr w:type="spellStart"/>
      <w:r>
        <w:t>effectivenss</w:t>
      </w:r>
      <w:proofErr w:type="spellEnd"/>
      <w:r>
        <w:t xml:space="preserve"> rather than </w:t>
      </w:r>
      <w:proofErr w:type="spellStart"/>
      <w:r>
        <w:t>wetbulb</w:t>
      </w:r>
      <w:proofErr w:type="spellEnd"/>
      <w:r>
        <w:t xml:space="preserve"> effectiveness  The </w:t>
      </w:r>
      <w:proofErr w:type="spellStart"/>
      <w:r>
        <w:t>ResearchSpecial</w:t>
      </w:r>
      <w:proofErr w:type="spellEnd"/>
      <w:r>
        <w:t xml:space="preserve"> model is usually based on wet-bulb approach, but since values in excess of 1.0 are allowed, there is a secondary constraint imposed by </w:t>
      </w:r>
      <w:proofErr w:type="spellStart"/>
      <w:r>
        <w:t>dewpoint</w:t>
      </w:r>
      <w:proofErr w:type="spellEnd"/>
      <w:r>
        <w:t xml:space="preserve">.  If the </w:t>
      </w:r>
      <w:proofErr w:type="spellStart"/>
      <w:r>
        <w:t>dewpoint</w:t>
      </w:r>
      <w:proofErr w:type="spellEnd"/>
      <w:r>
        <w:t xml:space="preserve"> effectiveness was applied, then this flag variable will have the value 1.0, otherwise it is 0.0.</w:t>
      </w:r>
    </w:p>
    <w:p w:rsidR="006D39B0" w:rsidRDefault="006D39B0" w:rsidP="006D39B0">
      <w:pPr>
        <w:pStyle w:val="Heading4"/>
      </w:pPr>
      <w:r>
        <w:t>Evaporative Cooler Electric Power [W]</w:t>
      </w:r>
    </w:p>
    <w:p w:rsidR="006D39B0" w:rsidRDefault="006D39B0" w:rsidP="006D39B0">
      <w:pPr>
        <w:pStyle w:val="Heading4"/>
      </w:pPr>
      <w:r>
        <w:t>Evaporative Cooler Electric Energy [J]</w:t>
      </w:r>
    </w:p>
    <w:p w:rsidR="006D39B0" w:rsidRDefault="006D39B0" w:rsidP="006D39B0">
      <w:pPr>
        <w:pStyle w:val="BodyText"/>
      </w:pPr>
      <w:r>
        <w:t>These output variables report the electric power and energy that are consumed by the secondary air fan and the sump pump.</w:t>
      </w:r>
    </w:p>
    <w:p w:rsidR="006D39B0" w:rsidRDefault="006D39B0" w:rsidP="006D39B0">
      <w:pPr>
        <w:pStyle w:val="Heading4"/>
      </w:pPr>
      <w:r>
        <w:t>Evaporative Cooler Water Volume [m3]</w:t>
      </w:r>
    </w:p>
    <w:p w:rsidR="006D39B0" w:rsidRDefault="006D39B0" w:rsidP="006D39B0">
      <w:pPr>
        <w:pStyle w:val="BodyText"/>
      </w:pPr>
      <w:r>
        <w:t>The water consumption is the water evaporated from the pad.  This water consumption is only from the direct thermodynamics of water evaporation and does not include other sources of consumption such as drift or concentration blow down.  This output variable appears when mains water is supplied to the cooler.</w:t>
      </w:r>
    </w:p>
    <w:p w:rsidR="006D39B0" w:rsidRDefault="006D39B0" w:rsidP="006D39B0">
      <w:pPr>
        <w:pStyle w:val="Heading4"/>
      </w:pPr>
      <w:r>
        <w:t>Evaporative Cooler Mains Water Volume [m3]</w:t>
      </w:r>
    </w:p>
    <w:p w:rsidR="006D39B0" w:rsidRDefault="006D39B0" w:rsidP="006D39B0">
      <w:pPr>
        <w:pStyle w:val="BodyText"/>
      </w:pPr>
      <w:r>
        <w:t>This is the source of the water consumed.  This output variable appears when mains water is supplied to the cooler.</w:t>
      </w:r>
    </w:p>
    <w:p w:rsidR="006D39B0" w:rsidRDefault="006D39B0" w:rsidP="006D39B0">
      <w:pPr>
        <w:pStyle w:val="Heading4"/>
      </w:pPr>
      <w:r>
        <w:t>Evaporative Cooler Storage Tank Water Volume [m3]</w:t>
      </w:r>
    </w:p>
    <w:p w:rsidR="006D39B0" w:rsidRDefault="006D39B0" w:rsidP="006D39B0">
      <w:pPr>
        <w:pStyle w:val="BodyText"/>
      </w:pPr>
      <w:r>
        <w:t>The water consumption is the water evaporated from the pad.  This water consumption is only from the direct thermodynamics of water evaporation and does not include other sources of consumption such as drift or concentration blow down.  This output variable appears when storage tank water is supplied to the cooler.</w:t>
      </w:r>
    </w:p>
    <w:p w:rsidR="006D39B0" w:rsidRDefault="006D39B0" w:rsidP="006D39B0">
      <w:pPr>
        <w:pStyle w:val="Heading4"/>
      </w:pPr>
      <w:r>
        <w:t>Evaporative Cooler Starved Water Volume [m3]</w:t>
      </w:r>
    </w:p>
    <w:p w:rsidR="006D39B0" w:rsidRDefault="006D39B0" w:rsidP="006D39B0">
      <w:pPr>
        <w:pStyle w:val="BodyText"/>
      </w:pPr>
      <w:r>
        <w:t xml:space="preserve">This is the water consumed by the evaporative cooler that could not </w:t>
      </w:r>
      <w:proofErr w:type="spellStart"/>
      <w:r>
        <w:t>accually</w:t>
      </w:r>
      <w:proofErr w:type="spellEnd"/>
      <w:r>
        <w:t xml:space="preserve"> be met by the storage tank.  This output variable appears when storage tank water is supplied to the cooler.</w:t>
      </w:r>
    </w:p>
    <w:p w:rsidR="0023621D" w:rsidRDefault="006D39B0" w:rsidP="006D39B0">
      <w:pPr>
        <w:pStyle w:val="Heading4"/>
      </w:pPr>
      <w:r>
        <w:t>Evaporative Cooler Starved Mains Water Volume [m3]</w:t>
      </w:r>
    </w:p>
    <w:p w:rsidR="0023621D" w:rsidRPr="004F15D7" w:rsidRDefault="0023621D" w:rsidP="0023621D">
      <w:pPr>
        <w:pStyle w:val="BodyText"/>
      </w:pPr>
      <w:r>
        <w:t xml:space="preserve">This is the source (mains) of water consumed by the evaporative cooler that could not </w:t>
      </w:r>
      <w:proofErr w:type="spellStart"/>
      <w:r>
        <w:t>accually</w:t>
      </w:r>
      <w:proofErr w:type="spellEnd"/>
      <w:r>
        <w:t xml:space="preserve"> be met by the storage tank.  This </w:t>
      </w:r>
      <w:r w:rsidR="00E92DD1">
        <w:t>output variable</w:t>
      </w:r>
      <w:r>
        <w:t xml:space="preserve"> appears when storage tank water is supplied to the cooler.</w:t>
      </w:r>
      <w:r w:rsidRPr="004F15D7">
        <w:t xml:space="preserve"> </w:t>
      </w:r>
    </w:p>
    <w:p w:rsidR="00752EA2" w:rsidRDefault="00752EA2" w:rsidP="00752EA2">
      <w:pPr>
        <w:pStyle w:val="Heading2"/>
        <w:rPr>
          <w:ins w:id="373" w:author="Bereket Nigusse" w:date="2014-09-26T10:54:00Z"/>
        </w:rPr>
      </w:pPr>
      <w:bookmarkStart w:id="374" w:name="_Toc372812127"/>
      <w:r>
        <w:t>Group – Heat Recovery</w:t>
      </w:r>
      <w:bookmarkEnd w:id="374"/>
    </w:p>
    <w:p w:rsidR="00645BF0" w:rsidRPr="00645BF0" w:rsidRDefault="00645BF0" w:rsidP="00645BF0">
      <w:pPr>
        <w:pStyle w:val="BodyText"/>
      </w:pPr>
      <w:ins w:id="375" w:author="Bereket Nigusse" w:date="2014-09-26T10:54:00Z">
        <w:r>
          <w:t>&lt;&lt;Snip&gt;</w:t>
        </w:r>
      </w:ins>
      <w:bookmarkEnd w:id="4"/>
      <w:bookmarkEnd w:id="5"/>
      <w:bookmarkEnd w:id="6"/>
      <w:bookmarkEnd w:id="7"/>
      <w:bookmarkEnd w:id="8"/>
      <w:bookmarkEnd w:id="135"/>
      <w:bookmarkEnd w:id="136"/>
      <w:bookmarkEnd w:id="137"/>
    </w:p>
    <w:sectPr w:rsidR="00645BF0" w:rsidRPr="00645BF0" w:rsidSect="0084192B">
      <w:headerReference w:type="default" r:id="rId9"/>
      <w:footerReference w:type="even" r:id="rId10"/>
      <w:footerReference w:type="default" r:id="rId11"/>
      <w:headerReference w:type="first" r:id="rId12"/>
      <w:footerReference w:type="first" r:id="rId13"/>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8CE" w:rsidRDefault="001E48CE">
      <w:r>
        <w:separator/>
      </w:r>
    </w:p>
  </w:endnote>
  <w:endnote w:type="continuationSeparator" w:id="0">
    <w:p w:rsidR="001E48CE" w:rsidRDefault="001E4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Bold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F9C" w:rsidRDefault="00C84F9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C84F9C" w:rsidRDefault="00C84F9C">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F9C" w:rsidRDefault="00C84F9C">
    <w:pPr>
      <w:pStyle w:val="Footer"/>
      <w:pBdr>
        <w:top w:val="single" w:sz="8" w:space="1" w:color="auto"/>
      </w:pBdr>
      <w:tabs>
        <w:tab w:val="clear" w:pos="4320"/>
      </w:tabs>
    </w:pPr>
    <w:r>
      <w:fldChar w:fldCharType="begin"/>
    </w:r>
    <w:r>
      <w:instrText xml:space="preserve"> DATE \@ "M/d/yy" </w:instrText>
    </w:r>
    <w:r>
      <w:fldChar w:fldCharType="separate"/>
    </w:r>
    <w:ins w:id="376" w:author="Bereket Nigusse" w:date="2014-10-06T11:04:00Z">
      <w:r w:rsidR="00C37883">
        <w:rPr>
          <w:noProof/>
        </w:rPr>
        <w:t>10/6/14</w:t>
      </w:r>
    </w:ins>
    <w:del w:id="377" w:author="Bereket Nigusse" w:date="2014-09-29T14:29:00Z">
      <w:r w:rsidR="007435F1" w:rsidDel="00A73704">
        <w:rPr>
          <w:noProof/>
        </w:rPr>
        <w:delText>9/26/14</w:delText>
      </w:r>
    </w:del>
    <w:r>
      <w:fldChar w:fldCharType="end"/>
    </w:r>
    <w:r>
      <w:tab/>
    </w:r>
    <w:r>
      <w:fldChar w:fldCharType="begin"/>
    </w:r>
    <w:r>
      <w:instrText xml:space="preserve"> PAGE  \* MERGEFORMAT </w:instrText>
    </w:r>
    <w:r>
      <w:fldChar w:fldCharType="separate"/>
    </w:r>
    <w:r w:rsidR="00C37883">
      <w:rPr>
        <w:noProof/>
      </w:rPr>
      <w:t>9</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F9C" w:rsidRDefault="00C84F9C">
    <w:pPr>
      <w:pStyle w:val="Footer"/>
      <w:pBdr>
        <w:top w:val="single" w:sz="8" w:space="1" w:color="auto"/>
      </w:pBdr>
      <w:tabs>
        <w:tab w:val="clear" w:pos="4320"/>
      </w:tabs>
    </w:pPr>
    <w:r>
      <w:fldChar w:fldCharType="begin"/>
    </w:r>
    <w:r>
      <w:instrText xml:space="preserve"> DATE \@ "M/d/yy" </w:instrText>
    </w:r>
    <w:r>
      <w:fldChar w:fldCharType="separate"/>
    </w:r>
    <w:ins w:id="378" w:author="Bereket Nigusse" w:date="2014-10-06T11:04:00Z">
      <w:r w:rsidR="00C37883">
        <w:rPr>
          <w:noProof/>
        </w:rPr>
        <w:t>10/6/14</w:t>
      </w:r>
    </w:ins>
    <w:del w:id="379" w:author="Bereket Nigusse" w:date="2014-09-29T14:29:00Z">
      <w:r w:rsidR="007435F1" w:rsidDel="00A73704">
        <w:rPr>
          <w:noProof/>
        </w:rPr>
        <w:delText>9/26/14</w:delText>
      </w:r>
    </w:del>
    <w:r>
      <w:fldChar w:fldCharType="end"/>
    </w:r>
    <w:r>
      <w:tab/>
    </w:r>
    <w:r>
      <w:fldChar w:fldCharType="begin"/>
    </w:r>
    <w:r>
      <w:instrText xml:space="preserve"> PAGE  \* MERGEFORMAT </w:instrText>
    </w:r>
    <w:r>
      <w:fldChar w:fldCharType="separate"/>
    </w:r>
    <w:r>
      <w:rPr>
        <w:noProof/>
      </w:rPr>
      <w:t>1</w:t>
    </w:r>
    <w:r>
      <w:fldChar w:fldCharType="end"/>
    </w:r>
    <w:r>
      <w:t xml:space="preserve"> </w:t>
    </w:r>
  </w:p>
  <w:p w:rsidR="00C84F9C" w:rsidRDefault="00C84F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8CE" w:rsidRDefault="001E48CE">
      <w:r>
        <w:separator/>
      </w:r>
    </w:p>
  </w:footnote>
  <w:footnote w:type="continuationSeparator" w:id="0">
    <w:p w:rsidR="001E48CE" w:rsidRDefault="001E48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F9C" w:rsidRPr="005A49CA" w:rsidRDefault="00C84F9C" w:rsidP="00090BC0">
    <w:pPr>
      <w:pStyle w:val="Header"/>
    </w:pPr>
    <w:r>
      <w:fldChar w:fldCharType="begin"/>
    </w:r>
    <w:r>
      <w:instrText xml:space="preserve"> STYLEREF "Heading 1" \* MERGEFORMAT </w:instrText>
    </w:r>
    <w:r>
      <w:fldChar w:fldCharType="separate"/>
    </w:r>
    <w:r w:rsidR="00C37883">
      <w:rPr>
        <w:b/>
        <w:bCs/>
        <w:noProof/>
      </w:rPr>
      <w:t>Error! No text of specified style in document.</w:t>
    </w:r>
    <w:r>
      <w:rPr>
        <w:noProof/>
      </w:rPr>
      <w:fldChar w:fldCharType="end"/>
    </w:r>
    <w:r w:rsidRPr="005A49CA">
      <w:tab/>
    </w:r>
    <w:fldSimple w:instr=" STYLEREF &quot;Heading 2&quot; \* MERGEFORMAT ">
      <w:r w:rsidR="00C37883">
        <w:rPr>
          <w:noProof/>
        </w:rPr>
        <w:t>Group – Evaporative Coolers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F9C" w:rsidRDefault="00043858">
    <w:pPr>
      <w:pStyle w:val="Header"/>
      <w:pBdr>
        <w:bottom w:val="single" w:sz="4" w:space="1" w:color="auto"/>
      </w:pBdr>
    </w:pPr>
    <w:fldSimple w:instr=" STYLEREF &quot;heading 1&quot; \* MERGEFORMAT ">
      <w:r w:rsidR="00C84F9C">
        <w:rPr>
          <w:noProof/>
        </w:rPr>
        <w:t>Input-Output Reference</w:t>
      </w:r>
    </w:fldSimple>
    <w:r w:rsidR="00C84F9C">
      <w:tab/>
    </w:r>
    <w:fldSimple w:instr=" STYLEREF &quot;heading 2&quot; \* MERGEFORMAT ">
      <w:r w:rsidR="00C84F9C">
        <w:rPr>
          <w:noProof/>
        </w:rPr>
        <w:t>What’s different about EnergyPlus Input and Output?</w:t>
      </w:r>
    </w:fldSimple>
  </w:p>
  <w:p w:rsidR="00C84F9C" w:rsidRDefault="00C84F9C">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2">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3">
    <w:nsid w:val="07822F98"/>
    <w:multiLevelType w:val="singleLevel"/>
    <w:tmpl w:val="E1AE6BEE"/>
    <w:lvl w:ilvl="0">
      <w:start w:val="1"/>
      <w:numFmt w:val="none"/>
      <w:lvlText w:val=""/>
      <w:legacy w:legacy="1" w:legacySpace="0" w:legacyIndent="0"/>
      <w:lvlJc w:val="left"/>
    </w:lvl>
  </w:abstractNum>
  <w:abstractNum w:abstractNumId="4">
    <w:nsid w:val="0C831F10"/>
    <w:multiLevelType w:val="hybridMultilevel"/>
    <w:tmpl w:val="07709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6">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8">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10">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4">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CDE2B53"/>
    <w:multiLevelType w:val="singleLevel"/>
    <w:tmpl w:val="E1AE6BEE"/>
    <w:lvl w:ilvl="0">
      <w:start w:val="1"/>
      <w:numFmt w:val="none"/>
      <w:lvlText w:val=""/>
      <w:legacy w:legacy="1" w:legacySpace="0" w:legacyIndent="0"/>
      <w:lvlJc w:val="left"/>
    </w:lvl>
  </w:abstractNum>
  <w:abstractNum w:abstractNumId="16">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2">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3">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5">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29">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30">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3">
    <w:nsid w:val="478F7A54"/>
    <w:multiLevelType w:val="singleLevel"/>
    <w:tmpl w:val="E1AE6BEE"/>
    <w:lvl w:ilvl="0">
      <w:start w:val="1"/>
      <w:numFmt w:val="none"/>
      <w:lvlText w:val=""/>
      <w:legacy w:legacy="1" w:legacySpace="0" w:legacyIndent="0"/>
      <w:lvlJc w:val="left"/>
    </w:lvl>
  </w:abstractNum>
  <w:abstractNum w:abstractNumId="34">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5">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7">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8">
    <w:nsid w:val="4B93174B"/>
    <w:multiLevelType w:val="hybridMultilevel"/>
    <w:tmpl w:val="706A0FD2"/>
    <w:lvl w:ilvl="0" w:tplc="9C40EF4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E79304E"/>
    <w:multiLevelType w:val="hybridMultilevel"/>
    <w:tmpl w:val="C8201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4F454AE4"/>
    <w:multiLevelType w:val="hybridMultilevel"/>
    <w:tmpl w:val="93F0D3E8"/>
    <w:lvl w:ilvl="0" w:tplc="178CBC68">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4">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5">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7">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8">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0">
    <w:nsid w:val="58EF1D0A"/>
    <w:multiLevelType w:val="hybridMultilevel"/>
    <w:tmpl w:val="59BCF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2">
    <w:nsid w:val="5D53774B"/>
    <w:multiLevelType w:val="singleLevel"/>
    <w:tmpl w:val="E1AE6BEE"/>
    <w:lvl w:ilvl="0">
      <w:start w:val="1"/>
      <w:numFmt w:val="none"/>
      <w:lvlText w:val=""/>
      <w:legacy w:legacy="1" w:legacySpace="0" w:legacyIndent="0"/>
      <w:lvlJc w:val="left"/>
    </w:lvl>
  </w:abstractNum>
  <w:abstractNum w:abstractNumId="53">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4">
    <w:nsid w:val="5F0A49A5"/>
    <w:multiLevelType w:val="singleLevel"/>
    <w:tmpl w:val="E1AE6BEE"/>
    <w:lvl w:ilvl="0">
      <w:start w:val="1"/>
      <w:numFmt w:val="none"/>
      <w:lvlText w:val=""/>
      <w:legacy w:legacy="1" w:legacySpace="0" w:legacyIndent="0"/>
      <w:lvlJc w:val="left"/>
    </w:lvl>
  </w:abstractNum>
  <w:abstractNum w:abstractNumId="55">
    <w:nsid w:val="5F2148F3"/>
    <w:multiLevelType w:val="singleLevel"/>
    <w:tmpl w:val="E1AE6BEE"/>
    <w:lvl w:ilvl="0">
      <w:start w:val="1"/>
      <w:numFmt w:val="none"/>
      <w:lvlText w:val=""/>
      <w:legacy w:legacy="1" w:legacySpace="0" w:legacyIndent="0"/>
      <w:lvlJc w:val="left"/>
    </w:lvl>
  </w:abstractNum>
  <w:abstractNum w:abstractNumId="56">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8">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0">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1">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2">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4">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5">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6">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61"/>
  </w:num>
  <w:num w:numId="3">
    <w:abstractNumId w:val="22"/>
  </w:num>
  <w:num w:numId="4">
    <w:abstractNumId w:val="63"/>
  </w:num>
  <w:num w:numId="5">
    <w:abstractNumId w:val="2"/>
  </w:num>
  <w:num w:numId="6">
    <w:abstractNumId w:val="21"/>
  </w:num>
  <w:num w:numId="7">
    <w:abstractNumId w:val="37"/>
  </w:num>
  <w:num w:numId="8">
    <w:abstractNumId w:val="25"/>
  </w:num>
  <w:num w:numId="9">
    <w:abstractNumId w:val="34"/>
  </w:num>
  <w:num w:numId="10">
    <w:abstractNumId w:val="8"/>
  </w:num>
  <w:num w:numId="11">
    <w:abstractNumId w:val="0"/>
  </w:num>
  <w:num w:numId="12">
    <w:abstractNumId w:val="30"/>
  </w:num>
  <w:num w:numId="13">
    <w:abstractNumId w:val="31"/>
  </w:num>
  <w:num w:numId="14">
    <w:abstractNumId w:val="62"/>
  </w:num>
  <w:num w:numId="15">
    <w:abstractNumId w:val="53"/>
  </w:num>
  <w:num w:numId="16">
    <w:abstractNumId w:val="65"/>
  </w:num>
  <w:num w:numId="17">
    <w:abstractNumId w:val="56"/>
  </w:num>
  <w:num w:numId="18">
    <w:abstractNumId w:val="16"/>
  </w:num>
  <w:num w:numId="19">
    <w:abstractNumId w:val="18"/>
  </w:num>
  <w:num w:numId="20">
    <w:abstractNumId w:val="9"/>
  </w:num>
  <w:num w:numId="21">
    <w:abstractNumId w:val="41"/>
  </w:num>
  <w:num w:numId="22">
    <w:abstractNumId w:val="60"/>
  </w:num>
  <w:num w:numId="23">
    <w:abstractNumId w:val="17"/>
  </w:num>
  <w:num w:numId="24">
    <w:abstractNumId w:val="66"/>
  </w:num>
  <w:num w:numId="25">
    <w:abstractNumId w:val="43"/>
  </w:num>
  <w:num w:numId="26">
    <w:abstractNumId w:val="58"/>
  </w:num>
  <w:num w:numId="27">
    <w:abstractNumId w:val="49"/>
  </w:num>
  <w:num w:numId="28">
    <w:abstractNumId w:val="1"/>
  </w:num>
  <w:num w:numId="29">
    <w:abstractNumId w:val="7"/>
  </w:num>
  <w:num w:numId="30">
    <w:abstractNumId w:val="32"/>
  </w:num>
  <w:num w:numId="31">
    <w:abstractNumId w:val="47"/>
    <w:lvlOverride w:ilvl="0">
      <w:startOverride w:val="1"/>
    </w:lvlOverride>
  </w:num>
  <w:num w:numId="32">
    <w:abstractNumId w:val="12"/>
  </w:num>
  <w:num w:numId="33">
    <w:abstractNumId w:val="23"/>
  </w:num>
  <w:num w:numId="34">
    <w:abstractNumId w:val="47"/>
    <w:lvlOverride w:ilvl="0">
      <w:startOverride w:val="1"/>
    </w:lvlOverride>
  </w:num>
  <w:num w:numId="35">
    <w:abstractNumId w:val="47"/>
    <w:lvlOverride w:ilvl="0">
      <w:startOverride w:val="1"/>
    </w:lvlOverride>
  </w:num>
  <w:num w:numId="36">
    <w:abstractNumId w:val="64"/>
  </w:num>
  <w:num w:numId="37">
    <w:abstractNumId w:val="10"/>
  </w:num>
  <w:num w:numId="38">
    <w:abstractNumId w:val="47"/>
    <w:lvlOverride w:ilvl="0">
      <w:startOverride w:val="1"/>
    </w:lvlOverride>
  </w:num>
  <w:num w:numId="39">
    <w:abstractNumId w:val="19"/>
  </w:num>
  <w:num w:numId="40">
    <w:abstractNumId w:val="26"/>
  </w:num>
  <w:num w:numId="41">
    <w:abstractNumId w:val="11"/>
  </w:num>
  <w:num w:numId="42">
    <w:abstractNumId w:val="27"/>
  </w:num>
  <w:num w:numId="43">
    <w:abstractNumId w:val="5"/>
  </w:num>
  <w:num w:numId="44">
    <w:abstractNumId w:val="13"/>
  </w:num>
  <w:num w:numId="45">
    <w:abstractNumId w:val="46"/>
  </w:num>
  <w:num w:numId="46">
    <w:abstractNumId w:val="47"/>
    <w:lvlOverride w:ilvl="0">
      <w:startOverride w:val="1"/>
    </w:lvlOverride>
  </w:num>
  <w:num w:numId="47">
    <w:abstractNumId w:val="47"/>
  </w:num>
  <w:num w:numId="48">
    <w:abstractNumId w:val="47"/>
    <w:lvlOverride w:ilvl="0">
      <w:startOverride w:val="1"/>
    </w:lvlOverride>
  </w:num>
  <w:num w:numId="49">
    <w:abstractNumId w:val="51"/>
  </w:num>
  <w:num w:numId="50">
    <w:abstractNumId w:val="35"/>
  </w:num>
  <w:num w:numId="51">
    <w:abstractNumId w:val="45"/>
  </w:num>
  <w:num w:numId="52">
    <w:abstractNumId w:val="59"/>
  </w:num>
  <w:num w:numId="53">
    <w:abstractNumId w:val="57"/>
  </w:num>
  <w:num w:numId="54">
    <w:abstractNumId w:val="47"/>
    <w:lvlOverride w:ilvl="0">
      <w:startOverride w:val="1"/>
    </w:lvlOverride>
  </w:num>
  <w:num w:numId="55">
    <w:abstractNumId w:val="47"/>
    <w:lvlOverride w:ilvl="0">
      <w:startOverride w:val="1"/>
    </w:lvlOverride>
  </w:num>
  <w:num w:numId="56">
    <w:abstractNumId w:val="47"/>
    <w:lvlOverride w:ilvl="0">
      <w:startOverride w:val="1"/>
    </w:lvlOverride>
  </w:num>
  <w:num w:numId="57">
    <w:abstractNumId w:val="47"/>
    <w:lvlOverride w:ilvl="0">
      <w:startOverride w:val="1"/>
    </w:lvlOverride>
  </w:num>
  <w:num w:numId="58">
    <w:abstractNumId w:val="47"/>
    <w:lvlOverride w:ilvl="0">
      <w:startOverride w:val="1"/>
    </w:lvlOverride>
  </w:num>
  <w:num w:numId="59">
    <w:abstractNumId w:val="47"/>
    <w:lvlOverride w:ilvl="0">
      <w:startOverride w:val="1"/>
    </w:lvlOverride>
  </w:num>
  <w:num w:numId="60">
    <w:abstractNumId w:val="29"/>
  </w:num>
  <w:num w:numId="61">
    <w:abstractNumId w:val="47"/>
    <w:lvlOverride w:ilvl="0">
      <w:startOverride w:val="1"/>
    </w:lvlOverride>
  </w:num>
  <w:num w:numId="62">
    <w:abstractNumId w:val="47"/>
    <w:lvlOverride w:ilvl="0">
      <w:startOverride w:val="1"/>
    </w:lvlOverride>
  </w:num>
  <w:num w:numId="63">
    <w:abstractNumId w:val="20"/>
  </w:num>
  <w:num w:numId="64">
    <w:abstractNumId w:val="24"/>
  </w:num>
  <w:num w:numId="65">
    <w:abstractNumId w:val="55"/>
  </w:num>
  <w:num w:numId="66">
    <w:abstractNumId w:val="54"/>
  </w:num>
  <w:num w:numId="67">
    <w:abstractNumId w:val="47"/>
    <w:lvlOverride w:ilvl="0">
      <w:startOverride w:val="1"/>
    </w:lvlOverride>
  </w:num>
  <w:num w:numId="68">
    <w:abstractNumId w:val="47"/>
    <w:lvlOverride w:ilvl="0">
      <w:startOverride w:val="1"/>
    </w:lvlOverride>
  </w:num>
  <w:num w:numId="69">
    <w:abstractNumId w:val="47"/>
    <w:lvlOverride w:ilvl="0">
      <w:startOverride w:val="1"/>
    </w:lvlOverride>
  </w:num>
  <w:num w:numId="70">
    <w:abstractNumId w:val="47"/>
    <w:lvlOverride w:ilvl="0">
      <w:startOverride w:val="1"/>
    </w:lvlOverride>
  </w:num>
  <w:num w:numId="71">
    <w:abstractNumId w:val="47"/>
    <w:lvlOverride w:ilvl="0">
      <w:startOverride w:val="1"/>
    </w:lvlOverride>
  </w:num>
  <w:num w:numId="72">
    <w:abstractNumId w:val="47"/>
    <w:lvlOverride w:ilvl="0">
      <w:startOverride w:val="1"/>
    </w:lvlOverride>
  </w:num>
  <w:num w:numId="73">
    <w:abstractNumId w:val="47"/>
    <w:lvlOverride w:ilvl="0">
      <w:startOverride w:val="1"/>
    </w:lvlOverride>
  </w:num>
  <w:num w:numId="74">
    <w:abstractNumId w:val="47"/>
    <w:lvlOverride w:ilvl="0">
      <w:startOverride w:val="1"/>
    </w:lvlOverride>
  </w:num>
  <w:num w:numId="75">
    <w:abstractNumId w:val="39"/>
  </w:num>
  <w:num w:numId="76">
    <w:abstractNumId w:val="48"/>
  </w:num>
  <w:num w:numId="77">
    <w:abstractNumId w:val="14"/>
  </w:num>
  <w:num w:numId="78">
    <w:abstractNumId w:val="15"/>
  </w:num>
  <w:num w:numId="79">
    <w:abstractNumId w:val="3"/>
  </w:num>
  <w:num w:numId="80">
    <w:abstractNumId w:val="52"/>
  </w:num>
  <w:num w:numId="81">
    <w:abstractNumId w:val="33"/>
  </w:num>
  <w:num w:numId="82">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6"/>
  </w:num>
  <w:num w:numId="86">
    <w:abstractNumId w:val="42"/>
  </w:num>
  <w:num w:numId="87">
    <w:abstractNumId w:val="50"/>
  </w:num>
  <w:num w:numId="88">
    <w:abstractNumId w:val="4"/>
  </w:num>
  <w:num w:numId="89">
    <w:abstractNumId w:val="38"/>
  </w:num>
  <w:num w:numId="90">
    <w:abstractNumId w:val="40"/>
  </w:num>
  <w:num w:numId="91">
    <w:abstractNumId w:val="47"/>
    <w:lvlOverride w:ilvl="0">
      <w:startOverride w:val="1"/>
    </w:lvlOverride>
  </w:num>
  <w:num w:numId="92">
    <w:abstractNumId w:val="47"/>
    <w:lvlOverride w:ilvl="0">
      <w:startOverride w:val="1"/>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activeWritingStyle w:appName="MSWord" w:lang="en-US"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D87"/>
    <w:rsid w:val="00001FAB"/>
    <w:rsid w:val="000033A4"/>
    <w:rsid w:val="000049FF"/>
    <w:rsid w:val="00004DD0"/>
    <w:rsid w:val="00005002"/>
    <w:rsid w:val="00005398"/>
    <w:rsid w:val="000057DA"/>
    <w:rsid w:val="0000613C"/>
    <w:rsid w:val="0000714C"/>
    <w:rsid w:val="0000740C"/>
    <w:rsid w:val="00007AFF"/>
    <w:rsid w:val="00010A68"/>
    <w:rsid w:val="00010D07"/>
    <w:rsid w:val="00010EA3"/>
    <w:rsid w:val="0001133F"/>
    <w:rsid w:val="00011AC5"/>
    <w:rsid w:val="000122D8"/>
    <w:rsid w:val="000128C7"/>
    <w:rsid w:val="000136BB"/>
    <w:rsid w:val="00013E84"/>
    <w:rsid w:val="00015004"/>
    <w:rsid w:val="00016136"/>
    <w:rsid w:val="00016AC5"/>
    <w:rsid w:val="00016E6F"/>
    <w:rsid w:val="0001751B"/>
    <w:rsid w:val="00017AF9"/>
    <w:rsid w:val="0002093E"/>
    <w:rsid w:val="00021204"/>
    <w:rsid w:val="000224B7"/>
    <w:rsid w:val="00023972"/>
    <w:rsid w:val="00023CBA"/>
    <w:rsid w:val="00023F46"/>
    <w:rsid w:val="0002420E"/>
    <w:rsid w:val="0002447B"/>
    <w:rsid w:val="00026196"/>
    <w:rsid w:val="000272CC"/>
    <w:rsid w:val="000309C3"/>
    <w:rsid w:val="000314DB"/>
    <w:rsid w:val="00031BBF"/>
    <w:rsid w:val="000322E2"/>
    <w:rsid w:val="00036BF6"/>
    <w:rsid w:val="000400B8"/>
    <w:rsid w:val="000404DC"/>
    <w:rsid w:val="00040BBF"/>
    <w:rsid w:val="0004263B"/>
    <w:rsid w:val="0004349D"/>
    <w:rsid w:val="00043858"/>
    <w:rsid w:val="00043FC2"/>
    <w:rsid w:val="00045336"/>
    <w:rsid w:val="00050DE3"/>
    <w:rsid w:val="00052671"/>
    <w:rsid w:val="00052C88"/>
    <w:rsid w:val="00054D45"/>
    <w:rsid w:val="0005533C"/>
    <w:rsid w:val="00056206"/>
    <w:rsid w:val="00057132"/>
    <w:rsid w:val="0006077E"/>
    <w:rsid w:val="00062FF6"/>
    <w:rsid w:val="00063013"/>
    <w:rsid w:val="00063EC3"/>
    <w:rsid w:val="000641C9"/>
    <w:rsid w:val="00064F52"/>
    <w:rsid w:val="00065371"/>
    <w:rsid w:val="000655A6"/>
    <w:rsid w:val="00066FEA"/>
    <w:rsid w:val="00067411"/>
    <w:rsid w:val="00067649"/>
    <w:rsid w:val="0007266F"/>
    <w:rsid w:val="000727F2"/>
    <w:rsid w:val="00073040"/>
    <w:rsid w:val="00075077"/>
    <w:rsid w:val="00076D75"/>
    <w:rsid w:val="0008001D"/>
    <w:rsid w:val="00081FCB"/>
    <w:rsid w:val="000826BB"/>
    <w:rsid w:val="00082F68"/>
    <w:rsid w:val="0008323D"/>
    <w:rsid w:val="00083622"/>
    <w:rsid w:val="000852E1"/>
    <w:rsid w:val="000862EB"/>
    <w:rsid w:val="00090330"/>
    <w:rsid w:val="00090A20"/>
    <w:rsid w:val="00090BC0"/>
    <w:rsid w:val="0009125F"/>
    <w:rsid w:val="000915AE"/>
    <w:rsid w:val="000933E1"/>
    <w:rsid w:val="00094B72"/>
    <w:rsid w:val="00095090"/>
    <w:rsid w:val="00095747"/>
    <w:rsid w:val="00095B92"/>
    <w:rsid w:val="0009649D"/>
    <w:rsid w:val="0009744F"/>
    <w:rsid w:val="0009750F"/>
    <w:rsid w:val="000A02F2"/>
    <w:rsid w:val="000A0655"/>
    <w:rsid w:val="000A08A2"/>
    <w:rsid w:val="000A0E19"/>
    <w:rsid w:val="000A1F08"/>
    <w:rsid w:val="000A2243"/>
    <w:rsid w:val="000A32EF"/>
    <w:rsid w:val="000A3380"/>
    <w:rsid w:val="000A36A3"/>
    <w:rsid w:val="000A390D"/>
    <w:rsid w:val="000A4509"/>
    <w:rsid w:val="000A495B"/>
    <w:rsid w:val="000A4A07"/>
    <w:rsid w:val="000A4E2D"/>
    <w:rsid w:val="000A55DC"/>
    <w:rsid w:val="000A65E0"/>
    <w:rsid w:val="000A6927"/>
    <w:rsid w:val="000A74E0"/>
    <w:rsid w:val="000B03B4"/>
    <w:rsid w:val="000B04B8"/>
    <w:rsid w:val="000B0B6A"/>
    <w:rsid w:val="000B1265"/>
    <w:rsid w:val="000B1F32"/>
    <w:rsid w:val="000B3F45"/>
    <w:rsid w:val="000B423A"/>
    <w:rsid w:val="000B4EDF"/>
    <w:rsid w:val="000B6B0C"/>
    <w:rsid w:val="000B7F0A"/>
    <w:rsid w:val="000C138C"/>
    <w:rsid w:val="000C1878"/>
    <w:rsid w:val="000C20FC"/>
    <w:rsid w:val="000C287E"/>
    <w:rsid w:val="000C3BDF"/>
    <w:rsid w:val="000C3C8A"/>
    <w:rsid w:val="000C4529"/>
    <w:rsid w:val="000C55EB"/>
    <w:rsid w:val="000C609C"/>
    <w:rsid w:val="000C67B9"/>
    <w:rsid w:val="000C6A89"/>
    <w:rsid w:val="000C6D15"/>
    <w:rsid w:val="000C7D63"/>
    <w:rsid w:val="000D0CDD"/>
    <w:rsid w:val="000D1A0C"/>
    <w:rsid w:val="000D1CBD"/>
    <w:rsid w:val="000D22D3"/>
    <w:rsid w:val="000D34C1"/>
    <w:rsid w:val="000D3F05"/>
    <w:rsid w:val="000D3F3A"/>
    <w:rsid w:val="000D42D5"/>
    <w:rsid w:val="000D576B"/>
    <w:rsid w:val="000D584D"/>
    <w:rsid w:val="000D5ADF"/>
    <w:rsid w:val="000D5B4E"/>
    <w:rsid w:val="000D5BFE"/>
    <w:rsid w:val="000D683E"/>
    <w:rsid w:val="000D6DD1"/>
    <w:rsid w:val="000D6E85"/>
    <w:rsid w:val="000E1419"/>
    <w:rsid w:val="000E2327"/>
    <w:rsid w:val="000E24AD"/>
    <w:rsid w:val="000E3D1F"/>
    <w:rsid w:val="000E45C5"/>
    <w:rsid w:val="000E4A55"/>
    <w:rsid w:val="000E4B3A"/>
    <w:rsid w:val="000E5220"/>
    <w:rsid w:val="000E666E"/>
    <w:rsid w:val="000E6D72"/>
    <w:rsid w:val="000F0B51"/>
    <w:rsid w:val="000F16AA"/>
    <w:rsid w:val="000F24EC"/>
    <w:rsid w:val="000F2E64"/>
    <w:rsid w:val="000F3B39"/>
    <w:rsid w:val="000F401D"/>
    <w:rsid w:val="000F49CF"/>
    <w:rsid w:val="000F595D"/>
    <w:rsid w:val="000F5B86"/>
    <w:rsid w:val="000F6634"/>
    <w:rsid w:val="000F7028"/>
    <w:rsid w:val="000F71C9"/>
    <w:rsid w:val="000F727E"/>
    <w:rsid w:val="00100201"/>
    <w:rsid w:val="00101449"/>
    <w:rsid w:val="00101AB5"/>
    <w:rsid w:val="00102153"/>
    <w:rsid w:val="001023D7"/>
    <w:rsid w:val="00102A10"/>
    <w:rsid w:val="00103196"/>
    <w:rsid w:val="00103F56"/>
    <w:rsid w:val="001041EC"/>
    <w:rsid w:val="00104E0A"/>
    <w:rsid w:val="00104E9A"/>
    <w:rsid w:val="001056E5"/>
    <w:rsid w:val="00105810"/>
    <w:rsid w:val="00105AED"/>
    <w:rsid w:val="0010690D"/>
    <w:rsid w:val="00106F11"/>
    <w:rsid w:val="00107624"/>
    <w:rsid w:val="00111D5D"/>
    <w:rsid w:val="001128D7"/>
    <w:rsid w:val="00112944"/>
    <w:rsid w:val="00112C3E"/>
    <w:rsid w:val="00113E68"/>
    <w:rsid w:val="00114933"/>
    <w:rsid w:val="00117C5E"/>
    <w:rsid w:val="00117E99"/>
    <w:rsid w:val="00120754"/>
    <w:rsid w:val="00120FEF"/>
    <w:rsid w:val="0012147F"/>
    <w:rsid w:val="0012199E"/>
    <w:rsid w:val="00121C58"/>
    <w:rsid w:val="00122044"/>
    <w:rsid w:val="0012293F"/>
    <w:rsid w:val="00122956"/>
    <w:rsid w:val="00122CFA"/>
    <w:rsid w:val="00123330"/>
    <w:rsid w:val="00125B43"/>
    <w:rsid w:val="00127918"/>
    <w:rsid w:val="001302BC"/>
    <w:rsid w:val="00131812"/>
    <w:rsid w:val="00131E1C"/>
    <w:rsid w:val="00132255"/>
    <w:rsid w:val="001336E1"/>
    <w:rsid w:val="00135698"/>
    <w:rsid w:val="0013588E"/>
    <w:rsid w:val="0013591D"/>
    <w:rsid w:val="00136EE6"/>
    <w:rsid w:val="00137503"/>
    <w:rsid w:val="00140133"/>
    <w:rsid w:val="00140777"/>
    <w:rsid w:val="00141B0C"/>
    <w:rsid w:val="001422E1"/>
    <w:rsid w:val="00143218"/>
    <w:rsid w:val="0014339B"/>
    <w:rsid w:val="001441F0"/>
    <w:rsid w:val="0014656A"/>
    <w:rsid w:val="0014735E"/>
    <w:rsid w:val="001478BF"/>
    <w:rsid w:val="00147A23"/>
    <w:rsid w:val="00147B4D"/>
    <w:rsid w:val="00147D7D"/>
    <w:rsid w:val="0015122E"/>
    <w:rsid w:val="0015185D"/>
    <w:rsid w:val="00151EF2"/>
    <w:rsid w:val="00152C30"/>
    <w:rsid w:val="00154B50"/>
    <w:rsid w:val="00154D67"/>
    <w:rsid w:val="00155A44"/>
    <w:rsid w:val="00156915"/>
    <w:rsid w:val="00156F06"/>
    <w:rsid w:val="00157DEF"/>
    <w:rsid w:val="00160113"/>
    <w:rsid w:val="001601FC"/>
    <w:rsid w:val="00160446"/>
    <w:rsid w:val="0016178C"/>
    <w:rsid w:val="00162A81"/>
    <w:rsid w:val="00162E6A"/>
    <w:rsid w:val="001644ED"/>
    <w:rsid w:val="001647A4"/>
    <w:rsid w:val="00165454"/>
    <w:rsid w:val="00166118"/>
    <w:rsid w:val="001664EB"/>
    <w:rsid w:val="00166E5D"/>
    <w:rsid w:val="00171BE8"/>
    <w:rsid w:val="00172C3A"/>
    <w:rsid w:val="00172DBA"/>
    <w:rsid w:val="00173197"/>
    <w:rsid w:val="00175062"/>
    <w:rsid w:val="0017510D"/>
    <w:rsid w:val="00175971"/>
    <w:rsid w:val="0017751B"/>
    <w:rsid w:val="00177C74"/>
    <w:rsid w:val="0018099D"/>
    <w:rsid w:val="00180C53"/>
    <w:rsid w:val="00180DFD"/>
    <w:rsid w:val="00181DD3"/>
    <w:rsid w:val="00182A24"/>
    <w:rsid w:val="00182F0A"/>
    <w:rsid w:val="0018314B"/>
    <w:rsid w:val="00183441"/>
    <w:rsid w:val="0018384E"/>
    <w:rsid w:val="00183A1F"/>
    <w:rsid w:val="00184A8B"/>
    <w:rsid w:val="001857C9"/>
    <w:rsid w:val="00185823"/>
    <w:rsid w:val="00186B9F"/>
    <w:rsid w:val="00186FF0"/>
    <w:rsid w:val="00190C3D"/>
    <w:rsid w:val="00190D7B"/>
    <w:rsid w:val="00191174"/>
    <w:rsid w:val="0019127D"/>
    <w:rsid w:val="00191392"/>
    <w:rsid w:val="001917F6"/>
    <w:rsid w:val="00192916"/>
    <w:rsid w:val="00192C60"/>
    <w:rsid w:val="00192E1D"/>
    <w:rsid w:val="001931A2"/>
    <w:rsid w:val="0019352B"/>
    <w:rsid w:val="00193BEB"/>
    <w:rsid w:val="00194490"/>
    <w:rsid w:val="00194699"/>
    <w:rsid w:val="00194987"/>
    <w:rsid w:val="0019515B"/>
    <w:rsid w:val="00195E2E"/>
    <w:rsid w:val="00197B16"/>
    <w:rsid w:val="001A1363"/>
    <w:rsid w:val="001A1E0F"/>
    <w:rsid w:val="001A3485"/>
    <w:rsid w:val="001A34EA"/>
    <w:rsid w:val="001A429F"/>
    <w:rsid w:val="001A42FA"/>
    <w:rsid w:val="001A448D"/>
    <w:rsid w:val="001A4925"/>
    <w:rsid w:val="001A5073"/>
    <w:rsid w:val="001A5947"/>
    <w:rsid w:val="001A604C"/>
    <w:rsid w:val="001B10FD"/>
    <w:rsid w:val="001B19CD"/>
    <w:rsid w:val="001B1CA4"/>
    <w:rsid w:val="001B36D3"/>
    <w:rsid w:val="001B4355"/>
    <w:rsid w:val="001B4765"/>
    <w:rsid w:val="001B487F"/>
    <w:rsid w:val="001B5292"/>
    <w:rsid w:val="001B6165"/>
    <w:rsid w:val="001B6E0E"/>
    <w:rsid w:val="001C0A48"/>
    <w:rsid w:val="001C0AFF"/>
    <w:rsid w:val="001C0CDF"/>
    <w:rsid w:val="001C113D"/>
    <w:rsid w:val="001C15BB"/>
    <w:rsid w:val="001C1825"/>
    <w:rsid w:val="001C1C2C"/>
    <w:rsid w:val="001C3679"/>
    <w:rsid w:val="001C3798"/>
    <w:rsid w:val="001C3A91"/>
    <w:rsid w:val="001C3AED"/>
    <w:rsid w:val="001C3ED9"/>
    <w:rsid w:val="001C4A81"/>
    <w:rsid w:val="001C617C"/>
    <w:rsid w:val="001D1CA2"/>
    <w:rsid w:val="001D3D3E"/>
    <w:rsid w:val="001D5234"/>
    <w:rsid w:val="001D67ED"/>
    <w:rsid w:val="001D756C"/>
    <w:rsid w:val="001E06AF"/>
    <w:rsid w:val="001E18E9"/>
    <w:rsid w:val="001E2947"/>
    <w:rsid w:val="001E34A4"/>
    <w:rsid w:val="001E3E88"/>
    <w:rsid w:val="001E426B"/>
    <w:rsid w:val="001E48CE"/>
    <w:rsid w:val="001E4FC2"/>
    <w:rsid w:val="001E5540"/>
    <w:rsid w:val="001E56C2"/>
    <w:rsid w:val="001E76F6"/>
    <w:rsid w:val="001E77BE"/>
    <w:rsid w:val="001F053C"/>
    <w:rsid w:val="001F1186"/>
    <w:rsid w:val="001F1C5A"/>
    <w:rsid w:val="001F2198"/>
    <w:rsid w:val="001F2558"/>
    <w:rsid w:val="001F46FF"/>
    <w:rsid w:val="001F669B"/>
    <w:rsid w:val="001F7757"/>
    <w:rsid w:val="001F79A2"/>
    <w:rsid w:val="001F7F86"/>
    <w:rsid w:val="002008E6"/>
    <w:rsid w:val="002025A2"/>
    <w:rsid w:val="00202865"/>
    <w:rsid w:val="002037A0"/>
    <w:rsid w:val="00204665"/>
    <w:rsid w:val="00204741"/>
    <w:rsid w:val="00206955"/>
    <w:rsid w:val="002074D0"/>
    <w:rsid w:val="00207945"/>
    <w:rsid w:val="00207BBC"/>
    <w:rsid w:val="00207BC3"/>
    <w:rsid w:val="00210F2C"/>
    <w:rsid w:val="00211BDE"/>
    <w:rsid w:val="0021241B"/>
    <w:rsid w:val="002124FB"/>
    <w:rsid w:val="002139C5"/>
    <w:rsid w:val="00214B40"/>
    <w:rsid w:val="00214C43"/>
    <w:rsid w:val="00215064"/>
    <w:rsid w:val="002160D6"/>
    <w:rsid w:val="00216ECB"/>
    <w:rsid w:val="00217430"/>
    <w:rsid w:val="00217EDC"/>
    <w:rsid w:val="00220F0D"/>
    <w:rsid w:val="00222166"/>
    <w:rsid w:val="002221C3"/>
    <w:rsid w:val="00222688"/>
    <w:rsid w:val="00227C73"/>
    <w:rsid w:val="00227DD2"/>
    <w:rsid w:val="00230FF2"/>
    <w:rsid w:val="00231926"/>
    <w:rsid w:val="002319D5"/>
    <w:rsid w:val="00231C5E"/>
    <w:rsid w:val="002333FD"/>
    <w:rsid w:val="00233724"/>
    <w:rsid w:val="002341C1"/>
    <w:rsid w:val="00235FC0"/>
    <w:rsid w:val="0023612B"/>
    <w:rsid w:val="0023621D"/>
    <w:rsid w:val="00237512"/>
    <w:rsid w:val="002378E6"/>
    <w:rsid w:val="00241D68"/>
    <w:rsid w:val="00244B4A"/>
    <w:rsid w:val="00244C96"/>
    <w:rsid w:val="00244D4D"/>
    <w:rsid w:val="00244D9E"/>
    <w:rsid w:val="00246CA2"/>
    <w:rsid w:val="0024774D"/>
    <w:rsid w:val="002477B3"/>
    <w:rsid w:val="00250AAC"/>
    <w:rsid w:val="00250BF9"/>
    <w:rsid w:val="00250D89"/>
    <w:rsid w:val="00251557"/>
    <w:rsid w:val="002516BE"/>
    <w:rsid w:val="002527B5"/>
    <w:rsid w:val="00252AEF"/>
    <w:rsid w:val="002536F8"/>
    <w:rsid w:val="00253AD8"/>
    <w:rsid w:val="00255B36"/>
    <w:rsid w:val="0025708F"/>
    <w:rsid w:val="00260D21"/>
    <w:rsid w:val="00261840"/>
    <w:rsid w:val="00262C10"/>
    <w:rsid w:val="00262D50"/>
    <w:rsid w:val="0026339A"/>
    <w:rsid w:val="00264A91"/>
    <w:rsid w:val="002650E1"/>
    <w:rsid w:val="002654B2"/>
    <w:rsid w:val="00266252"/>
    <w:rsid w:val="0026745E"/>
    <w:rsid w:val="00267708"/>
    <w:rsid w:val="00271551"/>
    <w:rsid w:val="00271D77"/>
    <w:rsid w:val="00271F6E"/>
    <w:rsid w:val="00273710"/>
    <w:rsid w:val="00273DC2"/>
    <w:rsid w:val="00274FC8"/>
    <w:rsid w:val="00276366"/>
    <w:rsid w:val="002764F2"/>
    <w:rsid w:val="00277E79"/>
    <w:rsid w:val="00280DFF"/>
    <w:rsid w:val="00280EA2"/>
    <w:rsid w:val="00281248"/>
    <w:rsid w:val="00281B27"/>
    <w:rsid w:val="002828AD"/>
    <w:rsid w:val="002837BA"/>
    <w:rsid w:val="002845CF"/>
    <w:rsid w:val="0028467E"/>
    <w:rsid w:val="00284C1F"/>
    <w:rsid w:val="00284FEB"/>
    <w:rsid w:val="002862E9"/>
    <w:rsid w:val="0028655C"/>
    <w:rsid w:val="00286D9A"/>
    <w:rsid w:val="002870E8"/>
    <w:rsid w:val="0029050F"/>
    <w:rsid w:val="00290DA2"/>
    <w:rsid w:val="00291224"/>
    <w:rsid w:val="0029172F"/>
    <w:rsid w:val="00291CBF"/>
    <w:rsid w:val="0029342C"/>
    <w:rsid w:val="00293657"/>
    <w:rsid w:val="00293B75"/>
    <w:rsid w:val="00293CBE"/>
    <w:rsid w:val="00293D03"/>
    <w:rsid w:val="00294529"/>
    <w:rsid w:val="00294699"/>
    <w:rsid w:val="00295C10"/>
    <w:rsid w:val="00295D39"/>
    <w:rsid w:val="00296A09"/>
    <w:rsid w:val="00296D95"/>
    <w:rsid w:val="002979BD"/>
    <w:rsid w:val="00297FBF"/>
    <w:rsid w:val="002A0817"/>
    <w:rsid w:val="002A0FE1"/>
    <w:rsid w:val="002A10E0"/>
    <w:rsid w:val="002A2060"/>
    <w:rsid w:val="002A2754"/>
    <w:rsid w:val="002A4595"/>
    <w:rsid w:val="002A485A"/>
    <w:rsid w:val="002A49B6"/>
    <w:rsid w:val="002A5046"/>
    <w:rsid w:val="002A5709"/>
    <w:rsid w:val="002A6395"/>
    <w:rsid w:val="002A6676"/>
    <w:rsid w:val="002B0E62"/>
    <w:rsid w:val="002B1353"/>
    <w:rsid w:val="002B15AA"/>
    <w:rsid w:val="002B1D5C"/>
    <w:rsid w:val="002B2808"/>
    <w:rsid w:val="002B31BF"/>
    <w:rsid w:val="002B37F2"/>
    <w:rsid w:val="002B386B"/>
    <w:rsid w:val="002B3E7C"/>
    <w:rsid w:val="002B443D"/>
    <w:rsid w:val="002B5C44"/>
    <w:rsid w:val="002B79C2"/>
    <w:rsid w:val="002C0512"/>
    <w:rsid w:val="002C0684"/>
    <w:rsid w:val="002C3B14"/>
    <w:rsid w:val="002C4F95"/>
    <w:rsid w:val="002C5B08"/>
    <w:rsid w:val="002C745C"/>
    <w:rsid w:val="002C7ACA"/>
    <w:rsid w:val="002C7FD1"/>
    <w:rsid w:val="002D0323"/>
    <w:rsid w:val="002D0C71"/>
    <w:rsid w:val="002D1FAB"/>
    <w:rsid w:val="002D26C1"/>
    <w:rsid w:val="002D5E22"/>
    <w:rsid w:val="002D7433"/>
    <w:rsid w:val="002D78C3"/>
    <w:rsid w:val="002E066A"/>
    <w:rsid w:val="002E269F"/>
    <w:rsid w:val="002E38E5"/>
    <w:rsid w:val="002E399E"/>
    <w:rsid w:val="002E5A85"/>
    <w:rsid w:val="002E6E8C"/>
    <w:rsid w:val="002E7606"/>
    <w:rsid w:val="002E79D4"/>
    <w:rsid w:val="002F0792"/>
    <w:rsid w:val="002F2001"/>
    <w:rsid w:val="002F344B"/>
    <w:rsid w:val="002F51F5"/>
    <w:rsid w:val="002F6386"/>
    <w:rsid w:val="002F67DC"/>
    <w:rsid w:val="002F783D"/>
    <w:rsid w:val="00301517"/>
    <w:rsid w:val="003025D9"/>
    <w:rsid w:val="003032CC"/>
    <w:rsid w:val="003038ED"/>
    <w:rsid w:val="0030423C"/>
    <w:rsid w:val="00304A8A"/>
    <w:rsid w:val="00304B22"/>
    <w:rsid w:val="00306265"/>
    <w:rsid w:val="0030649A"/>
    <w:rsid w:val="0030741F"/>
    <w:rsid w:val="003079E0"/>
    <w:rsid w:val="003079E5"/>
    <w:rsid w:val="00310526"/>
    <w:rsid w:val="003108BF"/>
    <w:rsid w:val="00310C2A"/>
    <w:rsid w:val="003124D4"/>
    <w:rsid w:val="003149AE"/>
    <w:rsid w:val="00314BCE"/>
    <w:rsid w:val="003163A7"/>
    <w:rsid w:val="00316B54"/>
    <w:rsid w:val="00316D73"/>
    <w:rsid w:val="003206B6"/>
    <w:rsid w:val="00320BD7"/>
    <w:rsid w:val="0032109E"/>
    <w:rsid w:val="00321C20"/>
    <w:rsid w:val="00321C91"/>
    <w:rsid w:val="00322AFE"/>
    <w:rsid w:val="0032363D"/>
    <w:rsid w:val="00323985"/>
    <w:rsid w:val="003245AF"/>
    <w:rsid w:val="00324A03"/>
    <w:rsid w:val="00325035"/>
    <w:rsid w:val="00325F10"/>
    <w:rsid w:val="0032626D"/>
    <w:rsid w:val="00326461"/>
    <w:rsid w:val="00326A96"/>
    <w:rsid w:val="00326E77"/>
    <w:rsid w:val="00331F8D"/>
    <w:rsid w:val="0033213F"/>
    <w:rsid w:val="003333CA"/>
    <w:rsid w:val="003335F6"/>
    <w:rsid w:val="003335FE"/>
    <w:rsid w:val="00333662"/>
    <w:rsid w:val="00333930"/>
    <w:rsid w:val="0033484E"/>
    <w:rsid w:val="00335363"/>
    <w:rsid w:val="003353CD"/>
    <w:rsid w:val="00335F0D"/>
    <w:rsid w:val="0033628D"/>
    <w:rsid w:val="00337035"/>
    <w:rsid w:val="003373EB"/>
    <w:rsid w:val="00337794"/>
    <w:rsid w:val="00341613"/>
    <w:rsid w:val="00341C44"/>
    <w:rsid w:val="00341D95"/>
    <w:rsid w:val="003430AB"/>
    <w:rsid w:val="003443CA"/>
    <w:rsid w:val="00344BFE"/>
    <w:rsid w:val="00344C9C"/>
    <w:rsid w:val="00346756"/>
    <w:rsid w:val="00347174"/>
    <w:rsid w:val="003478B4"/>
    <w:rsid w:val="00347BF2"/>
    <w:rsid w:val="00350DCC"/>
    <w:rsid w:val="003517C3"/>
    <w:rsid w:val="00351DCC"/>
    <w:rsid w:val="00351E53"/>
    <w:rsid w:val="00353AE0"/>
    <w:rsid w:val="00354602"/>
    <w:rsid w:val="00354764"/>
    <w:rsid w:val="00354E62"/>
    <w:rsid w:val="003551ED"/>
    <w:rsid w:val="00355518"/>
    <w:rsid w:val="003564A6"/>
    <w:rsid w:val="003566E7"/>
    <w:rsid w:val="00356A8E"/>
    <w:rsid w:val="003571EB"/>
    <w:rsid w:val="003572EE"/>
    <w:rsid w:val="0035753F"/>
    <w:rsid w:val="00357BFB"/>
    <w:rsid w:val="0036024E"/>
    <w:rsid w:val="00360A61"/>
    <w:rsid w:val="00360D31"/>
    <w:rsid w:val="00361E46"/>
    <w:rsid w:val="003620D1"/>
    <w:rsid w:val="003626FC"/>
    <w:rsid w:val="00362D48"/>
    <w:rsid w:val="003644D5"/>
    <w:rsid w:val="00364E41"/>
    <w:rsid w:val="003653A9"/>
    <w:rsid w:val="0036572B"/>
    <w:rsid w:val="003663DB"/>
    <w:rsid w:val="003676E8"/>
    <w:rsid w:val="003676ED"/>
    <w:rsid w:val="00367EFC"/>
    <w:rsid w:val="0037066F"/>
    <w:rsid w:val="00371AE0"/>
    <w:rsid w:val="003727E6"/>
    <w:rsid w:val="00372AF0"/>
    <w:rsid w:val="00372CF5"/>
    <w:rsid w:val="00373034"/>
    <w:rsid w:val="00373145"/>
    <w:rsid w:val="00374757"/>
    <w:rsid w:val="00374937"/>
    <w:rsid w:val="003755F6"/>
    <w:rsid w:val="00376358"/>
    <w:rsid w:val="00376C1B"/>
    <w:rsid w:val="00381AFF"/>
    <w:rsid w:val="00381C28"/>
    <w:rsid w:val="00383E94"/>
    <w:rsid w:val="0038450D"/>
    <w:rsid w:val="0038688A"/>
    <w:rsid w:val="003868FE"/>
    <w:rsid w:val="00387C47"/>
    <w:rsid w:val="0039008B"/>
    <w:rsid w:val="00390F98"/>
    <w:rsid w:val="00390FD8"/>
    <w:rsid w:val="003910E9"/>
    <w:rsid w:val="00391DED"/>
    <w:rsid w:val="00392BCE"/>
    <w:rsid w:val="00393714"/>
    <w:rsid w:val="003940F2"/>
    <w:rsid w:val="00394C5C"/>
    <w:rsid w:val="0039604F"/>
    <w:rsid w:val="003964A7"/>
    <w:rsid w:val="00397356"/>
    <w:rsid w:val="003A0DDE"/>
    <w:rsid w:val="003A1749"/>
    <w:rsid w:val="003A1C70"/>
    <w:rsid w:val="003A3AD8"/>
    <w:rsid w:val="003A492A"/>
    <w:rsid w:val="003A502E"/>
    <w:rsid w:val="003A50D2"/>
    <w:rsid w:val="003A5BB1"/>
    <w:rsid w:val="003A78BA"/>
    <w:rsid w:val="003B01F9"/>
    <w:rsid w:val="003B0913"/>
    <w:rsid w:val="003B0DA2"/>
    <w:rsid w:val="003B1366"/>
    <w:rsid w:val="003B199D"/>
    <w:rsid w:val="003B2FB8"/>
    <w:rsid w:val="003B35C6"/>
    <w:rsid w:val="003B4397"/>
    <w:rsid w:val="003B4A62"/>
    <w:rsid w:val="003B5C80"/>
    <w:rsid w:val="003B658D"/>
    <w:rsid w:val="003B67C6"/>
    <w:rsid w:val="003B6FF5"/>
    <w:rsid w:val="003B7DDC"/>
    <w:rsid w:val="003C0F6A"/>
    <w:rsid w:val="003C14E2"/>
    <w:rsid w:val="003C1EB6"/>
    <w:rsid w:val="003C1F8F"/>
    <w:rsid w:val="003C2448"/>
    <w:rsid w:val="003C25FD"/>
    <w:rsid w:val="003C2941"/>
    <w:rsid w:val="003C2FBE"/>
    <w:rsid w:val="003C3360"/>
    <w:rsid w:val="003C4844"/>
    <w:rsid w:val="003C4B5F"/>
    <w:rsid w:val="003C4C72"/>
    <w:rsid w:val="003C5CF6"/>
    <w:rsid w:val="003C5D8C"/>
    <w:rsid w:val="003C5DF0"/>
    <w:rsid w:val="003C6296"/>
    <w:rsid w:val="003C645F"/>
    <w:rsid w:val="003C6697"/>
    <w:rsid w:val="003C6CFD"/>
    <w:rsid w:val="003D02FE"/>
    <w:rsid w:val="003D07F2"/>
    <w:rsid w:val="003D0E9C"/>
    <w:rsid w:val="003D1610"/>
    <w:rsid w:val="003D1F25"/>
    <w:rsid w:val="003D2045"/>
    <w:rsid w:val="003D3F49"/>
    <w:rsid w:val="003D47EA"/>
    <w:rsid w:val="003D66D6"/>
    <w:rsid w:val="003D754B"/>
    <w:rsid w:val="003E0F2B"/>
    <w:rsid w:val="003E1078"/>
    <w:rsid w:val="003E318C"/>
    <w:rsid w:val="003E319E"/>
    <w:rsid w:val="003E40D6"/>
    <w:rsid w:val="003E4B0B"/>
    <w:rsid w:val="003E5324"/>
    <w:rsid w:val="003E632A"/>
    <w:rsid w:val="003E6E62"/>
    <w:rsid w:val="003E76EA"/>
    <w:rsid w:val="003F2788"/>
    <w:rsid w:val="003F31E4"/>
    <w:rsid w:val="003F35E0"/>
    <w:rsid w:val="003F520D"/>
    <w:rsid w:val="003F5ED3"/>
    <w:rsid w:val="003F622F"/>
    <w:rsid w:val="003F698E"/>
    <w:rsid w:val="0040017B"/>
    <w:rsid w:val="004011BA"/>
    <w:rsid w:val="00401209"/>
    <w:rsid w:val="00401392"/>
    <w:rsid w:val="004014AF"/>
    <w:rsid w:val="0040293E"/>
    <w:rsid w:val="00403AC6"/>
    <w:rsid w:val="004041D2"/>
    <w:rsid w:val="00404E9E"/>
    <w:rsid w:val="004058F8"/>
    <w:rsid w:val="0040593B"/>
    <w:rsid w:val="00405C94"/>
    <w:rsid w:val="00405DBB"/>
    <w:rsid w:val="0041098A"/>
    <w:rsid w:val="0041198E"/>
    <w:rsid w:val="00411D2D"/>
    <w:rsid w:val="0041250B"/>
    <w:rsid w:val="0041265C"/>
    <w:rsid w:val="0041343E"/>
    <w:rsid w:val="0041427A"/>
    <w:rsid w:val="004147A3"/>
    <w:rsid w:val="00415AFC"/>
    <w:rsid w:val="00415E86"/>
    <w:rsid w:val="004164EB"/>
    <w:rsid w:val="00416907"/>
    <w:rsid w:val="00416ED9"/>
    <w:rsid w:val="00416F64"/>
    <w:rsid w:val="00420085"/>
    <w:rsid w:val="00420309"/>
    <w:rsid w:val="0042091A"/>
    <w:rsid w:val="00420CAE"/>
    <w:rsid w:val="004216A6"/>
    <w:rsid w:val="00421A85"/>
    <w:rsid w:val="00421D1F"/>
    <w:rsid w:val="004229F6"/>
    <w:rsid w:val="00422A68"/>
    <w:rsid w:val="00422CA3"/>
    <w:rsid w:val="00423C06"/>
    <w:rsid w:val="00423C88"/>
    <w:rsid w:val="00423CE6"/>
    <w:rsid w:val="00424629"/>
    <w:rsid w:val="004246FC"/>
    <w:rsid w:val="0042515E"/>
    <w:rsid w:val="0042540B"/>
    <w:rsid w:val="00430489"/>
    <w:rsid w:val="004306C4"/>
    <w:rsid w:val="004310F4"/>
    <w:rsid w:val="004316DA"/>
    <w:rsid w:val="00431BAC"/>
    <w:rsid w:val="004326A5"/>
    <w:rsid w:val="004344D9"/>
    <w:rsid w:val="004347A9"/>
    <w:rsid w:val="00434820"/>
    <w:rsid w:val="00435601"/>
    <w:rsid w:val="0043586F"/>
    <w:rsid w:val="00436541"/>
    <w:rsid w:val="004372B8"/>
    <w:rsid w:val="0044061C"/>
    <w:rsid w:val="00440979"/>
    <w:rsid w:val="00441433"/>
    <w:rsid w:val="00441739"/>
    <w:rsid w:val="00441E04"/>
    <w:rsid w:val="004425FF"/>
    <w:rsid w:val="00442694"/>
    <w:rsid w:val="0044470B"/>
    <w:rsid w:val="00445C74"/>
    <w:rsid w:val="004463AB"/>
    <w:rsid w:val="00447358"/>
    <w:rsid w:val="004501FF"/>
    <w:rsid w:val="00451C44"/>
    <w:rsid w:val="00453101"/>
    <w:rsid w:val="004541F7"/>
    <w:rsid w:val="00454596"/>
    <w:rsid w:val="00455444"/>
    <w:rsid w:val="004554E5"/>
    <w:rsid w:val="004605E9"/>
    <w:rsid w:val="00461A49"/>
    <w:rsid w:val="00461CF3"/>
    <w:rsid w:val="00462604"/>
    <w:rsid w:val="00463A67"/>
    <w:rsid w:val="004648F4"/>
    <w:rsid w:val="00464901"/>
    <w:rsid w:val="00466862"/>
    <w:rsid w:val="00466923"/>
    <w:rsid w:val="00467B8E"/>
    <w:rsid w:val="00467ED2"/>
    <w:rsid w:val="0047033B"/>
    <w:rsid w:val="004706EE"/>
    <w:rsid w:val="00470CCB"/>
    <w:rsid w:val="00470D9F"/>
    <w:rsid w:val="004721CC"/>
    <w:rsid w:val="00472714"/>
    <w:rsid w:val="00474359"/>
    <w:rsid w:val="004757D4"/>
    <w:rsid w:val="0047619F"/>
    <w:rsid w:val="00476DEF"/>
    <w:rsid w:val="00477930"/>
    <w:rsid w:val="004804EF"/>
    <w:rsid w:val="00480648"/>
    <w:rsid w:val="00480707"/>
    <w:rsid w:val="00481BFC"/>
    <w:rsid w:val="0048233A"/>
    <w:rsid w:val="00484FAE"/>
    <w:rsid w:val="00485B7B"/>
    <w:rsid w:val="00485E77"/>
    <w:rsid w:val="00490741"/>
    <w:rsid w:val="00490E0D"/>
    <w:rsid w:val="00491491"/>
    <w:rsid w:val="00491EEC"/>
    <w:rsid w:val="00494A88"/>
    <w:rsid w:val="00494B07"/>
    <w:rsid w:val="004953A9"/>
    <w:rsid w:val="004A06D5"/>
    <w:rsid w:val="004A1C9E"/>
    <w:rsid w:val="004A35C9"/>
    <w:rsid w:val="004A3727"/>
    <w:rsid w:val="004A388F"/>
    <w:rsid w:val="004A3D70"/>
    <w:rsid w:val="004A5674"/>
    <w:rsid w:val="004A5C5B"/>
    <w:rsid w:val="004A5DF8"/>
    <w:rsid w:val="004B0261"/>
    <w:rsid w:val="004B0996"/>
    <w:rsid w:val="004B09EE"/>
    <w:rsid w:val="004B0F2E"/>
    <w:rsid w:val="004B17C9"/>
    <w:rsid w:val="004B1B1C"/>
    <w:rsid w:val="004B3107"/>
    <w:rsid w:val="004B3E3F"/>
    <w:rsid w:val="004B3F5B"/>
    <w:rsid w:val="004B3F9A"/>
    <w:rsid w:val="004B4829"/>
    <w:rsid w:val="004B5D1E"/>
    <w:rsid w:val="004B6006"/>
    <w:rsid w:val="004B6A0A"/>
    <w:rsid w:val="004B6A97"/>
    <w:rsid w:val="004C17B6"/>
    <w:rsid w:val="004C1A90"/>
    <w:rsid w:val="004C33AA"/>
    <w:rsid w:val="004C3DAF"/>
    <w:rsid w:val="004C43E0"/>
    <w:rsid w:val="004C47DC"/>
    <w:rsid w:val="004C678B"/>
    <w:rsid w:val="004C689C"/>
    <w:rsid w:val="004C7978"/>
    <w:rsid w:val="004C7EAA"/>
    <w:rsid w:val="004D2E90"/>
    <w:rsid w:val="004D3B73"/>
    <w:rsid w:val="004D4429"/>
    <w:rsid w:val="004D48A8"/>
    <w:rsid w:val="004D4B6C"/>
    <w:rsid w:val="004D54A3"/>
    <w:rsid w:val="004D5FE0"/>
    <w:rsid w:val="004D698B"/>
    <w:rsid w:val="004D6B7A"/>
    <w:rsid w:val="004D70D4"/>
    <w:rsid w:val="004D7B04"/>
    <w:rsid w:val="004E0565"/>
    <w:rsid w:val="004E13D1"/>
    <w:rsid w:val="004E2025"/>
    <w:rsid w:val="004E44A4"/>
    <w:rsid w:val="004E4BFB"/>
    <w:rsid w:val="004E5902"/>
    <w:rsid w:val="004E6EFE"/>
    <w:rsid w:val="004F03A7"/>
    <w:rsid w:val="004F0C0A"/>
    <w:rsid w:val="004F15D7"/>
    <w:rsid w:val="004F3F24"/>
    <w:rsid w:val="004F6895"/>
    <w:rsid w:val="004F6DD5"/>
    <w:rsid w:val="004F7BFA"/>
    <w:rsid w:val="00503026"/>
    <w:rsid w:val="005032FD"/>
    <w:rsid w:val="00503412"/>
    <w:rsid w:val="0050411E"/>
    <w:rsid w:val="00504DFC"/>
    <w:rsid w:val="005058F5"/>
    <w:rsid w:val="0050598B"/>
    <w:rsid w:val="0050638F"/>
    <w:rsid w:val="005110B6"/>
    <w:rsid w:val="0051129D"/>
    <w:rsid w:val="00512961"/>
    <w:rsid w:val="005131BA"/>
    <w:rsid w:val="00514458"/>
    <w:rsid w:val="00515587"/>
    <w:rsid w:val="00515813"/>
    <w:rsid w:val="005162DC"/>
    <w:rsid w:val="00520812"/>
    <w:rsid w:val="00520C22"/>
    <w:rsid w:val="00521425"/>
    <w:rsid w:val="00521AF3"/>
    <w:rsid w:val="005225FF"/>
    <w:rsid w:val="00522695"/>
    <w:rsid w:val="0052283E"/>
    <w:rsid w:val="00522B8D"/>
    <w:rsid w:val="005238CC"/>
    <w:rsid w:val="005246AD"/>
    <w:rsid w:val="005255E6"/>
    <w:rsid w:val="00526BEB"/>
    <w:rsid w:val="00530269"/>
    <w:rsid w:val="00533341"/>
    <w:rsid w:val="00534C78"/>
    <w:rsid w:val="00535138"/>
    <w:rsid w:val="00535168"/>
    <w:rsid w:val="005356AB"/>
    <w:rsid w:val="00535948"/>
    <w:rsid w:val="00535D9F"/>
    <w:rsid w:val="00535ED9"/>
    <w:rsid w:val="00535F24"/>
    <w:rsid w:val="005363F5"/>
    <w:rsid w:val="00537758"/>
    <w:rsid w:val="0053780E"/>
    <w:rsid w:val="00537F87"/>
    <w:rsid w:val="00541154"/>
    <w:rsid w:val="0054131C"/>
    <w:rsid w:val="00541A18"/>
    <w:rsid w:val="00541C76"/>
    <w:rsid w:val="00541EC7"/>
    <w:rsid w:val="005432B8"/>
    <w:rsid w:val="005438EA"/>
    <w:rsid w:val="0054431C"/>
    <w:rsid w:val="00544B7F"/>
    <w:rsid w:val="00544CDE"/>
    <w:rsid w:val="0054590D"/>
    <w:rsid w:val="00545A82"/>
    <w:rsid w:val="00547D92"/>
    <w:rsid w:val="005507A5"/>
    <w:rsid w:val="0055101A"/>
    <w:rsid w:val="005523C9"/>
    <w:rsid w:val="0055356B"/>
    <w:rsid w:val="00553666"/>
    <w:rsid w:val="005540B7"/>
    <w:rsid w:val="00557294"/>
    <w:rsid w:val="005605B1"/>
    <w:rsid w:val="00561C6D"/>
    <w:rsid w:val="00564867"/>
    <w:rsid w:val="005655FE"/>
    <w:rsid w:val="005655FF"/>
    <w:rsid w:val="00565C90"/>
    <w:rsid w:val="00570C33"/>
    <w:rsid w:val="0057255E"/>
    <w:rsid w:val="005738F5"/>
    <w:rsid w:val="005746C5"/>
    <w:rsid w:val="0057742F"/>
    <w:rsid w:val="0057751C"/>
    <w:rsid w:val="005778BF"/>
    <w:rsid w:val="00577CD7"/>
    <w:rsid w:val="005823E8"/>
    <w:rsid w:val="0058390E"/>
    <w:rsid w:val="00585A0A"/>
    <w:rsid w:val="00585EB7"/>
    <w:rsid w:val="00586A7F"/>
    <w:rsid w:val="005876CF"/>
    <w:rsid w:val="0059060B"/>
    <w:rsid w:val="0059088A"/>
    <w:rsid w:val="00590A11"/>
    <w:rsid w:val="005922F8"/>
    <w:rsid w:val="00594977"/>
    <w:rsid w:val="00594D02"/>
    <w:rsid w:val="00595B53"/>
    <w:rsid w:val="005A00FF"/>
    <w:rsid w:val="005A0169"/>
    <w:rsid w:val="005A0489"/>
    <w:rsid w:val="005A17FF"/>
    <w:rsid w:val="005A28F0"/>
    <w:rsid w:val="005A2E43"/>
    <w:rsid w:val="005A3157"/>
    <w:rsid w:val="005A3A2E"/>
    <w:rsid w:val="005A4B13"/>
    <w:rsid w:val="005A5056"/>
    <w:rsid w:val="005A50C7"/>
    <w:rsid w:val="005A5311"/>
    <w:rsid w:val="005A548D"/>
    <w:rsid w:val="005A57AC"/>
    <w:rsid w:val="005A57D5"/>
    <w:rsid w:val="005A6977"/>
    <w:rsid w:val="005B20FE"/>
    <w:rsid w:val="005B2A08"/>
    <w:rsid w:val="005B4BF5"/>
    <w:rsid w:val="005B594F"/>
    <w:rsid w:val="005B6088"/>
    <w:rsid w:val="005B6F26"/>
    <w:rsid w:val="005B7132"/>
    <w:rsid w:val="005B794E"/>
    <w:rsid w:val="005B79E3"/>
    <w:rsid w:val="005C04B4"/>
    <w:rsid w:val="005C0FDB"/>
    <w:rsid w:val="005C133B"/>
    <w:rsid w:val="005C13EA"/>
    <w:rsid w:val="005C25D3"/>
    <w:rsid w:val="005C2A6B"/>
    <w:rsid w:val="005C2D54"/>
    <w:rsid w:val="005C367F"/>
    <w:rsid w:val="005C383A"/>
    <w:rsid w:val="005C5AA0"/>
    <w:rsid w:val="005C67C2"/>
    <w:rsid w:val="005C6D74"/>
    <w:rsid w:val="005C6F7F"/>
    <w:rsid w:val="005C7CD1"/>
    <w:rsid w:val="005D037A"/>
    <w:rsid w:val="005D1400"/>
    <w:rsid w:val="005D1E46"/>
    <w:rsid w:val="005D25B2"/>
    <w:rsid w:val="005D5679"/>
    <w:rsid w:val="005D585F"/>
    <w:rsid w:val="005D5A99"/>
    <w:rsid w:val="005D5C06"/>
    <w:rsid w:val="005D5C87"/>
    <w:rsid w:val="005D66EC"/>
    <w:rsid w:val="005D7116"/>
    <w:rsid w:val="005E2191"/>
    <w:rsid w:val="005E2A8F"/>
    <w:rsid w:val="005E3C13"/>
    <w:rsid w:val="005E4A20"/>
    <w:rsid w:val="005E4F80"/>
    <w:rsid w:val="005E519E"/>
    <w:rsid w:val="005E6851"/>
    <w:rsid w:val="005F0454"/>
    <w:rsid w:val="005F0481"/>
    <w:rsid w:val="005F0B8A"/>
    <w:rsid w:val="005F1706"/>
    <w:rsid w:val="005F33A5"/>
    <w:rsid w:val="005F342D"/>
    <w:rsid w:val="005F5904"/>
    <w:rsid w:val="005F7906"/>
    <w:rsid w:val="005F7914"/>
    <w:rsid w:val="005F7BE3"/>
    <w:rsid w:val="005F7C85"/>
    <w:rsid w:val="006008C7"/>
    <w:rsid w:val="00600B18"/>
    <w:rsid w:val="00601D53"/>
    <w:rsid w:val="006021DA"/>
    <w:rsid w:val="00604436"/>
    <w:rsid w:val="006105A5"/>
    <w:rsid w:val="00611106"/>
    <w:rsid w:val="00611192"/>
    <w:rsid w:val="00611366"/>
    <w:rsid w:val="00611389"/>
    <w:rsid w:val="00611C08"/>
    <w:rsid w:val="006120B9"/>
    <w:rsid w:val="006121CC"/>
    <w:rsid w:val="00612F76"/>
    <w:rsid w:val="00613539"/>
    <w:rsid w:val="00613B85"/>
    <w:rsid w:val="00615829"/>
    <w:rsid w:val="00615F58"/>
    <w:rsid w:val="00616707"/>
    <w:rsid w:val="00620702"/>
    <w:rsid w:val="00620A45"/>
    <w:rsid w:val="006222DA"/>
    <w:rsid w:val="006232F1"/>
    <w:rsid w:val="00623D3B"/>
    <w:rsid w:val="00626C05"/>
    <w:rsid w:val="006270F7"/>
    <w:rsid w:val="006301D7"/>
    <w:rsid w:val="006302A7"/>
    <w:rsid w:val="0063148B"/>
    <w:rsid w:val="006316B2"/>
    <w:rsid w:val="0063182D"/>
    <w:rsid w:val="00632A63"/>
    <w:rsid w:val="0063328F"/>
    <w:rsid w:val="006335F5"/>
    <w:rsid w:val="00633732"/>
    <w:rsid w:val="006347C0"/>
    <w:rsid w:val="00634CC9"/>
    <w:rsid w:val="0063551F"/>
    <w:rsid w:val="00636B37"/>
    <w:rsid w:val="00637246"/>
    <w:rsid w:val="006374F1"/>
    <w:rsid w:val="00640407"/>
    <w:rsid w:val="006410ED"/>
    <w:rsid w:val="00641543"/>
    <w:rsid w:val="00642967"/>
    <w:rsid w:val="00644AE0"/>
    <w:rsid w:val="0064571E"/>
    <w:rsid w:val="00645BF0"/>
    <w:rsid w:val="00645D74"/>
    <w:rsid w:val="006464E6"/>
    <w:rsid w:val="00647651"/>
    <w:rsid w:val="0065034C"/>
    <w:rsid w:val="0065071B"/>
    <w:rsid w:val="00651C27"/>
    <w:rsid w:val="00652594"/>
    <w:rsid w:val="00653D38"/>
    <w:rsid w:val="00655B2F"/>
    <w:rsid w:val="00655C2C"/>
    <w:rsid w:val="00655F12"/>
    <w:rsid w:val="00656305"/>
    <w:rsid w:val="00660B26"/>
    <w:rsid w:val="00660BF4"/>
    <w:rsid w:val="00661DCD"/>
    <w:rsid w:val="0066237E"/>
    <w:rsid w:val="00662625"/>
    <w:rsid w:val="00665189"/>
    <w:rsid w:val="00665FE4"/>
    <w:rsid w:val="0066602C"/>
    <w:rsid w:val="00666246"/>
    <w:rsid w:val="0066652F"/>
    <w:rsid w:val="006665E5"/>
    <w:rsid w:val="00667103"/>
    <w:rsid w:val="00667ADE"/>
    <w:rsid w:val="006707BD"/>
    <w:rsid w:val="006707F9"/>
    <w:rsid w:val="00670FCE"/>
    <w:rsid w:val="00672E56"/>
    <w:rsid w:val="00673583"/>
    <w:rsid w:val="00673D3E"/>
    <w:rsid w:val="00674721"/>
    <w:rsid w:val="00674A35"/>
    <w:rsid w:val="00674C8F"/>
    <w:rsid w:val="00674FC9"/>
    <w:rsid w:val="006806E5"/>
    <w:rsid w:val="00681078"/>
    <w:rsid w:val="00681C7C"/>
    <w:rsid w:val="0068290E"/>
    <w:rsid w:val="0068386A"/>
    <w:rsid w:val="00684416"/>
    <w:rsid w:val="006844DD"/>
    <w:rsid w:val="0068495E"/>
    <w:rsid w:val="00685123"/>
    <w:rsid w:val="00685AE0"/>
    <w:rsid w:val="00685E6F"/>
    <w:rsid w:val="0068635D"/>
    <w:rsid w:val="00686723"/>
    <w:rsid w:val="0069057C"/>
    <w:rsid w:val="0069085D"/>
    <w:rsid w:val="0069086E"/>
    <w:rsid w:val="00691894"/>
    <w:rsid w:val="006918A5"/>
    <w:rsid w:val="0069339F"/>
    <w:rsid w:val="006936FF"/>
    <w:rsid w:val="00693CCB"/>
    <w:rsid w:val="00694EC2"/>
    <w:rsid w:val="00696469"/>
    <w:rsid w:val="00696A18"/>
    <w:rsid w:val="006971B3"/>
    <w:rsid w:val="00697686"/>
    <w:rsid w:val="006A0A2D"/>
    <w:rsid w:val="006A2A5B"/>
    <w:rsid w:val="006A4525"/>
    <w:rsid w:val="006A5B3E"/>
    <w:rsid w:val="006A66A5"/>
    <w:rsid w:val="006B17D9"/>
    <w:rsid w:val="006B2084"/>
    <w:rsid w:val="006B21D3"/>
    <w:rsid w:val="006B27BA"/>
    <w:rsid w:val="006B29DE"/>
    <w:rsid w:val="006B3FE6"/>
    <w:rsid w:val="006B422A"/>
    <w:rsid w:val="006B4B77"/>
    <w:rsid w:val="006B60E9"/>
    <w:rsid w:val="006B7F77"/>
    <w:rsid w:val="006C1092"/>
    <w:rsid w:val="006C1D45"/>
    <w:rsid w:val="006C38A1"/>
    <w:rsid w:val="006C3D03"/>
    <w:rsid w:val="006C5C36"/>
    <w:rsid w:val="006C6EF4"/>
    <w:rsid w:val="006C6F91"/>
    <w:rsid w:val="006D0D72"/>
    <w:rsid w:val="006D197D"/>
    <w:rsid w:val="006D2465"/>
    <w:rsid w:val="006D34E7"/>
    <w:rsid w:val="006D39B0"/>
    <w:rsid w:val="006D3F5F"/>
    <w:rsid w:val="006D60D0"/>
    <w:rsid w:val="006D6A88"/>
    <w:rsid w:val="006D7869"/>
    <w:rsid w:val="006E0324"/>
    <w:rsid w:val="006E1639"/>
    <w:rsid w:val="006E1A8D"/>
    <w:rsid w:val="006E1D39"/>
    <w:rsid w:val="006E2A70"/>
    <w:rsid w:val="006E3278"/>
    <w:rsid w:val="006E33BA"/>
    <w:rsid w:val="006E4145"/>
    <w:rsid w:val="006E46FA"/>
    <w:rsid w:val="006E5CD1"/>
    <w:rsid w:val="006E5E3A"/>
    <w:rsid w:val="006E66CE"/>
    <w:rsid w:val="006E6847"/>
    <w:rsid w:val="006E6BDE"/>
    <w:rsid w:val="006E741E"/>
    <w:rsid w:val="006F1325"/>
    <w:rsid w:val="006F232A"/>
    <w:rsid w:val="006F310E"/>
    <w:rsid w:val="006F4269"/>
    <w:rsid w:val="006F5AF1"/>
    <w:rsid w:val="006F5D70"/>
    <w:rsid w:val="006F6C3F"/>
    <w:rsid w:val="006F726C"/>
    <w:rsid w:val="006F7525"/>
    <w:rsid w:val="006F7A7A"/>
    <w:rsid w:val="00701CCC"/>
    <w:rsid w:val="00703999"/>
    <w:rsid w:val="007049E3"/>
    <w:rsid w:val="00704BE8"/>
    <w:rsid w:val="007053E6"/>
    <w:rsid w:val="00706298"/>
    <w:rsid w:val="00707ACC"/>
    <w:rsid w:val="00707E1D"/>
    <w:rsid w:val="00710388"/>
    <w:rsid w:val="007111C5"/>
    <w:rsid w:val="0071156B"/>
    <w:rsid w:val="007117A6"/>
    <w:rsid w:val="00712B92"/>
    <w:rsid w:val="0071303C"/>
    <w:rsid w:val="00713718"/>
    <w:rsid w:val="00713882"/>
    <w:rsid w:val="00714747"/>
    <w:rsid w:val="00714BC3"/>
    <w:rsid w:val="00714DBA"/>
    <w:rsid w:val="007168D3"/>
    <w:rsid w:val="00717540"/>
    <w:rsid w:val="00717656"/>
    <w:rsid w:val="00717A28"/>
    <w:rsid w:val="0072048B"/>
    <w:rsid w:val="00720C58"/>
    <w:rsid w:val="007235EC"/>
    <w:rsid w:val="0072382E"/>
    <w:rsid w:val="0072418A"/>
    <w:rsid w:val="00724323"/>
    <w:rsid w:val="00724BEF"/>
    <w:rsid w:val="00724FE1"/>
    <w:rsid w:val="007255E3"/>
    <w:rsid w:val="00725EA2"/>
    <w:rsid w:val="007261EF"/>
    <w:rsid w:val="007263A6"/>
    <w:rsid w:val="007263DD"/>
    <w:rsid w:val="00726DC7"/>
    <w:rsid w:val="00727244"/>
    <w:rsid w:val="007274E7"/>
    <w:rsid w:val="00727FD2"/>
    <w:rsid w:val="007308B0"/>
    <w:rsid w:val="00730A2E"/>
    <w:rsid w:val="00731E98"/>
    <w:rsid w:val="0073230B"/>
    <w:rsid w:val="0073233A"/>
    <w:rsid w:val="00732365"/>
    <w:rsid w:val="00732CCB"/>
    <w:rsid w:val="0073330E"/>
    <w:rsid w:val="00733B55"/>
    <w:rsid w:val="00733E30"/>
    <w:rsid w:val="007346B5"/>
    <w:rsid w:val="007348EF"/>
    <w:rsid w:val="0073666D"/>
    <w:rsid w:val="00736CB0"/>
    <w:rsid w:val="00737C05"/>
    <w:rsid w:val="007406D2"/>
    <w:rsid w:val="00741892"/>
    <w:rsid w:val="00741928"/>
    <w:rsid w:val="00741ACF"/>
    <w:rsid w:val="0074290D"/>
    <w:rsid w:val="00742E44"/>
    <w:rsid w:val="007435F1"/>
    <w:rsid w:val="00743D6C"/>
    <w:rsid w:val="00745DF1"/>
    <w:rsid w:val="0074662E"/>
    <w:rsid w:val="007468C6"/>
    <w:rsid w:val="00746F21"/>
    <w:rsid w:val="00747CF5"/>
    <w:rsid w:val="0075105C"/>
    <w:rsid w:val="00752EA2"/>
    <w:rsid w:val="00753030"/>
    <w:rsid w:val="00753530"/>
    <w:rsid w:val="00753659"/>
    <w:rsid w:val="007539F4"/>
    <w:rsid w:val="0075404B"/>
    <w:rsid w:val="00755598"/>
    <w:rsid w:val="00755793"/>
    <w:rsid w:val="00755FA7"/>
    <w:rsid w:val="00756F42"/>
    <w:rsid w:val="0075703F"/>
    <w:rsid w:val="0075719C"/>
    <w:rsid w:val="0076155E"/>
    <w:rsid w:val="00761872"/>
    <w:rsid w:val="007638D7"/>
    <w:rsid w:val="00763A0D"/>
    <w:rsid w:val="00764A44"/>
    <w:rsid w:val="0076512F"/>
    <w:rsid w:val="007651F4"/>
    <w:rsid w:val="007651FD"/>
    <w:rsid w:val="007655A2"/>
    <w:rsid w:val="0076564D"/>
    <w:rsid w:val="0076643C"/>
    <w:rsid w:val="00766B5A"/>
    <w:rsid w:val="0077006F"/>
    <w:rsid w:val="00770311"/>
    <w:rsid w:val="007707F5"/>
    <w:rsid w:val="0077215C"/>
    <w:rsid w:val="0077232D"/>
    <w:rsid w:val="00772558"/>
    <w:rsid w:val="00772F5D"/>
    <w:rsid w:val="0077406B"/>
    <w:rsid w:val="007748A9"/>
    <w:rsid w:val="00775269"/>
    <w:rsid w:val="007752CE"/>
    <w:rsid w:val="00775804"/>
    <w:rsid w:val="00775975"/>
    <w:rsid w:val="00777254"/>
    <w:rsid w:val="007816BC"/>
    <w:rsid w:val="007823BA"/>
    <w:rsid w:val="00782DF1"/>
    <w:rsid w:val="007834D4"/>
    <w:rsid w:val="00783A10"/>
    <w:rsid w:val="00783F14"/>
    <w:rsid w:val="00784776"/>
    <w:rsid w:val="0078607D"/>
    <w:rsid w:val="007861E5"/>
    <w:rsid w:val="007866B1"/>
    <w:rsid w:val="00786E28"/>
    <w:rsid w:val="00791725"/>
    <w:rsid w:val="00792B31"/>
    <w:rsid w:val="00794908"/>
    <w:rsid w:val="00794C19"/>
    <w:rsid w:val="007962C4"/>
    <w:rsid w:val="007966AD"/>
    <w:rsid w:val="00797BE8"/>
    <w:rsid w:val="00797BE9"/>
    <w:rsid w:val="00797CF4"/>
    <w:rsid w:val="007A09AF"/>
    <w:rsid w:val="007A0A77"/>
    <w:rsid w:val="007A1591"/>
    <w:rsid w:val="007A21B1"/>
    <w:rsid w:val="007A39C8"/>
    <w:rsid w:val="007A3BC4"/>
    <w:rsid w:val="007A500B"/>
    <w:rsid w:val="007A565B"/>
    <w:rsid w:val="007A637C"/>
    <w:rsid w:val="007A676D"/>
    <w:rsid w:val="007B0D0D"/>
    <w:rsid w:val="007B1831"/>
    <w:rsid w:val="007B1948"/>
    <w:rsid w:val="007B2D40"/>
    <w:rsid w:val="007B34E1"/>
    <w:rsid w:val="007B35D9"/>
    <w:rsid w:val="007B36B6"/>
    <w:rsid w:val="007B4113"/>
    <w:rsid w:val="007B4634"/>
    <w:rsid w:val="007B59D9"/>
    <w:rsid w:val="007B5CB4"/>
    <w:rsid w:val="007B6A5A"/>
    <w:rsid w:val="007B7FFC"/>
    <w:rsid w:val="007C1B63"/>
    <w:rsid w:val="007C25A7"/>
    <w:rsid w:val="007C27E6"/>
    <w:rsid w:val="007C4F68"/>
    <w:rsid w:val="007C609E"/>
    <w:rsid w:val="007C61AB"/>
    <w:rsid w:val="007C6C74"/>
    <w:rsid w:val="007C71BD"/>
    <w:rsid w:val="007C7898"/>
    <w:rsid w:val="007C7B89"/>
    <w:rsid w:val="007C7C85"/>
    <w:rsid w:val="007D03CB"/>
    <w:rsid w:val="007D3CBE"/>
    <w:rsid w:val="007D4347"/>
    <w:rsid w:val="007D43B5"/>
    <w:rsid w:val="007D4B4F"/>
    <w:rsid w:val="007D58D0"/>
    <w:rsid w:val="007D619C"/>
    <w:rsid w:val="007D6255"/>
    <w:rsid w:val="007D6A30"/>
    <w:rsid w:val="007D7574"/>
    <w:rsid w:val="007D78A7"/>
    <w:rsid w:val="007E054E"/>
    <w:rsid w:val="007E09CD"/>
    <w:rsid w:val="007E14BE"/>
    <w:rsid w:val="007E1A2A"/>
    <w:rsid w:val="007E21AF"/>
    <w:rsid w:val="007E2630"/>
    <w:rsid w:val="007E3283"/>
    <w:rsid w:val="007E3BD6"/>
    <w:rsid w:val="007E69AE"/>
    <w:rsid w:val="007E6A72"/>
    <w:rsid w:val="007E6C36"/>
    <w:rsid w:val="007E719A"/>
    <w:rsid w:val="007E73DD"/>
    <w:rsid w:val="007F1112"/>
    <w:rsid w:val="007F1403"/>
    <w:rsid w:val="007F28A0"/>
    <w:rsid w:val="007F32E1"/>
    <w:rsid w:val="007F5237"/>
    <w:rsid w:val="007F5B1C"/>
    <w:rsid w:val="007F5CDA"/>
    <w:rsid w:val="007F631D"/>
    <w:rsid w:val="007F6372"/>
    <w:rsid w:val="007F73EF"/>
    <w:rsid w:val="007F7E9D"/>
    <w:rsid w:val="0080070E"/>
    <w:rsid w:val="00801590"/>
    <w:rsid w:val="0080173A"/>
    <w:rsid w:val="00801C16"/>
    <w:rsid w:val="00802086"/>
    <w:rsid w:val="00802EE2"/>
    <w:rsid w:val="008032FD"/>
    <w:rsid w:val="00803E66"/>
    <w:rsid w:val="00804512"/>
    <w:rsid w:val="008047DE"/>
    <w:rsid w:val="008053B3"/>
    <w:rsid w:val="008063A6"/>
    <w:rsid w:val="008102E6"/>
    <w:rsid w:val="008108D4"/>
    <w:rsid w:val="008108F8"/>
    <w:rsid w:val="00810B03"/>
    <w:rsid w:val="00814399"/>
    <w:rsid w:val="008146D6"/>
    <w:rsid w:val="008154D1"/>
    <w:rsid w:val="00815754"/>
    <w:rsid w:val="0081682C"/>
    <w:rsid w:val="00817233"/>
    <w:rsid w:val="0082117F"/>
    <w:rsid w:val="008212E3"/>
    <w:rsid w:val="0082283A"/>
    <w:rsid w:val="00824245"/>
    <w:rsid w:val="008243F9"/>
    <w:rsid w:val="00824761"/>
    <w:rsid w:val="00824D2C"/>
    <w:rsid w:val="00825CDB"/>
    <w:rsid w:val="00827779"/>
    <w:rsid w:val="00827FA0"/>
    <w:rsid w:val="0083068E"/>
    <w:rsid w:val="00830DFD"/>
    <w:rsid w:val="008337FA"/>
    <w:rsid w:val="00833AC5"/>
    <w:rsid w:val="00833F8A"/>
    <w:rsid w:val="00835C35"/>
    <w:rsid w:val="0084050F"/>
    <w:rsid w:val="0084192B"/>
    <w:rsid w:val="00843178"/>
    <w:rsid w:val="0084360F"/>
    <w:rsid w:val="00843E63"/>
    <w:rsid w:val="0084430E"/>
    <w:rsid w:val="00844914"/>
    <w:rsid w:val="00844FE2"/>
    <w:rsid w:val="008467E4"/>
    <w:rsid w:val="008470BC"/>
    <w:rsid w:val="00850BD9"/>
    <w:rsid w:val="00852724"/>
    <w:rsid w:val="00856544"/>
    <w:rsid w:val="00856E44"/>
    <w:rsid w:val="00857812"/>
    <w:rsid w:val="00857DAC"/>
    <w:rsid w:val="00857DFF"/>
    <w:rsid w:val="0086121E"/>
    <w:rsid w:val="00862032"/>
    <w:rsid w:val="0086219E"/>
    <w:rsid w:val="008627F4"/>
    <w:rsid w:val="00862C90"/>
    <w:rsid w:val="00864BCC"/>
    <w:rsid w:val="00864E17"/>
    <w:rsid w:val="0086506B"/>
    <w:rsid w:val="008656D1"/>
    <w:rsid w:val="00865D88"/>
    <w:rsid w:val="00866634"/>
    <w:rsid w:val="00866DD1"/>
    <w:rsid w:val="00870091"/>
    <w:rsid w:val="00871EFC"/>
    <w:rsid w:val="008724B5"/>
    <w:rsid w:val="0087292E"/>
    <w:rsid w:val="00872E73"/>
    <w:rsid w:val="00873B45"/>
    <w:rsid w:val="00874834"/>
    <w:rsid w:val="00874C86"/>
    <w:rsid w:val="00875A0E"/>
    <w:rsid w:val="00875A84"/>
    <w:rsid w:val="00876522"/>
    <w:rsid w:val="00876846"/>
    <w:rsid w:val="0087761D"/>
    <w:rsid w:val="00881F27"/>
    <w:rsid w:val="008821DF"/>
    <w:rsid w:val="0088234C"/>
    <w:rsid w:val="00882837"/>
    <w:rsid w:val="00882879"/>
    <w:rsid w:val="0088295C"/>
    <w:rsid w:val="0088353E"/>
    <w:rsid w:val="0088443F"/>
    <w:rsid w:val="00884C36"/>
    <w:rsid w:val="008857BD"/>
    <w:rsid w:val="008865B9"/>
    <w:rsid w:val="00886937"/>
    <w:rsid w:val="00886A1D"/>
    <w:rsid w:val="00886BAE"/>
    <w:rsid w:val="008874F6"/>
    <w:rsid w:val="008879E5"/>
    <w:rsid w:val="00890F54"/>
    <w:rsid w:val="0089164F"/>
    <w:rsid w:val="00892072"/>
    <w:rsid w:val="0089242A"/>
    <w:rsid w:val="00892905"/>
    <w:rsid w:val="00893D06"/>
    <w:rsid w:val="008A03EE"/>
    <w:rsid w:val="008A0A11"/>
    <w:rsid w:val="008A0C46"/>
    <w:rsid w:val="008A15B3"/>
    <w:rsid w:val="008A1A0B"/>
    <w:rsid w:val="008A26E8"/>
    <w:rsid w:val="008A3F55"/>
    <w:rsid w:val="008A410A"/>
    <w:rsid w:val="008A4577"/>
    <w:rsid w:val="008A6CFD"/>
    <w:rsid w:val="008A7ABD"/>
    <w:rsid w:val="008B0EEA"/>
    <w:rsid w:val="008B1FF5"/>
    <w:rsid w:val="008B247E"/>
    <w:rsid w:val="008B24D6"/>
    <w:rsid w:val="008B2D4D"/>
    <w:rsid w:val="008B3040"/>
    <w:rsid w:val="008B392A"/>
    <w:rsid w:val="008B4909"/>
    <w:rsid w:val="008B5808"/>
    <w:rsid w:val="008B69BC"/>
    <w:rsid w:val="008B6B96"/>
    <w:rsid w:val="008B71DF"/>
    <w:rsid w:val="008B7E3E"/>
    <w:rsid w:val="008C1580"/>
    <w:rsid w:val="008C17C8"/>
    <w:rsid w:val="008C1836"/>
    <w:rsid w:val="008C2693"/>
    <w:rsid w:val="008C26AA"/>
    <w:rsid w:val="008C2A24"/>
    <w:rsid w:val="008C3382"/>
    <w:rsid w:val="008C36E3"/>
    <w:rsid w:val="008C50B8"/>
    <w:rsid w:val="008C57FE"/>
    <w:rsid w:val="008C5FC6"/>
    <w:rsid w:val="008C6A04"/>
    <w:rsid w:val="008C7291"/>
    <w:rsid w:val="008C77E9"/>
    <w:rsid w:val="008D0717"/>
    <w:rsid w:val="008D12C8"/>
    <w:rsid w:val="008D14B9"/>
    <w:rsid w:val="008D1899"/>
    <w:rsid w:val="008D1D33"/>
    <w:rsid w:val="008D1F0C"/>
    <w:rsid w:val="008D363A"/>
    <w:rsid w:val="008D37CE"/>
    <w:rsid w:val="008D46FB"/>
    <w:rsid w:val="008D48F2"/>
    <w:rsid w:val="008D4BC7"/>
    <w:rsid w:val="008D4D0A"/>
    <w:rsid w:val="008D52B5"/>
    <w:rsid w:val="008D5B18"/>
    <w:rsid w:val="008D5CB5"/>
    <w:rsid w:val="008D5F30"/>
    <w:rsid w:val="008D6D7F"/>
    <w:rsid w:val="008D76E2"/>
    <w:rsid w:val="008D7ABB"/>
    <w:rsid w:val="008E038A"/>
    <w:rsid w:val="008E0786"/>
    <w:rsid w:val="008E0FA1"/>
    <w:rsid w:val="008E14AC"/>
    <w:rsid w:val="008E22F6"/>
    <w:rsid w:val="008E24C4"/>
    <w:rsid w:val="008E3275"/>
    <w:rsid w:val="008E451F"/>
    <w:rsid w:val="008E51A4"/>
    <w:rsid w:val="008E579A"/>
    <w:rsid w:val="008E60A4"/>
    <w:rsid w:val="008E6668"/>
    <w:rsid w:val="008E7B18"/>
    <w:rsid w:val="008E7F8D"/>
    <w:rsid w:val="008F0857"/>
    <w:rsid w:val="008F27E3"/>
    <w:rsid w:val="008F2A56"/>
    <w:rsid w:val="008F2FFE"/>
    <w:rsid w:val="008F3416"/>
    <w:rsid w:val="008F453D"/>
    <w:rsid w:val="008F4BCF"/>
    <w:rsid w:val="008F50D9"/>
    <w:rsid w:val="008F64CF"/>
    <w:rsid w:val="008F6A4F"/>
    <w:rsid w:val="008F6F87"/>
    <w:rsid w:val="008F6F99"/>
    <w:rsid w:val="008F707E"/>
    <w:rsid w:val="008F7152"/>
    <w:rsid w:val="008F7382"/>
    <w:rsid w:val="008F7471"/>
    <w:rsid w:val="008F7FF8"/>
    <w:rsid w:val="00900AB7"/>
    <w:rsid w:val="009011A9"/>
    <w:rsid w:val="0090145F"/>
    <w:rsid w:val="00902CEE"/>
    <w:rsid w:val="00903136"/>
    <w:rsid w:val="00904EA9"/>
    <w:rsid w:val="0090517B"/>
    <w:rsid w:val="00905ED5"/>
    <w:rsid w:val="009063D0"/>
    <w:rsid w:val="0090656D"/>
    <w:rsid w:val="00906A6A"/>
    <w:rsid w:val="00911710"/>
    <w:rsid w:val="009123DD"/>
    <w:rsid w:val="00912B91"/>
    <w:rsid w:val="00914AB2"/>
    <w:rsid w:val="00914C99"/>
    <w:rsid w:val="00915956"/>
    <w:rsid w:val="009162C8"/>
    <w:rsid w:val="009206F6"/>
    <w:rsid w:val="009209A4"/>
    <w:rsid w:val="00920A38"/>
    <w:rsid w:val="00920D5A"/>
    <w:rsid w:val="00921183"/>
    <w:rsid w:val="009213DC"/>
    <w:rsid w:val="00921D24"/>
    <w:rsid w:val="009223AA"/>
    <w:rsid w:val="009234F2"/>
    <w:rsid w:val="00923A11"/>
    <w:rsid w:val="00924C07"/>
    <w:rsid w:val="00925178"/>
    <w:rsid w:val="00925FDD"/>
    <w:rsid w:val="009273DC"/>
    <w:rsid w:val="00927B1D"/>
    <w:rsid w:val="009306F5"/>
    <w:rsid w:val="00930866"/>
    <w:rsid w:val="00931A8C"/>
    <w:rsid w:val="0093265F"/>
    <w:rsid w:val="0093266D"/>
    <w:rsid w:val="00933F72"/>
    <w:rsid w:val="00935004"/>
    <w:rsid w:val="00935F8A"/>
    <w:rsid w:val="0093620B"/>
    <w:rsid w:val="00936C0E"/>
    <w:rsid w:val="0094041D"/>
    <w:rsid w:val="009409E8"/>
    <w:rsid w:val="0094116D"/>
    <w:rsid w:val="00941369"/>
    <w:rsid w:val="00941DE8"/>
    <w:rsid w:val="00943A30"/>
    <w:rsid w:val="00944153"/>
    <w:rsid w:val="00944A93"/>
    <w:rsid w:val="00944B81"/>
    <w:rsid w:val="00944C48"/>
    <w:rsid w:val="00946071"/>
    <w:rsid w:val="00946164"/>
    <w:rsid w:val="00946997"/>
    <w:rsid w:val="009469E7"/>
    <w:rsid w:val="00951E99"/>
    <w:rsid w:val="00954063"/>
    <w:rsid w:val="009544E8"/>
    <w:rsid w:val="0095512F"/>
    <w:rsid w:val="009552DF"/>
    <w:rsid w:val="009553B1"/>
    <w:rsid w:val="00955A7D"/>
    <w:rsid w:val="00955CF0"/>
    <w:rsid w:val="009565B3"/>
    <w:rsid w:val="009574E0"/>
    <w:rsid w:val="009615C6"/>
    <w:rsid w:val="0096189C"/>
    <w:rsid w:val="009627DC"/>
    <w:rsid w:val="009636BD"/>
    <w:rsid w:val="00963938"/>
    <w:rsid w:val="00963F5A"/>
    <w:rsid w:val="009641FA"/>
    <w:rsid w:val="00964376"/>
    <w:rsid w:val="00965933"/>
    <w:rsid w:val="009659B8"/>
    <w:rsid w:val="00966E88"/>
    <w:rsid w:val="00967D4A"/>
    <w:rsid w:val="009703CF"/>
    <w:rsid w:val="009706E2"/>
    <w:rsid w:val="00971A35"/>
    <w:rsid w:val="00973A67"/>
    <w:rsid w:val="009750DF"/>
    <w:rsid w:val="00975192"/>
    <w:rsid w:val="00975715"/>
    <w:rsid w:val="009767D1"/>
    <w:rsid w:val="00976A26"/>
    <w:rsid w:val="00976EC3"/>
    <w:rsid w:val="009779E5"/>
    <w:rsid w:val="00980205"/>
    <w:rsid w:val="009817D0"/>
    <w:rsid w:val="00981A4E"/>
    <w:rsid w:val="00981D58"/>
    <w:rsid w:val="009822C3"/>
    <w:rsid w:val="00982684"/>
    <w:rsid w:val="00982821"/>
    <w:rsid w:val="00982A7F"/>
    <w:rsid w:val="00982D38"/>
    <w:rsid w:val="0098326B"/>
    <w:rsid w:val="00983AE9"/>
    <w:rsid w:val="00984C19"/>
    <w:rsid w:val="00985156"/>
    <w:rsid w:val="009860CB"/>
    <w:rsid w:val="0098616A"/>
    <w:rsid w:val="00986AB8"/>
    <w:rsid w:val="00987F97"/>
    <w:rsid w:val="0099047D"/>
    <w:rsid w:val="009913F8"/>
    <w:rsid w:val="00991C48"/>
    <w:rsid w:val="009922D7"/>
    <w:rsid w:val="00992EC3"/>
    <w:rsid w:val="00994188"/>
    <w:rsid w:val="00994AE8"/>
    <w:rsid w:val="009976C9"/>
    <w:rsid w:val="00997915"/>
    <w:rsid w:val="009A07DE"/>
    <w:rsid w:val="009A123A"/>
    <w:rsid w:val="009A131C"/>
    <w:rsid w:val="009A1635"/>
    <w:rsid w:val="009A1CE5"/>
    <w:rsid w:val="009A22C2"/>
    <w:rsid w:val="009A24EC"/>
    <w:rsid w:val="009A2BE6"/>
    <w:rsid w:val="009A5265"/>
    <w:rsid w:val="009A5308"/>
    <w:rsid w:val="009A58B9"/>
    <w:rsid w:val="009A5C59"/>
    <w:rsid w:val="009A5D69"/>
    <w:rsid w:val="009A660B"/>
    <w:rsid w:val="009A7DE1"/>
    <w:rsid w:val="009B07DF"/>
    <w:rsid w:val="009B08C4"/>
    <w:rsid w:val="009B0BD2"/>
    <w:rsid w:val="009B174A"/>
    <w:rsid w:val="009B1A34"/>
    <w:rsid w:val="009B24A1"/>
    <w:rsid w:val="009B2BA9"/>
    <w:rsid w:val="009B4AEC"/>
    <w:rsid w:val="009B5402"/>
    <w:rsid w:val="009B5EBD"/>
    <w:rsid w:val="009B6205"/>
    <w:rsid w:val="009B6ACC"/>
    <w:rsid w:val="009C0146"/>
    <w:rsid w:val="009C1585"/>
    <w:rsid w:val="009C190F"/>
    <w:rsid w:val="009C3F7E"/>
    <w:rsid w:val="009C5E3B"/>
    <w:rsid w:val="009C5FD0"/>
    <w:rsid w:val="009D10D8"/>
    <w:rsid w:val="009D1F47"/>
    <w:rsid w:val="009D3933"/>
    <w:rsid w:val="009D3EA3"/>
    <w:rsid w:val="009D48E1"/>
    <w:rsid w:val="009D631E"/>
    <w:rsid w:val="009D674C"/>
    <w:rsid w:val="009D6F77"/>
    <w:rsid w:val="009E0688"/>
    <w:rsid w:val="009E0D1E"/>
    <w:rsid w:val="009E27B5"/>
    <w:rsid w:val="009E4A08"/>
    <w:rsid w:val="009E59C7"/>
    <w:rsid w:val="009E7AB5"/>
    <w:rsid w:val="009E7C76"/>
    <w:rsid w:val="009F0E7D"/>
    <w:rsid w:val="009F14BF"/>
    <w:rsid w:val="009F1788"/>
    <w:rsid w:val="009F1A40"/>
    <w:rsid w:val="009F26D1"/>
    <w:rsid w:val="009F2D2B"/>
    <w:rsid w:val="009F42AC"/>
    <w:rsid w:val="009F4822"/>
    <w:rsid w:val="009F4DEA"/>
    <w:rsid w:val="009F534E"/>
    <w:rsid w:val="009F58CF"/>
    <w:rsid w:val="009F5956"/>
    <w:rsid w:val="009F5ED2"/>
    <w:rsid w:val="009F654C"/>
    <w:rsid w:val="00A010BD"/>
    <w:rsid w:val="00A011D9"/>
    <w:rsid w:val="00A012AE"/>
    <w:rsid w:val="00A015A1"/>
    <w:rsid w:val="00A029F9"/>
    <w:rsid w:val="00A05ECB"/>
    <w:rsid w:val="00A06A64"/>
    <w:rsid w:val="00A07C33"/>
    <w:rsid w:val="00A07CAB"/>
    <w:rsid w:val="00A1002B"/>
    <w:rsid w:val="00A105FF"/>
    <w:rsid w:val="00A10AED"/>
    <w:rsid w:val="00A12E47"/>
    <w:rsid w:val="00A14ED2"/>
    <w:rsid w:val="00A15CA2"/>
    <w:rsid w:val="00A162FA"/>
    <w:rsid w:val="00A16F66"/>
    <w:rsid w:val="00A17893"/>
    <w:rsid w:val="00A17CB7"/>
    <w:rsid w:val="00A2065E"/>
    <w:rsid w:val="00A20683"/>
    <w:rsid w:val="00A20958"/>
    <w:rsid w:val="00A210B6"/>
    <w:rsid w:val="00A22942"/>
    <w:rsid w:val="00A229B4"/>
    <w:rsid w:val="00A2307A"/>
    <w:rsid w:val="00A23280"/>
    <w:rsid w:val="00A23750"/>
    <w:rsid w:val="00A23C10"/>
    <w:rsid w:val="00A2439A"/>
    <w:rsid w:val="00A247C6"/>
    <w:rsid w:val="00A26252"/>
    <w:rsid w:val="00A26666"/>
    <w:rsid w:val="00A30044"/>
    <w:rsid w:val="00A30119"/>
    <w:rsid w:val="00A303A4"/>
    <w:rsid w:val="00A30C5E"/>
    <w:rsid w:val="00A30CAE"/>
    <w:rsid w:val="00A30DE5"/>
    <w:rsid w:val="00A31B26"/>
    <w:rsid w:val="00A31D69"/>
    <w:rsid w:val="00A322B8"/>
    <w:rsid w:val="00A3360D"/>
    <w:rsid w:val="00A337F9"/>
    <w:rsid w:val="00A33A07"/>
    <w:rsid w:val="00A34AC4"/>
    <w:rsid w:val="00A36AC6"/>
    <w:rsid w:val="00A36EBE"/>
    <w:rsid w:val="00A401B5"/>
    <w:rsid w:val="00A4098B"/>
    <w:rsid w:val="00A42127"/>
    <w:rsid w:val="00A425EE"/>
    <w:rsid w:val="00A45ED6"/>
    <w:rsid w:val="00A46801"/>
    <w:rsid w:val="00A468B7"/>
    <w:rsid w:val="00A512B4"/>
    <w:rsid w:val="00A5150F"/>
    <w:rsid w:val="00A51686"/>
    <w:rsid w:val="00A53D25"/>
    <w:rsid w:val="00A54352"/>
    <w:rsid w:val="00A54353"/>
    <w:rsid w:val="00A562A1"/>
    <w:rsid w:val="00A567FD"/>
    <w:rsid w:val="00A56E79"/>
    <w:rsid w:val="00A578D2"/>
    <w:rsid w:val="00A601E7"/>
    <w:rsid w:val="00A603B7"/>
    <w:rsid w:val="00A60F83"/>
    <w:rsid w:val="00A6168F"/>
    <w:rsid w:val="00A626BD"/>
    <w:rsid w:val="00A626D2"/>
    <w:rsid w:val="00A62DF3"/>
    <w:rsid w:val="00A6362D"/>
    <w:rsid w:val="00A63E40"/>
    <w:rsid w:val="00A65039"/>
    <w:rsid w:val="00A65619"/>
    <w:rsid w:val="00A6565C"/>
    <w:rsid w:val="00A657C4"/>
    <w:rsid w:val="00A65E4C"/>
    <w:rsid w:val="00A6641E"/>
    <w:rsid w:val="00A6643C"/>
    <w:rsid w:val="00A71CEC"/>
    <w:rsid w:val="00A72AF5"/>
    <w:rsid w:val="00A72C77"/>
    <w:rsid w:val="00A72E07"/>
    <w:rsid w:val="00A73704"/>
    <w:rsid w:val="00A73E53"/>
    <w:rsid w:val="00A74091"/>
    <w:rsid w:val="00A7508E"/>
    <w:rsid w:val="00A7566A"/>
    <w:rsid w:val="00A75727"/>
    <w:rsid w:val="00A757F2"/>
    <w:rsid w:val="00A763C2"/>
    <w:rsid w:val="00A76E7A"/>
    <w:rsid w:val="00A76F75"/>
    <w:rsid w:val="00A7781B"/>
    <w:rsid w:val="00A77B04"/>
    <w:rsid w:val="00A804E8"/>
    <w:rsid w:val="00A811FD"/>
    <w:rsid w:val="00A84CE2"/>
    <w:rsid w:val="00A84FE5"/>
    <w:rsid w:val="00A85D18"/>
    <w:rsid w:val="00A869D9"/>
    <w:rsid w:val="00A86BFD"/>
    <w:rsid w:val="00A87C7A"/>
    <w:rsid w:val="00A91315"/>
    <w:rsid w:val="00A91FC2"/>
    <w:rsid w:val="00A92C8D"/>
    <w:rsid w:val="00A93E28"/>
    <w:rsid w:val="00A94217"/>
    <w:rsid w:val="00A94668"/>
    <w:rsid w:val="00A95E0B"/>
    <w:rsid w:val="00A96611"/>
    <w:rsid w:val="00A967FA"/>
    <w:rsid w:val="00A97BD0"/>
    <w:rsid w:val="00AA006F"/>
    <w:rsid w:val="00AA0547"/>
    <w:rsid w:val="00AA159C"/>
    <w:rsid w:val="00AA1682"/>
    <w:rsid w:val="00AA19D1"/>
    <w:rsid w:val="00AA1D6C"/>
    <w:rsid w:val="00AA2E43"/>
    <w:rsid w:val="00AA3DE9"/>
    <w:rsid w:val="00AA67BB"/>
    <w:rsid w:val="00AB0847"/>
    <w:rsid w:val="00AB1A03"/>
    <w:rsid w:val="00AB2EE3"/>
    <w:rsid w:val="00AB32D3"/>
    <w:rsid w:val="00AB3301"/>
    <w:rsid w:val="00AB3709"/>
    <w:rsid w:val="00AB3ABE"/>
    <w:rsid w:val="00AB45F4"/>
    <w:rsid w:val="00AB4B4E"/>
    <w:rsid w:val="00AB5449"/>
    <w:rsid w:val="00AB7097"/>
    <w:rsid w:val="00AB769C"/>
    <w:rsid w:val="00AB7AC5"/>
    <w:rsid w:val="00AC0C51"/>
    <w:rsid w:val="00AC1D92"/>
    <w:rsid w:val="00AC2893"/>
    <w:rsid w:val="00AC2B76"/>
    <w:rsid w:val="00AC33EE"/>
    <w:rsid w:val="00AC3DB2"/>
    <w:rsid w:val="00AC3DF4"/>
    <w:rsid w:val="00AC466D"/>
    <w:rsid w:val="00AC5767"/>
    <w:rsid w:val="00AD018C"/>
    <w:rsid w:val="00AD0CD4"/>
    <w:rsid w:val="00AD11D4"/>
    <w:rsid w:val="00AD37B3"/>
    <w:rsid w:val="00AD457C"/>
    <w:rsid w:val="00AD4BDC"/>
    <w:rsid w:val="00AD4E51"/>
    <w:rsid w:val="00AD53E2"/>
    <w:rsid w:val="00AD720A"/>
    <w:rsid w:val="00AD7435"/>
    <w:rsid w:val="00AE0152"/>
    <w:rsid w:val="00AE0577"/>
    <w:rsid w:val="00AE06DD"/>
    <w:rsid w:val="00AE0BFB"/>
    <w:rsid w:val="00AE3317"/>
    <w:rsid w:val="00AE5224"/>
    <w:rsid w:val="00AE5370"/>
    <w:rsid w:val="00AE6EC0"/>
    <w:rsid w:val="00AE7D34"/>
    <w:rsid w:val="00AF01FD"/>
    <w:rsid w:val="00AF03D0"/>
    <w:rsid w:val="00AF068E"/>
    <w:rsid w:val="00AF25EF"/>
    <w:rsid w:val="00AF3151"/>
    <w:rsid w:val="00AF3D41"/>
    <w:rsid w:val="00AF5590"/>
    <w:rsid w:val="00AF5CCE"/>
    <w:rsid w:val="00AF754D"/>
    <w:rsid w:val="00AF7B3E"/>
    <w:rsid w:val="00B006E9"/>
    <w:rsid w:val="00B00B8D"/>
    <w:rsid w:val="00B00C9E"/>
    <w:rsid w:val="00B02C82"/>
    <w:rsid w:val="00B0417D"/>
    <w:rsid w:val="00B04928"/>
    <w:rsid w:val="00B06440"/>
    <w:rsid w:val="00B0797B"/>
    <w:rsid w:val="00B10FAC"/>
    <w:rsid w:val="00B113E6"/>
    <w:rsid w:val="00B11AEA"/>
    <w:rsid w:val="00B12300"/>
    <w:rsid w:val="00B12AAA"/>
    <w:rsid w:val="00B13322"/>
    <w:rsid w:val="00B135BC"/>
    <w:rsid w:val="00B15076"/>
    <w:rsid w:val="00B15F31"/>
    <w:rsid w:val="00B16DED"/>
    <w:rsid w:val="00B1729B"/>
    <w:rsid w:val="00B176C9"/>
    <w:rsid w:val="00B1797A"/>
    <w:rsid w:val="00B179A2"/>
    <w:rsid w:val="00B21540"/>
    <w:rsid w:val="00B23A58"/>
    <w:rsid w:val="00B24524"/>
    <w:rsid w:val="00B24B39"/>
    <w:rsid w:val="00B24E4E"/>
    <w:rsid w:val="00B25EFC"/>
    <w:rsid w:val="00B268E7"/>
    <w:rsid w:val="00B305F7"/>
    <w:rsid w:val="00B30A7B"/>
    <w:rsid w:val="00B30D20"/>
    <w:rsid w:val="00B3107F"/>
    <w:rsid w:val="00B315F9"/>
    <w:rsid w:val="00B317EF"/>
    <w:rsid w:val="00B31AE2"/>
    <w:rsid w:val="00B32827"/>
    <w:rsid w:val="00B32FDA"/>
    <w:rsid w:val="00B34047"/>
    <w:rsid w:val="00B34527"/>
    <w:rsid w:val="00B34B2E"/>
    <w:rsid w:val="00B34C7A"/>
    <w:rsid w:val="00B35397"/>
    <w:rsid w:val="00B36CC9"/>
    <w:rsid w:val="00B37EC1"/>
    <w:rsid w:val="00B417A2"/>
    <w:rsid w:val="00B42C0C"/>
    <w:rsid w:val="00B4300E"/>
    <w:rsid w:val="00B434E0"/>
    <w:rsid w:val="00B44315"/>
    <w:rsid w:val="00B45316"/>
    <w:rsid w:val="00B45C97"/>
    <w:rsid w:val="00B46E71"/>
    <w:rsid w:val="00B46EF8"/>
    <w:rsid w:val="00B470BD"/>
    <w:rsid w:val="00B504F9"/>
    <w:rsid w:val="00B509B2"/>
    <w:rsid w:val="00B51935"/>
    <w:rsid w:val="00B51F6C"/>
    <w:rsid w:val="00B525B6"/>
    <w:rsid w:val="00B52AF6"/>
    <w:rsid w:val="00B54581"/>
    <w:rsid w:val="00B5478B"/>
    <w:rsid w:val="00B57139"/>
    <w:rsid w:val="00B60AF3"/>
    <w:rsid w:val="00B61732"/>
    <w:rsid w:val="00B624B6"/>
    <w:rsid w:val="00B62717"/>
    <w:rsid w:val="00B62C94"/>
    <w:rsid w:val="00B63291"/>
    <w:rsid w:val="00B6495C"/>
    <w:rsid w:val="00B64A92"/>
    <w:rsid w:val="00B64F55"/>
    <w:rsid w:val="00B6689E"/>
    <w:rsid w:val="00B66F6C"/>
    <w:rsid w:val="00B670F6"/>
    <w:rsid w:val="00B673E1"/>
    <w:rsid w:val="00B67C79"/>
    <w:rsid w:val="00B7166C"/>
    <w:rsid w:val="00B71861"/>
    <w:rsid w:val="00B772AC"/>
    <w:rsid w:val="00B807ED"/>
    <w:rsid w:val="00B812EE"/>
    <w:rsid w:val="00B8202F"/>
    <w:rsid w:val="00B82242"/>
    <w:rsid w:val="00B822A3"/>
    <w:rsid w:val="00B83051"/>
    <w:rsid w:val="00B8356F"/>
    <w:rsid w:val="00B839AF"/>
    <w:rsid w:val="00B839B5"/>
    <w:rsid w:val="00B83A55"/>
    <w:rsid w:val="00B83BB6"/>
    <w:rsid w:val="00B83CAC"/>
    <w:rsid w:val="00B83E90"/>
    <w:rsid w:val="00B84840"/>
    <w:rsid w:val="00B85745"/>
    <w:rsid w:val="00B86B17"/>
    <w:rsid w:val="00B87430"/>
    <w:rsid w:val="00B87AD7"/>
    <w:rsid w:val="00B90FFF"/>
    <w:rsid w:val="00B92DD8"/>
    <w:rsid w:val="00B93F1B"/>
    <w:rsid w:val="00B94736"/>
    <w:rsid w:val="00B947F4"/>
    <w:rsid w:val="00B94F47"/>
    <w:rsid w:val="00B95808"/>
    <w:rsid w:val="00B95818"/>
    <w:rsid w:val="00B95F01"/>
    <w:rsid w:val="00BA00DC"/>
    <w:rsid w:val="00BA09D3"/>
    <w:rsid w:val="00BA0EF5"/>
    <w:rsid w:val="00BA16E6"/>
    <w:rsid w:val="00BA19A8"/>
    <w:rsid w:val="00BA1A4A"/>
    <w:rsid w:val="00BA3446"/>
    <w:rsid w:val="00BA5802"/>
    <w:rsid w:val="00BA5888"/>
    <w:rsid w:val="00BA651D"/>
    <w:rsid w:val="00BA7858"/>
    <w:rsid w:val="00BB039B"/>
    <w:rsid w:val="00BB03F6"/>
    <w:rsid w:val="00BB042A"/>
    <w:rsid w:val="00BB1119"/>
    <w:rsid w:val="00BB1A27"/>
    <w:rsid w:val="00BB1A88"/>
    <w:rsid w:val="00BB302E"/>
    <w:rsid w:val="00BB305C"/>
    <w:rsid w:val="00BB356E"/>
    <w:rsid w:val="00BB55E3"/>
    <w:rsid w:val="00BB60EF"/>
    <w:rsid w:val="00BB61B9"/>
    <w:rsid w:val="00BB6889"/>
    <w:rsid w:val="00BB75A1"/>
    <w:rsid w:val="00BC1CAF"/>
    <w:rsid w:val="00BC25DC"/>
    <w:rsid w:val="00BC3801"/>
    <w:rsid w:val="00BC3B55"/>
    <w:rsid w:val="00BC3F20"/>
    <w:rsid w:val="00BC5872"/>
    <w:rsid w:val="00BC5DC6"/>
    <w:rsid w:val="00BC6063"/>
    <w:rsid w:val="00BC6CA5"/>
    <w:rsid w:val="00BC6D3D"/>
    <w:rsid w:val="00BC70AA"/>
    <w:rsid w:val="00BC7A84"/>
    <w:rsid w:val="00BD010B"/>
    <w:rsid w:val="00BD07D3"/>
    <w:rsid w:val="00BD08B2"/>
    <w:rsid w:val="00BD0FD5"/>
    <w:rsid w:val="00BD16F4"/>
    <w:rsid w:val="00BD1B62"/>
    <w:rsid w:val="00BD324E"/>
    <w:rsid w:val="00BD3561"/>
    <w:rsid w:val="00BD4534"/>
    <w:rsid w:val="00BD4556"/>
    <w:rsid w:val="00BD4734"/>
    <w:rsid w:val="00BD4A12"/>
    <w:rsid w:val="00BD5D00"/>
    <w:rsid w:val="00BD67A8"/>
    <w:rsid w:val="00BD6D1F"/>
    <w:rsid w:val="00BD711D"/>
    <w:rsid w:val="00BE0C8E"/>
    <w:rsid w:val="00BE1354"/>
    <w:rsid w:val="00BE367C"/>
    <w:rsid w:val="00BE489B"/>
    <w:rsid w:val="00BE5341"/>
    <w:rsid w:val="00BE60E3"/>
    <w:rsid w:val="00BE60E6"/>
    <w:rsid w:val="00BE6C74"/>
    <w:rsid w:val="00BE715E"/>
    <w:rsid w:val="00BE7177"/>
    <w:rsid w:val="00BF11AD"/>
    <w:rsid w:val="00BF1335"/>
    <w:rsid w:val="00BF25E6"/>
    <w:rsid w:val="00BF37C4"/>
    <w:rsid w:val="00BF3C29"/>
    <w:rsid w:val="00BF4177"/>
    <w:rsid w:val="00BF44D4"/>
    <w:rsid w:val="00BF51F7"/>
    <w:rsid w:val="00BF5491"/>
    <w:rsid w:val="00BF5C72"/>
    <w:rsid w:val="00BF612C"/>
    <w:rsid w:val="00C00EC6"/>
    <w:rsid w:val="00C012AF"/>
    <w:rsid w:val="00C0139C"/>
    <w:rsid w:val="00C0212B"/>
    <w:rsid w:val="00C042E4"/>
    <w:rsid w:val="00C05295"/>
    <w:rsid w:val="00C05409"/>
    <w:rsid w:val="00C05AEA"/>
    <w:rsid w:val="00C05E7A"/>
    <w:rsid w:val="00C05ED5"/>
    <w:rsid w:val="00C07659"/>
    <w:rsid w:val="00C07E94"/>
    <w:rsid w:val="00C11F76"/>
    <w:rsid w:val="00C14F70"/>
    <w:rsid w:val="00C15330"/>
    <w:rsid w:val="00C20F27"/>
    <w:rsid w:val="00C22088"/>
    <w:rsid w:val="00C22437"/>
    <w:rsid w:val="00C242DF"/>
    <w:rsid w:val="00C26041"/>
    <w:rsid w:val="00C26076"/>
    <w:rsid w:val="00C26E28"/>
    <w:rsid w:val="00C273E5"/>
    <w:rsid w:val="00C27E62"/>
    <w:rsid w:val="00C3035B"/>
    <w:rsid w:val="00C30F22"/>
    <w:rsid w:val="00C331AE"/>
    <w:rsid w:val="00C33372"/>
    <w:rsid w:val="00C334FF"/>
    <w:rsid w:val="00C33A16"/>
    <w:rsid w:val="00C33CED"/>
    <w:rsid w:val="00C34568"/>
    <w:rsid w:val="00C346CD"/>
    <w:rsid w:val="00C34713"/>
    <w:rsid w:val="00C34F62"/>
    <w:rsid w:val="00C35358"/>
    <w:rsid w:val="00C36FCC"/>
    <w:rsid w:val="00C37883"/>
    <w:rsid w:val="00C40CD0"/>
    <w:rsid w:val="00C41382"/>
    <w:rsid w:val="00C42650"/>
    <w:rsid w:val="00C430AA"/>
    <w:rsid w:val="00C44A58"/>
    <w:rsid w:val="00C45494"/>
    <w:rsid w:val="00C46F21"/>
    <w:rsid w:val="00C47AD1"/>
    <w:rsid w:val="00C47EF3"/>
    <w:rsid w:val="00C50191"/>
    <w:rsid w:val="00C51B71"/>
    <w:rsid w:val="00C52002"/>
    <w:rsid w:val="00C53F2F"/>
    <w:rsid w:val="00C54736"/>
    <w:rsid w:val="00C551A6"/>
    <w:rsid w:val="00C55FE4"/>
    <w:rsid w:val="00C562AF"/>
    <w:rsid w:val="00C610F8"/>
    <w:rsid w:val="00C615C2"/>
    <w:rsid w:val="00C61C15"/>
    <w:rsid w:val="00C61ED0"/>
    <w:rsid w:val="00C6361B"/>
    <w:rsid w:val="00C65EF8"/>
    <w:rsid w:val="00C66448"/>
    <w:rsid w:val="00C66608"/>
    <w:rsid w:val="00C66721"/>
    <w:rsid w:val="00C67188"/>
    <w:rsid w:val="00C71750"/>
    <w:rsid w:val="00C71B3B"/>
    <w:rsid w:val="00C72521"/>
    <w:rsid w:val="00C72692"/>
    <w:rsid w:val="00C72732"/>
    <w:rsid w:val="00C72E8C"/>
    <w:rsid w:val="00C74348"/>
    <w:rsid w:val="00C7741C"/>
    <w:rsid w:val="00C77B2C"/>
    <w:rsid w:val="00C81EFE"/>
    <w:rsid w:val="00C82097"/>
    <w:rsid w:val="00C827D0"/>
    <w:rsid w:val="00C82A75"/>
    <w:rsid w:val="00C82CD2"/>
    <w:rsid w:val="00C840EA"/>
    <w:rsid w:val="00C84F9C"/>
    <w:rsid w:val="00C8534C"/>
    <w:rsid w:val="00C8714D"/>
    <w:rsid w:val="00C87323"/>
    <w:rsid w:val="00C87502"/>
    <w:rsid w:val="00C87A75"/>
    <w:rsid w:val="00C9073E"/>
    <w:rsid w:val="00C912D4"/>
    <w:rsid w:val="00C9188A"/>
    <w:rsid w:val="00C91BFF"/>
    <w:rsid w:val="00C92A6C"/>
    <w:rsid w:val="00C94867"/>
    <w:rsid w:val="00C956D0"/>
    <w:rsid w:val="00C959BF"/>
    <w:rsid w:val="00C95CFA"/>
    <w:rsid w:val="00C97D11"/>
    <w:rsid w:val="00CA123B"/>
    <w:rsid w:val="00CA2FCC"/>
    <w:rsid w:val="00CA30B5"/>
    <w:rsid w:val="00CA3765"/>
    <w:rsid w:val="00CA5457"/>
    <w:rsid w:val="00CA5C07"/>
    <w:rsid w:val="00CA5C74"/>
    <w:rsid w:val="00CA6243"/>
    <w:rsid w:val="00CA6876"/>
    <w:rsid w:val="00CA7668"/>
    <w:rsid w:val="00CB019D"/>
    <w:rsid w:val="00CB0801"/>
    <w:rsid w:val="00CB0E3E"/>
    <w:rsid w:val="00CB10A3"/>
    <w:rsid w:val="00CB1C08"/>
    <w:rsid w:val="00CB3ADE"/>
    <w:rsid w:val="00CB5915"/>
    <w:rsid w:val="00CB6379"/>
    <w:rsid w:val="00CB6F10"/>
    <w:rsid w:val="00CB710D"/>
    <w:rsid w:val="00CB7B48"/>
    <w:rsid w:val="00CB7F10"/>
    <w:rsid w:val="00CC0653"/>
    <w:rsid w:val="00CC0AB2"/>
    <w:rsid w:val="00CC156B"/>
    <w:rsid w:val="00CC3E8B"/>
    <w:rsid w:val="00CC3EC0"/>
    <w:rsid w:val="00CC42C6"/>
    <w:rsid w:val="00CC45C6"/>
    <w:rsid w:val="00CC4665"/>
    <w:rsid w:val="00CC4D18"/>
    <w:rsid w:val="00CC5C84"/>
    <w:rsid w:val="00CC6843"/>
    <w:rsid w:val="00CC6AF1"/>
    <w:rsid w:val="00CC7139"/>
    <w:rsid w:val="00CC7631"/>
    <w:rsid w:val="00CD06CF"/>
    <w:rsid w:val="00CD09D8"/>
    <w:rsid w:val="00CD15D7"/>
    <w:rsid w:val="00CD16AE"/>
    <w:rsid w:val="00CD16D6"/>
    <w:rsid w:val="00CD20B2"/>
    <w:rsid w:val="00CD2D8A"/>
    <w:rsid w:val="00CD3182"/>
    <w:rsid w:val="00CD366A"/>
    <w:rsid w:val="00CD4A30"/>
    <w:rsid w:val="00CD5050"/>
    <w:rsid w:val="00CD5128"/>
    <w:rsid w:val="00CD52AA"/>
    <w:rsid w:val="00CD58AB"/>
    <w:rsid w:val="00CD645E"/>
    <w:rsid w:val="00CD6A9D"/>
    <w:rsid w:val="00CE07BB"/>
    <w:rsid w:val="00CE0EF9"/>
    <w:rsid w:val="00CE1776"/>
    <w:rsid w:val="00CE18F5"/>
    <w:rsid w:val="00CE27D2"/>
    <w:rsid w:val="00CE2C08"/>
    <w:rsid w:val="00CE3076"/>
    <w:rsid w:val="00CE3C12"/>
    <w:rsid w:val="00CE423D"/>
    <w:rsid w:val="00CE5466"/>
    <w:rsid w:val="00CE5C6D"/>
    <w:rsid w:val="00CE6A9C"/>
    <w:rsid w:val="00CE72AD"/>
    <w:rsid w:val="00CE7FEA"/>
    <w:rsid w:val="00CF0451"/>
    <w:rsid w:val="00CF0C8D"/>
    <w:rsid w:val="00CF0DA1"/>
    <w:rsid w:val="00CF31A8"/>
    <w:rsid w:val="00CF3F91"/>
    <w:rsid w:val="00CF406C"/>
    <w:rsid w:val="00CF4DC7"/>
    <w:rsid w:val="00CF68B8"/>
    <w:rsid w:val="00CF6D30"/>
    <w:rsid w:val="00CF7C3B"/>
    <w:rsid w:val="00CF7DD3"/>
    <w:rsid w:val="00D00610"/>
    <w:rsid w:val="00D00B5C"/>
    <w:rsid w:val="00D016EE"/>
    <w:rsid w:val="00D01F6C"/>
    <w:rsid w:val="00D0213D"/>
    <w:rsid w:val="00D021B1"/>
    <w:rsid w:val="00D04095"/>
    <w:rsid w:val="00D04685"/>
    <w:rsid w:val="00D0540A"/>
    <w:rsid w:val="00D06788"/>
    <w:rsid w:val="00D07018"/>
    <w:rsid w:val="00D07C1F"/>
    <w:rsid w:val="00D1054B"/>
    <w:rsid w:val="00D10857"/>
    <w:rsid w:val="00D116E1"/>
    <w:rsid w:val="00D117BC"/>
    <w:rsid w:val="00D11C45"/>
    <w:rsid w:val="00D11C5F"/>
    <w:rsid w:val="00D11F8A"/>
    <w:rsid w:val="00D12507"/>
    <w:rsid w:val="00D12B0D"/>
    <w:rsid w:val="00D13150"/>
    <w:rsid w:val="00D132EF"/>
    <w:rsid w:val="00D1383E"/>
    <w:rsid w:val="00D13CE0"/>
    <w:rsid w:val="00D15613"/>
    <w:rsid w:val="00D15EDB"/>
    <w:rsid w:val="00D15F8D"/>
    <w:rsid w:val="00D1617F"/>
    <w:rsid w:val="00D16402"/>
    <w:rsid w:val="00D20489"/>
    <w:rsid w:val="00D21007"/>
    <w:rsid w:val="00D2117C"/>
    <w:rsid w:val="00D22ABD"/>
    <w:rsid w:val="00D230FB"/>
    <w:rsid w:val="00D23BCF"/>
    <w:rsid w:val="00D2438E"/>
    <w:rsid w:val="00D24A2A"/>
    <w:rsid w:val="00D251CE"/>
    <w:rsid w:val="00D25D16"/>
    <w:rsid w:val="00D26805"/>
    <w:rsid w:val="00D3043B"/>
    <w:rsid w:val="00D3136B"/>
    <w:rsid w:val="00D31AD7"/>
    <w:rsid w:val="00D31C6C"/>
    <w:rsid w:val="00D32597"/>
    <w:rsid w:val="00D33367"/>
    <w:rsid w:val="00D33A39"/>
    <w:rsid w:val="00D35183"/>
    <w:rsid w:val="00D3586B"/>
    <w:rsid w:val="00D35978"/>
    <w:rsid w:val="00D3640D"/>
    <w:rsid w:val="00D36876"/>
    <w:rsid w:val="00D4158B"/>
    <w:rsid w:val="00D41DA5"/>
    <w:rsid w:val="00D42214"/>
    <w:rsid w:val="00D42776"/>
    <w:rsid w:val="00D43316"/>
    <w:rsid w:val="00D43C58"/>
    <w:rsid w:val="00D445B9"/>
    <w:rsid w:val="00D4491D"/>
    <w:rsid w:val="00D44AAA"/>
    <w:rsid w:val="00D45143"/>
    <w:rsid w:val="00D454A3"/>
    <w:rsid w:val="00D459A0"/>
    <w:rsid w:val="00D45BB0"/>
    <w:rsid w:val="00D4693B"/>
    <w:rsid w:val="00D4699C"/>
    <w:rsid w:val="00D47966"/>
    <w:rsid w:val="00D510EF"/>
    <w:rsid w:val="00D511E6"/>
    <w:rsid w:val="00D51779"/>
    <w:rsid w:val="00D52627"/>
    <w:rsid w:val="00D5292D"/>
    <w:rsid w:val="00D5362B"/>
    <w:rsid w:val="00D53647"/>
    <w:rsid w:val="00D553C7"/>
    <w:rsid w:val="00D574C8"/>
    <w:rsid w:val="00D5795C"/>
    <w:rsid w:val="00D57DE2"/>
    <w:rsid w:val="00D60461"/>
    <w:rsid w:val="00D605BF"/>
    <w:rsid w:val="00D60A45"/>
    <w:rsid w:val="00D614B5"/>
    <w:rsid w:val="00D62319"/>
    <w:rsid w:val="00D62F14"/>
    <w:rsid w:val="00D6387C"/>
    <w:rsid w:val="00D639A9"/>
    <w:rsid w:val="00D64C5C"/>
    <w:rsid w:val="00D6544D"/>
    <w:rsid w:val="00D65B73"/>
    <w:rsid w:val="00D66B18"/>
    <w:rsid w:val="00D679CC"/>
    <w:rsid w:val="00D70160"/>
    <w:rsid w:val="00D7208E"/>
    <w:rsid w:val="00D72FAA"/>
    <w:rsid w:val="00D733C1"/>
    <w:rsid w:val="00D73E5D"/>
    <w:rsid w:val="00D7478E"/>
    <w:rsid w:val="00D75F37"/>
    <w:rsid w:val="00D76697"/>
    <w:rsid w:val="00D76E17"/>
    <w:rsid w:val="00D76FFF"/>
    <w:rsid w:val="00D77BEE"/>
    <w:rsid w:val="00D77CB9"/>
    <w:rsid w:val="00D80622"/>
    <w:rsid w:val="00D81250"/>
    <w:rsid w:val="00D81A8A"/>
    <w:rsid w:val="00D82070"/>
    <w:rsid w:val="00D83DC3"/>
    <w:rsid w:val="00D83F9C"/>
    <w:rsid w:val="00D859B1"/>
    <w:rsid w:val="00D85DEB"/>
    <w:rsid w:val="00D8607E"/>
    <w:rsid w:val="00D8623D"/>
    <w:rsid w:val="00D862B2"/>
    <w:rsid w:val="00D8681E"/>
    <w:rsid w:val="00D86BCE"/>
    <w:rsid w:val="00D90082"/>
    <w:rsid w:val="00D90F40"/>
    <w:rsid w:val="00D91EE8"/>
    <w:rsid w:val="00D92803"/>
    <w:rsid w:val="00D93033"/>
    <w:rsid w:val="00D936FF"/>
    <w:rsid w:val="00D93A33"/>
    <w:rsid w:val="00D93CAA"/>
    <w:rsid w:val="00D93E4E"/>
    <w:rsid w:val="00D94751"/>
    <w:rsid w:val="00D95252"/>
    <w:rsid w:val="00D95D59"/>
    <w:rsid w:val="00D96591"/>
    <w:rsid w:val="00D96D30"/>
    <w:rsid w:val="00D97F27"/>
    <w:rsid w:val="00DA0D35"/>
    <w:rsid w:val="00DA1974"/>
    <w:rsid w:val="00DA20FB"/>
    <w:rsid w:val="00DA2CFC"/>
    <w:rsid w:val="00DA33BE"/>
    <w:rsid w:val="00DA344A"/>
    <w:rsid w:val="00DA37C7"/>
    <w:rsid w:val="00DA464A"/>
    <w:rsid w:val="00DA4BD4"/>
    <w:rsid w:val="00DA57E7"/>
    <w:rsid w:val="00DA6131"/>
    <w:rsid w:val="00DA66F1"/>
    <w:rsid w:val="00DA710B"/>
    <w:rsid w:val="00DA7F6F"/>
    <w:rsid w:val="00DB08F1"/>
    <w:rsid w:val="00DB0B36"/>
    <w:rsid w:val="00DB0EBC"/>
    <w:rsid w:val="00DB104C"/>
    <w:rsid w:val="00DB2501"/>
    <w:rsid w:val="00DB2799"/>
    <w:rsid w:val="00DB2E6E"/>
    <w:rsid w:val="00DB457B"/>
    <w:rsid w:val="00DB48E6"/>
    <w:rsid w:val="00DB5721"/>
    <w:rsid w:val="00DB6052"/>
    <w:rsid w:val="00DB60C4"/>
    <w:rsid w:val="00DB6306"/>
    <w:rsid w:val="00DB68D6"/>
    <w:rsid w:val="00DB6D2A"/>
    <w:rsid w:val="00DC03CC"/>
    <w:rsid w:val="00DC121B"/>
    <w:rsid w:val="00DC1456"/>
    <w:rsid w:val="00DC14EB"/>
    <w:rsid w:val="00DC2680"/>
    <w:rsid w:val="00DC2D6F"/>
    <w:rsid w:val="00DC3C82"/>
    <w:rsid w:val="00DC5286"/>
    <w:rsid w:val="00DC55A0"/>
    <w:rsid w:val="00DC64F6"/>
    <w:rsid w:val="00DC6DE3"/>
    <w:rsid w:val="00DD06AA"/>
    <w:rsid w:val="00DD0C48"/>
    <w:rsid w:val="00DD0CBF"/>
    <w:rsid w:val="00DD1012"/>
    <w:rsid w:val="00DD2195"/>
    <w:rsid w:val="00DD3090"/>
    <w:rsid w:val="00DD3A82"/>
    <w:rsid w:val="00DD4B84"/>
    <w:rsid w:val="00DD534C"/>
    <w:rsid w:val="00DD53D8"/>
    <w:rsid w:val="00DD57A9"/>
    <w:rsid w:val="00DD634D"/>
    <w:rsid w:val="00DD68B3"/>
    <w:rsid w:val="00DE07C2"/>
    <w:rsid w:val="00DE0A32"/>
    <w:rsid w:val="00DE0D09"/>
    <w:rsid w:val="00DE199A"/>
    <w:rsid w:val="00DE5308"/>
    <w:rsid w:val="00DE6DEC"/>
    <w:rsid w:val="00DF015D"/>
    <w:rsid w:val="00DF0F00"/>
    <w:rsid w:val="00DF2166"/>
    <w:rsid w:val="00DF3317"/>
    <w:rsid w:val="00DF354C"/>
    <w:rsid w:val="00DF3EE8"/>
    <w:rsid w:val="00DF486F"/>
    <w:rsid w:val="00DF4CEA"/>
    <w:rsid w:val="00DF4F8F"/>
    <w:rsid w:val="00DF6026"/>
    <w:rsid w:val="00DF6288"/>
    <w:rsid w:val="00DF6F14"/>
    <w:rsid w:val="00DF7F8C"/>
    <w:rsid w:val="00E001D4"/>
    <w:rsid w:val="00E00B2A"/>
    <w:rsid w:val="00E0134A"/>
    <w:rsid w:val="00E020B7"/>
    <w:rsid w:val="00E0261F"/>
    <w:rsid w:val="00E03AEC"/>
    <w:rsid w:val="00E03FE8"/>
    <w:rsid w:val="00E04F5C"/>
    <w:rsid w:val="00E0515F"/>
    <w:rsid w:val="00E10392"/>
    <w:rsid w:val="00E105FF"/>
    <w:rsid w:val="00E11C3D"/>
    <w:rsid w:val="00E162C3"/>
    <w:rsid w:val="00E17040"/>
    <w:rsid w:val="00E20609"/>
    <w:rsid w:val="00E22CBF"/>
    <w:rsid w:val="00E2365F"/>
    <w:rsid w:val="00E23D43"/>
    <w:rsid w:val="00E24CEF"/>
    <w:rsid w:val="00E24FF0"/>
    <w:rsid w:val="00E25006"/>
    <w:rsid w:val="00E25122"/>
    <w:rsid w:val="00E27F6F"/>
    <w:rsid w:val="00E301F4"/>
    <w:rsid w:val="00E30437"/>
    <w:rsid w:val="00E30B24"/>
    <w:rsid w:val="00E311D0"/>
    <w:rsid w:val="00E31760"/>
    <w:rsid w:val="00E325CC"/>
    <w:rsid w:val="00E327B3"/>
    <w:rsid w:val="00E328B6"/>
    <w:rsid w:val="00E331C9"/>
    <w:rsid w:val="00E334C7"/>
    <w:rsid w:val="00E345E7"/>
    <w:rsid w:val="00E348FD"/>
    <w:rsid w:val="00E34C27"/>
    <w:rsid w:val="00E36BE8"/>
    <w:rsid w:val="00E41010"/>
    <w:rsid w:val="00E4127E"/>
    <w:rsid w:val="00E4272C"/>
    <w:rsid w:val="00E4386A"/>
    <w:rsid w:val="00E456A4"/>
    <w:rsid w:val="00E45F21"/>
    <w:rsid w:val="00E46292"/>
    <w:rsid w:val="00E46AFB"/>
    <w:rsid w:val="00E508FB"/>
    <w:rsid w:val="00E50F23"/>
    <w:rsid w:val="00E51909"/>
    <w:rsid w:val="00E52B28"/>
    <w:rsid w:val="00E52D39"/>
    <w:rsid w:val="00E537E3"/>
    <w:rsid w:val="00E55250"/>
    <w:rsid w:val="00E56798"/>
    <w:rsid w:val="00E574F1"/>
    <w:rsid w:val="00E57F21"/>
    <w:rsid w:val="00E60401"/>
    <w:rsid w:val="00E607C1"/>
    <w:rsid w:val="00E60DD8"/>
    <w:rsid w:val="00E61C57"/>
    <w:rsid w:val="00E61CB6"/>
    <w:rsid w:val="00E6231E"/>
    <w:rsid w:val="00E624E4"/>
    <w:rsid w:val="00E6385B"/>
    <w:rsid w:val="00E65301"/>
    <w:rsid w:val="00E65963"/>
    <w:rsid w:val="00E661C2"/>
    <w:rsid w:val="00E662C0"/>
    <w:rsid w:val="00E662D3"/>
    <w:rsid w:val="00E66D64"/>
    <w:rsid w:val="00E66F9D"/>
    <w:rsid w:val="00E67804"/>
    <w:rsid w:val="00E70038"/>
    <w:rsid w:val="00E705FE"/>
    <w:rsid w:val="00E70C3F"/>
    <w:rsid w:val="00E72511"/>
    <w:rsid w:val="00E73082"/>
    <w:rsid w:val="00E74176"/>
    <w:rsid w:val="00E74262"/>
    <w:rsid w:val="00E7440E"/>
    <w:rsid w:val="00E74B27"/>
    <w:rsid w:val="00E75264"/>
    <w:rsid w:val="00E755FD"/>
    <w:rsid w:val="00E75764"/>
    <w:rsid w:val="00E768F3"/>
    <w:rsid w:val="00E7725B"/>
    <w:rsid w:val="00E7750F"/>
    <w:rsid w:val="00E7784E"/>
    <w:rsid w:val="00E77C5E"/>
    <w:rsid w:val="00E80CCF"/>
    <w:rsid w:val="00E815C8"/>
    <w:rsid w:val="00E820B5"/>
    <w:rsid w:val="00E8271D"/>
    <w:rsid w:val="00E8365E"/>
    <w:rsid w:val="00E853AD"/>
    <w:rsid w:val="00E85E98"/>
    <w:rsid w:val="00E906FC"/>
    <w:rsid w:val="00E907D1"/>
    <w:rsid w:val="00E92DD1"/>
    <w:rsid w:val="00E93150"/>
    <w:rsid w:val="00E9551C"/>
    <w:rsid w:val="00EA0422"/>
    <w:rsid w:val="00EA0D7F"/>
    <w:rsid w:val="00EA164A"/>
    <w:rsid w:val="00EA37D7"/>
    <w:rsid w:val="00EA3E31"/>
    <w:rsid w:val="00EA4227"/>
    <w:rsid w:val="00EA513F"/>
    <w:rsid w:val="00EA5287"/>
    <w:rsid w:val="00EA6752"/>
    <w:rsid w:val="00EA7C83"/>
    <w:rsid w:val="00EB000F"/>
    <w:rsid w:val="00EB088E"/>
    <w:rsid w:val="00EB244F"/>
    <w:rsid w:val="00EB2999"/>
    <w:rsid w:val="00EB2CFD"/>
    <w:rsid w:val="00EB37CA"/>
    <w:rsid w:val="00EB5263"/>
    <w:rsid w:val="00EB5495"/>
    <w:rsid w:val="00EB57DD"/>
    <w:rsid w:val="00EB6018"/>
    <w:rsid w:val="00EC0176"/>
    <w:rsid w:val="00EC01D2"/>
    <w:rsid w:val="00EC0E16"/>
    <w:rsid w:val="00EC0F74"/>
    <w:rsid w:val="00EC1354"/>
    <w:rsid w:val="00EC1D28"/>
    <w:rsid w:val="00EC261A"/>
    <w:rsid w:val="00EC2C8F"/>
    <w:rsid w:val="00EC340F"/>
    <w:rsid w:val="00EC3B22"/>
    <w:rsid w:val="00EC5451"/>
    <w:rsid w:val="00EC63B7"/>
    <w:rsid w:val="00EC659C"/>
    <w:rsid w:val="00ED0572"/>
    <w:rsid w:val="00ED07F4"/>
    <w:rsid w:val="00ED0900"/>
    <w:rsid w:val="00ED1E34"/>
    <w:rsid w:val="00ED1E4C"/>
    <w:rsid w:val="00ED1F85"/>
    <w:rsid w:val="00ED378C"/>
    <w:rsid w:val="00ED3A2F"/>
    <w:rsid w:val="00ED45F3"/>
    <w:rsid w:val="00ED47CE"/>
    <w:rsid w:val="00ED5BF2"/>
    <w:rsid w:val="00ED7112"/>
    <w:rsid w:val="00ED72A5"/>
    <w:rsid w:val="00ED7A82"/>
    <w:rsid w:val="00EE0BC7"/>
    <w:rsid w:val="00EE0C9A"/>
    <w:rsid w:val="00EE1416"/>
    <w:rsid w:val="00EE148B"/>
    <w:rsid w:val="00EE1CD0"/>
    <w:rsid w:val="00EE20BF"/>
    <w:rsid w:val="00EE36CF"/>
    <w:rsid w:val="00EE4A40"/>
    <w:rsid w:val="00EE520B"/>
    <w:rsid w:val="00EE52F4"/>
    <w:rsid w:val="00EE5B64"/>
    <w:rsid w:val="00EE633A"/>
    <w:rsid w:val="00EE7662"/>
    <w:rsid w:val="00EE7C2E"/>
    <w:rsid w:val="00EF3711"/>
    <w:rsid w:val="00EF4175"/>
    <w:rsid w:val="00EF43CD"/>
    <w:rsid w:val="00EF4E56"/>
    <w:rsid w:val="00EF548D"/>
    <w:rsid w:val="00EF61A4"/>
    <w:rsid w:val="00EF6E5F"/>
    <w:rsid w:val="00EF723D"/>
    <w:rsid w:val="00EF757B"/>
    <w:rsid w:val="00EF7F3D"/>
    <w:rsid w:val="00F002EF"/>
    <w:rsid w:val="00F00CAC"/>
    <w:rsid w:val="00F00E46"/>
    <w:rsid w:val="00F00E71"/>
    <w:rsid w:val="00F01A33"/>
    <w:rsid w:val="00F02675"/>
    <w:rsid w:val="00F027B7"/>
    <w:rsid w:val="00F02AB9"/>
    <w:rsid w:val="00F02BFA"/>
    <w:rsid w:val="00F03340"/>
    <w:rsid w:val="00F033C0"/>
    <w:rsid w:val="00F0344F"/>
    <w:rsid w:val="00F044A4"/>
    <w:rsid w:val="00F072E4"/>
    <w:rsid w:val="00F07AE5"/>
    <w:rsid w:val="00F10450"/>
    <w:rsid w:val="00F10FBC"/>
    <w:rsid w:val="00F12B93"/>
    <w:rsid w:val="00F1346F"/>
    <w:rsid w:val="00F15C08"/>
    <w:rsid w:val="00F16560"/>
    <w:rsid w:val="00F177F2"/>
    <w:rsid w:val="00F17BDB"/>
    <w:rsid w:val="00F17ED6"/>
    <w:rsid w:val="00F17F54"/>
    <w:rsid w:val="00F204A2"/>
    <w:rsid w:val="00F20DA6"/>
    <w:rsid w:val="00F210BD"/>
    <w:rsid w:val="00F21EE5"/>
    <w:rsid w:val="00F22ED4"/>
    <w:rsid w:val="00F23CB4"/>
    <w:rsid w:val="00F250CE"/>
    <w:rsid w:val="00F254ED"/>
    <w:rsid w:val="00F25869"/>
    <w:rsid w:val="00F306FA"/>
    <w:rsid w:val="00F31136"/>
    <w:rsid w:val="00F319B2"/>
    <w:rsid w:val="00F31FD3"/>
    <w:rsid w:val="00F320D0"/>
    <w:rsid w:val="00F3356C"/>
    <w:rsid w:val="00F340D1"/>
    <w:rsid w:val="00F347A4"/>
    <w:rsid w:val="00F34807"/>
    <w:rsid w:val="00F35D00"/>
    <w:rsid w:val="00F35EEB"/>
    <w:rsid w:val="00F37114"/>
    <w:rsid w:val="00F37896"/>
    <w:rsid w:val="00F408EC"/>
    <w:rsid w:val="00F409E7"/>
    <w:rsid w:val="00F42F67"/>
    <w:rsid w:val="00F44E7F"/>
    <w:rsid w:val="00F45D16"/>
    <w:rsid w:val="00F46E4D"/>
    <w:rsid w:val="00F474FE"/>
    <w:rsid w:val="00F47A97"/>
    <w:rsid w:val="00F47C8B"/>
    <w:rsid w:val="00F505E8"/>
    <w:rsid w:val="00F518DB"/>
    <w:rsid w:val="00F52AF4"/>
    <w:rsid w:val="00F53277"/>
    <w:rsid w:val="00F537AB"/>
    <w:rsid w:val="00F5403C"/>
    <w:rsid w:val="00F5407E"/>
    <w:rsid w:val="00F54D2B"/>
    <w:rsid w:val="00F55513"/>
    <w:rsid w:val="00F55731"/>
    <w:rsid w:val="00F56988"/>
    <w:rsid w:val="00F56F45"/>
    <w:rsid w:val="00F57433"/>
    <w:rsid w:val="00F607D3"/>
    <w:rsid w:val="00F60871"/>
    <w:rsid w:val="00F60F7A"/>
    <w:rsid w:val="00F6123F"/>
    <w:rsid w:val="00F61724"/>
    <w:rsid w:val="00F61CBF"/>
    <w:rsid w:val="00F61E7C"/>
    <w:rsid w:val="00F623FC"/>
    <w:rsid w:val="00F62D85"/>
    <w:rsid w:val="00F631BB"/>
    <w:rsid w:val="00F63821"/>
    <w:rsid w:val="00F63A0A"/>
    <w:rsid w:val="00F6443F"/>
    <w:rsid w:val="00F64E5A"/>
    <w:rsid w:val="00F659C1"/>
    <w:rsid w:val="00F66C16"/>
    <w:rsid w:val="00F67416"/>
    <w:rsid w:val="00F705FA"/>
    <w:rsid w:val="00F70D0B"/>
    <w:rsid w:val="00F7230B"/>
    <w:rsid w:val="00F733AF"/>
    <w:rsid w:val="00F735A0"/>
    <w:rsid w:val="00F75937"/>
    <w:rsid w:val="00F762E7"/>
    <w:rsid w:val="00F770B4"/>
    <w:rsid w:val="00F77D0F"/>
    <w:rsid w:val="00F82A9C"/>
    <w:rsid w:val="00F8302C"/>
    <w:rsid w:val="00F842C2"/>
    <w:rsid w:val="00F85217"/>
    <w:rsid w:val="00F85330"/>
    <w:rsid w:val="00F85763"/>
    <w:rsid w:val="00F85D28"/>
    <w:rsid w:val="00F85D76"/>
    <w:rsid w:val="00F85EB4"/>
    <w:rsid w:val="00F861B0"/>
    <w:rsid w:val="00F87AF3"/>
    <w:rsid w:val="00F91225"/>
    <w:rsid w:val="00F92057"/>
    <w:rsid w:val="00F9205C"/>
    <w:rsid w:val="00F92C7B"/>
    <w:rsid w:val="00F93027"/>
    <w:rsid w:val="00F94BC7"/>
    <w:rsid w:val="00F9521D"/>
    <w:rsid w:val="00F9728B"/>
    <w:rsid w:val="00F97FAB"/>
    <w:rsid w:val="00FA0966"/>
    <w:rsid w:val="00FA0F36"/>
    <w:rsid w:val="00FA24E3"/>
    <w:rsid w:val="00FA38C1"/>
    <w:rsid w:val="00FA461C"/>
    <w:rsid w:val="00FA48E3"/>
    <w:rsid w:val="00FA4C2E"/>
    <w:rsid w:val="00FA50E4"/>
    <w:rsid w:val="00FA6362"/>
    <w:rsid w:val="00FA6963"/>
    <w:rsid w:val="00FA6E9A"/>
    <w:rsid w:val="00FA7D85"/>
    <w:rsid w:val="00FB0AE0"/>
    <w:rsid w:val="00FB0C6E"/>
    <w:rsid w:val="00FB11B8"/>
    <w:rsid w:val="00FB28CF"/>
    <w:rsid w:val="00FB2A14"/>
    <w:rsid w:val="00FB3C2E"/>
    <w:rsid w:val="00FB4BF0"/>
    <w:rsid w:val="00FB5347"/>
    <w:rsid w:val="00FB5699"/>
    <w:rsid w:val="00FB5A20"/>
    <w:rsid w:val="00FB649D"/>
    <w:rsid w:val="00FB769C"/>
    <w:rsid w:val="00FB7774"/>
    <w:rsid w:val="00FB7E98"/>
    <w:rsid w:val="00FC0282"/>
    <w:rsid w:val="00FC14F5"/>
    <w:rsid w:val="00FC20F6"/>
    <w:rsid w:val="00FC22C0"/>
    <w:rsid w:val="00FC26E3"/>
    <w:rsid w:val="00FC2A8E"/>
    <w:rsid w:val="00FC2D08"/>
    <w:rsid w:val="00FC41AE"/>
    <w:rsid w:val="00FC75F9"/>
    <w:rsid w:val="00FC7882"/>
    <w:rsid w:val="00FD0304"/>
    <w:rsid w:val="00FD3759"/>
    <w:rsid w:val="00FD3D65"/>
    <w:rsid w:val="00FD3DC8"/>
    <w:rsid w:val="00FD6B3B"/>
    <w:rsid w:val="00FD7F9D"/>
    <w:rsid w:val="00FE0F0D"/>
    <w:rsid w:val="00FE1EED"/>
    <w:rsid w:val="00FE228E"/>
    <w:rsid w:val="00FE25EB"/>
    <w:rsid w:val="00FE2DB8"/>
    <w:rsid w:val="00FE42BA"/>
    <w:rsid w:val="00FE4428"/>
    <w:rsid w:val="00FF023F"/>
    <w:rsid w:val="00FF17A6"/>
    <w:rsid w:val="00FF28AF"/>
    <w:rsid w:val="00FF4838"/>
    <w:rsid w:val="00FF4A03"/>
    <w:rsid w:val="00FF621D"/>
    <w:rsid w:val="00FF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No List" w:uiPriority="99"/>
    <w:lsdException w:name="Balloon Tex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1FCB"/>
    <w:pPr>
      <w:ind w:left="1080"/>
    </w:pPr>
    <w:rPr>
      <w:rFonts w:ascii="Arial" w:hAnsi="Arial"/>
    </w:rPr>
  </w:style>
  <w:style w:type="paragraph" w:styleId="Heading1">
    <w:name w:val="heading 1"/>
    <w:basedOn w:val="HeadingBase"/>
    <w:next w:val="BodyText"/>
    <w:link w:val="Heading1Char"/>
    <w:qFormat/>
    <w:rsid w:val="00081FC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081FC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081FC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081FCB"/>
    <w:pPr>
      <w:spacing w:before="120" w:after="120" w:line="240" w:lineRule="atLeast"/>
      <w:outlineLvl w:val="3"/>
    </w:pPr>
    <w:rPr>
      <w:b/>
      <w:i/>
      <w:sz w:val="20"/>
    </w:rPr>
  </w:style>
  <w:style w:type="paragraph" w:styleId="Heading5">
    <w:name w:val="heading 5"/>
    <w:basedOn w:val="HeadingBase"/>
    <w:next w:val="BodyText"/>
    <w:link w:val="Heading5Char"/>
    <w:qFormat/>
    <w:rsid w:val="00081FCB"/>
    <w:pPr>
      <w:spacing w:before="0" w:line="240" w:lineRule="atLeast"/>
      <w:ind w:left="1440"/>
      <w:outlineLvl w:val="4"/>
    </w:pPr>
    <w:rPr>
      <w:sz w:val="20"/>
    </w:rPr>
  </w:style>
  <w:style w:type="paragraph" w:styleId="Heading6">
    <w:name w:val="heading 6"/>
    <w:basedOn w:val="HeadingBase"/>
    <w:next w:val="BodyText"/>
    <w:link w:val="Heading6Char"/>
    <w:qFormat/>
    <w:rsid w:val="00081FCB"/>
    <w:pPr>
      <w:ind w:left="1440"/>
      <w:outlineLvl w:val="5"/>
    </w:pPr>
    <w:rPr>
      <w:i/>
      <w:sz w:val="20"/>
    </w:rPr>
  </w:style>
  <w:style w:type="paragraph" w:styleId="Heading7">
    <w:name w:val="heading 7"/>
    <w:basedOn w:val="HeadingBase"/>
    <w:next w:val="BodyText"/>
    <w:link w:val="Heading7Char"/>
    <w:qFormat/>
    <w:rsid w:val="00081FCB"/>
    <w:pPr>
      <w:outlineLvl w:val="6"/>
    </w:pPr>
    <w:rPr>
      <w:sz w:val="20"/>
    </w:rPr>
  </w:style>
  <w:style w:type="paragraph" w:styleId="Heading8">
    <w:name w:val="heading 8"/>
    <w:basedOn w:val="HeadingBase"/>
    <w:next w:val="BodyText"/>
    <w:link w:val="Heading8Char"/>
    <w:qFormat/>
    <w:rsid w:val="00081FCB"/>
    <w:pPr>
      <w:outlineLvl w:val="7"/>
    </w:pPr>
    <w:rPr>
      <w:i/>
      <w:sz w:val="18"/>
    </w:rPr>
  </w:style>
  <w:style w:type="paragraph" w:styleId="Heading9">
    <w:name w:val="heading 9"/>
    <w:basedOn w:val="HeadingBase"/>
    <w:next w:val="BodyText"/>
    <w:link w:val="Heading9Char"/>
    <w:qFormat/>
    <w:rsid w:val="00081FC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081FCB"/>
    <w:pPr>
      <w:keepNext/>
      <w:keepLines/>
      <w:spacing w:before="140" w:line="220" w:lineRule="atLeast"/>
    </w:pPr>
    <w:rPr>
      <w:spacing w:val="-4"/>
      <w:kern w:val="28"/>
      <w:sz w:val="22"/>
    </w:rPr>
  </w:style>
  <w:style w:type="paragraph" w:styleId="BodyText">
    <w:name w:val="Body Text"/>
    <w:basedOn w:val="Normal"/>
    <w:link w:val="BodyTextChar1"/>
    <w:rsid w:val="00081FCB"/>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081FC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8E3275"/>
    <w:pPr>
      <w:ind w:left="1440"/>
    </w:pPr>
  </w:style>
  <w:style w:type="paragraph" w:customStyle="1" w:styleId="BodyTextKeep">
    <w:name w:val="Body Text Keep"/>
    <w:basedOn w:val="BodyText"/>
    <w:rsid w:val="008E3275"/>
    <w:pPr>
      <w:keepNext/>
    </w:pPr>
  </w:style>
  <w:style w:type="paragraph" w:customStyle="1" w:styleId="Picture">
    <w:name w:val="Picture"/>
    <w:next w:val="Caption"/>
    <w:rsid w:val="00081FCB"/>
    <w:pPr>
      <w:keepNext/>
      <w:jc w:val="center"/>
    </w:pPr>
    <w:rPr>
      <w:rFonts w:ascii="Arial" w:hAnsi="Arial"/>
    </w:rPr>
  </w:style>
  <w:style w:type="paragraph" w:styleId="Caption">
    <w:name w:val="caption"/>
    <w:basedOn w:val="Picture"/>
    <w:next w:val="BodyText"/>
    <w:qFormat/>
    <w:rsid w:val="00081FCB"/>
    <w:pPr>
      <w:spacing w:before="60" w:after="240" w:line="220" w:lineRule="atLeast"/>
    </w:pPr>
  </w:style>
  <w:style w:type="paragraph" w:customStyle="1" w:styleId="PartLabel">
    <w:name w:val="Part Label"/>
    <w:basedOn w:val="Normal"/>
    <w:rsid w:val="00081FC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081FC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081FC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081FC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081FCB"/>
  </w:style>
  <w:style w:type="paragraph" w:customStyle="1" w:styleId="CompanyName">
    <w:name w:val="Company Name"/>
    <w:basedOn w:val="Normal"/>
    <w:rsid w:val="00081FC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081FC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081FCB"/>
    <w:rPr>
      <w:rFonts w:ascii="Arial" w:hAnsi="Arial"/>
      <w:sz w:val="16"/>
    </w:rPr>
  </w:style>
  <w:style w:type="paragraph" w:customStyle="1" w:styleId="FootnoteBase">
    <w:name w:val="Footnote Base"/>
    <w:basedOn w:val="Normal"/>
    <w:rsid w:val="00081FCB"/>
    <w:pPr>
      <w:keepLines/>
      <w:spacing w:line="200" w:lineRule="atLeast"/>
    </w:pPr>
    <w:rPr>
      <w:spacing w:val="-5"/>
      <w:sz w:val="16"/>
    </w:rPr>
  </w:style>
  <w:style w:type="paragraph" w:styleId="CommentText">
    <w:name w:val="annotation text"/>
    <w:basedOn w:val="FootnoteBase"/>
    <w:link w:val="CommentTextChar"/>
    <w:semiHidden/>
    <w:rsid w:val="00081FCB"/>
  </w:style>
  <w:style w:type="paragraph" w:customStyle="1" w:styleId="TableText">
    <w:name w:val="Table Text"/>
    <w:basedOn w:val="Normal"/>
    <w:rsid w:val="00081FCB"/>
    <w:pPr>
      <w:keepLines/>
      <w:spacing w:before="60"/>
      <w:ind w:left="0"/>
    </w:pPr>
  </w:style>
  <w:style w:type="paragraph" w:customStyle="1" w:styleId="TitleCover">
    <w:name w:val="Title Cover"/>
    <w:basedOn w:val="HeadingBase"/>
    <w:next w:val="Normal"/>
    <w:rsid w:val="00081FC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81FCB"/>
  </w:style>
  <w:style w:type="character" w:styleId="Emphasis">
    <w:name w:val="Emphasis"/>
    <w:qFormat/>
    <w:rsid w:val="00081FCB"/>
    <w:rPr>
      <w:rFonts w:ascii="Arial Black" w:hAnsi="Arial Black"/>
      <w:spacing w:val="-4"/>
      <w:sz w:val="18"/>
    </w:rPr>
  </w:style>
  <w:style w:type="character" w:styleId="EndnoteReference">
    <w:name w:val="endnote reference"/>
    <w:semiHidden/>
    <w:rsid w:val="00081FCB"/>
    <w:rPr>
      <w:vertAlign w:val="superscript"/>
    </w:rPr>
  </w:style>
  <w:style w:type="paragraph" w:styleId="EndnoteText">
    <w:name w:val="endnote text"/>
    <w:basedOn w:val="FootnoteBase"/>
    <w:link w:val="EndnoteTextChar"/>
    <w:semiHidden/>
    <w:rsid w:val="00081FCB"/>
  </w:style>
  <w:style w:type="paragraph" w:customStyle="1" w:styleId="HeaderBase">
    <w:name w:val="Header Base"/>
    <w:basedOn w:val="Normal"/>
    <w:rsid w:val="00081FCB"/>
    <w:pPr>
      <w:keepLines/>
      <w:tabs>
        <w:tab w:val="center" w:pos="4320"/>
        <w:tab w:val="right" w:pos="9360"/>
      </w:tabs>
      <w:spacing w:line="190" w:lineRule="atLeast"/>
      <w:ind w:left="0"/>
    </w:pPr>
    <w:rPr>
      <w:sz w:val="18"/>
    </w:rPr>
  </w:style>
  <w:style w:type="paragraph" w:styleId="Footer">
    <w:name w:val="footer"/>
    <w:basedOn w:val="HeaderBase"/>
    <w:link w:val="FooterChar"/>
    <w:rsid w:val="00081FCB"/>
  </w:style>
  <w:style w:type="paragraph" w:customStyle="1" w:styleId="FooterEven">
    <w:name w:val="Footer Even"/>
    <w:basedOn w:val="Footer"/>
    <w:rsid w:val="00081FCB"/>
    <w:pPr>
      <w:pBdr>
        <w:top w:val="single" w:sz="6" w:space="2" w:color="auto"/>
      </w:pBdr>
      <w:spacing w:before="600"/>
    </w:pPr>
  </w:style>
  <w:style w:type="paragraph" w:customStyle="1" w:styleId="FooterFirst">
    <w:name w:val="Footer First"/>
    <w:basedOn w:val="Footer"/>
    <w:rsid w:val="00081FCB"/>
    <w:pPr>
      <w:pBdr>
        <w:top w:val="single" w:sz="6" w:space="2" w:color="auto"/>
      </w:pBdr>
      <w:spacing w:before="600"/>
    </w:pPr>
  </w:style>
  <w:style w:type="paragraph" w:customStyle="1" w:styleId="FooterOdd">
    <w:name w:val="Footer Odd"/>
    <w:basedOn w:val="Footer"/>
    <w:rsid w:val="00081FCB"/>
    <w:pPr>
      <w:pBdr>
        <w:top w:val="single" w:sz="6" w:space="2" w:color="auto"/>
      </w:pBdr>
      <w:spacing w:before="600"/>
    </w:pPr>
  </w:style>
  <w:style w:type="character" w:styleId="FootnoteReference">
    <w:name w:val="footnote reference"/>
    <w:semiHidden/>
    <w:rsid w:val="00081FCB"/>
    <w:rPr>
      <w:vertAlign w:val="superscript"/>
    </w:rPr>
  </w:style>
  <w:style w:type="paragraph" w:styleId="FootnoteText">
    <w:name w:val="footnote text"/>
    <w:basedOn w:val="FootnoteBase"/>
    <w:link w:val="FootnoteTextChar"/>
    <w:semiHidden/>
    <w:rsid w:val="00081FCB"/>
  </w:style>
  <w:style w:type="paragraph" w:styleId="Header">
    <w:name w:val="header"/>
    <w:basedOn w:val="HeaderBase"/>
    <w:link w:val="HeaderChar"/>
    <w:rsid w:val="00081FCB"/>
    <w:pPr>
      <w:tabs>
        <w:tab w:val="clear" w:pos="4320"/>
      </w:tabs>
    </w:pPr>
    <w:rPr>
      <w:u w:val="single"/>
    </w:rPr>
  </w:style>
  <w:style w:type="paragraph" w:customStyle="1" w:styleId="HeaderEven">
    <w:name w:val="Header Even"/>
    <w:basedOn w:val="Header"/>
    <w:rsid w:val="00081FCB"/>
    <w:pPr>
      <w:pBdr>
        <w:bottom w:val="single" w:sz="6" w:space="1" w:color="auto"/>
      </w:pBdr>
      <w:spacing w:after="600"/>
    </w:pPr>
  </w:style>
  <w:style w:type="paragraph" w:customStyle="1" w:styleId="HeaderFirst">
    <w:name w:val="Header First"/>
    <w:basedOn w:val="Header"/>
    <w:rsid w:val="00081FCB"/>
    <w:pPr>
      <w:pBdr>
        <w:top w:val="single" w:sz="6" w:space="2" w:color="auto"/>
      </w:pBdr>
      <w:jc w:val="right"/>
    </w:pPr>
  </w:style>
  <w:style w:type="paragraph" w:customStyle="1" w:styleId="HeaderOdd">
    <w:name w:val="Header Odd"/>
    <w:basedOn w:val="Header"/>
    <w:rsid w:val="00081FCB"/>
    <w:pPr>
      <w:pBdr>
        <w:bottom w:val="single" w:sz="6" w:space="1" w:color="auto"/>
      </w:pBdr>
      <w:spacing w:after="600"/>
    </w:pPr>
  </w:style>
  <w:style w:type="paragraph" w:customStyle="1" w:styleId="IndexBase">
    <w:name w:val="Index Base"/>
    <w:basedOn w:val="Normal"/>
    <w:rsid w:val="00081FCB"/>
    <w:pPr>
      <w:spacing w:line="240" w:lineRule="atLeast"/>
      <w:ind w:left="360" w:hanging="360"/>
    </w:pPr>
    <w:rPr>
      <w:spacing w:val="-5"/>
      <w:sz w:val="18"/>
    </w:rPr>
  </w:style>
  <w:style w:type="paragraph" w:styleId="Index1">
    <w:name w:val="index 1"/>
    <w:basedOn w:val="IndexBase"/>
    <w:autoRedefine/>
    <w:semiHidden/>
    <w:rsid w:val="00081FCB"/>
  </w:style>
  <w:style w:type="paragraph" w:styleId="Index2">
    <w:name w:val="index 2"/>
    <w:basedOn w:val="IndexBase"/>
    <w:autoRedefine/>
    <w:semiHidden/>
    <w:rsid w:val="00081FCB"/>
    <w:pPr>
      <w:spacing w:line="240" w:lineRule="auto"/>
      <w:ind w:left="720"/>
    </w:pPr>
  </w:style>
  <w:style w:type="paragraph" w:styleId="Index3">
    <w:name w:val="index 3"/>
    <w:basedOn w:val="IndexBase"/>
    <w:autoRedefine/>
    <w:semiHidden/>
    <w:rsid w:val="00081FCB"/>
    <w:pPr>
      <w:spacing w:line="240" w:lineRule="auto"/>
      <w:ind w:left="1080"/>
    </w:pPr>
  </w:style>
  <w:style w:type="paragraph" w:styleId="Index4">
    <w:name w:val="index 4"/>
    <w:basedOn w:val="IndexBase"/>
    <w:autoRedefine/>
    <w:semiHidden/>
    <w:rsid w:val="00081FCB"/>
    <w:pPr>
      <w:spacing w:line="240" w:lineRule="auto"/>
      <w:ind w:left="1440"/>
    </w:pPr>
  </w:style>
  <w:style w:type="paragraph" w:styleId="Index5">
    <w:name w:val="index 5"/>
    <w:basedOn w:val="IndexBase"/>
    <w:autoRedefine/>
    <w:semiHidden/>
    <w:rsid w:val="00081FCB"/>
    <w:pPr>
      <w:spacing w:line="240" w:lineRule="auto"/>
      <w:ind w:left="1800"/>
    </w:pPr>
  </w:style>
  <w:style w:type="paragraph" w:styleId="IndexHeading">
    <w:name w:val="index heading"/>
    <w:basedOn w:val="HeadingBase"/>
    <w:next w:val="Index1"/>
    <w:semiHidden/>
    <w:rsid w:val="00081FC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081FCB"/>
    <w:rPr>
      <w:rFonts w:ascii="Arial Black" w:hAnsi="Arial Black"/>
      <w:spacing w:val="-4"/>
      <w:sz w:val="18"/>
    </w:rPr>
  </w:style>
  <w:style w:type="character" w:styleId="LineNumber">
    <w:name w:val="line number"/>
    <w:rsid w:val="00081FCB"/>
    <w:rPr>
      <w:sz w:val="18"/>
    </w:rPr>
  </w:style>
  <w:style w:type="paragraph" w:styleId="List">
    <w:name w:val="List"/>
    <w:basedOn w:val="BodyText"/>
    <w:rsid w:val="00081FCB"/>
    <w:pPr>
      <w:ind w:left="1440" w:hanging="360"/>
    </w:pPr>
  </w:style>
  <w:style w:type="paragraph" w:styleId="List2">
    <w:name w:val="List 2"/>
    <w:basedOn w:val="List"/>
    <w:rsid w:val="00081FCB"/>
    <w:pPr>
      <w:ind w:left="1800"/>
    </w:pPr>
  </w:style>
  <w:style w:type="paragraph" w:styleId="List3">
    <w:name w:val="List 3"/>
    <w:basedOn w:val="List"/>
    <w:rsid w:val="00081FCB"/>
    <w:pPr>
      <w:ind w:left="2160"/>
    </w:pPr>
  </w:style>
  <w:style w:type="paragraph" w:styleId="List4">
    <w:name w:val="List 4"/>
    <w:basedOn w:val="List"/>
    <w:rsid w:val="00081FCB"/>
    <w:pPr>
      <w:ind w:left="2520"/>
    </w:pPr>
  </w:style>
  <w:style w:type="paragraph" w:styleId="List5">
    <w:name w:val="List 5"/>
    <w:basedOn w:val="List"/>
    <w:rsid w:val="00081FCB"/>
    <w:pPr>
      <w:ind w:left="2880"/>
    </w:pPr>
  </w:style>
  <w:style w:type="paragraph" w:styleId="ListBullet">
    <w:name w:val="List Bullet"/>
    <w:basedOn w:val="List"/>
    <w:rsid w:val="00081FCB"/>
    <w:pPr>
      <w:numPr>
        <w:numId w:val="1"/>
      </w:numPr>
      <w:tabs>
        <w:tab w:val="clear" w:pos="1440"/>
      </w:tabs>
    </w:pPr>
  </w:style>
  <w:style w:type="paragraph" w:styleId="ListBullet2">
    <w:name w:val="List Bullet 2"/>
    <w:basedOn w:val="ListBullet"/>
    <w:autoRedefine/>
    <w:rsid w:val="00081FCB"/>
    <w:pPr>
      <w:ind w:left="1800"/>
    </w:pPr>
  </w:style>
  <w:style w:type="paragraph" w:styleId="ListBullet3">
    <w:name w:val="List Bullet 3"/>
    <w:basedOn w:val="ListBullet"/>
    <w:autoRedefine/>
    <w:rsid w:val="00081FCB"/>
    <w:pPr>
      <w:ind w:left="2160"/>
    </w:pPr>
  </w:style>
  <w:style w:type="paragraph" w:styleId="ListBullet4">
    <w:name w:val="List Bullet 4"/>
    <w:basedOn w:val="ListBullet"/>
    <w:autoRedefine/>
    <w:rsid w:val="00081FCB"/>
    <w:pPr>
      <w:ind w:left="2520"/>
    </w:pPr>
  </w:style>
  <w:style w:type="paragraph" w:styleId="ListBullet5">
    <w:name w:val="List Bullet 5"/>
    <w:basedOn w:val="ListBullet"/>
    <w:autoRedefine/>
    <w:rsid w:val="00081FCB"/>
    <w:pPr>
      <w:ind w:left="2880"/>
    </w:pPr>
  </w:style>
  <w:style w:type="paragraph" w:styleId="ListContinue">
    <w:name w:val="List Continue"/>
    <w:basedOn w:val="List"/>
    <w:rsid w:val="00081FCB"/>
    <w:pPr>
      <w:ind w:firstLine="0"/>
    </w:pPr>
  </w:style>
  <w:style w:type="paragraph" w:styleId="ListContinue2">
    <w:name w:val="List Continue 2"/>
    <w:basedOn w:val="ListContinue"/>
    <w:rsid w:val="00081FCB"/>
    <w:pPr>
      <w:ind w:left="2160"/>
    </w:pPr>
  </w:style>
  <w:style w:type="paragraph" w:styleId="ListContinue3">
    <w:name w:val="List Continue 3"/>
    <w:basedOn w:val="ListContinue"/>
    <w:rsid w:val="00081FCB"/>
    <w:pPr>
      <w:ind w:left="2520"/>
    </w:pPr>
  </w:style>
  <w:style w:type="paragraph" w:styleId="ListContinue4">
    <w:name w:val="List Continue 4"/>
    <w:basedOn w:val="ListContinue"/>
    <w:rsid w:val="00081FCB"/>
    <w:pPr>
      <w:ind w:left="2880"/>
    </w:pPr>
  </w:style>
  <w:style w:type="paragraph" w:styleId="ListContinue5">
    <w:name w:val="List Continue 5"/>
    <w:basedOn w:val="ListContinue"/>
    <w:rsid w:val="00081FCB"/>
    <w:pPr>
      <w:ind w:left="3240"/>
    </w:pPr>
  </w:style>
  <w:style w:type="paragraph" w:styleId="ListNumber">
    <w:name w:val="List Number"/>
    <w:basedOn w:val="List"/>
    <w:rsid w:val="00081FCB"/>
    <w:pPr>
      <w:numPr>
        <w:numId w:val="47"/>
      </w:numPr>
    </w:pPr>
  </w:style>
  <w:style w:type="paragraph" w:styleId="ListNumber2">
    <w:name w:val="List Number 2"/>
    <w:basedOn w:val="ListNumber"/>
    <w:rsid w:val="00081FCB"/>
    <w:pPr>
      <w:ind w:left="1800"/>
    </w:pPr>
  </w:style>
  <w:style w:type="paragraph" w:styleId="ListNumber3">
    <w:name w:val="List Number 3"/>
    <w:basedOn w:val="ListNumber"/>
    <w:rsid w:val="00081FCB"/>
    <w:pPr>
      <w:ind w:left="2160"/>
    </w:pPr>
  </w:style>
  <w:style w:type="paragraph" w:styleId="ListNumber4">
    <w:name w:val="List Number 4"/>
    <w:basedOn w:val="ListNumber"/>
    <w:rsid w:val="00081FCB"/>
    <w:pPr>
      <w:ind w:left="2520"/>
    </w:pPr>
  </w:style>
  <w:style w:type="paragraph" w:styleId="ListNumber5">
    <w:name w:val="List Number 5"/>
    <w:basedOn w:val="ListNumber"/>
    <w:rsid w:val="00081FCB"/>
    <w:pPr>
      <w:ind w:left="2880"/>
    </w:pPr>
  </w:style>
  <w:style w:type="paragraph" w:customStyle="1" w:styleId="TableHeader">
    <w:name w:val="Table Header"/>
    <w:basedOn w:val="Normal"/>
    <w:rsid w:val="00081FCB"/>
    <w:pPr>
      <w:keepNext/>
      <w:spacing w:before="60"/>
      <w:ind w:left="0"/>
      <w:jc w:val="center"/>
    </w:pPr>
    <w:rPr>
      <w:rFonts w:ascii="Arial Black" w:hAnsi="Arial Black"/>
    </w:rPr>
  </w:style>
  <w:style w:type="paragraph" w:styleId="MessageHeader">
    <w:name w:val="Message Header"/>
    <w:basedOn w:val="BodyText"/>
    <w:link w:val="MessageHeaderChar"/>
    <w:rsid w:val="00081FC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081FCB"/>
    <w:pPr>
      <w:ind w:left="1440"/>
    </w:pPr>
  </w:style>
  <w:style w:type="character" w:styleId="PageNumber">
    <w:name w:val="page number"/>
    <w:rsid w:val="00081FCB"/>
    <w:rPr>
      <w:rFonts w:ascii="Arial Black" w:hAnsi="Arial Black"/>
      <w:spacing w:val="-10"/>
      <w:sz w:val="18"/>
    </w:rPr>
  </w:style>
  <w:style w:type="paragraph" w:customStyle="1" w:styleId="PartSubtitle">
    <w:name w:val="Part Subtitle"/>
    <w:basedOn w:val="Normal"/>
    <w:next w:val="BodyText"/>
    <w:rsid w:val="00081FCB"/>
    <w:pPr>
      <w:keepNext/>
      <w:spacing w:before="360" w:after="120"/>
    </w:pPr>
    <w:rPr>
      <w:i/>
      <w:kern w:val="28"/>
      <w:sz w:val="26"/>
    </w:rPr>
  </w:style>
  <w:style w:type="paragraph" w:customStyle="1" w:styleId="ReturnAddress">
    <w:name w:val="Return Address"/>
    <w:basedOn w:val="Normal"/>
    <w:rsid w:val="00081FC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081FCB"/>
  </w:style>
  <w:style w:type="paragraph" w:customStyle="1" w:styleId="SectionLabel">
    <w:name w:val="Section Label"/>
    <w:basedOn w:val="HeadingBase"/>
    <w:next w:val="BodyText"/>
    <w:rsid w:val="00081FCB"/>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81FCB"/>
    <w:rPr>
      <w:i/>
      <w:spacing w:val="-6"/>
      <w:sz w:val="24"/>
    </w:rPr>
  </w:style>
  <w:style w:type="paragraph" w:customStyle="1" w:styleId="SubtitleCover">
    <w:name w:val="Subtitle Cover"/>
    <w:basedOn w:val="TitleCover"/>
    <w:next w:val="BodyText"/>
    <w:rsid w:val="00081FC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81FCB"/>
    <w:rPr>
      <w:b/>
      <w:vertAlign w:val="superscript"/>
    </w:rPr>
  </w:style>
  <w:style w:type="paragraph" w:styleId="TableofAuthorities">
    <w:name w:val="table of authorities"/>
    <w:basedOn w:val="Normal"/>
    <w:semiHidden/>
    <w:rsid w:val="00081FCB"/>
    <w:pPr>
      <w:tabs>
        <w:tab w:val="right" w:leader="dot" w:pos="7560"/>
      </w:tabs>
      <w:ind w:left="1440" w:hanging="360"/>
    </w:pPr>
  </w:style>
  <w:style w:type="paragraph" w:customStyle="1" w:styleId="TOCBase">
    <w:name w:val="TOC Base"/>
    <w:basedOn w:val="Normal"/>
    <w:rsid w:val="00081FCB"/>
    <w:pPr>
      <w:tabs>
        <w:tab w:val="right" w:leader="dot" w:pos="9000"/>
      </w:tabs>
      <w:spacing w:after="240" w:line="240" w:lineRule="atLeast"/>
      <w:ind w:left="0"/>
    </w:pPr>
  </w:style>
  <w:style w:type="paragraph" w:styleId="TableofFigures">
    <w:name w:val="table of figures"/>
    <w:basedOn w:val="TOCBase"/>
    <w:semiHidden/>
    <w:rsid w:val="00081FCB"/>
    <w:pPr>
      <w:ind w:left="1440" w:hanging="360"/>
    </w:pPr>
  </w:style>
  <w:style w:type="paragraph" w:styleId="TOAHeading">
    <w:name w:val="toa heading"/>
    <w:basedOn w:val="Normal"/>
    <w:next w:val="TableofAuthorities"/>
    <w:semiHidden/>
    <w:rsid w:val="00081FCB"/>
    <w:pPr>
      <w:keepNext/>
      <w:spacing w:line="480" w:lineRule="atLeast"/>
    </w:pPr>
    <w:rPr>
      <w:rFonts w:ascii="Arial Black" w:hAnsi="Arial Black"/>
      <w:b/>
      <w:spacing w:val="-10"/>
      <w:kern w:val="28"/>
    </w:rPr>
  </w:style>
  <w:style w:type="paragraph" w:styleId="TOC1">
    <w:name w:val="toc 1"/>
    <w:basedOn w:val="Normal"/>
    <w:autoRedefine/>
    <w:uiPriority w:val="39"/>
    <w:rsid w:val="00081FCB"/>
    <w:pPr>
      <w:tabs>
        <w:tab w:val="right" w:leader="dot" w:pos="9000"/>
      </w:tabs>
      <w:spacing w:after="240" w:line="240" w:lineRule="atLeast"/>
      <w:ind w:left="0"/>
    </w:pPr>
    <w:rPr>
      <w:spacing w:val="-4"/>
      <w:sz w:val="22"/>
    </w:rPr>
  </w:style>
  <w:style w:type="paragraph" w:styleId="TOC2">
    <w:name w:val="toc 2"/>
    <w:basedOn w:val="Normal"/>
    <w:autoRedefine/>
    <w:uiPriority w:val="39"/>
    <w:rsid w:val="00081FCB"/>
    <w:pPr>
      <w:tabs>
        <w:tab w:val="right" w:leader="dot" w:pos="9000"/>
      </w:tabs>
      <w:spacing w:after="240" w:line="240" w:lineRule="atLeast"/>
      <w:ind w:left="360" w:right="1440"/>
    </w:pPr>
    <w:rPr>
      <w:sz w:val="22"/>
    </w:rPr>
  </w:style>
  <w:style w:type="paragraph" w:styleId="TOC3">
    <w:name w:val="toc 3"/>
    <w:basedOn w:val="Normal"/>
    <w:autoRedefine/>
    <w:uiPriority w:val="39"/>
    <w:rsid w:val="00081FCB"/>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081FCB"/>
    <w:pPr>
      <w:ind w:left="1008"/>
    </w:pPr>
  </w:style>
  <w:style w:type="paragraph" w:styleId="TOC5">
    <w:name w:val="toc 5"/>
    <w:basedOn w:val="Normal"/>
    <w:next w:val="Normal"/>
    <w:autoRedefine/>
    <w:uiPriority w:val="39"/>
    <w:rsid w:val="00081FCB"/>
    <w:pPr>
      <w:ind w:left="880"/>
    </w:pPr>
    <w:rPr>
      <w:rFonts w:ascii="Times New Roman" w:hAnsi="Times New Roman"/>
      <w:sz w:val="22"/>
    </w:rPr>
  </w:style>
  <w:style w:type="paragraph" w:styleId="TOC6">
    <w:name w:val="toc 6"/>
    <w:basedOn w:val="Normal"/>
    <w:next w:val="Normal"/>
    <w:autoRedefine/>
    <w:uiPriority w:val="39"/>
    <w:rsid w:val="00081FCB"/>
    <w:pPr>
      <w:ind w:left="1100"/>
    </w:pPr>
    <w:rPr>
      <w:rFonts w:ascii="Times New Roman" w:hAnsi="Times New Roman"/>
      <w:sz w:val="22"/>
    </w:rPr>
  </w:style>
  <w:style w:type="paragraph" w:styleId="TOC7">
    <w:name w:val="toc 7"/>
    <w:basedOn w:val="Normal"/>
    <w:next w:val="Normal"/>
    <w:autoRedefine/>
    <w:uiPriority w:val="39"/>
    <w:rsid w:val="00081FCB"/>
    <w:pPr>
      <w:ind w:left="1320"/>
    </w:pPr>
    <w:rPr>
      <w:rFonts w:ascii="Times New Roman" w:hAnsi="Times New Roman"/>
      <w:sz w:val="22"/>
    </w:rPr>
  </w:style>
  <w:style w:type="paragraph" w:styleId="TOC8">
    <w:name w:val="toc 8"/>
    <w:basedOn w:val="Normal"/>
    <w:next w:val="Normal"/>
    <w:autoRedefine/>
    <w:uiPriority w:val="39"/>
    <w:rsid w:val="00081FCB"/>
    <w:pPr>
      <w:ind w:left="1540"/>
    </w:pPr>
    <w:rPr>
      <w:rFonts w:ascii="Times New Roman" w:hAnsi="Times New Roman"/>
      <w:sz w:val="22"/>
    </w:rPr>
  </w:style>
  <w:style w:type="paragraph" w:customStyle="1" w:styleId="CodeIDDSamples">
    <w:name w:val="Code/IDD Samples"/>
    <w:basedOn w:val="Normal"/>
    <w:next w:val="BodyText"/>
    <w:link w:val="CodeIDDSamplesChar"/>
    <w:rsid w:val="00081FC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081FC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081FC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E3275"/>
    <w:pPr>
      <w:spacing w:before="0" w:after="0"/>
    </w:pPr>
  </w:style>
  <w:style w:type="paragraph" w:customStyle="1" w:styleId="EquationwUnits">
    <w:name w:val="Equation w Units"/>
    <w:basedOn w:val="Normal"/>
    <w:next w:val="BodyText"/>
    <w:rsid w:val="00081FCB"/>
    <w:pPr>
      <w:tabs>
        <w:tab w:val="left" w:pos="7200"/>
        <w:tab w:val="right" w:pos="8640"/>
      </w:tabs>
      <w:spacing w:before="240" w:after="60"/>
      <w:ind w:left="1440"/>
      <w:jc w:val="both"/>
    </w:pPr>
  </w:style>
  <w:style w:type="paragraph" w:customStyle="1" w:styleId="Equation">
    <w:name w:val="Equation"/>
    <w:basedOn w:val="BodyText"/>
    <w:rsid w:val="00081FCB"/>
    <w:pPr>
      <w:tabs>
        <w:tab w:val="right" w:pos="8640"/>
      </w:tabs>
      <w:spacing w:before="240" w:after="240" w:line="240" w:lineRule="atLeast"/>
      <w:ind w:left="1440"/>
    </w:pPr>
  </w:style>
  <w:style w:type="paragraph" w:customStyle="1" w:styleId="BlockQuotationWide">
    <w:name w:val="Block Quotation Wide"/>
    <w:basedOn w:val="Normal"/>
    <w:rsid w:val="00081FC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E3275"/>
    <w:rPr>
      <w:sz w:val="24"/>
    </w:rPr>
  </w:style>
  <w:style w:type="paragraph" w:customStyle="1" w:styleId="Caption-More">
    <w:name w:val="Caption-More"/>
    <w:basedOn w:val="Caption"/>
    <w:next w:val="BodyText"/>
    <w:rsid w:val="00081FCB"/>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081FCB"/>
    <w:rPr>
      <w:caps/>
      <w:sz w:val="32"/>
    </w:rPr>
  </w:style>
  <w:style w:type="paragraph" w:customStyle="1" w:styleId="TOCHeader">
    <w:name w:val="TOC Header"/>
    <w:basedOn w:val="HeaderBase"/>
    <w:rsid w:val="00081FCB"/>
    <w:pPr>
      <w:jc w:val="center"/>
    </w:pPr>
    <w:rPr>
      <w:caps/>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uiPriority w:val="9"/>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7C7C85"/>
    <w:rPr>
      <w:rFonts w:ascii="Arial" w:eastAsia="Times New Roman" w:hAnsi="Arial" w:cs="Times New Roman"/>
      <w:sz w:val="20"/>
      <w:szCs w:val="20"/>
      <w:lang w:eastAsia="en-US"/>
    </w:rPr>
  </w:style>
  <w:style w:type="character" w:customStyle="1" w:styleId="CharChar29">
    <w:name w:val="Char Char29"/>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7C7C85"/>
    <w:rPr>
      <w:rFonts w:ascii="Arial" w:hAnsi="Arial"/>
      <w:lang w:val="en-US" w:eastAsia="en-US" w:bidi="ar-SA"/>
    </w:rPr>
  </w:style>
  <w:style w:type="character" w:customStyle="1" w:styleId="CharChar28">
    <w:name w:val="Char Char28"/>
    <w:basedOn w:val="DefaultParagraphFont"/>
    <w:rsid w:val="007C7C85"/>
    <w:rPr>
      <w:rFonts w:ascii="Arial" w:hAnsi="Arial"/>
      <w:lang w:val="en-US" w:eastAsia="en-US" w:bidi="ar-SA"/>
    </w:rPr>
  </w:style>
  <w:style w:type="character" w:customStyle="1" w:styleId="CharChar141">
    <w:name w:val="Char Char141"/>
    <w:basedOn w:val="DefaultParagraphFont"/>
    <w:rsid w:val="007C7C85"/>
    <w:rPr>
      <w:rFonts w:ascii="Arial Black" w:hAnsi="Arial Black"/>
      <w:spacing w:val="-10"/>
      <w:kern w:val="28"/>
      <w:lang w:val="en-US" w:eastAsia="en-US" w:bidi="ar-SA"/>
    </w:rPr>
  </w:style>
  <w:style w:type="character" w:customStyle="1" w:styleId="CharChar131">
    <w:name w:val="Char Char131"/>
    <w:basedOn w:val="DefaultParagraphFont"/>
    <w:rsid w:val="007C7C85"/>
    <w:rPr>
      <w:rFonts w:ascii="Arial" w:hAnsi="Arial"/>
      <w:b/>
      <w:i/>
      <w:spacing w:val="-4"/>
      <w:kern w:val="28"/>
      <w:lang w:val="en-US" w:eastAsia="en-US" w:bidi="ar-SA"/>
    </w:rPr>
  </w:style>
  <w:style w:type="character" w:customStyle="1" w:styleId="CharChar111">
    <w:name w:val="Char Char111"/>
    <w:basedOn w:val="DefaultParagraphFont"/>
    <w:rsid w:val="007C7C85"/>
    <w:rPr>
      <w:rFonts w:ascii="Arial" w:hAnsi="Arial"/>
      <w:lang w:val="en-US" w:eastAsia="en-US" w:bidi="ar-SA"/>
    </w:rPr>
  </w:style>
  <w:style w:type="character" w:customStyle="1" w:styleId="CharChar41">
    <w:name w:val="Char Char41"/>
    <w:basedOn w:val="DefaultParagraphFont"/>
    <w:rsid w:val="007C7C85"/>
    <w:rPr>
      <w:rFonts w:ascii="Arial" w:hAnsi="Arial"/>
      <w:lang w:val="en-US" w:eastAsia="en-US" w:bidi="ar-SA"/>
    </w:rPr>
  </w:style>
  <w:style w:type="character" w:customStyle="1" w:styleId="CharChar61">
    <w:name w:val="Char Char61"/>
    <w:basedOn w:val="DefaultParagraphFont"/>
    <w:rsid w:val="007C7C85"/>
    <w:rPr>
      <w:rFonts w:ascii="Arial Black" w:hAnsi="Arial Black"/>
      <w:spacing w:val="-10"/>
      <w:kern w:val="28"/>
      <w:lang w:val="en-US" w:eastAsia="en-US" w:bidi="ar-SA"/>
    </w:rPr>
  </w:style>
  <w:style w:type="character" w:customStyle="1" w:styleId="CharChar51">
    <w:name w:val="Char Char51"/>
    <w:basedOn w:val="DefaultParagraphFont"/>
    <w:rsid w:val="007C7C85"/>
    <w:rPr>
      <w:rFonts w:ascii="Arial" w:hAnsi="Arial"/>
      <w:b/>
      <w:i/>
      <w:spacing w:val="-4"/>
      <w:kern w:val="28"/>
      <w:lang w:val="en-US" w:eastAsia="en-US" w:bidi="ar-SA"/>
    </w:rPr>
  </w:style>
  <w:style w:type="character" w:customStyle="1" w:styleId="CharChar81">
    <w:name w:val="Char Char81"/>
    <w:basedOn w:val="DefaultParagraphFont"/>
    <w:rsid w:val="007C7C85"/>
    <w:rPr>
      <w:rFonts w:ascii="Arial" w:hAnsi="Arial"/>
      <w:lang w:val="en-US" w:eastAsia="en-US" w:bidi="ar-SA"/>
    </w:rPr>
  </w:style>
  <w:style w:type="character" w:customStyle="1" w:styleId="CharChar101">
    <w:name w:val="Char Char101"/>
    <w:basedOn w:val="DefaultParagraphFont"/>
    <w:rsid w:val="007C7C85"/>
    <w:rPr>
      <w:rFonts w:ascii="Arial Black" w:hAnsi="Arial Black"/>
      <w:spacing w:val="-10"/>
      <w:kern w:val="28"/>
      <w:lang w:val="en-US" w:eastAsia="en-US" w:bidi="ar-SA"/>
    </w:rPr>
  </w:style>
  <w:style w:type="character" w:customStyle="1" w:styleId="CharChar91">
    <w:name w:val="Char Char91"/>
    <w:basedOn w:val="DefaultParagraphFont"/>
    <w:rsid w:val="007C7C85"/>
    <w:rPr>
      <w:rFonts w:ascii="Arial" w:hAnsi="Arial"/>
      <w:b/>
      <w:i/>
      <w:spacing w:val="-4"/>
      <w:kern w:val="28"/>
      <w:lang w:val="en-US" w:eastAsia="en-US" w:bidi="ar-SA"/>
    </w:rPr>
  </w:style>
  <w:style w:type="character" w:customStyle="1" w:styleId="CharChar71">
    <w:name w:val="Char Char71"/>
    <w:basedOn w:val="DefaultParagraphFont"/>
    <w:rsid w:val="007C7C85"/>
    <w:rPr>
      <w:rFonts w:ascii="Arial" w:hAnsi="Arial"/>
      <w:lang w:val="en-US" w:eastAsia="en-US" w:bidi="ar-SA"/>
    </w:rPr>
  </w:style>
  <w:style w:type="character" w:customStyle="1" w:styleId="CharChar391">
    <w:name w:val="Char Char391"/>
    <w:basedOn w:val="DefaultParagraphFont"/>
    <w:rsid w:val="007C7C85"/>
    <w:rPr>
      <w:rFonts w:ascii="Arial" w:eastAsia="Times New Roman" w:hAnsi="Arial" w:cs="Times New Roman"/>
      <w:sz w:val="20"/>
      <w:szCs w:val="20"/>
    </w:rPr>
  </w:style>
  <w:style w:type="character" w:customStyle="1" w:styleId="CharChar451">
    <w:name w:val="Char Char451"/>
    <w:basedOn w:val="DefaultParagraphFont"/>
    <w:rsid w:val="007C7C85"/>
    <w:rPr>
      <w:rFonts w:ascii="Arial" w:eastAsia="Times New Roman" w:hAnsi="Arial" w:cs="Times New Roman"/>
      <w:b/>
      <w:i/>
      <w:spacing w:val="-4"/>
      <w:kern w:val="28"/>
      <w:sz w:val="20"/>
      <w:szCs w:val="20"/>
    </w:rPr>
  </w:style>
  <w:style w:type="character" w:customStyle="1" w:styleId="CharChar441">
    <w:name w:val="Char Char441"/>
    <w:basedOn w:val="DefaultParagraphFont"/>
    <w:rsid w:val="007C7C85"/>
    <w:rPr>
      <w:rFonts w:ascii="Arial" w:eastAsia="Times New Roman" w:hAnsi="Arial" w:cs="Times New Roman"/>
      <w:sz w:val="20"/>
      <w:szCs w:val="20"/>
    </w:rPr>
  </w:style>
  <w:style w:type="character" w:customStyle="1" w:styleId="CharChar161">
    <w:name w:val="Char Char161"/>
    <w:basedOn w:val="DefaultParagraphFont"/>
    <w:rsid w:val="007C7C85"/>
    <w:rPr>
      <w:rFonts w:ascii="Arial" w:hAnsi="Arial"/>
      <w:lang w:val="en-US" w:eastAsia="en-US" w:bidi="ar-SA"/>
    </w:rPr>
  </w:style>
  <w:style w:type="character" w:customStyle="1" w:styleId="CharChar181">
    <w:name w:val="Char Char181"/>
    <w:basedOn w:val="DefaultParagraphFont"/>
    <w:rsid w:val="007C7C85"/>
    <w:rPr>
      <w:rFonts w:ascii="Arial Black" w:hAnsi="Arial Black"/>
      <w:spacing w:val="-10"/>
      <w:kern w:val="28"/>
      <w:lang w:val="en-US" w:eastAsia="en-US" w:bidi="ar-SA"/>
    </w:rPr>
  </w:style>
  <w:style w:type="character" w:customStyle="1" w:styleId="CharChar171">
    <w:name w:val="Char Char171"/>
    <w:basedOn w:val="DefaultParagraphFont"/>
    <w:rsid w:val="007C7C85"/>
    <w:rPr>
      <w:rFonts w:ascii="Arial" w:hAnsi="Arial"/>
      <w:b/>
      <w:i/>
      <w:spacing w:val="-4"/>
      <w:kern w:val="28"/>
      <w:lang w:val="en-US" w:eastAsia="en-US" w:bidi="ar-SA"/>
    </w:rPr>
  </w:style>
  <w:style w:type="character" w:customStyle="1" w:styleId="CharChar151">
    <w:name w:val="Char Char151"/>
    <w:basedOn w:val="DefaultParagraphFont"/>
    <w:rsid w:val="007C7C85"/>
    <w:rPr>
      <w:rFonts w:ascii="Arial" w:hAnsi="Arial"/>
      <w:lang w:val="en-US" w:eastAsia="en-US" w:bidi="ar-SA"/>
    </w:rPr>
  </w:style>
  <w:style w:type="character" w:customStyle="1" w:styleId="CharChar201">
    <w:name w:val="Char Char201"/>
    <w:basedOn w:val="DefaultParagraphFont"/>
    <w:rsid w:val="007C7C85"/>
    <w:rPr>
      <w:rFonts w:ascii="Arial" w:hAnsi="Arial"/>
      <w:lang w:val="en-US" w:eastAsia="en-US" w:bidi="ar-SA"/>
    </w:rPr>
  </w:style>
  <w:style w:type="character" w:customStyle="1" w:styleId="CharChar221">
    <w:name w:val="Char Char221"/>
    <w:basedOn w:val="DefaultParagraphFont"/>
    <w:rsid w:val="007C7C85"/>
    <w:rPr>
      <w:rFonts w:ascii="Arial Black" w:hAnsi="Arial Black"/>
      <w:spacing w:val="-10"/>
      <w:kern w:val="28"/>
      <w:lang w:val="en-US" w:eastAsia="en-US" w:bidi="ar-SA"/>
    </w:rPr>
  </w:style>
  <w:style w:type="character" w:customStyle="1" w:styleId="CharChar211">
    <w:name w:val="Char Char211"/>
    <w:basedOn w:val="DefaultParagraphFont"/>
    <w:rsid w:val="007C7C85"/>
    <w:rPr>
      <w:rFonts w:ascii="Arial" w:hAnsi="Arial"/>
      <w:b/>
      <w:i/>
      <w:spacing w:val="-4"/>
      <w:kern w:val="28"/>
      <w:lang w:val="en-US" w:eastAsia="en-US" w:bidi="ar-SA"/>
    </w:rPr>
  </w:style>
  <w:style w:type="character" w:customStyle="1" w:styleId="CharChar191">
    <w:name w:val="Char Char191"/>
    <w:basedOn w:val="DefaultParagraphFont"/>
    <w:rsid w:val="007C7C85"/>
    <w:rPr>
      <w:rFonts w:ascii="Arial" w:hAnsi="Arial"/>
      <w:lang w:val="en-US" w:eastAsia="en-US" w:bidi="ar-SA"/>
    </w:rPr>
  </w:style>
  <w:style w:type="character" w:customStyle="1" w:styleId="CharChar241">
    <w:name w:val="Char Char241"/>
    <w:basedOn w:val="DefaultParagraphFont"/>
    <w:rsid w:val="007C7C85"/>
    <w:rPr>
      <w:rFonts w:ascii="Arial" w:hAnsi="Arial"/>
      <w:lang w:val="en-US" w:eastAsia="en-US" w:bidi="ar-SA"/>
    </w:rPr>
  </w:style>
  <w:style w:type="character" w:customStyle="1" w:styleId="CharChar251">
    <w:name w:val="Char Char251"/>
    <w:basedOn w:val="DefaultParagraphFont"/>
    <w:rsid w:val="007C7C85"/>
    <w:rPr>
      <w:rFonts w:ascii="Arial" w:hAnsi="Arial"/>
      <w:lang w:val="en-US" w:eastAsia="en-US" w:bidi="ar-SA"/>
    </w:rPr>
  </w:style>
  <w:style w:type="character" w:customStyle="1" w:styleId="CharChar261">
    <w:name w:val="Char Char261"/>
    <w:basedOn w:val="DefaultParagraphFont"/>
    <w:rsid w:val="007C7C85"/>
    <w:rPr>
      <w:rFonts w:ascii="Arial" w:hAnsi="Arial"/>
      <w:b/>
      <w:i/>
      <w:spacing w:val="-4"/>
      <w:kern w:val="28"/>
      <w:lang w:val="en-US" w:eastAsia="en-US" w:bidi="ar-SA"/>
    </w:rPr>
  </w:style>
  <w:style w:type="character" w:customStyle="1" w:styleId="CharChar271">
    <w:name w:val="Char Char271"/>
    <w:basedOn w:val="DefaultParagraphFont"/>
    <w:rsid w:val="007C7C85"/>
    <w:rPr>
      <w:rFonts w:ascii="Arial Black" w:hAnsi="Arial Black"/>
      <w:spacing w:val="-10"/>
      <w:kern w:val="28"/>
      <w:lang w:val="en-US" w:eastAsia="en-US" w:bidi="ar-SA"/>
    </w:rPr>
  </w:style>
  <w:style w:type="character" w:customStyle="1" w:styleId="CharChar231">
    <w:name w:val="Char Char231"/>
    <w:basedOn w:val="DefaultParagraphFont"/>
    <w:rsid w:val="007C7C85"/>
    <w:rPr>
      <w:rFonts w:ascii="Arial" w:hAnsi="Arial"/>
      <w:lang w:val="en-US" w:eastAsia="en-US" w:bidi="ar-SA"/>
    </w:rPr>
  </w:style>
  <w:style w:type="character" w:customStyle="1" w:styleId="CharChar301">
    <w:name w:val="Char Char301"/>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7F73E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7F73E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 w:type="paragraph" w:customStyle="1" w:styleId="bullet">
    <w:name w:val="bullet"/>
    <w:basedOn w:val="Normal"/>
    <w:rsid w:val="00EF6E5F"/>
    <w:pPr>
      <w:numPr>
        <w:numId w:val="86"/>
      </w:numPr>
      <w:tabs>
        <w:tab w:val="num" w:pos="432"/>
      </w:tabs>
      <w:ind w:left="792"/>
    </w:pPr>
    <w:rPr>
      <w:rFonts w:ascii="Times New Roman" w:hAnsi="Times New Roman"/>
      <w:sz w:val="22"/>
      <w:szCs w:val="24"/>
    </w:rPr>
  </w:style>
  <w:style w:type="character" w:styleId="Strong">
    <w:name w:val="Strong"/>
    <w:uiPriority w:val="22"/>
    <w:qFormat/>
    <w:rsid w:val="001B10FD"/>
    <w:rPr>
      <w:b/>
      <w:bCs/>
    </w:rPr>
  </w:style>
  <w:style w:type="paragraph" w:styleId="Revision">
    <w:name w:val="Revision"/>
    <w:hidden/>
    <w:uiPriority w:val="99"/>
    <w:semiHidden/>
    <w:rsid w:val="001E77BE"/>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No List" w:uiPriority="99"/>
    <w:lsdException w:name="Balloon Tex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1FCB"/>
    <w:pPr>
      <w:ind w:left="1080"/>
    </w:pPr>
    <w:rPr>
      <w:rFonts w:ascii="Arial" w:hAnsi="Arial"/>
    </w:rPr>
  </w:style>
  <w:style w:type="paragraph" w:styleId="Heading1">
    <w:name w:val="heading 1"/>
    <w:basedOn w:val="HeadingBase"/>
    <w:next w:val="BodyText"/>
    <w:link w:val="Heading1Char"/>
    <w:qFormat/>
    <w:rsid w:val="00081FC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081FC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081FC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081FCB"/>
    <w:pPr>
      <w:spacing w:before="120" w:after="120" w:line="240" w:lineRule="atLeast"/>
      <w:outlineLvl w:val="3"/>
    </w:pPr>
    <w:rPr>
      <w:b/>
      <w:i/>
      <w:sz w:val="20"/>
    </w:rPr>
  </w:style>
  <w:style w:type="paragraph" w:styleId="Heading5">
    <w:name w:val="heading 5"/>
    <w:basedOn w:val="HeadingBase"/>
    <w:next w:val="BodyText"/>
    <w:link w:val="Heading5Char"/>
    <w:qFormat/>
    <w:rsid w:val="00081FCB"/>
    <w:pPr>
      <w:spacing w:before="0" w:line="240" w:lineRule="atLeast"/>
      <w:ind w:left="1440"/>
      <w:outlineLvl w:val="4"/>
    </w:pPr>
    <w:rPr>
      <w:sz w:val="20"/>
    </w:rPr>
  </w:style>
  <w:style w:type="paragraph" w:styleId="Heading6">
    <w:name w:val="heading 6"/>
    <w:basedOn w:val="HeadingBase"/>
    <w:next w:val="BodyText"/>
    <w:link w:val="Heading6Char"/>
    <w:qFormat/>
    <w:rsid w:val="00081FCB"/>
    <w:pPr>
      <w:ind w:left="1440"/>
      <w:outlineLvl w:val="5"/>
    </w:pPr>
    <w:rPr>
      <w:i/>
      <w:sz w:val="20"/>
    </w:rPr>
  </w:style>
  <w:style w:type="paragraph" w:styleId="Heading7">
    <w:name w:val="heading 7"/>
    <w:basedOn w:val="HeadingBase"/>
    <w:next w:val="BodyText"/>
    <w:link w:val="Heading7Char"/>
    <w:qFormat/>
    <w:rsid w:val="00081FCB"/>
    <w:pPr>
      <w:outlineLvl w:val="6"/>
    </w:pPr>
    <w:rPr>
      <w:sz w:val="20"/>
    </w:rPr>
  </w:style>
  <w:style w:type="paragraph" w:styleId="Heading8">
    <w:name w:val="heading 8"/>
    <w:basedOn w:val="HeadingBase"/>
    <w:next w:val="BodyText"/>
    <w:link w:val="Heading8Char"/>
    <w:qFormat/>
    <w:rsid w:val="00081FCB"/>
    <w:pPr>
      <w:outlineLvl w:val="7"/>
    </w:pPr>
    <w:rPr>
      <w:i/>
      <w:sz w:val="18"/>
    </w:rPr>
  </w:style>
  <w:style w:type="paragraph" w:styleId="Heading9">
    <w:name w:val="heading 9"/>
    <w:basedOn w:val="HeadingBase"/>
    <w:next w:val="BodyText"/>
    <w:link w:val="Heading9Char"/>
    <w:qFormat/>
    <w:rsid w:val="00081FC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081FCB"/>
    <w:pPr>
      <w:keepNext/>
      <w:keepLines/>
      <w:spacing w:before="140" w:line="220" w:lineRule="atLeast"/>
    </w:pPr>
    <w:rPr>
      <w:spacing w:val="-4"/>
      <w:kern w:val="28"/>
      <w:sz w:val="22"/>
    </w:rPr>
  </w:style>
  <w:style w:type="paragraph" w:styleId="BodyText">
    <w:name w:val="Body Text"/>
    <w:basedOn w:val="Normal"/>
    <w:link w:val="BodyTextChar1"/>
    <w:rsid w:val="00081FCB"/>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081FC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8E3275"/>
    <w:pPr>
      <w:ind w:left="1440"/>
    </w:pPr>
  </w:style>
  <w:style w:type="paragraph" w:customStyle="1" w:styleId="BodyTextKeep">
    <w:name w:val="Body Text Keep"/>
    <w:basedOn w:val="BodyText"/>
    <w:rsid w:val="008E3275"/>
    <w:pPr>
      <w:keepNext/>
    </w:pPr>
  </w:style>
  <w:style w:type="paragraph" w:customStyle="1" w:styleId="Picture">
    <w:name w:val="Picture"/>
    <w:next w:val="Caption"/>
    <w:rsid w:val="00081FCB"/>
    <w:pPr>
      <w:keepNext/>
      <w:jc w:val="center"/>
    </w:pPr>
    <w:rPr>
      <w:rFonts w:ascii="Arial" w:hAnsi="Arial"/>
    </w:rPr>
  </w:style>
  <w:style w:type="paragraph" w:styleId="Caption">
    <w:name w:val="caption"/>
    <w:basedOn w:val="Picture"/>
    <w:next w:val="BodyText"/>
    <w:qFormat/>
    <w:rsid w:val="00081FCB"/>
    <w:pPr>
      <w:spacing w:before="60" w:after="240" w:line="220" w:lineRule="atLeast"/>
    </w:pPr>
  </w:style>
  <w:style w:type="paragraph" w:customStyle="1" w:styleId="PartLabel">
    <w:name w:val="Part Label"/>
    <w:basedOn w:val="Normal"/>
    <w:rsid w:val="00081FC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081FC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081FC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081FC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081FCB"/>
  </w:style>
  <w:style w:type="paragraph" w:customStyle="1" w:styleId="CompanyName">
    <w:name w:val="Company Name"/>
    <w:basedOn w:val="Normal"/>
    <w:rsid w:val="00081FC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081FC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081FCB"/>
    <w:rPr>
      <w:rFonts w:ascii="Arial" w:hAnsi="Arial"/>
      <w:sz w:val="16"/>
    </w:rPr>
  </w:style>
  <w:style w:type="paragraph" w:customStyle="1" w:styleId="FootnoteBase">
    <w:name w:val="Footnote Base"/>
    <w:basedOn w:val="Normal"/>
    <w:rsid w:val="00081FCB"/>
    <w:pPr>
      <w:keepLines/>
      <w:spacing w:line="200" w:lineRule="atLeast"/>
    </w:pPr>
    <w:rPr>
      <w:spacing w:val="-5"/>
      <w:sz w:val="16"/>
    </w:rPr>
  </w:style>
  <w:style w:type="paragraph" w:styleId="CommentText">
    <w:name w:val="annotation text"/>
    <w:basedOn w:val="FootnoteBase"/>
    <w:link w:val="CommentTextChar"/>
    <w:semiHidden/>
    <w:rsid w:val="00081FCB"/>
  </w:style>
  <w:style w:type="paragraph" w:customStyle="1" w:styleId="TableText">
    <w:name w:val="Table Text"/>
    <w:basedOn w:val="Normal"/>
    <w:rsid w:val="00081FCB"/>
    <w:pPr>
      <w:keepLines/>
      <w:spacing w:before="60"/>
      <w:ind w:left="0"/>
    </w:pPr>
  </w:style>
  <w:style w:type="paragraph" w:customStyle="1" w:styleId="TitleCover">
    <w:name w:val="Title Cover"/>
    <w:basedOn w:val="HeadingBase"/>
    <w:next w:val="Normal"/>
    <w:rsid w:val="00081FC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81FCB"/>
  </w:style>
  <w:style w:type="character" w:styleId="Emphasis">
    <w:name w:val="Emphasis"/>
    <w:qFormat/>
    <w:rsid w:val="00081FCB"/>
    <w:rPr>
      <w:rFonts w:ascii="Arial Black" w:hAnsi="Arial Black"/>
      <w:spacing w:val="-4"/>
      <w:sz w:val="18"/>
    </w:rPr>
  </w:style>
  <w:style w:type="character" w:styleId="EndnoteReference">
    <w:name w:val="endnote reference"/>
    <w:semiHidden/>
    <w:rsid w:val="00081FCB"/>
    <w:rPr>
      <w:vertAlign w:val="superscript"/>
    </w:rPr>
  </w:style>
  <w:style w:type="paragraph" w:styleId="EndnoteText">
    <w:name w:val="endnote text"/>
    <w:basedOn w:val="FootnoteBase"/>
    <w:link w:val="EndnoteTextChar"/>
    <w:semiHidden/>
    <w:rsid w:val="00081FCB"/>
  </w:style>
  <w:style w:type="paragraph" w:customStyle="1" w:styleId="HeaderBase">
    <w:name w:val="Header Base"/>
    <w:basedOn w:val="Normal"/>
    <w:rsid w:val="00081FCB"/>
    <w:pPr>
      <w:keepLines/>
      <w:tabs>
        <w:tab w:val="center" w:pos="4320"/>
        <w:tab w:val="right" w:pos="9360"/>
      </w:tabs>
      <w:spacing w:line="190" w:lineRule="atLeast"/>
      <w:ind w:left="0"/>
    </w:pPr>
    <w:rPr>
      <w:sz w:val="18"/>
    </w:rPr>
  </w:style>
  <w:style w:type="paragraph" w:styleId="Footer">
    <w:name w:val="footer"/>
    <w:basedOn w:val="HeaderBase"/>
    <w:link w:val="FooterChar"/>
    <w:rsid w:val="00081FCB"/>
  </w:style>
  <w:style w:type="paragraph" w:customStyle="1" w:styleId="FooterEven">
    <w:name w:val="Footer Even"/>
    <w:basedOn w:val="Footer"/>
    <w:rsid w:val="00081FCB"/>
    <w:pPr>
      <w:pBdr>
        <w:top w:val="single" w:sz="6" w:space="2" w:color="auto"/>
      </w:pBdr>
      <w:spacing w:before="600"/>
    </w:pPr>
  </w:style>
  <w:style w:type="paragraph" w:customStyle="1" w:styleId="FooterFirst">
    <w:name w:val="Footer First"/>
    <w:basedOn w:val="Footer"/>
    <w:rsid w:val="00081FCB"/>
    <w:pPr>
      <w:pBdr>
        <w:top w:val="single" w:sz="6" w:space="2" w:color="auto"/>
      </w:pBdr>
      <w:spacing w:before="600"/>
    </w:pPr>
  </w:style>
  <w:style w:type="paragraph" w:customStyle="1" w:styleId="FooterOdd">
    <w:name w:val="Footer Odd"/>
    <w:basedOn w:val="Footer"/>
    <w:rsid w:val="00081FCB"/>
    <w:pPr>
      <w:pBdr>
        <w:top w:val="single" w:sz="6" w:space="2" w:color="auto"/>
      </w:pBdr>
      <w:spacing w:before="600"/>
    </w:pPr>
  </w:style>
  <w:style w:type="character" w:styleId="FootnoteReference">
    <w:name w:val="footnote reference"/>
    <w:semiHidden/>
    <w:rsid w:val="00081FCB"/>
    <w:rPr>
      <w:vertAlign w:val="superscript"/>
    </w:rPr>
  </w:style>
  <w:style w:type="paragraph" w:styleId="FootnoteText">
    <w:name w:val="footnote text"/>
    <w:basedOn w:val="FootnoteBase"/>
    <w:link w:val="FootnoteTextChar"/>
    <w:semiHidden/>
    <w:rsid w:val="00081FCB"/>
  </w:style>
  <w:style w:type="paragraph" w:styleId="Header">
    <w:name w:val="header"/>
    <w:basedOn w:val="HeaderBase"/>
    <w:link w:val="HeaderChar"/>
    <w:rsid w:val="00081FCB"/>
    <w:pPr>
      <w:tabs>
        <w:tab w:val="clear" w:pos="4320"/>
      </w:tabs>
    </w:pPr>
    <w:rPr>
      <w:u w:val="single"/>
    </w:rPr>
  </w:style>
  <w:style w:type="paragraph" w:customStyle="1" w:styleId="HeaderEven">
    <w:name w:val="Header Even"/>
    <w:basedOn w:val="Header"/>
    <w:rsid w:val="00081FCB"/>
    <w:pPr>
      <w:pBdr>
        <w:bottom w:val="single" w:sz="6" w:space="1" w:color="auto"/>
      </w:pBdr>
      <w:spacing w:after="600"/>
    </w:pPr>
  </w:style>
  <w:style w:type="paragraph" w:customStyle="1" w:styleId="HeaderFirst">
    <w:name w:val="Header First"/>
    <w:basedOn w:val="Header"/>
    <w:rsid w:val="00081FCB"/>
    <w:pPr>
      <w:pBdr>
        <w:top w:val="single" w:sz="6" w:space="2" w:color="auto"/>
      </w:pBdr>
      <w:jc w:val="right"/>
    </w:pPr>
  </w:style>
  <w:style w:type="paragraph" w:customStyle="1" w:styleId="HeaderOdd">
    <w:name w:val="Header Odd"/>
    <w:basedOn w:val="Header"/>
    <w:rsid w:val="00081FCB"/>
    <w:pPr>
      <w:pBdr>
        <w:bottom w:val="single" w:sz="6" w:space="1" w:color="auto"/>
      </w:pBdr>
      <w:spacing w:after="600"/>
    </w:pPr>
  </w:style>
  <w:style w:type="paragraph" w:customStyle="1" w:styleId="IndexBase">
    <w:name w:val="Index Base"/>
    <w:basedOn w:val="Normal"/>
    <w:rsid w:val="00081FCB"/>
    <w:pPr>
      <w:spacing w:line="240" w:lineRule="atLeast"/>
      <w:ind w:left="360" w:hanging="360"/>
    </w:pPr>
    <w:rPr>
      <w:spacing w:val="-5"/>
      <w:sz w:val="18"/>
    </w:rPr>
  </w:style>
  <w:style w:type="paragraph" w:styleId="Index1">
    <w:name w:val="index 1"/>
    <w:basedOn w:val="IndexBase"/>
    <w:autoRedefine/>
    <w:semiHidden/>
    <w:rsid w:val="00081FCB"/>
  </w:style>
  <w:style w:type="paragraph" w:styleId="Index2">
    <w:name w:val="index 2"/>
    <w:basedOn w:val="IndexBase"/>
    <w:autoRedefine/>
    <w:semiHidden/>
    <w:rsid w:val="00081FCB"/>
    <w:pPr>
      <w:spacing w:line="240" w:lineRule="auto"/>
      <w:ind w:left="720"/>
    </w:pPr>
  </w:style>
  <w:style w:type="paragraph" w:styleId="Index3">
    <w:name w:val="index 3"/>
    <w:basedOn w:val="IndexBase"/>
    <w:autoRedefine/>
    <w:semiHidden/>
    <w:rsid w:val="00081FCB"/>
    <w:pPr>
      <w:spacing w:line="240" w:lineRule="auto"/>
      <w:ind w:left="1080"/>
    </w:pPr>
  </w:style>
  <w:style w:type="paragraph" w:styleId="Index4">
    <w:name w:val="index 4"/>
    <w:basedOn w:val="IndexBase"/>
    <w:autoRedefine/>
    <w:semiHidden/>
    <w:rsid w:val="00081FCB"/>
    <w:pPr>
      <w:spacing w:line="240" w:lineRule="auto"/>
      <w:ind w:left="1440"/>
    </w:pPr>
  </w:style>
  <w:style w:type="paragraph" w:styleId="Index5">
    <w:name w:val="index 5"/>
    <w:basedOn w:val="IndexBase"/>
    <w:autoRedefine/>
    <w:semiHidden/>
    <w:rsid w:val="00081FCB"/>
    <w:pPr>
      <w:spacing w:line="240" w:lineRule="auto"/>
      <w:ind w:left="1800"/>
    </w:pPr>
  </w:style>
  <w:style w:type="paragraph" w:styleId="IndexHeading">
    <w:name w:val="index heading"/>
    <w:basedOn w:val="HeadingBase"/>
    <w:next w:val="Index1"/>
    <w:semiHidden/>
    <w:rsid w:val="00081FC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081FCB"/>
    <w:rPr>
      <w:rFonts w:ascii="Arial Black" w:hAnsi="Arial Black"/>
      <w:spacing w:val="-4"/>
      <w:sz w:val="18"/>
    </w:rPr>
  </w:style>
  <w:style w:type="character" w:styleId="LineNumber">
    <w:name w:val="line number"/>
    <w:rsid w:val="00081FCB"/>
    <w:rPr>
      <w:sz w:val="18"/>
    </w:rPr>
  </w:style>
  <w:style w:type="paragraph" w:styleId="List">
    <w:name w:val="List"/>
    <w:basedOn w:val="BodyText"/>
    <w:rsid w:val="00081FCB"/>
    <w:pPr>
      <w:ind w:left="1440" w:hanging="360"/>
    </w:pPr>
  </w:style>
  <w:style w:type="paragraph" w:styleId="List2">
    <w:name w:val="List 2"/>
    <w:basedOn w:val="List"/>
    <w:rsid w:val="00081FCB"/>
    <w:pPr>
      <w:ind w:left="1800"/>
    </w:pPr>
  </w:style>
  <w:style w:type="paragraph" w:styleId="List3">
    <w:name w:val="List 3"/>
    <w:basedOn w:val="List"/>
    <w:rsid w:val="00081FCB"/>
    <w:pPr>
      <w:ind w:left="2160"/>
    </w:pPr>
  </w:style>
  <w:style w:type="paragraph" w:styleId="List4">
    <w:name w:val="List 4"/>
    <w:basedOn w:val="List"/>
    <w:rsid w:val="00081FCB"/>
    <w:pPr>
      <w:ind w:left="2520"/>
    </w:pPr>
  </w:style>
  <w:style w:type="paragraph" w:styleId="List5">
    <w:name w:val="List 5"/>
    <w:basedOn w:val="List"/>
    <w:rsid w:val="00081FCB"/>
    <w:pPr>
      <w:ind w:left="2880"/>
    </w:pPr>
  </w:style>
  <w:style w:type="paragraph" w:styleId="ListBullet">
    <w:name w:val="List Bullet"/>
    <w:basedOn w:val="List"/>
    <w:rsid w:val="00081FCB"/>
    <w:pPr>
      <w:numPr>
        <w:numId w:val="1"/>
      </w:numPr>
      <w:tabs>
        <w:tab w:val="clear" w:pos="1440"/>
      </w:tabs>
    </w:pPr>
  </w:style>
  <w:style w:type="paragraph" w:styleId="ListBullet2">
    <w:name w:val="List Bullet 2"/>
    <w:basedOn w:val="ListBullet"/>
    <w:autoRedefine/>
    <w:rsid w:val="00081FCB"/>
    <w:pPr>
      <w:ind w:left="1800"/>
    </w:pPr>
  </w:style>
  <w:style w:type="paragraph" w:styleId="ListBullet3">
    <w:name w:val="List Bullet 3"/>
    <w:basedOn w:val="ListBullet"/>
    <w:autoRedefine/>
    <w:rsid w:val="00081FCB"/>
    <w:pPr>
      <w:ind w:left="2160"/>
    </w:pPr>
  </w:style>
  <w:style w:type="paragraph" w:styleId="ListBullet4">
    <w:name w:val="List Bullet 4"/>
    <w:basedOn w:val="ListBullet"/>
    <w:autoRedefine/>
    <w:rsid w:val="00081FCB"/>
    <w:pPr>
      <w:ind w:left="2520"/>
    </w:pPr>
  </w:style>
  <w:style w:type="paragraph" w:styleId="ListBullet5">
    <w:name w:val="List Bullet 5"/>
    <w:basedOn w:val="ListBullet"/>
    <w:autoRedefine/>
    <w:rsid w:val="00081FCB"/>
    <w:pPr>
      <w:ind w:left="2880"/>
    </w:pPr>
  </w:style>
  <w:style w:type="paragraph" w:styleId="ListContinue">
    <w:name w:val="List Continue"/>
    <w:basedOn w:val="List"/>
    <w:rsid w:val="00081FCB"/>
    <w:pPr>
      <w:ind w:firstLine="0"/>
    </w:pPr>
  </w:style>
  <w:style w:type="paragraph" w:styleId="ListContinue2">
    <w:name w:val="List Continue 2"/>
    <w:basedOn w:val="ListContinue"/>
    <w:rsid w:val="00081FCB"/>
    <w:pPr>
      <w:ind w:left="2160"/>
    </w:pPr>
  </w:style>
  <w:style w:type="paragraph" w:styleId="ListContinue3">
    <w:name w:val="List Continue 3"/>
    <w:basedOn w:val="ListContinue"/>
    <w:rsid w:val="00081FCB"/>
    <w:pPr>
      <w:ind w:left="2520"/>
    </w:pPr>
  </w:style>
  <w:style w:type="paragraph" w:styleId="ListContinue4">
    <w:name w:val="List Continue 4"/>
    <w:basedOn w:val="ListContinue"/>
    <w:rsid w:val="00081FCB"/>
    <w:pPr>
      <w:ind w:left="2880"/>
    </w:pPr>
  </w:style>
  <w:style w:type="paragraph" w:styleId="ListContinue5">
    <w:name w:val="List Continue 5"/>
    <w:basedOn w:val="ListContinue"/>
    <w:rsid w:val="00081FCB"/>
    <w:pPr>
      <w:ind w:left="3240"/>
    </w:pPr>
  </w:style>
  <w:style w:type="paragraph" w:styleId="ListNumber">
    <w:name w:val="List Number"/>
    <w:basedOn w:val="List"/>
    <w:rsid w:val="00081FCB"/>
    <w:pPr>
      <w:numPr>
        <w:numId w:val="47"/>
      </w:numPr>
    </w:pPr>
  </w:style>
  <w:style w:type="paragraph" w:styleId="ListNumber2">
    <w:name w:val="List Number 2"/>
    <w:basedOn w:val="ListNumber"/>
    <w:rsid w:val="00081FCB"/>
    <w:pPr>
      <w:ind w:left="1800"/>
    </w:pPr>
  </w:style>
  <w:style w:type="paragraph" w:styleId="ListNumber3">
    <w:name w:val="List Number 3"/>
    <w:basedOn w:val="ListNumber"/>
    <w:rsid w:val="00081FCB"/>
    <w:pPr>
      <w:ind w:left="2160"/>
    </w:pPr>
  </w:style>
  <w:style w:type="paragraph" w:styleId="ListNumber4">
    <w:name w:val="List Number 4"/>
    <w:basedOn w:val="ListNumber"/>
    <w:rsid w:val="00081FCB"/>
    <w:pPr>
      <w:ind w:left="2520"/>
    </w:pPr>
  </w:style>
  <w:style w:type="paragraph" w:styleId="ListNumber5">
    <w:name w:val="List Number 5"/>
    <w:basedOn w:val="ListNumber"/>
    <w:rsid w:val="00081FCB"/>
    <w:pPr>
      <w:ind w:left="2880"/>
    </w:pPr>
  </w:style>
  <w:style w:type="paragraph" w:customStyle="1" w:styleId="TableHeader">
    <w:name w:val="Table Header"/>
    <w:basedOn w:val="Normal"/>
    <w:rsid w:val="00081FCB"/>
    <w:pPr>
      <w:keepNext/>
      <w:spacing w:before="60"/>
      <w:ind w:left="0"/>
      <w:jc w:val="center"/>
    </w:pPr>
    <w:rPr>
      <w:rFonts w:ascii="Arial Black" w:hAnsi="Arial Black"/>
    </w:rPr>
  </w:style>
  <w:style w:type="paragraph" w:styleId="MessageHeader">
    <w:name w:val="Message Header"/>
    <w:basedOn w:val="BodyText"/>
    <w:link w:val="MessageHeaderChar"/>
    <w:rsid w:val="00081FC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081FCB"/>
    <w:pPr>
      <w:ind w:left="1440"/>
    </w:pPr>
  </w:style>
  <w:style w:type="character" w:styleId="PageNumber">
    <w:name w:val="page number"/>
    <w:rsid w:val="00081FCB"/>
    <w:rPr>
      <w:rFonts w:ascii="Arial Black" w:hAnsi="Arial Black"/>
      <w:spacing w:val="-10"/>
      <w:sz w:val="18"/>
    </w:rPr>
  </w:style>
  <w:style w:type="paragraph" w:customStyle="1" w:styleId="PartSubtitle">
    <w:name w:val="Part Subtitle"/>
    <w:basedOn w:val="Normal"/>
    <w:next w:val="BodyText"/>
    <w:rsid w:val="00081FCB"/>
    <w:pPr>
      <w:keepNext/>
      <w:spacing w:before="360" w:after="120"/>
    </w:pPr>
    <w:rPr>
      <w:i/>
      <w:kern w:val="28"/>
      <w:sz w:val="26"/>
    </w:rPr>
  </w:style>
  <w:style w:type="paragraph" w:customStyle="1" w:styleId="ReturnAddress">
    <w:name w:val="Return Address"/>
    <w:basedOn w:val="Normal"/>
    <w:rsid w:val="00081FC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081FCB"/>
  </w:style>
  <w:style w:type="paragraph" w:customStyle="1" w:styleId="SectionLabel">
    <w:name w:val="Section Label"/>
    <w:basedOn w:val="HeadingBase"/>
    <w:next w:val="BodyText"/>
    <w:rsid w:val="00081FCB"/>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81FCB"/>
    <w:rPr>
      <w:i/>
      <w:spacing w:val="-6"/>
      <w:sz w:val="24"/>
    </w:rPr>
  </w:style>
  <w:style w:type="paragraph" w:customStyle="1" w:styleId="SubtitleCover">
    <w:name w:val="Subtitle Cover"/>
    <w:basedOn w:val="TitleCover"/>
    <w:next w:val="BodyText"/>
    <w:rsid w:val="00081FC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81FCB"/>
    <w:rPr>
      <w:b/>
      <w:vertAlign w:val="superscript"/>
    </w:rPr>
  </w:style>
  <w:style w:type="paragraph" w:styleId="TableofAuthorities">
    <w:name w:val="table of authorities"/>
    <w:basedOn w:val="Normal"/>
    <w:semiHidden/>
    <w:rsid w:val="00081FCB"/>
    <w:pPr>
      <w:tabs>
        <w:tab w:val="right" w:leader="dot" w:pos="7560"/>
      </w:tabs>
      <w:ind w:left="1440" w:hanging="360"/>
    </w:pPr>
  </w:style>
  <w:style w:type="paragraph" w:customStyle="1" w:styleId="TOCBase">
    <w:name w:val="TOC Base"/>
    <w:basedOn w:val="Normal"/>
    <w:rsid w:val="00081FCB"/>
    <w:pPr>
      <w:tabs>
        <w:tab w:val="right" w:leader="dot" w:pos="9000"/>
      </w:tabs>
      <w:spacing w:after="240" w:line="240" w:lineRule="atLeast"/>
      <w:ind w:left="0"/>
    </w:pPr>
  </w:style>
  <w:style w:type="paragraph" w:styleId="TableofFigures">
    <w:name w:val="table of figures"/>
    <w:basedOn w:val="TOCBase"/>
    <w:semiHidden/>
    <w:rsid w:val="00081FCB"/>
    <w:pPr>
      <w:ind w:left="1440" w:hanging="360"/>
    </w:pPr>
  </w:style>
  <w:style w:type="paragraph" w:styleId="TOAHeading">
    <w:name w:val="toa heading"/>
    <w:basedOn w:val="Normal"/>
    <w:next w:val="TableofAuthorities"/>
    <w:semiHidden/>
    <w:rsid w:val="00081FCB"/>
    <w:pPr>
      <w:keepNext/>
      <w:spacing w:line="480" w:lineRule="atLeast"/>
    </w:pPr>
    <w:rPr>
      <w:rFonts w:ascii="Arial Black" w:hAnsi="Arial Black"/>
      <w:b/>
      <w:spacing w:val="-10"/>
      <w:kern w:val="28"/>
    </w:rPr>
  </w:style>
  <w:style w:type="paragraph" w:styleId="TOC1">
    <w:name w:val="toc 1"/>
    <w:basedOn w:val="Normal"/>
    <w:autoRedefine/>
    <w:uiPriority w:val="39"/>
    <w:rsid w:val="00081FCB"/>
    <w:pPr>
      <w:tabs>
        <w:tab w:val="right" w:leader="dot" w:pos="9000"/>
      </w:tabs>
      <w:spacing w:after="240" w:line="240" w:lineRule="atLeast"/>
      <w:ind w:left="0"/>
    </w:pPr>
    <w:rPr>
      <w:spacing w:val="-4"/>
      <w:sz w:val="22"/>
    </w:rPr>
  </w:style>
  <w:style w:type="paragraph" w:styleId="TOC2">
    <w:name w:val="toc 2"/>
    <w:basedOn w:val="Normal"/>
    <w:autoRedefine/>
    <w:uiPriority w:val="39"/>
    <w:rsid w:val="00081FCB"/>
    <w:pPr>
      <w:tabs>
        <w:tab w:val="right" w:leader="dot" w:pos="9000"/>
      </w:tabs>
      <w:spacing w:after="240" w:line="240" w:lineRule="atLeast"/>
      <w:ind w:left="360" w:right="1440"/>
    </w:pPr>
    <w:rPr>
      <w:sz w:val="22"/>
    </w:rPr>
  </w:style>
  <w:style w:type="paragraph" w:styleId="TOC3">
    <w:name w:val="toc 3"/>
    <w:basedOn w:val="Normal"/>
    <w:autoRedefine/>
    <w:uiPriority w:val="39"/>
    <w:rsid w:val="00081FCB"/>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081FCB"/>
    <w:pPr>
      <w:ind w:left="1008"/>
    </w:pPr>
  </w:style>
  <w:style w:type="paragraph" w:styleId="TOC5">
    <w:name w:val="toc 5"/>
    <w:basedOn w:val="Normal"/>
    <w:next w:val="Normal"/>
    <w:autoRedefine/>
    <w:uiPriority w:val="39"/>
    <w:rsid w:val="00081FCB"/>
    <w:pPr>
      <w:ind w:left="880"/>
    </w:pPr>
    <w:rPr>
      <w:rFonts w:ascii="Times New Roman" w:hAnsi="Times New Roman"/>
      <w:sz w:val="22"/>
    </w:rPr>
  </w:style>
  <w:style w:type="paragraph" w:styleId="TOC6">
    <w:name w:val="toc 6"/>
    <w:basedOn w:val="Normal"/>
    <w:next w:val="Normal"/>
    <w:autoRedefine/>
    <w:uiPriority w:val="39"/>
    <w:rsid w:val="00081FCB"/>
    <w:pPr>
      <w:ind w:left="1100"/>
    </w:pPr>
    <w:rPr>
      <w:rFonts w:ascii="Times New Roman" w:hAnsi="Times New Roman"/>
      <w:sz w:val="22"/>
    </w:rPr>
  </w:style>
  <w:style w:type="paragraph" w:styleId="TOC7">
    <w:name w:val="toc 7"/>
    <w:basedOn w:val="Normal"/>
    <w:next w:val="Normal"/>
    <w:autoRedefine/>
    <w:uiPriority w:val="39"/>
    <w:rsid w:val="00081FCB"/>
    <w:pPr>
      <w:ind w:left="1320"/>
    </w:pPr>
    <w:rPr>
      <w:rFonts w:ascii="Times New Roman" w:hAnsi="Times New Roman"/>
      <w:sz w:val="22"/>
    </w:rPr>
  </w:style>
  <w:style w:type="paragraph" w:styleId="TOC8">
    <w:name w:val="toc 8"/>
    <w:basedOn w:val="Normal"/>
    <w:next w:val="Normal"/>
    <w:autoRedefine/>
    <w:uiPriority w:val="39"/>
    <w:rsid w:val="00081FCB"/>
    <w:pPr>
      <w:ind w:left="1540"/>
    </w:pPr>
    <w:rPr>
      <w:rFonts w:ascii="Times New Roman" w:hAnsi="Times New Roman"/>
      <w:sz w:val="22"/>
    </w:rPr>
  </w:style>
  <w:style w:type="paragraph" w:customStyle="1" w:styleId="CodeIDDSamples">
    <w:name w:val="Code/IDD Samples"/>
    <w:basedOn w:val="Normal"/>
    <w:next w:val="BodyText"/>
    <w:link w:val="CodeIDDSamplesChar"/>
    <w:rsid w:val="00081FC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081FC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081FC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E3275"/>
    <w:pPr>
      <w:spacing w:before="0" w:after="0"/>
    </w:pPr>
  </w:style>
  <w:style w:type="paragraph" w:customStyle="1" w:styleId="EquationwUnits">
    <w:name w:val="Equation w Units"/>
    <w:basedOn w:val="Normal"/>
    <w:next w:val="BodyText"/>
    <w:rsid w:val="00081FCB"/>
    <w:pPr>
      <w:tabs>
        <w:tab w:val="left" w:pos="7200"/>
        <w:tab w:val="right" w:pos="8640"/>
      </w:tabs>
      <w:spacing w:before="240" w:after="60"/>
      <w:ind w:left="1440"/>
      <w:jc w:val="both"/>
    </w:pPr>
  </w:style>
  <w:style w:type="paragraph" w:customStyle="1" w:styleId="Equation">
    <w:name w:val="Equation"/>
    <w:basedOn w:val="BodyText"/>
    <w:rsid w:val="00081FCB"/>
    <w:pPr>
      <w:tabs>
        <w:tab w:val="right" w:pos="8640"/>
      </w:tabs>
      <w:spacing w:before="240" w:after="240" w:line="240" w:lineRule="atLeast"/>
      <w:ind w:left="1440"/>
    </w:pPr>
  </w:style>
  <w:style w:type="paragraph" w:customStyle="1" w:styleId="BlockQuotationWide">
    <w:name w:val="Block Quotation Wide"/>
    <w:basedOn w:val="Normal"/>
    <w:rsid w:val="00081FC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E3275"/>
    <w:rPr>
      <w:sz w:val="24"/>
    </w:rPr>
  </w:style>
  <w:style w:type="paragraph" w:customStyle="1" w:styleId="Caption-More">
    <w:name w:val="Caption-More"/>
    <w:basedOn w:val="Caption"/>
    <w:next w:val="BodyText"/>
    <w:rsid w:val="00081FCB"/>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081FCB"/>
    <w:rPr>
      <w:caps/>
      <w:sz w:val="32"/>
    </w:rPr>
  </w:style>
  <w:style w:type="paragraph" w:customStyle="1" w:styleId="TOCHeader">
    <w:name w:val="TOC Header"/>
    <w:basedOn w:val="HeaderBase"/>
    <w:rsid w:val="00081FCB"/>
    <w:pPr>
      <w:jc w:val="center"/>
    </w:pPr>
    <w:rPr>
      <w:caps/>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uiPriority w:val="9"/>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7C7C85"/>
    <w:rPr>
      <w:rFonts w:ascii="Arial" w:eastAsia="Times New Roman" w:hAnsi="Arial" w:cs="Times New Roman"/>
      <w:sz w:val="20"/>
      <w:szCs w:val="20"/>
      <w:lang w:eastAsia="en-US"/>
    </w:rPr>
  </w:style>
  <w:style w:type="character" w:customStyle="1" w:styleId="CharChar29">
    <w:name w:val="Char Char29"/>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7C7C85"/>
    <w:rPr>
      <w:rFonts w:ascii="Arial" w:hAnsi="Arial"/>
      <w:lang w:val="en-US" w:eastAsia="en-US" w:bidi="ar-SA"/>
    </w:rPr>
  </w:style>
  <w:style w:type="character" w:customStyle="1" w:styleId="CharChar28">
    <w:name w:val="Char Char28"/>
    <w:basedOn w:val="DefaultParagraphFont"/>
    <w:rsid w:val="007C7C85"/>
    <w:rPr>
      <w:rFonts w:ascii="Arial" w:hAnsi="Arial"/>
      <w:lang w:val="en-US" w:eastAsia="en-US" w:bidi="ar-SA"/>
    </w:rPr>
  </w:style>
  <w:style w:type="character" w:customStyle="1" w:styleId="CharChar141">
    <w:name w:val="Char Char141"/>
    <w:basedOn w:val="DefaultParagraphFont"/>
    <w:rsid w:val="007C7C85"/>
    <w:rPr>
      <w:rFonts w:ascii="Arial Black" w:hAnsi="Arial Black"/>
      <w:spacing w:val="-10"/>
      <w:kern w:val="28"/>
      <w:lang w:val="en-US" w:eastAsia="en-US" w:bidi="ar-SA"/>
    </w:rPr>
  </w:style>
  <w:style w:type="character" w:customStyle="1" w:styleId="CharChar131">
    <w:name w:val="Char Char131"/>
    <w:basedOn w:val="DefaultParagraphFont"/>
    <w:rsid w:val="007C7C85"/>
    <w:rPr>
      <w:rFonts w:ascii="Arial" w:hAnsi="Arial"/>
      <w:b/>
      <w:i/>
      <w:spacing w:val="-4"/>
      <w:kern w:val="28"/>
      <w:lang w:val="en-US" w:eastAsia="en-US" w:bidi="ar-SA"/>
    </w:rPr>
  </w:style>
  <w:style w:type="character" w:customStyle="1" w:styleId="CharChar111">
    <w:name w:val="Char Char111"/>
    <w:basedOn w:val="DefaultParagraphFont"/>
    <w:rsid w:val="007C7C85"/>
    <w:rPr>
      <w:rFonts w:ascii="Arial" w:hAnsi="Arial"/>
      <w:lang w:val="en-US" w:eastAsia="en-US" w:bidi="ar-SA"/>
    </w:rPr>
  </w:style>
  <w:style w:type="character" w:customStyle="1" w:styleId="CharChar41">
    <w:name w:val="Char Char41"/>
    <w:basedOn w:val="DefaultParagraphFont"/>
    <w:rsid w:val="007C7C85"/>
    <w:rPr>
      <w:rFonts w:ascii="Arial" w:hAnsi="Arial"/>
      <w:lang w:val="en-US" w:eastAsia="en-US" w:bidi="ar-SA"/>
    </w:rPr>
  </w:style>
  <w:style w:type="character" w:customStyle="1" w:styleId="CharChar61">
    <w:name w:val="Char Char61"/>
    <w:basedOn w:val="DefaultParagraphFont"/>
    <w:rsid w:val="007C7C85"/>
    <w:rPr>
      <w:rFonts w:ascii="Arial Black" w:hAnsi="Arial Black"/>
      <w:spacing w:val="-10"/>
      <w:kern w:val="28"/>
      <w:lang w:val="en-US" w:eastAsia="en-US" w:bidi="ar-SA"/>
    </w:rPr>
  </w:style>
  <w:style w:type="character" w:customStyle="1" w:styleId="CharChar51">
    <w:name w:val="Char Char51"/>
    <w:basedOn w:val="DefaultParagraphFont"/>
    <w:rsid w:val="007C7C85"/>
    <w:rPr>
      <w:rFonts w:ascii="Arial" w:hAnsi="Arial"/>
      <w:b/>
      <w:i/>
      <w:spacing w:val="-4"/>
      <w:kern w:val="28"/>
      <w:lang w:val="en-US" w:eastAsia="en-US" w:bidi="ar-SA"/>
    </w:rPr>
  </w:style>
  <w:style w:type="character" w:customStyle="1" w:styleId="CharChar81">
    <w:name w:val="Char Char81"/>
    <w:basedOn w:val="DefaultParagraphFont"/>
    <w:rsid w:val="007C7C85"/>
    <w:rPr>
      <w:rFonts w:ascii="Arial" w:hAnsi="Arial"/>
      <w:lang w:val="en-US" w:eastAsia="en-US" w:bidi="ar-SA"/>
    </w:rPr>
  </w:style>
  <w:style w:type="character" w:customStyle="1" w:styleId="CharChar101">
    <w:name w:val="Char Char101"/>
    <w:basedOn w:val="DefaultParagraphFont"/>
    <w:rsid w:val="007C7C85"/>
    <w:rPr>
      <w:rFonts w:ascii="Arial Black" w:hAnsi="Arial Black"/>
      <w:spacing w:val="-10"/>
      <w:kern w:val="28"/>
      <w:lang w:val="en-US" w:eastAsia="en-US" w:bidi="ar-SA"/>
    </w:rPr>
  </w:style>
  <w:style w:type="character" w:customStyle="1" w:styleId="CharChar91">
    <w:name w:val="Char Char91"/>
    <w:basedOn w:val="DefaultParagraphFont"/>
    <w:rsid w:val="007C7C85"/>
    <w:rPr>
      <w:rFonts w:ascii="Arial" w:hAnsi="Arial"/>
      <w:b/>
      <w:i/>
      <w:spacing w:val="-4"/>
      <w:kern w:val="28"/>
      <w:lang w:val="en-US" w:eastAsia="en-US" w:bidi="ar-SA"/>
    </w:rPr>
  </w:style>
  <w:style w:type="character" w:customStyle="1" w:styleId="CharChar71">
    <w:name w:val="Char Char71"/>
    <w:basedOn w:val="DefaultParagraphFont"/>
    <w:rsid w:val="007C7C85"/>
    <w:rPr>
      <w:rFonts w:ascii="Arial" w:hAnsi="Arial"/>
      <w:lang w:val="en-US" w:eastAsia="en-US" w:bidi="ar-SA"/>
    </w:rPr>
  </w:style>
  <w:style w:type="character" w:customStyle="1" w:styleId="CharChar391">
    <w:name w:val="Char Char391"/>
    <w:basedOn w:val="DefaultParagraphFont"/>
    <w:rsid w:val="007C7C85"/>
    <w:rPr>
      <w:rFonts w:ascii="Arial" w:eastAsia="Times New Roman" w:hAnsi="Arial" w:cs="Times New Roman"/>
      <w:sz w:val="20"/>
      <w:szCs w:val="20"/>
    </w:rPr>
  </w:style>
  <w:style w:type="character" w:customStyle="1" w:styleId="CharChar451">
    <w:name w:val="Char Char451"/>
    <w:basedOn w:val="DefaultParagraphFont"/>
    <w:rsid w:val="007C7C85"/>
    <w:rPr>
      <w:rFonts w:ascii="Arial" w:eastAsia="Times New Roman" w:hAnsi="Arial" w:cs="Times New Roman"/>
      <w:b/>
      <w:i/>
      <w:spacing w:val="-4"/>
      <w:kern w:val="28"/>
      <w:sz w:val="20"/>
      <w:szCs w:val="20"/>
    </w:rPr>
  </w:style>
  <w:style w:type="character" w:customStyle="1" w:styleId="CharChar441">
    <w:name w:val="Char Char441"/>
    <w:basedOn w:val="DefaultParagraphFont"/>
    <w:rsid w:val="007C7C85"/>
    <w:rPr>
      <w:rFonts w:ascii="Arial" w:eastAsia="Times New Roman" w:hAnsi="Arial" w:cs="Times New Roman"/>
      <w:sz w:val="20"/>
      <w:szCs w:val="20"/>
    </w:rPr>
  </w:style>
  <w:style w:type="character" w:customStyle="1" w:styleId="CharChar161">
    <w:name w:val="Char Char161"/>
    <w:basedOn w:val="DefaultParagraphFont"/>
    <w:rsid w:val="007C7C85"/>
    <w:rPr>
      <w:rFonts w:ascii="Arial" w:hAnsi="Arial"/>
      <w:lang w:val="en-US" w:eastAsia="en-US" w:bidi="ar-SA"/>
    </w:rPr>
  </w:style>
  <w:style w:type="character" w:customStyle="1" w:styleId="CharChar181">
    <w:name w:val="Char Char181"/>
    <w:basedOn w:val="DefaultParagraphFont"/>
    <w:rsid w:val="007C7C85"/>
    <w:rPr>
      <w:rFonts w:ascii="Arial Black" w:hAnsi="Arial Black"/>
      <w:spacing w:val="-10"/>
      <w:kern w:val="28"/>
      <w:lang w:val="en-US" w:eastAsia="en-US" w:bidi="ar-SA"/>
    </w:rPr>
  </w:style>
  <w:style w:type="character" w:customStyle="1" w:styleId="CharChar171">
    <w:name w:val="Char Char171"/>
    <w:basedOn w:val="DefaultParagraphFont"/>
    <w:rsid w:val="007C7C85"/>
    <w:rPr>
      <w:rFonts w:ascii="Arial" w:hAnsi="Arial"/>
      <w:b/>
      <w:i/>
      <w:spacing w:val="-4"/>
      <w:kern w:val="28"/>
      <w:lang w:val="en-US" w:eastAsia="en-US" w:bidi="ar-SA"/>
    </w:rPr>
  </w:style>
  <w:style w:type="character" w:customStyle="1" w:styleId="CharChar151">
    <w:name w:val="Char Char151"/>
    <w:basedOn w:val="DefaultParagraphFont"/>
    <w:rsid w:val="007C7C85"/>
    <w:rPr>
      <w:rFonts w:ascii="Arial" w:hAnsi="Arial"/>
      <w:lang w:val="en-US" w:eastAsia="en-US" w:bidi="ar-SA"/>
    </w:rPr>
  </w:style>
  <w:style w:type="character" w:customStyle="1" w:styleId="CharChar201">
    <w:name w:val="Char Char201"/>
    <w:basedOn w:val="DefaultParagraphFont"/>
    <w:rsid w:val="007C7C85"/>
    <w:rPr>
      <w:rFonts w:ascii="Arial" w:hAnsi="Arial"/>
      <w:lang w:val="en-US" w:eastAsia="en-US" w:bidi="ar-SA"/>
    </w:rPr>
  </w:style>
  <w:style w:type="character" w:customStyle="1" w:styleId="CharChar221">
    <w:name w:val="Char Char221"/>
    <w:basedOn w:val="DefaultParagraphFont"/>
    <w:rsid w:val="007C7C85"/>
    <w:rPr>
      <w:rFonts w:ascii="Arial Black" w:hAnsi="Arial Black"/>
      <w:spacing w:val="-10"/>
      <w:kern w:val="28"/>
      <w:lang w:val="en-US" w:eastAsia="en-US" w:bidi="ar-SA"/>
    </w:rPr>
  </w:style>
  <w:style w:type="character" w:customStyle="1" w:styleId="CharChar211">
    <w:name w:val="Char Char211"/>
    <w:basedOn w:val="DefaultParagraphFont"/>
    <w:rsid w:val="007C7C85"/>
    <w:rPr>
      <w:rFonts w:ascii="Arial" w:hAnsi="Arial"/>
      <w:b/>
      <w:i/>
      <w:spacing w:val="-4"/>
      <w:kern w:val="28"/>
      <w:lang w:val="en-US" w:eastAsia="en-US" w:bidi="ar-SA"/>
    </w:rPr>
  </w:style>
  <w:style w:type="character" w:customStyle="1" w:styleId="CharChar191">
    <w:name w:val="Char Char191"/>
    <w:basedOn w:val="DefaultParagraphFont"/>
    <w:rsid w:val="007C7C85"/>
    <w:rPr>
      <w:rFonts w:ascii="Arial" w:hAnsi="Arial"/>
      <w:lang w:val="en-US" w:eastAsia="en-US" w:bidi="ar-SA"/>
    </w:rPr>
  </w:style>
  <w:style w:type="character" w:customStyle="1" w:styleId="CharChar241">
    <w:name w:val="Char Char241"/>
    <w:basedOn w:val="DefaultParagraphFont"/>
    <w:rsid w:val="007C7C85"/>
    <w:rPr>
      <w:rFonts w:ascii="Arial" w:hAnsi="Arial"/>
      <w:lang w:val="en-US" w:eastAsia="en-US" w:bidi="ar-SA"/>
    </w:rPr>
  </w:style>
  <w:style w:type="character" w:customStyle="1" w:styleId="CharChar251">
    <w:name w:val="Char Char251"/>
    <w:basedOn w:val="DefaultParagraphFont"/>
    <w:rsid w:val="007C7C85"/>
    <w:rPr>
      <w:rFonts w:ascii="Arial" w:hAnsi="Arial"/>
      <w:lang w:val="en-US" w:eastAsia="en-US" w:bidi="ar-SA"/>
    </w:rPr>
  </w:style>
  <w:style w:type="character" w:customStyle="1" w:styleId="CharChar261">
    <w:name w:val="Char Char261"/>
    <w:basedOn w:val="DefaultParagraphFont"/>
    <w:rsid w:val="007C7C85"/>
    <w:rPr>
      <w:rFonts w:ascii="Arial" w:hAnsi="Arial"/>
      <w:b/>
      <w:i/>
      <w:spacing w:val="-4"/>
      <w:kern w:val="28"/>
      <w:lang w:val="en-US" w:eastAsia="en-US" w:bidi="ar-SA"/>
    </w:rPr>
  </w:style>
  <w:style w:type="character" w:customStyle="1" w:styleId="CharChar271">
    <w:name w:val="Char Char271"/>
    <w:basedOn w:val="DefaultParagraphFont"/>
    <w:rsid w:val="007C7C85"/>
    <w:rPr>
      <w:rFonts w:ascii="Arial Black" w:hAnsi="Arial Black"/>
      <w:spacing w:val="-10"/>
      <w:kern w:val="28"/>
      <w:lang w:val="en-US" w:eastAsia="en-US" w:bidi="ar-SA"/>
    </w:rPr>
  </w:style>
  <w:style w:type="character" w:customStyle="1" w:styleId="CharChar231">
    <w:name w:val="Char Char231"/>
    <w:basedOn w:val="DefaultParagraphFont"/>
    <w:rsid w:val="007C7C85"/>
    <w:rPr>
      <w:rFonts w:ascii="Arial" w:hAnsi="Arial"/>
      <w:lang w:val="en-US" w:eastAsia="en-US" w:bidi="ar-SA"/>
    </w:rPr>
  </w:style>
  <w:style w:type="character" w:customStyle="1" w:styleId="CharChar301">
    <w:name w:val="Char Char301"/>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7F73E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7F73E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 w:type="paragraph" w:customStyle="1" w:styleId="bullet">
    <w:name w:val="bullet"/>
    <w:basedOn w:val="Normal"/>
    <w:rsid w:val="00EF6E5F"/>
    <w:pPr>
      <w:numPr>
        <w:numId w:val="86"/>
      </w:numPr>
      <w:tabs>
        <w:tab w:val="num" w:pos="432"/>
      </w:tabs>
      <w:ind w:left="792"/>
    </w:pPr>
    <w:rPr>
      <w:rFonts w:ascii="Times New Roman" w:hAnsi="Times New Roman"/>
      <w:sz w:val="22"/>
      <w:szCs w:val="24"/>
    </w:rPr>
  </w:style>
  <w:style w:type="character" w:styleId="Strong">
    <w:name w:val="Strong"/>
    <w:uiPriority w:val="22"/>
    <w:qFormat/>
    <w:rsid w:val="001B10FD"/>
    <w:rPr>
      <w:b/>
      <w:bCs/>
    </w:rPr>
  </w:style>
  <w:style w:type="paragraph" w:styleId="Revision">
    <w:name w:val="Revision"/>
    <w:hidden/>
    <w:uiPriority w:val="99"/>
    <w:semiHidden/>
    <w:rsid w:val="001E77B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432">
      <w:bodyDiv w:val="1"/>
      <w:marLeft w:val="0"/>
      <w:marRight w:val="0"/>
      <w:marTop w:val="0"/>
      <w:marBottom w:val="0"/>
      <w:divBdr>
        <w:top w:val="none" w:sz="0" w:space="0" w:color="auto"/>
        <w:left w:val="none" w:sz="0" w:space="0" w:color="auto"/>
        <w:bottom w:val="none" w:sz="0" w:space="0" w:color="auto"/>
        <w:right w:val="none" w:sz="0" w:space="0" w:color="auto"/>
      </w:divBdr>
    </w:div>
    <w:div w:id="28533093">
      <w:bodyDiv w:val="1"/>
      <w:marLeft w:val="0"/>
      <w:marRight w:val="0"/>
      <w:marTop w:val="0"/>
      <w:marBottom w:val="0"/>
      <w:divBdr>
        <w:top w:val="none" w:sz="0" w:space="0" w:color="auto"/>
        <w:left w:val="none" w:sz="0" w:space="0" w:color="auto"/>
        <w:bottom w:val="none" w:sz="0" w:space="0" w:color="auto"/>
        <w:right w:val="none" w:sz="0" w:space="0" w:color="auto"/>
      </w:divBdr>
    </w:div>
    <w:div w:id="52824682">
      <w:bodyDiv w:val="1"/>
      <w:marLeft w:val="0"/>
      <w:marRight w:val="0"/>
      <w:marTop w:val="0"/>
      <w:marBottom w:val="0"/>
      <w:divBdr>
        <w:top w:val="none" w:sz="0" w:space="0" w:color="auto"/>
        <w:left w:val="none" w:sz="0" w:space="0" w:color="auto"/>
        <w:bottom w:val="none" w:sz="0" w:space="0" w:color="auto"/>
        <w:right w:val="none" w:sz="0" w:space="0" w:color="auto"/>
      </w:divBdr>
    </w:div>
    <w:div w:id="87964655">
      <w:bodyDiv w:val="1"/>
      <w:marLeft w:val="0"/>
      <w:marRight w:val="0"/>
      <w:marTop w:val="0"/>
      <w:marBottom w:val="0"/>
      <w:divBdr>
        <w:top w:val="none" w:sz="0" w:space="0" w:color="auto"/>
        <w:left w:val="none" w:sz="0" w:space="0" w:color="auto"/>
        <w:bottom w:val="none" w:sz="0" w:space="0" w:color="auto"/>
        <w:right w:val="none" w:sz="0" w:space="0" w:color="auto"/>
      </w:divBdr>
    </w:div>
    <w:div w:id="157700121">
      <w:bodyDiv w:val="1"/>
      <w:marLeft w:val="0"/>
      <w:marRight w:val="0"/>
      <w:marTop w:val="0"/>
      <w:marBottom w:val="0"/>
      <w:divBdr>
        <w:top w:val="none" w:sz="0" w:space="0" w:color="auto"/>
        <w:left w:val="none" w:sz="0" w:space="0" w:color="auto"/>
        <w:bottom w:val="none" w:sz="0" w:space="0" w:color="auto"/>
        <w:right w:val="none" w:sz="0" w:space="0" w:color="auto"/>
      </w:divBdr>
    </w:div>
    <w:div w:id="194932965">
      <w:bodyDiv w:val="1"/>
      <w:marLeft w:val="0"/>
      <w:marRight w:val="0"/>
      <w:marTop w:val="0"/>
      <w:marBottom w:val="0"/>
      <w:divBdr>
        <w:top w:val="none" w:sz="0" w:space="0" w:color="auto"/>
        <w:left w:val="none" w:sz="0" w:space="0" w:color="auto"/>
        <w:bottom w:val="none" w:sz="0" w:space="0" w:color="auto"/>
        <w:right w:val="none" w:sz="0" w:space="0" w:color="auto"/>
      </w:divBdr>
    </w:div>
    <w:div w:id="266890121">
      <w:bodyDiv w:val="1"/>
      <w:marLeft w:val="0"/>
      <w:marRight w:val="0"/>
      <w:marTop w:val="0"/>
      <w:marBottom w:val="0"/>
      <w:divBdr>
        <w:top w:val="none" w:sz="0" w:space="0" w:color="auto"/>
        <w:left w:val="none" w:sz="0" w:space="0" w:color="auto"/>
        <w:bottom w:val="none" w:sz="0" w:space="0" w:color="auto"/>
        <w:right w:val="none" w:sz="0" w:space="0" w:color="auto"/>
      </w:divBdr>
    </w:div>
    <w:div w:id="276640674">
      <w:bodyDiv w:val="1"/>
      <w:marLeft w:val="0"/>
      <w:marRight w:val="0"/>
      <w:marTop w:val="0"/>
      <w:marBottom w:val="0"/>
      <w:divBdr>
        <w:top w:val="none" w:sz="0" w:space="0" w:color="auto"/>
        <w:left w:val="none" w:sz="0" w:space="0" w:color="auto"/>
        <w:bottom w:val="none" w:sz="0" w:space="0" w:color="auto"/>
        <w:right w:val="none" w:sz="0" w:space="0" w:color="auto"/>
      </w:divBdr>
    </w:div>
    <w:div w:id="362170539">
      <w:bodyDiv w:val="1"/>
      <w:marLeft w:val="0"/>
      <w:marRight w:val="0"/>
      <w:marTop w:val="0"/>
      <w:marBottom w:val="0"/>
      <w:divBdr>
        <w:top w:val="none" w:sz="0" w:space="0" w:color="auto"/>
        <w:left w:val="none" w:sz="0" w:space="0" w:color="auto"/>
        <w:bottom w:val="none" w:sz="0" w:space="0" w:color="auto"/>
        <w:right w:val="none" w:sz="0" w:space="0" w:color="auto"/>
      </w:divBdr>
    </w:div>
    <w:div w:id="370768430">
      <w:bodyDiv w:val="1"/>
      <w:marLeft w:val="0"/>
      <w:marRight w:val="0"/>
      <w:marTop w:val="0"/>
      <w:marBottom w:val="0"/>
      <w:divBdr>
        <w:top w:val="none" w:sz="0" w:space="0" w:color="auto"/>
        <w:left w:val="none" w:sz="0" w:space="0" w:color="auto"/>
        <w:bottom w:val="none" w:sz="0" w:space="0" w:color="auto"/>
        <w:right w:val="none" w:sz="0" w:space="0" w:color="auto"/>
      </w:divBdr>
    </w:div>
    <w:div w:id="372272223">
      <w:bodyDiv w:val="1"/>
      <w:marLeft w:val="0"/>
      <w:marRight w:val="0"/>
      <w:marTop w:val="0"/>
      <w:marBottom w:val="0"/>
      <w:divBdr>
        <w:top w:val="none" w:sz="0" w:space="0" w:color="auto"/>
        <w:left w:val="none" w:sz="0" w:space="0" w:color="auto"/>
        <w:bottom w:val="none" w:sz="0" w:space="0" w:color="auto"/>
        <w:right w:val="none" w:sz="0" w:space="0" w:color="auto"/>
      </w:divBdr>
    </w:div>
    <w:div w:id="380057708">
      <w:bodyDiv w:val="1"/>
      <w:marLeft w:val="0"/>
      <w:marRight w:val="0"/>
      <w:marTop w:val="0"/>
      <w:marBottom w:val="0"/>
      <w:divBdr>
        <w:top w:val="none" w:sz="0" w:space="0" w:color="auto"/>
        <w:left w:val="none" w:sz="0" w:space="0" w:color="auto"/>
        <w:bottom w:val="none" w:sz="0" w:space="0" w:color="auto"/>
        <w:right w:val="none" w:sz="0" w:space="0" w:color="auto"/>
      </w:divBdr>
    </w:div>
    <w:div w:id="383799682">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593444197">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717171353">
      <w:bodyDiv w:val="1"/>
      <w:marLeft w:val="0"/>
      <w:marRight w:val="0"/>
      <w:marTop w:val="0"/>
      <w:marBottom w:val="0"/>
      <w:divBdr>
        <w:top w:val="none" w:sz="0" w:space="0" w:color="auto"/>
        <w:left w:val="none" w:sz="0" w:space="0" w:color="auto"/>
        <w:bottom w:val="none" w:sz="0" w:space="0" w:color="auto"/>
        <w:right w:val="none" w:sz="0" w:space="0" w:color="auto"/>
      </w:divBdr>
    </w:div>
    <w:div w:id="732654038">
      <w:bodyDiv w:val="1"/>
      <w:marLeft w:val="0"/>
      <w:marRight w:val="0"/>
      <w:marTop w:val="0"/>
      <w:marBottom w:val="0"/>
      <w:divBdr>
        <w:top w:val="none" w:sz="0" w:space="0" w:color="auto"/>
        <w:left w:val="none" w:sz="0" w:space="0" w:color="auto"/>
        <w:bottom w:val="none" w:sz="0" w:space="0" w:color="auto"/>
        <w:right w:val="none" w:sz="0" w:space="0" w:color="auto"/>
      </w:divBdr>
    </w:div>
    <w:div w:id="768819179">
      <w:bodyDiv w:val="1"/>
      <w:marLeft w:val="0"/>
      <w:marRight w:val="0"/>
      <w:marTop w:val="0"/>
      <w:marBottom w:val="0"/>
      <w:divBdr>
        <w:top w:val="none" w:sz="0" w:space="0" w:color="auto"/>
        <w:left w:val="none" w:sz="0" w:space="0" w:color="auto"/>
        <w:bottom w:val="none" w:sz="0" w:space="0" w:color="auto"/>
        <w:right w:val="none" w:sz="0" w:space="0" w:color="auto"/>
      </w:divBdr>
    </w:div>
    <w:div w:id="823743223">
      <w:bodyDiv w:val="1"/>
      <w:marLeft w:val="0"/>
      <w:marRight w:val="0"/>
      <w:marTop w:val="0"/>
      <w:marBottom w:val="0"/>
      <w:divBdr>
        <w:top w:val="none" w:sz="0" w:space="0" w:color="auto"/>
        <w:left w:val="none" w:sz="0" w:space="0" w:color="auto"/>
        <w:bottom w:val="none" w:sz="0" w:space="0" w:color="auto"/>
        <w:right w:val="none" w:sz="0" w:space="0" w:color="auto"/>
      </w:divBdr>
    </w:div>
    <w:div w:id="874804273">
      <w:bodyDiv w:val="1"/>
      <w:marLeft w:val="0"/>
      <w:marRight w:val="0"/>
      <w:marTop w:val="0"/>
      <w:marBottom w:val="0"/>
      <w:divBdr>
        <w:top w:val="none" w:sz="0" w:space="0" w:color="auto"/>
        <w:left w:val="none" w:sz="0" w:space="0" w:color="auto"/>
        <w:bottom w:val="none" w:sz="0" w:space="0" w:color="auto"/>
        <w:right w:val="none" w:sz="0" w:space="0" w:color="auto"/>
      </w:divBdr>
    </w:div>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99">
      <w:bodyDiv w:val="1"/>
      <w:marLeft w:val="0"/>
      <w:marRight w:val="0"/>
      <w:marTop w:val="0"/>
      <w:marBottom w:val="0"/>
      <w:divBdr>
        <w:top w:val="none" w:sz="0" w:space="0" w:color="auto"/>
        <w:left w:val="none" w:sz="0" w:space="0" w:color="auto"/>
        <w:bottom w:val="none" w:sz="0" w:space="0" w:color="auto"/>
        <w:right w:val="none" w:sz="0" w:space="0" w:color="auto"/>
      </w:divBdr>
    </w:div>
    <w:div w:id="1229419618">
      <w:bodyDiv w:val="1"/>
      <w:marLeft w:val="0"/>
      <w:marRight w:val="0"/>
      <w:marTop w:val="0"/>
      <w:marBottom w:val="0"/>
      <w:divBdr>
        <w:top w:val="none" w:sz="0" w:space="0" w:color="auto"/>
        <w:left w:val="none" w:sz="0" w:space="0" w:color="auto"/>
        <w:bottom w:val="none" w:sz="0" w:space="0" w:color="auto"/>
        <w:right w:val="none" w:sz="0" w:space="0" w:color="auto"/>
      </w:divBdr>
    </w:div>
    <w:div w:id="1356733636">
      <w:bodyDiv w:val="1"/>
      <w:marLeft w:val="0"/>
      <w:marRight w:val="0"/>
      <w:marTop w:val="0"/>
      <w:marBottom w:val="0"/>
      <w:divBdr>
        <w:top w:val="none" w:sz="0" w:space="0" w:color="auto"/>
        <w:left w:val="none" w:sz="0" w:space="0" w:color="auto"/>
        <w:bottom w:val="none" w:sz="0" w:space="0" w:color="auto"/>
        <w:right w:val="none" w:sz="0" w:space="0" w:color="auto"/>
      </w:divBdr>
    </w:div>
    <w:div w:id="1439063971">
      <w:bodyDiv w:val="1"/>
      <w:marLeft w:val="0"/>
      <w:marRight w:val="0"/>
      <w:marTop w:val="0"/>
      <w:marBottom w:val="0"/>
      <w:divBdr>
        <w:top w:val="none" w:sz="0" w:space="0" w:color="auto"/>
        <w:left w:val="none" w:sz="0" w:space="0" w:color="auto"/>
        <w:bottom w:val="none" w:sz="0" w:space="0" w:color="auto"/>
        <w:right w:val="none" w:sz="0" w:space="0" w:color="auto"/>
      </w:divBdr>
    </w:div>
    <w:div w:id="1452750900">
      <w:bodyDiv w:val="1"/>
      <w:marLeft w:val="0"/>
      <w:marRight w:val="0"/>
      <w:marTop w:val="0"/>
      <w:marBottom w:val="0"/>
      <w:divBdr>
        <w:top w:val="none" w:sz="0" w:space="0" w:color="auto"/>
        <w:left w:val="none" w:sz="0" w:space="0" w:color="auto"/>
        <w:bottom w:val="none" w:sz="0" w:space="0" w:color="auto"/>
        <w:right w:val="none" w:sz="0" w:space="0" w:color="auto"/>
      </w:divBdr>
    </w:div>
    <w:div w:id="1453092871">
      <w:bodyDiv w:val="1"/>
      <w:marLeft w:val="0"/>
      <w:marRight w:val="0"/>
      <w:marTop w:val="0"/>
      <w:marBottom w:val="0"/>
      <w:divBdr>
        <w:top w:val="none" w:sz="0" w:space="0" w:color="auto"/>
        <w:left w:val="none" w:sz="0" w:space="0" w:color="auto"/>
        <w:bottom w:val="none" w:sz="0" w:space="0" w:color="auto"/>
        <w:right w:val="none" w:sz="0" w:space="0" w:color="auto"/>
      </w:divBdr>
    </w:div>
    <w:div w:id="1510678723">
      <w:bodyDiv w:val="1"/>
      <w:marLeft w:val="0"/>
      <w:marRight w:val="0"/>
      <w:marTop w:val="0"/>
      <w:marBottom w:val="0"/>
      <w:divBdr>
        <w:top w:val="none" w:sz="0" w:space="0" w:color="auto"/>
        <w:left w:val="none" w:sz="0" w:space="0" w:color="auto"/>
        <w:bottom w:val="none" w:sz="0" w:space="0" w:color="auto"/>
        <w:right w:val="none" w:sz="0" w:space="0" w:color="auto"/>
      </w:divBdr>
    </w:div>
    <w:div w:id="1562670913">
      <w:bodyDiv w:val="1"/>
      <w:marLeft w:val="0"/>
      <w:marRight w:val="0"/>
      <w:marTop w:val="0"/>
      <w:marBottom w:val="0"/>
      <w:divBdr>
        <w:top w:val="none" w:sz="0" w:space="0" w:color="auto"/>
        <w:left w:val="none" w:sz="0" w:space="0" w:color="auto"/>
        <w:bottom w:val="none" w:sz="0" w:space="0" w:color="auto"/>
        <w:right w:val="none" w:sz="0" w:space="0" w:color="auto"/>
      </w:divBdr>
    </w:div>
    <w:div w:id="1615870159">
      <w:bodyDiv w:val="1"/>
      <w:marLeft w:val="0"/>
      <w:marRight w:val="0"/>
      <w:marTop w:val="0"/>
      <w:marBottom w:val="0"/>
      <w:divBdr>
        <w:top w:val="none" w:sz="0" w:space="0" w:color="auto"/>
        <w:left w:val="none" w:sz="0" w:space="0" w:color="auto"/>
        <w:bottom w:val="none" w:sz="0" w:space="0" w:color="auto"/>
        <w:right w:val="none" w:sz="0" w:space="0" w:color="auto"/>
      </w:divBdr>
    </w:div>
    <w:div w:id="1693803694">
      <w:bodyDiv w:val="1"/>
      <w:marLeft w:val="0"/>
      <w:marRight w:val="0"/>
      <w:marTop w:val="0"/>
      <w:marBottom w:val="0"/>
      <w:divBdr>
        <w:top w:val="none" w:sz="0" w:space="0" w:color="auto"/>
        <w:left w:val="none" w:sz="0" w:space="0" w:color="auto"/>
        <w:bottom w:val="none" w:sz="0" w:space="0" w:color="auto"/>
        <w:right w:val="none" w:sz="0" w:space="0" w:color="auto"/>
      </w:divBdr>
    </w:div>
    <w:div w:id="1719277337">
      <w:bodyDiv w:val="1"/>
      <w:marLeft w:val="0"/>
      <w:marRight w:val="0"/>
      <w:marTop w:val="0"/>
      <w:marBottom w:val="0"/>
      <w:divBdr>
        <w:top w:val="none" w:sz="0" w:space="0" w:color="auto"/>
        <w:left w:val="none" w:sz="0" w:space="0" w:color="auto"/>
        <w:bottom w:val="none" w:sz="0" w:space="0" w:color="auto"/>
        <w:right w:val="none" w:sz="0" w:space="0" w:color="auto"/>
      </w:divBdr>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94">
      <w:bodyDiv w:val="1"/>
      <w:marLeft w:val="0"/>
      <w:marRight w:val="0"/>
      <w:marTop w:val="0"/>
      <w:marBottom w:val="0"/>
      <w:divBdr>
        <w:top w:val="none" w:sz="0" w:space="0" w:color="auto"/>
        <w:left w:val="none" w:sz="0" w:space="0" w:color="auto"/>
        <w:bottom w:val="none" w:sz="0" w:space="0" w:color="auto"/>
        <w:right w:val="none" w:sz="0" w:space="0" w:color="auto"/>
      </w:divBdr>
    </w:div>
    <w:div w:id="1802267940">
      <w:bodyDiv w:val="1"/>
      <w:marLeft w:val="0"/>
      <w:marRight w:val="0"/>
      <w:marTop w:val="0"/>
      <w:marBottom w:val="0"/>
      <w:divBdr>
        <w:top w:val="none" w:sz="0" w:space="0" w:color="auto"/>
        <w:left w:val="none" w:sz="0" w:space="0" w:color="auto"/>
        <w:bottom w:val="none" w:sz="0" w:space="0" w:color="auto"/>
        <w:right w:val="none" w:sz="0" w:space="0" w:color="auto"/>
      </w:divBdr>
    </w:div>
    <w:div w:id="1851792286">
      <w:bodyDiv w:val="1"/>
      <w:marLeft w:val="0"/>
      <w:marRight w:val="0"/>
      <w:marTop w:val="0"/>
      <w:marBottom w:val="0"/>
      <w:divBdr>
        <w:top w:val="none" w:sz="0" w:space="0" w:color="auto"/>
        <w:left w:val="none" w:sz="0" w:space="0" w:color="auto"/>
        <w:bottom w:val="none" w:sz="0" w:space="0" w:color="auto"/>
        <w:right w:val="none" w:sz="0" w:space="0" w:color="auto"/>
      </w:divBdr>
    </w:div>
    <w:div w:id="1952515010">
      <w:bodyDiv w:val="1"/>
      <w:marLeft w:val="0"/>
      <w:marRight w:val="0"/>
      <w:marTop w:val="0"/>
      <w:marBottom w:val="0"/>
      <w:divBdr>
        <w:top w:val="none" w:sz="0" w:space="0" w:color="auto"/>
        <w:left w:val="none" w:sz="0" w:space="0" w:color="auto"/>
        <w:bottom w:val="none" w:sz="0" w:space="0" w:color="auto"/>
        <w:right w:val="none" w:sz="0" w:space="0" w:color="auto"/>
      </w:divBdr>
    </w:div>
    <w:div w:id="2085950418">
      <w:bodyDiv w:val="1"/>
      <w:marLeft w:val="0"/>
      <w:marRight w:val="0"/>
      <w:marTop w:val="0"/>
      <w:marBottom w:val="0"/>
      <w:divBdr>
        <w:top w:val="none" w:sz="0" w:space="0" w:color="auto"/>
        <w:left w:val="none" w:sz="0" w:space="0" w:color="auto"/>
        <w:bottom w:val="none" w:sz="0" w:space="0" w:color="auto"/>
        <w:right w:val="none" w:sz="0" w:space="0" w:color="auto"/>
      </w:divBdr>
    </w:div>
    <w:div w:id="2087141812">
      <w:bodyDiv w:val="1"/>
      <w:marLeft w:val="0"/>
      <w:marRight w:val="0"/>
      <w:marTop w:val="0"/>
      <w:marBottom w:val="0"/>
      <w:divBdr>
        <w:top w:val="none" w:sz="0" w:space="0" w:color="auto"/>
        <w:left w:val="none" w:sz="0" w:space="0" w:color="auto"/>
        <w:bottom w:val="none" w:sz="0" w:space="0" w:color="auto"/>
        <w:right w:val="none" w:sz="0" w:space="0" w:color="auto"/>
      </w:divBdr>
    </w:div>
    <w:div w:id="21292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96B20-1A34-4CCC-BA59-6DF30E37F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172</TotalTime>
  <Pages>11</Pages>
  <Words>5204</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Florida Solar Energy Center</Company>
  <LinksUpToDate>false</LinksUpToDate>
  <CharactersWithSpaces>34798</CharactersWithSpaces>
  <SharedDoc>false</SharedDoc>
  <HLinks>
    <vt:vector size="6198" baseType="variant">
      <vt:variant>
        <vt:i4>3473444</vt:i4>
      </vt:variant>
      <vt:variant>
        <vt:i4>8646</vt:i4>
      </vt:variant>
      <vt:variant>
        <vt:i4>0</vt:i4>
      </vt:variant>
      <vt:variant>
        <vt:i4>5</vt:i4>
      </vt:variant>
      <vt:variant>
        <vt:lpwstr>http://www.h-m-g.com/TDV/index.htm</vt:lpwstr>
      </vt:variant>
      <vt:variant>
        <vt:lpwstr/>
      </vt:variant>
      <vt:variant>
        <vt:i4>3342380</vt:i4>
      </vt:variant>
      <vt:variant>
        <vt:i4>8643</vt:i4>
      </vt:variant>
      <vt:variant>
        <vt:i4>0</vt:i4>
      </vt:variant>
      <vt:variant>
        <vt:i4>5</vt:i4>
      </vt:variant>
      <vt:variant>
        <vt:lpwstr>http://www.energy.ca.gov/title24/2005standards/archive/rulemaking/documents/tdv/index.html</vt:lpwstr>
      </vt:variant>
      <vt:variant>
        <vt:lpwstr/>
      </vt:variant>
      <vt:variant>
        <vt:i4>786505</vt:i4>
      </vt:variant>
      <vt:variant>
        <vt:i4>8619</vt:i4>
      </vt:variant>
      <vt:variant>
        <vt:i4>0</vt:i4>
      </vt:variant>
      <vt:variant>
        <vt:i4>5</vt:i4>
      </vt:variant>
      <vt:variant>
        <vt:lpwstr>http://www.xe.com/symbols.php</vt:lpwstr>
      </vt:variant>
      <vt:variant>
        <vt:lpwstr/>
      </vt:variant>
      <vt:variant>
        <vt:i4>327805</vt:i4>
      </vt:variant>
      <vt:variant>
        <vt:i4>8616</vt:i4>
      </vt:variant>
      <vt:variant>
        <vt:i4>0</vt:i4>
      </vt:variant>
      <vt:variant>
        <vt:i4>5</vt:i4>
      </vt:variant>
      <vt:variant>
        <vt:lpwstr>http://www.iso.org/iso/support/faqs/faqs_widely_used_standards/widely_used_standards_other/currency_codes/currency_codes_list-1.htm</vt:lpwstr>
      </vt:variant>
      <vt:variant>
        <vt:lpwstr/>
      </vt:variant>
      <vt:variant>
        <vt:i4>5636203</vt:i4>
      </vt:variant>
      <vt:variant>
        <vt:i4>8097</vt:i4>
      </vt:variant>
      <vt:variant>
        <vt:i4>0</vt:i4>
      </vt:variant>
      <vt:variant>
        <vt:i4>5</vt:i4>
      </vt:variant>
      <vt:variant>
        <vt:lpwstr>http://www.gosolarcalifornia.org/equipment/inverter_tests/summaries</vt:lpwstr>
      </vt:variant>
      <vt:variant>
        <vt:lpwstr/>
      </vt:variant>
      <vt:variant>
        <vt:i4>5636203</vt:i4>
      </vt:variant>
      <vt:variant>
        <vt:i4>8094</vt:i4>
      </vt:variant>
      <vt:variant>
        <vt:i4>0</vt:i4>
      </vt:variant>
      <vt:variant>
        <vt:i4>5</vt:i4>
      </vt:variant>
      <vt:variant>
        <vt:lpwstr>http://www.gosolarcalifornia.org/equipment/inverter_tests/summaries</vt:lpwstr>
      </vt:variant>
      <vt:variant>
        <vt:lpwstr/>
      </vt:variant>
      <vt:variant>
        <vt:i4>4128881</vt:i4>
      </vt:variant>
      <vt:variant>
        <vt:i4>8085</vt:i4>
      </vt:variant>
      <vt:variant>
        <vt:i4>0</vt:i4>
      </vt:variant>
      <vt:variant>
        <vt:i4>5</vt:i4>
      </vt:variant>
      <vt:variant>
        <vt:lpwstr>http://www.epa.gov/iaq/schooldesign/saves.html</vt:lpwstr>
      </vt:variant>
      <vt:variant>
        <vt:lpwstr/>
      </vt:variant>
      <vt:variant>
        <vt:i4>3145788</vt:i4>
      </vt:variant>
      <vt:variant>
        <vt:i4>8001</vt:i4>
      </vt:variant>
      <vt:variant>
        <vt:i4>0</vt:i4>
      </vt:variant>
      <vt:variant>
        <vt:i4>5</vt:i4>
      </vt:variant>
      <vt:variant>
        <vt:lpwstr>http://www.ashrae.org/</vt:lpwstr>
      </vt:variant>
      <vt:variant>
        <vt:lpwstr/>
      </vt:variant>
      <vt:variant>
        <vt:i4>7602284</vt:i4>
      </vt:variant>
      <vt:variant>
        <vt:i4>7998</vt:i4>
      </vt:variant>
      <vt:variant>
        <vt:i4>0</vt:i4>
      </vt:variant>
      <vt:variant>
        <vt:i4>5</vt:i4>
      </vt:variant>
      <vt:variant>
        <vt:lpwstr>http://simulationresearch.lbl.gov/bcvtb</vt:lpwstr>
      </vt:variant>
      <vt:variant>
        <vt:lpwstr/>
      </vt:variant>
      <vt:variant>
        <vt:i4>131149</vt:i4>
      </vt:variant>
      <vt:variant>
        <vt:i4>7943</vt:i4>
      </vt:variant>
      <vt:variant>
        <vt:i4>0</vt:i4>
      </vt:variant>
      <vt:variant>
        <vt:i4>5</vt:i4>
      </vt:variant>
      <vt:variant>
        <vt:lpwstr>http://www.hvac.okstate.edu/</vt:lpwstr>
      </vt:variant>
      <vt:variant>
        <vt:lpwstr/>
      </vt:variant>
      <vt:variant>
        <vt:i4>131149</vt:i4>
      </vt:variant>
      <vt:variant>
        <vt:i4>7941</vt:i4>
      </vt:variant>
      <vt:variant>
        <vt:i4>0</vt:i4>
      </vt:variant>
      <vt:variant>
        <vt:i4>5</vt:i4>
      </vt:variant>
      <vt:variant>
        <vt:lpwstr>http://www.hvac.okstate.edu/</vt:lpwstr>
      </vt:variant>
      <vt:variant>
        <vt:lpwstr/>
      </vt:variant>
      <vt:variant>
        <vt:i4>131149</vt:i4>
      </vt:variant>
      <vt:variant>
        <vt:i4>7934</vt:i4>
      </vt:variant>
      <vt:variant>
        <vt:i4>0</vt:i4>
      </vt:variant>
      <vt:variant>
        <vt:i4>5</vt:i4>
      </vt:variant>
      <vt:variant>
        <vt:lpwstr>http://www.hvac.okstate.edu/</vt:lpwstr>
      </vt:variant>
      <vt:variant>
        <vt:lpwstr/>
      </vt:variant>
      <vt:variant>
        <vt:i4>131149</vt:i4>
      </vt:variant>
      <vt:variant>
        <vt:i4>7932</vt:i4>
      </vt:variant>
      <vt:variant>
        <vt:i4>0</vt:i4>
      </vt:variant>
      <vt:variant>
        <vt:i4>5</vt:i4>
      </vt:variant>
      <vt:variant>
        <vt:lpwstr>http://www.hvac.okstate.edu/</vt:lpwstr>
      </vt:variant>
      <vt:variant>
        <vt:lpwstr/>
      </vt:variant>
      <vt:variant>
        <vt:i4>131149</vt:i4>
      </vt:variant>
      <vt:variant>
        <vt:i4>7928</vt:i4>
      </vt:variant>
      <vt:variant>
        <vt:i4>0</vt:i4>
      </vt:variant>
      <vt:variant>
        <vt:i4>5</vt:i4>
      </vt:variant>
      <vt:variant>
        <vt:lpwstr>http://www.hvac.okstate.edu/</vt:lpwstr>
      </vt:variant>
      <vt:variant>
        <vt:lpwstr/>
      </vt:variant>
      <vt:variant>
        <vt:i4>131149</vt:i4>
      </vt:variant>
      <vt:variant>
        <vt:i4>7926</vt:i4>
      </vt:variant>
      <vt:variant>
        <vt:i4>0</vt:i4>
      </vt:variant>
      <vt:variant>
        <vt:i4>5</vt:i4>
      </vt:variant>
      <vt:variant>
        <vt:lpwstr>http://www.hvac.okstate.edu/</vt:lpwstr>
      </vt:variant>
      <vt:variant>
        <vt:lpwstr/>
      </vt:variant>
      <vt:variant>
        <vt:i4>131149</vt:i4>
      </vt:variant>
      <vt:variant>
        <vt:i4>7148</vt:i4>
      </vt:variant>
      <vt:variant>
        <vt:i4>0</vt:i4>
      </vt:variant>
      <vt:variant>
        <vt:i4>5</vt:i4>
      </vt:variant>
      <vt:variant>
        <vt:lpwstr>http://www.hvac.okstate.edu/</vt:lpwstr>
      </vt:variant>
      <vt:variant>
        <vt:lpwstr/>
      </vt:variant>
      <vt:variant>
        <vt:i4>131149</vt:i4>
      </vt:variant>
      <vt:variant>
        <vt:i4>7146</vt:i4>
      </vt:variant>
      <vt:variant>
        <vt:i4>0</vt:i4>
      </vt:variant>
      <vt:variant>
        <vt:i4>5</vt:i4>
      </vt:variant>
      <vt:variant>
        <vt:lpwstr>http://www.hvac.okstate.edu/</vt:lpwstr>
      </vt:variant>
      <vt:variant>
        <vt:lpwstr/>
      </vt:variant>
      <vt:variant>
        <vt:i4>131149</vt:i4>
      </vt:variant>
      <vt:variant>
        <vt:i4>7142</vt:i4>
      </vt:variant>
      <vt:variant>
        <vt:i4>0</vt:i4>
      </vt:variant>
      <vt:variant>
        <vt:i4>5</vt:i4>
      </vt:variant>
      <vt:variant>
        <vt:lpwstr>http://www.hvac.okstate.edu/</vt:lpwstr>
      </vt:variant>
      <vt:variant>
        <vt:lpwstr/>
      </vt:variant>
      <vt:variant>
        <vt:i4>131149</vt:i4>
      </vt:variant>
      <vt:variant>
        <vt:i4>7140</vt:i4>
      </vt:variant>
      <vt:variant>
        <vt:i4>0</vt:i4>
      </vt:variant>
      <vt:variant>
        <vt:i4>5</vt:i4>
      </vt:variant>
      <vt:variant>
        <vt:lpwstr>http://www.hvac.okstate.edu/</vt:lpwstr>
      </vt:variant>
      <vt:variant>
        <vt:lpwstr/>
      </vt:variant>
      <vt:variant>
        <vt:i4>3080224</vt:i4>
      </vt:variant>
      <vt:variant>
        <vt:i4>6813</vt:i4>
      </vt:variant>
      <vt:variant>
        <vt:i4>0</vt:i4>
      </vt:variant>
      <vt:variant>
        <vt:i4>5</vt:i4>
      </vt:variant>
      <vt:variant>
        <vt:lpwstr>http://tonto.eia.doe.gov/ask/environment_faqs.asp</vt:lpwstr>
      </vt:variant>
      <vt:variant>
        <vt:lpwstr>CO2_quantity</vt:lpwstr>
      </vt:variant>
      <vt:variant>
        <vt:i4>4128894</vt:i4>
      </vt:variant>
      <vt:variant>
        <vt:i4>6672</vt:i4>
      </vt:variant>
      <vt:variant>
        <vt:i4>0</vt:i4>
      </vt:variant>
      <vt:variant>
        <vt:i4>5</vt:i4>
      </vt:variant>
      <vt:variant>
        <vt:lpwstr>http://windows.lbl.gov/</vt:lpwstr>
      </vt:variant>
      <vt:variant>
        <vt:lpwstr/>
      </vt:variant>
      <vt:variant>
        <vt:i4>6946859</vt:i4>
      </vt:variant>
      <vt:variant>
        <vt:i4>6540</vt:i4>
      </vt:variant>
      <vt:variant>
        <vt:i4>0</vt:i4>
      </vt:variant>
      <vt:variant>
        <vt:i4>5</vt:i4>
      </vt:variant>
      <vt:variant>
        <vt:lpwstr>http://www.autodesk.com/techpubs/autocad/acadr14/dxf/index.htm</vt:lpwstr>
      </vt:variant>
      <vt:variant>
        <vt:lpwstr/>
      </vt:variant>
      <vt:variant>
        <vt:i4>4128894</vt:i4>
      </vt:variant>
      <vt:variant>
        <vt:i4>6294</vt:i4>
      </vt:variant>
      <vt:variant>
        <vt:i4>0</vt:i4>
      </vt:variant>
      <vt:variant>
        <vt:i4>5</vt:i4>
      </vt:variant>
      <vt:variant>
        <vt:lpwstr>http://windows.lbl.gov/</vt:lpwstr>
      </vt:variant>
      <vt:variant>
        <vt:lpwstr/>
      </vt:variant>
      <vt:variant>
        <vt:i4>2555963</vt:i4>
      </vt:variant>
      <vt:variant>
        <vt:i4>6150</vt:i4>
      </vt:variant>
      <vt:variant>
        <vt:i4>0</vt:i4>
      </vt:variant>
      <vt:variant>
        <vt:i4>5</vt:i4>
      </vt:variant>
      <vt:variant>
        <vt:lpwstr>http://www.energyplus.gov/</vt:lpwstr>
      </vt:variant>
      <vt:variant>
        <vt:lpwstr/>
      </vt:variant>
      <vt:variant>
        <vt:i4>6619180</vt:i4>
      </vt:variant>
      <vt:variant>
        <vt:i4>6117</vt:i4>
      </vt:variant>
      <vt:variant>
        <vt:i4>0</vt:i4>
      </vt:variant>
      <vt:variant>
        <vt:i4>5</vt:i4>
      </vt:variant>
      <vt:variant>
        <vt:lpwstr>http://www.webexhibits.org/daylightsaving/</vt:lpwstr>
      </vt:variant>
      <vt:variant>
        <vt:lpwstr/>
      </vt:variant>
      <vt:variant>
        <vt:i4>4915297</vt:i4>
      </vt:variant>
      <vt:variant>
        <vt:i4>6108</vt:i4>
      </vt:variant>
      <vt:variant>
        <vt:i4>0</vt:i4>
      </vt:variant>
      <vt:variant>
        <vt:i4>5</vt:i4>
      </vt:variant>
      <vt:variant>
        <vt:lpwstr>http://www.energyplus.gov/cfm/weather_data.cfm</vt:lpwstr>
      </vt:variant>
      <vt:variant>
        <vt:lpwstr/>
      </vt:variant>
      <vt:variant>
        <vt:i4>4915297</vt:i4>
      </vt:variant>
      <vt:variant>
        <vt:i4>6102</vt:i4>
      </vt:variant>
      <vt:variant>
        <vt:i4>0</vt:i4>
      </vt:variant>
      <vt:variant>
        <vt:i4>5</vt:i4>
      </vt:variant>
      <vt:variant>
        <vt:lpwstr>http://www.energyplus.gov/cfm/weather_data.cfm</vt:lpwstr>
      </vt:variant>
      <vt:variant>
        <vt:lpwstr/>
      </vt:variant>
      <vt:variant>
        <vt:i4>4915297</vt:i4>
      </vt:variant>
      <vt:variant>
        <vt:i4>6099</vt:i4>
      </vt:variant>
      <vt:variant>
        <vt:i4>0</vt:i4>
      </vt:variant>
      <vt:variant>
        <vt:i4>5</vt:i4>
      </vt:variant>
      <vt:variant>
        <vt:lpwstr>http://www.energyplus.gov/cfm/weather_data.cfm</vt:lpwstr>
      </vt:variant>
      <vt:variant>
        <vt:lpwstr/>
      </vt:variant>
      <vt:variant>
        <vt:i4>4915297</vt:i4>
      </vt:variant>
      <vt:variant>
        <vt:i4>6081</vt:i4>
      </vt:variant>
      <vt:variant>
        <vt:i4>0</vt:i4>
      </vt:variant>
      <vt:variant>
        <vt:i4>5</vt:i4>
      </vt:variant>
      <vt:variant>
        <vt:lpwstr>http://www.energyplus.gov/cfm/weather_data.cfm</vt:lpwstr>
      </vt:variant>
      <vt:variant>
        <vt:lpwstr/>
      </vt:variant>
      <vt:variant>
        <vt:i4>1245238</vt:i4>
      </vt:variant>
      <vt:variant>
        <vt:i4>6023</vt:i4>
      </vt:variant>
      <vt:variant>
        <vt:i4>0</vt:i4>
      </vt:variant>
      <vt:variant>
        <vt:i4>5</vt:i4>
      </vt:variant>
      <vt:variant>
        <vt:lpwstr/>
      </vt:variant>
      <vt:variant>
        <vt:lpwstr>_Toc274581876</vt:lpwstr>
      </vt:variant>
      <vt:variant>
        <vt:i4>1245238</vt:i4>
      </vt:variant>
      <vt:variant>
        <vt:i4>6017</vt:i4>
      </vt:variant>
      <vt:variant>
        <vt:i4>0</vt:i4>
      </vt:variant>
      <vt:variant>
        <vt:i4>5</vt:i4>
      </vt:variant>
      <vt:variant>
        <vt:lpwstr/>
      </vt:variant>
      <vt:variant>
        <vt:lpwstr>_Toc274581875</vt:lpwstr>
      </vt:variant>
      <vt:variant>
        <vt:i4>1245238</vt:i4>
      </vt:variant>
      <vt:variant>
        <vt:i4>6011</vt:i4>
      </vt:variant>
      <vt:variant>
        <vt:i4>0</vt:i4>
      </vt:variant>
      <vt:variant>
        <vt:i4>5</vt:i4>
      </vt:variant>
      <vt:variant>
        <vt:lpwstr/>
      </vt:variant>
      <vt:variant>
        <vt:lpwstr>_Toc274581874</vt:lpwstr>
      </vt:variant>
      <vt:variant>
        <vt:i4>1245238</vt:i4>
      </vt:variant>
      <vt:variant>
        <vt:i4>6005</vt:i4>
      </vt:variant>
      <vt:variant>
        <vt:i4>0</vt:i4>
      </vt:variant>
      <vt:variant>
        <vt:i4>5</vt:i4>
      </vt:variant>
      <vt:variant>
        <vt:lpwstr/>
      </vt:variant>
      <vt:variant>
        <vt:lpwstr>_Toc274581873</vt:lpwstr>
      </vt:variant>
      <vt:variant>
        <vt:i4>1245238</vt:i4>
      </vt:variant>
      <vt:variant>
        <vt:i4>5999</vt:i4>
      </vt:variant>
      <vt:variant>
        <vt:i4>0</vt:i4>
      </vt:variant>
      <vt:variant>
        <vt:i4>5</vt:i4>
      </vt:variant>
      <vt:variant>
        <vt:lpwstr/>
      </vt:variant>
      <vt:variant>
        <vt:lpwstr>_Toc274581872</vt:lpwstr>
      </vt:variant>
      <vt:variant>
        <vt:i4>1245238</vt:i4>
      </vt:variant>
      <vt:variant>
        <vt:i4>5993</vt:i4>
      </vt:variant>
      <vt:variant>
        <vt:i4>0</vt:i4>
      </vt:variant>
      <vt:variant>
        <vt:i4>5</vt:i4>
      </vt:variant>
      <vt:variant>
        <vt:lpwstr/>
      </vt:variant>
      <vt:variant>
        <vt:lpwstr>_Toc274581871</vt:lpwstr>
      </vt:variant>
      <vt:variant>
        <vt:i4>1245238</vt:i4>
      </vt:variant>
      <vt:variant>
        <vt:i4>5987</vt:i4>
      </vt:variant>
      <vt:variant>
        <vt:i4>0</vt:i4>
      </vt:variant>
      <vt:variant>
        <vt:i4>5</vt:i4>
      </vt:variant>
      <vt:variant>
        <vt:lpwstr/>
      </vt:variant>
      <vt:variant>
        <vt:lpwstr>_Toc274581870</vt:lpwstr>
      </vt:variant>
      <vt:variant>
        <vt:i4>1179702</vt:i4>
      </vt:variant>
      <vt:variant>
        <vt:i4>5981</vt:i4>
      </vt:variant>
      <vt:variant>
        <vt:i4>0</vt:i4>
      </vt:variant>
      <vt:variant>
        <vt:i4>5</vt:i4>
      </vt:variant>
      <vt:variant>
        <vt:lpwstr/>
      </vt:variant>
      <vt:variant>
        <vt:lpwstr>_Toc274581869</vt:lpwstr>
      </vt:variant>
      <vt:variant>
        <vt:i4>1179702</vt:i4>
      </vt:variant>
      <vt:variant>
        <vt:i4>5975</vt:i4>
      </vt:variant>
      <vt:variant>
        <vt:i4>0</vt:i4>
      </vt:variant>
      <vt:variant>
        <vt:i4>5</vt:i4>
      </vt:variant>
      <vt:variant>
        <vt:lpwstr/>
      </vt:variant>
      <vt:variant>
        <vt:lpwstr>_Toc274581868</vt:lpwstr>
      </vt:variant>
      <vt:variant>
        <vt:i4>1179702</vt:i4>
      </vt:variant>
      <vt:variant>
        <vt:i4>5969</vt:i4>
      </vt:variant>
      <vt:variant>
        <vt:i4>0</vt:i4>
      </vt:variant>
      <vt:variant>
        <vt:i4>5</vt:i4>
      </vt:variant>
      <vt:variant>
        <vt:lpwstr/>
      </vt:variant>
      <vt:variant>
        <vt:lpwstr>_Toc274581867</vt:lpwstr>
      </vt:variant>
      <vt:variant>
        <vt:i4>1179702</vt:i4>
      </vt:variant>
      <vt:variant>
        <vt:i4>5963</vt:i4>
      </vt:variant>
      <vt:variant>
        <vt:i4>0</vt:i4>
      </vt:variant>
      <vt:variant>
        <vt:i4>5</vt:i4>
      </vt:variant>
      <vt:variant>
        <vt:lpwstr/>
      </vt:variant>
      <vt:variant>
        <vt:lpwstr>_Toc274581866</vt:lpwstr>
      </vt:variant>
      <vt:variant>
        <vt:i4>1179702</vt:i4>
      </vt:variant>
      <vt:variant>
        <vt:i4>5957</vt:i4>
      </vt:variant>
      <vt:variant>
        <vt:i4>0</vt:i4>
      </vt:variant>
      <vt:variant>
        <vt:i4>5</vt:i4>
      </vt:variant>
      <vt:variant>
        <vt:lpwstr/>
      </vt:variant>
      <vt:variant>
        <vt:lpwstr>_Toc274581865</vt:lpwstr>
      </vt:variant>
      <vt:variant>
        <vt:i4>1179702</vt:i4>
      </vt:variant>
      <vt:variant>
        <vt:i4>5951</vt:i4>
      </vt:variant>
      <vt:variant>
        <vt:i4>0</vt:i4>
      </vt:variant>
      <vt:variant>
        <vt:i4>5</vt:i4>
      </vt:variant>
      <vt:variant>
        <vt:lpwstr/>
      </vt:variant>
      <vt:variant>
        <vt:lpwstr>_Toc274581864</vt:lpwstr>
      </vt:variant>
      <vt:variant>
        <vt:i4>1179702</vt:i4>
      </vt:variant>
      <vt:variant>
        <vt:i4>5945</vt:i4>
      </vt:variant>
      <vt:variant>
        <vt:i4>0</vt:i4>
      </vt:variant>
      <vt:variant>
        <vt:i4>5</vt:i4>
      </vt:variant>
      <vt:variant>
        <vt:lpwstr/>
      </vt:variant>
      <vt:variant>
        <vt:lpwstr>_Toc274581863</vt:lpwstr>
      </vt:variant>
      <vt:variant>
        <vt:i4>1179702</vt:i4>
      </vt:variant>
      <vt:variant>
        <vt:i4>5939</vt:i4>
      </vt:variant>
      <vt:variant>
        <vt:i4>0</vt:i4>
      </vt:variant>
      <vt:variant>
        <vt:i4>5</vt:i4>
      </vt:variant>
      <vt:variant>
        <vt:lpwstr/>
      </vt:variant>
      <vt:variant>
        <vt:lpwstr>_Toc274581862</vt:lpwstr>
      </vt:variant>
      <vt:variant>
        <vt:i4>1179702</vt:i4>
      </vt:variant>
      <vt:variant>
        <vt:i4>5933</vt:i4>
      </vt:variant>
      <vt:variant>
        <vt:i4>0</vt:i4>
      </vt:variant>
      <vt:variant>
        <vt:i4>5</vt:i4>
      </vt:variant>
      <vt:variant>
        <vt:lpwstr/>
      </vt:variant>
      <vt:variant>
        <vt:lpwstr>_Toc274581861</vt:lpwstr>
      </vt:variant>
      <vt:variant>
        <vt:i4>1179702</vt:i4>
      </vt:variant>
      <vt:variant>
        <vt:i4>5927</vt:i4>
      </vt:variant>
      <vt:variant>
        <vt:i4>0</vt:i4>
      </vt:variant>
      <vt:variant>
        <vt:i4>5</vt:i4>
      </vt:variant>
      <vt:variant>
        <vt:lpwstr/>
      </vt:variant>
      <vt:variant>
        <vt:lpwstr>_Toc274581860</vt:lpwstr>
      </vt:variant>
      <vt:variant>
        <vt:i4>1114166</vt:i4>
      </vt:variant>
      <vt:variant>
        <vt:i4>5921</vt:i4>
      </vt:variant>
      <vt:variant>
        <vt:i4>0</vt:i4>
      </vt:variant>
      <vt:variant>
        <vt:i4>5</vt:i4>
      </vt:variant>
      <vt:variant>
        <vt:lpwstr/>
      </vt:variant>
      <vt:variant>
        <vt:lpwstr>_Toc274581859</vt:lpwstr>
      </vt:variant>
      <vt:variant>
        <vt:i4>1114166</vt:i4>
      </vt:variant>
      <vt:variant>
        <vt:i4>5915</vt:i4>
      </vt:variant>
      <vt:variant>
        <vt:i4>0</vt:i4>
      </vt:variant>
      <vt:variant>
        <vt:i4>5</vt:i4>
      </vt:variant>
      <vt:variant>
        <vt:lpwstr/>
      </vt:variant>
      <vt:variant>
        <vt:lpwstr>_Toc274581858</vt:lpwstr>
      </vt:variant>
      <vt:variant>
        <vt:i4>1114166</vt:i4>
      </vt:variant>
      <vt:variant>
        <vt:i4>5909</vt:i4>
      </vt:variant>
      <vt:variant>
        <vt:i4>0</vt:i4>
      </vt:variant>
      <vt:variant>
        <vt:i4>5</vt:i4>
      </vt:variant>
      <vt:variant>
        <vt:lpwstr/>
      </vt:variant>
      <vt:variant>
        <vt:lpwstr>_Toc274581857</vt:lpwstr>
      </vt:variant>
      <vt:variant>
        <vt:i4>1114166</vt:i4>
      </vt:variant>
      <vt:variant>
        <vt:i4>5903</vt:i4>
      </vt:variant>
      <vt:variant>
        <vt:i4>0</vt:i4>
      </vt:variant>
      <vt:variant>
        <vt:i4>5</vt:i4>
      </vt:variant>
      <vt:variant>
        <vt:lpwstr/>
      </vt:variant>
      <vt:variant>
        <vt:lpwstr>_Toc274581856</vt:lpwstr>
      </vt:variant>
      <vt:variant>
        <vt:i4>1114166</vt:i4>
      </vt:variant>
      <vt:variant>
        <vt:i4>5897</vt:i4>
      </vt:variant>
      <vt:variant>
        <vt:i4>0</vt:i4>
      </vt:variant>
      <vt:variant>
        <vt:i4>5</vt:i4>
      </vt:variant>
      <vt:variant>
        <vt:lpwstr/>
      </vt:variant>
      <vt:variant>
        <vt:lpwstr>_Toc274581855</vt:lpwstr>
      </vt:variant>
      <vt:variant>
        <vt:i4>1114166</vt:i4>
      </vt:variant>
      <vt:variant>
        <vt:i4>5891</vt:i4>
      </vt:variant>
      <vt:variant>
        <vt:i4>0</vt:i4>
      </vt:variant>
      <vt:variant>
        <vt:i4>5</vt:i4>
      </vt:variant>
      <vt:variant>
        <vt:lpwstr/>
      </vt:variant>
      <vt:variant>
        <vt:lpwstr>_Toc274581854</vt:lpwstr>
      </vt:variant>
      <vt:variant>
        <vt:i4>1114166</vt:i4>
      </vt:variant>
      <vt:variant>
        <vt:i4>5885</vt:i4>
      </vt:variant>
      <vt:variant>
        <vt:i4>0</vt:i4>
      </vt:variant>
      <vt:variant>
        <vt:i4>5</vt:i4>
      </vt:variant>
      <vt:variant>
        <vt:lpwstr/>
      </vt:variant>
      <vt:variant>
        <vt:lpwstr>_Toc274581853</vt:lpwstr>
      </vt:variant>
      <vt:variant>
        <vt:i4>1114166</vt:i4>
      </vt:variant>
      <vt:variant>
        <vt:i4>5879</vt:i4>
      </vt:variant>
      <vt:variant>
        <vt:i4>0</vt:i4>
      </vt:variant>
      <vt:variant>
        <vt:i4>5</vt:i4>
      </vt:variant>
      <vt:variant>
        <vt:lpwstr/>
      </vt:variant>
      <vt:variant>
        <vt:lpwstr>_Toc274581852</vt:lpwstr>
      </vt:variant>
      <vt:variant>
        <vt:i4>1114166</vt:i4>
      </vt:variant>
      <vt:variant>
        <vt:i4>5873</vt:i4>
      </vt:variant>
      <vt:variant>
        <vt:i4>0</vt:i4>
      </vt:variant>
      <vt:variant>
        <vt:i4>5</vt:i4>
      </vt:variant>
      <vt:variant>
        <vt:lpwstr/>
      </vt:variant>
      <vt:variant>
        <vt:lpwstr>_Toc274581851</vt:lpwstr>
      </vt:variant>
      <vt:variant>
        <vt:i4>1114166</vt:i4>
      </vt:variant>
      <vt:variant>
        <vt:i4>5867</vt:i4>
      </vt:variant>
      <vt:variant>
        <vt:i4>0</vt:i4>
      </vt:variant>
      <vt:variant>
        <vt:i4>5</vt:i4>
      </vt:variant>
      <vt:variant>
        <vt:lpwstr/>
      </vt:variant>
      <vt:variant>
        <vt:lpwstr>_Toc274581850</vt:lpwstr>
      </vt:variant>
      <vt:variant>
        <vt:i4>1048630</vt:i4>
      </vt:variant>
      <vt:variant>
        <vt:i4>5861</vt:i4>
      </vt:variant>
      <vt:variant>
        <vt:i4>0</vt:i4>
      </vt:variant>
      <vt:variant>
        <vt:i4>5</vt:i4>
      </vt:variant>
      <vt:variant>
        <vt:lpwstr/>
      </vt:variant>
      <vt:variant>
        <vt:lpwstr>_Toc274581849</vt:lpwstr>
      </vt:variant>
      <vt:variant>
        <vt:i4>1048630</vt:i4>
      </vt:variant>
      <vt:variant>
        <vt:i4>5855</vt:i4>
      </vt:variant>
      <vt:variant>
        <vt:i4>0</vt:i4>
      </vt:variant>
      <vt:variant>
        <vt:i4>5</vt:i4>
      </vt:variant>
      <vt:variant>
        <vt:lpwstr/>
      </vt:variant>
      <vt:variant>
        <vt:lpwstr>_Toc274581848</vt:lpwstr>
      </vt:variant>
      <vt:variant>
        <vt:i4>1048630</vt:i4>
      </vt:variant>
      <vt:variant>
        <vt:i4>5849</vt:i4>
      </vt:variant>
      <vt:variant>
        <vt:i4>0</vt:i4>
      </vt:variant>
      <vt:variant>
        <vt:i4>5</vt:i4>
      </vt:variant>
      <vt:variant>
        <vt:lpwstr/>
      </vt:variant>
      <vt:variant>
        <vt:lpwstr>_Toc274581847</vt:lpwstr>
      </vt:variant>
      <vt:variant>
        <vt:i4>1048630</vt:i4>
      </vt:variant>
      <vt:variant>
        <vt:i4>5843</vt:i4>
      </vt:variant>
      <vt:variant>
        <vt:i4>0</vt:i4>
      </vt:variant>
      <vt:variant>
        <vt:i4>5</vt:i4>
      </vt:variant>
      <vt:variant>
        <vt:lpwstr/>
      </vt:variant>
      <vt:variant>
        <vt:lpwstr>_Toc274581846</vt:lpwstr>
      </vt:variant>
      <vt:variant>
        <vt:i4>1048630</vt:i4>
      </vt:variant>
      <vt:variant>
        <vt:i4>5837</vt:i4>
      </vt:variant>
      <vt:variant>
        <vt:i4>0</vt:i4>
      </vt:variant>
      <vt:variant>
        <vt:i4>5</vt:i4>
      </vt:variant>
      <vt:variant>
        <vt:lpwstr/>
      </vt:variant>
      <vt:variant>
        <vt:lpwstr>_Toc274581845</vt:lpwstr>
      </vt:variant>
      <vt:variant>
        <vt:i4>1048630</vt:i4>
      </vt:variant>
      <vt:variant>
        <vt:i4>5831</vt:i4>
      </vt:variant>
      <vt:variant>
        <vt:i4>0</vt:i4>
      </vt:variant>
      <vt:variant>
        <vt:i4>5</vt:i4>
      </vt:variant>
      <vt:variant>
        <vt:lpwstr/>
      </vt:variant>
      <vt:variant>
        <vt:lpwstr>_Toc274581844</vt:lpwstr>
      </vt:variant>
      <vt:variant>
        <vt:i4>1048630</vt:i4>
      </vt:variant>
      <vt:variant>
        <vt:i4>5825</vt:i4>
      </vt:variant>
      <vt:variant>
        <vt:i4>0</vt:i4>
      </vt:variant>
      <vt:variant>
        <vt:i4>5</vt:i4>
      </vt:variant>
      <vt:variant>
        <vt:lpwstr/>
      </vt:variant>
      <vt:variant>
        <vt:lpwstr>_Toc274581843</vt:lpwstr>
      </vt:variant>
      <vt:variant>
        <vt:i4>1048630</vt:i4>
      </vt:variant>
      <vt:variant>
        <vt:i4>5819</vt:i4>
      </vt:variant>
      <vt:variant>
        <vt:i4>0</vt:i4>
      </vt:variant>
      <vt:variant>
        <vt:i4>5</vt:i4>
      </vt:variant>
      <vt:variant>
        <vt:lpwstr/>
      </vt:variant>
      <vt:variant>
        <vt:lpwstr>_Toc274581842</vt:lpwstr>
      </vt:variant>
      <vt:variant>
        <vt:i4>1048630</vt:i4>
      </vt:variant>
      <vt:variant>
        <vt:i4>5813</vt:i4>
      </vt:variant>
      <vt:variant>
        <vt:i4>0</vt:i4>
      </vt:variant>
      <vt:variant>
        <vt:i4>5</vt:i4>
      </vt:variant>
      <vt:variant>
        <vt:lpwstr/>
      </vt:variant>
      <vt:variant>
        <vt:lpwstr>_Toc274581841</vt:lpwstr>
      </vt:variant>
      <vt:variant>
        <vt:i4>1048630</vt:i4>
      </vt:variant>
      <vt:variant>
        <vt:i4>5807</vt:i4>
      </vt:variant>
      <vt:variant>
        <vt:i4>0</vt:i4>
      </vt:variant>
      <vt:variant>
        <vt:i4>5</vt:i4>
      </vt:variant>
      <vt:variant>
        <vt:lpwstr/>
      </vt:variant>
      <vt:variant>
        <vt:lpwstr>_Toc274581840</vt:lpwstr>
      </vt:variant>
      <vt:variant>
        <vt:i4>1507382</vt:i4>
      </vt:variant>
      <vt:variant>
        <vt:i4>5801</vt:i4>
      </vt:variant>
      <vt:variant>
        <vt:i4>0</vt:i4>
      </vt:variant>
      <vt:variant>
        <vt:i4>5</vt:i4>
      </vt:variant>
      <vt:variant>
        <vt:lpwstr/>
      </vt:variant>
      <vt:variant>
        <vt:lpwstr>_Toc274581839</vt:lpwstr>
      </vt:variant>
      <vt:variant>
        <vt:i4>1507382</vt:i4>
      </vt:variant>
      <vt:variant>
        <vt:i4>5795</vt:i4>
      </vt:variant>
      <vt:variant>
        <vt:i4>0</vt:i4>
      </vt:variant>
      <vt:variant>
        <vt:i4>5</vt:i4>
      </vt:variant>
      <vt:variant>
        <vt:lpwstr/>
      </vt:variant>
      <vt:variant>
        <vt:lpwstr>_Toc274581838</vt:lpwstr>
      </vt:variant>
      <vt:variant>
        <vt:i4>1507382</vt:i4>
      </vt:variant>
      <vt:variant>
        <vt:i4>5789</vt:i4>
      </vt:variant>
      <vt:variant>
        <vt:i4>0</vt:i4>
      </vt:variant>
      <vt:variant>
        <vt:i4>5</vt:i4>
      </vt:variant>
      <vt:variant>
        <vt:lpwstr/>
      </vt:variant>
      <vt:variant>
        <vt:lpwstr>_Toc274581837</vt:lpwstr>
      </vt:variant>
      <vt:variant>
        <vt:i4>1507382</vt:i4>
      </vt:variant>
      <vt:variant>
        <vt:i4>5783</vt:i4>
      </vt:variant>
      <vt:variant>
        <vt:i4>0</vt:i4>
      </vt:variant>
      <vt:variant>
        <vt:i4>5</vt:i4>
      </vt:variant>
      <vt:variant>
        <vt:lpwstr/>
      </vt:variant>
      <vt:variant>
        <vt:lpwstr>_Toc274581836</vt:lpwstr>
      </vt:variant>
      <vt:variant>
        <vt:i4>1507382</vt:i4>
      </vt:variant>
      <vt:variant>
        <vt:i4>5777</vt:i4>
      </vt:variant>
      <vt:variant>
        <vt:i4>0</vt:i4>
      </vt:variant>
      <vt:variant>
        <vt:i4>5</vt:i4>
      </vt:variant>
      <vt:variant>
        <vt:lpwstr/>
      </vt:variant>
      <vt:variant>
        <vt:lpwstr>_Toc274581835</vt:lpwstr>
      </vt:variant>
      <vt:variant>
        <vt:i4>1507382</vt:i4>
      </vt:variant>
      <vt:variant>
        <vt:i4>5771</vt:i4>
      </vt:variant>
      <vt:variant>
        <vt:i4>0</vt:i4>
      </vt:variant>
      <vt:variant>
        <vt:i4>5</vt:i4>
      </vt:variant>
      <vt:variant>
        <vt:lpwstr/>
      </vt:variant>
      <vt:variant>
        <vt:lpwstr>_Toc274581834</vt:lpwstr>
      </vt:variant>
      <vt:variant>
        <vt:i4>1507382</vt:i4>
      </vt:variant>
      <vt:variant>
        <vt:i4>5765</vt:i4>
      </vt:variant>
      <vt:variant>
        <vt:i4>0</vt:i4>
      </vt:variant>
      <vt:variant>
        <vt:i4>5</vt:i4>
      </vt:variant>
      <vt:variant>
        <vt:lpwstr/>
      </vt:variant>
      <vt:variant>
        <vt:lpwstr>_Toc274581833</vt:lpwstr>
      </vt:variant>
      <vt:variant>
        <vt:i4>1507382</vt:i4>
      </vt:variant>
      <vt:variant>
        <vt:i4>5759</vt:i4>
      </vt:variant>
      <vt:variant>
        <vt:i4>0</vt:i4>
      </vt:variant>
      <vt:variant>
        <vt:i4>5</vt:i4>
      </vt:variant>
      <vt:variant>
        <vt:lpwstr/>
      </vt:variant>
      <vt:variant>
        <vt:lpwstr>_Toc274581832</vt:lpwstr>
      </vt:variant>
      <vt:variant>
        <vt:i4>1507382</vt:i4>
      </vt:variant>
      <vt:variant>
        <vt:i4>5753</vt:i4>
      </vt:variant>
      <vt:variant>
        <vt:i4>0</vt:i4>
      </vt:variant>
      <vt:variant>
        <vt:i4>5</vt:i4>
      </vt:variant>
      <vt:variant>
        <vt:lpwstr/>
      </vt:variant>
      <vt:variant>
        <vt:lpwstr>_Toc274581831</vt:lpwstr>
      </vt:variant>
      <vt:variant>
        <vt:i4>1507382</vt:i4>
      </vt:variant>
      <vt:variant>
        <vt:i4>5747</vt:i4>
      </vt:variant>
      <vt:variant>
        <vt:i4>0</vt:i4>
      </vt:variant>
      <vt:variant>
        <vt:i4>5</vt:i4>
      </vt:variant>
      <vt:variant>
        <vt:lpwstr/>
      </vt:variant>
      <vt:variant>
        <vt:lpwstr>_Toc274581830</vt:lpwstr>
      </vt:variant>
      <vt:variant>
        <vt:i4>1441846</vt:i4>
      </vt:variant>
      <vt:variant>
        <vt:i4>5741</vt:i4>
      </vt:variant>
      <vt:variant>
        <vt:i4>0</vt:i4>
      </vt:variant>
      <vt:variant>
        <vt:i4>5</vt:i4>
      </vt:variant>
      <vt:variant>
        <vt:lpwstr/>
      </vt:variant>
      <vt:variant>
        <vt:lpwstr>_Toc274581829</vt:lpwstr>
      </vt:variant>
      <vt:variant>
        <vt:i4>1441846</vt:i4>
      </vt:variant>
      <vt:variant>
        <vt:i4>5735</vt:i4>
      </vt:variant>
      <vt:variant>
        <vt:i4>0</vt:i4>
      </vt:variant>
      <vt:variant>
        <vt:i4>5</vt:i4>
      </vt:variant>
      <vt:variant>
        <vt:lpwstr/>
      </vt:variant>
      <vt:variant>
        <vt:lpwstr>_Toc274581828</vt:lpwstr>
      </vt:variant>
      <vt:variant>
        <vt:i4>1441846</vt:i4>
      </vt:variant>
      <vt:variant>
        <vt:i4>5729</vt:i4>
      </vt:variant>
      <vt:variant>
        <vt:i4>0</vt:i4>
      </vt:variant>
      <vt:variant>
        <vt:i4>5</vt:i4>
      </vt:variant>
      <vt:variant>
        <vt:lpwstr/>
      </vt:variant>
      <vt:variant>
        <vt:lpwstr>_Toc274581827</vt:lpwstr>
      </vt:variant>
      <vt:variant>
        <vt:i4>1441846</vt:i4>
      </vt:variant>
      <vt:variant>
        <vt:i4>5723</vt:i4>
      </vt:variant>
      <vt:variant>
        <vt:i4>0</vt:i4>
      </vt:variant>
      <vt:variant>
        <vt:i4>5</vt:i4>
      </vt:variant>
      <vt:variant>
        <vt:lpwstr/>
      </vt:variant>
      <vt:variant>
        <vt:lpwstr>_Toc274581826</vt:lpwstr>
      </vt:variant>
      <vt:variant>
        <vt:i4>1441846</vt:i4>
      </vt:variant>
      <vt:variant>
        <vt:i4>5717</vt:i4>
      </vt:variant>
      <vt:variant>
        <vt:i4>0</vt:i4>
      </vt:variant>
      <vt:variant>
        <vt:i4>5</vt:i4>
      </vt:variant>
      <vt:variant>
        <vt:lpwstr/>
      </vt:variant>
      <vt:variant>
        <vt:lpwstr>_Toc274581825</vt:lpwstr>
      </vt:variant>
      <vt:variant>
        <vt:i4>1441846</vt:i4>
      </vt:variant>
      <vt:variant>
        <vt:i4>5711</vt:i4>
      </vt:variant>
      <vt:variant>
        <vt:i4>0</vt:i4>
      </vt:variant>
      <vt:variant>
        <vt:i4>5</vt:i4>
      </vt:variant>
      <vt:variant>
        <vt:lpwstr/>
      </vt:variant>
      <vt:variant>
        <vt:lpwstr>_Toc274581824</vt:lpwstr>
      </vt:variant>
      <vt:variant>
        <vt:i4>1441846</vt:i4>
      </vt:variant>
      <vt:variant>
        <vt:i4>5705</vt:i4>
      </vt:variant>
      <vt:variant>
        <vt:i4>0</vt:i4>
      </vt:variant>
      <vt:variant>
        <vt:i4>5</vt:i4>
      </vt:variant>
      <vt:variant>
        <vt:lpwstr/>
      </vt:variant>
      <vt:variant>
        <vt:lpwstr>_Toc274581823</vt:lpwstr>
      </vt:variant>
      <vt:variant>
        <vt:i4>1441846</vt:i4>
      </vt:variant>
      <vt:variant>
        <vt:i4>5699</vt:i4>
      </vt:variant>
      <vt:variant>
        <vt:i4>0</vt:i4>
      </vt:variant>
      <vt:variant>
        <vt:i4>5</vt:i4>
      </vt:variant>
      <vt:variant>
        <vt:lpwstr/>
      </vt:variant>
      <vt:variant>
        <vt:lpwstr>_Toc274581822</vt:lpwstr>
      </vt:variant>
      <vt:variant>
        <vt:i4>1441846</vt:i4>
      </vt:variant>
      <vt:variant>
        <vt:i4>5693</vt:i4>
      </vt:variant>
      <vt:variant>
        <vt:i4>0</vt:i4>
      </vt:variant>
      <vt:variant>
        <vt:i4>5</vt:i4>
      </vt:variant>
      <vt:variant>
        <vt:lpwstr/>
      </vt:variant>
      <vt:variant>
        <vt:lpwstr>_Toc274581821</vt:lpwstr>
      </vt:variant>
      <vt:variant>
        <vt:i4>1441846</vt:i4>
      </vt:variant>
      <vt:variant>
        <vt:i4>5687</vt:i4>
      </vt:variant>
      <vt:variant>
        <vt:i4>0</vt:i4>
      </vt:variant>
      <vt:variant>
        <vt:i4>5</vt:i4>
      </vt:variant>
      <vt:variant>
        <vt:lpwstr/>
      </vt:variant>
      <vt:variant>
        <vt:lpwstr>_Toc274581820</vt:lpwstr>
      </vt:variant>
      <vt:variant>
        <vt:i4>1376310</vt:i4>
      </vt:variant>
      <vt:variant>
        <vt:i4>5681</vt:i4>
      </vt:variant>
      <vt:variant>
        <vt:i4>0</vt:i4>
      </vt:variant>
      <vt:variant>
        <vt:i4>5</vt:i4>
      </vt:variant>
      <vt:variant>
        <vt:lpwstr/>
      </vt:variant>
      <vt:variant>
        <vt:lpwstr>_Toc274581819</vt:lpwstr>
      </vt:variant>
      <vt:variant>
        <vt:i4>1376310</vt:i4>
      </vt:variant>
      <vt:variant>
        <vt:i4>5675</vt:i4>
      </vt:variant>
      <vt:variant>
        <vt:i4>0</vt:i4>
      </vt:variant>
      <vt:variant>
        <vt:i4>5</vt:i4>
      </vt:variant>
      <vt:variant>
        <vt:lpwstr/>
      </vt:variant>
      <vt:variant>
        <vt:lpwstr>_Toc274581818</vt:lpwstr>
      </vt:variant>
      <vt:variant>
        <vt:i4>1376310</vt:i4>
      </vt:variant>
      <vt:variant>
        <vt:i4>5669</vt:i4>
      </vt:variant>
      <vt:variant>
        <vt:i4>0</vt:i4>
      </vt:variant>
      <vt:variant>
        <vt:i4>5</vt:i4>
      </vt:variant>
      <vt:variant>
        <vt:lpwstr/>
      </vt:variant>
      <vt:variant>
        <vt:lpwstr>_Toc274581817</vt:lpwstr>
      </vt:variant>
      <vt:variant>
        <vt:i4>1376310</vt:i4>
      </vt:variant>
      <vt:variant>
        <vt:i4>5663</vt:i4>
      </vt:variant>
      <vt:variant>
        <vt:i4>0</vt:i4>
      </vt:variant>
      <vt:variant>
        <vt:i4>5</vt:i4>
      </vt:variant>
      <vt:variant>
        <vt:lpwstr/>
      </vt:variant>
      <vt:variant>
        <vt:lpwstr>_Toc274581816</vt:lpwstr>
      </vt:variant>
      <vt:variant>
        <vt:i4>1376310</vt:i4>
      </vt:variant>
      <vt:variant>
        <vt:i4>5657</vt:i4>
      </vt:variant>
      <vt:variant>
        <vt:i4>0</vt:i4>
      </vt:variant>
      <vt:variant>
        <vt:i4>5</vt:i4>
      </vt:variant>
      <vt:variant>
        <vt:lpwstr/>
      </vt:variant>
      <vt:variant>
        <vt:lpwstr>_Toc274581815</vt:lpwstr>
      </vt:variant>
      <vt:variant>
        <vt:i4>1376310</vt:i4>
      </vt:variant>
      <vt:variant>
        <vt:i4>5651</vt:i4>
      </vt:variant>
      <vt:variant>
        <vt:i4>0</vt:i4>
      </vt:variant>
      <vt:variant>
        <vt:i4>5</vt:i4>
      </vt:variant>
      <vt:variant>
        <vt:lpwstr/>
      </vt:variant>
      <vt:variant>
        <vt:lpwstr>_Toc274581814</vt:lpwstr>
      </vt:variant>
      <vt:variant>
        <vt:i4>1376310</vt:i4>
      </vt:variant>
      <vt:variant>
        <vt:i4>5645</vt:i4>
      </vt:variant>
      <vt:variant>
        <vt:i4>0</vt:i4>
      </vt:variant>
      <vt:variant>
        <vt:i4>5</vt:i4>
      </vt:variant>
      <vt:variant>
        <vt:lpwstr/>
      </vt:variant>
      <vt:variant>
        <vt:lpwstr>_Toc274581813</vt:lpwstr>
      </vt:variant>
      <vt:variant>
        <vt:i4>1376310</vt:i4>
      </vt:variant>
      <vt:variant>
        <vt:i4>5639</vt:i4>
      </vt:variant>
      <vt:variant>
        <vt:i4>0</vt:i4>
      </vt:variant>
      <vt:variant>
        <vt:i4>5</vt:i4>
      </vt:variant>
      <vt:variant>
        <vt:lpwstr/>
      </vt:variant>
      <vt:variant>
        <vt:lpwstr>_Toc274581812</vt:lpwstr>
      </vt:variant>
      <vt:variant>
        <vt:i4>1376310</vt:i4>
      </vt:variant>
      <vt:variant>
        <vt:i4>5633</vt:i4>
      </vt:variant>
      <vt:variant>
        <vt:i4>0</vt:i4>
      </vt:variant>
      <vt:variant>
        <vt:i4>5</vt:i4>
      </vt:variant>
      <vt:variant>
        <vt:lpwstr/>
      </vt:variant>
      <vt:variant>
        <vt:lpwstr>_Toc274581811</vt:lpwstr>
      </vt:variant>
      <vt:variant>
        <vt:i4>1376310</vt:i4>
      </vt:variant>
      <vt:variant>
        <vt:i4>5627</vt:i4>
      </vt:variant>
      <vt:variant>
        <vt:i4>0</vt:i4>
      </vt:variant>
      <vt:variant>
        <vt:i4>5</vt:i4>
      </vt:variant>
      <vt:variant>
        <vt:lpwstr/>
      </vt:variant>
      <vt:variant>
        <vt:lpwstr>_Toc274581810</vt:lpwstr>
      </vt:variant>
      <vt:variant>
        <vt:i4>1310774</vt:i4>
      </vt:variant>
      <vt:variant>
        <vt:i4>5621</vt:i4>
      </vt:variant>
      <vt:variant>
        <vt:i4>0</vt:i4>
      </vt:variant>
      <vt:variant>
        <vt:i4>5</vt:i4>
      </vt:variant>
      <vt:variant>
        <vt:lpwstr/>
      </vt:variant>
      <vt:variant>
        <vt:lpwstr>_Toc274581809</vt:lpwstr>
      </vt:variant>
      <vt:variant>
        <vt:i4>1310774</vt:i4>
      </vt:variant>
      <vt:variant>
        <vt:i4>5615</vt:i4>
      </vt:variant>
      <vt:variant>
        <vt:i4>0</vt:i4>
      </vt:variant>
      <vt:variant>
        <vt:i4>5</vt:i4>
      </vt:variant>
      <vt:variant>
        <vt:lpwstr/>
      </vt:variant>
      <vt:variant>
        <vt:lpwstr>_Toc274581808</vt:lpwstr>
      </vt:variant>
      <vt:variant>
        <vt:i4>1310774</vt:i4>
      </vt:variant>
      <vt:variant>
        <vt:i4>5609</vt:i4>
      </vt:variant>
      <vt:variant>
        <vt:i4>0</vt:i4>
      </vt:variant>
      <vt:variant>
        <vt:i4>5</vt:i4>
      </vt:variant>
      <vt:variant>
        <vt:lpwstr/>
      </vt:variant>
      <vt:variant>
        <vt:lpwstr>_Toc274581807</vt:lpwstr>
      </vt:variant>
      <vt:variant>
        <vt:i4>1310774</vt:i4>
      </vt:variant>
      <vt:variant>
        <vt:i4>5603</vt:i4>
      </vt:variant>
      <vt:variant>
        <vt:i4>0</vt:i4>
      </vt:variant>
      <vt:variant>
        <vt:i4>5</vt:i4>
      </vt:variant>
      <vt:variant>
        <vt:lpwstr/>
      </vt:variant>
      <vt:variant>
        <vt:lpwstr>_Toc274581806</vt:lpwstr>
      </vt:variant>
      <vt:variant>
        <vt:i4>1310774</vt:i4>
      </vt:variant>
      <vt:variant>
        <vt:i4>5597</vt:i4>
      </vt:variant>
      <vt:variant>
        <vt:i4>0</vt:i4>
      </vt:variant>
      <vt:variant>
        <vt:i4>5</vt:i4>
      </vt:variant>
      <vt:variant>
        <vt:lpwstr/>
      </vt:variant>
      <vt:variant>
        <vt:lpwstr>_Toc274581805</vt:lpwstr>
      </vt:variant>
      <vt:variant>
        <vt:i4>1310774</vt:i4>
      </vt:variant>
      <vt:variant>
        <vt:i4>5591</vt:i4>
      </vt:variant>
      <vt:variant>
        <vt:i4>0</vt:i4>
      </vt:variant>
      <vt:variant>
        <vt:i4>5</vt:i4>
      </vt:variant>
      <vt:variant>
        <vt:lpwstr/>
      </vt:variant>
      <vt:variant>
        <vt:lpwstr>_Toc274581804</vt:lpwstr>
      </vt:variant>
      <vt:variant>
        <vt:i4>1310774</vt:i4>
      </vt:variant>
      <vt:variant>
        <vt:i4>5585</vt:i4>
      </vt:variant>
      <vt:variant>
        <vt:i4>0</vt:i4>
      </vt:variant>
      <vt:variant>
        <vt:i4>5</vt:i4>
      </vt:variant>
      <vt:variant>
        <vt:lpwstr/>
      </vt:variant>
      <vt:variant>
        <vt:lpwstr>_Toc274581803</vt:lpwstr>
      </vt:variant>
      <vt:variant>
        <vt:i4>1310774</vt:i4>
      </vt:variant>
      <vt:variant>
        <vt:i4>5579</vt:i4>
      </vt:variant>
      <vt:variant>
        <vt:i4>0</vt:i4>
      </vt:variant>
      <vt:variant>
        <vt:i4>5</vt:i4>
      </vt:variant>
      <vt:variant>
        <vt:lpwstr/>
      </vt:variant>
      <vt:variant>
        <vt:lpwstr>_Toc274581802</vt:lpwstr>
      </vt:variant>
      <vt:variant>
        <vt:i4>1310774</vt:i4>
      </vt:variant>
      <vt:variant>
        <vt:i4>5573</vt:i4>
      </vt:variant>
      <vt:variant>
        <vt:i4>0</vt:i4>
      </vt:variant>
      <vt:variant>
        <vt:i4>5</vt:i4>
      </vt:variant>
      <vt:variant>
        <vt:lpwstr/>
      </vt:variant>
      <vt:variant>
        <vt:lpwstr>_Toc274581801</vt:lpwstr>
      </vt:variant>
      <vt:variant>
        <vt:i4>1310774</vt:i4>
      </vt:variant>
      <vt:variant>
        <vt:i4>5567</vt:i4>
      </vt:variant>
      <vt:variant>
        <vt:i4>0</vt:i4>
      </vt:variant>
      <vt:variant>
        <vt:i4>5</vt:i4>
      </vt:variant>
      <vt:variant>
        <vt:lpwstr/>
      </vt:variant>
      <vt:variant>
        <vt:lpwstr>_Toc274581800</vt:lpwstr>
      </vt:variant>
      <vt:variant>
        <vt:i4>1900601</vt:i4>
      </vt:variant>
      <vt:variant>
        <vt:i4>5561</vt:i4>
      </vt:variant>
      <vt:variant>
        <vt:i4>0</vt:i4>
      </vt:variant>
      <vt:variant>
        <vt:i4>5</vt:i4>
      </vt:variant>
      <vt:variant>
        <vt:lpwstr/>
      </vt:variant>
      <vt:variant>
        <vt:lpwstr>_Toc274581799</vt:lpwstr>
      </vt:variant>
      <vt:variant>
        <vt:i4>1900601</vt:i4>
      </vt:variant>
      <vt:variant>
        <vt:i4>5555</vt:i4>
      </vt:variant>
      <vt:variant>
        <vt:i4>0</vt:i4>
      </vt:variant>
      <vt:variant>
        <vt:i4>5</vt:i4>
      </vt:variant>
      <vt:variant>
        <vt:lpwstr/>
      </vt:variant>
      <vt:variant>
        <vt:lpwstr>_Toc274581798</vt:lpwstr>
      </vt:variant>
      <vt:variant>
        <vt:i4>1900601</vt:i4>
      </vt:variant>
      <vt:variant>
        <vt:i4>5549</vt:i4>
      </vt:variant>
      <vt:variant>
        <vt:i4>0</vt:i4>
      </vt:variant>
      <vt:variant>
        <vt:i4>5</vt:i4>
      </vt:variant>
      <vt:variant>
        <vt:lpwstr/>
      </vt:variant>
      <vt:variant>
        <vt:lpwstr>_Toc274581797</vt:lpwstr>
      </vt:variant>
      <vt:variant>
        <vt:i4>1900601</vt:i4>
      </vt:variant>
      <vt:variant>
        <vt:i4>5543</vt:i4>
      </vt:variant>
      <vt:variant>
        <vt:i4>0</vt:i4>
      </vt:variant>
      <vt:variant>
        <vt:i4>5</vt:i4>
      </vt:variant>
      <vt:variant>
        <vt:lpwstr/>
      </vt:variant>
      <vt:variant>
        <vt:lpwstr>_Toc274581796</vt:lpwstr>
      </vt:variant>
      <vt:variant>
        <vt:i4>1900601</vt:i4>
      </vt:variant>
      <vt:variant>
        <vt:i4>5537</vt:i4>
      </vt:variant>
      <vt:variant>
        <vt:i4>0</vt:i4>
      </vt:variant>
      <vt:variant>
        <vt:i4>5</vt:i4>
      </vt:variant>
      <vt:variant>
        <vt:lpwstr/>
      </vt:variant>
      <vt:variant>
        <vt:lpwstr>_Toc274581795</vt:lpwstr>
      </vt:variant>
      <vt:variant>
        <vt:i4>1900601</vt:i4>
      </vt:variant>
      <vt:variant>
        <vt:i4>5531</vt:i4>
      </vt:variant>
      <vt:variant>
        <vt:i4>0</vt:i4>
      </vt:variant>
      <vt:variant>
        <vt:i4>5</vt:i4>
      </vt:variant>
      <vt:variant>
        <vt:lpwstr/>
      </vt:variant>
      <vt:variant>
        <vt:lpwstr>_Toc274581794</vt:lpwstr>
      </vt:variant>
      <vt:variant>
        <vt:i4>1900601</vt:i4>
      </vt:variant>
      <vt:variant>
        <vt:i4>5525</vt:i4>
      </vt:variant>
      <vt:variant>
        <vt:i4>0</vt:i4>
      </vt:variant>
      <vt:variant>
        <vt:i4>5</vt:i4>
      </vt:variant>
      <vt:variant>
        <vt:lpwstr/>
      </vt:variant>
      <vt:variant>
        <vt:lpwstr>_Toc274581793</vt:lpwstr>
      </vt:variant>
      <vt:variant>
        <vt:i4>1900601</vt:i4>
      </vt:variant>
      <vt:variant>
        <vt:i4>5519</vt:i4>
      </vt:variant>
      <vt:variant>
        <vt:i4>0</vt:i4>
      </vt:variant>
      <vt:variant>
        <vt:i4>5</vt:i4>
      </vt:variant>
      <vt:variant>
        <vt:lpwstr/>
      </vt:variant>
      <vt:variant>
        <vt:lpwstr>_Toc274581792</vt:lpwstr>
      </vt:variant>
      <vt:variant>
        <vt:i4>1900601</vt:i4>
      </vt:variant>
      <vt:variant>
        <vt:i4>5513</vt:i4>
      </vt:variant>
      <vt:variant>
        <vt:i4>0</vt:i4>
      </vt:variant>
      <vt:variant>
        <vt:i4>5</vt:i4>
      </vt:variant>
      <vt:variant>
        <vt:lpwstr/>
      </vt:variant>
      <vt:variant>
        <vt:lpwstr>_Toc274581791</vt:lpwstr>
      </vt:variant>
      <vt:variant>
        <vt:i4>1900601</vt:i4>
      </vt:variant>
      <vt:variant>
        <vt:i4>5507</vt:i4>
      </vt:variant>
      <vt:variant>
        <vt:i4>0</vt:i4>
      </vt:variant>
      <vt:variant>
        <vt:i4>5</vt:i4>
      </vt:variant>
      <vt:variant>
        <vt:lpwstr/>
      </vt:variant>
      <vt:variant>
        <vt:lpwstr>_Toc274581790</vt:lpwstr>
      </vt:variant>
      <vt:variant>
        <vt:i4>1835065</vt:i4>
      </vt:variant>
      <vt:variant>
        <vt:i4>5501</vt:i4>
      </vt:variant>
      <vt:variant>
        <vt:i4>0</vt:i4>
      </vt:variant>
      <vt:variant>
        <vt:i4>5</vt:i4>
      </vt:variant>
      <vt:variant>
        <vt:lpwstr/>
      </vt:variant>
      <vt:variant>
        <vt:lpwstr>_Toc274581789</vt:lpwstr>
      </vt:variant>
      <vt:variant>
        <vt:i4>1835065</vt:i4>
      </vt:variant>
      <vt:variant>
        <vt:i4>5495</vt:i4>
      </vt:variant>
      <vt:variant>
        <vt:i4>0</vt:i4>
      </vt:variant>
      <vt:variant>
        <vt:i4>5</vt:i4>
      </vt:variant>
      <vt:variant>
        <vt:lpwstr/>
      </vt:variant>
      <vt:variant>
        <vt:lpwstr>_Toc274581788</vt:lpwstr>
      </vt:variant>
      <vt:variant>
        <vt:i4>1835065</vt:i4>
      </vt:variant>
      <vt:variant>
        <vt:i4>5489</vt:i4>
      </vt:variant>
      <vt:variant>
        <vt:i4>0</vt:i4>
      </vt:variant>
      <vt:variant>
        <vt:i4>5</vt:i4>
      </vt:variant>
      <vt:variant>
        <vt:lpwstr/>
      </vt:variant>
      <vt:variant>
        <vt:lpwstr>_Toc274581787</vt:lpwstr>
      </vt:variant>
      <vt:variant>
        <vt:i4>1835065</vt:i4>
      </vt:variant>
      <vt:variant>
        <vt:i4>5483</vt:i4>
      </vt:variant>
      <vt:variant>
        <vt:i4>0</vt:i4>
      </vt:variant>
      <vt:variant>
        <vt:i4>5</vt:i4>
      </vt:variant>
      <vt:variant>
        <vt:lpwstr/>
      </vt:variant>
      <vt:variant>
        <vt:lpwstr>_Toc274581786</vt:lpwstr>
      </vt:variant>
      <vt:variant>
        <vt:i4>1835065</vt:i4>
      </vt:variant>
      <vt:variant>
        <vt:i4>5477</vt:i4>
      </vt:variant>
      <vt:variant>
        <vt:i4>0</vt:i4>
      </vt:variant>
      <vt:variant>
        <vt:i4>5</vt:i4>
      </vt:variant>
      <vt:variant>
        <vt:lpwstr/>
      </vt:variant>
      <vt:variant>
        <vt:lpwstr>_Toc274581785</vt:lpwstr>
      </vt:variant>
      <vt:variant>
        <vt:i4>1835065</vt:i4>
      </vt:variant>
      <vt:variant>
        <vt:i4>5471</vt:i4>
      </vt:variant>
      <vt:variant>
        <vt:i4>0</vt:i4>
      </vt:variant>
      <vt:variant>
        <vt:i4>5</vt:i4>
      </vt:variant>
      <vt:variant>
        <vt:lpwstr/>
      </vt:variant>
      <vt:variant>
        <vt:lpwstr>_Toc274581784</vt:lpwstr>
      </vt:variant>
      <vt:variant>
        <vt:i4>1835065</vt:i4>
      </vt:variant>
      <vt:variant>
        <vt:i4>5465</vt:i4>
      </vt:variant>
      <vt:variant>
        <vt:i4>0</vt:i4>
      </vt:variant>
      <vt:variant>
        <vt:i4>5</vt:i4>
      </vt:variant>
      <vt:variant>
        <vt:lpwstr/>
      </vt:variant>
      <vt:variant>
        <vt:lpwstr>_Toc274581783</vt:lpwstr>
      </vt:variant>
      <vt:variant>
        <vt:i4>1835065</vt:i4>
      </vt:variant>
      <vt:variant>
        <vt:i4>5459</vt:i4>
      </vt:variant>
      <vt:variant>
        <vt:i4>0</vt:i4>
      </vt:variant>
      <vt:variant>
        <vt:i4>5</vt:i4>
      </vt:variant>
      <vt:variant>
        <vt:lpwstr/>
      </vt:variant>
      <vt:variant>
        <vt:lpwstr>_Toc274581782</vt:lpwstr>
      </vt:variant>
      <vt:variant>
        <vt:i4>1835065</vt:i4>
      </vt:variant>
      <vt:variant>
        <vt:i4>5453</vt:i4>
      </vt:variant>
      <vt:variant>
        <vt:i4>0</vt:i4>
      </vt:variant>
      <vt:variant>
        <vt:i4>5</vt:i4>
      </vt:variant>
      <vt:variant>
        <vt:lpwstr/>
      </vt:variant>
      <vt:variant>
        <vt:lpwstr>_Toc274581781</vt:lpwstr>
      </vt:variant>
      <vt:variant>
        <vt:i4>1835065</vt:i4>
      </vt:variant>
      <vt:variant>
        <vt:i4>5447</vt:i4>
      </vt:variant>
      <vt:variant>
        <vt:i4>0</vt:i4>
      </vt:variant>
      <vt:variant>
        <vt:i4>5</vt:i4>
      </vt:variant>
      <vt:variant>
        <vt:lpwstr/>
      </vt:variant>
      <vt:variant>
        <vt:lpwstr>_Toc274581780</vt:lpwstr>
      </vt:variant>
      <vt:variant>
        <vt:i4>1245241</vt:i4>
      </vt:variant>
      <vt:variant>
        <vt:i4>5441</vt:i4>
      </vt:variant>
      <vt:variant>
        <vt:i4>0</vt:i4>
      </vt:variant>
      <vt:variant>
        <vt:i4>5</vt:i4>
      </vt:variant>
      <vt:variant>
        <vt:lpwstr/>
      </vt:variant>
      <vt:variant>
        <vt:lpwstr>_Toc274581779</vt:lpwstr>
      </vt:variant>
      <vt:variant>
        <vt:i4>1245241</vt:i4>
      </vt:variant>
      <vt:variant>
        <vt:i4>5435</vt:i4>
      </vt:variant>
      <vt:variant>
        <vt:i4>0</vt:i4>
      </vt:variant>
      <vt:variant>
        <vt:i4>5</vt:i4>
      </vt:variant>
      <vt:variant>
        <vt:lpwstr/>
      </vt:variant>
      <vt:variant>
        <vt:lpwstr>_Toc274581778</vt:lpwstr>
      </vt:variant>
      <vt:variant>
        <vt:i4>1245241</vt:i4>
      </vt:variant>
      <vt:variant>
        <vt:i4>5429</vt:i4>
      </vt:variant>
      <vt:variant>
        <vt:i4>0</vt:i4>
      </vt:variant>
      <vt:variant>
        <vt:i4>5</vt:i4>
      </vt:variant>
      <vt:variant>
        <vt:lpwstr/>
      </vt:variant>
      <vt:variant>
        <vt:lpwstr>_Toc274581777</vt:lpwstr>
      </vt:variant>
      <vt:variant>
        <vt:i4>1245241</vt:i4>
      </vt:variant>
      <vt:variant>
        <vt:i4>5423</vt:i4>
      </vt:variant>
      <vt:variant>
        <vt:i4>0</vt:i4>
      </vt:variant>
      <vt:variant>
        <vt:i4>5</vt:i4>
      </vt:variant>
      <vt:variant>
        <vt:lpwstr/>
      </vt:variant>
      <vt:variant>
        <vt:lpwstr>_Toc274581776</vt:lpwstr>
      </vt:variant>
      <vt:variant>
        <vt:i4>1245241</vt:i4>
      </vt:variant>
      <vt:variant>
        <vt:i4>5417</vt:i4>
      </vt:variant>
      <vt:variant>
        <vt:i4>0</vt:i4>
      </vt:variant>
      <vt:variant>
        <vt:i4>5</vt:i4>
      </vt:variant>
      <vt:variant>
        <vt:lpwstr/>
      </vt:variant>
      <vt:variant>
        <vt:lpwstr>_Toc274581775</vt:lpwstr>
      </vt:variant>
      <vt:variant>
        <vt:i4>1245241</vt:i4>
      </vt:variant>
      <vt:variant>
        <vt:i4>5411</vt:i4>
      </vt:variant>
      <vt:variant>
        <vt:i4>0</vt:i4>
      </vt:variant>
      <vt:variant>
        <vt:i4>5</vt:i4>
      </vt:variant>
      <vt:variant>
        <vt:lpwstr/>
      </vt:variant>
      <vt:variant>
        <vt:lpwstr>_Toc274581774</vt:lpwstr>
      </vt:variant>
      <vt:variant>
        <vt:i4>1245241</vt:i4>
      </vt:variant>
      <vt:variant>
        <vt:i4>5405</vt:i4>
      </vt:variant>
      <vt:variant>
        <vt:i4>0</vt:i4>
      </vt:variant>
      <vt:variant>
        <vt:i4>5</vt:i4>
      </vt:variant>
      <vt:variant>
        <vt:lpwstr/>
      </vt:variant>
      <vt:variant>
        <vt:lpwstr>_Toc274581773</vt:lpwstr>
      </vt:variant>
      <vt:variant>
        <vt:i4>1245241</vt:i4>
      </vt:variant>
      <vt:variant>
        <vt:i4>5399</vt:i4>
      </vt:variant>
      <vt:variant>
        <vt:i4>0</vt:i4>
      </vt:variant>
      <vt:variant>
        <vt:i4>5</vt:i4>
      </vt:variant>
      <vt:variant>
        <vt:lpwstr/>
      </vt:variant>
      <vt:variant>
        <vt:lpwstr>_Toc274581772</vt:lpwstr>
      </vt:variant>
      <vt:variant>
        <vt:i4>1245241</vt:i4>
      </vt:variant>
      <vt:variant>
        <vt:i4>5393</vt:i4>
      </vt:variant>
      <vt:variant>
        <vt:i4>0</vt:i4>
      </vt:variant>
      <vt:variant>
        <vt:i4>5</vt:i4>
      </vt:variant>
      <vt:variant>
        <vt:lpwstr/>
      </vt:variant>
      <vt:variant>
        <vt:lpwstr>_Toc274581771</vt:lpwstr>
      </vt:variant>
      <vt:variant>
        <vt:i4>1245241</vt:i4>
      </vt:variant>
      <vt:variant>
        <vt:i4>5387</vt:i4>
      </vt:variant>
      <vt:variant>
        <vt:i4>0</vt:i4>
      </vt:variant>
      <vt:variant>
        <vt:i4>5</vt:i4>
      </vt:variant>
      <vt:variant>
        <vt:lpwstr/>
      </vt:variant>
      <vt:variant>
        <vt:lpwstr>_Toc274581770</vt:lpwstr>
      </vt:variant>
      <vt:variant>
        <vt:i4>1179705</vt:i4>
      </vt:variant>
      <vt:variant>
        <vt:i4>5381</vt:i4>
      </vt:variant>
      <vt:variant>
        <vt:i4>0</vt:i4>
      </vt:variant>
      <vt:variant>
        <vt:i4>5</vt:i4>
      </vt:variant>
      <vt:variant>
        <vt:lpwstr/>
      </vt:variant>
      <vt:variant>
        <vt:lpwstr>_Toc274581769</vt:lpwstr>
      </vt:variant>
      <vt:variant>
        <vt:i4>1179705</vt:i4>
      </vt:variant>
      <vt:variant>
        <vt:i4>5375</vt:i4>
      </vt:variant>
      <vt:variant>
        <vt:i4>0</vt:i4>
      </vt:variant>
      <vt:variant>
        <vt:i4>5</vt:i4>
      </vt:variant>
      <vt:variant>
        <vt:lpwstr/>
      </vt:variant>
      <vt:variant>
        <vt:lpwstr>_Toc274581768</vt:lpwstr>
      </vt:variant>
      <vt:variant>
        <vt:i4>1179705</vt:i4>
      </vt:variant>
      <vt:variant>
        <vt:i4>5369</vt:i4>
      </vt:variant>
      <vt:variant>
        <vt:i4>0</vt:i4>
      </vt:variant>
      <vt:variant>
        <vt:i4>5</vt:i4>
      </vt:variant>
      <vt:variant>
        <vt:lpwstr/>
      </vt:variant>
      <vt:variant>
        <vt:lpwstr>_Toc274581767</vt:lpwstr>
      </vt:variant>
      <vt:variant>
        <vt:i4>1179705</vt:i4>
      </vt:variant>
      <vt:variant>
        <vt:i4>5363</vt:i4>
      </vt:variant>
      <vt:variant>
        <vt:i4>0</vt:i4>
      </vt:variant>
      <vt:variant>
        <vt:i4>5</vt:i4>
      </vt:variant>
      <vt:variant>
        <vt:lpwstr/>
      </vt:variant>
      <vt:variant>
        <vt:lpwstr>_Toc274581766</vt:lpwstr>
      </vt:variant>
      <vt:variant>
        <vt:i4>1179705</vt:i4>
      </vt:variant>
      <vt:variant>
        <vt:i4>5357</vt:i4>
      </vt:variant>
      <vt:variant>
        <vt:i4>0</vt:i4>
      </vt:variant>
      <vt:variant>
        <vt:i4>5</vt:i4>
      </vt:variant>
      <vt:variant>
        <vt:lpwstr/>
      </vt:variant>
      <vt:variant>
        <vt:lpwstr>_Toc274581765</vt:lpwstr>
      </vt:variant>
      <vt:variant>
        <vt:i4>1179705</vt:i4>
      </vt:variant>
      <vt:variant>
        <vt:i4>5351</vt:i4>
      </vt:variant>
      <vt:variant>
        <vt:i4>0</vt:i4>
      </vt:variant>
      <vt:variant>
        <vt:i4>5</vt:i4>
      </vt:variant>
      <vt:variant>
        <vt:lpwstr/>
      </vt:variant>
      <vt:variant>
        <vt:lpwstr>_Toc274581764</vt:lpwstr>
      </vt:variant>
      <vt:variant>
        <vt:i4>1179705</vt:i4>
      </vt:variant>
      <vt:variant>
        <vt:i4>5345</vt:i4>
      </vt:variant>
      <vt:variant>
        <vt:i4>0</vt:i4>
      </vt:variant>
      <vt:variant>
        <vt:i4>5</vt:i4>
      </vt:variant>
      <vt:variant>
        <vt:lpwstr/>
      </vt:variant>
      <vt:variant>
        <vt:lpwstr>_Toc274581763</vt:lpwstr>
      </vt:variant>
      <vt:variant>
        <vt:i4>1179705</vt:i4>
      </vt:variant>
      <vt:variant>
        <vt:i4>5339</vt:i4>
      </vt:variant>
      <vt:variant>
        <vt:i4>0</vt:i4>
      </vt:variant>
      <vt:variant>
        <vt:i4>5</vt:i4>
      </vt:variant>
      <vt:variant>
        <vt:lpwstr/>
      </vt:variant>
      <vt:variant>
        <vt:lpwstr>_Toc274581762</vt:lpwstr>
      </vt:variant>
      <vt:variant>
        <vt:i4>1179705</vt:i4>
      </vt:variant>
      <vt:variant>
        <vt:i4>5333</vt:i4>
      </vt:variant>
      <vt:variant>
        <vt:i4>0</vt:i4>
      </vt:variant>
      <vt:variant>
        <vt:i4>5</vt:i4>
      </vt:variant>
      <vt:variant>
        <vt:lpwstr/>
      </vt:variant>
      <vt:variant>
        <vt:lpwstr>_Toc274581761</vt:lpwstr>
      </vt:variant>
      <vt:variant>
        <vt:i4>1179705</vt:i4>
      </vt:variant>
      <vt:variant>
        <vt:i4>5327</vt:i4>
      </vt:variant>
      <vt:variant>
        <vt:i4>0</vt:i4>
      </vt:variant>
      <vt:variant>
        <vt:i4>5</vt:i4>
      </vt:variant>
      <vt:variant>
        <vt:lpwstr/>
      </vt:variant>
      <vt:variant>
        <vt:lpwstr>_Toc274581760</vt:lpwstr>
      </vt:variant>
      <vt:variant>
        <vt:i4>1114169</vt:i4>
      </vt:variant>
      <vt:variant>
        <vt:i4>5321</vt:i4>
      </vt:variant>
      <vt:variant>
        <vt:i4>0</vt:i4>
      </vt:variant>
      <vt:variant>
        <vt:i4>5</vt:i4>
      </vt:variant>
      <vt:variant>
        <vt:lpwstr/>
      </vt:variant>
      <vt:variant>
        <vt:lpwstr>_Toc274581759</vt:lpwstr>
      </vt:variant>
      <vt:variant>
        <vt:i4>1114169</vt:i4>
      </vt:variant>
      <vt:variant>
        <vt:i4>5315</vt:i4>
      </vt:variant>
      <vt:variant>
        <vt:i4>0</vt:i4>
      </vt:variant>
      <vt:variant>
        <vt:i4>5</vt:i4>
      </vt:variant>
      <vt:variant>
        <vt:lpwstr/>
      </vt:variant>
      <vt:variant>
        <vt:lpwstr>_Toc274581758</vt:lpwstr>
      </vt:variant>
      <vt:variant>
        <vt:i4>1114169</vt:i4>
      </vt:variant>
      <vt:variant>
        <vt:i4>5309</vt:i4>
      </vt:variant>
      <vt:variant>
        <vt:i4>0</vt:i4>
      </vt:variant>
      <vt:variant>
        <vt:i4>5</vt:i4>
      </vt:variant>
      <vt:variant>
        <vt:lpwstr/>
      </vt:variant>
      <vt:variant>
        <vt:lpwstr>_Toc274581757</vt:lpwstr>
      </vt:variant>
      <vt:variant>
        <vt:i4>1114169</vt:i4>
      </vt:variant>
      <vt:variant>
        <vt:i4>5303</vt:i4>
      </vt:variant>
      <vt:variant>
        <vt:i4>0</vt:i4>
      </vt:variant>
      <vt:variant>
        <vt:i4>5</vt:i4>
      </vt:variant>
      <vt:variant>
        <vt:lpwstr/>
      </vt:variant>
      <vt:variant>
        <vt:lpwstr>_Toc274581756</vt:lpwstr>
      </vt:variant>
      <vt:variant>
        <vt:i4>1114169</vt:i4>
      </vt:variant>
      <vt:variant>
        <vt:i4>5297</vt:i4>
      </vt:variant>
      <vt:variant>
        <vt:i4>0</vt:i4>
      </vt:variant>
      <vt:variant>
        <vt:i4>5</vt:i4>
      </vt:variant>
      <vt:variant>
        <vt:lpwstr/>
      </vt:variant>
      <vt:variant>
        <vt:lpwstr>_Toc274581755</vt:lpwstr>
      </vt:variant>
      <vt:variant>
        <vt:i4>1114169</vt:i4>
      </vt:variant>
      <vt:variant>
        <vt:i4>5291</vt:i4>
      </vt:variant>
      <vt:variant>
        <vt:i4>0</vt:i4>
      </vt:variant>
      <vt:variant>
        <vt:i4>5</vt:i4>
      </vt:variant>
      <vt:variant>
        <vt:lpwstr/>
      </vt:variant>
      <vt:variant>
        <vt:lpwstr>_Toc274581754</vt:lpwstr>
      </vt:variant>
      <vt:variant>
        <vt:i4>1114169</vt:i4>
      </vt:variant>
      <vt:variant>
        <vt:i4>5285</vt:i4>
      </vt:variant>
      <vt:variant>
        <vt:i4>0</vt:i4>
      </vt:variant>
      <vt:variant>
        <vt:i4>5</vt:i4>
      </vt:variant>
      <vt:variant>
        <vt:lpwstr/>
      </vt:variant>
      <vt:variant>
        <vt:lpwstr>_Toc274581753</vt:lpwstr>
      </vt:variant>
      <vt:variant>
        <vt:i4>1114169</vt:i4>
      </vt:variant>
      <vt:variant>
        <vt:i4>5279</vt:i4>
      </vt:variant>
      <vt:variant>
        <vt:i4>0</vt:i4>
      </vt:variant>
      <vt:variant>
        <vt:i4>5</vt:i4>
      </vt:variant>
      <vt:variant>
        <vt:lpwstr/>
      </vt:variant>
      <vt:variant>
        <vt:lpwstr>_Toc274581752</vt:lpwstr>
      </vt:variant>
      <vt:variant>
        <vt:i4>1114169</vt:i4>
      </vt:variant>
      <vt:variant>
        <vt:i4>5273</vt:i4>
      </vt:variant>
      <vt:variant>
        <vt:i4>0</vt:i4>
      </vt:variant>
      <vt:variant>
        <vt:i4>5</vt:i4>
      </vt:variant>
      <vt:variant>
        <vt:lpwstr/>
      </vt:variant>
      <vt:variant>
        <vt:lpwstr>_Toc274581751</vt:lpwstr>
      </vt:variant>
      <vt:variant>
        <vt:i4>1114169</vt:i4>
      </vt:variant>
      <vt:variant>
        <vt:i4>5267</vt:i4>
      </vt:variant>
      <vt:variant>
        <vt:i4>0</vt:i4>
      </vt:variant>
      <vt:variant>
        <vt:i4>5</vt:i4>
      </vt:variant>
      <vt:variant>
        <vt:lpwstr/>
      </vt:variant>
      <vt:variant>
        <vt:lpwstr>_Toc274581750</vt:lpwstr>
      </vt:variant>
      <vt:variant>
        <vt:i4>1048633</vt:i4>
      </vt:variant>
      <vt:variant>
        <vt:i4>5261</vt:i4>
      </vt:variant>
      <vt:variant>
        <vt:i4>0</vt:i4>
      </vt:variant>
      <vt:variant>
        <vt:i4>5</vt:i4>
      </vt:variant>
      <vt:variant>
        <vt:lpwstr/>
      </vt:variant>
      <vt:variant>
        <vt:lpwstr>_Toc274581749</vt:lpwstr>
      </vt:variant>
      <vt:variant>
        <vt:i4>1048633</vt:i4>
      </vt:variant>
      <vt:variant>
        <vt:i4>5255</vt:i4>
      </vt:variant>
      <vt:variant>
        <vt:i4>0</vt:i4>
      </vt:variant>
      <vt:variant>
        <vt:i4>5</vt:i4>
      </vt:variant>
      <vt:variant>
        <vt:lpwstr/>
      </vt:variant>
      <vt:variant>
        <vt:lpwstr>_Toc274581748</vt:lpwstr>
      </vt:variant>
      <vt:variant>
        <vt:i4>1048633</vt:i4>
      </vt:variant>
      <vt:variant>
        <vt:i4>5249</vt:i4>
      </vt:variant>
      <vt:variant>
        <vt:i4>0</vt:i4>
      </vt:variant>
      <vt:variant>
        <vt:i4>5</vt:i4>
      </vt:variant>
      <vt:variant>
        <vt:lpwstr/>
      </vt:variant>
      <vt:variant>
        <vt:lpwstr>_Toc274581747</vt:lpwstr>
      </vt:variant>
      <vt:variant>
        <vt:i4>1048633</vt:i4>
      </vt:variant>
      <vt:variant>
        <vt:i4>5243</vt:i4>
      </vt:variant>
      <vt:variant>
        <vt:i4>0</vt:i4>
      </vt:variant>
      <vt:variant>
        <vt:i4>5</vt:i4>
      </vt:variant>
      <vt:variant>
        <vt:lpwstr/>
      </vt:variant>
      <vt:variant>
        <vt:lpwstr>_Toc274581746</vt:lpwstr>
      </vt:variant>
      <vt:variant>
        <vt:i4>1048633</vt:i4>
      </vt:variant>
      <vt:variant>
        <vt:i4>5237</vt:i4>
      </vt:variant>
      <vt:variant>
        <vt:i4>0</vt:i4>
      </vt:variant>
      <vt:variant>
        <vt:i4>5</vt:i4>
      </vt:variant>
      <vt:variant>
        <vt:lpwstr/>
      </vt:variant>
      <vt:variant>
        <vt:lpwstr>_Toc274581745</vt:lpwstr>
      </vt:variant>
      <vt:variant>
        <vt:i4>1048633</vt:i4>
      </vt:variant>
      <vt:variant>
        <vt:i4>5231</vt:i4>
      </vt:variant>
      <vt:variant>
        <vt:i4>0</vt:i4>
      </vt:variant>
      <vt:variant>
        <vt:i4>5</vt:i4>
      </vt:variant>
      <vt:variant>
        <vt:lpwstr/>
      </vt:variant>
      <vt:variant>
        <vt:lpwstr>_Toc274581744</vt:lpwstr>
      </vt:variant>
      <vt:variant>
        <vt:i4>1048633</vt:i4>
      </vt:variant>
      <vt:variant>
        <vt:i4>5225</vt:i4>
      </vt:variant>
      <vt:variant>
        <vt:i4>0</vt:i4>
      </vt:variant>
      <vt:variant>
        <vt:i4>5</vt:i4>
      </vt:variant>
      <vt:variant>
        <vt:lpwstr/>
      </vt:variant>
      <vt:variant>
        <vt:lpwstr>_Toc274581743</vt:lpwstr>
      </vt:variant>
      <vt:variant>
        <vt:i4>1048633</vt:i4>
      </vt:variant>
      <vt:variant>
        <vt:i4>5219</vt:i4>
      </vt:variant>
      <vt:variant>
        <vt:i4>0</vt:i4>
      </vt:variant>
      <vt:variant>
        <vt:i4>5</vt:i4>
      </vt:variant>
      <vt:variant>
        <vt:lpwstr/>
      </vt:variant>
      <vt:variant>
        <vt:lpwstr>_Toc274581742</vt:lpwstr>
      </vt:variant>
      <vt:variant>
        <vt:i4>1048633</vt:i4>
      </vt:variant>
      <vt:variant>
        <vt:i4>5213</vt:i4>
      </vt:variant>
      <vt:variant>
        <vt:i4>0</vt:i4>
      </vt:variant>
      <vt:variant>
        <vt:i4>5</vt:i4>
      </vt:variant>
      <vt:variant>
        <vt:lpwstr/>
      </vt:variant>
      <vt:variant>
        <vt:lpwstr>_Toc274581741</vt:lpwstr>
      </vt:variant>
      <vt:variant>
        <vt:i4>1048633</vt:i4>
      </vt:variant>
      <vt:variant>
        <vt:i4>5207</vt:i4>
      </vt:variant>
      <vt:variant>
        <vt:i4>0</vt:i4>
      </vt:variant>
      <vt:variant>
        <vt:i4>5</vt:i4>
      </vt:variant>
      <vt:variant>
        <vt:lpwstr/>
      </vt:variant>
      <vt:variant>
        <vt:lpwstr>_Toc274581740</vt:lpwstr>
      </vt:variant>
      <vt:variant>
        <vt:i4>1507385</vt:i4>
      </vt:variant>
      <vt:variant>
        <vt:i4>5201</vt:i4>
      </vt:variant>
      <vt:variant>
        <vt:i4>0</vt:i4>
      </vt:variant>
      <vt:variant>
        <vt:i4>5</vt:i4>
      </vt:variant>
      <vt:variant>
        <vt:lpwstr/>
      </vt:variant>
      <vt:variant>
        <vt:lpwstr>_Toc274581739</vt:lpwstr>
      </vt:variant>
      <vt:variant>
        <vt:i4>1507385</vt:i4>
      </vt:variant>
      <vt:variant>
        <vt:i4>5195</vt:i4>
      </vt:variant>
      <vt:variant>
        <vt:i4>0</vt:i4>
      </vt:variant>
      <vt:variant>
        <vt:i4>5</vt:i4>
      </vt:variant>
      <vt:variant>
        <vt:lpwstr/>
      </vt:variant>
      <vt:variant>
        <vt:lpwstr>_Toc274581738</vt:lpwstr>
      </vt:variant>
      <vt:variant>
        <vt:i4>1507385</vt:i4>
      </vt:variant>
      <vt:variant>
        <vt:i4>5189</vt:i4>
      </vt:variant>
      <vt:variant>
        <vt:i4>0</vt:i4>
      </vt:variant>
      <vt:variant>
        <vt:i4>5</vt:i4>
      </vt:variant>
      <vt:variant>
        <vt:lpwstr/>
      </vt:variant>
      <vt:variant>
        <vt:lpwstr>_Toc274581737</vt:lpwstr>
      </vt:variant>
      <vt:variant>
        <vt:i4>1507385</vt:i4>
      </vt:variant>
      <vt:variant>
        <vt:i4>5183</vt:i4>
      </vt:variant>
      <vt:variant>
        <vt:i4>0</vt:i4>
      </vt:variant>
      <vt:variant>
        <vt:i4>5</vt:i4>
      </vt:variant>
      <vt:variant>
        <vt:lpwstr/>
      </vt:variant>
      <vt:variant>
        <vt:lpwstr>_Toc274581736</vt:lpwstr>
      </vt:variant>
      <vt:variant>
        <vt:i4>1507385</vt:i4>
      </vt:variant>
      <vt:variant>
        <vt:i4>5177</vt:i4>
      </vt:variant>
      <vt:variant>
        <vt:i4>0</vt:i4>
      </vt:variant>
      <vt:variant>
        <vt:i4>5</vt:i4>
      </vt:variant>
      <vt:variant>
        <vt:lpwstr/>
      </vt:variant>
      <vt:variant>
        <vt:lpwstr>_Toc274581735</vt:lpwstr>
      </vt:variant>
      <vt:variant>
        <vt:i4>1507385</vt:i4>
      </vt:variant>
      <vt:variant>
        <vt:i4>5171</vt:i4>
      </vt:variant>
      <vt:variant>
        <vt:i4>0</vt:i4>
      </vt:variant>
      <vt:variant>
        <vt:i4>5</vt:i4>
      </vt:variant>
      <vt:variant>
        <vt:lpwstr/>
      </vt:variant>
      <vt:variant>
        <vt:lpwstr>_Toc274581734</vt:lpwstr>
      </vt:variant>
      <vt:variant>
        <vt:i4>1507385</vt:i4>
      </vt:variant>
      <vt:variant>
        <vt:i4>5165</vt:i4>
      </vt:variant>
      <vt:variant>
        <vt:i4>0</vt:i4>
      </vt:variant>
      <vt:variant>
        <vt:i4>5</vt:i4>
      </vt:variant>
      <vt:variant>
        <vt:lpwstr/>
      </vt:variant>
      <vt:variant>
        <vt:lpwstr>_Toc274581733</vt:lpwstr>
      </vt:variant>
      <vt:variant>
        <vt:i4>1507385</vt:i4>
      </vt:variant>
      <vt:variant>
        <vt:i4>5159</vt:i4>
      </vt:variant>
      <vt:variant>
        <vt:i4>0</vt:i4>
      </vt:variant>
      <vt:variant>
        <vt:i4>5</vt:i4>
      </vt:variant>
      <vt:variant>
        <vt:lpwstr/>
      </vt:variant>
      <vt:variant>
        <vt:lpwstr>_Toc274581732</vt:lpwstr>
      </vt:variant>
      <vt:variant>
        <vt:i4>1507385</vt:i4>
      </vt:variant>
      <vt:variant>
        <vt:i4>5153</vt:i4>
      </vt:variant>
      <vt:variant>
        <vt:i4>0</vt:i4>
      </vt:variant>
      <vt:variant>
        <vt:i4>5</vt:i4>
      </vt:variant>
      <vt:variant>
        <vt:lpwstr/>
      </vt:variant>
      <vt:variant>
        <vt:lpwstr>_Toc274581731</vt:lpwstr>
      </vt:variant>
      <vt:variant>
        <vt:i4>1507385</vt:i4>
      </vt:variant>
      <vt:variant>
        <vt:i4>5147</vt:i4>
      </vt:variant>
      <vt:variant>
        <vt:i4>0</vt:i4>
      </vt:variant>
      <vt:variant>
        <vt:i4>5</vt:i4>
      </vt:variant>
      <vt:variant>
        <vt:lpwstr/>
      </vt:variant>
      <vt:variant>
        <vt:lpwstr>_Toc274581730</vt:lpwstr>
      </vt:variant>
      <vt:variant>
        <vt:i4>1441849</vt:i4>
      </vt:variant>
      <vt:variant>
        <vt:i4>5141</vt:i4>
      </vt:variant>
      <vt:variant>
        <vt:i4>0</vt:i4>
      </vt:variant>
      <vt:variant>
        <vt:i4>5</vt:i4>
      </vt:variant>
      <vt:variant>
        <vt:lpwstr/>
      </vt:variant>
      <vt:variant>
        <vt:lpwstr>_Toc274581729</vt:lpwstr>
      </vt:variant>
      <vt:variant>
        <vt:i4>1441849</vt:i4>
      </vt:variant>
      <vt:variant>
        <vt:i4>5135</vt:i4>
      </vt:variant>
      <vt:variant>
        <vt:i4>0</vt:i4>
      </vt:variant>
      <vt:variant>
        <vt:i4>5</vt:i4>
      </vt:variant>
      <vt:variant>
        <vt:lpwstr/>
      </vt:variant>
      <vt:variant>
        <vt:lpwstr>_Toc274581728</vt:lpwstr>
      </vt:variant>
      <vt:variant>
        <vt:i4>1441849</vt:i4>
      </vt:variant>
      <vt:variant>
        <vt:i4>5129</vt:i4>
      </vt:variant>
      <vt:variant>
        <vt:i4>0</vt:i4>
      </vt:variant>
      <vt:variant>
        <vt:i4>5</vt:i4>
      </vt:variant>
      <vt:variant>
        <vt:lpwstr/>
      </vt:variant>
      <vt:variant>
        <vt:lpwstr>_Toc274581727</vt:lpwstr>
      </vt:variant>
      <vt:variant>
        <vt:i4>1441849</vt:i4>
      </vt:variant>
      <vt:variant>
        <vt:i4>5123</vt:i4>
      </vt:variant>
      <vt:variant>
        <vt:i4>0</vt:i4>
      </vt:variant>
      <vt:variant>
        <vt:i4>5</vt:i4>
      </vt:variant>
      <vt:variant>
        <vt:lpwstr/>
      </vt:variant>
      <vt:variant>
        <vt:lpwstr>_Toc274581726</vt:lpwstr>
      </vt:variant>
      <vt:variant>
        <vt:i4>1441849</vt:i4>
      </vt:variant>
      <vt:variant>
        <vt:i4>5117</vt:i4>
      </vt:variant>
      <vt:variant>
        <vt:i4>0</vt:i4>
      </vt:variant>
      <vt:variant>
        <vt:i4>5</vt:i4>
      </vt:variant>
      <vt:variant>
        <vt:lpwstr/>
      </vt:variant>
      <vt:variant>
        <vt:lpwstr>_Toc274581725</vt:lpwstr>
      </vt:variant>
      <vt:variant>
        <vt:i4>1441849</vt:i4>
      </vt:variant>
      <vt:variant>
        <vt:i4>5111</vt:i4>
      </vt:variant>
      <vt:variant>
        <vt:i4>0</vt:i4>
      </vt:variant>
      <vt:variant>
        <vt:i4>5</vt:i4>
      </vt:variant>
      <vt:variant>
        <vt:lpwstr/>
      </vt:variant>
      <vt:variant>
        <vt:lpwstr>_Toc274581724</vt:lpwstr>
      </vt:variant>
      <vt:variant>
        <vt:i4>1441849</vt:i4>
      </vt:variant>
      <vt:variant>
        <vt:i4>5105</vt:i4>
      </vt:variant>
      <vt:variant>
        <vt:i4>0</vt:i4>
      </vt:variant>
      <vt:variant>
        <vt:i4>5</vt:i4>
      </vt:variant>
      <vt:variant>
        <vt:lpwstr/>
      </vt:variant>
      <vt:variant>
        <vt:lpwstr>_Toc274581723</vt:lpwstr>
      </vt:variant>
      <vt:variant>
        <vt:i4>1441849</vt:i4>
      </vt:variant>
      <vt:variant>
        <vt:i4>5099</vt:i4>
      </vt:variant>
      <vt:variant>
        <vt:i4>0</vt:i4>
      </vt:variant>
      <vt:variant>
        <vt:i4>5</vt:i4>
      </vt:variant>
      <vt:variant>
        <vt:lpwstr/>
      </vt:variant>
      <vt:variant>
        <vt:lpwstr>_Toc274581722</vt:lpwstr>
      </vt:variant>
      <vt:variant>
        <vt:i4>1441849</vt:i4>
      </vt:variant>
      <vt:variant>
        <vt:i4>5093</vt:i4>
      </vt:variant>
      <vt:variant>
        <vt:i4>0</vt:i4>
      </vt:variant>
      <vt:variant>
        <vt:i4>5</vt:i4>
      </vt:variant>
      <vt:variant>
        <vt:lpwstr/>
      </vt:variant>
      <vt:variant>
        <vt:lpwstr>_Toc274581721</vt:lpwstr>
      </vt:variant>
      <vt:variant>
        <vt:i4>1441849</vt:i4>
      </vt:variant>
      <vt:variant>
        <vt:i4>5087</vt:i4>
      </vt:variant>
      <vt:variant>
        <vt:i4>0</vt:i4>
      </vt:variant>
      <vt:variant>
        <vt:i4>5</vt:i4>
      </vt:variant>
      <vt:variant>
        <vt:lpwstr/>
      </vt:variant>
      <vt:variant>
        <vt:lpwstr>_Toc274581720</vt:lpwstr>
      </vt:variant>
      <vt:variant>
        <vt:i4>1376313</vt:i4>
      </vt:variant>
      <vt:variant>
        <vt:i4>5081</vt:i4>
      </vt:variant>
      <vt:variant>
        <vt:i4>0</vt:i4>
      </vt:variant>
      <vt:variant>
        <vt:i4>5</vt:i4>
      </vt:variant>
      <vt:variant>
        <vt:lpwstr/>
      </vt:variant>
      <vt:variant>
        <vt:lpwstr>_Toc274581719</vt:lpwstr>
      </vt:variant>
      <vt:variant>
        <vt:i4>1376313</vt:i4>
      </vt:variant>
      <vt:variant>
        <vt:i4>5075</vt:i4>
      </vt:variant>
      <vt:variant>
        <vt:i4>0</vt:i4>
      </vt:variant>
      <vt:variant>
        <vt:i4>5</vt:i4>
      </vt:variant>
      <vt:variant>
        <vt:lpwstr/>
      </vt:variant>
      <vt:variant>
        <vt:lpwstr>_Toc274581718</vt:lpwstr>
      </vt:variant>
      <vt:variant>
        <vt:i4>1376313</vt:i4>
      </vt:variant>
      <vt:variant>
        <vt:i4>5069</vt:i4>
      </vt:variant>
      <vt:variant>
        <vt:i4>0</vt:i4>
      </vt:variant>
      <vt:variant>
        <vt:i4>5</vt:i4>
      </vt:variant>
      <vt:variant>
        <vt:lpwstr/>
      </vt:variant>
      <vt:variant>
        <vt:lpwstr>_Toc274581717</vt:lpwstr>
      </vt:variant>
      <vt:variant>
        <vt:i4>1376313</vt:i4>
      </vt:variant>
      <vt:variant>
        <vt:i4>5063</vt:i4>
      </vt:variant>
      <vt:variant>
        <vt:i4>0</vt:i4>
      </vt:variant>
      <vt:variant>
        <vt:i4>5</vt:i4>
      </vt:variant>
      <vt:variant>
        <vt:lpwstr/>
      </vt:variant>
      <vt:variant>
        <vt:lpwstr>_Toc274581716</vt:lpwstr>
      </vt:variant>
      <vt:variant>
        <vt:i4>1376313</vt:i4>
      </vt:variant>
      <vt:variant>
        <vt:i4>5057</vt:i4>
      </vt:variant>
      <vt:variant>
        <vt:i4>0</vt:i4>
      </vt:variant>
      <vt:variant>
        <vt:i4>5</vt:i4>
      </vt:variant>
      <vt:variant>
        <vt:lpwstr/>
      </vt:variant>
      <vt:variant>
        <vt:lpwstr>_Toc274581715</vt:lpwstr>
      </vt:variant>
      <vt:variant>
        <vt:i4>1376313</vt:i4>
      </vt:variant>
      <vt:variant>
        <vt:i4>5051</vt:i4>
      </vt:variant>
      <vt:variant>
        <vt:i4>0</vt:i4>
      </vt:variant>
      <vt:variant>
        <vt:i4>5</vt:i4>
      </vt:variant>
      <vt:variant>
        <vt:lpwstr/>
      </vt:variant>
      <vt:variant>
        <vt:lpwstr>_Toc274581714</vt:lpwstr>
      </vt:variant>
      <vt:variant>
        <vt:i4>1376313</vt:i4>
      </vt:variant>
      <vt:variant>
        <vt:i4>5045</vt:i4>
      </vt:variant>
      <vt:variant>
        <vt:i4>0</vt:i4>
      </vt:variant>
      <vt:variant>
        <vt:i4>5</vt:i4>
      </vt:variant>
      <vt:variant>
        <vt:lpwstr/>
      </vt:variant>
      <vt:variant>
        <vt:lpwstr>_Toc274581713</vt:lpwstr>
      </vt:variant>
      <vt:variant>
        <vt:i4>1376313</vt:i4>
      </vt:variant>
      <vt:variant>
        <vt:i4>5039</vt:i4>
      </vt:variant>
      <vt:variant>
        <vt:i4>0</vt:i4>
      </vt:variant>
      <vt:variant>
        <vt:i4>5</vt:i4>
      </vt:variant>
      <vt:variant>
        <vt:lpwstr/>
      </vt:variant>
      <vt:variant>
        <vt:lpwstr>_Toc274581712</vt:lpwstr>
      </vt:variant>
      <vt:variant>
        <vt:i4>1376313</vt:i4>
      </vt:variant>
      <vt:variant>
        <vt:i4>5033</vt:i4>
      </vt:variant>
      <vt:variant>
        <vt:i4>0</vt:i4>
      </vt:variant>
      <vt:variant>
        <vt:i4>5</vt:i4>
      </vt:variant>
      <vt:variant>
        <vt:lpwstr/>
      </vt:variant>
      <vt:variant>
        <vt:lpwstr>_Toc274581711</vt:lpwstr>
      </vt:variant>
      <vt:variant>
        <vt:i4>1376313</vt:i4>
      </vt:variant>
      <vt:variant>
        <vt:i4>5027</vt:i4>
      </vt:variant>
      <vt:variant>
        <vt:i4>0</vt:i4>
      </vt:variant>
      <vt:variant>
        <vt:i4>5</vt:i4>
      </vt:variant>
      <vt:variant>
        <vt:lpwstr/>
      </vt:variant>
      <vt:variant>
        <vt:lpwstr>_Toc274581710</vt:lpwstr>
      </vt:variant>
      <vt:variant>
        <vt:i4>1310777</vt:i4>
      </vt:variant>
      <vt:variant>
        <vt:i4>5021</vt:i4>
      </vt:variant>
      <vt:variant>
        <vt:i4>0</vt:i4>
      </vt:variant>
      <vt:variant>
        <vt:i4>5</vt:i4>
      </vt:variant>
      <vt:variant>
        <vt:lpwstr/>
      </vt:variant>
      <vt:variant>
        <vt:lpwstr>_Toc274581709</vt:lpwstr>
      </vt:variant>
      <vt:variant>
        <vt:i4>1310777</vt:i4>
      </vt:variant>
      <vt:variant>
        <vt:i4>5015</vt:i4>
      </vt:variant>
      <vt:variant>
        <vt:i4>0</vt:i4>
      </vt:variant>
      <vt:variant>
        <vt:i4>5</vt:i4>
      </vt:variant>
      <vt:variant>
        <vt:lpwstr/>
      </vt:variant>
      <vt:variant>
        <vt:lpwstr>_Toc274581708</vt:lpwstr>
      </vt:variant>
      <vt:variant>
        <vt:i4>1310777</vt:i4>
      </vt:variant>
      <vt:variant>
        <vt:i4>5009</vt:i4>
      </vt:variant>
      <vt:variant>
        <vt:i4>0</vt:i4>
      </vt:variant>
      <vt:variant>
        <vt:i4>5</vt:i4>
      </vt:variant>
      <vt:variant>
        <vt:lpwstr/>
      </vt:variant>
      <vt:variant>
        <vt:lpwstr>_Toc274581707</vt:lpwstr>
      </vt:variant>
      <vt:variant>
        <vt:i4>1310777</vt:i4>
      </vt:variant>
      <vt:variant>
        <vt:i4>5003</vt:i4>
      </vt:variant>
      <vt:variant>
        <vt:i4>0</vt:i4>
      </vt:variant>
      <vt:variant>
        <vt:i4>5</vt:i4>
      </vt:variant>
      <vt:variant>
        <vt:lpwstr/>
      </vt:variant>
      <vt:variant>
        <vt:lpwstr>_Toc274581706</vt:lpwstr>
      </vt:variant>
      <vt:variant>
        <vt:i4>1310777</vt:i4>
      </vt:variant>
      <vt:variant>
        <vt:i4>4997</vt:i4>
      </vt:variant>
      <vt:variant>
        <vt:i4>0</vt:i4>
      </vt:variant>
      <vt:variant>
        <vt:i4>5</vt:i4>
      </vt:variant>
      <vt:variant>
        <vt:lpwstr/>
      </vt:variant>
      <vt:variant>
        <vt:lpwstr>_Toc274581705</vt:lpwstr>
      </vt:variant>
      <vt:variant>
        <vt:i4>1310777</vt:i4>
      </vt:variant>
      <vt:variant>
        <vt:i4>4991</vt:i4>
      </vt:variant>
      <vt:variant>
        <vt:i4>0</vt:i4>
      </vt:variant>
      <vt:variant>
        <vt:i4>5</vt:i4>
      </vt:variant>
      <vt:variant>
        <vt:lpwstr/>
      </vt:variant>
      <vt:variant>
        <vt:lpwstr>_Toc274581704</vt:lpwstr>
      </vt:variant>
      <vt:variant>
        <vt:i4>1310777</vt:i4>
      </vt:variant>
      <vt:variant>
        <vt:i4>4985</vt:i4>
      </vt:variant>
      <vt:variant>
        <vt:i4>0</vt:i4>
      </vt:variant>
      <vt:variant>
        <vt:i4>5</vt:i4>
      </vt:variant>
      <vt:variant>
        <vt:lpwstr/>
      </vt:variant>
      <vt:variant>
        <vt:lpwstr>_Toc274581703</vt:lpwstr>
      </vt:variant>
      <vt:variant>
        <vt:i4>1310777</vt:i4>
      </vt:variant>
      <vt:variant>
        <vt:i4>4979</vt:i4>
      </vt:variant>
      <vt:variant>
        <vt:i4>0</vt:i4>
      </vt:variant>
      <vt:variant>
        <vt:i4>5</vt:i4>
      </vt:variant>
      <vt:variant>
        <vt:lpwstr/>
      </vt:variant>
      <vt:variant>
        <vt:lpwstr>_Toc274581702</vt:lpwstr>
      </vt:variant>
      <vt:variant>
        <vt:i4>1310777</vt:i4>
      </vt:variant>
      <vt:variant>
        <vt:i4>4973</vt:i4>
      </vt:variant>
      <vt:variant>
        <vt:i4>0</vt:i4>
      </vt:variant>
      <vt:variant>
        <vt:i4>5</vt:i4>
      </vt:variant>
      <vt:variant>
        <vt:lpwstr/>
      </vt:variant>
      <vt:variant>
        <vt:lpwstr>_Toc274581701</vt:lpwstr>
      </vt:variant>
      <vt:variant>
        <vt:i4>1310777</vt:i4>
      </vt:variant>
      <vt:variant>
        <vt:i4>4967</vt:i4>
      </vt:variant>
      <vt:variant>
        <vt:i4>0</vt:i4>
      </vt:variant>
      <vt:variant>
        <vt:i4>5</vt:i4>
      </vt:variant>
      <vt:variant>
        <vt:lpwstr/>
      </vt:variant>
      <vt:variant>
        <vt:lpwstr>_Toc274581700</vt:lpwstr>
      </vt:variant>
      <vt:variant>
        <vt:i4>1900600</vt:i4>
      </vt:variant>
      <vt:variant>
        <vt:i4>4961</vt:i4>
      </vt:variant>
      <vt:variant>
        <vt:i4>0</vt:i4>
      </vt:variant>
      <vt:variant>
        <vt:i4>5</vt:i4>
      </vt:variant>
      <vt:variant>
        <vt:lpwstr/>
      </vt:variant>
      <vt:variant>
        <vt:lpwstr>_Toc274581699</vt:lpwstr>
      </vt:variant>
      <vt:variant>
        <vt:i4>1900600</vt:i4>
      </vt:variant>
      <vt:variant>
        <vt:i4>4955</vt:i4>
      </vt:variant>
      <vt:variant>
        <vt:i4>0</vt:i4>
      </vt:variant>
      <vt:variant>
        <vt:i4>5</vt:i4>
      </vt:variant>
      <vt:variant>
        <vt:lpwstr/>
      </vt:variant>
      <vt:variant>
        <vt:lpwstr>_Toc274581698</vt:lpwstr>
      </vt:variant>
      <vt:variant>
        <vt:i4>1900600</vt:i4>
      </vt:variant>
      <vt:variant>
        <vt:i4>4949</vt:i4>
      </vt:variant>
      <vt:variant>
        <vt:i4>0</vt:i4>
      </vt:variant>
      <vt:variant>
        <vt:i4>5</vt:i4>
      </vt:variant>
      <vt:variant>
        <vt:lpwstr/>
      </vt:variant>
      <vt:variant>
        <vt:lpwstr>_Toc274581697</vt:lpwstr>
      </vt:variant>
      <vt:variant>
        <vt:i4>1900600</vt:i4>
      </vt:variant>
      <vt:variant>
        <vt:i4>4943</vt:i4>
      </vt:variant>
      <vt:variant>
        <vt:i4>0</vt:i4>
      </vt:variant>
      <vt:variant>
        <vt:i4>5</vt:i4>
      </vt:variant>
      <vt:variant>
        <vt:lpwstr/>
      </vt:variant>
      <vt:variant>
        <vt:lpwstr>_Toc274581696</vt:lpwstr>
      </vt:variant>
      <vt:variant>
        <vt:i4>1900600</vt:i4>
      </vt:variant>
      <vt:variant>
        <vt:i4>4937</vt:i4>
      </vt:variant>
      <vt:variant>
        <vt:i4>0</vt:i4>
      </vt:variant>
      <vt:variant>
        <vt:i4>5</vt:i4>
      </vt:variant>
      <vt:variant>
        <vt:lpwstr/>
      </vt:variant>
      <vt:variant>
        <vt:lpwstr>_Toc274581695</vt:lpwstr>
      </vt:variant>
      <vt:variant>
        <vt:i4>1900600</vt:i4>
      </vt:variant>
      <vt:variant>
        <vt:i4>4931</vt:i4>
      </vt:variant>
      <vt:variant>
        <vt:i4>0</vt:i4>
      </vt:variant>
      <vt:variant>
        <vt:i4>5</vt:i4>
      </vt:variant>
      <vt:variant>
        <vt:lpwstr/>
      </vt:variant>
      <vt:variant>
        <vt:lpwstr>_Toc274581694</vt:lpwstr>
      </vt:variant>
      <vt:variant>
        <vt:i4>1900600</vt:i4>
      </vt:variant>
      <vt:variant>
        <vt:i4>4925</vt:i4>
      </vt:variant>
      <vt:variant>
        <vt:i4>0</vt:i4>
      </vt:variant>
      <vt:variant>
        <vt:i4>5</vt:i4>
      </vt:variant>
      <vt:variant>
        <vt:lpwstr/>
      </vt:variant>
      <vt:variant>
        <vt:lpwstr>_Toc274581693</vt:lpwstr>
      </vt:variant>
      <vt:variant>
        <vt:i4>1900600</vt:i4>
      </vt:variant>
      <vt:variant>
        <vt:i4>4919</vt:i4>
      </vt:variant>
      <vt:variant>
        <vt:i4>0</vt:i4>
      </vt:variant>
      <vt:variant>
        <vt:i4>5</vt:i4>
      </vt:variant>
      <vt:variant>
        <vt:lpwstr/>
      </vt:variant>
      <vt:variant>
        <vt:lpwstr>_Toc274581692</vt:lpwstr>
      </vt:variant>
      <vt:variant>
        <vt:i4>1900600</vt:i4>
      </vt:variant>
      <vt:variant>
        <vt:i4>4913</vt:i4>
      </vt:variant>
      <vt:variant>
        <vt:i4>0</vt:i4>
      </vt:variant>
      <vt:variant>
        <vt:i4>5</vt:i4>
      </vt:variant>
      <vt:variant>
        <vt:lpwstr/>
      </vt:variant>
      <vt:variant>
        <vt:lpwstr>_Toc274581691</vt:lpwstr>
      </vt:variant>
      <vt:variant>
        <vt:i4>1900600</vt:i4>
      </vt:variant>
      <vt:variant>
        <vt:i4>4907</vt:i4>
      </vt:variant>
      <vt:variant>
        <vt:i4>0</vt:i4>
      </vt:variant>
      <vt:variant>
        <vt:i4>5</vt:i4>
      </vt:variant>
      <vt:variant>
        <vt:lpwstr/>
      </vt:variant>
      <vt:variant>
        <vt:lpwstr>_Toc274581690</vt:lpwstr>
      </vt:variant>
      <vt:variant>
        <vt:i4>1835064</vt:i4>
      </vt:variant>
      <vt:variant>
        <vt:i4>4901</vt:i4>
      </vt:variant>
      <vt:variant>
        <vt:i4>0</vt:i4>
      </vt:variant>
      <vt:variant>
        <vt:i4>5</vt:i4>
      </vt:variant>
      <vt:variant>
        <vt:lpwstr/>
      </vt:variant>
      <vt:variant>
        <vt:lpwstr>_Toc274581689</vt:lpwstr>
      </vt:variant>
      <vt:variant>
        <vt:i4>1835064</vt:i4>
      </vt:variant>
      <vt:variant>
        <vt:i4>4895</vt:i4>
      </vt:variant>
      <vt:variant>
        <vt:i4>0</vt:i4>
      </vt:variant>
      <vt:variant>
        <vt:i4>5</vt:i4>
      </vt:variant>
      <vt:variant>
        <vt:lpwstr/>
      </vt:variant>
      <vt:variant>
        <vt:lpwstr>_Toc274581688</vt:lpwstr>
      </vt:variant>
      <vt:variant>
        <vt:i4>1835064</vt:i4>
      </vt:variant>
      <vt:variant>
        <vt:i4>4889</vt:i4>
      </vt:variant>
      <vt:variant>
        <vt:i4>0</vt:i4>
      </vt:variant>
      <vt:variant>
        <vt:i4>5</vt:i4>
      </vt:variant>
      <vt:variant>
        <vt:lpwstr/>
      </vt:variant>
      <vt:variant>
        <vt:lpwstr>_Toc274581687</vt:lpwstr>
      </vt:variant>
      <vt:variant>
        <vt:i4>1835064</vt:i4>
      </vt:variant>
      <vt:variant>
        <vt:i4>4883</vt:i4>
      </vt:variant>
      <vt:variant>
        <vt:i4>0</vt:i4>
      </vt:variant>
      <vt:variant>
        <vt:i4>5</vt:i4>
      </vt:variant>
      <vt:variant>
        <vt:lpwstr/>
      </vt:variant>
      <vt:variant>
        <vt:lpwstr>_Toc274581686</vt:lpwstr>
      </vt:variant>
      <vt:variant>
        <vt:i4>1835064</vt:i4>
      </vt:variant>
      <vt:variant>
        <vt:i4>4877</vt:i4>
      </vt:variant>
      <vt:variant>
        <vt:i4>0</vt:i4>
      </vt:variant>
      <vt:variant>
        <vt:i4>5</vt:i4>
      </vt:variant>
      <vt:variant>
        <vt:lpwstr/>
      </vt:variant>
      <vt:variant>
        <vt:lpwstr>_Toc274581685</vt:lpwstr>
      </vt:variant>
      <vt:variant>
        <vt:i4>1835064</vt:i4>
      </vt:variant>
      <vt:variant>
        <vt:i4>4871</vt:i4>
      </vt:variant>
      <vt:variant>
        <vt:i4>0</vt:i4>
      </vt:variant>
      <vt:variant>
        <vt:i4>5</vt:i4>
      </vt:variant>
      <vt:variant>
        <vt:lpwstr/>
      </vt:variant>
      <vt:variant>
        <vt:lpwstr>_Toc274581684</vt:lpwstr>
      </vt:variant>
      <vt:variant>
        <vt:i4>1835064</vt:i4>
      </vt:variant>
      <vt:variant>
        <vt:i4>4865</vt:i4>
      </vt:variant>
      <vt:variant>
        <vt:i4>0</vt:i4>
      </vt:variant>
      <vt:variant>
        <vt:i4>5</vt:i4>
      </vt:variant>
      <vt:variant>
        <vt:lpwstr/>
      </vt:variant>
      <vt:variant>
        <vt:lpwstr>_Toc274581683</vt:lpwstr>
      </vt:variant>
      <vt:variant>
        <vt:i4>1835064</vt:i4>
      </vt:variant>
      <vt:variant>
        <vt:i4>4859</vt:i4>
      </vt:variant>
      <vt:variant>
        <vt:i4>0</vt:i4>
      </vt:variant>
      <vt:variant>
        <vt:i4>5</vt:i4>
      </vt:variant>
      <vt:variant>
        <vt:lpwstr/>
      </vt:variant>
      <vt:variant>
        <vt:lpwstr>_Toc274581682</vt:lpwstr>
      </vt:variant>
      <vt:variant>
        <vt:i4>1835064</vt:i4>
      </vt:variant>
      <vt:variant>
        <vt:i4>4853</vt:i4>
      </vt:variant>
      <vt:variant>
        <vt:i4>0</vt:i4>
      </vt:variant>
      <vt:variant>
        <vt:i4>5</vt:i4>
      </vt:variant>
      <vt:variant>
        <vt:lpwstr/>
      </vt:variant>
      <vt:variant>
        <vt:lpwstr>_Toc274581681</vt:lpwstr>
      </vt:variant>
      <vt:variant>
        <vt:i4>1835064</vt:i4>
      </vt:variant>
      <vt:variant>
        <vt:i4>4847</vt:i4>
      </vt:variant>
      <vt:variant>
        <vt:i4>0</vt:i4>
      </vt:variant>
      <vt:variant>
        <vt:i4>5</vt:i4>
      </vt:variant>
      <vt:variant>
        <vt:lpwstr/>
      </vt:variant>
      <vt:variant>
        <vt:lpwstr>_Toc274581680</vt:lpwstr>
      </vt:variant>
      <vt:variant>
        <vt:i4>1245240</vt:i4>
      </vt:variant>
      <vt:variant>
        <vt:i4>4841</vt:i4>
      </vt:variant>
      <vt:variant>
        <vt:i4>0</vt:i4>
      </vt:variant>
      <vt:variant>
        <vt:i4>5</vt:i4>
      </vt:variant>
      <vt:variant>
        <vt:lpwstr/>
      </vt:variant>
      <vt:variant>
        <vt:lpwstr>_Toc274581679</vt:lpwstr>
      </vt:variant>
      <vt:variant>
        <vt:i4>1245240</vt:i4>
      </vt:variant>
      <vt:variant>
        <vt:i4>4835</vt:i4>
      </vt:variant>
      <vt:variant>
        <vt:i4>0</vt:i4>
      </vt:variant>
      <vt:variant>
        <vt:i4>5</vt:i4>
      </vt:variant>
      <vt:variant>
        <vt:lpwstr/>
      </vt:variant>
      <vt:variant>
        <vt:lpwstr>_Toc274581678</vt:lpwstr>
      </vt:variant>
      <vt:variant>
        <vt:i4>1245240</vt:i4>
      </vt:variant>
      <vt:variant>
        <vt:i4>4829</vt:i4>
      </vt:variant>
      <vt:variant>
        <vt:i4>0</vt:i4>
      </vt:variant>
      <vt:variant>
        <vt:i4>5</vt:i4>
      </vt:variant>
      <vt:variant>
        <vt:lpwstr/>
      </vt:variant>
      <vt:variant>
        <vt:lpwstr>_Toc274581677</vt:lpwstr>
      </vt:variant>
      <vt:variant>
        <vt:i4>1245240</vt:i4>
      </vt:variant>
      <vt:variant>
        <vt:i4>4823</vt:i4>
      </vt:variant>
      <vt:variant>
        <vt:i4>0</vt:i4>
      </vt:variant>
      <vt:variant>
        <vt:i4>5</vt:i4>
      </vt:variant>
      <vt:variant>
        <vt:lpwstr/>
      </vt:variant>
      <vt:variant>
        <vt:lpwstr>_Toc274581676</vt:lpwstr>
      </vt:variant>
      <vt:variant>
        <vt:i4>1245240</vt:i4>
      </vt:variant>
      <vt:variant>
        <vt:i4>4817</vt:i4>
      </vt:variant>
      <vt:variant>
        <vt:i4>0</vt:i4>
      </vt:variant>
      <vt:variant>
        <vt:i4>5</vt:i4>
      </vt:variant>
      <vt:variant>
        <vt:lpwstr/>
      </vt:variant>
      <vt:variant>
        <vt:lpwstr>_Toc274581675</vt:lpwstr>
      </vt:variant>
      <vt:variant>
        <vt:i4>1245240</vt:i4>
      </vt:variant>
      <vt:variant>
        <vt:i4>4811</vt:i4>
      </vt:variant>
      <vt:variant>
        <vt:i4>0</vt:i4>
      </vt:variant>
      <vt:variant>
        <vt:i4>5</vt:i4>
      </vt:variant>
      <vt:variant>
        <vt:lpwstr/>
      </vt:variant>
      <vt:variant>
        <vt:lpwstr>_Toc274581674</vt:lpwstr>
      </vt:variant>
      <vt:variant>
        <vt:i4>1245240</vt:i4>
      </vt:variant>
      <vt:variant>
        <vt:i4>4805</vt:i4>
      </vt:variant>
      <vt:variant>
        <vt:i4>0</vt:i4>
      </vt:variant>
      <vt:variant>
        <vt:i4>5</vt:i4>
      </vt:variant>
      <vt:variant>
        <vt:lpwstr/>
      </vt:variant>
      <vt:variant>
        <vt:lpwstr>_Toc274581673</vt:lpwstr>
      </vt:variant>
      <vt:variant>
        <vt:i4>1245240</vt:i4>
      </vt:variant>
      <vt:variant>
        <vt:i4>4799</vt:i4>
      </vt:variant>
      <vt:variant>
        <vt:i4>0</vt:i4>
      </vt:variant>
      <vt:variant>
        <vt:i4>5</vt:i4>
      </vt:variant>
      <vt:variant>
        <vt:lpwstr/>
      </vt:variant>
      <vt:variant>
        <vt:lpwstr>_Toc274581672</vt:lpwstr>
      </vt:variant>
      <vt:variant>
        <vt:i4>1245240</vt:i4>
      </vt:variant>
      <vt:variant>
        <vt:i4>4793</vt:i4>
      </vt:variant>
      <vt:variant>
        <vt:i4>0</vt:i4>
      </vt:variant>
      <vt:variant>
        <vt:i4>5</vt:i4>
      </vt:variant>
      <vt:variant>
        <vt:lpwstr/>
      </vt:variant>
      <vt:variant>
        <vt:lpwstr>_Toc274581671</vt:lpwstr>
      </vt:variant>
      <vt:variant>
        <vt:i4>1245240</vt:i4>
      </vt:variant>
      <vt:variant>
        <vt:i4>4787</vt:i4>
      </vt:variant>
      <vt:variant>
        <vt:i4>0</vt:i4>
      </vt:variant>
      <vt:variant>
        <vt:i4>5</vt:i4>
      </vt:variant>
      <vt:variant>
        <vt:lpwstr/>
      </vt:variant>
      <vt:variant>
        <vt:lpwstr>_Toc274581670</vt:lpwstr>
      </vt:variant>
      <vt:variant>
        <vt:i4>1179704</vt:i4>
      </vt:variant>
      <vt:variant>
        <vt:i4>4781</vt:i4>
      </vt:variant>
      <vt:variant>
        <vt:i4>0</vt:i4>
      </vt:variant>
      <vt:variant>
        <vt:i4>5</vt:i4>
      </vt:variant>
      <vt:variant>
        <vt:lpwstr/>
      </vt:variant>
      <vt:variant>
        <vt:lpwstr>_Toc274581669</vt:lpwstr>
      </vt:variant>
      <vt:variant>
        <vt:i4>1179704</vt:i4>
      </vt:variant>
      <vt:variant>
        <vt:i4>4775</vt:i4>
      </vt:variant>
      <vt:variant>
        <vt:i4>0</vt:i4>
      </vt:variant>
      <vt:variant>
        <vt:i4>5</vt:i4>
      </vt:variant>
      <vt:variant>
        <vt:lpwstr/>
      </vt:variant>
      <vt:variant>
        <vt:lpwstr>_Toc274581668</vt:lpwstr>
      </vt:variant>
      <vt:variant>
        <vt:i4>1179704</vt:i4>
      </vt:variant>
      <vt:variant>
        <vt:i4>4769</vt:i4>
      </vt:variant>
      <vt:variant>
        <vt:i4>0</vt:i4>
      </vt:variant>
      <vt:variant>
        <vt:i4>5</vt:i4>
      </vt:variant>
      <vt:variant>
        <vt:lpwstr/>
      </vt:variant>
      <vt:variant>
        <vt:lpwstr>_Toc274581667</vt:lpwstr>
      </vt:variant>
      <vt:variant>
        <vt:i4>1179704</vt:i4>
      </vt:variant>
      <vt:variant>
        <vt:i4>4763</vt:i4>
      </vt:variant>
      <vt:variant>
        <vt:i4>0</vt:i4>
      </vt:variant>
      <vt:variant>
        <vt:i4>5</vt:i4>
      </vt:variant>
      <vt:variant>
        <vt:lpwstr/>
      </vt:variant>
      <vt:variant>
        <vt:lpwstr>_Toc274581666</vt:lpwstr>
      </vt:variant>
      <vt:variant>
        <vt:i4>1179704</vt:i4>
      </vt:variant>
      <vt:variant>
        <vt:i4>4757</vt:i4>
      </vt:variant>
      <vt:variant>
        <vt:i4>0</vt:i4>
      </vt:variant>
      <vt:variant>
        <vt:i4>5</vt:i4>
      </vt:variant>
      <vt:variant>
        <vt:lpwstr/>
      </vt:variant>
      <vt:variant>
        <vt:lpwstr>_Toc274581665</vt:lpwstr>
      </vt:variant>
      <vt:variant>
        <vt:i4>1179704</vt:i4>
      </vt:variant>
      <vt:variant>
        <vt:i4>4751</vt:i4>
      </vt:variant>
      <vt:variant>
        <vt:i4>0</vt:i4>
      </vt:variant>
      <vt:variant>
        <vt:i4>5</vt:i4>
      </vt:variant>
      <vt:variant>
        <vt:lpwstr/>
      </vt:variant>
      <vt:variant>
        <vt:lpwstr>_Toc274581664</vt:lpwstr>
      </vt:variant>
      <vt:variant>
        <vt:i4>1179704</vt:i4>
      </vt:variant>
      <vt:variant>
        <vt:i4>4745</vt:i4>
      </vt:variant>
      <vt:variant>
        <vt:i4>0</vt:i4>
      </vt:variant>
      <vt:variant>
        <vt:i4>5</vt:i4>
      </vt:variant>
      <vt:variant>
        <vt:lpwstr/>
      </vt:variant>
      <vt:variant>
        <vt:lpwstr>_Toc274581663</vt:lpwstr>
      </vt:variant>
      <vt:variant>
        <vt:i4>1179704</vt:i4>
      </vt:variant>
      <vt:variant>
        <vt:i4>4739</vt:i4>
      </vt:variant>
      <vt:variant>
        <vt:i4>0</vt:i4>
      </vt:variant>
      <vt:variant>
        <vt:i4>5</vt:i4>
      </vt:variant>
      <vt:variant>
        <vt:lpwstr/>
      </vt:variant>
      <vt:variant>
        <vt:lpwstr>_Toc274581662</vt:lpwstr>
      </vt:variant>
      <vt:variant>
        <vt:i4>1179704</vt:i4>
      </vt:variant>
      <vt:variant>
        <vt:i4>4733</vt:i4>
      </vt:variant>
      <vt:variant>
        <vt:i4>0</vt:i4>
      </vt:variant>
      <vt:variant>
        <vt:i4>5</vt:i4>
      </vt:variant>
      <vt:variant>
        <vt:lpwstr/>
      </vt:variant>
      <vt:variant>
        <vt:lpwstr>_Toc274581661</vt:lpwstr>
      </vt:variant>
      <vt:variant>
        <vt:i4>1179704</vt:i4>
      </vt:variant>
      <vt:variant>
        <vt:i4>4727</vt:i4>
      </vt:variant>
      <vt:variant>
        <vt:i4>0</vt:i4>
      </vt:variant>
      <vt:variant>
        <vt:i4>5</vt:i4>
      </vt:variant>
      <vt:variant>
        <vt:lpwstr/>
      </vt:variant>
      <vt:variant>
        <vt:lpwstr>_Toc274581660</vt:lpwstr>
      </vt:variant>
      <vt:variant>
        <vt:i4>1114168</vt:i4>
      </vt:variant>
      <vt:variant>
        <vt:i4>4721</vt:i4>
      </vt:variant>
      <vt:variant>
        <vt:i4>0</vt:i4>
      </vt:variant>
      <vt:variant>
        <vt:i4>5</vt:i4>
      </vt:variant>
      <vt:variant>
        <vt:lpwstr/>
      </vt:variant>
      <vt:variant>
        <vt:lpwstr>_Toc274581659</vt:lpwstr>
      </vt:variant>
      <vt:variant>
        <vt:i4>1114168</vt:i4>
      </vt:variant>
      <vt:variant>
        <vt:i4>4715</vt:i4>
      </vt:variant>
      <vt:variant>
        <vt:i4>0</vt:i4>
      </vt:variant>
      <vt:variant>
        <vt:i4>5</vt:i4>
      </vt:variant>
      <vt:variant>
        <vt:lpwstr/>
      </vt:variant>
      <vt:variant>
        <vt:lpwstr>_Toc274581658</vt:lpwstr>
      </vt:variant>
      <vt:variant>
        <vt:i4>1114168</vt:i4>
      </vt:variant>
      <vt:variant>
        <vt:i4>4709</vt:i4>
      </vt:variant>
      <vt:variant>
        <vt:i4>0</vt:i4>
      </vt:variant>
      <vt:variant>
        <vt:i4>5</vt:i4>
      </vt:variant>
      <vt:variant>
        <vt:lpwstr/>
      </vt:variant>
      <vt:variant>
        <vt:lpwstr>_Toc274581657</vt:lpwstr>
      </vt:variant>
      <vt:variant>
        <vt:i4>1114168</vt:i4>
      </vt:variant>
      <vt:variant>
        <vt:i4>4703</vt:i4>
      </vt:variant>
      <vt:variant>
        <vt:i4>0</vt:i4>
      </vt:variant>
      <vt:variant>
        <vt:i4>5</vt:i4>
      </vt:variant>
      <vt:variant>
        <vt:lpwstr/>
      </vt:variant>
      <vt:variant>
        <vt:lpwstr>_Toc274581656</vt:lpwstr>
      </vt:variant>
      <vt:variant>
        <vt:i4>1114168</vt:i4>
      </vt:variant>
      <vt:variant>
        <vt:i4>4697</vt:i4>
      </vt:variant>
      <vt:variant>
        <vt:i4>0</vt:i4>
      </vt:variant>
      <vt:variant>
        <vt:i4>5</vt:i4>
      </vt:variant>
      <vt:variant>
        <vt:lpwstr/>
      </vt:variant>
      <vt:variant>
        <vt:lpwstr>_Toc274581655</vt:lpwstr>
      </vt:variant>
      <vt:variant>
        <vt:i4>1114168</vt:i4>
      </vt:variant>
      <vt:variant>
        <vt:i4>4691</vt:i4>
      </vt:variant>
      <vt:variant>
        <vt:i4>0</vt:i4>
      </vt:variant>
      <vt:variant>
        <vt:i4>5</vt:i4>
      </vt:variant>
      <vt:variant>
        <vt:lpwstr/>
      </vt:variant>
      <vt:variant>
        <vt:lpwstr>_Toc274581654</vt:lpwstr>
      </vt:variant>
      <vt:variant>
        <vt:i4>1114168</vt:i4>
      </vt:variant>
      <vt:variant>
        <vt:i4>4685</vt:i4>
      </vt:variant>
      <vt:variant>
        <vt:i4>0</vt:i4>
      </vt:variant>
      <vt:variant>
        <vt:i4>5</vt:i4>
      </vt:variant>
      <vt:variant>
        <vt:lpwstr/>
      </vt:variant>
      <vt:variant>
        <vt:lpwstr>_Toc274581653</vt:lpwstr>
      </vt:variant>
      <vt:variant>
        <vt:i4>1114168</vt:i4>
      </vt:variant>
      <vt:variant>
        <vt:i4>4679</vt:i4>
      </vt:variant>
      <vt:variant>
        <vt:i4>0</vt:i4>
      </vt:variant>
      <vt:variant>
        <vt:i4>5</vt:i4>
      </vt:variant>
      <vt:variant>
        <vt:lpwstr/>
      </vt:variant>
      <vt:variant>
        <vt:lpwstr>_Toc274581652</vt:lpwstr>
      </vt:variant>
      <vt:variant>
        <vt:i4>1114168</vt:i4>
      </vt:variant>
      <vt:variant>
        <vt:i4>4673</vt:i4>
      </vt:variant>
      <vt:variant>
        <vt:i4>0</vt:i4>
      </vt:variant>
      <vt:variant>
        <vt:i4>5</vt:i4>
      </vt:variant>
      <vt:variant>
        <vt:lpwstr/>
      </vt:variant>
      <vt:variant>
        <vt:lpwstr>_Toc274581651</vt:lpwstr>
      </vt:variant>
      <vt:variant>
        <vt:i4>1114168</vt:i4>
      </vt:variant>
      <vt:variant>
        <vt:i4>4667</vt:i4>
      </vt:variant>
      <vt:variant>
        <vt:i4>0</vt:i4>
      </vt:variant>
      <vt:variant>
        <vt:i4>5</vt:i4>
      </vt:variant>
      <vt:variant>
        <vt:lpwstr/>
      </vt:variant>
      <vt:variant>
        <vt:lpwstr>_Toc274581650</vt:lpwstr>
      </vt:variant>
      <vt:variant>
        <vt:i4>1048632</vt:i4>
      </vt:variant>
      <vt:variant>
        <vt:i4>4661</vt:i4>
      </vt:variant>
      <vt:variant>
        <vt:i4>0</vt:i4>
      </vt:variant>
      <vt:variant>
        <vt:i4>5</vt:i4>
      </vt:variant>
      <vt:variant>
        <vt:lpwstr/>
      </vt:variant>
      <vt:variant>
        <vt:lpwstr>_Toc274581649</vt:lpwstr>
      </vt:variant>
      <vt:variant>
        <vt:i4>1048632</vt:i4>
      </vt:variant>
      <vt:variant>
        <vt:i4>4655</vt:i4>
      </vt:variant>
      <vt:variant>
        <vt:i4>0</vt:i4>
      </vt:variant>
      <vt:variant>
        <vt:i4>5</vt:i4>
      </vt:variant>
      <vt:variant>
        <vt:lpwstr/>
      </vt:variant>
      <vt:variant>
        <vt:lpwstr>_Toc274581648</vt:lpwstr>
      </vt:variant>
      <vt:variant>
        <vt:i4>1048632</vt:i4>
      </vt:variant>
      <vt:variant>
        <vt:i4>4649</vt:i4>
      </vt:variant>
      <vt:variant>
        <vt:i4>0</vt:i4>
      </vt:variant>
      <vt:variant>
        <vt:i4>5</vt:i4>
      </vt:variant>
      <vt:variant>
        <vt:lpwstr/>
      </vt:variant>
      <vt:variant>
        <vt:lpwstr>_Toc274581647</vt:lpwstr>
      </vt:variant>
      <vt:variant>
        <vt:i4>1048632</vt:i4>
      </vt:variant>
      <vt:variant>
        <vt:i4>4643</vt:i4>
      </vt:variant>
      <vt:variant>
        <vt:i4>0</vt:i4>
      </vt:variant>
      <vt:variant>
        <vt:i4>5</vt:i4>
      </vt:variant>
      <vt:variant>
        <vt:lpwstr/>
      </vt:variant>
      <vt:variant>
        <vt:lpwstr>_Toc274581646</vt:lpwstr>
      </vt:variant>
      <vt:variant>
        <vt:i4>1048632</vt:i4>
      </vt:variant>
      <vt:variant>
        <vt:i4>4637</vt:i4>
      </vt:variant>
      <vt:variant>
        <vt:i4>0</vt:i4>
      </vt:variant>
      <vt:variant>
        <vt:i4>5</vt:i4>
      </vt:variant>
      <vt:variant>
        <vt:lpwstr/>
      </vt:variant>
      <vt:variant>
        <vt:lpwstr>_Toc274581645</vt:lpwstr>
      </vt:variant>
      <vt:variant>
        <vt:i4>1048632</vt:i4>
      </vt:variant>
      <vt:variant>
        <vt:i4>4631</vt:i4>
      </vt:variant>
      <vt:variant>
        <vt:i4>0</vt:i4>
      </vt:variant>
      <vt:variant>
        <vt:i4>5</vt:i4>
      </vt:variant>
      <vt:variant>
        <vt:lpwstr/>
      </vt:variant>
      <vt:variant>
        <vt:lpwstr>_Toc274581644</vt:lpwstr>
      </vt:variant>
      <vt:variant>
        <vt:i4>1048632</vt:i4>
      </vt:variant>
      <vt:variant>
        <vt:i4>4625</vt:i4>
      </vt:variant>
      <vt:variant>
        <vt:i4>0</vt:i4>
      </vt:variant>
      <vt:variant>
        <vt:i4>5</vt:i4>
      </vt:variant>
      <vt:variant>
        <vt:lpwstr/>
      </vt:variant>
      <vt:variant>
        <vt:lpwstr>_Toc274581643</vt:lpwstr>
      </vt:variant>
      <vt:variant>
        <vt:i4>1048632</vt:i4>
      </vt:variant>
      <vt:variant>
        <vt:i4>4619</vt:i4>
      </vt:variant>
      <vt:variant>
        <vt:i4>0</vt:i4>
      </vt:variant>
      <vt:variant>
        <vt:i4>5</vt:i4>
      </vt:variant>
      <vt:variant>
        <vt:lpwstr/>
      </vt:variant>
      <vt:variant>
        <vt:lpwstr>_Toc274581642</vt:lpwstr>
      </vt:variant>
      <vt:variant>
        <vt:i4>1048632</vt:i4>
      </vt:variant>
      <vt:variant>
        <vt:i4>4613</vt:i4>
      </vt:variant>
      <vt:variant>
        <vt:i4>0</vt:i4>
      </vt:variant>
      <vt:variant>
        <vt:i4>5</vt:i4>
      </vt:variant>
      <vt:variant>
        <vt:lpwstr/>
      </vt:variant>
      <vt:variant>
        <vt:lpwstr>_Toc274581641</vt:lpwstr>
      </vt:variant>
      <vt:variant>
        <vt:i4>1048632</vt:i4>
      </vt:variant>
      <vt:variant>
        <vt:i4>4607</vt:i4>
      </vt:variant>
      <vt:variant>
        <vt:i4>0</vt:i4>
      </vt:variant>
      <vt:variant>
        <vt:i4>5</vt:i4>
      </vt:variant>
      <vt:variant>
        <vt:lpwstr/>
      </vt:variant>
      <vt:variant>
        <vt:lpwstr>_Toc274581640</vt:lpwstr>
      </vt:variant>
      <vt:variant>
        <vt:i4>1507384</vt:i4>
      </vt:variant>
      <vt:variant>
        <vt:i4>4601</vt:i4>
      </vt:variant>
      <vt:variant>
        <vt:i4>0</vt:i4>
      </vt:variant>
      <vt:variant>
        <vt:i4>5</vt:i4>
      </vt:variant>
      <vt:variant>
        <vt:lpwstr/>
      </vt:variant>
      <vt:variant>
        <vt:lpwstr>_Toc274581639</vt:lpwstr>
      </vt:variant>
      <vt:variant>
        <vt:i4>1507384</vt:i4>
      </vt:variant>
      <vt:variant>
        <vt:i4>4595</vt:i4>
      </vt:variant>
      <vt:variant>
        <vt:i4>0</vt:i4>
      </vt:variant>
      <vt:variant>
        <vt:i4>5</vt:i4>
      </vt:variant>
      <vt:variant>
        <vt:lpwstr/>
      </vt:variant>
      <vt:variant>
        <vt:lpwstr>_Toc274581638</vt:lpwstr>
      </vt:variant>
      <vt:variant>
        <vt:i4>1507384</vt:i4>
      </vt:variant>
      <vt:variant>
        <vt:i4>4589</vt:i4>
      </vt:variant>
      <vt:variant>
        <vt:i4>0</vt:i4>
      </vt:variant>
      <vt:variant>
        <vt:i4>5</vt:i4>
      </vt:variant>
      <vt:variant>
        <vt:lpwstr/>
      </vt:variant>
      <vt:variant>
        <vt:lpwstr>_Toc274581637</vt:lpwstr>
      </vt:variant>
      <vt:variant>
        <vt:i4>1507384</vt:i4>
      </vt:variant>
      <vt:variant>
        <vt:i4>4583</vt:i4>
      </vt:variant>
      <vt:variant>
        <vt:i4>0</vt:i4>
      </vt:variant>
      <vt:variant>
        <vt:i4>5</vt:i4>
      </vt:variant>
      <vt:variant>
        <vt:lpwstr/>
      </vt:variant>
      <vt:variant>
        <vt:lpwstr>_Toc274581636</vt:lpwstr>
      </vt:variant>
      <vt:variant>
        <vt:i4>1507384</vt:i4>
      </vt:variant>
      <vt:variant>
        <vt:i4>4577</vt:i4>
      </vt:variant>
      <vt:variant>
        <vt:i4>0</vt:i4>
      </vt:variant>
      <vt:variant>
        <vt:i4>5</vt:i4>
      </vt:variant>
      <vt:variant>
        <vt:lpwstr/>
      </vt:variant>
      <vt:variant>
        <vt:lpwstr>_Toc274581635</vt:lpwstr>
      </vt:variant>
      <vt:variant>
        <vt:i4>1507384</vt:i4>
      </vt:variant>
      <vt:variant>
        <vt:i4>4571</vt:i4>
      </vt:variant>
      <vt:variant>
        <vt:i4>0</vt:i4>
      </vt:variant>
      <vt:variant>
        <vt:i4>5</vt:i4>
      </vt:variant>
      <vt:variant>
        <vt:lpwstr/>
      </vt:variant>
      <vt:variant>
        <vt:lpwstr>_Toc274581634</vt:lpwstr>
      </vt:variant>
      <vt:variant>
        <vt:i4>1507384</vt:i4>
      </vt:variant>
      <vt:variant>
        <vt:i4>4565</vt:i4>
      </vt:variant>
      <vt:variant>
        <vt:i4>0</vt:i4>
      </vt:variant>
      <vt:variant>
        <vt:i4>5</vt:i4>
      </vt:variant>
      <vt:variant>
        <vt:lpwstr/>
      </vt:variant>
      <vt:variant>
        <vt:lpwstr>_Toc274581633</vt:lpwstr>
      </vt:variant>
      <vt:variant>
        <vt:i4>1507384</vt:i4>
      </vt:variant>
      <vt:variant>
        <vt:i4>4559</vt:i4>
      </vt:variant>
      <vt:variant>
        <vt:i4>0</vt:i4>
      </vt:variant>
      <vt:variant>
        <vt:i4>5</vt:i4>
      </vt:variant>
      <vt:variant>
        <vt:lpwstr/>
      </vt:variant>
      <vt:variant>
        <vt:lpwstr>_Toc274581632</vt:lpwstr>
      </vt:variant>
      <vt:variant>
        <vt:i4>1507384</vt:i4>
      </vt:variant>
      <vt:variant>
        <vt:i4>4553</vt:i4>
      </vt:variant>
      <vt:variant>
        <vt:i4>0</vt:i4>
      </vt:variant>
      <vt:variant>
        <vt:i4>5</vt:i4>
      </vt:variant>
      <vt:variant>
        <vt:lpwstr/>
      </vt:variant>
      <vt:variant>
        <vt:lpwstr>_Toc274581631</vt:lpwstr>
      </vt:variant>
      <vt:variant>
        <vt:i4>1507384</vt:i4>
      </vt:variant>
      <vt:variant>
        <vt:i4>4547</vt:i4>
      </vt:variant>
      <vt:variant>
        <vt:i4>0</vt:i4>
      </vt:variant>
      <vt:variant>
        <vt:i4>5</vt:i4>
      </vt:variant>
      <vt:variant>
        <vt:lpwstr/>
      </vt:variant>
      <vt:variant>
        <vt:lpwstr>_Toc274581630</vt:lpwstr>
      </vt:variant>
      <vt:variant>
        <vt:i4>1441848</vt:i4>
      </vt:variant>
      <vt:variant>
        <vt:i4>4541</vt:i4>
      </vt:variant>
      <vt:variant>
        <vt:i4>0</vt:i4>
      </vt:variant>
      <vt:variant>
        <vt:i4>5</vt:i4>
      </vt:variant>
      <vt:variant>
        <vt:lpwstr/>
      </vt:variant>
      <vt:variant>
        <vt:lpwstr>_Toc274581629</vt:lpwstr>
      </vt:variant>
      <vt:variant>
        <vt:i4>1441848</vt:i4>
      </vt:variant>
      <vt:variant>
        <vt:i4>4535</vt:i4>
      </vt:variant>
      <vt:variant>
        <vt:i4>0</vt:i4>
      </vt:variant>
      <vt:variant>
        <vt:i4>5</vt:i4>
      </vt:variant>
      <vt:variant>
        <vt:lpwstr/>
      </vt:variant>
      <vt:variant>
        <vt:lpwstr>_Toc274581628</vt:lpwstr>
      </vt:variant>
      <vt:variant>
        <vt:i4>1441848</vt:i4>
      </vt:variant>
      <vt:variant>
        <vt:i4>4529</vt:i4>
      </vt:variant>
      <vt:variant>
        <vt:i4>0</vt:i4>
      </vt:variant>
      <vt:variant>
        <vt:i4>5</vt:i4>
      </vt:variant>
      <vt:variant>
        <vt:lpwstr/>
      </vt:variant>
      <vt:variant>
        <vt:lpwstr>_Toc274581627</vt:lpwstr>
      </vt:variant>
      <vt:variant>
        <vt:i4>1441848</vt:i4>
      </vt:variant>
      <vt:variant>
        <vt:i4>4523</vt:i4>
      </vt:variant>
      <vt:variant>
        <vt:i4>0</vt:i4>
      </vt:variant>
      <vt:variant>
        <vt:i4>5</vt:i4>
      </vt:variant>
      <vt:variant>
        <vt:lpwstr/>
      </vt:variant>
      <vt:variant>
        <vt:lpwstr>_Toc274581626</vt:lpwstr>
      </vt:variant>
      <vt:variant>
        <vt:i4>1441848</vt:i4>
      </vt:variant>
      <vt:variant>
        <vt:i4>4517</vt:i4>
      </vt:variant>
      <vt:variant>
        <vt:i4>0</vt:i4>
      </vt:variant>
      <vt:variant>
        <vt:i4>5</vt:i4>
      </vt:variant>
      <vt:variant>
        <vt:lpwstr/>
      </vt:variant>
      <vt:variant>
        <vt:lpwstr>_Toc274581625</vt:lpwstr>
      </vt:variant>
      <vt:variant>
        <vt:i4>1441848</vt:i4>
      </vt:variant>
      <vt:variant>
        <vt:i4>4511</vt:i4>
      </vt:variant>
      <vt:variant>
        <vt:i4>0</vt:i4>
      </vt:variant>
      <vt:variant>
        <vt:i4>5</vt:i4>
      </vt:variant>
      <vt:variant>
        <vt:lpwstr/>
      </vt:variant>
      <vt:variant>
        <vt:lpwstr>_Toc274581624</vt:lpwstr>
      </vt:variant>
      <vt:variant>
        <vt:i4>1441848</vt:i4>
      </vt:variant>
      <vt:variant>
        <vt:i4>4505</vt:i4>
      </vt:variant>
      <vt:variant>
        <vt:i4>0</vt:i4>
      </vt:variant>
      <vt:variant>
        <vt:i4>5</vt:i4>
      </vt:variant>
      <vt:variant>
        <vt:lpwstr/>
      </vt:variant>
      <vt:variant>
        <vt:lpwstr>_Toc274581623</vt:lpwstr>
      </vt:variant>
      <vt:variant>
        <vt:i4>1441848</vt:i4>
      </vt:variant>
      <vt:variant>
        <vt:i4>4499</vt:i4>
      </vt:variant>
      <vt:variant>
        <vt:i4>0</vt:i4>
      </vt:variant>
      <vt:variant>
        <vt:i4>5</vt:i4>
      </vt:variant>
      <vt:variant>
        <vt:lpwstr/>
      </vt:variant>
      <vt:variant>
        <vt:lpwstr>_Toc274581622</vt:lpwstr>
      </vt:variant>
      <vt:variant>
        <vt:i4>1441848</vt:i4>
      </vt:variant>
      <vt:variant>
        <vt:i4>4493</vt:i4>
      </vt:variant>
      <vt:variant>
        <vt:i4>0</vt:i4>
      </vt:variant>
      <vt:variant>
        <vt:i4>5</vt:i4>
      </vt:variant>
      <vt:variant>
        <vt:lpwstr/>
      </vt:variant>
      <vt:variant>
        <vt:lpwstr>_Toc274581621</vt:lpwstr>
      </vt:variant>
      <vt:variant>
        <vt:i4>1441848</vt:i4>
      </vt:variant>
      <vt:variant>
        <vt:i4>4487</vt:i4>
      </vt:variant>
      <vt:variant>
        <vt:i4>0</vt:i4>
      </vt:variant>
      <vt:variant>
        <vt:i4>5</vt:i4>
      </vt:variant>
      <vt:variant>
        <vt:lpwstr/>
      </vt:variant>
      <vt:variant>
        <vt:lpwstr>_Toc274581620</vt:lpwstr>
      </vt:variant>
      <vt:variant>
        <vt:i4>1376312</vt:i4>
      </vt:variant>
      <vt:variant>
        <vt:i4>4481</vt:i4>
      </vt:variant>
      <vt:variant>
        <vt:i4>0</vt:i4>
      </vt:variant>
      <vt:variant>
        <vt:i4>5</vt:i4>
      </vt:variant>
      <vt:variant>
        <vt:lpwstr/>
      </vt:variant>
      <vt:variant>
        <vt:lpwstr>_Toc274581619</vt:lpwstr>
      </vt:variant>
      <vt:variant>
        <vt:i4>1376312</vt:i4>
      </vt:variant>
      <vt:variant>
        <vt:i4>4475</vt:i4>
      </vt:variant>
      <vt:variant>
        <vt:i4>0</vt:i4>
      </vt:variant>
      <vt:variant>
        <vt:i4>5</vt:i4>
      </vt:variant>
      <vt:variant>
        <vt:lpwstr/>
      </vt:variant>
      <vt:variant>
        <vt:lpwstr>_Toc274581618</vt:lpwstr>
      </vt:variant>
      <vt:variant>
        <vt:i4>1376312</vt:i4>
      </vt:variant>
      <vt:variant>
        <vt:i4>4469</vt:i4>
      </vt:variant>
      <vt:variant>
        <vt:i4>0</vt:i4>
      </vt:variant>
      <vt:variant>
        <vt:i4>5</vt:i4>
      </vt:variant>
      <vt:variant>
        <vt:lpwstr/>
      </vt:variant>
      <vt:variant>
        <vt:lpwstr>_Toc274581617</vt:lpwstr>
      </vt:variant>
      <vt:variant>
        <vt:i4>1376312</vt:i4>
      </vt:variant>
      <vt:variant>
        <vt:i4>4463</vt:i4>
      </vt:variant>
      <vt:variant>
        <vt:i4>0</vt:i4>
      </vt:variant>
      <vt:variant>
        <vt:i4>5</vt:i4>
      </vt:variant>
      <vt:variant>
        <vt:lpwstr/>
      </vt:variant>
      <vt:variant>
        <vt:lpwstr>_Toc274581616</vt:lpwstr>
      </vt:variant>
      <vt:variant>
        <vt:i4>1376312</vt:i4>
      </vt:variant>
      <vt:variant>
        <vt:i4>4457</vt:i4>
      </vt:variant>
      <vt:variant>
        <vt:i4>0</vt:i4>
      </vt:variant>
      <vt:variant>
        <vt:i4>5</vt:i4>
      </vt:variant>
      <vt:variant>
        <vt:lpwstr/>
      </vt:variant>
      <vt:variant>
        <vt:lpwstr>_Toc274581615</vt:lpwstr>
      </vt:variant>
      <vt:variant>
        <vt:i4>1376312</vt:i4>
      </vt:variant>
      <vt:variant>
        <vt:i4>4451</vt:i4>
      </vt:variant>
      <vt:variant>
        <vt:i4>0</vt:i4>
      </vt:variant>
      <vt:variant>
        <vt:i4>5</vt:i4>
      </vt:variant>
      <vt:variant>
        <vt:lpwstr/>
      </vt:variant>
      <vt:variant>
        <vt:lpwstr>_Toc274581614</vt:lpwstr>
      </vt:variant>
      <vt:variant>
        <vt:i4>1376312</vt:i4>
      </vt:variant>
      <vt:variant>
        <vt:i4>4445</vt:i4>
      </vt:variant>
      <vt:variant>
        <vt:i4>0</vt:i4>
      </vt:variant>
      <vt:variant>
        <vt:i4>5</vt:i4>
      </vt:variant>
      <vt:variant>
        <vt:lpwstr/>
      </vt:variant>
      <vt:variant>
        <vt:lpwstr>_Toc274581613</vt:lpwstr>
      </vt:variant>
      <vt:variant>
        <vt:i4>1376312</vt:i4>
      </vt:variant>
      <vt:variant>
        <vt:i4>4439</vt:i4>
      </vt:variant>
      <vt:variant>
        <vt:i4>0</vt:i4>
      </vt:variant>
      <vt:variant>
        <vt:i4>5</vt:i4>
      </vt:variant>
      <vt:variant>
        <vt:lpwstr/>
      </vt:variant>
      <vt:variant>
        <vt:lpwstr>_Toc274581612</vt:lpwstr>
      </vt:variant>
      <vt:variant>
        <vt:i4>1376312</vt:i4>
      </vt:variant>
      <vt:variant>
        <vt:i4>4433</vt:i4>
      </vt:variant>
      <vt:variant>
        <vt:i4>0</vt:i4>
      </vt:variant>
      <vt:variant>
        <vt:i4>5</vt:i4>
      </vt:variant>
      <vt:variant>
        <vt:lpwstr/>
      </vt:variant>
      <vt:variant>
        <vt:lpwstr>_Toc274581611</vt:lpwstr>
      </vt:variant>
      <vt:variant>
        <vt:i4>1376312</vt:i4>
      </vt:variant>
      <vt:variant>
        <vt:i4>4427</vt:i4>
      </vt:variant>
      <vt:variant>
        <vt:i4>0</vt:i4>
      </vt:variant>
      <vt:variant>
        <vt:i4>5</vt:i4>
      </vt:variant>
      <vt:variant>
        <vt:lpwstr/>
      </vt:variant>
      <vt:variant>
        <vt:lpwstr>_Toc274581610</vt:lpwstr>
      </vt:variant>
      <vt:variant>
        <vt:i4>1310776</vt:i4>
      </vt:variant>
      <vt:variant>
        <vt:i4>4421</vt:i4>
      </vt:variant>
      <vt:variant>
        <vt:i4>0</vt:i4>
      </vt:variant>
      <vt:variant>
        <vt:i4>5</vt:i4>
      </vt:variant>
      <vt:variant>
        <vt:lpwstr/>
      </vt:variant>
      <vt:variant>
        <vt:lpwstr>_Toc274581609</vt:lpwstr>
      </vt:variant>
      <vt:variant>
        <vt:i4>1310776</vt:i4>
      </vt:variant>
      <vt:variant>
        <vt:i4>4415</vt:i4>
      </vt:variant>
      <vt:variant>
        <vt:i4>0</vt:i4>
      </vt:variant>
      <vt:variant>
        <vt:i4>5</vt:i4>
      </vt:variant>
      <vt:variant>
        <vt:lpwstr/>
      </vt:variant>
      <vt:variant>
        <vt:lpwstr>_Toc274581608</vt:lpwstr>
      </vt:variant>
      <vt:variant>
        <vt:i4>1310776</vt:i4>
      </vt:variant>
      <vt:variant>
        <vt:i4>4409</vt:i4>
      </vt:variant>
      <vt:variant>
        <vt:i4>0</vt:i4>
      </vt:variant>
      <vt:variant>
        <vt:i4>5</vt:i4>
      </vt:variant>
      <vt:variant>
        <vt:lpwstr/>
      </vt:variant>
      <vt:variant>
        <vt:lpwstr>_Toc274581607</vt:lpwstr>
      </vt:variant>
      <vt:variant>
        <vt:i4>1310776</vt:i4>
      </vt:variant>
      <vt:variant>
        <vt:i4>4403</vt:i4>
      </vt:variant>
      <vt:variant>
        <vt:i4>0</vt:i4>
      </vt:variant>
      <vt:variant>
        <vt:i4>5</vt:i4>
      </vt:variant>
      <vt:variant>
        <vt:lpwstr/>
      </vt:variant>
      <vt:variant>
        <vt:lpwstr>_Toc274581606</vt:lpwstr>
      </vt:variant>
      <vt:variant>
        <vt:i4>1310776</vt:i4>
      </vt:variant>
      <vt:variant>
        <vt:i4>4397</vt:i4>
      </vt:variant>
      <vt:variant>
        <vt:i4>0</vt:i4>
      </vt:variant>
      <vt:variant>
        <vt:i4>5</vt:i4>
      </vt:variant>
      <vt:variant>
        <vt:lpwstr/>
      </vt:variant>
      <vt:variant>
        <vt:lpwstr>_Toc274581605</vt:lpwstr>
      </vt:variant>
      <vt:variant>
        <vt:i4>1310776</vt:i4>
      </vt:variant>
      <vt:variant>
        <vt:i4>4391</vt:i4>
      </vt:variant>
      <vt:variant>
        <vt:i4>0</vt:i4>
      </vt:variant>
      <vt:variant>
        <vt:i4>5</vt:i4>
      </vt:variant>
      <vt:variant>
        <vt:lpwstr/>
      </vt:variant>
      <vt:variant>
        <vt:lpwstr>_Toc274581604</vt:lpwstr>
      </vt:variant>
      <vt:variant>
        <vt:i4>1310776</vt:i4>
      </vt:variant>
      <vt:variant>
        <vt:i4>4385</vt:i4>
      </vt:variant>
      <vt:variant>
        <vt:i4>0</vt:i4>
      </vt:variant>
      <vt:variant>
        <vt:i4>5</vt:i4>
      </vt:variant>
      <vt:variant>
        <vt:lpwstr/>
      </vt:variant>
      <vt:variant>
        <vt:lpwstr>_Toc274581603</vt:lpwstr>
      </vt:variant>
      <vt:variant>
        <vt:i4>1310776</vt:i4>
      </vt:variant>
      <vt:variant>
        <vt:i4>4379</vt:i4>
      </vt:variant>
      <vt:variant>
        <vt:i4>0</vt:i4>
      </vt:variant>
      <vt:variant>
        <vt:i4>5</vt:i4>
      </vt:variant>
      <vt:variant>
        <vt:lpwstr/>
      </vt:variant>
      <vt:variant>
        <vt:lpwstr>_Toc274581602</vt:lpwstr>
      </vt:variant>
      <vt:variant>
        <vt:i4>1310776</vt:i4>
      </vt:variant>
      <vt:variant>
        <vt:i4>4373</vt:i4>
      </vt:variant>
      <vt:variant>
        <vt:i4>0</vt:i4>
      </vt:variant>
      <vt:variant>
        <vt:i4>5</vt:i4>
      </vt:variant>
      <vt:variant>
        <vt:lpwstr/>
      </vt:variant>
      <vt:variant>
        <vt:lpwstr>_Toc274581601</vt:lpwstr>
      </vt:variant>
      <vt:variant>
        <vt:i4>1310776</vt:i4>
      </vt:variant>
      <vt:variant>
        <vt:i4>4367</vt:i4>
      </vt:variant>
      <vt:variant>
        <vt:i4>0</vt:i4>
      </vt:variant>
      <vt:variant>
        <vt:i4>5</vt:i4>
      </vt:variant>
      <vt:variant>
        <vt:lpwstr/>
      </vt:variant>
      <vt:variant>
        <vt:lpwstr>_Toc274581600</vt:lpwstr>
      </vt:variant>
      <vt:variant>
        <vt:i4>1900603</vt:i4>
      </vt:variant>
      <vt:variant>
        <vt:i4>4361</vt:i4>
      </vt:variant>
      <vt:variant>
        <vt:i4>0</vt:i4>
      </vt:variant>
      <vt:variant>
        <vt:i4>5</vt:i4>
      </vt:variant>
      <vt:variant>
        <vt:lpwstr/>
      </vt:variant>
      <vt:variant>
        <vt:lpwstr>_Toc274581599</vt:lpwstr>
      </vt:variant>
      <vt:variant>
        <vt:i4>1900603</vt:i4>
      </vt:variant>
      <vt:variant>
        <vt:i4>4355</vt:i4>
      </vt:variant>
      <vt:variant>
        <vt:i4>0</vt:i4>
      </vt:variant>
      <vt:variant>
        <vt:i4>5</vt:i4>
      </vt:variant>
      <vt:variant>
        <vt:lpwstr/>
      </vt:variant>
      <vt:variant>
        <vt:lpwstr>_Toc274581598</vt:lpwstr>
      </vt:variant>
      <vt:variant>
        <vt:i4>1900603</vt:i4>
      </vt:variant>
      <vt:variant>
        <vt:i4>4349</vt:i4>
      </vt:variant>
      <vt:variant>
        <vt:i4>0</vt:i4>
      </vt:variant>
      <vt:variant>
        <vt:i4>5</vt:i4>
      </vt:variant>
      <vt:variant>
        <vt:lpwstr/>
      </vt:variant>
      <vt:variant>
        <vt:lpwstr>_Toc274581597</vt:lpwstr>
      </vt:variant>
      <vt:variant>
        <vt:i4>1900603</vt:i4>
      </vt:variant>
      <vt:variant>
        <vt:i4>4343</vt:i4>
      </vt:variant>
      <vt:variant>
        <vt:i4>0</vt:i4>
      </vt:variant>
      <vt:variant>
        <vt:i4>5</vt:i4>
      </vt:variant>
      <vt:variant>
        <vt:lpwstr/>
      </vt:variant>
      <vt:variant>
        <vt:lpwstr>_Toc274581596</vt:lpwstr>
      </vt:variant>
      <vt:variant>
        <vt:i4>1900603</vt:i4>
      </vt:variant>
      <vt:variant>
        <vt:i4>4337</vt:i4>
      </vt:variant>
      <vt:variant>
        <vt:i4>0</vt:i4>
      </vt:variant>
      <vt:variant>
        <vt:i4>5</vt:i4>
      </vt:variant>
      <vt:variant>
        <vt:lpwstr/>
      </vt:variant>
      <vt:variant>
        <vt:lpwstr>_Toc274581595</vt:lpwstr>
      </vt:variant>
      <vt:variant>
        <vt:i4>1900603</vt:i4>
      </vt:variant>
      <vt:variant>
        <vt:i4>4331</vt:i4>
      </vt:variant>
      <vt:variant>
        <vt:i4>0</vt:i4>
      </vt:variant>
      <vt:variant>
        <vt:i4>5</vt:i4>
      </vt:variant>
      <vt:variant>
        <vt:lpwstr/>
      </vt:variant>
      <vt:variant>
        <vt:lpwstr>_Toc274581594</vt:lpwstr>
      </vt:variant>
      <vt:variant>
        <vt:i4>1900603</vt:i4>
      </vt:variant>
      <vt:variant>
        <vt:i4>4325</vt:i4>
      </vt:variant>
      <vt:variant>
        <vt:i4>0</vt:i4>
      </vt:variant>
      <vt:variant>
        <vt:i4>5</vt:i4>
      </vt:variant>
      <vt:variant>
        <vt:lpwstr/>
      </vt:variant>
      <vt:variant>
        <vt:lpwstr>_Toc274581593</vt:lpwstr>
      </vt:variant>
      <vt:variant>
        <vt:i4>1900603</vt:i4>
      </vt:variant>
      <vt:variant>
        <vt:i4>4319</vt:i4>
      </vt:variant>
      <vt:variant>
        <vt:i4>0</vt:i4>
      </vt:variant>
      <vt:variant>
        <vt:i4>5</vt:i4>
      </vt:variant>
      <vt:variant>
        <vt:lpwstr/>
      </vt:variant>
      <vt:variant>
        <vt:lpwstr>_Toc274581592</vt:lpwstr>
      </vt:variant>
      <vt:variant>
        <vt:i4>1900603</vt:i4>
      </vt:variant>
      <vt:variant>
        <vt:i4>4313</vt:i4>
      </vt:variant>
      <vt:variant>
        <vt:i4>0</vt:i4>
      </vt:variant>
      <vt:variant>
        <vt:i4>5</vt:i4>
      </vt:variant>
      <vt:variant>
        <vt:lpwstr/>
      </vt:variant>
      <vt:variant>
        <vt:lpwstr>_Toc274581591</vt:lpwstr>
      </vt:variant>
      <vt:variant>
        <vt:i4>1900603</vt:i4>
      </vt:variant>
      <vt:variant>
        <vt:i4>4307</vt:i4>
      </vt:variant>
      <vt:variant>
        <vt:i4>0</vt:i4>
      </vt:variant>
      <vt:variant>
        <vt:i4>5</vt:i4>
      </vt:variant>
      <vt:variant>
        <vt:lpwstr/>
      </vt:variant>
      <vt:variant>
        <vt:lpwstr>_Toc274581590</vt:lpwstr>
      </vt:variant>
      <vt:variant>
        <vt:i4>1835067</vt:i4>
      </vt:variant>
      <vt:variant>
        <vt:i4>4301</vt:i4>
      </vt:variant>
      <vt:variant>
        <vt:i4>0</vt:i4>
      </vt:variant>
      <vt:variant>
        <vt:i4>5</vt:i4>
      </vt:variant>
      <vt:variant>
        <vt:lpwstr/>
      </vt:variant>
      <vt:variant>
        <vt:lpwstr>_Toc274581589</vt:lpwstr>
      </vt:variant>
      <vt:variant>
        <vt:i4>1835067</vt:i4>
      </vt:variant>
      <vt:variant>
        <vt:i4>4295</vt:i4>
      </vt:variant>
      <vt:variant>
        <vt:i4>0</vt:i4>
      </vt:variant>
      <vt:variant>
        <vt:i4>5</vt:i4>
      </vt:variant>
      <vt:variant>
        <vt:lpwstr/>
      </vt:variant>
      <vt:variant>
        <vt:lpwstr>_Toc274581588</vt:lpwstr>
      </vt:variant>
      <vt:variant>
        <vt:i4>1835067</vt:i4>
      </vt:variant>
      <vt:variant>
        <vt:i4>4289</vt:i4>
      </vt:variant>
      <vt:variant>
        <vt:i4>0</vt:i4>
      </vt:variant>
      <vt:variant>
        <vt:i4>5</vt:i4>
      </vt:variant>
      <vt:variant>
        <vt:lpwstr/>
      </vt:variant>
      <vt:variant>
        <vt:lpwstr>_Toc274581587</vt:lpwstr>
      </vt:variant>
      <vt:variant>
        <vt:i4>1835067</vt:i4>
      </vt:variant>
      <vt:variant>
        <vt:i4>4283</vt:i4>
      </vt:variant>
      <vt:variant>
        <vt:i4>0</vt:i4>
      </vt:variant>
      <vt:variant>
        <vt:i4>5</vt:i4>
      </vt:variant>
      <vt:variant>
        <vt:lpwstr/>
      </vt:variant>
      <vt:variant>
        <vt:lpwstr>_Toc274581586</vt:lpwstr>
      </vt:variant>
      <vt:variant>
        <vt:i4>1835067</vt:i4>
      </vt:variant>
      <vt:variant>
        <vt:i4>4277</vt:i4>
      </vt:variant>
      <vt:variant>
        <vt:i4>0</vt:i4>
      </vt:variant>
      <vt:variant>
        <vt:i4>5</vt:i4>
      </vt:variant>
      <vt:variant>
        <vt:lpwstr/>
      </vt:variant>
      <vt:variant>
        <vt:lpwstr>_Toc274581585</vt:lpwstr>
      </vt:variant>
      <vt:variant>
        <vt:i4>1835067</vt:i4>
      </vt:variant>
      <vt:variant>
        <vt:i4>4271</vt:i4>
      </vt:variant>
      <vt:variant>
        <vt:i4>0</vt:i4>
      </vt:variant>
      <vt:variant>
        <vt:i4>5</vt:i4>
      </vt:variant>
      <vt:variant>
        <vt:lpwstr/>
      </vt:variant>
      <vt:variant>
        <vt:lpwstr>_Toc274581584</vt:lpwstr>
      </vt:variant>
      <vt:variant>
        <vt:i4>1835067</vt:i4>
      </vt:variant>
      <vt:variant>
        <vt:i4>4265</vt:i4>
      </vt:variant>
      <vt:variant>
        <vt:i4>0</vt:i4>
      </vt:variant>
      <vt:variant>
        <vt:i4>5</vt:i4>
      </vt:variant>
      <vt:variant>
        <vt:lpwstr/>
      </vt:variant>
      <vt:variant>
        <vt:lpwstr>_Toc274581583</vt:lpwstr>
      </vt:variant>
      <vt:variant>
        <vt:i4>1835067</vt:i4>
      </vt:variant>
      <vt:variant>
        <vt:i4>4259</vt:i4>
      </vt:variant>
      <vt:variant>
        <vt:i4>0</vt:i4>
      </vt:variant>
      <vt:variant>
        <vt:i4>5</vt:i4>
      </vt:variant>
      <vt:variant>
        <vt:lpwstr/>
      </vt:variant>
      <vt:variant>
        <vt:lpwstr>_Toc274581582</vt:lpwstr>
      </vt:variant>
      <vt:variant>
        <vt:i4>1835067</vt:i4>
      </vt:variant>
      <vt:variant>
        <vt:i4>4253</vt:i4>
      </vt:variant>
      <vt:variant>
        <vt:i4>0</vt:i4>
      </vt:variant>
      <vt:variant>
        <vt:i4>5</vt:i4>
      </vt:variant>
      <vt:variant>
        <vt:lpwstr/>
      </vt:variant>
      <vt:variant>
        <vt:lpwstr>_Toc274581581</vt:lpwstr>
      </vt:variant>
      <vt:variant>
        <vt:i4>1835067</vt:i4>
      </vt:variant>
      <vt:variant>
        <vt:i4>4247</vt:i4>
      </vt:variant>
      <vt:variant>
        <vt:i4>0</vt:i4>
      </vt:variant>
      <vt:variant>
        <vt:i4>5</vt:i4>
      </vt:variant>
      <vt:variant>
        <vt:lpwstr/>
      </vt:variant>
      <vt:variant>
        <vt:lpwstr>_Toc274581580</vt:lpwstr>
      </vt:variant>
      <vt:variant>
        <vt:i4>1245243</vt:i4>
      </vt:variant>
      <vt:variant>
        <vt:i4>4241</vt:i4>
      </vt:variant>
      <vt:variant>
        <vt:i4>0</vt:i4>
      </vt:variant>
      <vt:variant>
        <vt:i4>5</vt:i4>
      </vt:variant>
      <vt:variant>
        <vt:lpwstr/>
      </vt:variant>
      <vt:variant>
        <vt:lpwstr>_Toc274581579</vt:lpwstr>
      </vt:variant>
      <vt:variant>
        <vt:i4>1245243</vt:i4>
      </vt:variant>
      <vt:variant>
        <vt:i4>4235</vt:i4>
      </vt:variant>
      <vt:variant>
        <vt:i4>0</vt:i4>
      </vt:variant>
      <vt:variant>
        <vt:i4>5</vt:i4>
      </vt:variant>
      <vt:variant>
        <vt:lpwstr/>
      </vt:variant>
      <vt:variant>
        <vt:lpwstr>_Toc274581578</vt:lpwstr>
      </vt:variant>
      <vt:variant>
        <vt:i4>1245243</vt:i4>
      </vt:variant>
      <vt:variant>
        <vt:i4>4229</vt:i4>
      </vt:variant>
      <vt:variant>
        <vt:i4>0</vt:i4>
      </vt:variant>
      <vt:variant>
        <vt:i4>5</vt:i4>
      </vt:variant>
      <vt:variant>
        <vt:lpwstr/>
      </vt:variant>
      <vt:variant>
        <vt:lpwstr>_Toc274581577</vt:lpwstr>
      </vt:variant>
      <vt:variant>
        <vt:i4>1245243</vt:i4>
      </vt:variant>
      <vt:variant>
        <vt:i4>4223</vt:i4>
      </vt:variant>
      <vt:variant>
        <vt:i4>0</vt:i4>
      </vt:variant>
      <vt:variant>
        <vt:i4>5</vt:i4>
      </vt:variant>
      <vt:variant>
        <vt:lpwstr/>
      </vt:variant>
      <vt:variant>
        <vt:lpwstr>_Toc274581576</vt:lpwstr>
      </vt:variant>
      <vt:variant>
        <vt:i4>1245243</vt:i4>
      </vt:variant>
      <vt:variant>
        <vt:i4>4217</vt:i4>
      </vt:variant>
      <vt:variant>
        <vt:i4>0</vt:i4>
      </vt:variant>
      <vt:variant>
        <vt:i4>5</vt:i4>
      </vt:variant>
      <vt:variant>
        <vt:lpwstr/>
      </vt:variant>
      <vt:variant>
        <vt:lpwstr>_Toc274581575</vt:lpwstr>
      </vt:variant>
      <vt:variant>
        <vt:i4>1245243</vt:i4>
      </vt:variant>
      <vt:variant>
        <vt:i4>4211</vt:i4>
      </vt:variant>
      <vt:variant>
        <vt:i4>0</vt:i4>
      </vt:variant>
      <vt:variant>
        <vt:i4>5</vt:i4>
      </vt:variant>
      <vt:variant>
        <vt:lpwstr/>
      </vt:variant>
      <vt:variant>
        <vt:lpwstr>_Toc274581574</vt:lpwstr>
      </vt:variant>
      <vt:variant>
        <vt:i4>1245243</vt:i4>
      </vt:variant>
      <vt:variant>
        <vt:i4>4205</vt:i4>
      </vt:variant>
      <vt:variant>
        <vt:i4>0</vt:i4>
      </vt:variant>
      <vt:variant>
        <vt:i4>5</vt:i4>
      </vt:variant>
      <vt:variant>
        <vt:lpwstr/>
      </vt:variant>
      <vt:variant>
        <vt:lpwstr>_Toc274581573</vt:lpwstr>
      </vt:variant>
      <vt:variant>
        <vt:i4>1245243</vt:i4>
      </vt:variant>
      <vt:variant>
        <vt:i4>4199</vt:i4>
      </vt:variant>
      <vt:variant>
        <vt:i4>0</vt:i4>
      </vt:variant>
      <vt:variant>
        <vt:i4>5</vt:i4>
      </vt:variant>
      <vt:variant>
        <vt:lpwstr/>
      </vt:variant>
      <vt:variant>
        <vt:lpwstr>_Toc274581572</vt:lpwstr>
      </vt:variant>
      <vt:variant>
        <vt:i4>1245243</vt:i4>
      </vt:variant>
      <vt:variant>
        <vt:i4>4193</vt:i4>
      </vt:variant>
      <vt:variant>
        <vt:i4>0</vt:i4>
      </vt:variant>
      <vt:variant>
        <vt:i4>5</vt:i4>
      </vt:variant>
      <vt:variant>
        <vt:lpwstr/>
      </vt:variant>
      <vt:variant>
        <vt:lpwstr>_Toc274581571</vt:lpwstr>
      </vt:variant>
      <vt:variant>
        <vt:i4>1245243</vt:i4>
      </vt:variant>
      <vt:variant>
        <vt:i4>4187</vt:i4>
      </vt:variant>
      <vt:variant>
        <vt:i4>0</vt:i4>
      </vt:variant>
      <vt:variant>
        <vt:i4>5</vt:i4>
      </vt:variant>
      <vt:variant>
        <vt:lpwstr/>
      </vt:variant>
      <vt:variant>
        <vt:lpwstr>_Toc274581570</vt:lpwstr>
      </vt:variant>
      <vt:variant>
        <vt:i4>1179707</vt:i4>
      </vt:variant>
      <vt:variant>
        <vt:i4>4181</vt:i4>
      </vt:variant>
      <vt:variant>
        <vt:i4>0</vt:i4>
      </vt:variant>
      <vt:variant>
        <vt:i4>5</vt:i4>
      </vt:variant>
      <vt:variant>
        <vt:lpwstr/>
      </vt:variant>
      <vt:variant>
        <vt:lpwstr>_Toc274581569</vt:lpwstr>
      </vt:variant>
      <vt:variant>
        <vt:i4>1179707</vt:i4>
      </vt:variant>
      <vt:variant>
        <vt:i4>4175</vt:i4>
      </vt:variant>
      <vt:variant>
        <vt:i4>0</vt:i4>
      </vt:variant>
      <vt:variant>
        <vt:i4>5</vt:i4>
      </vt:variant>
      <vt:variant>
        <vt:lpwstr/>
      </vt:variant>
      <vt:variant>
        <vt:lpwstr>_Toc274581568</vt:lpwstr>
      </vt:variant>
      <vt:variant>
        <vt:i4>1179707</vt:i4>
      </vt:variant>
      <vt:variant>
        <vt:i4>4169</vt:i4>
      </vt:variant>
      <vt:variant>
        <vt:i4>0</vt:i4>
      </vt:variant>
      <vt:variant>
        <vt:i4>5</vt:i4>
      </vt:variant>
      <vt:variant>
        <vt:lpwstr/>
      </vt:variant>
      <vt:variant>
        <vt:lpwstr>_Toc274581567</vt:lpwstr>
      </vt:variant>
      <vt:variant>
        <vt:i4>1179707</vt:i4>
      </vt:variant>
      <vt:variant>
        <vt:i4>4163</vt:i4>
      </vt:variant>
      <vt:variant>
        <vt:i4>0</vt:i4>
      </vt:variant>
      <vt:variant>
        <vt:i4>5</vt:i4>
      </vt:variant>
      <vt:variant>
        <vt:lpwstr/>
      </vt:variant>
      <vt:variant>
        <vt:lpwstr>_Toc274581566</vt:lpwstr>
      </vt:variant>
      <vt:variant>
        <vt:i4>1179707</vt:i4>
      </vt:variant>
      <vt:variant>
        <vt:i4>4157</vt:i4>
      </vt:variant>
      <vt:variant>
        <vt:i4>0</vt:i4>
      </vt:variant>
      <vt:variant>
        <vt:i4>5</vt:i4>
      </vt:variant>
      <vt:variant>
        <vt:lpwstr/>
      </vt:variant>
      <vt:variant>
        <vt:lpwstr>_Toc274581565</vt:lpwstr>
      </vt:variant>
      <vt:variant>
        <vt:i4>1179707</vt:i4>
      </vt:variant>
      <vt:variant>
        <vt:i4>4151</vt:i4>
      </vt:variant>
      <vt:variant>
        <vt:i4>0</vt:i4>
      </vt:variant>
      <vt:variant>
        <vt:i4>5</vt:i4>
      </vt:variant>
      <vt:variant>
        <vt:lpwstr/>
      </vt:variant>
      <vt:variant>
        <vt:lpwstr>_Toc274581564</vt:lpwstr>
      </vt:variant>
      <vt:variant>
        <vt:i4>1179707</vt:i4>
      </vt:variant>
      <vt:variant>
        <vt:i4>4145</vt:i4>
      </vt:variant>
      <vt:variant>
        <vt:i4>0</vt:i4>
      </vt:variant>
      <vt:variant>
        <vt:i4>5</vt:i4>
      </vt:variant>
      <vt:variant>
        <vt:lpwstr/>
      </vt:variant>
      <vt:variant>
        <vt:lpwstr>_Toc274581563</vt:lpwstr>
      </vt:variant>
      <vt:variant>
        <vt:i4>1179707</vt:i4>
      </vt:variant>
      <vt:variant>
        <vt:i4>4139</vt:i4>
      </vt:variant>
      <vt:variant>
        <vt:i4>0</vt:i4>
      </vt:variant>
      <vt:variant>
        <vt:i4>5</vt:i4>
      </vt:variant>
      <vt:variant>
        <vt:lpwstr/>
      </vt:variant>
      <vt:variant>
        <vt:lpwstr>_Toc274581562</vt:lpwstr>
      </vt:variant>
      <vt:variant>
        <vt:i4>1179707</vt:i4>
      </vt:variant>
      <vt:variant>
        <vt:i4>4133</vt:i4>
      </vt:variant>
      <vt:variant>
        <vt:i4>0</vt:i4>
      </vt:variant>
      <vt:variant>
        <vt:i4>5</vt:i4>
      </vt:variant>
      <vt:variant>
        <vt:lpwstr/>
      </vt:variant>
      <vt:variant>
        <vt:lpwstr>_Toc274581561</vt:lpwstr>
      </vt:variant>
      <vt:variant>
        <vt:i4>1179707</vt:i4>
      </vt:variant>
      <vt:variant>
        <vt:i4>4127</vt:i4>
      </vt:variant>
      <vt:variant>
        <vt:i4>0</vt:i4>
      </vt:variant>
      <vt:variant>
        <vt:i4>5</vt:i4>
      </vt:variant>
      <vt:variant>
        <vt:lpwstr/>
      </vt:variant>
      <vt:variant>
        <vt:lpwstr>_Toc274581560</vt:lpwstr>
      </vt:variant>
      <vt:variant>
        <vt:i4>1114171</vt:i4>
      </vt:variant>
      <vt:variant>
        <vt:i4>4121</vt:i4>
      </vt:variant>
      <vt:variant>
        <vt:i4>0</vt:i4>
      </vt:variant>
      <vt:variant>
        <vt:i4>5</vt:i4>
      </vt:variant>
      <vt:variant>
        <vt:lpwstr/>
      </vt:variant>
      <vt:variant>
        <vt:lpwstr>_Toc274581559</vt:lpwstr>
      </vt:variant>
      <vt:variant>
        <vt:i4>1114171</vt:i4>
      </vt:variant>
      <vt:variant>
        <vt:i4>4115</vt:i4>
      </vt:variant>
      <vt:variant>
        <vt:i4>0</vt:i4>
      </vt:variant>
      <vt:variant>
        <vt:i4>5</vt:i4>
      </vt:variant>
      <vt:variant>
        <vt:lpwstr/>
      </vt:variant>
      <vt:variant>
        <vt:lpwstr>_Toc274581558</vt:lpwstr>
      </vt:variant>
      <vt:variant>
        <vt:i4>1114171</vt:i4>
      </vt:variant>
      <vt:variant>
        <vt:i4>4109</vt:i4>
      </vt:variant>
      <vt:variant>
        <vt:i4>0</vt:i4>
      </vt:variant>
      <vt:variant>
        <vt:i4>5</vt:i4>
      </vt:variant>
      <vt:variant>
        <vt:lpwstr/>
      </vt:variant>
      <vt:variant>
        <vt:lpwstr>_Toc274581557</vt:lpwstr>
      </vt:variant>
      <vt:variant>
        <vt:i4>1114171</vt:i4>
      </vt:variant>
      <vt:variant>
        <vt:i4>4103</vt:i4>
      </vt:variant>
      <vt:variant>
        <vt:i4>0</vt:i4>
      </vt:variant>
      <vt:variant>
        <vt:i4>5</vt:i4>
      </vt:variant>
      <vt:variant>
        <vt:lpwstr/>
      </vt:variant>
      <vt:variant>
        <vt:lpwstr>_Toc274581556</vt:lpwstr>
      </vt:variant>
      <vt:variant>
        <vt:i4>1114171</vt:i4>
      </vt:variant>
      <vt:variant>
        <vt:i4>4097</vt:i4>
      </vt:variant>
      <vt:variant>
        <vt:i4>0</vt:i4>
      </vt:variant>
      <vt:variant>
        <vt:i4>5</vt:i4>
      </vt:variant>
      <vt:variant>
        <vt:lpwstr/>
      </vt:variant>
      <vt:variant>
        <vt:lpwstr>_Toc274581555</vt:lpwstr>
      </vt:variant>
      <vt:variant>
        <vt:i4>1114171</vt:i4>
      </vt:variant>
      <vt:variant>
        <vt:i4>4091</vt:i4>
      </vt:variant>
      <vt:variant>
        <vt:i4>0</vt:i4>
      </vt:variant>
      <vt:variant>
        <vt:i4>5</vt:i4>
      </vt:variant>
      <vt:variant>
        <vt:lpwstr/>
      </vt:variant>
      <vt:variant>
        <vt:lpwstr>_Toc274581554</vt:lpwstr>
      </vt:variant>
      <vt:variant>
        <vt:i4>1114171</vt:i4>
      </vt:variant>
      <vt:variant>
        <vt:i4>4085</vt:i4>
      </vt:variant>
      <vt:variant>
        <vt:i4>0</vt:i4>
      </vt:variant>
      <vt:variant>
        <vt:i4>5</vt:i4>
      </vt:variant>
      <vt:variant>
        <vt:lpwstr/>
      </vt:variant>
      <vt:variant>
        <vt:lpwstr>_Toc274581553</vt:lpwstr>
      </vt:variant>
      <vt:variant>
        <vt:i4>1114171</vt:i4>
      </vt:variant>
      <vt:variant>
        <vt:i4>4079</vt:i4>
      </vt:variant>
      <vt:variant>
        <vt:i4>0</vt:i4>
      </vt:variant>
      <vt:variant>
        <vt:i4>5</vt:i4>
      </vt:variant>
      <vt:variant>
        <vt:lpwstr/>
      </vt:variant>
      <vt:variant>
        <vt:lpwstr>_Toc274581552</vt:lpwstr>
      </vt:variant>
      <vt:variant>
        <vt:i4>1114171</vt:i4>
      </vt:variant>
      <vt:variant>
        <vt:i4>4073</vt:i4>
      </vt:variant>
      <vt:variant>
        <vt:i4>0</vt:i4>
      </vt:variant>
      <vt:variant>
        <vt:i4>5</vt:i4>
      </vt:variant>
      <vt:variant>
        <vt:lpwstr/>
      </vt:variant>
      <vt:variant>
        <vt:lpwstr>_Toc274581551</vt:lpwstr>
      </vt:variant>
      <vt:variant>
        <vt:i4>1114171</vt:i4>
      </vt:variant>
      <vt:variant>
        <vt:i4>4067</vt:i4>
      </vt:variant>
      <vt:variant>
        <vt:i4>0</vt:i4>
      </vt:variant>
      <vt:variant>
        <vt:i4>5</vt:i4>
      </vt:variant>
      <vt:variant>
        <vt:lpwstr/>
      </vt:variant>
      <vt:variant>
        <vt:lpwstr>_Toc274581550</vt:lpwstr>
      </vt:variant>
      <vt:variant>
        <vt:i4>1048635</vt:i4>
      </vt:variant>
      <vt:variant>
        <vt:i4>4061</vt:i4>
      </vt:variant>
      <vt:variant>
        <vt:i4>0</vt:i4>
      </vt:variant>
      <vt:variant>
        <vt:i4>5</vt:i4>
      </vt:variant>
      <vt:variant>
        <vt:lpwstr/>
      </vt:variant>
      <vt:variant>
        <vt:lpwstr>_Toc274581549</vt:lpwstr>
      </vt:variant>
      <vt:variant>
        <vt:i4>1048635</vt:i4>
      </vt:variant>
      <vt:variant>
        <vt:i4>4055</vt:i4>
      </vt:variant>
      <vt:variant>
        <vt:i4>0</vt:i4>
      </vt:variant>
      <vt:variant>
        <vt:i4>5</vt:i4>
      </vt:variant>
      <vt:variant>
        <vt:lpwstr/>
      </vt:variant>
      <vt:variant>
        <vt:lpwstr>_Toc274581548</vt:lpwstr>
      </vt:variant>
      <vt:variant>
        <vt:i4>1048635</vt:i4>
      </vt:variant>
      <vt:variant>
        <vt:i4>4049</vt:i4>
      </vt:variant>
      <vt:variant>
        <vt:i4>0</vt:i4>
      </vt:variant>
      <vt:variant>
        <vt:i4>5</vt:i4>
      </vt:variant>
      <vt:variant>
        <vt:lpwstr/>
      </vt:variant>
      <vt:variant>
        <vt:lpwstr>_Toc274581547</vt:lpwstr>
      </vt:variant>
      <vt:variant>
        <vt:i4>1048635</vt:i4>
      </vt:variant>
      <vt:variant>
        <vt:i4>4043</vt:i4>
      </vt:variant>
      <vt:variant>
        <vt:i4>0</vt:i4>
      </vt:variant>
      <vt:variant>
        <vt:i4>5</vt:i4>
      </vt:variant>
      <vt:variant>
        <vt:lpwstr/>
      </vt:variant>
      <vt:variant>
        <vt:lpwstr>_Toc274581546</vt:lpwstr>
      </vt:variant>
      <vt:variant>
        <vt:i4>1048635</vt:i4>
      </vt:variant>
      <vt:variant>
        <vt:i4>4037</vt:i4>
      </vt:variant>
      <vt:variant>
        <vt:i4>0</vt:i4>
      </vt:variant>
      <vt:variant>
        <vt:i4>5</vt:i4>
      </vt:variant>
      <vt:variant>
        <vt:lpwstr/>
      </vt:variant>
      <vt:variant>
        <vt:lpwstr>_Toc274581545</vt:lpwstr>
      </vt:variant>
      <vt:variant>
        <vt:i4>1048635</vt:i4>
      </vt:variant>
      <vt:variant>
        <vt:i4>4031</vt:i4>
      </vt:variant>
      <vt:variant>
        <vt:i4>0</vt:i4>
      </vt:variant>
      <vt:variant>
        <vt:i4>5</vt:i4>
      </vt:variant>
      <vt:variant>
        <vt:lpwstr/>
      </vt:variant>
      <vt:variant>
        <vt:lpwstr>_Toc274581544</vt:lpwstr>
      </vt:variant>
      <vt:variant>
        <vt:i4>1048635</vt:i4>
      </vt:variant>
      <vt:variant>
        <vt:i4>4025</vt:i4>
      </vt:variant>
      <vt:variant>
        <vt:i4>0</vt:i4>
      </vt:variant>
      <vt:variant>
        <vt:i4>5</vt:i4>
      </vt:variant>
      <vt:variant>
        <vt:lpwstr/>
      </vt:variant>
      <vt:variant>
        <vt:lpwstr>_Toc274581543</vt:lpwstr>
      </vt:variant>
      <vt:variant>
        <vt:i4>1048635</vt:i4>
      </vt:variant>
      <vt:variant>
        <vt:i4>4019</vt:i4>
      </vt:variant>
      <vt:variant>
        <vt:i4>0</vt:i4>
      </vt:variant>
      <vt:variant>
        <vt:i4>5</vt:i4>
      </vt:variant>
      <vt:variant>
        <vt:lpwstr/>
      </vt:variant>
      <vt:variant>
        <vt:lpwstr>_Toc274581542</vt:lpwstr>
      </vt:variant>
      <vt:variant>
        <vt:i4>1048635</vt:i4>
      </vt:variant>
      <vt:variant>
        <vt:i4>4013</vt:i4>
      </vt:variant>
      <vt:variant>
        <vt:i4>0</vt:i4>
      </vt:variant>
      <vt:variant>
        <vt:i4>5</vt:i4>
      </vt:variant>
      <vt:variant>
        <vt:lpwstr/>
      </vt:variant>
      <vt:variant>
        <vt:lpwstr>_Toc274581541</vt:lpwstr>
      </vt:variant>
      <vt:variant>
        <vt:i4>1048635</vt:i4>
      </vt:variant>
      <vt:variant>
        <vt:i4>4007</vt:i4>
      </vt:variant>
      <vt:variant>
        <vt:i4>0</vt:i4>
      </vt:variant>
      <vt:variant>
        <vt:i4>5</vt:i4>
      </vt:variant>
      <vt:variant>
        <vt:lpwstr/>
      </vt:variant>
      <vt:variant>
        <vt:lpwstr>_Toc274581540</vt:lpwstr>
      </vt:variant>
      <vt:variant>
        <vt:i4>1507387</vt:i4>
      </vt:variant>
      <vt:variant>
        <vt:i4>4001</vt:i4>
      </vt:variant>
      <vt:variant>
        <vt:i4>0</vt:i4>
      </vt:variant>
      <vt:variant>
        <vt:i4>5</vt:i4>
      </vt:variant>
      <vt:variant>
        <vt:lpwstr/>
      </vt:variant>
      <vt:variant>
        <vt:lpwstr>_Toc274581539</vt:lpwstr>
      </vt:variant>
      <vt:variant>
        <vt:i4>1507387</vt:i4>
      </vt:variant>
      <vt:variant>
        <vt:i4>3995</vt:i4>
      </vt:variant>
      <vt:variant>
        <vt:i4>0</vt:i4>
      </vt:variant>
      <vt:variant>
        <vt:i4>5</vt:i4>
      </vt:variant>
      <vt:variant>
        <vt:lpwstr/>
      </vt:variant>
      <vt:variant>
        <vt:lpwstr>_Toc274581538</vt:lpwstr>
      </vt:variant>
      <vt:variant>
        <vt:i4>1507387</vt:i4>
      </vt:variant>
      <vt:variant>
        <vt:i4>3989</vt:i4>
      </vt:variant>
      <vt:variant>
        <vt:i4>0</vt:i4>
      </vt:variant>
      <vt:variant>
        <vt:i4>5</vt:i4>
      </vt:variant>
      <vt:variant>
        <vt:lpwstr/>
      </vt:variant>
      <vt:variant>
        <vt:lpwstr>_Toc274581537</vt:lpwstr>
      </vt:variant>
      <vt:variant>
        <vt:i4>1507387</vt:i4>
      </vt:variant>
      <vt:variant>
        <vt:i4>3983</vt:i4>
      </vt:variant>
      <vt:variant>
        <vt:i4>0</vt:i4>
      </vt:variant>
      <vt:variant>
        <vt:i4>5</vt:i4>
      </vt:variant>
      <vt:variant>
        <vt:lpwstr/>
      </vt:variant>
      <vt:variant>
        <vt:lpwstr>_Toc274581536</vt:lpwstr>
      </vt:variant>
      <vt:variant>
        <vt:i4>1507387</vt:i4>
      </vt:variant>
      <vt:variant>
        <vt:i4>3977</vt:i4>
      </vt:variant>
      <vt:variant>
        <vt:i4>0</vt:i4>
      </vt:variant>
      <vt:variant>
        <vt:i4>5</vt:i4>
      </vt:variant>
      <vt:variant>
        <vt:lpwstr/>
      </vt:variant>
      <vt:variant>
        <vt:lpwstr>_Toc274581535</vt:lpwstr>
      </vt:variant>
      <vt:variant>
        <vt:i4>1507387</vt:i4>
      </vt:variant>
      <vt:variant>
        <vt:i4>3971</vt:i4>
      </vt:variant>
      <vt:variant>
        <vt:i4>0</vt:i4>
      </vt:variant>
      <vt:variant>
        <vt:i4>5</vt:i4>
      </vt:variant>
      <vt:variant>
        <vt:lpwstr/>
      </vt:variant>
      <vt:variant>
        <vt:lpwstr>_Toc274581534</vt:lpwstr>
      </vt:variant>
      <vt:variant>
        <vt:i4>1507387</vt:i4>
      </vt:variant>
      <vt:variant>
        <vt:i4>3965</vt:i4>
      </vt:variant>
      <vt:variant>
        <vt:i4>0</vt:i4>
      </vt:variant>
      <vt:variant>
        <vt:i4>5</vt:i4>
      </vt:variant>
      <vt:variant>
        <vt:lpwstr/>
      </vt:variant>
      <vt:variant>
        <vt:lpwstr>_Toc274581533</vt:lpwstr>
      </vt:variant>
      <vt:variant>
        <vt:i4>1507387</vt:i4>
      </vt:variant>
      <vt:variant>
        <vt:i4>3959</vt:i4>
      </vt:variant>
      <vt:variant>
        <vt:i4>0</vt:i4>
      </vt:variant>
      <vt:variant>
        <vt:i4>5</vt:i4>
      </vt:variant>
      <vt:variant>
        <vt:lpwstr/>
      </vt:variant>
      <vt:variant>
        <vt:lpwstr>_Toc274581532</vt:lpwstr>
      </vt:variant>
      <vt:variant>
        <vt:i4>1507387</vt:i4>
      </vt:variant>
      <vt:variant>
        <vt:i4>3953</vt:i4>
      </vt:variant>
      <vt:variant>
        <vt:i4>0</vt:i4>
      </vt:variant>
      <vt:variant>
        <vt:i4>5</vt:i4>
      </vt:variant>
      <vt:variant>
        <vt:lpwstr/>
      </vt:variant>
      <vt:variant>
        <vt:lpwstr>_Toc274581531</vt:lpwstr>
      </vt:variant>
      <vt:variant>
        <vt:i4>1507387</vt:i4>
      </vt:variant>
      <vt:variant>
        <vt:i4>3947</vt:i4>
      </vt:variant>
      <vt:variant>
        <vt:i4>0</vt:i4>
      </vt:variant>
      <vt:variant>
        <vt:i4>5</vt:i4>
      </vt:variant>
      <vt:variant>
        <vt:lpwstr/>
      </vt:variant>
      <vt:variant>
        <vt:lpwstr>_Toc274581530</vt:lpwstr>
      </vt:variant>
      <vt:variant>
        <vt:i4>1441851</vt:i4>
      </vt:variant>
      <vt:variant>
        <vt:i4>3941</vt:i4>
      </vt:variant>
      <vt:variant>
        <vt:i4>0</vt:i4>
      </vt:variant>
      <vt:variant>
        <vt:i4>5</vt:i4>
      </vt:variant>
      <vt:variant>
        <vt:lpwstr/>
      </vt:variant>
      <vt:variant>
        <vt:lpwstr>_Toc274581529</vt:lpwstr>
      </vt:variant>
      <vt:variant>
        <vt:i4>1441851</vt:i4>
      </vt:variant>
      <vt:variant>
        <vt:i4>3935</vt:i4>
      </vt:variant>
      <vt:variant>
        <vt:i4>0</vt:i4>
      </vt:variant>
      <vt:variant>
        <vt:i4>5</vt:i4>
      </vt:variant>
      <vt:variant>
        <vt:lpwstr/>
      </vt:variant>
      <vt:variant>
        <vt:lpwstr>_Toc274581528</vt:lpwstr>
      </vt:variant>
      <vt:variant>
        <vt:i4>1441851</vt:i4>
      </vt:variant>
      <vt:variant>
        <vt:i4>3929</vt:i4>
      </vt:variant>
      <vt:variant>
        <vt:i4>0</vt:i4>
      </vt:variant>
      <vt:variant>
        <vt:i4>5</vt:i4>
      </vt:variant>
      <vt:variant>
        <vt:lpwstr/>
      </vt:variant>
      <vt:variant>
        <vt:lpwstr>_Toc274581527</vt:lpwstr>
      </vt:variant>
      <vt:variant>
        <vt:i4>1441851</vt:i4>
      </vt:variant>
      <vt:variant>
        <vt:i4>3923</vt:i4>
      </vt:variant>
      <vt:variant>
        <vt:i4>0</vt:i4>
      </vt:variant>
      <vt:variant>
        <vt:i4>5</vt:i4>
      </vt:variant>
      <vt:variant>
        <vt:lpwstr/>
      </vt:variant>
      <vt:variant>
        <vt:lpwstr>_Toc274581526</vt:lpwstr>
      </vt:variant>
      <vt:variant>
        <vt:i4>1441851</vt:i4>
      </vt:variant>
      <vt:variant>
        <vt:i4>3917</vt:i4>
      </vt:variant>
      <vt:variant>
        <vt:i4>0</vt:i4>
      </vt:variant>
      <vt:variant>
        <vt:i4>5</vt:i4>
      </vt:variant>
      <vt:variant>
        <vt:lpwstr/>
      </vt:variant>
      <vt:variant>
        <vt:lpwstr>_Toc274581525</vt:lpwstr>
      </vt:variant>
      <vt:variant>
        <vt:i4>1441851</vt:i4>
      </vt:variant>
      <vt:variant>
        <vt:i4>3911</vt:i4>
      </vt:variant>
      <vt:variant>
        <vt:i4>0</vt:i4>
      </vt:variant>
      <vt:variant>
        <vt:i4>5</vt:i4>
      </vt:variant>
      <vt:variant>
        <vt:lpwstr/>
      </vt:variant>
      <vt:variant>
        <vt:lpwstr>_Toc274581524</vt:lpwstr>
      </vt:variant>
      <vt:variant>
        <vt:i4>1441851</vt:i4>
      </vt:variant>
      <vt:variant>
        <vt:i4>3905</vt:i4>
      </vt:variant>
      <vt:variant>
        <vt:i4>0</vt:i4>
      </vt:variant>
      <vt:variant>
        <vt:i4>5</vt:i4>
      </vt:variant>
      <vt:variant>
        <vt:lpwstr/>
      </vt:variant>
      <vt:variant>
        <vt:lpwstr>_Toc274581523</vt:lpwstr>
      </vt:variant>
      <vt:variant>
        <vt:i4>1441851</vt:i4>
      </vt:variant>
      <vt:variant>
        <vt:i4>3899</vt:i4>
      </vt:variant>
      <vt:variant>
        <vt:i4>0</vt:i4>
      </vt:variant>
      <vt:variant>
        <vt:i4>5</vt:i4>
      </vt:variant>
      <vt:variant>
        <vt:lpwstr/>
      </vt:variant>
      <vt:variant>
        <vt:lpwstr>_Toc274581522</vt:lpwstr>
      </vt:variant>
      <vt:variant>
        <vt:i4>1441851</vt:i4>
      </vt:variant>
      <vt:variant>
        <vt:i4>3893</vt:i4>
      </vt:variant>
      <vt:variant>
        <vt:i4>0</vt:i4>
      </vt:variant>
      <vt:variant>
        <vt:i4>5</vt:i4>
      </vt:variant>
      <vt:variant>
        <vt:lpwstr/>
      </vt:variant>
      <vt:variant>
        <vt:lpwstr>_Toc274581521</vt:lpwstr>
      </vt:variant>
      <vt:variant>
        <vt:i4>1441851</vt:i4>
      </vt:variant>
      <vt:variant>
        <vt:i4>3887</vt:i4>
      </vt:variant>
      <vt:variant>
        <vt:i4>0</vt:i4>
      </vt:variant>
      <vt:variant>
        <vt:i4>5</vt:i4>
      </vt:variant>
      <vt:variant>
        <vt:lpwstr/>
      </vt:variant>
      <vt:variant>
        <vt:lpwstr>_Toc274581520</vt:lpwstr>
      </vt:variant>
      <vt:variant>
        <vt:i4>1376315</vt:i4>
      </vt:variant>
      <vt:variant>
        <vt:i4>3881</vt:i4>
      </vt:variant>
      <vt:variant>
        <vt:i4>0</vt:i4>
      </vt:variant>
      <vt:variant>
        <vt:i4>5</vt:i4>
      </vt:variant>
      <vt:variant>
        <vt:lpwstr/>
      </vt:variant>
      <vt:variant>
        <vt:lpwstr>_Toc274581519</vt:lpwstr>
      </vt:variant>
      <vt:variant>
        <vt:i4>1376315</vt:i4>
      </vt:variant>
      <vt:variant>
        <vt:i4>3875</vt:i4>
      </vt:variant>
      <vt:variant>
        <vt:i4>0</vt:i4>
      </vt:variant>
      <vt:variant>
        <vt:i4>5</vt:i4>
      </vt:variant>
      <vt:variant>
        <vt:lpwstr/>
      </vt:variant>
      <vt:variant>
        <vt:lpwstr>_Toc274581518</vt:lpwstr>
      </vt:variant>
      <vt:variant>
        <vt:i4>1376315</vt:i4>
      </vt:variant>
      <vt:variant>
        <vt:i4>3869</vt:i4>
      </vt:variant>
      <vt:variant>
        <vt:i4>0</vt:i4>
      </vt:variant>
      <vt:variant>
        <vt:i4>5</vt:i4>
      </vt:variant>
      <vt:variant>
        <vt:lpwstr/>
      </vt:variant>
      <vt:variant>
        <vt:lpwstr>_Toc274581517</vt:lpwstr>
      </vt:variant>
      <vt:variant>
        <vt:i4>1376315</vt:i4>
      </vt:variant>
      <vt:variant>
        <vt:i4>3863</vt:i4>
      </vt:variant>
      <vt:variant>
        <vt:i4>0</vt:i4>
      </vt:variant>
      <vt:variant>
        <vt:i4>5</vt:i4>
      </vt:variant>
      <vt:variant>
        <vt:lpwstr/>
      </vt:variant>
      <vt:variant>
        <vt:lpwstr>_Toc274581516</vt:lpwstr>
      </vt:variant>
      <vt:variant>
        <vt:i4>1376315</vt:i4>
      </vt:variant>
      <vt:variant>
        <vt:i4>3857</vt:i4>
      </vt:variant>
      <vt:variant>
        <vt:i4>0</vt:i4>
      </vt:variant>
      <vt:variant>
        <vt:i4>5</vt:i4>
      </vt:variant>
      <vt:variant>
        <vt:lpwstr/>
      </vt:variant>
      <vt:variant>
        <vt:lpwstr>_Toc274581515</vt:lpwstr>
      </vt:variant>
      <vt:variant>
        <vt:i4>1376315</vt:i4>
      </vt:variant>
      <vt:variant>
        <vt:i4>3851</vt:i4>
      </vt:variant>
      <vt:variant>
        <vt:i4>0</vt:i4>
      </vt:variant>
      <vt:variant>
        <vt:i4>5</vt:i4>
      </vt:variant>
      <vt:variant>
        <vt:lpwstr/>
      </vt:variant>
      <vt:variant>
        <vt:lpwstr>_Toc274581514</vt:lpwstr>
      </vt:variant>
      <vt:variant>
        <vt:i4>1376315</vt:i4>
      </vt:variant>
      <vt:variant>
        <vt:i4>3845</vt:i4>
      </vt:variant>
      <vt:variant>
        <vt:i4>0</vt:i4>
      </vt:variant>
      <vt:variant>
        <vt:i4>5</vt:i4>
      </vt:variant>
      <vt:variant>
        <vt:lpwstr/>
      </vt:variant>
      <vt:variant>
        <vt:lpwstr>_Toc274581513</vt:lpwstr>
      </vt:variant>
      <vt:variant>
        <vt:i4>1376315</vt:i4>
      </vt:variant>
      <vt:variant>
        <vt:i4>3839</vt:i4>
      </vt:variant>
      <vt:variant>
        <vt:i4>0</vt:i4>
      </vt:variant>
      <vt:variant>
        <vt:i4>5</vt:i4>
      </vt:variant>
      <vt:variant>
        <vt:lpwstr/>
      </vt:variant>
      <vt:variant>
        <vt:lpwstr>_Toc274581512</vt:lpwstr>
      </vt:variant>
      <vt:variant>
        <vt:i4>1376315</vt:i4>
      </vt:variant>
      <vt:variant>
        <vt:i4>3833</vt:i4>
      </vt:variant>
      <vt:variant>
        <vt:i4>0</vt:i4>
      </vt:variant>
      <vt:variant>
        <vt:i4>5</vt:i4>
      </vt:variant>
      <vt:variant>
        <vt:lpwstr/>
      </vt:variant>
      <vt:variant>
        <vt:lpwstr>_Toc274581511</vt:lpwstr>
      </vt:variant>
      <vt:variant>
        <vt:i4>1376315</vt:i4>
      </vt:variant>
      <vt:variant>
        <vt:i4>3827</vt:i4>
      </vt:variant>
      <vt:variant>
        <vt:i4>0</vt:i4>
      </vt:variant>
      <vt:variant>
        <vt:i4>5</vt:i4>
      </vt:variant>
      <vt:variant>
        <vt:lpwstr/>
      </vt:variant>
      <vt:variant>
        <vt:lpwstr>_Toc274581510</vt:lpwstr>
      </vt:variant>
      <vt:variant>
        <vt:i4>1310779</vt:i4>
      </vt:variant>
      <vt:variant>
        <vt:i4>3821</vt:i4>
      </vt:variant>
      <vt:variant>
        <vt:i4>0</vt:i4>
      </vt:variant>
      <vt:variant>
        <vt:i4>5</vt:i4>
      </vt:variant>
      <vt:variant>
        <vt:lpwstr/>
      </vt:variant>
      <vt:variant>
        <vt:lpwstr>_Toc274581509</vt:lpwstr>
      </vt:variant>
      <vt:variant>
        <vt:i4>1310779</vt:i4>
      </vt:variant>
      <vt:variant>
        <vt:i4>3815</vt:i4>
      </vt:variant>
      <vt:variant>
        <vt:i4>0</vt:i4>
      </vt:variant>
      <vt:variant>
        <vt:i4>5</vt:i4>
      </vt:variant>
      <vt:variant>
        <vt:lpwstr/>
      </vt:variant>
      <vt:variant>
        <vt:lpwstr>_Toc274581508</vt:lpwstr>
      </vt:variant>
      <vt:variant>
        <vt:i4>1310779</vt:i4>
      </vt:variant>
      <vt:variant>
        <vt:i4>3809</vt:i4>
      </vt:variant>
      <vt:variant>
        <vt:i4>0</vt:i4>
      </vt:variant>
      <vt:variant>
        <vt:i4>5</vt:i4>
      </vt:variant>
      <vt:variant>
        <vt:lpwstr/>
      </vt:variant>
      <vt:variant>
        <vt:lpwstr>_Toc274581507</vt:lpwstr>
      </vt:variant>
      <vt:variant>
        <vt:i4>1310779</vt:i4>
      </vt:variant>
      <vt:variant>
        <vt:i4>3803</vt:i4>
      </vt:variant>
      <vt:variant>
        <vt:i4>0</vt:i4>
      </vt:variant>
      <vt:variant>
        <vt:i4>5</vt:i4>
      </vt:variant>
      <vt:variant>
        <vt:lpwstr/>
      </vt:variant>
      <vt:variant>
        <vt:lpwstr>_Toc274581506</vt:lpwstr>
      </vt:variant>
      <vt:variant>
        <vt:i4>1310779</vt:i4>
      </vt:variant>
      <vt:variant>
        <vt:i4>3797</vt:i4>
      </vt:variant>
      <vt:variant>
        <vt:i4>0</vt:i4>
      </vt:variant>
      <vt:variant>
        <vt:i4>5</vt:i4>
      </vt:variant>
      <vt:variant>
        <vt:lpwstr/>
      </vt:variant>
      <vt:variant>
        <vt:lpwstr>_Toc274581505</vt:lpwstr>
      </vt:variant>
      <vt:variant>
        <vt:i4>1310779</vt:i4>
      </vt:variant>
      <vt:variant>
        <vt:i4>3791</vt:i4>
      </vt:variant>
      <vt:variant>
        <vt:i4>0</vt:i4>
      </vt:variant>
      <vt:variant>
        <vt:i4>5</vt:i4>
      </vt:variant>
      <vt:variant>
        <vt:lpwstr/>
      </vt:variant>
      <vt:variant>
        <vt:lpwstr>_Toc274581504</vt:lpwstr>
      </vt:variant>
      <vt:variant>
        <vt:i4>1310779</vt:i4>
      </vt:variant>
      <vt:variant>
        <vt:i4>3785</vt:i4>
      </vt:variant>
      <vt:variant>
        <vt:i4>0</vt:i4>
      </vt:variant>
      <vt:variant>
        <vt:i4>5</vt:i4>
      </vt:variant>
      <vt:variant>
        <vt:lpwstr/>
      </vt:variant>
      <vt:variant>
        <vt:lpwstr>_Toc274581503</vt:lpwstr>
      </vt:variant>
      <vt:variant>
        <vt:i4>1310779</vt:i4>
      </vt:variant>
      <vt:variant>
        <vt:i4>3779</vt:i4>
      </vt:variant>
      <vt:variant>
        <vt:i4>0</vt:i4>
      </vt:variant>
      <vt:variant>
        <vt:i4>5</vt:i4>
      </vt:variant>
      <vt:variant>
        <vt:lpwstr/>
      </vt:variant>
      <vt:variant>
        <vt:lpwstr>_Toc274581502</vt:lpwstr>
      </vt:variant>
      <vt:variant>
        <vt:i4>1310779</vt:i4>
      </vt:variant>
      <vt:variant>
        <vt:i4>3773</vt:i4>
      </vt:variant>
      <vt:variant>
        <vt:i4>0</vt:i4>
      </vt:variant>
      <vt:variant>
        <vt:i4>5</vt:i4>
      </vt:variant>
      <vt:variant>
        <vt:lpwstr/>
      </vt:variant>
      <vt:variant>
        <vt:lpwstr>_Toc274581501</vt:lpwstr>
      </vt:variant>
      <vt:variant>
        <vt:i4>1310779</vt:i4>
      </vt:variant>
      <vt:variant>
        <vt:i4>3767</vt:i4>
      </vt:variant>
      <vt:variant>
        <vt:i4>0</vt:i4>
      </vt:variant>
      <vt:variant>
        <vt:i4>5</vt:i4>
      </vt:variant>
      <vt:variant>
        <vt:lpwstr/>
      </vt:variant>
      <vt:variant>
        <vt:lpwstr>_Toc274581500</vt:lpwstr>
      </vt:variant>
      <vt:variant>
        <vt:i4>1900602</vt:i4>
      </vt:variant>
      <vt:variant>
        <vt:i4>3761</vt:i4>
      </vt:variant>
      <vt:variant>
        <vt:i4>0</vt:i4>
      </vt:variant>
      <vt:variant>
        <vt:i4>5</vt:i4>
      </vt:variant>
      <vt:variant>
        <vt:lpwstr/>
      </vt:variant>
      <vt:variant>
        <vt:lpwstr>_Toc274581499</vt:lpwstr>
      </vt:variant>
      <vt:variant>
        <vt:i4>1900602</vt:i4>
      </vt:variant>
      <vt:variant>
        <vt:i4>3755</vt:i4>
      </vt:variant>
      <vt:variant>
        <vt:i4>0</vt:i4>
      </vt:variant>
      <vt:variant>
        <vt:i4>5</vt:i4>
      </vt:variant>
      <vt:variant>
        <vt:lpwstr/>
      </vt:variant>
      <vt:variant>
        <vt:lpwstr>_Toc274581498</vt:lpwstr>
      </vt:variant>
      <vt:variant>
        <vt:i4>1900602</vt:i4>
      </vt:variant>
      <vt:variant>
        <vt:i4>3749</vt:i4>
      </vt:variant>
      <vt:variant>
        <vt:i4>0</vt:i4>
      </vt:variant>
      <vt:variant>
        <vt:i4>5</vt:i4>
      </vt:variant>
      <vt:variant>
        <vt:lpwstr/>
      </vt:variant>
      <vt:variant>
        <vt:lpwstr>_Toc274581497</vt:lpwstr>
      </vt:variant>
      <vt:variant>
        <vt:i4>1900602</vt:i4>
      </vt:variant>
      <vt:variant>
        <vt:i4>3743</vt:i4>
      </vt:variant>
      <vt:variant>
        <vt:i4>0</vt:i4>
      </vt:variant>
      <vt:variant>
        <vt:i4>5</vt:i4>
      </vt:variant>
      <vt:variant>
        <vt:lpwstr/>
      </vt:variant>
      <vt:variant>
        <vt:lpwstr>_Toc274581496</vt:lpwstr>
      </vt:variant>
      <vt:variant>
        <vt:i4>1900602</vt:i4>
      </vt:variant>
      <vt:variant>
        <vt:i4>3737</vt:i4>
      </vt:variant>
      <vt:variant>
        <vt:i4>0</vt:i4>
      </vt:variant>
      <vt:variant>
        <vt:i4>5</vt:i4>
      </vt:variant>
      <vt:variant>
        <vt:lpwstr/>
      </vt:variant>
      <vt:variant>
        <vt:lpwstr>_Toc274581495</vt:lpwstr>
      </vt:variant>
      <vt:variant>
        <vt:i4>1900602</vt:i4>
      </vt:variant>
      <vt:variant>
        <vt:i4>3731</vt:i4>
      </vt:variant>
      <vt:variant>
        <vt:i4>0</vt:i4>
      </vt:variant>
      <vt:variant>
        <vt:i4>5</vt:i4>
      </vt:variant>
      <vt:variant>
        <vt:lpwstr/>
      </vt:variant>
      <vt:variant>
        <vt:lpwstr>_Toc274581494</vt:lpwstr>
      </vt:variant>
      <vt:variant>
        <vt:i4>1900602</vt:i4>
      </vt:variant>
      <vt:variant>
        <vt:i4>3725</vt:i4>
      </vt:variant>
      <vt:variant>
        <vt:i4>0</vt:i4>
      </vt:variant>
      <vt:variant>
        <vt:i4>5</vt:i4>
      </vt:variant>
      <vt:variant>
        <vt:lpwstr/>
      </vt:variant>
      <vt:variant>
        <vt:lpwstr>_Toc274581493</vt:lpwstr>
      </vt:variant>
      <vt:variant>
        <vt:i4>1900602</vt:i4>
      </vt:variant>
      <vt:variant>
        <vt:i4>3719</vt:i4>
      </vt:variant>
      <vt:variant>
        <vt:i4>0</vt:i4>
      </vt:variant>
      <vt:variant>
        <vt:i4>5</vt:i4>
      </vt:variant>
      <vt:variant>
        <vt:lpwstr/>
      </vt:variant>
      <vt:variant>
        <vt:lpwstr>_Toc274581492</vt:lpwstr>
      </vt:variant>
      <vt:variant>
        <vt:i4>1900602</vt:i4>
      </vt:variant>
      <vt:variant>
        <vt:i4>3713</vt:i4>
      </vt:variant>
      <vt:variant>
        <vt:i4>0</vt:i4>
      </vt:variant>
      <vt:variant>
        <vt:i4>5</vt:i4>
      </vt:variant>
      <vt:variant>
        <vt:lpwstr/>
      </vt:variant>
      <vt:variant>
        <vt:lpwstr>_Toc274581491</vt:lpwstr>
      </vt:variant>
      <vt:variant>
        <vt:i4>1900602</vt:i4>
      </vt:variant>
      <vt:variant>
        <vt:i4>3707</vt:i4>
      </vt:variant>
      <vt:variant>
        <vt:i4>0</vt:i4>
      </vt:variant>
      <vt:variant>
        <vt:i4>5</vt:i4>
      </vt:variant>
      <vt:variant>
        <vt:lpwstr/>
      </vt:variant>
      <vt:variant>
        <vt:lpwstr>_Toc274581490</vt:lpwstr>
      </vt:variant>
      <vt:variant>
        <vt:i4>1835066</vt:i4>
      </vt:variant>
      <vt:variant>
        <vt:i4>3701</vt:i4>
      </vt:variant>
      <vt:variant>
        <vt:i4>0</vt:i4>
      </vt:variant>
      <vt:variant>
        <vt:i4>5</vt:i4>
      </vt:variant>
      <vt:variant>
        <vt:lpwstr/>
      </vt:variant>
      <vt:variant>
        <vt:lpwstr>_Toc274581489</vt:lpwstr>
      </vt:variant>
      <vt:variant>
        <vt:i4>1835066</vt:i4>
      </vt:variant>
      <vt:variant>
        <vt:i4>3695</vt:i4>
      </vt:variant>
      <vt:variant>
        <vt:i4>0</vt:i4>
      </vt:variant>
      <vt:variant>
        <vt:i4>5</vt:i4>
      </vt:variant>
      <vt:variant>
        <vt:lpwstr/>
      </vt:variant>
      <vt:variant>
        <vt:lpwstr>_Toc274581488</vt:lpwstr>
      </vt:variant>
      <vt:variant>
        <vt:i4>1835066</vt:i4>
      </vt:variant>
      <vt:variant>
        <vt:i4>3689</vt:i4>
      </vt:variant>
      <vt:variant>
        <vt:i4>0</vt:i4>
      </vt:variant>
      <vt:variant>
        <vt:i4>5</vt:i4>
      </vt:variant>
      <vt:variant>
        <vt:lpwstr/>
      </vt:variant>
      <vt:variant>
        <vt:lpwstr>_Toc274581487</vt:lpwstr>
      </vt:variant>
      <vt:variant>
        <vt:i4>1835066</vt:i4>
      </vt:variant>
      <vt:variant>
        <vt:i4>3683</vt:i4>
      </vt:variant>
      <vt:variant>
        <vt:i4>0</vt:i4>
      </vt:variant>
      <vt:variant>
        <vt:i4>5</vt:i4>
      </vt:variant>
      <vt:variant>
        <vt:lpwstr/>
      </vt:variant>
      <vt:variant>
        <vt:lpwstr>_Toc274581486</vt:lpwstr>
      </vt:variant>
      <vt:variant>
        <vt:i4>1835066</vt:i4>
      </vt:variant>
      <vt:variant>
        <vt:i4>3677</vt:i4>
      </vt:variant>
      <vt:variant>
        <vt:i4>0</vt:i4>
      </vt:variant>
      <vt:variant>
        <vt:i4>5</vt:i4>
      </vt:variant>
      <vt:variant>
        <vt:lpwstr/>
      </vt:variant>
      <vt:variant>
        <vt:lpwstr>_Toc274581485</vt:lpwstr>
      </vt:variant>
      <vt:variant>
        <vt:i4>1835066</vt:i4>
      </vt:variant>
      <vt:variant>
        <vt:i4>3671</vt:i4>
      </vt:variant>
      <vt:variant>
        <vt:i4>0</vt:i4>
      </vt:variant>
      <vt:variant>
        <vt:i4>5</vt:i4>
      </vt:variant>
      <vt:variant>
        <vt:lpwstr/>
      </vt:variant>
      <vt:variant>
        <vt:lpwstr>_Toc274581484</vt:lpwstr>
      </vt:variant>
      <vt:variant>
        <vt:i4>1835066</vt:i4>
      </vt:variant>
      <vt:variant>
        <vt:i4>3665</vt:i4>
      </vt:variant>
      <vt:variant>
        <vt:i4>0</vt:i4>
      </vt:variant>
      <vt:variant>
        <vt:i4>5</vt:i4>
      </vt:variant>
      <vt:variant>
        <vt:lpwstr/>
      </vt:variant>
      <vt:variant>
        <vt:lpwstr>_Toc274581483</vt:lpwstr>
      </vt:variant>
      <vt:variant>
        <vt:i4>1835066</vt:i4>
      </vt:variant>
      <vt:variant>
        <vt:i4>3659</vt:i4>
      </vt:variant>
      <vt:variant>
        <vt:i4>0</vt:i4>
      </vt:variant>
      <vt:variant>
        <vt:i4>5</vt:i4>
      </vt:variant>
      <vt:variant>
        <vt:lpwstr/>
      </vt:variant>
      <vt:variant>
        <vt:lpwstr>_Toc274581482</vt:lpwstr>
      </vt:variant>
      <vt:variant>
        <vt:i4>1835066</vt:i4>
      </vt:variant>
      <vt:variant>
        <vt:i4>3653</vt:i4>
      </vt:variant>
      <vt:variant>
        <vt:i4>0</vt:i4>
      </vt:variant>
      <vt:variant>
        <vt:i4>5</vt:i4>
      </vt:variant>
      <vt:variant>
        <vt:lpwstr/>
      </vt:variant>
      <vt:variant>
        <vt:lpwstr>_Toc274581481</vt:lpwstr>
      </vt:variant>
      <vt:variant>
        <vt:i4>1835066</vt:i4>
      </vt:variant>
      <vt:variant>
        <vt:i4>3647</vt:i4>
      </vt:variant>
      <vt:variant>
        <vt:i4>0</vt:i4>
      </vt:variant>
      <vt:variant>
        <vt:i4>5</vt:i4>
      </vt:variant>
      <vt:variant>
        <vt:lpwstr/>
      </vt:variant>
      <vt:variant>
        <vt:lpwstr>_Toc274581480</vt:lpwstr>
      </vt:variant>
      <vt:variant>
        <vt:i4>1245242</vt:i4>
      </vt:variant>
      <vt:variant>
        <vt:i4>3641</vt:i4>
      </vt:variant>
      <vt:variant>
        <vt:i4>0</vt:i4>
      </vt:variant>
      <vt:variant>
        <vt:i4>5</vt:i4>
      </vt:variant>
      <vt:variant>
        <vt:lpwstr/>
      </vt:variant>
      <vt:variant>
        <vt:lpwstr>_Toc274581479</vt:lpwstr>
      </vt:variant>
      <vt:variant>
        <vt:i4>1245242</vt:i4>
      </vt:variant>
      <vt:variant>
        <vt:i4>3635</vt:i4>
      </vt:variant>
      <vt:variant>
        <vt:i4>0</vt:i4>
      </vt:variant>
      <vt:variant>
        <vt:i4>5</vt:i4>
      </vt:variant>
      <vt:variant>
        <vt:lpwstr/>
      </vt:variant>
      <vt:variant>
        <vt:lpwstr>_Toc274581478</vt:lpwstr>
      </vt:variant>
      <vt:variant>
        <vt:i4>1245242</vt:i4>
      </vt:variant>
      <vt:variant>
        <vt:i4>3629</vt:i4>
      </vt:variant>
      <vt:variant>
        <vt:i4>0</vt:i4>
      </vt:variant>
      <vt:variant>
        <vt:i4>5</vt:i4>
      </vt:variant>
      <vt:variant>
        <vt:lpwstr/>
      </vt:variant>
      <vt:variant>
        <vt:lpwstr>_Toc274581477</vt:lpwstr>
      </vt:variant>
      <vt:variant>
        <vt:i4>1245242</vt:i4>
      </vt:variant>
      <vt:variant>
        <vt:i4>3623</vt:i4>
      </vt:variant>
      <vt:variant>
        <vt:i4>0</vt:i4>
      </vt:variant>
      <vt:variant>
        <vt:i4>5</vt:i4>
      </vt:variant>
      <vt:variant>
        <vt:lpwstr/>
      </vt:variant>
      <vt:variant>
        <vt:lpwstr>_Toc274581476</vt:lpwstr>
      </vt:variant>
      <vt:variant>
        <vt:i4>1245242</vt:i4>
      </vt:variant>
      <vt:variant>
        <vt:i4>3617</vt:i4>
      </vt:variant>
      <vt:variant>
        <vt:i4>0</vt:i4>
      </vt:variant>
      <vt:variant>
        <vt:i4>5</vt:i4>
      </vt:variant>
      <vt:variant>
        <vt:lpwstr/>
      </vt:variant>
      <vt:variant>
        <vt:lpwstr>_Toc274581475</vt:lpwstr>
      </vt:variant>
      <vt:variant>
        <vt:i4>1245242</vt:i4>
      </vt:variant>
      <vt:variant>
        <vt:i4>3611</vt:i4>
      </vt:variant>
      <vt:variant>
        <vt:i4>0</vt:i4>
      </vt:variant>
      <vt:variant>
        <vt:i4>5</vt:i4>
      </vt:variant>
      <vt:variant>
        <vt:lpwstr/>
      </vt:variant>
      <vt:variant>
        <vt:lpwstr>_Toc274581474</vt:lpwstr>
      </vt:variant>
      <vt:variant>
        <vt:i4>1245242</vt:i4>
      </vt:variant>
      <vt:variant>
        <vt:i4>3605</vt:i4>
      </vt:variant>
      <vt:variant>
        <vt:i4>0</vt:i4>
      </vt:variant>
      <vt:variant>
        <vt:i4>5</vt:i4>
      </vt:variant>
      <vt:variant>
        <vt:lpwstr/>
      </vt:variant>
      <vt:variant>
        <vt:lpwstr>_Toc274581473</vt:lpwstr>
      </vt:variant>
      <vt:variant>
        <vt:i4>1245242</vt:i4>
      </vt:variant>
      <vt:variant>
        <vt:i4>3599</vt:i4>
      </vt:variant>
      <vt:variant>
        <vt:i4>0</vt:i4>
      </vt:variant>
      <vt:variant>
        <vt:i4>5</vt:i4>
      </vt:variant>
      <vt:variant>
        <vt:lpwstr/>
      </vt:variant>
      <vt:variant>
        <vt:lpwstr>_Toc274581472</vt:lpwstr>
      </vt:variant>
      <vt:variant>
        <vt:i4>1245242</vt:i4>
      </vt:variant>
      <vt:variant>
        <vt:i4>3593</vt:i4>
      </vt:variant>
      <vt:variant>
        <vt:i4>0</vt:i4>
      </vt:variant>
      <vt:variant>
        <vt:i4>5</vt:i4>
      </vt:variant>
      <vt:variant>
        <vt:lpwstr/>
      </vt:variant>
      <vt:variant>
        <vt:lpwstr>_Toc274581471</vt:lpwstr>
      </vt:variant>
      <vt:variant>
        <vt:i4>1245242</vt:i4>
      </vt:variant>
      <vt:variant>
        <vt:i4>3587</vt:i4>
      </vt:variant>
      <vt:variant>
        <vt:i4>0</vt:i4>
      </vt:variant>
      <vt:variant>
        <vt:i4>5</vt:i4>
      </vt:variant>
      <vt:variant>
        <vt:lpwstr/>
      </vt:variant>
      <vt:variant>
        <vt:lpwstr>_Toc274581470</vt:lpwstr>
      </vt:variant>
      <vt:variant>
        <vt:i4>1179706</vt:i4>
      </vt:variant>
      <vt:variant>
        <vt:i4>3581</vt:i4>
      </vt:variant>
      <vt:variant>
        <vt:i4>0</vt:i4>
      </vt:variant>
      <vt:variant>
        <vt:i4>5</vt:i4>
      </vt:variant>
      <vt:variant>
        <vt:lpwstr/>
      </vt:variant>
      <vt:variant>
        <vt:lpwstr>_Toc274581469</vt:lpwstr>
      </vt:variant>
      <vt:variant>
        <vt:i4>1179706</vt:i4>
      </vt:variant>
      <vt:variant>
        <vt:i4>3575</vt:i4>
      </vt:variant>
      <vt:variant>
        <vt:i4>0</vt:i4>
      </vt:variant>
      <vt:variant>
        <vt:i4>5</vt:i4>
      </vt:variant>
      <vt:variant>
        <vt:lpwstr/>
      </vt:variant>
      <vt:variant>
        <vt:lpwstr>_Toc274581468</vt:lpwstr>
      </vt:variant>
      <vt:variant>
        <vt:i4>1179706</vt:i4>
      </vt:variant>
      <vt:variant>
        <vt:i4>3569</vt:i4>
      </vt:variant>
      <vt:variant>
        <vt:i4>0</vt:i4>
      </vt:variant>
      <vt:variant>
        <vt:i4>5</vt:i4>
      </vt:variant>
      <vt:variant>
        <vt:lpwstr/>
      </vt:variant>
      <vt:variant>
        <vt:lpwstr>_Toc274581467</vt:lpwstr>
      </vt:variant>
      <vt:variant>
        <vt:i4>1179706</vt:i4>
      </vt:variant>
      <vt:variant>
        <vt:i4>3563</vt:i4>
      </vt:variant>
      <vt:variant>
        <vt:i4>0</vt:i4>
      </vt:variant>
      <vt:variant>
        <vt:i4>5</vt:i4>
      </vt:variant>
      <vt:variant>
        <vt:lpwstr/>
      </vt:variant>
      <vt:variant>
        <vt:lpwstr>_Toc274581466</vt:lpwstr>
      </vt:variant>
      <vt:variant>
        <vt:i4>1179706</vt:i4>
      </vt:variant>
      <vt:variant>
        <vt:i4>3557</vt:i4>
      </vt:variant>
      <vt:variant>
        <vt:i4>0</vt:i4>
      </vt:variant>
      <vt:variant>
        <vt:i4>5</vt:i4>
      </vt:variant>
      <vt:variant>
        <vt:lpwstr/>
      </vt:variant>
      <vt:variant>
        <vt:lpwstr>_Toc274581465</vt:lpwstr>
      </vt:variant>
      <vt:variant>
        <vt:i4>1179706</vt:i4>
      </vt:variant>
      <vt:variant>
        <vt:i4>3551</vt:i4>
      </vt:variant>
      <vt:variant>
        <vt:i4>0</vt:i4>
      </vt:variant>
      <vt:variant>
        <vt:i4>5</vt:i4>
      </vt:variant>
      <vt:variant>
        <vt:lpwstr/>
      </vt:variant>
      <vt:variant>
        <vt:lpwstr>_Toc274581464</vt:lpwstr>
      </vt:variant>
      <vt:variant>
        <vt:i4>1179706</vt:i4>
      </vt:variant>
      <vt:variant>
        <vt:i4>3545</vt:i4>
      </vt:variant>
      <vt:variant>
        <vt:i4>0</vt:i4>
      </vt:variant>
      <vt:variant>
        <vt:i4>5</vt:i4>
      </vt:variant>
      <vt:variant>
        <vt:lpwstr/>
      </vt:variant>
      <vt:variant>
        <vt:lpwstr>_Toc274581463</vt:lpwstr>
      </vt:variant>
      <vt:variant>
        <vt:i4>1179706</vt:i4>
      </vt:variant>
      <vt:variant>
        <vt:i4>3539</vt:i4>
      </vt:variant>
      <vt:variant>
        <vt:i4>0</vt:i4>
      </vt:variant>
      <vt:variant>
        <vt:i4>5</vt:i4>
      </vt:variant>
      <vt:variant>
        <vt:lpwstr/>
      </vt:variant>
      <vt:variant>
        <vt:lpwstr>_Toc274581462</vt:lpwstr>
      </vt:variant>
      <vt:variant>
        <vt:i4>1179706</vt:i4>
      </vt:variant>
      <vt:variant>
        <vt:i4>3533</vt:i4>
      </vt:variant>
      <vt:variant>
        <vt:i4>0</vt:i4>
      </vt:variant>
      <vt:variant>
        <vt:i4>5</vt:i4>
      </vt:variant>
      <vt:variant>
        <vt:lpwstr/>
      </vt:variant>
      <vt:variant>
        <vt:lpwstr>_Toc274581461</vt:lpwstr>
      </vt:variant>
      <vt:variant>
        <vt:i4>1179706</vt:i4>
      </vt:variant>
      <vt:variant>
        <vt:i4>3527</vt:i4>
      </vt:variant>
      <vt:variant>
        <vt:i4>0</vt:i4>
      </vt:variant>
      <vt:variant>
        <vt:i4>5</vt:i4>
      </vt:variant>
      <vt:variant>
        <vt:lpwstr/>
      </vt:variant>
      <vt:variant>
        <vt:lpwstr>_Toc274581460</vt:lpwstr>
      </vt:variant>
      <vt:variant>
        <vt:i4>1114170</vt:i4>
      </vt:variant>
      <vt:variant>
        <vt:i4>3521</vt:i4>
      </vt:variant>
      <vt:variant>
        <vt:i4>0</vt:i4>
      </vt:variant>
      <vt:variant>
        <vt:i4>5</vt:i4>
      </vt:variant>
      <vt:variant>
        <vt:lpwstr/>
      </vt:variant>
      <vt:variant>
        <vt:lpwstr>_Toc274581459</vt:lpwstr>
      </vt:variant>
      <vt:variant>
        <vt:i4>1114170</vt:i4>
      </vt:variant>
      <vt:variant>
        <vt:i4>3515</vt:i4>
      </vt:variant>
      <vt:variant>
        <vt:i4>0</vt:i4>
      </vt:variant>
      <vt:variant>
        <vt:i4>5</vt:i4>
      </vt:variant>
      <vt:variant>
        <vt:lpwstr/>
      </vt:variant>
      <vt:variant>
        <vt:lpwstr>_Toc274581458</vt:lpwstr>
      </vt:variant>
      <vt:variant>
        <vt:i4>1114170</vt:i4>
      </vt:variant>
      <vt:variant>
        <vt:i4>3509</vt:i4>
      </vt:variant>
      <vt:variant>
        <vt:i4>0</vt:i4>
      </vt:variant>
      <vt:variant>
        <vt:i4>5</vt:i4>
      </vt:variant>
      <vt:variant>
        <vt:lpwstr/>
      </vt:variant>
      <vt:variant>
        <vt:lpwstr>_Toc274581457</vt:lpwstr>
      </vt:variant>
      <vt:variant>
        <vt:i4>1114170</vt:i4>
      </vt:variant>
      <vt:variant>
        <vt:i4>3503</vt:i4>
      </vt:variant>
      <vt:variant>
        <vt:i4>0</vt:i4>
      </vt:variant>
      <vt:variant>
        <vt:i4>5</vt:i4>
      </vt:variant>
      <vt:variant>
        <vt:lpwstr/>
      </vt:variant>
      <vt:variant>
        <vt:lpwstr>_Toc274581456</vt:lpwstr>
      </vt:variant>
      <vt:variant>
        <vt:i4>1114170</vt:i4>
      </vt:variant>
      <vt:variant>
        <vt:i4>3497</vt:i4>
      </vt:variant>
      <vt:variant>
        <vt:i4>0</vt:i4>
      </vt:variant>
      <vt:variant>
        <vt:i4>5</vt:i4>
      </vt:variant>
      <vt:variant>
        <vt:lpwstr/>
      </vt:variant>
      <vt:variant>
        <vt:lpwstr>_Toc274581455</vt:lpwstr>
      </vt:variant>
      <vt:variant>
        <vt:i4>1114170</vt:i4>
      </vt:variant>
      <vt:variant>
        <vt:i4>3491</vt:i4>
      </vt:variant>
      <vt:variant>
        <vt:i4>0</vt:i4>
      </vt:variant>
      <vt:variant>
        <vt:i4>5</vt:i4>
      </vt:variant>
      <vt:variant>
        <vt:lpwstr/>
      </vt:variant>
      <vt:variant>
        <vt:lpwstr>_Toc274581454</vt:lpwstr>
      </vt:variant>
      <vt:variant>
        <vt:i4>1114170</vt:i4>
      </vt:variant>
      <vt:variant>
        <vt:i4>3485</vt:i4>
      </vt:variant>
      <vt:variant>
        <vt:i4>0</vt:i4>
      </vt:variant>
      <vt:variant>
        <vt:i4>5</vt:i4>
      </vt:variant>
      <vt:variant>
        <vt:lpwstr/>
      </vt:variant>
      <vt:variant>
        <vt:lpwstr>_Toc274581453</vt:lpwstr>
      </vt:variant>
      <vt:variant>
        <vt:i4>1114170</vt:i4>
      </vt:variant>
      <vt:variant>
        <vt:i4>3479</vt:i4>
      </vt:variant>
      <vt:variant>
        <vt:i4>0</vt:i4>
      </vt:variant>
      <vt:variant>
        <vt:i4>5</vt:i4>
      </vt:variant>
      <vt:variant>
        <vt:lpwstr/>
      </vt:variant>
      <vt:variant>
        <vt:lpwstr>_Toc274581452</vt:lpwstr>
      </vt:variant>
      <vt:variant>
        <vt:i4>1114170</vt:i4>
      </vt:variant>
      <vt:variant>
        <vt:i4>3473</vt:i4>
      </vt:variant>
      <vt:variant>
        <vt:i4>0</vt:i4>
      </vt:variant>
      <vt:variant>
        <vt:i4>5</vt:i4>
      </vt:variant>
      <vt:variant>
        <vt:lpwstr/>
      </vt:variant>
      <vt:variant>
        <vt:lpwstr>_Toc274581451</vt:lpwstr>
      </vt:variant>
      <vt:variant>
        <vt:i4>1114170</vt:i4>
      </vt:variant>
      <vt:variant>
        <vt:i4>3467</vt:i4>
      </vt:variant>
      <vt:variant>
        <vt:i4>0</vt:i4>
      </vt:variant>
      <vt:variant>
        <vt:i4>5</vt:i4>
      </vt:variant>
      <vt:variant>
        <vt:lpwstr/>
      </vt:variant>
      <vt:variant>
        <vt:lpwstr>_Toc274581450</vt:lpwstr>
      </vt:variant>
      <vt:variant>
        <vt:i4>1048634</vt:i4>
      </vt:variant>
      <vt:variant>
        <vt:i4>3461</vt:i4>
      </vt:variant>
      <vt:variant>
        <vt:i4>0</vt:i4>
      </vt:variant>
      <vt:variant>
        <vt:i4>5</vt:i4>
      </vt:variant>
      <vt:variant>
        <vt:lpwstr/>
      </vt:variant>
      <vt:variant>
        <vt:lpwstr>_Toc274581449</vt:lpwstr>
      </vt:variant>
      <vt:variant>
        <vt:i4>1048634</vt:i4>
      </vt:variant>
      <vt:variant>
        <vt:i4>3455</vt:i4>
      </vt:variant>
      <vt:variant>
        <vt:i4>0</vt:i4>
      </vt:variant>
      <vt:variant>
        <vt:i4>5</vt:i4>
      </vt:variant>
      <vt:variant>
        <vt:lpwstr/>
      </vt:variant>
      <vt:variant>
        <vt:lpwstr>_Toc274581448</vt:lpwstr>
      </vt:variant>
      <vt:variant>
        <vt:i4>1048634</vt:i4>
      </vt:variant>
      <vt:variant>
        <vt:i4>3449</vt:i4>
      </vt:variant>
      <vt:variant>
        <vt:i4>0</vt:i4>
      </vt:variant>
      <vt:variant>
        <vt:i4>5</vt:i4>
      </vt:variant>
      <vt:variant>
        <vt:lpwstr/>
      </vt:variant>
      <vt:variant>
        <vt:lpwstr>_Toc274581447</vt:lpwstr>
      </vt:variant>
      <vt:variant>
        <vt:i4>1048634</vt:i4>
      </vt:variant>
      <vt:variant>
        <vt:i4>3443</vt:i4>
      </vt:variant>
      <vt:variant>
        <vt:i4>0</vt:i4>
      </vt:variant>
      <vt:variant>
        <vt:i4>5</vt:i4>
      </vt:variant>
      <vt:variant>
        <vt:lpwstr/>
      </vt:variant>
      <vt:variant>
        <vt:lpwstr>_Toc274581446</vt:lpwstr>
      </vt:variant>
      <vt:variant>
        <vt:i4>1048634</vt:i4>
      </vt:variant>
      <vt:variant>
        <vt:i4>3437</vt:i4>
      </vt:variant>
      <vt:variant>
        <vt:i4>0</vt:i4>
      </vt:variant>
      <vt:variant>
        <vt:i4>5</vt:i4>
      </vt:variant>
      <vt:variant>
        <vt:lpwstr/>
      </vt:variant>
      <vt:variant>
        <vt:lpwstr>_Toc274581445</vt:lpwstr>
      </vt:variant>
      <vt:variant>
        <vt:i4>1048634</vt:i4>
      </vt:variant>
      <vt:variant>
        <vt:i4>3431</vt:i4>
      </vt:variant>
      <vt:variant>
        <vt:i4>0</vt:i4>
      </vt:variant>
      <vt:variant>
        <vt:i4>5</vt:i4>
      </vt:variant>
      <vt:variant>
        <vt:lpwstr/>
      </vt:variant>
      <vt:variant>
        <vt:lpwstr>_Toc274581444</vt:lpwstr>
      </vt:variant>
      <vt:variant>
        <vt:i4>1048634</vt:i4>
      </vt:variant>
      <vt:variant>
        <vt:i4>3425</vt:i4>
      </vt:variant>
      <vt:variant>
        <vt:i4>0</vt:i4>
      </vt:variant>
      <vt:variant>
        <vt:i4>5</vt:i4>
      </vt:variant>
      <vt:variant>
        <vt:lpwstr/>
      </vt:variant>
      <vt:variant>
        <vt:lpwstr>_Toc274581443</vt:lpwstr>
      </vt:variant>
      <vt:variant>
        <vt:i4>1048634</vt:i4>
      </vt:variant>
      <vt:variant>
        <vt:i4>3419</vt:i4>
      </vt:variant>
      <vt:variant>
        <vt:i4>0</vt:i4>
      </vt:variant>
      <vt:variant>
        <vt:i4>5</vt:i4>
      </vt:variant>
      <vt:variant>
        <vt:lpwstr/>
      </vt:variant>
      <vt:variant>
        <vt:lpwstr>_Toc274581442</vt:lpwstr>
      </vt:variant>
      <vt:variant>
        <vt:i4>1048634</vt:i4>
      </vt:variant>
      <vt:variant>
        <vt:i4>3413</vt:i4>
      </vt:variant>
      <vt:variant>
        <vt:i4>0</vt:i4>
      </vt:variant>
      <vt:variant>
        <vt:i4>5</vt:i4>
      </vt:variant>
      <vt:variant>
        <vt:lpwstr/>
      </vt:variant>
      <vt:variant>
        <vt:lpwstr>_Toc274581441</vt:lpwstr>
      </vt:variant>
      <vt:variant>
        <vt:i4>1048634</vt:i4>
      </vt:variant>
      <vt:variant>
        <vt:i4>3407</vt:i4>
      </vt:variant>
      <vt:variant>
        <vt:i4>0</vt:i4>
      </vt:variant>
      <vt:variant>
        <vt:i4>5</vt:i4>
      </vt:variant>
      <vt:variant>
        <vt:lpwstr/>
      </vt:variant>
      <vt:variant>
        <vt:lpwstr>_Toc274581440</vt:lpwstr>
      </vt:variant>
      <vt:variant>
        <vt:i4>1507386</vt:i4>
      </vt:variant>
      <vt:variant>
        <vt:i4>3401</vt:i4>
      </vt:variant>
      <vt:variant>
        <vt:i4>0</vt:i4>
      </vt:variant>
      <vt:variant>
        <vt:i4>5</vt:i4>
      </vt:variant>
      <vt:variant>
        <vt:lpwstr/>
      </vt:variant>
      <vt:variant>
        <vt:lpwstr>_Toc274581439</vt:lpwstr>
      </vt:variant>
      <vt:variant>
        <vt:i4>1507386</vt:i4>
      </vt:variant>
      <vt:variant>
        <vt:i4>3395</vt:i4>
      </vt:variant>
      <vt:variant>
        <vt:i4>0</vt:i4>
      </vt:variant>
      <vt:variant>
        <vt:i4>5</vt:i4>
      </vt:variant>
      <vt:variant>
        <vt:lpwstr/>
      </vt:variant>
      <vt:variant>
        <vt:lpwstr>_Toc274581438</vt:lpwstr>
      </vt:variant>
      <vt:variant>
        <vt:i4>1507386</vt:i4>
      </vt:variant>
      <vt:variant>
        <vt:i4>3389</vt:i4>
      </vt:variant>
      <vt:variant>
        <vt:i4>0</vt:i4>
      </vt:variant>
      <vt:variant>
        <vt:i4>5</vt:i4>
      </vt:variant>
      <vt:variant>
        <vt:lpwstr/>
      </vt:variant>
      <vt:variant>
        <vt:lpwstr>_Toc274581437</vt:lpwstr>
      </vt:variant>
      <vt:variant>
        <vt:i4>1507386</vt:i4>
      </vt:variant>
      <vt:variant>
        <vt:i4>3383</vt:i4>
      </vt:variant>
      <vt:variant>
        <vt:i4>0</vt:i4>
      </vt:variant>
      <vt:variant>
        <vt:i4>5</vt:i4>
      </vt:variant>
      <vt:variant>
        <vt:lpwstr/>
      </vt:variant>
      <vt:variant>
        <vt:lpwstr>_Toc274581436</vt:lpwstr>
      </vt:variant>
      <vt:variant>
        <vt:i4>1507386</vt:i4>
      </vt:variant>
      <vt:variant>
        <vt:i4>3377</vt:i4>
      </vt:variant>
      <vt:variant>
        <vt:i4>0</vt:i4>
      </vt:variant>
      <vt:variant>
        <vt:i4>5</vt:i4>
      </vt:variant>
      <vt:variant>
        <vt:lpwstr/>
      </vt:variant>
      <vt:variant>
        <vt:lpwstr>_Toc274581435</vt:lpwstr>
      </vt:variant>
      <vt:variant>
        <vt:i4>1507386</vt:i4>
      </vt:variant>
      <vt:variant>
        <vt:i4>3371</vt:i4>
      </vt:variant>
      <vt:variant>
        <vt:i4>0</vt:i4>
      </vt:variant>
      <vt:variant>
        <vt:i4>5</vt:i4>
      </vt:variant>
      <vt:variant>
        <vt:lpwstr/>
      </vt:variant>
      <vt:variant>
        <vt:lpwstr>_Toc274581434</vt:lpwstr>
      </vt:variant>
      <vt:variant>
        <vt:i4>1507386</vt:i4>
      </vt:variant>
      <vt:variant>
        <vt:i4>3365</vt:i4>
      </vt:variant>
      <vt:variant>
        <vt:i4>0</vt:i4>
      </vt:variant>
      <vt:variant>
        <vt:i4>5</vt:i4>
      </vt:variant>
      <vt:variant>
        <vt:lpwstr/>
      </vt:variant>
      <vt:variant>
        <vt:lpwstr>_Toc274581433</vt:lpwstr>
      </vt:variant>
      <vt:variant>
        <vt:i4>1507386</vt:i4>
      </vt:variant>
      <vt:variant>
        <vt:i4>3359</vt:i4>
      </vt:variant>
      <vt:variant>
        <vt:i4>0</vt:i4>
      </vt:variant>
      <vt:variant>
        <vt:i4>5</vt:i4>
      </vt:variant>
      <vt:variant>
        <vt:lpwstr/>
      </vt:variant>
      <vt:variant>
        <vt:lpwstr>_Toc274581432</vt:lpwstr>
      </vt:variant>
      <vt:variant>
        <vt:i4>1507386</vt:i4>
      </vt:variant>
      <vt:variant>
        <vt:i4>3353</vt:i4>
      </vt:variant>
      <vt:variant>
        <vt:i4>0</vt:i4>
      </vt:variant>
      <vt:variant>
        <vt:i4>5</vt:i4>
      </vt:variant>
      <vt:variant>
        <vt:lpwstr/>
      </vt:variant>
      <vt:variant>
        <vt:lpwstr>_Toc274581431</vt:lpwstr>
      </vt:variant>
      <vt:variant>
        <vt:i4>1507386</vt:i4>
      </vt:variant>
      <vt:variant>
        <vt:i4>3347</vt:i4>
      </vt:variant>
      <vt:variant>
        <vt:i4>0</vt:i4>
      </vt:variant>
      <vt:variant>
        <vt:i4>5</vt:i4>
      </vt:variant>
      <vt:variant>
        <vt:lpwstr/>
      </vt:variant>
      <vt:variant>
        <vt:lpwstr>_Toc274581430</vt:lpwstr>
      </vt:variant>
      <vt:variant>
        <vt:i4>1441850</vt:i4>
      </vt:variant>
      <vt:variant>
        <vt:i4>3341</vt:i4>
      </vt:variant>
      <vt:variant>
        <vt:i4>0</vt:i4>
      </vt:variant>
      <vt:variant>
        <vt:i4>5</vt:i4>
      </vt:variant>
      <vt:variant>
        <vt:lpwstr/>
      </vt:variant>
      <vt:variant>
        <vt:lpwstr>_Toc274581429</vt:lpwstr>
      </vt:variant>
      <vt:variant>
        <vt:i4>1441850</vt:i4>
      </vt:variant>
      <vt:variant>
        <vt:i4>3335</vt:i4>
      </vt:variant>
      <vt:variant>
        <vt:i4>0</vt:i4>
      </vt:variant>
      <vt:variant>
        <vt:i4>5</vt:i4>
      </vt:variant>
      <vt:variant>
        <vt:lpwstr/>
      </vt:variant>
      <vt:variant>
        <vt:lpwstr>_Toc274581428</vt:lpwstr>
      </vt:variant>
      <vt:variant>
        <vt:i4>1441850</vt:i4>
      </vt:variant>
      <vt:variant>
        <vt:i4>3329</vt:i4>
      </vt:variant>
      <vt:variant>
        <vt:i4>0</vt:i4>
      </vt:variant>
      <vt:variant>
        <vt:i4>5</vt:i4>
      </vt:variant>
      <vt:variant>
        <vt:lpwstr/>
      </vt:variant>
      <vt:variant>
        <vt:lpwstr>_Toc274581427</vt:lpwstr>
      </vt:variant>
      <vt:variant>
        <vt:i4>1441850</vt:i4>
      </vt:variant>
      <vt:variant>
        <vt:i4>3323</vt:i4>
      </vt:variant>
      <vt:variant>
        <vt:i4>0</vt:i4>
      </vt:variant>
      <vt:variant>
        <vt:i4>5</vt:i4>
      </vt:variant>
      <vt:variant>
        <vt:lpwstr/>
      </vt:variant>
      <vt:variant>
        <vt:lpwstr>_Toc274581426</vt:lpwstr>
      </vt:variant>
      <vt:variant>
        <vt:i4>1441850</vt:i4>
      </vt:variant>
      <vt:variant>
        <vt:i4>3317</vt:i4>
      </vt:variant>
      <vt:variant>
        <vt:i4>0</vt:i4>
      </vt:variant>
      <vt:variant>
        <vt:i4>5</vt:i4>
      </vt:variant>
      <vt:variant>
        <vt:lpwstr/>
      </vt:variant>
      <vt:variant>
        <vt:lpwstr>_Toc274581425</vt:lpwstr>
      </vt:variant>
      <vt:variant>
        <vt:i4>1441850</vt:i4>
      </vt:variant>
      <vt:variant>
        <vt:i4>3311</vt:i4>
      </vt:variant>
      <vt:variant>
        <vt:i4>0</vt:i4>
      </vt:variant>
      <vt:variant>
        <vt:i4>5</vt:i4>
      </vt:variant>
      <vt:variant>
        <vt:lpwstr/>
      </vt:variant>
      <vt:variant>
        <vt:lpwstr>_Toc274581424</vt:lpwstr>
      </vt:variant>
      <vt:variant>
        <vt:i4>1441850</vt:i4>
      </vt:variant>
      <vt:variant>
        <vt:i4>3305</vt:i4>
      </vt:variant>
      <vt:variant>
        <vt:i4>0</vt:i4>
      </vt:variant>
      <vt:variant>
        <vt:i4>5</vt:i4>
      </vt:variant>
      <vt:variant>
        <vt:lpwstr/>
      </vt:variant>
      <vt:variant>
        <vt:lpwstr>_Toc274581423</vt:lpwstr>
      </vt:variant>
      <vt:variant>
        <vt:i4>1441850</vt:i4>
      </vt:variant>
      <vt:variant>
        <vt:i4>3299</vt:i4>
      </vt:variant>
      <vt:variant>
        <vt:i4>0</vt:i4>
      </vt:variant>
      <vt:variant>
        <vt:i4>5</vt:i4>
      </vt:variant>
      <vt:variant>
        <vt:lpwstr/>
      </vt:variant>
      <vt:variant>
        <vt:lpwstr>_Toc274581422</vt:lpwstr>
      </vt:variant>
      <vt:variant>
        <vt:i4>1441850</vt:i4>
      </vt:variant>
      <vt:variant>
        <vt:i4>3293</vt:i4>
      </vt:variant>
      <vt:variant>
        <vt:i4>0</vt:i4>
      </vt:variant>
      <vt:variant>
        <vt:i4>5</vt:i4>
      </vt:variant>
      <vt:variant>
        <vt:lpwstr/>
      </vt:variant>
      <vt:variant>
        <vt:lpwstr>_Toc274581421</vt:lpwstr>
      </vt:variant>
      <vt:variant>
        <vt:i4>1441850</vt:i4>
      </vt:variant>
      <vt:variant>
        <vt:i4>3287</vt:i4>
      </vt:variant>
      <vt:variant>
        <vt:i4>0</vt:i4>
      </vt:variant>
      <vt:variant>
        <vt:i4>5</vt:i4>
      </vt:variant>
      <vt:variant>
        <vt:lpwstr/>
      </vt:variant>
      <vt:variant>
        <vt:lpwstr>_Toc274581420</vt:lpwstr>
      </vt:variant>
      <vt:variant>
        <vt:i4>1376314</vt:i4>
      </vt:variant>
      <vt:variant>
        <vt:i4>3281</vt:i4>
      </vt:variant>
      <vt:variant>
        <vt:i4>0</vt:i4>
      </vt:variant>
      <vt:variant>
        <vt:i4>5</vt:i4>
      </vt:variant>
      <vt:variant>
        <vt:lpwstr/>
      </vt:variant>
      <vt:variant>
        <vt:lpwstr>_Toc274581419</vt:lpwstr>
      </vt:variant>
      <vt:variant>
        <vt:i4>1376314</vt:i4>
      </vt:variant>
      <vt:variant>
        <vt:i4>3275</vt:i4>
      </vt:variant>
      <vt:variant>
        <vt:i4>0</vt:i4>
      </vt:variant>
      <vt:variant>
        <vt:i4>5</vt:i4>
      </vt:variant>
      <vt:variant>
        <vt:lpwstr/>
      </vt:variant>
      <vt:variant>
        <vt:lpwstr>_Toc274581418</vt:lpwstr>
      </vt:variant>
      <vt:variant>
        <vt:i4>1376314</vt:i4>
      </vt:variant>
      <vt:variant>
        <vt:i4>3269</vt:i4>
      </vt:variant>
      <vt:variant>
        <vt:i4>0</vt:i4>
      </vt:variant>
      <vt:variant>
        <vt:i4>5</vt:i4>
      </vt:variant>
      <vt:variant>
        <vt:lpwstr/>
      </vt:variant>
      <vt:variant>
        <vt:lpwstr>_Toc274581417</vt:lpwstr>
      </vt:variant>
      <vt:variant>
        <vt:i4>1376314</vt:i4>
      </vt:variant>
      <vt:variant>
        <vt:i4>3263</vt:i4>
      </vt:variant>
      <vt:variant>
        <vt:i4>0</vt:i4>
      </vt:variant>
      <vt:variant>
        <vt:i4>5</vt:i4>
      </vt:variant>
      <vt:variant>
        <vt:lpwstr/>
      </vt:variant>
      <vt:variant>
        <vt:lpwstr>_Toc274581416</vt:lpwstr>
      </vt:variant>
      <vt:variant>
        <vt:i4>1376314</vt:i4>
      </vt:variant>
      <vt:variant>
        <vt:i4>3257</vt:i4>
      </vt:variant>
      <vt:variant>
        <vt:i4>0</vt:i4>
      </vt:variant>
      <vt:variant>
        <vt:i4>5</vt:i4>
      </vt:variant>
      <vt:variant>
        <vt:lpwstr/>
      </vt:variant>
      <vt:variant>
        <vt:lpwstr>_Toc274581415</vt:lpwstr>
      </vt:variant>
      <vt:variant>
        <vt:i4>1376314</vt:i4>
      </vt:variant>
      <vt:variant>
        <vt:i4>3251</vt:i4>
      </vt:variant>
      <vt:variant>
        <vt:i4>0</vt:i4>
      </vt:variant>
      <vt:variant>
        <vt:i4>5</vt:i4>
      </vt:variant>
      <vt:variant>
        <vt:lpwstr/>
      </vt:variant>
      <vt:variant>
        <vt:lpwstr>_Toc274581414</vt:lpwstr>
      </vt:variant>
      <vt:variant>
        <vt:i4>1376314</vt:i4>
      </vt:variant>
      <vt:variant>
        <vt:i4>3245</vt:i4>
      </vt:variant>
      <vt:variant>
        <vt:i4>0</vt:i4>
      </vt:variant>
      <vt:variant>
        <vt:i4>5</vt:i4>
      </vt:variant>
      <vt:variant>
        <vt:lpwstr/>
      </vt:variant>
      <vt:variant>
        <vt:lpwstr>_Toc274581413</vt:lpwstr>
      </vt:variant>
      <vt:variant>
        <vt:i4>1376314</vt:i4>
      </vt:variant>
      <vt:variant>
        <vt:i4>3239</vt:i4>
      </vt:variant>
      <vt:variant>
        <vt:i4>0</vt:i4>
      </vt:variant>
      <vt:variant>
        <vt:i4>5</vt:i4>
      </vt:variant>
      <vt:variant>
        <vt:lpwstr/>
      </vt:variant>
      <vt:variant>
        <vt:lpwstr>_Toc274581412</vt:lpwstr>
      </vt:variant>
      <vt:variant>
        <vt:i4>1376314</vt:i4>
      </vt:variant>
      <vt:variant>
        <vt:i4>3233</vt:i4>
      </vt:variant>
      <vt:variant>
        <vt:i4>0</vt:i4>
      </vt:variant>
      <vt:variant>
        <vt:i4>5</vt:i4>
      </vt:variant>
      <vt:variant>
        <vt:lpwstr/>
      </vt:variant>
      <vt:variant>
        <vt:lpwstr>_Toc274581411</vt:lpwstr>
      </vt:variant>
      <vt:variant>
        <vt:i4>1376314</vt:i4>
      </vt:variant>
      <vt:variant>
        <vt:i4>3227</vt:i4>
      </vt:variant>
      <vt:variant>
        <vt:i4>0</vt:i4>
      </vt:variant>
      <vt:variant>
        <vt:i4>5</vt:i4>
      </vt:variant>
      <vt:variant>
        <vt:lpwstr/>
      </vt:variant>
      <vt:variant>
        <vt:lpwstr>_Toc274581410</vt:lpwstr>
      </vt:variant>
      <vt:variant>
        <vt:i4>1310778</vt:i4>
      </vt:variant>
      <vt:variant>
        <vt:i4>3221</vt:i4>
      </vt:variant>
      <vt:variant>
        <vt:i4>0</vt:i4>
      </vt:variant>
      <vt:variant>
        <vt:i4>5</vt:i4>
      </vt:variant>
      <vt:variant>
        <vt:lpwstr/>
      </vt:variant>
      <vt:variant>
        <vt:lpwstr>_Toc274581409</vt:lpwstr>
      </vt:variant>
      <vt:variant>
        <vt:i4>1310778</vt:i4>
      </vt:variant>
      <vt:variant>
        <vt:i4>3215</vt:i4>
      </vt:variant>
      <vt:variant>
        <vt:i4>0</vt:i4>
      </vt:variant>
      <vt:variant>
        <vt:i4>5</vt:i4>
      </vt:variant>
      <vt:variant>
        <vt:lpwstr/>
      </vt:variant>
      <vt:variant>
        <vt:lpwstr>_Toc274581408</vt:lpwstr>
      </vt:variant>
      <vt:variant>
        <vt:i4>1310778</vt:i4>
      </vt:variant>
      <vt:variant>
        <vt:i4>3209</vt:i4>
      </vt:variant>
      <vt:variant>
        <vt:i4>0</vt:i4>
      </vt:variant>
      <vt:variant>
        <vt:i4>5</vt:i4>
      </vt:variant>
      <vt:variant>
        <vt:lpwstr/>
      </vt:variant>
      <vt:variant>
        <vt:lpwstr>_Toc274581407</vt:lpwstr>
      </vt:variant>
      <vt:variant>
        <vt:i4>1310778</vt:i4>
      </vt:variant>
      <vt:variant>
        <vt:i4>3203</vt:i4>
      </vt:variant>
      <vt:variant>
        <vt:i4>0</vt:i4>
      </vt:variant>
      <vt:variant>
        <vt:i4>5</vt:i4>
      </vt:variant>
      <vt:variant>
        <vt:lpwstr/>
      </vt:variant>
      <vt:variant>
        <vt:lpwstr>_Toc274581406</vt:lpwstr>
      </vt:variant>
      <vt:variant>
        <vt:i4>1310778</vt:i4>
      </vt:variant>
      <vt:variant>
        <vt:i4>3197</vt:i4>
      </vt:variant>
      <vt:variant>
        <vt:i4>0</vt:i4>
      </vt:variant>
      <vt:variant>
        <vt:i4>5</vt:i4>
      </vt:variant>
      <vt:variant>
        <vt:lpwstr/>
      </vt:variant>
      <vt:variant>
        <vt:lpwstr>_Toc274581405</vt:lpwstr>
      </vt:variant>
      <vt:variant>
        <vt:i4>1310778</vt:i4>
      </vt:variant>
      <vt:variant>
        <vt:i4>3191</vt:i4>
      </vt:variant>
      <vt:variant>
        <vt:i4>0</vt:i4>
      </vt:variant>
      <vt:variant>
        <vt:i4>5</vt:i4>
      </vt:variant>
      <vt:variant>
        <vt:lpwstr/>
      </vt:variant>
      <vt:variant>
        <vt:lpwstr>_Toc274581404</vt:lpwstr>
      </vt:variant>
      <vt:variant>
        <vt:i4>1310778</vt:i4>
      </vt:variant>
      <vt:variant>
        <vt:i4>3185</vt:i4>
      </vt:variant>
      <vt:variant>
        <vt:i4>0</vt:i4>
      </vt:variant>
      <vt:variant>
        <vt:i4>5</vt:i4>
      </vt:variant>
      <vt:variant>
        <vt:lpwstr/>
      </vt:variant>
      <vt:variant>
        <vt:lpwstr>_Toc274581403</vt:lpwstr>
      </vt:variant>
      <vt:variant>
        <vt:i4>1310778</vt:i4>
      </vt:variant>
      <vt:variant>
        <vt:i4>3179</vt:i4>
      </vt:variant>
      <vt:variant>
        <vt:i4>0</vt:i4>
      </vt:variant>
      <vt:variant>
        <vt:i4>5</vt:i4>
      </vt:variant>
      <vt:variant>
        <vt:lpwstr/>
      </vt:variant>
      <vt:variant>
        <vt:lpwstr>_Toc274581402</vt:lpwstr>
      </vt:variant>
      <vt:variant>
        <vt:i4>1310778</vt:i4>
      </vt:variant>
      <vt:variant>
        <vt:i4>3173</vt:i4>
      </vt:variant>
      <vt:variant>
        <vt:i4>0</vt:i4>
      </vt:variant>
      <vt:variant>
        <vt:i4>5</vt:i4>
      </vt:variant>
      <vt:variant>
        <vt:lpwstr/>
      </vt:variant>
      <vt:variant>
        <vt:lpwstr>_Toc274581401</vt:lpwstr>
      </vt:variant>
      <vt:variant>
        <vt:i4>1310778</vt:i4>
      </vt:variant>
      <vt:variant>
        <vt:i4>3167</vt:i4>
      </vt:variant>
      <vt:variant>
        <vt:i4>0</vt:i4>
      </vt:variant>
      <vt:variant>
        <vt:i4>5</vt:i4>
      </vt:variant>
      <vt:variant>
        <vt:lpwstr/>
      </vt:variant>
      <vt:variant>
        <vt:lpwstr>_Toc274581400</vt:lpwstr>
      </vt:variant>
      <vt:variant>
        <vt:i4>1900605</vt:i4>
      </vt:variant>
      <vt:variant>
        <vt:i4>3161</vt:i4>
      </vt:variant>
      <vt:variant>
        <vt:i4>0</vt:i4>
      </vt:variant>
      <vt:variant>
        <vt:i4>5</vt:i4>
      </vt:variant>
      <vt:variant>
        <vt:lpwstr/>
      </vt:variant>
      <vt:variant>
        <vt:lpwstr>_Toc274581399</vt:lpwstr>
      </vt:variant>
      <vt:variant>
        <vt:i4>1900605</vt:i4>
      </vt:variant>
      <vt:variant>
        <vt:i4>3155</vt:i4>
      </vt:variant>
      <vt:variant>
        <vt:i4>0</vt:i4>
      </vt:variant>
      <vt:variant>
        <vt:i4>5</vt:i4>
      </vt:variant>
      <vt:variant>
        <vt:lpwstr/>
      </vt:variant>
      <vt:variant>
        <vt:lpwstr>_Toc274581398</vt:lpwstr>
      </vt:variant>
      <vt:variant>
        <vt:i4>1900605</vt:i4>
      </vt:variant>
      <vt:variant>
        <vt:i4>3149</vt:i4>
      </vt:variant>
      <vt:variant>
        <vt:i4>0</vt:i4>
      </vt:variant>
      <vt:variant>
        <vt:i4>5</vt:i4>
      </vt:variant>
      <vt:variant>
        <vt:lpwstr/>
      </vt:variant>
      <vt:variant>
        <vt:lpwstr>_Toc274581397</vt:lpwstr>
      </vt:variant>
      <vt:variant>
        <vt:i4>1900605</vt:i4>
      </vt:variant>
      <vt:variant>
        <vt:i4>3143</vt:i4>
      </vt:variant>
      <vt:variant>
        <vt:i4>0</vt:i4>
      </vt:variant>
      <vt:variant>
        <vt:i4>5</vt:i4>
      </vt:variant>
      <vt:variant>
        <vt:lpwstr/>
      </vt:variant>
      <vt:variant>
        <vt:lpwstr>_Toc274581396</vt:lpwstr>
      </vt:variant>
      <vt:variant>
        <vt:i4>1900605</vt:i4>
      </vt:variant>
      <vt:variant>
        <vt:i4>3137</vt:i4>
      </vt:variant>
      <vt:variant>
        <vt:i4>0</vt:i4>
      </vt:variant>
      <vt:variant>
        <vt:i4>5</vt:i4>
      </vt:variant>
      <vt:variant>
        <vt:lpwstr/>
      </vt:variant>
      <vt:variant>
        <vt:lpwstr>_Toc274581395</vt:lpwstr>
      </vt:variant>
      <vt:variant>
        <vt:i4>1900605</vt:i4>
      </vt:variant>
      <vt:variant>
        <vt:i4>3131</vt:i4>
      </vt:variant>
      <vt:variant>
        <vt:i4>0</vt:i4>
      </vt:variant>
      <vt:variant>
        <vt:i4>5</vt:i4>
      </vt:variant>
      <vt:variant>
        <vt:lpwstr/>
      </vt:variant>
      <vt:variant>
        <vt:lpwstr>_Toc274581394</vt:lpwstr>
      </vt:variant>
      <vt:variant>
        <vt:i4>1900605</vt:i4>
      </vt:variant>
      <vt:variant>
        <vt:i4>3125</vt:i4>
      </vt:variant>
      <vt:variant>
        <vt:i4>0</vt:i4>
      </vt:variant>
      <vt:variant>
        <vt:i4>5</vt:i4>
      </vt:variant>
      <vt:variant>
        <vt:lpwstr/>
      </vt:variant>
      <vt:variant>
        <vt:lpwstr>_Toc274581393</vt:lpwstr>
      </vt:variant>
      <vt:variant>
        <vt:i4>1900605</vt:i4>
      </vt:variant>
      <vt:variant>
        <vt:i4>3119</vt:i4>
      </vt:variant>
      <vt:variant>
        <vt:i4>0</vt:i4>
      </vt:variant>
      <vt:variant>
        <vt:i4>5</vt:i4>
      </vt:variant>
      <vt:variant>
        <vt:lpwstr/>
      </vt:variant>
      <vt:variant>
        <vt:lpwstr>_Toc274581392</vt:lpwstr>
      </vt:variant>
      <vt:variant>
        <vt:i4>1900605</vt:i4>
      </vt:variant>
      <vt:variant>
        <vt:i4>3113</vt:i4>
      </vt:variant>
      <vt:variant>
        <vt:i4>0</vt:i4>
      </vt:variant>
      <vt:variant>
        <vt:i4>5</vt:i4>
      </vt:variant>
      <vt:variant>
        <vt:lpwstr/>
      </vt:variant>
      <vt:variant>
        <vt:lpwstr>_Toc274581391</vt:lpwstr>
      </vt:variant>
      <vt:variant>
        <vt:i4>1900605</vt:i4>
      </vt:variant>
      <vt:variant>
        <vt:i4>3107</vt:i4>
      </vt:variant>
      <vt:variant>
        <vt:i4>0</vt:i4>
      </vt:variant>
      <vt:variant>
        <vt:i4>5</vt:i4>
      </vt:variant>
      <vt:variant>
        <vt:lpwstr/>
      </vt:variant>
      <vt:variant>
        <vt:lpwstr>_Toc274581390</vt:lpwstr>
      </vt:variant>
      <vt:variant>
        <vt:i4>1835069</vt:i4>
      </vt:variant>
      <vt:variant>
        <vt:i4>3101</vt:i4>
      </vt:variant>
      <vt:variant>
        <vt:i4>0</vt:i4>
      </vt:variant>
      <vt:variant>
        <vt:i4>5</vt:i4>
      </vt:variant>
      <vt:variant>
        <vt:lpwstr/>
      </vt:variant>
      <vt:variant>
        <vt:lpwstr>_Toc274581389</vt:lpwstr>
      </vt:variant>
      <vt:variant>
        <vt:i4>1835069</vt:i4>
      </vt:variant>
      <vt:variant>
        <vt:i4>3095</vt:i4>
      </vt:variant>
      <vt:variant>
        <vt:i4>0</vt:i4>
      </vt:variant>
      <vt:variant>
        <vt:i4>5</vt:i4>
      </vt:variant>
      <vt:variant>
        <vt:lpwstr/>
      </vt:variant>
      <vt:variant>
        <vt:lpwstr>_Toc274581388</vt:lpwstr>
      </vt:variant>
      <vt:variant>
        <vt:i4>1835069</vt:i4>
      </vt:variant>
      <vt:variant>
        <vt:i4>3089</vt:i4>
      </vt:variant>
      <vt:variant>
        <vt:i4>0</vt:i4>
      </vt:variant>
      <vt:variant>
        <vt:i4>5</vt:i4>
      </vt:variant>
      <vt:variant>
        <vt:lpwstr/>
      </vt:variant>
      <vt:variant>
        <vt:lpwstr>_Toc274581387</vt:lpwstr>
      </vt:variant>
      <vt:variant>
        <vt:i4>1835069</vt:i4>
      </vt:variant>
      <vt:variant>
        <vt:i4>3083</vt:i4>
      </vt:variant>
      <vt:variant>
        <vt:i4>0</vt:i4>
      </vt:variant>
      <vt:variant>
        <vt:i4>5</vt:i4>
      </vt:variant>
      <vt:variant>
        <vt:lpwstr/>
      </vt:variant>
      <vt:variant>
        <vt:lpwstr>_Toc274581386</vt:lpwstr>
      </vt:variant>
      <vt:variant>
        <vt:i4>1835069</vt:i4>
      </vt:variant>
      <vt:variant>
        <vt:i4>3077</vt:i4>
      </vt:variant>
      <vt:variant>
        <vt:i4>0</vt:i4>
      </vt:variant>
      <vt:variant>
        <vt:i4>5</vt:i4>
      </vt:variant>
      <vt:variant>
        <vt:lpwstr/>
      </vt:variant>
      <vt:variant>
        <vt:lpwstr>_Toc274581385</vt:lpwstr>
      </vt:variant>
      <vt:variant>
        <vt:i4>1835069</vt:i4>
      </vt:variant>
      <vt:variant>
        <vt:i4>3071</vt:i4>
      </vt:variant>
      <vt:variant>
        <vt:i4>0</vt:i4>
      </vt:variant>
      <vt:variant>
        <vt:i4>5</vt:i4>
      </vt:variant>
      <vt:variant>
        <vt:lpwstr/>
      </vt:variant>
      <vt:variant>
        <vt:lpwstr>_Toc274581384</vt:lpwstr>
      </vt:variant>
      <vt:variant>
        <vt:i4>1835069</vt:i4>
      </vt:variant>
      <vt:variant>
        <vt:i4>3065</vt:i4>
      </vt:variant>
      <vt:variant>
        <vt:i4>0</vt:i4>
      </vt:variant>
      <vt:variant>
        <vt:i4>5</vt:i4>
      </vt:variant>
      <vt:variant>
        <vt:lpwstr/>
      </vt:variant>
      <vt:variant>
        <vt:lpwstr>_Toc274581383</vt:lpwstr>
      </vt:variant>
      <vt:variant>
        <vt:i4>1835069</vt:i4>
      </vt:variant>
      <vt:variant>
        <vt:i4>3059</vt:i4>
      </vt:variant>
      <vt:variant>
        <vt:i4>0</vt:i4>
      </vt:variant>
      <vt:variant>
        <vt:i4>5</vt:i4>
      </vt:variant>
      <vt:variant>
        <vt:lpwstr/>
      </vt:variant>
      <vt:variant>
        <vt:lpwstr>_Toc274581382</vt:lpwstr>
      </vt:variant>
      <vt:variant>
        <vt:i4>1835069</vt:i4>
      </vt:variant>
      <vt:variant>
        <vt:i4>3053</vt:i4>
      </vt:variant>
      <vt:variant>
        <vt:i4>0</vt:i4>
      </vt:variant>
      <vt:variant>
        <vt:i4>5</vt:i4>
      </vt:variant>
      <vt:variant>
        <vt:lpwstr/>
      </vt:variant>
      <vt:variant>
        <vt:lpwstr>_Toc274581381</vt:lpwstr>
      </vt:variant>
      <vt:variant>
        <vt:i4>1835069</vt:i4>
      </vt:variant>
      <vt:variant>
        <vt:i4>3047</vt:i4>
      </vt:variant>
      <vt:variant>
        <vt:i4>0</vt:i4>
      </vt:variant>
      <vt:variant>
        <vt:i4>5</vt:i4>
      </vt:variant>
      <vt:variant>
        <vt:lpwstr/>
      </vt:variant>
      <vt:variant>
        <vt:lpwstr>_Toc274581380</vt:lpwstr>
      </vt:variant>
      <vt:variant>
        <vt:i4>1245245</vt:i4>
      </vt:variant>
      <vt:variant>
        <vt:i4>3041</vt:i4>
      </vt:variant>
      <vt:variant>
        <vt:i4>0</vt:i4>
      </vt:variant>
      <vt:variant>
        <vt:i4>5</vt:i4>
      </vt:variant>
      <vt:variant>
        <vt:lpwstr/>
      </vt:variant>
      <vt:variant>
        <vt:lpwstr>_Toc274581379</vt:lpwstr>
      </vt:variant>
      <vt:variant>
        <vt:i4>1245245</vt:i4>
      </vt:variant>
      <vt:variant>
        <vt:i4>3035</vt:i4>
      </vt:variant>
      <vt:variant>
        <vt:i4>0</vt:i4>
      </vt:variant>
      <vt:variant>
        <vt:i4>5</vt:i4>
      </vt:variant>
      <vt:variant>
        <vt:lpwstr/>
      </vt:variant>
      <vt:variant>
        <vt:lpwstr>_Toc274581378</vt:lpwstr>
      </vt:variant>
      <vt:variant>
        <vt:i4>1245245</vt:i4>
      </vt:variant>
      <vt:variant>
        <vt:i4>3029</vt:i4>
      </vt:variant>
      <vt:variant>
        <vt:i4>0</vt:i4>
      </vt:variant>
      <vt:variant>
        <vt:i4>5</vt:i4>
      </vt:variant>
      <vt:variant>
        <vt:lpwstr/>
      </vt:variant>
      <vt:variant>
        <vt:lpwstr>_Toc274581377</vt:lpwstr>
      </vt:variant>
      <vt:variant>
        <vt:i4>1245245</vt:i4>
      </vt:variant>
      <vt:variant>
        <vt:i4>3023</vt:i4>
      </vt:variant>
      <vt:variant>
        <vt:i4>0</vt:i4>
      </vt:variant>
      <vt:variant>
        <vt:i4>5</vt:i4>
      </vt:variant>
      <vt:variant>
        <vt:lpwstr/>
      </vt:variant>
      <vt:variant>
        <vt:lpwstr>_Toc274581376</vt:lpwstr>
      </vt:variant>
      <vt:variant>
        <vt:i4>1245245</vt:i4>
      </vt:variant>
      <vt:variant>
        <vt:i4>3017</vt:i4>
      </vt:variant>
      <vt:variant>
        <vt:i4>0</vt:i4>
      </vt:variant>
      <vt:variant>
        <vt:i4>5</vt:i4>
      </vt:variant>
      <vt:variant>
        <vt:lpwstr/>
      </vt:variant>
      <vt:variant>
        <vt:lpwstr>_Toc274581375</vt:lpwstr>
      </vt:variant>
      <vt:variant>
        <vt:i4>1245245</vt:i4>
      </vt:variant>
      <vt:variant>
        <vt:i4>3011</vt:i4>
      </vt:variant>
      <vt:variant>
        <vt:i4>0</vt:i4>
      </vt:variant>
      <vt:variant>
        <vt:i4>5</vt:i4>
      </vt:variant>
      <vt:variant>
        <vt:lpwstr/>
      </vt:variant>
      <vt:variant>
        <vt:lpwstr>_Toc274581374</vt:lpwstr>
      </vt:variant>
      <vt:variant>
        <vt:i4>1245245</vt:i4>
      </vt:variant>
      <vt:variant>
        <vt:i4>3005</vt:i4>
      </vt:variant>
      <vt:variant>
        <vt:i4>0</vt:i4>
      </vt:variant>
      <vt:variant>
        <vt:i4>5</vt:i4>
      </vt:variant>
      <vt:variant>
        <vt:lpwstr/>
      </vt:variant>
      <vt:variant>
        <vt:lpwstr>_Toc274581373</vt:lpwstr>
      </vt:variant>
      <vt:variant>
        <vt:i4>1245245</vt:i4>
      </vt:variant>
      <vt:variant>
        <vt:i4>2999</vt:i4>
      </vt:variant>
      <vt:variant>
        <vt:i4>0</vt:i4>
      </vt:variant>
      <vt:variant>
        <vt:i4>5</vt:i4>
      </vt:variant>
      <vt:variant>
        <vt:lpwstr/>
      </vt:variant>
      <vt:variant>
        <vt:lpwstr>_Toc274581372</vt:lpwstr>
      </vt:variant>
      <vt:variant>
        <vt:i4>1245245</vt:i4>
      </vt:variant>
      <vt:variant>
        <vt:i4>2993</vt:i4>
      </vt:variant>
      <vt:variant>
        <vt:i4>0</vt:i4>
      </vt:variant>
      <vt:variant>
        <vt:i4>5</vt:i4>
      </vt:variant>
      <vt:variant>
        <vt:lpwstr/>
      </vt:variant>
      <vt:variant>
        <vt:lpwstr>_Toc274581371</vt:lpwstr>
      </vt:variant>
      <vt:variant>
        <vt:i4>1245245</vt:i4>
      </vt:variant>
      <vt:variant>
        <vt:i4>2987</vt:i4>
      </vt:variant>
      <vt:variant>
        <vt:i4>0</vt:i4>
      </vt:variant>
      <vt:variant>
        <vt:i4>5</vt:i4>
      </vt:variant>
      <vt:variant>
        <vt:lpwstr/>
      </vt:variant>
      <vt:variant>
        <vt:lpwstr>_Toc274581370</vt:lpwstr>
      </vt:variant>
      <vt:variant>
        <vt:i4>1179709</vt:i4>
      </vt:variant>
      <vt:variant>
        <vt:i4>2981</vt:i4>
      </vt:variant>
      <vt:variant>
        <vt:i4>0</vt:i4>
      </vt:variant>
      <vt:variant>
        <vt:i4>5</vt:i4>
      </vt:variant>
      <vt:variant>
        <vt:lpwstr/>
      </vt:variant>
      <vt:variant>
        <vt:lpwstr>_Toc274581369</vt:lpwstr>
      </vt:variant>
      <vt:variant>
        <vt:i4>1179709</vt:i4>
      </vt:variant>
      <vt:variant>
        <vt:i4>2975</vt:i4>
      </vt:variant>
      <vt:variant>
        <vt:i4>0</vt:i4>
      </vt:variant>
      <vt:variant>
        <vt:i4>5</vt:i4>
      </vt:variant>
      <vt:variant>
        <vt:lpwstr/>
      </vt:variant>
      <vt:variant>
        <vt:lpwstr>_Toc274581368</vt:lpwstr>
      </vt:variant>
      <vt:variant>
        <vt:i4>1179709</vt:i4>
      </vt:variant>
      <vt:variant>
        <vt:i4>2969</vt:i4>
      </vt:variant>
      <vt:variant>
        <vt:i4>0</vt:i4>
      </vt:variant>
      <vt:variant>
        <vt:i4>5</vt:i4>
      </vt:variant>
      <vt:variant>
        <vt:lpwstr/>
      </vt:variant>
      <vt:variant>
        <vt:lpwstr>_Toc274581367</vt:lpwstr>
      </vt:variant>
      <vt:variant>
        <vt:i4>1179709</vt:i4>
      </vt:variant>
      <vt:variant>
        <vt:i4>2963</vt:i4>
      </vt:variant>
      <vt:variant>
        <vt:i4>0</vt:i4>
      </vt:variant>
      <vt:variant>
        <vt:i4>5</vt:i4>
      </vt:variant>
      <vt:variant>
        <vt:lpwstr/>
      </vt:variant>
      <vt:variant>
        <vt:lpwstr>_Toc274581366</vt:lpwstr>
      </vt:variant>
      <vt:variant>
        <vt:i4>1179709</vt:i4>
      </vt:variant>
      <vt:variant>
        <vt:i4>2957</vt:i4>
      </vt:variant>
      <vt:variant>
        <vt:i4>0</vt:i4>
      </vt:variant>
      <vt:variant>
        <vt:i4>5</vt:i4>
      </vt:variant>
      <vt:variant>
        <vt:lpwstr/>
      </vt:variant>
      <vt:variant>
        <vt:lpwstr>_Toc274581365</vt:lpwstr>
      </vt:variant>
      <vt:variant>
        <vt:i4>1179709</vt:i4>
      </vt:variant>
      <vt:variant>
        <vt:i4>2951</vt:i4>
      </vt:variant>
      <vt:variant>
        <vt:i4>0</vt:i4>
      </vt:variant>
      <vt:variant>
        <vt:i4>5</vt:i4>
      </vt:variant>
      <vt:variant>
        <vt:lpwstr/>
      </vt:variant>
      <vt:variant>
        <vt:lpwstr>_Toc274581364</vt:lpwstr>
      </vt:variant>
      <vt:variant>
        <vt:i4>1179709</vt:i4>
      </vt:variant>
      <vt:variant>
        <vt:i4>2945</vt:i4>
      </vt:variant>
      <vt:variant>
        <vt:i4>0</vt:i4>
      </vt:variant>
      <vt:variant>
        <vt:i4>5</vt:i4>
      </vt:variant>
      <vt:variant>
        <vt:lpwstr/>
      </vt:variant>
      <vt:variant>
        <vt:lpwstr>_Toc274581363</vt:lpwstr>
      </vt:variant>
      <vt:variant>
        <vt:i4>1179709</vt:i4>
      </vt:variant>
      <vt:variant>
        <vt:i4>2939</vt:i4>
      </vt:variant>
      <vt:variant>
        <vt:i4>0</vt:i4>
      </vt:variant>
      <vt:variant>
        <vt:i4>5</vt:i4>
      </vt:variant>
      <vt:variant>
        <vt:lpwstr/>
      </vt:variant>
      <vt:variant>
        <vt:lpwstr>_Toc274581362</vt:lpwstr>
      </vt:variant>
      <vt:variant>
        <vt:i4>1179709</vt:i4>
      </vt:variant>
      <vt:variant>
        <vt:i4>2933</vt:i4>
      </vt:variant>
      <vt:variant>
        <vt:i4>0</vt:i4>
      </vt:variant>
      <vt:variant>
        <vt:i4>5</vt:i4>
      </vt:variant>
      <vt:variant>
        <vt:lpwstr/>
      </vt:variant>
      <vt:variant>
        <vt:lpwstr>_Toc274581361</vt:lpwstr>
      </vt:variant>
      <vt:variant>
        <vt:i4>1179709</vt:i4>
      </vt:variant>
      <vt:variant>
        <vt:i4>2927</vt:i4>
      </vt:variant>
      <vt:variant>
        <vt:i4>0</vt:i4>
      </vt:variant>
      <vt:variant>
        <vt:i4>5</vt:i4>
      </vt:variant>
      <vt:variant>
        <vt:lpwstr/>
      </vt:variant>
      <vt:variant>
        <vt:lpwstr>_Toc274581360</vt:lpwstr>
      </vt:variant>
      <vt:variant>
        <vt:i4>1114173</vt:i4>
      </vt:variant>
      <vt:variant>
        <vt:i4>2921</vt:i4>
      </vt:variant>
      <vt:variant>
        <vt:i4>0</vt:i4>
      </vt:variant>
      <vt:variant>
        <vt:i4>5</vt:i4>
      </vt:variant>
      <vt:variant>
        <vt:lpwstr/>
      </vt:variant>
      <vt:variant>
        <vt:lpwstr>_Toc274581359</vt:lpwstr>
      </vt:variant>
      <vt:variant>
        <vt:i4>1114173</vt:i4>
      </vt:variant>
      <vt:variant>
        <vt:i4>2915</vt:i4>
      </vt:variant>
      <vt:variant>
        <vt:i4>0</vt:i4>
      </vt:variant>
      <vt:variant>
        <vt:i4>5</vt:i4>
      </vt:variant>
      <vt:variant>
        <vt:lpwstr/>
      </vt:variant>
      <vt:variant>
        <vt:lpwstr>_Toc274581358</vt:lpwstr>
      </vt:variant>
      <vt:variant>
        <vt:i4>1114173</vt:i4>
      </vt:variant>
      <vt:variant>
        <vt:i4>2909</vt:i4>
      </vt:variant>
      <vt:variant>
        <vt:i4>0</vt:i4>
      </vt:variant>
      <vt:variant>
        <vt:i4>5</vt:i4>
      </vt:variant>
      <vt:variant>
        <vt:lpwstr/>
      </vt:variant>
      <vt:variant>
        <vt:lpwstr>_Toc274581357</vt:lpwstr>
      </vt:variant>
      <vt:variant>
        <vt:i4>1114173</vt:i4>
      </vt:variant>
      <vt:variant>
        <vt:i4>2903</vt:i4>
      </vt:variant>
      <vt:variant>
        <vt:i4>0</vt:i4>
      </vt:variant>
      <vt:variant>
        <vt:i4>5</vt:i4>
      </vt:variant>
      <vt:variant>
        <vt:lpwstr/>
      </vt:variant>
      <vt:variant>
        <vt:lpwstr>_Toc274581356</vt:lpwstr>
      </vt:variant>
      <vt:variant>
        <vt:i4>1114173</vt:i4>
      </vt:variant>
      <vt:variant>
        <vt:i4>2897</vt:i4>
      </vt:variant>
      <vt:variant>
        <vt:i4>0</vt:i4>
      </vt:variant>
      <vt:variant>
        <vt:i4>5</vt:i4>
      </vt:variant>
      <vt:variant>
        <vt:lpwstr/>
      </vt:variant>
      <vt:variant>
        <vt:lpwstr>_Toc274581355</vt:lpwstr>
      </vt:variant>
      <vt:variant>
        <vt:i4>1114173</vt:i4>
      </vt:variant>
      <vt:variant>
        <vt:i4>2891</vt:i4>
      </vt:variant>
      <vt:variant>
        <vt:i4>0</vt:i4>
      </vt:variant>
      <vt:variant>
        <vt:i4>5</vt:i4>
      </vt:variant>
      <vt:variant>
        <vt:lpwstr/>
      </vt:variant>
      <vt:variant>
        <vt:lpwstr>_Toc274581354</vt:lpwstr>
      </vt:variant>
      <vt:variant>
        <vt:i4>1114173</vt:i4>
      </vt:variant>
      <vt:variant>
        <vt:i4>2885</vt:i4>
      </vt:variant>
      <vt:variant>
        <vt:i4>0</vt:i4>
      </vt:variant>
      <vt:variant>
        <vt:i4>5</vt:i4>
      </vt:variant>
      <vt:variant>
        <vt:lpwstr/>
      </vt:variant>
      <vt:variant>
        <vt:lpwstr>_Toc274581353</vt:lpwstr>
      </vt:variant>
      <vt:variant>
        <vt:i4>1114173</vt:i4>
      </vt:variant>
      <vt:variant>
        <vt:i4>2879</vt:i4>
      </vt:variant>
      <vt:variant>
        <vt:i4>0</vt:i4>
      </vt:variant>
      <vt:variant>
        <vt:i4>5</vt:i4>
      </vt:variant>
      <vt:variant>
        <vt:lpwstr/>
      </vt:variant>
      <vt:variant>
        <vt:lpwstr>_Toc274581352</vt:lpwstr>
      </vt:variant>
      <vt:variant>
        <vt:i4>1114173</vt:i4>
      </vt:variant>
      <vt:variant>
        <vt:i4>2873</vt:i4>
      </vt:variant>
      <vt:variant>
        <vt:i4>0</vt:i4>
      </vt:variant>
      <vt:variant>
        <vt:i4>5</vt:i4>
      </vt:variant>
      <vt:variant>
        <vt:lpwstr/>
      </vt:variant>
      <vt:variant>
        <vt:lpwstr>_Toc274581351</vt:lpwstr>
      </vt:variant>
      <vt:variant>
        <vt:i4>1114173</vt:i4>
      </vt:variant>
      <vt:variant>
        <vt:i4>2867</vt:i4>
      </vt:variant>
      <vt:variant>
        <vt:i4>0</vt:i4>
      </vt:variant>
      <vt:variant>
        <vt:i4>5</vt:i4>
      </vt:variant>
      <vt:variant>
        <vt:lpwstr/>
      </vt:variant>
      <vt:variant>
        <vt:lpwstr>_Toc274581350</vt:lpwstr>
      </vt:variant>
      <vt:variant>
        <vt:i4>1048637</vt:i4>
      </vt:variant>
      <vt:variant>
        <vt:i4>2861</vt:i4>
      </vt:variant>
      <vt:variant>
        <vt:i4>0</vt:i4>
      </vt:variant>
      <vt:variant>
        <vt:i4>5</vt:i4>
      </vt:variant>
      <vt:variant>
        <vt:lpwstr/>
      </vt:variant>
      <vt:variant>
        <vt:lpwstr>_Toc274581349</vt:lpwstr>
      </vt:variant>
      <vt:variant>
        <vt:i4>1048637</vt:i4>
      </vt:variant>
      <vt:variant>
        <vt:i4>2855</vt:i4>
      </vt:variant>
      <vt:variant>
        <vt:i4>0</vt:i4>
      </vt:variant>
      <vt:variant>
        <vt:i4>5</vt:i4>
      </vt:variant>
      <vt:variant>
        <vt:lpwstr/>
      </vt:variant>
      <vt:variant>
        <vt:lpwstr>_Toc274581348</vt:lpwstr>
      </vt:variant>
      <vt:variant>
        <vt:i4>1048637</vt:i4>
      </vt:variant>
      <vt:variant>
        <vt:i4>2849</vt:i4>
      </vt:variant>
      <vt:variant>
        <vt:i4>0</vt:i4>
      </vt:variant>
      <vt:variant>
        <vt:i4>5</vt:i4>
      </vt:variant>
      <vt:variant>
        <vt:lpwstr/>
      </vt:variant>
      <vt:variant>
        <vt:lpwstr>_Toc274581347</vt:lpwstr>
      </vt:variant>
      <vt:variant>
        <vt:i4>1048637</vt:i4>
      </vt:variant>
      <vt:variant>
        <vt:i4>2843</vt:i4>
      </vt:variant>
      <vt:variant>
        <vt:i4>0</vt:i4>
      </vt:variant>
      <vt:variant>
        <vt:i4>5</vt:i4>
      </vt:variant>
      <vt:variant>
        <vt:lpwstr/>
      </vt:variant>
      <vt:variant>
        <vt:lpwstr>_Toc274581346</vt:lpwstr>
      </vt:variant>
      <vt:variant>
        <vt:i4>1048637</vt:i4>
      </vt:variant>
      <vt:variant>
        <vt:i4>2837</vt:i4>
      </vt:variant>
      <vt:variant>
        <vt:i4>0</vt:i4>
      </vt:variant>
      <vt:variant>
        <vt:i4>5</vt:i4>
      </vt:variant>
      <vt:variant>
        <vt:lpwstr/>
      </vt:variant>
      <vt:variant>
        <vt:lpwstr>_Toc274581345</vt:lpwstr>
      </vt:variant>
      <vt:variant>
        <vt:i4>1048637</vt:i4>
      </vt:variant>
      <vt:variant>
        <vt:i4>2831</vt:i4>
      </vt:variant>
      <vt:variant>
        <vt:i4>0</vt:i4>
      </vt:variant>
      <vt:variant>
        <vt:i4>5</vt:i4>
      </vt:variant>
      <vt:variant>
        <vt:lpwstr/>
      </vt:variant>
      <vt:variant>
        <vt:lpwstr>_Toc274581344</vt:lpwstr>
      </vt:variant>
      <vt:variant>
        <vt:i4>1048637</vt:i4>
      </vt:variant>
      <vt:variant>
        <vt:i4>2825</vt:i4>
      </vt:variant>
      <vt:variant>
        <vt:i4>0</vt:i4>
      </vt:variant>
      <vt:variant>
        <vt:i4>5</vt:i4>
      </vt:variant>
      <vt:variant>
        <vt:lpwstr/>
      </vt:variant>
      <vt:variant>
        <vt:lpwstr>_Toc274581343</vt:lpwstr>
      </vt:variant>
      <vt:variant>
        <vt:i4>1048637</vt:i4>
      </vt:variant>
      <vt:variant>
        <vt:i4>2819</vt:i4>
      </vt:variant>
      <vt:variant>
        <vt:i4>0</vt:i4>
      </vt:variant>
      <vt:variant>
        <vt:i4>5</vt:i4>
      </vt:variant>
      <vt:variant>
        <vt:lpwstr/>
      </vt:variant>
      <vt:variant>
        <vt:lpwstr>_Toc274581342</vt:lpwstr>
      </vt:variant>
      <vt:variant>
        <vt:i4>1048637</vt:i4>
      </vt:variant>
      <vt:variant>
        <vt:i4>2813</vt:i4>
      </vt:variant>
      <vt:variant>
        <vt:i4>0</vt:i4>
      </vt:variant>
      <vt:variant>
        <vt:i4>5</vt:i4>
      </vt:variant>
      <vt:variant>
        <vt:lpwstr/>
      </vt:variant>
      <vt:variant>
        <vt:lpwstr>_Toc274581341</vt:lpwstr>
      </vt:variant>
      <vt:variant>
        <vt:i4>1048637</vt:i4>
      </vt:variant>
      <vt:variant>
        <vt:i4>2807</vt:i4>
      </vt:variant>
      <vt:variant>
        <vt:i4>0</vt:i4>
      </vt:variant>
      <vt:variant>
        <vt:i4>5</vt:i4>
      </vt:variant>
      <vt:variant>
        <vt:lpwstr/>
      </vt:variant>
      <vt:variant>
        <vt:lpwstr>_Toc274581340</vt:lpwstr>
      </vt:variant>
      <vt:variant>
        <vt:i4>1507389</vt:i4>
      </vt:variant>
      <vt:variant>
        <vt:i4>2801</vt:i4>
      </vt:variant>
      <vt:variant>
        <vt:i4>0</vt:i4>
      </vt:variant>
      <vt:variant>
        <vt:i4>5</vt:i4>
      </vt:variant>
      <vt:variant>
        <vt:lpwstr/>
      </vt:variant>
      <vt:variant>
        <vt:lpwstr>_Toc274581339</vt:lpwstr>
      </vt:variant>
      <vt:variant>
        <vt:i4>1507389</vt:i4>
      </vt:variant>
      <vt:variant>
        <vt:i4>2795</vt:i4>
      </vt:variant>
      <vt:variant>
        <vt:i4>0</vt:i4>
      </vt:variant>
      <vt:variant>
        <vt:i4>5</vt:i4>
      </vt:variant>
      <vt:variant>
        <vt:lpwstr/>
      </vt:variant>
      <vt:variant>
        <vt:lpwstr>_Toc274581338</vt:lpwstr>
      </vt:variant>
      <vt:variant>
        <vt:i4>1507389</vt:i4>
      </vt:variant>
      <vt:variant>
        <vt:i4>2789</vt:i4>
      </vt:variant>
      <vt:variant>
        <vt:i4>0</vt:i4>
      </vt:variant>
      <vt:variant>
        <vt:i4>5</vt:i4>
      </vt:variant>
      <vt:variant>
        <vt:lpwstr/>
      </vt:variant>
      <vt:variant>
        <vt:lpwstr>_Toc274581337</vt:lpwstr>
      </vt:variant>
      <vt:variant>
        <vt:i4>1507389</vt:i4>
      </vt:variant>
      <vt:variant>
        <vt:i4>2783</vt:i4>
      </vt:variant>
      <vt:variant>
        <vt:i4>0</vt:i4>
      </vt:variant>
      <vt:variant>
        <vt:i4>5</vt:i4>
      </vt:variant>
      <vt:variant>
        <vt:lpwstr/>
      </vt:variant>
      <vt:variant>
        <vt:lpwstr>_Toc274581336</vt:lpwstr>
      </vt:variant>
      <vt:variant>
        <vt:i4>1507389</vt:i4>
      </vt:variant>
      <vt:variant>
        <vt:i4>2777</vt:i4>
      </vt:variant>
      <vt:variant>
        <vt:i4>0</vt:i4>
      </vt:variant>
      <vt:variant>
        <vt:i4>5</vt:i4>
      </vt:variant>
      <vt:variant>
        <vt:lpwstr/>
      </vt:variant>
      <vt:variant>
        <vt:lpwstr>_Toc274581335</vt:lpwstr>
      </vt:variant>
      <vt:variant>
        <vt:i4>1507389</vt:i4>
      </vt:variant>
      <vt:variant>
        <vt:i4>2771</vt:i4>
      </vt:variant>
      <vt:variant>
        <vt:i4>0</vt:i4>
      </vt:variant>
      <vt:variant>
        <vt:i4>5</vt:i4>
      </vt:variant>
      <vt:variant>
        <vt:lpwstr/>
      </vt:variant>
      <vt:variant>
        <vt:lpwstr>_Toc274581334</vt:lpwstr>
      </vt:variant>
      <vt:variant>
        <vt:i4>1507389</vt:i4>
      </vt:variant>
      <vt:variant>
        <vt:i4>2765</vt:i4>
      </vt:variant>
      <vt:variant>
        <vt:i4>0</vt:i4>
      </vt:variant>
      <vt:variant>
        <vt:i4>5</vt:i4>
      </vt:variant>
      <vt:variant>
        <vt:lpwstr/>
      </vt:variant>
      <vt:variant>
        <vt:lpwstr>_Toc274581333</vt:lpwstr>
      </vt:variant>
      <vt:variant>
        <vt:i4>1507389</vt:i4>
      </vt:variant>
      <vt:variant>
        <vt:i4>2759</vt:i4>
      </vt:variant>
      <vt:variant>
        <vt:i4>0</vt:i4>
      </vt:variant>
      <vt:variant>
        <vt:i4>5</vt:i4>
      </vt:variant>
      <vt:variant>
        <vt:lpwstr/>
      </vt:variant>
      <vt:variant>
        <vt:lpwstr>_Toc274581332</vt:lpwstr>
      </vt:variant>
      <vt:variant>
        <vt:i4>1507389</vt:i4>
      </vt:variant>
      <vt:variant>
        <vt:i4>2753</vt:i4>
      </vt:variant>
      <vt:variant>
        <vt:i4>0</vt:i4>
      </vt:variant>
      <vt:variant>
        <vt:i4>5</vt:i4>
      </vt:variant>
      <vt:variant>
        <vt:lpwstr/>
      </vt:variant>
      <vt:variant>
        <vt:lpwstr>_Toc274581331</vt:lpwstr>
      </vt:variant>
      <vt:variant>
        <vt:i4>1507389</vt:i4>
      </vt:variant>
      <vt:variant>
        <vt:i4>2747</vt:i4>
      </vt:variant>
      <vt:variant>
        <vt:i4>0</vt:i4>
      </vt:variant>
      <vt:variant>
        <vt:i4>5</vt:i4>
      </vt:variant>
      <vt:variant>
        <vt:lpwstr/>
      </vt:variant>
      <vt:variant>
        <vt:lpwstr>_Toc274581330</vt:lpwstr>
      </vt:variant>
      <vt:variant>
        <vt:i4>1441853</vt:i4>
      </vt:variant>
      <vt:variant>
        <vt:i4>2741</vt:i4>
      </vt:variant>
      <vt:variant>
        <vt:i4>0</vt:i4>
      </vt:variant>
      <vt:variant>
        <vt:i4>5</vt:i4>
      </vt:variant>
      <vt:variant>
        <vt:lpwstr/>
      </vt:variant>
      <vt:variant>
        <vt:lpwstr>_Toc274581329</vt:lpwstr>
      </vt:variant>
      <vt:variant>
        <vt:i4>1441853</vt:i4>
      </vt:variant>
      <vt:variant>
        <vt:i4>2735</vt:i4>
      </vt:variant>
      <vt:variant>
        <vt:i4>0</vt:i4>
      </vt:variant>
      <vt:variant>
        <vt:i4>5</vt:i4>
      </vt:variant>
      <vt:variant>
        <vt:lpwstr/>
      </vt:variant>
      <vt:variant>
        <vt:lpwstr>_Toc274581328</vt:lpwstr>
      </vt:variant>
      <vt:variant>
        <vt:i4>1441853</vt:i4>
      </vt:variant>
      <vt:variant>
        <vt:i4>2729</vt:i4>
      </vt:variant>
      <vt:variant>
        <vt:i4>0</vt:i4>
      </vt:variant>
      <vt:variant>
        <vt:i4>5</vt:i4>
      </vt:variant>
      <vt:variant>
        <vt:lpwstr/>
      </vt:variant>
      <vt:variant>
        <vt:lpwstr>_Toc274581327</vt:lpwstr>
      </vt:variant>
      <vt:variant>
        <vt:i4>1441853</vt:i4>
      </vt:variant>
      <vt:variant>
        <vt:i4>2723</vt:i4>
      </vt:variant>
      <vt:variant>
        <vt:i4>0</vt:i4>
      </vt:variant>
      <vt:variant>
        <vt:i4>5</vt:i4>
      </vt:variant>
      <vt:variant>
        <vt:lpwstr/>
      </vt:variant>
      <vt:variant>
        <vt:lpwstr>_Toc274581326</vt:lpwstr>
      </vt:variant>
      <vt:variant>
        <vt:i4>1441853</vt:i4>
      </vt:variant>
      <vt:variant>
        <vt:i4>2717</vt:i4>
      </vt:variant>
      <vt:variant>
        <vt:i4>0</vt:i4>
      </vt:variant>
      <vt:variant>
        <vt:i4>5</vt:i4>
      </vt:variant>
      <vt:variant>
        <vt:lpwstr/>
      </vt:variant>
      <vt:variant>
        <vt:lpwstr>_Toc274581325</vt:lpwstr>
      </vt:variant>
      <vt:variant>
        <vt:i4>1441853</vt:i4>
      </vt:variant>
      <vt:variant>
        <vt:i4>2711</vt:i4>
      </vt:variant>
      <vt:variant>
        <vt:i4>0</vt:i4>
      </vt:variant>
      <vt:variant>
        <vt:i4>5</vt:i4>
      </vt:variant>
      <vt:variant>
        <vt:lpwstr/>
      </vt:variant>
      <vt:variant>
        <vt:lpwstr>_Toc274581324</vt:lpwstr>
      </vt:variant>
      <vt:variant>
        <vt:i4>1441853</vt:i4>
      </vt:variant>
      <vt:variant>
        <vt:i4>2705</vt:i4>
      </vt:variant>
      <vt:variant>
        <vt:i4>0</vt:i4>
      </vt:variant>
      <vt:variant>
        <vt:i4>5</vt:i4>
      </vt:variant>
      <vt:variant>
        <vt:lpwstr/>
      </vt:variant>
      <vt:variant>
        <vt:lpwstr>_Toc274581323</vt:lpwstr>
      </vt:variant>
      <vt:variant>
        <vt:i4>1441853</vt:i4>
      </vt:variant>
      <vt:variant>
        <vt:i4>2699</vt:i4>
      </vt:variant>
      <vt:variant>
        <vt:i4>0</vt:i4>
      </vt:variant>
      <vt:variant>
        <vt:i4>5</vt:i4>
      </vt:variant>
      <vt:variant>
        <vt:lpwstr/>
      </vt:variant>
      <vt:variant>
        <vt:lpwstr>_Toc274581322</vt:lpwstr>
      </vt:variant>
      <vt:variant>
        <vt:i4>1441853</vt:i4>
      </vt:variant>
      <vt:variant>
        <vt:i4>2693</vt:i4>
      </vt:variant>
      <vt:variant>
        <vt:i4>0</vt:i4>
      </vt:variant>
      <vt:variant>
        <vt:i4>5</vt:i4>
      </vt:variant>
      <vt:variant>
        <vt:lpwstr/>
      </vt:variant>
      <vt:variant>
        <vt:lpwstr>_Toc274581321</vt:lpwstr>
      </vt:variant>
      <vt:variant>
        <vt:i4>1441853</vt:i4>
      </vt:variant>
      <vt:variant>
        <vt:i4>2687</vt:i4>
      </vt:variant>
      <vt:variant>
        <vt:i4>0</vt:i4>
      </vt:variant>
      <vt:variant>
        <vt:i4>5</vt:i4>
      </vt:variant>
      <vt:variant>
        <vt:lpwstr/>
      </vt:variant>
      <vt:variant>
        <vt:lpwstr>_Toc274581320</vt:lpwstr>
      </vt:variant>
      <vt:variant>
        <vt:i4>1376317</vt:i4>
      </vt:variant>
      <vt:variant>
        <vt:i4>2681</vt:i4>
      </vt:variant>
      <vt:variant>
        <vt:i4>0</vt:i4>
      </vt:variant>
      <vt:variant>
        <vt:i4>5</vt:i4>
      </vt:variant>
      <vt:variant>
        <vt:lpwstr/>
      </vt:variant>
      <vt:variant>
        <vt:lpwstr>_Toc274581319</vt:lpwstr>
      </vt:variant>
      <vt:variant>
        <vt:i4>1376317</vt:i4>
      </vt:variant>
      <vt:variant>
        <vt:i4>2675</vt:i4>
      </vt:variant>
      <vt:variant>
        <vt:i4>0</vt:i4>
      </vt:variant>
      <vt:variant>
        <vt:i4>5</vt:i4>
      </vt:variant>
      <vt:variant>
        <vt:lpwstr/>
      </vt:variant>
      <vt:variant>
        <vt:lpwstr>_Toc274581318</vt:lpwstr>
      </vt:variant>
      <vt:variant>
        <vt:i4>1376317</vt:i4>
      </vt:variant>
      <vt:variant>
        <vt:i4>2669</vt:i4>
      </vt:variant>
      <vt:variant>
        <vt:i4>0</vt:i4>
      </vt:variant>
      <vt:variant>
        <vt:i4>5</vt:i4>
      </vt:variant>
      <vt:variant>
        <vt:lpwstr/>
      </vt:variant>
      <vt:variant>
        <vt:lpwstr>_Toc274581317</vt:lpwstr>
      </vt:variant>
      <vt:variant>
        <vt:i4>1376317</vt:i4>
      </vt:variant>
      <vt:variant>
        <vt:i4>2663</vt:i4>
      </vt:variant>
      <vt:variant>
        <vt:i4>0</vt:i4>
      </vt:variant>
      <vt:variant>
        <vt:i4>5</vt:i4>
      </vt:variant>
      <vt:variant>
        <vt:lpwstr/>
      </vt:variant>
      <vt:variant>
        <vt:lpwstr>_Toc274581316</vt:lpwstr>
      </vt:variant>
      <vt:variant>
        <vt:i4>1376317</vt:i4>
      </vt:variant>
      <vt:variant>
        <vt:i4>2657</vt:i4>
      </vt:variant>
      <vt:variant>
        <vt:i4>0</vt:i4>
      </vt:variant>
      <vt:variant>
        <vt:i4>5</vt:i4>
      </vt:variant>
      <vt:variant>
        <vt:lpwstr/>
      </vt:variant>
      <vt:variant>
        <vt:lpwstr>_Toc274581315</vt:lpwstr>
      </vt:variant>
      <vt:variant>
        <vt:i4>1376317</vt:i4>
      </vt:variant>
      <vt:variant>
        <vt:i4>2651</vt:i4>
      </vt:variant>
      <vt:variant>
        <vt:i4>0</vt:i4>
      </vt:variant>
      <vt:variant>
        <vt:i4>5</vt:i4>
      </vt:variant>
      <vt:variant>
        <vt:lpwstr/>
      </vt:variant>
      <vt:variant>
        <vt:lpwstr>_Toc274581314</vt:lpwstr>
      </vt:variant>
      <vt:variant>
        <vt:i4>1376317</vt:i4>
      </vt:variant>
      <vt:variant>
        <vt:i4>2645</vt:i4>
      </vt:variant>
      <vt:variant>
        <vt:i4>0</vt:i4>
      </vt:variant>
      <vt:variant>
        <vt:i4>5</vt:i4>
      </vt:variant>
      <vt:variant>
        <vt:lpwstr/>
      </vt:variant>
      <vt:variant>
        <vt:lpwstr>_Toc274581313</vt:lpwstr>
      </vt:variant>
      <vt:variant>
        <vt:i4>1376317</vt:i4>
      </vt:variant>
      <vt:variant>
        <vt:i4>2639</vt:i4>
      </vt:variant>
      <vt:variant>
        <vt:i4>0</vt:i4>
      </vt:variant>
      <vt:variant>
        <vt:i4>5</vt:i4>
      </vt:variant>
      <vt:variant>
        <vt:lpwstr/>
      </vt:variant>
      <vt:variant>
        <vt:lpwstr>_Toc274581312</vt:lpwstr>
      </vt:variant>
      <vt:variant>
        <vt:i4>1376317</vt:i4>
      </vt:variant>
      <vt:variant>
        <vt:i4>2633</vt:i4>
      </vt:variant>
      <vt:variant>
        <vt:i4>0</vt:i4>
      </vt:variant>
      <vt:variant>
        <vt:i4>5</vt:i4>
      </vt:variant>
      <vt:variant>
        <vt:lpwstr/>
      </vt:variant>
      <vt:variant>
        <vt:lpwstr>_Toc274581311</vt:lpwstr>
      </vt:variant>
      <vt:variant>
        <vt:i4>1376317</vt:i4>
      </vt:variant>
      <vt:variant>
        <vt:i4>2627</vt:i4>
      </vt:variant>
      <vt:variant>
        <vt:i4>0</vt:i4>
      </vt:variant>
      <vt:variant>
        <vt:i4>5</vt:i4>
      </vt:variant>
      <vt:variant>
        <vt:lpwstr/>
      </vt:variant>
      <vt:variant>
        <vt:lpwstr>_Toc274581310</vt:lpwstr>
      </vt:variant>
      <vt:variant>
        <vt:i4>1310781</vt:i4>
      </vt:variant>
      <vt:variant>
        <vt:i4>2621</vt:i4>
      </vt:variant>
      <vt:variant>
        <vt:i4>0</vt:i4>
      </vt:variant>
      <vt:variant>
        <vt:i4>5</vt:i4>
      </vt:variant>
      <vt:variant>
        <vt:lpwstr/>
      </vt:variant>
      <vt:variant>
        <vt:lpwstr>_Toc274581309</vt:lpwstr>
      </vt:variant>
      <vt:variant>
        <vt:i4>1310781</vt:i4>
      </vt:variant>
      <vt:variant>
        <vt:i4>2615</vt:i4>
      </vt:variant>
      <vt:variant>
        <vt:i4>0</vt:i4>
      </vt:variant>
      <vt:variant>
        <vt:i4>5</vt:i4>
      </vt:variant>
      <vt:variant>
        <vt:lpwstr/>
      </vt:variant>
      <vt:variant>
        <vt:lpwstr>_Toc274581308</vt:lpwstr>
      </vt:variant>
      <vt:variant>
        <vt:i4>1310781</vt:i4>
      </vt:variant>
      <vt:variant>
        <vt:i4>2609</vt:i4>
      </vt:variant>
      <vt:variant>
        <vt:i4>0</vt:i4>
      </vt:variant>
      <vt:variant>
        <vt:i4>5</vt:i4>
      </vt:variant>
      <vt:variant>
        <vt:lpwstr/>
      </vt:variant>
      <vt:variant>
        <vt:lpwstr>_Toc274581307</vt:lpwstr>
      </vt:variant>
      <vt:variant>
        <vt:i4>1310781</vt:i4>
      </vt:variant>
      <vt:variant>
        <vt:i4>2603</vt:i4>
      </vt:variant>
      <vt:variant>
        <vt:i4>0</vt:i4>
      </vt:variant>
      <vt:variant>
        <vt:i4>5</vt:i4>
      </vt:variant>
      <vt:variant>
        <vt:lpwstr/>
      </vt:variant>
      <vt:variant>
        <vt:lpwstr>_Toc274581306</vt:lpwstr>
      </vt:variant>
      <vt:variant>
        <vt:i4>1310781</vt:i4>
      </vt:variant>
      <vt:variant>
        <vt:i4>2597</vt:i4>
      </vt:variant>
      <vt:variant>
        <vt:i4>0</vt:i4>
      </vt:variant>
      <vt:variant>
        <vt:i4>5</vt:i4>
      </vt:variant>
      <vt:variant>
        <vt:lpwstr/>
      </vt:variant>
      <vt:variant>
        <vt:lpwstr>_Toc274581305</vt:lpwstr>
      </vt:variant>
      <vt:variant>
        <vt:i4>1310781</vt:i4>
      </vt:variant>
      <vt:variant>
        <vt:i4>2591</vt:i4>
      </vt:variant>
      <vt:variant>
        <vt:i4>0</vt:i4>
      </vt:variant>
      <vt:variant>
        <vt:i4>5</vt:i4>
      </vt:variant>
      <vt:variant>
        <vt:lpwstr/>
      </vt:variant>
      <vt:variant>
        <vt:lpwstr>_Toc274581304</vt:lpwstr>
      </vt:variant>
      <vt:variant>
        <vt:i4>1310781</vt:i4>
      </vt:variant>
      <vt:variant>
        <vt:i4>2585</vt:i4>
      </vt:variant>
      <vt:variant>
        <vt:i4>0</vt:i4>
      </vt:variant>
      <vt:variant>
        <vt:i4>5</vt:i4>
      </vt:variant>
      <vt:variant>
        <vt:lpwstr/>
      </vt:variant>
      <vt:variant>
        <vt:lpwstr>_Toc274581303</vt:lpwstr>
      </vt:variant>
      <vt:variant>
        <vt:i4>1310781</vt:i4>
      </vt:variant>
      <vt:variant>
        <vt:i4>2579</vt:i4>
      </vt:variant>
      <vt:variant>
        <vt:i4>0</vt:i4>
      </vt:variant>
      <vt:variant>
        <vt:i4>5</vt:i4>
      </vt:variant>
      <vt:variant>
        <vt:lpwstr/>
      </vt:variant>
      <vt:variant>
        <vt:lpwstr>_Toc274581302</vt:lpwstr>
      </vt:variant>
      <vt:variant>
        <vt:i4>1310781</vt:i4>
      </vt:variant>
      <vt:variant>
        <vt:i4>2573</vt:i4>
      </vt:variant>
      <vt:variant>
        <vt:i4>0</vt:i4>
      </vt:variant>
      <vt:variant>
        <vt:i4>5</vt:i4>
      </vt:variant>
      <vt:variant>
        <vt:lpwstr/>
      </vt:variant>
      <vt:variant>
        <vt:lpwstr>_Toc274581301</vt:lpwstr>
      </vt:variant>
      <vt:variant>
        <vt:i4>1310781</vt:i4>
      </vt:variant>
      <vt:variant>
        <vt:i4>2567</vt:i4>
      </vt:variant>
      <vt:variant>
        <vt:i4>0</vt:i4>
      </vt:variant>
      <vt:variant>
        <vt:i4>5</vt:i4>
      </vt:variant>
      <vt:variant>
        <vt:lpwstr/>
      </vt:variant>
      <vt:variant>
        <vt:lpwstr>_Toc274581300</vt:lpwstr>
      </vt:variant>
      <vt:variant>
        <vt:i4>1900604</vt:i4>
      </vt:variant>
      <vt:variant>
        <vt:i4>2561</vt:i4>
      </vt:variant>
      <vt:variant>
        <vt:i4>0</vt:i4>
      </vt:variant>
      <vt:variant>
        <vt:i4>5</vt:i4>
      </vt:variant>
      <vt:variant>
        <vt:lpwstr/>
      </vt:variant>
      <vt:variant>
        <vt:lpwstr>_Toc274581299</vt:lpwstr>
      </vt:variant>
      <vt:variant>
        <vt:i4>1900604</vt:i4>
      </vt:variant>
      <vt:variant>
        <vt:i4>2555</vt:i4>
      </vt:variant>
      <vt:variant>
        <vt:i4>0</vt:i4>
      </vt:variant>
      <vt:variant>
        <vt:i4>5</vt:i4>
      </vt:variant>
      <vt:variant>
        <vt:lpwstr/>
      </vt:variant>
      <vt:variant>
        <vt:lpwstr>_Toc274581298</vt:lpwstr>
      </vt:variant>
      <vt:variant>
        <vt:i4>1900604</vt:i4>
      </vt:variant>
      <vt:variant>
        <vt:i4>2549</vt:i4>
      </vt:variant>
      <vt:variant>
        <vt:i4>0</vt:i4>
      </vt:variant>
      <vt:variant>
        <vt:i4>5</vt:i4>
      </vt:variant>
      <vt:variant>
        <vt:lpwstr/>
      </vt:variant>
      <vt:variant>
        <vt:lpwstr>_Toc274581297</vt:lpwstr>
      </vt:variant>
      <vt:variant>
        <vt:i4>1900604</vt:i4>
      </vt:variant>
      <vt:variant>
        <vt:i4>2543</vt:i4>
      </vt:variant>
      <vt:variant>
        <vt:i4>0</vt:i4>
      </vt:variant>
      <vt:variant>
        <vt:i4>5</vt:i4>
      </vt:variant>
      <vt:variant>
        <vt:lpwstr/>
      </vt:variant>
      <vt:variant>
        <vt:lpwstr>_Toc274581296</vt:lpwstr>
      </vt:variant>
      <vt:variant>
        <vt:i4>1900604</vt:i4>
      </vt:variant>
      <vt:variant>
        <vt:i4>2537</vt:i4>
      </vt:variant>
      <vt:variant>
        <vt:i4>0</vt:i4>
      </vt:variant>
      <vt:variant>
        <vt:i4>5</vt:i4>
      </vt:variant>
      <vt:variant>
        <vt:lpwstr/>
      </vt:variant>
      <vt:variant>
        <vt:lpwstr>_Toc274581295</vt:lpwstr>
      </vt:variant>
      <vt:variant>
        <vt:i4>1900604</vt:i4>
      </vt:variant>
      <vt:variant>
        <vt:i4>2531</vt:i4>
      </vt:variant>
      <vt:variant>
        <vt:i4>0</vt:i4>
      </vt:variant>
      <vt:variant>
        <vt:i4>5</vt:i4>
      </vt:variant>
      <vt:variant>
        <vt:lpwstr/>
      </vt:variant>
      <vt:variant>
        <vt:lpwstr>_Toc274581294</vt:lpwstr>
      </vt:variant>
      <vt:variant>
        <vt:i4>1900604</vt:i4>
      </vt:variant>
      <vt:variant>
        <vt:i4>2525</vt:i4>
      </vt:variant>
      <vt:variant>
        <vt:i4>0</vt:i4>
      </vt:variant>
      <vt:variant>
        <vt:i4>5</vt:i4>
      </vt:variant>
      <vt:variant>
        <vt:lpwstr/>
      </vt:variant>
      <vt:variant>
        <vt:lpwstr>_Toc274581293</vt:lpwstr>
      </vt:variant>
      <vt:variant>
        <vt:i4>1900604</vt:i4>
      </vt:variant>
      <vt:variant>
        <vt:i4>2519</vt:i4>
      </vt:variant>
      <vt:variant>
        <vt:i4>0</vt:i4>
      </vt:variant>
      <vt:variant>
        <vt:i4>5</vt:i4>
      </vt:variant>
      <vt:variant>
        <vt:lpwstr/>
      </vt:variant>
      <vt:variant>
        <vt:lpwstr>_Toc274581292</vt:lpwstr>
      </vt:variant>
      <vt:variant>
        <vt:i4>1900604</vt:i4>
      </vt:variant>
      <vt:variant>
        <vt:i4>2513</vt:i4>
      </vt:variant>
      <vt:variant>
        <vt:i4>0</vt:i4>
      </vt:variant>
      <vt:variant>
        <vt:i4>5</vt:i4>
      </vt:variant>
      <vt:variant>
        <vt:lpwstr/>
      </vt:variant>
      <vt:variant>
        <vt:lpwstr>_Toc274581291</vt:lpwstr>
      </vt:variant>
      <vt:variant>
        <vt:i4>1900604</vt:i4>
      </vt:variant>
      <vt:variant>
        <vt:i4>2507</vt:i4>
      </vt:variant>
      <vt:variant>
        <vt:i4>0</vt:i4>
      </vt:variant>
      <vt:variant>
        <vt:i4>5</vt:i4>
      </vt:variant>
      <vt:variant>
        <vt:lpwstr/>
      </vt:variant>
      <vt:variant>
        <vt:lpwstr>_Toc274581290</vt:lpwstr>
      </vt:variant>
      <vt:variant>
        <vt:i4>1835068</vt:i4>
      </vt:variant>
      <vt:variant>
        <vt:i4>2501</vt:i4>
      </vt:variant>
      <vt:variant>
        <vt:i4>0</vt:i4>
      </vt:variant>
      <vt:variant>
        <vt:i4>5</vt:i4>
      </vt:variant>
      <vt:variant>
        <vt:lpwstr/>
      </vt:variant>
      <vt:variant>
        <vt:lpwstr>_Toc274581289</vt:lpwstr>
      </vt:variant>
      <vt:variant>
        <vt:i4>1835068</vt:i4>
      </vt:variant>
      <vt:variant>
        <vt:i4>2495</vt:i4>
      </vt:variant>
      <vt:variant>
        <vt:i4>0</vt:i4>
      </vt:variant>
      <vt:variant>
        <vt:i4>5</vt:i4>
      </vt:variant>
      <vt:variant>
        <vt:lpwstr/>
      </vt:variant>
      <vt:variant>
        <vt:lpwstr>_Toc274581288</vt:lpwstr>
      </vt:variant>
      <vt:variant>
        <vt:i4>1835068</vt:i4>
      </vt:variant>
      <vt:variant>
        <vt:i4>2489</vt:i4>
      </vt:variant>
      <vt:variant>
        <vt:i4>0</vt:i4>
      </vt:variant>
      <vt:variant>
        <vt:i4>5</vt:i4>
      </vt:variant>
      <vt:variant>
        <vt:lpwstr/>
      </vt:variant>
      <vt:variant>
        <vt:lpwstr>_Toc274581287</vt:lpwstr>
      </vt:variant>
      <vt:variant>
        <vt:i4>1835068</vt:i4>
      </vt:variant>
      <vt:variant>
        <vt:i4>2483</vt:i4>
      </vt:variant>
      <vt:variant>
        <vt:i4>0</vt:i4>
      </vt:variant>
      <vt:variant>
        <vt:i4>5</vt:i4>
      </vt:variant>
      <vt:variant>
        <vt:lpwstr/>
      </vt:variant>
      <vt:variant>
        <vt:lpwstr>_Toc274581286</vt:lpwstr>
      </vt:variant>
      <vt:variant>
        <vt:i4>1835068</vt:i4>
      </vt:variant>
      <vt:variant>
        <vt:i4>2477</vt:i4>
      </vt:variant>
      <vt:variant>
        <vt:i4>0</vt:i4>
      </vt:variant>
      <vt:variant>
        <vt:i4>5</vt:i4>
      </vt:variant>
      <vt:variant>
        <vt:lpwstr/>
      </vt:variant>
      <vt:variant>
        <vt:lpwstr>_Toc274581285</vt:lpwstr>
      </vt:variant>
      <vt:variant>
        <vt:i4>1835068</vt:i4>
      </vt:variant>
      <vt:variant>
        <vt:i4>2471</vt:i4>
      </vt:variant>
      <vt:variant>
        <vt:i4>0</vt:i4>
      </vt:variant>
      <vt:variant>
        <vt:i4>5</vt:i4>
      </vt:variant>
      <vt:variant>
        <vt:lpwstr/>
      </vt:variant>
      <vt:variant>
        <vt:lpwstr>_Toc274581284</vt:lpwstr>
      </vt:variant>
      <vt:variant>
        <vt:i4>1835068</vt:i4>
      </vt:variant>
      <vt:variant>
        <vt:i4>2465</vt:i4>
      </vt:variant>
      <vt:variant>
        <vt:i4>0</vt:i4>
      </vt:variant>
      <vt:variant>
        <vt:i4>5</vt:i4>
      </vt:variant>
      <vt:variant>
        <vt:lpwstr/>
      </vt:variant>
      <vt:variant>
        <vt:lpwstr>_Toc274581283</vt:lpwstr>
      </vt:variant>
      <vt:variant>
        <vt:i4>1835068</vt:i4>
      </vt:variant>
      <vt:variant>
        <vt:i4>2459</vt:i4>
      </vt:variant>
      <vt:variant>
        <vt:i4>0</vt:i4>
      </vt:variant>
      <vt:variant>
        <vt:i4>5</vt:i4>
      </vt:variant>
      <vt:variant>
        <vt:lpwstr/>
      </vt:variant>
      <vt:variant>
        <vt:lpwstr>_Toc274581282</vt:lpwstr>
      </vt:variant>
      <vt:variant>
        <vt:i4>1835068</vt:i4>
      </vt:variant>
      <vt:variant>
        <vt:i4>2453</vt:i4>
      </vt:variant>
      <vt:variant>
        <vt:i4>0</vt:i4>
      </vt:variant>
      <vt:variant>
        <vt:i4>5</vt:i4>
      </vt:variant>
      <vt:variant>
        <vt:lpwstr/>
      </vt:variant>
      <vt:variant>
        <vt:lpwstr>_Toc274581281</vt:lpwstr>
      </vt:variant>
      <vt:variant>
        <vt:i4>1835068</vt:i4>
      </vt:variant>
      <vt:variant>
        <vt:i4>2447</vt:i4>
      </vt:variant>
      <vt:variant>
        <vt:i4>0</vt:i4>
      </vt:variant>
      <vt:variant>
        <vt:i4>5</vt:i4>
      </vt:variant>
      <vt:variant>
        <vt:lpwstr/>
      </vt:variant>
      <vt:variant>
        <vt:lpwstr>_Toc274581280</vt:lpwstr>
      </vt:variant>
      <vt:variant>
        <vt:i4>1245244</vt:i4>
      </vt:variant>
      <vt:variant>
        <vt:i4>2441</vt:i4>
      </vt:variant>
      <vt:variant>
        <vt:i4>0</vt:i4>
      </vt:variant>
      <vt:variant>
        <vt:i4>5</vt:i4>
      </vt:variant>
      <vt:variant>
        <vt:lpwstr/>
      </vt:variant>
      <vt:variant>
        <vt:lpwstr>_Toc274581279</vt:lpwstr>
      </vt:variant>
      <vt:variant>
        <vt:i4>1245244</vt:i4>
      </vt:variant>
      <vt:variant>
        <vt:i4>2435</vt:i4>
      </vt:variant>
      <vt:variant>
        <vt:i4>0</vt:i4>
      </vt:variant>
      <vt:variant>
        <vt:i4>5</vt:i4>
      </vt:variant>
      <vt:variant>
        <vt:lpwstr/>
      </vt:variant>
      <vt:variant>
        <vt:lpwstr>_Toc274581278</vt:lpwstr>
      </vt:variant>
      <vt:variant>
        <vt:i4>1245244</vt:i4>
      </vt:variant>
      <vt:variant>
        <vt:i4>2429</vt:i4>
      </vt:variant>
      <vt:variant>
        <vt:i4>0</vt:i4>
      </vt:variant>
      <vt:variant>
        <vt:i4>5</vt:i4>
      </vt:variant>
      <vt:variant>
        <vt:lpwstr/>
      </vt:variant>
      <vt:variant>
        <vt:lpwstr>_Toc274581277</vt:lpwstr>
      </vt:variant>
      <vt:variant>
        <vt:i4>1245244</vt:i4>
      </vt:variant>
      <vt:variant>
        <vt:i4>2423</vt:i4>
      </vt:variant>
      <vt:variant>
        <vt:i4>0</vt:i4>
      </vt:variant>
      <vt:variant>
        <vt:i4>5</vt:i4>
      </vt:variant>
      <vt:variant>
        <vt:lpwstr/>
      </vt:variant>
      <vt:variant>
        <vt:lpwstr>_Toc274581276</vt:lpwstr>
      </vt:variant>
      <vt:variant>
        <vt:i4>1245244</vt:i4>
      </vt:variant>
      <vt:variant>
        <vt:i4>2417</vt:i4>
      </vt:variant>
      <vt:variant>
        <vt:i4>0</vt:i4>
      </vt:variant>
      <vt:variant>
        <vt:i4>5</vt:i4>
      </vt:variant>
      <vt:variant>
        <vt:lpwstr/>
      </vt:variant>
      <vt:variant>
        <vt:lpwstr>_Toc274581275</vt:lpwstr>
      </vt:variant>
      <vt:variant>
        <vt:i4>1245244</vt:i4>
      </vt:variant>
      <vt:variant>
        <vt:i4>2411</vt:i4>
      </vt:variant>
      <vt:variant>
        <vt:i4>0</vt:i4>
      </vt:variant>
      <vt:variant>
        <vt:i4>5</vt:i4>
      </vt:variant>
      <vt:variant>
        <vt:lpwstr/>
      </vt:variant>
      <vt:variant>
        <vt:lpwstr>_Toc274581274</vt:lpwstr>
      </vt:variant>
      <vt:variant>
        <vt:i4>1245244</vt:i4>
      </vt:variant>
      <vt:variant>
        <vt:i4>2405</vt:i4>
      </vt:variant>
      <vt:variant>
        <vt:i4>0</vt:i4>
      </vt:variant>
      <vt:variant>
        <vt:i4>5</vt:i4>
      </vt:variant>
      <vt:variant>
        <vt:lpwstr/>
      </vt:variant>
      <vt:variant>
        <vt:lpwstr>_Toc274581273</vt:lpwstr>
      </vt:variant>
      <vt:variant>
        <vt:i4>1245244</vt:i4>
      </vt:variant>
      <vt:variant>
        <vt:i4>2399</vt:i4>
      </vt:variant>
      <vt:variant>
        <vt:i4>0</vt:i4>
      </vt:variant>
      <vt:variant>
        <vt:i4>5</vt:i4>
      </vt:variant>
      <vt:variant>
        <vt:lpwstr/>
      </vt:variant>
      <vt:variant>
        <vt:lpwstr>_Toc274581272</vt:lpwstr>
      </vt:variant>
      <vt:variant>
        <vt:i4>1245244</vt:i4>
      </vt:variant>
      <vt:variant>
        <vt:i4>2393</vt:i4>
      </vt:variant>
      <vt:variant>
        <vt:i4>0</vt:i4>
      </vt:variant>
      <vt:variant>
        <vt:i4>5</vt:i4>
      </vt:variant>
      <vt:variant>
        <vt:lpwstr/>
      </vt:variant>
      <vt:variant>
        <vt:lpwstr>_Toc274581271</vt:lpwstr>
      </vt:variant>
      <vt:variant>
        <vt:i4>1245244</vt:i4>
      </vt:variant>
      <vt:variant>
        <vt:i4>2387</vt:i4>
      </vt:variant>
      <vt:variant>
        <vt:i4>0</vt:i4>
      </vt:variant>
      <vt:variant>
        <vt:i4>5</vt:i4>
      </vt:variant>
      <vt:variant>
        <vt:lpwstr/>
      </vt:variant>
      <vt:variant>
        <vt:lpwstr>_Toc274581270</vt:lpwstr>
      </vt:variant>
      <vt:variant>
        <vt:i4>1179708</vt:i4>
      </vt:variant>
      <vt:variant>
        <vt:i4>2381</vt:i4>
      </vt:variant>
      <vt:variant>
        <vt:i4>0</vt:i4>
      </vt:variant>
      <vt:variant>
        <vt:i4>5</vt:i4>
      </vt:variant>
      <vt:variant>
        <vt:lpwstr/>
      </vt:variant>
      <vt:variant>
        <vt:lpwstr>_Toc274581269</vt:lpwstr>
      </vt:variant>
      <vt:variant>
        <vt:i4>1179708</vt:i4>
      </vt:variant>
      <vt:variant>
        <vt:i4>2375</vt:i4>
      </vt:variant>
      <vt:variant>
        <vt:i4>0</vt:i4>
      </vt:variant>
      <vt:variant>
        <vt:i4>5</vt:i4>
      </vt:variant>
      <vt:variant>
        <vt:lpwstr/>
      </vt:variant>
      <vt:variant>
        <vt:lpwstr>_Toc274581268</vt:lpwstr>
      </vt:variant>
      <vt:variant>
        <vt:i4>1179708</vt:i4>
      </vt:variant>
      <vt:variant>
        <vt:i4>2369</vt:i4>
      </vt:variant>
      <vt:variant>
        <vt:i4>0</vt:i4>
      </vt:variant>
      <vt:variant>
        <vt:i4>5</vt:i4>
      </vt:variant>
      <vt:variant>
        <vt:lpwstr/>
      </vt:variant>
      <vt:variant>
        <vt:lpwstr>_Toc274581267</vt:lpwstr>
      </vt:variant>
      <vt:variant>
        <vt:i4>1179708</vt:i4>
      </vt:variant>
      <vt:variant>
        <vt:i4>2363</vt:i4>
      </vt:variant>
      <vt:variant>
        <vt:i4>0</vt:i4>
      </vt:variant>
      <vt:variant>
        <vt:i4>5</vt:i4>
      </vt:variant>
      <vt:variant>
        <vt:lpwstr/>
      </vt:variant>
      <vt:variant>
        <vt:lpwstr>_Toc274581266</vt:lpwstr>
      </vt:variant>
      <vt:variant>
        <vt:i4>1179708</vt:i4>
      </vt:variant>
      <vt:variant>
        <vt:i4>2357</vt:i4>
      </vt:variant>
      <vt:variant>
        <vt:i4>0</vt:i4>
      </vt:variant>
      <vt:variant>
        <vt:i4>5</vt:i4>
      </vt:variant>
      <vt:variant>
        <vt:lpwstr/>
      </vt:variant>
      <vt:variant>
        <vt:lpwstr>_Toc274581265</vt:lpwstr>
      </vt:variant>
      <vt:variant>
        <vt:i4>1179708</vt:i4>
      </vt:variant>
      <vt:variant>
        <vt:i4>2351</vt:i4>
      </vt:variant>
      <vt:variant>
        <vt:i4>0</vt:i4>
      </vt:variant>
      <vt:variant>
        <vt:i4>5</vt:i4>
      </vt:variant>
      <vt:variant>
        <vt:lpwstr/>
      </vt:variant>
      <vt:variant>
        <vt:lpwstr>_Toc274581264</vt:lpwstr>
      </vt:variant>
      <vt:variant>
        <vt:i4>1179708</vt:i4>
      </vt:variant>
      <vt:variant>
        <vt:i4>2345</vt:i4>
      </vt:variant>
      <vt:variant>
        <vt:i4>0</vt:i4>
      </vt:variant>
      <vt:variant>
        <vt:i4>5</vt:i4>
      </vt:variant>
      <vt:variant>
        <vt:lpwstr/>
      </vt:variant>
      <vt:variant>
        <vt:lpwstr>_Toc274581263</vt:lpwstr>
      </vt:variant>
      <vt:variant>
        <vt:i4>1179708</vt:i4>
      </vt:variant>
      <vt:variant>
        <vt:i4>2339</vt:i4>
      </vt:variant>
      <vt:variant>
        <vt:i4>0</vt:i4>
      </vt:variant>
      <vt:variant>
        <vt:i4>5</vt:i4>
      </vt:variant>
      <vt:variant>
        <vt:lpwstr/>
      </vt:variant>
      <vt:variant>
        <vt:lpwstr>_Toc274581262</vt:lpwstr>
      </vt:variant>
      <vt:variant>
        <vt:i4>1179708</vt:i4>
      </vt:variant>
      <vt:variant>
        <vt:i4>2333</vt:i4>
      </vt:variant>
      <vt:variant>
        <vt:i4>0</vt:i4>
      </vt:variant>
      <vt:variant>
        <vt:i4>5</vt:i4>
      </vt:variant>
      <vt:variant>
        <vt:lpwstr/>
      </vt:variant>
      <vt:variant>
        <vt:lpwstr>_Toc274581261</vt:lpwstr>
      </vt:variant>
      <vt:variant>
        <vt:i4>1179708</vt:i4>
      </vt:variant>
      <vt:variant>
        <vt:i4>2327</vt:i4>
      </vt:variant>
      <vt:variant>
        <vt:i4>0</vt:i4>
      </vt:variant>
      <vt:variant>
        <vt:i4>5</vt:i4>
      </vt:variant>
      <vt:variant>
        <vt:lpwstr/>
      </vt:variant>
      <vt:variant>
        <vt:lpwstr>_Toc274581260</vt:lpwstr>
      </vt:variant>
      <vt:variant>
        <vt:i4>1114172</vt:i4>
      </vt:variant>
      <vt:variant>
        <vt:i4>2321</vt:i4>
      </vt:variant>
      <vt:variant>
        <vt:i4>0</vt:i4>
      </vt:variant>
      <vt:variant>
        <vt:i4>5</vt:i4>
      </vt:variant>
      <vt:variant>
        <vt:lpwstr/>
      </vt:variant>
      <vt:variant>
        <vt:lpwstr>_Toc274581259</vt:lpwstr>
      </vt:variant>
      <vt:variant>
        <vt:i4>1114172</vt:i4>
      </vt:variant>
      <vt:variant>
        <vt:i4>2315</vt:i4>
      </vt:variant>
      <vt:variant>
        <vt:i4>0</vt:i4>
      </vt:variant>
      <vt:variant>
        <vt:i4>5</vt:i4>
      </vt:variant>
      <vt:variant>
        <vt:lpwstr/>
      </vt:variant>
      <vt:variant>
        <vt:lpwstr>_Toc274581258</vt:lpwstr>
      </vt:variant>
      <vt:variant>
        <vt:i4>1114172</vt:i4>
      </vt:variant>
      <vt:variant>
        <vt:i4>2309</vt:i4>
      </vt:variant>
      <vt:variant>
        <vt:i4>0</vt:i4>
      </vt:variant>
      <vt:variant>
        <vt:i4>5</vt:i4>
      </vt:variant>
      <vt:variant>
        <vt:lpwstr/>
      </vt:variant>
      <vt:variant>
        <vt:lpwstr>_Toc274581257</vt:lpwstr>
      </vt:variant>
      <vt:variant>
        <vt:i4>1114172</vt:i4>
      </vt:variant>
      <vt:variant>
        <vt:i4>2303</vt:i4>
      </vt:variant>
      <vt:variant>
        <vt:i4>0</vt:i4>
      </vt:variant>
      <vt:variant>
        <vt:i4>5</vt:i4>
      </vt:variant>
      <vt:variant>
        <vt:lpwstr/>
      </vt:variant>
      <vt:variant>
        <vt:lpwstr>_Toc274581256</vt:lpwstr>
      </vt:variant>
      <vt:variant>
        <vt:i4>1114172</vt:i4>
      </vt:variant>
      <vt:variant>
        <vt:i4>2297</vt:i4>
      </vt:variant>
      <vt:variant>
        <vt:i4>0</vt:i4>
      </vt:variant>
      <vt:variant>
        <vt:i4>5</vt:i4>
      </vt:variant>
      <vt:variant>
        <vt:lpwstr/>
      </vt:variant>
      <vt:variant>
        <vt:lpwstr>_Toc274581255</vt:lpwstr>
      </vt:variant>
      <vt:variant>
        <vt:i4>1114172</vt:i4>
      </vt:variant>
      <vt:variant>
        <vt:i4>2291</vt:i4>
      </vt:variant>
      <vt:variant>
        <vt:i4>0</vt:i4>
      </vt:variant>
      <vt:variant>
        <vt:i4>5</vt:i4>
      </vt:variant>
      <vt:variant>
        <vt:lpwstr/>
      </vt:variant>
      <vt:variant>
        <vt:lpwstr>_Toc274581254</vt:lpwstr>
      </vt:variant>
      <vt:variant>
        <vt:i4>1114172</vt:i4>
      </vt:variant>
      <vt:variant>
        <vt:i4>2285</vt:i4>
      </vt:variant>
      <vt:variant>
        <vt:i4>0</vt:i4>
      </vt:variant>
      <vt:variant>
        <vt:i4>5</vt:i4>
      </vt:variant>
      <vt:variant>
        <vt:lpwstr/>
      </vt:variant>
      <vt:variant>
        <vt:lpwstr>_Toc274581253</vt:lpwstr>
      </vt:variant>
      <vt:variant>
        <vt:i4>1114172</vt:i4>
      </vt:variant>
      <vt:variant>
        <vt:i4>2279</vt:i4>
      </vt:variant>
      <vt:variant>
        <vt:i4>0</vt:i4>
      </vt:variant>
      <vt:variant>
        <vt:i4>5</vt:i4>
      </vt:variant>
      <vt:variant>
        <vt:lpwstr/>
      </vt:variant>
      <vt:variant>
        <vt:lpwstr>_Toc274581252</vt:lpwstr>
      </vt:variant>
      <vt:variant>
        <vt:i4>1114172</vt:i4>
      </vt:variant>
      <vt:variant>
        <vt:i4>2273</vt:i4>
      </vt:variant>
      <vt:variant>
        <vt:i4>0</vt:i4>
      </vt:variant>
      <vt:variant>
        <vt:i4>5</vt:i4>
      </vt:variant>
      <vt:variant>
        <vt:lpwstr/>
      </vt:variant>
      <vt:variant>
        <vt:lpwstr>_Toc274581251</vt:lpwstr>
      </vt:variant>
      <vt:variant>
        <vt:i4>1114172</vt:i4>
      </vt:variant>
      <vt:variant>
        <vt:i4>2267</vt:i4>
      </vt:variant>
      <vt:variant>
        <vt:i4>0</vt:i4>
      </vt:variant>
      <vt:variant>
        <vt:i4>5</vt:i4>
      </vt:variant>
      <vt:variant>
        <vt:lpwstr/>
      </vt:variant>
      <vt:variant>
        <vt:lpwstr>_Toc274581250</vt:lpwstr>
      </vt:variant>
      <vt:variant>
        <vt:i4>1048636</vt:i4>
      </vt:variant>
      <vt:variant>
        <vt:i4>2261</vt:i4>
      </vt:variant>
      <vt:variant>
        <vt:i4>0</vt:i4>
      </vt:variant>
      <vt:variant>
        <vt:i4>5</vt:i4>
      </vt:variant>
      <vt:variant>
        <vt:lpwstr/>
      </vt:variant>
      <vt:variant>
        <vt:lpwstr>_Toc274581249</vt:lpwstr>
      </vt:variant>
      <vt:variant>
        <vt:i4>1048636</vt:i4>
      </vt:variant>
      <vt:variant>
        <vt:i4>2255</vt:i4>
      </vt:variant>
      <vt:variant>
        <vt:i4>0</vt:i4>
      </vt:variant>
      <vt:variant>
        <vt:i4>5</vt:i4>
      </vt:variant>
      <vt:variant>
        <vt:lpwstr/>
      </vt:variant>
      <vt:variant>
        <vt:lpwstr>_Toc274581248</vt:lpwstr>
      </vt:variant>
      <vt:variant>
        <vt:i4>1048636</vt:i4>
      </vt:variant>
      <vt:variant>
        <vt:i4>2249</vt:i4>
      </vt:variant>
      <vt:variant>
        <vt:i4>0</vt:i4>
      </vt:variant>
      <vt:variant>
        <vt:i4>5</vt:i4>
      </vt:variant>
      <vt:variant>
        <vt:lpwstr/>
      </vt:variant>
      <vt:variant>
        <vt:lpwstr>_Toc274581247</vt:lpwstr>
      </vt:variant>
      <vt:variant>
        <vt:i4>1048636</vt:i4>
      </vt:variant>
      <vt:variant>
        <vt:i4>2243</vt:i4>
      </vt:variant>
      <vt:variant>
        <vt:i4>0</vt:i4>
      </vt:variant>
      <vt:variant>
        <vt:i4>5</vt:i4>
      </vt:variant>
      <vt:variant>
        <vt:lpwstr/>
      </vt:variant>
      <vt:variant>
        <vt:lpwstr>_Toc274581246</vt:lpwstr>
      </vt:variant>
      <vt:variant>
        <vt:i4>1048636</vt:i4>
      </vt:variant>
      <vt:variant>
        <vt:i4>2237</vt:i4>
      </vt:variant>
      <vt:variant>
        <vt:i4>0</vt:i4>
      </vt:variant>
      <vt:variant>
        <vt:i4>5</vt:i4>
      </vt:variant>
      <vt:variant>
        <vt:lpwstr/>
      </vt:variant>
      <vt:variant>
        <vt:lpwstr>_Toc274581245</vt:lpwstr>
      </vt:variant>
      <vt:variant>
        <vt:i4>1048636</vt:i4>
      </vt:variant>
      <vt:variant>
        <vt:i4>2231</vt:i4>
      </vt:variant>
      <vt:variant>
        <vt:i4>0</vt:i4>
      </vt:variant>
      <vt:variant>
        <vt:i4>5</vt:i4>
      </vt:variant>
      <vt:variant>
        <vt:lpwstr/>
      </vt:variant>
      <vt:variant>
        <vt:lpwstr>_Toc274581244</vt:lpwstr>
      </vt:variant>
      <vt:variant>
        <vt:i4>1048636</vt:i4>
      </vt:variant>
      <vt:variant>
        <vt:i4>2225</vt:i4>
      </vt:variant>
      <vt:variant>
        <vt:i4>0</vt:i4>
      </vt:variant>
      <vt:variant>
        <vt:i4>5</vt:i4>
      </vt:variant>
      <vt:variant>
        <vt:lpwstr/>
      </vt:variant>
      <vt:variant>
        <vt:lpwstr>_Toc274581243</vt:lpwstr>
      </vt:variant>
      <vt:variant>
        <vt:i4>1048636</vt:i4>
      </vt:variant>
      <vt:variant>
        <vt:i4>2219</vt:i4>
      </vt:variant>
      <vt:variant>
        <vt:i4>0</vt:i4>
      </vt:variant>
      <vt:variant>
        <vt:i4>5</vt:i4>
      </vt:variant>
      <vt:variant>
        <vt:lpwstr/>
      </vt:variant>
      <vt:variant>
        <vt:lpwstr>_Toc274581242</vt:lpwstr>
      </vt:variant>
      <vt:variant>
        <vt:i4>1048636</vt:i4>
      </vt:variant>
      <vt:variant>
        <vt:i4>2213</vt:i4>
      </vt:variant>
      <vt:variant>
        <vt:i4>0</vt:i4>
      </vt:variant>
      <vt:variant>
        <vt:i4>5</vt:i4>
      </vt:variant>
      <vt:variant>
        <vt:lpwstr/>
      </vt:variant>
      <vt:variant>
        <vt:lpwstr>_Toc274581241</vt:lpwstr>
      </vt:variant>
      <vt:variant>
        <vt:i4>1048636</vt:i4>
      </vt:variant>
      <vt:variant>
        <vt:i4>2207</vt:i4>
      </vt:variant>
      <vt:variant>
        <vt:i4>0</vt:i4>
      </vt:variant>
      <vt:variant>
        <vt:i4>5</vt:i4>
      </vt:variant>
      <vt:variant>
        <vt:lpwstr/>
      </vt:variant>
      <vt:variant>
        <vt:lpwstr>_Toc274581240</vt:lpwstr>
      </vt:variant>
      <vt:variant>
        <vt:i4>1507388</vt:i4>
      </vt:variant>
      <vt:variant>
        <vt:i4>2201</vt:i4>
      </vt:variant>
      <vt:variant>
        <vt:i4>0</vt:i4>
      </vt:variant>
      <vt:variant>
        <vt:i4>5</vt:i4>
      </vt:variant>
      <vt:variant>
        <vt:lpwstr/>
      </vt:variant>
      <vt:variant>
        <vt:lpwstr>_Toc274581239</vt:lpwstr>
      </vt:variant>
      <vt:variant>
        <vt:i4>1507388</vt:i4>
      </vt:variant>
      <vt:variant>
        <vt:i4>2195</vt:i4>
      </vt:variant>
      <vt:variant>
        <vt:i4>0</vt:i4>
      </vt:variant>
      <vt:variant>
        <vt:i4>5</vt:i4>
      </vt:variant>
      <vt:variant>
        <vt:lpwstr/>
      </vt:variant>
      <vt:variant>
        <vt:lpwstr>_Toc274581238</vt:lpwstr>
      </vt:variant>
      <vt:variant>
        <vt:i4>1507388</vt:i4>
      </vt:variant>
      <vt:variant>
        <vt:i4>2189</vt:i4>
      </vt:variant>
      <vt:variant>
        <vt:i4>0</vt:i4>
      </vt:variant>
      <vt:variant>
        <vt:i4>5</vt:i4>
      </vt:variant>
      <vt:variant>
        <vt:lpwstr/>
      </vt:variant>
      <vt:variant>
        <vt:lpwstr>_Toc274581237</vt:lpwstr>
      </vt:variant>
      <vt:variant>
        <vt:i4>1507388</vt:i4>
      </vt:variant>
      <vt:variant>
        <vt:i4>2183</vt:i4>
      </vt:variant>
      <vt:variant>
        <vt:i4>0</vt:i4>
      </vt:variant>
      <vt:variant>
        <vt:i4>5</vt:i4>
      </vt:variant>
      <vt:variant>
        <vt:lpwstr/>
      </vt:variant>
      <vt:variant>
        <vt:lpwstr>_Toc274581236</vt:lpwstr>
      </vt:variant>
      <vt:variant>
        <vt:i4>1507388</vt:i4>
      </vt:variant>
      <vt:variant>
        <vt:i4>2177</vt:i4>
      </vt:variant>
      <vt:variant>
        <vt:i4>0</vt:i4>
      </vt:variant>
      <vt:variant>
        <vt:i4>5</vt:i4>
      </vt:variant>
      <vt:variant>
        <vt:lpwstr/>
      </vt:variant>
      <vt:variant>
        <vt:lpwstr>_Toc274581235</vt:lpwstr>
      </vt:variant>
      <vt:variant>
        <vt:i4>1507388</vt:i4>
      </vt:variant>
      <vt:variant>
        <vt:i4>2171</vt:i4>
      </vt:variant>
      <vt:variant>
        <vt:i4>0</vt:i4>
      </vt:variant>
      <vt:variant>
        <vt:i4>5</vt:i4>
      </vt:variant>
      <vt:variant>
        <vt:lpwstr/>
      </vt:variant>
      <vt:variant>
        <vt:lpwstr>_Toc274581234</vt:lpwstr>
      </vt:variant>
      <vt:variant>
        <vt:i4>1507388</vt:i4>
      </vt:variant>
      <vt:variant>
        <vt:i4>2165</vt:i4>
      </vt:variant>
      <vt:variant>
        <vt:i4>0</vt:i4>
      </vt:variant>
      <vt:variant>
        <vt:i4>5</vt:i4>
      </vt:variant>
      <vt:variant>
        <vt:lpwstr/>
      </vt:variant>
      <vt:variant>
        <vt:lpwstr>_Toc274581233</vt:lpwstr>
      </vt:variant>
      <vt:variant>
        <vt:i4>1507388</vt:i4>
      </vt:variant>
      <vt:variant>
        <vt:i4>2159</vt:i4>
      </vt:variant>
      <vt:variant>
        <vt:i4>0</vt:i4>
      </vt:variant>
      <vt:variant>
        <vt:i4>5</vt:i4>
      </vt:variant>
      <vt:variant>
        <vt:lpwstr/>
      </vt:variant>
      <vt:variant>
        <vt:lpwstr>_Toc274581232</vt:lpwstr>
      </vt:variant>
      <vt:variant>
        <vt:i4>1507388</vt:i4>
      </vt:variant>
      <vt:variant>
        <vt:i4>2153</vt:i4>
      </vt:variant>
      <vt:variant>
        <vt:i4>0</vt:i4>
      </vt:variant>
      <vt:variant>
        <vt:i4>5</vt:i4>
      </vt:variant>
      <vt:variant>
        <vt:lpwstr/>
      </vt:variant>
      <vt:variant>
        <vt:lpwstr>_Toc274581231</vt:lpwstr>
      </vt:variant>
      <vt:variant>
        <vt:i4>1507388</vt:i4>
      </vt:variant>
      <vt:variant>
        <vt:i4>2147</vt:i4>
      </vt:variant>
      <vt:variant>
        <vt:i4>0</vt:i4>
      </vt:variant>
      <vt:variant>
        <vt:i4>5</vt:i4>
      </vt:variant>
      <vt:variant>
        <vt:lpwstr/>
      </vt:variant>
      <vt:variant>
        <vt:lpwstr>_Toc274581230</vt:lpwstr>
      </vt:variant>
      <vt:variant>
        <vt:i4>1441852</vt:i4>
      </vt:variant>
      <vt:variant>
        <vt:i4>2141</vt:i4>
      </vt:variant>
      <vt:variant>
        <vt:i4>0</vt:i4>
      </vt:variant>
      <vt:variant>
        <vt:i4>5</vt:i4>
      </vt:variant>
      <vt:variant>
        <vt:lpwstr/>
      </vt:variant>
      <vt:variant>
        <vt:lpwstr>_Toc274581229</vt:lpwstr>
      </vt:variant>
      <vt:variant>
        <vt:i4>1441852</vt:i4>
      </vt:variant>
      <vt:variant>
        <vt:i4>2135</vt:i4>
      </vt:variant>
      <vt:variant>
        <vt:i4>0</vt:i4>
      </vt:variant>
      <vt:variant>
        <vt:i4>5</vt:i4>
      </vt:variant>
      <vt:variant>
        <vt:lpwstr/>
      </vt:variant>
      <vt:variant>
        <vt:lpwstr>_Toc274581228</vt:lpwstr>
      </vt:variant>
      <vt:variant>
        <vt:i4>1441852</vt:i4>
      </vt:variant>
      <vt:variant>
        <vt:i4>2129</vt:i4>
      </vt:variant>
      <vt:variant>
        <vt:i4>0</vt:i4>
      </vt:variant>
      <vt:variant>
        <vt:i4>5</vt:i4>
      </vt:variant>
      <vt:variant>
        <vt:lpwstr/>
      </vt:variant>
      <vt:variant>
        <vt:lpwstr>_Toc274581227</vt:lpwstr>
      </vt:variant>
      <vt:variant>
        <vt:i4>1441852</vt:i4>
      </vt:variant>
      <vt:variant>
        <vt:i4>2123</vt:i4>
      </vt:variant>
      <vt:variant>
        <vt:i4>0</vt:i4>
      </vt:variant>
      <vt:variant>
        <vt:i4>5</vt:i4>
      </vt:variant>
      <vt:variant>
        <vt:lpwstr/>
      </vt:variant>
      <vt:variant>
        <vt:lpwstr>_Toc274581226</vt:lpwstr>
      </vt:variant>
      <vt:variant>
        <vt:i4>1441852</vt:i4>
      </vt:variant>
      <vt:variant>
        <vt:i4>2117</vt:i4>
      </vt:variant>
      <vt:variant>
        <vt:i4>0</vt:i4>
      </vt:variant>
      <vt:variant>
        <vt:i4>5</vt:i4>
      </vt:variant>
      <vt:variant>
        <vt:lpwstr/>
      </vt:variant>
      <vt:variant>
        <vt:lpwstr>_Toc274581225</vt:lpwstr>
      </vt:variant>
      <vt:variant>
        <vt:i4>1441852</vt:i4>
      </vt:variant>
      <vt:variant>
        <vt:i4>2111</vt:i4>
      </vt:variant>
      <vt:variant>
        <vt:i4>0</vt:i4>
      </vt:variant>
      <vt:variant>
        <vt:i4>5</vt:i4>
      </vt:variant>
      <vt:variant>
        <vt:lpwstr/>
      </vt:variant>
      <vt:variant>
        <vt:lpwstr>_Toc274581224</vt:lpwstr>
      </vt:variant>
      <vt:variant>
        <vt:i4>1441852</vt:i4>
      </vt:variant>
      <vt:variant>
        <vt:i4>2105</vt:i4>
      </vt:variant>
      <vt:variant>
        <vt:i4>0</vt:i4>
      </vt:variant>
      <vt:variant>
        <vt:i4>5</vt:i4>
      </vt:variant>
      <vt:variant>
        <vt:lpwstr/>
      </vt:variant>
      <vt:variant>
        <vt:lpwstr>_Toc274581223</vt:lpwstr>
      </vt:variant>
      <vt:variant>
        <vt:i4>1441852</vt:i4>
      </vt:variant>
      <vt:variant>
        <vt:i4>2099</vt:i4>
      </vt:variant>
      <vt:variant>
        <vt:i4>0</vt:i4>
      </vt:variant>
      <vt:variant>
        <vt:i4>5</vt:i4>
      </vt:variant>
      <vt:variant>
        <vt:lpwstr/>
      </vt:variant>
      <vt:variant>
        <vt:lpwstr>_Toc274581222</vt:lpwstr>
      </vt:variant>
      <vt:variant>
        <vt:i4>1441852</vt:i4>
      </vt:variant>
      <vt:variant>
        <vt:i4>2093</vt:i4>
      </vt:variant>
      <vt:variant>
        <vt:i4>0</vt:i4>
      </vt:variant>
      <vt:variant>
        <vt:i4>5</vt:i4>
      </vt:variant>
      <vt:variant>
        <vt:lpwstr/>
      </vt:variant>
      <vt:variant>
        <vt:lpwstr>_Toc274581221</vt:lpwstr>
      </vt:variant>
      <vt:variant>
        <vt:i4>1441852</vt:i4>
      </vt:variant>
      <vt:variant>
        <vt:i4>2087</vt:i4>
      </vt:variant>
      <vt:variant>
        <vt:i4>0</vt:i4>
      </vt:variant>
      <vt:variant>
        <vt:i4>5</vt:i4>
      </vt:variant>
      <vt:variant>
        <vt:lpwstr/>
      </vt:variant>
      <vt:variant>
        <vt:lpwstr>_Toc274581220</vt:lpwstr>
      </vt:variant>
      <vt:variant>
        <vt:i4>1376316</vt:i4>
      </vt:variant>
      <vt:variant>
        <vt:i4>2081</vt:i4>
      </vt:variant>
      <vt:variant>
        <vt:i4>0</vt:i4>
      </vt:variant>
      <vt:variant>
        <vt:i4>5</vt:i4>
      </vt:variant>
      <vt:variant>
        <vt:lpwstr/>
      </vt:variant>
      <vt:variant>
        <vt:lpwstr>_Toc274581219</vt:lpwstr>
      </vt:variant>
      <vt:variant>
        <vt:i4>1376316</vt:i4>
      </vt:variant>
      <vt:variant>
        <vt:i4>2075</vt:i4>
      </vt:variant>
      <vt:variant>
        <vt:i4>0</vt:i4>
      </vt:variant>
      <vt:variant>
        <vt:i4>5</vt:i4>
      </vt:variant>
      <vt:variant>
        <vt:lpwstr/>
      </vt:variant>
      <vt:variant>
        <vt:lpwstr>_Toc274581218</vt:lpwstr>
      </vt:variant>
      <vt:variant>
        <vt:i4>1376316</vt:i4>
      </vt:variant>
      <vt:variant>
        <vt:i4>2069</vt:i4>
      </vt:variant>
      <vt:variant>
        <vt:i4>0</vt:i4>
      </vt:variant>
      <vt:variant>
        <vt:i4>5</vt:i4>
      </vt:variant>
      <vt:variant>
        <vt:lpwstr/>
      </vt:variant>
      <vt:variant>
        <vt:lpwstr>_Toc274581217</vt:lpwstr>
      </vt:variant>
      <vt:variant>
        <vt:i4>1376316</vt:i4>
      </vt:variant>
      <vt:variant>
        <vt:i4>2063</vt:i4>
      </vt:variant>
      <vt:variant>
        <vt:i4>0</vt:i4>
      </vt:variant>
      <vt:variant>
        <vt:i4>5</vt:i4>
      </vt:variant>
      <vt:variant>
        <vt:lpwstr/>
      </vt:variant>
      <vt:variant>
        <vt:lpwstr>_Toc274581216</vt:lpwstr>
      </vt:variant>
      <vt:variant>
        <vt:i4>1376316</vt:i4>
      </vt:variant>
      <vt:variant>
        <vt:i4>2057</vt:i4>
      </vt:variant>
      <vt:variant>
        <vt:i4>0</vt:i4>
      </vt:variant>
      <vt:variant>
        <vt:i4>5</vt:i4>
      </vt:variant>
      <vt:variant>
        <vt:lpwstr/>
      </vt:variant>
      <vt:variant>
        <vt:lpwstr>_Toc274581215</vt:lpwstr>
      </vt:variant>
      <vt:variant>
        <vt:i4>1376316</vt:i4>
      </vt:variant>
      <vt:variant>
        <vt:i4>2051</vt:i4>
      </vt:variant>
      <vt:variant>
        <vt:i4>0</vt:i4>
      </vt:variant>
      <vt:variant>
        <vt:i4>5</vt:i4>
      </vt:variant>
      <vt:variant>
        <vt:lpwstr/>
      </vt:variant>
      <vt:variant>
        <vt:lpwstr>_Toc274581214</vt:lpwstr>
      </vt:variant>
      <vt:variant>
        <vt:i4>1376316</vt:i4>
      </vt:variant>
      <vt:variant>
        <vt:i4>2045</vt:i4>
      </vt:variant>
      <vt:variant>
        <vt:i4>0</vt:i4>
      </vt:variant>
      <vt:variant>
        <vt:i4>5</vt:i4>
      </vt:variant>
      <vt:variant>
        <vt:lpwstr/>
      </vt:variant>
      <vt:variant>
        <vt:lpwstr>_Toc274581213</vt:lpwstr>
      </vt:variant>
      <vt:variant>
        <vt:i4>1376316</vt:i4>
      </vt:variant>
      <vt:variant>
        <vt:i4>2039</vt:i4>
      </vt:variant>
      <vt:variant>
        <vt:i4>0</vt:i4>
      </vt:variant>
      <vt:variant>
        <vt:i4>5</vt:i4>
      </vt:variant>
      <vt:variant>
        <vt:lpwstr/>
      </vt:variant>
      <vt:variant>
        <vt:lpwstr>_Toc274581212</vt:lpwstr>
      </vt:variant>
      <vt:variant>
        <vt:i4>1376316</vt:i4>
      </vt:variant>
      <vt:variant>
        <vt:i4>2033</vt:i4>
      </vt:variant>
      <vt:variant>
        <vt:i4>0</vt:i4>
      </vt:variant>
      <vt:variant>
        <vt:i4>5</vt:i4>
      </vt:variant>
      <vt:variant>
        <vt:lpwstr/>
      </vt:variant>
      <vt:variant>
        <vt:lpwstr>_Toc274581211</vt:lpwstr>
      </vt:variant>
      <vt:variant>
        <vt:i4>1376316</vt:i4>
      </vt:variant>
      <vt:variant>
        <vt:i4>2027</vt:i4>
      </vt:variant>
      <vt:variant>
        <vt:i4>0</vt:i4>
      </vt:variant>
      <vt:variant>
        <vt:i4>5</vt:i4>
      </vt:variant>
      <vt:variant>
        <vt:lpwstr/>
      </vt:variant>
      <vt:variant>
        <vt:lpwstr>_Toc274581210</vt:lpwstr>
      </vt:variant>
      <vt:variant>
        <vt:i4>1310780</vt:i4>
      </vt:variant>
      <vt:variant>
        <vt:i4>2021</vt:i4>
      </vt:variant>
      <vt:variant>
        <vt:i4>0</vt:i4>
      </vt:variant>
      <vt:variant>
        <vt:i4>5</vt:i4>
      </vt:variant>
      <vt:variant>
        <vt:lpwstr/>
      </vt:variant>
      <vt:variant>
        <vt:lpwstr>_Toc274581209</vt:lpwstr>
      </vt:variant>
      <vt:variant>
        <vt:i4>1310780</vt:i4>
      </vt:variant>
      <vt:variant>
        <vt:i4>2015</vt:i4>
      </vt:variant>
      <vt:variant>
        <vt:i4>0</vt:i4>
      </vt:variant>
      <vt:variant>
        <vt:i4>5</vt:i4>
      </vt:variant>
      <vt:variant>
        <vt:lpwstr/>
      </vt:variant>
      <vt:variant>
        <vt:lpwstr>_Toc274581208</vt:lpwstr>
      </vt:variant>
      <vt:variant>
        <vt:i4>1310780</vt:i4>
      </vt:variant>
      <vt:variant>
        <vt:i4>2009</vt:i4>
      </vt:variant>
      <vt:variant>
        <vt:i4>0</vt:i4>
      </vt:variant>
      <vt:variant>
        <vt:i4>5</vt:i4>
      </vt:variant>
      <vt:variant>
        <vt:lpwstr/>
      </vt:variant>
      <vt:variant>
        <vt:lpwstr>_Toc274581207</vt:lpwstr>
      </vt:variant>
      <vt:variant>
        <vt:i4>1310780</vt:i4>
      </vt:variant>
      <vt:variant>
        <vt:i4>2003</vt:i4>
      </vt:variant>
      <vt:variant>
        <vt:i4>0</vt:i4>
      </vt:variant>
      <vt:variant>
        <vt:i4>5</vt:i4>
      </vt:variant>
      <vt:variant>
        <vt:lpwstr/>
      </vt:variant>
      <vt:variant>
        <vt:lpwstr>_Toc274581206</vt:lpwstr>
      </vt:variant>
      <vt:variant>
        <vt:i4>1310780</vt:i4>
      </vt:variant>
      <vt:variant>
        <vt:i4>1997</vt:i4>
      </vt:variant>
      <vt:variant>
        <vt:i4>0</vt:i4>
      </vt:variant>
      <vt:variant>
        <vt:i4>5</vt:i4>
      </vt:variant>
      <vt:variant>
        <vt:lpwstr/>
      </vt:variant>
      <vt:variant>
        <vt:lpwstr>_Toc274581205</vt:lpwstr>
      </vt:variant>
      <vt:variant>
        <vt:i4>1310780</vt:i4>
      </vt:variant>
      <vt:variant>
        <vt:i4>1991</vt:i4>
      </vt:variant>
      <vt:variant>
        <vt:i4>0</vt:i4>
      </vt:variant>
      <vt:variant>
        <vt:i4>5</vt:i4>
      </vt:variant>
      <vt:variant>
        <vt:lpwstr/>
      </vt:variant>
      <vt:variant>
        <vt:lpwstr>_Toc274581204</vt:lpwstr>
      </vt:variant>
      <vt:variant>
        <vt:i4>1310780</vt:i4>
      </vt:variant>
      <vt:variant>
        <vt:i4>1985</vt:i4>
      </vt:variant>
      <vt:variant>
        <vt:i4>0</vt:i4>
      </vt:variant>
      <vt:variant>
        <vt:i4>5</vt:i4>
      </vt:variant>
      <vt:variant>
        <vt:lpwstr/>
      </vt:variant>
      <vt:variant>
        <vt:lpwstr>_Toc274581203</vt:lpwstr>
      </vt:variant>
      <vt:variant>
        <vt:i4>1310780</vt:i4>
      </vt:variant>
      <vt:variant>
        <vt:i4>1979</vt:i4>
      </vt:variant>
      <vt:variant>
        <vt:i4>0</vt:i4>
      </vt:variant>
      <vt:variant>
        <vt:i4>5</vt:i4>
      </vt:variant>
      <vt:variant>
        <vt:lpwstr/>
      </vt:variant>
      <vt:variant>
        <vt:lpwstr>_Toc274581202</vt:lpwstr>
      </vt:variant>
      <vt:variant>
        <vt:i4>1310780</vt:i4>
      </vt:variant>
      <vt:variant>
        <vt:i4>1973</vt:i4>
      </vt:variant>
      <vt:variant>
        <vt:i4>0</vt:i4>
      </vt:variant>
      <vt:variant>
        <vt:i4>5</vt:i4>
      </vt:variant>
      <vt:variant>
        <vt:lpwstr/>
      </vt:variant>
      <vt:variant>
        <vt:lpwstr>_Toc274581201</vt:lpwstr>
      </vt:variant>
      <vt:variant>
        <vt:i4>1310780</vt:i4>
      </vt:variant>
      <vt:variant>
        <vt:i4>1967</vt:i4>
      </vt:variant>
      <vt:variant>
        <vt:i4>0</vt:i4>
      </vt:variant>
      <vt:variant>
        <vt:i4>5</vt:i4>
      </vt:variant>
      <vt:variant>
        <vt:lpwstr/>
      </vt:variant>
      <vt:variant>
        <vt:lpwstr>_Toc274581200</vt:lpwstr>
      </vt:variant>
      <vt:variant>
        <vt:i4>1900607</vt:i4>
      </vt:variant>
      <vt:variant>
        <vt:i4>1961</vt:i4>
      </vt:variant>
      <vt:variant>
        <vt:i4>0</vt:i4>
      </vt:variant>
      <vt:variant>
        <vt:i4>5</vt:i4>
      </vt:variant>
      <vt:variant>
        <vt:lpwstr/>
      </vt:variant>
      <vt:variant>
        <vt:lpwstr>_Toc274581199</vt:lpwstr>
      </vt:variant>
      <vt:variant>
        <vt:i4>1900607</vt:i4>
      </vt:variant>
      <vt:variant>
        <vt:i4>1955</vt:i4>
      </vt:variant>
      <vt:variant>
        <vt:i4>0</vt:i4>
      </vt:variant>
      <vt:variant>
        <vt:i4>5</vt:i4>
      </vt:variant>
      <vt:variant>
        <vt:lpwstr/>
      </vt:variant>
      <vt:variant>
        <vt:lpwstr>_Toc274581198</vt:lpwstr>
      </vt:variant>
      <vt:variant>
        <vt:i4>1900607</vt:i4>
      </vt:variant>
      <vt:variant>
        <vt:i4>1949</vt:i4>
      </vt:variant>
      <vt:variant>
        <vt:i4>0</vt:i4>
      </vt:variant>
      <vt:variant>
        <vt:i4>5</vt:i4>
      </vt:variant>
      <vt:variant>
        <vt:lpwstr/>
      </vt:variant>
      <vt:variant>
        <vt:lpwstr>_Toc274581197</vt:lpwstr>
      </vt:variant>
      <vt:variant>
        <vt:i4>1900607</vt:i4>
      </vt:variant>
      <vt:variant>
        <vt:i4>1943</vt:i4>
      </vt:variant>
      <vt:variant>
        <vt:i4>0</vt:i4>
      </vt:variant>
      <vt:variant>
        <vt:i4>5</vt:i4>
      </vt:variant>
      <vt:variant>
        <vt:lpwstr/>
      </vt:variant>
      <vt:variant>
        <vt:lpwstr>_Toc274581196</vt:lpwstr>
      </vt:variant>
      <vt:variant>
        <vt:i4>1900607</vt:i4>
      </vt:variant>
      <vt:variant>
        <vt:i4>1937</vt:i4>
      </vt:variant>
      <vt:variant>
        <vt:i4>0</vt:i4>
      </vt:variant>
      <vt:variant>
        <vt:i4>5</vt:i4>
      </vt:variant>
      <vt:variant>
        <vt:lpwstr/>
      </vt:variant>
      <vt:variant>
        <vt:lpwstr>_Toc274581195</vt:lpwstr>
      </vt:variant>
      <vt:variant>
        <vt:i4>1900607</vt:i4>
      </vt:variant>
      <vt:variant>
        <vt:i4>1931</vt:i4>
      </vt:variant>
      <vt:variant>
        <vt:i4>0</vt:i4>
      </vt:variant>
      <vt:variant>
        <vt:i4>5</vt:i4>
      </vt:variant>
      <vt:variant>
        <vt:lpwstr/>
      </vt:variant>
      <vt:variant>
        <vt:lpwstr>_Toc274581194</vt:lpwstr>
      </vt:variant>
      <vt:variant>
        <vt:i4>1900607</vt:i4>
      </vt:variant>
      <vt:variant>
        <vt:i4>1925</vt:i4>
      </vt:variant>
      <vt:variant>
        <vt:i4>0</vt:i4>
      </vt:variant>
      <vt:variant>
        <vt:i4>5</vt:i4>
      </vt:variant>
      <vt:variant>
        <vt:lpwstr/>
      </vt:variant>
      <vt:variant>
        <vt:lpwstr>_Toc274581193</vt:lpwstr>
      </vt:variant>
      <vt:variant>
        <vt:i4>1900607</vt:i4>
      </vt:variant>
      <vt:variant>
        <vt:i4>1919</vt:i4>
      </vt:variant>
      <vt:variant>
        <vt:i4>0</vt:i4>
      </vt:variant>
      <vt:variant>
        <vt:i4>5</vt:i4>
      </vt:variant>
      <vt:variant>
        <vt:lpwstr/>
      </vt:variant>
      <vt:variant>
        <vt:lpwstr>_Toc274581192</vt:lpwstr>
      </vt:variant>
      <vt:variant>
        <vt:i4>1900607</vt:i4>
      </vt:variant>
      <vt:variant>
        <vt:i4>1913</vt:i4>
      </vt:variant>
      <vt:variant>
        <vt:i4>0</vt:i4>
      </vt:variant>
      <vt:variant>
        <vt:i4>5</vt:i4>
      </vt:variant>
      <vt:variant>
        <vt:lpwstr/>
      </vt:variant>
      <vt:variant>
        <vt:lpwstr>_Toc274581191</vt:lpwstr>
      </vt:variant>
      <vt:variant>
        <vt:i4>1900607</vt:i4>
      </vt:variant>
      <vt:variant>
        <vt:i4>1907</vt:i4>
      </vt:variant>
      <vt:variant>
        <vt:i4>0</vt:i4>
      </vt:variant>
      <vt:variant>
        <vt:i4>5</vt:i4>
      </vt:variant>
      <vt:variant>
        <vt:lpwstr/>
      </vt:variant>
      <vt:variant>
        <vt:lpwstr>_Toc274581190</vt:lpwstr>
      </vt:variant>
      <vt:variant>
        <vt:i4>1835071</vt:i4>
      </vt:variant>
      <vt:variant>
        <vt:i4>1901</vt:i4>
      </vt:variant>
      <vt:variant>
        <vt:i4>0</vt:i4>
      </vt:variant>
      <vt:variant>
        <vt:i4>5</vt:i4>
      </vt:variant>
      <vt:variant>
        <vt:lpwstr/>
      </vt:variant>
      <vt:variant>
        <vt:lpwstr>_Toc274581189</vt:lpwstr>
      </vt:variant>
      <vt:variant>
        <vt:i4>1835071</vt:i4>
      </vt:variant>
      <vt:variant>
        <vt:i4>1895</vt:i4>
      </vt:variant>
      <vt:variant>
        <vt:i4>0</vt:i4>
      </vt:variant>
      <vt:variant>
        <vt:i4>5</vt:i4>
      </vt:variant>
      <vt:variant>
        <vt:lpwstr/>
      </vt:variant>
      <vt:variant>
        <vt:lpwstr>_Toc274581188</vt:lpwstr>
      </vt:variant>
      <vt:variant>
        <vt:i4>1835071</vt:i4>
      </vt:variant>
      <vt:variant>
        <vt:i4>1889</vt:i4>
      </vt:variant>
      <vt:variant>
        <vt:i4>0</vt:i4>
      </vt:variant>
      <vt:variant>
        <vt:i4>5</vt:i4>
      </vt:variant>
      <vt:variant>
        <vt:lpwstr/>
      </vt:variant>
      <vt:variant>
        <vt:lpwstr>_Toc274581187</vt:lpwstr>
      </vt:variant>
      <vt:variant>
        <vt:i4>1835071</vt:i4>
      </vt:variant>
      <vt:variant>
        <vt:i4>1883</vt:i4>
      </vt:variant>
      <vt:variant>
        <vt:i4>0</vt:i4>
      </vt:variant>
      <vt:variant>
        <vt:i4>5</vt:i4>
      </vt:variant>
      <vt:variant>
        <vt:lpwstr/>
      </vt:variant>
      <vt:variant>
        <vt:lpwstr>_Toc274581186</vt:lpwstr>
      </vt:variant>
      <vt:variant>
        <vt:i4>1835071</vt:i4>
      </vt:variant>
      <vt:variant>
        <vt:i4>1877</vt:i4>
      </vt:variant>
      <vt:variant>
        <vt:i4>0</vt:i4>
      </vt:variant>
      <vt:variant>
        <vt:i4>5</vt:i4>
      </vt:variant>
      <vt:variant>
        <vt:lpwstr/>
      </vt:variant>
      <vt:variant>
        <vt:lpwstr>_Toc274581185</vt:lpwstr>
      </vt:variant>
      <vt:variant>
        <vt:i4>1835071</vt:i4>
      </vt:variant>
      <vt:variant>
        <vt:i4>1871</vt:i4>
      </vt:variant>
      <vt:variant>
        <vt:i4>0</vt:i4>
      </vt:variant>
      <vt:variant>
        <vt:i4>5</vt:i4>
      </vt:variant>
      <vt:variant>
        <vt:lpwstr/>
      </vt:variant>
      <vt:variant>
        <vt:lpwstr>_Toc274581184</vt:lpwstr>
      </vt:variant>
      <vt:variant>
        <vt:i4>1835071</vt:i4>
      </vt:variant>
      <vt:variant>
        <vt:i4>1865</vt:i4>
      </vt:variant>
      <vt:variant>
        <vt:i4>0</vt:i4>
      </vt:variant>
      <vt:variant>
        <vt:i4>5</vt:i4>
      </vt:variant>
      <vt:variant>
        <vt:lpwstr/>
      </vt:variant>
      <vt:variant>
        <vt:lpwstr>_Toc274581183</vt:lpwstr>
      </vt:variant>
      <vt:variant>
        <vt:i4>1835071</vt:i4>
      </vt:variant>
      <vt:variant>
        <vt:i4>1859</vt:i4>
      </vt:variant>
      <vt:variant>
        <vt:i4>0</vt:i4>
      </vt:variant>
      <vt:variant>
        <vt:i4>5</vt:i4>
      </vt:variant>
      <vt:variant>
        <vt:lpwstr/>
      </vt:variant>
      <vt:variant>
        <vt:lpwstr>_Toc274581182</vt:lpwstr>
      </vt:variant>
      <vt:variant>
        <vt:i4>1835071</vt:i4>
      </vt:variant>
      <vt:variant>
        <vt:i4>1853</vt:i4>
      </vt:variant>
      <vt:variant>
        <vt:i4>0</vt:i4>
      </vt:variant>
      <vt:variant>
        <vt:i4>5</vt:i4>
      </vt:variant>
      <vt:variant>
        <vt:lpwstr/>
      </vt:variant>
      <vt:variant>
        <vt:lpwstr>_Toc274581181</vt:lpwstr>
      </vt:variant>
      <vt:variant>
        <vt:i4>1835071</vt:i4>
      </vt:variant>
      <vt:variant>
        <vt:i4>1847</vt:i4>
      </vt:variant>
      <vt:variant>
        <vt:i4>0</vt:i4>
      </vt:variant>
      <vt:variant>
        <vt:i4>5</vt:i4>
      </vt:variant>
      <vt:variant>
        <vt:lpwstr/>
      </vt:variant>
      <vt:variant>
        <vt:lpwstr>_Toc274581180</vt:lpwstr>
      </vt:variant>
      <vt:variant>
        <vt:i4>1245247</vt:i4>
      </vt:variant>
      <vt:variant>
        <vt:i4>1841</vt:i4>
      </vt:variant>
      <vt:variant>
        <vt:i4>0</vt:i4>
      </vt:variant>
      <vt:variant>
        <vt:i4>5</vt:i4>
      </vt:variant>
      <vt:variant>
        <vt:lpwstr/>
      </vt:variant>
      <vt:variant>
        <vt:lpwstr>_Toc274581179</vt:lpwstr>
      </vt:variant>
      <vt:variant>
        <vt:i4>1245247</vt:i4>
      </vt:variant>
      <vt:variant>
        <vt:i4>1835</vt:i4>
      </vt:variant>
      <vt:variant>
        <vt:i4>0</vt:i4>
      </vt:variant>
      <vt:variant>
        <vt:i4>5</vt:i4>
      </vt:variant>
      <vt:variant>
        <vt:lpwstr/>
      </vt:variant>
      <vt:variant>
        <vt:lpwstr>_Toc274581178</vt:lpwstr>
      </vt:variant>
      <vt:variant>
        <vt:i4>1245247</vt:i4>
      </vt:variant>
      <vt:variant>
        <vt:i4>1829</vt:i4>
      </vt:variant>
      <vt:variant>
        <vt:i4>0</vt:i4>
      </vt:variant>
      <vt:variant>
        <vt:i4>5</vt:i4>
      </vt:variant>
      <vt:variant>
        <vt:lpwstr/>
      </vt:variant>
      <vt:variant>
        <vt:lpwstr>_Toc274581177</vt:lpwstr>
      </vt:variant>
      <vt:variant>
        <vt:i4>1245247</vt:i4>
      </vt:variant>
      <vt:variant>
        <vt:i4>1823</vt:i4>
      </vt:variant>
      <vt:variant>
        <vt:i4>0</vt:i4>
      </vt:variant>
      <vt:variant>
        <vt:i4>5</vt:i4>
      </vt:variant>
      <vt:variant>
        <vt:lpwstr/>
      </vt:variant>
      <vt:variant>
        <vt:lpwstr>_Toc274581176</vt:lpwstr>
      </vt:variant>
      <vt:variant>
        <vt:i4>1245247</vt:i4>
      </vt:variant>
      <vt:variant>
        <vt:i4>1817</vt:i4>
      </vt:variant>
      <vt:variant>
        <vt:i4>0</vt:i4>
      </vt:variant>
      <vt:variant>
        <vt:i4>5</vt:i4>
      </vt:variant>
      <vt:variant>
        <vt:lpwstr/>
      </vt:variant>
      <vt:variant>
        <vt:lpwstr>_Toc274581175</vt:lpwstr>
      </vt:variant>
      <vt:variant>
        <vt:i4>1245247</vt:i4>
      </vt:variant>
      <vt:variant>
        <vt:i4>1811</vt:i4>
      </vt:variant>
      <vt:variant>
        <vt:i4>0</vt:i4>
      </vt:variant>
      <vt:variant>
        <vt:i4>5</vt:i4>
      </vt:variant>
      <vt:variant>
        <vt:lpwstr/>
      </vt:variant>
      <vt:variant>
        <vt:lpwstr>_Toc274581174</vt:lpwstr>
      </vt:variant>
      <vt:variant>
        <vt:i4>1245247</vt:i4>
      </vt:variant>
      <vt:variant>
        <vt:i4>1805</vt:i4>
      </vt:variant>
      <vt:variant>
        <vt:i4>0</vt:i4>
      </vt:variant>
      <vt:variant>
        <vt:i4>5</vt:i4>
      </vt:variant>
      <vt:variant>
        <vt:lpwstr/>
      </vt:variant>
      <vt:variant>
        <vt:lpwstr>_Toc274581173</vt:lpwstr>
      </vt:variant>
      <vt:variant>
        <vt:i4>1245247</vt:i4>
      </vt:variant>
      <vt:variant>
        <vt:i4>1799</vt:i4>
      </vt:variant>
      <vt:variant>
        <vt:i4>0</vt:i4>
      </vt:variant>
      <vt:variant>
        <vt:i4>5</vt:i4>
      </vt:variant>
      <vt:variant>
        <vt:lpwstr/>
      </vt:variant>
      <vt:variant>
        <vt:lpwstr>_Toc274581172</vt:lpwstr>
      </vt:variant>
      <vt:variant>
        <vt:i4>1245247</vt:i4>
      </vt:variant>
      <vt:variant>
        <vt:i4>1793</vt:i4>
      </vt:variant>
      <vt:variant>
        <vt:i4>0</vt:i4>
      </vt:variant>
      <vt:variant>
        <vt:i4>5</vt:i4>
      </vt:variant>
      <vt:variant>
        <vt:lpwstr/>
      </vt:variant>
      <vt:variant>
        <vt:lpwstr>_Toc274581171</vt:lpwstr>
      </vt:variant>
      <vt:variant>
        <vt:i4>1245247</vt:i4>
      </vt:variant>
      <vt:variant>
        <vt:i4>1787</vt:i4>
      </vt:variant>
      <vt:variant>
        <vt:i4>0</vt:i4>
      </vt:variant>
      <vt:variant>
        <vt:i4>5</vt:i4>
      </vt:variant>
      <vt:variant>
        <vt:lpwstr/>
      </vt:variant>
      <vt:variant>
        <vt:lpwstr>_Toc274581170</vt:lpwstr>
      </vt:variant>
      <vt:variant>
        <vt:i4>1179711</vt:i4>
      </vt:variant>
      <vt:variant>
        <vt:i4>1781</vt:i4>
      </vt:variant>
      <vt:variant>
        <vt:i4>0</vt:i4>
      </vt:variant>
      <vt:variant>
        <vt:i4>5</vt:i4>
      </vt:variant>
      <vt:variant>
        <vt:lpwstr/>
      </vt:variant>
      <vt:variant>
        <vt:lpwstr>_Toc274581169</vt:lpwstr>
      </vt:variant>
      <vt:variant>
        <vt:i4>1179711</vt:i4>
      </vt:variant>
      <vt:variant>
        <vt:i4>1775</vt:i4>
      </vt:variant>
      <vt:variant>
        <vt:i4>0</vt:i4>
      </vt:variant>
      <vt:variant>
        <vt:i4>5</vt:i4>
      </vt:variant>
      <vt:variant>
        <vt:lpwstr/>
      </vt:variant>
      <vt:variant>
        <vt:lpwstr>_Toc274581168</vt:lpwstr>
      </vt:variant>
      <vt:variant>
        <vt:i4>1179711</vt:i4>
      </vt:variant>
      <vt:variant>
        <vt:i4>1769</vt:i4>
      </vt:variant>
      <vt:variant>
        <vt:i4>0</vt:i4>
      </vt:variant>
      <vt:variant>
        <vt:i4>5</vt:i4>
      </vt:variant>
      <vt:variant>
        <vt:lpwstr/>
      </vt:variant>
      <vt:variant>
        <vt:lpwstr>_Toc274581167</vt:lpwstr>
      </vt:variant>
      <vt:variant>
        <vt:i4>1179711</vt:i4>
      </vt:variant>
      <vt:variant>
        <vt:i4>1763</vt:i4>
      </vt:variant>
      <vt:variant>
        <vt:i4>0</vt:i4>
      </vt:variant>
      <vt:variant>
        <vt:i4>5</vt:i4>
      </vt:variant>
      <vt:variant>
        <vt:lpwstr/>
      </vt:variant>
      <vt:variant>
        <vt:lpwstr>_Toc274581166</vt:lpwstr>
      </vt:variant>
      <vt:variant>
        <vt:i4>1179711</vt:i4>
      </vt:variant>
      <vt:variant>
        <vt:i4>1757</vt:i4>
      </vt:variant>
      <vt:variant>
        <vt:i4>0</vt:i4>
      </vt:variant>
      <vt:variant>
        <vt:i4>5</vt:i4>
      </vt:variant>
      <vt:variant>
        <vt:lpwstr/>
      </vt:variant>
      <vt:variant>
        <vt:lpwstr>_Toc274581165</vt:lpwstr>
      </vt:variant>
      <vt:variant>
        <vt:i4>1179711</vt:i4>
      </vt:variant>
      <vt:variant>
        <vt:i4>1751</vt:i4>
      </vt:variant>
      <vt:variant>
        <vt:i4>0</vt:i4>
      </vt:variant>
      <vt:variant>
        <vt:i4>5</vt:i4>
      </vt:variant>
      <vt:variant>
        <vt:lpwstr/>
      </vt:variant>
      <vt:variant>
        <vt:lpwstr>_Toc274581164</vt:lpwstr>
      </vt:variant>
      <vt:variant>
        <vt:i4>1179711</vt:i4>
      </vt:variant>
      <vt:variant>
        <vt:i4>1745</vt:i4>
      </vt:variant>
      <vt:variant>
        <vt:i4>0</vt:i4>
      </vt:variant>
      <vt:variant>
        <vt:i4>5</vt:i4>
      </vt:variant>
      <vt:variant>
        <vt:lpwstr/>
      </vt:variant>
      <vt:variant>
        <vt:lpwstr>_Toc274581163</vt:lpwstr>
      </vt:variant>
      <vt:variant>
        <vt:i4>1179711</vt:i4>
      </vt:variant>
      <vt:variant>
        <vt:i4>1739</vt:i4>
      </vt:variant>
      <vt:variant>
        <vt:i4>0</vt:i4>
      </vt:variant>
      <vt:variant>
        <vt:i4>5</vt:i4>
      </vt:variant>
      <vt:variant>
        <vt:lpwstr/>
      </vt:variant>
      <vt:variant>
        <vt:lpwstr>_Toc274581162</vt:lpwstr>
      </vt:variant>
      <vt:variant>
        <vt:i4>1179711</vt:i4>
      </vt:variant>
      <vt:variant>
        <vt:i4>1733</vt:i4>
      </vt:variant>
      <vt:variant>
        <vt:i4>0</vt:i4>
      </vt:variant>
      <vt:variant>
        <vt:i4>5</vt:i4>
      </vt:variant>
      <vt:variant>
        <vt:lpwstr/>
      </vt:variant>
      <vt:variant>
        <vt:lpwstr>_Toc274581161</vt:lpwstr>
      </vt:variant>
      <vt:variant>
        <vt:i4>1179711</vt:i4>
      </vt:variant>
      <vt:variant>
        <vt:i4>1727</vt:i4>
      </vt:variant>
      <vt:variant>
        <vt:i4>0</vt:i4>
      </vt:variant>
      <vt:variant>
        <vt:i4>5</vt:i4>
      </vt:variant>
      <vt:variant>
        <vt:lpwstr/>
      </vt:variant>
      <vt:variant>
        <vt:lpwstr>_Toc274581160</vt:lpwstr>
      </vt:variant>
      <vt:variant>
        <vt:i4>1114175</vt:i4>
      </vt:variant>
      <vt:variant>
        <vt:i4>1721</vt:i4>
      </vt:variant>
      <vt:variant>
        <vt:i4>0</vt:i4>
      </vt:variant>
      <vt:variant>
        <vt:i4>5</vt:i4>
      </vt:variant>
      <vt:variant>
        <vt:lpwstr/>
      </vt:variant>
      <vt:variant>
        <vt:lpwstr>_Toc274581159</vt:lpwstr>
      </vt:variant>
      <vt:variant>
        <vt:i4>1114175</vt:i4>
      </vt:variant>
      <vt:variant>
        <vt:i4>1715</vt:i4>
      </vt:variant>
      <vt:variant>
        <vt:i4>0</vt:i4>
      </vt:variant>
      <vt:variant>
        <vt:i4>5</vt:i4>
      </vt:variant>
      <vt:variant>
        <vt:lpwstr/>
      </vt:variant>
      <vt:variant>
        <vt:lpwstr>_Toc274581158</vt:lpwstr>
      </vt:variant>
      <vt:variant>
        <vt:i4>1114175</vt:i4>
      </vt:variant>
      <vt:variant>
        <vt:i4>1709</vt:i4>
      </vt:variant>
      <vt:variant>
        <vt:i4>0</vt:i4>
      </vt:variant>
      <vt:variant>
        <vt:i4>5</vt:i4>
      </vt:variant>
      <vt:variant>
        <vt:lpwstr/>
      </vt:variant>
      <vt:variant>
        <vt:lpwstr>_Toc274581157</vt:lpwstr>
      </vt:variant>
      <vt:variant>
        <vt:i4>1114175</vt:i4>
      </vt:variant>
      <vt:variant>
        <vt:i4>1703</vt:i4>
      </vt:variant>
      <vt:variant>
        <vt:i4>0</vt:i4>
      </vt:variant>
      <vt:variant>
        <vt:i4>5</vt:i4>
      </vt:variant>
      <vt:variant>
        <vt:lpwstr/>
      </vt:variant>
      <vt:variant>
        <vt:lpwstr>_Toc274581156</vt:lpwstr>
      </vt:variant>
      <vt:variant>
        <vt:i4>1114175</vt:i4>
      </vt:variant>
      <vt:variant>
        <vt:i4>1697</vt:i4>
      </vt:variant>
      <vt:variant>
        <vt:i4>0</vt:i4>
      </vt:variant>
      <vt:variant>
        <vt:i4>5</vt:i4>
      </vt:variant>
      <vt:variant>
        <vt:lpwstr/>
      </vt:variant>
      <vt:variant>
        <vt:lpwstr>_Toc274581155</vt:lpwstr>
      </vt:variant>
      <vt:variant>
        <vt:i4>1114175</vt:i4>
      </vt:variant>
      <vt:variant>
        <vt:i4>1691</vt:i4>
      </vt:variant>
      <vt:variant>
        <vt:i4>0</vt:i4>
      </vt:variant>
      <vt:variant>
        <vt:i4>5</vt:i4>
      </vt:variant>
      <vt:variant>
        <vt:lpwstr/>
      </vt:variant>
      <vt:variant>
        <vt:lpwstr>_Toc274581154</vt:lpwstr>
      </vt:variant>
      <vt:variant>
        <vt:i4>1114175</vt:i4>
      </vt:variant>
      <vt:variant>
        <vt:i4>1685</vt:i4>
      </vt:variant>
      <vt:variant>
        <vt:i4>0</vt:i4>
      </vt:variant>
      <vt:variant>
        <vt:i4>5</vt:i4>
      </vt:variant>
      <vt:variant>
        <vt:lpwstr/>
      </vt:variant>
      <vt:variant>
        <vt:lpwstr>_Toc274581153</vt:lpwstr>
      </vt:variant>
      <vt:variant>
        <vt:i4>1114175</vt:i4>
      </vt:variant>
      <vt:variant>
        <vt:i4>1679</vt:i4>
      </vt:variant>
      <vt:variant>
        <vt:i4>0</vt:i4>
      </vt:variant>
      <vt:variant>
        <vt:i4>5</vt:i4>
      </vt:variant>
      <vt:variant>
        <vt:lpwstr/>
      </vt:variant>
      <vt:variant>
        <vt:lpwstr>_Toc274581152</vt:lpwstr>
      </vt:variant>
      <vt:variant>
        <vt:i4>1114175</vt:i4>
      </vt:variant>
      <vt:variant>
        <vt:i4>1673</vt:i4>
      </vt:variant>
      <vt:variant>
        <vt:i4>0</vt:i4>
      </vt:variant>
      <vt:variant>
        <vt:i4>5</vt:i4>
      </vt:variant>
      <vt:variant>
        <vt:lpwstr/>
      </vt:variant>
      <vt:variant>
        <vt:lpwstr>_Toc274581151</vt:lpwstr>
      </vt:variant>
      <vt:variant>
        <vt:i4>1114175</vt:i4>
      </vt:variant>
      <vt:variant>
        <vt:i4>1667</vt:i4>
      </vt:variant>
      <vt:variant>
        <vt:i4>0</vt:i4>
      </vt:variant>
      <vt:variant>
        <vt:i4>5</vt:i4>
      </vt:variant>
      <vt:variant>
        <vt:lpwstr/>
      </vt:variant>
      <vt:variant>
        <vt:lpwstr>_Toc274581150</vt:lpwstr>
      </vt:variant>
      <vt:variant>
        <vt:i4>1048639</vt:i4>
      </vt:variant>
      <vt:variant>
        <vt:i4>1661</vt:i4>
      </vt:variant>
      <vt:variant>
        <vt:i4>0</vt:i4>
      </vt:variant>
      <vt:variant>
        <vt:i4>5</vt:i4>
      </vt:variant>
      <vt:variant>
        <vt:lpwstr/>
      </vt:variant>
      <vt:variant>
        <vt:lpwstr>_Toc274581149</vt:lpwstr>
      </vt:variant>
      <vt:variant>
        <vt:i4>1048639</vt:i4>
      </vt:variant>
      <vt:variant>
        <vt:i4>1655</vt:i4>
      </vt:variant>
      <vt:variant>
        <vt:i4>0</vt:i4>
      </vt:variant>
      <vt:variant>
        <vt:i4>5</vt:i4>
      </vt:variant>
      <vt:variant>
        <vt:lpwstr/>
      </vt:variant>
      <vt:variant>
        <vt:lpwstr>_Toc274581148</vt:lpwstr>
      </vt:variant>
      <vt:variant>
        <vt:i4>1048639</vt:i4>
      </vt:variant>
      <vt:variant>
        <vt:i4>1649</vt:i4>
      </vt:variant>
      <vt:variant>
        <vt:i4>0</vt:i4>
      </vt:variant>
      <vt:variant>
        <vt:i4>5</vt:i4>
      </vt:variant>
      <vt:variant>
        <vt:lpwstr/>
      </vt:variant>
      <vt:variant>
        <vt:lpwstr>_Toc274581147</vt:lpwstr>
      </vt:variant>
      <vt:variant>
        <vt:i4>1048639</vt:i4>
      </vt:variant>
      <vt:variant>
        <vt:i4>1643</vt:i4>
      </vt:variant>
      <vt:variant>
        <vt:i4>0</vt:i4>
      </vt:variant>
      <vt:variant>
        <vt:i4>5</vt:i4>
      </vt:variant>
      <vt:variant>
        <vt:lpwstr/>
      </vt:variant>
      <vt:variant>
        <vt:lpwstr>_Toc274581146</vt:lpwstr>
      </vt:variant>
      <vt:variant>
        <vt:i4>1048639</vt:i4>
      </vt:variant>
      <vt:variant>
        <vt:i4>1637</vt:i4>
      </vt:variant>
      <vt:variant>
        <vt:i4>0</vt:i4>
      </vt:variant>
      <vt:variant>
        <vt:i4>5</vt:i4>
      </vt:variant>
      <vt:variant>
        <vt:lpwstr/>
      </vt:variant>
      <vt:variant>
        <vt:lpwstr>_Toc274581145</vt:lpwstr>
      </vt:variant>
      <vt:variant>
        <vt:i4>1048639</vt:i4>
      </vt:variant>
      <vt:variant>
        <vt:i4>1631</vt:i4>
      </vt:variant>
      <vt:variant>
        <vt:i4>0</vt:i4>
      </vt:variant>
      <vt:variant>
        <vt:i4>5</vt:i4>
      </vt:variant>
      <vt:variant>
        <vt:lpwstr/>
      </vt:variant>
      <vt:variant>
        <vt:lpwstr>_Toc274581144</vt:lpwstr>
      </vt:variant>
      <vt:variant>
        <vt:i4>1048639</vt:i4>
      </vt:variant>
      <vt:variant>
        <vt:i4>1625</vt:i4>
      </vt:variant>
      <vt:variant>
        <vt:i4>0</vt:i4>
      </vt:variant>
      <vt:variant>
        <vt:i4>5</vt:i4>
      </vt:variant>
      <vt:variant>
        <vt:lpwstr/>
      </vt:variant>
      <vt:variant>
        <vt:lpwstr>_Toc274581143</vt:lpwstr>
      </vt:variant>
      <vt:variant>
        <vt:i4>1048639</vt:i4>
      </vt:variant>
      <vt:variant>
        <vt:i4>1619</vt:i4>
      </vt:variant>
      <vt:variant>
        <vt:i4>0</vt:i4>
      </vt:variant>
      <vt:variant>
        <vt:i4>5</vt:i4>
      </vt:variant>
      <vt:variant>
        <vt:lpwstr/>
      </vt:variant>
      <vt:variant>
        <vt:lpwstr>_Toc274581142</vt:lpwstr>
      </vt:variant>
      <vt:variant>
        <vt:i4>1048639</vt:i4>
      </vt:variant>
      <vt:variant>
        <vt:i4>1613</vt:i4>
      </vt:variant>
      <vt:variant>
        <vt:i4>0</vt:i4>
      </vt:variant>
      <vt:variant>
        <vt:i4>5</vt:i4>
      </vt:variant>
      <vt:variant>
        <vt:lpwstr/>
      </vt:variant>
      <vt:variant>
        <vt:lpwstr>_Toc274581141</vt:lpwstr>
      </vt:variant>
      <vt:variant>
        <vt:i4>1048639</vt:i4>
      </vt:variant>
      <vt:variant>
        <vt:i4>1607</vt:i4>
      </vt:variant>
      <vt:variant>
        <vt:i4>0</vt:i4>
      </vt:variant>
      <vt:variant>
        <vt:i4>5</vt:i4>
      </vt:variant>
      <vt:variant>
        <vt:lpwstr/>
      </vt:variant>
      <vt:variant>
        <vt:lpwstr>_Toc274581140</vt:lpwstr>
      </vt:variant>
      <vt:variant>
        <vt:i4>1507391</vt:i4>
      </vt:variant>
      <vt:variant>
        <vt:i4>1601</vt:i4>
      </vt:variant>
      <vt:variant>
        <vt:i4>0</vt:i4>
      </vt:variant>
      <vt:variant>
        <vt:i4>5</vt:i4>
      </vt:variant>
      <vt:variant>
        <vt:lpwstr/>
      </vt:variant>
      <vt:variant>
        <vt:lpwstr>_Toc274581139</vt:lpwstr>
      </vt:variant>
      <vt:variant>
        <vt:i4>1507391</vt:i4>
      </vt:variant>
      <vt:variant>
        <vt:i4>1595</vt:i4>
      </vt:variant>
      <vt:variant>
        <vt:i4>0</vt:i4>
      </vt:variant>
      <vt:variant>
        <vt:i4>5</vt:i4>
      </vt:variant>
      <vt:variant>
        <vt:lpwstr/>
      </vt:variant>
      <vt:variant>
        <vt:lpwstr>_Toc274581138</vt:lpwstr>
      </vt:variant>
      <vt:variant>
        <vt:i4>1507391</vt:i4>
      </vt:variant>
      <vt:variant>
        <vt:i4>1589</vt:i4>
      </vt:variant>
      <vt:variant>
        <vt:i4>0</vt:i4>
      </vt:variant>
      <vt:variant>
        <vt:i4>5</vt:i4>
      </vt:variant>
      <vt:variant>
        <vt:lpwstr/>
      </vt:variant>
      <vt:variant>
        <vt:lpwstr>_Toc274581137</vt:lpwstr>
      </vt:variant>
      <vt:variant>
        <vt:i4>1507391</vt:i4>
      </vt:variant>
      <vt:variant>
        <vt:i4>1583</vt:i4>
      </vt:variant>
      <vt:variant>
        <vt:i4>0</vt:i4>
      </vt:variant>
      <vt:variant>
        <vt:i4>5</vt:i4>
      </vt:variant>
      <vt:variant>
        <vt:lpwstr/>
      </vt:variant>
      <vt:variant>
        <vt:lpwstr>_Toc274581136</vt:lpwstr>
      </vt:variant>
      <vt:variant>
        <vt:i4>1507391</vt:i4>
      </vt:variant>
      <vt:variant>
        <vt:i4>1577</vt:i4>
      </vt:variant>
      <vt:variant>
        <vt:i4>0</vt:i4>
      </vt:variant>
      <vt:variant>
        <vt:i4>5</vt:i4>
      </vt:variant>
      <vt:variant>
        <vt:lpwstr/>
      </vt:variant>
      <vt:variant>
        <vt:lpwstr>_Toc274581135</vt:lpwstr>
      </vt:variant>
      <vt:variant>
        <vt:i4>1507391</vt:i4>
      </vt:variant>
      <vt:variant>
        <vt:i4>1571</vt:i4>
      </vt:variant>
      <vt:variant>
        <vt:i4>0</vt:i4>
      </vt:variant>
      <vt:variant>
        <vt:i4>5</vt:i4>
      </vt:variant>
      <vt:variant>
        <vt:lpwstr/>
      </vt:variant>
      <vt:variant>
        <vt:lpwstr>_Toc274581134</vt:lpwstr>
      </vt:variant>
      <vt:variant>
        <vt:i4>1507391</vt:i4>
      </vt:variant>
      <vt:variant>
        <vt:i4>1565</vt:i4>
      </vt:variant>
      <vt:variant>
        <vt:i4>0</vt:i4>
      </vt:variant>
      <vt:variant>
        <vt:i4>5</vt:i4>
      </vt:variant>
      <vt:variant>
        <vt:lpwstr/>
      </vt:variant>
      <vt:variant>
        <vt:lpwstr>_Toc274581133</vt:lpwstr>
      </vt:variant>
      <vt:variant>
        <vt:i4>1507391</vt:i4>
      </vt:variant>
      <vt:variant>
        <vt:i4>1559</vt:i4>
      </vt:variant>
      <vt:variant>
        <vt:i4>0</vt:i4>
      </vt:variant>
      <vt:variant>
        <vt:i4>5</vt:i4>
      </vt:variant>
      <vt:variant>
        <vt:lpwstr/>
      </vt:variant>
      <vt:variant>
        <vt:lpwstr>_Toc274581132</vt:lpwstr>
      </vt:variant>
      <vt:variant>
        <vt:i4>1507391</vt:i4>
      </vt:variant>
      <vt:variant>
        <vt:i4>1553</vt:i4>
      </vt:variant>
      <vt:variant>
        <vt:i4>0</vt:i4>
      </vt:variant>
      <vt:variant>
        <vt:i4>5</vt:i4>
      </vt:variant>
      <vt:variant>
        <vt:lpwstr/>
      </vt:variant>
      <vt:variant>
        <vt:lpwstr>_Toc274581131</vt:lpwstr>
      </vt:variant>
      <vt:variant>
        <vt:i4>1507391</vt:i4>
      </vt:variant>
      <vt:variant>
        <vt:i4>1547</vt:i4>
      </vt:variant>
      <vt:variant>
        <vt:i4>0</vt:i4>
      </vt:variant>
      <vt:variant>
        <vt:i4>5</vt:i4>
      </vt:variant>
      <vt:variant>
        <vt:lpwstr/>
      </vt:variant>
      <vt:variant>
        <vt:lpwstr>_Toc274581130</vt:lpwstr>
      </vt:variant>
      <vt:variant>
        <vt:i4>1441855</vt:i4>
      </vt:variant>
      <vt:variant>
        <vt:i4>1541</vt:i4>
      </vt:variant>
      <vt:variant>
        <vt:i4>0</vt:i4>
      </vt:variant>
      <vt:variant>
        <vt:i4>5</vt:i4>
      </vt:variant>
      <vt:variant>
        <vt:lpwstr/>
      </vt:variant>
      <vt:variant>
        <vt:lpwstr>_Toc274581129</vt:lpwstr>
      </vt:variant>
      <vt:variant>
        <vt:i4>1441855</vt:i4>
      </vt:variant>
      <vt:variant>
        <vt:i4>1535</vt:i4>
      </vt:variant>
      <vt:variant>
        <vt:i4>0</vt:i4>
      </vt:variant>
      <vt:variant>
        <vt:i4>5</vt:i4>
      </vt:variant>
      <vt:variant>
        <vt:lpwstr/>
      </vt:variant>
      <vt:variant>
        <vt:lpwstr>_Toc274581128</vt:lpwstr>
      </vt:variant>
      <vt:variant>
        <vt:i4>1441855</vt:i4>
      </vt:variant>
      <vt:variant>
        <vt:i4>1529</vt:i4>
      </vt:variant>
      <vt:variant>
        <vt:i4>0</vt:i4>
      </vt:variant>
      <vt:variant>
        <vt:i4>5</vt:i4>
      </vt:variant>
      <vt:variant>
        <vt:lpwstr/>
      </vt:variant>
      <vt:variant>
        <vt:lpwstr>_Toc274581127</vt:lpwstr>
      </vt:variant>
      <vt:variant>
        <vt:i4>1441855</vt:i4>
      </vt:variant>
      <vt:variant>
        <vt:i4>1523</vt:i4>
      </vt:variant>
      <vt:variant>
        <vt:i4>0</vt:i4>
      </vt:variant>
      <vt:variant>
        <vt:i4>5</vt:i4>
      </vt:variant>
      <vt:variant>
        <vt:lpwstr/>
      </vt:variant>
      <vt:variant>
        <vt:lpwstr>_Toc274581126</vt:lpwstr>
      </vt:variant>
      <vt:variant>
        <vt:i4>1441855</vt:i4>
      </vt:variant>
      <vt:variant>
        <vt:i4>1517</vt:i4>
      </vt:variant>
      <vt:variant>
        <vt:i4>0</vt:i4>
      </vt:variant>
      <vt:variant>
        <vt:i4>5</vt:i4>
      </vt:variant>
      <vt:variant>
        <vt:lpwstr/>
      </vt:variant>
      <vt:variant>
        <vt:lpwstr>_Toc274581125</vt:lpwstr>
      </vt:variant>
      <vt:variant>
        <vt:i4>1441855</vt:i4>
      </vt:variant>
      <vt:variant>
        <vt:i4>1511</vt:i4>
      </vt:variant>
      <vt:variant>
        <vt:i4>0</vt:i4>
      </vt:variant>
      <vt:variant>
        <vt:i4>5</vt:i4>
      </vt:variant>
      <vt:variant>
        <vt:lpwstr/>
      </vt:variant>
      <vt:variant>
        <vt:lpwstr>_Toc274581124</vt:lpwstr>
      </vt:variant>
      <vt:variant>
        <vt:i4>1441855</vt:i4>
      </vt:variant>
      <vt:variant>
        <vt:i4>1505</vt:i4>
      </vt:variant>
      <vt:variant>
        <vt:i4>0</vt:i4>
      </vt:variant>
      <vt:variant>
        <vt:i4>5</vt:i4>
      </vt:variant>
      <vt:variant>
        <vt:lpwstr/>
      </vt:variant>
      <vt:variant>
        <vt:lpwstr>_Toc274581123</vt:lpwstr>
      </vt:variant>
      <vt:variant>
        <vt:i4>1441855</vt:i4>
      </vt:variant>
      <vt:variant>
        <vt:i4>1499</vt:i4>
      </vt:variant>
      <vt:variant>
        <vt:i4>0</vt:i4>
      </vt:variant>
      <vt:variant>
        <vt:i4>5</vt:i4>
      </vt:variant>
      <vt:variant>
        <vt:lpwstr/>
      </vt:variant>
      <vt:variant>
        <vt:lpwstr>_Toc274581122</vt:lpwstr>
      </vt:variant>
      <vt:variant>
        <vt:i4>1441855</vt:i4>
      </vt:variant>
      <vt:variant>
        <vt:i4>1493</vt:i4>
      </vt:variant>
      <vt:variant>
        <vt:i4>0</vt:i4>
      </vt:variant>
      <vt:variant>
        <vt:i4>5</vt:i4>
      </vt:variant>
      <vt:variant>
        <vt:lpwstr/>
      </vt:variant>
      <vt:variant>
        <vt:lpwstr>_Toc274581121</vt:lpwstr>
      </vt:variant>
      <vt:variant>
        <vt:i4>1441855</vt:i4>
      </vt:variant>
      <vt:variant>
        <vt:i4>1487</vt:i4>
      </vt:variant>
      <vt:variant>
        <vt:i4>0</vt:i4>
      </vt:variant>
      <vt:variant>
        <vt:i4>5</vt:i4>
      </vt:variant>
      <vt:variant>
        <vt:lpwstr/>
      </vt:variant>
      <vt:variant>
        <vt:lpwstr>_Toc274581120</vt:lpwstr>
      </vt:variant>
      <vt:variant>
        <vt:i4>1376319</vt:i4>
      </vt:variant>
      <vt:variant>
        <vt:i4>1481</vt:i4>
      </vt:variant>
      <vt:variant>
        <vt:i4>0</vt:i4>
      </vt:variant>
      <vt:variant>
        <vt:i4>5</vt:i4>
      </vt:variant>
      <vt:variant>
        <vt:lpwstr/>
      </vt:variant>
      <vt:variant>
        <vt:lpwstr>_Toc274581119</vt:lpwstr>
      </vt:variant>
      <vt:variant>
        <vt:i4>1376319</vt:i4>
      </vt:variant>
      <vt:variant>
        <vt:i4>1475</vt:i4>
      </vt:variant>
      <vt:variant>
        <vt:i4>0</vt:i4>
      </vt:variant>
      <vt:variant>
        <vt:i4>5</vt:i4>
      </vt:variant>
      <vt:variant>
        <vt:lpwstr/>
      </vt:variant>
      <vt:variant>
        <vt:lpwstr>_Toc274581118</vt:lpwstr>
      </vt:variant>
      <vt:variant>
        <vt:i4>1376319</vt:i4>
      </vt:variant>
      <vt:variant>
        <vt:i4>1469</vt:i4>
      </vt:variant>
      <vt:variant>
        <vt:i4>0</vt:i4>
      </vt:variant>
      <vt:variant>
        <vt:i4>5</vt:i4>
      </vt:variant>
      <vt:variant>
        <vt:lpwstr/>
      </vt:variant>
      <vt:variant>
        <vt:lpwstr>_Toc274581117</vt:lpwstr>
      </vt:variant>
      <vt:variant>
        <vt:i4>1376319</vt:i4>
      </vt:variant>
      <vt:variant>
        <vt:i4>1463</vt:i4>
      </vt:variant>
      <vt:variant>
        <vt:i4>0</vt:i4>
      </vt:variant>
      <vt:variant>
        <vt:i4>5</vt:i4>
      </vt:variant>
      <vt:variant>
        <vt:lpwstr/>
      </vt:variant>
      <vt:variant>
        <vt:lpwstr>_Toc274581116</vt:lpwstr>
      </vt:variant>
      <vt:variant>
        <vt:i4>1376319</vt:i4>
      </vt:variant>
      <vt:variant>
        <vt:i4>1457</vt:i4>
      </vt:variant>
      <vt:variant>
        <vt:i4>0</vt:i4>
      </vt:variant>
      <vt:variant>
        <vt:i4>5</vt:i4>
      </vt:variant>
      <vt:variant>
        <vt:lpwstr/>
      </vt:variant>
      <vt:variant>
        <vt:lpwstr>_Toc274581115</vt:lpwstr>
      </vt:variant>
      <vt:variant>
        <vt:i4>1376319</vt:i4>
      </vt:variant>
      <vt:variant>
        <vt:i4>1451</vt:i4>
      </vt:variant>
      <vt:variant>
        <vt:i4>0</vt:i4>
      </vt:variant>
      <vt:variant>
        <vt:i4>5</vt:i4>
      </vt:variant>
      <vt:variant>
        <vt:lpwstr/>
      </vt:variant>
      <vt:variant>
        <vt:lpwstr>_Toc274581114</vt:lpwstr>
      </vt:variant>
      <vt:variant>
        <vt:i4>1376319</vt:i4>
      </vt:variant>
      <vt:variant>
        <vt:i4>1445</vt:i4>
      </vt:variant>
      <vt:variant>
        <vt:i4>0</vt:i4>
      </vt:variant>
      <vt:variant>
        <vt:i4>5</vt:i4>
      </vt:variant>
      <vt:variant>
        <vt:lpwstr/>
      </vt:variant>
      <vt:variant>
        <vt:lpwstr>_Toc274581113</vt:lpwstr>
      </vt:variant>
      <vt:variant>
        <vt:i4>1376319</vt:i4>
      </vt:variant>
      <vt:variant>
        <vt:i4>1439</vt:i4>
      </vt:variant>
      <vt:variant>
        <vt:i4>0</vt:i4>
      </vt:variant>
      <vt:variant>
        <vt:i4>5</vt:i4>
      </vt:variant>
      <vt:variant>
        <vt:lpwstr/>
      </vt:variant>
      <vt:variant>
        <vt:lpwstr>_Toc274581112</vt:lpwstr>
      </vt:variant>
      <vt:variant>
        <vt:i4>1376319</vt:i4>
      </vt:variant>
      <vt:variant>
        <vt:i4>1433</vt:i4>
      </vt:variant>
      <vt:variant>
        <vt:i4>0</vt:i4>
      </vt:variant>
      <vt:variant>
        <vt:i4>5</vt:i4>
      </vt:variant>
      <vt:variant>
        <vt:lpwstr/>
      </vt:variant>
      <vt:variant>
        <vt:lpwstr>_Toc274581111</vt:lpwstr>
      </vt:variant>
      <vt:variant>
        <vt:i4>1376319</vt:i4>
      </vt:variant>
      <vt:variant>
        <vt:i4>1427</vt:i4>
      </vt:variant>
      <vt:variant>
        <vt:i4>0</vt:i4>
      </vt:variant>
      <vt:variant>
        <vt:i4>5</vt:i4>
      </vt:variant>
      <vt:variant>
        <vt:lpwstr/>
      </vt:variant>
      <vt:variant>
        <vt:lpwstr>_Toc274581110</vt:lpwstr>
      </vt:variant>
      <vt:variant>
        <vt:i4>1310783</vt:i4>
      </vt:variant>
      <vt:variant>
        <vt:i4>1421</vt:i4>
      </vt:variant>
      <vt:variant>
        <vt:i4>0</vt:i4>
      </vt:variant>
      <vt:variant>
        <vt:i4>5</vt:i4>
      </vt:variant>
      <vt:variant>
        <vt:lpwstr/>
      </vt:variant>
      <vt:variant>
        <vt:lpwstr>_Toc274581109</vt:lpwstr>
      </vt:variant>
      <vt:variant>
        <vt:i4>1310783</vt:i4>
      </vt:variant>
      <vt:variant>
        <vt:i4>1415</vt:i4>
      </vt:variant>
      <vt:variant>
        <vt:i4>0</vt:i4>
      </vt:variant>
      <vt:variant>
        <vt:i4>5</vt:i4>
      </vt:variant>
      <vt:variant>
        <vt:lpwstr/>
      </vt:variant>
      <vt:variant>
        <vt:lpwstr>_Toc274581108</vt:lpwstr>
      </vt:variant>
      <vt:variant>
        <vt:i4>1310783</vt:i4>
      </vt:variant>
      <vt:variant>
        <vt:i4>1409</vt:i4>
      </vt:variant>
      <vt:variant>
        <vt:i4>0</vt:i4>
      </vt:variant>
      <vt:variant>
        <vt:i4>5</vt:i4>
      </vt:variant>
      <vt:variant>
        <vt:lpwstr/>
      </vt:variant>
      <vt:variant>
        <vt:lpwstr>_Toc274581107</vt:lpwstr>
      </vt:variant>
      <vt:variant>
        <vt:i4>1310783</vt:i4>
      </vt:variant>
      <vt:variant>
        <vt:i4>1403</vt:i4>
      </vt:variant>
      <vt:variant>
        <vt:i4>0</vt:i4>
      </vt:variant>
      <vt:variant>
        <vt:i4>5</vt:i4>
      </vt:variant>
      <vt:variant>
        <vt:lpwstr/>
      </vt:variant>
      <vt:variant>
        <vt:lpwstr>_Toc274581106</vt:lpwstr>
      </vt:variant>
      <vt:variant>
        <vt:i4>1310783</vt:i4>
      </vt:variant>
      <vt:variant>
        <vt:i4>1397</vt:i4>
      </vt:variant>
      <vt:variant>
        <vt:i4>0</vt:i4>
      </vt:variant>
      <vt:variant>
        <vt:i4>5</vt:i4>
      </vt:variant>
      <vt:variant>
        <vt:lpwstr/>
      </vt:variant>
      <vt:variant>
        <vt:lpwstr>_Toc274581105</vt:lpwstr>
      </vt:variant>
      <vt:variant>
        <vt:i4>1310783</vt:i4>
      </vt:variant>
      <vt:variant>
        <vt:i4>1391</vt:i4>
      </vt:variant>
      <vt:variant>
        <vt:i4>0</vt:i4>
      </vt:variant>
      <vt:variant>
        <vt:i4>5</vt:i4>
      </vt:variant>
      <vt:variant>
        <vt:lpwstr/>
      </vt:variant>
      <vt:variant>
        <vt:lpwstr>_Toc274581104</vt:lpwstr>
      </vt:variant>
      <vt:variant>
        <vt:i4>1310783</vt:i4>
      </vt:variant>
      <vt:variant>
        <vt:i4>1385</vt:i4>
      </vt:variant>
      <vt:variant>
        <vt:i4>0</vt:i4>
      </vt:variant>
      <vt:variant>
        <vt:i4>5</vt:i4>
      </vt:variant>
      <vt:variant>
        <vt:lpwstr/>
      </vt:variant>
      <vt:variant>
        <vt:lpwstr>_Toc274581103</vt:lpwstr>
      </vt:variant>
      <vt:variant>
        <vt:i4>1310783</vt:i4>
      </vt:variant>
      <vt:variant>
        <vt:i4>1379</vt:i4>
      </vt:variant>
      <vt:variant>
        <vt:i4>0</vt:i4>
      </vt:variant>
      <vt:variant>
        <vt:i4>5</vt:i4>
      </vt:variant>
      <vt:variant>
        <vt:lpwstr/>
      </vt:variant>
      <vt:variant>
        <vt:lpwstr>_Toc274581102</vt:lpwstr>
      </vt:variant>
      <vt:variant>
        <vt:i4>1310783</vt:i4>
      </vt:variant>
      <vt:variant>
        <vt:i4>1373</vt:i4>
      </vt:variant>
      <vt:variant>
        <vt:i4>0</vt:i4>
      </vt:variant>
      <vt:variant>
        <vt:i4>5</vt:i4>
      </vt:variant>
      <vt:variant>
        <vt:lpwstr/>
      </vt:variant>
      <vt:variant>
        <vt:lpwstr>_Toc274581101</vt:lpwstr>
      </vt:variant>
      <vt:variant>
        <vt:i4>1310783</vt:i4>
      </vt:variant>
      <vt:variant>
        <vt:i4>1367</vt:i4>
      </vt:variant>
      <vt:variant>
        <vt:i4>0</vt:i4>
      </vt:variant>
      <vt:variant>
        <vt:i4>5</vt:i4>
      </vt:variant>
      <vt:variant>
        <vt:lpwstr/>
      </vt:variant>
      <vt:variant>
        <vt:lpwstr>_Toc274581100</vt:lpwstr>
      </vt:variant>
      <vt:variant>
        <vt:i4>1900606</vt:i4>
      </vt:variant>
      <vt:variant>
        <vt:i4>1361</vt:i4>
      </vt:variant>
      <vt:variant>
        <vt:i4>0</vt:i4>
      </vt:variant>
      <vt:variant>
        <vt:i4>5</vt:i4>
      </vt:variant>
      <vt:variant>
        <vt:lpwstr/>
      </vt:variant>
      <vt:variant>
        <vt:lpwstr>_Toc274581099</vt:lpwstr>
      </vt:variant>
      <vt:variant>
        <vt:i4>1900606</vt:i4>
      </vt:variant>
      <vt:variant>
        <vt:i4>1355</vt:i4>
      </vt:variant>
      <vt:variant>
        <vt:i4>0</vt:i4>
      </vt:variant>
      <vt:variant>
        <vt:i4>5</vt:i4>
      </vt:variant>
      <vt:variant>
        <vt:lpwstr/>
      </vt:variant>
      <vt:variant>
        <vt:lpwstr>_Toc274581098</vt:lpwstr>
      </vt:variant>
      <vt:variant>
        <vt:i4>1900606</vt:i4>
      </vt:variant>
      <vt:variant>
        <vt:i4>1349</vt:i4>
      </vt:variant>
      <vt:variant>
        <vt:i4>0</vt:i4>
      </vt:variant>
      <vt:variant>
        <vt:i4>5</vt:i4>
      </vt:variant>
      <vt:variant>
        <vt:lpwstr/>
      </vt:variant>
      <vt:variant>
        <vt:lpwstr>_Toc274581097</vt:lpwstr>
      </vt:variant>
      <vt:variant>
        <vt:i4>1900606</vt:i4>
      </vt:variant>
      <vt:variant>
        <vt:i4>1343</vt:i4>
      </vt:variant>
      <vt:variant>
        <vt:i4>0</vt:i4>
      </vt:variant>
      <vt:variant>
        <vt:i4>5</vt:i4>
      </vt:variant>
      <vt:variant>
        <vt:lpwstr/>
      </vt:variant>
      <vt:variant>
        <vt:lpwstr>_Toc274581096</vt:lpwstr>
      </vt:variant>
      <vt:variant>
        <vt:i4>1900606</vt:i4>
      </vt:variant>
      <vt:variant>
        <vt:i4>1337</vt:i4>
      </vt:variant>
      <vt:variant>
        <vt:i4>0</vt:i4>
      </vt:variant>
      <vt:variant>
        <vt:i4>5</vt:i4>
      </vt:variant>
      <vt:variant>
        <vt:lpwstr/>
      </vt:variant>
      <vt:variant>
        <vt:lpwstr>_Toc274581095</vt:lpwstr>
      </vt:variant>
      <vt:variant>
        <vt:i4>1900606</vt:i4>
      </vt:variant>
      <vt:variant>
        <vt:i4>1331</vt:i4>
      </vt:variant>
      <vt:variant>
        <vt:i4>0</vt:i4>
      </vt:variant>
      <vt:variant>
        <vt:i4>5</vt:i4>
      </vt:variant>
      <vt:variant>
        <vt:lpwstr/>
      </vt:variant>
      <vt:variant>
        <vt:lpwstr>_Toc274581094</vt:lpwstr>
      </vt:variant>
      <vt:variant>
        <vt:i4>1900606</vt:i4>
      </vt:variant>
      <vt:variant>
        <vt:i4>1325</vt:i4>
      </vt:variant>
      <vt:variant>
        <vt:i4>0</vt:i4>
      </vt:variant>
      <vt:variant>
        <vt:i4>5</vt:i4>
      </vt:variant>
      <vt:variant>
        <vt:lpwstr/>
      </vt:variant>
      <vt:variant>
        <vt:lpwstr>_Toc274581093</vt:lpwstr>
      </vt:variant>
      <vt:variant>
        <vt:i4>1900606</vt:i4>
      </vt:variant>
      <vt:variant>
        <vt:i4>1319</vt:i4>
      </vt:variant>
      <vt:variant>
        <vt:i4>0</vt:i4>
      </vt:variant>
      <vt:variant>
        <vt:i4>5</vt:i4>
      </vt:variant>
      <vt:variant>
        <vt:lpwstr/>
      </vt:variant>
      <vt:variant>
        <vt:lpwstr>_Toc274581092</vt:lpwstr>
      </vt:variant>
      <vt:variant>
        <vt:i4>1900606</vt:i4>
      </vt:variant>
      <vt:variant>
        <vt:i4>1313</vt:i4>
      </vt:variant>
      <vt:variant>
        <vt:i4>0</vt:i4>
      </vt:variant>
      <vt:variant>
        <vt:i4>5</vt:i4>
      </vt:variant>
      <vt:variant>
        <vt:lpwstr/>
      </vt:variant>
      <vt:variant>
        <vt:lpwstr>_Toc274581091</vt:lpwstr>
      </vt:variant>
      <vt:variant>
        <vt:i4>1900606</vt:i4>
      </vt:variant>
      <vt:variant>
        <vt:i4>1307</vt:i4>
      </vt:variant>
      <vt:variant>
        <vt:i4>0</vt:i4>
      </vt:variant>
      <vt:variant>
        <vt:i4>5</vt:i4>
      </vt:variant>
      <vt:variant>
        <vt:lpwstr/>
      </vt:variant>
      <vt:variant>
        <vt:lpwstr>_Toc274581090</vt:lpwstr>
      </vt:variant>
      <vt:variant>
        <vt:i4>1835070</vt:i4>
      </vt:variant>
      <vt:variant>
        <vt:i4>1301</vt:i4>
      </vt:variant>
      <vt:variant>
        <vt:i4>0</vt:i4>
      </vt:variant>
      <vt:variant>
        <vt:i4>5</vt:i4>
      </vt:variant>
      <vt:variant>
        <vt:lpwstr/>
      </vt:variant>
      <vt:variant>
        <vt:lpwstr>_Toc274581089</vt:lpwstr>
      </vt:variant>
      <vt:variant>
        <vt:i4>1835070</vt:i4>
      </vt:variant>
      <vt:variant>
        <vt:i4>1295</vt:i4>
      </vt:variant>
      <vt:variant>
        <vt:i4>0</vt:i4>
      </vt:variant>
      <vt:variant>
        <vt:i4>5</vt:i4>
      </vt:variant>
      <vt:variant>
        <vt:lpwstr/>
      </vt:variant>
      <vt:variant>
        <vt:lpwstr>_Toc274581088</vt:lpwstr>
      </vt:variant>
      <vt:variant>
        <vt:i4>1835070</vt:i4>
      </vt:variant>
      <vt:variant>
        <vt:i4>1289</vt:i4>
      </vt:variant>
      <vt:variant>
        <vt:i4>0</vt:i4>
      </vt:variant>
      <vt:variant>
        <vt:i4>5</vt:i4>
      </vt:variant>
      <vt:variant>
        <vt:lpwstr/>
      </vt:variant>
      <vt:variant>
        <vt:lpwstr>_Toc274581087</vt:lpwstr>
      </vt:variant>
      <vt:variant>
        <vt:i4>1835070</vt:i4>
      </vt:variant>
      <vt:variant>
        <vt:i4>1283</vt:i4>
      </vt:variant>
      <vt:variant>
        <vt:i4>0</vt:i4>
      </vt:variant>
      <vt:variant>
        <vt:i4>5</vt:i4>
      </vt:variant>
      <vt:variant>
        <vt:lpwstr/>
      </vt:variant>
      <vt:variant>
        <vt:lpwstr>_Toc274581086</vt:lpwstr>
      </vt:variant>
      <vt:variant>
        <vt:i4>1835070</vt:i4>
      </vt:variant>
      <vt:variant>
        <vt:i4>1277</vt:i4>
      </vt:variant>
      <vt:variant>
        <vt:i4>0</vt:i4>
      </vt:variant>
      <vt:variant>
        <vt:i4>5</vt:i4>
      </vt:variant>
      <vt:variant>
        <vt:lpwstr/>
      </vt:variant>
      <vt:variant>
        <vt:lpwstr>_Toc274581085</vt:lpwstr>
      </vt:variant>
      <vt:variant>
        <vt:i4>1835070</vt:i4>
      </vt:variant>
      <vt:variant>
        <vt:i4>1271</vt:i4>
      </vt:variant>
      <vt:variant>
        <vt:i4>0</vt:i4>
      </vt:variant>
      <vt:variant>
        <vt:i4>5</vt:i4>
      </vt:variant>
      <vt:variant>
        <vt:lpwstr/>
      </vt:variant>
      <vt:variant>
        <vt:lpwstr>_Toc274581084</vt:lpwstr>
      </vt:variant>
      <vt:variant>
        <vt:i4>1835070</vt:i4>
      </vt:variant>
      <vt:variant>
        <vt:i4>1265</vt:i4>
      </vt:variant>
      <vt:variant>
        <vt:i4>0</vt:i4>
      </vt:variant>
      <vt:variant>
        <vt:i4>5</vt:i4>
      </vt:variant>
      <vt:variant>
        <vt:lpwstr/>
      </vt:variant>
      <vt:variant>
        <vt:lpwstr>_Toc274581083</vt:lpwstr>
      </vt:variant>
      <vt:variant>
        <vt:i4>1835070</vt:i4>
      </vt:variant>
      <vt:variant>
        <vt:i4>1259</vt:i4>
      </vt:variant>
      <vt:variant>
        <vt:i4>0</vt:i4>
      </vt:variant>
      <vt:variant>
        <vt:i4>5</vt:i4>
      </vt:variant>
      <vt:variant>
        <vt:lpwstr/>
      </vt:variant>
      <vt:variant>
        <vt:lpwstr>_Toc274581082</vt:lpwstr>
      </vt:variant>
      <vt:variant>
        <vt:i4>1835070</vt:i4>
      </vt:variant>
      <vt:variant>
        <vt:i4>1253</vt:i4>
      </vt:variant>
      <vt:variant>
        <vt:i4>0</vt:i4>
      </vt:variant>
      <vt:variant>
        <vt:i4>5</vt:i4>
      </vt:variant>
      <vt:variant>
        <vt:lpwstr/>
      </vt:variant>
      <vt:variant>
        <vt:lpwstr>_Toc274581081</vt:lpwstr>
      </vt:variant>
      <vt:variant>
        <vt:i4>1835070</vt:i4>
      </vt:variant>
      <vt:variant>
        <vt:i4>1247</vt:i4>
      </vt:variant>
      <vt:variant>
        <vt:i4>0</vt:i4>
      </vt:variant>
      <vt:variant>
        <vt:i4>5</vt:i4>
      </vt:variant>
      <vt:variant>
        <vt:lpwstr/>
      </vt:variant>
      <vt:variant>
        <vt:lpwstr>_Toc274581080</vt:lpwstr>
      </vt:variant>
      <vt:variant>
        <vt:i4>1245246</vt:i4>
      </vt:variant>
      <vt:variant>
        <vt:i4>1241</vt:i4>
      </vt:variant>
      <vt:variant>
        <vt:i4>0</vt:i4>
      </vt:variant>
      <vt:variant>
        <vt:i4>5</vt:i4>
      </vt:variant>
      <vt:variant>
        <vt:lpwstr/>
      </vt:variant>
      <vt:variant>
        <vt:lpwstr>_Toc274581079</vt:lpwstr>
      </vt:variant>
      <vt:variant>
        <vt:i4>1245246</vt:i4>
      </vt:variant>
      <vt:variant>
        <vt:i4>1235</vt:i4>
      </vt:variant>
      <vt:variant>
        <vt:i4>0</vt:i4>
      </vt:variant>
      <vt:variant>
        <vt:i4>5</vt:i4>
      </vt:variant>
      <vt:variant>
        <vt:lpwstr/>
      </vt:variant>
      <vt:variant>
        <vt:lpwstr>_Toc274581078</vt:lpwstr>
      </vt:variant>
      <vt:variant>
        <vt:i4>1245246</vt:i4>
      </vt:variant>
      <vt:variant>
        <vt:i4>1229</vt:i4>
      </vt:variant>
      <vt:variant>
        <vt:i4>0</vt:i4>
      </vt:variant>
      <vt:variant>
        <vt:i4>5</vt:i4>
      </vt:variant>
      <vt:variant>
        <vt:lpwstr/>
      </vt:variant>
      <vt:variant>
        <vt:lpwstr>_Toc274581077</vt:lpwstr>
      </vt:variant>
      <vt:variant>
        <vt:i4>1245246</vt:i4>
      </vt:variant>
      <vt:variant>
        <vt:i4>1223</vt:i4>
      </vt:variant>
      <vt:variant>
        <vt:i4>0</vt:i4>
      </vt:variant>
      <vt:variant>
        <vt:i4>5</vt:i4>
      </vt:variant>
      <vt:variant>
        <vt:lpwstr/>
      </vt:variant>
      <vt:variant>
        <vt:lpwstr>_Toc274581076</vt:lpwstr>
      </vt:variant>
      <vt:variant>
        <vt:i4>1245246</vt:i4>
      </vt:variant>
      <vt:variant>
        <vt:i4>1217</vt:i4>
      </vt:variant>
      <vt:variant>
        <vt:i4>0</vt:i4>
      </vt:variant>
      <vt:variant>
        <vt:i4>5</vt:i4>
      </vt:variant>
      <vt:variant>
        <vt:lpwstr/>
      </vt:variant>
      <vt:variant>
        <vt:lpwstr>_Toc274581075</vt:lpwstr>
      </vt:variant>
      <vt:variant>
        <vt:i4>1245246</vt:i4>
      </vt:variant>
      <vt:variant>
        <vt:i4>1211</vt:i4>
      </vt:variant>
      <vt:variant>
        <vt:i4>0</vt:i4>
      </vt:variant>
      <vt:variant>
        <vt:i4>5</vt:i4>
      </vt:variant>
      <vt:variant>
        <vt:lpwstr/>
      </vt:variant>
      <vt:variant>
        <vt:lpwstr>_Toc274581074</vt:lpwstr>
      </vt:variant>
      <vt:variant>
        <vt:i4>1245246</vt:i4>
      </vt:variant>
      <vt:variant>
        <vt:i4>1205</vt:i4>
      </vt:variant>
      <vt:variant>
        <vt:i4>0</vt:i4>
      </vt:variant>
      <vt:variant>
        <vt:i4>5</vt:i4>
      </vt:variant>
      <vt:variant>
        <vt:lpwstr/>
      </vt:variant>
      <vt:variant>
        <vt:lpwstr>_Toc274581073</vt:lpwstr>
      </vt:variant>
      <vt:variant>
        <vt:i4>1245246</vt:i4>
      </vt:variant>
      <vt:variant>
        <vt:i4>1199</vt:i4>
      </vt:variant>
      <vt:variant>
        <vt:i4>0</vt:i4>
      </vt:variant>
      <vt:variant>
        <vt:i4>5</vt:i4>
      </vt:variant>
      <vt:variant>
        <vt:lpwstr/>
      </vt:variant>
      <vt:variant>
        <vt:lpwstr>_Toc274581072</vt:lpwstr>
      </vt:variant>
      <vt:variant>
        <vt:i4>1245246</vt:i4>
      </vt:variant>
      <vt:variant>
        <vt:i4>1193</vt:i4>
      </vt:variant>
      <vt:variant>
        <vt:i4>0</vt:i4>
      </vt:variant>
      <vt:variant>
        <vt:i4>5</vt:i4>
      </vt:variant>
      <vt:variant>
        <vt:lpwstr/>
      </vt:variant>
      <vt:variant>
        <vt:lpwstr>_Toc274581071</vt:lpwstr>
      </vt:variant>
      <vt:variant>
        <vt:i4>1245246</vt:i4>
      </vt:variant>
      <vt:variant>
        <vt:i4>1187</vt:i4>
      </vt:variant>
      <vt:variant>
        <vt:i4>0</vt:i4>
      </vt:variant>
      <vt:variant>
        <vt:i4>5</vt:i4>
      </vt:variant>
      <vt:variant>
        <vt:lpwstr/>
      </vt:variant>
      <vt:variant>
        <vt:lpwstr>_Toc274581070</vt:lpwstr>
      </vt:variant>
      <vt:variant>
        <vt:i4>1179710</vt:i4>
      </vt:variant>
      <vt:variant>
        <vt:i4>1181</vt:i4>
      </vt:variant>
      <vt:variant>
        <vt:i4>0</vt:i4>
      </vt:variant>
      <vt:variant>
        <vt:i4>5</vt:i4>
      </vt:variant>
      <vt:variant>
        <vt:lpwstr/>
      </vt:variant>
      <vt:variant>
        <vt:lpwstr>_Toc274581069</vt:lpwstr>
      </vt:variant>
      <vt:variant>
        <vt:i4>1179710</vt:i4>
      </vt:variant>
      <vt:variant>
        <vt:i4>1175</vt:i4>
      </vt:variant>
      <vt:variant>
        <vt:i4>0</vt:i4>
      </vt:variant>
      <vt:variant>
        <vt:i4>5</vt:i4>
      </vt:variant>
      <vt:variant>
        <vt:lpwstr/>
      </vt:variant>
      <vt:variant>
        <vt:lpwstr>_Toc274581068</vt:lpwstr>
      </vt:variant>
      <vt:variant>
        <vt:i4>1179710</vt:i4>
      </vt:variant>
      <vt:variant>
        <vt:i4>1169</vt:i4>
      </vt:variant>
      <vt:variant>
        <vt:i4>0</vt:i4>
      </vt:variant>
      <vt:variant>
        <vt:i4>5</vt:i4>
      </vt:variant>
      <vt:variant>
        <vt:lpwstr/>
      </vt:variant>
      <vt:variant>
        <vt:lpwstr>_Toc274581067</vt:lpwstr>
      </vt:variant>
      <vt:variant>
        <vt:i4>1179710</vt:i4>
      </vt:variant>
      <vt:variant>
        <vt:i4>1163</vt:i4>
      </vt:variant>
      <vt:variant>
        <vt:i4>0</vt:i4>
      </vt:variant>
      <vt:variant>
        <vt:i4>5</vt:i4>
      </vt:variant>
      <vt:variant>
        <vt:lpwstr/>
      </vt:variant>
      <vt:variant>
        <vt:lpwstr>_Toc274581066</vt:lpwstr>
      </vt:variant>
      <vt:variant>
        <vt:i4>1179710</vt:i4>
      </vt:variant>
      <vt:variant>
        <vt:i4>1157</vt:i4>
      </vt:variant>
      <vt:variant>
        <vt:i4>0</vt:i4>
      </vt:variant>
      <vt:variant>
        <vt:i4>5</vt:i4>
      </vt:variant>
      <vt:variant>
        <vt:lpwstr/>
      </vt:variant>
      <vt:variant>
        <vt:lpwstr>_Toc274581065</vt:lpwstr>
      </vt:variant>
      <vt:variant>
        <vt:i4>1179710</vt:i4>
      </vt:variant>
      <vt:variant>
        <vt:i4>1151</vt:i4>
      </vt:variant>
      <vt:variant>
        <vt:i4>0</vt:i4>
      </vt:variant>
      <vt:variant>
        <vt:i4>5</vt:i4>
      </vt:variant>
      <vt:variant>
        <vt:lpwstr/>
      </vt:variant>
      <vt:variant>
        <vt:lpwstr>_Toc274581064</vt:lpwstr>
      </vt:variant>
      <vt:variant>
        <vt:i4>1179710</vt:i4>
      </vt:variant>
      <vt:variant>
        <vt:i4>1145</vt:i4>
      </vt:variant>
      <vt:variant>
        <vt:i4>0</vt:i4>
      </vt:variant>
      <vt:variant>
        <vt:i4>5</vt:i4>
      </vt:variant>
      <vt:variant>
        <vt:lpwstr/>
      </vt:variant>
      <vt:variant>
        <vt:lpwstr>_Toc274581063</vt:lpwstr>
      </vt:variant>
      <vt:variant>
        <vt:i4>1179710</vt:i4>
      </vt:variant>
      <vt:variant>
        <vt:i4>1139</vt:i4>
      </vt:variant>
      <vt:variant>
        <vt:i4>0</vt:i4>
      </vt:variant>
      <vt:variant>
        <vt:i4>5</vt:i4>
      </vt:variant>
      <vt:variant>
        <vt:lpwstr/>
      </vt:variant>
      <vt:variant>
        <vt:lpwstr>_Toc274581062</vt:lpwstr>
      </vt:variant>
      <vt:variant>
        <vt:i4>1179710</vt:i4>
      </vt:variant>
      <vt:variant>
        <vt:i4>1133</vt:i4>
      </vt:variant>
      <vt:variant>
        <vt:i4>0</vt:i4>
      </vt:variant>
      <vt:variant>
        <vt:i4>5</vt:i4>
      </vt:variant>
      <vt:variant>
        <vt:lpwstr/>
      </vt:variant>
      <vt:variant>
        <vt:lpwstr>_Toc274581061</vt:lpwstr>
      </vt:variant>
      <vt:variant>
        <vt:i4>1179710</vt:i4>
      </vt:variant>
      <vt:variant>
        <vt:i4>1127</vt:i4>
      </vt:variant>
      <vt:variant>
        <vt:i4>0</vt:i4>
      </vt:variant>
      <vt:variant>
        <vt:i4>5</vt:i4>
      </vt:variant>
      <vt:variant>
        <vt:lpwstr/>
      </vt:variant>
      <vt:variant>
        <vt:lpwstr>_Toc274581060</vt:lpwstr>
      </vt:variant>
      <vt:variant>
        <vt:i4>1114174</vt:i4>
      </vt:variant>
      <vt:variant>
        <vt:i4>1121</vt:i4>
      </vt:variant>
      <vt:variant>
        <vt:i4>0</vt:i4>
      </vt:variant>
      <vt:variant>
        <vt:i4>5</vt:i4>
      </vt:variant>
      <vt:variant>
        <vt:lpwstr/>
      </vt:variant>
      <vt:variant>
        <vt:lpwstr>_Toc274581059</vt:lpwstr>
      </vt:variant>
      <vt:variant>
        <vt:i4>1114174</vt:i4>
      </vt:variant>
      <vt:variant>
        <vt:i4>1115</vt:i4>
      </vt:variant>
      <vt:variant>
        <vt:i4>0</vt:i4>
      </vt:variant>
      <vt:variant>
        <vt:i4>5</vt:i4>
      </vt:variant>
      <vt:variant>
        <vt:lpwstr/>
      </vt:variant>
      <vt:variant>
        <vt:lpwstr>_Toc274581058</vt:lpwstr>
      </vt:variant>
      <vt:variant>
        <vt:i4>1114174</vt:i4>
      </vt:variant>
      <vt:variant>
        <vt:i4>1109</vt:i4>
      </vt:variant>
      <vt:variant>
        <vt:i4>0</vt:i4>
      </vt:variant>
      <vt:variant>
        <vt:i4>5</vt:i4>
      </vt:variant>
      <vt:variant>
        <vt:lpwstr/>
      </vt:variant>
      <vt:variant>
        <vt:lpwstr>_Toc274581057</vt:lpwstr>
      </vt:variant>
      <vt:variant>
        <vt:i4>1114174</vt:i4>
      </vt:variant>
      <vt:variant>
        <vt:i4>1103</vt:i4>
      </vt:variant>
      <vt:variant>
        <vt:i4>0</vt:i4>
      </vt:variant>
      <vt:variant>
        <vt:i4>5</vt:i4>
      </vt:variant>
      <vt:variant>
        <vt:lpwstr/>
      </vt:variant>
      <vt:variant>
        <vt:lpwstr>_Toc274581056</vt:lpwstr>
      </vt:variant>
      <vt:variant>
        <vt:i4>1114174</vt:i4>
      </vt:variant>
      <vt:variant>
        <vt:i4>1097</vt:i4>
      </vt:variant>
      <vt:variant>
        <vt:i4>0</vt:i4>
      </vt:variant>
      <vt:variant>
        <vt:i4>5</vt:i4>
      </vt:variant>
      <vt:variant>
        <vt:lpwstr/>
      </vt:variant>
      <vt:variant>
        <vt:lpwstr>_Toc274581055</vt:lpwstr>
      </vt:variant>
      <vt:variant>
        <vt:i4>1114174</vt:i4>
      </vt:variant>
      <vt:variant>
        <vt:i4>1091</vt:i4>
      </vt:variant>
      <vt:variant>
        <vt:i4>0</vt:i4>
      </vt:variant>
      <vt:variant>
        <vt:i4>5</vt:i4>
      </vt:variant>
      <vt:variant>
        <vt:lpwstr/>
      </vt:variant>
      <vt:variant>
        <vt:lpwstr>_Toc274581054</vt:lpwstr>
      </vt:variant>
      <vt:variant>
        <vt:i4>1114174</vt:i4>
      </vt:variant>
      <vt:variant>
        <vt:i4>1085</vt:i4>
      </vt:variant>
      <vt:variant>
        <vt:i4>0</vt:i4>
      </vt:variant>
      <vt:variant>
        <vt:i4>5</vt:i4>
      </vt:variant>
      <vt:variant>
        <vt:lpwstr/>
      </vt:variant>
      <vt:variant>
        <vt:lpwstr>_Toc274581053</vt:lpwstr>
      </vt:variant>
      <vt:variant>
        <vt:i4>1114174</vt:i4>
      </vt:variant>
      <vt:variant>
        <vt:i4>1079</vt:i4>
      </vt:variant>
      <vt:variant>
        <vt:i4>0</vt:i4>
      </vt:variant>
      <vt:variant>
        <vt:i4>5</vt:i4>
      </vt:variant>
      <vt:variant>
        <vt:lpwstr/>
      </vt:variant>
      <vt:variant>
        <vt:lpwstr>_Toc274581052</vt:lpwstr>
      </vt:variant>
      <vt:variant>
        <vt:i4>1114174</vt:i4>
      </vt:variant>
      <vt:variant>
        <vt:i4>1073</vt:i4>
      </vt:variant>
      <vt:variant>
        <vt:i4>0</vt:i4>
      </vt:variant>
      <vt:variant>
        <vt:i4>5</vt:i4>
      </vt:variant>
      <vt:variant>
        <vt:lpwstr/>
      </vt:variant>
      <vt:variant>
        <vt:lpwstr>_Toc274581051</vt:lpwstr>
      </vt:variant>
      <vt:variant>
        <vt:i4>1114174</vt:i4>
      </vt:variant>
      <vt:variant>
        <vt:i4>1067</vt:i4>
      </vt:variant>
      <vt:variant>
        <vt:i4>0</vt:i4>
      </vt:variant>
      <vt:variant>
        <vt:i4>5</vt:i4>
      </vt:variant>
      <vt:variant>
        <vt:lpwstr/>
      </vt:variant>
      <vt:variant>
        <vt:lpwstr>_Toc274581050</vt:lpwstr>
      </vt:variant>
      <vt:variant>
        <vt:i4>1048638</vt:i4>
      </vt:variant>
      <vt:variant>
        <vt:i4>1061</vt:i4>
      </vt:variant>
      <vt:variant>
        <vt:i4>0</vt:i4>
      </vt:variant>
      <vt:variant>
        <vt:i4>5</vt:i4>
      </vt:variant>
      <vt:variant>
        <vt:lpwstr/>
      </vt:variant>
      <vt:variant>
        <vt:lpwstr>_Toc274581049</vt:lpwstr>
      </vt:variant>
      <vt:variant>
        <vt:i4>1048638</vt:i4>
      </vt:variant>
      <vt:variant>
        <vt:i4>1055</vt:i4>
      </vt:variant>
      <vt:variant>
        <vt:i4>0</vt:i4>
      </vt:variant>
      <vt:variant>
        <vt:i4>5</vt:i4>
      </vt:variant>
      <vt:variant>
        <vt:lpwstr/>
      </vt:variant>
      <vt:variant>
        <vt:lpwstr>_Toc274581048</vt:lpwstr>
      </vt:variant>
      <vt:variant>
        <vt:i4>1048638</vt:i4>
      </vt:variant>
      <vt:variant>
        <vt:i4>1049</vt:i4>
      </vt:variant>
      <vt:variant>
        <vt:i4>0</vt:i4>
      </vt:variant>
      <vt:variant>
        <vt:i4>5</vt:i4>
      </vt:variant>
      <vt:variant>
        <vt:lpwstr/>
      </vt:variant>
      <vt:variant>
        <vt:lpwstr>_Toc274581047</vt:lpwstr>
      </vt:variant>
      <vt:variant>
        <vt:i4>1048638</vt:i4>
      </vt:variant>
      <vt:variant>
        <vt:i4>1043</vt:i4>
      </vt:variant>
      <vt:variant>
        <vt:i4>0</vt:i4>
      </vt:variant>
      <vt:variant>
        <vt:i4>5</vt:i4>
      </vt:variant>
      <vt:variant>
        <vt:lpwstr/>
      </vt:variant>
      <vt:variant>
        <vt:lpwstr>_Toc274581046</vt:lpwstr>
      </vt:variant>
      <vt:variant>
        <vt:i4>1048638</vt:i4>
      </vt:variant>
      <vt:variant>
        <vt:i4>1037</vt:i4>
      </vt:variant>
      <vt:variant>
        <vt:i4>0</vt:i4>
      </vt:variant>
      <vt:variant>
        <vt:i4>5</vt:i4>
      </vt:variant>
      <vt:variant>
        <vt:lpwstr/>
      </vt:variant>
      <vt:variant>
        <vt:lpwstr>_Toc274581045</vt:lpwstr>
      </vt:variant>
      <vt:variant>
        <vt:i4>1048638</vt:i4>
      </vt:variant>
      <vt:variant>
        <vt:i4>1031</vt:i4>
      </vt:variant>
      <vt:variant>
        <vt:i4>0</vt:i4>
      </vt:variant>
      <vt:variant>
        <vt:i4>5</vt:i4>
      </vt:variant>
      <vt:variant>
        <vt:lpwstr/>
      </vt:variant>
      <vt:variant>
        <vt:lpwstr>_Toc274581044</vt:lpwstr>
      </vt:variant>
      <vt:variant>
        <vt:i4>1048638</vt:i4>
      </vt:variant>
      <vt:variant>
        <vt:i4>1025</vt:i4>
      </vt:variant>
      <vt:variant>
        <vt:i4>0</vt:i4>
      </vt:variant>
      <vt:variant>
        <vt:i4>5</vt:i4>
      </vt:variant>
      <vt:variant>
        <vt:lpwstr/>
      </vt:variant>
      <vt:variant>
        <vt:lpwstr>_Toc274581043</vt:lpwstr>
      </vt:variant>
      <vt:variant>
        <vt:i4>1048638</vt:i4>
      </vt:variant>
      <vt:variant>
        <vt:i4>1019</vt:i4>
      </vt:variant>
      <vt:variant>
        <vt:i4>0</vt:i4>
      </vt:variant>
      <vt:variant>
        <vt:i4>5</vt:i4>
      </vt:variant>
      <vt:variant>
        <vt:lpwstr/>
      </vt:variant>
      <vt:variant>
        <vt:lpwstr>_Toc274581042</vt:lpwstr>
      </vt:variant>
      <vt:variant>
        <vt:i4>1048638</vt:i4>
      </vt:variant>
      <vt:variant>
        <vt:i4>1013</vt:i4>
      </vt:variant>
      <vt:variant>
        <vt:i4>0</vt:i4>
      </vt:variant>
      <vt:variant>
        <vt:i4>5</vt:i4>
      </vt:variant>
      <vt:variant>
        <vt:lpwstr/>
      </vt:variant>
      <vt:variant>
        <vt:lpwstr>_Toc274581041</vt:lpwstr>
      </vt:variant>
      <vt:variant>
        <vt:i4>1048638</vt:i4>
      </vt:variant>
      <vt:variant>
        <vt:i4>1007</vt:i4>
      </vt:variant>
      <vt:variant>
        <vt:i4>0</vt:i4>
      </vt:variant>
      <vt:variant>
        <vt:i4>5</vt:i4>
      </vt:variant>
      <vt:variant>
        <vt:lpwstr/>
      </vt:variant>
      <vt:variant>
        <vt:lpwstr>_Toc274581040</vt:lpwstr>
      </vt:variant>
      <vt:variant>
        <vt:i4>1507390</vt:i4>
      </vt:variant>
      <vt:variant>
        <vt:i4>1001</vt:i4>
      </vt:variant>
      <vt:variant>
        <vt:i4>0</vt:i4>
      </vt:variant>
      <vt:variant>
        <vt:i4>5</vt:i4>
      </vt:variant>
      <vt:variant>
        <vt:lpwstr/>
      </vt:variant>
      <vt:variant>
        <vt:lpwstr>_Toc274581039</vt:lpwstr>
      </vt:variant>
      <vt:variant>
        <vt:i4>1507390</vt:i4>
      </vt:variant>
      <vt:variant>
        <vt:i4>995</vt:i4>
      </vt:variant>
      <vt:variant>
        <vt:i4>0</vt:i4>
      </vt:variant>
      <vt:variant>
        <vt:i4>5</vt:i4>
      </vt:variant>
      <vt:variant>
        <vt:lpwstr/>
      </vt:variant>
      <vt:variant>
        <vt:lpwstr>_Toc274581038</vt:lpwstr>
      </vt:variant>
      <vt:variant>
        <vt:i4>1507390</vt:i4>
      </vt:variant>
      <vt:variant>
        <vt:i4>989</vt:i4>
      </vt:variant>
      <vt:variant>
        <vt:i4>0</vt:i4>
      </vt:variant>
      <vt:variant>
        <vt:i4>5</vt:i4>
      </vt:variant>
      <vt:variant>
        <vt:lpwstr/>
      </vt:variant>
      <vt:variant>
        <vt:lpwstr>_Toc274581037</vt:lpwstr>
      </vt:variant>
      <vt:variant>
        <vt:i4>1507390</vt:i4>
      </vt:variant>
      <vt:variant>
        <vt:i4>983</vt:i4>
      </vt:variant>
      <vt:variant>
        <vt:i4>0</vt:i4>
      </vt:variant>
      <vt:variant>
        <vt:i4>5</vt:i4>
      </vt:variant>
      <vt:variant>
        <vt:lpwstr/>
      </vt:variant>
      <vt:variant>
        <vt:lpwstr>_Toc274581036</vt:lpwstr>
      </vt:variant>
      <vt:variant>
        <vt:i4>1507390</vt:i4>
      </vt:variant>
      <vt:variant>
        <vt:i4>977</vt:i4>
      </vt:variant>
      <vt:variant>
        <vt:i4>0</vt:i4>
      </vt:variant>
      <vt:variant>
        <vt:i4>5</vt:i4>
      </vt:variant>
      <vt:variant>
        <vt:lpwstr/>
      </vt:variant>
      <vt:variant>
        <vt:lpwstr>_Toc274581035</vt:lpwstr>
      </vt:variant>
      <vt:variant>
        <vt:i4>1507390</vt:i4>
      </vt:variant>
      <vt:variant>
        <vt:i4>971</vt:i4>
      </vt:variant>
      <vt:variant>
        <vt:i4>0</vt:i4>
      </vt:variant>
      <vt:variant>
        <vt:i4>5</vt:i4>
      </vt:variant>
      <vt:variant>
        <vt:lpwstr/>
      </vt:variant>
      <vt:variant>
        <vt:lpwstr>_Toc274581034</vt:lpwstr>
      </vt:variant>
      <vt:variant>
        <vt:i4>1507390</vt:i4>
      </vt:variant>
      <vt:variant>
        <vt:i4>965</vt:i4>
      </vt:variant>
      <vt:variant>
        <vt:i4>0</vt:i4>
      </vt:variant>
      <vt:variant>
        <vt:i4>5</vt:i4>
      </vt:variant>
      <vt:variant>
        <vt:lpwstr/>
      </vt:variant>
      <vt:variant>
        <vt:lpwstr>_Toc274581033</vt:lpwstr>
      </vt:variant>
      <vt:variant>
        <vt:i4>1507390</vt:i4>
      </vt:variant>
      <vt:variant>
        <vt:i4>959</vt:i4>
      </vt:variant>
      <vt:variant>
        <vt:i4>0</vt:i4>
      </vt:variant>
      <vt:variant>
        <vt:i4>5</vt:i4>
      </vt:variant>
      <vt:variant>
        <vt:lpwstr/>
      </vt:variant>
      <vt:variant>
        <vt:lpwstr>_Toc274581032</vt:lpwstr>
      </vt:variant>
      <vt:variant>
        <vt:i4>1507390</vt:i4>
      </vt:variant>
      <vt:variant>
        <vt:i4>953</vt:i4>
      </vt:variant>
      <vt:variant>
        <vt:i4>0</vt:i4>
      </vt:variant>
      <vt:variant>
        <vt:i4>5</vt:i4>
      </vt:variant>
      <vt:variant>
        <vt:lpwstr/>
      </vt:variant>
      <vt:variant>
        <vt:lpwstr>_Toc274581031</vt:lpwstr>
      </vt:variant>
      <vt:variant>
        <vt:i4>1507390</vt:i4>
      </vt:variant>
      <vt:variant>
        <vt:i4>947</vt:i4>
      </vt:variant>
      <vt:variant>
        <vt:i4>0</vt:i4>
      </vt:variant>
      <vt:variant>
        <vt:i4>5</vt:i4>
      </vt:variant>
      <vt:variant>
        <vt:lpwstr/>
      </vt:variant>
      <vt:variant>
        <vt:lpwstr>_Toc274581030</vt:lpwstr>
      </vt:variant>
      <vt:variant>
        <vt:i4>1441854</vt:i4>
      </vt:variant>
      <vt:variant>
        <vt:i4>941</vt:i4>
      </vt:variant>
      <vt:variant>
        <vt:i4>0</vt:i4>
      </vt:variant>
      <vt:variant>
        <vt:i4>5</vt:i4>
      </vt:variant>
      <vt:variant>
        <vt:lpwstr/>
      </vt:variant>
      <vt:variant>
        <vt:lpwstr>_Toc274581029</vt:lpwstr>
      </vt:variant>
      <vt:variant>
        <vt:i4>1441854</vt:i4>
      </vt:variant>
      <vt:variant>
        <vt:i4>935</vt:i4>
      </vt:variant>
      <vt:variant>
        <vt:i4>0</vt:i4>
      </vt:variant>
      <vt:variant>
        <vt:i4>5</vt:i4>
      </vt:variant>
      <vt:variant>
        <vt:lpwstr/>
      </vt:variant>
      <vt:variant>
        <vt:lpwstr>_Toc274581028</vt:lpwstr>
      </vt:variant>
      <vt:variant>
        <vt:i4>1441854</vt:i4>
      </vt:variant>
      <vt:variant>
        <vt:i4>929</vt:i4>
      </vt:variant>
      <vt:variant>
        <vt:i4>0</vt:i4>
      </vt:variant>
      <vt:variant>
        <vt:i4>5</vt:i4>
      </vt:variant>
      <vt:variant>
        <vt:lpwstr/>
      </vt:variant>
      <vt:variant>
        <vt:lpwstr>_Toc274581027</vt:lpwstr>
      </vt:variant>
      <vt:variant>
        <vt:i4>1441854</vt:i4>
      </vt:variant>
      <vt:variant>
        <vt:i4>923</vt:i4>
      </vt:variant>
      <vt:variant>
        <vt:i4>0</vt:i4>
      </vt:variant>
      <vt:variant>
        <vt:i4>5</vt:i4>
      </vt:variant>
      <vt:variant>
        <vt:lpwstr/>
      </vt:variant>
      <vt:variant>
        <vt:lpwstr>_Toc274581026</vt:lpwstr>
      </vt:variant>
      <vt:variant>
        <vt:i4>1441854</vt:i4>
      </vt:variant>
      <vt:variant>
        <vt:i4>917</vt:i4>
      </vt:variant>
      <vt:variant>
        <vt:i4>0</vt:i4>
      </vt:variant>
      <vt:variant>
        <vt:i4>5</vt:i4>
      </vt:variant>
      <vt:variant>
        <vt:lpwstr/>
      </vt:variant>
      <vt:variant>
        <vt:lpwstr>_Toc274581025</vt:lpwstr>
      </vt:variant>
      <vt:variant>
        <vt:i4>1441854</vt:i4>
      </vt:variant>
      <vt:variant>
        <vt:i4>911</vt:i4>
      </vt:variant>
      <vt:variant>
        <vt:i4>0</vt:i4>
      </vt:variant>
      <vt:variant>
        <vt:i4>5</vt:i4>
      </vt:variant>
      <vt:variant>
        <vt:lpwstr/>
      </vt:variant>
      <vt:variant>
        <vt:lpwstr>_Toc274581024</vt:lpwstr>
      </vt:variant>
      <vt:variant>
        <vt:i4>1441854</vt:i4>
      </vt:variant>
      <vt:variant>
        <vt:i4>905</vt:i4>
      </vt:variant>
      <vt:variant>
        <vt:i4>0</vt:i4>
      </vt:variant>
      <vt:variant>
        <vt:i4>5</vt:i4>
      </vt:variant>
      <vt:variant>
        <vt:lpwstr/>
      </vt:variant>
      <vt:variant>
        <vt:lpwstr>_Toc274581023</vt:lpwstr>
      </vt:variant>
      <vt:variant>
        <vt:i4>1441854</vt:i4>
      </vt:variant>
      <vt:variant>
        <vt:i4>899</vt:i4>
      </vt:variant>
      <vt:variant>
        <vt:i4>0</vt:i4>
      </vt:variant>
      <vt:variant>
        <vt:i4>5</vt:i4>
      </vt:variant>
      <vt:variant>
        <vt:lpwstr/>
      </vt:variant>
      <vt:variant>
        <vt:lpwstr>_Toc274581022</vt:lpwstr>
      </vt:variant>
      <vt:variant>
        <vt:i4>1441854</vt:i4>
      </vt:variant>
      <vt:variant>
        <vt:i4>893</vt:i4>
      </vt:variant>
      <vt:variant>
        <vt:i4>0</vt:i4>
      </vt:variant>
      <vt:variant>
        <vt:i4>5</vt:i4>
      </vt:variant>
      <vt:variant>
        <vt:lpwstr/>
      </vt:variant>
      <vt:variant>
        <vt:lpwstr>_Toc274581021</vt:lpwstr>
      </vt:variant>
      <vt:variant>
        <vt:i4>1441854</vt:i4>
      </vt:variant>
      <vt:variant>
        <vt:i4>887</vt:i4>
      </vt:variant>
      <vt:variant>
        <vt:i4>0</vt:i4>
      </vt:variant>
      <vt:variant>
        <vt:i4>5</vt:i4>
      </vt:variant>
      <vt:variant>
        <vt:lpwstr/>
      </vt:variant>
      <vt:variant>
        <vt:lpwstr>_Toc274581020</vt:lpwstr>
      </vt:variant>
      <vt:variant>
        <vt:i4>1376318</vt:i4>
      </vt:variant>
      <vt:variant>
        <vt:i4>881</vt:i4>
      </vt:variant>
      <vt:variant>
        <vt:i4>0</vt:i4>
      </vt:variant>
      <vt:variant>
        <vt:i4>5</vt:i4>
      </vt:variant>
      <vt:variant>
        <vt:lpwstr/>
      </vt:variant>
      <vt:variant>
        <vt:lpwstr>_Toc274581019</vt:lpwstr>
      </vt:variant>
      <vt:variant>
        <vt:i4>1376318</vt:i4>
      </vt:variant>
      <vt:variant>
        <vt:i4>875</vt:i4>
      </vt:variant>
      <vt:variant>
        <vt:i4>0</vt:i4>
      </vt:variant>
      <vt:variant>
        <vt:i4>5</vt:i4>
      </vt:variant>
      <vt:variant>
        <vt:lpwstr/>
      </vt:variant>
      <vt:variant>
        <vt:lpwstr>_Toc274581018</vt:lpwstr>
      </vt:variant>
      <vt:variant>
        <vt:i4>1376318</vt:i4>
      </vt:variant>
      <vt:variant>
        <vt:i4>869</vt:i4>
      </vt:variant>
      <vt:variant>
        <vt:i4>0</vt:i4>
      </vt:variant>
      <vt:variant>
        <vt:i4>5</vt:i4>
      </vt:variant>
      <vt:variant>
        <vt:lpwstr/>
      </vt:variant>
      <vt:variant>
        <vt:lpwstr>_Toc274581017</vt:lpwstr>
      </vt:variant>
      <vt:variant>
        <vt:i4>1376318</vt:i4>
      </vt:variant>
      <vt:variant>
        <vt:i4>863</vt:i4>
      </vt:variant>
      <vt:variant>
        <vt:i4>0</vt:i4>
      </vt:variant>
      <vt:variant>
        <vt:i4>5</vt:i4>
      </vt:variant>
      <vt:variant>
        <vt:lpwstr/>
      </vt:variant>
      <vt:variant>
        <vt:lpwstr>_Toc274581016</vt:lpwstr>
      </vt:variant>
      <vt:variant>
        <vt:i4>1376318</vt:i4>
      </vt:variant>
      <vt:variant>
        <vt:i4>857</vt:i4>
      </vt:variant>
      <vt:variant>
        <vt:i4>0</vt:i4>
      </vt:variant>
      <vt:variant>
        <vt:i4>5</vt:i4>
      </vt:variant>
      <vt:variant>
        <vt:lpwstr/>
      </vt:variant>
      <vt:variant>
        <vt:lpwstr>_Toc274581015</vt:lpwstr>
      </vt:variant>
      <vt:variant>
        <vt:i4>1376318</vt:i4>
      </vt:variant>
      <vt:variant>
        <vt:i4>851</vt:i4>
      </vt:variant>
      <vt:variant>
        <vt:i4>0</vt:i4>
      </vt:variant>
      <vt:variant>
        <vt:i4>5</vt:i4>
      </vt:variant>
      <vt:variant>
        <vt:lpwstr/>
      </vt:variant>
      <vt:variant>
        <vt:lpwstr>_Toc274581014</vt:lpwstr>
      </vt:variant>
      <vt:variant>
        <vt:i4>1376318</vt:i4>
      </vt:variant>
      <vt:variant>
        <vt:i4>845</vt:i4>
      </vt:variant>
      <vt:variant>
        <vt:i4>0</vt:i4>
      </vt:variant>
      <vt:variant>
        <vt:i4>5</vt:i4>
      </vt:variant>
      <vt:variant>
        <vt:lpwstr/>
      </vt:variant>
      <vt:variant>
        <vt:lpwstr>_Toc274581013</vt:lpwstr>
      </vt:variant>
      <vt:variant>
        <vt:i4>1376318</vt:i4>
      </vt:variant>
      <vt:variant>
        <vt:i4>839</vt:i4>
      </vt:variant>
      <vt:variant>
        <vt:i4>0</vt:i4>
      </vt:variant>
      <vt:variant>
        <vt:i4>5</vt:i4>
      </vt:variant>
      <vt:variant>
        <vt:lpwstr/>
      </vt:variant>
      <vt:variant>
        <vt:lpwstr>_Toc274581012</vt:lpwstr>
      </vt:variant>
      <vt:variant>
        <vt:i4>1376318</vt:i4>
      </vt:variant>
      <vt:variant>
        <vt:i4>833</vt:i4>
      </vt:variant>
      <vt:variant>
        <vt:i4>0</vt:i4>
      </vt:variant>
      <vt:variant>
        <vt:i4>5</vt:i4>
      </vt:variant>
      <vt:variant>
        <vt:lpwstr/>
      </vt:variant>
      <vt:variant>
        <vt:lpwstr>_Toc274581011</vt:lpwstr>
      </vt:variant>
      <vt:variant>
        <vt:i4>1376318</vt:i4>
      </vt:variant>
      <vt:variant>
        <vt:i4>827</vt:i4>
      </vt:variant>
      <vt:variant>
        <vt:i4>0</vt:i4>
      </vt:variant>
      <vt:variant>
        <vt:i4>5</vt:i4>
      </vt:variant>
      <vt:variant>
        <vt:lpwstr/>
      </vt:variant>
      <vt:variant>
        <vt:lpwstr>_Toc274581010</vt:lpwstr>
      </vt:variant>
      <vt:variant>
        <vt:i4>1310782</vt:i4>
      </vt:variant>
      <vt:variant>
        <vt:i4>821</vt:i4>
      </vt:variant>
      <vt:variant>
        <vt:i4>0</vt:i4>
      </vt:variant>
      <vt:variant>
        <vt:i4>5</vt:i4>
      </vt:variant>
      <vt:variant>
        <vt:lpwstr/>
      </vt:variant>
      <vt:variant>
        <vt:lpwstr>_Toc274581009</vt:lpwstr>
      </vt:variant>
      <vt:variant>
        <vt:i4>1310782</vt:i4>
      </vt:variant>
      <vt:variant>
        <vt:i4>815</vt:i4>
      </vt:variant>
      <vt:variant>
        <vt:i4>0</vt:i4>
      </vt:variant>
      <vt:variant>
        <vt:i4>5</vt:i4>
      </vt:variant>
      <vt:variant>
        <vt:lpwstr/>
      </vt:variant>
      <vt:variant>
        <vt:lpwstr>_Toc274581008</vt:lpwstr>
      </vt:variant>
      <vt:variant>
        <vt:i4>1310782</vt:i4>
      </vt:variant>
      <vt:variant>
        <vt:i4>809</vt:i4>
      </vt:variant>
      <vt:variant>
        <vt:i4>0</vt:i4>
      </vt:variant>
      <vt:variant>
        <vt:i4>5</vt:i4>
      </vt:variant>
      <vt:variant>
        <vt:lpwstr/>
      </vt:variant>
      <vt:variant>
        <vt:lpwstr>_Toc274581007</vt:lpwstr>
      </vt:variant>
      <vt:variant>
        <vt:i4>1310782</vt:i4>
      </vt:variant>
      <vt:variant>
        <vt:i4>803</vt:i4>
      </vt:variant>
      <vt:variant>
        <vt:i4>0</vt:i4>
      </vt:variant>
      <vt:variant>
        <vt:i4>5</vt:i4>
      </vt:variant>
      <vt:variant>
        <vt:lpwstr/>
      </vt:variant>
      <vt:variant>
        <vt:lpwstr>_Toc274581006</vt:lpwstr>
      </vt:variant>
      <vt:variant>
        <vt:i4>1310782</vt:i4>
      </vt:variant>
      <vt:variant>
        <vt:i4>797</vt:i4>
      </vt:variant>
      <vt:variant>
        <vt:i4>0</vt:i4>
      </vt:variant>
      <vt:variant>
        <vt:i4>5</vt:i4>
      </vt:variant>
      <vt:variant>
        <vt:lpwstr/>
      </vt:variant>
      <vt:variant>
        <vt:lpwstr>_Toc274581005</vt:lpwstr>
      </vt:variant>
      <vt:variant>
        <vt:i4>1310782</vt:i4>
      </vt:variant>
      <vt:variant>
        <vt:i4>791</vt:i4>
      </vt:variant>
      <vt:variant>
        <vt:i4>0</vt:i4>
      </vt:variant>
      <vt:variant>
        <vt:i4>5</vt:i4>
      </vt:variant>
      <vt:variant>
        <vt:lpwstr/>
      </vt:variant>
      <vt:variant>
        <vt:lpwstr>_Toc274581004</vt:lpwstr>
      </vt:variant>
      <vt:variant>
        <vt:i4>1310782</vt:i4>
      </vt:variant>
      <vt:variant>
        <vt:i4>785</vt:i4>
      </vt:variant>
      <vt:variant>
        <vt:i4>0</vt:i4>
      </vt:variant>
      <vt:variant>
        <vt:i4>5</vt:i4>
      </vt:variant>
      <vt:variant>
        <vt:lpwstr/>
      </vt:variant>
      <vt:variant>
        <vt:lpwstr>_Toc274581003</vt:lpwstr>
      </vt:variant>
      <vt:variant>
        <vt:i4>1310782</vt:i4>
      </vt:variant>
      <vt:variant>
        <vt:i4>779</vt:i4>
      </vt:variant>
      <vt:variant>
        <vt:i4>0</vt:i4>
      </vt:variant>
      <vt:variant>
        <vt:i4>5</vt:i4>
      </vt:variant>
      <vt:variant>
        <vt:lpwstr/>
      </vt:variant>
      <vt:variant>
        <vt:lpwstr>_Toc274581002</vt:lpwstr>
      </vt:variant>
      <vt:variant>
        <vt:i4>1310782</vt:i4>
      </vt:variant>
      <vt:variant>
        <vt:i4>773</vt:i4>
      </vt:variant>
      <vt:variant>
        <vt:i4>0</vt:i4>
      </vt:variant>
      <vt:variant>
        <vt:i4>5</vt:i4>
      </vt:variant>
      <vt:variant>
        <vt:lpwstr/>
      </vt:variant>
      <vt:variant>
        <vt:lpwstr>_Toc274581001</vt:lpwstr>
      </vt:variant>
      <vt:variant>
        <vt:i4>1310782</vt:i4>
      </vt:variant>
      <vt:variant>
        <vt:i4>767</vt:i4>
      </vt:variant>
      <vt:variant>
        <vt:i4>0</vt:i4>
      </vt:variant>
      <vt:variant>
        <vt:i4>5</vt:i4>
      </vt:variant>
      <vt:variant>
        <vt:lpwstr/>
      </vt:variant>
      <vt:variant>
        <vt:lpwstr>_Toc274581000</vt:lpwstr>
      </vt:variant>
      <vt:variant>
        <vt:i4>1835063</vt:i4>
      </vt:variant>
      <vt:variant>
        <vt:i4>761</vt:i4>
      </vt:variant>
      <vt:variant>
        <vt:i4>0</vt:i4>
      </vt:variant>
      <vt:variant>
        <vt:i4>5</vt:i4>
      </vt:variant>
      <vt:variant>
        <vt:lpwstr/>
      </vt:variant>
      <vt:variant>
        <vt:lpwstr>_Toc274580999</vt:lpwstr>
      </vt:variant>
      <vt:variant>
        <vt:i4>1835063</vt:i4>
      </vt:variant>
      <vt:variant>
        <vt:i4>755</vt:i4>
      </vt:variant>
      <vt:variant>
        <vt:i4>0</vt:i4>
      </vt:variant>
      <vt:variant>
        <vt:i4>5</vt:i4>
      </vt:variant>
      <vt:variant>
        <vt:lpwstr/>
      </vt:variant>
      <vt:variant>
        <vt:lpwstr>_Toc274580998</vt:lpwstr>
      </vt:variant>
      <vt:variant>
        <vt:i4>1835063</vt:i4>
      </vt:variant>
      <vt:variant>
        <vt:i4>749</vt:i4>
      </vt:variant>
      <vt:variant>
        <vt:i4>0</vt:i4>
      </vt:variant>
      <vt:variant>
        <vt:i4>5</vt:i4>
      </vt:variant>
      <vt:variant>
        <vt:lpwstr/>
      </vt:variant>
      <vt:variant>
        <vt:lpwstr>_Toc274580997</vt:lpwstr>
      </vt:variant>
      <vt:variant>
        <vt:i4>1835063</vt:i4>
      </vt:variant>
      <vt:variant>
        <vt:i4>743</vt:i4>
      </vt:variant>
      <vt:variant>
        <vt:i4>0</vt:i4>
      </vt:variant>
      <vt:variant>
        <vt:i4>5</vt:i4>
      </vt:variant>
      <vt:variant>
        <vt:lpwstr/>
      </vt:variant>
      <vt:variant>
        <vt:lpwstr>_Toc274580996</vt:lpwstr>
      </vt:variant>
      <vt:variant>
        <vt:i4>1835063</vt:i4>
      </vt:variant>
      <vt:variant>
        <vt:i4>737</vt:i4>
      </vt:variant>
      <vt:variant>
        <vt:i4>0</vt:i4>
      </vt:variant>
      <vt:variant>
        <vt:i4>5</vt:i4>
      </vt:variant>
      <vt:variant>
        <vt:lpwstr/>
      </vt:variant>
      <vt:variant>
        <vt:lpwstr>_Toc274580995</vt:lpwstr>
      </vt:variant>
      <vt:variant>
        <vt:i4>1835063</vt:i4>
      </vt:variant>
      <vt:variant>
        <vt:i4>731</vt:i4>
      </vt:variant>
      <vt:variant>
        <vt:i4>0</vt:i4>
      </vt:variant>
      <vt:variant>
        <vt:i4>5</vt:i4>
      </vt:variant>
      <vt:variant>
        <vt:lpwstr/>
      </vt:variant>
      <vt:variant>
        <vt:lpwstr>_Toc274580994</vt:lpwstr>
      </vt:variant>
      <vt:variant>
        <vt:i4>1835063</vt:i4>
      </vt:variant>
      <vt:variant>
        <vt:i4>725</vt:i4>
      </vt:variant>
      <vt:variant>
        <vt:i4>0</vt:i4>
      </vt:variant>
      <vt:variant>
        <vt:i4>5</vt:i4>
      </vt:variant>
      <vt:variant>
        <vt:lpwstr/>
      </vt:variant>
      <vt:variant>
        <vt:lpwstr>_Toc274580993</vt:lpwstr>
      </vt:variant>
      <vt:variant>
        <vt:i4>1835063</vt:i4>
      </vt:variant>
      <vt:variant>
        <vt:i4>719</vt:i4>
      </vt:variant>
      <vt:variant>
        <vt:i4>0</vt:i4>
      </vt:variant>
      <vt:variant>
        <vt:i4>5</vt:i4>
      </vt:variant>
      <vt:variant>
        <vt:lpwstr/>
      </vt:variant>
      <vt:variant>
        <vt:lpwstr>_Toc274580992</vt:lpwstr>
      </vt:variant>
      <vt:variant>
        <vt:i4>1835063</vt:i4>
      </vt:variant>
      <vt:variant>
        <vt:i4>713</vt:i4>
      </vt:variant>
      <vt:variant>
        <vt:i4>0</vt:i4>
      </vt:variant>
      <vt:variant>
        <vt:i4>5</vt:i4>
      </vt:variant>
      <vt:variant>
        <vt:lpwstr/>
      </vt:variant>
      <vt:variant>
        <vt:lpwstr>_Toc274580991</vt:lpwstr>
      </vt:variant>
      <vt:variant>
        <vt:i4>1835063</vt:i4>
      </vt:variant>
      <vt:variant>
        <vt:i4>707</vt:i4>
      </vt:variant>
      <vt:variant>
        <vt:i4>0</vt:i4>
      </vt:variant>
      <vt:variant>
        <vt:i4>5</vt:i4>
      </vt:variant>
      <vt:variant>
        <vt:lpwstr/>
      </vt:variant>
      <vt:variant>
        <vt:lpwstr>_Toc274580990</vt:lpwstr>
      </vt:variant>
      <vt:variant>
        <vt:i4>1900599</vt:i4>
      </vt:variant>
      <vt:variant>
        <vt:i4>701</vt:i4>
      </vt:variant>
      <vt:variant>
        <vt:i4>0</vt:i4>
      </vt:variant>
      <vt:variant>
        <vt:i4>5</vt:i4>
      </vt:variant>
      <vt:variant>
        <vt:lpwstr/>
      </vt:variant>
      <vt:variant>
        <vt:lpwstr>_Toc274580989</vt:lpwstr>
      </vt:variant>
      <vt:variant>
        <vt:i4>1900599</vt:i4>
      </vt:variant>
      <vt:variant>
        <vt:i4>695</vt:i4>
      </vt:variant>
      <vt:variant>
        <vt:i4>0</vt:i4>
      </vt:variant>
      <vt:variant>
        <vt:i4>5</vt:i4>
      </vt:variant>
      <vt:variant>
        <vt:lpwstr/>
      </vt:variant>
      <vt:variant>
        <vt:lpwstr>_Toc274580988</vt:lpwstr>
      </vt:variant>
      <vt:variant>
        <vt:i4>1900599</vt:i4>
      </vt:variant>
      <vt:variant>
        <vt:i4>689</vt:i4>
      </vt:variant>
      <vt:variant>
        <vt:i4>0</vt:i4>
      </vt:variant>
      <vt:variant>
        <vt:i4>5</vt:i4>
      </vt:variant>
      <vt:variant>
        <vt:lpwstr/>
      </vt:variant>
      <vt:variant>
        <vt:lpwstr>_Toc274580987</vt:lpwstr>
      </vt:variant>
      <vt:variant>
        <vt:i4>1900599</vt:i4>
      </vt:variant>
      <vt:variant>
        <vt:i4>683</vt:i4>
      </vt:variant>
      <vt:variant>
        <vt:i4>0</vt:i4>
      </vt:variant>
      <vt:variant>
        <vt:i4>5</vt:i4>
      </vt:variant>
      <vt:variant>
        <vt:lpwstr/>
      </vt:variant>
      <vt:variant>
        <vt:lpwstr>_Toc274580986</vt:lpwstr>
      </vt:variant>
      <vt:variant>
        <vt:i4>1900599</vt:i4>
      </vt:variant>
      <vt:variant>
        <vt:i4>677</vt:i4>
      </vt:variant>
      <vt:variant>
        <vt:i4>0</vt:i4>
      </vt:variant>
      <vt:variant>
        <vt:i4>5</vt:i4>
      </vt:variant>
      <vt:variant>
        <vt:lpwstr/>
      </vt:variant>
      <vt:variant>
        <vt:lpwstr>_Toc274580985</vt:lpwstr>
      </vt:variant>
      <vt:variant>
        <vt:i4>1900599</vt:i4>
      </vt:variant>
      <vt:variant>
        <vt:i4>671</vt:i4>
      </vt:variant>
      <vt:variant>
        <vt:i4>0</vt:i4>
      </vt:variant>
      <vt:variant>
        <vt:i4>5</vt:i4>
      </vt:variant>
      <vt:variant>
        <vt:lpwstr/>
      </vt:variant>
      <vt:variant>
        <vt:lpwstr>_Toc274580984</vt:lpwstr>
      </vt:variant>
      <vt:variant>
        <vt:i4>1900599</vt:i4>
      </vt:variant>
      <vt:variant>
        <vt:i4>665</vt:i4>
      </vt:variant>
      <vt:variant>
        <vt:i4>0</vt:i4>
      </vt:variant>
      <vt:variant>
        <vt:i4>5</vt:i4>
      </vt:variant>
      <vt:variant>
        <vt:lpwstr/>
      </vt:variant>
      <vt:variant>
        <vt:lpwstr>_Toc274580983</vt:lpwstr>
      </vt:variant>
      <vt:variant>
        <vt:i4>1900599</vt:i4>
      </vt:variant>
      <vt:variant>
        <vt:i4>659</vt:i4>
      </vt:variant>
      <vt:variant>
        <vt:i4>0</vt:i4>
      </vt:variant>
      <vt:variant>
        <vt:i4>5</vt:i4>
      </vt:variant>
      <vt:variant>
        <vt:lpwstr/>
      </vt:variant>
      <vt:variant>
        <vt:lpwstr>_Toc274580982</vt:lpwstr>
      </vt:variant>
      <vt:variant>
        <vt:i4>1900599</vt:i4>
      </vt:variant>
      <vt:variant>
        <vt:i4>653</vt:i4>
      </vt:variant>
      <vt:variant>
        <vt:i4>0</vt:i4>
      </vt:variant>
      <vt:variant>
        <vt:i4>5</vt:i4>
      </vt:variant>
      <vt:variant>
        <vt:lpwstr/>
      </vt:variant>
      <vt:variant>
        <vt:lpwstr>_Toc274580981</vt:lpwstr>
      </vt:variant>
      <vt:variant>
        <vt:i4>1900599</vt:i4>
      </vt:variant>
      <vt:variant>
        <vt:i4>647</vt:i4>
      </vt:variant>
      <vt:variant>
        <vt:i4>0</vt:i4>
      </vt:variant>
      <vt:variant>
        <vt:i4>5</vt:i4>
      </vt:variant>
      <vt:variant>
        <vt:lpwstr/>
      </vt:variant>
      <vt:variant>
        <vt:lpwstr>_Toc274580980</vt:lpwstr>
      </vt:variant>
      <vt:variant>
        <vt:i4>1179703</vt:i4>
      </vt:variant>
      <vt:variant>
        <vt:i4>641</vt:i4>
      </vt:variant>
      <vt:variant>
        <vt:i4>0</vt:i4>
      </vt:variant>
      <vt:variant>
        <vt:i4>5</vt:i4>
      </vt:variant>
      <vt:variant>
        <vt:lpwstr/>
      </vt:variant>
      <vt:variant>
        <vt:lpwstr>_Toc274580979</vt:lpwstr>
      </vt:variant>
      <vt:variant>
        <vt:i4>1179703</vt:i4>
      </vt:variant>
      <vt:variant>
        <vt:i4>635</vt:i4>
      </vt:variant>
      <vt:variant>
        <vt:i4>0</vt:i4>
      </vt:variant>
      <vt:variant>
        <vt:i4>5</vt:i4>
      </vt:variant>
      <vt:variant>
        <vt:lpwstr/>
      </vt:variant>
      <vt:variant>
        <vt:lpwstr>_Toc274580978</vt:lpwstr>
      </vt:variant>
      <vt:variant>
        <vt:i4>1179703</vt:i4>
      </vt:variant>
      <vt:variant>
        <vt:i4>629</vt:i4>
      </vt:variant>
      <vt:variant>
        <vt:i4>0</vt:i4>
      </vt:variant>
      <vt:variant>
        <vt:i4>5</vt:i4>
      </vt:variant>
      <vt:variant>
        <vt:lpwstr/>
      </vt:variant>
      <vt:variant>
        <vt:lpwstr>_Toc274580977</vt:lpwstr>
      </vt:variant>
      <vt:variant>
        <vt:i4>1179703</vt:i4>
      </vt:variant>
      <vt:variant>
        <vt:i4>623</vt:i4>
      </vt:variant>
      <vt:variant>
        <vt:i4>0</vt:i4>
      </vt:variant>
      <vt:variant>
        <vt:i4>5</vt:i4>
      </vt:variant>
      <vt:variant>
        <vt:lpwstr/>
      </vt:variant>
      <vt:variant>
        <vt:lpwstr>_Toc274580976</vt:lpwstr>
      </vt:variant>
      <vt:variant>
        <vt:i4>1179703</vt:i4>
      </vt:variant>
      <vt:variant>
        <vt:i4>617</vt:i4>
      </vt:variant>
      <vt:variant>
        <vt:i4>0</vt:i4>
      </vt:variant>
      <vt:variant>
        <vt:i4>5</vt:i4>
      </vt:variant>
      <vt:variant>
        <vt:lpwstr/>
      </vt:variant>
      <vt:variant>
        <vt:lpwstr>_Toc274580975</vt:lpwstr>
      </vt:variant>
      <vt:variant>
        <vt:i4>1179703</vt:i4>
      </vt:variant>
      <vt:variant>
        <vt:i4>611</vt:i4>
      </vt:variant>
      <vt:variant>
        <vt:i4>0</vt:i4>
      </vt:variant>
      <vt:variant>
        <vt:i4>5</vt:i4>
      </vt:variant>
      <vt:variant>
        <vt:lpwstr/>
      </vt:variant>
      <vt:variant>
        <vt:lpwstr>_Toc274580974</vt:lpwstr>
      </vt:variant>
      <vt:variant>
        <vt:i4>1179703</vt:i4>
      </vt:variant>
      <vt:variant>
        <vt:i4>605</vt:i4>
      </vt:variant>
      <vt:variant>
        <vt:i4>0</vt:i4>
      </vt:variant>
      <vt:variant>
        <vt:i4>5</vt:i4>
      </vt:variant>
      <vt:variant>
        <vt:lpwstr/>
      </vt:variant>
      <vt:variant>
        <vt:lpwstr>_Toc274580973</vt:lpwstr>
      </vt:variant>
      <vt:variant>
        <vt:i4>1179703</vt:i4>
      </vt:variant>
      <vt:variant>
        <vt:i4>599</vt:i4>
      </vt:variant>
      <vt:variant>
        <vt:i4>0</vt:i4>
      </vt:variant>
      <vt:variant>
        <vt:i4>5</vt:i4>
      </vt:variant>
      <vt:variant>
        <vt:lpwstr/>
      </vt:variant>
      <vt:variant>
        <vt:lpwstr>_Toc274580972</vt:lpwstr>
      </vt:variant>
      <vt:variant>
        <vt:i4>1179703</vt:i4>
      </vt:variant>
      <vt:variant>
        <vt:i4>593</vt:i4>
      </vt:variant>
      <vt:variant>
        <vt:i4>0</vt:i4>
      </vt:variant>
      <vt:variant>
        <vt:i4>5</vt:i4>
      </vt:variant>
      <vt:variant>
        <vt:lpwstr/>
      </vt:variant>
      <vt:variant>
        <vt:lpwstr>_Toc274580971</vt:lpwstr>
      </vt:variant>
      <vt:variant>
        <vt:i4>1179703</vt:i4>
      </vt:variant>
      <vt:variant>
        <vt:i4>587</vt:i4>
      </vt:variant>
      <vt:variant>
        <vt:i4>0</vt:i4>
      </vt:variant>
      <vt:variant>
        <vt:i4>5</vt:i4>
      </vt:variant>
      <vt:variant>
        <vt:lpwstr/>
      </vt:variant>
      <vt:variant>
        <vt:lpwstr>_Toc274580970</vt:lpwstr>
      </vt:variant>
      <vt:variant>
        <vt:i4>1245239</vt:i4>
      </vt:variant>
      <vt:variant>
        <vt:i4>581</vt:i4>
      </vt:variant>
      <vt:variant>
        <vt:i4>0</vt:i4>
      </vt:variant>
      <vt:variant>
        <vt:i4>5</vt:i4>
      </vt:variant>
      <vt:variant>
        <vt:lpwstr/>
      </vt:variant>
      <vt:variant>
        <vt:lpwstr>_Toc274580969</vt:lpwstr>
      </vt:variant>
      <vt:variant>
        <vt:i4>1245239</vt:i4>
      </vt:variant>
      <vt:variant>
        <vt:i4>575</vt:i4>
      </vt:variant>
      <vt:variant>
        <vt:i4>0</vt:i4>
      </vt:variant>
      <vt:variant>
        <vt:i4>5</vt:i4>
      </vt:variant>
      <vt:variant>
        <vt:lpwstr/>
      </vt:variant>
      <vt:variant>
        <vt:lpwstr>_Toc274580968</vt:lpwstr>
      </vt:variant>
      <vt:variant>
        <vt:i4>1245239</vt:i4>
      </vt:variant>
      <vt:variant>
        <vt:i4>569</vt:i4>
      </vt:variant>
      <vt:variant>
        <vt:i4>0</vt:i4>
      </vt:variant>
      <vt:variant>
        <vt:i4>5</vt:i4>
      </vt:variant>
      <vt:variant>
        <vt:lpwstr/>
      </vt:variant>
      <vt:variant>
        <vt:lpwstr>_Toc274580967</vt:lpwstr>
      </vt:variant>
      <vt:variant>
        <vt:i4>1245239</vt:i4>
      </vt:variant>
      <vt:variant>
        <vt:i4>563</vt:i4>
      </vt:variant>
      <vt:variant>
        <vt:i4>0</vt:i4>
      </vt:variant>
      <vt:variant>
        <vt:i4>5</vt:i4>
      </vt:variant>
      <vt:variant>
        <vt:lpwstr/>
      </vt:variant>
      <vt:variant>
        <vt:lpwstr>_Toc274580966</vt:lpwstr>
      </vt:variant>
      <vt:variant>
        <vt:i4>1245239</vt:i4>
      </vt:variant>
      <vt:variant>
        <vt:i4>557</vt:i4>
      </vt:variant>
      <vt:variant>
        <vt:i4>0</vt:i4>
      </vt:variant>
      <vt:variant>
        <vt:i4>5</vt:i4>
      </vt:variant>
      <vt:variant>
        <vt:lpwstr/>
      </vt:variant>
      <vt:variant>
        <vt:lpwstr>_Toc274580965</vt:lpwstr>
      </vt:variant>
      <vt:variant>
        <vt:i4>1245239</vt:i4>
      </vt:variant>
      <vt:variant>
        <vt:i4>551</vt:i4>
      </vt:variant>
      <vt:variant>
        <vt:i4>0</vt:i4>
      </vt:variant>
      <vt:variant>
        <vt:i4>5</vt:i4>
      </vt:variant>
      <vt:variant>
        <vt:lpwstr/>
      </vt:variant>
      <vt:variant>
        <vt:lpwstr>_Toc274580964</vt:lpwstr>
      </vt:variant>
      <vt:variant>
        <vt:i4>1245239</vt:i4>
      </vt:variant>
      <vt:variant>
        <vt:i4>545</vt:i4>
      </vt:variant>
      <vt:variant>
        <vt:i4>0</vt:i4>
      </vt:variant>
      <vt:variant>
        <vt:i4>5</vt:i4>
      </vt:variant>
      <vt:variant>
        <vt:lpwstr/>
      </vt:variant>
      <vt:variant>
        <vt:lpwstr>_Toc274580963</vt:lpwstr>
      </vt:variant>
      <vt:variant>
        <vt:i4>1245239</vt:i4>
      </vt:variant>
      <vt:variant>
        <vt:i4>539</vt:i4>
      </vt:variant>
      <vt:variant>
        <vt:i4>0</vt:i4>
      </vt:variant>
      <vt:variant>
        <vt:i4>5</vt:i4>
      </vt:variant>
      <vt:variant>
        <vt:lpwstr/>
      </vt:variant>
      <vt:variant>
        <vt:lpwstr>_Toc274580962</vt:lpwstr>
      </vt:variant>
      <vt:variant>
        <vt:i4>1245239</vt:i4>
      </vt:variant>
      <vt:variant>
        <vt:i4>533</vt:i4>
      </vt:variant>
      <vt:variant>
        <vt:i4>0</vt:i4>
      </vt:variant>
      <vt:variant>
        <vt:i4>5</vt:i4>
      </vt:variant>
      <vt:variant>
        <vt:lpwstr/>
      </vt:variant>
      <vt:variant>
        <vt:lpwstr>_Toc274580961</vt:lpwstr>
      </vt:variant>
      <vt:variant>
        <vt:i4>1245239</vt:i4>
      </vt:variant>
      <vt:variant>
        <vt:i4>527</vt:i4>
      </vt:variant>
      <vt:variant>
        <vt:i4>0</vt:i4>
      </vt:variant>
      <vt:variant>
        <vt:i4>5</vt:i4>
      </vt:variant>
      <vt:variant>
        <vt:lpwstr/>
      </vt:variant>
      <vt:variant>
        <vt:lpwstr>_Toc274580960</vt:lpwstr>
      </vt:variant>
      <vt:variant>
        <vt:i4>1048631</vt:i4>
      </vt:variant>
      <vt:variant>
        <vt:i4>521</vt:i4>
      </vt:variant>
      <vt:variant>
        <vt:i4>0</vt:i4>
      </vt:variant>
      <vt:variant>
        <vt:i4>5</vt:i4>
      </vt:variant>
      <vt:variant>
        <vt:lpwstr/>
      </vt:variant>
      <vt:variant>
        <vt:lpwstr>_Toc274580959</vt:lpwstr>
      </vt:variant>
      <vt:variant>
        <vt:i4>1048631</vt:i4>
      </vt:variant>
      <vt:variant>
        <vt:i4>515</vt:i4>
      </vt:variant>
      <vt:variant>
        <vt:i4>0</vt:i4>
      </vt:variant>
      <vt:variant>
        <vt:i4>5</vt:i4>
      </vt:variant>
      <vt:variant>
        <vt:lpwstr/>
      </vt:variant>
      <vt:variant>
        <vt:lpwstr>_Toc274580958</vt:lpwstr>
      </vt:variant>
      <vt:variant>
        <vt:i4>1048631</vt:i4>
      </vt:variant>
      <vt:variant>
        <vt:i4>509</vt:i4>
      </vt:variant>
      <vt:variant>
        <vt:i4>0</vt:i4>
      </vt:variant>
      <vt:variant>
        <vt:i4>5</vt:i4>
      </vt:variant>
      <vt:variant>
        <vt:lpwstr/>
      </vt:variant>
      <vt:variant>
        <vt:lpwstr>_Toc274580957</vt:lpwstr>
      </vt:variant>
      <vt:variant>
        <vt:i4>1048631</vt:i4>
      </vt:variant>
      <vt:variant>
        <vt:i4>503</vt:i4>
      </vt:variant>
      <vt:variant>
        <vt:i4>0</vt:i4>
      </vt:variant>
      <vt:variant>
        <vt:i4>5</vt:i4>
      </vt:variant>
      <vt:variant>
        <vt:lpwstr/>
      </vt:variant>
      <vt:variant>
        <vt:lpwstr>_Toc274580956</vt:lpwstr>
      </vt:variant>
      <vt:variant>
        <vt:i4>1048631</vt:i4>
      </vt:variant>
      <vt:variant>
        <vt:i4>497</vt:i4>
      </vt:variant>
      <vt:variant>
        <vt:i4>0</vt:i4>
      </vt:variant>
      <vt:variant>
        <vt:i4>5</vt:i4>
      </vt:variant>
      <vt:variant>
        <vt:lpwstr/>
      </vt:variant>
      <vt:variant>
        <vt:lpwstr>_Toc274580955</vt:lpwstr>
      </vt:variant>
      <vt:variant>
        <vt:i4>1048631</vt:i4>
      </vt:variant>
      <vt:variant>
        <vt:i4>491</vt:i4>
      </vt:variant>
      <vt:variant>
        <vt:i4>0</vt:i4>
      </vt:variant>
      <vt:variant>
        <vt:i4>5</vt:i4>
      </vt:variant>
      <vt:variant>
        <vt:lpwstr/>
      </vt:variant>
      <vt:variant>
        <vt:lpwstr>_Toc274580954</vt:lpwstr>
      </vt:variant>
      <vt:variant>
        <vt:i4>1048631</vt:i4>
      </vt:variant>
      <vt:variant>
        <vt:i4>485</vt:i4>
      </vt:variant>
      <vt:variant>
        <vt:i4>0</vt:i4>
      </vt:variant>
      <vt:variant>
        <vt:i4>5</vt:i4>
      </vt:variant>
      <vt:variant>
        <vt:lpwstr/>
      </vt:variant>
      <vt:variant>
        <vt:lpwstr>_Toc274580953</vt:lpwstr>
      </vt:variant>
      <vt:variant>
        <vt:i4>1048631</vt:i4>
      </vt:variant>
      <vt:variant>
        <vt:i4>479</vt:i4>
      </vt:variant>
      <vt:variant>
        <vt:i4>0</vt:i4>
      </vt:variant>
      <vt:variant>
        <vt:i4>5</vt:i4>
      </vt:variant>
      <vt:variant>
        <vt:lpwstr/>
      </vt:variant>
      <vt:variant>
        <vt:lpwstr>_Toc274580952</vt:lpwstr>
      </vt:variant>
      <vt:variant>
        <vt:i4>1048631</vt:i4>
      </vt:variant>
      <vt:variant>
        <vt:i4>473</vt:i4>
      </vt:variant>
      <vt:variant>
        <vt:i4>0</vt:i4>
      </vt:variant>
      <vt:variant>
        <vt:i4>5</vt:i4>
      </vt:variant>
      <vt:variant>
        <vt:lpwstr/>
      </vt:variant>
      <vt:variant>
        <vt:lpwstr>_Toc274580951</vt:lpwstr>
      </vt:variant>
      <vt:variant>
        <vt:i4>1048631</vt:i4>
      </vt:variant>
      <vt:variant>
        <vt:i4>467</vt:i4>
      </vt:variant>
      <vt:variant>
        <vt:i4>0</vt:i4>
      </vt:variant>
      <vt:variant>
        <vt:i4>5</vt:i4>
      </vt:variant>
      <vt:variant>
        <vt:lpwstr/>
      </vt:variant>
      <vt:variant>
        <vt:lpwstr>_Toc274580950</vt:lpwstr>
      </vt:variant>
      <vt:variant>
        <vt:i4>1114167</vt:i4>
      </vt:variant>
      <vt:variant>
        <vt:i4>461</vt:i4>
      </vt:variant>
      <vt:variant>
        <vt:i4>0</vt:i4>
      </vt:variant>
      <vt:variant>
        <vt:i4>5</vt:i4>
      </vt:variant>
      <vt:variant>
        <vt:lpwstr/>
      </vt:variant>
      <vt:variant>
        <vt:lpwstr>_Toc274580949</vt:lpwstr>
      </vt:variant>
      <vt:variant>
        <vt:i4>1114167</vt:i4>
      </vt:variant>
      <vt:variant>
        <vt:i4>455</vt:i4>
      </vt:variant>
      <vt:variant>
        <vt:i4>0</vt:i4>
      </vt:variant>
      <vt:variant>
        <vt:i4>5</vt:i4>
      </vt:variant>
      <vt:variant>
        <vt:lpwstr/>
      </vt:variant>
      <vt:variant>
        <vt:lpwstr>_Toc274580948</vt:lpwstr>
      </vt:variant>
      <vt:variant>
        <vt:i4>1114167</vt:i4>
      </vt:variant>
      <vt:variant>
        <vt:i4>449</vt:i4>
      </vt:variant>
      <vt:variant>
        <vt:i4>0</vt:i4>
      </vt:variant>
      <vt:variant>
        <vt:i4>5</vt:i4>
      </vt:variant>
      <vt:variant>
        <vt:lpwstr/>
      </vt:variant>
      <vt:variant>
        <vt:lpwstr>_Toc274580947</vt:lpwstr>
      </vt:variant>
      <vt:variant>
        <vt:i4>1114167</vt:i4>
      </vt:variant>
      <vt:variant>
        <vt:i4>443</vt:i4>
      </vt:variant>
      <vt:variant>
        <vt:i4>0</vt:i4>
      </vt:variant>
      <vt:variant>
        <vt:i4>5</vt:i4>
      </vt:variant>
      <vt:variant>
        <vt:lpwstr/>
      </vt:variant>
      <vt:variant>
        <vt:lpwstr>_Toc274580946</vt:lpwstr>
      </vt:variant>
      <vt:variant>
        <vt:i4>1114167</vt:i4>
      </vt:variant>
      <vt:variant>
        <vt:i4>437</vt:i4>
      </vt:variant>
      <vt:variant>
        <vt:i4>0</vt:i4>
      </vt:variant>
      <vt:variant>
        <vt:i4>5</vt:i4>
      </vt:variant>
      <vt:variant>
        <vt:lpwstr/>
      </vt:variant>
      <vt:variant>
        <vt:lpwstr>_Toc274580945</vt:lpwstr>
      </vt:variant>
      <vt:variant>
        <vt:i4>1114167</vt:i4>
      </vt:variant>
      <vt:variant>
        <vt:i4>431</vt:i4>
      </vt:variant>
      <vt:variant>
        <vt:i4>0</vt:i4>
      </vt:variant>
      <vt:variant>
        <vt:i4>5</vt:i4>
      </vt:variant>
      <vt:variant>
        <vt:lpwstr/>
      </vt:variant>
      <vt:variant>
        <vt:lpwstr>_Toc274580944</vt:lpwstr>
      </vt:variant>
      <vt:variant>
        <vt:i4>1114167</vt:i4>
      </vt:variant>
      <vt:variant>
        <vt:i4>425</vt:i4>
      </vt:variant>
      <vt:variant>
        <vt:i4>0</vt:i4>
      </vt:variant>
      <vt:variant>
        <vt:i4>5</vt:i4>
      </vt:variant>
      <vt:variant>
        <vt:lpwstr/>
      </vt:variant>
      <vt:variant>
        <vt:lpwstr>_Toc274580943</vt:lpwstr>
      </vt:variant>
      <vt:variant>
        <vt:i4>1114167</vt:i4>
      </vt:variant>
      <vt:variant>
        <vt:i4>419</vt:i4>
      </vt:variant>
      <vt:variant>
        <vt:i4>0</vt:i4>
      </vt:variant>
      <vt:variant>
        <vt:i4>5</vt:i4>
      </vt:variant>
      <vt:variant>
        <vt:lpwstr/>
      </vt:variant>
      <vt:variant>
        <vt:lpwstr>_Toc274580942</vt:lpwstr>
      </vt:variant>
      <vt:variant>
        <vt:i4>1114167</vt:i4>
      </vt:variant>
      <vt:variant>
        <vt:i4>413</vt:i4>
      </vt:variant>
      <vt:variant>
        <vt:i4>0</vt:i4>
      </vt:variant>
      <vt:variant>
        <vt:i4>5</vt:i4>
      </vt:variant>
      <vt:variant>
        <vt:lpwstr/>
      </vt:variant>
      <vt:variant>
        <vt:lpwstr>_Toc274580941</vt:lpwstr>
      </vt:variant>
      <vt:variant>
        <vt:i4>1114167</vt:i4>
      </vt:variant>
      <vt:variant>
        <vt:i4>407</vt:i4>
      </vt:variant>
      <vt:variant>
        <vt:i4>0</vt:i4>
      </vt:variant>
      <vt:variant>
        <vt:i4>5</vt:i4>
      </vt:variant>
      <vt:variant>
        <vt:lpwstr/>
      </vt:variant>
      <vt:variant>
        <vt:lpwstr>_Toc274580940</vt:lpwstr>
      </vt:variant>
      <vt:variant>
        <vt:i4>1441847</vt:i4>
      </vt:variant>
      <vt:variant>
        <vt:i4>401</vt:i4>
      </vt:variant>
      <vt:variant>
        <vt:i4>0</vt:i4>
      </vt:variant>
      <vt:variant>
        <vt:i4>5</vt:i4>
      </vt:variant>
      <vt:variant>
        <vt:lpwstr/>
      </vt:variant>
      <vt:variant>
        <vt:lpwstr>_Toc274580939</vt:lpwstr>
      </vt:variant>
      <vt:variant>
        <vt:i4>1441847</vt:i4>
      </vt:variant>
      <vt:variant>
        <vt:i4>395</vt:i4>
      </vt:variant>
      <vt:variant>
        <vt:i4>0</vt:i4>
      </vt:variant>
      <vt:variant>
        <vt:i4>5</vt:i4>
      </vt:variant>
      <vt:variant>
        <vt:lpwstr/>
      </vt:variant>
      <vt:variant>
        <vt:lpwstr>_Toc274580938</vt:lpwstr>
      </vt:variant>
      <vt:variant>
        <vt:i4>1441847</vt:i4>
      </vt:variant>
      <vt:variant>
        <vt:i4>389</vt:i4>
      </vt:variant>
      <vt:variant>
        <vt:i4>0</vt:i4>
      </vt:variant>
      <vt:variant>
        <vt:i4>5</vt:i4>
      </vt:variant>
      <vt:variant>
        <vt:lpwstr/>
      </vt:variant>
      <vt:variant>
        <vt:lpwstr>_Toc274580937</vt:lpwstr>
      </vt:variant>
      <vt:variant>
        <vt:i4>1441847</vt:i4>
      </vt:variant>
      <vt:variant>
        <vt:i4>383</vt:i4>
      </vt:variant>
      <vt:variant>
        <vt:i4>0</vt:i4>
      </vt:variant>
      <vt:variant>
        <vt:i4>5</vt:i4>
      </vt:variant>
      <vt:variant>
        <vt:lpwstr/>
      </vt:variant>
      <vt:variant>
        <vt:lpwstr>_Toc274580936</vt:lpwstr>
      </vt:variant>
      <vt:variant>
        <vt:i4>1441847</vt:i4>
      </vt:variant>
      <vt:variant>
        <vt:i4>377</vt:i4>
      </vt:variant>
      <vt:variant>
        <vt:i4>0</vt:i4>
      </vt:variant>
      <vt:variant>
        <vt:i4>5</vt:i4>
      </vt:variant>
      <vt:variant>
        <vt:lpwstr/>
      </vt:variant>
      <vt:variant>
        <vt:lpwstr>_Toc274580935</vt:lpwstr>
      </vt:variant>
      <vt:variant>
        <vt:i4>1441847</vt:i4>
      </vt:variant>
      <vt:variant>
        <vt:i4>371</vt:i4>
      </vt:variant>
      <vt:variant>
        <vt:i4>0</vt:i4>
      </vt:variant>
      <vt:variant>
        <vt:i4>5</vt:i4>
      </vt:variant>
      <vt:variant>
        <vt:lpwstr/>
      </vt:variant>
      <vt:variant>
        <vt:lpwstr>_Toc274580934</vt:lpwstr>
      </vt:variant>
      <vt:variant>
        <vt:i4>1441847</vt:i4>
      </vt:variant>
      <vt:variant>
        <vt:i4>365</vt:i4>
      </vt:variant>
      <vt:variant>
        <vt:i4>0</vt:i4>
      </vt:variant>
      <vt:variant>
        <vt:i4>5</vt:i4>
      </vt:variant>
      <vt:variant>
        <vt:lpwstr/>
      </vt:variant>
      <vt:variant>
        <vt:lpwstr>_Toc274580933</vt:lpwstr>
      </vt:variant>
      <vt:variant>
        <vt:i4>1441847</vt:i4>
      </vt:variant>
      <vt:variant>
        <vt:i4>359</vt:i4>
      </vt:variant>
      <vt:variant>
        <vt:i4>0</vt:i4>
      </vt:variant>
      <vt:variant>
        <vt:i4>5</vt:i4>
      </vt:variant>
      <vt:variant>
        <vt:lpwstr/>
      </vt:variant>
      <vt:variant>
        <vt:lpwstr>_Toc274580932</vt:lpwstr>
      </vt:variant>
      <vt:variant>
        <vt:i4>1441847</vt:i4>
      </vt:variant>
      <vt:variant>
        <vt:i4>353</vt:i4>
      </vt:variant>
      <vt:variant>
        <vt:i4>0</vt:i4>
      </vt:variant>
      <vt:variant>
        <vt:i4>5</vt:i4>
      </vt:variant>
      <vt:variant>
        <vt:lpwstr/>
      </vt:variant>
      <vt:variant>
        <vt:lpwstr>_Toc274580931</vt:lpwstr>
      </vt:variant>
      <vt:variant>
        <vt:i4>1441847</vt:i4>
      </vt:variant>
      <vt:variant>
        <vt:i4>347</vt:i4>
      </vt:variant>
      <vt:variant>
        <vt:i4>0</vt:i4>
      </vt:variant>
      <vt:variant>
        <vt:i4>5</vt:i4>
      </vt:variant>
      <vt:variant>
        <vt:lpwstr/>
      </vt:variant>
      <vt:variant>
        <vt:lpwstr>_Toc274580930</vt:lpwstr>
      </vt:variant>
      <vt:variant>
        <vt:i4>1507383</vt:i4>
      </vt:variant>
      <vt:variant>
        <vt:i4>341</vt:i4>
      </vt:variant>
      <vt:variant>
        <vt:i4>0</vt:i4>
      </vt:variant>
      <vt:variant>
        <vt:i4>5</vt:i4>
      </vt:variant>
      <vt:variant>
        <vt:lpwstr/>
      </vt:variant>
      <vt:variant>
        <vt:lpwstr>_Toc274580929</vt:lpwstr>
      </vt:variant>
      <vt:variant>
        <vt:i4>1507383</vt:i4>
      </vt:variant>
      <vt:variant>
        <vt:i4>335</vt:i4>
      </vt:variant>
      <vt:variant>
        <vt:i4>0</vt:i4>
      </vt:variant>
      <vt:variant>
        <vt:i4>5</vt:i4>
      </vt:variant>
      <vt:variant>
        <vt:lpwstr/>
      </vt:variant>
      <vt:variant>
        <vt:lpwstr>_Toc274580928</vt:lpwstr>
      </vt:variant>
      <vt:variant>
        <vt:i4>1507383</vt:i4>
      </vt:variant>
      <vt:variant>
        <vt:i4>329</vt:i4>
      </vt:variant>
      <vt:variant>
        <vt:i4>0</vt:i4>
      </vt:variant>
      <vt:variant>
        <vt:i4>5</vt:i4>
      </vt:variant>
      <vt:variant>
        <vt:lpwstr/>
      </vt:variant>
      <vt:variant>
        <vt:lpwstr>_Toc274580927</vt:lpwstr>
      </vt:variant>
      <vt:variant>
        <vt:i4>1507383</vt:i4>
      </vt:variant>
      <vt:variant>
        <vt:i4>323</vt:i4>
      </vt:variant>
      <vt:variant>
        <vt:i4>0</vt:i4>
      </vt:variant>
      <vt:variant>
        <vt:i4>5</vt:i4>
      </vt:variant>
      <vt:variant>
        <vt:lpwstr/>
      </vt:variant>
      <vt:variant>
        <vt:lpwstr>_Toc274580926</vt:lpwstr>
      </vt:variant>
      <vt:variant>
        <vt:i4>1507383</vt:i4>
      </vt:variant>
      <vt:variant>
        <vt:i4>317</vt:i4>
      </vt:variant>
      <vt:variant>
        <vt:i4>0</vt:i4>
      </vt:variant>
      <vt:variant>
        <vt:i4>5</vt:i4>
      </vt:variant>
      <vt:variant>
        <vt:lpwstr/>
      </vt:variant>
      <vt:variant>
        <vt:lpwstr>_Toc274580925</vt:lpwstr>
      </vt:variant>
      <vt:variant>
        <vt:i4>1507383</vt:i4>
      </vt:variant>
      <vt:variant>
        <vt:i4>311</vt:i4>
      </vt:variant>
      <vt:variant>
        <vt:i4>0</vt:i4>
      </vt:variant>
      <vt:variant>
        <vt:i4>5</vt:i4>
      </vt:variant>
      <vt:variant>
        <vt:lpwstr/>
      </vt:variant>
      <vt:variant>
        <vt:lpwstr>_Toc274580924</vt:lpwstr>
      </vt:variant>
      <vt:variant>
        <vt:i4>1507383</vt:i4>
      </vt:variant>
      <vt:variant>
        <vt:i4>305</vt:i4>
      </vt:variant>
      <vt:variant>
        <vt:i4>0</vt:i4>
      </vt:variant>
      <vt:variant>
        <vt:i4>5</vt:i4>
      </vt:variant>
      <vt:variant>
        <vt:lpwstr/>
      </vt:variant>
      <vt:variant>
        <vt:lpwstr>_Toc274580923</vt:lpwstr>
      </vt:variant>
      <vt:variant>
        <vt:i4>1507383</vt:i4>
      </vt:variant>
      <vt:variant>
        <vt:i4>299</vt:i4>
      </vt:variant>
      <vt:variant>
        <vt:i4>0</vt:i4>
      </vt:variant>
      <vt:variant>
        <vt:i4>5</vt:i4>
      </vt:variant>
      <vt:variant>
        <vt:lpwstr/>
      </vt:variant>
      <vt:variant>
        <vt:lpwstr>_Toc274580922</vt:lpwstr>
      </vt:variant>
      <vt:variant>
        <vt:i4>1507383</vt:i4>
      </vt:variant>
      <vt:variant>
        <vt:i4>293</vt:i4>
      </vt:variant>
      <vt:variant>
        <vt:i4>0</vt:i4>
      </vt:variant>
      <vt:variant>
        <vt:i4>5</vt:i4>
      </vt:variant>
      <vt:variant>
        <vt:lpwstr/>
      </vt:variant>
      <vt:variant>
        <vt:lpwstr>_Toc274580921</vt:lpwstr>
      </vt:variant>
      <vt:variant>
        <vt:i4>1507383</vt:i4>
      </vt:variant>
      <vt:variant>
        <vt:i4>287</vt:i4>
      </vt:variant>
      <vt:variant>
        <vt:i4>0</vt:i4>
      </vt:variant>
      <vt:variant>
        <vt:i4>5</vt:i4>
      </vt:variant>
      <vt:variant>
        <vt:lpwstr/>
      </vt:variant>
      <vt:variant>
        <vt:lpwstr>_Toc274580920</vt:lpwstr>
      </vt:variant>
      <vt:variant>
        <vt:i4>1310775</vt:i4>
      </vt:variant>
      <vt:variant>
        <vt:i4>281</vt:i4>
      </vt:variant>
      <vt:variant>
        <vt:i4>0</vt:i4>
      </vt:variant>
      <vt:variant>
        <vt:i4>5</vt:i4>
      </vt:variant>
      <vt:variant>
        <vt:lpwstr/>
      </vt:variant>
      <vt:variant>
        <vt:lpwstr>_Toc274580919</vt:lpwstr>
      </vt:variant>
      <vt:variant>
        <vt:i4>1310775</vt:i4>
      </vt:variant>
      <vt:variant>
        <vt:i4>275</vt:i4>
      </vt:variant>
      <vt:variant>
        <vt:i4>0</vt:i4>
      </vt:variant>
      <vt:variant>
        <vt:i4>5</vt:i4>
      </vt:variant>
      <vt:variant>
        <vt:lpwstr/>
      </vt:variant>
      <vt:variant>
        <vt:lpwstr>_Toc274580918</vt:lpwstr>
      </vt:variant>
      <vt:variant>
        <vt:i4>1310775</vt:i4>
      </vt:variant>
      <vt:variant>
        <vt:i4>269</vt:i4>
      </vt:variant>
      <vt:variant>
        <vt:i4>0</vt:i4>
      </vt:variant>
      <vt:variant>
        <vt:i4>5</vt:i4>
      </vt:variant>
      <vt:variant>
        <vt:lpwstr/>
      </vt:variant>
      <vt:variant>
        <vt:lpwstr>_Toc274580917</vt:lpwstr>
      </vt:variant>
      <vt:variant>
        <vt:i4>1310775</vt:i4>
      </vt:variant>
      <vt:variant>
        <vt:i4>263</vt:i4>
      </vt:variant>
      <vt:variant>
        <vt:i4>0</vt:i4>
      </vt:variant>
      <vt:variant>
        <vt:i4>5</vt:i4>
      </vt:variant>
      <vt:variant>
        <vt:lpwstr/>
      </vt:variant>
      <vt:variant>
        <vt:lpwstr>_Toc274580916</vt:lpwstr>
      </vt:variant>
      <vt:variant>
        <vt:i4>1310775</vt:i4>
      </vt:variant>
      <vt:variant>
        <vt:i4>257</vt:i4>
      </vt:variant>
      <vt:variant>
        <vt:i4>0</vt:i4>
      </vt:variant>
      <vt:variant>
        <vt:i4>5</vt:i4>
      </vt:variant>
      <vt:variant>
        <vt:lpwstr/>
      </vt:variant>
      <vt:variant>
        <vt:lpwstr>_Toc274580915</vt:lpwstr>
      </vt:variant>
      <vt:variant>
        <vt:i4>1310775</vt:i4>
      </vt:variant>
      <vt:variant>
        <vt:i4>251</vt:i4>
      </vt:variant>
      <vt:variant>
        <vt:i4>0</vt:i4>
      </vt:variant>
      <vt:variant>
        <vt:i4>5</vt:i4>
      </vt:variant>
      <vt:variant>
        <vt:lpwstr/>
      </vt:variant>
      <vt:variant>
        <vt:lpwstr>_Toc274580914</vt:lpwstr>
      </vt:variant>
      <vt:variant>
        <vt:i4>1310775</vt:i4>
      </vt:variant>
      <vt:variant>
        <vt:i4>245</vt:i4>
      </vt:variant>
      <vt:variant>
        <vt:i4>0</vt:i4>
      </vt:variant>
      <vt:variant>
        <vt:i4>5</vt:i4>
      </vt:variant>
      <vt:variant>
        <vt:lpwstr/>
      </vt:variant>
      <vt:variant>
        <vt:lpwstr>_Toc274580913</vt:lpwstr>
      </vt:variant>
      <vt:variant>
        <vt:i4>1310775</vt:i4>
      </vt:variant>
      <vt:variant>
        <vt:i4>239</vt:i4>
      </vt:variant>
      <vt:variant>
        <vt:i4>0</vt:i4>
      </vt:variant>
      <vt:variant>
        <vt:i4>5</vt:i4>
      </vt:variant>
      <vt:variant>
        <vt:lpwstr/>
      </vt:variant>
      <vt:variant>
        <vt:lpwstr>_Toc274580912</vt:lpwstr>
      </vt:variant>
      <vt:variant>
        <vt:i4>1310775</vt:i4>
      </vt:variant>
      <vt:variant>
        <vt:i4>233</vt:i4>
      </vt:variant>
      <vt:variant>
        <vt:i4>0</vt:i4>
      </vt:variant>
      <vt:variant>
        <vt:i4>5</vt:i4>
      </vt:variant>
      <vt:variant>
        <vt:lpwstr/>
      </vt:variant>
      <vt:variant>
        <vt:lpwstr>_Toc274580911</vt:lpwstr>
      </vt:variant>
      <vt:variant>
        <vt:i4>1310775</vt:i4>
      </vt:variant>
      <vt:variant>
        <vt:i4>227</vt:i4>
      </vt:variant>
      <vt:variant>
        <vt:i4>0</vt:i4>
      </vt:variant>
      <vt:variant>
        <vt:i4>5</vt:i4>
      </vt:variant>
      <vt:variant>
        <vt:lpwstr/>
      </vt:variant>
      <vt:variant>
        <vt:lpwstr>_Toc274580910</vt:lpwstr>
      </vt:variant>
      <vt:variant>
        <vt:i4>1376311</vt:i4>
      </vt:variant>
      <vt:variant>
        <vt:i4>221</vt:i4>
      </vt:variant>
      <vt:variant>
        <vt:i4>0</vt:i4>
      </vt:variant>
      <vt:variant>
        <vt:i4>5</vt:i4>
      </vt:variant>
      <vt:variant>
        <vt:lpwstr/>
      </vt:variant>
      <vt:variant>
        <vt:lpwstr>_Toc274580909</vt:lpwstr>
      </vt:variant>
      <vt:variant>
        <vt:i4>1376311</vt:i4>
      </vt:variant>
      <vt:variant>
        <vt:i4>215</vt:i4>
      </vt:variant>
      <vt:variant>
        <vt:i4>0</vt:i4>
      </vt:variant>
      <vt:variant>
        <vt:i4>5</vt:i4>
      </vt:variant>
      <vt:variant>
        <vt:lpwstr/>
      </vt:variant>
      <vt:variant>
        <vt:lpwstr>_Toc274580908</vt:lpwstr>
      </vt:variant>
      <vt:variant>
        <vt:i4>1376311</vt:i4>
      </vt:variant>
      <vt:variant>
        <vt:i4>209</vt:i4>
      </vt:variant>
      <vt:variant>
        <vt:i4>0</vt:i4>
      </vt:variant>
      <vt:variant>
        <vt:i4>5</vt:i4>
      </vt:variant>
      <vt:variant>
        <vt:lpwstr/>
      </vt:variant>
      <vt:variant>
        <vt:lpwstr>_Toc274580907</vt:lpwstr>
      </vt:variant>
      <vt:variant>
        <vt:i4>1376311</vt:i4>
      </vt:variant>
      <vt:variant>
        <vt:i4>203</vt:i4>
      </vt:variant>
      <vt:variant>
        <vt:i4>0</vt:i4>
      </vt:variant>
      <vt:variant>
        <vt:i4>5</vt:i4>
      </vt:variant>
      <vt:variant>
        <vt:lpwstr/>
      </vt:variant>
      <vt:variant>
        <vt:lpwstr>_Toc274580906</vt:lpwstr>
      </vt:variant>
      <vt:variant>
        <vt:i4>1376311</vt:i4>
      </vt:variant>
      <vt:variant>
        <vt:i4>197</vt:i4>
      </vt:variant>
      <vt:variant>
        <vt:i4>0</vt:i4>
      </vt:variant>
      <vt:variant>
        <vt:i4>5</vt:i4>
      </vt:variant>
      <vt:variant>
        <vt:lpwstr/>
      </vt:variant>
      <vt:variant>
        <vt:lpwstr>_Toc274580905</vt:lpwstr>
      </vt:variant>
      <vt:variant>
        <vt:i4>1376311</vt:i4>
      </vt:variant>
      <vt:variant>
        <vt:i4>191</vt:i4>
      </vt:variant>
      <vt:variant>
        <vt:i4>0</vt:i4>
      </vt:variant>
      <vt:variant>
        <vt:i4>5</vt:i4>
      </vt:variant>
      <vt:variant>
        <vt:lpwstr/>
      </vt:variant>
      <vt:variant>
        <vt:lpwstr>_Toc274580904</vt:lpwstr>
      </vt:variant>
      <vt:variant>
        <vt:i4>1376311</vt:i4>
      </vt:variant>
      <vt:variant>
        <vt:i4>185</vt:i4>
      </vt:variant>
      <vt:variant>
        <vt:i4>0</vt:i4>
      </vt:variant>
      <vt:variant>
        <vt:i4>5</vt:i4>
      </vt:variant>
      <vt:variant>
        <vt:lpwstr/>
      </vt:variant>
      <vt:variant>
        <vt:lpwstr>_Toc274580903</vt:lpwstr>
      </vt:variant>
      <vt:variant>
        <vt:i4>1376311</vt:i4>
      </vt:variant>
      <vt:variant>
        <vt:i4>179</vt:i4>
      </vt:variant>
      <vt:variant>
        <vt:i4>0</vt:i4>
      </vt:variant>
      <vt:variant>
        <vt:i4>5</vt:i4>
      </vt:variant>
      <vt:variant>
        <vt:lpwstr/>
      </vt:variant>
      <vt:variant>
        <vt:lpwstr>_Toc274580902</vt:lpwstr>
      </vt:variant>
      <vt:variant>
        <vt:i4>1376311</vt:i4>
      </vt:variant>
      <vt:variant>
        <vt:i4>173</vt:i4>
      </vt:variant>
      <vt:variant>
        <vt:i4>0</vt:i4>
      </vt:variant>
      <vt:variant>
        <vt:i4>5</vt:i4>
      </vt:variant>
      <vt:variant>
        <vt:lpwstr/>
      </vt:variant>
      <vt:variant>
        <vt:lpwstr>_Toc274580901</vt:lpwstr>
      </vt:variant>
      <vt:variant>
        <vt:i4>1376311</vt:i4>
      </vt:variant>
      <vt:variant>
        <vt:i4>167</vt:i4>
      </vt:variant>
      <vt:variant>
        <vt:i4>0</vt:i4>
      </vt:variant>
      <vt:variant>
        <vt:i4>5</vt:i4>
      </vt:variant>
      <vt:variant>
        <vt:lpwstr/>
      </vt:variant>
      <vt:variant>
        <vt:lpwstr>_Toc274580900</vt:lpwstr>
      </vt:variant>
      <vt:variant>
        <vt:i4>1835062</vt:i4>
      </vt:variant>
      <vt:variant>
        <vt:i4>161</vt:i4>
      </vt:variant>
      <vt:variant>
        <vt:i4>0</vt:i4>
      </vt:variant>
      <vt:variant>
        <vt:i4>5</vt:i4>
      </vt:variant>
      <vt:variant>
        <vt:lpwstr/>
      </vt:variant>
      <vt:variant>
        <vt:lpwstr>_Toc274580899</vt:lpwstr>
      </vt:variant>
      <vt:variant>
        <vt:i4>1835062</vt:i4>
      </vt:variant>
      <vt:variant>
        <vt:i4>155</vt:i4>
      </vt:variant>
      <vt:variant>
        <vt:i4>0</vt:i4>
      </vt:variant>
      <vt:variant>
        <vt:i4>5</vt:i4>
      </vt:variant>
      <vt:variant>
        <vt:lpwstr/>
      </vt:variant>
      <vt:variant>
        <vt:lpwstr>_Toc274580898</vt:lpwstr>
      </vt:variant>
      <vt:variant>
        <vt:i4>1835062</vt:i4>
      </vt:variant>
      <vt:variant>
        <vt:i4>149</vt:i4>
      </vt:variant>
      <vt:variant>
        <vt:i4>0</vt:i4>
      </vt:variant>
      <vt:variant>
        <vt:i4>5</vt:i4>
      </vt:variant>
      <vt:variant>
        <vt:lpwstr/>
      </vt:variant>
      <vt:variant>
        <vt:lpwstr>_Toc274580897</vt:lpwstr>
      </vt:variant>
      <vt:variant>
        <vt:i4>1835062</vt:i4>
      </vt:variant>
      <vt:variant>
        <vt:i4>143</vt:i4>
      </vt:variant>
      <vt:variant>
        <vt:i4>0</vt:i4>
      </vt:variant>
      <vt:variant>
        <vt:i4>5</vt:i4>
      </vt:variant>
      <vt:variant>
        <vt:lpwstr/>
      </vt:variant>
      <vt:variant>
        <vt:lpwstr>_Toc274580896</vt:lpwstr>
      </vt:variant>
      <vt:variant>
        <vt:i4>1835062</vt:i4>
      </vt:variant>
      <vt:variant>
        <vt:i4>137</vt:i4>
      </vt:variant>
      <vt:variant>
        <vt:i4>0</vt:i4>
      </vt:variant>
      <vt:variant>
        <vt:i4>5</vt:i4>
      </vt:variant>
      <vt:variant>
        <vt:lpwstr/>
      </vt:variant>
      <vt:variant>
        <vt:lpwstr>_Toc274580895</vt:lpwstr>
      </vt:variant>
      <vt:variant>
        <vt:i4>1835062</vt:i4>
      </vt:variant>
      <vt:variant>
        <vt:i4>131</vt:i4>
      </vt:variant>
      <vt:variant>
        <vt:i4>0</vt:i4>
      </vt:variant>
      <vt:variant>
        <vt:i4>5</vt:i4>
      </vt:variant>
      <vt:variant>
        <vt:lpwstr/>
      </vt:variant>
      <vt:variant>
        <vt:lpwstr>_Toc274580894</vt:lpwstr>
      </vt:variant>
      <vt:variant>
        <vt:i4>1835062</vt:i4>
      </vt:variant>
      <vt:variant>
        <vt:i4>125</vt:i4>
      </vt:variant>
      <vt:variant>
        <vt:i4>0</vt:i4>
      </vt:variant>
      <vt:variant>
        <vt:i4>5</vt:i4>
      </vt:variant>
      <vt:variant>
        <vt:lpwstr/>
      </vt:variant>
      <vt:variant>
        <vt:lpwstr>_Toc274580893</vt:lpwstr>
      </vt:variant>
      <vt:variant>
        <vt:i4>1835062</vt:i4>
      </vt:variant>
      <vt:variant>
        <vt:i4>119</vt:i4>
      </vt:variant>
      <vt:variant>
        <vt:i4>0</vt:i4>
      </vt:variant>
      <vt:variant>
        <vt:i4>5</vt:i4>
      </vt:variant>
      <vt:variant>
        <vt:lpwstr/>
      </vt:variant>
      <vt:variant>
        <vt:lpwstr>_Toc274580892</vt:lpwstr>
      </vt:variant>
      <vt:variant>
        <vt:i4>1835062</vt:i4>
      </vt:variant>
      <vt:variant>
        <vt:i4>113</vt:i4>
      </vt:variant>
      <vt:variant>
        <vt:i4>0</vt:i4>
      </vt:variant>
      <vt:variant>
        <vt:i4>5</vt:i4>
      </vt:variant>
      <vt:variant>
        <vt:lpwstr/>
      </vt:variant>
      <vt:variant>
        <vt:lpwstr>_Toc274580891</vt:lpwstr>
      </vt:variant>
      <vt:variant>
        <vt:i4>1835062</vt:i4>
      </vt:variant>
      <vt:variant>
        <vt:i4>107</vt:i4>
      </vt:variant>
      <vt:variant>
        <vt:i4>0</vt:i4>
      </vt:variant>
      <vt:variant>
        <vt:i4>5</vt:i4>
      </vt:variant>
      <vt:variant>
        <vt:lpwstr/>
      </vt:variant>
      <vt:variant>
        <vt:lpwstr>_Toc274580890</vt:lpwstr>
      </vt:variant>
      <vt:variant>
        <vt:i4>1900598</vt:i4>
      </vt:variant>
      <vt:variant>
        <vt:i4>101</vt:i4>
      </vt:variant>
      <vt:variant>
        <vt:i4>0</vt:i4>
      </vt:variant>
      <vt:variant>
        <vt:i4>5</vt:i4>
      </vt:variant>
      <vt:variant>
        <vt:lpwstr/>
      </vt:variant>
      <vt:variant>
        <vt:lpwstr>_Toc274580889</vt:lpwstr>
      </vt:variant>
      <vt:variant>
        <vt:i4>1900598</vt:i4>
      </vt:variant>
      <vt:variant>
        <vt:i4>95</vt:i4>
      </vt:variant>
      <vt:variant>
        <vt:i4>0</vt:i4>
      </vt:variant>
      <vt:variant>
        <vt:i4>5</vt:i4>
      </vt:variant>
      <vt:variant>
        <vt:lpwstr/>
      </vt:variant>
      <vt:variant>
        <vt:lpwstr>_Toc274580888</vt:lpwstr>
      </vt:variant>
      <vt:variant>
        <vt:i4>1900598</vt:i4>
      </vt:variant>
      <vt:variant>
        <vt:i4>89</vt:i4>
      </vt:variant>
      <vt:variant>
        <vt:i4>0</vt:i4>
      </vt:variant>
      <vt:variant>
        <vt:i4>5</vt:i4>
      </vt:variant>
      <vt:variant>
        <vt:lpwstr/>
      </vt:variant>
      <vt:variant>
        <vt:lpwstr>_Toc274580887</vt:lpwstr>
      </vt:variant>
      <vt:variant>
        <vt:i4>1900598</vt:i4>
      </vt:variant>
      <vt:variant>
        <vt:i4>83</vt:i4>
      </vt:variant>
      <vt:variant>
        <vt:i4>0</vt:i4>
      </vt:variant>
      <vt:variant>
        <vt:i4>5</vt:i4>
      </vt:variant>
      <vt:variant>
        <vt:lpwstr/>
      </vt:variant>
      <vt:variant>
        <vt:lpwstr>_Toc274580886</vt:lpwstr>
      </vt:variant>
      <vt:variant>
        <vt:i4>1900598</vt:i4>
      </vt:variant>
      <vt:variant>
        <vt:i4>77</vt:i4>
      </vt:variant>
      <vt:variant>
        <vt:i4>0</vt:i4>
      </vt:variant>
      <vt:variant>
        <vt:i4>5</vt:i4>
      </vt:variant>
      <vt:variant>
        <vt:lpwstr/>
      </vt:variant>
      <vt:variant>
        <vt:lpwstr>_Toc274580885</vt:lpwstr>
      </vt:variant>
      <vt:variant>
        <vt:i4>1900598</vt:i4>
      </vt:variant>
      <vt:variant>
        <vt:i4>71</vt:i4>
      </vt:variant>
      <vt:variant>
        <vt:i4>0</vt:i4>
      </vt:variant>
      <vt:variant>
        <vt:i4>5</vt:i4>
      </vt:variant>
      <vt:variant>
        <vt:lpwstr/>
      </vt:variant>
      <vt:variant>
        <vt:lpwstr>_Toc274580884</vt:lpwstr>
      </vt:variant>
      <vt:variant>
        <vt:i4>1900598</vt:i4>
      </vt:variant>
      <vt:variant>
        <vt:i4>65</vt:i4>
      </vt:variant>
      <vt:variant>
        <vt:i4>0</vt:i4>
      </vt:variant>
      <vt:variant>
        <vt:i4>5</vt:i4>
      </vt:variant>
      <vt:variant>
        <vt:lpwstr/>
      </vt:variant>
      <vt:variant>
        <vt:lpwstr>_Toc274580883</vt:lpwstr>
      </vt:variant>
      <vt:variant>
        <vt:i4>1900598</vt:i4>
      </vt:variant>
      <vt:variant>
        <vt:i4>59</vt:i4>
      </vt:variant>
      <vt:variant>
        <vt:i4>0</vt:i4>
      </vt:variant>
      <vt:variant>
        <vt:i4>5</vt:i4>
      </vt:variant>
      <vt:variant>
        <vt:lpwstr/>
      </vt:variant>
      <vt:variant>
        <vt:lpwstr>_Toc274580882</vt:lpwstr>
      </vt:variant>
      <vt:variant>
        <vt:i4>1900598</vt:i4>
      </vt:variant>
      <vt:variant>
        <vt:i4>53</vt:i4>
      </vt:variant>
      <vt:variant>
        <vt:i4>0</vt:i4>
      </vt:variant>
      <vt:variant>
        <vt:i4>5</vt:i4>
      </vt:variant>
      <vt:variant>
        <vt:lpwstr/>
      </vt:variant>
      <vt:variant>
        <vt:lpwstr>_Toc274580881</vt:lpwstr>
      </vt:variant>
      <vt:variant>
        <vt:i4>1900598</vt:i4>
      </vt:variant>
      <vt:variant>
        <vt:i4>47</vt:i4>
      </vt:variant>
      <vt:variant>
        <vt:i4>0</vt:i4>
      </vt:variant>
      <vt:variant>
        <vt:i4>5</vt:i4>
      </vt:variant>
      <vt:variant>
        <vt:lpwstr/>
      </vt:variant>
      <vt:variant>
        <vt:lpwstr>_Toc274580880</vt:lpwstr>
      </vt:variant>
      <vt:variant>
        <vt:i4>1179702</vt:i4>
      </vt:variant>
      <vt:variant>
        <vt:i4>41</vt:i4>
      </vt:variant>
      <vt:variant>
        <vt:i4>0</vt:i4>
      </vt:variant>
      <vt:variant>
        <vt:i4>5</vt:i4>
      </vt:variant>
      <vt:variant>
        <vt:lpwstr/>
      </vt:variant>
      <vt:variant>
        <vt:lpwstr>_Toc274580879</vt:lpwstr>
      </vt:variant>
      <vt:variant>
        <vt:i4>1179702</vt:i4>
      </vt:variant>
      <vt:variant>
        <vt:i4>35</vt:i4>
      </vt:variant>
      <vt:variant>
        <vt:i4>0</vt:i4>
      </vt:variant>
      <vt:variant>
        <vt:i4>5</vt:i4>
      </vt:variant>
      <vt:variant>
        <vt:lpwstr/>
      </vt:variant>
      <vt:variant>
        <vt:lpwstr>_Toc274580878</vt:lpwstr>
      </vt:variant>
      <vt:variant>
        <vt:i4>1179702</vt:i4>
      </vt:variant>
      <vt:variant>
        <vt:i4>29</vt:i4>
      </vt:variant>
      <vt:variant>
        <vt:i4>0</vt:i4>
      </vt:variant>
      <vt:variant>
        <vt:i4>5</vt:i4>
      </vt:variant>
      <vt:variant>
        <vt:lpwstr/>
      </vt:variant>
      <vt:variant>
        <vt:lpwstr>_Toc274580877</vt:lpwstr>
      </vt:variant>
      <vt:variant>
        <vt:i4>1179702</vt:i4>
      </vt:variant>
      <vt:variant>
        <vt:i4>23</vt:i4>
      </vt:variant>
      <vt:variant>
        <vt:i4>0</vt:i4>
      </vt:variant>
      <vt:variant>
        <vt:i4>5</vt:i4>
      </vt:variant>
      <vt:variant>
        <vt:lpwstr/>
      </vt:variant>
      <vt:variant>
        <vt:lpwstr>_Toc274580876</vt:lpwstr>
      </vt:variant>
      <vt:variant>
        <vt:i4>1179702</vt:i4>
      </vt:variant>
      <vt:variant>
        <vt:i4>17</vt:i4>
      </vt:variant>
      <vt:variant>
        <vt:i4>0</vt:i4>
      </vt:variant>
      <vt:variant>
        <vt:i4>5</vt:i4>
      </vt:variant>
      <vt:variant>
        <vt:lpwstr/>
      </vt:variant>
      <vt:variant>
        <vt:lpwstr>_Toc274580875</vt:lpwstr>
      </vt:variant>
      <vt:variant>
        <vt:i4>1179702</vt:i4>
      </vt:variant>
      <vt:variant>
        <vt:i4>11</vt:i4>
      </vt:variant>
      <vt:variant>
        <vt:i4>0</vt:i4>
      </vt:variant>
      <vt:variant>
        <vt:i4>5</vt:i4>
      </vt:variant>
      <vt:variant>
        <vt:lpwstr/>
      </vt:variant>
      <vt:variant>
        <vt:lpwstr>_Toc274580874</vt:lpwstr>
      </vt:variant>
      <vt:variant>
        <vt:i4>1179702</vt:i4>
      </vt:variant>
      <vt:variant>
        <vt:i4>5</vt:i4>
      </vt:variant>
      <vt:variant>
        <vt:i4>0</vt:i4>
      </vt:variant>
      <vt:variant>
        <vt:i4>5</vt:i4>
      </vt:variant>
      <vt:variant>
        <vt:lpwstr/>
      </vt:variant>
      <vt:variant>
        <vt:lpwstr>_Toc274580873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cp:lastModifiedBy>Bereket Nigusse</cp:lastModifiedBy>
  <cp:revision>43</cp:revision>
  <cp:lastPrinted>2013-09-27T15:15:00Z</cp:lastPrinted>
  <dcterms:created xsi:type="dcterms:W3CDTF">2013-11-26T22:21:00Z</dcterms:created>
  <dcterms:modified xsi:type="dcterms:W3CDTF">2014-10-06T15:04:00Z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