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AE" w:rsidRDefault="00532EAE" w:rsidP="00A9479D"/>
    <w:p w:rsidR="00EB5AA1" w:rsidRDefault="00EB5AA1" w:rsidP="00616C98">
      <w:pPr>
        <w:pStyle w:val="Heading3"/>
        <w:ind w:left="1080"/>
      </w:pPr>
      <w:bookmarkStart w:id="0" w:name="_Toc213825834"/>
      <w:bookmarkStart w:id="1" w:name="_Toc368399540"/>
      <w:r w:rsidRPr="00616C98">
        <w:rPr>
          <w:color w:val="auto"/>
        </w:rPr>
        <w:t>Indirect Evaporative Cooler Special Research Model</w:t>
      </w:r>
      <w:bookmarkEnd w:id="0"/>
      <w:bookmarkEnd w:id="1"/>
    </w:p>
    <w:p w:rsidR="00EB5AA1" w:rsidRDefault="00EB5AA1" w:rsidP="00EB5AA1">
      <w:pPr>
        <w:pStyle w:val="BodyText"/>
        <w:rPr>
          <w:ins w:id="2" w:author="Bereket Nigusse" w:date="2014-09-27T12:15:00Z"/>
        </w:rPr>
      </w:pPr>
      <w:r>
        <w:t xml:space="preserve">This section summarizes the model implemented in the component </w:t>
      </w:r>
      <w:proofErr w:type="spellStart"/>
      <w:r>
        <w:t>EvaporativeCooler</w:t>
      </w:r>
      <w:proofErr w:type="gramStart"/>
      <w:r>
        <w:t>:Indirect:ResearchSpecial</w:t>
      </w:r>
      <w:proofErr w:type="spellEnd"/>
      <w:proofErr w:type="gramEnd"/>
      <w:r>
        <w:t>.  Examples of this evaporative cooler are shown in the following figures, without and with a relief valve. This model differs from the other indirect evaporative coolers in that, under part load conditions, it can modulate so that the air leaving the cooler just meets a dry</w:t>
      </w:r>
      <w:r w:rsidR="00F30887">
        <w:t xml:space="preserve"> </w:t>
      </w:r>
      <w:r>
        <w:t xml:space="preserve">bulb temperature setpoint.  </w:t>
      </w:r>
      <w:del w:id="3" w:author="Bereket Nigusse" w:date="2014-09-27T12:15:00Z">
        <w:r w:rsidDel="00EB5AA1">
          <w:delText>It is also a simple model with a constant effectiveness.</w:delText>
        </w:r>
      </w:del>
    </w:p>
    <w:p w:rsidR="00EB5AA1" w:rsidRPr="00EB5AA1" w:rsidRDefault="00EB5AA1" w:rsidP="00EB5AA1">
      <w:pPr>
        <w:ind w:left="1080"/>
        <w:jc w:val="both"/>
        <w:rPr>
          <w:ins w:id="4" w:author="Bereket Nigusse" w:date="2014-09-27T12:17:00Z"/>
          <w:rFonts w:ascii="Arial" w:eastAsia="Times New Roman" w:hAnsi="Arial" w:cs="Times New Roman"/>
          <w:sz w:val="20"/>
          <w:szCs w:val="20"/>
        </w:rPr>
      </w:pPr>
      <w:ins w:id="5" w:author="Bereket Nigusse" w:date="2014-09-27T12:18:00Z">
        <w:r>
          <w:rPr>
            <w:rFonts w:ascii="Arial" w:eastAsia="Times New Roman" w:hAnsi="Arial" w:cs="Times New Roman"/>
            <w:sz w:val="20"/>
            <w:szCs w:val="20"/>
          </w:rPr>
          <w:t xml:space="preserve">The indirect research special evaporative cooler </w:t>
        </w:r>
      </w:ins>
      <w:ins w:id="6" w:author="Bereket Nigusse" w:date="2014-09-29T08:23:00Z">
        <w:r w:rsidR="00C83A86">
          <w:rPr>
            <w:rFonts w:ascii="Arial" w:eastAsia="Times New Roman" w:hAnsi="Arial" w:cs="Times New Roman"/>
            <w:sz w:val="20"/>
            <w:szCs w:val="20"/>
          </w:rPr>
          <w:t xml:space="preserve">(IEC) machine </w:t>
        </w:r>
      </w:ins>
      <w:ins w:id="7" w:author="Bereket Nigusse" w:date="2014-09-27T12:18:00Z">
        <w:r>
          <w:rPr>
            <w:rFonts w:ascii="Arial" w:eastAsia="Times New Roman" w:hAnsi="Arial" w:cs="Times New Roman"/>
            <w:sz w:val="20"/>
            <w:szCs w:val="20"/>
          </w:rPr>
          <w:t xml:space="preserve">provides </w:t>
        </w:r>
      </w:ins>
      <w:ins w:id="8" w:author="Bereket Nigusse" w:date="2014-09-27T12:19:00Z">
        <w:r>
          <w:rPr>
            <w:rFonts w:ascii="Arial" w:eastAsia="Times New Roman" w:hAnsi="Arial" w:cs="Times New Roman"/>
            <w:sz w:val="20"/>
            <w:szCs w:val="20"/>
          </w:rPr>
          <w:t xml:space="preserve">improved </w:t>
        </w:r>
      </w:ins>
      <w:ins w:id="9" w:author="Bereket Nigusse" w:date="2014-09-27T12:17:00Z">
        <w:r w:rsidRPr="00EB5AA1">
          <w:rPr>
            <w:rFonts w:ascii="Arial" w:eastAsia="Times New Roman" w:hAnsi="Arial" w:cs="Times New Roman"/>
            <w:sz w:val="20"/>
            <w:szCs w:val="20"/>
          </w:rPr>
          <w:t xml:space="preserve">modeling features needed for data center and other hybrid cooling applications.  The new model includes performance curves for variable effectiveness, fan power, and pump power.  It is intended to be able to model IEC machines that have 1) variable speed secondary fans, 2) variable speed pumps for water recirculation and spraying, and 3) ability to operate in a dry mode.  Such </w:t>
        </w:r>
      </w:ins>
      <w:ins w:id="10" w:author="Bereket Nigusse" w:date="2014-09-29T08:23:00Z">
        <w:r w:rsidR="00C83A86">
          <w:rPr>
            <w:rFonts w:ascii="Arial" w:eastAsia="Times New Roman" w:hAnsi="Arial" w:cs="Times New Roman"/>
            <w:sz w:val="20"/>
            <w:szCs w:val="20"/>
          </w:rPr>
          <w:t xml:space="preserve">IEC machines </w:t>
        </w:r>
      </w:ins>
      <w:ins w:id="11" w:author="Bereket Nigusse" w:date="2014-09-27T12:17:00Z">
        <w:r w:rsidRPr="00EB5AA1">
          <w:rPr>
            <w:rFonts w:ascii="Arial" w:eastAsia="Times New Roman" w:hAnsi="Arial" w:cs="Times New Roman"/>
            <w:sz w:val="20"/>
            <w:szCs w:val="20"/>
          </w:rPr>
          <w:t>can modulate the cooling power during operation by varying either the secondary side fan speed or the intensity of water spray or both.  To simplify the model it is assumed that the device’s internal controls are such that, when it is operating as a “</w:t>
        </w:r>
      </w:ins>
      <w:ins w:id="12" w:author="Bereket Nigusse" w:date="2014-10-05T17:07:00Z">
        <w:r w:rsidR="009908CE">
          <w:rPr>
            <w:rFonts w:ascii="Arial" w:eastAsia="Times New Roman" w:hAnsi="Arial" w:cs="Times New Roman"/>
            <w:sz w:val="20"/>
            <w:szCs w:val="20"/>
          </w:rPr>
          <w:t>W</w:t>
        </w:r>
      </w:ins>
      <w:ins w:id="13" w:author="Bereket Nigusse" w:date="2014-09-27T12:17:00Z">
        <w:r w:rsidRPr="00EB5AA1">
          <w:rPr>
            <w:rFonts w:ascii="Arial" w:eastAsia="Times New Roman" w:hAnsi="Arial" w:cs="Times New Roman"/>
            <w:sz w:val="20"/>
            <w:szCs w:val="20"/>
          </w:rPr>
          <w:t>et” evaporative cooler, secondary fan and spray pump operation are linked together so that there is a one-to-one mapping between them at any given part load situation.  This allows formulating the fan and pump power performance curves to be based on the same independent variable</w:t>
        </w:r>
      </w:ins>
      <w:ins w:id="14" w:author="Bereket Nigusse" w:date="2014-10-05T17:08:00Z">
        <w:r w:rsidR="009908CE">
          <w:rPr>
            <w:rFonts w:ascii="Arial" w:eastAsia="Times New Roman" w:hAnsi="Arial" w:cs="Times New Roman"/>
            <w:sz w:val="20"/>
            <w:szCs w:val="20"/>
          </w:rPr>
          <w:t xml:space="preserve">, </w:t>
        </w:r>
      </w:ins>
      <w:ins w:id="15" w:author="Bereket Nigusse" w:date="2014-09-27T12:17:00Z">
        <w:r w:rsidRPr="00EB5AA1">
          <w:rPr>
            <w:rFonts w:ascii="Arial" w:eastAsia="Times New Roman" w:hAnsi="Arial" w:cs="Times New Roman"/>
            <w:sz w:val="20"/>
            <w:szCs w:val="20"/>
          </w:rPr>
          <w:t>secondary air flow fraction</w:t>
        </w:r>
      </w:ins>
      <w:ins w:id="16" w:author="Bereket Nigusse" w:date="2014-09-27T12:20:00Z">
        <w:r>
          <w:rPr>
            <w:rFonts w:ascii="Arial" w:eastAsia="Times New Roman" w:hAnsi="Arial" w:cs="Times New Roman"/>
            <w:sz w:val="20"/>
            <w:szCs w:val="20"/>
          </w:rPr>
          <w:t>.</w:t>
        </w:r>
      </w:ins>
    </w:p>
    <w:p w:rsidR="00EB5AA1" w:rsidRDefault="00EB5AA1" w:rsidP="00EB5AA1">
      <w:pPr>
        <w:pStyle w:val="BodyText"/>
        <w:rPr>
          <w:ins w:id="17" w:author="Bereket Nigusse" w:date="2014-09-27T12:15:00Z"/>
        </w:rPr>
      </w:pPr>
    </w:p>
    <w:p w:rsidR="00EB5AA1" w:rsidRDefault="00EB5AA1" w:rsidP="00EB5AA1">
      <w:pPr>
        <w:pStyle w:val="BodyText"/>
        <w:rPr>
          <w:ins w:id="18" w:author="Bereket Nigusse" w:date="2014-09-27T12:15:00Z"/>
        </w:rPr>
      </w:pPr>
    </w:p>
    <w:p w:rsidR="00EB5AA1" w:rsidRDefault="00EB5AA1" w:rsidP="00EB5AA1">
      <w:pPr>
        <w:pStyle w:val="BodyText"/>
      </w:pPr>
      <w:r>
        <w:t xml:space="preserve">  </w:t>
      </w:r>
    </w:p>
    <w:p w:rsidR="00EB5AA1" w:rsidRDefault="00EB5AA1" w:rsidP="00EB5AA1">
      <w:pPr>
        <w:pStyle w:val="Picture"/>
      </w:pPr>
      <w:r>
        <w:rPr>
          <w:noProof/>
        </w:rPr>
        <w:lastRenderedPageBreak/>
        <w:drawing>
          <wp:inline distT="0" distB="0" distL="0" distR="0" wp14:anchorId="3EACB8E9" wp14:editId="033E8EB3">
            <wp:extent cx="5476875" cy="4295775"/>
            <wp:effectExtent l="0" t="0" r="9525" b="9525"/>
            <wp:docPr id="3591" name="Picture 3591" descr="figure 166 re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1" descr="figure 166 renam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295775"/>
                    </a:xfrm>
                    <a:prstGeom prst="rect">
                      <a:avLst/>
                    </a:prstGeom>
                    <a:noFill/>
                    <a:ln>
                      <a:noFill/>
                    </a:ln>
                  </pic:spPr>
                </pic:pic>
              </a:graphicData>
            </a:graphic>
          </wp:inline>
        </w:drawing>
      </w:r>
    </w:p>
    <w:p w:rsidR="00EB5AA1" w:rsidRPr="00616C98" w:rsidRDefault="00EB5AA1" w:rsidP="00616C98">
      <w:pPr>
        <w:pStyle w:val="Caption"/>
        <w:ind w:left="1080"/>
        <w:rPr>
          <w:color w:val="auto"/>
        </w:rPr>
      </w:pPr>
      <w:bookmarkStart w:id="19" w:name="_Toc213825835"/>
      <w:r w:rsidRPr="00616C98">
        <w:rPr>
          <w:color w:val="auto"/>
        </w:rPr>
        <w:t xml:space="preserve">Figure </w:t>
      </w:r>
      <w:r w:rsidR="006F4960" w:rsidRPr="00616C98">
        <w:rPr>
          <w:color w:val="auto"/>
        </w:rPr>
        <w:fldChar w:fldCharType="begin"/>
      </w:r>
      <w:r w:rsidR="006F4960" w:rsidRPr="00616C98">
        <w:rPr>
          <w:color w:val="auto"/>
        </w:rPr>
        <w:instrText xml:space="preserve"> SEQ Figure \* ARABIC </w:instrText>
      </w:r>
      <w:r w:rsidR="006F4960" w:rsidRPr="00616C98">
        <w:rPr>
          <w:color w:val="auto"/>
        </w:rPr>
        <w:fldChar w:fldCharType="separate"/>
      </w:r>
      <w:r w:rsidR="0021680E">
        <w:rPr>
          <w:noProof/>
          <w:color w:val="auto"/>
        </w:rPr>
        <w:t>1</w:t>
      </w:r>
      <w:r w:rsidR="006F4960" w:rsidRPr="00616C98">
        <w:rPr>
          <w:noProof/>
          <w:color w:val="auto"/>
        </w:rPr>
        <w:fldChar w:fldCharType="end"/>
      </w:r>
      <w:r w:rsidRPr="00616C98">
        <w:rPr>
          <w:color w:val="auto"/>
        </w:rPr>
        <w:t xml:space="preserve"> Research Special Indirect Evaporative Cooler</w:t>
      </w:r>
      <w:bookmarkEnd w:id="19"/>
    </w:p>
    <w:p w:rsidR="00EB5AA1" w:rsidRPr="00740B46" w:rsidRDefault="00EB5AA1" w:rsidP="0046624D">
      <w:pPr>
        <w:ind w:left="1080"/>
        <w:rPr>
          <w:rFonts w:ascii="Arial" w:eastAsia="Times New Roman" w:hAnsi="Arial" w:cs="Times New Roman"/>
          <w:sz w:val="20"/>
          <w:szCs w:val="20"/>
        </w:rPr>
      </w:pPr>
      <w:r w:rsidRPr="00740B46">
        <w:rPr>
          <w:rFonts w:ascii="Arial" w:eastAsia="Times New Roman" w:hAnsi="Arial" w:cs="Times New Roman"/>
          <w:sz w:val="20"/>
          <w:szCs w:val="20"/>
        </w:rPr>
        <w:t xml:space="preserve">Model </w:t>
      </w:r>
      <w:r w:rsidR="00A274DF" w:rsidRPr="00740B46">
        <w:rPr>
          <w:rFonts w:ascii="Arial" w:eastAsia="Times New Roman" w:hAnsi="Arial" w:cs="Times New Roman"/>
          <w:sz w:val="20"/>
          <w:szCs w:val="20"/>
        </w:rPr>
        <w:t>F</w:t>
      </w:r>
      <w:r w:rsidRPr="00740B46">
        <w:rPr>
          <w:rFonts w:ascii="Arial" w:eastAsia="Times New Roman" w:hAnsi="Arial" w:cs="Times New Roman"/>
          <w:sz w:val="20"/>
          <w:szCs w:val="20"/>
        </w:rPr>
        <w:t xml:space="preserve">ormulation </w:t>
      </w:r>
    </w:p>
    <w:p w:rsidR="00EB5AA1" w:rsidRPr="00740B46" w:rsidRDefault="00EB5AA1" w:rsidP="0046624D">
      <w:pPr>
        <w:ind w:left="1080"/>
        <w:rPr>
          <w:rFonts w:ascii="Arial" w:eastAsia="Times New Roman" w:hAnsi="Arial" w:cs="Times New Roman"/>
          <w:sz w:val="20"/>
          <w:szCs w:val="20"/>
        </w:rPr>
      </w:pPr>
      <w:r w:rsidRPr="00740B46">
        <w:rPr>
          <w:rFonts w:ascii="Arial" w:eastAsia="Times New Roman" w:hAnsi="Arial" w:cs="Times New Roman"/>
          <w:sz w:val="20"/>
          <w:szCs w:val="20"/>
        </w:rPr>
        <w:t>Each time the model is called it takes the inputs on the left and produces the outputs on the right</w:t>
      </w:r>
      <w:r w:rsidR="00CF389F" w:rsidRPr="00740B46">
        <w:rPr>
          <w:rFonts w:ascii="Arial" w:eastAsia="Times New Roman" w:hAnsi="Arial" w:cs="Times New Roman"/>
          <w:sz w:val="20"/>
          <w:szCs w:val="20"/>
        </w:rPr>
        <w:t xml:space="preserve"> </w:t>
      </w:r>
      <w:r w:rsidR="00740B46" w:rsidRPr="00740B46">
        <w:rPr>
          <w:rFonts w:ascii="Arial" w:eastAsia="Times New Roman" w:hAnsi="Arial" w:cs="Times New Roman"/>
          <w:sz w:val="20"/>
          <w:szCs w:val="20"/>
        </w:rPr>
        <w:t xml:space="preserve">as shown in </w:t>
      </w:r>
      <w:r w:rsidR="00534295" w:rsidRPr="00740B46">
        <w:rPr>
          <w:rFonts w:ascii="Arial" w:eastAsia="Times New Roman" w:hAnsi="Arial" w:cs="Times New Roman"/>
          <w:sz w:val="20"/>
          <w:szCs w:val="20"/>
        </w:rPr>
        <w:fldChar w:fldCharType="begin"/>
      </w:r>
      <w:r w:rsidR="00534295" w:rsidRPr="00740B46">
        <w:rPr>
          <w:rFonts w:ascii="Arial" w:eastAsia="Times New Roman" w:hAnsi="Arial" w:cs="Times New Roman"/>
          <w:sz w:val="20"/>
          <w:szCs w:val="20"/>
        </w:rPr>
        <w:instrText xml:space="preserve"> REF _Ref399832104 \h </w:instrText>
      </w:r>
      <w:r w:rsidR="00740B46">
        <w:rPr>
          <w:rFonts w:ascii="Arial" w:eastAsia="Times New Roman" w:hAnsi="Arial" w:cs="Times New Roman"/>
          <w:sz w:val="20"/>
          <w:szCs w:val="20"/>
        </w:rPr>
        <w:instrText xml:space="preserve"> \* MERGEFORMAT </w:instrText>
      </w:r>
      <w:r w:rsidR="00534295" w:rsidRPr="00740B46">
        <w:rPr>
          <w:rFonts w:ascii="Arial" w:eastAsia="Times New Roman" w:hAnsi="Arial" w:cs="Times New Roman"/>
          <w:sz w:val="20"/>
          <w:szCs w:val="20"/>
        </w:rPr>
      </w:r>
      <w:r w:rsidR="00534295" w:rsidRPr="00740B46">
        <w:rPr>
          <w:rFonts w:ascii="Arial" w:eastAsia="Times New Roman" w:hAnsi="Arial" w:cs="Times New Roman"/>
          <w:sz w:val="20"/>
          <w:szCs w:val="20"/>
        </w:rPr>
        <w:fldChar w:fldCharType="separate"/>
      </w:r>
      <w:r w:rsidR="0021680E" w:rsidRPr="0021680E">
        <w:rPr>
          <w:rFonts w:ascii="Arial" w:eastAsia="Times New Roman" w:hAnsi="Arial" w:cs="Times New Roman"/>
          <w:sz w:val="20"/>
          <w:szCs w:val="20"/>
        </w:rPr>
        <w:t>Figure 2</w:t>
      </w:r>
      <w:r w:rsidR="00534295" w:rsidRPr="00740B46">
        <w:rPr>
          <w:rFonts w:ascii="Arial" w:eastAsia="Times New Roman" w:hAnsi="Arial" w:cs="Times New Roman"/>
          <w:sz w:val="20"/>
          <w:szCs w:val="20"/>
        </w:rPr>
        <w:fldChar w:fldCharType="end"/>
      </w:r>
      <w:r w:rsidRPr="00740B46">
        <w:rPr>
          <w:rFonts w:ascii="Arial" w:eastAsia="Times New Roman" w:hAnsi="Arial" w:cs="Times New Roman"/>
          <w:sz w:val="20"/>
          <w:szCs w:val="20"/>
        </w:rPr>
        <w:t>. “</w:t>
      </w:r>
      <w:proofErr w:type="gramStart"/>
      <w:r w:rsidRPr="00740B46">
        <w:rPr>
          <w:rFonts w:ascii="Arial" w:eastAsia="Times New Roman" w:hAnsi="Arial" w:cs="Times New Roman"/>
          <w:sz w:val="20"/>
          <w:szCs w:val="20"/>
        </w:rPr>
        <w:t>sys</w:t>
      </w:r>
      <w:proofErr w:type="gramEnd"/>
      <w:r w:rsidRPr="00740B46">
        <w:rPr>
          <w:rFonts w:ascii="Arial" w:eastAsia="Times New Roman" w:hAnsi="Arial" w:cs="Times New Roman"/>
          <w:sz w:val="20"/>
          <w:szCs w:val="20"/>
        </w:rPr>
        <w:t>” is primary air stream and typically sits on an AirLoop HVAC branch. “</w:t>
      </w:r>
      <w:proofErr w:type="gramStart"/>
      <w:r w:rsidRPr="00740B46">
        <w:rPr>
          <w:rFonts w:ascii="Arial" w:eastAsia="Times New Roman" w:hAnsi="Arial" w:cs="Times New Roman"/>
          <w:sz w:val="20"/>
          <w:szCs w:val="20"/>
        </w:rPr>
        <w:t>sec</w:t>
      </w:r>
      <w:proofErr w:type="gramEnd"/>
      <w:r w:rsidRPr="00740B46">
        <w:rPr>
          <w:rFonts w:ascii="Arial" w:eastAsia="Times New Roman" w:hAnsi="Arial" w:cs="Times New Roman"/>
          <w:sz w:val="20"/>
          <w:szCs w:val="20"/>
        </w:rPr>
        <w:t>” is secondary purge air stream and is typically outdoor air.  The model will set node flow rates and “</w:t>
      </w:r>
      <w:proofErr w:type="spellStart"/>
      <w:r w:rsidRPr="00740B46">
        <w:rPr>
          <w:rFonts w:ascii="Arial" w:eastAsia="Times New Roman" w:hAnsi="Arial" w:cs="Times New Roman"/>
          <w:sz w:val="20"/>
          <w:szCs w:val="20"/>
        </w:rPr>
        <w:t>out_sec</w:t>
      </w:r>
      <w:proofErr w:type="spellEnd"/>
      <w:r w:rsidRPr="00740B46">
        <w:rPr>
          <w:rFonts w:ascii="Arial" w:eastAsia="Times New Roman" w:hAnsi="Arial" w:cs="Times New Roman"/>
          <w:sz w:val="20"/>
          <w:szCs w:val="20"/>
        </w:rPr>
        <w:t>” state variables on the secondary outlet</w:t>
      </w:r>
      <w:r w:rsidR="00CF389F" w:rsidRPr="00740B46">
        <w:rPr>
          <w:rFonts w:ascii="Arial" w:eastAsia="Times New Roman" w:hAnsi="Arial" w:cs="Times New Roman"/>
          <w:sz w:val="20"/>
          <w:szCs w:val="20"/>
        </w:rPr>
        <w:t>.</w:t>
      </w:r>
      <w:r w:rsidRPr="00740B46">
        <w:rPr>
          <w:rFonts w:ascii="Arial" w:eastAsia="Times New Roman" w:hAnsi="Arial" w:cs="Times New Roman"/>
          <w:sz w:val="20"/>
          <w:szCs w:val="20"/>
        </w:rPr>
        <w:t xml:space="preserve"> </w:t>
      </w:r>
    </w:p>
    <w:p w:rsidR="00EB5AA1" w:rsidRDefault="00EB5AA1" w:rsidP="00EB5AA1">
      <w:pPr>
        <w:ind w:left="360"/>
        <w:rPr>
          <w:ins w:id="20" w:author="Bereket Nigusse" w:date="2014-09-27T12:23:00Z"/>
        </w:rPr>
      </w:pPr>
    </w:p>
    <w:p w:rsidR="00EB5AA1" w:rsidRDefault="00CA4661" w:rsidP="00EB5AA1">
      <w:pPr>
        <w:ind w:left="360"/>
        <w:jc w:val="center"/>
      </w:pPr>
      <w:ins w:id="21" w:author="Bereket Nigusse" w:date="2014-09-27T12:23:00Z">
        <w:r>
          <w:object w:dxaOrig="9196" w:dyaOrig="4830" w14:anchorId="375EB16A">
            <v:shape id="_x0000_i1026" type="#_x0000_t75" style="width:353.65pt;height:186pt" o:ole="">
              <v:imagedata r:id="rId10" o:title=""/>
            </v:shape>
            <o:OLEObject Type="Embed" ProgID="Visio.Drawing.15" ShapeID="_x0000_i1026" DrawAspect="Content" ObjectID="_1475856587" r:id="rId11"/>
          </w:object>
        </w:r>
      </w:ins>
    </w:p>
    <w:p w:rsidR="00EB5AA1" w:rsidRPr="0060254A" w:rsidRDefault="00534295" w:rsidP="002F5004">
      <w:pPr>
        <w:pStyle w:val="Caption"/>
        <w:spacing w:after="120"/>
        <w:ind w:left="1080"/>
        <w:rPr>
          <w:ins w:id="22" w:author="Bereket Nigusse" w:date="2014-09-27T12:23:00Z"/>
          <w:rFonts w:eastAsia="Times New Roman"/>
          <w:color w:val="auto"/>
        </w:rPr>
      </w:pPr>
      <w:bookmarkStart w:id="23" w:name="_Ref399832104"/>
      <w:r w:rsidRPr="0060254A">
        <w:rPr>
          <w:color w:val="auto"/>
        </w:rPr>
        <w:t xml:space="preserve">Figure </w:t>
      </w:r>
      <w:r w:rsidRPr="0060254A">
        <w:rPr>
          <w:color w:val="auto"/>
        </w:rPr>
        <w:fldChar w:fldCharType="begin"/>
      </w:r>
      <w:r w:rsidRPr="0060254A">
        <w:rPr>
          <w:color w:val="auto"/>
        </w:rPr>
        <w:instrText xml:space="preserve"> SEQ Figure \* ARABIC </w:instrText>
      </w:r>
      <w:r w:rsidRPr="0060254A">
        <w:rPr>
          <w:color w:val="auto"/>
        </w:rPr>
        <w:fldChar w:fldCharType="separate"/>
      </w:r>
      <w:proofErr w:type="gramStart"/>
      <w:r w:rsidR="0021680E">
        <w:rPr>
          <w:noProof/>
          <w:color w:val="auto"/>
        </w:rPr>
        <w:t>2</w:t>
      </w:r>
      <w:r w:rsidRPr="0060254A">
        <w:rPr>
          <w:color w:val="auto"/>
        </w:rPr>
        <w:fldChar w:fldCharType="end"/>
      </w:r>
      <w:bookmarkEnd w:id="23"/>
      <w:r w:rsidR="00CF389F" w:rsidRPr="0060254A">
        <w:rPr>
          <w:rFonts w:eastAsia="Times New Roman"/>
          <w:color w:val="auto"/>
        </w:rPr>
        <w:t xml:space="preserve"> </w:t>
      </w:r>
      <w:r w:rsidR="0046624D" w:rsidRPr="0060254A">
        <w:rPr>
          <w:rFonts w:eastAsia="Times New Roman"/>
          <w:color w:val="auto"/>
        </w:rPr>
        <w:t>Ill</w:t>
      </w:r>
      <w:r w:rsidR="00CF389F" w:rsidRPr="0060254A">
        <w:rPr>
          <w:rFonts w:eastAsia="Times New Roman"/>
          <w:color w:val="auto"/>
        </w:rPr>
        <w:t>ustration</w:t>
      </w:r>
      <w:proofErr w:type="gramEnd"/>
      <w:r w:rsidR="00CF389F" w:rsidRPr="0060254A">
        <w:rPr>
          <w:rFonts w:eastAsia="Times New Roman"/>
          <w:color w:val="auto"/>
        </w:rPr>
        <w:t xml:space="preserve"> of Inputs-Outputs of Indirect Evaporative Cooler Research Special</w:t>
      </w:r>
    </w:p>
    <w:p w:rsidR="002F5004" w:rsidRDefault="002F5004" w:rsidP="002F5004">
      <w:pPr>
        <w:spacing w:after="0" w:line="240" w:lineRule="auto"/>
        <w:ind w:left="1080"/>
        <w:rPr>
          <w:rFonts w:ascii="Arial" w:eastAsia="Times New Roman" w:hAnsi="Arial" w:cs="Arial"/>
          <w:sz w:val="20"/>
          <w:szCs w:val="20"/>
        </w:rPr>
      </w:pPr>
    </w:p>
    <w:p w:rsidR="00286B4D" w:rsidRDefault="00CF389F" w:rsidP="002F5004">
      <w:pPr>
        <w:spacing w:after="0" w:line="240" w:lineRule="auto"/>
        <w:ind w:left="1080"/>
        <w:rPr>
          <w:rFonts w:ascii="Arial" w:eastAsia="Times New Roman" w:hAnsi="Arial" w:cs="Arial"/>
          <w:sz w:val="20"/>
          <w:szCs w:val="20"/>
        </w:rPr>
      </w:pPr>
      <w:r w:rsidRPr="00FF76AD">
        <w:rPr>
          <w:rFonts w:ascii="Arial" w:eastAsia="Times New Roman" w:hAnsi="Arial" w:cs="Arial"/>
          <w:sz w:val="20"/>
          <w:szCs w:val="20"/>
        </w:rPr>
        <w:t>The model runs either in dry mode or wet mode depending entering air conditions of the primary and secondary air sides. Different effectiveness values are used depending on the operating modes</w:t>
      </w:r>
      <w:r w:rsidR="00740B46" w:rsidRPr="00FF76AD">
        <w:rPr>
          <w:rFonts w:ascii="Arial" w:eastAsia="Times New Roman" w:hAnsi="Arial" w:cs="Arial"/>
          <w:sz w:val="20"/>
          <w:szCs w:val="20"/>
        </w:rPr>
        <w:t>.</w:t>
      </w:r>
    </w:p>
    <w:p w:rsidR="00EB5AA1" w:rsidRPr="00286B4D" w:rsidRDefault="00EB5AA1" w:rsidP="00286B4D">
      <w:pPr>
        <w:spacing w:after="0" w:line="240" w:lineRule="auto"/>
        <w:ind w:left="1080"/>
        <w:rPr>
          <w:rFonts w:ascii="Arial" w:eastAsia="Times New Roman" w:hAnsi="Arial" w:cs="Arial"/>
          <w:sz w:val="20"/>
          <w:szCs w:val="20"/>
        </w:rPr>
      </w:pPr>
    </w:p>
    <w:p w:rsidR="00CF389F" w:rsidRPr="00286B4D" w:rsidRDefault="00CF389F" w:rsidP="00286B4D">
      <w:pPr>
        <w:spacing w:after="0" w:line="240" w:lineRule="auto"/>
        <w:ind w:left="1080"/>
        <w:rPr>
          <w:rFonts w:ascii="Arial" w:eastAsia="Times New Roman" w:hAnsi="Arial" w:cs="Arial"/>
          <w:sz w:val="20"/>
          <w:szCs w:val="20"/>
        </w:rPr>
      </w:pPr>
    </w:p>
    <w:p w:rsidR="00CF389F" w:rsidRPr="002F5004" w:rsidRDefault="00CF389F" w:rsidP="00286B4D">
      <w:pPr>
        <w:spacing w:after="120" w:line="240" w:lineRule="auto"/>
        <w:ind w:left="1080"/>
        <w:rPr>
          <w:rFonts w:ascii="Arial" w:eastAsia="Times New Roman" w:hAnsi="Arial" w:cs="Arial"/>
          <w:i/>
          <w:sz w:val="20"/>
          <w:szCs w:val="20"/>
        </w:rPr>
      </w:pPr>
      <w:r w:rsidRPr="002F5004">
        <w:rPr>
          <w:rFonts w:ascii="Arial" w:eastAsia="Times New Roman" w:hAnsi="Arial" w:cs="Arial"/>
          <w:b/>
          <w:i/>
          <w:sz w:val="20"/>
          <w:szCs w:val="20"/>
        </w:rPr>
        <w:t>Wet Mode Operation</w:t>
      </w:r>
    </w:p>
    <w:p w:rsidR="00EB5AA1" w:rsidRPr="00FF76AD" w:rsidRDefault="00EB5AA1" w:rsidP="00FF76AD">
      <w:pPr>
        <w:ind w:left="1080"/>
        <w:rPr>
          <w:rFonts w:ascii="Arial" w:eastAsia="Times New Roman" w:hAnsi="Arial" w:cs="Arial"/>
          <w:sz w:val="20"/>
          <w:szCs w:val="20"/>
        </w:rPr>
      </w:pPr>
      <w:r w:rsidRPr="00FF76AD">
        <w:rPr>
          <w:rFonts w:ascii="Arial" w:eastAsia="Times New Roman" w:hAnsi="Arial" w:cs="Arial"/>
          <w:sz w:val="20"/>
          <w:szCs w:val="20"/>
        </w:rPr>
        <w:t>If running “wet,” use wet</w:t>
      </w:r>
      <w:r w:rsidR="00306293">
        <w:rPr>
          <w:rFonts w:ascii="Arial" w:eastAsia="Times New Roman" w:hAnsi="Arial" w:cs="Arial"/>
          <w:sz w:val="20"/>
          <w:szCs w:val="20"/>
        </w:rPr>
        <w:t xml:space="preserve"> </w:t>
      </w:r>
      <w:r w:rsidRPr="00FF76AD">
        <w:rPr>
          <w:rFonts w:ascii="Arial" w:eastAsia="Times New Roman" w:hAnsi="Arial" w:cs="Arial"/>
          <w:sz w:val="20"/>
          <w:szCs w:val="20"/>
        </w:rPr>
        <w:t>bulb effectiveness and wet</w:t>
      </w:r>
      <w:r w:rsidR="00306293">
        <w:rPr>
          <w:rFonts w:ascii="Arial" w:eastAsia="Times New Roman" w:hAnsi="Arial" w:cs="Arial"/>
          <w:sz w:val="20"/>
          <w:szCs w:val="20"/>
        </w:rPr>
        <w:t xml:space="preserve"> </w:t>
      </w:r>
      <w:r w:rsidRPr="00FF76AD">
        <w:rPr>
          <w:rFonts w:ascii="Arial" w:eastAsia="Times New Roman" w:hAnsi="Arial" w:cs="Arial"/>
          <w:sz w:val="20"/>
          <w:szCs w:val="20"/>
        </w:rPr>
        <w:t xml:space="preserve">bulb </w:t>
      </w:r>
      <w:r w:rsidR="00306293">
        <w:rPr>
          <w:rFonts w:ascii="Arial" w:eastAsia="Times New Roman" w:hAnsi="Arial" w:cs="Arial"/>
          <w:sz w:val="20"/>
          <w:szCs w:val="20"/>
        </w:rPr>
        <w:t xml:space="preserve">temperature </w:t>
      </w:r>
      <w:r w:rsidRPr="00FF76AD">
        <w:rPr>
          <w:rFonts w:ascii="Arial" w:eastAsia="Times New Roman" w:hAnsi="Arial" w:cs="Arial"/>
          <w:sz w:val="20"/>
          <w:szCs w:val="20"/>
        </w:rPr>
        <w:t>depression for delta T</w:t>
      </w:r>
      <w:r w:rsidR="00C83A86" w:rsidRPr="00FF76AD">
        <w:rPr>
          <w:rFonts w:ascii="Arial" w:eastAsia="Times New Roman" w:hAnsi="Arial" w:cs="Arial"/>
          <w:sz w:val="20"/>
          <w:szCs w:val="20"/>
        </w:rPr>
        <w:t>:</w:t>
      </w:r>
    </w:p>
    <w:p w:rsidR="00CF389F" w:rsidRPr="00FF76AD" w:rsidRDefault="0060254A" w:rsidP="0060254A">
      <w:pPr>
        <w:spacing w:after="120" w:line="240" w:lineRule="auto"/>
        <w:ind w:left="1440"/>
        <w:rPr>
          <w:rFonts w:ascii="Arial" w:eastAsia="Times New Roman" w:hAnsi="Arial" w:cs="Arial"/>
          <w:sz w:val="20"/>
          <w:szCs w:val="20"/>
        </w:rPr>
      </w:pPr>
      <w:r w:rsidRPr="0060254A">
        <w:rPr>
          <w:rFonts w:ascii="Arial" w:eastAsia="Times New Roman" w:hAnsi="Arial" w:cs="Arial"/>
          <w:position w:val="-14"/>
          <w:sz w:val="20"/>
          <w:szCs w:val="20"/>
        </w:rPr>
        <w:object w:dxaOrig="3480" w:dyaOrig="400" w14:anchorId="457B6CDF">
          <v:shape id="_x0000_i1027" type="#_x0000_t75" style="width:174.4pt;height:20.25pt" o:ole="">
            <v:imagedata r:id="rId12" o:title=""/>
          </v:shape>
          <o:OLEObject Type="Embed" ProgID="Equation.DSMT4" ShapeID="_x0000_i1027" DrawAspect="Content" ObjectID="_1475856588" r:id="rId13"/>
        </w:object>
      </w:r>
    </w:p>
    <w:p w:rsidR="007519DE" w:rsidRPr="00FF76AD" w:rsidRDefault="007519DE" w:rsidP="007519DE">
      <w:pPr>
        <w:spacing w:after="120" w:line="240" w:lineRule="auto"/>
        <w:ind w:left="1440"/>
        <w:rPr>
          <w:ins w:id="24" w:author="Bereket Nigusse" w:date="2014-10-26T15:29:00Z"/>
          <w:rFonts w:ascii="Arial" w:eastAsia="Times New Roman" w:hAnsi="Arial" w:cs="Arial"/>
          <w:sz w:val="20"/>
          <w:szCs w:val="20"/>
        </w:rPr>
      </w:pPr>
      <w:ins w:id="25" w:author="Bereket Nigusse" w:date="2014-10-26T15:29:00Z">
        <w:r w:rsidRPr="007519DE">
          <w:rPr>
            <w:rFonts w:ascii="Arial" w:eastAsia="Times New Roman" w:hAnsi="Arial" w:cs="Arial"/>
            <w:position w:val="-32"/>
            <w:sz w:val="20"/>
            <w:szCs w:val="20"/>
          </w:rPr>
          <w:object w:dxaOrig="1719" w:dyaOrig="700">
            <v:shape id="_x0000_i1119" type="#_x0000_t75" style="width:86.25pt;height:34.9pt" o:ole="">
              <v:imagedata r:id="rId14" o:title=""/>
            </v:shape>
            <o:OLEObject Type="Embed" ProgID="Equation.DSMT4" ShapeID="_x0000_i1119" DrawAspect="Content" ObjectID="_1475856589" r:id="rId15"/>
          </w:object>
        </w:r>
      </w:ins>
    </w:p>
    <w:p w:rsidR="00486DAB" w:rsidRPr="00FF76AD" w:rsidRDefault="00486DAB" w:rsidP="00486DAB">
      <w:pPr>
        <w:spacing w:after="0" w:line="240" w:lineRule="auto"/>
        <w:ind w:left="1080"/>
        <w:rPr>
          <w:rFonts w:ascii="Arial" w:eastAsia="Times New Roman" w:hAnsi="Arial" w:cs="Arial"/>
          <w:sz w:val="20"/>
          <w:szCs w:val="20"/>
        </w:rPr>
      </w:pPr>
      <w:r w:rsidRPr="00FF76AD">
        <w:rPr>
          <w:rFonts w:ascii="Arial" w:eastAsia="Times New Roman" w:hAnsi="Arial" w:cs="Arial"/>
          <w:sz w:val="20"/>
          <w:szCs w:val="20"/>
        </w:rPr>
        <w:t xml:space="preserve">Where </w:t>
      </w:r>
    </w:p>
    <w:p w:rsidR="00486DAB" w:rsidRPr="00FF76AD" w:rsidRDefault="00486DAB" w:rsidP="00486DAB">
      <w:pPr>
        <w:spacing w:after="0" w:line="240" w:lineRule="auto"/>
        <w:ind w:left="1440"/>
        <w:rPr>
          <w:rFonts w:ascii="Arial" w:eastAsia="Times New Roman" w:hAnsi="Arial" w:cs="Arial"/>
          <w:sz w:val="20"/>
          <w:szCs w:val="20"/>
        </w:rPr>
      </w:pPr>
      <w:r w:rsidRPr="00A9306A">
        <w:rPr>
          <w:position w:val="-14"/>
        </w:rPr>
        <w:object w:dxaOrig="560" w:dyaOrig="380">
          <v:shape id="_x0000_i1029" type="#_x0000_t75" style="width:28.15pt;height:18.75pt" o:ole="">
            <v:imagedata r:id="rId16" o:title=""/>
          </v:shape>
          <o:OLEObject Type="Embed" ProgID="Equation.DSMT4" ShapeID="_x0000_i1029" DrawAspect="Content" ObjectID="_1475856590" r:id="rId17"/>
        </w:object>
      </w:r>
      <w:r w:rsidRPr="00F95F42">
        <w:rPr>
          <w:rFonts w:ascii="Arial" w:eastAsia="Times New Roman" w:hAnsi="Arial" w:cs="Arial"/>
          <w:sz w:val="20"/>
          <w:szCs w:val="20"/>
        </w:rPr>
        <w:fldChar w:fldCharType="begin"/>
      </w:r>
      <w:r w:rsidRPr="00F95F42">
        <w:rPr>
          <w:rFonts w:ascii="Arial" w:eastAsia="Times New Roman" w:hAnsi="Arial" w:cs="Arial"/>
          <w:sz w:val="20"/>
          <w:szCs w:val="20"/>
        </w:rPr>
        <w:instrText xml:space="preserve"> QUOTE </w:instrText>
      </w:r>
      <m:oMath>
        <m:sSub>
          <m:sSubPr>
            <m:ctrlPr>
              <w:rPr>
                <w:rFonts w:ascii="Cambria Math" w:eastAsia="Times New Roman" w:hAnsi="Cambria Math" w:cs="Arial"/>
                <w:sz w:val="20"/>
                <w:szCs w:val="20"/>
              </w:rPr>
            </m:ctrlPr>
          </m:sSubPr>
          <m:e>
            <m:r>
              <m:rPr>
                <m:sty m:val="p"/>
              </m:rPr>
              <w:rPr>
                <w:rFonts w:ascii="Cambria Math" w:eastAsia="Times New Roman" w:hAnsi="Cambria Math" w:cs="Arial"/>
                <w:sz w:val="20"/>
                <w:szCs w:val="20"/>
              </w:rPr>
              <m:t>ε</m:t>
            </m:r>
          </m:e>
          <m:sub>
            <m:r>
              <m:rPr>
                <m:sty m:val="p"/>
              </m:rPr>
              <w:rPr>
                <w:rFonts w:ascii="Cambria Math" w:eastAsia="Times New Roman" w:hAnsi="Cambria Math" w:cs="Arial"/>
                <w:sz w:val="20"/>
                <w:szCs w:val="20"/>
              </w:rPr>
              <m:t>wb,op</m:t>
            </m:r>
          </m:sub>
        </m:sSub>
      </m:oMath>
      <w:r w:rsidRPr="00F95F42">
        <w:rPr>
          <w:rFonts w:ascii="Arial" w:eastAsia="Times New Roman" w:hAnsi="Arial" w:cs="Arial"/>
          <w:sz w:val="20"/>
          <w:szCs w:val="20"/>
        </w:rPr>
        <w:instrText xml:space="preserve"> </w:instrText>
      </w:r>
      <w:r w:rsidRPr="00F95F42">
        <w:rPr>
          <w:rFonts w:ascii="Arial" w:eastAsia="Times New Roman" w:hAnsi="Arial" w:cs="Arial"/>
          <w:sz w:val="20"/>
          <w:szCs w:val="20"/>
        </w:rPr>
        <w:fldChar w:fldCharType="end"/>
      </w:r>
      <w:r w:rsidRPr="00FF76AD">
        <w:rPr>
          <w:rFonts w:ascii="Arial" w:eastAsia="Times New Roman" w:hAnsi="Arial" w:cs="Arial"/>
          <w:sz w:val="20"/>
          <w:szCs w:val="20"/>
        </w:rPr>
        <w:t xml:space="preserve"> = current operation effectiveness with respect to wet</w:t>
      </w:r>
      <w:r>
        <w:rPr>
          <w:rFonts w:ascii="Arial" w:eastAsia="Times New Roman" w:hAnsi="Arial" w:cs="Arial"/>
          <w:sz w:val="20"/>
          <w:szCs w:val="20"/>
        </w:rPr>
        <w:t xml:space="preserve"> </w:t>
      </w:r>
      <w:r w:rsidRPr="00FF76AD">
        <w:rPr>
          <w:rFonts w:ascii="Arial" w:eastAsia="Times New Roman" w:hAnsi="Arial" w:cs="Arial"/>
          <w:sz w:val="20"/>
          <w:szCs w:val="20"/>
        </w:rPr>
        <w:t xml:space="preserve">bulb </w:t>
      </w:r>
      <w:r>
        <w:rPr>
          <w:rFonts w:ascii="Arial" w:eastAsia="Times New Roman" w:hAnsi="Arial" w:cs="Arial"/>
          <w:sz w:val="20"/>
          <w:szCs w:val="20"/>
        </w:rPr>
        <w:t xml:space="preserve">temperature </w:t>
      </w:r>
      <w:r w:rsidRPr="00FF76AD">
        <w:rPr>
          <w:rFonts w:ascii="Arial" w:eastAsia="Times New Roman" w:hAnsi="Arial" w:cs="Arial"/>
          <w:sz w:val="20"/>
          <w:szCs w:val="20"/>
        </w:rPr>
        <w:t>depression.</w:t>
      </w:r>
    </w:p>
    <w:p w:rsidR="00486DAB" w:rsidRPr="00FF76AD" w:rsidRDefault="00486DAB" w:rsidP="00486DAB">
      <w:pPr>
        <w:spacing w:after="0" w:line="240" w:lineRule="auto"/>
        <w:ind w:left="1440"/>
        <w:rPr>
          <w:rFonts w:ascii="Arial" w:eastAsia="Times New Roman" w:hAnsi="Arial" w:cs="Arial"/>
          <w:sz w:val="20"/>
          <w:szCs w:val="20"/>
        </w:rPr>
      </w:pPr>
      <w:r w:rsidRPr="00A9306A">
        <w:rPr>
          <w:position w:val="-14"/>
        </w:rPr>
        <w:object w:dxaOrig="780" w:dyaOrig="380">
          <v:shape id="_x0000_i1030" type="#_x0000_t75" style="width:39pt;height:18.75pt" o:ole="">
            <v:imagedata r:id="rId18" o:title=""/>
          </v:shape>
          <o:OLEObject Type="Embed" ProgID="Equation.DSMT4" ShapeID="_x0000_i1030" DrawAspect="Content" ObjectID="_1475856591" r:id="rId19"/>
        </w:object>
      </w:r>
      <w:r w:rsidRPr="00F95F42">
        <w:rPr>
          <w:rFonts w:ascii="Arial" w:eastAsia="Times New Roman" w:hAnsi="Arial" w:cs="Arial"/>
          <w:sz w:val="20"/>
          <w:szCs w:val="20"/>
        </w:rPr>
        <w:fldChar w:fldCharType="begin"/>
      </w:r>
      <w:r w:rsidRPr="00F95F42">
        <w:rPr>
          <w:rFonts w:ascii="Arial" w:eastAsia="Times New Roman" w:hAnsi="Arial" w:cs="Arial"/>
          <w:sz w:val="20"/>
          <w:szCs w:val="20"/>
        </w:rPr>
        <w:instrText xml:space="preserve"> QUOTE </w:instrText>
      </w:r>
      <m:oMath>
        <m:sSub>
          <m:sSubPr>
            <m:ctrlPr>
              <w:rPr>
                <w:rFonts w:ascii="Cambria Math" w:eastAsia="Times New Roman" w:hAnsi="Cambria Math" w:cs="Arial"/>
                <w:sz w:val="20"/>
                <w:szCs w:val="20"/>
              </w:rPr>
            </m:ctrlPr>
          </m:sSubPr>
          <m:e>
            <m:r>
              <m:rPr>
                <m:sty m:val="p"/>
              </m:rPr>
              <w:rPr>
                <w:rFonts w:ascii="Cambria Math" w:eastAsia="Times New Roman" w:hAnsi="Cambria Math" w:cs="Arial"/>
                <w:sz w:val="20"/>
                <w:szCs w:val="20"/>
              </w:rPr>
              <m:t>ε</m:t>
            </m:r>
          </m:e>
          <m:sub>
            <m:r>
              <m:rPr>
                <m:sty m:val="p"/>
              </m:rPr>
              <w:rPr>
                <w:rFonts w:ascii="Cambria Math" w:eastAsia="Times New Roman" w:hAnsi="Cambria Math" w:cs="Arial"/>
                <w:sz w:val="20"/>
                <w:szCs w:val="20"/>
              </w:rPr>
              <m:t>wb,design</m:t>
            </m:r>
          </m:sub>
        </m:sSub>
      </m:oMath>
      <w:r w:rsidRPr="00F95F42">
        <w:rPr>
          <w:rFonts w:ascii="Arial" w:eastAsia="Times New Roman" w:hAnsi="Arial" w:cs="Arial"/>
          <w:sz w:val="20"/>
          <w:szCs w:val="20"/>
        </w:rPr>
        <w:instrText xml:space="preserve"> </w:instrText>
      </w:r>
      <w:r w:rsidRPr="00F95F42">
        <w:rPr>
          <w:rFonts w:ascii="Arial" w:eastAsia="Times New Roman" w:hAnsi="Arial" w:cs="Arial"/>
          <w:sz w:val="20"/>
          <w:szCs w:val="20"/>
        </w:rPr>
        <w:fldChar w:fldCharType="end"/>
      </w:r>
      <w:r w:rsidRPr="00FF76AD">
        <w:rPr>
          <w:rFonts w:ascii="Arial" w:eastAsia="Times New Roman" w:hAnsi="Arial" w:cs="Arial"/>
          <w:sz w:val="20"/>
          <w:szCs w:val="20"/>
        </w:rPr>
        <w:t xml:space="preserve"> = user input for effectiveness at design air flow rates and full spray power</w:t>
      </w:r>
    </w:p>
    <w:p w:rsidR="00EB5AA1" w:rsidRPr="00FF76AD" w:rsidRDefault="00FD12FB" w:rsidP="0060254A">
      <w:pPr>
        <w:spacing w:after="0" w:line="240" w:lineRule="auto"/>
        <w:ind w:left="1440"/>
        <w:rPr>
          <w:rFonts w:ascii="Arial" w:eastAsia="Times New Roman" w:hAnsi="Arial" w:cs="Arial"/>
          <w:sz w:val="20"/>
          <w:szCs w:val="20"/>
        </w:rPr>
      </w:pPr>
      <w:r w:rsidRPr="00FF76AD">
        <w:rPr>
          <w:rFonts w:ascii="Arial" w:eastAsia="Times New Roman" w:hAnsi="Arial" w:cs="Arial"/>
          <w:sz w:val="20"/>
          <w:szCs w:val="20"/>
        </w:rPr>
        <w:object w:dxaOrig="680" w:dyaOrig="380" w14:anchorId="1351E8DD">
          <v:shape id="_x0000_i1031" type="#_x0000_t75" style="width:34.5pt;height:19.5pt" o:ole="">
            <v:imagedata r:id="rId20" o:title=""/>
          </v:shape>
          <o:OLEObject Type="Embed" ProgID="Equation.DSMT4" ShapeID="_x0000_i1031" DrawAspect="Content" ObjectID="_1475856592" r:id="rId21"/>
        </w:object>
      </w:r>
      <w:r w:rsidR="002D541B" w:rsidRPr="00FF76AD">
        <w:rPr>
          <w:rFonts w:ascii="Arial" w:eastAsia="Times New Roman" w:hAnsi="Arial" w:cs="Arial"/>
          <w:sz w:val="20"/>
          <w:szCs w:val="20"/>
        </w:rPr>
        <w:t xml:space="preserve">= </w:t>
      </w:r>
      <w:r w:rsidR="00EB5AA1" w:rsidRPr="00FF76AD">
        <w:rPr>
          <w:rFonts w:ascii="Arial" w:eastAsia="Times New Roman" w:hAnsi="Arial" w:cs="Arial"/>
          <w:sz w:val="20"/>
          <w:szCs w:val="20"/>
        </w:rPr>
        <w:t xml:space="preserve">normalized </w:t>
      </w:r>
      <w:r w:rsidR="002D541B" w:rsidRPr="00FF76AD">
        <w:rPr>
          <w:rFonts w:ascii="Arial" w:eastAsia="Times New Roman" w:hAnsi="Arial" w:cs="Arial"/>
          <w:sz w:val="20"/>
          <w:szCs w:val="20"/>
        </w:rPr>
        <w:t xml:space="preserve">wet mode operation effectiveness modifier </w:t>
      </w:r>
      <w:r w:rsidR="00EB5AA1" w:rsidRPr="00FF76AD">
        <w:rPr>
          <w:rFonts w:ascii="Arial" w:eastAsia="Times New Roman" w:hAnsi="Arial" w:cs="Arial"/>
          <w:sz w:val="20"/>
          <w:szCs w:val="20"/>
        </w:rPr>
        <w:t xml:space="preserve">performance curve </w:t>
      </w:r>
      <w:r w:rsidR="002D541B" w:rsidRPr="00FF76AD">
        <w:rPr>
          <w:rFonts w:ascii="Arial" w:eastAsia="Times New Roman" w:hAnsi="Arial" w:cs="Arial"/>
          <w:sz w:val="20"/>
          <w:szCs w:val="20"/>
        </w:rPr>
        <w:t xml:space="preserve">as a function of flow fraction. The curve value </w:t>
      </w:r>
      <w:r w:rsidR="00EB5AA1" w:rsidRPr="00FF76AD">
        <w:rPr>
          <w:rFonts w:ascii="Arial" w:eastAsia="Times New Roman" w:hAnsi="Arial" w:cs="Arial"/>
          <w:sz w:val="20"/>
          <w:szCs w:val="20"/>
        </w:rPr>
        <w:t xml:space="preserve">describes how effectiveness varies at different flow rates.  When conditions are appropriate, this curve is numerically inverted to find a </w:t>
      </w:r>
      <w:proofErr w:type="spellStart"/>
      <w:r w:rsidR="0060254A">
        <w:rPr>
          <w:rFonts w:ascii="Arial" w:eastAsia="Times New Roman" w:hAnsi="Arial" w:cs="Arial"/>
          <w:i/>
          <w:sz w:val="20"/>
          <w:szCs w:val="20"/>
        </w:rPr>
        <w:t>Fl</w:t>
      </w:r>
      <w:r w:rsidR="00EB5AA1" w:rsidRPr="00306293">
        <w:rPr>
          <w:rFonts w:ascii="Arial" w:eastAsia="Times New Roman" w:hAnsi="Arial" w:cs="Arial"/>
          <w:i/>
          <w:sz w:val="20"/>
          <w:szCs w:val="20"/>
        </w:rPr>
        <w:t>ow</w:t>
      </w:r>
      <w:r w:rsidR="0060254A">
        <w:rPr>
          <w:rFonts w:ascii="Arial" w:eastAsia="Times New Roman" w:hAnsi="Arial" w:cs="Arial"/>
          <w:i/>
          <w:sz w:val="20"/>
          <w:szCs w:val="20"/>
        </w:rPr>
        <w:t>R</w:t>
      </w:r>
      <w:r w:rsidR="00EB5AA1" w:rsidRPr="00306293">
        <w:rPr>
          <w:rFonts w:ascii="Arial" w:eastAsia="Times New Roman" w:hAnsi="Arial" w:cs="Arial"/>
          <w:i/>
          <w:sz w:val="20"/>
          <w:szCs w:val="20"/>
        </w:rPr>
        <w:t>atio</w:t>
      </w:r>
      <w:proofErr w:type="spellEnd"/>
      <w:r w:rsidR="00EB5AA1" w:rsidRPr="00FF76AD">
        <w:rPr>
          <w:rFonts w:ascii="Arial" w:eastAsia="Times New Roman" w:hAnsi="Arial" w:cs="Arial"/>
          <w:sz w:val="20"/>
          <w:szCs w:val="20"/>
        </w:rPr>
        <w:t xml:space="preserve"> that just meets a setpoint</w:t>
      </w:r>
      <w:r w:rsidR="002D541B" w:rsidRPr="00FF76AD">
        <w:rPr>
          <w:rFonts w:ascii="Arial" w:eastAsia="Times New Roman" w:hAnsi="Arial" w:cs="Arial"/>
          <w:sz w:val="20"/>
          <w:szCs w:val="20"/>
        </w:rPr>
        <w:t>.</w:t>
      </w:r>
      <w:r w:rsidR="00EB5AA1" w:rsidRPr="00FF76AD">
        <w:rPr>
          <w:rFonts w:ascii="Arial" w:eastAsia="Times New Roman" w:hAnsi="Arial" w:cs="Arial"/>
          <w:sz w:val="20"/>
          <w:szCs w:val="20"/>
        </w:rPr>
        <w:t xml:space="preserve"> </w:t>
      </w:r>
    </w:p>
    <w:p w:rsidR="00C0359C" w:rsidRPr="00FF76AD" w:rsidRDefault="00C0359C">
      <w:pPr>
        <w:spacing w:after="0" w:line="240" w:lineRule="auto"/>
        <w:ind w:left="1440"/>
        <w:rPr>
          <w:rFonts w:ascii="Arial" w:eastAsia="Times New Roman" w:hAnsi="Arial" w:cs="Arial"/>
          <w:sz w:val="20"/>
          <w:szCs w:val="20"/>
        </w:rPr>
      </w:pPr>
      <w:r w:rsidRPr="0060254A">
        <w:rPr>
          <w:rFonts w:ascii="Arial" w:eastAsia="Times New Roman" w:hAnsi="Arial" w:cs="Arial"/>
          <w:position w:val="-14"/>
          <w:sz w:val="20"/>
          <w:szCs w:val="20"/>
        </w:rPr>
        <w:object w:dxaOrig="420" w:dyaOrig="380">
          <v:shape id="_x0000_i1033" type="#_x0000_t75" style="width:21.4pt;height:19.15pt" o:ole="">
            <v:imagedata r:id="rId22" o:title=""/>
          </v:shape>
          <o:OLEObject Type="Embed" ProgID="Equation.DSMT4" ShapeID="_x0000_i1033" DrawAspect="Content" ObjectID="_1475856593" r:id="rId23"/>
        </w:object>
      </w:r>
      <w:r w:rsidRPr="00FF76AD">
        <w:rPr>
          <w:rFonts w:ascii="Arial" w:eastAsia="Times New Roman" w:hAnsi="Arial" w:cs="Arial"/>
          <w:sz w:val="20"/>
          <w:szCs w:val="20"/>
        </w:rPr>
        <w:t xml:space="preserve">= primary air current time step </w:t>
      </w:r>
      <w:r>
        <w:rPr>
          <w:rFonts w:ascii="Arial" w:eastAsia="Times New Roman" w:hAnsi="Arial" w:cs="Arial"/>
          <w:sz w:val="20"/>
          <w:szCs w:val="20"/>
        </w:rPr>
        <w:t xml:space="preserve">mass </w:t>
      </w:r>
      <w:r w:rsidRPr="00FF76AD">
        <w:rPr>
          <w:rFonts w:ascii="Arial" w:eastAsia="Times New Roman" w:hAnsi="Arial" w:cs="Arial"/>
          <w:sz w:val="20"/>
          <w:szCs w:val="20"/>
        </w:rPr>
        <w:t xml:space="preserve">flow rate in </w:t>
      </w:r>
      <w:r>
        <w:rPr>
          <w:rFonts w:ascii="Arial" w:eastAsia="Times New Roman" w:hAnsi="Arial" w:cs="Arial"/>
          <w:sz w:val="20"/>
          <w:szCs w:val="20"/>
        </w:rPr>
        <w:t>kg</w:t>
      </w:r>
      <w:r w:rsidRPr="00FF76AD">
        <w:rPr>
          <w:rFonts w:ascii="Arial" w:eastAsia="Times New Roman" w:hAnsi="Arial" w:cs="Arial"/>
          <w:sz w:val="20"/>
          <w:szCs w:val="20"/>
        </w:rPr>
        <w:t>/s</w:t>
      </w:r>
    </w:p>
    <w:p w:rsidR="00C0359C" w:rsidRPr="00FF76AD" w:rsidRDefault="00C0359C">
      <w:pPr>
        <w:spacing w:after="0" w:line="240" w:lineRule="auto"/>
        <w:ind w:left="1440"/>
        <w:rPr>
          <w:rFonts w:ascii="Arial" w:eastAsia="Times New Roman" w:hAnsi="Arial" w:cs="Arial"/>
          <w:sz w:val="20"/>
          <w:szCs w:val="20"/>
        </w:rPr>
      </w:pPr>
      <w:r w:rsidRPr="0060254A">
        <w:rPr>
          <w:rFonts w:ascii="Arial" w:eastAsia="Times New Roman" w:hAnsi="Arial" w:cs="Arial"/>
          <w:position w:val="-12"/>
          <w:sz w:val="20"/>
          <w:szCs w:val="20"/>
        </w:rPr>
        <w:object w:dxaOrig="440" w:dyaOrig="360">
          <v:shape id="_x0000_i1035" type="#_x0000_t75" style="width:22.5pt;height:18.4pt" o:ole="">
            <v:imagedata r:id="rId24" o:title=""/>
          </v:shape>
          <o:OLEObject Type="Embed" ProgID="Equation.DSMT4" ShapeID="_x0000_i1035" DrawAspect="Content" ObjectID="_1475856594" r:id="rId25"/>
        </w:object>
      </w:r>
      <w:r w:rsidRPr="00FF76AD">
        <w:rPr>
          <w:rFonts w:ascii="Arial" w:eastAsia="Times New Roman" w:hAnsi="Arial" w:cs="Arial"/>
          <w:sz w:val="20"/>
          <w:szCs w:val="20"/>
        </w:rPr>
        <w:t xml:space="preserve">= secondary air current time step </w:t>
      </w:r>
      <w:r>
        <w:rPr>
          <w:rFonts w:ascii="Arial" w:eastAsia="Times New Roman" w:hAnsi="Arial" w:cs="Arial"/>
          <w:sz w:val="20"/>
          <w:szCs w:val="20"/>
        </w:rPr>
        <w:t xml:space="preserve">mass </w:t>
      </w:r>
      <w:r w:rsidRPr="00FF76AD">
        <w:rPr>
          <w:rFonts w:ascii="Arial" w:eastAsia="Times New Roman" w:hAnsi="Arial" w:cs="Arial"/>
          <w:sz w:val="20"/>
          <w:szCs w:val="20"/>
        </w:rPr>
        <w:t xml:space="preserve">flow rate in </w:t>
      </w:r>
      <w:r w:rsidR="00D63BA2">
        <w:rPr>
          <w:rFonts w:ascii="Arial" w:eastAsia="Times New Roman" w:hAnsi="Arial" w:cs="Arial"/>
          <w:sz w:val="20"/>
          <w:szCs w:val="20"/>
        </w:rPr>
        <w:t>kg</w:t>
      </w:r>
      <w:r w:rsidRPr="00FF76AD">
        <w:rPr>
          <w:rFonts w:ascii="Arial" w:eastAsia="Times New Roman" w:hAnsi="Arial" w:cs="Arial"/>
          <w:sz w:val="20"/>
          <w:szCs w:val="20"/>
        </w:rPr>
        <w:t>/s</w:t>
      </w:r>
    </w:p>
    <w:p w:rsidR="009A581B" w:rsidRPr="00FF76AD" w:rsidRDefault="009A581B" w:rsidP="00FF76AD">
      <w:pPr>
        <w:ind w:left="1080"/>
        <w:rPr>
          <w:rFonts w:ascii="Arial" w:eastAsia="Times New Roman" w:hAnsi="Arial" w:cs="Arial"/>
          <w:sz w:val="20"/>
          <w:szCs w:val="20"/>
        </w:rPr>
      </w:pPr>
    </w:p>
    <w:p w:rsidR="002F5004" w:rsidRDefault="00EB5AA1" w:rsidP="00FF76AD">
      <w:pPr>
        <w:ind w:left="1080"/>
        <w:rPr>
          <w:rFonts w:ascii="Arial" w:eastAsia="Times New Roman" w:hAnsi="Arial" w:cs="Arial"/>
          <w:sz w:val="20"/>
          <w:szCs w:val="20"/>
        </w:rPr>
      </w:pPr>
      <w:r w:rsidRPr="00FF76AD">
        <w:rPr>
          <w:rFonts w:ascii="Arial" w:eastAsia="Times New Roman" w:hAnsi="Arial" w:cs="Arial"/>
          <w:sz w:val="20"/>
          <w:szCs w:val="20"/>
        </w:rPr>
        <w:t>The leaving primary air dry</w:t>
      </w:r>
      <w:r w:rsidR="00A726D9">
        <w:rPr>
          <w:rFonts w:ascii="Arial" w:eastAsia="Times New Roman" w:hAnsi="Arial" w:cs="Arial"/>
          <w:sz w:val="20"/>
          <w:szCs w:val="20"/>
        </w:rPr>
        <w:t xml:space="preserve"> </w:t>
      </w:r>
      <w:r w:rsidRPr="00FF76AD">
        <w:rPr>
          <w:rFonts w:ascii="Arial" w:eastAsia="Times New Roman" w:hAnsi="Arial" w:cs="Arial"/>
          <w:sz w:val="20"/>
          <w:szCs w:val="20"/>
        </w:rPr>
        <w:t xml:space="preserve">bulb </w:t>
      </w:r>
      <w:r w:rsidR="00A274DF" w:rsidRPr="00FF76AD">
        <w:rPr>
          <w:rFonts w:ascii="Arial" w:eastAsia="Times New Roman" w:hAnsi="Arial" w:cs="Arial"/>
          <w:sz w:val="20"/>
          <w:szCs w:val="20"/>
        </w:rPr>
        <w:t xml:space="preserve">temperature in wet operating mode </w:t>
      </w:r>
      <w:r w:rsidRPr="00FF76AD">
        <w:rPr>
          <w:rFonts w:ascii="Arial" w:eastAsia="Times New Roman" w:hAnsi="Arial" w:cs="Arial"/>
          <w:sz w:val="20"/>
          <w:szCs w:val="20"/>
        </w:rPr>
        <w:t xml:space="preserve">is calculated </w:t>
      </w:r>
      <w:r w:rsidR="00C70533" w:rsidRPr="00FF76AD">
        <w:rPr>
          <w:rFonts w:ascii="Arial" w:eastAsia="Times New Roman" w:hAnsi="Arial" w:cs="Arial"/>
          <w:sz w:val="20"/>
          <w:szCs w:val="20"/>
        </w:rPr>
        <w:t>as follows:</w:t>
      </w:r>
    </w:p>
    <w:bookmarkStart w:id="26" w:name="_Ref399836017"/>
    <w:bookmarkStart w:id="27" w:name="_Ref399836012"/>
    <w:p w:rsidR="007519DE" w:rsidRDefault="007519DE" w:rsidP="007519DE">
      <w:pPr>
        <w:pStyle w:val="Equation"/>
        <w:spacing w:before="0" w:after="0"/>
        <w:rPr>
          <w:ins w:id="28" w:author="Bereket Nigusse" w:date="2014-10-26T15:30:00Z"/>
        </w:rPr>
      </w:pPr>
      <w:ins w:id="29" w:author="Bereket Nigusse" w:date="2014-10-26T15:30:00Z">
        <w:r w:rsidRPr="007519DE">
          <w:rPr>
            <w:position w:val="-16"/>
          </w:rPr>
          <w:object w:dxaOrig="4300" w:dyaOrig="440">
            <v:shape id="_x0000_i1125" type="#_x0000_t75" style="width:214.9pt;height:22.15pt" o:ole="">
              <v:imagedata r:id="rId26" o:title=""/>
            </v:shape>
            <o:OLEObject Type="Embed" ProgID="Equation.DSMT4" ShapeID="_x0000_i1125" DrawAspect="Content" ObjectID="_1475856595" r:id="rId27"/>
          </w:object>
        </w:r>
        <w:r w:rsidRPr="00763949">
          <w:tab/>
          <w:t>(</w:t>
        </w:r>
        <w:r>
          <w:fldChar w:fldCharType="begin"/>
        </w:r>
        <w:r>
          <w:instrText xml:space="preserve"> SEQ ( \* ARABIC </w:instrText>
        </w:r>
        <w:r>
          <w:fldChar w:fldCharType="separate"/>
        </w:r>
        <w:r>
          <w:rPr>
            <w:noProof/>
          </w:rPr>
          <w:t>1</w:t>
        </w:r>
        <w:r>
          <w:rPr>
            <w:noProof/>
          </w:rPr>
          <w:fldChar w:fldCharType="end"/>
        </w:r>
        <w:r w:rsidRPr="00763949">
          <w:t>)</w:t>
        </w:r>
      </w:ins>
    </w:p>
    <w:bookmarkEnd w:id="26"/>
    <w:bookmarkEnd w:id="27"/>
    <w:p w:rsidR="007519DE" w:rsidRPr="007519DE" w:rsidRDefault="007519DE" w:rsidP="007519DE">
      <w:pPr>
        <w:pStyle w:val="BodyText"/>
      </w:pPr>
    </w:p>
    <w:p w:rsidR="00D6167B" w:rsidRDefault="007519DE" w:rsidP="00FF76AD">
      <w:pPr>
        <w:ind w:left="1080"/>
        <w:rPr>
          <w:ins w:id="30" w:author="Bereket Nigusse" w:date="2014-10-26T15:35:00Z"/>
        </w:rPr>
      </w:pPr>
      <w:ins w:id="31" w:author="Bereket Nigusse" w:date="2014-10-26T15:34:00Z">
        <w:r>
          <w:lastRenderedPageBreak/>
          <w:t>Then check that there is sufficient heat capacitance flux (</w:t>
        </w:r>
        <w:proofErr w:type="spellStart"/>
        <w:r>
          <w:t>mcT</w:t>
        </w:r>
        <w:proofErr w:type="spellEnd"/>
        <w:r>
          <w:t>) in the secondary air stream to provide the conditioning.  The following steps are for checking and adjusting for non-physical outcomes that could happen with low secondary flow rates.</w:t>
        </w:r>
      </w:ins>
    </w:p>
    <w:p w:rsidR="007519DE" w:rsidRPr="0036085B" w:rsidRDefault="007519DE" w:rsidP="00610200">
      <w:pPr>
        <w:pStyle w:val="ListParagraph"/>
        <w:numPr>
          <w:ilvl w:val="0"/>
          <w:numId w:val="9"/>
        </w:numPr>
        <w:spacing w:after="160" w:line="259" w:lineRule="auto"/>
        <w:ind w:left="1080" w:firstLine="0"/>
        <w:rPr>
          <w:ins w:id="32" w:author="Bereket Nigusse" w:date="2014-10-26T15:36:00Z"/>
        </w:rPr>
      </w:pPr>
      <w:ins w:id="33" w:author="Bereket Nigusse" w:date="2014-10-26T15:36:00Z">
        <w:r w:rsidRPr="0036085B">
          <w:t>Calculate heat transfer rate</w:t>
        </w:r>
      </w:ins>
    </w:p>
    <w:p w:rsidR="00610200" w:rsidRDefault="00610200" w:rsidP="00610200">
      <w:pPr>
        <w:ind w:left="1080"/>
        <w:rPr>
          <w:ins w:id="34" w:author="Bereket Nigusse" w:date="2014-10-26T15:42:00Z"/>
        </w:rPr>
      </w:pPr>
      <w:ins w:id="35" w:author="Bereket Nigusse" w:date="2014-10-26T15:40:00Z">
        <w:r>
          <w:t xml:space="preserve">The secondary air entering wet-bulb temperature would be the </w:t>
        </w:r>
        <w:proofErr w:type="spellStart"/>
        <w:r>
          <w:t>loswest</w:t>
        </w:r>
        <w:proofErr w:type="spellEnd"/>
        <w:r>
          <w:t xml:space="preserve"> limi</w:t>
        </w:r>
      </w:ins>
      <w:ins w:id="36" w:author="Bereket Nigusse" w:date="2014-10-26T15:41:00Z">
        <w:r>
          <w:t>t</w:t>
        </w:r>
      </w:ins>
      <w:ins w:id="37" w:author="Bereket Nigusse" w:date="2014-10-26T15:40:00Z">
        <w:r>
          <w:t xml:space="preserve"> allowed, although this temperature can</w:t>
        </w:r>
      </w:ins>
      <w:ins w:id="38" w:author="Bereket Nigusse" w:date="2014-10-26T15:41:00Z">
        <w:r>
          <w:t>not be attained in most practical situations.  This is checked as a limiting case.</w:t>
        </w:r>
      </w:ins>
    </w:p>
    <w:p w:rsidR="007519DE" w:rsidRDefault="007519DE" w:rsidP="00610200">
      <w:pPr>
        <w:ind w:left="360"/>
        <w:jc w:val="center"/>
        <w:rPr>
          <w:ins w:id="39" w:author="Bereket Nigusse" w:date="2014-10-26T15:36:00Z"/>
        </w:rPr>
      </w:pPr>
      <w:ins w:id="40" w:author="Bereket Nigusse" w:date="2014-10-26T15:36:00Z">
        <w:r w:rsidRPr="0036085B">
          <w:rPr>
            <w:position w:val="-16"/>
          </w:rPr>
          <w:object w:dxaOrig="3519" w:dyaOrig="440">
            <v:shape id="_x0000_i1136" type="#_x0000_t75" style="width:175.9pt;height:22.15pt" o:ole="">
              <v:imagedata r:id="rId28" o:title=""/>
            </v:shape>
            <o:OLEObject Type="Embed" ProgID="Equation.DSMT4" ShapeID="_x0000_i1136" DrawAspect="Content" ObjectID="_1475856596" r:id="rId29"/>
          </w:object>
        </w:r>
      </w:ins>
    </w:p>
    <w:p w:rsidR="007519DE" w:rsidRDefault="007519DE" w:rsidP="007519DE">
      <w:pPr>
        <w:ind w:left="360"/>
        <w:jc w:val="center"/>
        <w:rPr>
          <w:ins w:id="41" w:author="Bereket Nigusse" w:date="2014-10-26T15:36:00Z"/>
        </w:rPr>
      </w:pPr>
      <w:ins w:id="42" w:author="Bereket Nigusse" w:date="2014-10-26T15:36:00Z">
        <w:r w:rsidRPr="0036085B">
          <w:rPr>
            <w:position w:val="-20"/>
          </w:rPr>
          <w:object w:dxaOrig="3560" w:dyaOrig="480">
            <v:shape id="_x0000_i1161" type="#_x0000_t75" style="width:178.15pt;height:24pt" o:ole="">
              <v:imagedata r:id="rId30" o:title=""/>
            </v:shape>
            <o:OLEObject Type="Embed" ProgID="Equation.DSMT4" ShapeID="_x0000_i1161" DrawAspect="Content" ObjectID="_1475856597" r:id="rId31"/>
          </w:object>
        </w:r>
      </w:ins>
    </w:p>
    <w:p w:rsidR="007519DE" w:rsidRDefault="007519DE" w:rsidP="00610200">
      <w:pPr>
        <w:pStyle w:val="ListParagraph"/>
        <w:numPr>
          <w:ilvl w:val="0"/>
          <w:numId w:val="9"/>
        </w:numPr>
        <w:spacing w:after="160" w:line="259" w:lineRule="auto"/>
        <w:ind w:left="1080" w:firstLine="0"/>
        <w:rPr>
          <w:ins w:id="43" w:author="Bereket Nigusse" w:date="2014-10-26T15:36:00Z"/>
        </w:rPr>
      </w:pPr>
      <w:ins w:id="44" w:author="Bereket Nigusse" w:date="2014-10-26T15:36:00Z">
        <w:r w:rsidRPr="00C34CC4">
          <w:t>Calculate outlet enthalpy of the secondary air</w:t>
        </w:r>
      </w:ins>
    </w:p>
    <w:p w:rsidR="007519DE" w:rsidRPr="00C34CC4" w:rsidRDefault="007519DE" w:rsidP="007519DE">
      <w:pPr>
        <w:jc w:val="center"/>
        <w:rPr>
          <w:ins w:id="45" w:author="Bereket Nigusse" w:date="2014-10-26T15:36:00Z"/>
        </w:rPr>
      </w:pPr>
      <w:ins w:id="46" w:author="Bereket Nigusse" w:date="2014-10-26T15:36:00Z">
        <w:r w:rsidRPr="00C34CC4">
          <w:rPr>
            <w:position w:val="-14"/>
          </w:rPr>
          <w:object w:dxaOrig="3879" w:dyaOrig="400">
            <v:shape id="_x0000_i1138" type="#_x0000_t75" style="width:193.9pt;height:19.9pt" o:ole="">
              <v:imagedata r:id="rId32" o:title=""/>
            </v:shape>
            <o:OLEObject Type="Embed" ProgID="Equation.DSMT4" ShapeID="_x0000_i1138" DrawAspect="Content" ObjectID="_1475856598" r:id="rId33"/>
          </w:object>
        </w:r>
      </w:ins>
    </w:p>
    <w:p w:rsidR="007519DE" w:rsidRPr="00274D5F" w:rsidRDefault="007519DE" w:rsidP="00610200">
      <w:pPr>
        <w:tabs>
          <w:tab w:val="left" w:pos="1080"/>
        </w:tabs>
        <w:ind w:left="1080"/>
        <w:rPr>
          <w:ins w:id="47" w:author="Bereket Nigusse" w:date="2014-10-26T15:36:00Z"/>
        </w:rPr>
      </w:pPr>
      <w:ins w:id="48" w:author="Bereket Nigusse" w:date="2014-10-26T15:36:00Z">
        <w:r>
          <w:t xml:space="preserve">One approximation that can be made is the outlet condition of the temperature and humidity ratio combination that produces the outlet enthalpy of the secondary air calculated above.  </w:t>
        </w:r>
      </w:ins>
      <w:ins w:id="49" w:author="Bereket Nigusse" w:date="2014-10-26T15:37:00Z">
        <w:r>
          <w:t xml:space="preserve">A conservative approach is </w:t>
        </w:r>
      </w:ins>
      <w:ins w:id="50" w:author="Bereket Nigusse" w:date="2014-10-26T15:36:00Z">
        <w:r>
          <w:t>that the secondary air leaves with water added at such a rate that it results in the secondary air to leave at the same dry bulb temperature and all the total heat transfer results in humidity ratio increase</w:t>
        </w:r>
      </w:ins>
      <w:ins w:id="51" w:author="Bereket Nigusse" w:date="2014-10-26T15:37:00Z">
        <w:r>
          <w:t>s</w:t>
        </w:r>
      </w:ins>
      <w:ins w:id="52" w:author="Bereket Nigusse" w:date="2014-10-26T16:04:00Z">
        <w:r w:rsidR="00122D79">
          <w:t>, i.e., latent heat transfer</w:t>
        </w:r>
      </w:ins>
      <w:ins w:id="53" w:author="Bereket Nigusse" w:date="2014-10-26T15:36:00Z">
        <w:r>
          <w:t xml:space="preserve">. Following this assumption the secondary air outlet humidity ratio can be calculated in step 3. </w:t>
        </w:r>
      </w:ins>
    </w:p>
    <w:p w:rsidR="007519DE" w:rsidRDefault="007519DE" w:rsidP="00610200">
      <w:pPr>
        <w:pStyle w:val="ListParagraph"/>
        <w:numPr>
          <w:ilvl w:val="0"/>
          <w:numId w:val="9"/>
        </w:numPr>
        <w:spacing w:after="160" w:line="259" w:lineRule="auto"/>
        <w:ind w:left="1080" w:firstLine="0"/>
        <w:rPr>
          <w:ins w:id="54" w:author="Bereket Nigusse" w:date="2014-10-26T15:36:00Z"/>
        </w:rPr>
      </w:pPr>
      <w:ins w:id="55" w:author="Bereket Nigusse" w:date="2014-10-26T15:36:00Z">
        <w:r w:rsidRPr="00C34CC4">
          <w:t xml:space="preserve">Calculate outlet </w:t>
        </w:r>
        <w:r>
          <w:t xml:space="preserve">humidity ratio </w:t>
        </w:r>
        <w:r w:rsidRPr="00C34CC4">
          <w:t>of the secondary air</w:t>
        </w:r>
      </w:ins>
    </w:p>
    <w:p w:rsidR="007519DE" w:rsidRDefault="007519DE" w:rsidP="007519DE">
      <w:pPr>
        <w:ind w:left="360"/>
        <w:jc w:val="center"/>
        <w:rPr>
          <w:ins w:id="56" w:author="Bereket Nigusse" w:date="2014-10-26T15:36:00Z"/>
        </w:rPr>
      </w:pPr>
      <w:ins w:id="57" w:author="Bereket Nigusse" w:date="2014-10-26T15:36:00Z">
        <w:r w:rsidRPr="0003004E">
          <w:rPr>
            <w:position w:val="-14"/>
          </w:rPr>
          <w:object w:dxaOrig="1700" w:dyaOrig="380">
            <v:shape id="_x0000_i1139" type="#_x0000_t75" style="width:84.75pt;height:19.15pt" o:ole="">
              <v:imagedata r:id="rId34" o:title=""/>
            </v:shape>
            <o:OLEObject Type="Embed" ProgID="Equation.DSMT4" ShapeID="_x0000_i1139" DrawAspect="Content" ObjectID="_1475856599" r:id="rId35"/>
          </w:object>
        </w:r>
      </w:ins>
    </w:p>
    <w:p w:rsidR="007519DE" w:rsidRDefault="007519DE" w:rsidP="007519DE">
      <w:pPr>
        <w:ind w:left="360"/>
        <w:jc w:val="center"/>
        <w:rPr>
          <w:ins w:id="58" w:author="Bereket Nigusse" w:date="2014-10-26T15:36:00Z"/>
        </w:rPr>
      </w:pPr>
      <w:ins w:id="59" w:author="Bereket Nigusse" w:date="2014-10-26T15:36:00Z">
        <w:r w:rsidRPr="00A53A8E">
          <w:rPr>
            <w:position w:val="-14"/>
          </w:rPr>
          <w:object w:dxaOrig="5400" w:dyaOrig="380">
            <v:shape id="_x0000_i1140" type="#_x0000_t75" style="width:270pt;height:19.15pt" o:ole="">
              <v:imagedata r:id="rId36" o:title=""/>
            </v:shape>
            <o:OLEObject Type="Embed" ProgID="Equation.DSMT4" ShapeID="_x0000_i1140" DrawAspect="Content" ObjectID="_1475856600" r:id="rId37"/>
          </w:object>
        </w:r>
      </w:ins>
    </w:p>
    <w:p w:rsidR="007519DE" w:rsidRDefault="007519DE" w:rsidP="007519DE">
      <w:pPr>
        <w:ind w:left="360"/>
        <w:jc w:val="center"/>
        <w:rPr>
          <w:ins w:id="60" w:author="Bereket Nigusse" w:date="2014-10-26T15:36:00Z"/>
        </w:rPr>
      </w:pPr>
      <w:ins w:id="61" w:author="Bereket Nigusse" w:date="2014-10-26T15:36:00Z">
        <w:r w:rsidRPr="00E97038">
          <w:rPr>
            <w:position w:val="-20"/>
          </w:rPr>
          <w:object w:dxaOrig="6619" w:dyaOrig="520">
            <v:shape id="_x0000_i1141" type="#_x0000_t75" style="width:331.15pt;height:25.9pt" o:ole="">
              <v:imagedata r:id="rId38" o:title=""/>
            </v:shape>
            <o:OLEObject Type="Embed" ProgID="Equation.DSMT4" ShapeID="_x0000_i1141" DrawAspect="Content" ObjectID="_1475856601" r:id="rId39"/>
          </w:object>
        </w:r>
      </w:ins>
    </w:p>
    <w:p w:rsidR="007519DE" w:rsidRDefault="007519DE" w:rsidP="007519DE">
      <w:pPr>
        <w:ind w:left="360"/>
        <w:jc w:val="center"/>
        <w:rPr>
          <w:ins w:id="62" w:author="Bereket Nigusse" w:date="2014-10-26T15:36:00Z"/>
        </w:rPr>
      </w:pPr>
      <w:proofErr w:type="gramStart"/>
      <w:ins w:id="63" w:author="Bereket Nigusse" w:date="2014-10-26T15:36:00Z">
        <w:r>
          <w:t>or</w:t>
        </w:r>
        <w:proofErr w:type="gramEnd"/>
      </w:ins>
    </w:p>
    <w:p w:rsidR="007519DE" w:rsidRDefault="007519DE" w:rsidP="00610200">
      <w:pPr>
        <w:ind w:left="1080"/>
        <w:jc w:val="center"/>
        <w:rPr>
          <w:ins w:id="64" w:author="Bereket Nigusse" w:date="2014-10-26T15:35:00Z"/>
        </w:rPr>
      </w:pPr>
      <w:ins w:id="65" w:author="Bereket Nigusse" w:date="2014-10-26T15:36:00Z">
        <w:r w:rsidRPr="00E97038">
          <w:rPr>
            <w:position w:val="-18"/>
          </w:rPr>
          <w:object w:dxaOrig="5679" w:dyaOrig="480">
            <v:shape id="_x0000_i1142" type="#_x0000_t75" style="width:283.9pt;height:24pt" o:ole="">
              <v:imagedata r:id="rId40" o:title=""/>
            </v:shape>
            <o:OLEObject Type="Embed" ProgID="Equation.DSMT4" ShapeID="_x0000_i1142" DrawAspect="Content" ObjectID="_1475856602" r:id="rId41"/>
          </w:object>
        </w:r>
      </w:ins>
    </w:p>
    <w:p w:rsidR="007519DE" w:rsidRPr="00FF76AD" w:rsidRDefault="007519DE" w:rsidP="00FF76AD">
      <w:pPr>
        <w:ind w:left="1080"/>
        <w:rPr>
          <w:rFonts w:ascii="Arial" w:eastAsia="Times New Roman" w:hAnsi="Arial" w:cs="Arial"/>
          <w:sz w:val="20"/>
          <w:szCs w:val="20"/>
        </w:rPr>
      </w:pPr>
    </w:p>
    <w:p w:rsidR="00FD12FB" w:rsidRPr="00286B4D" w:rsidRDefault="00FD12FB" w:rsidP="00286B4D">
      <w:pPr>
        <w:spacing w:after="120" w:line="240" w:lineRule="auto"/>
        <w:ind w:left="1080"/>
        <w:rPr>
          <w:rFonts w:ascii="Arial" w:eastAsia="Times New Roman" w:hAnsi="Arial" w:cs="Arial"/>
          <w:b/>
          <w:i/>
          <w:sz w:val="20"/>
          <w:szCs w:val="20"/>
        </w:rPr>
      </w:pPr>
      <w:r w:rsidRPr="00286B4D">
        <w:rPr>
          <w:rFonts w:ascii="Arial" w:eastAsia="Times New Roman" w:hAnsi="Arial" w:cs="Arial"/>
          <w:b/>
          <w:i/>
          <w:sz w:val="20"/>
          <w:szCs w:val="20"/>
        </w:rPr>
        <w:t>Dry Operation Mode</w:t>
      </w:r>
    </w:p>
    <w:p w:rsidR="00EB5AA1" w:rsidRPr="00FF76AD" w:rsidRDefault="00EB5AA1" w:rsidP="00FF76AD">
      <w:pPr>
        <w:ind w:left="1080"/>
        <w:rPr>
          <w:rFonts w:ascii="Arial" w:eastAsia="Times New Roman" w:hAnsi="Arial" w:cs="Arial"/>
          <w:sz w:val="20"/>
          <w:szCs w:val="20"/>
        </w:rPr>
      </w:pPr>
      <w:r w:rsidRPr="00FF76AD">
        <w:rPr>
          <w:rFonts w:ascii="Arial" w:eastAsia="Times New Roman" w:hAnsi="Arial" w:cs="Arial"/>
          <w:sz w:val="20"/>
          <w:szCs w:val="20"/>
        </w:rPr>
        <w:t>Similarly, if running “dry” use dry</w:t>
      </w:r>
      <w:r w:rsidR="00763949">
        <w:rPr>
          <w:rFonts w:ascii="Arial" w:eastAsia="Times New Roman" w:hAnsi="Arial" w:cs="Arial"/>
          <w:sz w:val="20"/>
          <w:szCs w:val="20"/>
        </w:rPr>
        <w:t xml:space="preserve"> </w:t>
      </w:r>
      <w:r w:rsidRPr="00FF76AD">
        <w:rPr>
          <w:rFonts w:ascii="Arial" w:eastAsia="Times New Roman" w:hAnsi="Arial" w:cs="Arial"/>
          <w:sz w:val="20"/>
          <w:szCs w:val="20"/>
        </w:rPr>
        <w:t>bulb effectiveness and dry</w:t>
      </w:r>
      <w:r w:rsidR="00763949">
        <w:rPr>
          <w:rFonts w:ascii="Arial" w:eastAsia="Times New Roman" w:hAnsi="Arial" w:cs="Arial"/>
          <w:sz w:val="20"/>
          <w:szCs w:val="20"/>
        </w:rPr>
        <w:t xml:space="preserve"> </w:t>
      </w:r>
      <w:r w:rsidRPr="00FF76AD">
        <w:rPr>
          <w:rFonts w:ascii="Arial" w:eastAsia="Times New Roman" w:hAnsi="Arial" w:cs="Arial"/>
          <w:sz w:val="20"/>
          <w:szCs w:val="20"/>
        </w:rPr>
        <w:t>bulb based delta T</w:t>
      </w:r>
      <w:r w:rsidR="00C83A86" w:rsidRPr="00FF76AD">
        <w:rPr>
          <w:rFonts w:ascii="Arial" w:eastAsia="Times New Roman" w:hAnsi="Arial" w:cs="Arial"/>
          <w:sz w:val="20"/>
          <w:szCs w:val="20"/>
        </w:rPr>
        <w:t>:</w:t>
      </w:r>
    </w:p>
    <w:p w:rsidR="00FD12FB" w:rsidRDefault="00C83A86" w:rsidP="00FF76AD">
      <w:pPr>
        <w:ind w:left="1440"/>
        <w:rPr>
          <w:rFonts w:ascii="Arial" w:eastAsia="Times New Roman" w:hAnsi="Arial" w:cs="Arial"/>
          <w:sz w:val="20"/>
          <w:szCs w:val="20"/>
        </w:rPr>
      </w:pPr>
      <w:r w:rsidRPr="00FF76AD">
        <w:rPr>
          <w:rFonts w:ascii="Arial" w:eastAsia="Times New Roman" w:hAnsi="Arial" w:cs="Arial"/>
          <w:sz w:val="20"/>
          <w:szCs w:val="20"/>
        </w:rPr>
        <w:object w:dxaOrig="3360" w:dyaOrig="400" w14:anchorId="76BFE1AC">
          <v:shape id="_x0000_i1038" type="#_x0000_t75" style="width:168pt;height:20.25pt" o:ole="">
            <v:imagedata r:id="rId42" o:title=""/>
          </v:shape>
          <o:OLEObject Type="Embed" ProgID="Equation.DSMT4" ShapeID="_x0000_i1038" DrawAspect="Content" ObjectID="_1475856603" r:id="rId43"/>
        </w:object>
      </w:r>
    </w:p>
    <w:p w:rsidR="00FF76AD" w:rsidRPr="00FF76AD" w:rsidRDefault="00FF76AD" w:rsidP="00F23F44">
      <w:pPr>
        <w:spacing w:after="0" w:line="240" w:lineRule="auto"/>
        <w:ind w:left="1080"/>
        <w:rPr>
          <w:rFonts w:ascii="Arial" w:eastAsia="Times New Roman" w:hAnsi="Arial" w:cs="Arial"/>
          <w:sz w:val="20"/>
          <w:szCs w:val="20"/>
        </w:rPr>
      </w:pPr>
      <w:r>
        <w:rPr>
          <w:rFonts w:ascii="Arial" w:eastAsia="Times New Roman" w:hAnsi="Arial" w:cs="Arial"/>
          <w:sz w:val="20"/>
          <w:szCs w:val="20"/>
        </w:rPr>
        <w:t>Where,</w:t>
      </w:r>
    </w:p>
    <w:p w:rsidR="00A151B9" w:rsidRPr="00FF76AD" w:rsidRDefault="00286B4D" w:rsidP="00286B4D">
      <w:pPr>
        <w:tabs>
          <w:tab w:val="left" w:pos="1440"/>
        </w:tabs>
        <w:spacing w:after="0" w:line="240" w:lineRule="auto"/>
        <w:ind w:left="1440"/>
        <w:rPr>
          <w:rFonts w:ascii="Arial" w:eastAsia="Times New Roman" w:hAnsi="Arial" w:cs="Arial"/>
          <w:sz w:val="20"/>
          <w:szCs w:val="20"/>
        </w:rPr>
      </w:pPr>
      <w:r w:rsidRPr="00286B4D">
        <w:rPr>
          <w:rFonts w:ascii="Arial" w:eastAsia="Times New Roman" w:hAnsi="Arial" w:cs="Arial"/>
          <w:position w:val="-14"/>
          <w:sz w:val="20"/>
          <w:szCs w:val="20"/>
        </w:rPr>
        <w:object w:dxaOrig="520" w:dyaOrig="380" w14:anchorId="29EA0623">
          <v:shape id="_x0000_i1039" type="#_x0000_t75" style="width:25.9pt;height:19.5pt" o:ole="">
            <v:imagedata r:id="rId44" o:title=""/>
          </v:shape>
          <o:OLEObject Type="Embed" ProgID="Equation.DSMT4" ShapeID="_x0000_i1039" DrawAspect="Content" ObjectID="_1475856604" r:id="rId45"/>
        </w:object>
      </w:r>
      <w:r w:rsidR="00A151B9" w:rsidRPr="00FF76AD">
        <w:rPr>
          <w:rFonts w:ascii="Arial" w:eastAsia="Times New Roman" w:hAnsi="Arial" w:cs="Arial"/>
          <w:sz w:val="20"/>
          <w:szCs w:val="20"/>
        </w:rPr>
        <w:t>= current operation effectiveness with respect to dry</w:t>
      </w:r>
      <w:r>
        <w:rPr>
          <w:rFonts w:ascii="Arial" w:eastAsia="Times New Roman" w:hAnsi="Arial" w:cs="Arial"/>
          <w:sz w:val="20"/>
          <w:szCs w:val="20"/>
        </w:rPr>
        <w:t xml:space="preserve"> </w:t>
      </w:r>
      <w:r w:rsidR="00A151B9" w:rsidRPr="00FF76AD">
        <w:rPr>
          <w:rFonts w:ascii="Arial" w:eastAsia="Times New Roman" w:hAnsi="Arial" w:cs="Arial"/>
          <w:sz w:val="20"/>
          <w:szCs w:val="20"/>
        </w:rPr>
        <w:t>bulb</w:t>
      </w:r>
      <w:r>
        <w:rPr>
          <w:rFonts w:ascii="Arial" w:eastAsia="Times New Roman" w:hAnsi="Arial" w:cs="Arial"/>
          <w:sz w:val="20"/>
          <w:szCs w:val="20"/>
        </w:rPr>
        <w:t xml:space="preserve"> temperature</w:t>
      </w:r>
      <w:r w:rsidR="00A151B9" w:rsidRPr="00FF76AD">
        <w:rPr>
          <w:rFonts w:ascii="Arial" w:eastAsia="Times New Roman" w:hAnsi="Arial" w:cs="Arial"/>
          <w:sz w:val="20"/>
          <w:szCs w:val="20"/>
        </w:rPr>
        <w:t xml:space="preserve"> depression.</w:t>
      </w:r>
    </w:p>
    <w:p w:rsidR="00A151B9" w:rsidRPr="00FF76AD" w:rsidRDefault="00286B4D" w:rsidP="00286B4D">
      <w:pPr>
        <w:tabs>
          <w:tab w:val="left" w:pos="1440"/>
        </w:tabs>
        <w:spacing w:after="0" w:line="240" w:lineRule="auto"/>
        <w:ind w:left="1440"/>
        <w:rPr>
          <w:rFonts w:ascii="Arial" w:eastAsia="Times New Roman" w:hAnsi="Arial" w:cs="Arial"/>
          <w:sz w:val="20"/>
          <w:szCs w:val="20"/>
        </w:rPr>
      </w:pPr>
      <w:r w:rsidRPr="00286B4D">
        <w:rPr>
          <w:rFonts w:ascii="Arial" w:eastAsia="Times New Roman" w:hAnsi="Arial" w:cs="Arial"/>
          <w:position w:val="-14"/>
          <w:sz w:val="20"/>
          <w:szCs w:val="20"/>
        </w:rPr>
        <w:object w:dxaOrig="760" w:dyaOrig="380" w14:anchorId="0F19856A">
          <v:shape id="_x0000_i1040" type="#_x0000_t75" style="width:38.25pt;height:19.5pt" o:ole="">
            <v:imagedata r:id="rId46" o:title=""/>
          </v:shape>
          <o:OLEObject Type="Embed" ProgID="Equation.DSMT4" ShapeID="_x0000_i1040" DrawAspect="Content" ObjectID="_1475856605" r:id="rId47"/>
        </w:object>
      </w:r>
      <w:r w:rsidR="00A151B9" w:rsidRPr="00FF76AD">
        <w:rPr>
          <w:rFonts w:ascii="Arial" w:eastAsia="Times New Roman" w:hAnsi="Arial" w:cs="Arial"/>
          <w:sz w:val="20"/>
          <w:szCs w:val="20"/>
        </w:rPr>
        <w:t>= user input for effectiveness at design air flow rates and dry operation mode (no water spray on the secondary air side)</w:t>
      </w:r>
    </w:p>
    <w:p w:rsidR="00EB5AA1" w:rsidRPr="00FF76AD" w:rsidRDefault="0021680E" w:rsidP="002F5004">
      <w:pPr>
        <w:tabs>
          <w:tab w:val="left" w:pos="1440"/>
        </w:tabs>
        <w:ind w:left="1440"/>
        <w:rPr>
          <w:rFonts w:ascii="Arial" w:eastAsia="Times New Roman" w:hAnsi="Arial" w:cs="Arial"/>
          <w:sz w:val="20"/>
          <w:szCs w:val="20"/>
        </w:rPr>
      </w:pPr>
      <w:r w:rsidRPr="0021680E">
        <w:rPr>
          <w:position w:val="-14"/>
        </w:rPr>
        <w:object w:dxaOrig="660" w:dyaOrig="380">
          <v:shape id="_x0000_i1041" type="#_x0000_t75" style="width:33pt;height:18.75pt" o:ole="">
            <v:imagedata r:id="rId48" o:title=""/>
          </v:shape>
          <o:OLEObject Type="Embed" ProgID="Equation.DSMT4" ShapeID="_x0000_i1041" DrawAspect="Content" ObjectID="_1475856606" r:id="rId49"/>
        </w:object>
      </w:r>
      <w:r w:rsidR="00EB5AA1" w:rsidRPr="00286B4D">
        <w:rPr>
          <w:rFonts w:ascii="Arial" w:eastAsia="Times New Roman" w:hAnsi="Arial" w:cs="Arial"/>
          <w:position w:val="-14"/>
          <w:sz w:val="20"/>
          <w:szCs w:val="20"/>
        </w:rPr>
        <w:t xml:space="preserve">= normalized </w:t>
      </w:r>
      <w:r w:rsidR="00C70533" w:rsidRPr="00286B4D">
        <w:rPr>
          <w:rFonts w:ascii="Arial" w:eastAsia="Times New Roman" w:hAnsi="Arial" w:cs="Arial"/>
          <w:position w:val="-14"/>
          <w:sz w:val="20"/>
          <w:szCs w:val="20"/>
        </w:rPr>
        <w:t xml:space="preserve">dry mode operation effectiveness modifier </w:t>
      </w:r>
      <w:r w:rsidR="00EB5AA1" w:rsidRPr="00286B4D">
        <w:rPr>
          <w:rFonts w:ascii="Arial" w:eastAsia="Times New Roman" w:hAnsi="Arial" w:cs="Arial"/>
          <w:position w:val="-14"/>
          <w:sz w:val="20"/>
          <w:szCs w:val="20"/>
        </w:rPr>
        <w:t xml:space="preserve">performance curve </w:t>
      </w:r>
      <w:r w:rsidR="00C70533" w:rsidRPr="00286B4D">
        <w:rPr>
          <w:rFonts w:ascii="Arial" w:eastAsia="Times New Roman" w:hAnsi="Arial" w:cs="Arial"/>
          <w:position w:val="-14"/>
          <w:sz w:val="20"/>
          <w:szCs w:val="20"/>
        </w:rPr>
        <w:t>as a</w:t>
      </w:r>
      <w:r w:rsidR="00C70533" w:rsidRPr="00FF76AD">
        <w:rPr>
          <w:rFonts w:ascii="Arial" w:eastAsia="Times New Roman" w:hAnsi="Arial" w:cs="Arial"/>
          <w:sz w:val="20"/>
          <w:szCs w:val="20"/>
        </w:rPr>
        <w:t xml:space="preserve"> function of flow fraction.  The curve value</w:t>
      </w:r>
      <w:r w:rsidR="00EB5AA1" w:rsidRPr="00FF76AD">
        <w:rPr>
          <w:rFonts w:ascii="Arial" w:eastAsia="Times New Roman" w:hAnsi="Arial" w:cs="Arial"/>
          <w:sz w:val="20"/>
          <w:szCs w:val="20"/>
        </w:rPr>
        <w:t xml:space="preserve"> describes how </w:t>
      </w:r>
      <w:r w:rsidR="00C70533" w:rsidRPr="00FF76AD">
        <w:rPr>
          <w:rFonts w:ascii="Arial" w:eastAsia="Times New Roman" w:hAnsi="Arial" w:cs="Arial"/>
          <w:sz w:val="20"/>
          <w:szCs w:val="20"/>
        </w:rPr>
        <w:t xml:space="preserve">the dry mode </w:t>
      </w:r>
      <w:r w:rsidR="00EB5AA1" w:rsidRPr="00FF76AD">
        <w:rPr>
          <w:rFonts w:ascii="Arial" w:eastAsia="Times New Roman" w:hAnsi="Arial" w:cs="Arial"/>
          <w:sz w:val="20"/>
          <w:szCs w:val="20"/>
        </w:rPr>
        <w:t xml:space="preserve">effectiveness varies </w:t>
      </w:r>
      <w:r w:rsidR="00C70533" w:rsidRPr="00FF76AD">
        <w:rPr>
          <w:rFonts w:ascii="Arial" w:eastAsia="Times New Roman" w:hAnsi="Arial" w:cs="Arial"/>
          <w:sz w:val="20"/>
          <w:szCs w:val="20"/>
        </w:rPr>
        <w:t xml:space="preserve">with </w:t>
      </w:r>
      <w:r w:rsidR="00EB5AA1" w:rsidRPr="00FF76AD">
        <w:rPr>
          <w:rFonts w:ascii="Arial" w:eastAsia="Times New Roman" w:hAnsi="Arial" w:cs="Arial"/>
          <w:sz w:val="20"/>
          <w:szCs w:val="20"/>
        </w:rPr>
        <w:t xml:space="preserve">different flow rates.  When conditions are appropriate, this curve is numerically inverted to find a FlowRatio that just meets a setpoint </w:t>
      </w:r>
    </w:p>
    <w:p w:rsidR="00C70533" w:rsidRPr="00FF76AD" w:rsidRDefault="00C70533" w:rsidP="00FF76AD">
      <w:pPr>
        <w:ind w:left="1080"/>
        <w:rPr>
          <w:rFonts w:ascii="Arial" w:eastAsia="Times New Roman" w:hAnsi="Arial" w:cs="Arial"/>
          <w:sz w:val="20"/>
          <w:szCs w:val="20"/>
        </w:rPr>
      </w:pPr>
    </w:p>
    <w:p w:rsidR="00EB5AA1" w:rsidRPr="00FF76AD" w:rsidRDefault="00C70533" w:rsidP="00FF76AD">
      <w:pPr>
        <w:ind w:left="1080"/>
        <w:rPr>
          <w:rFonts w:ascii="Arial" w:eastAsia="Times New Roman" w:hAnsi="Arial" w:cs="Arial"/>
          <w:sz w:val="20"/>
          <w:szCs w:val="20"/>
        </w:rPr>
      </w:pPr>
      <w:r w:rsidRPr="00FF76AD">
        <w:rPr>
          <w:rFonts w:ascii="Arial" w:eastAsia="Times New Roman" w:hAnsi="Arial" w:cs="Arial"/>
          <w:sz w:val="20"/>
          <w:szCs w:val="20"/>
        </w:rPr>
        <w:t>The leaving primary air dry</w:t>
      </w:r>
      <w:r w:rsidR="00286B4D">
        <w:rPr>
          <w:rFonts w:ascii="Arial" w:eastAsia="Times New Roman" w:hAnsi="Arial" w:cs="Arial"/>
          <w:sz w:val="20"/>
          <w:szCs w:val="20"/>
        </w:rPr>
        <w:t xml:space="preserve"> </w:t>
      </w:r>
      <w:r w:rsidRPr="00FF76AD">
        <w:rPr>
          <w:rFonts w:ascii="Arial" w:eastAsia="Times New Roman" w:hAnsi="Arial" w:cs="Arial"/>
          <w:sz w:val="20"/>
          <w:szCs w:val="20"/>
        </w:rPr>
        <w:t>bulb temperature in dry operating mode is calculated as follows:</w:t>
      </w:r>
    </w:p>
    <w:p w:rsidR="007519DE" w:rsidRPr="00FF76AD" w:rsidRDefault="007519DE" w:rsidP="007519DE">
      <w:pPr>
        <w:tabs>
          <w:tab w:val="left" w:pos="8640"/>
        </w:tabs>
        <w:ind w:left="1440"/>
        <w:rPr>
          <w:ins w:id="66" w:author="Bereket Nigusse" w:date="2014-10-26T15:31:00Z"/>
          <w:rFonts w:ascii="Arial" w:eastAsia="Times New Roman" w:hAnsi="Arial" w:cs="Arial"/>
          <w:sz w:val="20"/>
          <w:szCs w:val="20"/>
        </w:rPr>
      </w:pPr>
      <w:ins w:id="67" w:author="Bereket Nigusse" w:date="2014-10-26T15:31:00Z">
        <w:r w:rsidRPr="007519DE">
          <w:rPr>
            <w:rFonts w:ascii="Arial" w:eastAsia="Times New Roman" w:hAnsi="Arial" w:cs="Arial"/>
            <w:position w:val="-16"/>
            <w:sz w:val="20"/>
            <w:szCs w:val="20"/>
          </w:rPr>
          <w:object w:dxaOrig="4239" w:dyaOrig="440">
            <v:shape id="_x0000_i1133" type="#_x0000_t75" style="width:212.25pt;height:22.15pt" o:ole="">
              <v:imagedata r:id="rId50" o:title=""/>
            </v:shape>
            <o:OLEObject Type="Embed" ProgID="Equation.DSMT4" ShapeID="_x0000_i1133" DrawAspect="Content" ObjectID="_1475856607" r:id="rId51"/>
          </w:object>
        </w:r>
        <w:r w:rsidRPr="00763949">
          <w:tab/>
          <w:t>(</w:t>
        </w:r>
        <w:r>
          <w:fldChar w:fldCharType="begin"/>
        </w:r>
        <w:r>
          <w:instrText xml:space="preserve"> SEQ ( \* ARABIC </w:instrText>
        </w:r>
        <w:r>
          <w:fldChar w:fldCharType="separate"/>
        </w:r>
        <w:r>
          <w:rPr>
            <w:noProof/>
          </w:rPr>
          <w:t>2</w:t>
        </w:r>
        <w:r>
          <w:rPr>
            <w:noProof/>
          </w:rPr>
          <w:fldChar w:fldCharType="end"/>
        </w:r>
        <w:r w:rsidRPr="00763949">
          <w:t>)</w:t>
        </w:r>
      </w:ins>
    </w:p>
    <w:p w:rsidR="00610200" w:rsidRDefault="00610200" w:rsidP="00122D79">
      <w:pPr>
        <w:ind w:left="1080"/>
        <w:rPr>
          <w:ins w:id="68" w:author="Bereket Nigusse" w:date="2014-10-26T15:47:00Z"/>
        </w:rPr>
      </w:pPr>
      <w:ins w:id="69" w:author="Bereket Nigusse" w:date="2014-10-26T15:47:00Z">
        <w:r>
          <w:t>Then check that there is sufficient heat capacitance flux (</w:t>
        </w:r>
        <w:proofErr w:type="spellStart"/>
        <w:r>
          <w:t>mcT</w:t>
        </w:r>
        <w:proofErr w:type="spellEnd"/>
        <w:r>
          <w:t>) in the secondary air stream to provide the conditioning.  For dry operation, it should be sufficient to simply use inlet moist air properties for density and specific heat.  The following steps are for checking and adjusting for non-physical outcomes that could happen with low secondary flow rates.</w:t>
        </w:r>
      </w:ins>
    </w:p>
    <w:p w:rsidR="00610200" w:rsidRDefault="00610200" w:rsidP="00122D79">
      <w:pPr>
        <w:ind w:left="1080"/>
        <w:rPr>
          <w:ins w:id="70" w:author="Bereket Nigusse" w:date="2014-10-26T15:47:00Z"/>
        </w:rPr>
      </w:pPr>
      <w:ins w:id="71" w:author="Bereket Nigusse" w:date="2014-10-26T15:47:00Z">
        <w:r>
          <w:t xml:space="preserve">1.  </w:t>
        </w:r>
        <w:r w:rsidRPr="008E53CA">
          <w:t>Calculate heat transfer</w:t>
        </w:r>
      </w:ins>
    </w:p>
    <w:p w:rsidR="00610200" w:rsidRDefault="00610200" w:rsidP="00122D79">
      <w:pPr>
        <w:ind w:left="1080"/>
        <w:jc w:val="center"/>
        <w:rPr>
          <w:ins w:id="72" w:author="Bereket Nigusse" w:date="2014-10-26T15:47:00Z"/>
        </w:rPr>
      </w:pPr>
      <w:ins w:id="73" w:author="Bereket Nigusse" w:date="2014-10-26T15:48:00Z">
        <w:r w:rsidRPr="0036085B">
          <w:rPr>
            <w:position w:val="-20"/>
          </w:rPr>
          <w:object w:dxaOrig="3560" w:dyaOrig="480">
            <v:shape id="_x0000_i1162" type="#_x0000_t75" style="width:178.15pt;height:24pt" o:ole="">
              <v:imagedata r:id="rId30" o:title=""/>
            </v:shape>
            <o:OLEObject Type="Embed" ProgID="Equation.DSMT4" ShapeID="_x0000_i1162" DrawAspect="Content" ObjectID="_1475856608" r:id="rId52"/>
          </w:object>
        </w:r>
      </w:ins>
    </w:p>
    <w:p w:rsidR="00610200" w:rsidRDefault="00610200" w:rsidP="00122D79">
      <w:pPr>
        <w:ind w:left="1080"/>
        <w:rPr>
          <w:ins w:id="74" w:author="Bereket Nigusse" w:date="2014-10-26T15:47:00Z"/>
        </w:rPr>
      </w:pPr>
      <w:ins w:id="75" w:author="Bereket Nigusse" w:date="2014-10-26T15:47:00Z">
        <w:r>
          <w:t xml:space="preserve">2.  Calculate secondary/scavenger leaving </w:t>
        </w:r>
        <w:proofErr w:type="spellStart"/>
        <w:r>
          <w:t>dryblub</w:t>
        </w:r>
        <w:proofErr w:type="spellEnd"/>
      </w:ins>
    </w:p>
    <w:p w:rsidR="002E54A5" w:rsidRDefault="002E54A5" w:rsidP="00122D79">
      <w:pPr>
        <w:ind w:left="1080"/>
        <w:jc w:val="center"/>
        <w:rPr>
          <w:ins w:id="76" w:author="Bereket Nigusse" w:date="2014-10-26T15:48:00Z"/>
        </w:rPr>
      </w:pPr>
      <w:ins w:id="77" w:author="Bereket Nigusse" w:date="2014-10-26T15:48:00Z">
        <w:r w:rsidRPr="002E54A5">
          <w:rPr>
            <w:position w:val="-40"/>
          </w:rPr>
          <w:object w:dxaOrig="2920" w:dyaOrig="820">
            <v:shape id="_x0000_i1166" type="#_x0000_t75" style="width:145.9pt;height:40.9pt" o:ole="">
              <v:imagedata r:id="rId53" o:title=""/>
            </v:shape>
            <o:OLEObject Type="Embed" ProgID="Equation.DSMT4" ShapeID="_x0000_i1166" DrawAspect="Content" ObjectID="_1475856609" r:id="rId54"/>
          </w:object>
        </w:r>
      </w:ins>
    </w:p>
    <w:p w:rsidR="00610200" w:rsidRDefault="00610200" w:rsidP="00122D79">
      <w:pPr>
        <w:ind w:left="1080"/>
        <w:rPr>
          <w:ins w:id="78" w:author="Bereket Nigusse" w:date="2014-10-26T15:47:00Z"/>
        </w:rPr>
      </w:pPr>
      <w:ins w:id="79" w:author="Bereket Nigusse" w:date="2014-10-26T15:47:00Z">
        <w:r>
          <w:t>3.  Check for energy imbalance and adjust if need</w:t>
        </w:r>
      </w:ins>
    </w:p>
    <w:p w:rsidR="002E54A5" w:rsidRDefault="002E54A5" w:rsidP="00122D79">
      <w:pPr>
        <w:ind w:left="1080"/>
        <w:jc w:val="center"/>
        <w:rPr>
          <w:ins w:id="80" w:author="Bereket Nigusse" w:date="2014-10-26T15:54:00Z"/>
        </w:rPr>
      </w:pPr>
      <w:ins w:id="81" w:author="Bereket Nigusse" w:date="2014-10-26T15:51:00Z">
        <w:r w:rsidRPr="002E54A5">
          <w:rPr>
            <w:position w:val="-16"/>
          </w:rPr>
          <w:object w:dxaOrig="5380" w:dyaOrig="440">
            <v:shape id="_x0000_i1176" type="#_x0000_t75" style="width:268.9pt;height:22.15pt" o:ole="">
              <v:imagedata r:id="rId55" o:title=""/>
            </v:shape>
            <o:OLEObject Type="Embed" ProgID="Equation.DSMT4" ShapeID="_x0000_i1176" DrawAspect="Content" ObjectID="_1475856610" r:id="rId56"/>
          </w:object>
        </w:r>
      </w:ins>
    </w:p>
    <w:p w:rsidR="00610200" w:rsidRDefault="00610200" w:rsidP="00122D79">
      <w:pPr>
        <w:ind w:left="1080"/>
        <w:rPr>
          <w:ins w:id="82" w:author="Bereket Nigusse" w:date="2014-10-26T15:47:00Z"/>
        </w:rPr>
      </w:pPr>
      <w:ins w:id="83" w:author="Bereket Nigusse" w:date="2014-10-26T15:47:00Z">
        <w:r>
          <w:t xml:space="preserve">4.  Recalculate heat transfer limit if imbalance found in step 3 using new secondary outlet </w:t>
        </w:r>
        <w:proofErr w:type="spellStart"/>
        <w:r>
          <w:t>drybulb</w:t>
        </w:r>
        <w:proofErr w:type="spellEnd"/>
      </w:ins>
    </w:p>
    <w:p w:rsidR="002E54A5" w:rsidRDefault="00122D79" w:rsidP="00122D79">
      <w:pPr>
        <w:ind w:left="1080"/>
        <w:jc w:val="center"/>
        <w:rPr>
          <w:ins w:id="84" w:author="Bereket Nigusse" w:date="2014-10-26T15:55:00Z"/>
        </w:rPr>
      </w:pPr>
      <w:ins w:id="85" w:author="Bereket Nigusse" w:date="2014-10-26T15:55:00Z">
        <w:r w:rsidRPr="0036085B">
          <w:rPr>
            <w:position w:val="-20"/>
          </w:rPr>
          <w:object w:dxaOrig="3780" w:dyaOrig="480">
            <v:shape id="_x0000_i1183" type="#_x0000_t75" style="width:189pt;height:24pt" o:ole="">
              <v:imagedata r:id="rId57" o:title=""/>
            </v:shape>
            <o:OLEObject Type="Embed" ProgID="Equation.DSMT4" ShapeID="_x0000_i1183" DrawAspect="Content" ObjectID="_1475856611" r:id="rId58"/>
          </w:object>
        </w:r>
      </w:ins>
    </w:p>
    <w:p w:rsidR="00610200" w:rsidRDefault="00610200" w:rsidP="00122D79">
      <w:pPr>
        <w:ind w:left="1080"/>
        <w:rPr>
          <w:ins w:id="86" w:author="Bereket Nigusse" w:date="2014-10-26T15:47:00Z"/>
        </w:rPr>
      </w:pPr>
      <w:bookmarkStart w:id="87" w:name="_GoBack"/>
      <w:bookmarkEnd w:id="87"/>
      <w:ins w:id="88" w:author="Bereket Nigusse" w:date="2014-10-26T15:47:00Z">
        <w:r>
          <w:t xml:space="preserve">5.  Recalculate leaving supply air </w:t>
        </w:r>
        <w:proofErr w:type="spellStart"/>
        <w:r>
          <w:t>dryblub</w:t>
        </w:r>
        <w:proofErr w:type="spellEnd"/>
        <w:r>
          <w:t xml:space="preserve"> using new heat transfer rate from step 4</w:t>
        </w:r>
      </w:ins>
    </w:p>
    <w:p w:rsidR="00122D79" w:rsidRPr="00C015A3" w:rsidRDefault="00122D79" w:rsidP="00122D79">
      <w:pPr>
        <w:ind w:left="1080"/>
        <w:jc w:val="center"/>
        <w:rPr>
          <w:ins w:id="89" w:author="Bereket Nigusse" w:date="2014-10-26T15:47:00Z"/>
        </w:rPr>
      </w:pPr>
      <w:ins w:id="90" w:author="Bereket Nigusse" w:date="2014-10-26T16:01:00Z">
        <w:r w:rsidRPr="002E54A5">
          <w:rPr>
            <w:position w:val="-40"/>
          </w:rPr>
          <w:object w:dxaOrig="2900" w:dyaOrig="859">
            <v:shape id="_x0000_i1187" type="#_x0000_t75" style="width:145.15pt;height:42.75pt" o:ole="">
              <v:imagedata r:id="rId59" o:title=""/>
            </v:shape>
            <o:OLEObject Type="Embed" ProgID="Equation.DSMT4" ShapeID="_x0000_i1187" DrawAspect="Content" ObjectID="_1475856612" r:id="rId60"/>
          </w:object>
        </w:r>
      </w:ins>
    </w:p>
    <w:p w:rsidR="00610200" w:rsidRDefault="00610200" w:rsidP="00FF76AD">
      <w:pPr>
        <w:ind w:left="1080"/>
        <w:rPr>
          <w:ins w:id="91" w:author="Bereket Nigusse" w:date="2014-10-26T15:46:00Z"/>
          <w:rFonts w:ascii="Arial" w:eastAsia="Times New Roman" w:hAnsi="Arial" w:cs="Arial"/>
          <w:sz w:val="20"/>
          <w:szCs w:val="20"/>
        </w:rPr>
      </w:pPr>
    </w:p>
    <w:p w:rsidR="00EB5AA1" w:rsidRPr="00FF76AD" w:rsidRDefault="00EB5AA1" w:rsidP="00FF76AD">
      <w:pPr>
        <w:ind w:left="1080"/>
        <w:rPr>
          <w:rFonts w:ascii="Arial" w:eastAsia="Times New Roman" w:hAnsi="Arial" w:cs="Arial"/>
          <w:sz w:val="20"/>
          <w:szCs w:val="20"/>
        </w:rPr>
      </w:pPr>
      <w:r w:rsidRPr="00FF76AD">
        <w:rPr>
          <w:rFonts w:ascii="Arial" w:eastAsia="Times New Roman" w:hAnsi="Arial" w:cs="Arial"/>
          <w:sz w:val="20"/>
          <w:szCs w:val="20"/>
        </w:rPr>
        <w:t xml:space="preserve">The IEC </w:t>
      </w:r>
      <w:r w:rsidR="00C70533" w:rsidRPr="00FF76AD">
        <w:rPr>
          <w:rFonts w:ascii="Arial" w:eastAsia="Times New Roman" w:hAnsi="Arial" w:cs="Arial"/>
          <w:sz w:val="20"/>
          <w:szCs w:val="20"/>
        </w:rPr>
        <w:t xml:space="preserve">in dry and wet operating mode </w:t>
      </w:r>
      <w:r w:rsidRPr="00FF76AD">
        <w:rPr>
          <w:rFonts w:ascii="Arial" w:eastAsia="Times New Roman" w:hAnsi="Arial" w:cs="Arial"/>
          <w:sz w:val="20"/>
          <w:szCs w:val="20"/>
        </w:rPr>
        <w:t>transfers no moisture to the primary system air</w:t>
      </w:r>
      <w:r w:rsidR="00A151B9" w:rsidRPr="00FF76AD">
        <w:rPr>
          <w:rFonts w:ascii="Arial" w:eastAsia="Times New Roman" w:hAnsi="Arial" w:cs="Arial"/>
          <w:sz w:val="20"/>
          <w:szCs w:val="20"/>
        </w:rPr>
        <w:t>, so the</w:t>
      </w:r>
      <w:r w:rsidRPr="00FF76AD">
        <w:rPr>
          <w:rFonts w:ascii="Arial" w:eastAsia="Times New Roman" w:hAnsi="Arial" w:cs="Arial"/>
          <w:sz w:val="20"/>
          <w:szCs w:val="20"/>
        </w:rPr>
        <w:t xml:space="preserve"> </w:t>
      </w:r>
      <w:ins w:id="92" w:author="Bereket Nigusse" w:date="2014-10-26T16:17:00Z">
        <w:r w:rsidR="0043546D">
          <w:rPr>
            <w:rFonts w:ascii="Arial" w:eastAsia="Times New Roman" w:hAnsi="Arial" w:cs="Arial"/>
            <w:sz w:val="20"/>
            <w:szCs w:val="20"/>
          </w:rPr>
          <w:t xml:space="preserve">humidity ratio </w:t>
        </w:r>
      </w:ins>
      <w:r w:rsidR="00C70533" w:rsidRPr="00FF76AD">
        <w:rPr>
          <w:rFonts w:ascii="Arial" w:eastAsia="Times New Roman" w:hAnsi="Arial" w:cs="Arial"/>
          <w:sz w:val="20"/>
          <w:szCs w:val="20"/>
        </w:rPr>
        <w:t>remains the same:</w:t>
      </w:r>
      <w:r w:rsidRPr="00FF76AD">
        <w:rPr>
          <w:rFonts w:ascii="Arial" w:eastAsia="Times New Roman" w:hAnsi="Arial" w:cs="Arial"/>
          <w:sz w:val="20"/>
          <w:szCs w:val="20"/>
        </w:rPr>
        <w:t xml:space="preserve"> </w:t>
      </w:r>
    </w:p>
    <w:p w:rsidR="00C70533" w:rsidRPr="00FF76AD" w:rsidRDefault="0043546D" w:rsidP="00FF76AD">
      <w:pPr>
        <w:ind w:left="1440"/>
        <w:rPr>
          <w:rFonts w:ascii="Arial" w:eastAsia="Times New Roman" w:hAnsi="Arial" w:cs="Arial"/>
          <w:sz w:val="20"/>
          <w:szCs w:val="20"/>
        </w:rPr>
      </w:pPr>
      <w:r w:rsidRPr="0043546D">
        <w:rPr>
          <w:rFonts w:ascii="Arial" w:eastAsia="Times New Roman" w:hAnsi="Arial" w:cs="Arial"/>
          <w:position w:val="-14"/>
          <w:sz w:val="20"/>
          <w:szCs w:val="20"/>
        </w:rPr>
        <w:object w:dxaOrig="2740" w:dyaOrig="380" w14:anchorId="255B086A">
          <v:shape id="_x0000_i1277" type="#_x0000_t75" style="width:136.9pt;height:19.5pt" o:ole="">
            <v:imagedata r:id="rId61" o:title=""/>
          </v:shape>
          <o:OLEObject Type="Embed" ProgID="Equation.DSMT4" ShapeID="_x0000_i1277" DrawAspect="Content" ObjectID="_1475856613" r:id="rId62"/>
        </w:object>
      </w:r>
    </w:p>
    <w:p w:rsidR="00EB5AA1" w:rsidRPr="00FF76AD" w:rsidRDefault="00EB5AA1" w:rsidP="00FF76AD">
      <w:pPr>
        <w:ind w:left="1080"/>
        <w:rPr>
          <w:rFonts w:ascii="Arial" w:eastAsia="Times New Roman" w:hAnsi="Arial" w:cs="Arial"/>
          <w:sz w:val="20"/>
          <w:szCs w:val="20"/>
        </w:rPr>
      </w:pPr>
    </w:p>
    <w:p w:rsidR="00C70533" w:rsidRPr="00FF76AD" w:rsidRDefault="00C70533" w:rsidP="00FF76AD">
      <w:pPr>
        <w:ind w:left="1080"/>
        <w:rPr>
          <w:rFonts w:ascii="Arial" w:eastAsia="Times New Roman" w:hAnsi="Arial" w:cs="Arial"/>
          <w:sz w:val="20"/>
          <w:szCs w:val="20"/>
        </w:rPr>
      </w:pPr>
      <w:r w:rsidRPr="00FF76AD">
        <w:rPr>
          <w:rFonts w:ascii="Arial" w:eastAsia="Times New Roman" w:hAnsi="Arial" w:cs="Arial"/>
          <w:b/>
          <w:sz w:val="20"/>
          <w:szCs w:val="20"/>
        </w:rPr>
        <w:t>Secondary Air Flow Fraction</w:t>
      </w:r>
    </w:p>
    <w:p w:rsidR="00EB5AA1" w:rsidRPr="00FF76AD" w:rsidRDefault="00EB5AA1" w:rsidP="00FF76AD">
      <w:pPr>
        <w:ind w:left="1080"/>
        <w:rPr>
          <w:rFonts w:ascii="Arial" w:eastAsia="Times New Roman" w:hAnsi="Arial" w:cs="Arial"/>
          <w:sz w:val="20"/>
          <w:szCs w:val="20"/>
        </w:rPr>
      </w:pPr>
      <w:r w:rsidRPr="00FF76AD">
        <w:rPr>
          <w:rFonts w:ascii="Arial" w:eastAsia="Times New Roman" w:hAnsi="Arial" w:cs="Arial"/>
          <w:sz w:val="20"/>
          <w:szCs w:val="20"/>
        </w:rPr>
        <w:t xml:space="preserve">The secondary air </w:t>
      </w:r>
      <w:ins w:id="93" w:author="Bereket Nigusse" w:date="2014-10-06T11:51:00Z">
        <w:r w:rsidR="00C0359C">
          <w:rPr>
            <w:rFonts w:ascii="Arial" w:eastAsia="Times New Roman" w:hAnsi="Arial" w:cs="Arial"/>
            <w:sz w:val="20"/>
            <w:szCs w:val="20"/>
          </w:rPr>
          <w:t xml:space="preserve">mass </w:t>
        </w:r>
      </w:ins>
      <w:r w:rsidRPr="00FF76AD">
        <w:rPr>
          <w:rFonts w:ascii="Arial" w:eastAsia="Times New Roman" w:hAnsi="Arial" w:cs="Arial"/>
          <w:sz w:val="20"/>
          <w:szCs w:val="20"/>
        </w:rPr>
        <w:t>flow rate will either be set to</w:t>
      </w:r>
      <w:r w:rsidR="00740B46" w:rsidRPr="00FF76AD">
        <w:rPr>
          <w:rFonts w:ascii="Arial" w:eastAsia="Times New Roman" w:hAnsi="Arial" w:cs="Arial"/>
          <w:sz w:val="20"/>
          <w:szCs w:val="20"/>
        </w:rPr>
        <w:t xml:space="preserve"> </w:t>
      </w:r>
      <w:r w:rsidR="00C0359C" w:rsidRPr="00286B4D">
        <w:rPr>
          <w:rFonts w:ascii="Arial" w:eastAsia="Times New Roman" w:hAnsi="Arial" w:cs="Arial"/>
          <w:position w:val="-12"/>
          <w:sz w:val="20"/>
          <w:szCs w:val="20"/>
        </w:rPr>
        <w:object w:dxaOrig="440" w:dyaOrig="360">
          <v:shape id="_x0000_i1044" type="#_x0000_t75" style="width:21.75pt;height:17.65pt" o:ole="">
            <v:imagedata r:id="rId63" o:title=""/>
          </v:shape>
          <o:OLEObject Type="Embed" ProgID="Equation.DSMT4" ShapeID="_x0000_i1044" DrawAspect="Content" ObjectID="_1475856614" r:id="rId64"/>
        </w:object>
      </w:r>
      <w:r w:rsidRPr="00FF76AD">
        <w:rPr>
          <w:rFonts w:ascii="Arial" w:eastAsia="Times New Roman" w:hAnsi="Arial" w:cs="Arial"/>
          <w:sz w:val="20"/>
          <w:szCs w:val="20"/>
        </w:rPr>
        <w:t>or solved for numerically as described below. The secondary side flow fraction,</w:t>
      </w:r>
      <w:r w:rsidR="00286B4D" w:rsidRPr="00286B4D">
        <w:rPr>
          <w:rFonts w:ascii="Arial" w:eastAsia="Times New Roman" w:hAnsi="Arial" w:cs="Arial"/>
          <w:position w:val="-12"/>
          <w:sz w:val="20"/>
          <w:szCs w:val="20"/>
        </w:rPr>
        <w:object w:dxaOrig="420" w:dyaOrig="360">
          <v:shape id="_x0000_i1045" type="#_x0000_t75" style="width:21pt;height:18pt" o:ole="">
            <v:imagedata r:id="rId65" o:title=""/>
          </v:shape>
          <o:OLEObject Type="Embed" ProgID="Equation.DSMT4" ShapeID="_x0000_i1045" DrawAspect="Content" ObjectID="_1475856615" r:id="rId66"/>
        </w:object>
      </w:r>
      <w:proofErr w:type="gramStart"/>
      <w:r w:rsidRPr="00FF76AD">
        <w:rPr>
          <w:rFonts w:ascii="Arial" w:eastAsia="Times New Roman" w:hAnsi="Arial" w:cs="Arial"/>
          <w:sz w:val="20"/>
          <w:szCs w:val="20"/>
        </w:rPr>
        <w:t>,</w:t>
      </w:r>
      <w:proofErr w:type="gramEnd"/>
      <w:r w:rsidRPr="00FF76AD">
        <w:rPr>
          <w:rFonts w:ascii="Arial" w:eastAsia="Times New Roman" w:hAnsi="Arial" w:cs="Arial"/>
          <w:sz w:val="20"/>
          <w:szCs w:val="20"/>
        </w:rPr>
        <w:t xml:space="preserve"> is defined as.  (Note this is another flow ratio that differs from the one used above which combined both streams into one ratio</w:t>
      </w:r>
      <w:r w:rsidR="00B8003A">
        <w:rPr>
          <w:rFonts w:ascii="Arial" w:eastAsia="Times New Roman" w:hAnsi="Arial" w:cs="Arial"/>
          <w:sz w:val="20"/>
          <w:szCs w:val="20"/>
        </w:rPr>
        <w:t xml:space="preserve"> in effectiveness modifier curves</w:t>
      </w:r>
      <w:r w:rsidRPr="00FF76AD">
        <w:rPr>
          <w:rFonts w:ascii="Arial" w:eastAsia="Times New Roman" w:hAnsi="Arial" w:cs="Arial"/>
          <w:sz w:val="20"/>
          <w:szCs w:val="20"/>
        </w:rPr>
        <w:t xml:space="preserve">.)  </w:t>
      </w:r>
    </w:p>
    <w:p w:rsidR="00C0359C" w:rsidRPr="00FF76AD" w:rsidRDefault="00C0359C" w:rsidP="00C0359C">
      <w:pPr>
        <w:ind w:left="1440"/>
        <w:rPr>
          <w:rFonts w:ascii="Arial" w:eastAsia="Times New Roman" w:hAnsi="Arial" w:cs="Arial"/>
          <w:sz w:val="20"/>
          <w:szCs w:val="20"/>
        </w:rPr>
      </w:pPr>
      <w:r w:rsidRPr="003423F6">
        <w:rPr>
          <w:rFonts w:ascii="Arial" w:eastAsia="Times New Roman" w:hAnsi="Arial" w:cs="Arial"/>
          <w:position w:val="-34"/>
          <w:sz w:val="20"/>
          <w:szCs w:val="20"/>
        </w:rPr>
        <w:object w:dxaOrig="1520" w:dyaOrig="720">
          <v:shape id="_x0000_i1046" type="#_x0000_t75" style="width:76.15pt;height:36pt" o:ole="">
            <v:imagedata r:id="rId67" o:title=""/>
          </v:shape>
          <o:OLEObject Type="Embed" ProgID="Equation.DSMT4" ShapeID="_x0000_i1046" DrawAspect="Content" ObjectID="_1475856616" r:id="rId68"/>
        </w:object>
      </w:r>
    </w:p>
    <w:p w:rsidR="00FF76AD" w:rsidRDefault="00EB5AA1" w:rsidP="00FF76AD">
      <w:pPr>
        <w:ind w:left="1080"/>
        <w:rPr>
          <w:rFonts w:ascii="Arial" w:eastAsia="Times New Roman" w:hAnsi="Arial" w:cs="Arial"/>
          <w:sz w:val="20"/>
          <w:szCs w:val="20"/>
        </w:rPr>
      </w:pPr>
      <w:r w:rsidRPr="00FF76AD">
        <w:rPr>
          <w:rFonts w:ascii="Arial" w:eastAsia="Times New Roman" w:hAnsi="Arial" w:cs="Arial"/>
          <w:sz w:val="20"/>
          <w:szCs w:val="20"/>
        </w:rPr>
        <w:t xml:space="preserve">Fan </w:t>
      </w:r>
      <w:r w:rsidR="009A581B" w:rsidRPr="00FF76AD">
        <w:rPr>
          <w:rFonts w:ascii="Arial" w:eastAsia="Times New Roman" w:hAnsi="Arial" w:cs="Arial"/>
          <w:sz w:val="20"/>
          <w:szCs w:val="20"/>
        </w:rPr>
        <w:t xml:space="preserve">electric </w:t>
      </w:r>
      <w:r w:rsidRPr="00FF76AD">
        <w:rPr>
          <w:rFonts w:ascii="Arial" w:eastAsia="Times New Roman" w:hAnsi="Arial" w:cs="Arial"/>
          <w:sz w:val="20"/>
          <w:szCs w:val="20"/>
        </w:rPr>
        <w:t xml:space="preserve">power is then calculated using the design fan power and a normalized </w:t>
      </w:r>
      <w:r w:rsidR="00A151B9" w:rsidRPr="00FF76AD">
        <w:rPr>
          <w:rFonts w:ascii="Arial" w:eastAsia="Times New Roman" w:hAnsi="Arial" w:cs="Arial"/>
          <w:sz w:val="20"/>
          <w:szCs w:val="20"/>
        </w:rPr>
        <w:t xml:space="preserve">fan power modifier </w:t>
      </w:r>
      <w:r w:rsidRPr="00FF76AD">
        <w:rPr>
          <w:rFonts w:ascii="Arial" w:eastAsia="Times New Roman" w:hAnsi="Arial" w:cs="Arial"/>
          <w:sz w:val="20"/>
          <w:szCs w:val="20"/>
        </w:rPr>
        <w:t>performance curve that describes how fan power varies as a function of secondary flow fraction</w:t>
      </w:r>
      <w:r w:rsidR="00CA4558" w:rsidRPr="00FF76AD">
        <w:rPr>
          <w:rFonts w:ascii="Arial" w:eastAsia="Times New Roman" w:hAnsi="Arial" w:cs="Arial"/>
          <w:sz w:val="20"/>
          <w:szCs w:val="20"/>
        </w:rPr>
        <w:t xml:space="preserve"> </w:t>
      </w:r>
      <w:r w:rsidR="00A151B9" w:rsidRPr="00FF76AD">
        <w:rPr>
          <w:rFonts w:ascii="Arial" w:eastAsia="Times New Roman" w:hAnsi="Arial" w:cs="Arial"/>
          <w:sz w:val="20"/>
          <w:szCs w:val="20"/>
        </w:rPr>
        <w:t>and is given by:</w:t>
      </w:r>
    </w:p>
    <w:p w:rsidR="00A151B9" w:rsidRPr="00FF76AD" w:rsidRDefault="00D6167B" w:rsidP="00FF76AD">
      <w:pPr>
        <w:ind w:left="1440"/>
        <w:rPr>
          <w:rFonts w:ascii="Arial" w:eastAsia="Times New Roman" w:hAnsi="Arial" w:cs="Arial"/>
          <w:sz w:val="20"/>
          <w:szCs w:val="20"/>
        </w:rPr>
      </w:pPr>
      <w:r w:rsidRPr="00FF76AD">
        <w:rPr>
          <w:rFonts w:ascii="Arial" w:eastAsia="Times New Roman" w:hAnsi="Arial" w:cs="Arial"/>
          <w:sz w:val="20"/>
          <w:szCs w:val="20"/>
        </w:rPr>
        <w:object w:dxaOrig="3519" w:dyaOrig="400" w14:anchorId="067F57E3">
          <v:shape id="_x0000_i1047" type="#_x0000_t75" style="width:175.9pt;height:20.25pt" o:ole="">
            <v:imagedata r:id="rId69" o:title=""/>
          </v:shape>
          <o:OLEObject Type="Embed" ProgID="Equation.DSMT4" ShapeID="_x0000_i1047" DrawAspect="Content" ObjectID="_1475856617" r:id="rId70"/>
        </w:object>
      </w:r>
    </w:p>
    <w:p w:rsidR="00D6167B" w:rsidRPr="00FF76AD" w:rsidRDefault="00D6167B" w:rsidP="00286B4D">
      <w:pPr>
        <w:spacing w:after="0" w:line="240" w:lineRule="auto"/>
        <w:ind w:left="1080"/>
        <w:rPr>
          <w:rFonts w:ascii="Arial" w:eastAsia="Times New Roman" w:hAnsi="Arial" w:cs="Arial"/>
          <w:sz w:val="20"/>
          <w:szCs w:val="20"/>
        </w:rPr>
      </w:pPr>
      <w:r w:rsidRPr="00FF76AD">
        <w:rPr>
          <w:rFonts w:ascii="Arial" w:eastAsia="Times New Roman" w:hAnsi="Arial" w:cs="Arial"/>
          <w:sz w:val="20"/>
          <w:szCs w:val="20"/>
        </w:rPr>
        <w:t>Where,</w:t>
      </w:r>
    </w:p>
    <w:p w:rsidR="00CA4558" w:rsidRPr="00FF76AD" w:rsidRDefault="00286B4D" w:rsidP="00286B4D">
      <w:pPr>
        <w:tabs>
          <w:tab w:val="left" w:pos="1440"/>
        </w:tabs>
        <w:spacing w:after="0" w:line="240" w:lineRule="auto"/>
        <w:ind w:left="1440"/>
        <w:rPr>
          <w:rFonts w:ascii="Arial" w:eastAsia="Times New Roman" w:hAnsi="Arial" w:cs="Arial"/>
          <w:sz w:val="20"/>
          <w:szCs w:val="20"/>
        </w:rPr>
      </w:pPr>
      <w:r w:rsidRPr="00286B4D">
        <w:rPr>
          <w:rFonts w:ascii="Arial" w:eastAsia="Times New Roman" w:hAnsi="Arial" w:cs="Arial"/>
          <w:position w:val="-14"/>
          <w:sz w:val="20"/>
          <w:szCs w:val="20"/>
        </w:rPr>
        <w:object w:dxaOrig="639" w:dyaOrig="380" w14:anchorId="477FBB40">
          <v:shape id="_x0000_i1048" type="#_x0000_t75" style="width:31.9pt;height:19.5pt" o:ole="">
            <v:imagedata r:id="rId71" o:title=""/>
          </v:shape>
          <o:OLEObject Type="Embed" ProgID="Equation.DSMT4" ShapeID="_x0000_i1048" DrawAspect="Content" ObjectID="_1475856618" r:id="rId72"/>
        </w:object>
      </w:r>
      <w:r w:rsidR="00CA4558" w:rsidRPr="00FF76AD">
        <w:rPr>
          <w:rFonts w:ascii="Arial" w:eastAsia="Times New Roman" w:hAnsi="Arial" w:cs="Arial"/>
          <w:sz w:val="20"/>
          <w:szCs w:val="20"/>
        </w:rPr>
        <w:t>= secondary air fan electric power value at current secondary air flow rate in W.</w:t>
      </w:r>
    </w:p>
    <w:p w:rsidR="00CA4558" w:rsidRPr="00FF76AD" w:rsidRDefault="00286B4D" w:rsidP="00286B4D">
      <w:pPr>
        <w:tabs>
          <w:tab w:val="left" w:pos="1440"/>
        </w:tabs>
        <w:spacing w:after="0" w:line="240" w:lineRule="auto"/>
        <w:ind w:left="1440"/>
        <w:rPr>
          <w:rFonts w:ascii="Arial" w:eastAsia="Times New Roman" w:hAnsi="Arial" w:cs="Arial"/>
          <w:sz w:val="20"/>
          <w:szCs w:val="20"/>
        </w:rPr>
      </w:pPr>
      <w:r w:rsidRPr="00286B4D">
        <w:rPr>
          <w:rFonts w:ascii="Arial" w:eastAsia="Times New Roman" w:hAnsi="Arial" w:cs="Arial"/>
          <w:position w:val="-14"/>
          <w:sz w:val="20"/>
          <w:szCs w:val="20"/>
        </w:rPr>
        <w:object w:dxaOrig="1060" w:dyaOrig="380" w14:anchorId="7E49E1AC">
          <v:shape id="_x0000_i1049" type="#_x0000_t75" style="width:52.5pt;height:19.5pt" o:ole="">
            <v:imagedata r:id="rId73" o:title=""/>
          </v:shape>
          <o:OLEObject Type="Embed" ProgID="Equation.DSMT4" ShapeID="_x0000_i1049" DrawAspect="Content" ObjectID="_1475856619" r:id="rId74"/>
        </w:object>
      </w:r>
      <w:r w:rsidR="00CA4558" w:rsidRPr="00FF76AD">
        <w:rPr>
          <w:rFonts w:ascii="Arial" w:eastAsia="Times New Roman" w:hAnsi="Arial" w:cs="Arial"/>
          <w:sz w:val="20"/>
          <w:szCs w:val="20"/>
        </w:rPr>
        <w:t>= secondary air fan electric power value at design air flow rate in W.</w:t>
      </w:r>
    </w:p>
    <w:p w:rsidR="00D6167B" w:rsidRPr="00FF76AD" w:rsidRDefault="00286B4D" w:rsidP="00286B4D">
      <w:pPr>
        <w:tabs>
          <w:tab w:val="left" w:pos="1440"/>
        </w:tabs>
        <w:spacing w:after="0" w:line="240" w:lineRule="auto"/>
        <w:ind w:left="1440"/>
        <w:rPr>
          <w:rFonts w:ascii="Arial" w:eastAsia="Times New Roman" w:hAnsi="Arial" w:cs="Arial"/>
          <w:sz w:val="20"/>
          <w:szCs w:val="20"/>
        </w:rPr>
      </w:pPr>
      <w:r w:rsidRPr="00286B4D">
        <w:rPr>
          <w:rFonts w:ascii="Arial" w:eastAsia="Times New Roman" w:hAnsi="Arial" w:cs="Arial"/>
          <w:position w:val="-14"/>
          <w:sz w:val="20"/>
          <w:szCs w:val="20"/>
        </w:rPr>
        <w:object w:dxaOrig="960" w:dyaOrig="380" w14:anchorId="5EE628BB">
          <v:shape id="_x0000_i1050" type="#_x0000_t75" style="width:48.4pt;height:19.5pt" o:ole="">
            <v:imagedata r:id="rId75" o:title=""/>
          </v:shape>
          <o:OLEObject Type="Embed" ProgID="Equation.DSMT4" ShapeID="_x0000_i1050" DrawAspect="Content" ObjectID="_1475856620" r:id="rId76"/>
        </w:object>
      </w:r>
      <w:r w:rsidR="00D6167B" w:rsidRPr="00FF76AD">
        <w:rPr>
          <w:rFonts w:ascii="Arial" w:eastAsia="Times New Roman" w:hAnsi="Arial" w:cs="Arial"/>
          <w:sz w:val="20"/>
          <w:szCs w:val="20"/>
        </w:rPr>
        <w:t>= secondary air fan power modifier normalized performance curve as a function of secondary air flow fr</w:t>
      </w:r>
      <w:r w:rsidR="00CA4558" w:rsidRPr="00FF76AD">
        <w:rPr>
          <w:rFonts w:ascii="Arial" w:eastAsia="Times New Roman" w:hAnsi="Arial" w:cs="Arial"/>
          <w:sz w:val="20"/>
          <w:szCs w:val="20"/>
        </w:rPr>
        <w:t>a</w:t>
      </w:r>
      <w:r w:rsidR="00D6167B" w:rsidRPr="00FF76AD">
        <w:rPr>
          <w:rFonts w:ascii="Arial" w:eastAsia="Times New Roman" w:hAnsi="Arial" w:cs="Arial"/>
          <w:sz w:val="20"/>
          <w:szCs w:val="20"/>
        </w:rPr>
        <w:t>ction.</w:t>
      </w:r>
    </w:p>
    <w:p w:rsidR="00CC3054" w:rsidRPr="00FF76AD" w:rsidRDefault="00CC3054" w:rsidP="00CC3054">
      <w:pPr>
        <w:spacing w:after="0" w:line="240" w:lineRule="auto"/>
        <w:ind w:left="1440"/>
        <w:rPr>
          <w:rFonts w:ascii="Arial" w:eastAsia="Times New Roman" w:hAnsi="Arial" w:cs="Arial"/>
          <w:sz w:val="20"/>
          <w:szCs w:val="20"/>
        </w:rPr>
      </w:pPr>
      <w:r w:rsidRPr="0060254A">
        <w:rPr>
          <w:rFonts w:ascii="Arial" w:eastAsia="Times New Roman" w:hAnsi="Arial" w:cs="Arial"/>
          <w:position w:val="-14"/>
          <w:sz w:val="20"/>
          <w:szCs w:val="20"/>
        </w:rPr>
        <w:object w:dxaOrig="840" w:dyaOrig="380">
          <v:shape id="_x0000_i1218" type="#_x0000_t75" style="width:41.65pt;height:19.15pt" o:ole="">
            <v:imagedata r:id="rId77" o:title=""/>
          </v:shape>
          <o:OLEObject Type="Embed" ProgID="Equation.DSMT4" ShapeID="_x0000_i1218" DrawAspect="Content" ObjectID="_1475856621" r:id="rId78"/>
        </w:object>
      </w:r>
      <w:r w:rsidRPr="00FF76AD">
        <w:rPr>
          <w:rFonts w:ascii="Arial" w:eastAsia="Times New Roman" w:hAnsi="Arial" w:cs="Arial"/>
          <w:sz w:val="20"/>
          <w:szCs w:val="20"/>
        </w:rPr>
        <w:t xml:space="preserve">= secondary air design </w:t>
      </w:r>
      <w:r>
        <w:rPr>
          <w:rFonts w:ascii="Arial" w:eastAsia="Times New Roman" w:hAnsi="Arial" w:cs="Arial"/>
          <w:sz w:val="20"/>
          <w:szCs w:val="20"/>
        </w:rPr>
        <w:t xml:space="preserve">mass </w:t>
      </w:r>
      <w:r w:rsidRPr="00FF76AD">
        <w:rPr>
          <w:rFonts w:ascii="Arial" w:eastAsia="Times New Roman" w:hAnsi="Arial" w:cs="Arial"/>
          <w:sz w:val="20"/>
          <w:szCs w:val="20"/>
        </w:rPr>
        <w:t xml:space="preserve">flow rate in </w:t>
      </w:r>
      <w:r>
        <w:rPr>
          <w:rFonts w:ascii="Arial" w:eastAsia="Times New Roman" w:hAnsi="Arial" w:cs="Arial"/>
          <w:sz w:val="20"/>
          <w:szCs w:val="20"/>
        </w:rPr>
        <w:t>kg</w:t>
      </w:r>
      <w:r w:rsidRPr="00FF76AD">
        <w:rPr>
          <w:rFonts w:ascii="Arial" w:eastAsia="Times New Roman" w:hAnsi="Arial" w:cs="Arial"/>
          <w:sz w:val="20"/>
          <w:szCs w:val="20"/>
        </w:rPr>
        <w:t>/s</w:t>
      </w:r>
    </w:p>
    <w:p w:rsidR="00CA4558" w:rsidRPr="00286B4D" w:rsidRDefault="00CA4558" w:rsidP="0046624D">
      <w:pPr>
        <w:ind w:left="1080"/>
        <w:rPr>
          <w:rFonts w:ascii="Arial" w:eastAsia="Times New Roman" w:hAnsi="Arial" w:cs="Arial"/>
          <w:sz w:val="20"/>
          <w:szCs w:val="20"/>
        </w:rPr>
      </w:pPr>
    </w:p>
    <w:p w:rsidR="00740B46" w:rsidRPr="00286B4D" w:rsidRDefault="00EB5AA1" w:rsidP="00740B46">
      <w:pPr>
        <w:pStyle w:val="Caption"/>
        <w:ind w:left="1080"/>
        <w:rPr>
          <w:rFonts w:ascii="Arial" w:hAnsi="Arial" w:cs="Arial"/>
          <w:b w:val="0"/>
          <w:color w:val="auto"/>
          <w:sz w:val="20"/>
          <w:szCs w:val="20"/>
        </w:rPr>
      </w:pPr>
      <w:r w:rsidRPr="00286B4D">
        <w:rPr>
          <w:rFonts w:ascii="Arial" w:hAnsi="Arial" w:cs="Arial"/>
          <w:b w:val="0"/>
          <w:color w:val="auto"/>
          <w:sz w:val="20"/>
          <w:szCs w:val="20"/>
        </w:rPr>
        <w:t xml:space="preserve">Recirculation and spray pump </w:t>
      </w:r>
      <w:r w:rsidR="009A581B" w:rsidRPr="00286B4D">
        <w:rPr>
          <w:rFonts w:ascii="Arial" w:hAnsi="Arial" w:cs="Arial"/>
          <w:b w:val="0"/>
          <w:color w:val="auto"/>
          <w:sz w:val="20"/>
          <w:szCs w:val="20"/>
        </w:rPr>
        <w:t xml:space="preserve">electric </w:t>
      </w:r>
      <w:r w:rsidRPr="00286B4D">
        <w:rPr>
          <w:rFonts w:ascii="Arial" w:hAnsi="Arial" w:cs="Arial"/>
          <w:b w:val="0"/>
          <w:color w:val="auto"/>
          <w:sz w:val="20"/>
          <w:szCs w:val="20"/>
        </w:rPr>
        <w:t xml:space="preserve">power is calculated using design pump </w:t>
      </w:r>
      <w:r w:rsidR="009A581B" w:rsidRPr="00286B4D">
        <w:rPr>
          <w:rFonts w:ascii="Arial" w:hAnsi="Arial" w:cs="Arial"/>
          <w:b w:val="0"/>
          <w:color w:val="auto"/>
          <w:sz w:val="20"/>
          <w:szCs w:val="20"/>
        </w:rPr>
        <w:t xml:space="preserve">electric </w:t>
      </w:r>
      <w:r w:rsidRPr="00286B4D">
        <w:rPr>
          <w:rFonts w:ascii="Arial" w:hAnsi="Arial" w:cs="Arial"/>
          <w:b w:val="0"/>
          <w:color w:val="auto"/>
          <w:sz w:val="20"/>
          <w:szCs w:val="20"/>
        </w:rPr>
        <w:t xml:space="preserve">power and a normalized </w:t>
      </w:r>
      <w:r w:rsidR="009A581B" w:rsidRPr="00286B4D">
        <w:rPr>
          <w:rFonts w:ascii="Arial" w:hAnsi="Arial" w:cs="Arial"/>
          <w:b w:val="0"/>
          <w:color w:val="auto"/>
          <w:sz w:val="20"/>
          <w:szCs w:val="20"/>
        </w:rPr>
        <w:t xml:space="preserve">pump power modifier </w:t>
      </w:r>
      <w:r w:rsidRPr="00286B4D">
        <w:rPr>
          <w:rFonts w:ascii="Arial" w:hAnsi="Arial" w:cs="Arial"/>
          <w:b w:val="0"/>
          <w:color w:val="auto"/>
          <w:sz w:val="20"/>
          <w:szCs w:val="20"/>
        </w:rPr>
        <w:t>performance curve that desc</w:t>
      </w:r>
      <w:r w:rsidR="00D6167B" w:rsidRPr="00286B4D">
        <w:rPr>
          <w:rFonts w:ascii="Arial" w:hAnsi="Arial" w:cs="Arial"/>
          <w:b w:val="0"/>
          <w:color w:val="auto"/>
          <w:sz w:val="20"/>
          <w:szCs w:val="20"/>
        </w:rPr>
        <w:t>ribes how power varies as a fun</w:t>
      </w:r>
      <w:r w:rsidR="00740B46" w:rsidRPr="00286B4D">
        <w:rPr>
          <w:rFonts w:ascii="Arial" w:hAnsi="Arial" w:cs="Arial"/>
          <w:b w:val="0"/>
          <w:color w:val="auto"/>
          <w:sz w:val="20"/>
          <w:szCs w:val="20"/>
        </w:rPr>
        <w:t>c</w:t>
      </w:r>
      <w:r w:rsidRPr="00286B4D">
        <w:rPr>
          <w:rFonts w:ascii="Arial" w:hAnsi="Arial" w:cs="Arial"/>
          <w:b w:val="0"/>
          <w:color w:val="auto"/>
          <w:sz w:val="20"/>
          <w:szCs w:val="20"/>
        </w:rPr>
        <w:t xml:space="preserve">tion of </w:t>
      </w:r>
      <w:r w:rsidR="009A581B" w:rsidRPr="00286B4D">
        <w:rPr>
          <w:rFonts w:ascii="Arial" w:hAnsi="Arial" w:cs="Arial"/>
          <w:b w:val="0"/>
          <w:color w:val="auto"/>
          <w:sz w:val="20"/>
          <w:szCs w:val="20"/>
        </w:rPr>
        <w:t xml:space="preserve">the </w:t>
      </w:r>
      <w:r w:rsidRPr="00286B4D">
        <w:rPr>
          <w:rFonts w:ascii="Arial" w:hAnsi="Arial" w:cs="Arial"/>
          <w:b w:val="0"/>
          <w:color w:val="auto"/>
          <w:sz w:val="20"/>
          <w:szCs w:val="20"/>
        </w:rPr>
        <w:t xml:space="preserve">secondary </w:t>
      </w:r>
      <w:r w:rsidR="009A581B" w:rsidRPr="00286B4D">
        <w:rPr>
          <w:rFonts w:ascii="Arial" w:hAnsi="Arial" w:cs="Arial"/>
          <w:b w:val="0"/>
          <w:color w:val="auto"/>
          <w:sz w:val="20"/>
          <w:szCs w:val="20"/>
        </w:rPr>
        <w:t xml:space="preserve">air </w:t>
      </w:r>
      <w:r w:rsidRPr="00286B4D">
        <w:rPr>
          <w:rFonts w:ascii="Arial" w:hAnsi="Arial" w:cs="Arial"/>
          <w:b w:val="0"/>
          <w:color w:val="auto"/>
          <w:sz w:val="20"/>
          <w:szCs w:val="20"/>
        </w:rPr>
        <w:t>flow fraction</w:t>
      </w:r>
      <w:r w:rsidR="000F2630" w:rsidRPr="00286B4D">
        <w:rPr>
          <w:rFonts w:ascii="Arial" w:hAnsi="Arial" w:cs="Arial"/>
          <w:b w:val="0"/>
          <w:color w:val="auto"/>
          <w:sz w:val="20"/>
          <w:szCs w:val="20"/>
        </w:rPr>
        <w:t xml:space="preserve"> is given by</w:t>
      </w:r>
      <w:r w:rsidR="000F2630" w:rsidRPr="00286B4D">
        <w:rPr>
          <w:rFonts w:ascii="Arial" w:eastAsia="Times New Roman" w:hAnsi="Arial" w:cs="Arial"/>
          <w:b w:val="0"/>
          <w:color w:val="auto"/>
          <w:sz w:val="20"/>
          <w:szCs w:val="20"/>
        </w:rPr>
        <w:t>:</w:t>
      </w:r>
    </w:p>
    <w:p w:rsidR="009A581B" w:rsidRDefault="00D6167B" w:rsidP="00740B46">
      <w:pPr>
        <w:pStyle w:val="Caption"/>
        <w:ind w:left="1440"/>
        <w:rPr>
          <w:ins w:id="94" w:author="Bereket Nigusse" w:date="2014-09-30T09:27:00Z"/>
        </w:rPr>
      </w:pPr>
      <w:r w:rsidRPr="00740B46">
        <w:object w:dxaOrig="3180" w:dyaOrig="400" w14:anchorId="37382B89">
          <v:shape id="_x0000_i1051" type="#_x0000_t75" style="width:159pt;height:20.25pt" o:ole="">
            <v:imagedata r:id="rId79" o:title=""/>
          </v:shape>
          <o:OLEObject Type="Embed" ProgID="Equation.DSMT4" ShapeID="_x0000_i1051" DrawAspect="Content" ObjectID="_1475856622" r:id="rId80"/>
        </w:object>
      </w:r>
    </w:p>
    <w:p w:rsidR="00740B46" w:rsidRPr="00740B46" w:rsidRDefault="00740B46" w:rsidP="00740B46">
      <w:pPr>
        <w:pStyle w:val="BodyText"/>
      </w:pPr>
      <w:r>
        <w:t>Where,</w:t>
      </w:r>
    </w:p>
    <w:p w:rsidR="00CA4558" w:rsidRPr="00740B46" w:rsidRDefault="00286B4D" w:rsidP="00286B4D">
      <w:pPr>
        <w:tabs>
          <w:tab w:val="left" w:pos="1440"/>
        </w:tabs>
        <w:spacing w:after="0" w:line="240" w:lineRule="auto"/>
        <w:ind w:left="1440"/>
        <w:rPr>
          <w:rFonts w:ascii="Arial" w:eastAsia="Times New Roman" w:hAnsi="Arial" w:cs="Times New Roman"/>
          <w:sz w:val="20"/>
          <w:szCs w:val="20"/>
        </w:rPr>
      </w:pPr>
      <w:r w:rsidRPr="00286B4D">
        <w:rPr>
          <w:rFonts w:ascii="Arial" w:eastAsia="Times New Roman" w:hAnsi="Arial" w:cs="Times New Roman"/>
          <w:position w:val="-14"/>
          <w:sz w:val="20"/>
          <w:szCs w:val="20"/>
        </w:rPr>
        <w:object w:dxaOrig="520" w:dyaOrig="380" w14:anchorId="3EA0E9F1">
          <v:shape id="_x0000_i1052" type="#_x0000_t75" style="width:25.9pt;height:19.5pt" o:ole="">
            <v:imagedata r:id="rId81" o:title=""/>
          </v:shape>
          <o:OLEObject Type="Embed" ProgID="Equation.DSMT4" ShapeID="_x0000_i1052" DrawAspect="Content" ObjectID="_1475856623" r:id="rId82"/>
        </w:object>
      </w:r>
      <w:r w:rsidR="00CA4558" w:rsidRPr="00740B46">
        <w:rPr>
          <w:rFonts w:ascii="Arial" w:eastAsia="Times New Roman" w:hAnsi="Arial" w:cs="Times New Roman"/>
          <w:sz w:val="20"/>
          <w:szCs w:val="20"/>
        </w:rPr>
        <w:t xml:space="preserve">= recirculation and spray pump power value at current </w:t>
      </w:r>
      <w:r w:rsidR="000F2630" w:rsidRPr="00740B46">
        <w:rPr>
          <w:rFonts w:ascii="Arial" w:eastAsia="Times New Roman" w:hAnsi="Arial" w:cs="Times New Roman"/>
          <w:sz w:val="20"/>
          <w:szCs w:val="20"/>
        </w:rPr>
        <w:t>operation</w:t>
      </w:r>
      <w:r w:rsidR="00CA4558" w:rsidRPr="00740B46">
        <w:rPr>
          <w:rFonts w:ascii="Arial" w:eastAsia="Times New Roman" w:hAnsi="Arial" w:cs="Times New Roman"/>
          <w:sz w:val="20"/>
          <w:szCs w:val="20"/>
        </w:rPr>
        <w:t xml:space="preserve"> in W.</w:t>
      </w:r>
    </w:p>
    <w:p w:rsidR="00CA4558" w:rsidRPr="00740B46" w:rsidRDefault="00286B4D" w:rsidP="00286B4D">
      <w:pPr>
        <w:tabs>
          <w:tab w:val="left" w:pos="1440"/>
        </w:tabs>
        <w:spacing w:after="0" w:line="240" w:lineRule="auto"/>
        <w:ind w:left="1440"/>
        <w:rPr>
          <w:rFonts w:ascii="Arial" w:eastAsia="Times New Roman" w:hAnsi="Arial" w:cs="Times New Roman"/>
          <w:sz w:val="20"/>
          <w:szCs w:val="20"/>
        </w:rPr>
      </w:pPr>
      <w:r w:rsidRPr="00286B4D">
        <w:rPr>
          <w:rFonts w:ascii="Arial" w:eastAsia="Times New Roman" w:hAnsi="Arial" w:cs="Times New Roman"/>
          <w:position w:val="-14"/>
          <w:sz w:val="20"/>
          <w:szCs w:val="20"/>
        </w:rPr>
        <w:object w:dxaOrig="940" w:dyaOrig="380" w14:anchorId="3E3B9BF1">
          <v:shape id="_x0000_i1053" type="#_x0000_t75" style="width:46.9pt;height:19.5pt" o:ole="">
            <v:imagedata r:id="rId83" o:title=""/>
          </v:shape>
          <o:OLEObject Type="Embed" ProgID="Equation.DSMT4" ShapeID="_x0000_i1053" DrawAspect="Content" ObjectID="_1475856624" r:id="rId84"/>
        </w:object>
      </w:r>
      <w:r w:rsidR="00CA4558" w:rsidRPr="00740B46">
        <w:rPr>
          <w:rFonts w:ascii="Arial" w:eastAsia="Times New Roman" w:hAnsi="Arial" w:cs="Times New Roman"/>
          <w:sz w:val="20"/>
          <w:szCs w:val="20"/>
        </w:rPr>
        <w:t>= recirculation and spray pump power value at design air flow rate in W.</w:t>
      </w:r>
    </w:p>
    <w:p w:rsidR="00CA4558" w:rsidRPr="00740B46" w:rsidRDefault="00286B4D" w:rsidP="00286B4D">
      <w:pPr>
        <w:tabs>
          <w:tab w:val="left" w:pos="1440"/>
        </w:tabs>
        <w:spacing w:after="0" w:line="240" w:lineRule="auto"/>
        <w:ind w:left="1440"/>
        <w:rPr>
          <w:rFonts w:ascii="Arial" w:eastAsia="Times New Roman" w:hAnsi="Arial" w:cs="Times New Roman"/>
          <w:sz w:val="20"/>
          <w:szCs w:val="20"/>
        </w:rPr>
      </w:pPr>
      <w:r w:rsidRPr="00286B4D">
        <w:rPr>
          <w:rFonts w:ascii="Arial" w:eastAsia="Times New Roman" w:hAnsi="Arial" w:cs="Times New Roman"/>
          <w:position w:val="-14"/>
          <w:sz w:val="20"/>
          <w:szCs w:val="20"/>
        </w:rPr>
        <w:object w:dxaOrig="840" w:dyaOrig="380" w14:anchorId="0FDA3AC7">
          <v:shape id="_x0000_i1054" type="#_x0000_t75" style="width:42pt;height:19.5pt" o:ole="">
            <v:imagedata r:id="rId85" o:title=""/>
          </v:shape>
          <o:OLEObject Type="Embed" ProgID="Equation.DSMT4" ShapeID="_x0000_i1054" DrawAspect="Content" ObjectID="_1475856625" r:id="rId86"/>
        </w:object>
      </w:r>
      <w:r w:rsidR="00CA4558" w:rsidRPr="00740B46">
        <w:rPr>
          <w:rFonts w:ascii="Arial" w:eastAsia="Times New Roman" w:hAnsi="Arial" w:cs="Times New Roman"/>
          <w:sz w:val="20"/>
          <w:szCs w:val="20"/>
        </w:rPr>
        <w:t>= recirculation and spray pump power modifier normalized performance curve as a function of secondary air flow fraction.</w:t>
      </w:r>
    </w:p>
    <w:p w:rsidR="009A581B" w:rsidRPr="00740B46" w:rsidRDefault="009A581B" w:rsidP="0046624D">
      <w:pPr>
        <w:ind w:left="1080"/>
        <w:rPr>
          <w:rFonts w:ascii="Arial" w:eastAsia="Times New Roman" w:hAnsi="Arial" w:cs="Times New Roman"/>
          <w:sz w:val="20"/>
          <w:szCs w:val="20"/>
        </w:rPr>
      </w:pPr>
    </w:p>
    <w:p w:rsidR="009A581B" w:rsidRPr="00740B46" w:rsidRDefault="00286B4D" w:rsidP="0046624D">
      <w:pPr>
        <w:ind w:left="1080"/>
        <w:rPr>
          <w:rFonts w:ascii="Arial" w:eastAsia="Times New Roman" w:hAnsi="Arial" w:cs="Times New Roman"/>
          <w:sz w:val="20"/>
          <w:szCs w:val="20"/>
        </w:rPr>
      </w:pPr>
      <w:r>
        <w:rPr>
          <w:rFonts w:ascii="Arial" w:eastAsia="Times New Roman" w:hAnsi="Arial" w:cs="Times New Roman"/>
          <w:sz w:val="20"/>
          <w:szCs w:val="20"/>
        </w:rPr>
        <w:t xml:space="preserve">User </w:t>
      </w:r>
      <w:r w:rsidR="00306293">
        <w:rPr>
          <w:rFonts w:ascii="Arial" w:eastAsia="Times New Roman" w:hAnsi="Arial" w:cs="Times New Roman"/>
          <w:sz w:val="20"/>
          <w:szCs w:val="20"/>
        </w:rPr>
        <w:t xml:space="preserve">specified </w:t>
      </w:r>
      <w:r>
        <w:rPr>
          <w:rFonts w:ascii="Arial" w:eastAsia="Times New Roman" w:hAnsi="Arial" w:cs="Times New Roman"/>
          <w:sz w:val="20"/>
          <w:szCs w:val="20"/>
        </w:rPr>
        <w:t xml:space="preserve">three </w:t>
      </w:r>
      <w:r w:rsidR="00EB5AA1" w:rsidRPr="00740B46">
        <w:rPr>
          <w:rFonts w:ascii="Arial" w:eastAsia="Times New Roman" w:hAnsi="Arial" w:cs="Times New Roman"/>
          <w:sz w:val="20"/>
          <w:szCs w:val="20"/>
        </w:rPr>
        <w:t xml:space="preserve">operating temperature limits are included in the model.  These allow controlling when operation should shift from wet to dry and when the cooler should just be shut down because the outdoor conditions are too warm </w:t>
      </w:r>
      <w:r w:rsidR="009A581B" w:rsidRPr="00740B46">
        <w:rPr>
          <w:rFonts w:ascii="Arial" w:eastAsia="Times New Roman" w:hAnsi="Arial" w:cs="Times New Roman"/>
          <w:sz w:val="20"/>
          <w:szCs w:val="20"/>
        </w:rPr>
        <w:t xml:space="preserve">or too wet </w:t>
      </w:r>
      <w:r w:rsidR="00EB5AA1" w:rsidRPr="00740B46">
        <w:rPr>
          <w:rFonts w:ascii="Arial" w:eastAsia="Times New Roman" w:hAnsi="Arial" w:cs="Times New Roman"/>
          <w:sz w:val="20"/>
          <w:szCs w:val="20"/>
        </w:rPr>
        <w:t xml:space="preserve">to do anything beneficial. </w:t>
      </w:r>
    </w:p>
    <w:p w:rsidR="00EB5AA1" w:rsidRPr="00740B46" w:rsidRDefault="006F2064" w:rsidP="006F2064">
      <w:pPr>
        <w:spacing w:after="120" w:line="240" w:lineRule="auto"/>
        <w:ind w:left="1080"/>
        <w:rPr>
          <w:rFonts w:ascii="Arial" w:eastAsia="Times New Roman" w:hAnsi="Arial" w:cs="Times New Roman"/>
          <w:sz w:val="20"/>
          <w:szCs w:val="20"/>
        </w:rPr>
      </w:pPr>
      <w:r w:rsidRPr="006F2064">
        <w:rPr>
          <w:rFonts w:ascii="Arial" w:eastAsia="Times New Roman" w:hAnsi="Arial" w:cs="Times New Roman"/>
          <w:position w:val="-14"/>
          <w:sz w:val="20"/>
          <w:szCs w:val="20"/>
        </w:rPr>
        <w:object w:dxaOrig="1160" w:dyaOrig="380" w14:anchorId="3F361B29">
          <v:shape id="_x0000_i1055" type="#_x0000_t75" style="width:58.15pt;height:19.5pt" o:ole="">
            <v:imagedata r:id="rId87" o:title=""/>
          </v:shape>
          <o:OLEObject Type="Embed" ProgID="Equation.DSMT4" ShapeID="_x0000_i1055" DrawAspect="Content" ObjectID="_1475856626" r:id="rId88"/>
        </w:object>
      </w:r>
      <w:r w:rsidR="009A581B" w:rsidRPr="00740B46">
        <w:rPr>
          <w:rFonts w:ascii="Arial" w:eastAsia="Times New Roman" w:hAnsi="Arial" w:cs="Times New Roman"/>
          <w:sz w:val="20"/>
          <w:szCs w:val="20"/>
        </w:rPr>
        <w:t xml:space="preserve">= </w:t>
      </w:r>
      <w:r w:rsidR="00EB5AA1" w:rsidRPr="00740B46">
        <w:rPr>
          <w:rFonts w:ascii="Arial" w:eastAsia="Times New Roman" w:hAnsi="Arial" w:cs="Times New Roman"/>
          <w:sz w:val="20"/>
          <w:szCs w:val="20"/>
        </w:rPr>
        <w:t xml:space="preserve">Evaporative Operation Minimum Limit Outdoor </w:t>
      </w:r>
      <w:proofErr w:type="spellStart"/>
      <w:r w:rsidR="00306293">
        <w:rPr>
          <w:rFonts w:ascii="Arial" w:eastAsia="Times New Roman" w:hAnsi="Arial" w:cs="Times New Roman"/>
          <w:sz w:val="20"/>
          <w:szCs w:val="20"/>
        </w:rPr>
        <w:t>D</w:t>
      </w:r>
      <w:r w:rsidR="00EB5AA1" w:rsidRPr="00740B46">
        <w:rPr>
          <w:rFonts w:ascii="Arial" w:eastAsia="Times New Roman" w:hAnsi="Arial" w:cs="Times New Roman"/>
          <w:sz w:val="20"/>
          <w:szCs w:val="20"/>
        </w:rPr>
        <w:t>rybulb</w:t>
      </w:r>
      <w:proofErr w:type="spellEnd"/>
      <w:r w:rsidR="00EB5AA1" w:rsidRPr="00740B46">
        <w:rPr>
          <w:rFonts w:ascii="Arial" w:eastAsia="Times New Roman" w:hAnsi="Arial" w:cs="Times New Roman"/>
          <w:sz w:val="20"/>
          <w:szCs w:val="20"/>
        </w:rPr>
        <w:t xml:space="preserve"> Temperature, user input.  Shut down wet mode with outdoor temperature is lower than this limit, typically shifting to dry mode.  </w:t>
      </w:r>
    </w:p>
    <w:p w:rsidR="00EB5AA1" w:rsidRPr="00740B46" w:rsidRDefault="006F2064" w:rsidP="006F2064">
      <w:pPr>
        <w:spacing w:after="120" w:line="240" w:lineRule="auto"/>
        <w:ind w:left="1080"/>
        <w:rPr>
          <w:rFonts w:ascii="Arial" w:eastAsia="Times New Roman" w:hAnsi="Arial" w:cs="Times New Roman"/>
          <w:sz w:val="20"/>
          <w:szCs w:val="20"/>
        </w:rPr>
      </w:pPr>
      <w:r w:rsidRPr="006F2064">
        <w:rPr>
          <w:rFonts w:ascii="Arial" w:eastAsia="Times New Roman" w:hAnsi="Arial" w:cs="Times New Roman"/>
          <w:position w:val="-14"/>
          <w:sz w:val="20"/>
          <w:szCs w:val="20"/>
        </w:rPr>
        <w:object w:dxaOrig="1219" w:dyaOrig="380" w14:anchorId="43CDF904">
          <v:shape id="_x0000_i1056" type="#_x0000_t75" style="width:61.15pt;height:19.5pt" o:ole="">
            <v:imagedata r:id="rId89" o:title=""/>
          </v:shape>
          <o:OLEObject Type="Embed" ProgID="Equation.DSMT4" ShapeID="_x0000_i1056" DrawAspect="Content" ObjectID="_1475856627" r:id="rId90"/>
        </w:object>
      </w:r>
      <w:r w:rsidR="009A581B" w:rsidRPr="00740B46">
        <w:rPr>
          <w:rFonts w:ascii="Arial" w:eastAsia="Times New Roman" w:hAnsi="Arial" w:cs="Times New Roman"/>
          <w:sz w:val="20"/>
          <w:szCs w:val="20"/>
        </w:rPr>
        <w:t xml:space="preserve">= </w:t>
      </w:r>
      <w:r w:rsidR="00EB5AA1" w:rsidRPr="00740B46">
        <w:rPr>
          <w:rFonts w:ascii="Arial" w:eastAsia="Times New Roman" w:hAnsi="Arial" w:cs="Times New Roman"/>
          <w:sz w:val="20"/>
          <w:szCs w:val="20"/>
        </w:rPr>
        <w:t xml:space="preserve">Evaporative Operation Maximum Limit Outdoor </w:t>
      </w:r>
      <w:proofErr w:type="spellStart"/>
      <w:r w:rsidR="00306293">
        <w:rPr>
          <w:rFonts w:ascii="Arial" w:eastAsia="Times New Roman" w:hAnsi="Arial" w:cs="Times New Roman"/>
          <w:sz w:val="20"/>
          <w:szCs w:val="20"/>
        </w:rPr>
        <w:t>W</w:t>
      </w:r>
      <w:r w:rsidR="00EB5AA1" w:rsidRPr="00740B46">
        <w:rPr>
          <w:rFonts w:ascii="Arial" w:eastAsia="Times New Roman" w:hAnsi="Arial" w:cs="Times New Roman"/>
          <w:sz w:val="20"/>
          <w:szCs w:val="20"/>
        </w:rPr>
        <w:t>etbulb</w:t>
      </w:r>
      <w:proofErr w:type="spellEnd"/>
      <w:r w:rsidR="00EB5AA1" w:rsidRPr="00740B46">
        <w:rPr>
          <w:rFonts w:ascii="Arial" w:eastAsia="Times New Roman" w:hAnsi="Arial" w:cs="Times New Roman"/>
          <w:sz w:val="20"/>
          <w:szCs w:val="20"/>
        </w:rPr>
        <w:t xml:space="preserve"> Temperature, user input.  Shut down fan and pump and don’t operate when outdoor </w:t>
      </w:r>
      <w:proofErr w:type="spellStart"/>
      <w:r w:rsidR="00306293">
        <w:rPr>
          <w:rFonts w:ascii="Arial" w:eastAsia="Times New Roman" w:hAnsi="Arial" w:cs="Times New Roman"/>
          <w:sz w:val="20"/>
          <w:szCs w:val="20"/>
        </w:rPr>
        <w:t>W</w:t>
      </w:r>
      <w:r w:rsidR="00EB5AA1" w:rsidRPr="00740B46">
        <w:rPr>
          <w:rFonts w:ascii="Arial" w:eastAsia="Times New Roman" w:hAnsi="Arial" w:cs="Times New Roman"/>
          <w:sz w:val="20"/>
          <w:szCs w:val="20"/>
        </w:rPr>
        <w:t>etbulb</w:t>
      </w:r>
      <w:proofErr w:type="spellEnd"/>
      <w:r w:rsidR="00EB5AA1" w:rsidRPr="00740B46">
        <w:rPr>
          <w:rFonts w:ascii="Arial" w:eastAsia="Times New Roman" w:hAnsi="Arial" w:cs="Times New Roman"/>
          <w:sz w:val="20"/>
          <w:szCs w:val="20"/>
        </w:rPr>
        <w:t xml:space="preserve"> is higher than this limit.  The wet bulb is maybe warmer than the return air and attempting evaporative cooling is wasteful. </w:t>
      </w:r>
    </w:p>
    <w:p w:rsidR="00EB5AA1" w:rsidRPr="00740B46" w:rsidRDefault="006F2064" w:rsidP="006F2064">
      <w:pPr>
        <w:spacing w:after="120" w:line="240" w:lineRule="auto"/>
        <w:ind w:left="1080"/>
        <w:rPr>
          <w:rFonts w:ascii="Arial" w:eastAsia="Times New Roman" w:hAnsi="Arial" w:cs="Times New Roman"/>
          <w:sz w:val="20"/>
          <w:szCs w:val="20"/>
        </w:rPr>
      </w:pPr>
      <w:r w:rsidRPr="006F2064">
        <w:rPr>
          <w:rFonts w:ascii="Arial" w:eastAsia="Times New Roman" w:hAnsi="Arial" w:cs="Times New Roman"/>
          <w:position w:val="-14"/>
          <w:sz w:val="20"/>
          <w:szCs w:val="20"/>
        </w:rPr>
        <w:object w:dxaOrig="1200" w:dyaOrig="380" w14:anchorId="3B24F34B">
          <v:shape id="_x0000_i1057" type="#_x0000_t75" style="width:60.4pt;height:19.5pt" o:ole="">
            <v:imagedata r:id="rId91" o:title=""/>
          </v:shape>
          <o:OLEObject Type="Embed" ProgID="Equation.DSMT4" ShapeID="_x0000_i1057" DrawAspect="Content" ObjectID="_1475856628" r:id="rId92"/>
        </w:object>
      </w:r>
      <w:r w:rsidR="009A581B" w:rsidRPr="00740B46">
        <w:rPr>
          <w:rFonts w:ascii="Arial" w:eastAsia="Times New Roman" w:hAnsi="Arial" w:cs="Times New Roman"/>
          <w:sz w:val="20"/>
          <w:szCs w:val="20"/>
        </w:rPr>
        <w:t xml:space="preserve">= </w:t>
      </w:r>
      <w:r w:rsidR="00EB5AA1" w:rsidRPr="00740B46">
        <w:rPr>
          <w:rFonts w:ascii="Arial" w:eastAsia="Times New Roman" w:hAnsi="Arial" w:cs="Times New Roman"/>
          <w:sz w:val="20"/>
          <w:szCs w:val="20"/>
        </w:rPr>
        <w:t xml:space="preserve">Dry Operation Maximum Limit Outdoor </w:t>
      </w:r>
      <w:proofErr w:type="spellStart"/>
      <w:r w:rsidR="00EB5AA1" w:rsidRPr="00740B46">
        <w:rPr>
          <w:rFonts w:ascii="Arial" w:eastAsia="Times New Roman" w:hAnsi="Arial" w:cs="Times New Roman"/>
          <w:sz w:val="20"/>
          <w:szCs w:val="20"/>
        </w:rPr>
        <w:t>Drybulb</w:t>
      </w:r>
      <w:proofErr w:type="spellEnd"/>
      <w:r w:rsidR="00EB5AA1" w:rsidRPr="00740B46">
        <w:rPr>
          <w:rFonts w:ascii="Arial" w:eastAsia="Times New Roman" w:hAnsi="Arial" w:cs="Times New Roman"/>
          <w:sz w:val="20"/>
          <w:szCs w:val="20"/>
        </w:rPr>
        <w:t xml:space="preserve"> Temperature, user input.  Shut down dry operation attempts and don’t operate secondary fan when outdoor dry</w:t>
      </w:r>
      <w:r>
        <w:rPr>
          <w:rFonts w:ascii="Arial" w:eastAsia="Times New Roman" w:hAnsi="Arial" w:cs="Times New Roman"/>
          <w:sz w:val="20"/>
          <w:szCs w:val="20"/>
        </w:rPr>
        <w:t xml:space="preserve"> </w:t>
      </w:r>
      <w:r w:rsidR="00EB5AA1" w:rsidRPr="00740B46">
        <w:rPr>
          <w:rFonts w:ascii="Arial" w:eastAsia="Times New Roman" w:hAnsi="Arial" w:cs="Times New Roman"/>
          <w:sz w:val="20"/>
          <w:szCs w:val="20"/>
        </w:rPr>
        <w:t xml:space="preserve">bulb is higher than this limit.  The dry bulb is maybe warmer than the return air and attempting to do heat exchange is wasteful. </w:t>
      </w:r>
    </w:p>
    <w:p w:rsidR="00EB5AA1" w:rsidRPr="00740B46" w:rsidRDefault="00EB5AA1" w:rsidP="008761D9">
      <w:pPr>
        <w:spacing w:after="120" w:line="240" w:lineRule="auto"/>
        <w:ind w:left="1080"/>
        <w:rPr>
          <w:rFonts w:ascii="Arial" w:eastAsia="Times New Roman" w:hAnsi="Arial" w:cs="Times New Roman"/>
          <w:sz w:val="20"/>
          <w:szCs w:val="20"/>
        </w:rPr>
      </w:pPr>
      <w:r w:rsidRPr="00740B46">
        <w:rPr>
          <w:rFonts w:ascii="Arial" w:eastAsia="Times New Roman" w:hAnsi="Arial" w:cs="Times New Roman"/>
          <w:sz w:val="20"/>
          <w:szCs w:val="20"/>
        </w:rPr>
        <w:t xml:space="preserve"> Algorithm to determine cooler operation proceeds as follows</w:t>
      </w:r>
    </w:p>
    <w:p w:rsidR="00F30887" w:rsidRDefault="00EB5AA1" w:rsidP="008761D9">
      <w:pPr>
        <w:pStyle w:val="ListParagraph"/>
        <w:numPr>
          <w:ilvl w:val="0"/>
          <w:numId w:val="2"/>
        </w:numPr>
        <w:spacing w:after="0" w:line="240" w:lineRule="auto"/>
        <w:ind w:left="1440"/>
        <w:rPr>
          <w:rFonts w:ascii="Arial" w:eastAsia="Times New Roman" w:hAnsi="Arial" w:cs="Times New Roman"/>
          <w:sz w:val="20"/>
          <w:szCs w:val="20"/>
        </w:rPr>
      </w:pPr>
      <w:r w:rsidRPr="00F30887">
        <w:rPr>
          <w:rFonts w:ascii="Arial" w:eastAsia="Times New Roman" w:hAnsi="Arial" w:cs="Times New Roman"/>
          <w:sz w:val="20"/>
          <w:szCs w:val="20"/>
        </w:rPr>
        <w:t xml:space="preserve">Retrieve leaving </w:t>
      </w:r>
      <w:proofErr w:type="spellStart"/>
      <w:r w:rsidRPr="00F30887">
        <w:rPr>
          <w:rFonts w:ascii="Arial" w:eastAsia="Times New Roman" w:hAnsi="Arial" w:cs="Times New Roman"/>
          <w:sz w:val="20"/>
          <w:szCs w:val="20"/>
        </w:rPr>
        <w:t>setpoint</w:t>
      </w:r>
      <w:proofErr w:type="spellEnd"/>
      <w:r w:rsidRPr="00F30887">
        <w:rPr>
          <w:rFonts w:ascii="Arial" w:eastAsia="Times New Roman" w:hAnsi="Arial" w:cs="Times New Roman"/>
          <w:sz w:val="20"/>
          <w:szCs w:val="20"/>
        </w:rPr>
        <w:t>,</w:t>
      </w:r>
      <w:r w:rsidR="00F30887" w:rsidRPr="00F30887">
        <w:rPr>
          <w:rFonts w:ascii="Arial" w:eastAsia="Times New Roman" w:hAnsi="Arial" w:cs="Times New Roman"/>
          <w:sz w:val="20"/>
          <w:szCs w:val="20"/>
        </w:rPr>
        <w:t xml:space="preserve"> </w:t>
      </w:r>
      <w:r w:rsidR="00F30887" w:rsidRPr="00F30887">
        <w:rPr>
          <w:rFonts w:ascii="Arial" w:eastAsia="Times New Roman" w:hAnsi="Arial" w:cs="Times New Roman"/>
          <w:position w:val="-14"/>
          <w:sz w:val="20"/>
          <w:szCs w:val="20"/>
        </w:rPr>
        <w:object w:dxaOrig="1080" w:dyaOrig="380">
          <v:shape id="_x0000_i1058" type="#_x0000_t75" style="width:54pt;height:19.5pt" o:ole="">
            <v:imagedata r:id="rId93" o:title=""/>
          </v:shape>
          <o:OLEObject Type="Embed" ProgID="Equation.DSMT4" ShapeID="_x0000_i1058" DrawAspect="Content" ObjectID="_1475856629" r:id="rId94"/>
        </w:object>
      </w:r>
    </w:p>
    <w:p w:rsidR="00EB5AA1" w:rsidRPr="00F30887" w:rsidRDefault="00EB5AA1" w:rsidP="008761D9">
      <w:pPr>
        <w:pStyle w:val="ListParagraph"/>
        <w:numPr>
          <w:ilvl w:val="0"/>
          <w:numId w:val="2"/>
        </w:numPr>
        <w:spacing w:after="0" w:line="240" w:lineRule="auto"/>
        <w:ind w:left="1440"/>
        <w:rPr>
          <w:rFonts w:ascii="Arial" w:eastAsia="Times New Roman" w:hAnsi="Arial" w:cs="Times New Roman"/>
          <w:sz w:val="20"/>
          <w:szCs w:val="20"/>
        </w:rPr>
      </w:pPr>
      <w:r w:rsidRPr="00F30887">
        <w:rPr>
          <w:rFonts w:ascii="Arial" w:eastAsia="Times New Roman" w:hAnsi="Arial" w:cs="Times New Roman"/>
          <w:sz w:val="20"/>
          <w:szCs w:val="20"/>
        </w:rPr>
        <w:t>Calculate leaving dry</w:t>
      </w:r>
      <w:r w:rsidR="00F30887" w:rsidRPr="00F30887">
        <w:rPr>
          <w:rFonts w:ascii="Arial" w:eastAsia="Times New Roman" w:hAnsi="Arial" w:cs="Times New Roman"/>
          <w:sz w:val="20"/>
          <w:szCs w:val="20"/>
        </w:rPr>
        <w:t xml:space="preserve"> </w:t>
      </w:r>
      <w:r w:rsidRPr="00F30887">
        <w:rPr>
          <w:rFonts w:ascii="Arial" w:eastAsia="Times New Roman" w:hAnsi="Arial" w:cs="Times New Roman"/>
          <w:sz w:val="20"/>
          <w:szCs w:val="20"/>
        </w:rPr>
        <w:t>bulb for max cooling power available at full secondary air flow rate for dry operation,</w:t>
      </w:r>
      <w:r w:rsidR="0046624D" w:rsidRPr="00F30887">
        <w:rPr>
          <w:rFonts w:ascii="Arial" w:eastAsia="Times New Roman" w:hAnsi="Arial" w:cs="Times New Roman"/>
          <w:sz w:val="20"/>
          <w:szCs w:val="20"/>
        </w:rPr>
        <w:t xml:space="preserve"> </w:t>
      </w:r>
      <w:r w:rsidR="00F30887" w:rsidRPr="00F30887">
        <w:rPr>
          <w:rFonts w:ascii="Arial" w:eastAsia="Times New Roman" w:hAnsi="Arial" w:cs="Times New Roman"/>
          <w:position w:val="-14"/>
          <w:sz w:val="20"/>
          <w:szCs w:val="20"/>
        </w:rPr>
        <w:object w:dxaOrig="1300" w:dyaOrig="380" w14:anchorId="799FD113">
          <v:shape id="_x0000_i1059" type="#_x0000_t75" style="width:65.25pt;height:19.5pt" o:ole="">
            <v:imagedata r:id="rId95" o:title=""/>
          </v:shape>
          <o:OLEObject Type="Embed" ProgID="Equation.DSMT4" ShapeID="_x0000_i1059" DrawAspect="Content" ObjectID="_1475856630" r:id="rId96"/>
        </w:object>
      </w:r>
    </w:p>
    <w:p w:rsidR="00EB5AA1" w:rsidRPr="00740B46" w:rsidRDefault="00EB5AA1" w:rsidP="008761D9">
      <w:pPr>
        <w:pStyle w:val="ListParagraph"/>
        <w:numPr>
          <w:ilvl w:val="0"/>
          <w:numId w:val="2"/>
        </w:numPr>
        <w:spacing w:after="0" w:line="240" w:lineRule="auto"/>
        <w:ind w:left="1440"/>
        <w:rPr>
          <w:rFonts w:ascii="Arial" w:eastAsia="Times New Roman" w:hAnsi="Arial" w:cs="Times New Roman"/>
          <w:sz w:val="20"/>
          <w:szCs w:val="20"/>
        </w:rPr>
      </w:pPr>
      <w:r w:rsidRPr="00740B46">
        <w:rPr>
          <w:rFonts w:ascii="Arial" w:eastAsia="Times New Roman" w:hAnsi="Arial" w:cs="Times New Roman"/>
          <w:sz w:val="20"/>
          <w:szCs w:val="20"/>
        </w:rPr>
        <w:t>Check if dry operation limit (input field called Evaporative Operation Minimum Limit Outdoor Dry-Bulb Temperature) reached,</w:t>
      </w:r>
      <w:r w:rsidR="009A581B" w:rsidRPr="00740B46">
        <w:rPr>
          <w:rFonts w:ascii="Arial" w:eastAsia="Times New Roman" w:hAnsi="Arial" w:cs="Times New Roman"/>
          <w:sz w:val="20"/>
          <w:szCs w:val="20"/>
        </w:rPr>
        <w:t xml:space="preserve"> </w:t>
      </w:r>
      <w:r w:rsidR="00F30887" w:rsidRPr="00F30887">
        <w:rPr>
          <w:rFonts w:ascii="Arial" w:eastAsia="Times New Roman" w:hAnsi="Arial" w:cs="Times New Roman"/>
          <w:position w:val="-14"/>
          <w:sz w:val="20"/>
          <w:szCs w:val="20"/>
        </w:rPr>
        <w:object w:dxaOrig="2060" w:dyaOrig="380" w14:anchorId="07086227">
          <v:shape id="_x0000_i1060" type="#_x0000_t75" style="width:103.15pt;height:19.5pt" o:ole="">
            <v:imagedata r:id="rId97" o:title=""/>
          </v:shape>
          <o:OLEObject Type="Embed" ProgID="Equation.DSMT4" ShapeID="_x0000_i1060" DrawAspect="Content" ObjectID="_1475856631" r:id="rId98"/>
        </w:object>
      </w:r>
    </w:p>
    <w:p w:rsidR="00EB5AA1" w:rsidRPr="00740B46" w:rsidRDefault="00EB5AA1" w:rsidP="008761D9">
      <w:pPr>
        <w:pStyle w:val="ListParagraph"/>
        <w:numPr>
          <w:ilvl w:val="0"/>
          <w:numId w:val="2"/>
        </w:numPr>
        <w:spacing w:after="0" w:line="240" w:lineRule="auto"/>
        <w:ind w:left="1440"/>
        <w:rPr>
          <w:rFonts w:ascii="Arial" w:eastAsia="Times New Roman" w:hAnsi="Arial" w:cs="Times New Roman"/>
          <w:sz w:val="20"/>
          <w:szCs w:val="20"/>
        </w:rPr>
      </w:pPr>
      <w:r w:rsidRPr="00740B46">
        <w:rPr>
          <w:rFonts w:ascii="Arial" w:eastAsia="Times New Roman" w:hAnsi="Arial" w:cs="Times New Roman"/>
          <w:sz w:val="20"/>
          <w:szCs w:val="20"/>
        </w:rPr>
        <w:t>If dry limit not exceeded, then leaving dry</w:t>
      </w:r>
      <w:r w:rsidR="00F30887">
        <w:rPr>
          <w:rFonts w:ascii="Arial" w:eastAsia="Times New Roman" w:hAnsi="Arial" w:cs="Times New Roman"/>
          <w:sz w:val="20"/>
          <w:szCs w:val="20"/>
        </w:rPr>
        <w:t xml:space="preserve"> </w:t>
      </w:r>
      <w:r w:rsidRPr="00740B46">
        <w:rPr>
          <w:rFonts w:ascii="Arial" w:eastAsia="Times New Roman" w:hAnsi="Arial" w:cs="Times New Roman"/>
          <w:sz w:val="20"/>
          <w:szCs w:val="20"/>
        </w:rPr>
        <w:t>bulb for max cooling power available at full secondary air flow rate for wet operation,</w:t>
      </w:r>
      <w:r w:rsidR="0046624D" w:rsidRPr="00740B46">
        <w:rPr>
          <w:rFonts w:ascii="Arial" w:eastAsia="Times New Roman" w:hAnsi="Arial" w:cs="Times New Roman"/>
          <w:sz w:val="20"/>
          <w:szCs w:val="20"/>
        </w:rPr>
        <w:t xml:space="preserve"> </w:t>
      </w:r>
      <w:r w:rsidR="00F30887" w:rsidRPr="00F30887">
        <w:rPr>
          <w:rFonts w:ascii="Arial" w:eastAsia="Times New Roman" w:hAnsi="Arial" w:cs="Times New Roman"/>
          <w:position w:val="-14"/>
          <w:sz w:val="20"/>
          <w:szCs w:val="20"/>
        </w:rPr>
        <w:object w:dxaOrig="1320" w:dyaOrig="380" w14:anchorId="43C3BF15">
          <v:shape id="_x0000_i1061" type="#_x0000_t75" style="width:65.65pt;height:19.5pt" o:ole="">
            <v:imagedata r:id="rId99" o:title=""/>
          </v:shape>
          <o:OLEObject Type="Embed" ProgID="Equation.DSMT4" ShapeID="_x0000_i1061" DrawAspect="Content" ObjectID="_1475856632" r:id="rId100"/>
        </w:object>
      </w:r>
    </w:p>
    <w:p w:rsidR="00FF76AD" w:rsidRDefault="00EB5AA1" w:rsidP="008761D9">
      <w:pPr>
        <w:pStyle w:val="ListParagraph"/>
        <w:numPr>
          <w:ilvl w:val="0"/>
          <w:numId w:val="2"/>
        </w:numPr>
        <w:spacing w:after="0" w:line="240" w:lineRule="auto"/>
        <w:ind w:left="1440"/>
        <w:rPr>
          <w:rFonts w:ascii="Arial" w:eastAsia="Times New Roman" w:hAnsi="Arial" w:cs="Times New Roman"/>
          <w:sz w:val="20"/>
          <w:szCs w:val="20"/>
        </w:rPr>
      </w:pPr>
      <w:r w:rsidRPr="00740B46">
        <w:rPr>
          <w:rFonts w:ascii="Arial" w:eastAsia="Times New Roman" w:hAnsi="Arial" w:cs="Times New Roman"/>
          <w:sz w:val="20"/>
          <w:szCs w:val="20"/>
        </w:rPr>
        <w:t>Compare setpoint temperature needed to temperatures available, evaluate limits and choose which case for operation is called for. The following table outlines the five cases in order of increasing cooling power.</w:t>
      </w:r>
    </w:p>
    <w:p w:rsidR="00EB5AA1" w:rsidRPr="00740B46" w:rsidRDefault="00EB5AA1" w:rsidP="00FF76AD">
      <w:pPr>
        <w:pStyle w:val="ListParagraph"/>
        <w:ind w:left="1440"/>
        <w:rPr>
          <w:rFonts w:ascii="Arial" w:eastAsia="Times New Roman" w:hAnsi="Arial" w:cs="Times New Roman"/>
          <w:sz w:val="20"/>
          <w:szCs w:val="20"/>
        </w:rPr>
      </w:pPr>
      <w:r w:rsidRPr="00740B46">
        <w:rPr>
          <w:rFonts w:ascii="Arial" w:eastAsia="Times New Roman" w:hAnsi="Arial" w:cs="Times New Roman"/>
          <w:sz w:val="20"/>
          <w:szCs w:val="20"/>
        </w:rPr>
        <w:t xml:space="preserve"> </w:t>
      </w:r>
    </w:p>
    <w:tbl>
      <w:tblPr>
        <w:tblStyle w:val="TableGrid"/>
        <w:tblW w:w="0" w:type="auto"/>
        <w:tblInd w:w="1188" w:type="dxa"/>
        <w:tblLook w:val="04A0" w:firstRow="1" w:lastRow="0" w:firstColumn="1" w:lastColumn="0" w:noHBand="0" w:noVBand="1"/>
      </w:tblPr>
      <w:tblGrid>
        <w:gridCol w:w="1440"/>
        <w:gridCol w:w="4297"/>
        <w:gridCol w:w="2543"/>
      </w:tblGrid>
      <w:tr w:rsidR="00EB5AA1" w:rsidTr="00837DFD">
        <w:trPr>
          <w:cantSplit/>
        </w:trPr>
        <w:tc>
          <w:tcPr>
            <w:tcW w:w="1440" w:type="dxa"/>
          </w:tcPr>
          <w:p w:rsidR="00EB5AA1" w:rsidRDefault="00EB5AA1" w:rsidP="00EB5AA1">
            <w:r>
              <w:t>Case</w:t>
            </w:r>
          </w:p>
        </w:tc>
        <w:tc>
          <w:tcPr>
            <w:tcW w:w="4297" w:type="dxa"/>
          </w:tcPr>
          <w:p w:rsidR="00EB5AA1" w:rsidRDefault="00EB5AA1" w:rsidP="00EB5AA1">
            <w:r>
              <w:t>Criteria</w:t>
            </w:r>
          </w:p>
        </w:tc>
        <w:tc>
          <w:tcPr>
            <w:tcW w:w="2543" w:type="dxa"/>
          </w:tcPr>
          <w:p w:rsidR="00EB5AA1" w:rsidRDefault="00EB5AA1" w:rsidP="00EB5AA1">
            <w:r>
              <w:t>Secondary air flow</w:t>
            </w:r>
          </w:p>
        </w:tc>
      </w:tr>
      <w:tr w:rsidR="00EB5AA1" w:rsidTr="00837DFD">
        <w:trPr>
          <w:cantSplit/>
        </w:trPr>
        <w:tc>
          <w:tcPr>
            <w:tcW w:w="1440" w:type="dxa"/>
          </w:tcPr>
          <w:p w:rsidR="00EB5AA1" w:rsidRDefault="00EB5AA1" w:rsidP="00EB5AA1">
            <w:r>
              <w:t>Off</w:t>
            </w:r>
          </w:p>
        </w:tc>
        <w:tc>
          <w:tcPr>
            <w:tcW w:w="4297" w:type="dxa"/>
          </w:tcPr>
          <w:p w:rsidR="00417883" w:rsidRPr="004822A1" w:rsidRDefault="00417883" w:rsidP="00417883">
            <w:pPr>
              <w:rPr>
                <w:rFonts w:ascii="Arial" w:eastAsia="Times New Roman" w:hAnsi="Arial"/>
                <w:sz w:val="20"/>
                <w:szCs w:val="20"/>
              </w:rPr>
            </w:pPr>
            <w:r>
              <w:rPr>
                <w:rFonts w:ascii="Arial" w:eastAsia="Times New Roman" w:hAnsi="Arial"/>
                <w:sz w:val="20"/>
                <w:szCs w:val="20"/>
              </w:rPr>
              <w:t>(</w:t>
            </w:r>
            <w:r w:rsidRPr="004822A1">
              <w:rPr>
                <w:rFonts w:ascii="Arial" w:eastAsia="Times New Roman" w:hAnsi="Arial"/>
                <w:position w:val="-14"/>
                <w:sz w:val="20"/>
                <w:szCs w:val="20"/>
              </w:rPr>
              <w:object w:dxaOrig="1960" w:dyaOrig="380">
                <v:shape id="_x0000_i1062" type="#_x0000_t75" style="width:98.25pt;height:19.5pt" o:ole="">
                  <v:imagedata r:id="rId101" o:title=""/>
                </v:shape>
                <o:OLEObject Type="Embed" ProgID="Equation.DSMT4" ShapeID="_x0000_i1062" DrawAspect="Content" ObjectID="_1475856633" r:id="rId102"/>
              </w:object>
            </w:r>
            <w:r>
              <w:rPr>
                <w:rFonts w:ascii="Arial" w:eastAsia="Times New Roman" w:hAnsi="Arial"/>
                <w:sz w:val="20"/>
                <w:szCs w:val="20"/>
              </w:rPr>
              <w:t>)</w:t>
            </w:r>
            <w:r w:rsidRPr="004822A1">
              <w:rPr>
                <w:rFonts w:ascii="Arial" w:eastAsia="Times New Roman" w:hAnsi="Arial"/>
                <w:sz w:val="20"/>
                <w:szCs w:val="20"/>
              </w:rPr>
              <w:t xml:space="preserve"> Or</w:t>
            </w:r>
          </w:p>
          <w:p w:rsidR="00417883" w:rsidRDefault="00417883" w:rsidP="00417883">
            <w:pPr>
              <w:rPr>
                <w:rFonts w:ascii="Arial" w:eastAsia="Times New Roman" w:hAnsi="Arial"/>
                <w:sz w:val="20"/>
                <w:szCs w:val="20"/>
              </w:rPr>
            </w:pPr>
            <w:r w:rsidRPr="004822A1">
              <w:rPr>
                <w:rFonts w:ascii="Arial" w:eastAsia="Times New Roman" w:hAnsi="Arial"/>
                <w:sz w:val="20"/>
                <w:szCs w:val="20"/>
              </w:rPr>
              <w:t>(</w:t>
            </w:r>
            <w:r w:rsidRPr="004822A1">
              <w:rPr>
                <w:rFonts w:ascii="Arial" w:eastAsia="Times New Roman" w:hAnsi="Arial"/>
                <w:position w:val="-14"/>
                <w:sz w:val="20"/>
                <w:szCs w:val="20"/>
              </w:rPr>
              <w:object w:dxaOrig="2020" w:dyaOrig="380">
                <v:shape id="_x0000_i1063" type="#_x0000_t75" style="width:101.25pt;height:19.5pt" o:ole="">
                  <v:imagedata r:id="rId103" o:title=""/>
                </v:shape>
                <o:OLEObject Type="Embed" ProgID="Equation.DSMT4" ShapeID="_x0000_i1063" DrawAspect="Content" ObjectID="_1475856634" r:id="rId104"/>
              </w:object>
            </w:r>
            <w:r w:rsidRPr="004822A1">
              <w:rPr>
                <w:rFonts w:ascii="Arial" w:eastAsia="Times New Roman" w:hAnsi="Arial"/>
                <w:sz w:val="20"/>
                <w:szCs w:val="20"/>
              </w:rPr>
              <w:t xml:space="preserve"> and </w:t>
            </w:r>
            <w:r w:rsidRPr="004822A1">
              <w:rPr>
                <w:rFonts w:ascii="Arial" w:eastAsia="Times New Roman" w:hAnsi="Arial"/>
                <w:position w:val="-14"/>
                <w:sz w:val="20"/>
                <w:szCs w:val="20"/>
              </w:rPr>
              <w:object w:dxaOrig="2140" w:dyaOrig="380">
                <v:shape id="_x0000_i1064" type="#_x0000_t75" style="width:107.25pt;height:19.5pt" o:ole="">
                  <v:imagedata r:id="rId105" o:title=""/>
                </v:shape>
                <o:OLEObject Type="Embed" ProgID="Equation.DSMT4" ShapeID="_x0000_i1064" DrawAspect="Content" ObjectID="_1475856635" r:id="rId106"/>
              </w:object>
            </w:r>
            <w:r>
              <w:rPr>
                <w:rFonts w:ascii="Arial" w:eastAsia="Times New Roman" w:hAnsi="Arial"/>
                <w:sz w:val="20"/>
                <w:szCs w:val="20"/>
              </w:rPr>
              <w:t>) Or</w:t>
            </w:r>
          </w:p>
          <w:p w:rsidR="00EB5AA1" w:rsidRPr="00272684" w:rsidRDefault="00417883" w:rsidP="00417883">
            <w:pPr>
              <w:rPr>
                <w:rFonts w:ascii="Calibri" w:eastAsia="Calibri" w:hAnsi="Calibri" w:cs="Times New Roman"/>
              </w:rPr>
            </w:pPr>
            <w:r>
              <w:rPr>
                <w:rFonts w:ascii="Arial" w:eastAsia="Times New Roman" w:hAnsi="Arial"/>
                <w:sz w:val="20"/>
                <w:szCs w:val="20"/>
              </w:rPr>
              <w:t>(</w:t>
            </w:r>
            <w:r w:rsidRPr="004822A1">
              <w:rPr>
                <w:rFonts w:ascii="Arial" w:eastAsia="Times New Roman" w:hAnsi="Arial"/>
                <w:position w:val="-14"/>
                <w:sz w:val="20"/>
                <w:szCs w:val="20"/>
              </w:rPr>
              <w:object w:dxaOrig="1620" w:dyaOrig="380">
                <v:shape id="_x0000_i1065" type="#_x0000_t75" style="width:81.4pt;height:19.5pt" o:ole="">
                  <v:imagedata r:id="rId107" o:title=""/>
                </v:shape>
                <o:OLEObject Type="Embed" ProgID="Equation.DSMT4" ShapeID="_x0000_i1065" DrawAspect="Content" ObjectID="_1475856636" r:id="rId108"/>
              </w:object>
            </w:r>
            <w:r>
              <w:rPr>
                <w:rFonts w:ascii="Arial" w:eastAsia="Times New Roman" w:hAnsi="Arial"/>
                <w:sz w:val="20"/>
                <w:szCs w:val="20"/>
              </w:rPr>
              <w:t>)</w:t>
            </w:r>
          </w:p>
        </w:tc>
        <w:tc>
          <w:tcPr>
            <w:tcW w:w="2543" w:type="dxa"/>
          </w:tcPr>
          <w:p w:rsidR="00EB5AA1" w:rsidRDefault="00EB5AA1" w:rsidP="00EB5AA1">
            <w:r>
              <w:t>None, no cooling needed or limit exceeded and is off</w:t>
            </w:r>
          </w:p>
        </w:tc>
      </w:tr>
      <w:tr w:rsidR="00EB5AA1" w:rsidTr="00837DFD">
        <w:trPr>
          <w:cantSplit/>
        </w:trPr>
        <w:tc>
          <w:tcPr>
            <w:tcW w:w="1440" w:type="dxa"/>
          </w:tcPr>
          <w:p w:rsidR="00EB5AA1" w:rsidRDefault="00EB5AA1" w:rsidP="00EB5AA1">
            <w:r>
              <w:t>Dry Op Modulated</w:t>
            </w:r>
          </w:p>
        </w:tc>
        <w:tc>
          <w:tcPr>
            <w:tcW w:w="4297" w:type="dxa"/>
          </w:tcPr>
          <w:p w:rsidR="006A059C" w:rsidRPr="006A059C" w:rsidRDefault="006A059C" w:rsidP="00EB5AA1">
            <w:r w:rsidRPr="00F30887">
              <w:rPr>
                <w:rFonts w:ascii="Arial" w:eastAsia="Times New Roman" w:hAnsi="Arial" w:cs="Times New Roman"/>
                <w:position w:val="-14"/>
                <w:sz w:val="20"/>
                <w:szCs w:val="20"/>
              </w:rPr>
              <w:object w:dxaOrig="2060" w:dyaOrig="380">
                <v:shape id="_x0000_i1066" type="#_x0000_t75" style="width:103.15pt;height:19.5pt" o:ole="">
                  <v:imagedata r:id="rId109" o:title=""/>
                </v:shape>
                <o:OLEObject Type="Embed" ProgID="Equation.DSMT4" ShapeID="_x0000_i1066" DrawAspect="Content" ObjectID="_1475856637" r:id="rId110"/>
              </w:object>
            </w:r>
            <w:r>
              <w:rPr>
                <w:rFonts w:ascii="Arial" w:eastAsia="Times New Roman" w:hAnsi="Arial" w:cs="Times New Roman"/>
                <w:sz w:val="20"/>
                <w:szCs w:val="20"/>
              </w:rPr>
              <w:t xml:space="preserve">; </w:t>
            </w:r>
          </w:p>
          <w:p w:rsidR="00EB5AA1" w:rsidRDefault="00D56602" w:rsidP="009A54B3">
            <w:r w:rsidRPr="00F30887">
              <w:rPr>
                <w:rFonts w:ascii="Arial" w:eastAsia="Times New Roman" w:hAnsi="Arial" w:cs="Times New Roman"/>
                <w:position w:val="-14"/>
                <w:sz w:val="20"/>
                <w:szCs w:val="20"/>
              </w:rPr>
              <w:object w:dxaOrig="2560" w:dyaOrig="380">
                <v:shape id="_x0000_i1067" type="#_x0000_t75" style="width:128.25pt;height:19.5pt" o:ole="">
                  <v:imagedata r:id="rId111" o:title=""/>
                </v:shape>
                <o:OLEObject Type="Embed" ProgID="Equation.DSMT4" ShapeID="_x0000_i1067" DrawAspect="Content" ObjectID="_1475856638" r:id="rId112"/>
              </w:object>
            </w:r>
          </w:p>
        </w:tc>
        <w:tc>
          <w:tcPr>
            <w:tcW w:w="2543" w:type="dxa"/>
          </w:tcPr>
          <w:p w:rsidR="00EB5AA1" w:rsidRDefault="00EB5AA1" w:rsidP="00EB5AA1">
            <w:r>
              <w:t>Solve for secondary flow rate during dry operation that meets setpoint</w:t>
            </w:r>
          </w:p>
        </w:tc>
      </w:tr>
      <w:tr w:rsidR="00EB5AA1" w:rsidTr="00837DFD">
        <w:trPr>
          <w:cantSplit/>
        </w:trPr>
        <w:tc>
          <w:tcPr>
            <w:tcW w:w="1440" w:type="dxa"/>
          </w:tcPr>
          <w:p w:rsidR="00EB5AA1" w:rsidRDefault="00EB5AA1" w:rsidP="00EB5AA1">
            <w:r>
              <w:lastRenderedPageBreak/>
              <w:t>Dry Op Max</w:t>
            </w:r>
          </w:p>
        </w:tc>
        <w:tc>
          <w:tcPr>
            <w:tcW w:w="4297" w:type="dxa"/>
          </w:tcPr>
          <w:p w:rsidR="00D56602" w:rsidRDefault="00D56602" w:rsidP="00EB5AA1">
            <w:r w:rsidRPr="00F30887">
              <w:rPr>
                <w:rFonts w:ascii="Arial" w:eastAsia="Times New Roman" w:hAnsi="Arial" w:cs="Times New Roman"/>
                <w:position w:val="-14"/>
                <w:sz w:val="20"/>
                <w:szCs w:val="20"/>
              </w:rPr>
              <w:object w:dxaOrig="2060" w:dyaOrig="380">
                <v:shape id="_x0000_i1068" type="#_x0000_t75" style="width:103.15pt;height:19.5pt" o:ole="">
                  <v:imagedata r:id="rId109" o:title=""/>
                </v:shape>
                <o:OLEObject Type="Embed" ProgID="Equation.DSMT4" ShapeID="_x0000_i1068" DrawAspect="Content" ObjectID="_1475856639" r:id="rId113"/>
              </w:object>
            </w:r>
            <w:r>
              <w:rPr>
                <w:rFonts w:ascii="Arial" w:eastAsia="Times New Roman" w:hAnsi="Arial" w:cs="Times New Roman"/>
                <w:sz w:val="20"/>
                <w:szCs w:val="20"/>
              </w:rPr>
              <w:t>;</w:t>
            </w:r>
          </w:p>
          <w:p w:rsidR="00D56602" w:rsidRDefault="00D56602" w:rsidP="00EB5AA1">
            <w:r w:rsidRPr="00F30887">
              <w:rPr>
                <w:rFonts w:ascii="Arial" w:eastAsia="Times New Roman" w:hAnsi="Arial" w:cs="Times New Roman"/>
                <w:position w:val="-14"/>
                <w:sz w:val="20"/>
                <w:szCs w:val="20"/>
              </w:rPr>
              <w:object w:dxaOrig="2020" w:dyaOrig="380">
                <v:shape id="_x0000_i1069" type="#_x0000_t75" style="width:101.25pt;height:19.5pt" o:ole="">
                  <v:imagedata r:id="rId114" o:title=""/>
                </v:shape>
                <o:OLEObject Type="Embed" ProgID="Equation.DSMT4" ShapeID="_x0000_i1069" DrawAspect="Content" ObjectID="_1475856640" r:id="rId115"/>
              </w:object>
            </w:r>
          </w:p>
          <w:p w:rsidR="00EB5AA1" w:rsidRDefault="00D56602" w:rsidP="00D56602">
            <w:r w:rsidRPr="00F30887">
              <w:rPr>
                <w:rFonts w:ascii="Arial" w:eastAsia="Times New Roman" w:hAnsi="Arial" w:cs="Times New Roman"/>
                <w:position w:val="-14"/>
                <w:sz w:val="20"/>
                <w:szCs w:val="20"/>
              </w:rPr>
              <w:object w:dxaOrig="2680" w:dyaOrig="380">
                <v:shape id="_x0000_i1070" type="#_x0000_t75" style="width:134.65pt;height:19.5pt" o:ole="">
                  <v:imagedata r:id="rId116" o:title=""/>
                </v:shape>
                <o:OLEObject Type="Embed" ProgID="Equation.DSMT4" ShapeID="_x0000_i1070" DrawAspect="Content" ObjectID="_1475856641" r:id="rId117"/>
              </w:object>
            </w:r>
          </w:p>
        </w:tc>
        <w:tc>
          <w:tcPr>
            <w:tcW w:w="2543" w:type="dxa"/>
          </w:tcPr>
          <w:p w:rsidR="00EB5AA1" w:rsidRDefault="00EB5AA1" w:rsidP="00EB5AA1">
            <w:r>
              <w:t>Run at full speed in dry mode</w:t>
            </w:r>
          </w:p>
        </w:tc>
      </w:tr>
      <w:tr w:rsidR="00EB5AA1" w:rsidTr="00837DFD">
        <w:trPr>
          <w:cantSplit/>
        </w:trPr>
        <w:tc>
          <w:tcPr>
            <w:tcW w:w="1440" w:type="dxa"/>
          </w:tcPr>
          <w:p w:rsidR="00EB5AA1" w:rsidRDefault="00EB5AA1" w:rsidP="00EB5AA1">
            <w:r>
              <w:t>Dry or Wet Op Modulated</w:t>
            </w:r>
          </w:p>
        </w:tc>
        <w:tc>
          <w:tcPr>
            <w:tcW w:w="4297" w:type="dxa"/>
          </w:tcPr>
          <w:p w:rsidR="00E86D0B" w:rsidRDefault="00E44E2C" w:rsidP="00EB5AA1">
            <w:pPr>
              <w:rPr>
                <w:rFonts w:ascii="Arial" w:eastAsia="Times New Roman" w:hAnsi="Arial" w:cs="Times New Roman"/>
                <w:sz w:val="20"/>
                <w:szCs w:val="20"/>
              </w:rPr>
            </w:pPr>
            <w:r w:rsidRPr="00F30887">
              <w:rPr>
                <w:rFonts w:ascii="Arial" w:eastAsia="Times New Roman" w:hAnsi="Arial" w:cs="Times New Roman"/>
                <w:position w:val="-14"/>
                <w:sz w:val="20"/>
                <w:szCs w:val="20"/>
              </w:rPr>
              <w:object w:dxaOrig="2079" w:dyaOrig="380">
                <v:shape id="_x0000_i1071" type="#_x0000_t75" style="width:104.25pt;height:19.5pt" o:ole="">
                  <v:imagedata r:id="rId118" o:title=""/>
                </v:shape>
                <o:OLEObject Type="Embed" ProgID="Equation.DSMT4" ShapeID="_x0000_i1071" DrawAspect="Content" ObjectID="_1475856642" r:id="rId119"/>
              </w:object>
            </w:r>
            <w:r>
              <w:rPr>
                <w:rFonts w:ascii="Arial" w:eastAsia="Times New Roman" w:hAnsi="Arial" w:cs="Times New Roman"/>
                <w:sz w:val="20"/>
                <w:szCs w:val="20"/>
              </w:rPr>
              <w:t>;</w:t>
            </w:r>
          </w:p>
          <w:p w:rsidR="00E44E2C" w:rsidRDefault="00E44E2C" w:rsidP="00EB5AA1">
            <w:pPr>
              <w:rPr>
                <w:rFonts w:ascii="Arial" w:eastAsia="Times New Roman" w:hAnsi="Arial" w:cs="Times New Roman"/>
                <w:sz w:val="20"/>
                <w:szCs w:val="20"/>
              </w:rPr>
            </w:pPr>
            <w:r w:rsidRPr="00F30887">
              <w:rPr>
                <w:rFonts w:ascii="Arial" w:eastAsia="Times New Roman" w:hAnsi="Arial" w:cs="Times New Roman"/>
                <w:position w:val="-14"/>
                <w:sz w:val="20"/>
                <w:szCs w:val="20"/>
              </w:rPr>
              <w:object w:dxaOrig="2020" w:dyaOrig="380">
                <v:shape id="_x0000_i1072" type="#_x0000_t75" style="width:101.25pt;height:19.5pt" o:ole="">
                  <v:imagedata r:id="rId114" o:title=""/>
                </v:shape>
                <o:OLEObject Type="Embed" ProgID="Equation.DSMT4" ShapeID="_x0000_i1072" DrawAspect="Content" ObjectID="_1475856643" r:id="rId120"/>
              </w:object>
            </w:r>
          </w:p>
          <w:p w:rsidR="00E44E2C" w:rsidRDefault="00E44E2C" w:rsidP="00EB5AA1">
            <w:pPr>
              <w:rPr>
                <w:rFonts w:ascii="Arial" w:eastAsia="Times New Roman" w:hAnsi="Arial" w:cs="Times New Roman"/>
                <w:sz w:val="20"/>
                <w:szCs w:val="20"/>
              </w:rPr>
            </w:pPr>
            <w:r w:rsidRPr="00F30887">
              <w:rPr>
                <w:rFonts w:ascii="Arial" w:eastAsia="Times New Roman" w:hAnsi="Arial" w:cs="Times New Roman"/>
                <w:position w:val="-14"/>
                <w:sz w:val="20"/>
                <w:szCs w:val="20"/>
              </w:rPr>
              <w:object w:dxaOrig="2140" w:dyaOrig="380">
                <v:shape id="_x0000_i1073" type="#_x0000_t75" style="width:107.25pt;height:19.5pt" o:ole="">
                  <v:imagedata r:id="rId105" o:title=""/>
                </v:shape>
                <o:OLEObject Type="Embed" ProgID="Equation.DSMT4" ShapeID="_x0000_i1073" DrawAspect="Content" ObjectID="_1475856644" r:id="rId121"/>
              </w:object>
            </w:r>
          </w:p>
          <w:p w:rsidR="00E44E2C" w:rsidRDefault="00E44E2C" w:rsidP="00EB5AA1">
            <w:pPr>
              <w:rPr>
                <w:rFonts w:ascii="Arial" w:eastAsia="Times New Roman" w:hAnsi="Arial" w:cs="Times New Roman"/>
                <w:sz w:val="20"/>
                <w:szCs w:val="20"/>
              </w:rPr>
            </w:pPr>
            <w:r w:rsidRPr="00F30887">
              <w:rPr>
                <w:rFonts w:ascii="Arial" w:eastAsia="Times New Roman" w:hAnsi="Arial" w:cs="Times New Roman"/>
                <w:position w:val="-14"/>
                <w:sz w:val="20"/>
                <w:szCs w:val="20"/>
              </w:rPr>
              <w:object w:dxaOrig="2560" w:dyaOrig="380">
                <v:shape id="_x0000_i1074" type="#_x0000_t75" style="width:128.25pt;height:19.5pt" o:ole="">
                  <v:imagedata r:id="rId122" o:title=""/>
                </v:shape>
                <o:OLEObject Type="Embed" ProgID="Equation.DSMT4" ShapeID="_x0000_i1074" DrawAspect="Content" ObjectID="_1475856645" r:id="rId123"/>
              </w:object>
            </w:r>
            <w:r>
              <w:rPr>
                <w:rFonts w:ascii="Arial" w:eastAsia="Times New Roman" w:hAnsi="Arial" w:cs="Times New Roman"/>
                <w:sz w:val="20"/>
                <w:szCs w:val="20"/>
              </w:rPr>
              <w:t>;</w:t>
            </w:r>
          </w:p>
          <w:p w:rsidR="00EB5AA1" w:rsidRDefault="00E44E2C" w:rsidP="00E44E2C">
            <w:r w:rsidRPr="00F30887">
              <w:rPr>
                <w:rFonts w:ascii="Arial" w:eastAsia="Times New Roman" w:hAnsi="Arial" w:cs="Times New Roman"/>
                <w:position w:val="-14"/>
                <w:sz w:val="20"/>
                <w:szCs w:val="20"/>
              </w:rPr>
              <w:object w:dxaOrig="2560" w:dyaOrig="380">
                <v:shape id="_x0000_i1075" type="#_x0000_t75" style="width:128.25pt;height:19.5pt" o:ole="">
                  <v:imagedata r:id="rId124" o:title=""/>
                </v:shape>
                <o:OLEObject Type="Embed" ProgID="Equation.DSMT4" ShapeID="_x0000_i1075" DrawAspect="Content" ObjectID="_1475856646" r:id="rId125"/>
              </w:object>
            </w:r>
          </w:p>
        </w:tc>
        <w:tc>
          <w:tcPr>
            <w:tcW w:w="2543" w:type="dxa"/>
          </w:tcPr>
          <w:p w:rsidR="00EB5AA1" w:rsidRDefault="00EB5AA1" w:rsidP="00EB5AA1">
            <w:r>
              <w:t>Solve for secondary flow rate during both dry operation and wet operation that meets setpoint, choose lowest power among 2</w:t>
            </w:r>
          </w:p>
        </w:tc>
      </w:tr>
      <w:tr w:rsidR="00EB5AA1" w:rsidTr="00837DFD">
        <w:trPr>
          <w:cantSplit/>
        </w:trPr>
        <w:tc>
          <w:tcPr>
            <w:tcW w:w="1440" w:type="dxa"/>
          </w:tcPr>
          <w:p w:rsidR="00EB5AA1" w:rsidRDefault="00EB5AA1" w:rsidP="00EB5AA1">
            <w:r>
              <w:t>Wet Op Modulated</w:t>
            </w:r>
          </w:p>
        </w:tc>
        <w:tc>
          <w:tcPr>
            <w:tcW w:w="4297" w:type="dxa"/>
          </w:tcPr>
          <w:p w:rsidR="00062B5C" w:rsidRDefault="00062B5C" w:rsidP="00062B5C">
            <w:r w:rsidRPr="004822A1">
              <w:rPr>
                <w:rFonts w:ascii="Arial" w:eastAsia="Times New Roman" w:hAnsi="Arial"/>
                <w:position w:val="-14"/>
                <w:sz w:val="20"/>
                <w:szCs w:val="20"/>
              </w:rPr>
              <w:object w:dxaOrig="2200" w:dyaOrig="380">
                <v:shape id="_x0000_i1076" type="#_x0000_t75" style="width:110.25pt;height:19.5pt" o:ole="">
                  <v:imagedata r:id="rId126" o:title=""/>
                </v:shape>
                <o:OLEObject Type="Embed" ProgID="Equation.DSMT4" ShapeID="_x0000_i1076" DrawAspect="Content" ObjectID="_1475856647" r:id="rId127"/>
              </w:object>
            </w:r>
          </w:p>
          <w:p w:rsidR="00062B5C" w:rsidRDefault="00062B5C" w:rsidP="00062B5C">
            <w:r w:rsidRPr="004822A1">
              <w:rPr>
                <w:rFonts w:ascii="Arial" w:eastAsia="Times New Roman" w:hAnsi="Arial"/>
                <w:position w:val="-14"/>
                <w:sz w:val="20"/>
                <w:szCs w:val="20"/>
              </w:rPr>
              <w:object w:dxaOrig="2140" w:dyaOrig="380">
                <v:shape id="_x0000_i1077" type="#_x0000_t75" style="width:107.25pt;height:19.5pt" o:ole="">
                  <v:imagedata r:id="rId105" o:title=""/>
                </v:shape>
                <o:OLEObject Type="Embed" ProgID="Equation.DSMT4" ShapeID="_x0000_i1077" DrawAspect="Content" ObjectID="_1475856648" r:id="rId128"/>
              </w:object>
            </w:r>
          </w:p>
          <w:p w:rsidR="00EB5AA1" w:rsidRPr="00C751C5" w:rsidRDefault="00062B5C" w:rsidP="00062B5C">
            <w:r w:rsidRPr="004822A1">
              <w:rPr>
                <w:rFonts w:ascii="Arial" w:eastAsia="Times New Roman" w:hAnsi="Arial"/>
                <w:position w:val="-14"/>
                <w:sz w:val="20"/>
                <w:szCs w:val="20"/>
              </w:rPr>
              <w:object w:dxaOrig="2560" w:dyaOrig="380">
                <v:shape id="_x0000_i1078" type="#_x0000_t75" style="width:128.25pt;height:19.5pt" o:ole="">
                  <v:imagedata r:id="rId124" o:title=""/>
                </v:shape>
                <o:OLEObject Type="Embed" ProgID="Equation.DSMT4" ShapeID="_x0000_i1078" DrawAspect="Content" ObjectID="_1475856649" r:id="rId129"/>
              </w:object>
            </w:r>
          </w:p>
        </w:tc>
        <w:tc>
          <w:tcPr>
            <w:tcW w:w="2543" w:type="dxa"/>
          </w:tcPr>
          <w:p w:rsidR="00EB5AA1" w:rsidRDefault="00EB5AA1" w:rsidP="00EB5AA1">
            <w:r>
              <w:t>Solve for secondary flow rate during wet operation that meets setpoint</w:t>
            </w:r>
          </w:p>
        </w:tc>
      </w:tr>
      <w:tr w:rsidR="00EB5AA1" w:rsidTr="00837DFD">
        <w:trPr>
          <w:cantSplit/>
        </w:trPr>
        <w:tc>
          <w:tcPr>
            <w:tcW w:w="1440" w:type="dxa"/>
          </w:tcPr>
          <w:p w:rsidR="00EB5AA1" w:rsidRDefault="00EB5AA1" w:rsidP="00EB5AA1">
            <w:r>
              <w:t>Wet Op Max</w:t>
            </w:r>
          </w:p>
        </w:tc>
        <w:tc>
          <w:tcPr>
            <w:tcW w:w="4297" w:type="dxa"/>
          </w:tcPr>
          <w:p w:rsidR="00062B5C" w:rsidRDefault="00062B5C" w:rsidP="00062B5C">
            <w:r w:rsidRPr="004822A1">
              <w:rPr>
                <w:rFonts w:ascii="Arial" w:eastAsia="Times New Roman" w:hAnsi="Arial"/>
                <w:position w:val="-14"/>
                <w:sz w:val="20"/>
                <w:szCs w:val="20"/>
              </w:rPr>
              <w:object w:dxaOrig="2200" w:dyaOrig="380">
                <v:shape id="_x0000_i1079" type="#_x0000_t75" style="width:110.25pt;height:19.5pt" o:ole="">
                  <v:imagedata r:id="rId130" o:title=""/>
                </v:shape>
                <o:OLEObject Type="Embed" ProgID="Equation.DSMT4" ShapeID="_x0000_i1079" DrawAspect="Content" ObjectID="_1475856650" r:id="rId131"/>
              </w:object>
            </w:r>
            <w:r w:rsidRPr="004822A1">
              <w:rPr>
                <w:rFonts w:ascii="Arial" w:eastAsia="Times New Roman" w:hAnsi="Arial"/>
                <w:sz w:val="20"/>
                <w:szCs w:val="20"/>
              </w:rPr>
              <w:t>;</w:t>
            </w:r>
          </w:p>
          <w:p w:rsidR="00062B5C" w:rsidRPr="004822A1" w:rsidRDefault="00062B5C" w:rsidP="00062B5C">
            <w:pPr>
              <w:rPr>
                <w:rFonts w:ascii="Arial" w:eastAsia="Times New Roman" w:hAnsi="Arial"/>
                <w:sz w:val="20"/>
                <w:szCs w:val="20"/>
              </w:rPr>
            </w:pPr>
            <w:r w:rsidRPr="004822A1">
              <w:rPr>
                <w:rFonts w:ascii="Arial" w:eastAsia="Times New Roman" w:hAnsi="Arial"/>
                <w:position w:val="-14"/>
                <w:sz w:val="20"/>
                <w:szCs w:val="20"/>
              </w:rPr>
              <w:object w:dxaOrig="2140" w:dyaOrig="380">
                <v:shape id="_x0000_i1080" type="#_x0000_t75" style="width:107.25pt;height:19.5pt" o:ole="">
                  <v:imagedata r:id="rId105" o:title=""/>
                </v:shape>
                <o:OLEObject Type="Embed" ProgID="Equation.DSMT4" ShapeID="_x0000_i1080" DrawAspect="Content" ObjectID="_1475856651" r:id="rId132"/>
              </w:object>
            </w:r>
          </w:p>
          <w:p w:rsidR="00EB5AA1" w:rsidRPr="00272684" w:rsidRDefault="00062B5C" w:rsidP="00062B5C">
            <w:pPr>
              <w:rPr>
                <w:rFonts w:ascii="Calibri" w:eastAsia="Calibri" w:hAnsi="Calibri" w:cs="Times New Roman"/>
              </w:rPr>
            </w:pPr>
            <w:r w:rsidRPr="004822A1">
              <w:rPr>
                <w:rFonts w:ascii="Arial" w:eastAsia="Times New Roman" w:hAnsi="Arial"/>
                <w:position w:val="-14"/>
                <w:sz w:val="20"/>
                <w:szCs w:val="20"/>
              </w:rPr>
              <w:object w:dxaOrig="2560" w:dyaOrig="380">
                <v:shape id="_x0000_i1081" type="#_x0000_t75" style="width:128.25pt;height:19.5pt" o:ole="">
                  <v:imagedata r:id="rId133" o:title=""/>
                </v:shape>
                <o:OLEObject Type="Embed" ProgID="Equation.DSMT4" ShapeID="_x0000_i1081" DrawAspect="Content" ObjectID="_1475856652" r:id="rId134"/>
              </w:object>
            </w:r>
          </w:p>
        </w:tc>
        <w:tc>
          <w:tcPr>
            <w:tcW w:w="2543" w:type="dxa"/>
          </w:tcPr>
          <w:p w:rsidR="00EB5AA1" w:rsidRDefault="00EB5AA1" w:rsidP="00EB5AA1">
            <w:r>
              <w:t>Run at full speed in wet mode</w:t>
            </w:r>
          </w:p>
        </w:tc>
      </w:tr>
    </w:tbl>
    <w:p w:rsidR="00EB5AA1" w:rsidRPr="008A6FEB" w:rsidRDefault="00EB5AA1" w:rsidP="00EB5AA1">
      <w:pPr>
        <w:ind w:left="1080"/>
      </w:pPr>
    </w:p>
    <w:p w:rsidR="000F2630" w:rsidRPr="00FF76AD" w:rsidRDefault="00EB5AA1" w:rsidP="00F30887">
      <w:pPr>
        <w:spacing w:after="0" w:line="240" w:lineRule="auto"/>
        <w:ind w:left="1080"/>
        <w:jc w:val="both"/>
        <w:rPr>
          <w:rFonts w:ascii="Arial" w:hAnsi="Arial" w:cs="Arial"/>
          <w:sz w:val="20"/>
          <w:szCs w:val="20"/>
        </w:rPr>
      </w:pPr>
      <w:r w:rsidRPr="00FF76AD">
        <w:rPr>
          <w:rFonts w:ascii="Arial" w:hAnsi="Arial" w:cs="Arial"/>
          <w:sz w:val="20"/>
          <w:szCs w:val="20"/>
        </w:rPr>
        <w:t xml:space="preserve">“Modulated” cases solve for a secondary flow rate using numerical method, such as </w:t>
      </w:r>
      <w:proofErr w:type="spellStart"/>
      <w:r w:rsidRPr="00FF76AD">
        <w:rPr>
          <w:rFonts w:ascii="Arial" w:hAnsi="Arial" w:cs="Arial"/>
          <w:sz w:val="20"/>
          <w:szCs w:val="20"/>
        </w:rPr>
        <w:t>regula</w:t>
      </w:r>
      <w:proofErr w:type="spellEnd"/>
      <w:r w:rsidRPr="00FF76AD">
        <w:rPr>
          <w:rFonts w:ascii="Arial" w:hAnsi="Arial" w:cs="Arial"/>
          <w:sz w:val="20"/>
          <w:szCs w:val="20"/>
        </w:rPr>
        <w:t xml:space="preserve"> </w:t>
      </w:r>
      <w:proofErr w:type="spellStart"/>
      <w:r w:rsidRPr="00FF76AD">
        <w:rPr>
          <w:rFonts w:ascii="Arial" w:hAnsi="Arial" w:cs="Arial"/>
          <w:sz w:val="20"/>
          <w:szCs w:val="20"/>
        </w:rPr>
        <w:t>falsi</w:t>
      </w:r>
      <w:proofErr w:type="spellEnd"/>
      <w:r w:rsidRPr="00FF76AD">
        <w:rPr>
          <w:rFonts w:ascii="Arial" w:hAnsi="Arial" w:cs="Arial"/>
          <w:sz w:val="20"/>
          <w:szCs w:val="20"/>
        </w:rPr>
        <w:t>.  Residual is formulated by a difference between the dry</w:t>
      </w:r>
      <w:r w:rsidR="00F30887">
        <w:rPr>
          <w:rFonts w:ascii="Arial" w:hAnsi="Arial" w:cs="Arial"/>
          <w:sz w:val="20"/>
          <w:szCs w:val="20"/>
        </w:rPr>
        <w:t xml:space="preserve"> </w:t>
      </w:r>
      <w:r w:rsidRPr="00FF76AD">
        <w:rPr>
          <w:rFonts w:ascii="Arial" w:hAnsi="Arial" w:cs="Arial"/>
          <w:sz w:val="20"/>
          <w:szCs w:val="20"/>
        </w:rPr>
        <w:t xml:space="preserve">bulb temperature leaving the cooler and the setpoint. </w:t>
      </w:r>
      <w:r w:rsidR="000F2630" w:rsidRPr="00FF76AD">
        <w:rPr>
          <w:rFonts w:ascii="Arial" w:hAnsi="Arial" w:cs="Arial"/>
          <w:sz w:val="20"/>
          <w:szCs w:val="20"/>
        </w:rPr>
        <w:t xml:space="preserve"> </w:t>
      </w:r>
      <w:r w:rsidRPr="00FF76AD">
        <w:rPr>
          <w:rFonts w:ascii="Arial" w:hAnsi="Arial" w:cs="Arial"/>
          <w:sz w:val="20"/>
          <w:szCs w:val="20"/>
        </w:rPr>
        <w:t xml:space="preserve">As the solver progress it varies flow rate on the secondary side until the setpoint is met.  </w:t>
      </w:r>
      <w:proofErr w:type="gramStart"/>
      <w:r w:rsidR="00FF76AD">
        <w:rPr>
          <w:rFonts w:ascii="Arial" w:hAnsi="Arial" w:cs="Arial"/>
          <w:sz w:val="20"/>
          <w:szCs w:val="20"/>
        </w:rPr>
        <w:t>For e</w:t>
      </w:r>
      <w:r w:rsidRPr="00FF76AD">
        <w:rPr>
          <w:rFonts w:ascii="Arial" w:hAnsi="Arial" w:cs="Arial"/>
          <w:sz w:val="20"/>
          <w:szCs w:val="20"/>
        </w:rPr>
        <w:t>ach iteration</w:t>
      </w:r>
      <w:proofErr w:type="gramEnd"/>
      <w:r w:rsidRPr="00FF76AD">
        <w:rPr>
          <w:rFonts w:ascii="Arial" w:hAnsi="Arial" w:cs="Arial"/>
          <w:sz w:val="20"/>
          <w:szCs w:val="20"/>
        </w:rPr>
        <w:t xml:space="preserve">, a new effectiveness is calculated as a function of </w:t>
      </w:r>
      <w:r w:rsidR="00C83A86" w:rsidRPr="00FF76AD">
        <w:rPr>
          <w:rFonts w:ascii="Arial" w:hAnsi="Arial" w:cs="Arial"/>
          <w:sz w:val="20"/>
          <w:szCs w:val="20"/>
        </w:rPr>
        <w:t>F</w:t>
      </w:r>
      <w:r w:rsidRPr="00FF76AD">
        <w:rPr>
          <w:rFonts w:ascii="Arial" w:hAnsi="Arial" w:cs="Arial"/>
          <w:sz w:val="20"/>
          <w:szCs w:val="20"/>
        </w:rPr>
        <w:t>low</w:t>
      </w:r>
      <w:r w:rsidR="00C83A86" w:rsidRPr="00FF76AD">
        <w:rPr>
          <w:rFonts w:ascii="Arial" w:hAnsi="Arial" w:cs="Arial"/>
          <w:sz w:val="20"/>
          <w:szCs w:val="20"/>
        </w:rPr>
        <w:t xml:space="preserve"> </w:t>
      </w:r>
      <w:r w:rsidRPr="00FF76AD">
        <w:rPr>
          <w:rFonts w:ascii="Arial" w:hAnsi="Arial" w:cs="Arial"/>
          <w:sz w:val="20"/>
          <w:szCs w:val="20"/>
        </w:rPr>
        <w:t>Ratio.  The new flow is used for the</w:t>
      </w:r>
      <w:r w:rsidR="00C83A86" w:rsidRPr="00FF76AD">
        <w:rPr>
          <w:rFonts w:ascii="Arial" w:hAnsi="Arial" w:cs="Arial"/>
          <w:position w:val="-18"/>
          <w:sz w:val="20"/>
          <w:szCs w:val="20"/>
        </w:rPr>
        <w:object w:dxaOrig="880" w:dyaOrig="460" w14:anchorId="11F6D974">
          <v:shape id="_x0000_i1082" type="#_x0000_t75" style="width:43.9pt;height:23.25pt" o:ole="">
            <v:imagedata r:id="rId135" o:title=""/>
          </v:shape>
          <o:OLEObject Type="Embed" ProgID="Equation.DSMT4" ShapeID="_x0000_i1082" DrawAspect="Content" ObjectID="_1475856653" r:id="rId136"/>
        </w:object>
      </w:r>
      <w:r w:rsidRPr="00FF76AD">
        <w:rPr>
          <w:rFonts w:ascii="Arial" w:hAnsi="Arial" w:cs="Arial"/>
          <w:sz w:val="20"/>
          <w:szCs w:val="20"/>
        </w:rPr>
        <w:t xml:space="preserve">term and the new effectiveness is used to calculate a result for leaving drybulb.  The numerical method is the same for dry and wet operation, only the functions will use different curves and state variables to describe performance. The </w:t>
      </w:r>
      <w:proofErr w:type="spellStart"/>
      <w:r w:rsidR="00F30887">
        <w:rPr>
          <w:rFonts w:ascii="Arial" w:hAnsi="Arial" w:cs="Arial"/>
          <w:sz w:val="20"/>
          <w:szCs w:val="20"/>
        </w:rPr>
        <w:t>r</w:t>
      </w:r>
      <w:r w:rsidRPr="00FF76AD">
        <w:rPr>
          <w:rFonts w:ascii="Arial" w:hAnsi="Arial" w:cs="Arial"/>
          <w:sz w:val="20"/>
          <w:szCs w:val="20"/>
        </w:rPr>
        <w:t>egula</w:t>
      </w:r>
      <w:proofErr w:type="spellEnd"/>
      <w:r w:rsidRPr="00FF76AD">
        <w:rPr>
          <w:rFonts w:ascii="Arial" w:hAnsi="Arial" w:cs="Arial"/>
          <w:sz w:val="20"/>
          <w:szCs w:val="20"/>
        </w:rPr>
        <w:t xml:space="preserve"> </w:t>
      </w:r>
      <w:proofErr w:type="spellStart"/>
      <w:r w:rsidR="00F30887">
        <w:rPr>
          <w:rFonts w:ascii="Arial" w:hAnsi="Arial" w:cs="Arial"/>
          <w:sz w:val="20"/>
          <w:szCs w:val="20"/>
        </w:rPr>
        <w:t>f</w:t>
      </w:r>
      <w:r w:rsidRPr="00FF76AD">
        <w:rPr>
          <w:rFonts w:ascii="Arial" w:hAnsi="Arial" w:cs="Arial"/>
          <w:sz w:val="20"/>
          <w:szCs w:val="20"/>
        </w:rPr>
        <w:t>alsi</w:t>
      </w:r>
      <w:proofErr w:type="spellEnd"/>
      <w:r w:rsidRPr="00FF76AD">
        <w:rPr>
          <w:rFonts w:ascii="Arial" w:hAnsi="Arial" w:cs="Arial"/>
          <w:sz w:val="20"/>
          <w:szCs w:val="20"/>
        </w:rPr>
        <w:t xml:space="preserve"> solver can vary secondary flow rate,</w:t>
      </w:r>
      <w:r w:rsidR="00F30887" w:rsidRPr="00FF76AD">
        <w:rPr>
          <w:rFonts w:ascii="Arial" w:hAnsi="Arial" w:cs="Arial"/>
          <w:position w:val="-12"/>
          <w:sz w:val="20"/>
          <w:szCs w:val="20"/>
        </w:rPr>
        <w:object w:dxaOrig="380" w:dyaOrig="380" w14:anchorId="03D05A0A">
          <v:shape id="_x0000_i1083" type="#_x0000_t75" style="width:19.5pt;height:19.5pt" o:ole="">
            <v:imagedata r:id="rId137" o:title=""/>
          </v:shape>
          <o:OLEObject Type="Embed" ProgID="Equation.DSMT4" ShapeID="_x0000_i1083" DrawAspect="Content" ObjectID="_1475856654" r:id="rId138"/>
        </w:object>
      </w:r>
      <w:proofErr w:type="gramStart"/>
      <w:r w:rsidRPr="00FF76AD">
        <w:rPr>
          <w:rFonts w:ascii="Arial" w:hAnsi="Arial" w:cs="Arial"/>
          <w:sz w:val="20"/>
          <w:szCs w:val="20"/>
        </w:rPr>
        <w:t>,</w:t>
      </w:r>
      <w:proofErr w:type="gramEnd"/>
      <w:r w:rsidR="00F30887">
        <w:rPr>
          <w:rFonts w:ascii="Arial" w:hAnsi="Arial" w:cs="Arial"/>
          <w:sz w:val="20"/>
          <w:szCs w:val="20"/>
        </w:rPr>
        <w:t xml:space="preserve"> </w:t>
      </w:r>
      <w:r w:rsidRPr="00FF76AD">
        <w:rPr>
          <w:rFonts w:ascii="Arial" w:hAnsi="Arial" w:cs="Arial"/>
          <w:sz w:val="20"/>
          <w:szCs w:val="20"/>
        </w:rPr>
        <w:t>to drive the following residual to zero</w:t>
      </w:r>
      <w:r w:rsidR="0046624D" w:rsidRPr="00FF76AD">
        <w:rPr>
          <w:rFonts w:ascii="Arial" w:hAnsi="Arial" w:cs="Arial"/>
          <w:sz w:val="20"/>
          <w:szCs w:val="20"/>
        </w:rPr>
        <w:t>:</w:t>
      </w:r>
    </w:p>
    <w:p w:rsidR="0046624D" w:rsidRPr="00FF76AD" w:rsidRDefault="0046624D" w:rsidP="00FF76AD">
      <w:pPr>
        <w:spacing w:after="0" w:line="240" w:lineRule="auto"/>
        <w:ind w:left="1080"/>
        <w:jc w:val="center"/>
        <w:rPr>
          <w:rFonts w:ascii="Arial" w:hAnsi="Arial" w:cs="Arial"/>
          <w:sz w:val="20"/>
          <w:szCs w:val="20"/>
        </w:rPr>
      </w:pPr>
      <w:r w:rsidRPr="00FF76AD">
        <w:rPr>
          <w:rFonts w:ascii="Arial" w:hAnsi="Arial" w:cs="Arial"/>
          <w:position w:val="-14"/>
          <w:sz w:val="20"/>
          <w:szCs w:val="20"/>
        </w:rPr>
        <w:object w:dxaOrig="3060" w:dyaOrig="380" w14:anchorId="3327C833">
          <v:shape id="_x0000_i1084" type="#_x0000_t75" style="width:153pt;height:19.5pt" o:ole="">
            <v:imagedata r:id="rId139" o:title=""/>
          </v:shape>
          <o:OLEObject Type="Embed" ProgID="Equation.DSMT4" ShapeID="_x0000_i1084" DrawAspect="Content" ObjectID="_1475856655" r:id="rId140"/>
        </w:object>
      </w:r>
    </w:p>
    <w:p w:rsidR="000F2630" w:rsidRPr="00FF76AD" w:rsidRDefault="000F2630" w:rsidP="00FF76AD">
      <w:pPr>
        <w:spacing w:after="0" w:line="240" w:lineRule="auto"/>
        <w:ind w:left="1080"/>
        <w:rPr>
          <w:rFonts w:ascii="Arial" w:hAnsi="Arial" w:cs="Arial"/>
          <w:sz w:val="20"/>
          <w:szCs w:val="20"/>
        </w:rPr>
      </w:pPr>
    </w:p>
    <w:p w:rsidR="00EB5AA1" w:rsidRPr="00FF76AD" w:rsidRDefault="00EB5AA1" w:rsidP="00FF76AD">
      <w:pPr>
        <w:spacing w:after="0" w:line="240" w:lineRule="auto"/>
        <w:ind w:left="1080"/>
        <w:rPr>
          <w:rFonts w:ascii="Arial" w:hAnsi="Arial" w:cs="Arial"/>
          <w:sz w:val="20"/>
          <w:szCs w:val="20"/>
        </w:rPr>
      </w:pPr>
      <w:r w:rsidRPr="00FF76AD">
        <w:rPr>
          <w:rFonts w:ascii="Arial" w:hAnsi="Arial" w:cs="Arial"/>
          <w:sz w:val="20"/>
          <w:szCs w:val="20"/>
        </w:rPr>
        <w:t xml:space="preserve">“Dry or Wet Op Modulated” is the most complex situation.  There is an overlap and the cooler could deliver the setpoint air using either dry operation or wet operation.  The model proceeds separately to calculate both wet and dry operation, with separate numerical solvers for modulation in each mode.  Then the fan and pump power is calculated for each mode.  Select the lowest power mode as the preferred choice.  (This doesn’t really count the value of water, could bring in a source factor but …). Discard results for the unused mode. </w:t>
      </w:r>
    </w:p>
    <w:p w:rsidR="00EB5AA1" w:rsidRDefault="00EB5AA1" w:rsidP="00EB5AA1">
      <w:pPr>
        <w:pStyle w:val="BodyText"/>
        <w:rPr>
          <w:ins w:id="95" w:author="Bereket Nigusse" w:date="2014-09-27T12:23:00Z"/>
        </w:rPr>
      </w:pPr>
    </w:p>
    <w:p w:rsidR="00EB5AA1" w:rsidDel="000F2630" w:rsidRDefault="00EB5AA1" w:rsidP="00EB5AA1">
      <w:pPr>
        <w:pStyle w:val="BodyText"/>
        <w:rPr>
          <w:del w:id="96" w:author="Bereket Nigusse" w:date="2014-09-28T09:08:00Z"/>
        </w:rPr>
      </w:pPr>
      <w:del w:id="97" w:author="Bereket Nigusse" w:date="2014-09-28T09:08:00Z">
        <w:r w:rsidDel="000F2630">
          <w:delText>The algorithm used to determine the cooling provided to the system air proceeds in these three steps:</w:delText>
        </w:r>
      </w:del>
    </w:p>
    <w:p w:rsidR="00EB5AA1" w:rsidRPr="000713C8" w:rsidDel="000F2630" w:rsidRDefault="00EB5AA1" w:rsidP="00EB5AA1">
      <w:pPr>
        <w:pStyle w:val="ListNumber"/>
        <w:numPr>
          <w:ilvl w:val="0"/>
          <w:numId w:val="6"/>
        </w:numPr>
        <w:rPr>
          <w:del w:id="98" w:author="Bereket Nigusse" w:date="2014-09-28T09:08:00Z"/>
        </w:rPr>
      </w:pPr>
      <w:del w:id="99" w:author="Bereket Nigusse" w:date="2014-09-28T09:08:00Z">
        <w:r w:rsidRPr="000713C8" w:rsidDel="000F2630">
          <w:delText xml:space="preserve">calculate full load performance using PLF=1 and Equation </w:delText>
        </w:r>
        <w:r w:rsidRPr="000713C8" w:rsidDel="000F2630">
          <w:fldChar w:fldCharType="begin"/>
        </w:r>
        <w:r w:rsidRPr="000713C8" w:rsidDel="000F2630">
          <w:delInstrText xml:space="preserve"> GOTOBUTTON ZEqnNum629702  \* MERGEFORMAT </w:delInstrText>
        </w:r>
        <w:r w:rsidR="00D6167B" w:rsidDel="000F2630">
          <w:fldChar w:fldCharType="begin"/>
        </w:r>
        <w:r w:rsidR="00D6167B" w:rsidDel="000F2630">
          <w:delInstrText xml:space="preserve"> REF ZEqnNum629702 \* Charformat \! \* MERGEFORMAT </w:delInstrText>
        </w:r>
        <w:r w:rsidR="00D6167B" w:rsidDel="000F2630">
          <w:fldChar w:fldCharType="separate"/>
        </w:r>
        <w:r w:rsidDel="000F2630">
          <w:delInstrText>(518)</w:delInstrText>
        </w:r>
        <w:r w:rsidR="00D6167B" w:rsidDel="000F2630">
          <w:fldChar w:fldCharType="end"/>
        </w:r>
        <w:r w:rsidRPr="000713C8" w:rsidDel="000F2630">
          <w:fldChar w:fldCharType="end"/>
        </w:r>
        <w:r w:rsidRPr="000713C8" w:rsidDel="000F2630">
          <w:delText xml:space="preserve"> and Equation </w:delText>
        </w:r>
        <w:r w:rsidRPr="000713C8" w:rsidDel="000F2630">
          <w:fldChar w:fldCharType="begin"/>
        </w:r>
        <w:r w:rsidRPr="000713C8" w:rsidDel="000F2630">
          <w:delInstrText xml:space="preserve"> GOTOBUTTON ZEqnNum988924  \* MERGEFORMAT </w:delInstrText>
        </w:r>
        <w:r w:rsidR="00D6167B" w:rsidDel="000F2630">
          <w:fldChar w:fldCharType="begin"/>
        </w:r>
        <w:r w:rsidR="00D6167B" w:rsidDel="000F2630">
          <w:delInstrText xml:space="preserve"> REF ZEqnNum988924 \* Charformat \! \* MERGEFORMAT </w:delInstrText>
        </w:r>
        <w:r w:rsidR="00D6167B" w:rsidDel="000F2630">
          <w:fldChar w:fldCharType="separate"/>
        </w:r>
        <w:r w:rsidDel="000F2630">
          <w:delInstrText>(519)</w:delInstrText>
        </w:r>
        <w:r w:rsidR="00D6167B" w:rsidDel="000F2630">
          <w:fldChar w:fldCharType="end"/>
        </w:r>
        <w:r w:rsidRPr="000713C8" w:rsidDel="000F2630">
          <w:fldChar w:fldCharType="end"/>
        </w:r>
      </w:del>
    </w:p>
    <w:p w:rsidR="00EB5AA1" w:rsidRPr="000713C8" w:rsidDel="000F2630" w:rsidRDefault="00EB5AA1" w:rsidP="00EB5AA1">
      <w:pPr>
        <w:pStyle w:val="ListNumber"/>
        <w:numPr>
          <w:ilvl w:val="0"/>
          <w:numId w:val="6"/>
        </w:numPr>
        <w:rPr>
          <w:del w:id="100" w:author="Bereket Nigusse" w:date="2014-09-28T09:08:00Z"/>
        </w:rPr>
      </w:pPr>
      <w:del w:id="101" w:author="Bereket Nigusse" w:date="2014-09-28T09:08:00Z">
        <w:r w:rsidRPr="000713C8" w:rsidDel="000F2630">
          <w:delText xml:space="preserve">calculate PLF using Equation </w:delText>
        </w:r>
        <w:r w:rsidRPr="000713C8" w:rsidDel="000F2630">
          <w:fldChar w:fldCharType="begin"/>
        </w:r>
        <w:r w:rsidRPr="000713C8" w:rsidDel="000F2630">
          <w:delInstrText xml:space="preserve"> GOTOBUTTON ZEqnNum302139  \* MERGEFORMAT </w:delInstrText>
        </w:r>
        <w:r w:rsidR="00D6167B" w:rsidDel="000F2630">
          <w:fldChar w:fldCharType="begin"/>
        </w:r>
        <w:r w:rsidR="00D6167B" w:rsidDel="000F2630">
          <w:delInstrText xml:space="preserve"> REF ZEqnNum302139 \* Charformat \! \* MERGEFORMAT </w:delInstrText>
        </w:r>
        <w:r w:rsidR="00D6167B" w:rsidDel="000F2630">
          <w:fldChar w:fldCharType="separate"/>
        </w:r>
        <w:r w:rsidDel="000F2630">
          <w:delInstrText>(520)</w:delInstrText>
        </w:r>
        <w:r w:rsidR="00D6167B" w:rsidDel="000F2630">
          <w:fldChar w:fldCharType="end"/>
        </w:r>
        <w:r w:rsidRPr="000713C8" w:rsidDel="000F2630">
          <w:fldChar w:fldCharType="end"/>
        </w:r>
        <w:r w:rsidRPr="000713C8" w:rsidDel="000F2630">
          <w:delText xml:space="preserve">, Equation </w:delText>
        </w:r>
        <w:r w:rsidRPr="000713C8" w:rsidDel="000F2630">
          <w:fldChar w:fldCharType="begin"/>
        </w:r>
        <w:r w:rsidRPr="000713C8" w:rsidDel="000F2630">
          <w:delInstrText xml:space="preserve"> GOTOBUTTON ZEqnNum144875  \* MERGEFORMAT </w:delInstrText>
        </w:r>
        <w:r w:rsidR="00D6167B" w:rsidDel="000F2630">
          <w:fldChar w:fldCharType="begin"/>
        </w:r>
        <w:r w:rsidR="00D6167B" w:rsidDel="000F2630">
          <w:delInstrText xml:space="preserve"> REF ZEqnNum144875 \* Charformat \! \* MERGEFORMAT </w:delInstrText>
        </w:r>
        <w:r w:rsidR="00D6167B" w:rsidDel="000F2630">
          <w:fldChar w:fldCharType="separate"/>
        </w:r>
        <w:r w:rsidDel="000F2630">
          <w:delInstrText>(521)</w:delInstrText>
        </w:r>
        <w:r w:rsidR="00D6167B" w:rsidDel="000F2630">
          <w:fldChar w:fldCharType="end"/>
        </w:r>
        <w:r w:rsidRPr="000713C8" w:rsidDel="000F2630">
          <w:fldChar w:fldCharType="end"/>
        </w:r>
        <w:r w:rsidRPr="000713C8" w:rsidDel="000F2630">
          <w:delText xml:space="preserve">, and Equation </w:delText>
        </w:r>
        <w:r w:rsidRPr="000713C8" w:rsidDel="000F2630">
          <w:fldChar w:fldCharType="begin"/>
        </w:r>
        <w:r w:rsidRPr="000713C8" w:rsidDel="000F2630">
          <w:delInstrText xml:space="preserve"> GOTOBUTTON ZEqnNum646988  \* MERGEFORMAT </w:delInstrText>
        </w:r>
        <w:r w:rsidR="00D6167B" w:rsidDel="000F2630">
          <w:fldChar w:fldCharType="begin"/>
        </w:r>
        <w:r w:rsidR="00D6167B" w:rsidDel="000F2630">
          <w:delInstrText xml:space="preserve"> REF ZEqnNum646988 \* Charformat \! \* MERGEFORMAT </w:delInstrText>
        </w:r>
        <w:r w:rsidR="00D6167B" w:rsidDel="000F2630">
          <w:fldChar w:fldCharType="separate"/>
        </w:r>
        <w:r w:rsidDel="000F2630">
          <w:delInstrText>(522)</w:delInstrText>
        </w:r>
        <w:r w:rsidR="00D6167B" w:rsidDel="000F2630">
          <w:fldChar w:fldCharType="end"/>
        </w:r>
        <w:r w:rsidRPr="000713C8" w:rsidDel="000F2630">
          <w:fldChar w:fldCharType="end"/>
        </w:r>
        <w:r w:rsidRPr="000713C8" w:rsidDel="000F2630">
          <w:delText>, and</w:delText>
        </w:r>
      </w:del>
    </w:p>
    <w:p w:rsidR="00EB5AA1" w:rsidRPr="000713C8" w:rsidDel="000F2630" w:rsidRDefault="00EB5AA1" w:rsidP="00EB5AA1">
      <w:pPr>
        <w:pStyle w:val="ListNumber"/>
        <w:numPr>
          <w:ilvl w:val="0"/>
          <w:numId w:val="6"/>
        </w:numPr>
        <w:rPr>
          <w:del w:id="102" w:author="Bereket Nigusse" w:date="2014-09-28T09:08:00Z"/>
        </w:rPr>
      </w:pPr>
      <w:del w:id="103" w:author="Bereket Nigusse" w:date="2014-09-28T09:08:00Z">
        <w:r w:rsidRPr="000713C8" w:rsidDel="000F2630">
          <w:delText>recalculate performance using PLF from step 2.</w:delText>
        </w:r>
      </w:del>
    </w:p>
    <w:p w:rsidR="00EB5AA1" w:rsidDel="000F2630" w:rsidRDefault="00EB5AA1" w:rsidP="00EB5AA1">
      <w:pPr>
        <w:pStyle w:val="ListBullet2"/>
        <w:numPr>
          <w:ilvl w:val="0"/>
          <w:numId w:val="4"/>
        </w:numPr>
        <w:tabs>
          <w:tab w:val="num" w:pos="1440"/>
        </w:tabs>
        <w:rPr>
          <w:del w:id="104" w:author="Bereket Nigusse" w:date="2014-09-28T09:08:00Z"/>
        </w:rPr>
      </w:pPr>
      <w:del w:id="105" w:author="Bereket Nigusse" w:date="2014-09-28T09:08:00Z">
        <w:r w:rsidDel="000F2630">
          <w:delText xml:space="preserve">If PLF = 1 then use Equation </w:delText>
        </w:r>
        <w:r w:rsidDel="000F2630">
          <w:fldChar w:fldCharType="begin"/>
        </w:r>
        <w:r w:rsidDel="000F2630">
          <w:delInstrText xml:space="preserve"> GOTOBUTTON ZEqnNum629702  \* MERGEFORMAT </w:delInstrText>
        </w:r>
        <w:r w:rsidR="00D6167B" w:rsidDel="000F2630">
          <w:fldChar w:fldCharType="begin"/>
        </w:r>
        <w:r w:rsidR="00D6167B" w:rsidDel="000F2630">
          <w:delInstrText xml:space="preserve"> REF ZEqnNum629702 \* Charformat \! \* MERGEFORMAT </w:delInstrText>
        </w:r>
        <w:r w:rsidR="00D6167B" w:rsidDel="000F2630">
          <w:fldChar w:fldCharType="separate"/>
        </w:r>
        <w:r w:rsidDel="000F2630">
          <w:delInstrText>(518)</w:delInstrText>
        </w:r>
        <w:r w:rsidR="00D6167B" w:rsidDel="000F2630">
          <w:fldChar w:fldCharType="end"/>
        </w:r>
        <w:r w:rsidDel="000F2630">
          <w:fldChar w:fldCharType="end"/>
        </w:r>
        <w:r w:rsidDel="000F2630">
          <w:delText xml:space="preserve"> and Equation </w:delText>
        </w:r>
        <w:r w:rsidDel="000F2630">
          <w:fldChar w:fldCharType="begin"/>
        </w:r>
        <w:r w:rsidDel="000F2630">
          <w:delInstrText xml:space="preserve"> GOTOBUTTON ZEqnNum988924  \* MERGEFORMAT </w:delInstrText>
        </w:r>
        <w:r w:rsidR="00D6167B" w:rsidDel="000F2630">
          <w:fldChar w:fldCharType="begin"/>
        </w:r>
        <w:r w:rsidR="00D6167B" w:rsidDel="000F2630">
          <w:delInstrText xml:space="preserve"> REF ZEqnNum988924 \* Charformat \! \* MERGEFORMAT </w:delInstrText>
        </w:r>
        <w:r w:rsidR="00D6167B" w:rsidDel="000F2630">
          <w:fldChar w:fldCharType="separate"/>
        </w:r>
        <w:r w:rsidDel="000F2630">
          <w:delInstrText>(519)</w:delInstrText>
        </w:r>
        <w:r w:rsidR="00D6167B" w:rsidDel="000F2630">
          <w:fldChar w:fldCharType="end"/>
        </w:r>
        <w:r w:rsidDel="000F2630">
          <w:fldChar w:fldCharType="end"/>
        </w:r>
      </w:del>
    </w:p>
    <w:p w:rsidR="00EB5AA1" w:rsidDel="000F2630" w:rsidRDefault="00EB5AA1" w:rsidP="00EB5AA1">
      <w:pPr>
        <w:pStyle w:val="ListBullet2"/>
        <w:numPr>
          <w:ilvl w:val="0"/>
          <w:numId w:val="4"/>
        </w:numPr>
        <w:tabs>
          <w:tab w:val="num" w:pos="1440"/>
        </w:tabs>
        <w:rPr>
          <w:del w:id="106" w:author="Bereket Nigusse" w:date="2014-09-28T09:08:00Z"/>
        </w:rPr>
      </w:pPr>
      <w:del w:id="107" w:author="Bereket Nigusse" w:date="2014-09-28T09:08:00Z">
        <w:r w:rsidDel="000F2630">
          <w:delText>If PLF &lt;1 then outlet temp = desired outlet temp (as by magic)</w:delText>
        </w:r>
      </w:del>
    </w:p>
    <w:p w:rsidR="00EB5AA1" w:rsidDel="000F2630" w:rsidRDefault="00EB5AA1" w:rsidP="00EB5AA1">
      <w:pPr>
        <w:pStyle w:val="ListBullet2"/>
        <w:numPr>
          <w:ilvl w:val="0"/>
          <w:numId w:val="4"/>
        </w:numPr>
        <w:tabs>
          <w:tab w:val="num" w:pos="1440"/>
        </w:tabs>
        <w:rPr>
          <w:del w:id="108" w:author="Bereket Nigusse" w:date="2014-09-28T09:08:00Z"/>
        </w:rPr>
      </w:pPr>
      <w:del w:id="109" w:author="Bereket Nigusse" w:date="2014-09-28T09:08:00Z">
        <w:r w:rsidDel="000F2630">
          <w:lastRenderedPageBreak/>
          <w:delText>Auxiliary fan energy adjusted by PLF</w:delText>
        </w:r>
      </w:del>
    </w:p>
    <w:p w:rsidR="00EB5AA1" w:rsidDel="000F2630" w:rsidRDefault="00EB5AA1" w:rsidP="00EB5AA1">
      <w:pPr>
        <w:pStyle w:val="ListBullet2"/>
        <w:numPr>
          <w:ilvl w:val="0"/>
          <w:numId w:val="4"/>
        </w:numPr>
        <w:tabs>
          <w:tab w:val="num" w:pos="1440"/>
        </w:tabs>
        <w:rPr>
          <w:del w:id="110" w:author="Bereket Nigusse" w:date="2014-09-28T09:08:00Z"/>
        </w:rPr>
      </w:pPr>
      <w:del w:id="111" w:author="Bereket Nigusse" w:date="2014-09-28T09:08:00Z">
        <w:r w:rsidDel="000F2630">
          <w:delText>Water consumption based on change in enthalpy in air system</w:delText>
        </w:r>
      </w:del>
    </w:p>
    <w:p w:rsidR="00EB5AA1" w:rsidDel="000F2630" w:rsidRDefault="00EB5AA1" w:rsidP="00EB5AA1">
      <w:pPr>
        <w:pStyle w:val="Equation"/>
        <w:rPr>
          <w:del w:id="112" w:author="Bereket Nigusse" w:date="2014-09-28T09:08:00Z"/>
        </w:rPr>
      </w:pPr>
      <w:del w:id="113" w:author="Bereket Nigusse" w:date="2014-09-28T09:08:00Z">
        <w:r w:rsidRPr="0021680E" w:rsidDel="000F2630">
          <w:rPr>
            <w:noProof/>
            <w:position w:val="-16"/>
            <w:rPrChange w:id="114" w:author="Unknown">
              <w:rPr>
                <w:noProof/>
              </w:rPr>
            </w:rPrChange>
          </w:rPr>
          <w:drawing>
            <wp:inline distT="0" distB="0" distL="0" distR="0" wp14:anchorId="23E4BC7E" wp14:editId="191FF21C">
              <wp:extent cx="251460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514600" cy="276225"/>
                      </a:xfrm>
                      <a:prstGeom prst="rect">
                        <a:avLst/>
                      </a:prstGeom>
                      <a:noFill/>
                      <a:ln>
                        <a:noFill/>
                      </a:ln>
                    </pic:spPr>
                  </pic:pic>
                </a:graphicData>
              </a:graphic>
            </wp:inline>
          </w:drawing>
        </w:r>
        <w:r w:rsidDel="000F2630">
          <w:tab/>
        </w:r>
        <w:r w:rsidDel="000F2630">
          <w:fldChar w:fldCharType="begin"/>
        </w:r>
        <w:r w:rsidDel="000F2630">
          <w:delInstrText xml:space="preserve"> MACROBUTTON MTPlaceRef \* MERGEFORMAT </w:delInstrText>
        </w:r>
        <w:r w:rsidDel="000F2630">
          <w:fldChar w:fldCharType="begin"/>
        </w:r>
        <w:r w:rsidDel="000F2630">
          <w:delInstrText xml:space="preserve"> SEQ MTEqn \h \* MERGEFORMAT </w:delInstrText>
        </w:r>
        <w:r w:rsidDel="000F2630">
          <w:fldChar w:fldCharType="end"/>
        </w:r>
        <w:bookmarkStart w:id="115" w:name="ZEqnNum629702"/>
        <w:r w:rsidDel="000F2630">
          <w:delInstrText>(</w:delInstrText>
        </w:r>
        <w:r w:rsidR="00E253FC" w:rsidDel="000F2630">
          <w:fldChar w:fldCharType="begin"/>
        </w:r>
        <w:r w:rsidR="00E253FC" w:rsidDel="000F2630">
          <w:delInstrText xml:space="preserve"> SEQ MTEqn \c \* Arabic \* MERGEFORMAT </w:delInstrText>
        </w:r>
        <w:r w:rsidR="00E253FC" w:rsidDel="000F2630">
          <w:fldChar w:fldCharType="separate"/>
        </w:r>
        <w:r w:rsidDel="000F2630">
          <w:rPr>
            <w:noProof/>
          </w:rPr>
          <w:delInstrText>518</w:delInstrText>
        </w:r>
        <w:r w:rsidR="00E253FC" w:rsidDel="000F2630">
          <w:rPr>
            <w:noProof/>
          </w:rPr>
          <w:fldChar w:fldCharType="end"/>
        </w:r>
        <w:r w:rsidDel="000F2630">
          <w:delInstrText>)</w:delInstrText>
        </w:r>
        <w:bookmarkEnd w:id="115"/>
        <w:r w:rsidDel="000F2630">
          <w:fldChar w:fldCharType="end"/>
        </w:r>
      </w:del>
    </w:p>
    <w:p w:rsidR="00EB5AA1" w:rsidDel="000F2630" w:rsidRDefault="00EB5AA1" w:rsidP="00EB5AA1">
      <w:pPr>
        <w:pStyle w:val="BodyText"/>
        <w:rPr>
          <w:del w:id="116" w:author="Bereket Nigusse" w:date="2014-09-28T09:08:00Z"/>
        </w:rPr>
      </w:pPr>
      <w:del w:id="117" w:author="Bereket Nigusse" w:date="2014-09-28T09:08:00Z">
        <w:r w:rsidDel="000F2630">
          <w:delText>where,</w:delText>
        </w:r>
      </w:del>
    </w:p>
    <w:p w:rsidR="00EB5AA1" w:rsidDel="000F2630" w:rsidRDefault="00EB5AA1" w:rsidP="00EB5AA1">
      <w:pPr>
        <w:pStyle w:val="BodyText"/>
        <w:rPr>
          <w:del w:id="118" w:author="Bereket Nigusse" w:date="2014-09-28T09:08:00Z"/>
        </w:rPr>
      </w:pPr>
      <w:del w:id="119" w:author="Bereket Nigusse" w:date="2014-09-28T09:08:00Z">
        <w:r w:rsidRPr="0021680E" w:rsidDel="000F2630">
          <w:rPr>
            <w:noProof/>
            <w:position w:val="-14"/>
            <w:rPrChange w:id="120" w:author="Unknown">
              <w:rPr>
                <w:noProof/>
              </w:rPr>
            </w:rPrChange>
          </w:rPr>
          <w:drawing>
            <wp:inline distT="0" distB="0" distL="0" distR="0" wp14:anchorId="53CBB986" wp14:editId="49991F9F">
              <wp:extent cx="495300" cy="238125"/>
              <wp:effectExtent l="0" t="0" r="0" b="9525"/>
              <wp:docPr id="3593" name="Picture 3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Del="000F2630">
          <w:tab/>
          <w:delText>is the dry-bulb of the system air leaving the cooler [ºC]</w:delText>
        </w:r>
      </w:del>
    </w:p>
    <w:p w:rsidR="00EB5AA1" w:rsidDel="000F2630" w:rsidRDefault="00EB5AA1" w:rsidP="00EB5AA1">
      <w:pPr>
        <w:pStyle w:val="BodyText"/>
        <w:rPr>
          <w:del w:id="121" w:author="Bereket Nigusse" w:date="2014-09-28T09:08:00Z"/>
        </w:rPr>
      </w:pPr>
      <w:del w:id="122" w:author="Bereket Nigusse" w:date="2014-09-28T09:08:00Z">
        <w:r w:rsidRPr="0021680E" w:rsidDel="000F2630">
          <w:rPr>
            <w:noProof/>
            <w:position w:val="-14"/>
            <w:rPrChange w:id="123" w:author="Unknown">
              <w:rPr>
                <w:noProof/>
              </w:rPr>
            </w:rPrChange>
          </w:rPr>
          <w:drawing>
            <wp:inline distT="0" distB="0" distL="0" distR="0" wp14:anchorId="61381EFC" wp14:editId="41098AA7">
              <wp:extent cx="447675" cy="238125"/>
              <wp:effectExtent l="0" t="0" r="9525" b="9525"/>
              <wp:docPr id="3594" name="Picture 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Del="000F2630">
          <w:tab/>
        </w:r>
        <w:r w:rsidDel="000F2630">
          <w:tab/>
          <w:delText>is the dry-bulb of the system air entering the cooler [ºC]</w:delText>
        </w:r>
      </w:del>
    </w:p>
    <w:p w:rsidR="00EB5AA1" w:rsidDel="000F2630" w:rsidRDefault="00EB5AA1" w:rsidP="00EB5AA1">
      <w:pPr>
        <w:pStyle w:val="BodyText"/>
        <w:rPr>
          <w:del w:id="124" w:author="Bereket Nigusse" w:date="2014-09-28T09:08:00Z"/>
        </w:rPr>
      </w:pPr>
      <w:del w:id="125" w:author="Bereket Nigusse" w:date="2014-09-28T09:08:00Z">
        <w:r w:rsidRPr="0021680E" w:rsidDel="000F2630">
          <w:rPr>
            <w:noProof/>
            <w:position w:val="-6"/>
            <w:rPrChange w:id="126" w:author="Unknown">
              <w:rPr>
                <w:noProof/>
              </w:rPr>
            </w:rPrChange>
          </w:rPr>
          <w:drawing>
            <wp:inline distT="0" distB="0" distL="0" distR="0" wp14:anchorId="2AD7EC00" wp14:editId="38858834">
              <wp:extent cx="123825" cy="142875"/>
              <wp:effectExtent l="0" t="0" r="9525" b="9525"/>
              <wp:docPr id="3595" name="Picture 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Del="000F2630">
          <w:tab/>
        </w:r>
        <w:r w:rsidDel="000F2630">
          <w:tab/>
          <w:delText>is a cooler effectiveness (eg. 0.7 to 1.2)</w:delText>
        </w:r>
      </w:del>
    </w:p>
    <w:p w:rsidR="00EB5AA1" w:rsidDel="000F2630" w:rsidRDefault="00EB5AA1" w:rsidP="00EB5AA1">
      <w:pPr>
        <w:pStyle w:val="BodyText"/>
        <w:rPr>
          <w:del w:id="127" w:author="Bereket Nigusse" w:date="2014-09-28T09:08:00Z"/>
        </w:rPr>
      </w:pPr>
      <w:del w:id="128" w:author="Bereket Nigusse" w:date="2014-09-28T09:08:00Z">
        <w:r w:rsidRPr="0021680E" w:rsidDel="000F2630">
          <w:rPr>
            <w:noProof/>
            <w:position w:val="-14"/>
            <w:rPrChange w:id="129" w:author="Unknown">
              <w:rPr>
                <w:noProof/>
              </w:rPr>
            </w:rPrChange>
          </w:rPr>
          <w:drawing>
            <wp:inline distT="0" distB="0" distL="0" distR="0" wp14:anchorId="6EB0A594" wp14:editId="09CD1BF9">
              <wp:extent cx="571500" cy="238125"/>
              <wp:effectExtent l="0" t="0" r="0" b="9525"/>
              <wp:docPr id="3596" name="Picture 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6"/>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sidDel="000F2630">
          <w:tab/>
          <w:delText>is the wet-bulb of the purge air entering the wet side of cooler [ºC]</w:delText>
        </w:r>
      </w:del>
    </w:p>
    <w:p w:rsidR="00855509" w:rsidRDefault="00855509" w:rsidP="00EB5AA1">
      <w:pPr>
        <w:pStyle w:val="BodyText"/>
      </w:pPr>
    </w:p>
    <w:p w:rsidR="00EB5AA1" w:rsidRDefault="00EB5AA1" w:rsidP="00EB5AA1">
      <w:pPr>
        <w:pStyle w:val="BodyText"/>
      </w:pPr>
      <w:r>
        <w:t xml:space="preserve">The purge air, or secondary airside, is the stream that evaporates water and indirectly cools the primary, or system air.  The result from Equation </w:t>
      </w:r>
      <w:r w:rsidR="00FC0881">
        <w:fldChar w:fldCharType="begin"/>
      </w:r>
      <w:r w:rsidR="00FC0881">
        <w:instrText xml:space="preserve"> REF _Ref399836012 \#0 \h </w:instrText>
      </w:r>
      <w:r w:rsidR="00FC0881">
        <w:fldChar w:fldCharType="separate"/>
      </w:r>
      <w:r w:rsidR="0021680E">
        <w:t>-1</w:t>
      </w:r>
      <w:r w:rsidR="00FC0881">
        <w:fldChar w:fldCharType="end"/>
      </w:r>
      <w:r w:rsidR="00FC0881">
        <w:t xml:space="preserve"> </w:t>
      </w:r>
      <w:r>
        <w:t>is then compared to a lower bound</w:t>
      </w:r>
      <w:proofErr w:type="gramStart"/>
      <w:r>
        <w:t xml:space="preserve">, </w:t>
      </w:r>
      <w:proofErr w:type="gramEnd"/>
      <w:r>
        <w:rPr>
          <w:noProof/>
          <w:position w:val="-14"/>
        </w:rPr>
        <w:drawing>
          <wp:inline distT="0" distB="0" distL="0" distR="0" wp14:anchorId="76D8B508" wp14:editId="72A5FDD9">
            <wp:extent cx="609600" cy="238125"/>
            <wp:effectExtent l="0" t="0" r="0" b="9525"/>
            <wp:docPr id="3597" name="Picture 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7"/>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609600" cy="238125"/>
                    </a:xfrm>
                    <a:prstGeom prst="rect">
                      <a:avLst/>
                    </a:prstGeom>
                    <a:noFill/>
                    <a:ln>
                      <a:noFill/>
                    </a:ln>
                  </pic:spPr>
                </pic:pic>
              </a:graphicData>
            </a:graphic>
          </wp:inline>
        </w:drawing>
      </w:r>
      <w:r>
        <w:t>, determined from the dew</w:t>
      </w:r>
      <w:r w:rsidR="004E7F32">
        <w:t xml:space="preserve"> </w:t>
      </w:r>
      <w:r>
        <w:t>point</w:t>
      </w:r>
      <w:r w:rsidR="004E7F32">
        <w:t xml:space="preserve"> temperature </w:t>
      </w:r>
      <w:r>
        <w:t>of the incoming purge air using Equation</w:t>
      </w:r>
      <w:r w:rsidR="004E7F32">
        <w:t xml:space="preserve"> </w:t>
      </w:r>
      <w:r w:rsidR="00FC0881">
        <w:fldChar w:fldCharType="begin"/>
      </w:r>
      <w:r w:rsidR="00FC0881">
        <w:instrText xml:space="preserve"> REF _Ref399836790 \#0\h </w:instrText>
      </w:r>
      <w:r w:rsidR="00FC0881">
        <w:fldChar w:fldCharType="separate"/>
      </w:r>
      <w:r w:rsidR="0021680E">
        <w:rPr>
          <w:noProof/>
          <w:position w:val="-14"/>
        </w:rPr>
        <w:drawing>
          <wp:inline distT="0" distB="0" distL="0" distR="0" wp14:anchorId="757DACF4" wp14:editId="71611502">
            <wp:extent cx="265747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657475" cy="238125"/>
                    </a:xfrm>
                    <a:prstGeom prst="rect">
                      <a:avLst/>
                    </a:prstGeom>
                    <a:noFill/>
                    <a:ln>
                      <a:noFill/>
                    </a:ln>
                  </pic:spPr>
                </pic:pic>
              </a:graphicData>
            </a:graphic>
          </wp:inline>
        </w:drawing>
      </w:r>
      <w:r w:rsidR="0021680E" w:rsidRPr="00763949">
        <w:tab/>
        <w:t>(</w:t>
      </w:r>
      <w:r w:rsidR="0021680E">
        <w:rPr>
          <w:noProof/>
        </w:rPr>
        <w:t>3</w:t>
      </w:r>
      <w:r w:rsidR="0021680E" w:rsidRPr="00763949">
        <w:t>)</w:t>
      </w:r>
      <w:r w:rsidR="00FC0881">
        <w:fldChar w:fldCharType="end"/>
      </w:r>
      <w:r>
        <w:t xml:space="preserve">.  </w:t>
      </w:r>
    </w:p>
    <w:p w:rsidR="00EB5AA1" w:rsidRDefault="00EB5AA1" w:rsidP="00EB5AA1">
      <w:pPr>
        <w:pStyle w:val="Equation"/>
      </w:pPr>
      <w:bookmarkStart w:id="130" w:name="_Ref399836346"/>
      <w:bookmarkStart w:id="131" w:name="_Ref399836790"/>
      <w:r>
        <w:rPr>
          <w:noProof/>
          <w:position w:val="-14"/>
        </w:rPr>
        <w:drawing>
          <wp:inline distT="0" distB="0" distL="0" distR="0" wp14:anchorId="757DACF4" wp14:editId="71611502">
            <wp:extent cx="2657475" cy="238125"/>
            <wp:effectExtent l="0" t="0" r="9525" b="9525"/>
            <wp:docPr id="3598" name="Picture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657475" cy="238125"/>
                    </a:xfrm>
                    <a:prstGeom prst="rect">
                      <a:avLst/>
                    </a:prstGeom>
                    <a:noFill/>
                    <a:ln>
                      <a:noFill/>
                    </a:ln>
                  </pic:spPr>
                </pic:pic>
              </a:graphicData>
            </a:graphic>
          </wp:inline>
        </w:drawing>
      </w:r>
      <w:r w:rsidR="004E7F32" w:rsidRPr="00763949">
        <w:tab/>
        <w:t>(</w:t>
      </w:r>
      <w:fldSimple w:instr=" SEQ ( \* ARABIC ">
        <w:r w:rsidR="0021680E">
          <w:rPr>
            <w:noProof/>
          </w:rPr>
          <w:t>3</w:t>
        </w:r>
      </w:fldSimple>
      <w:bookmarkEnd w:id="130"/>
      <w:r w:rsidR="004E7F32" w:rsidRPr="00763949">
        <w:t>)</w:t>
      </w:r>
      <w:bookmarkEnd w:id="131"/>
    </w:p>
    <w:p w:rsidR="00EB5AA1" w:rsidRDefault="00EB5AA1" w:rsidP="00EB5AA1">
      <w:pPr>
        <w:pStyle w:val="BodyText"/>
      </w:pPr>
      <w:proofErr w:type="gramStart"/>
      <w:r>
        <w:t>where</w:t>
      </w:r>
      <w:proofErr w:type="gramEnd"/>
      <w:r>
        <w:t xml:space="preserve">, </w:t>
      </w:r>
    </w:p>
    <w:p w:rsidR="00EB5AA1" w:rsidRDefault="00EB5AA1" w:rsidP="00EB5AA1">
      <w:pPr>
        <w:pStyle w:val="BodyText"/>
      </w:pPr>
      <w:r>
        <w:rPr>
          <w:noProof/>
          <w:position w:val="-14"/>
        </w:rPr>
        <w:drawing>
          <wp:inline distT="0" distB="0" distL="0" distR="0" wp14:anchorId="583EE444" wp14:editId="7FC7F59E">
            <wp:extent cx="600075" cy="238125"/>
            <wp:effectExtent l="0" t="0" r="9525" b="9525"/>
            <wp:docPr id="3599" name="Picture 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9"/>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600075" cy="238125"/>
                    </a:xfrm>
                    <a:prstGeom prst="rect">
                      <a:avLst/>
                    </a:prstGeom>
                    <a:noFill/>
                    <a:ln>
                      <a:noFill/>
                    </a:ln>
                  </pic:spPr>
                </pic:pic>
              </a:graphicData>
            </a:graphic>
          </wp:inline>
        </w:drawing>
      </w:r>
      <w:r>
        <w:tab/>
      </w:r>
      <w:proofErr w:type="gramStart"/>
      <w:r>
        <w:t>is</w:t>
      </w:r>
      <w:proofErr w:type="gramEnd"/>
      <w:r>
        <w:t xml:space="preserve"> the dew</w:t>
      </w:r>
      <w:r w:rsidR="00F30887">
        <w:t xml:space="preserve"> </w:t>
      </w:r>
      <w:r>
        <w:t xml:space="preserve">point of purge air entering the </w:t>
      </w:r>
      <w:r w:rsidR="00F30887">
        <w:t xml:space="preserve">secondary </w:t>
      </w:r>
      <w:r>
        <w:t>side of cooler [ºC]</w:t>
      </w:r>
    </w:p>
    <w:p w:rsidR="00EB5AA1" w:rsidRDefault="00EB5AA1" w:rsidP="00EB5AA1">
      <w:pPr>
        <w:pStyle w:val="BodyText"/>
      </w:pPr>
      <w:r>
        <w:rPr>
          <w:noProof/>
          <w:position w:val="-10"/>
        </w:rPr>
        <w:drawing>
          <wp:inline distT="0" distB="0" distL="0" distR="0" wp14:anchorId="3526A456" wp14:editId="267B4D56">
            <wp:extent cx="152400" cy="200025"/>
            <wp:effectExtent l="0" t="0" r="0" b="9525"/>
            <wp:docPr id="3600" name="Picture 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0"/>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tab/>
      </w:r>
      <w:r>
        <w:tab/>
      </w:r>
      <w:proofErr w:type="gramStart"/>
      <w:r>
        <w:t>is</w:t>
      </w:r>
      <w:proofErr w:type="gramEnd"/>
      <w:r>
        <w:t xml:space="preserve"> a </w:t>
      </w:r>
      <w:r w:rsidR="00FF76AD">
        <w:t xml:space="preserve">user specified </w:t>
      </w:r>
      <w:r>
        <w:t>factor for how close to dew</w:t>
      </w:r>
      <w:r w:rsidR="00F30887">
        <w:t xml:space="preserve"> </w:t>
      </w:r>
      <w:r>
        <w:t>point is possible (</w:t>
      </w:r>
      <w:proofErr w:type="spellStart"/>
      <w:r>
        <w:t>eg</w:t>
      </w:r>
      <w:proofErr w:type="spellEnd"/>
      <w:r>
        <w:t>. 0.9)</w:t>
      </w:r>
    </w:p>
    <w:p w:rsidR="00F30887" w:rsidRDefault="00F30887" w:rsidP="00EB5AA1">
      <w:pPr>
        <w:pStyle w:val="BodyText"/>
      </w:pPr>
    </w:p>
    <w:p w:rsidR="00EC6CC9" w:rsidRPr="00F95F42" w:rsidRDefault="00EC6CC9" w:rsidP="00EC6CC9">
      <w:pPr>
        <w:pStyle w:val="BodyText"/>
        <w:rPr>
          <w:rFonts w:cs="Arial"/>
        </w:rPr>
      </w:pPr>
      <w:r w:rsidRPr="00F95F42">
        <w:rPr>
          <w:rFonts w:cs="Arial"/>
        </w:rPr>
        <w:t>The final result (for PLF = 1) is the larger of the results from Equations</w:t>
      </w:r>
      <w:r w:rsidRPr="00F95F42">
        <w:rPr>
          <w:rFonts w:cs="Arial"/>
        </w:rPr>
        <w:fldChar w:fldCharType="begin"/>
      </w:r>
      <w:r w:rsidRPr="00F95F42">
        <w:rPr>
          <w:rFonts w:cs="Arial"/>
        </w:rPr>
        <w:instrText xml:space="preserve"> GOTOBUTTON ZEqnNum629702  \* MERGEFORMAT </w:instrText>
      </w:r>
      <w:r w:rsidRPr="00F95F42">
        <w:rPr>
          <w:rFonts w:cs="Arial"/>
        </w:rPr>
        <w:fldChar w:fldCharType="begin"/>
      </w:r>
      <w:r w:rsidRPr="00F95F42">
        <w:rPr>
          <w:rFonts w:cs="Arial"/>
        </w:rPr>
        <w:instrText xml:space="preserve"> REF ZEqnNum629702 \* Charformat \! \* MERGEFORMAT </w:instrText>
      </w:r>
      <w:r w:rsidRPr="00F95F42">
        <w:rPr>
          <w:rFonts w:cs="Arial"/>
        </w:rPr>
        <w:fldChar w:fldCharType="end"/>
      </w:r>
      <w:r w:rsidRPr="00F95F42">
        <w:rPr>
          <w:rFonts w:cs="Arial"/>
        </w:rPr>
        <w:fldChar w:fldCharType="end"/>
      </w:r>
      <w:r w:rsidRPr="00F95F42">
        <w:rPr>
          <w:rFonts w:cs="Arial"/>
        </w:rPr>
        <w:t xml:space="preserve"> </w:t>
      </w:r>
      <w:r>
        <w:rPr>
          <w:rFonts w:cs="Arial"/>
        </w:rPr>
        <w:fldChar w:fldCharType="begin"/>
      </w:r>
      <w:r>
        <w:rPr>
          <w:rFonts w:cs="Arial"/>
        </w:rPr>
        <w:instrText xml:space="preserve"> REF _Ref399836012 \#0 \h </w:instrText>
      </w:r>
      <w:r>
        <w:rPr>
          <w:rFonts w:cs="Arial"/>
        </w:rPr>
      </w:r>
      <w:r>
        <w:rPr>
          <w:rFonts w:cs="Arial"/>
        </w:rPr>
        <w:fldChar w:fldCharType="separate"/>
      </w:r>
      <w:r w:rsidR="0021680E">
        <w:rPr>
          <w:rFonts w:cs="Arial"/>
        </w:rPr>
        <w:t>-1</w:t>
      </w:r>
      <w:r>
        <w:rPr>
          <w:rFonts w:cs="Arial"/>
        </w:rPr>
        <w:fldChar w:fldCharType="end"/>
      </w:r>
      <w:r>
        <w:rPr>
          <w:rFonts w:cs="Arial"/>
        </w:rPr>
        <w:t xml:space="preserve"> </w:t>
      </w:r>
      <w:r w:rsidRPr="00F95F42">
        <w:rPr>
          <w:rFonts w:cs="Arial"/>
        </w:rPr>
        <w:t>and</w:t>
      </w:r>
      <w:r>
        <w:rPr>
          <w:rFonts w:cs="Arial"/>
        </w:rPr>
        <w:t xml:space="preserve"> </w:t>
      </w:r>
      <w:r>
        <w:rPr>
          <w:rFonts w:cs="Arial"/>
        </w:rPr>
        <w:fldChar w:fldCharType="begin"/>
      </w:r>
      <w:r>
        <w:rPr>
          <w:rFonts w:cs="Arial"/>
        </w:rPr>
        <w:instrText xml:space="preserve"> REF _Ref399836790 \#0 \h </w:instrText>
      </w:r>
      <w:r>
        <w:rPr>
          <w:rFonts w:cs="Arial"/>
        </w:rPr>
      </w:r>
      <w:r>
        <w:rPr>
          <w:rFonts w:cs="Arial"/>
        </w:rPr>
        <w:fldChar w:fldCharType="separate"/>
      </w:r>
      <w:r w:rsidR="0021680E">
        <w:rPr>
          <w:noProof/>
          <w:position w:val="-14"/>
        </w:rPr>
        <w:drawing>
          <wp:inline distT="0" distB="0" distL="0" distR="0" wp14:anchorId="757DACF4" wp14:editId="71611502">
            <wp:extent cx="265747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8"/>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657475" cy="238125"/>
                    </a:xfrm>
                    <a:prstGeom prst="rect">
                      <a:avLst/>
                    </a:prstGeom>
                    <a:noFill/>
                    <a:ln>
                      <a:noFill/>
                    </a:ln>
                  </pic:spPr>
                </pic:pic>
              </a:graphicData>
            </a:graphic>
          </wp:inline>
        </w:drawing>
      </w:r>
      <w:r w:rsidR="0021680E" w:rsidRPr="00763949">
        <w:tab/>
        <w:t>(</w:t>
      </w:r>
      <w:r w:rsidR="0021680E">
        <w:rPr>
          <w:noProof/>
        </w:rPr>
        <w:t>3</w:t>
      </w:r>
      <w:r w:rsidR="0021680E" w:rsidRPr="00763949">
        <w:t>)</w:t>
      </w:r>
      <w:r>
        <w:rPr>
          <w:rFonts w:cs="Arial"/>
        </w:rPr>
        <w:fldChar w:fldCharType="end"/>
      </w:r>
      <w:r w:rsidRPr="00F95F42">
        <w:rPr>
          <w:rFonts w:cs="Arial"/>
        </w:rPr>
        <w:t xml:space="preserve">. The indirect cooler has the ability to overcool the air and therefore needs some form of modulation.  </w:t>
      </w:r>
    </w:p>
    <w:p w:rsidR="00855509" w:rsidRDefault="00855509" w:rsidP="00EB5AA1">
      <w:pPr>
        <w:pStyle w:val="BodyText"/>
        <w:rPr>
          <w:ins w:id="132" w:author="Bereket Nigusse" w:date="2014-09-27T14:08:00Z"/>
        </w:rPr>
      </w:pPr>
    </w:p>
    <w:p w:rsidR="00EB5AA1" w:rsidRDefault="00EB5AA1" w:rsidP="00EB5AA1">
      <w:pPr>
        <w:pStyle w:val="BodyText"/>
      </w:pPr>
      <w:r>
        <w:t xml:space="preserve">A Part Load Fraction, PLF, is used to model the implications of controlling the amount of cooling.  It is assumed that through on/off cycling that the cooling power can be varied to exactly meet the desired temperature when PLF is less than unity.  </w:t>
      </w:r>
      <w:del w:id="133" w:author="Bereket Nigusse" w:date="2014-09-29T08:49:00Z">
        <w:r w:rsidDel="00CE6E5C">
          <w:delText>The auxiliary fan power is then varied linearly using a Part Load Fraction.</w:delText>
        </w:r>
      </w:del>
      <w:r>
        <w:t xml:space="preserve">  </w:t>
      </w:r>
    </w:p>
    <w:p w:rsidR="00EB5AA1" w:rsidRDefault="00EB5AA1" w:rsidP="00EB5AA1">
      <w:pPr>
        <w:pStyle w:val="Equation"/>
      </w:pPr>
      <w:r w:rsidRPr="00C83A86">
        <w:rPr>
          <w:noProof/>
          <w:position w:val="-16"/>
        </w:rPr>
        <w:drawing>
          <wp:inline distT="0" distB="0" distL="0" distR="0" wp14:anchorId="6352AAC4" wp14:editId="756E08D3">
            <wp:extent cx="1571625" cy="276225"/>
            <wp:effectExtent l="0" t="0" r="9525" b="9525"/>
            <wp:docPr id="3601" name="Picture 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571625" cy="276225"/>
                    </a:xfrm>
                    <a:prstGeom prst="rect">
                      <a:avLst/>
                    </a:prstGeom>
                    <a:noFill/>
                    <a:ln>
                      <a:noFill/>
                    </a:ln>
                  </pic:spPr>
                </pic:pic>
              </a:graphicData>
            </a:graphic>
          </wp:inline>
        </w:drawing>
      </w:r>
      <w:r w:rsidR="004E7F32" w:rsidRPr="00763949">
        <w:tab/>
        <w:t>(</w:t>
      </w:r>
      <w:fldSimple w:instr=" SEQ ( \* ARABIC ">
        <w:r w:rsidR="0021680E">
          <w:rPr>
            <w:noProof/>
          </w:rPr>
          <w:t>4</w:t>
        </w:r>
      </w:fldSimple>
      <w:r w:rsidR="004E7F32" w:rsidRPr="00763949">
        <w:t>)</w:t>
      </w:r>
    </w:p>
    <w:p w:rsidR="00EB5AA1" w:rsidRDefault="00EB5AA1" w:rsidP="00EB5AA1">
      <w:pPr>
        <w:pStyle w:val="Equation"/>
      </w:pPr>
      <w:r w:rsidRPr="00C83A86">
        <w:rPr>
          <w:noProof/>
          <w:position w:val="-16"/>
        </w:rPr>
        <w:drawing>
          <wp:inline distT="0" distB="0" distL="0" distR="0" wp14:anchorId="19558EE0" wp14:editId="0256E366">
            <wp:extent cx="1914525" cy="276225"/>
            <wp:effectExtent l="0" t="0" r="9525" b="9525"/>
            <wp:docPr id="3602" name="Picture 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2"/>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914525" cy="276225"/>
                    </a:xfrm>
                    <a:prstGeom prst="rect">
                      <a:avLst/>
                    </a:prstGeom>
                    <a:noFill/>
                    <a:ln>
                      <a:noFill/>
                    </a:ln>
                  </pic:spPr>
                </pic:pic>
              </a:graphicData>
            </a:graphic>
          </wp:inline>
        </w:drawing>
      </w:r>
      <w:r w:rsidR="004E7F32" w:rsidRPr="00763949">
        <w:tab/>
        <w:t>(</w:t>
      </w:r>
      <w:fldSimple w:instr=" SEQ ( \* ARABIC ">
        <w:r w:rsidR="0021680E">
          <w:rPr>
            <w:noProof/>
          </w:rPr>
          <w:t>5</w:t>
        </w:r>
      </w:fldSimple>
      <w:r w:rsidR="004E7F32" w:rsidRPr="00763949">
        <w:t>)</w:t>
      </w:r>
    </w:p>
    <w:p w:rsidR="00EB5AA1" w:rsidRDefault="00EB5AA1" w:rsidP="00EB5AA1">
      <w:pPr>
        <w:pStyle w:val="Equation"/>
      </w:pPr>
      <w:r w:rsidRPr="00C83A86">
        <w:rPr>
          <w:noProof/>
          <w:position w:val="-30"/>
        </w:rPr>
        <w:drawing>
          <wp:inline distT="0" distB="0" distL="0" distR="0" wp14:anchorId="5A5E601F" wp14:editId="719A7B93">
            <wp:extent cx="981075" cy="466725"/>
            <wp:effectExtent l="0" t="0" r="0" b="9525"/>
            <wp:docPr id="3603" name="Picture 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3"/>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981075" cy="466725"/>
                    </a:xfrm>
                    <a:prstGeom prst="rect">
                      <a:avLst/>
                    </a:prstGeom>
                    <a:noFill/>
                    <a:ln>
                      <a:noFill/>
                    </a:ln>
                  </pic:spPr>
                </pic:pic>
              </a:graphicData>
            </a:graphic>
          </wp:inline>
        </w:drawing>
      </w:r>
      <w:r w:rsidR="004E7F32" w:rsidRPr="00763949">
        <w:tab/>
        <w:t>(</w:t>
      </w:r>
      <w:fldSimple w:instr=" SEQ ( \* ARABIC ">
        <w:r w:rsidR="0021680E">
          <w:rPr>
            <w:noProof/>
          </w:rPr>
          <w:t>6</w:t>
        </w:r>
      </w:fldSimple>
      <w:r w:rsidR="004E7F32" w:rsidRPr="00763949">
        <w:t>)</w:t>
      </w:r>
    </w:p>
    <w:p w:rsidR="00EB5AA1" w:rsidRDefault="00EB5AA1" w:rsidP="00EB5AA1">
      <w:pPr>
        <w:pStyle w:val="BodyText"/>
      </w:pPr>
      <w:proofErr w:type="gramStart"/>
      <w:r>
        <w:t>where</w:t>
      </w:r>
      <w:proofErr w:type="gramEnd"/>
      <w:r>
        <w:t>,</w:t>
      </w:r>
    </w:p>
    <w:p w:rsidR="00EB5AA1" w:rsidRDefault="00EB5AA1" w:rsidP="002F5004">
      <w:pPr>
        <w:pStyle w:val="BodyText"/>
        <w:ind w:left="1440"/>
      </w:pPr>
      <w:r w:rsidRPr="00C83A86">
        <w:rPr>
          <w:noProof/>
          <w:position w:val="-4"/>
        </w:rPr>
        <w:drawing>
          <wp:inline distT="0" distB="0" distL="0" distR="0" wp14:anchorId="4E839FFA" wp14:editId="2A9D111D">
            <wp:extent cx="342900" cy="161925"/>
            <wp:effectExtent l="0" t="0" r="0" b="9525"/>
            <wp:docPr id="3604" name="Picture 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4"/>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tab/>
      </w:r>
      <w:r>
        <w:tab/>
      </w:r>
      <w:proofErr w:type="gramStart"/>
      <w:r>
        <w:t>is</w:t>
      </w:r>
      <w:proofErr w:type="gramEnd"/>
      <w:r>
        <w:t xml:space="preserve"> the Part Load Fraction </w:t>
      </w:r>
    </w:p>
    <w:p w:rsidR="002F5004" w:rsidRDefault="002F5004" w:rsidP="00CE6E5C">
      <w:pPr>
        <w:pStyle w:val="BodyText"/>
      </w:pPr>
    </w:p>
    <w:p w:rsidR="00EB5AA1" w:rsidRDefault="00EB5AA1" w:rsidP="00CE6E5C">
      <w:pPr>
        <w:pStyle w:val="BodyText"/>
      </w:pPr>
      <w:r>
        <w:lastRenderedPageBreak/>
        <w:t xml:space="preserve">When PLF is less than 1.0 it is assumed that the cooler will deliver the desired temperature air (as long as it is less than the inlet; it doesn’t need heating).  The PLF is used to modify the auxiliary fan power </w:t>
      </w:r>
      <w:ins w:id="134" w:author="Bereket Nigusse" w:date="2014-09-30T08:31:00Z">
        <w:r w:rsidR="001B7E49">
          <w:t xml:space="preserve">when the fan power modifier curve is not specified </w:t>
        </w:r>
      </w:ins>
      <w:r>
        <w:t>and find when the unit will overcool.</w:t>
      </w:r>
    </w:p>
    <w:p w:rsidR="00EB5AA1" w:rsidRDefault="00EB5AA1" w:rsidP="00984088">
      <w:pPr>
        <w:pStyle w:val="BodyText"/>
      </w:pPr>
      <w:r w:rsidRPr="001B7E49">
        <w:rPr>
          <w:noProof/>
          <w:position w:val="-14"/>
        </w:rPr>
        <w:drawing>
          <wp:inline distT="0" distB="0" distL="0" distR="0" wp14:anchorId="66A65076" wp14:editId="1569B149">
            <wp:extent cx="1323975" cy="257175"/>
            <wp:effectExtent l="0" t="0" r="9525" b="9525"/>
            <wp:docPr id="3605" name="Picture 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5"/>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323975" cy="257175"/>
                    </a:xfrm>
                    <a:prstGeom prst="rect">
                      <a:avLst/>
                    </a:prstGeom>
                    <a:noFill/>
                    <a:ln>
                      <a:noFill/>
                    </a:ln>
                  </pic:spPr>
                </pic:pic>
              </a:graphicData>
            </a:graphic>
          </wp:inline>
        </w:drawing>
      </w:r>
      <w:r w:rsidR="004E7F32" w:rsidRPr="00763949">
        <w:tab/>
      </w:r>
      <w:r w:rsidR="0060254A" w:rsidRPr="00763949">
        <w:t>(</w:t>
      </w:r>
      <w:fldSimple w:instr=" SEQ ( \* ARABIC ">
        <w:r w:rsidR="0021680E">
          <w:rPr>
            <w:noProof/>
          </w:rPr>
          <w:t>7</w:t>
        </w:r>
      </w:fldSimple>
      <w:r w:rsidR="0060254A" w:rsidRPr="00763949">
        <w:t>)</w:t>
      </w:r>
    </w:p>
    <w:p w:rsidR="00EB5AA1" w:rsidRDefault="00EB5AA1" w:rsidP="00984088">
      <w:pPr>
        <w:pStyle w:val="BodyText"/>
      </w:pPr>
      <w:r>
        <w:t xml:space="preserve">Water pump power is also </w:t>
      </w:r>
      <w:proofErr w:type="spellStart"/>
      <w:r>
        <w:t>derated</w:t>
      </w:r>
      <w:proofErr w:type="spellEnd"/>
      <w:r>
        <w:t xml:space="preserve"> using the PLF.  </w:t>
      </w:r>
    </w:p>
    <w:p w:rsidR="007F1E1A" w:rsidRDefault="007F1E1A" w:rsidP="00EB5AA1">
      <w:pPr>
        <w:pStyle w:val="BodyText"/>
        <w:rPr>
          <w:ins w:id="135" w:author="Bereket Nigusse" w:date="2014-09-28T09:15:00Z"/>
        </w:rPr>
      </w:pPr>
    </w:p>
    <w:p w:rsidR="00EB5AA1" w:rsidRDefault="00EB5AA1" w:rsidP="00EB5AA1">
      <w:pPr>
        <w:pStyle w:val="BodyText"/>
        <w:rPr>
          <w:ins w:id="136" w:author="Bereket Nigusse" w:date="2014-09-29T08:52:00Z"/>
        </w:rPr>
      </w:pPr>
      <w:r>
        <w:t xml:space="preserve">A third air stream input to the cooler was implemented in order to allow mixing building exhaust air with outdoor air on the purge/secondary side of the cooler. The assumption when relief/tertiary air is used is that all of the available relief zone air is used and the remainder made up with outdoor air.  Moisture and energy balances are drawn to compute humidity ratio and enthalpy of mixed secondary air.  The volume is determined by the design volume flow rate (from secondary fan size).  </w:t>
      </w:r>
    </w:p>
    <w:p w:rsidR="00984088" w:rsidRDefault="00984088" w:rsidP="00EB5AA1">
      <w:pPr>
        <w:pStyle w:val="BodyText"/>
        <w:rPr>
          <w:ins w:id="137" w:author="Bereket Nigusse" w:date="2014-09-29T08:52:00Z"/>
        </w:rPr>
      </w:pPr>
    </w:p>
    <w:p w:rsidR="00EB5AA1" w:rsidRPr="00FC0881" w:rsidRDefault="00EB5AA1" w:rsidP="00FC0881">
      <w:pPr>
        <w:pStyle w:val="Heading4"/>
        <w:ind w:left="1080"/>
        <w:rPr>
          <w:color w:val="auto"/>
        </w:rPr>
      </w:pPr>
      <w:r w:rsidRPr="00FC0881">
        <w:rPr>
          <w:color w:val="auto"/>
        </w:rPr>
        <w:t>Water Consumption</w:t>
      </w:r>
    </w:p>
    <w:p w:rsidR="00EB5AA1" w:rsidRDefault="00EB5AA1" w:rsidP="00EB5AA1">
      <w:pPr>
        <w:pStyle w:val="BodyText"/>
      </w:pPr>
      <w:r>
        <w:t>Water consumption is an important consideration when evaluating evaporative coolers.  Water consumption of the evaporative cooler is modeled using Equation</w:t>
      </w:r>
      <w:r w:rsidR="0060254A">
        <w:t xml:space="preserve"> </w:t>
      </w:r>
      <w:r w:rsidR="0060254A">
        <w:fldChar w:fldCharType="begin"/>
      </w:r>
      <w:r w:rsidR="0060254A">
        <w:instrText xml:space="preserve"> REF _Ref399837686 \#0 \h </w:instrText>
      </w:r>
      <w:r w:rsidR="0060254A">
        <w:fldChar w:fldCharType="separate"/>
      </w:r>
      <w:r w:rsidR="0021680E">
        <w:rPr>
          <w:noProof/>
          <w:position w:val="-14"/>
        </w:rPr>
        <w:drawing>
          <wp:inline distT="0" distB="0" distL="0" distR="0" wp14:anchorId="0ABE8CD7" wp14:editId="4B2DD777">
            <wp:extent cx="172402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724025" cy="257175"/>
                    </a:xfrm>
                    <a:prstGeom prst="rect">
                      <a:avLst/>
                    </a:prstGeom>
                    <a:noFill/>
                    <a:ln>
                      <a:noFill/>
                    </a:ln>
                  </pic:spPr>
                </pic:pic>
              </a:graphicData>
            </a:graphic>
          </wp:inline>
        </w:drawing>
      </w:r>
      <w:r w:rsidR="0021680E">
        <w:t xml:space="preserve"> </w:t>
      </w:r>
      <w:r w:rsidR="0021680E" w:rsidRPr="00763949">
        <w:tab/>
        <w:t>(</w:t>
      </w:r>
      <w:r w:rsidR="0021680E">
        <w:rPr>
          <w:noProof/>
        </w:rPr>
        <w:t>8</w:t>
      </w:r>
      <w:r w:rsidR="0021680E" w:rsidRPr="00763949">
        <w:t>)</w:t>
      </w:r>
      <w:r w:rsidR="0060254A">
        <w:fldChar w:fldCharType="end"/>
      </w:r>
      <w:r>
        <w:t>.</w:t>
      </w:r>
    </w:p>
    <w:p w:rsidR="00FC0881" w:rsidRDefault="00EB5AA1" w:rsidP="00FC0881">
      <w:pPr>
        <w:pStyle w:val="BodyText"/>
        <w:tabs>
          <w:tab w:val="left" w:pos="8640"/>
        </w:tabs>
        <w:ind w:left="1440"/>
      </w:pPr>
      <w:bookmarkStart w:id="138" w:name="_Ref399837686"/>
      <w:r>
        <w:rPr>
          <w:noProof/>
          <w:position w:val="-14"/>
        </w:rPr>
        <w:drawing>
          <wp:inline distT="0" distB="0" distL="0" distR="0" wp14:anchorId="0ABE8CD7" wp14:editId="4B2DD777">
            <wp:extent cx="172402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724025" cy="257175"/>
                    </a:xfrm>
                    <a:prstGeom prst="rect">
                      <a:avLst/>
                    </a:prstGeom>
                    <a:noFill/>
                    <a:ln>
                      <a:noFill/>
                    </a:ln>
                  </pic:spPr>
                </pic:pic>
              </a:graphicData>
            </a:graphic>
          </wp:inline>
        </w:drawing>
      </w:r>
      <w:r>
        <w:t xml:space="preserve"> </w:t>
      </w:r>
      <w:r w:rsidR="00FC0881" w:rsidRPr="00763949">
        <w:tab/>
      </w:r>
      <w:r w:rsidR="0060254A" w:rsidRPr="00763949">
        <w:t>(</w:t>
      </w:r>
      <w:fldSimple w:instr=" SEQ ( \* ARABIC ">
        <w:r w:rsidR="0021680E">
          <w:rPr>
            <w:noProof/>
          </w:rPr>
          <w:t>8</w:t>
        </w:r>
      </w:fldSimple>
      <w:r w:rsidR="0060254A" w:rsidRPr="00763949">
        <w:t>)</w:t>
      </w:r>
      <w:bookmarkEnd w:id="138"/>
    </w:p>
    <w:p w:rsidR="0060254A" w:rsidRDefault="0060254A" w:rsidP="00EB5AA1">
      <w:pPr>
        <w:pStyle w:val="BodyText"/>
      </w:pPr>
    </w:p>
    <w:p w:rsidR="00EB5AA1" w:rsidRDefault="00EB5AA1" w:rsidP="00EB5AA1">
      <w:pPr>
        <w:pStyle w:val="BodyText"/>
      </w:pPr>
      <w:r>
        <w:t xml:space="preserve">The three components of water consumption are evaporation, drift, and blowdown.  Evaporation is the water evaporated as the normal part of the evaporative cooler thermodynamic process and is calculated using: </w:t>
      </w:r>
    </w:p>
    <w:p w:rsidR="00EB5AA1" w:rsidRDefault="00EB5AA1" w:rsidP="00EB5AA1">
      <w:pPr>
        <w:pStyle w:val="Equation"/>
      </w:pPr>
      <w:r>
        <w:rPr>
          <w:noProof/>
          <w:position w:val="-32"/>
        </w:rPr>
        <w:drawing>
          <wp:inline distT="0" distB="0" distL="0" distR="0" wp14:anchorId="1DC70706" wp14:editId="72AA45DE">
            <wp:extent cx="9810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981075" cy="466725"/>
                    </a:xfrm>
                    <a:prstGeom prst="rect">
                      <a:avLst/>
                    </a:prstGeom>
                    <a:noFill/>
                    <a:ln>
                      <a:noFill/>
                    </a:ln>
                  </pic:spPr>
                </pic:pic>
              </a:graphicData>
            </a:graphic>
          </wp:inline>
        </w:drawing>
      </w:r>
      <w:r>
        <w:t xml:space="preserve"> </w:t>
      </w:r>
    </w:p>
    <w:p w:rsidR="002252BF" w:rsidRPr="006F45E7" w:rsidRDefault="002252BF" w:rsidP="002252BF">
      <w:pPr>
        <w:pStyle w:val="BodyText"/>
        <w:rPr>
          <w:rFonts w:cs="Arial"/>
        </w:rPr>
      </w:pPr>
      <w:r>
        <w:rPr>
          <w:rFonts w:cs="Arial"/>
        </w:rPr>
        <w:t>W</w:t>
      </w:r>
      <w:r w:rsidRPr="006F45E7">
        <w:rPr>
          <w:rFonts w:cs="Arial"/>
        </w:rPr>
        <w:t xml:space="preserve">here, </w:t>
      </w:r>
    </w:p>
    <w:p w:rsidR="002252BF" w:rsidRPr="006F45E7" w:rsidRDefault="002252BF" w:rsidP="002252BF">
      <w:pPr>
        <w:pStyle w:val="BodyText"/>
        <w:tabs>
          <w:tab w:val="left" w:pos="1710"/>
          <w:tab w:val="left" w:pos="1980"/>
        </w:tabs>
        <w:spacing w:before="0" w:after="0"/>
        <w:ind w:left="1267"/>
        <w:rPr>
          <w:rFonts w:cs="Arial"/>
        </w:rPr>
      </w:pPr>
      <w:r w:rsidRPr="006F45E7">
        <w:rPr>
          <w:rFonts w:cs="Arial"/>
          <w:position w:val="-14"/>
        </w:rPr>
        <w:object w:dxaOrig="460" w:dyaOrig="400">
          <v:shape id="_x0000_i1085" type="#_x0000_t75" style="width:23.25pt;height:19.9pt" o:ole="">
            <v:imagedata r:id="rId157" o:title=""/>
          </v:shape>
          <o:OLEObject Type="Embed" ProgID="Equation.DSMT4" ShapeID="_x0000_i1085" DrawAspect="Content" ObjectID="_1475856656" r:id="rId158"/>
        </w:object>
      </w:r>
      <w:r w:rsidRPr="006F45E7">
        <w:rPr>
          <w:rFonts w:cs="Arial"/>
        </w:rPr>
        <w:t xml:space="preserve"> </w:t>
      </w:r>
      <w:r>
        <w:rPr>
          <w:rFonts w:cs="Arial"/>
        </w:rPr>
        <w:tab/>
        <w:t>=</w:t>
      </w:r>
      <w:r>
        <w:rPr>
          <w:rFonts w:cs="Arial"/>
        </w:rPr>
        <w:tab/>
      </w:r>
      <w:r w:rsidRPr="006F45E7">
        <w:rPr>
          <w:rFonts w:cs="Arial"/>
        </w:rPr>
        <w:t>the volume flow rate of useful water evaporation [m3/s]</w:t>
      </w:r>
    </w:p>
    <w:p w:rsidR="002252BF" w:rsidRPr="006F45E7" w:rsidRDefault="002252BF" w:rsidP="002252BF">
      <w:pPr>
        <w:pStyle w:val="BodyText"/>
        <w:tabs>
          <w:tab w:val="left" w:pos="1710"/>
          <w:tab w:val="left" w:pos="1980"/>
        </w:tabs>
        <w:spacing w:before="0" w:after="0"/>
        <w:ind w:left="1267"/>
        <w:rPr>
          <w:rFonts w:cs="Arial"/>
        </w:rPr>
      </w:pPr>
      <w:r w:rsidRPr="006F45E7">
        <w:rPr>
          <w:rFonts w:cs="Arial"/>
          <w:position w:val="-14"/>
        </w:rPr>
        <w:object w:dxaOrig="340" w:dyaOrig="380">
          <v:shape id="_x0000_i1086" type="#_x0000_t75" style="width:16.9pt;height:18.75pt" o:ole="">
            <v:imagedata r:id="rId159" o:title=""/>
          </v:shape>
          <o:OLEObject Type="Embed" ProgID="Equation.DSMT4" ShapeID="_x0000_i1086" DrawAspect="Content" ObjectID="_1475856657" r:id="rId160"/>
        </w:object>
      </w:r>
      <w:r w:rsidRPr="006F45E7">
        <w:rPr>
          <w:rFonts w:cs="Arial"/>
        </w:rPr>
        <w:t xml:space="preserve"> </w:t>
      </w:r>
      <w:r>
        <w:rPr>
          <w:rFonts w:cs="Arial"/>
        </w:rPr>
        <w:tab/>
      </w:r>
      <w:r>
        <w:rPr>
          <w:rFonts w:cs="Arial"/>
        </w:rPr>
        <w:tab/>
        <w:t>=</w:t>
      </w:r>
      <w:r>
        <w:rPr>
          <w:rFonts w:cs="Arial"/>
        </w:rPr>
        <w:tab/>
      </w:r>
      <w:r w:rsidRPr="006F45E7">
        <w:rPr>
          <w:rFonts w:cs="Arial"/>
        </w:rPr>
        <w:t>the heat of vaporization of water (taken as 2,500,000 J/kg)</w:t>
      </w:r>
    </w:p>
    <w:p w:rsidR="002252BF" w:rsidRPr="006F45E7" w:rsidRDefault="002252BF" w:rsidP="002252BF">
      <w:pPr>
        <w:pStyle w:val="BodyText"/>
        <w:tabs>
          <w:tab w:val="left" w:pos="1710"/>
          <w:tab w:val="left" w:pos="1980"/>
        </w:tabs>
        <w:spacing w:before="0" w:after="0"/>
        <w:ind w:left="1267"/>
        <w:rPr>
          <w:rFonts w:cs="Arial"/>
        </w:rPr>
      </w:pPr>
      <w:r w:rsidRPr="006F45E7">
        <w:rPr>
          <w:rFonts w:cs="Arial"/>
          <w:position w:val="-12"/>
        </w:rPr>
        <w:object w:dxaOrig="480" w:dyaOrig="380">
          <v:shape id="_x0000_i1087" type="#_x0000_t75" style="width:24pt;height:18.75pt" o:ole="">
            <v:imagedata r:id="rId161" o:title=""/>
          </v:shape>
          <o:OLEObject Type="Embed" ProgID="Equation.DSMT4" ShapeID="_x0000_i1087" DrawAspect="Content" ObjectID="_1475856658" r:id="rId162"/>
        </w:object>
      </w:r>
      <w:r w:rsidRPr="006F45E7">
        <w:rPr>
          <w:rFonts w:cs="Arial"/>
        </w:rPr>
        <w:t xml:space="preserve"> </w:t>
      </w:r>
      <w:r>
        <w:rPr>
          <w:rFonts w:cs="Arial"/>
        </w:rPr>
        <w:tab/>
        <w:t>=</w:t>
      </w:r>
      <w:r>
        <w:rPr>
          <w:rFonts w:cs="Arial"/>
        </w:rPr>
        <w:tab/>
      </w:r>
      <w:r w:rsidRPr="006F45E7">
        <w:rPr>
          <w:rFonts w:cs="Arial"/>
        </w:rPr>
        <w:t xml:space="preserve">the rate of heat transfer calculated as by Equation </w:t>
      </w:r>
      <w:r w:rsidRPr="006F45E7">
        <w:rPr>
          <w:rFonts w:cs="Arial"/>
        </w:rPr>
        <w:fldChar w:fldCharType="begin"/>
      </w:r>
      <w:r w:rsidRPr="006F45E7">
        <w:rPr>
          <w:rFonts w:cs="Arial"/>
        </w:rPr>
        <w:instrText xml:space="preserve"> GOTOBUTTON ZEqnNum302139  \* MERGEFORMAT </w:instrText>
      </w:r>
      <w:r w:rsidRPr="006F45E7">
        <w:rPr>
          <w:rFonts w:cs="Arial"/>
        </w:rPr>
        <w:fldChar w:fldCharType="begin"/>
      </w:r>
      <w:r w:rsidRPr="006F45E7">
        <w:rPr>
          <w:rFonts w:cs="Arial"/>
        </w:rPr>
        <w:instrText xml:space="preserve"> REF ZEqnNum302139 \* Charformat \! \* MERGEFORMAT </w:instrText>
      </w:r>
      <w:r w:rsidRPr="006F45E7">
        <w:rPr>
          <w:rFonts w:cs="Arial"/>
        </w:rPr>
        <w:fldChar w:fldCharType="separate"/>
      </w:r>
      <w:r w:rsidR="0021680E">
        <w:rPr>
          <w:rFonts w:cs="Arial"/>
          <w:b/>
          <w:bCs/>
        </w:rPr>
        <w:instrText>Error! Reference source not found.</w:instrText>
      </w:r>
      <w:r w:rsidRPr="006F45E7">
        <w:rPr>
          <w:rFonts w:cs="Arial"/>
        </w:rPr>
        <w:fldChar w:fldCharType="end"/>
      </w:r>
      <w:r w:rsidRPr="006F45E7">
        <w:rPr>
          <w:rFonts w:cs="Arial"/>
        </w:rPr>
        <w:fldChar w:fldCharType="end"/>
      </w:r>
      <w:r w:rsidRPr="006F45E7">
        <w:rPr>
          <w:rFonts w:cs="Arial"/>
        </w:rPr>
        <w:t xml:space="preserve"> or Equation </w:t>
      </w:r>
      <w:r w:rsidRPr="006F45E7">
        <w:rPr>
          <w:rFonts w:cs="Arial"/>
        </w:rPr>
        <w:fldChar w:fldCharType="begin"/>
      </w:r>
      <w:r w:rsidRPr="006F45E7">
        <w:rPr>
          <w:rFonts w:cs="Arial"/>
        </w:rPr>
        <w:instrText xml:space="preserve"> GOTOBUTTON ZEqnNum144875  \* MERGEFORMAT </w:instrText>
      </w:r>
      <w:r w:rsidRPr="006F45E7">
        <w:rPr>
          <w:rFonts w:cs="Arial"/>
        </w:rPr>
        <w:fldChar w:fldCharType="begin"/>
      </w:r>
      <w:r w:rsidRPr="006F45E7">
        <w:rPr>
          <w:rFonts w:cs="Arial"/>
        </w:rPr>
        <w:instrText xml:space="preserve"> REF ZEqnNum144875 \! \* MERGEFORMAT </w:instrText>
      </w:r>
      <w:r w:rsidRPr="006F45E7">
        <w:rPr>
          <w:rFonts w:cs="Arial"/>
        </w:rPr>
        <w:fldChar w:fldCharType="separate"/>
      </w:r>
      <w:r w:rsidR="0021680E">
        <w:rPr>
          <w:rFonts w:cs="Arial"/>
          <w:b/>
          <w:bCs/>
        </w:rPr>
        <w:instrText>Error! Reference source not found.</w:instrText>
      </w:r>
      <w:r w:rsidRPr="006F45E7">
        <w:rPr>
          <w:rFonts w:cs="Arial"/>
        </w:rPr>
        <w:fldChar w:fldCharType="end"/>
      </w:r>
      <w:r w:rsidRPr="006F45E7">
        <w:rPr>
          <w:rFonts w:cs="Arial"/>
        </w:rPr>
        <w:fldChar w:fldCharType="end"/>
      </w:r>
      <w:r w:rsidRPr="006F45E7">
        <w:rPr>
          <w:rFonts w:cs="Arial"/>
        </w:rPr>
        <w:t xml:space="preserve"> [W]</w:t>
      </w:r>
    </w:p>
    <w:p w:rsidR="002252BF" w:rsidRPr="006F45E7" w:rsidRDefault="002252BF" w:rsidP="002252BF">
      <w:pPr>
        <w:pStyle w:val="BodyText"/>
        <w:tabs>
          <w:tab w:val="left" w:pos="1980"/>
          <w:tab w:val="left" w:pos="2160"/>
        </w:tabs>
        <w:spacing w:before="0" w:after="0"/>
        <w:ind w:left="1267"/>
        <w:rPr>
          <w:rFonts w:cs="Arial"/>
        </w:rPr>
      </w:pPr>
      <w:r w:rsidRPr="00033D15">
        <w:rPr>
          <w:rFonts w:cs="Arial"/>
          <w:position w:val="-12"/>
        </w:rPr>
        <w:object w:dxaOrig="560" w:dyaOrig="360">
          <v:shape id="_x0000_i1088" type="#_x0000_t75" style="width:28.15pt;height:18pt" o:ole="">
            <v:imagedata r:id="rId163" o:title=""/>
          </v:shape>
          <o:OLEObject Type="Embed" ProgID="Equation.DSMT4" ShapeID="_x0000_i1088" DrawAspect="Content" ObjectID="_1475856659" r:id="rId164"/>
        </w:object>
      </w:r>
      <w:r>
        <w:rPr>
          <w:rFonts w:cs="Arial"/>
        </w:rPr>
        <w:tab/>
      </w:r>
      <w:proofErr w:type="gramStart"/>
      <w:r>
        <w:rPr>
          <w:rFonts w:cs="Arial"/>
        </w:rPr>
        <w:t>=  t</w:t>
      </w:r>
      <w:r w:rsidRPr="006F45E7">
        <w:rPr>
          <w:rFonts w:cs="Arial"/>
        </w:rPr>
        <w:t>he</w:t>
      </w:r>
      <w:proofErr w:type="gramEnd"/>
      <w:r w:rsidRPr="006F45E7">
        <w:rPr>
          <w:rFonts w:cs="Arial"/>
        </w:rPr>
        <w:t xml:space="preserve"> density of water [kg/m3]</w:t>
      </w:r>
    </w:p>
    <w:p w:rsidR="002252BF" w:rsidRDefault="002252BF" w:rsidP="002252BF">
      <w:pPr>
        <w:pStyle w:val="BodyText"/>
      </w:pPr>
    </w:p>
    <w:p w:rsidR="00EB5AA1" w:rsidRDefault="002252BF" w:rsidP="002252BF">
      <w:pPr>
        <w:pStyle w:val="BodyText"/>
      </w:pPr>
      <w:r w:rsidRPr="006F45E7">
        <w:rPr>
          <w:rFonts w:cs="Arial"/>
        </w:rPr>
        <w:t>Drift is water that leaves the secondary side as droplets and does not contribute to the evaporative cooling process in a useful manner.  It is calculated using a user input factor that describes drift as a fraction of</w:t>
      </w:r>
      <w:r w:rsidRPr="006F45E7">
        <w:rPr>
          <w:rFonts w:cs="Arial"/>
          <w:position w:val="-14"/>
        </w:rPr>
        <w:object w:dxaOrig="460" w:dyaOrig="400">
          <v:shape id="_x0000_i1089" type="#_x0000_t75" style="width:23.25pt;height:19.9pt" o:ole="">
            <v:imagedata r:id="rId165" o:title=""/>
          </v:shape>
          <o:OLEObject Type="Embed" ProgID="Equation.DSMT4" ShapeID="_x0000_i1089" DrawAspect="Content" ObjectID="_1475856660" r:id="rId166"/>
        </w:object>
      </w:r>
      <w:r w:rsidRPr="006F45E7">
        <w:rPr>
          <w:rFonts w:cs="Arial"/>
        </w:rPr>
        <w:t>.</w:t>
      </w:r>
    </w:p>
    <w:p w:rsidR="00EB5AA1" w:rsidRDefault="00EB5AA1" w:rsidP="00EB5AA1">
      <w:pPr>
        <w:pStyle w:val="Equation"/>
      </w:pPr>
      <w:r>
        <w:rPr>
          <w:noProof/>
          <w:position w:val="-14"/>
        </w:rPr>
        <w:drawing>
          <wp:inline distT="0" distB="0" distL="0" distR="0" wp14:anchorId="22F8571E" wp14:editId="61D1E899">
            <wp:extent cx="106680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066800" cy="257175"/>
                    </a:xfrm>
                    <a:prstGeom prst="rect">
                      <a:avLst/>
                    </a:prstGeom>
                    <a:noFill/>
                    <a:ln>
                      <a:noFill/>
                    </a:ln>
                  </pic:spPr>
                </pic:pic>
              </a:graphicData>
            </a:graphic>
          </wp:inline>
        </w:drawing>
      </w:r>
    </w:p>
    <w:p w:rsidR="00EB5AA1" w:rsidRDefault="00EB5AA1" w:rsidP="00EB5AA1">
      <w:pPr>
        <w:pStyle w:val="BodyText"/>
      </w:pPr>
      <w:r>
        <w:t xml:space="preserve">Blowdown is water drained from the sump to counter the buildup of solids in the water that would otherwise occur because of evaporation.  It is calculated using a user input factor for </w:t>
      </w:r>
      <w:r>
        <w:lastRenderedPageBreak/>
        <w:t>the blowdown concentration ratio ,</w:t>
      </w:r>
      <w:r>
        <w:rPr>
          <w:noProof/>
          <w:position w:val="-12"/>
        </w:rPr>
        <w:drawing>
          <wp:inline distT="0" distB="0" distL="0" distR="0" wp14:anchorId="2C32EF05" wp14:editId="54F38124">
            <wp:extent cx="63817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638175" cy="228600"/>
                    </a:xfrm>
                    <a:prstGeom prst="rect">
                      <a:avLst/>
                    </a:prstGeom>
                    <a:noFill/>
                    <a:ln>
                      <a:noFill/>
                    </a:ln>
                  </pic:spPr>
                </pic:pic>
              </a:graphicData>
            </a:graphic>
          </wp:inline>
        </w:drawing>
      </w:r>
      <w:r>
        <w:t xml:space="preserve"> , which is the ratio of solids in in the blowdown water compared to the solids in the fresh makeup water and is limited to values of 2 or higher.  The makeup water needed for blowdown is calculated using:</w:t>
      </w:r>
    </w:p>
    <w:p w:rsidR="00EB5AA1" w:rsidRDefault="00EB5AA1" w:rsidP="00EB5AA1">
      <w:pPr>
        <w:pStyle w:val="Equation"/>
      </w:pPr>
      <w:r>
        <w:rPr>
          <w:noProof/>
          <w:position w:val="-32"/>
        </w:rPr>
        <w:drawing>
          <wp:inline distT="0" distB="0" distL="0" distR="0" wp14:anchorId="3908537B" wp14:editId="04E4E873">
            <wp:extent cx="20859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085975" cy="485775"/>
                    </a:xfrm>
                    <a:prstGeom prst="rect">
                      <a:avLst/>
                    </a:prstGeom>
                    <a:noFill/>
                    <a:ln>
                      <a:noFill/>
                    </a:ln>
                  </pic:spPr>
                </pic:pic>
              </a:graphicData>
            </a:graphic>
          </wp:inline>
        </w:drawing>
      </w:r>
    </w:p>
    <w:p w:rsidR="00EB5AA1" w:rsidRDefault="00EB5AA1" w:rsidP="00EB5AA1">
      <w:pPr>
        <w:pStyle w:val="Picture"/>
      </w:pPr>
      <w:r>
        <w:rPr>
          <w:noProof/>
        </w:rPr>
        <w:drawing>
          <wp:inline distT="0" distB="0" distL="0" distR="0" wp14:anchorId="12C2FF03" wp14:editId="5DBDC020">
            <wp:extent cx="5476875" cy="4295775"/>
            <wp:effectExtent l="0" t="0" r="9525" b="9525"/>
            <wp:docPr id="3616" name="Picture 3616" descr="figure 167 re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 descr="figure 167 renamed"/>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476875" cy="4295775"/>
                    </a:xfrm>
                    <a:prstGeom prst="rect">
                      <a:avLst/>
                    </a:prstGeom>
                    <a:noFill/>
                    <a:ln>
                      <a:noFill/>
                    </a:ln>
                  </pic:spPr>
                </pic:pic>
              </a:graphicData>
            </a:graphic>
          </wp:inline>
        </w:drawing>
      </w:r>
    </w:p>
    <w:p w:rsidR="00EB5AA1" w:rsidRDefault="00EB5AA1" w:rsidP="00FC0881">
      <w:pPr>
        <w:ind w:left="1080"/>
      </w:pPr>
      <w:bookmarkStart w:id="139" w:name="_Toc213825836"/>
      <w:proofErr w:type="gramStart"/>
      <w:r>
        <w:t xml:space="preserve">Figure </w:t>
      </w:r>
      <w:fldSimple w:instr=" SEQ Figure \* ARABIC ">
        <w:r w:rsidR="0021680E">
          <w:rPr>
            <w:noProof/>
          </w:rPr>
          <w:t>3</w:t>
        </w:r>
      </w:fldSimple>
      <w:r>
        <w:t>.</w:t>
      </w:r>
      <w:proofErr w:type="gramEnd"/>
      <w:r>
        <w:t xml:space="preserve"> Research Special Indirect Evaporative Cooler Using Relief Air</w:t>
      </w:r>
      <w:bookmarkEnd w:id="139"/>
    </w:p>
    <w:p w:rsidR="002F5004" w:rsidRDefault="002F5004" w:rsidP="00C83A86">
      <w:pPr>
        <w:ind w:left="360"/>
        <w:rPr>
          <w:ins w:id="140" w:author="Bereket Nigusse" w:date="2014-09-27T12:14:00Z"/>
        </w:rPr>
      </w:pPr>
    </w:p>
    <w:p w:rsidR="006F4960" w:rsidRPr="00FC0881" w:rsidRDefault="006F4960" w:rsidP="00FC0881">
      <w:pPr>
        <w:pStyle w:val="Heading3"/>
        <w:ind w:left="1080"/>
        <w:rPr>
          <w:color w:val="auto"/>
        </w:rPr>
      </w:pPr>
      <w:bookmarkStart w:id="141" w:name="_Toc368399429"/>
      <w:r w:rsidRPr="00FC0881">
        <w:rPr>
          <w:color w:val="auto"/>
        </w:rPr>
        <w:t>Indirect Evaporative Cooler Sizing</w:t>
      </w:r>
      <w:bookmarkEnd w:id="141"/>
    </w:p>
    <w:p w:rsidR="006F4960" w:rsidRDefault="006F4960" w:rsidP="006F4960">
      <w:pPr>
        <w:pStyle w:val="BodyText"/>
      </w:pPr>
      <w:r>
        <w:t>The model for the object cal</w:t>
      </w:r>
      <w:r w:rsidRPr="008E50EE">
        <w:t xml:space="preserve">led </w:t>
      </w:r>
      <w:proofErr w:type="spellStart"/>
      <w:r w:rsidRPr="008E50EE">
        <w:t>EvaporativeCooler</w:t>
      </w:r>
      <w:proofErr w:type="gramStart"/>
      <w:r w:rsidRPr="008E50EE">
        <w:t>:Indirect:ResearchSpecial</w:t>
      </w:r>
      <w:proofErr w:type="spellEnd"/>
      <w:proofErr w:type="gramEnd"/>
      <w:r>
        <w:t xml:space="preserve"> has a field for the secondary fan flow rate that can be autosized.  </w:t>
      </w:r>
    </w:p>
    <w:p w:rsidR="006F4960" w:rsidRPr="00FC0881" w:rsidRDefault="006F4960" w:rsidP="00FC0881">
      <w:pPr>
        <w:pStyle w:val="Heading4"/>
        <w:ind w:left="1080"/>
        <w:rPr>
          <w:color w:val="auto"/>
        </w:rPr>
      </w:pPr>
      <w:r w:rsidRPr="00FC0881">
        <w:rPr>
          <w:color w:val="auto"/>
        </w:rPr>
        <w:t xml:space="preserve">Secondary </w:t>
      </w:r>
      <w:ins w:id="142" w:author="Bereket Nigusse" w:date="2014-09-30T08:41:00Z">
        <w:r w:rsidR="00990A2F" w:rsidRPr="00FC0881">
          <w:rPr>
            <w:color w:val="auto"/>
          </w:rPr>
          <w:t>Air Design</w:t>
        </w:r>
      </w:ins>
      <w:del w:id="143" w:author="Bereket Nigusse" w:date="2014-09-30T08:41:00Z">
        <w:r w:rsidRPr="00FC0881" w:rsidDel="00990A2F">
          <w:rPr>
            <w:color w:val="auto"/>
          </w:rPr>
          <w:delText>Fan</w:delText>
        </w:r>
      </w:del>
      <w:r w:rsidRPr="00FC0881">
        <w:rPr>
          <w:color w:val="auto"/>
        </w:rPr>
        <w:t xml:space="preserve"> Flow Rate</w:t>
      </w:r>
    </w:p>
    <w:p w:rsidR="006F4960" w:rsidRDefault="006F4960" w:rsidP="006F4960">
      <w:pPr>
        <w:pStyle w:val="BodyText"/>
      </w:pPr>
      <w:r>
        <w:t xml:space="preserve">The secondary </w:t>
      </w:r>
      <w:ins w:id="144" w:author="Bereket Nigusse" w:date="2014-09-30T08:45:00Z">
        <w:r w:rsidR="00990A2F">
          <w:t xml:space="preserve">air design flow rate </w:t>
        </w:r>
      </w:ins>
      <w:del w:id="145" w:author="Bereket Nigusse" w:date="2014-09-30T08:45:00Z">
        <w:r w:rsidDel="00990A2F">
          <w:delText xml:space="preserve">fan </w:delText>
        </w:r>
      </w:del>
      <w:r>
        <w:t xml:space="preserve">is not part of an airstream that is directly modeled in EnergyPlus.  Because the primary side air flows can be autosized as part of the air system, it is </w:t>
      </w:r>
      <w:del w:id="146" w:author="Bereket Nigusse" w:date="2014-09-30T08:45:00Z">
        <w:r w:rsidDel="00990A2F">
          <w:delText>convenent</w:delText>
        </w:r>
      </w:del>
      <w:ins w:id="147" w:author="Bereket Nigusse" w:date="2014-09-30T08:45:00Z">
        <w:r w:rsidR="00990A2F">
          <w:t>convenient</w:t>
        </w:r>
      </w:ins>
      <w:r>
        <w:t xml:space="preserve"> to also scale the size of the secondary flow.   If the cooler is part of the main loop of a central air system, then the secondary fan flow rate is sized to equal to the main design flow rate. </w:t>
      </w:r>
    </w:p>
    <w:p w:rsidR="006F4960" w:rsidRDefault="006F4960" w:rsidP="006F4960">
      <w:pPr>
        <w:pStyle w:val="BodyText"/>
      </w:pPr>
    </w:p>
    <w:p w:rsidR="006F4960" w:rsidRDefault="006F4960" w:rsidP="006F4960">
      <w:pPr>
        <w:pStyle w:val="BodyText"/>
        <w:rPr>
          <w:ins w:id="148" w:author="Bereket Nigusse" w:date="2014-09-30T08:41:00Z"/>
        </w:rPr>
      </w:pPr>
      <w:ins w:id="149" w:author="Bereket Nigusse" w:date="2014-09-30T08:39:00Z">
        <w:r>
          <w:lastRenderedPageBreak/>
          <w:t>User input</w:t>
        </w:r>
      </w:ins>
      <w:r w:rsidR="002F5004">
        <w:t>s</w:t>
      </w:r>
      <w:ins w:id="150" w:author="Bereket Nigusse" w:date="2014-09-30T08:39:00Z">
        <w:r>
          <w:t xml:space="preserve"> for autosizing scaling factors are included so that when modeling an autosized IEC, all the design values can be scaled off of Primary Design Air Flow Rate.  User input for </w:t>
        </w:r>
        <w:r w:rsidRPr="001A75E8">
          <w:t>Secondary Air Flow Sizing Factor</w:t>
        </w:r>
        <w:r>
          <w:t xml:space="preserve"> is multiplied by</w:t>
        </w:r>
        <w:r w:rsidRPr="006F4960">
          <w:t xml:space="preserve"> </w:t>
        </w:r>
      </w:ins>
      <w:ins w:id="151" w:author="Bereket Nigusse" w:date="2014-09-30T08:40:00Z">
        <w:r w:rsidR="00990A2F" w:rsidRPr="001B7B8B">
          <w:rPr>
            <w:position w:val="-14"/>
          </w:rPr>
          <w:object w:dxaOrig="1960" w:dyaOrig="380" w14:anchorId="16DEEF51">
            <v:shape id="_x0000_i1090" type="#_x0000_t75" style="width:98.25pt;height:18.75pt" o:ole="">
              <v:imagedata r:id="rId171" o:title=""/>
            </v:shape>
            <o:OLEObject Type="Embed" ProgID="Equation.DSMT4" ShapeID="_x0000_i1090" DrawAspect="Content" ObjectID="_1475856661" r:id="rId172"/>
          </w:object>
        </w:r>
      </w:ins>
      <w:ins w:id="152" w:author="Bereket Nigusse" w:date="2014-09-30T08:39:00Z">
        <w:r>
          <w:t>as follows:</w:t>
        </w:r>
      </w:ins>
    </w:p>
    <w:p w:rsidR="00990A2F" w:rsidRDefault="00990A2F" w:rsidP="006F4960">
      <w:pPr>
        <w:pStyle w:val="BodyText"/>
        <w:rPr>
          <w:ins w:id="153" w:author="Bereket Nigusse" w:date="2014-09-30T08:39:00Z"/>
        </w:rPr>
      </w:pPr>
    </w:p>
    <w:p w:rsidR="006F4960" w:rsidRDefault="00990A2F" w:rsidP="006F4960">
      <w:pPr>
        <w:ind w:left="360"/>
        <w:jc w:val="center"/>
        <w:rPr>
          <w:ins w:id="154" w:author="Bereket Nigusse" w:date="2014-09-30T08:39:00Z"/>
        </w:rPr>
      </w:pPr>
      <w:ins w:id="155" w:author="Bereket Nigusse" w:date="2014-09-30T08:39:00Z">
        <w:r w:rsidRPr="007F1E1A">
          <w:rPr>
            <w:position w:val="-14"/>
          </w:rPr>
          <w:object w:dxaOrig="5600" w:dyaOrig="400" w14:anchorId="4AC70BDA">
            <v:shape id="_x0000_i1091" type="#_x0000_t75" style="width:279.75pt;height:20.25pt" o:ole="">
              <v:imagedata r:id="rId173" o:title=""/>
            </v:shape>
            <o:OLEObject Type="Embed" ProgID="Equation.DSMT4" ShapeID="_x0000_i1091" DrawAspect="Content" ObjectID="_1475856662" r:id="rId174"/>
          </w:object>
        </w:r>
      </w:ins>
    </w:p>
    <w:p w:rsidR="006F4960" w:rsidRDefault="006F4960" w:rsidP="006F4960">
      <w:pPr>
        <w:pStyle w:val="BodyText"/>
        <w:rPr>
          <w:ins w:id="156" w:author="Bereket Nigusse" w:date="2014-09-30T08:35:00Z"/>
        </w:rPr>
      </w:pPr>
    </w:p>
    <w:p w:rsidR="006F4960" w:rsidRDefault="006F4960" w:rsidP="006F4960">
      <w:pPr>
        <w:pStyle w:val="BodyText"/>
        <w:rPr>
          <w:ins w:id="157" w:author="Bereket Nigusse" w:date="2014-09-30T08:35:00Z"/>
        </w:rPr>
      </w:pPr>
      <w:ins w:id="158" w:author="Bereket Nigusse" w:date="2014-09-30T08:35:00Z">
        <w:r>
          <w:t xml:space="preserve">If the cooler is part of the outdoor air path of a central air system, then the secondary </w:t>
        </w:r>
      </w:ins>
      <w:ins w:id="159" w:author="Bereket Nigusse" w:date="2014-09-30T08:46:00Z">
        <w:r w:rsidR="00990A2F">
          <w:t xml:space="preserve">air design flow rate </w:t>
        </w:r>
      </w:ins>
      <w:ins w:id="160" w:author="Bereket Nigusse" w:date="2014-09-30T08:35:00Z">
        <w:r>
          <w:t xml:space="preserve">is sized to be the maximum of either the design minimum outdoor air flow rate or one-half of the main design flow rate. </w:t>
        </w:r>
      </w:ins>
    </w:p>
    <w:p w:rsidR="006F4960" w:rsidRDefault="00990A2F" w:rsidP="00990A2F">
      <w:pPr>
        <w:pStyle w:val="Equation"/>
        <w:ind w:left="1080"/>
      </w:pPr>
      <w:ins w:id="161" w:author="Bereket Nigusse" w:date="2014-09-30T08:35:00Z">
        <w:r w:rsidRPr="00990A2F">
          <w:rPr>
            <w:position w:val="-16"/>
          </w:rPr>
          <w:object w:dxaOrig="8820" w:dyaOrig="440" w14:anchorId="4AE116E2">
            <v:shape id="_x0000_i1092" type="#_x0000_t75" style="width:420.4pt;height:21.4pt" o:ole="">
              <v:imagedata r:id="rId175" o:title=""/>
            </v:shape>
            <o:OLEObject Type="Embed" ProgID="Equation.DSMT4" ShapeID="_x0000_i1092" DrawAspect="Content" ObjectID="_1475856663" r:id="rId176"/>
          </w:object>
        </w:r>
      </w:ins>
    </w:p>
    <w:p w:rsidR="00FC0881" w:rsidRPr="00FC0881" w:rsidRDefault="00FC0881" w:rsidP="00FC0881">
      <w:pPr>
        <w:pStyle w:val="Heading4"/>
        <w:ind w:left="1080"/>
        <w:rPr>
          <w:color w:val="auto"/>
        </w:rPr>
      </w:pPr>
      <w:r w:rsidRPr="00FC0881">
        <w:rPr>
          <w:color w:val="auto"/>
        </w:rPr>
        <w:t xml:space="preserve">Secondary </w:t>
      </w:r>
      <w:r>
        <w:rPr>
          <w:color w:val="auto"/>
        </w:rPr>
        <w:t>Fan</w:t>
      </w:r>
      <w:ins w:id="162" w:author="Bereket Nigusse" w:date="2014-09-30T08:41:00Z">
        <w:r w:rsidRPr="00FC0881">
          <w:rPr>
            <w:color w:val="auto"/>
          </w:rPr>
          <w:t xml:space="preserve"> Design</w:t>
        </w:r>
      </w:ins>
      <w:r w:rsidRPr="00FC0881">
        <w:rPr>
          <w:color w:val="auto"/>
        </w:rPr>
        <w:t xml:space="preserve"> </w:t>
      </w:r>
      <w:r>
        <w:rPr>
          <w:color w:val="auto"/>
        </w:rPr>
        <w:t>Power</w:t>
      </w:r>
    </w:p>
    <w:p w:rsidR="00990A2F" w:rsidRDefault="00990A2F" w:rsidP="00990A2F">
      <w:pPr>
        <w:ind w:left="1080"/>
        <w:rPr>
          <w:ins w:id="163" w:author="Bereket Nigusse" w:date="2014-09-30T08:42:00Z"/>
        </w:rPr>
      </w:pPr>
      <w:ins w:id="164" w:author="Bereket Nigusse" w:date="2014-09-30T08:42:00Z">
        <w:r>
          <w:t xml:space="preserve">The Secondary Fan Design Power is </w:t>
        </w:r>
        <w:proofErr w:type="spellStart"/>
        <w:r>
          <w:t>outosized</w:t>
        </w:r>
        <w:proofErr w:type="spellEnd"/>
        <w:r>
          <w:t xml:space="preserve"> from secondary air design flow rate and user input for </w:t>
        </w:r>
        <w:r w:rsidRPr="001A75E8">
          <w:t>Secondary Fan Sizing Specific Power</w:t>
        </w:r>
        <w:r>
          <w:t xml:space="preserve"> in units of W</w:t>
        </w:r>
        <w:proofErr w:type="gramStart"/>
        <w:r>
          <w:t>/(</w:t>
        </w:r>
        <w:proofErr w:type="gramEnd"/>
        <w:r>
          <w:t>m3/s) as follows:</w:t>
        </w:r>
      </w:ins>
    </w:p>
    <w:p w:rsidR="00990A2F" w:rsidRPr="0046624D" w:rsidRDefault="00990A2F" w:rsidP="00990A2F">
      <w:pPr>
        <w:pStyle w:val="Caption"/>
        <w:ind w:left="1080"/>
        <w:rPr>
          <w:ins w:id="165" w:author="Bereket Nigusse" w:date="2014-09-30T08:42:00Z"/>
          <w:rFonts w:cs="Arial"/>
        </w:rPr>
      </w:pPr>
      <w:ins w:id="166" w:author="Bereket Nigusse" w:date="2014-09-30T08:42:00Z">
        <w:r w:rsidRPr="0046624D">
          <w:rPr>
            <w:rFonts w:cs="Arial"/>
            <w:position w:val="-14"/>
          </w:rPr>
          <w:object w:dxaOrig="4580" w:dyaOrig="400" w14:anchorId="79401772">
            <v:shape id="_x0000_i1093" type="#_x0000_t75" style="width:229.5pt;height:20.25pt" o:ole="">
              <v:imagedata r:id="rId177" o:title=""/>
            </v:shape>
            <o:OLEObject Type="Embed" ProgID="Equation.DSMT4" ShapeID="_x0000_i1093" DrawAspect="Content" ObjectID="_1475856664" r:id="rId178"/>
          </w:object>
        </w:r>
      </w:ins>
    </w:p>
    <w:p w:rsidR="00FC0881" w:rsidRDefault="00FC0881" w:rsidP="00990A2F">
      <w:pPr>
        <w:ind w:left="1080"/>
      </w:pPr>
    </w:p>
    <w:p w:rsidR="00FC0881" w:rsidRPr="00FC0881" w:rsidRDefault="00FC0881" w:rsidP="00FC0881">
      <w:pPr>
        <w:pStyle w:val="Heading4"/>
        <w:ind w:left="1080"/>
        <w:rPr>
          <w:color w:val="auto"/>
        </w:rPr>
      </w:pPr>
      <w:r>
        <w:rPr>
          <w:color w:val="auto"/>
        </w:rPr>
        <w:t>Recirculating Water Design Pump Power</w:t>
      </w:r>
    </w:p>
    <w:p w:rsidR="00990A2F" w:rsidRDefault="00990A2F" w:rsidP="00990A2F">
      <w:pPr>
        <w:ind w:left="1080"/>
        <w:rPr>
          <w:ins w:id="167" w:author="Bereket Nigusse" w:date="2014-09-30T08:42:00Z"/>
        </w:rPr>
      </w:pPr>
      <w:ins w:id="168" w:author="Bereket Nigusse" w:date="2014-09-30T08:42:00Z">
        <w:r w:rsidRPr="00B36E9F">
          <w:t xml:space="preserve">The Recirculating Water Design Pump Power </w:t>
        </w:r>
        <w:r>
          <w:t xml:space="preserve">is sized from secondary air design flow rate and user input for recirculating and spraying </w:t>
        </w:r>
        <w:r w:rsidRPr="00B36E9F">
          <w:t>Water Pump Power Sizing Factor</w:t>
        </w:r>
        <w:r>
          <w:t xml:space="preserve"> in units of W</w:t>
        </w:r>
        <w:proofErr w:type="gramStart"/>
        <w:r>
          <w:t>/(</w:t>
        </w:r>
        <w:proofErr w:type="gramEnd"/>
        <w:r>
          <w:t>m3/s) or W-s/m3 and is given by:</w:t>
        </w:r>
      </w:ins>
    </w:p>
    <w:p w:rsidR="00990A2F" w:rsidRPr="0046624D" w:rsidRDefault="00990A2F" w:rsidP="00990A2F">
      <w:pPr>
        <w:pStyle w:val="Caption"/>
        <w:ind w:left="1080"/>
        <w:rPr>
          <w:ins w:id="169" w:author="Bereket Nigusse" w:date="2014-09-30T08:42:00Z"/>
          <w:rFonts w:cs="Arial"/>
        </w:rPr>
      </w:pPr>
      <w:ins w:id="170" w:author="Bereket Nigusse" w:date="2014-09-30T08:42:00Z">
        <w:r w:rsidRPr="0046624D">
          <w:rPr>
            <w:rFonts w:cs="Arial"/>
            <w:position w:val="-14"/>
          </w:rPr>
          <w:object w:dxaOrig="4660" w:dyaOrig="400" w14:anchorId="2AD05BA3">
            <v:shape id="_x0000_i1094" type="#_x0000_t75" style="width:232.9pt;height:20.25pt" o:ole="">
              <v:imagedata r:id="rId179" o:title=""/>
            </v:shape>
            <o:OLEObject Type="Embed" ProgID="Equation.DSMT4" ShapeID="_x0000_i1094" DrawAspect="Content" ObjectID="_1475856665" r:id="rId180"/>
          </w:object>
        </w:r>
      </w:ins>
    </w:p>
    <w:p w:rsidR="00990A2F" w:rsidRDefault="00990A2F" w:rsidP="00FC0881">
      <w:pPr>
        <w:spacing w:after="0" w:line="240" w:lineRule="auto"/>
        <w:ind w:left="1080"/>
        <w:rPr>
          <w:ins w:id="171" w:author="Bereket Nigusse" w:date="2014-09-30T08:42:00Z"/>
        </w:rPr>
      </w:pPr>
      <w:ins w:id="172" w:author="Bereket Nigusse" w:date="2014-09-30T08:42:00Z">
        <w:r>
          <w:t>Where,</w:t>
        </w:r>
      </w:ins>
    </w:p>
    <w:p w:rsidR="00C0359C" w:rsidRPr="00FF76AD" w:rsidRDefault="00C0359C" w:rsidP="00C0359C">
      <w:pPr>
        <w:spacing w:after="0" w:line="240" w:lineRule="auto"/>
        <w:ind w:left="1080"/>
        <w:rPr>
          <w:ins w:id="173" w:author="Bereket Nigusse" w:date="2014-10-06T11:50:00Z"/>
          <w:rFonts w:ascii="Arial" w:eastAsia="Times New Roman" w:hAnsi="Arial" w:cs="Arial"/>
          <w:sz w:val="20"/>
          <w:szCs w:val="20"/>
        </w:rPr>
      </w:pPr>
      <w:ins w:id="174" w:author="Bereket Nigusse" w:date="2014-10-06T11:50:00Z">
        <w:r w:rsidRPr="0060254A">
          <w:rPr>
            <w:rFonts w:ascii="Arial" w:eastAsia="Times New Roman" w:hAnsi="Arial" w:cs="Arial"/>
            <w:position w:val="-14"/>
            <w:sz w:val="20"/>
            <w:szCs w:val="20"/>
          </w:rPr>
          <w:object w:dxaOrig="800" w:dyaOrig="400">
            <v:shape id="_x0000_i1095" type="#_x0000_t75" style="width:40.15pt;height:19.9pt" o:ole="">
              <v:imagedata r:id="rId181" o:title=""/>
            </v:shape>
            <o:OLEObject Type="Embed" ProgID="Equation.DSMT4" ShapeID="_x0000_i1095" DrawAspect="Content" ObjectID="_1475856666" r:id="rId182"/>
          </w:object>
        </w:r>
      </w:ins>
      <w:ins w:id="175" w:author="Bereket Nigusse" w:date="2014-10-06T11:50:00Z">
        <w:r w:rsidRPr="00FF76AD">
          <w:rPr>
            <w:rFonts w:ascii="Arial" w:eastAsia="Times New Roman" w:hAnsi="Arial" w:cs="Arial"/>
            <w:sz w:val="20"/>
            <w:szCs w:val="20"/>
          </w:rPr>
          <w:t xml:space="preserve">= primary air design </w:t>
        </w:r>
        <w:r>
          <w:rPr>
            <w:rFonts w:ascii="Arial" w:eastAsia="Times New Roman" w:hAnsi="Arial" w:cs="Arial"/>
            <w:sz w:val="20"/>
            <w:szCs w:val="20"/>
          </w:rPr>
          <w:t xml:space="preserve">volume </w:t>
        </w:r>
        <w:r w:rsidRPr="00FF76AD">
          <w:rPr>
            <w:rFonts w:ascii="Arial" w:eastAsia="Times New Roman" w:hAnsi="Arial" w:cs="Arial"/>
            <w:sz w:val="20"/>
            <w:szCs w:val="20"/>
          </w:rPr>
          <w:t>flow rate in m3/s</w:t>
        </w:r>
      </w:ins>
    </w:p>
    <w:p w:rsidR="00C0359C" w:rsidRPr="00FF76AD" w:rsidRDefault="00C0359C" w:rsidP="00C0359C">
      <w:pPr>
        <w:spacing w:after="0" w:line="240" w:lineRule="auto"/>
        <w:ind w:left="1080"/>
        <w:rPr>
          <w:ins w:id="176" w:author="Bereket Nigusse" w:date="2014-10-06T11:50:00Z"/>
          <w:rFonts w:ascii="Arial" w:eastAsia="Times New Roman" w:hAnsi="Arial" w:cs="Arial"/>
          <w:sz w:val="20"/>
          <w:szCs w:val="20"/>
        </w:rPr>
      </w:pPr>
      <w:ins w:id="177" w:author="Bereket Nigusse" w:date="2014-10-06T11:50:00Z">
        <w:r w:rsidRPr="0060254A">
          <w:rPr>
            <w:rFonts w:ascii="Arial" w:eastAsia="Times New Roman" w:hAnsi="Arial" w:cs="Arial"/>
            <w:position w:val="-14"/>
            <w:sz w:val="20"/>
            <w:szCs w:val="20"/>
          </w:rPr>
          <w:object w:dxaOrig="800" w:dyaOrig="400">
            <v:shape id="_x0000_i1096" type="#_x0000_t75" style="width:39.75pt;height:19.9pt" o:ole="">
              <v:imagedata r:id="rId183" o:title=""/>
            </v:shape>
            <o:OLEObject Type="Embed" ProgID="Equation.DSMT4" ShapeID="_x0000_i1096" DrawAspect="Content" ObjectID="_1475856667" r:id="rId184"/>
          </w:object>
        </w:r>
      </w:ins>
      <w:ins w:id="178" w:author="Bereket Nigusse" w:date="2014-10-06T11:50:00Z">
        <w:r w:rsidRPr="00FF76AD">
          <w:rPr>
            <w:rFonts w:ascii="Arial" w:eastAsia="Times New Roman" w:hAnsi="Arial" w:cs="Arial"/>
            <w:sz w:val="20"/>
            <w:szCs w:val="20"/>
          </w:rPr>
          <w:t xml:space="preserve">= secondary air design </w:t>
        </w:r>
        <w:r>
          <w:rPr>
            <w:rFonts w:ascii="Arial" w:eastAsia="Times New Roman" w:hAnsi="Arial" w:cs="Arial"/>
            <w:sz w:val="20"/>
            <w:szCs w:val="20"/>
          </w:rPr>
          <w:t xml:space="preserve">volume </w:t>
        </w:r>
        <w:r w:rsidRPr="00FF76AD">
          <w:rPr>
            <w:rFonts w:ascii="Arial" w:eastAsia="Times New Roman" w:hAnsi="Arial" w:cs="Arial"/>
            <w:sz w:val="20"/>
            <w:szCs w:val="20"/>
          </w:rPr>
          <w:t>flow rate in m3/s</w:t>
        </w:r>
      </w:ins>
    </w:p>
    <w:p w:rsidR="00990A2F" w:rsidRPr="00FC0881" w:rsidRDefault="00990A2F" w:rsidP="00FC0881">
      <w:pPr>
        <w:spacing w:after="0" w:line="240" w:lineRule="auto"/>
        <w:ind w:left="1080"/>
        <w:rPr>
          <w:ins w:id="179" w:author="Bereket Nigusse" w:date="2014-09-30T08:42:00Z"/>
          <w:rFonts w:ascii="Arial" w:hAnsi="Arial" w:cs="Arial"/>
          <w:sz w:val="20"/>
          <w:szCs w:val="20"/>
        </w:rPr>
      </w:pPr>
      <w:ins w:id="180" w:author="Bereket Nigusse" w:date="2014-09-30T08:42:00Z">
        <w:r w:rsidRPr="00FC0881">
          <w:rPr>
            <w:rFonts w:ascii="Arial" w:hAnsi="Arial" w:cs="Arial"/>
            <w:position w:val="-10"/>
            <w:sz w:val="20"/>
            <w:szCs w:val="20"/>
          </w:rPr>
          <w:object w:dxaOrig="2600" w:dyaOrig="320" w14:anchorId="1658535C">
            <v:shape id="_x0000_i1097" type="#_x0000_t75" style="width:130.15pt;height:16.15pt" o:ole="">
              <v:imagedata r:id="rId185" o:title=""/>
            </v:shape>
            <o:OLEObject Type="Embed" ProgID="Equation.DSMT4" ShapeID="_x0000_i1097" DrawAspect="Content" ObjectID="_1475856668" r:id="rId186"/>
          </w:object>
        </w:r>
      </w:ins>
      <w:ins w:id="181" w:author="Bereket Nigusse" w:date="2014-09-30T08:42:00Z">
        <w:r w:rsidRPr="00FC0881">
          <w:rPr>
            <w:rFonts w:ascii="Arial" w:hAnsi="Arial" w:cs="Arial"/>
            <w:sz w:val="20"/>
            <w:szCs w:val="20"/>
          </w:rPr>
          <w:t>= user specified Secondary air flow sizing factor in units of W</w:t>
        </w:r>
        <w:proofErr w:type="gramStart"/>
        <w:r w:rsidRPr="00FC0881">
          <w:rPr>
            <w:rFonts w:ascii="Arial" w:hAnsi="Arial" w:cs="Arial"/>
            <w:sz w:val="20"/>
            <w:szCs w:val="20"/>
          </w:rPr>
          <w:t>/(</w:t>
        </w:r>
        <w:proofErr w:type="gramEnd"/>
        <w:r w:rsidRPr="00FC0881">
          <w:rPr>
            <w:rFonts w:ascii="Arial" w:hAnsi="Arial" w:cs="Arial"/>
            <w:sz w:val="20"/>
            <w:szCs w:val="20"/>
          </w:rPr>
          <w:t>m3/s) for secondary design air flow rate calculation.</w:t>
        </w:r>
      </w:ins>
    </w:p>
    <w:p w:rsidR="00990A2F" w:rsidRPr="00FC0881" w:rsidRDefault="00990A2F" w:rsidP="00FC0881">
      <w:pPr>
        <w:spacing w:after="0" w:line="240" w:lineRule="auto"/>
        <w:ind w:left="1080"/>
        <w:rPr>
          <w:ins w:id="182" w:author="Bereket Nigusse" w:date="2014-09-30T08:42:00Z"/>
          <w:rFonts w:ascii="Arial" w:hAnsi="Arial" w:cs="Arial"/>
          <w:sz w:val="20"/>
          <w:szCs w:val="20"/>
        </w:rPr>
      </w:pPr>
      <w:ins w:id="183" w:author="Bereket Nigusse" w:date="2014-09-30T08:42:00Z">
        <w:r w:rsidRPr="00FC0881">
          <w:rPr>
            <w:rFonts w:ascii="Arial" w:hAnsi="Arial" w:cs="Arial"/>
            <w:position w:val="-10"/>
            <w:sz w:val="20"/>
            <w:szCs w:val="20"/>
          </w:rPr>
          <w:object w:dxaOrig="2480" w:dyaOrig="320" w14:anchorId="5582AD6A">
            <v:shape id="_x0000_i1098" type="#_x0000_t75" style="width:124.15pt;height:16.15pt" o:ole="">
              <v:imagedata r:id="rId187" o:title=""/>
            </v:shape>
            <o:OLEObject Type="Embed" ProgID="Equation.DSMT4" ShapeID="_x0000_i1098" DrawAspect="Content" ObjectID="_1475856669" r:id="rId188"/>
          </w:object>
        </w:r>
      </w:ins>
      <w:ins w:id="184" w:author="Bereket Nigusse" w:date="2014-09-30T08:42:00Z">
        <w:r w:rsidRPr="00FC0881">
          <w:rPr>
            <w:rFonts w:ascii="Arial" w:hAnsi="Arial" w:cs="Arial"/>
            <w:sz w:val="20"/>
            <w:szCs w:val="20"/>
          </w:rPr>
          <w:t xml:space="preserve"> = user specified secondary air fan sizing specific power in units of W</w:t>
        </w:r>
        <w:proofErr w:type="gramStart"/>
        <w:r w:rsidRPr="00FC0881">
          <w:rPr>
            <w:rFonts w:ascii="Arial" w:hAnsi="Arial" w:cs="Arial"/>
            <w:sz w:val="20"/>
            <w:szCs w:val="20"/>
          </w:rPr>
          <w:t>/(</w:t>
        </w:r>
        <w:proofErr w:type="gramEnd"/>
        <w:r w:rsidRPr="00FC0881">
          <w:rPr>
            <w:rFonts w:ascii="Arial" w:hAnsi="Arial" w:cs="Arial"/>
            <w:sz w:val="20"/>
            <w:szCs w:val="20"/>
          </w:rPr>
          <w:t>m3/s) for design fan power calculation.</w:t>
        </w:r>
      </w:ins>
    </w:p>
    <w:p w:rsidR="00990A2F" w:rsidRPr="00FC0881" w:rsidRDefault="00990A2F" w:rsidP="00FC0881">
      <w:pPr>
        <w:spacing w:after="0" w:line="240" w:lineRule="auto"/>
        <w:ind w:left="1080"/>
        <w:rPr>
          <w:ins w:id="185" w:author="Bereket Nigusse" w:date="2014-09-30T08:42:00Z"/>
          <w:rFonts w:ascii="Arial" w:hAnsi="Arial" w:cs="Arial"/>
          <w:sz w:val="20"/>
          <w:szCs w:val="20"/>
        </w:rPr>
      </w:pPr>
      <w:ins w:id="186" w:author="Bereket Nigusse" w:date="2014-09-30T08:42:00Z">
        <w:r w:rsidRPr="00FC0881">
          <w:rPr>
            <w:rFonts w:ascii="Arial" w:hAnsi="Arial" w:cs="Arial"/>
            <w:position w:val="-10"/>
            <w:sz w:val="20"/>
            <w:szCs w:val="20"/>
          </w:rPr>
          <w:object w:dxaOrig="2659" w:dyaOrig="320" w14:anchorId="11438FCE">
            <v:shape id="_x0000_i1099" type="#_x0000_t75" style="width:133.15pt;height:16.15pt" o:ole="">
              <v:imagedata r:id="rId189" o:title=""/>
            </v:shape>
            <o:OLEObject Type="Embed" ProgID="Equation.DSMT4" ShapeID="_x0000_i1099" DrawAspect="Content" ObjectID="_1475856670" r:id="rId190"/>
          </w:object>
        </w:r>
      </w:ins>
      <w:ins w:id="187" w:author="Bereket Nigusse" w:date="2014-09-30T08:42:00Z">
        <w:r w:rsidRPr="00FC0881">
          <w:rPr>
            <w:rFonts w:ascii="Arial" w:hAnsi="Arial" w:cs="Arial"/>
            <w:sz w:val="20"/>
            <w:szCs w:val="20"/>
          </w:rPr>
          <w:t>= user specified recirculating and spraying water pump power sizing factor in units of W/(m3/s) for design pump power calculation.</w:t>
        </w:r>
      </w:ins>
    </w:p>
    <w:p w:rsidR="00025269" w:rsidRDefault="00025269" w:rsidP="009222A7">
      <w:pPr>
        <w:ind w:left="360"/>
      </w:pPr>
    </w:p>
    <w:p w:rsidR="00FE149F" w:rsidRPr="00FC0881" w:rsidRDefault="00FE149F" w:rsidP="00FC0881">
      <w:pPr>
        <w:pStyle w:val="Heading3"/>
        <w:ind w:left="1080"/>
        <w:rPr>
          <w:rFonts w:ascii="Arial" w:hAnsi="Arial" w:cs="Arial"/>
          <w:color w:val="auto"/>
          <w:sz w:val="24"/>
          <w:szCs w:val="24"/>
        </w:rPr>
      </w:pPr>
      <w:bookmarkStart w:id="188" w:name="_Toc368399541"/>
      <w:r w:rsidRPr="00FC0881">
        <w:rPr>
          <w:rFonts w:ascii="Arial" w:hAnsi="Arial" w:cs="Arial"/>
          <w:color w:val="auto"/>
          <w:sz w:val="24"/>
          <w:szCs w:val="24"/>
        </w:rPr>
        <w:t>Direct Evaporative Cooler Special Research Model</w:t>
      </w:r>
      <w:bookmarkEnd w:id="188"/>
      <w:r w:rsidRPr="00FC0881">
        <w:rPr>
          <w:rFonts w:ascii="Arial" w:hAnsi="Arial" w:cs="Arial"/>
          <w:color w:val="auto"/>
          <w:sz w:val="24"/>
          <w:szCs w:val="24"/>
        </w:rPr>
        <w:t xml:space="preserve"> </w:t>
      </w:r>
    </w:p>
    <w:p w:rsidR="00FE149F" w:rsidRDefault="00FE149F" w:rsidP="00FE149F">
      <w:pPr>
        <w:pStyle w:val="BodyText"/>
      </w:pPr>
      <w:r>
        <w:t xml:space="preserve">This section summarizes the model implemented in the component </w:t>
      </w:r>
      <w:proofErr w:type="spellStart"/>
      <w:r>
        <w:t>EvaporativeCooler</w:t>
      </w:r>
      <w:proofErr w:type="gramStart"/>
      <w:r>
        <w:t>:Direct:ResearchSpecial</w:t>
      </w:r>
      <w:proofErr w:type="spellEnd"/>
      <w:proofErr w:type="gramEnd"/>
      <w:r>
        <w:t xml:space="preserve">.  This </w:t>
      </w:r>
      <w:ins w:id="189" w:author="Bereket Nigusse" w:date="2014-09-30T08:53:00Z">
        <w:r w:rsidR="0035167F">
          <w:t xml:space="preserve">model can use </w:t>
        </w:r>
      </w:ins>
      <w:del w:id="190" w:author="Bereket Nigusse" w:date="2014-09-30T08:53:00Z">
        <w:r w:rsidDel="0035167F">
          <w:delText xml:space="preserve">is </w:delText>
        </w:r>
      </w:del>
      <w:r>
        <w:t xml:space="preserve">a simple constant </w:t>
      </w:r>
      <w:r>
        <w:lastRenderedPageBreak/>
        <w:t xml:space="preserve">effectiveness </w:t>
      </w:r>
      <w:ins w:id="191" w:author="Bereket Nigusse" w:date="2014-09-30T08:53:00Z">
        <w:r w:rsidR="0035167F">
          <w:t xml:space="preserve">or a variable effectiveness </w:t>
        </w:r>
      </w:ins>
      <w:r>
        <w:t xml:space="preserve">model that, under part load conditions, can modulate so that the air leaving the cooler just meets a </w:t>
      </w:r>
      <w:proofErr w:type="spellStart"/>
      <w:r>
        <w:t>drybulb</w:t>
      </w:r>
      <w:proofErr w:type="spellEnd"/>
      <w:r>
        <w:t xml:space="preserve"> temperature </w:t>
      </w:r>
      <w:proofErr w:type="spellStart"/>
      <w:r>
        <w:t>setpoint</w:t>
      </w:r>
      <w:proofErr w:type="spellEnd"/>
      <w:r>
        <w:t xml:space="preserve">.  The algorithm used to determine the changes to the system air proceeds in </w:t>
      </w:r>
      <w:ins w:id="192" w:author="Bereket Nigusse" w:date="2014-09-30T08:55:00Z">
        <w:r w:rsidR="0035167F">
          <w:t>four</w:t>
        </w:r>
      </w:ins>
      <w:del w:id="193" w:author="Bereket Nigusse" w:date="2014-09-30T08:55:00Z">
        <w:r w:rsidDel="0035167F">
          <w:delText>three</w:delText>
        </w:r>
      </w:del>
      <w:r>
        <w:t xml:space="preserve"> steps:</w:t>
      </w:r>
    </w:p>
    <w:p w:rsidR="0035167F" w:rsidRDefault="0035167F" w:rsidP="00FE149F">
      <w:pPr>
        <w:pStyle w:val="ListNumber"/>
        <w:numPr>
          <w:ilvl w:val="0"/>
          <w:numId w:val="7"/>
        </w:numPr>
        <w:rPr>
          <w:ins w:id="194" w:author="Bereket Nigusse" w:date="2014-09-30T08:55:00Z"/>
        </w:rPr>
      </w:pPr>
      <w:ins w:id="195" w:author="Bereket Nigusse" w:date="2014-09-30T08:56:00Z">
        <w:r>
          <w:t xml:space="preserve">Calculate the current </w:t>
        </w:r>
        <w:proofErr w:type="spellStart"/>
        <w:r>
          <w:t>operatinon</w:t>
        </w:r>
        <w:proofErr w:type="spellEnd"/>
        <w:r>
          <w:t xml:space="preserve"> effectiveness using effectiveness modifying curve</w:t>
        </w:r>
      </w:ins>
    </w:p>
    <w:p w:rsidR="00FE149F" w:rsidRPr="000713C8" w:rsidRDefault="00FE149F" w:rsidP="0035167F">
      <w:pPr>
        <w:pStyle w:val="ListNumber"/>
        <w:numPr>
          <w:ilvl w:val="0"/>
          <w:numId w:val="7"/>
        </w:numPr>
      </w:pPr>
      <w:proofErr w:type="gramStart"/>
      <w:r w:rsidRPr="000713C8">
        <w:t>calculate</w:t>
      </w:r>
      <w:proofErr w:type="gramEnd"/>
      <w:r w:rsidRPr="000713C8">
        <w:t xml:space="preserve"> full load performance using a part load fraction (PLF)=1 and Equation </w:t>
      </w:r>
      <w:r w:rsidR="000F4505">
        <w:fldChar w:fldCharType="begin"/>
      </w:r>
      <w:r w:rsidR="000F4505">
        <w:instrText xml:space="preserve"> REF _Ref399837807 \#0 \h </w:instrText>
      </w:r>
      <w:r w:rsidR="000F4505">
        <w:fldChar w:fldCharType="separate"/>
      </w:r>
      <w:r w:rsidR="0021680E">
        <w:t>-9</w:t>
      </w:r>
      <w:r w:rsidR="000F4505">
        <w:fldChar w:fldCharType="end"/>
      </w:r>
      <w:r w:rsidRPr="000713C8">
        <w:fldChar w:fldCharType="begin"/>
      </w:r>
      <w:r w:rsidRPr="000713C8">
        <w:instrText xml:space="preserve"> GOTOBUTTON ZEqnNum664044  \* MERGEFORMAT </w:instrText>
      </w:r>
      <w:r>
        <w:fldChar w:fldCharType="begin"/>
      </w:r>
      <w:r>
        <w:instrText xml:space="preserve"> REF ZEqnNum664044 \! \* MERGEFORMAT </w:instrText>
      </w:r>
      <w:r>
        <w:fldChar w:fldCharType="end"/>
      </w:r>
      <w:r w:rsidRPr="000713C8">
        <w:fldChar w:fldCharType="end"/>
      </w:r>
      <w:r w:rsidRPr="000713C8">
        <w:t>.</w:t>
      </w:r>
    </w:p>
    <w:p w:rsidR="00FE149F" w:rsidRPr="000713C8" w:rsidRDefault="00FE149F" w:rsidP="0035167F">
      <w:pPr>
        <w:pStyle w:val="ListNumber"/>
        <w:numPr>
          <w:ilvl w:val="0"/>
          <w:numId w:val="7"/>
        </w:numPr>
      </w:pPr>
      <w:proofErr w:type="gramStart"/>
      <w:r w:rsidRPr="000713C8">
        <w:t>calculate</w:t>
      </w:r>
      <w:proofErr w:type="gramEnd"/>
      <w:r w:rsidRPr="000713C8">
        <w:t xml:space="preserve"> PLF using Equations</w:t>
      </w:r>
      <w:r w:rsidR="000F4505">
        <w:t xml:space="preserve"> </w:t>
      </w:r>
      <w:r w:rsidR="000F4505">
        <w:fldChar w:fldCharType="begin"/>
      </w:r>
      <w:r w:rsidR="000F4505">
        <w:instrText xml:space="preserve"> REF _Ref399837992 \# 0 \h </w:instrText>
      </w:r>
      <w:r w:rsidR="000F4505">
        <w:fldChar w:fldCharType="separate"/>
      </w:r>
      <w:r w:rsidR="0021680E">
        <w:rPr>
          <w:noProof/>
          <w:position w:val="-14"/>
        </w:rPr>
        <w:drawing>
          <wp:inline distT="0" distB="0" distL="0" distR="0" wp14:anchorId="53239EAA" wp14:editId="188AB3FB">
            <wp:extent cx="1590040" cy="238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590040" cy="238760"/>
                    </a:xfrm>
                    <a:prstGeom prst="rect">
                      <a:avLst/>
                    </a:prstGeom>
                    <a:noFill/>
                    <a:ln>
                      <a:noFill/>
                    </a:ln>
                  </pic:spPr>
                </pic:pic>
              </a:graphicData>
            </a:graphic>
          </wp:inline>
        </w:drawing>
      </w:r>
      <w:r w:rsidR="0021680E" w:rsidRPr="000F4505">
        <w:tab/>
        <w:t>(</w:t>
      </w:r>
      <w:r w:rsidR="0021680E">
        <w:rPr>
          <w:noProof/>
        </w:rPr>
        <w:t>10</w:t>
      </w:r>
      <w:r w:rsidR="0021680E" w:rsidRPr="000F4505">
        <w:t>)</w:t>
      </w:r>
      <w:r w:rsidR="000F4505">
        <w:fldChar w:fldCharType="end"/>
      </w:r>
      <w:r w:rsidRPr="000713C8">
        <w:t xml:space="preserve">, </w:t>
      </w:r>
      <w:r w:rsidR="000F4505">
        <w:fldChar w:fldCharType="begin"/>
      </w:r>
      <w:r w:rsidR="000F4505">
        <w:instrText xml:space="preserve"> REF _Ref399838017 </w:instrText>
      </w:r>
      <w:r w:rsidR="00713904">
        <w:instrText xml:space="preserve">\#0 </w:instrText>
      </w:r>
      <w:r w:rsidR="000F4505">
        <w:instrText xml:space="preserve">\h </w:instrText>
      </w:r>
      <w:r w:rsidR="000F4505">
        <w:fldChar w:fldCharType="separate"/>
      </w:r>
      <w:r w:rsidR="0021680E">
        <w:rPr>
          <w:noProof/>
          <w:position w:val="-14"/>
        </w:rPr>
        <w:drawing>
          <wp:inline distT="0" distB="0" distL="0" distR="0" wp14:anchorId="1C275DF5" wp14:editId="2D4C3534">
            <wp:extent cx="2059305" cy="238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059305" cy="238760"/>
                    </a:xfrm>
                    <a:prstGeom prst="rect">
                      <a:avLst/>
                    </a:prstGeom>
                    <a:noFill/>
                    <a:ln>
                      <a:noFill/>
                    </a:ln>
                  </pic:spPr>
                </pic:pic>
              </a:graphicData>
            </a:graphic>
          </wp:inline>
        </w:drawing>
      </w:r>
      <w:r w:rsidR="0021680E" w:rsidRPr="000F4505">
        <w:tab/>
        <w:t>(</w:t>
      </w:r>
      <w:r w:rsidR="0021680E">
        <w:rPr>
          <w:noProof/>
        </w:rPr>
        <w:t>11</w:t>
      </w:r>
      <w:r w:rsidR="0021680E" w:rsidRPr="000F4505">
        <w:t>)</w:t>
      </w:r>
      <w:r w:rsidR="000F4505">
        <w:fldChar w:fldCharType="end"/>
      </w:r>
      <w:r w:rsidRPr="000713C8">
        <w:t>, and</w:t>
      </w:r>
      <w:r w:rsidR="00713904">
        <w:t xml:space="preserve"> </w:t>
      </w:r>
      <w:r w:rsidR="00713904">
        <w:fldChar w:fldCharType="begin"/>
      </w:r>
      <w:r w:rsidR="00713904">
        <w:instrText xml:space="preserve"> REF _Ref399838099 \#0 \h </w:instrText>
      </w:r>
      <w:r w:rsidR="00713904">
        <w:fldChar w:fldCharType="separate"/>
      </w:r>
      <w:r w:rsidR="0021680E">
        <w:rPr>
          <w:noProof/>
          <w:position w:val="-28"/>
        </w:rPr>
        <w:drawing>
          <wp:inline distT="0" distB="0" distL="0" distR="0" wp14:anchorId="5FA1E461" wp14:editId="60C34AEE">
            <wp:extent cx="1510665" cy="421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510665" cy="421640"/>
                    </a:xfrm>
                    <a:prstGeom prst="rect">
                      <a:avLst/>
                    </a:prstGeom>
                    <a:noFill/>
                    <a:ln>
                      <a:noFill/>
                    </a:ln>
                  </pic:spPr>
                </pic:pic>
              </a:graphicData>
            </a:graphic>
          </wp:inline>
        </w:drawing>
      </w:r>
      <w:r w:rsidR="0021680E" w:rsidRPr="000F4505">
        <w:tab/>
        <w:t>(</w:t>
      </w:r>
      <w:r w:rsidR="0021680E">
        <w:rPr>
          <w:noProof/>
        </w:rPr>
        <w:t>12</w:t>
      </w:r>
      <w:r w:rsidR="0021680E" w:rsidRPr="000F4505">
        <w:t>)</w:t>
      </w:r>
      <w:r w:rsidR="00713904">
        <w:fldChar w:fldCharType="end"/>
      </w:r>
      <w:r w:rsidRPr="000713C8">
        <w:t xml:space="preserve">. </w:t>
      </w:r>
    </w:p>
    <w:p w:rsidR="00FE149F" w:rsidRDefault="00FE149F" w:rsidP="0035167F">
      <w:pPr>
        <w:pStyle w:val="ListNumber"/>
        <w:numPr>
          <w:ilvl w:val="0"/>
          <w:numId w:val="7"/>
        </w:numPr>
        <w:rPr>
          <w:ins w:id="196" w:author="Bereket Nigusse" w:date="2014-09-30T08:57:00Z"/>
        </w:rPr>
      </w:pPr>
      <w:proofErr w:type="gramStart"/>
      <w:r w:rsidRPr="000713C8">
        <w:t>recalculate</w:t>
      </w:r>
      <w:proofErr w:type="gramEnd"/>
      <w:r w:rsidRPr="000713C8">
        <w:t xml:space="preserve"> cooler performance using the PLF. </w:t>
      </w:r>
    </w:p>
    <w:p w:rsidR="0035167F" w:rsidRDefault="0035167F" w:rsidP="0035167F">
      <w:pPr>
        <w:pStyle w:val="ListNumber"/>
        <w:numPr>
          <w:ilvl w:val="0"/>
          <w:numId w:val="0"/>
        </w:numPr>
        <w:ind w:left="1440"/>
        <w:rPr>
          <w:ins w:id="197" w:author="Bereket Nigusse" w:date="2014-09-30T09:08:00Z"/>
        </w:rPr>
      </w:pPr>
    </w:p>
    <w:p w:rsidR="00534295" w:rsidRDefault="00534295" w:rsidP="00534295">
      <w:pPr>
        <w:pStyle w:val="Caption"/>
        <w:ind w:left="1440"/>
        <w:rPr>
          <w:ins w:id="198" w:author="Bereket Nigusse" w:date="2014-09-30T09:08:00Z"/>
        </w:rPr>
      </w:pPr>
      <w:ins w:id="199" w:author="Bereket Nigusse" w:date="2014-09-30T09:08:00Z">
        <w:r w:rsidRPr="00CF389F">
          <w:rPr>
            <w:position w:val="-14"/>
          </w:rPr>
          <w:object w:dxaOrig="2780" w:dyaOrig="400">
            <v:shape id="_x0000_i1100" type="#_x0000_t75" style="width:139.15pt;height:20.25pt" o:ole="">
              <v:imagedata r:id="rId194" o:title=""/>
            </v:shape>
            <o:OLEObject Type="Embed" ProgID="Equation.DSMT4" ShapeID="_x0000_i1100" DrawAspect="Content" ObjectID="_1475856671" r:id="rId195"/>
          </w:object>
        </w:r>
      </w:ins>
    </w:p>
    <w:bookmarkStart w:id="200" w:name="_Ref399837807"/>
    <w:p w:rsidR="00FC0881" w:rsidRPr="000F4505" w:rsidRDefault="00534295" w:rsidP="00FC0881">
      <w:pPr>
        <w:pStyle w:val="Caption"/>
        <w:tabs>
          <w:tab w:val="left" w:pos="1440"/>
          <w:tab w:val="left" w:pos="8640"/>
        </w:tabs>
        <w:ind w:left="1440"/>
        <w:rPr>
          <w:color w:val="auto"/>
        </w:rPr>
      </w:pPr>
      <w:ins w:id="201" w:author="Bereket Nigusse" w:date="2014-09-30T09:10:00Z">
        <w:r w:rsidRPr="00534295">
          <w:rPr>
            <w:position w:val="-16"/>
          </w:rPr>
          <w:object w:dxaOrig="4080" w:dyaOrig="440">
            <v:shape id="_x0000_i1101" type="#_x0000_t75" style="width:204pt;height:22.15pt" o:ole="">
              <v:imagedata r:id="rId196" o:title=""/>
            </v:shape>
            <o:OLEObject Type="Embed" ProgID="Equation.DSMT4" ShapeID="_x0000_i1101" DrawAspect="Content" ObjectID="_1475856672" r:id="rId197"/>
          </w:object>
        </w:r>
      </w:ins>
      <w:r w:rsidR="0060254A" w:rsidRPr="000F4505">
        <w:rPr>
          <w:color w:val="auto"/>
        </w:rPr>
        <w:tab/>
        <w:t>(</w:t>
      </w:r>
      <w:r w:rsidR="0060254A" w:rsidRPr="000F4505">
        <w:rPr>
          <w:color w:val="auto"/>
        </w:rPr>
        <w:fldChar w:fldCharType="begin"/>
      </w:r>
      <w:r w:rsidR="0060254A" w:rsidRPr="000F4505">
        <w:rPr>
          <w:color w:val="auto"/>
        </w:rPr>
        <w:instrText xml:space="preserve"> SEQ ( \* ARABIC </w:instrText>
      </w:r>
      <w:r w:rsidR="0060254A" w:rsidRPr="000F4505">
        <w:rPr>
          <w:color w:val="auto"/>
        </w:rPr>
        <w:fldChar w:fldCharType="separate"/>
      </w:r>
      <w:r w:rsidR="0021680E">
        <w:rPr>
          <w:noProof/>
          <w:color w:val="auto"/>
        </w:rPr>
        <w:t>9</w:t>
      </w:r>
      <w:r w:rsidR="0060254A" w:rsidRPr="000F4505">
        <w:rPr>
          <w:color w:val="auto"/>
        </w:rPr>
        <w:fldChar w:fldCharType="end"/>
      </w:r>
      <w:r w:rsidR="0060254A" w:rsidRPr="000F4505">
        <w:rPr>
          <w:color w:val="auto"/>
        </w:rPr>
        <w:t>)</w:t>
      </w:r>
      <w:bookmarkEnd w:id="200"/>
    </w:p>
    <w:p w:rsidR="00DF6157" w:rsidRDefault="00FE149F" w:rsidP="00FC0881">
      <w:pPr>
        <w:pStyle w:val="Caption"/>
        <w:tabs>
          <w:tab w:val="left" w:pos="1440"/>
        </w:tabs>
        <w:ind w:left="1440"/>
      </w:pPr>
      <w:del w:id="202" w:author="Bereket Nigusse" w:date="2014-09-30T09:11:00Z">
        <w:r w:rsidRPr="0021680E" w:rsidDel="00534295">
          <w:rPr>
            <w:noProof/>
            <w:position w:val="-16"/>
            <w:rPrChange w:id="203" w:author="Unknown">
              <w:rPr>
                <w:noProof/>
              </w:rPr>
            </w:rPrChange>
          </w:rPr>
          <w:drawing>
            <wp:inline distT="0" distB="0" distL="0" distR="0" wp14:anchorId="7CFDC43D" wp14:editId="2E5E53CB">
              <wp:extent cx="1837055" cy="2781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837055" cy="278130"/>
                      </a:xfrm>
                      <a:prstGeom prst="rect">
                        <a:avLst/>
                      </a:prstGeom>
                      <a:noFill/>
                      <a:ln>
                        <a:noFill/>
                      </a:ln>
                    </pic:spPr>
                  </pic:pic>
                </a:graphicData>
              </a:graphic>
            </wp:inline>
          </w:drawing>
        </w:r>
        <w:r w:rsidDel="00534295">
          <w:tab/>
        </w:r>
        <w:r w:rsidDel="00534295">
          <w:fldChar w:fldCharType="begin"/>
        </w:r>
        <w:r w:rsidDel="00534295">
          <w:delInstrText xml:space="preserve"> MACROBUTTON MTPlaceRef \* MERGEFORMAT </w:delInstrText>
        </w:r>
        <w:r w:rsidDel="00534295">
          <w:fldChar w:fldCharType="begin"/>
        </w:r>
        <w:r w:rsidDel="00534295">
          <w:delInstrText xml:space="preserve"> SEQ MTEqn \h \* MERGEFORMAT </w:delInstrText>
        </w:r>
        <w:r w:rsidDel="00534295">
          <w:fldChar w:fldCharType="end"/>
        </w:r>
        <w:bookmarkStart w:id="204" w:name="ZEqnNum664044"/>
        <w:r w:rsidDel="00534295">
          <w:delInstrText>(</w:delInstrText>
        </w:r>
        <w:r w:rsidDel="00534295">
          <w:fldChar w:fldCharType="begin"/>
        </w:r>
        <w:r w:rsidDel="00534295">
          <w:delInstrText xml:space="preserve"> SEQ MTEqn \c \* Arabic \* MERGEFORMAT </w:delInstrText>
        </w:r>
        <w:r w:rsidDel="00534295">
          <w:fldChar w:fldCharType="separate"/>
        </w:r>
        <w:r w:rsidDel="00534295">
          <w:rPr>
            <w:noProof/>
          </w:rPr>
          <w:delInstrText>525</w:delInstrText>
        </w:r>
        <w:r w:rsidDel="00534295">
          <w:rPr>
            <w:noProof/>
          </w:rPr>
          <w:fldChar w:fldCharType="end"/>
        </w:r>
        <w:r w:rsidDel="00534295">
          <w:delInstrText>)</w:delInstrText>
        </w:r>
        <w:bookmarkEnd w:id="204"/>
        <w:r w:rsidDel="00534295">
          <w:fldChar w:fldCharType="end"/>
        </w:r>
      </w:del>
    </w:p>
    <w:p w:rsidR="00FE149F" w:rsidRDefault="00FE149F" w:rsidP="00FE149F">
      <w:pPr>
        <w:pStyle w:val="BodyText"/>
      </w:pPr>
      <w:proofErr w:type="gramStart"/>
      <w:r>
        <w:t>where</w:t>
      </w:r>
      <w:proofErr w:type="gramEnd"/>
      <w:r>
        <w:t xml:space="preserve">, </w:t>
      </w:r>
    </w:p>
    <w:p w:rsidR="00FE149F" w:rsidRPr="0021680E" w:rsidRDefault="00534295" w:rsidP="00FE149F">
      <w:pPr>
        <w:pStyle w:val="BodyText"/>
        <w:rPr>
          <w:rFonts w:cs="Arial"/>
        </w:rPr>
      </w:pPr>
      <w:ins w:id="205" w:author="Bereket Nigusse" w:date="2014-09-30T09:11:00Z">
        <w:r w:rsidRPr="0021680E">
          <w:rPr>
            <w:rFonts w:cs="Arial"/>
            <w:position w:val="-14"/>
          </w:rPr>
          <w:object w:dxaOrig="800" w:dyaOrig="380">
            <v:shape id="_x0000_i1102" type="#_x0000_t75" style="width:40.15pt;height:18.75pt" o:ole="">
              <v:imagedata r:id="rId199" o:title=""/>
            </v:shape>
            <o:OLEObject Type="Embed" ProgID="Equation.DSMT4" ShapeID="_x0000_i1102" DrawAspect="Content" ObjectID="_1475856673" r:id="rId200"/>
          </w:object>
        </w:r>
      </w:ins>
      <w:del w:id="206" w:author="Bereket Nigusse" w:date="2014-09-30T09:11:00Z">
        <w:r w:rsidR="00FE149F" w:rsidRPr="0021680E" w:rsidDel="00534295">
          <w:rPr>
            <w:rFonts w:cs="Arial"/>
            <w:noProof/>
            <w:position w:val="-14"/>
            <w:rPrChange w:id="207" w:author="Unknown">
              <w:rPr>
                <w:noProof/>
              </w:rPr>
            </w:rPrChange>
          </w:rPr>
          <w:drawing>
            <wp:inline distT="0" distB="0" distL="0" distR="0" wp14:anchorId="5C41C0B5" wp14:editId="618AC0EF">
              <wp:extent cx="349885" cy="2387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49885" cy="238760"/>
                      </a:xfrm>
                      <a:prstGeom prst="rect">
                        <a:avLst/>
                      </a:prstGeom>
                      <a:noFill/>
                      <a:ln>
                        <a:noFill/>
                      </a:ln>
                    </pic:spPr>
                  </pic:pic>
                </a:graphicData>
              </a:graphic>
            </wp:inline>
          </w:drawing>
        </w:r>
      </w:del>
      <w:r w:rsidR="00FE149F" w:rsidRPr="0021680E">
        <w:rPr>
          <w:rFonts w:cs="Arial"/>
        </w:rPr>
        <w:t xml:space="preserve"> </w:t>
      </w:r>
      <w:ins w:id="208" w:author="Bereket Nigusse" w:date="2014-09-30T08:58:00Z">
        <w:r w:rsidR="0035167F" w:rsidRPr="0021680E">
          <w:rPr>
            <w:rFonts w:cs="Arial"/>
          </w:rPr>
          <w:t xml:space="preserve">= </w:t>
        </w:r>
      </w:ins>
      <w:del w:id="209" w:author="Bereket Nigusse" w:date="2014-09-30T08:58:00Z">
        <w:r w:rsidR="00FE149F" w:rsidRPr="0021680E" w:rsidDel="0035167F">
          <w:rPr>
            <w:rFonts w:cs="Arial"/>
          </w:rPr>
          <w:delText xml:space="preserve">is </w:delText>
        </w:r>
      </w:del>
      <w:r w:rsidR="00FE149F" w:rsidRPr="0021680E">
        <w:rPr>
          <w:rFonts w:cs="Arial"/>
        </w:rPr>
        <w:t xml:space="preserve">the </w:t>
      </w:r>
      <w:proofErr w:type="spellStart"/>
      <w:r w:rsidR="00FE149F" w:rsidRPr="0021680E">
        <w:rPr>
          <w:rFonts w:cs="Arial"/>
        </w:rPr>
        <w:t>drybub</w:t>
      </w:r>
      <w:proofErr w:type="spellEnd"/>
      <w:r w:rsidR="00FE149F" w:rsidRPr="0021680E">
        <w:rPr>
          <w:rFonts w:cs="Arial"/>
        </w:rPr>
        <w:t xml:space="preserve"> temperature of the air leaving the cooler [ºC], </w:t>
      </w:r>
    </w:p>
    <w:p w:rsidR="00FE149F" w:rsidRPr="0021680E" w:rsidRDefault="00534295" w:rsidP="0035167F">
      <w:pPr>
        <w:pStyle w:val="BodyText"/>
        <w:tabs>
          <w:tab w:val="left" w:pos="1710"/>
        </w:tabs>
        <w:rPr>
          <w:rFonts w:cs="Arial"/>
        </w:rPr>
      </w:pPr>
      <w:ins w:id="210" w:author="Bereket Nigusse" w:date="2014-09-30T09:12:00Z">
        <w:r w:rsidRPr="0021680E">
          <w:rPr>
            <w:rFonts w:cs="Arial"/>
            <w:position w:val="-14"/>
          </w:rPr>
          <w:object w:dxaOrig="720" w:dyaOrig="380">
            <v:shape id="_x0000_i1103" type="#_x0000_t75" style="width:36pt;height:18.75pt" o:ole="">
              <v:imagedata r:id="rId202" o:title=""/>
            </v:shape>
            <o:OLEObject Type="Embed" ProgID="Equation.DSMT4" ShapeID="_x0000_i1103" DrawAspect="Content" ObjectID="_1475856674" r:id="rId203"/>
          </w:object>
        </w:r>
      </w:ins>
      <w:del w:id="211" w:author="Bereket Nigusse" w:date="2014-09-30T09:11:00Z">
        <w:r w:rsidR="00FE149F" w:rsidRPr="0021680E" w:rsidDel="00534295">
          <w:rPr>
            <w:rFonts w:cs="Arial"/>
            <w:noProof/>
            <w:position w:val="-14"/>
            <w:rPrChange w:id="212" w:author="Unknown">
              <w:rPr>
                <w:noProof/>
              </w:rPr>
            </w:rPrChange>
          </w:rPr>
          <w:drawing>
            <wp:inline distT="0" distB="0" distL="0" distR="0" wp14:anchorId="6FA3EAE0" wp14:editId="7E768BC8">
              <wp:extent cx="302260" cy="2387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302260" cy="238760"/>
                      </a:xfrm>
                      <a:prstGeom prst="rect">
                        <a:avLst/>
                      </a:prstGeom>
                      <a:noFill/>
                      <a:ln>
                        <a:noFill/>
                      </a:ln>
                    </pic:spPr>
                  </pic:pic>
                </a:graphicData>
              </a:graphic>
            </wp:inline>
          </w:drawing>
        </w:r>
      </w:del>
      <w:r w:rsidR="00FE149F" w:rsidRPr="0021680E">
        <w:rPr>
          <w:rFonts w:cs="Arial"/>
        </w:rPr>
        <w:t xml:space="preserve"> </w:t>
      </w:r>
      <w:ins w:id="213" w:author="Bereket Nigusse" w:date="2014-09-30T08:58:00Z">
        <w:r w:rsidR="0035167F" w:rsidRPr="0021680E">
          <w:rPr>
            <w:rFonts w:cs="Arial"/>
          </w:rPr>
          <w:tab/>
          <w:t xml:space="preserve">= </w:t>
        </w:r>
      </w:ins>
      <w:del w:id="214" w:author="Bereket Nigusse" w:date="2014-09-30T08:58:00Z">
        <w:r w:rsidR="00FE149F" w:rsidRPr="0021680E" w:rsidDel="0035167F">
          <w:rPr>
            <w:rFonts w:cs="Arial"/>
          </w:rPr>
          <w:delText xml:space="preserve">is </w:delText>
        </w:r>
      </w:del>
      <w:r w:rsidR="00FE149F" w:rsidRPr="0021680E">
        <w:rPr>
          <w:rFonts w:cs="Arial"/>
        </w:rPr>
        <w:t xml:space="preserve">the </w:t>
      </w:r>
      <w:proofErr w:type="spellStart"/>
      <w:r w:rsidR="00FE149F" w:rsidRPr="0021680E">
        <w:rPr>
          <w:rFonts w:cs="Arial"/>
        </w:rPr>
        <w:t>drybulb</w:t>
      </w:r>
      <w:proofErr w:type="spellEnd"/>
      <w:r w:rsidR="00FE149F" w:rsidRPr="0021680E">
        <w:rPr>
          <w:rFonts w:cs="Arial"/>
        </w:rPr>
        <w:t xml:space="preserve"> temperature of the air entering the cooler [ºC],</w:t>
      </w:r>
    </w:p>
    <w:p w:rsidR="00FE149F" w:rsidRPr="0021680E" w:rsidRDefault="00534295" w:rsidP="0035167F">
      <w:pPr>
        <w:pStyle w:val="BodyText"/>
        <w:tabs>
          <w:tab w:val="left" w:pos="1710"/>
        </w:tabs>
        <w:rPr>
          <w:rFonts w:cs="Arial"/>
        </w:rPr>
      </w:pPr>
      <w:ins w:id="215" w:author="Bereket Nigusse" w:date="2014-09-30T09:12:00Z">
        <w:r w:rsidRPr="0021680E">
          <w:rPr>
            <w:rFonts w:cs="Arial"/>
            <w:position w:val="-14"/>
          </w:rPr>
          <w:object w:dxaOrig="740" w:dyaOrig="380">
            <v:shape id="_x0000_i1104" type="#_x0000_t75" style="width:37.15pt;height:18.75pt" o:ole="">
              <v:imagedata r:id="rId205" o:title=""/>
            </v:shape>
            <o:OLEObject Type="Embed" ProgID="Equation.DSMT4" ShapeID="_x0000_i1104" DrawAspect="Content" ObjectID="_1475856675" r:id="rId206"/>
          </w:object>
        </w:r>
      </w:ins>
      <w:del w:id="216" w:author="Bereket Nigusse" w:date="2014-09-30T09:12:00Z">
        <w:r w:rsidR="00FE149F" w:rsidRPr="0021680E" w:rsidDel="00534295">
          <w:rPr>
            <w:rFonts w:cs="Arial"/>
            <w:noProof/>
            <w:position w:val="-14"/>
            <w:rPrChange w:id="217" w:author="Unknown">
              <w:rPr>
                <w:noProof/>
              </w:rPr>
            </w:rPrChange>
          </w:rPr>
          <w:drawing>
            <wp:inline distT="0" distB="0" distL="0" distR="0" wp14:anchorId="110067F3" wp14:editId="57A08335">
              <wp:extent cx="318135" cy="238760"/>
              <wp:effectExtent l="0" t="0" r="571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318135" cy="238760"/>
                      </a:xfrm>
                      <a:prstGeom prst="rect">
                        <a:avLst/>
                      </a:prstGeom>
                      <a:noFill/>
                      <a:ln>
                        <a:noFill/>
                      </a:ln>
                    </pic:spPr>
                  </pic:pic>
                </a:graphicData>
              </a:graphic>
            </wp:inline>
          </w:drawing>
        </w:r>
      </w:del>
      <w:r w:rsidR="00FE149F" w:rsidRPr="0021680E">
        <w:rPr>
          <w:rFonts w:cs="Arial"/>
        </w:rPr>
        <w:t xml:space="preserve"> </w:t>
      </w:r>
      <w:ins w:id="218" w:author="Bereket Nigusse" w:date="2014-09-30T08:58:00Z">
        <w:r w:rsidR="0035167F" w:rsidRPr="0021680E">
          <w:rPr>
            <w:rFonts w:cs="Arial"/>
          </w:rPr>
          <w:tab/>
          <w:t xml:space="preserve">= </w:t>
        </w:r>
      </w:ins>
      <w:del w:id="219" w:author="Bereket Nigusse" w:date="2014-09-30T08:58:00Z">
        <w:r w:rsidR="00FE149F" w:rsidRPr="0021680E" w:rsidDel="0035167F">
          <w:rPr>
            <w:rFonts w:cs="Arial"/>
          </w:rPr>
          <w:delText xml:space="preserve">is </w:delText>
        </w:r>
      </w:del>
      <w:r w:rsidR="00FE149F" w:rsidRPr="0021680E">
        <w:rPr>
          <w:rFonts w:cs="Arial"/>
        </w:rPr>
        <w:t xml:space="preserve">the </w:t>
      </w:r>
      <w:proofErr w:type="spellStart"/>
      <w:r w:rsidR="00FE149F" w:rsidRPr="0021680E">
        <w:rPr>
          <w:rFonts w:cs="Arial"/>
        </w:rPr>
        <w:t>wetbulb</w:t>
      </w:r>
      <w:proofErr w:type="spellEnd"/>
      <w:r w:rsidR="00FE149F" w:rsidRPr="0021680E">
        <w:rPr>
          <w:rFonts w:cs="Arial"/>
        </w:rPr>
        <w:t xml:space="preserve"> temperature of the air entering the cooler [ºC], and</w:t>
      </w:r>
    </w:p>
    <w:p w:rsidR="00FE149F" w:rsidRPr="0021680E" w:rsidRDefault="0035167F" w:rsidP="0035167F">
      <w:pPr>
        <w:pStyle w:val="BodyText"/>
        <w:tabs>
          <w:tab w:val="left" w:pos="1710"/>
          <w:tab w:val="left" w:pos="1890"/>
        </w:tabs>
        <w:rPr>
          <w:ins w:id="220" w:author="Bereket Nigusse" w:date="2014-09-30T08:57:00Z"/>
          <w:rFonts w:cs="Arial"/>
        </w:rPr>
      </w:pPr>
      <w:ins w:id="221" w:author="Bereket Nigusse" w:date="2014-09-30T08:59:00Z">
        <w:r w:rsidRPr="0021680E">
          <w:rPr>
            <w:rFonts w:cs="Arial"/>
            <w:position w:val="-14"/>
          </w:rPr>
          <w:object w:dxaOrig="560" w:dyaOrig="380" w14:anchorId="5B2EA0B3">
            <v:shape id="_x0000_i1105" type="#_x0000_t75" style="width:28.15pt;height:18.75pt" o:ole="">
              <v:imagedata r:id="rId208" o:title=""/>
            </v:shape>
            <o:OLEObject Type="Embed" ProgID="Equation.DSMT4" ShapeID="_x0000_i1105" DrawAspect="Content" ObjectID="_1475856676" r:id="rId209"/>
          </w:object>
        </w:r>
      </w:ins>
      <w:r w:rsidR="00FE149F" w:rsidRPr="0021680E">
        <w:rPr>
          <w:rFonts w:cs="Arial"/>
        </w:rPr>
        <w:t xml:space="preserve"> </w:t>
      </w:r>
      <w:ins w:id="222" w:author="Bereket Nigusse" w:date="2014-09-30T08:58:00Z">
        <w:r w:rsidRPr="0021680E">
          <w:rPr>
            <w:rFonts w:cs="Arial"/>
          </w:rPr>
          <w:tab/>
        </w:r>
      </w:ins>
      <w:ins w:id="223" w:author="Bereket Nigusse" w:date="2014-09-30T08:59:00Z">
        <w:r w:rsidRPr="0021680E">
          <w:rPr>
            <w:rFonts w:cs="Arial"/>
          </w:rPr>
          <w:t>=</w:t>
        </w:r>
        <w:r w:rsidRPr="0021680E">
          <w:rPr>
            <w:rFonts w:cs="Arial"/>
          </w:rPr>
          <w:tab/>
        </w:r>
      </w:ins>
      <w:del w:id="224" w:author="Bereket Nigusse" w:date="2014-09-30T08:59:00Z">
        <w:r w:rsidR="00FE149F" w:rsidRPr="0021680E" w:rsidDel="0035167F">
          <w:rPr>
            <w:rFonts w:cs="Arial"/>
          </w:rPr>
          <w:delText xml:space="preserve">is </w:delText>
        </w:r>
      </w:del>
      <w:r w:rsidR="00FE149F" w:rsidRPr="0021680E">
        <w:rPr>
          <w:rFonts w:cs="Arial"/>
        </w:rPr>
        <w:t xml:space="preserve">the cooler </w:t>
      </w:r>
      <w:ins w:id="225" w:author="Bereket Nigusse" w:date="2014-09-30T09:00:00Z">
        <w:r w:rsidRPr="0021680E">
          <w:rPr>
            <w:rFonts w:cs="Arial"/>
          </w:rPr>
          <w:t xml:space="preserve">design </w:t>
        </w:r>
      </w:ins>
      <w:r w:rsidR="00FE149F" w:rsidRPr="0021680E">
        <w:rPr>
          <w:rFonts w:cs="Arial"/>
        </w:rPr>
        <w:t>effectiveness.</w:t>
      </w:r>
    </w:p>
    <w:p w:rsidR="0035167F" w:rsidRDefault="0035167F" w:rsidP="0035167F">
      <w:pPr>
        <w:pStyle w:val="BodyText"/>
        <w:tabs>
          <w:tab w:val="left" w:pos="1710"/>
          <w:tab w:val="left" w:pos="1890"/>
        </w:tabs>
        <w:rPr>
          <w:ins w:id="226" w:author="Bereket Nigusse" w:date="2014-09-30T09:00:00Z"/>
        </w:rPr>
      </w:pPr>
      <w:ins w:id="227" w:author="Bereket Nigusse" w:date="2014-09-30T09:00:00Z">
        <w:r w:rsidRPr="001B7B8B">
          <w:rPr>
            <w:position w:val="-14"/>
          </w:rPr>
          <w:object w:dxaOrig="340" w:dyaOrig="380" w14:anchorId="0D82003D">
            <v:shape id="_x0000_i1106" type="#_x0000_t75" style="width:16.9pt;height:18.75pt" o:ole="">
              <v:imagedata r:id="rId210" o:title=""/>
            </v:shape>
            <o:OLEObject Type="Embed" ProgID="Equation.DSMT4" ShapeID="_x0000_i1106" DrawAspect="Content" ObjectID="_1475856677" r:id="rId211"/>
          </w:object>
        </w:r>
      </w:ins>
      <w:ins w:id="228" w:author="Bereket Nigusse" w:date="2014-09-30T09:00:00Z">
        <w:r>
          <w:t xml:space="preserve"> </w:t>
        </w:r>
        <w:r>
          <w:tab/>
          <w:t>=</w:t>
        </w:r>
        <w:r>
          <w:tab/>
          <w:t>the cooler current operation effectiveness.</w:t>
        </w:r>
      </w:ins>
    </w:p>
    <w:p w:rsidR="0035167F" w:rsidRDefault="00534295" w:rsidP="00534295">
      <w:pPr>
        <w:pStyle w:val="BodyText"/>
        <w:tabs>
          <w:tab w:val="left" w:pos="1710"/>
          <w:tab w:val="left" w:pos="1890"/>
        </w:tabs>
      </w:pPr>
      <w:ins w:id="229" w:author="Bereket Nigusse" w:date="2014-09-30T09:13:00Z">
        <w:r w:rsidRPr="00A9306A">
          <w:rPr>
            <w:position w:val="-12"/>
          </w:rPr>
          <w:object w:dxaOrig="460" w:dyaOrig="360">
            <v:shape id="_x0000_i1107" type="#_x0000_t75" style="width:23.25pt;height:18pt" o:ole="">
              <v:imagedata r:id="rId212" o:title=""/>
            </v:shape>
            <o:OLEObject Type="Embed" ProgID="Equation.DSMT4" ShapeID="_x0000_i1107" DrawAspect="Content" ObjectID="_1475856678" r:id="rId213"/>
          </w:object>
        </w:r>
      </w:ins>
      <w:ins w:id="230" w:author="Bereket Nigusse" w:date="2014-09-30T09:13:00Z">
        <w:r>
          <w:tab/>
          <w:t>=</w:t>
        </w:r>
        <w:r>
          <w:tab/>
          <w:t xml:space="preserve">effectiveness modifier curve as a function of </w:t>
        </w:r>
      </w:ins>
      <w:ins w:id="231" w:author="Bereket Nigusse" w:date="2014-09-30T09:14:00Z">
        <w:r>
          <w:t>system air flow fraction</w:t>
        </w:r>
      </w:ins>
      <w:ins w:id="232" w:author="Bereket Nigusse" w:date="2014-09-30T09:13:00Z">
        <w:r>
          <w:t xml:space="preserve"> </w:t>
        </w:r>
      </w:ins>
    </w:p>
    <w:p w:rsidR="0035167F" w:rsidRDefault="0035167F" w:rsidP="00FE149F">
      <w:pPr>
        <w:pStyle w:val="BodyText"/>
        <w:rPr>
          <w:ins w:id="233" w:author="Bereket Nigusse" w:date="2014-09-30T08:50:00Z"/>
        </w:rPr>
      </w:pPr>
    </w:p>
    <w:p w:rsidR="00FE149F" w:rsidRDefault="00FE149F" w:rsidP="00FE149F">
      <w:pPr>
        <w:pStyle w:val="BodyText"/>
      </w:pPr>
      <w:r>
        <w:t>The wet</w:t>
      </w:r>
      <w:r w:rsidR="0060254A">
        <w:t xml:space="preserve"> </w:t>
      </w:r>
      <w:r>
        <w:t>bulb temperature of air leaving a direct cooler is the same as the wet</w:t>
      </w:r>
      <w:r w:rsidR="0060254A">
        <w:t xml:space="preserve"> </w:t>
      </w:r>
      <w:r>
        <w:t xml:space="preserve">bulb temperature entering the cooler.  The leaving humidity ratio of the air is calculated using psychrometric functions with </w:t>
      </w:r>
      <w:del w:id="234" w:author="Bereket Nigusse" w:date="2014-09-30T08:50:00Z">
        <w:r w:rsidDel="0035167F">
          <w:delText xml:space="preserve">with </w:delText>
        </w:r>
      </w:del>
      <w:r>
        <w:t>leaving dry</w:t>
      </w:r>
      <w:r w:rsidR="00CA4661">
        <w:t xml:space="preserve"> </w:t>
      </w:r>
      <w:r>
        <w:t>bulb and wet</w:t>
      </w:r>
      <w:r w:rsidR="00CA4661">
        <w:t xml:space="preserve"> </w:t>
      </w:r>
      <w:r>
        <w:t>bulb temperatures and outdoor air pressure as inputs.  The leaving enthalpy of air is calculated using p</w:t>
      </w:r>
      <w:ins w:id="235" w:author="Bereket Nigusse" w:date="2014-09-30T08:51:00Z">
        <w:r w:rsidR="0035167F">
          <w:t>s</w:t>
        </w:r>
      </w:ins>
      <w:r>
        <w:t>y</w:t>
      </w:r>
      <w:del w:id="236" w:author="Bereket Nigusse" w:date="2014-09-30T08:51:00Z">
        <w:r w:rsidDel="0035167F">
          <w:delText>s</w:delText>
        </w:r>
      </w:del>
      <w:r>
        <w:t>chrometric functions with leaving dry</w:t>
      </w:r>
      <w:r w:rsidR="0060254A">
        <w:t xml:space="preserve"> </w:t>
      </w:r>
      <w:r>
        <w:t xml:space="preserve">bulb temperature, leaving humidity ratio, and outdoor air pressure as inputs. </w:t>
      </w:r>
    </w:p>
    <w:p w:rsidR="00FE149F" w:rsidRDefault="00FE149F" w:rsidP="00FE149F">
      <w:pPr>
        <w:pStyle w:val="BodyText"/>
      </w:pPr>
      <w:r>
        <w:t xml:space="preserve">The direct cooler sometimes has the ability to overcool the air and therefore some form of modulation is useful for analysis.  The special research model includes a Part Load Fraction, PLF, used to model the implications of controlling the amount of cooling.  It is assumed that through some sort of on/off cycling or wetness control that the cooling </w:t>
      </w:r>
      <w:ins w:id="237" w:author="Bereket Nigusse" w:date="2014-09-30T09:14:00Z">
        <w:r w:rsidR="00534295">
          <w:t xml:space="preserve">electric </w:t>
        </w:r>
      </w:ins>
      <w:r>
        <w:t xml:space="preserve">power can be varied to exactly meet the desired temperature when PLF is less than unity.  The auxiliary water pump power is then varied </w:t>
      </w:r>
      <w:ins w:id="238" w:author="Bereket Nigusse" w:date="2014-09-30T09:15:00Z">
        <w:r w:rsidR="00534295">
          <w:t xml:space="preserve">using pump power modifier curve or </w:t>
        </w:r>
      </w:ins>
      <w:r>
        <w:t>linearly using a Part Load Fraction</w:t>
      </w:r>
      <w:ins w:id="239" w:author="Bereket Nigusse" w:date="2014-09-30T09:15:00Z">
        <w:r w:rsidR="00534295">
          <w:t xml:space="preserve"> when the pump power modifier curve is not specified</w:t>
        </w:r>
      </w:ins>
      <w:r>
        <w:t xml:space="preserve">.  </w:t>
      </w:r>
    </w:p>
    <w:p w:rsidR="00FE149F" w:rsidRDefault="00FE149F" w:rsidP="00FE149F">
      <w:pPr>
        <w:pStyle w:val="Equation"/>
      </w:pPr>
      <w:bookmarkStart w:id="240" w:name="_Ref399837992"/>
      <w:r>
        <w:rPr>
          <w:noProof/>
          <w:position w:val="-14"/>
        </w:rPr>
        <w:drawing>
          <wp:inline distT="0" distB="0" distL="0" distR="0" wp14:anchorId="53239EAA" wp14:editId="188AB3FB">
            <wp:extent cx="1590040" cy="2387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590040" cy="238760"/>
                    </a:xfrm>
                    <a:prstGeom prst="rect">
                      <a:avLst/>
                    </a:prstGeom>
                    <a:noFill/>
                    <a:ln>
                      <a:noFill/>
                    </a:ln>
                  </pic:spPr>
                </pic:pic>
              </a:graphicData>
            </a:graphic>
          </wp:inline>
        </w:drawing>
      </w:r>
      <w:r w:rsidR="000F4505" w:rsidRPr="000F4505">
        <w:tab/>
        <w:t>(</w:t>
      </w:r>
      <w:fldSimple w:instr=" SEQ ( \* ARABIC ">
        <w:r w:rsidR="0021680E">
          <w:rPr>
            <w:noProof/>
          </w:rPr>
          <w:t>10</w:t>
        </w:r>
      </w:fldSimple>
      <w:r w:rsidR="000F4505" w:rsidRPr="000F4505">
        <w:t>)</w:t>
      </w:r>
      <w:bookmarkEnd w:id="240"/>
    </w:p>
    <w:p w:rsidR="00FE149F" w:rsidRDefault="00FE149F" w:rsidP="00FE149F">
      <w:pPr>
        <w:pStyle w:val="Equation"/>
      </w:pPr>
      <w:bookmarkStart w:id="241" w:name="_Ref399838017"/>
      <w:r>
        <w:rPr>
          <w:noProof/>
          <w:position w:val="-14"/>
        </w:rPr>
        <w:drawing>
          <wp:inline distT="0" distB="0" distL="0" distR="0" wp14:anchorId="1C275DF5" wp14:editId="2D4C3534">
            <wp:extent cx="2059305" cy="2387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059305" cy="238760"/>
                    </a:xfrm>
                    <a:prstGeom prst="rect">
                      <a:avLst/>
                    </a:prstGeom>
                    <a:noFill/>
                    <a:ln>
                      <a:noFill/>
                    </a:ln>
                  </pic:spPr>
                </pic:pic>
              </a:graphicData>
            </a:graphic>
          </wp:inline>
        </w:drawing>
      </w:r>
      <w:r w:rsidR="000F4505" w:rsidRPr="000F4505">
        <w:tab/>
        <w:t>(</w:t>
      </w:r>
      <w:fldSimple w:instr=" SEQ ( \* ARABIC ">
        <w:r w:rsidR="0021680E">
          <w:rPr>
            <w:noProof/>
          </w:rPr>
          <w:t>11</w:t>
        </w:r>
      </w:fldSimple>
      <w:r w:rsidR="000F4505" w:rsidRPr="000F4505">
        <w:t>)</w:t>
      </w:r>
      <w:bookmarkEnd w:id="241"/>
    </w:p>
    <w:p w:rsidR="00FE149F" w:rsidRDefault="00FE149F" w:rsidP="00FE149F">
      <w:pPr>
        <w:pStyle w:val="Equation"/>
      </w:pPr>
      <w:bookmarkStart w:id="242" w:name="_Ref399838099"/>
      <w:r>
        <w:rPr>
          <w:noProof/>
          <w:position w:val="-28"/>
        </w:rPr>
        <w:lastRenderedPageBreak/>
        <w:drawing>
          <wp:inline distT="0" distB="0" distL="0" distR="0" wp14:anchorId="5FA1E461" wp14:editId="60C34AEE">
            <wp:extent cx="1510665" cy="421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510665" cy="421640"/>
                    </a:xfrm>
                    <a:prstGeom prst="rect">
                      <a:avLst/>
                    </a:prstGeom>
                    <a:noFill/>
                    <a:ln>
                      <a:noFill/>
                    </a:ln>
                  </pic:spPr>
                </pic:pic>
              </a:graphicData>
            </a:graphic>
          </wp:inline>
        </w:drawing>
      </w:r>
      <w:r w:rsidR="000F4505" w:rsidRPr="000F4505">
        <w:tab/>
        <w:t>(</w:t>
      </w:r>
      <w:fldSimple w:instr=" SEQ ( \* ARABIC ">
        <w:r w:rsidR="0021680E">
          <w:rPr>
            <w:noProof/>
          </w:rPr>
          <w:t>12</w:t>
        </w:r>
      </w:fldSimple>
      <w:r w:rsidR="000F4505" w:rsidRPr="000F4505">
        <w:t>)</w:t>
      </w:r>
      <w:bookmarkEnd w:id="242"/>
    </w:p>
    <w:p w:rsidR="00FE149F" w:rsidRDefault="00FE149F" w:rsidP="00FE149F">
      <w:pPr>
        <w:pStyle w:val="Equation"/>
        <w:ind w:left="1080"/>
      </w:pPr>
      <w:r>
        <w:t xml:space="preserve">When PLF is less than 1.0 it is assumed that the cooler will deliver the desired temperature air (as long as it is less than the inlet; it doesn’t need heating).  Water pump power is also </w:t>
      </w:r>
      <w:proofErr w:type="spellStart"/>
      <w:r>
        <w:t>derated</w:t>
      </w:r>
      <w:proofErr w:type="spellEnd"/>
      <w:r>
        <w:t xml:space="preserve"> using the </w:t>
      </w:r>
      <w:ins w:id="243" w:author="Bereket Nigusse" w:date="2014-09-30T09:16:00Z">
        <w:r w:rsidR="00534295">
          <w:t xml:space="preserve">user specified pump modifier curve or using </w:t>
        </w:r>
      </w:ins>
      <w:r>
        <w:t>PLF</w:t>
      </w:r>
      <w:ins w:id="244" w:author="Bereket Nigusse" w:date="2014-09-30T09:16:00Z">
        <w:r w:rsidR="00534295">
          <w:t xml:space="preserve"> when the pump modifier curve is not specified</w:t>
        </w:r>
      </w:ins>
      <w:r>
        <w:t xml:space="preserve">.  </w:t>
      </w:r>
    </w:p>
    <w:p w:rsidR="00FE149F" w:rsidRPr="00713904" w:rsidRDefault="00FE149F" w:rsidP="00713904">
      <w:pPr>
        <w:pStyle w:val="Heading4"/>
        <w:ind w:left="1080"/>
        <w:rPr>
          <w:color w:val="auto"/>
        </w:rPr>
      </w:pPr>
      <w:r w:rsidRPr="00713904">
        <w:rPr>
          <w:color w:val="auto"/>
        </w:rPr>
        <w:t>Water Consumption</w:t>
      </w:r>
    </w:p>
    <w:p w:rsidR="00FE149F" w:rsidRDefault="00FE149F" w:rsidP="00FE149F">
      <w:pPr>
        <w:pStyle w:val="BodyText"/>
      </w:pPr>
      <w:r>
        <w:t>Water consumption is an important consideration when evaluating evaporative coolers.  Water consumption of the evaporative cooler is modeled using Equation</w:t>
      </w:r>
      <w:r w:rsidR="000F4505">
        <w:t xml:space="preserve"> </w:t>
      </w:r>
      <w:r w:rsidR="000F4505">
        <w:fldChar w:fldCharType="begin"/>
      </w:r>
      <w:r w:rsidR="000F4505">
        <w:instrText xml:space="preserve"> REF _Ref399837931 \#0 \h </w:instrText>
      </w:r>
      <w:r w:rsidR="000F4505">
        <w:fldChar w:fldCharType="separate"/>
      </w:r>
      <w:r w:rsidR="0021680E">
        <w:rPr>
          <w:noProof/>
          <w:position w:val="-14"/>
        </w:rPr>
        <w:drawing>
          <wp:inline distT="0" distB="0" distL="0" distR="0" wp14:anchorId="21630CE6" wp14:editId="6FF2A9DF">
            <wp:extent cx="1725295" cy="25463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725295" cy="254635"/>
                    </a:xfrm>
                    <a:prstGeom prst="rect">
                      <a:avLst/>
                    </a:prstGeom>
                    <a:noFill/>
                    <a:ln>
                      <a:noFill/>
                    </a:ln>
                  </pic:spPr>
                </pic:pic>
              </a:graphicData>
            </a:graphic>
          </wp:inline>
        </w:drawing>
      </w:r>
      <w:r w:rsidR="0021680E">
        <w:t xml:space="preserve"> </w:t>
      </w:r>
      <w:r w:rsidR="0021680E" w:rsidRPr="000F4505">
        <w:tab/>
        <w:t>(</w:t>
      </w:r>
      <w:r w:rsidR="0021680E">
        <w:rPr>
          <w:noProof/>
        </w:rPr>
        <w:t>13</w:t>
      </w:r>
      <w:r w:rsidR="0021680E" w:rsidRPr="000F4505">
        <w:t>)</w:t>
      </w:r>
      <w:r w:rsidR="000F4505">
        <w:fldChar w:fldCharType="end"/>
      </w:r>
      <w:r>
        <w:t>.</w:t>
      </w:r>
    </w:p>
    <w:p w:rsidR="00FE149F" w:rsidRDefault="00FE149F" w:rsidP="00FE149F">
      <w:pPr>
        <w:pStyle w:val="Equation"/>
      </w:pPr>
      <w:bookmarkStart w:id="245" w:name="_Ref399837931"/>
      <w:r>
        <w:rPr>
          <w:noProof/>
          <w:position w:val="-14"/>
        </w:rPr>
        <w:drawing>
          <wp:inline distT="0" distB="0" distL="0" distR="0" wp14:anchorId="21630CE6" wp14:editId="6FF2A9DF">
            <wp:extent cx="1725295" cy="25463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725295" cy="254635"/>
                    </a:xfrm>
                    <a:prstGeom prst="rect">
                      <a:avLst/>
                    </a:prstGeom>
                    <a:noFill/>
                    <a:ln>
                      <a:noFill/>
                    </a:ln>
                  </pic:spPr>
                </pic:pic>
              </a:graphicData>
            </a:graphic>
          </wp:inline>
        </w:drawing>
      </w:r>
      <w:r>
        <w:t xml:space="preserve"> </w:t>
      </w:r>
      <w:r w:rsidR="000F4505" w:rsidRPr="000F4505">
        <w:tab/>
        <w:t>(</w:t>
      </w:r>
      <w:fldSimple w:instr=" SEQ ( \* ARABIC ">
        <w:r w:rsidR="0021680E">
          <w:rPr>
            <w:noProof/>
          </w:rPr>
          <w:t>13</w:t>
        </w:r>
      </w:fldSimple>
      <w:r w:rsidR="000F4505" w:rsidRPr="000F4505">
        <w:t>)</w:t>
      </w:r>
      <w:bookmarkEnd w:id="245"/>
    </w:p>
    <w:p w:rsidR="00FE149F" w:rsidRDefault="00FE149F" w:rsidP="00FE149F">
      <w:pPr>
        <w:pStyle w:val="BodyText"/>
      </w:pPr>
      <w:r>
        <w:t xml:space="preserve">The three components of water consumption are evaporation, drift, and blowdown.  Evaporation is the water evaporated as the normal part of the evaporative cooler thermodynamic process and is calculated using: </w:t>
      </w:r>
    </w:p>
    <w:p w:rsidR="00FE149F" w:rsidRDefault="00310466" w:rsidP="00FE149F">
      <w:pPr>
        <w:pStyle w:val="Equation"/>
      </w:pPr>
      <w:r w:rsidRPr="000C21CC">
        <w:rPr>
          <w:rFonts w:cs="Arial"/>
          <w:position w:val="-30"/>
        </w:rPr>
        <w:object w:dxaOrig="2280" w:dyaOrig="740">
          <v:shape id="_x0000_i1108" type="#_x0000_t75" style="width:114pt;height:37.15pt" o:ole="">
            <v:imagedata r:id="rId215" o:title=""/>
          </v:shape>
          <o:OLEObject Type="Embed" ProgID="Equation.DSMT4" ShapeID="_x0000_i1108" DrawAspect="Content" ObjectID="_1475856679" r:id="rId216"/>
        </w:object>
      </w:r>
      <w:r w:rsidR="00FE149F">
        <w:t xml:space="preserve"> </w:t>
      </w:r>
    </w:p>
    <w:p w:rsidR="00310466" w:rsidRDefault="00310466" w:rsidP="00310466">
      <w:pPr>
        <w:pStyle w:val="Equation"/>
        <w:spacing w:after="0" w:line="240" w:lineRule="auto"/>
        <w:ind w:left="1080"/>
      </w:pPr>
      <w:r>
        <w:t xml:space="preserve">Where, </w:t>
      </w:r>
    </w:p>
    <w:p w:rsidR="00310466" w:rsidRPr="006F45E7" w:rsidRDefault="00310466" w:rsidP="00310466">
      <w:pPr>
        <w:pStyle w:val="BodyText"/>
        <w:tabs>
          <w:tab w:val="left" w:pos="1710"/>
          <w:tab w:val="left" w:pos="1980"/>
        </w:tabs>
        <w:spacing w:before="0" w:after="0"/>
        <w:ind w:left="1440"/>
        <w:rPr>
          <w:rFonts w:cs="Arial"/>
        </w:rPr>
      </w:pPr>
      <w:r w:rsidRPr="006F45E7">
        <w:rPr>
          <w:rFonts w:cs="Arial"/>
          <w:position w:val="-14"/>
        </w:rPr>
        <w:object w:dxaOrig="460" w:dyaOrig="400">
          <v:shape id="_x0000_i1109" type="#_x0000_t75" style="width:23.25pt;height:19.9pt" o:ole="">
            <v:imagedata r:id="rId157" o:title=""/>
          </v:shape>
          <o:OLEObject Type="Embed" ProgID="Equation.DSMT4" ShapeID="_x0000_i1109" DrawAspect="Content" ObjectID="_1475856680" r:id="rId217"/>
        </w:object>
      </w:r>
      <w:r w:rsidRPr="006F45E7">
        <w:rPr>
          <w:rFonts w:cs="Arial"/>
        </w:rPr>
        <w:t xml:space="preserve"> </w:t>
      </w:r>
      <w:r>
        <w:rPr>
          <w:rFonts w:cs="Arial"/>
        </w:rPr>
        <w:tab/>
        <w:t>=</w:t>
      </w:r>
      <w:r>
        <w:rPr>
          <w:rFonts w:cs="Arial"/>
        </w:rPr>
        <w:tab/>
      </w:r>
      <w:r w:rsidRPr="006F45E7">
        <w:rPr>
          <w:rFonts w:cs="Arial"/>
        </w:rPr>
        <w:t>the volume flow rate of useful water evaporation [m3/s]</w:t>
      </w:r>
    </w:p>
    <w:p w:rsidR="00310466" w:rsidRDefault="00310466" w:rsidP="00310466">
      <w:pPr>
        <w:pStyle w:val="Equation"/>
        <w:tabs>
          <w:tab w:val="left" w:pos="1710"/>
          <w:tab w:val="left" w:pos="1980"/>
        </w:tabs>
        <w:spacing w:before="0" w:after="0" w:line="240" w:lineRule="auto"/>
      </w:pPr>
      <w:r w:rsidRPr="000C21CC">
        <w:rPr>
          <w:rFonts w:cs="Arial"/>
          <w:position w:val="-12"/>
        </w:rPr>
        <w:object w:dxaOrig="420" w:dyaOrig="360">
          <v:shape id="_x0000_i1110" type="#_x0000_t75" style="width:21pt;height:18pt" o:ole="">
            <v:imagedata r:id="rId218" o:title=""/>
          </v:shape>
          <o:OLEObject Type="Embed" ProgID="Equation.DSMT4" ShapeID="_x0000_i1110" DrawAspect="Content" ObjectID="_1475856681" r:id="rId219"/>
        </w:object>
      </w:r>
      <w:r>
        <w:tab/>
        <w:t>= the humidity ratio of the air leaving the cooler [kg/kg]</w:t>
      </w:r>
    </w:p>
    <w:p w:rsidR="00310466" w:rsidRDefault="00310466" w:rsidP="00310466">
      <w:pPr>
        <w:pStyle w:val="Equation"/>
        <w:tabs>
          <w:tab w:val="left" w:pos="1710"/>
          <w:tab w:val="left" w:pos="1980"/>
        </w:tabs>
        <w:spacing w:before="0" w:after="0" w:line="240" w:lineRule="auto"/>
      </w:pPr>
      <w:r w:rsidRPr="000C21CC">
        <w:rPr>
          <w:rFonts w:cs="Arial"/>
          <w:position w:val="-12"/>
        </w:rPr>
        <w:object w:dxaOrig="340" w:dyaOrig="360">
          <v:shape id="_x0000_i1111" type="#_x0000_t75" style="width:16.9pt;height:18pt" o:ole="">
            <v:imagedata r:id="rId220" o:title=""/>
          </v:shape>
          <o:OLEObject Type="Embed" ProgID="Equation.DSMT4" ShapeID="_x0000_i1111" DrawAspect="Content" ObjectID="_1475856682" r:id="rId221"/>
        </w:object>
      </w:r>
      <w:r>
        <w:tab/>
        <w:t>= the humidity ratio of the air entering the cooler [kg/kg]</w:t>
      </w:r>
    </w:p>
    <w:p w:rsidR="00310466" w:rsidRDefault="00310466" w:rsidP="00310466">
      <w:pPr>
        <w:pStyle w:val="Equation"/>
        <w:tabs>
          <w:tab w:val="left" w:pos="1710"/>
          <w:tab w:val="left" w:pos="1980"/>
        </w:tabs>
        <w:spacing w:before="0" w:after="0" w:line="240" w:lineRule="auto"/>
      </w:pPr>
      <w:r w:rsidRPr="000C21CC">
        <w:rPr>
          <w:rFonts w:cs="Arial"/>
          <w:position w:val="-14"/>
        </w:rPr>
        <w:object w:dxaOrig="420" w:dyaOrig="380">
          <v:shape id="_x0000_i1112" type="#_x0000_t75" style="width:21pt;height:18.75pt" o:ole="">
            <v:imagedata r:id="rId222" o:title=""/>
          </v:shape>
          <o:OLEObject Type="Embed" ProgID="Equation.DSMT4" ShapeID="_x0000_i1112" DrawAspect="Content" ObjectID="_1475856683" r:id="rId223"/>
        </w:object>
      </w:r>
      <w:r>
        <w:tab/>
        <w:t>= the mass flow rate of system air moving through the cooler [kg/s]</w:t>
      </w:r>
    </w:p>
    <w:p w:rsidR="00310466" w:rsidRPr="006F45E7" w:rsidRDefault="00310466" w:rsidP="00310466">
      <w:pPr>
        <w:pStyle w:val="BodyText"/>
        <w:tabs>
          <w:tab w:val="left" w:pos="1710"/>
          <w:tab w:val="left" w:pos="1890"/>
        </w:tabs>
        <w:spacing w:before="0" w:after="0"/>
        <w:ind w:left="1440"/>
        <w:rPr>
          <w:rFonts w:cs="Arial"/>
        </w:rPr>
      </w:pPr>
      <w:r w:rsidRPr="00033D15">
        <w:rPr>
          <w:rFonts w:cs="Arial"/>
          <w:position w:val="-12"/>
        </w:rPr>
        <w:object w:dxaOrig="560" w:dyaOrig="360">
          <v:shape id="_x0000_i1113" type="#_x0000_t75" style="width:28.15pt;height:18pt" o:ole="">
            <v:imagedata r:id="rId163" o:title=""/>
          </v:shape>
          <o:OLEObject Type="Embed" ProgID="Equation.DSMT4" ShapeID="_x0000_i1113" DrawAspect="Content" ObjectID="_1475856684" r:id="rId224"/>
        </w:object>
      </w:r>
      <w:r>
        <w:rPr>
          <w:rFonts w:cs="Arial"/>
        </w:rPr>
        <w:t xml:space="preserve">= </w:t>
      </w:r>
      <w:r w:rsidRPr="006F45E7">
        <w:rPr>
          <w:rFonts w:cs="Arial"/>
        </w:rPr>
        <w:t>the density of water [kg/m3]</w:t>
      </w:r>
    </w:p>
    <w:p w:rsidR="00BE53BD" w:rsidRDefault="00BE53BD" w:rsidP="00FE149F">
      <w:pPr>
        <w:pStyle w:val="BodyText"/>
        <w:rPr>
          <w:ins w:id="246" w:author="Bereket Nigusse" w:date="2014-09-30T09:01:00Z"/>
        </w:rPr>
      </w:pPr>
    </w:p>
    <w:p w:rsidR="00FE149F" w:rsidRDefault="00FE149F" w:rsidP="00FE149F">
      <w:pPr>
        <w:pStyle w:val="BodyText"/>
      </w:pPr>
      <w:r>
        <w:t>Drift is water that leaves the cooler (and supply air duct) as droplets and does not contribute to the evaporative cooling process in a useful manner.  It is calculated using a user input factor that d</w:t>
      </w:r>
      <w:r w:rsidR="00310466">
        <w:t>escribes drift as a fraction of</w:t>
      </w:r>
      <w:r w:rsidR="00310466" w:rsidRPr="00A9306A">
        <w:rPr>
          <w:position w:val="-14"/>
        </w:rPr>
        <w:object w:dxaOrig="460" w:dyaOrig="400">
          <v:shape id="_x0000_i1114" type="#_x0000_t75" style="width:23.25pt;height:19.9pt" o:ole="">
            <v:imagedata r:id="rId225" o:title=""/>
          </v:shape>
          <o:OLEObject Type="Embed" ProgID="Equation.DSMT4" ShapeID="_x0000_i1114" DrawAspect="Content" ObjectID="_1475856685" r:id="rId226"/>
        </w:object>
      </w:r>
      <w:r>
        <w:t>.</w:t>
      </w:r>
    </w:p>
    <w:p w:rsidR="00FE149F" w:rsidRDefault="00FE149F" w:rsidP="00FE149F">
      <w:pPr>
        <w:pStyle w:val="Equation"/>
      </w:pPr>
      <w:r>
        <w:rPr>
          <w:noProof/>
          <w:position w:val="-14"/>
        </w:rPr>
        <w:drawing>
          <wp:inline distT="0" distB="0" distL="0" distR="0" wp14:anchorId="248542C3" wp14:editId="77D09331">
            <wp:extent cx="1065530" cy="25463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065530" cy="254635"/>
                    </a:xfrm>
                    <a:prstGeom prst="rect">
                      <a:avLst/>
                    </a:prstGeom>
                    <a:noFill/>
                    <a:ln>
                      <a:noFill/>
                    </a:ln>
                  </pic:spPr>
                </pic:pic>
              </a:graphicData>
            </a:graphic>
          </wp:inline>
        </w:drawing>
      </w:r>
    </w:p>
    <w:p w:rsidR="00FE149F" w:rsidRDefault="00FE149F" w:rsidP="00FE149F">
      <w:pPr>
        <w:pStyle w:val="BodyText"/>
      </w:pPr>
      <w:r>
        <w:t>Blowdown is water drained from the sump to counter the buildup of solids in the water that would otherwise occur because of evaporation.  It is calculated using a user input factor for t</w:t>
      </w:r>
      <w:r w:rsidR="00D47CB7">
        <w:t>he blowdown concentration ratio</w:t>
      </w:r>
      <w:r>
        <w:t>,</w:t>
      </w:r>
      <w:r w:rsidR="00D47CB7" w:rsidRPr="00D47CB7">
        <w:t xml:space="preserve"> </w:t>
      </w:r>
      <w:r w:rsidR="00D47CB7" w:rsidRPr="003B437F">
        <w:rPr>
          <w:position w:val="-12"/>
        </w:rPr>
        <w:object w:dxaOrig="999" w:dyaOrig="360">
          <v:shape id="_x0000_i1115" type="#_x0000_t75" style="width:49.9pt;height:18pt" o:ole="">
            <v:imagedata r:id="rId228" o:title=""/>
          </v:shape>
          <o:OLEObject Type="Embed" ProgID="Equation.DSMT4" ShapeID="_x0000_i1115" DrawAspect="Content" ObjectID="_1475856686" r:id="rId229"/>
        </w:object>
      </w:r>
      <w:r>
        <w:t>, which is the ratio of solids in the blowdown water compared to the solids in the fresh makeup water and is limited to values of 2 or higher.  The makeup water needed for blowdown is calculated using:</w:t>
      </w:r>
    </w:p>
    <w:p w:rsidR="00FE149F" w:rsidRDefault="00FE149F" w:rsidP="00306293">
      <w:pPr>
        <w:tabs>
          <w:tab w:val="left" w:pos="1440"/>
        </w:tabs>
        <w:ind w:left="1440"/>
      </w:pPr>
      <w:r>
        <w:rPr>
          <w:noProof/>
          <w:position w:val="-32"/>
        </w:rPr>
        <w:drawing>
          <wp:inline distT="0" distB="0" distL="0" distR="0" wp14:anchorId="7ECAA230" wp14:editId="7CAD6AB6">
            <wp:extent cx="2083435" cy="485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2083435" cy="485140"/>
                    </a:xfrm>
                    <a:prstGeom prst="rect">
                      <a:avLst/>
                    </a:prstGeom>
                    <a:noFill/>
                    <a:ln>
                      <a:noFill/>
                    </a:ln>
                  </pic:spPr>
                </pic:pic>
              </a:graphicData>
            </a:graphic>
          </wp:inline>
        </w:drawing>
      </w:r>
    </w:p>
    <w:p w:rsidR="00FC53D4" w:rsidRDefault="00FC53D4" w:rsidP="009222A7">
      <w:pPr>
        <w:ind w:left="360"/>
      </w:pPr>
    </w:p>
    <w:sectPr w:rsidR="00FC53D4" w:rsidSect="00CA0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9DE" w:rsidRDefault="007519DE" w:rsidP="00FD12FB">
      <w:pPr>
        <w:spacing w:after="0" w:line="240" w:lineRule="auto"/>
      </w:pPr>
      <w:r>
        <w:separator/>
      </w:r>
    </w:p>
  </w:endnote>
  <w:endnote w:type="continuationSeparator" w:id="0">
    <w:p w:rsidR="007519DE" w:rsidRDefault="007519DE" w:rsidP="00FD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9DE" w:rsidRDefault="007519DE" w:rsidP="00FD12FB">
      <w:pPr>
        <w:spacing w:after="0" w:line="240" w:lineRule="auto"/>
      </w:pPr>
      <w:r>
        <w:separator/>
      </w:r>
    </w:p>
  </w:footnote>
  <w:footnote w:type="continuationSeparator" w:id="0">
    <w:p w:rsidR="007519DE" w:rsidRDefault="007519DE" w:rsidP="00FD1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15pt;height:11.25pt;visibility:visible;mso-wrap-style:square" o:bullet="t">
        <v:imagedata r:id="rId1" o:title=""/>
      </v:shape>
    </w:pict>
  </w:numPicBullet>
  <w:abstractNum w:abstractNumId="0">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1">
    <w:nsid w:val="15EA660C"/>
    <w:multiLevelType w:val="hybridMultilevel"/>
    <w:tmpl w:val="F01CFA7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8906B5"/>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6741024"/>
    <w:multiLevelType w:val="hybridMultilevel"/>
    <w:tmpl w:val="D610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5">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6">
    <w:nsid w:val="6AC83F56"/>
    <w:multiLevelType w:val="hybridMultilevel"/>
    <w:tmpl w:val="AE8CE7F4"/>
    <w:lvl w:ilvl="0" w:tplc="207235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C843A9F"/>
    <w:multiLevelType w:val="hybridMultilevel"/>
    <w:tmpl w:val="053E9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07E6E"/>
    <w:multiLevelType w:val="hybridMultilevel"/>
    <w:tmpl w:val="04AA4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0"/>
  </w:num>
  <w:num w:numId="5">
    <w:abstractNumId w:val="5"/>
  </w:num>
  <w:num w:numId="6">
    <w:abstractNumId w:val="7"/>
  </w:num>
  <w:num w:numId="7">
    <w:abstractNumId w:val="1"/>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203"/>
    <w:rsid w:val="00017065"/>
    <w:rsid w:val="00025269"/>
    <w:rsid w:val="00060D77"/>
    <w:rsid w:val="00062B5C"/>
    <w:rsid w:val="000768A5"/>
    <w:rsid w:val="000C61A8"/>
    <w:rsid w:val="000D2C79"/>
    <w:rsid w:val="000F2630"/>
    <w:rsid w:val="000F4505"/>
    <w:rsid w:val="00117E0D"/>
    <w:rsid w:val="00122D79"/>
    <w:rsid w:val="00152ADD"/>
    <w:rsid w:val="00172F61"/>
    <w:rsid w:val="001A75E8"/>
    <w:rsid w:val="001A79AB"/>
    <w:rsid w:val="001B7E49"/>
    <w:rsid w:val="001D4E5D"/>
    <w:rsid w:val="001E7F05"/>
    <w:rsid w:val="0021680E"/>
    <w:rsid w:val="002252BF"/>
    <w:rsid w:val="00226B1C"/>
    <w:rsid w:val="00230A85"/>
    <w:rsid w:val="0023174B"/>
    <w:rsid w:val="00232990"/>
    <w:rsid w:val="0024369E"/>
    <w:rsid w:val="002541D7"/>
    <w:rsid w:val="00276794"/>
    <w:rsid w:val="00282FB3"/>
    <w:rsid w:val="00286B4D"/>
    <w:rsid w:val="002D541B"/>
    <w:rsid w:val="002D54BE"/>
    <w:rsid w:val="002E54A5"/>
    <w:rsid w:val="002F0116"/>
    <w:rsid w:val="002F5004"/>
    <w:rsid w:val="00306293"/>
    <w:rsid w:val="00310466"/>
    <w:rsid w:val="00313B1C"/>
    <w:rsid w:val="003323D9"/>
    <w:rsid w:val="0035167F"/>
    <w:rsid w:val="00390193"/>
    <w:rsid w:val="0039416B"/>
    <w:rsid w:val="003A5C1E"/>
    <w:rsid w:val="003C5B48"/>
    <w:rsid w:val="00405203"/>
    <w:rsid w:val="00417883"/>
    <w:rsid w:val="004306BB"/>
    <w:rsid w:val="0043546D"/>
    <w:rsid w:val="004512DC"/>
    <w:rsid w:val="00451FCC"/>
    <w:rsid w:val="0046624D"/>
    <w:rsid w:val="004721F2"/>
    <w:rsid w:val="00486DAB"/>
    <w:rsid w:val="004A36E4"/>
    <w:rsid w:val="004D1BCA"/>
    <w:rsid w:val="004E7F32"/>
    <w:rsid w:val="00532EAE"/>
    <w:rsid w:val="00534295"/>
    <w:rsid w:val="00537EFA"/>
    <w:rsid w:val="00553EB0"/>
    <w:rsid w:val="00570654"/>
    <w:rsid w:val="00586128"/>
    <w:rsid w:val="005B0070"/>
    <w:rsid w:val="005C482B"/>
    <w:rsid w:val="0060254A"/>
    <w:rsid w:val="00610200"/>
    <w:rsid w:val="00616C98"/>
    <w:rsid w:val="00693A14"/>
    <w:rsid w:val="006A059C"/>
    <w:rsid w:val="006E05D2"/>
    <w:rsid w:val="006F2064"/>
    <w:rsid w:val="006F4317"/>
    <w:rsid w:val="006F4960"/>
    <w:rsid w:val="00713904"/>
    <w:rsid w:val="00724AE6"/>
    <w:rsid w:val="00740B46"/>
    <w:rsid w:val="00746CFA"/>
    <w:rsid w:val="007519DE"/>
    <w:rsid w:val="00761E59"/>
    <w:rsid w:val="00763949"/>
    <w:rsid w:val="007C494A"/>
    <w:rsid w:val="007F1E1A"/>
    <w:rsid w:val="00810E12"/>
    <w:rsid w:val="00827270"/>
    <w:rsid w:val="00833B8F"/>
    <w:rsid w:val="00837DFD"/>
    <w:rsid w:val="00855509"/>
    <w:rsid w:val="008761D9"/>
    <w:rsid w:val="0088438B"/>
    <w:rsid w:val="0088774E"/>
    <w:rsid w:val="008A04A3"/>
    <w:rsid w:val="008A6FEB"/>
    <w:rsid w:val="008B4EF9"/>
    <w:rsid w:val="008B76E3"/>
    <w:rsid w:val="008D5207"/>
    <w:rsid w:val="008E76C2"/>
    <w:rsid w:val="009013FE"/>
    <w:rsid w:val="00905270"/>
    <w:rsid w:val="0090781C"/>
    <w:rsid w:val="009222A7"/>
    <w:rsid w:val="00984088"/>
    <w:rsid w:val="009908CE"/>
    <w:rsid w:val="00990A2F"/>
    <w:rsid w:val="009924B4"/>
    <w:rsid w:val="009A54B3"/>
    <w:rsid w:val="009A581B"/>
    <w:rsid w:val="009B5B8D"/>
    <w:rsid w:val="009D3410"/>
    <w:rsid w:val="009F4CC2"/>
    <w:rsid w:val="00A02ECD"/>
    <w:rsid w:val="00A151B9"/>
    <w:rsid w:val="00A274DF"/>
    <w:rsid w:val="00A726D9"/>
    <w:rsid w:val="00A76960"/>
    <w:rsid w:val="00A83A1F"/>
    <w:rsid w:val="00A91FF0"/>
    <w:rsid w:val="00A9479D"/>
    <w:rsid w:val="00AB4FED"/>
    <w:rsid w:val="00AF75EF"/>
    <w:rsid w:val="00B36E9F"/>
    <w:rsid w:val="00B6609C"/>
    <w:rsid w:val="00B8003A"/>
    <w:rsid w:val="00BE53BD"/>
    <w:rsid w:val="00C03022"/>
    <w:rsid w:val="00C0359C"/>
    <w:rsid w:val="00C22043"/>
    <w:rsid w:val="00C235D9"/>
    <w:rsid w:val="00C56381"/>
    <w:rsid w:val="00C65EC2"/>
    <w:rsid w:val="00C70533"/>
    <w:rsid w:val="00C751C5"/>
    <w:rsid w:val="00C81A8A"/>
    <w:rsid w:val="00C83A86"/>
    <w:rsid w:val="00CA07F2"/>
    <w:rsid w:val="00CA4558"/>
    <w:rsid w:val="00CA4661"/>
    <w:rsid w:val="00CA525B"/>
    <w:rsid w:val="00CA7181"/>
    <w:rsid w:val="00CB232E"/>
    <w:rsid w:val="00CC3054"/>
    <w:rsid w:val="00CD22B9"/>
    <w:rsid w:val="00CE6E5C"/>
    <w:rsid w:val="00CF20E7"/>
    <w:rsid w:val="00CF389F"/>
    <w:rsid w:val="00D253AF"/>
    <w:rsid w:val="00D33879"/>
    <w:rsid w:val="00D47CB7"/>
    <w:rsid w:val="00D56602"/>
    <w:rsid w:val="00D6167B"/>
    <w:rsid w:val="00D63BA2"/>
    <w:rsid w:val="00DE2075"/>
    <w:rsid w:val="00DF6157"/>
    <w:rsid w:val="00E253FC"/>
    <w:rsid w:val="00E37E4F"/>
    <w:rsid w:val="00E44E2C"/>
    <w:rsid w:val="00E74257"/>
    <w:rsid w:val="00E86D0B"/>
    <w:rsid w:val="00EA2D77"/>
    <w:rsid w:val="00EB5AA1"/>
    <w:rsid w:val="00EC6CC9"/>
    <w:rsid w:val="00ED3B45"/>
    <w:rsid w:val="00ED69E3"/>
    <w:rsid w:val="00EE1AB5"/>
    <w:rsid w:val="00EE3415"/>
    <w:rsid w:val="00F2207E"/>
    <w:rsid w:val="00F23F44"/>
    <w:rsid w:val="00F30887"/>
    <w:rsid w:val="00F40768"/>
    <w:rsid w:val="00F53FAF"/>
    <w:rsid w:val="00FC0881"/>
    <w:rsid w:val="00FC53D4"/>
    <w:rsid w:val="00FC7604"/>
    <w:rsid w:val="00FD12FB"/>
    <w:rsid w:val="00FE149F"/>
    <w:rsid w:val="00FF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14:docId w14:val="0B16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6D9"/>
  </w:style>
  <w:style w:type="paragraph" w:styleId="Heading1">
    <w:name w:val="heading 1"/>
    <w:basedOn w:val="Normal"/>
    <w:next w:val="Normal"/>
    <w:link w:val="Heading1Char"/>
    <w:uiPriority w:val="9"/>
    <w:qFormat/>
    <w:rsid w:val="00A726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726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26D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A726D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26D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726D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726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26D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726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6D9"/>
    <w:pPr>
      <w:ind w:left="720"/>
      <w:contextualSpacing/>
    </w:pPr>
  </w:style>
  <w:style w:type="character" w:styleId="PlaceholderText">
    <w:name w:val="Placeholder Text"/>
    <w:basedOn w:val="DefaultParagraphFont"/>
    <w:uiPriority w:val="99"/>
    <w:semiHidden/>
    <w:rsid w:val="00A9479D"/>
    <w:rPr>
      <w:color w:val="808080"/>
    </w:rPr>
  </w:style>
  <w:style w:type="table" w:styleId="TableGrid">
    <w:name w:val="Table Grid"/>
    <w:basedOn w:val="TableNormal"/>
    <w:uiPriority w:val="39"/>
    <w:rsid w:val="00276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2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4B4"/>
    <w:rPr>
      <w:rFonts w:ascii="Segoe UI" w:hAnsi="Segoe UI" w:cs="Segoe UI"/>
      <w:sz w:val="18"/>
      <w:szCs w:val="18"/>
    </w:rPr>
  </w:style>
  <w:style w:type="character" w:styleId="CommentReference">
    <w:name w:val="annotation reference"/>
    <w:basedOn w:val="DefaultParagraphFont"/>
    <w:uiPriority w:val="99"/>
    <w:semiHidden/>
    <w:unhideWhenUsed/>
    <w:rsid w:val="00E37E4F"/>
    <w:rPr>
      <w:sz w:val="16"/>
      <w:szCs w:val="16"/>
    </w:rPr>
  </w:style>
  <w:style w:type="paragraph" w:styleId="CommentText">
    <w:name w:val="annotation text"/>
    <w:basedOn w:val="Normal"/>
    <w:link w:val="CommentTextChar"/>
    <w:uiPriority w:val="99"/>
    <w:semiHidden/>
    <w:unhideWhenUsed/>
    <w:rsid w:val="00E37E4F"/>
    <w:pPr>
      <w:spacing w:line="240" w:lineRule="auto"/>
    </w:pPr>
    <w:rPr>
      <w:sz w:val="20"/>
      <w:szCs w:val="20"/>
    </w:rPr>
  </w:style>
  <w:style w:type="character" w:customStyle="1" w:styleId="CommentTextChar">
    <w:name w:val="Comment Text Char"/>
    <w:basedOn w:val="DefaultParagraphFont"/>
    <w:link w:val="CommentText"/>
    <w:uiPriority w:val="99"/>
    <w:semiHidden/>
    <w:rsid w:val="00E37E4F"/>
    <w:rPr>
      <w:sz w:val="20"/>
      <w:szCs w:val="20"/>
    </w:rPr>
  </w:style>
  <w:style w:type="paragraph" w:styleId="CommentSubject">
    <w:name w:val="annotation subject"/>
    <w:basedOn w:val="CommentText"/>
    <w:next w:val="CommentText"/>
    <w:link w:val="CommentSubjectChar"/>
    <w:uiPriority w:val="99"/>
    <w:semiHidden/>
    <w:unhideWhenUsed/>
    <w:rsid w:val="00E37E4F"/>
    <w:rPr>
      <w:b/>
      <w:bCs/>
    </w:rPr>
  </w:style>
  <w:style w:type="character" w:customStyle="1" w:styleId="CommentSubjectChar">
    <w:name w:val="Comment Subject Char"/>
    <w:basedOn w:val="CommentTextChar"/>
    <w:link w:val="CommentSubject"/>
    <w:uiPriority w:val="99"/>
    <w:semiHidden/>
    <w:rsid w:val="00E37E4F"/>
    <w:rPr>
      <w:b/>
      <w:bCs/>
      <w:sz w:val="20"/>
      <w:szCs w:val="20"/>
    </w:rPr>
  </w:style>
  <w:style w:type="character" w:styleId="LineNumber">
    <w:name w:val="line number"/>
    <w:basedOn w:val="DefaultParagraphFont"/>
    <w:uiPriority w:val="99"/>
    <w:semiHidden/>
    <w:unhideWhenUsed/>
    <w:rsid w:val="00CA07F2"/>
  </w:style>
  <w:style w:type="character" w:customStyle="1" w:styleId="Heading3Char">
    <w:name w:val="Heading 3 Char"/>
    <w:basedOn w:val="DefaultParagraphFont"/>
    <w:link w:val="Heading3"/>
    <w:uiPriority w:val="9"/>
    <w:rsid w:val="00A726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A726D9"/>
    <w:rPr>
      <w:rFonts w:asciiTheme="majorHAnsi" w:eastAsiaTheme="majorEastAsia" w:hAnsiTheme="majorHAnsi" w:cstheme="majorBidi"/>
      <w:b/>
      <w:bCs/>
      <w:i/>
      <w:iCs/>
      <w:color w:val="5B9BD5" w:themeColor="accent1"/>
    </w:rPr>
  </w:style>
  <w:style w:type="paragraph" w:styleId="BodyText">
    <w:name w:val="Body Text"/>
    <w:basedOn w:val="Normal"/>
    <w:link w:val="BodyTextChar1"/>
    <w:rsid w:val="00EB5AA1"/>
    <w:pPr>
      <w:spacing w:before="60" w:after="60" w:line="240" w:lineRule="auto"/>
      <w:ind w:left="1080"/>
      <w:jc w:val="both"/>
    </w:pPr>
    <w:rPr>
      <w:rFonts w:ascii="Arial" w:eastAsia="Times New Roman" w:hAnsi="Arial" w:cs="Times New Roman"/>
      <w:sz w:val="20"/>
      <w:szCs w:val="20"/>
    </w:rPr>
  </w:style>
  <w:style w:type="character" w:customStyle="1" w:styleId="BodyTextChar">
    <w:name w:val="Body Text Char"/>
    <w:basedOn w:val="DefaultParagraphFont"/>
    <w:uiPriority w:val="99"/>
    <w:semiHidden/>
    <w:rsid w:val="00EB5AA1"/>
  </w:style>
  <w:style w:type="paragraph" w:customStyle="1" w:styleId="Picture">
    <w:name w:val="Picture"/>
    <w:next w:val="Caption"/>
    <w:rsid w:val="00EB5AA1"/>
    <w:pPr>
      <w:keepNext/>
      <w:spacing w:after="0" w:line="240" w:lineRule="auto"/>
      <w:jc w:val="center"/>
    </w:pPr>
    <w:rPr>
      <w:rFonts w:ascii="Arial" w:eastAsia="Times New Roman" w:hAnsi="Arial" w:cs="Times New Roman"/>
      <w:sz w:val="20"/>
      <w:szCs w:val="20"/>
    </w:rPr>
  </w:style>
  <w:style w:type="paragraph" w:styleId="Caption">
    <w:name w:val="caption"/>
    <w:basedOn w:val="Normal"/>
    <w:next w:val="Normal"/>
    <w:link w:val="CaptionChar"/>
    <w:uiPriority w:val="35"/>
    <w:unhideWhenUsed/>
    <w:qFormat/>
    <w:rsid w:val="00A726D9"/>
    <w:pPr>
      <w:spacing w:line="240" w:lineRule="auto"/>
    </w:pPr>
    <w:rPr>
      <w:b/>
      <w:bCs/>
      <w:color w:val="5B9BD5" w:themeColor="accent1"/>
      <w:sz w:val="18"/>
      <w:szCs w:val="18"/>
    </w:rPr>
  </w:style>
  <w:style w:type="paragraph" w:styleId="ListBullet">
    <w:name w:val="List Bullet"/>
    <w:basedOn w:val="List"/>
    <w:rsid w:val="00EB5AA1"/>
    <w:pPr>
      <w:numPr>
        <w:numId w:val="3"/>
      </w:numPr>
      <w:tabs>
        <w:tab w:val="clear" w:pos="1440"/>
      </w:tabs>
      <w:spacing w:before="60" w:after="60" w:line="240" w:lineRule="auto"/>
      <w:ind w:left="720"/>
      <w:contextualSpacing w:val="0"/>
      <w:jc w:val="both"/>
    </w:pPr>
    <w:rPr>
      <w:rFonts w:ascii="Arial" w:eastAsia="Times New Roman" w:hAnsi="Arial" w:cs="Times New Roman"/>
      <w:sz w:val="20"/>
      <w:szCs w:val="20"/>
    </w:rPr>
  </w:style>
  <w:style w:type="paragraph" w:styleId="ListBullet2">
    <w:name w:val="List Bullet 2"/>
    <w:basedOn w:val="ListBullet"/>
    <w:autoRedefine/>
    <w:rsid w:val="00EB5AA1"/>
    <w:pPr>
      <w:ind w:left="1800"/>
    </w:pPr>
  </w:style>
  <w:style w:type="paragraph" w:styleId="ListNumber">
    <w:name w:val="List Number"/>
    <w:basedOn w:val="List"/>
    <w:rsid w:val="00EB5AA1"/>
    <w:pPr>
      <w:numPr>
        <w:numId w:val="5"/>
      </w:numPr>
      <w:spacing w:before="60" w:after="60" w:line="240" w:lineRule="auto"/>
      <w:contextualSpacing w:val="0"/>
      <w:jc w:val="both"/>
    </w:pPr>
    <w:rPr>
      <w:rFonts w:ascii="Arial" w:eastAsia="Times New Roman" w:hAnsi="Arial" w:cs="Times New Roman"/>
      <w:sz w:val="20"/>
      <w:szCs w:val="20"/>
    </w:rPr>
  </w:style>
  <w:style w:type="paragraph" w:customStyle="1" w:styleId="Equation">
    <w:name w:val="Equation"/>
    <w:next w:val="BodyText"/>
    <w:link w:val="EquationChar"/>
    <w:rsid w:val="00A726D9"/>
    <w:pPr>
      <w:tabs>
        <w:tab w:val="right" w:pos="8640"/>
      </w:tabs>
      <w:spacing w:before="240" w:after="240" w:line="240" w:lineRule="atLeast"/>
      <w:ind w:left="1440"/>
    </w:pPr>
    <w:rPr>
      <w:rFonts w:ascii="Arial" w:eastAsia="Times New Roman" w:hAnsi="Arial" w:cs="Times New Roman"/>
      <w:sz w:val="20"/>
      <w:szCs w:val="20"/>
    </w:rPr>
  </w:style>
  <w:style w:type="character" w:customStyle="1" w:styleId="BodyTextChar1">
    <w:name w:val="Body Text Char1"/>
    <w:link w:val="BodyText"/>
    <w:rsid w:val="00EB5AA1"/>
    <w:rPr>
      <w:rFonts w:ascii="Arial" w:eastAsia="Times New Roman" w:hAnsi="Arial" w:cs="Times New Roman"/>
      <w:sz w:val="20"/>
      <w:szCs w:val="20"/>
    </w:rPr>
  </w:style>
  <w:style w:type="character" w:customStyle="1" w:styleId="Heading4Char1">
    <w:name w:val="Heading 4 Char1"/>
    <w:rsid w:val="00EB5AA1"/>
    <w:rPr>
      <w:rFonts w:ascii="Arial" w:eastAsia="Times New Roman" w:hAnsi="Arial" w:cs="Times New Roman"/>
      <w:b/>
      <w:i/>
      <w:spacing w:val="-4"/>
      <w:kern w:val="28"/>
      <w:sz w:val="20"/>
      <w:szCs w:val="20"/>
    </w:rPr>
  </w:style>
  <w:style w:type="character" w:customStyle="1" w:styleId="CaptionChar">
    <w:name w:val="Caption Char"/>
    <w:link w:val="Caption"/>
    <w:uiPriority w:val="35"/>
    <w:rsid w:val="00EB5AA1"/>
    <w:rPr>
      <w:b/>
      <w:bCs/>
      <w:color w:val="5B9BD5" w:themeColor="accent1"/>
      <w:sz w:val="18"/>
      <w:szCs w:val="18"/>
    </w:rPr>
  </w:style>
  <w:style w:type="paragraph" w:styleId="List">
    <w:name w:val="List"/>
    <w:basedOn w:val="Normal"/>
    <w:uiPriority w:val="99"/>
    <w:semiHidden/>
    <w:unhideWhenUsed/>
    <w:rsid w:val="00EB5AA1"/>
    <w:pPr>
      <w:ind w:left="360" w:hanging="360"/>
      <w:contextualSpacing/>
    </w:pPr>
  </w:style>
  <w:style w:type="paragraph" w:styleId="Header">
    <w:name w:val="header"/>
    <w:basedOn w:val="Normal"/>
    <w:link w:val="HeaderChar"/>
    <w:uiPriority w:val="99"/>
    <w:unhideWhenUsed/>
    <w:rsid w:val="00FD1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2FB"/>
  </w:style>
  <w:style w:type="paragraph" w:styleId="Footer">
    <w:name w:val="footer"/>
    <w:basedOn w:val="Normal"/>
    <w:link w:val="FooterChar"/>
    <w:uiPriority w:val="99"/>
    <w:unhideWhenUsed/>
    <w:rsid w:val="00FD1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2FB"/>
  </w:style>
  <w:style w:type="character" w:customStyle="1" w:styleId="Heading2Char">
    <w:name w:val="Heading 2 Char"/>
    <w:basedOn w:val="DefaultParagraphFont"/>
    <w:link w:val="Heading2"/>
    <w:uiPriority w:val="9"/>
    <w:semiHidden/>
    <w:rsid w:val="00A726D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726D9"/>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A726D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726D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726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26D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726D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26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726D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726D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726D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726D9"/>
    <w:rPr>
      <w:b/>
      <w:bCs/>
    </w:rPr>
  </w:style>
  <w:style w:type="character" w:styleId="Emphasis">
    <w:name w:val="Emphasis"/>
    <w:basedOn w:val="DefaultParagraphFont"/>
    <w:uiPriority w:val="20"/>
    <w:qFormat/>
    <w:rsid w:val="00A726D9"/>
    <w:rPr>
      <w:i/>
      <w:iCs/>
    </w:rPr>
  </w:style>
  <w:style w:type="paragraph" w:styleId="NoSpacing">
    <w:name w:val="No Spacing"/>
    <w:uiPriority w:val="1"/>
    <w:qFormat/>
    <w:rsid w:val="00A726D9"/>
    <w:pPr>
      <w:spacing w:after="0" w:line="240" w:lineRule="auto"/>
    </w:pPr>
  </w:style>
  <w:style w:type="paragraph" w:styleId="Quote">
    <w:name w:val="Quote"/>
    <w:basedOn w:val="Normal"/>
    <w:next w:val="Normal"/>
    <w:link w:val="QuoteChar"/>
    <w:uiPriority w:val="29"/>
    <w:qFormat/>
    <w:rsid w:val="00A726D9"/>
    <w:rPr>
      <w:i/>
      <w:iCs/>
      <w:color w:val="000000" w:themeColor="text1"/>
    </w:rPr>
  </w:style>
  <w:style w:type="character" w:customStyle="1" w:styleId="QuoteChar">
    <w:name w:val="Quote Char"/>
    <w:basedOn w:val="DefaultParagraphFont"/>
    <w:link w:val="Quote"/>
    <w:uiPriority w:val="29"/>
    <w:rsid w:val="00A726D9"/>
    <w:rPr>
      <w:i/>
      <w:iCs/>
      <w:color w:val="000000" w:themeColor="text1"/>
    </w:rPr>
  </w:style>
  <w:style w:type="paragraph" w:styleId="IntenseQuote">
    <w:name w:val="Intense Quote"/>
    <w:basedOn w:val="Normal"/>
    <w:next w:val="Normal"/>
    <w:link w:val="IntenseQuoteChar"/>
    <w:uiPriority w:val="30"/>
    <w:qFormat/>
    <w:rsid w:val="00A726D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726D9"/>
    <w:rPr>
      <w:b/>
      <w:bCs/>
      <w:i/>
      <w:iCs/>
      <w:color w:val="5B9BD5" w:themeColor="accent1"/>
    </w:rPr>
  </w:style>
  <w:style w:type="character" w:styleId="SubtleEmphasis">
    <w:name w:val="Subtle Emphasis"/>
    <w:basedOn w:val="DefaultParagraphFont"/>
    <w:uiPriority w:val="19"/>
    <w:qFormat/>
    <w:rsid w:val="00A726D9"/>
    <w:rPr>
      <w:i/>
      <w:iCs/>
      <w:color w:val="808080" w:themeColor="text1" w:themeTint="7F"/>
    </w:rPr>
  </w:style>
  <w:style w:type="character" w:styleId="IntenseEmphasis">
    <w:name w:val="Intense Emphasis"/>
    <w:basedOn w:val="DefaultParagraphFont"/>
    <w:uiPriority w:val="21"/>
    <w:qFormat/>
    <w:rsid w:val="00A726D9"/>
    <w:rPr>
      <w:b/>
      <w:bCs/>
      <w:i/>
      <w:iCs/>
      <w:color w:val="5B9BD5" w:themeColor="accent1"/>
    </w:rPr>
  </w:style>
  <w:style w:type="character" w:styleId="SubtleReference">
    <w:name w:val="Subtle Reference"/>
    <w:basedOn w:val="DefaultParagraphFont"/>
    <w:uiPriority w:val="31"/>
    <w:qFormat/>
    <w:rsid w:val="00A726D9"/>
    <w:rPr>
      <w:smallCaps/>
      <w:color w:val="ED7D31" w:themeColor="accent2"/>
      <w:u w:val="single"/>
    </w:rPr>
  </w:style>
  <w:style w:type="character" w:styleId="IntenseReference">
    <w:name w:val="Intense Reference"/>
    <w:basedOn w:val="DefaultParagraphFont"/>
    <w:uiPriority w:val="32"/>
    <w:qFormat/>
    <w:rsid w:val="00A726D9"/>
    <w:rPr>
      <w:b/>
      <w:bCs/>
      <w:smallCaps/>
      <w:color w:val="ED7D31" w:themeColor="accent2"/>
      <w:spacing w:val="5"/>
      <w:u w:val="single"/>
    </w:rPr>
  </w:style>
  <w:style w:type="character" w:styleId="BookTitle">
    <w:name w:val="Book Title"/>
    <w:basedOn w:val="DefaultParagraphFont"/>
    <w:uiPriority w:val="33"/>
    <w:qFormat/>
    <w:rsid w:val="00A726D9"/>
    <w:rPr>
      <w:b/>
      <w:bCs/>
      <w:smallCaps/>
      <w:spacing w:val="5"/>
    </w:rPr>
  </w:style>
  <w:style w:type="paragraph" w:styleId="TOCHeading">
    <w:name w:val="TOC Heading"/>
    <w:basedOn w:val="Heading1"/>
    <w:next w:val="Normal"/>
    <w:uiPriority w:val="39"/>
    <w:semiHidden/>
    <w:unhideWhenUsed/>
    <w:qFormat/>
    <w:rsid w:val="00A726D9"/>
    <w:pPr>
      <w:outlineLvl w:val="9"/>
    </w:pPr>
  </w:style>
  <w:style w:type="character" w:customStyle="1" w:styleId="EquationChar">
    <w:name w:val="Equation Char"/>
    <w:basedOn w:val="DefaultParagraphFont"/>
    <w:link w:val="Equation"/>
    <w:rsid w:val="00763949"/>
    <w:rPr>
      <w:rFonts w:ascii="Arial" w:eastAsia="Times New Roman" w:hAnsi="Arial" w:cs="Times New Roman"/>
      <w:sz w:val="20"/>
      <w:szCs w:val="20"/>
    </w:rPr>
  </w:style>
  <w:style w:type="paragraph" w:customStyle="1" w:styleId="IDF">
    <w:name w:val="IDF"/>
    <w:basedOn w:val="Normal"/>
    <w:rsid w:val="002252BF"/>
    <w:pPr>
      <w:autoSpaceDE w:val="0"/>
      <w:autoSpaceDN w:val="0"/>
      <w:adjustRightInd w:val="0"/>
      <w:spacing w:after="0" w:line="240" w:lineRule="auto"/>
    </w:pPr>
    <w:rPr>
      <w:rFonts w:ascii="Courier New" w:eastAsia="SimSun" w:hAnsi="Courier New" w:cs="Courier New"/>
      <w:sz w:val="20"/>
      <w:szCs w:val="20"/>
      <w:lang w:val="en-ZW"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6D9"/>
  </w:style>
  <w:style w:type="paragraph" w:styleId="Heading1">
    <w:name w:val="heading 1"/>
    <w:basedOn w:val="Normal"/>
    <w:next w:val="Normal"/>
    <w:link w:val="Heading1Char"/>
    <w:uiPriority w:val="9"/>
    <w:qFormat/>
    <w:rsid w:val="00A726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726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726D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A726D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26D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726D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726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26D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726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6D9"/>
    <w:pPr>
      <w:ind w:left="720"/>
      <w:contextualSpacing/>
    </w:pPr>
  </w:style>
  <w:style w:type="character" w:styleId="PlaceholderText">
    <w:name w:val="Placeholder Text"/>
    <w:basedOn w:val="DefaultParagraphFont"/>
    <w:uiPriority w:val="99"/>
    <w:semiHidden/>
    <w:rsid w:val="00A9479D"/>
    <w:rPr>
      <w:color w:val="808080"/>
    </w:rPr>
  </w:style>
  <w:style w:type="table" w:styleId="TableGrid">
    <w:name w:val="Table Grid"/>
    <w:basedOn w:val="TableNormal"/>
    <w:uiPriority w:val="39"/>
    <w:rsid w:val="00276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2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4B4"/>
    <w:rPr>
      <w:rFonts w:ascii="Segoe UI" w:hAnsi="Segoe UI" w:cs="Segoe UI"/>
      <w:sz w:val="18"/>
      <w:szCs w:val="18"/>
    </w:rPr>
  </w:style>
  <w:style w:type="character" w:styleId="CommentReference">
    <w:name w:val="annotation reference"/>
    <w:basedOn w:val="DefaultParagraphFont"/>
    <w:uiPriority w:val="99"/>
    <w:semiHidden/>
    <w:unhideWhenUsed/>
    <w:rsid w:val="00E37E4F"/>
    <w:rPr>
      <w:sz w:val="16"/>
      <w:szCs w:val="16"/>
    </w:rPr>
  </w:style>
  <w:style w:type="paragraph" w:styleId="CommentText">
    <w:name w:val="annotation text"/>
    <w:basedOn w:val="Normal"/>
    <w:link w:val="CommentTextChar"/>
    <w:uiPriority w:val="99"/>
    <w:semiHidden/>
    <w:unhideWhenUsed/>
    <w:rsid w:val="00E37E4F"/>
    <w:pPr>
      <w:spacing w:line="240" w:lineRule="auto"/>
    </w:pPr>
    <w:rPr>
      <w:sz w:val="20"/>
      <w:szCs w:val="20"/>
    </w:rPr>
  </w:style>
  <w:style w:type="character" w:customStyle="1" w:styleId="CommentTextChar">
    <w:name w:val="Comment Text Char"/>
    <w:basedOn w:val="DefaultParagraphFont"/>
    <w:link w:val="CommentText"/>
    <w:uiPriority w:val="99"/>
    <w:semiHidden/>
    <w:rsid w:val="00E37E4F"/>
    <w:rPr>
      <w:sz w:val="20"/>
      <w:szCs w:val="20"/>
    </w:rPr>
  </w:style>
  <w:style w:type="paragraph" w:styleId="CommentSubject">
    <w:name w:val="annotation subject"/>
    <w:basedOn w:val="CommentText"/>
    <w:next w:val="CommentText"/>
    <w:link w:val="CommentSubjectChar"/>
    <w:uiPriority w:val="99"/>
    <w:semiHidden/>
    <w:unhideWhenUsed/>
    <w:rsid w:val="00E37E4F"/>
    <w:rPr>
      <w:b/>
      <w:bCs/>
    </w:rPr>
  </w:style>
  <w:style w:type="character" w:customStyle="1" w:styleId="CommentSubjectChar">
    <w:name w:val="Comment Subject Char"/>
    <w:basedOn w:val="CommentTextChar"/>
    <w:link w:val="CommentSubject"/>
    <w:uiPriority w:val="99"/>
    <w:semiHidden/>
    <w:rsid w:val="00E37E4F"/>
    <w:rPr>
      <w:b/>
      <w:bCs/>
      <w:sz w:val="20"/>
      <w:szCs w:val="20"/>
    </w:rPr>
  </w:style>
  <w:style w:type="character" w:styleId="LineNumber">
    <w:name w:val="line number"/>
    <w:basedOn w:val="DefaultParagraphFont"/>
    <w:uiPriority w:val="99"/>
    <w:semiHidden/>
    <w:unhideWhenUsed/>
    <w:rsid w:val="00CA07F2"/>
  </w:style>
  <w:style w:type="character" w:customStyle="1" w:styleId="Heading3Char">
    <w:name w:val="Heading 3 Char"/>
    <w:basedOn w:val="DefaultParagraphFont"/>
    <w:link w:val="Heading3"/>
    <w:uiPriority w:val="9"/>
    <w:rsid w:val="00A726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A726D9"/>
    <w:rPr>
      <w:rFonts w:asciiTheme="majorHAnsi" w:eastAsiaTheme="majorEastAsia" w:hAnsiTheme="majorHAnsi" w:cstheme="majorBidi"/>
      <w:b/>
      <w:bCs/>
      <w:i/>
      <w:iCs/>
      <w:color w:val="5B9BD5" w:themeColor="accent1"/>
    </w:rPr>
  </w:style>
  <w:style w:type="paragraph" w:styleId="BodyText">
    <w:name w:val="Body Text"/>
    <w:basedOn w:val="Normal"/>
    <w:link w:val="BodyTextChar1"/>
    <w:rsid w:val="00EB5AA1"/>
    <w:pPr>
      <w:spacing w:before="60" w:after="60" w:line="240" w:lineRule="auto"/>
      <w:ind w:left="1080"/>
      <w:jc w:val="both"/>
    </w:pPr>
    <w:rPr>
      <w:rFonts w:ascii="Arial" w:eastAsia="Times New Roman" w:hAnsi="Arial" w:cs="Times New Roman"/>
      <w:sz w:val="20"/>
      <w:szCs w:val="20"/>
    </w:rPr>
  </w:style>
  <w:style w:type="character" w:customStyle="1" w:styleId="BodyTextChar">
    <w:name w:val="Body Text Char"/>
    <w:basedOn w:val="DefaultParagraphFont"/>
    <w:uiPriority w:val="99"/>
    <w:semiHidden/>
    <w:rsid w:val="00EB5AA1"/>
  </w:style>
  <w:style w:type="paragraph" w:customStyle="1" w:styleId="Picture">
    <w:name w:val="Picture"/>
    <w:next w:val="Caption"/>
    <w:rsid w:val="00EB5AA1"/>
    <w:pPr>
      <w:keepNext/>
      <w:spacing w:after="0" w:line="240" w:lineRule="auto"/>
      <w:jc w:val="center"/>
    </w:pPr>
    <w:rPr>
      <w:rFonts w:ascii="Arial" w:eastAsia="Times New Roman" w:hAnsi="Arial" w:cs="Times New Roman"/>
      <w:sz w:val="20"/>
      <w:szCs w:val="20"/>
    </w:rPr>
  </w:style>
  <w:style w:type="paragraph" w:styleId="Caption">
    <w:name w:val="caption"/>
    <w:basedOn w:val="Normal"/>
    <w:next w:val="Normal"/>
    <w:link w:val="CaptionChar"/>
    <w:uiPriority w:val="35"/>
    <w:unhideWhenUsed/>
    <w:qFormat/>
    <w:rsid w:val="00A726D9"/>
    <w:pPr>
      <w:spacing w:line="240" w:lineRule="auto"/>
    </w:pPr>
    <w:rPr>
      <w:b/>
      <w:bCs/>
      <w:color w:val="5B9BD5" w:themeColor="accent1"/>
      <w:sz w:val="18"/>
      <w:szCs w:val="18"/>
    </w:rPr>
  </w:style>
  <w:style w:type="paragraph" w:styleId="ListBullet">
    <w:name w:val="List Bullet"/>
    <w:basedOn w:val="List"/>
    <w:rsid w:val="00EB5AA1"/>
    <w:pPr>
      <w:numPr>
        <w:numId w:val="3"/>
      </w:numPr>
      <w:tabs>
        <w:tab w:val="clear" w:pos="1440"/>
      </w:tabs>
      <w:spacing w:before="60" w:after="60" w:line="240" w:lineRule="auto"/>
      <w:ind w:left="720"/>
      <w:contextualSpacing w:val="0"/>
      <w:jc w:val="both"/>
    </w:pPr>
    <w:rPr>
      <w:rFonts w:ascii="Arial" w:eastAsia="Times New Roman" w:hAnsi="Arial" w:cs="Times New Roman"/>
      <w:sz w:val="20"/>
      <w:szCs w:val="20"/>
    </w:rPr>
  </w:style>
  <w:style w:type="paragraph" w:styleId="ListBullet2">
    <w:name w:val="List Bullet 2"/>
    <w:basedOn w:val="ListBullet"/>
    <w:autoRedefine/>
    <w:rsid w:val="00EB5AA1"/>
    <w:pPr>
      <w:ind w:left="1800"/>
    </w:pPr>
  </w:style>
  <w:style w:type="paragraph" w:styleId="ListNumber">
    <w:name w:val="List Number"/>
    <w:basedOn w:val="List"/>
    <w:rsid w:val="00EB5AA1"/>
    <w:pPr>
      <w:numPr>
        <w:numId w:val="5"/>
      </w:numPr>
      <w:spacing w:before="60" w:after="60" w:line="240" w:lineRule="auto"/>
      <w:contextualSpacing w:val="0"/>
      <w:jc w:val="both"/>
    </w:pPr>
    <w:rPr>
      <w:rFonts w:ascii="Arial" w:eastAsia="Times New Roman" w:hAnsi="Arial" w:cs="Times New Roman"/>
      <w:sz w:val="20"/>
      <w:szCs w:val="20"/>
    </w:rPr>
  </w:style>
  <w:style w:type="paragraph" w:customStyle="1" w:styleId="Equation">
    <w:name w:val="Equation"/>
    <w:next w:val="BodyText"/>
    <w:link w:val="EquationChar"/>
    <w:rsid w:val="00A726D9"/>
    <w:pPr>
      <w:tabs>
        <w:tab w:val="right" w:pos="8640"/>
      </w:tabs>
      <w:spacing w:before="240" w:after="240" w:line="240" w:lineRule="atLeast"/>
      <w:ind w:left="1440"/>
    </w:pPr>
    <w:rPr>
      <w:rFonts w:ascii="Arial" w:eastAsia="Times New Roman" w:hAnsi="Arial" w:cs="Times New Roman"/>
      <w:sz w:val="20"/>
      <w:szCs w:val="20"/>
    </w:rPr>
  </w:style>
  <w:style w:type="character" w:customStyle="1" w:styleId="BodyTextChar1">
    <w:name w:val="Body Text Char1"/>
    <w:link w:val="BodyText"/>
    <w:rsid w:val="00EB5AA1"/>
    <w:rPr>
      <w:rFonts w:ascii="Arial" w:eastAsia="Times New Roman" w:hAnsi="Arial" w:cs="Times New Roman"/>
      <w:sz w:val="20"/>
      <w:szCs w:val="20"/>
    </w:rPr>
  </w:style>
  <w:style w:type="character" w:customStyle="1" w:styleId="Heading4Char1">
    <w:name w:val="Heading 4 Char1"/>
    <w:rsid w:val="00EB5AA1"/>
    <w:rPr>
      <w:rFonts w:ascii="Arial" w:eastAsia="Times New Roman" w:hAnsi="Arial" w:cs="Times New Roman"/>
      <w:b/>
      <w:i/>
      <w:spacing w:val="-4"/>
      <w:kern w:val="28"/>
      <w:sz w:val="20"/>
      <w:szCs w:val="20"/>
    </w:rPr>
  </w:style>
  <w:style w:type="character" w:customStyle="1" w:styleId="CaptionChar">
    <w:name w:val="Caption Char"/>
    <w:link w:val="Caption"/>
    <w:uiPriority w:val="35"/>
    <w:rsid w:val="00EB5AA1"/>
    <w:rPr>
      <w:b/>
      <w:bCs/>
      <w:color w:val="5B9BD5" w:themeColor="accent1"/>
      <w:sz w:val="18"/>
      <w:szCs w:val="18"/>
    </w:rPr>
  </w:style>
  <w:style w:type="paragraph" w:styleId="List">
    <w:name w:val="List"/>
    <w:basedOn w:val="Normal"/>
    <w:uiPriority w:val="99"/>
    <w:semiHidden/>
    <w:unhideWhenUsed/>
    <w:rsid w:val="00EB5AA1"/>
    <w:pPr>
      <w:ind w:left="360" w:hanging="360"/>
      <w:contextualSpacing/>
    </w:pPr>
  </w:style>
  <w:style w:type="paragraph" w:styleId="Header">
    <w:name w:val="header"/>
    <w:basedOn w:val="Normal"/>
    <w:link w:val="HeaderChar"/>
    <w:uiPriority w:val="99"/>
    <w:unhideWhenUsed/>
    <w:rsid w:val="00FD1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2FB"/>
  </w:style>
  <w:style w:type="paragraph" w:styleId="Footer">
    <w:name w:val="footer"/>
    <w:basedOn w:val="Normal"/>
    <w:link w:val="FooterChar"/>
    <w:uiPriority w:val="99"/>
    <w:unhideWhenUsed/>
    <w:rsid w:val="00FD1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2FB"/>
  </w:style>
  <w:style w:type="character" w:customStyle="1" w:styleId="Heading2Char">
    <w:name w:val="Heading 2 Char"/>
    <w:basedOn w:val="DefaultParagraphFont"/>
    <w:link w:val="Heading2"/>
    <w:uiPriority w:val="9"/>
    <w:semiHidden/>
    <w:rsid w:val="00A726D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726D9"/>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A726D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726D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726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26D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726D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26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726D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726D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726D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726D9"/>
    <w:rPr>
      <w:b/>
      <w:bCs/>
    </w:rPr>
  </w:style>
  <w:style w:type="character" w:styleId="Emphasis">
    <w:name w:val="Emphasis"/>
    <w:basedOn w:val="DefaultParagraphFont"/>
    <w:uiPriority w:val="20"/>
    <w:qFormat/>
    <w:rsid w:val="00A726D9"/>
    <w:rPr>
      <w:i/>
      <w:iCs/>
    </w:rPr>
  </w:style>
  <w:style w:type="paragraph" w:styleId="NoSpacing">
    <w:name w:val="No Spacing"/>
    <w:uiPriority w:val="1"/>
    <w:qFormat/>
    <w:rsid w:val="00A726D9"/>
    <w:pPr>
      <w:spacing w:after="0" w:line="240" w:lineRule="auto"/>
    </w:pPr>
  </w:style>
  <w:style w:type="paragraph" w:styleId="Quote">
    <w:name w:val="Quote"/>
    <w:basedOn w:val="Normal"/>
    <w:next w:val="Normal"/>
    <w:link w:val="QuoteChar"/>
    <w:uiPriority w:val="29"/>
    <w:qFormat/>
    <w:rsid w:val="00A726D9"/>
    <w:rPr>
      <w:i/>
      <w:iCs/>
      <w:color w:val="000000" w:themeColor="text1"/>
    </w:rPr>
  </w:style>
  <w:style w:type="character" w:customStyle="1" w:styleId="QuoteChar">
    <w:name w:val="Quote Char"/>
    <w:basedOn w:val="DefaultParagraphFont"/>
    <w:link w:val="Quote"/>
    <w:uiPriority w:val="29"/>
    <w:rsid w:val="00A726D9"/>
    <w:rPr>
      <w:i/>
      <w:iCs/>
      <w:color w:val="000000" w:themeColor="text1"/>
    </w:rPr>
  </w:style>
  <w:style w:type="paragraph" w:styleId="IntenseQuote">
    <w:name w:val="Intense Quote"/>
    <w:basedOn w:val="Normal"/>
    <w:next w:val="Normal"/>
    <w:link w:val="IntenseQuoteChar"/>
    <w:uiPriority w:val="30"/>
    <w:qFormat/>
    <w:rsid w:val="00A726D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726D9"/>
    <w:rPr>
      <w:b/>
      <w:bCs/>
      <w:i/>
      <w:iCs/>
      <w:color w:val="5B9BD5" w:themeColor="accent1"/>
    </w:rPr>
  </w:style>
  <w:style w:type="character" w:styleId="SubtleEmphasis">
    <w:name w:val="Subtle Emphasis"/>
    <w:basedOn w:val="DefaultParagraphFont"/>
    <w:uiPriority w:val="19"/>
    <w:qFormat/>
    <w:rsid w:val="00A726D9"/>
    <w:rPr>
      <w:i/>
      <w:iCs/>
      <w:color w:val="808080" w:themeColor="text1" w:themeTint="7F"/>
    </w:rPr>
  </w:style>
  <w:style w:type="character" w:styleId="IntenseEmphasis">
    <w:name w:val="Intense Emphasis"/>
    <w:basedOn w:val="DefaultParagraphFont"/>
    <w:uiPriority w:val="21"/>
    <w:qFormat/>
    <w:rsid w:val="00A726D9"/>
    <w:rPr>
      <w:b/>
      <w:bCs/>
      <w:i/>
      <w:iCs/>
      <w:color w:val="5B9BD5" w:themeColor="accent1"/>
    </w:rPr>
  </w:style>
  <w:style w:type="character" w:styleId="SubtleReference">
    <w:name w:val="Subtle Reference"/>
    <w:basedOn w:val="DefaultParagraphFont"/>
    <w:uiPriority w:val="31"/>
    <w:qFormat/>
    <w:rsid w:val="00A726D9"/>
    <w:rPr>
      <w:smallCaps/>
      <w:color w:val="ED7D31" w:themeColor="accent2"/>
      <w:u w:val="single"/>
    </w:rPr>
  </w:style>
  <w:style w:type="character" w:styleId="IntenseReference">
    <w:name w:val="Intense Reference"/>
    <w:basedOn w:val="DefaultParagraphFont"/>
    <w:uiPriority w:val="32"/>
    <w:qFormat/>
    <w:rsid w:val="00A726D9"/>
    <w:rPr>
      <w:b/>
      <w:bCs/>
      <w:smallCaps/>
      <w:color w:val="ED7D31" w:themeColor="accent2"/>
      <w:spacing w:val="5"/>
      <w:u w:val="single"/>
    </w:rPr>
  </w:style>
  <w:style w:type="character" w:styleId="BookTitle">
    <w:name w:val="Book Title"/>
    <w:basedOn w:val="DefaultParagraphFont"/>
    <w:uiPriority w:val="33"/>
    <w:qFormat/>
    <w:rsid w:val="00A726D9"/>
    <w:rPr>
      <w:b/>
      <w:bCs/>
      <w:smallCaps/>
      <w:spacing w:val="5"/>
    </w:rPr>
  </w:style>
  <w:style w:type="paragraph" w:styleId="TOCHeading">
    <w:name w:val="TOC Heading"/>
    <w:basedOn w:val="Heading1"/>
    <w:next w:val="Normal"/>
    <w:uiPriority w:val="39"/>
    <w:semiHidden/>
    <w:unhideWhenUsed/>
    <w:qFormat/>
    <w:rsid w:val="00A726D9"/>
    <w:pPr>
      <w:outlineLvl w:val="9"/>
    </w:pPr>
  </w:style>
  <w:style w:type="character" w:customStyle="1" w:styleId="EquationChar">
    <w:name w:val="Equation Char"/>
    <w:basedOn w:val="DefaultParagraphFont"/>
    <w:link w:val="Equation"/>
    <w:rsid w:val="00763949"/>
    <w:rPr>
      <w:rFonts w:ascii="Arial" w:eastAsia="Times New Roman" w:hAnsi="Arial" w:cs="Times New Roman"/>
      <w:sz w:val="20"/>
      <w:szCs w:val="20"/>
    </w:rPr>
  </w:style>
  <w:style w:type="paragraph" w:customStyle="1" w:styleId="IDF">
    <w:name w:val="IDF"/>
    <w:basedOn w:val="Normal"/>
    <w:rsid w:val="002252BF"/>
    <w:pPr>
      <w:autoSpaceDE w:val="0"/>
      <w:autoSpaceDN w:val="0"/>
      <w:adjustRightInd w:val="0"/>
      <w:spacing w:after="0" w:line="240" w:lineRule="auto"/>
    </w:pPr>
    <w:rPr>
      <w:rFonts w:ascii="Courier New" w:eastAsia="SimSun" w:hAnsi="Courier New" w:cs="Courier New"/>
      <w:sz w:val="20"/>
      <w:szCs w:val="20"/>
      <w:lang w:val="en-ZW"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725699">
      <w:bodyDiv w:val="1"/>
      <w:marLeft w:val="0"/>
      <w:marRight w:val="0"/>
      <w:marTop w:val="0"/>
      <w:marBottom w:val="0"/>
      <w:divBdr>
        <w:top w:val="none" w:sz="0" w:space="0" w:color="auto"/>
        <w:left w:val="none" w:sz="0" w:space="0" w:color="auto"/>
        <w:bottom w:val="none" w:sz="0" w:space="0" w:color="auto"/>
        <w:right w:val="none" w:sz="0" w:space="0" w:color="auto"/>
      </w:divBdr>
      <w:divsChild>
        <w:div w:id="1857570751">
          <w:marLeft w:val="0"/>
          <w:marRight w:val="0"/>
          <w:marTop w:val="0"/>
          <w:marBottom w:val="0"/>
          <w:divBdr>
            <w:top w:val="none" w:sz="0" w:space="0" w:color="auto"/>
            <w:left w:val="none" w:sz="0" w:space="0" w:color="auto"/>
            <w:bottom w:val="none" w:sz="0" w:space="0" w:color="auto"/>
            <w:right w:val="none" w:sz="0" w:space="0" w:color="auto"/>
          </w:divBdr>
        </w:div>
        <w:div w:id="41801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oleObject" Target="embeddings/oleObject67.bin"/><Relationship Id="rId159" Type="http://schemas.openxmlformats.org/officeDocument/2006/relationships/image" Target="media/image82.wmf"/><Relationship Id="rId170" Type="http://schemas.openxmlformats.org/officeDocument/2006/relationships/image" Target="media/image89.png"/><Relationship Id="rId191" Type="http://schemas.openxmlformats.org/officeDocument/2006/relationships/image" Target="media/image100.wmf"/><Relationship Id="rId205" Type="http://schemas.openxmlformats.org/officeDocument/2006/relationships/image" Target="media/image110.wmf"/><Relationship Id="rId226" Type="http://schemas.openxmlformats.org/officeDocument/2006/relationships/oleObject" Target="embeddings/oleObject98.bin"/><Relationship Id="rId107" Type="http://schemas.openxmlformats.org/officeDocument/2006/relationships/image" Target="media/image51.wmf"/><Relationship Id="rId11" Type="http://schemas.openxmlformats.org/officeDocument/2006/relationships/package" Target="embeddings/Microsoft_Visio_Drawing11111111111111.vsdx"/><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oleObject" Target="embeddings/oleObject61.bin"/><Relationship Id="rId149" Type="http://schemas.openxmlformats.org/officeDocument/2006/relationships/image" Target="media/image73.wmf"/><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oleObject" Target="embeddings/oleObject70.bin"/><Relationship Id="rId181" Type="http://schemas.openxmlformats.org/officeDocument/2006/relationships/image" Target="media/image95.wmf"/><Relationship Id="rId216" Type="http://schemas.openxmlformats.org/officeDocument/2006/relationships/oleObject" Target="embeddings/oleObject92.bin"/><Relationship Id="rId22" Type="http://schemas.openxmlformats.org/officeDocument/2006/relationships/image" Target="media/image9.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oleObject" Target="embeddings/oleObject52.bin"/><Relationship Id="rId118" Type="http://schemas.openxmlformats.org/officeDocument/2006/relationships/image" Target="media/image56.wmf"/><Relationship Id="rId134" Type="http://schemas.openxmlformats.org/officeDocument/2006/relationships/oleObject" Target="embeddings/oleObject65.bin"/><Relationship Id="rId139" Type="http://schemas.openxmlformats.org/officeDocument/2006/relationships/image" Target="media/image64.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image" Target="media/image74.wmf"/><Relationship Id="rId155" Type="http://schemas.openxmlformats.org/officeDocument/2006/relationships/image" Target="media/image79.wmf"/><Relationship Id="rId171" Type="http://schemas.openxmlformats.org/officeDocument/2006/relationships/image" Target="media/image90.wmf"/><Relationship Id="rId176" Type="http://schemas.openxmlformats.org/officeDocument/2006/relationships/oleObject" Target="embeddings/oleObject76.bin"/><Relationship Id="rId192" Type="http://schemas.openxmlformats.org/officeDocument/2006/relationships/image" Target="media/image101.wmf"/><Relationship Id="rId197" Type="http://schemas.openxmlformats.org/officeDocument/2006/relationships/oleObject" Target="embeddings/oleObject85.bin"/><Relationship Id="rId206" Type="http://schemas.openxmlformats.org/officeDocument/2006/relationships/oleObject" Target="embeddings/oleObject88.bin"/><Relationship Id="rId227" Type="http://schemas.openxmlformats.org/officeDocument/2006/relationships/image" Target="media/image121.wmf"/><Relationship Id="rId201" Type="http://schemas.openxmlformats.org/officeDocument/2006/relationships/image" Target="media/image107.wmf"/><Relationship Id="rId222" Type="http://schemas.openxmlformats.org/officeDocument/2006/relationships/image" Target="media/image119.wmf"/><Relationship Id="rId12" Type="http://schemas.openxmlformats.org/officeDocument/2006/relationships/image" Target="media/image4.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8.bin"/><Relationship Id="rId145" Type="http://schemas.openxmlformats.org/officeDocument/2006/relationships/image" Target="media/image69.wmf"/><Relationship Id="rId161" Type="http://schemas.openxmlformats.org/officeDocument/2006/relationships/image" Target="media/image83.wmf"/><Relationship Id="rId166" Type="http://schemas.openxmlformats.org/officeDocument/2006/relationships/oleObject" Target="embeddings/oleObject73.bin"/><Relationship Id="rId182" Type="http://schemas.openxmlformats.org/officeDocument/2006/relationships/oleObject" Target="embeddings/oleObject79.bin"/><Relationship Id="rId187" Type="http://schemas.openxmlformats.org/officeDocument/2006/relationships/image" Target="media/image98.wmf"/><Relationship Id="rId217" Type="http://schemas.openxmlformats.org/officeDocument/2006/relationships/oleObject" Target="embeddings/oleObject93.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14.wmf"/><Relationship Id="rId23" Type="http://schemas.openxmlformats.org/officeDocument/2006/relationships/oleObject" Target="embeddings/oleObject6.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image" Target="media/image20.wmf"/><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image" Target="media/image60.wmf"/><Relationship Id="rId135" Type="http://schemas.openxmlformats.org/officeDocument/2006/relationships/image" Target="media/image62.wmf"/><Relationship Id="rId151" Type="http://schemas.openxmlformats.org/officeDocument/2006/relationships/image" Target="media/image75.wmf"/><Relationship Id="rId156" Type="http://schemas.openxmlformats.org/officeDocument/2006/relationships/image" Target="media/image80.wmf"/><Relationship Id="rId177" Type="http://schemas.openxmlformats.org/officeDocument/2006/relationships/image" Target="media/image93.wmf"/><Relationship Id="rId198" Type="http://schemas.openxmlformats.org/officeDocument/2006/relationships/image" Target="media/image105.wmf"/><Relationship Id="rId172" Type="http://schemas.openxmlformats.org/officeDocument/2006/relationships/oleObject" Target="embeddings/oleObject74.bin"/><Relationship Id="rId193" Type="http://schemas.openxmlformats.org/officeDocument/2006/relationships/image" Target="media/image102.wmf"/><Relationship Id="rId202" Type="http://schemas.openxmlformats.org/officeDocument/2006/relationships/image" Target="media/image108.wmf"/><Relationship Id="rId207" Type="http://schemas.openxmlformats.org/officeDocument/2006/relationships/image" Target="media/image111.wmf"/><Relationship Id="rId223" Type="http://schemas.openxmlformats.org/officeDocument/2006/relationships/oleObject" Target="embeddings/oleObject96.bin"/><Relationship Id="rId228" Type="http://schemas.openxmlformats.org/officeDocument/2006/relationships/image" Target="media/image122.wmf"/><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image" Target="media/image65.wmf"/><Relationship Id="rId146" Type="http://schemas.openxmlformats.org/officeDocument/2006/relationships/image" Target="media/image70.wmf"/><Relationship Id="rId167" Type="http://schemas.openxmlformats.org/officeDocument/2006/relationships/image" Target="media/image86.wmf"/><Relationship Id="rId188" Type="http://schemas.openxmlformats.org/officeDocument/2006/relationships/oleObject" Target="embeddings/oleObject82.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1.bin"/><Relationship Id="rId183" Type="http://schemas.openxmlformats.org/officeDocument/2006/relationships/image" Target="media/image96.wmf"/><Relationship Id="rId213" Type="http://schemas.openxmlformats.org/officeDocument/2006/relationships/oleObject" Target="embeddings/oleObject91.bin"/><Relationship Id="rId218"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image" Target="media/image81.wmf"/><Relationship Id="rId178" Type="http://schemas.openxmlformats.org/officeDocument/2006/relationships/oleObject" Target="embeddings/oleObject77.bin"/><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image" Target="media/image76.wmf"/><Relationship Id="rId173" Type="http://schemas.openxmlformats.org/officeDocument/2006/relationships/image" Target="media/image91.wmf"/><Relationship Id="rId194" Type="http://schemas.openxmlformats.org/officeDocument/2006/relationships/image" Target="media/image103.wmf"/><Relationship Id="rId199" Type="http://schemas.openxmlformats.org/officeDocument/2006/relationships/image" Target="media/image106.wmf"/><Relationship Id="rId203" Type="http://schemas.openxmlformats.org/officeDocument/2006/relationships/oleObject" Target="embeddings/oleObject87.bin"/><Relationship Id="rId208" Type="http://schemas.openxmlformats.org/officeDocument/2006/relationships/image" Target="media/image112.wmf"/><Relationship Id="rId229" Type="http://schemas.openxmlformats.org/officeDocument/2006/relationships/oleObject" Target="embeddings/oleObject99.bin"/><Relationship Id="rId19" Type="http://schemas.openxmlformats.org/officeDocument/2006/relationships/oleObject" Target="embeddings/oleObject4.bin"/><Relationship Id="rId224" Type="http://schemas.openxmlformats.org/officeDocument/2006/relationships/oleObject" Target="embeddings/oleObject9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image" Target="media/image59.wmf"/><Relationship Id="rId147" Type="http://schemas.openxmlformats.org/officeDocument/2006/relationships/image" Target="media/image71.wmf"/><Relationship Id="rId168" Type="http://schemas.openxmlformats.org/officeDocument/2006/relationships/image" Target="media/image87.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oleObject" Target="embeddings/oleObject57.bin"/><Relationship Id="rId142" Type="http://schemas.openxmlformats.org/officeDocument/2006/relationships/image" Target="media/image66.wmf"/><Relationship Id="rId163" Type="http://schemas.openxmlformats.org/officeDocument/2006/relationships/image" Target="media/image84.wmf"/><Relationship Id="rId184" Type="http://schemas.openxmlformats.org/officeDocument/2006/relationships/oleObject" Target="embeddings/oleObject80.bin"/><Relationship Id="rId189" Type="http://schemas.openxmlformats.org/officeDocument/2006/relationships/image" Target="media/image99.wmf"/><Relationship Id="rId21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image" Target="media/image115.wmf"/><Relationship Id="rId230" Type="http://schemas.openxmlformats.org/officeDocument/2006/relationships/image" Target="media/image123.wmf"/><Relationship Id="rId25" Type="http://schemas.openxmlformats.org/officeDocument/2006/relationships/oleObject" Target="embeddings/oleObject7.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3.wmf"/><Relationship Id="rId158" Type="http://schemas.openxmlformats.org/officeDocument/2006/relationships/oleObject" Target="embeddings/oleObject69.bin"/><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4.bin"/><Relationship Id="rId153" Type="http://schemas.openxmlformats.org/officeDocument/2006/relationships/image" Target="media/image77.wmf"/><Relationship Id="rId174" Type="http://schemas.openxmlformats.org/officeDocument/2006/relationships/oleObject" Target="embeddings/oleObject75.bin"/><Relationship Id="rId179" Type="http://schemas.openxmlformats.org/officeDocument/2006/relationships/image" Target="media/image94.wmf"/><Relationship Id="rId195" Type="http://schemas.openxmlformats.org/officeDocument/2006/relationships/oleObject" Target="embeddings/oleObject84.bin"/><Relationship Id="rId209" Type="http://schemas.openxmlformats.org/officeDocument/2006/relationships/oleObject" Target="embeddings/oleObject89.bin"/><Relationship Id="rId190" Type="http://schemas.openxmlformats.org/officeDocument/2006/relationships/oleObject" Target="embeddings/oleObject83.bin"/><Relationship Id="rId204" Type="http://schemas.openxmlformats.org/officeDocument/2006/relationships/image" Target="media/image109.wmf"/><Relationship Id="rId220" Type="http://schemas.openxmlformats.org/officeDocument/2006/relationships/image" Target="media/image118.wmf"/><Relationship Id="rId225" Type="http://schemas.openxmlformats.org/officeDocument/2006/relationships/image" Target="media/image120.wmf"/><Relationship Id="rId15" Type="http://schemas.openxmlformats.org/officeDocument/2006/relationships/oleObject" Target="embeddings/oleObject2.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oleObject" Target="embeddings/oleObject60.bin"/><Relationship Id="rId10" Type="http://schemas.openxmlformats.org/officeDocument/2006/relationships/image" Target="media/image3.emf"/><Relationship Id="rId31" Type="http://schemas.openxmlformats.org/officeDocument/2006/relationships/oleObject" Target="embeddings/oleObject10.bin"/><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image" Target="media/image72.wmf"/><Relationship Id="rId164" Type="http://schemas.openxmlformats.org/officeDocument/2006/relationships/oleObject" Target="embeddings/oleObject72.bin"/><Relationship Id="rId169" Type="http://schemas.openxmlformats.org/officeDocument/2006/relationships/image" Target="media/image88.wmf"/><Relationship Id="rId185" Type="http://schemas.openxmlformats.org/officeDocument/2006/relationships/image" Target="media/image97.wmf"/><Relationship Id="rId4" Type="http://schemas.microsoft.com/office/2007/relationships/stylesWithEffects" Target="stylesWithEffects.xml"/><Relationship Id="rId9" Type="http://schemas.openxmlformats.org/officeDocument/2006/relationships/image" Target="media/image2.png"/><Relationship Id="rId180" Type="http://schemas.openxmlformats.org/officeDocument/2006/relationships/oleObject" Target="embeddings/oleObject78.bin"/><Relationship Id="rId210" Type="http://schemas.openxmlformats.org/officeDocument/2006/relationships/image" Target="media/image113.wmf"/><Relationship Id="rId215" Type="http://schemas.openxmlformats.org/officeDocument/2006/relationships/image" Target="media/image116.wmf"/><Relationship Id="rId26" Type="http://schemas.openxmlformats.org/officeDocument/2006/relationships/image" Target="media/image11.wmf"/><Relationship Id="rId231" Type="http://schemas.openxmlformats.org/officeDocument/2006/relationships/fontTable" Target="fontTable.xml"/><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1.wmf"/><Relationship Id="rId154" Type="http://schemas.openxmlformats.org/officeDocument/2006/relationships/image" Target="media/image78.wmf"/><Relationship Id="rId175" Type="http://schemas.openxmlformats.org/officeDocument/2006/relationships/image" Target="media/image92.wmf"/><Relationship Id="rId196" Type="http://schemas.openxmlformats.org/officeDocument/2006/relationships/image" Target="media/image104.wmf"/><Relationship Id="rId200" Type="http://schemas.openxmlformats.org/officeDocument/2006/relationships/oleObject" Target="embeddings/oleObject86.bin"/><Relationship Id="rId16" Type="http://schemas.openxmlformats.org/officeDocument/2006/relationships/image" Target="media/image6.wmf"/><Relationship Id="rId221" Type="http://schemas.openxmlformats.org/officeDocument/2006/relationships/oleObject" Target="embeddings/oleObject95.bin"/><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image" Target="media/image85.wmf"/><Relationship Id="rId186" Type="http://schemas.openxmlformats.org/officeDocument/2006/relationships/oleObject" Target="embeddings/oleObject81.bin"/><Relationship Id="rId211" Type="http://schemas.openxmlformats.org/officeDocument/2006/relationships/oleObject" Target="embeddings/oleObject90.bin"/><Relationship Id="rId23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265DF-7E66-40DB-85D2-517DFB86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14</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FSEC/BR</Company>
  <LinksUpToDate>false</LinksUpToDate>
  <CharactersWithSpaces>25173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Griffith</dc:creator>
  <cp:lastModifiedBy>Bereket Nigusse</cp:lastModifiedBy>
  <cp:revision>50</cp:revision>
  <cp:lastPrinted>2014-10-04T19:13:00Z</cp:lastPrinted>
  <dcterms:created xsi:type="dcterms:W3CDTF">2014-09-27T18:03:00Z</dcterms:created>
  <dcterms:modified xsi:type="dcterms:W3CDTF">2014-10-26T23:11:00Z</dcterms:modified>
</cp:coreProperties>
</file>