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846EA" w14:textId="77777777" w:rsidR="005B4BF5" w:rsidRDefault="005B4BF5" w:rsidP="005B4BF5">
      <w:pPr>
        <w:pStyle w:val="Heading2"/>
      </w:pPr>
      <w:bookmarkStart w:id="0" w:name="_Toc469283215"/>
      <w:bookmarkStart w:id="1" w:name="_Toc488474370"/>
      <w:bookmarkStart w:id="2" w:name="_Toc99528256"/>
      <w:bookmarkStart w:id="3" w:name="_Toc399590032"/>
      <w:r>
        <w:t>LifeCycleCost:RecurringCosts</w:t>
      </w:r>
      <w:bookmarkEnd w:id="3"/>
    </w:p>
    <w:p w14:paraId="0EF57ADE" w14:textId="148A0AB5" w:rsidR="005B4BF5" w:rsidRPr="00004894" w:rsidRDefault="005B4BF5" w:rsidP="005B4BF5">
      <w:pPr>
        <w:pStyle w:val="BodyText"/>
      </w:pPr>
      <w:r>
        <w:t>Recurring costs are costs that repeat over time on a regular schedule during the study period. If costs associated with equipment do repeat but not on a regular schedule, use LifeCycleCost:NonrecurringCost objects instead.</w:t>
      </w:r>
      <w:ins w:id="4" w:author="jglazer" w:date="2014-12-03T14:06:00Z">
        <w:r w:rsidR="007E1FB6">
          <w:t xml:space="preserve"> </w:t>
        </w:r>
      </w:ins>
      <w:ins w:id="5" w:author="jglazer" w:date="2014-12-03T14:07:00Z">
        <w:r w:rsidR="007E1FB6">
          <w:t xml:space="preserve">Costs related to energy usage </w:t>
        </w:r>
        <w:bookmarkStart w:id="6" w:name="_GoBack"/>
        <w:bookmarkEnd w:id="6"/>
        <w:r w:rsidR="007E1FB6">
          <w:t>are not included here</w:t>
        </w:r>
      </w:ins>
      <w:ins w:id="7" w:author="jglazer" w:date="2014-12-03T14:09:00Z">
        <w:r w:rsidR="007E1FB6">
          <w:t xml:space="preserve">. </w:t>
        </w:r>
      </w:ins>
      <w:ins w:id="8" w:author="jglazer" w:date="2014-12-03T14:10:00Z">
        <w:r w:rsidR="007E1FB6">
          <w:t>T</w:t>
        </w:r>
      </w:ins>
      <w:ins w:id="9" w:author="jglazer" w:date="2014-12-03T14:09:00Z">
        <w:r w:rsidR="007E1FB6">
          <w:t xml:space="preserve">he UtilityCost:Tariff and other UtilityCost objects can be used to compute energy costs that are automatically included </w:t>
        </w:r>
      </w:ins>
      <w:ins w:id="10" w:author="jglazer" w:date="2014-12-03T14:10:00Z">
        <w:r w:rsidR="007E1FB6">
          <w:t>in the life-cycle cost calculations.</w:t>
        </w:r>
      </w:ins>
    </w:p>
    <w:p w14:paraId="7A7753C9" w14:textId="77777777" w:rsidR="005B4BF5" w:rsidRDefault="005B4BF5" w:rsidP="005B4BF5">
      <w:pPr>
        <w:pStyle w:val="Heading4"/>
      </w:pPr>
      <w:r>
        <w:t>Field: Name</w:t>
      </w:r>
    </w:p>
    <w:p w14:paraId="4ED64E9D" w14:textId="77777777" w:rsidR="005B4BF5" w:rsidRPr="00036787" w:rsidRDefault="005B4BF5" w:rsidP="005B4BF5">
      <w:pPr>
        <w:pStyle w:val="BodyText"/>
      </w:pPr>
      <w:r>
        <w:t>The identifier used for the object.</w:t>
      </w:r>
      <w:r w:rsidRPr="00820EE4">
        <w:t xml:space="preserve"> </w:t>
      </w:r>
      <w:r>
        <w:t xml:space="preserve">The name is used in identifying the cash flow equivalent in the output results in the Life-Cycle Cost Report. </w:t>
      </w:r>
    </w:p>
    <w:p w14:paraId="0E92BBF9" w14:textId="77777777" w:rsidR="005B4BF5" w:rsidRDefault="005B4BF5" w:rsidP="005B4BF5">
      <w:pPr>
        <w:pStyle w:val="Heading4"/>
      </w:pPr>
      <w:r>
        <w:t xml:space="preserve">Field: Category </w:t>
      </w:r>
    </w:p>
    <w:p w14:paraId="2E41F841" w14:textId="77777777" w:rsidR="005B4BF5" w:rsidRPr="00036787" w:rsidRDefault="005B4BF5" w:rsidP="005B4BF5">
      <w:pPr>
        <w:pStyle w:val="BodyText"/>
      </w:pPr>
      <w:r>
        <w:t>Enter the category of the recurring costs. Choose the closest category. The options include:</w:t>
      </w:r>
    </w:p>
    <w:p w14:paraId="33DDA351" w14:textId="75EB52FC" w:rsidR="005B4BF5" w:rsidDel="007E1FB6" w:rsidRDefault="005B4BF5" w:rsidP="005B4BF5">
      <w:pPr>
        <w:pStyle w:val="ListBullet2"/>
        <w:rPr>
          <w:del w:id="11" w:author="jglazer" w:date="2014-12-03T14:06:00Z"/>
        </w:rPr>
      </w:pPr>
      <w:del w:id="12" w:author="jglazer" w:date="2014-12-03T14:06:00Z">
        <w:r w:rsidDel="007E1FB6">
          <w:delText>EnergyCosts</w:delText>
        </w:r>
      </w:del>
    </w:p>
    <w:p w14:paraId="58CF1BC3" w14:textId="05698A09" w:rsidR="005B4BF5" w:rsidDel="007E1FB6" w:rsidRDefault="005B4BF5" w:rsidP="005B4BF5">
      <w:pPr>
        <w:pStyle w:val="ListBullet2"/>
        <w:rPr>
          <w:del w:id="13" w:author="jglazer" w:date="2014-12-03T14:06:00Z"/>
        </w:rPr>
      </w:pPr>
      <w:del w:id="14" w:author="jglazer" w:date="2014-12-03T14:06:00Z">
        <w:r w:rsidDel="007E1FB6">
          <w:delText>WaterCosts</w:delText>
        </w:r>
      </w:del>
    </w:p>
    <w:p w14:paraId="1C68F0AB" w14:textId="77777777" w:rsidR="005B4BF5" w:rsidRDefault="005B4BF5" w:rsidP="005B4BF5">
      <w:pPr>
        <w:pStyle w:val="ListBullet2"/>
      </w:pPr>
      <w:r>
        <w:t>Maintenance</w:t>
      </w:r>
    </w:p>
    <w:p w14:paraId="00E58806" w14:textId="77777777" w:rsidR="005B4BF5" w:rsidRDefault="005B4BF5" w:rsidP="005B4BF5">
      <w:pPr>
        <w:pStyle w:val="ListBullet2"/>
      </w:pPr>
      <w:r>
        <w:t>Repair</w:t>
      </w:r>
    </w:p>
    <w:p w14:paraId="009FEEA1" w14:textId="77777777" w:rsidR="005B4BF5" w:rsidRDefault="005B4BF5" w:rsidP="005B4BF5">
      <w:pPr>
        <w:pStyle w:val="ListBullet2"/>
      </w:pPr>
      <w:r>
        <w:t>Operation</w:t>
      </w:r>
    </w:p>
    <w:p w14:paraId="12923C8E" w14:textId="77777777" w:rsidR="005B4BF5" w:rsidRDefault="005B4BF5" w:rsidP="005B4BF5">
      <w:pPr>
        <w:pStyle w:val="ListBullet2"/>
      </w:pPr>
      <w:r>
        <w:t>Replacement</w:t>
      </w:r>
    </w:p>
    <w:p w14:paraId="0F29DD0E" w14:textId="77777777" w:rsidR="005B4BF5" w:rsidRDefault="005B4BF5" w:rsidP="005B4BF5">
      <w:pPr>
        <w:pStyle w:val="ListBullet2"/>
      </w:pPr>
      <w:r>
        <w:t>MinorOverhaul</w:t>
      </w:r>
    </w:p>
    <w:p w14:paraId="54121586" w14:textId="77777777" w:rsidR="005B4BF5" w:rsidRDefault="005B4BF5" w:rsidP="005B4BF5">
      <w:pPr>
        <w:pStyle w:val="ListBullet2"/>
      </w:pPr>
      <w:r>
        <w:t>MajorOverhaul</w:t>
      </w:r>
    </w:p>
    <w:p w14:paraId="54D0970C" w14:textId="77777777" w:rsidR="005B4BF5" w:rsidRDefault="005B4BF5" w:rsidP="005B4BF5">
      <w:pPr>
        <w:pStyle w:val="ListBullet2"/>
      </w:pPr>
      <w:r>
        <w:t>OtherOperational</w:t>
      </w:r>
    </w:p>
    <w:p w14:paraId="613F95F4" w14:textId="77777777" w:rsidR="005B4BF5" w:rsidRDefault="005B4BF5" w:rsidP="005B4BF5">
      <w:pPr>
        <w:pStyle w:val="BodyText"/>
      </w:pPr>
      <w:r>
        <w:t xml:space="preserve">The default value is Maintenance. </w:t>
      </w:r>
    </w:p>
    <w:p w14:paraId="5F688F60" w14:textId="77777777" w:rsidR="005B4BF5" w:rsidRDefault="005B4BF5" w:rsidP="005B4BF5">
      <w:pPr>
        <w:pStyle w:val="BodyText"/>
      </w:pPr>
      <w:r>
        <w:t>For recommendations on estimating other operational costs, see NIST 135 Section 4.6.3.</w:t>
      </w:r>
    </w:p>
    <w:p w14:paraId="495138A1" w14:textId="77777777" w:rsidR="005B4BF5" w:rsidRDefault="005B4BF5" w:rsidP="005B4BF5">
      <w:pPr>
        <w:pStyle w:val="Heading4"/>
      </w:pPr>
      <w:r>
        <w:t xml:space="preserve">Field: Cost  </w:t>
      </w:r>
    </w:p>
    <w:p w14:paraId="4BF661C3" w14:textId="77777777" w:rsidR="005B4BF5" w:rsidRPr="00036787" w:rsidRDefault="005B4BF5" w:rsidP="005B4BF5">
      <w:pPr>
        <w:pStyle w:val="BodyText"/>
      </w:pPr>
      <w:r>
        <w:t>Enter the cost in dollars (or the appropriate monetary unit) for the recurring costs. Enter the cost for each time it occurs. For example, if the annual maintenance cost is $500, enter 500 here.</w:t>
      </w:r>
    </w:p>
    <w:p w14:paraId="4611578C" w14:textId="77777777" w:rsidR="005B4BF5" w:rsidRDefault="005B4BF5" w:rsidP="005B4BF5">
      <w:pPr>
        <w:pStyle w:val="Heading4"/>
      </w:pPr>
      <w:r>
        <w:t xml:space="preserve">Field: Start of Costs </w:t>
      </w:r>
    </w:p>
    <w:p w14:paraId="22586A4E" w14:textId="77777777" w:rsidR="005B4BF5" w:rsidRDefault="005B4BF5" w:rsidP="005B4BF5">
      <w:pPr>
        <w:pStyle w:val="BodyText"/>
      </w:pPr>
      <w:r>
        <w:t>Enter when the costs start. The First Year of Cost is based on the number of years past the Start of Costs. For most maintenance costs, the Start of Costs should be Service Period. The options are:</w:t>
      </w:r>
    </w:p>
    <w:p w14:paraId="34F30103" w14:textId="77777777" w:rsidR="005B4BF5" w:rsidRDefault="005B4BF5" w:rsidP="005B4BF5">
      <w:pPr>
        <w:pStyle w:val="ListBullet2"/>
      </w:pPr>
      <w:r>
        <w:t>ServicePeriod</w:t>
      </w:r>
    </w:p>
    <w:p w14:paraId="697A9F49" w14:textId="77777777" w:rsidR="005B4BF5" w:rsidRDefault="005B4BF5" w:rsidP="005B4BF5">
      <w:pPr>
        <w:pStyle w:val="ListBullet2"/>
      </w:pPr>
      <w:r>
        <w:t>BasePeriod</w:t>
      </w:r>
    </w:p>
    <w:p w14:paraId="203DB380" w14:textId="77777777" w:rsidR="005B4BF5" w:rsidRDefault="005B4BF5" w:rsidP="005B4BF5">
      <w:pPr>
        <w:pStyle w:val="BodyText"/>
      </w:pPr>
      <w:r>
        <w:t>The default value is ServicePeriod.</w:t>
      </w:r>
    </w:p>
    <w:p w14:paraId="7A1BF243" w14:textId="77777777" w:rsidR="005B4BF5" w:rsidRDefault="005B4BF5" w:rsidP="005B4BF5">
      <w:pPr>
        <w:pStyle w:val="Heading4"/>
      </w:pPr>
      <w:r>
        <w:t>Field: Years From Start</w:t>
      </w:r>
    </w:p>
    <w:p w14:paraId="1D2A0075" w14:textId="77777777" w:rsidR="005B4BF5" w:rsidRDefault="005B4BF5" w:rsidP="005B4BF5">
      <w:pPr>
        <w:pStyle w:val="BodyText"/>
      </w:pPr>
      <w:r>
        <w:t>This field and the Months From Start field together represent the time from either the start of the Service Period, on the service month and year, or start of the Base Period, on the base month and year (depending on the Start of Costs field) that the costs start to occur. Normally, for most maintenance costs that begin in the first year that the equipment is in service the Start of Costs is the Service Period and the Years from Start will be 0. Only integers should be entered representing whole years. The default value is 0.</w:t>
      </w:r>
    </w:p>
    <w:p w14:paraId="6F6055C1" w14:textId="77777777" w:rsidR="005B4BF5" w:rsidRDefault="005B4BF5" w:rsidP="005B4BF5">
      <w:pPr>
        <w:pStyle w:val="Heading4"/>
      </w:pPr>
      <w:r>
        <w:t>Field: Months From Start</w:t>
      </w:r>
    </w:p>
    <w:p w14:paraId="5DC6B15E" w14:textId="77777777" w:rsidR="005B4BF5" w:rsidRDefault="005B4BF5" w:rsidP="005B4BF5">
      <w:pPr>
        <w:pStyle w:val="BodyText"/>
      </w:pPr>
      <w:r>
        <w:t xml:space="preserve">This field and the Years From Start field together represent the time from either the start of the Service Period, on the service month and year, or start of the Base Period, on the base </w:t>
      </w:r>
      <w:r>
        <w:lastRenderedPageBreak/>
        <w:t>month and year (depending on the Start of Costs field) that the costs start to occur. Normally, for most maintenance costs the Start of Costs is the Service Period and the Months from Start will be 0. Only integers should be entered representing whole months. The Years From Start (times 12) and Months From Start are added together. The default value is 0.</w:t>
      </w:r>
    </w:p>
    <w:p w14:paraId="2A8F3E7D" w14:textId="77777777" w:rsidR="005B4BF5" w:rsidRDefault="005B4BF5" w:rsidP="005B4BF5">
      <w:pPr>
        <w:pStyle w:val="Heading4"/>
      </w:pPr>
      <w:r>
        <w:t>Field: Repeat Period Years</w:t>
      </w:r>
    </w:p>
    <w:p w14:paraId="545D04FF" w14:textId="77777777" w:rsidR="005B4BF5" w:rsidRPr="007D0514" w:rsidRDefault="005B4BF5" w:rsidP="005B4BF5">
      <w:pPr>
        <w:pStyle w:val="BodyText"/>
      </w:pPr>
      <w:r>
        <w:t>This field and the Repeat Period Months field indicate how much time elapses between reoccurrences of the cost. For costs that occur every year, such as annual maintenance costs, the Repeat Period Years should be 1 and Repeat Period Months should be 0. Only integers should be entered representing whole years. The default value is 1.</w:t>
      </w:r>
    </w:p>
    <w:p w14:paraId="0F957E56" w14:textId="77777777" w:rsidR="005B4BF5" w:rsidRDefault="005B4BF5" w:rsidP="005B4BF5">
      <w:pPr>
        <w:pStyle w:val="Heading4"/>
      </w:pPr>
      <w:r>
        <w:t>Field: Repeat Period Months</w:t>
      </w:r>
    </w:p>
    <w:p w14:paraId="751C5898" w14:textId="77777777" w:rsidR="005B4BF5" w:rsidRPr="007D0514" w:rsidRDefault="005B4BF5" w:rsidP="005B4BF5">
      <w:pPr>
        <w:pStyle w:val="BodyText"/>
      </w:pPr>
      <w:r>
        <w:t>This field and the Repeat Period Years field indicate how much time elapses between reoccurrences of the cost. For costs that occur every year the Repeat Period Years should be 1 and Repeat Period Months should be 0. For, costs that occur every eighteen months, the Repeat Period Years should be 1 and the Repeat Period Months should be 6. Only integers should be entered representing whole years. The Repeat Period Years (times 12) and Repeat Period Months are added together. The default value is 0.</w:t>
      </w:r>
    </w:p>
    <w:p w14:paraId="5B7FB7A1" w14:textId="77777777" w:rsidR="005B4BF5" w:rsidRPr="00F43334" w:rsidRDefault="005B4BF5" w:rsidP="005B4BF5">
      <w:pPr>
        <w:pStyle w:val="Heading4"/>
      </w:pPr>
      <w:r>
        <w:t>Field: Annual Escalation Rate</w:t>
      </w:r>
    </w:p>
    <w:p w14:paraId="4DB4716E" w14:textId="77777777" w:rsidR="005B4BF5" w:rsidRDefault="005B4BF5" w:rsidP="005B4BF5">
      <w:pPr>
        <w:pStyle w:val="BodyText"/>
      </w:pPr>
      <w:r>
        <w:t>Enter the annual escalation rate as a decimal. For a 1% rate, enter the value 0.01. This input is used when the Inflation Approach is CurrentDollar. When Inflation Approach is set to ConstantDollar this input is ignored. The default value is 0.</w:t>
      </w:r>
    </w:p>
    <w:p w14:paraId="1E706FEA" w14:textId="77777777" w:rsidR="005B4BF5" w:rsidRDefault="005B4BF5" w:rsidP="005B4BF5">
      <w:pPr>
        <w:pStyle w:val="BodyText"/>
      </w:pPr>
      <w:r>
        <w:t>An example of this object in an IDF:</w:t>
      </w:r>
    </w:p>
    <w:p w14:paraId="5A822D83" w14:textId="77777777" w:rsidR="005B4BF5" w:rsidRDefault="005B4BF5" w:rsidP="005B4BF5">
      <w:pPr>
        <w:pStyle w:val="CodeIDDSamples"/>
      </w:pPr>
      <w:r>
        <w:t>LifeCycleCost:RecurringCosts,</w:t>
      </w:r>
    </w:p>
    <w:p w14:paraId="4F18DBB2" w14:textId="77777777" w:rsidR="005B4BF5" w:rsidRDefault="005B4BF5" w:rsidP="005B4BF5">
      <w:pPr>
        <w:pStyle w:val="CodeIDDSamples"/>
      </w:pPr>
      <w:r>
        <w:t xml:space="preserve">    AnnualMaint,             !- Name</w:t>
      </w:r>
    </w:p>
    <w:p w14:paraId="07B12518" w14:textId="77777777" w:rsidR="005B4BF5" w:rsidRDefault="005B4BF5" w:rsidP="005B4BF5">
      <w:pPr>
        <w:pStyle w:val="CodeIDDSamples"/>
      </w:pPr>
      <w:r>
        <w:t xml:space="preserve">    Maintenance,             !- Category</w:t>
      </w:r>
    </w:p>
    <w:p w14:paraId="31E8ACA3" w14:textId="77777777" w:rsidR="005B4BF5" w:rsidRDefault="005B4BF5" w:rsidP="005B4BF5">
      <w:pPr>
        <w:pStyle w:val="CodeIDDSamples"/>
      </w:pPr>
      <w:r>
        <w:t xml:space="preserve">    2000,                    !- Cost</w:t>
      </w:r>
    </w:p>
    <w:p w14:paraId="4633B56B" w14:textId="77777777" w:rsidR="005B4BF5" w:rsidRDefault="005B4BF5" w:rsidP="005B4BF5">
      <w:pPr>
        <w:pStyle w:val="CodeIDDSamples"/>
      </w:pPr>
      <w:r>
        <w:t xml:space="preserve">    ServicePeriod,           !- Start of Costs</w:t>
      </w:r>
    </w:p>
    <w:p w14:paraId="48C3994B" w14:textId="77777777" w:rsidR="005B4BF5" w:rsidRDefault="005B4BF5" w:rsidP="005B4BF5">
      <w:pPr>
        <w:pStyle w:val="CodeIDDSamples"/>
      </w:pPr>
      <w:r>
        <w:t xml:space="preserve">    0,                       !- Years from Start</w:t>
      </w:r>
    </w:p>
    <w:p w14:paraId="12DCC0C5" w14:textId="77777777" w:rsidR="005B4BF5" w:rsidRDefault="005B4BF5" w:rsidP="005B4BF5">
      <w:pPr>
        <w:pStyle w:val="CodeIDDSamples"/>
      </w:pPr>
      <w:r>
        <w:t xml:space="preserve">    0,                       !- Months from Start</w:t>
      </w:r>
    </w:p>
    <w:p w14:paraId="39DBF5F9" w14:textId="77777777" w:rsidR="005B4BF5" w:rsidRDefault="005B4BF5" w:rsidP="005B4BF5">
      <w:pPr>
        <w:pStyle w:val="CodeIDDSamples"/>
      </w:pPr>
      <w:r>
        <w:t xml:space="preserve">    1,                       !- Repeat Period Years</w:t>
      </w:r>
    </w:p>
    <w:p w14:paraId="467811F8" w14:textId="77777777" w:rsidR="005B4BF5" w:rsidRDefault="005B4BF5" w:rsidP="005B4BF5">
      <w:pPr>
        <w:pStyle w:val="CodeIDDSamples"/>
      </w:pPr>
      <w:r>
        <w:t xml:space="preserve">    0,                       !- Repeat Period Months</w:t>
      </w:r>
    </w:p>
    <w:p w14:paraId="07563FFF" w14:textId="77777777" w:rsidR="005B4BF5" w:rsidRPr="00242153" w:rsidRDefault="005B4BF5" w:rsidP="005B4BF5">
      <w:pPr>
        <w:pStyle w:val="CodeIDDSamples"/>
      </w:pPr>
      <w:r>
        <w:t xml:space="preserve">    0;                       !- Annual escalation rate</w:t>
      </w:r>
    </w:p>
    <w:p w14:paraId="2B034F81" w14:textId="5B10A763" w:rsidR="00010EA3" w:rsidRPr="004F15D7" w:rsidRDefault="005B4BF5" w:rsidP="007E1FB6">
      <w:pPr>
        <w:pStyle w:val="BodyText"/>
      </w:pPr>
      <w:r>
        <w:t xml:space="preserve"> </w:t>
      </w:r>
      <w:bookmarkEnd w:id="0"/>
      <w:bookmarkEnd w:id="1"/>
      <w:bookmarkEnd w:id="2"/>
    </w:p>
    <w:sectPr w:rsidR="00010EA3" w:rsidRPr="004F15D7" w:rsidSect="0084192B">
      <w:headerReference w:type="default" r:id="rId8"/>
      <w:footerReference w:type="even" r:id="rId9"/>
      <w:footerReference w:type="default" r:id="rId10"/>
      <w:headerReference w:type="first" r:id="rId11"/>
      <w:footerReference w:type="first" r:id="rId12"/>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7B5A2B" w14:textId="77777777" w:rsidR="0071328E" w:rsidRDefault="0071328E">
      <w:r>
        <w:separator/>
      </w:r>
    </w:p>
  </w:endnote>
  <w:endnote w:type="continuationSeparator" w:id="0">
    <w:p w14:paraId="5F60EE23" w14:textId="77777777" w:rsidR="0071328E" w:rsidRDefault="00713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CBF30" w14:textId="77777777" w:rsidR="00F157E6" w:rsidRDefault="00F157E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4AF728D" w14:textId="77777777" w:rsidR="00F157E6" w:rsidRDefault="00F157E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32163" w14:textId="3424281F" w:rsidR="00F157E6" w:rsidRDefault="00F157E6" w:rsidP="0035414F">
    <w:pPr>
      <w:pStyle w:val="Footer"/>
      <w:pBdr>
        <w:top w:val="single" w:sz="8" w:space="1" w:color="auto"/>
      </w:pBdr>
      <w:tabs>
        <w:tab w:val="clear" w:pos="4320"/>
        <w:tab w:val="clear" w:pos="8640"/>
        <w:tab w:val="right" w:pos="9360"/>
      </w:tabs>
      <w:ind w:left="0"/>
    </w:pPr>
    <w:r>
      <w:fldChar w:fldCharType="begin"/>
    </w:r>
    <w:r>
      <w:instrText xml:space="preserve"> DATE \@ "M/d/yy" </w:instrText>
    </w:r>
    <w:r>
      <w:fldChar w:fldCharType="separate"/>
    </w:r>
    <w:r w:rsidR="007E1FB6">
      <w:rPr>
        <w:noProof/>
      </w:rPr>
      <w:t>12/3/14</w:t>
    </w:r>
    <w:r>
      <w:fldChar w:fldCharType="end"/>
    </w:r>
    <w:r>
      <w:tab/>
    </w:r>
    <w:r>
      <w:fldChar w:fldCharType="begin"/>
    </w:r>
    <w:r>
      <w:instrText xml:space="preserve"> PAGE  \* MERGEFORMAT </w:instrText>
    </w:r>
    <w:r>
      <w:fldChar w:fldCharType="separate"/>
    </w:r>
    <w:r w:rsidR="007E1FB6">
      <w:rPr>
        <w:noProof/>
      </w:rPr>
      <w:t>1</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5196" w14:textId="6A23FDCF" w:rsidR="00F157E6" w:rsidRDefault="00F157E6">
    <w:pPr>
      <w:pStyle w:val="Footer"/>
      <w:pBdr>
        <w:top w:val="single" w:sz="8" w:space="1" w:color="auto"/>
      </w:pBdr>
      <w:tabs>
        <w:tab w:val="clear" w:pos="4320"/>
      </w:tabs>
    </w:pPr>
    <w:r>
      <w:fldChar w:fldCharType="begin"/>
    </w:r>
    <w:r>
      <w:instrText xml:space="preserve"> DATE \@ "M/d/yy" </w:instrText>
    </w:r>
    <w:r>
      <w:fldChar w:fldCharType="separate"/>
    </w:r>
    <w:r w:rsidR="007E1FB6">
      <w:rPr>
        <w:noProof/>
      </w:rPr>
      <w:t>12/3/14</w:t>
    </w:r>
    <w:r>
      <w:fldChar w:fldCharType="end"/>
    </w:r>
    <w:r>
      <w:tab/>
    </w:r>
    <w:r>
      <w:fldChar w:fldCharType="begin"/>
    </w:r>
    <w:r>
      <w:instrText xml:space="preserve"> PAGE  \* MERGEFORMAT </w:instrText>
    </w:r>
    <w:r>
      <w:fldChar w:fldCharType="separate"/>
    </w:r>
    <w:r>
      <w:rPr>
        <w:noProof/>
      </w:rPr>
      <w:t>1</w:t>
    </w:r>
    <w:r>
      <w:fldChar w:fldCharType="end"/>
    </w:r>
    <w:r>
      <w:t xml:space="preserve"> </w:t>
    </w:r>
  </w:p>
  <w:p w14:paraId="7295B75D" w14:textId="77777777" w:rsidR="00F157E6" w:rsidRDefault="00F15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0876E" w14:textId="77777777" w:rsidR="0071328E" w:rsidRDefault="0071328E">
      <w:r>
        <w:separator/>
      </w:r>
    </w:p>
  </w:footnote>
  <w:footnote w:type="continuationSeparator" w:id="0">
    <w:p w14:paraId="1EEF7155" w14:textId="77777777" w:rsidR="0071328E" w:rsidRDefault="007132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2ADB9" w14:textId="77777777" w:rsidR="00F157E6" w:rsidRPr="005A49CA" w:rsidRDefault="0071328E" w:rsidP="007D6B7F">
    <w:pPr>
      <w:pStyle w:val="Header"/>
      <w:tabs>
        <w:tab w:val="clear" w:pos="4320"/>
        <w:tab w:val="clear" w:pos="8640"/>
        <w:tab w:val="right" w:pos="9360"/>
      </w:tabs>
      <w:ind w:left="0"/>
    </w:pPr>
    <w:r>
      <w:fldChar w:fldCharType="begin"/>
    </w:r>
    <w:r>
      <w:instrText xml:space="preserve"> STYLEREF "Heading 1" \* MERGEFORMAT </w:instrText>
    </w:r>
    <w:r>
      <w:fldChar w:fldCharType="separate"/>
    </w:r>
    <w:r w:rsidR="007E1FB6">
      <w:rPr>
        <w:b/>
        <w:bCs/>
        <w:noProof/>
      </w:rPr>
      <w:t>Error! No text of specified style in document.</w:t>
    </w:r>
    <w:r>
      <w:rPr>
        <w:noProof/>
      </w:rPr>
      <w:fldChar w:fldCharType="end"/>
    </w:r>
    <w:r w:rsidR="00F157E6" w:rsidRPr="005A49CA">
      <w:tab/>
    </w:r>
    <w:r>
      <w:fldChar w:fldCharType="begin"/>
    </w:r>
    <w:r>
      <w:instrText xml:space="preserve"> STYLEREF "Heading 2" \* MERGEFORMAT </w:instrText>
    </w:r>
    <w:r>
      <w:fldChar w:fldCharType="separate"/>
    </w:r>
    <w:r w:rsidR="007E1FB6">
      <w:rPr>
        <w:noProof/>
      </w:rPr>
      <w:t>LifeCycleCost:RecurringCosts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9B70" w14:textId="77777777" w:rsidR="00F157E6" w:rsidRDefault="0071328E">
    <w:pPr>
      <w:pStyle w:val="Header"/>
      <w:pBdr>
        <w:bottom w:val="single" w:sz="4" w:space="1" w:color="auto"/>
      </w:pBdr>
    </w:pPr>
    <w:r>
      <w:fldChar w:fldCharType="begin"/>
    </w:r>
    <w:r>
      <w:instrText xml:space="preserve"> STYLEREF "heading 1" \* MERGEFORMAT </w:instrText>
    </w:r>
    <w:r>
      <w:fldChar w:fldCharType="separate"/>
    </w:r>
    <w:r w:rsidR="00D150BF">
      <w:rPr>
        <w:noProof/>
      </w:rPr>
      <w:t>Input-Output Reference</w:t>
    </w:r>
    <w:r>
      <w:rPr>
        <w:noProof/>
      </w:rPr>
      <w:fldChar w:fldCharType="end"/>
    </w:r>
    <w:r w:rsidR="00F157E6">
      <w:tab/>
    </w:r>
    <w:r>
      <w:fldChar w:fldCharType="begin"/>
    </w:r>
    <w:r>
      <w:instrText xml:space="preserve"> STYLEREF "heading 2" \* MERGEFORMAT </w:instrText>
    </w:r>
    <w:r>
      <w:fldChar w:fldCharType="separate"/>
    </w:r>
    <w:r w:rsidR="00D150BF">
      <w:rPr>
        <w:noProof/>
      </w:rPr>
      <w:t>What’s different about EnergyPlus Input and Output?</w:t>
    </w:r>
    <w:r>
      <w:rPr>
        <w:noProof/>
      </w:rPr>
      <w:fldChar w:fldCharType="end"/>
    </w:r>
  </w:p>
  <w:p w14:paraId="1F54EA30" w14:textId="77777777" w:rsidR="00F157E6" w:rsidRDefault="00F157E6">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glazer">
    <w15:presenceInfo w15:providerId="None" w15:userId="jgla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hideSpellingErrors/>
  <w:hideGrammaticalErrors/>
  <w:activeWritingStyle w:appName="MSWord" w:lang="en-US"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5B05"/>
    <w:rsid w:val="00016136"/>
    <w:rsid w:val="00016AC5"/>
    <w:rsid w:val="00016E6F"/>
    <w:rsid w:val="0001751B"/>
    <w:rsid w:val="00017AF9"/>
    <w:rsid w:val="0002093E"/>
    <w:rsid w:val="00021204"/>
    <w:rsid w:val="000224B7"/>
    <w:rsid w:val="000233D1"/>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074"/>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25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618"/>
    <w:rsid w:val="000C287E"/>
    <w:rsid w:val="000C3BDF"/>
    <w:rsid w:val="000C3C8A"/>
    <w:rsid w:val="000C4529"/>
    <w:rsid w:val="000C55EB"/>
    <w:rsid w:val="000C609C"/>
    <w:rsid w:val="000C67B9"/>
    <w:rsid w:val="000C6A89"/>
    <w:rsid w:val="000C6D15"/>
    <w:rsid w:val="000C7D63"/>
    <w:rsid w:val="000D0CEB"/>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076D"/>
    <w:rsid w:val="000E1419"/>
    <w:rsid w:val="000E2327"/>
    <w:rsid w:val="000E24AD"/>
    <w:rsid w:val="000E3443"/>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324"/>
    <w:rsid w:val="00157DEF"/>
    <w:rsid w:val="00160113"/>
    <w:rsid w:val="001601FC"/>
    <w:rsid w:val="00160446"/>
    <w:rsid w:val="0016178C"/>
    <w:rsid w:val="00162843"/>
    <w:rsid w:val="00162A81"/>
    <w:rsid w:val="00162E6A"/>
    <w:rsid w:val="00163CAC"/>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CF"/>
    <w:rsid w:val="001B36D3"/>
    <w:rsid w:val="001B4355"/>
    <w:rsid w:val="001B487F"/>
    <w:rsid w:val="001B5292"/>
    <w:rsid w:val="001B586E"/>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9A"/>
    <w:rsid w:val="002333FD"/>
    <w:rsid w:val="00233724"/>
    <w:rsid w:val="002341C1"/>
    <w:rsid w:val="00235FC0"/>
    <w:rsid w:val="0023612B"/>
    <w:rsid w:val="0023621D"/>
    <w:rsid w:val="00237512"/>
    <w:rsid w:val="002378E6"/>
    <w:rsid w:val="00241D68"/>
    <w:rsid w:val="0024290E"/>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513"/>
    <w:rsid w:val="002D26C1"/>
    <w:rsid w:val="002D5E22"/>
    <w:rsid w:val="002D7433"/>
    <w:rsid w:val="002D78C3"/>
    <w:rsid w:val="002E066A"/>
    <w:rsid w:val="002E269F"/>
    <w:rsid w:val="002E38E5"/>
    <w:rsid w:val="002E399E"/>
    <w:rsid w:val="002E51F6"/>
    <w:rsid w:val="002E5A85"/>
    <w:rsid w:val="002E6E8C"/>
    <w:rsid w:val="002E7606"/>
    <w:rsid w:val="002E79D4"/>
    <w:rsid w:val="002F0792"/>
    <w:rsid w:val="002F2001"/>
    <w:rsid w:val="002F344B"/>
    <w:rsid w:val="002F44C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0F84"/>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14F"/>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5CF3"/>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453"/>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1D4"/>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565EA"/>
    <w:rsid w:val="004605E9"/>
    <w:rsid w:val="00461A49"/>
    <w:rsid w:val="00461CF3"/>
    <w:rsid w:val="00462604"/>
    <w:rsid w:val="00463A67"/>
    <w:rsid w:val="004648F4"/>
    <w:rsid w:val="00466862"/>
    <w:rsid w:val="00466923"/>
    <w:rsid w:val="00467B8E"/>
    <w:rsid w:val="00467ED2"/>
    <w:rsid w:val="00470153"/>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36E"/>
    <w:rsid w:val="00485B7B"/>
    <w:rsid w:val="00485E77"/>
    <w:rsid w:val="00490741"/>
    <w:rsid w:val="00490E0D"/>
    <w:rsid w:val="00491491"/>
    <w:rsid w:val="00494339"/>
    <w:rsid w:val="00494A88"/>
    <w:rsid w:val="00494B07"/>
    <w:rsid w:val="004953A9"/>
    <w:rsid w:val="00495E1A"/>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DDE"/>
    <w:rsid w:val="004B3E3F"/>
    <w:rsid w:val="004B3F5B"/>
    <w:rsid w:val="004B3F9A"/>
    <w:rsid w:val="004B4829"/>
    <w:rsid w:val="004B5D1E"/>
    <w:rsid w:val="004B6006"/>
    <w:rsid w:val="004B6A0A"/>
    <w:rsid w:val="004B6A97"/>
    <w:rsid w:val="004C17B6"/>
    <w:rsid w:val="004C1A90"/>
    <w:rsid w:val="004C33AA"/>
    <w:rsid w:val="004C3D52"/>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06FF"/>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6FCD"/>
    <w:rsid w:val="0057742F"/>
    <w:rsid w:val="0057751C"/>
    <w:rsid w:val="005778BF"/>
    <w:rsid w:val="00577CD7"/>
    <w:rsid w:val="005811A2"/>
    <w:rsid w:val="005823E8"/>
    <w:rsid w:val="0058390E"/>
    <w:rsid w:val="00585A0A"/>
    <w:rsid w:val="00585EB7"/>
    <w:rsid w:val="00586A7F"/>
    <w:rsid w:val="005876CF"/>
    <w:rsid w:val="0059060B"/>
    <w:rsid w:val="0059088A"/>
    <w:rsid w:val="00590A11"/>
    <w:rsid w:val="005922F8"/>
    <w:rsid w:val="0059449E"/>
    <w:rsid w:val="00594977"/>
    <w:rsid w:val="00594D02"/>
    <w:rsid w:val="00595B53"/>
    <w:rsid w:val="00595DD2"/>
    <w:rsid w:val="005A00FF"/>
    <w:rsid w:val="005A0169"/>
    <w:rsid w:val="005A0489"/>
    <w:rsid w:val="005A17FF"/>
    <w:rsid w:val="005A28F0"/>
    <w:rsid w:val="005A2E43"/>
    <w:rsid w:val="005A3157"/>
    <w:rsid w:val="005A3A2E"/>
    <w:rsid w:val="005A3CEF"/>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4F2"/>
    <w:rsid w:val="0065071B"/>
    <w:rsid w:val="00651C27"/>
    <w:rsid w:val="00652594"/>
    <w:rsid w:val="00653D38"/>
    <w:rsid w:val="00655B2F"/>
    <w:rsid w:val="00655C2C"/>
    <w:rsid w:val="00655F12"/>
    <w:rsid w:val="00656305"/>
    <w:rsid w:val="00660B26"/>
    <w:rsid w:val="00660BF4"/>
    <w:rsid w:val="00661DCD"/>
    <w:rsid w:val="0066237E"/>
    <w:rsid w:val="00662625"/>
    <w:rsid w:val="00664C62"/>
    <w:rsid w:val="00665189"/>
    <w:rsid w:val="00665FE4"/>
    <w:rsid w:val="0066602C"/>
    <w:rsid w:val="00666246"/>
    <w:rsid w:val="0066652F"/>
    <w:rsid w:val="006665E5"/>
    <w:rsid w:val="00667ADE"/>
    <w:rsid w:val="006707BD"/>
    <w:rsid w:val="006707F9"/>
    <w:rsid w:val="00670FCE"/>
    <w:rsid w:val="00671A33"/>
    <w:rsid w:val="00672E56"/>
    <w:rsid w:val="00673583"/>
    <w:rsid w:val="00673D3E"/>
    <w:rsid w:val="00674721"/>
    <w:rsid w:val="00674A35"/>
    <w:rsid w:val="00674C8F"/>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0AB8"/>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004"/>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B8A"/>
    <w:rsid w:val="00707E1D"/>
    <w:rsid w:val="00710388"/>
    <w:rsid w:val="007111C5"/>
    <w:rsid w:val="0071132C"/>
    <w:rsid w:val="0071156B"/>
    <w:rsid w:val="007117A6"/>
    <w:rsid w:val="00712B92"/>
    <w:rsid w:val="0071303C"/>
    <w:rsid w:val="0071328E"/>
    <w:rsid w:val="00713718"/>
    <w:rsid w:val="00713882"/>
    <w:rsid w:val="00714747"/>
    <w:rsid w:val="00714BC3"/>
    <w:rsid w:val="00714DBA"/>
    <w:rsid w:val="007168D3"/>
    <w:rsid w:val="00717540"/>
    <w:rsid w:val="00717656"/>
    <w:rsid w:val="00717A28"/>
    <w:rsid w:val="00717E9D"/>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343"/>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43C"/>
    <w:rsid w:val="00766B5A"/>
    <w:rsid w:val="0077006F"/>
    <w:rsid w:val="00770311"/>
    <w:rsid w:val="007707F5"/>
    <w:rsid w:val="0077155A"/>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0B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6B7F"/>
    <w:rsid w:val="007D7574"/>
    <w:rsid w:val="007D78A7"/>
    <w:rsid w:val="007E054E"/>
    <w:rsid w:val="007E09CD"/>
    <w:rsid w:val="007E14BE"/>
    <w:rsid w:val="007E1A2A"/>
    <w:rsid w:val="007E1FB6"/>
    <w:rsid w:val="007E21AF"/>
    <w:rsid w:val="007E2630"/>
    <w:rsid w:val="007E3283"/>
    <w:rsid w:val="007E3BD6"/>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969"/>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1366"/>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6D3"/>
    <w:rsid w:val="008A3F55"/>
    <w:rsid w:val="008A410A"/>
    <w:rsid w:val="008A4577"/>
    <w:rsid w:val="008A6CFD"/>
    <w:rsid w:val="008A7ABD"/>
    <w:rsid w:val="008B0EEA"/>
    <w:rsid w:val="008B1FF5"/>
    <w:rsid w:val="008B247E"/>
    <w:rsid w:val="008B24D6"/>
    <w:rsid w:val="008B2D4D"/>
    <w:rsid w:val="008B3040"/>
    <w:rsid w:val="008B392A"/>
    <w:rsid w:val="008B4909"/>
    <w:rsid w:val="008B4A6A"/>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C7D8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2AE"/>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310"/>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168"/>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6E1F"/>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059"/>
    <w:rsid w:val="00AB0847"/>
    <w:rsid w:val="00AB1A03"/>
    <w:rsid w:val="00AB29C9"/>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1E68"/>
    <w:rsid w:val="00AF25EF"/>
    <w:rsid w:val="00AF3151"/>
    <w:rsid w:val="00AF3D41"/>
    <w:rsid w:val="00AF5590"/>
    <w:rsid w:val="00AF5CCE"/>
    <w:rsid w:val="00AF6E98"/>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37"/>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381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5D7D"/>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CF1"/>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0E1E"/>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3B6"/>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1FD1"/>
    <w:rsid w:val="00CF31A8"/>
    <w:rsid w:val="00CF35DE"/>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0BF"/>
    <w:rsid w:val="00D15613"/>
    <w:rsid w:val="00D15EDB"/>
    <w:rsid w:val="00D15F8D"/>
    <w:rsid w:val="00D1617F"/>
    <w:rsid w:val="00D16402"/>
    <w:rsid w:val="00D20489"/>
    <w:rsid w:val="00D21007"/>
    <w:rsid w:val="00D2117C"/>
    <w:rsid w:val="00D22ABD"/>
    <w:rsid w:val="00D230FB"/>
    <w:rsid w:val="00D23BCF"/>
    <w:rsid w:val="00D24307"/>
    <w:rsid w:val="00D2438E"/>
    <w:rsid w:val="00D24A2A"/>
    <w:rsid w:val="00D251CE"/>
    <w:rsid w:val="00D25D16"/>
    <w:rsid w:val="00D26805"/>
    <w:rsid w:val="00D3043B"/>
    <w:rsid w:val="00D3136B"/>
    <w:rsid w:val="00D31AD7"/>
    <w:rsid w:val="00D31C6C"/>
    <w:rsid w:val="00D32012"/>
    <w:rsid w:val="00D32597"/>
    <w:rsid w:val="00D33367"/>
    <w:rsid w:val="00D33A39"/>
    <w:rsid w:val="00D35183"/>
    <w:rsid w:val="00D3586B"/>
    <w:rsid w:val="00D35978"/>
    <w:rsid w:val="00D3640D"/>
    <w:rsid w:val="00D36558"/>
    <w:rsid w:val="00D36876"/>
    <w:rsid w:val="00D375EA"/>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AF1"/>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4E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06B69"/>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0E3C"/>
    <w:rsid w:val="00EB244F"/>
    <w:rsid w:val="00EB2999"/>
    <w:rsid w:val="00EB2CFD"/>
    <w:rsid w:val="00EB37CA"/>
    <w:rsid w:val="00EB5263"/>
    <w:rsid w:val="00EB5495"/>
    <w:rsid w:val="00EB5677"/>
    <w:rsid w:val="00EB57DD"/>
    <w:rsid w:val="00EB6018"/>
    <w:rsid w:val="00EC0176"/>
    <w:rsid w:val="00EC01D2"/>
    <w:rsid w:val="00EC0E16"/>
    <w:rsid w:val="00EC0F74"/>
    <w:rsid w:val="00EC1354"/>
    <w:rsid w:val="00EC1D28"/>
    <w:rsid w:val="00EC1DD5"/>
    <w:rsid w:val="00EC261A"/>
    <w:rsid w:val="00EC2C8F"/>
    <w:rsid w:val="00EC340F"/>
    <w:rsid w:val="00EC3B22"/>
    <w:rsid w:val="00EC49C3"/>
    <w:rsid w:val="00EC5451"/>
    <w:rsid w:val="00EC584F"/>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BB1"/>
    <w:rsid w:val="00EF6E5F"/>
    <w:rsid w:val="00EF723D"/>
    <w:rsid w:val="00EF757B"/>
    <w:rsid w:val="00EF7F3D"/>
    <w:rsid w:val="00F00216"/>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7E6"/>
    <w:rsid w:val="00F15C08"/>
    <w:rsid w:val="00F16560"/>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2F99"/>
    <w:rsid w:val="00F53277"/>
    <w:rsid w:val="00F537AB"/>
    <w:rsid w:val="00F5403C"/>
    <w:rsid w:val="00F5407E"/>
    <w:rsid w:val="00F54D2B"/>
    <w:rsid w:val="00F551BD"/>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1880"/>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3759"/>
    <w:rsid w:val="00FD3D65"/>
    <w:rsid w:val="00FD3DC8"/>
    <w:rsid w:val="00FD6B3B"/>
    <w:rsid w:val="00FD7F9D"/>
    <w:rsid w:val="00FE0F0D"/>
    <w:rsid w:val="00FE1EED"/>
    <w:rsid w:val="00FE228E"/>
    <w:rsid w:val="00FE25EB"/>
    <w:rsid w:val="00FE2DB8"/>
    <w:rsid w:val="00FE42BA"/>
    <w:rsid w:val="00FE4428"/>
    <w:rsid w:val="00FF023F"/>
    <w:rsid w:val="00FF05CC"/>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BBE820"/>
  <w15:docId w15:val="{239AB93F-A019-436A-865C-849ED9F3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CD"/>
    <w:pPr>
      <w:ind w:left="1080"/>
    </w:pPr>
    <w:rPr>
      <w:rFonts w:ascii="Arial" w:hAnsi="Arial"/>
    </w:rPr>
  </w:style>
  <w:style w:type="paragraph" w:styleId="Heading1">
    <w:name w:val="heading 1"/>
    <w:basedOn w:val="HeadingBase"/>
    <w:next w:val="BodyText"/>
    <w:link w:val="Heading1Char"/>
    <w:qFormat/>
    <w:rsid w:val="00576FCD"/>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576FCD"/>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576FCD"/>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576FCD"/>
    <w:pPr>
      <w:spacing w:before="120" w:after="120" w:line="240" w:lineRule="atLeast"/>
      <w:outlineLvl w:val="3"/>
    </w:pPr>
    <w:rPr>
      <w:b/>
      <w:i/>
      <w:sz w:val="20"/>
    </w:rPr>
  </w:style>
  <w:style w:type="paragraph" w:styleId="Heading5">
    <w:name w:val="heading 5"/>
    <w:basedOn w:val="HeadingBase"/>
    <w:next w:val="BodyText"/>
    <w:link w:val="Heading5Char"/>
    <w:qFormat/>
    <w:rsid w:val="00576FCD"/>
    <w:pPr>
      <w:spacing w:before="0" w:line="240" w:lineRule="atLeast"/>
      <w:ind w:left="1440"/>
      <w:outlineLvl w:val="4"/>
    </w:pPr>
    <w:rPr>
      <w:sz w:val="20"/>
    </w:rPr>
  </w:style>
  <w:style w:type="paragraph" w:styleId="Heading6">
    <w:name w:val="heading 6"/>
    <w:basedOn w:val="HeadingBase"/>
    <w:next w:val="BodyText"/>
    <w:link w:val="Heading6Char"/>
    <w:qFormat/>
    <w:rsid w:val="00576FCD"/>
    <w:pPr>
      <w:ind w:left="1440"/>
      <w:outlineLvl w:val="5"/>
    </w:pPr>
    <w:rPr>
      <w:i/>
      <w:sz w:val="20"/>
    </w:rPr>
  </w:style>
  <w:style w:type="paragraph" w:styleId="Heading7">
    <w:name w:val="heading 7"/>
    <w:basedOn w:val="HeadingBase"/>
    <w:next w:val="BodyText"/>
    <w:link w:val="Heading7Char"/>
    <w:qFormat/>
    <w:rsid w:val="00576FCD"/>
    <w:pPr>
      <w:outlineLvl w:val="6"/>
    </w:pPr>
    <w:rPr>
      <w:sz w:val="20"/>
    </w:rPr>
  </w:style>
  <w:style w:type="paragraph" w:styleId="Heading8">
    <w:name w:val="heading 8"/>
    <w:basedOn w:val="HeadingBase"/>
    <w:next w:val="BodyText"/>
    <w:link w:val="Heading8Char"/>
    <w:qFormat/>
    <w:rsid w:val="00576FCD"/>
    <w:pPr>
      <w:outlineLvl w:val="7"/>
    </w:pPr>
    <w:rPr>
      <w:i/>
      <w:sz w:val="18"/>
    </w:rPr>
  </w:style>
  <w:style w:type="paragraph" w:styleId="Heading9">
    <w:name w:val="heading 9"/>
    <w:basedOn w:val="HeadingBase"/>
    <w:next w:val="BodyText"/>
    <w:link w:val="Heading9Char"/>
    <w:qFormat/>
    <w:rsid w:val="00576FCD"/>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576FCD"/>
    <w:pPr>
      <w:keepNext/>
      <w:keepLines/>
      <w:spacing w:before="140" w:line="220" w:lineRule="atLeast"/>
    </w:pPr>
    <w:rPr>
      <w:spacing w:val="-4"/>
      <w:kern w:val="28"/>
      <w:sz w:val="22"/>
    </w:rPr>
  </w:style>
  <w:style w:type="paragraph" w:styleId="BodyText">
    <w:name w:val="Body Text"/>
    <w:basedOn w:val="Normal"/>
    <w:link w:val="BodyTextChar1"/>
    <w:rsid w:val="00576FCD"/>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576FC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576FCD"/>
    <w:pPr>
      <w:ind w:left="1440"/>
    </w:pPr>
  </w:style>
  <w:style w:type="paragraph" w:customStyle="1" w:styleId="BodyTextKeep">
    <w:name w:val="Body Text Keep"/>
    <w:basedOn w:val="BodyText"/>
    <w:rsid w:val="00576FCD"/>
    <w:pPr>
      <w:keepNext/>
    </w:pPr>
  </w:style>
  <w:style w:type="paragraph" w:customStyle="1" w:styleId="Picture">
    <w:name w:val="Picture"/>
    <w:next w:val="Caption"/>
    <w:rsid w:val="00576FCD"/>
    <w:pPr>
      <w:keepNext/>
      <w:jc w:val="center"/>
    </w:pPr>
    <w:rPr>
      <w:rFonts w:ascii="Arial" w:hAnsi="Arial"/>
    </w:rPr>
  </w:style>
  <w:style w:type="paragraph" w:styleId="Caption">
    <w:name w:val="caption"/>
    <w:basedOn w:val="Picture"/>
    <w:next w:val="BodyText"/>
    <w:qFormat/>
    <w:rsid w:val="00576FCD"/>
    <w:pPr>
      <w:spacing w:before="60" w:after="240" w:line="220" w:lineRule="atLeast"/>
    </w:pPr>
  </w:style>
  <w:style w:type="paragraph" w:customStyle="1" w:styleId="PartLabel">
    <w:name w:val="Part Label"/>
    <w:basedOn w:val="Normal"/>
    <w:rsid w:val="00576FCD"/>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576FCD"/>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576FCD"/>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576FCD"/>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576FCD"/>
  </w:style>
  <w:style w:type="paragraph" w:customStyle="1" w:styleId="CompanyName">
    <w:name w:val="Company Name"/>
    <w:basedOn w:val="Normal"/>
    <w:rsid w:val="00576FCD"/>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576FC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576FCD"/>
    <w:rPr>
      <w:rFonts w:ascii="Arial" w:hAnsi="Arial"/>
      <w:sz w:val="16"/>
    </w:rPr>
  </w:style>
  <w:style w:type="paragraph" w:customStyle="1" w:styleId="FootnoteBase">
    <w:name w:val="Footnote Base"/>
    <w:basedOn w:val="Normal"/>
    <w:rsid w:val="00576FCD"/>
    <w:pPr>
      <w:keepLines/>
      <w:spacing w:line="200" w:lineRule="atLeast"/>
    </w:pPr>
    <w:rPr>
      <w:spacing w:val="-5"/>
      <w:sz w:val="16"/>
    </w:rPr>
  </w:style>
  <w:style w:type="paragraph" w:styleId="CommentText">
    <w:name w:val="annotation text"/>
    <w:basedOn w:val="FootnoteBase"/>
    <w:link w:val="CommentTextChar"/>
    <w:semiHidden/>
    <w:rsid w:val="00576FCD"/>
  </w:style>
  <w:style w:type="paragraph" w:customStyle="1" w:styleId="TableText">
    <w:name w:val="Table Text"/>
    <w:basedOn w:val="Normal"/>
    <w:rsid w:val="00576FCD"/>
    <w:pPr>
      <w:keepLines/>
      <w:spacing w:before="60"/>
      <w:ind w:left="0"/>
    </w:pPr>
  </w:style>
  <w:style w:type="paragraph" w:customStyle="1" w:styleId="TitleCover">
    <w:name w:val="Title Cover"/>
    <w:basedOn w:val="HeadingBase"/>
    <w:next w:val="Normal"/>
    <w:rsid w:val="00576FCD"/>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576FCD"/>
  </w:style>
  <w:style w:type="character" w:styleId="Emphasis">
    <w:name w:val="Emphasis"/>
    <w:qFormat/>
    <w:rsid w:val="00576FCD"/>
    <w:rPr>
      <w:rFonts w:ascii="Arial Black" w:hAnsi="Arial Black"/>
      <w:spacing w:val="-4"/>
      <w:sz w:val="18"/>
    </w:rPr>
  </w:style>
  <w:style w:type="character" w:styleId="EndnoteReference">
    <w:name w:val="endnote reference"/>
    <w:semiHidden/>
    <w:rsid w:val="00576FCD"/>
    <w:rPr>
      <w:vertAlign w:val="superscript"/>
    </w:rPr>
  </w:style>
  <w:style w:type="paragraph" w:styleId="EndnoteText">
    <w:name w:val="endnote text"/>
    <w:basedOn w:val="FootnoteBase"/>
    <w:link w:val="EndnoteTextChar"/>
    <w:semiHidden/>
    <w:rsid w:val="00576FCD"/>
  </w:style>
  <w:style w:type="paragraph" w:customStyle="1" w:styleId="HeaderBase">
    <w:name w:val="Header Base"/>
    <w:basedOn w:val="Normal"/>
    <w:rsid w:val="00576FCD"/>
    <w:pPr>
      <w:keepLines/>
      <w:tabs>
        <w:tab w:val="center" w:pos="4320"/>
        <w:tab w:val="right" w:pos="8640"/>
      </w:tabs>
      <w:spacing w:line="190" w:lineRule="atLeast"/>
    </w:pPr>
    <w:rPr>
      <w:caps/>
      <w:sz w:val="15"/>
    </w:rPr>
  </w:style>
  <w:style w:type="paragraph" w:styleId="Footer">
    <w:name w:val="footer"/>
    <w:basedOn w:val="HeaderBase"/>
    <w:link w:val="FooterChar"/>
    <w:rsid w:val="0035414F"/>
    <w:rPr>
      <w:caps w:val="0"/>
      <w:sz w:val="18"/>
    </w:rPr>
  </w:style>
  <w:style w:type="paragraph" w:customStyle="1" w:styleId="FooterEven">
    <w:name w:val="Footer Even"/>
    <w:basedOn w:val="Footer"/>
    <w:rsid w:val="00576FCD"/>
    <w:pPr>
      <w:pBdr>
        <w:top w:val="single" w:sz="6" w:space="2" w:color="auto"/>
      </w:pBdr>
      <w:spacing w:before="600"/>
    </w:pPr>
  </w:style>
  <w:style w:type="paragraph" w:customStyle="1" w:styleId="FooterFirst">
    <w:name w:val="Footer First"/>
    <w:basedOn w:val="Footer"/>
    <w:rsid w:val="00576FCD"/>
    <w:pPr>
      <w:pBdr>
        <w:top w:val="single" w:sz="6" w:space="2" w:color="auto"/>
      </w:pBdr>
      <w:spacing w:before="600"/>
    </w:pPr>
  </w:style>
  <w:style w:type="paragraph" w:customStyle="1" w:styleId="FooterOdd">
    <w:name w:val="Footer Odd"/>
    <w:basedOn w:val="Footer"/>
    <w:rsid w:val="00576FCD"/>
    <w:pPr>
      <w:pBdr>
        <w:top w:val="single" w:sz="6" w:space="2" w:color="auto"/>
      </w:pBdr>
      <w:spacing w:before="600"/>
    </w:pPr>
  </w:style>
  <w:style w:type="character" w:styleId="FootnoteReference">
    <w:name w:val="footnote reference"/>
    <w:semiHidden/>
    <w:rsid w:val="00576FCD"/>
    <w:rPr>
      <w:vertAlign w:val="superscript"/>
    </w:rPr>
  </w:style>
  <w:style w:type="paragraph" w:styleId="FootnoteText">
    <w:name w:val="footnote text"/>
    <w:basedOn w:val="FootnoteBase"/>
    <w:link w:val="FootnoteTextChar"/>
    <w:semiHidden/>
    <w:rsid w:val="00576FCD"/>
  </w:style>
  <w:style w:type="paragraph" w:styleId="Header">
    <w:name w:val="header"/>
    <w:basedOn w:val="HeaderBase"/>
    <w:link w:val="HeaderChar"/>
    <w:rsid w:val="0035414F"/>
    <w:rPr>
      <w:caps w:val="0"/>
      <w:sz w:val="18"/>
      <w:u w:val="single"/>
    </w:rPr>
  </w:style>
  <w:style w:type="paragraph" w:customStyle="1" w:styleId="HeaderEven">
    <w:name w:val="Header Even"/>
    <w:basedOn w:val="Header"/>
    <w:rsid w:val="00576FCD"/>
    <w:pPr>
      <w:pBdr>
        <w:bottom w:val="single" w:sz="6" w:space="1" w:color="auto"/>
      </w:pBdr>
      <w:spacing w:after="600"/>
    </w:pPr>
  </w:style>
  <w:style w:type="paragraph" w:customStyle="1" w:styleId="HeaderFirst">
    <w:name w:val="Header First"/>
    <w:basedOn w:val="Header"/>
    <w:rsid w:val="00576FCD"/>
    <w:pPr>
      <w:pBdr>
        <w:top w:val="single" w:sz="6" w:space="2" w:color="auto"/>
      </w:pBdr>
      <w:jc w:val="right"/>
    </w:pPr>
  </w:style>
  <w:style w:type="paragraph" w:customStyle="1" w:styleId="HeaderOdd">
    <w:name w:val="Header Odd"/>
    <w:basedOn w:val="Header"/>
    <w:rsid w:val="00576FCD"/>
    <w:pPr>
      <w:pBdr>
        <w:bottom w:val="single" w:sz="6" w:space="1" w:color="auto"/>
      </w:pBdr>
      <w:spacing w:after="600"/>
    </w:pPr>
  </w:style>
  <w:style w:type="paragraph" w:customStyle="1" w:styleId="IndexBase">
    <w:name w:val="Index Base"/>
    <w:basedOn w:val="Normal"/>
    <w:rsid w:val="00576FCD"/>
    <w:pPr>
      <w:spacing w:line="240" w:lineRule="atLeast"/>
      <w:ind w:left="360" w:hanging="360"/>
    </w:pPr>
    <w:rPr>
      <w:spacing w:val="-5"/>
      <w:sz w:val="18"/>
    </w:rPr>
  </w:style>
  <w:style w:type="paragraph" w:styleId="Index1">
    <w:name w:val="index 1"/>
    <w:basedOn w:val="IndexBase"/>
    <w:autoRedefine/>
    <w:semiHidden/>
    <w:rsid w:val="00576FCD"/>
  </w:style>
  <w:style w:type="paragraph" w:styleId="Index2">
    <w:name w:val="index 2"/>
    <w:basedOn w:val="IndexBase"/>
    <w:autoRedefine/>
    <w:semiHidden/>
    <w:rsid w:val="00576FCD"/>
    <w:pPr>
      <w:spacing w:line="240" w:lineRule="auto"/>
      <w:ind w:left="720"/>
    </w:pPr>
  </w:style>
  <w:style w:type="paragraph" w:styleId="Index3">
    <w:name w:val="index 3"/>
    <w:basedOn w:val="IndexBase"/>
    <w:autoRedefine/>
    <w:semiHidden/>
    <w:rsid w:val="00576FCD"/>
    <w:pPr>
      <w:spacing w:line="240" w:lineRule="auto"/>
      <w:ind w:left="1080"/>
    </w:pPr>
  </w:style>
  <w:style w:type="paragraph" w:styleId="Index4">
    <w:name w:val="index 4"/>
    <w:basedOn w:val="IndexBase"/>
    <w:autoRedefine/>
    <w:semiHidden/>
    <w:rsid w:val="00576FCD"/>
    <w:pPr>
      <w:spacing w:line="240" w:lineRule="auto"/>
      <w:ind w:left="1440"/>
    </w:pPr>
  </w:style>
  <w:style w:type="paragraph" w:styleId="Index5">
    <w:name w:val="index 5"/>
    <w:basedOn w:val="IndexBase"/>
    <w:autoRedefine/>
    <w:semiHidden/>
    <w:rsid w:val="00576FCD"/>
    <w:pPr>
      <w:spacing w:line="240" w:lineRule="auto"/>
      <w:ind w:left="1800"/>
    </w:pPr>
  </w:style>
  <w:style w:type="paragraph" w:styleId="IndexHeading">
    <w:name w:val="index heading"/>
    <w:basedOn w:val="HeadingBase"/>
    <w:next w:val="Index1"/>
    <w:semiHidden/>
    <w:rsid w:val="00576FCD"/>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576FCD"/>
    <w:rPr>
      <w:rFonts w:ascii="Arial Black" w:hAnsi="Arial Black"/>
      <w:spacing w:val="-4"/>
      <w:sz w:val="18"/>
    </w:rPr>
  </w:style>
  <w:style w:type="character" w:styleId="LineNumber">
    <w:name w:val="line number"/>
    <w:rsid w:val="00576FCD"/>
    <w:rPr>
      <w:sz w:val="18"/>
    </w:rPr>
  </w:style>
  <w:style w:type="paragraph" w:styleId="List">
    <w:name w:val="List"/>
    <w:basedOn w:val="BodyText"/>
    <w:rsid w:val="00576FCD"/>
    <w:pPr>
      <w:ind w:left="1440" w:hanging="360"/>
    </w:pPr>
  </w:style>
  <w:style w:type="paragraph" w:styleId="List2">
    <w:name w:val="List 2"/>
    <w:basedOn w:val="List"/>
    <w:rsid w:val="00576FCD"/>
    <w:pPr>
      <w:ind w:left="1800"/>
    </w:pPr>
  </w:style>
  <w:style w:type="paragraph" w:styleId="List3">
    <w:name w:val="List 3"/>
    <w:basedOn w:val="List"/>
    <w:rsid w:val="00576FCD"/>
    <w:pPr>
      <w:ind w:left="2160"/>
    </w:pPr>
  </w:style>
  <w:style w:type="paragraph" w:styleId="List4">
    <w:name w:val="List 4"/>
    <w:basedOn w:val="List"/>
    <w:rsid w:val="00576FCD"/>
    <w:pPr>
      <w:ind w:left="2520"/>
    </w:pPr>
  </w:style>
  <w:style w:type="paragraph" w:styleId="List5">
    <w:name w:val="List 5"/>
    <w:basedOn w:val="List"/>
    <w:rsid w:val="00576FCD"/>
    <w:pPr>
      <w:ind w:left="2880"/>
    </w:pPr>
  </w:style>
  <w:style w:type="paragraph" w:styleId="ListBullet">
    <w:name w:val="List Bullet"/>
    <w:basedOn w:val="List"/>
    <w:rsid w:val="00576FCD"/>
    <w:pPr>
      <w:numPr>
        <w:numId w:val="1"/>
      </w:numPr>
      <w:tabs>
        <w:tab w:val="clear" w:pos="1440"/>
      </w:tabs>
    </w:pPr>
  </w:style>
  <w:style w:type="paragraph" w:styleId="ListBullet2">
    <w:name w:val="List Bullet 2"/>
    <w:basedOn w:val="ListBullet"/>
    <w:autoRedefine/>
    <w:rsid w:val="00576FCD"/>
    <w:pPr>
      <w:ind w:left="1800"/>
    </w:pPr>
  </w:style>
  <w:style w:type="paragraph" w:styleId="ListBullet3">
    <w:name w:val="List Bullet 3"/>
    <w:basedOn w:val="ListBullet"/>
    <w:autoRedefine/>
    <w:rsid w:val="00576FCD"/>
    <w:pPr>
      <w:ind w:left="2160"/>
    </w:pPr>
  </w:style>
  <w:style w:type="paragraph" w:styleId="ListBullet4">
    <w:name w:val="List Bullet 4"/>
    <w:basedOn w:val="ListBullet"/>
    <w:autoRedefine/>
    <w:rsid w:val="00576FCD"/>
    <w:pPr>
      <w:ind w:left="2520"/>
    </w:pPr>
  </w:style>
  <w:style w:type="paragraph" w:styleId="ListBullet5">
    <w:name w:val="List Bullet 5"/>
    <w:basedOn w:val="ListBullet"/>
    <w:autoRedefine/>
    <w:rsid w:val="00576FCD"/>
    <w:pPr>
      <w:ind w:left="2880"/>
    </w:pPr>
  </w:style>
  <w:style w:type="paragraph" w:styleId="ListContinue">
    <w:name w:val="List Continue"/>
    <w:basedOn w:val="List"/>
    <w:rsid w:val="00576FCD"/>
    <w:pPr>
      <w:ind w:firstLine="0"/>
    </w:pPr>
  </w:style>
  <w:style w:type="paragraph" w:styleId="ListContinue2">
    <w:name w:val="List Continue 2"/>
    <w:basedOn w:val="ListContinue"/>
    <w:rsid w:val="00576FCD"/>
    <w:pPr>
      <w:ind w:left="2160"/>
    </w:pPr>
  </w:style>
  <w:style w:type="paragraph" w:styleId="ListContinue3">
    <w:name w:val="List Continue 3"/>
    <w:basedOn w:val="ListContinue"/>
    <w:rsid w:val="00576FCD"/>
    <w:pPr>
      <w:ind w:left="2520"/>
    </w:pPr>
  </w:style>
  <w:style w:type="paragraph" w:styleId="ListContinue4">
    <w:name w:val="List Continue 4"/>
    <w:basedOn w:val="ListContinue"/>
    <w:rsid w:val="00576FCD"/>
    <w:pPr>
      <w:ind w:left="2880"/>
    </w:pPr>
  </w:style>
  <w:style w:type="paragraph" w:styleId="ListContinue5">
    <w:name w:val="List Continue 5"/>
    <w:basedOn w:val="ListContinue"/>
    <w:rsid w:val="00576FCD"/>
    <w:pPr>
      <w:ind w:left="3240"/>
    </w:pPr>
  </w:style>
  <w:style w:type="paragraph" w:styleId="ListNumber">
    <w:name w:val="List Number"/>
    <w:basedOn w:val="List"/>
    <w:rsid w:val="00576FCD"/>
    <w:pPr>
      <w:numPr>
        <w:numId w:val="47"/>
      </w:numPr>
    </w:pPr>
  </w:style>
  <w:style w:type="paragraph" w:styleId="ListNumber2">
    <w:name w:val="List Number 2"/>
    <w:basedOn w:val="ListNumber"/>
    <w:rsid w:val="00576FCD"/>
    <w:pPr>
      <w:ind w:left="1800"/>
    </w:pPr>
  </w:style>
  <w:style w:type="paragraph" w:styleId="ListNumber3">
    <w:name w:val="List Number 3"/>
    <w:basedOn w:val="ListNumber"/>
    <w:rsid w:val="00576FCD"/>
    <w:pPr>
      <w:ind w:left="2160"/>
    </w:pPr>
  </w:style>
  <w:style w:type="paragraph" w:styleId="ListNumber4">
    <w:name w:val="List Number 4"/>
    <w:basedOn w:val="ListNumber"/>
    <w:rsid w:val="00576FCD"/>
    <w:pPr>
      <w:ind w:left="2520"/>
    </w:pPr>
  </w:style>
  <w:style w:type="paragraph" w:styleId="ListNumber5">
    <w:name w:val="List Number 5"/>
    <w:basedOn w:val="ListNumber"/>
    <w:rsid w:val="00576FCD"/>
    <w:pPr>
      <w:ind w:left="2880"/>
    </w:pPr>
  </w:style>
  <w:style w:type="paragraph" w:customStyle="1" w:styleId="TableHeader">
    <w:name w:val="Table Header"/>
    <w:basedOn w:val="Normal"/>
    <w:rsid w:val="00576FCD"/>
    <w:pPr>
      <w:keepNext/>
      <w:spacing w:before="60"/>
      <w:ind w:left="0"/>
      <w:jc w:val="center"/>
    </w:pPr>
    <w:rPr>
      <w:rFonts w:ascii="Arial Black" w:hAnsi="Arial Black"/>
    </w:rPr>
  </w:style>
  <w:style w:type="paragraph" w:styleId="MessageHeader">
    <w:name w:val="Message Header"/>
    <w:basedOn w:val="BodyText"/>
    <w:link w:val="MessageHeaderChar"/>
    <w:rsid w:val="00576FCD"/>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576FCD"/>
    <w:pPr>
      <w:ind w:left="1440"/>
    </w:pPr>
  </w:style>
  <w:style w:type="character" w:styleId="PageNumber">
    <w:name w:val="page number"/>
    <w:rsid w:val="00576FCD"/>
    <w:rPr>
      <w:rFonts w:ascii="Arial Black" w:hAnsi="Arial Black"/>
      <w:spacing w:val="-10"/>
      <w:sz w:val="18"/>
    </w:rPr>
  </w:style>
  <w:style w:type="paragraph" w:customStyle="1" w:styleId="PartSubtitle">
    <w:name w:val="Part Subtitle"/>
    <w:basedOn w:val="Normal"/>
    <w:next w:val="BodyText"/>
    <w:rsid w:val="00576FCD"/>
    <w:pPr>
      <w:keepNext/>
      <w:spacing w:before="360" w:after="120"/>
    </w:pPr>
    <w:rPr>
      <w:i/>
      <w:kern w:val="28"/>
      <w:sz w:val="26"/>
    </w:rPr>
  </w:style>
  <w:style w:type="paragraph" w:customStyle="1" w:styleId="ReturnAddress">
    <w:name w:val="Return Address"/>
    <w:basedOn w:val="Normal"/>
    <w:rsid w:val="00576FCD"/>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576FCD"/>
  </w:style>
  <w:style w:type="paragraph" w:customStyle="1" w:styleId="SectionLabel">
    <w:name w:val="Section Label"/>
    <w:basedOn w:val="HeadingBase"/>
    <w:next w:val="BodyText"/>
    <w:rsid w:val="00576FCD"/>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576FCD"/>
    <w:rPr>
      <w:i/>
      <w:spacing w:val="-6"/>
      <w:sz w:val="24"/>
    </w:rPr>
  </w:style>
  <w:style w:type="paragraph" w:customStyle="1" w:styleId="SubtitleCover">
    <w:name w:val="Subtitle Cover"/>
    <w:basedOn w:val="TitleCover"/>
    <w:next w:val="BodyText"/>
    <w:rsid w:val="00576FCD"/>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576FCD"/>
    <w:rPr>
      <w:b/>
      <w:vertAlign w:val="superscript"/>
    </w:rPr>
  </w:style>
  <w:style w:type="paragraph" w:styleId="TableofAuthorities">
    <w:name w:val="table of authorities"/>
    <w:basedOn w:val="Normal"/>
    <w:semiHidden/>
    <w:rsid w:val="00576FCD"/>
    <w:pPr>
      <w:tabs>
        <w:tab w:val="right" w:leader="dot" w:pos="7560"/>
      </w:tabs>
      <w:ind w:left="1440" w:hanging="360"/>
    </w:pPr>
  </w:style>
  <w:style w:type="paragraph" w:customStyle="1" w:styleId="TOCBase">
    <w:name w:val="TOC Base"/>
    <w:basedOn w:val="Normal"/>
    <w:rsid w:val="00576FCD"/>
    <w:pPr>
      <w:tabs>
        <w:tab w:val="right" w:leader="dot" w:pos="9000"/>
      </w:tabs>
      <w:spacing w:after="240" w:line="240" w:lineRule="atLeast"/>
      <w:ind w:left="0"/>
    </w:pPr>
  </w:style>
  <w:style w:type="paragraph" w:styleId="TableofFigures">
    <w:name w:val="table of figures"/>
    <w:basedOn w:val="TOCBase"/>
    <w:semiHidden/>
    <w:rsid w:val="00576FCD"/>
    <w:pPr>
      <w:ind w:left="1440" w:hanging="360"/>
    </w:pPr>
  </w:style>
  <w:style w:type="paragraph" w:styleId="TOAHeading">
    <w:name w:val="toa heading"/>
    <w:basedOn w:val="Normal"/>
    <w:next w:val="TableofAuthorities"/>
    <w:semiHidden/>
    <w:rsid w:val="00576FCD"/>
    <w:pPr>
      <w:keepNext/>
      <w:spacing w:line="480" w:lineRule="atLeast"/>
    </w:pPr>
    <w:rPr>
      <w:rFonts w:ascii="Arial Black" w:hAnsi="Arial Black"/>
      <w:b/>
      <w:spacing w:val="-10"/>
      <w:kern w:val="28"/>
    </w:rPr>
  </w:style>
  <w:style w:type="paragraph" w:styleId="TOC1">
    <w:name w:val="toc 1"/>
    <w:basedOn w:val="Normal"/>
    <w:autoRedefine/>
    <w:rsid w:val="00576FCD"/>
    <w:pPr>
      <w:tabs>
        <w:tab w:val="right" w:leader="dot" w:pos="9000"/>
      </w:tabs>
      <w:spacing w:after="240" w:line="240" w:lineRule="atLeast"/>
      <w:ind w:left="0"/>
    </w:pPr>
    <w:rPr>
      <w:spacing w:val="-4"/>
      <w:sz w:val="22"/>
    </w:rPr>
  </w:style>
  <w:style w:type="paragraph" w:styleId="TOC2">
    <w:name w:val="toc 2"/>
    <w:basedOn w:val="Normal"/>
    <w:autoRedefine/>
    <w:rsid w:val="00576FCD"/>
    <w:pPr>
      <w:tabs>
        <w:tab w:val="right" w:leader="dot" w:pos="9000"/>
      </w:tabs>
      <w:spacing w:after="240" w:line="240" w:lineRule="atLeast"/>
      <w:ind w:left="360" w:right="1440"/>
    </w:pPr>
    <w:rPr>
      <w:sz w:val="22"/>
    </w:rPr>
  </w:style>
  <w:style w:type="paragraph" w:styleId="TOC3">
    <w:name w:val="toc 3"/>
    <w:basedOn w:val="Normal"/>
    <w:autoRedefine/>
    <w:rsid w:val="00576FCD"/>
    <w:pPr>
      <w:tabs>
        <w:tab w:val="right" w:leader="dot" w:pos="9000"/>
      </w:tabs>
      <w:spacing w:after="240" w:line="240" w:lineRule="atLeast"/>
      <w:ind w:left="720" w:right="1440"/>
    </w:pPr>
    <w:rPr>
      <w:noProof/>
      <w:sz w:val="22"/>
    </w:rPr>
  </w:style>
  <w:style w:type="paragraph" w:styleId="TOC4">
    <w:name w:val="toc 4"/>
    <w:basedOn w:val="TOC3"/>
    <w:next w:val="Normal"/>
    <w:autoRedefine/>
    <w:rsid w:val="00576FCD"/>
    <w:pPr>
      <w:ind w:left="1008"/>
    </w:pPr>
  </w:style>
  <w:style w:type="paragraph" w:styleId="TOC5">
    <w:name w:val="toc 5"/>
    <w:basedOn w:val="Normal"/>
    <w:next w:val="Normal"/>
    <w:autoRedefine/>
    <w:rsid w:val="00576FCD"/>
    <w:pPr>
      <w:ind w:left="880"/>
    </w:pPr>
    <w:rPr>
      <w:rFonts w:ascii="Times New Roman" w:hAnsi="Times New Roman"/>
      <w:sz w:val="22"/>
    </w:rPr>
  </w:style>
  <w:style w:type="paragraph" w:styleId="TOC6">
    <w:name w:val="toc 6"/>
    <w:basedOn w:val="Normal"/>
    <w:next w:val="Normal"/>
    <w:autoRedefine/>
    <w:rsid w:val="00576FCD"/>
    <w:pPr>
      <w:ind w:left="1100"/>
    </w:pPr>
    <w:rPr>
      <w:rFonts w:ascii="Times New Roman" w:hAnsi="Times New Roman"/>
      <w:sz w:val="22"/>
    </w:rPr>
  </w:style>
  <w:style w:type="paragraph" w:styleId="TOC7">
    <w:name w:val="toc 7"/>
    <w:basedOn w:val="Normal"/>
    <w:next w:val="Normal"/>
    <w:autoRedefine/>
    <w:rsid w:val="00576FCD"/>
    <w:pPr>
      <w:ind w:left="1320"/>
    </w:pPr>
    <w:rPr>
      <w:rFonts w:ascii="Times New Roman" w:hAnsi="Times New Roman"/>
      <w:sz w:val="22"/>
    </w:rPr>
  </w:style>
  <w:style w:type="paragraph" w:styleId="TOC8">
    <w:name w:val="toc 8"/>
    <w:basedOn w:val="Normal"/>
    <w:next w:val="Normal"/>
    <w:autoRedefine/>
    <w:rsid w:val="00576FCD"/>
    <w:pPr>
      <w:ind w:left="1540"/>
    </w:pPr>
    <w:rPr>
      <w:rFonts w:ascii="Times New Roman" w:hAnsi="Times New Roman"/>
      <w:sz w:val="22"/>
    </w:rPr>
  </w:style>
  <w:style w:type="paragraph" w:customStyle="1" w:styleId="CodeIDDSamples">
    <w:name w:val="Code/IDD Samples"/>
    <w:basedOn w:val="Normal"/>
    <w:next w:val="BodyText"/>
    <w:link w:val="CodeIDDSamplesChar"/>
    <w:rsid w:val="00576FCD"/>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576FCD"/>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576FCD"/>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576FCD"/>
    <w:pPr>
      <w:spacing w:before="0" w:after="0"/>
    </w:pPr>
  </w:style>
  <w:style w:type="paragraph" w:customStyle="1" w:styleId="EquationwUnits">
    <w:name w:val="Equation w Units"/>
    <w:basedOn w:val="Normal"/>
    <w:next w:val="BodyText"/>
    <w:rsid w:val="00576FCD"/>
    <w:pPr>
      <w:tabs>
        <w:tab w:val="left" w:pos="7200"/>
        <w:tab w:val="right" w:pos="8640"/>
      </w:tabs>
      <w:spacing w:before="240" w:after="60"/>
      <w:ind w:left="1440"/>
      <w:jc w:val="both"/>
    </w:pPr>
  </w:style>
  <w:style w:type="paragraph" w:customStyle="1" w:styleId="Equation">
    <w:name w:val="Equation"/>
    <w:basedOn w:val="BodyText"/>
    <w:rsid w:val="00576FCD"/>
    <w:pPr>
      <w:tabs>
        <w:tab w:val="right" w:pos="8640"/>
      </w:tabs>
      <w:spacing w:before="240" w:after="240" w:line="240" w:lineRule="atLeast"/>
      <w:ind w:left="1440"/>
    </w:pPr>
  </w:style>
  <w:style w:type="paragraph" w:customStyle="1" w:styleId="BlockQuotationWide">
    <w:name w:val="Block Quotation Wide"/>
    <w:basedOn w:val="Normal"/>
    <w:rsid w:val="00576FCD"/>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576FCD"/>
    <w:rPr>
      <w:sz w:val="24"/>
    </w:rPr>
  </w:style>
  <w:style w:type="paragraph" w:customStyle="1" w:styleId="Caption-More">
    <w:name w:val="Caption-More"/>
    <w:basedOn w:val="Caption"/>
    <w:next w:val="BodyText"/>
    <w:rsid w:val="00576FCD"/>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val="0"/>
      <w:sz w:val="32"/>
    </w:rPr>
  </w:style>
  <w:style w:type="paragraph" w:customStyle="1" w:styleId="TOCHeader">
    <w:name w:val="TOC Header"/>
    <w:basedOn w:val="HeaderBase"/>
    <w:rsid w:val="00081FCB"/>
    <w:pPr>
      <w:jc w:val="center"/>
    </w:pPr>
    <w:rPr>
      <w:caps w:val="0"/>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35414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35414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13418695">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480268167">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FC650-AB6E-442E-8E39-4D332DF6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401</TotalTime>
  <Pages>2</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4229</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jglazer</cp:lastModifiedBy>
  <cp:revision>71</cp:revision>
  <cp:lastPrinted>2014-09-29T13:43:00Z</cp:lastPrinted>
  <dcterms:created xsi:type="dcterms:W3CDTF">2013-11-26T22:21:00Z</dcterms:created>
  <dcterms:modified xsi:type="dcterms:W3CDTF">2014-12-03T20:13:00Z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