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F2FD12" w14:textId="77777777" w:rsidR="009A4A85" w:rsidRDefault="007534DD" w:rsidP="00045851">
      <w:pPr>
        <w:pStyle w:val="TitleCover"/>
      </w:pPr>
      <w:bookmarkStart w:id="0" w:name="_GoBack"/>
      <w:bookmarkEnd w:id="0"/>
      <w:r>
        <w:t>E</w:t>
      </w:r>
      <w:r w:rsidR="009A4A85">
        <w:t>nergyPlus</w:t>
      </w:r>
      <w:r w:rsidR="009A4A85">
        <w:br/>
        <w:t>Engineering Reference</w:t>
      </w:r>
    </w:p>
    <w:p w14:paraId="3CE34952" w14:textId="77777777" w:rsidR="009A4A85" w:rsidRDefault="009A4A85">
      <w:pPr>
        <w:pStyle w:val="SubtitleCover"/>
        <w:rPr>
          <w:sz w:val="24"/>
          <w:szCs w:val="24"/>
        </w:rPr>
      </w:pPr>
      <w:r>
        <w:t>The Reference to EnergyPlus Calculations</w:t>
      </w:r>
      <w:r>
        <w:br/>
      </w:r>
      <w:r>
        <w:rPr>
          <w:sz w:val="24"/>
          <w:szCs w:val="24"/>
        </w:rPr>
        <w:t>(in case you want or need to know)</w:t>
      </w:r>
    </w:p>
    <w:p w14:paraId="7680A7F3" w14:textId="77777777" w:rsidR="009A4A85" w:rsidRDefault="009A4A85">
      <w:pPr>
        <w:pStyle w:val="BodyText"/>
      </w:pPr>
    </w:p>
    <w:p w14:paraId="40B81B53" w14:textId="77777777" w:rsidR="009A4A85" w:rsidRDefault="009A4A85">
      <w:pPr>
        <w:pStyle w:val="BodyText"/>
      </w:pPr>
    </w:p>
    <w:p w14:paraId="71FD1757" w14:textId="77777777" w:rsidR="009A4A85" w:rsidRDefault="00D7690A">
      <w:pPr>
        <w:pStyle w:val="BodyText"/>
      </w:pPr>
      <w:ins w:id="1" w:author="Bereket Nigusse" w:date="2015-03-13T10:19:00Z">
        <w:r>
          <w:t>&lt;&lt;Snip&gt;&gt;</w:t>
        </w:r>
      </w:ins>
    </w:p>
    <w:p w14:paraId="15755CCB" w14:textId="77777777" w:rsidR="009A4A85" w:rsidRDefault="009A4A85">
      <w:pPr>
        <w:pStyle w:val="BodyText"/>
      </w:pPr>
    </w:p>
    <w:p w14:paraId="527598B5" w14:textId="77777777" w:rsidR="00A009ED" w:rsidRPr="00165C92" w:rsidRDefault="00A009ED" w:rsidP="00A009ED">
      <w:pPr>
        <w:pStyle w:val="Heading4"/>
      </w:pPr>
      <w:bookmarkStart w:id="2" w:name="_Toc488563941"/>
      <w:bookmarkStart w:id="3" w:name="_Toc506108359"/>
      <w:bookmarkStart w:id="4" w:name="_Ref14874875"/>
      <w:bookmarkStart w:id="5" w:name="_Ref14874968"/>
      <w:bookmarkStart w:id="6" w:name="_Toc2150251"/>
      <w:bookmarkStart w:id="7" w:name="_Toc35307144"/>
      <w:bookmarkStart w:id="8" w:name="_Toc69557850"/>
      <w:r w:rsidRPr="00165C92">
        <w:t xml:space="preserve">Standard Rating of </w:t>
      </w:r>
      <w:r>
        <w:t>Single</w:t>
      </w:r>
      <w:r w:rsidRPr="00165C92">
        <w:t>-Speed DX Cooling Coils</w:t>
      </w:r>
    </w:p>
    <w:p w14:paraId="0470441B" w14:textId="77777777" w:rsidR="00A009ED" w:rsidRDefault="00A009ED" w:rsidP="00A009ED">
      <w:pPr>
        <w:pStyle w:val="BodyText"/>
      </w:pPr>
      <w:r>
        <w:t xml:space="preserve">For small single-speed direct expansion (DX) cooling coils, the </w:t>
      </w:r>
      <w:smartTag w:uri="urn:schemas-microsoft-com:office:smarttags" w:element="State">
        <w:smartTag w:uri="urn:schemas-microsoft-com:office:smarttags" w:element="place">
          <w:r>
            <w:t>ind</w:t>
          </w:r>
        </w:smartTag>
      </w:smartTag>
      <w:r>
        <w:t xml:space="preserve">ustry standard ratings of </w:t>
      </w:r>
      <w:r w:rsidRPr="00AA2462">
        <w:t>Standard Rating Cooling Capacity</w:t>
      </w:r>
      <w:r>
        <w:t xml:space="preserve"> and Seasonal Energy Efficiency Ratio (SEER) are calculated according to ANSI/</w:t>
      </w:r>
      <w:smartTag w:uri="urn:schemas-microsoft-com:office:smarttags" w:element="Street">
        <w:smartTag w:uri="urn:schemas-microsoft-com:office:smarttags" w:element="address">
          <w:r>
            <w:t>AHRI St</w:t>
          </w:r>
        </w:smartTag>
      </w:smartTag>
      <w:r>
        <w:t xml:space="preserve">andard 210/240 (AHRI 2008). These ratings apply to unitary air conditioners and air-source unitary heat pumps with air-cooled condensers with standard rating cooling capacities under 19 kW (&lt;65,000 Btu/hr). For larger DX cooling coils, the </w:t>
      </w:r>
      <w:smartTag w:uri="urn:schemas-microsoft-com:office:smarttags" w:element="State">
        <w:smartTag w:uri="urn:schemas-microsoft-com:office:smarttags" w:element="place">
          <w:r>
            <w:t>ind</w:t>
          </w:r>
        </w:smartTag>
      </w:smartTag>
      <w:r>
        <w:t xml:space="preserve">ustry standard ratings of </w:t>
      </w:r>
      <w:r w:rsidRPr="00AA2462">
        <w:t>Standard Rating Cooling Capacity</w:t>
      </w:r>
      <w:r>
        <w:t>, Energy Efficiency Ratio (EER), and Integrated Energy Efficiency Ratio (IEER) are calculated according to ANSI/</w:t>
      </w:r>
      <w:smartTag w:uri="urn:schemas-microsoft-com:office:smarttags" w:element="Street">
        <w:smartTag w:uri="urn:schemas-microsoft-com:office:smarttags" w:element="address">
          <w:r>
            <w:t>AHRI St</w:t>
          </w:r>
        </w:smartTag>
      </w:smartTag>
      <w:r>
        <w:t>andard 340/360 (AHRI 2007). These ratings apply to unitary air conditioners and air-source unitary heat pumps with standard rating cooling capacities from 19 kW to below 73.2 kW (65,000 Btu/hr to &lt;250,000 Btu/hr).</w:t>
      </w:r>
    </w:p>
    <w:p w14:paraId="61F165F2" w14:textId="77777777" w:rsidR="00A009ED" w:rsidRDefault="00A009ED" w:rsidP="00A009ED">
      <w:pPr>
        <w:pStyle w:val="BodyText"/>
      </w:pPr>
      <w:r>
        <w:t>For the Coil:Cooling:DX:SingleSpeed object in EnergyPlus, these standard ratings are not direct inputs to the model. However, these standard ratings can be calculated using user-entered information for the Coil:Cooling:DX:SingleSpeed object. Since users sometimes lump the performance of several smaller DX cooling units into a single larger cooling coil object for simulation purposes, EnergyPlus outputs the Standard Rating Cooling Capacity, SEER, EER, and IEER regardless of the magnitude of the standard rating cooling capacity of the coil. It is up to the user to determine which standard ratings are applicable to the cooling coil(s) they are modeling. These standard rating values are provided in the eplusout.eio output file (Ref. OutputDetailsAndExamples.pdf) and also in the predefined tabular output reports (</w:t>
      </w:r>
      <w:r w:rsidRPr="001358FF">
        <w:t>Output:Table:SummaryReports</w:t>
      </w:r>
      <w:r>
        <w:t xml:space="preserve"> object, Equipment Summary).</w:t>
      </w:r>
      <w:r w:rsidRPr="00E569B3">
        <w:t xml:space="preserve"> </w:t>
      </w:r>
      <w:r>
        <w:t>Currently, the standard ratings are only calculated and output for single-speed DX cooling coils with air-cooled condensers. If the single-speed DX coling coil is specified with an evaporatively-cooled condenser, then no standard ratings are output from EnergyPlus at this time.</w:t>
      </w:r>
    </w:p>
    <w:p w14:paraId="04E0E037" w14:textId="77777777" w:rsidR="00A009ED" w:rsidRPr="00723BD0" w:rsidRDefault="00A009ED" w:rsidP="00A009ED">
      <w:pPr>
        <w:pStyle w:val="BlockQuotation"/>
      </w:pPr>
      <w:r>
        <w:t xml:space="preserve">Note: The standard ratings described in this section require that the DX cooling coil model be evaluated at specific operating conditions (i.e., specific wet-bulb temperatures for air entering the cooling coil and dry-bulb temperatures for air entering the air-cooled [outdoor] condenser). If the cooling coil performance curves can not be evaluated at the required test conditions, then a standard rating value calculated at the </w:t>
      </w:r>
      <w:r>
        <w:lastRenderedPageBreak/>
        <w:t xml:space="preserve">curves limit will be output and a warning message will written to eplusout.err. For example, if the curve object (Curve:Biquadratic) for Total Cooling Capacity Function of Temperature Curve has a minimum value of 21C for dry-bulb </w:t>
      </w:r>
      <w:smartTag w:uri="urn:schemas-microsoft-com:office:smarttags" w:element="City">
        <w:smartTag w:uri="urn:schemas-microsoft-com:office:smarttags" w:element="place">
          <w:r>
            <w:t>tempe</w:t>
          </w:r>
        </w:smartTag>
      </w:smartTag>
      <w:r>
        <w:t>rature entering the air-cooled condenser coil, the IEER calculation requires that EER</w:t>
      </w:r>
      <w:r w:rsidRPr="00723BD0">
        <w:rPr>
          <w:vertAlign w:val="subscript"/>
        </w:rPr>
        <w:t>D</w:t>
      </w:r>
      <w:r>
        <w:t xml:space="preserve"> be calculated at 18.3C – so, this would result in IEER calculatd at user specified curve limit as an output and a warning message in the eplusout.err file.</w:t>
      </w:r>
    </w:p>
    <w:p w14:paraId="420655A7" w14:textId="77777777" w:rsidR="00A009ED" w:rsidRDefault="00A009ED" w:rsidP="00A009ED">
      <w:pPr>
        <w:pStyle w:val="BodyText"/>
      </w:pPr>
      <w:r>
        <w:t>The standard rating cooling capacity (AHRI 2007, AHRI 2008) is calculated as follows:</w:t>
      </w:r>
    </w:p>
    <w:p w14:paraId="0810BFF0" w14:textId="77777777" w:rsidR="00A009ED" w:rsidRDefault="00A009ED" w:rsidP="00A009ED">
      <w:pPr>
        <w:pStyle w:val="Equation"/>
      </w:pPr>
      <w:r w:rsidRPr="00C306ED">
        <w:rPr>
          <w:position w:val="-38"/>
        </w:rPr>
        <w:object w:dxaOrig="7540" w:dyaOrig="880" w14:anchorId="66F799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25pt;height:44.25pt" o:ole="">
            <v:imagedata r:id="rId8" o:title=""/>
          </v:shape>
          <o:OLEObject Type="Embed" ProgID="Equation.DSMT4" ShapeID="_x0000_i1025" DrawAspect="Content" ObjectID="_1488011733" r:id="rId9"/>
        </w:object>
      </w:r>
    </w:p>
    <w:p w14:paraId="05A00C9E" w14:textId="77777777" w:rsidR="00A009ED" w:rsidRDefault="00A009ED" w:rsidP="00A009ED">
      <w:pPr>
        <w:pStyle w:val="BodyText"/>
      </w:pPr>
      <w:r>
        <w:t>where,</w:t>
      </w:r>
    </w:p>
    <w:p w14:paraId="6810C63D" w14:textId="77777777" w:rsidR="00A009ED" w:rsidRDefault="00A009ED" w:rsidP="00A009ED">
      <w:pPr>
        <w:pStyle w:val="BodyText"/>
      </w:pPr>
      <w:r w:rsidRPr="00C306ED">
        <w:rPr>
          <w:position w:val="-14"/>
        </w:rPr>
        <w:object w:dxaOrig="1140" w:dyaOrig="400" w14:anchorId="43B6EA20">
          <v:shape id="_x0000_i1026" type="#_x0000_t75" style="width:57pt;height:20.25pt" o:ole="">
            <v:imagedata r:id="rId10" o:title=""/>
          </v:shape>
          <o:OLEObject Type="Embed" ProgID="Equation.DSMT4" ShapeID="_x0000_i1026" DrawAspect="Content" ObjectID="_1488011734" r:id="rId11"/>
        </w:object>
      </w:r>
      <w:r>
        <w:t xml:space="preserve"> = Standard Rating (Net) Cooling Capacity (W)</w:t>
      </w:r>
    </w:p>
    <w:p w14:paraId="6691FEE1" w14:textId="77777777" w:rsidR="00A009ED" w:rsidRDefault="00A009ED" w:rsidP="00A009ED">
      <w:pPr>
        <w:pStyle w:val="BodyText"/>
      </w:pPr>
      <w:r w:rsidRPr="00C306ED">
        <w:rPr>
          <w:position w:val="-12"/>
        </w:rPr>
        <w:object w:dxaOrig="900" w:dyaOrig="380" w14:anchorId="5B40B121">
          <v:shape id="_x0000_i1027" type="#_x0000_t75" style="width:45pt;height:18.75pt" o:ole="">
            <v:imagedata r:id="rId12" o:title=""/>
          </v:shape>
          <o:OLEObject Type="Embed" ProgID="Equation.DSMT4" ShapeID="_x0000_i1027" DrawAspect="Content" ObjectID="_1488011735" r:id="rId13"/>
        </w:object>
      </w:r>
      <w:r>
        <w:t xml:space="preserve"> = Rated Total (Gross) Cooling Capacity, user input (W)</w:t>
      </w:r>
    </w:p>
    <w:p w14:paraId="09EBED16" w14:textId="77777777" w:rsidR="00A009ED" w:rsidRDefault="00A009ED" w:rsidP="00A009ED">
      <w:pPr>
        <w:pStyle w:val="BodyText"/>
      </w:pPr>
      <w:r w:rsidRPr="00C306ED">
        <w:rPr>
          <w:position w:val="-12"/>
        </w:rPr>
        <w:object w:dxaOrig="2480" w:dyaOrig="360" w14:anchorId="5BD82138">
          <v:shape id="_x0000_i1028" type="#_x0000_t75" style="width:123.75pt;height:18pt" o:ole="">
            <v:imagedata r:id="rId14" o:title=""/>
          </v:shape>
          <o:OLEObject Type="Embed" ProgID="Equation.DSMT4" ShapeID="_x0000_i1028" DrawAspect="Content" ObjectID="_1488011736" r:id="rId15"/>
        </w:object>
      </w:r>
      <w:r>
        <w:t>= Total Cooling Capacity Function of Temperature Curve evaluated with 19.44</w:t>
      </w:r>
      <w:r>
        <w:rPr>
          <w:rFonts w:cs="Arial"/>
        </w:rPr>
        <w:t>°</w:t>
      </w:r>
      <w:r>
        <w:t>C wet-bulb temperature air entering the cooling coil and 35.0</w:t>
      </w:r>
      <w:r>
        <w:rPr>
          <w:rFonts w:cs="Arial"/>
        </w:rPr>
        <w:t>°</w:t>
      </w:r>
      <w:r>
        <w:t>C dry-bulb temperature air entering the air-cooled (outdoor) condenser (dimensionless)</w:t>
      </w:r>
    </w:p>
    <w:p w14:paraId="3AF31552" w14:textId="77777777" w:rsidR="00A009ED" w:rsidRDefault="00A009ED" w:rsidP="00A009ED">
      <w:pPr>
        <w:pStyle w:val="BodyText"/>
      </w:pPr>
      <w:r w:rsidRPr="00C306ED">
        <w:rPr>
          <w:position w:val="-12"/>
        </w:rPr>
        <w:object w:dxaOrig="2439" w:dyaOrig="360" w14:anchorId="0D7F4035">
          <v:shape id="_x0000_i1029" type="#_x0000_t75" style="width:122.25pt;height:18pt" o:ole="">
            <v:imagedata r:id="rId16" o:title=""/>
          </v:shape>
          <o:OLEObject Type="Embed" ProgID="Equation.DSMT4" ShapeID="_x0000_i1029" DrawAspect="Content" ObjectID="_1488011737" r:id="rId17"/>
        </w:object>
      </w:r>
      <w:r>
        <w:t>= Total Cooling Capacity Function of Flow Fraction Curve evaluated at a flow fraction of 1.0 (dimensionless)</w:t>
      </w:r>
    </w:p>
    <w:p w14:paraId="1A85CAB3" w14:textId="77777777" w:rsidR="00A009ED" w:rsidRDefault="00A009ED" w:rsidP="00A009ED">
      <w:pPr>
        <w:pStyle w:val="BodyText"/>
      </w:pPr>
      <w:r w:rsidRPr="00C306ED">
        <w:rPr>
          <w:position w:val="-6"/>
        </w:rPr>
        <w:object w:dxaOrig="2720" w:dyaOrig="279" w14:anchorId="65CEE314">
          <v:shape id="_x0000_i1030" type="#_x0000_t75" style="width:135.75pt;height:14.25pt" o:ole="">
            <v:imagedata r:id="rId18" o:title=""/>
          </v:shape>
          <o:OLEObject Type="Embed" ProgID="Equation.DSMT4" ShapeID="_x0000_i1030" DrawAspect="Content" ObjectID="_1488011738" r:id="rId19"/>
        </w:object>
      </w:r>
      <w:r>
        <w:t>= Rated Evaporator Fan Power Per Volume Flow Rate, user input ( W/(m</w:t>
      </w:r>
      <w:r w:rsidRPr="005B1FC5">
        <w:rPr>
          <w:vertAlign w:val="superscript"/>
        </w:rPr>
        <w:t>3</w:t>
      </w:r>
      <w:r>
        <w:t>/s) )</w:t>
      </w:r>
    </w:p>
    <w:p w14:paraId="19BDFBB0" w14:textId="77777777" w:rsidR="00A009ED" w:rsidRDefault="00A009ED" w:rsidP="00A009ED">
      <w:pPr>
        <w:pStyle w:val="BodyText"/>
      </w:pPr>
      <w:r w:rsidRPr="00C306ED">
        <w:rPr>
          <w:position w:val="-12"/>
        </w:rPr>
        <w:object w:dxaOrig="540" w:dyaOrig="380" w14:anchorId="4CEA6E73">
          <v:shape id="_x0000_i1031" type="#_x0000_t75" style="width:27pt;height:18.75pt" o:ole="">
            <v:imagedata r:id="rId20" o:title=""/>
          </v:shape>
          <o:OLEObject Type="Embed" ProgID="Equation.DSMT4" ShapeID="_x0000_i1031" DrawAspect="Content" ObjectID="_1488011739" r:id="rId21"/>
        </w:object>
      </w:r>
      <w:r>
        <w:t>= Rated Air Volume Flow Rate, user input (m</w:t>
      </w:r>
      <w:r w:rsidRPr="005B1FC5">
        <w:rPr>
          <w:vertAlign w:val="superscript"/>
        </w:rPr>
        <w:t>3</w:t>
      </w:r>
      <w:r>
        <w:t>/s)</w:t>
      </w:r>
    </w:p>
    <w:p w14:paraId="286D4D6E" w14:textId="77777777" w:rsidR="00D7690A" w:rsidRDefault="00D7690A" w:rsidP="00A009ED">
      <w:pPr>
        <w:pStyle w:val="BodyText"/>
        <w:rPr>
          <w:ins w:id="9" w:author="Bereket Nigusse" w:date="2015-03-13T10:18:00Z"/>
        </w:rPr>
      </w:pPr>
    </w:p>
    <w:p w14:paraId="04403B2C" w14:textId="77777777" w:rsidR="00A009ED" w:rsidRDefault="00A009ED" w:rsidP="00A009ED">
      <w:pPr>
        <w:pStyle w:val="BodyText"/>
        <w:rPr>
          <w:ins w:id="10" w:author="Bereket Nigusse" w:date="2015-03-13T10:23:00Z"/>
          <w:color w:val="000000"/>
        </w:rPr>
      </w:pPr>
      <w:r>
        <w:t xml:space="preserve">The Rated Evaporator Fan </w:t>
      </w:r>
      <w:smartTag w:uri="urn:schemas-microsoft-com:office:smarttags" w:element="place">
        <w:r>
          <w:t>Po</w:t>
        </w:r>
      </w:smartTag>
      <w:r>
        <w:t>wer Per Volume Flow rate is a user-entered value, with a default of 773.3 W/(m</w:t>
      </w:r>
      <w:r w:rsidRPr="00362CEF">
        <w:rPr>
          <w:vertAlign w:val="superscript"/>
        </w:rPr>
        <w:t>3</w:t>
      </w:r>
      <w:r>
        <w:t xml:space="preserve">/s)) if the user leaves this input field blank. The default value is taken from ANSI/AHRI Standards 210/240 and 340/360 where it is defined for systems which do not have a cooling coil fan furnished as part of the system (e.g., a DX cooling coil mounted in the ductwork downstream of a gas furnace where the furnace contains the fan used for air distribution across the gas heating coil and the downstream DX cooling coil). The test conditions in ANSI/AHRI Standards 210/240 and 340/360 vary the external static pressure (i.e., pressure drop associated with ductwork and other devices external to the indoor fan/coil section) seen by the supply air fan based on the standard rating cooling capacity. Note, however, that external static pressure in actual installations is typically much higher. Further details regarding indoor fan power per volume flow rate can be found in </w:t>
      </w:r>
      <w:r w:rsidRPr="002633E5">
        <w:rPr>
          <w:color w:val="000000"/>
        </w:rPr>
        <w:t xml:space="preserve">Walker </w:t>
      </w:r>
      <w:r>
        <w:rPr>
          <w:color w:val="000000"/>
        </w:rPr>
        <w:t xml:space="preserve">and </w:t>
      </w:r>
      <w:r w:rsidRPr="002633E5">
        <w:rPr>
          <w:color w:val="000000"/>
        </w:rPr>
        <w:t>Lutz</w:t>
      </w:r>
      <w:r>
        <w:rPr>
          <w:color w:val="000000"/>
        </w:rPr>
        <w:t xml:space="preserve"> (2005) and </w:t>
      </w:r>
      <w:smartTag w:uri="urn:schemas-microsoft-com:office:smarttags" w:element="place">
        <w:smartTag w:uri="urn:schemas-microsoft-com:office:smarttags" w:element="City">
          <w:r w:rsidRPr="002633E5">
            <w:rPr>
              <w:color w:val="000000"/>
            </w:rPr>
            <w:t>Walker</w:t>
          </w:r>
        </w:smartTag>
      </w:smartTag>
      <w:r>
        <w:rPr>
          <w:color w:val="000000"/>
        </w:rPr>
        <w:t xml:space="preserve"> (2007), including differences between Permanent Split Capacitor (PSC) and Brushless Permanent Magnet (BPM) fan motors. Especially at the low external static pressures defined in the ANSI/AHRI Standards, BPM motors (e.g., Electronically Commutated Motors (ECMs)) can draw significantly less power (e.g., 50-75% less) than PSC motors.</w:t>
      </w:r>
    </w:p>
    <w:p w14:paraId="2F2AC207" w14:textId="77777777" w:rsidR="00955C97" w:rsidRDefault="00955C97" w:rsidP="00A009ED">
      <w:pPr>
        <w:pStyle w:val="BodyText"/>
      </w:pPr>
    </w:p>
    <w:p w14:paraId="1662657B" w14:textId="77777777" w:rsidR="00A009ED" w:rsidRDefault="00A009ED" w:rsidP="00A009ED">
      <w:pPr>
        <w:pStyle w:val="BodyText"/>
      </w:pPr>
      <w:r>
        <w:t>The seasonal energy efficiency ratio (SEER) is calculated as follows:</w:t>
      </w:r>
    </w:p>
    <w:p w14:paraId="57DBD87A" w14:textId="77777777" w:rsidR="00A009ED" w:rsidRPr="00AF74C4" w:rsidRDefault="00A009ED" w:rsidP="00A009ED">
      <w:pPr>
        <w:pStyle w:val="Equation"/>
      </w:pPr>
      <w:r w:rsidRPr="00C306ED">
        <w:rPr>
          <w:position w:val="-12"/>
        </w:rPr>
        <w:object w:dxaOrig="2380" w:dyaOrig="360" w14:anchorId="589C191A">
          <v:shape id="_x0000_i1032" type="#_x0000_t75" style="width:119.25pt;height:18pt" o:ole="">
            <v:imagedata r:id="rId22" o:title=""/>
          </v:shape>
          <o:OLEObject Type="Embed" ProgID="Equation.DSMT4" ShapeID="_x0000_i1032" DrawAspect="Content" ObjectID="_1488011740" r:id="rId23"/>
        </w:object>
      </w:r>
    </w:p>
    <w:p w14:paraId="280CB463" w14:textId="77777777" w:rsidR="00A009ED" w:rsidRPr="00391A30" w:rsidRDefault="00A009ED" w:rsidP="00A009ED">
      <w:pPr>
        <w:pStyle w:val="Equation"/>
      </w:pPr>
      <w:r w:rsidRPr="00C306ED">
        <w:rPr>
          <w:position w:val="-32"/>
        </w:rPr>
        <w:object w:dxaOrig="2439" w:dyaOrig="760" w14:anchorId="777BE6CA">
          <v:shape id="_x0000_i1033" type="#_x0000_t75" style="width:122.25pt;height:38.25pt" o:ole="">
            <v:imagedata r:id="rId24" o:title=""/>
          </v:shape>
          <o:OLEObject Type="Embed" ProgID="Equation.DSMT4" ShapeID="_x0000_i1033" DrawAspect="Content" ObjectID="_1488011741" r:id="rId25"/>
        </w:object>
      </w:r>
    </w:p>
    <w:p w14:paraId="0A70FB4E" w14:textId="77777777" w:rsidR="00A009ED" w:rsidRDefault="00A009ED" w:rsidP="00A009ED">
      <w:pPr>
        <w:pStyle w:val="Equation"/>
      </w:pPr>
      <w:r w:rsidRPr="00C306ED">
        <w:rPr>
          <w:position w:val="-38"/>
        </w:rPr>
        <w:object w:dxaOrig="7400" w:dyaOrig="880" w14:anchorId="6751C63F">
          <v:shape id="_x0000_i1034" type="#_x0000_t75" style="width:369pt;height:44.25pt" o:ole="">
            <v:imagedata r:id="rId26" o:title=""/>
          </v:shape>
          <o:OLEObject Type="Embed" ProgID="Equation.DSMT4" ShapeID="_x0000_i1034" DrawAspect="Content" ObjectID="_1488011742" r:id="rId27"/>
        </w:object>
      </w:r>
    </w:p>
    <w:p w14:paraId="2B65A1CD" w14:textId="77777777" w:rsidR="00A009ED" w:rsidRDefault="00A009ED" w:rsidP="00A009ED">
      <w:pPr>
        <w:pStyle w:val="Equation"/>
      </w:pPr>
      <w:r w:rsidRPr="00C306ED">
        <w:rPr>
          <w:position w:val="-40"/>
        </w:rPr>
        <w:object w:dxaOrig="8580" w:dyaOrig="920" w14:anchorId="472F4A42">
          <v:shape id="_x0000_i1035" type="#_x0000_t75" style="width:429pt;height:45.75pt" o:ole="">
            <v:imagedata r:id="rId28" o:title=""/>
          </v:shape>
          <o:OLEObject Type="Embed" ProgID="Equation.DSMT4" ShapeID="_x0000_i1035" DrawAspect="Content" ObjectID="_1488011743" r:id="rId29"/>
        </w:object>
      </w:r>
      <w:r w:rsidRPr="00C306ED">
        <w:rPr>
          <w:position w:val="-32"/>
        </w:rPr>
        <w:object w:dxaOrig="6560" w:dyaOrig="760" w14:anchorId="7C40AAFA">
          <v:shape id="_x0000_i1036" type="#_x0000_t75" style="width:327pt;height:38.25pt" o:ole="">
            <v:imagedata r:id="rId30" o:title=""/>
          </v:shape>
          <o:OLEObject Type="Embed" ProgID="Equation.DSMT4" ShapeID="_x0000_i1036" DrawAspect="Content" ObjectID="_1488011744" r:id="rId31"/>
        </w:object>
      </w:r>
    </w:p>
    <w:p w14:paraId="74FCED5E" w14:textId="77777777" w:rsidR="00A009ED" w:rsidRDefault="00A009ED" w:rsidP="00A009ED">
      <w:pPr>
        <w:pStyle w:val="BodyText"/>
      </w:pPr>
      <w:r>
        <w:t>where,</w:t>
      </w:r>
    </w:p>
    <w:p w14:paraId="262B1C52" w14:textId="77777777" w:rsidR="00A009ED" w:rsidRPr="00AF74C4" w:rsidRDefault="00A009ED" w:rsidP="00A009ED">
      <w:pPr>
        <w:pStyle w:val="BodyText"/>
      </w:pPr>
      <w:r w:rsidRPr="009C1CD8">
        <w:rPr>
          <w:rFonts w:ascii="Times New Roman" w:hAnsi="Times New Roman"/>
          <w:i/>
          <w:sz w:val="24"/>
          <w:szCs w:val="24"/>
        </w:rPr>
        <w:t>PLF</w:t>
      </w:r>
      <w:r w:rsidRPr="009C1CD8">
        <w:rPr>
          <w:rFonts w:ascii="Times New Roman" w:hAnsi="Times New Roman"/>
          <w:i/>
          <w:sz w:val="24"/>
          <w:szCs w:val="24"/>
          <w:vertAlign w:val="subscript"/>
        </w:rPr>
        <w:t>0.5</w:t>
      </w:r>
      <w:r>
        <w:rPr>
          <w:i/>
          <w:vertAlign w:val="subscript"/>
        </w:rPr>
        <w:t xml:space="preserve"> </w:t>
      </w:r>
      <w:r>
        <w:t xml:space="preserve"> =</w:t>
      </w:r>
      <w:r>
        <w:tab/>
        <w:t>P</w:t>
      </w:r>
      <w:r w:rsidRPr="00AF74C4">
        <w:t xml:space="preserve">art </w:t>
      </w:r>
      <w:r>
        <w:t>Load Fraction Correlation Curve evaluated at a part load ratio (PLR) of 0.5 (dimensionless)</w:t>
      </w:r>
    </w:p>
    <w:p w14:paraId="5EEA424A" w14:textId="77777777" w:rsidR="00A009ED" w:rsidRDefault="00A009ED" w:rsidP="00A009ED">
      <w:pPr>
        <w:pStyle w:val="BodyText"/>
      </w:pPr>
      <w:r w:rsidRPr="009C1CD8">
        <w:rPr>
          <w:rFonts w:ascii="Times New Roman" w:hAnsi="Times New Roman"/>
          <w:i/>
          <w:sz w:val="24"/>
          <w:szCs w:val="24"/>
        </w:rPr>
        <w:t>EER</w:t>
      </w:r>
      <w:r w:rsidRPr="009C1CD8">
        <w:rPr>
          <w:rFonts w:ascii="Times New Roman" w:hAnsi="Times New Roman"/>
          <w:i/>
          <w:sz w:val="24"/>
          <w:szCs w:val="24"/>
          <w:vertAlign w:val="subscript"/>
        </w:rPr>
        <w:t>TestB</w:t>
      </w:r>
      <w:r w:rsidRPr="009C1CD8">
        <w:rPr>
          <w:rFonts w:ascii="Times New Roman" w:hAnsi="Times New Roman"/>
          <w:sz w:val="24"/>
          <w:szCs w:val="24"/>
          <w:vertAlign w:val="subscript"/>
        </w:rPr>
        <w:t xml:space="preserve"> </w:t>
      </w:r>
      <w:r>
        <w:t xml:space="preserve"> =</w:t>
      </w:r>
      <w:r w:rsidRPr="00C92DA3">
        <w:tab/>
      </w:r>
      <w:r>
        <w:t>E</w:t>
      </w:r>
      <w:r w:rsidRPr="00AF74C4">
        <w:t xml:space="preserve">nergy efficiency ratio </w:t>
      </w:r>
      <w:r>
        <w:t>with</w:t>
      </w:r>
      <w:r w:rsidRPr="00AF74C4">
        <w:t xml:space="preserve"> </w:t>
      </w:r>
      <w:r>
        <w:t>19.44</w:t>
      </w:r>
      <w:r>
        <w:rPr>
          <w:rFonts w:cs="Arial"/>
        </w:rPr>
        <w:t>°</w:t>
      </w:r>
      <w:r>
        <w:t xml:space="preserve">C wet-bulb </w:t>
      </w:r>
      <w:smartTag w:uri="urn:schemas-microsoft-com:office:smarttags" w:element="City">
        <w:smartTag w:uri="urn:schemas-microsoft-com:office:smarttags" w:element="place">
          <w:r>
            <w:t>tempe</w:t>
          </w:r>
        </w:smartTag>
      </w:smartTag>
      <w:r>
        <w:t>rature air entering the cooling coil, 27.78</w:t>
      </w:r>
      <w:r>
        <w:rPr>
          <w:rFonts w:cs="Arial"/>
        </w:rPr>
        <w:t>°</w:t>
      </w:r>
      <w:r>
        <w:t>C dry-bulb temperature air entering the air-cooled (outdoor) condenser, and rated air volume flow through the cooling coil (W/W)</w:t>
      </w:r>
    </w:p>
    <w:p w14:paraId="5BFDFC2E" w14:textId="77777777" w:rsidR="00A009ED" w:rsidRDefault="00A009ED" w:rsidP="00A009ED">
      <w:pPr>
        <w:pStyle w:val="BodyText"/>
      </w:pPr>
      <w:r w:rsidRPr="00C306ED">
        <w:rPr>
          <w:position w:val="-14"/>
        </w:rPr>
        <w:object w:dxaOrig="1160" w:dyaOrig="400" w14:anchorId="57EC3354">
          <v:shape id="_x0000_i1037" type="#_x0000_t75" style="width:57.75pt;height:20.25pt" o:ole="">
            <v:imagedata r:id="rId32" o:title=""/>
          </v:shape>
          <o:OLEObject Type="Embed" ProgID="Equation.DSMT4" ShapeID="_x0000_i1037" DrawAspect="Content" ObjectID="_1488011745" r:id="rId33"/>
        </w:object>
      </w:r>
      <w:r>
        <w:t>= Net total cooling capacity with</w:t>
      </w:r>
      <w:r w:rsidRPr="00AF74C4">
        <w:t xml:space="preserve"> </w:t>
      </w:r>
      <w:r>
        <w:t>19.44</w:t>
      </w:r>
      <w:r>
        <w:rPr>
          <w:rFonts w:cs="Arial"/>
        </w:rPr>
        <w:t>°</w:t>
      </w:r>
      <w:r>
        <w:t xml:space="preserve">C wet-bulb </w:t>
      </w:r>
      <w:smartTag w:uri="urn:schemas-microsoft-com:office:smarttags" w:element="City">
        <w:smartTag w:uri="urn:schemas-microsoft-com:office:smarttags" w:element="place">
          <w:r>
            <w:t>tempe</w:t>
          </w:r>
        </w:smartTag>
      </w:smartTag>
      <w:r>
        <w:t>rature air entering the cooling coil, 27.78</w:t>
      </w:r>
      <w:r>
        <w:rPr>
          <w:rFonts w:cs="Arial"/>
        </w:rPr>
        <w:t>°</w:t>
      </w:r>
      <w:r>
        <w:t>C dry-bulb temperature air entering the air-cooled (outdoor) condenser, and rated air volume flow through the cooling coil (W)</w:t>
      </w:r>
    </w:p>
    <w:p w14:paraId="39C04EBF" w14:textId="77777777" w:rsidR="00A009ED" w:rsidRDefault="00A009ED" w:rsidP="00A009ED">
      <w:pPr>
        <w:pStyle w:val="BodyText"/>
      </w:pPr>
      <w:r w:rsidRPr="00C306ED">
        <w:rPr>
          <w:position w:val="-12"/>
        </w:rPr>
        <w:object w:dxaOrig="2439" w:dyaOrig="360" w14:anchorId="1B79F6C2">
          <v:shape id="_x0000_i1038" type="#_x0000_t75" style="width:122.25pt;height:18pt" o:ole="">
            <v:imagedata r:id="rId34" o:title=""/>
          </v:shape>
          <o:OLEObject Type="Embed" ProgID="Equation.DSMT4" ShapeID="_x0000_i1038" DrawAspect="Content" ObjectID="_1488011746" r:id="rId35"/>
        </w:object>
      </w:r>
      <w:r>
        <w:t xml:space="preserve"> = Total Cooling Capacity Function of </w:t>
      </w:r>
      <w:smartTag w:uri="urn:schemas-microsoft-com:office:smarttags" w:element="City">
        <w:r>
          <w:t>Tempe</w:t>
        </w:r>
      </w:smartTag>
      <w:r>
        <w:t>rature Curve evaluated with 19.44</w:t>
      </w:r>
      <w:r>
        <w:rPr>
          <w:rFonts w:cs="Arial"/>
        </w:rPr>
        <w:t>°</w:t>
      </w:r>
      <w:r>
        <w:t xml:space="preserve">C wet-bulb </w:t>
      </w:r>
      <w:smartTag w:uri="urn:schemas-microsoft-com:office:smarttags" w:element="City">
        <w:smartTag w:uri="urn:schemas-microsoft-com:office:smarttags" w:element="place">
          <w:r>
            <w:t>tempe</w:t>
          </w:r>
        </w:smartTag>
      </w:smartTag>
      <w:r>
        <w:t>rature air entering the cooling coil and 27.78</w:t>
      </w:r>
      <w:r>
        <w:rPr>
          <w:rFonts w:cs="Arial"/>
        </w:rPr>
        <w:t>°</w:t>
      </w:r>
      <w:r>
        <w:t>C dry-bulb temperature air entering the air-cooled (outdoor) condenser (dimensionless)</w:t>
      </w:r>
    </w:p>
    <w:p w14:paraId="2199CDA8" w14:textId="77777777" w:rsidR="00A009ED" w:rsidRDefault="00A009ED" w:rsidP="00A009ED">
      <w:pPr>
        <w:pStyle w:val="BodyText"/>
      </w:pPr>
      <w:r w:rsidRPr="00C306ED">
        <w:rPr>
          <w:position w:val="-14"/>
        </w:rPr>
        <w:object w:dxaOrig="1340" w:dyaOrig="380" w14:anchorId="30FC30C4">
          <v:shape id="_x0000_i1039" type="#_x0000_t75" style="width:66.75pt;height:18.75pt" o:ole="">
            <v:imagedata r:id="rId36" o:title=""/>
          </v:shape>
          <o:OLEObject Type="Embed" ProgID="Equation.DSMT4" ShapeID="_x0000_i1039" DrawAspect="Content" ObjectID="_1488011747" r:id="rId37"/>
        </w:object>
      </w:r>
      <w:r>
        <w:t xml:space="preserve"> = Total electric power (compressors, condenser fans and evaporator fan) with</w:t>
      </w:r>
      <w:r w:rsidRPr="00AF74C4">
        <w:t xml:space="preserve"> </w:t>
      </w:r>
      <w:r>
        <w:t>19.44</w:t>
      </w:r>
      <w:r>
        <w:rPr>
          <w:rFonts w:cs="Arial"/>
        </w:rPr>
        <w:t>°</w:t>
      </w:r>
      <w:r>
        <w:t xml:space="preserve">C wet-bulb </w:t>
      </w:r>
      <w:smartTag w:uri="urn:schemas-microsoft-com:office:smarttags" w:element="City">
        <w:smartTag w:uri="urn:schemas-microsoft-com:office:smarttags" w:element="place">
          <w:r>
            <w:t>tempe</w:t>
          </w:r>
        </w:smartTag>
      </w:smartTag>
      <w:r>
        <w:t>rature air entering the cooling coil, 27.78</w:t>
      </w:r>
      <w:r>
        <w:rPr>
          <w:rFonts w:cs="Arial"/>
        </w:rPr>
        <w:t>°</w:t>
      </w:r>
      <w:r>
        <w:t>C dry-bulb temperature air entering the air-cooled (outdoor) condenser, and rated air volume flow through the cooling coil (W)</w:t>
      </w:r>
    </w:p>
    <w:p w14:paraId="24735876" w14:textId="77777777" w:rsidR="00A009ED" w:rsidRDefault="00A009ED" w:rsidP="00A009ED">
      <w:pPr>
        <w:pStyle w:val="BodyText"/>
      </w:pPr>
      <w:r w:rsidRPr="00C306ED">
        <w:rPr>
          <w:position w:val="-12"/>
        </w:rPr>
        <w:object w:dxaOrig="820" w:dyaOrig="360" w14:anchorId="55E7A332">
          <v:shape id="_x0000_i1040" type="#_x0000_t75" style="width:41.25pt;height:18pt" o:ole="">
            <v:imagedata r:id="rId38" o:title=""/>
          </v:shape>
          <o:OLEObject Type="Embed" ProgID="Equation.DSMT4" ShapeID="_x0000_i1040" DrawAspect="Content" ObjectID="_1488011748" r:id="rId39"/>
        </w:object>
      </w:r>
      <w:r>
        <w:t xml:space="preserve"> = Coefficient of Performance at Rated Conditions, user input (W/W)</w:t>
      </w:r>
    </w:p>
    <w:p w14:paraId="781563B5" w14:textId="77777777" w:rsidR="00A009ED" w:rsidRDefault="00A009ED" w:rsidP="00A009ED">
      <w:pPr>
        <w:pStyle w:val="BodyText"/>
      </w:pPr>
      <w:r w:rsidRPr="00C306ED">
        <w:rPr>
          <w:position w:val="-12"/>
        </w:rPr>
        <w:object w:dxaOrig="2120" w:dyaOrig="360" w14:anchorId="326CA6C2">
          <v:shape id="_x0000_i1041" type="#_x0000_t75" style="width:105.75pt;height:18pt" o:ole="">
            <v:imagedata r:id="rId40" o:title=""/>
          </v:shape>
          <o:OLEObject Type="Embed" ProgID="Equation.DSMT4" ShapeID="_x0000_i1041" DrawAspect="Content" ObjectID="_1488011749" r:id="rId41"/>
        </w:object>
      </w:r>
      <w:r>
        <w:t xml:space="preserve"> = Energy Input Ratio Function of Temperature Curve evaluated with 19.44</w:t>
      </w:r>
      <w:r>
        <w:rPr>
          <w:rFonts w:cs="Arial"/>
        </w:rPr>
        <w:t>°</w:t>
      </w:r>
      <w:r>
        <w:t xml:space="preserve">C wet-bulb </w:t>
      </w:r>
      <w:smartTag w:uri="urn:schemas-microsoft-com:office:smarttags" w:element="City">
        <w:smartTag w:uri="urn:schemas-microsoft-com:office:smarttags" w:element="place">
          <w:r>
            <w:t>tempe</w:t>
          </w:r>
        </w:smartTag>
      </w:smartTag>
      <w:r>
        <w:t>rature air entering the cooling coil and 27.78</w:t>
      </w:r>
      <w:r>
        <w:rPr>
          <w:rFonts w:cs="Arial"/>
        </w:rPr>
        <w:t>°</w:t>
      </w:r>
      <w:r>
        <w:t>C dry-bulb temperature air entering the air-cooled (outdoor) condenser (dimensionless)</w:t>
      </w:r>
    </w:p>
    <w:p w14:paraId="679F0379" w14:textId="77777777" w:rsidR="00A009ED" w:rsidRDefault="00A009ED" w:rsidP="00A009ED">
      <w:pPr>
        <w:pStyle w:val="BodyText"/>
      </w:pPr>
      <w:r w:rsidRPr="00C306ED">
        <w:rPr>
          <w:position w:val="-12"/>
        </w:rPr>
        <w:object w:dxaOrig="2100" w:dyaOrig="360" w14:anchorId="0D46220B">
          <v:shape id="_x0000_i1042" type="#_x0000_t75" style="width:105pt;height:18pt" o:ole="">
            <v:imagedata r:id="rId42" o:title=""/>
          </v:shape>
          <o:OLEObject Type="Embed" ProgID="Equation.DSMT4" ShapeID="_x0000_i1042" DrawAspect="Content" ObjectID="_1488011750" r:id="rId43"/>
        </w:object>
      </w:r>
      <w:r>
        <w:t>= Energy Input Ratio Function of Flow Fraction Curve evaluated at a flow fraction of 1.0 (dimensionless).</w:t>
      </w:r>
    </w:p>
    <w:p w14:paraId="5A552860" w14:textId="77777777" w:rsidR="00D7690A" w:rsidRDefault="00D7690A" w:rsidP="00A009ED">
      <w:pPr>
        <w:pStyle w:val="BodyText"/>
        <w:rPr>
          <w:ins w:id="11" w:author="Bereket Nigusse" w:date="2015-03-13T10:18:00Z"/>
        </w:rPr>
      </w:pPr>
    </w:p>
    <w:p w14:paraId="0FFAC88A" w14:textId="77777777" w:rsidR="00A009ED" w:rsidRPr="00E06AEF" w:rsidRDefault="00A009ED" w:rsidP="00A009ED">
      <w:pPr>
        <w:pStyle w:val="BodyText"/>
      </w:pPr>
      <w:r>
        <w:t xml:space="preserve">Energy Efficiency Ratio </w:t>
      </w:r>
      <w:r w:rsidRPr="006C59EA">
        <w:t>(EER)</w:t>
      </w:r>
      <w:r>
        <w:t xml:space="preserve"> is another standard rating (AHRI 2007), and it is defined as the </w:t>
      </w:r>
      <w:r w:rsidRPr="00E06AEF">
        <w:t xml:space="preserve">ratio of the </w:t>
      </w:r>
      <w:r>
        <w:t>total c</w:t>
      </w:r>
      <w:r w:rsidRPr="00E06AEF">
        <w:t xml:space="preserve">ooling </w:t>
      </w:r>
      <w:r>
        <w:t>c</w:t>
      </w:r>
      <w:r w:rsidRPr="00E06AEF">
        <w:t xml:space="preserve">apacity to the </w:t>
      </w:r>
      <w:r>
        <w:t xml:space="preserve">total </w:t>
      </w:r>
      <w:r w:rsidRPr="00E06AEF">
        <w:t xml:space="preserve">power input at any given set of </w:t>
      </w:r>
      <w:r>
        <w:t>rating</w:t>
      </w:r>
      <w:r w:rsidRPr="00E06AEF">
        <w:t xml:space="preserve"> conditions</w:t>
      </w:r>
      <w:r>
        <w:t>,</w:t>
      </w:r>
      <w:r w:rsidRPr="00E06AEF">
        <w:t xml:space="preserve"> expressed </w:t>
      </w:r>
      <w:r>
        <w:t xml:space="preserve">in W/W (or </w:t>
      </w:r>
      <w:r w:rsidRPr="00E06AEF">
        <w:t>Btu/W</w:t>
      </w:r>
      <w:r>
        <w:t>-</w:t>
      </w:r>
      <w:r w:rsidRPr="00E06AEF">
        <w:t>h</w:t>
      </w:r>
      <w:r>
        <w:t>)</w:t>
      </w:r>
      <w:r w:rsidRPr="00E06AEF">
        <w:t xml:space="preserve">. </w:t>
      </w:r>
      <w:r>
        <w:t>For this class of air-cooled DX cooling coils, EER</w:t>
      </w:r>
      <w:r w:rsidRPr="00E06AEF">
        <w:t xml:space="preserve"> </w:t>
      </w:r>
      <w:r>
        <w:t>is calculated at rated test</w:t>
      </w:r>
      <w:r w:rsidRPr="00E06AEF">
        <w:t xml:space="preserve"> </w:t>
      </w:r>
      <w:r>
        <w:t>c</w:t>
      </w:r>
      <w:r w:rsidRPr="00E06AEF">
        <w:t>onditions</w:t>
      </w:r>
      <w:r>
        <w:t xml:space="preserve"> as follows</w:t>
      </w:r>
      <w:r w:rsidRPr="00E06AEF">
        <w:t>:</w:t>
      </w:r>
    </w:p>
    <w:p w14:paraId="22EC0B8F" w14:textId="77777777" w:rsidR="00A009ED" w:rsidRDefault="00A009ED" w:rsidP="00A009ED">
      <w:pPr>
        <w:pStyle w:val="Equation"/>
      </w:pPr>
      <w:r w:rsidRPr="00C306ED">
        <w:rPr>
          <w:position w:val="-32"/>
        </w:rPr>
        <w:object w:dxaOrig="2200" w:dyaOrig="780" w14:anchorId="5694B100">
          <v:shape id="_x0000_i1043" type="#_x0000_t75" style="width:110.25pt;height:39pt" o:ole="">
            <v:imagedata r:id="rId44" o:title=""/>
          </v:shape>
          <o:OLEObject Type="Embed" ProgID="Equation.DSMT4" ShapeID="_x0000_i1043" DrawAspect="Content" ObjectID="_1488011751" r:id="rId45"/>
        </w:object>
      </w:r>
    </w:p>
    <w:p w14:paraId="548433FB" w14:textId="77777777" w:rsidR="00A009ED" w:rsidRDefault="00A009ED" w:rsidP="00A009ED">
      <w:pPr>
        <w:pStyle w:val="EquationLong"/>
      </w:pPr>
      <w:r w:rsidRPr="00C306ED">
        <w:rPr>
          <w:position w:val="-40"/>
        </w:rPr>
        <w:object w:dxaOrig="8660" w:dyaOrig="920" w14:anchorId="21571EE6">
          <v:shape id="_x0000_i1044" type="#_x0000_t75" style="width:432.75pt;height:45.75pt" o:ole="">
            <v:imagedata r:id="rId46" o:title=""/>
          </v:shape>
          <o:OLEObject Type="Embed" ProgID="Equation.DSMT4" ShapeID="_x0000_i1044" DrawAspect="Content" ObjectID="_1488011752" r:id="rId47"/>
        </w:object>
      </w:r>
    </w:p>
    <w:p w14:paraId="6ECB0583" w14:textId="77777777" w:rsidR="00A009ED" w:rsidRDefault="00A009ED" w:rsidP="00A009ED">
      <w:pPr>
        <w:pStyle w:val="Equation"/>
      </w:pPr>
      <w:r w:rsidRPr="00C306ED">
        <w:rPr>
          <w:position w:val="-32"/>
        </w:rPr>
        <w:object w:dxaOrig="6640" w:dyaOrig="760" w14:anchorId="2649257D">
          <v:shape id="_x0000_i1045" type="#_x0000_t75" style="width:332.25pt;height:38.25pt" o:ole="">
            <v:imagedata r:id="rId48" o:title=""/>
          </v:shape>
          <o:OLEObject Type="Embed" ProgID="Equation.DSMT4" ShapeID="_x0000_i1045" DrawAspect="Content" ObjectID="_1488011753" r:id="rId49"/>
        </w:object>
      </w:r>
    </w:p>
    <w:p w14:paraId="7D9F70EA" w14:textId="77777777" w:rsidR="00A009ED" w:rsidRDefault="00A009ED" w:rsidP="00A009ED">
      <w:pPr>
        <w:pStyle w:val="BodyText"/>
      </w:pPr>
      <w:r>
        <w:t>where,</w:t>
      </w:r>
    </w:p>
    <w:p w14:paraId="68BBCACC" w14:textId="77777777" w:rsidR="00A009ED" w:rsidRDefault="00A009ED" w:rsidP="00A009ED">
      <w:pPr>
        <w:pStyle w:val="BodyText"/>
      </w:pPr>
      <w:r w:rsidRPr="008960CC">
        <w:rPr>
          <w:i/>
        </w:rPr>
        <w:t>EER</w:t>
      </w:r>
      <w:r>
        <w:t xml:space="preserve">  = Energy Efficiency Ratio (W/W)</w:t>
      </w:r>
    </w:p>
    <w:p w14:paraId="075FF5D0" w14:textId="77777777" w:rsidR="00A009ED" w:rsidRDefault="00A009ED" w:rsidP="00A009ED">
      <w:pPr>
        <w:pStyle w:val="BodyText"/>
      </w:pPr>
      <w:r w:rsidRPr="00C306ED">
        <w:rPr>
          <w:position w:val="-14"/>
        </w:rPr>
        <w:object w:dxaOrig="1380" w:dyaOrig="380" w14:anchorId="5F2FEE45">
          <v:shape id="_x0000_i1046" type="#_x0000_t75" style="width:69pt;height:18.75pt" o:ole="">
            <v:imagedata r:id="rId50" o:title=""/>
          </v:shape>
          <o:OLEObject Type="Embed" ProgID="Equation.DSMT4" ShapeID="_x0000_i1046" DrawAspect="Content" ObjectID="_1488011754" r:id="rId51"/>
        </w:object>
      </w:r>
      <w:r w:rsidRPr="00E06AEF">
        <w:t xml:space="preserve">= </w:t>
      </w:r>
      <w:r>
        <w:t xml:space="preserve">Total electric </w:t>
      </w:r>
      <w:r w:rsidRPr="00E06AEF">
        <w:t xml:space="preserve">power </w:t>
      </w:r>
      <w:r>
        <w:t>(compressors, condenser fans and evaporator fan) with 19.44</w:t>
      </w:r>
      <w:r>
        <w:rPr>
          <w:rFonts w:cs="Arial"/>
        </w:rPr>
        <w:t>°</w:t>
      </w:r>
      <w:r>
        <w:t>C wet-bulb temperature air entering the cooling coil, 35.0</w:t>
      </w:r>
      <w:r>
        <w:rPr>
          <w:rFonts w:cs="Arial"/>
        </w:rPr>
        <w:t>°</w:t>
      </w:r>
      <w:r>
        <w:t>C dry-bulb temperature air entering the air-cooled (outdoor) condenser, and air flow rate across the evaporator at the Rated Air Volume Flow Rate (W).</w:t>
      </w:r>
    </w:p>
    <w:p w14:paraId="0765F027" w14:textId="77777777" w:rsidR="00A009ED" w:rsidRDefault="00A009ED" w:rsidP="00A009ED">
      <w:pPr>
        <w:pStyle w:val="BodyText"/>
      </w:pPr>
      <w:r w:rsidRPr="00C306ED">
        <w:rPr>
          <w:position w:val="-12"/>
        </w:rPr>
        <w:object w:dxaOrig="2480" w:dyaOrig="360" w14:anchorId="4CD4C04E">
          <v:shape id="_x0000_i1047" type="#_x0000_t75" style="width:123.75pt;height:18pt" o:ole="">
            <v:imagedata r:id="rId52" o:title=""/>
          </v:shape>
          <o:OLEObject Type="Embed" ProgID="Equation.DSMT4" ShapeID="_x0000_i1047" DrawAspect="Content" ObjectID="_1488011755" r:id="rId53"/>
        </w:object>
      </w:r>
      <w:r>
        <w:t xml:space="preserve"> = Total Cooling Capacity Function of Temperature Curve evaluated with 19.44</w:t>
      </w:r>
      <w:r>
        <w:rPr>
          <w:rFonts w:cs="Arial"/>
        </w:rPr>
        <w:t>°</w:t>
      </w:r>
      <w:r>
        <w:t>C wet-bulb temperature air entering the cooling coil and 35.0</w:t>
      </w:r>
      <w:r>
        <w:rPr>
          <w:rFonts w:cs="Arial"/>
        </w:rPr>
        <w:t>°</w:t>
      </w:r>
      <w:r>
        <w:t>C dry-bulb temperature air entering the air-cooled (outdoor) condenser (dimensionless)</w:t>
      </w:r>
    </w:p>
    <w:p w14:paraId="6CBAB57F" w14:textId="77777777" w:rsidR="00A009ED" w:rsidRDefault="00A009ED" w:rsidP="00A009ED">
      <w:pPr>
        <w:pStyle w:val="BodyText"/>
      </w:pPr>
      <w:r w:rsidRPr="00C306ED">
        <w:rPr>
          <w:position w:val="-12"/>
        </w:rPr>
        <w:object w:dxaOrig="2140" w:dyaOrig="360" w14:anchorId="18E2581D">
          <v:shape id="_x0000_i1048" type="#_x0000_t75" style="width:107.25pt;height:18pt" o:ole="">
            <v:imagedata r:id="rId54" o:title=""/>
          </v:shape>
          <o:OLEObject Type="Embed" ProgID="Equation.DSMT4" ShapeID="_x0000_i1048" DrawAspect="Content" ObjectID="_1488011756" r:id="rId55"/>
        </w:object>
      </w:r>
      <w:r>
        <w:t xml:space="preserve"> = Energy Input Ratio Function of Temperature Curve evaluated with 19.44</w:t>
      </w:r>
      <w:r>
        <w:rPr>
          <w:rFonts w:cs="Arial"/>
        </w:rPr>
        <w:t>°</w:t>
      </w:r>
      <w:r>
        <w:t>C wet-bulb temperature air entering the cooling coil and 35.0</w:t>
      </w:r>
      <w:r>
        <w:rPr>
          <w:rFonts w:cs="Arial"/>
        </w:rPr>
        <w:t>°</w:t>
      </w:r>
      <w:r>
        <w:t>C dry-bulb temperature air entering the air-cooled (outdoor) condenser (dimensionless)</w:t>
      </w:r>
    </w:p>
    <w:p w14:paraId="51D1C538" w14:textId="77777777" w:rsidR="00D7690A" w:rsidRDefault="00D7690A" w:rsidP="00A009ED">
      <w:pPr>
        <w:pStyle w:val="BodyText"/>
        <w:rPr>
          <w:ins w:id="12" w:author="Bereket Nigusse" w:date="2015-03-13T10:19:00Z"/>
        </w:rPr>
      </w:pPr>
    </w:p>
    <w:p w14:paraId="7787C763" w14:textId="77777777" w:rsidR="00A009ED" w:rsidRDefault="00A009ED" w:rsidP="00A009ED">
      <w:pPr>
        <w:pStyle w:val="BodyText"/>
      </w:pPr>
      <w:r w:rsidRPr="00742D1A">
        <w:t xml:space="preserve">The </w:t>
      </w:r>
      <w:r>
        <w:t xml:space="preserve">Integrated Energy Efficiency Ratio </w:t>
      </w:r>
      <w:r w:rsidRPr="000275D6">
        <w:t>(IEER) is</w:t>
      </w:r>
      <w:r w:rsidRPr="00742D1A">
        <w:t xml:space="preserve"> intended to be a measure </w:t>
      </w:r>
      <w:r>
        <w:t>of merit fo</w:t>
      </w:r>
      <w:r w:rsidRPr="00742D1A">
        <w:t>r the</w:t>
      </w:r>
      <w:r>
        <w:t xml:space="preserve"> cooling coil’s</w:t>
      </w:r>
      <w:r w:rsidRPr="00742D1A">
        <w:t xml:space="preserve"> part</w:t>
      </w:r>
      <w:r>
        <w:t>-</w:t>
      </w:r>
      <w:r w:rsidRPr="00742D1A">
        <w:t xml:space="preserve">load </w:t>
      </w:r>
      <w:r>
        <w:t>efficiency</w:t>
      </w:r>
      <w:r w:rsidRPr="00742D1A">
        <w:t xml:space="preserve">. </w:t>
      </w:r>
      <w:r>
        <w:t>IEER replaced Integrated Part-Load Value (IPLV) as the part-load performance metric in Std. 340/360 as of January 1, 2010. Full details regarding t</w:t>
      </w:r>
      <w:r w:rsidRPr="00742D1A">
        <w:t xml:space="preserve">he </w:t>
      </w:r>
      <w:r w:rsidRPr="00C82B12">
        <w:t>IEER</w:t>
      </w:r>
      <w:r w:rsidRPr="00742D1A">
        <w:t xml:space="preserve"> </w:t>
      </w:r>
      <w:r>
        <w:t>calculation are available in ANSI/AHRI Std. 340/360 (AHRI 2007). A summary of the IEER calculations made by EnergyPlus for single-speed air-cooled DX cooling coils is provided below:</w:t>
      </w:r>
    </w:p>
    <w:p w14:paraId="2EF91D33" w14:textId="77777777" w:rsidR="00A009ED" w:rsidRPr="00742D1A" w:rsidRDefault="00A009ED" w:rsidP="00A009ED">
      <w:pPr>
        <w:pStyle w:val="Equation"/>
      </w:pPr>
      <w:r w:rsidRPr="00C306ED">
        <w:rPr>
          <w:position w:val="-12"/>
        </w:rPr>
        <w:object w:dxaOrig="6860" w:dyaOrig="360" w14:anchorId="3E5B19F7">
          <v:shape id="_x0000_i1049" type="#_x0000_t75" style="width:342pt;height:18pt" o:ole="">
            <v:imagedata r:id="rId56" o:title=""/>
          </v:shape>
          <o:OLEObject Type="Embed" ProgID="Equation.DSMT4" ShapeID="_x0000_i1049" DrawAspect="Content" ObjectID="_1488011757" r:id="rId57"/>
        </w:object>
      </w:r>
    </w:p>
    <w:p w14:paraId="25E1E74D" w14:textId="77777777" w:rsidR="00A009ED" w:rsidRPr="00742D1A" w:rsidRDefault="00A009ED" w:rsidP="00A009ED">
      <w:pPr>
        <w:pStyle w:val="BodyText"/>
      </w:pPr>
      <w:r>
        <w:t>where,</w:t>
      </w:r>
    </w:p>
    <w:p w14:paraId="66732A2B" w14:textId="77777777" w:rsidR="00A009ED" w:rsidRPr="00742D1A" w:rsidRDefault="00A009ED" w:rsidP="00A009ED">
      <w:pPr>
        <w:pStyle w:val="BodyText"/>
      </w:pPr>
      <w:r w:rsidRPr="00C306ED">
        <w:rPr>
          <w:position w:val="-12"/>
        </w:rPr>
        <w:object w:dxaOrig="620" w:dyaOrig="360" w14:anchorId="47FFF2DE">
          <v:shape id="_x0000_i1050" type="#_x0000_t75" style="width:30.75pt;height:18pt" o:ole="">
            <v:imagedata r:id="rId58" o:title=""/>
          </v:shape>
          <o:OLEObject Type="Embed" ProgID="Equation.DSMT4" ShapeID="_x0000_i1050" DrawAspect="Content" ObjectID="_1488011758" r:id="rId59"/>
        </w:object>
      </w:r>
      <w:r>
        <w:t xml:space="preserve"> </w:t>
      </w:r>
      <w:r w:rsidRPr="00742D1A">
        <w:t>=</w:t>
      </w:r>
      <w:r w:rsidRPr="00742D1A">
        <w:tab/>
      </w:r>
      <w:r w:rsidRPr="0088428E">
        <w:rPr>
          <w:i/>
        </w:rPr>
        <w:t>EER</w:t>
      </w:r>
      <w:r w:rsidRPr="00742D1A">
        <w:t xml:space="preserve"> at 100% net capacity at AHRI standard rating conditions</w:t>
      </w:r>
      <w:r>
        <w:t xml:space="preserve"> (same as EER calculation shown above)</w:t>
      </w:r>
    </w:p>
    <w:p w14:paraId="6B25B279" w14:textId="77777777" w:rsidR="00A009ED" w:rsidRPr="00742D1A" w:rsidRDefault="00A009ED" w:rsidP="00A009ED">
      <w:pPr>
        <w:pStyle w:val="BodyText"/>
      </w:pPr>
      <w:r w:rsidRPr="00C306ED">
        <w:rPr>
          <w:position w:val="-12"/>
        </w:rPr>
        <w:object w:dxaOrig="620" w:dyaOrig="360" w14:anchorId="41151C32">
          <v:shape id="_x0000_i1051" type="#_x0000_t75" style="width:30.75pt;height:18pt" o:ole="">
            <v:imagedata r:id="rId60" o:title=""/>
          </v:shape>
          <o:OLEObject Type="Embed" ProgID="Equation.DSMT4" ShapeID="_x0000_i1051" DrawAspect="Content" ObjectID="_1488011759" r:id="rId61"/>
        </w:object>
      </w:r>
      <w:r>
        <w:t xml:space="preserve"> </w:t>
      </w:r>
      <w:r w:rsidRPr="00742D1A">
        <w:t>=</w:t>
      </w:r>
      <w:r w:rsidRPr="00742D1A">
        <w:tab/>
      </w:r>
      <w:r w:rsidRPr="0088428E">
        <w:rPr>
          <w:i/>
        </w:rPr>
        <w:t>EER</w:t>
      </w:r>
      <w:r w:rsidRPr="00742D1A">
        <w:t xml:space="preserve"> at 75% net capacity and reduced </w:t>
      </w:r>
      <w:r>
        <w:t>outdoor air temperature</w:t>
      </w:r>
    </w:p>
    <w:p w14:paraId="203CB9A8" w14:textId="77777777" w:rsidR="00A009ED" w:rsidRPr="00742D1A" w:rsidRDefault="00A009ED" w:rsidP="00A009ED">
      <w:pPr>
        <w:pStyle w:val="BodyText"/>
      </w:pPr>
      <w:r w:rsidRPr="00C306ED">
        <w:rPr>
          <w:position w:val="-12"/>
        </w:rPr>
        <w:object w:dxaOrig="620" w:dyaOrig="360" w14:anchorId="61E77311">
          <v:shape id="_x0000_i1052" type="#_x0000_t75" style="width:30.75pt;height:18pt" o:ole="">
            <v:imagedata r:id="rId62" o:title=""/>
          </v:shape>
          <o:OLEObject Type="Embed" ProgID="Equation.DSMT4" ShapeID="_x0000_i1052" DrawAspect="Content" ObjectID="_1488011760" r:id="rId63"/>
        </w:object>
      </w:r>
      <w:r>
        <w:t xml:space="preserve"> </w:t>
      </w:r>
      <w:r w:rsidRPr="00742D1A">
        <w:t>=</w:t>
      </w:r>
      <w:r w:rsidRPr="00742D1A">
        <w:tab/>
      </w:r>
      <w:r w:rsidRPr="0088428E">
        <w:rPr>
          <w:i/>
        </w:rPr>
        <w:t>EER</w:t>
      </w:r>
      <w:r w:rsidRPr="00742D1A">
        <w:t xml:space="preserve"> at 50% net capacity and reduced </w:t>
      </w:r>
      <w:r>
        <w:t xml:space="preserve">outdoor air </w:t>
      </w:r>
      <w:smartTag w:uri="urn:schemas-microsoft-com:office:smarttags" w:element="City">
        <w:smartTag w:uri="urn:schemas-microsoft-com:office:smarttags" w:element="place">
          <w:r>
            <w:t>tempe</w:t>
          </w:r>
        </w:smartTag>
      </w:smartTag>
      <w:r>
        <w:t>rature</w:t>
      </w:r>
    </w:p>
    <w:p w14:paraId="54AB1282" w14:textId="77777777" w:rsidR="00A009ED" w:rsidRPr="00742D1A" w:rsidRDefault="00A009ED" w:rsidP="00A009ED">
      <w:pPr>
        <w:pStyle w:val="BodyText"/>
      </w:pPr>
      <w:r w:rsidRPr="00C306ED">
        <w:rPr>
          <w:position w:val="-12"/>
        </w:rPr>
        <w:object w:dxaOrig="620" w:dyaOrig="360" w14:anchorId="07364944">
          <v:shape id="_x0000_i1053" type="#_x0000_t75" style="width:30.75pt;height:18pt" o:ole="">
            <v:imagedata r:id="rId64" o:title=""/>
          </v:shape>
          <o:OLEObject Type="Embed" ProgID="Equation.DSMT4" ShapeID="_x0000_i1053" DrawAspect="Content" ObjectID="_1488011761" r:id="rId65"/>
        </w:object>
      </w:r>
      <w:r w:rsidRPr="00742D1A">
        <w:t>=</w:t>
      </w:r>
      <w:r w:rsidRPr="00742D1A">
        <w:tab/>
      </w:r>
      <w:r w:rsidRPr="0088428E">
        <w:rPr>
          <w:i/>
        </w:rPr>
        <w:t>EER</w:t>
      </w:r>
      <w:r w:rsidRPr="00742D1A">
        <w:t xml:space="preserve"> at 25% net capacity and reduced </w:t>
      </w:r>
      <w:r>
        <w:t>outdoor air temperature</w:t>
      </w:r>
    </w:p>
    <w:commentRangeStart w:id="13"/>
    <w:p w14:paraId="41F1F312" w14:textId="77777777" w:rsidR="00A009ED" w:rsidDel="00227632" w:rsidRDefault="00A009ED" w:rsidP="00A009ED">
      <w:pPr>
        <w:pStyle w:val="Equation"/>
        <w:rPr>
          <w:del w:id="14" w:author="Bereket Nigusse" w:date="2015-03-13T10:13:00Z"/>
        </w:rPr>
      </w:pPr>
      <w:del w:id="15" w:author="Bereket Nigusse" w:date="2015-03-13T10:13:00Z">
        <w:r w:rsidRPr="00C306ED" w:rsidDel="00227632">
          <w:rPr>
            <w:position w:val="-38"/>
          </w:rPr>
          <w:object w:dxaOrig="7220" w:dyaOrig="820" w14:anchorId="48A5735E">
            <v:shape id="_x0000_i1054" type="#_x0000_t75" style="width:360.75pt;height:41.25pt" o:ole="">
              <v:imagedata r:id="rId66" o:title=""/>
            </v:shape>
            <o:OLEObject Type="Embed" ProgID="Equation.DSMT4" ShapeID="_x0000_i1054" DrawAspect="Content" ObjectID="_1488011762" r:id="rId67"/>
          </w:object>
        </w:r>
      </w:del>
      <w:commentRangeEnd w:id="13"/>
      <w:r w:rsidR="00D7690A">
        <w:rPr>
          <w:rStyle w:val="CommentReference"/>
          <w:spacing w:val="-5"/>
        </w:rPr>
        <w:commentReference w:id="13"/>
      </w:r>
    </w:p>
    <w:p w14:paraId="7A06DE50" w14:textId="77777777" w:rsidR="00A009ED" w:rsidRDefault="00A009ED" w:rsidP="00A009ED">
      <w:pPr>
        <w:pStyle w:val="Equation"/>
        <w:rPr>
          <w:position w:val="-38"/>
        </w:rPr>
      </w:pPr>
      <w:r w:rsidRPr="00C306ED">
        <w:rPr>
          <w:position w:val="-34"/>
        </w:rPr>
        <w:object w:dxaOrig="2880" w:dyaOrig="780" w14:anchorId="0E47C9CC">
          <v:shape id="_x0000_i1055" type="#_x0000_t75" style="width:2in;height:39pt" o:ole="">
            <v:imagedata r:id="rId70" o:title=""/>
          </v:shape>
          <o:OLEObject Type="Embed" ProgID="Equation.DSMT4" ShapeID="_x0000_i1055" DrawAspect="Content" ObjectID="_1488011763" r:id="rId71"/>
        </w:object>
      </w:r>
    </w:p>
    <w:p w14:paraId="748BAF07" w14:textId="77777777" w:rsidR="00A009ED" w:rsidRDefault="00A009ED" w:rsidP="00A009ED">
      <w:pPr>
        <w:pStyle w:val="EquationLong"/>
      </w:pPr>
      <w:r w:rsidRPr="00C306ED">
        <w:rPr>
          <w:position w:val="-16"/>
        </w:rPr>
        <w:object w:dxaOrig="8520" w:dyaOrig="440" w14:anchorId="7315591E">
          <v:shape id="_x0000_i1056" type="#_x0000_t75" style="width:425.25pt;height:21.75pt" o:ole="">
            <v:imagedata r:id="rId72" o:title=""/>
          </v:shape>
          <o:OLEObject Type="Embed" ProgID="Equation.DSMT4" ShapeID="_x0000_i1056" DrawAspect="Content" ObjectID="_1488011764" r:id="rId73"/>
        </w:object>
      </w:r>
    </w:p>
    <w:p w14:paraId="2DC68512" w14:textId="77777777" w:rsidR="00A009ED" w:rsidRDefault="00A009ED" w:rsidP="00A009ED">
      <w:pPr>
        <w:pStyle w:val="EquationLong"/>
      </w:pPr>
      <w:r w:rsidRPr="00C306ED">
        <w:rPr>
          <w:position w:val="-48"/>
        </w:rPr>
        <w:object w:dxaOrig="8840" w:dyaOrig="1200" w14:anchorId="1508D514">
          <v:shape id="_x0000_i1057" type="#_x0000_t75" style="width:441.75pt;height:60pt" o:ole="">
            <v:imagedata r:id="rId74" o:title=""/>
          </v:shape>
          <o:OLEObject Type="Embed" ProgID="Equation.DSMT4" ShapeID="_x0000_i1057" DrawAspect="Content" ObjectID="_1488011765" r:id="rId75"/>
        </w:object>
      </w:r>
    </w:p>
    <w:p w14:paraId="33EBE22D" w14:textId="77777777" w:rsidR="00A009ED" w:rsidRDefault="00A009ED" w:rsidP="00A009ED">
      <w:pPr>
        <w:pStyle w:val="Equation"/>
      </w:pPr>
      <w:r w:rsidRPr="00C306ED">
        <w:rPr>
          <w:position w:val="-32"/>
        </w:rPr>
        <w:object w:dxaOrig="7080" w:dyaOrig="760" w14:anchorId="0EE31970">
          <v:shape id="_x0000_i1058" type="#_x0000_t75" style="width:354pt;height:38.25pt" o:ole="">
            <v:imagedata r:id="rId76" o:title=""/>
          </v:shape>
          <o:OLEObject Type="Embed" ProgID="Equation.DSMT4" ShapeID="_x0000_i1058" DrawAspect="Content" ObjectID="_1488011766" r:id="rId77"/>
        </w:object>
      </w:r>
    </w:p>
    <w:p w14:paraId="7B509BA1" w14:textId="77777777" w:rsidR="00A009ED" w:rsidRDefault="00A009ED" w:rsidP="00A009ED">
      <w:pPr>
        <w:pStyle w:val="BodyText"/>
      </w:pPr>
      <w:r>
        <w:t>where,</w:t>
      </w:r>
    </w:p>
    <w:p w14:paraId="5E6F7409" w14:textId="77777777" w:rsidR="00A009ED" w:rsidRDefault="00A009ED" w:rsidP="00A009ED">
      <w:pPr>
        <w:pStyle w:val="BodyText"/>
      </w:pPr>
      <w:r w:rsidRPr="00C306ED">
        <w:rPr>
          <w:position w:val="-12"/>
        </w:rPr>
        <w:object w:dxaOrig="1340" w:dyaOrig="380" w14:anchorId="3953A7DE">
          <v:shape id="_x0000_i1059" type="#_x0000_t75" style="width:66.75pt;height:18.75pt" o:ole="">
            <v:imagedata r:id="rId78" o:title=""/>
          </v:shape>
          <o:OLEObject Type="Embed" ProgID="Equation.DSMT4" ShapeID="_x0000_i1059" DrawAspect="Content" ObjectID="_1488011767" r:id="rId79"/>
        </w:object>
      </w:r>
      <w:r w:rsidRPr="002935AA">
        <w:t xml:space="preserve"> =</w:t>
      </w:r>
      <w:r w:rsidRPr="002935AA">
        <w:tab/>
      </w:r>
      <w:r>
        <w:t>Net total cooling capacity with</w:t>
      </w:r>
      <w:r w:rsidRPr="00AF74C4">
        <w:t xml:space="preserve"> </w:t>
      </w:r>
      <w:r>
        <w:t>19.44</w:t>
      </w:r>
      <w:r>
        <w:rPr>
          <w:rFonts w:cs="Arial"/>
        </w:rPr>
        <w:t>°</w:t>
      </w:r>
      <w:r>
        <w:t>C wet-bulb temperature air entering the cooling coil rated air volume flow through the cooling coil (W). The dry-bulb temperature of air entering the air-cooled condenser varies (B = 27.5</w:t>
      </w:r>
      <w:r>
        <w:rPr>
          <w:rFonts w:cs="Arial"/>
        </w:rPr>
        <w:t>°</w:t>
      </w:r>
      <w:r>
        <w:t>C, C = 20.0</w:t>
      </w:r>
      <w:r>
        <w:rPr>
          <w:rFonts w:cs="Arial"/>
        </w:rPr>
        <w:t>°</w:t>
      </w:r>
      <w:r>
        <w:t>C, D = 18.3</w:t>
      </w:r>
      <w:r>
        <w:rPr>
          <w:rFonts w:cs="Arial"/>
        </w:rPr>
        <w:t>°</w:t>
      </w:r>
      <w:r>
        <w:t>C).</w:t>
      </w:r>
    </w:p>
    <w:p w14:paraId="74C3638B" w14:textId="77777777" w:rsidR="00A009ED" w:rsidRDefault="00A009ED" w:rsidP="00A009ED">
      <w:pPr>
        <w:pStyle w:val="BodyText"/>
      </w:pPr>
      <w:r w:rsidRPr="00C306ED">
        <w:rPr>
          <w:position w:val="-14"/>
        </w:rPr>
        <w:object w:dxaOrig="1600" w:dyaOrig="380" w14:anchorId="595BC2BE">
          <v:shape id="_x0000_i1060" type="#_x0000_t75" style="width:80.25pt;height:18.75pt" o:ole="">
            <v:imagedata r:id="rId80" o:title=""/>
          </v:shape>
          <o:OLEObject Type="Embed" ProgID="Equation.DSMT4" ShapeID="_x0000_i1060" DrawAspect="Content" ObjectID="_1488011768" r:id="rId81"/>
        </w:object>
      </w:r>
      <w:r>
        <w:t xml:space="preserve"> </w:t>
      </w:r>
      <w:r w:rsidRPr="00D44A59">
        <w:t xml:space="preserve">= </w:t>
      </w:r>
      <w:r>
        <w:t xml:space="preserve">Total electric </w:t>
      </w:r>
      <w:r w:rsidRPr="00E06AEF">
        <w:t xml:space="preserve">power </w:t>
      </w:r>
      <w:r>
        <w:t>(compressors, condenser fans and evaporator fan) with 19.44</w:t>
      </w:r>
      <w:r>
        <w:rPr>
          <w:rFonts w:cs="Arial"/>
        </w:rPr>
        <w:t>°</w:t>
      </w:r>
      <w:r>
        <w:t>C wet-bulb temperature air entering the cooling coil and air flow rate across the evaporator at the Rated Air Volume Flow Rate (W).</w:t>
      </w:r>
      <w:r w:rsidRPr="00194EF9">
        <w:t xml:space="preserve"> </w:t>
      </w:r>
      <w:r>
        <w:t>The dry-bulb temperature of air entering the air-cooled condenser varies (B = 27.5</w:t>
      </w:r>
      <w:r>
        <w:rPr>
          <w:rFonts w:cs="Arial"/>
        </w:rPr>
        <w:t>°</w:t>
      </w:r>
      <w:r>
        <w:t>C, C = 20.0</w:t>
      </w:r>
      <w:r>
        <w:rPr>
          <w:rFonts w:cs="Arial"/>
        </w:rPr>
        <w:t>°</w:t>
      </w:r>
      <w:r>
        <w:t>C, D = 18.3</w:t>
      </w:r>
      <w:r>
        <w:rPr>
          <w:rFonts w:cs="Arial"/>
        </w:rPr>
        <w:t>°</w:t>
      </w:r>
      <w:r>
        <w:t>C).</w:t>
      </w:r>
      <w:r w:rsidRPr="00C306ED">
        <w:rPr>
          <w:position w:val="-14"/>
        </w:rPr>
        <w:object w:dxaOrig="2160" w:dyaOrig="380" w14:anchorId="304ADDB9">
          <v:shape id="_x0000_i1061" type="#_x0000_t75" style="width:108pt;height:18.75pt" o:ole="">
            <v:imagedata r:id="rId82" o:title=""/>
          </v:shape>
          <o:OLEObject Type="Embed" ProgID="Equation.DSMT4" ShapeID="_x0000_i1061" DrawAspect="Content" ObjectID="_1488011769" r:id="rId83"/>
        </w:object>
      </w:r>
      <w:r>
        <w:t xml:space="preserve"> </w:t>
      </w:r>
      <w:r w:rsidRPr="00D44A59">
        <w:t xml:space="preserve">= </w:t>
      </w:r>
      <w:r>
        <w:t>Electric power of the compressor and condenser fan at the various part-load ratios, with 19.44</w:t>
      </w:r>
      <w:r>
        <w:rPr>
          <w:rFonts w:cs="Arial"/>
        </w:rPr>
        <w:t>°</w:t>
      </w:r>
      <w:r>
        <w:t>C wet-bulb temperature air entering the cooling coil and rated supply air volume flow rate (W).</w:t>
      </w:r>
      <w:r w:rsidRPr="00194EF9">
        <w:t xml:space="preserve"> </w:t>
      </w:r>
      <w:r>
        <w:t>The dry-bulb temperature of air entering the air-cooled condenser varies per the part-load ratio (B = 27.5</w:t>
      </w:r>
      <w:r>
        <w:rPr>
          <w:rFonts w:cs="Arial"/>
        </w:rPr>
        <w:t>°</w:t>
      </w:r>
      <w:r>
        <w:t>C, C = 20.0</w:t>
      </w:r>
      <w:r>
        <w:rPr>
          <w:rFonts w:cs="Arial"/>
        </w:rPr>
        <w:t>°</w:t>
      </w:r>
      <w:r>
        <w:t>C, D = 18.3</w:t>
      </w:r>
      <w:r>
        <w:rPr>
          <w:rFonts w:cs="Arial"/>
        </w:rPr>
        <w:t>°</w:t>
      </w:r>
      <w:r>
        <w:t>C).</w:t>
      </w:r>
    </w:p>
    <w:p w14:paraId="06CEC961" w14:textId="77777777" w:rsidR="00A009ED" w:rsidRDefault="00A009ED" w:rsidP="00A009ED">
      <w:pPr>
        <w:pStyle w:val="BodyText"/>
      </w:pPr>
      <w:r w:rsidRPr="00C306ED">
        <w:rPr>
          <w:position w:val="-12"/>
        </w:rPr>
        <w:object w:dxaOrig="2360" w:dyaOrig="360" w14:anchorId="4328CEDC">
          <v:shape id="_x0000_i1062" type="#_x0000_t75" style="width:117.75pt;height:18pt" o:ole="">
            <v:imagedata r:id="rId84" o:title=""/>
          </v:shape>
          <o:OLEObject Type="Embed" ProgID="Equation.DSMT4" ShapeID="_x0000_i1062" DrawAspect="Content" ObjectID="_1488011770" r:id="rId85"/>
        </w:object>
      </w:r>
      <w:r>
        <w:t xml:space="preserve"> = Energy Input Ratio Function of Temperature Curve evaluated with 19.44</w:t>
      </w:r>
      <w:r>
        <w:rPr>
          <w:rFonts w:cs="Arial"/>
        </w:rPr>
        <w:t>°</w:t>
      </w:r>
      <w:r>
        <w:t>C wet-bulb temperature air entering the cooling coil and dry-bulb temperature of air entering the air-cooled condenser corresponding to the reduced part-load ratio (B = 27.5</w:t>
      </w:r>
      <w:r>
        <w:rPr>
          <w:rFonts w:cs="Arial"/>
        </w:rPr>
        <w:t>°</w:t>
      </w:r>
      <w:r>
        <w:t>C, C = 20.0</w:t>
      </w:r>
      <w:r>
        <w:rPr>
          <w:rFonts w:cs="Arial"/>
        </w:rPr>
        <w:t>°</w:t>
      </w:r>
      <w:r>
        <w:t>C, D = 18.3</w:t>
      </w:r>
      <w:r>
        <w:rPr>
          <w:rFonts w:cs="Arial"/>
        </w:rPr>
        <w:t>°</w:t>
      </w:r>
      <w:r>
        <w:t>C) (dimensionless).</w:t>
      </w:r>
    </w:p>
    <w:p w14:paraId="461047B5" w14:textId="77777777" w:rsidR="00A009ED" w:rsidRDefault="00A009ED" w:rsidP="00A009ED">
      <w:pPr>
        <w:pStyle w:val="BodyText"/>
      </w:pPr>
      <w:r w:rsidRPr="00C306ED">
        <w:rPr>
          <w:position w:val="-12"/>
        </w:rPr>
        <w:object w:dxaOrig="340" w:dyaOrig="360" w14:anchorId="0F94A0CC">
          <v:shape id="_x0000_i1063" type="#_x0000_t75" style="width:17.25pt;height:18pt" o:ole="">
            <v:imagedata r:id="rId86" o:title=""/>
          </v:shape>
          <o:OLEObject Type="Embed" ProgID="Equation.DSMT4" ShapeID="_x0000_i1063" DrawAspect="Content" ObjectID="_1488011771" r:id="rId87"/>
        </w:object>
      </w:r>
      <w:r w:rsidRPr="0058011B">
        <w:t xml:space="preserve">= </w:t>
      </w:r>
      <w:r>
        <w:t>d</w:t>
      </w:r>
      <w:r w:rsidRPr="0058011B">
        <w:t>egradation coefficient to account for cycling of the compressor</w:t>
      </w:r>
      <w:r>
        <w:t xml:space="preserve"> = 1.13 – 0.13</w:t>
      </w:r>
      <w:r w:rsidRPr="009C652F">
        <w:rPr>
          <w:i/>
        </w:rPr>
        <w:t>LF</w:t>
      </w:r>
      <w:r w:rsidRPr="0058011B">
        <w:t>.</w:t>
      </w:r>
    </w:p>
    <w:p w14:paraId="799BD0CE" w14:textId="77777777" w:rsidR="00A009ED" w:rsidRDefault="00A009ED" w:rsidP="00A009ED">
      <w:pPr>
        <w:pStyle w:val="BodyText"/>
      </w:pPr>
      <w:r w:rsidRPr="00C306ED">
        <w:rPr>
          <w:position w:val="-4"/>
        </w:rPr>
        <w:object w:dxaOrig="380" w:dyaOrig="260" w14:anchorId="53E9618A">
          <v:shape id="_x0000_i1064" type="#_x0000_t75" style="width:18.75pt;height:12.75pt" o:ole="">
            <v:imagedata r:id="rId88" o:title=""/>
          </v:shape>
          <o:OLEObject Type="Embed" ProgID="Equation.DSMT4" ShapeID="_x0000_i1064" DrawAspect="Content" ObjectID="_1488011772" r:id="rId89"/>
        </w:object>
      </w:r>
      <w:r w:rsidRPr="00633934">
        <w:t xml:space="preserve"> = fractional “on” time at the desired load point</w:t>
      </w:r>
    </w:p>
    <w:p w14:paraId="69A657CF" w14:textId="77777777" w:rsidR="00A009ED" w:rsidRDefault="00A009ED" w:rsidP="00A009ED">
      <w:pPr>
        <w:pStyle w:val="BodyText"/>
      </w:pPr>
      <w:r>
        <w:t>The load factor (</w:t>
      </w:r>
      <w:r w:rsidRPr="00053D42">
        <w:rPr>
          <w:i/>
        </w:rPr>
        <w:t>LF</w:t>
      </w:r>
      <w:r>
        <w:t>) is the f</w:t>
      </w:r>
      <w:r w:rsidRPr="00E52327">
        <w:t xml:space="preserve">ractional “on” time for the desired </w:t>
      </w:r>
      <w:r>
        <w:t xml:space="preserve">reduced </w:t>
      </w:r>
      <w:r w:rsidRPr="00E52327">
        <w:t>load point</w:t>
      </w:r>
      <w:r>
        <w:t>s (</w:t>
      </w:r>
      <w:r w:rsidRPr="00E52327">
        <w:t xml:space="preserve">75%, 50%, </w:t>
      </w:r>
      <w:r>
        <w:t xml:space="preserve">or </w:t>
      </w:r>
      <w:r w:rsidRPr="00E52327">
        <w:t>25%</w:t>
      </w:r>
      <w:r>
        <w:t>) calculated from the following equation:</w:t>
      </w:r>
    </w:p>
    <w:p w14:paraId="2D838C79" w14:textId="77777777" w:rsidR="00A009ED" w:rsidRPr="00E52327" w:rsidRDefault="00A009ED" w:rsidP="00A009ED">
      <w:pPr>
        <w:pStyle w:val="Equation"/>
      </w:pPr>
      <w:r w:rsidRPr="00C306ED">
        <w:rPr>
          <w:position w:val="-32"/>
        </w:rPr>
        <w:object w:dxaOrig="3140" w:dyaOrig="880" w14:anchorId="3B4FC426">
          <v:shape id="_x0000_i1065" type="#_x0000_t75" style="width:156.75pt;height:44.25pt" o:ole="">
            <v:imagedata r:id="rId90" o:title=""/>
          </v:shape>
          <o:OLEObject Type="Embed" ProgID="Equation.DSMT4" ShapeID="_x0000_i1065" DrawAspect="Content" ObjectID="_1488011773" r:id="rId91"/>
        </w:object>
      </w:r>
    </w:p>
    <w:p w14:paraId="2AB0C37E" w14:textId="77777777" w:rsidR="00A009ED" w:rsidRPr="00E52327" w:rsidRDefault="00A009ED" w:rsidP="00A009ED">
      <w:pPr>
        <w:pStyle w:val="BodyText"/>
      </w:pPr>
      <w:r>
        <w:t>w</w:t>
      </w:r>
      <w:r w:rsidRPr="00E52327">
        <w:t>here,</w:t>
      </w:r>
    </w:p>
    <w:p w14:paraId="5A4881D4" w14:textId="77777777" w:rsidR="00A009ED" w:rsidRPr="00E52327" w:rsidRDefault="00A009ED" w:rsidP="00A009ED">
      <w:pPr>
        <w:pStyle w:val="BodyText"/>
      </w:pPr>
      <w:r w:rsidRPr="00C306ED">
        <w:rPr>
          <w:i/>
          <w:position w:val="-6"/>
        </w:rPr>
        <w:object w:dxaOrig="800" w:dyaOrig="279" w14:anchorId="7E24B78C">
          <v:shape id="_x0000_i1066" type="#_x0000_t75" style="width:39.75pt;height:14.25pt" o:ole="">
            <v:imagedata r:id="rId92" o:title=""/>
          </v:shape>
          <o:OLEObject Type="Embed" ProgID="Equation.DSMT4" ShapeID="_x0000_i1066" DrawAspect="Content" ObjectID="_1488011774" r:id="rId93"/>
        </w:object>
      </w:r>
      <w:r w:rsidRPr="00E52327">
        <w:t xml:space="preserve"> = </w:t>
      </w:r>
      <w:r w:rsidRPr="00E52327">
        <w:tab/>
      </w:r>
      <w:r>
        <w:t xml:space="preserve">Part-load operating points, i.e., </w:t>
      </w:r>
      <w:r w:rsidRPr="00E52327">
        <w:t>75%</w:t>
      </w:r>
      <w:r>
        <w:t xml:space="preserve"> (B)</w:t>
      </w:r>
      <w:r w:rsidRPr="00E52327">
        <w:t>, 50%</w:t>
      </w:r>
      <w:r>
        <w:t xml:space="preserve"> (C)</w:t>
      </w:r>
      <w:r w:rsidRPr="00E52327">
        <w:t>, 25%</w:t>
      </w:r>
      <w:r>
        <w:t xml:space="preserve"> (D)</w:t>
      </w:r>
    </w:p>
    <w:p w14:paraId="2AA97FAD" w14:textId="77777777" w:rsidR="00A009ED" w:rsidRDefault="00A009ED" w:rsidP="00A009ED">
      <w:pPr>
        <w:pStyle w:val="BodyText"/>
        <w:rPr>
          <w:ins w:id="16" w:author="Bereket Nigusse" w:date="2015-03-13T10:13:00Z"/>
        </w:rPr>
      </w:pPr>
      <w:r w:rsidRPr="00FC4DFC">
        <w:t xml:space="preserve">The calculations for </w:t>
      </w:r>
      <w:r w:rsidRPr="00B54C3D">
        <w:rPr>
          <w:i/>
        </w:rPr>
        <w:t>Q</w:t>
      </w:r>
      <w:r w:rsidRPr="00B54C3D">
        <w:rPr>
          <w:i/>
          <w:vertAlign w:val="subscript"/>
        </w:rPr>
        <w:t>Total,Net,PartLoad</w:t>
      </w:r>
      <w:r w:rsidRPr="00FC4DFC">
        <w:t xml:space="preserve"> and </w:t>
      </w:r>
      <w:r w:rsidRPr="00B54C3D">
        <w:rPr>
          <w:i/>
        </w:rPr>
        <w:t>Power</w:t>
      </w:r>
      <w:r w:rsidRPr="00B54C3D">
        <w:rPr>
          <w:i/>
          <w:vertAlign w:val="subscript"/>
        </w:rPr>
        <w:t>Total,PartLoad</w:t>
      </w:r>
      <w:r>
        <w:t xml:space="preserve"> are calculated in nearly the same way as </w:t>
      </w:r>
      <w:r w:rsidRPr="00B54C3D">
        <w:rPr>
          <w:i/>
        </w:rPr>
        <w:t>Q</w:t>
      </w:r>
      <w:r w:rsidRPr="00B54C3D">
        <w:rPr>
          <w:i/>
          <w:vertAlign w:val="subscript"/>
        </w:rPr>
        <w:t>Total,Net,TestB</w:t>
      </w:r>
      <w:r w:rsidRPr="00FC4DFC">
        <w:t xml:space="preserve"> and </w:t>
      </w:r>
      <w:r w:rsidRPr="00B54C3D">
        <w:rPr>
          <w:i/>
        </w:rPr>
        <w:t>Power</w:t>
      </w:r>
      <w:r w:rsidRPr="00B54C3D">
        <w:rPr>
          <w:i/>
          <w:vertAlign w:val="subscript"/>
        </w:rPr>
        <w:t>Total,TestB</w:t>
      </w:r>
      <w:r>
        <w:t xml:space="preserve"> are calculated for SEER (defined above). The only difference is that these cooling capacity and power values, used for calculating EER</w:t>
      </w:r>
      <w:r w:rsidRPr="007E55A3">
        <w:rPr>
          <w:vertAlign w:val="subscript"/>
        </w:rPr>
        <w:t>B</w:t>
      </w:r>
      <w:r>
        <w:t>/EER</w:t>
      </w:r>
      <w:r w:rsidRPr="007E55A3">
        <w:rPr>
          <w:vertAlign w:val="subscript"/>
        </w:rPr>
        <w:t>C</w:t>
      </w:r>
      <w:r>
        <w:t>/EER</w:t>
      </w:r>
      <w:r w:rsidRPr="007E55A3">
        <w:rPr>
          <w:vertAlign w:val="subscript"/>
        </w:rPr>
        <w:t>D</w:t>
      </w:r>
      <w:r>
        <w:t xml:space="preserve"> for IEER, are calculated for a series of dry-bulb temperatures of air entering the air-cooled condenser (B = 27.5</w:t>
      </w:r>
      <w:r>
        <w:rPr>
          <w:rFonts w:cs="Arial"/>
        </w:rPr>
        <w:t>°</w:t>
      </w:r>
      <w:r>
        <w:t>C, C = 20.0</w:t>
      </w:r>
      <w:r>
        <w:rPr>
          <w:rFonts w:cs="Arial"/>
        </w:rPr>
        <w:t>°</w:t>
      </w:r>
      <w:r>
        <w:t>C, D = 18.3</w:t>
      </w:r>
      <w:r>
        <w:rPr>
          <w:rFonts w:cs="Arial"/>
        </w:rPr>
        <w:t>°</w:t>
      </w:r>
      <w:r>
        <w:t>C) and part-load performance degradiation correction is also applied to the condensing unit electric power calculation.</w:t>
      </w:r>
    </w:p>
    <w:p w14:paraId="4393EBA3" w14:textId="77777777" w:rsidR="00227632" w:rsidRDefault="00227632" w:rsidP="00A009ED">
      <w:pPr>
        <w:pStyle w:val="BodyText"/>
        <w:rPr>
          <w:ins w:id="17" w:author="Bereket Nigusse" w:date="2015-03-13T10:13:00Z"/>
        </w:rPr>
      </w:pPr>
    </w:p>
    <w:p w14:paraId="1CC39340" w14:textId="77777777" w:rsidR="00227632" w:rsidRDefault="00227632" w:rsidP="00A009ED">
      <w:pPr>
        <w:pStyle w:val="BodyText"/>
        <w:rPr>
          <w:ins w:id="18" w:author="Bereket Nigusse" w:date="2015-03-13T10:13:00Z"/>
        </w:rPr>
      </w:pPr>
    </w:p>
    <w:p w14:paraId="15F4B939" w14:textId="77777777" w:rsidR="00227632" w:rsidRDefault="00227632" w:rsidP="00A009ED">
      <w:pPr>
        <w:pStyle w:val="BodyText"/>
        <w:rPr>
          <w:ins w:id="19" w:author="Bereket Nigusse" w:date="2015-03-13T10:13:00Z"/>
        </w:rPr>
      </w:pPr>
    </w:p>
    <w:p w14:paraId="6872714F" w14:textId="77777777" w:rsidR="00227632" w:rsidRDefault="00227632" w:rsidP="00A009ED">
      <w:pPr>
        <w:pStyle w:val="BodyText"/>
        <w:rPr>
          <w:ins w:id="20" w:author="Bereket Nigusse" w:date="2015-03-13T10:13:00Z"/>
        </w:rPr>
      </w:pPr>
    </w:p>
    <w:p w14:paraId="0971C6FC" w14:textId="77777777" w:rsidR="00227632" w:rsidDel="00D7690A" w:rsidRDefault="00227632" w:rsidP="00A009ED">
      <w:pPr>
        <w:pStyle w:val="BodyText"/>
        <w:rPr>
          <w:del w:id="21" w:author="Bereket Nigusse" w:date="2015-03-13T10:18:00Z"/>
        </w:rPr>
      </w:pPr>
    </w:p>
    <w:p w14:paraId="6CEB5882" w14:textId="77777777" w:rsidR="00227632" w:rsidDel="00D7690A" w:rsidRDefault="00A9675B" w:rsidP="00A009ED">
      <w:pPr>
        <w:pStyle w:val="BodyText"/>
        <w:rPr>
          <w:del w:id="22" w:author="Bereket Nigusse" w:date="2015-03-13T10:18:00Z"/>
          <w:position w:val="-38"/>
        </w:rPr>
      </w:pPr>
      <w:commentRangeStart w:id="23"/>
      <w:del w:id="24" w:author="Bereket Nigusse" w:date="2015-03-13T10:18:00Z">
        <w:r>
          <w:rPr>
            <w:position w:val="-38"/>
          </w:rPr>
          <w:pict w14:anchorId="61A27C94">
            <v:shape id="_x0000_i1067" type="#_x0000_t75" style="width:377.25pt;height:44.25pt">
              <v:imagedata r:id="rId94" o:title=""/>
            </v:shape>
          </w:pict>
        </w:r>
      </w:del>
    </w:p>
    <w:p w14:paraId="1BAF5E74" w14:textId="77777777" w:rsidR="00227632" w:rsidDel="00D7690A" w:rsidRDefault="00227632" w:rsidP="00A009ED">
      <w:pPr>
        <w:pStyle w:val="BodyText"/>
        <w:rPr>
          <w:del w:id="25" w:author="Bereket Nigusse" w:date="2015-03-13T10:18:00Z"/>
          <w:position w:val="-38"/>
        </w:rPr>
      </w:pPr>
    </w:p>
    <w:p w14:paraId="31C738EC" w14:textId="77777777" w:rsidR="00227632" w:rsidDel="00D7690A" w:rsidRDefault="00227632" w:rsidP="00A009ED">
      <w:pPr>
        <w:pStyle w:val="BodyText"/>
        <w:rPr>
          <w:del w:id="26" w:author="Bereket Nigusse" w:date="2015-03-13T10:18:00Z"/>
          <w:position w:val="-38"/>
        </w:rPr>
      </w:pPr>
    </w:p>
    <w:p w14:paraId="42DF72BA" w14:textId="77777777" w:rsidR="00227632" w:rsidDel="00D7690A" w:rsidRDefault="00A009ED" w:rsidP="00A009ED">
      <w:pPr>
        <w:pStyle w:val="BodyText"/>
        <w:rPr>
          <w:del w:id="27" w:author="Bereket Nigusse" w:date="2015-03-13T10:18:00Z"/>
        </w:rPr>
      </w:pPr>
      <w:del w:id="28" w:author="Bereket Nigusse" w:date="2015-03-13T10:18:00Z">
        <w:r w:rsidRPr="00C306ED" w:rsidDel="00D7690A">
          <w:rPr>
            <w:position w:val="-14"/>
          </w:rPr>
          <w:object w:dxaOrig="1140" w:dyaOrig="400" w14:anchorId="31922A62">
            <v:shape id="_x0000_i1068" type="#_x0000_t75" style="width:57pt;height:20.25pt" o:ole="">
              <v:imagedata r:id="rId95" o:title=""/>
            </v:shape>
            <o:OLEObject Type="Embed" ProgID="Equation.DSMT4" ShapeID="_x0000_i1068" DrawAspect="Content" ObjectID="_1488011775" r:id="rId96"/>
          </w:object>
        </w:r>
      </w:del>
    </w:p>
    <w:p w14:paraId="11411DDE" w14:textId="77777777" w:rsidR="00227632" w:rsidDel="00D7690A" w:rsidRDefault="00A009ED" w:rsidP="00A009ED">
      <w:pPr>
        <w:pStyle w:val="BodyText"/>
        <w:rPr>
          <w:del w:id="29" w:author="Bereket Nigusse" w:date="2015-03-13T10:18:00Z"/>
        </w:rPr>
      </w:pPr>
      <w:del w:id="30" w:author="Bereket Nigusse" w:date="2015-03-13T10:18:00Z">
        <w:r w:rsidRPr="00C306ED" w:rsidDel="00D7690A">
          <w:rPr>
            <w:position w:val="-12"/>
          </w:rPr>
          <w:object w:dxaOrig="900" w:dyaOrig="380" w14:anchorId="4F70CBAA">
            <v:shape id="_x0000_i1069" type="#_x0000_t75" style="width:45pt;height:18.75pt" o:ole="">
              <v:imagedata r:id="rId97" o:title=""/>
            </v:shape>
            <o:OLEObject Type="Embed" ProgID="Equation.DSMT4" ShapeID="_x0000_i1069" DrawAspect="Content" ObjectID="_1488011776" r:id="rId98"/>
          </w:object>
        </w:r>
      </w:del>
    </w:p>
    <w:p w14:paraId="0A238E64" w14:textId="77777777" w:rsidR="00227632" w:rsidDel="00D7690A" w:rsidRDefault="00A009ED" w:rsidP="00A009ED">
      <w:pPr>
        <w:pStyle w:val="BodyText"/>
        <w:rPr>
          <w:del w:id="31" w:author="Bereket Nigusse" w:date="2015-03-13T10:18:00Z"/>
        </w:rPr>
      </w:pPr>
      <w:del w:id="32" w:author="Bereket Nigusse" w:date="2015-03-13T10:18:00Z">
        <w:r w:rsidRPr="00C306ED" w:rsidDel="00D7690A">
          <w:rPr>
            <w:position w:val="-12"/>
          </w:rPr>
          <w:object w:dxaOrig="2480" w:dyaOrig="360" w14:anchorId="35421F56">
            <v:shape id="_x0000_i1070" type="#_x0000_t75" style="width:123.75pt;height:18pt" o:ole="">
              <v:imagedata r:id="rId99" o:title=""/>
            </v:shape>
            <o:OLEObject Type="Embed" ProgID="Equation.DSMT4" ShapeID="_x0000_i1070" DrawAspect="Content" ObjectID="_1488011777" r:id="rId100"/>
          </w:object>
        </w:r>
      </w:del>
    </w:p>
    <w:p w14:paraId="111A4369" w14:textId="77777777" w:rsidR="00227632" w:rsidDel="00D7690A" w:rsidRDefault="00A009ED" w:rsidP="00A009ED">
      <w:pPr>
        <w:pStyle w:val="BodyText"/>
        <w:rPr>
          <w:del w:id="33" w:author="Bereket Nigusse" w:date="2015-03-13T10:18:00Z"/>
        </w:rPr>
      </w:pPr>
      <w:del w:id="34" w:author="Bereket Nigusse" w:date="2015-03-13T10:18:00Z">
        <w:r w:rsidRPr="00C306ED" w:rsidDel="00D7690A">
          <w:rPr>
            <w:position w:val="-12"/>
          </w:rPr>
          <w:object w:dxaOrig="2439" w:dyaOrig="360" w14:anchorId="44B8F345">
            <v:shape id="_x0000_i1071" type="#_x0000_t75" style="width:122.25pt;height:18pt" o:ole="">
              <v:imagedata r:id="rId101" o:title=""/>
            </v:shape>
            <o:OLEObject Type="Embed" ProgID="Equation.DSMT4" ShapeID="_x0000_i1071" DrawAspect="Content" ObjectID="_1488011778" r:id="rId102"/>
          </w:object>
        </w:r>
      </w:del>
    </w:p>
    <w:p w14:paraId="3798C5A6" w14:textId="77777777" w:rsidR="00227632" w:rsidDel="00D7690A" w:rsidRDefault="00A009ED" w:rsidP="00A009ED">
      <w:pPr>
        <w:pStyle w:val="BodyText"/>
        <w:rPr>
          <w:del w:id="35" w:author="Bereket Nigusse" w:date="2015-03-13T10:18:00Z"/>
        </w:rPr>
      </w:pPr>
      <w:del w:id="36" w:author="Bereket Nigusse" w:date="2015-03-13T10:18:00Z">
        <w:r w:rsidRPr="00C306ED" w:rsidDel="00D7690A">
          <w:rPr>
            <w:position w:val="-6"/>
          </w:rPr>
          <w:object w:dxaOrig="2720" w:dyaOrig="279" w14:anchorId="06596D6B">
            <v:shape id="_x0000_i1072" type="#_x0000_t75" style="width:135.75pt;height:14.25pt" o:ole="">
              <v:imagedata r:id="rId103" o:title=""/>
            </v:shape>
            <o:OLEObject Type="Embed" ProgID="Equation.DSMT4" ShapeID="_x0000_i1072" DrawAspect="Content" ObjectID="_1488011779" r:id="rId104"/>
          </w:object>
        </w:r>
        <w:r w:rsidRPr="00C306ED" w:rsidDel="00D7690A">
          <w:rPr>
            <w:position w:val="-12"/>
          </w:rPr>
          <w:object w:dxaOrig="540" w:dyaOrig="380" w14:anchorId="2FC7630F">
            <v:shape id="_x0000_i1073" type="#_x0000_t75" style="width:27pt;height:18.75pt" o:ole="">
              <v:imagedata r:id="rId105" o:title=""/>
            </v:shape>
            <o:OLEObject Type="Embed" ProgID="Equation.DSMT4" ShapeID="_x0000_i1073" DrawAspect="Content" ObjectID="_1488011780" r:id="rId106"/>
          </w:object>
        </w:r>
      </w:del>
    </w:p>
    <w:p w14:paraId="7AE3351D" w14:textId="77777777" w:rsidR="00227632" w:rsidDel="00D7690A" w:rsidRDefault="00227632" w:rsidP="00A009ED">
      <w:pPr>
        <w:pStyle w:val="BodyText"/>
        <w:rPr>
          <w:del w:id="37" w:author="Bereket Nigusse" w:date="2015-03-13T10:18:00Z"/>
        </w:rPr>
      </w:pPr>
    </w:p>
    <w:p w14:paraId="79798222" w14:textId="77777777" w:rsidR="00227632" w:rsidDel="00D7690A" w:rsidRDefault="00A009ED" w:rsidP="00A009ED">
      <w:pPr>
        <w:pStyle w:val="BodyText"/>
        <w:rPr>
          <w:del w:id="38" w:author="Bereket Nigusse" w:date="2015-03-13T10:18:00Z"/>
        </w:rPr>
      </w:pPr>
      <w:del w:id="39" w:author="Bereket Nigusse" w:date="2015-03-13T10:18:00Z">
        <w:r w:rsidRPr="00C306ED" w:rsidDel="00D7690A">
          <w:rPr>
            <w:position w:val="-12"/>
          </w:rPr>
          <w:object w:dxaOrig="2380" w:dyaOrig="360" w14:anchorId="0F301157">
            <v:shape id="_x0000_i1074" type="#_x0000_t75" style="width:119.25pt;height:18pt" o:ole="">
              <v:imagedata r:id="rId107" o:title=""/>
            </v:shape>
            <o:OLEObject Type="Embed" ProgID="Equation.DSMT4" ShapeID="_x0000_i1074" DrawAspect="Content" ObjectID="_1488011781" r:id="rId108"/>
          </w:object>
        </w:r>
      </w:del>
    </w:p>
    <w:p w14:paraId="45824212" w14:textId="77777777" w:rsidR="00227632" w:rsidDel="00D7690A" w:rsidRDefault="00227632" w:rsidP="00A009ED">
      <w:pPr>
        <w:pStyle w:val="BodyText"/>
        <w:rPr>
          <w:del w:id="40" w:author="Bereket Nigusse" w:date="2015-03-13T10:18:00Z"/>
        </w:rPr>
      </w:pPr>
    </w:p>
    <w:p w14:paraId="312D7FC9" w14:textId="77777777" w:rsidR="00A009ED" w:rsidRDefault="00A009ED" w:rsidP="00A009ED">
      <w:pPr>
        <w:pStyle w:val="BodyText"/>
        <w:rPr>
          <w:i/>
        </w:rPr>
      </w:pPr>
      <w:del w:id="41" w:author="Bereket Nigusse" w:date="2015-03-13T10:18:00Z">
        <w:r w:rsidRPr="00C306ED" w:rsidDel="00D7690A">
          <w:rPr>
            <w:position w:val="-32"/>
          </w:rPr>
          <w:object w:dxaOrig="2439" w:dyaOrig="760" w14:anchorId="4215F6BF">
            <v:shape id="_x0000_i1075" type="#_x0000_t75" style="width:122.25pt;height:38.25pt" o:ole="">
              <v:imagedata r:id="rId109" o:title=""/>
            </v:shape>
            <o:OLEObject Type="Embed" ProgID="Equation.DSMT4" ShapeID="_x0000_i1075" DrawAspect="Content" ObjectID="_1488011782" r:id="rId110"/>
          </w:object>
        </w:r>
        <w:r w:rsidRPr="00C306ED" w:rsidDel="00D7690A">
          <w:rPr>
            <w:position w:val="-38"/>
          </w:rPr>
          <w:object w:dxaOrig="7400" w:dyaOrig="880" w14:anchorId="5FA7C371">
            <v:shape id="_x0000_i1076" type="#_x0000_t75" style="width:369pt;height:44.25pt" o:ole="">
              <v:imagedata r:id="rId111" o:title=""/>
            </v:shape>
            <o:OLEObject Type="Embed" ProgID="Equation.DSMT4" ShapeID="_x0000_i1076" DrawAspect="Content" ObjectID="_1488011783" r:id="rId112"/>
          </w:object>
        </w:r>
        <w:r w:rsidRPr="00C306ED" w:rsidDel="00D7690A">
          <w:rPr>
            <w:position w:val="-40"/>
          </w:rPr>
          <w:object w:dxaOrig="8580" w:dyaOrig="920" w14:anchorId="4201BFE2">
            <v:shape id="_x0000_i1077" type="#_x0000_t75" style="width:429pt;height:45.75pt" o:ole="">
              <v:imagedata r:id="rId113" o:title=""/>
            </v:shape>
            <o:OLEObject Type="Embed" ProgID="Equation.DSMT4" ShapeID="_x0000_i1077" DrawAspect="Content" ObjectID="_1488011784" r:id="rId114"/>
          </w:object>
        </w:r>
        <w:r w:rsidRPr="00C306ED" w:rsidDel="00D7690A">
          <w:rPr>
            <w:position w:val="-32"/>
          </w:rPr>
          <w:object w:dxaOrig="6560" w:dyaOrig="760" w14:anchorId="582B2847">
            <v:shape id="_x0000_i1078" type="#_x0000_t75" style="width:327pt;height:38.25pt" o:ole="">
              <v:imagedata r:id="rId115" o:title=""/>
            </v:shape>
            <o:OLEObject Type="Embed" ProgID="Equation.DSMT4" ShapeID="_x0000_i1078" DrawAspect="Content" ObjectID="_1488011785" r:id="rId116"/>
          </w:object>
        </w:r>
        <w:r w:rsidRPr="00C306ED" w:rsidDel="00D7690A">
          <w:rPr>
            <w:position w:val="-14"/>
          </w:rPr>
          <w:object w:dxaOrig="1160" w:dyaOrig="400" w14:anchorId="0AB50A35">
            <v:shape id="_x0000_i1079" type="#_x0000_t75" style="width:57.75pt;height:20.25pt" o:ole="">
              <v:imagedata r:id="rId117" o:title=""/>
            </v:shape>
            <o:OLEObject Type="Embed" ProgID="Equation.DSMT4" ShapeID="_x0000_i1079" DrawAspect="Content" ObjectID="_1488011786" r:id="rId118"/>
          </w:object>
        </w:r>
        <w:r w:rsidRPr="00C306ED" w:rsidDel="00D7690A">
          <w:rPr>
            <w:position w:val="-12"/>
          </w:rPr>
          <w:object w:dxaOrig="2439" w:dyaOrig="360" w14:anchorId="5E5541A2">
            <v:shape id="_x0000_i1080" type="#_x0000_t75" style="width:122.25pt;height:18pt" o:ole="">
              <v:imagedata r:id="rId119" o:title=""/>
            </v:shape>
            <o:OLEObject Type="Embed" ProgID="Equation.DSMT4" ShapeID="_x0000_i1080" DrawAspect="Content" ObjectID="_1488011787" r:id="rId120"/>
          </w:object>
        </w:r>
        <w:r w:rsidRPr="00C306ED" w:rsidDel="00D7690A">
          <w:rPr>
            <w:position w:val="-14"/>
          </w:rPr>
          <w:object w:dxaOrig="1340" w:dyaOrig="380" w14:anchorId="07C3CE67">
            <v:shape id="_x0000_i1081" type="#_x0000_t75" style="width:66.75pt;height:18.75pt" o:ole="">
              <v:imagedata r:id="rId121" o:title=""/>
            </v:shape>
            <o:OLEObject Type="Embed" ProgID="Equation.DSMT4" ShapeID="_x0000_i1081" DrawAspect="Content" ObjectID="_1488011788" r:id="rId122"/>
          </w:object>
        </w:r>
        <w:r w:rsidRPr="00C306ED" w:rsidDel="00D7690A">
          <w:rPr>
            <w:position w:val="-12"/>
          </w:rPr>
          <w:object w:dxaOrig="820" w:dyaOrig="360" w14:anchorId="7DD20421">
            <v:shape id="_x0000_i1082" type="#_x0000_t75" style="width:41.25pt;height:18pt" o:ole="">
              <v:imagedata r:id="rId123" o:title=""/>
            </v:shape>
            <o:OLEObject Type="Embed" ProgID="Equation.DSMT4" ShapeID="_x0000_i1082" DrawAspect="Content" ObjectID="_1488011789" r:id="rId124"/>
          </w:object>
        </w:r>
        <w:r w:rsidRPr="00C306ED" w:rsidDel="00D7690A">
          <w:rPr>
            <w:position w:val="-12"/>
          </w:rPr>
          <w:object w:dxaOrig="2120" w:dyaOrig="360" w14:anchorId="7CF56776">
            <v:shape id="_x0000_i1083" type="#_x0000_t75" style="width:105.75pt;height:18pt" o:ole="">
              <v:imagedata r:id="rId125" o:title=""/>
            </v:shape>
            <o:OLEObject Type="Embed" ProgID="Equation.DSMT4" ShapeID="_x0000_i1083" DrawAspect="Content" ObjectID="_1488011790" r:id="rId126"/>
          </w:object>
        </w:r>
        <w:r w:rsidRPr="00C306ED" w:rsidDel="00D7690A">
          <w:rPr>
            <w:position w:val="-12"/>
          </w:rPr>
          <w:object w:dxaOrig="2100" w:dyaOrig="360" w14:anchorId="6D8F1546">
            <v:shape id="_x0000_i1084" type="#_x0000_t75" style="width:105pt;height:18pt" o:ole="">
              <v:imagedata r:id="rId127" o:title=""/>
            </v:shape>
            <o:OLEObject Type="Embed" ProgID="Equation.DSMT4" ShapeID="_x0000_i1084" DrawAspect="Content" ObjectID="_1488011791" r:id="rId128"/>
          </w:object>
        </w:r>
        <w:r w:rsidRPr="00C306ED" w:rsidDel="00D7690A">
          <w:rPr>
            <w:position w:val="-32"/>
          </w:rPr>
          <w:object w:dxaOrig="2200" w:dyaOrig="780" w14:anchorId="252FFE91">
            <v:shape id="_x0000_i1085" type="#_x0000_t75" style="width:110.25pt;height:39pt" o:ole="">
              <v:imagedata r:id="rId129" o:title=""/>
            </v:shape>
            <o:OLEObject Type="Embed" ProgID="Equation.DSMT4" ShapeID="_x0000_i1085" DrawAspect="Content" ObjectID="_1488011792" r:id="rId130"/>
          </w:object>
        </w:r>
        <w:r w:rsidRPr="00C306ED" w:rsidDel="00D7690A">
          <w:rPr>
            <w:position w:val="-40"/>
          </w:rPr>
          <w:object w:dxaOrig="8660" w:dyaOrig="920" w14:anchorId="3D45B5F3">
            <v:shape id="_x0000_i1086" type="#_x0000_t75" style="width:432.75pt;height:45.75pt" o:ole="">
              <v:imagedata r:id="rId131" o:title=""/>
            </v:shape>
            <o:OLEObject Type="Embed" ProgID="Equation.DSMT4" ShapeID="_x0000_i1086" DrawAspect="Content" ObjectID="_1488011793" r:id="rId132"/>
          </w:object>
        </w:r>
        <w:r w:rsidRPr="00C306ED" w:rsidDel="00D7690A">
          <w:rPr>
            <w:position w:val="-32"/>
          </w:rPr>
          <w:object w:dxaOrig="6640" w:dyaOrig="760" w14:anchorId="36620ABD">
            <v:shape id="_x0000_i1087" type="#_x0000_t75" style="width:332.25pt;height:38.25pt" o:ole="">
              <v:imagedata r:id="rId133" o:title=""/>
            </v:shape>
            <o:OLEObject Type="Embed" ProgID="Equation.DSMT4" ShapeID="_x0000_i1087" DrawAspect="Content" ObjectID="_1488011794" r:id="rId134"/>
          </w:object>
        </w:r>
        <w:r w:rsidRPr="00C306ED" w:rsidDel="00D7690A">
          <w:rPr>
            <w:position w:val="-14"/>
          </w:rPr>
          <w:object w:dxaOrig="1380" w:dyaOrig="380" w14:anchorId="6A42B7DE">
            <v:shape id="_x0000_i1088" type="#_x0000_t75" style="width:69pt;height:18.75pt" o:ole="">
              <v:imagedata r:id="rId135" o:title=""/>
            </v:shape>
            <o:OLEObject Type="Embed" ProgID="Equation.DSMT4" ShapeID="_x0000_i1088" DrawAspect="Content" ObjectID="_1488011795" r:id="rId136"/>
          </w:object>
        </w:r>
        <w:r w:rsidRPr="00C306ED" w:rsidDel="00D7690A">
          <w:rPr>
            <w:position w:val="-12"/>
          </w:rPr>
          <w:object w:dxaOrig="2480" w:dyaOrig="360" w14:anchorId="1C94BD3B">
            <v:shape id="_x0000_i1089" type="#_x0000_t75" style="width:123.75pt;height:18pt" o:ole="">
              <v:imagedata r:id="rId137" o:title=""/>
            </v:shape>
            <o:OLEObject Type="Embed" ProgID="Equation.DSMT4" ShapeID="_x0000_i1089" DrawAspect="Content" ObjectID="_1488011796" r:id="rId138"/>
          </w:object>
        </w:r>
        <w:r w:rsidRPr="00C306ED" w:rsidDel="00D7690A">
          <w:rPr>
            <w:position w:val="-12"/>
          </w:rPr>
          <w:object w:dxaOrig="2140" w:dyaOrig="360" w14:anchorId="112C4466">
            <v:shape id="_x0000_i1090" type="#_x0000_t75" style="width:107.25pt;height:18pt" o:ole="">
              <v:imagedata r:id="rId139" o:title=""/>
            </v:shape>
            <o:OLEObject Type="Embed" ProgID="Equation.DSMT4" ShapeID="_x0000_i1090" DrawAspect="Content" ObjectID="_1488011797" r:id="rId140"/>
          </w:object>
        </w:r>
        <w:r w:rsidRPr="00C306ED" w:rsidDel="00D7690A">
          <w:rPr>
            <w:position w:val="-12"/>
          </w:rPr>
          <w:object w:dxaOrig="6860" w:dyaOrig="360" w14:anchorId="6A48A6DD">
            <v:shape id="_x0000_i1091" type="#_x0000_t75" style="width:342pt;height:18pt" o:ole="">
              <v:imagedata r:id="rId141" o:title=""/>
            </v:shape>
            <o:OLEObject Type="Embed" ProgID="Equation.DSMT4" ShapeID="_x0000_i1091" DrawAspect="Content" ObjectID="_1488011798" r:id="rId142"/>
          </w:object>
        </w:r>
        <w:r w:rsidRPr="00C306ED" w:rsidDel="00D7690A">
          <w:rPr>
            <w:position w:val="-12"/>
          </w:rPr>
          <w:object w:dxaOrig="620" w:dyaOrig="360" w14:anchorId="003653C4">
            <v:shape id="_x0000_i1092" type="#_x0000_t75" style="width:30.75pt;height:18pt" o:ole="">
              <v:imagedata r:id="rId143" o:title=""/>
            </v:shape>
            <o:OLEObject Type="Embed" ProgID="Equation.DSMT4" ShapeID="_x0000_i1092" DrawAspect="Content" ObjectID="_1488011799" r:id="rId144"/>
          </w:object>
        </w:r>
        <w:r w:rsidRPr="00C306ED" w:rsidDel="00D7690A">
          <w:rPr>
            <w:position w:val="-12"/>
          </w:rPr>
          <w:object w:dxaOrig="620" w:dyaOrig="360" w14:anchorId="3F3833C3">
            <v:shape id="_x0000_i1093" type="#_x0000_t75" style="width:30.75pt;height:18pt" o:ole="">
              <v:imagedata r:id="rId145" o:title=""/>
            </v:shape>
            <o:OLEObject Type="Embed" ProgID="Equation.DSMT4" ShapeID="_x0000_i1093" DrawAspect="Content" ObjectID="_1488011800" r:id="rId146"/>
          </w:object>
        </w:r>
        <w:r w:rsidRPr="00C306ED" w:rsidDel="00D7690A">
          <w:rPr>
            <w:position w:val="-12"/>
          </w:rPr>
          <w:object w:dxaOrig="620" w:dyaOrig="360" w14:anchorId="6A268419">
            <v:shape id="_x0000_i1094" type="#_x0000_t75" style="width:30.75pt;height:18pt" o:ole="">
              <v:imagedata r:id="rId147" o:title=""/>
            </v:shape>
            <o:OLEObject Type="Embed" ProgID="Equation.DSMT4" ShapeID="_x0000_i1094" DrawAspect="Content" ObjectID="_1488011801" r:id="rId148"/>
          </w:object>
        </w:r>
        <w:r w:rsidRPr="00C306ED" w:rsidDel="00D7690A">
          <w:rPr>
            <w:position w:val="-12"/>
          </w:rPr>
          <w:object w:dxaOrig="620" w:dyaOrig="360" w14:anchorId="62A6AD83">
            <v:shape id="_x0000_i1095" type="#_x0000_t75" style="width:30.75pt;height:18pt" o:ole="">
              <v:imagedata r:id="rId149" o:title=""/>
            </v:shape>
            <o:OLEObject Type="Embed" ProgID="Equation.DSMT4" ShapeID="_x0000_i1095" DrawAspect="Content" ObjectID="_1488011802" r:id="rId150"/>
          </w:object>
        </w:r>
        <w:r w:rsidRPr="00C306ED" w:rsidDel="00D7690A">
          <w:rPr>
            <w:position w:val="-38"/>
          </w:rPr>
          <w:object w:dxaOrig="7220" w:dyaOrig="820" w14:anchorId="2F5B7327">
            <v:shape id="_x0000_i1096" type="#_x0000_t75" style="width:360.75pt;height:41.25pt" o:ole="">
              <v:imagedata r:id="rId151" o:title=""/>
            </v:shape>
            <o:OLEObject Type="Embed" ProgID="Equation.DSMT4" ShapeID="_x0000_i1096" DrawAspect="Content" ObjectID="_1488011803" r:id="rId152"/>
          </w:object>
        </w:r>
        <w:r w:rsidRPr="00C306ED" w:rsidDel="00D7690A">
          <w:rPr>
            <w:position w:val="-34"/>
          </w:rPr>
          <w:object w:dxaOrig="2880" w:dyaOrig="780" w14:anchorId="625D5C9B">
            <v:shape id="_x0000_i1097" type="#_x0000_t75" style="width:2in;height:39pt" o:ole="">
              <v:imagedata r:id="rId153" o:title=""/>
            </v:shape>
            <o:OLEObject Type="Embed" ProgID="Equation.DSMT4" ShapeID="_x0000_i1097" DrawAspect="Content" ObjectID="_1488011804" r:id="rId154"/>
          </w:object>
        </w:r>
        <w:r w:rsidRPr="00C306ED" w:rsidDel="00D7690A">
          <w:rPr>
            <w:position w:val="-16"/>
          </w:rPr>
          <w:object w:dxaOrig="8520" w:dyaOrig="440" w14:anchorId="32B6A46A">
            <v:shape id="_x0000_i1098" type="#_x0000_t75" style="width:425.25pt;height:21.75pt" o:ole="">
              <v:imagedata r:id="rId155" o:title=""/>
            </v:shape>
            <o:OLEObject Type="Embed" ProgID="Equation.DSMT4" ShapeID="_x0000_i1098" DrawAspect="Content" ObjectID="_1488011805" r:id="rId156"/>
          </w:object>
        </w:r>
        <w:r w:rsidRPr="00C306ED" w:rsidDel="00D7690A">
          <w:rPr>
            <w:position w:val="-48"/>
          </w:rPr>
          <w:object w:dxaOrig="8840" w:dyaOrig="1200" w14:anchorId="23CE44E3">
            <v:shape id="_x0000_i1099" type="#_x0000_t75" style="width:441.75pt;height:60pt" o:ole="">
              <v:imagedata r:id="rId157" o:title=""/>
            </v:shape>
            <o:OLEObject Type="Embed" ProgID="Equation.DSMT4" ShapeID="_x0000_i1099" DrawAspect="Content" ObjectID="_1488011806" r:id="rId158"/>
          </w:object>
        </w:r>
        <w:r w:rsidRPr="00C306ED" w:rsidDel="00D7690A">
          <w:rPr>
            <w:position w:val="-32"/>
          </w:rPr>
          <w:object w:dxaOrig="7080" w:dyaOrig="760" w14:anchorId="3B356BCB">
            <v:shape id="_x0000_i1100" type="#_x0000_t75" style="width:354pt;height:38.25pt" o:ole="">
              <v:imagedata r:id="rId159" o:title=""/>
            </v:shape>
            <o:OLEObject Type="Embed" ProgID="Equation.DSMT4" ShapeID="_x0000_i1100" DrawAspect="Content" ObjectID="_1488011807" r:id="rId160"/>
          </w:object>
        </w:r>
        <w:r w:rsidRPr="00C306ED" w:rsidDel="00D7690A">
          <w:rPr>
            <w:position w:val="-12"/>
          </w:rPr>
          <w:object w:dxaOrig="1340" w:dyaOrig="380" w14:anchorId="0B750E7C">
            <v:shape id="_x0000_i1101" type="#_x0000_t75" style="width:66.75pt;height:18.75pt" o:ole="">
              <v:imagedata r:id="rId161" o:title=""/>
            </v:shape>
            <o:OLEObject Type="Embed" ProgID="Equation.DSMT4" ShapeID="_x0000_i1101" DrawAspect="Content" ObjectID="_1488011808" r:id="rId162"/>
          </w:object>
        </w:r>
        <w:r w:rsidRPr="00C306ED" w:rsidDel="00D7690A">
          <w:rPr>
            <w:position w:val="-14"/>
          </w:rPr>
          <w:object w:dxaOrig="1600" w:dyaOrig="380" w14:anchorId="24B96651">
            <v:shape id="_x0000_i1102" type="#_x0000_t75" style="width:80.25pt;height:18.75pt" o:ole="">
              <v:imagedata r:id="rId163" o:title=""/>
            </v:shape>
            <o:OLEObject Type="Embed" ProgID="Equation.DSMT4" ShapeID="_x0000_i1102" DrawAspect="Content" ObjectID="_1488011809" r:id="rId164"/>
          </w:object>
        </w:r>
        <w:r w:rsidRPr="00C306ED" w:rsidDel="00D7690A">
          <w:rPr>
            <w:position w:val="-14"/>
          </w:rPr>
          <w:object w:dxaOrig="2160" w:dyaOrig="380" w14:anchorId="7796FEE6">
            <v:shape id="_x0000_i1103" type="#_x0000_t75" style="width:108pt;height:18.75pt" o:ole="">
              <v:imagedata r:id="rId165" o:title=""/>
            </v:shape>
            <o:OLEObject Type="Embed" ProgID="Equation.DSMT4" ShapeID="_x0000_i1103" DrawAspect="Content" ObjectID="_1488011810" r:id="rId166"/>
          </w:object>
        </w:r>
        <w:r w:rsidRPr="00C306ED" w:rsidDel="00D7690A">
          <w:rPr>
            <w:position w:val="-12"/>
          </w:rPr>
          <w:object w:dxaOrig="2360" w:dyaOrig="360" w14:anchorId="76BDB6B6">
            <v:shape id="_x0000_i1104" type="#_x0000_t75" style="width:117.75pt;height:18pt" o:ole="">
              <v:imagedata r:id="rId167" o:title=""/>
            </v:shape>
            <o:OLEObject Type="Embed" ProgID="Equation.DSMT4" ShapeID="_x0000_i1104" DrawAspect="Content" ObjectID="_1488011811" r:id="rId168"/>
          </w:object>
        </w:r>
        <w:r w:rsidRPr="00C306ED" w:rsidDel="00D7690A">
          <w:rPr>
            <w:position w:val="-12"/>
          </w:rPr>
          <w:object w:dxaOrig="340" w:dyaOrig="360" w14:anchorId="67175961">
            <v:shape id="_x0000_i1105" type="#_x0000_t75" style="width:17.25pt;height:18pt" o:ole="">
              <v:imagedata r:id="rId169" o:title=""/>
            </v:shape>
            <o:OLEObject Type="Embed" ProgID="Equation.DSMT4" ShapeID="_x0000_i1105" DrawAspect="Content" ObjectID="_1488011812" r:id="rId170"/>
          </w:object>
        </w:r>
        <w:r w:rsidRPr="00C306ED" w:rsidDel="00D7690A">
          <w:rPr>
            <w:position w:val="-4"/>
          </w:rPr>
          <w:object w:dxaOrig="380" w:dyaOrig="260" w14:anchorId="05CCC26C">
            <v:shape id="_x0000_i1106" type="#_x0000_t75" style="width:18.75pt;height:12.75pt" o:ole="">
              <v:imagedata r:id="rId171" o:title=""/>
            </v:shape>
            <o:OLEObject Type="Embed" ProgID="Equation.DSMT4" ShapeID="_x0000_i1106" DrawAspect="Content" ObjectID="_1488011813" r:id="rId172"/>
          </w:object>
        </w:r>
        <w:r w:rsidRPr="00C306ED" w:rsidDel="00D7690A">
          <w:rPr>
            <w:position w:val="-32"/>
          </w:rPr>
          <w:object w:dxaOrig="3140" w:dyaOrig="880" w14:anchorId="1B4B5718">
            <v:shape id="_x0000_i1107" type="#_x0000_t75" style="width:156.75pt;height:44.25pt" o:ole="">
              <v:imagedata r:id="rId173" o:title=""/>
            </v:shape>
            <o:OLEObject Type="Embed" ProgID="Equation.DSMT4" ShapeID="_x0000_i1107" DrawAspect="Content" ObjectID="_1488011814" r:id="rId174"/>
          </w:object>
        </w:r>
        <w:r w:rsidRPr="00C306ED" w:rsidDel="00D7690A">
          <w:rPr>
            <w:i/>
            <w:position w:val="-6"/>
          </w:rPr>
          <w:object w:dxaOrig="800" w:dyaOrig="279" w14:anchorId="3458ED7D">
            <v:shape id="_x0000_i1108" type="#_x0000_t75" style="width:39.75pt;height:14.25pt" o:ole="">
              <v:imagedata r:id="rId175" o:title=""/>
            </v:shape>
            <o:OLEObject Type="Embed" ProgID="Equation.DSMT4" ShapeID="_x0000_i1108" DrawAspect="Content" ObjectID="_1488011815" r:id="rId176"/>
          </w:object>
        </w:r>
      </w:del>
      <w:commentRangeEnd w:id="23"/>
      <w:r w:rsidR="00D7690A">
        <w:rPr>
          <w:rStyle w:val="CommentReference"/>
          <w:spacing w:val="-5"/>
        </w:rPr>
        <w:commentReference w:id="23"/>
      </w:r>
    </w:p>
    <w:p w14:paraId="398C144B" w14:textId="77777777" w:rsidR="00227632" w:rsidRDefault="00227632" w:rsidP="00A009ED">
      <w:pPr>
        <w:pStyle w:val="BodyText"/>
      </w:pPr>
    </w:p>
    <w:p w14:paraId="4DF345A8" w14:textId="77777777" w:rsidR="00C85EAA" w:rsidRPr="008C6817" w:rsidRDefault="00C85EAA" w:rsidP="00C85EAA">
      <w:pPr>
        <w:pStyle w:val="Heading4"/>
      </w:pPr>
      <w:r w:rsidRPr="008C6817">
        <w:t>Basin Heater</w:t>
      </w:r>
      <w:r>
        <w:t xml:space="preserve"> For Two-Stage DX Coil</w:t>
      </w:r>
    </w:p>
    <w:p w14:paraId="08C411A8" w14:textId="77777777" w:rsidR="00D7690A" w:rsidRDefault="00D7690A" w:rsidP="00D7690A">
      <w:pPr>
        <w:pStyle w:val="BodyText"/>
        <w:rPr>
          <w:ins w:id="42" w:author="Bereket Nigusse" w:date="2015-03-13T10:19:00Z"/>
        </w:rPr>
      </w:pPr>
      <w:bookmarkStart w:id="43" w:name="_Carbon_Equivalent"/>
      <w:bookmarkEnd w:id="2"/>
      <w:bookmarkEnd w:id="3"/>
      <w:bookmarkEnd w:id="4"/>
      <w:bookmarkEnd w:id="5"/>
      <w:bookmarkEnd w:id="6"/>
      <w:bookmarkEnd w:id="7"/>
      <w:bookmarkEnd w:id="8"/>
      <w:bookmarkEnd w:id="43"/>
      <w:ins w:id="44" w:author="Bereket Nigusse" w:date="2015-03-13T10:19:00Z">
        <w:r>
          <w:t>&lt;&lt;Snip&gt;&gt;</w:t>
        </w:r>
      </w:ins>
    </w:p>
    <w:p w14:paraId="64E6026A" w14:textId="77777777" w:rsidR="006123A6" w:rsidRDefault="006123A6" w:rsidP="00D7690A">
      <w:pPr>
        <w:pStyle w:val="BodyText"/>
        <w:ind w:left="1260"/>
      </w:pPr>
    </w:p>
    <w:sectPr w:rsidR="006123A6">
      <w:headerReference w:type="default" r:id="rId177"/>
      <w:footerReference w:type="default" r:id="rId178"/>
      <w:pgSz w:w="12240" w:h="15840" w:code="1"/>
      <w:pgMar w:top="1440" w:right="1440" w:bottom="1440" w:left="1440" w:header="965" w:footer="965" w:gutter="0"/>
      <w:pgNumType w:start="1"/>
      <w:cols w:space="720"/>
      <w:rtlGutter/>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Bereket Nigusse" w:date="2015-03-13T10:23:00Z" w:initials="BN">
    <w:p w14:paraId="34FCAA70" w14:textId="77777777" w:rsidR="00D7690A" w:rsidRDefault="00D7690A">
      <w:pPr>
        <w:pStyle w:val="CommentText"/>
      </w:pPr>
      <w:r>
        <w:rPr>
          <w:rStyle w:val="CommentReference"/>
        </w:rPr>
        <w:annotationRef/>
      </w:r>
      <w:r>
        <w:t>Deleted.  I think this rolled during document merging when the document was updated.</w:t>
      </w:r>
    </w:p>
  </w:comment>
  <w:comment w:id="23" w:author="Bereket Nigusse" w:date="2015-03-13T10:20:00Z" w:initials="BN">
    <w:p w14:paraId="5C234940" w14:textId="77777777" w:rsidR="00D7690A" w:rsidRDefault="00D7690A">
      <w:pPr>
        <w:pStyle w:val="CommentText"/>
      </w:pPr>
      <w:r>
        <w:rPr>
          <w:rStyle w:val="CommentReference"/>
        </w:rPr>
        <w:annotationRef/>
      </w:r>
      <w:r>
        <w:t>Deleted. It is duplicate.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FCAA70" w15:done="0"/>
  <w15:commentEx w15:paraId="5C23494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975135" w14:textId="77777777" w:rsidR="00266021" w:rsidRDefault="00266021">
      <w:r>
        <w:separator/>
      </w:r>
    </w:p>
  </w:endnote>
  <w:endnote w:type="continuationSeparator" w:id="0">
    <w:p w14:paraId="64F726EA" w14:textId="77777777" w:rsidR="00266021" w:rsidRDefault="00266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Palatino">
    <w:altName w:val="Book Antiqua"/>
    <w:charset w:val="00"/>
    <w:family w:val="auto"/>
    <w:pitch w:val="variable"/>
    <w:sig w:usb0="03000000"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itstream Vera Sans">
    <w:altName w:val="DejaVu Sans"/>
    <w:charset w:val="00"/>
    <w:family w:val="swiss"/>
    <w:pitch w:val="variable"/>
    <w:sig w:usb0="00000003" w:usb1="1000204A"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FF6D72" w14:textId="77777777" w:rsidR="00227632" w:rsidRDefault="00227632">
    <w:pPr>
      <w:pStyle w:val="Footer"/>
      <w:pBdr>
        <w:top w:val="single" w:sz="8" w:space="1" w:color="auto"/>
      </w:pBdr>
      <w:tabs>
        <w:tab w:val="clear" w:pos="4320"/>
      </w:tabs>
    </w:pPr>
    <w:r>
      <w:fldChar w:fldCharType="begin"/>
    </w:r>
    <w:r>
      <w:instrText xml:space="preserve"> DATE \@ "M/d/yy" </w:instrText>
    </w:r>
    <w:r>
      <w:fldChar w:fldCharType="separate"/>
    </w:r>
    <w:ins w:id="45" w:author="Richard Raustad" w:date="2015-03-16T11:45:00Z">
      <w:r w:rsidR="00A9675B">
        <w:rPr>
          <w:noProof/>
        </w:rPr>
        <w:t>3/16/15</w:t>
      </w:r>
    </w:ins>
    <w:del w:id="46" w:author="Richard Raustad" w:date="2015-03-16T11:45:00Z">
      <w:r w:rsidDel="00A9675B">
        <w:rPr>
          <w:noProof/>
        </w:rPr>
        <w:delText>3/13/15</w:delText>
      </w:r>
    </w:del>
    <w:r>
      <w:fldChar w:fldCharType="end"/>
    </w:r>
    <w:r>
      <w:tab/>
    </w:r>
    <w:r>
      <w:fldChar w:fldCharType="begin"/>
    </w:r>
    <w:r>
      <w:instrText xml:space="preserve"> PAGE  \* MERGEFORMAT </w:instrText>
    </w:r>
    <w:r>
      <w:fldChar w:fldCharType="separate"/>
    </w:r>
    <w:r w:rsidR="00A9675B">
      <w:rPr>
        <w:noProof/>
      </w:rP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7095AC" w14:textId="77777777" w:rsidR="00266021" w:rsidRDefault="00266021">
      <w:r>
        <w:separator/>
      </w:r>
    </w:p>
  </w:footnote>
  <w:footnote w:type="continuationSeparator" w:id="0">
    <w:p w14:paraId="2659779A" w14:textId="77777777" w:rsidR="00266021" w:rsidRDefault="002660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BFCD8" w14:textId="77777777" w:rsidR="00227632" w:rsidRPr="005A49CA" w:rsidRDefault="00227632" w:rsidP="00440634">
    <w:pPr>
      <w:pStyle w:val="Header"/>
    </w:pPr>
    <w:r>
      <w:fldChar w:fldCharType="begin"/>
    </w:r>
    <w:r>
      <w:instrText xml:space="preserve"> STYLEREF "Heading 1" \* MERGEFORMAT </w:instrText>
    </w:r>
    <w:r>
      <w:fldChar w:fldCharType="separate"/>
    </w:r>
    <w:r w:rsidR="00A9675B">
      <w:rPr>
        <w:b/>
        <w:bCs/>
        <w:noProof/>
      </w:rPr>
      <w:t>Error! No text of specified style in document.</w:t>
    </w:r>
    <w:r>
      <w:rPr>
        <w:noProof/>
      </w:rPr>
      <w:fldChar w:fldCharType="end"/>
    </w:r>
    <w:r w:rsidRPr="005A49CA">
      <w:tab/>
    </w:r>
    <w:r>
      <w:fldChar w:fldCharType="begin"/>
    </w:r>
    <w:r>
      <w:instrText xml:space="preserve"> STYLEREF "Heading 2" \* MERGEFORMAT </w:instrText>
    </w:r>
    <w:r>
      <w:fldChar w:fldCharType="separate"/>
    </w:r>
    <w:r w:rsidR="00A9675B">
      <w:rPr>
        <w:b/>
        <w:bCs/>
        <w:noProof/>
      </w:rPr>
      <w:t>Error! No text of specified style in document.</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5A4A7E2"/>
    <w:lvl w:ilvl="0">
      <w:start w:val="1"/>
      <w:numFmt w:val="decimal"/>
      <w:lvlText w:val="%1."/>
      <w:lvlJc w:val="left"/>
      <w:pPr>
        <w:tabs>
          <w:tab w:val="num" w:pos="1800"/>
        </w:tabs>
        <w:ind w:left="1800" w:hanging="360"/>
      </w:pPr>
    </w:lvl>
  </w:abstractNum>
  <w:abstractNum w:abstractNumId="1">
    <w:nsid w:val="FFFFFF7D"/>
    <w:multiLevelType w:val="singleLevel"/>
    <w:tmpl w:val="415259EC"/>
    <w:lvl w:ilvl="0">
      <w:start w:val="1"/>
      <w:numFmt w:val="decimal"/>
      <w:lvlText w:val="%1."/>
      <w:lvlJc w:val="left"/>
      <w:pPr>
        <w:tabs>
          <w:tab w:val="num" w:pos="1440"/>
        </w:tabs>
        <w:ind w:left="1440" w:hanging="360"/>
      </w:pPr>
    </w:lvl>
  </w:abstractNum>
  <w:abstractNum w:abstractNumId="2">
    <w:nsid w:val="FFFFFF80"/>
    <w:multiLevelType w:val="singleLevel"/>
    <w:tmpl w:val="D1EA966C"/>
    <w:lvl w:ilvl="0">
      <w:start w:val="1"/>
      <w:numFmt w:val="bullet"/>
      <w:lvlText w:val=""/>
      <w:lvlJc w:val="left"/>
      <w:pPr>
        <w:tabs>
          <w:tab w:val="num" w:pos="1800"/>
        </w:tabs>
        <w:ind w:left="1800" w:hanging="360"/>
      </w:pPr>
      <w:rPr>
        <w:rFonts w:ascii="Symbol" w:hAnsi="Symbol" w:hint="default"/>
      </w:rPr>
    </w:lvl>
  </w:abstractNum>
  <w:abstractNum w:abstractNumId="3">
    <w:nsid w:val="FFFFFFFE"/>
    <w:multiLevelType w:val="singleLevel"/>
    <w:tmpl w:val="A698C5B2"/>
    <w:lvl w:ilvl="0">
      <w:numFmt w:val="decimal"/>
      <w:lvlText w:val="*"/>
      <w:lvlJc w:val="left"/>
    </w:lvl>
  </w:abstractNum>
  <w:abstractNum w:abstractNumId="4">
    <w:nsid w:val="00000003"/>
    <w:multiLevelType w:val="multilevel"/>
    <w:tmpl w:val="00000003"/>
    <w:name w:val="WW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5">
    <w:nsid w:val="00590C9A"/>
    <w:multiLevelType w:val="singleLevel"/>
    <w:tmpl w:val="2B2E11CA"/>
    <w:lvl w:ilvl="0">
      <w:start w:val="1"/>
      <w:numFmt w:val="bullet"/>
      <w:lvlText w:val=""/>
      <w:lvlJc w:val="left"/>
      <w:pPr>
        <w:tabs>
          <w:tab w:val="num" w:pos="360"/>
        </w:tabs>
        <w:ind w:left="360" w:hanging="360"/>
      </w:pPr>
      <w:rPr>
        <w:rFonts w:ascii="Symbol" w:hAnsi="Symbol" w:hint="default"/>
      </w:rPr>
    </w:lvl>
  </w:abstractNum>
  <w:abstractNum w:abstractNumId="6">
    <w:nsid w:val="03452F0A"/>
    <w:multiLevelType w:val="hybridMultilevel"/>
    <w:tmpl w:val="820098DA"/>
    <w:lvl w:ilvl="0" w:tplc="83584B34">
      <w:start w:val="1"/>
      <w:numFmt w:val="decimal"/>
      <w:lvlText w:val="%1)"/>
      <w:lvlJc w:val="left"/>
      <w:pPr>
        <w:tabs>
          <w:tab w:val="num" w:pos="1440"/>
        </w:tabs>
        <w:ind w:left="1440" w:hanging="360"/>
      </w:pPr>
    </w:lvl>
    <w:lvl w:ilvl="1" w:tplc="8BFE1018" w:tentative="1">
      <w:start w:val="1"/>
      <w:numFmt w:val="lowerLetter"/>
      <w:lvlText w:val="%2."/>
      <w:lvlJc w:val="left"/>
      <w:pPr>
        <w:tabs>
          <w:tab w:val="num" w:pos="2160"/>
        </w:tabs>
        <w:ind w:left="2160" w:hanging="360"/>
      </w:pPr>
    </w:lvl>
    <w:lvl w:ilvl="2" w:tplc="DE12F01E" w:tentative="1">
      <w:start w:val="1"/>
      <w:numFmt w:val="lowerRoman"/>
      <w:lvlText w:val="%3."/>
      <w:lvlJc w:val="right"/>
      <w:pPr>
        <w:tabs>
          <w:tab w:val="num" w:pos="2880"/>
        </w:tabs>
        <w:ind w:left="2880" w:hanging="180"/>
      </w:pPr>
    </w:lvl>
    <w:lvl w:ilvl="3" w:tplc="75C0E56E" w:tentative="1">
      <w:start w:val="1"/>
      <w:numFmt w:val="decimal"/>
      <w:lvlText w:val="%4."/>
      <w:lvlJc w:val="left"/>
      <w:pPr>
        <w:tabs>
          <w:tab w:val="num" w:pos="3600"/>
        </w:tabs>
        <w:ind w:left="3600" w:hanging="360"/>
      </w:pPr>
    </w:lvl>
    <w:lvl w:ilvl="4" w:tplc="6ACC7B02" w:tentative="1">
      <w:start w:val="1"/>
      <w:numFmt w:val="lowerLetter"/>
      <w:lvlText w:val="%5."/>
      <w:lvlJc w:val="left"/>
      <w:pPr>
        <w:tabs>
          <w:tab w:val="num" w:pos="4320"/>
        </w:tabs>
        <w:ind w:left="4320" w:hanging="360"/>
      </w:pPr>
    </w:lvl>
    <w:lvl w:ilvl="5" w:tplc="7A826F94" w:tentative="1">
      <w:start w:val="1"/>
      <w:numFmt w:val="lowerRoman"/>
      <w:lvlText w:val="%6."/>
      <w:lvlJc w:val="right"/>
      <w:pPr>
        <w:tabs>
          <w:tab w:val="num" w:pos="5040"/>
        </w:tabs>
        <w:ind w:left="5040" w:hanging="180"/>
      </w:pPr>
    </w:lvl>
    <w:lvl w:ilvl="6" w:tplc="F97817BC" w:tentative="1">
      <w:start w:val="1"/>
      <w:numFmt w:val="decimal"/>
      <w:lvlText w:val="%7."/>
      <w:lvlJc w:val="left"/>
      <w:pPr>
        <w:tabs>
          <w:tab w:val="num" w:pos="5760"/>
        </w:tabs>
        <w:ind w:left="5760" w:hanging="360"/>
      </w:pPr>
    </w:lvl>
    <w:lvl w:ilvl="7" w:tplc="D716F22A" w:tentative="1">
      <w:start w:val="1"/>
      <w:numFmt w:val="lowerLetter"/>
      <w:lvlText w:val="%8."/>
      <w:lvlJc w:val="left"/>
      <w:pPr>
        <w:tabs>
          <w:tab w:val="num" w:pos="6480"/>
        </w:tabs>
        <w:ind w:left="6480" w:hanging="360"/>
      </w:pPr>
    </w:lvl>
    <w:lvl w:ilvl="8" w:tplc="E822E86C" w:tentative="1">
      <w:start w:val="1"/>
      <w:numFmt w:val="lowerRoman"/>
      <w:lvlText w:val="%9."/>
      <w:lvlJc w:val="right"/>
      <w:pPr>
        <w:tabs>
          <w:tab w:val="num" w:pos="7200"/>
        </w:tabs>
        <w:ind w:left="7200" w:hanging="180"/>
      </w:pPr>
    </w:lvl>
  </w:abstractNum>
  <w:abstractNum w:abstractNumId="7">
    <w:nsid w:val="037547DF"/>
    <w:multiLevelType w:val="singleLevel"/>
    <w:tmpl w:val="0409000F"/>
    <w:lvl w:ilvl="0">
      <w:start w:val="1"/>
      <w:numFmt w:val="decimal"/>
      <w:lvlText w:val="%1."/>
      <w:lvlJc w:val="left"/>
      <w:pPr>
        <w:tabs>
          <w:tab w:val="num" w:pos="360"/>
        </w:tabs>
        <w:ind w:left="360" w:hanging="360"/>
      </w:pPr>
    </w:lvl>
  </w:abstractNum>
  <w:abstractNum w:abstractNumId="8">
    <w:nsid w:val="03AA3E57"/>
    <w:multiLevelType w:val="hybridMultilevel"/>
    <w:tmpl w:val="F012960C"/>
    <w:lvl w:ilvl="0" w:tplc="803C00FC">
      <w:start w:val="1"/>
      <w:numFmt w:val="lowerLetter"/>
      <w:lvlText w:val="%1."/>
      <w:lvlJc w:val="left"/>
      <w:pPr>
        <w:tabs>
          <w:tab w:val="num" w:pos="3600"/>
        </w:tabs>
        <w:ind w:left="3600" w:hanging="360"/>
      </w:pPr>
    </w:lvl>
    <w:lvl w:ilvl="1" w:tplc="04090019">
      <w:start w:val="1"/>
      <w:numFmt w:val="decimal"/>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nsid w:val="0428132F"/>
    <w:multiLevelType w:val="hybridMultilevel"/>
    <w:tmpl w:val="6310F488"/>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05AF3B9C"/>
    <w:multiLevelType w:val="hybridMultilevel"/>
    <w:tmpl w:val="432421A2"/>
    <w:lvl w:ilvl="0" w:tplc="04090011">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nsid w:val="05D3265D"/>
    <w:multiLevelType w:val="hybridMultilevel"/>
    <w:tmpl w:val="FBDA6A26"/>
    <w:lvl w:ilvl="0" w:tplc="04090011">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nsid w:val="0739453C"/>
    <w:multiLevelType w:val="hybridMultilevel"/>
    <w:tmpl w:val="95926EE0"/>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90D78C4"/>
    <w:multiLevelType w:val="hybridMultilevel"/>
    <w:tmpl w:val="7466CC3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9826BE2"/>
    <w:multiLevelType w:val="singleLevel"/>
    <w:tmpl w:val="4A0AF636"/>
    <w:lvl w:ilvl="0">
      <w:start w:val="1"/>
      <w:numFmt w:val="bullet"/>
      <w:lvlText w:val=""/>
      <w:lvlJc w:val="left"/>
      <w:pPr>
        <w:tabs>
          <w:tab w:val="num" w:pos="360"/>
        </w:tabs>
        <w:ind w:left="360" w:hanging="360"/>
      </w:pPr>
      <w:rPr>
        <w:rFonts w:ascii="Symbol" w:hAnsi="Symbol" w:hint="default"/>
      </w:rPr>
    </w:lvl>
  </w:abstractNum>
  <w:abstractNum w:abstractNumId="15">
    <w:nsid w:val="0AB31B71"/>
    <w:multiLevelType w:val="hybridMultilevel"/>
    <w:tmpl w:val="C696239C"/>
    <w:lvl w:ilvl="0" w:tplc="0409000F">
      <w:start w:val="1"/>
      <w:numFmt w:val="bullet"/>
      <w:lvlText w:val=""/>
      <w:lvlJc w:val="left"/>
      <w:pPr>
        <w:tabs>
          <w:tab w:val="num" w:pos="1800"/>
        </w:tabs>
        <w:ind w:left="1800" w:hanging="360"/>
      </w:pPr>
      <w:rPr>
        <w:rFonts w:ascii="Symbol" w:hAnsi="Symbol" w:hint="default"/>
        <w:sz w:val="22"/>
        <w:szCs w:val="22"/>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nsid w:val="0B37790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7">
    <w:nsid w:val="0D006FAE"/>
    <w:multiLevelType w:val="hybridMultilevel"/>
    <w:tmpl w:val="FB52191A"/>
    <w:lvl w:ilvl="0" w:tplc="84567046">
      <w:start w:val="1"/>
      <w:numFmt w:val="bullet"/>
      <w:lvlText w:val=""/>
      <w:lvlJc w:val="left"/>
      <w:pPr>
        <w:tabs>
          <w:tab w:val="num" w:pos="2160"/>
        </w:tabs>
        <w:ind w:left="2160" w:hanging="360"/>
      </w:pPr>
      <w:rPr>
        <w:rFonts w:ascii="Symbol" w:hAnsi="Symbol" w:hint="default"/>
      </w:rPr>
    </w:lvl>
    <w:lvl w:ilvl="1" w:tplc="8EE68F1C" w:tentative="1">
      <w:start w:val="1"/>
      <w:numFmt w:val="bullet"/>
      <w:lvlText w:val="o"/>
      <w:lvlJc w:val="left"/>
      <w:pPr>
        <w:tabs>
          <w:tab w:val="num" w:pos="2880"/>
        </w:tabs>
        <w:ind w:left="2880" w:hanging="360"/>
      </w:pPr>
      <w:rPr>
        <w:rFonts w:ascii="Courier New" w:hAnsi="Courier New" w:cs="Courier New" w:hint="default"/>
      </w:rPr>
    </w:lvl>
    <w:lvl w:ilvl="2" w:tplc="8E527028" w:tentative="1">
      <w:start w:val="1"/>
      <w:numFmt w:val="bullet"/>
      <w:lvlText w:val=""/>
      <w:lvlJc w:val="left"/>
      <w:pPr>
        <w:tabs>
          <w:tab w:val="num" w:pos="3600"/>
        </w:tabs>
        <w:ind w:left="3600" w:hanging="360"/>
      </w:pPr>
      <w:rPr>
        <w:rFonts w:ascii="Wingdings" w:hAnsi="Wingdings" w:hint="default"/>
      </w:rPr>
    </w:lvl>
    <w:lvl w:ilvl="3" w:tplc="523EA0B6" w:tentative="1">
      <w:start w:val="1"/>
      <w:numFmt w:val="bullet"/>
      <w:lvlText w:val=""/>
      <w:lvlJc w:val="left"/>
      <w:pPr>
        <w:tabs>
          <w:tab w:val="num" w:pos="4320"/>
        </w:tabs>
        <w:ind w:left="4320" w:hanging="360"/>
      </w:pPr>
      <w:rPr>
        <w:rFonts w:ascii="Symbol" w:hAnsi="Symbol" w:hint="default"/>
      </w:rPr>
    </w:lvl>
    <w:lvl w:ilvl="4" w:tplc="F9305B6E" w:tentative="1">
      <w:start w:val="1"/>
      <w:numFmt w:val="bullet"/>
      <w:lvlText w:val="o"/>
      <w:lvlJc w:val="left"/>
      <w:pPr>
        <w:tabs>
          <w:tab w:val="num" w:pos="5040"/>
        </w:tabs>
        <w:ind w:left="5040" w:hanging="360"/>
      </w:pPr>
      <w:rPr>
        <w:rFonts w:ascii="Courier New" w:hAnsi="Courier New" w:cs="Courier New" w:hint="default"/>
      </w:rPr>
    </w:lvl>
    <w:lvl w:ilvl="5" w:tplc="E0D4A0C4" w:tentative="1">
      <w:start w:val="1"/>
      <w:numFmt w:val="bullet"/>
      <w:lvlText w:val=""/>
      <w:lvlJc w:val="left"/>
      <w:pPr>
        <w:tabs>
          <w:tab w:val="num" w:pos="5760"/>
        </w:tabs>
        <w:ind w:left="5760" w:hanging="360"/>
      </w:pPr>
      <w:rPr>
        <w:rFonts w:ascii="Wingdings" w:hAnsi="Wingdings" w:hint="default"/>
      </w:rPr>
    </w:lvl>
    <w:lvl w:ilvl="6" w:tplc="E71822EE" w:tentative="1">
      <w:start w:val="1"/>
      <w:numFmt w:val="bullet"/>
      <w:lvlText w:val=""/>
      <w:lvlJc w:val="left"/>
      <w:pPr>
        <w:tabs>
          <w:tab w:val="num" w:pos="6480"/>
        </w:tabs>
        <w:ind w:left="6480" w:hanging="360"/>
      </w:pPr>
      <w:rPr>
        <w:rFonts w:ascii="Symbol" w:hAnsi="Symbol" w:hint="default"/>
      </w:rPr>
    </w:lvl>
    <w:lvl w:ilvl="7" w:tplc="5F6644CE" w:tentative="1">
      <w:start w:val="1"/>
      <w:numFmt w:val="bullet"/>
      <w:lvlText w:val="o"/>
      <w:lvlJc w:val="left"/>
      <w:pPr>
        <w:tabs>
          <w:tab w:val="num" w:pos="7200"/>
        </w:tabs>
        <w:ind w:left="7200" w:hanging="360"/>
      </w:pPr>
      <w:rPr>
        <w:rFonts w:ascii="Courier New" w:hAnsi="Courier New" w:cs="Courier New" w:hint="default"/>
      </w:rPr>
    </w:lvl>
    <w:lvl w:ilvl="8" w:tplc="F2CACB88" w:tentative="1">
      <w:start w:val="1"/>
      <w:numFmt w:val="bullet"/>
      <w:lvlText w:val=""/>
      <w:lvlJc w:val="left"/>
      <w:pPr>
        <w:tabs>
          <w:tab w:val="num" w:pos="7920"/>
        </w:tabs>
        <w:ind w:left="7920" w:hanging="360"/>
      </w:pPr>
      <w:rPr>
        <w:rFonts w:ascii="Wingdings" w:hAnsi="Wingdings" w:hint="default"/>
      </w:rPr>
    </w:lvl>
  </w:abstractNum>
  <w:abstractNum w:abstractNumId="18">
    <w:nsid w:val="11924F9E"/>
    <w:multiLevelType w:val="hybridMultilevel"/>
    <w:tmpl w:val="56E29266"/>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9">
    <w:nsid w:val="123E7F85"/>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0">
    <w:nsid w:val="1482011D"/>
    <w:multiLevelType w:val="hybridMultilevel"/>
    <w:tmpl w:val="EC54D1A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nsid w:val="14A07128"/>
    <w:multiLevelType w:val="hybridMultilevel"/>
    <w:tmpl w:val="C4E05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14CD238E"/>
    <w:multiLevelType w:val="hybridMultilevel"/>
    <w:tmpl w:val="890AE3AA"/>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1515778F"/>
    <w:multiLevelType w:val="hybridMultilevel"/>
    <w:tmpl w:val="0086828A"/>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154A764B"/>
    <w:multiLevelType w:val="hybridMultilevel"/>
    <w:tmpl w:val="E3D0532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5">
    <w:nsid w:val="154C43D6"/>
    <w:multiLevelType w:val="singleLevel"/>
    <w:tmpl w:val="0409000F"/>
    <w:lvl w:ilvl="0">
      <w:start w:val="1"/>
      <w:numFmt w:val="decimal"/>
      <w:lvlText w:val="%1."/>
      <w:lvlJc w:val="left"/>
      <w:pPr>
        <w:tabs>
          <w:tab w:val="num" w:pos="360"/>
        </w:tabs>
        <w:ind w:left="360" w:hanging="360"/>
      </w:pPr>
    </w:lvl>
  </w:abstractNum>
  <w:abstractNum w:abstractNumId="26">
    <w:nsid w:val="15EA660C"/>
    <w:multiLevelType w:val="hybridMultilevel"/>
    <w:tmpl w:val="429A963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16933AFD"/>
    <w:multiLevelType w:val="hybridMultilevel"/>
    <w:tmpl w:val="5F105DE8"/>
    <w:lvl w:ilvl="0" w:tplc="FFFFFFFF">
      <w:start w:val="1"/>
      <w:numFmt w:val="bullet"/>
      <w:lvlText w:val=""/>
      <w:lvlJc w:val="left"/>
      <w:pPr>
        <w:tabs>
          <w:tab w:val="num" w:pos="1800"/>
        </w:tabs>
        <w:ind w:left="1800" w:hanging="360"/>
      </w:pPr>
      <w:rPr>
        <w:rFonts w:ascii="Symbol" w:hAnsi="Symbol" w:hint="default"/>
        <w:color w:val="auto"/>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8">
    <w:nsid w:val="18B3341D"/>
    <w:multiLevelType w:val="hybridMultilevel"/>
    <w:tmpl w:val="116257EC"/>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194B0103"/>
    <w:multiLevelType w:val="hybridMultilevel"/>
    <w:tmpl w:val="95F45312"/>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nsid w:val="1B1249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1BAA7F0A"/>
    <w:multiLevelType w:val="hybridMultilevel"/>
    <w:tmpl w:val="E5C66D9E"/>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32">
    <w:nsid w:val="1BF827E2"/>
    <w:multiLevelType w:val="hybridMultilevel"/>
    <w:tmpl w:val="93BCFFFC"/>
    <w:lvl w:ilvl="0" w:tplc="B6A6A676">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3">
    <w:nsid w:val="1D4402DE"/>
    <w:multiLevelType w:val="hybridMultilevel"/>
    <w:tmpl w:val="7FF6713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1D673BC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1D8405F3"/>
    <w:multiLevelType w:val="hybridMultilevel"/>
    <w:tmpl w:val="3F5897AE"/>
    <w:lvl w:ilvl="0" w:tplc="E406371A">
      <w:start w:val="1"/>
      <w:numFmt w:val="bullet"/>
      <w:lvlText w:val=""/>
      <w:lvlJc w:val="left"/>
      <w:pPr>
        <w:tabs>
          <w:tab w:val="num" w:pos="1800"/>
        </w:tabs>
        <w:ind w:left="1800" w:hanging="360"/>
      </w:pPr>
      <w:rPr>
        <w:rFonts w:ascii="Symbol" w:hAnsi="Symbol" w:hint="default"/>
      </w:rPr>
    </w:lvl>
    <w:lvl w:ilvl="1" w:tplc="57EC84C6" w:tentative="1">
      <w:start w:val="1"/>
      <w:numFmt w:val="lowerLetter"/>
      <w:lvlText w:val="%2."/>
      <w:lvlJc w:val="left"/>
      <w:pPr>
        <w:tabs>
          <w:tab w:val="num" w:pos="2520"/>
        </w:tabs>
        <w:ind w:left="2520" w:hanging="360"/>
      </w:pPr>
    </w:lvl>
    <w:lvl w:ilvl="2" w:tplc="004A66F8" w:tentative="1">
      <w:start w:val="1"/>
      <w:numFmt w:val="lowerRoman"/>
      <w:lvlText w:val="%3."/>
      <w:lvlJc w:val="right"/>
      <w:pPr>
        <w:tabs>
          <w:tab w:val="num" w:pos="3240"/>
        </w:tabs>
        <w:ind w:left="3240" w:hanging="180"/>
      </w:pPr>
    </w:lvl>
    <w:lvl w:ilvl="3" w:tplc="B0E829CE">
      <w:start w:val="1"/>
      <w:numFmt w:val="decimal"/>
      <w:lvlText w:val="%4."/>
      <w:lvlJc w:val="left"/>
      <w:pPr>
        <w:tabs>
          <w:tab w:val="num" w:pos="3960"/>
        </w:tabs>
        <w:ind w:left="3960" w:hanging="360"/>
      </w:pPr>
      <w:rPr>
        <w:rFonts w:hint="default"/>
      </w:rPr>
    </w:lvl>
    <w:lvl w:ilvl="4" w:tplc="1DDE1ABC" w:tentative="1">
      <w:start w:val="1"/>
      <w:numFmt w:val="lowerLetter"/>
      <w:lvlText w:val="%5."/>
      <w:lvlJc w:val="left"/>
      <w:pPr>
        <w:tabs>
          <w:tab w:val="num" w:pos="4680"/>
        </w:tabs>
        <w:ind w:left="4680" w:hanging="360"/>
      </w:pPr>
    </w:lvl>
    <w:lvl w:ilvl="5" w:tplc="FA3C8CCC" w:tentative="1">
      <w:start w:val="1"/>
      <w:numFmt w:val="lowerRoman"/>
      <w:lvlText w:val="%6."/>
      <w:lvlJc w:val="right"/>
      <w:pPr>
        <w:tabs>
          <w:tab w:val="num" w:pos="5400"/>
        </w:tabs>
        <w:ind w:left="5400" w:hanging="180"/>
      </w:pPr>
    </w:lvl>
    <w:lvl w:ilvl="6" w:tplc="D0EC94B8" w:tentative="1">
      <w:start w:val="1"/>
      <w:numFmt w:val="decimal"/>
      <w:lvlText w:val="%7."/>
      <w:lvlJc w:val="left"/>
      <w:pPr>
        <w:tabs>
          <w:tab w:val="num" w:pos="6120"/>
        </w:tabs>
        <w:ind w:left="6120" w:hanging="360"/>
      </w:pPr>
    </w:lvl>
    <w:lvl w:ilvl="7" w:tplc="C2D057EA" w:tentative="1">
      <w:start w:val="1"/>
      <w:numFmt w:val="lowerLetter"/>
      <w:lvlText w:val="%8."/>
      <w:lvlJc w:val="left"/>
      <w:pPr>
        <w:tabs>
          <w:tab w:val="num" w:pos="6840"/>
        </w:tabs>
        <w:ind w:left="6840" w:hanging="360"/>
      </w:pPr>
    </w:lvl>
    <w:lvl w:ilvl="8" w:tplc="48240D10" w:tentative="1">
      <w:start w:val="1"/>
      <w:numFmt w:val="lowerRoman"/>
      <w:lvlText w:val="%9."/>
      <w:lvlJc w:val="right"/>
      <w:pPr>
        <w:tabs>
          <w:tab w:val="num" w:pos="7560"/>
        </w:tabs>
        <w:ind w:left="7560" w:hanging="180"/>
      </w:pPr>
    </w:lvl>
  </w:abstractNum>
  <w:abstractNum w:abstractNumId="36">
    <w:nsid w:val="1F220ED4"/>
    <w:multiLevelType w:val="hybridMultilevel"/>
    <w:tmpl w:val="FD1EF100"/>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1FA701F3"/>
    <w:multiLevelType w:val="hybridMultilevel"/>
    <w:tmpl w:val="25DA7D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0300D3D"/>
    <w:multiLevelType w:val="singleLevel"/>
    <w:tmpl w:val="0409000F"/>
    <w:lvl w:ilvl="0">
      <w:start w:val="1"/>
      <w:numFmt w:val="decimal"/>
      <w:lvlText w:val="%1."/>
      <w:lvlJc w:val="left"/>
      <w:pPr>
        <w:tabs>
          <w:tab w:val="num" w:pos="360"/>
        </w:tabs>
        <w:ind w:left="360" w:hanging="360"/>
      </w:pPr>
    </w:lvl>
  </w:abstractNum>
  <w:abstractNum w:abstractNumId="39">
    <w:nsid w:val="2454684D"/>
    <w:multiLevelType w:val="hybridMultilevel"/>
    <w:tmpl w:val="804C4242"/>
    <w:lvl w:ilvl="0" w:tplc="04090001">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start w:val="1"/>
      <w:numFmt w:val="decimal"/>
      <w:lvlText w:val="%3."/>
      <w:lvlJc w:val="left"/>
      <w:pPr>
        <w:tabs>
          <w:tab w:val="num" w:pos="3420"/>
        </w:tabs>
        <w:ind w:left="3420" w:hanging="36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0">
    <w:nsid w:val="24743E1A"/>
    <w:multiLevelType w:val="singleLevel"/>
    <w:tmpl w:val="4A0AF636"/>
    <w:lvl w:ilvl="0">
      <w:start w:val="1"/>
      <w:numFmt w:val="bullet"/>
      <w:lvlText w:val=""/>
      <w:lvlJc w:val="left"/>
      <w:pPr>
        <w:tabs>
          <w:tab w:val="num" w:pos="360"/>
        </w:tabs>
        <w:ind w:left="360" w:hanging="360"/>
      </w:pPr>
      <w:rPr>
        <w:rFonts w:ascii="Symbol" w:hAnsi="Symbol" w:hint="default"/>
      </w:rPr>
    </w:lvl>
  </w:abstractNum>
  <w:abstractNum w:abstractNumId="41">
    <w:nsid w:val="24797F07"/>
    <w:multiLevelType w:val="singleLevel"/>
    <w:tmpl w:val="0409000F"/>
    <w:lvl w:ilvl="0">
      <w:start w:val="1"/>
      <w:numFmt w:val="decimal"/>
      <w:lvlText w:val="%1."/>
      <w:lvlJc w:val="left"/>
      <w:pPr>
        <w:tabs>
          <w:tab w:val="num" w:pos="360"/>
        </w:tabs>
        <w:ind w:left="360" w:hanging="360"/>
      </w:pPr>
    </w:lvl>
  </w:abstractNum>
  <w:abstractNum w:abstractNumId="42">
    <w:nsid w:val="255E3C05"/>
    <w:multiLevelType w:val="multilevel"/>
    <w:tmpl w:val="B38ED0E2"/>
    <w:lvl w:ilvl="0">
      <w:start w:val="1"/>
      <w:numFmt w:val="decimal"/>
      <w:lvlText w:val="%1)"/>
      <w:lvlJc w:val="left"/>
      <w:pPr>
        <w:tabs>
          <w:tab w:val="num" w:pos="1440"/>
        </w:tabs>
        <w:ind w:left="360" w:firstLine="720"/>
      </w:pPr>
    </w:lvl>
    <w:lvl w:ilvl="1">
      <w:start w:val="1"/>
      <w:numFmt w:val="decimal"/>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nsid w:val="25CA0044"/>
    <w:multiLevelType w:val="hybridMultilevel"/>
    <w:tmpl w:val="E08E2B4E"/>
    <w:lvl w:ilvl="0" w:tplc="0409000F">
      <w:start w:val="1"/>
      <w:numFmt w:val="bullet"/>
      <w:lvlText w:val=""/>
      <w:lvlJc w:val="left"/>
      <w:pPr>
        <w:tabs>
          <w:tab w:val="num" w:pos="2160"/>
        </w:tabs>
        <w:ind w:left="2160" w:hanging="360"/>
      </w:pPr>
      <w:rPr>
        <w:rFonts w:ascii="Symbol" w:hAnsi="Symbol" w:hint="default"/>
      </w:rPr>
    </w:lvl>
    <w:lvl w:ilvl="1" w:tplc="04090019" w:tentative="1">
      <w:start w:val="1"/>
      <w:numFmt w:val="bullet"/>
      <w:lvlText w:val="o"/>
      <w:lvlJc w:val="left"/>
      <w:pPr>
        <w:tabs>
          <w:tab w:val="num" w:pos="2880"/>
        </w:tabs>
        <w:ind w:left="2880" w:hanging="360"/>
      </w:pPr>
      <w:rPr>
        <w:rFonts w:ascii="Courier New" w:hAnsi="Courier New" w:cs="Courier New" w:hint="default"/>
      </w:rPr>
    </w:lvl>
    <w:lvl w:ilvl="2" w:tplc="0409000F" w:tentative="1">
      <w:start w:val="1"/>
      <w:numFmt w:val="bullet"/>
      <w:lvlText w:val=""/>
      <w:lvlJc w:val="left"/>
      <w:pPr>
        <w:tabs>
          <w:tab w:val="num" w:pos="3600"/>
        </w:tabs>
        <w:ind w:left="3600" w:hanging="360"/>
      </w:pPr>
      <w:rPr>
        <w:rFonts w:ascii="Wingdings" w:hAnsi="Wingdings" w:hint="default"/>
      </w:rPr>
    </w:lvl>
    <w:lvl w:ilvl="3" w:tplc="0409000F" w:tentative="1">
      <w:start w:val="1"/>
      <w:numFmt w:val="bullet"/>
      <w:lvlText w:val=""/>
      <w:lvlJc w:val="left"/>
      <w:pPr>
        <w:tabs>
          <w:tab w:val="num" w:pos="4320"/>
        </w:tabs>
        <w:ind w:left="4320" w:hanging="360"/>
      </w:pPr>
      <w:rPr>
        <w:rFonts w:ascii="Symbol" w:hAnsi="Symbol" w:hint="default"/>
      </w:rPr>
    </w:lvl>
    <w:lvl w:ilvl="4" w:tplc="04090019" w:tentative="1">
      <w:start w:val="1"/>
      <w:numFmt w:val="bullet"/>
      <w:lvlText w:val="o"/>
      <w:lvlJc w:val="left"/>
      <w:pPr>
        <w:tabs>
          <w:tab w:val="num" w:pos="5040"/>
        </w:tabs>
        <w:ind w:left="5040" w:hanging="360"/>
      </w:pPr>
      <w:rPr>
        <w:rFonts w:ascii="Courier New" w:hAnsi="Courier New" w:cs="Courier New" w:hint="default"/>
      </w:rPr>
    </w:lvl>
    <w:lvl w:ilvl="5" w:tplc="0409001B" w:tentative="1">
      <w:start w:val="1"/>
      <w:numFmt w:val="bullet"/>
      <w:lvlText w:val=""/>
      <w:lvlJc w:val="left"/>
      <w:pPr>
        <w:tabs>
          <w:tab w:val="num" w:pos="5760"/>
        </w:tabs>
        <w:ind w:left="5760" w:hanging="360"/>
      </w:pPr>
      <w:rPr>
        <w:rFonts w:ascii="Wingdings" w:hAnsi="Wingdings" w:hint="default"/>
      </w:rPr>
    </w:lvl>
    <w:lvl w:ilvl="6" w:tplc="0409000F" w:tentative="1">
      <w:start w:val="1"/>
      <w:numFmt w:val="bullet"/>
      <w:lvlText w:val=""/>
      <w:lvlJc w:val="left"/>
      <w:pPr>
        <w:tabs>
          <w:tab w:val="num" w:pos="6480"/>
        </w:tabs>
        <w:ind w:left="6480" w:hanging="360"/>
      </w:pPr>
      <w:rPr>
        <w:rFonts w:ascii="Symbol" w:hAnsi="Symbol" w:hint="default"/>
      </w:rPr>
    </w:lvl>
    <w:lvl w:ilvl="7" w:tplc="04090019" w:tentative="1">
      <w:start w:val="1"/>
      <w:numFmt w:val="bullet"/>
      <w:lvlText w:val="o"/>
      <w:lvlJc w:val="left"/>
      <w:pPr>
        <w:tabs>
          <w:tab w:val="num" w:pos="7200"/>
        </w:tabs>
        <w:ind w:left="7200" w:hanging="360"/>
      </w:pPr>
      <w:rPr>
        <w:rFonts w:ascii="Courier New" w:hAnsi="Courier New" w:cs="Courier New" w:hint="default"/>
      </w:rPr>
    </w:lvl>
    <w:lvl w:ilvl="8" w:tplc="0409001B" w:tentative="1">
      <w:start w:val="1"/>
      <w:numFmt w:val="bullet"/>
      <w:lvlText w:val=""/>
      <w:lvlJc w:val="left"/>
      <w:pPr>
        <w:tabs>
          <w:tab w:val="num" w:pos="7920"/>
        </w:tabs>
        <w:ind w:left="7920" w:hanging="360"/>
      </w:pPr>
      <w:rPr>
        <w:rFonts w:ascii="Wingdings" w:hAnsi="Wingdings" w:hint="default"/>
      </w:rPr>
    </w:lvl>
  </w:abstractNum>
  <w:abstractNum w:abstractNumId="44">
    <w:nsid w:val="28086532"/>
    <w:multiLevelType w:val="hybridMultilevel"/>
    <w:tmpl w:val="D5FCD9A2"/>
    <w:lvl w:ilvl="0" w:tplc="1F903632">
      <w:start w:val="1"/>
      <w:numFmt w:val="bullet"/>
      <w:lvlText w:val=""/>
      <w:lvlJc w:val="left"/>
      <w:pPr>
        <w:tabs>
          <w:tab w:val="num" w:pos="1800"/>
        </w:tabs>
        <w:ind w:left="1800" w:hanging="360"/>
      </w:pPr>
      <w:rPr>
        <w:rFonts w:ascii="Symbol" w:hAnsi="Symbol" w:hint="default"/>
      </w:rPr>
    </w:lvl>
    <w:lvl w:ilvl="1" w:tplc="912E0B18" w:tentative="1">
      <w:start w:val="1"/>
      <w:numFmt w:val="bullet"/>
      <w:lvlText w:val="o"/>
      <w:lvlJc w:val="left"/>
      <w:pPr>
        <w:tabs>
          <w:tab w:val="num" w:pos="2520"/>
        </w:tabs>
        <w:ind w:left="2520" w:hanging="360"/>
      </w:pPr>
      <w:rPr>
        <w:rFonts w:ascii="Courier New" w:hAnsi="Courier New" w:cs="Courier New" w:hint="default"/>
      </w:rPr>
    </w:lvl>
    <w:lvl w:ilvl="2" w:tplc="DA045CFC" w:tentative="1">
      <w:start w:val="1"/>
      <w:numFmt w:val="bullet"/>
      <w:lvlText w:val=""/>
      <w:lvlJc w:val="left"/>
      <w:pPr>
        <w:tabs>
          <w:tab w:val="num" w:pos="3240"/>
        </w:tabs>
        <w:ind w:left="3240" w:hanging="360"/>
      </w:pPr>
      <w:rPr>
        <w:rFonts w:ascii="Wingdings" w:hAnsi="Wingdings" w:hint="default"/>
      </w:rPr>
    </w:lvl>
    <w:lvl w:ilvl="3" w:tplc="8E1A11CC" w:tentative="1">
      <w:start w:val="1"/>
      <w:numFmt w:val="bullet"/>
      <w:lvlText w:val=""/>
      <w:lvlJc w:val="left"/>
      <w:pPr>
        <w:tabs>
          <w:tab w:val="num" w:pos="3960"/>
        </w:tabs>
        <w:ind w:left="3960" w:hanging="360"/>
      </w:pPr>
      <w:rPr>
        <w:rFonts w:ascii="Symbol" w:hAnsi="Symbol" w:hint="default"/>
      </w:rPr>
    </w:lvl>
    <w:lvl w:ilvl="4" w:tplc="07EC4962" w:tentative="1">
      <w:start w:val="1"/>
      <w:numFmt w:val="bullet"/>
      <w:lvlText w:val="o"/>
      <w:lvlJc w:val="left"/>
      <w:pPr>
        <w:tabs>
          <w:tab w:val="num" w:pos="4680"/>
        </w:tabs>
        <w:ind w:left="4680" w:hanging="360"/>
      </w:pPr>
      <w:rPr>
        <w:rFonts w:ascii="Courier New" w:hAnsi="Courier New" w:cs="Courier New" w:hint="default"/>
      </w:rPr>
    </w:lvl>
    <w:lvl w:ilvl="5" w:tplc="9C54CD12" w:tentative="1">
      <w:start w:val="1"/>
      <w:numFmt w:val="bullet"/>
      <w:lvlText w:val=""/>
      <w:lvlJc w:val="left"/>
      <w:pPr>
        <w:tabs>
          <w:tab w:val="num" w:pos="5400"/>
        </w:tabs>
        <w:ind w:left="5400" w:hanging="360"/>
      </w:pPr>
      <w:rPr>
        <w:rFonts w:ascii="Wingdings" w:hAnsi="Wingdings" w:hint="default"/>
      </w:rPr>
    </w:lvl>
    <w:lvl w:ilvl="6" w:tplc="E3561B44" w:tentative="1">
      <w:start w:val="1"/>
      <w:numFmt w:val="bullet"/>
      <w:lvlText w:val=""/>
      <w:lvlJc w:val="left"/>
      <w:pPr>
        <w:tabs>
          <w:tab w:val="num" w:pos="6120"/>
        </w:tabs>
        <w:ind w:left="6120" w:hanging="360"/>
      </w:pPr>
      <w:rPr>
        <w:rFonts w:ascii="Symbol" w:hAnsi="Symbol" w:hint="default"/>
      </w:rPr>
    </w:lvl>
    <w:lvl w:ilvl="7" w:tplc="5B5A0E16" w:tentative="1">
      <w:start w:val="1"/>
      <w:numFmt w:val="bullet"/>
      <w:lvlText w:val="o"/>
      <w:lvlJc w:val="left"/>
      <w:pPr>
        <w:tabs>
          <w:tab w:val="num" w:pos="6840"/>
        </w:tabs>
        <w:ind w:left="6840" w:hanging="360"/>
      </w:pPr>
      <w:rPr>
        <w:rFonts w:ascii="Courier New" w:hAnsi="Courier New" w:cs="Courier New" w:hint="default"/>
      </w:rPr>
    </w:lvl>
    <w:lvl w:ilvl="8" w:tplc="D2A23FE8" w:tentative="1">
      <w:start w:val="1"/>
      <w:numFmt w:val="bullet"/>
      <w:lvlText w:val=""/>
      <w:lvlJc w:val="left"/>
      <w:pPr>
        <w:tabs>
          <w:tab w:val="num" w:pos="7560"/>
        </w:tabs>
        <w:ind w:left="7560" w:hanging="360"/>
      </w:pPr>
      <w:rPr>
        <w:rFonts w:ascii="Wingdings" w:hAnsi="Wingdings" w:hint="default"/>
      </w:rPr>
    </w:lvl>
  </w:abstractNum>
  <w:abstractNum w:abstractNumId="45">
    <w:nsid w:val="280A4E26"/>
    <w:multiLevelType w:val="hybridMultilevel"/>
    <w:tmpl w:val="00A64FE0"/>
    <w:lvl w:ilvl="0" w:tplc="FFFFFFFF">
      <w:start w:val="1"/>
      <w:numFmt w:val="decimal"/>
      <w:lvlText w:val="%1)"/>
      <w:lvlJc w:val="left"/>
      <w:pPr>
        <w:tabs>
          <w:tab w:val="num" w:pos="1800"/>
        </w:tabs>
        <w:ind w:left="1800" w:hanging="360"/>
      </w:pPr>
      <w:rPr>
        <w:rFonts w:hint="default"/>
      </w:rPr>
    </w:lvl>
    <w:lvl w:ilvl="1" w:tplc="FFFFFFFF">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46">
    <w:nsid w:val="292A688C"/>
    <w:multiLevelType w:val="hybridMultilevel"/>
    <w:tmpl w:val="45460D1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2B25728F"/>
    <w:multiLevelType w:val="hybridMultilevel"/>
    <w:tmpl w:val="54F6F246"/>
    <w:lvl w:ilvl="0" w:tplc="98241F7E">
      <w:start w:val="1"/>
      <w:numFmt w:val="bullet"/>
      <w:lvlText w:val=""/>
      <w:lvlJc w:val="left"/>
      <w:pPr>
        <w:tabs>
          <w:tab w:val="num" w:pos="1800"/>
        </w:tabs>
        <w:ind w:left="1800" w:hanging="360"/>
      </w:pPr>
      <w:rPr>
        <w:rFonts w:ascii="Symbol" w:hAnsi="Symbol" w:hint="default"/>
        <w:sz w:val="22"/>
        <w:szCs w:val="22"/>
      </w:rPr>
    </w:lvl>
    <w:lvl w:ilvl="1" w:tplc="99665BD0" w:tentative="1">
      <w:start w:val="1"/>
      <w:numFmt w:val="bullet"/>
      <w:lvlText w:val="o"/>
      <w:lvlJc w:val="left"/>
      <w:pPr>
        <w:tabs>
          <w:tab w:val="num" w:pos="2520"/>
        </w:tabs>
        <w:ind w:left="2520" w:hanging="360"/>
      </w:pPr>
      <w:rPr>
        <w:rFonts w:ascii="Courier New" w:hAnsi="Courier New" w:cs="Courier New" w:hint="default"/>
      </w:rPr>
    </w:lvl>
    <w:lvl w:ilvl="2" w:tplc="A912C1DA" w:tentative="1">
      <w:start w:val="1"/>
      <w:numFmt w:val="bullet"/>
      <w:lvlText w:val=""/>
      <w:lvlJc w:val="left"/>
      <w:pPr>
        <w:tabs>
          <w:tab w:val="num" w:pos="3240"/>
        </w:tabs>
        <w:ind w:left="3240" w:hanging="360"/>
      </w:pPr>
      <w:rPr>
        <w:rFonts w:ascii="Wingdings" w:hAnsi="Wingdings" w:hint="default"/>
      </w:rPr>
    </w:lvl>
    <w:lvl w:ilvl="3" w:tplc="4636E70A" w:tentative="1">
      <w:start w:val="1"/>
      <w:numFmt w:val="bullet"/>
      <w:lvlText w:val=""/>
      <w:lvlJc w:val="left"/>
      <w:pPr>
        <w:tabs>
          <w:tab w:val="num" w:pos="3960"/>
        </w:tabs>
        <w:ind w:left="3960" w:hanging="360"/>
      </w:pPr>
      <w:rPr>
        <w:rFonts w:ascii="Symbol" w:hAnsi="Symbol" w:hint="default"/>
      </w:rPr>
    </w:lvl>
    <w:lvl w:ilvl="4" w:tplc="FED00F6A" w:tentative="1">
      <w:start w:val="1"/>
      <w:numFmt w:val="bullet"/>
      <w:lvlText w:val="o"/>
      <w:lvlJc w:val="left"/>
      <w:pPr>
        <w:tabs>
          <w:tab w:val="num" w:pos="4680"/>
        </w:tabs>
        <w:ind w:left="4680" w:hanging="360"/>
      </w:pPr>
      <w:rPr>
        <w:rFonts w:ascii="Courier New" w:hAnsi="Courier New" w:cs="Courier New" w:hint="default"/>
      </w:rPr>
    </w:lvl>
    <w:lvl w:ilvl="5" w:tplc="D5EEC5C4" w:tentative="1">
      <w:start w:val="1"/>
      <w:numFmt w:val="bullet"/>
      <w:lvlText w:val=""/>
      <w:lvlJc w:val="left"/>
      <w:pPr>
        <w:tabs>
          <w:tab w:val="num" w:pos="5400"/>
        </w:tabs>
        <w:ind w:left="5400" w:hanging="360"/>
      </w:pPr>
      <w:rPr>
        <w:rFonts w:ascii="Wingdings" w:hAnsi="Wingdings" w:hint="default"/>
      </w:rPr>
    </w:lvl>
    <w:lvl w:ilvl="6" w:tplc="AC329E40" w:tentative="1">
      <w:start w:val="1"/>
      <w:numFmt w:val="bullet"/>
      <w:lvlText w:val=""/>
      <w:lvlJc w:val="left"/>
      <w:pPr>
        <w:tabs>
          <w:tab w:val="num" w:pos="6120"/>
        </w:tabs>
        <w:ind w:left="6120" w:hanging="360"/>
      </w:pPr>
      <w:rPr>
        <w:rFonts w:ascii="Symbol" w:hAnsi="Symbol" w:hint="default"/>
      </w:rPr>
    </w:lvl>
    <w:lvl w:ilvl="7" w:tplc="82707D94" w:tentative="1">
      <w:start w:val="1"/>
      <w:numFmt w:val="bullet"/>
      <w:lvlText w:val="o"/>
      <w:lvlJc w:val="left"/>
      <w:pPr>
        <w:tabs>
          <w:tab w:val="num" w:pos="6840"/>
        </w:tabs>
        <w:ind w:left="6840" w:hanging="360"/>
      </w:pPr>
      <w:rPr>
        <w:rFonts w:ascii="Courier New" w:hAnsi="Courier New" w:cs="Courier New" w:hint="default"/>
      </w:rPr>
    </w:lvl>
    <w:lvl w:ilvl="8" w:tplc="F830FC28" w:tentative="1">
      <w:start w:val="1"/>
      <w:numFmt w:val="bullet"/>
      <w:lvlText w:val=""/>
      <w:lvlJc w:val="left"/>
      <w:pPr>
        <w:tabs>
          <w:tab w:val="num" w:pos="7560"/>
        </w:tabs>
        <w:ind w:left="7560" w:hanging="360"/>
      </w:pPr>
      <w:rPr>
        <w:rFonts w:ascii="Wingdings" w:hAnsi="Wingdings" w:hint="default"/>
      </w:rPr>
    </w:lvl>
  </w:abstractNum>
  <w:abstractNum w:abstractNumId="48">
    <w:nsid w:val="2B690595"/>
    <w:multiLevelType w:val="hybridMultilevel"/>
    <w:tmpl w:val="8AB48F9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9">
    <w:nsid w:val="2CBA26D8"/>
    <w:multiLevelType w:val="hybridMultilevel"/>
    <w:tmpl w:val="BEDA515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0">
    <w:nsid w:val="2CE3411F"/>
    <w:multiLevelType w:val="hybridMultilevel"/>
    <w:tmpl w:val="08F8574A"/>
    <w:lvl w:ilvl="0" w:tplc="7302A7E8">
      <w:start w:val="1"/>
      <w:numFmt w:val="decimal"/>
      <w:lvlText w:val="%1)"/>
      <w:lvlJc w:val="left"/>
      <w:pPr>
        <w:tabs>
          <w:tab w:val="num" w:pos="1500"/>
        </w:tabs>
        <w:ind w:left="150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51">
    <w:nsid w:val="2D3A3619"/>
    <w:multiLevelType w:val="hybridMultilevel"/>
    <w:tmpl w:val="1908B916"/>
    <w:lvl w:ilvl="0" w:tplc="06DA3CE4">
      <w:start w:val="1"/>
      <w:numFmt w:val="decimal"/>
      <w:lvlText w:val="%1."/>
      <w:lvlJc w:val="left"/>
      <w:pPr>
        <w:tabs>
          <w:tab w:val="num" w:pos="1800"/>
        </w:tabs>
        <w:ind w:left="1800" w:hanging="360"/>
      </w:pPr>
    </w:lvl>
    <w:lvl w:ilvl="1" w:tplc="04090003" w:tentative="1">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52">
    <w:nsid w:val="2DAC4E7C"/>
    <w:multiLevelType w:val="hybridMultilevel"/>
    <w:tmpl w:val="08120D2E"/>
    <w:lvl w:ilvl="0" w:tplc="43882656">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3">
    <w:nsid w:val="2E13475B"/>
    <w:multiLevelType w:val="hybridMultilevel"/>
    <w:tmpl w:val="8924A2F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nsid w:val="30795688"/>
    <w:multiLevelType w:val="singleLevel"/>
    <w:tmpl w:val="0409000F"/>
    <w:lvl w:ilvl="0">
      <w:start w:val="1"/>
      <w:numFmt w:val="decimal"/>
      <w:lvlText w:val="%1."/>
      <w:lvlJc w:val="left"/>
      <w:pPr>
        <w:tabs>
          <w:tab w:val="num" w:pos="360"/>
        </w:tabs>
        <w:ind w:left="360" w:hanging="360"/>
      </w:pPr>
    </w:lvl>
  </w:abstractNum>
  <w:abstractNum w:abstractNumId="55">
    <w:nsid w:val="307F436D"/>
    <w:multiLevelType w:val="hybridMultilevel"/>
    <w:tmpl w:val="03426F74"/>
    <w:lvl w:ilvl="0" w:tplc="50205706">
      <w:start w:val="1"/>
      <w:numFmt w:val="bullet"/>
      <w:lvlText w:val=""/>
      <w:lvlJc w:val="left"/>
      <w:pPr>
        <w:tabs>
          <w:tab w:val="num" w:pos="1860"/>
        </w:tabs>
        <w:ind w:left="1860" w:hanging="360"/>
      </w:pPr>
      <w:rPr>
        <w:rFonts w:ascii="Symbol" w:hAnsi="Symbol" w:hint="default"/>
        <w:sz w:val="22"/>
        <w:szCs w:val="22"/>
      </w:rPr>
    </w:lvl>
    <w:lvl w:ilvl="1" w:tplc="04090019" w:tentative="1">
      <w:start w:val="1"/>
      <w:numFmt w:val="bullet"/>
      <w:lvlText w:val="o"/>
      <w:lvlJc w:val="left"/>
      <w:pPr>
        <w:tabs>
          <w:tab w:val="num" w:pos="2580"/>
        </w:tabs>
        <w:ind w:left="2580" w:hanging="360"/>
      </w:pPr>
      <w:rPr>
        <w:rFonts w:ascii="Courier New" w:hAnsi="Courier New" w:cs="Courier New" w:hint="default"/>
      </w:rPr>
    </w:lvl>
    <w:lvl w:ilvl="2" w:tplc="0409001B" w:tentative="1">
      <w:start w:val="1"/>
      <w:numFmt w:val="bullet"/>
      <w:lvlText w:val=""/>
      <w:lvlJc w:val="left"/>
      <w:pPr>
        <w:tabs>
          <w:tab w:val="num" w:pos="3300"/>
        </w:tabs>
        <w:ind w:left="3300" w:hanging="360"/>
      </w:pPr>
      <w:rPr>
        <w:rFonts w:ascii="Wingdings" w:hAnsi="Wingdings" w:hint="default"/>
      </w:rPr>
    </w:lvl>
    <w:lvl w:ilvl="3" w:tplc="0409000F" w:tentative="1">
      <w:start w:val="1"/>
      <w:numFmt w:val="bullet"/>
      <w:lvlText w:val=""/>
      <w:lvlJc w:val="left"/>
      <w:pPr>
        <w:tabs>
          <w:tab w:val="num" w:pos="4020"/>
        </w:tabs>
        <w:ind w:left="4020" w:hanging="360"/>
      </w:pPr>
      <w:rPr>
        <w:rFonts w:ascii="Symbol" w:hAnsi="Symbol" w:hint="default"/>
      </w:rPr>
    </w:lvl>
    <w:lvl w:ilvl="4" w:tplc="04090019" w:tentative="1">
      <w:start w:val="1"/>
      <w:numFmt w:val="bullet"/>
      <w:lvlText w:val="o"/>
      <w:lvlJc w:val="left"/>
      <w:pPr>
        <w:tabs>
          <w:tab w:val="num" w:pos="4740"/>
        </w:tabs>
        <w:ind w:left="4740" w:hanging="360"/>
      </w:pPr>
      <w:rPr>
        <w:rFonts w:ascii="Courier New" w:hAnsi="Courier New" w:cs="Courier New" w:hint="default"/>
      </w:rPr>
    </w:lvl>
    <w:lvl w:ilvl="5" w:tplc="0409001B" w:tentative="1">
      <w:start w:val="1"/>
      <w:numFmt w:val="bullet"/>
      <w:lvlText w:val=""/>
      <w:lvlJc w:val="left"/>
      <w:pPr>
        <w:tabs>
          <w:tab w:val="num" w:pos="5460"/>
        </w:tabs>
        <w:ind w:left="5460" w:hanging="360"/>
      </w:pPr>
      <w:rPr>
        <w:rFonts w:ascii="Wingdings" w:hAnsi="Wingdings" w:hint="default"/>
      </w:rPr>
    </w:lvl>
    <w:lvl w:ilvl="6" w:tplc="0409000F" w:tentative="1">
      <w:start w:val="1"/>
      <w:numFmt w:val="bullet"/>
      <w:lvlText w:val=""/>
      <w:lvlJc w:val="left"/>
      <w:pPr>
        <w:tabs>
          <w:tab w:val="num" w:pos="6180"/>
        </w:tabs>
        <w:ind w:left="6180" w:hanging="360"/>
      </w:pPr>
      <w:rPr>
        <w:rFonts w:ascii="Symbol" w:hAnsi="Symbol" w:hint="default"/>
      </w:rPr>
    </w:lvl>
    <w:lvl w:ilvl="7" w:tplc="04090019" w:tentative="1">
      <w:start w:val="1"/>
      <w:numFmt w:val="bullet"/>
      <w:lvlText w:val="o"/>
      <w:lvlJc w:val="left"/>
      <w:pPr>
        <w:tabs>
          <w:tab w:val="num" w:pos="6900"/>
        </w:tabs>
        <w:ind w:left="6900" w:hanging="360"/>
      </w:pPr>
      <w:rPr>
        <w:rFonts w:ascii="Courier New" w:hAnsi="Courier New" w:cs="Courier New" w:hint="default"/>
      </w:rPr>
    </w:lvl>
    <w:lvl w:ilvl="8" w:tplc="0409001B" w:tentative="1">
      <w:start w:val="1"/>
      <w:numFmt w:val="bullet"/>
      <w:lvlText w:val=""/>
      <w:lvlJc w:val="left"/>
      <w:pPr>
        <w:tabs>
          <w:tab w:val="num" w:pos="7620"/>
        </w:tabs>
        <w:ind w:left="7620" w:hanging="360"/>
      </w:pPr>
      <w:rPr>
        <w:rFonts w:ascii="Wingdings" w:hAnsi="Wingdings" w:hint="default"/>
      </w:rPr>
    </w:lvl>
  </w:abstractNum>
  <w:abstractNum w:abstractNumId="56">
    <w:nsid w:val="316A7192"/>
    <w:multiLevelType w:val="hybridMultilevel"/>
    <w:tmpl w:val="95741AA2"/>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7">
    <w:nsid w:val="31F41139"/>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58">
    <w:nsid w:val="33CD6B1A"/>
    <w:multiLevelType w:val="singleLevel"/>
    <w:tmpl w:val="0409000F"/>
    <w:lvl w:ilvl="0">
      <w:start w:val="1"/>
      <w:numFmt w:val="decimal"/>
      <w:lvlText w:val="%1."/>
      <w:lvlJc w:val="left"/>
      <w:pPr>
        <w:tabs>
          <w:tab w:val="num" w:pos="360"/>
        </w:tabs>
        <w:ind w:left="360" w:hanging="360"/>
      </w:pPr>
    </w:lvl>
  </w:abstractNum>
  <w:abstractNum w:abstractNumId="59">
    <w:nsid w:val="33E04E1F"/>
    <w:multiLevelType w:val="hybridMultilevel"/>
    <w:tmpl w:val="84CE467A"/>
    <w:lvl w:ilvl="0" w:tplc="0409000F">
      <w:start w:val="1"/>
      <w:numFmt w:val="bullet"/>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60">
    <w:nsid w:val="34B132BB"/>
    <w:multiLevelType w:val="singleLevel"/>
    <w:tmpl w:val="0409000F"/>
    <w:lvl w:ilvl="0">
      <w:start w:val="1"/>
      <w:numFmt w:val="decimal"/>
      <w:lvlText w:val="%1."/>
      <w:lvlJc w:val="left"/>
      <w:pPr>
        <w:tabs>
          <w:tab w:val="num" w:pos="360"/>
        </w:tabs>
        <w:ind w:left="360" w:hanging="360"/>
      </w:pPr>
    </w:lvl>
  </w:abstractNum>
  <w:abstractNum w:abstractNumId="61">
    <w:nsid w:val="375444AC"/>
    <w:multiLevelType w:val="singleLevel"/>
    <w:tmpl w:val="0409000F"/>
    <w:lvl w:ilvl="0">
      <w:start w:val="1"/>
      <w:numFmt w:val="decimal"/>
      <w:lvlText w:val="%1."/>
      <w:lvlJc w:val="left"/>
      <w:pPr>
        <w:tabs>
          <w:tab w:val="num" w:pos="360"/>
        </w:tabs>
        <w:ind w:left="360" w:hanging="360"/>
      </w:pPr>
    </w:lvl>
  </w:abstractNum>
  <w:abstractNum w:abstractNumId="62">
    <w:nsid w:val="37626CE9"/>
    <w:multiLevelType w:val="hybridMultilevel"/>
    <w:tmpl w:val="06680FF4"/>
    <w:lvl w:ilvl="0" w:tplc="FFFFFFFF">
      <w:start w:val="1"/>
      <w:numFmt w:val="decimal"/>
      <w:lvlText w:val="%1)"/>
      <w:lvlJc w:val="left"/>
      <w:pPr>
        <w:tabs>
          <w:tab w:val="num" w:pos="1440"/>
        </w:tabs>
        <w:ind w:left="1440" w:hanging="360"/>
      </w:pPr>
    </w:lvl>
    <w:lvl w:ilvl="1" w:tplc="FFFFFFFF">
      <w:start w:val="1"/>
      <w:numFmt w:val="lowerLetter"/>
      <w:lvlText w:val="%2)"/>
      <w:lvlJc w:val="left"/>
      <w:pPr>
        <w:tabs>
          <w:tab w:val="num" w:pos="2160"/>
        </w:tabs>
        <w:ind w:left="2160" w:hanging="360"/>
      </w:pPr>
      <w:rPr>
        <w:rFonts w:hint="default"/>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63">
    <w:nsid w:val="38084DA8"/>
    <w:multiLevelType w:val="hybridMultilevel"/>
    <w:tmpl w:val="B7FE16A6"/>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4">
    <w:nsid w:val="39F1224E"/>
    <w:multiLevelType w:val="hybridMultilevel"/>
    <w:tmpl w:val="805E07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5">
    <w:nsid w:val="3C182392"/>
    <w:multiLevelType w:val="singleLevel"/>
    <w:tmpl w:val="0409000F"/>
    <w:lvl w:ilvl="0">
      <w:start w:val="1"/>
      <w:numFmt w:val="decimal"/>
      <w:lvlText w:val="%1."/>
      <w:lvlJc w:val="left"/>
      <w:pPr>
        <w:tabs>
          <w:tab w:val="num" w:pos="360"/>
        </w:tabs>
        <w:ind w:left="360" w:hanging="360"/>
      </w:pPr>
    </w:lvl>
  </w:abstractNum>
  <w:abstractNum w:abstractNumId="66">
    <w:nsid w:val="3CB80C2D"/>
    <w:multiLevelType w:val="hybridMultilevel"/>
    <w:tmpl w:val="7764A0F0"/>
    <w:lvl w:ilvl="0" w:tplc="04090011">
      <w:start w:val="1"/>
      <w:numFmt w:val="decimal"/>
      <w:lvlText w:val="%1)"/>
      <w:lvlJc w:val="left"/>
      <w:pPr>
        <w:tabs>
          <w:tab w:val="num" w:pos="1800"/>
        </w:tabs>
        <w:ind w:left="1800" w:hanging="360"/>
      </w:pPr>
      <w:rPr>
        <w:rFont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7">
    <w:nsid w:val="3CCD4172"/>
    <w:multiLevelType w:val="singleLevel"/>
    <w:tmpl w:val="0409000F"/>
    <w:lvl w:ilvl="0">
      <w:start w:val="1"/>
      <w:numFmt w:val="decimal"/>
      <w:lvlText w:val="%1."/>
      <w:lvlJc w:val="left"/>
      <w:pPr>
        <w:tabs>
          <w:tab w:val="num" w:pos="360"/>
        </w:tabs>
        <w:ind w:left="360" w:hanging="360"/>
      </w:pPr>
    </w:lvl>
  </w:abstractNum>
  <w:abstractNum w:abstractNumId="68">
    <w:nsid w:val="3DAC41C6"/>
    <w:multiLevelType w:val="hybridMultilevel"/>
    <w:tmpl w:val="0E24C326"/>
    <w:lvl w:ilvl="0" w:tplc="04090001">
      <w:start w:val="1"/>
      <w:numFmt w:val="decimal"/>
      <w:lvlText w:val="%1."/>
      <w:lvlJc w:val="left"/>
      <w:pPr>
        <w:tabs>
          <w:tab w:val="num" w:pos="1800"/>
        </w:tabs>
        <w:ind w:left="1800" w:hanging="360"/>
      </w:pPr>
    </w:lvl>
    <w:lvl w:ilvl="1" w:tplc="04090003">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69">
    <w:nsid w:val="3DEC5983"/>
    <w:multiLevelType w:val="hybridMultilevel"/>
    <w:tmpl w:val="97BCAC2A"/>
    <w:name w:val="heading"/>
    <w:lvl w:ilvl="0" w:tplc="A4C25328">
      <w:start w:val="1"/>
      <w:numFmt w:val="bullet"/>
      <w:lvlText w:val=""/>
      <w:lvlJc w:val="left"/>
      <w:pPr>
        <w:tabs>
          <w:tab w:val="num" w:pos="1800"/>
        </w:tabs>
        <w:ind w:left="1800" w:hanging="360"/>
      </w:pPr>
      <w:rPr>
        <w:rFonts w:ascii="Symbol" w:hAnsi="Symbol" w:hint="default"/>
      </w:rPr>
    </w:lvl>
    <w:lvl w:ilvl="1" w:tplc="BA7845EC" w:tentative="1">
      <w:start w:val="1"/>
      <w:numFmt w:val="bullet"/>
      <w:lvlText w:val="o"/>
      <w:lvlJc w:val="left"/>
      <w:pPr>
        <w:tabs>
          <w:tab w:val="num" w:pos="2520"/>
        </w:tabs>
        <w:ind w:left="2520" w:hanging="360"/>
      </w:pPr>
      <w:rPr>
        <w:rFonts w:ascii="Courier New" w:hAnsi="Courier New" w:cs="Courier New" w:hint="default"/>
      </w:rPr>
    </w:lvl>
    <w:lvl w:ilvl="2" w:tplc="BDDA01E8" w:tentative="1">
      <w:start w:val="1"/>
      <w:numFmt w:val="bullet"/>
      <w:lvlText w:val=""/>
      <w:lvlJc w:val="left"/>
      <w:pPr>
        <w:tabs>
          <w:tab w:val="num" w:pos="3240"/>
        </w:tabs>
        <w:ind w:left="3240" w:hanging="360"/>
      </w:pPr>
      <w:rPr>
        <w:rFonts w:ascii="Wingdings" w:hAnsi="Wingdings" w:hint="default"/>
      </w:rPr>
    </w:lvl>
    <w:lvl w:ilvl="3" w:tplc="8070AAF8" w:tentative="1">
      <w:start w:val="1"/>
      <w:numFmt w:val="bullet"/>
      <w:lvlText w:val=""/>
      <w:lvlJc w:val="left"/>
      <w:pPr>
        <w:tabs>
          <w:tab w:val="num" w:pos="3960"/>
        </w:tabs>
        <w:ind w:left="3960" w:hanging="360"/>
      </w:pPr>
      <w:rPr>
        <w:rFonts w:ascii="Symbol" w:hAnsi="Symbol" w:hint="default"/>
      </w:rPr>
    </w:lvl>
    <w:lvl w:ilvl="4" w:tplc="964EBDF8" w:tentative="1">
      <w:start w:val="1"/>
      <w:numFmt w:val="bullet"/>
      <w:lvlText w:val="o"/>
      <w:lvlJc w:val="left"/>
      <w:pPr>
        <w:tabs>
          <w:tab w:val="num" w:pos="4680"/>
        </w:tabs>
        <w:ind w:left="4680" w:hanging="360"/>
      </w:pPr>
      <w:rPr>
        <w:rFonts w:ascii="Courier New" w:hAnsi="Courier New" w:cs="Courier New" w:hint="default"/>
      </w:rPr>
    </w:lvl>
    <w:lvl w:ilvl="5" w:tplc="7AD6DEE4" w:tentative="1">
      <w:start w:val="1"/>
      <w:numFmt w:val="bullet"/>
      <w:lvlText w:val=""/>
      <w:lvlJc w:val="left"/>
      <w:pPr>
        <w:tabs>
          <w:tab w:val="num" w:pos="5400"/>
        </w:tabs>
        <w:ind w:left="5400" w:hanging="360"/>
      </w:pPr>
      <w:rPr>
        <w:rFonts w:ascii="Wingdings" w:hAnsi="Wingdings" w:hint="default"/>
      </w:rPr>
    </w:lvl>
    <w:lvl w:ilvl="6" w:tplc="5BD44BD0" w:tentative="1">
      <w:start w:val="1"/>
      <w:numFmt w:val="bullet"/>
      <w:lvlText w:val=""/>
      <w:lvlJc w:val="left"/>
      <w:pPr>
        <w:tabs>
          <w:tab w:val="num" w:pos="6120"/>
        </w:tabs>
        <w:ind w:left="6120" w:hanging="360"/>
      </w:pPr>
      <w:rPr>
        <w:rFonts w:ascii="Symbol" w:hAnsi="Symbol" w:hint="default"/>
      </w:rPr>
    </w:lvl>
    <w:lvl w:ilvl="7" w:tplc="E35CD3F2" w:tentative="1">
      <w:start w:val="1"/>
      <w:numFmt w:val="bullet"/>
      <w:lvlText w:val="o"/>
      <w:lvlJc w:val="left"/>
      <w:pPr>
        <w:tabs>
          <w:tab w:val="num" w:pos="6840"/>
        </w:tabs>
        <w:ind w:left="6840" w:hanging="360"/>
      </w:pPr>
      <w:rPr>
        <w:rFonts w:ascii="Courier New" w:hAnsi="Courier New" w:cs="Courier New" w:hint="default"/>
      </w:rPr>
    </w:lvl>
    <w:lvl w:ilvl="8" w:tplc="85D6CA2C" w:tentative="1">
      <w:start w:val="1"/>
      <w:numFmt w:val="bullet"/>
      <w:lvlText w:val=""/>
      <w:lvlJc w:val="left"/>
      <w:pPr>
        <w:tabs>
          <w:tab w:val="num" w:pos="7560"/>
        </w:tabs>
        <w:ind w:left="7560" w:hanging="360"/>
      </w:pPr>
      <w:rPr>
        <w:rFonts w:ascii="Wingdings" w:hAnsi="Wingdings" w:hint="default"/>
      </w:rPr>
    </w:lvl>
  </w:abstractNum>
  <w:abstractNum w:abstractNumId="70">
    <w:nsid w:val="3F4E5414"/>
    <w:multiLevelType w:val="hybridMultilevel"/>
    <w:tmpl w:val="134A68E6"/>
    <w:lvl w:ilvl="0" w:tplc="FFFFFFFF">
      <w:start w:val="1"/>
      <w:numFmt w:val="decimal"/>
      <w:lvlText w:val="%1."/>
      <w:lvlJc w:val="left"/>
      <w:pPr>
        <w:tabs>
          <w:tab w:val="num" w:pos="1800"/>
        </w:tabs>
        <w:ind w:left="1800" w:hanging="360"/>
      </w:pPr>
    </w:lvl>
    <w:lvl w:ilvl="1" w:tplc="FFFFFFFF">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71">
    <w:nsid w:val="3FBC61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2">
    <w:nsid w:val="408209AB"/>
    <w:multiLevelType w:val="multilevel"/>
    <w:tmpl w:val="0409001D"/>
    <w:name w:val="numbered lis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3">
    <w:nsid w:val="40BB75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4">
    <w:nsid w:val="41326692"/>
    <w:multiLevelType w:val="hybridMultilevel"/>
    <w:tmpl w:val="6B32BE2C"/>
    <w:lvl w:ilvl="0" w:tplc="84BEECF6">
      <w:start w:val="1"/>
      <w:numFmt w:val="bullet"/>
      <w:lvlText w:val=""/>
      <w:lvlJc w:val="left"/>
      <w:pPr>
        <w:tabs>
          <w:tab w:val="num" w:pos="1800"/>
        </w:tabs>
        <w:ind w:left="1800" w:hanging="360"/>
      </w:pPr>
      <w:rPr>
        <w:rFonts w:ascii="Wingdings" w:hAnsi="Wingdings" w:hint="default"/>
      </w:rPr>
    </w:lvl>
    <w:lvl w:ilvl="1" w:tplc="42647ABE" w:tentative="1">
      <w:start w:val="1"/>
      <w:numFmt w:val="bullet"/>
      <w:lvlText w:val="o"/>
      <w:lvlJc w:val="left"/>
      <w:pPr>
        <w:tabs>
          <w:tab w:val="num" w:pos="2520"/>
        </w:tabs>
        <w:ind w:left="2520" w:hanging="360"/>
      </w:pPr>
      <w:rPr>
        <w:rFonts w:ascii="Courier New" w:hAnsi="Courier New" w:hint="default"/>
      </w:rPr>
    </w:lvl>
    <w:lvl w:ilvl="2" w:tplc="4ACCD696" w:tentative="1">
      <w:start w:val="1"/>
      <w:numFmt w:val="bullet"/>
      <w:lvlText w:val=""/>
      <w:lvlJc w:val="left"/>
      <w:pPr>
        <w:tabs>
          <w:tab w:val="num" w:pos="3240"/>
        </w:tabs>
        <w:ind w:left="3240" w:hanging="360"/>
      </w:pPr>
      <w:rPr>
        <w:rFonts w:ascii="Wingdings" w:hAnsi="Wingdings" w:hint="default"/>
      </w:rPr>
    </w:lvl>
    <w:lvl w:ilvl="3" w:tplc="C3447B88" w:tentative="1">
      <w:start w:val="1"/>
      <w:numFmt w:val="bullet"/>
      <w:lvlText w:val=""/>
      <w:lvlJc w:val="left"/>
      <w:pPr>
        <w:tabs>
          <w:tab w:val="num" w:pos="3960"/>
        </w:tabs>
        <w:ind w:left="3960" w:hanging="360"/>
      </w:pPr>
      <w:rPr>
        <w:rFonts w:ascii="Symbol" w:hAnsi="Symbol" w:hint="default"/>
      </w:rPr>
    </w:lvl>
    <w:lvl w:ilvl="4" w:tplc="A7526BCA" w:tentative="1">
      <w:start w:val="1"/>
      <w:numFmt w:val="bullet"/>
      <w:lvlText w:val="o"/>
      <w:lvlJc w:val="left"/>
      <w:pPr>
        <w:tabs>
          <w:tab w:val="num" w:pos="4680"/>
        </w:tabs>
        <w:ind w:left="4680" w:hanging="360"/>
      </w:pPr>
      <w:rPr>
        <w:rFonts w:ascii="Courier New" w:hAnsi="Courier New" w:hint="default"/>
      </w:rPr>
    </w:lvl>
    <w:lvl w:ilvl="5" w:tplc="938E1D24" w:tentative="1">
      <w:start w:val="1"/>
      <w:numFmt w:val="bullet"/>
      <w:lvlText w:val=""/>
      <w:lvlJc w:val="left"/>
      <w:pPr>
        <w:tabs>
          <w:tab w:val="num" w:pos="5400"/>
        </w:tabs>
        <w:ind w:left="5400" w:hanging="360"/>
      </w:pPr>
      <w:rPr>
        <w:rFonts w:ascii="Wingdings" w:hAnsi="Wingdings" w:hint="default"/>
      </w:rPr>
    </w:lvl>
    <w:lvl w:ilvl="6" w:tplc="633ED000" w:tentative="1">
      <w:start w:val="1"/>
      <w:numFmt w:val="bullet"/>
      <w:lvlText w:val=""/>
      <w:lvlJc w:val="left"/>
      <w:pPr>
        <w:tabs>
          <w:tab w:val="num" w:pos="6120"/>
        </w:tabs>
        <w:ind w:left="6120" w:hanging="360"/>
      </w:pPr>
      <w:rPr>
        <w:rFonts w:ascii="Symbol" w:hAnsi="Symbol" w:hint="default"/>
      </w:rPr>
    </w:lvl>
    <w:lvl w:ilvl="7" w:tplc="14041F26" w:tentative="1">
      <w:start w:val="1"/>
      <w:numFmt w:val="bullet"/>
      <w:lvlText w:val="o"/>
      <w:lvlJc w:val="left"/>
      <w:pPr>
        <w:tabs>
          <w:tab w:val="num" w:pos="6840"/>
        </w:tabs>
        <w:ind w:left="6840" w:hanging="360"/>
      </w:pPr>
      <w:rPr>
        <w:rFonts w:ascii="Courier New" w:hAnsi="Courier New" w:hint="default"/>
      </w:rPr>
    </w:lvl>
    <w:lvl w:ilvl="8" w:tplc="47BA3418" w:tentative="1">
      <w:start w:val="1"/>
      <w:numFmt w:val="bullet"/>
      <w:lvlText w:val=""/>
      <w:lvlJc w:val="left"/>
      <w:pPr>
        <w:tabs>
          <w:tab w:val="num" w:pos="7560"/>
        </w:tabs>
        <w:ind w:left="7560" w:hanging="360"/>
      </w:pPr>
      <w:rPr>
        <w:rFonts w:ascii="Wingdings" w:hAnsi="Wingdings" w:hint="default"/>
      </w:rPr>
    </w:lvl>
  </w:abstractNum>
  <w:abstractNum w:abstractNumId="75">
    <w:nsid w:val="42211B98"/>
    <w:multiLevelType w:val="hybridMultilevel"/>
    <w:tmpl w:val="653AC9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42BD1EF6"/>
    <w:multiLevelType w:val="hybridMultilevel"/>
    <w:tmpl w:val="03C29290"/>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4324037C"/>
    <w:multiLevelType w:val="singleLevel"/>
    <w:tmpl w:val="73840A88"/>
    <w:lvl w:ilvl="0">
      <w:start w:val="1"/>
      <w:numFmt w:val="bullet"/>
      <w:lvlText w:val=""/>
      <w:lvlJc w:val="left"/>
      <w:pPr>
        <w:tabs>
          <w:tab w:val="num" w:pos="360"/>
        </w:tabs>
        <w:ind w:left="360" w:hanging="360"/>
      </w:pPr>
      <w:rPr>
        <w:rFonts w:ascii="Symbol" w:hAnsi="Symbol" w:hint="default"/>
      </w:rPr>
    </w:lvl>
  </w:abstractNum>
  <w:abstractNum w:abstractNumId="78">
    <w:nsid w:val="43834808"/>
    <w:multiLevelType w:val="hybridMultilevel"/>
    <w:tmpl w:val="5D0AD67A"/>
    <w:lvl w:ilvl="0" w:tplc="42260EF6">
      <w:start w:val="1"/>
      <w:numFmt w:val="bullet"/>
      <w:lvlText w:val=""/>
      <w:lvlJc w:val="left"/>
      <w:pPr>
        <w:tabs>
          <w:tab w:val="num" w:pos="1800"/>
        </w:tabs>
        <w:ind w:left="1800" w:hanging="360"/>
      </w:pPr>
      <w:rPr>
        <w:rFonts w:ascii="Symbol" w:hAnsi="Symbol" w:hint="default"/>
      </w:rPr>
    </w:lvl>
    <w:lvl w:ilvl="1" w:tplc="6DB8A606" w:tentative="1">
      <w:start w:val="1"/>
      <w:numFmt w:val="bullet"/>
      <w:lvlText w:val="o"/>
      <w:lvlJc w:val="left"/>
      <w:pPr>
        <w:tabs>
          <w:tab w:val="num" w:pos="2520"/>
        </w:tabs>
        <w:ind w:left="2520" w:hanging="360"/>
      </w:pPr>
      <w:rPr>
        <w:rFonts w:ascii="Courier New" w:hAnsi="Courier New" w:cs="Courier New" w:hint="default"/>
      </w:rPr>
    </w:lvl>
    <w:lvl w:ilvl="2" w:tplc="E022FC32" w:tentative="1">
      <w:start w:val="1"/>
      <w:numFmt w:val="bullet"/>
      <w:lvlText w:val=""/>
      <w:lvlJc w:val="left"/>
      <w:pPr>
        <w:tabs>
          <w:tab w:val="num" w:pos="3240"/>
        </w:tabs>
        <w:ind w:left="3240" w:hanging="360"/>
      </w:pPr>
      <w:rPr>
        <w:rFonts w:ascii="Wingdings" w:hAnsi="Wingdings" w:hint="default"/>
      </w:rPr>
    </w:lvl>
    <w:lvl w:ilvl="3" w:tplc="C4906880" w:tentative="1">
      <w:start w:val="1"/>
      <w:numFmt w:val="bullet"/>
      <w:lvlText w:val=""/>
      <w:lvlJc w:val="left"/>
      <w:pPr>
        <w:tabs>
          <w:tab w:val="num" w:pos="3960"/>
        </w:tabs>
        <w:ind w:left="3960" w:hanging="360"/>
      </w:pPr>
      <w:rPr>
        <w:rFonts w:ascii="Symbol" w:hAnsi="Symbol" w:hint="default"/>
      </w:rPr>
    </w:lvl>
    <w:lvl w:ilvl="4" w:tplc="8A58BED0" w:tentative="1">
      <w:start w:val="1"/>
      <w:numFmt w:val="bullet"/>
      <w:lvlText w:val="o"/>
      <w:lvlJc w:val="left"/>
      <w:pPr>
        <w:tabs>
          <w:tab w:val="num" w:pos="4680"/>
        </w:tabs>
        <w:ind w:left="4680" w:hanging="360"/>
      </w:pPr>
      <w:rPr>
        <w:rFonts w:ascii="Courier New" w:hAnsi="Courier New" w:cs="Courier New" w:hint="default"/>
      </w:rPr>
    </w:lvl>
    <w:lvl w:ilvl="5" w:tplc="CA828D4E" w:tentative="1">
      <w:start w:val="1"/>
      <w:numFmt w:val="bullet"/>
      <w:lvlText w:val=""/>
      <w:lvlJc w:val="left"/>
      <w:pPr>
        <w:tabs>
          <w:tab w:val="num" w:pos="5400"/>
        </w:tabs>
        <w:ind w:left="5400" w:hanging="360"/>
      </w:pPr>
      <w:rPr>
        <w:rFonts w:ascii="Wingdings" w:hAnsi="Wingdings" w:hint="default"/>
      </w:rPr>
    </w:lvl>
    <w:lvl w:ilvl="6" w:tplc="8EC23652" w:tentative="1">
      <w:start w:val="1"/>
      <w:numFmt w:val="bullet"/>
      <w:lvlText w:val=""/>
      <w:lvlJc w:val="left"/>
      <w:pPr>
        <w:tabs>
          <w:tab w:val="num" w:pos="6120"/>
        </w:tabs>
        <w:ind w:left="6120" w:hanging="360"/>
      </w:pPr>
      <w:rPr>
        <w:rFonts w:ascii="Symbol" w:hAnsi="Symbol" w:hint="default"/>
      </w:rPr>
    </w:lvl>
    <w:lvl w:ilvl="7" w:tplc="489AAB7A" w:tentative="1">
      <w:start w:val="1"/>
      <w:numFmt w:val="bullet"/>
      <w:lvlText w:val="o"/>
      <w:lvlJc w:val="left"/>
      <w:pPr>
        <w:tabs>
          <w:tab w:val="num" w:pos="6840"/>
        </w:tabs>
        <w:ind w:left="6840" w:hanging="360"/>
      </w:pPr>
      <w:rPr>
        <w:rFonts w:ascii="Courier New" w:hAnsi="Courier New" w:cs="Courier New" w:hint="default"/>
      </w:rPr>
    </w:lvl>
    <w:lvl w:ilvl="8" w:tplc="D18C7614" w:tentative="1">
      <w:start w:val="1"/>
      <w:numFmt w:val="bullet"/>
      <w:lvlText w:val=""/>
      <w:lvlJc w:val="left"/>
      <w:pPr>
        <w:tabs>
          <w:tab w:val="num" w:pos="7560"/>
        </w:tabs>
        <w:ind w:left="7560" w:hanging="360"/>
      </w:pPr>
      <w:rPr>
        <w:rFonts w:ascii="Wingdings" w:hAnsi="Wingdings" w:hint="default"/>
      </w:rPr>
    </w:lvl>
  </w:abstractNum>
  <w:abstractNum w:abstractNumId="79">
    <w:nsid w:val="446A620C"/>
    <w:multiLevelType w:val="hybridMultilevel"/>
    <w:tmpl w:val="69CAF80E"/>
    <w:lvl w:ilvl="0" w:tplc="BE3A4E00">
      <w:start w:val="1"/>
      <w:numFmt w:val="decimal"/>
      <w:lvlText w:val="%1)"/>
      <w:lvlJc w:val="left"/>
      <w:pPr>
        <w:tabs>
          <w:tab w:val="num" w:pos="1440"/>
        </w:tabs>
        <w:ind w:left="1440" w:hanging="360"/>
      </w:pPr>
    </w:lvl>
    <w:lvl w:ilvl="1" w:tplc="DC4E4B14" w:tentative="1">
      <w:start w:val="1"/>
      <w:numFmt w:val="lowerLetter"/>
      <w:lvlText w:val="%2."/>
      <w:lvlJc w:val="left"/>
      <w:pPr>
        <w:tabs>
          <w:tab w:val="num" w:pos="2160"/>
        </w:tabs>
        <w:ind w:left="2160" w:hanging="360"/>
      </w:pPr>
    </w:lvl>
    <w:lvl w:ilvl="2" w:tplc="D0E20134" w:tentative="1">
      <w:start w:val="1"/>
      <w:numFmt w:val="lowerRoman"/>
      <w:lvlText w:val="%3."/>
      <w:lvlJc w:val="right"/>
      <w:pPr>
        <w:tabs>
          <w:tab w:val="num" w:pos="2880"/>
        </w:tabs>
        <w:ind w:left="2880" w:hanging="180"/>
      </w:pPr>
    </w:lvl>
    <w:lvl w:ilvl="3" w:tplc="73CCB57E" w:tentative="1">
      <w:start w:val="1"/>
      <w:numFmt w:val="decimal"/>
      <w:lvlText w:val="%4."/>
      <w:lvlJc w:val="left"/>
      <w:pPr>
        <w:tabs>
          <w:tab w:val="num" w:pos="3600"/>
        </w:tabs>
        <w:ind w:left="3600" w:hanging="360"/>
      </w:pPr>
    </w:lvl>
    <w:lvl w:ilvl="4" w:tplc="38AC7AFC" w:tentative="1">
      <w:start w:val="1"/>
      <w:numFmt w:val="lowerLetter"/>
      <w:lvlText w:val="%5."/>
      <w:lvlJc w:val="left"/>
      <w:pPr>
        <w:tabs>
          <w:tab w:val="num" w:pos="4320"/>
        </w:tabs>
        <w:ind w:left="4320" w:hanging="360"/>
      </w:pPr>
    </w:lvl>
    <w:lvl w:ilvl="5" w:tplc="9604A788" w:tentative="1">
      <w:start w:val="1"/>
      <w:numFmt w:val="lowerRoman"/>
      <w:lvlText w:val="%6."/>
      <w:lvlJc w:val="right"/>
      <w:pPr>
        <w:tabs>
          <w:tab w:val="num" w:pos="5040"/>
        </w:tabs>
        <w:ind w:left="5040" w:hanging="180"/>
      </w:pPr>
    </w:lvl>
    <w:lvl w:ilvl="6" w:tplc="8C7CED00" w:tentative="1">
      <w:start w:val="1"/>
      <w:numFmt w:val="decimal"/>
      <w:lvlText w:val="%7."/>
      <w:lvlJc w:val="left"/>
      <w:pPr>
        <w:tabs>
          <w:tab w:val="num" w:pos="5760"/>
        </w:tabs>
        <w:ind w:left="5760" w:hanging="360"/>
      </w:pPr>
    </w:lvl>
    <w:lvl w:ilvl="7" w:tplc="BFA0DCAC" w:tentative="1">
      <w:start w:val="1"/>
      <w:numFmt w:val="lowerLetter"/>
      <w:lvlText w:val="%8."/>
      <w:lvlJc w:val="left"/>
      <w:pPr>
        <w:tabs>
          <w:tab w:val="num" w:pos="6480"/>
        </w:tabs>
        <w:ind w:left="6480" w:hanging="360"/>
      </w:pPr>
    </w:lvl>
    <w:lvl w:ilvl="8" w:tplc="3B1AE4A6" w:tentative="1">
      <w:start w:val="1"/>
      <w:numFmt w:val="lowerRoman"/>
      <w:lvlText w:val="%9."/>
      <w:lvlJc w:val="right"/>
      <w:pPr>
        <w:tabs>
          <w:tab w:val="num" w:pos="7200"/>
        </w:tabs>
        <w:ind w:left="7200" w:hanging="180"/>
      </w:pPr>
    </w:lvl>
  </w:abstractNum>
  <w:abstractNum w:abstractNumId="80">
    <w:nsid w:val="45337657"/>
    <w:multiLevelType w:val="hybridMultilevel"/>
    <w:tmpl w:val="81E0F9EE"/>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nsid w:val="45411FF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82">
    <w:nsid w:val="45C731EC"/>
    <w:multiLevelType w:val="hybridMultilevel"/>
    <w:tmpl w:val="AB3231F2"/>
    <w:lvl w:ilvl="0" w:tplc="04090005">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3">
    <w:nsid w:val="47567DB2"/>
    <w:multiLevelType w:val="hybridMultilevel"/>
    <w:tmpl w:val="F55EA7FA"/>
    <w:lvl w:ilvl="0" w:tplc="FFFFFFFF">
      <w:start w:val="1"/>
      <w:numFmt w:val="decimal"/>
      <w:lvlText w:val="%1."/>
      <w:lvlJc w:val="left"/>
      <w:pPr>
        <w:tabs>
          <w:tab w:val="num" w:pos="1800"/>
        </w:tabs>
        <w:ind w:left="1800" w:hanging="360"/>
      </w:pPr>
    </w:lvl>
    <w:lvl w:ilvl="1" w:tplc="FFFFFFFF" w:tentative="1">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84">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85">
    <w:nsid w:val="47775105"/>
    <w:multiLevelType w:val="hybridMultilevel"/>
    <w:tmpl w:val="CCAA44EE"/>
    <w:lvl w:ilvl="0" w:tplc="04090011">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86">
    <w:nsid w:val="48343C0A"/>
    <w:multiLevelType w:val="hybridMultilevel"/>
    <w:tmpl w:val="FCFC07C0"/>
    <w:lvl w:ilvl="0" w:tplc="04090001">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7">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88">
    <w:nsid w:val="4B5D7BF2"/>
    <w:multiLevelType w:val="hybridMultilevel"/>
    <w:tmpl w:val="76D67C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9">
    <w:nsid w:val="4BEE2136"/>
    <w:multiLevelType w:val="singleLevel"/>
    <w:tmpl w:val="0409000F"/>
    <w:lvl w:ilvl="0">
      <w:start w:val="1"/>
      <w:numFmt w:val="decimal"/>
      <w:lvlText w:val="%1."/>
      <w:lvlJc w:val="left"/>
      <w:pPr>
        <w:tabs>
          <w:tab w:val="num" w:pos="360"/>
        </w:tabs>
        <w:ind w:left="360" w:hanging="360"/>
      </w:pPr>
    </w:lvl>
  </w:abstractNum>
  <w:abstractNum w:abstractNumId="90">
    <w:nsid w:val="4CE23FC4"/>
    <w:multiLevelType w:val="hybridMultilevel"/>
    <w:tmpl w:val="09903BA4"/>
    <w:lvl w:ilvl="0" w:tplc="04090011">
      <w:start w:val="1"/>
      <w:numFmt w:val="bullet"/>
      <w:lvlText w:val=""/>
      <w:lvlJc w:val="left"/>
      <w:pPr>
        <w:tabs>
          <w:tab w:val="num" w:pos="1800"/>
        </w:tabs>
        <w:ind w:left="1800" w:hanging="360"/>
      </w:pPr>
      <w:rPr>
        <w:rFonts w:ascii="Symbol" w:hAnsi="Symbol" w:hint="default"/>
      </w:rPr>
    </w:lvl>
    <w:lvl w:ilvl="1" w:tplc="04090019">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1">
    <w:nsid w:val="4DB311E1"/>
    <w:multiLevelType w:val="hybridMultilevel"/>
    <w:tmpl w:val="0E0E6984"/>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92">
    <w:nsid w:val="4F7C09C1"/>
    <w:multiLevelType w:val="hybridMultilevel"/>
    <w:tmpl w:val="DB40E51C"/>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93">
    <w:nsid w:val="4FC32866"/>
    <w:multiLevelType w:val="hybridMultilevel"/>
    <w:tmpl w:val="1F541D0E"/>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94">
    <w:nsid w:val="504C378F"/>
    <w:multiLevelType w:val="hybridMultilevel"/>
    <w:tmpl w:val="D78E05FE"/>
    <w:lvl w:ilvl="0" w:tplc="04090001">
      <w:start w:val="1"/>
      <w:numFmt w:val="decimal"/>
      <w:lvlText w:val="%1."/>
      <w:lvlJc w:val="left"/>
      <w:pPr>
        <w:tabs>
          <w:tab w:val="num" w:pos="1800"/>
        </w:tabs>
        <w:ind w:left="1800" w:hanging="360"/>
      </w:pPr>
    </w:lvl>
    <w:lvl w:ilvl="1" w:tplc="04090003">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95">
    <w:nsid w:val="505802A5"/>
    <w:multiLevelType w:val="singleLevel"/>
    <w:tmpl w:val="0409000F"/>
    <w:lvl w:ilvl="0">
      <w:start w:val="1"/>
      <w:numFmt w:val="decimal"/>
      <w:lvlText w:val="%1."/>
      <w:lvlJc w:val="left"/>
      <w:pPr>
        <w:tabs>
          <w:tab w:val="num" w:pos="360"/>
        </w:tabs>
        <w:ind w:left="360" w:hanging="360"/>
      </w:pPr>
    </w:lvl>
  </w:abstractNum>
  <w:abstractNum w:abstractNumId="96">
    <w:nsid w:val="50B61C05"/>
    <w:multiLevelType w:val="hybridMultilevel"/>
    <w:tmpl w:val="5380BB88"/>
    <w:lvl w:ilvl="0" w:tplc="04090005">
      <w:start w:val="1"/>
      <w:numFmt w:val="decimal"/>
      <w:lvlText w:val="%1."/>
      <w:lvlJc w:val="left"/>
      <w:pPr>
        <w:tabs>
          <w:tab w:val="num" w:pos="1800"/>
        </w:tabs>
        <w:ind w:left="1800" w:hanging="360"/>
      </w:pPr>
    </w:lvl>
    <w:lvl w:ilvl="1" w:tplc="04090003" w:tentative="1">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97">
    <w:nsid w:val="513B0B30"/>
    <w:multiLevelType w:val="hybridMultilevel"/>
    <w:tmpl w:val="AF108F9A"/>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8">
    <w:nsid w:val="515D3260"/>
    <w:multiLevelType w:val="singleLevel"/>
    <w:tmpl w:val="0409000F"/>
    <w:lvl w:ilvl="0">
      <w:start w:val="1"/>
      <w:numFmt w:val="decimal"/>
      <w:lvlText w:val="%1."/>
      <w:lvlJc w:val="left"/>
      <w:pPr>
        <w:tabs>
          <w:tab w:val="num" w:pos="360"/>
        </w:tabs>
        <w:ind w:left="360" w:hanging="360"/>
      </w:pPr>
    </w:lvl>
  </w:abstractNum>
  <w:abstractNum w:abstractNumId="99">
    <w:nsid w:val="51BA1A83"/>
    <w:multiLevelType w:val="hybridMultilevel"/>
    <w:tmpl w:val="9B8E1C14"/>
    <w:lvl w:ilvl="0" w:tplc="0409000F">
      <w:start w:val="1"/>
      <w:numFmt w:val="bullet"/>
      <w:lvlText w:val=""/>
      <w:lvlJc w:val="left"/>
      <w:pPr>
        <w:tabs>
          <w:tab w:val="num" w:pos="1800"/>
        </w:tabs>
        <w:ind w:left="1800" w:hanging="360"/>
      </w:pPr>
      <w:rPr>
        <w:rFonts w:ascii="Symbol" w:hAnsi="Symbol" w:hint="default"/>
      </w:rPr>
    </w:lvl>
    <w:lvl w:ilvl="1" w:tplc="04090019">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00">
    <w:nsid w:val="51DF0F45"/>
    <w:multiLevelType w:val="hybridMultilevel"/>
    <w:tmpl w:val="CC80E538"/>
    <w:lvl w:ilvl="0" w:tplc="901E44B6">
      <w:start w:val="1"/>
      <w:numFmt w:val="decimal"/>
      <w:lvlText w:val="%1."/>
      <w:lvlJc w:val="left"/>
      <w:pPr>
        <w:tabs>
          <w:tab w:val="num" w:pos="1800"/>
        </w:tabs>
        <w:ind w:left="1800" w:hanging="360"/>
      </w:pPr>
    </w:lvl>
    <w:lvl w:ilvl="1" w:tplc="5AB8C492" w:tentative="1">
      <w:start w:val="1"/>
      <w:numFmt w:val="lowerLetter"/>
      <w:lvlText w:val="%2."/>
      <w:lvlJc w:val="left"/>
      <w:pPr>
        <w:tabs>
          <w:tab w:val="num" w:pos="2520"/>
        </w:tabs>
        <w:ind w:left="2520" w:hanging="360"/>
      </w:pPr>
    </w:lvl>
    <w:lvl w:ilvl="2" w:tplc="87E61F8C" w:tentative="1">
      <w:start w:val="1"/>
      <w:numFmt w:val="lowerRoman"/>
      <w:lvlText w:val="%3."/>
      <w:lvlJc w:val="right"/>
      <w:pPr>
        <w:tabs>
          <w:tab w:val="num" w:pos="3240"/>
        </w:tabs>
        <w:ind w:left="3240" w:hanging="180"/>
      </w:pPr>
    </w:lvl>
    <w:lvl w:ilvl="3" w:tplc="85CED752" w:tentative="1">
      <w:start w:val="1"/>
      <w:numFmt w:val="decimal"/>
      <w:lvlText w:val="%4."/>
      <w:lvlJc w:val="left"/>
      <w:pPr>
        <w:tabs>
          <w:tab w:val="num" w:pos="3960"/>
        </w:tabs>
        <w:ind w:left="3960" w:hanging="360"/>
      </w:pPr>
    </w:lvl>
    <w:lvl w:ilvl="4" w:tplc="189ED810" w:tentative="1">
      <w:start w:val="1"/>
      <w:numFmt w:val="lowerLetter"/>
      <w:lvlText w:val="%5."/>
      <w:lvlJc w:val="left"/>
      <w:pPr>
        <w:tabs>
          <w:tab w:val="num" w:pos="4680"/>
        </w:tabs>
        <w:ind w:left="4680" w:hanging="360"/>
      </w:pPr>
    </w:lvl>
    <w:lvl w:ilvl="5" w:tplc="78422088" w:tentative="1">
      <w:start w:val="1"/>
      <w:numFmt w:val="lowerRoman"/>
      <w:lvlText w:val="%6."/>
      <w:lvlJc w:val="right"/>
      <w:pPr>
        <w:tabs>
          <w:tab w:val="num" w:pos="5400"/>
        </w:tabs>
        <w:ind w:left="5400" w:hanging="180"/>
      </w:pPr>
    </w:lvl>
    <w:lvl w:ilvl="6" w:tplc="899480B0" w:tentative="1">
      <w:start w:val="1"/>
      <w:numFmt w:val="decimal"/>
      <w:lvlText w:val="%7."/>
      <w:lvlJc w:val="left"/>
      <w:pPr>
        <w:tabs>
          <w:tab w:val="num" w:pos="6120"/>
        </w:tabs>
        <w:ind w:left="6120" w:hanging="360"/>
      </w:pPr>
    </w:lvl>
    <w:lvl w:ilvl="7" w:tplc="70ACF270" w:tentative="1">
      <w:start w:val="1"/>
      <w:numFmt w:val="lowerLetter"/>
      <w:lvlText w:val="%8."/>
      <w:lvlJc w:val="left"/>
      <w:pPr>
        <w:tabs>
          <w:tab w:val="num" w:pos="6840"/>
        </w:tabs>
        <w:ind w:left="6840" w:hanging="360"/>
      </w:pPr>
    </w:lvl>
    <w:lvl w:ilvl="8" w:tplc="66F8A012" w:tentative="1">
      <w:start w:val="1"/>
      <w:numFmt w:val="lowerRoman"/>
      <w:lvlText w:val="%9."/>
      <w:lvlJc w:val="right"/>
      <w:pPr>
        <w:tabs>
          <w:tab w:val="num" w:pos="7560"/>
        </w:tabs>
        <w:ind w:left="7560" w:hanging="180"/>
      </w:pPr>
    </w:lvl>
  </w:abstractNum>
  <w:abstractNum w:abstractNumId="101">
    <w:nsid w:val="55112B4B"/>
    <w:multiLevelType w:val="hybridMultilevel"/>
    <w:tmpl w:val="27B499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2">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103">
    <w:nsid w:val="576E6E6E"/>
    <w:multiLevelType w:val="hybridMultilevel"/>
    <w:tmpl w:val="9FEEE724"/>
    <w:lvl w:ilvl="0" w:tplc="9E743A44">
      <w:start w:val="1"/>
      <w:numFmt w:val="bullet"/>
      <w:lvlText w:val=""/>
      <w:lvlJc w:val="left"/>
      <w:pPr>
        <w:tabs>
          <w:tab w:val="num" w:pos="1800"/>
        </w:tabs>
        <w:ind w:left="1800" w:hanging="360"/>
      </w:pPr>
      <w:rPr>
        <w:rFonts w:ascii="Symbol" w:hAnsi="Symbol" w:hint="default"/>
      </w:rPr>
    </w:lvl>
    <w:lvl w:ilvl="1" w:tplc="C94E668E">
      <w:start w:val="1"/>
      <w:numFmt w:val="bullet"/>
      <w:lvlText w:val="o"/>
      <w:lvlJc w:val="left"/>
      <w:pPr>
        <w:tabs>
          <w:tab w:val="num" w:pos="2520"/>
        </w:tabs>
        <w:ind w:left="2520" w:hanging="360"/>
      </w:pPr>
      <w:rPr>
        <w:rFonts w:ascii="Courier New" w:hAnsi="Courier New" w:cs="Courier New" w:hint="default"/>
      </w:rPr>
    </w:lvl>
    <w:lvl w:ilvl="2" w:tplc="D39A5D34" w:tentative="1">
      <w:start w:val="1"/>
      <w:numFmt w:val="bullet"/>
      <w:lvlText w:val=""/>
      <w:lvlJc w:val="left"/>
      <w:pPr>
        <w:tabs>
          <w:tab w:val="num" w:pos="3240"/>
        </w:tabs>
        <w:ind w:left="3240" w:hanging="360"/>
      </w:pPr>
      <w:rPr>
        <w:rFonts w:ascii="Wingdings" w:hAnsi="Wingdings" w:hint="default"/>
      </w:rPr>
    </w:lvl>
    <w:lvl w:ilvl="3" w:tplc="0E7E5598" w:tentative="1">
      <w:start w:val="1"/>
      <w:numFmt w:val="bullet"/>
      <w:lvlText w:val=""/>
      <w:lvlJc w:val="left"/>
      <w:pPr>
        <w:tabs>
          <w:tab w:val="num" w:pos="3960"/>
        </w:tabs>
        <w:ind w:left="3960" w:hanging="360"/>
      </w:pPr>
      <w:rPr>
        <w:rFonts w:ascii="Symbol" w:hAnsi="Symbol" w:hint="default"/>
      </w:rPr>
    </w:lvl>
    <w:lvl w:ilvl="4" w:tplc="004254B4" w:tentative="1">
      <w:start w:val="1"/>
      <w:numFmt w:val="bullet"/>
      <w:lvlText w:val="o"/>
      <w:lvlJc w:val="left"/>
      <w:pPr>
        <w:tabs>
          <w:tab w:val="num" w:pos="4680"/>
        </w:tabs>
        <w:ind w:left="4680" w:hanging="360"/>
      </w:pPr>
      <w:rPr>
        <w:rFonts w:ascii="Courier New" w:hAnsi="Courier New" w:cs="Courier New" w:hint="default"/>
      </w:rPr>
    </w:lvl>
    <w:lvl w:ilvl="5" w:tplc="DF3EEDDA" w:tentative="1">
      <w:start w:val="1"/>
      <w:numFmt w:val="bullet"/>
      <w:lvlText w:val=""/>
      <w:lvlJc w:val="left"/>
      <w:pPr>
        <w:tabs>
          <w:tab w:val="num" w:pos="5400"/>
        </w:tabs>
        <w:ind w:left="5400" w:hanging="360"/>
      </w:pPr>
      <w:rPr>
        <w:rFonts w:ascii="Wingdings" w:hAnsi="Wingdings" w:hint="default"/>
      </w:rPr>
    </w:lvl>
    <w:lvl w:ilvl="6" w:tplc="69F68E32" w:tentative="1">
      <w:start w:val="1"/>
      <w:numFmt w:val="bullet"/>
      <w:lvlText w:val=""/>
      <w:lvlJc w:val="left"/>
      <w:pPr>
        <w:tabs>
          <w:tab w:val="num" w:pos="6120"/>
        </w:tabs>
        <w:ind w:left="6120" w:hanging="360"/>
      </w:pPr>
      <w:rPr>
        <w:rFonts w:ascii="Symbol" w:hAnsi="Symbol" w:hint="default"/>
      </w:rPr>
    </w:lvl>
    <w:lvl w:ilvl="7" w:tplc="BFE8D9A4" w:tentative="1">
      <w:start w:val="1"/>
      <w:numFmt w:val="bullet"/>
      <w:lvlText w:val="o"/>
      <w:lvlJc w:val="left"/>
      <w:pPr>
        <w:tabs>
          <w:tab w:val="num" w:pos="6840"/>
        </w:tabs>
        <w:ind w:left="6840" w:hanging="360"/>
      </w:pPr>
      <w:rPr>
        <w:rFonts w:ascii="Courier New" w:hAnsi="Courier New" w:cs="Courier New" w:hint="default"/>
      </w:rPr>
    </w:lvl>
    <w:lvl w:ilvl="8" w:tplc="0A781F12" w:tentative="1">
      <w:start w:val="1"/>
      <w:numFmt w:val="bullet"/>
      <w:lvlText w:val=""/>
      <w:lvlJc w:val="left"/>
      <w:pPr>
        <w:tabs>
          <w:tab w:val="num" w:pos="7560"/>
        </w:tabs>
        <w:ind w:left="7560" w:hanging="360"/>
      </w:pPr>
      <w:rPr>
        <w:rFonts w:ascii="Wingdings" w:hAnsi="Wingdings" w:hint="default"/>
      </w:rPr>
    </w:lvl>
  </w:abstractNum>
  <w:abstractNum w:abstractNumId="104">
    <w:nsid w:val="59072710"/>
    <w:multiLevelType w:val="hybridMultilevel"/>
    <w:tmpl w:val="727C5AB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5">
    <w:nsid w:val="59803B54"/>
    <w:multiLevelType w:val="hybridMultilevel"/>
    <w:tmpl w:val="8A72B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nsid w:val="59D636A1"/>
    <w:multiLevelType w:val="hybridMultilevel"/>
    <w:tmpl w:val="1840B728"/>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07">
    <w:nsid w:val="5A193306"/>
    <w:multiLevelType w:val="hybridMultilevel"/>
    <w:tmpl w:val="5ECC385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nsid w:val="5A8F695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09">
    <w:nsid w:val="5C1F5B22"/>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10">
    <w:nsid w:val="5C9A49C4"/>
    <w:multiLevelType w:val="hybridMultilevel"/>
    <w:tmpl w:val="66A098A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1">
    <w:nsid w:val="5CBE216E"/>
    <w:multiLevelType w:val="singleLevel"/>
    <w:tmpl w:val="6DCCA5CE"/>
    <w:lvl w:ilvl="0">
      <w:start w:val="1"/>
      <w:numFmt w:val="none"/>
      <w:lvlText w:val=""/>
      <w:legacy w:legacy="1" w:legacySpace="0" w:legacyIndent="0"/>
      <w:lvlJc w:val="left"/>
    </w:lvl>
  </w:abstractNum>
  <w:abstractNum w:abstractNumId="112">
    <w:nsid w:val="5EFD58CC"/>
    <w:multiLevelType w:val="hybridMultilevel"/>
    <w:tmpl w:val="A4BA0992"/>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nsid w:val="5FF50208"/>
    <w:multiLevelType w:val="singleLevel"/>
    <w:tmpl w:val="4A0AF636"/>
    <w:lvl w:ilvl="0">
      <w:start w:val="1"/>
      <w:numFmt w:val="bullet"/>
      <w:lvlText w:val=""/>
      <w:lvlJc w:val="left"/>
      <w:pPr>
        <w:tabs>
          <w:tab w:val="num" w:pos="360"/>
        </w:tabs>
        <w:ind w:left="360" w:hanging="360"/>
      </w:pPr>
      <w:rPr>
        <w:rFonts w:ascii="Symbol" w:hAnsi="Symbol" w:hint="default"/>
      </w:rPr>
    </w:lvl>
  </w:abstractNum>
  <w:abstractNum w:abstractNumId="114">
    <w:nsid w:val="62291AC1"/>
    <w:multiLevelType w:val="hybridMultilevel"/>
    <w:tmpl w:val="490A51AA"/>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5">
    <w:nsid w:val="623D0919"/>
    <w:multiLevelType w:val="hybridMultilevel"/>
    <w:tmpl w:val="70A2538E"/>
    <w:lvl w:ilvl="0" w:tplc="A4F03974">
      <w:start w:val="1"/>
      <w:numFmt w:val="bullet"/>
      <w:lvlText w:val=""/>
      <w:lvlJc w:val="left"/>
      <w:pPr>
        <w:tabs>
          <w:tab w:val="num" w:pos="1800"/>
        </w:tabs>
        <w:ind w:left="1800" w:hanging="360"/>
      </w:pPr>
      <w:rPr>
        <w:rFonts w:ascii="Symbol" w:hAnsi="Symbol" w:hint="default"/>
      </w:rPr>
    </w:lvl>
    <w:lvl w:ilvl="1" w:tplc="6628872A">
      <w:start w:val="1"/>
      <w:numFmt w:val="bullet"/>
      <w:lvlText w:val="o"/>
      <w:lvlJc w:val="left"/>
      <w:pPr>
        <w:tabs>
          <w:tab w:val="num" w:pos="2520"/>
        </w:tabs>
        <w:ind w:left="2520" w:hanging="360"/>
      </w:pPr>
      <w:rPr>
        <w:rFonts w:ascii="Courier New" w:hAnsi="Courier New" w:cs="Courier New" w:hint="default"/>
      </w:rPr>
    </w:lvl>
    <w:lvl w:ilvl="2" w:tplc="F59C2C8A" w:tentative="1">
      <w:start w:val="1"/>
      <w:numFmt w:val="bullet"/>
      <w:lvlText w:val=""/>
      <w:lvlJc w:val="left"/>
      <w:pPr>
        <w:tabs>
          <w:tab w:val="num" w:pos="3240"/>
        </w:tabs>
        <w:ind w:left="3240" w:hanging="360"/>
      </w:pPr>
      <w:rPr>
        <w:rFonts w:ascii="Wingdings" w:hAnsi="Wingdings" w:hint="default"/>
      </w:rPr>
    </w:lvl>
    <w:lvl w:ilvl="3" w:tplc="25D82D64" w:tentative="1">
      <w:start w:val="1"/>
      <w:numFmt w:val="bullet"/>
      <w:lvlText w:val=""/>
      <w:lvlJc w:val="left"/>
      <w:pPr>
        <w:tabs>
          <w:tab w:val="num" w:pos="3960"/>
        </w:tabs>
        <w:ind w:left="3960" w:hanging="360"/>
      </w:pPr>
      <w:rPr>
        <w:rFonts w:ascii="Symbol" w:hAnsi="Symbol" w:hint="default"/>
      </w:rPr>
    </w:lvl>
    <w:lvl w:ilvl="4" w:tplc="DFB81454" w:tentative="1">
      <w:start w:val="1"/>
      <w:numFmt w:val="bullet"/>
      <w:lvlText w:val="o"/>
      <w:lvlJc w:val="left"/>
      <w:pPr>
        <w:tabs>
          <w:tab w:val="num" w:pos="4680"/>
        </w:tabs>
        <w:ind w:left="4680" w:hanging="360"/>
      </w:pPr>
      <w:rPr>
        <w:rFonts w:ascii="Courier New" w:hAnsi="Courier New" w:cs="Courier New" w:hint="default"/>
      </w:rPr>
    </w:lvl>
    <w:lvl w:ilvl="5" w:tplc="5B1CC156" w:tentative="1">
      <w:start w:val="1"/>
      <w:numFmt w:val="bullet"/>
      <w:lvlText w:val=""/>
      <w:lvlJc w:val="left"/>
      <w:pPr>
        <w:tabs>
          <w:tab w:val="num" w:pos="5400"/>
        </w:tabs>
        <w:ind w:left="5400" w:hanging="360"/>
      </w:pPr>
      <w:rPr>
        <w:rFonts w:ascii="Wingdings" w:hAnsi="Wingdings" w:hint="default"/>
      </w:rPr>
    </w:lvl>
    <w:lvl w:ilvl="6" w:tplc="894CCCE0" w:tentative="1">
      <w:start w:val="1"/>
      <w:numFmt w:val="bullet"/>
      <w:lvlText w:val=""/>
      <w:lvlJc w:val="left"/>
      <w:pPr>
        <w:tabs>
          <w:tab w:val="num" w:pos="6120"/>
        </w:tabs>
        <w:ind w:left="6120" w:hanging="360"/>
      </w:pPr>
      <w:rPr>
        <w:rFonts w:ascii="Symbol" w:hAnsi="Symbol" w:hint="default"/>
      </w:rPr>
    </w:lvl>
    <w:lvl w:ilvl="7" w:tplc="6AFA896C" w:tentative="1">
      <w:start w:val="1"/>
      <w:numFmt w:val="bullet"/>
      <w:lvlText w:val="o"/>
      <w:lvlJc w:val="left"/>
      <w:pPr>
        <w:tabs>
          <w:tab w:val="num" w:pos="6840"/>
        </w:tabs>
        <w:ind w:left="6840" w:hanging="360"/>
      </w:pPr>
      <w:rPr>
        <w:rFonts w:ascii="Courier New" w:hAnsi="Courier New" w:cs="Courier New" w:hint="default"/>
      </w:rPr>
    </w:lvl>
    <w:lvl w:ilvl="8" w:tplc="707819BA" w:tentative="1">
      <w:start w:val="1"/>
      <w:numFmt w:val="bullet"/>
      <w:lvlText w:val=""/>
      <w:lvlJc w:val="left"/>
      <w:pPr>
        <w:tabs>
          <w:tab w:val="num" w:pos="7560"/>
        </w:tabs>
        <w:ind w:left="7560" w:hanging="360"/>
      </w:pPr>
      <w:rPr>
        <w:rFonts w:ascii="Wingdings" w:hAnsi="Wingdings" w:hint="default"/>
      </w:rPr>
    </w:lvl>
  </w:abstractNum>
  <w:abstractNum w:abstractNumId="116">
    <w:nsid w:val="629371F1"/>
    <w:multiLevelType w:val="hybridMultilevel"/>
    <w:tmpl w:val="E168FB8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7">
    <w:nsid w:val="634104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8">
    <w:nsid w:val="638706E4"/>
    <w:multiLevelType w:val="hybridMultilevel"/>
    <w:tmpl w:val="2BAE3F3E"/>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9">
    <w:nsid w:val="65536EA6"/>
    <w:multiLevelType w:val="hybridMultilevel"/>
    <w:tmpl w:val="33EE86CE"/>
    <w:lvl w:ilvl="0" w:tplc="C4A20BC8">
      <w:start w:val="1"/>
      <w:numFmt w:val="bullet"/>
      <w:lvlText w:val=""/>
      <w:lvlJc w:val="left"/>
      <w:pPr>
        <w:tabs>
          <w:tab w:val="num" w:pos="1800"/>
        </w:tabs>
        <w:ind w:left="1800" w:hanging="360"/>
      </w:pPr>
      <w:rPr>
        <w:rFonts w:ascii="Wingdings" w:hAnsi="Wingdings" w:hint="default"/>
      </w:rPr>
    </w:lvl>
    <w:lvl w:ilvl="1" w:tplc="43103CB6" w:tentative="1">
      <w:start w:val="1"/>
      <w:numFmt w:val="bullet"/>
      <w:lvlText w:val="o"/>
      <w:lvlJc w:val="left"/>
      <w:pPr>
        <w:tabs>
          <w:tab w:val="num" w:pos="2520"/>
        </w:tabs>
        <w:ind w:left="2520" w:hanging="360"/>
      </w:pPr>
      <w:rPr>
        <w:rFonts w:ascii="Courier New" w:hAnsi="Courier New" w:hint="default"/>
      </w:rPr>
    </w:lvl>
    <w:lvl w:ilvl="2" w:tplc="97E24136" w:tentative="1">
      <w:start w:val="1"/>
      <w:numFmt w:val="bullet"/>
      <w:lvlText w:val=""/>
      <w:lvlJc w:val="left"/>
      <w:pPr>
        <w:tabs>
          <w:tab w:val="num" w:pos="3240"/>
        </w:tabs>
        <w:ind w:left="3240" w:hanging="360"/>
      </w:pPr>
      <w:rPr>
        <w:rFonts w:ascii="Wingdings" w:hAnsi="Wingdings" w:hint="default"/>
      </w:rPr>
    </w:lvl>
    <w:lvl w:ilvl="3" w:tplc="0AD8791A" w:tentative="1">
      <w:start w:val="1"/>
      <w:numFmt w:val="bullet"/>
      <w:lvlText w:val=""/>
      <w:lvlJc w:val="left"/>
      <w:pPr>
        <w:tabs>
          <w:tab w:val="num" w:pos="3960"/>
        </w:tabs>
        <w:ind w:left="3960" w:hanging="360"/>
      </w:pPr>
      <w:rPr>
        <w:rFonts w:ascii="Symbol" w:hAnsi="Symbol" w:hint="default"/>
      </w:rPr>
    </w:lvl>
    <w:lvl w:ilvl="4" w:tplc="6C7C2B18" w:tentative="1">
      <w:start w:val="1"/>
      <w:numFmt w:val="bullet"/>
      <w:lvlText w:val="o"/>
      <w:lvlJc w:val="left"/>
      <w:pPr>
        <w:tabs>
          <w:tab w:val="num" w:pos="4680"/>
        </w:tabs>
        <w:ind w:left="4680" w:hanging="360"/>
      </w:pPr>
      <w:rPr>
        <w:rFonts w:ascii="Courier New" w:hAnsi="Courier New" w:hint="default"/>
      </w:rPr>
    </w:lvl>
    <w:lvl w:ilvl="5" w:tplc="8DC2C202" w:tentative="1">
      <w:start w:val="1"/>
      <w:numFmt w:val="bullet"/>
      <w:lvlText w:val=""/>
      <w:lvlJc w:val="left"/>
      <w:pPr>
        <w:tabs>
          <w:tab w:val="num" w:pos="5400"/>
        </w:tabs>
        <w:ind w:left="5400" w:hanging="360"/>
      </w:pPr>
      <w:rPr>
        <w:rFonts w:ascii="Wingdings" w:hAnsi="Wingdings" w:hint="default"/>
      </w:rPr>
    </w:lvl>
    <w:lvl w:ilvl="6" w:tplc="568CD38A" w:tentative="1">
      <w:start w:val="1"/>
      <w:numFmt w:val="bullet"/>
      <w:lvlText w:val=""/>
      <w:lvlJc w:val="left"/>
      <w:pPr>
        <w:tabs>
          <w:tab w:val="num" w:pos="6120"/>
        </w:tabs>
        <w:ind w:left="6120" w:hanging="360"/>
      </w:pPr>
      <w:rPr>
        <w:rFonts w:ascii="Symbol" w:hAnsi="Symbol" w:hint="default"/>
      </w:rPr>
    </w:lvl>
    <w:lvl w:ilvl="7" w:tplc="09704866" w:tentative="1">
      <w:start w:val="1"/>
      <w:numFmt w:val="bullet"/>
      <w:lvlText w:val="o"/>
      <w:lvlJc w:val="left"/>
      <w:pPr>
        <w:tabs>
          <w:tab w:val="num" w:pos="6840"/>
        </w:tabs>
        <w:ind w:left="6840" w:hanging="360"/>
      </w:pPr>
      <w:rPr>
        <w:rFonts w:ascii="Courier New" w:hAnsi="Courier New" w:hint="default"/>
      </w:rPr>
    </w:lvl>
    <w:lvl w:ilvl="8" w:tplc="FFD08D4E" w:tentative="1">
      <w:start w:val="1"/>
      <w:numFmt w:val="bullet"/>
      <w:lvlText w:val=""/>
      <w:lvlJc w:val="left"/>
      <w:pPr>
        <w:tabs>
          <w:tab w:val="num" w:pos="7560"/>
        </w:tabs>
        <w:ind w:left="7560" w:hanging="360"/>
      </w:pPr>
      <w:rPr>
        <w:rFonts w:ascii="Wingdings" w:hAnsi="Wingdings" w:hint="default"/>
      </w:rPr>
    </w:lvl>
  </w:abstractNum>
  <w:abstractNum w:abstractNumId="120">
    <w:nsid w:val="66BF772E"/>
    <w:multiLevelType w:val="singleLevel"/>
    <w:tmpl w:val="0409000F"/>
    <w:lvl w:ilvl="0">
      <w:start w:val="1"/>
      <w:numFmt w:val="decimal"/>
      <w:lvlText w:val="%1."/>
      <w:lvlJc w:val="left"/>
      <w:pPr>
        <w:tabs>
          <w:tab w:val="num" w:pos="360"/>
        </w:tabs>
        <w:ind w:left="360" w:hanging="360"/>
      </w:pPr>
    </w:lvl>
  </w:abstractNum>
  <w:abstractNum w:abstractNumId="121">
    <w:nsid w:val="673409A3"/>
    <w:multiLevelType w:val="hybridMultilevel"/>
    <w:tmpl w:val="A82E8934"/>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2">
    <w:nsid w:val="68623B50"/>
    <w:multiLevelType w:val="hybridMultilevel"/>
    <w:tmpl w:val="36C6983A"/>
    <w:lvl w:ilvl="0" w:tplc="275A1314">
      <w:start w:val="1"/>
      <w:numFmt w:val="bullet"/>
      <w:lvlText w:val=""/>
      <w:lvlJc w:val="left"/>
      <w:pPr>
        <w:tabs>
          <w:tab w:val="num" w:pos="2160"/>
        </w:tabs>
        <w:ind w:left="2160" w:hanging="360"/>
      </w:pPr>
      <w:rPr>
        <w:rFonts w:ascii="Symbol" w:hAnsi="Symbol" w:hint="default"/>
      </w:rPr>
    </w:lvl>
    <w:lvl w:ilvl="1" w:tplc="4998D36E" w:tentative="1">
      <w:start w:val="1"/>
      <w:numFmt w:val="bullet"/>
      <w:lvlText w:val="o"/>
      <w:lvlJc w:val="left"/>
      <w:pPr>
        <w:tabs>
          <w:tab w:val="num" w:pos="2880"/>
        </w:tabs>
        <w:ind w:left="2880" w:hanging="360"/>
      </w:pPr>
      <w:rPr>
        <w:rFonts w:ascii="Courier New" w:hAnsi="Courier New" w:cs="Courier New" w:hint="default"/>
      </w:rPr>
    </w:lvl>
    <w:lvl w:ilvl="2" w:tplc="C2A4B340" w:tentative="1">
      <w:start w:val="1"/>
      <w:numFmt w:val="bullet"/>
      <w:lvlText w:val=""/>
      <w:lvlJc w:val="left"/>
      <w:pPr>
        <w:tabs>
          <w:tab w:val="num" w:pos="3600"/>
        </w:tabs>
        <w:ind w:left="3600" w:hanging="360"/>
      </w:pPr>
      <w:rPr>
        <w:rFonts w:ascii="Wingdings" w:hAnsi="Wingdings" w:hint="default"/>
      </w:rPr>
    </w:lvl>
    <w:lvl w:ilvl="3" w:tplc="2AD4882C" w:tentative="1">
      <w:start w:val="1"/>
      <w:numFmt w:val="bullet"/>
      <w:lvlText w:val=""/>
      <w:lvlJc w:val="left"/>
      <w:pPr>
        <w:tabs>
          <w:tab w:val="num" w:pos="4320"/>
        </w:tabs>
        <w:ind w:left="4320" w:hanging="360"/>
      </w:pPr>
      <w:rPr>
        <w:rFonts w:ascii="Symbol" w:hAnsi="Symbol" w:hint="default"/>
      </w:rPr>
    </w:lvl>
    <w:lvl w:ilvl="4" w:tplc="702EFE20" w:tentative="1">
      <w:start w:val="1"/>
      <w:numFmt w:val="bullet"/>
      <w:lvlText w:val="o"/>
      <w:lvlJc w:val="left"/>
      <w:pPr>
        <w:tabs>
          <w:tab w:val="num" w:pos="5040"/>
        </w:tabs>
        <w:ind w:left="5040" w:hanging="360"/>
      </w:pPr>
      <w:rPr>
        <w:rFonts w:ascii="Courier New" w:hAnsi="Courier New" w:cs="Courier New" w:hint="default"/>
      </w:rPr>
    </w:lvl>
    <w:lvl w:ilvl="5" w:tplc="C11CE89E" w:tentative="1">
      <w:start w:val="1"/>
      <w:numFmt w:val="bullet"/>
      <w:lvlText w:val=""/>
      <w:lvlJc w:val="left"/>
      <w:pPr>
        <w:tabs>
          <w:tab w:val="num" w:pos="5760"/>
        </w:tabs>
        <w:ind w:left="5760" w:hanging="360"/>
      </w:pPr>
      <w:rPr>
        <w:rFonts w:ascii="Wingdings" w:hAnsi="Wingdings" w:hint="default"/>
      </w:rPr>
    </w:lvl>
    <w:lvl w:ilvl="6" w:tplc="7570B4F6" w:tentative="1">
      <w:start w:val="1"/>
      <w:numFmt w:val="bullet"/>
      <w:lvlText w:val=""/>
      <w:lvlJc w:val="left"/>
      <w:pPr>
        <w:tabs>
          <w:tab w:val="num" w:pos="6480"/>
        </w:tabs>
        <w:ind w:left="6480" w:hanging="360"/>
      </w:pPr>
      <w:rPr>
        <w:rFonts w:ascii="Symbol" w:hAnsi="Symbol" w:hint="default"/>
      </w:rPr>
    </w:lvl>
    <w:lvl w:ilvl="7" w:tplc="AEE642EA" w:tentative="1">
      <w:start w:val="1"/>
      <w:numFmt w:val="bullet"/>
      <w:lvlText w:val="o"/>
      <w:lvlJc w:val="left"/>
      <w:pPr>
        <w:tabs>
          <w:tab w:val="num" w:pos="7200"/>
        </w:tabs>
        <w:ind w:left="7200" w:hanging="360"/>
      </w:pPr>
      <w:rPr>
        <w:rFonts w:ascii="Courier New" w:hAnsi="Courier New" w:cs="Courier New" w:hint="default"/>
      </w:rPr>
    </w:lvl>
    <w:lvl w:ilvl="8" w:tplc="99F4BFB8" w:tentative="1">
      <w:start w:val="1"/>
      <w:numFmt w:val="bullet"/>
      <w:lvlText w:val=""/>
      <w:lvlJc w:val="left"/>
      <w:pPr>
        <w:tabs>
          <w:tab w:val="num" w:pos="7920"/>
        </w:tabs>
        <w:ind w:left="7920" w:hanging="360"/>
      </w:pPr>
      <w:rPr>
        <w:rFonts w:ascii="Wingdings" w:hAnsi="Wingdings" w:hint="default"/>
      </w:rPr>
    </w:lvl>
  </w:abstractNum>
  <w:abstractNum w:abstractNumId="123">
    <w:nsid w:val="68890E5E"/>
    <w:multiLevelType w:val="hybridMultilevel"/>
    <w:tmpl w:val="8924B64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4">
    <w:nsid w:val="6A494420"/>
    <w:multiLevelType w:val="singleLevel"/>
    <w:tmpl w:val="0409000F"/>
    <w:lvl w:ilvl="0">
      <w:start w:val="1"/>
      <w:numFmt w:val="decimal"/>
      <w:lvlText w:val="%1."/>
      <w:lvlJc w:val="left"/>
      <w:pPr>
        <w:tabs>
          <w:tab w:val="num" w:pos="360"/>
        </w:tabs>
        <w:ind w:left="360" w:hanging="360"/>
      </w:pPr>
    </w:lvl>
  </w:abstractNum>
  <w:abstractNum w:abstractNumId="125">
    <w:nsid w:val="6A6160F3"/>
    <w:multiLevelType w:val="singleLevel"/>
    <w:tmpl w:val="0409000F"/>
    <w:lvl w:ilvl="0">
      <w:start w:val="1"/>
      <w:numFmt w:val="decimal"/>
      <w:lvlText w:val="%1."/>
      <w:lvlJc w:val="left"/>
      <w:pPr>
        <w:tabs>
          <w:tab w:val="num" w:pos="360"/>
        </w:tabs>
        <w:ind w:left="360" w:hanging="360"/>
      </w:pPr>
    </w:lvl>
  </w:abstractNum>
  <w:abstractNum w:abstractNumId="126">
    <w:nsid w:val="6BA55E20"/>
    <w:multiLevelType w:val="hybridMultilevel"/>
    <w:tmpl w:val="846212E0"/>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7">
    <w:nsid w:val="6D035D03"/>
    <w:multiLevelType w:val="multilevel"/>
    <w:tmpl w:val="156AD5B4"/>
    <w:lvl w:ilvl="0">
      <w:start w:val="1"/>
      <w:numFmt w:val="decimal"/>
      <w:lvlText w:val="%1)"/>
      <w:lvlJc w:val="left"/>
      <w:pPr>
        <w:tabs>
          <w:tab w:val="num" w:pos="1440"/>
        </w:tabs>
        <w:ind w:left="360" w:firstLine="72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8">
    <w:nsid w:val="6E44030C"/>
    <w:multiLevelType w:val="hybridMultilevel"/>
    <w:tmpl w:val="4B52FEFA"/>
    <w:lvl w:ilvl="0" w:tplc="3E72247A">
      <w:start w:val="1"/>
      <w:numFmt w:val="bullet"/>
      <w:lvlText w:val=""/>
      <w:lvlJc w:val="left"/>
      <w:pPr>
        <w:tabs>
          <w:tab w:val="num" w:pos="1800"/>
        </w:tabs>
        <w:ind w:left="1800" w:hanging="360"/>
      </w:pPr>
      <w:rPr>
        <w:rFonts w:ascii="Wingdings" w:hAnsi="Wingdings" w:hint="default"/>
      </w:rPr>
    </w:lvl>
    <w:lvl w:ilvl="1" w:tplc="BCDE351E" w:tentative="1">
      <w:start w:val="1"/>
      <w:numFmt w:val="bullet"/>
      <w:lvlText w:val="o"/>
      <w:lvlJc w:val="left"/>
      <w:pPr>
        <w:tabs>
          <w:tab w:val="num" w:pos="2520"/>
        </w:tabs>
        <w:ind w:left="2520" w:hanging="360"/>
      </w:pPr>
      <w:rPr>
        <w:rFonts w:ascii="Courier New" w:hAnsi="Courier New" w:hint="default"/>
      </w:rPr>
    </w:lvl>
    <w:lvl w:ilvl="2" w:tplc="465C9746" w:tentative="1">
      <w:start w:val="1"/>
      <w:numFmt w:val="bullet"/>
      <w:lvlText w:val=""/>
      <w:lvlJc w:val="left"/>
      <w:pPr>
        <w:tabs>
          <w:tab w:val="num" w:pos="3240"/>
        </w:tabs>
        <w:ind w:left="3240" w:hanging="360"/>
      </w:pPr>
      <w:rPr>
        <w:rFonts w:ascii="Wingdings" w:hAnsi="Wingdings" w:hint="default"/>
      </w:rPr>
    </w:lvl>
    <w:lvl w:ilvl="3" w:tplc="E1D2E998" w:tentative="1">
      <w:start w:val="1"/>
      <w:numFmt w:val="bullet"/>
      <w:lvlText w:val=""/>
      <w:lvlJc w:val="left"/>
      <w:pPr>
        <w:tabs>
          <w:tab w:val="num" w:pos="3960"/>
        </w:tabs>
        <w:ind w:left="3960" w:hanging="360"/>
      </w:pPr>
      <w:rPr>
        <w:rFonts w:ascii="Symbol" w:hAnsi="Symbol" w:hint="default"/>
      </w:rPr>
    </w:lvl>
    <w:lvl w:ilvl="4" w:tplc="23CC99D0" w:tentative="1">
      <w:start w:val="1"/>
      <w:numFmt w:val="bullet"/>
      <w:lvlText w:val="o"/>
      <w:lvlJc w:val="left"/>
      <w:pPr>
        <w:tabs>
          <w:tab w:val="num" w:pos="4680"/>
        </w:tabs>
        <w:ind w:left="4680" w:hanging="360"/>
      </w:pPr>
      <w:rPr>
        <w:rFonts w:ascii="Courier New" w:hAnsi="Courier New" w:hint="default"/>
      </w:rPr>
    </w:lvl>
    <w:lvl w:ilvl="5" w:tplc="70F85136" w:tentative="1">
      <w:start w:val="1"/>
      <w:numFmt w:val="bullet"/>
      <w:lvlText w:val=""/>
      <w:lvlJc w:val="left"/>
      <w:pPr>
        <w:tabs>
          <w:tab w:val="num" w:pos="5400"/>
        </w:tabs>
        <w:ind w:left="5400" w:hanging="360"/>
      </w:pPr>
      <w:rPr>
        <w:rFonts w:ascii="Wingdings" w:hAnsi="Wingdings" w:hint="default"/>
      </w:rPr>
    </w:lvl>
    <w:lvl w:ilvl="6" w:tplc="D3282E7E" w:tentative="1">
      <w:start w:val="1"/>
      <w:numFmt w:val="bullet"/>
      <w:lvlText w:val=""/>
      <w:lvlJc w:val="left"/>
      <w:pPr>
        <w:tabs>
          <w:tab w:val="num" w:pos="6120"/>
        </w:tabs>
        <w:ind w:left="6120" w:hanging="360"/>
      </w:pPr>
      <w:rPr>
        <w:rFonts w:ascii="Symbol" w:hAnsi="Symbol" w:hint="default"/>
      </w:rPr>
    </w:lvl>
    <w:lvl w:ilvl="7" w:tplc="DE0402F8" w:tentative="1">
      <w:start w:val="1"/>
      <w:numFmt w:val="bullet"/>
      <w:lvlText w:val="o"/>
      <w:lvlJc w:val="left"/>
      <w:pPr>
        <w:tabs>
          <w:tab w:val="num" w:pos="6840"/>
        </w:tabs>
        <w:ind w:left="6840" w:hanging="360"/>
      </w:pPr>
      <w:rPr>
        <w:rFonts w:ascii="Courier New" w:hAnsi="Courier New" w:hint="default"/>
      </w:rPr>
    </w:lvl>
    <w:lvl w:ilvl="8" w:tplc="4C16446C" w:tentative="1">
      <w:start w:val="1"/>
      <w:numFmt w:val="bullet"/>
      <w:lvlText w:val=""/>
      <w:lvlJc w:val="left"/>
      <w:pPr>
        <w:tabs>
          <w:tab w:val="num" w:pos="7560"/>
        </w:tabs>
        <w:ind w:left="7560" w:hanging="360"/>
      </w:pPr>
      <w:rPr>
        <w:rFonts w:ascii="Wingdings" w:hAnsi="Wingdings" w:hint="default"/>
      </w:rPr>
    </w:lvl>
  </w:abstractNum>
  <w:abstractNum w:abstractNumId="129">
    <w:nsid w:val="6FBF4434"/>
    <w:multiLevelType w:val="hybridMultilevel"/>
    <w:tmpl w:val="80CE0284"/>
    <w:lvl w:ilvl="0" w:tplc="95267EA6">
      <w:start w:val="1"/>
      <w:numFmt w:val="decimal"/>
      <w:lvlText w:val="%1)"/>
      <w:lvlJc w:val="left"/>
      <w:pPr>
        <w:tabs>
          <w:tab w:val="num" w:pos="1440"/>
        </w:tabs>
        <w:ind w:left="1440" w:hanging="360"/>
      </w:pPr>
    </w:lvl>
    <w:lvl w:ilvl="1" w:tplc="1FAA4450">
      <w:start w:val="1"/>
      <w:numFmt w:val="lowerLetter"/>
      <w:lvlText w:val="%2."/>
      <w:lvlJc w:val="left"/>
      <w:pPr>
        <w:tabs>
          <w:tab w:val="num" w:pos="2160"/>
        </w:tabs>
        <w:ind w:left="2160" w:hanging="360"/>
      </w:pPr>
    </w:lvl>
    <w:lvl w:ilvl="2" w:tplc="124410BA">
      <w:start w:val="1"/>
      <w:numFmt w:val="lowerRoman"/>
      <w:lvlText w:val="%3."/>
      <w:lvlJc w:val="right"/>
      <w:pPr>
        <w:tabs>
          <w:tab w:val="num" w:pos="2880"/>
        </w:tabs>
        <w:ind w:left="2880" w:hanging="180"/>
      </w:pPr>
    </w:lvl>
    <w:lvl w:ilvl="3" w:tplc="F5487B9A">
      <w:start w:val="1"/>
      <w:numFmt w:val="decimal"/>
      <w:lvlText w:val="%4."/>
      <w:lvlJc w:val="left"/>
      <w:pPr>
        <w:tabs>
          <w:tab w:val="num" w:pos="3600"/>
        </w:tabs>
        <w:ind w:left="3600" w:hanging="360"/>
      </w:pPr>
    </w:lvl>
    <w:lvl w:ilvl="4" w:tplc="2E84F33C">
      <w:start w:val="1"/>
      <w:numFmt w:val="lowerLetter"/>
      <w:lvlText w:val="%5."/>
      <w:lvlJc w:val="left"/>
      <w:pPr>
        <w:tabs>
          <w:tab w:val="num" w:pos="4320"/>
        </w:tabs>
        <w:ind w:left="4320" w:hanging="360"/>
      </w:pPr>
    </w:lvl>
    <w:lvl w:ilvl="5" w:tplc="EC66B2DC">
      <w:start w:val="1"/>
      <w:numFmt w:val="lowerRoman"/>
      <w:lvlText w:val="%6."/>
      <w:lvlJc w:val="right"/>
      <w:pPr>
        <w:tabs>
          <w:tab w:val="num" w:pos="5040"/>
        </w:tabs>
        <w:ind w:left="5040" w:hanging="180"/>
      </w:pPr>
    </w:lvl>
    <w:lvl w:ilvl="6" w:tplc="4438865E">
      <w:start w:val="1"/>
      <w:numFmt w:val="decimal"/>
      <w:lvlText w:val="%7."/>
      <w:lvlJc w:val="left"/>
      <w:pPr>
        <w:tabs>
          <w:tab w:val="num" w:pos="5760"/>
        </w:tabs>
        <w:ind w:left="5760" w:hanging="360"/>
      </w:pPr>
    </w:lvl>
    <w:lvl w:ilvl="7" w:tplc="374A901C">
      <w:start w:val="1"/>
      <w:numFmt w:val="lowerLetter"/>
      <w:lvlText w:val="%8."/>
      <w:lvlJc w:val="left"/>
      <w:pPr>
        <w:tabs>
          <w:tab w:val="num" w:pos="6480"/>
        </w:tabs>
        <w:ind w:left="6480" w:hanging="360"/>
      </w:pPr>
    </w:lvl>
    <w:lvl w:ilvl="8" w:tplc="1B280D32">
      <w:start w:val="1"/>
      <w:numFmt w:val="lowerRoman"/>
      <w:lvlText w:val="%9."/>
      <w:lvlJc w:val="right"/>
      <w:pPr>
        <w:tabs>
          <w:tab w:val="num" w:pos="7200"/>
        </w:tabs>
        <w:ind w:left="7200" w:hanging="180"/>
      </w:pPr>
    </w:lvl>
  </w:abstractNum>
  <w:abstractNum w:abstractNumId="130">
    <w:nsid w:val="74F536F9"/>
    <w:multiLevelType w:val="singleLevel"/>
    <w:tmpl w:val="0409000F"/>
    <w:lvl w:ilvl="0">
      <w:start w:val="1"/>
      <w:numFmt w:val="decimal"/>
      <w:lvlText w:val="%1."/>
      <w:lvlJc w:val="left"/>
      <w:pPr>
        <w:tabs>
          <w:tab w:val="num" w:pos="360"/>
        </w:tabs>
        <w:ind w:left="360" w:hanging="360"/>
      </w:pPr>
    </w:lvl>
  </w:abstractNum>
  <w:abstractNum w:abstractNumId="131">
    <w:nsid w:val="75620D20"/>
    <w:multiLevelType w:val="multilevel"/>
    <w:tmpl w:val="E45095C4"/>
    <w:lvl w:ilvl="0">
      <w:start w:val="1"/>
      <w:numFmt w:val="decimal"/>
      <w:lvlText w:val="%1)"/>
      <w:lvlJc w:val="left"/>
      <w:pPr>
        <w:tabs>
          <w:tab w:val="num" w:pos="1440"/>
        </w:tabs>
        <w:ind w:left="360" w:firstLine="72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2">
    <w:nsid w:val="756330BC"/>
    <w:multiLevelType w:val="singleLevel"/>
    <w:tmpl w:val="0409000F"/>
    <w:lvl w:ilvl="0">
      <w:start w:val="1"/>
      <w:numFmt w:val="decimal"/>
      <w:lvlText w:val="%1."/>
      <w:lvlJc w:val="left"/>
      <w:pPr>
        <w:tabs>
          <w:tab w:val="num" w:pos="360"/>
        </w:tabs>
        <w:ind w:left="360" w:hanging="360"/>
      </w:pPr>
    </w:lvl>
  </w:abstractNum>
  <w:abstractNum w:abstractNumId="133">
    <w:nsid w:val="75686881"/>
    <w:multiLevelType w:val="multilevel"/>
    <w:tmpl w:val="E45095C4"/>
    <w:name w:val="numbered list22"/>
    <w:lvl w:ilvl="0">
      <w:start w:val="1"/>
      <w:numFmt w:val="decimal"/>
      <w:lvlText w:val="%1)"/>
      <w:lvlJc w:val="left"/>
      <w:pPr>
        <w:tabs>
          <w:tab w:val="num" w:pos="1440"/>
        </w:tabs>
        <w:ind w:left="360" w:firstLine="72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4">
    <w:nsid w:val="7835502D"/>
    <w:multiLevelType w:val="hybridMultilevel"/>
    <w:tmpl w:val="0E38CD0E"/>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5">
    <w:nsid w:val="78495201"/>
    <w:multiLevelType w:val="hybridMultilevel"/>
    <w:tmpl w:val="8EF8699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6">
    <w:nsid w:val="791601A3"/>
    <w:multiLevelType w:val="singleLevel"/>
    <w:tmpl w:val="0409000F"/>
    <w:name w:val="numbered list"/>
    <w:lvl w:ilvl="0">
      <w:start w:val="1"/>
      <w:numFmt w:val="decimal"/>
      <w:lvlText w:val="%1."/>
      <w:lvlJc w:val="left"/>
      <w:pPr>
        <w:tabs>
          <w:tab w:val="num" w:pos="360"/>
        </w:tabs>
        <w:ind w:left="360" w:hanging="360"/>
      </w:pPr>
    </w:lvl>
  </w:abstractNum>
  <w:abstractNum w:abstractNumId="137">
    <w:nsid w:val="7927151E"/>
    <w:multiLevelType w:val="multilevel"/>
    <w:tmpl w:val="33ACD0BA"/>
    <w:lvl w:ilvl="0">
      <w:start w:val="1"/>
      <w:numFmt w:val="upperLetter"/>
      <w:suff w:val="space"/>
      <w:lvlText w:val="Appendix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lvlText w:val="Appendix %7."/>
      <w:lvlJc w:val="left"/>
      <w:pPr>
        <w:tabs>
          <w:tab w:val="num" w:pos="2160"/>
        </w:tabs>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8">
    <w:nsid w:val="7948177E"/>
    <w:multiLevelType w:val="hybridMultilevel"/>
    <w:tmpl w:val="C6BE02FC"/>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39">
    <w:nsid w:val="7ABF321C"/>
    <w:multiLevelType w:val="hybridMultilevel"/>
    <w:tmpl w:val="521A1EDE"/>
    <w:lvl w:ilvl="0" w:tplc="86AC0F3A">
      <w:start w:val="1"/>
      <w:numFmt w:val="decimal"/>
      <w:lvlText w:val="%1."/>
      <w:lvlJc w:val="left"/>
      <w:pPr>
        <w:tabs>
          <w:tab w:val="num" w:pos="1860"/>
        </w:tabs>
        <w:ind w:left="1860" w:hanging="360"/>
      </w:pPr>
      <w:rPr>
        <w:rFonts w:hint="default"/>
      </w:rPr>
    </w:lvl>
    <w:lvl w:ilvl="1" w:tplc="79F08BE4" w:tentative="1">
      <w:start w:val="1"/>
      <w:numFmt w:val="bullet"/>
      <w:lvlText w:val="o"/>
      <w:lvlJc w:val="left"/>
      <w:pPr>
        <w:tabs>
          <w:tab w:val="num" w:pos="2580"/>
        </w:tabs>
        <w:ind w:left="2580" w:hanging="360"/>
      </w:pPr>
      <w:rPr>
        <w:rFonts w:ascii="Courier New" w:hAnsi="Courier New" w:cs="Courier New" w:hint="default"/>
      </w:rPr>
    </w:lvl>
    <w:lvl w:ilvl="2" w:tplc="16CE40F2" w:tentative="1">
      <w:start w:val="1"/>
      <w:numFmt w:val="bullet"/>
      <w:lvlText w:val=""/>
      <w:lvlJc w:val="left"/>
      <w:pPr>
        <w:tabs>
          <w:tab w:val="num" w:pos="3300"/>
        </w:tabs>
        <w:ind w:left="3300" w:hanging="360"/>
      </w:pPr>
      <w:rPr>
        <w:rFonts w:ascii="Wingdings" w:hAnsi="Wingdings" w:hint="default"/>
      </w:rPr>
    </w:lvl>
    <w:lvl w:ilvl="3" w:tplc="D1EE158E" w:tentative="1">
      <w:start w:val="1"/>
      <w:numFmt w:val="bullet"/>
      <w:lvlText w:val=""/>
      <w:lvlJc w:val="left"/>
      <w:pPr>
        <w:tabs>
          <w:tab w:val="num" w:pos="4020"/>
        </w:tabs>
        <w:ind w:left="4020" w:hanging="360"/>
      </w:pPr>
      <w:rPr>
        <w:rFonts w:ascii="Symbol" w:hAnsi="Symbol" w:hint="default"/>
      </w:rPr>
    </w:lvl>
    <w:lvl w:ilvl="4" w:tplc="4C76AA1C" w:tentative="1">
      <w:start w:val="1"/>
      <w:numFmt w:val="bullet"/>
      <w:lvlText w:val="o"/>
      <w:lvlJc w:val="left"/>
      <w:pPr>
        <w:tabs>
          <w:tab w:val="num" w:pos="4740"/>
        </w:tabs>
        <w:ind w:left="4740" w:hanging="360"/>
      </w:pPr>
      <w:rPr>
        <w:rFonts w:ascii="Courier New" w:hAnsi="Courier New" w:cs="Courier New" w:hint="default"/>
      </w:rPr>
    </w:lvl>
    <w:lvl w:ilvl="5" w:tplc="606A496E" w:tentative="1">
      <w:start w:val="1"/>
      <w:numFmt w:val="bullet"/>
      <w:lvlText w:val=""/>
      <w:lvlJc w:val="left"/>
      <w:pPr>
        <w:tabs>
          <w:tab w:val="num" w:pos="5460"/>
        </w:tabs>
        <w:ind w:left="5460" w:hanging="360"/>
      </w:pPr>
      <w:rPr>
        <w:rFonts w:ascii="Wingdings" w:hAnsi="Wingdings" w:hint="default"/>
      </w:rPr>
    </w:lvl>
    <w:lvl w:ilvl="6" w:tplc="857A1690" w:tentative="1">
      <w:start w:val="1"/>
      <w:numFmt w:val="bullet"/>
      <w:lvlText w:val=""/>
      <w:lvlJc w:val="left"/>
      <w:pPr>
        <w:tabs>
          <w:tab w:val="num" w:pos="6180"/>
        </w:tabs>
        <w:ind w:left="6180" w:hanging="360"/>
      </w:pPr>
      <w:rPr>
        <w:rFonts w:ascii="Symbol" w:hAnsi="Symbol" w:hint="default"/>
      </w:rPr>
    </w:lvl>
    <w:lvl w:ilvl="7" w:tplc="E1260FC6" w:tentative="1">
      <w:start w:val="1"/>
      <w:numFmt w:val="bullet"/>
      <w:lvlText w:val="o"/>
      <w:lvlJc w:val="left"/>
      <w:pPr>
        <w:tabs>
          <w:tab w:val="num" w:pos="6900"/>
        </w:tabs>
        <w:ind w:left="6900" w:hanging="360"/>
      </w:pPr>
      <w:rPr>
        <w:rFonts w:ascii="Courier New" w:hAnsi="Courier New" w:cs="Courier New" w:hint="default"/>
      </w:rPr>
    </w:lvl>
    <w:lvl w:ilvl="8" w:tplc="81BA29BC" w:tentative="1">
      <w:start w:val="1"/>
      <w:numFmt w:val="bullet"/>
      <w:lvlText w:val=""/>
      <w:lvlJc w:val="left"/>
      <w:pPr>
        <w:tabs>
          <w:tab w:val="num" w:pos="7620"/>
        </w:tabs>
        <w:ind w:left="7620" w:hanging="360"/>
      </w:pPr>
      <w:rPr>
        <w:rFonts w:ascii="Wingdings" w:hAnsi="Wingdings" w:hint="default"/>
      </w:rPr>
    </w:lvl>
  </w:abstractNum>
  <w:abstractNum w:abstractNumId="140">
    <w:nsid w:val="7BDD1012"/>
    <w:multiLevelType w:val="hybridMultilevel"/>
    <w:tmpl w:val="751C34E2"/>
    <w:lvl w:ilvl="0" w:tplc="F3C09B44">
      <w:start w:val="1"/>
      <w:numFmt w:val="bullet"/>
      <w:lvlText w:val=""/>
      <w:lvlJc w:val="left"/>
      <w:pPr>
        <w:tabs>
          <w:tab w:val="num" w:pos="1800"/>
        </w:tabs>
        <w:ind w:left="1800" w:hanging="360"/>
      </w:pPr>
      <w:rPr>
        <w:rFonts w:ascii="Symbol" w:hAnsi="Symbol" w:hint="default"/>
      </w:rPr>
    </w:lvl>
    <w:lvl w:ilvl="1" w:tplc="E6EC71F6" w:tentative="1">
      <w:start w:val="1"/>
      <w:numFmt w:val="bullet"/>
      <w:lvlText w:val="o"/>
      <w:lvlJc w:val="left"/>
      <w:pPr>
        <w:tabs>
          <w:tab w:val="num" w:pos="2520"/>
        </w:tabs>
        <w:ind w:left="2520" w:hanging="360"/>
      </w:pPr>
      <w:rPr>
        <w:rFonts w:ascii="Courier New" w:hAnsi="Courier New" w:cs="Courier New" w:hint="default"/>
      </w:rPr>
    </w:lvl>
    <w:lvl w:ilvl="2" w:tplc="6B7ABCC8" w:tentative="1">
      <w:start w:val="1"/>
      <w:numFmt w:val="bullet"/>
      <w:lvlText w:val=""/>
      <w:lvlJc w:val="left"/>
      <w:pPr>
        <w:tabs>
          <w:tab w:val="num" w:pos="3240"/>
        </w:tabs>
        <w:ind w:left="3240" w:hanging="360"/>
      </w:pPr>
      <w:rPr>
        <w:rFonts w:ascii="Wingdings" w:hAnsi="Wingdings" w:hint="default"/>
      </w:rPr>
    </w:lvl>
    <w:lvl w:ilvl="3" w:tplc="D5C81182" w:tentative="1">
      <w:start w:val="1"/>
      <w:numFmt w:val="bullet"/>
      <w:lvlText w:val=""/>
      <w:lvlJc w:val="left"/>
      <w:pPr>
        <w:tabs>
          <w:tab w:val="num" w:pos="3960"/>
        </w:tabs>
        <w:ind w:left="3960" w:hanging="360"/>
      </w:pPr>
      <w:rPr>
        <w:rFonts w:ascii="Symbol" w:hAnsi="Symbol" w:hint="default"/>
      </w:rPr>
    </w:lvl>
    <w:lvl w:ilvl="4" w:tplc="2146BC2A" w:tentative="1">
      <w:start w:val="1"/>
      <w:numFmt w:val="bullet"/>
      <w:lvlText w:val="o"/>
      <w:lvlJc w:val="left"/>
      <w:pPr>
        <w:tabs>
          <w:tab w:val="num" w:pos="4680"/>
        </w:tabs>
        <w:ind w:left="4680" w:hanging="360"/>
      </w:pPr>
      <w:rPr>
        <w:rFonts w:ascii="Courier New" w:hAnsi="Courier New" w:cs="Courier New" w:hint="default"/>
      </w:rPr>
    </w:lvl>
    <w:lvl w:ilvl="5" w:tplc="0A860802" w:tentative="1">
      <w:start w:val="1"/>
      <w:numFmt w:val="bullet"/>
      <w:lvlText w:val=""/>
      <w:lvlJc w:val="left"/>
      <w:pPr>
        <w:tabs>
          <w:tab w:val="num" w:pos="5400"/>
        </w:tabs>
        <w:ind w:left="5400" w:hanging="360"/>
      </w:pPr>
      <w:rPr>
        <w:rFonts w:ascii="Wingdings" w:hAnsi="Wingdings" w:hint="default"/>
      </w:rPr>
    </w:lvl>
    <w:lvl w:ilvl="6" w:tplc="8C0C1016" w:tentative="1">
      <w:start w:val="1"/>
      <w:numFmt w:val="bullet"/>
      <w:lvlText w:val=""/>
      <w:lvlJc w:val="left"/>
      <w:pPr>
        <w:tabs>
          <w:tab w:val="num" w:pos="6120"/>
        </w:tabs>
        <w:ind w:left="6120" w:hanging="360"/>
      </w:pPr>
      <w:rPr>
        <w:rFonts w:ascii="Symbol" w:hAnsi="Symbol" w:hint="default"/>
      </w:rPr>
    </w:lvl>
    <w:lvl w:ilvl="7" w:tplc="7D64D450" w:tentative="1">
      <w:start w:val="1"/>
      <w:numFmt w:val="bullet"/>
      <w:lvlText w:val="o"/>
      <w:lvlJc w:val="left"/>
      <w:pPr>
        <w:tabs>
          <w:tab w:val="num" w:pos="6840"/>
        </w:tabs>
        <w:ind w:left="6840" w:hanging="360"/>
      </w:pPr>
      <w:rPr>
        <w:rFonts w:ascii="Courier New" w:hAnsi="Courier New" w:cs="Courier New" w:hint="default"/>
      </w:rPr>
    </w:lvl>
    <w:lvl w:ilvl="8" w:tplc="B338FF6E" w:tentative="1">
      <w:start w:val="1"/>
      <w:numFmt w:val="bullet"/>
      <w:lvlText w:val=""/>
      <w:lvlJc w:val="left"/>
      <w:pPr>
        <w:tabs>
          <w:tab w:val="num" w:pos="7560"/>
        </w:tabs>
        <w:ind w:left="7560" w:hanging="360"/>
      </w:pPr>
      <w:rPr>
        <w:rFonts w:ascii="Wingdings" w:hAnsi="Wingdings" w:hint="default"/>
      </w:rPr>
    </w:lvl>
  </w:abstractNum>
  <w:abstractNum w:abstractNumId="141">
    <w:nsid w:val="7BE26FA3"/>
    <w:multiLevelType w:val="hybridMultilevel"/>
    <w:tmpl w:val="242036FA"/>
    <w:lvl w:ilvl="0" w:tplc="B65C8EDE">
      <w:start w:val="1"/>
      <w:numFmt w:val="bullet"/>
      <w:lvlText w:val=""/>
      <w:lvlJc w:val="left"/>
      <w:pPr>
        <w:tabs>
          <w:tab w:val="num" w:pos="1800"/>
        </w:tabs>
        <w:ind w:left="1800" w:hanging="360"/>
      </w:pPr>
      <w:rPr>
        <w:rFonts w:ascii="Wingdings" w:hAnsi="Wingdings" w:hint="default"/>
      </w:rPr>
    </w:lvl>
    <w:lvl w:ilvl="1" w:tplc="47DAD348" w:tentative="1">
      <w:start w:val="1"/>
      <w:numFmt w:val="bullet"/>
      <w:lvlText w:val="o"/>
      <w:lvlJc w:val="left"/>
      <w:pPr>
        <w:tabs>
          <w:tab w:val="num" w:pos="2520"/>
        </w:tabs>
        <w:ind w:left="2520" w:hanging="360"/>
      </w:pPr>
      <w:rPr>
        <w:rFonts w:ascii="Courier New" w:hAnsi="Courier New" w:hint="default"/>
      </w:rPr>
    </w:lvl>
    <w:lvl w:ilvl="2" w:tplc="0A4A0580" w:tentative="1">
      <w:start w:val="1"/>
      <w:numFmt w:val="bullet"/>
      <w:lvlText w:val=""/>
      <w:lvlJc w:val="left"/>
      <w:pPr>
        <w:tabs>
          <w:tab w:val="num" w:pos="3240"/>
        </w:tabs>
        <w:ind w:left="3240" w:hanging="360"/>
      </w:pPr>
      <w:rPr>
        <w:rFonts w:ascii="Wingdings" w:hAnsi="Wingdings" w:hint="default"/>
      </w:rPr>
    </w:lvl>
    <w:lvl w:ilvl="3" w:tplc="4052E0BC" w:tentative="1">
      <w:start w:val="1"/>
      <w:numFmt w:val="bullet"/>
      <w:lvlText w:val=""/>
      <w:lvlJc w:val="left"/>
      <w:pPr>
        <w:tabs>
          <w:tab w:val="num" w:pos="3960"/>
        </w:tabs>
        <w:ind w:left="3960" w:hanging="360"/>
      </w:pPr>
      <w:rPr>
        <w:rFonts w:ascii="Symbol" w:hAnsi="Symbol" w:hint="default"/>
      </w:rPr>
    </w:lvl>
    <w:lvl w:ilvl="4" w:tplc="26C6D544" w:tentative="1">
      <w:start w:val="1"/>
      <w:numFmt w:val="bullet"/>
      <w:lvlText w:val="o"/>
      <w:lvlJc w:val="left"/>
      <w:pPr>
        <w:tabs>
          <w:tab w:val="num" w:pos="4680"/>
        </w:tabs>
        <w:ind w:left="4680" w:hanging="360"/>
      </w:pPr>
      <w:rPr>
        <w:rFonts w:ascii="Courier New" w:hAnsi="Courier New" w:hint="default"/>
      </w:rPr>
    </w:lvl>
    <w:lvl w:ilvl="5" w:tplc="194E300C" w:tentative="1">
      <w:start w:val="1"/>
      <w:numFmt w:val="bullet"/>
      <w:lvlText w:val=""/>
      <w:lvlJc w:val="left"/>
      <w:pPr>
        <w:tabs>
          <w:tab w:val="num" w:pos="5400"/>
        </w:tabs>
        <w:ind w:left="5400" w:hanging="360"/>
      </w:pPr>
      <w:rPr>
        <w:rFonts w:ascii="Wingdings" w:hAnsi="Wingdings" w:hint="default"/>
      </w:rPr>
    </w:lvl>
    <w:lvl w:ilvl="6" w:tplc="969C4A42" w:tentative="1">
      <w:start w:val="1"/>
      <w:numFmt w:val="bullet"/>
      <w:lvlText w:val=""/>
      <w:lvlJc w:val="left"/>
      <w:pPr>
        <w:tabs>
          <w:tab w:val="num" w:pos="6120"/>
        </w:tabs>
        <w:ind w:left="6120" w:hanging="360"/>
      </w:pPr>
      <w:rPr>
        <w:rFonts w:ascii="Symbol" w:hAnsi="Symbol" w:hint="default"/>
      </w:rPr>
    </w:lvl>
    <w:lvl w:ilvl="7" w:tplc="2A70864A" w:tentative="1">
      <w:start w:val="1"/>
      <w:numFmt w:val="bullet"/>
      <w:lvlText w:val="o"/>
      <w:lvlJc w:val="left"/>
      <w:pPr>
        <w:tabs>
          <w:tab w:val="num" w:pos="6840"/>
        </w:tabs>
        <w:ind w:left="6840" w:hanging="360"/>
      </w:pPr>
      <w:rPr>
        <w:rFonts w:ascii="Courier New" w:hAnsi="Courier New" w:hint="default"/>
      </w:rPr>
    </w:lvl>
    <w:lvl w:ilvl="8" w:tplc="50C4CA08" w:tentative="1">
      <w:start w:val="1"/>
      <w:numFmt w:val="bullet"/>
      <w:lvlText w:val=""/>
      <w:lvlJc w:val="left"/>
      <w:pPr>
        <w:tabs>
          <w:tab w:val="num" w:pos="7560"/>
        </w:tabs>
        <w:ind w:left="7560" w:hanging="360"/>
      </w:pPr>
      <w:rPr>
        <w:rFonts w:ascii="Wingdings" w:hAnsi="Wingdings" w:hint="default"/>
      </w:rPr>
    </w:lvl>
  </w:abstractNum>
  <w:abstractNum w:abstractNumId="142">
    <w:nsid w:val="7CD01A9F"/>
    <w:multiLevelType w:val="hybridMultilevel"/>
    <w:tmpl w:val="FD86BB68"/>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87"/>
  </w:num>
  <w:num w:numId="2">
    <w:abstractNumId w:val="2"/>
  </w:num>
  <w:num w:numId="3">
    <w:abstractNumId w:val="1"/>
  </w:num>
  <w:num w:numId="4">
    <w:abstractNumId w:val="0"/>
  </w:num>
  <w:num w:numId="5">
    <w:abstractNumId w:val="102"/>
  </w:num>
  <w:num w:numId="6">
    <w:abstractNumId w:val="3"/>
    <w:lvlOverride w:ilvl="0">
      <w:lvl w:ilvl="0">
        <w:start w:val="1"/>
        <w:numFmt w:val="bullet"/>
        <w:lvlText w:val=""/>
        <w:legacy w:legacy="1" w:legacySpace="0" w:legacyIndent="360"/>
        <w:lvlJc w:val="left"/>
        <w:pPr>
          <w:ind w:left="1440" w:hanging="360"/>
        </w:pPr>
        <w:rPr>
          <w:rFonts w:ascii="Wingdings" w:hAnsi="Wingdings" w:hint="default"/>
          <w:sz w:val="16"/>
        </w:rPr>
      </w:lvl>
    </w:lvlOverride>
  </w:num>
  <w:num w:numId="7">
    <w:abstractNumId w:val="84"/>
  </w:num>
  <w:num w:numId="8">
    <w:abstractNumId w:val="111"/>
  </w:num>
  <w:num w:numId="9">
    <w:abstractNumId w:val="19"/>
  </w:num>
  <w:num w:numId="10">
    <w:abstractNumId w:val="77"/>
  </w:num>
  <w:num w:numId="11">
    <w:abstractNumId w:val="16"/>
  </w:num>
  <w:num w:numId="12">
    <w:abstractNumId w:val="108"/>
  </w:num>
  <w:num w:numId="13">
    <w:abstractNumId w:val="65"/>
  </w:num>
  <w:num w:numId="14">
    <w:abstractNumId w:val="89"/>
  </w:num>
  <w:num w:numId="15">
    <w:abstractNumId w:val="67"/>
  </w:num>
  <w:num w:numId="16">
    <w:abstractNumId w:val="60"/>
  </w:num>
  <w:num w:numId="17">
    <w:abstractNumId w:val="58"/>
  </w:num>
  <w:num w:numId="18">
    <w:abstractNumId w:val="25"/>
  </w:num>
  <w:num w:numId="19">
    <w:abstractNumId w:val="41"/>
  </w:num>
  <w:num w:numId="20">
    <w:abstractNumId w:val="120"/>
  </w:num>
  <w:num w:numId="21">
    <w:abstractNumId w:val="130"/>
  </w:num>
  <w:num w:numId="22">
    <w:abstractNumId w:val="11"/>
  </w:num>
  <w:num w:numId="23">
    <w:abstractNumId w:val="79"/>
  </w:num>
  <w:num w:numId="24">
    <w:abstractNumId w:val="6"/>
  </w:num>
  <w:num w:numId="25">
    <w:abstractNumId w:val="131"/>
  </w:num>
  <w:num w:numId="26">
    <w:abstractNumId w:val="62"/>
  </w:num>
  <w:num w:numId="27">
    <w:abstractNumId w:val="42"/>
  </w:num>
  <w:num w:numId="28">
    <w:abstractNumId w:val="133"/>
  </w:num>
  <w:num w:numId="29">
    <w:abstractNumId w:val="127"/>
  </w:num>
  <w:num w:numId="30">
    <w:abstractNumId w:val="72"/>
  </w:num>
  <w:num w:numId="31">
    <w:abstractNumId w:val="117"/>
  </w:num>
  <w:num w:numId="32">
    <w:abstractNumId w:val="34"/>
  </w:num>
  <w:num w:numId="33">
    <w:abstractNumId w:val="73"/>
  </w:num>
  <w:num w:numId="34">
    <w:abstractNumId w:val="85"/>
  </w:num>
  <w:num w:numId="35">
    <w:abstractNumId w:val="129"/>
  </w:num>
  <w:num w:numId="36">
    <w:abstractNumId w:val="30"/>
  </w:num>
  <w:num w:numId="37">
    <w:abstractNumId w:val="71"/>
  </w:num>
  <w:num w:numId="38">
    <w:abstractNumId w:val="49"/>
  </w:num>
  <w:num w:numId="39">
    <w:abstractNumId w:val="47"/>
  </w:num>
  <w:num w:numId="40">
    <w:abstractNumId w:val="86"/>
  </w:num>
  <w:num w:numId="41">
    <w:abstractNumId w:val="136"/>
  </w:num>
  <w:num w:numId="42">
    <w:abstractNumId w:val="125"/>
  </w:num>
  <w:num w:numId="43">
    <w:abstractNumId w:val="40"/>
  </w:num>
  <w:num w:numId="44">
    <w:abstractNumId w:val="57"/>
  </w:num>
  <w:num w:numId="45">
    <w:abstractNumId w:val="113"/>
  </w:num>
  <w:num w:numId="46">
    <w:abstractNumId w:val="14"/>
  </w:num>
  <w:num w:numId="47">
    <w:abstractNumId w:val="109"/>
  </w:num>
  <w:num w:numId="48">
    <w:abstractNumId w:val="141"/>
  </w:num>
  <w:num w:numId="49">
    <w:abstractNumId w:val="126"/>
  </w:num>
  <w:num w:numId="50">
    <w:abstractNumId w:val="93"/>
  </w:num>
  <w:num w:numId="51">
    <w:abstractNumId w:val="83"/>
  </w:num>
  <w:num w:numId="52">
    <w:abstractNumId w:val="38"/>
  </w:num>
  <w:num w:numId="53">
    <w:abstractNumId w:val="98"/>
  </w:num>
  <w:num w:numId="54">
    <w:abstractNumId w:val="124"/>
  </w:num>
  <w:num w:numId="55">
    <w:abstractNumId w:val="7"/>
  </w:num>
  <w:num w:numId="56">
    <w:abstractNumId w:val="96"/>
  </w:num>
  <w:num w:numId="57">
    <w:abstractNumId w:val="102"/>
    <w:lvlOverride w:ilvl="0">
      <w:startOverride w:val="1"/>
    </w:lvlOverride>
  </w:num>
  <w:num w:numId="58">
    <w:abstractNumId w:val="43"/>
  </w:num>
  <w:num w:numId="59">
    <w:abstractNumId w:val="27"/>
  </w:num>
  <w:num w:numId="60">
    <w:abstractNumId w:val="31"/>
  </w:num>
  <w:num w:numId="61">
    <w:abstractNumId w:val="115"/>
  </w:num>
  <w:num w:numId="62">
    <w:abstractNumId w:val="5"/>
  </w:num>
  <w:num w:numId="63">
    <w:abstractNumId w:val="132"/>
  </w:num>
  <w:num w:numId="64">
    <w:abstractNumId w:val="95"/>
  </w:num>
  <w:num w:numId="65">
    <w:abstractNumId w:val="119"/>
  </w:num>
  <w:num w:numId="66">
    <w:abstractNumId w:val="142"/>
  </w:num>
  <w:num w:numId="67">
    <w:abstractNumId w:val="92"/>
  </w:num>
  <w:num w:numId="68">
    <w:abstractNumId w:val="121"/>
  </w:num>
  <w:num w:numId="69">
    <w:abstractNumId w:val="139"/>
  </w:num>
  <w:num w:numId="70">
    <w:abstractNumId w:val="91"/>
  </w:num>
  <w:num w:numId="71">
    <w:abstractNumId w:val="35"/>
  </w:num>
  <w:num w:numId="72">
    <w:abstractNumId w:val="68"/>
  </w:num>
  <w:num w:numId="73">
    <w:abstractNumId w:val="90"/>
  </w:num>
  <w:num w:numId="74">
    <w:abstractNumId w:val="78"/>
  </w:num>
  <w:num w:numId="75">
    <w:abstractNumId w:val="82"/>
  </w:num>
  <w:num w:numId="76">
    <w:abstractNumId w:val="106"/>
  </w:num>
  <w:num w:numId="77">
    <w:abstractNumId w:val="39"/>
  </w:num>
  <w:num w:numId="78">
    <w:abstractNumId w:val="32"/>
  </w:num>
  <w:num w:numId="79">
    <w:abstractNumId w:val="48"/>
  </w:num>
  <w:num w:numId="80">
    <w:abstractNumId w:val="44"/>
  </w:num>
  <w:num w:numId="81">
    <w:abstractNumId w:val="18"/>
  </w:num>
  <w:num w:numId="82">
    <w:abstractNumId w:val="102"/>
    <w:lvlOverride w:ilvl="0">
      <w:startOverride w:val="1"/>
    </w:lvlOverride>
  </w:num>
  <w:num w:numId="83">
    <w:abstractNumId w:val="128"/>
  </w:num>
  <w:num w:numId="84">
    <w:abstractNumId w:val="74"/>
  </w:num>
  <w:num w:numId="85">
    <w:abstractNumId w:val="59"/>
  </w:num>
  <w:num w:numId="86">
    <w:abstractNumId w:val="63"/>
  </w:num>
  <w:num w:numId="87">
    <w:abstractNumId w:val="103"/>
  </w:num>
  <w:num w:numId="88">
    <w:abstractNumId w:val="17"/>
  </w:num>
  <w:num w:numId="89">
    <w:abstractNumId w:val="114"/>
  </w:num>
  <w:num w:numId="90">
    <w:abstractNumId w:val="51"/>
  </w:num>
  <w:num w:numId="91">
    <w:abstractNumId w:val="15"/>
  </w:num>
  <w:num w:numId="92">
    <w:abstractNumId w:val="55"/>
  </w:num>
  <w:num w:numId="93">
    <w:abstractNumId w:val="100"/>
  </w:num>
  <w:num w:numId="94">
    <w:abstractNumId w:val="102"/>
    <w:lvlOverride w:ilvl="0">
      <w:startOverride w:val="1"/>
    </w:lvlOverride>
  </w:num>
  <w:num w:numId="95">
    <w:abstractNumId w:val="20"/>
  </w:num>
  <w:num w:numId="96">
    <w:abstractNumId w:val="122"/>
  </w:num>
  <w:num w:numId="97">
    <w:abstractNumId w:val="29"/>
  </w:num>
  <w:num w:numId="98">
    <w:abstractNumId w:val="102"/>
    <w:lvlOverride w:ilvl="0">
      <w:startOverride w:val="1"/>
    </w:lvlOverride>
  </w:num>
  <w:num w:numId="99">
    <w:abstractNumId w:val="69"/>
  </w:num>
  <w:num w:numId="100">
    <w:abstractNumId w:val="104"/>
  </w:num>
  <w:num w:numId="101">
    <w:abstractNumId w:val="102"/>
    <w:lvlOverride w:ilvl="0">
      <w:startOverride w:val="1"/>
    </w:lvlOverride>
  </w:num>
  <w:num w:numId="102">
    <w:abstractNumId w:val="140"/>
  </w:num>
  <w:num w:numId="103">
    <w:abstractNumId w:val="24"/>
  </w:num>
  <w:num w:numId="104">
    <w:abstractNumId w:val="50"/>
  </w:num>
  <w:num w:numId="105">
    <w:abstractNumId w:val="45"/>
  </w:num>
  <w:num w:numId="106">
    <w:abstractNumId w:val="94"/>
  </w:num>
  <w:num w:numId="107">
    <w:abstractNumId w:val="10"/>
  </w:num>
  <w:num w:numId="108">
    <w:abstractNumId w:val="70"/>
  </w:num>
  <w:num w:numId="109">
    <w:abstractNumId w:val="56"/>
  </w:num>
  <w:num w:numId="110">
    <w:abstractNumId w:val="102"/>
    <w:lvlOverride w:ilvl="0">
      <w:startOverride w:val="1"/>
    </w:lvlOverride>
  </w:num>
  <w:num w:numId="111">
    <w:abstractNumId w:val="8"/>
  </w:num>
  <w:num w:numId="112">
    <w:abstractNumId w:val="102"/>
    <w:lvlOverride w:ilvl="0">
      <w:startOverride w:val="1"/>
    </w:lvlOverride>
  </w:num>
  <w:num w:numId="113">
    <w:abstractNumId w:val="99"/>
  </w:num>
  <w:num w:numId="114">
    <w:abstractNumId w:val="138"/>
  </w:num>
  <w:num w:numId="115">
    <w:abstractNumId w:val="102"/>
    <w:lvlOverride w:ilvl="0">
      <w:startOverride w:val="1"/>
    </w:lvlOverride>
  </w:num>
  <w:num w:numId="116">
    <w:abstractNumId w:val="102"/>
    <w:lvlOverride w:ilvl="0">
      <w:startOverride w:val="1"/>
    </w:lvlOverride>
  </w:num>
  <w:num w:numId="117">
    <w:abstractNumId w:val="112"/>
  </w:num>
  <w:num w:numId="118">
    <w:abstractNumId w:val="36"/>
  </w:num>
  <w:num w:numId="119">
    <w:abstractNumId w:val="33"/>
  </w:num>
  <w:num w:numId="120">
    <w:abstractNumId w:val="118"/>
  </w:num>
  <w:num w:numId="121">
    <w:abstractNumId w:val="107"/>
  </w:num>
  <w:num w:numId="122">
    <w:abstractNumId w:val="97"/>
  </w:num>
  <w:num w:numId="123">
    <w:abstractNumId w:val="76"/>
  </w:num>
  <w:num w:numId="124">
    <w:abstractNumId w:val="12"/>
  </w:num>
  <w:num w:numId="125">
    <w:abstractNumId w:val="134"/>
  </w:num>
  <w:num w:numId="126">
    <w:abstractNumId w:val="26"/>
  </w:num>
  <w:num w:numId="127">
    <w:abstractNumId w:val="23"/>
  </w:num>
  <w:num w:numId="128">
    <w:abstractNumId w:val="46"/>
  </w:num>
  <w:num w:numId="129">
    <w:abstractNumId w:val="135"/>
  </w:num>
  <w:num w:numId="130">
    <w:abstractNumId w:val="9"/>
  </w:num>
  <w:num w:numId="131">
    <w:abstractNumId w:val="28"/>
  </w:num>
  <w:num w:numId="132">
    <w:abstractNumId w:val="80"/>
  </w:num>
  <w:num w:numId="133">
    <w:abstractNumId w:val="13"/>
  </w:num>
  <w:num w:numId="134">
    <w:abstractNumId w:val="110"/>
  </w:num>
  <w:num w:numId="135">
    <w:abstractNumId w:val="101"/>
  </w:num>
  <w:num w:numId="136">
    <w:abstractNumId w:val="4"/>
  </w:num>
  <w:num w:numId="137">
    <w:abstractNumId w:val="102"/>
    <w:lvlOverride w:ilvl="0">
      <w:startOverride w:val="1"/>
    </w:lvlOverride>
  </w:num>
  <w:num w:numId="138">
    <w:abstractNumId w:val="102"/>
    <w:lvlOverride w:ilvl="0">
      <w:startOverride w:val="1"/>
    </w:lvlOverride>
  </w:num>
  <w:num w:numId="139">
    <w:abstractNumId w:val="102"/>
    <w:lvlOverride w:ilvl="0">
      <w:startOverride w:val="1"/>
    </w:lvlOverride>
  </w:num>
  <w:num w:numId="140">
    <w:abstractNumId w:val="53"/>
  </w:num>
  <w:num w:numId="141">
    <w:abstractNumId w:val="64"/>
  </w:num>
  <w:num w:numId="142">
    <w:abstractNumId w:val="66"/>
  </w:num>
  <w:num w:numId="143">
    <w:abstractNumId w:val="75"/>
  </w:num>
  <w:num w:numId="144">
    <w:abstractNumId w:val="102"/>
    <w:lvlOverride w:ilvl="0">
      <w:startOverride w:val="1"/>
    </w:lvlOverride>
  </w:num>
  <w:num w:numId="145">
    <w:abstractNumId w:val="37"/>
  </w:num>
  <w:num w:numId="1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52"/>
  </w:num>
  <w:num w:numId="148">
    <w:abstractNumId w:val="123"/>
  </w:num>
  <w:num w:numId="149">
    <w:abstractNumId w:val="21"/>
  </w:num>
  <w:num w:numId="150">
    <w:abstractNumId w:val="102"/>
    <w:lvlOverride w:ilvl="0">
      <w:startOverride w:val="1"/>
    </w:lvlOverride>
  </w:num>
  <w:num w:numId="151">
    <w:abstractNumId w:val="102"/>
    <w:lvlOverride w:ilvl="0">
      <w:startOverride w:val="1"/>
    </w:lvlOverride>
  </w:num>
  <w:num w:numId="152">
    <w:abstractNumId w:val="81"/>
  </w:num>
  <w:num w:numId="153">
    <w:abstractNumId w:val="102"/>
    <w:lvlOverride w:ilvl="0">
      <w:startOverride w:val="1"/>
    </w:lvlOverride>
  </w:num>
  <w:num w:numId="154">
    <w:abstractNumId w:val="102"/>
    <w:lvlOverride w:ilvl="0">
      <w:startOverride w:val="1"/>
    </w:lvlOverride>
  </w:num>
  <w:num w:numId="155">
    <w:abstractNumId w:val="137"/>
  </w:num>
  <w:num w:numId="156">
    <w:abstractNumId w:val="88"/>
  </w:num>
  <w:num w:numId="157">
    <w:abstractNumId w:val="105"/>
  </w:num>
  <w:num w:numId="158">
    <w:abstractNumId w:val="54"/>
  </w:num>
  <w:num w:numId="159">
    <w:abstractNumId w:val="61"/>
  </w:num>
  <w:num w:numId="160">
    <w:abstractNumId w:val="116"/>
  </w:num>
  <w:numIdMacAtCleanup w:val="15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hard Raustad">
    <w15:presenceInfo w15:providerId="None" w15:userId="Richard Raust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hideSpellingErrors/>
  <w:hideGrammaticalErrors/>
  <w:activeWritingStyle w:appName="MSWord" w:lang="en-US" w:vendorID="64" w:dllVersion="131077" w:nlCheck="1" w:checkStyle="1"/>
  <w:activeWritingStyle w:appName="MSWord" w:lang="en-CA" w:vendorID="64" w:dllVersion="131077" w:nlCheck="1" w:checkStyle="1"/>
  <w:activeWritingStyle w:appName="MSWord" w:lang="en-US" w:vendorID="64" w:dllVersion="131078" w:nlCheck="1" w:checkStyle="1"/>
  <w:activeWritingStyle w:appName="MSWord" w:lang="en-CA"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s-US" w:vendorID="64" w:dllVersion="131078" w:nlCheck="1" w:checkStyle="1"/>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revisionView w:inkAnnotations="0"/>
  <w:trackRevisions/>
  <w:defaultTabStop w:val="720"/>
  <w:doNotHyphenateCaps/>
  <w:clickAndTypeStyle w:val="BodyText"/>
  <w:displayHorizontalDrawingGridEvery w:val="0"/>
  <w:displayVerticalDrawingGridEvery w:val="0"/>
  <w:doNotUseMarginsForDrawingGridOrigin/>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A85"/>
    <w:rsid w:val="00000E1F"/>
    <w:rsid w:val="00001A97"/>
    <w:rsid w:val="00006171"/>
    <w:rsid w:val="00006841"/>
    <w:rsid w:val="00006EC5"/>
    <w:rsid w:val="0000765E"/>
    <w:rsid w:val="00011B85"/>
    <w:rsid w:val="00011C59"/>
    <w:rsid w:val="0001272D"/>
    <w:rsid w:val="00013AF7"/>
    <w:rsid w:val="00014F06"/>
    <w:rsid w:val="00015135"/>
    <w:rsid w:val="000151DD"/>
    <w:rsid w:val="0001563B"/>
    <w:rsid w:val="00017277"/>
    <w:rsid w:val="00021ECE"/>
    <w:rsid w:val="00023E4D"/>
    <w:rsid w:val="00026461"/>
    <w:rsid w:val="000376E0"/>
    <w:rsid w:val="000400DF"/>
    <w:rsid w:val="00043B7F"/>
    <w:rsid w:val="00044D37"/>
    <w:rsid w:val="00045504"/>
    <w:rsid w:val="00045851"/>
    <w:rsid w:val="0004753E"/>
    <w:rsid w:val="0005046A"/>
    <w:rsid w:val="00051506"/>
    <w:rsid w:val="000561C8"/>
    <w:rsid w:val="00056EA8"/>
    <w:rsid w:val="000570F2"/>
    <w:rsid w:val="000633FB"/>
    <w:rsid w:val="000713C8"/>
    <w:rsid w:val="0007178B"/>
    <w:rsid w:val="00072787"/>
    <w:rsid w:val="00073ABA"/>
    <w:rsid w:val="000809C8"/>
    <w:rsid w:val="00083A13"/>
    <w:rsid w:val="00084606"/>
    <w:rsid w:val="00086E44"/>
    <w:rsid w:val="000876EE"/>
    <w:rsid w:val="00091494"/>
    <w:rsid w:val="00091629"/>
    <w:rsid w:val="00092263"/>
    <w:rsid w:val="0009234A"/>
    <w:rsid w:val="00093D98"/>
    <w:rsid w:val="0009465C"/>
    <w:rsid w:val="0009566B"/>
    <w:rsid w:val="0009593D"/>
    <w:rsid w:val="00095B43"/>
    <w:rsid w:val="000A060B"/>
    <w:rsid w:val="000A4119"/>
    <w:rsid w:val="000A76B2"/>
    <w:rsid w:val="000B19B7"/>
    <w:rsid w:val="000B2789"/>
    <w:rsid w:val="000B450C"/>
    <w:rsid w:val="000B4622"/>
    <w:rsid w:val="000B49FB"/>
    <w:rsid w:val="000B586C"/>
    <w:rsid w:val="000B6266"/>
    <w:rsid w:val="000C05F7"/>
    <w:rsid w:val="000C2A59"/>
    <w:rsid w:val="000C32B3"/>
    <w:rsid w:val="000C3D19"/>
    <w:rsid w:val="000C41FB"/>
    <w:rsid w:val="000C52C8"/>
    <w:rsid w:val="000C5A08"/>
    <w:rsid w:val="000C5E2C"/>
    <w:rsid w:val="000C602B"/>
    <w:rsid w:val="000C79FE"/>
    <w:rsid w:val="000D15C0"/>
    <w:rsid w:val="000D34DA"/>
    <w:rsid w:val="000D35AC"/>
    <w:rsid w:val="000D37CA"/>
    <w:rsid w:val="000D5515"/>
    <w:rsid w:val="000D55B8"/>
    <w:rsid w:val="000D78DF"/>
    <w:rsid w:val="000E0D66"/>
    <w:rsid w:val="000E1FB7"/>
    <w:rsid w:val="000E24E6"/>
    <w:rsid w:val="000E3C0C"/>
    <w:rsid w:val="000E565D"/>
    <w:rsid w:val="000E5914"/>
    <w:rsid w:val="000E676F"/>
    <w:rsid w:val="000E6A03"/>
    <w:rsid w:val="000F0FC1"/>
    <w:rsid w:val="000F2DE5"/>
    <w:rsid w:val="000F3CD9"/>
    <w:rsid w:val="000F3D4B"/>
    <w:rsid w:val="000F5183"/>
    <w:rsid w:val="000F6B22"/>
    <w:rsid w:val="000F736B"/>
    <w:rsid w:val="00100456"/>
    <w:rsid w:val="001051D4"/>
    <w:rsid w:val="00105D62"/>
    <w:rsid w:val="001110A2"/>
    <w:rsid w:val="0011168B"/>
    <w:rsid w:val="0011389E"/>
    <w:rsid w:val="001208A4"/>
    <w:rsid w:val="001210BD"/>
    <w:rsid w:val="00122A79"/>
    <w:rsid w:val="00122E1D"/>
    <w:rsid w:val="00124425"/>
    <w:rsid w:val="0012452B"/>
    <w:rsid w:val="00126DA5"/>
    <w:rsid w:val="001271ED"/>
    <w:rsid w:val="00131806"/>
    <w:rsid w:val="001325AE"/>
    <w:rsid w:val="0013274C"/>
    <w:rsid w:val="0013533C"/>
    <w:rsid w:val="00135628"/>
    <w:rsid w:val="001379AC"/>
    <w:rsid w:val="00140FC3"/>
    <w:rsid w:val="001413B5"/>
    <w:rsid w:val="0014214E"/>
    <w:rsid w:val="001464CB"/>
    <w:rsid w:val="001466CA"/>
    <w:rsid w:val="00152BED"/>
    <w:rsid w:val="00153AA9"/>
    <w:rsid w:val="00155CED"/>
    <w:rsid w:val="001571CD"/>
    <w:rsid w:val="00157ABC"/>
    <w:rsid w:val="00160881"/>
    <w:rsid w:val="00160902"/>
    <w:rsid w:val="00163D3A"/>
    <w:rsid w:val="00165F7C"/>
    <w:rsid w:val="001705B0"/>
    <w:rsid w:val="00172CCC"/>
    <w:rsid w:val="00172EA0"/>
    <w:rsid w:val="0017388C"/>
    <w:rsid w:val="0017797E"/>
    <w:rsid w:val="001805E7"/>
    <w:rsid w:val="0018134E"/>
    <w:rsid w:val="0018411D"/>
    <w:rsid w:val="00185A6A"/>
    <w:rsid w:val="00191B82"/>
    <w:rsid w:val="00195230"/>
    <w:rsid w:val="0019559A"/>
    <w:rsid w:val="001973FD"/>
    <w:rsid w:val="001A1614"/>
    <w:rsid w:val="001A3E83"/>
    <w:rsid w:val="001A40F5"/>
    <w:rsid w:val="001A43F3"/>
    <w:rsid w:val="001A5120"/>
    <w:rsid w:val="001A6362"/>
    <w:rsid w:val="001A65CE"/>
    <w:rsid w:val="001A6BD8"/>
    <w:rsid w:val="001B002B"/>
    <w:rsid w:val="001B008E"/>
    <w:rsid w:val="001B1AB2"/>
    <w:rsid w:val="001B3443"/>
    <w:rsid w:val="001B4773"/>
    <w:rsid w:val="001B5379"/>
    <w:rsid w:val="001B5B01"/>
    <w:rsid w:val="001C1F1D"/>
    <w:rsid w:val="001C246F"/>
    <w:rsid w:val="001C3B9C"/>
    <w:rsid w:val="001D1A38"/>
    <w:rsid w:val="001D1F40"/>
    <w:rsid w:val="001D3001"/>
    <w:rsid w:val="001D4D25"/>
    <w:rsid w:val="001D538C"/>
    <w:rsid w:val="001D5927"/>
    <w:rsid w:val="001D6858"/>
    <w:rsid w:val="001D7CEA"/>
    <w:rsid w:val="001E3322"/>
    <w:rsid w:val="001E4C2C"/>
    <w:rsid w:val="001E4CA8"/>
    <w:rsid w:val="001E6BFA"/>
    <w:rsid w:val="001E6F52"/>
    <w:rsid w:val="001F4F09"/>
    <w:rsid w:val="001F714E"/>
    <w:rsid w:val="001F774E"/>
    <w:rsid w:val="00202396"/>
    <w:rsid w:val="0020246F"/>
    <w:rsid w:val="00202DE6"/>
    <w:rsid w:val="00202F14"/>
    <w:rsid w:val="00205D1F"/>
    <w:rsid w:val="00205FDC"/>
    <w:rsid w:val="00207453"/>
    <w:rsid w:val="00207FCB"/>
    <w:rsid w:val="00211DCE"/>
    <w:rsid w:val="00213A2A"/>
    <w:rsid w:val="002161DD"/>
    <w:rsid w:val="00216BC6"/>
    <w:rsid w:val="0022019C"/>
    <w:rsid w:val="00221EE4"/>
    <w:rsid w:val="002222AD"/>
    <w:rsid w:val="002239A8"/>
    <w:rsid w:val="00223D03"/>
    <w:rsid w:val="00223D58"/>
    <w:rsid w:val="002246A4"/>
    <w:rsid w:val="00227632"/>
    <w:rsid w:val="00227BEE"/>
    <w:rsid w:val="0023060E"/>
    <w:rsid w:val="00240EF5"/>
    <w:rsid w:val="00245946"/>
    <w:rsid w:val="002463C7"/>
    <w:rsid w:val="002465C2"/>
    <w:rsid w:val="00252C1B"/>
    <w:rsid w:val="00252C3A"/>
    <w:rsid w:val="0025313D"/>
    <w:rsid w:val="002541EB"/>
    <w:rsid w:val="0025436F"/>
    <w:rsid w:val="00261473"/>
    <w:rsid w:val="00263992"/>
    <w:rsid w:val="00264A45"/>
    <w:rsid w:val="00265020"/>
    <w:rsid w:val="002657BA"/>
    <w:rsid w:val="00266021"/>
    <w:rsid w:val="00267733"/>
    <w:rsid w:val="00267B3E"/>
    <w:rsid w:val="002710E5"/>
    <w:rsid w:val="00274039"/>
    <w:rsid w:val="0027455F"/>
    <w:rsid w:val="0027705A"/>
    <w:rsid w:val="002809FA"/>
    <w:rsid w:val="0028123E"/>
    <w:rsid w:val="00281F7D"/>
    <w:rsid w:val="00284063"/>
    <w:rsid w:val="00284920"/>
    <w:rsid w:val="00292A52"/>
    <w:rsid w:val="00292B35"/>
    <w:rsid w:val="0029363D"/>
    <w:rsid w:val="0029560D"/>
    <w:rsid w:val="00295667"/>
    <w:rsid w:val="00296A2F"/>
    <w:rsid w:val="0029711A"/>
    <w:rsid w:val="002A053F"/>
    <w:rsid w:val="002A091A"/>
    <w:rsid w:val="002A0B12"/>
    <w:rsid w:val="002A1EDA"/>
    <w:rsid w:val="002A4953"/>
    <w:rsid w:val="002A569F"/>
    <w:rsid w:val="002A63CC"/>
    <w:rsid w:val="002A64D6"/>
    <w:rsid w:val="002A7438"/>
    <w:rsid w:val="002B0A79"/>
    <w:rsid w:val="002B1F98"/>
    <w:rsid w:val="002B436E"/>
    <w:rsid w:val="002C0C83"/>
    <w:rsid w:val="002C15B3"/>
    <w:rsid w:val="002C358C"/>
    <w:rsid w:val="002C3836"/>
    <w:rsid w:val="002C42CB"/>
    <w:rsid w:val="002C604E"/>
    <w:rsid w:val="002C6224"/>
    <w:rsid w:val="002D17A9"/>
    <w:rsid w:val="002D472F"/>
    <w:rsid w:val="002D6A33"/>
    <w:rsid w:val="002D7AFC"/>
    <w:rsid w:val="002E00DF"/>
    <w:rsid w:val="002E2FFC"/>
    <w:rsid w:val="002E68C0"/>
    <w:rsid w:val="002E7A36"/>
    <w:rsid w:val="002F0728"/>
    <w:rsid w:val="002F3033"/>
    <w:rsid w:val="002F4729"/>
    <w:rsid w:val="003006AB"/>
    <w:rsid w:val="0030103B"/>
    <w:rsid w:val="00301CF2"/>
    <w:rsid w:val="00303426"/>
    <w:rsid w:val="00304595"/>
    <w:rsid w:val="003046B6"/>
    <w:rsid w:val="003064DC"/>
    <w:rsid w:val="003068DA"/>
    <w:rsid w:val="00317244"/>
    <w:rsid w:val="00317335"/>
    <w:rsid w:val="00320320"/>
    <w:rsid w:val="003231E2"/>
    <w:rsid w:val="00324F2C"/>
    <w:rsid w:val="00327221"/>
    <w:rsid w:val="00330333"/>
    <w:rsid w:val="00332C80"/>
    <w:rsid w:val="003353DE"/>
    <w:rsid w:val="0034434B"/>
    <w:rsid w:val="00344859"/>
    <w:rsid w:val="003469D5"/>
    <w:rsid w:val="00347650"/>
    <w:rsid w:val="003515F3"/>
    <w:rsid w:val="0035292D"/>
    <w:rsid w:val="00354C53"/>
    <w:rsid w:val="0035623A"/>
    <w:rsid w:val="00356270"/>
    <w:rsid w:val="003610D0"/>
    <w:rsid w:val="00361569"/>
    <w:rsid w:val="00361E27"/>
    <w:rsid w:val="00361FCB"/>
    <w:rsid w:val="0036359C"/>
    <w:rsid w:val="003720C6"/>
    <w:rsid w:val="00372B58"/>
    <w:rsid w:val="00374891"/>
    <w:rsid w:val="003766D0"/>
    <w:rsid w:val="00377BFD"/>
    <w:rsid w:val="00380774"/>
    <w:rsid w:val="00380DF7"/>
    <w:rsid w:val="0038100D"/>
    <w:rsid w:val="003827C3"/>
    <w:rsid w:val="00382AB7"/>
    <w:rsid w:val="00383A32"/>
    <w:rsid w:val="00390397"/>
    <w:rsid w:val="0039403E"/>
    <w:rsid w:val="003952CD"/>
    <w:rsid w:val="003A0CAC"/>
    <w:rsid w:val="003A25F1"/>
    <w:rsid w:val="003A2ECC"/>
    <w:rsid w:val="003A2F3B"/>
    <w:rsid w:val="003A332A"/>
    <w:rsid w:val="003A5297"/>
    <w:rsid w:val="003A7AE3"/>
    <w:rsid w:val="003A7D3E"/>
    <w:rsid w:val="003B2312"/>
    <w:rsid w:val="003B28FE"/>
    <w:rsid w:val="003B4069"/>
    <w:rsid w:val="003B5318"/>
    <w:rsid w:val="003C023A"/>
    <w:rsid w:val="003C10E1"/>
    <w:rsid w:val="003C13EF"/>
    <w:rsid w:val="003C1B28"/>
    <w:rsid w:val="003C1D01"/>
    <w:rsid w:val="003C2503"/>
    <w:rsid w:val="003C3733"/>
    <w:rsid w:val="003C4A9C"/>
    <w:rsid w:val="003C5A7A"/>
    <w:rsid w:val="003C6F28"/>
    <w:rsid w:val="003C750C"/>
    <w:rsid w:val="003C76F9"/>
    <w:rsid w:val="003C7940"/>
    <w:rsid w:val="003D132B"/>
    <w:rsid w:val="003D286D"/>
    <w:rsid w:val="003D5BF7"/>
    <w:rsid w:val="003D6E42"/>
    <w:rsid w:val="003D7C8A"/>
    <w:rsid w:val="003E128C"/>
    <w:rsid w:val="003E2C74"/>
    <w:rsid w:val="003E4274"/>
    <w:rsid w:val="003E5F50"/>
    <w:rsid w:val="003E600D"/>
    <w:rsid w:val="003F0F2C"/>
    <w:rsid w:val="003F2151"/>
    <w:rsid w:val="003F43F2"/>
    <w:rsid w:val="004044F8"/>
    <w:rsid w:val="004109C1"/>
    <w:rsid w:val="00410DCD"/>
    <w:rsid w:val="00414076"/>
    <w:rsid w:val="00417A3D"/>
    <w:rsid w:val="0042285E"/>
    <w:rsid w:val="004241E8"/>
    <w:rsid w:val="00426C79"/>
    <w:rsid w:val="00431ABB"/>
    <w:rsid w:val="004324AA"/>
    <w:rsid w:val="00432E2D"/>
    <w:rsid w:val="004344B6"/>
    <w:rsid w:val="0043505E"/>
    <w:rsid w:val="00440634"/>
    <w:rsid w:val="00441D21"/>
    <w:rsid w:val="004430B7"/>
    <w:rsid w:val="00443425"/>
    <w:rsid w:val="00443BD6"/>
    <w:rsid w:val="00443D82"/>
    <w:rsid w:val="0044688F"/>
    <w:rsid w:val="00446E72"/>
    <w:rsid w:val="00450945"/>
    <w:rsid w:val="00453E77"/>
    <w:rsid w:val="00454EEA"/>
    <w:rsid w:val="004550AA"/>
    <w:rsid w:val="0045567E"/>
    <w:rsid w:val="00455DA2"/>
    <w:rsid w:val="00456646"/>
    <w:rsid w:val="004577B5"/>
    <w:rsid w:val="00460195"/>
    <w:rsid w:val="00460CD3"/>
    <w:rsid w:val="00460D2C"/>
    <w:rsid w:val="004611E3"/>
    <w:rsid w:val="00461ACA"/>
    <w:rsid w:val="00463FD4"/>
    <w:rsid w:val="004649A4"/>
    <w:rsid w:val="00464E52"/>
    <w:rsid w:val="004654DE"/>
    <w:rsid w:val="00465645"/>
    <w:rsid w:val="00465AD7"/>
    <w:rsid w:val="00471AE4"/>
    <w:rsid w:val="00473635"/>
    <w:rsid w:val="00481A3D"/>
    <w:rsid w:val="004845C9"/>
    <w:rsid w:val="0049083E"/>
    <w:rsid w:val="00492DAA"/>
    <w:rsid w:val="00494000"/>
    <w:rsid w:val="00494249"/>
    <w:rsid w:val="00497802"/>
    <w:rsid w:val="004A0A24"/>
    <w:rsid w:val="004A0A44"/>
    <w:rsid w:val="004A1895"/>
    <w:rsid w:val="004A1B61"/>
    <w:rsid w:val="004A266D"/>
    <w:rsid w:val="004A66FA"/>
    <w:rsid w:val="004A6ACB"/>
    <w:rsid w:val="004A6B3A"/>
    <w:rsid w:val="004B23B3"/>
    <w:rsid w:val="004B2B2B"/>
    <w:rsid w:val="004B3050"/>
    <w:rsid w:val="004B461C"/>
    <w:rsid w:val="004B467A"/>
    <w:rsid w:val="004B74B2"/>
    <w:rsid w:val="004C0486"/>
    <w:rsid w:val="004C16F7"/>
    <w:rsid w:val="004C2C83"/>
    <w:rsid w:val="004C39A8"/>
    <w:rsid w:val="004C51E8"/>
    <w:rsid w:val="004C5C3F"/>
    <w:rsid w:val="004C6E54"/>
    <w:rsid w:val="004C7917"/>
    <w:rsid w:val="004C7DAC"/>
    <w:rsid w:val="004C7DF2"/>
    <w:rsid w:val="004D06A7"/>
    <w:rsid w:val="004D13C3"/>
    <w:rsid w:val="004D5C26"/>
    <w:rsid w:val="004D6198"/>
    <w:rsid w:val="004E063A"/>
    <w:rsid w:val="004E0B0A"/>
    <w:rsid w:val="004E1D8C"/>
    <w:rsid w:val="004E4384"/>
    <w:rsid w:val="004E66EE"/>
    <w:rsid w:val="004E678A"/>
    <w:rsid w:val="004E6B15"/>
    <w:rsid w:val="004E6C27"/>
    <w:rsid w:val="004F019B"/>
    <w:rsid w:val="004F030E"/>
    <w:rsid w:val="004F3AC1"/>
    <w:rsid w:val="004F5745"/>
    <w:rsid w:val="004F61D9"/>
    <w:rsid w:val="004F63C6"/>
    <w:rsid w:val="004F64C3"/>
    <w:rsid w:val="004F690B"/>
    <w:rsid w:val="004F7B9D"/>
    <w:rsid w:val="00500C0D"/>
    <w:rsid w:val="00500DD9"/>
    <w:rsid w:val="00502D97"/>
    <w:rsid w:val="00502EA1"/>
    <w:rsid w:val="00503600"/>
    <w:rsid w:val="00503F61"/>
    <w:rsid w:val="00503F95"/>
    <w:rsid w:val="00506E4C"/>
    <w:rsid w:val="00506E9B"/>
    <w:rsid w:val="00507021"/>
    <w:rsid w:val="0051349D"/>
    <w:rsid w:val="0051389C"/>
    <w:rsid w:val="00513927"/>
    <w:rsid w:val="00514841"/>
    <w:rsid w:val="00515819"/>
    <w:rsid w:val="005162EA"/>
    <w:rsid w:val="00531D9F"/>
    <w:rsid w:val="00534992"/>
    <w:rsid w:val="005375E1"/>
    <w:rsid w:val="005377F2"/>
    <w:rsid w:val="00537C9D"/>
    <w:rsid w:val="00543D1E"/>
    <w:rsid w:val="00550187"/>
    <w:rsid w:val="00550BC1"/>
    <w:rsid w:val="005531F6"/>
    <w:rsid w:val="005536FA"/>
    <w:rsid w:val="00554B11"/>
    <w:rsid w:val="00555026"/>
    <w:rsid w:val="00557650"/>
    <w:rsid w:val="00557779"/>
    <w:rsid w:val="00557F4C"/>
    <w:rsid w:val="005617D5"/>
    <w:rsid w:val="00561D9A"/>
    <w:rsid w:val="00562446"/>
    <w:rsid w:val="00564C94"/>
    <w:rsid w:val="0057144D"/>
    <w:rsid w:val="005716DB"/>
    <w:rsid w:val="00572176"/>
    <w:rsid w:val="00576E05"/>
    <w:rsid w:val="005771E7"/>
    <w:rsid w:val="00577C30"/>
    <w:rsid w:val="00583007"/>
    <w:rsid w:val="00584C92"/>
    <w:rsid w:val="00585F80"/>
    <w:rsid w:val="00586353"/>
    <w:rsid w:val="0059249E"/>
    <w:rsid w:val="00594C0F"/>
    <w:rsid w:val="00594FD3"/>
    <w:rsid w:val="00595788"/>
    <w:rsid w:val="0059759D"/>
    <w:rsid w:val="005A26BF"/>
    <w:rsid w:val="005A2BCE"/>
    <w:rsid w:val="005A5303"/>
    <w:rsid w:val="005A5D88"/>
    <w:rsid w:val="005A708D"/>
    <w:rsid w:val="005B147E"/>
    <w:rsid w:val="005B3C2B"/>
    <w:rsid w:val="005B5BDD"/>
    <w:rsid w:val="005B681F"/>
    <w:rsid w:val="005B7F96"/>
    <w:rsid w:val="005B7FB8"/>
    <w:rsid w:val="005C0F37"/>
    <w:rsid w:val="005C218B"/>
    <w:rsid w:val="005C4F85"/>
    <w:rsid w:val="005C5265"/>
    <w:rsid w:val="005D0A4F"/>
    <w:rsid w:val="005D13A0"/>
    <w:rsid w:val="005D2E5C"/>
    <w:rsid w:val="005D4F94"/>
    <w:rsid w:val="005D540F"/>
    <w:rsid w:val="005E04EF"/>
    <w:rsid w:val="005E10EF"/>
    <w:rsid w:val="005E241D"/>
    <w:rsid w:val="005E3970"/>
    <w:rsid w:val="005E4A1C"/>
    <w:rsid w:val="005E4B6F"/>
    <w:rsid w:val="005E502F"/>
    <w:rsid w:val="005E5BA7"/>
    <w:rsid w:val="005E6649"/>
    <w:rsid w:val="005E6EBF"/>
    <w:rsid w:val="005E6FE1"/>
    <w:rsid w:val="005E7264"/>
    <w:rsid w:val="005F029E"/>
    <w:rsid w:val="005F0D37"/>
    <w:rsid w:val="005F0EA6"/>
    <w:rsid w:val="005F1B55"/>
    <w:rsid w:val="005F2455"/>
    <w:rsid w:val="005F2A52"/>
    <w:rsid w:val="005F2E0A"/>
    <w:rsid w:val="005F6C8A"/>
    <w:rsid w:val="005F7415"/>
    <w:rsid w:val="005F7B2E"/>
    <w:rsid w:val="00600C5C"/>
    <w:rsid w:val="006026B0"/>
    <w:rsid w:val="00605343"/>
    <w:rsid w:val="00605CE0"/>
    <w:rsid w:val="006060CF"/>
    <w:rsid w:val="00607E8C"/>
    <w:rsid w:val="00610E99"/>
    <w:rsid w:val="00610F09"/>
    <w:rsid w:val="006111D2"/>
    <w:rsid w:val="006123A6"/>
    <w:rsid w:val="00613A8F"/>
    <w:rsid w:val="0061467F"/>
    <w:rsid w:val="00615ADF"/>
    <w:rsid w:val="00616402"/>
    <w:rsid w:val="0062009C"/>
    <w:rsid w:val="00621B41"/>
    <w:rsid w:val="00622C47"/>
    <w:rsid w:val="006265B9"/>
    <w:rsid w:val="00627244"/>
    <w:rsid w:val="006301C4"/>
    <w:rsid w:val="0063360F"/>
    <w:rsid w:val="00636369"/>
    <w:rsid w:val="0063699E"/>
    <w:rsid w:val="00636C36"/>
    <w:rsid w:val="006378D9"/>
    <w:rsid w:val="006400B5"/>
    <w:rsid w:val="00641326"/>
    <w:rsid w:val="0064256A"/>
    <w:rsid w:val="0064525A"/>
    <w:rsid w:val="00650741"/>
    <w:rsid w:val="00651DDF"/>
    <w:rsid w:val="00652092"/>
    <w:rsid w:val="006531C9"/>
    <w:rsid w:val="00653F4F"/>
    <w:rsid w:val="006547B9"/>
    <w:rsid w:val="00657430"/>
    <w:rsid w:val="006600E6"/>
    <w:rsid w:val="00661771"/>
    <w:rsid w:val="00662627"/>
    <w:rsid w:val="006626A8"/>
    <w:rsid w:val="0066335E"/>
    <w:rsid w:val="006640B5"/>
    <w:rsid w:val="00665738"/>
    <w:rsid w:val="00671491"/>
    <w:rsid w:val="00671B01"/>
    <w:rsid w:val="0067289D"/>
    <w:rsid w:val="0067344C"/>
    <w:rsid w:val="00675047"/>
    <w:rsid w:val="00675E87"/>
    <w:rsid w:val="00677D57"/>
    <w:rsid w:val="0068246A"/>
    <w:rsid w:val="0068268F"/>
    <w:rsid w:val="006850B4"/>
    <w:rsid w:val="0068532B"/>
    <w:rsid w:val="00685948"/>
    <w:rsid w:val="00686F26"/>
    <w:rsid w:val="00692CA6"/>
    <w:rsid w:val="00694965"/>
    <w:rsid w:val="00694ACA"/>
    <w:rsid w:val="00695C6F"/>
    <w:rsid w:val="00696E6C"/>
    <w:rsid w:val="006A44FD"/>
    <w:rsid w:val="006A73B7"/>
    <w:rsid w:val="006B0708"/>
    <w:rsid w:val="006B0E56"/>
    <w:rsid w:val="006B18B4"/>
    <w:rsid w:val="006B27A6"/>
    <w:rsid w:val="006B33C3"/>
    <w:rsid w:val="006B45CC"/>
    <w:rsid w:val="006B7619"/>
    <w:rsid w:val="006B7744"/>
    <w:rsid w:val="006C0465"/>
    <w:rsid w:val="006C08AE"/>
    <w:rsid w:val="006C0BDF"/>
    <w:rsid w:val="006C1469"/>
    <w:rsid w:val="006C273C"/>
    <w:rsid w:val="006C3153"/>
    <w:rsid w:val="006C58DD"/>
    <w:rsid w:val="006C755B"/>
    <w:rsid w:val="006D2199"/>
    <w:rsid w:val="006D2297"/>
    <w:rsid w:val="006D29F1"/>
    <w:rsid w:val="006D5636"/>
    <w:rsid w:val="006D5A36"/>
    <w:rsid w:val="006D5BBA"/>
    <w:rsid w:val="006D6B50"/>
    <w:rsid w:val="006E00E1"/>
    <w:rsid w:val="006E25BF"/>
    <w:rsid w:val="006E2BC8"/>
    <w:rsid w:val="006E5368"/>
    <w:rsid w:val="006E5D52"/>
    <w:rsid w:val="006E6DE5"/>
    <w:rsid w:val="006F0625"/>
    <w:rsid w:val="006F23F5"/>
    <w:rsid w:val="006F291C"/>
    <w:rsid w:val="006F521A"/>
    <w:rsid w:val="00701278"/>
    <w:rsid w:val="007018DB"/>
    <w:rsid w:val="0070432C"/>
    <w:rsid w:val="0070698A"/>
    <w:rsid w:val="00707143"/>
    <w:rsid w:val="00707350"/>
    <w:rsid w:val="007114B6"/>
    <w:rsid w:val="00717E40"/>
    <w:rsid w:val="00721EA7"/>
    <w:rsid w:val="007235A7"/>
    <w:rsid w:val="00723A13"/>
    <w:rsid w:val="00724232"/>
    <w:rsid w:val="0072558C"/>
    <w:rsid w:val="007256EA"/>
    <w:rsid w:val="00726099"/>
    <w:rsid w:val="00726405"/>
    <w:rsid w:val="00734468"/>
    <w:rsid w:val="00740ADC"/>
    <w:rsid w:val="00740BE2"/>
    <w:rsid w:val="00744A22"/>
    <w:rsid w:val="00746D28"/>
    <w:rsid w:val="007529F5"/>
    <w:rsid w:val="007534DD"/>
    <w:rsid w:val="007558C0"/>
    <w:rsid w:val="00756249"/>
    <w:rsid w:val="00760933"/>
    <w:rsid w:val="00760BD7"/>
    <w:rsid w:val="00760F86"/>
    <w:rsid w:val="007614F3"/>
    <w:rsid w:val="007665A9"/>
    <w:rsid w:val="00770B08"/>
    <w:rsid w:val="00770F22"/>
    <w:rsid w:val="00771287"/>
    <w:rsid w:val="00773298"/>
    <w:rsid w:val="007740B9"/>
    <w:rsid w:val="007777C8"/>
    <w:rsid w:val="00782381"/>
    <w:rsid w:val="0078599B"/>
    <w:rsid w:val="00787E29"/>
    <w:rsid w:val="00790C28"/>
    <w:rsid w:val="00790D1A"/>
    <w:rsid w:val="00792D60"/>
    <w:rsid w:val="00794745"/>
    <w:rsid w:val="00795CBD"/>
    <w:rsid w:val="00796B4E"/>
    <w:rsid w:val="007A1041"/>
    <w:rsid w:val="007A50A1"/>
    <w:rsid w:val="007A578E"/>
    <w:rsid w:val="007A6AB7"/>
    <w:rsid w:val="007A743E"/>
    <w:rsid w:val="007B1943"/>
    <w:rsid w:val="007C0CB1"/>
    <w:rsid w:val="007C0DCD"/>
    <w:rsid w:val="007C107F"/>
    <w:rsid w:val="007C1645"/>
    <w:rsid w:val="007C1EA1"/>
    <w:rsid w:val="007C26B1"/>
    <w:rsid w:val="007C2964"/>
    <w:rsid w:val="007C42A6"/>
    <w:rsid w:val="007C512F"/>
    <w:rsid w:val="007C5268"/>
    <w:rsid w:val="007C6731"/>
    <w:rsid w:val="007C7263"/>
    <w:rsid w:val="007C7821"/>
    <w:rsid w:val="007D17AB"/>
    <w:rsid w:val="007D505E"/>
    <w:rsid w:val="007D65E5"/>
    <w:rsid w:val="007D7AFF"/>
    <w:rsid w:val="007E0C96"/>
    <w:rsid w:val="007E0F5D"/>
    <w:rsid w:val="007E2D37"/>
    <w:rsid w:val="007E4840"/>
    <w:rsid w:val="007E58F9"/>
    <w:rsid w:val="007E5BDB"/>
    <w:rsid w:val="007F292D"/>
    <w:rsid w:val="007F36D7"/>
    <w:rsid w:val="007F3A58"/>
    <w:rsid w:val="007F3B41"/>
    <w:rsid w:val="007F6EBA"/>
    <w:rsid w:val="008000D1"/>
    <w:rsid w:val="008014F6"/>
    <w:rsid w:val="008019BF"/>
    <w:rsid w:val="00801B0A"/>
    <w:rsid w:val="0080265A"/>
    <w:rsid w:val="0080269F"/>
    <w:rsid w:val="0080541B"/>
    <w:rsid w:val="00805A51"/>
    <w:rsid w:val="00811E82"/>
    <w:rsid w:val="00812D85"/>
    <w:rsid w:val="00813052"/>
    <w:rsid w:val="00813B0D"/>
    <w:rsid w:val="00814DD6"/>
    <w:rsid w:val="00815793"/>
    <w:rsid w:val="0082040D"/>
    <w:rsid w:val="008224C0"/>
    <w:rsid w:val="00822B75"/>
    <w:rsid w:val="008230A2"/>
    <w:rsid w:val="00825694"/>
    <w:rsid w:val="008259D7"/>
    <w:rsid w:val="00830850"/>
    <w:rsid w:val="00833774"/>
    <w:rsid w:val="008349B1"/>
    <w:rsid w:val="0083500A"/>
    <w:rsid w:val="00836BA7"/>
    <w:rsid w:val="00836F4D"/>
    <w:rsid w:val="008404A0"/>
    <w:rsid w:val="0084076D"/>
    <w:rsid w:val="00840BF4"/>
    <w:rsid w:val="008421EE"/>
    <w:rsid w:val="0084383C"/>
    <w:rsid w:val="00843CD7"/>
    <w:rsid w:val="008448ED"/>
    <w:rsid w:val="00845BC2"/>
    <w:rsid w:val="00845ED7"/>
    <w:rsid w:val="00846122"/>
    <w:rsid w:val="00847A92"/>
    <w:rsid w:val="00852C0F"/>
    <w:rsid w:val="00856E72"/>
    <w:rsid w:val="00863E9F"/>
    <w:rsid w:val="00863EA0"/>
    <w:rsid w:val="00864FCF"/>
    <w:rsid w:val="00866FF1"/>
    <w:rsid w:val="00867596"/>
    <w:rsid w:val="00867E7C"/>
    <w:rsid w:val="00871B57"/>
    <w:rsid w:val="00874930"/>
    <w:rsid w:val="008766DD"/>
    <w:rsid w:val="0087757F"/>
    <w:rsid w:val="00882100"/>
    <w:rsid w:val="0088407B"/>
    <w:rsid w:val="00890B09"/>
    <w:rsid w:val="00890BDF"/>
    <w:rsid w:val="00890EE3"/>
    <w:rsid w:val="00891E7B"/>
    <w:rsid w:val="00891EB4"/>
    <w:rsid w:val="00892B94"/>
    <w:rsid w:val="00892D20"/>
    <w:rsid w:val="008948D9"/>
    <w:rsid w:val="00896D81"/>
    <w:rsid w:val="008972AC"/>
    <w:rsid w:val="0089761C"/>
    <w:rsid w:val="008A0DC8"/>
    <w:rsid w:val="008A1D85"/>
    <w:rsid w:val="008A35B4"/>
    <w:rsid w:val="008A4037"/>
    <w:rsid w:val="008A6717"/>
    <w:rsid w:val="008A746B"/>
    <w:rsid w:val="008B047A"/>
    <w:rsid w:val="008C033A"/>
    <w:rsid w:val="008C12A8"/>
    <w:rsid w:val="008C1DB9"/>
    <w:rsid w:val="008C2D94"/>
    <w:rsid w:val="008C34E2"/>
    <w:rsid w:val="008C7C96"/>
    <w:rsid w:val="008D0D39"/>
    <w:rsid w:val="008D43A5"/>
    <w:rsid w:val="008D4D41"/>
    <w:rsid w:val="008D58F1"/>
    <w:rsid w:val="008D5A02"/>
    <w:rsid w:val="008E285A"/>
    <w:rsid w:val="008F15CE"/>
    <w:rsid w:val="008F3991"/>
    <w:rsid w:val="008F42A4"/>
    <w:rsid w:val="008F44BA"/>
    <w:rsid w:val="00900A8F"/>
    <w:rsid w:val="009024D9"/>
    <w:rsid w:val="009075D5"/>
    <w:rsid w:val="00907D53"/>
    <w:rsid w:val="009109D2"/>
    <w:rsid w:val="00910FDD"/>
    <w:rsid w:val="009142DA"/>
    <w:rsid w:val="00914797"/>
    <w:rsid w:val="00926471"/>
    <w:rsid w:val="00926D89"/>
    <w:rsid w:val="009314FD"/>
    <w:rsid w:val="00932AC7"/>
    <w:rsid w:val="00935887"/>
    <w:rsid w:val="00936580"/>
    <w:rsid w:val="009375F2"/>
    <w:rsid w:val="00942D35"/>
    <w:rsid w:val="00943783"/>
    <w:rsid w:val="0094426F"/>
    <w:rsid w:val="00944814"/>
    <w:rsid w:val="00946862"/>
    <w:rsid w:val="009474C1"/>
    <w:rsid w:val="00951023"/>
    <w:rsid w:val="009523D2"/>
    <w:rsid w:val="00953067"/>
    <w:rsid w:val="00953C44"/>
    <w:rsid w:val="00954801"/>
    <w:rsid w:val="00955C97"/>
    <w:rsid w:val="00956271"/>
    <w:rsid w:val="00957714"/>
    <w:rsid w:val="009611BE"/>
    <w:rsid w:val="0096588C"/>
    <w:rsid w:val="00965BFD"/>
    <w:rsid w:val="00970D89"/>
    <w:rsid w:val="00971721"/>
    <w:rsid w:val="00974E27"/>
    <w:rsid w:val="009758E3"/>
    <w:rsid w:val="00981367"/>
    <w:rsid w:val="00982DC4"/>
    <w:rsid w:val="00982EC0"/>
    <w:rsid w:val="009833DB"/>
    <w:rsid w:val="0098587B"/>
    <w:rsid w:val="00985F88"/>
    <w:rsid w:val="00986406"/>
    <w:rsid w:val="00987D6B"/>
    <w:rsid w:val="009905B6"/>
    <w:rsid w:val="009906EB"/>
    <w:rsid w:val="00991DAC"/>
    <w:rsid w:val="00994F3F"/>
    <w:rsid w:val="00996A9F"/>
    <w:rsid w:val="00997729"/>
    <w:rsid w:val="00997A03"/>
    <w:rsid w:val="009A034C"/>
    <w:rsid w:val="009A09D2"/>
    <w:rsid w:val="009A158B"/>
    <w:rsid w:val="009A2459"/>
    <w:rsid w:val="009A271C"/>
    <w:rsid w:val="009A446B"/>
    <w:rsid w:val="009A4A85"/>
    <w:rsid w:val="009A7E73"/>
    <w:rsid w:val="009B0233"/>
    <w:rsid w:val="009B2DED"/>
    <w:rsid w:val="009B3A3D"/>
    <w:rsid w:val="009B5846"/>
    <w:rsid w:val="009B59FE"/>
    <w:rsid w:val="009B67FB"/>
    <w:rsid w:val="009B6FBE"/>
    <w:rsid w:val="009B7721"/>
    <w:rsid w:val="009C0C4C"/>
    <w:rsid w:val="009C1EBF"/>
    <w:rsid w:val="009C38C0"/>
    <w:rsid w:val="009C4244"/>
    <w:rsid w:val="009C53C3"/>
    <w:rsid w:val="009C55A8"/>
    <w:rsid w:val="009C62F2"/>
    <w:rsid w:val="009D002C"/>
    <w:rsid w:val="009D2820"/>
    <w:rsid w:val="009D2FD3"/>
    <w:rsid w:val="009D4288"/>
    <w:rsid w:val="009D48A5"/>
    <w:rsid w:val="009D4B8B"/>
    <w:rsid w:val="009D4DF0"/>
    <w:rsid w:val="009D5DC0"/>
    <w:rsid w:val="009D684E"/>
    <w:rsid w:val="009E0B49"/>
    <w:rsid w:val="009E2C55"/>
    <w:rsid w:val="009E2FEA"/>
    <w:rsid w:val="009E367E"/>
    <w:rsid w:val="009E3CD5"/>
    <w:rsid w:val="009E65B4"/>
    <w:rsid w:val="009E7AD4"/>
    <w:rsid w:val="009F020B"/>
    <w:rsid w:val="009F1554"/>
    <w:rsid w:val="009F1620"/>
    <w:rsid w:val="009F1C6F"/>
    <w:rsid w:val="009F1FFA"/>
    <w:rsid w:val="009F5376"/>
    <w:rsid w:val="009F64A0"/>
    <w:rsid w:val="00A009ED"/>
    <w:rsid w:val="00A01B43"/>
    <w:rsid w:val="00A02A21"/>
    <w:rsid w:val="00A03903"/>
    <w:rsid w:val="00A03AAE"/>
    <w:rsid w:val="00A047CB"/>
    <w:rsid w:val="00A06A27"/>
    <w:rsid w:val="00A07AEB"/>
    <w:rsid w:val="00A12250"/>
    <w:rsid w:val="00A12281"/>
    <w:rsid w:val="00A1748F"/>
    <w:rsid w:val="00A17B2E"/>
    <w:rsid w:val="00A17C01"/>
    <w:rsid w:val="00A22D02"/>
    <w:rsid w:val="00A2382D"/>
    <w:rsid w:val="00A2585D"/>
    <w:rsid w:val="00A26CBC"/>
    <w:rsid w:val="00A32A7B"/>
    <w:rsid w:val="00A33143"/>
    <w:rsid w:val="00A33450"/>
    <w:rsid w:val="00A337B0"/>
    <w:rsid w:val="00A4060A"/>
    <w:rsid w:val="00A4228F"/>
    <w:rsid w:val="00A441C7"/>
    <w:rsid w:val="00A47614"/>
    <w:rsid w:val="00A47C16"/>
    <w:rsid w:val="00A47F6A"/>
    <w:rsid w:val="00A51044"/>
    <w:rsid w:val="00A52482"/>
    <w:rsid w:val="00A5497C"/>
    <w:rsid w:val="00A55A1B"/>
    <w:rsid w:val="00A566B6"/>
    <w:rsid w:val="00A5677E"/>
    <w:rsid w:val="00A579BC"/>
    <w:rsid w:val="00A61397"/>
    <w:rsid w:val="00A62CA8"/>
    <w:rsid w:val="00A64CD9"/>
    <w:rsid w:val="00A700E7"/>
    <w:rsid w:val="00A70BE6"/>
    <w:rsid w:val="00A70C9C"/>
    <w:rsid w:val="00A70F87"/>
    <w:rsid w:val="00A73DF8"/>
    <w:rsid w:val="00A74252"/>
    <w:rsid w:val="00A7466A"/>
    <w:rsid w:val="00A7517A"/>
    <w:rsid w:val="00A81018"/>
    <w:rsid w:val="00A81330"/>
    <w:rsid w:val="00A865C8"/>
    <w:rsid w:val="00A86827"/>
    <w:rsid w:val="00A90E47"/>
    <w:rsid w:val="00A947B7"/>
    <w:rsid w:val="00A9507A"/>
    <w:rsid w:val="00A9675B"/>
    <w:rsid w:val="00AA3405"/>
    <w:rsid w:val="00AA46C2"/>
    <w:rsid w:val="00AA4D19"/>
    <w:rsid w:val="00AA5878"/>
    <w:rsid w:val="00AA64A8"/>
    <w:rsid w:val="00AA73EF"/>
    <w:rsid w:val="00AA751E"/>
    <w:rsid w:val="00AB5A58"/>
    <w:rsid w:val="00AB64AE"/>
    <w:rsid w:val="00AB7612"/>
    <w:rsid w:val="00AB7EB5"/>
    <w:rsid w:val="00AC744B"/>
    <w:rsid w:val="00AD0451"/>
    <w:rsid w:val="00AD069E"/>
    <w:rsid w:val="00AD203D"/>
    <w:rsid w:val="00AD23BA"/>
    <w:rsid w:val="00AD3021"/>
    <w:rsid w:val="00AD4381"/>
    <w:rsid w:val="00AD75BD"/>
    <w:rsid w:val="00AE0C6A"/>
    <w:rsid w:val="00AE128A"/>
    <w:rsid w:val="00AE1A65"/>
    <w:rsid w:val="00AE27EF"/>
    <w:rsid w:val="00AE34FF"/>
    <w:rsid w:val="00AE45AA"/>
    <w:rsid w:val="00AE4B32"/>
    <w:rsid w:val="00AE5770"/>
    <w:rsid w:val="00AE5AD6"/>
    <w:rsid w:val="00AE688C"/>
    <w:rsid w:val="00AE758A"/>
    <w:rsid w:val="00AF1537"/>
    <w:rsid w:val="00AF1CE3"/>
    <w:rsid w:val="00AF507D"/>
    <w:rsid w:val="00AF52D5"/>
    <w:rsid w:val="00B003E5"/>
    <w:rsid w:val="00B02D72"/>
    <w:rsid w:val="00B051B7"/>
    <w:rsid w:val="00B05A3C"/>
    <w:rsid w:val="00B05DC6"/>
    <w:rsid w:val="00B07988"/>
    <w:rsid w:val="00B07F2E"/>
    <w:rsid w:val="00B10D04"/>
    <w:rsid w:val="00B12B64"/>
    <w:rsid w:val="00B15B3D"/>
    <w:rsid w:val="00B201EF"/>
    <w:rsid w:val="00B21BC5"/>
    <w:rsid w:val="00B2242A"/>
    <w:rsid w:val="00B259B4"/>
    <w:rsid w:val="00B27DD9"/>
    <w:rsid w:val="00B30537"/>
    <w:rsid w:val="00B326DC"/>
    <w:rsid w:val="00B33020"/>
    <w:rsid w:val="00B34A65"/>
    <w:rsid w:val="00B35487"/>
    <w:rsid w:val="00B36103"/>
    <w:rsid w:val="00B36BF2"/>
    <w:rsid w:val="00B42DBA"/>
    <w:rsid w:val="00B442DB"/>
    <w:rsid w:val="00B46EAC"/>
    <w:rsid w:val="00B47F19"/>
    <w:rsid w:val="00B502A7"/>
    <w:rsid w:val="00B5081D"/>
    <w:rsid w:val="00B509EF"/>
    <w:rsid w:val="00B50CDB"/>
    <w:rsid w:val="00B51AAF"/>
    <w:rsid w:val="00B5485E"/>
    <w:rsid w:val="00B55E21"/>
    <w:rsid w:val="00B60043"/>
    <w:rsid w:val="00B601B8"/>
    <w:rsid w:val="00B60CE6"/>
    <w:rsid w:val="00B61CBB"/>
    <w:rsid w:val="00B63C8B"/>
    <w:rsid w:val="00B640B7"/>
    <w:rsid w:val="00B6549C"/>
    <w:rsid w:val="00B66796"/>
    <w:rsid w:val="00B702B2"/>
    <w:rsid w:val="00B70A42"/>
    <w:rsid w:val="00B7486E"/>
    <w:rsid w:val="00B7497B"/>
    <w:rsid w:val="00B75B4A"/>
    <w:rsid w:val="00B77914"/>
    <w:rsid w:val="00B82165"/>
    <w:rsid w:val="00B82E2B"/>
    <w:rsid w:val="00B837D6"/>
    <w:rsid w:val="00B852B8"/>
    <w:rsid w:val="00B86CAE"/>
    <w:rsid w:val="00B9091F"/>
    <w:rsid w:val="00B91EB8"/>
    <w:rsid w:val="00BA1862"/>
    <w:rsid w:val="00BA527A"/>
    <w:rsid w:val="00BA6629"/>
    <w:rsid w:val="00BB016F"/>
    <w:rsid w:val="00BB0260"/>
    <w:rsid w:val="00BB06DC"/>
    <w:rsid w:val="00BB0D2C"/>
    <w:rsid w:val="00BB4456"/>
    <w:rsid w:val="00BB705F"/>
    <w:rsid w:val="00BC073B"/>
    <w:rsid w:val="00BC106A"/>
    <w:rsid w:val="00BC1D14"/>
    <w:rsid w:val="00BC3410"/>
    <w:rsid w:val="00BC6195"/>
    <w:rsid w:val="00BC68D8"/>
    <w:rsid w:val="00BC6A79"/>
    <w:rsid w:val="00BC7182"/>
    <w:rsid w:val="00BC71DB"/>
    <w:rsid w:val="00BC7383"/>
    <w:rsid w:val="00BC7E4C"/>
    <w:rsid w:val="00BD04F2"/>
    <w:rsid w:val="00BD14B7"/>
    <w:rsid w:val="00BD2CCB"/>
    <w:rsid w:val="00BD3F05"/>
    <w:rsid w:val="00BD68C3"/>
    <w:rsid w:val="00BE3727"/>
    <w:rsid w:val="00BE5CAE"/>
    <w:rsid w:val="00BE5FDF"/>
    <w:rsid w:val="00BF3AF2"/>
    <w:rsid w:val="00BF4ACC"/>
    <w:rsid w:val="00BF6659"/>
    <w:rsid w:val="00BF6E98"/>
    <w:rsid w:val="00C00407"/>
    <w:rsid w:val="00C00B00"/>
    <w:rsid w:val="00C02C2D"/>
    <w:rsid w:val="00C02D1B"/>
    <w:rsid w:val="00C05B0D"/>
    <w:rsid w:val="00C0601E"/>
    <w:rsid w:val="00C07D94"/>
    <w:rsid w:val="00C10B27"/>
    <w:rsid w:val="00C13184"/>
    <w:rsid w:val="00C14E5B"/>
    <w:rsid w:val="00C15533"/>
    <w:rsid w:val="00C15974"/>
    <w:rsid w:val="00C1640E"/>
    <w:rsid w:val="00C25AF5"/>
    <w:rsid w:val="00C261D1"/>
    <w:rsid w:val="00C263CF"/>
    <w:rsid w:val="00C26DA1"/>
    <w:rsid w:val="00C275C7"/>
    <w:rsid w:val="00C36302"/>
    <w:rsid w:val="00C461DA"/>
    <w:rsid w:val="00C466D1"/>
    <w:rsid w:val="00C52844"/>
    <w:rsid w:val="00C53102"/>
    <w:rsid w:val="00C54A06"/>
    <w:rsid w:val="00C556BF"/>
    <w:rsid w:val="00C57225"/>
    <w:rsid w:val="00C6088B"/>
    <w:rsid w:val="00C61DD9"/>
    <w:rsid w:val="00C61E37"/>
    <w:rsid w:val="00C6236A"/>
    <w:rsid w:val="00C63C16"/>
    <w:rsid w:val="00C67CF3"/>
    <w:rsid w:val="00C71B03"/>
    <w:rsid w:val="00C732D8"/>
    <w:rsid w:val="00C73CA9"/>
    <w:rsid w:val="00C744C1"/>
    <w:rsid w:val="00C75E4A"/>
    <w:rsid w:val="00C82314"/>
    <w:rsid w:val="00C825C4"/>
    <w:rsid w:val="00C84941"/>
    <w:rsid w:val="00C85065"/>
    <w:rsid w:val="00C85EAA"/>
    <w:rsid w:val="00C86431"/>
    <w:rsid w:val="00C864C5"/>
    <w:rsid w:val="00C86ABC"/>
    <w:rsid w:val="00C86B9E"/>
    <w:rsid w:val="00C91FD4"/>
    <w:rsid w:val="00C93339"/>
    <w:rsid w:val="00CA1E65"/>
    <w:rsid w:val="00CA3A89"/>
    <w:rsid w:val="00CA69C4"/>
    <w:rsid w:val="00CB025A"/>
    <w:rsid w:val="00CB704F"/>
    <w:rsid w:val="00CC1A43"/>
    <w:rsid w:val="00CC1A83"/>
    <w:rsid w:val="00CC5EBF"/>
    <w:rsid w:val="00CC7801"/>
    <w:rsid w:val="00CD2739"/>
    <w:rsid w:val="00CD3AB4"/>
    <w:rsid w:val="00CD43AF"/>
    <w:rsid w:val="00CD51E1"/>
    <w:rsid w:val="00CD5FAF"/>
    <w:rsid w:val="00CD79BC"/>
    <w:rsid w:val="00CE1018"/>
    <w:rsid w:val="00CE45A9"/>
    <w:rsid w:val="00CE6142"/>
    <w:rsid w:val="00CE6380"/>
    <w:rsid w:val="00CE6E04"/>
    <w:rsid w:val="00CE7E57"/>
    <w:rsid w:val="00CF2756"/>
    <w:rsid w:val="00CF28DC"/>
    <w:rsid w:val="00CF3966"/>
    <w:rsid w:val="00CF3EDB"/>
    <w:rsid w:val="00CF5285"/>
    <w:rsid w:val="00CF5543"/>
    <w:rsid w:val="00D012B5"/>
    <w:rsid w:val="00D01EB5"/>
    <w:rsid w:val="00D0241C"/>
    <w:rsid w:val="00D02475"/>
    <w:rsid w:val="00D03EC1"/>
    <w:rsid w:val="00D11734"/>
    <w:rsid w:val="00D1193B"/>
    <w:rsid w:val="00D13B19"/>
    <w:rsid w:val="00D159AF"/>
    <w:rsid w:val="00D20C16"/>
    <w:rsid w:val="00D20FC9"/>
    <w:rsid w:val="00D22858"/>
    <w:rsid w:val="00D23110"/>
    <w:rsid w:val="00D23DD8"/>
    <w:rsid w:val="00D252ED"/>
    <w:rsid w:val="00D25B91"/>
    <w:rsid w:val="00D2707E"/>
    <w:rsid w:val="00D30D3E"/>
    <w:rsid w:val="00D3187D"/>
    <w:rsid w:val="00D32983"/>
    <w:rsid w:val="00D3332F"/>
    <w:rsid w:val="00D33E2B"/>
    <w:rsid w:val="00D3529D"/>
    <w:rsid w:val="00D36E8E"/>
    <w:rsid w:val="00D40146"/>
    <w:rsid w:val="00D4121B"/>
    <w:rsid w:val="00D42E41"/>
    <w:rsid w:val="00D442A4"/>
    <w:rsid w:val="00D51C4B"/>
    <w:rsid w:val="00D51C61"/>
    <w:rsid w:val="00D527EE"/>
    <w:rsid w:val="00D53F45"/>
    <w:rsid w:val="00D549D2"/>
    <w:rsid w:val="00D54B27"/>
    <w:rsid w:val="00D54B62"/>
    <w:rsid w:val="00D54EB5"/>
    <w:rsid w:val="00D55834"/>
    <w:rsid w:val="00D55BB8"/>
    <w:rsid w:val="00D56791"/>
    <w:rsid w:val="00D61947"/>
    <w:rsid w:val="00D62764"/>
    <w:rsid w:val="00D63B92"/>
    <w:rsid w:val="00D63F9A"/>
    <w:rsid w:val="00D6422A"/>
    <w:rsid w:val="00D642C4"/>
    <w:rsid w:val="00D646B7"/>
    <w:rsid w:val="00D66CED"/>
    <w:rsid w:val="00D67C9F"/>
    <w:rsid w:val="00D701F7"/>
    <w:rsid w:val="00D72AE3"/>
    <w:rsid w:val="00D73177"/>
    <w:rsid w:val="00D73398"/>
    <w:rsid w:val="00D73CAB"/>
    <w:rsid w:val="00D75B0F"/>
    <w:rsid w:val="00D7690A"/>
    <w:rsid w:val="00D77644"/>
    <w:rsid w:val="00D77D4E"/>
    <w:rsid w:val="00D8184D"/>
    <w:rsid w:val="00D81B95"/>
    <w:rsid w:val="00D834E1"/>
    <w:rsid w:val="00D85219"/>
    <w:rsid w:val="00D85C83"/>
    <w:rsid w:val="00D864CF"/>
    <w:rsid w:val="00D86F10"/>
    <w:rsid w:val="00D871D8"/>
    <w:rsid w:val="00D90A98"/>
    <w:rsid w:val="00D91A73"/>
    <w:rsid w:val="00D95218"/>
    <w:rsid w:val="00DA16EA"/>
    <w:rsid w:val="00DA1A44"/>
    <w:rsid w:val="00DA3F39"/>
    <w:rsid w:val="00DA45D5"/>
    <w:rsid w:val="00DA4BA7"/>
    <w:rsid w:val="00DA543A"/>
    <w:rsid w:val="00DA6D09"/>
    <w:rsid w:val="00DB1F9C"/>
    <w:rsid w:val="00DB35B8"/>
    <w:rsid w:val="00DB3F81"/>
    <w:rsid w:val="00DB5ACF"/>
    <w:rsid w:val="00DB67B1"/>
    <w:rsid w:val="00DB6A83"/>
    <w:rsid w:val="00DB75CC"/>
    <w:rsid w:val="00DB76CD"/>
    <w:rsid w:val="00DC1174"/>
    <w:rsid w:val="00DC1826"/>
    <w:rsid w:val="00DC2390"/>
    <w:rsid w:val="00DC291B"/>
    <w:rsid w:val="00DC2F6F"/>
    <w:rsid w:val="00DC4B65"/>
    <w:rsid w:val="00DC5515"/>
    <w:rsid w:val="00DC77F4"/>
    <w:rsid w:val="00DD0A19"/>
    <w:rsid w:val="00DD293D"/>
    <w:rsid w:val="00DD4FA3"/>
    <w:rsid w:val="00DE4848"/>
    <w:rsid w:val="00DE5DD1"/>
    <w:rsid w:val="00DE7BA4"/>
    <w:rsid w:val="00DE7EBE"/>
    <w:rsid w:val="00DF2213"/>
    <w:rsid w:val="00DF2F98"/>
    <w:rsid w:val="00DF415B"/>
    <w:rsid w:val="00DF42A7"/>
    <w:rsid w:val="00DF557A"/>
    <w:rsid w:val="00DF58DB"/>
    <w:rsid w:val="00DF60F3"/>
    <w:rsid w:val="00DF6476"/>
    <w:rsid w:val="00DF7EB4"/>
    <w:rsid w:val="00E000F0"/>
    <w:rsid w:val="00E00A0C"/>
    <w:rsid w:val="00E00B4A"/>
    <w:rsid w:val="00E017C8"/>
    <w:rsid w:val="00E02295"/>
    <w:rsid w:val="00E06072"/>
    <w:rsid w:val="00E0685C"/>
    <w:rsid w:val="00E06C1C"/>
    <w:rsid w:val="00E07349"/>
    <w:rsid w:val="00E103F0"/>
    <w:rsid w:val="00E123CE"/>
    <w:rsid w:val="00E12BF8"/>
    <w:rsid w:val="00E13390"/>
    <w:rsid w:val="00E13854"/>
    <w:rsid w:val="00E15BF4"/>
    <w:rsid w:val="00E1759B"/>
    <w:rsid w:val="00E21F79"/>
    <w:rsid w:val="00E231DA"/>
    <w:rsid w:val="00E23EBB"/>
    <w:rsid w:val="00E24686"/>
    <w:rsid w:val="00E2657C"/>
    <w:rsid w:val="00E3094E"/>
    <w:rsid w:val="00E314E1"/>
    <w:rsid w:val="00E32B39"/>
    <w:rsid w:val="00E336DC"/>
    <w:rsid w:val="00E33E62"/>
    <w:rsid w:val="00E437F7"/>
    <w:rsid w:val="00E45275"/>
    <w:rsid w:val="00E4580D"/>
    <w:rsid w:val="00E4713C"/>
    <w:rsid w:val="00E47F13"/>
    <w:rsid w:val="00E5044D"/>
    <w:rsid w:val="00E51604"/>
    <w:rsid w:val="00E52A8B"/>
    <w:rsid w:val="00E52CE0"/>
    <w:rsid w:val="00E53621"/>
    <w:rsid w:val="00E550ED"/>
    <w:rsid w:val="00E60249"/>
    <w:rsid w:val="00E630D4"/>
    <w:rsid w:val="00E650B1"/>
    <w:rsid w:val="00E65E85"/>
    <w:rsid w:val="00E6685B"/>
    <w:rsid w:val="00E670AC"/>
    <w:rsid w:val="00E67B9D"/>
    <w:rsid w:val="00E70D35"/>
    <w:rsid w:val="00E71DDE"/>
    <w:rsid w:val="00E730D9"/>
    <w:rsid w:val="00E739FF"/>
    <w:rsid w:val="00E7436E"/>
    <w:rsid w:val="00E74CE9"/>
    <w:rsid w:val="00E75A65"/>
    <w:rsid w:val="00E75C46"/>
    <w:rsid w:val="00E76EB2"/>
    <w:rsid w:val="00E77578"/>
    <w:rsid w:val="00E801EC"/>
    <w:rsid w:val="00E82F94"/>
    <w:rsid w:val="00E83F5E"/>
    <w:rsid w:val="00E8576B"/>
    <w:rsid w:val="00E86C2A"/>
    <w:rsid w:val="00E9022F"/>
    <w:rsid w:val="00E91579"/>
    <w:rsid w:val="00E9247F"/>
    <w:rsid w:val="00E92AD8"/>
    <w:rsid w:val="00E93545"/>
    <w:rsid w:val="00E96B6A"/>
    <w:rsid w:val="00E97F5E"/>
    <w:rsid w:val="00EA09D6"/>
    <w:rsid w:val="00EA0E33"/>
    <w:rsid w:val="00EA1175"/>
    <w:rsid w:val="00EA17F7"/>
    <w:rsid w:val="00EA489D"/>
    <w:rsid w:val="00EA6706"/>
    <w:rsid w:val="00EA7071"/>
    <w:rsid w:val="00EB06A0"/>
    <w:rsid w:val="00EB1B6B"/>
    <w:rsid w:val="00EB2515"/>
    <w:rsid w:val="00EB40B6"/>
    <w:rsid w:val="00EB7992"/>
    <w:rsid w:val="00EB7B3C"/>
    <w:rsid w:val="00EC0022"/>
    <w:rsid w:val="00EC0834"/>
    <w:rsid w:val="00EC1182"/>
    <w:rsid w:val="00EC6A1B"/>
    <w:rsid w:val="00EC6FD7"/>
    <w:rsid w:val="00EC7285"/>
    <w:rsid w:val="00EC72B7"/>
    <w:rsid w:val="00EC73F9"/>
    <w:rsid w:val="00ED0467"/>
    <w:rsid w:val="00ED0C04"/>
    <w:rsid w:val="00ED2A4D"/>
    <w:rsid w:val="00ED2E35"/>
    <w:rsid w:val="00ED50CC"/>
    <w:rsid w:val="00ED526B"/>
    <w:rsid w:val="00ED65A6"/>
    <w:rsid w:val="00EE24AA"/>
    <w:rsid w:val="00EF011D"/>
    <w:rsid w:val="00EF4079"/>
    <w:rsid w:val="00EF43A7"/>
    <w:rsid w:val="00EF4989"/>
    <w:rsid w:val="00EF5638"/>
    <w:rsid w:val="00F017B3"/>
    <w:rsid w:val="00F01FDC"/>
    <w:rsid w:val="00F02A60"/>
    <w:rsid w:val="00F062A9"/>
    <w:rsid w:val="00F06427"/>
    <w:rsid w:val="00F077EF"/>
    <w:rsid w:val="00F11480"/>
    <w:rsid w:val="00F138A3"/>
    <w:rsid w:val="00F204A7"/>
    <w:rsid w:val="00F20793"/>
    <w:rsid w:val="00F222A6"/>
    <w:rsid w:val="00F22ED3"/>
    <w:rsid w:val="00F24650"/>
    <w:rsid w:val="00F24AD8"/>
    <w:rsid w:val="00F27998"/>
    <w:rsid w:val="00F27B56"/>
    <w:rsid w:val="00F32114"/>
    <w:rsid w:val="00F3449B"/>
    <w:rsid w:val="00F35027"/>
    <w:rsid w:val="00F37E6D"/>
    <w:rsid w:val="00F42AF7"/>
    <w:rsid w:val="00F43B61"/>
    <w:rsid w:val="00F4515F"/>
    <w:rsid w:val="00F469CF"/>
    <w:rsid w:val="00F46FB8"/>
    <w:rsid w:val="00F47D62"/>
    <w:rsid w:val="00F5305C"/>
    <w:rsid w:val="00F5640A"/>
    <w:rsid w:val="00F60DCF"/>
    <w:rsid w:val="00F60E79"/>
    <w:rsid w:val="00F614B4"/>
    <w:rsid w:val="00F64600"/>
    <w:rsid w:val="00F72214"/>
    <w:rsid w:val="00F7648F"/>
    <w:rsid w:val="00F77D90"/>
    <w:rsid w:val="00F82ED3"/>
    <w:rsid w:val="00F833CE"/>
    <w:rsid w:val="00F83997"/>
    <w:rsid w:val="00F84196"/>
    <w:rsid w:val="00F857FE"/>
    <w:rsid w:val="00F8580F"/>
    <w:rsid w:val="00F87D2C"/>
    <w:rsid w:val="00F90431"/>
    <w:rsid w:val="00F90718"/>
    <w:rsid w:val="00F916BD"/>
    <w:rsid w:val="00F9289A"/>
    <w:rsid w:val="00F931DF"/>
    <w:rsid w:val="00F94207"/>
    <w:rsid w:val="00F94ABC"/>
    <w:rsid w:val="00F96EC7"/>
    <w:rsid w:val="00FA033D"/>
    <w:rsid w:val="00FA2622"/>
    <w:rsid w:val="00FA2707"/>
    <w:rsid w:val="00FA3D8A"/>
    <w:rsid w:val="00FA5B7A"/>
    <w:rsid w:val="00FB1BD4"/>
    <w:rsid w:val="00FB2FFC"/>
    <w:rsid w:val="00FB4DBC"/>
    <w:rsid w:val="00FC249B"/>
    <w:rsid w:val="00FC4BB5"/>
    <w:rsid w:val="00FD07AA"/>
    <w:rsid w:val="00FD38F8"/>
    <w:rsid w:val="00FD5153"/>
    <w:rsid w:val="00FD5265"/>
    <w:rsid w:val="00FD5791"/>
    <w:rsid w:val="00FD62D2"/>
    <w:rsid w:val="00FE09F4"/>
    <w:rsid w:val="00FE5476"/>
    <w:rsid w:val="00FE79C2"/>
    <w:rsid w:val="00FE7DAC"/>
    <w:rsid w:val="00FF11A5"/>
    <w:rsid w:val="00FF270A"/>
    <w:rsid w:val="00FF5D3E"/>
    <w:rsid w:val="00FF60C7"/>
    <w:rsid w:val="00FF7B87"/>
    <w:rsid w:val="00FF7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State"/>
  <w:smartTagType w:namespaceuri="urn:schemas-microsoft-com:office:smarttags" w:name="place"/>
  <w:shapeDefaults>
    <o:shapedefaults v:ext="edit" spidmax="4097"/>
    <o:shapelayout v:ext="edit">
      <o:idmap v:ext="edit" data="1"/>
    </o:shapelayout>
  </w:shapeDefaults>
  <w:decimalSymbol w:val="."/>
  <w:listSeparator w:val=","/>
  <w14:docId w14:val="71A63690"/>
  <w15:docId w15:val="{9C6D0585-1591-4009-A22F-90F7F3B16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F13"/>
    <w:pPr>
      <w:ind w:left="1080"/>
    </w:pPr>
    <w:rPr>
      <w:rFonts w:ascii="Arial" w:hAnsi="Arial"/>
    </w:rPr>
  </w:style>
  <w:style w:type="paragraph" w:styleId="Heading1">
    <w:name w:val="heading 1"/>
    <w:basedOn w:val="HeadingBase"/>
    <w:next w:val="BodyText"/>
    <w:link w:val="Heading1Char"/>
    <w:qFormat/>
    <w:rsid w:val="00E47F13"/>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1"/>
    <w:qFormat/>
    <w:rsid w:val="00E47F13"/>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E47F13"/>
    <w:pPr>
      <w:spacing w:before="120" w:after="120" w:line="240" w:lineRule="atLeast"/>
      <w:outlineLvl w:val="2"/>
    </w:pPr>
    <w:rPr>
      <w:rFonts w:ascii="Arial Black" w:hAnsi="Arial Black"/>
      <w:spacing w:val="-10"/>
      <w:sz w:val="20"/>
    </w:rPr>
  </w:style>
  <w:style w:type="paragraph" w:styleId="Heading4">
    <w:name w:val="heading 4"/>
    <w:basedOn w:val="HeadingBase"/>
    <w:next w:val="BodyText"/>
    <w:link w:val="Heading4Char2"/>
    <w:qFormat/>
    <w:rsid w:val="00E47F13"/>
    <w:pPr>
      <w:spacing w:before="120" w:after="120" w:line="240" w:lineRule="atLeast"/>
      <w:outlineLvl w:val="3"/>
    </w:pPr>
    <w:rPr>
      <w:b/>
      <w:i/>
      <w:sz w:val="20"/>
    </w:rPr>
  </w:style>
  <w:style w:type="paragraph" w:styleId="Heading5">
    <w:name w:val="heading 5"/>
    <w:basedOn w:val="HeadingBase"/>
    <w:next w:val="BodyText"/>
    <w:link w:val="Heading5Char"/>
    <w:qFormat/>
    <w:rsid w:val="00E47F13"/>
    <w:pPr>
      <w:spacing w:before="0" w:line="240" w:lineRule="atLeast"/>
      <w:ind w:left="1440"/>
      <w:outlineLvl w:val="4"/>
    </w:pPr>
    <w:rPr>
      <w:sz w:val="20"/>
    </w:rPr>
  </w:style>
  <w:style w:type="paragraph" w:styleId="Heading6">
    <w:name w:val="heading 6"/>
    <w:basedOn w:val="HeadingBase"/>
    <w:next w:val="BodyText"/>
    <w:link w:val="Heading6Char"/>
    <w:qFormat/>
    <w:rsid w:val="00E47F13"/>
    <w:pPr>
      <w:ind w:left="1440"/>
      <w:outlineLvl w:val="5"/>
    </w:pPr>
    <w:rPr>
      <w:i/>
      <w:sz w:val="20"/>
    </w:rPr>
  </w:style>
  <w:style w:type="paragraph" w:styleId="Heading7">
    <w:name w:val="heading 7"/>
    <w:basedOn w:val="HeadingBase"/>
    <w:next w:val="BodyText"/>
    <w:link w:val="Heading7Char"/>
    <w:qFormat/>
    <w:rsid w:val="00E47F13"/>
    <w:pPr>
      <w:outlineLvl w:val="6"/>
    </w:pPr>
    <w:rPr>
      <w:sz w:val="20"/>
    </w:rPr>
  </w:style>
  <w:style w:type="paragraph" w:styleId="Heading8">
    <w:name w:val="heading 8"/>
    <w:basedOn w:val="HeadingBase"/>
    <w:next w:val="BodyText"/>
    <w:link w:val="Heading8Char"/>
    <w:qFormat/>
    <w:rsid w:val="00E47F13"/>
    <w:pPr>
      <w:outlineLvl w:val="7"/>
    </w:pPr>
    <w:rPr>
      <w:i/>
      <w:sz w:val="18"/>
    </w:rPr>
  </w:style>
  <w:style w:type="paragraph" w:styleId="Heading9">
    <w:name w:val="heading 9"/>
    <w:basedOn w:val="HeadingBase"/>
    <w:next w:val="BodyText"/>
    <w:link w:val="Heading9Char"/>
    <w:qFormat/>
    <w:rsid w:val="00E47F13"/>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link w:val="HeadingBaseChar1"/>
    <w:rsid w:val="00E47F13"/>
    <w:pPr>
      <w:keepNext/>
      <w:keepLines/>
      <w:spacing w:before="140" w:line="220" w:lineRule="atLeast"/>
    </w:pPr>
    <w:rPr>
      <w:spacing w:val="-4"/>
      <w:kern w:val="28"/>
      <w:sz w:val="22"/>
    </w:rPr>
  </w:style>
  <w:style w:type="paragraph" w:styleId="BodyText">
    <w:name w:val="Body Text"/>
    <w:basedOn w:val="Normal"/>
    <w:link w:val="BodyTextChar1"/>
    <w:rsid w:val="00E47F13"/>
    <w:pPr>
      <w:spacing w:before="60" w:after="60"/>
      <w:jc w:val="both"/>
    </w:pPr>
  </w:style>
  <w:style w:type="paragraph" w:customStyle="1" w:styleId="BlockQuotation">
    <w:name w:val="Block Quotation"/>
    <w:basedOn w:val="Normal"/>
    <w:link w:val="BlockQuotationChar"/>
    <w:rsid w:val="00E47F13"/>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BodyTextIndent">
    <w:name w:val="Body Text Indent"/>
    <w:basedOn w:val="BodyText"/>
    <w:link w:val="BodyTextIndentChar"/>
    <w:rsid w:val="00D85C83"/>
    <w:pPr>
      <w:ind w:left="1440"/>
    </w:pPr>
  </w:style>
  <w:style w:type="paragraph" w:customStyle="1" w:styleId="BodyTextKeep">
    <w:name w:val="Body Text Keep"/>
    <w:basedOn w:val="BodyText"/>
    <w:rsid w:val="00D85C83"/>
    <w:pPr>
      <w:keepNext/>
    </w:pPr>
  </w:style>
  <w:style w:type="paragraph" w:customStyle="1" w:styleId="Picture">
    <w:name w:val="Picture"/>
    <w:next w:val="Caption"/>
    <w:rsid w:val="00E47F13"/>
    <w:pPr>
      <w:keepNext/>
      <w:jc w:val="center"/>
    </w:pPr>
    <w:rPr>
      <w:rFonts w:ascii="Arial" w:hAnsi="Arial"/>
    </w:rPr>
  </w:style>
  <w:style w:type="paragraph" w:styleId="Caption">
    <w:name w:val="caption"/>
    <w:basedOn w:val="Picture"/>
    <w:next w:val="BodyText"/>
    <w:link w:val="CaptionChar"/>
    <w:qFormat/>
    <w:rsid w:val="00E47F13"/>
    <w:pPr>
      <w:spacing w:before="60" w:after="240" w:line="220" w:lineRule="atLeast"/>
    </w:pPr>
  </w:style>
  <w:style w:type="paragraph" w:customStyle="1" w:styleId="PartLabel">
    <w:name w:val="Part Label"/>
    <w:basedOn w:val="Normal"/>
    <w:rsid w:val="00E47F13"/>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E47F13"/>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link w:val="TitleChar"/>
    <w:qFormat/>
    <w:rsid w:val="00E47F13"/>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link w:val="SubtitleChar"/>
    <w:qFormat/>
    <w:rsid w:val="00E47F13"/>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E47F13"/>
  </w:style>
  <w:style w:type="paragraph" w:customStyle="1" w:styleId="CompanyName">
    <w:name w:val="Company Name"/>
    <w:basedOn w:val="Normal"/>
    <w:rsid w:val="00E47F13"/>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E47F13"/>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E47F13"/>
    <w:rPr>
      <w:rFonts w:ascii="Arial" w:hAnsi="Arial"/>
      <w:sz w:val="16"/>
    </w:rPr>
  </w:style>
  <w:style w:type="paragraph" w:customStyle="1" w:styleId="FootnoteBase">
    <w:name w:val="Footnote Base"/>
    <w:basedOn w:val="Normal"/>
    <w:rsid w:val="00E47F13"/>
    <w:pPr>
      <w:keepLines/>
      <w:spacing w:line="200" w:lineRule="atLeast"/>
    </w:pPr>
    <w:rPr>
      <w:spacing w:val="-5"/>
      <w:sz w:val="16"/>
    </w:rPr>
  </w:style>
  <w:style w:type="paragraph" w:styleId="CommentText">
    <w:name w:val="annotation text"/>
    <w:basedOn w:val="FootnoteBase"/>
    <w:link w:val="CommentTextChar"/>
    <w:semiHidden/>
    <w:rsid w:val="00E47F13"/>
  </w:style>
  <w:style w:type="paragraph" w:customStyle="1" w:styleId="TableText">
    <w:name w:val="Table Text"/>
    <w:basedOn w:val="Normal"/>
    <w:rsid w:val="00E47F13"/>
    <w:pPr>
      <w:keepLines/>
      <w:spacing w:before="60"/>
      <w:ind w:left="0"/>
    </w:pPr>
  </w:style>
  <w:style w:type="paragraph" w:customStyle="1" w:styleId="TitleCover">
    <w:name w:val="Title Cover"/>
    <w:basedOn w:val="HeadingBase"/>
    <w:next w:val="Normal"/>
    <w:rsid w:val="00E47F13"/>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E47F13"/>
  </w:style>
  <w:style w:type="character" w:styleId="EndnoteReference">
    <w:name w:val="endnote reference"/>
    <w:semiHidden/>
    <w:rsid w:val="00E47F13"/>
    <w:rPr>
      <w:vertAlign w:val="superscript"/>
    </w:rPr>
  </w:style>
  <w:style w:type="paragraph" w:styleId="EndnoteText">
    <w:name w:val="endnote text"/>
    <w:basedOn w:val="FootnoteBase"/>
    <w:link w:val="EndnoteTextChar"/>
    <w:semiHidden/>
    <w:rsid w:val="00E47F13"/>
  </w:style>
  <w:style w:type="paragraph" w:customStyle="1" w:styleId="HeaderBase">
    <w:name w:val="Header Base"/>
    <w:basedOn w:val="Normal"/>
    <w:rsid w:val="00E47F13"/>
    <w:pPr>
      <w:keepLines/>
      <w:tabs>
        <w:tab w:val="center" w:pos="4320"/>
        <w:tab w:val="right" w:pos="9360"/>
      </w:tabs>
      <w:spacing w:line="190" w:lineRule="atLeast"/>
      <w:ind w:left="0"/>
    </w:pPr>
    <w:rPr>
      <w:sz w:val="18"/>
    </w:rPr>
  </w:style>
  <w:style w:type="paragraph" w:styleId="Footer">
    <w:name w:val="footer"/>
    <w:basedOn w:val="HeaderBase"/>
    <w:link w:val="FooterChar"/>
    <w:rsid w:val="00E47F13"/>
  </w:style>
  <w:style w:type="paragraph" w:customStyle="1" w:styleId="FooterEven">
    <w:name w:val="Footer Even"/>
    <w:basedOn w:val="Footer"/>
    <w:rsid w:val="00E47F13"/>
    <w:pPr>
      <w:pBdr>
        <w:top w:val="single" w:sz="6" w:space="2" w:color="auto"/>
      </w:pBdr>
      <w:spacing w:before="600"/>
    </w:pPr>
  </w:style>
  <w:style w:type="paragraph" w:customStyle="1" w:styleId="FooterFirst">
    <w:name w:val="Footer First"/>
    <w:basedOn w:val="Footer"/>
    <w:rsid w:val="00E47F13"/>
    <w:pPr>
      <w:pBdr>
        <w:top w:val="single" w:sz="6" w:space="2" w:color="auto"/>
      </w:pBdr>
      <w:spacing w:before="600"/>
    </w:pPr>
  </w:style>
  <w:style w:type="paragraph" w:customStyle="1" w:styleId="FooterOdd">
    <w:name w:val="Footer Odd"/>
    <w:basedOn w:val="Footer"/>
    <w:rsid w:val="00E47F13"/>
    <w:pPr>
      <w:pBdr>
        <w:top w:val="single" w:sz="6" w:space="2" w:color="auto"/>
      </w:pBdr>
      <w:spacing w:before="600"/>
    </w:pPr>
  </w:style>
  <w:style w:type="character" w:styleId="FootnoteReference">
    <w:name w:val="footnote reference"/>
    <w:semiHidden/>
    <w:rsid w:val="00E47F13"/>
    <w:rPr>
      <w:vertAlign w:val="superscript"/>
    </w:rPr>
  </w:style>
  <w:style w:type="paragraph" w:styleId="FootnoteText">
    <w:name w:val="footnote text"/>
    <w:basedOn w:val="FootnoteBase"/>
    <w:link w:val="FootnoteTextChar"/>
    <w:semiHidden/>
    <w:rsid w:val="00E47F13"/>
  </w:style>
  <w:style w:type="paragraph" w:styleId="Header">
    <w:name w:val="header"/>
    <w:basedOn w:val="HeaderBase"/>
    <w:link w:val="HeaderChar"/>
    <w:rsid w:val="00E47F13"/>
    <w:pPr>
      <w:tabs>
        <w:tab w:val="clear" w:pos="4320"/>
      </w:tabs>
    </w:pPr>
    <w:rPr>
      <w:u w:val="single"/>
    </w:rPr>
  </w:style>
  <w:style w:type="paragraph" w:customStyle="1" w:styleId="HeaderEven">
    <w:name w:val="Header Even"/>
    <w:basedOn w:val="Header"/>
    <w:rsid w:val="00E47F13"/>
    <w:pPr>
      <w:pBdr>
        <w:bottom w:val="single" w:sz="6" w:space="1" w:color="auto"/>
      </w:pBdr>
      <w:spacing w:after="600"/>
    </w:pPr>
  </w:style>
  <w:style w:type="paragraph" w:customStyle="1" w:styleId="HeaderFirst">
    <w:name w:val="Header First"/>
    <w:basedOn w:val="Header"/>
    <w:rsid w:val="00E47F13"/>
    <w:pPr>
      <w:pBdr>
        <w:top w:val="single" w:sz="6" w:space="2" w:color="auto"/>
      </w:pBdr>
      <w:jc w:val="right"/>
    </w:pPr>
  </w:style>
  <w:style w:type="paragraph" w:customStyle="1" w:styleId="HeaderOdd">
    <w:name w:val="Header Odd"/>
    <w:basedOn w:val="Header"/>
    <w:rsid w:val="00E47F13"/>
    <w:pPr>
      <w:pBdr>
        <w:bottom w:val="single" w:sz="6" w:space="1" w:color="auto"/>
      </w:pBdr>
      <w:spacing w:after="600"/>
    </w:pPr>
  </w:style>
  <w:style w:type="paragraph" w:customStyle="1" w:styleId="IndexBase">
    <w:name w:val="Index Base"/>
    <w:basedOn w:val="Normal"/>
    <w:rsid w:val="00E47F13"/>
    <w:pPr>
      <w:spacing w:line="240" w:lineRule="atLeast"/>
      <w:ind w:left="360" w:hanging="360"/>
    </w:pPr>
    <w:rPr>
      <w:spacing w:val="-5"/>
      <w:sz w:val="18"/>
    </w:rPr>
  </w:style>
  <w:style w:type="paragraph" w:styleId="Index1">
    <w:name w:val="index 1"/>
    <w:basedOn w:val="IndexBase"/>
    <w:autoRedefine/>
    <w:semiHidden/>
    <w:rsid w:val="00E47F13"/>
  </w:style>
  <w:style w:type="paragraph" w:styleId="Index2">
    <w:name w:val="index 2"/>
    <w:basedOn w:val="IndexBase"/>
    <w:autoRedefine/>
    <w:semiHidden/>
    <w:rsid w:val="00E47F13"/>
    <w:pPr>
      <w:spacing w:line="240" w:lineRule="auto"/>
      <w:ind w:left="720"/>
    </w:pPr>
  </w:style>
  <w:style w:type="paragraph" w:styleId="Index3">
    <w:name w:val="index 3"/>
    <w:basedOn w:val="IndexBase"/>
    <w:autoRedefine/>
    <w:semiHidden/>
    <w:rsid w:val="00E47F13"/>
    <w:pPr>
      <w:spacing w:line="240" w:lineRule="auto"/>
      <w:ind w:left="1080"/>
    </w:pPr>
  </w:style>
  <w:style w:type="paragraph" w:styleId="Index4">
    <w:name w:val="index 4"/>
    <w:basedOn w:val="IndexBase"/>
    <w:autoRedefine/>
    <w:semiHidden/>
    <w:rsid w:val="00E47F13"/>
    <w:pPr>
      <w:spacing w:line="240" w:lineRule="auto"/>
      <w:ind w:left="1440"/>
    </w:pPr>
  </w:style>
  <w:style w:type="paragraph" w:styleId="Index5">
    <w:name w:val="index 5"/>
    <w:basedOn w:val="IndexBase"/>
    <w:autoRedefine/>
    <w:semiHidden/>
    <w:rsid w:val="00E47F13"/>
    <w:pPr>
      <w:spacing w:line="240" w:lineRule="auto"/>
      <w:ind w:left="1800"/>
    </w:pPr>
  </w:style>
  <w:style w:type="paragraph" w:styleId="IndexHeading">
    <w:name w:val="index heading"/>
    <w:basedOn w:val="HeadingBase"/>
    <w:next w:val="Index1"/>
    <w:semiHidden/>
    <w:rsid w:val="00E47F13"/>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E47F13"/>
    <w:rPr>
      <w:rFonts w:ascii="Arial Black" w:hAnsi="Arial Black"/>
      <w:spacing w:val="-4"/>
      <w:sz w:val="18"/>
    </w:rPr>
  </w:style>
  <w:style w:type="character" w:styleId="LineNumber">
    <w:name w:val="line number"/>
    <w:rsid w:val="00E47F13"/>
    <w:rPr>
      <w:sz w:val="18"/>
    </w:rPr>
  </w:style>
  <w:style w:type="paragraph" w:styleId="List">
    <w:name w:val="List"/>
    <w:basedOn w:val="BodyText"/>
    <w:rsid w:val="00E47F13"/>
    <w:pPr>
      <w:ind w:left="1440" w:hanging="360"/>
    </w:pPr>
  </w:style>
  <w:style w:type="paragraph" w:styleId="List2">
    <w:name w:val="List 2"/>
    <w:basedOn w:val="List"/>
    <w:rsid w:val="00E47F13"/>
    <w:pPr>
      <w:ind w:left="1800"/>
    </w:pPr>
  </w:style>
  <w:style w:type="paragraph" w:styleId="List3">
    <w:name w:val="List 3"/>
    <w:basedOn w:val="List"/>
    <w:rsid w:val="00E47F13"/>
    <w:pPr>
      <w:ind w:left="2160"/>
    </w:pPr>
  </w:style>
  <w:style w:type="paragraph" w:styleId="List4">
    <w:name w:val="List 4"/>
    <w:basedOn w:val="List"/>
    <w:rsid w:val="00E47F13"/>
    <w:pPr>
      <w:ind w:left="2520"/>
    </w:pPr>
  </w:style>
  <w:style w:type="paragraph" w:styleId="List5">
    <w:name w:val="List 5"/>
    <w:basedOn w:val="List"/>
    <w:rsid w:val="00E47F13"/>
    <w:pPr>
      <w:ind w:left="2880"/>
    </w:pPr>
  </w:style>
  <w:style w:type="paragraph" w:styleId="ListBullet">
    <w:name w:val="List Bullet"/>
    <w:basedOn w:val="List"/>
    <w:rsid w:val="00E47F13"/>
    <w:pPr>
      <w:numPr>
        <w:numId w:val="1"/>
      </w:numPr>
      <w:tabs>
        <w:tab w:val="clear" w:pos="1440"/>
      </w:tabs>
    </w:pPr>
  </w:style>
  <w:style w:type="paragraph" w:styleId="ListBullet2">
    <w:name w:val="List Bullet 2"/>
    <w:basedOn w:val="ListBullet"/>
    <w:autoRedefine/>
    <w:rsid w:val="00E47F13"/>
    <w:pPr>
      <w:ind w:left="1800"/>
    </w:pPr>
  </w:style>
  <w:style w:type="paragraph" w:styleId="ListBullet3">
    <w:name w:val="List Bullet 3"/>
    <w:basedOn w:val="ListBullet"/>
    <w:autoRedefine/>
    <w:rsid w:val="00E47F13"/>
    <w:pPr>
      <w:ind w:left="2160"/>
    </w:pPr>
  </w:style>
  <w:style w:type="paragraph" w:styleId="ListBullet4">
    <w:name w:val="List Bullet 4"/>
    <w:basedOn w:val="ListBullet"/>
    <w:autoRedefine/>
    <w:rsid w:val="00E47F13"/>
    <w:pPr>
      <w:ind w:left="2520"/>
    </w:pPr>
  </w:style>
  <w:style w:type="paragraph" w:styleId="ListBullet5">
    <w:name w:val="List Bullet 5"/>
    <w:basedOn w:val="ListBullet"/>
    <w:autoRedefine/>
    <w:rsid w:val="00E47F13"/>
    <w:pPr>
      <w:ind w:left="2880"/>
    </w:pPr>
  </w:style>
  <w:style w:type="paragraph" w:styleId="ListContinue">
    <w:name w:val="List Continue"/>
    <w:basedOn w:val="List"/>
    <w:rsid w:val="00E47F13"/>
    <w:pPr>
      <w:ind w:firstLine="0"/>
    </w:pPr>
  </w:style>
  <w:style w:type="paragraph" w:styleId="ListContinue2">
    <w:name w:val="List Continue 2"/>
    <w:basedOn w:val="ListContinue"/>
    <w:rsid w:val="00E47F13"/>
    <w:pPr>
      <w:ind w:left="2160"/>
    </w:pPr>
  </w:style>
  <w:style w:type="paragraph" w:styleId="ListContinue3">
    <w:name w:val="List Continue 3"/>
    <w:basedOn w:val="ListContinue"/>
    <w:rsid w:val="00E47F13"/>
    <w:pPr>
      <w:ind w:left="2520"/>
    </w:pPr>
  </w:style>
  <w:style w:type="paragraph" w:styleId="ListContinue4">
    <w:name w:val="List Continue 4"/>
    <w:basedOn w:val="ListContinue"/>
    <w:rsid w:val="00E47F13"/>
    <w:pPr>
      <w:ind w:left="2880"/>
    </w:pPr>
  </w:style>
  <w:style w:type="paragraph" w:styleId="ListContinue5">
    <w:name w:val="List Continue 5"/>
    <w:basedOn w:val="ListContinue"/>
    <w:rsid w:val="00E47F13"/>
    <w:pPr>
      <w:ind w:left="3240"/>
    </w:pPr>
  </w:style>
  <w:style w:type="paragraph" w:styleId="ListNumber">
    <w:name w:val="List Number"/>
    <w:basedOn w:val="List"/>
    <w:rsid w:val="00E47F13"/>
    <w:pPr>
      <w:numPr>
        <w:numId w:val="5"/>
      </w:numPr>
    </w:pPr>
  </w:style>
  <w:style w:type="paragraph" w:styleId="ListNumber2">
    <w:name w:val="List Number 2"/>
    <w:basedOn w:val="ListNumber"/>
    <w:rsid w:val="00E47F13"/>
    <w:pPr>
      <w:ind w:left="1800"/>
    </w:pPr>
  </w:style>
  <w:style w:type="paragraph" w:styleId="ListNumber3">
    <w:name w:val="List Number 3"/>
    <w:basedOn w:val="ListNumber"/>
    <w:rsid w:val="00E47F13"/>
    <w:pPr>
      <w:ind w:left="2160"/>
    </w:pPr>
  </w:style>
  <w:style w:type="paragraph" w:styleId="ListNumber4">
    <w:name w:val="List Number 4"/>
    <w:basedOn w:val="ListNumber"/>
    <w:rsid w:val="00E47F13"/>
    <w:pPr>
      <w:ind w:left="2520"/>
    </w:pPr>
  </w:style>
  <w:style w:type="paragraph" w:styleId="ListNumber5">
    <w:name w:val="List Number 5"/>
    <w:basedOn w:val="ListNumber"/>
    <w:rsid w:val="00E47F13"/>
    <w:pPr>
      <w:ind w:left="2880"/>
    </w:pPr>
  </w:style>
  <w:style w:type="paragraph" w:customStyle="1" w:styleId="TableHeader">
    <w:name w:val="Table Header"/>
    <w:basedOn w:val="Normal"/>
    <w:rsid w:val="00E47F13"/>
    <w:pPr>
      <w:keepNext/>
      <w:spacing w:before="60"/>
      <w:ind w:left="0"/>
      <w:jc w:val="center"/>
    </w:pPr>
    <w:rPr>
      <w:rFonts w:ascii="Arial Black" w:hAnsi="Arial Black"/>
    </w:rPr>
  </w:style>
  <w:style w:type="paragraph" w:styleId="MessageHeader">
    <w:name w:val="Message Header"/>
    <w:basedOn w:val="BodyText"/>
    <w:link w:val="MessageHeaderChar"/>
    <w:rsid w:val="00E47F13"/>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E47F13"/>
    <w:pPr>
      <w:ind w:left="1440"/>
    </w:pPr>
  </w:style>
  <w:style w:type="character" w:styleId="PageNumber">
    <w:name w:val="page number"/>
    <w:rsid w:val="00E47F13"/>
    <w:rPr>
      <w:rFonts w:ascii="Arial Black" w:hAnsi="Arial Black"/>
      <w:spacing w:val="-10"/>
      <w:sz w:val="18"/>
    </w:rPr>
  </w:style>
  <w:style w:type="paragraph" w:customStyle="1" w:styleId="PartSubtitle">
    <w:name w:val="Part Subtitle"/>
    <w:basedOn w:val="Normal"/>
    <w:next w:val="BodyText"/>
    <w:rsid w:val="00E47F13"/>
    <w:pPr>
      <w:keepNext/>
      <w:spacing w:before="360" w:after="120"/>
    </w:pPr>
    <w:rPr>
      <w:i/>
      <w:kern w:val="28"/>
      <w:sz w:val="26"/>
    </w:rPr>
  </w:style>
  <w:style w:type="paragraph" w:customStyle="1" w:styleId="ReturnAddress">
    <w:name w:val="Return Address"/>
    <w:basedOn w:val="Normal"/>
    <w:rsid w:val="00E47F13"/>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E47F13"/>
  </w:style>
  <w:style w:type="paragraph" w:customStyle="1" w:styleId="SectionLabel">
    <w:name w:val="Section Label"/>
    <w:basedOn w:val="HeadingBase"/>
    <w:next w:val="BodyText"/>
    <w:rsid w:val="00E47F13"/>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E47F13"/>
    <w:rPr>
      <w:i/>
      <w:spacing w:val="-6"/>
      <w:sz w:val="24"/>
    </w:rPr>
  </w:style>
  <w:style w:type="paragraph" w:customStyle="1" w:styleId="SubtitleCover">
    <w:name w:val="Subtitle Cover"/>
    <w:basedOn w:val="TitleCover"/>
    <w:next w:val="BodyText"/>
    <w:rsid w:val="00E47F13"/>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E47F13"/>
    <w:rPr>
      <w:b/>
      <w:vertAlign w:val="superscript"/>
    </w:rPr>
  </w:style>
  <w:style w:type="paragraph" w:styleId="TableofAuthorities">
    <w:name w:val="table of authorities"/>
    <w:basedOn w:val="Normal"/>
    <w:semiHidden/>
    <w:rsid w:val="00E47F13"/>
    <w:pPr>
      <w:tabs>
        <w:tab w:val="right" w:leader="dot" w:pos="7560"/>
      </w:tabs>
      <w:ind w:left="1440" w:hanging="360"/>
    </w:pPr>
  </w:style>
  <w:style w:type="paragraph" w:customStyle="1" w:styleId="TOCBase">
    <w:name w:val="TOC Base"/>
    <w:basedOn w:val="Normal"/>
    <w:rsid w:val="00E47F13"/>
    <w:pPr>
      <w:tabs>
        <w:tab w:val="right" w:leader="dot" w:pos="9000"/>
      </w:tabs>
      <w:spacing w:after="240" w:line="240" w:lineRule="atLeast"/>
      <w:ind w:left="0"/>
    </w:pPr>
  </w:style>
  <w:style w:type="paragraph" w:styleId="TableofFigures">
    <w:name w:val="table of figures"/>
    <w:basedOn w:val="TOCBase"/>
    <w:semiHidden/>
    <w:rsid w:val="00E47F13"/>
    <w:pPr>
      <w:ind w:left="1440" w:hanging="360"/>
    </w:pPr>
  </w:style>
  <w:style w:type="paragraph" w:styleId="TOAHeading">
    <w:name w:val="toa heading"/>
    <w:basedOn w:val="Normal"/>
    <w:next w:val="TableofAuthorities"/>
    <w:semiHidden/>
    <w:rsid w:val="00E47F13"/>
    <w:pPr>
      <w:keepNext/>
      <w:spacing w:line="480" w:lineRule="atLeast"/>
    </w:pPr>
    <w:rPr>
      <w:rFonts w:ascii="Arial Black" w:hAnsi="Arial Black"/>
      <w:b/>
      <w:spacing w:val="-10"/>
      <w:kern w:val="28"/>
    </w:rPr>
  </w:style>
  <w:style w:type="paragraph" w:styleId="TOC1">
    <w:name w:val="toc 1"/>
    <w:basedOn w:val="Normal"/>
    <w:autoRedefine/>
    <w:uiPriority w:val="39"/>
    <w:rsid w:val="00E47F13"/>
    <w:pPr>
      <w:tabs>
        <w:tab w:val="right" w:leader="dot" w:pos="9000"/>
      </w:tabs>
      <w:spacing w:after="240" w:line="240" w:lineRule="atLeast"/>
      <w:ind w:left="0"/>
    </w:pPr>
    <w:rPr>
      <w:spacing w:val="-4"/>
      <w:sz w:val="22"/>
    </w:rPr>
  </w:style>
  <w:style w:type="paragraph" w:styleId="TOC2">
    <w:name w:val="toc 2"/>
    <w:basedOn w:val="Normal"/>
    <w:autoRedefine/>
    <w:uiPriority w:val="39"/>
    <w:rsid w:val="00E47F13"/>
    <w:pPr>
      <w:tabs>
        <w:tab w:val="right" w:leader="dot" w:pos="9000"/>
      </w:tabs>
      <w:spacing w:after="240" w:line="240" w:lineRule="atLeast"/>
      <w:ind w:left="360" w:right="1440"/>
    </w:pPr>
    <w:rPr>
      <w:sz w:val="22"/>
    </w:rPr>
  </w:style>
  <w:style w:type="paragraph" w:styleId="TOC3">
    <w:name w:val="toc 3"/>
    <w:basedOn w:val="Normal"/>
    <w:autoRedefine/>
    <w:uiPriority w:val="39"/>
    <w:rsid w:val="00E47F13"/>
    <w:pPr>
      <w:tabs>
        <w:tab w:val="right" w:leader="dot" w:pos="9000"/>
      </w:tabs>
      <w:spacing w:after="240" w:line="240" w:lineRule="atLeast"/>
      <w:ind w:left="720" w:right="1440"/>
    </w:pPr>
    <w:rPr>
      <w:noProof/>
      <w:sz w:val="22"/>
    </w:rPr>
  </w:style>
  <w:style w:type="paragraph" w:styleId="TOC4">
    <w:name w:val="toc 4"/>
    <w:basedOn w:val="TOC3"/>
    <w:next w:val="Normal"/>
    <w:autoRedefine/>
    <w:uiPriority w:val="39"/>
    <w:rsid w:val="00E47F13"/>
    <w:pPr>
      <w:ind w:left="1008"/>
    </w:pPr>
  </w:style>
  <w:style w:type="paragraph" w:styleId="TOC5">
    <w:name w:val="toc 5"/>
    <w:basedOn w:val="Normal"/>
    <w:next w:val="Normal"/>
    <w:autoRedefine/>
    <w:uiPriority w:val="39"/>
    <w:rsid w:val="00E47F13"/>
    <w:pPr>
      <w:ind w:left="880"/>
    </w:pPr>
    <w:rPr>
      <w:rFonts w:ascii="Times New Roman" w:hAnsi="Times New Roman"/>
      <w:sz w:val="22"/>
    </w:rPr>
  </w:style>
  <w:style w:type="paragraph" w:styleId="TOC6">
    <w:name w:val="toc 6"/>
    <w:basedOn w:val="Normal"/>
    <w:next w:val="Normal"/>
    <w:autoRedefine/>
    <w:uiPriority w:val="39"/>
    <w:rsid w:val="00E47F13"/>
    <w:pPr>
      <w:ind w:left="1100"/>
    </w:pPr>
    <w:rPr>
      <w:rFonts w:ascii="Times New Roman" w:hAnsi="Times New Roman"/>
      <w:sz w:val="22"/>
    </w:rPr>
  </w:style>
  <w:style w:type="paragraph" w:styleId="TOC7">
    <w:name w:val="toc 7"/>
    <w:basedOn w:val="Normal"/>
    <w:next w:val="Normal"/>
    <w:autoRedefine/>
    <w:uiPriority w:val="39"/>
    <w:rsid w:val="00E47F13"/>
    <w:pPr>
      <w:ind w:left="1320"/>
    </w:pPr>
    <w:rPr>
      <w:rFonts w:ascii="Times New Roman" w:hAnsi="Times New Roman"/>
      <w:sz w:val="22"/>
    </w:rPr>
  </w:style>
  <w:style w:type="paragraph" w:styleId="TOC8">
    <w:name w:val="toc 8"/>
    <w:basedOn w:val="Normal"/>
    <w:next w:val="Normal"/>
    <w:autoRedefine/>
    <w:uiPriority w:val="39"/>
    <w:rsid w:val="00E47F13"/>
    <w:pPr>
      <w:ind w:left="1540"/>
    </w:pPr>
    <w:rPr>
      <w:rFonts w:ascii="Times New Roman" w:hAnsi="Times New Roman"/>
      <w:sz w:val="22"/>
    </w:rPr>
  </w:style>
  <w:style w:type="paragraph" w:customStyle="1" w:styleId="CodeIDDSamples">
    <w:name w:val="Code/IDD Samples"/>
    <w:basedOn w:val="Normal"/>
    <w:next w:val="BodyText"/>
    <w:rsid w:val="00E47F13"/>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rsid w:val="00E47F13"/>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paragraph" w:customStyle="1" w:styleId="EquationLong">
    <w:name w:val="Equation Long"/>
    <w:basedOn w:val="Normal"/>
    <w:next w:val="BodyText"/>
    <w:rsid w:val="00E47F13"/>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D85C83"/>
    <w:pPr>
      <w:spacing w:before="0" w:after="0"/>
    </w:pPr>
  </w:style>
  <w:style w:type="paragraph" w:customStyle="1" w:styleId="EquationwUnits">
    <w:name w:val="Equation w Units"/>
    <w:basedOn w:val="Normal"/>
    <w:next w:val="BodyText"/>
    <w:rsid w:val="00E47F13"/>
    <w:pPr>
      <w:tabs>
        <w:tab w:val="left" w:pos="7200"/>
        <w:tab w:val="right" w:pos="8640"/>
      </w:tabs>
      <w:spacing w:before="240" w:after="60"/>
      <w:ind w:left="1440"/>
      <w:jc w:val="both"/>
    </w:pPr>
  </w:style>
  <w:style w:type="paragraph" w:customStyle="1" w:styleId="Equation">
    <w:name w:val="Equation"/>
    <w:basedOn w:val="BodyText"/>
    <w:rsid w:val="00E47F13"/>
    <w:pPr>
      <w:tabs>
        <w:tab w:val="right" w:pos="8640"/>
      </w:tabs>
      <w:spacing w:before="240" w:after="240" w:line="240" w:lineRule="atLeast"/>
      <w:ind w:left="1440"/>
    </w:pPr>
  </w:style>
  <w:style w:type="paragraph" w:customStyle="1" w:styleId="Bulletfirst">
    <w:name w:val="Bulletfirst"/>
    <w:basedOn w:val="Normal"/>
    <w:pPr>
      <w:tabs>
        <w:tab w:val="num" w:pos="720"/>
      </w:tabs>
      <w:spacing w:before="200"/>
      <w:ind w:left="360" w:hanging="360"/>
      <w:jc w:val="both"/>
    </w:pPr>
    <w:rPr>
      <w:rFonts w:ascii="Times New Roman" w:hAnsi="Times New Roman"/>
      <w:noProof/>
    </w:rPr>
  </w:style>
  <w:style w:type="paragraph" w:customStyle="1" w:styleId="Bulletlast">
    <w:name w:val="Bulletlast"/>
    <w:basedOn w:val="Bulletfirst"/>
    <w:pPr>
      <w:spacing w:before="0" w:after="200"/>
    </w:pPr>
  </w:style>
  <w:style w:type="paragraph" w:customStyle="1" w:styleId="Bulletwoindent">
    <w:name w:val="Bullet w/o indent"/>
    <w:basedOn w:val="Normal"/>
    <w:pPr>
      <w:tabs>
        <w:tab w:val="num" w:pos="720"/>
      </w:tabs>
      <w:spacing w:line="240" w:lineRule="exact"/>
      <w:ind w:left="360" w:hanging="360"/>
      <w:jc w:val="both"/>
    </w:pPr>
    <w:rPr>
      <w:rFonts w:ascii="Times New Roman" w:hAnsi="Times New Roman"/>
    </w:rPr>
  </w:style>
  <w:style w:type="character" w:customStyle="1" w:styleId="MTEquationSection">
    <w:name w:val="MTEquationSection"/>
    <w:rPr>
      <w:rFonts w:ascii="Palatino" w:hAnsi="Palatino" w:cs="Palatino"/>
      <w:vanish w:val="0"/>
      <w:color w:val="FF0000"/>
    </w:rPr>
  </w:style>
  <w:style w:type="paragraph" w:customStyle="1" w:styleId="Reference">
    <w:name w:val="Reference"/>
    <w:basedOn w:val="BodyText"/>
    <w:pPr>
      <w:ind w:left="1800" w:hanging="720"/>
    </w:pPr>
  </w:style>
  <w:style w:type="paragraph" w:customStyle="1" w:styleId="MTDisplayEquation">
    <w:name w:val="MTDisplayEquation"/>
    <w:basedOn w:val="BodyText"/>
    <w:link w:val="MTDisplayEquationChar"/>
    <w:pPr>
      <w:tabs>
        <w:tab w:val="center" w:pos="4320"/>
        <w:tab w:val="right" w:pos="8640"/>
      </w:tabs>
      <w:spacing w:before="0" w:after="240" w:line="240" w:lineRule="atLeast"/>
    </w:pPr>
    <w:rPr>
      <w:rFonts w:eastAsia="Batang"/>
      <w:lang w:eastAsia="ko-KR"/>
    </w:rPr>
  </w:style>
  <w:style w:type="paragraph" w:customStyle="1" w:styleId="BodyStyle">
    <w:name w:val="Body Style"/>
    <w:basedOn w:val="Normal"/>
    <w:autoRedefine/>
    <w:pPr>
      <w:tabs>
        <w:tab w:val="center" w:pos="2200"/>
        <w:tab w:val="right" w:pos="4400"/>
      </w:tabs>
      <w:ind w:left="0"/>
    </w:pPr>
    <w:rPr>
      <w:b/>
      <w:bCs/>
      <w:position w:val="-46"/>
      <w:sz w:val="28"/>
      <w:szCs w:val="28"/>
    </w:rPr>
  </w:style>
  <w:style w:type="character" w:styleId="Hyperlink">
    <w:name w:val="Hyperlink"/>
    <w:uiPriority w:val="99"/>
    <w:rPr>
      <w:color w:val="0000FF"/>
      <w:u w:val="single"/>
    </w:rPr>
  </w:style>
  <w:style w:type="paragraph" w:styleId="BodyTextFirstIndent">
    <w:name w:val="Body Text First Indent"/>
    <w:basedOn w:val="BodyText"/>
    <w:link w:val="BodyTextFirstIndentChar"/>
    <w:pPr>
      <w:spacing w:after="120"/>
      <w:ind w:firstLine="210"/>
      <w:jc w:val="left"/>
    </w:pPr>
  </w:style>
  <w:style w:type="paragraph" w:customStyle="1" w:styleId="OmniPage1">
    <w:name w:val="OmniPage #1"/>
    <w:basedOn w:val="Normal"/>
    <w:pPr>
      <w:spacing w:line="240" w:lineRule="exact"/>
    </w:p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2">
    <w:name w:val="Body Text First Indent 2"/>
    <w:basedOn w:val="BodyTextIndent"/>
    <w:link w:val="BodyTextFirstIndent2Char"/>
    <w:pPr>
      <w:spacing w:before="0" w:after="120"/>
      <w:ind w:left="360" w:firstLine="210"/>
      <w:jc w:val="left"/>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losing">
    <w:name w:val="Closing"/>
    <w:basedOn w:val="Normal"/>
    <w:link w:val="ClosingChar"/>
    <w:pPr>
      <w:ind w:left="4320"/>
    </w:p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Address">
    <w:name w:val="envelope address"/>
    <w:basedOn w:val="Normal"/>
    <w:pPr>
      <w:framePr w:w="7920" w:h="1980" w:hRule="exact" w:hSpace="180" w:wrap="auto" w:hAnchor="page" w:xAlign="center" w:yAlign="bottom"/>
      <w:ind w:left="2880"/>
    </w:pPr>
    <w:rPr>
      <w:sz w:val="24"/>
      <w:szCs w:val="24"/>
    </w:rPr>
  </w:style>
  <w:style w:type="paragraph" w:styleId="EnvelopeReturn">
    <w:name w:val="envelope return"/>
    <w:basedOn w:val="Normal"/>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r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ind w:left="1080"/>
    </w:pPr>
    <w:rPr>
      <w:rFonts w:ascii="Courier New" w:hAnsi="Courier New" w:cs="Courier New"/>
    </w:rPr>
  </w:style>
  <w:style w:type="paragraph" w:styleId="NormalWeb">
    <w:name w:val="Normal (Web)"/>
    <w:basedOn w:val="Normal"/>
    <w:rPr>
      <w:rFonts w:ascii="Times New Roman" w:hAnsi="Times New Roman"/>
      <w:sz w:val="24"/>
      <w:szCs w:val="24"/>
    </w:rPr>
  </w:style>
  <w:style w:type="paragraph" w:styleId="NoteHeading">
    <w:name w:val="Note Heading"/>
    <w:basedOn w:val="Normal"/>
    <w:next w:val="Normal"/>
    <w:link w:val="NoteHeadingChar"/>
  </w:style>
  <w:style w:type="paragraph" w:styleId="PlainText">
    <w:name w:val="Plain Text"/>
    <w:basedOn w:val="Normal"/>
    <w:link w:val="PlainTextChar"/>
    <w:uiPriority w:val="99"/>
    <w:rPr>
      <w:rFonts w:ascii="Courier New" w:hAnsi="Courier New" w:cs="Courier New"/>
    </w:rP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character" w:styleId="HTMLVariable">
    <w:name w:val="HTML Variable"/>
    <w:rPr>
      <w:i/>
      <w:iCs/>
    </w:rPr>
  </w:style>
  <w:style w:type="character" w:styleId="HTMLTypewriter">
    <w:name w:val="HTML Typewriter"/>
    <w:rPr>
      <w:rFonts w:ascii="Courier New" w:hAnsi="Courier New" w:cs="Courier New"/>
      <w:sz w:val="20"/>
      <w:szCs w:val="20"/>
    </w:rPr>
  </w:style>
  <w:style w:type="character" w:styleId="FollowedHyperlink">
    <w:name w:val="FollowedHyperlink"/>
    <w:rPr>
      <w:color w:val="800080"/>
      <w:u w:val="single"/>
    </w:rPr>
  </w:style>
  <w:style w:type="paragraph" w:customStyle="1" w:styleId="OmniPage2">
    <w:name w:val="OmniPage #2"/>
    <w:basedOn w:val="Normal"/>
    <w:pPr>
      <w:spacing w:line="480" w:lineRule="exact"/>
    </w:pPr>
    <w:rPr>
      <w:spacing w:val="-5"/>
    </w:rPr>
  </w:style>
  <w:style w:type="paragraph" w:customStyle="1" w:styleId="OmniPage3">
    <w:name w:val="OmniPage #3"/>
    <w:basedOn w:val="Normal"/>
    <w:pPr>
      <w:spacing w:line="200" w:lineRule="exact"/>
    </w:pPr>
    <w:rPr>
      <w:spacing w:val="-5"/>
    </w:rPr>
  </w:style>
  <w:style w:type="paragraph" w:customStyle="1" w:styleId="section">
    <w:name w:val="section"/>
    <w:basedOn w:val="Normal"/>
    <w:autoRedefine/>
    <w:pPr>
      <w:tabs>
        <w:tab w:val="left" w:pos="1440"/>
        <w:tab w:val="left" w:pos="7200"/>
      </w:tabs>
      <w:ind w:left="0"/>
    </w:pPr>
    <w:rPr>
      <w:spacing w:val="-5"/>
      <w:sz w:val="22"/>
      <w:szCs w:val="22"/>
    </w:rPr>
  </w:style>
  <w:style w:type="paragraph" w:customStyle="1" w:styleId="NormalBullet">
    <w:name w:val="Normal Bullet"/>
    <w:basedOn w:val="Normal"/>
    <w:pPr>
      <w:tabs>
        <w:tab w:val="num" w:pos="1440"/>
      </w:tabs>
      <w:ind w:left="1440" w:hanging="360"/>
    </w:pPr>
  </w:style>
  <w:style w:type="paragraph" w:customStyle="1" w:styleId="BlockQuotationWide">
    <w:name w:val="Block Quotation Wide"/>
    <w:basedOn w:val="Normal"/>
    <w:rsid w:val="00E47F13"/>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BodyText12">
    <w:name w:val="Body Text 12"/>
    <w:basedOn w:val="BodyText"/>
    <w:rsid w:val="00D85C83"/>
    <w:rPr>
      <w:sz w:val="24"/>
    </w:rPr>
  </w:style>
  <w:style w:type="paragraph" w:customStyle="1" w:styleId="Caption-More">
    <w:name w:val="Caption-More"/>
    <w:basedOn w:val="Caption"/>
    <w:next w:val="BodyText"/>
    <w:rsid w:val="00E47F13"/>
    <w:pPr>
      <w:spacing w:before="0"/>
    </w:pPr>
  </w:style>
  <w:style w:type="paragraph" w:customStyle="1" w:styleId="HTMLBody">
    <w:name w:val="HTML Body"/>
    <w:pPr>
      <w:autoSpaceDE w:val="0"/>
      <w:autoSpaceDN w:val="0"/>
      <w:adjustRightInd w:val="0"/>
    </w:pPr>
    <w:rPr>
      <w:rFonts w:ascii="Arial" w:hAnsi="Arial" w:cs="Arial"/>
    </w:rPr>
  </w:style>
  <w:style w:type="paragraph" w:customStyle="1" w:styleId="HTMLPre-tag">
    <w:name w:val="HTML Pre-tag"/>
    <w:pPr>
      <w:autoSpaceDE w:val="0"/>
      <w:autoSpaceDN w:val="0"/>
      <w:adjustRightInd w:val="0"/>
    </w:pPr>
    <w:rPr>
      <w:rFonts w:ascii="Courier New" w:hAnsi="Courier New" w:cs="Courier New"/>
    </w:rPr>
  </w:style>
  <w:style w:type="character" w:customStyle="1" w:styleId="BodyTextChar">
    <w:name w:val="Body Text Char"/>
    <w:rPr>
      <w:rFonts w:ascii="Arial" w:hAnsi="Arial" w:cs="Arial"/>
      <w:lang w:val="en-US" w:eastAsia="en-US"/>
    </w:rPr>
  </w:style>
  <w:style w:type="paragraph" w:customStyle="1" w:styleId="ReferenceLine">
    <w:name w:val="Reference Line"/>
    <w:basedOn w:val="BodyText"/>
    <w:pPr>
      <w:spacing w:before="0" w:after="0" w:line="480" w:lineRule="auto"/>
      <w:ind w:left="0"/>
      <w:jc w:val="left"/>
    </w:pPr>
    <w:rPr>
      <w:rFonts w:ascii="Times New Roman" w:hAnsi="Times New Roman"/>
      <w:sz w:val="24"/>
      <w:szCs w:val="24"/>
    </w:rPr>
  </w:style>
  <w:style w:type="paragraph" w:customStyle="1" w:styleId="ListBullet6">
    <w:name w:val="List Bullet 6"/>
    <w:basedOn w:val="ListBullet5"/>
    <w:pPr>
      <w:ind w:left="3240"/>
    </w:pPr>
  </w:style>
  <w:style w:type="character" w:customStyle="1" w:styleId="MTConvertedEquation">
    <w:name w:val="MTConvertedEquation"/>
    <w:basedOn w:val="DefaultParagraphFont"/>
  </w:style>
  <w:style w:type="paragraph" w:styleId="TOC9">
    <w:name w:val="toc 9"/>
    <w:basedOn w:val="Normal"/>
    <w:next w:val="Normal"/>
    <w:autoRedefine/>
    <w:uiPriority w:val="39"/>
    <w:pPr>
      <w:ind w:left="1920"/>
    </w:pPr>
    <w:rPr>
      <w:rFonts w:ascii="Times New Roman" w:hAnsi="Times New Roman"/>
      <w:sz w:val="24"/>
      <w:szCs w:val="24"/>
    </w:rPr>
  </w:style>
  <w:style w:type="paragraph" w:styleId="BalloonText">
    <w:name w:val="Balloon Text"/>
    <w:basedOn w:val="Normal"/>
    <w:link w:val="BalloonTextChar"/>
    <w:uiPriority w:val="99"/>
    <w:semiHidden/>
    <w:rPr>
      <w:rFonts w:ascii="Tahoma" w:hAnsi="Tahoma" w:cs="Tahoma"/>
      <w:sz w:val="16"/>
      <w:szCs w:val="16"/>
    </w:rPr>
  </w:style>
  <w:style w:type="paragraph" w:customStyle="1" w:styleId="Body">
    <w:name w:val="Body"/>
    <w:basedOn w:val="Normal"/>
    <w:pPr>
      <w:spacing w:after="120"/>
    </w:pPr>
  </w:style>
  <w:style w:type="paragraph" w:styleId="CommentSubject">
    <w:name w:val="annotation subject"/>
    <w:basedOn w:val="CommentText"/>
    <w:next w:val="CommentText"/>
    <w:link w:val="CommentSubjectChar"/>
    <w:semiHidden/>
    <w:rsid w:val="009A4A85"/>
    <w:rPr>
      <w:b/>
      <w:bCs/>
    </w:rPr>
  </w:style>
  <w:style w:type="table" w:styleId="TableGrid">
    <w:name w:val="Table Grid"/>
    <w:basedOn w:val="TableNormal"/>
    <w:rsid w:val="009A4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BaseChar1">
    <w:name w:val="Heading Base Char1"/>
    <w:link w:val="HeadingBase"/>
    <w:rsid w:val="0038100D"/>
    <w:rPr>
      <w:rFonts w:ascii="Arial" w:hAnsi="Arial"/>
      <w:spacing w:val="-4"/>
      <w:kern w:val="28"/>
      <w:sz w:val="22"/>
    </w:rPr>
  </w:style>
  <w:style w:type="character" w:customStyle="1" w:styleId="HeadingBaseChar">
    <w:name w:val="Heading Base Char"/>
    <w:rsid w:val="0038100D"/>
    <w:rPr>
      <w:rFonts w:ascii="Arial" w:hAnsi="Arial"/>
      <w:spacing w:val="-4"/>
      <w:kern w:val="28"/>
      <w:sz w:val="22"/>
      <w:lang w:val="en-US" w:eastAsia="en-US" w:bidi="ar-SA"/>
    </w:rPr>
  </w:style>
  <w:style w:type="character" w:customStyle="1" w:styleId="CharChar">
    <w:name w:val="Char Char"/>
    <w:rsid w:val="007740B9"/>
    <w:rPr>
      <w:rFonts w:ascii="Arial" w:hAnsi="Arial"/>
      <w:lang w:val="en-US" w:eastAsia="en-US" w:bidi="ar-SA"/>
    </w:rPr>
  </w:style>
  <w:style w:type="character" w:customStyle="1" w:styleId="Heading3Char">
    <w:name w:val="Heading 3 Char"/>
    <w:link w:val="Heading3"/>
    <w:rsid w:val="009F1C6F"/>
    <w:rPr>
      <w:rFonts w:ascii="Arial Black" w:hAnsi="Arial Black"/>
      <w:spacing w:val="-10"/>
      <w:kern w:val="28"/>
    </w:rPr>
  </w:style>
  <w:style w:type="character" w:customStyle="1" w:styleId="Heading1Char">
    <w:name w:val="Heading 1 Char"/>
    <w:link w:val="Heading1"/>
    <w:rsid w:val="00B75B4A"/>
    <w:rPr>
      <w:rFonts w:ascii="Arial Black" w:hAnsi="Arial Black"/>
      <w:color w:val="FFFFFF"/>
      <w:spacing w:val="-10"/>
      <w:kern w:val="20"/>
      <w:position w:val="8"/>
      <w:sz w:val="24"/>
      <w:shd w:val="solid" w:color="auto" w:fill="auto"/>
    </w:rPr>
  </w:style>
  <w:style w:type="paragraph" w:customStyle="1" w:styleId="TableMainHead">
    <w:name w:val="Table Main Head"/>
    <w:basedOn w:val="Title"/>
    <w:rsid w:val="00F87D2C"/>
    <w:pPr>
      <w:keepNext w:val="0"/>
      <w:keepLines w:val="0"/>
      <w:pBdr>
        <w:top w:val="none" w:sz="0" w:space="0" w:color="auto"/>
      </w:pBdr>
      <w:spacing w:before="0" w:after="0" w:line="220" w:lineRule="exact"/>
      <w:jc w:val="center"/>
      <w:outlineLvl w:val="0"/>
    </w:pPr>
    <w:rPr>
      <w:rFonts w:ascii="Times New Roman" w:hAnsi="Times New Roman"/>
      <w:b/>
      <w:caps/>
      <w:spacing w:val="0"/>
      <w:sz w:val="18"/>
    </w:rPr>
  </w:style>
  <w:style w:type="character" w:customStyle="1" w:styleId="BlockQuotationChar">
    <w:name w:val="Block Quotation Char"/>
    <w:link w:val="BlockQuotation"/>
    <w:rsid w:val="00BB016F"/>
    <w:rPr>
      <w:rFonts w:ascii="Arial Narrow" w:hAnsi="Arial Narrow"/>
      <w:shd w:val="pct5" w:color="auto" w:fill="auto"/>
    </w:rPr>
  </w:style>
  <w:style w:type="character" w:customStyle="1" w:styleId="Heading2Char1">
    <w:name w:val="Heading 2 Char1"/>
    <w:link w:val="Heading2"/>
    <w:rsid w:val="00B75B4A"/>
    <w:rPr>
      <w:rFonts w:ascii="Arial Black" w:hAnsi="Arial Black"/>
      <w:spacing w:val="-15"/>
      <w:kern w:val="28"/>
      <w:sz w:val="22"/>
    </w:rPr>
  </w:style>
  <w:style w:type="character" w:customStyle="1" w:styleId="BodyTextChar1">
    <w:name w:val="Body Text Char1"/>
    <w:link w:val="BodyText"/>
    <w:rsid w:val="00795CBD"/>
    <w:rPr>
      <w:rFonts w:ascii="Arial" w:hAnsi="Arial"/>
    </w:rPr>
  </w:style>
  <w:style w:type="character" w:customStyle="1" w:styleId="CharChar35">
    <w:name w:val="Char Char35"/>
    <w:rsid w:val="00B75B4A"/>
    <w:rPr>
      <w:rFonts w:ascii="Arial Black" w:eastAsia="Times New Roman" w:hAnsi="Arial Black" w:cs="Times New Roman"/>
      <w:spacing w:val="-10"/>
      <w:kern w:val="28"/>
      <w:sz w:val="20"/>
      <w:szCs w:val="20"/>
    </w:rPr>
  </w:style>
  <w:style w:type="character" w:customStyle="1" w:styleId="Heading4Char2">
    <w:name w:val="Heading 4 Char2"/>
    <w:link w:val="Heading4"/>
    <w:rsid w:val="00B75B4A"/>
    <w:rPr>
      <w:rFonts w:ascii="Arial" w:hAnsi="Arial"/>
      <w:b/>
      <w:i/>
      <w:spacing w:val="-4"/>
      <w:kern w:val="28"/>
    </w:rPr>
  </w:style>
  <w:style w:type="character" w:customStyle="1" w:styleId="Heading5Char">
    <w:name w:val="Heading 5 Char"/>
    <w:link w:val="Heading5"/>
    <w:rsid w:val="00B75B4A"/>
    <w:rPr>
      <w:rFonts w:ascii="Arial" w:hAnsi="Arial"/>
      <w:spacing w:val="-4"/>
      <w:kern w:val="28"/>
    </w:rPr>
  </w:style>
  <w:style w:type="character" w:customStyle="1" w:styleId="Heading6Char">
    <w:name w:val="Heading 6 Char"/>
    <w:link w:val="Heading6"/>
    <w:rsid w:val="00B75B4A"/>
    <w:rPr>
      <w:rFonts w:ascii="Arial" w:hAnsi="Arial"/>
      <w:i/>
      <w:spacing w:val="-4"/>
      <w:kern w:val="28"/>
    </w:rPr>
  </w:style>
  <w:style w:type="character" w:customStyle="1" w:styleId="Heading7Char">
    <w:name w:val="Heading 7 Char"/>
    <w:link w:val="Heading7"/>
    <w:rsid w:val="00B75B4A"/>
    <w:rPr>
      <w:rFonts w:ascii="Arial" w:hAnsi="Arial"/>
      <w:spacing w:val="-4"/>
      <w:kern w:val="28"/>
    </w:rPr>
  </w:style>
  <w:style w:type="character" w:customStyle="1" w:styleId="Heading8Char">
    <w:name w:val="Heading 8 Char"/>
    <w:link w:val="Heading8"/>
    <w:rsid w:val="00B75B4A"/>
    <w:rPr>
      <w:rFonts w:ascii="Arial" w:hAnsi="Arial"/>
      <w:i/>
      <w:spacing w:val="-4"/>
      <w:kern w:val="28"/>
      <w:sz w:val="18"/>
    </w:rPr>
  </w:style>
  <w:style w:type="character" w:customStyle="1" w:styleId="Heading9Char">
    <w:name w:val="Heading 9 Char"/>
    <w:link w:val="Heading9"/>
    <w:rsid w:val="00B75B4A"/>
    <w:rPr>
      <w:rFonts w:ascii="Arial" w:hAnsi="Arial"/>
      <w:spacing w:val="-4"/>
      <w:kern w:val="28"/>
      <w:sz w:val="18"/>
    </w:rPr>
  </w:style>
  <w:style w:type="character" w:customStyle="1" w:styleId="BodyTextIndentChar">
    <w:name w:val="Body Text Indent Char"/>
    <w:link w:val="BodyTextIndent"/>
    <w:rsid w:val="00B75B4A"/>
    <w:rPr>
      <w:rFonts w:ascii="Arial" w:hAnsi="Arial"/>
      <w:lang w:val="en-US" w:eastAsia="en-US" w:bidi="ar-SA"/>
    </w:rPr>
  </w:style>
  <w:style w:type="character" w:customStyle="1" w:styleId="TitleChar">
    <w:name w:val="Title Char"/>
    <w:link w:val="Title"/>
    <w:rsid w:val="00B75B4A"/>
    <w:rPr>
      <w:rFonts w:ascii="Arial Black" w:hAnsi="Arial Black"/>
      <w:spacing w:val="-30"/>
      <w:kern w:val="28"/>
      <w:sz w:val="40"/>
    </w:rPr>
  </w:style>
  <w:style w:type="character" w:customStyle="1" w:styleId="SubtitleChar">
    <w:name w:val="Subtitle Char"/>
    <w:link w:val="Subtitle"/>
    <w:rsid w:val="00B75B4A"/>
    <w:rPr>
      <w:rFonts w:ascii="Arial" w:hAnsi="Arial"/>
      <w:spacing w:val="-16"/>
      <w:kern w:val="28"/>
      <w:sz w:val="32"/>
    </w:rPr>
  </w:style>
  <w:style w:type="character" w:customStyle="1" w:styleId="CommentTextChar">
    <w:name w:val="Comment Text Char"/>
    <w:link w:val="CommentText"/>
    <w:semiHidden/>
    <w:rsid w:val="00B75B4A"/>
    <w:rPr>
      <w:rFonts w:ascii="Arial" w:hAnsi="Arial"/>
      <w:spacing w:val="-5"/>
      <w:sz w:val="16"/>
    </w:rPr>
  </w:style>
  <w:style w:type="character" w:customStyle="1" w:styleId="EndnoteTextChar">
    <w:name w:val="Endnote Text Char"/>
    <w:link w:val="EndnoteText"/>
    <w:semiHidden/>
    <w:rsid w:val="00B75B4A"/>
    <w:rPr>
      <w:rFonts w:ascii="Arial" w:hAnsi="Arial"/>
      <w:spacing w:val="-5"/>
      <w:sz w:val="16"/>
    </w:rPr>
  </w:style>
  <w:style w:type="character" w:customStyle="1" w:styleId="FooterChar">
    <w:name w:val="Footer Char"/>
    <w:link w:val="Footer"/>
    <w:rsid w:val="00B75B4A"/>
    <w:rPr>
      <w:rFonts w:ascii="Arial" w:hAnsi="Arial"/>
      <w:sz w:val="18"/>
    </w:rPr>
  </w:style>
  <w:style w:type="character" w:customStyle="1" w:styleId="FootnoteTextChar">
    <w:name w:val="Footnote Text Char"/>
    <w:link w:val="FootnoteText"/>
    <w:semiHidden/>
    <w:rsid w:val="00B75B4A"/>
    <w:rPr>
      <w:rFonts w:ascii="Arial" w:hAnsi="Arial"/>
      <w:spacing w:val="-5"/>
      <w:sz w:val="16"/>
    </w:rPr>
  </w:style>
  <w:style w:type="character" w:customStyle="1" w:styleId="HeaderChar">
    <w:name w:val="Header Char"/>
    <w:link w:val="Header"/>
    <w:rsid w:val="00B75B4A"/>
    <w:rPr>
      <w:rFonts w:ascii="Arial" w:hAnsi="Arial"/>
      <w:sz w:val="18"/>
      <w:u w:val="single"/>
    </w:rPr>
  </w:style>
  <w:style w:type="character" w:customStyle="1" w:styleId="MessageHeaderChar">
    <w:name w:val="Message Header Char"/>
    <w:link w:val="MessageHeader"/>
    <w:rsid w:val="00B75B4A"/>
    <w:rPr>
      <w:rFonts w:ascii="Arial" w:hAnsi="Arial"/>
      <w:sz w:val="22"/>
    </w:rPr>
  </w:style>
  <w:style w:type="character" w:customStyle="1" w:styleId="BodyTextFirstIndentChar">
    <w:name w:val="Body Text First Indent Char"/>
    <w:link w:val="BodyTextFirstIndent"/>
    <w:rsid w:val="00B75B4A"/>
    <w:rPr>
      <w:rFonts w:ascii="Arial" w:hAnsi="Arial" w:cs="Arial"/>
      <w:lang w:val="en-US" w:eastAsia="en-US" w:bidi="ar-SA"/>
    </w:rPr>
  </w:style>
  <w:style w:type="character" w:customStyle="1" w:styleId="BodyText2Char">
    <w:name w:val="Body Text 2 Char"/>
    <w:link w:val="BodyText2"/>
    <w:rsid w:val="00B75B4A"/>
    <w:rPr>
      <w:rFonts w:ascii="Arial" w:hAnsi="Arial"/>
      <w:lang w:val="en-US" w:eastAsia="en-US" w:bidi="ar-SA"/>
    </w:rPr>
  </w:style>
  <w:style w:type="character" w:customStyle="1" w:styleId="BodyText3Char">
    <w:name w:val="Body Text 3 Char"/>
    <w:link w:val="BodyText3"/>
    <w:rsid w:val="00B75B4A"/>
    <w:rPr>
      <w:rFonts w:ascii="Arial" w:hAnsi="Arial"/>
      <w:sz w:val="16"/>
      <w:szCs w:val="16"/>
      <w:lang w:val="en-US" w:eastAsia="en-US" w:bidi="ar-SA"/>
    </w:rPr>
  </w:style>
  <w:style w:type="character" w:customStyle="1" w:styleId="BodyTextFirstIndent2Char">
    <w:name w:val="Body Text First Indent 2 Char"/>
    <w:basedOn w:val="BodyTextIndentChar"/>
    <w:link w:val="BodyTextFirstIndent2"/>
    <w:rsid w:val="00B75B4A"/>
    <w:rPr>
      <w:rFonts w:ascii="Arial" w:hAnsi="Arial"/>
      <w:lang w:val="en-US" w:eastAsia="en-US" w:bidi="ar-SA"/>
    </w:rPr>
  </w:style>
  <w:style w:type="character" w:customStyle="1" w:styleId="BodyTextIndent2Char">
    <w:name w:val="Body Text Indent 2 Char"/>
    <w:link w:val="BodyTextIndent2"/>
    <w:rsid w:val="00B75B4A"/>
    <w:rPr>
      <w:rFonts w:ascii="Arial" w:hAnsi="Arial"/>
      <w:lang w:val="en-US" w:eastAsia="en-US" w:bidi="ar-SA"/>
    </w:rPr>
  </w:style>
  <w:style w:type="character" w:customStyle="1" w:styleId="BodyTextIndent3Char">
    <w:name w:val="Body Text Indent 3 Char"/>
    <w:link w:val="BodyTextIndent3"/>
    <w:rsid w:val="00B75B4A"/>
    <w:rPr>
      <w:rFonts w:ascii="Arial" w:hAnsi="Arial"/>
      <w:sz w:val="16"/>
      <w:szCs w:val="16"/>
      <w:lang w:val="en-US" w:eastAsia="en-US" w:bidi="ar-SA"/>
    </w:rPr>
  </w:style>
  <w:style w:type="character" w:customStyle="1" w:styleId="ClosingChar">
    <w:name w:val="Closing Char"/>
    <w:link w:val="Closing"/>
    <w:rsid w:val="00B75B4A"/>
    <w:rPr>
      <w:rFonts w:ascii="Arial" w:hAnsi="Arial"/>
      <w:lang w:val="en-US" w:eastAsia="en-US" w:bidi="ar-SA"/>
    </w:rPr>
  </w:style>
  <w:style w:type="character" w:customStyle="1" w:styleId="DateChar">
    <w:name w:val="Date Char"/>
    <w:link w:val="Date"/>
    <w:rsid w:val="00B75B4A"/>
    <w:rPr>
      <w:rFonts w:ascii="Arial" w:hAnsi="Arial"/>
      <w:lang w:val="en-US" w:eastAsia="en-US" w:bidi="ar-SA"/>
    </w:rPr>
  </w:style>
  <w:style w:type="character" w:customStyle="1" w:styleId="DocumentMapChar">
    <w:name w:val="Document Map Char"/>
    <w:link w:val="DocumentMap"/>
    <w:semiHidden/>
    <w:rsid w:val="00B75B4A"/>
    <w:rPr>
      <w:rFonts w:ascii="Tahoma" w:hAnsi="Tahoma" w:cs="Tahoma"/>
      <w:lang w:val="en-US" w:eastAsia="en-US" w:bidi="ar-SA"/>
    </w:rPr>
  </w:style>
  <w:style w:type="character" w:customStyle="1" w:styleId="E-mailSignatureChar">
    <w:name w:val="E-mail Signature Char"/>
    <w:link w:val="E-mailSignature"/>
    <w:rsid w:val="00B75B4A"/>
    <w:rPr>
      <w:rFonts w:ascii="Arial" w:hAnsi="Arial"/>
      <w:lang w:val="en-US" w:eastAsia="en-US" w:bidi="ar-SA"/>
    </w:rPr>
  </w:style>
  <w:style w:type="character" w:customStyle="1" w:styleId="HTMLAddressChar">
    <w:name w:val="HTML Address Char"/>
    <w:link w:val="HTMLAddress"/>
    <w:rsid w:val="00B75B4A"/>
    <w:rPr>
      <w:rFonts w:ascii="Arial" w:hAnsi="Arial"/>
      <w:i/>
      <w:iCs/>
      <w:lang w:val="en-US" w:eastAsia="en-US" w:bidi="ar-SA"/>
    </w:rPr>
  </w:style>
  <w:style w:type="character" w:customStyle="1" w:styleId="HTMLPreformattedChar">
    <w:name w:val="HTML Preformatted Char"/>
    <w:link w:val="HTMLPreformatted"/>
    <w:rsid w:val="00B75B4A"/>
    <w:rPr>
      <w:rFonts w:ascii="Courier New" w:hAnsi="Courier New" w:cs="Courier New"/>
      <w:lang w:val="en-US" w:eastAsia="en-US" w:bidi="ar-SA"/>
    </w:rPr>
  </w:style>
  <w:style w:type="character" w:customStyle="1" w:styleId="MacroTextChar">
    <w:name w:val="Macro Text Char"/>
    <w:link w:val="MacroText"/>
    <w:semiHidden/>
    <w:rsid w:val="00B75B4A"/>
    <w:rPr>
      <w:rFonts w:ascii="Courier New" w:hAnsi="Courier New" w:cs="Courier New"/>
      <w:lang w:val="en-US" w:eastAsia="en-US" w:bidi="ar-SA"/>
    </w:rPr>
  </w:style>
  <w:style w:type="character" w:customStyle="1" w:styleId="NoteHeadingChar">
    <w:name w:val="Note Heading Char"/>
    <w:link w:val="NoteHeading"/>
    <w:rsid w:val="00B75B4A"/>
    <w:rPr>
      <w:rFonts w:ascii="Arial" w:hAnsi="Arial"/>
      <w:lang w:val="en-US" w:eastAsia="en-US" w:bidi="ar-SA"/>
    </w:rPr>
  </w:style>
  <w:style w:type="character" w:customStyle="1" w:styleId="PlainTextChar">
    <w:name w:val="Plain Text Char"/>
    <w:link w:val="PlainText"/>
    <w:uiPriority w:val="99"/>
    <w:rsid w:val="00B75B4A"/>
    <w:rPr>
      <w:rFonts w:ascii="Courier New" w:hAnsi="Courier New" w:cs="Courier New"/>
      <w:lang w:val="en-US" w:eastAsia="en-US" w:bidi="ar-SA"/>
    </w:rPr>
  </w:style>
  <w:style w:type="character" w:customStyle="1" w:styleId="SalutationChar">
    <w:name w:val="Salutation Char"/>
    <w:link w:val="Salutation"/>
    <w:rsid w:val="00B75B4A"/>
    <w:rPr>
      <w:rFonts w:ascii="Arial" w:hAnsi="Arial"/>
      <w:lang w:val="en-US" w:eastAsia="en-US" w:bidi="ar-SA"/>
    </w:rPr>
  </w:style>
  <w:style w:type="character" w:customStyle="1" w:styleId="SignatureChar">
    <w:name w:val="Signature Char"/>
    <w:link w:val="Signature"/>
    <w:rsid w:val="00B75B4A"/>
    <w:rPr>
      <w:rFonts w:ascii="Arial" w:hAnsi="Arial"/>
      <w:lang w:val="en-US" w:eastAsia="en-US" w:bidi="ar-SA"/>
    </w:rPr>
  </w:style>
  <w:style w:type="character" w:customStyle="1" w:styleId="BalloonTextChar">
    <w:name w:val="Balloon Text Char"/>
    <w:link w:val="BalloonText"/>
    <w:uiPriority w:val="99"/>
    <w:semiHidden/>
    <w:rsid w:val="00B75B4A"/>
    <w:rPr>
      <w:rFonts w:ascii="Tahoma" w:hAnsi="Tahoma" w:cs="Tahoma"/>
      <w:sz w:val="16"/>
      <w:szCs w:val="16"/>
      <w:lang w:val="en-US" w:eastAsia="en-US" w:bidi="ar-SA"/>
    </w:rPr>
  </w:style>
  <w:style w:type="character" w:customStyle="1" w:styleId="CharChar28">
    <w:name w:val="Char Char28"/>
    <w:rsid w:val="00B75B4A"/>
    <w:rPr>
      <w:rFonts w:ascii="Arial" w:eastAsia="Times New Roman" w:hAnsi="Arial" w:cs="Times New Roman"/>
      <w:sz w:val="20"/>
      <w:szCs w:val="20"/>
    </w:rPr>
  </w:style>
  <w:style w:type="table" w:styleId="TableProfessional">
    <w:name w:val="Table Professional"/>
    <w:basedOn w:val="TableNormal"/>
    <w:rsid w:val="006C1469"/>
    <w:pPr>
      <w:ind w:left="10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3Char1">
    <w:name w:val="Heading 3 Char1"/>
    <w:rsid w:val="00D13B19"/>
    <w:rPr>
      <w:rFonts w:ascii="Arial Black" w:hAnsi="Arial Black"/>
      <w:spacing w:val="-10"/>
      <w:kern w:val="28"/>
      <w:lang w:val="en-US" w:eastAsia="en-US" w:bidi="ar-SA"/>
    </w:rPr>
  </w:style>
  <w:style w:type="character" w:customStyle="1" w:styleId="Heading4Char">
    <w:name w:val="Heading 4 Char"/>
    <w:locked/>
    <w:rsid w:val="000876EE"/>
    <w:rPr>
      <w:rFonts w:ascii="Arial" w:hAnsi="Arial" w:cs="Times New Roman"/>
      <w:b/>
      <w:i/>
      <w:spacing w:val="-4"/>
      <w:kern w:val="28"/>
      <w:sz w:val="20"/>
      <w:szCs w:val="20"/>
    </w:rPr>
  </w:style>
  <w:style w:type="paragraph" w:customStyle="1" w:styleId="TitleHeader">
    <w:name w:val="Title Header"/>
    <w:basedOn w:val="HeaderBase"/>
    <w:rsid w:val="00E47F13"/>
    <w:rPr>
      <w:caps/>
      <w:sz w:val="32"/>
    </w:rPr>
  </w:style>
  <w:style w:type="paragraph" w:customStyle="1" w:styleId="TOCHeader">
    <w:name w:val="TOC Header"/>
    <w:basedOn w:val="HeaderBase"/>
    <w:rsid w:val="00E47F13"/>
    <w:pPr>
      <w:jc w:val="center"/>
    </w:pPr>
    <w:rPr>
      <w:caps/>
      <w:sz w:val="32"/>
    </w:rPr>
  </w:style>
  <w:style w:type="character" w:customStyle="1" w:styleId="Heading4Char1">
    <w:name w:val="Heading 4 Char1"/>
    <w:locked/>
    <w:rsid w:val="00DF58DB"/>
    <w:rPr>
      <w:rFonts w:ascii="Arial" w:hAnsi="Arial" w:cs="Times New Roman"/>
      <w:b/>
      <w:i/>
      <w:spacing w:val="-4"/>
      <w:kern w:val="28"/>
      <w:sz w:val="20"/>
      <w:szCs w:val="20"/>
    </w:rPr>
  </w:style>
  <w:style w:type="character" w:customStyle="1" w:styleId="CharChar38">
    <w:name w:val="Char Char38"/>
    <w:rsid w:val="00CE7E57"/>
    <w:rPr>
      <w:rFonts w:ascii="Arial Black" w:hAnsi="Arial Black"/>
      <w:spacing w:val="-15"/>
      <w:kern w:val="28"/>
      <w:sz w:val="22"/>
      <w:lang w:val="en-US" w:eastAsia="en-US" w:bidi="ar-SA"/>
    </w:rPr>
  </w:style>
  <w:style w:type="character" w:customStyle="1" w:styleId="CharChar40">
    <w:name w:val="Char Char40"/>
    <w:rsid w:val="009E3CD5"/>
    <w:rPr>
      <w:rFonts w:ascii="Arial Black" w:hAnsi="Arial Black"/>
      <w:color w:val="FFFFFF"/>
      <w:spacing w:val="-10"/>
      <w:kern w:val="20"/>
      <w:position w:val="8"/>
      <w:sz w:val="24"/>
      <w:lang w:val="en-US" w:eastAsia="en-US" w:bidi="ar-SA"/>
    </w:rPr>
  </w:style>
  <w:style w:type="character" w:customStyle="1" w:styleId="CharChar39">
    <w:name w:val="Char Char39"/>
    <w:rsid w:val="009E3CD5"/>
    <w:rPr>
      <w:rFonts w:ascii="Arial Black" w:hAnsi="Arial Black"/>
      <w:spacing w:val="-15"/>
      <w:kern w:val="28"/>
      <w:sz w:val="22"/>
      <w:lang w:val="en-US" w:eastAsia="en-US" w:bidi="ar-SA"/>
    </w:rPr>
  </w:style>
  <w:style w:type="character" w:customStyle="1" w:styleId="Heading2Char">
    <w:name w:val="Heading 2 Char"/>
    <w:locked/>
    <w:rsid w:val="00092263"/>
    <w:rPr>
      <w:rFonts w:ascii="Arial Black" w:hAnsi="Arial Black" w:cs="Times New Roman"/>
      <w:spacing w:val="-15"/>
      <w:kern w:val="28"/>
      <w:sz w:val="20"/>
      <w:szCs w:val="20"/>
      <w:lang w:val="x-none" w:eastAsia="en-US"/>
    </w:rPr>
  </w:style>
  <w:style w:type="paragraph" w:styleId="Revision">
    <w:name w:val="Revision"/>
    <w:hidden/>
    <w:semiHidden/>
    <w:rsid w:val="00FD5791"/>
    <w:rPr>
      <w:rFonts w:ascii="Arial" w:hAnsi="Arial"/>
    </w:rPr>
  </w:style>
  <w:style w:type="paragraph" w:styleId="ListParagraph">
    <w:name w:val="List Paragraph"/>
    <w:basedOn w:val="Normal"/>
    <w:uiPriority w:val="34"/>
    <w:qFormat/>
    <w:rsid w:val="00083A13"/>
    <w:pPr>
      <w:ind w:left="720"/>
      <w:contextualSpacing/>
    </w:pPr>
    <w:rPr>
      <w:rFonts w:ascii="Times New Roman" w:eastAsiaTheme="minorEastAsia" w:hAnsi="Times New Roman"/>
      <w:sz w:val="24"/>
      <w:szCs w:val="24"/>
    </w:rPr>
  </w:style>
  <w:style w:type="paragraph" w:customStyle="1" w:styleId="CM1057">
    <w:name w:val="CM1057"/>
    <w:basedOn w:val="Normal"/>
    <w:next w:val="Normal"/>
    <w:uiPriority w:val="99"/>
    <w:rsid w:val="009B59FE"/>
    <w:pPr>
      <w:autoSpaceDE w:val="0"/>
      <w:autoSpaceDN w:val="0"/>
      <w:adjustRightInd w:val="0"/>
      <w:ind w:left="0"/>
    </w:pPr>
    <w:rPr>
      <w:rFonts w:eastAsia="SimSun" w:cs="Arial"/>
      <w:sz w:val="24"/>
      <w:szCs w:val="24"/>
    </w:rPr>
  </w:style>
  <w:style w:type="character" w:customStyle="1" w:styleId="CharChar1">
    <w:name w:val="Char Char1"/>
    <w:rsid w:val="00740ADC"/>
    <w:rPr>
      <w:rFonts w:ascii="Arial" w:hAnsi="Arial"/>
      <w:lang w:val="en-US" w:eastAsia="en-US" w:bidi="ar-SA"/>
    </w:rPr>
  </w:style>
  <w:style w:type="character" w:customStyle="1" w:styleId="CharChar351">
    <w:name w:val="Char Char351"/>
    <w:rsid w:val="00740ADC"/>
    <w:rPr>
      <w:rFonts w:ascii="Arial Black" w:eastAsia="Times New Roman" w:hAnsi="Arial Black" w:cs="Times New Roman"/>
      <w:spacing w:val="-10"/>
      <w:kern w:val="28"/>
      <w:sz w:val="20"/>
      <w:szCs w:val="20"/>
    </w:rPr>
  </w:style>
  <w:style w:type="character" w:customStyle="1" w:styleId="CharChar281">
    <w:name w:val="Char Char281"/>
    <w:rsid w:val="00740ADC"/>
    <w:rPr>
      <w:rFonts w:ascii="Arial" w:eastAsia="Times New Roman" w:hAnsi="Arial" w:cs="Times New Roman"/>
      <w:sz w:val="20"/>
      <w:szCs w:val="20"/>
    </w:rPr>
  </w:style>
  <w:style w:type="character" w:customStyle="1" w:styleId="CharChar381">
    <w:name w:val="Char Char381"/>
    <w:rsid w:val="00740ADC"/>
    <w:rPr>
      <w:rFonts w:ascii="Arial Black" w:hAnsi="Arial Black"/>
      <w:spacing w:val="-15"/>
      <w:kern w:val="28"/>
      <w:sz w:val="22"/>
      <w:lang w:val="en-US" w:eastAsia="en-US" w:bidi="ar-SA"/>
    </w:rPr>
  </w:style>
  <w:style w:type="character" w:customStyle="1" w:styleId="CharChar401">
    <w:name w:val="Char Char401"/>
    <w:rsid w:val="00740ADC"/>
    <w:rPr>
      <w:rFonts w:ascii="Arial Black" w:hAnsi="Arial Black"/>
      <w:color w:val="FFFFFF"/>
      <w:spacing w:val="-10"/>
      <w:kern w:val="20"/>
      <w:position w:val="8"/>
      <w:sz w:val="24"/>
      <w:lang w:val="en-US" w:eastAsia="en-US" w:bidi="ar-SA"/>
    </w:rPr>
  </w:style>
  <w:style w:type="character" w:customStyle="1" w:styleId="CharChar391">
    <w:name w:val="Char Char391"/>
    <w:rsid w:val="00740ADC"/>
    <w:rPr>
      <w:rFonts w:ascii="Arial Black" w:hAnsi="Arial Black"/>
      <w:spacing w:val="-15"/>
      <w:kern w:val="28"/>
      <w:sz w:val="22"/>
      <w:lang w:val="en-US" w:eastAsia="en-US" w:bidi="ar-SA"/>
    </w:rPr>
  </w:style>
  <w:style w:type="character" w:customStyle="1" w:styleId="apple-style-span">
    <w:name w:val="apple-style-span"/>
    <w:basedOn w:val="DefaultParagraphFont"/>
    <w:rsid w:val="00891EB4"/>
    <w:rPr>
      <w:rFonts w:cs="Times New Roman"/>
    </w:rPr>
  </w:style>
  <w:style w:type="character" w:customStyle="1" w:styleId="ptbrand">
    <w:name w:val="ptbrand"/>
    <w:rsid w:val="00507021"/>
  </w:style>
  <w:style w:type="character" w:customStyle="1" w:styleId="bindingandrelease">
    <w:name w:val="bindingandrelease"/>
    <w:rsid w:val="00507021"/>
  </w:style>
  <w:style w:type="paragraph" w:customStyle="1" w:styleId="CM1049">
    <w:name w:val="CM1049"/>
    <w:basedOn w:val="Normal"/>
    <w:next w:val="Normal"/>
    <w:uiPriority w:val="99"/>
    <w:rsid w:val="0057144D"/>
    <w:pPr>
      <w:autoSpaceDE w:val="0"/>
      <w:autoSpaceDN w:val="0"/>
      <w:adjustRightInd w:val="0"/>
      <w:ind w:left="0"/>
    </w:pPr>
    <w:rPr>
      <w:rFonts w:eastAsia="SimSun" w:cs="Arial"/>
      <w:sz w:val="24"/>
      <w:szCs w:val="24"/>
    </w:rPr>
  </w:style>
  <w:style w:type="paragraph" w:customStyle="1" w:styleId="CM195">
    <w:name w:val="CM195"/>
    <w:basedOn w:val="Normal"/>
    <w:next w:val="Normal"/>
    <w:uiPriority w:val="99"/>
    <w:rsid w:val="00DA4BA7"/>
    <w:pPr>
      <w:autoSpaceDE w:val="0"/>
      <w:autoSpaceDN w:val="0"/>
      <w:adjustRightInd w:val="0"/>
      <w:spacing w:line="276" w:lineRule="atLeast"/>
      <w:ind w:left="0"/>
    </w:pPr>
    <w:rPr>
      <w:rFonts w:eastAsiaTheme="minorEastAsia" w:cs="Arial"/>
      <w:sz w:val="24"/>
      <w:szCs w:val="24"/>
      <w:lang w:eastAsia="zh-CN"/>
    </w:rPr>
  </w:style>
  <w:style w:type="character" w:styleId="PlaceholderText">
    <w:name w:val="Placeholder Text"/>
    <w:basedOn w:val="DefaultParagraphFont"/>
    <w:uiPriority w:val="99"/>
    <w:semiHidden/>
    <w:rsid w:val="000B450C"/>
    <w:rPr>
      <w:color w:val="808080"/>
    </w:rPr>
  </w:style>
  <w:style w:type="paragraph" w:customStyle="1" w:styleId="CM228">
    <w:name w:val="CM228"/>
    <w:basedOn w:val="Normal"/>
    <w:next w:val="Normal"/>
    <w:rsid w:val="000B450C"/>
    <w:pPr>
      <w:widowControl w:val="0"/>
      <w:autoSpaceDE w:val="0"/>
      <w:autoSpaceDN w:val="0"/>
      <w:adjustRightInd w:val="0"/>
      <w:spacing w:after="540"/>
      <w:ind w:left="0"/>
    </w:pPr>
    <w:rPr>
      <w:rFonts w:ascii="Times New Roman" w:hAnsi="Times New Roman"/>
      <w:sz w:val="24"/>
      <w:szCs w:val="24"/>
    </w:rPr>
  </w:style>
  <w:style w:type="paragraph" w:customStyle="1" w:styleId="Default">
    <w:name w:val="Default"/>
    <w:rsid w:val="000B450C"/>
    <w:pPr>
      <w:widowControl w:val="0"/>
      <w:autoSpaceDE w:val="0"/>
      <w:autoSpaceDN w:val="0"/>
      <w:adjustRightInd w:val="0"/>
    </w:pPr>
    <w:rPr>
      <w:color w:val="000000"/>
      <w:sz w:val="24"/>
      <w:szCs w:val="24"/>
    </w:rPr>
  </w:style>
  <w:style w:type="paragraph" w:customStyle="1" w:styleId="CM3">
    <w:name w:val="CM3"/>
    <w:basedOn w:val="Default"/>
    <w:next w:val="Default"/>
    <w:rsid w:val="000B450C"/>
    <w:pPr>
      <w:spacing w:line="276" w:lineRule="atLeast"/>
    </w:pPr>
    <w:rPr>
      <w:color w:val="auto"/>
    </w:rPr>
  </w:style>
  <w:style w:type="paragraph" w:customStyle="1" w:styleId="IDF">
    <w:name w:val="IDF"/>
    <w:basedOn w:val="Normal"/>
    <w:rsid w:val="000B450C"/>
    <w:pPr>
      <w:autoSpaceDE w:val="0"/>
      <w:autoSpaceDN w:val="0"/>
      <w:adjustRightInd w:val="0"/>
      <w:ind w:left="0"/>
    </w:pPr>
    <w:rPr>
      <w:rFonts w:ascii="Courier New" w:eastAsia="SimSun" w:hAnsi="Courier New" w:cs="Courier New"/>
      <w:lang w:val="en-ZW" w:eastAsia="zh-CN"/>
    </w:rPr>
  </w:style>
  <w:style w:type="paragraph" w:customStyle="1" w:styleId="CM226">
    <w:name w:val="CM226"/>
    <w:basedOn w:val="Default"/>
    <w:next w:val="Default"/>
    <w:rsid w:val="000B450C"/>
    <w:pPr>
      <w:spacing w:after="258"/>
    </w:pPr>
    <w:rPr>
      <w:color w:val="auto"/>
    </w:rPr>
  </w:style>
  <w:style w:type="character" w:customStyle="1" w:styleId="MTDisplayEquationChar">
    <w:name w:val="MTDisplayEquation Char"/>
    <w:basedOn w:val="BodyTextChar1"/>
    <w:link w:val="MTDisplayEquation"/>
    <w:rsid w:val="00652092"/>
    <w:rPr>
      <w:rFonts w:ascii="Arial" w:eastAsia="Batang" w:hAnsi="Arial"/>
      <w:lang w:eastAsia="ko-KR"/>
    </w:rPr>
  </w:style>
  <w:style w:type="character" w:customStyle="1" w:styleId="CommentSubjectChar">
    <w:name w:val="Comment Subject Char"/>
    <w:basedOn w:val="CommentTextChar"/>
    <w:link w:val="CommentSubject"/>
    <w:semiHidden/>
    <w:rsid w:val="0051389C"/>
    <w:rPr>
      <w:rFonts w:ascii="Arial" w:hAnsi="Arial"/>
      <w:b/>
      <w:bCs/>
      <w:spacing w:val="-5"/>
      <w:sz w:val="16"/>
    </w:rPr>
  </w:style>
  <w:style w:type="character" w:customStyle="1" w:styleId="CaptionChar">
    <w:name w:val="Caption Char"/>
    <w:link w:val="Caption"/>
    <w:rsid w:val="004A6ACB"/>
    <w:rPr>
      <w:rFonts w:ascii="Arial" w:hAnsi="Arial"/>
    </w:rPr>
  </w:style>
  <w:style w:type="character" w:styleId="Strong">
    <w:name w:val="Strong"/>
    <w:basedOn w:val="DefaultParagraphFont"/>
    <w:uiPriority w:val="22"/>
    <w:qFormat/>
    <w:rsid w:val="004A6ACB"/>
    <w:rPr>
      <w:rFonts w:ascii="Bitstream Vera Sans" w:hAnsi="Bitstream Vera Sans"/>
      <w:b/>
      <w:bCs/>
    </w:rPr>
  </w:style>
  <w:style w:type="character" w:styleId="SubtleEmphasis">
    <w:name w:val="Subtle Emphasis"/>
    <w:basedOn w:val="DefaultParagraphFont"/>
    <w:uiPriority w:val="19"/>
    <w:qFormat/>
    <w:rsid w:val="004A6ACB"/>
    <w:rPr>
      <w:rFonts w:ascii="Bitstream Vera Sans" w:hAnsi="Bitstream Vera Sans"/>
      <w:i/>
      <w:iCs/>
      <w:color w:val="808080" w:themeColor="text1" w:themeTint="7F"/>
    </w:rPr>
  </w:style>
  <w:style w:type="character" w:styleId="IntenseEmphasis">
    <w:name w:val="Intense Emphasis"/>
    <w:basedOn w:val="DefaultParagraphFont"/>
    <w:uiPriority w:val="21"/>
    <w:qFormat/>
    <w:rsid w:val="004A6ACB"/>
    <w:rPr>
      <w:rFonts w:ascii="Bitstream Vera Sans" w:hAnsi="Bitstream Vera Sans"/>
      <w:b/>
      <w:bCs/>
      <w:i/>
      <w:iCs/>
      <w:color w:val="4F81BD" w:themeColor="accent1"/>
    </w:rPr>
  </w:style>
  <w:style w:type="numbering" w:customStyle="1" w:styleId="NoList1">
    <w:name w:val="No List1"/>
    <w:next w:val="NoList"/>
    <w:semiHidden/>
    <w:rsid w:val="004A6ACB"/>
  </w:style>
  <w:style w:type="paragraph" w:customStyle="1" w:styleId="Formula">
    <w:name w:val="Formula"/>
    <w:basedOn w:val="Normal"/>
    <w:next w:val="Normal"/>
    <w:rsid w:val="004A6ACB"/>
    <w:pPr>
      <w:tabs>
        <w:tab w:val="right" w:pos="10206"/>
      </w:tabs>
      <w:spacing w:after="220" w:line="230" w:lineRule="auto"/>
      <w:ind w:left="400"/>
    </w:pPr>
    <w:rPr>
      <w:lang w:val="en-GB"/>
    </w:rPr>
  </w:style>
  <w:style w:type="numbering" w:styleId="111111">
    <w:name w:val="Outline List 2"/>
    <w:basedOn w:val="NoList"/>
    <w:rsid w:val="004A6ACB"/>
    <w:pPr>
      <w:numPr>
        <w:numId w:val="152"/>
      </w:numPr>
    </w:pPr>
  </w:style>
  <w:style w:type="paragraph" w:customStyle="1" w:styleId="a6">
    <w:name w:val="a6"/>
    <w:basedOn w:val="Heading6"/>
    <w:next w:val="Normal"/>
    <w:rsid w:val="004A6ACB"/>
    <w:pPr>
      <w:keepLines w:val="0"/>
      <w:tabs>
        <w:tab w:val="left" w:pos="1140"/>
        <w:tab w:val="left" w:pos="1360"/>
        <w:tab w:val="num" w:pos="1800"/>
      </w:tabs>
      <w:suppressAutoHyphens/>
      <w:spacing w:before="60" w:after="240" w:line="230" w:lineRule="exact"/>
      <w:ind w:left="1800" w:hanging="360"/>
    </w:pPr>
    <w:rPr>
      <w:i w:val="0"/>
      <w:spacing w:val="0"/>
      <w:kern w:val="0"/>
      <w:lang w:val="en-GB"/>
    </w:rPr>
  </w:style>
  <w:style w:type="paragraph" w:customStyle="1" w:styleId="StyleBodyTextFirstIndentItalic">
    <w:name w:val="Style Body Text First Indent + Italic"/>
    <w:basedOn w:val="BodyTextFirstIndent"/>
    <w:rsid w:val="004A6ACB"/>
    <w:pPr>
      <w:spacing w:before="0"/>
      <w:ind w:left="0" w:firstLine="0"/>
    </w:pPr>
    <w:rPr>
      <w:rFonts w:ascii="Palatino Linotype" w:hAnsi="Palatino Linotype"/>
      <w:i/>
      <w:iCs/>
      <w:sz w:val="22"/>
      <w:szCs w:val="24"/>
    </w:rPr>
  </w:style>
  <w:style w:type="paragraph" w:customStyle="1" w:styleId="StyleHeading2Before12ptAfter12pt">
    <w:name w:val="Style Heading 2 + Before:  12 pt After:  12 pt"/>
    <w:basedOn w:val="Heading2"/>
    <w:rsid w:val="004A6ACB"/>
    <w:pPr>
      <w:keepLines w:val="0"/>
      <w:numPr>
        <w:ilvl w:val="1"/>
      </w:numPr>
      <w:spacing w:line="240" w:lineRule="auto"/>
    </w:pPr>
    <w:rPr>
      <w:rFonts w:ascii="Arial" w:hAnsi="Arial"/>
      <w:b/>
      <w:bCs/>
      <w:spacing w:val="0"/>
      <w:kern w:val="0"/>
      <w:sz w:val="24"/>
    </w:rPr>
  </w:style>
  <w:style w:type="paragraph" w:customStyle="1" w:styleId="Figure">
    <w:name w:val="Figure"/>
    <w:basedOn w:val="Normal"/>
    <w:qFormat/>
    <w:rsid w:val="004A6ACB"/>
    <w:pPr>
      <w:keepLines/>
      <w:spacing w:before="240" w:after="360"/>
      <w:ind w:left="0"/>
      <w:jc w:val="center"/>
    </w:pPr>
    <w:rPr>
      <w:rFonts w:ascii="Palatino" w:hAnsi="Palatino"/>
      <w:i/>
      <w:sz w:val="22"/>
    </w:rPr>
  </w:style>
  <w:style w:type="paragraph" w:customStyle="1" w:styleId="StyleHeading3After12pt">
    <w:name w:val="Style Heading 3 + After:  12 pt"/>
    <w:basedOn w:val="Normal"/>
    <w:rsid w:val="004A6ACB"/>
    <w:pPr>
      <w:spacing w:after="240"/>
      <w:ind w:left="0"/>
    </w:pPr>
    <w:rPr>
      <w:rFonts w:ascii="Palatino Linotype" w:hAnsi="Palatino Linotype"/>
      <w:sz w:val="22"/>
    </w:rPr>
  </w:style>
  <w:style w:type="character" w:customStyle="1" w:styleId="st">
    <w:name w:val="st"/>
    <w:rsid w:val="004A6ACB"/>
  </w:style>
  <w:style w:type="paragraph" w:customStyle="1" w:styleId="Figure-Leftalign">
    <w:name w:val="Figure - Left align"/>
    <w:basedOn w:val="Figure"/>
    <w:rsid w:val="004A6ACB"/>
    <w:pPr>
      <w:jc w:val="left"/>
    </w:pPr>
    <w:rPr>
      <w:iCs/>
    </w:rPr>
  </w:style>
  <w:style w:type="paragraph" w:customStyle="1" w:styleId="Titlepagetext">
    <w:name w:val="Title page text"/>
    <w:basedOn w:val="BodyText"/>
    <w:qFormat/>
    <w:rsid w:val="004A6ACB"/>
    <w:pPr>
      <w:spacing w:before="115" w:after="240"/>
      <w:ind w:left="0"/>
      <w:jc w:val="center"/>
    </w:pPr>
    <w:rPr>
      <w:rFonts w:ascii="Palatino Linotype" w:hAnsi="Palatino Linotype" w:cs="Arial"/>
      <w:i/>
      <w:sz w:val="22"/>
    </w:rPr>
  </w:style>
  <w:style w:type="paragraph" w:customStyle="1" w:styleId="EquationStyle">
    <w:name w:val="Equation Style"/>
    <w:basedOn w:val="Normal"/>
    <w:link w:val="EquationStyleChar"/>
    <w:rsid w:val="004A6ACB"/>
    <w:pPr>
      <w:keepNext/>
      <w:tabs>
        <w:tab w:val="right" w:pos="9360"/>
      </w:tabs>
      <w:spacing w:after="120"/>
    </w:pPr>
    <w:rPr>
      <w:rFonts w:ascii="Palatino Linotype" w:hAnsi="Palatino Linotype"/>
      <w:sz w:val="22"/>
      <w:szCs w:val="24"/>
    </w:rPr>
  </w:style>
  <w:style w:type="character" w:customStyle="1" w:styleId="EquationStyleChar">
    <w:name w:val="Equation Style Char"/>
    <w:basedOn w:val="DefaultParagraphFont"/>
    <w:link w:val="EquationStyle"/>
    <w:rsid w:val="004A6ACB"/>
    <w:rPr>
      <w:rFonts w:ascii="Palatino Linotype" w:hAnsi="Palatino Linotype"/>
      <w:sz w:val="22"/>
      <w:szCs w:val="24"/>
    </w:rPr>
  </w:style>
  <w:style w:type="paragraph" w:customStyle="1" w:styleId="EquationCaption">
    <w:name w:val="Equation Caption"/>
    <w:basedOn w:val="Caption"/>
    <w:link w:val="EquationCaptionChar"/>
    <w:qFormat/>
    <w:rsid w:val="004A6ACB"/>
    <w:pPr>
      <w:keepNext w:val="0"/>
      <w:tabs>
        <w:tab w:val="left" w:pos="9000"/>
      </w:tabs>
      <w:spacing w:before="120" w:after="120" w:line="240" w:lineRule="auto"/>
      <w:jc w:val="left"/>
    </w:pPr>
    <w:rPr>
      <w:bCs/>
      <w:sz w:val="24"/>
    </w:rPr>
  </w:style>
  <w:style w:type="character" w:customStyle="1" w:styleId="EquationCaptionChar">
    <w:name w:val="Equation Caption Char"/>
    <w:basedOn w:val="CaptionChar"/>
    <w:link w:val="EquationCaption"/>
    <w:rsid w:val="004A6ACB"/>
    <w:rPr>
      <w:rFonts w:ascii="Arial" w:hAnsi="Arial"/>
      <w:bCs/>
      <w:sz w:val="24"/>
    </w:rPr>
  </w:style>
  <w:style w:type="paragraph" w:customStyle="1" w:styleId="Paracontd">
    <w:name w:val="Para contd"/>
    <w:basedOn w:val="Normal"/>
    <w:next w:val="Normal"/>
    <w:rsid w:val="004A6ACB"/>
    <w:pPr>
      <w:spacing w:after="60"/>
      <w:ind w:left="0"/>
      <w:jc w:val="both"/>
    </w:pPr>
    <w:rPr>
      <w:rFonts w:ascii="Times New Roman" w:hAnsi="Times New Roman"/>
      <w:sz w:val="24"/>
    </w:rPr>
  </w:style>
  <w:style w:type="paragraph" w:customStyle="1" w:styleId="Para">
    <w:name w:val="Para"/>
    <w:basedOn w:val="Normal"/>
    <w:rsid w:val="004A6ACB"/>
    <w:pPr>
      <w:spacing w:after="60"/>
      <w:ind w:left="0"/>
      <w:jc w:val="both"/>
    </w:pPr>
    <w:rPr>
      <w:rFonts w:ascii="Times New Roman" w:hAnsi="Times New Roman"/>
      <w:sz w:val="24"/>
    </w:rPr>
  </w:style>
  <w:style w:type="paragraph" w:customStyle="1" w:styleId="equation0">
    <w:name w:val="equation"/>
    <w:basedOn w:val="Normal"/>
    <w:next w:val="Paracontd"/>
    <w:rsid w:val="004A6ACB"/>
    <w:pPr>
      <w:tabs>
        <w:tab w:val="center" w:pos="4320"/>
        <w:tab w:val="right" w:pos="8640"/>
      </w:tabs>
      <w:spacing w:before="240" w:after="240"/>
      <w:ind w:left="0"/>
    </w:pPr>
    <w:rPr>
      <w:rFonts w:ascii="Times New Roman" w:hAnsi="Times New Roman"/>
      <w:sz w:val="24"/>
    </w:rPr>
  </w:style>
  <w:style w:type="paragraph" w:styleId="Bibliography">
    <w:name w:val="Bibliography"/>
    <w:basedOn w:val="Normal"/>
    <w:next w:val="Normal"/>
    <w:uiPriority w:val="37"/>
    <w:unhideWhenUsed/>
    <w:rsid w:val="004A6ACB"/>
  </w:style>
  <w:style w:type="character" w:styleId="Emphasis">
    <w:name w:val="Emphasis"/>
    <w:qFormat/>
    <w:rsid w:val="00E47F13"/>
    <w:rPr>
      <w:rFonts w:ascii="Arial Black" w:hAnsi="Arial Black"/>
      <w:spacing w:val="-4"/>
      <w:sz w:val="18"/>
    </w:rPr>
  </w:style>
  <w:style w:type="paragraph" w:customStyle="1" w:styleId="References">
    <w:name w:val="References"/>
    <w:basedOn w:val="Normal"/>
    <w:rsid w:val="00506E9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180"/>
      <w:ind w:left="360" w:hanging="360"/>
    </w:pPr>
    <w:rPr>
      <w:rFonts w:ascii="Times New Roman" w:hAnsi="Times New Roman"/>
      <w:sz w:val="22"/>
      <w:szCs w:val="24"/>
    </w:rPr>
  </w:style>
  <w:style w:type="paragraph" w:customStyle="1" w:styleId="Symbols">
    <w:name w:val="Symbols"/>
    <w:basedOn w:val="Normal"/>
    <w:rsid w:val="00506E9B"/>
    <w:pPr>
      <w:tabs>
        <w:tab w:val="right" w:pos="720"/>
        <w:tab w:val="left" w:pos="1008"/>
        <w:tab w:val="left" w:pos="1296"/>
      </w:tabs>
      <w:ind w:left="1296" w:hanging="1296"/>
    </w:pPr>
    <w:rPr>
      <w:rFonts w:ascii="Times New Roman" w:hAnsi="Times New Roman"/>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93341">
      <w:bodyDiv w:val="1"/>
      <w:marLeft w:val="0"/>
      <w:marRight w:val="0"/>
      <w:marTop w:val="0"/>
      <w:marBottom w:val="0"/>
      <w:divBdr>
        <w:top w:val="none" w:sz="0" w:space="0" w:color="auto"/>
        <w:left w:val="none" w:sz="0" w:space="0" w:color="auto"/>
        <w:bottom w:val="none" w:sz="0" w:space="0" w:color="auto"/>
        <w:right w:val="none" w:sz="0" w:space="0" w:color="auto"/>
      </w:divBdr>
    </w:div>
    <w:div w:id="269360635">
      <w:bodyDiv w:val="1"/>
      <w:marLeft w:val="0"/>
      <w:marRight w:val="0"/>
      <w:marTop w:val="0"/>
      <w:marBottom w:val="0"/>
      <w:divBdr>
        <w:top w:val="none" w:sz="0" w:space="0" w:color="auto"/>
        <w:left w:val="none" w:sz="0" w:space="0" w:color="auto"/>
        <w:bottom w:val="none" w:sz="0" w:space="0" w:color="auto"/>
        <w:right w:val="none" w:sz="0" w:space="0" w:color="auto"/>
      </w:divBdr>
    </w:div>
    <w:div w:id="739906532">
      <w:bodyDiv w:val="1"/>
      <w:marLeft w:val="0"/>
      <w:marRight w:val="0"/>
      <w:marTop w:val="0"/>
      <w:marBottom w:val="0"/>
      <w:divBdr>
        <w:top w:val="none" w:sz="0" w:space="0" w:color="auto"/>
        <w:left w:val="none" w:sz="0" w:space="0" w:color="auto"/>
        <w:bottom w:val="none" w:sz="0" w:space="0" w:color="auto"/>
        <w:right w:val="none" w:sz="0" w:space="0" w:color="auto"/>
      </w:divBdr>
    </w:div>
    <w:div w:id="1041899663">
      <w:bodyDiv w:val="1"/>
      <w:marLeft w:val="0"/>
      <w:marRight w:val="0"/>
      <w:marTop w:val="0"/>
      <w:marBottom w:val="0"/>
      <w:divBdr>
        <w:top w:val="none" w:sz="0" w:space="0" w:color="auto"/>
        <w:left w:val="none" w:sz="0" w:space="0" w:color="auto"/>
        <w:bottom w:val="none" w:sz="0" w:space="0" w:color="auto"/>
        <w:right w:val="none" w:sz="0" w:space="0" w:color="auto"/>
      </w:divBdr>
    </w:div>
    <w:div w:id="1186791739">
      <w:bodyDiv w:val="1"/>
      <w:marLeft w:val="0"/>
      <w:marRight w:val="0"/>
      <w:marTop w:val="0"/>
      <w:marBottom w:val="0"/>
      <w:divBdr>
        <w:top w:val="none" w:sz="0" w:space="0" w:color="auto"/>
        <w:left w:val="none" w:sz="0" w:space="0" w:color="auto"/>
        <w:bottom w:val="none" w:sz="0" w:space="0" w:color="auto"/>
        <w:right w:val="none" w:sz="0" w:space="0" w:color="auto"/>
      </w:divBdr>
    </w:div>
    <w:div w:id="1470396772">
      <w:bodyDiv w:val="1"/>
      <w:marLeft w:val="0"/>
      <w:marRight w:val="0"/>
      <w:marTop w:val="0"/>
      <w:marBottom w:val="0"/>
      <w:divBdr>
        <w:top w:val="none" w:sz="0" w:space="0" w:color="auto"/>
        <w:left w:val="none" w:sz="0" w:space="0" w:color="auto"/>
        <w:bottom w:val="none" w:sz="0" w:space="0" w:color="auto"/>
        <w:right w:val="none" w:sz="0" w:space="0" w:color="auto"/>
      </w:divBdr>
    </w:div>
    <w:div w:id="1606421478">
      <w:bodyDiv w:val="1"/>
      <w:marLeft w:val="0"/>
      <w:marRight w:val="0"/>
      <w:marTop w:val="0"/>
      <w:marBottom w:val="0"/>
      <w:divBdr>
        <w:top w:val="none" w:sz="0" w:space="0" w:color="auto"/>
        <w:left w:val="none" w:sz="0" w:space="0" w:color="auto"/>
        <w:bottom w:val="none" w:sz="0" w:space="0" w:color="auto"/>
        <w:right w:val="none" w:sz="0" w:space="0" w:color="auto"/>
      </w:divBdr>
      <w:divsChild>
        <w:div w:id="943263481">
          <w:marLeft w:val="0"/>
          <w:marRight w:val="0"/>
          <w:marTop w:val="0"/>
          <w:marBottom w:val="0"/>
          <w:divBdr>
            <w:top w:val="none" w:sz="0" w:space="0" w:color="auto"/>
            <w:left w:val="none" w:sz="0" w:space="0" w:color="auto"/>
            <w:bottom w:val="none" w:sz="0" w:space="0" w:color="auto"/>
            <w:right w:val="none" w:sz="0" w:space="0" w:color="auto"/>
          </w:divBdr>
          <w:divsChild>
            <w:div w:id="7227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98340">
      <w:bodyDiv w:val="1"/>
      <w:marLeft w:val="0"/>
      <w:marRight w:val="0"/>
      <w:marTop w:val="0"/>
      <w:marBottom w:val="0"/>
      <w:divBdr>
        <w:top w:val="none" w:sz="0" w:space="0" w:color="auto"/>
        <w:left w:val="none" w:sz="0" w:space="0" w:color="auto"/>
        <w:bottom w:val="none" w:sz="0" w:space="0" w:color="auto"/>
        <w:right w:val="none" w:sz="0" w:space="0" w:color="auto"/>
      </w:divBdr>
    </w:div>
    <w:div w:id="1706830291">
      <w:bodyDiv w:val="1"/>
      <w:marLeft w:val="0"/>
      <w:marRight w:val="0"/>
      <w:marTop w:val="0"/>
      <w:marBottom w:val="0"/>
      <w:divBdr>
        <w:top w:val="none" w:sz="0" w:space="0" w:color="auto"/>
        <w:left w:val="none" w:sz="0" w:space="0" w:color="auto"/>
        <w:bottom w:val="none" w:sz="0" w:space="0" w:color="auto"/>
        <w:right w:val="none" w:sz="0" w:space="0" w:color="auto"/>
      </w:divBdr>
      <w:divsChild>
        <w:div w:id="1323659525">
          <w:marLeft w:val="0"/>
          <w:marRight w:val="0"/>
          <w:marTop w:val="0"/>
          <w:marBottom w:val="0"/>
          <w:divBdr>
            <w:top w:val="none" w:sz="0" w:space="0" w:color="auto"/>
            <w:left w:val="none" w:sz="0" w:space="0" w:color="auto"/>
            <w:bottom w:val="none" w:sz="0" w:space="0" w:color="auto"/>
            <w:right w:val="none" w:sz="0" w:space="0" w:color="auto"/>
          </w:divBdr>
          <w:divsChild>
            <w:div w:id="196222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5.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comments" Target="comments.xml"/><Relationship Id="rId84" Type="http://schemas.openxmlformats.org/officeDocument/2006/relationships/image" Target="media/image38.wmf"/><Relationship Id="rId89" Type="http://schemas.openxmlformats.org/officeDocument/2006/relationships/oleObject" Target="embeddings/oleObject40.bin"/><Relationship Id="rId112" Type="http://schemas.openxmlformats.org/officeDocument/2006/relationships/oleObject" Target="embeddings/oleObject51.bin"/><Relationship Id="rId133" Type="http://schemas.openxmlformats.org/officeDocument/2006/relationships/image" Target="media/image63.wmf"/><Relationship Id="rId138" Type="http://schemas.openxmlformats.org/officeDocument/2006/relationships/oleObject" Target="embeddings/oleObject64.bin"/><Relationship Id="rId154" Type="http://schemas.openxmlformats.org/officeDocument/2006/relationships/oleObject" Target="embeddings/oleObject72.bin"/><Relationship Id="rId159" Type="http://schemas.openxmlformats.org/officeDocument/2006/relationships/image" Target="media/image76.wmf"/><Relationship Id="rId175" Type="http://schemas.openxmlformats.org/officeDocument/2006/relationships/image" Target="media/image84.wmf"/><Relationship Id="rId170" Type="http://schemas.openxmlformats.org/officeDocument/2006/relationships/oleObject" Target="embeddings/oleObject80.bin"/><Relationship Id="rId16" Type="http://schemas.openxmlformats.org/officeDocument/2006/relationships/image" Target="media/image5.wmf"/><Relationship Id="rId107" Type="http://schemas.openxmlformats.org/officeDocument/2006/relationships/image" Target="media/image50.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3.wmf"/><Relationship Id="rId79" Type="http://schemas.openxmlformats.org/officeDocument/2006/relationships/oleObject" Target="embeddings/oleObject35.bin"/><Relationship Id="rId102" Type="http://schemas.openxmlformats.org/officeDocument/2006/relationships/oleObject" Target="embeddings/oleObject46.bin"/><Relationship Id="rId123" Type="http://schemas.openxmlformats.org/officeDocument/2006/relationships/image" Target="media/image58.wmf"/><Relationship Id="rId128" Type="http://schemas.openxmlformats.org/officeDocument/2006/relationships/oleObject" Target="embeddings/oleObject59.bin"/><Relationship Id="rId144" Type="http://schemas.openxmlformats.org/officeDocument/2006/relationships/oleObject" Target="embeddings/oleObject67.bin"/><Relationship Id="rId149" Type="http://schemas.openxmlformats.org/officeDocument/2006/relationships/image" Target="media/image71.wmf"/><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image" Target="media/image44.wmf"/><Relationship Id="rId160" Type="http://schemas.openxmlformats.org/officeDocument/2006/relationships/oleObject" Target="embeddings/oleObject75.bin"/><Relationship Id="rId165" Type="http://schemas.openxmlformats.org/officeDocument/2006/relationships/image" Target="media/image79.wmf"/><Relationship Id="rId181" Type="http://schemas.openxmlformats.org/officeDocument/2006/relationships/theme" Target="theme/theme1.xml"/><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microsoft.com/office/2011/relationships/commentsExtended" Target="commentsExtended.xml"/><Relationship Id="rId113" Type="http://schemas.openxmlformats.org/officeDocument/2006/relationships/image" Target="media/image53.wmf"/><Relationship Id="rId118" Type="http://schemas.openxmlformats.org/officeDocument/2006/relationships/oleObject" Target="embeddings/oleObject54.bin"/><Relationship Id="rId134" Type="http://schemas.openxmlformats.org/officeDocument/2006/relationships/oleObject" Target="embeddings/oleObject62.bin"/><Relationship Id="rId139" Type="http://schemas.openxmlformats.org/officeDocument/2006/relationships/image" Target="media/image66.wmf"/><Relationship Id="rId80" Type="http://schemas.openxmlformats.org/officeDocument/2006/relationships/image" Target="media/image36.wmf"/><Relationship Id="rId85" Type="http://schemas.openxmlformats.org/officeDocument/2006/relationships/oleObject" Target="embeddings/oleObject38.bin"/><Relationship Id="rId150" Type="http://schemas.openxmlformats.org/officeDocument/2006/relationships/oleObject" Target="embeddings/oleObject70.bin"/><Relationship Id="rId155" Type="http://schemas.openxmlformats.org/officeDocument/2006/relationships/image" Target="media/image74.wmf"/><Relationship Id="rId171" Type="http://schemas.openxmlformats.org/officeDocument/2006/relationships/image" Target="media/image82.wmf"/><Relationship Id="rId176" Type="http://schemas.openxmlformats.org/officeDocument/2006/relationships/oleObject" Target="embeddings/oleObject83.bin"/><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48.wmf"/><Relationship Id="rId108" Type="http://schemas.openxmlformats.org/officeDocument/2006/relationships/oleObject" Target="embeddings/oleObject49.bin"/><Relationship Id="rId124" Type="http://schemas.openxmlformats.org/officeDocument/2006/relationships/oleObject" Target="embeddings/oleObject57.bin"/><Relationship Id="rId129" Type="http://schemas.openxmlformats.org/officeDocument/2006/relationships/image" Target="media/image61.wmf"/><Relationship Id="rId54" Type="http://schemas.openxmlformats.org/officeDocument/2006/relationships/image" Target="media/image24.wmf"/><Relationship Id="rId70" Type="http://schemas.openxmlformats.org/officeDocument/2006/relationships/image" Target="media/image31.wmf"/><Relationship Id="rId75" Type="http://schemas.openxmlformats.org/officeDocument/2006/relationships/oleObject" Target="embeddings/oleObject33.bin"/><Relationship Id="rId91" Type="http://schemas.openxmlformats.org/officeDocument/2006/relationships/oleObject" Target="embeddings/oleObject41.bin"/><Relationship Id="rId96" Type="http://schemas.openxmlformats.org/officeDocument/2006/relationships/oleObject" Target="embeddings/oleObject43.bin"/><Relationship Id="rId140" Type="http://schemas.openxmlformats.org/officeDocument/2006/relationships/oleObject" Target="embeddings/oleObject65.bin"/><Relationship Id="rId145" Type="http://schemas.openxmlformats.org/officeDocument/2006/relationships/image" Target="media/image69.wmf"/><Relationship Id="rId161" Type="http://schemas.openxmlformats.org/officeDocument/2006/relationships/image" Target="media/image77.wmf"/><Relationship Id="rId166" Type="http://schemas.openxmlformats.org/officeDocument/2006/relationships/oleObject" Target="embeddings/oleObject78.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2.bin"/><Relationship Id="rId119" Type="http://schemas.openxmlformats.org/officeDocument/2006/relationships/image" Target="media/image56.wmf"/><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9.bin"/><Relationship Id="rId81" Type="http://schemas.openxmlformats.org/officeDocument/2006/relationships/oleObject" Target="embeddings/oleObject36.bin"/><Relationship Id="rId86" Type="http://schemas.openxmlformats.org/officeDocument/2006/relationships/image" Target="media/image39.wmf"/><Relationship Id="rId130" Type="http://schemas.openxmlformats.org/officeDocument/2006/relationships/oleObject" Target="embeddings/oleObject60.bin"/><Relationship Id="rId135" Type="http://schemas.openxmlformats.org/officeDocument/2006/relationships/image" Target="media/image64.wmf"/><Relationship Id="rId151" Type="http://schemas.openxmlformats.org/officeDocument/2006/relationships/image" Target="media/image72.wmf"/><Relationship Id="rId156" Type="http://schemas.openxmlformats.org/officeDocument/2006/relationships/oleObject" Target="embeddings/oleObject73.bin"/><Relationship Id="rId177"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72" Type="http://schemas.openxmlformats.org/officeDocument/2006/relationships/oleObject" Target="embeddings/oleObject81.bin"/><Relationship Id="rId180" Type="http://schemas.microsoft.com/office/2011/relationships/people" Target="people.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51.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4.wmf"/><Relationship Id="rId97" Type="http://schemas.openxmlformats.org/officeDocument/2006/relationships/image" Target="media/image45.wmf"/><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68.bin"/><Relationship Id="rId167" Type="http://schemas.openxmlformats.org/officeDocument/2006/relationships/image" Target="media/image80.wmf"/><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2.wmf"/><Relationship Id="rId162" Type="http://schemas.openxmlformats.org/officeDocument/2006/relationships/oleObject" Target="embeddings/oleObject76.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39.bin"/><Relationship Id="rId110" Type="http://schemas.openxmlformats.org/officeDocument/2006/relationships/oleObject" Target="embeddings/oleObject50.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3.bin"/><Relationship Id="rId157" Type="http://schemas.openxmlformats.org/officeDocument/2006/relationships/image" Target="media/image75.wmf"/><Relationship Id="rId178" Type="http://schemas.openxmlformats.org/officeDocument/2006/relationships/footer" Target="footer1.xml"/><Relationship Id="rId61" Type="http://schemas.openxmlformats.org/officeDocument/2006/relationships/oleObject" Target="embeddings/oleObject27.bin"/><Relationship Id="rId82" Type="http://schemas.openxmlformats.org/officeDocument/2006/relationships/image" Target="media/image37.wmf"/><Relationship Id="rId152" Type="http://schemas.openxmlformats.org/officeDocument/2006/relationships/oleObject" Target="embeddings/oleObject71.bin"/><Relationship Id="rId173" Type="http://schemas.openxmlformats.org/officeDocument/2006/relationships/image" Target="media/image83.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4.bin"/><Relationship Id="rId100" Type="http://schemas.openxmlformats.org/officeDocument/2006/relationships/oleObject" Target="embeddings/oleObject45.bin"/><Relationship Id="rId105" Type="http://schemas.openxmlformats.org/officeDocument/2006/relationships/image" Target="media/image49.wmf"/><Relationship Id="rId126" Type="http://schemas.openxmlformats.org/officeDocument/2006/relationships/oleObject" Target="embeddings/oleObject58.bin"/><Relationship Id="rId147" Type="http://schemas.openxmlformats.org/officeDocument/2006/relationships/image" Target="media/image70.wmf"/><Relationship Id="rId168" Type="http://schemas.openxmlformats.org/officeDocument/2006/relationships/oleObject" Target="embeddings/oleObject79.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2.wmf"/><Relationship Id="rId93" Type="http://schemas.openxmlformats.org/officeDocument/2006/relationships/oleObject" Target="embeddings/oleObject42.bin"/><Relationship Id="rId98" Type="http://schemas.openxmlformats.org/officeDocument/2006/relationships/oleObject" Target="embeddings/oleObject44.bin"/><Relationship Id="rId121" Type="http://schemas.openxmlformats.org/officeDocument/2006/relationships/image" Target="media/image57.wmf"/><Relationship Id="rId142" Type="http://schemas.openxmlformats.org/officeDocument/2006/relationships/oleObject" Target="embeddings/oleObject66.bin"/><Relationship Id="rId163" Type="http://schemas.openxmlformats.org/officeDocument/2006/relationships/image" Target="media/image78.w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oleObject" Target="embeddings/oleObject53.bin"/><Relationship Id="rId137" Type="http://schemas.openxmlformats.org/officeDocument/2006/relationships/image" Target="media/image65.wmf"/><Relationship Id="rId158" Type="http://schemas.openxmlformats.org/officeDocument/2006/relationships/oleObject" Target="embeddings/oleObject74.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7.bin"/><Relationship Id="rId88" Type="http://schemas.openxmlformats.org/officeDocument/2006/relationships/image" Target="media/image40.wmf"/><Relationship Id="rId111" Type="http://schemas.openxmlformats.org/officeDocument/2006/relationships/image" Target="media/image52.wmf"/><Relationship Id="rId132" Type="http://schemas.openxmlformats.org/officeDocument/2006/relationships/oleObject" Target="embeddings/oleObject61.bin"/><Relationship Id="rId153" Type="http://schemas.openxmlformats.org/officeDocument/2006/relationships/image" Target="media/image73.wmf"/><Relationship Id="rId174" Type="http://schemas.openxmlformats.org/officeDocument/2006/relationships/oleObject" Target="embeddings/oleObject82.bin"/><Relationship Id="rId179" Type="http://schemas.openxmlformats.org/officeDocument/2006/relationships/fontTable" Target="fontTable.xml"/><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oleObject" Target="embeddings/oleObject48.bin"/><Relationship Id="rId127" Type="http://schemas.openxmlformats.org/officeDocument/2006/relationships/image" Target="media/image60.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2.bin"/><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6.bin"/><Relationship Id="rId143" Type="http://schemas.openxmlformats.org/officeDocument/2006/relationships/image" Target="media/image68.wmf"/><Relationship Id="rId148" Type="http://schemas.openxmlformats.org/officeDocument/2006/relationships/oleObject" Target="embeddings/oleObject69.bin"/><Relationship Id="rId164" Type="http://schemas.openxmlformats.org/officeDocument/2006/relationships/oleObject" Target="embeddings/oleObject77.bin"/><Relationship Id="rId169" Type="http://schemas.openxmlformats.org/officeDocument/2006/relationships/image" Target="media/image81.wmf"/></Relationships>
</file>

<file path=word/_rels/settings.xml.rels><?xml version="1.0" encoding="UTF-8" standalone="yes"?>
<Relationships xmlns="http://schemas.openxmlformats.org/package/2006/relationships"><Relationship Id="rId1" Type="http://schemas.openxmlformats.org/officeDocument/2006/relationships/attachedTemplate" Target="file:///C:\Data\Projects\EPlus\Document\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See89</b:Tag>
    <b:SourceType>JournalArticle</b:SourceType>
    <b:Guid>{FC985407-08DE-47B2-9104-3BD05DEDABB2}</b:Guid>
    <b:Author>
      <b:Author>
        <b:NameList>
          <b:Person>
            <b:Last>Seem</b:Last>
            <b:First>J.E.</b:First>
          </b:Person>
          <b:Person>
            <b:Last>Armstrong</b:Last>
            <b:First>P.R.</b:First>
          </b:Person>
          <b:Person>
            <b:Last>Hancock</b:Last>
            <b:First>C.E.</b:First>
          </b:Person>
        </b:NameList>
      </b:Author>
    </b:Author>
    <b:Title>Algorithms for predicting recovery time from night setback</b:Title>
    <b:JournalName>American Society of Heating, Refrigerating and Air-Conditioning Engineers Transactions</b:JournalName>
    <b:Year>1989</b:Year>
    <b:Pages>439-448</b:Pages>
    <b:Volume>95</b:Volume>
    <b:Issue>2</b:Issue>
    <b:RefOrder>1</b:RefOrder>
  </b:Source>
</b:Sources>
</file>

<file path=customXml/itemProps1.xml><?xml version="1.0" encoding="utf-8"?>
<ds:datastoreItem xmlns:ds="http://schemas.openxmlformats.org/officeDocument/2006/customXml" ds:itemID="{5CF89A28-B15A-4F97-BDC4-7D9E8F80B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Report.dotx</Template>
  <TotalTime>1</TotalTime>
  <Pages>9</Pages>
  <Words>1917</Words>
  <Characters>10927</Characters>
  <Application>Microsoft Office Word</Application>
  <DocSecurity>4</DocSecurity>
  <Lines>91</Lines>
  <Paragraphs>25</Paragraphs>
  <ScaleCrop>false</ScaleCrop>
  <HeadingPairs>
    <vt:vector size="2" baseType="variant">
      <vt:variant>
        <vt:lpstr>Title</vt:lpstr>
      </vt:variant>
      <vt:variant>
        <vt:i4>1</vt:i4>
      </vt:variant>
    </vt:vector>
  </HeadingPairs>
  <TitlesOfParts>
    <vt:vector size="1" baseType="lpstr">
      <vt:lpstr>EnergyPlus Engineering Documentation</vt:lpstr>
    </vt:vector>
  </TitlesOfParts>
  <Company>FSEC/BR</Company>
  <LinksUpToDate>false</LinksUpToDate>
  <CharactersWithSpaces>12819</CharactersWithSpaces>
  <SharedDoc>false</SharedDoc>
  <HLinks>
    <vt:vector size="3726" baseType="variant">
      <vt:variant>
        <vt:i4>3342460</vt:i4>
      </vt:variant>
      <vt:variant>
        <vt:i4>19057</vt:i4>
      </vt:variant>
      <vt:variant>
        <vt:i4>0</vt:i4>
      </vt:variant>
      <vt:variant>
        <vt:i4>5</vt:i4>
      </vt:variant>
      <vt:variant>
        <vt:lpwstr>http://www.epa.gov/ttn/chief/efinformation.html</vt:lpwstr>
      </vt:variant>
      <vt:variant>
        <vt:lpwstr/>
      </vt:variant>
      <vt:variant>
        <vt:i4>4980740</vt:i4>
      </vt:variant>
      <vt:variant>
        <vt:i4>19054</vt:i4>
      </vt:variant>
      <vt:variant>
        <vt:i4>0</vt:i4>
      </vt:variant>
      <vt:variant>
        <vt:i4>5</vt:i4>
      </vt:variant>
      <vt:variant>
        <vt:lpwstr>http://www.cee.hw.ac.uk/~alison/alg/lectures.html</vt:lpwstr>
      </vt:variant>
      <vt:variant>
        <vt:lpwstr/>
      </vt:variant>
      <vt:variant>
        <vt:i4>6422561</vt:i4>
      </vt:variant>
      <vt:variant>
        <vt:i4>18910</vt:i4>
      </vt:variant>
      <vt:variant>
        <vt:i4>0</vt:i4>
      </vt:variant>
      <vt:variant>
        <vt:i4>5</vt:i4>
      </vt:variant>
      <vt:variant>
        <vt:lpwstr>http://webbook.nist.gov/chemistry/</vt:lpwstr>
      </vt:variant>
      <vt:variant>
        <vt:lpwstr/>
      </vt:variant>
      <vt:variant>
        <vt:i4>131149</vt:i4>
      </vt:variant>
      <vt:variant>
        <vt:i4>17541</vt:i4>
      </vt:variant>
      <vt:variant>
        <vt:i4>0</vt:i4>
      </vt:variant>
      <vt:variant>
        <vt:i4>5</vt:i4>
      </vt:variant>
      <vt:variant>
        <vt:lpwstr>http://www.hvac.okstate.edu/</vt:lpwstr>
      </vt:variant>
      <vt:variant>
        <vt:lpwstr/>
      </vt:variant>
      <vt:variant>
        <vt:i4>3473515</vt:i4>
      </vt:variant>
      <vt:variant>
        <vt:i4>13928</vt:i4>
      </vt:variant>
      <vt:variant>
        <vt:i4>0</vt:i4>
      </vt:variant>
      <vt:variant>
        <vt:i4>5</vt:i4>
      </vt:variant>
      <vt:variant>
        <vt:lpwstr>http://www.cheresources.com/convection.pdf</vt:lpwstr>
      </vt:variant>
      <vt:variant>
        <vt:lpwstr/>
      </vt:variant>
      <vt:variant>
        <vt:i4>2031714</vt:i4>
      </vt:variant>
      <vt:variant>
        <vt:i4>13721</vt:i4>
      </vt:variant>
      <vt:variant>
        <vt:i4>0</vt:i4>
      </vt:variant>
      <vt:variant>
        <vt:i4>5</vt:i4>
      </vt:variant>
      <vt:variant>
        <vt:lpwstr>http://www.hvac.okstate.edu/pdfs/Rees_Spitler_Xiao_02.pdf</vt:lpwstr>
      </vt:variant>
      <vt:variant>
        <vt:lpwstr/>
      </vt:variant>
      <vt:variant>
        <vt:i4>5046337</vt:i4>
      </vt:variant>
      <vt:variant>
        <vt:i4>13712</vt:i4>
      </vt:variant>
      <vt:variant>
        <vt:i4>0</vt:i4>
      </vt:variant>
      <vt:variant>
        <vt:i4>5</vt:i4>
      </vt:variant>
      <vt:variant>
        <vt:lpwstr>http://www.hvac.okstate.edu/Yavuzturk_Spitler_99.htm</vt:lpwstr>
      </vt:variant>
      <vt:variant>
        <vt:lpwstr/>
      </vt:variant>
      <vt:variant>
        <vt:i4>131149</vt:i4>
      </vt:variant>
      <vt:variant>
        <vt:i4>13518</vt:i4>
      </vt:variant>
      <vt:variant>
        <vt:i4>0</vt:i4>
      </vt:variant>
      <vt:variant>
        <vt:i4>5</vt:i4>
      </vt:variant>
      <vt:variant>
        <vt:lpwstr>http://www.hvac.okstate.edu/</vt:lpwstr>
      </vt:variant>
      <vt:variant>
        <vt:lpwstr/>
      </vt:variant>
      <vt:variant>
        <vt:i4>6488184</vt:i4>
      </vt:variant>
      <vt:variant>
        <vt:i4>13503</vt:i4>
      </vt:variant>
      <vt:variant>
        <vt:i4>0</vt:i4>
      </vt:variant>
      <vt:variant>
        <vt:i4>5</vt:i4>
      </vt:variant>
      <vt:variant>
        <vt:lpwstr>http://simulationresearch.lbl.gov/</vt:lpwstr>
      </vt:variant>
      <vt:variant>
        <vt:lpwstr/>
      </vt:variant>
      <vt:variant>
        <vt:i4>131149</vt:i4>
      </vt:variant>
      <vt:variant>
        <vt:i4>13398</vt:i4>
      </vt:variant>
      <vt:variant>
        <vt:i4>0</vt:i4>
      </vt:variant>
      <vt:variant>
        <vt:i4>5</vt:i4>
      </vt:variant>
      <vt:variant>
        <vt:lpwstr>http://www.hvac.okstate.edu/</vt:lpwstr>
      </vt:variant>
      <vt:variant>
        <vt:lpwstr/>
      </vt:variant>
      <vt:variant>
        <vt:i4>131149</vt:i4>
      </vt:variant>
      <vt:variant>
        <vt:i4>13396</vt:i4>
      </vt:variant>
      <vt:variant>
        <vt:i4>0</vt:i4>
      </vt:variant>
      <vt:variant>
        <vt:i4>5</vt:i4>
      </vt:variant>
      <vt:variant>
        <vt:lpwstr>http://www.hvac.okstate.edu/</vt:lpwstr>
      </vt:variant>
      <vt:variant>
        <vt:lpwstr/>
      </vt:variant>
      <vt:variant>
        <vt:i4>131149</vt:i4>
      </vt:variant>
      <vt:variant>
        <vt:i4>13392</vt:i4>
      </vt:variant>
      <vt:variant>
        <vt:i4>0</vt:i4>
      </vt:variant>
      <vt:variant>
        <vt:i4>5</vt:i4>
      </vt:variant>
      <vt:variant>
        <vt:lpwstr>http://www.hvac.okstate.edu/</vt:lpwstr>
      </vt:variant>
      <vt:variant>
        <vt:lpwstr/>
      </vt:variant>
      <vt:variant>
        <vt:i4>131149</vt:i4>
      </vt:variant>
      <vt:variant>
        <vt:i4>13390</vt:i4>
      </vt:variant>
      <vt:variant>
        <vt:i4>0</vt:i4>
      </vt:variant>
      <vt:variant>
        <vt:i4>5</vt:i4>
      </vt:variant>
      <vt:variant>
        <vt:lpwstr>http://www.hvac.okstate.edu/</vt:lpwstr>
      </vt:variant>
      <vt:variant>
        <vt:lpwstr/>
      </vt:variant>
      <vt:variant>
        <vt:i4>131149</vt:i4>
      </vt:variant>
      <vt:variant>
        <vt:i4>13386</vt:i4>
      </vt:variant>
      <vt:variant>
        <vt:i4>0</vt:i4>
      </vt:variant>
      <vt:variant>
        <vt:i4>5</vt:i4>
      </vt:variant>
      <vt:variant>
        <vt:lpwstr>http://www.hvac.okstate.edu/</vt:lpwstr>
      </vt:variant>
      <vt:variant>
        <vt:lpwstr/>
      </vt:variant>
      <vt:variant>
        <vt:i4>131149</vt:i4>
      </vt:variant>
      <vt:variant>
        <vt:i4>13384</vt:i4>
      </vt:variant>
      <vt:variant>
        <vt:i4>0</vt:i4>
      </vt:variant>
      <vt:variant>
        <vt:i4>5</vt:i4>
      </vt:variant>
      <vt:variant>
        <vt:lpwstr>http://www.hvac.okstate.edu/</vt:lpwstr>
      </vt:variant>
      <vt:variant>
        <vt:lpwstr/>
      </vt:variant>
      <vt:variant>
        <vt:i4>131149</vt:i4>
      </vt:variant>
      <vt:variant>
        <vt:i4>13351</vt:i4>
      </vt:variant>
      <vt:variant>
        <vt:i4>0</vt:i4>
      </vt:variant>
      <vt:variant>
        <vt:i4>5</vt:i4>
      </vt:variant>
      <vt:variant>
        <vt:lpwstr>http://www.hvac.okstate.edu/</vt:lpwstr>
      </vt:variant>
      <vt:variant>
        <vt:lpwstr/>
      </vt:variant>
      <vt:variant>
        <vt:i4>131149</vt:i4>
      </vt:variant>
      <vt:variant>
        <vt:i4>13345</vt:i4>
      </vt:variant>
      <vt:variant>
        <vt:i4>0</vt:i4>
      </vt:variant>
      <vt:variant>
        <vt:i4>5</vt:i4>
      </vt:variant>
      <vt:variant>
        <vt:lpwstr>http://www.hvac.okstate.edu/</vt:lpwstr>
      </vt:variant>
      <vt:variant>
        <vt:lpwstr/>
      </vt:variant>
      <vt:variant>
        <vt:i4>131149</vt:i4>
      </vt:variant>
      <vt:variant>
        <vt:i4>13342</vt:i4>
      </vt:variant>
      <vt:variant>
        <vt:i4>0</vt:i4>
      </vt:variant>
      <vt:variant>
        <vt:i4>5</vt:i4>
      </vt:variant>
      <vt:variant>
        <vt:lpwstr>http://www.hvac.okstate.edu/</vt:lpwstr>
      </vt:variant>
      <vt:variant>
        <vt:lpwstr/>
      </vt:variant>
      <vt:variant>
        <vt:i4>131149</vt:i4>
      </vt:variant>
      <vt:variant>
        <vt:i4>13336</vt:i4>
      </vt:variant>
      <vt:variant>
        <vt:i4>0</vt:i4>
      </vt:variant>
      <vt:variant>
        <vt:i4>5</vt:i4>
      </vt:variant>
      <vt:variant>
        <vt:lpwstr>http://www.hvac.okstate.edu/</vt:lpwstr>
      </vt:variant>
      <vt:variant>
        <vt:lpwstr/>
      </vt:variant>
      <vt:variant>
        <vt:i4>5636109</vt:i4>
      </vt:variant>
      <vt:variant>
        <vt:i4>13330</vt:i4>
      </vt:variant>
      <vt:variant>
        <vt:i4>0</vt:i4>
      </vt:variant>
      <vt:variant>
        <vt:i4>5</vt:i4>
      </vt:variant>
      <vt:variant>
        <vt:lpwstr>http://www.hothumidsymposium.org/</vt:lpwstr>
      </vt:variant>
      <vt:variant>
        <vt:lpwstr/>
      </vt:variant>
      <vt:variant>
        <vt:i4>3145788</vt:i4>
      </vt:variant>
      <vt:variant>
        <vt:i4>13327</vt:i4>
      </vt:variant>
      <vt:variant>
        <vt:i4>0</vt:i4>
      </vt:variant>
      <vt:variant>
        <vt:i4>5</vt:i4>
      </vt:variant>
      <vt:variant>
        <vt:lpwstr>http://www.ashrae.org/</vt:lpwstr>
      </vt:variant>
      <vt:variant>
        <vt:lpwstr/>
      </vt:variant>
      <vt:variant>
        <vt:i4>3145788</vt:i4>
      </vt:variant>
      <vt:variant>
        <vt:i4>13324</vt:i4>
      </vt:variant>
      <vt:variant>
        <vt:i4>0</vt:i4>
      </vt:variant>
      <vt:variant>
        <vt:i4>5</vt:i4>
      </vt:variant>
      <vt:variant>
        <vt:lpwstr>http://www.ashrae.org/</vt:lpwstr>
      </vt:variant>
      <vt:variant>
        <vt:lpwstr/>
      </vt:variant>
      <vt:variant>
        <vt:i4>5767257</vt:i4>
      </vt:variant>
      <vt:variant>
        <vt:i4>12785</vt:i4>
      </vt:variant>
      <vt:variant>
        <vt:i4>0</vt:i4>
      </vt:variant>
      <vt:variant>
        <vt:i4>5</vt:i4>
      </vt:variant>
      <vt:variant>
        <vt:lpwstr>http://www1.eere.energy.gov/industry/bestpractices/pdfs/motor_tip_sheet11.pdf</vt:lpwstr>
      </vt:variant>
      <vt:variant>
        <vt:lpwstr/>
      </vt:variant>
      <vt:variant>
        <vt:i4>8126484</vt:i4>
      </vt:variant>
      <vt:variant>
        <vt:i4>12782</vt:i4>
      </vt:variant>
      <vt:variant>
        <vt:i4>0</vt:i4>
      </vt:variant>
      <vt:variant>
        <vt:i4>5</vt:i4>
      </vt:variant>
      <vt:variant>
        <vt:lpwstr>http://www1.eere.energy.gov/industry/bestpractices/software_motormaster.html</vt:lpwstr>
      </vt:variant>
      <vt:variant>
        <vt:lpwstr/>
      </vt:variant>
      <vt:variant>
        <vt:i4>3145788</vt:i4>
      </vt:variant>
      <vt:variant>
        <vt:i4>11312</vt:i4>
      </vt:variant>
      <vt:variant>
        <vt:i4>0</vt:i4>
      </vt:variant>
      <vt:variant>
        <vt:i4>5</vt:i4>
      </vt:variant>
      <vt:variant>
        <vt:lpwstr>http://www.ashrae.org/</vt:lpwstr>
      </vt:variant>
      <vt:variant>
        <vt:lpwstr/>
      </vt:variant>
      <vt:variant>
        <vt:i4>5636109</vt:i4>
      </vt:variant>
      <vt:variant>
        <vt:i4>11309</vt:i4>
      </vt:variant>
      <vt:variant>
        <vt:i4>0</vt:i4>
      </vt:variant>
      <vt:variant>
        <vt:i4>5</vt:i4>
      </vt:variant>
      <vt:variant>
        <vt:lpwstr>http://www.hothumidsymposium.org/</vt:lpwstr>
      </vt:variant>
      <vt:variant>
        <vt:lpwstr/>
      </vt:variant>
      <vt:variant>
        <vt:i4>3145788</vt:i4>
      </vt:variant>
      <vt:variant>
        <vt:i4>11306</vt:i4>
      </vt:variant>
      <vt:variant>
        <vt:i4>0</vt:i4>
      </vt:variant>
      <vt:variant>
        <vt:i4>5</vt:i4>
      </vt:variant>
      <vt:variant>
        <vt:lpwstr>http://www.ashrae.org/</vt:lpwstr>
      </vt:variant>
      <vt:variant>
        <vt:lpwstr/>
      </vt:variant>
      <vt:variant>
        <vt:i4>3145788</vt:i4>
      </vt:variant>
      <vt:variant>
        <vt:i4>11246</vt:i4>
      </vt:variant>
      <vt:variant>
        <vt:i4>0</vt:i4>
      </vt:variant>
      <vt:variant>
        <vt:i4>5</vt:i4>
      </vt:variant>
      <vt:variant>
        <vt:lpwstr>http://www.ashrae.org/</vt:lpwstr>
      </vt:variant>
      <vt:variant>
        <vt:lpwstr/>
      </vt:variant>
      <vt:variant>
        <vt:i4>5636109</vt:i4>
      </vt:variant>
      <vt:variant>
        <vt:i4>11243</vt:i4>
      </vt:variant>
      <vt:variant>
        <vt:i4>0</vt:i4>
      </vt:variant>
      <vt:variant>
        <vt:i4>5</vt:i4>
      </vt:variant>
      <vt:variant>
        <vt:lpwstr>http://www.hothumidsymposium.org/</vt:lpwstr>
      </vt:variant>
      <vt:variant>
        <vt:lpwstr/>
      </vt:variant>
      <vt:variant>
        <vt:i4>3145788</vt:i4>
      </vt:variant>
      <vt:variant>
        <vt:i4>11240</vt:i4>
      </vt:variant>
      <vt:variant>
        <vt:i4>0</vt:i4>
      </vt:variant>
      <vt:variant>
        <vt:i4>5</vt:i4>
      </vt:variant>
      <vt:variant>
        <vt:lpwstr>http://www.ashrae.org/</vt:lpwstr>
      </vt:variant>
      <vt:variant>
        <vt:lpwstr/>
      </vt:variant>
      <vt:variant>
        <vt:i4>6488184</vt:i4>
      </vt:variant>
      <vt:variant>
        <vt:i4>10418</vt:i4>
      </vt:variant>
      <vt:variant>
        <vt:i4>0</vt:i4>
      </vt:variant>
      <vt:variant>
        <vt:i4>5</vt:i4>
      </vt:variant>
      <vt:variant>
        <vt:lpwstr>http://simulationresearch.lbl.gov/</vt:lpwstr>
      </vt:variant>
      <vt:variant>
        <vt:lpwstr/>
      </vt:variant>
      <vt:variant>
        <vt:i4>3211292</vt:i4>
      </vt:variant>
      <vt:variant>
        <vt:i4>6010</vt:i4>
      </vt:variant>
      <vt:variant>
        <vt:i4>0</vt:i4>
      </vt:variant>
      <vt:variant>
        <vt:i4>5</vt:i4>
      </vt:variant>
      <vt:variant>
        <vt:lpwstr>http://windows.lbl.gov/win_prop/ModelingWindowsInEnergyPlusWithSimplePerformanceIndices.pdf</vt:lpwstr>
      </vt:variant>
      <vt:variant>
        <vt:lpwstr/>
      </vt:variant>
      <vt:variant>
        <vt:i4>7077995</vt:i4>
      </vt:variant>
      <vt:variant>
        <vt:i4>5327</vt:i4>
      </vt:variant>
      <vt:variant>
        <vt:i4>0</vt:i4>
      </vt:variant>
      <vt:variant>
        <vt:i4>5</vt:i4>
      </vt:variant>
      <vt:variant>
        <vt:lpwstr>http://www.ecmwf.int/research/ifsdocs/CY25r1/Physics/Physics-08-03.html</vt:lpwstr>
      </vt:variant>
      <vt:variant>
        <vt:lpwstr/>
      </vt:variant>
      <vt:variant>
        <vt:i4>5898248</vt:i4>
      </vt:variant>
      <vt:variant>
        <vt:i4>4980</vt:i4>
      </vt:variant>
      <vt:variant>
        <vt:i4>0</vt:i4>
      </vt:variant>
      <vt:variant>
        <vt:i4>5</vt:i4>
      </vt:variant>
      <vt:variant>
        <vt:lpwstr>http://www.bwk.kuleuven.ac.be/bwk/sr99/bwf.htm</vt:lpwstr>
      </vt:variant>
      <vt:variant>
        <vt:lpwstr>bf1.15</vt:lpwstr>
      </vt:variant>
      <vt:variant>
        <vt:i4>2293836</vt:i4>
      </vt:variant>
      <vt:variant>
        <vt:i4>4977</vt:i4>
      </vt:variant>
      <vt:variant>
        <vt:i4>0</vt:i4>
      </vt:variant>
      <vt:variant>
        <vt:i4>5</vt:i4>
      </vt:variant>
      <vt:variant>
        <vt:lpwstr>http://www.esv.or.at/service/info-material/diverse/twd/index_e.htm</vt:lpwstr>
      </vt:variant>
      <vt:variant>
        <vt:lpwstr/>
      </vt:variant>
      <vt:variant>
        <vt:i4>851999</vt:i4>
      </vt:variant>
      <vt:variant>
        <vt:i4>4974</vt:i4>
      </vt:variant>
      <vt:variant>
        <vt:i4>0</vt:i4>
      </vt:variant>
      <vt:variant>
        <vt:i4>5</vt:i4>
      </vt:variant>
      <vt:variant>
        <vt:lpwstr>http://www.enermodal.com/advancedtech/transp.html</vt:lpwstr>
      </vt:variant>
      <vt:variant>
        <vt:lpwstr/>
      </vt:variant>
      <vt:variant>
        <vt:i4>3211286</vt:i4>
      </vt:variant>
      <vt:variant>
        <vt:i4>4971</vt:i4>
      </vt:variant>
      <vt:variant>
        <vt:i4>0</vt:i4>
      </vt:variant>
      <vt:variant>
        <vt:i4>5</vt:i4>
      </vt:variant>
      <vt:variant>
        <vt:lpwstr>http://www.smartarch.nl/smartgrid/items/oo5_chur.htm</vt:lpwstr>
      </vt:variant>
      <vt:variant>
        <vt:lpwstr/>
      </vt:variant>
      <vt:variant>
        <vt:i4>6291510</vt:i4>
      </vt:variant>
      <vt:variant>
        <vt:i4>4968</vt:i4>
      </vt:variant>
      <vt:variant>
        <vt:i4>0</vt:i4>
      </vt:variant>
      <vt:variant>
        <vt:i4>5</vt:i4>
      </vt:variant>
      <vt:variant>
        <vt:lpwstr>http://www.ise.fhg.de/Projects/development99/art4.html</vt:lpwstr>
      </vt:variant>
      <vt:variant>
        <vt:lpwstr/>
      </vt:variant>
      <vt:variant>
        <vt:i4>1048601</vt:i4>
      </vt:variant>
      <vt:variant>
        <vt:i4>4965</vt:i4>
      </vt:variant>
      <vt:variant>
        <vt:i4>0</vt:i4>
      </vt:variant>
      <vt:variant>
        <vt:i4>5</vt:i4>
      </vt:variant>
      <vt:variant>
        <vt:lpwstr>http://www..aee.at/verz/english/tin.html</vt:lpwstr>
      </vt:variant>
      <vt:variant>
        <vt:lpwstr/>
      </vt:variant>
      <vt:variant>
        <vt:i4>8061043</vt:i4>
      </vt:variant>
      <vt:variant>
        <vt:i4>4962</vt:i4>
      </vt:variant>
      <vt:variant>
        <vt:i4>0</vt:i4>
      </vt:variant>
      <vt:variant>
        <vt:i4>5</vt:i4>
      </vt:variant>
      <vt:variant>
        <vt:lpwstr>http://www.ise.fhg.de/Projects/Solbuild/materials.html</vt:lpwstr>
      </vt:variant>
      <vt:variant>
        <vt:lpwstr/>
      </vt:variant>
      <vt:variant>
        <vt:i4>1245241</vt:i4>
      </vt:variant>
      <vt:variant>
        <vt:i4>3485</vt:i4>
      </vt:variant>
      <vt:variant>
        <vt:i4>0</vt:i4>
      </vt:variant>
      <vt:variant>
        <vt:i4>5</vt:i4>
      </vt:variant>
      <vt:variant>
        <vt:lpwstr/>
      </vt:variant>
      <vt:variant>
        <vt:lpwstr>_Toc275873982</vt:lpwstr>
      </vt:variant>
      <vt:variant>
        <vt:i4>1245241</vt:i4>
      </vt:variant>
      <vt:variant>
        <vt:i4>3479</vt:i4>
      </vt:variant>
      <vt:variant>
        <vt:i4>0</vt:i4>
      </vt:variant>
      <vt:variant>
        <vt:i4>5</vt:i4>
      </vt:variant>
      <vt:variant>
        <vt:lpwstr/>
      </vt:variant>
      <vt:variant>
        <vt:lpwstr>_Toc275873981</vt:lpwstr>
      </vt:variant>
      <vt:variant>
        <vt:i4>1245241</vt:i4>
      </vt:variant>
      <vt:variant>
        <vt:i4>3473</vt:i4>
      </vt:variant>
      <vt:variant>
        <vt:i4>0</vt:i4>
      </vt:variant>
      <vt:variant>
        <vt:i4>5</vt:i4>
      </vt:variant>
      <vt:variant>
        <vt:lpwstr/>
      </vt:variant>
      <vt:variant>
        <vt:lpwstr>_Toc275873980</vt:lpwstr>
      </vt:variant>
      <vt:variant>
        <vt:i4>1835065</vt:i4>
      </vt:variant>
      <vt:variant>
        <vt:i4>3467</vt:i4>
      </vt:variant>
      <vt:variant>
        <vt:i4>0</vt:i4>
      </vt:variant>
      <vt:variant>
        <vt:i4>5</vt:i4>
      </vt:variant>
      <vt:variant>
        <vt:lpwstr/>
      </vt:variant>
      <vt:variant>
        <vt:lpwstr>_Toc275873979</vt:lpwstr>
      </vt:variant>
      <vt:variant>
        <vt:i4>1835065</vt:i4>
      </vt:variant>
      <vt:variant>
        <vt:i4>3461</vt:i4>
      </vt:variant>
      <vt:variant>
        <vt:i4>0</vt:i4>
      </vt:variant>
      <vt:variant>
        <vt:i4>5</vt:i4>
      </vt:variant>
      <vt:variant>
        <vt:lpwstr/>
      </vt:variant>
      <vt:variant>
        <vt:lpwstr>_Toc275873978</vt:lpwstr>
      </vt:variant>
      <vt:variant>
        <vt:i4>1835065</vt:i4>
      </vt:variant>
      <vt:variant>
        <vt:i4>3455</vt:i4>
      </vt:variant>
      <vt:variant>
        <vt:i4>0</vt:i4>
      </vt:variant>
      <vt:variant>
        <vt:i4>5</vt:i4>
      </vt:variant>
      <vt:variant>
        <vt:lpwstr/>
      </vt:variant>
      <vt:variant>
        <vt:lpwstr>_Toc275873977</vt:lpwstr>
      </vt:variant>
      <vt:variant>
        <vt:i4>1835065</vt:i4>
      </vt:variant>
      <vt:variant>
        <vt:i4>3449</vt:i4>
      </vt:variant>
      <vt:variant>
        <vt:i4>0</vt:i4>
      </vt:variant>
      <vt:variant>
        <vt:i4>5</vt:i4>
      </vt:variant>
      <vt:variant>
        <vt:lpwstr/>
      </vt:variant>
      <vt:variant>
        <vt:lpwstr>_Toc275873976</vt:lpwstr>
      </vt:variant>
      <vt:variant>
        <vt:i4>1835065</vt:i4>
      </vt:variant>
      <vt:variant>
        <vt:i4>3443</vt:i4>
      </vt:variant>
      <vt:variant>
        <vt:i4>0</vt:i4>
      </vt:variant>
      <vt:variant>
        <vt:i4>5</vt:i4>
      </vt:variant>
      <vt:variant>
        <vt:lpwstr/>
      </vt:variant>
      <vt:variant>
        <vt:lpwstr>_Toc275873975</vt:lpwstr>
      </vt:variant>
      <vt:variant>
        <vt:i4>1835065</vt:i4>
      </vt:variant>
      <vt:variant>
        <vt:i4>3437</vt:i4>
      </vt:variant>
      <vt:variant>
        <vt:i4>0</vt:i4>
      </vt:variant>
      <vt:variant>
        <vt:i4>5</vt:i4>
      </vt:variant>
      <vt:variant>
        <vt:lpwstr/>
      </vt:variant>
      <vt:variant>
        <vt:lpwstr>_Toc275873974</vt:lpwstr>
      </vt:variant>
      <vt:variant>
        <vt:i4>1835065</vt:i4>
      </vt:variant>
      <vt:variant>
        <vt:i4>3431</vt:i4>
      </vt:variant>
      <vt:variant>
        <vt:i4>0</vt:i4>
      </vt:variant>
      <vt:variant>
        <vt:i4>5</vt:i4>
      </vt:variant>
      <vt:variant>
        <vt:lpwstr/>
      </vt:variant>
      <vt:variant>
        <vt:lpwstr>_Toc275873973</vt:lpwstr>
      </vt:variant>
      <vt:variant>
        <vt:i4>1835065</vt:i4>
      </vt:variant>
      <vt:variant>
        <vt:i4>3425</vt:i4>
      </vt:variant>
      <vt:variant>
        <vt:i4>0</vt:i4>
      </vt:variant>
      <vt:variant>
        <vt:i4>5</vt:i4>
      </vt:variant>
      <vt:variant>
        <vt:lpwstr/>
      </vt:variant>
      <vt:variant>
        <vt:lpwstr>_Toc275873972</vt:lpwstr>
      </vt:variant>
      <vt:variant>
        <vt:i4>1835065</vt:i4>
      </vt:variant>
      <vt:variant>
        <vt:i4>3419</vt:i4>
      </vt:variant>
      <vt:variant>
        <vt:i4>0</vt:i4>
      </vt:variant>
      <vt:variant>
        <vt:i4>5</vt:i4>
      </vt:variant>
      <vt:variant>
        <vt:lpwstr/>
      </vt:variant>
      <vt:variant>
        <vt:lpwstr>_Toc275873971</vt:lpwstr>
      </vt:variant>
      <vt:variant>
        <vt:i4>1835065</vt:i4>
      </vt:variant>
      <vt:variant>
        <vt:i4>3413</vt:i4>
      </vt:variant>
      <vt:variant>
        <vt:i4>0</vt:i4>
      </vt:variant>
      <vt:variant>
        <vt:i4>5</vt:i4>
      </vt:variant>
      <vt:variant>
        <vt:lpwstr/>
      </vt:variant>
      <vt:variant>
        <vt:lpwstr>_Toc275873970</vt:lpwstr>
      </vt:variant>
      <vt:variant>
        <vt:i4>1900601</vt:i4>
      </vt:variant>
      <vt:variant>
        <vt:i4>3407</vt:i4>
      </vt:variant>
      <vt:variant>
        <vt:i4>0</vt:i4>
      </vt:variant>
      <vt:variant>
        <vt:i4>5</vt:i4>
      </vt:variant>
      <vt:variant>
        <vt:lpwstr/>
      </vt:variant>
      <vt:variant>
        <vt:lpwstr>_Toc275873969</vt:lpwstr>
      </vt:variant>
      <vt:variant>
        <vt:i4>1900601</vt:i4>
      </vt:variant>
      <vt:variant>
        <vt:i4>3401</vt:i4>
      </vt:variant>
      <vt:variant>
        <vt:i4>0</vt:i4>
      </vt:variant>
      <vt:variant>
        <vt:i4>5</vt:i4>
      </vt:variant>
      <vt:variant>
        <vt:lpwstr/>
      </vt:variant>
      <vt:variant>
        <vt:lpwstr>_Toc275873968</vt:lpwstr>
      </vt:variant>
      <vt:variant>
        <vt:i4>1900601</vt:i4>
      </vt:variant>
      <vt:variant>
        <vt:i4>3395</vt:i4>
      </vt:variant>
      <vt:variant>
        <vt:i4>0</vt:i4>
      </vt:variant>
      <vt:variant>
        <vt:i4>5</vt:i4>
      </vt:variant>
      <vt:variant>
        <vt:lpwstr/>
      </vt:variant>
      <vt:variant>
        <vt:lpwstr>_Toc275873967</vt:lpwstr>
      </vt:variant>
      <vt:variant>
        <vt:i4>1900601</vt:i4>
      </vt:variant>
      <vt:variant>
        <vt:i4>3389</vt:i4>
      </vt:variant>
      <vt:variant>
        <vt:i4>0</vt:i4>
      </vt:variant>
      <vt:variant>
        <vt:i4>5</vt:i4>
      </vt:variant>
      <vt:variant>
        <vt:lpwstr/>
      </vt:variant>
      <vt:variant>
        <vt:lpwstr>_Toc275873966</vt:lpwstr>
      </vt:variant>
      <vt:variant>
        <vt:i4>1900601</vt:i4>
      </vt:variant>
      <vt:variant>
        <vt:i4>3383</vt:i4>
      </vt:variant>
      <vt:variant>
        <vt:i4>0</vt:i4>
      </vt:variant>
      <vt:variant>
        <vt:i4>5</vt:i4>
      </vt:variant>
      <vt:variant>
        <vt:lpwstr/>
      </vt:variant>
      <vt:variant>
        <vt:lpwstr>_Toc275873965</vt:lpwstr>
      </vt:variant>
      <vt:variant>
        <vt:i4>1900601</vt:i4>
      </vt:variant>
      <vt:variant>
        <vt:i4>3377</vt:i4>
      </vt:variant>
      <vt:variant>
        <vt:i4>0</vt:i4>
      </vt:variant>
      <vt:variant>
        <vt:i4>5</vt:i4>
      </vt:variant>
      <vt:variant>
        <vt:lpwstr/>
      </vt:variant>
      <vt:variant>
        <vt:lpwstr>_Toc275873964</vt:lpwstr>
      </vt:variant>
      <vt:variant>
        <vt:i4>1900601</vt:i4>
      </vt:variant>
      <vt:variant>
        <vt:i4>3371</vt:i4>
      </vt:variant>
      <vt:variant>
        <vt:i4>0</vt:i4>
      </vt:variant>
      <vt:variant>
        <vt:i4>5</vt:i4>
      </vt:variant>
      <vt:variant>
        <vt:lpwstr/>
      </vt:variant>
      <vt:variant>
        <vt:lpwstr>_Toc275873963</vt:lpwstr>
      </vt:variant>
      <vt:variant>
        <vt:i4>1900601</vt:i4>
      </vt:variant>
      <vt:variant>
        <vt:i4>3365</vt:i4>
      </vt:variant>
      <vt:variant>
        <vt:i4>0</vt:i4>
      </vt:variant>
      <vt:variant>
        <vt:i4>5</vt:i4>
      </vt:variant>
      <vt:variant>
        <vt:lpwstr/>
      </vt:variant>
      <vt:variant>
        <vt:lpwstr>_Toc275873962</vt:lpwstr>
      </vt:variant>
      <vt:variant>
        <vt:i4>1900601</vt:i4>
      </vt:variant>
      <vt:variant>
        <vt:i4>3359</vt:i4>
      </vt:variant>
      <vt:variant>
        <vt:i4>0</vt:i4>
      </vt:variant>
      <vt:variant>
        <vt:i4>5</vt:i4>
      </vt:variant>
      <vt:variant>
        <vt:lpwstr/>
      </vt:variant>
      <vt:variant>
        <vt:lpwstr>_Toc275873961</vt:lpwstr>
      </vt:variant>
      <vt:variant>
        <vt:i4>1900601</vt:i4>
      </vt:variant>
      <vt:variant>
        <vt:i4>3353</vt:i4>
      </vt:variant>
      <vt:variant>
        <vt:i4>0</vt:i4>
      </vt:variant>
      <vt:variant>
        <vt:i4>5</vt:i4>
      </vt:variant>
      <vt:variant>
        <vt:lpwstr/>
      </vt:variant>
      <vt:variant>
        <vt:lpwstr>_Toc275873960</vt:lpwstr>
      </vt:variant>
      <vt:variant>
        <vt:i4>1966137</vt:i4>
      </vt:variant>
      <vt:variant>
        <vt:i4>3347</vt:i4>
      </vt:variant>
      <vt:variant>
        <vt:i4>0</vt:i4>
      </vt:variant>
      <vt:variant>
        <vt:i4>5</vt:i4>
      </vt:variant>
      <vt:variant>
        <vt:lpwstr/>
      </vt:variant>
      <vt:variant>
        <vt:lpwstr>_Toc275873959</vt:lpwstr>
      </vt:variant>
      <vt:variant>
        <vt:i4>1966137</vt:i4>
      </vt:variant>
      <vt:variant>
        <vt:i4>3341</vt:i4>
      </vt:variant>
      <vt:variant>
        <vt:i4>0</vt:i4>
      </vt:variant>
      <vt:variant>
        <vt:i4>5</vt:i4>
      </vt:variant>
      <vt:variant>
        <vt:lpwstr/>
      </vt:variant>
      <vt:variant>
        <vt:lpwstr>_Toc275873958</vt:lpwstr>
      </vt:variant>
      <vt:variant>
        <vt:i4>1966137</vt:i4>
      </vt:variant>
      <vt:variant>
        <vt:i4>3335</vt:i4>
      </vt:variant>
      <vt:variant>
        <vt:i4>0</vt:i4>
      </vt:variant>
      <vt:variant>
        <vt:i4>5</vt:i4>
      </vt:variant>
      <vt:variant>
        <vt:lpwstr/>
      </vt:variant>
      <vt:variant>
        <vt:lpwstr>_Toc275873957</vt:lpwstr>
      </vt:variant>
      <vt:variant>
        <vt:i4>1966137</vt:i4>
      </vt:variant>
      <vt:variant>
        <vt:i4>3329</vt:i4>
      </vt:variant>
      <vt:variant>
        <vt:i4>0</vt:i4>
      </vt:variant>
      <vt:variant>
        <vt:i4>5</vt:i4>
      </vt:variant>
      <vt:variant>
        <vt:lpwstr/>
      </vt:variant>
      <vt:variant>
        <vt:lpwstr>_Toc275873956</vt:lpwstr>
      </vt:variant>
      <vt:variant>
        <vt:i4>1966137</vt:i4>
      </vt:variant>
      <vt:variant>
        <vt:i4>3323</vt:i4>
      </vt:variant>
      <vt:variant>
        <vt:i4>0</vt:i4>
      </vt:variant>
      <vt:variant>
        <vt:i4>5</vt:i4>
      </vt:variant>
      <vt:variant>
        <vt:lpwstr/>
      </vt:variant>
      <vt:variant>
        <vt:lpwstr>_Toc275873955</vt:lpwstr>
      </vt:variant>
      <vt:variant>
        <vt:i4>1966137</vt:i4>
      </vt:variant>
      <vt:variant>
        <vt:i4>3317</vt:i4>
      </vt:variant>
      <vt:variant>
        <vt:i4>0</vt:i4>
      </vt:variant>
      <vt:variant>
        <vt:i4>5</vt:i4>
      </vt:variant>
      <vt:variant>
        <vt:lpwstr/>
      </vt:variant>
      <vt:variant>
        <vt:lpwstr>_Toc275873954</vt:lpwstr>
      </vt:variant>
      <vt:variant>
        <vt:i4>1966137</vt:i4>
      </vt:variant>
      <vt:variant>
        <vt:i4>3311</vt:i4>
      </vt:variant>
      <vt:variant>
        <vt:i4>0</vt:i4>
      </vt:variant>
      <vt:variant>
        <vt:i4>5</vt:i4>
      </vt:variant>
      <vt:variant>
        <vt:lpwstr/>
      </vt:variant>
      <vt:variant>
        <vt:lpwstr>_Toc275873953</vt:lpwstr>
      </vt:variant>
      <vt:variant>
        <vt:i4>1966137</vt:i4>
      </vt:variant>
      <vt:variant>
        <vt:i4>3305</vt:i4>
      </vt:variant>
      <vt:variant>
        <vt:i4>0</vt:i4>
      </vt:variant>
      <vt:variant>
        <vt:i4>5</vt:i4>
      </vt:variant>
      <vt:variant>
        <vt:lpwstr/>
      </vt:variant>
      <vt:variant>
        <vt:lpwstr>_Toc275873952</vt:lpwstr>
      </vt:variant>
      <vt:variant>
        <vt:i4>1966137</vt:i4>
      </vt:variant>
      <vt:variant>
        <vt:i4>3299</vt:i4>
      </vt:variant>
      <vt:variant>
        <vt:i4>0</vt:i4>
      </vt:variant>
      <vt:variant>
        <vt:i4>5</vt:i4>
      </vt:variant>
      <vt:variant>
        <vt:lpwstr/>
      </vt:variant>
      <vt:variant>
        <vt:lpwstr>_Toc275873951</vt:lpwstr>
      </vt:variant>
      <vt:variant>
        <vt:i4>1966137</vt:i4>
      </vt:variant>
      <vt:variant>
        <vt:i4>3293</vt:i4>
      </vt:variant>
      <vt:variant>
        <vt:i4>0</vt:i4>
      </vt:variant>
      <vt:variant>
        <vt:i4>5</vt:i4>
      </vt:variant>
      <vt:variant>
        <vt:lpwstr/>
      </vt:variant>
      <vt:variant>
        <vt:lpwstr>_Toc275873950</vt:lpwstr>
      </vt:variant>
      <vt:variant>
        <vt:i4>2031673</vt:i4>
      </vt:variant>
      <vt:variant>
        <vt:i4>3287</vt:i4>
      </vt:variant>
      <vt:variant>
        <vt:i4>0</vt:i4>
      </vt:variant>
      <vt:variant>
        <vt:i4>5</vt:i4>
      </vt:variant>
      <vt:variant>
        <vt:lpwstr/>
      </vt:variant>
      <vt:variant>
        <vt:lpwstr>_Toc275873949</vt:lpwstr>
      </vt:variant>
      <vt:variant>
        <vt:i4>2031673</vt:i4>
      </vt:variant>
      <vt:variant>
        <vt:i4>3281</vt:i4>
      </vt:variant>
      <vt:variant>
        <vt:i4>0</vt:i4>
      </vt:variant>
      <vt:variant>
        <vt:i4>5</vt:i4>
      </vt:variant>
      <vt:variant>
        <vt:lpwstr/>
      </vt:variant>
      <vt:variant>
        <vt:lpwstr>_Toc275873948</vt:lpwstr>
      </vt:variant>
      <vt:variant>
        <vt:i4>2031673</vt:i4>
      </vt:variant>
      <vt:variant>
        <vt:i4>3275</vt:i4>
      </vt:variant>
      <vt:variant>
        <vt:i4>0</vt:i4>
      </vt:variant>
      <vt:variant>
        <vt:i4>5</vt:i4>
      </vt:variant>
      <vt:variant>
        <vt:lpwstr/>
      </vt:variant>
      <vt:variant>
        <vt:lpwstr>_Toc275873947</vt:lpwstr>
      </vt:variant>
      <vt:variant>
        <vt:i4>2031673</vt:i4>
      </vt:variant>
      <vt:variant>
        <vt:i4>3269</vt:i4>
      </vt:variant>
      <vt:variant>
        <vt:i4>0</vt:i4>
      </vt:variant>
      <vt:variant>
        <vt:i4>5</vt:i4>
      </vt:variant>
      <vt:variant>
        <vt:lpwstr/>
      </vt:variant>
      <vt:variant>
        <vt:lpwstr>_Toc275873946</vt:lpwstr>
      </vt:variant>
      <vt:variant>
        <vt:i4>2031673</vt:i4>
      </vt:variant>
      <vt:variant>
        <vt:i4>3263</vt:i4>
      </vt:variant>
      <vt:variant>
        <vt:i4>0</vt:i4>
      </vt:variant>
      <vt:variant>
        <vt:i4>5</vt:i4>
      </vt:variant>
      <vt:variant>
        <vt:lpwstr/>
      </vt:variant>
      <vt:variant>
        <vt:lpwstr>_Toc275873945</vt:lpwstr>
      </vt:variant>
      <vt:variant>
        <vt:i4>2031673</vt:i4>
      </vt:variant>
      <vt:variant>
        <vt:i4>3257</vt:i4>
      </vt:variant>
      <vt:variant>
        <vt:i4>0</vt:i4>
      </vt:variant>
      <vt:variant>
        <vt:i4>5</vt:i4>
      </vt:variant>
      <vt:variant>
        <vt:lpwstr/>
      </vt:variant>
      <vt:variant>
        <vt:lpwstr>_Toc275873944</vt:lpwstr>
      </vt:variant>
      <vt:variant>
        <vt:i4>2031673</vt:i4>
      </vt:variant>
      <vt:variant>
        <vt:i4>3251</vt:i4>
      </vt:variant>
      <vt:variant>
        <vt:i4>0</vt:i4>
      </vt:variant>
      <vt:variant>
        <vt:i4>5</vt:i4>
      </vt:variant>
      <vt:variant>
        <vt:lpwstr/>
      </vt:variant>
      <vt:variant>
        <vt:lpwstr>_Toc275873943</vt:lpwstr>
      </vt:variant>
      <vt:variant>
        <vt:i4>2031673</vt:i4>
      </vt:variant>
      <vt:variant>
        <vt:i4>3245</vt:i4>
      </vt:variant>
      <vt:variant>
        <vt:i4>0</vt:i4>
      </vt:variant>
      <vt:variant>
        <vt:i4>5</vt:i4>
      </vt:variant>
      <vt:variant>
        <vt:lpwstr/>
      </vt:variant>
      <vt:variant>
        <vt:lpwstr>_Toc275873942</vt:lpwstr>
      </vt:variant>
      <vt:variant>
        <vt:i4>2031673</vt:i4>
      </vt:variant>
      <vt:variant>
        <vt:i4>3239</vt:i4>
      </vt:variant>
      <vt:variant>
        <vt:i4>0</vt:i4>
      </vt:variant>
      <vt:variant>
        <vt:i4>5</vt:i4>
      </vt:variant>
      <vt:variant>
        <vt:lpwstr/>
      </vt:variant>
      <vt:variant>
        <vt:lpwstr>_Toc275873941</vt:lpwstr>
      </vt:variant>
      <vt:variant>
        <vt:i4>2031673</vt:i4>
      </vt:variant>
      <vt:variant>
        <vt:i4>3233</vt:i4>
      </vt:variant>
      <vt:variant>
        <vt:i4>0</vt:i4>
      </vt:variant>
      <vt:variant>
        <vt:i4>5</vt:i4>
      </vt:variant>
      <vt:variant>
        <vt:lpwstr/>
      </vt:variant>
      <vt:variant>
        <vt:lpwstr>_Toc275873940</vt:lpwstr>
      </vt:variant>
      <vt:variant>
        <vt:i4>1572921</vt:i4>
      </vt:variant>
      <vt:variant>
        <vt:i4>3227</vt:i4>
      </vt:variant>
      <vt:variant>
        <vt:i4>0</vt:i4>
      </vt:variant>
      <vt:variant>
        <vt:i4>5</vt:i4>
      </vt:variant>
      <vt:variant>
        <vt:lpwstr/>
      </vt:variant>
      <vt:variant>
        <vt:lpwstr>_Toc275873939</vt:lpwstr>
      </vt:variant>
      <vt:variant>
        <vt:i4>1572921</vt:i4>
      </vt:variant>
      <vt:variant>
        <vt:i4>3221</vt:i4>
      </vt:variant>
      <vt:variant>
        <vt:i4>0</vt:i4>
      </vt:variant>
      <vt:variant>
        <vt:i4>5</vt:i4>
      </vt:variant>
      <vt:variant>
        <vt:lpwstr/>
      </vt:variant>
      <vt:variant>
        <vt:lpwstr>_Toc275873938</vt:lpwstr>
      </vt:variant>
      <vt:variant>
        <vt:i4>1572921</vt:i4>
      </vt:variant>
      <vt:variant>
        <vt:i4>3215</vt:i4>
      </vt:variant>
      <vt:variant>
        <vt:i4>0</vt:i4>
      </vt:variant>
      <vt:variant>
        <vt:i4>5</vt:i4>
      </vt:variant>
      <vt:variant>
        <vt:lpwstr/>
      </vt:variant>
      <vt:variant>
        <vt:lpwstr>_Toc275873937</vt:lpwstr>
      </vt:variant>
      <vt:variant>
        <vt:i4>1572921</vt:i4>
      </vt:variant>
      <vt:variant>
        <vt:i4>3209</vt:i4>
      </vt:variant>
      <vt:variant>
        <vt:i4>0</vt:i4>
      </vt:variant>
      <vt:variant>
        <vt:i4>5</vt:i4>
      </vt:variant>
      <vt:variant>
        <vt:lpwstr/>
      </vt:variant>
      <vt:variant>
        <vt:lpwstr>_Toc275873936</vt:lpwstr>
      </vt:variant>
      <vt:variant>
        <vt:i4>1572921</vt:i4>
      </vt:variant>
      <vt:variant>
        <vt:i4>3203</vt:i4>
      </vt:variant>
      <vt:variant>
        <vt:i4>0</vt:i4>
      </vt:variant>
      <vt:variant>
        <vt:i4>5</vt:i4>
      </vt:variant>
      <vt:variant>
        <vt:lpwstr/>
      </vt:variant>
      <vt:variant>
        <vt:lpwstr>_Toc275873935</vt:lpwstr>
      </vt:variant>
      <vt:variant>
        <vt:i4>1572921</vt:i4>
      </vt:variant>
      <vt:variant>
        <vt:i4>3197</vt:i4>
      </vt:variant>
      <vt:variant>
        <vt:i4>0</vt:i4>
      </vt:variant>
      <vt:variant>
        <vt:i4>5</vt:i4>
      </vt:variant>
      <vt:variant>
        <vt:lpwstr/>
      </vt:variant>
      <vt:variant>
        <vt:lpwstr>_Toc275873934</vt:lpwstr>
      </vt:variant>
      <vt:variant>
        <vt:i4>1572921</vt:i4>
      </vt:variant>
      <vt:variant>
        <vt:i4>3191</vt:i4>
      </vt:variant>
      <vt:variant>
        <vt:i4>0</vt:i4>
      </vt:variant>
      <vt:variant>
        <vt:i4>5</vt:i4>
      </vt:variant>
      <vt:variant>
        <vt:lpwstr/>
      </vt:variant>
      <vt:variant>
        <vt:lpwstr>_Toc275873933</vt:lpwstr>
      </vt:variant>
      <vt:variant>
        <vt:i4>1572921</vt:i4>
      </vt:variant>
      <vt:variant>
        <vt:i4>3185</vt:i4>
      </vt:variant>
      <vt:variant>
        <vt:i4>0</vt:i4>
      </vt:variant>
      <vt:variant>
        <vt:i4>5</vt:i4>
      </vt:variant>
      <vt:variant>
        <vt:lpwstr/>
      </vt:variant>
      <vt:variant>
        <vt:lpwstr>_Toc275873932</vt:lpwstr>
      </vt:variant>
      <vt:variant>
        <vt:i4>1572921</vt:i4>
      </vt:variant>
      <vt:variant>
        <vt:i4>3179</vt:i4>
      </vt:variant>
      <vt:variant>
        <vt:i4>0</vt:i4>
      </vt:variant>
      <vt:variant>
        <vt:i4>5</vt:i4>
      </vt:variant>
      <vt:variant>
        <vt:lpwstr/>
      </vt:variant>
      <vt:variant>
        <vt:lpwstr>_Toc275873931</vt:lpwstr>
      </vt:variant>
      <vt:variant>
        <vt:i4>1572921</vt:i4>
      </vt:variant>
      <vt:variant>
        <vt:i4>3173</vt:i4>
      </vt:variant>
      <vt:variant>
        <vt:i4>0</vt:i4>
      </vt:variant>
      <vt:variant>
        <vt:i4>5</vt:i4>
      </vt:variant>
      <vt:variant>
        <vt:lpwstr/>
      </vt:variant>
      <vt:variant>
        <vt:lpwstr>_Toc275873930</vt:lpwstr>
      </vt:variant>
      <vt:variant>
        <vt:i4>1638457</vt:i4>
      </vt:variant>
      <vt:variant>
        <vt:i4>3167</vt:i4>
      </vt:variant>
      <vt:variant>
        <vt:i4>0</vt:i4>
      </vt:variant>
      <vt:variant>
        <vt:i4>5</vt:i4>
      </vt:variant>
      <vt:variant>
        <vt:lpwstr/>
      </vt:variant>
      <vt:variant>
        <vt:lpwstr>_Toc275873929</vt:lpwstr>
      </vt:variant>
      <vt:variant>
        <vt:i4>1638457</vt:i4>
      </vt:variant>
      <vt:variant>
        <vt:i4>3161</vt:i4>
      </vt:variant>
      <vt:variant>
        <vt:i4>0</vt:i4>
      </vt:variant>
      <vt:variant>
        <vt:i4>5</vt:i4>
      </vt:variant>
      <vt:variant>
        <vt:lpwstr/>
      </vt:variant>
      <vt:variant>
        <vt:lpwstr>_Toc275873928</vt:lpwstr>
      </vt:variant>
      <vt:variant>
        <vt:i4>1638457</vt:i4>
      </vt:variant>
      <vt:variant>
        <vt:i4>3155</vt:i4>
      </vt:variant>
      <vt:variant>
        <vt:i4>0</vt:i4>
      </vt:variant>
      <vt:variant>
        <vt:i4>5</vt:i4>
      </vt:variant>
      <vt:variant>
        <vt:lpwstr/>
      </vt:variant>
      <vt:variant>
        <vt:lpwstr>_Toc275873927</vt:lpwstr>
      </vt:variant>
      <vt:variant>
        <vt:i4>1638457</vt:i4>
      </vt:variant>
      <vt:variant>
        <vt:i4>3149</vt:i4>
      </vt:variant>
      <vt:variant>
        <vt:i4>0</vt:i4>
      </vt:variant>
      <vt:variant>
        <vt:i4>5</vt:i4>
      </vt:variant>
      <vt:variant>
        <vt:lpwstr/>
      </vt:variant>
      <vt:variant>
        <vt:lpwstr>_Toc275873926</vt:lpwstr>
      </vt:variant>
      <vt:variant>
        <vt:i4>1638457</vt:i4>
      </vt:variant>
      <vt:variant>
        <vt:i4>3143</vt:i4>
      </vt:variant>
      <vt:variant>
        <vt:i4>0</vt:i4>
      </vt:variant>
      <vt:variant>
        <vt:i4>5</vt:i4>
      </vt:variant>
      <vt:variant>
        <vt:lpwstr/>
      </vt:variant>
      <vt:variant>
        <vt:lpwstr>_Toc275873925</vt:lpwstr>
      </vt:variant>
      <vt:variant>
        <vt:i4>1638457</vt:i4>
      </vt:variant>
      <vt:variant>
        <vt:i4>3137</vt:i4>
      </vt:variant>
      <vt:variant>
        <vt:i4>0</vt:i4>
      </vt:variant>
      <vt:variant>
        <vt:i4>5</vt:i4>
      </vt:variant>
      <vt:variant>
        <vt:lpwstr/>
      </vt:variant>
      <vt:variant>
        <vt:lpwstr>_Toc275873924</vt:lpwstr>
      </vt:variant>
      <vt:variant>
        <vt:i4>1638457</vt:i4>
      </vt:variant>
      <vt:variant>
        <vt:i4>3131</vt:i4>
      </vt:variant>
      <vt:variant>
        <vt:i4>0</vt:i4>
      </vt:variant>
      <vt:variant>
        <vt:i4>5</vt:i4>
      </vt:variant>
      <vt:variant>
        <vt:lpwstr/>
      </vt:variant>
      <vt:variant>
        <vt:lpwstr>_Toc275873923</vt:lpwstr>
      </vt:variant>
      <vt:variant>
        <vt:i4>1638457</vt:i4>
      </vt:variant>
      <vt:variant>
        <vt:i4>3125</vt:i4>
      </vt:variant>
      <vt:variant>
        <vt:i4>0</vt:i4>
      </vt:variant>
      <vt:variant>
        <vt:i4>5</vt:i4>
      </vt:variant>
      <vt:variant>
        <vt:lpwstr/>
      </vt:variant>
      <vt:variant>
        <vt:lpwstr>_Toc275873922</vt:lpwstr>
      </vt:variant>
      <vt:variant>
        <vt:i4>1638457</vt:i4>
      </vt:variant>
      <vt:variant>
        <vt:i4>3119</vt:i4>
      </vt:variant>
      <vt:variant>
        <vt:i4>0</vt:i4>
      </vt:variant>
      <vt:variant>
        <vt:i4>5</vt:i4>
      </vt:variant>
      <vt:variant>
        <vt:lpwstr/>
      </vt:variant>
      <vt:variant>
        <vt:lpwstr>_Toc275873921</vt:lpwstr>
      </vt:variant>
      <vt:variant>
        <vt:i4>1638457</vt:i4>
      </vt:variant>
      <vt:variant>
        <vt:i4>3113</vt:i4>
      </vt:variant>
      <vt:variant>
        <vt:i4>0</vt:i4>
      </vt:variant>
      <vt:variant>
        <vt:i4>5</vt:i4>
      </vt:variant>
      <vt:variant>
        <vt:lpwstr/>
      </vt:variant>
      <vt:variant>
        <vt:lpwstr>_Toc275873920</vt:lpwstr>
      </vt:variant>
      <vt:variant>
        <vt:i4>1703993</vt:i4>
      </vt:variant>
      <vt:variant>
        <vt:i4>3107</vt:i4>
      </vt:variant>
      <vt:variant>
        <vt:i4>0</vt:i4>
      </vt:variant>
      <vt:variant>
        <vt:i4>5</vt:i4>
      </vt:variant>
      <vt:variant>
        <vt:lpwstr/>
      </vt:variant>
      <vt:variant>
        <vt:lpwstr>_Toc275873919</vt:lpwstr>
      </vt:variant>
      <vt:variant>
        <vt:i4>1703993</vt:i4>
      </vt:variant>
      <vt:variant>
        <vt:i4>3101</vt:i4>
      </vt:variant>
      <vt:variant>
        <vt:i4>0</vt:i4>
      </vt:variant>
      <vt:variant>
        <vt:i4>5</vt:i4>
      </vt:variant>
      <vt:variant>
        <vt:lpwstr/>
      </vt:variant>
      <vt:variant>
        <vt:lpwstr>_Toc275873918</vt:lpwstr>
      </vt:variant>
      <vt:variant>
        <vt:i4>1703993</vt:i4>
      </vt:variant>
      <vt:variant>
        <vt:i4>3095</vt:i4>
      </vt:variant>
      <vt:variant>
        <vt:i4>0</vt:i4>
      </vt:variant>
      <vt:variant>
        <vt:i4>5</vt:i4>
      </vt:variant>
      <vt:variant>
        <vt:lpwstr/>
      </vt:variant>
      <vt:variant>
        <vt:lpwstr>_Toc275873917</vt:lpwstr>
      </vt:variant>
      <vt:variant>
        <vt:i4>1703993</vt:i4>
      </vt:variant>
      <vt:variant>
        <vt:i4>3089</vt:i4>
      </vt:variant>
      <vt:variant>
        <vt:i4>0</vt:i4>
      </vt:variant>
      <vt:variant>
        <vt:i4>5</vt:i4>
      </vt:variant>
      <vt:variant>
        <vt:lpwstr/>
      </vt:variant>
      <vt:variant>
        <vt:lpwstr>_Toc275873916</vt:lpwstr>
      </vt:variant>
      <vt:variant>
        <vt:i4>1703993</vt:i4>
      </vt:variant>
      <vt:variant>
        <vt:i4>3083</vt:i4>
      </vt:variant>
      <vt:variant>
        <vt:i4>0</vt:i4>
      </vt:variant>
      <vt:variant>
        <vt:i4>5</vt:i4>
      </vt:variant>
      <vt:variant>
        <vt:lpwstr/>
      </vt:variant>
      <vt:variant>
        <vt:lpwstr>_Toc275873915</vt:lpwstr>
      </vt:variant>
      <vt:variant>
        <vt:i4>1703993</vt:i4>
      </vt:variant>
      <vt:variant>
        <vt:i4>3077</vt:i4>
      </vt:variant>
      <vt:variant>
        <vt:i4>0</vt:i4>
      </vt:variant>
      <vt:variant>
        <vt:i4>5</vt:i4>
      </vt:variant>
      <vt:variant>
        <vt:lpwstr/>
      </vt:variant>
      <vt:variant>
        <vt:lpwstr>_Toc275873914</vt:lpwstr>
      </vt:variant>
      <vt:variant>
        <vt:i4>1703993</vt:i4>
      </vt:variant>
      <vt:variant>
        <vt:i4>3071</vt:i4>
      </vt:variant>
      <vt:variant>
        <vt:i4>0</vt:i4>
      </vt:variant>
      <vt:variant>
        <vt:i4>5</vt:i4>
      </vt:variant>
      <vt:variant>
        <vt:lpwstr/>
      </vt:variant>
      <vt:variant>
        <vt:lpwstr>_Toc275873913</vt:lpwstr>
      </vt:variant>
      <vt:variant>
        <vt:i4>1703993</vt:i4>
      </vt:variant>
      <vt:variant>
        <vt:i4>3065</vt:i4>
      </vt:variant>
      <vt:variant>
        <vt:i4>0</vt:i4>
      </vt:variant>
      <vt:variant>
        <vt:i4>5</vt:i4>
      </vt:variant>
      <vt:variant>
        <vt:lpwstr/>
      </vt:variant>
      <vt:variant>
        <vt:lpwstr>_Toc275873912</vt:lpwstr>
      </vt:variant>
      <vt:variant>
        <vt:i4>1703993</vt:i4>
      </vt:variant>
      <vt:variant>
        <vt:i4>3059</vt:i4>
      </vt:variant>
      <vt:variant>
        <vt:i4>0</vt:i4>
      </vt:variant>
      <vt:variant>
        <vt:i4>5</vt:i4>
      </vt:variant>
      <vt:variant>
        <vt:lpwstr/>
      </vt:variant>
      <vt:variant>
        <vt:lpwstr>_Toc275873911</vt:lpwstr>
      </vt:variant>
      <vt:variant>
        <vt:i4>1703993</vt:i4>
      </vt:variant>
      <vt:variant>
        <vt:i4>3053</vt:i4>
      </vt:variant>
      <vt:variant>
        <vt:i4>0</vt:i4>
      </vt:variant>
      <vt:variant>
        <vt:i4>5</vt:i4>
      </vt:variant>
      <vt:variant>
        <vt:lpwstr/>
      </vt:variant>
      <vt:variant>
        <vt:lpwstr>_Toc275873910</vt:lpwstr>
      </vt:variant>
      <vt:variant>
        <vt:i4>1769529</vt:i4>
      </vt:variant>
      <vt:variant>
        <vt:i4>3047</vt:i4>
      </vt:variant>
      <vt:variant>
        <vt:i4>0</vt:i4>
      </vt:variant>
      <vt:variant>
        <vt:i4>5</vt:i4>
      </vt:variant>
      <vt:variant>
        <vt:lpwstr/>
      </vt:variant>
      <vt:variant>
        <vt:lpwstr>_Toc275873909</vt:lpwstr>
      </vt:variant>
      <vt:variant>
        <vt:i4>1769529</vt:i4>
      </vt:variant>
      <vt:variant>
        <vt:i4>3041</vt:i4>
      </vt:variant>
      <vt:variant>
        <vt:i4>0</vt:i4>
      </vt:variant>
      <vt:variant>
        <vt:i4>5</vt:i4>
      </vt:variant>
      <vt:variant>
        <vt:lpwstr/>
      </vt:variant>
      <vt:variant>
        <vt:lpwstr>_Toc275873908</vt:lpwstr>
      </vt:variant>
      <vt:variant>
        <vt:i4>1769529</vt:i4>
      </vt:variant>
      <vt:variant>
        <vt:i4>3035</vt:i4>
      </vt:variant>
      <vt:variant>
        <vt:i4>0</vt:i4>
      </vt:variant>
      <vt:variant>
        <vt:i4>5</vt:i4>
      </vt:variant>
      <vt:variant>
        <vt:lpwstr/>
      </vt:variant>
      <vt:variant>
        <vt:lpwstr>_Toc275873907</vt:lpwstr>
      </vt:variant>
      <vt:variant>
        <vt:i4>1769529</vt:i4>
      </vt:variant>
      <vt:variant>
        <vt:i4>3029</vt:i4>
      </vt:variant>
      <vt:variant>
        <vt:i4>0</vt:i4>
      </vt:variant>
      <vt:variant>
        <vt:i4>5</vt:i4>
      </vt:variant>
      <vt:variant>
        <vt:lpwstr/>
      </vt:variant>
      <vt:variant>
        <vt:lpwstr>_Toc275873906</vt:lpwstr>
      </vt:variant>
      <vt:variant>
        <vt:i4>1769529</vt:i4>
      </vt:variant>
      <vt:variant>
        <vt:i4>3023</vt:i4>
      </vt:variant>
      <vt:variant>
        <vt:i4>0</vt:i4>
      </vt:variant>
      <vt:variant>
        <vt:i4>5</vt:i4>
      </vt:variant>
      <vt:variant>
        <vt:lpwstr/>
      </vt:variant>
      <vt:variant>
        <vt:lpwstr>_Toc275873905</vt:lpwstr>
      </vt:variant>
      <vt:variant>
        <vt:i4>1769529</vt:i4>
      </vt:variant>
      <vt:variant>
        <vt:i4>3017</vt:i4>
      </vt:variant>
      <vt:variant>
        <vt:i4>0</vt:i4>
      </vt:variant>
      <vt:variant>
        <vt:i4>5</vt:i4>
      </vt:variant>
      <vt:variant>
        <vt:lpwstr/>
      </vt:variant>
      <vt:variant>
        <vt:lpwstr>_Toc275873904</vt:lpwstr>
      </vt:variant>
      <vt:variant>
        <vt:i4>1769529</vt:i4>
      </vt:variant>
      <vt:variant>
        <vt:i4>3011</vt:i4>
      </vt:variant>
      <vt:variant>
        <vt:i4>0</vt:i4>
      </vt:variant>
      <vt:variant>
        <vt:i4>5</vt:i4>
      </vt:variant>
      <vt:variant>
        <vt:lpwstr/>
      </vt:variant>
      <vt:variant>
        <vt:lpwstr>_Toc275873903</vt:lpwstr>
      </vt:variant>
      <vt:variant>
        <vt:i4>1769529</vt:i4>
      </vt:variant>
      <vt:variant>
        <vt:i4>3005</vt:i4>
      </vt:variant>
      <vt:variant>
        <vt:i4>0</vt:i4>
      </vt:variant>
      <vt:variant>
        <vt:i4>5</vt:i4>
      </vt:variant>
      <vt:variant>
        <vt:lpwstr/>
      </vt:variant>
      <vt:variant>
        <vt:lpwstr>_Toc275873902</vt:lpwstr>
      </vt:variant>
      <vt:variant>
        <vt:i4>1769529</vt:i4>
      </vt:variant>
      <vt:variant>
        <vt:i4>2999</vt:i4>
      </vt:variant>
      <vt:variant>
        <vt:i4>0</vt:i4>
      </vt:variant>
      <vt:variant>
        <vt:i4>5</vt:i4>
      </vt:variant>
      <vt:variant>
        <vt:lpwstr/>
      </vt:variant>
      <vt:variant>
        <vt:lpwstr>_Toc275873901</vt:lpwstr>
      </vt:variant>
      <vt:variant>
        <vt:i4>1769529</vt:i4>
      </vt:variant>
      <vt:variant>
        <vt:i4>2993</vt:i4>
      </vt:variant>
      <vt:variant>
        <vt:i4>0</vt:i4>
      </vt:variant>
      <vt:variant>
        <vt:i4>5</vt:i4>
      </vt:variant>
      <vt:variant>
        <vt:lpwstr/>
      </vt:variant>
      <vt:variant>
        <vt:lpwstr>_Toc275873900</vt:lpwstr>
      </vt:variant>
      <vt:variant>
        <vt:i4>1179704</vt:i4>
      </vt:variant>
      <vt:variant>
        <vt:i4>2987</vt:i4>
      </vt:variant>
      <vt:variant>
        <vt:i4>0</vt:i4>
      </vt:variant>
      <vt:variant>
        <vt:i4>5</vt:i4>
      </vt:variant>
      <vt:variant>
        <vt:lpwstr/>
      </vt:variant>
      <vt:variant>
        <vt:lpwstr>_Toc275873899</vt:lpwstr>
      </vt:variant>
      <vt:variant>
        <vt:i4>1179704</vt:i4>
      </vt:variant>
      <vt:variant>
        <vt:i4>2981</vt:i4>
      </vt:variant>
      <vt:variant>
        <vt:i4>0</vt:i4>
      </vt:variant>
      <vt:variant>
        <vt:i4>5</vt:i4>
      </vt:variant>
      <vt:variant>
        <vt:lpwstr/>
      </vt:variant>
      <vt:variant>
        <vt:lpwstr>_Toc275873898</vt:lpwstr>
      </vt:variant>
      <vt:variant>
        <vt:i4>1179704</vt:i4>
      </vt:variant>
      <vt:variant>
        <vt:i4>2975</vt:i4>
      </vt:variant>
      <vt:variant>
        <vt:i4>0</vt:i4>
      </vt:variant>
      <vt:variant>
        <vt:i4>5</vt:i4>
      </vt:variant>
      <vt:variant>
        <vt:lpwstr/>
      </vt:variant>
      <vt:variant>
        <vt:lpwstr>_Toc275873897</vt:lpwstr>
      </vt:variant>
      <vt:variant>
        <vt:i4>1179704</vt:i4>
      </vt:variant>
      <vt:variant>
        <vt:i4>2969</vt:i4>
      </vt:variant>
      <vt:variant>
        <vt:i4>0</vt:i4>
      </vt:variant>
      <vt:variant>
        <vt:i4>5</vt:i4>
      </vt:variant>
      <vt:variant>
        <vt:lpwstr/>
      </vt:variant>
      <vt:variant>
        <vt:lpwstr>_Toc275873896</vt:lpwstr>
      </vt:variant>
      <vt:variant>
        <vt:i4>1179704</vt:i4>
      </vt:variant>
      <vt:variant>
        <vt:i4>2963</vt:i4>
      </vt:variant>
      <vt:variant>
        <vt:i4>0</vt:i4>
      </vt:variant>
      <vt:variant>
        <vt:i4>5</vt:i4>
      </vt:variant>
      <vt:variant>
        <vt:lpwstr/>
      </vt:variant>
      <vt:variant>
        <vt:lpwstr>_Toc275873895</vt:lpwstr>
      </vt:variant>
      <vt:variant>
        <vt:i4>1179704</vt:i4>
      </vt:variant>
      <vt:variant>
        <vt:i4>2957</vt:i4>
      </vt:variant>
      <vt:variant>
        <vt:i4>0</vt:i4>
      </vt:variant>
      <vt:variant>
        <vt:i4>5</vt:i4>
      </vt:variant>
      <vt:variant>
        <vt:lpwstr/>
      </vt:variant>
      <vt:variant>
        <vt:lpwstr>_Toc275873894</vt:lpwstr>
      </vt:variant>
      <vt:variant>
        <vt:i4>1179704</vt:i4>
      </vt:variant>
      <vt:variant>
        <vt:i4>2951</vt:i4>
      </vt:variant>
      <vt:variant>
        <vt:i4>0</vt:i4>
      </vt:variant>
      <vt:variant>
        <vt:i4>5</vt:i4>
      </vt:variant>
      <vt:variant>
        <vt:lpwstr/>
      </vt:variant>
      <vt:variant>
        <vt:lpwstr>_Toc275873893</vt:lpwstr>
      </vt:variant>
      <vt:variant>
        <vt:i4>1179704</vt:i4>
      </vt:variant>
      <vt:variant>
        <vt:i4>2945</vt:i4>
      </vt:variant>
      <vt:variant>
        <vt:i4>0</vt:i4>
      </vt:variant>
      <vt:variant>
        <vt:i4>5</vt:i4>
      </vt:variant>
      <vt:variant>
        <vt:lpwstr/>
      </vt:variant>
      <vt:variant>
        <vt:lpwstr>_Toc275873892</vt:lpwstr>
      </vt:variant>
      <vt:variant>
        <vt:i4>1179704</vt:i4>
      </vt:variant>
      <vt:variant>
        <vt:i4>2939</vt:i4>
      </vt:variant>
      <vt:variant>
        <vt:i4>0</vt:i4>
      </vt:variant>
      <vt:variant>
        <vt:i4>5</vt:i4>
      </vt:variant>
      <vt:variant>
        <vt:lpwstr/>
      </vt:variant>
      <vt:variant>
        <vt:lpwstr>_Toc275873891</vt:lpwstr>
      </vt:variant>
      <vt:variant>
        <vt:i4>1179704</vt:i4>
      </vt:variant>
      <vt:variant>
        <vt:i4>2933</vt:i4>
      </vt:variant>
      <vt:variant>
        <vt:i4>0</vt:i4>
      </vt:variant>
      <vt:variant>
        <vt:i4>5</vt:i4>
      </vt:variant>
      <vt:variant>
        <vt:lpwstr/>
      </vt:variant>
      <vt:variant>
        <vt:lpwstr>_Toc275873890</vt:lpwstr>
      </vt:variant>
      <vt:variant>
        <vt:i4>1245240</vt:i4>
      </vt:variant>
      <vt:variant>
        <vt:i4>2927</vt:i4>
      </vt:variant>
      <vt:variant>
        <vt:i4>0</vt:i4>
      </vt:variant>
      <vt:variant>
        <vt:i4>5</vt:i4>
      </vt:variant>
      <vt:variant>
        <vt:lpwstr/>
      </vt:variant>
      <vt:variant>
        <vt:lpwstr>_Toc275873889</vt:lpwstr>
      </vt:variant>
      <vt:variant>
        <vt:i4>1245240</vt:i4>
      </vt:variant>
      <vt:variant>
        <vt:i4>2921</vt:i4>
      </vt:variant>
      <vt:variant>
        <vt:i4>0</vt:i4>
      </vt:variant>
      <vt:variant>
        <vt:i4>5</vt:i4>
      </vt:variant>
      <vt:variant>
        <vt:lpwstr/>
      </vt:variant>
      <vt:variant>
        <vt:lpwstr>_Toc275873888</vt:lpwstr>
      </vt:variant>
      <vt:variant>
        <vt:i4>1245240</vt:i4>
      </vt:variant>
      <vt:variant>
        <vt:i4>2915</vt:i4>
      </vt:variant>
      <vt:variant>
        <vt:i4>0</vt:i4>
      </vt:variant>
      <vt:variant>
        <vt:i4>5</vt:i4>
      </vt:variant>
      <vt:variant>
        <vt:lpwstr/>
      </vt:variant>
      <vt:variant>
        <vt:lpwstr>_Toc275873887</vt:lpwstr>
      </vt:variant>
      <vt:variant>
        <vt:i4>1245240</vt:i4>
      </vt:variant>
      <vt:variant>
        <vt:i4>2909</vt:i4>
      </vt:variant>
      <vt:variant>
        <vt:i4>0</vt:i4>
      </vt:variant>
      <vt:variant>
        <vt:i4>5</vt:i4>
      </vt:variant>
      <vt:variant>
        <vt:lpwstr/>
      </vt:variant>
      <vt:variant>
        <vt:lpwstr>_Toc275873886</vt:lpwstr>
      </vt:variant>
      <vt:variant>
        <vt:i4>1245240</vt:i4>
      </vt:variant>
      <vt:variant>
        <vt:i4>2903</vt:i4>
      </vt:variant>
      <vt:variant>
        <vt:i4>0</vt:i4>
      </vt:variant>
      <vt:variant>
        <vt:i4>5</vt:i4>
      </vt:variant>
      <vt:variant>
        <vt:lpwstr/>
      </vt:variant>
      <vt:variant>
        <vt:lpwstr>_Toc275873885</vt:lpwstr>
      </vt:variant>
      <vt:variant>
        <vt:i4>1245240</vt:i4>
      </vt:variant>
      <vt:variant>
        <vt:i4>2897</vt:i4>
      </vt:variant>
      <vt:variant>
        <vt:i4>0</vt:i4>
      </vt:variant>
      <vt:variant>
        <vt:i4>5</vt:i4>
      </vt:variant>
      <vt:variant>
        <vt:lpwstr/>
      </vt:variant>
      <vt:variant>
        <vt:lpwstr>_Toc275873884</vt:lpwstr>
      </vt:variant>
      <vt:variant>
        <vt:i4>1245240</vt:i4>
      </vt:variant>
      <vt:variant>
        <vt:i4>2891</vt:i4>
      </vt:variant>
      <vt:variant>
        <vt:i4>0</vt:i4>
      </vt:variant>
      <vt:variant>
        <vt:i4>5</vt:i4>
      </vt:variant>
      <vt:variant>
        <vt:lpwstr/>
      </vt:variant>
      <vt:variant>
        <vt:lpwstr>_Toc275873883</vt:lpwstr>
      </vt:variant>
      <vt:variant>
        <vt:i4>1245240</vt:i4>
      </vt:variant>
      <vt:variant>
        <vt:i4>2885</vt:i4>
      </vt:variant>
      <vt:variant>
        <vt:i4>0</vt:i4>
      </vt:variant>
      <vt:variant>
        <vt:i4>5</vt:i4>
      </vt:variant>
      <vt:variant>
        <vt:lpwstr/>
      </vt:variant>
      <vt:variant>
        <vt:lpwstr>_Toc275873882</vt:lpwstr>
      </vt:variant>
      <vt:variant>
        <vt:i4>1245240</vt:i4>
      </vt:variant>
      <vt:variant>
        <vt:i4>2879</vt:i4>
      </vt:variant>
      <vt:variant>
        <vt:i4>0</vt:i4>
      </vt:variant>
      <vt:variant>
        <vt:i4>5</vt:i4>
      </vt:variant>
      <vt:variant>
        <vt:lpwstr/>
      </vt:variant>
      <vt:variant>
        <vt:lpwstr>_Toc275873881</vt:lpwstr>
      </vt:variant>
      <vt:variant>
        <vt:i4>1245240</vt:i4>
      </vt:variant>
      <vt:variant>
        <vt:i4>2873</vt:i4>
      </vt:variant>
      <vt:variant>
        <vt:i4>0</vt:i4>
      </vt:variant>
      <vt:variant>
        <vt:i4>5</vt:i4>
      </vt:variant>
      <vt:variant>
        <vt:lpwstr/>
      </vt:variant>
      <vt:variant>
        <vt:lpwstr>_Toc275873880</vt:lpwstr>
      </vt:variant>
      <vt:variant>
        <vt:i4>1835064</vt:i4>
      </vt:variant>
      <vt:variant>
        <vt:i4>2867</vt:i4>
      </vt:variant>
      <vt:variant>
        <vt:i4>0</vt:i4>
      </vt:variant>
      <vt:variant>
        <vt:i4>5</vt:i4>
      </vt:variant>
      <vt:variant>
        <vt:lpwstr/>
      </vt:variant>
      <vt:variant>
        <vt:lpwstr>_Toc275873879</vt:lpwstr>
      </vt:variant>
      <vt:variant>
        <vt:i4>1835064</vt:i4>
      </vt:variant>
      <vt:variant>
        <vt:i4>2861</vt:i4>
      </vt:variant>
      <vt:variant>
        <vt:i4>0</vt:i4>
      </vt:variant>
      <vt:variant>
        <vt:i4>5</vt:i4>
      </vt:variant>
      <vt:variant>
        <vt:lpwstr/>
      </vt:variant>
      <vt:variant>
        <vt:lpwstr>_Toc275873878</vt:lpwstr>
      </vt:variant>
      <vt:variant>
        <vt:i4>1835064</vt:i4>
      </vt:variant>
      <vt:variant>
        <vt:i4>2855</vt:i4>
      </vt:variant>
      <vt:variant>
        <vt:i4>0</vt:i4>
      </vt:variant>
      <vt:variant>
        <vt:i4>5</vt:i4>
      </vt:variant>
      <vt:variant>
        <vt:lpwstr/>
      </vt:variant>
      <vt:variant>
        <vt:lpwstr>_Toc275873877</vt:lpwstr>
      </vt:variant>
      <vt:variant>
        <vt:i4>1835064</vt:i4>
      </vt:variant>
      <vt:variant>
        <vt:i4>2849</vt:i4>
      </vt:variant>
      <vt:variant>
        <vt:i4>0</vt:i4>
      </vt:variant>
      <vt:variant>
        <vt:i4>5</vt:i4>
      </vt:variant>
      <vt:variant>
        <vt:lpwstr/>
      </vt:variant>
      <vt:variant>
        <vt:lpwstr>_Toc275873876</vt:lpwstr>
      </vt:variant>
      <vt:variant>
        <vt:i4>1835064</vt:i4>
      </vt:variant>
      <vt:variant>
        <vt:i4>2843</vt:i4>
      </vt:variant>
      <vt:variant>
        <vt:i4>0</vt:i4>
      </vt:variant>
      <vt:variant>
        <vt:i4>5</vt:i4>
      </vt:variant>
      <vt:variant>
        <vt:lpwstr/>
      </vt:variant>
      <vt:variant>
        <vt:lpwstr>_Toc275873875</vt:lpwstr>
      </vt:variant>
      <vt:variant>
        <vt:i4>1835064</vt:i4>
      </vt:variant>
      <vt:variant>
        <vt:i4>2837</vt:i4>
      </vt:variant>
      <vt:variant>
        <vt:i4>0</vt:i4>
      </vt:variant>
      <vt:variant>
        <vt:i4>5</vt:i4>
      </vt:variant>
      <vt:variant>
        <vt:lpwstr/>
      </vt:variant>
      <vt:variant>
        <vt:lpwstr>_Toc275873874</vt:lpwstr>
      </vt:variant>
      <vt:variant>
        <vt:i4>1835064</vt:i4>
      </vt:variant>
      <vt:variant>
        <vt:i4>2831</vt:i4>
      </vt:variant>
      <vt:variant>
        <vt:i4>0</vt:i4>
      </vt:variant>
      <vt:variant>
        <vt:i4>5</vt:i4>
      </vt:variant>
      <vt:variant>
        <vt:lpwstr/>
      </vt:variant>
      <vt:variant>
        <vt:lpwstr>_Toc275873873</vt:lpwstr>
      </vt:variant>
      <vt:variant>
        <vt:i4>1835064</vt:i4>
      </vt:variant>
      <vt:variant>
        <vt:i4>2825</vt:i4>
      </vt:variant>
      <vt:variant>
        <vt:i4>0</vt:i4>
      </vt:variant>
      <vt:variant>
        <vt:i4>5</vt:i4>
      </vt:variant>
      <vt:variant>
        <vt:lpwstr/>
      </vt:variant>
      <vt:variant>
        <vt:lpwstr>_Toc275873872</vt:lpwstr>
      </vt:variant>
      <vt:variant>
        <vt:i4>1835064</vt:i4>
      </vt:variant>
      <vt:variant>
        <vt:i4>2819</vt:i4>
      </vt:variant>
      <vt:variant>
        <vt:i4>0</vt:i4>
      </vt:variant>
      <vt:variant>
        <vt:i4>5</vt:i4>
      </vt:variant>
      <vt:variant>
        <vt:lpwstr/>
      </vt:variant>
      <vt:variant>
        <vt:lpwstr>_Toc275873871</vt:lpwstr>
      </vt:variant>
      <vt:variant>
        <vt:i4>1835064</vt:i4>
      </vt:variant>
      <vt:variant>
        <vt:i4>2813</vt:i4>
      </vt:variant>
      <vt:variant>
        <vt:i4>0</vt:i4>
      </vt:variant>
      <vt:variant>
        <vt:i4>5</vt:i4>
      </vt:variant>
      <vt:variant>
        <vt:lpwstr/>
      </vt:variant>
      <vt:variant>
        <vt:lpwstr>_Toc275873870</vt:lpwstr>
      </vt:variant>
      <vt:variant>
        <vt:i4>1900600</vt:i4>
      </vt:variant>
      <vt:variant>
        <vt:i4>2807</vt:i4>
      </vt:variant>
      <vt:variant>
        <vt:i4>0</vt:i4>
      </vt:variant>
      <vt:variant>
        <vt:i4>5</vt:i4>
      </vt:variant>
      <vt:variant>
        <vt:lpwstr/>
      </vt:variant>
      <vt:variant>
        <vt:lpwstr>_Toc275873869</vt:lpwstr>
      </vt:variant>
      <vt:variant>
        <vt:i4>1900600</vt:i4>
      </vt:variant>
      <vt:variant>
        <vt:i4>2801</vt:i4>
      </vt:variant>
      <vt:variant>
        <vt:i4>0</vt:i4>
      </vt:variant>
      <vt:variant>
        <vt:i4>5</vt:i4>
      </vt:variant>
      <vt:variant>
        <vt:lpwstr/>
      </vt:variant>
      <vt:variant>
        <vt:lpwstr>_Toc275873868</vt:lpwstr>
      </vt:variant>
      <vt:variant>
        <vt:i4>1900600</vt:i4>
      </vt:variant>
      <vt:variant>
        <vt:i4>2795</vt:i4>
      </vt:variant>
      <vt:variant>
        <vt:i4>0</vt:i4>
      </vt:variant>
      <vt:variant>
        <vt:i4>5</vt:i4>
      </vt:variant>
      <vt:variant>
        <vt:lpwstr/>
      </vt:variant>
      <vt:variant>
        <vt:lpwstr>_Toc275873867</vt:lpwstr>
      </vt:variant>
      <vt:variant>
        <vt:i4>1900600</vt:i4>
      </vt:variant>
      <vt:variant>
        <vt:i4>2789</vt:i4>
      </vt:variant>
      <vt:variant>
        <vt:i4>0</vt:i4>
      </vt:variant>
      <vt:variant>
        <vt:i4>5</vt:i4>
      </vt:variant>
      <vt:variant>
        <vt:lpwstr/>
      </vt:variant>
      <vt:variant>
        <vt:lpwstr>_Toc275873866</vt:lpwstr>
      </vt:variant>
      <vt:variant>
        <vt:i4>1900600</vt:i4>
      </vt:variant>
      <vt:variant>
        <vt:i4>2783</vt:i4>
      </vt:variant>
      <vt:variant>
        <vt:i4>0</vt:i4>
      </vt:variant>
      <vt:variant>
        <vt:i4>5</vt:i4>
      </vt:variant>
      <vt:variant>
        <vt:lpwstr/>
      </vt:variant>
      <vt:variant>
        <vt:lpwstr>_Toc275873865</vt:lpwstr>
      </vt:variant>
      <vt:variant>
        <vt:i4>1900600</vt:i4>
      </vt:variant>
      <vt:variant>
        <vt:i4>2777</vt:i4>
      </vt:variant>
      <vt:variant>
        <vt:i4>0</vt:i4>
      </vt:variant>
      <vt:variant>
        <vt:i4>5</vt:i4>
      </vt:variant>
      <vt:variant>
        <vt:lpwstr/>
      </vt:variant>
      <vt:variant>
        <vt:lpwstr>_Toc275873864</vt:lpwstr>
      </vt:variant>
      <vt:variant>
        <vt:i4>1900600</vt:i4>
      </vt:variant>
      <vt:variant>
        <vt:i4>2771</vt:i4>
      </vt:variant>
      <vt:variant>
        <vt:i4>0</vt:i4>
      </vt:variant>
      <vt:variant>
        <vt:i4>5</vt:i4>
      </vt:variant>
      <vt:variant>
        <vt:lpwstr/>
      </vt:variant>
      <vt:variant>
        <vt:lpwstr>_Toc275873863</vt:lpwstr>
      </vt:variant>
      <vt:variant>
        <vt:i4>1900600</vt:i4>
      </vt:variant>
      <vt:variant>
        <vt:i4>2765</vt:i4>
      </vt:variant>
      <vt:variant>
        <vt:i4>0</vt:i4>
      </vt:variant>
      <vt:variant>
        <vt:i4>5</vt:i4>
      </vt:variant>
      <vt:variant>
        <vt:lpwstr/>
      </vt:variant>
      <vt:variant>
        <vt:lpwstr>_Toc275873862</vt:lpwstr>
      </vt:variant>
      <vt:variant>
        <vt:i4>1900600</vt:i4>
      </vt:variant>
      <vt:variant>
        <vt:i4>2759</vt:i4>
      </vt:variant>
      <vt:variant>
        <vt:i4>0</vt:i4>
      </vt:variant>
      <vt:variant>
        <vt:i4>5</vt:i4>
      </vt:variant>
      <vt:variant>
        <vt:lpwstr/>
      </vt:variant>
      <vt:variant>
        <vt:lpwstr>_Toc275873861</vt:lpwstr>
      </vt:variant>
      <vt:variant>
        <vt:i4>1900600</vt:i4>
      </vt:variant>
      <vt:variant>
        <vt:i4>2753</vt:i4>
      </vt:variant>
      <vt:variant>
        <vt:i4>0</vt:i4>
      </vt:variant>
      <vt:variant>
        <vt:i4>5</vt:i4>
      </vt:variant>
      <vt:variant>
        <vt:lpwstr/>
      </vt:variant>
      <vt:variant>
        <vt:lpwstr>_Toc275873860</vt:lpwstr>
      </vt:variant>
      <vt:variant>
        <vt:i4>1966136</vt:i4>
      </vt:variant>
      <vt:variant>
        <vt:i4>2747</vt:i4>
      </vt:variant>
      <vt:variant>
        <vt:i4>0</vt:i4>
      </vt:variant>
      <vt:variant>
        <vt:i4>5</vt:i4>
      </vt:variant>
      <vt:variant>
        <vt:lpwstr/>
      </vt:variant>
      <vt:variant>
        <vt:lpwstr>_Toc275873859</vt:lpwstr>
      </vt:variant>
      <vt:variant>
        <vt:i4>1966136</vt:i4>
      </vt:variant>
      <vt:variant>
        <vt:i4>2741</vt:i4>
      </vt:variant>
      <vt:variant>
        <vt:i4>0</vt:i4>
      </vt:variant>
      <vt:variant>
        <vt:i4>5</vt:i4>
      </vt:variant>
      <vt:variant>
        <vt:lpwstr/>
      </vt:variant>
      <vt:variant>
        <vt:lpwstr>_Toc275873858</vt:lpwstr>
      </vt:variant>
      <vt:variant>
        <vt:i4>1966136</vt:i4>
      </vt:variant>
      <vt:variant>
        <vt:i4>2735</vt:i4>
      </vt:variant>
      <vt:variant>
        <vt:i4>0</vt:i4>
      </vt:variant>
      <vt:variant>
        <vt:i4>5</vt:i4>
      </vt:variant>
      <vt:variant>
        <vt:lpwstr/>
      </vt:variant>
      <vt:variant>
        <vt:lpwstr>_Toc275873857</vt:lpwstr>
      </vt:variant>
      <vt:variant>
        <vt:i4>1966136</vt:i4>
      </vt:variant>
      <vt:variant>
        <vt:i4>2729</vt:i4>
      </vt:variant>
      <vt:variant>
        <vt:i4>0</vt:i4>
      </vt:variant>
      <vt:variant>
        <vt:i4>5</vt:i4>
      </vt:variant>
      <vt:variant>
        <vt:lpwstr/>
      </vt:variant>
      <vt:variant>
        <vt:lpwstr>_Toc275873856</vt:lpwstr>
      </vt:variant>
      <vt:variant>
        <vt:i4>1966136</vt:i4>
      </vt:variant>
      <vt:variant>
        <vt:i4>2723</vt:i4>
      </vt:variant>
      <vt:variant>
        <vt:i4>0</vt:i4>
      </vt:variant>
      <vt:variant>
        <vt:i4>5</vt:i4>
      </vt:variant>
      <vt:variant>
        <vt:lpwstr/>
      </vt:variant>
      <vt:variant>
        <vt:lpwstr>_Toc275873855</vt:lpwstr>
      </vt:variant>
      <vt:variant>
        <vt:i4>1966136</vt:i4>
      </vt:variant>
      <vt:variant>
        <vt:i4>2717</vt:i4>
      </vt:variant>
      <vt:variant>
        <vt:i4>0</vt:i4>
      </vt:variant>
      <vt:variant>
        <vt:i4>5</vt:i4>
      </vt:variant>
      <vt:variant>
        <vt:lpwstr/>
      </vt:variant>
      <vt:variant>
        <vt:lpwstr>_Toc275873854</vt:lpwstr>
      </vt:variant>
      <vt:variant>
        <vt:i4>1966136</vt:i4>
      </vt:variant>
      <vt:variant>
        <vt:i4>2711</vt:i4>
      </vt:variant>
      <vt:variant>
        <vt:i4>0</vt:i4>
      </vt:variant>
      <vt:variant>
        <vt:i4>5</vt:i4>
      </vt:variant>
      <vt:variant>
        <vt:lpwstr/>
      </vt:variant>
      <vt:variant>
        <vt:lpwstr>_Toc275873853</vt:lpwstr>
      </vt:variant>
      <vt:variant>
        <vt:i4>1966136</vt:i4>
      </vt:variant>
      <vt:variant>
        <vt:i4>2705</vt:i4>
      </vt:variant>
      <vt:variant>
        <vt:i4>0</vt:i4>
      </vt:variant>
      <vt:variant>
        <vt:i4>5</vt:i4>
      </vt:variant>
      <vt:variant>
        <vt:lpwstr/>
      </vt:variant>
      <vt:variant>
        <vt:lpwstr>_Toc275873852</vt:lpwstr>
      </vt:variant>
      <vt:variant>
        <vt:i4>1966136</vt:i4>
      </vt:variant>
      <vt:variant>
        <vt:i4>2699</vt:i4>
      </vt:variant>
      <vt:variant>
        <vt:i4>0</vt:i4>
      </vt:variant>
      <vt:variant>
        <vt:i4>5</vt:i4>
      </vt:variant>
      <vt:variant>
        <vt:lpwstr/>
      </vt:variant>
      <vt:variant>
        <vt:lpwstr>_Toc275873851</vt:lpwstr>
      </vt:variant>
      <vt:variant>
        <vt:i4>1966136</vt:i4>
      </vt:variant>
      <vt:variant>
        <vt:i4>2693</vt:i4>
      </vt:variant>
      <vt:variant>
        <vt:i4>0</vt:i4>
      </vt:variant>
      <vt:variant>
        <vt:i4>5</vt:i4>
      </vt:variant>
      <vt:variant>
        <vt:lpwstr/>
      </vt:variant>
      <vt:variant>
        <vt:lpwstr>_Toc275873850</vt:lpwstr>
      </vt:variant>
      <vt:variant>
        <vt:i4>2031672</vt:i4>
      </vt:variant>
      <vt:variant>
        <vt:i4>2687</vt:i4>
      </vt:variant>
      <vt:variant>
        <vt:i4>0</vt:i4>
      </vt:variant>
      <vt:variant>
        <vt:i4>5</vt:i4>
      </vt:variant>
      <vt:variant>
        <vt:lpwstr/>
      </vt:variant>
      <vt:variant>
        <vt:lpwstr>_Toc275873849</vt:lpwstr>
      </vt:variant>
      <vt:variant>
        <vt:i4>2031672</vt:i4>
      </vt:variant>
      <vt:variant>
        <vt:i4>2681</vt:i4>
      </vt:variant>
      <vt:variant>
        <vt:i4>0</vt:i4>
      </vt:variant>
      <vt:variant>
        <vt:i4>5</vt:i4>
      </vt:variant>
      <vt:variant>
        <vt:lpwstr/>
      </vt:variant>
      <vt:variant>
        <vt:lpwstr>_Toc275873848</vt:lpwstr>
      </vt:variant>
      <vt:variant>
        <vt:i4>2031672</vt:i4>
      </vt:variant>
      <vt:variant>
        <vt:i4>2675</vt:i4>
      </vt:variant>
      <vt:variant>
        <vt:i4>0</vt:i4>
      </vt:variant>
      <vt:variant>
        <vt:i4>5</vt:i4>
      </vt:variant>
      <vt:variant>
        <vt:lpwstr/>
      </vt:variant>
      <vt:variant>
        <vt:lpwstr>_Toc275873847</vt:lpwstr>
      </vt:variant>
      <vt:variant>
        <vt:i4>2031672</vt:i4>
      </vt:variant>
      <vt:variant>
        <vt:i4>2669</vt:i4>
      </vt:variant>
      <vt:variant>
        <vt:i4>0</vt:i4>
      </vt:variant>
      <vt:variant>
        <vt:i4>5</vt:i4>
      </vt:variant>
      <vt:variant>
        <vt:lpwstr/>
      </vt:variant>
      <vt:variant>
        <vt:lpwstr>_Toc275873846</vt:lpwstr>
      </vt:variant>
      <vt:variant>
        <vt:i4>2031672</vt:i4>
      </vt:variant>
      <vt:variant>
        <vt:i4>2663</vt:i4>
      </vt:variant>
      <vt:variant>
        <vt:i4>0</vt:i4>
      </vt:variant>
      <vt:variant>
        <vt:i4>5</vt:i4>
      </vt:variant>
      <vt:variant>
        <vt:lpwstr/>
      </vt:variant>
      <vt:variant>
        <vt:lpwstr>_Toc275873845</vt:lpwstr>
      </vt:variant>
      <vt:variant>
        <vt:i4>2031672</vt:i4>
      </vt:variant>
      <vt:variant>
        <vt:i4>2657</vt:i4>
      </vt:variant>
      <vt:variant>
        <vt:i4>0</vt:i4>
      </vt:variant>
      <vt:variant>
        <vt:i4>5</vt:i4>
      </vt:variant>
      <vt:variant>
        <vt:lpwstr/>
      </vt:variant>
      <vt:variant>
        <vt:lpwstr>_Toc275873844</vt:lpwstr>
      </vt:variant>
      <vt:variant>
        <vt:i4>2031672</vt:i4>
      </vt:variant>
      <vt:variant>
        <vt:i4>2651</vt:i4>
      </vt:variant>
      <vt:variant>
        <vt:i4>0</vt:i4>
      </vt:variant>
      <vt:variant>
        <vt:i4>5</vt:i4>
      </vt:variant>
      <vt:variant>
        <vt:lpwstr/>
      </vt:variant>
      <vt:variant>
        <vt:lpwstr>_Toc275873843</vt:lpwstr>
      </vt:variant>
      <vt:variant>
        <vt:i4>2031672</vt:i4>
      </vt:variant>
      <vt:variant>
        <vt:i4>2645</vt:i4>
      </vt:variant>
      <vt:variant>
        <vt:i4>0</vt:i4>
      </vt:variant>
      <vt:variant>
        <vt:i4>5</vt:i4>
      </vt:variant>
      <vt:variant>
        <vt:lpwstr/>
      </vt:variant>
      <vt:variant>
        <vt:lpwstr>_Toc275873842</vt:lpwstr>
      </vt:variant>
      <vt:variant>
        <vt:i4>2031672</vt:i4>
      </vt:variant>
      <vt:variant>
        <vt:i4>2639</vt:i4>
      </vt:variant>
      <vt:variant>
        <vt:i4>0</vt:i4>
      </vt:variant>
      <vt:variant>
        <vt:i4>5</vt:i4>
      </vt:variant>
      <vt:variant>
        <vt:lpwstr/>
      </vt:variant>
      <vt:variant>
        <vt:lpwstr>_Toc275873841</vt:lpwstr>
      </vt:variant>
      <vt:variant>
        <vt:i4>2031672</vt:i4>
      </vt:variant>
      <vt:variant>
        <vt:i4>2633</vt:i4>
      </vt:variant>
      <vt:variant>
        <vt:i4>0</vt:i4>
      </vt:variant>
      <vt:variant>
        <vt:i4>5</vt:i4>
      </vt:variant>
      <vt:variant>
        <vt:lpwstr/>
      </vt:variant>
      <vt:variant>
        <vt:lpwstr>_Toc275873840</vt:lpwstr>
      </vt:variant>
      <vt:variant>
        <vt:i4>1572920</vt:i4>
      </vt:variant>
      <vt:variant>
        <vt:i4>2627</vt:i4>
      </vt:variant>
      <vt:variant>
        <vt:i4>0</vt:i4>
      </vt:variant>
      <vt:variant>
        <vt:i4>5</vt:i4>
      </vt:variant>
      <vt:variant>
        <vt:lpwstr/>
      </vt:variant>
      <vt:variant>
        <vt:lpwstr>_Toc275873839</vt:lpwstr>
      </vt:variant>
      <vt:variant>
        <vt:i4>1572920</vt:i4>
      </vt:variant>
      <vt:variant>
        <vt:i4>2621</vt:i4>
      </vt:variant>
      <vt:variant>
        <vt:i4>0</vt:i4>
      </vt:variant>
      <vt:variant>
        <vt:i4>5</vt:i4>
      </vt:variant>
      <vt:variant>
        <vt:lpwstr/>
      </vt:variant>
      <vt:variant>
        <vt:lpwstr>_Toc275873838</vt:lpwstr>
      </vt:variant>
      <vt:variant>
        <vt:i4>1572920</vt:i4>
      </vt:variant>
      <vt:variant>
        <vt:i4>2615</vt:i4>
      </vt:variant>
      <vt:variant>
        <vt:i4>0</vt:i4>
      </vt:variant>
      <vt:variant>
        <vt:i4>5</vt:i4>
      </vt:variant>
      <vt:variant>
        <vt:lpwstr/>
      </vt:variant>
      <vt:variant>
        <vt:lpwstr>_Toc275873837</vt:lpwstr>
      </vt:variant>
      <vt:variant>
        <vt:i4>1572920</vt:i4>
      </vt:variant>
      <vt:variant>
        <vt:i4>2609</vt:i4>
      </vt:variant>
      <vt:variant>
        <vt:i4>0</vt:i4>
      </vt:variant>
      <vt:variant>
        <vt:i4>5</vt:i4>
      </vt:variant>
      <vt:variant>
        <vt:lpwstr/>
      </vt:variant>
      <vt:variant>
        <vt:lpwstr>_Toc275873836</vt:lpwstr>
      </vt:variant>
      <vt:variant>
        <vt:i4>1572920</vt:i4>
      </vt:variant>
      <vt:variant>
        <vt:i4>2603</vt:i4>
      </vt:variant>
      <vt:variant>
        <vt:i4>0</vt:i4>
      </vt:variant>
      <vt:variant>
        <vt:i4>5</vt:i4>
      </vt:variant>
      <vt:variant>
        <vt:lpwstr/>
      </vt:variant>
      <vt:variant>
        <vt:lpwstr>_Toc275873835</vt:lpwstr>
      </vt:variant>
      <vt:variant>
        <vt:i4>1572920</vt:i4>
      </vt:variant>
      <vt:variant>
        <vt:i4>2597</vt:i4>
      </vt:variant>
      <vt:variant>
        <vt:i4>0</vt:i4>
      </vt:variant>
      <vt:variant>
        <vt:i4>5</vt:i4>
      </vt:variant>
      <vt:variant>
        <vt:lpwstr/>
      </vt:variant>
      <vt:variant>
        <vt:lpwstr>_Toc275873834</vt:lpwstr>
      </vt:variant>
      <vt:variant>
        <vt:i4>1572920</vt:i4>
      </vt:variant>
      <vt:variant>
        <vt:i4>2591</vt:i4>
      </vt:variant>
      <vt:variant>
        <vt:i4>0</vt:i4>
      </vt:variant>
      <vt:variant>
        <vt:i4>5</vt:i4>
      </vt:variant>
      <vt:variant>
        <vt:lpwstr/>
      </vt:variant>
      <vt:variant>
        <vt:lpwstr>_Toc275873833</vt:lpwstr>
      </vt:variant>
      <vt:variant>
        <vt:i4>1572920</vt:i4>
      </vt:variant>
      <vt:variant>
        <vt:i4>2585</vt:i4>
      </vt:variant>
      <vt:variant>
        <vt:i4>0</vt:i4>
      </vt:variant>
      <vt:variant>
        <vt:i4>5</vt:i4>
      </vt:variant>
      <vt:variant>
        <vt:lpwstr/>
      </vt:variant>
      <vt:variant>
        <vt:lpwstr>_Toc275873832</vt:lpwstr>
      </vt:variant>
      <vt:variant>
        <vt:i4>1572920</vt:i4>
      </vt:variant>
      <vt:variant>
        <vt:i4>2579</vt:i4>
      </vt:variant>
      <vt:variant>
        <vt:i4>0</vt:i4>
      </vt:variant>
      <vt:variant>
        <vt:i4>5</vt:i4>
      </vt:variant>
      <vt:variant>
        <vt:lpwstr/>
      </vt:variant>
      <vt:variant>
        <vt:lpwstr>_Toc275873831</vt:lpwstr>
      </vt:variant>
      <vt:variant>
        <vt:i4>1572920</vt:i4>
      </vt:variant>
      <vt:variant>
        <vt:i4>2573</vt:i4>
      </vt:variant>
      <vt:variant>
        <vt:i4>0</vt:i4>
      </vt:variant>
      <vt:variant>
        <vt:i4>5</vt:i4>
      </vt:variant>
      <vt:variant>
        <vt:lpwstr/>
      </vt:variant>
      <vt:variant>
        <vt:lpwstr>_Toc275873830</vt:lpwstr>
      </vt:variant>
      <vt:variant>
        <vt:i4>1638456</vt:i4>
      </vt:variant>
      <vt:variant>
        <vt:i4>2567</vt:i4>
      </vt:variant>
      <vt:variant>
        <vt:i4>0</vt:i4>
      </vt:variant>
      <vt:variant>
        <vt:i4>5</vt:i4>
      </vt:variant>
      <vt:variant>
        <vt:lpwstr/>
      </vt:variant>
      <vt:variant>
        <vt:lpwstr>_Toc275873829</vt:lpwstr>
      </vt:variant>
      <vt:variant>
        <vt:i4>1638456</vt:i4>
      </vt:variant>
      <vt:variant>
        <vt:i4>2561</vt:i4>
      </vt:variant>
      <vt:variant>
        <vt:i4>0</vt:i4>
      </vt:variant>
      <vt:variant>
        <vt:i4>5</vt:i4>
      </vt:variant>
      <vt:variant>
        <vt:lpwstr/>
      </vt:variant>
      <vt:variant>
        <vt:lpwstr>_Toc275873828</vt:lpwstr>
      </vt:variant>
      <vt:variant>
        <vt:i4>1638456</vt:i4>
      </vt:variant>
      <vt:variant>
        <vt:i4>2555</vt:i4>
      </vt:variant>
      <vt:variant>
        <vt:i4>0</vt:i4>
      </vt:variant>
      <vt:variant>
        <vt:i4>5</vt:i4>
      </vt:variant>
      <vt:variant>
        <vt:lpwstr/>
      </vt:variant>
      <vt:variant>
        <vt:lpwstr>_Toc275873827</vt:lpwstr>
      </vt:variant>
      <vt:variant>
        <vt:i4>1638456</vt:i4>
      </vt:variant>
      <vt:variant>
        <vt:i4>2549</vt:i4>
      </vt:variant>
      <vt:variant>
        <vt:i4>0</vt:i4>
      </vt:variant>
      <vt:variant>
        <vt:i4>5</vt:i4>
      </vt:variant>
      <vt:variant>
        <vt:lpwstr/>
      </vt:variant>
      <vt:variant>
        <vt:lpwstr>_Toc275873826</vt:lpwstr>
      </vt:variant>
      <vt:variant>
        <vt:i4>1638456</vt:i4>
      </vt:variant>
      <vt:variant>
        <vt:i4>2543</vt:i4>
      </vt:variant>
      <vt:variant>
        <vt:i4>0</vt:i4>
      </vt:variant>
      <vt:variant>
        <vt:i4>5</vt:i4>
      </vt:variant>
      <vt:variant>
        <vt:lpwstr/>
      </vt:variant>
      <vt:variant>
        <vt:lpwstr>_Toc275873825</vt:lpwstr>
      </vt:variant>
      <vt:variant>
        <vt:i4>1638456</vt:i4>
      </vt:variant>
      <vt:variant>
        <vt:i4>2537</vt:i4>
      </vt:variant>
      <vt:variant>
        <vt:i4>0</vt:i4>
      </vt:variant>
      <vt:variant>
        <vt:i4>5</vt:i4>
      </vt:variant>
      <vt:variant>
        <vt:lpwstr/>
      </vt:variant>
      <vt:variant>
        <vt:lpwstr>_Toc275873824</vt:lpwstr>
      </vt:variant>
      <vt:variant>
        <vt:i4>1638456</vt:i4>
      </vt:variant>
      <vt:variant>
        <vt:i4>2531</vt:i4>
      </vt:variant>
      <vt:variant>
        <vt:i4>0</vt:i4>
      </vt:variant>
      <vt:variant>
        <vt:i4>5</vt:i4>
      </vt:variant>
      <vt:variant>
        <vt:lpwstr/>
      </vt:variant>
      <vt:variant>
        <vt:lpwstr>_Toc275873823</vt:lpwstr>
      </vt:variant>
      <vt:variant>
        <vt:i4>1638456</vt:i4>
      </vt:variant>
      <vt:variant>
        <vt:i4>2525</vt:i4>
      </vt:variant>
      <vt:variant>
        <vt:i4>0</vt:i4>
      </vt:variant>
      <vt:variant>
        <vt:i4>5</vt:i4>
      </vt:variant>
      <vt:variant>
        <vt:lpwstr/>
      </vt:variant>
      <vt:variant>
        <vt:lpwstr>_Toc275873822</vt:lpwstr>
      </vt:variant>
      <vt:variant>
        <vt:i4>1638456</vt:i4>
      </vt:variant>
      <vt:variant>
        <vt:i4>2519</vt:i4>
      </vt:variant>
      <vt:variant>
        <vt:i4>0</vt:i4>
      </vt:variant>
      <vt:variant>
        <vt:i4>5</vt:i4>
      </vt:variant>
      <vt:variant>
        <vt:lpwstr/>
      </vt:variant>
      <vt:variant>
        <vt:lpwstr>_Toc275873821</vt:lpwstr>
      </vt:variant>
      <vt:variant>
        <vt:i4>1638456</vt:i4>
      </vt:variant>
      <vt:variant>
        <vt:i4>2513</vt:i4>
      </vt:variant>
      <vt:variant>
        <vt:i4>0</vt:i4>
      </vt:variant>
      <vt:variant>
        <vt:i4>5</vt:i4>
      </vt:variant>
      <vt:variant>
        <vt:lpwstr/>
      </vt:variant>
      <vt:variant>
        <vt:lpwstr>_Toc275873820</vt:lpwstr>
      </vt:variant>
      <vt:variant>
        <vt:i4>1703992</vt:i4>
      </vt:variant>
      <vt:variant>
        <vt:i4>2507</vt:i4>
      </vt:variant>
      <vt:variant>
        <vt:i4>0</vt:i4>
      </vt:variant>
      <vt:variant>
        <vt:i4>5</vt:i4>
      </vt:variant>
      <vt:variant>
        <vt:lpwstr/>
      </vt:variant>
      <vt:variant>
        <vt:lpwstr>_Toc275873819</vt:lpwstr>
      </vt:variant>
      <vt:variant>
        <vt:i4>1703992</vt:i4>
      </vt:variant>
      <vt:variant>
        <vt:i4>2501</vt:i4>
      </vt:variant>
      <vt:variant>
        <vt:i4>0</vt:i4>
      </vt:variant>
      <vt:variant>
        <vt:i4>5</vt:i4>
      </vt:variant>
      <vt:variant>
        <vt:lpwstr/>
      </vt:variant>
      <vt:variant>
        <vt:lpwstr>_Toc275873818</vt:lpwstr>
      </vt:variant>
      <vt:variant>
        <vt:i4>1703992</vt:i4>
      </vt:variant>
      <vt:variant>
        <vt:i4>2495</vt:i4>
      </vt:variant>
      <vt:variant>
        <vt:i4>0</vt:i4>
      </vt:variant>
      <vt:variant>
        <vt:i4>5</vt:i4>
      </vt:variant>
      <vt:variant>
        <vt:lpwstr/>
      </vt:variant>
      <vt:variant>
        <vt:lpwstr>_Toc275873817</vt:lpwstr>
      </vt:variant>
      <vt:variant>
        <vt:i4>1703992</vt:i4>
      </vt:variant>
      <vt:variant>
        <vt:i4>2489</vt:i4>
      </vt:variant>
      <vt:variant>
        <vt:i4>0</vt:i4>
      </vt:variant>
      <vt:variant>
        <vt:i4>5</vt:i4>
      </vt:variant>
      <vt:variant>
        <vt:lpwstr/>
      </vt:variant>
      <vt:variant>
        <vt:lpwstr>_Toc275873816</vt:lpwstr>
      </vt:variant>
      <vt:variant>
        <vt:i4>1703992</vt:i4>
      </vt:variant>
      <vt:variant>
        <vt:i4>2483</vt:i4>
      </vt:variant>
      <vt:variant>
        <vt:i4>0</vt:i4>
      </vt:variant>
      <vt:variant>
        <vt:i4>5</vt:i4>
      </vt:variant>
      <vt:variant>
        <vt:lpwstr/>
      </vt:variant>
      <vt:variant>
        <vt:lpwstr>_Toc275873815</vt:lpwstr>
      </vt:variant>
      <vt:variant>
        <vt:i4>1703992</vt:i4>
      </vt:variant>
      <vt:variant>
        <vt:i4>2477</vt:i4>
      </vt:variant>
      <vt:variant>
        <vt:i4>0</vt:i4>
      </vt:variant>
      <vt:variant>
        <vt:i4>5</vt:i4>
      </vt:variant>
      <vt:variant>
        <vt:lpwstr/>
      </vt:variant>
      <vt:variant>
        <vt:lpwstr>_Toc275873814</vt:lpwstr>
      </vt:variant>
      <vt:variant>
        <vt:i4>1703992</vt:i4>
      </vt:variant>
      <vt:variant>
        <vt:i4>2471</vt:i4>
      </vt:variant>
      <vt:variant>
        <vt:i4>0</vt:i4>
      </vt:variant>
      <vt:variant>
        <vt:i4>5</vt:i4>
      </vt:variant>
      <vt:variant>
        <vt:lpwstr/>
      </vt:variant>
      <vt:variant>
        <vt:lpwstr>_Toc275873813</vt:lpwstr>
      </vt:variant>
      <vt:variant>
        <vt:i4>1703992</vt:i4>
      </vt:variant>
      <vt:variant>
        <vt:i4>2465</vt:i4>
      </vt:variant>
      <vt:variant>
        <vt:i4>0</vt:i4>
      </vt:variant>
      <vt:variant>
        <vt:i4>5</vt:i4>
      </vt:variant>
      <vt:variant>
        <vt:lpwstr/>
      </vt:variant>
      <vt:variant>
        <vt:lpwstr>_Toc275873812</vt:lpwstr>
      </vt:variant>
      <vt:variant>
        <vt:i4>1703992</vt:i4>
      </vt:variant>
      <vt:variant>
        <vt:i4>2459</vt:i4>
      </vt:variant>
      <vt:variant>
        <vt:i4>0</vt:i4>
      </vt:variant>
      <vt:variant>
        <vt:i4>5</vt:i4>
      </vt:variant>
      <vt:variant>
        <vt:lpwstr/>
      </vt:variant>
      <vt:variant>
        <vt:lpwstr>_Toc275873811</vt:lpwstr>
      </vt:variant>
      <vt:variant>
        <vt:i4>1703992</vt:i4>
      </vt:variant>
      <vt:variant>
        <vt:i4>2453</vt:i4>
      </vt:variant>
      <vt:variant>
        <vt:i4>0</vt:i4>
      </vt:variant>
      <vt:variant>
        <vt:i4>5</vt:i4>
      </vt:variant>
      <vt:variant>
        <vt:lpwstr/>
      </vt:variant>
      <vt:variant>
        <vt:lpwstr>_Toc275873810</vt:lpwstr>
      </vt:variant>
      <vt:variant>
        <vt:i4>1769528</vt:i4>
      </vt:variant>
      <vt:variant>
        <vt:i4>2447</vt:i4>
      </vt:variant>
      <vt:variant>
        <vt:i4>0</vt:i4>
      </vt:variant>
      <vt:variant>
        <vt:i4>5</vt:i4>
      </vt:variant>
      <vt:variant>
        <vt:lpwstr/>
      </vt:variant>
      <vt:variant>
        <vt:lpwstr>_Toc275873809</vt:lpwstr>
      </vt:variant>
      <vt:variant>
        <vt:i4>1769528</vt:i4>
      </vt:variant>
      <vt:variant>
        <vt:i4>2441</vt:i4>
      </vt:variant>
      <vt:variant>
        <vt:i4>0</vt:i4>
      </vt:variant>
      <vt:variant>
        <vt:i4>5</vt:i4>
      </vt:variant>
      <vt:variant>
        <vt:lpwstr/>
      </vt:variant>
      <vt:variant>
        <vt:lpwstr>_Toc275873808</vt:lpwstr>
      </vt:variant>
      <vt:variant>
        <vt:i4>1769528</vt:i4>
      </vt:variant>
      <vt:variant>
        <vt:i4>2435</vt:i4>
      </vt:variant>
      <vt:variant>
        <vt:i4>0</vt:i4>
      </vt:variant>
      <vt:variant>
        <vt:i4>5</vt:i4>
      </vt:variant>
      <vt:variant>
        <vt:lpwstr/>
      </vt:variant>
      <vt:variant>
        <vt:lpwstr>_Toc275873807</vt:lpwstr>
      </vt:variant>
      <vt:variant>
        <vt:i4>1769528</vt:i4>
      </vt:variant>
      <vt:variant>
        <vt:i4>2429</vt:i4>
      </vt:variant>
      <vt:variant>
        <vt:i4>0</vt:i4>
      </vt:variant>
      <vt:variant>
        <vt:i4>5</vt:i4>
      </vt:variant>
      <vt:variant>
        <vt:lpwstr/>
      </vt:variant>
      <vt:variant>
        <vt:lpwstr>_Toc275873806</vt:lpwstr>
      </vt:variant>
      <vt:variant>
        <vt:i4>1769528</vt:i4>
      </vt:variant>
      <vt:variant>
        <vt:i4>2423</vt:i4>
      </vt:variant>
      <vt:variant>
        <vt:i4>0</vt:i4>
      </vt:variant>
      <vt:variant>
        <vt:i4>5</vt:i4>
      </vt:variant>
      <vt:variant>
        <vt:lpwstr/>
      </vt:variant>
      <vt:variant>
        <vt:lpwstr>_Toc275873805</vt:lpwstr>
      </vt:variant>
      <vt:variant>
        <vt:i4>1769528</vt:i4>
      </vt:variant>
      <vt:variant>
        <vt:i4>2417</vt:i4>
      </vt:variant>
      <vt:variant>
        <vt:i4>0</vt:i4>
      </vt:variant>
      <vt:variant>
        <vt:i4>5</vt:i4>
      </vt:variant>
      <vt:variant>
        <vt:lpwstr/>
      </vt:variant>
      <vt:variant>
        <vt:lpwstr>_Toc275873804</vt:lpwstr>
      </vt:variant>
      <vt:variant>
        <vt:i4>1769528</vt:i4>
      </vt:variant>
      <vt:variant>
        <vt:i4>2411</vt:i4>
      </vt:variant>
      <vt:variant>
        <vt:i4>0</vt:i4>
      </vt:variant>
      <vt:variant>
        <vt:i4>5</vt:i4>
      </vt:variant>
      <vt:variant>
        <vt:lpwstr/>
      </vt:variant>
      <vt:variant>
        <vt:lpwstr>_Toc275873803</vt:lpwstr>
      </vt:variant>
      <vt:variant>
        <vt:i4>1769528</vt:i4>
      </vt:variant>
      <vt:variant>
        <vt:i4>2405</vt:i4>
      </vt:variant>
      <vt:variant>
        <vt:i4>0</vt:i4>
      </vt:variant>
      <vt:variant>
        <vt:i4>5</vt:i4>
      </vt:variant>
      <vt:variant>
        <vt:lpwstr/>
      </vt:variant>
      <vt:variant>
        <vt:lpwstr>_Toc275873802</vt:lpwstr>
      </vt:variant>
      <vt:variant>
        <vt:i4>1769528</vt:i4>
      </vt:variant>
      <vt:variant>
        <vt:i4>2399</vt:i4>
      </vt:variant>
      <vt:variant>
        <vt:i4>0</vt:i4>
      </vt:variant>
      <vt:variant>
        <vt:i4>5</vt:i4>
      </vt:variant>
      <vt:variant>
        <vt:lpwstr/>
      </vt:variant>
      <vt:variant>
        <vt:lpwstr>_Toc275873801</vt:lpwstr>
      </vt:variant>
      <vt:variant>
        <vt:i4>1769528</vt:i4>
      </vt:variant>
      <vt:variant>
        <vt:i4>2393</vt:i4>
      </vt:variant>
      <vt:variant>
        <vt:i4>0</vt:i4>
      </vt:variant>
      <vt:variant>
        <vt:i4>5</vt:i4>
      </vt:variant>
      <vt:variant>
        <vt:lpwstr/>
      </vt:variant>
      <vt:variant>
        <vt:lpwstr>_Toc275873800</vt:lpwstr>
      </vt:variant>
      <vt:variant>
        <vt:i4>1179703</vt:i4>
      </vt:variant>
      <vt:variant>
        <vt:i4>2387</vt:i4>
      </vt:variant>
      <vt:variant>
        <vt:i4>0</vt:i4>
      </vt:variant>
      <vt:variant>
        <vt:i4>5</vt:i4>
      </vt:variant>
      <vt:variant>
        <vt:lpwstr/>
      </vt:variant>
      <vt:variant>
        <vt:lpwstr>_Toc275873799</vt:lpwstr>
      </vt:variant>
      <vt:variant>
        <vt:i4>1179703</vt:i4>
      </vt:variant>
      <vt:variant>
        <vt:i4>2381</vt:i4>
      </vt:variant>
      <vt:variant>
        <vt:i4>0</vt:i4>
      </vt:variant>
      <vt:variant>
        <vt:i4>5</vt:i4>
      </vt:variant>
      <vt:variant>
        <vt:lpwstr/>
      </vt:variant>
      <vt:variant>
        <vt:lpwstr>_Toc275873798</vt:lpwstr>
      </vt:variant>
      <vt:variant>
        <vt:i4>1179703</vt:i4>
      </vt:variant>
      <vt:variant>
        <vt:i4>2375</vt:i4>
      </vt:variant>
      <vt:variant>
        <vt:i4>0</vt:i4>
      </vt:variant>
      <vt:variant>
        <vt:i4>5</vt:i4>
      </vt:variant>
      <vt:variant>
        <vt:lpwstr/>
      </vt:variant>
      <vt:variant>
        <vt:lpwstr>_Toc275873797</vt:lpwstr>
      </vt:variant>
      <vt:variant>
        <vt:i4>1179703</vt:i4>
      </vt:variant>
      <vt:variant>
        <vt:i4>2369</vt:i4>
      </vt:variant>
      <vt:variant>
        <vt:i4>0</vt:i4>
      </vt:variant>
      <vt:variant>
        <vt:i4>5</vt:i4>
      </vt:variant>
      <vt:variant>
        <vt:lpwstr/>
      </vt:variant>
      <vt:variant>
        <vt:lpwstr>_Toc275873796</vt:lpwstr>
      </vt:variant>
      <vt:variant>
        <vt:i4>1179703</vt:i4>
      </vt:variant>
      <vt:variant>
        <vt:i4>2363</vt:i4>
      </vt:variant>
      <vt:variant>
        <vt:i4>0</vt:i4>
      </vt:variant>
      <vt:variant>
        <vt:i4>5</vt:i4>
      </vt:variant>
      <vt:variant>
        <vt:lpwstr/>
      </vt:variant>
      <vt:variant>
        <vt:lpwstr>_Toc275873795</vt:lpwstr>
      </vt:variant>
      <vt:variant>
        <vt:i4>1179703</vt:i4>
      </vt:variant>
      <vt:variant>
        <vt:i4>2357</vt:i4>
      </vt:variant>
      <vt:variant>
        <vt:i4>0</vt:i4>
      </vt:variant>
      <vt:variant>
        <vt:i4>5</vt:i4>
      </vt:variant>
      <vt:variant>
        <vt:lpwstr/>
      </vt:variant>
      <vt:variant>
        <vt:lpwstr>_Toc275873794</vt:lpwstr>
      </vt:variant>
      <vt:variant>
        <vt:i4>1179703</vt:i4>
      </vt:variant>
      <vt:variant>
        <vt:i4>2351</vt:i4>
      </vt:variant>
      <vt:variant>
        <vt:i4>0</vt:i4>
      </vt:variant>
      <vt:variant>
        <vt:i4>5</vt:i4>
      </vt:variant>
      <vt:variant>
        <vt:lpwstr/>
      </vt:variant>
      <vt:variant>
        <vt:lpwstr>_Toc275873793</vt:lpwstr>
      </vt:variant>
      <vt:variant>
        <vt:i4>1179703</vt:i4>
      </vt:variant>
      <vt:variant>
        <vt:i4>2345</vt:i4>
      </vt:variant>
      <vt:variant>
        <vt:i4>0</vt:i4>
      </vt:variant>
      <vt:variant>
        <vt:i4>5</vt:i4>
      </vt:variant>
      <vt:variant>
        <vt:lpwstr/>
      </vt:variant>
      <vt:variant>
        <vt:lpwstr>_Toc275873792</vt:lpwstr>
      </vt:variant>
      <vt:variant>
        <vt:i4>1179703</vt:i4>
      </vt:variant>
      <vt:variant>
        <vt:i4>2339</vt:i4>
      </vt:variant>
      <vt:variant>
        <vt:i4>0</vt:i4>
      </vt:variant>
      <vt:variant>
        <vt:i4>5</vt:i4>
      </vt:variant>
      <vt:variant>
        <vt:lpwstr/>
      </vt:variant>
      <vt:variant>
        <vt:lpwstr>_Toc275873791</vt:lpwstr>
      </vt:variant>
      <vt:variant>
        <vt:i4>1179703</vt:i4>
      </vt:variant>
      <vt:variant>
        <vt:i4>2333</vt:i4>
      </vt:variant>
      <vt:variant>
        <vt:i4>0</vt:i4>
      </vt:variant>
      <vt:variant>
        <vt:i4>5</vt:i4>
      </vt:variant>
      <vt:variant>
        <vt:lpwstr/>
      </vt:variant>
      <vt:variant>
        <vt:lpwstr>_Toc275873790</vt:lpwstr>
      </vt:variant>
      <vt:variant>
        <vt:i4>1245239</vt:i4>
      </vt:variant>
      <vt:variant>
        <vt:i4>2327</vt:i4>
      </vt:variant>
      <vt:variant>
        <vt:i4>0</vt:i4>
      </vt:variant>
      <vt:variant>
        <vt:i4>5</vt:i4>
      </vt:variant>
      <vt:variant>
        <vt:lpwstr/>
      </vt:variant>
      <vt:variant>
        <vt:lpwstr>_Toc275873789</vt:lpwstr>
      </vt:variant>
      <vt:variant>
        <vt:i4>1245239</vt:i4>
      </vt:variant>
      <vt:variant>
        <vt:i4>2321</vt:i4>
      </vt:variant>
      <vt:variant>
        <vt:i4>0</vt:i4>
      </vt:variant>
      <vt:variant>
        <vt:i4>5</vt:i4>
      </vt:variant>
      <vt:variant>
        <vt:lpwstr/>
      </vt:variant>
      <vt:variant>
        <vt:lpwstr>_Toc275873788</vt:lpwstr>
      </vt:variant>
      <vt:variant>
        <vt:i4>1245239</vt:i4>
      </vt:variant>
      <vt:variant>
        <vt:i4>2315</vt:i4>
      </vt:variant>
      <vt:variant>
        <vt:i4>0</vt:i4>
      </vt:variant>
      <vt:variant>
        <vt:i4>5</vt:i4>
      </vt:variant>
      <vt:variant>
        <vt:lpwstr/>
      </vt:variant>
      <vt:variant>
        <vt:lpwstr>_Toc275873787</vt:lpwstr>
      </vt:variant>
      <vt:variant>
        <vt:i4>1245239</vt:i4>
      </vt:variant>
      <vt:variant>
        <vt:i4>2309</vt:i4>
      </vt:variant>
      <vt:variant>
        <vt:i4>0</vt:i4>
      </vt:variant>
      <vt:variant>
        <vt:i4>5</vt:i4>
      </vt:variant>
      <vt:variant>
        <vt:lpwstr/>
      </vt:variant>
      <vt:variant>
        <vt:lpwstr>_Toc275873786</vt:lpwstr>
      </vt:variant>
      <vt:variant>
        <vt:i4>1245239</vt:i4>
      </vt:variant>
      <vt:variant>
        <vt:i4>2303</vt:i4>
      </vt:variant>
      <vt:variant>
        <vt:i4>0</vt:i4>
      </vt:variant>
      <vt:variant>
        <vt:i4>5</vt:i4>
      </vt:variant>
      <vt:variant>
        <vt:lpwstr/>
      </vt:variant>
      <vt:variant>
        <vt:lpwstr>_Toc275873785</vt:lpwstr>
      </vt:variant>
      <vt:variant>
        <vt:i4>1245239</vt:i4>
      </vt:variant>
      <vt:variant>
        <vt:i4>2297</vt:i4>
      </vt:variant>
      <vt:variant>
        <vt:i4>0</vt:i4>
      </vt:variant>
      <vt:variant>
        <vt:i4>5</vt:i4>
      </vt:variant>
      <vt:variant>
        <vt:lpwstr/>
      </vt:variant>
      <vt:variant>
        <vt:lpwstr>_Toc275873784</vt:lpwstr>
      </vt:variant>
      <vt:variant>
        <vt:i4>1245239</vt:i4>
      </vt:variant>
      <vt:variant>
        <vt:i4>2291</vt:i4>
      </vt:variant>
      <vt:variant>
        <vt:i4>0</vt:i4>
      </vt:variant>
      <vt:variant>
        <vt:i4>5</vt:i4>
      </vt:variant>
      <vt:variant>
        <vt:lpwstr/>
      </vt:variant>
      <vt:variant>
        <vt:lpwstr>_Toc275873783</vt:lpwstr>
      </vt:variant>
      <vt:variant>
        <vt:i4>1245239</vt:i4>
      </vt:variant>
      <vt:variant>
        <vt:i4>2285</vt:i4>
      </vt:variant>
      <vt:variant>
        <vt:i4>0</vt:i4>
      </vt:variant>
      <vt:variant>
        <vt:i4>5</vt:i4>
      </vt:variant>
      <vt:variant>
        <vt:lpwstr/>
      </vt:variant>
      <vt:variant>
        <vt:lpwstr>_Toc275873782</vt:lpwstr>
      </vt:variant>
      <vt:variant>
        <vt:i4>1245239</vt:i4>
      </vt:variant>
      <vt:variant>
        <vt:i4>2279</vt:i4>
      </vt:variant>
      <vt:variant>
        <vt:i4>0</vt:i4>
      </vt:variant>
      <vt:variant>
        <vt:i4>5</vt:i4>
      </vt:variant>
      <vt:variant>
        <vt:lpwstr/>
      </vt:variant>
      <vt:variant>
        <vt:lpwstr>_Toc275873781</vt:lpwstr>
      </vt:variant>
      <vt:variant>
        <vt:i4>1245239</vt:i4>
      </vt:variant>
      <vt:variant>
        <vt:i4>2273</vt:i4>
      </vt:variant>
      <vt:variant>
        <vt:i4>0</vt:i4>
      </vt:variant>
      <vt:variant>
        <vt:i4>5</vt:i4>
      </vt:variant>
      <vt:variant>
        <vt:lpwstr/>
      </vt:variant>
      <vt:variant>
        <vt:lpwstr>_Toc275873780</vt:lpwstr>
      </vt:variant>
      <vt:variant>
        <vt:i4>1835063</vt:i4>
      </vt:variant>
      <vt:variant>
        <vt:i4>2267</vt:i4>
      </vt:variant>
      <vt:variant>
        <vt:i4>0</vt:i4>
      </vt:variant>
      <vt:variant>
        <vt:i4>5</vt:i4>
      </vt:variant>
      <vt:variant>
        <vt:lpwstr/>
      </vt:variant>
      <vt:variant>
        <vt:lpwstr>_Toc275873779</vt:lpwstr>
      </vt:variant>
      <vt:variant>
        <vt:i4>1835063</vt:i4>
      </vt:variant>
      <vt:variant>
        <vt:i4>2261</vt:i4>
      </vt:variant>
      <vt:variant>
        <vt:i4>0</vt:i4>
      </vt:variant>
      <vt:variant>
        <vt:i4>5</vt:i4>
      </vt:variant>
      <vt:variant>
        <vt:lpwstr/>
      </vt:variant>
      <vt:variant>
        <vt:lpwstr>_Toc275873778</vt:lpwstr>
      </vt:variant>
      <vt:variant>
        <vt:i4>1835063</vt:i4>
      </vt:variant>
      <vt:variant>
        <vt:i4>2255</vt:i4>
      </vt:variant>
      <vt:variant>
        <vt:i4>0</vt:i4>
      </vt:variant>
      <vt:variant>
        <vt:i4>5</vt:i4>
      </vt:variant>
      <vt:variant>
        <vt:lpwstr/>
      </vt:variant>
      <vt:variant>
        <vt:lpwstr>_Toc275873777</vt:lpwstr>
      </vt:variant>
      <vt:variant>
        <vt:i4>1835063</vt:i4>
      </vt:variant>
      <vt:variant>
        <vt:i4>2249</vt:i4>
      </vt:variant>
      <vt:variant>
        <vt:i4>0</vt:i4>
      </vt:variant>
      <vt:variant>
        <vt:i4>5</vt:i4>
      </vt:variant>
      <vt:variant>
        <vt:lpwstr/>
      </vt:variant>
      <vt:variant>
        <vt:lpwstr>_Toc275873776</vt:lpwstr>
      </vt:variant>
      <vt:variant>
        <vt:i4>1835063</vt:i4>
      </vt:variant>
      <vt:variant>
        <vt:i4>2243</vt:i4>
      </vt:variant>
      <vt:variant>
        <vt:i4>0</vt:i4>
      </vt:variant>
      <vt:variant>
        <vt:i4>5</vt:i4>
      </vt:variant>
      <vt:variant>
        <vt:lpwstr/>
      </vt:variant>
      <vt:variant>
        <vt:lpwstr>_Toc275873775</vt:lpwstr>
      </vt:variant>
      <vt:variant>
        <vt:i4>1835063</vt:i4>
      </vt:variant>
      <vt:variant>
        <vt:i4>2237</vt:i4>
      </vt:variant>
      <vt:variant>
        <vt:i4>0</vt:i4>
      </vt:variant>
      <vt:variant>
        <vt:i4>5</vt:i4>
      </vt:variant>
      <vt:variant>
        <vt:lpwstr/>
      </vt:variant>
      <vt:variant>
        <vt:lpwstr>_Toc275873774</vt:lpwstr>
      </vt:variant>
      <vt:variant>
        <vt:i4>1835063</vt:i4>
      </vt:variant>
      <vt:variant>
        <vt:i4>2231</vt:i4>
      </vt:variant>
      <vt:variant>
        <vt:i4>0</vt:i4>
      </vt:variant>
      <vt:variant>
        <vt:i4>5</vt:i4>
      </vt:variant>
      <vt:variant>
        <vt:lpwstr/>
      </vt:variant>
      <vt:variant>
        <vt:lpwstr>_Toc275873773</vt:lpwstr>
      </vt:variant>
      <vt:variant>
        <vt:i4>1835063</vt:i4>
      </vt:variant>
      <vt:variant>
        <vt:i4>2225</vt:i4>
      </vt:variant>
      <vt:variant>
        <vt:i4>0</vt:i4>
      </vt:variant>
      <vt:variant>
        <vt:i4>5</vt:i4>
      </vt:variant>
      <vt:variant>
        <vt:lpwstr/>
      </vt:variant>
      <vt:variant>
        <vt:lpwstr>_Toc275873772</vt:lpwstr>
      </vt:variant>
      <vt:variant>
        <vt:i4>1835063</vt:i4>
      </vt:variant>
      <vt:variant>
        <vt:i4>2219</vt:i4>
      </vt:variant>
      <vt:variant>
        <vt:i4>0</vt:i4>
      </vt:variant>
      <vt:variant>
        <vt:i4>5</vt:i4>
      </vt:variant>
      <vt:variant>
        <vt:lpwstr/>
      </vt:variant>
      <vt:variant>
        <vt:lpwstr>_Toc275873771</vt:lpwstr>
      </vt:variant>
      <vt:variant>
        <vt:i4>1835063</vt:i4>
      </vt:variant>
      <vt:variant>
        <vt:i4>2213</vt:i4>
      </vt:variant>
      <vt:variant>
        <vt:i4>0</vt:i4>
      </vt:variant>
      <vt:variant>
        <vt:i4>5</vt:i4>
      </vt:variant>
      <vt:variant>
        <vt:lpwstr/>
      </vt:variant>
      <vt:variant>
        <vt:lpwstr>_Toc275873770</vt:lpwstr>
      </vt:variant>
      <vt:variant>
        <vt:i4>1900599</vt:i4>
      </vt:variant>
      <vt:variant>
        <vt:i4>2207</vt:i4>
      </vt:variant>
      <vt:variant>
        <vt:i4>0</vt:i4>
      </vt:variant>
      <vt:variant>
        <vt:i4>5</vt:i4>
      </vt:variant>
      <vt:variant>
        <vt:lpwstr/>
      </vt:variant>
      <vt:variant>
        <vt:lpwstr>_Toc275873769</vt:lpwstr>
      </vt:variant>
      <vt:variant>
        <vt:i4>1900599</vt:i4>
      </vt:variant>
      <vt:variant>
        <vt:i4>2201</vt:i4>
      </vt:variant>
      <vt:variant>
        <vt:i4>0</vt:i4>
      </vt:variant>
      <vt:variant>
        <vt:i4>5</vt:i4>
      </vt:variant>
      <vt:variant>
        <vt:lpwstr/>
      </vt:variant>
      <vt:variant>
        <vt:lpwstr>_Toc275873768</vt:lpwstr>
      </vt:variant>
      <vt:variant>
        <vt:i4>1900599</vt:i4>
      </vt:variant>
      <vt:variant>
        <vt:i4>2195</vt:i4>
      </vt:variant>
      <vt:variant>
        <vt:i4>0</vt:i4>
      </vt:variant>
      <vt:variant>
        <vt:i4>5</vt:i4>
      </vt:variant>
      <vt:variant>
        <vt:lpwstr/>
      </vt:variant>
      <vt:variant>
        <vt:lpwstr>_Toc275873767</vt:lpwstr>
      </vt:variant>
      <vt:variant>
        <vt:i4>1900599</vt:i4>
      </vt:variant>
      <vt:variant>
        <vt:i4>2189</vt:i4>
      </vt:variant>
      <vt:variant>
        <vt:i4>0</vt:i4>
      </vt:variant>
      <vt:variant>
        <vt:i4>5</vt:i4>
      </vt:variant>
      <vt:variant>
        <vt:lpwstr/>
      </vt:variant>
      <vt:variant>
        <vt:lpwstr>_Toc275873766</vt:lpwstr>
      </vt:variant>
      <vt:variant>
        <vt:i4>1900599</vt:i4>
      </vt:variant>
      <vt:variant>
        <vt:i4>2183</vt:i4>
      </vt:variant>
      <vt:variant>
        <vt:i4>0</vt:i4>
      </vt:variant>
      <vt:variant>
        <vt:i4>5</vt:i4>
      </vt:variant>
      <vt:variant>
        <vt:lpwstr/>
      </vt:variant>
      <vt:variant>
        <vt:lpwstr>_Toc275873765</vt:lpwstr>
      </vt:variant>
      <vt:variant>
        <vt:i4>1900599</vt:i4>
      </vt:variant>
      <vt:variant>
        <vt:i4>2177</vt:i4>
      </vt:variant>
      <vt:variant>
        <vt:i4>0</vt:i4>
      </vt:variant>
      <vt:variant>
        <vt:i4>5</vt:i4>
      </vt:variant>
      <vt:variant>
        <vt:lpwstr/>
      </vt:variant>
      <vt:variant>
        <vt:lpwstr>_Toc275873764</vt:lpwstr>
      </vt:variant>
      <vt:variant>
        <vt:i4>1900599</vt:i4>
      </vt:variant>
      <vt:variant>
        <vt:i4>2171</vt:i4>
      </vt:variant>
      <vt:variant>
        <vt:i4>0</vt:i4>
      </vt:variant>
      <vt:variant>
        <vt:i4>5</vt:i4>
      </vt:variant>
      <vt:variant>
        <vt:lpwstr/>
      </vt:variant>
      <vt:variant>
        <vt:lpwstr>_Toc275873763</vt:lpwstr>
      </vt:variant>
      <vt:variant>
        <vt:i4>1900599</vt:i4>
      </vt:variant>
      <vt:variant>
        <vt:i4>2165</vt:i4>
      </vt:variant>
      <vt:variant>
        <vt:i4>0</vt:i4>
      </vt:variant>
      <vt:variant>
        <vt:i4>5</vt:i4>
      </vt:variant>
      <vt:variant>
        <vt:lpwstr/>
      </vt:variant>
      <vt:variant>
        <vt:lpwstr>_Toc275873762</vt:lpwstr>
      </vt:variant>
      <vt:variant>
        <vt:i4>1900599</vt:i4>
      </vt:variant>
      <vt:variant>
        <vt:i4>2159</vt:i4>
      </vt:variant>
      <vt:variant>
        <vt:i4>0</vt:i4>
      </vt:variant>
      <vt:variant>
        <vt:i4>5</vt:i4>
      </vt:variant>
      <vt:variant>
        <vt:lpwstr/>
      </vt:variant>
      <vt:variant>
        <vt:lpwstr>_Toc275873761</vt:lpwstr>
      </vt:variant>
      <vt:variant>
        <vt:i4>1900599</vt:i4>
      </vt:variant>
      <vt:variant>
        <vt:i4>2153</vt:i4>
      </vt:variant>
      <vt:variant>
        <vt:i4>0</vt:i4>
      </vt:variant>
      <vt:variant>
        <vt:i4>5</vt:i4>
      </vt:variant>
      <vt:variant>
        <vt:lpwstr/>
      </vt:variant>
      <vt:variant>
        <vt:lpwstr>_Toc275873760</vt:lpwstr>
      </vt:variant>
      <vt:variant>
        <vt:i4>1966135</vt:i4>
      </vt:variant>
      <vt:variant>
        <vt:i4>2147</vt:i4>
      </vt:variant>
      <vt:variant>
        <vt:i4>0</vt:i4>
      </vt:variant>
      <vt:variant>
        <vt:i4>5</vt:i4>
      </vt:variant>
      <vt:variant>
        <vt:lpwstr/>
      </vt:variant>
      <vt:variant>
        <vt:lpwstr>_Toc275873759</vt:lpwstr>
      </vt:variant>
      <vt:variant>
        <vt:i4>1966135</vt:i4>
      </vt:variant>
      <vt:variant>
        <vt:i4>2141</vt:i4>
      </vt:variant>
      <vt:variant>
        <vt:i4>0</vt:i4>
      </vt:variant>
      <vt:variant>
        <vt:i4>5</vt:i4>
      </vt:variant>
      <vt:variant>
        <vt:lpwstr/>
      </vt:variant>
      <vt:variant>
        <vt:lpwstr>_Toc275873758</vt:lpwstr>
      </vt:variant>
      <vt:variant>
        <vt:i4>1966135</vt:i4>
      </vt:variant>
      <vt:variant>
        <vt:i4>2135</vt:i4>
      </vt:variant>
      <vt:variant>
        <vt:i4>0</vt:i4>
      </vt:variant>
      <vt:variant>
        <vt:i4>5</vt:i4>
      </vt:variant>
      <vt:variant>
        <vt:lpwstr/>
      </vt:variant>
      <vt:variant>
        <vt:lpwstr>_Toc275873757</vt:lpwstr>
      </vt:variant>
      <vt:variant>
        <vt:i4>1966135</vt:i4>
      </vt:variant>
      <vt:variant>
        <vt:i4>2129</vt:i4>
      </vt:variant>
      <vt:variant>
        <vt:i4>0</vt:i4>
      </vt:variant>
      <vt:variant>
        <vt:i4>5</vt:i4>
      </vt:variant>
      <vt:variant>
        <vt:lpwstr/>
      </vt:variant>
      <vt:variant>
        <vt:lpwstr>_Toc275873756</vt:lpwstr>
      </vt:variant>
      <vt:variant>
        <vt:i4>1966135</vt:i4>
      </vt:variant>
      <vt:variant>
        <vt:i4>2123</vt:i4>
      </vt:variant>
      <vt:variant>
        <vt:i4>0</vt:i4>
      </vt:variant>
      <vt:variant>
        <vt:i4>5</vt:i4>
      </vt:variant>
      <vt:variant>
        <vt:lpwstr/>
      </vt:variant>
      <vt:variant>
        <vt:lpwstr>_Toc275873755</vt:lpwstr>
      </vt:variant>
      <vt:variant>
        <vt:i4>1966135</vt:i4>
      </vt:variant>
      <vt:variant>
        <vt:i4>2117</vt:i4>
      </vt:variant>
      <vt:variant>
        <vt:i4>0</vt:i4>
      </vt:variant>
      <vt:variant>
        <vt:i4>5</vt:i4>
      </vt:variant>
      <vt:variant>
        <vt:lpwstr/>
      </vt:variant>
      <vt:variant>
        <vt:lpwstr>_Toc275873754</vt:lpwstr>
      </vt:variant>
      <vt:variant>
        <vt:i4>1966135</vt:i4>
      </vt:variant>
      <vt:variant>
        <vt:i4>2111</vt:i4>
      </vt:variant>
      <vt:variant>
        <vt:i4>0</vt:i4>
      </vt:variant>
      <vt:variant>
        <vt:i4>5</vt:i4>
      </vt:variant>
      <vt:variant>
        <vt:lpwstr/>
      </vt:variant>
      <vt:variant>
        <vt:lpwstr>_Toc275873753</vt:lpwstr>
      </vt:variant>
      <vt:variant>
        <vt:i4>1966135</vt:i4>
      </vt:variant>
      <vt:variant>
        <vt:i4>2105</vt:i4>
      </vt:variant>
      <vt:variant>
        <vt:i4>0</vt:i4>
      </vt:variant>
      <vt:variant>
        <vt:i4>5</vt:i4>
      </vt:variant>
      <vt:variant>
        <vt:lpwstr/>
      </vt:variant>
      <vt:variant>
        <vt:lpwstr>_Toc275873752</vt:lpwstr>
      </vt:variant>
      <vt:variant>
        <vt:i4>1966135</vt:i4>
      </vt:variant>
      <vt:variant>
        <vt:i4>2099</vt:i4>
      </vt:variant>
      <vt:variant>
        <vt:i4>0</vt:i4>
      </vt:variant>
      <vt:variant>
        <vt:i4>5</vt:i4>
      </vt:variant>
      <vt:variant>
        <vt:lpwstr/>
      </vt:variant>
      <vt:variant>
        <vt:lpwstr>_Toc275873751</vt:lpwstr>
      </vt:variant>
      <vt:variant>
        <vt:i4>1966135</vt:i4>
      </vt:variant>
      <vt:variant>
        <vt:i4>2093</vt:i4>
      </vt:variant>
      <vt:variant>
        <vt:i4>0</vt:i4>
      </vt:variant>
      <vt:variant>
        <vt:i4>5</vt:i4>
      </vt:variant>
      <vt:variant>
        <vt:lpwstr/>
      </vt:variant>
      <vt:variant>
        <vt:lpwstr>_Toc275873750</vt:lpwstr>
      </vt:variant>
      <vt:variant>
        <vt:i4>2031671</vt:i4>
      </vt:variant>
      <vt:variant>
        <vt:i4>2087</vt:i4>
      </vt:variant>
      <vt:variant>
        <vt:i4>0</vt:i4>
      </vt:variant>
      <vt:variant>
        <vt:i4>5</vt:i4>
      </vt:variant>
      <vt:variant>
        <vt:lpwstr/>
      </vt:variant>
      <vt:variant>
        <vt:lpwstr>_Toc275873749</vt:lpwstr>
      </vt:variant>
      <vt:variant>
        <vt:i4>2031671</vt:i4>
      </vt:variant>
      <vt:variant>
        <vt:i4>2081</vt:i4>
      </vt:variant>
      <vt:variant>
        <vt:i4>0</vt:i4>
      </vt:variant>
      <vt:variant>
        <vt:i4>5</vt:i4>
      </vt:variant>
      <vt:variant>
        <vt:lpwstr/>
      </vt:variant>
      <vt:variant>
        <vt:lpwstr>_Toc275873748</vt:lpwstr>
      </vt:variant>
      <vt:variant>
        <vt:i4>2031671</vt:i4>
      </vt:variant>
      <vt:variant>
        <vt:i4>2075</vt:i4>
      </vt:variant>
      <vt:variant>
        <vt:i4>0</vt:i4>
      </vt:variant>
      <vt:variant>
        <vt:i4>5</vt:i4>
      </vt:variant>
      <vt:variant>
        <vt:lpwstr/>
      </vt:variant>
      <vt:variant>
        <vt:lpwstr>_Toc275873747</vt:lpwstr>
      </vt:variant>
      <vt:variant>
        <vt:i4>2031671</vt:i4>
      </vt:variant>
      <vt:variant>
        <vt:i4>2069</vt:i4>
      </vt:variant>
      <vt:variant>
        <vt:i4>0</vt:i4>
      </vt:variant>
      <vt:variant>
        <vt:i4>5</vt:i4>
      </vt:variant>
      <vt:variant>
        <vt:lpwstr/>
      </vt:variant>
      <vt:variant>
        <vt:lpwstr>_Toc275873746</vt:lpwstr>
      </vt:variant>
      <vt:variant>
        <vt:i4>2031671</vt:i4>
      </vt:variant>
      <vt:variant>
        <vt:i4>2063</vt:i4>
      </vt:variant>
      <vt:variant>
        <vt:i4>0</vt:i4>
      </vt:variant>
      <vt:variant>
        <vt:i4>5</vt:i4>
      </vt:variant>
      <vt:variant>
        <vt:lpwstr/>
      </vt:variant>
      <vt:variant>
        <vt:lpwstr>_Toc275873745</vt:lpwstr>
      </vt:variant>
      <vt:variant>
        <vt:i4>2031671</vt:i4>
      </vt:variant>
      <vt:variant>
        <vt:i4>2057</vt:i4>
      </vt:variant>
      <vt:variant>
        <vt:i4>0</vt:i4>
      </vt:variant>
      <vt:variant>
        <vt:i4>5</vt:i4>
      </vt:variant>
      <vt:variant>
        <vt:lpwstr/>
      </vt:variant>
      <vt:variant>
        <vt:lpwstr>_Toc275873744</vt:lpwstr>
      </vt:variant>
      <vt:variant>
        <vt:i4>2031671</vt:i4>
      </vt:variant>
      <vt:variant>
        <vt:i4>2051</vt:i4>
      </vt:variant>
      <vt:variant>
        <vt:i4>0</vt:i4>
      </vt:variant>
      <vt:variant>
        <vt:i4>5</vt:i4>
      </vt:variant>
      <vt:variant>
        <vt:lpwstr/>
      </vt:variant>
      <vt:variant>
        <vt:lpwstr>_Toc275873743</vt:lpwstr>
      </vt:variant>
      <vt:variant>
        <vt:i4>2031671</vt:i4>
      </vt:variant>
      <vt:variant>
        <vt:i4>2045</vt:i4>
      </vt:variant>
      <vt:variant>
        <vt:i4>0</vt:i4>
      </vt:variant>
      <vt:variant>
        <vt:i4>5</vt:i4>
      </vt:variant>
      <vt:variant>
        <vt:lpwstr/>
      </vt:variant>
      <vt:variant>
        <vt:lpwstr>_Toc275873742</vt:lpwstr>
      </vt:variant>
      <vt:variant>
        <vt:i4>2031671</vt:i4>
      </vt:variant>
      <vt:variant>
        <vt:i4>2039</vt:i4>
      </vt:variant>
      <vt:variant>
        <vt:i4>0</vt:i4>
      </vt:variant>
      <vt:variant>
        <vt:i4>5</vt:i4>
      </vt:variant>
      <vt:variant>
        <vt:lpwstr/>
      </vt:variant>
      <vt:variant>
        <vt:lpwstr>_Toc275873741</vt:lpwstr>
      </vt:variant>
      <vt:variant>
        <vt:i4>2031671</vt:i4>
      </vt:variant>
      <vt:variant>
        <vt:i4>2033</vt:i4>
      </vt:variant>
      <vt:variant>
        <vt:i4>0</vt:i4>
      </vt:variant>
      <vt:variant>
        <vt:i4>5</vt:i4>
      </vt:variant>
      <vt:variant>
        <vt:lpwstr/>
      </vt:variant>
      <vt:variant>
        <vt:lpwstr>_Toc275873740</vt:lpwstr>
      </vt:variant>
      <vt:variant>
        <vt:i4>1572919</vt:i4>
      </vt:variant>
      <vt:variant>
        <vt:i4>2027</vt:i4>
      </vt:variant>
      <vt:variant>
        <vt:i4>0</vt:i4>
      </vt:variant>
      <vt:variant>
        <vt:i4>5</vt:i4>
      </vt:variant>
      <vt:variant>
        <vt:lpwstr/>
      </vt:variant>
      <vt:variant>
        <vt:lpwstr>_Toc275873739</vt:lpwstr>
      </vt:variant>
      <vt:variant>
        <vt:i4>1572919</vt:i4>
      </vt:variant>
      <vt:variant>
        <vt:i4>2021</vt:i4>
      </vt:variant>
      <vt:variant>
        <vt:i4>0</vt:i4>
      </vt:variant>
      <vt:variant>
        <vt:i4>5</vt:i4>
      </vt:variant>
      <vt:variant>
        <vt:lpwstr/>
      </vt:variant>
      <vt:variant>
        <vt:lpwstr>_Toc275873738</vt:lpwstr>
      </vt:variant>
      <vt:variant>
        <vt:i4>1572919</vt:i4>
      </vt:variant>
      <vt:variant>
        <vt:i4>2015</vt:i4>
      </vt:variant>
      <vt:variant>
        <vt:i4>0</vt:i4>
      </vt:variant>
      <vt:variant>
        <vt:i4>5</vt:i4>
      </vt:variant>
      <vt:variant>
        <vt:lpwstr/>
      </vt:variant>
      <vt:variant>
        <vt:lpwstr>_Toc275873737</vt:lpwstr>
      </vt:variant>
      <vt:variant>
        <vt:i4>1572919</vt:i4>
      </vt:variant>
      <vt:variant>
        <vt:i4>2009</vt:i4>
      </vt:variant>
      <vt:variant>
        <vt:i4>0</vt:i4>
      </vt:variant>
      <vt:variant>
        <vt:i4>5</vt:i4>
      </vt:variant>
      <vt:variant>
        <vt:lpwstr/>
      </vt:variant>
      <vt:variant>
        <vt:lpwstr>_Toc275873736</vt:lpwstr>
      </vt:variant>
      <vt:variant>
        <vt:i4>1572919</vt:i4>
      </vt:variant>
      <vt:variant>
        <vt:i4>2003</vt:i4>
      </vt:variant>
      <vt:variant>
        <vt:i4>0</vt:i4>
      </vt:variant>
      <vt:variant>
        <vt:i4>5</vt:i4>
      </vt:variant>
      <vt:variant>
        <vt:lpwstr/>
      </vt:variant>
      <vt:variant>
        <vt:lpwstr>_Toc275873735</vt:lpwstr>
      </vt:variant>
      <vt:variant>
        <vt:i4>1572919</vt:i4>
      </vt:variant>
      <vt:variant>
        <vt:i4>1997</vt:i4>
      </vt:variant>
      <vt:variant>
        <vt:i4>0</vt:i4>
      </vt:variant>
      <vt:variant>
        <vt:i4>5</vt:i4>
      </vt:variant>
      <vt:variant>
        <vt:lpwstr/>
      </vt:variant>
      <vt:variant>
        <vt:lpwstr>_Toc275873734</vt:lpwstr>
      </vt:variant>
      <vt:variant>
        <vt:i4>1572919</vt:i4>
      </vt:variant>
      <vt:variant>
        <vt:i4>1991</vt:i4>
      </vt:variant>
      <vt:variant>
        <vt:i4>0</vt:i4>
      </vt:variant>
      <vt:variant>
        <vt:i4>5</vt:i4>
      </vt:variant>
      <vt:variant>
        <vt:lpwstr/>
      </vt:variant>
      <vt:variant>
        <vt:lpwstr>_Toc275873733</vt:lpwstr>
      </vt:variant>
      <vt:variant>
        <vt:i4>1572919</vt:i4>
      </vt:variant>
      <vt:variant>
        <vt:i4>1985</vt:i4>
      </vt:variant>
      <vt:variant>
        <vt:i4>0</vt:i4>
      </vt:variant>
      <vt:variant>
        <vt:i4>5</vt:i4>
      </vt:variant>
      <vt:variant>
        <vt:lpwstr/>
      </vt:variant>
      <vt:variant>
        <vt:lpwstr>_Toc275873732</vt:lpwstr>
      </vt:variant>
      <vt:variant>
        <vt:i4>1572919</vt:i4>
      </vt:variant>
      <vt:variant>
        <vt:i4>1979</vt:i4>
      </vt:variant>
      <vt:variant>
        <vt:i4>0</vt:i4>
      </vt:variant>
      <vt:variant>
        <vt:i4>5</vt:i4>
      </vt:variant>
      <vt:variant>
        <vt:lpwstr/>
      </vt:variant>
      <vt:variant>
        <vt:lpwstr>_Toc275873731</vt:lpwstr>
      </vt:variant>
      <vt:variant>
        <vt:i4>1572919</vt:i4>
      </vt:variant>
      <vt:variant>
        <vt:i4>1973</vt:i4>
      </vt:variant>
      <vt:variant>
        <vt:i4>0</vt:i4>
      </vt:variant>
      <vt:variant>
        <vt:i4>5</vt:i4>
      </vt:variant>
      <vt:variant>
        <vt:lpwstr/>
      </vt:variant>
      <vt:variant>
        <vt:lpwstr>_Toc275873730</vt:lpwstr>
      </vt:variant>
      <vt:variant>
        <vt:i4>1638455</vt:i4>
      </vt:variant>
      <vt:variant>
        <vt:i4>1967</vt:i4>
      </vt:variant>
      <vt:variant>
        <vt:i4>0</vt:i4>
      </vt:variant>
      <vt:variant>
        <vt:i4>5</vt:i4>
      </vt:variant>
      <vt:variant>
        <vt:lpwstr/>
      </vt:variant>
      <vt:variant>
        <vt:lpwstr>_Toc275873729</vt:lpwstr>
      </vt:variant>
      <vt:variant>
        <vt:i4>1638455</vt:i4>
      </vt:variant>
      <vt:variant>
        <vt:i4>1961</vt:i4>
      </vt:variant>
      <vt:variant>
        <vt:i4>0</vt:i4>
      </vt:variant>
      <vt:variant>
        <vt:i4>5</vt:i4>
      </vt:variant>
      <vt:variant>
        <vt:lpwstr/>
      </vt:variant>
      <vt:variant>
        <vt:lpwstr>_Toc275873728</vt:lpwstr>
      </vt:variant>
      <vt:variant>
        <vt:i4>1638455</vt:i4>
      </vt:variant>
      <vt:variant>
        <vt:i4>1955</vt:i4>
      </vt:variant>
      <vt:variant>
        <vt:i4>0</vt:i4>
      </vt:variant>
      <vt:variant>
        <vt:i4>5</vt:i4>
      </vt:variant>
      <vt:variant>
        <vt:lpwstr/>
      </vt:variant>
      <vt:variant>
        <vt:lpwstr>_Toc275873727</vt:lpwstr>
      </vt:variant>
      <vt:variant>
        <vt:i4>1638455</vt:i4>
      </vt:variant>
      <vt:variant>
        <vt:i4>1949</vt:i4>
      </vt:variant>
      <vt:variant>
        <vt:i4>0</vt:i4>
      </vt:variant>
      <vt:variant>
        <vt:i4>5</vt:i4>
      </vt:variant>
      <vt:variant>
        <vt:lpwstr/>
      </vt:variant>
      <vt:variant>
        <vt:lpwstr>_Toc275873726</vt:lpwstr>
      </vt:variant>
      <vt:variant>
        <vt:i4>1638455</vt:i4>
      </vt:variant>
      <vt:variant>
        <vt:i4>1943</vt:i4>
      </vt:variant>
      <vt:variant>
        <vt:i4>0</vt:i4>
      </vt:variant>
      <vt:variant>
        <vt:i4>5</vt:i4>
      </vt:variant>
      <vt:variant>
        <vt:lpwstr/>
      </vt:variant>
      <vt:variant>
        <vt:lpwstr>_Toc275873725</vt:lpwstr>
      </vt:variant>
      <vt:variant>
        <vt:i4>1638455</vt:i4>
      </vt:variant>
      <vt:variant>
        <vt:i4>1937</vt:i4>
      </vt:variant>
      <vt:variant>
        <vt:i4>0</vt:i4>
      </vt:variant>
      <vt:variant>
        <vt:i4>5</vt:i4>
      </vt:variant>
      <vt:variant>
        <vt:lpwstr/>
      </vt:variant>
      <vt:variant>
        <vt:lpwstr>_Toc275873724</vt:lpwstr>
      </vt:variant>
      <vt:variant>
        <vt:i4>1638455</vt:i4>
      </vt:variant>
      <vt:variant>
        <vt:i4>1931</vt:i4>
      </vt:variant>
      <vt:variant>
        <vt:i4>0</vt:i4>
      </vt:variant>
      <vt:variant>
        <vt:i4>5</vt:i4>
      </vt:variant>
      <vt:variant>
        <vt:lpwstr/>
      </vt:variant>
      <vt:variant>
        <vt:lpwstr>_Toc275873723</vt:lpwstr>
      </vt:variant>
      <vt:variant>
        <vt:i4>1638455</vt:i4>
      </vt:variant>
      <vt:variant>
        <vt:i4>1925</vt:i4>
      </vt:variant>
      <vt:variant>
        <vt:i4>0</vt:i4>
      </vt:variant>
      <vt:variant>
        <vt:i4>5</vt:i4>
      </vt:variant>
      <vt:variant>
        <vt:lpwstr/>
      </vt:variant>
      <vt:variant>
        <vt:lpwstr>_Toc275873722</vt:lpwstr>
      </vt:variant>
      <vt:variant>
        <vt:i4>1638455</vt:i4>
      </vt:variant>
      <vt:variant>
        <vt:i4>1919</vt:i4>
      </vt:variant>
      <vt:variant>
        <vt:i4>0</vt:i4>
      </vt:variant>
      <vt:variant>
        <vt:i4>5</vt:i4>
      </vt:variant>
      <vt:variant>
        <vt:lpwstr/>
      </vt:variant>
      <vt:variant>
        <vt:lpwstr>_Toc275873721</vt:lpwstr>
      </vt:variant>
      <vt:variant>
        <vt:i4>1638455</vt:i4>
      </vt:variant>
      <vt:variant>
        <vt:i4>1913</vt:i4>
      </vt:variant>
      <vt:variant>
        <vt:i4>0</vt:i4>
      </vt:variant>
      <vt:variant>
        <vt:i4>5</vt:i4>
      </vt:variant>
      <vt:variant>
        <vt:lpwstr/>
      </vt:variant>
      <vt:variant>
        <vt:lpwstr>_Toc275873720</vt:lpwstr>
      </vt:variant>
      <vt:variant>
        <vt:i4>1703991</vt:i4>
      </vt:variant>
      <vt:variant>
        <vt:i4>1907</vt:i4>
      </vt:variant>
      <vt:variant>
        <vt:i4>0</vt:i4>
      </vt:variant>
      <vt:variant>
        <vt:i4>5</vt:i4>
      </vt:variant>
      <vt:variant>
        <vt:lpwstr/>
      </vt:variant>
      <vt:variant>
        <vt:lpwstr>_Toc275873719</vt:lpwstr>
      </vt:variant>
      <vt:variant>
        <vt:i4>1703991</vt:i4>
      </vt:variant>
      <vt:variant>
        <vt:i4>1901</vt:i4>
      </vt:variant>
      <vt:variant>
        <vt:i4>0</vt:i4>
      </vt:variant>
      <vt:variant>
        <vt:i4>5</vt:i4>
      </vt:variant>
      <vt:variant>
        <vt:lpwstr/>
      </vt:variant>
      <vt:variant>
        <vt:lpwstr>_Toc275873718</vt:lpwstr>
      </vt:variant>
      <vt:variant>
        <vt:i4>1703991</vt:i4>
      </vt:variant>
      <vt:variant>
        <vt:i4>1895</vt:i4>
      </vt:variant>
      <vt:variant>
        <vt:i4>0</vt:i4>
      </vt:variant>
      <vt:variant>
        <vt:i4>5</vt:i4>
      </vt:variant>
      <vt:variant>
        <vt:lpwstr/>
      </vt:variant>
      <vt:variant>
        <vt:lpwstr>_Toc275873717</vt:lpwstr>
      </vt:variant>
      <vt:variant>
        <vt:i4>1703991</vt:i4>
      </vt:variant>
      <vt:variant>
        <vt:i4>1889</vt:i4>
      </vt:variant>
      <vt:variant>
        <vt:i4>0</vt:i4>
      </vt:variant>
      <vt:variant>
        <vt:i4>5</vt:i4>
      </vt:variant>
      <vt:variant>
        <vt:lpwstr/>
      </vt:variant>
      <vt:variant>
        <vt:lpwstr>_Toc275873716</vt:lpwstr>
      </vt:variant>
      <vt:variant>
        <vt:i4>1703991</vt:i4>
      </vt:variant>
      <vt:variant>
        <vt:i4>1883</vt:i4>
      </vt:variant>
      <vt:variant>
        <vt:i4>0</vt:i4>
      </vt:variant>
      <vt:variant>
        <vt:i4>5</vt:i4>
      </vt:variant>
      <vt:variant>
        <vt:lpwstr/>
      </vt:variant>
      <vt:variant>
        <vt:lpwstr>_Toc275873715</vt:lpwstr>
      </vt:variant>
      <vt:variant>
        <vt:i4>1703991</vt:i4>
      </vt:variant>
      <vt:variant>
        <vt:i4>1877</vt:i4>
      </vt:variant>
      <vt:variant>
        <vt:i4>0</vt:i4>
      </vt:variant>
      <vt:variant>
        <vt:i4>5</vt:i4>
      </vt:variant>
      <vt:variant>
        <vt:lpwstr/>
      </vt:variant>
      <vt:variant>
        <vt:lpwstr>_Toc275873714</vt:lpwstr>
      </vt:variant>
      <vt:variant>
        <vt:i4>1703991</vt:i4>
      </vt:variant>
      <vt:variant>
        <vt:i4>1871</vt:i4>
      </vt:variant>
      <vt:variant>
        <vt:i4>0</vt:i4>
      </vt:variant>
      <vt:variant>
        <vt:i4>5</vt:i4>
      </vt:variant>
      <vt:variant>
        <vt:lpwstr/>
      </vt:variant>
      <vt:variant>
        <vt:lpwstr>_Toc275873713</vt:lpwstr>
      </vt:variant>
      <vt:variant>
        <vt:i4>1703991</vt:i4>
      </vt:variant>
      <vt:variant>
        <vt:i4>1865</vt:i4>
      </vt:variant>
      <vt:variant>
        <vt:i4>0</vt:i4>
      </vt:variant>
      <vt:variant>
        <vt:i4>5</vt:i4>
      </vt:variant>
      <vt:variant>
        <vt:lpwstr/>
      </vt:variant>
      <vt:variant>
        <vt:lpwstr>_Toc275873712</vt:lpwstr>
      </vt:variant>
      <vt:variant>
        <vt:i4>1703991</vt:i4>
      </vt:variant>
      <vt:variant>
        <vt:i4>1859</vt:i4>
      </vt:variant>
      <vt:variant>
        <vt:i4>0</vt:i4>
      </vt:variant>
      <vt:variant>
        <vt:i4>5</vt:i4>
      </vt:variant>
      <vt:variant>
        <vt:lpwstr/>
      </vt:variant>
      <vt:variant>
        <vt:lpwstr>_Toc275873711</vt:lpwstr>
      </vt:variant>
      <vt:variant>
        <vt:i4>1703991</vt:i4>
      </vt:variant>
      <vt:variant>
        <vt:i4>1853</vt:i4>
      </vt:variant>
      <vt:variant>
        <vt:i4>0</vt:i4>
      </vt:variant>
      <vt:variant>
        <vt:i4>5</vt:i4>
      </vt:variant>
      <vt:variant>
        <vt:lpwstr/>
      </vt:variant>
      <vt:variant>
        <vt:lpwstr>_Toc275873710</vt:lpwstr>
      </vt:variant>
      <vt:variant>
        <vt:i4>1769527</vt:i4>
      </vt:variant>
      <vt:variant>
        <vt:i4>1847</vt:i4>
      </vt:variant>
      <vt:variant>
        <vt:i4>0</vt:i4>
      </vt:variant>
      <vt:variant>
        <vt:i4>5</vt:i4>
      </vt:variant>
      <vt:variant>
        <vt:lpwstr/>
      </vt:variant>
      <vt:variant>
        <vt:lpwstr>_Toc275873709</vt:lpwstr>
      </vt:variant>
      <vt:variant>
        <vt:i4>1769527</vt:i4>
      </vt:variant>
      <vt:variant>
        <vt:i4>1841</vt:i4>
      </vt:variant>
      <vt:variant>
        <vt:i4>0</vt:i4>
      </vt:variant>
      <vt:variant>
        <vt:i4>5</vt:i4>
      </vt:variant>
      <vt:variant>
        <vt:lpwstr/>
      </vt:variant>
      <vt:variant>
        <vt:lpwstr>_Toc275873708</vt:lpwstr>
      </vt:variant>
      <vt:variant>
        <vt:i4>1769527</vt:i4>
      </vt:variant>
      <vt:variant>
        <vt:i4>1835</vt:i4>
      </vt:variant>
      <vt:variant>
        <vt:i4>0</vt:i4>
      </vt:variant>
      <vt:variant>
        <vt:i4>5</vt:i4>
      </vt:variant>
      <vt:variant>
        <vt:lpwstr/>
      </vt:variant>
      <vt:variant>
        <vt:lpwstr>_Toc275873707</vt:lpwstr>
      </vt:variant>
      <vt:variant>
        <vt:i4>1769527</vt:i4>
      </vt:variant>
      <vt:variant>
        <vt:i4>1829</vt:i4>
      </vt:variant>
      <vt:variant>
        <vt:i4>0</vt:i4>
      </vt:variant>
      <vt:variant>
        <vt:i4>5</vt:i4>
      </vt:variant>
      <vt:variant>
        <vt:lpwstr/>
      </vt:variant>
      <vt:variant>
        <vt:lpwstr>_Toc275873706</vt:lpwstr>
      </vt:variant>
      <vt:variant>
        <vt:i4>1769527</vt:i4>
      </vt:variant>
      <vt:variant>
        <vt:i4>1823</vt:i4>
      </vt:variant>
      <vt:variant>
        <vt:i4>0</vt:i4>
      </vt:variant>
      <vt:variant>
        <vt:i4>5</vt:i4>
      </vt:variant>
      <vt:variant>
        <vt:lpwstr/>
      </vt:variant>
      <vt:variant>
        <vt:lpwstr>_Toc275873705</vt:lpwstr>
      </vt:variant>
      <vt:variant>
        <vt:i4>1769527</vt:i4>
      </vt:variant>
      <vt:variant>
        <vt:i4>1817</vt:i4>
      </vt:variant>
      <vt:variant>
        <vt:i4>0</vt:i4>
      </vt:variant>
      <vt:variant>
        <vt:i4>5</vt:i4>
      </vt:variant>
      <vt:variant>
        <vt:lpwstr/>
      </vt:variant>
      <vt:variant>
        <vt:lpwstr>_Toc275873704</vt:lpwstr>
      </vt:variant>
      <vt:variant>
        <vt:i4>1769527</vt:i4>
      </vt:variant>
      <vt:variant>
        <vt:i4>1811</vt:i4>
      </vt:variant>
      <vt:variant>
        <vt:i4>0</vt:i4>
      </vt:variant>
      <vt:variant>
        <vt:i4>5</vt:i4>
      </vt:variant>
      <vt:variant>
        <vt:lpwstr/>
      </vt:variant>
      <vt:variant>
        <vt:lpwstr>_Toc275873703</vt:lpwstr>
      </vt:variant>
      <vt:variant>
        <vt:i4>1769527</vt:i4>
      </vt:variant>
      <vt:variant>
        <vt:i4>1805</vt:i4>
      </vt:variant>
      <vt:variant>
        <vt:i4>0</vt:i4>
      </vt:variant>
      <vt:variant>
        <vt:i4>5</vt:i4>
      </vt:variant>
      <vt:variant>
        <vt:lpwstr/>
      </vt:variant>
      <vt:variant>
        <vt:lpwstr>_Toc275873702</vt:lpwstr>
      </vt:variant>
      <vt:variant>
        <vt:i4>1769527</vt:i4>
      </vt:variant>
      <vt:variant>
        <vt:i4>1799</vt:i4>
      </vt:variant>
      <vt:variant>
        <vt:i4>0</vt:i4>
      </vt:variant>
      <vt:variant>
        <vt:i4>5</vt:i4>
      </vt:variant>
      <vt:variant>
        <vt:lpwstr/>
      </vt:variant>
      <vt:variant>
        <vt:lpwstr>_Toc275873701</vt:lpwstr>
      </vt:variant>
      <vt:variant>
        <vt:i4>1769527</vt:i4>
      </vt:variant>
      <vt:variant>
        <vt:i4>1793</vt:i4>
      </vt:variant>
      <vt:variant>
        <vt:i4>0</vt:i4>
      </vt:variant>
      <vt:variant>
        <vt:i4>5</vt:i4>
      </vt:variant>
      <vt:variant>
        <vt:lpwstr/>
      </vt:variant>
      <vt:variant>
        <vt:lpwstr>_Toc275873700</vt:lpwstr>
      </vt:variant>
      <vt:variant>
        <vt:i4>1179702</vt:i4>
      </vt:variant>
      <vt:variant>
        <vt:i4>1787</vt:i4>
      </vt:variant>
      <vt:variant>
        <vt:i4>0</vt:i4>
      </vt:variant>
      <vt:variant>
        <vt:i4>5</vt:i4>
      </vt:variant>
      <vt:variant>
        <vt:lpwstr/>
      </vt:variant>
      <vt:variant>
        <vt:lpwstr>_Toc275873699</vt:lpwstr>
      </vt:variant>
      <vt:variant>
        <vt:i4>1179702</vt:i4>
      </vt:variant>
      <vt:variant>
        <vt:i4>1781</vt:i4>
      </vt:variant>
      <vt:variant>
        <vt:i4>0</vt:i4>
      </vt:variant>
      <vt:variant>
        <vt:i4>5</vt:i4>
      </vt:variant>
      <vt:variant>
        <vt:lpwstr/>
      </vt:variant>
      <vt:variant>
        <vt:lpwstr>_Toc275873698</vt:lpwstr>
      </vt:variant>
      <vt:variant>
        <vt:i4>1179702</vt:i4>
      </vt:variant>
      <vt:variant>
        <vt:i4>1775</vt:i4>
      </vt:variant>
      <vt:variant>
        <vt:i4>0</vt:i4>
      </vt:variant>
      <vt:variant>
        <vt:i4>5</vt:i4>
      </vt:variant>
      <vt:variant>
        <vt:lpwstr/>
      </vt:variant>
      <vt:variant>
        <vt:lpwstr>_Toc275873697</vt:lpwstr>
      </vt:variant>
      <vt:variant>
        <vt:i4>1179702</vt:i4>
      </vt:variant>
      <vt:variant>
        <vt:i4>1769</vt:i4>
      </vt:variant>
      <vt:variant>
        <vt:i4>0</vt:i4>
      </vt:variant>
      <vt:variant>
        <vt:i4>5</vt:i4>
      </vt:variant>
      <vt:variant>
        <vt:lpwstr/>
      </vt:variant>
      <vt:variant>
        <vt:lpwstr>_Toc275873696</vt:lpwstr>
      </vt:variant>
      <vt:variant>
        <vt:i4>1179702</vt:i4>
      </vt:variant>
      <vt:variant>
        <vt:i4>1763</vt:i4>
      </vt:variant>
      <vt:variant>
        <vt:i4>0</vt:i4>
      </vt:variant>
      <vt:variant>
        <vt:i4>5</vt:i4>
      </vt:variant>
      <vt:variant>
        <vt:lpwstr/>
      </vt:variant>
      <vt:variant>
        <vt:lpwstr>_Toc275873695</vt:lpwstr>
      </vt:variant>
      <vt:variant>
        <vt:i4>1179702</vt:i4>
      </vt:variant>
      <vt:variant>
        <vt:i4>1757</vt:i4>
      </vt:variant>
      <vt:variant>
        <vt:i4>0</vt:i4>
      </vt:variant>
      <vt:variant>
        <vt:i4>5</vt:i4>
      </vt:variant>
      <vt:variant>
        <vt:lpwstr/>
      </vt:variant>
      <vt:variant>
        <vt:lpwstr>_Toc275873694</vt:lpwstr>
      </vt:variant>
      <vt:variant>
        <vt:i4>1179702</vt:i4>
      </vt:variant>
      <vt:variant>
        <vt:i4>1751</vt:i4>
      </vt:variant>
      <vt:variant>
        <vt:i4>0</vt:i4>
      </vt:variant>
      <vt:variant>
        <vt:i4>5</vt:i4>
      </vt:variant>
      <vt:variant>
        <vt:lpwstr/>
      </vt:variant>
      <vt:variant>
        <vt:lpwstr>_Toc275873693</vt:lpwstr>
      </vt:variant>
      <vt:variant>
        <vt:i4>1179702</vt:i4>
      </vt:variant>
      <vt:variant>
        <vt:i4>1745</vt:i4>
      </vt:variant>
      <vt:variant>
        <vt:i4>0</vt:i4>
      </vt:variant>
      <vt:variant>
        <vt:i4>5</vt:i4>
      </vt:variant>
      <vt:variant>
        <vt:lpwstr/>
      </vt:variant>
      <vt:variant>
        <vt:lpwstr>_Toc275873692</vt:lpwstr>
      </vt:variant>
      <vt:variant>
        <vt:i4>1179702</vt:i4>
      </vt:variant>
      <vt:variant>
        <vt:i4>1739</vt:i4>
      </vt:variant>
      <vt:variant>
        <vt:i4>0</vt:i4>
      </vt:variant>
      <vt:variant>
        <vt:i4>5</vt:i4>
      </vt:variant>
      <vt:variant>
        <vt:lpwstr/>
      </vt:variant>
      <vt:variant>
        <vt:lpwstr>_Toc275873691</vt:lpwstr>
      </vt:variant>
      <vt:variant>
        <vt:i4>1179702</vt:i4>
      </vt:variant>
      <vt:variant>
        <vt:i4>1733</vt:i4>
      </vt:variant>
      <vt:variant>
        <vt:i4>0</vt:i4>
      </vt:variant>
      <vt:variant>
        <vt:i4>5</vt:i4>
      </vt:variant>
      <vt:variant>
        <vt:lpwstr/>
      </vt:variant>
      <vt:variant>
        <vt:lpwstr>_Toc275873690</vt:lpwstr>
      </vt:variant>
      <vt:variant>
        <vt:i4>1245238</vt:i4>
      </vt:variant>
      <vt:variant>
        <vt:i4>1727</vt:i4>
      </vt:variant>
      <vt:variant>
        <vt:i4>0</vt:i4>
      </vt:variant>
      <vt:variant>
        <vt:i4>5</vt:i4>
      </vt:variant>
      <vt:variant>
        <vt:lpwstr/>
      </vt:variant>
      <vt:variant>
        <vt:lpwstr>_Toc275873689</vt:lpwstr>
      </vt:variant>
      <vt:variant>
        <vt:i4>1245238</vt:i4>
      </vt:variant>
      <vt:variant>
        <vt:i4>1721</vt:i4>
      </vt:variant>
      <vt:variant>
        <vt:i4>0</vt:i4>
      </vt:variant>
      <vt:variant>
        <vt:i4>5</vt:i4>
      </vt:variant>
      <vt:variant>
        <vt:lpwstr/>
      </vt:variant>
      <vt:variant>
        <vt:lpwstr>_Toc275873688</vt:lpwstr>
      </vt:variant>
      <vt:variant>
        <vt:i4>1245238</vt:i4>
      </vt:variant>
      <vt:variant>
        <vt:i4>1715</vt:i4>
      </vt:variant>
      <vt:variant>
        <vt:i4>0</vt:i4>
      </vt:variant>
      <vt:variant>
        <vt:i4>5</vt:i4>
      </vt:variant>
      <vt:variant>
        <vt:lpwstr/>
      </vt:variant>
      <vt:variant>
        <vt:lpwstr>_Toc275873687</vt:lpwstr>
      </vt:variant>
      <vt:variant>
        <vt:i4>1245238</vt:i4>
      </vt:variant>
      <vt:variant>
        <vt:i4>1709</vt:i4>
      </vt:variant>
      <vt:variant>
        <vt:i4>0</vt:i4>
      </vt:variant>
      <vt:variant>
        <vt:i4>5</vt:i4>
      </vt:variant>
      <vt:variant>
        <vt:lpwstr/>
      </vt:variant>
      <vt:variant>
        <vt:lpwstr>_Toc275873686</vt:lpwstr>
      </vt:variant>
      <vt:variant>
        <vt:i4>1245238</vt:i4>
      </vt:variant>
      <vt:variant>
        <vt:i4>1703</vt:i4>
      </vt:variant>
      <vt:variant>
        <vt:i4>0</vt:i4>
      </vt:variant>
      <vt:variant>
        <vt:i4>5</vt:i4>
      </vt:variant>
      <vt:variant>
        <vt:lpwstr/>
      </vt:variant>
      <vt:variant>
        <vt:lpwstr>_Toc275873685</vt:lpwstr>
      </vt:variant>
      <vt:variant>
        <vt:i4>1245238</vt:i4>
      </vt:variant>
      <vt:variant>
        <vt:i4>1697</vt:i4>
      </vt:variant>
      <vt:variant>
        <vt:i4>0</vt:i4>
      </vt:variant>
      <vt:variant>
        <vt:i4>5</vt:i4>
      </vt:variant>
      <vt:variant>
        <vt:lpwstr/>
      </vt:variant>
      <vt:variant>
        <vt:lpwstr>_Toc275873684</vt:lpwstr>
      </vt:variant>
      <vt:variant>
        <vt:i4>1245238</vt:i4>
      </vt:variant>
      <vt:variant>
        <vt:i4>1691</vt:i4>
      </vt:variant>
      <vt:variant>
        <vt:i4>0</vt:i4>
      </vt:variant>
      <vt:variant>
        <vt:i4>5</vt:i4>
      </vt:variant>
      <vt:variant>
        <vt:lpwstr/>
      </vt:variant>
      <vt:variant>
        <vt:lpwstr>_Toc275873683</vt:lpwstr>
      </vt:variant>
      <vt:variant>
        <vt:i4>1245238</vt:i4>
      </vt:variant>
      <vt:variant>
        <vt:i4>1685</vt:i4>
      </vt:variant>
      <vt:variant>
        <vt:i4>0</vt:i4>
      </vt:variant>
      <vt:variant>
        <vt:i4>5</vt:i4>
      </vt:variant>
      <vt:variant>
        <vt:lpwstr/>
      </vt:variant>
      <vt:variant>
        <vt:lpwstr>_Toc275873682</vt:lpwstr>
      </vt:variant>
      <vt:variant>
        <vt:i4>1245238</vt:i4>
      </vt:variant>
      <vt:variant>
        <vt:i4>1679</vt:i4>
      </vt:variant>
      <vt:variant>
        <vt:i4>0</vt:i4>
      </vt:variant>
      <vt:variant>
        <vt:i4>5</vt:i4>
      </vt:variant>
      <vt:variant>
        <vt:lpwstr/>
      </vt:variant>
      <vt:variant>
        <vt:lpwstr>_Toc275873681</vt:lpwstr>
      </vt:variant>
      <vt:variant>
        <vt:i4>1245238</vt:i4>
      </vt:variant>
      <vt:variant>
        <vt:i4>1673</vt:i4>
      </vt:variant>
      <vt:variant>
        <vt:i4>0</vt:i4>
      </vt:variant>
      <vt:variant>
        <vt:i4>5</vt:i4>
      </vt:variant>
      <vt:variant>
        <vt:lpwstr/>
      </vt:variant>
      <vt:variant>
        <vt:lpwstr>_Toc275873680</vt:lpwstr>
      </vt:variant>
      <vt:variant>
        <vt:i4>1835062</vt:i4>
      </vt:variant>
      <vt:variant>
        <vt:i4>1667</vt:i4>
      </vt:variant>
      <vt:variant>
        <vt:i4>0</vt:i4>
      </vt:variant>
      <vt:variant>
        <vt:i4>5</vt:i4>
      </vt:variant>
      <vt:variant>
        <vt:lpwstr/>
      </vt:variant>
      <vt:variant>
        <vt:lpwstr>_Toc275873679</vt:lpwstr>
      </vt:variant>
      <vt:variant>
        <vt:i4>1835062</vt:i4>
      </vt:variant>
      <vt:variant>
        <vt:i4>1661</vt:i4>
      </vt:variant>
      <vt:variant>
        <vt:i4>0</vt:i4>
      </vt:variant>
      <vt:variant>
        <vt:i4>5</vt:i4>
      </vt:variant>
      <vt:variant>
        <vt:lpwstr/>
      </vt:variant>
      <vt:variant>
        <vt:lpwstr>_Toc275873678</vt:lpwstr>
      </vt:variant>
      <vt:variant>
        <vt:i4>1835062</vt:i4>
      </vt:variant>
      <vt:variant>
        <vt:i4>1655</vt:i4>
      </vt:variant>
      <vt:variant>
        <vt:i4>0</vt:i4>
      </vt:variant>
      <vt:variant>
        <vt:i4>5</vt:i4>
      </vt:variant>
      <vt:variant>
        <vt:lpwstr/>
      </vt:variant>
      <vt:variant>
        <vt:lpwstr>_Toc275873677</vt:lpwstr>
      </vt:variant>
      <vt:variant>
        <vt:i4>1835062</vt:i4>
      </vt:variant>
      <vt:variant>
        <vt:i4>1649</vt:i4>
      </vt:variant>
      <vt:variant>
        <vt:i4>0</vt:i4>
      </vt:variant>
      <vt:variant>
        <vt:i4>5</vt:i4>
      </vt:variant>
      <vt:variant>
        <vt:lpwstr/>
      </vt:variant>
      <vt:variant>
        <vt:lpwstr>_Toc275873676</vt:lpwstr>
      </vt:variant>
      <vt:variant>
        <vt:i4>1835062</vt:i4>
      </vt:variant>
      <vt:variant>
        <vt:i4>1643</vt:i4>
      </vt:variant>
      <vt:variant>
        <vt:i4>0</vt:i4>
      </vt:variant>
      <vt:variant>
        <vt:i4>5</vt:i4>
      </vt:variant>
      <vt:variant>
        <vt:lpwstr/>
      </vt:variant>
      <vt:variant>
        <vt:lpwstr>_Toc275873675</vt:lpwstr>
      </vt:variant>
      <vt:variant>
        <vt:i4>1835062</vt:i4>
      </vt:variant>
      <vt:variant>
        <vt:i4>1637</vt:i4>
      </vt:variant>
      <vt:variant>
        <vt:i4>0</vt:i4>
      </vt:variant>
      <vt:variant>
        <vt:i4>5</vt:i4>
      </vt:variant>
      <vt:variant>
        <vt:lpwstr/>
      </vt:variant>
      <vt:variant>
        <vt:lpwstr>_Toc275873674</vt:lpwstr>
      </vt:variant>
      <vt:variant>
        <vt:i4>1835062</vt:i4>
      </vt:variant>
      <vt:variant>
        <vt:i4>1631</vt:i4>
      </vt:variant>
      <vt:variant>
        <vt:i4>0</vt:i4>
      </vt:variant>
      <vt:variant>
        <vt:i4>5</vt:i4>
      </vt:variant>
      <vt:variant>
        <vt:lpwstr/>
      </vt:variant>
      <vt:variant>
        <vt:lpwstr>_Toc275873673</vt:lpwstr>
      </vt:variant>
      <vt:variant>
        <vt:i4>1835062</vt:i4>
      </vt:variant>
      <vt:variant>
        <vt:i4>1625</vt:i4>
      </vt:variant>
      <vt:variant>
        <vt:i4>0</vt:i4>
      </vt:variant>
      <vt:variant>
        <vt:i4>5</vt:i4>
      </vt:variant>
      <vt:variant>
        <vt:lpwstr/>
      </vt:variant>
      <vt:variant>
        <vt:lpwstr>_Toc275873672</vt:lpwstr>
      </vt:variant>
      <vt:variant>
        <vt:i4>1835062</vt:i4>
      </vt:variant>
      <vt:variant>
        <vt:i4>1619</vt:i4>
      </vt:variant>
      <vt:variant>
        <vt:i4>0</vt:i4>
      </vt:variant>
      <vt:variant>
        <vt:i4>5</vt:i4>
      </vt:variant>
      <vt:variant>
        <vt:lpwstr/>
      </vt:variant>
      <vt:variant>
        <vt:lpwstr>_Toc275873671</vt:lpwstr>
      </vt:variant>
      <vt:variant>
        <vt:i4>1835062</vt:i4>
      </vt:variant>
      <vt:variant>
        <vt:i4>1613</vt:i4>
      </vt:variant>
      <vt:variant>
        <vt:i4>0</vt:i4>
      </vt:variant>
      <vt:variant>
        <vt:i4>5</vt:i4>
      </vt:variant>
      <vt:variant>
        <vt:lpwstr/>
      </vt:variant>
      <vt:variant>
        <vt:lpwstr>_Toc275873670</vt:lpwstr>
      </vt:variant>
      <vt:variant>
        <vt:i4>1900598</vt:i4>
      </vt:variant>
      <vt:variant>
        <vt:i4>1607</vt:i4>
      </vt:variant>
      <vt:variant>
        <vt:i4>0</vt:i4>
      </vt:variant>
      <vt:variant>
        <vt:i4>5</vt:i4>
      </vt:variant>
      <vt:variant>
        <vt:lpwstr/>
      </vt:variant>
      <vt:variant>
        <vt:lpwstr>_Toc275873669</vt:lpwstr>
      </vt:variant>
      <vt:variant>
        <vt:i4>1900598</vt:i4>
      </vt:variant>
      <vt:variant>
        <vt:i4>1601</vt:i4>
      </vt:variant>
      <vt:variant>
        <vt:i4>0</vt:i4>
      </vt:variant>
      <vt:variant>
        <vt:i4>5</vt:i4>
      </vt:variant>
      <vt:variant>
        <vt:lpwstr/>
      </vt:variant>
      <vt:variant>
        <vt:lpwstr>_Toc275873668</vt:lpwstr>
      </vt:variant>
      <vt:variant>
        <vt:i4>1900598</vt:i4>
      </vt:variant>
      <vt:variant>
        <vt:i4>1595</vt:i4>
      </vt:variant>
      <vt:variant>
        <vt:i4>0</vt:i4>
      </vt:variant>
      <vt:variant>
        <vt:i4>5</vt:i4>
      </vt:variant>
      <vt:variant>
        <vt:lpwstr/>
      </vt:variant>
      <vt:variant>
        <vt:lpwstr>_Toc275873667</vt:lpwstr>
      </vt:variant>
      <vt:variant>
        <vt:i4>1900598</vt:i4>
      </vt:variant>
      <vt:variant>
        <vt:i4>1589</vt:i4>
      </vt:variant>
      <vt:variant>
        <vt:i4>0</vt:i4>
      </vt:variant>
      <vt:variant>
        <vt:i4>5</vt:i4>
      </vt:variant>
      <vt:variant>
        <vt:lpwstr/>
      </vt:variant>
      <vt:variant>
        <vt:lpwstr>_Toc275873666</vt:lpwstr>
      </vt:variant>
      <vt:variant>
        <vt:i4>1900598</vt:i4>
      </vt:variant>
      <vt:variant>
        <vt:i4>1583</vt:i4>
      </vt:variant>
      <vt:variant>
        <vt:i4>0</vt:i4>
      </vt:variant>
      <vt:variant>
        <vt:i4>5</vt:i4>
      </vt:variant>
      <vt:variant>
        <vt:lpwstr/>
      </vt:variant>
      <vt:variant>
        <vt:lpwstr>_Toc275873665</vt:lpwstr>
      </vt:variant>
      <vt:variant>
        <vt:i4>1900598</vt:i4>
      </vt:variant>
      <vt:variant>
        <vt:i4>1577</vt:i4>
      </vt:variant>
      <vt:variant>
        <vt:i4>0</vt:i4>
      </vt:variant>
      <vt:variant>
        <vt:i4>5</vt:i4>
      </vt:variant>
      <vt:variant>
        <vt:lpwstr/>
      </vt:variant>
      <vt:variant>
        <vt:lpwstr>_Toc275873664</vt:lpwstr>
      </vt:variant>
      <vt:variant>
        <vt:i4>1900598</vt:i4>
      </vt:variant>
      <vt:variant>
        <vt:i4>1571</vt:i4>
      </vt:variant>
      <vt:variant>
        <vt:i4>0</vt:i4>
      </vt:variant>
      <vt:variant>
        <vt:i4>5</vt:i4>
      </vt:variant>
      <vt:variant>
        <vt:lpwstr/>
      </vt:variant>
      <vt:variant>
        <vt:lpwstr>_Toc275873663</vt:lpwstr>
      </vt:variant>
      <vt:variant>
        <vt:i4>1900598</vt:i4>
      </vt:variant>
      <vt:variant>
        <vt:i4>1565</vt:i4>
      </vt:variant>
      <vt:variant>
        <vt:i4>0</vt:i4>
      </vt:variant>
      <vt:variant>
        <vt:i4>5</vt:i4>
      </vt:variant>
      <vt:variant>
        <vt:lpwstr/>
      </vt:variant>
      <vt:variant>
        <vt:lpwstr>_Toc275873662</vt:lpwstr>
      </vt:variant>
      <vt:variant>
        <vt:i4>1900598</vt:i4>
      </vt:variant>
      <vt:variant>
        <vt:i4>1559</vt:i4>
      </vt:variant>
      <vt:variant>
        <vt:i4>0</vt:i4>
      </vt:variant>
      <vt:variant>
        <vt:i4>5</vt:i4>
      </vt:variant>
      <vt:variant>
        <vt:lpwstr/>
      </vt:variant>
      <vt:variant>
        <vt:lpwstr>_Toc275873661</vt:lpwstr>
      </vt:variant>
      <vt:variant>
        <vt:i4>1900598</vt:i4>
      </vt:variant>
      <vt:variant>
        <vt:i4>1553</vt:i4>
      </vt:variant>
      <vt:variant>
        <vt:i4>0</vt:i4>
      </vt:variant>
      <vt:variant>
        <vt:i4>5</vt:i4>
      </vt:variant>
      <vt:variant>
        <vt:lpwstr/>
      </vt:variant>
      <vt:variant>
        <vt:lpwstr>_Toc275873660</vt:lpwstr>
      </vt:variant>
      <vt:variant>
        <vt:i4>1966134</vt:i4>
      </vt:variant>
      <vt:variant>
        <vt:i4>1547</vt:i4>
      </vt:variant>
      <vt:variant>
        <vt:i4>0</vt:i4>
      </vt:variant>
      <vt:variant>
        <vt:i4>5</vt:i4>
      </vt:variant>
      <vt:variant>
        <vt:lpwstr/>
      </vt:variant>
      <vt:variant>
        <vt:lpwstr>_Toc275873659</vt:lpwstr>
      </vt:variant>
      <vt:variant>
        <vt:i4>1966134</vt:i4>
      </vt:variant>
      <vt:variant>
        <vt:i4>1541</vt:i4>
      </vt:variant>
      <vt:variant>
        <vt:i4>0</vt:i4>
      </vt:variant>
      <vt:variant>
        <vt:i4>5</vt:i4>
      </vt:variant>
      <vt:variant>
        <vt:lpwstr/>
      </vt:variant>
      <vt:variant>
        <vt:lpwstr>_Toc275873658</vt:lpwstr>
      </vt:variant>
      <vt:variant>
        <vt:i4>1966134</vt:i4>
      </vt:variant>
      <vt:variant>
        <vt:i4>1535</vt:i4>
      </vt:variant>
      <vt:variant>
        <vt:i4>0</vt:i4>
      </vt:variant>
      <vt:variant>
        <vt:i4>5</vt:i4>
      </vt:variant>
      <vt:variant>
        <vt:lpwstr/>
      </vt:variant>
      <vt:variant>
        <vt:lpwstr>_Toc275873657</vt:lpwstr>
      </vt:variant>
      <vt:variant>
        <vt:i4>1966134</vt:i4>
      </vt:variant>
      <vt:variant>
        <vt:i4>1529</vt:i4>
      </vt:variant>
      <vt:variant>
        <vt:i4>0</vt:i4>
      </vt:variant>
      <vt:variant>
        <vt:i4>5</vt:i4>
      </vt:variant>
      <vt:variant>
        <vt:lpwstr/>
      </vt:variant>
      <vt:variant>
        <vt:lpwstr>_Toc275873656</vt:lpwstr>
      </vt:variant>
      <vt:variant>
        <vt:i4>1966134</vt:i4>
      </vt:variant>
      <vt:variant>
        <vt:i4>1523</vt:i4>
      </vt:variant>
      <vt:variant>
        <vt:i4>0</vt:i4>
      </vt:variant>
      <vt:variant>
        <vt:i4>5</vt:i4>
      </vt:variant>
      <vt:variant>
        <vt:lpwstr/>
      </vt:variant>
      <vt:variant>
        <vt:lpwstr>_Toc275873655</vt:lpwstr>
      </vt:variant>
      <vt:variant>
        <vt:i4>1966134</vt:i4>
      </vt:variant>
      <vt:variant>
        <vt:i4>1517</vt:i4>
      </vt:variant>
      <vt:variant>
        <vt:i4>0</vt:i4>
      </vt:variant>
      <vt:variant>
        <vt:i4>5</vt:i4>
      </vt:variant>
      <vt:variant>
        <vt:lpwstr/>
      </vt:variant>
      <vt:variant>
        <vt:lpwstr>_Toc275873654</vt:lpwstr>
      </vt:variant>
      <vt:variant>
        <vt:i4>1966134</vt:i4>
      </vt:variant>
      <vt:variant>
        <vt:i4>1511</vt:i4>
      </vt:variant>
      <vt:variant>
        <vt:i4>0</vt:i4>
      </vt:variant>
      <vt:variant>
        <vt:i4>5</vt:i4>
      </vt:variant>
      <vt:variant>
        <vt:lpwstr/>
      </vt:variant>
      <vt:variant>
        <vt:lpwstr>_Toc275873653</vt:lpwstr>
      </vt:variant>
      <vt:variant>
        <vt:i4>1966134</vt:i4>
      </vt:variant>
      <vt:variant>
        <vt:i4>1505</vt:i4>
      </vt:variant>
      <vt:variant>
        <vt:i4>0</vt:i4>
      </vt:variant>
      <vt:variant>
        <vt:i4>5</vt:i4>
      </vt:variant>
      <vt:variant>
        <vt:lpwstr/>
      </vt:variant>
      <vt:variant>
        <vt:lpwstr>_Toc275873652</vt:lpwstr>
      </vt:variant>
      <vt:variant>
        <vt:i4>1966134</vt:i4>
      </vt:variant>
      <vt:variant>
        <vt:i4>1499</vt:i4>
      </vt:variant>
      <vt:variant>
        <vt:i4>0</vt:i4>
      </vt:variant>
      <vt:variant>
        <vt:i4>5</vt:i4>
      </vt:variant>
      <vt:variant>
        <vt:lpwstr/>
      </vt:variant>
      <vt:variant>
        <vt:lpwstr>_Toc275873651</vt:lpwstr>
      </vt:variant>
      <vt:variant>
        <vt:i4>1966134</vt:i4>
      </vt:variant>
      <vt:variant>
        <vt:i4>1493</vt:i4>
      </vt:variant>
      <vt:variant>
        <vt:i4>0</vt:i4>
      </vt:variant>
      <vt:variant>
        <vt:i4>5</vt:i4>
      </vt:variant>
      <vt:variant>
        <vt:lpwstr/>
      </vt:variant>
      <vt:variant>
        <vt:lpwstr>_Toc275873650</vt:lpwstr>
      </vt:variant>
      <vt:variant>
        <vt:i4>2031670</vt:i4>
      </vt:variant>
      <vt:variant>
        <vt:i4>1487</vt:i4>
      </vt:variant>
      <vt:variant>
        <vt:i4>0</vt:i4>
      </vt:variant>
      <vt:variant>
        <vt:i4>5</vt:i4>
      </vt:variant>
      <vt:variant>
        <vt:lpwstr/>
      </vt:variant>
      <vt:variant>
        <vt:lpwstr>_Toc275873649</vt:lpwstr>
      </vt:variant>
      <vt:variant>
        <vt:i4>2031670</vt:i4>
      </vt:variant>
      <vt:variant>
        <vt:i4>1481</vt:i4>
      </vt:variant>
      <vt:variant>
        <vt:i4>0</vt:i4>
      </vt:variant>
      <vt:variant>
        <vt:i4>5</vt:i4>
      </vt:variant>
      <vt:variant>
        <vt:lpwstr/>
      </vt:variant>
      <vt:variant>
        <vt:lpwstr>_Toc275873648</vt:lpwstr>
      </vt:variant>
      <vt:variant>
        <vt:i4>2031670</vt:i4>
      </vt:variant>
      <vt:variant>
        <vt:i4>1475</vt:i4>
      </vt:variant>
      <vt:variant>
        <vt:i4>0</vt:i4>
      </vt:variant>
      <vt:variant>
        <vt:i4>5</vt:i4>
      </vt:variant>
      <vt:variant>
        <vt:lpwstr/>
      </vt:variant>
      <vt:variant>
        <vt:lpwstr>_Toc275873647</vt:lpwstr>
      </vt:variant>
      <vt:variant>
        <vt:i4>2031670</vt:i4>
      </vt:variant>
      <vt:variant>
        <vt:i4>1469</vt:i4>
      </vt:variant>
      <vt:variant>
        <vt:i4>0</vt:i4>
      </vt:variant>
      <vt:variant>
        <vt:i4>5</vt:i4>
      </vt:variant>
      <vt:variant>
        <vt:lpwstr/>
      </vt:variant>
      <vt:variant>
        <vt:lpwstr>_Toc275873646</vt:lpwstr>
      </vt:variant>
      <vt:variant>
        <vt:i4>2031670</vt:i4>
      </vt:variant>
      <vt:variant>
        <vt:i4>1463</vt:i4>
      </vt:variant>
      <vt:variant>
        <vt:i4>0</vt:i4>
      </vt:variant>
      <vt:variant>
        <vt:i4>5</vt:i4>
      </vt:variant>
      <vt:variant>
        <vt:lpwstr/>
      </vt:variant>
      <vt:variant>
        <vt:lpwstr>_Toc275873645</vt:lpwstr>
      </vt:variant>
      <vt:variant>
        <vt:i4>2031670</vt:i4>
      </vt:variant>
      <vt:variant>
        <vt:i4>1457</vt:i4>
      </vt:variant>
      <vt:variant>
        <vt:i4>0</vt:i4>
      </vt:variant>
      <vt:variant>
        <vt:i4>5</vt:i4>
      </vt:variant>
      <vt:variant>
        <vt:lpwstr/>
      </vt:variant>
      <vt:variant>
        <vt:lpwstr>_Toc275873644</vt:lpwstr>
      </vt:variant>
      <vt:variant>
        <vt:i4>2031670</vt:i4>
      </vt:variant>
      <vt:variant>
        <vt:i4>1451</vt:i4>
      </vt:variant>
      <vt:variant>
        <vt:i4>0</vt:i4>
      </vt:variant>
      <vt:variant>
        <vt:i4>5</vt:i4>
      </vt:variant>
      <vt:variant>
        <vt:lpwstr/>
      </vt:variant>
      <vt:variant>
        <vt:lpwstr>_Toc275873643</vt:lpwstr>
      </vt:variant>
      <vt:variant>
        <vt:i4>2031670</vt:i4>
      </vt:variant>
      <vt:variant>
        <vt:i4>1445</vt:i4>
      </vt:variant>
      <vt:variant>
        <vt:i4>0</vt:i4>
      </vt:variant>
      <vt:variant>
        <vt:i4>5</vt:i4>
      </vt:variant>
      <vt:variant>
        <vt:lpwstr/>
      </vt:variant>
      <vt:variant>
        <vt:lpwstr>_Toc275873642</vt:lpwstr>
      </vt:variant>
      <vt:variant>
        <vt:i4>2031670</vt:i4>
      </vt:variant>
      <vt:variant>
        <vt:i4>1439</vt:i4>
      </vt:variant>
      <vt:variant>
        <vt:i4>0</vt:i4>
      </vt:variant>
      <vt:variant>
        <vt:i4>5</vt:i4>
      </vt:variant>
      <vt:variant>
        <vt:lpwstr/>
      </vt:variant>
      <vt:variant>
        <vt:lpwstr>_Toc275873641</vt:lpwstr>
      </vt:variant>
      <vt:variant>
        <vt:i4>2031670</vt:i4>
      </vt:variant>
      <vt:variant>
        <vt:i4>1433</vt:i4>
      </vt:variant>
      <vt:variant>
        <vt:i4>0</vt:i4>
      </vt:variant>
      <vt:variant>
        <vt:i4>5</vt:i4>
      </vt:variant>
      <vt:variant>
        <vt:lpwstr/>
      </vt:variant>
      <vt:variant>
        <vt:lpwstr>_Toc275873640</vt:lpwstr>
      </vt:variant>
      <vt:variant>
        <vt:i4>1572918</vt:i4>
      </vt:variant>
      <vt:variant>
        <vt:i4>1427</vt:i4>
      </vt:variant>
      <vt:variant>
        <vt:i4>0</vt:i4>
      </vt:variant>
      <vt:variant>
        <vt:i4>5</vt:i4>
      </vt:variant>
      <vt:variant>
        <vt:lpwstr/>
      </vt:variant>
      <vt:variant>
        <vt:lpwstr>_Toc275873639</vt:lpwstr>
      </vt:variant>
      <vt:variant>
        <vt:i4>1572918</vt:i4>
      </vt:variant>
      <vt:variant>
        <vt:i4>1421</vt:i4>
      </vt:variant>
      <vt:variant>
        <vt:i4>0</vt:i4>
      </vt:variant>
      <vt:variant>
        <vt:i4>5</vt:i4>
      </vt:variant>
      <vt:variant>
        <vt:lpwstr/>
      </vt:variant>
      <vt:variant>
        <vt:lpwstr>_Toc275873638</vt:lpwstr>
      </vt:variant>
      <vt:variant>
        <vt:i4>1572918</vt:i4>
      </vt:variant>
      <vt:variant>
        <vt:i4>1415</vt:i4>
      </vt:variant>
      <vt:variant>
        <vt:i4>0</vt:i4>
      </vt:variant>
      <vt:variant>
        <vt:i4>5</vt:i4>
      </vt:variant>
      <vt:variant>
        <vt:lpwstr/>
      </vt:variant>
      <vt:variant>
        <vt:lpwstr>_Toc275873637</vt:lpwstr>
      </vt:variant>
      <vt:variant>
        <vt:i4>1572918</vt:i4>
      </vt:variant>
      <vt:variant>
        <vt:i4>1409</vt:i4>
      </vt:variant>
      <vt:variant>
        <vt:i4>0</vt:i4>
      </vt:variant>
      <vt:variant>
        <vt:i4>5</vt:i4>
      </vt:variant>
      <vt:variant>
        <vt:lpwstr/>
      </vt:variant>
      <vt:variant>
        <vt:lpwstr>_Toc275873636</vt:lpwstr>
      </vt:variant>
      <vt:variant>
        <vt:i4>1572918</vt:i4>
      </vt:variant>
      <vt:variant>
        <vt:i4>1403</vt:i4>
      </vt:variant>
      <vt:variant>
        <vt:i4>0</vt:i4>
      </vt:variant>
      <vt:variant>
        <vt:i4>5</vt:i4>
      </vt:variant>
      <vt:variant>
        <vt:lpwstr/>
      </vt:variant>
      <vt:variant>
        <vt:lpwstr>_Toc275873635</vt:lpwstr>
      </vt:variant>
      <vt:variant>
        <vt:i4>1572918</vt:i4>
      </vt:variant>
      <vt:variant>
        <vt:i4>1397</vt:i4>
      </vt:variant>
      <vt:variant>
        <vt:i4>0</vt:i4>
      </vt:variant>
      <vt:variant>
        <vt:i4>5</vt:i4>
      </vt:variant>
      <vt:variant>
        <vt:lpwstr/>
      </vt:variant>
      <vt:variant>
        <vt:lpwstr>_Toc275873634</vt:lpwstr>
      </vt:variant>
      <vt:variant>
        <vt:i4>1572918</vt:i4>
      </vt:variant>
      <vt:variant>
        <vt:i4>1391</vt:i4>
      </vt:variant>
      <vt:variant>
        <vt:i4>0</vt:i4>
      </vt:variant>
      <vt:variant>
        <vt:i4>5</vt:i4>
      </vt:variant>
      <vt:variant>
        <vt:lpwstr/>
      </vt:variant>
      <vt:variant>
        <vt:lpwstr>_Toc275873633</vt:lpwstr>
      </vt:variant>
      <vt:variant>
        <vt:i4>1572918</vt:i4>
      </vt:variant>
      <vt:variant>
        <vt:i4>1385</vt:i4>
      </vt:variant>
      <vt:variant>
        <vt:i4>0</vt:i4>
      </vt:variant>
      <vt:variant>
        <vt:i4>5</vt:i4>
      </vt:variant>
      <vt:variant>
        <vt:lpwstr/>
      </vt:variant>
      <vt:variant>
        <vt:lpwstr>_Toc275873632</vt:lpwstr>
      </vt:variant>
      <vt:variant>
        <vt:i4>1572918</vt:i4>
      </vt:variant>
      <vt:variant>
        <vt:i4>1379</vt:i4>
      </vt:variant>
      <vt:variant>
        <vt:i4>0</vt:i4>
      </vt:variant>
      <vt:variant>
        <vt:i4>5</vt:i4>
      </vt:variant>
      <vt:variant>
        <vt:lpwstr/>
      </vt:variant>
      <vt:variant>
        <vt:lpwstr>_Toc275873631</vt:lpwstr>
      </vt:variant>
      <vt:variant>
        <vt:i4>1572918</vt:i4>
      </vt:variant>
      <vt:variant>
        <vt:i4>1373</vt:i4>
      </vt:variant>
      <vt:variant>
        <vt:i4>0</vt:i4>
      </vt:variant>
      <vt:variant>
        <vt:i4>5</vt:i4>
      </vt:variant>
      <vt:variant>
        <vt:lpwstr/>
      </vt:variant>
      <vt:variant>
        <vt:lpwstr>_Toc275873630</vt:lpwstr>
      </vt:variant>
      <vt:variant>
        <vt:i4>1638454</vt:i4>
      </vt:variant>
      <vt:variant>
        <vt:i4>1367</vt:i4>
      </vt:variant>
      <vt:variant>
        <vt:i4>0</vt:i4>
      </vt:variant>
      <vt:variant>
        <vt:i4>5</vt:i4>
      </vt:variant>
      <vt:variant>
        <vt:lpwstr/>
      </vt:variant>
      <vt:variant>
        <vt:lpwstr>_Toc275873629</vt:lpwstr>
      </vt:variant>
      <vt:variant>
        <vt:i4>1638454</vt:i4>
      </vt:variant>
      <vt:variant>
        <vt:i4>1361</vt:i4>
      </vt:variant>
      <vt:variant>
        <vt:i4>0</vt:i4>
      </vt:variant>
      <vt:variant>
        <vt:i4>5</vt:i4>
      </vt:variant>
      <vt:variant>
        <vt:lpwstr/>
      </vt:variant>
      <vt:variant>
        <vt:lpwstr>_Toc275873628</vt:lpwstr>
      </vt:variant>
      <vt:variant>
        <vt:i4>1638454</vt:i4>
      </vt:variant>
      <vt:variant>
        <vt:i4>1355</vt:i4>
      </vt:variant>
      <vt:variant>
        <vt:i4>0</vt:i4>
      </vt:variant>
      <vt:variant>
        <vt:i4>5</vt:i4>
      </vt:variant>
      <vt:variant>
        <vt:lpwstr/>
      </vt:variant>
      <vt:variant>
        <vt:lpwstr>_Toc275873627</vt:lpwstr>
      </vt:variant>
      <vt:variant>
        <vt:i4>1638454</vt:i4>
      </vt:variant>
      <vt:variant>
        <vt:i4>1349</vt:i4>
      </vt:variant>
      <vt:variant>
        <vt:i4>0</vt:i4>
      </vt:variant>
      <vt:variant>
        <vt:i4>5</vt:i4>
      </vt:variant>
      <vt:variant>
        <vt:lpwstr/>
      </vt:variant>
      <vt:variant>
        <vt:lpwstr>_Toc275873626</vt:lpwstr>
      </vt:variant>
      <vt:variant>
        <vt:i4>1638454</vt:i4>
      </vt:variant>
      <vt:variant>
        <vt:i4>1343</vt:i4>
      </vt:variant>
      <vt:variant>
        <vt:i4>0</vt:i4>
      </vt:variant>
      <vt:variant>
        <vt:i4>5</vt:i4>
      </vt:variant>
      <vt:variant>
        <vt:lpwstr/>
      </vt:variant>
      <vt:variant>
        <vt:lpwstr>_Toc275873625</vt:lpwstr>
      </vt:variant>
      <vt:variant>
        <vt:i4>1638454</vt:i4>
      </vt:variant>
      <vt:variant>
        <vt:i4>1337</vt:i4>
      </vt:variant>
      <vt:variant>
        <vt:i4>0</vt:i4>
      </vt:variant>
      <vt:variant>
        <vt:i4>5</vt:i4>
      </vt:variant>
      <vt:variant>
        <vt:lpwstr/>
      </vt:variant>
      <vt:variant>
        <vt:lpwstr>_Toc275873624</vt:lpwstr>
      </vt:variant>
      <vt:variant>
        <vt:i4>1638454</vt:i4>
      </vt:variant>
      <vt:variant>
        <vt:i4>1331</vt:i4>
      </vt:variant>
      <vt:variant>
        <vt:i4>0</vt:i4>
      </vt:variant>
      <vt:variant>
        <vt:i4>5</vt:i4>
      </vt:variant>
      <vt:variant>
        <vt:lpwstr/>
      </vt:variant>
      <vt:variant>
        <vt:lpwstr>_Toc275873623</vt:lpwstr>
      </vt:variant>
      <vt:variant>
        <vt:i4>1638454</vt:i4>
      </vt:variant>
      <vt:variant>
        <vt:i4>1325</vt:i4>
      </vt:variant>
      <vt:variant>
        <vt:i4>0</vt:i4>
      </vt:variant>
      <vt:variant>
        <vt:i4>5</vt:i4>
      </vt:variant>
      <vt:variant>
        <vt:lpwstr/>
      </vt:variant>
      <vt:variant>
        <vt:lpwstr>_Toc275873622</vt:lpwstr>
      </vt:variant>
      <vt:variant>
        <vt:i4>1638454</vt:i4>
      </vt:variant>
      <vt:variant>
        <vt:i4>1319</vt:i4>
      </vt:variant>
      <vt:variant>
        <vt:i4>0</vt:i4>
      </vt:variant>
      <vt:variant>
        <vt:i4>5</vt:i4>
      </vt:variant>
      <vt:variant>
        <vt:lpwstr/>
      </vt:variant>
      <vt:variant>
        <vt:lpwstr>_Toc275873621</vt:lpwstr>
      </vt:variant>
      <vt:variant>
        <vt:i4>1638454</vt:i4>
      </vt:variant>
      <vt:variant>
        <vt:i4>1313</vt:i4>
      </vt:variant>
      <vt:variant>
        <vt:i4>0</vt:i4>
      </vt:variant>
      <vt:variant>
        <vt:i4>5</vt:i4>
      </vt:variant>
      <vt:variant>
        <vt:lpwstr/>
      </vt:variant>
      <vt:variant>
        <vt:lpwstr>_Toc275873620</vt:lpwstr>
      </vt:variant>
      <vt:variant>
        <vt:i4>1703990</vt:i4>
      </vt:variant>
      <vt:variant>
        <vt:i4>1307</vt:i4>
      </vt:variant>
      <vt:variant>
        <vt:i4>0</vt:i4>
      </vt:variant>
      <vt:variant>
        <vt:i4>5</vt:i4>
      </vt:variant>
      <vt:variant>
        <vt:lpwstr/>
      </vt:variant>
      <vt:variant>
        <vt:lpwstr>_Toc275873619</vt:lpwstr>
      </vt:variant>
      <vt:variant>
        <vt:i4>1703990</vt:i4>
      </vt:variant>
      <vt:variant>
        <vt:i4>1301</vt:i4>
      </vt:variant>
      <vt:variant>
        <vt:i4>0</vt:i4>
      </vt:variant>
      <vt:variant>
        <vt:i4>5</vt:i4>
      </vt:variant>
      <vt:variant>
        <vt:lpwstr/>
      </vt:variant>
      <vt:variant>
        <vt:lpwstr>_Toc275873618</vt:lpwstr>
      </vt:variant>
      <vt:variant>
        <vt:i4>1703990</vt:i4>
      </vt:variant>
      <vt:variant>
        <vt:i4>1295</vt:i4>
      </vt:variant>
      <vt:variant>
        <vt:i4>0</vt:i4>
      </vt:variant>
      <vt:variant>
        <vt:i4>5</vt:i4>
      </vt:variant>
      <vt:variant>
        <vt:lpwstr/>
      </vt:variant>
      <vt:variant>
        <vt:lpwstr>_Toc275873617</vt:lpwstr>
      </vt:variant>
      <vt:variant>
        <vt:i4>1703990</vt:i4>
      </vt:variant>
      <vt:variant>
        <vt:i4>1289</vt:i4>
      </vt:variant>
      <vt:variant>
        <vt:i4>0</vt:i4>
      </vt:variant>
      <vt:variant>
        <vt:i4>5</vt:i4>
      </vt:variant>
      <vt:variant>
        <vt:lpwstr/>
      </vt:variant>
      <vt:variant>
        <vt:lpwstr>_Toc275873616</vt:lpwstr>
      </vt:variant>
      <vt:variant>
        <vt:i4>1703990</vt:i4>
      </vt:variant>
      <vt:variant>
        <vt:i4>1283</vt:i4>
      </vt:variant>
      <vt:variant>
        <vt:i4>0</vt:i4>
      </vt:variant>
      <vt:variant>
        <vt:i4>5</vt:i4>
      </vt:variant>
      <vt:variant>
        <vt:lpwstr/>
      </vt:variant>
      <vt:variant>
        <vt:lpwstr>_Toc275873615</vt:lpwstr>
      </vt:variant>
      <vt:variant>
        <vt:i4>1703990</vt:i4>
      </vt:variant>
      <vt:variant>
        <vt:i4>1277</vt:i4>
      </vt:variant>
      <vt:variant>
        <vt:i4>0</vt:i4>
      </vt:variant>
      <vt:variant>
        <vt:i4>5</vt:i4>
      </vt:variant>
      <vt:variant>
        <vt:lpwstr/>
      </vt:variant>
      <vt:variant>
        <vt:lpwstr>_Toc275873614</vt:lpwstr>
      </vt:variant>
      <vt:variant>
        <vt:i4>1703990</vt:i4>
      </vt:variant>
      <vt:variant>
        <vt:i4>1271</vt:i4>
      </vt:variant>
      <vt:variant>
        <vt:i4>0</vt:i4>
      </vt:variant>
      <vt:variant>
        <vt:i4>5</vt:i4>
      </vt:variant>
      <vt:variant>
        <vt:lpwstr/>
      </vt:variant>
      <vt:variant>
        <vt:lpwstr>_Toc275873613</vt:lpwstr>
      </vt:variant>
      <vt:variant>
        <vt:i4>1703990</vt:i4>
      </vt:variant>
      <vt:variant>
        <vt:i4>1265</vt:i4>
      </vt:variant>
      <vt:variant>
        <vt:i4>0</vt:i4>
      </vt:variant>
      <vt:variant>
        <vt:i4>5</vt:i4>
      </vt:variant>
      <vt:variant>
        <vt:lpwstr/>
      </vt:variant>
      <vt:variant>
        <vt:lpwstr>_Toc275873612</vt:lpwstr>
      </vt:variant>
      <vt:variant>
        <vt:i4>1703990</vt:i4>
      </vt:variant>
      <vt:variant>
        <vt:i4>1259</vt:i4>
      </vt:variant>
      <vt:variant>
        <vt:i4>0</vt:i4>
      </vt:variant>
      <vt:variant>
        <vt:i4>5</vt:i4>
      </vt:variant>
      <vt:variant>
        <vt:lpwstr/>
      </vt:variant>
      <vt:variant>
        <vt:lpwstr>_Toc275873611</vt:lpwstr>
      </vt:variant>
      <vt:variant>
        <vt:i4>1703990</vt:i4>
      </vt:variant>
      <vt:variant>
        <vt:i4>1253</vt:i4>
      </vt:variant>
      <vt:variant>
        <vt:i4>0</vt:i4>
      </vt:variant>
      <vt:variant>
        <vt:i4>5</vt:i4>
      </vt:variant>
      <vt:variant>
        <vt:lpwstr/>
      </vt:variant>
      <vt:variant>
        <vt:lpwstr>_Toc275873610</vt:lpwstr>
      </vt:variant>
      <vt:variant>
        <vt:i4>1769526</vt:i4>
      </vt:variant>
      <vt:variant>
        <vt:i4>1247</vt:i4>
      </vt:variant>
      <vt:variant>
        <vt:i4>0</vt:i4>
      </vt:variant>
      <vt:variant>
        <vt:i4>5</vt:i4>
      </vt:variant>
      <vt:variant>
        <vt:lpwstr/>
      </vt:variant>
      <vt:variant>
        <vt:lpwstr>_Toc275873609</vt:lpwstr>
      </vt:variant>
      <vt:variant>
        <vt:i4>1769526</vt:i4>
      </vt:variant>
      <vt:variant>
        <vt:i4>1241</vt:i4>
      </vt:variant>
      <vt:variant>
        <vt:i4>0</vt:i4>
      </vt:variant>
      <vt:variant>
        <vt:i4>5</vt:i4>
      </vt:variant>
      <vt:variant>
        <vt:lpwstr/>
      </vt:variant>
      <vt:variant>
        <vt:lpwstr>_Toc275873608</vt:lpwstr>
      </vt:variant>
      <vt:variant>
        <vt:i4>1769526</vt:i4>
      </vt:variant>
      <vt:variant>
        <vt:i4>1235</vt:i4>
      </vt:variant>
      <vt:variant>
        <vt:i4>0</vt:i4>
      </vt:variant>
      <vt:variant>
        <vt:i4>5</vt:i4>
      </vt:variant>
      <vt:variant>
        <vt:lpwstr/>
      </vt:variant>
      <vt:variant>
        <vt:lpwstr>_Toc275873607</vt:lpwstr>
      </vt:variant>
      <vt:variant>
        <vt:i4>1769526</vt:i4>
      </vt:variant>
      <vt:variant>
        <vt:i4>1229</vt:i4>
      </vt:variant>
      <vt:variant>
        <vt:i4>0</vt:i4>
      </vt:variant>
      <vt:variant>
        <vt:i4>5</vt:i4>
      </vt:variant>
      <vt:variant>
        <vt:lpwstr/>
      </vt:variant>
      <vt:variant>
        <vt:lpwstr>_Toc275873606</vt:lpwstr>
      </vt:variant>
      <vt:variant>
        <vt:i4>1769526</vt:i4>
      </vt:variant>
      <vt:variant>
        <vt:i4>1223</vt:i4>
      </vt:variant>
      <vt:variant>
        <vt:i4>0</vt:i4>
      </vt:variant>
      <vt:variant>
        <vt:i4>5</vt:i4>
      </vt:variant>
      <vt:variant>
        <vt:lpwstr/>
      </vt:variant>
      <vt:variant>
        <vt:lpwstr>_Toc275873605</vt:lpwstr>
      </vt:variant>
      <vt:variant>
        <vt:i4>1769526</vt:i4>
      </vt:variant>
      <vt:variant>
        <vt:i4>1217</vt:i4>
      </vt:variant>
      <vt:variant>
        <vt:i4>0</vt:i4>
      </vt:variant>
      <vt:variant>
        <vt:i4>5</vt:i4>
      </vt:variant>
      <vt:variant>
        <vt:lpwstr/>
      </vt:variant>
      <vt:variant>
        <vt:lpwstr>_Toc275873604</vt:lpwstr>
      </vt:variant>
      <vt:variant>
        <vt:i4>1769526</vt:i4>
      </vt:variant>
      <vt:variant>
        <vt:i4>1211</vt:i4>
      </vt:variant>
      <vt:variant>
        <vt:i4>0</vt:i4>
      </vt:variant>
      <vt:variant>
        <vt:i4>5</vt:i4>
      </vt:variant>
      <vt:variant>
        <vt:lpwstr/>
      </vt:variant>
      <vt:variant>
        <vt:lpwstr>_Toc275873603</vt:lpwstr>
      </vt:variant>
      <vt:variant>
        <vt:i4>1769526</vt:i4>
      </vt:variant>
      <vt:variant>
        <vt:i4>1205</vt:i4>
      </vt:variant>
      <vt:variant>
        <vt:i4>0</vt:i4>
      </vt:variant>
      <vt:variant>
        <vt:i4>5</vt:i4>
      </vt:variant>
      <vt:variant>
        <vt:lpwstr/>
      </vt:variant>
      <vt:variant>
        <vt:lpwstr>_Toc275873602</vt:lpwstr>
      </vt:variant>
      <vt:variant>
        <vt:i4>1769526</vt:i4>
      </vt:variant>
      <vt:variant>
        <vt:i4>1199</vt:i4>
      </vt:variant>
      <vt:variant>
        <vt:i4>0</vt:i4>
      </vt:variant>
      <vt:variant>
        <vt:i4>5</vt:i4>
      </vt:variant>
      <vt:variant>
        <vt:lpwstr/>
      </vt:variant>
      <vt:variant>
        <vt:lpwstr>_Toc275873601</vt:lpwstr>
      </vt:variant>
      <vt:variant>
        <vt:i4>1769526</vt:i4>
      </vt:variant>
      <vt:variant>
        <vt:i4>1193</vt:i4>
      </vt:variant>
      <vt:variant>
        <vt:i4>0</vt:i4>
      </vt:variant>
      <vt:variant>
        <vt:i4>5</vt:i4>
      </vt:variant>
      <vt:variant>
        <vt:lpwstr/>
      </vt:variant>
      <vt:variant>
        <vt:lpwstr>_Toc275873600</vt:lpwstr>
      </vt:variant>
      <vt:variant>
        <vt:i4>1179701</vt:i4>
      </vt:variant>
      <vt:variant>
        <vt:i4>1187</vt:i4>
      </vt:variant>
      <vt:variant>
        <vt:i4>0</vt:i4>
      </vt:variant>
      <vt:variant>
        <vt:i4>5</vt:i4>
      </vt:variant>
      <vt:variant>
        <vt:lpwstr/>
      </vt:variant>
      <vt:variant>
        <vt:lpwstr>_Toc275873599</vt:lpwstr>
      </vt:variant>
      <vt:variant>
        <vt:i4>1179701</vt:i4>
      </vt:variant>
      <vt:variant>
        <vt:i4>1181</vt:i4>
      </vt:variant>
      <vt:variant>
        <vt:i4>0</vt:i4>
      </vt:variant>
      <vt:variant>
        <vt:i4>5</vt:i4>
      </vt:variant>
      <vt:variant>
        <vt:lpwstr/>
      </vt:variant>
      <vt:variant>
        <vt:lpwstr>_Toc275873598</vt:lpwstr>
      </vt:variant>
      <vt:variant>
        <vt:i4>1179701</vt:i4>
      </vt:variant>
      <vt:variant>
        <vt:i4>1175</vt:i4>
      </vt:variant>
      <vt:variant>
        <vt:i4>0</vt:i4>
      </vt:variant>
      <vt:variant>
        <vt:i4>5</vt:i4>
      </vt:variant>
      <vt:variant>
        <vt:lpwstr/>
      </vt:variant>
      <vt:variant>
        <vt:lpwstr>_Toc275873597</vt:lpwstr>
      </vt:variant>
      <vt:variant>
        <vt:i4>1179701</vt:i4>
      </vt:variant>
      <vt:variant>
        <vt:i4>1169</vt:i4>
      </vt:variant>
      <vt:variant>
        <vt:i4>0</vt:i4>
      </vt:variant>
      <vt:variant>
        <vt:i4>5</vt:i4>
      </vt:variant>
      <vt:variant>
        <vt:lpwstr/>
      </vt:variant>
      <vt:variant>
        <vt:lpwstr>_Toc275873596</vt:lpwstr>
      </vt:variant>
      <vt:variant>
        <vt:i4>1179701</vt:i4>
      </vt:variant>
      <vt:variant>
        <vt:i4>1163</vt:i4>
      </vt:variant>
      <vt:variant>
        <vt:i4>0</vt:i4>
      </vt:variant>
      <vt:variant>
        <vt:i4>5</vt:i4>
      </vt:variant>
      <vt:variant>
        <vt:lpwstr/>
      </vt:variant>
      <vt:variant>
        <vt:lpwstr>_Toc275873595</vt:lpwstr>
      </vt:variant>
      <vt:variant>
        <vt:i4>1179701</vt:i4>
      </vt:variant>
      <vt:variant>
        <vt:i4>1157</vt:i4>
      </vt:variant>
      <vt:variant>
        <vt:i4>0</vt:i4>
      </vt:variant>
      <vt:variant>
        <vt:i4>5</vt:i4>
      </vt:variant>
      <vt:variant>
        <vt:lpwstr/>
      </vt:variant>
      <vt:variant>
        <vt:lpwstr>_Toc275873594</vt:lpwstr>
      </vt:variant>
      <vt:variant>
        <vt:i4>1179701</vt:i4>
      </vt:variant>
      <vt:variant>
        <vt:i4>1151</vt:i4>
      </vt:variant>
      <vt:variant>
        <vt:i4>0</vt:i4>
      </vt:variant>
      <vt:variant>
        <vt:i4>5</vt:i4>
      </vt:variant>
      <vt:variant>
        <vt:lpwstr/>
      </vt:variant>
      <vt:variant>
        <vt:lpwstr>_Toc275873593</vt:lpwstr>
      </vt:variant>
      <vt:variant>
        <vt:i4>1179701</vt:i4>
      </vt:variant>
      <vt:variant>
        <vt:i4>1145</vt:i4>
      </vt:variant>
      <vt:variant>
        <vt:i4>0</vt:i4>
      </vt:variant>
      <vt:variant>
        <vt:i4>5</vt:i4>
      </vt:variant>
      <vt:variant>
        <vt:lpwstr/>
      </vt:variant>
      <vt:variant>
        <vt:lpwstr>_Toc275873592</vt:lpwstr>
      </vt:variant>
      <vt:variant>
        <vt:i4>1179701</vt:i4>
      </vt:variant>
      <vt:variant>
        <vt:i4>1139</vt:i4>
      </vt:variant>
      <vt:variant>
        <vt:i4>0</vt:i4>
      </vt:variant>
      <vt:variant>
        <vt:i4>5</vt:i4>
      </vt:variant>
      <vt:variant>
        <vt:lpwstr/>
      </vt:variant>
      <vt:variant>
        <vt:lpwstr>_Toc275873591</vt:lpwstr>
      </vt:variant>
      <vt:variant>
        <vt:i4>1179701</vt:i4>
      </vt:variant>
      <vt:variant>
        <vt:i4>1133</vt:i4>
      </vt:variant>
      <vt:variant>
        <vt:i4>0</vt:i4>
      </vt:variant>
      <vt:variant>
        <vt:i4>5</vt:i4>
      </vt:variant>
      <vt:variant>
        <vt:lpwstr/>
      </vt:variant>
      <vt:variant>
        <vt:lpwstr>_Toc275873590</vt:lpwstr>
      </vt:variant>
      <vt:variant>
        <vt:i4>1245237</vt:i4>
      </vt:variant>
      <vt:variant>
        <vt:i4>1127</vt:i4>
      </vt:variant>
      <vt:variant>
        <vt:i4>0</vt:i4>
      </vt:variant>
      <vt:variant>
        <vt:i4>5</vt:i4>
      </vt:variant>
      <vt:variant>
        <vt:lpwstr/>
      </vt:variant>
      <vt:variant>
        <vt:lpwstr>_Toc275873589</vt:lpwstr>
      </vt:variant>
      <vt:variant>
        <vt:i4>1245237</vt:i4>
      </vt:variant>
      <vt:variant>
        <vt:i4>1121</vt:i4>
      </vt:variant>
      <vt:variant>
        <vt:i4>0</vt:i4>
      </vt:variant>
      <vt:variant>
        <vt:i4>5</vt:i4>
      </vt:variant>
      <vt:variant>
        <vt:lpwstr/>
      </vt:variant>
      <vt:variant>
        <vt:lpwstr>_Toc275873588</vt:lpwstr>
      </vt:variant>
      <vt:variant>
        <vt:i4>1245237</vt:i4>
      </vt:variant>
      <vt:variant>
        <vt:i4>1115</vt:i4>
      </vt:variant>
      <vt:variant>
        <vt:i4>0</vt:i4>
      </vt:variant>
      <vt:variant>
        <vt:i4>5</vt:i4>
      </vt:variant>
      <vt:variant>
        <vt:lpwstr/>
      </vt:variant>
      <vt:variant>
        <vt:lpwstr>_Toc275873587</vt:lpwstr>
      </vt:variant>
      <vt:variant>
        <vt:i4>1245237</vt:i4>
      </vt:variant>
      <vt:variant>
        <vt:i4>1109</vt:i4>
      </vt:variant>
      <vt:variant>
        <vt:i4>0</vt:i4>
      </vt:variant>
      <vt:variant>
        <vt:i4>5</vt:i4>
      </vt:variant>
      <vt:variant>
        <vt:lpwstr/>
      </vt:variant>
      <vt:variant>
        <vt:lpwstr>_Toc275873586</vt:lpwstr>
      </vt:variant>
      <vt:variant>
        <vt:i4>1245237</vt:i4>
      </vt:variant>
      <vt:variant>
        <vt:i4>1103</vt:i4>
      </vt:variant>
      <vt:variant>
        <vt:i4>0</vt:i4>
      </vt:variant>
      <vt:variant>
        <vt:i4>5</vt:i4>
      </vt:variant>
      <vt:variant>
        <vt:lpwstr/>
      </vt:variant>
      <vt:variant>
        <vt:lpwstr>_Toc275873585</vt:lpwstr>
      </vt:variant>
      <vt:variant>
        <vt:i4>1245237</vt:i4>
      </vt:variant>
      <vt:variant>
        <vt:i4>1097</vt:i4>
      </vt:variant>
      <vt:variant>
        <vt:i4>0</vt:i4>
      </vt:variant>
      <vt:variant>
        <vt:i4>5</vt:i4>
      </vt:variant>
      <vt:variant>
        <vt:lpwstr/>
      </vt:variant>
      <vt:variant>
        <vt:lpwstr>_Toc275873584</vt:lpwstr>
      </vt:variant>
      <vt:variant>
        <vt:i4>1245237</vt:i4>
      </vt:variant>
      <vt:variant>
        <vt:i4>1091</vt:i4>
      </vt:variant>
      <vt:variant>
        <vt:i4>0</vt:i4>
      </vt:variant>
      <vt:variant>
        <vt:i4>5</vt:i4>
      </vt:variant>
      <vt:variant>
        <vt:lpwstr/>
      </vt:variant>
      <vt:variant>
        <vt:lpwstr>_Toc275873583</vt:lpwstr>
      </vt:variant>
      <vt:variant>
        <vt:i4>1245237</vt:i4>
      </vt:variant>
      <vt:variant>
        <vt:i4>1085</vt:i4>
      </vt:variant>
      <vt:variant>
        <vt:i4>0</vt:i4>
      </vt:variant>
      <vt:variant>
        <vt:i4>5</vt:i4>
      </vt:variant>
      <vt:variant>
        <vt:lpwstr/>
      </vt:variant>
      <vt:variant>
        <vt:lpwstr>_Toc275873582</vt:lpwstr>
      </vt:variant>
      <vt:variant>
        <vt:i4>1245237</vt:i4>
      </vt:variant>
      <vt:variant>
        <vt:i4>1079</vt:i4>
      </vt:variant>
      <vt:variant>
        <vt:i4>0</vt:i4>
      </vt:variant>
      <vt:variant>
        <vt:i4>5</vt:i4>
      </vt:variant>
      <vt:variant>
        <vt:lpwstr/>
      </vt:variant>
      <vt:variant>
        <vt:lpwstr>_Toc275873581</vt:lpwstr>
      </vt:variant>
      <vt:variant>
        <vt:i4>1245237</vt:i4>
      </vt:variant>
      <vt:variant>
        <vt:i4>1073</vt:i4>
      </vt:variant>
      <vt:variant>
        <vt:i4>0</vt:i4>
      </vt:variant>
      <vt:variant>
        <vt:i4>5</vt:i4>
      </vt:variant>
      <vt:variant>
        <vt:lpwstr/>
      </vt:variant>
      <vt:variant>
        <vt:lpwstr>_Toc275873580</vt:lpwstr>
      </vt:variant>
      <vt:variant>
        <vt:i4>1835061</vt:i4>
      </vt:variant>
      <vt:variant>
        <vt:i4>1067</vt:i4>
      </vt:variant>
      <vt:variant>
        <vt:i4>0</vt:i4>
      </vt:variant>
      <vt:variant>
        <vt:i4>5</vt:i4>
      </vt:variant>
      <vt:variant>
        <vt:lpwstr/>
      </vt:variant>
      <vt:variant>
        <vt:lpwstr>_Toc275873579</vt:lpwstr>
      </vt:variant>
      <vt:variant>
        <vt:i4>1835061</vt:i4>
      </vt:variant>
      <vt:variant>
        <vt:i4>1061</vt:i4>
      </vt:variant>
      <vt:variant>
        <vt:i4>0</vt:i4>
      </vt:variant>
      <vt:variant>
        <vt:i4>5</vt:i4>
      </vt:variant>
      <vt:variant>
        <vt:lpwstr/>
      </vt:variant>
      <vt:variant>
        <vt:lpwstr>_Toc275873578</vt:lpwstr>
      </vt:variant>
      <vt:variant>
        <vt:i4>1835061</vt:i4>
      </vt:variant>
      <vt:variant>
        <vt:i4>1055</vt:i4>
      </vt:variant>
      <vt:variant>
        <vt:i4>0</vt:i4>
      </vt:variant>
      <vt:variant>
        <vt:i4>5</vt:i4>
      </vt:variant>
      <vt:variant>
        <vt:lpwstr/>
      </vt:variant>
      <vt:variant>
        <vt:lpwstr>_Toc275873577</vt:lpwstr>
      </vt:variant>
      <vt:variant>
        <vt:i4>1835061</vt:i4>
      </vt:variant>
      <vt:variant>
        <vt:i4>1049</vt:i4>
      </vt:variant>
      <vt:variant>
        <vt:i4>0</vt:i4>
      </vt:variant>
      <vt:variant>
        <vt:i4>5</vt:i4>
      </vt:variant>
      <vt:variant>
        <vt:lpwstr/>
      </vt:variant>
      <vt:variant>
        <vt:lpwstr>_Toc275873576</vt:lpwstr>
      </vt:variant>
      <vt:variant>
        <vt:i4>1835061</vt:i4>
      </vt:variant>
      <vt:variant>
        <vt:i4>1043</vt:i4>
      </vt:variant>
      <vt:variant>
        <vt:i4>0</vt:i4>
      </vt:variant>
      <vt:variant>
        <vt:i4>5</vt:i4>
      </vt:variant>
      <vt:variant>
        <vt:lpwstr/>
      </vt:variant>
      <vt:variant>
        <vt:lpwstr>_Toc275873575</vt:lpwstr>
      </vt:variant>
      <vt:variant>
        <vt:i4>1835061</vt:i4>
      </vt:variant>
      <vt:variant>
        <vt:i4>1037</vt:i4>
      </vt:variant>
      <vt:variant>
        <vt:i4>0</vt:i4>
      </vt:variant>
      <vt:variant>
        <vt:i4>5</vt:i4>
      </vt:variant>
      <vt:variant>
        <vt:lpwstr/>
      </vt:variant>
      <vt:variant>
        <vt:lpwstr>_Toc275873574</vt:lpwstr>
      </vt:variant>
      <vt:variant>
        <vt:i4>1835061</vt:i4>
      </vt:variant>
      <vt:variant>
        <vt:i4>1031</vt:i4>
      </vt:variant>
      <vt:variant>
        <vt:i4>0</vt:i4>
      </vt:variant>
      <vt:variant>
        <vt:i4>5</vt:i4>
      </vt:variant>
      <vt:variant>
        <vt:lpwstr/>
      </vt:variant>
      <vt:variant>
        <vt:lpwstr>_Toc275873573</vt:lpwstr>
      </vt:variant>
      <vt:variant>
        <vt:i4>1835061</vt:i4>
      </vt:variant>
      <vt:variant>
        <vt:i4>1025</vt:i4>
      </vt:variant>
      <vt:variant>
        <vt:i4>0</vt:i4>
      </vt:variant>
      <vt:variant>
        <vt:i4>5</vt:i4>
      </vt:variant>
      <vt:variant>
        <vt:lpwstr/>
      </vt:variant>
      <vt:variant>
        <vt:lpwstr>_Toc275873572</vt:lpwstr>
      </vt:variant>
      <vt:variant>
        <vt:i4>1835061</vt:i4>
      </vt:variant>
      <vt:variant>
        <vt:i4>1019</vt:i4>
      </vt:variant>
      <vt:variant>
        <vt:i4>0</vt:i4>
      </vt:variant>
      <vt:variant>
        <vt:i4>5</vt:i4>
      </vt:variant>
      <vt:variant>
        <vt:lpwstr/>
      </vt:variant>
      <vt:variant>
        <vt:lpwstr>_Toc275873571</vt:lpwstr>
      </vt:variant>
      <vt:variant>
        <vt:i4>1835061</vt:i4>
      </vt:variant>
      <vt:variant>
        <vt:i4>1013</vt:i4>
      </vt:variant>
      <vt:variant>
        <vt:i4>0</vt:i4>
      </vt:variant>
      <vt:variant>
        <vt:i4>5</vt:i4>
      </vt:variant>
      <vt:variant>
        <vt:lpwstr/>
      </vt:variant>
      <vt:variant>
        <vt:lpwstr>_Toc275873570</vt:lpwstr>
      </vt:variant>
      <vt:variant>
        <vt:i4>1900597</vt:i4>
      </vt:variant>
      <vt:variant>
        <vt:i4>1007</vt:i4>
      </vt:variant>
      <vt:variant>
        <vt:i4>0</vt:i4>
      </vt:variant>
      <vt:variant>
        <vt:i4>5</vt:i4>
      </vt:variant>
      <vt:variant>
        <vt:lpwstr/>
      </vt:variant>
      <vt:variant>
        <vt:lpwstr>_Toc275873569</vt:lpwstr>
      </vt:variant>
      <vt:variant>
        <vt:i4>1900597</vt:i4>
      </vt:variant>
      <vt:variant>
        <vt:i4>1001</vt:i4>
      </vt:variant>
      <vt:variant>
        <vt:i4>0</vt:i4>
      </vt:variant>
      <vt:variant>
        <vt:i4>5</vt:i4>
      </vt:variant>
      <vt:variant>
        <vt:lpwstr/>
      </vt:variant>
      <vt:variant>
        <vt:lpwstr>_Toc275873568</vt:lpwstr>
      </vt:variant>
      <vt:variant>
        <vt:i4>1900597</vt:i4>
      </vt:variant>
      <vt:variant>
        <vt:i4>995</vt:i4>
      </vt:variant>
      <vt:variant>
        <vt:i4>0</vt:i4>
      </vt:variant>
      <vt:variant>
        <vt:i4>5</vt:i4>
      </vt:variant>
      <vt:variant>
        <vt:lpwstr/>
      </vt:variant>
      <vt:variant>
        <vt:lpwstr>_Toc275873567</vt:lpwstr>
      </vt:variant>
      <vt:variant>
        <vt:i4>1900597</vt:i4>
      </vt:variant>
      <vt:variant>
        <vt:i4>989</vt:i4>
      </vt:variant>
      <vt:variant>
        <vt:i4>0</vt:i4>
      </vt:variant>
      <vt:variant>
        <vt:i4>5</vt:i4>
      </vt:variant>
      <vt:variant>
        <vt:lpwstr/>
      </vt:variant>
      <vt:variant>
        <vt:lpwstr>_Toc275873566</vt:lpwstr>
      </vt:variant>
      <vt:variant>
        <vt:i4>1900597</vt:i4>
      </vt:variant>
      <vt:variant>
        <vt:i4>983</vt:i4>
      </vt:variant>
      <vt:variant>
        <vt:i4>0</vt:i4>
      </vt:variant>
      <vt:variant>
        <vt:i4>5</vt:i4>
      </vt:variant>
      <vt:variant>
        <vt:lpwstr/>
      </vt:variant>
      <vt:variant>
        <vt:lpwstr>_Toc275873565</vt:lpwstr>
      </vt:variant>
      <vt:variant>
        <vt:i4>1900597</vt:i4>
      </vt:variant>
      <vt:variant>
        <vt:i4>977</vt:i4>
      </vt:variant>
      <vt:variant>
        <vt:i4>0</vt:i4>
      </vt:variant>
      <vt:variant>
        <vt:i4>5</vt:i4>
      </vt:variant>
      <vt:variant>
        <vt:lpwstr/>
      </vt:variant>
      <vt:variant>
        <vt:lpwstr>_Toc275873564</vt:lpwstr>
      </vt:variant>
      <vt:variant>
        <vt:i4>1900597</vt:i4>
      </vt:variant>
      <vt:variant>
        <vt:i4>971</vt:i4>
      </vt:variant>
      <vt:variant>
        <vt:i4>0</vt:i4>
      </vt:variant>
      <vt:variant>
        <vt:i4>5</vt:i4>
      </vt:variant>
      <vt:variant>
        <vt:lpwstr/>
      </vt:variant>
      <vt:variant>
        <vt:lpwstr>_Toc275873563</vt:lpwstr>
      </vt:variant>
      <vt:variant>
        <vt:i4>1900597</vt:i4>
      </vt:variant>
      <vt:variant>
        <vt:i4>965</vt:i4>
      </vt:variant>
      <vt:variant>
        <vt:i4>0</vt:i4>
      </vt:variant>
      <vt:variant>
        <vt:i4>5</vt:i4>
      </vt:variant>
      <vt:variant>
        <vt:lpwstr/>
      </vt:variant>
      <vt:variant>
        <vt:lpwstr>_Toc275873562</vt:lpwstr>
      </vt:variant>
      <vt:variant>
        <vt:i4>1900597</vt:i4>
      </vt:variant>
      <vt:variant>
        <vt:i4>959</vt:i4>
      </vt:variant>
      <vt:variant>
        <vt:i4>0</vt:i4>
      </vt:variant>
      <vt:variant>
        <vt:i4>5</vt:i4>
      </vt:variant>
      <vt:variant>
        <vt:lpwstr/>
      </vt:variant>
      <vt:variant>
        <vt:lpwstr>_Toc275873561</vt:lpwstr>
      </vt:variant>
      <vt:variant>
        <vt:i4>1900597</vt:i4>
      </vt:variant>
      <vt:variant>
        <vt:i4>953</vt:i4>
      </vt:variant>
      <vt:variant>
        <vt:i4>0</vt:i4>
      </vt:variant>
      <vt:variant>
        <vt:i4>5</vt:i4>
      </vt:variant>
      <vt:variant>
        <vt:lpwstr/>
      </vt:variant>
      <vt:variant>
        <vt:lpwstr>_Toc275873560</vt:lpwstr>
      </vt:variant>
      <vt:variant>
        <vt:i4>1966133</vt:i4>
      </vt:variant>
      <vt:variant>
        <vt:i4>947</vt:i4>
      </vt:variant>
      <vt:variant>
        <vt:i4>0</vt:i4>
      </vt:variant>
      <vt:variant>
        <vt:i4>5</vt:i4>
      </vt:variant>
      <vt:variant>
        <vt:lpwstr/>
      </vt:variant>
      <vt:variant>
        <vt:lpwstr>_Toc275873559</vt:lpwstr>
      </vt:variant>
      <vt:variant>
        <vt:i4>1966133</vt:i4>
      </vt:variant>
      <vt:variant>
        <vt:i4>941</vt:i4>
      </vt:variant>
      <vt:variant>
        <vt:i4>0</vt:i4>
      </vt:variant>
      <vt:variant>
        <vt:i4>5</vt:i4>
      </vt:variant>
      <vt:variant>
        <vt:lpwstr/>
      </vt:variant>
      <vt:variant>
        <vt:lpwstr>_Toc275873558</vt:lpwstr>
      </vt:variant>
      <vt:variant>
        <vt:i4>1966133</vt:i4>
      </vt:variant>
      <vt:variant>
        <vt:i4>935</vt:i4>
      </vt:variant>
      <vt:variant>
        <vt:i4>0</vt:i4>
      </vt:variant>
      <vt:variant>
        <vt:i4>5</vt:i4>
      </vt:variant>
      <vt:variant>
        <vt:lpwstr/>
      </vt:variant>
      <vt:variant>
        <vt:lpwstr>_Toc275873557</vt:lpwstr>
      </vt:variant>
      <vt:variant>
        <vt:i4>1966133</vt:i4>
      </vt:variant>
      <vt:variant>
        <vt:i4>929</vt:i4>
      </vt:variant>
      <vt:variant>
        <vt:i4>0</vt:i4>
      </vt:variant>
      <vt:variant>
        <vt:i4>5</vt:i4>
      </vt:variant>
      <vt:variant>
        <vt:lpwstr/>
      </vt:variant>
      <vt:variant>
        <vt:lpwstr>_Toc275873556</vt:lpwstr>
      </vt:variant>
      <vt:variant>
        <vt:i4>1966133</vt:i4>
      </vt:variant>
      <vt:variant>
        <vt:i4>923</vt:i4>
      </vt:variant>
      <vt:variant>
        <vt:i4>0</vt:i4>
      </vt:variant>
      <vt:variant>
        <vt:i4>5</vt:i4>
      </vt:variant>
      <vt:variant>
        <vt:lpwstr/>
      </vt:variant>
      <vt:variant>
        <vt:lpwstr>_Toc275873555</vt:lpwstr>
      </vt:variant>
      <vt:variant>
        <vt:i4>1966133</vt:i4>
      </vt:variant>
      <vt:variant>
        <vt:i4>917</vt:i4>
      </vt:variant>
      <vt:variant>
        <vt:i4>0</vt:i4>
      </vt:variant>
      <vt:variant>
        <vt:i4>5</vt:i4>
      </vt:variant>
      <vt:variant>
        <vt:lpwstr/>
      </vt:variant>
      <vt:variant>
        <vt:lpwstr>_Toc275873554</vt:lpwstr>
      </vt:variant>
      <vt:variant>
        <vt:i4>1966133</vt:i4>
      </vt:variant>
      <vt:variant>
        <vt:i4>911</vt:i4>
      </vt:variant>
      <vt:variant>
        <vt:i4>0</vt:i4>
      </vt:variant>
      <vt:variant>
        <vt:i4>5</vt:i4>
      </vt:variant>
      <vt:variant>
        <vt:lpwstr/>
      </vt:variant>
      <vt:variant>
        <vt:lpwstr>_Toc275873553</vt:lpwstr>
      </vt:variant>
      <vt:variant>
        <vt:i4>1966133</vt:i4>
      </vt:variant>
      <vt:variant>
        <vt:i4>905</vt:i4>
      </vt:variant>
      <vt:variant>
        <vt:i4>0</vt:i4>
      </vt:variant>
      <vt:variant>
        <vt:i4>5</vt:i4>
      </vt:variant>
      <vt:variant>
        <vt:lpwstr/>
      </vt:variant>
      <vt:variant>
        <vt:lpwstr>_Toc275873552</vt:lpwstr>
      </vt:variant>
      <vt:variant>
        <vt:i4>1966133</vt:i4>
      </vt:variant>
      <vt:variant>
        <vt:i4>899</vt:i4>
      </vt:variant>
      <vt:variant>
        <vt:i4>0</vt:i4>
      </vt:variant>
      <vt:variant>
        <vt:i4>5</vt:i4>
      </vt:variant>
      <vt:variant>
        <vt:lpwstr/>
      </vt:variant>
      <vt:variant>
        <vt:lpwstr>_Toc275873551</vt:lpwstr>
      </vt:variant>
      <vt:variant>
        <vt:i4>1966133</vt:i4>
      </vt:variant>
      <vt:variant>
        <vt:i4>893</vt:i4>
      </vt:variant>
      <vt:variant>
        <vt:i4>0</vt:i4>
      </vt:variant>
      <vt:variant>
        <vt:i4>5</vt:i4>
      </vt:variant>
      <vt:variant>
        <vt:lpwstr/>
      </vt:variant>
      <vt:variant>
        <vt:lpwstr>_Toc275873550</vt:lpwstr>
      </vt:variant>
      <vt:variant>
        <vt:i4>2031669</vt:i4>
      </vt:variant>
      <vt:variant>
        <vt:i4>887</vt:i4>
      </vt:variant>
      <vt:variant>
        <vt:i4>0</vt:i4>
      </vt:variant>
      <vt:variant>
        <vt:i4>5</vt:i4>
      </vt:variant>
      <vt:variant>
        <vt:lpwstr/>
      </vt:variant>
      <vt:variant>
        <vt:lpwstr>_Toc275873549</vt:lpwstr>
      </vt:variant>
      <vt:variant>
        <vt:i4>2031669</vt:i4>
      </vt:variant>
      <vt:variant>
        <vt:i4>881</vt:i4>
      </vt:variant>
      <vt:variant>
        <vt:i4>0</vt:i4>
      </vt:variant>
      <vt:variant>
        <vt:i4>5</vt:i4>
      </vt:variant>
      <vt:variant>
        <vt:lpwstr/>
      </vt:variant>
      <vt:variant>
        <vt:lpwstr>_Toc275873548</vt:lpwstr>
      </vt:variant>
      <vt:variant>
        <vt:i4>2031669</vt:i4>
      </vt:variant>
      <vt:variant>
        <vt:i4>875</vt:i4>
      </vt:variant>
      <vt:variant>
        <vt:i4>0</vt:i4>
      </vt:variant>
      <vt:variant>
        <vt:i4>5</vt:i4>
      </vt:variant>
      <vt:variant>
        <vt:lpwstr/>
      </vt:variant>
      <vt:variant>
        <vt:lpwstr>_Toc275873547</vt:lpwstr>
      </vt:variant>
      <vt:variant>
        <vt:i4>2031669</vt:i4>
      </vt:variant>
      <vt:variant>
        <vt:i4>869</vt:i4>
      </vt:variant>
      <vt:variant>
        <vt:i4>0</vt:i4>
      </vt:variant>
      <vt:variant>
        <vt:i4>5</vt:i4>
      </vt:variant>
      <vt:variant>
        <vt:lpwstr/>
      </vt:variant>
      <vt:variant>
        <vt:lpwstr>_Toc275873546</vt:lpwstr>
      </vt:variant>
      <vt:variant>
        <vt:i4>2031669</vt:i4>
      </vt:variant>
      <vt:variant>
        <vt:i4>863</vt:i4>
      </vt:variant>
      <vt:variant>
        <vt:i4>0</vt:i4>
      </vt:variant>
      <vt:variant>
        <vt:i4>5</vt:i4>
      </vt:variant>
      <vt:variant>
        <vt:lpwstr/>
      </vt:variant>
      <vt:variant>
        <vt:lpwstr>_Toc275873545</vt:lpwstr>
      </vt:variant>
      <vt:variant>
        <vt:i4>2031669</vt:i4>
      </vt:variant>
      <vt:variant>
        <vt:i4>857</vt:i4>
      </vt:variant>
      <vt:variant>
        <vt:i4>0</vt:i4>
      </vt:variant>
      <vt:variant>
        <vt:i4>5</vt:i4>
      </vt:variant>
      <vt:variant>
        <vt:lpwstr/>
      </vt:variant>
      <vt:variant>
        <vt:lpwstr>_Toc275873544</vt:lpwstr>
      </vt:variant>
      <vt:variant>
        <vt:i4>2031669</vt:i4>
      </vt:variant>
      <vt:variant>
        <vt:i4>851</vt:i4>
      </vt:variant>
      <vt:variant>
        <vt:i4>0</vt:i4>
      </vt:variant>
      <vt:variant>
        <vt:i4>5</vt:i4>
      </vt:variant>
      <vt:variant>
        <vt:lpwstr/>
      </vt:variant>
      <vt:variant>
        <vt:lpwstr>_Toc275873543</vt:lpwstr>
      </vt:variant>
      <vt:variant>
        <vt:i4>2031669</vt:i4>
      </vt:variant>
      <vt:variant>
        <vt:i4>845</vt:i4>
      </vt:variant>
      <vt:variant>
        <vt:i4>0</vt:i4>
      </vt:variant>
      <vt:variant>
        <vt:i4>5</vt:i4>
      </vt:variant>
      <vt:variant>
        <vt:lpwstr/>
      </vt:variant>
      <vt:variant>
        <vt:lpwstr>_Toc275873542</vt:lpwstr>
      </vt:variant>
      <vt:variant>
        <vt:i4>2031669</vt:i4>
      </vt:variant>
      <vt:variant>
        <vt:i4>839</vt:i4>
      </vt:variant>
      <vt:variant>
        <vt:i4>0</vt:i4>
      </vt:variant>
      <vt:variant>
        <vt:i4>5</vt:i4>
      </vt:variant>
      <vt:variant>
        <vt:lpwstr/>
      </vt:variant>
      <vt:variant>
        <vt:lpwstr>_Toc275873541</vt:lpwstr>
      </vt:variant>
      <vt:variant>
        <vt:i4>2031669</vt:i4>
      </vt:variant>
      <vt:variant>
        <vt:i4>833</vt:i4>
      </vt:variant>
      <vt:variant>
        <vt:i4>0</vt:i4>
      </vt:variant>
      <vt:variant>
        <vt:i4>5</vt:i4>
      </vt:variant>
      <vt:variant>
        <vt:lpwstr/>
      </vt:variant>
      <vt:variant>
        <vt:lpwstr>_Toc275873540</vt:lpwstr>
      </vt:variant>
      <vt:variant>
        <vt:i4>1572917</vt:i4>
      </vt:variant>
      <vt:variant>
        <vt:i4>827</vt:i4>
      </vt:variant>
      <vt:variant>
        <vt:i4>0</vt:i4>
      </vt:variant>
      <vt:variant>
        <vt:i4>5</vt:i4>
      </vt:variant>
      <vt:variant>
        <vt:lpwstr/>
      </vt:variant>
      <vt:variant>
        <vt:lpwstr>_Toc275873539</vt:lpwstr>
      </vt:variant>
      <vt:variant>
        <vt:i4>1572917</vt:i4>
      </vt:variant>
      <vt:variant>
        <vt:i4>821</vt:i4>
      </vt:variant>
      <vt:variant>
        <vt:i4>0</vt:i4>
      </vt:variant>
      <vt:variant>
        <vt:i4>5</vt:i4>
      </vt:variant>
      <vt:variant>
        <vt:lpwstr/>
      </vt:variant>
      <vt:variant>
        <vt:lpwstr>_Toc275873538</vt:lpwstr>
      </vt:variant>
      <vt:variant>
        <vt:i4>1572917</vt:i4>
      </vt:variant>
      <vt:variant>
        <vt:i4>815</vt:i4>
      </vt:variant>
      <vt:variant>
        <vt:i4>0</vt:i4>
      </vt:variant>
      <vt:variant>
        <vt:i4>5</vt:i4>
      </vt:variant>
      <vt:variant>
        <vt:lpwstr/>
      </vt:variant>
      <vt:variant>
        <vt:lpwstr>_Toc275873537</vt:lpwstr>
      </vt:variant>
      <vt:variant>
        <vt:i4>1572917</vt:i4>
      </vt:variant>
      <vt:variant>
        <vt:i4>809</vt:i4>
      </vt:variant>
      <vt:variant>
        <vt:i4>0</vt:i4>
      </vt:variant>
      <vt:variant>
        <vt:i4>5</vt:i4>
      </vt:variant>
      <vt:variant>
        <vt:lpwstr/>
      </vt:variant>
      <vt:variant>
        <vt:lpwstr>_Toc275873536</vt:lpwstr>
      </vt:variant>
      <vt:variant>
        <vt:i4>1572917</vt:i4>
      </vt:variant>
      <vt:variant>
        <vt:i4>803</vt:i4>
      </vt:variant>
      <vt:variant>
        <vt:i4>0</vt:i4>
      </vt:variant>
      <vt:variant>
        <vt:i4>5</vt:i4>
      </vt:variant>
      <vt:variant>
        <vt:lpwstr/>
      </vt:variant>
      <vt:variant>
        <vt:lpwstr>_Toc275873535</vt:lpwstr>
      </vt:variant>
      <vt:variant>
        <vt:i4>1572917</vt:i4>
      </vt:variant>
      <vt:variant>
        <vt:i4>797</vt:i4>
      </vt:variant>
      <vt:variant>
        <vt:i4>0</vt:i4>
      </vt:variant>
      <vt:variant>
        <vt:i4>5</vt:i4>
      </vt:variant>
      <vt:variant>
        <vt:lpwstr/>
      </vt:variant>
      <vt:variant>
        <vt:lpwstr>_Toc275873534</vt:lpwstr>
      </vt:variant>
      <vt:variant>
        <vt:i4>1572917</vt:i4>
      </vt:variant>
      <vt:variant>
        <vt:i4>791</vt:i4>
      </vt:variant>
      <vt:variant>
        <vt:i4>0</vt:i4>
      </vt:variant>
      <vt:variant>
        <vt:i4>5</vt:i4>
      </vt:variant>
      <vt:variant>
        <vt:lpwstr/>
      </vt:variant>
      <vt:variant>
        <vt:lpwstr>_Toc275873533</vt:lpwstr>
      </vt:variant>
      <vt:variant>
        <vt:i4>1572917</vt:i4>
      </vt:variant>
      <vt:variant>
        <vt:i4>785</vt:i4>
      </vt:variant>
      <vt:variant>
        <vt:i4>0</vt:i4>
      </vt:variant>
      <vt:variant>
        <vt:i4>5</vt:i4>
      </vt:variant>
      <vt:variant>
        <vt:lpwstr/>
      </vt:variant>
      <vt:variant>
        <vt:lpwstr>_Toc275873532</vt:lpwstr>
      </vt:variant>
      <vt:variant>
        <vt:i4>1572917</vt:i4>
      </vt:variant>
      <vt:variant>
        <vt:i4>779</vt:i4>
      </vt:variant>
      <vt:variant>
        <vt:i4>0</vt:i4>
      </vt:variant>
      <vt:variant>
        <vt:i4>5</vt:i4>
      </vt:variant>
      <vt:variant>
        <vt:lpwstr/>
      </vt:variant>
      <vt:variant>
        <vt:lpwstr>_Toc275873531</vt:lpwstr>
      </vt:variant>
      <vt:variant>
        <vt:i4>1572917</vt:i4>
      </vt:variant>
      <vt:variant>
        <vt:i4>773</vt:i4>
      </vt:variant>
      <vt:variant>
        <vt:i4>0</vt:i4>
      </vt:variant>
      <vt:variant>
        <vt:i4>5</vt:i4>
      </vt:variant>
      <vt:variant>
        <vt:lpwstr/>
      </vt:variant>
      <vt:variant>
        <vt:lpwstr>_Toc275873530</vt:lpwstr>
      </vt:variant>
      <vt:variant>
        <vt:i4>1638453</vt:i4>
      </vt:variant>
      <vt:variant>
        <vt:i4>767</vt:i4>
      </vt:variant>
      <vt:variant>
        <vt:i4>0</vt:i4>
      </vt:variant>
      <vt:variant>
        <vt:i4>5</vt:i4>
      </vt:variant>
      <vt:variant>
        <vt:lpwstr/>
      </vt:variant>
      <vt:variant>
        <vt:lpwstr>_Toc275873529</vt:lpwstr>
      </vt:variant>
      <vt:variant>
        <vt:i4>1638453</vt:i4>
      </vt:variant>
      <vt:variant>
        <vt:i4>761</vt:i4>
      </vt:variant>
      <vt:variant>
        <vt:i4>0</vt:i4>
      </vt:variant>
      <vt:variant>
        <vt:i4>5</vt:i4>
      </vt:variant>
      <vt:variant>
        <vt:lpwstr/>
      </vt:variant>
      <vt:variant>
        <vt:lpwstr>_Toc275873528</vt:lpwstr>
      </vt:variant>
      <vt:variant>
        <vt:i4>1638453</vt:i4>
      </vt:variant>
      <vt:variant>
        <vt:i4>755</vt:i4>
      </vt:variant>
      <vt:variant>
        <vt:i4>0</vt:i4>
      </vt:variant>
      <vt:variant>
        <vt:i4>5</vt:i4>
      </vt:variant>
      <vt:variant>
        <vt:lpwstr/>
      </vt:variant>
      <vt:variant>
        <vt:lpwstr>_Toc275873527</vt:lpwstr>
      </vt:variant>
      <vt:variant>
        <vt:i4>1638453</vt:i4>
      </vt:variant>
      <vt:variant>
        <vt:i4>749</vt:i4>
      </vt:variant>
      <vt:variant>
        <vt:i4>0</vt:i4>
      </vt:variant>
      <vt:variant>
        <vt:i4>5</vt:i4>
      </vt:variant>
      <vt:variant>
        <vt:lpwstr/>
      </vt:variant>
      <vt:variant>
        <vt:lpwstr>_Toc275873526</vt:lpwstr>
      </vt:variant>
      <vt:variant>
        <vt:i4>1638453</vt:i4>
      </vt:variant>
      <vt:variant>
        <vt:i4>743</vt:i4>
      </vt:variant>
      <vt:variant>
        <vt:i4>0</vt:i4>
      </vt:variant>
      <vt:variant>
        <vt:i4>5</vt:i4>
      </vt:variant>
      <vt:variant>
        <vt:lpwstr/>
      </vt:variant>
      <vt:variant>
        <vt:lpwstr>_Toc275873525</vt:lpwstr>
      </vt:variant>
      <vt:variant>
        <vt:i4>1638453</vt:i4>
      </vt:variant>
      <vt:variant>
        <vt:i4>737</vt:i4>
      </vt:variant>
      <vt:variant>
        <vt:i4>0</vt:i4>
      </vt:variant>
      <vt:variant>
        <vt:i4>5</vt:i4>
      </vt:variant>
      <vt:variant>
        <vt:lpwstr/>
      </vt:variant>
      <vt:variant>
        <vt:lpwstr>_Toc275873524</vt:lpwstr>
      </vt:variant>
      <vt:variant>
        <vt:i4>1638453</vt:i4>
      </vt:variant>
      <vt:variant>
        <vt:i4>731</vt:i4>
      </vt:variant>
      <vt:variant>
        <vt:i4>0</vt:i4>
      </vt:variant>
      <vt:variant>
        <vt:i4>5</vt:i4>
      </vt:variant>
      <vt:variant>
        <vt:lpwstr/>
      </vt:variant>
      <vt:variant>
        <vt:lpwstr>_Toc275873523</vt:lpwstr>
      </vt:variant>
      <vt:variant>
        <vt:i4>1638453</vt:i4>
      </vt:variant>
      <vt:variant>
        <vt:i4>725</vt:i4>
      </vt:variant>
      <vt:variant>
        <vt:i4>0</vt:i4>
      </vt:variant>
      <vt:variant>
        <vt:i4>5</vt:i4>
      </vt:variant>
      <vt:variant>
        <vt:lpwstr/>
      </vt:variant>
      <vt:variant>
        <vt:lpwstr>_Toc275873522</vt:lpwstr>
      </vt:variant>
      <vt:variant>
        <vt:i4>1638453</vt:i4>
      </vt:variant>
      <vt:variant>
        <vt:i4>719</vt:i4>
      </vt:variant>
      <vt:variant>
        <vt:i4>0</vt:i4>
      </vt:variant>
      <vt:variant>
        <vt:i4>5</vt:i4>
      </vt:variant>
      <vt:variant>
        <vt:lpwstr/>
      </vt:variant>
      <vt:variant>
        <vt:lpwstr>_Toc275873521</vt:lpwstr>
      </vt:variant>
      <vt:variant>
        <vt:i4>1638453</vt:i4>
      </vt:variant>
      <vt:variant>
        <vt:i4>713</vt:i4>
      </vt:variant>
      <vt:variant>
        <vt:i4>0</vt:i4>
      </vt:variant>
      <vt:variant>
        <vt:i4>5</vt:i4>
      </vt:variant>
      <vt:variant>
        <vt:lpwstr/>
      </vt:variant>
      <vt:variant>
        <vt:lpwstr>_Toc275873520</vt:lpwstr>
      </vt:variant>
      <vt:variant>
        <vt:i4>1703989</vt:i4>
      </vt:variant>
      <vt:variant>
        <vt:i4>707</vt:i4>
      </vt:variant>
      <vt:variant>
        <vt:i4>0</vt:i4>
      </vt:variant>
      <vt:variant>
        <vt:i4>5</vt:i4>
      </vt:variant>
      <vt:variant>
        <vt:lpwstr/>
      </vt:variant>
      <vt:variant>
        <vt:lpwstr>_Toc275873519</vt:lpwstr>
      </vt:variant>
      <vt:variant>
        <vt:i4>1703989</vt:i4>
      </vt:variant>
      <vt:variant>
        <vt:i4>701</vt:i4>
      </vt:variant>
      <vt:variant>
        <vt:i4>0</vt:i4>
      </vt:variant>
      <vt:variant>
        <vt:i4>5</vt:i4>
      </vt:variant>
      <vt:variant>
        <vt:lpwstr/>
      </vt:variant>
      <vt:variant>
        <vt:lpwstr>_Toc275873518</vt:lpwstr>
      </vt:variant>
      <vt:variant>
        <vt:i4>1703989</vt:i4>
      </vt:variant>
      <vt:variant>
        <vt:i4>695</vt:i4>
      </vt:variant>
      <vt:variant>
        <vt:i4>0</vt:i4>
      </vt:variant>
      <vt:variant>
        <vt:i4>5</vt:i4>
      </vt:variant>
      <vt:variant>
        <vt:lpwstr/>
      </vt:variant>
      <vt:variant>
        <vt:lpwstr>_Toc275873517</vt:lpwstr>
      </vt:variant>
      <vt:variant>
        <vt:i4>1703989</vt:i4>
      </vt:variant>
      <vt:variant>
        <vt:i4>689</vt:i4>
      </vt:variant>
      <vt:variant>
        <vt:i4>0</vt:i4>
      </vt:variant>
      <vt:variant>
        <vt:i4>5</vt:i4>
      </vt:variant>
      <vt:variant>
        <vt:lpwstr/>
      </vt:variant>
      <vt:variant>
        <vt:lpwstr>_Toc275873516</vt:lpwstr>
      </vt:variant>
      <vt:variant>
        <vt:i4>1703989</vt:i4>
      </vt:variant>
      <vt:variant>
        <vt:i4>683</vt:i4>
      </vt:variant>
      <vt:variant>
        <vt:i4>0</vt:i4>
      </vt:variant>
      <vt:variant>
        <vt:i4>5</vt:i4>
      </vt:variant>
      <vt:variant>
        <vt:lpwstr/>
      </vt:variant>
      <vt:variant>
        <vt:lpwstr>_Toc275873515</vt:lpwstr>
      </vt:variant>
      <vt:variant>
        <vt:i4>1703989</vt:i4>
      </vt:variant>
      <vt:variant>
        <vt:i4>677</vt:i4>
      </vt:variant>
      <vt:variant>
        <vt:i4>0</vt:i4>
      </vt:variant>
      <vt:variant>
        <vt:i4>5</vt:i4>
      </vt:variant>
      <vt:variant>
        <vt:lpwstr/>
      </vt:variant>
      <vt:variant>
        <vt:lpwstr>_Toc275873514</vt:lpwstr>
      </vt:variant>
      <vt:variant>
        <vt:i4>1703989</vt:i4>
      </vt:variant>
      <vt:variant>
        <vt:i4>671</vt:i4>
      </vt:variant>
      <vt:variant>
        <vt:i4>0</vt:i4>
      </vt:variant>
      <vt:variant>
        <vt:i4>5</vt:i4>
      </vt:variant>
      <vt:variant>
        <vt:lpwstr/>
      </vt:variant>
      <vt:variant>
        <vt:lpwstr>_Toc275873513</vt:lpwstr>
      </vt:variant>
      <vt:variant>
        <vt:i4>1703989</vt:i4>
      </vt:variant>
      <vt:variant>
        <vt:i4>665</vt:i4>
      </vt:variant>
      <vt:variant>
        <vt:i4>0</vt:i4>
      </vt:variant>
      <vt:variant>
        <vt:i4>5</vt:i4>
      </vt:variant>
      <vt:variant>
        <vt:lpwstr/>
      </vt:variant>
      <vt:variant>
        <vt:lpwstr>_Toc275873512</vt:lpwstr>
      </vt:variant>
      <vt:variant>
        <vt:i4>1703989</vt:i4>
      </vt:variant>
      <vt:variant>
        <vt:i4>659</vt:i4>
      </vt:variant>
      <vt:variant>
        <vt:i4>0</vt:i4>
      </vt:variant>
      <vt:variant>
        <vt:i4>5</vt:i4>
      </vt:variant>
      <vt:variant>
        <vt:lpwstr/>
      </vt:variant>
      <vt:variant>
        <vt:lpwstr>_Toc275873511</vt:lpwstr>
      </vt:variant>
      <vt:variant>
        <vt:i4>1703989</vt:i4>
      </vt:variant>
      <vt:variant>
        <vt:i4>653</vt:i4>
      </vt:variant>
      <vt:variant>
        <vt:i4>0</vt:i4>
      </vt:variant>
      <vt:variant>
        <vt:i4>5</vt:i4>
      </vt:variant>
      <vt:variant>
        <vt:lpwstr/>
      </vt:variant>
      <vt:variant>
        <vt:lpwstr>_Toc275873510</vt:lpwstr>
      </vt:variant>
      <vt:variant>
        <vt:i4>1769525</vt:i4>
      </vt:variant>
      <vt:variant>
        <vt:i4>647</vt:i4>
      </vt:variant>
      <vt:variant>
        <vt:i4>0</vt:i4>
      </vt:variant>
      <vt:variant>
        <vt:i4>5</vt:i4>
      </vt:variant>
      <vt:variant>
        <vt:lpwstr/>
      </vt:variant>
      <vt:variant>
        <vt:lpwstr>_Toc275873509</vt:lpwstr>
      </vt:variant>
      <vt:variant>
        <vt:i4>1769525</vt:i4>
      </vt:variant>
      <vt:variant>
        <vt:i4>641</vt:i4>
      </vt:variant>
      <vt:variant>
        <vt:i4>0</vt:i4>
      </vt:variant>
      <vt:variant>
        <vt:i4>5</vt:i4>
      </vt:variant>
      <vt:variant>
        <vt:lpwstr/>
      </vt:variant>
      <vt:variant>
        <vt:lpwstr>_Toc275873508</vt:lpwstr>
      </vt:variant>
      <vt:variant>
        <vt:i4>1769525</vt:i4>
      </vt:variant>
      <vt:variant>
        <vt:i4>635</vt:i4>
      </vt:variant>
      <vt:variant>
        <vt:i4>0</vt:i4>
      </vt:variant>
      <vt:variant>
        <vt:i4>5</vt:i4>
      </vt:variant>
      <vt:variant>
        <vt:lpwstr/>
      </vt:variant>
      <vt:variant>
        <vt:lpwstr>_Toc275873507</vt:lpwstr>
      </vt:variant>
      <vt:variant>
        <vt:i4>1769525</vt:i4>
      </vt:variant>
      <vt:variant>
        <vt:i4>629</vt:i4>
      </vt:variant>
      <vt:variant>
        <vt:i4>0</vt:i4>
      </vt:variant>
      <vt:variant>
        <vt:i4>5</vt:i4>
      </vt:variant>
      <vt:variant>
        <vt:lpwstr/>
      </vt:variant>
      <vt:variant>
        <vt:lpwstr>_Toc275873506</vt:lpwstr>
      </vt:variant>
      <vt:variant>
        <vt:i4>1769525</vt:i4>
      </vt:variant>
      <vt:variant>
        <vt:i4>623</vt:i4>
      </vt:variant>
      <vt:variant>
        <vt:i4>0</vt:i4>
      </vt:variant>
      <vt:variant>
        <vt:i4>5</vt:i4>
      </vt:variant>
      <vt:variant>
        <vt:lpwstr/>
      </vt:variant>
      <vt:variant>
        <vt:lpwstr>_Toc275873505</vt:lpwstr>
      </vt:variant>
      <vt:variant>
        <vt:i4>1769525</vt:i4>
      </vt:variant>
      <vt:variant>
        <vt:i4>617</vt:i4>
      </vt:variant>
      <vt:variant>
        <vt:i4>0</vt:i4>
      </vt:variant>
      <vt:variant>
        <vt:i4>5</vt:i4>
      </vt:variant>
      <vt:variant>
        <vt:lpwstr/>
      </vt:variant>
      <vt:variant>
        <vt:lpwstr>_Toc275873504</vt:lpwstr>
      </vt:variant>
      <vt:variant>
        <vt:i4>1769525</vt:i4>
      </vt:variant>
      <vt:variant>
        <vt:i4>611</vt:i4>
      </vt:variant>
      <vt:variant>
        <vt:i4>0</vt:i4>
      </vt:variant>
      <vt:variant>
        <vt:i4>5</vt:i4>
      </vt:variant>
      <vt:variant>
        <vt:lpwstr/>
      </vt:variant>
      <vt:variant>
        <vt:lpwstr>_Toc275873503</vt:lpwstr>
      </vt:variant>
      <vt:variant>
        <vt:i4>1769525</vt:i4>
      </vt:variant>
      <vt:variant>
        <vt:i4>605</vt:i4>
      </vt:variant>
      <vt:variant>
        <vt:i4>0</vt:i4>
      </vt:variant>
      <vt:variant>
        <vt:i4>5</vt:i4>
      </vt:variant>
      <vt:variant>
        <vt:lpwstr/>
      </vt:variant>
      <vt:variant>
        <vt:lpwstr>_Toc275873502</vt:lpwstr>
      </vt:variant>
      <vt:variant>
        <vt:i4>1769525</vt:i4>
      </vt:variant>
      <vt:variant>
        <vt:i4>599</vt:i4>
      </vt:variant>
      <vt:variant>
        <vt:i4>0</vt:i4>
      </vt:variant>
      <vt:variant>
        <vt:i4>5</vt:i4>
      </vt:variant>
      <vt:variant>
        <vt:lpwstr/>
      </vt:variant>
      <vt:variant>
        <vt:lpwstr>_Toc275873501</vt:lpwstr>
      </vt:variant>
      <vt:variant>
        <vt:i4>1769525</vt:i4>
      </vt:variant>
      <vt:variant>
        <vt:i4>593</vt:i4>
      </vt:variant>
      <vt:variant>
        <vt:i4>0</vt:i4>
      </vt:variant>
      <vt:variant>
        <vt:i4>5</vt:i4>
      </vt:variant>
      <vt:variant>
        <vt:lpwstr/>
      </vt:variant>
      <vt:variant>
        <vt:lpwstr>_Toc275873500</vt:lpwstr>
      </vt:variant>
      <vt:variant>
        <vt:i4>1179700</vt:i4>
      </vt:variant>
      <vt:variant>
        <vt:i4>587</vt:i4>
      </vt:variant>
      <vt:variant>
        <vt:i4>0</vt:i4>
      </vt:variant>
      <vt:variant>
        <vt:i4>5</vt:i4>
      </vt:variant>
      <vt:variant>
        <vt:lpwstr/>
      </vt:variant>
      <vt:variant>
        <vt:lpwstr>_Toc275873499</vt:lpwstr>
      </vt:variant>
      <vt:variant>
        <vt:i4>1179700</vt:i4>
      </vt:variant>
      <vt:variant>
        <vt:i4>581</vt:i4>
      </vt:variant>
      <vt:variant>
        <vt:i4>0</vt:i4>
      </vt:variant>
      <vt:variant>
        <vt:i4>5</vt:i4>
      </vt:variant>
      <vt:variant>
        <vt:lpwstr/>
      </vt:variant>
      <vt:variant>
        <vt:lpwstr>_Toc275873498</vt:lpwstr>
      </vt:variant>
      <vt:variant>
        <vt:i4>1179700</vt:i4>
      </vt:variant>
      <vt:variant>
        <vt:i4>575</vt:i4>
      </vt:variant>
      <vt:variant>
        <vt:i4>0</vt:i4>
      </vt:variant>
      <vt:variant>
        <vt:i4>5</vt:i4>
      </vt:variant>
      <vt:variant>
        <vt:lpwstr/>
      </vt:variant>
      <vt:variant>
        <vt:lpwstr>_Toc275873497</vt:lpwstr>
      </vt:variant>
      <vt:variant>
        <vt:i4>1179700</vt:i4>
      </vt:variant>
      <vt:variant>
        <vt:i4>569</vt:i4>
      </vt:variant>
      <vt:variant>
        <vt:i4>0</vt:i4>
      </vt:variant>
      <vt:variant>
        <vt:i4>5</vt:i4>
      </vt:variant>
      <vt:variant>
        <vt:lpwstr/>
      </vt:variant>
      <vt:variant>
        <vt:lpwstr>_Toc275873496</vt:lpwstr>
      </vt:variant>
      <vt:variant>
        <vt:i4>1179700</vt:i4>
      </vt:variant>
      <vt:variant>
        <vt:i4>563</vt:i4>
      </vt:variant>
      <vt:variant>
        <vt:i4>0</vt:i4>
      </vt:variant>
      <vt:variant>
        <vt:i4>5</vt:i4>
      </vt:variant>
      <vt:variant>
        <vt:lpwstr/>
      </vt:variant>
      <vt:variant>
        <vt:lpwstr>_Toc275873495</vt:lpwstr>
      </vt:variant>
      <vt:variant>
        <vt:i4>1179700</vt:i4>
      </vt:variant>
      <vt:variant>
        <vt:i4>557</vt:i4>
      </vt:variant>
      <vt:variant>
        <vt:i4>0</vt:i4>
      </vt:variant>
      <vt:variant>
        <vt:i4>5</vt:i4>
      </vt:variant>
      <vt:variant>
        <vt:lpwstr/>
      </vt:variant>
      <vt:variant>
        <vt:lpwstr>_Toc275873494</vt:lpwstr>
      </vt:variant>
      <vt:variant>
        <vt:i4>1179700</vt:i4>
      </vt:variant>
      <vt:variant>
        <vt:i4>551</vt:i4>
      </vt:variant>
      <vt:variant>
        <vt:i4>0</vt:i4>
      </vt:variant>
      <vt:variant>
        <vt:i4>5</vt:i4>
      </vt:variant>
      <vt:variant>
        <vt:lpwstr/>
      </vt:variant>
      <vt:variant>
        <vt:lpwstr>_Toc275873493</vt:lpwstr>
      </vt:variant>
      <vt:variant>
        <vt:i4>1179700</vt:i4>
      </vt:variant>
      <vt:variant>
        <vt:i4>545</vt:i4>
      </vt:variant>
      <vt:variant>
        <vt:i4>0</vt:i4>
      </vt:variant>
      <vt:variant>
        <vt:i4>5</vt:i4>
      </vt:variant>
      <vt:variant>
        <vt:lpwstr/>
      </vt:variant>
      <vt:variant>
        <vt:lpwstr>_Toc275873492</vt:lpwstr>
      </vt:variant>
      <vt:variant>
        <vt:i4>1179700</vt:i4>
      </vt:variant>
      <vt:variant>
        <vt:i4>539</vt:i4>
      </vt:variant>
      <vt:variant>
        <vt:i4>0</vt:i4>
      </vt:variant>
      <vt:variant>
        <vt:i4>5</vt:i4>
      </vt:variant>
      <vt:variant>
        <vt:lpwstr/>
      </vt:variant>
      <vt:variant>
        <vt:lpwstr>_Toc275873491</vt:lpwstr>
      </vt:variant>
      <vt:variant>
        <vt:i4>1179700</vt:i4>
      </vt:variant>
      <vt:variant>
        <vt:i4>533</vt:i4>
      </vt:variant>
      <vt:variant>
        <vt:i4>0</vt:i4>
      </vt:variant>
      <vt:variant>
        <vt:i4>5</vt:i4>
      </vt:variant>
      <vt:variant>
        <vt:lpwstr/>
      </vt:variant>
      <vt:variant>
        <vt:lpwstr>_Toc275873490</vt:lpwstr>
      </vt:variant>
      <vt:variant>
        <vt:i4>1245236</vt:i4>
      </vt:variant>
      <vt:variant>
        <vt:i4>527</vt:i4>
      </vt:variant>
      <vt:variant>
        <vt:i4>0</vt:i4>
      </vt:variant>
      <vt:variant>
        <vt:i4>5</vt:i4>
      </vt:variant>
      <vt:variant>
        <vt:lpwstr/>
      </vt:variant>
      <vt:variant>
        <vt:lpwstr>_Toc275873489</vt:lpwstr>
      </vt:variant>
      <vt:variant>
        <vt:i4>1245236</vt:i4>
      </vt:variant>
      <vt:variant>
        <vt:i4>521</vt:i4>
      </vt:variant>
      <vt:variant>
        <vt:i4>0</vt:i4>
      </vt:variant>
      <vt:variant>
        <vt:i4>5</vt:i4>
      </vt:variant>
      <vt:variant>
        <vt:lpwstr/>
      </vt:variant>
      <vt:variant>
        <vt:lpwstr>_Toc275873488</vt:lpwstr>
      </vt:variant>
      <vt:variant>
        <vt:i4>1245236</vt:i4>
      </vt:variant>
      <vt:variant>
        <vt:i4>515</vt:i4>
      </vt:variant>
      <vt:variant>
        <vt:i4>0</vt:i4>
      </vt:variant>
      <vt:variant>
        <vt:i4>5</vt:i4>
      </vt:variant>
      <vt:variant>
        <vt:lpwstr/>
      </vt:variant>
      <vt:variant>
        <vt:lpwstr>_Toc275873487</vt:lpwstr>
      </vt:variant>
      <vt:variant>
        <vt:i4>1245236</vt:i4>
      </vt:variant>
      <vt:variant>
        <vt:i4>509</vt:i4>
      </vt:variant>
      <vt:variant>
        <vt:i4>0</vt:i4>
      </vt:variant>
      <vt:variant>
        <vt:i4>5</vt:i4>
      </vt:variant>
      <vt:variant>
        <vt:lpwstr/>
      </vt:variant>
      <vt:variant>
        <vt:lpwstr>_Toc275873486</vt:lpwstr>
      </vt:variant>
      <vt:variant>
        <vt:i4>1245236</vt:i4>
      </vt:variant>
      <vt:variant>
        <vt:i4>503</vt:i4>
      </vt:variant>
      <vt:variant>
        <vt:i4>0</vt:i4>
      </vt:variant>
      <vt:variant>
        <vt:i4>5</vt:i4>
      </vt:variant>
      <vt:variant>
        <vt:lpwstr/>
      </vt:variant>
      <vt:variant>
        <vt:lpwstr>_Toc275873485</vt:lpwstr>
      </vt:variant>
      <vt:variant>
        <vt:i4>1245236</vt:i4>
      </vt:variant>
      <vt:variant>
        <vt:i4>497</vt:i4>
      </vt:variant>
      <vt:variant>
        <vt:i4>0</vt:i4>
      </vt:variant>
      <vt:variant>
        <vt:i4>5</vt:i4>
      </vt:variant>
      <vt:variant>
        <vt:lpwstr/>
      </vt:variant>
      <vt:variant>
        <vt:lpwstr>_Toc275873484</vt:lpwstr>
      </vt:variant>
      <vt:variant>
        <vt:i4>1245236</vt:i4>
      </vt:variant>
      <vt:variant>
        <vt:i4>491</vt:i4>
      </vt:variant>
      <vt:variant>
        <vt:i4>0</vt:i4>
      </vt:variant>
      <vt:variant>
        <vt:i4>5</vt:i4>
      </vt:variant>
      <vt:variant>
        <vt:lpwstr/>
      </vt:variant>
      <vt:variant>
        <vt:lpwstr>_Toc275873483</vt:lpwstr>
      </vt:variant>
      <vt:variant>
        <vt:i4>1245236</vt:i4>
      </vt:variant>
      <vt:variant>
        <vt:i4>485</vt:i4>
      </vt:variant>
      <vt:variant>
        <vt:i4>0</vt:i4>
      </vt:variant>
      <vt:variant>
        <vt:i4>5</vt:i4>
      </vt:variant>
      <vt:variant>
        <vt:lpwstr/>
      </vt:variant>
      <vt:variant>
        <vt:lpwstr>_Toc275873482</vt:lpwstr>
      </vt:variant>
      <vt:variant>
        <vt:i4>1245236</vt:i4>
      </vt:variant>
      <vt:variant>
        <vt:i4>479</vt:i4>
      </vt:variant>
      <vt:variant>
        <vt:i4>0</vt:i4>
      </vt:variant>
      <vt:variant>
        <vt:i4>5</vt:i4>
      </vt:variant>
      <vt:variant>
        <vt:lpwstr/>
      </vt:variant>
      <vt:variant>
        <vt:lpwstr>_Toc275873481</vt:lpwstr>
      </vt:variant>
      <vt:variant>
        <vt:i4>1245236</vt:i4>
      </vt:variant>
      <vt:variant>
        <vt:i4>473</vt:i4>
      </vt:variant>
      <vt:variant>
        <vt:i4>0</vt:i4>
      </vt:variant>
      <vt:variant>
        <vt:i4>5</vt:i4>
      </vt:variant>
      <vt:variant>
        <vt:lpwstr/>
      </vt:variant>
      <vt:variant>
        <vt:lpwstr>_Toc275873480</vt:lpwstr>
      </vt:variant>
      <vt:variant>
        <vt:i4>1835060</vt:i4>
      </vt:variant>
      <vt:variant>
        <vt:i4>467</vt:i4>
      </vt:variant>
      <vt:variant>
        <vt:i4>0</vt:i4>
      </vt:variant>
      <vt:variant>
        <vt:i4>5</vt:i4>
      </vt:variant>
      <vt:variant>
        <vt:lpwstr/>
      </vt:variant>
      <vt:variant>
        <vt:lpwstr>_Toc275873479</vt:lpwstr>
      </vt:variant>
      <vt:variant>
        <vt:i4>1835060</vt:i4>
      </vt:variant>
      <vt:variant>
        <vt:i4>461</vt:i4>
      </vt:variant>
      <vt:variant>
        <vt:i4>0</vt:i4>
      </vt:variant>
      <vt:variant>
        <vt:i4>5</vt:i4>
      </vt:variant>
      <vt:variant>
        <vt:lpwstr/>
      </vt:variant>
      <vt:variant>
        <vt:lpwstr>_Toc275873478</vt:lpwstr>
      </vt:variant>
      <vt:variant>
        <vt:i4>1835060</vt:i4>
      </vt:variant>
      <vt:variant>
        <vt:i4>455</vt:i4>
      </vt:variant>
      <vt:variant>
        <vt:i4>0</vt:i4>
      </vt:variant>
      <vt:variant>
        <vt:i4>5</vt:i4>
      </vt:variant>
      <vt:variant>
        <vt:lpwstr/>
      </vt:variant>
      <vt:variant>
        <vt:lpwstr>_Toc275873477</vt:lpwstr>
      </vt:variant>
      <vt:variant>
        <vt:i4>1835060</vt:i4>
      </vt:variant>
      <vt:variant>
        <vt:i4>449</vt:i4>
      </vt:variant>
      <vt:variant>
        <vt:i4>0</vt:i4>
      </vt:variant>
      <vt:variant>
        <vt:i4>5</vt:i4>
      </vt:variant>
      <vt:variant>
        <vt:lpwstr/>
      </vt:variant>
      <vt:variant>
        <vt:lpwstr>_Toc275873476</vt:lpwstr>
      </vt:variant>
      <vt:variant>
        <vt:i4>1835060</vt:i4>
      </vt:variant>
      <vt:variant>
        <vt:i4>443</vt:i4>
      </vt:variant>
      <vt:variant>
        <vt:i4>0</vt:i4>
      </vt:variant>
      <vt:variant>
        <vt:i4>5</vt:i4>
      </vt:variant>
      <vt:variant>
        <vt:lpwstr/>
      </vt:variant>
      <vt:variant>
        <vt:lpwstr>_Toc275873475</vt:lpwstr>
      </vt:variant>
      <vt:variant>
        <vt:i4>1835060</vt:i4>
      </vt:variant>
      <vt:variant>
        <vt:i4>437</vt:i4>
      </vt:variant>
      <vt:variant>
        <vt:i4>0</vt:i4>
      </vt:variant>
      <vt:variant>
        <vt:i4>5</vt:i4>
      </vt:variant>
      <vt:variant>
        <vt:lpwstr/>
      </vt:variant>
      <vt:variant>
        <vt:lpwstr>_Toc275873474</vt:lpwstr>
      </vt:variant>
      <vt:variant>
        <vt:i4>1835060</vt:i4>
      </vt:variant>
      <vt:variant>
        <vt:i4>431</vt:i4>
      </vt:variant>
      <vt:variant>
        <vt:i4>0</vt:i4>
      </vt:variant>
      <vt:variant>
        <vt:i4>5</vt:i4>
      </vt:variant>
      <vt:variant>
        <vt:lpwstr/>
      </vt:variant>
      <vt:variant>
        <vt:lpwstr>_Toc275873473</vt:lpwstr>
      </vt:variant>
      <vt:variant>
        <vt:i4>1835060</vt:i4>
      </vt:variant>
      <vt:variant>
        <vt:i4>425</vt:i4>
      </vt:variant>
      <vt:variant>
        <vt:i4>0</vt:i4>
      </vt:variant>
      <vt:variant>
        <vt:i4>5</vt:i4>
      </vt:variant>
      <vt:variant>
        <vt:lpwstr/>
      </vt:variant>
      <vt:variant>
        <vt:lpwstr>_Toc275873472</vt:lpwstr>
      </vt:variant>
      <vt:variant>
        <vt:i4>1835060</vt:i4>
      </vt:variant>
      <vt:variant>
        <vt:i4>419</vt:i4>
      </vt:variant>
      <vt:variant>
        <vt:i4>0</vt:i4>
      </vt:variant>
      <vt:variant>
        <vt:i4>5</vt:i4>
      </vt:variant>
      <vt:variant>
        <vt:lpwstr/>
      </vt:variant>
      <vt:variant>
        <vt:lpwstr>_Toc275873471</vt:lpwstr>
      </vt:variant>
      <vt:variant>
        <vt:i4>1835060</vt:i4>
      </vt:variant>
      <vt:variant>
        <vt:i4>413</vt:i4>
      </vt:variant>
      <vt:variant>
        <vt:i4>0</vt:i4>
      </vt:variant>
      <vt:variant>
        <vt:i4>5</vt:i4>
      </vt:variant>
      <vt:variant>
        <vt:lpwstr/>
      </vt:variant>
      <vt:variant>
        <vt:lpwstr>_Toc275873470</vt:lpwstr>
      </vt:variant>
      <vt:variant>
        <vt:i4>1900596</vt:i4>
      </vt:variant>
      <vt:variant>
        <vt:i4>407</vt:i4>
      </vt:variant>
      <vt:variant>
        <vt:i4>0</vt:i4>
      </vt:variant>
      <vt:variant>
        <vt:i4>5</vt:i4>
      </vt:variant>
      <vt:variant>
        <vt:lpwstr/>
      </vt:variant>
      <vt:variant>
        <vt:lpwstr>_Toc275873469</vt:lpwstr>
      </vt:variant>
      <vt:variant>
        <vt:i4>1900596</vt:i4>
      </vt:variant>
      <vt:variant>
        <vt:i4>401</vt:i4>
      </vt:variant>
      <vt:variant>
        <vt:i4>0</vt:i4>
      </vt:variant>
      <vt:variant>
        <vt:i4>5</vt:i4>
      </vt:variant>
      <vt:variant>
        <vt:lpwstr/>
      </vt:variant>
      <vt:variant>
        <vt:lpwstr>_Toc275873468</vt:lpwstr>
      </vt:variant>
      <vt:variant>
        <vt:i4>1900596</vt:i4>
      </vt:variant>
      <vt:variant>
        <vt:i4>395</vt:i4>
      </vt:variant>
      <vt:variant>
        <vt:i4>0</vt:i4>
      </vt:variant>
      <vt:variant>
        <vt:i4>5</vt:i4>
      </vt:variant>
      <vt:variant>
        <vt:lpwstr/>
      </vt:variant>
      <vt:variant>
        <vt:lpwstr>_Toc275873467</vt:lpwstr>
      </vt:variant>
      <vt:variant>
        <vt:i4>1900596</vt:i4>
      </vt:variant>
      <vt:variant>
        <vt:i4>389</vt:i4>
      </vt:variant>
      <vt:variant>
        <vt:i4>0</vt:i4>
      </vt:variant>
      <vt:variant>
        <vt:i4>5</vt:i4>
      </vt:variant>
      <vt:variant>
        <vt:lpwstr/>
      </vt:variant>
      <vt:variant>
        <vt:lpwstr>_Toc275873466</vt:lpwstr>
      </vt:variant>
      <vt:variant>
        <vt:i4>1900596</vt:i4>
      </vt:variant>
      <vt:variant>
        <vt:i4>383</vt:i4>
      </vt:variant>
      <vt:variant>
        <vt:i4>0</vt:i4>
      </vt:variant>
      <vt:variant>
        <vt:i4>5</vt:i4>
      </vt:variant>
      <vt:variant>
        <vt:lpwstr/>
      </vt:variant>
      <vt:variant>
        <vt:lpwstr>_Toc275873465</vt:lpwstr>
      </vt:variant>
      <vt:variant>
        <vt:i4>1900596</vt:i4>
      </vt:variant>
      <vt:variant>
        <vt:i4>377</vt:i4>
      </vt:variant>
      <vt:variant>
        <vt:i4>0</vt:i4>
      </vt:variant>
      <vt:variant>
        <vt:i4>5</vt:i4>
      </vt:variant>
      <vt:variant>
        <vt:lpwstr/>
      </vt:variant>
      <vt:variant>
        <vt:lpwstr>_Toc275873464</vt:lpwstr>
      </vt:variant>
      <vt:variant>
        <vt:i4>1900596</vt:i4>
      </vt:variant>
      <vt:variant>
        <vt:i4>371</vt:i4>
      </vt:variant>
      <vt:variant>
        <vt:i4>0</vt:i4>
      </vt:variant>
      <vt:variant>
        <vt:i4>5</vt:i4>
      </vt:variant>
      <vt:variant>
        <vt:lpwstr/>
      </vt:variant>
      <vt:variant>
        <vt:lpwstr>_Toc275873463</vt:lpwstr>
      </vt:variant>
      <vt:variant>
        <vt:i4>1900596</vt:i4>
      </vt:variant>
      <vt:variant>
        <vt:i4>365</vt:i4>
      </vt:variant>
      <vt:variant>
        <vt:i4>0</vt:i4>
      </vt:variant>
      <vt:variant>
        <vt:i4>5</vt:i4>
      </vt:variant>
      <vt:variant>
        <vt:lpwstr/>
      </vt:variant>
      <vt:variant>
        <vt:lpwstr>_Toc275873462</vt:lpwstr>
      </vt:variant>
      <vt:variant>
        <vt:i4>1900596</vt:i4>
      </vt:variant>
      <vt:variant>
        <vt:i4>359</vt:i4>
      </vt:variant>
      <vt:variant>
        <vt:i4>0</vt:i4>
      </vt:variant>
      <vt:variant>
        <vt:i4>5</vt:i4>
      </vt:variant>
      <vt:variant>
        <vt:lpwstr/>
      </vt:variant>
      <vt:variant>
        <vt:lpwstr>_Toc275873461</vt:lpwstr>
      </vt:variant>
      <vt:variant>
        <vt:i4>1900596</vt:i4>
      </vt:variant>
      <vt:variant>
        <vt:i4>353</vt:i4>
      </vt:variant>
      <vt:variant>
        <vt:i4>0</vt:i4>
      </vt:variant>
      <vt:variant>
        <vt:i4>5</vt:i4>
      </vt:variant>
      <vt:variant>
        <vt:lpwstr/>
      </vt:variant>
      <vt:variant>
        <vt:lpwstr>_Toc275873460</vt:lpwstr>
      </vt:variant>
      <vt:variant>
        <vt:i4>1966132</vt:i4>
      </vt:variant>
      <vt:variant>
        <vt:i4>347</vt:i4>
      </vt:variant>
      <vt:variant>
        <vt:i4>0</vt:i4>
      </vt:variant>
      <vt:variant>
        <vt:i4>5</vt:i4>
      </vt:variant>
      <vt:variant>
        <vt:lpwstr/>
      </vt:variant>
      <vt:variant>
        <vt:lpwstr>_Toc275873459</vt:lpwstr>
      </vt:variant>
      <vt:variant>
        <vt:i4>1966132</vt:i4>
      </vt:variant>
      <vt:variant>
        <vt:i4>341</vt:i4>
      </vt:variant>
      <vt:variant>
        <vt:i4>0</vt:i4>
      </vt:variant>
      <vt:variant>
        <vt:i4>5</vt:i4>
      </vt:variant>
      <vt:variant>
        <vt:lpwstr/>
      </vt:variant>
      <vt:variant>
        <vt:lpwstr>_Toc275873458</vt:lpwstr>
      </vt:variant>
      <vt:variant>
        <vt:i4>1966132</vt:i4>
      </vt:variant>
      <vt:variant>
        <vt:i4>335</vt:i4>
      </vt:variant>
      <vt:variant>
        <vt:i4>0</vt:i4>
      </vt:variant>
      <vt:variant>
        <vt:i4>5</vt:i4>
      </vt:variant>
      <vt:variant>
        <vt:lpwstr/>
      </vt:variant>
      <vt:variant>
        <vt:lpwstr>_Toc275873457</vt:lpwstr>
      </vt:variant>
      <vt:variant>
        <vt:i4>1966132</vt:i4>
      </vt:variant>
      <vt:variant>
        <vt:i4>329</vt:i4>
      </vt:variant>
      <vt:variant>
        <vt:i4>0</vt:i4>
      </vt:variant>
      <vt:variant>
        <vt:i4>5</vt:i4>
      </vt:variant>
      <vt:variant>
        <vt:lpwstr/>
      </vt:variant>
      <vt:variant>
        <vt:lpwstr>_Toc275873456</vt:lpwstr>
      </vt:variant>
      <vt:variant>
        <vt:i4>1966132</vt:i4>
      </vt:variant>
      <vt:variant>
        <vt:i4>323</vt:i4>
      </vt:variant>
      <vt:variant>
        <vt:i4>0</vt:i4>
      </vt:variant>
      <vt:variant>
        <vt:i4>5</vt:i4>
      </vt:variant>
      <vt:variant>
        <vt:lpwstr/>
      </vt:variant>
      <vt:variant>
        <vt:lpwstr>_Toc275873455</vt:lpwstr>
      </vt:variant>
      <vt:variant>
        <vt:i4>1966132</vt:i4>
      </vt:variant>
      <vt:variant>
        <vt:i4>317</vt:i4>
      </vt:variant>
      <vt:variant>
        <vt:i4>0</vt:i4>
      </vt:variant>
      <vt:variant>
        <vt:i4>5</vt:i4>
      </vt:variant>
      <vt:variant>
        <vt:lpwstr/>
      </vt:variant>
      <vt:variant>
        <vt:lpwstr>_Toc275873454</vt:lpwstr>
      </vt:variant>
      <vt:variant>
        <vt:i4>1966132</vt:i4>
      </vt:variant>
      <vt:variant>
        <vt:i4>311</vt:i4>
      </vt:variant>
      <vt:variant>
        <vt:i4>0</vt:i4>
      </vt:variant>
      <vt:variant>
        <vt:i4>5</vt:i4>
      </vt:variant>
      <vt:variant>
        <vt:lpwstr/>
      </vt:variant>
      <vt:variant>
        <vt:lpwstr>_Toc275873453</vt:lpwstr>
      </vt:variant>
      <vt:variant>
        <vt:i4>1966132</vt:i4>
      </vt:variant>
      <vt:variant>
        <vt:i4>305</vt:i4>
      </vt:variant>
      <vt:variant>
        <vt:i4>0</vt:i4>
      </vt:variant>
      <vt:variant>
        <vt:i4>5</vt:i4>
      </vt:variant>
      <vt:variant>
        <vt:lpwstr/>
      </vt:variant>
      <vt:variant>
        <vt:lpwstr>_Toc275873452</vt:lpwstr>
      </vt:variant>
      <vt:variant>
        <vt:i4>1966132</vt:i4>
      </vt:variant>
      <vt:variant>
        <vt:i4>299</vt:i4>
      </vt:variant>
      <vt:variant>
        <vt:i4>0</vt:i4>
      </vt:variant>
      <vt:variant>
        <vt:i4>5</vt:i4>
      </vt:variant>
      <vt:variant>
        <vt:lpwstr/>
      </vt:variant>
      <vt:variant>
        <vt:lpwstr>_Toc275873451</vt:lpwstr>
      </vt:variant>
      <vt:variant>
        <vt:i4>1966132</vt:i4>
      </vt:variant>
      <vt:variant>
        <vt:i4>293</vt:i4>
      </vt:variant>
      <vt:variant>
        <vt:i4>0</vt:i4>
      </vt:variant>
      <vt:variant>
        <vt:i4>5</vt:i4>
      </vt:variant>
      <vt:variant>
        <vt:lpwstr/>
      </vt:variant>
      <vt:variant>
        <vt:lpwstr>_Toc275873450</vt:lpwstr>
      </vt:variant>
      <vt:variant>
        <vt:i4>2031668</vt:i4>
      </vt:variant>
      <vt:variant>
        <vt:i4>287</vt:i4>
      </vt:variant>
      <vt:variant>
        <vt:i4>0</vt:i4>
      </vt:variant>
      <vt:variant>
        <vt:i4>5</vt:i4>
      </vt:variant>
      <vt:variant>
        <vt:lpwstr/>
      </vt:variant>
      <vt:variant>
        <vt:lpwstr>_Toc275873449</vt:lpwstr>
      </vt:variant>
      <vt:variant>
        <vt:i4>2031668</vt:i4>
      </vt:variant>
      <vt:variant>
        <vt:i4>281</vt:i4>
      </vt:variant>
      <vt:variant>
        <vt:i4>0</vt:i4>
      </vt:variant>
      <vt:variant>
        <vt:i4>5</vt:i4>
      </vt:variant>
      <vt:variant>
        <vt:lpwstr/>
      </vt:variant>
      <vt:variant>
        <vt:lpwstr>_Toc275873448</vt:lpwstr>
      </vt:variant>
      <vt:variant>
        <vt:i4>2031668</vt:i4>
      </vt:variant>
      <vt:variant>
        <vt:i4>275</vt:i4>
      </vt:variant>
      <vt:variant>
        <vt:i4>0</vt:i4>
      </vt:variant>
      <vt:variant>
        <vt:i4>5</vt:i4>
      </vt:variant>
      <vt:variant>
        <vt:lpwstr/>
      </vt:variant>
      <vt:variant>
        <vt:lpwstr>_Toc275873447</vt:lpwstr>
      </vt:variant>
      <vt:variant>
        <vt:i4>2031668</vt:i4>
      </vt:variant>
      <vt:variant>
        <vt:i4>269</vt:i4>
      </vt:variant>
      <vt:variant>
        <vt:i4>0</vt:i4>
      </vt:variant>
      <vt:variant>
        <vt:i4>5</vt:i4>
      </vt:variant>
      <vt:variant>
        <vt:lpwstr/>
      </vt:variant>
      <vt:variant>
        <vt:lpwstr>_Toc275873446</vt:lpwstr>
      </vt:variant>
      <vt:variant>
        <vt:i4>2031668</vt:i4>
      </vt:variant>
      <vt:variant>
        <vt:i4>263</vt:i4>
      </vt:variant>
      <vt:variant>
        <vt:i4>0</vt:i4>
      </vt:variant>
      <vt:variant>
        <vt:i4>5</vt:i4>
      </vt:variant>
      <vt:variant>
        <vt:lpwstr/>
      </vt:variant>
      <vt:variant>
        <vt:lpwstr>_Toc275873445</vt:lpwstr>
      </vt:variant>
      <vt:variant>
        <vt:i4>2031668</vt:i4>
      </vt:variant>
      <vt:variant>
        <vt:i4>257</vt:i4>
      </vt:variant>
      <vt:variant>
        <vt:i4>0</vt:i4>
      </vt:variant>
      <vt:variant>
        <vt:i4>5</vt:i4>
      </vt:variant>
      <vt:variant>
        <vt:lpwstr/>
      </vt:variant>
      <vt:variant>
        <vt:lpwstr>_Toc275873444</vt:lpwstr>
      </vt:variant>
      <vt:variant>
        <vt:i4>2031668</vt:i4>
      </vt:variant>
      <vt:variant>
        <vt:i4>251</vt:i4>
      </vt:variant>
      <vt:variant>
        <vt:i4>0</vt:i4>
      </vt:variant>
      <vt:variant>
        <vt:i4>5</vt:i4>
      </vt:variant>
      <vt:variant>
        <vt:lpwstr/>
      </vt:variant>
      <vt:variant>
        <vt:lpwstr>_Toc275873443</vt:lpwstr>
      </vt:variant>
      <vt:variant>
        <vt:i4>2031668</vt:i4>
      </vt:variant>
      <vt:variant>
        <vt:i4>245</vt:i4>
      </vt:variant>
      <vt:variant>
        <vt:i4>0</vt:i4>
      </vt:variant>
      <vt:variant>
        <vt:i4>5</vt:i4>
      </vt:variant>
      <vt:variant>
        <vt:lpwstr/>
      </vt:variant>
      <vt:variant>
        <vt:lpwstr>_Toc275873442</vt:lpwstr>
      </vt:variant>
      <vt:variant>
        <vt:i4>2031668</vt:i4>
      </vt:variant>
      <vt:variant>
        <vt:i4>239</vt:i4>
      </vt:variant>
      <vt:variant>
        <vt:i4>0</vt:i4>
      </vt:variant>
      <vt:variant>
        <vt:i4>5</vt:i4>
      </vt:variant>
      <vt:variant>
        <vt:lpwstr/>
      </vt:variant>
      <vt:variant>
        <vt:lpwstr>_Toc275873441</vt:lpwstr>
      </vt:variant>
      <vt:variant>
        <vt:i4>2031668</vt:i4>
      </vt:variant>
      <vt:variant>
        <vt:i4>233</vt:i4>
      </vt:variant>
      <vt:variant>
        <vt:i4>0</vt:i4>
      </vt:variant>
      <vt:variant>
        <vt:i4>5</vt:i4>
      </vt:variant>
      <vt:variant>
        <vt:lpwstr/>
      </vt:variant>
      <vt:variant>
        <vt:lpwstr>_Toc275873440</vt:lpwstr>
      </vt:variant>
      <vt:variant>
        <vt:i4>1572916</vt:i4>
      </vt:variant>
      <vt:variant>
        <vt:i4>227</vt:i4>
      </vt:variant>
      <vt:variant>
        <vt:i4>0</vt:i4>
      </vt:variant>
      <vt:variant>
        <vt:i4>5</vt:i4>
      </vt:variant>
      <vt:variant>
        <vt:lpwstr/>
      </vt:variant>
      <vt:variant>
        <vt:lpwstr>_Toc275873439</vt:lpwstr>
      </vt:variant>
      <vt:variant>
        <vt:i4>1572916</vt:i4>
      </vt:variant>
      <vt:variant>
        <vt:i4>221</vt:i4>
      </vt:variant>
      <vt:variant>
        <vt:i4>0</vt:i4>
      </vt:variant>
      <vt:variant>
        <vt:i4>5</vt:i4>
      </vt:variant>
      <vt:variant>
        <vt:lpwstr/>
      </vt:variant>
      <vt:variant>
        <vt:lpwstr>_Toc275873438</vt:lpwstr>
      </vt:variant>
      <vt:variant>
        <vt:i4>1572916</vt:i4>
      </vt:variant>
      <vt:variant>
        <vt:i4>215</vt:i4>
      </vt:variant>
      <vt:variant>
        <vt:i4>0</vt:i4>
      </vt:variant>
      <vt:variant>
        <vt:i4>5</vt:i4>
      </vt:variant>
      <vt:variant>
        <vt:lpwstr/>
      </vt:variant>
      <vt:variant>
        <vt:lpwstr>_Toc275873437</vt:lpwstr>
      </vt:variant>
      <vt:variant>
        <vt:i4>1572916</vt:i4>
      </vt:variant>
      <vt:variant>
        <vt:i4>209</vt:i4>
      </vt:variant>
      <vt:variant>
        <vt:i4>0</vt:i4>
      </vt:variant>
      <vt:variant>
        <vt:i4>5</vt:i4>
      </vt:variant>
      <vt:variant>
        <vt:lpwstr/>
      </vt:variant>
      <vt:variant>
        <vt:lpwstr>_Toc275873436</vt:lpwstr>
      </vt:variant>
      <vt:variant>
        <vt:i4>1572916</vt:i4>
      </vt:variant>
      <vt:variant>
        <vt:i4>203</vt:i4>
      </vt:variant>
      <vt:variant>
        <vt:i4>0</vt:i4>
      </vt:variant>
      <vt:variant>
        <vt:i4>5</vt:i4>
      </vt:variant>
      <vt:variant>
        <vt:lpwstr/>
      </vt:variant>
      <vt:variant>
        <vt:lpwstr>_Toc275873435</vt:lpwstr>
      </vt:variant>
      <vt:variant>
        <vt:i4>1572916</vt:i4>
      </vt:variant>
      <vt:variant>
        <vt:i4>197</vt:i4>
      </vt:variant>
      <vt:variant>
        <vt:i4>0</vt:i4>
      </vt:variant>
      <vt:variant>
        <vt:i4>5</vt:i4>
      </vt:variant>
      <vt:variant>
        <vt:lpwstr/>
      </vt:variant>
      <vt:variant>
        <vt:lpwstr>_Toc275873434</vt:lpwstr>
      </vt:variant>
      <vt:variant>
        <vt:i4>1572916</vt:i4>
      </vt:variant>
      <vt:variant>
        <vt:i4>191</vt:i4>
      </vt:variant>
      <vt:variant>
        <vt:i4>0</vt:i4>
      </vt:variant>
      <vt:variant>
        <vt:i4>5</vt:i4>
      </vt:variant>
      <vt:variant>
        <vt:lpwstr/>
      </vt:variant>
      <vt:variant>
        <vt:lpwstr>_Toc275873433</vt:lpwstr>
      </vt:variant>
      <vt:variant>
        <vt:i4>1572916</vt:i4>
      </vt:variant>
      <vt:variant>
        <vt:i4>185</vt:i4>
      </vt:variant>
      <vt:variant>
        <vt:i4>0</vt:i4>
      </vt:variant>
      <vt:variant>
        <vt:i4>5</vt:i4>
      </vt:variant>
      <vt:variant>
        <vt:lpwstr/>
      </vt:variant>
      <vt:variant>
        <vt:lpwstr>_Toc275873432</vt:lpwstr>
      </vt:variant>
      <vt:variant>
        <vt:i4>1572916</vt:i4>
      </vt:variant>
      <vt:variant>
        <vt:i4>179</vt:i4>
      </vt:variant>
      <vt:variant>
        <vt:i4>0</vt:i4>
      </vt:variant>
      <vt:variant>
        <vt:i4>5</vt:i4>
      </vt:variant>
      <vt:variant>
        <vt:lpwstr/>
      </vt:variant>
      <vt:variant>
        <vt:lpwstr>_Toc275873431</vt:lpwstr>
      </vt:variant>
      <vt:variant>
        <vt:i4>1572916</vt:i4>
      </vt:variant>
      <vt:variant>
        <vt:i4>173</vt:i4>
      </vt:variant>
      <vt:variant>
        <vt:i4>0</vt:i4>
      </vt:variant>
      <vt:variant>
        <vt:i4>5</vt:i4>
      </vt:variant>
      <vt:variant>
        <vt:lpwstr/>
      </vt:variant>
      <vt:variant>
        <vt:lpwstr>_Toc275873430</vt:lpwstr>
      </vt:variant>
      <vt:variant>
        <vt:i4>1638452</vt:i4>
      </vt:variant>
      <vt:variant>
        <vt:i4>167</vt:i4>
      </vt:variant>
      <vt:variant>
        <vt:i4>0</vt:i4>
      </vt:variant>
      <vt:variant>
        <vt:i4>5</vt:i4>
      </vt:variant>
      <vt:variant>
        <vt:lpwstr/>
      </vt:variant>
      <vt:variant>
        <vt:lpwstr>_Toc275873429</vt:lpwstr>
      </vt:variant>
      <vt:variant>
        <vt:i4>1638452</vt:i4>
      </vt:variant>
      <vt:variant>
        <vt:i4>161</vt:i4>
      </vt:variant>
      <vt:variant>
        <vt:i4>0</vt:i4>
      </vt:variant>
      <vt:variant>
        <vt:i4>5</vt:i4>
      </vt:variant>
      <vt:variant>
        <vt:lpwstr/>
      </vt:variant>
      <vt:variant>
        <vt:lpwstr>_Toc275873428</vt:lpwstr>
      </vt:variant>
      <vt:variant>
        <vt:i4>1638452</vt:i4>
      </vt:variant>
      <vt:variant>
        <vt:i4>155</vt:i4>
      </vt:variant>
      <vt:variant>
        <vt:i4>0</vt:i4>
      </vt:variant>
      <vt:variant>
        <vt:i4>5</vt:i4>
      </vt:variant>
      <vt:variant>
        <vt:lpwstr/>
      </vt:variant>
      <vt:variant>
        <vt:lpwstr>_Toc275873427</vt:lpwstr>
      </vt:variant>
      <vt:variant>
        <vt:i4>1638452</vt:i4>
      </vt:variant>
      <vt:variant>
        <vt:i4>149</vt:i4>
      </vt:variant>
      <vt:variant>
        <vt:i4>0</vt:i4>
      </vt:variant>
      <vt:variant>
        <vt:i4>5</vt:i4>
      </vt:variant>
      <vt:variant>
        <vt:lpwstr/>
      </vt:variant>
      <vt:variant>
        <vt:lpwstr>_Toc275873426</vt:lpwstr>
      </vt:variant>
      <vt:variant>
        <vt:i4>1638452</vt:i4>
      </vt:variant>
      <vt:variant>
        <vt:i4>143</vt:i4>
      </vt:variant>
      <vt:variant>
        <vt:i4>0</vt:i4>
      </vt:variant>
      <vt:variant>
        <vt:i4>5</vt:i4>
      </vt:variant>
      <vt:variant>
        <vt:lpwstr/>
      </vt:variant>
      <vt:variant>
        <vt:lpwstr>_Toc275873425</vt:lpwstr>
      </vt:variant>
      <vt:variant>
        <vt:i4>1638452</vt:i4>
      </vt:variant>
      <vt:variant>
        <vt:i4>137</vt:i4>
      </vt:variant>
      <vt:variant>
        <vt:i4>0</vt:i4>
      </vt:variant>
      <vt:variant>
        <vt:i4>5</vt:i4>
      </vt:variant>
      <vt:variant>
        <vt:lpwstr/>
      </vt:variant>
      <vt:variant>
        <vt:lpwstr>_Toc275873424</vt:lpwstr>
      </vt:variant>
      <vt:variant>
        <vt:i4>1638452</vt:i4>
      </vt:variant>
      <vt:variant>
        <vt:i4>131</vt:i4>
      </vt:variant>
      <vt:variant>
        <vt:i4>0</vt:i4>
      </vt:variant>
      <vt:variant>
        <vt:i4>5</vt:i4>
      </vt:variant>
      <vt:variant>
        <vt:lpwstr/>
      </vt:variant>
      <vt:variant>
        <vt:lpwstr>_Toc275873423</vt:lpwstr>
      </vt:variant>
      <vt:variant>
        <vt:i4>1638452</vt:i4>
      </vt:variant>
      <vt:variant>
        <vt:i4>125</vt:i4>
      </vt:variant>
      <vt:variant>
        <vt:i4>0</vt:i4>
      </vt:variant>
      <vt:variant>
        <vt:i4>5</vt:i4>
      </vt:variant>
      <vt:variant>
        <vt:lpwstr/>
      </vt:variant>
      <vt:variant>
        <vt:lpwstr>_Toc275873422</vt:lpwstr>
      </vt:variant>
      <vt:variant>
        <vt:i4>1638452</vt:i4>
      </vt:variant>
      <vt:variant>
        <vt:i4>119</vt:i4>
      </vt:variant>
      <vt:variant>
        <vt:i4>0</vt:i4>
      </vt:variant>
      <vt:variant>
        <vt:i4>5</vt:i4>
      </vt:variant>
      <vt:variant>
        <vt:lpwstr/>
      </vt:variant>
      <vt:variant>
        <vt:lpwstr>_Toc275873421</vt:lpwstr>
      </vt:variant>
      <vt:variant>
        <vt:i4>1638452</vt:i4>
      </vt:variant>
      <vt:variant>
        <vt:i4>113</vt:i4>
      </vt:variant>
      <vt:variant>
        <vt:i4>0</vt:i4>
      </vt:variant>
      <vt:variant>
        <vt:i4>5</vt:i4>
      </vt:variant>
      <vt:variant>
        <vt:lpwstr/>
      </vt:variant>
      <vt:variant>
        <vt:lpwstr>_Toc275873420</vt:lpwstr>
      </vt:variant>
      <vt:variant>
        <vt:i4>1703988</vt:i4>
      </vt:variant>
      <vt:variant>
        <vt:i4>107</vt:i4>
      </vt:variant>
      <vt:variant>
        <vt:i4>0</vt:i4>
      </vt:variant>
      <vt:variant>
        <vt:i4>5</vt:i4>
      </vt:variant>
      <vt:variant>
        <vt:lpwstr/>
      </vt:variant>
      <vt:variant>
        <vt:lpwstr>_Toc275873419</vt:lpwstr>
      </vt:variant>
      <vt:variant>
        <vt:i4>1703988</vt:i4>
      </vt:variant>
      <vt:variant>
        <vt:i4>101</vt:i4>
      </vt:variant>
      <vt:variant>
        <vt:i4>0</vt:i4>
      </vt:variant>
      <vt:variant>
        <vt:i4>5</vt:i4>
      </vt:variant>
      <vt:variant>
        <vt:lpwstr/>
      </vt:variant>
      <vt:variant>
        <vt:lpwstr>_Toc275873418</vt:lpwstr>
      </vt:variant>
      <vt:variant>
        <vt:i4>1703988</vt:i4>
      </vt:variant>
      <vt:variant>
        <vt:i4>95</vt:i4>
      </vt:variant>
      <vt:variant>
        <vt:i4>0</vt:i4>
      </vt:variant>
      <vt:variant>
        <vt:i4>5</vt:i4>
      </vt:variant>
      <vt:variant>
        <vt:lpwstr/>
      </vt:variant>
      <vt:variant>
        <vt:lpwstr>_Toc275873417</vt:lpwstr>
      </vt:variant>
      <vt:variant>
        <vt:i4>1703988</vt:i4>
      </vt:variant>
      <vt:variant>
        <vt:i4>89</vt:i4>
      </vt:variant>
      <vt:variant>
        <vt:i4>0</vt:i4>
      </vt:variant>
      <vt:variant>
        <vt:i4>5</vt:i4>
      </vt:variant>
      <vt:variant>
        <vt:lpwstr/>
      </vt:variant>
      <vt:variant>
        <vt:lpwstr>_Toc275873416</vt:lpwstr>
      </vt:variant>
      <vt:variant>
        <vt:i4>1703988</vt:i4>
      </vt:variant>
      <vt:variant>
        <vt:i4>83</vt:i4>
      </vt:variant>
      <vt:variant>
        <vt:i4>0</vt:i4>
      </vt:variant>
      <vt:variant>
        <vt:i4>5</vt:i4>
      </vt:variant>
      <vt:variant>
        <vt:lpwstr/>
      </vt:variant>
      <vt:variant>
        <vt:lpwstr>_Toc275873415</vt:lpwstr>
      </vt:variant>
      <vt:variant>
        <vt:i4>1703988</vt:i4>
      </vt:variant>
      <vt:variant>
        <vt:i4>77</vt:i4>
      </vt:variant>
      <vt:variant>
        <vt:i4>0</vt:i4>
      </vt:variant>
      <vt:variant>
        <vt:i4>5</vt:i4>
      </vt:variant>
      <vt:variant>
        <vt:lpwstr/>
      </vt:variant>
      <vt:variant>
        <vt:lpwstr>_Toc275873414</vt:lpwstr>
      </vt:variant>
      <vt:variant>
        <vt:i4>1703988</vt:i4>
      </vt:variant>
      <vt:variant>
        <vt:i4>71</vt:i4>
      </vt:variant>
      <vt:variant>
        <vt:i4>0</vt:i4>
      </vt:variant>
      <vt:variant>
        <vt:i4>5</vt:i4>
      </vt:variant>
      <vt:variant>
        <vt:lpwstr/>
      </vt:variant>
      <vt:variant>
        <vt:lpwstr>_Toc275873413</vt:lpwstr>
      </vt:variant>
      <vt:variant>
        <vt:i4>1703988</vt:i4>
      </vt:variant>
      <vt:variant>
        <vt:i4>65</vt:i4>
      </vt:variant>
      <vt:variant>
        <vt:i4>0</vt:i4>
      </vt:variant>
      <vt:variant>
        <vt:i4>5</vt:i4>
      </vt:variant>
      <vt:variant>
        <vt:lpwstr/>
      </vt:variant>
      <vt:variant>
        <vt:lpwstr>_Toc275873412</vt:lpwstr>
      </vt:variant>
      <vt:variant>
        <vt:i4>1703988</vt:i4>
      </vt:variant>
      <vt:variant>
        <vt:i4>59</vt:i4>
      </vt:variant>
      <vt:variant>
        <vt:i4>0</vt:i4>
      </vt:variant>
      <vt:variant>
        <vt:i4>5</vt:i4>
      </vt:variant>
      <vt:variant>
        <vt:lpwstr/>
      </vt:variant>
      <vt:variant>
        <vt:lpwstr>_Toc275873411</vt:lpwstr>
      </vt:variant>
      <vt:variant>
        <vt:i4>1703988</vt:i4>
      </vt:variant>
      <vt:variant>
        <vt:i4>53</vt:i4>
      </vt:variant>
      <vt:variant>
        <vt:i4>0</vt:i4>
      </vt:variant>
      <vt:variant>
        <vt:i4>5</vt:i4>
      </vt:variant>
      <vt:variant>
        <vt:lpwstr/>
      </vt:variant>
      <vt:variant>
        <vt:lpwstr>_Toc275873410</vt:lpwstr>
      </vt:variant>
      <vt:variant>
        <vt:i4>1769524</vt:i4>
      </vt:variant>
      <vt:variant>
        <vt:i4>47</vt:i4>
      </vt:variant>
      <vt:variant>
        <vt:i4>0</vt:i4>
      </vt:variant>
      <vt:variant>
        <vt:i4>5</vt:i4>
      </vt:variant>
      <vt:variant>
        <vt:lpwstr/>
      </vt:variant>
      <vt:variant>
        <vt:lpwstr>_Toc275873409</vt:lpwstr>
      </vt:variant>
      <vt:variant>
        <vt:i4>1769524</vt:i4>
      </vt:variant>
      <vt:variant>
        <vt:i4>41</vt:i4>
      </vt:variant>
      <vt:variant>
        <vt:i4>0</vt:i4>
      </vt:variant>
      <vt:variant>
        <vt:i4>5</vt:i4>
      </vt:variant>
      <vt:variant>
        <vt:lpwstr/>
      </vt:variant>
      <vt:variant>
        <vt:lpwstr>_Toc275873408</vt:lpwstr>
      </vt:variant>
      <vt:variant>
        <vt:i4>1769524</vt:i4>
      </vt:variant>
      <vt:variant>
        <vt:i4>35</vt:i4>
      </vt:variant>
      <vt:variant>
        <vt:i4>0</vt:i4>
      </vt:variant>
      <vt:variant>
        <vt:i4>5</vt:i4>
      </vt:variant>
      <vt:variant>
        <vt:lpwstr/>
      </vt:variant>
      <vt:variant>
        <vt:lpwstr>_Toc275873407</vt:lpwstr>
      </vt:variant>
      <vt:variant>
        <vt:i4>1769524</vt:i4>
      </vt:variant>
      <vt:variant>
        <vt:i4>29</vt:i4>
      </vt:variant>
      <vt:variant>
        <vt:i4>0</vt:i4>
      </vt:variant>
      <vt:variant>
        <vt:i4>5</vt:i4>
      </vt:variant>
      <vt:variant>
        <vt:lpwstr/>
      </vt:variant>
      <vt:variant>
        <vt:lpwstr>_Toc275873406</vt:lpwstr>
      </vt:variant>
      <vt:variant>
        <vt:i4>1769524</vt:i4>
      </vt:variant>
      <vt:variant>
        <vt:i4>23</vt:i4>
      </vt:variant>
      <vt:variant>
        <vt:i4>0</vt:i4>
      </vt:variant>
      <vt:variant>
        <vt:i4>5</vt:i4>
      </vt:variant>
      <vt:variant>
        <vt:lpwstr/>
      </vt:variant>
      <vt:variant>
        <vt:lpwstr>_Toc275873405</vt:lpwstr>
      </vt:variant>
      <vt:variant>
        <vt:i4>1769524</vt:i4>
      </vt:variant>
      <vt:variant>
        <vt:i4>17</vt:i4>
      </vt:variant>
      <vt:variant>
        <vt:i4>0</vt:i4>
      </vt:variant>
      <vt:variant>
        <vt:i4>5</vt:i4>
      </vt:variant>
      <vt:variant>
        <vt:lpwstr/>
      </vt:variant>
      <vt:variant>
        <vt:lpwstr>_Toc275873404</vt:lpwstr>
      </vt:variant>
      <vt:variant>
        <vt:i4>1769524</vt:i4>
      </vt:variant>
      <vt:variant>
        <vt:i4>11</vt:i4>
      </vt:variant>
      <vt:variant>
        <vt:i4>0</vt:i4>
      </vt:variant>
      <vt:variant>
        <vt:i4>5</vt:i4>
      </vt:variant>
      <vt:variant>
        <vt:lpwstr/>
      </vt:variant>
      <vt:variant>
        <vt:lpwstr>_Toc275873403</vt:lpwstr>
      </vt:variant>
      <vt:variant>
        <vt:i4>1769524</vt:i4>
      </vt:variant>
      <vt:variant>
        <vt:i4>5</vt:i4>
      </vt:variant>
      <vt:variant>
        <vt:i4>0</vt:i4>
      </vt:variant>
      <vt:variant>
        <vt:i4>5</vt:i4>
      </vt:variant>
      <vt:variant>
        <vt:lpwstr/>
      </vt:variant>
      <vt:variant>
        <vt:lpwstr>_Toc275873402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EnergyPlus Engineering Documentation</dc:title>
  <dc:subject>Engineering calculation methods for the building envelope components internal gains HVAC systems equipment and controls strategies within EnergyPlus.</dc:subject>
  <dc:creator>EnergyPlus Development Team</dc:creator>
  <cp:keywords>engineering calculation building envelope internal loads HVAC models special reporting daylighting</cp:keywords>
  <cp:lastModifiedBy>Richard Raustad</cp:lastModifiedBy>
  <cp:revision>2</cp:revision>
  <cp:lastPrinted>2014-09-25T13:35:00Z</cp:lastPrinted>
  <dcterms:created xsi:type="dcterms:W3CDTF">2015-03-16T15:46:00Z</dcterms:created>
  <dcterms:modified xsi:type="dcterms:W3CDTF">2015-03-16T15:46:00Z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UseMTPrefs">
    <vt:lpwstr>1</vt:lpwstr>
  </property>
  <property fmtid="{D5CDD505-2E9C-101B-9397-08002B2CF9AE}" pid="4" name="MTEquationSection">
    <vt:lpwstr>1</vt:lpwstr>
  </property>
  <property fmtid="{D5CDD505-2E9C-101B-9397-08002B2CF9AE}" pid="5" name="MTEquationNumber2">
    <vt:lpwstr>(#E1)</vt:lpwstr>
  </property>
  <property fmtid="{D5CDD505-2E9C-101B-9397-08002B2CF9AE}" pid="6" name="MTDeferFieldUpdate">
    <vt:lpwstr>1</vt:lpwstr>
  </property>
</Properties>
</file>