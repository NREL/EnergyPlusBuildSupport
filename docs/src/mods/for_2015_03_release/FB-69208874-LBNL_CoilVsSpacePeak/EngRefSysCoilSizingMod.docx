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D81" w:rsidRDefault="00B53D81" w:rsidP="00B53D81">
      <w:pPr>
        <w:pStyle w:val="Heading3"/>
      </w:pPr>
      <w:bookmarkStart w:id="0" w:name="_Toc399401209"/>
      <w:proofErr w:type="spellStart"/>
      <w:r>
        <w:t>Coil:Cooling:Water</w:t>
      </w:r>
      <w:bookmarkEnd w:id="0"/>
      <w:proofErr w:type="spellEnd"/>
    </w:p>
    <w:p w:rsidR="00B53D81" w:rsidRDefault="00B53D81" w:rsidP="00B53D81">
      <w:pPr>
        <w:pStyle w:val="BodyText"/>
        <w:rPr>
          <w:ins w:id="1" w:author="fred" w:date="2015-01-06T11:11:00Z"/>
          <w:i/>
          <w:iCs/>
        </w:rPr>
      </w:pPr>
      <w:r>
        <w:t xml:space="preserve">The sizing is done in </w:t>
      </w:r>
      <w:del w:id="2" w:author="fred" w:date="2015-01-21T13:31:00Z">
        <w:r w:rsidDel="00A44FE8">
          <w:delText xml:space="preserve">subroutine </w:delText>
        </w:r>
      </w:del>
      <w:ins w:id="3" w:author="fred" w:date="2015-01-21T13:31:00Z">
        <w:r w:rsidR="00A44FE8">
          <w:t>function</w:t>
        </w:r>
        <w:r w:rsidR="00A44FE8">
          <w:t xml:space="preserve"> </w:t>
        </w:r>
      </w:ins>
      <w:proofErr w:type="spellStart"/>
      <w:r>
        <w:rPr>
          <w:i/>
          <w:iCs/>
        </w:rPr>
        <w:t>SizeWaterCoil</w:t>
      </w:r>
      <w:proofErr w:type="spellEnd"/>
      <w:r>
        <w:rPr>
          <w:iCs/>
        </w:rPr>
        <w:t xml:space="preserve"> of module </w:t>
      </w:r>
      <w:proofErr w:type="spellStart"/>
      <w:r>
        <w:rPr>
          <w:i/>
          <w:iCs/>
        </w:rPr>
        <w:t>WaterCoils</w:t>
      </w:r>
      <w:proofErr w:type="spellEnd"/>
    </w:p>
    <w:p w:rsidR="006B5BDC" w:rsidRDefault="00B82EB2">
      <w:pPr>
        <w:pStyle w:val="Heading4"/>
        <w:rPr>
          <w:ins w:id="4" w:author="fred" w:date="2015-01-06T11:11:00Z"/>
        </w:rPr>
        <w:pPrChange w:id="5" w:author="fred" w:date="2015-01-06T11:11:00Z">
          <w:pPr>
            <w:pStyle w:val="BodyText"/>
          </w:pPr>
        </w:pPrChange>
      </w:pPr>
      <w:ins w:id="6" w:author="fred" w:date="2015-01-06T11:11:00Z">
        <w:r>
          <w:t xml:space="preserve">Initial </w:t>
        </w:r>
        <w:commentRangeStart w:id="7"/>
        <w:r>
          <w:t>Calculations</w:t>
        </w:r>
      </w:ins>
      <w:commentRangeEnd w:id="7"/>
      <w:ins w:id="8" w:author="fred" w:date="2015-01-20T12:34:00Z">
        <w:r w:rsidR="00C503B7">
          <w:rPr>
            <w:rStyle w:val="CommentReference"/>
            <w:b w:val="0"/>
            <w:i w:val="0"/>
            <w:spacing w:val="0"/>
            <w:kern w:val="0"/>
          </w:rPr>
          <w:commentReference w:id="7"/>
        </w:r>
      </w:ins>
    </w:p>
    <w:p w:rsidR="006B5BDC" w:rsidRDefault="00B82EB2">
      <w:pPr>
        <w:pStyle w:val="Heading5"/>
        <w:rPr>
          <w:ins w:id="9" w:author="fred" w:date="2015-01-06T11:11:00Z"/>
        </w:rPr>
        <w:pPrChange w:id="10" w:author="fred" w:date="2015-01-06T11:11:00Z">
          <w:pPr>
            <w:pStyle w:val="BodyText"/>
          </w:pPr>
        </w:pPrChange>
      </w:pPr>
      <w:ins w:id="11" w:author="fred" w:date="2015-01-06T11:11:00Z">
        <w:r>
          <w:t>System Coils</w:t>
        </w:r>
      </w:ins>
    </w:p>
    <w:p w:rsidR="001B39F3" w:rsidRDefault="00B82EB2">
      <w:pPr>
        <w:pStyle w:val="BodyText"/>
        <w:rPr>
          <w:ins w:id="12" w:author="fred" w:date="2015-01-07T09:36:00Z"/>
        </w:rPr>
      </w:pPr>
      <w:ins w:id="13" w:author="fred" w:date="2015-01-06T11:12:00Z">
        <w:r>
          <w:t>For central cooling coils, the first step is to determine the design air flow rate</w:t>
        </w:r>
      </w:ins>
      <w:ins w:id="14" w:author="fred" w:date="2015-01-06T11:15:00Z">
        <w:r>
          <w:t xml:space="preserve">, load, </w:t>
        </w:r>
      </w:ins>
      <w:ins w:id="15" w:author="fred" w:date="2015-01-06T11:12:00Z">
        <w:r>
          <w:t xml:space="preserve">and design </w:t>
        </w:r>
      </w:ins>
      <w:ins w:id="16" w:author="fred" w:date="2015-01-06T11:14:00Z">
        <w:r>
          <w:t xml:space="preserve">air entering </w:t>
        </w:r>
      </w:ins>
      <w:ins w:id="17" w:author="fred" w:date="2015-01-06T11:15:00Z">
        <w:r>
          <w:t>and exit conditions</w:t>
        </w:r>
      </w:ins>
      <w:ins w:id="18" w:author="fred" w:date="2015-01-06T11:16:00Z">
        <w:r>
          <w:t xml:space="preserve">. The coil design air flow rate is not generally the same as the maximum </w:t>
        </w:r>
      </w:ins>
      <w:ins w:id="19" w:author="fred" w:date="2015-01-06T11:17:00Z">
        <w:r>
          <w:t xml:space="preserve">system air flow rate (used to size the central fans). The cooling coil peak load (either sensible or total) can occur at a different time than the </w:t>
        </w:r>
      </w:ins>
      <w:ins w:id="20" w:author="fred" w:date="2015-01-06T12:38:00Z">
        <w:r w:rsidR="00930B32">
          <w:t xml:space="preserve">system </w:t>
        </w:r>
      </w:ins>
      <w:ins w:id="21" w:author="fred" w:date="2015-01-06T11:17:00Z">
        <w:r>
          <w:t xml:space="preserve">peak flow rate. Hence the coil </w:t>
        </w:r>
      </w:ins>
      <w:ins w:id="22" w:author="fred" w:date="2015-01-06T11:19:00Z">
        <w:r>
          <w:t xml:space="preserve">air </w:t>
        </w:r>
      </w:ins>
      <w:ins w:id="23" w:author="fred" w:date="2015-01-06T11:17:00Z">
        <w:r>
          <w:t xml:space="preserve">entering </w:t>
        </w:r>
      </w:ins>
      <w:ins w:id="24" w:author="fred" w:date="2015-01-06T11:20:00Z">
        <w:r>
          <w:t xml:space="preserve">conditions can be different than those at the peak system flow rate. Also, the method of controlling the coil's cooling output </w:t>
        </w:r>
      </w:ins>
      <w:ins w:id="25" w:author="fred" w:date="2015-01-06T11:21:00Z">
        <w:r w:rsidR="00CA7238">
          <w:t>may also affect coil design flow rate as w</w:t>
        </w:r>
      </w:ins>
      <w:ins w:id="26" w:author="fred" w:date="2015-01-06T11:23:00Z">
        <w:r w:rsidR="00CA7238">
          <w:t>e</w:t>
        </w:r>
      </w:ins>
      <w:ins w:id="27" w:author="fred" w:date="2015-01-06T11:21:00Z">
        <w:r w:rsidR="00CA7238">
          <w:t>ll as the coil design exit temperature and humidity.</w:t>
        </w:r>
      </w:ins>
    </w:p>
    <w:p w:rsidR="00AA6BB1" w:rsidRDefault="00AA6BB1">
      <w:pPr>
        <w:pStyle w:val="BodyText"/>
        <w:rPr>
          <w:ins w:id="28" w:author="fred" w:date="2015-01-07T09:36:00Z"/>
        </w:rPr>
      </w:pPr>
    </w:p>
    <w:p w:rsidR="003C4854" w:rsidRDefault="00AA6BB1">
      <w:pPr>
        <w:pStyle w:val="BodyText"/>
        <w:rPr>
          <w:ins w:id="29" w:author="fred" w:date="2015-01-07T10:13:00Z"/>
        </w:rPr>
      </w:pPr>
      <w:ins w:id="30" w:author="fred" w:date="2015-01-07T09:37:00Z">
        <w:r>
          <w:t xml:space="preserve">By choosing </w:t>
        </w:r>
      </w:ins>
      <w:ins w:id="31" w:author="fred" w:date="2015-01-07T10:07:00Z">
        <w:r w:rsidR="00EC7C6A" w:rsidRPr="00EC7C6A">
          <w:rPr>
            <w:i/>
            <w:rPrChange w:id="32" w:author="fred" w:date="2015-01-07T10:09:00Z">
              <w:rPr/>
            </w:rPrChange>
          </w:rPr>
          <w:t>Type of Load to Size On</w:t>
        </w:r>
        <w:r w:rsidR="003C4854">
          <w:t xml:space="preserve"> = </w:t>
        </w:r>
        <w:r w:rsidR="00EC7C6A" w:rsidRPr="00EC7C6A">
          <w:rPr>
            <w:i/>
            <w:rPrChange w:id="33" w:author="fred" w:date="2015-01-07T10:09:00Z">
              <w:rPr/>
            </w:rPrChange>
          </w:rPr>
          <w:t>Sensible</w:t>
        </w:r>
        <w:r w:rsidR="003C4854">
          <w:t xml:space="preserve"> or </w:t>
        </w:r>
        <w:r w:rsidR="00EC7C6A" w:rsidRPr="00EC7C6A">
          <w:rPr>
            <w:i/>
            <w:rPrChange w:id="34" w:author="fred" w:date="2015-01-07T10:09:00Z">
              <w:rPr/>
            </w:rPrChange>
          </w:rPr>
          <w:t>Total</w:t>
        </w:r>
        <w:r w:rsidR="003C4854">
          <w:t xml:space="preserve"> in </w:t>
        </w:r>
      </w:ins>
      <w:proofErr w:type="spellStart"/>
      <w:ins w:id="35" w:author="fred" w:date="2015-01-07T10:08:00Z">
        <w:r w:rsidR="00EC7C6A" w:rsidRPr="00EC7C6A">
          <w:rPr>
            <w:i/>
            <w:rPrChange w:id="36" w:author="fred" w:date="2015-01-07T10:09:00Z">
              <w:rPr/>
            </w:rPrChange>
          </w:rPr>
          <w:t>Sizing:System</w:t>
        </w:r>
        <w:proofErr w:type="spellEnd"/>
        <w:r w:rsidR="003C4854">
          <w:t xml:space="preserve"> </w:t>
        </w:r>
      </w:ins>
      <w:ins w:id="37" w:author="fred" w:date="2015-01-07T10:09:00Z">
        <w:r w:rsidR="003C4854">
          <w:t xml:space="preserve">the user indicates to the program to save the cooling coil </w:t>
        </w:r>
      </w:ins>
      <w:ins w:id="38" w:author="fred" w:date="2015-01-07T10:10:00Z">
        <w:r w:rsidR="003C4854">
          <w:t>air</w:t>
        </w:r>
      </w:ins>
      <w:ins w:id="39" w:author="fred" w:date="2015-01-07T10:09:00Z">
        <w:r w:rsidR="003C4854">
          <w:t xml:space="preserve"> flow rate a</w:t>
        </w:r>
      </w:ins>
      <w:ins w:id="40" w:author="fred" w:date="2015-01-07T10:11:00Z">
        <w:r w:rsidR="003C4854">
          <w:t xml:space="preserve">nd system air conditions (mixed, return, outside) at </w:t>
        </w:r>
      </w:ins>
      <w:ins w:id="41" w:author="fred" w:date="2015-01-07T10:12:00Z">
        <w:r w:rsidR="003C4854">
          <w:t xml:space="preserve">the time of </w:t>
        </w:r>
      </w:ins>
      <w:ins w:id="42" w:author="fred" w:date="2015-01-07T10:11:00Z">
        <w:r w:rsidR="003C4854">
          <w:t>either the system cooling sensible or total load peak</w:t>
        </w:r>
      </w:ins>
      <w:ins w:id="43" w:author="fred" w:date="2015-01-07T10:12:00Z">
        <w:r w:rsidR="003C4854">
          <w:t xml:space="preserve">. Note that the choice </w:t>
        </w:r>
      </w:ins>
      <w:proofErr w:type="spellStart"/>
      <w:ins w:id="44" w:author="fred" w:date="2015-01-07T10:13:00Z">
        <w:r w:rsidR="003C4854">
          <w:rPr>
            <w:i/>
          </w:rPr>
          <w:t>VentilationRequirement</w:t>
        </w:r>
        <w:proofErr w:type="spellEnd"/>
        <w:r w:rsidR="003C4854">
          <w:rPr>
            <w:i/>
          </w:rPr>
          <w:t xml:space="preserve"> </w:t>
        </w:r>
        <w:r w:rsidR="003C4854">
          <w:t>uses the time of the sensible peak.</w:t>
        </w:r>
      </w:ins>
    </w:p>
    <w:p w:rsidR="003C4854" w:rsidRDefault="003C4854">
      <w:pPr>
        <w:pStyle w:val="BodyText"/>
        <w:rPr>
          <w:ins w:id="45" w:author="fred" w:date="2015-01-07T10:14:00Z"/>
        </w:rPr>
      </w:pPr>
    </w:p>
    <w:p w:rsidR="00730453" w:rsidRDefault="00CA3EA8">
      <w:pPr>
        <w:pStyle w:val="BodyText"/>
        <w:rPr>
          <w:ins w:id="46" w:author="fred" w:date="2015-01-21T13:33:00Z"/>
          <w:rFonts w:eastAsiaTheme="minorHAnsi"/>
        </w:rPr>
      </w:pPr>
      <w:ins w:id="47" w:author="fred" w:date="2015-01-21T13:32:00Z">
        <w:r>
          <w:t>C</w:t>
        </w:r>
      </w:ins>
      <w:ins w:id="48" w:author="fred" w:date="2015-01-07T10:14:00Z">
        <w:r w:rsidR="003C4854">
          <w:t xml:space="preserve">hoosing </w:t>
        </w:r>
      </w:ins>
      <w:ins w:id="49" w:author="fred" w:date="2015-01-07T10:15:00Z">
        <w:r w:rsidR="00EC7C6A" w:rsidRPr="00EC7C6A">
          <w:rPr>
            <w:i/>
            <w:rPrChange w:id="50" w:author="fred" w:date="2015-01-07T10:19:00Z">
              <w:rPr/>
            </w:rPrChange>
          </w:rPr>
          <w:t>Central Cooling Capacity Control Method</w:t>
        </w:r>
        <w:r w:rsidR="003C4854">
          <w:t xml:space="preserve"> = </w:t>
        </w:r>
      </w:ins>
      <w:ins w:id="51" w:author="fred" w:date="2015-01-07T10:16:00Z">
        <w:r w:rsidR="00EC7C6A" w:rsidRPr="00EC7C6A">
          <w:rPr>
            <w:i/>
            <w:rPrChange w:id="52" w:author="fred" w:date="2015-01-07T10:19:00Z">
              <w:rPr/>
            </w:rPrChange>
          </w:rPr>
          <w:t>VAV</w:t>
        </w:r>
        <w:r w:rsidR="003C4854">
          <w:t xml:space="preserve">, </w:t>
        </w:r>
        <w:r w:rsidR="00EC7C6A" w:rsidRPr="00EC7C6A">
          <w:rPr>
            <w:i/>
            <w:rPrChange w:id="53" w:author="fred" w:date="2015-01-07T10:19:00Z">
              <w:rPr/>
            </w:rPrChange>
          </w:rPr>
          <w:t>Bypass</w:t>
        </w:r>
        <w:r w:rsidR="003C4854">
          <w:t xml:space="preserve">, </w:t>
        </w:r>
        <w:r w:rsidR="00EC7C6A" w:rsidRPr="00EC7C6A">
          <w:rPr>
            <w:i/>
            <w:rPrChange w:id="54" w:author="fred" w:date="2015-01-07T10:19:00Z">
              <w:rPr/>
            </w:rPrChange>
          </w:rPr>
          <w:t>VT</w:t>
        </w:r>
        <w:r w:rsidR="003C4854">
          <w:t xml:space="preserve">, </w:t>
        </w:r>
      </w:ins>
      <w:ins w:id="55" w:author="fred" w:date="2015-01-07T10:19:00Z">
        <w:r w:rsidR="009B09A7">
          <w:t xml:space="preserve">or </w:t>
        </w:r>
      </w:ins>
      <w:proofErr w:type="spellStart"/>
      <w:ins w:id="56" w:author="fred" w:date="2015-01-07T10:16:00Z">
        <w:r w:rsidR="00EC7C6A" w:rsidRPr="00EC7C6A">
          <w:rPr>
            <w:i/>
            <w:rPrChange w:id="57" w:author="fred" w:date="2015-01-07T10:19:00Z">
              <w:rPr/>
            </w:rPrChange>
          </w:rPr>
          <w:t>OnOff</w:t>
        </w:r>
        <w:proofErr w:type="spellEnd"/>
        <w:r w:rsidR="003C4854">
          <w:t xml:space="preserve"> indicates which </w:t>
        </w:r>
      </w:ins>
      <w:ins w:id="58" w:author="fred" w:date="2015-01-07T10:17:00Z">
        <w:r w:rsidR="003C4854">
          <w:t xml:space="preserve">type of cooling output control the program should assume when calculating </w:t>
        </w:r>
        <w:r w:rsidR="009B09A7">
          <w:t xml:space="preserve">the design air flow rate. </w:t>
        </w:r>
      </w:ins>
      <w:ins w:id="59" w:author="fred" w:date="2015-01-07T10:12:00Z">
        <w:r w:rsidR="003C4854">
          <w:t xml:space="preserve"> </w:t>
        </w:r>
      </w:ins>
      <w:ins w:id="60" w:author="fred" w:date="2015-01-07T10:20:00Z">
        <w:r w:rsidR="009B09A7">
          <w:t xml:space="preserve">The function </w:t>
        </w:r>
      </w:ins>
      <w:proofErr w:type="spellStart"/>
      <w:ins w:id="61" w:author="fred" w:date="2015-01-07T10:22:00Z">
        <w:r w:rsidR="00EC7C6A" w:rsidRPr="00EC7C6A">
          <w:rPr>
            <w:rFonts w:eastAsiaTheme="minorHAnsi" w:cs="Arial"/>
            <w:i/>
            <w:color w:val="000000"/>
            <w:highlight w:val="white"/>
            <w:rPrChange w:id="62" w:author="fred" w:date="2015-01-12T10:42:00Z">
              <w:rPr>
                <w:rFonts w:ascii="Consolas" w:eastAsiaTheme="minorHAnsi" w:hAnsi="Consolas" w:cs="Consolas"/>
                <w:color w:val="000000"/>
                <w:sz w:val="19"/>
                <w:szCs w:val="19"/>
                <w:highlight w:val="white"/>
              </w:rPr>
            </w:rPrChange>
          </w:rPr>
          <w:t>GetCoilDesFlowT</w:t>
        </w:r>
        <w:proofErr w:type="spellEnd"/>
        <w:r w:rsidR="009B09A7">
          <w:rPr>
            <w:rFonts w:ascii="Consolas" w:eastAsiaTheme="minorHAnsi" w:hAnsi="Consolas" w:cs="Consolas"/>
            <w:i/>
            <w:color w:val="000000"/>
            <w:sz w:val="19"/>
            <w:szCs w:val="19"/>
          </w:rPr>
          <w:t xml:space="preserve"> </w:t>
        </w:r>
        <w:r w:rsidR="00EC7C6A" w:rsidRPr="00EC7C6A">
          <w:rPr>
            <w:rFonts w:eastAsiaTheme="minorHAnsi" w:cs="Arial"/>
            <w:color w:val="000000"/>
            <w:rPrChange w:id="63" w:author="fred" w:date="2015-01-09T09:36:00Z">
              <w:rPr>
                <w:rFonts w:ascii="Consolas" w:eastAsiaTheme="minorHAnsi" w:hAnsi="Consolas" w:cs="Consolas"/>
                <w:i/>
                <w:color w:val="000000"/>
                <w:sz w:val="19"/>
                <w:szCs w:val="19"/>
              </w:rPr>
            </w:rPrChange>
          </w:rPr>
          <w:t>in module</w:t>
        </w:r>
        <w:r w:rsidR="009B09A7">
          <w:rPr>
            <w:rFonts w:ascii="Consolas" w:eastAsiaTheme="minorHAnsi" w:hAnsi="Consolas" w:cs="Consolas"/>
            <w:i/>
            <w:color w:val="000000"/>
            <w:sz w:val="19"/>
            <w:szCs w:val="19"/>
          </w:rPr>
          <w:t xml:space="preserve"> </w:t>
        </w:r>
      </w:ins>
      <w:proofErr w:type="spellStart"/>
      <w:ins w:id="64" w:author="fred" w:date="2015-01-07T10:23:00Z">
        <w:r w:rsidR="00EC7C6A" w:rsidRPr="00EC7C6A">
          <w:rPr>
            <w:rFonts w:eastAsiaTheme="minorHAnsi" w:cs="Arial"/>
            <w:i/>
            <w:color w:val="000000"/>
            <w:rPrChange w:id="65" w:author="fred" w:date="2015-01-12T10:43:00Z">
              <w:rPr>
                <w:rFonts w:ascii="Consolas" w:eastAsiaTheme="minorHAnsi" w:hAnsi="Consolas" w:cs="Consolas"/>
                <w:i/>
                <w:color w:val="000000"/>
                <w:sz w:val="19"/>
                <w:szCs w:val="19"/>
              </w:rPr>
            </w:rPrChange>
          </w:rPr>
          <w:t>ReportSizingManager</w:t>
        </w:r>
        <w:proofErr w:type="spellEnd"/>
        <w:r w:rsidR="009B09A7">
          <w:rPr>
            <w:rFonts w:eastAsiaTheme="minorHAnsi"/>
          </w:rPr>
          <w:t xml:space="preserve"> calculates the air flow rate and exit air temperature for each capacity control method.</w:t>
        </w:r>
      </w:ins>
      <w:ins w:id="66" w:author="fred" w:date="2015-01-07T10:31:00Z">
        <w:r w:rsidR="00916B21">
          <w:rPr>
            <w:rFonts w:eastAsiaTheme="minorHAnsi"/>
          </w:rPr>
          <w:t xml:space="preserve"> </w:t>
        </w:r>
      </w:ins>
    </w:p>
    <w:p w:rsidR="00CA3EA8" w:rsidRDefault="00CA3EA8">
      <w:pPr>
        <w:pStyle w:val="BodyText"/>
        <w:rPr>
          <w:ins w:id="67" w:author="fred" w:date="2015-01-07T10:31:00Z"/>
          <w:rFonts w:eastAsiaTheme="minorHAnsi"/>
        </w:rPr>
      </w:pPr>
    </w:p>
    <w:p w:rsidR="00EC7C6A" w:rsidRDefault="00916B21" w:rsidP="00EC7C6A">
      <w:pPr>
        <w:pStyle w:val="BodyText"/>
        <w:ind w:left="1440"/>
        <w:rPr>
          <w:ins w:id="68" w:author="fred" w:date="2015-01-07T10:39:00Z"/>
          <w:rFonts w:eastAsiaTheme="minorHAnsi"/>
        </w:rPr>
        <w:pPrChange w:id="69" w:author="fred" w:date="2015-01-07T10:31:00Z">
          <w:pPr>
            <w:pStyle w:val="BodyText"/>
          </w:pPr>
        </w:pPrChange>
      </w:pPr>
      <w:ins w:id="70" w:author="fred" w:date="2015-01-07T10:31:00Z">
        <w:r>
          <w:rPr>
            <w:rFonts w:eastAsiaTheme="minorHAnsi"/>
          </w:rPr>
          <w:t xml:space="preserve">VAV: </w:t>
        </w:r>
      </w:ins>
      <w:ins w:id="71" w:author="fred" w:date="2015-01-07T10:31:00Z">
        <w:r w:rsidRPr="00916B21">
          <w:rPr>
            <w:rFonts w:eastAsiaTheme="minorHAnsi"/>
            <w:position w:val="-14"/>
          </w:rPr>
          <w:object w:dxaOrig="1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05pt;height:19pt" o:ole="">
              <v:imagedata r:id="rId7" o:title=""/>
            </v:shape>
            <o:OLEObject Type="Embed" ProgID="Equation.DSMT4" ShapeID="_x0000_i1025" DrawAspect="Content" ObjectID="_1483355293" r:id="rId8"/>
          </w:object>
        </w:r>
      </w:ins>
      <w:ins w:id="72" w:author="fred" w:date="2015-01-07T10:35:00Z">
        <w:r>
          <w:rPr>
            <w:rFonts w:eastAsiaTheme="minorHAnsi"/>
          </w:rPr>
          <w:t xml:space="preserve">and </w:t>
        </w:r>
      </w:ins>
      <w:ins w:id="73" w:author="fred" w:date="2015-01-07T10:36:00Z">
        <w:r w:rsidRPr="00916B21">
          <w:rPr>
            <w:rFonts w:eastAsiaTheme="minorHAnsi"/>
            <w:position w:val="-14"/>
          </w:rPr>
          <w:object w:dxaOrig="2160" w:dyaOrig="400">
            <v:shape id="_x0000_i1026" type="#_x0000_t75" style="width:108.3pt;height:20.15pt" o:ole="">
              <v:imagedata r:id="rId9" o:title=""/>
            </v:shape>
            <o:OLEObject Type="Embed" ProgID="Equation.DSMT4" ShapeID="_x0000_i1026" DrawAspect="Content" ObjectID="_1483355294" r:id="rId10"/>
          </w:object>
        </w:r>
      </w:ins>
    </w:p>
    <w:p w:rsidR="00EC7C6A" w:rsidRDefault="00D11D89" w:rsidP="00EC7C6A">
      <w:pPr>
        <w:pStyle w:val="BodyText"/>
        <w:ind w:left="1440"/>
        <w:rPr>
          <w:ins w:id="74" w:author="fred" w:date="2015-01-07T12:48:00Z"/>
          <w:rFonts w:eastAsiaTheme="minorHAnsi"/>
        </w:rPr>
        <w:pPrChange w:id="75" w:author="fred" w:date="2015-01-07T10:31:00Z">
          <w:pPr>
            <w:pStyle w:val="BodyText"/>
          </w:pPr>
        </w:pPrChange>
      </w:pPr>
      <w:ins w:id="76" w:author="fred" w:date="2015-01-07T10:39:00Z">
        <w:r>
          <w:rPr>
            <w:rFonts w:eastAsiaTheme="minorHAnsi"/>
          </w:rPr>
          <w:t>Bypass:</w:t>
        </w:r>
      </w:ins>
      <w:ins w:id="77" w:author="fred" w:date="2015-01-07T10:40:00Z">
        <w:r w:rsidR="003A72B1" w:rsidRPr="00916B21">
          <w:rPr>
            <w:rFonts w:eastAsiaTheme="minorHAnsi"/>
            <w:position w:val="-14"/>
          </w:rPr>
          <w:object w:dxaOrig="1600" w:dyaOrig="380">
            <v:shape id="_x0000_i1027" type="#_x0000_t75" style="width:80.05pt;height:19pt" o:ole="">
              <v:imagedata r:id="rId11" o:title=""/>
            </v:shape>
            <o:OLEObject Type="Embed" ProgID="Equation.DSMT4" ShapeID="_x0000_i1027" DrawAspect="Content" ObjectID="_1483355295" r:id="rId12"/>
          </w:object>
        </w:r>
      </w:ins>
      <w:ins w:id="78" w:author="fred" w:date="2015-01-07T10:40:00Z">
        <w:r w:rsidR="003C1542">
          <w:rPr>
            <w:rFonts w:eastAsiaTheme="minorHAnsi"/>
          </w:rPr>
          <w:t xml:space="preserve">and </w:t>
        </w:r>
      </w:ins>
      <w:ins w:id="79" w:author="fred" w:date="2015-01-07T12:48:00Z">
        <w:r w:rsidR="00704EDB">
          <w:rPr>
            <w:rFonts w:eastAsiaTheme="minorHAnsi"/>
          </w:rPr>
          <w:tab/>
        </w:r>
      </w:ins>
      <w:ins w:id="80" w:author="fred" w:date="2015-01-07T10:40:00Z">
        <w:r w:rsidR="00704EDB" w:rsidRPr="003C1542">
          <w:rPr>
            <w:rFonts w:eastAsiaTheme="minorHAnsi"/>
            <w:position w:val="-14"/>
          </w:rPr>
          <w:object w:dxaOrig="6720" w:dyaOrig="400">
            <v:shape id="_x0000_i1028" type="#_x0000_t75" style="width:335.8pt;height:20.15pt" o:ole="">
              <v:imagedata r:id="rId13" o:title=""/>
            </v:shape>
            <o:OLEObject Type="Embed" ProgID="Equation.DSMT4" ShapeID="_x0000_i1028" DrawAspect="Content" ObjectID="_1483355296" r:id="rId14"/>
          </w:object>
        </w:r>
      </w:ins>
    </w:p>
    <w:p w:rsidR="00EC7C6A" w:rsidRDefault="00704EDB" w:rsidP="00EC7C6A">
      <w:pPr>
        <w:pStyle w:val="BodyText"/>
        <w:ind w:left="1440"/>
        <w:rPr>
          <w:ins w:id="81" w:author="fred" w:date="2015-01-07T10:42:00Z"/>
          <w:rFonts w:eastAsiaTheme="minorHAnsi"/>
        </w:rPr>
        <w:pPrChange w:id="82" w:author="fred" w:date="2015-01-07T10:31:00Z">
          <w:pPr>
            <w:pStyle w:val="BodyText"/>
          </w:pPr>
        </w:pPrChange>
      </w:pPr>
      <w:ins w:id="83" w:author="fred" w:date="2015-01-07T12:48:00Z">
        <w:r>
          <w:rPr>
            <w:rFonts w:eastAsiaTheme="minorHAnsi"/>
          </w:rPr>
          <w:tab/>
          <w:t xml:space="preserve">where </w:t>
        </w:r>
      </w:ins>
      <w:ins w:id="84" w:author="fred" w:date="2015-01-07T12:50:00Z">
        <w:r w:rsidR="00B82FCD" w:rsidRPr="0005701D">
          <w:rPr>
            <w:rFonts w:eastAsiaTheme="minorHAnsi"/>
            <w:position w:val="-28"/>
          </w:rPr>
          <w:object w:dxaOrig="5000" w:dyaOrig="540">
            <v:shape id="_x0000_i1029" type="#_x0000_t75" style="width:250pt;height:27.65pt" o:ole="">
              <v:imagedata r:id="rId15" o:title=""/>
            </v:shape>
            <o:OLEObject Type="Embed" ProgID="Equation.DSMT4" ShapeID="_x0000_i1029" DrawAspect="Content" ObjectID="_1483355297" r:id="rId16"/>
          </w:object>
        </w:r>
      </w:ins>
    </w:p>
    <w:p w:rsidR="00EC7C6A" w:rsidRDefault="007D14E8" w:rsidP="00EC7C6A">
      <w:pPr>
        <w:pStyle w:val="BodyText"/>
        <w:ind w:left="1440"/>
        <w:rPr>
          <w:ins w:id="85" w:author="fred" w:date="2015-01-07T12:28:00Z"/>
          <w:rFonts w:eastAsiaTheme="minorHAnsi"/>
        </w:rPr>
        <w:pPrChange w:id="86" w:author="fred" w:date="2015-01-07T10:31:00Z">
          <w:pPr>
            <w:pStyle w:val="BodyText"/>
          </w:pPr>
        </w:pPrChange>
      </w:pPr>
      <w:ins w:id="87" w:author="fred" w:date="2015-01-07T10:42:00Z">
        <w:r>
          <w:rPr>
            <w:rFonts w:eastAsiaTheme="minorHAnsi"/>
          </w:rPr>
          <w:t xml:space="preserve">VT: </w:t>
        </w:r>
      </w:ins>
      <w:ins w:id="88" w:author="fred" w:date="2015-01-07T12:30:00Z">
        <w:r w:rsidR="003A72B1" w:rsidRPr="003A72B1">
          <w:rPr>
            <w:rFonts w:eastAsiaTheme="minorHAnsi"/>
            <w:position w:val="-4"/>
          </w:rPr>
          <w:object w:dxaOrig="180" w:dyaOrig="279">
            <v:shape id="_x0000_i1030" type="#_x0000_t75" style="width:9.2pt;height:13.8pt" o:ole="">
              <v:imagedata r:id="rId17" o:title=""/>
            </v:shape>
            <o:OLEObject Type="Embed" ProgID="Equation.DSMT4" ShapeID="_x0000_i1030" DrawAspect="Content" ObjectID="_1483355298" r:id="rId18"/>
          </w:object>
        </w:r>
      </w:ins>
      <w:ins w:id="89" w:author="fred" w:date="2015-01-07T12:18:00Z">
        <w:r w:rsidR="00B82FCD" w:rsidRPr="00BC1C47">
          <w:rPr>
            <w:rFonts w:eastAsiaTheme="minorHAnsi"/>
            <w:position w:val="-28"/>
          </w:rPr>
          <w:object w:dxaOrig="6520" w:dyaOrig="540">
            <v:shape id="_x0000_i1031" type="#_x0000_t75" style="width:326.6pt;height:27.65pt" o:ole="">
              <v:imagedata r:id="rId19" o:title=""/>
            </v:shape>
            <o:OLEObject Type="Embed" ProgID="Equation.DSMT4" ShapeID="_x0000_i1031" DrawAspect="Content" ObjectID="_1483355299" r:id="rId20"/>
          </w:object>
        </w:r>
      </w:ins>
      <w:ins w:id="90" w:author="fred" w:date="2015-01-07T12:33:00Z">
        <w:r w:rsidR="003A72B1">
          <w:rPr>
            <w:rFonts w:eastAsiaTheme="minorHAnsi"/>
          </w:rPr>
          <w:t xml:space="preserve"> and </w:t>
        </w:r>
        <w:r w:rsidR="003A72B1">
          <w:rPr>
            <w:rFonts w:eastAsiaTheme="minorHAnsi"/>
          </w:rPr>
          <w:tab/>
        </w:r>
      </w:ins>
      <w:ins w:id="91" w:author="fred" w:date="2015-01-07T12:33:00Z">
        <w:r w:rsidR="003A72B1" w:rsidRPr="003C1542">
          <w:rPr>
            <w:rFonts w:eastAsiaTheme="minorHAnsi"/>
            <w:position w:val="-14"/>
          </w:rPr>
          <w:object w:dxaOrig="1540" w:dyaOrig="400">
            <v:shape id="_x0000_i1032" type="#_x0000_t75" style="width:77.2pt;height:20.15pt" o:ole="">
              <v:imagedata r:id="rId21" o:title=""/>
            </v:shape>
            <o:OLEObject Type="Embed" ProgID="Equation.DSMT4" ShapeID="_x0000_i1032" DrawAspect="Content" ObjectID="_1483355300" r:id="rId22"/>
          </w:object>
        </w:r>
      </w:ins>
    </w:p>
    <w:p w:rsidR="003A72B1" w:rsidRDefault="003A72B1" w:rsidP="003A72B1">
      <w:pPr>
        <w:pStyle w:val="BodyText"/>
        <w:ind w:left="1440"/>
        <w:rPr>
          <w:ins w:id="92" w:author="fred" w:date="2015-01-21T13:33:00Z"/>
          <w:rFonts w:eastAsiaTheme="minorHAnsi"/>
        </w:rPr>
      </w:pPr>
      <w:proofErr w:type="spellStart"/>
      <w:ins w:id="93" w:author="fred" w:date="2015-01-07T12:28:00Z">
        <w:r>
          <w:rPr>
            <w:rFonts w:eastAsiaTheme="minorHAnsi"/>
          </w:rPr>
          <w:t>OnOff</w:t>
        </w:r>
      </w:ins>
      <w:proofErr w:type="spellEnd"/>
      <w:ins w:id="94" w:author="fred" w:date="2015-01-07T12:32:00Z">
        <w:r>
          <w:rPr>
            <w:rFonts w:eastAsiaTheme="minorHAnsi"/>
          </w:rPr>
          <w:t xml:space="preserve">: </w:t>
        </w:r>
      </w:ins>
      <w:ins w:id="95" w:author="fred" w:date="2015-01-07T12:32:00Z">
        <w:r w:rsidRPr="00916B21">
          <w:rPr>
            <w:rFonts w:eastAsiaTheme="minorHAnsi"/>
            <w:position w:val="-14"/>
          </w:rPr>
          <w:object w:dxaOrig="1600" w:dyaOrig="380">
            <v:shape id="_x0000_i1033" type="#_x0000_t75" style="width:80.05pt;height:19pt" o:ole="">
              <v:imagedata r:id="rId7" o:title=""/>
            </v:shape>
            <o:OLEObject Type="Embed" ProgID="Equation.DSMT4" ShapeID="_x0000_i1033" DrawAspect="Content" ObjectID="_1483355301" r:id="rId23"/>
          </w:object>
        </w:r>
      </w:ins>
      <w:ins w:id="96" w:author="fred" w:date="2015-01-07T12:32:00Z">
        <w:r>
          <w:rPr>
            <w:rFonts w:eastAsiaTheme="minorHAnsi"/>
          </w:rPr>
          <w:t xml:space="preserve">and </w:t>
        </w:r>
      </w:ins>
      <w:ins w:id="97" w:author="fred" w:date="2015-01-07T12:32:00Z">
        <w:r w:rsidRPr="003C1542">
          <w:rPr>
            <w:rFonts w:eastAsiaTheme="minorHAnsi"/>
            <w:position w:val="-14"/>
          </w:rPr>
          <w:object w:dxaOrig="1600" w:dyaOrig="400">
            <v:shape id="_x0000_i1034" type="#_x0000_t75" style="width:80.05pt;height:20.15pt" o:ole="">
              <v:imagedata r:id="rId24" o:title=""/>
            </v:shape>
            <o:OLEObject Type="Embed" ProgID="Equation.DSMT4" ShapeID="_x0000_i1034" DrawAspect="Content" ObjectID="_1483355302" r:id="rId25"/>
          </w:object>
        </w:r>
      </w:ins>
    </w:p>
    <w:p w:rsidR="00CA3EA8" w:rsidRDefault="00CA3EA8" w:rsidP="003A72B1">
      <w:pPr>
        <w:pStyle w:val="BodyText"/>
        <w:ind w:left="1440"/>
        <w:rPr>
          <w:ins w:id="98" w:author="fred" w:date="2015-01-12T10:47:00Z"/>
          <w:rFonts w:eastAsiaTheme="minorHAnsi"/>
        </w:rPr>
      </w:pPr>
    </w:p>
    <w:p w:rsidR="00EC7C6A" w:rsidRDefault="001E63AA" w:rsidP="00EC7C6A">
      <w:pPr>
        <w:pStyle w:val="BodyText"/>
        <w:jc w:val="left"/>
        <w:rPr>
          <w:ins w:id="99" w:author="fred" w:date="2015-01-12T10:36:00Z"/>
          <w:rFonts w:eastAsiaTheme="minorHAnsi"/>
        </w:rPr>
        <w:pPrChange w:id="100" w:author="fred" w:date="2015-01-12T10:55:00Z">
          <w:pPr>
            <w:pStyle w:val="BodyText"/>
            <w:ind w:left="1440"/>
          </w:pPr>
        </w:pPrChange>
      </w:pPr>
      <w:ins w:id="101" w:author="fred" w:date="2015-01-12T10:54:00Z">
        <w:r w:rsidRPr="001E63AA">
          <w:rPr>
            <w:rFonts w:eastAsiaTheme="minorHAnsi"/>
            <w:position w:val="-14"/>
          </w:rPr>
          <w:object w:dxaOrig="480" w:dyaOrig="380">
            <v:shape id="_x0000_i1035" type="#_x0000_t75" style="width:24.2pt;height:19pt" o:ole="">
              <v:imagedata r:id="rId26" o:title=""/>
            </v:shape>
            <o:OLEObject Type="Embed" ProgID="Equation.DSMT4" ShapeID="_x0000_i1035" DrawAspect="Content" ObjectID="_1483355303" r:id="rId27"/>
          </w:object>
        </w:r>
      </w:ins>
      <w:ins w:id="102" w:author="fred" w:date="2015-01-12T10:54:00Z">
        <w:r>
          <w:rPr>
            <w:rFonts w:eastAsiaTheme="minorHAnsi"/>
          </w:rPr>
          <w:t xml:space="preserve">:the specific heat of air </w:t>
        </w:r>
      </w:ins>
      <w:ins w:id="103" w:author="fred" w:date="2015-01-12T10:55:00Z">
        <w:r>
          <w:rPr>
            <w:rFonts w:eastAsiaTheme="minorHAnsi"/>
          </w:rPr>
          <w:t>[</w:t>
        </w:r>
      </w:ins>
      <w:ins w:id="104" w:author="fred" w:date="2015-01-12T10:57:00Z">
        <w:r>
          <w:rPr>
            <w:rFonts w:eastAsiaTheme="minorHAnsi"/>
          </w:rPr>
          <w:t>J/</w:t>
        </w:r>
        <w:proofErr w:type="spellStart"/>
        <w:r>
          <w:rPr>
            <w:rFonts w:eastAsiaTheme="minorHAnsi"/>
          </w:rPr>
          <w:t>kg</w:t>
        </w:r>
        <w:r>
          <w:rPr>
            <w:rFonts w:eastAsiaTheme="minorHAnsi" w:cs="Arial"/>
          </w:rPr>
          <w:t>°</w:t>
        </w:r>
        <w:r>
          <w:rPr>
            <w:rFonts w:eastAsiaTheme="minorHAnsi"/>
          </w:rPr>
          <w:t>C</w:t>
        </w:r>
        <w:proofErr w:type="spellEnd"/>
        <w:r>
          <w:rPr>
            <w:rFonts w:eastAsiaTheme="minorHAnsi"/>
          </w:rPr>
          <w:t>]</w:t>
        </w:r>
      </w:ins>
      <w:ins w:id="105" w:author="fred" w:date="2015-01-12T10:54:00Z">
        <w:r>
          <w:rPr>
            <w:rFonts w:eastAsiaTheme="minorHAnsi"/>
          </w:rPr>
          <w:br/>
        </w:r>
      </w:ins>
      <w:ins w:id="106" w:author="fred" w:date="2015-01-12T10:34:00Z">
        <w:r w:rsidR="001853E8" w:rsidRPr="001853E8">
          <w:rPr>
            <w:rFonts w:eastAsiaTheme="minorHAnsi"/>
            <w:position w:val="-14"/>
          </w:rPr>
          <w:object w:dxaOrig="920" w:dyaOrig="380">
            <v:shape id="_x0000_i1036" type="#_x0000_t75" style="width:46.1pt;height:19pt" o:ole="">
              <v:imagedata r:id="rId28" o:title=""/>
            </v:shape>
            <o:OLEObject Type="Embed" ProgID="Equation.DSMT4" ShapeID="_x0000_i1036" DrawAspect="Content" ObjectID="_1483355304" r:id="rId29"/>
          </w:object>
        </w:r>
      </w:ins>
      <w:ins w:id="107" w:author="fred" w:date="2015-01-12T10:34:00Z">
        <w:r w:rsidR="001853E8">
          <w:rPr>
            <w:rFonts w:eastAsiaTheme="minorHAnsi"/>
          </w:rPr>
          <w:t>: the air mass flow rate through the c</w:t>
        </w:r>
      </w:ins>
      <w:ins w:id="108" w:author="fred" w:date="2015-01-20T10:42:00Z">
        <w:r w:rsidR="009B2F72">
          <w:rPr>
            <w:rFonts w:eastAsiaTheme="minorHAnsi"/>
          </w:rPr>
          <w:t>o</w:t>
        </w:r>
      </w:ins>
      <w:ins w:id="109" w:author="fred" w:date="2015-01-12T10:34:00Z">
        <w:r w:rsidR="001853E8">
          <w:rPr>
            <w:rFonts w:eastAsiaTheme="minorHAnsi"/>
          </w:rPr>
          <w:t xml:space="preserve">oling coil at the sensible or total </w:t>
        </w:r>
      </w:ins>
      <w:ins w:id="110" w:author="fred" w:date="2015-01-12T10:35:00Z">
        <w:r w:rsidR="001853E8">
          <w:rPr>
            <w:rFonts w:eastAsiaTheme="minorHAnsi"/>
          </w:rPr>
          <w:t xml:space="preserve">system </w:t>
        </w:r>
      </w:ins>
      <w:ins w:id="111" w:author="fred" w:date="2015-01-12T10:34:00Z">
        <w:r w:rsidR="001853E8">
          <w:rPr>
            <w:rFonts w:eastAsiaTheme="minorHAnsi"/>
          </w:rPr>
          <w:t xml:space="preserve">peak </w:t>
        </w:r>
      </w:ins>
      <w:ins w:id="112" w:author="fred" w:date="2015-01-12T10:35:00Z">
        <w:r w:rsidR="001853E8">
          <w:rPr>
            <w:rFonts w:eastAsiaTheme="minorHAnsi"/>
          </w:rPr>
          <w:t>cooling load [m</w:t>
        </w:r>
        <w:r w:rsidR="001853E8">
          <w:rPr>
            <w:rFonts w:eastAsiaTheme="minorHAnsi"/>
            <w:vertAlign w:val="superscript"/>
          </w:rPr>
          <w:t>3</w:t>
        </w:r>
        <w:r w:rsidR="001853E8">
          <w:rPr>
            <w:rFonts w:eastAsiaTheme="minorHAnsi"/>
          </w:rPr>
          <w:t>/s]</w:t>
        </w:r>
      </w:ins>
    </w:p>
    <w:p w:rsidR="00EC7C6A" w:rsidRDefault="001853E8" w:rsidP="00EC7C6A">
      <w:pPr>
        <w:pStyle w:val="BodyText"/>
        <w:rPr>
          <w:ins w:id="113" w:author="fred" w:date="2015-01-12T10:53:00Z"/>
          <w:rFonts w:eastAsiaTheme="minorHAnsi"/>
        </w:rPr>
        <w:pPrChange w:id="114" w:author="fred" w:date="2015-01-12T10:33:00Z">
          <w:pPr>
            <w:pStyle w:val="BodyText"/>
            <w:ind w:left="1440"/>
          </w:pPr>
        </w:pPrChange>
      </w:pPr>
      <w:ins w:id="115" w:author="fred" w:date="2015-01-12T10:37:00Z">
        <w:r w:rsidRPr="001853E8">
          <w:rPr>
            <w:rFonts w:eastAsiaTheme="minorHAnsi"/>
            <w:position w:val="-28"/>
          </w:rPr>
          <w:object w:dxaOrig="1280" w:dyaOrig="540">
            <v:shape id="_x0000_i1037" type="#_x0000_t75" style="width:63.95pt;height:27.65pt" o:ole="">
              <v:imagedata r:id="rId30" o:title=""/>
            </v:shape>
            <o:OLEObject Type="Embed" ProgID="Equation.DSMT4" ShapeID="_x0000_i1037" DrawAspect="Content" ObjectID="_1483355305" r:id="rId31"/>
          </w:object>
        </w:r>
      </w:ins>
      <w:ins w:id="116" w:author="fred" w:date="2015-01-12T10:37:00Z">
        <w:r>
          <w:rPr>
            <w:rFonts w:eastAsiaTheme="minorHAnsi"/>
          </w:rPr>
          <w:t>: sum of the zone sensible cooling loads at the time of the peak system cooling load</w:t>
        </w:r>
      </w:ins>
      <w:ins w:id="117" w:author="fred" w:date="2015-01-12T10:38:00Z">
        <w:r>
          <w:rPr>
            <w:rFonts w:eastAsiaTheme="minorHAnsi"/>
          </w:rPr>
          <w:t>.</w:t>
        </w:r>
      </w:ins>
    </w:p>
    <w:p w:rsidR="00EC7C6A" w:rsidRDefault="001E63AA" w:rsidP="00EC7C6A">
      <w:pPr>
        <w:pStyle w:val="BodyText"/>
        <w:rPr>
          <w:ins w:id="118" w:author="fred" w:date="2015-01-12T10:38:00Z"/>
          <w:rFonts w:eastAsiaTheme="minorHAnsi"/>
        </w:rPr>
        <w:pPrChange w:id="119" w:author="fred" w:date="2015-01-12T10:33:00Z">
          <w:pPr>
            <w:pStyle w:val="BodyText"/>
            <w:ind w:left="1440"/>
          </w:pPr>
        </w:pPrChange>
      </w:pPr>
      <w:ins w:id="120" w:author="fred" w:date="2015-01-12T10:53:00Z">
        <w:r w:rsidRPr="001E63AA">
          <w:rPr>
            <w:rFonts w:eastAsiaTheme="minorHAnsi"/>
            <w:position w:val="-12"/>
          </w:rPr>
          <w:object w:dxaOrig="400" w:dyaOrig="360">
            <v:shape id="_x0000_i1038" type="#_x0000_t75" style="width:20.15pt;height:17.85pt" o:ole="">
              <v:imagedata r:id="rId32" o:title=""/>
            </v:shape>
            <o:OLEObject Type="Embed" ProgID="Equation.DSMT4" ShapeID="_x0000_i1038" DrawAspect="Content" ObjectID="_1483355306" r:id="rId33"/>
          </w:object>
        </w:r>
      </w:ins>
      <w:ins w:id="121" w:author="fred" w:date="2015-01-12T10:53:00Z">
        <w:r>
          <w:rPr>
            <w:rFonts w:eastAsiaTheme="minorHAnsi"/>
          </w:rPr>
          <w:t>: the density of air [kg/m</w:t>
        </w:r>
      </w:ins>
      <w:ins w:id="122" w:author="fred" w:date="2015-01-12T10:54:00Z">
        <w:r>
          <w:rPr>
            <w:rFonts w:eastAsiaTheme="minorHAnsi"/>
            <w:vertAlign w:val="superscript"/>
          </w:rPr>
          <w:t>3</w:t>
        </w:r>
        <w:r>
          <w:rPr>
            <w:rFonts w:eastAsiaTheme="minorHAnsi"/>
          </w:rPr>
          <w:t>]</w:t>
        </w:r>
      </w:ins>
    </w:p>
    <w:p w:rsidR="00EC7C6A" w:rsidRDefault="001853E8" w:rsidP="00EC7C6A">
      <w:pPr>
        <w:pStyle w:val="BodyText"/>
        <w:rPr>
          <w:ins w:id="123" w:author="fred" w:date="2015-01-12T10:41:00Z"/>
          <w:rFonts w:eastAsiaTheme="minorHAnsi"/>
        </w:rPr>
        <w:pPrChange w:id="124" w:author="fred" w:date="2015-01-12T10:33:00Z">
          <w:pPr>
            <w:pStyle w:val="BodyText"/>
            <w:ind w:left="1440"/>
          </w:pPr>
        </w:pPrChange>
      </w:pPr>
      <w:ins w:id="125" w:author="fred" w:date="2015-01-12T10:40:00Z">
        <w:r w:rsidRPr="001853E8">
          <w:rPr>
            <w:rFonts w:eastAsiaTheme="minorHAnsi"/>
            <w:position w:val="-14"/>
          </w:rPr>
          <w:object w:dxaOrig="560" w:dyaOrig="380">
            <v:shape id="_x0000_i1039" type="#_x0000_t75" style="width:28.2pt;height:19pt" o:ole="">
              <v:imagedata r:id="rId34" o:title=""/>
            </v:shape>
            <o:OLEObject Type="Embed" ProgID="Equation.DSMT4" ShapeID="_x0000_i1039" DrawAspect="Content" ObjectID="_1483355307" r:id="rId35"/>
          </w:object>
        </w:r>
      </w:ins>
      <w:ins w:id="126" w:author="fred" w:date="2015-01-12T10:40:00Z">
        <w:r>
          <w:rPr>
            <w:rFonts w:eastAsiaTheme="minorHAnsi"/>
          </w:rPr>
          <w:t>: the design cooling coil exit temperature [</w:t>
        </w:r>
      </w:ins>
      <w:ins w:id="127" w:author="fred" w:date="2015-01-12T10:49:00Z">
        <w:r w:rsidR="00EC7C6A" w:rsidRPr="00EC7C6A">
          <w:rPr>
            <w:rFonts w:eastAsiaTheme="minorHAnsi" w:cs="Arial"/>
            <w:rPrChange w:id="128" w:author="fred" w:date="2015-01-12T10:49:00Z">
              <w:rPr>
                <w:rFonts w:eastAsiaTheme="minorHAnsi" w:cs="Arial"/>
                <w:vertAlign w:val="superscript"/>
              </w:rPr>
            </w:rPrChange>
          </w:rPr>
          <w:t>°</w:t>
        </w:r>
      </w:ins>
      <w:ins w:id="129" w:author="fred" w:date="2015-01-12T10:41:00Z">
        <w:r w:rsidR="001A770E">
          <w:rPr>
            <w:rFonts w:eastAsiaTheme="minorHAnsi"/>
          </w:rPr>
          <w:t>C]</w:t>
        </w:r>
      </w:ins>
    </w:p>
    <w:p w:rsidR="00EC7C6A" w:rsidRDefault="00DC2998" w:rsidP="00EC7C6A">
      <w:pPr>
        <w:pStyle w:val="BodyText"/>
        <w:rPr>
          <w:ins w:id="130" w:author="fred" w:date="2015-01-12T10:50:00Z"/>
          <w:rFonts w:eastAsiaTheme="minorHAnsi"/>
        </w:rPr>
        <w:pPrChange w:id="131" w:author="fred" w:date="2015-01-12T10:33:00Z">
          <w:pPr>
            <w:pStyle w:val="BodyText"/>
            <w:ind w:left="1440"/>
          </w:pPr>
        </w:pPrChange>
      </w:pPr>
      <w:ins w:id="132" w:author="fred" w:date="2015-01-12T10:44:00Z">
        <w:r w:rsidRPr="00DC2998">
          <w:rPr>
            <w:rFonts w:eastAsiaTheme="minorHAnsi"/>
            <w:position w:val="-14"/>
          </w:rPr>
          <w:object w:dxaOrig="840" w:dyaOrig="380">
            <v:shape id="_x0000_i1040" type="#_x0000_t75" style="width:42.05pt;height:19pt" o:ole="">
              <v:imagedata r:id="rId36" o:title=""/>
            </v:shape>
            <o:OLEObject Type="Embed" ProgID="Equation.DSMT4" ShapeID="_x0000_i1040" DrawAspect="Content" ObjectID="_1483355308" r:id="rId37"/>
          </w:object>
        </w:r>
      </w:ins>
      <w:ins w:id="133" w:author="fred" w:date="2015-01-12T10:44:00Z">
        <w:r>
          <w:rPr>
            <w:rFonts w:eastAsiaTheme="minorHAnsi"/>
          </w:rPr>
          <w:t xml:space="preserve">: the supply air temperature for cooling specified in </w:t>
        </w:r>
      </w:ins>
      <w:ins w:id="134" w:author="fred" w:date="2015-01-12T10:45:00Z">
        <w:r>
          <w:rPr>
            <w:rFonts w:eastAsiaTheme="minorHAnsi"/>
            <w:i/>
          </w:rPr>
          <w:t>Sizing:System</w:t>
        </w:r>
      </w:ins>
      <w:ins w:id="135" w:author="fred" w:date="2015-01-12T10:47:00Z">
        <w:r>
          <w:rPr>
            <w:rFonts w:eastAsiaTheme="minorHAnsi"/>
          </w:rPr>
          <w:t xml:space="preserve"> [</w:t>
        </w:r>
      </w:ins>
      <w:ins w:id="136" w:author="fred" w:date="2015-01-12T10:49:00Z">
        <w:r>
          <w:rPr>
            <w:rFonts w:eastAsiaTheme="minorHAnsi" w:cs="Arial"/>
          </w:rPr>
          <w:t>°</w:t>
        </w:r>
        <w:r>
          <w:rPr>
            <w:rFonts w:eastAsiaTheme="minorHAnsi"/>
          </w:rPr>
          <w:t>C]</w:t>
        </w:r>
      </w:ins>
    </w:p>
    <w:p w:rsidR="00EC7C6A" w:rsidRDefault="00DC2998" w:rsidP="00EC7C6A">
      <w:pPr>
        <w:pStyle w:val="BodyText"/>
        <w:rPr>
          <w:ins w:id="137" w:author="fred" w:date="2015-01-12T10:52:00Z"/>
          <w:rFonts w:eastAsiaTheme="minorHAnsi"/>
        </w:rPr>
        <w:pPrChange w:id="138" w:author="fred" w:date="2015-01-12T10:33:00Z">
          <w:pPr>
            <w:pStyle w:val="BodyText"/>
            <w:ind w:left="1440"/>
          </w:pPr>
        </w:pPrChange>
      </w:pPr>
      <w:ins w:id="139" w:author="fred" w:date="2015-01-12T10:50:00Z">
        <w:r w:rsidRPr="00DC2998">
          <w:rPr>
            <w:rFonts w:eastAsiaTheme="minorHAnsi"/>
            <w:position w:val="-14"/>
          </w:rPr>
          <w:object w:dxaOrig="820" w:dyaOrig="380">
            <v:shape id="_x0000_i1041" type="#_x0000_t75" style="width:40.9pt;height:19pt" o:ole="">
              <v:imagedata r:id="rId38" o:title=""/>
            </v:shape>
            <o:OLEObject Type="Embed" ProgID="Equation.DSMT4" ShapeID="_x0000_i1041" DrawAspect="Content" ObjectID="_1483355309" r:id="rId39"/>
          </w:object>
        </w:r>
      </w:ins>
      <w:ins w:id="140" w:author="fred" w:date="2015-01-12T10:50:00Z">
        <w:r>
          <w:rPr>
            <w:rFonts w:eastAsiaTheme="minorHAnsi"/>
          </w:rPr>
          <w:t xml:space="preserve">: the mixed air temperature at the time of the </w:t>
        </w:r>
      </w:ins>
      <w:ins w:id="141" w:author="fred" w:date="2015-01-12T10:51:00Z">
        <w:r w:rsidR="001E63AA">
          <w:rPr>
            <w:rFonts w:eastAsiaTheme="minorHAnsi"/>
          </w:rPr>
          <w:t>system peak cooling load [</w:t>
        </w:r>
        <w:r w:rsidR="001E63AA">
          <w:rPr>
            <w:rFonts w:eastAsiaTheme="minorHAnsi" w:cs="Arial"/>
          </w:rPr>
          <w:t>°</w:t>
        </w:r>
        <w:r w:rsidR="001E63AA">
          <w:rPr>
            <w:rFonts w:eastAsiaTheme="minorHAnsi"/>
          </w:rPr>
          <w:t>C]</w:t>
        </w:r>
      </w:ins>
    </w:p>
    <w:p w:rsidR="00EC7C6A" w:rsidRDefault="001E63AA" w:rsidP="00EC7C6A">
      <w:pPr>
        <w:pStyle w:val="BodyText"/>
        <w:rPr>
          <w:ins w:id="142" w:author="fred" w:date="2015-01-09T11:05:00Z"/>
          <w:rFonts w:eastAsiaTheme="minorHAnsi"/>
        </w:rPr>
        <w:pPrChange w:id="143" w:author="fred" w:date="2015-01-12T10:33:00Z">
          <w:pPr>
            <w:pStyle w:val="BodyText"/>
            <w:ind w:left="1440"/>
          </w:pPr>
        </w:pPrChange>
      </w:pPr>
      <w:ins w:id="144" w:author="fred" w:date="2015-01-12T10:52:00Z">
        <w:r w:rsidRPr="001E63AA">
          <w:rPr>
            <w:rFonts w:eastAsiaTheme="minorHAnsi"/>
            <w:position w:val="-14"/>
          </w:rPr>
          <w:object w:dxaOrig="760" w:dyaOrig="380">
            <v:shape id="_x0000_i1042" type="#_x0000_t75" style="width:38.6pt;height:19pt" o:ole="">
              <v:imagedata r:id="rId40" o:title=""/>
            </v:shape>
            <o:OLEObject Type="Embed" ProgID="Equation.DSMT4" ShapeID="_x0000_i1042" DrawAspect="Content" ObjectID="_1483355310" r:id="rId41"/>
          </w:object>
        </w:r>
      </w:ins>
      <w:ins w:id="145" w:author="fred" w:date="2015-01-12T10:52:00Z">
        <w:r>
          <w:rPr>
            <w:rFonts w:eastAsiaTheme="minorHAnsi"/>
          </w:rPr>
          <w:t xml:space="preserve">: the average zone temperature </w:t>
        </w:r>
      </w:ins>
      <w:ins w:id="146" w:author="fred" w:date="2015-01-12T10:53:00Z">
        <w:r>
          <w:rPr>
            <w:rFonts w:eastAsiaTheme="minorHAnsi"/>
          </w:rPr>
          <w:t>at the time of the system peak cooling load [</w:t>
        </w:r>
        <w:r>
          <w:rPr>
            <w:rFonts w:eastAsiaTheme="minorHAnsi" w:cs="Arial"/>
          </w:rPr>
          <w:t>°</w:t>
        </w:r>
        <w:r>
          <w:rPr>
            <w:rFonts w:eastAsiaTheme="minorHAnsi"/>
          </w:rPr>
          <w:t>C]</w:t>
        </w:r>
      </w:ins>
    </w:p>
    <w:p w:rsidR="006B5BDC" w:rsidRDefault="00167B5E">
      <w:pPr>
        <w:pStyle w:val="BodyText"/>
        <w:rPr>
          <w:ins w:id="147" w:author="fred" w:date="2015-01-09T11:29:00Z"/>
          <w:rFonts w:eastAsiaTheme="minorHAnsi"/>
        </w:rPr>
        <w:pPrChange w:id="148" w:author="fred" w:date="2015-01-09T11:06:00Z">
          <w:pPr>
            <w:pStyle w:val="BodyText"/>
            <w:ind w:left="1440"/>
          </w:pPr>
        </w:pPrChange>
      </w:pPr>
      <w:ins w:id="149" w:author="fred" w:date="2015-01-09T11:12:00Z">
        <w:r w:rsidRPr="00167B5E">
          <w:rPr>
            <w:rFonts w:eastAsiaTheme="minorHAnsi"/>
            <w:position w:val="-14"/>
          </w:rPr>
          <w:object w:dxaOrig="540" w:dyaOrig="400">
            <v:shape id="_x0000_i1043" type="#_x0000_t75" style="width:27.65pt;height:20.15pt" o:ole="">
              <v:imagedata r:id="rId42" o:title=""/>
            </v:shape>
            <o:OLEObject Type="Embed" ProgID="Equation.DSMT4" ShapeID="_x0000_i1043" DrawAspect="Content" ObjectID="_1483355311" r:id="rId43"/>
          </w:object>
        </w:r>
      </w:ins>
      <w:ins w:id="150" w:author="fred" w:date="2015-01-09T11:13:00Z">
        <w:r>
          <w:rPr>
            <w:rFonts w:eastAsiaTheme="minorHAnsi"/>
          </w:rPr>
          <w:t>: the design volumetric air flow rate through the cooling coil [</w:t>
        </w:r>
      </w:ins>
      <w:ins w:id="151" w:author="fred" w:date="2015-01-09T11:15:00Z">
        <w:r>
          <w:rPr>
            <w:rFonts w:eastAsiaTheme="minorHAnsi"/>
          </w:rPr>
          <w:t>m</w:t>
        </w:r>
        <w:r>
          <w:rPr>
            <w:rFonts w:eastAsiaTheme="minorHAnsi"/>
            <w:vertAlign w:val="superscript"/>
          </w:rPr>
          <w:t>3</w:t>
        </w:r>
        <w:r>
          <w:rPr>
            <w:rFonts w:eastAsiaTheme="minorHAnsi"/>
          </w:rPr>
          <w:t>/s]</w:t>
        </w:r>
      </w:ins>
      <w:ins w:id="152" w:author="fred" w:date="2015-01-09T11:16:00Z">
        <w:r w:rsidR="000B7A6F">
          <w:rPr>
            <w:rFonts w:eastAsiaTheme="minorHAnsi"/>
          </w:rPr>
          <w:t xml:space="preserve">. This is the flow rate at either the sensible or total cooling </w:t>
        </w:r>
      </w:ins>
      <w:ins w:id="153" w:author="fred" w:date="2015-01-09T11:18:00Z">
        <w:r w:rsidR="000B7A6F">
          <w:rPr>
            <w:rFonts w:eastAsiaTheme="minorHAnsi"/>
          </w:rPr>
          <w:t xml:space="preserve">load </w:t>
        </w:r>
      </w:ins>
      <w:ins w:id="154" w:author="fred" w:date="2015-01-09T11:16:00Z">
        <w:r w:rsidR="000B7A6F">
          <w:rPr>
            <w:rFonts w:eastAsiaTheme="minorHAnsi"/>
          </w:rPr>
          <w:t xml:space="preserve">peak from the design period calculations. </w:t>
        </w:r>
      </w:ins>
    </w:p>
    <w:p w:rsidR="006B5BDC" w:rsidRDefault="00B82FCD">
      <w:pPr>
        <w:pStyle w:val="BodyText"/>
        <w:rPr>
          <w:ins w:id="155" w:author="fred" w:date="2015-01-09T11:32:00Z"/>
          <w:rFonts w:eastAsiaTheme="minorHAnsi"/>
        </w:rPr>
        <w:pPrChange w:id="156" w:author="fred" w:date="2015-01-09T11:06:00Z">
          <w:pPr>
            <w:pStyle w:val="BodyText"/>
            <w:ind w:left="1440"/>
          </w:pPr>
        </w:pPrChange>
      </w:pPr>
      <w:ins w:id="157" w:author="fred" w:date="2015-01-09T11:29:00Z">
        <w:r w:rsidRPr="00B82FCD">
          <w:rPr>
            <w:rFonts w:eastAsiaTheme="minorHAnsi"/>
            <w:position w:val="-14"/>
          </w:rPr>
          <w:object w:dxaOrig="940" w:dyaOrig="400">
            <v:shape id="_x0000_i1044" type="#_x0000_t75" style="width:47.25pt;height:20.15pt" o:ole="">
              <v:imagedata r:id="rId44" o:title=""/>
            </v:shape>
            <o:OLEObject Type="Embed" ProgID="Equation.DSMT4" ShapeID="_x0000_i1044" DrawAspect="Content" ObjectID="_1483355312" r:id="rId45"/>
          </w:object>
        </w:r>
      </w:ins>
      <w:ins w:id="158" w:author="fred" w:date="2015-01-09T11:30:00Z">
        <w:r>
          <w:rPr>
            <w:rFonts w:eastAsiaTheme="minorHAnsi"/>
          </w:rPr>
          <w:t xml:space="preserve">: the maximum cooling </w:t>
        </w:r>
      </w:ins>
      <w:ins w:id="159" w:author="fred" w:date="2015-01-09T11:31:00Z">
        <w:r>
          <w:rPr>
            <w:rFonts w:eastAsiaTheme="minorHAnsi"/>
          </w:rPr>
          <w:t xml:space="preserve">volumetric </w:t>
        </w:r>
      </w:ins>
      <w:ins w:id="160" w:author="fred" w:date="2015-01-09T11:30:00Z">
        <w:r>
          <w:rPr>
            <w:rFonts w:eastAsiaTheme="minorHAnsi"/>
          </w:rPr>
          <w:t xml:space="preserve">air flow </w:t>
        </w:r>
      </w:ins>
      <w:ins w:id="161" w:author="fred" w:date="2015-01-09T11:31:00Z">
        <w:r>
          <w:rPr>
            <w:rFonts w:eastAsiaTheme="minorHAnsi"/>
          </w:rPr>
          <w:t>rate from the design calculations [m</w:t>
        </w:r>
        <w:r>
          <w:rPr>
            <w:rFonts w:eastAsiaTheme="minorHAnsi"/>
            <w:vertAlign w:val="superscript"/>
          </w:rPr>
          <w:t>3</w:t>
        </w:r>
      </w:ins>
      <w:ins w:id="162" w:author="fred" w:date="2015-01-09T11:32:00Z">
        <w:r>
          <w:rPr>
            <w:rFonts w:eastAsiaTheme="minorHAnsi"/>
          </w:rPr>
          <w:t>/s]. This flow rate occurs at the maximum zone cooling demand.</w:t>
        </w:r>
      </w:ins>
    </w:p>
    <w:p w:rsidR="006B5BDC" w:rsidRDefault="00B82FCD">
      <w:pPr>
        <w:pStyle w:val="BodyText"/>
        <w:rPr>
          <w:ins w:id="163" w:author="fred" w:date="2015-01-12T10:31:00Z"/>
          <w:rFonts w:eastAsiaTheme="minorHAnsi"/>
        </w:rPr>
        <w:pPrChange w:id="164" w:author="fred" w:date="2015-01-09T11:06:00Z">
          <w:pPr>
            <w:pStyle w:val="BodyText"/>
            <w:ind w:left="1440"/>
          </w:pPr>
        </w:pPrChange>
      </w:pPr>
      <w:ins w:id="165" w:author="fred" w:date="2015-01-09T11:33:00Z">
        <w:r w:rsidRPr="00B82FCD">
          <w:rPr>
            <w:rFonts w:eastAsiaTheme="minorHAnsi"/>
            <w:position w:val="-14"/>
          </w:rPr>
          <w:object w:dxaOrig="859" w:dyaOrig="400">
            <v:shape id="_x0000_i1045" type="#_x0000_t75" style="width:43.2pt;height:20.15pt" o:ole="">
              <v:imagedata r:id="rId46" o:title=""/>
            </v:shape>
            <o:OLEObject Type="Embed" ProgID="Equation.DSMT4" ShapeID="_x0000_i1045" DrawAspect="Content" ObjectID="_1483355313" r:id="rId47"/>
          </w:object>
        </w:r>
      </w:ins>
      <w:ins w:id="166" w:author="fred" w:date="2015-01-09T11:33:00Z">
        <w:r>
          <w:rPr>
            <w:rFonts w:eastAsiaTheme="minorHAnsi"/>
          </w:rPr>
          <w:t xml:space="preserve">: </w:t>
        </w:r>
      </w:ins>
      <w:ins w:id="167" w:author="fred" w:date="2015-01-09T11:34:00Z">
        <w:r>
          <w:rPr>
            <w:rFonts w:eastAsiaTheme="minorHAnsi"/>
          </w:rPr>
          <w:t xml:space="preserve"> the maximum volumetric air flow rate from the design calculations [m</w:t>
        </w:r>
      </w:ins>
      <w:ins w:id="168" w:author="fred" w:date="2015-01-09T11:35:00Z">
        <w:r>
          <w:rPr>
            <w:rFonts w:eastAsiaTheme="minorHAnsi"/>
            <w:vertAlign w:val="superscript"/>
          </w:rPr>
          <w:t>3</w:t>
        </w:r>
        <w:r>
          <w:rPr>
            <w:rFonts w:eastAsiaTheme="minorHAnsi"/>
          </w:rPr>
          <w:t xml:space="preserve">/s]. This flow rate occurs at either the </w:t>
        </w:r>
        <w:r w:rsidR="0054085D">
          <w:rPr>
            <w:rFonts w:eastAsiaTheme="minorHAnsi"/>
          </w:rPr>
          <w:t>maximum zone cooling or heating demand.</w:t>
        </w:r>
      </w:ins>
    </w:p>
    <w:p w:rsidR="00EC7C6A" w:rsidRDefault="00EC7C6A" w:rsidP="00EC7C6A">
      <w:pPr>
        <w:pStyle w:val="BodyText"/>
        <w:rPr>
          <w:ins w:id="169" w:author="fred" w:date="2015-01-09T11:35:00Z"/>
          <w:rFonts w:eastAsiaTheme="minorHAnsi"/>
        </w:rPr>
        <w:pPrChange w:id="170" w:author="fred" w:date="2015-01-09T11:06:00Z">
          <w:pPr>
            <w:pStyle w:val="BodyText"/>
            <w:ind w:left="1440"/>
          </w:pPr>
        </w:pPrChange>
      </w:pPr>
    </w:p>
    <w:p w:rsidR="006B5BDC" w:rsidRDefault="00533431">
      <w:pPr>
        <w:pStyle w:val="Heading4"/>
        <w:rPr>
          <w:ins w:id="171" w:author="fred" w:date="2015-01-12T11:29:00Z"/>
          <w:rFonts w:eastAsiaTheme="minorHAnsi"/>
        </w:rPr>
        <w:pPrChange w:id="172" w:author="fred" w:date="2015-01-12T11:29:00Z">
          <w:pPr>
            <w:pStyle w:val="BodyText"/>
            <w:ind w:left="1440"/>
          </w:pPr>
        </w:pPrChange>
      </w:pPr>
      <w:ins w:id="173" w:author="fred" w:date="2015-01-12T11:29:00Z">
        <w:r>
          <w:rPr>
            <w:rFonts w:eastAsiaTheme="minorHAnsi"/>
          </w:rPr>
          <w:t>Design Coil Load (W)</w:t>
        </w:r>
      </w:ins>
    </w:p>
    <w:p w:rsidR="00EC7C6A" w:rsidRDefault="00533431" w:rsidP="00EC7C6A">
      <w:pPr>
        <w:pStyle w:val="BodyText"/>
        <w:rPr>
          <w:ins w:id="174" w:author="fred" w:date="2015-01-12T11:32:00Z"/>
          <w:rFonts w:eastAsiaTheme="minorHAnsi"/>
        </w:rPr>
        <w:pPrChange w:id="175" w:author="fred" w:date="2015-01-12T11:30:00Z">
          <w:pPr>
            <w:pStyle w:val="BodyText"/>
            <w:ind w:left="1440"/>
          </w:pPr>
        </w:pPrChange>
      </w:pPr>
      <w:ins w:id="176" w:author="fred" w:date="2015-01-12T11:30:00Z">
        <w:r>
          <w:rPr>
            <w:rFonts w:eastAsiaTheme="minorHAnsi"/>
          </w:rPr>
          <w:t xml:space="preserve">Design coil load </w:t>
        </w:r>
      </w:ins>
      <w:ins w:id="177" w:author="fred" w:date="2015-01-15T11:30:00Z">
        <w:r w:rsidR="006D15E4">
          <w:rPr>
            <w:rFonts w:eastAsiaTheme="minorHAnsi"/>
          </w:rPr>
          <w:t xml:space="preserve">(cooling capacity) </w:t>
        </w:r>
      </w:ins>
      <w:ins w:id="178" w:author="fred" w:date="2015-01-12T11:30:00Z">
        <w:r>
          <w:rPr>
            <w:rFonts w:eastAsiaTheme="minorHAnsi"/>
          </w:rPr>
          <w:t>is not an input</w:t>
        </w:r>
      </w:ins>
      <w:ins w:id="179" w:author="fred" w:date="2015-01-15T11:31:00Z">
        <w:r w:rsidR="006D15E4">
          <w:rPr>
            <w:rFonts w:eastAsiaTheme="minorHAnsi"/>
          </w:rPr>
          <w:t xml:space="preserve"> for </w:t>
        </w:r>
        <w:r w:rsidR="00EC7C6A" w:rsidRPr="00EC7C6A">
          <w:rPr>
            <w:rFonts w:eastAsiaTheme="minorHAnsi"/>
            <w:i/>
            <w:rPrChange w:id="180" w:author="fred" w:date="2015-01-15T11:31:00Z">
              <w:rPr>
                <w:rFonts w:eastAsiaTheme="minorHAnsi"/>
              </w:rPr>
            </w:rPrChange>
          </w:rPr>
          <w:t>Coil:Cooling:Water</w:t>
        </w:r>
      </w:ins>
      <w:ins w:id="181" w:author="fred" w:date="2015-01-12T11:30:00Z">
        <w:r>
          <w:rPr>
            <w:rFonts w:eastAsiaTheme="minorHAnsi"/>
          </w:rPr>
          <w:t xml:space="preserve">. </w:t>
        </w:r>
      </w:ins>
      <w:ins w:id="182" w:author="fred" w:date="2015-01-12T11:31:00Z">
        <w:r>
          <w:rPr>
            <w:rFonts w:eastAsiaTheme="minorHAnsi"/>
          </w:rPr>
          <w:t xml:space="preserve">It </w:t>
        </w:r>
      </w:ins>
      <w:ins w:id="183" w:author="fred" w:date="2015-01-12T11:30:00Z">
        <w:r>
          <w:rPr>
            <w:rFonts w:eastAsiaTheme="minorHAnsi"/>
          </w:rPr>
          <w:t xml:space="preserve">is used </w:t>
        </w:r>
      </w:ins>
      <w:ins w:id="184" w:author="fred" w:date="2015-01-12T11:31:00Z">
        <w:r>
          <w:rPr>
            <w:rFonts w:eastAsiaTheme="minorHAnsi"/>
          </w:rPr>
          <w:t xml:space="preserve">for calculating </w:t>
        </w:r>
      </w:ins>
      <w:ins w:id="185" w:author="fred" w:date="2015-01-12T11:32:00Z">
        <w:r>
          <w:rPr>
            <w:rFonts w:eastAsiaTheme="minorHAnsi"/>
          </w:rPr>
          <w:t>the design water flow rate.</w:t>
        </w:r>
      </w:ins>
    </w:p>
    <w:p w:rsidR="00EC7C6A" w:rsidRDefault="00533431" w:rsidP="00EC7C6A">
      <w:pPr>
        <w:pStyle w:val="Heading5"/>
        <w:rPr>
          <w:ins w:id="186" w:author="fred" w:date="2015-01-12T11:32:00Z"/>
          <w:rFonts w:eastAsiaTheme="minorHAnsi"/>
        </w:rPr>
        <w:pPrChange w:id="187" w:author="fred" w:date="2015-01-12T11:32:00Z">
          <w:pPr>
            <w:pStyle w:val="BodyText"/>
            <w:ind w:left="1440"/>
          </w:pPr>
        </w:pPrChange>
      </w:pPr>
      <w:ins w:id="188" w:author="fred" w:date="2015-01-12T11:32:00Z">
        <w:r>
          <w:rPr>
            <w:rFonts w:eastAsiaTheme="minorHAnsi"/>
          </w:rPr>
          <w:t>System Coils</w:t>
        </w:r>
      </w:ins>
    </w:p>
    <w:p w:rsidR="00EC7C6A" w:rsidRDefault="00533431" w:rsidP="00EC7C6A">
      <w:pPr>
        <w:pStyle w:val="BodyText"/>
        <w:rPr>
          <w:ins w:id="189" w:author="fred" w:date="2015-01-12T11:35:00Z"/>
          <w:rFonts w:eastAsiaTheme="minorHAnsi"/>
        </w:rPr>
        <w:pPrChange w:id="190" w:author="fred" w:date="2015-01-12T11:32:00Z">
          <w:pPr>
            <w:pStyle w:val="BodyText"/>
            <w:ind w:left="1440"/>
          </w:pPr>
        </w:pPrChange>
      </w:pPr>
      <w:ins w:id="191" w:author="fred" w:date="2015-01-12T11:34:00Z">
        <w:r>
          <w:rPr>
            <w:rFonts w:eastAsiaTheme="minorHAnsi"/>
          </w:rPr>
          <w:t xml:space="preserve">The design load </w:t>
        </w:r>
      </w:ins>
      <w:ins w:id="192" w:author="fred" w:date="2015-01-12T11:34:00Z">
        <w:r w:rsidRPr="00533431">
          <w:rPr>
            <w:rFonts w:eastAsiaTheme="minorHAnsi"/>
            <w:position w:val="-14"/>
          </w:rPr>
          <w:object w:dxaOrig="680" w:dyaOrig="400">
            <v:shape id="_x0000_i1046" type="#_x0000_t75" style="width:33.4pt;height:20.15pt" o:ole="">
              <v:imagedata r:id="rId48" o:title=""/>
            </v:shape>
            <o:OLEObject Type="Embed" ProgID="Equation.DSMT4" ShapeID="_x0000_i1046" DrawAspect="Content" ObjectID="_1483355314" r:id="rId49"/>
          </w:object>
        </w:r>
      </w:ins>
      <w:ins w:id="193" w:author="fred" w:date="2015-01-12T11:35:00Z">
        <w:r>
          <w:rPr>
            <w:rFonts w:eastAsiaTheme="minorHAnsi"/>
          </w:rPr>
          <w:t>is calculated using:</w:t>
        </w:r>
      </w:ins>
    </w:p>
    <w:p w:rsidR="00EC7C6A" w:rsidRDefault="00BB30D5" w:rsidP="00EC7C6A">
      <w:pPr>
        <w:pStyle w:val="BodyText"/>
        <w:ind w:left="1440"/>
        <w:rPr>
          <w:ins w:id="194" w:author="fred" w:date="2015-01-12T11:39:00Z"/>
          <w:rFonts w:eastAsiaTheme="minorHAnsi"/>
        </w:rPr>
        <w:pPrChange w:id="195" w:author="fred" w:date="2015-01-07T10:31:00Z">
          <w:pPr>
            <w:pStyle w:val="BodyText"/>
          </w:pPr>
        </w:pPrChange>
      </w:pPr>
      <w:ins w:id="196" w:author="fred" w:date="2015-01-12T11:37:00Z">
        <w:r w:rsidRPr="00533431">
          <w:rPr>
            <w:rFonts w:eastAsiaTheme="minorHAnsi"/>
            <w:position w:val="-14"/>
          </w:rPr>
          <w:object w:dxaOrig="3879" w:dyaOrig="400">
            <v:shape id="_x0000_i1047" type="#_x0000_t75" style="width:194.1pt;height:20.15pt" o:ole="">
              <v:imagedata r:id="rId50" o:title=""/>
            </v:shape>
            <o:OLEObject Type="Embed" ProgID="Equation.DSMT4" ShapeID="_x0000_i1047" DrawAspect="Content" ObjectID="_1483355315" r:id="rId51"/>
          </w:object>
        </w:r>
      </w:ins>
    </w:p>
    <w:p w:rsidR="003722B5" w:rsidRDefault="00BB30D5">
      <w:pPr>
        <w:pStyle w:val="BodyText"/>
        <w:rPr>
          <w:ins w:id="197" w:author="fred" w:date="2015-01-12T11:39:00Z"/>
          <w:rFonts w:eastAsiaTheme="minorHAnsi"/>
        </w:rPr>
      </w:pPr>
      <w:ins w:id="198" w:author="fred" w:date="2015-01-12T11:39:00Z">
        <w:r>
          <w:rPr>
            <w:rFonts w:eastAsiaTheme="minorHAnsi"/>
          </w:rPr>
          <w:t>where</w:t>
        </w:r>
      </w:ins>
    </w:p>
    <w:p w:rsidR="00EC7C6A" w:rsidRDefault="00BB30D5" w:rsidP="00EC7C6A">
      <w:pPr>
        <w:pStyle w:val="BodyText"/>
        <w:ind w:left="1440"/>
        <w:rPr>
          <w:ins w:id="199" w:author="fred" w:date="2015-01-12T11:41:00Z"/>
          <w:rFonts w:eastAsiaTheme="minorHAnsi"/>
        </w:rPr>
        <w:pPrChange w:id="200" w:author="fred" w:date="2015-01-12T11:40:00Z">
          <w:pPr>
            <w:pStyle w:val="BodyText"/>
          </w:pPr>
        </w:pPrChange>
      </w:pPr>
      <w:ins w:id="201" w:author="fred" w:date="2015-01-12T11:40:00Z">
        <w:r w:rsidRPr="00BB30D5">
          <w:rPr>
            <w:rFonts w:eastAsiaTheme="minorHAnsi"/>
            <w:position w:val="-14"/>
          </w:rPr>
          <w:object w:dxaOrig="920" w:dyaOrig="380">
            <v:shape id="_x0000_i1048" type="#_x0000_t75" style="width:46.1pt;height:19pt" o:ole="">
              <v:imagedata r:id="rId52" o:title=""/>
            </v:shape>
            <o:OLEObject Type="Embed" ProgID="Equation.DSMT4" ShapeID="_x0000_i1048" DrawAspect="Content" ObjectID="_1483355316" r:id="rId53"/>
          </w:object>
        </w:r>
      </w:ins>
      <w:ins w:id="202" w:author="fred" w:date="2015-01-12T11:40:00Z">
        <w:r>
          <w:rPr>
            <w:rFonts w:eastAsiaTheme="minorHAnsi"/>
          </w:rPr>
          <w:t xml:space="preserve">is the coil </w:t>
        </w:r>
      </w:ins>
      <w:ins w:id="203" w:author="fred" w:date="2015-01-12T11:41:00Z">
        <w:r>
          <w:rPr>
            <w:rFonts w:eastAsiaTheme="minorHAnsi"/>
          </w:rPr>
          <w:t xml:space="preserve">design </w:t>
        </w:r>
      </w:ins>
      <w:ins w:id="204" w:author="fred" w:date="2015-01-12T11:40:00Z">
        <w:r>
          <w:rPr>
            <w:rFonts w:eastAsiaTheme="minorHAnsi"/>
          </w:rPr>
          <w:t xml:space="preserve">inlet </w:t>
        </w:r>
      </w:ins>
      <w:ins w:id="205" w:author="fred" w:date="2015-01-12T11:41:00Z">
        <w:r>
          <w:rPr>
            <w:rFonts w:eastAsiaTheme="minorHAnsi"/>
          </w:rPr>
          <w:t>air enthalpy [J/kg];</w:t>
        </w:r>
      </w:ins>
    </w:p>
    <w:p w:rsidR="00EC7C6A" w:rsidRDefault="00BB30D5" w:rsidP="00EC7C6A">
      <w:pPr>
        <w:pStyle w:val="BodyText"/>
        <w:ind w:left="1440"/>
        <w:rPr>
          <w:ins w:id="206" w:author="fred" w:date="2015-01-12T11:42:00Z"/>
          <w:rFonts w:eastAsiaTheme="minorHAnsi"/>
        </w:rPr>
        <w:pPrChange w:id="207" w:author="fred" w:date="2015-01-12T11:40:00Z">
          <w:pPr>
            <w:pStyle w:val="BodyText"/>
          </w:pPr>
        </w:pPrChange>
      </w:pPr>
      <w:ins w:id="208" w:author="fred" w:date="2015-01-12T11:42:00Z">
        <w:r w:rsidRPr="00BB30D5">
          <w:rPr>
            <w:rFonts w:eastAsiaTheme="minorHAnsi"/>
            <w:position w:val="-14"/>
          </w:rPr>
          <w:object w:dxaOrig="980" w:dyaOrig="380">
            <v:shape id="_x0000_i1049" type="#_x0000_t75" style="width:49.55pt;height:19pt" o:ole="">
              <v:imagedata r:id="rId54" o:title=""/>
            </v:shape>
            <o:OLEObject Type="Embed" ProgID="Equation.DSMT4" ShapeID="_x0000_i1049" DrawAspect="Content" ObjectID="_1483355317" r:id="rId55"/>
          </w:object>
        </w:r>
      </w:ins>
      <w:ins w:id="209" w:author="fred" w:date="2015-01-12T11:42:00Z">
        <w:r>
          <w:rPr>
            <w:rFonts w:eastAsiaTheme="minorHAnsi"/>
          </w:rPr>
          <w:t>is the coil design outlet air enthalpy [J/kg];</w:t>
        </w:r>
      </w:ins>
      <w:ins w:id="210" w:author="fred" w:date="2015-01-12T11:44:00Z">
        <w:r>
          <w:rPr>
            <w:rFonts w:eastAsiaTheme="minorHAnsi"/>
          </w:rPr>
          <w:t xml:space="preserve"> and</w:t>
        </w:r>
      </w:ins>
    </w:p>
    <w:p w:rsidR="00EC7C6A" w:rsidRDefault="00BB30D5" w:rsidP="00EC7C6A">
      <w:pPr>
        <w:pStyle w:val="BodyText"/>
        <w:ind w:left="1440"/>
        <w:rPr>
          <w:ins w:id="211" w:author="fred" w:date="2015-01-12T11:43:00Z"/>
          <w:rFonts w:eastAsiaTheme="minorHAnsi"/>
        </w:rPr>
        <w:pPrChange w:id="212" w:author="fred" w:date="2015-01-12T11:40:00Z">
          <w:pPr>
            <w:pStyle w:val="BodyText"/>
          </w:pPr>
        </w:pPrChange>
      </w:pPr>
      <w:ins w:id="213" w:author="fred" w:date="2015-01-12T11:42:00Z">
        <w:r w:rsidRPr="00BB30D5">
          <w:rPr>
            <w:rFonts w:eastAsiaTheme="minorHAnsi"/>
            <w:position w:val="-14"/>
          </w:rPr>
          <w:object w:dxaOrig="820" w:dyaOrig="380">
            <v:shape id="_x0000_i1050" type="#_x0000_t75" style="width:40.9pt;height:19pt" o:ole="">
              <v:imagedata r:id="rId56" o:title=""/>
            </v:shape>
            <o:OLEObject Type="Embed" ProgID="Equation.DSMT4" ShapeID="_x0000_i1050" DrawAspect="Content" ObjectID="_1483355318" r:id="rId57"/>
          </w:object>
        </w:r>
      </w:ins>
      <w:ins w:id="214" w:author="fred" w:date="2015-01-12T11:42:00Z">
        <w:r>
          <w:rPr>
            <w:rFonts w:eastAsiaTheme="minorHAnsi"/>
          </w:rPr>
          <w:t>is the coil design air mass flow rate</w:t>
        </w:r>
      </w:ins>
      <w:ins w:id="215" w:author="fred" w:date="2015-01-12T11:43:00Z">
        <w:r>
          <w:rPr>
            <w:rFonts w:eastAsiaTheme="minorHAnsi"/>
          </w:rPr>
          <w:t xml:space="preserve"> [kg/s]</w:t>
        </w:r>
      </w:ins>
      <w:ins w:id="216" w:author="fred" w:date="2015-01-12T11:44:00Z">
        <w:r>
          <w:rPr>
            <w:rFonts w:eastAsiaTheme="minorHAnsi"/>
          </w:rPr>
          <w:t>.</w:t>
        </w:r>
      </w:ins>
    </w:p>
    <w:p w:rsidR="003722B5" w:rsidRDefault="00BB30D5">
      <w:pPr>
        <w:pStyle w:val="BodyText"/>
        <w:rPr>
          <w:ins w:id="217" w:author="fred" w:date="2015-01-12T11:57:00Z"/>
          <w:rFonts w:eastAsiaTheme="minorHAnsi"/>
        </w:rPr>
      </w:pPr>
      <w:ins w:id="218" w:author="fred" w:date="2015-01-12T11:44:00Z">
        <w:r>
          <w:rPr>
            <w:rFonts w:eastAsiaTheme="minorHAnsi"/>
          </w:rPr>
          <w:t xml:space="preserve">The design air mass flow rate depends on the location of the coil. </w:t>
        </w:r>
      </w:ins>
      <w:ins w:id="219" w:author="fred" w:date="2015-01-12T11:46:00Z">
        <w:r>
          <w:rPr>
            <w:rFonts w:eastAsiaTheme="minorHAnsi"/>
          </w:rPr>
          <w:t>If the coil is in t</w:t>
        </w:r>
        <w:r w:rsidR="009762A8">
          <w:rPr>
            <w:rFonts w:eastAsiaTheme="minorHAnsi"/>
          </w:rPr>
          <w:t xml:space="preserve">he outside air stream the flow </w:t>
        </w:r>
        <w:r>
          <w:rPr>
            <w:rFonts w:eastAsiaTheme="minorHAnsi"/>
          </w:rPr>
          <w:t xml:space="preserve">rate is set to </w:t>
        </w:r>
      </w:ins>
      <w:ins w:id="220" w:author="fred" w:date="2015-01-12T11:47:00Z">
        <w:r w:rsidRPr="00BB30D5">
          <w:rPr>
            <w:rFonts w:eastAsiaTheme="minorHAnsi"/>
            <w:position w:val="-14"/>
          </w:rPr>
          <w:object w:dxaOrig="1280" w:dyaOrig="400">
            <v:shape id="_x0000_i1051" type="#_x0000_t75" style="width:63.95pt;height:20.15pt" o:ole="">
              <v:imagedata r:id="rId58" o:title=""/>
            </v:shape>
            <o:OLEObject Type="Embed" ProgID="Equation.DSMT4" ShapeID="_x0000_i1051" DrawAspect="Content" ObjectID="_1483355319" r:id="rId59"/>
          </w:object>
        </w:r>
      </w:ins>
      <w:ins w:id="221" w:author="fred" w:date="2015-01-12T11:49:00Z">
        <w:r>
          <w:rPr>
            <w:rFonts w:eastAsiaTheme="minorHAnsi"/>
          </w:rPr>
          <w:t xml:space="preserve">, where </w:t>
        </w:r>
      </w:ins>
      <w:ins w:id="222" w:author="fred" w:date="2015-01-12T11:49:00Z">
        <w:r w:rsidR="00C5548E" w:rsidRPr="00C5548E">
          <w:rPr>
            <w:rFonts w:eastAsiaTheme="minorHAnsi"/>
            <w:position w:val="-14"/>
          </w:rPr>
          <w:object w:dxaOrig="960" w:dyaOrig="400">
            <v:shape id="_x0000_i1052" type="#_x0000_t75" style="width:47.8pt;height:20.15pt" o:ole="">
              <v:imagedata r:id="rId60" o:title=""/>
            </v:shape>
            <o:OLEObject Type="Embed" ProgID="Equation.DSMT4" ShapeID="_x0000_i1052" DrawAspect="Content" ObjectID="_1483355320" r:id="rId61"/>
          </w:object>
        </w:r>
      </w:ins>
      <w:ins w:id="223" w:author="fred" w:date="2015-01-12T11:49:00Z">
        <w:r w:rsidR="00C5548E">
          <w:rPr>
            <w:rFonts w:eastAsiaTheme="minorHAnsi"/>
          </w:rPr>
          <w:t xml:space="preserve">is the design outside air volumetric flow rate for the system. </w:t>
        </w:r>
      </w:ins>
      <w:ins w:id="224" w:author="fred" w:date="2015-01-12T11:54:00Z">
        <w:r w:rsidR="00C5548E">
          <w:rPr>
            <w:rFonts w:eastAsiaTheme="minorHAnsi"/>
          </w:rPr>
          <w:t xml:space="preserve">Otherwise </w:t>
        </w:r>
      </w:ins>
      <w:ins w:id="225" w:author="fred" w:date="2015-01-13T10:58:00Z">
        <w:r w:rsidR="00C21811" w:rsidRPr="00BB30D5">
          <w:rPr>
            <w:rFonts w:eastAsiaTheme="minorHAnsi"/>
            <w:position w:val="-14"/>
          </w:rPr>
          <w:object w:dxaOrig="820" w:dyaOrig="380">
            <v:shape id="_x0000_i1053" type="#_x0000_t75" style="width:40.9pt;height:19pt" o:ole="">
              <v:imagedata r:id="rId56" o:title=""/>
            </v:shape>
            <o:OLEObject Type="Embed" ProgID="Equation.DSMT4" ShapeID="_x0000_i1053" DrawAspect="Content" ObjectID="_1483355321" r:id="rId62"/>
          </w:object>
        </w:r>
      </w:ins>
      <w:ins w:id="226" w:author="fred" w:date="2015-01-12T11:54:00Z">
        <w:r w:rsidR="00C5548E">
          <w:rPr>
            <w:rFonts w:eastAsiaTheme="minorHAnsi"/>
          </w:rPr>
          <w:t xml:space="preserve"> is set to </w:t>
        </w:r>
      </w:ins>
      <w:ins w:id="227" w:author="fred" w:date="2015-01-12T11:55:00Z">
        <w:r w:rsidR="00C21811" w:rsidRPr="00167B5E">
          <w:rPr>
            <w:rFonts w:eastAsiaTheme="minorHAnsi"/>
            <w:position w:val="-14"/>
          </w:rPr>
          <w:object w:dxaOrig="859" w:dyaOrig="400">
            <v:shape id="_x0000_i1054" type="#_x0000_t75" style="width:43.2pt;height:20.15pt" o:ole="">
              <v:imagedata r:id="rId63" o:title=""/>
            </v:shape>
            <o:OLEObject Type="Embed" ProgID="Equation.DSMT4" ShapeID="_x0000_i1054" DrawAspect="Content" ObjectID="_1483355322" r:id="rId64"/>
          </w:object>
        </w:r>
      </w:ins>
      <w:ins w:id="228" w:author="fred" w:date="2015-01-12T11:55:00Z">
        <w:r w:rsidR="00C5548E">
          <w:rPr>
            <w:rFonts w:eastAsiaTheme="minorHAnsi"/>
          </w:rPr>
          <w:t xml:space="preserve"> </w:t>
        </w:r>
      </w:ins>
      <w:ins w:id="229" w:author="fred" w:date="2015-01-13T10:59:00Z">
        <w:r w:rsidR="00C21811">
          <w:rPr>
            <w:rFonts w:eastAsiaTheme="minorHAnsi"/>
          </w:rPr>
          <w:t xml:space="preserve">where </w:t>
        </w:r>
      </w:ins>
      <w:ins w:id="230" w:author="fred" w:date="2015-01-13T10:59:00Z">
        <w:r w:rsidR="00C21811" w:rsidRPr="00167B5E">
          <w:rPr>
            <w:rFonts w:eastAsiaTheme="minorHAnsi"/>
            <w:position w:val="-14"/>
          </w:rPr>
          <w:object w:dxaOrig="540" w:dyaOrig="400">
            <v:shape id="_x0000_i1055" type="#_x0000_t75" style="width:27.65pt;height:20.15pt" o:ole="">
              <v:imagedata r:id="rId42" o:title=""/>
            </v:shape>
            <o:OLEObject Type="Embed" ProgID="Equation.DSMT4" ShapeID="_x0000_i1055" DrawAspect="Content" ObjectID="_1483355323" r:id="rId65"/>
          </w:object>
        </w:r>
      </w:ins>
      <w:ins w:id="231" w:author="fred" w:date="2015-01-13T11:00:00Z">
        <w:r w:rsidR="00C21811">
          <w:rPr>
            <w:rFonts w:eastAsiaTheme="minorHAnsi"/>
          </w:rPr>
          <w:t xml:space="preserve">is </w:t>
        </w:r>
      </w:ins>
      <w:ins w:id="232" w:author="fred" w:date="2015-01-12T11:55:00Z">
        <w:r w:rsidR="00C5548E">
          <w:rPr>
            <w:rFonts w:eastAsiaTheme="minorHAnsi"/>
          </w:rPr>
          <w:t>calculated above in the Initial Calculations section.</w:t>
        </w:r>
      </w:ins>
      <w:ins w:id="233" w:author="fred" w:date="2015-01-12T11:56:00Z">
        <w:r w:rsidR="00C5548E">
          <w:rPr>
            <w:rFonts w:eastAsiaTheme="minorHAnsi"/>
          </w:rPr>
          <w:t xml:space="preserve"> </w:t>
        </w:r>
      </w:ins>
    </w:p>
    <w:p w:rsidR="003722B5" w:rsidRDefault="003722B5">
      <w:pPr>
        <w:pStyle w:val="BodyText"/>
        <w:rPr>
          <w:ins w:id="234" w:author="fred" w:date="2015-01-12T11:57:00Z"/>
          <w:rFonts w:eastAsiaTheme="minorHAnsi"/>
        </w:rPr>
      </w:pPr>
    </w:p>
    <w:p w:rsidR="003722B5" w:rsidRDefault="00C5548E">
      <w:pPr>
        <w:pStyle w:val="BodyText"/>
        <w:rPr>
          <w:ins w:id="235" w:author="fred" w:date="2015-01-12T11:43:00Z"/>
          <w:rFonts w:eastAsiaTheme="minorHAnsi"/>
        </w:rPr>
      </w:pPr>
      <w:ins w:id="236" w:author="fred" w:date="2015-01-12T11:57:00Z">
        <w:r>
          <w:t>To obtain the inlet and outlet enthalpies, we need the inlet and outlet temperatures and humidity ratios. The inlet and outlet conditions depend on whether the coil is in the outside air stream and if it is not, whether or not there is outside air preconditioning.</w:t>
        </w:r>
      </w:ins>
    </w:p>
    <w:p w:rsidR="001B39F3" w:rsidRPr="001B39F3" w:rsidDel="00781989" w:rsidRDefault="001B39F3">
      <w:pPr>
        <w:pStyle w:val="BodyText"/>
        <w:rPr>
          <w:del w:id="237" w:author="fred" w:date="2015-01-14T10:30:00Z"/>
          <w:rPrChange w:id="238" w:author="fred" w:date="2015-01-06T11:11:00Z">
            <w:rPr>
              <w:del w:id="239" w:author="fred" w:date="2015-01-14T10:30:00Z"/>
              <w:i/>
            </w:rPr>
          </w:rPrChange>
        </w:rPr>
      </w:pPr>
    </w:p>
    <w:p w:rsidR="00B53D81" w:rsidDel="00781989" w:rsidRDefault="00B53D81" w:rsidP="00B53D81">
      <w:pPr>
        <w:pStyle w:val="Heading4"/>
        <w:rPr>
          <w:del w:id="240" w:author="fred" w:date="2015-01-14T10:30:00Z"/>
        </w:rPr>
      </w:pPr>
      <w:moveFromRangeStart w:id="241" w:author="fred" w:date="2015-01-12T12:00:00Z" w:name="move408827355"/>
      <w:moveFrom w:id="242" w:author="fred" w:date="2015-01-12T12:00:00Z">
        <w:del w:id="243" w:author="fred" w:date="2015-01-14T10:30:00Z">
          <w:r w:rsidRPr="003A36C1" w:rsidDel="00781989">
            <w:delText>Design Water Flow Rate</w:delText>
          </w:r>
          <w:r w:rsidDel="00781989">
            <w:delText xml:space="preserve"> (m</w:delText>
          </w:r>
          <w:r w:rsidDel="00781989">
            <w:rPr>
              <w:vertAlign w:val="superscript"/>
            </w:rPr>
            <w:delText>3</w:delText>
          </w:r>
          <w:r w:rsidDel="00781989">
            <w:delText>/s)</w:delText>
          </w:r>
        </w:del>
      </w:moveFrom>
    </w:p>
    <w:p w:rsidR="00B53D81" w:rsidDel="00781989" w:rsidRDefault="00B53D81" w:rsidP="00B53D81">
      <w:pPr>
        <w:pStyle w:val="Heading5"/>
        <w:rPr>
          <w:del w:id="244" w:author="fred" w:date="2015-01-14T10:30:00Z"/>
        </w:rPr>
      </w:pPr>
      <w:moveFrom w:id="245" w:author="fred" w:date="2015-01-12T12:00:00Z">
        <w:del w:id="246" w:author="fred" w:date="2015-01-14T10:30:00Z">
          <w:r w:rsidDel="00781989">
            <w:delText>System Coils</w:delText>
          </w:r>
        </w:del>
      </w:moveFrom>
    </w:p>
    <w:p w:rsidR="00B53D81" w:rsidDel="00781989" w:rsidRDefault="00B53D81" w:rsidP="00B53D81">
      <w:pPr>
        <w:pStyle w:val="BodyText"/>
        <w:rPr>
          <w:del w:id="247" w:author="fred" w:date="2015-01-14T10:30:00Z"/>
        </w:rPr>
      </w:pPr>
      <w:moveFrom w:id="248" w:author="fred" w:date="2015-01-12T12:00:00Z">
        <w:del w:id="249" w:author="fred" w:date="2015-01-14T10:30:00Z">
          <w:r w:rsidDel="00781989">
            <w:delText>The design water volumetric flow rate is calculated using:</w:delText>
          </w:r>
        </w:del>
      </w:moveFrom>
    </w:p>
    <w:p w:rsidR="00B53D81" w:rsidRPr="00D21C3C" w:rsidDel="00781989" w:rsidRDefault="00B53D81" w:rsidP="00B53D81">
      <w:pPr>
        <w:pStyle w:val="Equation"/>
        <w:rPr>
          <w:del w:id="250" w:author="fred" w:date="2015-01-14T10:30:00Z"/>
        </w:rPr>
      </w:pPr>
      <w:moveFrom w:id="251" w:author="fred" w:date="2015-01-12T12:00:00Z">
        <w:del w:id="252" w:author="fred" w:date="2015-01-14T10:30:00Z">
          <w:r w:rsidRPr="00C142A5" w:rsidDel="00781989">
            <w:rPr>
              <w:position w:val="-32"/>
            </w:rPr>
            <w:object w:dxaOrig="4140" w:dyaOrig="720">
              <v:shape id="_x0000_i1056" type="#_x0000_t75" style="width:207.35pt;height:36.3pt" o:ole="">
                <v:imagedata r:id="rId66" o:title=""/>
              </v:shape>
              <o:OLEObject Type="Embed" ProgID="Equation.DSMT4" ShapeID="_x0000_i1056" DrawAspect="Content" ObjectID="_1483355324" r:id="rId67"/>
            </w:object>
          </w:r>
        </w:del>
      </w:moveFrom>
    </w:p>
    <w:p w:rsidR="003722B5" w:rsidRDefault="00B53D81">
      <w:pPr>
        <w:pStyle w:val="BodyText"/>
        <w:rPr>
          <w:del w:id="253" w:author="fred" w:date="2015-01-12T11:59:00Z"/>
        </w:rPr>
      </w:pPr>
      <w:moveFrom w:id="254" w:author="fred" w:date="2015-01-12T12:00:00Z">
        <w:r w:rsidRPr="006944EF" w:rsidDel="009635AD">
          <w:rPr>
            <w:i/>
          </w:rPr>
          <w:sym w:font="Symbol" w:char="F044"/>
        </w:r>
        <w:r w:rsidDel="009635AD">
          <w:rPr>
            <w:i/>
          </w:rPr>
          <w:t>T</w:t>
        </w:r>
        <w:r w:rsidDel="009635AD">
          <w:rPr>
            <w:i/>
            <w:vertAlign w:val="subscript"/>
          </w:rPr>
          <w:t>w,des</w:t>
        </w:r>
        <w:r w:rsidDel="009635AD">
          <w:t xml:space="preserve"> is just the </w:t>
        </w:r>
        <w:r w:rsidRPr="006944EF" w:rsidDel="009635AD">
          <w:rPr>
            <w:i/>
          </w:rPr>
          <w:t>Loop Design Temperature Difference</w:t>
        </w:r>
        <w:r w:rsidRPr="006944EF" w:rsidDel="009635AD">
          <w:t xml:space="preserve"> </w:t>
        </w:r>
        <w:r w:rsidDel="009635AD">
          <w:t xml:space="preserve">user input from </w:t>
        </w:r>
        <w:r w:rsidDel="009635AD">
          <w:rPr>
            <w:i/>
          </w:rPr>
          <w:t xml:space="preserve">Sizing:Plant </w:t>
        </w:r>
        <w:r w:rsidDel="009635AD">
          <w:t xml:space="preserve">(if the coil is in the outside air stream, ½ the </w:t>
        </w:r>
        <w:r w:rsidRPr="006944EF" w:rsidDel="009635AD">
          <w:rPr>
            <w:i/>
          </w:rPr>
          <w:t>Loop Design Temperature Difference</w:t>
        </w:r>
        <w:r w:rsidDel="009635AD">
          <w:t xml:space="preserve"> is used). </w:t>
        </w:r>
      </w:moveFrom>
      <w:moveFromRangeEnd w:id="241"/>
      <w:del w:id="255" w:author="fred" w:date="2015-01-12T11:59:00Z">
        <w:r w:rsidDel="00C5548E">
          <w:delText xml:space="preserve">The design coil load </w:delText>
        </w:r>
        <w:r w:rsidDel="00C5548E">
          <w:rPr>
            <w:i/>
          </w:rPr>
          <w:delText>Load</w:delText>
        </w:r>
        <w:r w:rsidDel="00C5548E">
          <w:rPr>
            <w:i/>
            <w:vertAlign w:val="subscript"/>
          </w:rPr>
          <w:delText>coil,des</w:delText>
        </w:r>
        <w:r w:rsidDel="00C5548E">
          <w:delText xml:space="preserve"> is calculated from:</w:delText>
        </w:r>
      </w:del>
    </w:p>
    <w:p w:rsidR="00EC7C6A" w:rsidRDefault="00B53D81" w:rsidP="00EC7C6A">
      <w:pPr>
        <w:pStyle w:val="BodyText"/>
        <w:rPr>
          <w:del w:id="256" w:author="fred" w:date="2015-01-12T11:59:00Z"/>
        </w:rPr>
        <w:pPrChange w:id="257" w:author="fred" w:date="2015-01-12T11:59:00Z">
          <w:pPr>
            <w:pStyle w:val="Equation"/>
          </w:pPr>
        </w:pPrChange>
      </w:pPr>
      <w:del w:id="258" w:author="fred" w:date="2015-01-12T11:59:00Z">
        <w:r w:rsidRPr="00C142A5" w:rsidDel="00C5548E">
          <w:rPr>
            <w:position w:val="-14"/>
          </w:rPr>
          <w:object w:dxaOrig="6020" w:dyaOrig="380">
            <v:shape id="_x0000_i1057" type="#_x0000_t75" style="width:301.25pt;height:19pt" o:ole="">
              <v:imagedata r:id="rId68" o:title=""/>
            </v:shape>
            <o:OLEObject Type="Embed" ProgID="Equation.DSMT4" ShapeID="_x0000_i1057" DrawAspect="Content" ObjectID="_1483355325" r:id="rId69"/>
          </w:object>
        </w:r>
      </w:del>
    </w:p>
    <w:p w:rsidR="003722B5" w:rsidRDefault="00B53D81">
      <w:pPr>
        <w:pStyle w:val="BodyText"/>
        <w:rPr>
          <w:del w:id="259" w:author="fred" w:date="2015-01-12T11:59:00Z"/>
        </w:rPr>
      </w:pPr>
      <w:del w:id="260" w:author="fred" w:date="2015-01-12T11:59:00Z">
        <w:r w:rsidDel="00C5548E">
          <w:delText xml:space="preserve">The design air mass flow rate depends on the location of the coil. If the coil is in the outside air stream the flow rate is set to </w:delText>
        </w:r>
        <w:r w:rsidRPr="00044FD6" w:rsidDel="00C5548E">
          <w:rPr>
            <w:i/>
          </w:rPr>
          <w:sym w:font="Symbol" w:char="F072"/>
        </w:r>
        <w:r w:rsidRPr="00044FD6" w:rsidDel="00C5548E">
          <w:rPr>
            <w:i/>
            <w:vertAlign w:val="subscript"/>
          </w:rPr>
          <w:delText>air</w:delText>
        </w:r>
        <w:r w:rsidDel="00C5548E">
          <w:sym w:font="Symbol" w:char="F0B7"/>
        </w:r>
        <w:r w:rsidRPr="00044FD6" w:rsidDel="00C5548E">
          <w:rPr>
            <w:i/>
          </w:rPr>
          <w:delText>DesOutAirVolFlow</w:delText>
        </w:r>
        <w:r w:rsidRPr="00044FD6" w:rsidDel="00C5548E">
          <w:rPr>
            <w:i/>
            <w:vertAlign w:val="subscript"/>
          </w:rPr>
          <w:delText>sys</w:delText>
        </w:r>
        <w:r w:rsidDel="00C5548E">
          <w:delText xml:space="preserve"> (the design outside air volumetric flow for the system). If the coil is in a cooling duct the flow rate is set to </w:delText>
        </w:r>
        <w:r w:rsidRPr="00044FD6" w:rsidDel="00C5548E">
          <w:rPr>
            <w:i/>
          </w:rPr>
          <w:sym w:font="Symbol" w:char="F072"/>
        </w:r>
        <w:r w:rsidRPr="00044FD6" w:rsidDel="00C5548E">
          <w:rPr>
            <w:i/>
            <w:vertAlign w:val="subscript"/>
          </w:rPr>
          <w:delText>air</w:delText>
        </w:r>
        <w:r w:rsidDel="00C5548E">
          <w:sym w:font="Symbol" w:char="F0B7"/>
        </w:r>
        <w:r w:rsidRPr="00044FD6" w:rsidDel="00C5548E">
          <w:rPr>
            <w:i/>
          </w:rPr>
          <w:delText>Des</w:delText>
        </w:r>
        <w:r w:rsidDel="00C5548E">
          <w:rPr>
            <w:i/>
          </w:rPr>
          <w:delText>Cool</w:delText>
        </w:r>
        <w:r w:rsidRPr="00044FD6" w:rsidDel="00C5548E">
          <w:rPr>
            <w:i/>
          </w:rPr>
          <w:delText>VolFlow</w:delText>
        </w:r>
        <w:r w:rsidRPr="00044FD6" w:rsidDel="00C5548E">
          <w:rPr>
            <w:i/>
            <w:vertAlign w:val="subscript"/>
          </w:rPr>
          <w:delText>sys</w:delText>
        </w:r>
        <w:r w:rsidDel="00C5548E">
          <w:delText xml:space="preserve">. If the coil is in a heating duct the flow rate is set to </w:delText>
        </w:r>
        <w:r w:rsidRPr="00044FD6" w:rsidDel="00C5548E">
          <w:rPr>
            <w:i/>
          </w:rPr>
          <w:sym w:font="Symbol" w:char="F072"/>
        </w:r>
        <w:r w:rsidRPr="00044FD6" w:rsidDel="00C5548E">
          <w:rPr>
            <w:i/>
            <w:vertAlign w:val="subscript"/>
          </w:rPr>
          <w:delText>air</w:delText>
        </w:r>
        <w:r w:rsidDel="00C5548E">
          <w:sym w:font="Symbol" w:char="F0B7"/>
        </w:r>
        <w:r w:rsidRPr="00044FD6" w:rsidDel="00C5548E">
          <w:rPr>
            <w:i/>
          </w:rPr>
          <w:delText>Des</w:delText>
        </w:r>
        <w:r w:rsidDel="00C5548E">
          <w:rPr>
            <w:i/>
          </w:rPr>
          <w:delText>Heat</w:delText>
        </w:r>
        <w:r w:rsidRPr="00044FD6" w:rsidDel="00C5548E">
          <w:rPr>
            <w:i/>
          </w:rPr>
          <w:delText>VolFlow</w:delText>
        </w:r>
        <w:r w:rsidRPr="00044FD6" w:rsidDel="00C5548E">
          <w:rPr>
            <w:i/>
            <w:vertAlign w:val="subscript"/>
          </w:rPr>
          <w:delText>sys</w:delText>
        </w:r>
        <w:r w:rsidDel="00C5548E">
          <w:delText xml:space="preserve">. If the coil is in the main duct (or any other kind of duct) the flow rate is set to </w:delText>
        </w:r>
        <w:r w:rsidRPr="00044FD6" w:rsidDel="00C5548E">
          <w:rPr>
            <w:i/>
          </w:rPr>
          <w:sym w:font="Symbol" w:char="F072"/>
        </w:r>
        <w:r w:rsidRPr="00044FD6" w:rsidDel="00C5548E">
          <w:rPr>
            <w:i/>
            <w:vertAlign w:val="subscript"/>
          </w:rPr>
          <w:delText>air</w:delText>
        </w:r>
        <w:r w:rsidDel="00C5548E">
          <w:sym w:font="Symbol" w:char="F0B7"/>
        </w:r>
        <w:r w:rsidRPr="00044FD6" w:rsidDel="00C5548E">
          <w:rPr>
            <w:i/>
          </w:rPr>
          <w:delText>Des</w:delText>
        </w:r>
        <w:r w:rsidDel="00C5548E">
          <w:rPr>
            <w:i/>
          </w:rPr>
          <w:delText>Main</w:delText>
        </w:r>
        <w:r w:rsidRPr="00044FD6" w:rsidDel="00C5548E">
          <w:rPr>
            <w:i/>
          </w:rPr>
          <w:delText>VolFlow</w:delText>
        </w:r>
        <w:r w:rsidRPr="00044FD6" w:rsidDel="00C5548E">
          <w:rPr>
            <w:i/>
            <w:vertAlign w:val="subscript"/>
          </w:rPr>
          <w:delText>sys</w:delText>
        </w:r>
        <w:r w:rsidDel="00C5548E">
          <w:delText>.</w:delText>
        </w:r>
      </w:del>
    </w:p>
    <w:p w:rsidR="003722B5" w:rsidRDefault="00B53D81">
      <w:pPr>
        <w:pStyle w:val="BodyText"/>
      </w:pPr>
      <w:del w:id="261" w:author="fred" w:date="2015-01-12T11:59:00Z">
        <w:r w:rsidDel="00C5548E">
          <w:delText>To obtain the inlet and outlet enthalpies, we need the inlet and outlet temperatures and humidity ratios. The inlet and outlet conditions depend on whether the coil is in the outside air stream and if it is not, whether or not there is outside air preconditioning.</w:delText>
        </w:r>
      </w:del>
    </w:p>
    <w:p w:rsidR="00B53D81" w:rsidRDefault="00B53D81" w:rsidP="00B53D81">
      <w:pPr>
        <w:pStyle w:val="BodyText"/>
        <w:numPr>
          <w:ilvl w:val="0"/>
          <w:numId w:val="1"/>
        </w:numPr>
      </w:pPr>
      <w:r>
        <w:t>Coil in outside air stream</w:t>
      </w:r>
    </w:p>
    <w:p w:rsidR="00B53D81" w:rsidRDefault="00B53D81" w:rsidP="00B53D81">
      <w:pPr>
        <w:pStyle w:val="BodyText"/>
        <w:numPr>
          <w:ilvl w:val="1"/>
          <w:numId w:val="1"/>
        </w:numPr>
      </w:pPr>
      <w:del w:id="262" w:author="fred" w:date="2015-01-12T12:09:00Z">
        <w:r w:rsidDel="00176694">
          <w:rPr>
            <w:i/>
          </w:rPr>
          <w:delText>T</w:delText>
        </w:r>
        <w:r w:rsidDel="00176694">
          <w:rPr>
            <w:i/>
            <w:vertAlign w:val="subscript"/>
          </w:rPr>
          <w:delText>air,in,des</w:delText>
        </w:r>
        <w:r w:rsidDel="00176694">
          <w:delText xml:space="preserve"> = </w:delText>
        </w:r>
        <w:r w:rsidRPr="00737714" w:rsidDel="00176694">
          <w:rPr>
            <w:i/>
          </w:rPr>
          <w:delText>CoolOutTemp</w:delText>
        </w:r>
        <w:r w:rsidRPr="00737714" w:rsidDel="00176694">
          <w:rPr>
            <w:i/>
            <w:vertAlign w:val="subscript"/>
          </w:rPr>
          <w:delText>sys</w:delText>
        </w:r>
        <w:r w:rsidDel="00176694">
          <w:delText xml:space="preserve"> </w:delText>
        </w:r>
      </w:del>
      <w:ins w:id="263" w:author="fred" w:date="2015-01-12T12:09:00Z">
        <w:r w:rsidR="00176694" w:rsidRPr="00176694">
          <w:rPr>
            <w:i/>
            <w:position w:val="-14"/>
          </w:rPr>
          <w:object w:dxaOrig="2020" w:dyaOrig="380">
            <v:shape id="_x0000_i1058" type="#_x0000_t75" style="width:100.8pt;height:19pt" o:ole="">
              <v:imagedata r:id="rId70" o:title=""/>
            </v:shape>
            <o:OLEObject Type="Embed" ProgID="Equation.DSMT4" ShapeID="_x0000_i1058" DrawAspect="Content" ObjectID="_1483355326" r:id="rId71"/>
          </w:object>
        </w:r>
      </w:ins>
      <w:ins w:id="264" w:author="fred" w:date="2015-01-12T12:09:00Z">
        <w:r w:rsidR="00176694">
          <w:t xml:space="preserve"> </w:t>
        </w:r>
      </w:ins>
      <w:r>
        <w:t>(the outside air temperature at the design cooling peak)</w:t>
      </w:r>
    </w:p>
    <w:p w:rsidR="00B53D81" w:rsidRDefault="00B53D81" w:rsidP="00B53D81">
      <w:pPr>
        <w:pStyle w:val="BodyText"/>
        <w:numPr>
          <w:ilvl w:val="1"/>
          <w:numId w:val="1"/>
        </w:numPr>
      </w:pPr>
      <w:del w:id="265" w:author="fred" w:date="2015-01-12T12:10:00Z">
        <w:r w:rsidDel="00544022">
          <w:rPr>
            <w:i/>
          </w:rPr>
          <w:delText>T</w:delText>
        </w:r>
        <w:r w:rsidDel="00544022">
          <w:rPr>
            <w:i/>
            <w:vertAlign w:val="subscript"/>
          </w:rPr>
          <w:delText>air,out,des</w:delText>
        </w:r>
        <w:r w:rsidDel="00544022">
          <w:delText xml:space="preserve"> = </w:delText>
        </w:r>
        <w:r w:rsidDel="00544022">
          <w:rPr>
            <w:i/>
          </w:rPr>
          <w:delText>PrecoolTemp</w:delText>
        </w:r>
        <w:r w:rsidDel="00544022">
          <w:rPr>
            <w:i/>
            <w:vertAlign w:val="subscript"/>
          </w:rPr>
          <w:delText>sys</w:delText>
        </w:r>
      </w:del>
      <w:ins w:id="266" w:author="fred" w:date="2015-01-12T12:10:00Z">
        <w:r w:rsidR="00544022" w:rsidRPr="00544022">
          <w:rPr>
            <w:i/>
            <w:position w:val="-14"/>
            <w:vertAlign w:val="subscript"/>
          </w:rPr>
          <w:object w:dxaOrig="1860" w:dyaOrig="380">
            <v:shape id="_x0000_i1059" type="#_x0000_t75" style="width:92.15pt;height:19pt" o:ole="">
              <v:imagedata r:id="rId72" o:title=""/>
            </v:shape>
            <o:OLEObject Type="Embed" ProgID="Equation.DSMT4" ShapeID="_x0000_i1059" DrawAspect="Content" ObjectID="_1483355327" r:id="rId73"/>
          </w:object>
        </w:r>
      </w:ins>
      <w:r>
        <w:t xml:space="preserve"> </w:t>
      </w:r>
      <w:del w:id="267" w:author="fred" w:date="2015-01-12T12:11:00Z">
        <w:r w:rsidDel="00544022">
          <w:delText xml:space="preserve"> </w:delText>
        </w:r>
      </w:del>
      <w:r>
        <w:t xml:space="preserve">(the specified </w:t>
      </w:r>
      <w:proofErr w:type="spellStart"/>
      <w:r>
        <w:t>Precool</w:t>
      </w:r>
      <w:proofErr w:type="spellEnd"/>
      <w:r>
        <w:t xml:space="preserve"> Design Temperature from the </w:t>
      </w:r>
      <w:r>
        <w:rPr>
          <w:i/>
        </w:rPr>
        <w:t>Sizing:System</w:t>
      </w:r>
      <w:r>
        <w:t xml:space="preserve"> object).</w:t>
      </w:r>
    </w:p>
    <w:p w:rsidR="00B53D81" w:rsidRDefault="00B53D81" w:rsidP="00B53D81">
      <w:pPr>
        <w:pStyle w:val="BodyText"/>
        <w:numPr>
          <w:ilvl w:val="1"/>
          <w:numId w:val="1"/>
        </w:numPr>
      </w:pPr>
      <w:del w:id="268" w:author="fred" w:date="2015-01-13T10:22:00Z">
        <w:r w:rsidDel="00D6081A">
          <w:rPr>
            <w:i/>
          </w:rPr>
          <w:delText>W</w:delText>
        </w:r>
        <w:r w:rsidDel="00D6081A">
          <w:rPr>
            <w:i/>
            <w:vertAlign w:val="subscript"/>
          </w:rPr>
          <w:delText>air,in,des</w:delText>
        </w:r>
        <w:r w:rsidDel="00D6081A">
          <w:delText xml:space="preserve"> = </w:delText>
        </w:r>
        <w:r w:rsidRPr="00A75B5C" w:rsidDel="00D6081A">
          <w:rPr>
            <w:i/>
          </w:rPr>
          <w:delText>CoolOutHumRat</w:delText>
        </w:r>
        <w:r w:rsidDel="00D6081A">
          <w:rPr>
            <w:i/>
            <w:vertAlign w:val="subscript"/>
          </w:rPr>
          <w:delText>sys</w:delText>
        </w:r>
        <w:r w:rsidDel="00D6081A">
          <w:delText xml:space="preserve"> </w:delText>
        </w:r>
      </w:del>
      <w:ins w:id="269" w:author="fred" w:date="2015-01-13T10:22:00Z">
        <w:r w:rsidR="00D6081A" w:rsidRPr="00D6081A">
          <w:rPr>
            <w:position w:val="-14"/>
          </w:rPr>
          <w:object w:dxaOrig="2140" w:dyaOrig="380">
            <v:shape id="_x0000_i1060" type="#_x0000_t75" style="width:107.15pt;height:19pt" o:ole="">
              <v:imagedata r:id="rId74" o:title=""/>
            </v:shape>
            <o:OLEObject Type="Embed" ProgID="Equation.DSMT4" ShapeID="_x0000_i1060" DrawAspect="Content" ObjectID="_1483355328" r:id="rId75"/>
          </w:object>
        </w:r>
      </w:ins>
      <w:ins w:id="270" w:author="fred" w:date="2015-01-13T10:27:00Z">
        <w:r w:rsidR="00D6081A">
          <w:t xml:space="preserve"> </w:t>
        </w:r>
      </w:ins>
      <w:r>
        <w:t>(the outside humidity ratio at the design cooling peak)</w:t>
      </w:r>
    </w:p>
    <w:p w:rsidR="00B53D81" w:rsidRDefault="00B53D81" w:rsidP="00B53D81">
      <w:pPr>
        <w:pStyle w:val="BodyText"/>
        <w:numPr>
          <w:ilvl w:val="1"/>
          <w:numId w:val="1"/>
        </w:numPr>
      </w:pPr>
      <w:del w:id="271" w:author="fred" w:date="2015-01-13T10:26:00Z">
        <w:r w:rsidDel="00D6081A">
          <w:rPr>
            <w:i/>
          </w:rPr>
          <w:delText>W</w:delText>
        </w:r>
        <w:r w:rsidDel="00D6081A">
          <w:rPr>
            <w:i/>
            <w:vertAlign w:val="subscript"/>
          </w:rPr>
          <w:delText>air,out,des</w:delText>
        </w:r>
        <w:r w:rsidDel="00D6081A">
          <w:delText xml:space="preserve"> = </w:delText>
        </w:r>
        <w:r w:rsidRPr="00A75B5C" w:rsidDel="00D6081A">
          <w:rPr>
            <w:i/>
          </w:rPr>
          <w:delText>PrecoolHumRat</w:delText>
        </w:r>
        <w:r w:rsidDel="00D6081A">
          <w:rPr>
            <w:i/>
            <w:vertAlign w:val="subscript"/>
          </w:rPr>
          <w:delText>sys</w:delText>
        </w:r>
      </w:del>
      <w:r>
        <w:t> </w:t>
      </w:r>
      <w:ins w:id="272" w:author="fred" w:date="2015-01-13T10:27:00Z">
        <w:r w:rsidR="00D6081A" w:rsidRPr="00D6081A">
          <w:rPr>
            <w:position w:val="-14"/>
          </w:rPr>
          <w:object w:dxaOrig="2000" w:dyaOrig="380">
            <v:shape id="_x0000_i1061" type="#_x0000_t75" style="width:100.2pt;height:19pt" o:ole="">
              <v:imagedata r:id="rId76" o:title=""/>
            </v:shape>
            <o:OLEObject Type="Embed" ProgID="Equation.DSMT4" ShapeID="_x0000_i1061" DrawAspect="Content" ObjectID="_1483355329" r:id="rId77"/>
          </w:object>
        </w:r>
      </w:ins>
      <w:ins w:id="273" w:author="fred" w:date="2015-01-13T10:28:00Z">
        <w:r w:rsidR="00D6081A">
          <w:t xml:space="preserve"> </w:t>
        </w:r>
      </w:ins>
      <w:r>
        <w:t xml:space="preserve">(the specified </w:t>
      </w:r>
      <w:proofErr w:type="spellStart"/>
      <w:r>
        <w:t>Precool</w:t>
      </w:r>
      <w:proofErr w:type="spellEnd"/>
      <w:r>
        <w:t xml:space="preserve"> Design Humidity Ratio from the </w:t>
      </w:r>
      <w:r>
        <w:rPr>
          <w:i/>
        </w:rPr>
        <w:t>Sizing:System</w:t>
      </w:r>
      <w:r>
        <w:t xml:space="preserve"> object)</w:t>
      </w:r>
    </w:p>
    <w:p w:rsidR="00B53D81" w:rsidRDefault="00B53D81" w:rsidP="00B53D81">
      <w:pPr>
        <w:pStyle w:val="BodyText"/>
        <w:numPr>
          <w:ilvl w:val="0"/>
          <w:numId w:val="1"/>
        </w:numPr>
      </w:pPr>
      <w:r>
        <w:t>Coil in main air stream, no preconditioning of outside air</w:t>
      </w:r>
    </w:p>
    <w:p w:rsidR="00B53D81" w:rsidRDefault="00B53D81" w:rsidP="00B53D81">
      <w:pPr>
        <w:pStyle w:val="BodyText"/>
        <w:numPr>
          <w:ilvl w:val="1"/>
          <w:numId w:val="1"/>
        </w:numPr>
      </w:pPr>
      <w:del w:id="274" w:author="fred" w:date="2015-01-13T10:36:00Z">
        <w:r w:rsidDel="00DB5DE9">
          <w:rPr>
            <w:i/>
          </w:rPr>
          <w:lastRenderedPageBreak/>
          <w:delText>T</w:delText>
        </w:r>
        <w:r w:rsidDel="00DB5DE9">
          <w:rPr>
            <w:i/>
            <w:vertAlign w:val="subscript"/>
          </w:rPr>
          <w:delText>air,in,des</w:delText>
        </w:r>
        <w:r w:rsidDel="00DB5DE9">
          <w:delText xml:space="preserve"> = </w:delText>
        </w:r>
        <w:r w:rsidRPr="00737714" w:rsidDel="00DB5DE9">
          <w:rPr>
            <w:i/>
          </w:rPr>
          <w:delText>Cool</w:delText>
        </w:r>
        <w:r w:rsidDel="00DB5DE9">
          <w:rPr>
            <w:i/>
          </w:rPr>
          <w:delText>Mix</w:delText>
        </w:r>
        <w:r w:rsidRPr="00737714" w:rsidDel="00DB5DE9">
          <w:rPr>
            <w:i/>
          </w:rPr>
          <w:delText>Temp</w:delText>
        </w:r>
        <w:r w:rsidRPr="00737714" w:rsidDel="00DB5DE9">
          <w:rPr>
            <w:i/>
            <w:vertAlign w:val="subscript"/>
          </w:rPr>
          <w:delText>sys</w:delText>
        </w:r>
        <w:r w:rsidDel="00DB5DE9">
          <w:delText xml:space="preserve"> </w:delText>
        </w:r>
      </w:del>
      <w:ins w:id="275" w:author="fred" w:date="2015-01-13T10:36:00Z">
        <w:r w:rsidR="00DB5DE9" w:rsidRPr="00DB5DE9">
          <w:rPr>
            <w:position w:val="-14"/>
          </w:rPr>
          <w:object w:dxaOrig="2040" w:dyaOrig="380">
            <v:shape id="_x0000_i1062" type="#_x0000_t75" style="width:101.95pt;height:19pt" o:ole="">
              <v:imagedata r:id="rId78" o:title=""/>
            </v:shape>
            <o:OLEObject Type="Embed" ProgID="Equation.DSMT4" ShapeID="_x0000_i1062" DrawAspect="Content" ObjectID="_1483355330" r:id="rId79"/>
          </w:object>
        </w:r>
      </w:ins>
      <w:ins w:id="276" w:author="fred" w:date="2015-01-13T10:37:00Z">
        <w:r w:rsidR="00DB5DE9">
          <w:t xml:space="preserve"> </w:t>
        </w:r>
      </w:ins>
      <w:r>
        <w:t>(the mixed air temperature at the design cooling peak)</w:t>
      </w:r>
    </w:p>
    <w:p w:rsidR="00B53D81" w:rsidRDefault="00B53D81" w:rsidP="00B53D81">
      <w:pPr>
        <w:pStyle w:val="BodyText"/>
        <w:numPr>
          <w:ilvl w:val="1"/>
          <w:numId w:val="1"/>
        </w:numPr>
      </w:pPr>
      <w:del w:id="277" w:author="fred" w:date="2015-01-13T10:37:00Z">
        <w:r w:rsidDel="00DB5DE9">
          <w:rPr>
            <w:i/>
          </w:rPr>
          <w:delText>W</w:delText>
        </w:r>
        <w:r w:rsidDel="00DB5DE9">
          <w:rPr>
            <w:i/>
            <w:vertAlign w:val="subscript"/>
          </w:rPr>
          <w:delText>air,in,des</w:delText>
        </w:r>
        <w:r w:rsidDel="00DB5DE9">
          <w:delText xml:space="preserve"> = </w:delText>
        </w:r>
        <w:r w:rsidRPr="00A75B5C" w:rsidDel="00DB5DE9">
          <w:rPr>
            <w:i/>
          </w:rPr>
          <w:delText>Cool</w:delText>
        </w:r>
        <w:r w:rsidDel="00DB5DE9">
          <w:rPr>
            <w:i/>
          </w:rPr>
          <w:delText>Mix</w:delText>
        </w:r>
        <w:r w:rsidRPr="00A75B5C" w:rsidDel="00DB5DE9">
          <w:rPr>
            <w:i/>
          </w:rPr>
          <w:delText>HumRat</w:delText>
        </w:r>
        <w:r w:rsidDel="00DB5DE9">
          <w:rPr>
            <w:i/>
            <w:vertAlign w:val="subscript"/>
          </w:rPr>
          <w:delText>sys</w:delText>
        </w:r>
        <w:r w:rsidDel="00DB5DE9">
          <w:delText xml:space="preserve"> </w:delText>
        </w:r>
      </w:del>
      <w:ins w:id="278" w:author="fred" w:date="2015-01-13T10:37:00Z">
        <w:r w:rsidR="00DB5DE9" w:rsidRPr="00DB5DE9">
          <w:rPr>
            <w:position w:val="-14"/>
          </w:rPr>
          <w:object w:dxaOrig="2160" w:dyaOrig="380">
            <v:shape id="_x0000_i1063" type="#_x0000_t75" style="width:108.3pt;height:19pt" o:ole="">
              <v:imagedata r:id="rId80" o:title=""/>
            </v:shape>
            <o:OLEObject Type="Embed" ProgID="Equation.DSMT4" ShapeID="_x0000_i1063" DrawAspect="Content" ObjectID="_1483355331" r:id="rId81"/>
          </w:object>
        </w:r>
      </w:ins>
      <w:ins w:id="279" w:author="fred" w:date="2015-01-13T10:38:00Z">
        <w:r w:rsidR="00DB5DE9">
          <w:t xml:space="preserve"> </w:t>
        </w:r>
      </w:ins>
      <w:r>
        <w:t>(the mixed air humidity ratio at the design cooling peak)</w:t>
      </w:r>
    </w:p>
    <w:p w:rsidR="00B53D81" w:rsidRDefault="00B53D81" w:rsidP="00B53D81">
      <w:pPr>
        <w:pStyle w:val="BodyText"/>
        <w:numPr>
          <w:ilvl w:val="1"/>
          <w:numId w:val="1"/>
        </w:numPr>
      </w:pPr>
      <w:r>
        <w:rPr>
          <w:i/>
        </w:rPr>
        <w:t>T</w:t>
      </w:r>
      <w:r>
        <w:rPr>
          <w:i/>
          <w:vertAlign w:val="subscript"/>
        </w:rPr>
        <w:t>air,out,des</w:t>
      </w:r>
      <w:r>
        <w:t xml:space="preserve"> </w:t>
      </w:r>
      <w:ins w:id="280" w:author="fred" w:date="2015-01-13T10:43:00Z">
        <w:r w:rsidR="002F6B53">
          <w:t xml:space="preserve">is set to </w:t>
        </w:r>
      </w:ins>
      <w:ins w:id="281" w:author="fred" w:date="2015-01-13T10:44:00Z">
        <w:r w:rsidR="002F6B53">
          <w:rPr>
            <w:i/>
          </w:rPr>
          <w:t>T</w:t>
        </w:r>
        <w:r w:rsidR="002F6B53">
          <w:rPr>
            <w:i/>
            <w:vertAlign w:val="subscript"/>
          </w:rPr>
          <w:t>cc,exit</w:t>
        </w:r>
        <w:r w:rsidR="002F6B53">
          <w:t xml:space="preserve"> calculated above in the </w:t>
        </w:r>
      </w:ins>
      <w:ins w:id="282" w:author="fred" w:date="2015-01-13T10:45:00Z">
        <w:r w:rsidR="002F6B53">
          <w:t>Initial Calculation section.</w:t>
        </w:r>
      </w:ins>
      <w:del w:id="283" w:author="fred" w:date="2015-01-13T10:43:00Z">
        <w:r w:rsidDel="002F6B53">
          <w:delText xml:space="preserve">= </w:delText>
        </w:r>
        <w:r w:rsidDel="002F6B53">
          <w:rPr>
            <w:i/>
          </w:rPr>
          <w:delText>CoolSupTemp</w:delText>
        </w:r>
        <w:r w:rsidDel="002F6B53">
          <w:rPr>
            <w:i/>
            <w:vertAlign w:val="subscript"/>
          </w:rPr>
          <w:delText>sys</w:delText>
        </w:r>
        <w:r w:rsidDel="002F6B53">
          <w:delText xml:space="preserve">  (the specified </w:delText>
        </w:r>
        <w:r w:rsidRPr="00A75B5C" w:rsidDel="002F6B53">
          <w:delText>Central Cooling Design Supply Air Temperature</w:delText>
        </w:r>
        <w:r w:rsidDel="002F6B53">
          <w:delText xml:space="preserve"> from the </w:delText>
        </w:r>
        <w:r w:rsidDel="002F6B53">
          <w:rPr>
            <w:i/>
          </w:rPr>
          <w:delText>Sizing:System</w:delText>
        </w:r>
        <w:r w:rsidDel="002F6B53">
          <w:delText xml:space="preserve"> object)</w:delText>
        </w:r>
      </w:del>
    </w:p>
    <w:p w:rsidR="00B53D81" w:rsidRDefault="002F6B53" w:rsidP="00B53D81">
      <w:pPr>
        <w:pStyle w:val="BodyText"/>
        <w:numPr>
          <w:ilvl w:val="1"/>
          <w:numId w:val="1"/>
        </w:numPr>
      </w:pPr>
      <w:ins w:id="284" w:author="fred" w:date="2015-01-13T10:46:00Z">
        <w:r w:rsidDel="002F6B53">
          <w:rPr>
            <w:i/>
          </w:rPr>
          <w:t xml:space="preserve"> </w:t>
        </w:r>
      </w:ins>
      <w:del w:id="285" w:author="fred" w:date="2015-01-13T10:46:00Z">
        <w:r w:rsidR="00B53D81" w:rsidDel="002F6B53">
          <w:rPr>
            <w:i/>
          </w:rPr>
          <w:delText>W</w:delText>
        </w:r>
        <w:r w:rsidR="00B53D81" w:rsidDel="002F6B53">
          <w:rPr>
            <w:i/>
            <w:vertAlign w:val="subscript"/>
          </w:rPr>
          <w:delText>air,out,des</w:delText>
        </w:r>
        <w:r w:rsidR="00B53D81" w:rsidDel="002F6B53">
          <w:delText xml:space="preserve"> = </w:delText>
        </w:r>
        <w:r w:rsidR="00B53D81" w:rsidDel="002F6B53">
          <w:rPr>
            <w:i/>
          </w:rPr>
          <w:delText>CoolSup</w:delText>
        </w:r>
        <w:r w:rsidR="00B53D81" w:rsidRPr="00A75B5C" w:rsidDel="002F6B53">
          <w:rPr>
            <w:i/>
          </w:rPr>
          <w:delText>HumRat</w:delText>
        </w:r>
        <w:r w:rsidR="00B53D81" w:rsidDel="002F6B53">
          <w:rPr>
            <w:i/>
            <w:vertAlign w:val="subscript"/>
          </w:rPr>
          <w:delText>sys</w:delText>
        </w:r>
      </w:del>
      <w:ins w:id="286" w:author="fred" w:date="2015-01-13T10:46:00Z">
        <w:r w:rsidRPr="002F6B53">
          <w:rPr>
            <w:i/>
            <w:position w:val="-14"/>
            <w:vertAlign w:val="subscript"/>
          </w:rPr>
          <w:object w:dxaOrig="1820" w:dyaOrig="380">
            <v:shape id="_x0000_i1064" type="#_x0000_t75" style="width:91pt;height:19pt" o:ole="">
              <v:imagedata r:id="rId82" o:title=""/>
            </v:shape>
            <o:OLEObject Type="Embed" ProgID="Equation.DSMT4" ShapeID="_x0000_i1064" DrawAspect="Content" ObjectID="_1483355332" r:id="rId83"/>
          </w:object>
        </w:r>
      </w:ins>
      <w:del w:id="287" w:author="fred" w:date="2015-01-13T10:46:00Z">
        <w:r w:rsidR="00B53D81" w:rsidDel="002F6B53">
          <w:delText> </w:delText>
        </w:r>
      </w:del>
      <w:r w:rsidR="00B53D81">
        <w:t xml:space="preserve">(the specified </w:t>
      </w:r>
      <w:r w:rsidR="00EC7C6A" w:rsidRPr="00EC7C6A">
        <w:rPr>
          <w:i/>
          <w:rPrChange w:id="288" w:author="fred" w:date="2015-01-14T10:41:00Z">
            <w:rPr/>
          </w:rPrChange>
        </w:rPr>
        <w:t>Central Cooling Design Supply Air Humidity Ratio</w:t>
      </w:r>
      <w:r w:rsidR="00B53D81">
        <w:t xml:space="preserve"> from the </w:t>
      </w:r>
      <w:r w:rsidR="00B53D81">
        <w:rPr>
          <w:i/>
        </w:rPr>
        <w:t>Sizing:System</w:t>
      </w:r>
      <w:r w:rsidR="00B53D81">
        <w:t xml:space="preserve"> object)</w:t>
      </w:r>
    </w:p>
    <w:p w:rsidR="00B53D81" w:rsidRDefault="00B53D81" w:rsidP="00B53D81">
      <w:pPr>
        <w:pStyle w:val="BodyText"/>
        <w:numPr>
          <w:ilvl w:val="0"/>
          <w:numId w:val="1"/>
        </w:numPr>
      </w:pPr>
      <w:r>
        <w:t xml:space="preserve">Coil </w:t>
      </w:r>
      <w:r w:rsidRPr="00FF7F8E">
        <w:t>in main air stream, outside air precondi</w:t>
      </w:r>
      <w:r>
        <w:t>ti</w:t>
      </w:r>
      <w:r w:rsidRPr="00FF7F8E">
        <w:t>oned</w:t>
      </w:r>
      <w:r>
        <w:t>. The outside air fraction is calculated as</w:t>
      </w:r>
      <w:del w:id="289" w:author="fred" w:date="2015-01-14T10:22:00Z">
        <w:r w:rsidDel="00F63BCC">
          <w:delText xml:space="preserve"> </w:delText>
        </w:r>
        <w:r w:rsidDel="00F63BCC">
          <w:rPr>
            <w:i/>
          </w:rPr>
          <w:delText>Frac</w:delText>
        </w:r>
        <w:r w:rsidRPr="00F452BE" w:rsidDel="00F63BCC">
          <w:rPr>
            <w:vertAlign w:val="subscript"/>
          </w:rPr>
          <w:delText>oa</w:delText>
        </w:r>
        <w:r w:rsidDel="00F63BCC">
          <w:rPr>
            <w:i/>
          </w:rPr>
          <w:delText xml:space="preserve"> </w:delText>
        </w:r>
        <w:r w:rsidDel="00F63BCC">
          <w:delText xml:space="preserve">= </w:delText>
        </w:r>
        <w:r w:rsidRPr="00FF7F8E" w:rsidDel="00F63BCC">
          <w:rPr>
            <w:i/>
          </w:rPr>
          <w:delText>DesOutAirVolFlow</w:delText>
        </w:r>
        <w:r w:rsidDel="00F63BCC">
          <w:rPr>
            <w:i/>
            <w:vertAlign w:val="subscript"/>
          </w:rPr>
          <w:delText>sys</w:delText>
        </w:r>
        <w:r w:rsidDel="00F63BCC">
          <w:delText xml:space="preserve"> / </w:delText>
        </w:r>
        <w:r w:rsidDel="00F63BCC">
          <w:rPr>
            <w:i/>
          </w:rPr>
          <w:delText>DesVolFlow</w:delText>
        </w:r>
      </w:del>
      <w:ins w:id="290" w:author="fred" w:date="2015-01-14T10:22:00Z">
        <w:r w:rsidR="00F63BCC" w:rsidRPr="00F63BCC">
          <w:rPr>
            <w:i/>
            <w:position w:val="-14"/>
          </w:rPr>
          <w:object w:dxaOrig="2000" w:dyaOrig="400">
            <v:shape id="_x0000_i1065" type="#_x0000_t75" style="width:100.2pt;height:20.15pt" o:ole="">
              <v:imagedata r:id="rId84" o:title=""/>
            </v:shape>
            <o:OLEObject Type="Embed" ProgID="Equation.DSMT4" ShapeID="_x0000_i1065" DrawAspect="Content" ObjectID="_1483355333" r:id="rId85"/>
          </w:object>
        </w:r>
      </w:ins>
      <w:ins w:id="291" w:author="fred" w:date="2015-01-14T10:27:00Z">
        <w:r w:rsidR="00F63BCC">
          <w:t xml:space="preserve">, where </w:t>
        </w:r>
      </w:ins>
      <w:del w:id="292" w:author="fred" w:date="2015-01-14T10:27:00Z">
        <w:r w:rsidDel="00F63BCC">
          <w:delText>.</w:delText>
        </w:r>
      </w:del>
      <w:ins w:id="293" w:author="fred" w:date="2015-01-14T10:27:00Z">
        <w:r w:rsidR="00781989" w:rsidRPr="00781989">
          <w:rPr>
            <w:position w:val="-14"/>
          </w:rPr>
          <w:object w:dxaOrig="540" w:dyaOrig="400">
            <v:shape id="_x0000_i1066" type="#_x0000_t75" style="width:27.65pt;height:20.15pt" o:ole="">
              <v:imagedata r:id="rId86" o:title=""/>
            </v:shape>
            <o:OLEObject Type="Embed" ProgID="Equation.DSMT4" ShapeID="_x0000_i1066" DrawAspect="Content" ObjectID="_1483355334" r:id="rId87"/>
          </w:object>
        </w:r>
      </w:ins>
      <w:ins w:id="294" w:author="fred" w:date="2015-01-14T10:28:00Z">
        <w:r w:rsidR="00781989">
          <w:t>is calculated above.</w:t>
        </w:r>
      </w:ins>
      <w:del w:id="295" w:author="fred" w:date="2015-01-14T10:26:00Z">
        <w:r w:rsidDel="00F63BCC">
          <w:delText xml:space="preserve"> </w:delText>
        </w:r>
      </w:del>
      <w:del w:id="296" w:author="fred" w:date="2015-01-14T10:28:00Z">
        <w:r w:rsidDel="00781989">
          <w:rPr>
            <w:i/>
          </w:rPr>
          <w:delText>DesVolFlow</w:delText>
        </w:r>
        <w:r w:rsidDel="00781989">
          <w:delText xml:space="preserve"> is just </w:delText>
        </w:r>
        <w:r w:rsidDel="00781989">
          <w:rPr>
            <w:i/>
          </w:rPr>
          <w:delText>AirMassFlowRate</w:delText>
        </w:r>
        <w:r w:rsidDel="00781989">
          <w:rPr>
            <w:i/>
            <w:vertAlign w:val="subscript"/>
          </w:rPr>
          <w:delText>coil,des</w:delText>
        </w:r>
        <w:r w:rsidDel="00781989">
          <w:delText xml:space="preserve"> / </w:delText>
        </w:r>
        <w:r w:rsidRPr="00044FD6" w:rsidDel="00781989">
          <w:rPr>
            <w:i/>
          </w:rPr>
          <w:sym w:font="Symbol" w:char="F072"/>
        </w:r>
        <w:r w:rsidRPr="00044FD6" w:rsidDel="00781989">
          <w:rPr>
            <w:i/>
            <w:vertAlign w:val="subscript"/>
          </w:rPr>
          <w:delText>air</w:delText>
        </w:r>
        <w:r w:rsidDel="00781989">
          <w:delText>.</w:delText>
        </w:r>
      </w:del>
    </w:p>
    <w:p w:rsidR="00BD49C3" w:rsidRDefault="00781989">
      <w:pPr>
        <w:pStyle w:val="BodyText"/>
        <w:numPr>
          <w:ilvl w:val="1"/>
          <w:numId w:val="1"/>
        </w:numPr>
        <w:rPr>
          <w:del w:id="297" w:author="fred" w:date="2015-01-14T10:35:00Z"/>
        </w:rPr>
      </w:pPr>
      <w:ins w:id="298" w:author="fred" w:date="2015-01-14T10:32:00Z">
        <w:r w:rsidRPr="00781989">
          <w:rPr>
            <w:i/>
            <w:position w:val="-14"/>
          </w:rPr>
          <w:object w:dxaOrig="3820" w:dyaOrig="380">
            <v:shape id="_x0000_i1067" type="#_x0000_t75" style="width:191.25pt;height:19pt" o:ole="">
              <v:imagedata r:id="rId88" o:title=""/>
            </v:shape>
            <o:OLEObject Type="Embed" ProgID="Equation.DSMT4" ShapeID="_x0000_i1067" DrawAspect="Content" ObjectID="_1483355335" r:id="rId89"/>
          </w:object>
        </w:r>
      </w:ins>
      <w:del w:id="299" w:author="fred" w:date="2015-01-14T10:35:00Z">
        <w:r w:rsidR="00B53D81" w:rsidDel="00781989">
          <w:rPr>
            <w:i/>
          </w:rPr>
          <w:delText>T</w:delText>
        </w:r>
        <w:r w:rsidR="00B53D81" w:rsidDel="00781989">
          <w:rPr>
            <w:i/>
            <w:vertAlign w:val="subscript"/>
          </w:rPr>
          <w:delText>air,in,des</w:delText>
        </w:r>
        <w:r w:rsidR="00B53D81" w:rsidDel="00781989">
          <w:delText>=</w:delText>
        </w:r>
        <w:r w:rsidR="00B53D81" w:rsidDel="00781989">
          <w:rPr>
            <w:i/>
          </w:rPr>
          <w:delText>Frac</w:delText>
        </w:r>
        <w:r w:rsidR="00B53D81" w:rsidDel="00781989">
          <w:rPr>
            <w:vertAlign w:val="subscript"/>
          </w:rPr>
          <w:delText>oa</w:delText>
        </w:r>
        <w:r w:rsidR="00B53D81" w:rsidDel="00781989">
          <w:rPr>
            <w:i/>
          </w:rPr>
          <w:sym w:font="Symbol" w:char="F0B7"/>
        </w:r>
        <w:r w:rsidR="00B53D81" w:rsidDel="00781989">
          <w:rPr>
            <w:i/>
          </w:rPr>
          <w:delText>PrecoolTemp</w:delText>
        </w:r>
        <w:r w:rsidR="00B53D81" w:rsidDel="00781989">
          <w:rPr>
            <w:i/>
            <w:vertAlign w:val="subscript"/>
          </w:rPr>
          <w:delText>sys</w:delText>
        </w:r>
        <w:r w:rsidR="00B53D81" w:rsidDel="00781989">
          <w:delText xml:space="preserve"> + (1.</w:delText>
        </w:r>
        <w:r w:rsidR="00B53D81" w:rsidDel="00781989">
          <w:sym w:font="Symbol" w:char="F02D"/>
        </w:r>
        <w:r w:rsidR="00B53D81" w:rsidDel="00781989">
          <w:rPr>
            <w:i/>
          </w:rPr>
          <w:delText xml:space="preserve"> Frac</w:delText>
        </w:r>
        <w:r w:rsidR="00B53D81" w:rsidDel="00781989">
          <w:rPr>
            <w:i/>
            <w:vertAlign w:val="subscript"/>
          </w:rPr>
          <w:delText>oa</w:delText>
        </w:r>
        <w:r w:rsidR="00B53D81" w:rsidDel="00781989">
          <w:delText>)</w:delText>
        </w:r>
        <w:r w:rsidR="00B53D81" w:rsidDel="00781989">
          <w:sym w:font="Symbol" w:char="F0B7"/>
        </w:r>
        <w:r w:rsidR="00B53D81" w:rsidDel="00781989">
          <w:rPr>
            <w:i/>
          </w:rPr>
          <w:delText>CoolRetTemp</w:delText>
        </w:r>
        <w:r w:rsidR="00B53D81" w:rsidDel="00781989">
          <w:rPr>
            <w:i/>
            <w:vertAlign w:val="subscript"/>
          </w:rPr>
          <w:delText xml:space="preserve">sys </w:delText>
        </w:r>
        <w:r w:rsidR="00B53D81" w:rsidDel="00781989">
          <w:delText xml:space="preserve">(see </w:delText>
        </w:r>
        <w:r w:rsidR="00EC7C6A" w:rsidDel="00781989">
          <w:fldChar w:fldCharType="begin"/>
        </w:r>
        <w:r w:rsidR="00B53D81" w:rsidDel="00781989">
          <w:delInstrText xml:space="preserve"> REF _Ref226429752 \h </w:delInstrText>
        </w:r>
        <w:r w:rsidR="00EC7C6A" w:rsidDel="00781989">
          <w:fldChar w:fldCharType="separate"/>
        </w:r>
        <w:r w:rsidR="00B53D81" w:rsidDel="00781989">
          <w:delText xml:space="preserve">Table </w:delText>
        </w:r>
        <w:r w:rsidR="00B53D81" w:rsidDel="00781989">
          <w:rPr>
            <w:noProof/>
          </w:rPr>
          <w:delText>41</w:delText>
        </w:r>
        <w:r w:rsidR="00B53D81" w:rsidDel="00781989">
          <w:delText>.  System Sizing Data</w:delText>
        </w:r>
        <w:r w:rsidR="00EC7C6A" w:rsidDel="00781989">
          <w:fldChar w:fldCharType="end"/>
        </w:r>
        <w:r w:rsidR="00B53D81" w:rsidDel="00781989">
          <w:delText>)</w:delText>
        </w:r>
      </w:del>
    </w:p>
    <w:p w:rsidR="00BD49C3" w:rsidRDefault="00B53D81">
      <w:pPr>
        <w:pStyle w:val="BodyText"/>
        <w:numPr>
          <w:ilvl w:val="1"/>
          <w:numId w:val="1"/>
        </w:numPr>
        <w:rPr>
          <w:del w:id="300" w:author="fred" w:date="2015-01-14T10:35:00Z"/>
        </w:rPr>
      </w:pPr>
      <w:del w:id="301" w:author="fred" w:date="2015-01-14T10:35:00Z">
        <w:r w:rsidDel="00781989">
          <w:rPr>
            <w:i/>
          </w:rPr>
          <w:delText>W</w:delText>
        </w:r>
        <w:r w:rsidDel="00781989">
          <w:rPr>
            <w:i/>
            <w:vertAlign w:val="subscript"/>
          </w:rPr>
          <w:delText>air,in,des</w:delText>
        </w:r>
        <w:r w:rsidDel="00781989">
          <w:delText>=</w:delText>
        </w:r>
        <w:r w:rsidDel="00781989">
          <w:rPr>
            <w:i/>
          </w:rPr>
          <w:delText>Frac</w:delText>
        </w:r>
        <w:r w:rsidDel="00781989">
          <w:rPr>
            <w:i/>
            <w:vertAlign w:val="subscript"/>
          </w:rPr>
          <w:delText>oa</w:delText>
        </w:r>
        <w:r w:rsidDel="00781989">
          <w:rPr>
            <w:i/>
          </w:rPr>
          <w:sym w:font="Symbol" w:char="F0B7"/>
        </w:r>
        <w:r w:rsidDel="00781989">
          <w:rPr>
            <w:i/>
          </w:rPr>
          <w:delText>PrecoolHumRat</w:delText>
        </w:r>
        <w:r w:rsidDel="00781989">
          <w:rPr>
            <w:i/>
            <w:vertAlign w:val="subscript"/>
          </w:rPr>
          <w:delText>sys</w:delText>
        </w:r>
        <w:r w:rsidDel="00781989">
          <w:delText xml:space="preserve"> + (1.</w:delText>
        </w:r>
        <w:r w:rsidDel="00781989">
          <w:sym w:font="Symbol" w:char="F02D"/>
        </w:r>
        <w:r w:rsidDel="00781989">
          <w:rPr>
            <w:i/>
          </w:rPr>
          <w:delText xml:space="preserve"> Frac</w:delText>
        </w:r>
        <w:r w:rsidDel="00781989">
          <w:rPr>
            <w:i/>
            <w:vertAlign w:val="subscript"/>
          </w:rPr>
          <w:delText>oa</w:delText>
        </w:r>
        <w:r w:rsidDel="00781989">
          <w:delText>)</w:delText>
        </w:r>
        <w:r w:rsidDel="00781989">
          <w:sym w:font="Symbol" w:char="F0B7"/>
        </w:r>
        <w:r w:rsidDel="00781989">
          <w:rPr>
            <w:i/>
          </w:rPr>
          <w:delText>CoolRetHumRat</w:delText>
        </w:r>
        <w:r w:rsidDel="00781989">
          <w:rPr>
            <w:i/>
            <w:vertAlign w:val="subscript"/>
          </w:rPr>
          <w:delText>sys</w:delText>
        </w:r>
      </w:del>
    </w:p>
    <w:p w:rsidR="00BD49C3" w:rsidRDefault="00B53D81">
      <w:pPr>
        <w:pStyle w:val="BodyText"/>
        <w:numPr>
          <w:ilvl w:val="1"/>
          <w:numId w:val="1"/>
        </w:numPr>
      </w:pPr>
      <w:del w:id="302" w:author="fred" w:date="2015-01-14T10:35:00Z">
        <w:r w:rsidDel="00781989">
          <w:rPr>
            <w:i/>
          </w:rPr>
          <w:delText>T</w:delText>
        </w:r>
        <w:r w:rsidDel="00781989">
          <w:rPr>
            <w:i/>
            <w:vertAlign w:val="subscript"/>
          </w:rPr>
          <w:delText>air,out,des</w:delText>
        </w:r>
        <w:r w:rsidDel="00781989">
          <w:delText xml:space="preserve"> = </w:delText>
        </w:r>
        <w:r w:rsidDel="00781989">
          <w:rPr>
            <w:i/>
          </w:rPr>
          <w:delText>CoolSupTemp</w:delText>
        </w:r>
        <w:r w:rsidDel="00781989">
          <w:rPr>
            <w:i/>
            <w:vertAlign w:val="subscript"/>
          </w:rPr>
          <w:delText>sys</w:delText>
        </w:r>
      </w:del>
      <w:r>
        <w:t xml:space="preserve"> </w:t>
      </w:r>
      <w:ins w:id="303" w:author="fred" w:date="2015-01-14T10:36:00Z">
        <w:r w:rsidR="00781989">
          <w:t xml:space="preserve">where </w:t>
        </w:r>
      </w:ins>
      <w:ins w:id="304" w:author="fred" w:date="2015-01-14T10:36:00Z">
        <w:r w:rsidR="00781989" w:rsidRPr="00781989">
          <w:rPr>
            <w:position w:val="-14"/>
          </w:rPr>
          <w:object w:dxaOrig="639" w:dyaOrig="380">
            <v:shape id="_x0000_i1068" type="#_x0000_t75" style="width:31.1pt;height:19pt" o:ole="">
              <v:imagedata r:id="rId90" o:title=""/>
            </v:shape>
            <o:OLEObject Type="Embed" ProgID="Equation.DSMT4" ShapeID="_x0000_i1068" DrawAspect="Content" ObjectID="_1483355336" r:id="rId91"/>
          </w:object>
        </w:r>
      </w:ins>
      <w:ins w:id="305" w:author="fred" w:date="2015-01-14T10:36:00Z">
        <w:r w:rsidR="00781989">
          <w:t xml:space="preserve">is the specified </w:t>
        </w:r>
      </w:ins>
      <w:ins w:id="306" w:author="fred" w:date="2015-01-14T10:37:00Z">
        <w:r w:rsidR="00EC7C6A" w:rsidRPr="00EC7C6A">
          <w:rPr>
            <w:i/>
            <w:rPrChange w:id="307" w:author="fred" w:date="2015-01-14T10:38:00Z">
              <w:rPr/>
            </w:rPrChange>
          </w:rPr>
          <w:t>Pre</w:t>
        </w:r>
      </w:ins>
      <w:ins w:id="308" w:author="fred" w:date="2015-01-14T10:40:00Z">
        <w:r w:rsidR="00130D5E">
          <w:rPr>
            <w:i/>
          </w:rPr>
          <w:t>cool</w:t>
        </w:r>
      </w:ins>
      <w:ins w:id="309" w:author="fred" w:date="2015-01-14T10:37:00Z">
        <w:r w:rsidR="00EC7C6A" w:rsidRPr="00EC7C6A">
          <w:rPr>
            <w:i/>
            <w:rPrChange w:id="310" w:author="fred" w:date="2015-01-14T10:38:00Z">
              <w:rPr/>
            </w:rPrChange>
          </w:rPr>
          <w:t xml:space="preserve"> Design Temperature</w:t>
        </w:r>
      </w:ins>
      <w:ins w:id="311" w:author="fred" w:date="2015-01-14T10:38:00Z">
        <w:r w:rsidR="002E6ABA">
          <w:t xml:space="preserve"> from </w:t>
        </w:r>
        <w:r w:rsidR="002E6ABA">
          <w:rPr>
            <w:i/>
          </w:rPr>
          <w:t>System:Sizing</w:t>
        </w:r>
      </w:ins>
      <w:ins w:id="312" w:author="fred" w:date="2015-01-14T10:39:00Z">
        <w:r w:rsidR="002E6ABA">
          <w:t xml:space="preserve">. </w:t>
        </w:r>
      </w:ins>
      <w:ins w:id="313" w:author="fred" w:date="2015-01-14T10:42:00Z">
        <w:r w:rsidR="00130D5E" w:rsidRPr="002E6ABA">
          <w:rPr>
            <w:position w:val="-14"/>
          </w:rPr>
          <w:object w:dxaOrig="1060" w:dyaOrig="380">
            <v:shape id="_x0000_i1069" type="#_x0000_t75" style="width:53pt;height:19pt" o:ole="">
              <v:imagedata r:id="rId92" o:title=""/>
            </v:shape>
            <o:OLEObject Type="Embed" ProgID="Equation.DSMT4" ShapeID="_x0000_i1069" DrawAspect="Content" ObjectID="_1483355337" r:id="rId93"/>
          </w:object>
        </w:r>
      </w:ins>
      <w:ins w:id="314" w:author="fred" w:date="2015-01-14T10:42:00Z">
        <w:r w:rsidR="00130D5E">
          <w:t>is the return temperature at the system cooling peak load.</w:t>
        </w:r>
        <w:r w:rsidR="00130D5E" w:rsidDel="00781989">
          <w:t xml:space="preserve"> </w:t>
        </w:r>
      </w:ins>
      <w:del w:id="315" w:author="fred" w:date="2015-01-14T10:36:00Z">
        <w:r w:rsidDel="00781989">
          <w:delText xml:space="preserve">(the specified </w:delText>
        </w:r>
        <w:r w:rsidRPr="00A75B5C" w:rsidDel="00781989">
          <w:delText>Central Cooling Design Supply Air Temperature</w:delText>
        </w:r>
        <w:r w:rsidDel="00781989">
          <w:delText xml:space="preserve"> from the </w:delText>
        </w:r>
        <w:r w:rsidDel="00781989">
          <w:rPr>
            <w:i/>
          </w:rPr>
          <w:delText>Sizing:System</w:delText>
        </w:r>
        <w:r w:rsidDel="00781989">
          <w:delText xml:space="preserve"> object)</w:delText>
        </w:r>
      </w:del>
    </w:p>
    <w:p w:rsidR="002D412F" w:rsidRDefault="00130D5E" w:rsidP="00B53D81">
      <w:pPr>
        <w:pStyle w:val="BodyText"/>
        <w:numPr>
          <w:ilvl w:val="1"/>
          <w:numId w:val="1"/>
        </w:numPr>
        <w:rPr>
          <w:ins w:id="316" w:author="fred" w:date="2015-01-14T10:48:00Z"/>
        </w:rPr>
      </w:pPr>
      <w:ins w:id="317" w:author="fred" w:date="2015-01-14T10:44:00Z">
        <w:r w:rsidRPr="00781989">
          <w:rPr>
            <w:i/>
            <w:position w:val="-14"/>
          </w:rPr>
          <w:object w:dxaOrig="4000" w:dyaOrig="380">
            <v:shape id="_x0000_i1070" type="#_x0000_t75" style="width:199.85pt;height:19pt" o:ole="">
              <v:imagedata r:id="rId94" o:title=""/>
            </v:shape>
            <o:OLEObject Type="Embed" ProgID="Equation.DSMT4" ShapeID="_x0000_i1070" DrawAspect="Content" ObjectID="_1483355338" r:id="rId95"/>
          </w:object>
        </w:r>
      </w:ins>
      <w:ins w:id="318" w:author="fred" w:date="2015-01-14T10:45:00Z">
        <w:r>
          <w:rPr>
            <w:i/>
          </w:rPr>
          <w:t xml:space="preserve"> </w:t>
        </w:r>
        <w:r w:rsidR="00EC7C6A" w:rsidRPr="00EC7C6A">
          <w:rPr>
            <w:rPrChange w:id="319" w:author="fred" w:date="2015-01-14T10:46:00Z">
              <w:rPr>
                <w:i/>
              </w:rPr>
            </w:rPrChange>
          </w:rPr>
          <w:t xml:space="preserve">where </w:t>
        </w:r>
      </w:ins>
      <w:ins w:id="320" w:author="fred" w:date="2015-01-14T10:45:00Z">
        <w:r w:rsidRPr="00130D5E">
          <w:rPr>
            <w:position w:val="-14"/>
          </w:rPr>
          <w:object w:dxaOrig="700" w:dyaOrig="380">
            <v:shape id="_x0000_i1071" type="#_x0000_t75" style="width:35.15pt;height:19pt" o:ole="">
              <v:imagedata r:id="rId96" o:title=""/>
            </v:shape>
            <o:OLEObject Type="Embed" ProgID="Equation.DSMT4" ShapeID="_x0000_i1071" DrawAspect="Content" ObjectID="_1483355339" r:id="rId97"/>
          </w:object>
        </w:r>
      </w:ins>
      <w:ins w:id="321" w:author="fred" w:date="2015-01-14T10:45:00Z">
        <w:r w:rsidR="00EC7C6A" w:rsidRPr="00EC7C6A">
          <w:rPr>
            <w:rPrChange w:id="322" w:author="fred" w:date="2015-01-14T10:46:00Z">
              <w:rPr>
                <w:i/>
              </w:rPr>
            </w:rPrChange>
          </w:rPr>
          <w:t>is the specified</w:t>
        </w:r>
        <w:r>
          <w:rPr>
            <w:i/>
          </w:rPr>
          <w:t xml:space="preserve"> </w:t>
        </w:r>
      </w:ins>
      <w:ins w:id="323" w:author="fred" w:date="2015-01-14T10:46:00Z">
        <w:r w:rsidR="00EC7C6A" w:rsidRPr="00EC7C6A">
          <w:rPr>
            <w:i/>
            <w:rPrChange w:id="324" w:author="fred" w:date="2015-01-14T10:46:00Z">
              <w:rPr/>
            </w:rPrChange>
          </w:rPr>
          <w:t>Precool Design Humidity Ratio</w:t>
        </w:r>
        <w:r>
          <w:rPr>
            <w:i/>
          </w:rPr>
          <w:t xml:space="preserve"> </w:t>
        </w:r>
      </w:ins>
      <w:ins w:id="325" w:author="fred" w:date="2015-01-14T10:47:00Z">
        <w:r>
          <w:t xml:space="preserve">from </w:t>
        </w:r>
        <w:proofErr w:type="spellStart"/>
        <w:r w:rsidR="00DA1ABE">
          <w:rPr>
            <w:i/>
          </w:rPr>
          <w:t>Sizing:System</w:t>
        </w:r>
        <w:proofErr w:type="spellEnd"/>
        <w:r w:rsidR="00DA1ABE">
          <w:rPr>
            <w:i/>
          </w:rPr>
          <w:t xml:space="preserve"> </w:t>
        </w:r>
        <w:r w:rsidR="00DA1ABE">
          <w:t xml:space="preserve"> and </w:t>
        </w:r>
      </w:ins>
      <w:ins w:id="326" w:author="fred" w:date="2015-01-14T10:47:00Z">
        <w:r w:rsidR="002D412F" w:rsidRPr="002E6ABA">
          <w:rPr>
            <w:position w:val="-14"/>
          </w:rPr>
          <w:object w:dxaOrig="1120" w:dyaOrig="380">
            <v:shape id="_x0000_i1072" type="#_x0000_t75" style="width:55.3pt;height:19pt" o:ole="">
              <v:imagedata r:id="rId98" o:title=""/>
            </v:shape>
            <o:OLEObject Type="Embed" ProgID="Equation.DSMT4" ShapeID="_x0000_i1072" DrawAspect="Content" ObjectID="_1483355340" r:id="rId99"/>
          </w:object>
        </w:r>
      </w:ins>
      <w:ins w:id="327" w:author="fred" w:date="2015-01-14T10:47:00Z">
        <w:r w:rsidR="002D412F">
          <w:t xml:space="preserve">is the return </w:t>
        </w:r>
      </w:ins>
      <w:ins w:id="328" w:author="fred" w:date="2015-01-14T10:48:00Z">
        <w:r w:rsidR="002D412F">
          <w:t>humidity ratio</w:t>
        </w:r>
      </w:ins>
      <w:ins w:id="329" w:author="fred" w:date="2015-01-14T10:47:00Z">
        <w:r w:rsidR="002D412F">
          <w:t xml:space="preserve"> at the system cooling peak load.</w:t>
        </w:r>
      </w:ins>
    </w:p>
    <w:p w:rsidR="006B5BDC" w:rsidRDefault="002D412F">
      <w:pPr>
        <w:pStyle w:val="BodyText"/>
        <w:ind w:left="2160"/>
        <w:rPr>
          <w:ins w:id="330" w:author="fred" w:date="2015-01-14T10:50:00Z"/>
        </w:rPr>
        <w:pPrChange w:id="331" w:author="fred" w:date="2015-01-14T10:48:00Z">
          <w:pPr>
            <w:pStyle w:val="BodyText"/>
            <w:numPr>
              <w:ilvl w:val="1"/>
              <w:numId w:val="1"/>
            </w:numPr>
            <w:tabs>
              <w:tab w:val="num" w:pos="2520"/>
            </w:tabs>
            <w:ind w:left="2520" w:hanging="360"/>
          </w:pPr>
        </w:pPrChange>
      </w:pPr>
      <w:ins w:id="332" w:author="fred" w:date="2015-01-14T10:49:00Z">
        <w:r>
          <w:rPr>
            <w:i/>
          </w:rPr>
          <w:t>T</w:t>
        </w:r>
        <w:r>
          <w:rPr>
            <w:i/>
            <w:vertAlign w:val="subscript"/>
          </w:rPr>
          <w:t>air,out,des</w:t>
        </w:r>
        <w:r w:rsidDel="00130D5E">
          <w:rPr>
            <w:i/>
          </w:rPr>
          <w:t xml:space="preserve"> </w:t>
        </w:r>
        <w:r>
          <w:t xml:space="preserve">and </w:t>
        </w:r>
      </w:ins>
      <w:ins w:id="333" w:author="fred" w:date="2015-01-14T10:50:00Z">
        <w:r>
          <w:rPr>
            <w:i/>
          </w:rPr>
          <w:t>W</w:t>
        </w:r>
        <w:r>
          <w:rPr>
            <w:i/>
            <w:vertAlign w:val="subscript"/>
          </w:rPr>
          <w:t>air,out,des</w:t>
        </w:r>
        <w:r>
          <w:t xml:space="preserve"> are defined as in 2).</w:t>
        </w:r>
      </w:ins>
    </w:p>
    <w:p w:rsidR="006B5BDC" w:rsidRDefault="00B53D81">
      <w:pPr>
        <w:pStyle w:val="BodyText"/>
        <w:ind w:left="2160"/>
        <w:pPrChange w:id="334" w:author="fred" w:date="2015-01-14T10:48:00Z">
          <w:pPr>
            <w:pStyle w:val="BodyText"/>
            <w:numPr>
              <w:ilvl w:val="1"/>
              <w:numId w:val="1"/>
            </w:numPr>
            <w:tabs>
              <w:tab w:val="num" w:pos="2520"/>
            </w:tabs>
            <w:ind w:left="2520" w:hanging="360"/>
          </w:pPr>
        </w:pPrChange>
      </w:pPr>
      <w:del w:id="335" w:author="fred" w:date="2015-01-14T10:44:00Z">
        <w:r w:rsidDel="00130D5E">
          <w:rPr>
            <w:i/>
          </w:rPr>
          <w:delText>W</w:delText>
        </w:r>
        <w:r w:rsidDel="00130D5E">
          <w:rPr>
            <w:i/>
            <w:vertAlign w:val="subscript"/>
          </w:rPr>
          <w:delText>air,out,des</w:delText>
        </w:r>
        <w:r w:rsidDel="00130D5E">
          <w:delText xml:space="preserve"> = </w:delText>
        </w:r>
        <w:r w:rsidDel="00130D5E">
          <w:rPr>
            <w:i/>
          </w:rPr>
          <w:delText>CoolSup</w:delText>
        </w:r>
        <w:r w:rsidRPr="00A75B5C" w:rsidDel="00130D5E">
          <w:rPr>
            <w:i/>
          </w:rPr>
          <w:delText>HumRat</w:delText>
        </w:r>
        <w:r w:rsidDel="00130D5E">
          <w:rPr>
            <w:i/>
            <w:vertAlign w:val="subscript"/>
          </w:rPr>
          <w:delText>sys</w:delText>
        </w:r>
        <w:r w:rsidDel="00130D5E">
          <w:delText xml:space="preserve"> (the specified </w:delText>
        </w:r>
        <w:r w:rsidRPr="00FF7F8E" w:rsidDel="00130D5E">
          <w:delText>Central Cooling Design Supply Air Humidity Ratio</w:delText>
        </w:r>
        <w:r w:rsidDel="00130D5E">
          <w:delText xml:space="preserve"> from the </w:delText>
        </w:r>
        <w:r w:rsidDel="00130D5E">
          <w:rPr>
            <w:i/>
          </w:rPr>
          <w:delText>Sizing:System</w:delText>
        </w:r>
        <w:r w:rsidDel="00130D5E">
          <w:delText xml:space="preserve"> object)</w:delText>
        </w:r>
      </w:del>
    </w:p>
    <w:p w:rsidR="00B53D81" w:rsidRPr="0029694C" w:rsidRDefault="00B53D81" w:rsidP="00B53D81">
      <w:pPr>
        <w:pStyle w:val="BodyText"/>
      </w:pPr>
      <w:r w:rsidRPr="0029694C">
        <w:t>With the inlet and outlet conditions established, we can obtain the inlet and outlet enthalpies:</w:t>
      </w:r>
    </w:p>
    <w:p w:rsidR="00B53D81" w:rsidRPr="0029694C" w:rsidRDefault="00B53D81" w:rsidP="00B53D81">
      <w:pPr>
        <w:pStyle w:val="BodyText"/>
        <w:ind w:left="1440"/>
      </w:pPr>
      <w:r w:rsidRPr="0029694C">
        <w:rPr>
          <w:i/>
        </w:rPr>
        <w:t>h</w:t>
      </w:r>
      <w:r w:rsidRPr="0029694C">
        <w:rPr>
          <w:i/>
          <w:vertAlign w:val="subscript"/>
        </w:rPr>
        <w:t>air,coil,des,in</w:t>
      </w:r>
      <w:r w:rsidRPr="0029694C">
        <w:t xml:space="preserve"> = </w:t>
      </w:r>
      <w:r w:rsidRPr="001F7EA5">
        <w:rPr>
          <w:i/>
        </w:rPr>
        <w:t>PsyHFnTdbW</w:t>
      </w:r>
      <w:r w:rsidRPr="0029694C">
        <w:t>(</w:t>
      </w:r>
      <w:r w:rsidRPr="0029694C">
        <w:rPr>
          <w:i/>
        </w:rPr>
        <w:t>T</w:t>
      </w:r>
      <w:r w:rsidRPr="0029694C">
        <w:rPr>
          <w:i/>
          <w:vertAlign w:val="subscript"/>
        </w:rPr>
        <w:t>air,in</w:t>
      </w:r>
      <w:r>
        <w:rPr>
          <w:i/>
          <w:vertAlign w:val="subscript"/>
        </w:rPr>
        <w:t>,des</w:t>
      </w:r>
      <w:r w:rsidRPr="0029694C">
        <w:t xml:space="preserve">, </w:t>
      </w:r>
      <w:r w:rsidRPr="0029694C">
        <w:rPr>
          <w:i/>
        </w:rPr>
        <w:t>W</w:t>
      </w:r>
      <w:r w:rsidRPr="0029694C">
        <w:rPr>
          <w:i/>
          <w:vertAlign w:val="subscript"/>
        </w:rPr>
        <w:t>air,in</w:t>
      </w:r>
      <w:r>
        <w:rPr>
          <w:i/>
          <w:vertAlign w:val="subscript"/>
        </w:rPr>
        <w:t>,des</w:t>
      </w:r>
      <w:r w:rsidRPr="0029694C">
        <w:t>)</w:t>
      </w:r>
    </w:p>
    <w:p w:rsidR="00B53D81" w:rsidRDefault="00B53D81" w:rsidP="00B53D81">
      <w:pPr>
        <w:pStyle w:val="BodyText"/>
        <w:ind w:left="1440"/>
      </w:pPr>
      <w:r w:rsidRPr="0029694C">
        <w:rPr>
          <w:i/>
        </w:rPr>
        <w:t>h</w:t>
      </w:r>
      <w:r w:rsidRPr="0029694C">
        <w:rPr>
          <w:i/>
          <w:vertAlign w:val="subscript"/>
        </w:rPr>
        <w:t>air,coil,des,out</w:t>
      </w:r>
      <w:r w:rsidRPr="0029694C">
        <w:rPr>
          <w:vertAlign w:val="subscript"/>
        </w:rPr>
        <w:t xml:space="preserve"> </w:t>
      </w:r>
      <w:r w:rsidRPr="0029694C">
        <w:t xml:space="preserve">= </w:t>
      </w:r>
      <w:r w:rsidRPr="0029694C">
        <w:rPr>
          <w:i/>
        </w:rPr>
        <w:t>PsyHFnTdbW</w:t>
      </w:r>
      <w:r w:rsidRPr="0029694C">
        <w:t>(</w:t>
      </w:r>
      <w:r w:rsidRPr="0029694C">
        <w:rPr>
          <w:i/>
        </w:rPr>
        <w:t>T</w:t>
      </w:r>
      <w:r w:rsidRPr="0029694C">
        <w:rPr>
          <w:i/>
          <w:vertAlign w:val="subscript"/>
        </w:rPr>
        <w:t>air,out</w:t>
      </w:r>
      <w:r>
        <w:rPr>
          <w:i/>
          <w:vertAlign w:val="subscript"/>
        </w:rPr>
        <w:t>,des</w:t>
      </w:r>
      <w:r w:rsidRPr="0029694C">
        <w:t xml:space="preserve">, </w:t>
      </w:r>
      <w:r w:rsidRPr="0029694C">
        <w:rPr>
          <w:i/>
        </w:rPr>
        <w:t>W</w:t>
      </w:r>
      <w:r w:rsidRPr="0029694C">
        <w:rPr>
          <w:i/>
          <w:vertAlign w:val="subscript"/>
        </w:rPr>
        <w:t>air,out</w:t>
      </w:r>
      <w:r>
        <w:rPr>
          <w:i/>
          <w:vertAlign w:val="subscript"/>
        </w:rPr>
        <w:t>,des</w:t>
      </w:r>
      <w:r w:rsidRPr="0029694C">
        <w:t>)</w:t>
      </w:r>
    </w:p>
    <w:p w:rsidR="00CA3EA8" w:rsidRDefault="00B53D81" w:rsidP="00B53D81">
      <w:pPr>
        <w:pStyle w:val="BodyText"/>
        <w:rPr>
          <w:ins w:id="336" w:author="fred" w:date="2015-01-21T13:33:00Z"/>
          <w:i/>
        </w:rPr>
      </w:pPr>
      <w:r>
        <w:t xml:space="preserve">where </w:t>
      </w:r>
      <w:r w:rsidRPr="001F7EA5">
        <w:rPr>
          <w:i/>
        </w:rPr>
        <w:t>PsyHFnTdbW</w:t>
      </w:r>
      <w:r>
        <w:rPr>
          <w:i/>
        </w:rPr>
        <w:t xml:space="preserve"> </w:t>
      </w:r>
      <w:r>
        <w:t xml:space="preserve">is the EnergyPlus function for calculating air specific enthalpy given the air temperature and humidity ratio. We now have all we need to calculate </w:t>
      </w:r>
      <w:ins w:id="337" w:author="fred" w:date="2015-01-14T10:52:00Z">
        <w:r w:rsidR="002D412F" w:rsidRPr="002D412F">
          <w:rPr>
            <w:i/>
            <w:position w:val="-14"/>
          </w:rPr>
          <w:object w:dxaOrig="680" w:dyaOrig="400">
            <v:shape id="_x0000_i1073" type="#_x0000_t75" style="width:33.4pt;height:20.15pt" o:ole="">
              <v:imagedata r:id="rId100" o:title=""/>
            </v:shape>
            <o:OLEObject Type="Embed" ProgID="Equation.DSMT4" ShapeID="_x0000_i1073" DrawAspect="Content" ObjectID="_1483355341" r:id="rId101"/>
          </w:object>
        </w:r>
      </w:ins>
      <w:ins w:id="338" w:author="fred" w:date="2015-01-14T10:52:00Z">
        <w:r w:rsidR="002D412F">
          <w:rPr>
            <w:i/>
          </w:rPr>
          <w:t>.</w:t>
        </w:r>
      </w:ins>
    </w:p>
    <w:p w:rsidR="00B53D81" w:rsidRDefault="00B53D81" w:rsidP="00B53D81">
      <w:pPr>
        <w:pStyle w:val="BodyText"/>
      </w:pPr>
      <w:del w:id="339" w:author="fred" w:date="2015-01-14T10:52:00Z">
        <w:r w:rsidDel="002D412F">
          <w:rPr>
            <w:i/>
          </w:rPr>
          <w:delText>Load</w:delText>
        </w:r>
        <w:r w:rsidDel="002D412F">
          <w:rPr>
            <w:i/>
            <w:vertAlign w:val="subscript"/>
          </w:rPr>
          <w:delText>coil,</w:delText>
        </w:r>
      </w:del>
      <w:del w:id="340" w:author="fred" w:date="2015-01-14T10:51:00Z">
        <w:r w:rsidDel="002D412F">
          <w:rPr>
            <w:i/>
            <w:vertAlign w:val="subscript"/>
          </w:rPr>
          <w:delText>des</w:delText>
        </w:r>
        <w:r w:rsidDel="002D412F">
          <w:delText xml:space="preserve"> and </w:delText>
        </w:r>
        <w:r w:rsidDel="002D412F">
          <w:rPr>
            <w:i/>
          </w:rPr>
          <w:delText>WaterVolFlowRate</w:delText>
        </w:r>
        <w:r w:rsidDel="002D412F">
          <w:rPr>
            <w:i/>
            <w:vertAlign w:val="subscript"/>
          </w:rPr>
          <w:delText>coil,des</w:delText>
        </w:r>
        <w:r w:rsidDel="002D412F">
          <w:delText>.</w:delText>
        </w:r>
      </w:del>
    </w:p>
    <w:p w:rsidR="00B53D81" w:rsidRDefault="00B53D81" w:rsidP="00B53D81">
      <w:pPr>
        <w:pStyle w:val="Heading5"/>
        <w:rPr>
          <w:ins w:id="341" w:author="fred" w:date="2015-01-15T11:33:00Z"/>
        </w:rPr>
      </w:pPr>
      <w:r>
        <w:t>Zone Coils</w:t>
      </w:r>
    </w:p>
    <w:p w:rsidR="00EC7C6A" w:rsidRDefault="006D15E4" w:rsidP="00EC7C6A">
      <w:pPr>
        <w:pStyle w:val="BodyText"/>
        <w:rPr>
          <w:ins w:id="342" w:author="fred" w:date="2015-01-15T11:39:00Z"/>
          <w:rFonts w:cs="Arial"/>
        </w:rPr>
        <w:pPrChange w:id="343" w:author="fred" w:date="2015-01-15T11:33:00Z">
          <w:pPr>
            <w:pStyle w:val="Heading5"/>
          </w:pPr>
        </w:pPrChange>
      </w:pPr>
      <w:ins w:id="344" w:author="fred" w:date="2015-01-15T11:33:00Z">
        <w:r>
          <w:t xml:space="preserve">If the coil is part of an </w:t>
        </w:r>
      </w:ins>
      <w:ins w:id="345" w:author="fred" w:date="2015-01-15T11:34:00Z">
        <w:r w:rsidRPr="007554D7">
          <w:rPr>
            <w:i/>
          </w:rPr>
          <w:t>AirTerminal:SingleDuct:ConstantVolume:FourPipeInduction</w:t>
        </w:r>
        <w:r>
          <w:t xml:space="preserve"> unit or an </w:t>
        </w:r>
        <w:r w:rsidRPr="00A91AAA">
          <w:rPr>
            <w:rFonts w:cs="Arial"/>
            <w:i/>
          </w:rPr>
          <w:t>ZoneHVAC:FourPipeFanCoil</w:t>
        </w:r>
        <w:r>
          <w:rPr>
            <w:rFonts w:cs="Arial"/>
          </w:rPr>
          <w:t xml:space="preserve">, the cooling load (cooling capacity) is passed down from the terminal unit or fan coil sizing calculations. Otherwise </w:t>
        </w:r>
      </w:ins>
      <w:ins w:id="346" w:author="fred" w:date="2015-01-15T11:38:00Z">
        <w:r>
          <w:rPr>
            <w:rFonts w:cs="Arial"/>
          </w:rPr>
          <w:t>the load is defined as:</w:t>
        </w:r>
      </w:ins>
    </w:p>
    <w:p w:rsidR="00EC7C6A" w:rsidRDefault="006D15E4" w:rsidP="00EC7C6A">
      <w:pPr>
        <w:pStyle w:val="BodyText"/>
        <w:ind w:left="1440"/>
        <w:rPr>
          <w:ins w:id="347" w:author="fred" w:date="2015-01-15T11:40:00Z"/>
          <w:rFonts w:eastAsiaTheme="minorHAnsi"/>
        </w:rPr>
        <w:pPrChange w:id="348" w:author="fred" w:date="2015-01-15T11:40:00Z">
          <w:pPr>
            <w:pStyle w:val="Heading5"/>
          </w:pPr>
        </w:pPrChange>
      </w:pPr>
      <w:ins w:id="349" w:author="fred" w:date="2015-01-15T11:39:00Z">
        <w:r w:rsidRPr="00533431">
          <w:rPr>
            <w:rFonts w:eastAsiaTheme="minorHAnsi"/>
            <w:position w:val="-14"/>
          </w:rPr>
          <w:object w:dxaOrig="3879" w:dyaOrig="400">
            <v:shape id="_x0000_i1074" type="#_x0000_t75" style="width:194.1pt;height:20.15pt" o:ole="">
              <v:imagedata r:id="rId50" o:title=""/>
            </v:shape>
            <o:OLEObject Type="Embed" ProgID="Equation.DSMT4" ShapeID="_x0000_i1074" DrawAspect="Content" ObjectID="_1483355342" r:id="rId102"/>
          </w:object>
        </w:r>
      </w:ins>
    </w:p>
    <w:p w:rsidR="006D15E4" w:rsidRDefault="006D15E4" w:rsidP="006D15E4">
      <w:pPr>
        <w:pStyle w:val="BodyText"/>
        <w:rPr>
          <w:ins w:id="350" w:author="fred" w:date="2015-01-15T11:40:00Z"/>
          <w:rFonts w:eastAsiaTheme="minorHAnsi"/>
        </w:rPr>
      </w:pPr>
      <w:ins w:id="351" w:author="fred" w:date="2015-01-15T11:40:00Z">
        <w:r>
          <w:rPr>
            <w:rFonts w:eastAsiaTheme="minorHAnsi"/>
          </w:rPr>
          <w:t>where</w:t>
        </w:r>
      </w:ins>
    </w:p>
    <w:p w:rsidR="006D15E4" w:rsidRDefault="006D15E4" w:rsidP="006D15E4">
      <w:pPr>
        <w:pStyle w:val="BodyText"/>
        <w:ind w:left="1440"/>
        <w:rPr>
          <w:ins w:id="352" w:author="fred" w:date="2015-01-15T11:40:00Z"/>
          <w:rFonts w:eastAsiaTheme="minorHAnsi"/>
        </w:rPr>
      </w:pPr>
      <w:ins w:id="353" w:author="fred" w:date="2015-01-15T11:40:00Z">
        <w:r w:rsidRPr="00BB30D5">
          <w:rPr>
            <w:rFonts w:eastAsiaTheme="minorHAnsi"/>
            <w:position w:val="-14"/>
          </w:rPr>
          <w:object w:dxaOrig="920" w:dyaOrig="380">
            <v:shape id="_x0000_i1075" type="#_x0000_t75" style="width:46.1pt;height:19pt" o:ole="">
              <v:imagedata r:id="rId52" o:title=""/>
            </v:shape>
            <o:OLEObject Type="Embed" ProgID="Equation.DSMT4" ShapeID="_x0000_i1075" DrawAspect="Content" ObjectID="_1483355343" r:id="rId103"/>
          </w:object>
        </w:r>
      </w:ins>
      <w:ins w:id="354" w:author="fred" w:date="2015-01-15T11:40:00Z">
        <w:r>
          <w:rPr>
            <w:rFonts w:eastAsiaTheme="minorHAnsi"/>
          </w:rPr>
          <w:t>is the coil design inlet air enthalpy [J/kg];</w:t>
        </w:r>
      </w:ins>
    </w:p>
    <w:p w:rsidR="006D15E4" w:rsidRDefault="006D15E4" w:rsidP="006D15E4">
      <w:pPr>
        <w:pStyle w:val="BodyText"/>
        <w:ind w:left="1440"/>
        <w:rPr>
          <w:ins w:id="355" w:author="fred" w:date="2015-01-15T11:40:00Z"/>
          <w:rFonts w:eastAsiaTheme="minorHAnsi"/>
        </w:rPr>
      </w:pPr>
      <w:ins w:id="356" w:author="fred" w:date="2015-01-15T11:40:00Z">
        <w:r w:rsidRPr="00BB30D5">
          <w:rPr>
            <w:rFonts w:eastAsiaTheme="minorHAnsi"/>
            <w:position w:val="-14"/>
          </w:rPr>
          <w:object w:dxaOrig="980" w:dyaOrig="380">
            <v:shape id="_x0000_i1076" type="#_x0000_t75" style="width:49.55pt;height:19pt" o:ole="">
              <v:imagedata r:id="rId54" o:title=""/>
            </v:shape>
            <o:OLEObject Type="Embed" ProgID="Equation.DSMT4" ShapeID="_x0000_i1076" DrawAspect="Content" ObjectID="_1483355344" r:id="rId104"/>
          </w:object>
        </w:r>
      </w:ins>
      <w:ins w:id="357" w:author="fred" w:date="2015-01-15T11:40:00Z">
        <w:r>
          <w:rPr>
            <w:rFonts w:eastAsiaTheme="minorHAnsi"/>
          </w:rPr>
          <w:t>is the coil design outlet air enthalpy [J/kg]; and</w:t>
        </w:r>
      </w:ins>
    </w:p>
    <w:p w:rsidR="00EC7C6A" w:rsidRDefault="006D15E4" w:rsidP="00EC7C6A">
      <w:pPr>
        <w:pStyle w:val="BodyText"/>
        <w:ind w:left="1440"/>
        <w:rPr>
          <w:ins w:id="358" w:author="fred" w:date="2015-01-15T11:42:00Z"/>
          <w:rFonts w:eastAsiaTheme="minorHAnsi"/>
        </w:rPr>
        <w:pPrChange w:id="359" w:author="fred" w:date="2015-01-15T11:40:00Z">
          <w:pPr>
            <w:pStyle w:val="Heading5"/>
          </w:pPr>
        </w:pPrChange>
      </w:pPr>
      <w:ins w:id="360" w:author="fred" w:date="2015-01-15T11:40:00Z">
        <w:r w:rsidRPr="00BB30D5">
          <w:rPr>
            <w:rFonts w:eastAsiaTheme="minorHAnsi"/>
            <w:position w:val="-14"/>
          </w:rPr>
          <w:object w:dxaOrig="820" w:dyaOrig="380">
            <v:shape id="_x0000_i1077" type="#_x0000_t75" style="width:40.9pt;height:19pt" o:ole="">
              <v:imagedata r:id="rId56" o:title=""/>
            </v:shape>
            <o:OLEObject Type="Embed" ProgID="Equation.DSMT4" ShapeID="_x0000_i1077" DrawAspect="Content" ObjectID="_1483355345" r:id="rId105"/>
          </w:object>
        </w:r>
      </w:ins>
      <w:ins w:id="361" w:author="fred" w:date="2015-01-15T11:40:00Z">
        <w:r>
          <w:rPr>
            <w:rFonts w:eastAsiaTheme="minorHAnsi"/>
          </w:rPr>
          <w:t>is the coil design air mass flow rate [kg/s]</w:t>
        </w:r>
      </w:ins>
      <w:ins w:id="362" w:author="fred" w:date="2015-01-15T11:43:00Z">
        <w:r w:rsidR="00A578B4">
          <w:rPr>
            <w:rFonts w:eastAsiaTheme="minorHAnsi"/>
          </w:rPr>
          <w:t>.</w:t>
        </w:r>
      </w:ins>
    </w:p>
    <w:p w:rsidR="00EC7C6A" w:rsidRDefault="00A578B4" w:rsidP="00EC7C6A">
      <w:pPr>
        <w:pStyle w:val="BodyText"/>
        <w:rPr>
          <w:ins w:id="363" w:author="fred" w:date="2015-01-15T11:43:00Z"/>
          <w:rFonts w:eastAsiaTheme="minorHAnsi"/>
        </w:rPr>
        <w:pPrChange w:id="364" w:author="fred" w:date="2015-01-15T11:42:00Z">
          <w:pPr>
            <w:pStyle w:val="Heading5"/>
          </w:pPr>
        </w:pPrChange>
      </w:pPr>
      <w:ins w:id="365" w:author="fred" w:date="2015-01-15T11:42:00Z">
        <w:r>
          <w:rPr>
            <w:rFonts w:eastAsiaTheme="minorHAnsi"/>
          </w:rPr>
          <w:t xml:space="preserve">The </w:t>
        </w:r>
      </w:ins>
      <w:ins w:id="366" w:author="fred" w:date="2015-01-15T11:43:00Z">
        <w:r>
          <w:rPr>
            <w:rFonts w:eastAsiaTheme="minorHAnsi"/>
          </w:rPr>
          <w:t>enthalpies are given by:</w:t>
        </w:r>
      </w:ins>
    </w:p>
    <w:p w:rsidR="00EC7C6A" w:rsidRDefault="00A578B4" w:rsidP="00EC7C6A">
      <w:pPr>
        <w:pStyle w:val="BodyText"/>
        <w:ind w:left="1440"/>
        <w:rPr>
          <w:ins w:id="367" w:author="fred" w:date="2015-01-15T11:45:00Z"/>
          <w:rFonts w:eastAsiaTheme="minorHAnsi"/>
        </w:rPr>
        <w:pPrChange w:id="368" w:author="fred" w:date="2015-01-15T11:43:00Z">
          <w:pPr>
            <w:pStyle w:val="Heading5"/>
          </w:pPr>
        </w:pPrChange>
      </w:pPr>
      <w:ins w:id="369" w:author="fred" w:date="2015-01-15T11:43:00Z">
        <w:r w:rsidRPr="00A578B4">
          <w:rPr>
            <w:rFonts w:eastAsiaTheme="minorHAnsi"/>
            <w:position w:val="-14"/>
          </w:rPr>
          <w:object w:dxaOrig="4380" w:dyaOrig="380">
            <v:shape id="_x0000_i1078" type="#_x0000_t75" style="width:219.45pt;height:19pt" o:ole="">
              <v:imagedata r:id="rId106" o:title=""/>
            </v:shape>
            <o:OLEObject Type="Embed" ProgID="Equation.DSMT4" ShapeID="_x0000_i1078" DrawAspect="Content" ObjectID="_1483355346" r:id="rId107"/>
          </w:object>
        </w:r>
      </w:ins>
    </w:p>
    <w:p w:rsidR="00EC7C6A" w:rsidRDefault="00A578B4" w:rsidP="00EC7C6A">
      <w:pPr>
        <w:pStyle w:val="BodyText"/>
        <w:ind w:left="1440"/>
        <w:rPr>
          <w:ins w:id="370" w:author="fred" w:date="2015-01-15T11:41:00Z"/>
          <w:rFonts w:eastAsiaTheme="minorHAnsi"/>
        </w:rPr>
        <w:pPrChange w:id="371" w:author="fred" w:date="2015-01-15T11:43:00Z">
          <w:pPr>
            <w:pStyle w:val="Heading5"/>
          </w:pPr>
        </w:pPrChange>
      </w:pPr>
      <w:ins w:id="372" w:author="fred" w:date="2015-01-15T11:46:00Z">
        <w:r w:rsidRPr="00A578B4">
          <w:rPr>
            <w:rFonts w:eastAsiaTheme="minorHAnsi"/>
            <w:position w:val="-14"/>
          </w:rPr>
          <w:object w:dxaOrig="4620" w:dyaOrig="380">
            <v:shape id="_x0000_i1079" type="#_x0000_t75" style="width:231pt;height:19pt" o:ole="">
              <v:imagedata r:id="rId108" o:title=""/>
            </v:shape>
            <o:OLEObject Type="Embed" ProgID="Equation.DSMT4" ShapeID="_x0000_i1079" DrawAspect="Content" ObjectID="_1483355347" r:id="rId109"/>
          </w:object>
        </w:r>
      </w:ins>
    </w:p>
    <w:p w:rsidR="00EC7C6A" w:rsidRPr="00EC7C6A" w:rsidRDefault="00A578B4" w:rsidP="00EC7C6A">
      <w:pPr>
        <w:pStyle w:val="BodyText"/>
        <w:rPr>
          <w:ins w:id="373" w:author="fred" w:date="2015-01-15T11:39:00Z"/>
          <w:rFonts w:eastAsiaTheme="minorHAnsi"/>
          <w:rPrChange w:id="374" w:author="fred" w:date="2015-01-15T11:59:00Z">
            <w:rPr>
              <w:ins w:id="375" w:author="fred" w:date="2015-01-15T11:39:00Z"/>
              <w:rFonts w:cs="Arial"/>
            </w:rPr>
          </w:rPrChange>
        </w:rPr>
        <w:pPrChange w:id="376" w:author="fred" w:date="2015-01-15T11:41:00Z">
          <w:pPr>
            <w:pStyle w:val="Heading5"/>
          </w:pPr>
        </w:pPrChange>
      </w:pPr>
      <w:ins w:id="377" w:author="fred" w:date="2015-01-15T11:49:00Z">
        <w:r>
          <w:rPr>
            <w:rFonts w:eastAsiaTheme="minorHAnsi"/>
          </w:rPr>
          <w:t xml:space="preserve">where </w:t>
        </w:r>
        <w:r>
          <w:rPr>
            <w:rFonts w:eastAsiaTheme="minorHAnsi"/>
            <w:i/>
          </w:rPr>
          <w:t>T</w:t>
        </w:r>
        <w:r>
          <w:rPr>
            <w:rFonts w:eastAsiaTheme="minorHAnsi"/>
            <w:i/>
            <w:vertAlign w:val="subscript"/>
          </w:rPr>
          <w:t>air,in,des</w:t>
        </w:r>
      </w:ins>
      <w:ins w:id="378" w:author="fred" w:date="2015-01-15T11:50:00Z">
        <w:r>
          <w:rPr>
            <w:rFonts w:eastAsiaTheme="minorHAnsi"/>
          </w:rPr>
          <w:t xml:space="preserve"> and </w:t>
        </w:r>
        <w:r>
          <w:rPr>
            <w:rFonts w:eastAsiaTheme="minorHAnsi"/>
            <w:i/>
          </w:rPr>
          <w:t>W</w:t>
        </w:r>
        <w:r>
          <w:rPr>
            <w:rFonts w:eastAsiaTheme="minorHAnsi"/>
            <w:i/>
            <w:vertAlign w:val="subscript"/>
          </w:rPr>
          <w:t>air,in,des</w:t>
        </w:r>
        <w:r>
          <w:rPr>
            <w:rFonts w:eastAsiaTheme="minorHAnsi"/>
          </w:rPr>
          <w:t xml:space="preserve"> are the coil inlet design conditions</w:t>
        </w:r>
      </w:ins>
      <w:ins w:id="379" w:author="fred" w:date="2015-01-15T11:51:00Z">
        <w:r>
          <w:rPr>
            <w:rFonts w:eastAsiaTheme="minorHAnsi"/>
          </w:rPr>
          <w:t xml:space="preserve">. For coils in terminal units </w:t>
        </w:r>
        <w:r w:rsidR="00464218">
          <w:rPr>
            <w:rFonts w:eastAsiaTheme="minorHAnsi"/>
          </w:rPr>
          <w:t xml:space="preserve">these are set at the system level to the system design supply air temperature. For zonal usits they are set to </w:t>
        </w:r>
      </w:ins>
      <w:ins w:id="380" w:author="fred" w:date="2015-01-15T11:52:00Z">
        <w:r w:rsidR="00464218">
          <w:rPr>
            <w:rFonts w:eastAsiaTheme="minorHAnsi"/>
          </w:rPr>
          <w:t xml:space="preserve">design </w:t>
        </w:r>
      </w:ins>
      <w:ins w:id="381" w:author="fred" w:date="2015-01-15T11:51:00Z">
        <w:r w:rsidR="00464218">
          <w:rPr>
            <w:rFonts w:eastAsiaTheme="minorHAnsi"/>
          </w:rPr>
          <w:t>return air</w:t>
        </w:r>
      </w:ins>
      <w:ins w:id="382" w:author="fred" w:date="2015-01-15T11:52:00Z">
        <w:r w:rsidR="00464218">
          <w:rPr>
            <w:rFonts w:eastAsiaTheme="minorHAnsi"/>
          </w:rPr>
          <w:t>, mixed air, or outside air as appropriate to the unit.</w:t>
        </w:r>
      </w:ins>
      <w:ins w:id="383" w:author="fred" w:date="2015-01-15T11:53:00Z">
        <w:r w:rsidR="00464218">
          <w:rPr>
            <w:rFonts w:eastAsiaTheme="minorHAnsi"/>
          </w:rPr>
          <w:t xml:space="preserve"> </w:t>
        </w:r>
        <w:r w:rsidR="00464218">
          <w:rPr>
            <w:rFonts w:eastAsiaTheme="minorHAnsi"/>
            <w:i/>
          </w:rPr>
          <w:t>T</w:t>
        </w:r>
        <w:r w:rsidR="00464218">
          <w:rPr>
            <w:rFonts w:eastAsiaTheme="minorHAnsi"/>
            <w:i/>
            <w:vertAlign w:val="subscript"/>
          </w:rPr>
          <w:t>air,out,des</w:t>
        </w:r>
        <w:r w:rsidR="00464218">
          <w:rPr>
            <w:rFonts w:eastAsiaTheme="minorHAnsi"/>
          </w:rPr>
          <w:t xml:space="preserve"> is set to the </w:t>
        </w:r>
      </w:ins>
      <w:ins w:id="384" w:author="fred" w:date="2015-01-15T11:56:00Z">
        <w:r w:rsidR="00464218">
          <w:rPr>
            <w:rFonts w:eastAsiaTheme="minorHAnsi"/>
          </w:rPr>
          <w:t xml:space="preserve">zone cooling design </w:t>
        </w:r>
      </w:ins>
      <w:ins w:id="385" w:author="fred" w:date="2015-01-15T11:57:00Z">
        <w:r w:rsidR="00464218">
          <w:rPr>
            <w:rFonts w:eastAsiaTheme="minorHAnsi"/>
          </w:rPr>
          <w:t xml:space="preserve">supply air temperature as specified in the </w:t>
        </w:r>
        <w:r w:rsidR="00464218">
          <w:rPr>
            <w:rFonts w:eastAsiaTheme="minorHAnsi"/>
            <w:i/>
          </w:rPr>
          <w:t>Zone:Sizing</w:t>
        </w:r>
        <w:r w:rsidR="00464218">
          <w:rPr>
            <w:rFonts w:eastAsiaTheme="minorHAnsi"/>
          </w:rPr>
          <w:t xml:space="preserve"> inputs. </w:t>
        </w:r>
        <w:r w:rsidR="00464218">
          <w:rPr>
            <w:rFonts w:eastAsiaTheme="minorHAnsi"/>
            <w:i/>
          </w:rPr>
          <w:lastRenderedPageBreak/>
          <w:t>W</w:t>
        </w:r>
      </w:ins>
      <w:ins w:id="386" w:author="fred" w:date="2015-01-15T11:58:00Z">
        <w:r w:rsidR="00464218">
          <w:rPr>
            <w:rFonts w:eastAsiaTheme="minorHAnsi"/>
            <w:i/>
            <w:vertAlign w:val="subscript"/>
          </w:rPr>
          <w:t>air,out,des</w:t>
        </w:r>
        <w:r w:rsidR="00464218">
          <w:rPr>
            <w:rFonts w:eastAsiaTheme="minorHAnsi"/>
          </w:rPr>
          <w:t xml:space="preserve"> is set to the zone cooling design supply air humidity ratio as specified in the </w:t>
        </w:r>
      </w:ins>
      <w:ins w:id="387" w:author="fred" w:date="2015-01-15T11:59:00Z">
        <w:r w:rsidR="00464218">
          <w:rPr>
            <w:rFonts w:eastAsiaTheme="minorHAnsi"/>
            <w:i/>
          </w:rPr>
          <w:t>Zone:Sizing</w:t>
        </w:r>
        <w:r w:rsidR="00464218">
          <w:rPr>
            <w:rFonts w:eastAsiaTheme="minorHAnsi"/>
          </w:rPr>
          <w:t xml:space="preserve"> inputs.</w:t>
        </w:r>
      </w:ins>
    </w:p>
    <w:p w:rsidR="00EC7C6A" w:rsidRPr="00EC7C6A" w:rsidRDefault="00EC7C6A" w:rsidP="00EC7C6A">
      <w:pPr>
        <w:pStyle w:val="BodyText"/>
        <w:rPr>
          <w:del w:id="388" w:author="fred" w:date="2015-01-15T12:00:00Z"/>
          <w:rPrChange w:id="389" w:author="fred" w:date="2015-01-15T11:34:00Z">
            <w:rPr>
              <w:del w:id="390" w:author="fred" w:date="2015-01-15T12:00:00Z"/>
            </w:rPr>
          </w:rPrChange>
        </w:rPr>
        <w:pPrChange w:id="391" w:author="fred" w:date="2015-01-15T11:33:00Z">
          <w:pPr>
            <w:pStyle w:val="Heading5"/>
          </w:pPr>
        </w:pPrChange>
      </w:pPr>
    </w:p>
    <w:p w:rsidR="00B53D81" w:rsidDel="00464218" w:rsidRDefault="00B53D81" w:rsidP="00B53D81">
      <w:pPr>
        <w:pStyle w:val="BodyText"/>
        <w:rPr>
          <w:del w:id="392" w:author="fred" w:date="2015-01-15T12:00:00Z"/>
        </w:rPr>
      </w:pPr>
      <w:del w:id="393" w:author="fred" w:date="2015-01-15T12:00:00Z">
        <w:r w:rsidDel="00464218">
          <w:delText xml:space="preserve">If the coil is part of an </w:delText>
        </w:r>
        <w:r w:rsidRPr="007554D7" w:rsidDel="00464218">
          <w:rPr>
            <w:i/>
          </w:rPr>
          <w:delText>AirTerminal:SingleDuct:ConstantVolume:FourPipeInduction</w:delText>
        </w:r>
        <w:r w:rsidDel="00464218">
          <w:delText xml:space="preserve"> unit, the water flow rate is set equal to the terminal unit’s chilled water flow rate. Otherwise (e.g., the zone-level coil is part of </w:delText>
        </w:r>
        <w:r w:rsidRPr="00A91AAA" w:rsidDel="00464218">
          <w:rPr>
            <w:rFonts w:cs="Arial"/>
            <w:i/>
          </w:rPr>
          <w:delText>ZoneHVAC:FourPipeFanCoil, ZoneHVAC:UnitVentilator or ZoneHVAC:VentilatedSlab</w:delText>
        </w:r>
        <w:r w:rsidDel="00464218">
          <w:rPr>
            <w:rFonts w:ascii="Courier New" w:hAnsi="Courier New" w:cs="Courier New"/>
          </w:rPr>
          <w:delText>)</w:delText>
        </w:r>
        <w:r w:rsidDel="00464218">
          <w:delText xml:space="preserve"> the calculation is similar to that at the system level. A design load is calculated:</w:delText>
        </w:r>
      </w:del>
    </w:p>
    <w:p w:rsidR="00B53D81" w:rsidDel="00464218" w:rsidRDefault="00B53D81" w:rsidP="00B53D81">
      <w:pPr>
        <w:pStyle w:val="Equation"/>
        <w:rPr>
          <w:del w:id="394" w:author="fred" w:date="2015-01-15T12:00:00Z"/>
        </w:rPr>
      </w:pPr>
      <w:del w:id="395" w:author="fred" w:date="2015-01-15T12:00:00Z">
        <w:r w:rsidRPr="00C142A5" w:rsidDel="00464218">
          <w:rPr>
            <w:position w:val="-14"/>
          </w:rPr>
          <w:object w:dxaOrig="6020" w:dyaOrig="380">
            <v:shape id="_x0000_i1080" type="#_x0000_t75" style="width:301.25pt;height:19pt" o:ole="">
              <v:imagedata r:id="rId110" o:title=""/>
            </v:shape>
            <o:OLEObject Type="Embed" ProgID="Equation.DSMT4" ShapeID="_x0000_i1080" DrawAspect="Content" ObjectID="_1483355348" r:id="rId111"/>
          </w:object>
        </w:r>
      </w:del>
    </w:p>
    <w:p w:rsidR="00B53D81" w:rsidDel="00464218" w:rsidRDefault="00B53D81" w:rsidP="00B53D81">
      <w:pPr>
        <w:pStyle w:val="BodyText"/>
        <w:rPr>
          <w:del w:id="396" w:author="fred" w:date="2015-01-15T12:00:00Z"/>
        </w:rPr>
      </w:pPr>
      <w:del w:id="397" w:author="fred" w:date="2015-01-15T12:00:00Z">
        <w:r w:rsidDel="00464218">
          <w:delText>Where:</w:delText>
        </w:r>
      </w:del>
    </w:p>
    <w:p w:rsidR="00B53D81" w:rsidDel="00464218" w:rsidRDefault="00B53D81" w:rsidP="00B53D81">
      <w:pPr>
        <w:pStyle w:val="Equation"/>
        <w:rPr>
          <w:del w:id="398" w:author="fred" w:date="2015-01-15T12:00:00Z"/>
        </w:rPr>
      </w:pPr>
      <w:del w:id="399" w:author="fred" w:date="2015-01-15T12:00:00Z">
        <w:r w:rsidRPr="00815781" w:rsidDel="00464218">
          <w:rPr>
            <w:rFonts w:ascii="Times New Roman" w:hAnsi="Times New Roman"/>
            <w:sz w:val="24"/>
            <w:szCs w:val="24"/>
          </w:rPr>
          <w:delText>AirMassFlowRate</w:delText>
        </w:r>
        <w:r w:rsidRPr="00815781" w:rsidDel="00464218">
          <w:rPr>
            <w:rFonts w:ascii="Times New Roman" w:hAnsi="Times New Roman"/>
            <w:sz w:val="24"/>
            <w:szCs w:val="24"/>
            <w:vertAlign w:val="subscript"/>
          </w:rPr>
          <w:delText>coil,des</w:delText>
        </w:r>
        <w:r w:rsidDel="00464218">
          <w:rPr>
            <w:vertAlign w:val="subscript"/>
          </w:rPr>
          <w:delText xml:space="preserve"> </w:delText>
        </w:r>
        <w:r w:rsidDel="00464218">
          <w:delText>= DesCoolMassFlow</w:delText>
        </w:r>
        <w:r w:rsidDel="00464218">
          <w:rPr>
            <w:vertAlign w:val="subscript"/>
          </w:rPr>
          <w:delText>zone</w:delText>
        </w:r>
        <w:r w:rsidDel="00464218">
          <w:delText xml:space="preserve"> (see </w:delText>
        </w:r>
        <w:r w:rsidR="00EC7C6A" w:rsidDel="00464218">
          <w:fldChar w:fldCharType="begin"/>
        </w:r>
        <w:r w:rsidDel="00464218">
          <w:delInstrText xml:space="preserve"> REF _Ref226429779 \h </w:delInstrText>
        </w:r>
        <w:r w:rsidR="00EC7C6A" w:rsidDel="00464218">
          <w:fldChar w:fldCharType="separate"/>
        </w:r>
        <w:r w:rsidDel="00464218">
          <w:delText xml:space="preserve">Table </w:delText>
        </w:r>
        <w:r w:rsidDel="00464218">
          <w:rPr>
            <w:noProof/>
          </w:rPr>
          <w:delText>40</w:delText>
        </w:r>
        <w:r w:rsidDel="00464218">
          <w:delText>.  Zone Sizing Data</w:delText>
        </w:r>
        <w:r w:rsidR="00EC7C6A" w:rsidDel="00464218">
          <w:fldChar w:fldCharType="end"/>
        </w:r>
        <w:r w:rsidDel="00464218">
          <w:delText xml:space="preserve">) </w:delText>
        </w:r>
      </w:del>
    </w:p>
    <w:p w:rsidR="00B53D81" w:rsidDel="00464218" w:rsidRDefault="00B53D81" w:rsidP="00B53D81">
      <w:pPr>
        <w:pStyle w:val="Equation"/>
        <w:rPr>
          <w:del w:id="400" w:author="fred" w:date="2015-01-15T12:00:00Z"/>
        </w:rPr>
      </w:pPr>
      <w:del w:id="401" w:author="fred" w:date="2015-01-15T12:00:00Z">
        <w:r w:rsidDel="00464218">
          <w:delText>h</w:delText>
        </w:r>
        <w:r w:rsidDel="00464218">
          <w:rPr>
            <w:vertAlign w:val="subscript"/>
          </w:rPr>
          <w:delText>air,coil,des,in</w:delText>
        </w:r>
        <w:r w:rsidDel="00464218">
          <w:delText xml:space="preserve"> = </w:delText>
        </w:r>
        <w:r w:rsidRPr="001F7EA5" w:rsidDel="00464218">
          <w:delText>PsyHFnTdbW</w:delText>
        </w:r>
        <w:r w:rsidRPr="0029694C" w:rsidDel="00464218">
          <w:delText>(T</w:delText>
        </w:r>
        <w:r w:rsidRPr="0029694C" w:rsidDel="00464218">
          <w:rPr>
            <w:vertAlign w:val="subscript"/>
          </w:rPr>
          <w:delText>air,in</w:delText>
        </w:r>
        <w:r w:rsidDel="00464218">
          <w:rPr>
            <w:vertAlign w:val="subscript"/>
          </w:rPr>
          <w:delText>,des</w:delText>
        </w:r>
        <w:r w:rsidRPr="0029694C" w:rsidDel="00464218">
          <w:delText>, W</w:delText>
        </w:r>
        <w:r w:rsidRPr="0029694C" w:rsidDel="00464218">
          <w:rPr>
            <w:vertAlign w:val="subscript"/>
          </w:rPr>
          <w:delText>air,in</w:delText>
        </w:r>
        <w:r w:rsidDel="00464218">
          <w:rPr>
            <w:vertAlign w:val="subscript"/>
          </w:rPr>
          <w:delText>,des</w:delText>
        </w:r>
        <w:r w:rsidRPr="0029694C" w:rsidDel="00464218">
          <w:delText>)</w:delText>
        </w:r>
      </w:del>
    </w:p>
    <w:p w:rsidR="00B53D81" w:rsidDel="00464218" w:rsidRDefault="00B53D81" w:rsidP="00B53D81">
      <w:pPr>
        <w:pStyle w:val="Equation"/>
        <w:rPr>
          <w:del w:id="402" w:author="fred" w:date="2015-01-15T12:00:00Z"/>
        </w:rPr>
      </w:pPr>
      <w:del w:id="403" w:author="fred" w:date="2015-01-15T12:00:00Z">
        <w:r w:rsidRPr="0029694C" w:rsidDel="00464218">
          <w:delText>h</w:delText>
        </w:r>
        <w:r w:rsidRPr="0029694C" w:rsidDel="00464218">
          <w:rPr>
            <w:vertAlign w:val="subscript"/>
          </w:rPr>
          <w:delText xml:space="preserve">air,coil,des,out </w:delText>
        </w:r>
        <w:r w:rsidRPr="0029694C" w:rsidDel="00464218">
          <w:delText>= PsyHFnTdbW(T</w:delText>
        </w:r>
        <w:r w:rsidRPr="0029694C" w:rsidDel="00464218">
          <w:rPr>
            <w:vertAlign w:val="subscript"/>
          </w:rPr>
          <w:delText>air,out</w:delText>
        </w:r>
        <w:r w:rsidDel="00464218">
          <w:rPr>
            <w:vertAlign w:val="subscript"/>
          </w:rPr>
          <w:delText>,des</w:delText>
        </w:r>
        <w:r w:rsidRPr="0029694C" w:rsidDel="00464218">
          <w:delText>, W</w:delText>
        </w:r>
        <w:r w:rsidRPr="0029694C" w:rsidDel="00464218">
          <w:rPr>
            <w:vertAlign w:val="subscript"/>
          </w:rPr>
          <w:delText>air,out</w:delText>
        </w:r>
        <w:r w:rsidDel="00464218">
          <w:rPr>
            <w:vertAlign w:val="subscript"/>
          </w:rPr>
          <w:delText>,des</w:delText>
        </w:r>
        <w:r w:rsidRPr="0029694C" w:rsidDel="00464218">
          <w:delText>)</w:delText>
        </w:r>
      </w:del>
    </w:p>
    <w:p w:rsidR="00B53D81" w:rsidRPr="00B54593" w:rsidDel="00464218" w:rsidRDefault="00B53D81" w:rsidP="00B53D81">
      <w:pPr>
        <w:pStyle w:val="Equation"/>
        <w:rPr>
          <w:del w:id="404" w:author="fred" w:date="2015-01-15T12:00:00Z"/>
        </w:rPr>
      </w:pPr>
      <w:del w:id="405" w:author="fred" w:date="2015-01-15T12:00:00Z">
        <w:r w:rsidRPr="0029694C" w:rsidDel="00464218">
          <w:delText>T</w:delText>
        </w:r>
        <w:r w:rsidRPr="0029694C" w:rsidDel="00464218">
          <w:rPr>
            <w:vertAlign w:val="subscript"/>
          </w:rPr>
          <w:delText>air,in</w:delText>
        </w:r>
        <w:r w:rsidDel="00464218">
          <w:rPr>
            <w:vertAlign w:val="subscript"/>
          </w:rPr>
          <w:delText>,des</w:delText>
        </w:r>
        <w:r w:rsidDel="00464218">
          <w:delText xml:space="preserve"> = </w:delText>
        </w:r>
        <w:r w:rsidRPr="00D9476A" w:rsidDel="00464218">
          <w:delText>DesCoolCoilInTemp</w:delText>
        </w:r>
        <w:r w:rsidDel="00464218">
          <w:rPr>
            <w:vertAlign w:val="subscript"/>
          </w:rPr>
          <w:delText>zone</w:delText>
        </w:r>
        <w:r w:rsidDel="00464218">
          <w:delText xml:space="preserve"> </w:delText>
        </w:r>
        <w:r w:rsidRPr="000D374B" w:rsidDel="00464218">
          <w:delText xml:space="preserve">(see </w:delText>
        </w:r>
        <w:r w:rsidR="00EC7C6A" w:rsidDel="00464218">
          <w:fldChar w:fldCharType="begin"/>
        </w:r>
        <w:r w:rsidDel="00464218">
          <w:delInstrText xml:space="preserve"> REF _Ref226429800 \h </w:delInstrText>
        </w:r>
        <w:r w:rsidR="00EC7C6A" w:rsidDel="00464218">
          <w:fldChar w:fldCharType="separate"/>
        </w:r>
        <w:r w:rsidDel="00464218">
          <w:delText xml:space="preserve">Table </w:delText>
        </w:r>
        <w:r w:rsidDel="00464218">
          <w:rPr>
            <w:noProof/>
          </w:rPr>
          <w:delText>40</w:delText>
        </w:r>
        <w:r w:rsidR="00EC7C6A" w:rsidDel="00464218">
          <w:fldChar w:fldCharType="end"/>
        </w:r>
        <w:r w:rsidRPr="000D374B" w:rsidDel="00464218">
          <w:delText>)</w:delText>
        </w:r>
      </w:del>
    </w:p>
    <w:p w:rsidR="00B53D81" w:rsidRPr="00B54593" w:rsidDel="00464218" w:rsidRDefault="00B53D81" w:rsidP="00B53D81">
      <w:pPr>
        <w:pStyle w:val="Equation"/>
        <w:rPr>
          <w:del w:id="406" w:author="fred" w:date="2015-01-15T12:00:00Z"/>
        </w:rPr>
      </w:pPr>
      <w:del w:id="407" w:author="fred" w:date="2015-01-15T12:00:00Z">
        <w:r w:rsidRPr="0029694C" w:rsidDel="00464218">
          <w:delText>W</w:delText>
        </w:r>
        <w:r w:rsidRPr="0029694C" w:rsidDel="00464218">
          <w:rPr>
            <w:vertAlign w:val="subscript"/>
          </w:rPr>
          <w:delText>air,in</w:delText>
        </w:r>
        <w:r w:rsidDel="00464218">
          <w:rPr>
            <w:vertAlign w:val="subscript"/>
          </w:rPr>
          <w:delText>,des</w:delText>
        </w:r>
        <w:r w:rsidDel="00464218">
          <w:delText xml:space="preserve"> = </w:delText>
        </w:r>
        <w:r w:rsidRPr="00D9476A" w:rsidDel="00464218">
          <w:delText>DesCoolCoilInHumRat</w:delText>
        </w:r>
        <w:r w:rsidDel="00464218">
          <w:rPr>
            <w:vertAlign w:val="subscript"/>
          </w:rPr>
          <w:delText>zone</w:delText>
        </w:r>
        <w:r w:rsidDel="00464218">
          <w:delText xml:space="preserve"> </w:delText>
        </w:r>
        <w:r w:rsidRPr="000D374B" w:rsidDel="00464218">
          <w:delText xml:space="preserve">(see </w:delText>
        </w:r>
        <w:r w:rsidR="00EC7C6A" w:rsidDel="00464218">
          <w:fldChar w:fldCharType="begin"/>
        </w:r>
        <w:r w:rsidDel="00464218">
          <w:delInstrText xml:space="preserve"> REF _Ref226429800 \h </w:delInstrText>
        </w:r>
        <w:r w:rsidR="00EC7C6A" w:rsidDel="00464218">
          <w:fldChar w:fldCharType="separate"/>
        </w:r>
        <w:r w:rsidDel="00464218">
          <w:delText xml:space="preserve">Table </w:delText>
        </w:r>
        <w:r w:rsidDel="00464218">
          <w:rPr>
            <w:noProof/>
          </w:rPr>
          <w:delText>40</w:delText>
        </w:r>
        <w:r w:rsidR="00EC7C6A" w:rsidDel="00464218">
          <w:fldChar w:fldCharType="end"/>
        </w:r>
        <w:r w:rsidRPr="000D374B" w:rsidDel="00464218">
          <w:delText>)</w:delText>
        </w:r>
      </w:del>
    </w:p>
    <w:p w:rsidR="00B53D81" w:rsidRPr="00B54593" w:rsidDel="00464218" w:rsidRDefault="00B53D81" w:rsidP="00B53D81">
      <w:pPr>
        <w:pStyle w:val="Equation"/>
        <w:rPr>
          <w:del w:id="408" w:author="fred" w:date="2015-01-15T12:00:00Z"/>
        </w:rPr>
      </w:pPr>
      <w:del w:id="409" w:author="fred" w:date="2015-01-15T12:00:00Z">
        <w:r w:rsidDel="00464218">
          <w:delText>T</w:delText>
        </w:r>
        <w:r w:rsidDel="00464218">
          <w:rPr>
            <w:vertAlign w:val="subscript"/>
          </w:rPr>
          <w:delText>air,out,des</w:delText>
        </w:r>
        <w:r w:rsidDel="00464218">
          <w:delText xml:space="preserve"> =</w:delText>
        </w:r>
        <w:r w:rsidRPr="00B54593" w:rsidDel="00464218">
          <w:rPr>
            <w:rFonts w:ascii="Courier New" w:hAnsi="Courier New" w:cs="Courier New"/>
          </w:rPr>
          <w:delText xml:space="preserve"> </w:delText>
        </w:r>
        <w:r w:rsidRPr="00B54593" w:rsidDel="00464218">
          <w:delText>CoolDesTemp</w:delText>
        </w:r>
        <w:r w:rsidDel="00464218">
          <w:rPr>
            <w:vertAlign w:val="subscript"/>
          </w:rPr>
          <w:delText>zone</w:delText>
        </w:r>
        <w:r w:rsidDel="00464218">
          <w:delText xml:space="preserve"> </w:delText>
        </w:r>
        <w:r w:rsidRPr="000D374B" w:rsidDel="00464218">
          <w:delText xml:space="preserve">(user input from </w:delText>
        </w:r>
        <w:r w:rsidRPr="007A1AD1" w:rsidDel="00464218">
          <w:delText>Zone:Sizing</w:delText>
        </w:r>
        <w:r w:rsidDel="00464218">
          <w:delText xml:space="preserve"> </w:delText>
        </w:r>
        <w:r w:rsidRPr="007A1AD1" w:rsidDel="00464218">
          <w:delText>object</w:delText>
        </w:r>
        <w:r w:rsidRPr="000D374B" w:rsidDel="00464218">
          <w:delText>)</w:delText>
        </w:r>
      </w:del>
    </w:p>
    <w:p w:rsidR="00B53D81" w:rsidDel="00464218" w:rsidRDefault="00B53D81" w:rsidP="00B53D81">
      <w:pPr>
        <w:pStyle w:val="Equation"/>
        <w:rPr>
          <w:del w:id="410" w:author="fred" w:date="2015-01-15T12:00:00Z"/>
        </w:rPr>
      </w:pPr>
      <w:del w:id="411" w:author="fred" w:date="2015-01-15T12:00:00Z">
        <w:r w:rsidDel="00464218">
          <w:delText>W</w:delText>
        </w:r>
        <w:r w:rsidDel="00464218">
          <w:rPr>
            <w:vertAlign w:val="subscript"/>
          </w:rPr>
          <w:delText>air,out,des</w:delText>
        </w:r>
        <w:r w:rsidDel="00464218">
          <w:delText xml:space="preserve"> = </w:delText>
        </w:r>
        <w:r w:rsidRPr="00B54593" w:rsidDel="00464218">
          <w:delText>CoolDesHumRat</w:delText>
        </w:r>
        <w:r w:rsidDel="00464218">
          <w:rPr>
            <w:vertAlign w:val="subscript"/>
          </w:rPr>
          <w:delText>zone</w:delText>
        </w:r>
        <w:r w:rsidDel="00464218">
          <w:delText xml:space="preserve"> (user input from Zone:Sizing </w:delText>
        </w:r>
        <w:r w:rsidRPr="007A1AD1" w:rsidDel="00464218">
          <w:delText>object</w:delText>
        </w:r>
        <w:r w:rsidDel="00464218">
          <w:delText>)</w:delText>
        </w:r>
      </w:del>
    </w:p>
    <w:p w:rsidR="00B53D81" w:rsidRPr="00D21C3C" w:rsidDel="00464218" w:rsidRDefault="00B53D81" w:rsidP="00B53D81">
      <w:pPr>
        <w:pStyle w:val="Equation"/>
        <w:rPr>
          <w:del w:id="412" w:author="fred" w:date="2015-01-15T12:00:00Z"/>
        </w:rPr>
      </w:pPr>
      <w:del w:id="413" w:author="fred" w:date="2015-01-15T12:00:00Z">
        <w:r w:rsidRPr="00C142A5" w:rsidDel="00464218">
          <w:rPr>
            <w:position w:val="-32"/>
          </w:rPr>
          <w:object w:dxaOrig="4140" w:dyaOrig="720">
            <v:shape id="_x0000_i1081" type="#_x0000_t75" style="width:207.35pt;height:36.3pt" o:ole="">
              <v:imagedata r:id="rId112" o:title=""/>
            </v:shape>
            <o:OLEObject Type="Embed" ProgID="Equation.DSMT4" ShapeID="_x0000_i1081" DrawAspect="Content" ObjectID="_1483355349" r:id="rId113"/>
          </w:object>
        </w:r>
      </w:del>
    </w:p>
    <w:p w:rsidR="009635AD" w:rsidRPr="00464218" w:rsidRDefault="00B53D81" w:rsidP="00B53D81">
      <w:pPr>
        <w:pStyle w:val="BodyText"/>
        <w:ind w:left="1440"/>
        <w:rPr>
          <w:ins w:id="414" w:author="fred" w:date="2015-01-12T12:00:00Z"/>
          <w:rPrChange w:id="415" w:author="fred" w:date="2015-01-15T12:00:00Z">
            <w:rPr>
              <w:ins w:id="416" w:author="fred" w:date="2015-01-12T12:00:00Z"/>
              <w:i/>
            </w:rPr>
          </w:rPrChange>
        </w:rPr>
      </w:pPr>
      <w:del w:id="417" w:author="fred" w:date="2015-01-15T12:00:00Z">
        <w:r w:rsidDel="00464218">
          <w:delText xml:space="preserve">where </w:delText>
        </w:r>
        <w:r w:rsidRPr="006944EF" w:rsidDel="00464218">
          <w:rPr>
            <w:i/>
          </w:rPr>
          <w:sym w:font="Symbol" w:char="F044"/>
        </w:r>
        <w:r w:rsidDel="00464218">
          <w:rPr>
            <w:i/>
          </w:rPr>
          <w:delText>T</w:delText>
        </w:r>
        <w:r w:rsidDel="00464218">
          <w:rPr>
            <w:i/>
            <w:vertAlign w:val="subscript"/>
          </w:rPr>
          <w:delText>w,des</w:delText>
        </w:r>
        <w:r w:rsidDel="00464218">
          <w:delText xml:space="preserve"> is the </w:delText>
        </w:r>
        <w:r w:rsidRPr="006944EF" w:rsidDel="00464218">
          <w:rPr>
            <w:i/>
          </w:rPr>
          <w:delText>Loop Design Temperature Difference</w:delText>
        </w:r>
        <w:r w:rsidRPr="006944EF" w:rsidDel="00464218">
          <w:delText xml:space="preserve"> </w:delText>
        </w:r>
        <w:r w:rsidDel="00464218">
          <w:delText xml:space="preserve">user input from the </w:delText>
        </w:r>
        <w:r w:rsidDel="00464218">
          <w:rPr>
            <w:i/>
          </w:rPr>
          <w:delText>Sizing:Plant</w:delText>
        </w:r>
        <w:r w:rsidRPr="00C868D8" w:rsidDel="00464218">
          <w:delText xml:space="preserve"> object</w:delText>
        </w:r>
        <w:r w:rsidDel="00464218">
          <w:rPr>
            <w:i/>
          </w:rPr>
          <w:delText>.</w:delText>
        </w:r>
      </w:del>
    </w:p>
    <w:p w:rsidR="009635AD" w:rsidRDefault="009635AD" w:rsidP="009635AD">
      <w:pPr>
        <w:pStyle w:val="Heading4"/>
      </w:pPr>
      <w:moveToRangeStart w:id="418" w:author="fred" w:date="2015-01-12T12:00:00Z" w:name="move408827355"/>
      <w:moveTo w:id="419" w:author="fred" w:date="2015-01-12T12:00:00Z">
        <w:r w:rsidRPr="003A36C1">
          <w:t>Design Water Flow Rate</w:t>
        </w:r>
        <w:r>
          <w:t xml:space="preserve"> (m</w:t>
        </w:r>
        <w:r>
          <w:rPr>
            <w:vertAlign w:val="superscript"/>
          </w:rPr>
          <w:t>3</w:t>
        </w:r>
        <w:r>
          <w:t>/s)</w:t>
        </w:r>
      </w:moveTo>
    </w:p>
    <w:p w:rsidR="009635AD" w:rsidRDefault="009635AD" w:rsidP="009635AD">
      <w:pPr>
        <w:pStyle w:val="Heading5"/>
      </w:pPr>
      <w:moveTo w:id="420" w:author="fred" w:date="2015-01-12T12:00:00Z">
        <w:r>
          <w:t>System Coils</w:t>
        </w:r>
      </w:moveTo>
    </w:p>
    <w:p w:rsidR="00EC7C6A" w:rsidRDefault="009635AD">
      <w:pPr>
        <w:pStyle w:val="BodyText"/>
        <w:rPr>
          <w:ins w:id="421" w:author="fred" w:date="2015-01-15T12:05:00Z"/>
        </w:rPr>
      </w:pPr>
      <w:moveTo w:id="422" w:author="fred" w:date="2015-01-12T12:00:00Z">
        <w:r>
          <w:t>The design water volumetric flow rate is calculated using:</w:t>
        </w:r>
      </w:moveTo>
    </w:p>
    <w:p w:rsidR="00EC7C6A" w:rsidRDefault="0044020C">
      <w:pPr>
        <w:pStyle w:val="BodyText"/>
        <w:rPr>
          <w:ins w:id="423" w:author="fred" w:date="2015-01-15T12:05:00Z"/>
        </w:rPr>
      </w:pPr>
      <w:ins w:id="424" w:author="fred" w:date="2015-01-15T12:06:00Z">
        <w:r>
          <w:tab/>
        </w:r>
      </w:ins>
      <w:ins w:id="425" w:author="fred" w:date="2015-01-15T12:01:00Z">
        <w:r w:rsidR="00A95F52" w:rsidRPr="0044020C">
          <w:rPr>
            <w:position w:val="-14"/>
          </w:rPr>
          <w:object w:dxaOrig="3220" w:dyaOrig="400">
            <v:shape id="_x0000_i1093" type="#_x0000_t75" style="width:161.3pt;height:20.15pt" o:ole="">
              <v:imagedata r:id="rId114" o:title=""/>
            </v:shape>
            <o:OLEObject Type="Embed" ProgID="Equation.DSMT4" ShapeID="_x0000_i1093" DrawAspect="Content" ObjectID="_1483355350" r:id="rId115"/>
          </w:object>
        </w:r>
      </w:ins>
    </w:p>
    <w:p w:rsidR="00EC7C6A" w:rsidRDefault="002C63CA">
      <w:pPr>
        <w:pStyle w:val="BodyText"/>
        <w:rPr>
          <w:ins w:id="426" w:author="fred" w:date="2015-01-21T13:34:00Z"/>
        </w:rPr>
      </w:pPr>
      <w:ins w:id="427" w:author="fred" w:date="2015-01-15T12:10:00Z">
        <w:r>
          <w:t xml:space="preserve">where </w:t>
        </w:r>
      </w:ins>
      <w:ins w:id="428" w:author="fred" w:date="2015-01-15T12:06:00Z">
        <w:r w:rsidR="0044020C" w:rsidRPr="006944EF">
          <w:rPr>
            <w:i/>
          </w:rPr>
          <w:sym w:font="Symbol" w:char="F044"/>
        </w:r>
        <w:r w:rsidR="0044020C">
          <w:rPr>
            <w:i/>
          </w:rPr>
          <w:t>T</w:t>
        </w:r>
        <w:r w:rsidR="0044020C">
          <w:rPr>
            <w:i/>
            <w:vertAlign w:val="subscript"/>
          </w:rPr>
          <w:t>w,des</w:t>
        </w:r>
        <w:r w:rsidR="0044020C">
          <w:t xml:space="preserve"> is just the </w:t>
        </w:r>
        <w:r w:rsidR="0044020C" w:rsidRPr="006944EF">
          <w:rPr>
            <w:i/>
          </w:rPr>
          <w:t>Loop Design Temperature Difference</w:t>
        </w:r>
        <w:r w:rsidR="0044020C" w:rsidRPr="006944EF">
          <w:t xml:space="preserve"> </w:t>
        </w:r>
        <w:r w:rsidR="0044020C">
          <w:t xml:space="preserve">user input from </w:t>
        </w:r>
        <w:r w:rsidR="0044020C">
          <w:rPr>
            <w:i/>
          </w:rPr>
          <w:t xml:space="preserve">Sizing:Plant </w:t>
        </w:r>
        <w:r w:rsidR="0044020C">
          <w:t xml:space="preserve">(if the coil is in the outside air stream, ½ the </w:t>
        </w:r>
        <w:r w:rsidR="0044020C" w:rsidRPr="006944EF">
          <w:rPr>
            <w:i/>
          </w:rPr>
          <w:t>Loop Design Temperature Difference</w:t>
        </w:r>
        <w:r w:rsidR="0044020C">
          <w:t xml:space="preserve"> is used).</w:t>
        </w:r>
      </w:ins>
    </w:p>
    <w:p w:rsidR="00CA3EA8" w:rsidRDefault="00CA3EA8">
      <w:pPr>
        <w:pStyle w:val="BodyText"/>
        <w:rPr>
          <w:ins w:id="429" w:author="fred" w:date="2015-01-15T12:07:00Z"/>
        </w:rPr>
      </w:pPr>
    </w:p>
    <w:p w:rsidR="00EC7C6A" w:rsidRDefault="0044020C" w:rsidP="00EC7C6A">
      <w:pPr>
        <w:pStyle w:val="Heading5"/>
        <w:rPr>
          <w:ins w:id="430" w:author="fred" w:date="2015-01-15T12:09:00Z"/>
        </w:rPr>
        <w:pPrChange w:id="431" w:author="fred" w:date="2015-01-15T12:07:00Z">
          <w:pPr>
            <w:pStyle w:val="BodyText"/>
          </w:pPr>
        </w:pPrChange>
      </w:pPr>
      <w:ins w:id="432" w:author="fred" w:date="2015-01-15T12:07:00Z">
        <w:r>
          <w:t>Zone Coils</w:t>
        </w:r>
      </w:ins>
    </w:p>
    <w:p w:rsidR="00EC7C6A" w:rsidRDefault="002C63CA">
      <w:pPr>
        <w:pStyle w:val="BodyText"/>
        <w:rPr>
          <w:ins w:id="433" w:author="fred" w:date="2015-01-15T12:09:00Z"/>
          <w:rFonts w:cs="Arial"/>
        </w:rPr>
      </w:pPr>
      <w:ins w:id="434" w:author="fred" w:date="2015-01-15T12:09:00Z">
        <w:r>
          <w:t xml:space="preserve">If the coil is part of an </w:t>
        </w:r>
        <w:r w:rsidRPr="007554D7">
          <w:rPr>
            <w:i/>
          </w:rPr>
          <w:t>AirTerminal:SingleDuct:ConstantVolume:FourPipeInduction</w:t>
        </w:r>
        <w:r>
          <w:t xml:space="preserve"> unit or an </w:t>
        </w:r>
        <w:r w:rsidRPr="00A91AAA">
          <w:rPr>
            <w:rFonts w:cs="Arial"/>
            <w:i/>
          </w:rPr>
          <w:t>ZoneHVAC:FourPipeFanCoil</w:t>
        </w:r>
        <w:r>
          <w:rPr>
            <w:rFonts w:cs="Arial"/>
          </w:rPr>
          <w:t>, the chilled water flow rate is passed down from the terminal unit or fan coil sizing calculations. Otherwise the flow is set to:</w:t>
        </w:r>
      </w:ins>
    </w:p>
    <w:p w:rsidR="00EC7C6A" w:rsidRDefault="00EF02B8">
      <w:pPr>
        <w:pStyle w:val="BodyText"/>
        <w:rPr>
          <w:ins w:id="435" w:author="fred" w:date="2015-01-15T12:10:00Z"/>
        </w:rPr>
      </w:pPr>
      <w:ins w:id="436" w:author="fred" w:date="2015-01-15T12:16:00Z">
        <w:r>
          <w:tab/>
        </w:r>
      </w:ins>
      <w:ins w:id="437" w:author="fred" w:date="2015-01-15T12:10:00Z">
        <w:r w:rsidR="00A95F52" w:rsidRPr="0044020C">
          <w:rPr>
            <w:position w:val="-14"/>
          </w:rPr>
          <w:object w:dxaOrig="3220" w:dyaOrig="400">
            <v:shape id="_x0000_i1094" type="#_x0000_t75" style="width:161.3pt;height:20.15pt" o:ole="">
              <v:imagedata r:id="rId116" o:title=""/>
            </v:shape>
            <o:OLEObject Type="Embed" ProgID="Equation.DSMT4" ShapeID="_x0000_i1094" DrawAspect="Content" ObjectID="_1483355351" r:id="rId117"/>
          </w:object>
        </w:r>
      </w:ins>
    </w:p>
    <w:p w:rsidR="00EC7C6A" w:rsidRDefault="002C63CA">
      <w:pPr>
        <w:pStyle w:val="BodyText"/>
      </w:pPr>
      <w:ins w:id="438" w:author="fred" w:date="2015-01-15T12:11:00Z">
        <w:r>
          <w:t xml:space="preserve">where </w:t>
        </w:r>
        <w:r w:rsidRPr="006944EF">
          <w:rPr>
            <w:i/>
          </w:rPr>
          <w:sym w:font="Symbol" w:char="F044"/>
        </w:r>
        <w:r>
          <w:rPr>
            <w:i/>
          </w:rPr>
          <w:t>T</w:t>
        </w:r>
        <w:r>
          <w:rPr>
            <w:i/>
            <w:vertAlign w:val="subscript"/>
          </w:rPr>
          <w:t>w,des</w:t>
        </w:r>
        <w:r>
          <w:t xml:space="preserve"> is just the </w:t>
        </w:r>
        <w:r w:rsidRPr="006944EF">
          <w:rPr>
            <w:i/>
          </w:rPr>
          <w:t>Loop Design Temperature Difference</w:t>
        </w:r>
        <w:r w:rsidRPr="006944EF">
          <w:t xml:space="preserve"> </w:t>
        </w:r>
        <w:r>
          <w:t xml:space="preserve">user input from </w:t>
        </w:r>
        <w:r>
          <w:rPr>
            <w:i/>
          </w:rPr>
          <w:t>Sizing:Plant</w:t>
        </w:r>
        <w:r w:rsidR="00C01AD6">
          <w:t xml:space="preserve">. </w:t>
        </w:r>
      </w:ins>
      <w:ins w:id="439" w:author="fred" w:date="2015-01-15T12:12:00Z">
        <w:r w:rsidR="00C01AD6" w:rsidRPr="00C01AD6">
          <w:rPr>
            <w:position w:val="-14"/>
          </w:rPr>
          <w:object w:dxaOrig="680" w:dyaOrig="400">
            <v:shape id="_x0000_i1082" type="#_x0000_t75" style="width:33.4pt;height:20.15pt" o:ole="">
              <v:imagedata r:id="rId118" o:title=""/>
            </v:shape>
            <o:OLEObject Type="Embed" ProgID="Equation.DSMT4" ShapeID="_x0000_i1082" DrawAspect="Content" ObjectID="_1483355352" r:id="rId119"/>
          </w:object>
        </w:r>
      </w:ins>
      <w:ins w:id="440" w:author="fred" w:date="2015-01-15T12:12:00Z">
        <w:r w:rsidR="00C01AD6">
          <w:t>is calculated as described above.</w:t>
        </w:r>
      </w:ins>
    </w:p>
    <w:p w:rsidR="009635AD" w:rsidRPr="00D21C3C" w:rsidDel="0044020C" w:rsidRDefault="009635AD" w:rsidP="009635AD">
      <w:pPr>
        <w:pStyle w:val="Equation"/>
        <w:rPr>
          <w:del w:id="441" w:author="fred" w:date="2015-01-15T12:06:00Z"/>
        </w:rPr>
      </w:pPr>
      <w:moveTo w:id="442" w:author="fred" w:date="2015-01-12T12:00:00Z">
        <w:del w:id="443" w:author="fred" w:date="2015-01-15T12:06:00Z">
          <w:r w:rsidRPr="00C142A5" w:rsidDel="0044020C">
            <w:rPr>
              <w:position w:val="-32"/>
            </w:rPr>
            <w:object w:dxaOrig="4140" w:dyaOrig="720">
              <v:shape id="_x0000_i1083" type="#_x0000_t75" style="width:207.35pt;height:36.3pt" o:ole="">
                <v:imagedata r:id="rId66" o:title=""/>
              </v:shape>
              <o:OLEObject Type="Embed" ProgID="Equation.DSMT4" ShapeID="_x0000_i1083" DrawAspect="Content" ObjectID="_1483355353" r:id="rId120"/>
            </w:object>
          </w:r>
        </w:del>
      </w:moveTo>
    </w:p>
    <w:p w:rsidR="009635AD" w:rsidDel="0044020C" w:rsidRDefault="009635AD" w:rsidP="009635AD">
      <w:pPr>
        <w:pStyle w:val="BodyText"/>
        <w:ind w:left="1440"/>
        <w:rPr>
          <w:del w:id="444" w:author="fred" w:date="2015-01-15T12:06:00Z"/>
        </w:rPr>
      </w:pPr>
      <w:moveTo w:id="445" w:author="fred" w:date="2015-01-12T12:00:00Z">
        <w:del w:id="446" w:author="fred" w:date="2015-01-15T12:06:00Z">
          <w:r w:rsidRPr="006944EF" w:rsidDel="0044020C">
            <w:rPr>
              <w:i/>
            </w:rPr>
            <w:sym w:font="Symbol" w:char="F044"/>
          </w:r>
          <w:r w:rsidDel="0044020C">
            <w:rPr>
              <w:i/>
            </w:rPr>
            <w:delText>T</w:delText>
          </w:r>
          <w:r w:rsidDel="0044020C">
            <w:rPr>
              <w:i/>
              <w:vertAlign w:val="subscript"/>
            </w:rPr>
            <w:delText>w,des</w:delText>
          </w:r>
          <w:r w:rsidDel="0044020C">
            <w:delText xml:space="preserve"> is just the </w:delText>
          </w:r>
          <w:r w:rsidRPr="006944EF" w:rsidDel="0044020C">
            <w:rPr>
              <w:i/>
            </w:rPr>
            <w:delText>Loop Design Temperature Difference</w:delText>
          </w:r>
          <w:r w:rsidRPr="006944EF" w:rsidDel="0044020C">
            <w:delText xml:space="preserve"> </w:delText>
          </w:r>
          <w:r w:rsidDel="0044020C">
            <w:delText xml:space="preserve">user input from </w:delText>
          </w:r>
          <w:r w:rsidDel="0044020C">
            <w:rPr>
              <w:i/>
            </w:rPr>
            <w:delText xml:space="preserve">Sizing:Plant </w:delText>
          </w:r>
          <w:r w:rsidDel="0044020C">
            <w:delText xml:space="preserve">(if the coil is in the outside air stream, ½ the </w:delText>
          </w:r>
          <w:r w:rsidRPr="006944EF" w:rsidDel="0044020C">
            <w:rPr>
              <w:i/>
            </w:rPr>
            <w:delText>Loop Design Temperature Difference</w:delText>
          </w:r>
          <w:r w:rsidDel="0044020C">
            <w:delText xml:space="preserve"> is used).</w:delText>
          </w:r>
        </w:del>
      </w:moveTo>
      <w:moveToRangeEnd w:id="418"/>
    </w:p>
    <w:p w:rsidR="00B53D81" w:rsidRDefault="00B53D81" w:rsidP="00B53D81">
      <w:pPr>
        <w:pStyle w:val="Heading4"/>
      </w:pPr>
      <w:r>
        <w:t>Design Air Flow Rate</w:t>
      </w:r>
    </w:p>
    <w:p w:rsidR="00732F3D" w:rsidRPr="00732F3D" w:rsidRDefault="00B53D81" w:rsidP="00732F3D">
      <w:pPr>
        <w:pStyle w:val="Heading5"/>
      </w:pPr>
      <w:r>
        <w:t>System Coils</w:t>
      </w:r>
    </w:p>
    <w:p w:rsidR="00F64D60" w:rsidRDefault="00B53D81" w:rsidP="00B53D81">
      <w:pPr>
        <w:pStyle w:val="BodyText"/>
        <w:rPr>
          <w:ins w:id="447" w:author="fred" w:date="2015-01-20T10:55:00Z"/>
        </w:rPr>
      </w:pPr>
      <w:del w:id="448" w:author="fred" w:date="2015-01-20T11:59:00Z">
        <w:r w:rsidDel="00A90795">
          <w:delText xml:space="preserve">The design air volumetric flow rate depends on the location of the coil. If the coil is in the outside air stream the flow rate is set to </w:delText>
        </w:r>
        <w:r w:rsidRPr="00044FD6" w:rsidDel="00A90795">
          <w:rPr>
            <w:i/>
          </w:rPr>
          <w:delText>DesOutAirVolFlow</w:delText>
        </w:r>
        <w:r w:rsidRPr="00044FD6" w:rsidDel="00A90795">
          <w:rPr>
            <w:i/>
            <w:vertAlign w:val="subscript"/>
          </w:rPr>
          <w:delText>sys</w:delText>
        </w:r>
        <w:r w:rsidDel="00A90795">
          <w:delText xml:space="preserve">. If the coil is in a cooling duct the flow rate is set to </w:delText>
        </w:r>
        <w:r w:rsidRPr="00044FD6" w:rsidDel="00A90795">
          <w:rPr>
            <w:i/>
          </w:rPr>
          <w:delText>Des</w:delText>
        </w:r>
        <w:r w:rsidDel="00A90795">
          <w:rPr>
            <w:i/>
          </w:rPr>
          <w:delText>Cool</w:delText>
        </w:r>
        <w:r w:rsidRPr="00044FD6" w:rsidDel="00A90795">
          <w:rPr>
            <w:i/>
          </w:rPr>
          <w:delText>VolFlow</w:delText>
        </w:r>
        <w:r w:rsidRPr="00044FD6" w:rsidDel="00A90795">
          <w:rPr>
            <w:i/>
            <w:vertAlign w:val="subscript"/>
          </w:rPr>
          <w:delText>sys</w:delText>
        </w:r>
        <w:r w:rsidDel="00A90795">
          <w:delText xml:space="preserve">. If the coil is in a heating duct the flow rate is set to </w:delText>
        </w:r>
        <w:r w:rsidRPr="00044FD6" w:rsidDel="00A90795">
          <w:rPr>
            <w:i/>
          </w:rPr>
          <w:delText>Des</w:delText>
        </w:r>
        <w:r w:rsidDel="00A90795">
          <w:rPr>
            <w:i/>
          </w:rPr>
          <w:delText>Heat</w:delText>
        </w:r>
        <w:r w:rsidRPr="00044FD6" w:rsidDel="00A90795">
          <w:rPr>
            <w:i/>
          </w:rPr>
          <w:delText>VolFlow</w:delText>
        </w:r>
        <w:r w:rsidRPr="00044FD6" w:rsidDel="00A90795">
          <w:rPr>
            <w:i/>
            <w:vertAlign w:val="subscript"/>
          </w:rPr>
          <w:delText>sys</w:delText>
        </w:r>
        <w:r w:rsidDel="00A90795">
          <w:delText xml:space="preserve">. If the coil is in the main duct (or any other kind of duct) the flow rate is set to </w:delText>
        </w:r>
        <w:r w:rsidRPr="00044FD6" w:rsidDel="00A90795">
          <w:rPr>
            <w:i/>
          </w:rPr>
          <w:delText>Des</w:delText>
        </w:r>
        <w:r w:rsidDel="00A90795">
          <w:rPr>
            <w:i/>
          </w:rPr>
          <w:delText>Main</w:delText>
        </w:r>
        <w:r w:rsidRPr="00044FD6" w:rsidDel="00A90795">
          <w:rPr>
            <w:i/>
          </w:rPr>
          <w:delText>VolFlow</w:delText>
        </w:r>
        <w:r w:rsidRPr="00044FD6" w:rsidDel="00A90795">
          <w:rPr>
            <w:i/>
            <w:vertAlign w:val="subscript"/>
          </w:rPr>
          <w:delText>sys</w:delText>
        </w:r>
        <w:r w:rsidDel="00A90795">
          <w:delText>.</w:delText>
        </w:r>
      </w:del>
      <w:ins w:id="449" w:author="fred" w:date="2015-01-20T10:55:00Z">
        <w:r w:rsidR="00F64D60">
          <w:t>The design air volumetric flow rate for the system cooling coil is set to:</w:t>
        </w:r>
      </w:ins>
    </w:p>
    <w:p w:rsidR="006B5BDC" w:rsidRDefault="00F64D60">
      <w:pPr>
        <w:pStyle w:val="BodyText"/>
        <w:numPr>
          <w:ilvl w:val="0"/>
          <w:numId w:val="7"/>
        </w:numPr>
        <w:rPr>
          <w:ins w:id="450" w:author="fred" w:date="2015-01-20T10:56:00Z"/>
        </w:rPr>
        <w:pPrChange w:id="451" w:author="fred" w:date="2015-01-20T10:56:00Z">
          <w:pPr>
            <w:pStyle w:val="BodyText"/>
          </w:pPr>
        </w:pPrChange>
      </w:pPr>
      <w:ins w:id="452" w:author="fred" w:date="2015-01-20T10:56:00Z">
        <w:r>
          <w:t>the design outside air flow rate if the coil is in the outside air stream;</w:t>
        </w:r>
      </w:ins>
    </w:p>
    <w:p w:rsidR="006B5BDC" w:rsidRDefault="0050734A">
      <w:pPr>
        <w:pStyle w:val="BodyText"/>
        <w:numPr>
          <w:ilvl w:val="0"/>
          <w:numId w:val="7"/>
        </w:numPr>
        <w:rPr>
          <w:ins w:id="453" w:author="fred" w:date="2015-01-20T11:26:00Z"/>
          <w:rPrChange w:id="454" w:author="fred" w:date="2015-01-20T11:26:00Z">
            <w:rPr>
              <w:ins w:id="455" w:author="fred" w:date="2015-01-20T11:26:00Z"/>
              <w:rFonts w:eastAsiaTheme="minorHAnsi" w:cs="Arial"/>
              <w:color w:val="000000"/>
            </w:rPr>
          </w:rPrChange>
        </w:rPr>
        <w:pPrChange w:id="456" w:author="fred" w:date="2015-01-20T10:56:00Z">
          <w:pPr>
            <w:pStyle w:val="BodyText"/>
          </w:pPr>
        </w:pPrChange>
      </w:pPr>
      <w:ins w:id="457" w:author="fred" w:date="2015-01-20T11:24:00Z">
        <w:r>
          <w:t xml:space="preserve">the coil design flow rate from function </w:t>
        </w:r>
      </w:ins>
      <w:ins w:id="458" w:author="fred" w:date="2015-01-20T11:25:00Z">
        <w:r w:rsidR="00385E9D" w:rsidRPr="00BD49C3">
          <w:rPr>
            <w:rFonts w:eastAsiaTheme="minorHAnsi" w:cs="Arial"/>
            <w:i/>
            <w:color w:val="000000"/>
            <w:highlight w:val="white"/>
          </w:rPr>
          <w:t>GetCoilDesFlowT</w:t>
        </w:r>
        <w:r w:rsidR="00385E9D">
          <w:rPr>
            <w:rFonts w:eastAsiaTheme="minorHAnsi" w:cs="Arial"/>
            <w:color w:val="000000"/>
          </w:rPr>
          <w:t xml:space="preserve"> described in section "Initial Calculations"</w:t>
        </w:r>
      </w:ins>
      <w:ins w:id="459" w:author="fred" w:date="2015-01-20T11:26:00Z">
        <w:r w:rsidR="00385E9D">
          <w:rPr>
            <w:rFonts w:eastAsiaTheme="minorHAnsi" w:cs="Arial"/>
            <w:color w:val="000000"/>
          </w:rPr>
          <w:t>;</w:t>
        </w:r>
      </w:ins>
    </w:p>
    <w:p w:rsidR="006B5BDC" w:rsidRPr="00CA3EA8" w:rsidRDefault="00385E9D">
      <w:pPr>
        <w:pStyle w:val="BodyText"/>
        <w:numPr>
          <w:ilvl w:val="0"/>
          <w:numId w:val="7"/>
        </w:numPr>
        <w:rPr>
          <w:ins w:id="460" w:author="fred" w:date="2015-01-21T13:34:00Z"/>
          <w:rPrChange w:id="461" w:author="fred" w:date="2015-01-21T13:34:00Z">
            <w:rPr>
              <w:ins w:id="462" w:author="fred" w:date="2015-01-21T13:34:00Z"/>
              <w:rFonts w:eastAsiaTheme="minorHAnsi" w:cs="Arial"/>
              <w:color w:val="000000"/>
            </w:rPr>
          </w:rPrChange>
        </w:rPr>
        <w:pPrChange w:id="463" w:author="fred" w:date="2015-01-20T11:28:00Z">
          <w:pPr>
            <w:pStyle w:val="BodyText"/>
          </w:pPr>
        </w:pPrChange>
      </w:pPr>
      <w:ins w:id="464" w:author="fred" w:date="2015-01-20T11:26:00Z">
        <w:r>
          <w:rPr>
            <w:rFonts w:eastAsiaTheme="minorHAnsi" w:cs="Arial"/>
            <w:color w:val="000000"/>
          </w:rPr>
          <w:t xml:space="preserve">the design flow rate set by the parent component </w:t>
        </w:r>
      </w:ins>
      <w:ins w:id="465" w:author="fred" w:date="2015-01-20T11:27:00Z">
        <w:r>
          <w:rPr>
            <w:rFonts w:eastAsiaTheme="minorHAnsi" w:cs="Arial"/>
            <w:color w:val="000000"/>
          </w:rPr>
          <w:t xml:space="preserve">(such as a unitary system) </w:t>
        </w:r>
      </w:ins>
      <w:ins w:id="466" w:author="fred" w:date="2015-01-20T11:26:00Z">
        <w:r>
          <w:rPr>
            <w:rFonts w:eastAsiaTheme="minorHAnsi" w:cs="Arial"/>
            <w:color w:val="000000"/>
          </w:rPr>
          <w:t>containin</w:t>
        </w:r>
      </w:ins>
      <w:ins w:id="467" w:author="fred" w:date="2015-01-20T11:27:00Z">
        <w:r>
          <w:rPr>
            <w:rFonts w:eastAsiaTheme="minorHAnsi" w:cs="Arial"/>
            <w:color w:val="000000"/>
          </w:rPr>
          <w:t>g the cooling coil.</w:t>
        </w:r>
      </w:ins>
    </w:p>
    <w:p w:rsidR="00CA3EA8" w:rsidRDefault="00CA3EA8" w:rsidP="00CA3EA8">
      <w:pPr>
        <w:pStyle w:val="BodyText"/>
        <w:ind w:left="1440"/>
        <w:rPr>
          <w:ins w:id="468" w:author="fred" w:date="2015-01-20T12:12:00Z"/>
          <w:rPrChange w:id="469" w:author="fred" w:date="2015-01-20T12:12:00Z">
            <w:rPr>
              <w:ins w:id="470" w:author="fred" w:date="2015-01-20T12:12:00Z"/>
              <w:rFonts w:eastAsiaTheme="minorHAnsi" w:cs="Arial"/>
              <w:color w:val="000000"/>
            </w:rPr>
          </w:rPrChange>
        </w:rPr>
        <w:pPrChange w:id="471" w:author="fred" w:date="2015-01-21T13:34:00Z">
          <w:pPr>
            <w:pStyle w:val="BodyText"/>
          </w:pPr>
        </w:pPrChange>
      </w:pPr>
    </w:p>
    <w:p w:rsidR="006B5BDC" w:rsidRDefault="00732F3D">
      <w:pPr>
        <w:pStyle w:val="Heading5"/>
        <w:rPr>
          <w:ins w:id="472" w:author="fred" w:date="2015-01-20T12:12:00Z"/>
        </w:rPr>
        <w:pPrChange w:id="473" w:author="fred" w:date="2015-01-20T12:12:00Z">
          <w:pPr>
            <w:pStyle w:val="BodyText"/>
          </w:pPr>
        </w:pPrChange>
      </w:pPr>
      <w:ins w:id="474" w:author="fred" w:date="2015-01-20T12:12:00Z">
        <w:r>
          <w:t>Zone Coils</w:t>
        </w:r>
      </w:ins>
    </w:p>
    <w:p w:rsidR="00732F3D" w:rsidRPr="00732F3D" w:rsidRDefault="00732F3D" w:rsidP="00732F3D">
      <w:pPr>
        <w:pStyle w:val="BodyText"/>
      </w:pPr>
      <w:ins w:id="475" w:author="fred" w:date="2015-01-20T12:13:00Z">
        <w:r>
          <w:t xml:space="preserve">Zone chilled water coils are always part </w:t>
        </w:r>
      </w:ins>
      <w:ins w:id="476" w:author="fred" w:date="2015-01-20T12:14:00Z">
        <w:r w:rsidRPr="00732F3D">
          <w:t>of a zone HVAC component. In almost all cases the design flow rate is passed down from the design flow rate of the parent component. Otherwise if the parent component does cooling only the flow rate for the coil is set to the zone design cooling flow rate. And if the parent component does both cooling and heating, the coil flow rate is set to the maximum of the zone design cooling and heating flow rates.</w:t>
        </w:r>
      </w:ins>
    </w:p>
    <w:p w:rsidR="006B5BDC" w:rsidRDefault="00B53D81">
      <w:pPr>
        <w:pStyle w:val="Heading5"/>
        <w:rPr>
          <w:del w:id="477" w:author="fred" w:date="2015-01-20T12:09:00Z"/>
        </w:rPr>
      </w:pPr>
      <w:del w:id="478" w:author="fred" w:date="2015-01-20T12:09:00Z">
        <w:r w:rsidRPr="00732F3D" w:rsidDel="00732F3D">
          <w:delText>Zone Coils</w:delText>
        </w:r>
      </w:del>
    </w:p>
    <w:p w:rsidR="006B5BDC" w:rsidRDefault="00B53D81">
      <w:pPr>
        <w:pStyle w:val="Heading5"/>
        <w:rPr>
          <w:del w:id="479" w:author="fred" w:date="2015-01-20T12:04:00Z"/>
        </w:rPr>
        <w:pPrChange w:id="480" w:author="fred" w:date="2015-01-20T12:10:00Z">
          <w:pPr>
            <w:pStyle w:val="BodyText"/>
          </w:pPr>
        </w:pPrChange>
      </w:pPr>
      <w:del w:id="481" w:author="fred" w:date="2015-01-20T12:04:00Z">
        <w:r w:rsidRPr="00732F3D" w:rsidDel="00A90795">
          <w:delText xml:space="preserve">If the coil is part of an AirTerminal:SingleDuct:ConstantVolume:FourPipeInduction unit, the design air volumetric flow rate is set equal to the flow rate of the terminal unit. For all other zone coils it is set equal to: </w:delText>
        </w:r>
      </w:del>
    </w:p>
    <w:p w:rsidR="006B5BDC" w:rsidRDefault="00B53D81">
      <w:pPr>
        <w:pStyle w:val="Heading5"/>
        <w:rPr>
          <w:del w:id="482" w:author="fred" w:date="2015-01-20T12:15:00Z"/>
          <w:rPrChange w:id="483" w:author="fred" w:date="2015-01-20T12:10:00Z">
            <w:rPr>
              <w:del w:id="484" w:author="fred" w:date="2015-01-20T12:15:00Z"/>
              <w:vertAlign w:val="subscript"/>
            </w:rPr>
          </w:rPrChange>
        </w:rPr>
        <w:pPrChange w:id="485" w:author="fred" w:date="2015-01-20T12:10:00Z">
          <w:pPr>
            <w:pStyle w:val="Equation"/>
          </w:pPr>
        </w:pPrChange>
      </w:pPr>
      <w:del w:id="486" w:author="fred" w:date="2015-01-20T12:04:00Z">
        <w:r w:rsidRPr="00732F3D" w:rsidDel="00A90795">
          <w:delText>Max(DesCoolMassFlow</w:delText>
        </w:r>
        <w:r w:rsidR="00EC7C6A" w:rsidRPr="00EC7C6A">
          <w:rPr>
            <w:rPrChange w:id="487" w:author="fred" w:date="2015-01-20T12:10:00Z">
              <w:rPr>
                <w:vertAlign w:val="subscript"/>
              </w:rPr>
            </w:rPrChange>
          </w:rPr>
          <w:delText>zone</w:delText>
        </w:r>
        <w:r w:rsidRPr="00732F3D" w:rsidDel="00A90795">
          <w:delText>,DesHeatMassFlow</w:delText>
        </w:r>
        <w:r w:rsidR="00EC7C6A" w:rsidRPr="00EC7C6A">
          <w:rPr>
            <w:rPrChange w:id="488" w:author="fred" w:date="2015-01-20T12:10:00Z">
              <w:rPr>
                <w:vertAlign w:val="subscript"/>
              </w:rPr>
            </w:rPrChange>
          </w:rPr>
          <w:delText>zone</w:delText>
        </w:r>
        <w:r w:rsidRPr="00732F3D" w:rsidDel="00A90795">
          <w:delText xml:space="preserve">) </w:delText>
        </w:r>
        <w:r w:rsidRPr="00732F3D" w:rsidDel="00A90795">
          <w:sym w:font="Symbol" w:char="F02F"/>
        </w:r>
        <w:r w:rsidRPr="00732F3D" w:rsidDel="00A90795">
          <w:delText xml:space="preserve"> </w:delText>
        </w:r>
        <w:r w:rsidRPr="00732F3D" w:rsidDel="00A90795">
          <w:sym w:font="Symbol" w:char="F072"/>
        </w:r>
        <w:r w:rsidR="00EC7C6A" w:rsidRPr="00EC7C6A">
          <w:rPr>
            <w:rPrChange w:id="489" w:author="fred" w:date="2015-01-20T12:10:00Z">
              <w:rPr>
                <w:vertAlign w:val="subscript"/>
              </w:rPr>
            </w:rPrChange>
          </w:rPr>
          <w:delText>air</w:delText>
        </w:r>
      </w:del>
    </w:p>
    <w:p w:rsidR="00B53D81" w:rsidRDefault="00B53D81" w:rsidP="00B53D81">
      <w:pPr>
        <w:pStyle w:val="Heading4"/>
      </w:pPr>
      <w:r>
        <w:t>Design Inlet Air Temperature</w:t>
      </w:r>
    </w:p>
    <w:p w:rsidR="00B53D81" w:rsidRPr="007445F3" w:rsidRDefault="00B53D81" w:rsidP="00B53D81">
      <w:pPr>
        <w:pStyle w:val="Heading5"/>
      </w:pPr>
      <w:r>
        <w:t>System Coils</w:t>
      </w:r>
    </w:p>
    <w:p w:rsidR="00B53D81" w:rsidRDefault="00B53D81" w:rsidP="00B53D81">
      <w:pPr>
        <w:pStyle w:val="BodyText"/>
      </w:pPr>
      <w:r>
        <w:t>The inlet air temperature depends on whether the coil is in the outside air stream and if it is not, whether or not there is outside air preconditioning.</w:t>
      </w:r>
    </w:p>
    <w:p w:rsidR="00B53D81" w:rsidRDefault="00B53D81" w:rsidP="00307F5D">
      <w:pPr>
        <w:pStyle w:val="Heading5"/>
        <w:pPrChange w:id="490" w:author="fred" w:date="2015-01-21T10:50:00Z">
          <w:pPr>
            <w:pStyle w:val="BodyText"/>
            <w:numPr>
              <w:numId w:val="2"/>
            </w:numPr>
            <w:tabs>
              <w:tab w:val="num" w:pos="1800"/>
            </w:tabs>
            <w:ind w:left="1800" w:hanging="360"/>
          </w:pPr>
        </w:pPrChange>
      </w:pPr>
      <w:r>
        <w:lastRenderedPageBreak/>
        <w:t xml:space="preserve">Coil in outside air stream: </w:t>
      </w:r>
      <w:ins w:id="491" w:author="fred" w:date="2015-01-20T12:18:00Z">
        <w:r w:rsidR="00542BDC" w:rsidRPr="00176694">
          <w:rPr>
            <w:i/>
            <w:position w:val="-14"/>
          </w:rPr>
          <w:object w:dxaOrig="2020" w:dyaOrig="380">
            <v:shape id="_x0000_i1084" type="#_x0000_t75" style="width:100.8pt;height:19pt" o:ole="">
              <v:imagedata r:id="rId70" o:title=""/>
            </v:shape>
            <o:OLEObject Type="Embed" ProgID="Equation.DSMT4" ShapeID="_x0000_i1084" DrawAspect="Content" ObjectID="_1483355354" r:id="rId121"/>
          </w:object>
        </w:r>
      </w:ins>
      <w:ins w:id="492" w:author="fred" w:date="2015-01-20T12:18:00Z">
        <w:r w:rsidR="00542BDC">
          <w:rPr>
            <w:i/>
          </w:rPr>
          <w:t xml:space="preserve"> </w:t>
        </w:r>
      </w:ins>
      <w:del w:id="493" w:author="fred" w:date="2015-01-20T12:18:00Z">
        <w:r w:rsidDel="00542BDC">
          <w:rPr>
            <w:i/>
          </w:rPr>
          <w:delText>T</w:delText>
        </w:r>
        <w:r w:rsidDel="00542BDC">
          <w:rPr>
            <w:i/>
            <w:vertAlign w:val="subscript"/>
          </w:rPr>
          <w:delText>air,in</w:delText>
        </w:r>
        <w:r w:rsidDel="00542BDC">
          <w:delText xml:space="preserve"> = </w:delText>
        </w:r>
        <w:r w:rsidRPr="00737714" w:rsidDel="00542BDC">
          <w:rPr>
            <w:i/>
          </w:rPr>
          <w:delText>CoolOutTemp</w:delText>
        </w:r>
        <w:r w:rsidRPr="00737714" w:rsidDel="00542BDC">
          <w:rPr>
            <w:i/>
            <w:vertAlign w:val="subscript"/>
          </w:rPr>
          <w:delText>sys</w:delText>
        </w:r>
        <w:r w:rsidDel="00542BDC">
          <w:delText xml:space="preserve"> </w:delText>
        </w:r>
      </w:del>
      <w:r>
        <w:t>(the outside air temperature at the design cooling peak).</w:t>
      </w:r>
    </w:p>
    <w:p w:rsidR="00B53D81" w:rsidRDefault="00B53D81" w:rsidP="00307F5D">
      <w:pPr>
        <w:pStyle w:val="Heading5"/>
        <w:pPrChange w:id="494" w:author="fred" w:date="2015-01-21T10:50:00Z">
          <w:pPr>
            <w:pStyle w:val="BodyText"/>
            <w:numPr>
              <w:numId w:val="2"/>
            </w:numPr>
            <w:tabs>
              <w:tab w:val="num" w:pos="1800"/>
            </w:tabs>
            <w:ind w:left="1800" w:hanging="360"/>
          </w:pPr>
        </w:pPrChange>
      </w:pPr>
      <w:r>
        <w:t xml:space="preserve">Coil in main air stream, no preconditioning of outside air: </w:t>
      </w:r>
      <w:del w:id="495" w:author="fred" w:date="2015-01-20T12:19:00Z">
        <w:r w:rsidDel="00542BDC">
          <w:rPr>
            <w:i/>
          </w:rPr>
          <w:delText>T</w:delText>
        </w:r>
        <w:r w:rsidDel="00542BDC">
          <w:rPr>
            <w:i/>
            <w:vertAlign w:val="subscript"/>
          </w:rPr>
          <w:delText>air,in</w:delText>
        </w:r>
        <w:r w:rsidDel="00542BDC">
          <w:delText xml:space="preserve"> = </w:delText>
        </w:r>
        <w:r w:rsidRPr="00737714" w:rsidDel="00542BDC">
          <w:rPr>
            <w:i/>
          </w:rPr>
          <w:delText>Cool</w:delText>
        </w:r>
        <w:r w:rsidDel="00542BDC">
          <w:rPr>
            <w:i/>
          </w:rPr>
          <w:delText>Mix</w:delText>
        </w:r>
        <w:r w:rsidRPr="00737714" w:rsidDel="00542BDC">
          <w:rPr>
            <w:i/>
          </w:rPr>
          <w:delText>Temp</w:delText>
        </w:r>
        <w:r w:rsidRPr="00737714" w:rsidDel="00542BDC">
          <w:rPr>
            <w:i/>
            <w:vertAlign w:val="subscript"/>
          </w:rPr>
          <w:delText>sys</w:delText>
        </w:r>
        <w:r w:rsidDel="00542BDC">
          <w:delText xml:space="preserve"> </w:delText>
        </w:r>
      </w:del>
      <w:ins w:id="496" w:author="fred" w:date="2015-01-20T12:19:00Z">
        <w:r w:rsidR="00542BDC" w:rsidRPr="00DB5DE9">
          <w:rPr>
            <w:position w:val="-14"/>
          </w:rPr>
          <w:object w:dxaOrig="2040" w:dyaOrig="380">
            <v:shape id="_x0000_i1085" type="#_x0000_t75" style="width:101.95pt;height:19pt" o:ole="">
              <v:imagedata r:id="rId78" o:title=""/>
            </v:shape>
            <o:OLEObject Type="Embed" ProgID="Equation.DSMT4" ShapeID="_x0000_i1085" DrawAspect="Content" ObjectID="_1483355355" r:id="rId122"/>
          </w:object>
        </w:r>
      </w:ins>
      <w:ins w:id="497" w:author="fred" w:date="2015-01-20T12:19:00Z">
        <w:r w:rsidR="00542BDC">
          <w:t xml:space="preserve"> </w:t>
        </w:r>
      </w:ins>
      <w:r>
        <w:t>(the mixed air temperature at the design cooling peak).</w:t>
      </w:r>
    </w:p>
    <w:p w:rsidR="00B53D81" w:rsidRDefault="00B53D81" w:rsidP="00307F5D">
      <w:pPr>
        <w:pStyle w:val="Heading5"/>
        <w:rPr>
          <w:ins w:id="498" w:author="fred" w:date="2015-01-21T13:34:00Z"/>
        </w:rPr>
        <w:pPrChange w:id="499" w:author="fred" w:date="2015-01-21T10:50:00Z">
          <w:pPr>
            <w:pStyle w:val="BodyText"/>
            <w:numPr>
              <w:numId w:val="2"/>
            </w:numPr>
            <w:tabs>
              <w:tab w:val="num" w:pos="1800"/>
            </w:tabs>
            <w:ind w:left="1800" w:hanging="360"/>
          </w:pPr>
        </w:pPrChange>
      </w:pPr>
      <w:r>
        <w:t xml:space="preserve">Coil </w:t>
      </w:r>
      <w:r w:rsidRPr="00FF7F8E">
        <w:t>in main air stream, outside air precondi</w:t>
      </w:r>
      <w:r>
        <w:t>ti</w:t>
      </w:r>
      <w:r w:rsidRPr="00FF7F8E">
        <w:t>oned</w:t>
      </w:r>
      <w:r>
        <w:t xml:space="preserve">. The outside air fraction is calculated as </w:t>
      </w:r>
      <w:del w:id="500" w:author="fred" w:date="2015-01-20T12:20:00Z">
        <w:r w:rsidDel="00542BDC">
          <w:rPr>
            <w:i/>
          </w:rPr>
          <w:delText>Frac</w:delText>
        </w:r>
        <w:r w:rsidRPr="00F452BE" w:rsidDel="00542BDC">
          <w:rPr>
            <w:vertAlign w:val="subscript"/>
          </w:rPr>
          <w:delText>oa</w:delText>
        </w:r>
        <w:r w:rsidDel="00542BDC">
          <w:rPr>
            <w:i/>
          </w:rPr>
          <w:delText xml:space="preserve"> </w:delText>
        </w:r>
        <w:r w:rsidDel="00542BDC">
          <w:delText xml:space="preserve">= </w:delText>
        </w:r>
        <w:r w:rsidRPr="00FF7F8E" w:rsidDel="00542BDC">
          <w:rPr>
            <w:i/>
          </w:rPr>
          <w:delText>DesOutAirVolFlow</w:delText>
        </w:r>
        <w:r w:rsidDel="00542BDC">
          <w:rPr>
            <w:i/>
            <w:vertAlign w:val="subscript"/>
          </w:rPr>
          <w:delText>sys</w:delText>
        </w:r>
        <w:r w:rsidDel="00542BDC">
          <w:delText xml:space="preserve"> / </w:delText>
        </w:r>
        <w:r w:rsidDel="00542BDC">
          <w:rPr>
            <w:i/>
          </w:rPr>
          <w:delText>DesVolFlow</w:delText>
        </w:r>
        <w:r w:rsidDel="00542BDC">
          <w:delText xml:space="preserve">. </w:delText>
        </w:r>
      </w:del>
      <w:ins w:id="501" w:author="fred" w:date="2015-01-20T12:20:00Z">
        <w:r w:rsidR="00542BDC" w:rsidRPr="00F63BCC">
          <w:rPr>
            <w:i/>
            <w:position w:val="-14"/>
          </w:rPr>
          <w:object w:dxaOrig="2000" w:dyaOrig="400">
            <v:shape id="_x0000_i1086" type="#_x0000_t75" style="width:100.2pt;height:20.15pt" o:ole="">
              <v:imagedata r:id="rId84" o:title=""/>
            </v:shape>
            <o:OLEObject Type="Embed" ProgID="Equation.DSMT4" ShapeID="_x0000_i1086" DrawAspect="Content" ObjectID="_1483355356" r:id="rId123"/>
          </w:object>
        </w:r>
      </w:ins>
      <w:ins w:id="502" w:author="fred" w:date="2015-01-20T12:21:00Z">
        <w:r w:rsidR="00542BDC">
          <w:rPr>
            <w:i/>
          </w:rPr>
          <w:t xml:space="preserve">, </w:t>
        </w:r>
      </w:ins>
      <w:del w:id="503" w:author="fred" w:date="2015-01-20T12:21:00Z">
        <w:r w:rsidDel="00542BDC">
          <w:rPr>
            <w:i/>
          </w:rPr>
          <w:delText>DesVolFlow</w:delText>
        </w:r>
        <w:r w:rsidDel="00542BDC">
          <w:delText xml:space="preserve"> is just </w:delText>
        </w:r>
        <w:r w:rsidDel="00542BDC">
          <w:rPr>
            <w:i/>
          </w:rPr>
          <w:delText>AirMassFlowRate</w:delText>
        </w:r>
        <w:r w:rsidDel="00542BDC">
          <w:rPr>
            <w:i/>
            <w:vertAlign w:val="subscript"/>
          </w:rPr>
          <w:delText>coil,des</w:delText>
        </w:r>
        <w:r w:rsidDel="00542BDC">
          <w:delText xml:space="preserve"> / </w:delText>
        </w:r>
        <w:r w:rsidRPr="00044FD6" w:rsidDel="00542BDC">
          <w:rPr>
            <w:i/>
          </w:rPr>
          <w:sym w:font="Symbol" w:char="F072"/>
        </w:r>
        <w:r w:rsidRPr="00044FD6" w:rsidDel="00542BDC">
          <w:rPr>
            <w:i/>
            <w:vertAlign w:val="subscript"/>
          </w:rPr>
          <w:delText>air</w:delText>
        </w:r>
        <w:r w:rsidDel="00542BDC">
          <w:delText xml:space="preserve">. </w:delText>
        </w:r>
      </w:del>
      <w:ins w:id="504" w:author="fred" w:date="2015-01-20T12:21:00Z">
        <w:r w:rsidR="00542BDC">
          <w:t xml:space="preserve">where </w:t>
        </w:r>
      </w:ins>
      <w:ins w:id="505" w:author="fred" w:date="2015-01-20T12:21:00Z">
        <w:r w:rsidR="00542BDC" w:rsidRPr="00781989">
          <w:rPr>
            <w:position w:val="-14"/>
          </w:rPr>
          <w:object w:dxaOrig="540" w:dyaOrig="400">
            <v:shape id="_x0000_i1087" type="#_x0000_t75" style="width:27.65pt;height:20.15pt" o:ole="">
              <v:imagedata r:id="rId86" o:title=""/>
            </v:shape>
            <o:OLEObject Type="Embed" ProgID="Equation.DSMT4" ShapeID="_x0000_i1087" DrawAspect="Content" ObjectID="_1483355357" r:id="rId124"/>
          </w:object>
        </w:r>
      </w:ins>
      <w:ins w:id="506" w:author="fred" w:date="2015-01-20T12:21:00Z">
        <w:r w:rsidR="00542BDC">
          <w:t xml:space="preserve">is calculated above. </w:t>
        </w:r>
      </w:ins>
      <w:r>
        <w:t xml:space="preserve">Then </w:t>
      </w:r>
      <w:ins w:id="507" w:author="fred" w:date="2015-01-20T12:22:00Z">
        <w:r w:rsidR="00542BDC" w:rsidRPr="00781989">
          <w:rPr>
            <w:i/>
            <w:position w:val="-14"/>
          </w:rPr>
          <w:object w:dxaOrig="3820" w:dyaOrig="380">
            <v:shape id="_x0000_i1088" type="#_x0000_t75" style="width:191.25pt;height:19pt" o:ole="">
              <v:imagedata r:id="rId88" o:title=""/>
            </v:shape>
            <o:OLEObject Type="Embed" ProgID="Equation.DSMT4" ShapeID="_x0000_i1088" DrawAspect="Content" ObjectID="_1483355358" r:id="rId125"/>
          </w:object>
        </w:r>
      </w:ins>
      <w:ins w:id="508" w:author="fred" w:date="2015-01-20T12:22:00Z">
        <w:r w:rsidR="00542BDC">
          <w:t xml:space="preserve"> </w:t>
        </w:r>
      </w:ins>
      <w:ins w:id="509" w:author="fred" w:date="2015-01-20T12:23:00Z">
        <w:r w:rsidR="00542BDC">
          <w:t xml:space="preserve">where </w:t>
        </w:r>
      </w:ins>
      <w:ins w:id="510" w:author="fred" w:date="2015-01-20T12:23:00Z">
        <w:r w:rsidR="00542BDC" w:rsidRPr="00781989">
          <w:rPr>
            <w:position w:val="-14"/>
          </w:rPr>
          <w:object w:dxaOrig="639" w:dyaOrig="380">
            <v:shape id="_x0000_i1089" type="#_x0000_t75" style="width:31.1pt;height:19pt" o:ole="">
              <v:imagedata r:id="rId90" o:title=""/>
            </v:shape>
            <o:OLEObject Type="Embed" ProgID="Equation.DSMT4" ShapeID="_x0000_i1089" DrawAspect="Content" ObjectID="_1483355359" r:id="rId126"/>
          </w:object>
        </w:r>
      </w:ins>
      <w:ins w:id="511" w:author="fred" w:date="2015-01-20T12:23:00Z">
        <w:r w:rsidR="00542BDC">
          <w:t xml:space="preserve">is the specified </w:t>
        </w:r>
        <w:r w:rsidR="00542BDC" w:rsidRPr="00BD49C3">
          <w:rPr>
            <w:i/>
          </w:rPr>
          <w:t>Pre</w:t>
        </w:r>
        <w:r w:rsidR="00542BDC">
          <w:rPr>
            <w:i/>
          </w:rPr>
          <w:t>cool</w:t>
        </w:r>
        <w:r w:rsidR="00542BDC" w:rsidRPr="00BD49C3">
          <w:rPr>
            <w:i/>
          </w:rPr>
          <w:t xml:space="preserve"> Design Temperature</w:t>
        </w:r>
        <w:r w:rsidR="00542BDC">
          <w:t xml:space="preserve"> from </w:t>
        </w:r>
        <w:r w:rsidR="00542BDC">
          <w:rPr>
            <w:i/>
          </w:rPr>
          <w:t>System:Sizing</w:t>
        </w:r>
        <w:r w:rsidR="00542BDC">
          <w:t xml:space="preserve">. </w:t>
        </w:r>
      </w:ins>
      <w:ins w:id="512" w:author="fred" w:date="2015-01-20T12:23:00Z">
        <w:r w:rsidR="00542BDC" w:rsidRPr="002E6ABA">
          <w:rPr>
            <w:position w:val="-14"/>
          </w:rPr>
          <w:object w:dxaOrig="1060" w:dyaOrig="380">
            <v:shape id="_x0000_i1090" type="#_x0000_t75" style="width:53pt;height:19pt" o:ole="">
              <v:imagedata r:id="rId92" o:title=""/>
            </v:shape>
            <o:OLEObject Type="Embed" ProgID="Equation.DSMT4" ShapeID="_x0000_i1090" DrawAspect="Content" ObjectID="_1483355360" r:id="rId127"/>
          </w:object>
        </w:r>
      </w:ins>
      <w:ins w:id="513" w:author="fred" w:date="2015-01-20T12:23:00Z">
        <w:r w:rsidR="00542BDC">
          <w:t>is the return temperature at the system cooling peak load.</w:t>
        </w:r>
      </w:ins>
    </w:p>
    <w:p w:rsidR="00CA3EA8" w:rsidRPr="00CA3EA8" w:rsidRDefault="00CA3EA8" w:rsidP="00CA3EA8">
      <w:pPr>
        <w:pStyle w:val="BodyText"/>
        <w:rPr>
          <w:rPrChange w:id="514" w:author="fred" w:date="2015-01-21T13:34:00Z">
            <w:rPr/>
          </w:rPrChange>
        </w:rPr>
        <w:pPrChange w:id="515" w:author="fred" w:date="2015-01-21T13:34:00Z">
          <w:pPr>
            <w:pStyle w:val="BodyText"/>
            <w:numPr>
              <w:numId w:val="2"/>
            </w:numPr>
            <w:tabs>
              <w:tab w:val="num" w:pos="1800"/>
            </w:tabs>
            <w:ind w:left="1800" w:hanging="360"/>
          </w:pPr>
        </w:pPrChange>
      </w:pPr>
    </w:p>
    <w:p w:rsidR="00B53D81" w:rsidDel="00542BDC" w:rsidRDefault="00B53D81" w:rsidP="00B53D81">
      <w:pPr>
        <w:pStyle w:val="BodyText"/>
        <w:ind w:left="2160"/>
        <w:rPr>
          <w:del w:id="516" w:author="fred" w:date="2015-01-20T12:22:00Z"/>
        </w:rPr>
      </w:pPr>
      <w:del w:id="517" w:author="fred" w:date="2015-01-20T12:22:00Z">
        <w:r w:rsidDel="00542BDC">
          <w:rPr>
            <w:i/>
          </w:rPr>
          <w:delText>T</w:delText>
        </w:r>
        <w:r w:rsidDel="00542BDC">
          <w:rPr>
            <w:i/>
            <w:vertAlign w:val="subscript"/>
          </w:rPr>
          <w:delText>air,in</w:delText>
        </w:r>
        <w:r w:rsidDel="00542BDC">
          <w:delText>=</w:delText>
        </w:r>
        <w:r w:rsidDel="00542BDC">
          <w:rPr>
            <w:i/>
          </w:rPr>
          <w:delText>Frac</w:delText>
        </w:r>
        <w:r w:rsidDel="00542BDC">
          <w:rPr>
            <w:vertAlign w:val="subscript"/>
          </w:rPr>
          <w:delText>oa</w:delText>
        </w:r>
        <w:r w:rsidDel="00542BDC">
          <w:rPr>
            <w:i/>
          </w:rPr>
          <w:sym w:font="Symbol" w:char="F0B7"/>
        </w:r>
        <w:r w:rsidDel="00542BDC">
          <w:rPr>
            <w:i/>
          </w:rPr>
          <w:delText>PrecoolTemp</w:delText>
        </w:r>
        <w:r w:rsidDel="00542BDC">
          <w:rPr>
            <w:i/>
            <w:vertAlign w:val="subscript"/>
          </w:rPr>
          <w:delText>sys</w:delText>
        </w:r>
        <w:r w:rsidDel="00542BDC">
          <w:delText xml:space="preserve"> + (1.</w:delText>
        </w:r>
        <w:r w:rsidDel="00542BDC">
          <w:sym w:font="Symbol" w:char="F02D"/>
        </w:r>
        <w:r w:rsidDel="00542BDC">
          <w:rPr>
            <w:i/>
          </w:rPr>
          <w:delText xml:space="preserve"> Frac</w:delText>
        </w:r>
        <w:r w:rsidDel="00542BDC">
          <w:rPr>
            <w:i/>
            <w:vertAlign w:val="subscript"/>
          </w:rPr>
          <w:delText>oa</w:delText>
        </w:r>
        <w:r w:rsidDel="00542BDC">
          <w:delText>)</w:delText>
        </w:r>
        <w:r w:rsidDel="00542BDC">
          <w:sym w:font="Symbol" w:char="F0B7"/>
        </w:r>
        <w:r w:rsidDel="00542BDC">
          <w:rPr>
            <w:i/>
          </w:rPr>
          <w:delText>CoolRetTemp</w:delText>
        </w:r>
        <w:r w:rsidDel="00542BDC">
          <w:rPr>
            <w:i/>
            <w:vertAlign w:val="subscript"/>
          </w:rPr>
          <w:delText>sys</w:delText>
        </w:r>
      </w:del>
    </w:p>
    <w:p w:rsidR="00B53D81" w:rsidRDefault="00B53D81" w:rsidP="00B53D81">
      <w:pPr>
        <w:pStyle w:val="Heading5"/>
      </w:pPr>
      <w:r>
        <w:t>Zone Coils</w:t>
      </w:r>
    </w:p>
    <w:p w:rsidR="004464D4" w:rsidRDefault="00B53D81" w:rsidP="00B53D81">
      <w:pPr>
        <w:pStyle w:val="BodyText"/>
        <w:rPr>
          <w:ins w:id="518" w:author="fred" w:date="2015-01-21T09:36:00Z"/>
        </w:rPr>
      </w:pPr>
      <w:del w:id="519" w:author="fred" w:date="2015-01-21T09:35:00Z">
        <w:r w:rsidDel="004464D4">
          <w:delText xml:space="preserve">If the coil is part of an </w:delText>
        </w:r>
        <w:r w:rsidRPr="007554D7" w:rsidDel="004464D4">
          <w:rPr>
            <w:i/>
          </w:rPr>
          <w:delText>AirTerminal:SingleDuct:ConstantVolume:FourPipeInduction</w:delText>
        </w:r>
        <w:r w:rsidDel="004464D4">
          <w:delText xml:space="preserve"> unit, the Design Inlet Air Temperature is set equal to </w:delText>
        </w:r>
        <w:r w:rsidRPr="007445F3" w:rsidDel="004464D4">
          <w:rPr>
            <w:i/>
          </w:rPr>
          <w:delText>ZoneTempAtCoolPeak</w:delText>
        </w:r>
        <w:r w:rsidDel="004464D4">
          <w:rPr>
            <w:i/>
            <w:vertAlign w:val="subscript"/>
          </w:rPr>
          <w:delText>zone</w:delText>
        </w:r>
        <w:r w:rsidDel="004464D4">
          <w:delText xml:space="preserve"> (see </w:delText>
        </w:r>
        <w:r w:rsidR="00EC7C6A" w:rsidDel="004464D4">
          <w:fldChar w:fldCharType="begin"/>
        </w:r>
        <w:r w:rsidDel="004464D4">
          <w:delInstrText xml:space="preserve"> REF _Ref226429841 \h </w:delInstrText>
        </w:r>
        <w:r w:rsidR="00EC7C6A" w:rsidDel="004464D4">
          <w:fldChar w:fldCharType="separate"/>
        </w:r>
        <w:r w:rsidDel="004464D4">
          <w:delText xml:space="preserve">Table </w:delText>
        </w:r>
        <w:r w:rsidDel="004464D4">
          <w:rPr>
            <w:noProof/>
          </w:rPr>
          <w:delText>40</w:delText>
        </w:r>
        <w:r w:rsidDel="004464D4">
          <w:delText>.  Zone Sizing Data</w:delText>
        </w:r>
        <w:r w:rsidR="00EC7C6A" w:rsidDel="004464D4">
          <w:fldChar w:fldCharType="end"/>
        </w:r>
        <w:r w:rsidDel="004464D4">
          <w:delText xml:space="preserve">). For all other zone coils, it is set equal to </w:delText>
        </w:r>
        <w:r w:rsidRPr="007445F3" w:rsidDel="004464D4">
          <w:rPr>
            <w:i/>
          </w:rPr>
          <w:delText>DesCoolCoilInTemp</w:delText>
        </w:r>
        <w:r w:rsidDel="004464D4">
          <w:rPr>
            <w:i/>
            <w:vertAlign w:val="subscript"/>
          </w:rPr>
          <w:delText>zone</w:delText>
        </w:r>
        <w:r w:rsidDel="004464D4">
          <w:delText xml:space="preserve"> (see </w:delText>
        </w:r>
        <w:r w:rsidR="00EC7C6A" w:rsidDel="004464D4">
          <w:fldChar w:fldCharType="begin"/>
        </w:r>
        <w:r w:rsidDel="004464D4">
          <w:delInstrText xml:space="preserve"> REF _Ref226429800 \h </w:delInstrText>
        </w:r>
        <w:r w:rsidR="00EC7C6A" w:rsidDel="004464D4">
          <w:fldChar w:fldCharType="separate"/>
        </w:r>
        <w:r w:rsidDel="004464D4">
          <w:delText xml:space="preserve">Table </w:delText>
        </w:r>
        <w:r w:rsidDel="004464D4">
          <w:rPr>
            <w:noProof/>
          </w:rPr>
          <w:delText>40</w:delText>
        </w:r>
        <w:r w:rsidR="00EC7C6A" w:rsidDel="004464D4">
          <w:fldChar w:fldCharType="end"/>
        </w:r>
        <w:r w:rsidDel="004464D4">
          <w:delText>).</w:delText>
        </w:r>
      </w:del>
      <w:ins w:id="520" w:author="fred" w:date="2015-01-21T09:34:00Z">
        <w:r w:rsidR="004464D4">
          <w:t xml:space="preserve">The design inlet temperature depends on whether the coil is in a terminal unit or a zonal unit, and where the coil is positioned within the </w:t>
        </w:r>
      </w:ins>
      <w:ins w:id="521" w:author="fred" w:date="2015-01-21T09:36:00Z">
        <w:r w:rsidR="004464D4">
          <w:t>unit</w:t>
        </w:r>
      </w:ins>
      <w:ins w:id="522" w:author="fred" w:date="2015-01-21T09:34:00Z">
        <w:r w:rsidR="004464D4">
          <w:t>.</w:t>
        </w:r>
      </w:ins>
    </w:p>
    <w:p w:rsidR="004464D4" w:rsidRDefault="00441DDF" w:rsidP="004464D4">
      <w:pPr>
        <w:pStyle w:val="BodyText"/>
        <w:numPr>
          <w:ilvl w:val="0"/>
          <w:numId w:val="9"/>
        </w:numPr>
        <w:rPr>
          <w:ins w:id="523" w:author="fred" w:date="2015-01-21T09:43:00Z"/>
        </w:rPr>
        <w:pPrChange w:id="524" w:author="fred" w:date="2015-01-21T09:36:00Z">
          <w:pPr>
            <w:pStyle w:val="BodyText"/>
          </w:pPr>
        </w:pPrChange>
      </w:pPr>
      <w:ins w:id="525" w:author="fred" w:date="2015-01-21T09:42:00Z">
        <w:r>
          <w:t xml:space="preserve">For </w:t>
        </w:r>
      </w:ins>
      <w:ins w:id="526" w:author="fred" w:date="2015-01-21T09:43:00Z">
        <w:r>
          <w:t xml:space="preserve">the </w:t>
        </w:r>
      </w:ins>
      <w:proofErr w:type="spellStart"/>
      <w:ins w:id="527" w:author="fred" w:date="2015-01-21T09:42:00Z">
        <w:r w:rsidRPr="007554D7">
          <w:rPr>
            <w:i/>
          </w:rPr>
          <w:t>AirTerminal:SingleDuct:ConstantVolume:FourPipeInduction</w:t>
        </w:r>
        <w:proofErr w:type="spellEnd"/>
        <w:r>
          <w:t xml:space="preserve"> </w:t>
        </w:r>
      </w:ins>
      <w:ins w:id="528" w:author="fred" w:date="2015-01-21T09:43:00Z">
        <w:r>
          <w:t>terminal unit the design inlet temperature is set to the zone temperature at the time of the zone cooling peak, since the coil is located in the induced air stream.</w:t>
        </w:r>
      </w:ins>
    </w:p>
    <w:p w:rsidR="00441DDF" w:rsidRDefault="00441DDF" w:rsidP="004464D4">
      <w:pPr>
        <w:pStyle w:val="BodyText"/>
        <w:numPr>
          <w:ilvl w:val="0"/>
          <w:numId w:val="9"/>
        </w:numPr>
        <w:rPr>
          <w:ins w:id="529" w:author="fred" w:date="2015-01-21T09:56:00Z"/>
        </w:rPr>
        <w:pPrChange w:id="530" w:author="fred" w:date="2015-01-21T09:36:00Z">
          <w:pPr>
            <w:pStyle w:val="BodyText"/>
          </w:pPr>
        </w:pPrChange>
      </w:pPr>
      <w:ins w:id="531" w:author="fred" w:date="2015-01-21T09:45:00Z">
        <w:r>
          <w:t xml:space="preserve">For fan coil units the design inlet temperature is set to the </w:t>
        </w:r>
      </w:ins>
      <w:ins w:id="532" w:author="fred" w:date="2015-01-21T09:46:00Z">
        <w:r>
          <w:t xml:space="preserve">mixed air temperature: </w:t>
        </w:r>
      </w:ins>
      <w:ins w:id="533" w:author="fred" w:date="2015-01-21T09:49:00Z">
        <w:r w:rsidRPr="00441DDF">
          <w:rPr>
            <w:position w:val="-14"/>
            <w:rPrChange w:id="534" w:author="fred" w:date="2015-01-21T09:50:00Z">
              <w:rPr>
                <w:position w:val="-4"/>
              </w:rPr>
            </w:rPrChange>
          </w:rPr>
          <w:object w:dxaOrig="3800" w:dyaOrig="380">
            <v:shape id="_x0000_i1091" type="#_x0000_t75" style="width:190.1pt;height:19pt" o:ole="">
              <v:imagedata r:id="rId128" o:title=""/>
            </v:shape>
            <o:OLEObject Type="Embed" ProgID="Equation.DSMT4" ShapeID="_x0000_i1091" DrawAspect="Content" ObjectID="_1483355361" r:id="rId129"/>
          </w:object>
        </w:r>
      </w:ins>
      <w:ins w:id="535" w:author="fred" w:date="2015-01-21T09:51:00Z">
        <w:r>
          <w:t xml:space="preserve"> where </w:t>
        </w:r>
      </w:ins>
      <w:ins w:id="536" w:author="fred" w:date="2015-01-21T09:54:00Z">
        <w:r w:rsidR="006F28EA" w:rsidRPr="006F28EA">
          <w:rPr>
            <w:position w:val="-14"/>
            <w:rPrChange w:id="537" w:author="fred" w:date="2015-01-21T09:56:00Z">
              <w:rPr>
                <w:position w:val="-4"/>
              </w:rPr>
            </w:rPrChange>
          </w:rPr>
          <w:object w:dxaOrig="2400" w:dyaOrig="400">
            <v:shape id="_x0000_i1092" type="#_x0000_t75" style="width:119.8pt;height:20.15pt" o:ole="">
              <v:imagedata r:id="rId130" o:title=""/>
            </v:shape>
            <o:OLEObject Type="Embed" ProgID="Equation.DSMT4" ShapeID="_x0000_i1092" DrawAspect="Content" ObjectID="_1483355362" r:id="rId131"/>
          </w:object>
        </w:r>
      </w:ins>
      <w:ins w:id="538" w:author="fred" w:date="2015-01-21T09:56:00Z">
        <w:r w:rsidR="006F28EA">
          <w:t>.</w:t>
        </w:r>
      </w:ins>
    </w:p>
    <w:p w:rsidR="006F28EA" w:rsidRPr="007445F3" w:rsidRDefault="006F28EA" w:rsidP="004464D4">
      <w:pPr>
        <w:pStyle w:val="BodyText"/>
        <w:numPr>
          <w:ilvl w:val="0"/>
          <w:numId w:val="9"/>
        </w:numPr>
        <w:pPrChange w:id="539" w:author="fred" w:date="2015-01-21T09:36:00Z">
          <w:pPr>
            <w:pStyle w:val="BodyText"/>
          </w:pPr>
        </w:pPrChange>
      </w:pPr>
      <w:ins w:id="540" w:author="fred" w:date="2015-01-21T09:56:00Z">
        <w:r>
          <w:t xml:space="preserve">In all other cases the design inlet temperature is set to </w:t>
        </w:r>
      </w:ins>
      <w:ins w:id="541" w:author="fred" w:date="2015-01-21T09:57:00Z">
        <w:r>
          <w:t>the zone design cooling coil inlet temperature which is calculated in the zone sizing simulation and is basically the same calculation as the fan coil unit.</w:t>
        </w:r>
      </w:ins>
    </w:p>
    <w:p w:rsidR="00B53D81" w:rsidRDefault="00B53D81" w:rsidP="00B53D81">
      <w:pPr>
        <w:pStyle w:val="Heading4"/>
      </w:pPr>
      <w:r>
        <w:t>Design Outlet Air Temperature</w:t>
      </w:r>
    </w:p>
    <w:p w:rsidR="00B53D81" w:rsidRPr="007445F3" w:rsidRDefault="00B53D81" w:rsidP="00B53D81">
      <w:pPr>
        <w:pStyle w:val="Heading5"/>
      </w:pPr>
      <w:r>
        <w:t>System Coils</w:t>
      </w:r>
    </w:p>
    <w:p w:rsidR="00B53D81" w:rsidRDefault="00B53D81" w:rsidP="00B53D81">
      <w:pPr>
        <w:pStyle w:val="BodyText"/>
      </w:pPr>
      <w:r>
        <w:t>The outlet air temperature depends on whether the coil is in the outside air stream.</w:t>
      </w:r>
    </w:p>
    <w:p w:rsidR="00B53D81" w:rsidRDefault="00B53D81" w:rsidP="00B53D81">
      <w:pPr>
        <w:pStyle w:val="BodyText"/>
        <w:numPr>
          <w:ilvl w:val="0"/>
          <w:numId w:val="3"/>
        </w:numPr>
      </w:pPr>
      <w:r>
        <w:t xml:space="preserve">Coil in outside air stream: </w:t>
      </w:r>
      <w:proofErr w:type="spellStart"/>
      <w:r>
        <w:rPr>
          <w:i/>
        </w:rPr>
        <w:t>T</w:t>
      </w:r>
      <w:r>
        <w:rPr>
          <w:i/>
          <w:vertAlign w:val="subscript"/>
        </w:rPr>
        <w:t>air,out,des</w:t>
      </w:r>
      <w:proofErr w:type="spellEnd"/>
      <w:ins w:id="542" w:author="fred" w:date="2015-01-21T10:05:00Z">
        <w:r w:rsidR="00A95F52">
          <w:t xml:space="preserve"> </w:t>
        </w:r>
      </w:ins>
      <w:del w:id="543" w:author="fred" w:date="2015-01-21T10:05:00Z">
        <w:r w:rsidDel="00A95F52">
          <w:delText xml:space="preserve"> </w:delText>
        </w:r>
      </w:del>
      <w:ins w:id="544" w:author="fred" w:date="2015-01-21T10:05:00Z">
        <w:r w:rsidR="00A95F52">
          <w:rPr>
            <w:i/>
          </w:rPr>
          <w:t>=</w:t>
        </w:r>
      </w:ins>
      <w:del w:id="545" w:author="fred" w:date="2015-01-21T10:05:00Z">
        <w:r w:rsidDel="00A95F52">
          <w:delText>=</w:delText>
        </w:r>
      </w:del>
      <w:del w:id="546" w:author="fred" w:date="2015-01-21T10:04:00Z">
        <w:r w:rsidRPr="00A95F52" w:rsidDel="00A95F52">
          <w:rPr>
            <w:i/>
            <w:rPrChange w:id="547" w:author="fred" w:date="2015-01-21T10:05:00Z">
              <w:rPr/>
            </w:rPrChange>
          </w:rPr>
          <w:delText xml:space="preserve"> PrecoolTempsys</w:delText>
        </w:r>
      </w:del>
      <w:r>
        <w:t xml:space="preserve"> </w:t>
      </w:r>
      <w:proofErr w:type="spellStart"/>
      <w:ins w:id="548" w:author="fred" w:date="2015-01-21T10:06:00Z">
        <w:r w:rsidR="00A95F52">
          <w:rPr>
            <w:i/>
          </w:rPr>
          <w:t>T</w:t>
        </w:r>
        <w:r w:rsidR="00A95F52">
          <w:rPr>
            <w:i/>
            <w:vertAlign w:val="subscript"/>
          </w:rPr>
          <w:t>sys,des,precool</w:t>
        </w:r>
      </w:ins>
      <w:proofErr w:type="spellEnd"/>
      <w:r>
        <w:t xml:space="preserve"> (the specified </w:t>
      </w:r>
      <w:proofErr w:type="spellStart"/>
      <w:r>
        <w:t>Precool</w:t>
      </w:r>
      <w:proofErr w:type="spellEnd"/>
      <w:r>
        <w:t xml:space="preserve"> Design Temperature from the </w:t>
      </w:r>
      <w:r>
        <w:rPr>
          <w:i/>
        </w:rPr>
        <w:t>Sizing:System</w:t>
      </w:r>
      <w:r>
        <w:t xml:space="preserve"> object).</w:t>
      </w:r>
    </w:p>
    <w:p w:rsidR="00B53D81" w:rsidRDefault="00B53D81" w:rsidP="00B53D81">
      <w:pPr>
        <w:pStyle w:val="BodyText"/>
        <w:numPr>
          <w:ilvl w:val="0"/>
          <w:numId w:val="3"/>
        </w:numPr>
        <w:rPr>
          <w:ins w:id="549" w:author="fred" w:date="2015-01-21T13:34:00Z"/>
        </w:rPr>
      </w:pPr>
      <w:r>
        <w:t xml:space="preserve">Coil in main air stream: </w:t>
      </w:r>
      <w:del w:id="550" w:author="fred" w:date="2015-01-21T10:06:00Z">
        <w:r w:rsidDel="00A95F52">
          <w:rPr>
            <w:i/>
          </w:rPr>
          <w:delText>T</w:delText>
        </w:r>
        <w:r w:rsidDel="00A95F52">
          <w:rPr>
            <w:i/>
            <w:vertAlign w:val="subscript"/>
          </w:rPr>
          <w:delText>air,out,des</w:delText>
        </w:r>
        <w:r w:rsidDel="00A95F52">
          <w:delText xml:space="preserve"> = </w:delText>
        </w:r>
        <w:r w:rsidDel="00A95F52">
          <w:rPr>
            <w:i/>
          </w:rPr>
          <w:delText>CoolSupTemp</w:delText>
        </w:r>
        <w:r w:rsidDel="00A95F52">
          <w:rPr>
            <w:i/>
            <w:vertAlign w:val="subscript"/>
          </w:rPr>
          <w:delText>sys</w:delText>
        </w:r>
        <w:r w:rsidDel="00A95F52">
          <w:delText xml:space="preserve">  (the specified </w:delText>
        </w:r>
        <w:r w:rsidRPr="00A75B5C" w:rsidDel="00A95F52">
          <w:delText>Central Cooling Design Supply Air Temperature</w:delText>
        </w:r>
        <w:r w:rsidDel="00A95F52">
          <w:delText xml:space="preserve"> from the </w:delText>
        </w:r>
        <w:r w:rsidDel="00A95F52">
          <w:rPr>
            <w:i/>
          </w:rPr>
          <w:delText>Sizing:System</w:delText>
        </w:r>
        <w:r w:rsidDel="00A95F52">
          <w:delText xml:space="preserve"> object)</w:delText>
        </w:r>
      </w:del>
      <w:ins w:id="551" w:author="fred" w:date="2015-01-21T10:06:00Z">
        <w:r w:rsidR="00A95F52">
          <w:t xml:space="preserve">the design outlet air temperature is set to the temperature calculated in the </w:t>
        </w:r>
      </w:ins>
      <w:ins w:id="552" w:author="fred" w:date="2015-01-21T10:08:00Z">
        <w:r w:rsidR="00A95F52">
          <w:t>Initial Calculation section above.</w:t>
        </w:r>
      </w:ins>
    </w:p>
    <w:p w:rsidR="00CA3EA8" w:rsidRDefault="00CA3EA8" w:rsidP="00CA3EA8">
      <w:pPr>
        <w:pStyle w:val="BodyText"/>
        <w:ind w:left="1440"/>
        <w:pPrChange w:id="553" w:author="fred" w:date="2015-01-21T13:34:00Z">
          <w:pPr>
            <w:pStyle w:val="BodyText"/>
            <w:numPr>
              <w:numId w:val="3"/>
            </w:numPr>
            <w:tabs>
              <w:tab w:val="num" w:pos="1800"/>
            </w:tabs>
            <w:ind w:left="1800" w:hanging="360"/>
          </w:pPr>
        </w:pPrChange>
      </w:pPr>
    </w:p>
    <w:p w:rsidR="00B53D81" w:rsidRDefault="00B53D81" w:rsidP="00B53D81">
      <w:pPr>
        <w:pStyle w:val="Heading5"/>
      </w:pPr>
      <w:r>
        <w:t>Zone Coils</w:t>
      </w:r>
    </w:p>
    <w:p w:rsidR="00B53D81" w:rsidDel="00307F5D" w:rsidRDefault="00B53D81" w:rsidP="00307F5D">
      <w:pPr>
        <w:rPr>
          <w:del w:id="554" w:author="fred" w:date="2015-01-21T10:52:00Z"/>
        </w:rPr>
        <w:pPrChange w:id="555" w:author="fred" w:date="2015-01-21T10:52:00Z">
          <w:pPr>
            <w:pStyle w:val="BodyText"/>
          </w:pPr>
        </w:pPrChange>
      </w:pPr>
      <w:del w:id="556" w:author="fred" w:date="2015-01-21T10:52:00Z">
        <w:r w:rsidDel="00307F5D">
          <w:delText xml:space="preserve">If the coil is part of an </w:delText>
        </w:r>
        <w:r w:rsidRPr="007554D7" w:rsidDel="00307F5D">
          <w:delText>AirTerminal:SingleDuct:ConstantVolume:FourPipeInduction</w:delText>
        </w:r>
        <w:r w:rsidDel="00307F5D">
          <w:delText xml:space="preserve"> unit, then:</w:delText>
        </w:r>
      </w:del>
    </w:p>
    <w:p w:rsidR="00B53D81" w:rsidDel="00307F5D" w:rsidRDefault="00B53D81" w:rsidP="00307F5D">
      <w:pPr>
        <w:rPr>
          <w:del w:id="557" w:author="fred" w:date="2015-01-21T10:52:00Z"/>
        </w:rPr>
        <w:pPrChange w:id="558" w:author="fred" w:date="2015-01-21T10:52:00Z">
          <w:pPr>
            <w:pStyle w:val="Equation"/>
          </w:pPr>
        </w:pPrChange>
      </w:pPr>
      <w:del w:id="559" w:author="fred" w:date="2015-01-21T10:52:00Z">
        <w:r w:rsidRPr="00C142A5" w:rsidDel="00307F5D">
          <w:rPr>
            <w:position w:val="-14"/>
          </w:rPr>
          <w:object w:dxaOrig="5120" w:dyaOrig="380">
            <v:shape id="_x0000_i1111" type="#_x0000_t75" style="width:255.75pt;height:19pt" o:ole="">
              <v:imagedata r:id="rId132" o:title=""/>
            </v:shape>
            <o:OLEObject Type="Embed" ProgID="Equation.DSMT4" ShapeID="_x0000_i1111" DrawAspect="Content" ObjectID="_1483355363" r:id="rId133"/>
          </w:object>
        </w:r>
      </w:del>
    </w:p>
    <w:p w:rsidR="00B53D81" w:rsidDel="00307F5D" w:rsidRDefault="00B53D81" w:rsidP="00307F5D">
      <w:pPr>
        <w:rPr>
          <w:del w:id="560" w:author="fred" w:date="2015-01-21T10:52:00Z"/>
        </w:rPr>
        <w:pPrChange w:id="561" w:author="fred" w:date="2015-01-21T10:52:00Z">
          <w:pPr>
            <w:pStyle w:val="Equation"/>
          </w:pPr>
        </w:pPrChange>
      </w:pPr>
      <w:del w:id="562" w:author="fred" w:date="2015-01-21T10:52:00Z">
        <w:r w:rsidRPr="00C142A5" w:rsidDel="00307F5D">
          <w:rPr>
            <w:position w:val="-14"/>
          </w:rPr>
          <w:object w:dxaOrig="6280" w:dyaOrig="380">
            <v:shape id="_x0000_i1112" type="#_x0000_t75" style="width:314.5pt;height:19pt" o:ole="">
              <v:imagedata r:id="rId134" o:title=""/>
            </v:shape>
            <o:OLEObject Type="Embed" ProgID="Equation.DSMT4" ShapeID="_x0000_i1112" DrawAspect="Content" ObjectID="_1483355364" r:id="rId135"/>
          </w:object>
        </w:r>
      </w:del>
    </w:p>
    <w:p w:rsidR="00F30884" w:rsidRDefault="00B53D81" w:rsidP="00307F5D">
      <w:pPr>
        <w:rPr>
          <w:ins w:id="563" w:author="fred" w:date="2015-01-21T10:27:00Z"/>
        </w:rPr>
        <w:pPrChange w:id="564" w:author="fred" w:date="2015-01-21T10:52:00Z">
          <w:pPr>
            <w:pStyle w:val="BodyText"/>
            <w:ind w:left="1440"/>
          </w:pPr>
        </w:pPrChange>
      </w:pPr>
      <w:del w:id="565" w:author="fred" w:date="2015-01-21T10:52:00Z">
        <w:r w:rsidDel="00307F5D">
          <w:delText>where CoolVolFlow</w:delText>
        </w:r>
        <w:r w:rsidDel="00307F5D">
          <w:rPr>
            <w:vertAlign w:val="subscript"/>
          </w:rPr>
          <w:delText>coil,air,des</w:delText>
        </w:r>
        <w:r w:rsidDel="00307F5D">
          <w:delText> is the user input or previously autosized coil Design Air Flow Rate. For all other zone coils the Design Outlet Air Temperature is set to CoolDesTemp</w:delText>
        </w:r>
        <w:r w:rsidDel="00307F5D">
          <w:rPr>
            <w:vertAlign w:val="subscript"/>
          </w:rPr>
          <w:delText>zone</w:delText>
        </w:r>
        <w:r w:rsidDel="00307F5D">
          <w:delText xml:space="preserve"> (see </w:delText>
        </w:r>
        <w:r w:rsidR="00EC7C6A" w:rsidDel="00307F5D">
          <w:fldChar w:fldCharType="begin"/>
        </w:r>
        <w:r w:rsidDel="00307F5D">
          <w:delInstrText xml:space="preserve"> REF _Ref226429884 \h </w:delInstrText>
        </w:r>
      </w:del>
      <w:r w:rsidR="00307F5D">
        <w:instrText xml:space="preserve"> \* MERGEFORMAT </w:instrText>
      </w:r>
      <w:del w:id="566" w:author="fred" w:date="2015-01-21T10:52:00Z">
        <w:r w:rsidR="00EC7C6A" w:rsidDel="00307F5D">
          <w:fldChar w:fldCharType="separate"/>
        </w:r>
        <w:r w:rsidDel="00307F5D">
          <w:delText xml:space="preserve">Table </w:delText>
        </w:r>
        <w:r w:rsidDel="00307F5D">
          <w:rPr>
            <w:noProof/>
          </w:rPr>
          <w:delText>40</w:delText>
        </w:r>
        <w:r w:rsidDel="00307F5D">
          <w:delText>.  Zone Sizing Data</w:delText>
        </w:r>
        <w:r w:rsidR="00EC7C6A" w:rsidDel="00307F5D">
          <w:fldChar w:fldCharType="end"/>
        </w:r>
        <w:r w:rsidDel="00307F5D">
          <w:delText>).</w:delText>
        </w:r>
      </w:del>
      <w:ins w:id="567" w:author="fred" w:date="2015-01-21T10:13:00Z">
        <w:r w:rsidR="00A95F52">
          <w:t xml:space="preserve">If the coil is part of an </w:t>
        </w:r>
        <w:proofErr w:type="spellStart"/>
        <w:r w:rsidR="00A95F52" w:rsidRPr="00863C24">
          <w:rPr>
            <w:i/>
            <w:rPrChange w:id="568" w:author="fred" w:date="2015-01-21T12:28:00Z">
              <w:rPr/>
            </w:rPrChange>
          </w:rPr>
          <w:t>AirTerminal:SingleDuct:ConstantVolume:FourPipeInduction</w:t>
        </w:r>
        <w:proofErr w:type="spellEnd"/>
        <w:r w:rsidR="00A95F52">
          <w:t xml:space="preserve"> unit, then:</w:t>
        </w:r>
      </w:ins>
    </w:p>
    <w:p w:rsidR="00F30884" w:rsidRDefault="006B5BDC" w:rsidP="00F30884">
      <w:pPr>
        <w:pStyle w:val="BodyText"/>
        <w:ind w:left="1440"/>
        <w:rPr>
          <w:ins w:id="569" w:author="fred" w:date="2015-01-21T10:28:00Z"/>
        </w:rPr>
        <w:pPrChange w:id="570" w:author="fred" w:date="2015-01-21T10:27:00Z">
          <w:pPr>
            <w:pStyle w:val="BodyText"/>
            <w:ind w:left="1440"/>
          </w:pPr>
        </w:pPrChange>
      </w:pPr>
      <w:ins w:id="571" w:author="fred" w:date="2015-01-21T10:17:00Z">
        <w:r w:rsidRPr="006B5BDC">
          <w:rPr>
            <w:position w:val="-14"/>
            <w:rPrChange w:id="572" w:author="fred" w:date="2015-01-21T10:19:00Z">
              <w:rPr>
                <w:position w:val="-4"/>
              </w:rPr>
            </w:rPrChange>
          </w:rPr>
          <w:object w:dxaOrig="3019" w:dyaOrig="400">
            <v:shape id="_x0000_i1095" type="#_x0000_t75" style="width:150.9pt;height:20.15pt" o:ole="">
              <v:imagedata r:id="rId136" o:title=""/>
            </v:shape>
            <o:OLEObject Type="Embed" ProgID="Equation.DSMT4" ShapeID="_x0000_i1095" DrawAspect="Content" ObjectID="_1483355365" r:id="rId137"/>
          </w:object>
        </w:r>
      </w:ins>
    </w:p>
    <w:p w:rsidR="00F30884" w:rsidRDefault="00F30884" w:rsidP="00F30884">
      <w:pPr>
        <w:pStyle w:val="BodyText"/>
        <w:ind w:left="1440"/>
        <w:rPr>
          <w:ins w:id="573" w:author="fred" w:date="2015-01-21T10:28:00Z"/>
        </w:rPr>
        <w:pPrChange w:id="574" w:author="fred" w:date="2015-01-21T10:27:00Z">
          <w:pPr>
            <w:pStyle w:val="BodyText"/>
            <w:ind w:left="1440"/>
          </w:pPr>
        </w:pPrChange>
      </w:pPr>
      <w:ins w:id="575" w:author="fred" w:date="2015-01-21T10:22:00Z">
        <w:r w:rsidRPr="006B5BDC">
          <w:rPr>
            <w:position w:val="-14"/>
            <w:rPrChange w:id="576" w:author="fred" w:date="2015-01-21T10:24:00Z">
              <w:rPr>
                <w:position w:val="-14"/>
              </w:rPr>
            </w:rPrChange>
          </w:rPr>
          <w:object w:dxaOrig="3920" w:dyaOrig="400">
            <v:shape id="_x0000_i1096" type="#_x0000_t75" style="width:195.85pt;height:20.15pt" o:ole="">
              <v:imagedata r:id="rId138" o:title=""/>
            </v:shape>
            <o:OLEObject Type="Embed" ProgID="Equation.DSMT4" ShapeID="_x0000_i1096" DrawAspect="Content" ObjectID="_1483355366" r:id="rId139"/>
          </w:object>
        </w:r>
      </w:ins>
    </w:p>
    <w:p w:rsidR="00F30884" w:rsidRDefault="00F30884" w:rsidP="00F30884">
      <w:pPr>
        <w:pStyle w:val="BodyText"/>
        <w:ind w:left="1440"/>
        <w:rPr>
          <w:ins w:id="577" w:author="fred" w:date="2015-01-21T10:28:00Z"/>
        </w:rPr>
        <w:pPrChange w:id="578" w:author="fred" w:date="2015-01-21T10:27:00Z">
          <w:pPr>
            <w:pStyle w:val="BodyText"/>
            <w:ind w:left="1440"/>
          </w:pPr>
        </w:pPrChange>
      </w:pPr>
      <w:ins w:id="579" w:author="fred" w:date="2015-01-21T10:25:00Z">
        <w:r w:rsidRPr="00F30884">
          <w:rPr>
            <w:position w:val="-14"/>
            <w:rPrChange w:id="580" w:author="fred" w:date="2015-01-21T10:26:00Z">
              <w:rPr>
                <w:position w:val="-4"/>
              </w:rPr>
            </w:rPrChange>
          </w:rPr>
          <w:object w:dxaOrig="1540" w:dyaOrig="380">
            <v:shape id="_x0000_i1097" type="#_x0000_t75" style="width:77.2pt;height:19pt" o:ole="">
              <v:imagedata r:id="rId140" o:title=""/>
            </v:shape>
            <o:OLEObject Type="Embed" ProgID="Equation.DSMT4" ShapeID="_x0000_i1097" DrawAspect="Content" ObjectID="_1483355367" r:id="rId141"/>
          </w:object>
        </w:r>
      </w:ins>
    </w:p>
    <w:p w:rsidR="00A95F52" w:rsidRDefault="00F30884" w:rsidP="00F30884">
      <w:pPr>
        <w:pStyle w:val="BodyText"/>
        <w:ind w:left="1440"/>
        <w:rPr>
          <w:ins w:id="581" w:author="fred" w:date="2015-01-21T10:30:00Z"/>
        </w:rPr>
        <w:pPrChange w:id="582" w:author="fred" w:date="2015-01-21T10:27:00Z">
          <w:pPr>
            <w:pStyle w:val="BodyText"/>
            <w:ind w:left="1440"/>
          </w:pPr>
        </w:pPrChange>
      </w:pPr>
      <w:ins w:id="583" w:author="fred" w:date="2015-01-21T10:26:00Z">
        <w:r w:rsidRPr="00F30884">
          <w:rPr>
            <w:position w:val="-14"/>
            <w:rPrChange w:id="584" w:author="fred" w:date="2015-01-21T10:27:00Z">
              <w:rPr>
                <w:position w:val="-4"/>
              </w:rPr>
            </w:rPrChange>
          </w:rPr>
          <w:object w:dxaOrig="2120" w:dyaOrig="380">
            <v:shape id="_x0000_i1098" type="#_x0000_t75" style="width:106pt;height:19pt" o:ole="">
              <v:imagedata r:id="rId142" o:title=""/>
            </v:shape>
            <o:OLEObject Type="Embed" ProgID="Equation.DSMT4" ShapeID="_x0000_i1098" DrawAspect="Content" ObjectID="_1483355368" r:id="rId143"/>
          </w:object>
        </w:r>
      </w:ins>
    </w:p>
    <w:p w:rsidR="00AB6F64" w:rsidRPr="002E1FBC" w:rsidDel="00AB6F64" w:rsidRDefault="00AB6F64" w:rsidP="00AB6F64">
      <w:pPr>
        <w:pStyle w:val="BodyText"/>
        <w:rPr>
          <w:del w:id="585" w:author="fred" w:date="2015-01-21T10:32:00Z"/>
          <w:rPrChange w:id="586" w:author="fred" w:date="2015-01-21T10:38:00Z">
            <w:rPr>
              <w:del w:id="587" w:author="fred" w:date="2015-01-21T10:32:00Z"/>
            </w:rPr>
          </w:rPrChange>
        </w:rPr>
        <w:pPrChange w:id="588" w:author="fred" w:date="2015-01-21T10:30:00Z">
          <w:pPr>
            <w:pStyle w:val="BodyText"/>
            <w:ind w:left="1440"/>
          </w:pPr>
        </w:pPrChange>
      </w:pPr>
      <w:ins w:id="589" w:author="fred" w:date="2015-01-21T10:30:00Z">
        <w:r>
          <w:t xml:space="preserve">For all other cases </w:t>
        </w:r>
      </w:ins>
      <w:proofErr w:type="spellStart"/>
      <w:ins w:id="590" w:author="fred" w:date="2015-01-21T10:31:00Z">
        <w:r>
          <w:rPr>
            <w:i/>
          </w:rPr>
          <w:t>T</w:t>
        </w:r>
        <w:r>
          <w:rPr>
            <w:i/>
            <w:vertAlign w:val="subscript"/>
          </w:rPr>
          <w:t>air,ou</w:t>
        </w:r>
      </w:ins>
      <w:ins w:id="591" w:author="fred" w:date="2015-01-21T10:33:00Z">
        <w:r>
          <w:rPr>
            <w:i/>
            <w:vertAlign w:val="subscript"/>
          </w:rPr>
          <w:t>t</w:t>
        </w:r>
      </w:ins>
      <w:ins w:id="592" w:author="fred" w:date="2015-01-21T10:31:00Z">
        <w:r>
          <w:rPr>
            <w:i/>
            <w:vertAlign w:val="subscript"/>
          </w:rPr>
          <w:t>,des</w:t>
        </w:r>
        <w:proofErr w:type="spellEnd"/>
        <w:r>
          <w:t xml:space="preserve"> is set to </w:t>
        </w:r>
      </w:ins>
      <w:proofErr w:type="spellStart"/>
      <w:ins w:id="593" w:author="fred" w:date="2015-01-21T10:33:00Z">
        <w:r>
          <w:rPr>
            <w:i/>
          </w:rPr>
          <w:t>T</w:t>
        </w:r>
      </w:ins>
      <w:ins w:id="594" w:author="fred" w:date="2015-01-21T10:37:00Z">
        <w:r w:rsidR="002E1FBC">
          <w:rPr>
            <w:i/>
            <w:vertAlign w:val="subscript"/>
          </w:rPr>
          <w:t>z,sup,des</w:t>
        </w:r>
        <w:proofErr w:type="spellEnd"/>
        <w:r w:rsidR="002E1FBC">
          <w:t xml:space="preserve"> (the zone design supply air temperature as specified in </w:t>
        </w:r>
      </w:ins>
      <w:proofErr w:type="spellStart"/>
      <w:ins w:id="595" w:author="fred" w:date="2015-01-21T10:38:00Z">
        <w:r w:rsidR="002E1FBC">
          <w:rPr>
            <w:i/>
          </w:rPr>
          <w:t>Sizing:Zone</w:t>
        </w:r>
        <w:proofErr w:type="spellEnd"/>
        <w:r w:rsidR="002E1FBC">
          <w:t>).</w:t>
        </w:r>
      </w:ins>
    </w:p>
    <w:p w:rsidR="00AB6F64" w:rsidRDefault="00AB6F64" w:rsidP="00AB6F64">
      <w:pPr>
        <w:pStyle w:val="BodyText"/>
        <w:rPr>
          <w:ins w:id="596" w:author="fred" w:date="2015-01-21T10:32:00Z"/>
        </w:rPr>
        <w:pPrChange w:id="597" w:author="fred" w:date="2015-01-21T10:32:00Z">
          <w:pPr>
            <w:pStyle w:val="Heading4"/>
          </w:pPr>
        </w:pPrChange>
      </w:pPr>
    </w:p>
    <w:p w:rsidR="00B53D81" w:rsidRDefault="00B53D81" w:rsidP="002E1FBC">
      <w:pPr>
        <w:pStyle w:val="Heading4"/>
        <w:pPrChange w:id="598" w:author="fred" w:date="2015-01-21T10:38:00Z">
          <w:pPr>
            <w:pStyle w:val="Heading4"/>
          </w:pPr>
        </w:pPrChange>
      </w:pPr>
      <w:r w:rsidRPr="0006094B">
        <w:t>Design Inlet Air Humidity Ratio</w:t>
      </w:r>
    </w:p>
    <w:p w:rsidR="00B53D81" w:rsidRDefault="00B53D81" w:rsidP="00B53D81">
      <w:pPr>
        <w:pStyle w:val="Heading5"/>
        <w:rPr>
          <w:ins w:id="599" w:author="fred" w:date="2015-01-21T10:42:00Z"/>
        </w:rPr>
      </w:pPr>
      <w:r>
        <w:t>System Coils</w:t>
      </w:r>
    </w:p>
    <w:p w:rsidR="00B10FC6" w:rsidRDefault="00B10FC6" w:rsidP="00B10FC6">
      <w:pPr>
        <w:pStyle w:val="BodyText"/>
        <w:rPr>
          <w:ins w:id="600" w:author="fred" w:date="2015-01-21T10:45:00Z"/>
        </w:rPr>
        <w:pPrChange w:id="601" w:author="fred" w:date="2015-01-21T10:42:00Z">
          <w:pPr>
            <w:pStyle w:val="Heading5"/>
          </w:pPr>
        </w:pPrChange>
      </w:pPr>
      <w:ins w:id="602" w:author="fred" w:date="2015-01-21T10:44:00Z">
        <w:r>
          <w:t xml:space="preserve">The design inlet humidity ratio depends on whether the coil is in the outside air stream and if it is not, whether </w:t>
        </w:r>
      </w:ins>
      <w:ins w:id="603" w:author="fred" w:date="2015-01-21T10:45:00Z">
        <w:r>
          <w:t>or not there is outside air preconditioning</w:t>
        </w:r>
        <w:r w:rsidR="00BC1BDF">
          <w:t>.</w:t>
        </w:r>
      </w:ins>
    </w:p>
    <w:p w:rsidR="00BC1BDF" w:rsidRDefault="00BC1BDF" w:rsidP="00BC1BDF">
      <w:pPr>
        <w:pStyle w:val="BodyText"/>
        <w:numPr>
          <w:ilvl w:val="0"/>
          <w:numId w:val="11"/>
        </w:numPr>
        <w:rPr>
          <w:ins w:id="604" w:author="fred" w:date="2015-01-21T10:46:00Z"/>
        </w:rPr>
      </w:pPr>
      <w:ins w:id="605" w:author="fred" w:date="2015-01-21T10:46:00Z">
        <w:r>
          <w:lastRenderedPageBreak/>
          <w:t xml:space="preserve">Coil in outside air stream: </w:t>
        </w:r>
        <w:r w:rsidRPr="00176694">
          <w:rPr>
            <w:i/>
            <w:position w:val="-14"/>
          </w:rPr>
          <w:object w:dxaOrig="2140" w:dyaOrig="380">
            <v:shape id="_x0000_i1101" type="#_x0000_t75" style="width:107.15pt;height:19pt" o:ole="">
              <v:imagedata r:id="rId144" o:title=""/>
            </v:shape>
            <o:OLEObject Type="Embed" ProgID="Equation.DSMT4" ShapeID="_x0000_i1101" DrawAspect="Content" ObjectID="_1483355369" r:id="rId145"/>
          </w:object>
        </w:r>
        <w:r>
          <w:rPr>
            <w:i/>
          </w:rPr>
          <w:t xml:space="preserve"> </w:t>
        </w:r>
        <w:r>
          <w:t xml:space="preserve">(the outside air </w:t>
        </w:r>
      </w:ins>
      <w:ins w:id="606" w:author="fred" w:date="2015-01-21T10:48:00Z">
        <w:r>
          <w:t>humidity ratio</w:t>
        </w:r>
      </w:ins>
      <w:ins w:id="607" w:author="fred" w:date="2015-01-21T10:46:00Z">
        <w:r>
          <w:t xml:space="preserve"> at the design cooling peak).</w:t>
        </w:r>
      </w:ins>
    </w:p>
    <w:p w:rsidR="00BC1BDF" w:rsidRDefault="00BC1BDF" w:rsidP="00BC1BDF">
      <w:pPr>
        <w:pStyle w:val="BodyText"/>
        <w:numPr>
          <w:ilvl w:val="0"/>
          <w:numId w:val="11"/>
        </w:numPr>
        <w:rPr>
          <w:ins w:id="608" w:author="fred" w:date="2015-01-21T10:46:00Z"/>
        </w:rPr>
      </w:pPr>
      <w:ins w:id="609" w:author="fred" w:date="2015-01-21T10:46:00Z">
        <w:r>
          <w:t xml:space="preserve">Coil in main air stream, no preconditioning of outside air: </w:t>
        </w:r>
        <w:r w:rsidRPr="00DB5DE9">
          <w:rPr>
            <w:position w:val="-14"/>
          </w:rPr>
          <w:object w:dxaOrig="2160" w:dyaOrig="380">
            <v:shape id="_x0000_i1102" type="#_x0000_t75" style="width:107.7pt;height:19pt" o:ole="">
              <v:imagedata r:id="rId146" o:title=""/>
            </v:shape>
            <o:OLEObject Type="Embed" ProgID="Equation.DSMT4" ShapeID="_x0000_i1102" DrawAspect="Content" ObjectID="_1483355370" r:id="rId147"/>
          </w:object>
        </w:r>
        <w:r>
          <w:t xml:space="preserve"> (the mixed air </w:t>
        </w:r>
      </w:ins>
      <w:ins w:id="610" w:author="fred" w:date="2015-01-21T10:48:00Z">
        <w:r>
          <w:t>humidity ratio</w:t>
        </w:r>
      </w:ins>
      <w:ins w:id="611" w:author="fred" w:date="2015-01-21T10:46:00Z">
        <w:r>
          <w:t xml:space="preserve"> at the design cooling peak).</w:t>
        </w:r>
      </w:ins>
    </w:p>
    <w:p w:rsidR="00BC1BDF" w:rsidRDefault="00BC1BDF" w:rsidP="00BC1BDF">
      <w:pPr>
        <w:pStyle w:val="BodyText"/>
        <w:numPr>
          <w:ilvl w:val="0"/>
          <w:numId w:val="11"/>
        </w:numPr>
        <w:rPr>
          <w:ins w:id="612" w:author="fred" w:date="2015-01-21T13:34:00Z"/>
        </w:rPr>
        <w:pPrChange w:id="613" w:author="fred" w:date="2015-01-21T10:47:00Z">
          <w:pPr>
            <w:pStyle w:val="Heading5"/>
          </w:pPr>
        </w:pPrChange>
      </w:pPr>
      <w:ins w:id="614" w:author="fred" w:date="2015-01-21T10:46:00Z">
        <w:r>
          <w:t xml:space="preserve">Coil </w:t>
        </w:r>
        <w:r w:rsidRPr="00FF7F8E">
          <w:t>in main air stream, outside air precondi</w:t>
        </w:r>
        <w:r>
          <w:t>ti</w:t>
        </w:r>
        <w:r w:rsidRPr="00FF7F8E">
          <w:t>oned</w:t>
        </w:r>
        <w:r>
          <w:t xml:space="preserve">. The outside air fraction is calculated as </w:t>
        </w:r>
        <w:r w:rsidRPr="00F63BCC">
          <w:rPr>
            <w:i/>
            <w:position w:val="-14"/>
          </w:rPr>
          <w:object w:dxaOrig="2000" w:dyaOrig="400">
            <v:shape id="_x0000_i1099" type="#_x0000_t75" style="width:100.2pt;height:20.15pt" o:ole="">
              <v:imagedata r:id="rId84" o:title=""/>
            </v:shape>
            <o:OLEObject Type="Embed" ProgID="Equation.DSMT4" ShapeID="_x0000_i1099" DrawAspect="Content" ObjectID="_1483355371" r:id="rId148"/>
          </w:object>
        </w:r>
        <w:r>
          <w:rPr>
            <w:i/>
          </w:rPr>
          <w:t xml:space="preserve">, </w:t>
        </w:r>
        <w:r>
          <w:t xml:space="preserve">where </w:t>
        </w:r>
        <w:r w:rsidRPr="00781989">
          <w:rPr>
            <w:position w:val="-14"/>
          </w:rPr>
          <w:object w:dxaOrig="540" w:dyaOrig="400">
            <v:shape id="_x0000_i1100" type="#_x0000_t75" style="width:27.65pt;height:20.15pt" o:ole="">
              <v:imagedata r:id="rId86" o:title=""/>
            </v:shape>
            <o:OLEObject Type="Embed" ProgID="Equation.DSMT4" ShapeID="_x0000_i1100" DrawAspect="Content" ObjectID="_1483355372" r:id="rId149"/>
          </w:object>
        </w:r>
        <w:r>
          <w:t xml:space="preserve">is calculated above. Then </w:t>
        </w:r>
        <w:r w:rsidRPr="00781989">
          <w:rPr>
            <w:i/>
            <w:position w:val="-14"/>
          </w:rPr>
          <w:object w:dxaOrig="4000" w:dyaOrig="380">
            <v:shape id="_x0000_i1103" type="#_x0000_t75" style="width:199.85pt;height:19pt" o:ole="">
              <v:imagedata r:id="rId150" o:title=""/>
            </v:shape>
            <o:OLEObject Type="Embed" ProgID="Equation.DSMT4" ShapeID="_x0000_i1103" DrawAspect="Content" ObjectID="_1483355373" r:id="rId151"/>
          </w:object>
        </w:r>
        <w:r>
          <w:t xml:space="preserve"> where </w:t>
        </w:r>
        <w:r w:rsidRPr="00781989">
          <w:rPr>
            <w:position w:val="-14"/>
          </w:rPr>
          <w:object w:dxaOrig="700" w:dyaOrig="380">
            <v:shape id="_x0000_i1104" type="#_x0000_t75" style="width:34.55pt;height:19pt" o:ole="">
              <v:imagedata r:id="rId152" o:title=""/>
            </v:shape>
            <o:OLEObject Type="Embed" ProgID="Equation.DSMT4" ShapeID="_x0000_i1104" DrawAspect="Content" ObjectID="_1483355374" r:id="rId153"/>
          </w:object>
        </w:r>
        <w:r>
          <w:t xml:space="preserve">is the specified </w:t>
        </w:r>
        <w:proofErr w:type="spellStart"/>
        <w:r w:rsidRPr="00BD49C3">
          <w:rPr>
            <w:i/>
          </w:rPr>
          <w:t>Pre</w:t>
        </w:r>
        <w:r>
          <w:rPr>
            <w:i/>
          </w:rPr>
          <w:t>cool</w:t>
        </w:r>
        <w:proofErr w:type="spellEnd"/>
        <w:r w:rsidRPr="00BD49C3">
          <w:rPr>
            <w:i/>
          </w:rPr>
          <w:t xml:space="preserve"> Design </w:t>
        </w:r>
      </w:ins>
      <w:ins w:id="615" w:author="fred" w:date="2015-01-21T10:49:00Z">
        <w:r>
          <w:rPr>
            <w:i/>
          </w:rPr>
          <w:t>Humidity Ratio</w:t>
        </w:r>
      </w:ins>
      <w:ins w:id="616" w:author="fred" w:date="2015-01-21T10:46:00Z">
        <w:r>
          <w:t xml:space="preserve"> from </w:t>
        </w:r>
        <w:proofErr w:type="spellStart"/>
        <w:r>
          <w:rPr>
            <w:i/>
          </w:rPr>
          <w:t>System:Sizing</w:t>
        </w:r>
        <w:proofErr w:type="spellEnd"/>
        <w:r>
          <w:t xml:space="preserve">. </w:t>
        </w:r>
        <w:r w:rsidRPr="002E6ABA">
          <w:rPr>
            <w:position w:val="-14"/>
          </w:rPr>
          <w:object w:dxaOrig="1120" w:dyaOrig="380">
            <v:shape id="_x0000_i1105" type="#_x0000_t75" style="width:56.45pt;height:19pt" o:ole="">
              <v:imagedata r:id="rId154" o:title=""/>
            </v:shape>
            <o:OLEObject Type="Embed" ProgID="Equation.DSMT4" ShapeID="_x0000_i1105" DrawAspect="Content" ObjectID="_1483355375" r:id="rId155"/>
          </w:object>
        </w:r>
        <w:r>
          <w:t xml:space="preserve">is the return </w:t>
        </w:r>
      </w:ins>
      <w:ins w:id="617" w:author="fred" w:date="2015-01-21T10:50:00Z">
        <w:r>
          <w:t>air humidity ratio</w:t>
        </w:r>
      </w:ins>
      <w:ins w:id="618" w:author="fred" w:date="2015-01-21T10:46:00Z">
        <w:r>
          <w:t xml:space="preserve"> at the system cooling peak load.</w:t>
        </w:r>
      </w:ins>
    </w:p>
    <w:p w:rsidR="00CA3EA8" w:rsidRDefault="00CA3EA8" w:rsidP="00BC1BDF">
      <w:pPr>
        <w:pStyle w:val="BodyText"/>
        <w:numPr>
          <w:ilvl w:val="0"/>
          <w:numId w:val="11"/>
        </w:numPr>
        <w:rPr>
          <w:ins w:id="619" w:author="fred" w:date="2015-01-21T10:50:00Z"/>
        </w:rPr>
        <w:pPrChange w:id="620" w:author="fred" w:date="2015-01-21T10:47:00Z">
          <w:pPr>
            <w:pStyle w:val="Heading5"/>
          </w:pPr>
        </w:pPrChange>
      </w:pPr>
    </w:p>
    <w:p w:rsidR="00307F5D" w:rsidRDefault="00307F5D" w:rsidP="00307F5D">
      <w:pPr>
        <w:pStyle w:val="Heading5"/>
        <w:rPr>
          <w:ins w:id="621" w:author="fred" w:date="2015-01-21T10:51:00Z"/>
        </w:rPr>
        <w:pPrChange w:id="622" w:author="fred" w:date="2015-01-21T10:51:00Z">
          <w:pPr>
            <w:pStyle w:val="Heading5"/>
          </w:pPr>
        </w:pPrChange>
      </w:pPr>
      <w:ins w:id="623" w:author="fred" w:date="2015-01-21T10:51:00Z">
        <w:r>
          <w:t>Zone Coils</w:t>
        </w:r>
      </w:ins>
    </w:p>
    <w:p w:rsidR="00307F5D" w:rsidRDefault="00307F5D" w:rsidP="00307F5D">
      <w:pPr>
        <w:pStyle w:val="BodyText"/>
        <w:rPr>
          <w:ins w:id="624" w:author="fred" w:date="2015-01-21T10:53:00Z"/>
        </w:rPr>
      </w:pPr>
      <w:ins w:id="625" w:author="fred" w:date="2015-01-21T10:53:00Z">
        <w:r>
          <w:t xml:space="preserve">The design inlet </w:t>
        </w:r>
      </w:ins>
      <w:ins w:id="626" w:author="fred" w:date="2015-01-21T10:54:00Z">
        <w:r>
          <w:t>humidity</w:t>
        </w:r>
      </w:ins>
      <w:ins w:id="627" w:author="fred" w:date="2015-01-21T10:53:00Z">
        <w:r>
          <w:t xml:space="preserve"> depends on whether the coil is in a terminal unit or a zonal unit, and where the coil is positioned within the unit.</w:t>
        </w:r>
      </w:ins>
    </w:p>
    <w:p w:rsidR="00307F5D" w:rsidRDefault="00307F5D" w:rsidP="00307F5D">
      <w:pPr>
        <w:pStyle w:val="BodyText"/>
        <w:numPr>
          <w:ilvl w:val="0"/>
          <w:numId w:val="12"/>
        </w:numPr>
        <w:rPr>
          <w:ins w:id="628" w:author="fred" w:date="2015-01-21T10:53:00Z"/>
        </w:rPr>
      </w:pPr>
      <w:ins w:id="629" w:author="fred" w:date="2015-01-21T10:53:00Z">
        <w:r>
          <w:t xml:space="preserve">For the </w:t>
        </w:r>
        <w:proofErr w:type="spellStart"/>
        <w:r w:rsidRPr="007554D7">
          <w:rPr>
            <w:i/>
          </w:rPr>
          <w:t>AirTerminal:SingleDuct:ConstantVolume:FourPipeInduction</w:t>
        </w:r>
        <w:proofErr w:type="spellEnd"/>
        <w:r>
          <w:t xml:space="preserve"> terminal unit the design inlet </w:t>
        </w:r>
      </w:ins>
      <w:ins w:id="630" w:author="fred" w:date="2015-01-21T10:54:00Z">
        <w:r>
          <w:t>humidity ratio</w:t>
        </w:r>
      </w:ins>
      <w:ins w:id="631" w:author="fred" w:date="2015-01-21T10:53:00Z">
        <w:r>
          <w:t xml:space="preserve"> is set to the zone </w:t>
        </w:r>
      </w:ins>
      <w:ins w:id="632" w:author="fred" w:date="2015-01-21T10:54:00Z">
        <w:r>
          <w:t>humidity ratio</w:t>
        </w:r>
      </w:ins>
      <w:ins w:id="633" w:author="fred" w:date="2015-01-21T10:53:00Z">
        <w:r>
          <w:t xml:space="preserve"> at the time of the zone cooling peak, since the coil is located in the induced air stream.</w:t>
        </w:r>
      </w:ins>
    </w:p>
    <w:p w:rsidR="00307F5D" w:rsidRDefault="00307F5D" w:rsidP="00307F5D">
      <w:pPr>
        <w:pStyle w:val="BodyText"/>
        <w:numPr>
          <w:ilvl w:val="0"/>
          <w:numId w:val="12"/>
        </w:numPr>
        <w:rPr>
          <w:ins w:id="634" w:author="fred" w:date="2015-01-21T10:53:00Z"/>
        </w:rPr>
      </w:pPr>
      <w:ins w:id="635" w:author="fred" w:date="2015-01-21T10:53:00Z">
        <w:r>
          <w:t xml:space="preserve">For fan coil units the design inlet </w:t>
        </w:r>
      </w:ins>
      <w:ins w:id="636" w:author="fred" w:date="2015-01-21T10:55:00Z">
        <w:r>
          <w:t>humidity ratio</w:t>
        </w:r>
      </w:ins>
      <w:ins w:id="637" w:author="fred" w:date="2015-01-21T10:53:00Z">
        <w:r>
          <w:t xml:space="preserve"> is set to the mixed air </w:t>
        </w:r>
      </w:ins>
      <w:ins w:id="638" w:author="fred" w:date="2015-01-21T10:55:00Z">
        <w:r>
          <w:t>humidity ratio</w:t>
        </w:r>
      </w:ins>
      <w:ins w:id="639" w:author="fred" w:date="2015-01-21T10:53:00Z">
        <w:r>
          <w:t xml:space="preserve">: </w:t>
        </w:r>
        <w:r w:rsidRPr="00441DDF">
          <w:rPr>
            <w:position w:val="-14"/>
          </w:rPr>
          <w:object w:dxaOrig="4000" w:dyaOrig="380">
            <v:shape id="_x0000_i1107" type="#_x0000_t75" style="width:199.85pt;height:19pt" o:ole="">
              <v:imagedata r:id="rId156" o:title=""/>
            </v:shape>
            <o:OLEObject Type="Embed" ProgID="Equation.DSMT4" ShapeID="_x0000_i1107" DrawAspect="Content" ObjectID="_1483355376" r:id="rId157"/>
          </w:object>
        </w:r>
        <w:r>
          <w:t xml:space="preserve"> where </w:t>
        </w:r>
        <w:r w:rsidRPr="006F28EA">
          <w:rPr>
            <w:position w:val="-14"/>
          </w:rPr>
          <w:object w:dxaOrig="2400" w:dyaOrig="400">
            <v:shape id="_x0000_i1106" type="#_x0000_t75" style="width:119.8pt;height:20.15pt" o:ole="">
              <v:imagedata r:id="rId130" o:title=""/>
            </v:shape>
            <o:OLEObject Type="Embed" ProgID="Equation.DSMT4" ShapeID="_x0000_i1106" DrawAspect="Content" ObjectID="_1483355377" r:id="rId158"/>
          </w:object>
        </w:r>
        <w:r>
          <w:t>.</w:t>
        </w:r>
      </w:ins>
    </w:p>
    <w:p w:rsidR="00307F5D" w:rsidRPr="007445F3" w:rsidRDefault="00307F5D" w:rsidP="00307F5D">
      <w:pPr>
        <w:pStyle w:val="BodyText"/>
        <w:numPr>
          <w:ilvl w:val="0"/>
          <w:numId w:val="12"/>
        </w:numPr>
        <w:rPr>
          <w:ins w:id="640" w:author="fred" w:date="2015-01-21T10:53:00Z"/>
        </w:rPr>
      </w:pPr>
      <w:ins w:id="641" w:author="fred" w:date="2015-01-21T10:53:00Z">
        <w:r>
          <w:t xml:space="preserve">In all other cases the design inlet temperature is set to the zone design cooling coil inlet </w:t>
        </w:r>
      </w:ins>
      <w:ins w:id="642" w:author="fred" w:date="2015-01-21T10:56:00Z">
        <w:r w:rsidR="00F100D7">
          <w:t>humidity ratio</w:t>
        </w:r>
      </w:ins>
      <w:ins w:id="643" w:author="fred" w:date="2015-01-21T10:53:00Z">
        <w:r>
          <w:t xml:space="preserve"> which is calculated in the zone sizing simulation and is basically the same calculation as the fan coil unit.</w:t>
        </w:r>
      </w:ins>
    </w:p>
    <w:p w:rsidR="00307F5D" w:rsidRPr="00307F5D" w:rsidDel="00F100D7" w:rsidRDefault="00307F5D" w:rsidP="00307F5D">
      <w:pPr>
        <w:pStyle w:val="BodyText"/>
        <w:rPr>
          <w:del w:id="644" w:author="fred" w:date="2015-01-21T10:56:00Z"/>
          <w:rPrChange w:id="645" w:author="fred" w:date="2015-01-21T10:51:00Z">
            <w:rPr>
              <w:del w:id="646" w:author="fred" w:date="2015-01-21T10:56:00Z"/>
            </w:rPr>
          </w:rPrChange>
        </w:rPr>
        <w:pPrChange w:id="647" w:author="fred" w:date="2015-01-21T10:51:00Z">
          <w:pPr>
            <w:pStyle w:val="Heading5"/>
          </w:pPr>
        </w:pPrChange>
      </w:pPr>
    </w:p>
    <w:p w:rsidR="00B53D81" w:rsidDel="00B10FC6" w:rsidRDefault="00B53D81" w:rsidP="00B53D81">
      <w:pPr>
        <w:pStyle w:val="BodyText"/>
        <w:rPr>
          <w:del w:id="648" w:author="fred" w:date="2015-01-21T10:41:00Z"/>
        </w:rPr>
      </w:pPr>
      <w:del w:id="649" w:author="fred" w:date="2015-01-21T10:41:00Z">
        <w:r w:rsidDel="00B10FC6">
          <w:delText>The inlet air humidity ratio depends on whether the coil is in the outside air stream and if it is not, whether or not there is outside air preconditioning.</w:delText>
        </w:r>
      </w:del>
    </w:p>
    <w:p w:rsidR="00B53D81" w:rsidDel="00B10FC6" w:rsidRDefault="00B53D81" w:rsidP="00B53D81">
      <w:pPr>
        <w:pStyle w:val="BodyText"/>
        <w:numPr>
          <w:ilvl w:val="0"/>
          <w:numId w:val="4"/>
        </w:numPr>
        <w:rPr>
          <w:del w:id="650" w:author="fred" w:date="2015-01-21T10:41:00Z"/>
        </w:rPr>
      </w:pPr>
      <w:del w:id="651" w:author="fred" w:date="2015-01-21T10:41:00Z">
        <w:r w:rsidDel="00B10FC6">
          <w:delText xml:space="preserve">Coil in outside air stream: </w:delText>
        </w:r>
        <w:r w:rsidDel="00B10FC6">
          <w:rPr>
            <w:i/>
          </w:rPr>
          <w:delText>W</w:delText>
        </w:r>
        <w:r w:rsidDel="00B10FC6">
          <w:rPr>
            <w:i/>
            <w:vertAlign w:val="subscript"/>
          </w:rPr>
          <w:delText>air,in,des</w:delText>
        </w:r>
        <w:r w:rsidDel="00B10FC6">
          <w:delText xml:space="preserve"> = </w:delText>
        </w:r>
        <w:r w:rsidRPr="00A75B5C" w:rsidDel="00B10FC6">
          <w:rPr>
            <w:i/>
          </w:rPr>
          <w:delText>CoolOutHumRat</w:delText>
        </w:r>
        <w:r w:rsidDel="00B10FC6">
          <w:rPr>
            <w:i/>
            <w:vertAlign w:val="subscript"/>
          </w:rPr>
          <w:delText>sys</w:delText>
        </w:r>
        <w:r w:rsidDel="00B10FC6">
          <w:delText xml:space="preserve"> (the outside humidity ratio at the design cooling peak).</w:delText>
        </w:r>
      </w:del>
    </w:p>
    <w:p w:rsidR="00B53D81" w:rsidDel="00B10FC6" w:rsidRDefault="00B53D81" w:rsidP="00B53D81">
      <w:pPr>
        <w:pStyle w:val="BodyText"/>
        <w:numPr>
          <w:ilvl w:val="0"/>
          <w:numId w:val="4"/>
        </w:numPr>
        <w:rPr>
          <w:del w:id="652" w:author="fred" w:date="2015-01-21T10:41:00Z"/>
        </w:rPr>
      </w:pPr>
      <w:del w:id="653" w:author="fred" w:date="2015-01-21T10:41:00Z">
        <w:r w:rsidDel="00B10FC6">
          <w:delText xml:space="preserve">Coil in main air stream, no preconditioning of outside air: </w:delText>
        </w:r>
        <w:r w:rsidDel="00B10FC6">
          <w:rPr>
            <w:i/>
          </w:rPr>
          <w:delText>W</w:delText>
        </w:r>
        <w:r w:rsidDel="00B10FC6">
          <w:rPr>
            <w:i/>
            <w:vertAlign w:val="subscript"/>
          </w:rPr>
          <w:delText>air,in,des</w:delText>
        </w:r>
        <w:r w:rsidDel="00B10FC6">
          <w:delText xml:space="preserve"> = </w:delText>
        </w:r>
        <w:r w:rsidRPr="00A75B5C" w:rsidDel="00B10FC6">
          <w:rPr>
            <w:i/>
          </w:rPr>
          <w:delText>Cool</w:delText>
        </w:r>
        <w:r w:rsidDel="00B10FC6">
          <w:rPr>
            <w:i/>
          </w:rPr>
          <w:delText>Mix</w:delText>
        </w:r>
        <w:r w:rsidRPr="00A75B5C" w:rsidDel="00B10FC6">
          <w:rPr>
            <w:i/>
          </w:rPr>
          <w:delText>HumRat</w:delText>
        </w:r>
        <w:r w:rsidDel="00B10FC6">
          <w:rPr>
            <w:i/>
            <w:vertAlign w:val="subscript"/>
          </w:rPr>
          <w:delText>sys</w:delText>
        </w:r>
        <w:r w:rsidDel="00B10FC6">
          <w:delText xml:space="preserve"> (the mixed air humidity ratio at the design cooling peak).</w:delText>
        </w:r>
      </w:del>
    </w:p>
    <w:p w:rsidR="00B53D81" w:rsidDel="00B10FC6" w:rsidRDefault="00B53D81" w:rsidP="00B53D81">
      <w:pPr>
        <w:pStyle w:val="BodyText"/>
        <w:numPr>
          <w:ilvl w:val="0"/>
          <w:numId w:val="4"/>
        </w:numPr>
        <w:rPr>
          <w:del w:id="654" w:author="fred" w:date="2015-01-21T10:41:00Z"/>
        </w:rPr>
      </w:pPr>
      <w:del w:id="655" w:author="fred" w:date="2015-01-21T10:41:00Z">
        <w:r w:rsidDel="00B10FC6">
          <w:delText xml:space="preserve">Coil </w:delText>
        </w:r>
        <w:r w:rsidRPr="00FF7F8E" w:rsidDel="00B10FC6">
          <w:delText>in main air stream, outside air preconditioned</w:delText>
        </w:r>
        <w:r w:rsidDel="00B10FC6">
          <w:delText xml:space="preserve">. The outside air fraction is calculated as </w:delText>
        </w:r>
        <w:r w:rsidDel="00B10FC6">
          <w:rPr>
            <w:i/>
          </w:rPr>
          <w:delText>Frac</w:delText>
        </w:r>
        <w:r w:rsidRPr="00F452BE" w:rsidDel="00B10FC6">
          <w:rPr>
            <w:vertAlign w:val="subscript"/>
          </w:rPr>
          <w:delText>oa</w:delText>
        </w:r>
        <w:r w:rsidDel="00B10FC6">
          <w:rPr>
            <w:i/>
          </w:rPr>
          <w:delText xml:space="preserve"> </w:delText>
        </w:r>
        <w:r w:rsidDel="00B10FC6">
          <w:delText xml:space="preserve">= </w:delText>
        </w:r>
        <w:r w:rsidRPr="00FF7F8E" w:rsidDel="00B10FC6">
          <w:rPr>
            <w:i/>
          </w:rPr>
          <w:delText>DesOutAirVolFlow</w:delText>
        </w:r>
        <w:r w:rsidDel="00B10FC6">
          <w:rPr>
            <w:i/>
            <w:vertAlign w:val="subscript"/>
          </w:rPr>
          <w:delText>sys</w:delText>
        </w:r>
        <w:r w:rsidDel="00B10FC6">
          <w:delText xml:space="preserve"> / </w:delText>
        </w:r>
        <w:r w:rsidDel="00B10FC6">
          <w:rPr>
            <w:i/>
          </w:rPr>
          <w:delText>DesVolFlow</w:delText>
        </w:r>
        <w:r w:rsidDel="00B10FC6">
          <w:delText xml:space="preserve">. </w:delText>
        </w:r>
        <w:r w:rsidDel="00B10FC6">
          <w:rPr>
            <w:i/>
          </w:rPr>
          <w:delText>DesVolFlow</w:delText>
        </w:r>
        <w:r w:rsidDel="00B10FC6">
          <w:delText xml:space="preserve"> is just </w:delText>
        </w:r>
        <w:r w:rsidDel="00B10FC6">
          <w:rPr>
            <w:i/>
          </w:rPr>
          <w:delText>AirMassFlowRate</w:delText>
        </w:r>
        <w:r w:rsidDel="00B10FC6">
          <w:rPr>
            <w:i/>
            <w:vertAlign w:val="subscript"/>
          </w:rPr>
          <w:delText>coil,des</w:delText>
        </w:r>
        <w:r w:rsidDel="00B10FC6">
          <w:delText xml:space="preserve"> / </w:delText>
        </w:r>
        <w:r w:rsidRPr="00044FD6" w:rsidDel="00B10FC6">
          <w:rPr>
            <w:i/>
          </w:rPr>
          <w:sym w:font="Symbol" w:char="F072"/>
        </w:r>
        <w:r w:rsidRPr="00044FD6" w:rsidDel="00B10FC6">
          <w:rPr>
            <w:i/>
            <w:vertAlign w:val="subscript"/>
          </w:rPr>
          <w:delText>air</w:delText>
        </w:r>
        <w:r w:rsidDel="00B10FC6">
          <w:delText xml:space="preserve">. Then </w:delText>
        </w:r>
      </w:del>
    </w:p>
    <w:p w:rsidR="00B53D81" w:rsidDel="00B10FC6" w:rsidRDefault="00B53D81" w:rsidP="00B53D81">
      <w:pPr>
        <w:pStyle w:val="BodyText"/>
        <w:ind w:left="2160"/>
        <w:rPr>
          <w:del w:id="656" w:author="fred" w:date="2015-01-21T10:41:00Z"/>
        </w:rPr>
      </w:pPr>
      <w:del w:id="657" w:author="fred" w:date="2015-01-21T10:41:00Z">
        <w:r w:rsidDel="00B10FC6">
          <w:rPr>
            <w:i/>
          </w:rPr>
          <w:delText>W</w:delText>
        </w:r>
        <w:r w:rsidDel="00B10FC6">
          <w:rPr>
            <w:i/>
            <w:vertAlign w:val="subscript"/>
          </w:rPr>
          <w:delText>air,in,des</w:delText>
        </w:r>
        <w:r w:rsidDel="00B10FC6">
          <w:delText>=</w:delText>
        </w:r>
        <w:r w:rsidDel="00B10FC6">
          <w:rPr>
            <w:i/>
          </w:rPr>
          <w:delText>Frac</w:delText>
        </w:r>
        <w:r w:rsidDel="00B10FC6">
          <w:rPr>
            <w:i/>
            <w:vertAlign w:val="subscript"/>
          </w:rPr>
          <w:delText>oa</w:delText>
        </w:r>
        <w:r w:rsidDel="00B10FC6">
          <w:rPr>
            <w:i/>
          </w:rPr>
          <w:sym w:font="Symbol" w:char="F0B7"/>
        </w:r>
        <w:r w:rsidDel="00B10FC6">
          <w:rPr>
            <w:i/>
          </w:rPr>
          <w:delText>PrecoolHumRat</w:delText>
        </w:r>
        <w:r w:rsidDel="00B10FC6">
          <w:rPr>
            <w:i/>
            <w:vertAlign w:val="subscript"/>
          </w:rPr>
          <w:delText>sys</w:delText>
        </w:r>
        <w:r w:rsidDel="00B10FC6">
          <w:delText xml:space="preserve"> + (1.</w:delText>
        </w:r>
        <w:r w:rsidDel="00B10FC6">
          <w:sym w:font="Symbol" w:char="F02D"/>
        </w:r>
        <w:r w:rsidDel="00B10FC6">
          <w:rPr>
            <w:i/>
          </w:rPr>
          <w:delText xml:space="preserve"> Frac</w:delText>
        </w:r>
        <w:r w:rsidDel="00B10FC6">
          <w:rPr>
            <w:i/>
            <w:vertAlign w:val="subscript"/>
          </w:rPr>
          <w:delText>oa</w:delText>
        </w:r>
        <w:r w:rsidDel="00B10FC6">
          <w:delText>)</w:delText>
        </w:r>
        <w:r w:rsidDel="00B10FC6">
          <w:sym w:font="Symbol" w:char="F0B7"/>
        </w:r>
        <w:r w:rsidDel="00B10FC6">
          <w:rPr>
            <w:i/>
          </w:rPr>
          <w:delText>CoolRetHumRat</w:delText>
        </w:r>
        <w:r w:rsidDel="00B10FC6">
          <w:rPr>
            <w:i/>
            <w:vertAlign w:val="subscript"/>
          </w:rPr>
          <w:delText>sys</w:delText>
        </w:r>
      </w:del>
    </w:p>
    <w:p w:rsidR="00B53D81" w:rsidDel="00B10FC6" w:rsidRDefault="00B53D81" w:rsidP="00B10FC6">
      <w:pPr>
        <w:pStyle w:val="BodyText"/>
        <w:ind w:left="2160"/>
        <w:rPr>
          <w:del w:id="658" w:author="fred" w:date="2015-01-21T10:42:00Z"/>
        </w:rPr>
        <w:pPrChange w:id="659" w:author="fred" w:date="2015-01-21T10:41:00Z">
          <w:pPr>
            <w:pStyle w:val="Heading5"/>
          </w:pPr>
        </w:pPrChange>
      </w:pPr>
      <w:del w:id="660" w:author="fred" w:date="2015-01-21T10:42:00Z">
        <w:r w:rsidDel="00B10FC6">
          <w:delText>Zone Coils</w:delText>
        </w:r>
      </w:del>
    </w:p>
    <w:p w:rsidR="00B53D81" w:rsidRPr="00F11C2A" w:rsidDel="00B10FC6" w:rsidRDefault="00B53D81" w:rsidP="00B53D81">
      <w:pPr>
        <w:pStyle w:val="BodyText"/>
        <w:rPr>
          <w:del w:id="661" w:author="fred" w:date="2015-01-21T10:42:00Z"/>
        </w:rPr>
      </w:pPr>
      <w:del w:id="662" w:author="fred" w:date="2015-01-21T10:42:00Z">
        <w:r w:rsidDel="00B10FC6">
          <w:delText xml:space="preserve">If the coil is part of an </w:delText>
        </w:r>
        <w:r w:rsidRPr="007554D7" w:rsidDel="00B10FC6">
          <w:rPr>
            <w:i/>
          </w:rPr>
          <w:delText>AirTerminal:SingleDuct:ConstantVolume:FourPipeInduction</w:delText>
        </w:r>
        <w:r w:rsidDel="00B10FC6">
          <w:delText xml:space="preserve"> unit, the Design Inlet Air Humidity Ratio is set equal to </w:delText>
        </w:r>
        <w:r w:rsidRPr="007445F3" w:rsidDel="00B10FC6">
          <w:rPr>
            <w:i/>
          </w:rPr>
          <w:delText>Zone</w:delText>
        </w:r>
        <w:r w:rsidDel="00B10FC6">
          <w:rPr>
            <w:i/>
          </w:rPr>
          <w:delText>HumRat</w:delText>
        </w:r>
        <w:r w:rsidRPr="007445F3" w:rsidDel="00B10FC6">
          <w:rPr>
            <w:i/>
          </w:rPr>
          <w:delText>AtCoolPeak</w:delText>
        </w:r>
        <w:r w:rsidDel="00B10FC6">
          <w:rPr>
            <w:i/>
            <w:vertAlign w:val="subscript"/>
          </w:rPr>
          <w:delText>zone</w:delText>
        </w:r>
        <w:r w:rsidDel="00B10FC6">
          <w:delText xml:space="preserve"> (see </w:delText>
        </w:r>
        <w:r w:rsidR="00EC7C6A" w:rsidDel="00B10FC6">
          <w:fldChar w:fldCharType="begin"/>
        </w:r>
        <w:r w:rsidDel="00B10FC6">
          <w:delInstrText xml:space="preserve"> REF _Ref226429922 \h </w:delInstrText>
        </w:r>
        <w:r w:rsidR="00EC7C6A" w:rsidDel="00B10FC6">
          <w:fldChar w:fldCharType="separate"/>
        </w:r>
        <w:r w:rsidDel="00B10FC6">
          <w:delText xml:space="preserve">Table </w:delText>
        </w:r>
        <w:r w:rsidDel="00B10FC6">
          <w:rPr>
            <w:noProof/>
          </w:rPr>
          <w:delText>40</w:delText>
        </w:r>
        <w:r w:rsidDel="00B10FC6">
          <w:delText>.  Zone Sizing Data</w:delText>
        </w:r>
        <w:r w:rsidR="00EC7C6A" w:rsidDel="00B10FC6">
          <w:fldChar w:fldCharType="end"/>
        </w:r>
        <w:r w:rsidDel="00B10FC6">
          <w:delText xml:space="preserve">). For all other zone coils, it is set equal to </w:delText>
        </w:r>
        <w:r w:rsidRPr="007445F3" w:rsidDel="00B10FC6">
          <w:rPr>
            <w:i/>
          </w:rPr>
          <w:delText>DesCoolCoilIn</w:delText>
        </w:r>
        <w:r w:rsidDel="00B10FC6">
          <w:rPr>
            <w:i/>
          </w:rPr>
          <w:delText>HumRat</w:delText>
        </w:r>
        <w:r w:rsidDel="00B10FC6">
          <w:rPr>
            <w:i/>
            <w:vertAlign w:val="subscript"/>
          </w:rPr>
          <w:delText>zone</w:delText>
        </w:r>
        <w:r w:rsidDel="00B10FC6">
          <w:delText xml:space="preserve"> (see </w:delText>
        </w:r>
        <w:r w:rsidR="00EC7C6A" w:rsidDel="00B10FC6">
          <w:fldChar w:fldCharType="begin"/>
        </w:r>
        <w:r w:rsidDel="00B10FC6">
          <w:delInstrText xml:space="preserve"> REF _Ref226429800 \h </w:delInstrText>
        </w:r>
        <w:r w:rsidR="00EC7C6A" w:rsidDel="00B10FC6">
          <w:fldChar w:fldCharType="separate"/>
        </w:r>
        <w:r w:rsidDel="00B10FC6">
          <w:delText xml:space="preserve">Table </w:delText>
        </w:r>
        <w:r w:rsidDel="00B10FC6">
          <w:rPr>
            <w:noProof/>
          </w:rPr>
          <w:delText>40</w:delText>
        </w:r>
        <w:r w:rsidR="00EC7C6A" w:rsidDel="00B10FC6">
          <w:fldChar w:fldCharType="end"/>
        </w:r>
        <w:r w:rsidDel="00B10FC6">
          <w:delText>).</w:delText>
        </w:r>
      </w:del>
    </w:p>
    <w:p w:rsidR="00B53D81" w:rsidRDefault="00B53D81" w:rsidP="00B53D81">
      <w:pPr>
        <w:pStyle w:val="Heading4"/>
      </w:pPr>
      <w:r>
        <w:t>Design Outlet Air Humidity Ratio</w:t>
      </w:r>
    </w:p>
    <w:p w:rsidR="00B53D81" w:rsidRPr="00F11C2A" w:rsidRDefault="00B53D81" w:rsidP="00B53D81">
      <w:pPr>
        <w:pStyle w:val="Heading5"/>
      </w:pPr>
      <w:r>
        <w:t>System Coils</w:t>
      </w:r>
    </w:p>
    <w:p w:rsidR="00B53D81" w:rsidRDefault="00B53D81" w:rsidP="00B53D81">
      <w:pPr>
        <w:pStyle w:val="BodyText"/>
      </w:pPr>
      <w:r>
        <w:t>The outlet air humidity ratio depends on whether the coil is in the outside air stream.</w:t>
      </w:r>
    </w:p>
    <w:p w:rsidR="00B53D81" w:rsidRPr="00D54E7E" w:rsidRDefault="00B53D81" w:rsidP="00B53D81">
      <w:pPr>
        <w:pStyle w:val="BodyText"/>
        <w:numPr>
          <w:ilvl w:val="0"/>
          <w:numId w:val="5"/>
        </w:numPr>
        <w:rPr>
          <w:u w:val="single"/>
        </w:rPr>
      </w:pPr>
      <w:r>
        <w:t xml:space="preserve">Coil in outside air stream: </w:t>
      </w:r>
      <w:proofErr w:type="spellStart"/>
      <w:r>
        <w:rPr>
          <w:i/>
        </w:rPr>
        <w:t>W</w:t>
      </w:r>
      <w:r>
        <w:rPr>
          <w:i/>
          <w:vertAlign w:val="subscript"/>
        </w:rPr>
        <w:t>air,out,des</w:t>
      </w:r>
      <w:proofErr w:type="spellEnd"/>
      <w:r>
        <w:t xml:space="preserve"> = </w:t>
      </w:r>
      <w:del w:id="663" w:author="fred" w:date="2015-01-21T12:02:00Z">
        <w:r w:rsidRPr="00A75B5C" w:rsidDel="00D540B2">
          <w:rPr>
            <w:i/>
          </w:rPr>
          <w:delText>PrecoolHumRat</w:delText>
        </w:r>
        <w:r w:rsidDel="00D540B2">
          <w:rPr>
            <w:i/>
            <w:vertAlign w:val="subscript"/>
          </w:rPr>
          <w:delText>sys</w:delText>
        </w:r>
        <w:r w:rsidDel="00D540B2">
          <w:delText> </w:delText>
        </w:r>
      </w:del>
      <w:proofErr w:type="spellStart"/>
      <w:ins w:id="664" w:author="fred" w:date="2015-01-21T12:17:00Z">
        <w:r w:rsidR="00542211">
          <w:rPr>
            <w:i/>
          </w:rPr>
          <w:t>W</w:t>
        </w:r>
        <w:r w:rsidR="00542211">
          <w:rPr>
            <w:i/>
            <w:vertAlign w:val="subscript"/>
          </w:rPr>
          <w:t>sys,des,precool</w:t>
        </w:r>
        <w:proofErr w:type="spellEnd"/>
        <w:r w:rsidR="00542211">
          <w:rPr>
            <w:i/>
          </w:rPr>
          <w:t xml:space="preserve"> </w:t>
        </w:r>
      </w:ins>
      <w:r>
        <w:t xml:space="preserve">(the specified </w:t>
      </w:r>
      <w:proofErr w:type="spellStart"/>
      <w:r>
        <w:t>Precool</w:t>
      </w:r>
      <w:proofErr w:type="spellEnd"/>
      <w:r>
        <w:t xml:space="preserve"> Design Humidity Ratio from the </w:t>
      </w:r>
      <w:r>
        <w:rPr>
          <w:i/>
        </w:rPr>
        <w:t>Sizing:System</w:t>
      </w:r>
      <w:r>
        <w:t xml:space="preserve"> object)</w:t>
      </w:r>
    </w:p>
    <w:p w:rsidR="00CA3EA8" w:rsidRDefault="00B53D81" w:rsidP="00B53D81">
      <w:pPr>
        <w:pStyle w:val="BodyText"/>
        <w:numPr>
          <w:ilvl w:val="0"/>
          <w:numId w:val="5"/>
        </w:numPr>
        <w:rPr>
          <w:ins w:id="665" w:author="fred" w:date="2015-01-21T13:34:00Z"/>
        </w:rPr>
      </w:pPr>
      <w:r>
        <w:t xml:space="preserve">Coil in main air stream: </w:t>
      </w:r>
      <w:ins w:id="666" w:author="fred" w:date="2015-01-21T12:19:00Z">
        <w:r w:rsidR="00542211" w:rsidRPr="00542211">
          <w:rPr>
            <w:position w:val="-14"/>
            <w:rPrChange w:id="667" w:author="fred" w:date="2015-01-21T12:22:00Z">
              <w:rPr>
                <w:position w:val="-4"/>
              </w:rPr>
            </w:rPrChange>
          </w:rPr>
          <w:object w:dxaOrig="4819" w:dyaOrig="380">
            <v:shape id="_x0000_i1108" type="#_x0000_t75" style="width:240.75pt;height:19pt" o:ole="">
              <v:imagedata r:id="rId159" o:title=""/>
            </v:shape>
            <o:OLEObject Type="Embed" ProgID="Equation.DSMT4" ShapeID="_x0000_i1108" DrawAspect="Content" ObjectID="_1483355378" r:id="rId160"/>
          </w:object>
        </w:r>
      </w:ins>
      <w:ins w:id="668" w:author="fred" w:date="2015-01-21T12:23:00Z">
        <w:r w:rsidR="00E61E0E">
          <w:t xml:space="preserve"> where </w:t>
        </w:r>
        <w:proofErr w:type="spellStart"/>
        <w:r w:rsidR="00E61E0E">
          <w:rPr>
            <w:i/>
          </w:rPr>
          <w:t>PsyWFnTdbRhPb</w:t>
        </w:r>
        <w:proofErr w:type="spellEnd"/>
        <w:r w:rsidR="00E61E0E">
          <w:rPr>
            <w:i/>
          </w:rPr>
          <w:t xml:space="preserve"> </w:t>
        </w:r>
        <w:r w:rsidR="00E61E0E">
          <w:t xml:space="preserve">is the </w:t>
        </w:r>
      </w:ins>
      <w:proofErr w:type="spellStart"/>
      <w:ins w:id="669" w:author="fred" w:date="2015-01-21T12:24:00Z">
        <w:r w:rsidR="00E61E0E">
          <w:t>EnergyPlus</w:t>
        </w:r>
        <w:proofErr w:type="spellEnd"/>
        <w:r w:rsidR="00E61E0E">
          <w:t xml:space="preserve"> </w:t>
        </w:r>
        <w:proofErr w:type="spellStart"/>
        <w:r w:rsidR="00E61E0E">
          <w:t>psychrometric</w:t>
        </w:r>
        <w:proofErr w:type="spellEnd"/>
        <w:r w:rsidR="00E61E0E">
          <w:t xml:space="preserve"> function to calculate humidity ratio from </w:t>
        </w:r>
        <w:proofErr w:type="spellStart"/>
        <w:r w:rsidR="00E61E0E">
          <w:t>drybulb</w:t>
        </w:r>
        <w:proofErr w:type="spellEnd"/>
        <w:r w:rsidR="00E61E0E">
          <w:t xml:space="preserve"> temperature, relative humidity, and atmospheric pressure. The d</w:t>
        </w:r>
      </w:ins>
      <w:ins w:id="670" w:author="fred" w:date="2015-01-21T12:25:00Z">
        <w:r w:rsidR="00E61E0E">
          <w:t>esign outlet humidity ratio is being set to the humidity ratio at 90% relative humidity and design outlet temperature.</w:t>
        </w:r>
      </w:ins>
    </w:p>
    <w:p w:rsidR="00B53D81" w:rsidRDefault="00B53D81" w:rsidP="00CA3EA8">
      <w:pPr>
        <w:pStyle w:val="BodyText"/>
        <w:ind w:left="1440"/>
        <w:pPrChange w:id="671" w:author="fred" w:date="2015-01-21T13:35:00Z">
          <w:pPr>
            <w:pStyle w:val="BodyText"/>
            <w:numPr>
              <w:numId w:val="5"/>
            </w:numPr>
            <w:tabs>
              <w:tab w:val="num" w:pos="1800"/>
            </w:tabs>
            <w:ind w:left="1800" w:hanging="360"/>
          </w:pPr>
        </w:pPrChange>
      </w:pPr>
      <w:del w:id="672" w:author="fred" w:date="2015-01-21T12:18:00Z">
        <w:r w:rsidDel="00542211">
          <w:rPr>
            <w:i/>
          </w:rPr>
          <w:delText>W</w:delText>
        </w:r>
        <w:r w:rsidDel="00542211">
          <w:rPr>
            <w:i/>
            <w:vertAlign w:val="subscript"/>
          </w:rPr>
          <w:delText>air,out,des</w:delText>
        </w:r>
        <w:r w:rsidDel="00542211">
          <w:delText xml:space="preserve"> = </w:delText>
        </w:r>
        <w:r w:rsidDel="00542211">
          <w:rPr>
            <w:i/>
          </w:rPr>
          <w:delText>CoolSup</w:delText>
        </w:r>
        <w:r w:rsidRPr="00A75B5C" w:rsidDel="00542211">
          <w:rPr>
            <w:i/>
          </w:rPr>
          <w:delText>HumRat</w:delText>
        </w:r>
        <w:r w:rsidDel="00542211">
          <w:rPr>
            <w:i/>
            <w:vertAlign w:val="subscript"/>
          </w:rPr>
          <w:delText>sys</w:delText>
        </w:r>
        <w:r w:rsidDel="00542211">
          <w:delText xml:space="preserve"> (the specified </w:delText>
        </w:r>
        <w:r w:rsidRPr="00FF7F8E" w:rsidDel="00542211">
          <w:delText>Central Cooling Design Supply Air Humidity Ratio</w:delText>
        </w:r>
        <w:r w:rsidDel="00542211">
          <w:delText xml:space="preserve"> from the </w:delText>
        </w:r>
        <w:r w:rsidDel="00542211">
          <w:rPr>
            <w:i/>
          </w:rPr>
          <w:delText>Sizing:System</w:delText>
        </w:r>
        <w:r w:rsidDel="00542211">
          <w:delText xml:space="preserve"> object)</w:delText>
        </w:r>
      </w:del>
    </w:p>
    <w:p w:rsidR="00B53D81" w:rsidRDefault="00B53D81" w:rsidP="00B53D81">
      <w:pPr>
        <w:pStyle w:val="Heading5"/>
      </w:pPr>
      <w:r>
        <w:t>Zone Coils</w:t>
      </w:r>
    </w:p>
    <w:p w:rsidR="00307F5D" w:rsidRDefault="00B53D81" w:rsidP="00B53D81">
      <w:pPr>
        <w:pStyle w:val="BodyText"/>
        <w:rPr>
          <w:ins w:id="673" w:author="fred" w:date="2015-01-21T12:29:00Z"/>
        </w:rPr>
      </w:pPr>
      <w:del w:id="674" w:author="fred" w:date="2015-01-21T12:28:00Z">
        <w:r w:rsidDel="00043685">
          <w:delText xml:space="preserve">The Design Outlet Air Humidity Ratio is set equal to </w:delText>
        </w:r>
        <w:r w:rsidDel="00043685">
          <w:rPr>
            <w:i/>
          </w:rPr>
          <w:delText>CoolDesHumRat</w:delText>
        </w:r>
        <w:r w:rsidDel="00043685">
          <w:rPr>
            <w:i/>
            <w:vertAlign w:val="subscript"/>
          </w:rPr>
          <w:delText>zone</w:delText>
        </w:r>
        <w:r w:rsidDel="00043685">
          <w:delText xml:space="preserve"> (user input from </w:delText>
        </w:r>
        <w:r w:rsidDel="00043685">
          <w:rPr>
            <w:i/>
          </w:rPr>
          <w:delText>Zone:Sizing</w:delText>
        </w:r>
        <w:r w:rsidDel="00043685">
          <w:delText>).</w:delText>
        </w:r>
      </w:del>
      <w:ins w:id="675" w:author="fred" w:date="2015-01-21T12:29:00Z">
        <w:r w:rsidR="00043685" w:rsidRPr="00043685">
          <w:t xml:space="preserve"> </w:t>
        </w:r>
        <w:r w:rsidR="00043685">
          <w:t xml:space="preserve">If the coil is part of an </w:t>
        </w:r>
        <w:proofErr w:type="spellStart"/>
        <w:r w:rsidR="00043685" w:rsidRPr="00863C24">
          <w:rPr>
            <w:i/>
          </w:rPr>
          <w:t>AirTerminal:SingleDuct:ConstantVolume:FourPipeInduction</w:t>
        </w:r>
        <w:proofErr w:type="spellEnd"/>
        <w:r w:rsidR="00043685">
          <w:t xml:space="preserve"> unit, then:</w:t>
        </w:r>
      </w:ins>
    </w:p>
    <w:p w:rsidR="00043685" w:rsidRDefault="00136AB4" w:rsidP="00136AB4">
      <w:pPr>
        <w:pStyle w:val="BodyText"/>
        <w:ind w:left="1440"/>
        <w:rPr>
          <w:ins w:id="676" w:author="fred" w:date="2015-01-21T13:15:00Z"/>
        </w:rPr>
        <w:pPrChange w:id="677" w:author="fred" w:date="2015-01-21T13:08:00Z">
          <w:pPr>
            <w:pStyle w:val="BodyText"/>
          </w:pPr>
        </w:pPrChange>
      </w:pPr>
      <w:ins w:id="678" w:author="fred" w:date="2015-01-21T13:10:00Z">
        <w:r>
          <w:t xml:space="preserve">get the </w:t>
        </w:r>
        <w:proofErr w:type="spellStart"/>
        <w:r>
          <w:t>dewpoint</w:t>
        </w:r>
        <w:proofErr w:type="spellEnd"/>
        <w:r>
          <w:t xml:space="preserve"> temperature at </w:t>
        </w:r>
      </w:ins>
      <w:proofErr w:type="spellStart"/>
      <w:ins w:id="679" w:author="fred" w:date="2015-01-21T13:11:00Z">
        <w:r>
          <w:rPr>
            <w:i/>
          </w:rPr>
          <w:t>W</w:t>
        </w:r>
        <w:r>
          <w:rPr>
            <w:i/>
            <w:vertAlign w:val="subscript"/>
          </w:rPr>
          <w:t>air,in,des</w:t>
        </w:r>
      </w:ins>
      <w:proofErr w:type="spellEnd"/>
      <w:ins w:id="680" w:author="fred" w:date="2015-01-21T13:12:00Z">
        <w:r>
          <w:t xml:space="preserve">: </w:t>
        </w:r>
        <w:r w:rsidRPr="00136AB4">
          <w:rPr>
            <w:position w:val="-14"/>
            <w:rPrChange w:id="681" w:author="fred" w:date="2015-01-21T13:15:00Z">
              <w:rPr>
                <w:position w:val="-4"/>
              </w:rPr>
            </w:rPrChange>
          </w:rPr>
          <w:object w:dxaOrig="3760" w:dyaOrig="380">
            <v:shape id="_x0000_i1109" type="#_x0000_t75" style="width:187.8pt;height:19pt" o:ole="">
              <v:imagedata r:id="rId161" o:title=""/>
            </v:shape>
            <o:OLEObject Type="Embed" ProgID="Equation.DSMT4" ShapeID="_x0000_i1109" DrawAspect="Content" ObjectID="_1483355379" r:id="rId162"/>
          </w:object>
        </w:r>
      </w:ins>
      <w:ins w:id="682" w:author="fred" w:date="2015-01-21T13:15:00Z">
        <w:r>
          <w:t>.</w:t>
        </w:r>
      </w:ins>
    </w:p>
    <w:p w:rsidR="00136AB4" w:rsidRDefault="00136AB4" w:rsidP="00136AB4">
      <w:pPr>
        <w:pStyle w:val="BodyText"/>
        <w:ind w:left="1440"/>
        <w:rPr>
          <w:ins w:id="683" w:author="fred" w:date="2015-01-21T13:26:00Z"/>
        </w:rPr>
        <w:pPrChange w:id="684" w:author="fred" w:date="2015-01-21T13:08:00Z">
          <w:pPr>
            <w:pStyle w:val="BodyText"/>
          </w:pPr>
        </w:pPrChange>
      </w:pPr>
      <w:ins w:id="685" w:author="fred" w:date="2015-01-21T13:15:00Z">
        <w:r>
          <w:t xml:space="preserve">If </w:t>
        </w:r>
        <w:proofErr w:type="spellStart"/>
        <w:r>
          <w:rPr>
            <w:i/>
          </w:rPr>
          <w:t>T</w:t>
        </w:r>
      </w:ins>
      <w:ins w:id="686" w:author="fred" w:date="2015-01-21T13:16:00Z">
        <w:r>
          <w:rPr>
            <w:i/>
            <w:vertAlign w:val="subscript"/>
          </w:rPr>
          <w:t>dp,in</w:t>
        </w:r>
        <w:proofErr w:type="spellEnd"/>
        <w:r>
          <w:t xml:space="preserve"> </w:t>
        </w:r>
      </w:ins>
      <w:ins w:id="687" w:author="fred" w:date="2015-01-21T13:17:00Z">
        <w:r>
          <w:rPr>
            <w:rFonts w:cs="Arial"/>
          </w:rPr>
          <w:t xml:space="preserve">≤ </w:t>
        </w:r>
        <w:proofErr w:type="spellStart"/>
        <w:r>
          <w:rPr>
            <w:rFonts w:cs="Arial"/>
            <w:i/>
          </w:rPr>
          <w:t>T</w:t>
        </w:r>
      </w:ins>
      <w:ins w:id="688" w:author="fred" w:date="2015-01-21T13:18:00Z">
        <w:r>
          <w:rPr>
            <w:rFonts w:cs="Arial"/>
            <w:i/>
            <w:vertAlign w:val="subscript"/>
          </w:rPr>
          <w:t>w,in,des</w:t>
        </w:r>
        <w:proofErr w:type="spellEnd"/>
        <w:r>
          <w:rPr>
            <w:rFonts w:cs="Arial"/>
          </w:rPr>
          <w:t xml:space="preserve"> set </w:t>
        </w:r>
      </w:ins>
      <w:proofErr w:type="spellStart"/>
      <w:ins w:id="689" w:author="fred" w:date="2015-01-21T13:19:00Z">
        <w:r w:rsidR="006224D7">
          <w:rPr>
            <w:i/>
          </w:rPr>
          <w:t>W</w:t>
        </w:r>
        <w:r w:rsidR="006224D7">
          <w:rPr>
            <w:i/>
            <w:vertAlign w:val="subscript"/>
          </w:rPr>
          <w:t>air,out,des</w:t>
        </w:r>
      </w:ins>
      <w:proofErr w:type="spellEnd"/>
      <w:ins w:id="690" w:author="fred" w:date="2015-01-21T13:20:00Z">
        <w:r w:rsidR="006224D7">
          <w:t xml:space="preserve"> = </w:t>
        </w:r>
        <w:proofErr w:type="spellStart"/>
        <w:r w:rsidR="006224D7">
          <w:rPr>
            <w:i/>
          </w:rPr>
          <w:t>W</w:t>
        </w:r>
        <w:r w:rsidR="006224D7">
          <w:rPr>
            <w:i/>
            <w:vertAlign w:val="subscript"/>
          </w:rPr>
          <w:t>air,in,des</w:t>
        </w:r>
        <w:proofErr w:type="spellEnd"/>
        <w:r w:rsidR="006224D7">
          <w:t xml:space="preserve">. Otherwise </w:t>
        </w:r>
      </w:ins>
      <w:ins w:id="691" w:author="fred" w:date="2015-01-21T13:22:00Z">
        <w:r w:rsidR="006224D7">
          <w:t xml:space="preserve">set </w:t>
        </w:r>
        <w:r w:rsidR="006224D7" w:rsidRPr="006224D7">
          <w:rPr>
            <w:position w:val="-14"/>
            <w:rPrChange w:id="692" w:author="fred" w:date="2015-01-21T13:26:00Z">
              <w:rPr>
                <w:position w:val="-4"/>
              </w:rPr>
            </w:rPrChange>
          </w:rPr>
          <w:object w:dxaOrig="6200" w:dyaOrig="380">
            <v:shape id="_x0000_i1110" type="#_x0000_t75" style="width:309.9pt;height:19pt" o:ole="">
              <v:imagedata r:id="rId163" o:title=""/>
            </v:shape>
            <o:OLEObject Type="Embed" ProgID="Equation.DSMT4" ShapeID="_x0000_i1110" DrawAspect="Content" ObjectID="_1483355380" r:id="rId164"/>
          </w:object>
        </w:r>
      </w:ins>
    </w:p>
    <w:p w:rsidR="006224D7" w:rsidRPr="006224D7" w:rsidRDefault="006224D7" w:rsidP="006224D7">
      <w:pPr>
        <w:pStyle w:val="BodyText"/>
        <w:rPr>
          <w:rPrChange w:id="693" w:author="fred" w:date="2015-01-21T13:20:00Z">
            <w:rPr/>
          </w:rPrChange>
        </w:rPr>
        <w:pPrChange w:id="694" w:author="fred" w:date="2015-01-21T13:27:00Z">
          <w:pPr>
            <w:pStyle w:val="BodyText"/>
          </w:pPr>
        </w:pPrChange>
      </w:pPr>
      <w:ins w:id="695" w:author="fred" w:date="2015-01-21T13:27:00Z">
        <w:r>
          <w:t xml:space="preserve">If the coil is not part of an </w:t>
        </w:r>
        <w:proofErr w:type="spellStart"/>
        <w:r w:rsidRPr="00863C24">
          <w:rPr>
            <w:i/>
          </w:rPr>
          <w:t>AirTerminal:SingleDuct:ConstantVolume:FourPipeInduction</w:t>
        </w:r>
        <w:proofErr w:type="spellEnd"/>
        <w:r>
          <w:t xml:space="preserve"> unit</w:t>
        </w:r>
        <w:r>
          <w:t xml:space="preserve">, </w:t>
        </w:r>
      </w:ins>
      <w:ins w:id="696" w:author="fred" w:date="2015-01-21T13:28:00Z">
        <w:r>
          <w:t xml:space="preserve">set </w:t>
        </w:r>
        <w:proofErr w:type="spellStart"/>
        <w:r>
          <w:rPr>
            <w:i/>
          </w:rPr>
          <w:t>W</w:t>
        </w:r>
        <w:r>
          <w:rPr>
            <w:i/>
            <w:vertAlign w:val="subscript"/>
          </w:rPr>
          <w:t>air,out,des</w:t>
        </w:r>
        <w:proofErr w:type="spellEnd"/>
        <w:r>
          <w:t xml:space="preserve"> to </w:t>
        </w:r>
      </w:ins>
      <w:proofErr w:type="spellStart"/>
      <w:ins w:id="697" w:author="fred" w:date="2015-01-21T13:29:00Z">
        <w:r>
          <w:t>W</w:t>
        </w:r>
      </w:ins>
      <w:ins w:id="698" w:author="fred" w:date="2015-01-21T13:28:00Z">
        <w:r>
          <w:rPr>
            <w:i/>
            <w:vertAlign w:val="subscript"/>
          </w:rPr>
          <w:t>z,sup,des</w:t>
        </w:r>
        <w:proofErr w:type="spellEnd"/>
        <w:r>
          <w:t xml:space="preserve"> (the zone design supply air </w:t>
        </w:r>
      </w:ins>
      <w:ins w:id="699" w:author="fred" w:date="2015-01-21T13:29:00Z">
        <w:r>
          <w:t>humidity ratio</w:t>
        </w:r>
      </w:ins>
      <w:ins w:id="700" w:author="fred" w:date="2015-01-21T13:28:00Z">
        <w:r>
          <w:t xml:space="preserve"> as specified in </w:t>
        </w:r>
        <w:proofErr w:type="spellStart"/>
        <w:r>
          <w:rPr>
            <w:i/>
          </w:rPr>
          <w:t>Sizing:Zone</w:t>
        </w:r>
        <w:proofErr w:type="spellEnd"/>
        <w:r>
          <w:t>).</w:t>
        </w:r>
      </w:ins>
    </w:p>
    <w:p w:rsidR="00B53D81" w:rsidRDefault="00B53D81" w:rsidP="00B53D81">
      <w:pPr>
        <w:pStyle w:val="Heading4"/>
      </w:pPr>
      <w:r>
        <w:lastRenderedPageBreak/>
        <w:t>Design Inlet Water Temperature</w:t>
      </w:r>
    </w:p>
    <w:p w:rsidR="00B53D81" w:rsidRPr="00F11C2A" w:rsidRDefault="00B53D81" w:rsidP="00B53D81">
      <w:pPr>
        <w:pStyle w:val="Heading5"/>
      </w:pPr>
      <w:r>
        <w:t>System Coils</w:t>
      </w:r>
    </w:p>
    <w:p w:rsidR="00B53D81" w:rsidRDefault="00B53D81" w:rsidP="00B53D81">
      <w:pPr>
        <w:pStyle w:val="BodyText"/>
        <w:rPr>
          <w:ins w:id="701" w:author="fred" w:date="2015-01-21T13:35:00Z"/>
        </w:rPr>
      </w:pPr>
      <w:r>
        <w:t xml:space="preserve">The Design Inlet Water Temperature is set to the </w:t>
      </w:r>
      <w:r w:rsidRPr="00D54E7E">
        <w:rPr>
          <w:i/>
        </w:rPr>
        <w:t>Design Loop Exit Temperature</w:t>
      </w:r>
      <w:r>
        <w:t xml:space="preserve"> specified in the </w:t>
      </w:r>
      <w:r>
        <w:rPr>
          <w:i/>
        </w:rPr>
        <w:t>Sizing</w:t>
      </w:r>
      <w:r>
        <w:t>:</w:t>
      </w:r>
      <w:r>
        <w:rPr>
          <w:i/>
        </w:rPr>
        <w:t>Plant</w:t>
      </w:r>
      <w:r>
        <w:t xml:space="preserve"> object for the water loop serving this coil.</w:t>
      </w:r>
    </w:p>
    <w:p w:rsidR="00CA3EA8" w:rsidRDefault="00CA3EA8" w:rsidP="00B53D81">
      <w:pPr>
        <w:pStyle w:val="BodyText"/>
      </w:pPr>
    </w:p>
    <w:p w:rsidR="00B53D81" w:rsidRDefault="00B53D81" w:rsidP="00B53D81">
      <w:pPr>
        <w:pStyle w:val="Heading5"/>
      </w:pPr>
      <w:r>
        <w:t>Zone Coils</w:t>
      </w:r>
    </w:p>
    <w:p w:rsidR="00B86C94" w:rsidRDefault="00B53D81" w:rsidP="00B53D81">
      <w:r>
        <w:t xml:space="preserve">The Design Inlet Water Temperature is set to the </w:t>
      </w:r>
      <w:r w:rsidRPr="00D54E7E">
        <w:rPr>
          <w:i/>
        </w:rPr>
        <w:t>Design Loop Exit Temperature</w:t>
      </w:r>
      <w:r>
        <w:t xml:space="preserve"> specified in the </w:t>
      </w:r>
      <w:r>
        <w:rPr>
          <w:i/>
        </w:rPr>
        <w:t>Sizing</w:t>
      </w:r>
      <w:r>
        <w:t>:</w:t>
      </w:r>
      <w:r>
        <w:rPr>
          <w:i/>
        </w:rPr>
        <w:t>Plant</w:t>
      </w:r>
      <w:r>
        <w:t xml:space="preserve"> object for the water loop serving this coil.</w:t>
      </w:r>
    </w:p>
    <w:sectPr w:rsidR="00B86C94" w:rsidSect="00B86C9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fred" w:date="2015-01-20T12:35:00Z" w:initials="f">
    <w:p w:rsidR="006B5BDC" w:rsidRDefault="006B5BDC">
      <w:pPr>
        <w:pStyle w:val="CommentText"/>
      </w:pPr>
      <w:r>
        <w:rPr>
          <w:rStyle w:val="CommentReference"/>
        </w:rPr>
        <w:annotationRef/>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ADF46CF"/>
    <w:multiLevelType w:val="hybridMultilevel"/>
    <w:tmpl w:val="48126CC4"/>
    <w:lvl w:ilvl="0" w:tplc="295C2D08">
      <w:start w:val="1"/>
      <w:numFmt w:val="decimal"/>
      <w:pStyle w:val="MTDisplayEquation"/>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A704A2"/>
    <w:multiLevelType w:val="hybridMultilevel"/>
    <w:tmpl w:val="C8086F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9035B4"/>
    <w:multiLevelType w:val="hybridMultilevel"/>
    <w:tmpl w:val="9AF88B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5">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
    <w:nsid w:val="4DD363B8"/>
    <w:multiLevelType w:val="hybridMultilevel"/>
    <w:tmpl w:val="F4AE7540"/>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8">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
    <w:nsid w:val="507314A9"/>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0">
    <w:nsid w:val="695D7044"/>
    <w:multiLevelType w:val="hybridMultilevel"/>
    <w:tmpl w:val="5FC214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4175721"/>
    <w:multiLevelType w:val="hybridMultilevel"/>
    <w:tmpl w:val="9AF88B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8"/>
  </w:num>
  <w:num w:numId="3">
    <w:abstractNumId w:val="0"/>
  </w:num>
  <w:num w:numId="4">
    <w:abstractNumId w:val="6"/>
  </w:num>
  <w:num w:numId="5">
    <w:abstractNumId w:val="5"/>
  </w:num>
  <w:num w:numId="6">
    <w:abstractNumId w:val="1"/>
  </w:num>
  <w:num w:numId="7">
    <w:abstractNumId w:val="2"/>
  </w:num>
  <w:num w:numId="8">
    <w:abstractNumId w:val="10"/>
  </w:num>
  <w:num w:numId="9">
    <w:abstractNumId w:val="11"/>
  </w:num>
  <w:num w:numId="10">
    <w:abstractNumId w:val="9"/>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trackRevisions/>
  <w:defaultTabStop w:val="720"/>
  <w:characterSpacingControl w:val="doNotCompress"/>
  <w:compat/>
  <w:rsids>
    <w:rsidRoot w:val="00B53D81"/>
    <w:rsid w:val="00043685"/>
    <w:rsid w:val="0005701D"/>
    <w:rsid w:val="000B7A6F"/>
    <w:rsid w:val="00130D5E"/>
    <w:rsid w:val="00136AB4"/>
    <w:rsid w:val="00167B5E"/>
    <w:rsid w:val="00176694"/>
    <w:rsid w:val="001853E8"/>
    <w:rsid w:val="001A770E"/>
    <w:rsid w:val="001B39F3"/>
    <w:rsid w:val="001E63AA"/>
    <w:rsid w:val="002C63CA"/>
    <w:rsid w:val="002D412F"/>
    <w:rsid w:val="002E1FBC"/>
    <w:rsid w:val="002E6ABA"/>
    <w:rsid w:val="002F6B53"/>
    <w:rsid w:val="00307F5D"/>
    <w:rsid w:val="003722B5"/>
    <w:rsid w:val="00385E9D"/>
    <w:rsid w:val="003A72B1"/>
    <w:rsid w:val="003C1542"/>
    <w:rsid w:val="003C4854"/>
    <w:rsid w:val="00415AC5"/>
    <w:rsid w:val="0044020C"/>
    <w:rsid w:val="00441DDF"/>
    <w:rsid w:val="004464D4"/>
    <w:rsid w:val="00464218"/>
    <w:rsid w:val="0050734A"/>
    <w:rsid w:val="00533431"/>
    <w:rsid w:val="0054085D"/>
    <w:rsid w:val="00542211"/>
    <w:rsid w:val="00542BDC"/>
    <w:rsid w:val="00544022"/>
    <w:rsid w:val="006224D7"/>
    <w:rsid w:val="006A499A"/>
    <w:rsid w:val="006B5BDC"/>
    <w:rsid w:val="006D15E4"/>
    <w:rsid w:val="006F28EA"/>
    <w:rsid w:val="00704EDB"/>
    <w:rsid w:val="00730453"/>
    <w:rsid w:val="00732F3D"/>
    <w:rsid w:val="007736A6"/>
    <w:rsid w:val="00781989"/>
    <w:rsid w:val="007D14E8"/>
    <w:rsid w:val="00863C24"/>
    <w:rsid w:val="00910770"/>
    <w:rsid w:val="00916B21"/>
    <w:rsid w:val="00930B32"/>
    <w:rsid w:val="009635AD"/>
    <w:rsid w:val="009762A8"/>
    <w:rsid w:val="009B09A7"/>
    <w:rsid w:val="009B2F72"/>
    <w:rsid w:val="00A43515"/>
    <w:rsid w:val="00A44FE8"/>
    <w:rsid w:val="00A578B4"/>
    <w:rsid w:val="00A90795"/>
    <w:rsid w:val="00A95F52"/>
    <w:rsid w:val="00AA6BB1"/>
    <w:rsid w:val="00AB6F64"/>
    <w:rsid w:val="00B10FC6"/>
    <w:rsid w:val="00B47420"/>
    <w:rsid w:val="00B53D81"/>
    <w:rsid w:val="00B82EB2"/>
    <w:rsid w:val="00B82FCD"/>
    <w:rsid w:val="00B86C94"/>
    <w:rsid w:val="00BB30D5"/>
    <w:rsid w:val="00BC1BDF"/>
    <w:rsid w:val="00BC1C47"/>
    <w:rsid w:val="00BD49C3"/>
    <w:rsid w:val="00C01AD6"/>
    <w:rsid w:val="00C21811"/>
    <w:rsid w:val="00C503B7"/>
    <w:rsid w:val="00C5548E"/>
    <w:rsid w:val="00CA3EA8"/>
    <w:rsid w:val="00CA7238"/>
    <w:rsid w:val="00D11D89"/>
    <w:rsid w:val="00D540B2"/>
    <w:rsid w:val="00D6081A"/>
    <w:rsid w:val="00DA1ABE"/>
    <w:rsid w:val="00DA7ECB"/>
    <w:rsid w:val="00DB5DE9"/>
    <w:rsid w:val="00DC2998"/>
    <w:rsid w:val="00E61E0E"/>
    <w:rsid w:val="00EC7C6A"/>
    <w:rsid w:val="00EF02B8"/>
    <w:rsid w:val="00F100D7"/>
    <w:rsid w:val="00F30884"/>
    <w:rsid w:val="00F63BCC"/>
    <w:rsid w:val="00F64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D81"/>
    <w:pPr>
      <w:spacing w:after="0" w:line="240" w:lineRule="auto"/>
      <w:ind w:left="1080"/>
    </w:pPr>
    <w:rPr>
      <w:rFonts w:ascii="Arial" w:eastAsia="Times New Roman" w:hAnsi="Arial" w:cs="Times New Roman"/>
      <w:sz w:val="20"/>
      <w:szCs w:val="20"/>
    </w:rPr>
  </w:style>
  <w:style w:type="paragraph" w:styleId="Heading3">
    <w:name w:val="heading 3"/>
    <w:basedOn w:val="Normal"/>
    <w:next w:val="BodyText"/>
    <w:link w:val="Heading3Char"/>
    <w:qFormat/>
    <w:rsid w:val="00B53D81"/>
    <w:pPr>
      <w:keepNext/>
      <w:keepLines/>
      <w:spacing w:before="120" w:after="120" w:line="240" w:lineRule="atLeast"/>
      <w:outlineLvl w:val="2"/>
    </w:pPr>
    <w:rPr>
      <w:rFonts w:ascii="Arial Black" w:hAnsi="Arial Black"/>
      <w:spacing w:val="-10"/>
      <w:kern w:val="28"/>
    </w:rPr>
  </w:style>
  <w:style w:type="paragraph" w:styleId="Heading4">
    <w:name w:val="heading 4"/>
    <w:basedOn w:val="Normal"/>
    <w:next w:val="BodyText"/>
    <w:link w:val="Heading4Char1"/>
    <w:qFormat/>
    <w:rsid w:val="00B53D81"/>
    <w:pPr>
      <w:keepNext/>
      <w:keepLines/>
      <w:spacing w:before="120" w:after="120" w:line="240" w:lineRule="atLeast"/>
      <w:outlineLvl w:val="3"/>
    </w:pPr>
    <w:rPr>
      <w:b/>
      <w:i/>
      <w:spacing w:val="-4"/>
      <w:kern w:val="28"/>
    </w:rPr>
  </w:style>
  <w:style w:type="paragraph" w:styleId="Heading5">
    <w:name w:val="heading 5"/>
    <w:basedOn w:val="Normal"/>
    <w:next w:val="BodyText"/>
    <w:link w:val="Heading5Char"/>
    <w:qFormat/>
    <w:rsid w:val="00B53D81"/>
    <w:pPr>
      <w:keepNext/>
      <w:keepLines/>
      <w:spacing w:line="240" w:lineRule="atLeast"/>
      <w:ind w:left="1440"/>
      <w:outlineLvl w:val="4"/>
    </w:pPr>
    <w:rPr>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53D81"/>
    <w:rPr>
      <w:rFonts w:ascii="Arial Black" w:eastAsia="Times New Roman" w:hAnsi="Arial Black" w:cs="Times New Roman"/>
      <w:spacing w:val="-10"/>
      <w:kern w:val="28"/>
      <w:sz w:val="20"/>
      <w:szCs w:val="20"/>
    </w:rPr>
  </w:style>
  <w:style w:type="character" w:customStyle="1" w:styleId="Heading4Char">
    <w:name w:val="Heading 4 Char"/>
    <w:basedOn w:val="DefaultParagraphFont"/>
    <w:link w:val="Heading4"/>
    <w:uiPriority w:val="9"/>
    <w:semiHidden/>
    <w:rsid w:val="00B53D81"/>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B53D81"/>
    <w:rPr>
      <w:rFonts w:ascii="Arial" w:eastAsia="Times New Roman" w:hAnsi="Arial" w:cs="Times New Roman"/>
      <w:spacing w:val="-4"/>
      <w:kern w:val="28"/>
      <w:sz w:val="20"/>
      <w:szCs w:val="20"/>
    </w:rPr>
  </w:style>
  <w:style w:type="paragraph" w:styleId="BodyText">
    <w:name w:val="Body Text"/>
    <w:basedOn w:val="Normal"/>
    <w:link w:val="BodyTextChar1"/>
    <w:rsid w:val="00B53D81"/>
    <w:pPr>
      <w:spacing w:before="60" w:after="60"/>
      <w:jc w:val="both"/>
    </w:pPr>
  </w:style>
  <w:style w:type="character" w:customStyle="1" w:styleId="BodyTextChar">
    <w:name w:val="Body Text Char"/>
    <w:basedOn w:val="DefaultParagraphFont"/>
    <w:link w:val="BodyText"/>
    <w:uiPriority w:val="99"/>
    <w:semiHidden/>
    <w:rsid w:val="00B53D81"/>
    <w:rPr>
      <w:rFonts w:ascii="Arial" w:eastAsia="Times New Roman" w:hAnsi="Arial" w:cs="Times New Roman"/>
      <w:sz w:val="20"/>
      <w:szCs w:val="20"/>
    </w:rPr>
  </w:style>
  <w:style w:type="paragraph" w:customStyle="1" w:styleId="Equation">
    <w:name w:val="Equation"/>
    <w:basedOn w:val="BodyText"/>
    <w:rsid w:val="00B53D81"/>
    <w:pPr>
      <w:tabs>
        <w:tab w:val="right" w:pos="8640"/>
      </w:tabs>
      <w:spacing w:before="240" w:after="240" w:line="240" w:lineRule="atLeast"/>
      <w:ind w:left="1440"/>
    </w:pPr>
  </w:style>
  <w:style w:type="character" w:customStyle="1" w:styleId="BodyTextChar1">
    <w:name w:val="Body Text Char1"/>
    <w:link w:val="BodyText"/>
    <w:rsid w:val="00B53D81"/>
    <w:rPr>
      <w:rFonts w:ascii="Arial" w:eastAsia="Times New Roman" w:hAnsi="Arial" w:cs="Times New Roman"/>
      <w:sz w:val="20"/>
      <w:szCs w:val="20"/>
    </w:rPr>
  </w:style>
  <w:style w:type="character" w:customStyle="1" w:styleId="Heading4Char1">
    <w:name w:val="Heading 4 Char1"/>
    <w:link w:val="Heading4"/>
    <w:rsid w:val="00B53D81"/>
    <w:rPr>
      <w:rFonts w:ascii="Arial" w:eastAsia="Times New Roman" w:hAnsi="Arial" w:cs="Times New Roman"/>
      <w:b/>
      <w:i/>
      <w:spacing w:val="-4"/>
      <w:kern w:val="28"/>
      <w:sz w:val="20"/>
      <w:szCs w:val="20"/>
    </w:rPr>
  </w:style>
  <w:style w:type="paragraph" w:customStyle="1" w:styleId="MTDisplayEquation">
    <w:name w:val="MTDisplayEquation"/>
    <w:basedOn w:val="BodyText"/>
    <w:link w:val="MTDisplayEquationChar"/>
    <w:rsid w:val="00916B21"/>
    <w:pPr>
      <w:numPr>
        <w:numId w:val="6"/>
      </w:numPr>
      <w:tabs>
        <w:tab w:val="center" w:pos="5580"/>
      </w:tabs>
    </w:pPr>
  </w:style>
  <w:style w:type="character" w:customStyle="1" w:styleId="MTDisplayEquationChar">
    <w:name w:val="MTDisplayEquation Char"/>
    <w:basedOn w:val="BodyTextChar1"/>
    <w:link w:val="MTDisplayEquation"/>
    <w:rsid w:val="00916B21"/>
  </w:style>
  <w:style w:type="character" w:styleId="CommentReference">
    <w:name w:val="annotation reference"/>
    <w:basedOn w:val="DefaultParagraphFont"/>
    <w:uiPriority w:val="99"/>
    <w:semiHidden/>
    <w:unhideWhenUsed/>
    <w:rsid w:val="00C503B7"/>
    <w:rPr>
      <w:sz w:val="16"/>
      <w:szCs w:val="16"/>
    </w:rPr>
  </w:style>
  <w:style w:type="paragraph" w:styleId="CommentText">
    <w:name w:val="annotation text"/>
    <w:basedOn w:val="Normal"/>
    <w:link w:val="CommentTextChar"/>
    <w:uiPriority w:val="99"/>
    <w:semiHidden/>
    <w:unhideWhenUsed/>
    <w:rsid w:val="00C503B7"/>
  </w:style>
  <w:style w:type="character" w:customStyle="1" w:styleId="CommentTextChar">
    <w:name w:val="Comment Text Char"/>
    <w:basedOn w:val="DefaultParagraphFont"/>
    <w:link w:val="CommentText"/>
    <w:uiPriority w:val="99"/>
    <w:semiHidden/>
    <w:rsid w:val="00C503B7"/>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C503B7"/>
    <w:rPr>
      <w:b/>
      <w:bCs/>
    </w:rPr>
  </w:style>
  <w:style w:type="character" w:customStyle="1" w:styleId="CommentSubjectChar">
    <w:name w:val="Comment Subject Char"/>
    <w:basedOn w:val="CommentTextChar"/>
    <w:link w:val="CommentSubject"/>
    <w:uiPriority w:val="99"/>
    <w:semiHidden/>
    <w:rsid w:val="00C503B7"/>
    <w:rPr>
      <w:b/>
      <w:bCs/>
    </w:rPr>
  </w:style>
  <w:style w:type="paragraph" w:styleId="Revision">
    <w:name w:val="Revision"/>
    <w:hidden/>
    <w:uiPriority w:val="99"/>
    <w:semiHidden/>
    <w:rsid w:val="00C503B7"/>
    <w:pPr>
      <w:spacing w:after="0" w:line="240" w:lineRule="auto"/>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C503B7"/>
    <w:rPr>
      <w:rFonts w:ascii="Tahoma" w:hAnsi="Tahoma" w:cs="Tahoma"/>
      <w:sz w:val="16"/>
      <w:szCs w:val="16"/>
    </w:rPr>
  </w:style>
  <w:style w:type="character" w:customStyle="1" w:styleId="BalloonTextChar">
    <w:name w:val="Balloon Text Char"/>
    <w:basedOn w:val="DefaultParagraphFont"/>
    <w:link w:val="BalloonText"/>
    <w:uiPriority w:val="99"/>
    <w:semiHidden/>
    <w:rsid w:val="00C503B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image" Target="media/image28.wmf"/><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oleObject" Target="embeddings/oleObject71.bin"/><Relationship Id="rId138" Type="http://schemas.openxmlformats.org/officeDocument/2006/relationships/image" Target="media/image59.wmf"/><Relationship Id="rId154" Type="http://schemas.openxmlformats.org/officeDocument/2006/relationships/image" Target="media/image66.wmf"/><Relationship Id="rId159" Type="http://schemas.openxmlformats.org/officeDocument/2006/relationships/image" Target="media/image68.wmf"/><Relationship Id="rId16" Type="http://schemas.openxmlformats.org/officeDocument/2006/relationships/oleObject" Target="embeddings/oleObject5.bin"/><Relationship Id="rId107" Type="http://schemas.openxmlformats.org/officeDocument/2006/relationships/oleObject" Target="embeddings/oleObject54.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oleObject" Target="embeddings/oleObject64.bin"/><Relationship Id="rId128" Type="http://schemas.openxmlformats.org/officeDocument/2006/relationships/image" Target="media/image54.wmf"/><Relationship Id="rId144" Type="http://schemas.openxmlformats.org/officeDocument/2006/relationships/image" Target="media/image62.wmf"/><Relationship Id="rId149" Type="http://schemas.openxmlformats.org/officeDocument/2006/relationships/oleObject" Target="embeddings/oleObject80.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6.bin"/><Relationship Id="rId160" Type="http://schemas.openxmlformats.org/officeDocument/2006/relationships/oleObject" Target="embeddings/oleObject86.bin"/><Relationship Id="rId165" Type="http://schemas.openxmlformats.org/officeDocument/2006/relationships/fontTable" Target="fontTable.xml"/><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oleObject" Target="embeddings/oleObject57.bin"/><Relationship Id="rId118" Type="http://schemas.openxmlformats.org/officeDocument/2006/relationships/image" Target="media/image53.wmf"/><Relationship Id="rId134" Type="http://schemas.openxmlformats.org/officeDocument/2006/relationships/image" Target="media/image57.wmf"/><Relationship Id="rId139" Type="http://schemas.openxmlformats.org/officeDocument/2006/relationships/oleObject" Target="embeddings/oleObject74.bin"/><Relationship Id="rId80" Type="http://schemas.openxmlformats.org/officeDocument/2006/relationships/image" Target="media/image36.wmf"/><Relationship Id="rId85" Type="http://schemas.openxmlformats.org/officeDocument/2006/relationships/oleObject" Target="embeddings/oleObject41.bin"/><Relationship Id="rId150" Type="http://schemas.openxmlformats.org/officeDocument/2006/relationships/image" Target="media/image64.wmf"/><Relationship Id="rId155" Type="http://schemas.openxmlformats.org/officeDocument/2006/relationships/oleObject" Target="embeddings/oleObject83.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1.bin"/><Relationship Id="rId108" Type="http://schemas.openxmlformats.org/officeDocument/2006/relationships/image" Target="media/image48.wmf"/><Relationship Id="rId124" Type="http://schemas.openxmlformats.org/officeDocument/2006/relationships/oleObject" Target="embeddings/oleObject65.bin"/><Relationship Id="rId129" Type="http://schemas.openxmlformats.org/officeDocument/2006/relationships/oleObject" Target="embeddings/oleObject69.bin"/><Relationship Id="rId54" Type="http://schemas.openxmlformats.org/officeDocument/2006/relationships/image" Target="media/image24.wmf"/><Relationship Id="rId70" Type="http://schemas.openxmlformats.org/officeDocument/2006/relationships/image" Target="media/image31.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4.wmf"/><Relationship Id="rId140" Type="http://schemas.openxmlformats.org/officeDocument/2006/relationships/image" Target="media/image60.wmf"/><Relationship Id="rId145" Type="http://schemas.openxmlformats.org/officeDocument/2006/relationships/oleObject" Target="embeddings/oleObject77.bin"/><Relationship Id="rId161" Type="http://schemas.openxmlformats.org/officeDocument/2006/relationships/image" Target="media/image69.wmf"/><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7.wmf"/><Relationship Id="rId114" Type="http://schemas.openxmlformats.org/officeDocument/2006/relationships/image" Target="media/image51.wmf"/><Relationship Id="rId119" Type="http://schemas.openxmlformats.org/officeDocument/2006/relationships/oleObject" Target="embeddings/oleObject60.bin"/><Relationship Id="rId127" Type="http://schemas.openxmlformats.org/officeDocument/2006/relationships/oleObject" Target="embeddings/oleObject68.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3.bin"/><Relationship Id="rId130" Type="http://schemas.openxmlformats.org/officeDocument/2006/relationships/image" Target="media/image55.wmf"/><Relationship Id="rId135" Type="http://schemas.openxmlformats.org/officeDocument/2006/relationships/oleObject" Target="embeddings/oleObject72.bin"/><Relationship Id="rId143" Type="http://schemas.openxmlformats.org/officeDocument/2006/relationships/oleObject" Target="embeddings/oleObject76.bin"/><Relationship Id="rId148" Type="http://schemas.openxmlformats.org/officeDocument/2006/relationships/oleObject" Target="embeddings/oleObject79.bin"/><Relationship Id="rId151" Type="http://schemas.openxmlformats.org/officeDocument/2006/relationships/oleObject" Target="embeddings/oleObject81.bin"/><Relationship Id="rId156" Type="http://schemas.openxmlformats.org/officeDocument/2006/relationships/image" Target="media/image67.wmf"/><Relationship Id="rId164"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oleObject" Target="embeddings/oleObject52.bin"/><Relationship Id="rId120" Type="http://schemas.openxmlformats.org/officeDocument/2006/relationships/oleObject" Target="embeddings/oleObject61.bin"/><Relationship Id="rId125" Type="http://schemas.openxmlformats.org/officeDocument/2006/relationships/oleObject" Target="embeddings/oleObject66.bin"/><Relationship Id="rId141" Type="http://schemas.openxmlformats.org/officeDocument/2006/relationships/oleObject" Target="embeddings/oleObject75.bin"/><Relationship Id="rId146" Type="http://schemas.openxmlformats.org/officeDocument/2006/relationships/image" Target="media/image63.wmf"/><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2.wmf"/><Relationship Id="rId162"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49.wmf"/><Relationship Id="rId115" Type="http://schemas.openxmlformats.org/officeDocument/2006/relationships/oleObject" Target="embeddings/oleObject58.bin"/><Relationship Id="rId131" Type="http://schemas.openxmlformats.org/officeDocument/2006/relationships/oleObject" Target="embeddings/oleObject70.bin"/><Relationship Id="rId136" Type="http://schemas.openxmlformats.org/officeDocument/2006/relationships/image" Target="media/image58.wmf"/><Relationship Id="rId157" Type="http://schemas.openxmlformats.org/officeDocument/2006/relationships/oleObject" Target="embeddings/oleObject84.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image" Target="media/image65.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6.wmf"/><Relationship Id="rId105" Type="http://schemas.openxmlformats.org/officeDocument/2006/relationships/oleObject" Target="embeddings/oleObject53.bin"/><Relationship Id="rId126" Type="http://schemas.openxmlformats.org/officeDocument/2006/relationships/oleObject" Target="embeddings/oleObject67.bin"/><Relationship Id="rId147" Type="http://schemas.openxmlformats.org/officeDocument/2006/relationships/oleObject" Target="embeddings/oleObject78.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62.bin"/><Relationship Id="rId142" Type="http://schemas.openxmlformats.org/officeDocument/2006/relationships/image" Target="media/image61.wmf"/><Relationship Id="rId163" Type="http://schemas.openxmlformats.org/officeDocument/2006/relationships/image" Target="media/image70.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image" Target="media/image52.wmf"/><Relationship Id="rId137" Type="http://schemas.openxmlformats.org/officeDocument/2006/relationships/oleObject" Target="embeddings/oleObject73.bin"/><Relationship Id="rId158" Type="http://schemas.openxmlformats.org/officeDocument/2006/relationships/oleObject" Target="embeddings/oleObject85.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oleObject" Target="embeddings/oleObject56.bin"/><Relationship Id="rId132" Type="http://schemas.openxmlformats.org/officeDocument/2006/relationships/image" Target="media/image56.wmf"/><Relationship Id="rId153" Type="http://schemas.openxmlformats.org/officeDocument/2006/relationships/oleObject" Target="embeddings/oleObject8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A2238-4183-44EF-AB51-EE89B9B9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7</Pages>
  <Words>3074</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44</cp:revision>
  <dcterms:created xsi:type="dcterms:W3CDTF">2015-01-06T17:33:00Z</dcterms:created>
  <dcterms:modified xsi:type="dcterms:W3CDTF">2015-01-21T21:35:00Z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