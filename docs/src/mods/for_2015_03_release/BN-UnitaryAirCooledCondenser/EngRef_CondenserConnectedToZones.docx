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A85" w:rsidRDefault="007534DD" w:rsidP="00045851">
      <w:pPr>
        <w:pStyle w:val="TitleCover"/>
      </w:pPr>
      <w:r>
        <w:t>E</w:t>
      </w:r>
      <w:r w:rsidR="009A4A85">
        <w:t>nergyPlus</w:t>
      </w:r>
      <w:r w:rsidR="009A4A85">
        <w:br/>
        <w:t>Engineering Reference</w:t>
      </w:r>
    </w:p>
    <w:p w:rsidR="009A4A85" w:rsidRDefault="009A4A85">
      <w:pPr>
        <w:pStyle w:val="SubtitleCover"/>
        <w:rPr>
          <w:sz w:val="24"/>
          <w:szCs w:val="24"/>
        </w:rPr>
      </w:pPr>
      <w:r>
        <w:t>The Reference to EnergyPlus Calculations</w:t>
      </w:r>
      <w:r>
        <w:br/>
      </w:r>
      <w:r>
        <w:rPr>
          <w:sz w:val="24"/>
          <w:szCs w:val="24"/>
        </w:rPr>
        <w:t>(in case you want or need to know)</w:t>
      </w: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C75E4A" w:rsidRDefault="00C75E4A" w:rsidP="00C75E4A">
      <w:pPr>
        <w:pStyle w:val="Heading3"/>
      </w:pPr>
      <w:bookmarkStart w:id="0" w:name="_Toc488563938"/>
      <w:bookmarkStart w:id="1" w:name="_Toc100475796"/>
      <w:bookmarkStart w:id="2" w:name="_Toc351186624"/>
      <w:r>
        <w:t>DX Coil Sizing</w:t>
      </w:r>
      <w:bookmarkEnd w:id="1"/>
      <w:bookmarkEnd w:id="2"/>
    </w:p>
    <w:p w:rsidR="00CF3392" w:rsidRDefault="00CF3392" w:rsidP="00CF3392">
      <w:pPr>
        <w:pStyle w:val="Equation"/>
        <w:rPr>
          <w:ins w:id="3" w:author="Bereket Nigusse" w:date="2015-03-05T14:39:00Z"/>
        </w:rPr>
      </w:pPr>
      <w:ins w:id="4" w:author="Bereket Nigusse" w:date="2015-03-05T14:39:00Z">
        <w:r>
          <w:t>&lt;&lt;Snip&gt;&gt;</w:t>
        </w:r>
      </w:ins>
    </w:p>
    <w:p w:rsidR="00265A8C" w:rsidRDefault="00265A8C" w:rsidP="0067344C">
      <w:pPr>
        <w:pStyle w:val="Equation"/>
      </w:pPr>
      <w:bookmarkStart w:id="5" w:name="_Toc469283167"/>
      <w:bookmarkStart w:id="6" w:name="_Toc488474146"/>
      <w:bookmarkStart w:id="7" w:name="_Toc67294470"/>
    </w:p>
    <w:p w:rsidR="00D65B3C" w:rsidRDefault="00D65B3C" w:rsidP="00D65B3C">
      <w:pPr>
        <w:pStyle w:val="Equation"/>
        <w:rPr>
          <w:ins w:id="8" w:author="Bereket Nigusse" w:date="2015-03-05T15:00:00Z"/>
        </w:rPr>
      </w:pPr>
      <w:ins w:id="9" w:author="Bereket Nigusse" w:date="2015-03-05T15:00:00Z">
        <w:r w:rsidRPr="006D7001">
          <w:rPr>
            <w:highlight w:val="yellow"/>
          </w:rPr>
          <w:t xml:space="preserve">Add new sizing section at the end of Indirect Evaporative Cooler Sizing </w:t>
        </w:r>
        <w:r>
          <w:rPr>
            <w:highlight w:val="yellow"/>
          </w:rPr>
          <w:t>s</w:t>
        </w:r>
        <w:r w:rsidRPr="006D7001">
          <w:rPr>
            <w:highlight w:val="yellow"/>
          </w:rPr>
          <w:t>ection:</w:t>
        </w:r>
      </w:ins>
    </w:p>
    <w:p w:rsidR="00265A8C" w:rsidRDefault="00265A8C" w:rsidP="0067344C">
      <w:pPr>
        <w:pStyle w:val="Equation"/>
        <w:rPr>
          <w:ins w:id="10" w:author="Bereket Nigusse" w:date="2015-03-05T14:40:00Z"/>
        </w:rPr>
      </w:pPr>
    </w:p>
    <w:p w:rsidR="0099411C" w:rsidRDefault="0099411C" w:rsidP="000C1BC2">
      <w:pPr>
        <w:pStyle w:val="Heading3"/>
        <w:rPr>
          <w:ins w:id="11" w:author="Bereket Nigusse" w:date="2015-03-05T14:40:00Z"/>
        </w:rPr>
      </w:pPr>
      <w:ins w:id="12" w:author="Bereket Nigusse" w:date="2015-03-05T14:40:00Z">
        <w:r>
          <w:t>Secondary DX Coils Sizing</w:t>
        </w:r>
      </w:ins>
    </w:p>
    <w:p w:rsidR="000C1BC2" w:rsidRDefault="0099411C" w:rsidP="00421A30">
      <w:pPr>
        <w:pStyle w:val="Equation"/>
        <w:ind w:left="1080"/>
        <w:rPr>
          <w:ins w:id="13" w:author="Bereket Nigusse" w:date="2015-03-05T14:52:00Z"/>
        </w:rPr>
      </w:pPr>
      <w:ins w:id="14" w:author="Bereket Nigusse" w:date="2015-03-05T14:41:00Z">
        <w:r>
          <w:t>The secondary DX coils model does not have a standalone object and it is models as add–on feature to the DX Coils</w:t>
        </w:r>
      </w:ins>
      <w:ins w:id="15" w:author="Bereket Nigusse" w:date="2015-03-05T14:42:00Z">
        <w:r w:rsidR="000C1BC2">
          <w:t xml:space="preserve">. </w:t>
        </w:r>
      </w:ins>
      <w:ins w:id="16" w:author="Bereket Nigusse" w:date="2015-03-05T14:45:00Z">
        <w:r w:rsidR="000C1BC2">
          <w:t>When t</w:t>
        </w:r>
      </w:ins>
      <w:ins w:id="17" w:author="Bereket Nigusse" w:date="2015-03-05T14:42:00Z">
        <w:r w:rsidR="000C1BC2">
          <w:t xml:space="preserve">he secondary </w:t>
        </w:r>
      </w:ins>
      <w:ins w:id="18" w:author="Bereket Nigusse" w:date="2015-03-05T14:43:00Z">
        <w:r w:rsidR="000C1BC2">
          <w:t xml:space="preserve">DX coil is added to a primary DX </w:t>
        </w:r>
      </w:ins>
      <w:ins w:id="19" w:author="Bereket Nigusse" w:date="2015-03-05T14:44:00Z">
        <w:r w:rsidR="000C1BC2">
          <w:t xml:space="preserve">cooling coil, the heat rejected to secondary zone is sensible only and is treated as tnternal gain, </w:t>
        </w:r>
      </w:ins>
      <w:ins w:id="20" w:author="Bereket Nigusse" w:date="2015-03-05T14:45:00Z">
        <w:r w:rsidR="000C1BC2">
          <w:t>h</w:t>
        </w:r>
      </w:ins>
      <w:ins w:id="21" w:author="Bereket Nigusse" w:date="2015-03-05T14:47:00Z">
        <w:r w:rsidR="000C1BC2">
          <w:t>e</w:t>
        </w:r>
      </w:ins>
      <w:ins w:id="22" w:author="Bereket Nigusse" w:date="2015-03-05T14:45:00Z">
        <w:r w:rsidR="000C1BC2">
          <w:t xml:space="preserve">nce </w:t>
        </w:r>
      </w:ins>
      <w:ins w:id="23" w:author="Bereket Nigusse" w:date="2015-03-05T14:44:00Z">
        <w:r w:rsidR="000C1BC2">
          <w:t xml:space="preserve">secondary air flow rate is </w:t>
        </w:r>
      </w:ins>
      <w:ins w:id="24" w:author="Bereket Nigusse" w:date="2015-03-05T14:45:00Z">
        <w:r w:rsidR="000C1BC2">
          <w:t xml:space="preserve">not </w:t>
        </w:r>
      </w:ins>
      <w:ins w:id="25" w:author="Bereket Nigusse" w:date="2015-03-05T14:44:00Z">
        <w:r w:rsidR="000C1BC2">
          <w:t xml:space="preserve">required in the </w:t>
        </w:r>
      </w:ins>
      <w:ins w:id="26" w:author="Bereket Nigusse" w:date="2015-03-05T14:45:00Z">
        <w:r w:rsidR="000C1BC2">
          <w:t>model</w:t>
        </w:r>
      </w:ins>
      <w:ins w:id="27" w:author="Bereket Nigusse" w:date="2015-03-05T14:44:00Z">
        <w:r w:rsidR="000C1BC2">
          <w:t>.</w:t>
        </w:r>
      </w:ins>
      <w:ins w:id="28" w:author="Bereket Nigusse" w:date="2015-03-05T14:46:00Z">
        <w:r w:rsidR="000C1BC2">
          <w:t xml:space="preserve">  Where as when the </w:t>
        </w:r>
        <w:r w:rsidR="000C1BC2">
          <w:t xml:space="preserve">secondary DX coil is added to a primary DX </w:t>
        </w:r>
        <w:r w:rsidR="000C1BC2">
          <w:t>heat</w:t>
        </w:r>
      </w:ins>
      <w:ins w:id="29" w:author="Bereket Nigusse" w:date="2015-03-05T14:49:00Z">
        <w:r w:rsidR="000C1BC2">
          <w:t>ing</w:t>
        </w:r>
      </w:ins>
      <w:ins w:id="30" w:author="Bereket Nigusse" w:date="2015-03-05T14:46:00Z">
        <w:r w:rsidR="000C1BC2">
          <w:t xml:space="preserve"> coil, the</w:t>
        </w:r>
      </w:ins>
      <w:ins w:id="31" w:author="Bereket Nigusse" w:date="2015-03-05T14:49:00Z">
        <w:r w:rsidR="000C1BC2">
          <w:t xml:space="preserve">n the </w:t>
        </w:r>
      </w:ins>
      <w:ins w:id="32" w:author="Bereket Nigusse" w:date="2015-03-05T14:46:00Z">
        <w:r w:rsidR="000C1BC2">
          <w:t xml:space="preserve">heat </w:t>
        </w:r>
        <w:r w:rsidR="000C1BC2">
          <w:t xml:space="preserve">removed from </w:t>
        </w:r>
        <w:r w:rsidR="000C1BC2">
          <w:t xml:space="preserve"> secondary zone</w:t>
        </w:r>
        <w:r w:rsidR="000C1BC2">
          <w:t xml:space="preserve"> may have sen</w:t>
        </w:r>
      </w:ins>
      <w:ins w:id="33" w:author="Bereket Nigusse" w:date="2015-03-05T14:49:00Z">
        <w:r w:rsidR="000C1BC2">
          <w:t>s</w:t>
        </w:r>
      </w:ins>
      <w:ins w:id="34" w:author="Bereket Nigusse" w:date="2015-03-05T14:46:00Z">
        <w:r w:rsidR="000C1BC2">
          <w:t>ible and latent</w:t>
        </w:r>
        <w:r w:rsidR="000C1BC2">
          <w:t xml:space="preserve"> </w:t>
        </w:r>
      </w:ins>
      <w:ins w:id="35" w:author="Bereket Nigusse" w:date="2015-03-05T14:47:00Z">
        <w:r w:rsidR="000C1BC2">
          <w:t xml:space="preserve">components </w:t>
        </w:r>
      </w:ins>
      <w:ins w:id="36" w:author="Bereket Nigusse" w:date="2015-03-05T14:46:00Z">
        <w:r w:rsidR="000C1BC2">
          <w:t>and is treated as tnternal gain</w:t>
        </w:r>
      </w:ins>
      <w:ins w:id="37" w:author="Bereket Nigusse" w:date="2015-03-05T14:47:00Z">
        <w:r w:rsidR="000C1BC2">
          <w:t xml:space="preserve">. </w:t>
        </w:r>
      </w:ins>
      <w:ins w:id="38" w:author="Bereket Nigusse" w:date="2015-03-05T14:49:00Z">
        <w:r w:rsidR="000C1BC2">
          <w:t>The sensible/l</w:t>
        </w:r>
      </w:ins>
      <w:ins w:id="39" w:author="Bereket Nigusse" w:date="2015-03-05T14:47:00Z">
        <w:r w:rsidR="000C1BC2">
          <w:t xml:space="preserve">atent component split among other parameters </w:t>
        </w:r>
      </w:ins>
      <w:ins w:id="40" w:author="Bereket Nigusse" w:date="2015-03-05T14:50:00Z">
        <w:r w:rsidR="000C1BC2">
          <w:t xml:space="preserve">requires </w:t>
        </w:r>
      </w:ins>
      <w:ins w:id="41" w:author="Bereket Nigusse" w:date="2015-03-05T14:47:00Z">
        <w:r w:rsidR="000C1BC2">
          <w:t xml:space="preserve">secondary </w:t>
        </w:r>
      </w:ins>
      <w:ins w:id="42" w:author="Bereket Nigusse" w:date="2015-03-05T14:50:00Z">
        <w:r w:rsidR="000C1BC2">
          <w:t xml:space="preserve">coil </w:t>
        </w:r>
      </w:ins>
      <w:ins w:id="43" w:author="Bereket Nigusse" w:date="2015-03-05T14:47:00Z">
        <w:r w:rsidR="000C1BC2">
          <w:t>air flow rate</w:t>
        </w:r>
      </w:ins>
      <w:ins w:id="44" w:author="Bereket Nigusse" w:date="2015-03-05T14:48:00Z">
        <w:r w:rsidR="000C1BC2">
          <w:t xml:space="preserve">. Hence secondary coil air flow rate </w:t>
        </w:r>
      </w:ins>
      <w:ins w:id="45" w:author="Bereket Nigusse" w:date="2015-03-05T14:50:00Z">
        <w:r w:rsidR="000C1BC2">
          <w:t>sizing is added based on the primary DX cool</w:t>
        </w:r>
        <w:bookmarkStart w:id="46" w:name="_GoBack"/>
        <w:bookmarkEnd w:id="46"/>
        <w:r w:rsidR="000C1BC2">
          <w:t>ing coil only.</w:t>
        </w:r>
      </w:ins>
    </w:p>
    <w:p w:rsidR="000C1BC2" w:rsidRDefault="00421A30" w:rsidP="0067344C">
      <w:pPr>
        <w:pStyle w:val="Equation"/>
        <w:rPr>
          <w:ins w:id="47" w:author="Bereket Nigusse" w:date="2015-03-05T14:50:00Z"/>
        </w:rPr>
      </w:pPr>
      <w:ins w:id="48" w:author="Bereket Nigusse" w:date="2015-03-05T14:50:00Z">
        <w:r w:rsidRPr="00421A30">
          <w:rPr>
            <w:position w:val="-12"/>
          </w:rPr>
          <w:object w:dxaOrig="3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2.75pt;height:19.5pt" o:ole="">
              <v:imagedata r:id="rId9" o:title=""/>
            </v:shape>
            <o:OLEObject Type="Embed" ProgID="Equation.DSMT4" ShapeID="_x0000_i1028" DrawAspect="Content" ObjectID="_1487075117" r:id="rId10"/>
          </w:object>
        </w:r>
      </w:ins>
    </w:p>
    <w:p w:rsidR="0099411C" w:rsidRDefault="000C1BC2" w:rsidP="00421A30">
      <w:pPr>
        <w:pStyle w:val="Equation"/>
        <w:ind w:left="1080"/>
        <w:rPr>
          <w:ins w:id="49" w:author="Bereket Nigusse" w:date="2015-03-05T14:52:00Z"/>
        </w:rPr>
      </w:pPr>
      <w:ins w:id="50" w:author="Bereket Nigusse" w:date="2015-03-05T14:48:00Z">
        <w:r>
          <w:t xml:space="preserve"> </w:t>
        </w:r>
      </w:ins>
      <w:ins w:id="51" w:author="Bereket Nigusse" w:date="2015-03-05T14:52:00Z">
        <w:r w:rsidR="00421A30">
          <w:t>Where,</w:t>
        </w:r>
      </w:ins>
    </w:p>
    <w:p w:rsidR="00421A30" w:rsidRPr="00144ED2" w:rsidRDefault="00421A30" w:rsidP="00421A30">
      <w:pPr>
        <w:tabs>
          <w:tab w:val="left" w:pos="3060"/>
          <w:tab w:val="left" w:pos="3330"/>
        </w:tabs>
        <w:ind w:left="1440"/>
        <w:rPr>
          <w:ins w:id="52" w:author="Bereket Nigusse" w:date="2015-03-05T14:53:00Z"/>
          <w:rFonts w:cs="Arial"/>
        </w:rPr>
      </w:pPr>
      <w:ins w:id="53" w:author="Bereket Nigusse" w:date="2015-03-05T14:53:00Z">
        <w:r w:rsidRPr="00421A30">
          <w:rPr>
            <w:rFonts w:cs="Arial"/>
            <w:position w:val="-12"/>
          </w:rPr>
          <w:object w:dxaOrig="639" w:dyaOrig="380">
            <v:shape id="_x0000_i1025" type="#_x0000_t75" style="width:32.25pt;height:18.75pt" o:ole="">
              <v:imagedata r:id="rId11" o:title=""/>
            </v:shape>
            <o:OLEObject Type="Embed" ProgID="Equation.DSMT4" ShapeID="_x0000_i1025" DrawAspect="Content" ObjectID="_1487075118" r:id="rId12"/>
          </w:object>
        </w:r>
        <w:r w:rsidRPr="00144ED2">
          <w:rPr>
            <w:rFonts w:cs="Arial"/>
          </w:rPr>
          <w:tab/>
          <w:t>=</w:t>
        </w:r>
      </w:ins>
      <w:ins w:id="54" w:author="Bereket Nigusse" w:date="2015-03-05T14:57:00Z">
        <w:r>
          <w:rPr>
            <w:rFonts w:cs="Arial"/>
          </w:rPr>
          <w:tab/>
        </w:r>
      </w:ins>
      <w:ins w:id="55" w:author="Bereket Nigusse" w:date="2015-03-05T14:55:00Z">
        <w:r>
          <w:rPr>
            <w:rFonts w:cs="Arial"/>
          </w:rPr>
          <w:t xml:space="preserve">the secondary coil </w:t>
        </w:r>
      </w:ins>
      <w:ins w:id="56" w:author="Bereket Nigusse" w:date="2015-03-05T14:56:00Z">
        <w:r>
          <w:rPr>
            <w:rFonts w:cs="Arial"/>
          </w:rPr>
          <w:t>design</w:t>
        </w:r>
      </w:ins>
      <w:ins w:id="57" w:author="Bereket Nigusse" w:date="2015-03-05T14:55:00Z">
        <w:r>
          <w:rPr>
            <w:rFonts w:cs="Arial"/>
          </w:rPr>
          <w:t xml:space="preserve"> air flow rate (m3/s)</w:t>
        </w:r>
      </w:ins>
    </w:p>
    <w:p w:rsidR="00421A30" w:rsidRDefault="00421A30" w:rsidP="00421A30">
      <w:pPr>
        <w:tabs>
          <w:tab w:val="left" w:pos="3060"/>
          <w:tab w:val="left" w:pos="3150"/>
          <w:tab w:val="left" w:pos="3330"/>
        </w:tabs>
        <w:ind w:left="1440"/>
        <w:rPr>
          <w:ins w:id="58" w:author="Bereket Nigusse" w:date="2015-03-05T14:53:00Z"/>
          <w:rFonts w:cs="Arial"/>
        </w:rPr>
      </w:pPr>
      <w:ins w:id="59" w:author="Bereket Nigusse" w:date="2015-03-05T14:53:00Z">
        <w:r w:rsidRPr="00421A30">
          <w:rPr>
            <w:rFonts w:cs="Arial"/>
            <w:position w:val="-12"/>
          </w:rPr>
          <w:object w:dxaOrig="900" w:dyaOrig="380">
            <v:shape id="_x0000_i1026" type="#_x0000_t75" style="width:45pt;height:18.75pt" o:ole="">
              <v:imagedata r:id="rId13" o:title=""/>
            </v:shape>
            <o:OLEObject Type="Embed" ProgID="Equation.DSMT4" ShapeID="_x0000_i1026" DrawAspect="Content" ObjectID="_1487075119" r:id="rId14"/>
          </w:object>
        </w:r>
        <w:r w:rsidRPr="00144ED2">
          <w:rPr>
            <w:rFonts w:cs="Arial"/>
          </w:rPr>
          <w:tab/>
          <w:t>=</w:t>
        </w:r>
      </w:ins>
      <w:ins w:id="60" w:author="Bereket Nigusse" w:date="2015-03-05T14:57:00Z">
        <w:r>
          <w:rPr>
            <w:rFonts w:cs="Arial"/>
          </w:rPr>
          <w:tab/>
        </w:r>
      </w:ins>
      <w:ins w:id="61" w:author="Bereket Nigusse" w:date="2015-03-05T14:56:00Z">
        <w:r>
          <w:rPr>
            <w:rFonts w:cs="Arial"/>
          </w:rPr>
          <w:t xml:space="preserve">the </w:t>
        </w:r>
        <w:r>
          <w:rPr>
            <w:rFonts w:cs="Arial"/>
          </w:rPr>
          <w:t xml:space="preserve">primary heating DX coil </w:t>
        </w:r>
        <w:r>
          <w:rPr>
            <w:rFonts w:cs="Arial"/>
          </w:rPr>
          <w:t>design air flow rate</w:t>
        </w:r>
      </w:ins>
      <w:ins w:id="62" w:author="Bereket Nigusse" w:date="2015-03-05T14:53:00Z">
        <w:r w:rsidRPr="00144ED2">
          <w:rPr>
            <w:rFonts w:cs="Arial"/>
          </w:rPr>
          <w:t>, (kg</w:t>
        </w:r>
      </w:ins>
      <w:ins w:id="63" w:author="Bereket Nigusse" w:date="2015-03-05T14:56:00Z">
        <w:r>
          <w:rPr>
            <w:rFonts w:cs="Arial"/>
          </w:rPr>
          <w:t>/s</w:t>
        </w:r>
      </w:ins>
      <w:ins w:id="64" w:author="Bereket Nigusse" w:date="2015-03-05T14:53:00Z">
        <w:r w:rsidRPr="00144ED2">
          <w:rPr>
            <w:rFonts w:cs="Arial"/>
          </w:rPr>
          <w:t>)</w:t>
        </w:r>
      </w:ins>
    </w:p>
    <w:p w:rsidR="00421A30" w:rsidRPr="00144ED2" w:rsidRDefault="00421A30" w:rsidP="00421A30">
      <w:pPr>
        <w:tabs>
          <w:tab w:val="left" w:pos="3060"/>
          <w:tab w:val="left" w:pos="3330"/>
        </w:tabs>
        <w:ind w:left="1440"/>
        <w:rPr>
          <w:ins w:id="65" w:author="Bereket Nigusse" w:date="2015-03-05T14:53:00Z"/>
          <w:rFonts w:cs="Arial"/>
        </w:rPr>
      </w:pPr>
      <w:ins w:id="66" w:author="Bereket Nigusse" w:date="2015-03-05T14:53:00Z">
        <w:r w:rsidRPr="00421A30">
          <w:rPr>
            <w:rFonts w:cs="Arial"/>
            <w:position w:val="-10"/>
          </w:rPr>
          <w:object w:dxaOrig="1460" w:dyaOrig="320">
            <v:shape id="_x0000_i1027" type="#_x0000_t75" style="width:72.75pt;height:15.75pt" o:ole="">
              <v:imagedata r:id="rId15" o:title=""/>
            </v:shape>
            <o:OLEObject Type="Embed" ProgID="Equation.DSMT4" ShapeID="_x0000_i1027" DrawAspect="Content" ObjectID="_1487075120" r:id="rId16"/>
          </w:object>
        </w:r>
      </w:ins>
      <w:ins w:id="67" w:author="Bereket Nigusse" w:date="2015-03-05T14:57:00Z">
        <w:r>
          <w:rPr>
            <w:rFonts w:cs="Arial"/>
          </w:rPr>
          <w:tab/>
        </w:r>
      </w:ins>
      <w:ins w:id="68" w:author="Bereket Nigusse" w:date="2015-03-05T14:53:00Z">
        <w:r w:rsidRPr="00144ED2">
          <w:rPr>
            <w:rFonts w:cs="Arial"/>
          </w:rPr>
          <w:t>=</w:t>
        </w:r>
      </w:ins>
      <w:ins w:id="69" w:author="Bereket Nigusse" w:date="2015-03-05T14:58:00Z">
        <w:r>
          <w:rPr>
            <w:rFonts w:cs="Arial"/>
          </w:rPr>
          <w:tab/>
        </w:r>
      </w:ins>
      <w:ins w:id="70" w:author="Bereket Nigusse" w:date="2015-03-05T14:53:00Z">
        <w:r>
          <w:rPr>
            <w:rFonts w:cs="Arial"/>
          </w:rPr>
          <w:t xml:space="preserve">secondary DX coil </w:t>
        </w:r>
      </w:ins>
      <w:ins w:id="71" w:author="Bereket Nigusse" w:date="2015-03-05T14:56:00Z">
        <w:r>
          <w:rPr>
            <w:rFonts w:cs="Arial"/>
          </w:rPr>
          <w:t>air flow rarte scaling factor (-</w:t>
        </w:r>
      </w:ins>
      <w:ins w:id="72" w:author="Bereket Nigusse" w:date="2015-03-05T14:53:00Z">
        <w:r w:rsidRPr="00144ED2">
          <w:rPr>
            <w:rFonts w:cs="Arial"/>
          </w:rPr>
          <w:t>)</w:t>
        </w:r>
      </w:ins>
    </w:p>
    <w:p w:rsidR="0099411C" w:rsidRDefault="0099411C" w:rsidP="0067344C">
      <w:pPr>
        <w:pStyle w:val="Equation"/>
      </w:pPr>
    </w:p>
    <w:p w:rsidR="00CE7E57" w:rsidRDefault="00CE7E57" w:rsidP="00CE7E57">
      <w:pPr>
        <w:pStyle w:val="Heading2"/>
      </w:pPr>
      <w:bookmarkStart w:id="73" w:name="_Toc351186642"/>
      <w:r>
        <w:t>Zone Outdoor Air Design Data</w:t>
      </w:r>
      <w:bookmarkEnd w:id="73"/>
    </w:p>
    <w:p w:rsidR="00CF3392" w:rsidRPr="006E0E12" w:rsidRDefault="00CF3392" w:rsidP="00CF3392">
      <w:pPr>
        <w:pStyle w:val="BodyText"/>
        <w:rPr>
          <w:ins w:id="74" w:author="Bereket Nigusse" w:date="2015-03-05T14:40:00Z"/>
        </w:rPr>
      </w:pPr>
      <w:ins w:id="75" w:author="Bereket Nigusse" w:date="2015-03-05T14:40:00Z">
        <w:r>
          <w:t>&lt;&lt;Snip&gt;&gt;</w:t>
        </w:r>
      </w:ins>
    </w:p>
    <w:p w:rsidR="009A4A85" w:rsidRDefault="009A4A85">
      <w:pPr>
        <w:pStyle w:val="Heading2"/>
      </w:pPr>
      <w:bookmarkStart w:id="76" w:name="_Toc488563941"/>
      <w:bookmarkStart w:id="77" w:name="_Toc506108359"/>
      <w:bookmarkStart w:id="78" w:name="_Ref14874875"/>
      <w:bookmarkStart w:id="79" w:name="_Ref14874968"/>
      <w:bookmarkStart w:id="80" w:name="_Toc488563962"/>
      <w:bookmarkStart w:id="81" w:name="_Toc2150251"/>
      <w:bookmarkStart w:id="82" w:name="_Toc35307144"/>
      <w:bookmarkStart w:id="83" w:name="_Toc351186698"/>
      <w:bookmarkEnd w:id="0"/>
      <w:bookmarkEnd w:id="5"/>
      <w:bookmarkEnd w:id="6"/>
      <w:bookmarkEnd w:id="7"/>
      <w:r>
        <w:t>Coils</w:t>
      </w:r>
      <w:bookmarkEnd w:id="83"/>
    </w:p>
    <w:p w:rsidR="00CF3392" w:rsidRPr="006E0E12" w:rsidRDefault="00CF3392" w:rsidP="00CF3392">
      <w:pPr>
        <w:pStyle w:val="BodyText"/>
        <w:rPr>
          <w:ins w:id="84" w:author="Bereket Nigusse" w:date="2015-03-05T14:40:00Z"/>
        </w:rPr>
      </w:pPr>
      <w:ins w:id="85" w:author="Bereket Nigusse" w:date="2015-03-05T14:40:00Z">
        <w:r>
          <w:t>&lt;&lt;Snip&gt;&gt;</w:t>
        </w:r>
      </w:ins>
    </w:p>
    <w:bookmarkEnd w:id="80"/>
    <w:p w:rsidR="000B450C" w:rsidRPr="0099467E" w:rsidRDefault="000B450C" w:rsidP="000B450C">
      <w:pPr>
        <w:pStyle w:val="BodyText"/>
        <w:spacing w:after="0"/>
      </w:pPr>
      <w:r w:rsidRPr="0099467E">
        <w:t xml:space="preserve">  </w:t>
      </w:r>
    </w:p>
    <w:p w:rsidR="000B450C" w:rsidRPr="0099467E" w:rsidRDefault="000B450C" w:rsidP="000B450C">
      <w:pPr>
        <w:pStyle w:val="Heading4"/>
      </w:pPr>
      <w:bookmarkStart w:id="86" w:name="_Toc320525804"/>
      <w:r>
        <w:t>Coil:Cooling:WaterToAirHeatPump:VariableSpeedEquationFit</w:t>
      </w:r>
      <w:bookmarkEnd w:id="86"/>
    </w:p>
    <w:p w:rsidR="006E0E12" w:rsidRDefault="006E0E12" w:rsidP="000B450C">
      <w:pPr>
        <w:pStyle w:val="BodyText"/>
      </w:pPr>
    </w:p>
    <w:p w:rsidR="00CF3392" w:rsidRDefault="00CF3392" w:rsidP="00CF3392">
      <w:pPr>
        <w:pStyle w:val="BodyText"/>
        <w:rPr>
          <w:ins w:id="87" w:author="Bereket Nigusse" w:date="2015-03-05T14:40:00Z"/>
        </w:rPr>
      </w:pPr>
      <w:ins w:id="88" w:author="Bereket Nigusse" w:date="2015-03-05T14:40:00Z">
        <w:r>
          <w:t>&lt;&lt;Snipp&gt;&gt;</w:t>
        </w:r>
      </w:ins>
    </w:p>
    <w:p w:rsidR="006D7001" w:rsidRDefault="006D7001" w:rsidP="006D7001">
      <w:pPr>
        <w:pStyle w:val="BodyText"/>
      </w:pPr>
      <w:r>
        <w:t xml:space="preserve"> </w:t>
      </w:r>
    </w:p>
    <w:p w:rsidR="006D7001" w:rsidRDefault="006D7001" w:rsidP="006D7001">
      <w:pPr>
        <w:pStyle w:val="BodyText"/>
      </w:pPr>
    </w:p>
    <w:p w:rsidR="006D7001" w:rsidRDefault="00CF3392" w:rsidP="00421A30">
      <w:pPr>
        <w:pStyle w:val="Heading4"/>
      </w:pPr>
      <w:ins w:id="89" w:author="Bereket Nigusse" w:date="2015-03-05T14:40:00Z">
        <w:r w:rsidRPr="00D65B3C">
          <w:rPr>
            <w:highlight w:val="yellow"/>
          </w:rPr>
          <w:t xml:space="preserve">New section: insert </w:t>
        </w:r>
      </w:ins>
      <w:ins w:id="90" w:author="Bereket Nigusse" w:date="2015-03-05T14:58:00Z">
        <w:r w:rsidR="00421A30" w:rsidRPr="00D65B3C">
          <w:rPr>
            <w:highlight w:val="yellow"/>
          </w:rPr>
          <w:t xml:space="preserve">it </w:t>
        </w:r>
      </w:ins>
      <w:ins w:id="91" w:author="Bereket Nigusse" w:date="2015-03-05T14:40:00Z">
        <w:r w:rsidRPr="00D65B3C">
          <w:rPr>
            <w:highlight w:val="yellow"/>
          </w:rPr>
          <w:t xml:space="preserve">at the end of </w:t>
        </w:r>
      </w:ins>
      <w:ins w:id="92" w:author="Bereket Nigusse" w:date="2015-03-05T14:59:00Z">
        <w:r w:rsidR="00421A30" w:rsidRPr="00D65B3C">
          <w:rPr>
            <w:highlight w:val="yellow"/>
          </w:rPr>
          <w:t xml:space="preserve"> “</w:t>
        </w:r>
        <w:r w:rsidR="00421A30" w:rsidRPr="00D65B3C">
          <w:rPr>
            <w:highlight w:val="yellow"/>
          </w:rPr>
          <w:t>Coil:Cooling:WaterToAirHeatPump:VariableSpeedEquationFit</w:t>
        </w:r>
        <w:r w:rsidR="00421A30" w:rsidRPr="00D65B3C">
          <w:rPr>
            <w:highlight w:val="yellow"/>
          </w:rPr>
          <w:t>”</w:t>
        </w:r>
      </w:ins>
      <w:ins w:id="93" w:author="Bereket Nigusse" w:date="2015-03-05T15:00:00Z">
        <w:r w:rsidR="00421A30" w:rsidRPr="00D65B3C">
          <w:rPr>
            <w:highlight w:val="yellow"/>
          </w:rPr>
          <w:t xml:space="preserve"> </w:t>
        </w:r>
        <w:r w:rsidR="00421A30" w:rsidRPr="00D65B3C">
          <w:rPr>
            <w:highlight w:val="yellow"/>
          </w:rPr>
          <w:t>section</w:t>
        </w:r>
      </w:ins>
      <w:ins w:id="94" w:author="Bereket Nigusse" w:date="2015-03-05T14:40:00Z">
        <w:r>
          <w:t>.</w:t>
        </w:r>
      </w:ins>
      <w:r w:rsidR="006D7001">
        <w:t xml:space="preserve"> </w:t>
      </w:r>
    </w:p>
    <w:p w:rsidR="00421A30" w:rsidRDefault="00421A30" w:rsidP="00421A30">
      <w:pPr>
        <w:pStyle w:val="BodyText"/>
        <w:rPr>
          <w:ins w:id="95" w:author="Bereket Nigusse" w:date="2015-03-05T14:58:00Z"/>
        </w:rPr>
      </w:pPr>
    </w:p>
    <w:p w:rsidR="00421A30" w:rsidRPr="00447ED5" w:rsidRDefault="00421A30" w:rsidP="00421A30">
      <w:pPr>
        <w:pStyle w:val="Heading4"/>
        <w:rPr>
          <w:ins w:id="96" w:author="Bereket Nigusse" w:date="2015-03-05T14:58:00Z"/>
        </w:rPr>
      </w:pPr>
      <w:ins w:id="97" w:author="Bereket Nigusse" w:date="2015-03-05T14:58:00Z">
        <w:r w:rsidRPr="00447ED5">
          <w:t>Secondary Coils of DX Systems and Heat Pumps</w:t>
        </w:r>
      </w:ins>
    </w:p>
    <w:p w:rsidR="00421A30" w:rsidRPr="00447ED5" w:rsidRDefault="00421A30" w:rsidP="00421A30">
      <w:pPr>
        <w:spacing w:after="120"/>
        <w:rPr>
          <w:ins w:id="98" w:author="Bereket Nigusse" w:date="2015-03-05T14:58:00Z"/>
          <w:rFonts w:cs="Arial"/>
          <w:b/>
        </w:rPr>
      </w:pPr>
      <w:ins w:id="99" w:author="Bereket Nigusse" w:date="2015-03-05T14:58:00Z">
        <w:r w:rsidRPr="00447ED5">
          <w:rPr>
            <w:rFonts w:cs="Arial"/>
            <w:b/>
          </w:rPr>
          <w:t>Overview</w:t>
        </w:r>
      </w:ins>
    </w:p>
    <w:p w:rsidR="00421A30" w:rsidRPr="00506C79" w:rsidRDefault="00421A30" w:rsidP="00421A30">
      <w:pPr>
        <w:pStyle w:val="BodyText"/>
        <w:spacing w:after="0"/>
        <w:rPr>
          <w:ins w:id="100" w:author="Bereket Nigusse" w:date="2015-03-05T14:58:00Z"/>
          <w:rFonts w:cs="Arial"/>
        </w:rPr>
      </w:pPr>
      <w:ins w:id="101" w:author="Bereket Nigusse" w:date="2015-03-05T14:58:00Z">
        <w:r w:rsidRPr="00144ED2">
          <w:rPr>
            <w:rFonts w:cs="Arial"/>
          </w:rPr>
          <w:t xml:space="preserve">Secondary </w:t>
        </w:r>
        <w:r>
          <w:rPr>
            <w:rFonts w:cs="Arial"/>
          </w:rPr>
          <w:t>c</w:t>
        </w:r>
        <w:r w:rsidRPr="00144ED2">
          <w:rPr>
            <w:rFonts w:cs="Arial"/>
          </w:rPr>
          <w:t xml:space="preserve">oils reject to or remove heat from a secondary zone. Secondary coil refers to a condenser of a DX system or a heat pump in cooling operating mode or an evaporator of a heat pump in heating mode. The secondary coil (e.g. condenser) of DX system or heat pumps is commonly installed outdoor but when installed </w:t>
        </w:r>
        <w:r>
          <w:rPr>
            <w:rFonts w:cs="Arial"/>
          </w:rPr>
          <w:t xml:space="preserve">indoor </w:t>
        </w:r>
        <w:r w:rsidRPr="00144ED2">
          <w:rPr>
            <w:rFonts w:cs="Arial"/>
          </w:rPr>
          <w:t xml:space="preserve">either heat is dumped to or extracted from </w:t>
        </w:r>
        <w:r>
          <w:rPr>
            <w:rFonts w:cs="Arial"/>
          </w:rPr>
          <w:t xml:space="preserve">the secondary </w:t>
        </w:r>
        <w:r w:rsidRPr="00144ED2">
          <w:rPr>
            <w:rFonts w:cs="Arial"/>
          </w:rPr>
          <w:t>zone. A secondary zone is a conditioned or unconditioned zone where the secondary coil is installed. Secondary coils are not standalone DX coil</w:t>
        </w:r>
        <w:r>
          <w:rPr>
            <w:rFonts w:cs="Arial"/>
          </w:rPr>
          <w:t xml:space="preserve"> object</w:t>
        </w:r>
        <w:r w:rsidRPr="00144ED2">
          <w:rPr>
            <w:rFonts w:cs="Arial"/>
          </w:rPr>
          <w:t xml:space="preserve">s but they are add-on features on existing DX coil objects. A secondary DX coil is modelled by specifying additional inputs in </w:t>
        </w:r>
        <w:r>
          <w:rPr>
            <w:rFonts w:cs="Arial"/>
          </w:rPr>
          <w:t xml:space="preserve">single speed and multi speed </w:t>
        </w:r>
        <w:r w:rsidRPr="00144ED2">
          <w:rPr>
            <w:rFonts w:cs="Arial"/>
          </w:rPr>
          <w:t xml:space="preserve">DX coil objects: </w:t>
        </w:r>
        <w:r>
          <w:rPr>
            <w:rFonts w:cs="Arial"/>
          </w:rPr>
          <w:t>The ad</w:t>
        </w:r>
        <w:r w:rsidRPr="00144ED2">
          <w:rPr>
            <w:rFonts w:cs="Arial"/>
          </w:rPr>
          <w:t>ditional inputs allow us to model the heat rejected or extracted by the secondary coil while the primary coil serv</w:t>
        </w:r>
        <w:r>
          <w:rPr>
            <w:rFonts w:cs="Arial"/>
          </w:rPr>
          <w:t xml:space="preserve">es </w:t>
        </w:r>
        <w:r w:rsidRPr="00144ED2">
          <w:rPr>
            <w:rFonts w:cs="Arial"/>
          </w:rPr>
          <w:t xml:space="preserve">another controlled zone as shown in </w:t>
        </w:r>
        <w:r w:rsidRPr="00144ED2">
          <w:rPr>
            <w:rFonts w:cs="Arial"/>
          </w:rPr>
          <w:fldChar w:fldCharType="begin"/>
        </w:r>
        <w:r w:rsidRPr="00144ED2">
          <w:rPr>
            <w:rFonts w:cs="Arial"/>
          </w:rPr>
          <w:instrText xml:space="preserve"> REF _Ref407176431 \h </w:instrText>
        </w:r>
        <w:r w:rsidRPr="00144ED2">
          <w:rPr>
            <w:rFonts w:cs="Arial"/>
          </w:rPr>
        </w:r>
        <w:r w:rsidRPr="00144ED2">
          <w:rPr>
            <w:rFonts w:cs="Arial"/>
          </w:rPr>
          <w:instrText xml:space="preserve"> \* MERGEFORMAT </w:instrText>
        </w:r>
        <w:r w:rsidRPr="00144ED2">
          <w:rPr>
            <w:rFonts w:cs="Arial"/>
          </w:rPr>
          <w:fldChar w:fldCharType="separate"/>
        </w:r>
        <w:r w:rsidRPr="009E5AFB">
          <w:rPr>
            <w:rFonts w:cs="Arial"/>
          </w:rPr>
          <w:t xml:space="preserve">Figure </w:t>
        </w:r>
        <w:r w:rsidRPr="009E5AFB">
          <w:rPr>
            <w:rFonts w:cs="Arial"/>
            <w:noProof/>
          </w:rPr>
          <w:t>1</w:t>
        </w:r>
        <w:r w:rsidRPr="00144ED2">
          <w:rPr>
            <w:rFonts w:cs="Arial"/>
          </w:rPr>
          <w:fldChar w:fldCharType="end"/>
        </w:r>
        <w:r w:rsidRPr="00144ED2">
          <w:rPr>
            <w:rFonts w:cs="Arial"/>
          </w:rPr>
          <w:t xml:space="preserve">.  A secondary coil is not controlled directly but responds to the requirements of the primary DX coil. </w:t>
        </w:r>
        <w:r>
          <w:rPr>
            <w:rFonts w:cs="Arial"/>
          </w:rPr>
          <w:t>The operating mode of a secondary DX coil is determined by the primary DX coil serving the conditioned zone. If the primary DX coil is in cooling mode, then the secondary coil is rejecting heat (heating mode) to the secondary zone, or else if the  primary DX coil is in heating mode, then the secondary coil is extracting heat (cooling mode) from the secondary zone. H</w:t>
        </w:r>
        <w:r w:rsidRPr="00144ED2">
          <w:rPr>
            <w:rFonts w:cs="Arial"/>
          </w:rPr>
          <w:t>eat rejected to a secondary zone by a condenser of a DX system or a heat pump is considered as sensible only</w:t>
        </w:r>
        <w:r>
          <w:rPr>
            <w:rFonts w:cs="Arial"/>
          </w:rPr>
          <w:t>. W</w:t>
        </w:r>
        <w:r w:rsidRPr="00144ED2">
          <w:rPr>
            <w:rFonts w:cs="Arial"/>
          </w:rPr>
          <w:t>hereas energy extracted from a secondary zone may contain sensible and latent components.</w:t>
        </w:r>
        <w:r>
          <w:rPr>
            <w:rFonts w:cs="Arial"/>
          </w:rPr>
          <w:t xml:space="preserve"> </w:t>
        </w:r>
        <w:r w:rsidRPr="00506C79">
          <w:rPr>
            <w:rFonts w:cs="Arial"/>
          </w:rPr>
          <w:t xml:space="preserve">The condenser type </w:t>
        </w:r>
        <w:r>
          <w:rPr>
            <w:rFonts w:cs="Arial"/>
          </w:rPr>
          <w:t xml:space="preserve">of the primary DX coils </w:t>
        </w:r>
        <w:r w:rsidRPr="00506C79">
          <w:rPr>
            <w:rFonts w:cs="Arial"/>
          </w:rPr>
          <w:t xml:space="preserve">should be </w:t>
        </w:r>
        <w:r w:rsidRPr="0012372A">
          <w:rPr>
            <w:rFonts w:cs="Arial"/>
            <w:i/>
          </w:rPr>
          <w:t>AirCooled</w:t>
        </w:r>
        <w:r w:rsidRPr="00506C79">
          <w:rPr>
            <w:rFonts w:cs="Arial"/>
          </w:rPr>
          <w:t>. There is no need to specify the condenser air inlet node. The model uses zon</w:t>
        </w:r>
        <w:r>
          <w:rPr>
            <w:rFonts w:cs="Arial"/>
          </w:rPr>
          <w:t>e</w:t>
        </w:r>
        <w:r w:rsidRPr="00506C79">
          <w:rPr>
            <w:rFonts w:cs="Arial"/>
          </w:rPr>
          <w:t xml:space="preserve"> a</w:t>
        </w:r>
        <w:r>
          <w:rPr>
            <w:rFonts w:cs="Arial"/>
          </w:rPr>
          <w:t>i</w:t>
        </w:r>
        <w:r w:rsidRPr="00506C79">
          <w:rPr>
            <w:rFonts w:cs="Arial"/>
          </w:rPr>
          <w:t>r node as the secondary coil air inlet node.</w:t>
        </w:r>
        <w:r>
          <w:rPr>
            <w:rFonts w:cs="Arial"/>
          </w:rPr>
          <w:t xml:space="preserve"> Air drawn by the secondary coil fan passes through the secondary coil and dumped back into the secondary zone.</w:t>
        </w:r>
        <w:r w:rsidRPr="00FC1CFB">
          <w:rPr>
            <w:rFonts w:cs="Arial"/>
          </w:rPr>
          <w:t xml:space="preserve"> </w:t>
        </w:r>
        <w:r>
          <w:rPr>
            <w:rFonts w:cs="Arial"/>
          </w:rPr>
          <w:t>The previous time step zone condition is used as an inlet condition to the current time for the secondary DX coil model.</w:t>
        </w:r>
      </w:ins>
    </w:p>
    <w:p w:rsidR="00421A30" w:rsidRPr="00144ED2" w:rsidRDefault="00421A30" w:rsidP="00421A30">
      <w:pPr>
        <w:pStyle w:val="BodyText"/>
        <w:spacing w:after="0"/>
        <w:rPr>
          <w:ins w:id="102" w:author="Bereket Nigusse" w:date="2015-03-05T14:58:00Z"/>
          <w:rFonts w:cs="Arial"/>
        </w:rPr>
      </w:pPr>
    </w:p>
    <w:p w:rsidR="00421A30" w:rsidRPr="00144ED2" w:rsidRDefault="00421A30" w:rsidP="00421A30">
      <w:pPr>
        <w:rPr>
          <w:ins w:id="103" w:author="Bereket Nigusse" w:date="2015-03-05T14:58:00Z"/>
          <w:rFonts w:cs="Arial"/>
        </w:rPr>
      </w:pPr>
    </w:p>
    <w:p w:rsidR="00421A30" w:rsidRPr="00144ED2" w:rsidRDefault="00421A30" w:rsidP="00421A30">
      <w:pPr>
        <w:jc w:val="center"/>
        <w:rPr>
          <w:ins w:id="104" w:author="Bereket Nigusse" w:date="2015-03-05T14:58:00Z"/>
          <w:rFonts w:cs="Arial"/>
        </w:rPr>
      </w:pPr>
      <w:ins w:id="105" w:author="Bereket Nigusse" w:date="2015-03-05T14:58:00Z">
        <w:r>
          <w:rPr>
            <w:rFonts w:cs="Arial"/>
            <w:noProof/>
          </w:rPr>
          <w:lastRenderedPageBreak/>
          <w:drawing>
            <wp:inline distT="0" distB="0" distL="0" distR="0" wp14:anchorId="1373725A" wp14:editId="4EF6A988">
              <wp:extent cx="4667250" cy="1628534"/>
              <wp:effectExtent l="0" t="0" r="0" b="0"/>
              <wp:docPr id="4738" name="Picture 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1628534"/>
                      </a:xfrm>
                      <a:prstGeom prst="rect">
                        <a:avLst/>
                      </a:prstGeom>
                      <a:noFill/>
                      <a:ln>
                        <a:noFill/>
                      </a:ln>
                    </pic:spPr>
                  </pic:pic>
                </a:graphicData>
              </a:graphic>
            </wp:inline>
          </w:drawing>
        </w:r>
      </w:ins>
    </w:p>
    <w:p w:rsidR="00421A30" w:rsidRPr="00144ED2" w:rsidRDefault="00421A30" w:rsidP="00421A30">
      <w:pPr>
        <w:pStyle w:val="Caption"/>
        <w:rPr>
          <w:ins w:id="106" w:author="Bereket Nigusse" w:date="2015-03-05T14:58:00Z"/>
          <w:rFonts w:cs="Arial"/>
          <w:b/>
        </w:rPr>
      </w:pPr>
      <w:ins w:id="107" w:author="Bereket Nigusse" w:date="2015-03-05T14:58:00Z">
        <w:r w:rsidRPr="00144ED2">
          <w:rPr>
            <w:rFonts w:cs="Arial"/>
            <w:b/>
          </w:rPr>
          <w:t xml:space="preserve">Figure </w:t>
        </w:r>
        <w:r w:rsidRPr="00144ED2">
          <w:rPr>
            <w:rFonts w:cs="Arial"/>
            <w:b/>
          </w:rPr>
          <w:fldChar w:fldCharType="begin"/>
        </w:r>
        <w:r w:rsidRPr="00144ED2">
          <w:rPr>
            <w:rFonts w:cs="Arial"/>
            <w:b/>
          </w:rPr>
          <w:instrText xml:space="preserve"> SEQ Figure \* ARABIC </w:instrText>
        </w:r>
        <w:r w:rsidRPr="00144ED2">
          <w:rPr>
            <w:rFonts w:cs="Arial"/>
            <w:b/>
          </w:rPr>
          <w:fldChar w:fldCharType="separate"/>
        </w:r>
        <w:r>
          <w:rPr>
            <w:rFonts w:cs="Arial"/>
            <w:b/>
            <w:noProof/>
          </w:rPr>
          <w:t>1</w:t>
        </w:r>
        <w:r w:rsidRPr="00144ED2">
          <w:rPr>
            <w:rFonts w:cs="Arial"/>
            <w:b/>
          </w:rPr>
          <w:fldChar w:fldCharType="end"/>
        </w:r>
        <w:r w:rsidRPr="00144ED2">
          <w:rPr>
            <w:rFonts w:cs="Arial"/>
            <w:b/>
          </w:rPr>
          <w:t xml:space="preserve"> Schematic of DX System </w:t>
        </w:r>
        <w:r>
          <w:rPr>
            <w:rFonts w:cs="Arial"/>
            <w:b/>
          </w:rPr>
          <w:t xml:space="preserve">in </w:t>
        </w:r>
        <w:r w:rsidRPr="00144ED2">
          <w:rPr>
            <w:rFonts w:cs="Arial"/>
            <w:b/>
          </w:rPr>
          <w:t>cooling operating mode</w:t>
        </w:r>
      </w:ins>
    </w:p>
    <w:p w:rsidR="00421A30" w:rsidRPr="00144ED2" w:rsidRDefault="00421A30" w:rsidP="00421A30">
      <w:pPr>
        <w:jc w:val="center"/>
        <w:rPr>
          <w:ins w:id="108" w:author="Bereket Nigusse" w:date="2015-03-05T14:58:00Z"/>
          <w:rFonts w:cs="Arial"/>
        </w:rPr>
      </w:pPr>
    </w:p>
    <w:p w:rsidR="00421A30" w:rsidRPr="00144ED2" w:rsidRDefault="00421A30" w:rsidP="00421A30">
      <w:pPr>
        <w:rPr>
          <w:ins w:id="109" w:author="Bereket Nigusse" w:date="2015-03-05T14:58:00Z"/>
          <w:rFonts w:cs="Arial"/>
        </w:rPr>
      </w:pPr>
    </w:p>
    <w:p w:rsidR="00421A30" w:rsidRPr="00144ED2" w:rsidRDefault="00421A30" w:rsidP="00421A30">
      <w:pPr>
        <w:pStyle w:val="BodyText"/>
        <w:spacing w:after="0"/>
        <w:rPr>
          <w:ins w:id="110" w:author="Bereket Nigusse" w:date="2015-03-05T14:58:00Z"/>
          <w:rFonts w:cs="Arial"/>
        </w:rPr>
      </w:pPr>
      <w:ins w:id="111" w:author="Bereket Nigusse" w:date="2015-03-05T14:58:00Z">
        <w:r w:rsidRPr="00144ED2">
          <w:rPr>
            <w:rFonts w:cs="Arial"/>
          </w:rPr>
          <w:t>The heat rejected or extracted by the secondary DX coil is estimated from the</w:t>
        </w:r>
        <w:r>
          <w:rPr>
            <w:rFonts w:cs="Arial"/>
          </w:rPr>
          <w:t xml:space="preserve"> delivered</w:t>
        </w:r>
        <w:r w:rsidRPr="00144ED2">
          <w:rPr>
            <w:rFonts w:cs="Arial"/>
          </w:rPr>
          <w:t xml:space="preserve"> capacity and electric power input of the primary DX coils. </w:t>
        </w:r>
        <w:r>
          <w:rPr>
            <w:rFonts w:cs="Arial"/>
          </w:rPr>
          <w:t xml:space="preserve">And the </w:t>
        </w:r>
        <w:r w:rsidRPr="00144ED2">
          <w:rPr>
            <w:rFonts w:cs="Arial"/>
          </w:rPr>
          <w:t xml:space="preserve">rejected or extracted </w:t>
        </w:r>
        <w:r>
          <w:rPr>
            <w:rFonts w:cs="Arial"/>
          </w:rPr>
          <w:t xml:space="preserve">heat is treated as internal gain of the secondary zone. </w:t>
        </w:r>
        <w:r w:rsidRPr="00144ED2">
          <w:rPr>
            <w:rFonts w:cs="Arial"/>
          </w:rPr>
          <w:t>Current</w:t>
        </w:r>
        <w:r>
          <w:rPr>
            <w:rFonts w:cs="Arial"/>
          </w:rPr>
          <w:t xml:space="preserve">ly secondary DX coil are allowed in </w:t>
        </w:r>
        <w:r w:rsidRPr="00144ED2">
          <w:rPr>
            <w:rFonts w:cs="Arial"/>
          </w:rPr>
          <w:t xml:space="preserve">single speed, two speed and multi speed DX </w:t>
        </w:r>
        <w:r>
          <w:rPr>
            <w:rFonts w:cs="Arial"/>
          </w:rPr>
          <w:t xml:space="preserve">coil objects: </w:t>
        </w:r>
        <w:r w:rsidRPr="00797763">
          <w:rPr>
            <w:rFonts w:cs="Arial"/>
            <w:i/>
          </w:rPr>
          <w:t>Coil:Cooling:DX:SingleSpeed</w:t>
        </w:r>
        <w:r w:rsidRPr="00144ED2">
          <w:rPr>
            <w:rFonts w:cs="Arial"/>
          </w:rPr>
          <w:t xml:space="preserve">, Coil:Heating:DX:SingleSpeed, </w:t>
        </w:r>
        <w:r w:rsidRPr="00797763">
          <w:rPr>
            <w:rFonts w:cs="Arial"/>
            <w:i/>
          </w:rPr>
          <w:t>Coil:Cooling:DX:TwoSpeed</w:t>
        </w:r>
        <w:r w:rsidRPr="00144ED2">
          <w:rPr>
            <w:rFonts w:cs="Arial"/>
          </w:rPr>
          <w:t xml:space="preserve">, </w:t>
        </w:r>
        <w:r w:rsidRPr="00797763">
          <w:rPr>
            <w:rFonts w:cs="Arial"/>
            <w:i/>
          </w:rPr>
          <w:t>Coil:Cooling:DX:MultiSpeed</w:t>
        </w:r>
        <w:r w:rsidRPr="00144ED2">
          <w:rPr>
            <w:rFonts w:cs="Arial"/>
          </w:rPr>
          <w:t xml:space="preserve">, and </w:t>
        </w:r>
        <w:r w:rsidRPr="00797763">
          <w:rPr>
            <w:rFonts w:cs="Arial"/>
            <w:i/>
          </w:rPr>
          <w:t>Coil:Heating:DX:MultiSpeed</w:t>
        </w:r>
        <w:r w:rsidRPr="00144ED2">
          <w:rPr>
            <w:rFonts w:cs="Arial"/>
          </w:rPr>
          <w:t>.</w:t>
        </w:r>
      </w:ins>
    </w:p>
    <w:p w:rsidR="00421A30" w:rsidRPr="00144ED2" w:rsidRDefault="00421A30" w:rsidP="00421A30">
      <w:pPr>
        <w:pStyle w:val="BodyText"/>
        <w:spacing w:after="0"/>
        <w:rPr>
          <w:ins w:id="112" w:author="Bereket Nigusse" w:date="2015-03-05T14:58:00Z"/>
          <w:rFonts w:cs="Arial"/>
        </w:rPr>
      </w:pPr>
    </w:p>
    <w:p w:rsidR="00421A30" w:rsidRDefault="00421A30" w:rsidP="00421A30">
      <w:pPr>
        <w:pStyle w:val="BodyText"/>
        <w:spacing w:after="0"/>
        <w:rPr>
          <w:ins w:id="113" w:author="Bereket Nigusse" w:date="2015-03-05T14:58:00Z"/>
          <w:rFonts w:cs="Arial"/>
        </w:rPr>
      </w:pPr>
      <w:ins w:id="114" w:author="Bereket Nigusse" w:date="2015-03-05T14:58:00Z">
        <w:r w:rsidRPr="006425D0">
          <w:rPr>
            <w:rFonts w:cs="Arial"/>
            <w:b/>
          </w:rPr>
          <w:t>Model Description</w:t>
        </w:r>
        <w:r>
          <w:rPr>
            <w:rFonts w:cs="Arial"/>
          </w:rPr>
          <w:t>:</w:t>
        </w:r>
      </w:ins>
    </w:p>
    <w:p w:rsidR="00421A30" w:rsidRPr="00144ED2" w:rsidRDefault="00421A30" w:rsidP="00421A30">
      <w:pPr>
        <w:pStyle w:val="BodyText"/>
        <w:spacing w:after="0"/>
        <w:rPr>
          <w:ins w:id="115" w:author="Bereket Nigusse" w:date="2015-03-05T14:58:00Z"/>
          <w:rFonts w:cs="Arial"/>
        </w:rPr>
      </w:pPr>
      <w:ins w:id="116" w:author="Bereket Nigusse" w:date="2015-03-05T14:58:00Z">
        <w:r w:rsidRPr="006425D0">
          <w:rPr>
            <w:rFonts w:cs="Arial"/>
          </w:rPr>
          <w:t>The secondary coil performance calculation is invoked using inputs in the DX coil</w:t>
        </w:r>
        <w:r>
          <w:rPr>
            <w:rFonts w:cs="Arial"/>
          </w:rPr>
          <w:t xml:space="preserve"> object</w:t>
        </w:r>
        <w:r w:rsidRPr="006425D0">
          <w:rPr>
            <w:rFonts w:cs="Arial"/>
          </w:rPr>
          <w:t>s.  The input required for cooling and heating operation of the p</w:t>
        </w:r>
        <w:r>
          <w:rPr>
            <w:rFonts w:cs="Arial"/>
          </w:rPr>
          <w:t xml:space="preserve">rimary DX coils are different. In the DX cooling coils the only required input is the zone name where the secondary coil is installed. In heating DX coils six inputs are required for single speed coils and a minimum of 11 input fields are required for multispeed DX heating coils.  And five more inputs are required for every additional compressor speed. The extensible five input fields are used for splitting the total heat extraction rate into sensible and latent components. These five input fields are: rated sensible heat ratio, secondary air flow rates, scaling factor for auto-sizing secondary air flow rates, sensible heat ratio modifier curves as a function of temperature and sensible heat ratio modifier curves as a function of secondary air flow fraction. The secondary coil model assumes that liquid water from </w:t>
        </w:r>
        <w:r w:rsidRPr="00144ED2">
          <w:rPr>
            <w:rFonts w:cs="Arial"/>
          </w:rPr>
          <w:t>defrost</w:t>
        </w:r>
        <w:r>
          <w:rPr>
            <w:rFonts w:cs="Arial"/>
          </w:rPr>
          <w:t>ing operation is drained to the outdoor and has no impact on the zone air heat balance</w:t>
        </w:r>
        <w:r w:rsidRPr="00144ED2">
          <w:rPr>
            <w:rFonts w:cs="Arial"/>
          </w:rPr>
          <w:t xml:space="preserve">. </w:t>
        </w:r>
      </w:ins>
    </w:p>
    <w:p w:rsidR="00421A30" w:rsidRPr="00506C79" w:rsidRDefault="00421A30" w:rsidP="00421A30">
      <w:pPr>
        <w:pStyle w:val="BodyText"/>
        <w:spacing w:after="0"/>
        <w:rPr>
          <w:ins w:id="117" w:author="Bereket Nigusse" w:date="2015-03-05T14:58:00Z"/>
          <w:rFonts w:cs="Arial"/>
        </w:rPr>
      </w:pPr>
    </w:p>
    <w:p w:rsidR="00421A30" w:rsidRPr="00506C79" w:rsidRDefault="00421A30" w:rsidP="00421A30">
      <w:pPr>
        <w:pStyle w:val="BodyText"/>
        <w:spacing w:after="0"/>
        <w:rPr>
          <w:ins w:id="118" w:author="Bereket Nigusse" w:date="2015-03-05T14:58:00Z"/>
          <w:rFonts w:cs="Arial"/>
        </w:rPr>
      </w:pPr>
    </w:p>
    <w:p w:rsidR="00421A30" w:rsidRPr="00144ED2" w:rsidRDefault="00421A30" w:rsidP="00421A30">
      <w:pPr>
        <w:pStyle w:val="BodyText"/>
        <w:spacing w:after="0"/>
        <w:rPr>
          <w:ins w:id="119" w:author="Bereket Nigusse" w:date="2015-03-05T14:58:00Z"/>
          <w:rFonts w:cs="Arial"/>
        </w:rPr>
      </w:pPr>
      <w:ins w:id="120" w:author="Bereket Nigusse" w:date="2015-03-05T14:58:00Z">
        <w:r w:rsidRPr="00144ED2">
          <w:rPr>
            <w:rFonts w:cs="Arial"/>
            <w:b/>
          </w:rPr>
          <w:t>Cooling Operating Mode</w:t>
        </w:r>
        <w:r w:rsidRPr="00144ED2">
          <w:rPr>
            <w:rFonts w:cs="Arial"/>
          </w:rPr>
          <w:t xml:space="preserve">: the primary DX cooling coil of a DX system serving a primary zone is </w:t>
        </w:r>
        <w:r>
          <w:rPr>
            <w:rFonts w:cs="Arial"/>
          </w:rPr>
          <w:t>on</w:t>
        </w:r>
        <w:r w:rsidRPr="00144ED2">
          <w:rPr>
            <w:rFonts w:cs="Arial"/>
          </w:rPr>
          <w:t xml:space="preserve"> and heat is rejected by the secondary coil (condenser) into a secondary zone. The secondary zone name is specified in DX cooling coil objects.  This operating mode applies to a DX cooling system and cooling operating mode of air-to-air single and multi-speed heat pumps. The heat rejected by the secondary coil (condenser) of a DX system or heat pump operating in cooling mode is given by:</w:t>
        </w:r>
      </w:ins>
    </w:p>
    <w:p w:rsidR="00421A30" w:rsidRPr="00144ED2" w:rsidRDefault="00421A30" w:rsidP="00421A30">
      <w:pPr>
        <w:rPr>
          <w:ins w:id="121" w:author="Bereket Nigusse" w:date="2015-03-05T14:58:00Z"/>
          <w:rFonts w:cs="Arial"/>
        </w:rPr>
      </w:pPr>
    </w:p>
    <w:p w:rsidR="00421A30" w:rsidRPr="00144ED2" w:rsidRDefault="00421A30" w:rsidP="00421A30">
      <w:pPr>
        <w:rPr>
          <w:ins w:id="122" w:author="Bereket Nigusse" w:date="2015-03-05T14:58:00Z"/>
          <w:rFonts w:cs="Arial"/>
        </w:rPr>
      </w:pPr>
      <w:ins w:id="123" w:author="Bereket Nigusse" w:date="2015-03-05T14:58:00Z">
        <w:r w:rsidRPr="00144ED2">
          <w:rPr>
            <w:rFonts w:cs="Arial"/>
            <w:position w:val="-14"/>
          </w:rPr>
          <w:object w:dxaOrig="2439" w:dyaOrig="380">
            <v:shape id="_x0000_i1029" type="#_x0000_t75" style="width:122.25pt;height:18.75pt" o:ole="">
              <v:imagedata r:id="rId18" o:title=""/>
            </v:shape>
            <o:OLEObject Type="Embed" ProgID="Equation.DSMT4" ShapeID="_x0000_i1029" DrawAspect="Content" ObjectID="_1487075121" r:id="rId19"/>
          </w:object>
        </w:r>
      </w:ins>
    </w:p>
    <w:p w:rsidR="00421A30" w:rsidRPr="00144ED2" w:rsidRDefault="00421A30" w:rsidP="00421A30">
      <w:pPr>
        <w:rPr>
          <w:ins w:id="124" w:author="Bereket Nigusse" w:date="2015-03-05T14:58:00Z"/>
          <w:rFonts w:cs="Arial"/>
        </w:rPr>
      </w:pPr>
    </w:p>
    <w:p w:rsidR="00421A30" w:rsidRPr="00144ED2" w:rsidRDefault="00421A30" w:rsidP="00421A30">
      <w:pPr>
        <w:rPr>
          <w:ins w:id="125" w:author="Bereket Nigusse" w:date="2015-03-05T14:58:00Z"/>
          <w:rFonts w:cs="Arial"/>
        </w:rPr>
      </w:pPr>
      <w:ins w:id="126" w:author="Bereket Nigusse" w:date="2015-03-05T14:58:00Z">
        <w:r w:rsidRPr="00144ED2">
          <w:rPr>
            <w:rFonts w:cs="Arial"/>
          </w:rPr>
          <w:t>Where,</w:t>
        </w:r>
      </w:ins>
    </w:p>
    <w:p w:rsidR="00421A30" w:rsidRPr="00144ED2" w:rsidRDefault="00421A30" w:rsidP="00421A30">
      <w:pPr>
        <w:tabs>
          <w:tab w:val="left" w:pos="720"/>
          <w:tab w:val="left" w:pos="1080"/>
        </w:tabs>
        <w:rPr>
          <w:ins w:id="127" w:author="Bereket Nigusse" w:date="2015-03-05T14:58:00Z"/>
          <w:rFonts w:cs="Arial"/>
        </w:rPr>
      </w:pPr>
      <w:ins w:id="128" w:author="Bereket Nigusse" w:date="2015-03-05T14:58:00Z">
        <w:r w:rsidRPr="00144ED2">
          <w:rPr>
            <w:rFonts w:cs="Arial"/>
            <w:position w:val="-14"/>
          </w:rPr>
          <w:object w:dxaOrig="520" w:dyaOrig="380">
            <v:shape id="_x0000_i1030" type="#_x0000_t75" style="width:26.25pt;height:18.75pt" o:ole="">
              <v:imagedata r:id="rId20" o:title=""/>
            </v:shape>
            <o:OLEObject Type="Embed" ProgID="Equation.DSMT4" ShapeID="_x0000_i1030" DrawAspect="Content" ObjectID="_1487075122" r:id="rId21"/>
          </w:object>
        </w:r>
        <w:r w:rsidRPr="00144ED2">
          <w:rPr>
            <w:rFonts w:cs="Arial"/>
          </w:rPr>
          <w:tab/>
        </w:r>
        <w:r w:rsidRPr="00144ED2">
          <w:rPr>
            <w:rFonts w:cs="Arial"/>
          </w:rPr>
          <w:tab/>
          <w:t>=</w:t>
        </w:r>
        <w:r w:rsidRPr="00144ED2">
          <w:rPr>
            <w:rFonts w:cs="Arial"/>
          </w:rPr>
          <w:tab/>
          <w:t xml:space="preserve">cooling load delivered by the </w:t>
        </w:r>
        <w:r>
          <w:rPr>
            <w:rFonts w:cs="Arial"/>
          </w:rPr>
          <w:t xml:space="preserve">primary </w:t>
        </w:r>
        <w:r w:rsidRPr="00144ED2">
          <w:rPr>
            <w:rFonts w:cs="Arial"/>
          </w:rPr>
          <w:t xml:space="preserve">DX cooling coil system, W </w:t>
        </w:r>
      </w:ins>
    </w:p>
    <w:p w:rsidR="00421A30" w:rsidRPr="00144ED2" w:rsidRDefault="00421A30" w:rsidP="00421A30">
      <w:pPr>
        <w:tabs>
          <w:tab w:val="left" w:pos="1080"/>
        </w:tabs>
        <w:rPr>
          <w:ins w:id="129" w:author="Bereket Nigusse" w:date="2015-03-05T14:58:00Z"/>
          <w:rFonts w:cs="Arial"/>
        </w:rPr>
      </w:pPr>
      <w:ins w:id="130" w:author="Bereket Nigusse" w:date="2015-03-05T14:58:00Z">
        <w:r w:rsidRPr="00144ED2">
          <w:rPr>
            <w:rFonts w:cs="Arial"/>
            <w:position w:val="-14"/>
          </w:rPr>
          <w:object w:dxaOrig="1040" w:dyaOrig="380">
            <v:shape id="_x0000_i1031" type="#_x0000_t75" style="width:51.75pt;height:18.75pt" o:ole="">
              <v:imagedata r:id="rId22" o:title=""/>
            </v:shape>
            <o:OLEObject Type="Embed" ProgID="Equation.DSMT4" ShapeID="_x0000_i1031" DrawAspect="Content" ObjectID="_1487075123" r:id="rId23"/>
          </w:object>
        </w:r>
        <w:r w:rsidRPr="00144ED2">
          <w:rPr>
            <w:rFonts w:cs="Arial"/>
          </w:rPr>
          <w:tab/>
          <w:t>=</w:t>
        </w:r>
        <w:r w:rsidRPr="00144ED2">
          <w:rPr>
            <w:rFonts w:cs="Arial"/>
          </w:rPr>
          <w:tab/>
          <w:t>compressor and condenser fan electric power input of a DX system or heat</w:t>
        </w:r>
      </w:ins>
    </w:p>
    <w:p w:rsidR="00421A30" w:rsidRPr="00144ED2" w:rsidRDefault="00421A30" w:rsidP="00421A30">
      <w:pPr>
        <w:tabs>
          <w:tab w:val="left" w:pos="1080"/>
        </w:tabs>
        <w:ind w:left="1440"/>
        <w:rPr>
          <w:ins w:id="131" w:author="Bereket Nigusse" w:date="2015-03-05T14:58:00Z"/>
          <w:rFonts w:cs="Arial"/>
        </w:rPr>
      </w:pPr>
      <w:ins w:id="132" w:author="Bereket Nigusse" w:date="2015-03-05T14:58:00Z">
        <w:r>
          <w:rPr>
            <w:rFonts w:cs="Arial"/>
          </w:rPr>
          <w:t>p</w:t>
        </w:r>
        <w:r w:rsidRPr="00144ED2">
          <w:rPr>
            <w:rFonts w:cs="Arial"/>
          </w:rPr>
          <w:t>ump in cooling mode, W</w:t>
        </w:r>
      </w:ins>
    </w:p>
    <w:p w:rsidR="00421A30" w:rsidRPr="00144ED2" w:rsidRDefault="00421A30" w:rsidP="00421A30">
      <w:pPr>
        <w:tabs>
          <w:tab w:val="left" w:pos="1080"/>
        </w:tabs>
        <w:rPr>
          <w:ins w:id="133" w:author="Bereket Nigusse" w:date="2015-03-05T14:58:00Z"/>
          <w:rFonts w:cs="Arial"/>
        </w:rPr>
      </w:pPr>
      <w:ins w:id="134" w:author="Bereket Nigusse" w:date="2015-03-05T14:58:00Z">
        <w:r w:rsidRPr="00144ED2">
          <w:rPr>
            <w:rFonts w:cs="Arial"/>
            <w:position w:val="-12"/>
          </w:rPr>
          <w:object w:dxaOrig="520" w:dyaOrig="360">
            <v:shape id="_x0000_i1032" type="#_x0000_t75" style="width:26.25pt;height:18pt" o:ole="">
              <v:imagedata r:id="rId24" o:title=""/>
            </v:shape>
            <o:OLEObject Type="Embed" ProgID="Equation.DSMT4" ShapeID="_x0000_i1032" DrawAspect="Content" ObjectID="_1487075124" r:id="rId25"/>
          </w:object>
        </w:r>
        <w:r w:rsidRPr="00144ED2">
          <w:rPr>
            <w:rFonts w:cs="Arial"/>
          </w:rPr>
          <w:tab/>
          <w:t>=</w:t>
        </w:r>
        <w:r w:rsidRPr="00144ED2">
          <w:rPr>
            <w:rFonts w:cs="Arial"/>
          </w:rPr>
          <w:tab/>
          <w:t xml:space="preserve">heat rejected by the secondary coil (condenser) of a DX system or heat </w:t>
        </w:r>
      </w:ins>
    </w:p>
    <w:p w:rsidR="00421A30" w:rsidRPr="00144ED2" w:rsidRDefault="00421A30" w:rsidP="00421A30">
      <w:pPr>
        <w:tabs>
          <w:tab w:val="left" w:pos="1080"/>
        </w:tabs>
        <w:ind w:left="1440"/>
        <w:rPr>
          <w:ins w:id="135" w:author="Bereket Nigusse" w:date="2015-03-05T14:58:00Z"/>
          <w:rFonts w:cs="Arial"/>
        </w:rPr>
      </w:pPr>
      <w:ins w:id="136" w:author="Bereket Nigusse" w:date="2015-03-05T14:58:00Z">
        <w:r w:rsidRPr="00144ED2">
          <w:rPr>
            <w:rFonts w:cs="Arial"/>
          </w:rPr>
          <w:t>pump, W</w:t>
        </w:r>
      </w:ins>
    </w:p>
    <w:p w:rsidR="00421A30" w:rsidRPr="00144ED2" w:rsidRDefault="00421A30" w:rsidP="00421A30">
      <w:pPr>
        <w:pStyle w:val="BodyText"/>
        <w:spacing w:after="0"/>
        <w:rPr>
          <w:ins w:id="137" w:author="Bereket Nigusse" w:date="2015-03-05T14:58:00Z"/>
          <w:rFonts w:cs="Arial"/>
        </w:rPr>
      </w:pPr>
    </w:p>
    <w:p w:rsidR="00421A30" w:rsidRPr="00144ED2" w:rsidRDefault="00421A30" w:rsidP="00421A30">
      <w:pPr>
        <w:pStyle w:val="BodyText"/>
        <w:spacing w:after="0"/>
        <w:rPr>
          <w:ins w:id="138" w:author="Bereket Nigusse" w:date="2015-03-05T14:58:00Z"/>
          <w:rFonts w:cs="Arial"/>
        </w:rPr>
      </w:pPr>
      <w:ins w:id="139" w:author="Bereket Nigusse" w:date="2015-03-05T14:58:00Z">
        <w:r w:rsidRPr="00144ED2">
          <w:rPr>
            <w:rFonts w:cs="Arial"/>
          </w:rPr>
          <w:t xml:space="preserve">Heat rejected by a secondary coil (condenser) calculated at each time step becomes internal gain of the secondary zone as shown in </w:t>
        </w:r>
        <w:r w:rsidRPr="00144ED2">
          <w:rPr>
            <w:rFonts w:cs="Arial"/>
          </w:rPr>
          <w:fldChar w:fldCharType="begin"/>
        </w:r>
        <w:r w:rsidRPr="00144ED2">
          <w:rPr>
            <w:rFonts w:cs="Arial"/>
          </w:rPr>
          <w:instrText xml:space="preserve"> REF _Ref410641046 \h </w:instrText>
        </w:r>
        <w:r w:rsidRPr="00144ED2">
          <w:rPr>
            <w:rFonts w:cs="Arial"/>
          </w:rPr>
        </w:r>
        <w:r w:rsidRPr="00144ED2">
          <w:rPr>
            <w:rFonts w:cs="Arial"/>
          </w:rPr>
          <w:instrText xml:space="preserve"> \* MERGEFORMAT </w:instrText>
        </w:r>
        <w:r w:rsidRPr="00144ED2">
          <w:rPr>
            <w:rFonts w:cs="Arial"/>
          </w:rPr>
          <w:fldChar w:fldCharType="separate"/>
        </w:r>
        <w:r w:rsidRPr="009E5AFB">
          <w:rPr>
            <w:rFonts w:cs="Arial"/>
          </w:rPr>
          <w:t xml:space="preserve">Figure </w:t>
        </w:r>
        <w:r w:rsidRPr="009E5AFB">
          <w:rPr>
            <w:rFonts w:cs="Arial"/>
            <w:noProof/>
          </w:rPr>
          <w:t>2</w:t>
        </w:r>
        <w:r w:rsidRPr="00144ED2">
          <w:rPr>
            <w:rFonts w:cs="Arial"/>
          </w:rPr>
          <w:fldChar w:fldCharType="end"/>
        </w:r>
        <w:r w:rsidRPr="00144ED2">
          <w:rPr>
            <w:rFonts w:cs="Arial"/>
          </w:rPr>
          <w:t xml:space="preserve">. Whenever a secondary zone name is specified in DX cooling coil objects, the secondary DX coil model calculation is invoked.  New input field required as add-on to the DX cooling coil objects is </w:t>
        </w:r>
        <w:r>
          <w:rPr>
            <w:rFonts w:cs="Arial"/>
          </w:rPr>
          <w:t>“</w:t>
        </w:r>
        <w:r w:rsidRPr="00BC36C6">
          <w:rPr>
            <w:rFonts w:cs="Arial"/>
            <w:i/>
          </w:rPr>
          <w:t xml:space="preserve">Zone Name </w:t>
        </w:r>
        <w:r>
          <w:rPr>
            <w:rFonts w:cs="Arial"/>
            <w:i/>
          </w:rPr>
          <w:t>f</w:t>
        </w:r>
        <w:r w:rsidRPr="00BC36C6">
          <w:rPr>
            <w:rFonts w:cs="Arial"/>
            <w:i/>
          </w:rPr>
          <w:t>or Secondary Coil (condenser) Placement</w:t>
        </w:r>
        <w:r>
          <w:rPr>
            <w:rFonts w:cs="Arial"/>
          </w:rPr>
          <w:t>”</w:t>
        </w:r>
        <w:r w:rsidRPr="00144ED2">
          <w:rPr>
            <w:rFonts w:cs="Arial"/>
          </w:rPr>
          <w:t>.</w:t>
        </w:r>
      </w:ins>
    </w:p>
    <w:p w:rsidR="00421A30" w:rsidRPr="00144ED2" w:rsidRDefault="00421A30" w:rsidP="00421A30">
      <w:pPr>
        <w:pStyle w:val="BodyText"/>
        <w:spacing w:after="0"/>
        <w:rPr>
          <w:ins w:id="140" w:author="Bereket Nigusse" w:date="2015-03-05T14:58:00Z"/>
          <w:rFonts w:cs="Arial"/>
        </w:rPr>
      </w:pPr>
    </w:p>
    <w:p w:rsidR="00421A30" w:rsidRPr="00144ED2" w:rsidRDefault="00421A30" w:rsidP="00421A30">
      <w:pPr>
        <w:pStyle w:val="BodyText"/>
        <w:spacing w:after="0"/>
        <w:jc w:val="center"/>
        <w:rPr>
          <w:ins w:id="141" w:author="Bereket Nigusse" w:date="2015-03-05T14:58:00Z"/>
          <w:rFonts w:cs="Arial"/>
        </w:rPr>
      </w:pPr>
    </w:p>
    <w:p w:rsidR="00421A30" w:rsidRPr="00144ED2" w:rsidRDefault="00421A30" w:rsidP="00421A30">
      <w:pPr>
        <w:pStyle w:val="BodyText"/>
        <w:spacing w:after="0"/>
        <w:jc w:val="center"/>
        <w:rPr>
          <w:ins w:id="142" w:author="Bereket Nigusse" w:date="2015-03-05T14:58:00Z"/>
          <w:rFonts w:cs="Arial"/>
        </w:rPr>
      </w:pPr>
      <w:ins w:id="143" w:author="Bereket Nigusse" w:date="2015-03-05T14:58:00Z">
        <w:r>
          <w:rPr>
            <w:rFonts w:cs="Arial"/>
            <w:noProof/>
          </w:rPr>
          <w:drawing>
            <wp:inline distT="0" distB="0" distL="0" distR="0" wp14:anchorId="67D2A124" wp14:editId="167CE102">
              <wp:extent cx="4953000" cy="2095500"/>
              <wp:effectExtent l="0" t="0" r="0" b="0"/>
              <wp:docPr id="4739" name="Picture 4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3000" cy="2095500"/>
                      </a:xfrm>
                      <a:prstGeom prst="rect">
                        <a:avLst/>
                      </a:prstGeom>
                      <a:noFill/>
                      <a:ln>
                        <a:noFill/>
                      </a:ln>
                    </pic:spPr>
                  </pic:pic>
                </a:graphicData>
              </a:graphic>
            </wp:inline>
          </w:drawing>
        </w:r>
      </w:ins>
    </w:p>
    <w:p w:rsidR="00421A30" w:rsidRPr="00144ED2" w:rsidRDefault="00421A30" w:rsidP="00421A30">
      <w:pPr>
        <w:pStyle w:val="Caption"/>
        <w:rPr>
          <w:ins w:id="144" w:author="Bereket Nigusse" w:date="2015-03-05T14:58:00Z"/>
          <w:rFonts w:cs="Arial"/>
          <w:b/>
        </w:rPr>
      </w:pPr>
      <w:ins w:id="145" w:author="Bereket Nigusse" w:date="2015-03-05T14:58:00Z">
        <w:r w:rsidRPr="00144ED2">
          <w:rPr>
            <w:rFonts w:cs="Arial"/>
            <w:b/>
          </w:rPr>
          <w:t xml:space="preserve">Figure </w:t>
        </w:r>
        <w:r w:rsidRPr="00144ED2">
          <w:rPr>
            <w:rFonts w:cs="Arial"/>
            <w:b/>
          </w:rPr>
          <w:fldChar w:fldCharType="begin"/>
        </w:r>
        <w:r w:rsidRPr="00144ED2">
          <w:rPr>
            <w:rFonts w:cs="Arial"/>
            <w:b/>
          </w:rPr>
          <w:instrText xml:space="preserve"> SEQ Figure \* ARABIC </w:instrText>
        </w:r>
        <w:r w:rsidRPr="00144ED2">
          <w:rPr>
            <w:rFonts w:cs="Arial"/>
            <w:b/>
          </w:rPr>
          <w:fldChar w:fldCharType="separate"/>
        </w:r>
        <w:r>
          <w:rPr>
            <w:rFonts w:cs="Arial"/>
            <w:b/>
            <w:noProof/>
          </w:rPr>
          <w:t>2</w:t>
        </w:r>
        <w:r w:rsidRPr="00144ED2">
          <w:rPr>
            <w:rFonts w:cs="Arial"/>
            <w:b/>
          </w:rPr>
          <w:fldChar w:fldCharType="end"/>
        </w:r>
        <w:r w:rsidRPr="00144ED2">
          <w:rPr>
            <w:rFonts w:cs="Arial"/>
            <w:b/>
          </w:rPr>
          <w:t xml:space="preserve"> Schematic of DX system and secondary coil (condenser)</w:t>
        </w:r>
      </w:ins>
    </w:p>
    <w:p w:rsidR="00421A30" w:rsidRPr="00144ED2" w:rsidRDefault="00421A30" w:rsidP="00421A30">
      <w:pPr>
        <w:pStyle w:val="BodyText"/>
        <w:spacing w:after="0"/>
        <w:jc w:val="center"/>
        <w:rPr>
          <w:ins w:id="146" w:author="Bereket Nigusse" w:date="2015-03-05T14:58:00Z"/>
          <w:rFonts w:cs="Arial"/>
        </w:rPr>
      </w:pPr>
    </w:p>
    <w:p w:rsidR="00421A30" w:rsidRPr="00144ED2" w:rsidRDefault="00421A30" w:rsidP="00421A30">
      <w:pPr>
        <w:pStyle w:val="BodyText"/>
        <w:spacing w:after="0"/>
        <w:rPr>
          <w:ins w:id="147" w:author="Bereket Nigusse" w:date="2015-03-05T14:58:00Z"/>
          <w:rFonts w:cs="Arial"/>
        </w:rPr>
      </w:pPr>
      <w:ins w:id="148" w:author="Bereket Nigusse" w:date="2015-03-05T14:58:00Z">
        <w:r w:rsidRPr="00144ED2">
          <w:rPr>
            <w:rFonts w:cs="Arial"/>
            <w:b/>
          </w:rPr>
          <w:t>Heating Operating Mode</w:t>
        </w:r>
        <w:r w:rsidRPr="00144ED2">
          <w:rPr>
            <w:rFonts w:cs="Arial"/>
          </w:rPr>
          <w:t>: When a heat pump operates in heating mode then energy is extracted from the secondary zone.  The total energy extracted is estimated by rearranging the equation above as follows:</w:t>
        </w:r>
      </w:ins>
    </w:p>
    <w:p w:rsidR="00421A30" w:rsidRPr="00144ED2" w:rsidRDefault="00421A30" w:rsidP="00421A30">
      <w:pPr>
        <w:pStyle w:val="BodyText"/>
        <w:spacing w:after="0"/>
        <w:rPr>
          <w:ins w:id="149" w:author="Bereket Nigusse" w:date="2015-03-05T14:58:00Z"/>
          <w:rFonts w:cs="Arial"/>
        </w:rPr>
      </w:pPr>
    </w:p>
    <w:p w:rsidR="00421A30" w:rsidRPr="00144ED2" w:rsidRDefault="00421A30" w:rsidP="00421A30">
      <w:pPr>
        <w:rPr>
          <w:ins w:id="150" w:author="Bereket Nigusse" w:date="2015-03-05T14:58:00Z"/>
          <w:rFonts w:cs="Arial"/>
        </w:rPr>
      </w:pPr>
      <w:ins w:id="151" w:author="Bereket Nigusse" w:date="2015-03-05T14:58:00Z">
        <w:r w:rsidRPr="00144ED2">
          <w:rPr>
            <w:rFonts w:cs="Arial"/>
            <w:position w:val="-14"/>
          </w:rPr>
          <w:object w:dxaOrig="2439" w:dyaOrig="380">
            <v:shape id="_x0000_i1033" type="#_x0000_t75" style="width:122.25pt;height:18.75pt" o:ole="">
              <v:imagedata r:id="rId27" o:title=""/>
            </v:shape>
            <o:OLEObject Type="Embed" ProgID="Equation.DSMT4" ShapeID="_x0000_i1033" DrawAspect="Content" ObjectID="_1487075125" r:id="rId28"/>
          </w:object>
        </w:r>
      </w:ins>
    </w:p>
    <w:p w:rsidR="00421A30" w:rsidRPr="00144ED2" w:rsidRDefault="00421A30" w:rsidP="00421A30">
      <w:pPr>
        <w:rPr>
          <w:ins w:id="152" w:author="Bereket Nigusse" w:date="2015-03-05T14:58:00Z"/>
          <w:rFonts w:cs="Arial"/>
        </w:rPr>
      </w:pPr>
    </w:p>
    <w:p w:rsidR="00421A30" w:rsidRPr="00144ED2" w:rsidRDefault="00421A30" w:rsidP="00421A30">
      <w:pPr>
        <w:rPr>
          <w:ins w:id="153" w:author="Bereket Nigusse" w:date="2015-03-05T14:58:00Z"/>
          <w:rFonts w:cs="Arial"/>
        </w:rPr>
      </w:pPr>
      <w:ins w:id="154" w:author="Bereket Nigusse" w:date="2015-03-05T14:58:00Z">
        <w:r w:rsidRPr="00144ED2">
          <w:rPr>
            <w:rFonts w:cs="Arial"/>
          </w:rPr>
          <w:t>Where,</w:t>
        </w:r>
      </w:ins>
    </w:p>
    <w:p w:rsidR="00421A30" w:rsidRPr="00144ED2" w:rsidRDefault="00421A30" w:rsidP="00421A30">
      <w:pPr>
        <w:tabs>
          <w:tab w:val="left" w:pos="1080"/>
          <w:tab w:val="left" w:pos="2160"/>
          <w:tab w:val="left" w:pos="2520"/>
        </w:tabs>
        <w:rPr>
          <w:ins w:id="155" w:author="Bereket Nigusse" w:date="2015-03-05T14:58:00Z"/>
          <w:rFonts w:cs="Arial"/>
        </w:rPr>
      </w:pPr>
      <w:ins w:id="156" w:author="Bereket Nigusse" w:date="2015-03-05T14:58:00Z">
        <w:r w:rsidRPr="00144ED2">
          <w:rPr>
            <w:rFonts w:cs="Arial"/>
            <w:position w:val="-12"/>
          </w:rPr>
          <w:object w:dxaOrig="520" w:dyaOrig="360">
            <v:shape id="_x0000_i1034" type="#_x0000_t75" style="width:26.25pt;height:18pt" o:ole="">
              <v:imagedata r:id="rId24" o:title=""/>
            </v:shape>
            <o:OLEObject Type="Embed" ProgID="Equation.DSMT4" ShapeID="_x0000_i1034" DrawAspect="Content" ObjectID="_1487075126" r:id="rId29"/>
          </w:object>
        </w:r>
        <w:r w:rsidRPr="00144ED2">
          <w:rPr>
            <w:rFonts w:cs="Arial"/>
          </w:rPr>
          <w:tab/>
          <w:t>=</w:t>
        </w:r>
        <w:r w:rsidRPr="00144ED2">
          <w:rPr>
            <w:rFonts w:cs="Arial"/>
          </w:rPr>
          <w:tab/>
          <w:t>heat delivered by the primary heating DX coil to the primary zone, W</w:t>
        </w:r>
      </w:ins>
    </w:p>
    <w:p w:rsidR="00421A30" w:rsidRPr="00144ED2" w:rsidRDefault="00421A30" w:rsidP="00421A30">
      <w:pPr>
        <w:tabs>
          <w:tab w:val="left" w:pos="1080"/>
          <w:tab w:val="left" w:pos="2160"/>
          <w:tab w:val="left" w:pos="2520"/>
        </w:tabs>
        <w:rPr>
          <w:ins w:id="157" w:author="Bereket Nigusse" w:date="2015-03-05T14:58:00Z"/>
          <w:rFonts w:cs="Arial"/>
        </w:rPr>
      </w:pPr>
      <w:ins w:id="158" w:author="Bereket Nigusse" w:date="2015-03-05T14:58:00Z">
        <w:r w:rsidRPr="00144ED2">
          <w:rPr>
            <w:rFonts w:cs="Arial"/>
            <w:position w:val="-14"/>
          </w:rPr>
          <w:object w:dxaOrig="1040" w:dyaOrig="380">
            <v:shape id="_x0000_i1035" type="#_x0000_t75" style="width:51.75pt;height:18.75pt" o:ole="">
              <v:imagedata r:id="rId22" o:title=""/>
            </v:shape>
            <o:OLEObject Type="Embed" ProgID="Equation.DSMT4" ShapeID="_x0000_i1035" DrawAspect="Content" ObjectID="_1487075127" r:id="rId30"/>
          </w:object>
        </w:r>
        <w:r w:rsidRPr="00144ED2">
          <w:rPr>
            <w:rFonts w:cs="Arial"/>
          </w:rPr>
          <w:tab/>
          <w:t>=</w:t>
        </w:r>
        <w:r w:rsidRPr="00144ED2">
          <w:rPr>
            <w:rFonts w:cs="Arial"/>
          </w:rPr>
          <w:tab/>
          <w:t xml:space="preserve">compressor and </w:t>
        </w:r>
        <w:r>
          <w:rPr>
            <w:rFonts w:cs="Arial"/>
          </w:rPr>
          <w:t>evaporator f</w:t>
        </w:r>
        <w:r w:rsidRPr="00144ED2">
          <w:rPr>
            <w:rFonts w:cs="Arial"/>
          </w:rPr>
          <w:t xml:space="preserve">an electric power input of a heat </w:t>
        </w:r>
        <w:r>
          <w:rPr>
            <w:rFonts w:cs="Arial"/>
          </w:rPr>
          <w:t>p</w:t>
        </w:r>
        <w:r w:rsidRPr="00144ED2">
          <w:rPr>
            <w:rFonts w:cs="Arial"/>
          </w:rPr>
          <w:t xml:space="preserve">ump in </w:t>
        </w:r>
      </w:ins>
    </w:p>
    <w:p w:rsidR="00421A30" w:rsidRPr="00144ED2" w:rsidRDefault="00421A30" w:rsidP="00421A30">
      <w:pPr>
        <w:tabs>
          <w:tab w:val="left" w:pos="1080"/>
          <w:tab w:val="left" w:pos="2160"/>
          <w:tab w:val="left" w:pos="2520"/>
        </w:tabs>
        <w:ind w:left="1440"/>
        <w:rPr>
          <w:ins w:id="159" w:author="Bereket Nigusse" w:date="2015-03-05T14:58:00Z"/>
          <w:rFonts w:cs="Arial"/>
          <w:position w:val="-12"/>
        </w:rPr>
      </w:pPr>
      <w:ins w:id="160" w:author="Bereket Nigusse" w:date="2015-03-05T14:58:00Z">
        <w:r w:rsidRPr="00144ED2">
          <w:rPr>
            <w:rFonts w:cs="Arial"/>
            <w:position w:val="-12"/>
          </w:rPr>
          <w:t>heating mode, W</w:t>
        </w:r>
      </w:ins>
    </w:p>
    <w:p w:rsidR="00421A30" w:rsidRPr="00144ED2" w:rsidRDefault="00421A30" w:rsidP="00421A30">
      <w:pPr>
        <w:tabs>
          <w:tab w:val="left" w:pos="1080"/>
          <w:tab w:val="left" w:pos="2160"/>
          <w:tab w:val="left" w:pos="2520"/>
        </w:tabs>
        <w:rPr>
          <w:ins w:id="161" w:author="Bereket Nigusse" w:date="2015-03-05T14:58:00Z"/>
          <w:rFonts w:cs="Arial"/>
          <w:position w:val="-12"/>
        </w:rPr>
      </w:pPr>
      <w:ins w:id="162" w:author="Bereket Nigusse" w:date="2015-03-05T14:58:00Z">
        <w:r w:rsidRPr="00144ED2">
          <w:rPr>
            <w:rFonts w:cs="Arial"/>
            <w:position w:val="-12"/>
          </w:rPr>
          <w:object w:dxaOrig="520" w:dyaOrig="380">
            <v:shape id="_x0000_i1036" type="#_x0000_t75" style="width:26.25pt;height:18.75pt" o:ole="">
              <v:imagedata r:id="rId20" o:title=""/>
            </v:shape>
            <o:OLEObject Type="Embed" ProgID="Equation.DSMT4" ShapeID="_x0000_i1036" DrawAspect="Content" ObjectID="_1487075128" r:id="rId31"/>
          </w:object>
        </w:r>
        <w:r w:rsidRPr="00144ED2">
          <w:rPr>
            <w:rFonts w:cs="Arial"/>
            <w:position w:val="-12"/>
          </w:rPr>
          <w:tab/>
          <w:t>=</w:t>
        </w:r>
        <w:r w:rsidRPr="00144ED2">
          <w:rPr>
            <w:rFonts w:cs="Arial"/>
            <w:position w:val="-12"/>
          </w:rPr>
          <w:tab/>
          <w:t xml:space="preserve">energy extracted by secondary coil (evaporator) from the secondary zone, W. </w:t>
        </w:r>
      </w:ins>
    </w:p>
    <w:p w:rsidR="00421A30" w:rsidRPr="00144ED2" w:rsidRDefault="00421A30" w:rsidP="00421A30">
      <w:pPr>
        <w:pStyle w:val="BodyText"/>
        <w:spacing w:after="0"/>
        <w:rPr>
          <w:ins w:id="163" w:author="Bereket Nigusse" w:date="2015-03-05T14:58:00Z"/>
          <w:rFonts w:cs="Arial"/>
        </w:rPr>
      </w:pPr>
    </w:p>
    <w:p w:rsidR="00421A30" w:rsidRPr="00144ED2" w:rsidRDefault="00421A30" w:rsidP="00421A30">
      <w:pPr>
        <w:pStyle w:val="BodyText"/>
        <w:spacing w:after="0"/>
        <w:rPr>
          <w:ins w:id="164" w:author="Bereket Nigusse" w:date="2015-03-05T14:58:00Z"/>
          <w:rFonts w:cs="Arial"/>
        </w:rPr>
      </w:pPr>
      <w:ins w:id="165" w:author="Bereket Nigusse" w:date="2015-03-05T14:58:00Z">
        <w:r>
          <w:rPr>
            <w:rFonts w:cs="Arial"/>
          </w:rPr>
          <w:t>The t</w:t>
        </w:r>
        <w:r w:rsidRPr="00144ED2">
          <w:rPr>
            <w:rFonts w:cs="Arial"/>
          </w:rPr>
          <w:t xml:space="preserve">otal energy extracted from a secondary zone may contain sensible and latent components.  The secondary coil model checks for the coil inlet and </w:t>
        </w:r>
        <w:r>
          <w:rPr>
            <w:rFonts w:cs="Arial"/>
          </w:rPr>
          <w:t xml:space="preserve">full load </w:t>
        </w:r>
        <w:r w:rsidRPr="00144ED2">
          <w:rPr>
            <w:rFonts w:cs="Arial"/>
          </w:rPr>
          <w:t xml:space="preserve">outlet air condition to determine </w:t>
        </w:r>
        <w:r>
          <w:rPr>
            <w:rFonts w:cs="Arial"/>
          </w:rPr>
          <w:t xml:space="preserve">whether </w:t>
        </w:r>
        <w:r w:rsidRPr="00144ED2">
          <w:rPr>
            <w:rFonts w:cs="Arial"/>
          </w:rPr>
          <w:t xml:space="preserve">dehumidification </w:t>
        </w:r>
        <w:r>
          <w:rPr>
            <w:rFonts w:cs="Arial"/>
          </w:rPr>
          <w:t xml:space="preserve">will </w:t>
        </w:r>
        <w:r w:rsidRPr="00144ED2">
          <w:rPr>
            <w:rFonts w:cs="Arial"/>
          </w:rPr>
          <w:t xml:space="preserve">occur. The sensible and latent split of the energy extracted is done using a user specified rated sensible heat ratio (SHR) and SHR modifier curves for temperature and the secondary air flow fraction.  If the </w:t>
        </w:r>
        <w:r>
          <w:rPr>
            <w:rFonts w:cs="Arial"/>
          </w:rPr>
          <w:t xml:space="preserve">secondary </w:t>
        </w:r>
        <w:r w:rsidRPr="00144ED2">
          <w:rPr>
            <w:rFonts w:cs="Arial"/>
          </w:rPr>
          <w:t>coil operation is dry, then the SHR is set to 1.0.  In addition, the model assumes that defrosting operation is on, then the defrosting melts the frost and the liquid water from the collecting pan is drained to outside.</w:t>
        </w:r>
        <w:r>
          <w:rPr>
            <w:rFonts w:cs="Arial"/>
          </w:rPr>
          <w:t xml:space="preserve"> Thus </w:t>
        </w:r>
        <w:r w:rsidRPr="00144ED2">
          <w:rPr>
            <w:rFonts w:cs="Arial"/>
          </w:rPr>
          <w:t>defrosting energy is not included in the zone energy balance.</w:t>
        </w:r>
        <w:r>
          <w:rPr>
            <w:rFonts w:cs="Arial"/>
          </w:rPr>
          <w:t xml:space="preserve"> </w:t>
        </w:r>
        <w:r w:rsidRPr="00144ED2">
          <w:rPr>
            <w:rFonts w:cs="Arial"/>
          </w:rPr>
          <w:t xml:space="preserve">The </w:t>
        </w:r>
        <w:r w:rsidRPr="00144ED2">
          <w:rPr>
            <w:rFonts w:cs="Arial"/>
          </w:rPr>
          <w:lastRenderedPageBreak/>
          <w:t xml:space="preserve">heat extracted from the secondary zone may contain sensible and latent components and the secondary coil </w:t>
        </w:r>
        <w:r>
          <w:rPr>
            <w:rFonts w:cs="Arial"/>
          </w:rPr>
          <w:t>model does the sensible/latent heat split calculation.</w:t>
        </w:r>
      </w:ins>
    </w:p>
    <w:p w:rsidR="00421A30" w:rsidRDefault="00421A30" w:rsidP="00421A30">
      <w:pPr>
        <w:pStyle w:val="BodyText"/>
        <w:spacing w:after="0"/>
        <w:rPr>
          <w:ins w:id="166" w:author="Bereket Nigusse" w:date="2015-03-05T14:58:00Z"/>
          <w:rFonts w:cs="Arial"/>
        </w:rPr>
      </w:pPr>
    </w:p>
    <w:p w:rsidR="00421A30" w:rsidRPr="00110F39" w:rsidRDefault="00421A30" w:rsidP="00421A30">
      <w:pPr>
        <w:pStyle w:val="BodyText"/>
        <w:rPr>
          <w:ins w:id="167" w:author="Bereket Nigusse" w:date="2015-03-05T14:58:00Z"/>
          <w:rFonts w:cs="Arial"/>
          <w:b/>
          <w:i/>
        </w:rPr>
      </w:pPr>
      <w:ins w:id="168" w:author="Bereket Nigusse" w:date="2015-03-05T14:58:00Z">
        <w:r w:rsidRPr="00110F39">
          <w:rPr>
            <w:rFonts w:cs="Arial"/>
            <w:b/>
            <w:i/>
          </w:rPr>
          <w:t>Sensible Heat Ratio Calculation</w:t>
        </w:r>
      </w:ins>
    </w:p>
    <w:p w:rsidR="00421A30" w:rsidRPr="00110F39" w:rsidRDefault="00421A30" w:rsidP="00421A30">
      <w:pPr>
        <w:pStyle w:val="BodyText"/>
        <w:rPr>
          <w:ins w:id="169" w:author="Bereket Nigusse" w:date="2015-03-05T14:58:00Z"/>
          <w:rFonts w:cs="Arial"/>
        </w:rPr>
      </w:pPr>
      <w:ins w:id="170" w:author="Bereket Nigusse" w:date="2015-03-05T14:58:00Z">
        <w:r w:rsidRPr="00110F39">
          <w:rPr>
            <w:rFonts w:cs="Arial"/>
          </w:rPr>
          <w:t xml:space="preserve">The SHR calculation method uses user specified </w:t>
        </w:r>
        <w:r w:rsidRPr="00110F39">
          <w:rPr>
            <w:rFonts w:cs="Arial"/>
            <w:i/>
          </w:rPr>
          <w:t>SHR</w:t>
        </w:r>
        <w:r w:rsidRPr="00110F39">
          <w:rPr>
            <w:rFonts w:cs="Arial"/>
          </w:rPr>
          <w:t xml:space="preserve"> modifying curves for temperature and flow fraction.  The modifying curves correct the rated </w:t>
        </w:r>
        <w:r w:rsidRPr="00110F39">
          <w:rPr>
            <w:rFonts w:cs="Arial"/>
            <w:i/>
          </w:rPr>
          <w:t>SHR</w:t>
        </w:r>
        <w:r w:rsidRPr="00110F39">
          <w:rPr>
            <w:rFonts w:cs="Arial"/>
          </w:rPr>
          <w:t xml:space="preserve"> value for a given secondary DX coil (evaporator) entering air temperatures and air mass flow fraction for a given speed. If these </w:t>
        </w:r>
        <w:r w:rsidRPr="00110F39">
          <w:rPr>
            <w:rFonts w:cs="Arial"/>
            <w:i/>
          </w:rPr>
          <w:t>SHR</w:t>
        </w:r>
        <w:r w:rsidRPr="00110F39">
          <w:rPr>
            <w:rFonts w:cs="Arial"/>
          </w:rPr>
          <w:t xml:space="preserve"> modifying curves are not specified a constant SHR will be assumed.  These two curves are a biquadratic </w:t>
        </w:r>
        <w:r w:rsidRPr="00110F39">
          <w:rPr>
            <w:rFonts w:cs="Arial"/>
            <w:i/>
          </w:rPr>
          <w:t>SHR</w:t>
        </w:r>
        <w:r w:rsidRPr="00110F39">
          <w:rPr>
            <w:rFonts w:cs="Arial"/>
          </w:rPr>
          <w:t xml:space="preserve"> modifier curve for temperature (</w:t>
        </w:r>
        <w:r w:rsidRPr="00110F39">
          <w:rPr>
            <w:rFonts w:cs="Arial"/>
            <w:i/>
          </w:rPr>
          <w:t>SHRFT</w:t>
        </w:r>
        <w:r w:rsidRPr="00110F39">
          <w:rPr>
            <w:rFonts w:cs="Arial"/>
          </w:rPr>
          <w:t xml:space="preserve">), and a quadratic </w:t>
        </w:r>
        <w:r w:rsidRPr="00110F39">
          <w:rPr>
            <w:rFonts w:cs="Arial"/>
            <w:i/>
          </w:rPr>
          <w:t>SHR</w:t>
        </w:r>
        <w:r w:rsidRPr="00110F39">
          <w:rPr>
            <w:rFonts w:cs="Arial"/>
          </w:rPr>
          <w:t xml:space="preserve"> correction curve for flow fraction (</w:t>
        </w:r>
        <w:r w:rsidRPr="00110F39">
          <w:rPr>
            <w:rFonts w:cs="Arial"/>
            <w:i/>
          </w:rPr>
          <w:t>SHRFFF</w:t>
        </w:r>
        <w:r w:rsidRPr="00110F39">
          <w:rPr>
            <w:rFonts w:cs="Arial"/>
          </w:rPr>
          <w:t>). The SHR is given by:</w:t>
        </w:r>
      </w:ins>
    </w:p>
    <w:p w:rsidR="00421A30" w:rsidRPr="00110F39" w:rsidRDefault="00421A30" w:rsidP="00421A30">
      <w:pPr>
        <w:pStyle w:val="Equation"/>
        <w:rPr>
          <w:ins w:id="171" w:author="Bereket Nigusse" w:date="2015-03-05T14:58:00Z"/>
          <w:rFonts w:cs="Arial"/>
        </w:rPr>
      </w:pPr>
      <w:ins w:id="172" w:author="Bereket Nigusse" w:date="2015-03-05T14:58:00Z">
        <w:r w:rsidRPr="00D41D73">
          <w:rPr>
            <w:rFonts w:cs="Arial"/>
            <w:position w:val="-16"/>
          </w:rPr>
          <w:object w:dxaOrig="6480" w:dyaOrig="440">
            <v:shape id="_x0000_i1037" type="#_x0000_t75" style="width:324pt;height:21.75pt" o:ole="">
              <v:imagedata r:id="rId32" o:title=""/>
            </v:shape>
            <o:OLEObject Type="Embed" ProgID="Equation.DSMT4" ShapeID="_x0000_i1037" DrawAspect="Content" ObjectID="_1487075129" r:id="rId33"/>
          </w:object>
        </w:r>
      </w:ins>
    </w:p>
    <w:p w:rsidR="00421A30" w:rsidRPr="00110F39" w:rsidRDefault="00421A30" w:rsidP="00421A30">
      <w:pPr>
        <w:pStyle w:val="BodyText"/>
        <w:rPr>
          <w:ins w:id="173" w:author="Bereket Nigusse" w:date="2015-03-05T14:58:00Z"/>
          <w:rFonts w:cs="Arial"/>
        </w:rPr>
      </w:pPr>
      <w:ins w:id="174" w:author="Bereket Nigusse" w:date="2015-03-05T14:58:00Z">
        <w:r>
          <w:rPr>
            <w:rFonts w:cs="Arial"/>
          </w:rPr>
          <w:t>W</w:t>
        </w:r>
        <w:r w:rsidRPr="00110F39">
          <w:rPr>
            <w:rFonts w:cs="Arial"/>
          </w:rPr>
          <w:t>here</w:t>
        </w:r>
      </w:ins>
    </w:p>
    <w:p w:rsidR="00421A30" w:rsidRPr="00110F39" w:rsidRDefault="00421A30" w:rsidP="00421A30">
      <w:pPr>
        <w:pStyle w:val="BodyText"/>
        <w:keepNext/>
        <w:tabs>
          <w:tab w:val="left" w:pos="2160"/>
          <w:tab w:val="left" w:pos="2340"/>
        </w:tabs>
        <w:ind w:left="2340" w:hanging="1260"/>
        <w:rPr>
          <w:ins w:id="175" w:author="Bereket Nigusse" w:date="2015-03-05T14:58:00Z"/>
          <w:rFonts w:cs="Arial"/>
        </w:rPr>
      </w:pPr>
      <w:ins w:id="176" w:author="Bereket Nigusse" w:date="2015-03-05T14:58:00Z">
        <w:r w:rsidRPr="00110F39">
          <w:rPr>
            <w:rFonts w:cs="Arial"/>
            <w:position w:val="-6"/>
          </w:rPr>
          <w:object w:dxaOrig="820" w:dyaOrig="279">
            <v:shape id="_x0000_i1059" type="#_x0000_t75" style="width:40.5pt;height:14.25pt" o:ole="">
              <v:imagedata r:id="rId34" o:title=""/>
            </v:shape>
            <o:OLEObject Type="Embed" ProgID="Equation.DSMT4" ShapeID="_x0000_i1059" DrawAspect="Content" ObjectID="_1487075130" r:id="rId35"/>
          </w:object>
        </w:r>
        <w:r>
          <w:rPr>
            <w:rFonts w:cs="Arial"/>
          </w:rPr>
          <w:t xml:space="preserve"> =</w:t>
        </w:r>
        <w:r>
          <w:rPr>
            <w:rFonts w:cs="Arial"/>
          </w:rPr>
          <w:tab/>
        </w:r>
        <w:r>
          <w:rPr>
            <w:rFonts w:cs="Arial"/>
          </w:rPr>
          <w:tab/>
        </w:r>
        <w:r w:rsidRPr="00110F39">
          <w:rPr>
            <w:rFonts w:cs="Arial"/>
          </w:rPr>
          <w:t xml:space="preserve">sensible heat ratio modifier normalized biquadratic curve as a function of secondary DX coil entering air wet-bulb and primary DX coil entering air dry-bulb temperatures, (-). The </w:t>
        </w:r>
        <w:r>
          <w:rPr>
            <w:rFonts w:cs="Arial"/>
          </w:rPr>
          <w:t xml:space="preserve">secondary </w:t>
        </w:r>
        <w:r w:rsidRPr="00110F39">
          <w:rPr>
            <w:rFonts w:cs="Arial"/>
          </w:rPr>
          <w:t xml:space="preserve">DX coil </w:t>
        </w:r>
        <w:r>
          <w:rPr>
            <w:rFonts w:cs="Arial"/>
          </w:rPr>
          <w:t xml:space="preserve">(evaporator) </w:t>
        </w:r>
        <w:r w:rsidRPr="00110F39">
          <w:rPr>
            <w:rFonts w:cs="Arial"/>
          </w:rPr>
          <w:t xml:space="preserve">entering air </w:t>
        </w:r>
        <w:r>
          <w:rPr>
            <w:rFonts w:cs="Arial"/>
          </w:rPr>
          <w:t xml:space="preserve">wet-bulb </w:t>
        </w:r>
        <w:r w:rsidRPr="00110F39">
          <w:rPr>
            <w:rFonts w:cs="Arial"/>
          </w:rPr>
          <w:t xml:space="preserve">temperature </w:t>
        </w:r>
        <w:r>
          <w:rPr>
            <w:rFonts w:cs="Arial"/>
          </w:rPr>
          <w:t>is the secondary zone air wet-bulb temperature</w:t>
        </w:r>
        <w:r w:rsidRPr="00110F39">
          <w:rPr>
            <w:rFonts w:cs="Arial"/>
          </w:rPr>
          <w:t xml:space="preserve">. </w:t>
        </w:r>
      </w:ins>
    </w:p>
    <w:p w:rsidR="00421A30" w:rsidRPr="00110F39" w:rsidRDefault="00421A30" w:rsidP="00421A30">
      <w:pPr>
        <w:pStyle w:val="BodyText"/>
        <w:keepNext/>
        <w:tabs>
          <w:tab w:val="left" w:pos="1980"/>
          <w:tab w:val="left" w:pos="2070"/>
          <w:tab w:val="left" w:pos="2160"/>
          <w:tab w:val="left" w:pos="2340"/>
        </w:tabs>
        <w:ind w:left="2340" w:hanging="1260"/>
        <w:rPr>
          <w:ins w:id="177" w:author="Bereket Nigusse" w:date="2015-03-05T14:58:00Z"/>
          <w:rFonts w:cs="Arial"/>
        </w:rPr>
      </w:pPr>
      <w:ins w:id="178" w:author="Bereket Nigusse" w:date="2015-03-05T14:58:00Z">
        <w:r w:rsidRPr="00110F39">
          <w:rPr>
            <w:rFonts w:cs="Arial"/>
            <w:position w:val="-6"/>
          </w:rPr>
          <w:object w:dxaOrig="980" w:dyaOrig="279">
            <v:shape id="_x0000_i1060" type="#_x0000_t75" style="width:48.75pt;height:14.25pt" o:ole="">
              <v:imagedata r:id="rId36" o:title=""/>
            </v:shape>
            <o:OLEObject Type="Embed" ProgID="Equation.DSMT4" ShapeID="_x0000_i1060" DrawAspect="Content" ObjectID="_1487075131" r:id="rId37"/>
          </w:object>
        </w:r>
        <w:r w:rsidRPr="00110F39">
          <w:rPr>
            <w:rFonts w:cs="Arial"/>
          </w:rPr>
          <w:t>=</w:t>
        </w:r>
        <w:r>
          <w:rPr>
            <w:rFonts w:cs="Arial"/>
          </w:rPr>
          <w:tab/>
        </w:r>
        <w:r w:rsidRPr="00110F39">
          <w:rPr>
            <w:rFonts w:cs="Arial"/>
          </w:rPr>
          <w:t xml:space="preserve">sensible heat ratio modifier normalized quadratic curve as a function of air mass flow fraction.  Flow fraction is the ratio of actual to rated mass flow rate of air through the </w:t>
        </w:r>
        <w:r>
          <w:rPr>
            <w:rFonts w:cs="Arial"/>
          </w:rPr>
          <w:t xml:space="preserve">secondary </w:t>
        </w:r>
        <w:r w:rsidRPr="00110F39">
          <w:rPr>
            <w:rFonts w:cs="Arial"/>
          </w:rPr>
          <w:t>DX coil, (-).</w:t>
        </w:r>
      </w:ins>
    </w:p>
    <w:p w:rsidR="00421A30" w:rsidRPr="00110F39" w:rsidRDefault="00421A30" w:rsidP="00421A30">
      <w:pPr>
        <w:pStyle w:val="BodyText"/>
        <w:keepNext/>
        <w:tabs>
          <w:tab w:val="left" w:pos="2160"/>
          <w:tab w:val="left" w:pos="2340"/>
        </w:tabs>
        <w:rPr>
          <w:ins w:id="179" w:author="Bereket Nigusse" w:date="2015-03-05T14:58:00Z"/>
          <w:rFonts w:cs="Arial"/>
        </w:rPr>
      </w:pPr>
      <w:ins w:id="180" w:author="Bereket Nigusse" w:date="2015-03-05T14:58:00Z">
        <w:r w:rsidRPr="00110F39">
          <w:rPr>
            <w:rFonts w:cs="Arial"/>
            <w:position w:val="-12"/>
          </w:rPr>
          <w:object w:dxaOrig="820" w:dyaOrig="360">
            <v:shape id="_x0000_i1061" type="#_x0000_t75" style="width:40.5pt;height:18pt" o:ole="">
              <v:imagedata r:id="rId38" o:title=""/>
            </v:shape>
            <o:OLEObject Type="Embed" ProgID="Equation.DSMT4" ShapeID="_x0000_i1061" DrawAspect="Content" ObjectID="_1487075132" r:id="rId39"/>
          </w:object>
        </w:r>
        <w:r w:rsidRPr="00110F39">
          <w:rPr>
            <w:rFonts w:cs="Arial"/>
          </w:rPr>
          <w:t xml:space="preserve">  =</w:t>
        </w:r>
        <w:r>
          <w:rPr>
            <w:rFonts w:cs="Arial"/>
          </w:rPr>
          <w:tab/>
        </w:r>
        <w:r>
          <w:rPr>
            <w:rFonts w:cs="Arial"/>
          </w:rPr>
          <w:tab/>
        </w:r>
        <w:r w:rsidRPr="00110F39">
          <w:rPr>
            <w:rFonts w:cs="Arial"/>
          </w:rPr>
          <w:t>sensible heat ratio at rated condition, (-).</w:t>
        </w:r>
      </w:ins>
    </w:p>
    <w:p w:rsidR="00421A30" w:rsidRDefault="00421A30" w:rsidP="00421A30">
      <w:pPr>
        <w:pStyle w:val="BodyText"/>
        <w:spacing w:after="0"/>
        <w:rPr>
          <w:ins w:id="181" w:author="Bereket Nigusse" w:date="2015-03-05T14:58:00Z"/>
          <w:rFonts w:cs="Arial"/>
        </w:rPr>
      </w:pPr>
    </w:p>
    <w:p w:rsidR="00421A30" w:rsidRDefault="00421A30" w:rsidP="00421A30">
      <w:pPr>
        <w:pStyle w:val="BodyText"/>
        <w:spacing w:after="0"/>
        <w:rPr>
          <w:ins w:id="182" w:author="Bereket Nigusse" w:date="2015-03-05T14:58:00Z"/>
          <w:rFonts w:cs="Arial"/>
        </w:rPr>
      </w:pPr>
      <w:ins w:id="183" w:author="Bereket Nigusse" w:date="2015-03-05T14:58:00Z">
        <w:r>
          <w:rPr>
            <w:rFonts w:cs="Arial"/>
          </w:rPr>
          <w:t xml:space="preserve">For multispeed secondary DX coils when the system is cycling between two speeds of </w:t>
        </w:r>
        <w:r w:rsidRPr="00D41D73">
          <w:rPr>
            <w:rFonts w:cs="Arial"/>
            <w:i/>
          </w:rPr>
          <w:t>n</w:t>
        </w:r>
        <w:r>
          <w:rPr>
            <w:rFonts w:cs="Arial"/>
          </w:rPr>
          <w:t xml:space="preserve"> and </w:t>
        </w:r>
        <w:r w:rsidRPr="00D41D73">
          <w:rPr>
            <w:rFonts w:cs="Arial"/>
            <w:i/>
          </w:rPr>
          <w:t>n-1</w:t>
        </w:r>
        <w:r>
          <w:rPr>
            <w:rFonts w:cs="Arial"/>
          </w:rPr>
          <w:t xml:space="preserve"> the operating SHR is weighted using </w:t>
        </w:r>
        <w:r w:rsidRPr="00D41D73">
          <w:rPr>
            <w:rFonts w:cs="Arial"/>
            <w:i/>
          </w:rPr>
          <w:t>SpeedRatio</w:t>
        </w:r>
        <w:r>
          <w:rPr>
            <w:rFonts w:cs="Arial"/>
          </w:rPr>
          <w:t xml:space="preserve"> as follows:</w:t>
        </w:r>
      </w:ins>
    </w:p>
    <w:p w:rsidR="00421A30" w:rsidRDefault="00421A30" w:rsidP="00421A30">
      <w:pPr>
        <w:pStyle w:val="BodyText"/>
        <w:spacing w:after="0"/>
        <w:rPr>
          <w:ins w:id="184" w:author="Bereket Nigusse" w:date="2015-03-05T14:58:00Z"/>
          <w:rFonts w:cs="Arial"/>
        </w:rPr>
      </w:pPr>
    </w:p>
    <w:p w:rsidR="00421A30" w:rsidRDefault="00421A30" w:rsidP="00421A30">
      <w:pPr>
        <w:pStyle w:val="BodyText"/>
        <w:spacing w:after="0"/>
        <w:rPr>
          <w:ins w:id="185" w:author="Bereket Nigusse" w:date="2015-03-05T14:58:00Z"/>
          <w:rFonts w:cs="Arial"/>
        </w:rPr>
      </w:pPr>
      <w:ins w:id="186" w:author="Bereket Nigusse" w:date="2015-03-05T14:58:00Z">
        <w:r w:rsidRPr="00D41D73">
          <w:rPr>
            <w:rFonts w:cs="Arial"/>
            <w:position w:val="-14"/>
          </w:rPr>
          <w:object w:dxaOrig="5280" w:dyaOrig="400">
            <v:shape id="_x0000_i1038" type="#_x0000_t75" style="width:264pt;height:20.25pt" o:ole="">
              <v:imagedata r:id="rId40" o:title=""/>
            </v:shape>
            <o:OLEObject Type="Embed" ProgID="Equation.DSMT4" ShapeID="_x0000_i1038" DrawAspect="Content" ObjectID="_1487075133" r:id="rId41"/>
          </w:object>
        </w:r>
      </w:ins>
    </w:p>
    <w:p w:rsidR="00421A30" w:rsidRDefault="00421A30" w:rsidP="00421A30">
      <w:pPr>
        <w:pStyle w:val="BodyText"/>
        <w:spacing w:after="0"/>
        <w:rPr>
          <w:ins w:id="187" w:author="Bereket Nigusse" w:date="2015-03-05T14:58:00Z"/>
          <w:rFonts w:cs="Arial"/>
        </w:rPr>
      </w:pPr>
      <w:ins w:id="188" w:author="Bereket Nigusse" w:date="2015-03-05T14:58:00Z">
        <w:r>
          <w:rPr>
            <w:rFonts w:cs="Arial"/>
          </w:rPr>
          <w:t xml:space="preserve"> </w:t>
        </w:r>
      </w:ins>
    </w:p>
    <w:p w:rsidR="00421A30" w:rsidRPr="00110F39" w:rsidRDefault="00421A30" w:rsidP="00421A30">
      <w:pPr>
        <w:pStyle w:val="BodyText"/>
        <w:rPr>
          <w:ins w:id="189" w:author="Bereket Nigusse" w:date="2015-03-05T14:58:00Z"/>
          <w:rFonts w:cs="Arial"/>
        </w:rPr>
      </w:pPr>
      <w:ins w:id="190" w:author="Bereket Nigusse" w:date="2015-03-05T14:58:00Z">
        <w:r>
          <w:rPr>
            <w:rFonts w:cs="Arial"/>
          </w:rPr>
          <w:t xml:space="preserve"> W</w:t>
        </w:r>
        <w:r w:rsidRPr="00110F39">
          <w:rPr>
            <w:rFonts w:cs="Arial"/>
          </w:rPr>
          <w:t>here</w:t>
        </w:r>
      </w:ins>
    </w:p>
    <w:p w:rsidR="00421A30" w:rsidRPr="00110F39" w:rsidRDefault="00421A30" w:rsidP="00421A30">
      <w:pPr>
        <w:pStyle w:val="BodyText"/>
        <w:keepNext/>
        <w:tabs>
          <w:tab w:val="left" w:pos="2340"/>
          <w:tab w:val="left" w:pos="2520"/>
        </w:tabs>
        <w:ind w:left="2610" w:hanging="1530"/>
        <w:rPr>
          <w:ins w:id="191" w:author="Bereket Nigusse" w:date="2015-03-05T14:58:00Z"/>
          <w:rFonts w:cs="Arial"/>
        </w:rPr>
      </w:pPr>
      <w:ins w:id="192" w:author="Bereket Nigusse" w:date="2015-03-05T14:58:00Z">
        <w:r w:rsidRPr="00D41D73">
          <w:rPr>
            <w:rFonts w:cs="Arial"/>
            <w:position w:val="-12"/>
          </w:rPr>
          <w:object w:dxaOrig="580" w:dyaOrig="360">
            <v:shape id="_x0000_i1039" type="#_x0000_t75" style="width:28.5pt;height:18.75pt" o:ole="">
              <v:imagedata r:id="rId42" o:title=""/>
            </v:shape>
            <o:OLEObject Type="Embed" ProgID="Equation.DSMT4" ShapeID="_x0000_i1039" DrawAspect="Content" ObjectID="_1487075134" r:id="rId43"/>
          </w:object>
        </w:r>
        <w:r w:rsidRPr="00110F39">
          <w:rPr>
            <w:rFonts w:cs="Arial"/>
          </w:rPr>
          <w:t xml:space="preserve">  </w:t>
        </w:r>
        <w:r>
          <w:rPr>
            <w:rFonts w:cs="Arial"/>
          </w:rPr>
          <w:tab/>
        </w:r>
        <w:r w:rsidRPr="00110F39">
          <w:rPr>
            <w:rFonts w:cs="Arial"/>
          </w:rPr>
          <w:t xml:space="preserve">= sensible heat ratio </w:t>
        </w:r>
        <w:r>
          <w:rPr>
            <w:rFonts w:cs="Arial"/>
          </w:rPr>
          <w:t xml:space="preserve">at speed </w:t>
        </w:r>
        <w:r w:rsidRPr="00D41D73">
          <w:rPr>
            <w:rFonts w:cs="Arial"/>
            <w:i/>
          </w:rPr>
          <w:t>n</w:t>
        </w:r>
        <w:r>
          <w:rPr>
            <w:rFonts w:cs="Arial"/>
          </w:rPr>
          <w:t xml:space="preserve"> determined from user specified rated SHR, and </w:t>
        </w:r>
        <w:r w:rsidRPr="0044116D">
          <w:rPr>
            <w:rFonts w:cs="Arial"/>
            <w:i/>
          </w:rPr>
          <w:t>SHR</w:t>
        </w:r>
        <w:r>
          <w:rPr>
            <w:rFonts w:cs="Arial"/>
          </w:rPr>
          <w:t xml:space="preserve"> modifier curves at speed </w:t>
        </w:r>
        <w:r w:rsidRPr="00D41D73">
          <w:rPr>
            <w:rFonts w:cs="Arial"/>
            <w:i/>
          </w:rPr>
          <w:t>n</w:t>
        </w:r>
        <w:r>
          <w:rPr>
            <w:rFonts w:cs="Arial"/>
          </w:rPr>
          <w:t>.</w:t>
        </w:r>
        <w:r w:rsidRPr="00110F39">
          <w:rPr>
            <w:rFonts w:cs="Arial"/>
          </w:rPr>
          <w:t xml:space="preserve"> </w:t>
        </w:r>
      </w:ins>
    </w:p>
    <w:p w:rsidR="00421A30" w:rsidRDefault="00421A30" w:rsidP="00421A30">
      <w:pPr>
        <w:pStyle w:val="BodyText"/>
        <w:keepNext/>
        <w:tabs>
          <w:tab w:val="left" w:pos="2340"/>
        </w:tabs>
        <w:rPr>
          <w:ins w:id="193" w:author="Bereket Nigusse" w:date="2015-03-05T14:58:00Z"/>
          <w:rFonts w:cs="Arial"/>
        </w:rPr>
      </w:pPr>
      <w:ins w:id="194" w:author="Bereket Nigusse" w:date="2015-03-05T14:58:00Z">
        <w:r w:rsidRPr="00D41D73">
          <w:rPr>
            <w:rFonts w:cs="Arial"/>
            <w:position w:val="-12"/>
          </w:rPr>
          <w:object w:dxaOrig="720" w:dyaOrig="360">
            <v:shape id="_x0000_i1040" type="#_x0000_t75" style="width:35.25pt;height:18.75pt" o:ole="">
              <v:imagedata r:id="rId44" o:title=""/>
            </v:shape>
            <o:OLEObject Type="Embed" ProgID="Equation.DSMT4" ShapeID="_x0000_i1040" DrawAspect="Content" ObjectID="_1487075135" r:id="rId45"/>
          </w:object>
        </w:r>
        <w:r w:rsidRPr="00110F39">
          <w:rPr>
            <w:rFonts w:cs="Arial"/>
          </w:rPr>
          <w:t xml:space="preserve">  </w:t>
        </w:r>
        <w:r>
          <w:rPr>
            <w:rFonts w:cs="Arial"/>
          </w:rPr>
          <w:tab/>
        </w:r>
        <w:r w:rsidRPr="00110F39">
          <w:rPr>
            <w:rFonts w:cs="Arial"/>
          </w:rPr>
          <w:t xml:space="preserve">= sensible heat ratio </w:t>
        </w:r>
        <w:r>
          <w:rPr>
            <w:rFonts w:cs="Arial"/>
          </w:rPr>
          <w:t xml:space="preserve">at speed </w:t>
        </w:r>
        <w:r w:rsidRPr="00D41D73">
          <w:rPr>
            <w:rFonts w:cs="Arial"/>
            <w:i/>
          </w:rPr>
          <w:t>n-1</w:t>
        </w:r>
        <w:r>
          <w:rPr>
            <w:rFonts w:cs="Arial"/>
          </w:rPr>
          <w:t xml:space="preserve"> determined from user specified rated SHR, </w:t>
        </w:r>
      </w:ins>
    </w:p>
    <w:p w:rsidR="00421A30" w:rsidRPr="00110F39" w:rsidRDefault="00421A30" w:rsidP="00421A30">
      <w:pPr>
        <w:pStyle w:val="BodyText"/>
        <w:keepNext/>
        <w:tabs>
          <w:tab w:val="left" w:pos="2520"/>
        </w:tabs>
        <w:rPr>
          <w:ins w:id="195" w:author="Bereket Nigusse" w:date="2015-03-05T14:58:00Z"/>
          <w:rFonts w:cs="Arial"/>
        </w:rPr>
      </w:pPr>
      <w:ins w:id="196" w:author="Bereket Nigusse" w:date="2015-03-05T14:58:00Z">
        <w:r>
          <w:rPr>
            <w:rFonts w:cs="Arial"/>
          </w:rPr>
          <w:tab/>
          <w:t xml:space="preserve">and </w:t>
        </w:r>
        <w:r w:rsidRPr="0044116D">
          <w:rPr>
            <w:rFonts w:cs="Arial"/>
            <w:i/>
          </w:rPr>
          <w:t>SHR</w:t>
        </w:r>
        <w:r>
          <w:rPr>
            <w:rFonts w:cs="Arial"/>
          </w:rPr>
          <w:t xml:space="preserve"> modifier curves at speed </w:t>
        </w:r>
        <w:r w:rsidRPr="00D41D73">
          <w:rPr>
            <w:rFonts w:cs="Arial"/>
            <w:i/>
          </w:rPr>
          <w:t>n-1</w:t>
        </w:r>
        <w:r>
          <w:rPr>
            <w:rFonts w:cs="Arial"/>
          </w:rPr>
          <w:t>.</w:t>
        </w:r>
        <w:r w:rsidRPr="00110F39">
          <w:rPr>
            <w:rFonts w:cs="Arial"/>
          </w:rPr>
          <w:t xml:space="preserve"> </w:t>
        </w:r>
      </w:ins>
    </w:p>
    <w:p w:rsidR="00421A30" w:rsidRDefault="00421A30" w:rsidP="00421A30">
      <w:pPr>
        <w:pStyle w:val="BodyText"/>
        <w:keepNext/>
        <w:tabs>
          <w:tab w:val="left" w:pos="2340"/>
        </w:tabs>
        <w:rPr>
          <w:ins w:id="197" w:author="Bereket Nigusse" w:date="2015-03-05T14:58:00Z"/>
          <w:rFonts w:cs="Arial"/>
        </w:rPr>
      </w:pPr>
      <w:ins w:id="198" w:author="Bereket Nigusse" w:date="2015-03-05T14:58:00Z">
        <w:r w:rsidRPr="00D41D73">
          <w:rPr>
            <w:rFonts w:cs="Arial"/>
            <w:position w:val="-10"/>
          </w:rPr>
          <w:object w:dxaOrig="1180" w:dyaOrig="320">
            <v:shape id="_x0000_i1041" type="#_x0000_t75" style="width:58.5pt;height:16.5pt" o:ole="">
              <v:imagedata r:id="rId46" o:title=""/>
            </v:shape>
            <o:OLEObject Type="Embed" ProgID="Equation.DSMT4" ShapeID="_x0000_i1041" DrawAspect="Content" ObjectID="_1487075136" r:id="rId47"/>
          </w:object>
        </w:r>
        <w:r w:rsidRPr="00110F39">
          <w:rPr>
            <w:rFonts w:cs="Arial"/>
          </w:rPr>
          <w:t xml:space="preserve">  = </w:t>
        </w:r>
        <w:r>
          <w:rPr>
            <w:rFonts w:cs="Arial"/>
          </w:rPr>
          <w:t xml:space="preserve">a parameter that relates performance between successive compressor </w:t>
        </w:r>
      </w:ins>
    </w:p>
    <w:p w:rsidR="00421A30" w:rsidRPr="00110F39" w:rsidRDefault="00421A30" w:rsidP="00421A30">
      <w:pPr>
        <w:pStyle w:val="BodyText"/>
        <w:keepNext/>
        <w:tabs>
          <w:tab w:val="left" w:pos="2160"/>
          <w:tab w:val="left" w:pos="2340"/>
          <w:tab w:val="left" w:pos="2520"/>
          <w:tab w:val="left" w:pos="2610"/>
        </w:tabs>
        <w:ind w:left="2520" w:hanging="1440"/>
        <w:rPr>
          <w:ins w:id="199" w:author="Bereket Nigusse" w:date="2015-03-05T14:58:00Z"/>
          <w:rFonts w:cs="Arial"/>
        </w:rPr>
      </w:pPr>
      <w:ins w:id="200" w:author="Bereket Nigusse" w:date="2015-03-05T14:58:00Z">
        <w:r>
          <w:rPr>
            <w:rFonts w:cs="Arial"/>
          </w:rPr>
          <w:tab/>
        </w:r>
        <w:r>
          <w:rPr>
            <w:rFonts w:cs="Arial"/>
          </w:rPr>
          <w:tab/>
        </w:r>
        <w:r>
          <w:rPr>
            <w:rFonts w:cs="Arial"/>
          </w:rPr>
          <w:tab/>
          <w:t>speeds.</w:t>
        </w:r>
        <w:r w:rsidRPr="00110F39">
          <w:rPr>
            <w:rFonts w:cs="Arial"/>
          </w:rPr>
          <w:t xml:space="preserve"> </w:t>
        </w:r>
      </w:ins>
    </w:p>
    <w:p w:rsidR="00421A30" w:rsidRDefault="00421A30" w:rsidP="00421A30">
      <w:pPr>
        <w:pStyle w:val="BodyText"/>
        <w:spacing w:after="0"/>
        <w:rPr>
          <w:ins w:id="201" w:author="Bereket Nigusse" w:date="2015-03-05T14:58:00Z"/>
          <w:rFonts w:cs="Arial"/>
        </w:rPr>
      </w:pPr>
    </w:p>
    <w:p w:rsidR="00421A30" w:rsidRPr="0012372A" w:rsidRDefault="00421A30" w:rsidP="00421A30">
      <w:pPr>
        <w:pStyle w:val="BodyText"/>
        <w:rPr>
          <w:ins w:id="202" w:author="Bereket Nigusse" w:date="2015-03-05T14:58:00Z"/>
          <w:rFonts w:cs="Arial"/>
          <w:b/>
          <w:i/>
        </w:rPr>
      </w:pPr>
      <w:ins w:id="203" w:author="Bereket Nigusse" w:date="2015-03-05T14:58:00Z">
        <w:r w:rsidRPr="0012372A">
          <w:rPr>
            <w:rFonts w:cs="Arial"/>
            <w:b/>
            <w:i/>
          </w:rPr>
          <w:t>Sensible and Latent Split</w:t>
        </w:r>
      </w:ins>
    </w:p>
    <w:p w:rsidR="00421A30" w:rsidRPr="00144ED2" w:rsidRDefault="00421A30" w:rsidP="00421A30">
      <w:pPr>
        <w:pStyle w:val="BodyText"/>
        <w:spacing w:after="0"/>
        <w:rPr>
          <w:ins w:id="204" w:author="Bereket Nigusse" w:date="2015-03-05T14:58:00Z"/>
          <w:rFonts w:cs="Arial"/>
        </w:rPr>
      </w:pPr>
      <w:ins w:id="205" w:author="Bereket Nigusse" w:date="2015-03-05T14:58:00Z">
        <w:r w:rsidRPr="00144ED2">
          <w:rPr>
            <w:rFonts w:cs="Arial"/>
          </w:rPr>
          <w:t xml:space="preserve">The air enthalpy difference across the </w:t>
        </w:r>
        <w:r>
          <w:rPr>
            <w:rFonts w:cs="Arial"/>
          </w:rPr>
          <w:t>secondary DX c</w:t>
        </w:r>
        <w:r w:rsidRPr="00144ED2">
          <w:rPr>
            <w:rFonts w:cs="Arial"/>
          </w:rPr>
          <w:t>oil (evaporator) at full load is given by:</w:t>
        </w:r>
      </w:ins>
    </w:p>
    <w:p w:rsidR="00421A30" w:rsidRPr="00144ED2" w:rsidRDefault="00421A30" w:rsidP="00421A30">
      <w:pPr>
        <w:pStyle w:val="BodyText"/>
        <w:spacing w:after="0"/>
        <w:ind w:left="1350"/>
        <w:rPr>
          <w:ins w:id="206" w:author="Bereket Nigusse" w:date="2015-03-05T14:58:00Z"/>
          <w:rFonts w:cs="Arial"/>
        </w:rPr>
      </w:pPr>
      <w:ins w:id="207" w:author="Bereket Nigusse" w:date="2015-03-05T14:58:00Z">
        <w:r w:rsidRPr="00144ED2">
          <w:rPr>
            <w:rFonts w:cs="Arial"/>
            <w:position w:val="-30"/>
          </w:rPr>
          <w:object w:dxaOrig="2060" w:dyaOrig="780">
            <v:shape id="_x0000_i1042" type="#_x0000_t75" style="width:102.75pt;height:39pt" o:ole="">
              <v:imagedata r:id="rId48" o:title=""/>
            </v:shape>
            <o:OLEObject Type="Embed" ProgID="Equation.DSMT4" ShapeID="_x0000_i1042" DrawAspect="Content" ObjectID="_1487075137" r:id="rId49"/>
          </w:object>
        </w:r>
      </w:ins>
    </w:p>
    <w:p w:rsidR="00421A30" w:rsidRPr="00144ED2" w:rsidRDefault="00421A30" w:rsidP="00421A30">
      <w:pPr>
        <w:pStyle w:val="BodyText"/>
        <w:spacing w:after="0"/>
        <w:rPr>
          <w:ins w:id="208" w:author="Bereket Nigusse" w:date="2015-03-05T14:58:00Z"/>
          <w:rFonts w:cs="Arial"/>
        </w:rPr>
      </w:pPr>
    </w:p>
    <w:p w:rsidR="00421A30" w:rsidRPr="00144ED2" w:rsidRDefault="00421A30" w:rsidP="00421A30">
      <w:pPr>
        <w:pStyle w:val="BodyText"/>
        <w:spacing w:after="0"/>
        <w:rPr>
          <w:ins w:id="209" w:author="Bereket Nigusse" w:date="2015-03-05T14:58:00Z"/>
          <w:rFonts w:cs="Arial"/>
        </w:rPr>
      </w:pPr>
      <w:ins w:id="210" w:author="Bereket Nigusse" w:date="2015-03-05T14:58:00Z">
        <w:r w:rsidRPr="00144ED2">
          <w:rPr>
            <w:rFonts w:cs="Arial"/>
          </w:rPr>
          <w:t>The coil outlet enthalpy is calculated as follows:</w:t>
        </w:r>
      </w:ins>
    </w:p>
    <w:p w:rsidR="00421A30" w:rsidRPr="00144ED2" w:rsidRDefault="00421A30" w:rsidP="00421A30">
      <w:pPr>
        <w:pStyle w:val="BodyText"/>
        <w:spacing w:after="0"/>
        <w:ind w:left="1350"/>
        <w:rPr>
          <w:ins w:id="211" w:author="Bereket Nigusse" w:date="2015-03-05T14:58:00Z"/>
          <w:rFonts w:cs="Arial"/>
        </w:rPr>
      </w:pPr>
      <w:ins w:id="212" w:author="Bereket Nigusse" w:date="2015-03-05T14:58:00Z">
        <w:r w:rsidRPr="00144ED2">
          <w:rPr>
            <w:rFonts w:cs="Arial"/>
            <w:position w:val="-12"/>
          </w:rPr>
          <w:object w:dxaOrig="1840" w:dyaOrig="360">
            <v:shape id="_x0000_i1043" type="#_x0000_t75" style="width:92.25pt;height:18pt" o:ole="">
              <v:imagedata r:id="rId50" o:title=""/>
            </v:shape>
            <o:OLEObject Type="Embed" ProgID="Equation.DSMT4" ShapeID="_x0000_i1043" DrawAspect="Content" ObjectID="_1487075138" r:id="rId51"/>
          </w:object>
        </w:r>
      </w:ins>
    </w:p>
    <w:p w:rsidR="00421A30" w:rsidRPr="00144ED2" w:rsidRDefault="00421A30" w:rsidP="00421A30">
      <w:pPr>
        <w:pStyle w:val="BodyText"/>
        <w:spacing w:after="0"/>
        <w:rPr>
          <w:ins w:id="213" w:author="Bereket Nigusse" w:date="2015-03-05T14:58:00Z"/>
          <w:rFonts w:cs="Arial"/>
        </w:rPr>
      </w:pPr>
    </w:p>
    <w:p w:rsidR="00421A30" w:rsidRPr="00144ED2" w:rsidRDefault="00421A30" w:rsidP="00421A30">
      <w:pPr>
        <w:pStyle w:val="BodyText"/>
        <w:spacing w:after="0"/>
        <w:rPr>
          <w:ins w:id="214" w:author="Bereket Nigusse" w:date="2015-03-05T14:58:00Z"/>
          <w:rFonts w:cs="Arial"/>
        </w:rPr>
      </w:pPr>
      <w:ins w:id="215" w:author="Bereket Nigusse" w:date="2015-03-05T14:58:00Z">
        <w:r>
          <w:rPr>
            <w:rFonts w:cs="Arial"/>
          </w:rPr>
          <w:t xml:space="preserve">Using the SHR calculated above </w:t>
        </w:r>
        <w:r w:rsidRPr="00144ED2">
          <w:rPr>
            <w:rFonts w:cs="Arial"/>
          </w:rPr>
          <w:t xml:space="preserve">and </w:t>
        </w:r>
        <w:r>
          <w:rPr>
            <w:rFonts w:cs="Arial"/>
          </w:rPr>
          <w:t xml:space="preserve">secondary DX coil </w:t>
        </w:r>
        <w:r w:rsidRPr="00144ED2">
          <w:rPr>
            <w:rFonts w:cs="Arial"/>
          </w:rPr>
          <w:t>outlet temperature</w:t>
        </w:r>
        <w:r>
          <w:rPr>
            <w:rFonts w:cs="Arial"/>
          </w:rPr>
          <w:t xml:space="preserve"> is given by</w:t>
        </w:r>
        <w:r w:rsidRPr="00144ED2">
          <w:rPr>
            <w:rFonts w:cs="Arial"/>
          </w:rPr>
          <w:t>:</w:t>
        </w:r>
      </w:ins>
    </w:p>
    <w:p w:rsidR="00421A30" w:rsidRPr="00144ED2" w:rsidRDefault="00421A30" w:rsidP="00421A30">
      <w:pPr>
        <w:pStyle w:val="BodyText"/>
        <w:spacing w:after="0"/>
        <w:ind w:left="1350"/>
        <w:rPr>
          <w:ins w:id="216" w:author="Bereket Nigusse" w:date="2015-03-05T14:58:00Z"/>
          <w:rFonts w:cs="Arial"/>
        </w:rPr>
      </w:pPr>
      <w:ins w:id="217" w:author="Bereket Nigusse" w:date="2015-03-05T14:58:00Z">
        <w:r w:rsidRPr="00144ED2">
          <w:rPr>
            <w:rFonts w:cs="Arial"/>
            <w:position w:val="-32"/>
          </w:rPr>
          <w:object w:dxaOrig="4040" w:dyaOrig="800">
            <v:shape id="_x0000_i1044" type="#_x0000_t75" style="width:201.75pt;height:39.75pt" o:ole="">
              <v:imagedata r:id="rId52" o:title=""/>
            </v:shape>
            <o:OLEObject Type="Embed" ProgID="Equation.DSMT4" ShapeID="_x0000_i1044" DrawAspect="Content" ObjectID="_1487075139" r:id="rId53"/>
          </w:object>
        </w:r>
      </w:ins>
    </w:p>
    <w:p w:rsidR="00421A30" w:rsidRPr="00144ED2" w:rsidRDefault="00421A30" w:rsidP="00421A30">
      <w:pPr>
        <w:pStyle w:val="BodyText"/>
        <w:spacing w:after="0"/>
        <w:rPr>
          <w:ins w:id="218" w:author="Bereket Nigusse" w:date="2015-03-05T14:58:00Z"/>
          <w:rFonts w:cs="Arial"/>
        </w:rPr>
      </w:pPr>
      <w:ins w:id="219" w:author="Bereket Nigusse" w:date="2015-03-05T14:58:00Z">
        <w:r w:rsidRPr="00144ED2">
          <w:rPr>
            <w:rFonts w:cs="Arial"/>
          </w:rPr>
          <w:t xml:space="preserve">Calculate the saturated outlet temperature at the outlet enthalpy and check the </w:t>
        </w:r>
        <w:r>
          <w:rPr>
            <w:rFonts w:cs="Arial"/>
          </w:rPr>
          <w:t xml:space="preserve">secondary </w:t>
        </w:r>
        <w:r w:rsidRPr="00144ED2">
          <w:rPr>
            <w:rFonts w:cs="Arial"/>
          </w:rPr>
          <w:t xml:space="preserve">outlet air condition if </w:t>
        </w:r>
        <w:r>
          <w:rPr>
            <w:rFonts w:cs="Arial"/>
          </w:rPr>
          <w:t xml:space="preserve">super-saturation </w:t>
        </w:r>
        <w:r w:rsidRPr="00144ED2">
          <w:rPr>
            <w:rFonts w:cs="Arial"/>
          </w:rPr>
          <w:t>has occurred:</w:t>
        </w:r>
      </w:ins>
    </w:p>
    <w:p w:rsidR="00421A30" w:rsidRPr="00144ED2" w:rsidRDefault="00421A30" w:rsidP="00421A30">
      <w:pPr>
        <w:pStyle w:val="BodyText"/>
        <w:spacing w:after="0"/>
        <w:ind w:left="1350"/>
        <w:rPr>
          <w:ins w:id="220" w:author="Bereket Nigusse" w:date="2015-03-05T14:58:00Z"/>
          <w:rFonts w:cs="Arial"/>
        </w:rPr>
      </w:pPr>
      <w:ins w:id="221" w:author="Bereket Nigusse" w:date="2015-03-05T14:58:00Z">
        <w:r w:rsidRPr="00144ED2">
          <w:rPr>
            <w:rFonts w:cs="Arial"/>
            <w:position w:val="-14"/>
          </w:rPr>
          <w:object w:dxaOrig="2820" w:dyaOrig="400">
            <v:shape id="_x0000_i1045" type="#_x0000_t75" style="width:141pt;height:20.25pt" o:ole="">
              <v:imagedata r:id="rId54" o:title=""/>
            </v:shape>
            <o:OLEObject Type="Embed" ProgID="Equation.DSMT4" ShapeID="_x0000_i1045" DrawAspect="Content" ObjectID="_1487075140" r:id="rId55"/>
          </w:object>
        </w:r>
      </w:ins>
    </w:p>
    <w:p w:rsidR="00421A30" w:rsidRPr="00144ED2" w:rsidRDefault="00421A30" w:rsidP="00421A30">
      <w:pPr>
        <w:pStyle w:val="BodyText"/>
        <w:spacing w:after="0"/>
        <w:rPr>
          <w:ins w:id="222" w:author="Bereket Nigusse" w:date="2015-03-05T14:58:00Z"/>
          <w:rFonts w:cs="Arial"/>
        </w:rPr>
      </w:pPr>
      <w:ins w:id="223" w:author="Bereket Nigusse" w:date="2015-03-05T14:58:00Z">
        <w:r w:rsidRPr="00144ED2">
          <w:rPr>
            <w:rFonts w:cs="Arial"/>
          </w:rPr>
          <w:t>IF (</w:t>
        </w:r>
        <w:r w:rsidRPr="00144ED2">
          <w:rPr>
            <w:rFonts w:cs="Arial"/>
            <w:position w:val="-14"/>
          </w:rPr>
          <w:object w:dxaOrig="2060" w:dyaOrig="380">
            <v:shape id="_x0000_i1046" type="#_x0000_t75" style="width:102.75pt;height:18.75pt" o:ole="">
              <v:imagedata r:id="rId56" o:title=""/>
            </v:shape>
            <o:OLEObject Type="Embed" ProgID="Equation.DSMT4" ShapeID="_x0000_i1046" DrawAspect="Content" ObjectID="_1487075141" r:id="rId57"/>
          </w:object>
        </w:r>
        <w:r w:rsidRPr="00144ED2">
          <w:rPr>
            <w:rFonts w:cs="Arial"/>
          </w:rPr>
          <w:t>) Then</w:t>
        </w:r>
      </w:ins>
    </w:p>
    <w:p w:rsidR="00421A30" w:rsidRPr="00144ED2" w:rsidRDefault="00421A30" w:rsidP="00421A30">
      <w:pPr>
        <w:pStyle w:val="BodyText"/>
        <w:spacing w:after="0"/>
        <w:ind w:left="1350"/>
        <w:rPr>
          <w:ins w:id="224" w:author="Bereket Nigusse" w:date="2015-03-05T14:58:00Z"/>
          <w:rFonts w:cs="Arial"/>
        </w:rPr>
      </w:pPr>
      <w:ins w:id="225" w:author="Bereket Nigusse" w:date="2015-03-05T14:58:00Z">
        <w:r w:rsidRPr="00144ED2">
          <w:rPr>
            <w:rFonts w:cs="Arial"/>
            <w:position w:val="-12"/>
          </w:rPr>
          <w:object w:dxaOrig="1840" w:dyaOrig="360">
            <v:shape id="_x0000_i1047" type="#_x0000_t75" style="width:92.25pt;height:18pt" o:ole="">
              <v:imagedata r:id="rId58" o:title=""/>
            </v:shape>
            <o:OLEObject Type="Embed" ProgID="Equation.DSMT4" ShapeID="_x0000_i1047" DrawAspect="Content" ObjectID="_1487075142" r:id="rId59"/>
          </w:object>
        </w:r>
      </w:ins>
    </w:p>
    <w:p w:rsidR="00421A30" w:rsidRPr="00144ED2" w:rsidRDefault="00421A30" w:rsidP="00421A30">
      <w:pPr>
        <w:pStyle w:val="BodyText"/>
        <w:spacing w:after="0"/>
        <w:ind w:left="270"/>
        <w:rPr>
          <w:ins w:id="226" w:author="Bereket Nigusse" w:date="2015-03-05T14:58:00Z"/>
          <w:rFonts w:cs="Arial"/>
        </w:rPr>
      </w:pPr>
    </w:p>
    <w:p w:rsidR="00421A30" w:rsidRPr="00144ED2" w:rsidRDefault="00421A30" w:rsidP="00421A30">
      <w:pPr>
        <w:pStyle w:val="BodyText"/>
        <w:spacing w:after="0"/>
        <w:rPr>
          <w:ins w:id="227" w:author="Bereket Nigusse" w:date="2015-03-05T14:58:00Z"/>
          <w:rFonts w:cs="Arial"/>
        </w:rPr>
      </w:pPr>
      <w:ins w:id="228" w:author="Bereket Nigusse" w:date="2015-03-05T14:58:00Z">
        <w:r w:rsidRPr="00144ED2">
          <w:rPr>
            <w:rFonts w:cs="Arial"/>
          </w:rPr>
          <w:t>ELSE</w:t>
        </w:r>
      </w:ins>
    </w:p>
    <w:p w:rsidR="00421A30" w:rsidRPr="00144ED2" w:rsidRDefault="00421A30" w:rsidP="00421A30">
      <w:pPr>
        <w:pStyle w:val="BodyText"/>
        <w:spacing w:after="0"/>
        <w:ind w:left="1440"/>
        <w:rPr>
          <w:ins w:id="229" w:author="Bereket Nigusse" w:date="2015-03-05T14:58:00Z"/>
          <w:rFonts w:cs="Arial"/>
        </w:rPr>
      </w:pPr>
      <w:ins w:id="230" w:author="Bereket Nigusse" w:date="2015-03-05T14:58:00Z">
        <w:r w:rsidRPr="00144ED2">
          <w:rPr>
            <w:rFonts w:cs="Arial"/>
            <w:position w:val="-14"/>
          </w:rPr>
          <w:object w:dxaOrig="2060" w:dyaOrig="380">
            <v:shape id="_x0000_i1048" type="#_x0000_t75" style="width:102.75pt;height:18.75pt" o:ole="">
              <v:imagedata r:id="rId60" o:title=""/>
            </v:shape>
            <o:OLEObject Type="Embed" ProgID="Equation.DSMT4" ShapeID="_x0000_i1048" DrawAspect="Content" ObjectID="_1487075143" r:id="rId61"/>
          </w:object>
        </w:r>
      </w:ins>
    </w:p>
    <w:p w:rsidR="00421A30" w:rsidRPr="00144ED2" w:rsidRDefault="00421A30" w:rsidP="00421A30">
      <w:pPr>
        <w:pStyle w:val="BodyText"/>
        <w:spacing w:after="0"/>
        <w:ind w:left="1440"/>
        <w:rPr>
          <w:ins w:id="231" w:author="Bereket Nigusse" w:date="2015-03-05T14:58:00Z"/>
          <w:rFonts w:cs="Arial"/>
        </w:rPr>
      </w:pPr>
      <w:ins w:id="232" w:author="Bereket Nigusse" w:date="2015-03-05T14:58:00Z">
        <w:r w:rsidRPr="00144ED2">
          <w:rPr>
            <w:rFonts w:cs="Arial"/>
          </w:rPr>
          <w:t>The coil outlet humidity ratio is determined using psychrometric functions as follows.</w:t>
        </w:r>
      </w:ins>
    </w:p>
    <w:p w:rsidR="00421A30" w:rsidRPr="00144ED2" w:rsidRDefault="00421A30" w:rsidP="00421A30">
      <w:pPr>
        <w:pStyle w:val="BodyText"/>
        <w:spacing w:after="0"/>
        <w:ind w:left="1440"/>
        <w:rPr>
          <w:ins w:id="233" w:author="Bereket Nigusse" w:date="2015-03-05T14:58:00Z"/>
          <w:rFonts w:cs="Arial"/>
        </w:rPr>
      </w:pPr>
      <w:ins w:id="234" w:author="Bereket Nigusse" w:date="2015-03-05T14:58:00Z">
        <w:r w:rsidRPr="00144ED2">
          <w:rPr>
            <w:rFonts w:cs="Arial"/>
            <w:position w:val="-16"/>
          </w:rPr>
          <w:object w:dxaOrig="3080" w:dyaOrig="440">
            <v:shape id="_x0000_i1049" type="#_x0000_t75" style="width:153.75pt;height:21.75pt" o:ole="">
              <v:imagedata r:id="rId62" o:title=""/>
            </v:shape>
            <o:OLEObject Type="Embed" ProgID="Equation.DSMT4" ShapeID="_x0000_i1049" DrawAspect="Content" ObjectID="_1487075144" r:id="rId63"/>
          </w:object>
        </w:r>
      </w:ins>
    </w:p>
    <w:p w:rsidR="00421A30" w:rsidRPr="00144ED2" w:rsidRDefault="00421A30" w:rsidP="00421A30">
      <w:pPr>
        <w:pStyle w:val="BodyText"/>
        <w:spacing w:after="0"/>
        <w:rPr>
          <w:ins w:id="235" w:author="Bereket Nigusse" w:date="2015-03-05T14:58:00Z"/>
          <w:rFonts w:cs="Arial"/>
        </w:rPr>
      </w:pPr>
      <w:ins w:id="236" w:author="Bereket Nigusse" w:date="2015-03-05T14:58:00Z">
        <w:r w:rsidRPr="00144ED2">
          <w:rPr>
            <w:rFonts w:cs="Arial"/>
          </w:rPr>
          <w:t>ENDIF</w:t>
        </w:r>
      </w:ins>
    </w:p>
    <w:p w:rsidR="00421A30" w:rsidRPr="00144ED2" w:rsidRDefault="00421A30" w:rsidP="00421A30">
      <w:pPr>
        <w:pStyle w:val="BodyText"/>
        <w:spacing w:after="0"/>
        <w:rPr>
          <w:ins w:id="237" w:author="Bereket Nigusse" w:date="2015-03-05T14:58:00Z"/>
          <w:rFonts w:cs="Arial"/>
        </w:rPr>
      </w:pPr>
    </w:p>
    <w:p w:rsidR="00421A30" w:rsidRPr="00144ED2" w:rsidRDefault="00421A30" w:rsidP="00421A30">
      <w:pPr>
        <w:pStyle w:val="BodyText"/>
        <w:spacing w:after="0"/>
        <w:rPr>
          <w:ins w:id="238" w:author="Bereket Nigusse" w:date="2015-03-05T14:58:00Z"/>
          <w:rFonts w:cs="Arial"/>
        </w:rPr>
      </w:pPr>
      <w:ins w:id="239" w:author="Bereket Nigusse" w:date="2015-03-05T14:58:00Z">
        <w:r w:rsidRPr="00144ED2">
          <w:rPr>
            <w:rFonts w:cs="Arial"/>
          </w:rPr>
          <w:t>Where</w:t>
        </w:r>
      </w:ins>
    </w:p>
    <w:p w:rsidR="00421A30" w:rsidRPr="00144ED2" w:rsidRDefault="00421A30" w:rsidP="00421A30">
      <w:pPr>
        <w:tabs>
          <w:tab w:val="left" w:pos="2520"/>
          <w:tab w:val="left" w:pos="2880"/>
        </w:tabs>
        <w:ind w:left="1440"/>
        <w:rPr>
          <w:ins w:id="240" w:author="Bereket Nigusse" w:date="2015-03-05T14:58:00Z"/>
          <w:rFonts w:cs="Arial"/>
        </w:rPr>
      </w:pPr>
      <w:ins w:id="241" w:author="Bereket Nigusse" w:date="2015-03-05T14:58:00Z">
        <w:r w:rsidRPr="00144ED2">
          <w:rPr>
            <w:rFonts w:cs="Arial"/>
            <w:position w:val="-12"/>
          </w:rPr>
          <w:object w:dxaOrig="460" w:dyaOrig="360">
            <v:shape id="_x0000_i1050" type="#_x0000_t75" style="width:23.25pt;height:18pt" o:ole="">
              <v:imagedata r:id="rId64" o:title=""/>
            </v:shape>
            <o:OLEObject Type="Embed" ProgID="Equation.DSMT4" ShapeID="_x0000_i1050" DrawAspect="Content" ObjectID="_1487075145" r:id="rId65"/>
          </w:object>
        </w:r>
        <w:r w:rsidRPr="00144ED2">
          <w:rPr>
            <w:rFonts w:cs="Arial"/>
          </w:rPr>
          <w:tab/>
          <w:t>=</w:t>
        </w:r>
        <w:r w:rsidRPr="00144ED2">
          <w:rPr>
            <w:rFonts w:cs="Arial"/>
          </w:rPr>
          <w:tab/>
          <w:t>enthalpy of air entering the passive coil, (J/kg)</w:t>
        </w:r>
      </w:ins>
    </w:p>
    <w:p w:rsidR="00421A30" w:rsidRDefault="00421A30" w:rsidP="00421A30">
      <w:pPr>
        <w:tabs>
          <w:tab w:val="left" w:pos="2520"/>
          <w:tab w:val="left" w:pos="2880"/>
        </w:tabs>
        <w:ind w:left="1440"/>
        <w:rPr>
          <w:ins w:id="242" w:author="Bereket Nigusse" w:date="2015-03-05T14:58:00Z"/>
          <w:rFonts w:cs="Arial"/>
        </w:rPr>
      </w:pPr>
      <w:ins w:id="243" w:author="Bereket Nigusse" w:date="2015-03-05T14:58:00Z">
        <w:r w:rsidRPr="00144ED2">
          <w:rPr>
            <w:rFonts w:cs="Arial"/>
            <w:position w:val="-12"/>
          </w:rPr>
          <w:object w:dxaOrig="540" w:dyaOrig="360">
            <v:shape id="_x0000_i1051" type="#_x0000_t75" style="width:27pt;height:18pt" o:ole="">
              <v:imagedata r:id="rId66" o:title=""/>
            </v:shape>
            <o:OLEObject Type="Embed" ProgID="Equation.DSMT4" ShapeID="_x0000_i1051" DrawAspect="Content" ObjectID="_1487075146" r:id="rId67"/>
          </w:object>
        </w:r>
        <w:r w:rsidRPr="00144ED2">
          <w:rPr>
            <w:rFonts w:cs="Arial"/>
          </w:rPr>
          <w:tab/>
          <w:t>=</w:t>
        </w:r>
        <w:r w:rsidRPr="00144ED2">
          <w:rPr>
            <w:rFonts w:cs="Arial"/>
          </w:rPr>
          <w:tab/>
          <w:t>enthalpy of air leaving the passive coil, (J/kg)</w:t>
        </w:r>
      </w:ins>
    </w:p>
    <w:p w:rsidR="00421A30" w:rsidRPr="00144ED2" w:rsidRDefault="00421A30" w:rsidP="00421A30">
      <w:pPr>
        <w:tabs>
          <w:tab w:val="left" w:pos="2520"/>
          <w:tab w:val="left" w:pos="2880"/>
        </w:tabs>
        <w:ind w:left="1440"/>
        <w:rPr>
          <w:ins w:id="244" w:author="Bereket Nigusse" w:date="2015-03-05T14:58:00Z"/>
          <w:rFonts w:cs="Arial"/>
        </w:rPr>
      </w:pPr>
      <w:ins w:id="245" w:author="Bereket Nigusse" w:date="2015-03-05T14:58:00Z">
        <w:r w:rsidRPr="002108B7">
          <w:rPr>
            <w:rFonts w:cs="Arial"/>
            <w:position w:val="-12"/>
          </w:rPr>
          <w:object w:dxaOrig="420" w:dyaOrig="360">
            <v:shape id="_x0000_i1052" type="#_x0000_t75" style="width:21pt;height:18pt" o:ole="">
              <v:imagedata r:id="rId68" o:title=""/>
            </v:shape>
            <o:OLEObject Type="Embed" ProgID="Equation.DSMT4" ShapeID="_x0000_i1052" DrawAspect="Content" ObjectID="_1487075147" r:id="rId69"/>
          </w:object>
        </w:r>
        <w:r w:rsidRPr="00144ED2">
          <w:rPr>
            <w:rFonts w:cs="Arial"/>
          </w:rPr>
          <w:tab/>
          <w:t>=</w:t>
        </w:r>
        <w:r w:rsidRPr="00144ED2">
          <w:rPr>
            <w:rFonts w:cs="Arial"/>
          </w:rPr>
          <w:tab/>
        </w:r>
        <w:r>
          <w:rPr>
            <w:rFonts w:cs="Arial"/>
          </w:rPr>
          <w:t>secondary DX coil mass flow rate</w:t>
        </w:r>
        <w:r w:rsidRPr="00144ED2">
          <w:rPr>
            <w:rFonts w:cs="Arial"/>
          </w:rPr>
          <w:t>, (</w:t>
        </w:r>
        <w:r>
          <w:rPr>
            <w:rFonts w:cs="Arial"/>
          </w:rPr>
          <w:t>kg/s</w:t>
        </w:r>
        <w:r w:rsidRPr="00144ED2">
          <w:rPr>
            <w:rFonts w:cs="Arial"/>
          </w:rPr>
          <w:t>)</w:t>
        </w:r>
      </w:ins>
    </w:p>
    <w:p w:rsidR="00421A30" w:rsidRPr="00144ED2" w:rsidRDefault="00421A30" w:rsidP="00421A30">
      <w:pPr>
        <w:tabs>
          <w:tab w:val="left" w:pos="2520"/>
          <w:tab w:val="left" w:pos="2880"/>
        </w:tabs>
        <w:ind w:left="1440"/>
        <w:rPr>
          <w:ins w:id="246" w:author="Bereket Nigusse" w:date="2015-03-05T14:58:00Z"/>
          <w:rFonts w:cs="Arial"/>
        </w:rPr>
      </w:pPr>
      <w:ins w:id="247" w:author="Bereket Nigusse" w:date="2015-03-05T14:58:00Z">
        <w:r w:rsidRPr="002108B7">
          <w:rPr>
            <w:rFonts w:cs="Arial"/>
            <w:position w:val="-4"/>
          </w:rPr>
          <w:object w:dxaOrig="520" w:dyaOrig="260">
            <v:shape id="_x0000_i1053" type="#_x0000_t75" style="width:26.25pt;height:12.75pt" o:ole="">
              <v:imagedata r:id="rId70" o:title=""/>
            </v:shape>
            <o:OLEObject Type="Embed" ProgID="Equation.DSMT4" ShapeID="_x0000_i1053" DrawAspect="Content" ObjectID="_1487075148" r:id="rId71"/>
          </w:object>
        </w:r>
        <w:r w:rsidRPr="00144ED2">
          <w:rPr>
            <w:rFonts w:cs="Arial"/>
          </w:rPr>
          <w:tab/>
          <w:t>=</w:t>
        </w:r>
        <w:r w:rsidRPr="00144ED2">
          <w:rPr>
            <w:rFonts w:cs="Arial"/>
          </w:rPr>
          <w:tab/>
        </w:r>
        <w:r>
          <w:rPr>
            <w:rFonts w:cs="Arial"/>
          </w:rPr>
          <w:t xml:space="preserve">primary DX cooling coil compressor </w:t>
        </w:r>
        <w:r w:rsidRPr="00144ED2">
          <w:rPr>
            <w:rFonts w:cs="Arial"/>
          </w:rPr>
          <w:t>part-load ratio, (-)</w:t>
        </w:r>
      </w:ins>
    </w:p>
    <w:p w:rsidR="00421A30" w:rsidRDefault="00421A30" w:rsidP="00421A30">
      <w:pPr>
        <w:tabs>
          <w:tab w:val="left" w:pos="2520"/>
          <w:tab w:val="left" w:pos="2880"/>
        </w:tabs>
        <w:ind w:left="1440"/>
        <w:rPr>
          <w:ins w:id="248" w:author="Bereket Nigusse" w:date="2015-03-05T14:58:00Z"/>
          <w:rFonts w:cs="Arial"/>
        </w:rPr>
      </w:pPr>
      <w:ins w:id="249" w:author="Bereket Nigusse" w:date="2015-03-05T14:58:00Z">
        <w:r w:rsidRPr="00144ED2">
          <w:rPr>
            <w:rFonts w:cs="Arial"/>
            <w:position w:val="-12"/>
          </w:rPr>
          <w:object w:dxaOrig="380" w:dyaOrig="360">
            <v:shape id="_x0000_i1054" type="#_x0000_t75" style="width:18.75pt;height:18pt" o:ole="">
              <v:imagedata r:id="rId72" o:title=""/>
            </v:shape>
            <o:OLEObject Type="Embed" ProgID="Equation.DSMT4" ShapeID="_x0000_i1054" DrawAspect="Content" ObjectID="_1487075149" r:id="rId73"/>
          </w:object>
        </w:r>
        <w:r w:rsidRPr="00144ED2">
          <w:rPr>
            <w:rFonts w:cs="Arial"/>
          </w:rPr>
          <w:tab/>
          <w:t>=</w:t>
        </w:r>
        <w:r w:rsidRPr="00144ED2">
          <w:rPr>
            <w:rFonts w:cs="Arial"/>
          </w:rPr>
          <w:tab/>
          <w:t xml:space="preserve">total pressure at the inlet of </w:t>
        </w:r>
        <w:r>
          <w:rPr>
            <w:rFonts w:cs="Arial"/>
          </w:rPr>
          <w:t xml:space="preserve">secondary DX </w:t>
        </w:r>
        <w:r w:rsidRPr="00144ED2">
          <w:rPr>
            <w:rFonts w:cs="Arial"/>
          </w:rPr>
          <w:t>coil, (Pa)</w:t>
        </w:r>
      </w:ins>
    </w:p>
    <w:p w:rsidR="00421A30" w:rsidRPr="00144ED2" w:rsidRDefault="00421A30" w:rsidP="00421A30">
      <w:pPr>
        <w:tabs>
          <w:tab w:val="left" w:pos="2520"/>
          <w:tab w:val="left" w:pos="2880"/>
        </w:tabs>
        <w:ind w:left="1440"/>
        <w:rPr>
          <w:ins w:id="250" w:author="Bereket Nigusse" w:date="2015-03-05T14:58:00Z"/>
          <w:rFonts w:cs="Arial"/>
        </w:rPr>
      </w:pPr>
      <w:ins w:id="251" w:author="Bereket Nigusse" w:date="2015-03-05T14:58:00Z">
        <w:r w:rsidRPr="007D4619">
          <w:rPr>
            <w:rFonts w:cs="Arial"/>
            <w:position w:val="-12"/>
          </w:rPr>
          <w:object w:dxaOrig="820" w:dyaOrig="360">
            <v:shape id="_x0000_i1055" type="#_x0000_t75" style="width:41.25pt;height:18pt" o:ole="">
              <v:imagedata r:id="rId74" o:title=""/>
            </v:shape>
            <o:OLEObject Type="Embed" ProgID="Equation.DSMT4" ShapeID="_x0000_i1055" DrawAspect="Content" ObjectID="_1487075150" r:id="rId75"/>
          </w:object>
        </w:r>
        <w:r w:rsidRPr="00144ED2">
          <w:rPr>
            <w:rFonts w:cs="Arial"/>
          </w:rPr>
          <w:tab/>
          <w:t>=</w:t>
        </w:r>
        <w:r w:rsidRPr="00144ED2">
          <w:rPr>
            <w:rFonts w:cs="Arial"/>
          </w:rPr>
          <w:tab/>
        </w:r>
        <w:r>
          <w:rPr>
            <w:rFonts w:cs="Arial"/>
          </w:rPr>
          <w:t xml:space="preserve">secondary </w:t>
        </w:r>
        <w:r w:rsidRPr="00144ED2">
          <w:rPr>
            <w:rFonts w:cs="Arial"/>
          </w:rPr>
          <w:t xml:space="preserve">coil </w:t>
        </w:r>
        <w:r>
          <w:rPr>
            <w:rFonts w:cs="Arial"/>
          </w:rPr>
          <w:t xml:space="preserve">outlet air </w:t>
        </w:r>
        <w:r w:rsidRPr="00144ED2">
          <w:rPr>
            <w:rFonts w:cs="Arial"/>
          </w:rPr>
          <w:t>temperature, (°C)</w:t>
        </w:r>
      </w:ins>
    </w:p>
    <w:p w:rsidR="00421A30" w:rsidRPr="00144ED2" w:rsidRDefault="00421A30" w:rsidP="00421A30">
      <w:pPr>
        <w:tabs>
          <w:tab w:val="left" w:pos="2520"/>
          <w:tab w:val="left" w:pos="2880"/>
        </w:tabs>
        <w:ind w:left="1440"/>
        <w:rPr>
          <w:ins w:id="252" w:author="Bereket Nigusse" w:date="2015-03-05T14:58:00Z"/>
          <w:rFonts w:cs="Arial"/>
        </w:rPr>
      </w:pPr>
      <w:ins w:id="253" w:author="Bereket Nigusse" w:date="2015-03-05T14:58:00Z">
        <w:r w:rsidRPr="00144ED2">
          <w:rPr>
            <w:rFonts w:cs="Arial"/>
            <w:position w:val="-14"/>
          </w:rPr>
          <w:object w:dxaOrig="1060" w:dyaOrig="380">
            <v:shape id="_x0000_i1056" type="#_x0000_t75" style="width:53.25pt;height:18.75pt" o:ole="">
              <v:imagedata r:id="rId76" o:title=""/>
            </v:shape>
            <o:OLEObject Type="Embed" ProgID="Equation.DSMT4" ShapeID="_x0000_i1056" DrawAspect="Content" ObjectID="_1487075151" r:id="rId77"/>
          </w:object>
        </w:r>
        <w:r w:rsidRPr="00144ED2">
          <w:rPr>
            <w:rFonts w:cs="Arial"/>
          </w:rPr>
          <w:tab/>
          <w:t>=</w:t>
        </w:r>
        <w:r w:rsidRPr="00144ED2">
          <w:rPr>
            <w:rFonts w:cs="Arial"/>
          </w:rPr>
          <w:tab/>
        </w:r>
        <w:r>
          <w:rPr>
            <w:rFonts w:cs="Arial"/>
          </w:rPr>
          <w:t xml:space="preserve">secondary </w:t>
        </w:r>
        <w:r w:rsidRPr="00144ED2">
          <w:rPr>
            <w:rFonts w:cs="Arial"/>
          </w:rPr>
          <w:t xml:space="preserve">coil saturated </w:t>
        </w:r>
        <w:r>
          <w:rPr>
            <w:rFonts w:cs="Arial"/>
          </w:rPr>
          <w:t xml:space="preserve">air </w:t>
        </w:r>
        <w:r w:rsidRPr="00144ED2">
          <w:rPr>
            <w:rFonts w:cs="Arial"/>
          </w:rPr>
          <w:t>temperature at the outlet enthalpy, (°C)</w:t>
        </w:r>
      </w:ins>
    </w:p>
    <w:p w:rsidR="00421A30" w:rsidRPr="00144ED2" w:rsidRDefault="00421A30" w:rsidP="00421A30">
      <w:pPr>
        <w:tabs>
          <w:tab w:val="left" w:pos="2520"/>
          <w:tab w:val="left" w:pos="2880"/>
        </w:tabs>
        <w:ind w:left="1440"/>
        <w:rPr>
          <w:ins w:id="254" w:author="Bereket Nigusse" w:date="2015-03-05T14:58:00Z"/>
          <w:rFonts w:cs="Arial"/>
        </w:rPr>
      </w:pPr>
      <w:ins w:id="255" w:author="Bereket Nigusse" w:date="2015-03-05T14:58:00Z">
        <w:r w:rsidRPr="00144ED2">
          <w:rPr>
            <w:rFonts w:cs="Arial"/>
            <w:position w:val="-12"/>
          </w:rPr>
          <w:object w:dxaOrig="780" w:dyaOrig="360">
            <v:shape id="_x0000_i1057" type="#_x0000_t75" style="width:39pt;height:18pt" o:ole="">
              <v:imagedata r:id="rId78" o:title=""/>
            </v:shape>
            <o:OLEObject Type="Embed" ProgID="Equation.DSMT4" ShapeID="_x0000_i1057" DrawAspect="Content" ObjectID="_1487075152" r:id="rId79"/>
          </w:object>
        </w:r>
        <w:r w:rsidRPr="00144ED2">
          <w:rPr>
            <w:rFonts w:cs="Arial"/>
          </w:rPr>
          <w:tab/>
          <w:t>=</w:t>
        </w:r>
        <w:r w:rsidRPr="00144ED2">
          <w:rPr>
            <w:rFonts w:cs="Arial"/>
          </w:rPr>
          <w:tab/>
        </w:r>
        <w:r>
          <w:rPr>
            <w:rFonts w:cs="Arial"/>
          </w:rPr>
          <w:t xml:space="preserve">secondary </w:t>
        </w:r>
        <w:r w:rsidRPr="00144ED2">
          <w:rPr>
            <w:rFonts w:cs="Arial"/>
          </w:rPr>
          <w:t>coil inlet node air humidity ratio, (kgH2O/kgDryair)</w:t>
        </w:r>
      </w:ins>
    </w:p>
    <w:p w:rsidR="000903A3" w:rsidRPr="00144ED2" w:rsidRDefault="00421A30" w:rsidP="000903A3">
      <w:pPr>
        <w:tabs>
          <w:tab w:val="left" w:pos="2520"/>
          <w:tab w:val="left" w:pos="2880"/>
        </w:tabs>
        <w:ind w:left="1440"/>
        <w:rPr>
          <w:rFonts w:cs="Arial"/>
        </w:rPr>
      </w:pPr>
      <w:ins w:id="256" w:author="Bereket Nigusse" w:date="2015-03-05T14:58:00Z">
        <w:r w:rsidRPr="00144ED2">
          <w:rPr>
            <w:rFonts w:cs="Arial"/>
            <w:position w:val="-12"/>
          </w:rPr>
          <w:object w:dxaOrig="859" w:dyaOrig="360">
            <v:shape id="_x0000_i1058" type="#_x0000_t75" style="width:42.75pt;height:18pt" o:ole="">
              <v:imagedata r:id="rId80" o:title=""/>
            </v:shape>
            <o:OLEObject Type="Embed" ProgID="Equation.DSMT4" ShapeID="_x0000_i1058" DrawAspect="Content" ObjectID="_1487075153" r:id="rId81"/>
          </w:object>
        </w:r>
        <w:r w:rsidRPr="00144ED2">
          <w:rPr>
            <w:rFonts w:cs="Arial"/>
          </w:rPr>
          <w:tab/>
          <w:t>=</w:t>
        </w:r>
        <w:r w:rsidRPr="00144ED2">
          <w:rPr>
            <w:rFonts w:cs="Arial"/>
          </w:rPr>
          <w:tab/>
        </w:r>
        <w:r>
          <w:rPr>
            <w:rFonts w:cs="Arial"/>
          </w:rPr>
          <w:t xml:space="preserve">secondary </w:t>
        </w:r>
        <w:r w:rsidRPr="00144ED2">
          <w:rPr>
            <w:rFonts w:cs="Arial"/>
          </w:rPr>
          <w:t>coil outlet node air humidity ratio, (kgH2O/kgDryair)</w:t>
        </w:r>
      </w:ins>
    </w:p>
    <w:p w:rsidR="000903A3" w:rsidRDefault="000903A3" w:rsidP="000B450C">
      <w:pPr>
        <w:pStyle w:val="BodyText"/>
      </w:pPr>
    </w:p>
    <w:p w:rsidR="009A4A85" w:rsidRDefault="00B82165">
      <w:pPr>
        <w:pStyle w:val="Heading2"/>
      </w:pPr>
      <w:bookmarkStart w:id="257" w:name="_Toc351186723"/>
      <w:r>
        <w:t xml:space="preserve">HVAC </w:t>
      </w:r>
      <w:r w:rsidR="009A4A85">
        <w:t>Controllers</w:t>
      </w:r>
      <w:bookmarkEnd w:id="76"/>
      <w:bookmarkEnd w:id="77"/>
      <w:bookmarkEnd w:id="78"/>
      <w:bookmarkEnd w:id="79"/>
      <w:bookmarkEnd w:id="81"/>
      <w:bookmarkEnd w:id="82"/>
      <w:bookmarkEnd w:id="257"/>
    </w:p>
    <w:sectPr w:rsidR="009A4A85">
      <w:headerReference w:type="default" r:id="rId82"/>
      <w:footerReference w:type="default" r:id="rId83"/>
      <w:pgSz w:w="12240" w:h="15840" w:code="1"/>
      <w:pgMar w:top="1440" w:right="1440" w:bottom="1440" w:left="1440" w:header="965" w:footer="965"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937" w:rsidRDefault="00DE6937">
      <w:r>
        <w:separator/>
      </w:r>
    </w:p>
  </w:endnote>
  <w:endnote w:type="continuationSeparator" w:id="0">
    <w:p w:rsidR="00DE6937" w:rsidRDefault="00DE6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w:altName w:val="Book Antiqua"/>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itstream Vera Sans">
    <w:altName w:val="DejaVu Sans"/>
    <w:charset w:val="00"/>
    <w:family w:val="swiss"/>
    <w:pitch w:val="variable"/>
    <w:sig w:usb0="00000003" w:usb1="10002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A8C" w:rsidRDefault="00265A8C">
    <w:pPr>
      <w:pStyle w:val="Footer"/>
      <w:pBdr>
        <w:top w:val="single" w:sz="8" w:space="1" w:color="auto"/>
      </w:pBdr>
      <w:tabs>
        <w:tab w:val="clear" w:pos="4320"/>
      </w:tabs>
    </w:pPr>
    <w:r>
      <w:fldChar w:fldCharType="begin"/>
    </w:r>
    <w:r>
      <w:instrText xml:space="preserve"> DATE \@ "M/d/yy" </w:instrText>
    </w:r>
    <w:r>
      <w:fldChar w:fldCharType="separate"/>
    </w:r>
    <w:r>
      <w:rPr>
        <w:noProof/>
      </w:rPr>
      <w:t>3/5/15</w:t>
    </w:r>
    <w:r>
      <w:fldChar w:fldCharType="end"/>
    </w:r>
    <w:r>
      <w:tab/>
    </w:r>
    <w:r>
      <w:fldChar w:fldCharType="begin"/>
    </w:r>
    <w:r>
      <w:instrText xml:space="preserve"> PAGE  \* MERGEFORMAT </w:instrText>
    </w:r>
    <w:r>
      <w:fldChar w:fldCharType="separate"/>
    </w:r>
    <w:r w:rsidR="00430310">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937" w:rsidRDefault="00DE6937">
      <w:r>
        <w:separator/>
      </w:r>
    </w:p>
  </w:footnote>
  <w:footnote w:type="continuationSeparator" w:id="0">
    <w:p w:rsidR="00DE6937" w:rsidRDefault="00DE69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A8C" w:rsidRPr="005A49CA" w:rsidRDefault="00265A8C" w:rsidP="00440634">
    <w:pPr>
      <w:pStyle w:val="Header"/>
    </w:pPr>
    <w:r>
      <w:fldChar w:fldCharType="begin"/>
    </w:r>
    <w:r>
      <w:instrText xml:space="preserve"> STYLEREF "Heading 1" \* MERGEFORMAT </w:instrText>
    </w:r>
    <w:r>
      <w:fldChar w:fldCharType="separate"/>
    </w:r>
    <w:r w:rsidR="00430310">
      <w:rPr>
        <w:b/>
        <w:bCs/>
        <w:noProof/>
      </w:rPr>
      <w:t>Error! No text of specified style in document.</w:t>
    </w:r>
    <w:r>
      <w:rPr>
        <w:noProof/>
      </w:rPr>
      <w:fldChar w:fldCharType="end"/>
    </w:r>
    <w:r w:rsidRPr="005A49CA">
      <w:tab/>
    </w:r>
    <w:fldSimple w:instr=" STYLEREF &quot;Heading 2&quot; \* MERGEFORMAT ">
      <w:r w:rsidR="00430310" w:rsidRPr="00430310">
        <w:rPr>
          <w:b/>
          <w:bCs/>
          <w:noProof/>
        </w:rPr>
        <w:t>Zone</w:t>
      </w:r>
      <w:r w:rsidR="00430310">
        <w:rPr>
          <w:noProof/>
        </w:rPr>
        <w:t xml:space="preserve"> Outdoor Air Design Data</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5A4A7E2"/>
    <w:lvl w:ilvl="0">
      <w:start w:val="1"/>
      <w:numFmt w:val="decimal"/>
      <w:lvlText w:val="%1."/>
      <w:lvlJc w:val="left"/>
      <w:pPr>
        <w:tabs>
          <w:tab w:val="num" w:pos="1800"/>
        </w:tabs>
        <w:ind w:left="1800" w:hanging="360"/>
      </w:pPr>
    </w:lvl>
  </w:abstractNum>
  <w:abstractNum w:abstractNumId="1">
    <w:nsid w:val="FFFFFF7D"/>
    <w:multiLevelType w:val="singleLevel"/>
    <w:tmpl w:val="415259EC"/>
    <w:lvl w:ilvl="0">
      <w:start w:val="1"/>
      <w:numFmt w:val="decimal"/>
      <w:lvlText w:val="%1."/>
      <w:lvlJc w:val="left"/>
      <w:pPr>
        <w:tabs>
          <w:tab w:val="num" w:pos="1440"/>
        </w:tabs>
        <w:ind w:left="1440" w:hanging="360"/>
      </w:pPr>
    </w:lvl>
  </w:abstractNum>
  <w:abstractNum w:abstractNumId="2">
    <w:nsid w:val="FFFFFF80"/>
    <w:multiLevelType w:val="singleLevel"/>
    <w:tmpl w:val="D1EA966C"/>
    <w:lvl w:ilvl="0">
      <w:start w:val="1"/>
      <w:numFmt w:val="bullet"/>
      <w:lvlText w:val=""/>
      <w:lvlJc w:val="left"/>
      <w:pPr>
        <w:tabs>
          <w:tab w:val="num" w:pos="1800"/>
        </w:tabs>
        <w:ind w:left="1800" w:hanging="360"/>
      </w:pPr>
      <w:rPr>
        <w:rFonts w:ascii="Symbol" w:hAnsi="Symbol" w:hint="default"/>
      </w:rPr>
    </w:lvl>
  </w:abstractNum>
  <w:abstractNum w:abstractNumId="3">
    <w:nsid w:val="FFFFFFFE"/>
    <w:multiLevelType w:val="singleLevel"/>
    <w:tmpl w:val="A698C5B2"/>
    <w:lvl w:ilvl="0">
      <w:numFmt w:val="decimal"/>
      <w:lvlText w:val="*"/>
      <w:lvlJc w:val="left"/>
    </w:lvl>
  </w:abstractNum>
  <w:abstractNum w:abstractNumId="4">
    <w:nsid w:val="00000003"/>
    <w:multiLevelType w:val="multilevel"/>
    <w:tmpl w:val="00000003"/>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nsid w:val="00590C9A"/>
    <w:multiLevelType w:val="singleLevel"/>
    <w:tmpl w:val="2B2E11CA"/>
    <w:lvl w:ilvl="0">
      <w:start w:val="1"/>
      <w:numFmt w:val="bullet"/>
      <w:lvlText w:val=""/>
      <w:lvlJc w:val="left"/>
      <w:pPr>
        <w:tabs>
          <w:tab w:val="num" w:pos="360"/>
        </w:tabs>
        <w:ind w:left="360" w:hanging="360"/>
      </w:pPr>
      <w:rPr>
        <w:rFonts w:ascii="Symbol" w:hAnsi="Symbol" w:hint="default"/>
      </w:rPr>
    </w:lvl>
  </w:abstractNum>
  <w:abstractNum w:abstractNumId="6">
    <w:nsid w:val="03452F0A"/>
    <w:multiLevelType w:val="hybridMultilevel"/>
    <w:tmpl w:val="820098DA"/>
    <w:lvl w:ilvl="0" w:tplc="83584B34">
      <w:start w:val="1"/>
      <w:numFmt w:val="decimal"/>
      <w:lvlText w:val="%1)"/>
      <w:lvlJc w:val="left"/>
      <w:pPr>
        <w:tabs>
          <w:tab w:val="num" w:pos="1440"/>
        </w:tabs>
        <w:ind w:left="1440" w:hanging="360"/>
      </w:pPr>
    </w:lvl>
    <w:lvl w:ilvl="1" w:tplc="8BFE1018" w:tentative="1">
      <w:start w:val="1"/>
      <w:numFmt w:val="lowerLetter"/>
      <w:lvlText w:val="%2."/>
      <w:lvlJc w:val="left"/>
      <w:pPr>
        <w:tabs>
          <w:tab w:val="num" w:pos="2160"/>
        </w:tabs>
        <w:ind w:left="2160" w:hanging="360"/>
      </w:pPr>
    </w:lvl>
    <w:lvl w:ilvl="2" w:tplc="DE12F01E" w:tentative="1">
      <w:start w:val="1"/>
      <w:numFmt w:val="lowerRoman"/>
      <w:lvlText w:val="%3."/>
      <w:lvlJc w:val="right"/>
      <w:pPr>
        <w:tabs>
          <w:tab w:val="num" w:pos="2880"/>
        </w:tabs>
        <w:ind w:left="2880" w:hanging="180"/>
      </w:pPr>
    </w:lvl>
    <w:lvl w:ilvl="3" w:tplc="75C0E56E" w:tentative="1">
      <w:start w:val="1"/>
      <w:numFmt w:val="decimal"/>
      <w:lvlText w:val="%4."/>
      <w:lvlJc w:val="left"/>
      <w:pPr>
        <w:tabs>
          <w:tab w:val="num" w:pos="3600"/>
        </w:tabs>
        <w:ind w:left="3600" w:hanging="360"/>
      </w:pPr>
    </w:lvl>
    <w:lvl w:ilvl="4" w:tplc="6ACC7B02" w:tentative="1">
      <w:start w:val="1"/>
      <w:numFmt w:val="lowerLetter"/>
      <w:lvlText w:val="%5."/>
      <w:lvlJc w:val="left"/>
      <w:pPr>
        <w:tabs>
          <w:tab w:val="num" w:pos="4320"/>
        </w:tabs>
        <w:ind w:left="4320" w:hanging="360"/>
      </w:pPr>
    </w:lvl>
    <w:lvl w:ilvl="5" w:tplc="7A826F94" w:tentative="1">
      <w:start w:val="1"/>
      <w:numFmt w:val="lowerRoman"/>
      <w:lvlText w:val="%6."/>
      <w:lvlJc w:val="right"/>
      <w:pPr>
        <w:tabs>
          <w:tab w:val="num" w:pos="5040"/>
        </w:tabs>
        <w:ind w:left="5040" w:hanging="180"/>
      </w:pPr>
    </w:lvl>
    <w:lvl w:ilvl="6" w:tplc="F97817BC" w:tentative="1">
      <w:start w:val="1"/>
      <w:numFmt w:val="decimal"/>
      <w:lvlText w:val="%7."/>
      <w:lvlJc w:val="left"/>
      <w:pPr>
        <w:tabs>
          <w:tab w:val="num" w:pos="5760"/>
        </w:tabs>
        <w:ind w:left="5760" w:hanging="360"/>
      </w:pPr>
    </w:lvl>
    <w:lvl w:ilvl="7" w:tplc="D716F22A" w:tentative="1">
      <w:start w:val="1"/>
      <w:numFmt w:val="lowerLetter"/>
      <w:lvlText w:val="%8."/>
      <w:lvlJc w:val="left"/>
      <w:pPr>
        <w:tabs>
          <w:tab w:val="num" w:pos="6480"/>
        </w:tabs>
        <w:ind w:left="6480" w:hanging="360"/>
      </w:pPr>
    </w:lvl>
    <w:lvl w:ilvl="8" w:tplc="E822E86C" w:tentative="1">
      <w:start w:val="1"/>
      <w:numFmt w:val="lowerRoman"/>
      <w:lvlText w:val="%9."/>
      <w:lvlJc w:val="right"/>
      <w:pPr>
        <w:tabs>
          <w:tab w:val="num" w:pos="7200"/>
        </w:tabs>
        <w:ind w:left="7200" w:hanging="180"/>
      </w:pPr>
    </w:lvl>
  </w:abstractNum>
  <w:abstractNum w:abstractNumId="7">
    <w:nsid w:val="037547DF"/>
    <w:multiLevelType w:val="singleLevel"/>
    <w:tmpl w:val="0409000F"/>
    <w:lvl w:ilvl="0">
      <w:start w:val="1"/>
      <w:numFmt w:val="decimal"/>
      <w:lvlText w:val="%1."/>
      <w:lvlJc w:val="left"/>
      <w:pPr>
        <w:tabs>
          <w:tab w:val="num" w:pos="360"/>
        </w:tabs>
        <w:ind w:left="360" w:hanging="360"/>
      </w:pPr>
    </w:lvl>
  </w:abstractNum>
  <w:abstractNum w:abstractNumId="8">
    <w:nsid w:val="03AA3E57"/>
    <w:multiLevelType w:val="hybridMultilevel"/>
    <w:tmpl w:val="F012960C"/>
    <w:lvl w:ilvl="0" w:tplc="803C00FC">
      <w:start w:val="1"/>
      <w:numFmt w:val="lowerLetter"/>
      <w:lvlText w:val="%1."/>
      <w:lvlJc w:val="left"/>
      <w:pPr>
        <w:tabs>
          <w:tab w:val="num" w:pos="3600"/>
        </w:tabs>
        <w:ind w:left="3600" w:hanging="360"/>
      </w:pPr>
    </w:lvl>
    <w:lvl w:ilvl="1" w:tplc="04090019">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0428132F"/>
    <w:multiLevelType w:val="hybridMultilevel"/>
    <w:tmpl w:val="6310F488"/>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5AF3B9C"/>
    <w:multiLevelType w:val="hybridMultilevel"/>
    <w:tmpl w:val="432421A2"/>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05D3265D"/>
    <w:multiLevelType w:val="hybridMultilevel"/>
    <w:tmpl w:val="FBDA6A26"/>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0739453C"/>
    <w:multiLevelType w:val="hybridMultilevel"/>
    <w:tmpl w:val="95926EE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0D78C4"/>
    <w:multiLevelType w:val="hybridMultilevel"/>
    <w:tmpl w:val="7466CC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9826BE2"/>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5">
    <w:nsid w:val="0AB31B71"/>
    <w:multiLevelType w:val="hybridMultilevel"/>
    <w:tmpl w:val="C696239C"/>
    <w:lvl w:ilvl="0" w:tplc="0409000F">
      <w:start w:val="1"/>
      <w:numFmt w:val="bullet"/>
      <w:lvlText w:val=""/>
      <w:lvlJc w:val="left"/>
      <w:pPr>
        <w:tabs>
          <w:tab w:val="num" w:pos="1800"/>
        </w:tabs>
        <w:ind w:left="1800" w:hanging="360"/>
      </w:pPr>
      <w:rPr>
        <w:rFonts w:ascii="Symbol" w:hAnsi="Symbol" w:hint="default"/>
        <w:sz w:val="22"/>
        <w:szCs w:val="22"/>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0B37790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0D006FAE"/>
    <w:multiLevelType w:val="hybridMultilevel"/>
    <w:tmpl w:val="FB52191A"/>
    <w:lvl w:ilvl="0" w:tplc="84567046">
      <w:start w:val="1"/>
      <w:numFmt w:val="bullet"/>
      <w:lvlText w:val=""/>
      <w:lvlJc w:val="left"/>
      <w:pPr>
        <w:tabs>
          <w:tab w:val="num" w:pos="2160"/>
        </w:tabs>
        <w:ind w:left="2160" w:hanging="360"/>
      </w:pPr>
      <w:rPr>
        <w:rFonts w:ascii="Symbol" w:hAnsi="Symbol" w:hint="default"/>
      </w:rPr>
    </w:lvl>
    <w:lvl w:ilvl="1" w:tplc="8EE68F1C" w:tentative="1">
      <w:start w:val="1"/>
      <w:numFmt w:val="bullet"/>
      <w:lvlText w:val="o"/>
      <w:lvlJc w:val="left"/>
      <w:pPr>
        <w:tabs>
          <w:tab w:val="num" w:pos="2880"/>
        </w:tabs>
        <w:ind w:left="2880" w:hanging="360"/>
      </w:pPr>
      <w:rPr>
        <w:rFonts w:ascii="Courier New" w:hAnsi="Courier New" w:cs="Courier New" w:hint="default"/>
      </w:rPr>
    </w:lvl>
    <w:lvl w:ilvl="2" w:tplc="8E527028" w:tentative="1">
      <w:start w:val="1"/>
      <w:numFmt w:val="bullet"/>
      <w:lvlText w:val=""/>
      <w:lvlJc w:val="left"/>
      <w:pPr>
        <w:tabs>
          <w:tab w:val="num" w:pos="3600"/>
        </w:tabs>
        <w:ind w:left="3600" w:hanging="360"/>
      </w:pPr>
      <w:rPr>
        <w:rFonts w:ascii="Wingdings" w:hAnsi="Wingdings" w:hint="default"/>
      </w:rPr>
    </w:lvl>
    <w:lvl w:ilvl="3" w:tplc="523EA0B6" w:tentative="1">
      <w:start w:val="1"/>
      <w:numFmt w:val="bullet"/>
      <w:lvlText w:val=""/>
      <w:lvlJc w:val="left"/>
      <w:pPr>
        <w:tabs>
          <w:tab w:val="num" w:pos="4320"/>
        </w:tabs>
        <w:ind w:left="4320" w:hanging="360"/>
      </w:pPr>
      <w:rPr>
        <w:rFonts w:ascii="Symbol" w:hAnsi="Symbol" w:hint="default"/>
      </w:rPr>
    </w:lvl>
    <w:lvl w:ilvl="4" w:tplc="F9305B6E" w:tentative="1">
      <w:start w:val="1"/>
      <w:numFmt w:val="bullet"/>
      <w:lvlText w:val="o"/>
      <w:lvlJc w:val="left"/>
      <w:pPr>
        <w:tabs>
          <w:tab w:val="num" w:pos="5040"/>
        </w:tabs>
        <w:ind w:left="5040" w:hanging="360"/>
      </w:pPr>
      <w:rPr>
        <w:rFonts w:ascii="Courier New" w:hAnsi="Courier New" w:cs="Courier New" w:hint="default"/>
      </w:rPr>
    </w:lvl>
    <w:lvl w:ilvl="5" w:tplc="E0D4A0C4" w:tentative="1">
      <w:start w:val="1"/>
      <w:numFmt w:val="bullet"/>
      <w:lvlText w:val=""/>
      <w:lvlJc w:val="left"/>
      <w:pPr>
        <w:tabs>
          <w:tab w:val="num" w:pos="5760"/>
        </w:tabs>
        <w:ind w:left="5760" w:hanging="360"/>
      </w:pPr>
      <w:rPr>
        <w:rFonts w:ascii="Wingdings" w:hAnsi="Wingdings" w:hint="default"/>
      </w:rPr>
    </w:lvl>
    <w:lvl w:ilvl="6" w:tplc="E71822EE" w:tentative="1">
      <w:start w:val="1"/>
      <w:numFmt w:val="bullet"/>
      <w:lvlText w:val=""/>
      <w:lvlJc w:val="left"/>
      <w:pPr>
        <w:tabs>
          <w:tab w:val="num" w:pos="6480"/>
        </w:tabs>
        <w:ind w:left="6480" w:hanging="360"/>
      </w:pPr>
      <w:rPr>
        <w:rFonts w:ascii="Symbol" w:hAnsi="Symbol" w:hint="default"/>
      </w:rPr>
    </w:lvl>
    <w:lvl w:ilvl="7" w:tplc="5F6644CE" w:tentative="1">
      <w:start w:val="1"/>
      <w:numFmt w:val="bullet"/>
      <w:lvlText w:val="o"/>
      <w:lvlJc w:val="left"/>
      <w:pPr>
        <w:tabs>
          <w:tab w:val="num" w:pos="7200"/>
        </w:tabs>
        <w:ind w:left="7200" w:hanging="360"/>
      </w:pPr>
      <w:rPr>
        <w:rFonts w:ascii="Courier New" w:hAnsi="Courier New" w:cs="Courier New" w:hint="default"/>
      </w:rPr>
    </w:lvl>
    <w:lvl w:ilvl="8" w:tplc="F2CACB88" w:tentative="1">
      <w:start w:val="1"/>
      <w:numFmt w:val="bullet"/>
      <w:lvlText w:val=""/>
      <w:lvlJc w:val="left"/>
      <w:pPr>
        <w:tabs>
          <w:tab w:val="num" w:pos="7920"/>
        </w:tabs>
        <w:ind w:left="7920" w:hanging="360"/>
      </w:pPr>
      <w:rPr>
        <w:rFonts w:ascii="Wingdings" w:hAnsi="Wingdings" w:hint="default"/>
      </w:rPr>
    </w:lvl>
  </w:abstractNum>
  <w:abstractNum w:abstractNumId="18">
    <w:nsid w:val="11924F9E"/>
    <w:multiLevelType w:val="hybridMultilevel"/>
    <w:tmpl w:val="56E2926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9">
    <w:nsid w:val="123E7F8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1482011D"/>
    <w:multiLevelType w:val="hybridMultilevel"/>
    <w:tmpl w:val="EC54D1A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14A07128"/>
    <w:multiLevelType w:val="hybridMultilevel"/>
    <w:tmpl w:val="C4E05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4CD238E"/>
    <w:multiLevelType w:val="hybridMultilevel"/>
    <w:tmpl w:val="890AE3A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515778F"/>
    <w:multiLevelType w:val="hybridMultilevel"/>
    <w:tmpl w:val="0086828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54A764B"/>
    <w:multiLevelType w:val="hybridMultilevel"/>
    <w:tmpl w:val="E3D0532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154C43D6"/>
    <w:multiLevelType w:val="singleLevel"/>
    <w:tmpl w:val="0409000F"/>
    <w:lvl w:ilvl="0">
      <w:start w:val="1"/>
      <w:numFmt w:val="decimal"/>
      <w:lvlText w:val="%1."/>
      <w:lvlJc w:val="left"/>
      <w:pPr>
        <w:tabs>
          <w:tab w:val="num" w:pos="360"/>
        </w:tabs>
        <w:ind w:left="360" w:hanging="360"/>
      </w:pPr>
    </w:lvl>
  </w:abstractNum>
  <w:abstractNum w:abstractNumId="26">
    <w:nsid w:val="15EA660C"/>
    <w:multiLevelType w:val="hybridMultilevel"/>
    <w:tmpl w:val="429A96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6933AFD"/>
    <w:multiLevelType w:val="hybridMultilevel"/>
    <w:tmpl w:val="5F105DE8"/>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8">
    <w:nsid w:val="18B3341D"/>
    <w:multiLevelType w:val="hybridMultilevel"/>
    <w:tmpl w:val="116257EC"/>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94B0103"/>
    <w:multiLevelType w:val="hybridMultilevel"/>
    <w:tmpl w:val="95F4531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1B1249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1BAA7F0A"/>
    <w:multiLevelType w:val="hybridMultilevel"/>
    <w:tmpl w:val="E5C66D9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2">
    <w:nsid w:val="1BF827E2"/>
    <w:multiLevelType w:val="hybridMultilevel"/>
    <w:tmpl w:val="93BCFFFC"/>
    <w:lvl w:ilvl="0" w:tplc="B6A6A67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1D4402DE"/>
    <w:multiLevelType w:val="hybridMultilevel"/>
    <w:tmpl w:val="7FF671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D673B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1D8405F3"/>
    <w:multiLevelType w:val="hybridMultilevel"/>
    <w:tmpl w:val="3F5897AE"/>
    <w:lvl w:ilvl="0" w:tplc="E406371A">
      <w:start w:val="1"/>
      <w:numFmt w:val="bullet"/>
      <w:lvlText w:val=""/>
      <w:lvlJc w:val="left"/>
      <w:pPr>
        <w:tabs>
          <w:tab w:val="num" w:pos="1800"/>
        </w:tabs>
        <w:ind w:left="1800" w:hanging="360"/>
      </w:pPr>
      <w:rPr>
        <w:rFonts w:ascii="Symbol" w:hAnsi="Symbol" w:hint="default"/>
      </w:rPr>
    </w:lvl>
    <w:lvl w:ilvl="1" w:tplc="57EC84C6" w:tentative="1">
      <w:start w:val="1"/>
      <w:numFmt w:val="lowerLetter"/>
      <w:lvlText w:val="%2."/>
      <w:lvlJc w:val="left"/>
      <w:pPr>
        <w:tabs>
          <w:tab w:val="num" w:pos="2520"/>
        </w:tabs>
        <w:ind w:left="2520" w:hanging="360"/>
      </w:pPr>
    </w:lvl>
    <w:lvl w:ilvl="2" w:tplc="004A66F8" w:tentative="1">
      <w:start w:val="1"/>
      <w:numFmt w:val="lowerRoman"/>
      <w:lvlText w:val="%3."/>
      <w:lvlJc w:val="right"/>
      <w:pPr>
        <w:tabs>
          <w:tab w:val="num" w:pos="3240"/>
        </w:tabs>
        <w:ind w:left="3240" w:hanging="180"/>
      </w:pPr>
    </w:lvl>
    <w:lvl w:ilvl="3" w:tplc="B0E829CE">
      <w:start w:val="1"/>
      <w:numFmt w:val="decimal"/>
      <w:lvlText w:val="%4."/>
      <w:lvlJc w:val="left"/>
      <w:pPr>
        <w:tabs>
          <w:tab w:val="num" w:pos="3960"/>
        </w:tabs>
        <w:ind w:left="3960" w:hanging="360"/>
      </w:pPr>
      <w:rPr>
        <w:rFonts w:hint="default"/>
      </w:rPr>
    </w:lvl>
    <w:lvl w:ilvl="4" w:tplc="1DDE1ABC" w:tentative="1">
      <w:start w:val="1"/>
      <w:numFmt w:val="lowerLetter"/>
      <w:lvlText w:val="%5."/>
      <w:lvlJc w:val="left"/>
      <w:pPr>
        <w:tabs>
          <w:tab w:val="num" w:pos="4680"/>
        </w:tabs>
        <w:ind w:left="4680" w:hanging="360"/>
      </w:pPr>
    </w:lvl>
    <w:lvl w:ilvl="5" w:tplc="FA3C8CCC" w:tentative="1">
      <w:start w:val="1"/>
      <w:numFmt w:val="lowerRoman"/>
      <w:lvlText w:val="%6."/>
      <w:lvlJc w:val="right"/>
      <w:pPr>
        <w:tabs>
          <w:tab w:val="num" w:pos="5400"/>
        </w:tabs>
        <w:ind w:left="5400" w:hanging="180"/>
      </w:pPr>
    </w:lvl>
    <w:lvl w:ilvl="6" w:tplc="D0EC94B8" w:tentative="1">
      <w:start w:val="1"/>
      <w:numFmt w:val="decimal"/>
      <w:lvlText w:val="%7."/>
      <w:lvlJc w:val="left"/>
      <w:pPr>
        <w:tabs>
          <w:tab w:val="num" w:pos="6120"/>
        </w:tabs>
        <w:ind w:left="6120" w:hanging="360"/>
      </w:pPr>
    </w:lvl>
    <w:lvl w:ilvl="7" w:tplc="C2D057EA" w:tentative="1">
      <w:start w:val="1"/>
      <w:numFmt w:val="lowerLetter"/>
      <w:lvlText w:val="%8."/>
      <w:lvlJc w:val="left"/>
      <w:pPr>
        <w:tabs>
          <w:tab w:val="num" w:pos="6840"/>
        </w:tabs>
        <w:ind w:left="6840" w:hanging="360"/>
      </w:pPr>
    </w:lvl>
    <w:lvl w:ilvl="8" w:tplc="48240D10" w:tentative="1">
      <w:start w:val="1"/>
      <w:numFmt w:val="lowerRoman"/>
      <w:lvlText w:val="%9."/>
      <w:lvlJc w:val="right"/>
      <w:pPr>
        <w:tabs>
          <w:tab w:val="num" w:pos="7560"/>
        </w:tabs>
        <w:ind w:left="7560" w:hanging="180"/>
      </w:pPr>
    </w:lvl>
  </w:abstractNum>
  <w:abstractNum w:abstractNumId="36">
    <w:nsid w:val="1F220ED4"/>
    <w:multiLevelType w:val="hybridMultilevel"/>
    <w:tmpl w:val="FD1EF10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FA701F3"/>
    <w:multiLevelType w:val="hybridMultilevel"/>
    <w:tmpl w:val="25DA7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300D3D"/>
    <w:multiLevelType w:val="singleLevel"/>
    <w:tmpl w:val="0409000F"/>
    <w:lvl w:ilvl="0">
      <w:start w:val="1"/>
      <w:numFmt w:val="decimal"/>
      <w:lvlText w:val="%1."/>
      <w:lvlJc w:val="left"/>
      <w:pPr>
        <w:tabs>
          <w:tab w:val="num" w:pos="360"/>
        </w:tabs>
        <w:ind w:left="360" w:hanging="360"/>
      </w:pPr>
    </w:lvl>
  </w:abstractNum>
  <w:abstractNum w:abstractNumId="39">
    <w:nsid w:val="2454684D"/>
    <w:multiLevelType w:val="hybridMultilevel"/>
    <w:tmpl w:val="804C424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24743E1A"/>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41">
    <w:nsid w:val="24797F07"/>
    <w:multiLevelType w:val="singleLevel"/>
    <w:tmpl w:val="0409000F"/>
    <w:lvl w:ilvl="0">
      <w:start w:val="1"/>
      <w:numFmt w:val="decimal"/>
      <w:lvlText w:val="%1."/>
      <w:lvlJc w:val="left"/>
      <w:pPr>
        <w:tabs>
          <w:tab w:val="num" w:pos="360"/>
        </w:tabs>
        <w:ind w:left="360" w:hanging="360"/>
      </w:pPr>
    </w:lvl>
  </w:abstractNum>
  <w:abstractNum w:abstractNumId="42">
    <w:nsid w:val="255E3C05"/>
    <w:multiLevelType w:val="multilevel"/>
    <w:tmpl w:val="B38ED0E2"/>
    <w:lvl w:ilvl="0">
      <w:start w:val="1"/>
      <w:numFmt w:val="decimal"/>
      <w:lvlText w:val="%1)"/>
      <w:lvlJc w:val="left"/>
      <w:pPr>
        <w:tabs>
          <w:tab w:val="num" w:pos="1440"/>
        </w:tabs>
        <w:ind w:left="360" w:firstLine="72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25CA0044"/>
    <w:multiLevelType w:val="hybridMultilevel"/>
    <w:tmpl w:val="E08E2B4E"/>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0F"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44">
    <w:nsid w:val="28086532"/>
    <w:multiLevelType w:val="hybridMultilevel"/>
    <w:tmpl w:val="D5FCD9A2"/>
    <w:lvl w:ilvl="0" w:tplc="1F903632">
      <w:start w:val="1"/>
      <w:numFmt w:val="bullet"/>
      <w:lvlText w:val=""/>
      <w:lvlJc w:val="left"/>
      <w:pPr>
        <w:tabs>
          <w:tab w:val="num" w:pos="1800"/>
        </w:tabs>
        <w:ind w:left="1800" w:hanging="360"/>
      </w:pPr>
      <w:rPr>
        <w:rFonts w:ascii="Symbol" w:hAnsi="Symbol" w:hint="default"/>
      </w:rPr>
    </w:lvl>
    <w:lvl w:ilvl="1" w:tplc="912E0B18" w:tentative="1">
      <w:start w:val="1"/>
      <w:numFmt w:val="bullet"/>
      <w:lvlText w:val="o"/>
      <w:lvlJc w:val="left"/>
      <w:pPr>
        <w:tabs>
          <w:tab w:val="num" w:pos="2520"/>
        </w:tabs>
        <w:ind w:left="2520" w:hanging="360"/>
      </w:pPr>
      <w:rPr>
        <w:rFonts w:ascii="Courier New" w:hAnsi="Courier New" w:cs="Courier New" w:hint="default"/>
      </w:rPr>
    </w:lvl>
    <w:lvl w:ilvl="2" w:tplc="DA045CFC" w:tentative="1">
      <w:start w:val="1"/>
      <w:numFmt w:val="bullet"/>
      <w:lvlText w:val=""/>
      <w:lvlJc w:val="left"/>
      <w:pPr>
        <w:tabs>
          <w:tab w:val="num" w:pos="3240"/>
        </w:tabs>
        <w:ind w:left="3240" w:hanging="360"/>
      </w:pPr>
      <w:rPr>
        <w:rFonts w:ascii="Wingdings" w:hAnsi="Wingdings" w:hint="default"/>
      </w:rPr>
    </w:lvl>
    <w:lvl w:ilvl="3" w:tplc="8E1A11CC" w:tentative="1">
      <w:start w:val="1"/>
      <w:numFmt w:val="bullet"/>
      <w:lvlText w:val=""/>
      <w:lvlJc w:val="left"/>
      <w:pPr>
        <w:tabs>
          <w:tab w:val="num" w:pos="3960"/>
        </w:tabs>
        <w:ind w:left="3960" w:hanging="360"/>
      </w:pPr>
      <w:rPr>
        <w:rFonts w:ascii="Symbol" w:hAnsi="Symbol" w:hint="default"/>
      </w:rPr>
    </w:lvl>
    <w:lvl w:ilvl="4" w:tplc="07EC4962" w:tentative="1">
      <w:start w:val="1"/>
      <w:numFmt w:val="bullet"/>
      <w:lvlText w:val="o"/>
      <w:lvlJc w:val="left"/>
      <w:pPr>
        <w:tabs>
          <w:tab w:val="num" w:pos="4680"/>
        </w:tabs>
        <w:ind w:left="4680" w:hanging="360"/>
      </w:pPr>
      <w:rPr>
        <w:rFonts w:ascii="Courier New" w:hAnsi="Courier New" w:cs="Courier New" w:hint="default"/>
      </w:rPr>
    </w:lvl>
    <w:lvl w:ilvl="5" w:tplc="9C54CD12" w:tentative="1">
      <w:start w:val="1"/>
      <w:numFmt w:val="bullet"/>
      <w:lvlText w:val=""/>
      <w:lvlJc w:val="left"/>
      <w:pPr>
        <w:tabs>
          <w:tab w:val="num" w:pos="5400"/>
        </w:tabs>
        <w:ind w:left="5400" w:hanging="360"/>
      </w:pPr>
      <w:rPr>
        <w:rFonts w:ascii="Wingdings" w:hAnsi="Wingdings" w:hint="default"/>
      </w:rPr>
    </w:lvl>
    <w:lvl w:ilvl="6" w:tplc="E3561B44" w:tentative="1">
      <w:start w:val="1"/>
      <w:numFmt w:val="bullet"/>
      <w:lvlText w:val=""/>
      <w:lvlJc w:val="left"/>
      <w:pPr>
        <w:tabs>
          <w:tab w:val="num" w:pos="6120"/>
        </w:tabs>
        <w:ind w:left="6120" w:hanging="360"/>
      </w:pPr>
      <w:rPr>
        <w:rFonts w:ascii="Symbol" w:hAnsi="Symbol" w:hint="default"/>
      </w:rPr>
    </w:lvl>
    <w:lvl w:ilvl="7" w:tplc="5B5A0E16" w:tentative="1">
      <w:start w:val="1"/>
      <w:numFmt w:val="bullet"/>
      <w:lvlText w:val="o"/>
      <w:lvlJc w:val="left"/>
      <w:pPr>
        <w:tabs>
          <w:tab w:val="num" w:pos="6840"/>
        </w:tabs>
        <w:ind w:left="6840" w:hanging="360"/>
      </w:pPr>
      <w:rPr>
        <w:rFonts w:ascii="Courier New" w:hAnsi="Courier New" w:cs="Courier New" w:hint="default"/>
      </w:rPr>
    </w:lvl>
    <w:lvl w:ilvl="8" w:tplc="D2A23FE8" w:tentative="1">
      <w:start w:val="1"/>
      <w:numFmt w:val="bullet"/>
      <w:lvlText w:val=""/>
      <w:lvlJc w:val="left"/>
      <w:pPr>
        <w:tabs>
          <w:tab w:val="num" w:pos="7560"/>
        </w:tabs>
        <w:ind w:left="7560" w:hanging="360"/>
      </w:pPr>
      <w:rPr>
        <w:rFonts w:ascii="Wingdings" w:hAnsi="Wingdings" w:hint="default"/>
      </w:rPr>
    </w:lvl>
  </w:abstractNum>
  <w:abstractNum w:abstractNumId="45">
    <w:nsid w:val="280A4E26"/>
    <w:multiLevelType w:val="hybridMultilevel"/>
    <w:tmpl w:val="00A64FE0"/>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46">
    <w:nsid w:val="292A688C"/>
    <w:multiLevelType w:val="hybridMultilevel"/>
    <w:tmpl w:val="45460D1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B25728F"/>
    <w:multiLevelType w:val="hybridMultilevel"/>
    <w:tmpl w:val="54F6F246"/>
    <w:lvl w:ilvl="0" w:tplc="98241F7E">
      <w:start w:val="1"/>
      <w:numFmt w:val="bullet"/>
      <w:lvlText w:val=""/>
      <w:lvlJc w:val="left"/>
      <w:pPr>
        <w:tabs>
          <w:tab w:val="num" w:pos="1800"/>
        </w:tabs>
        <w:ind w:left="1800" w:hanging="360"/>
      </w:pPr>
      <w:rPr>
        <w:rFonts w:ascii="Symbol" w:hAnsi="Symbol" w:hint="default"/>
        <w:sz w:val="22"/>
        <w:szCs w:val="22"/>
      </w:rPr>
    </w:lvl>
    <w:lvl w:ilvl="1" w:tplc="99665BD0" w:tentative="1">
      <w:start w:val="1"/>
      <w:numFmt w:val="bullet"/>
      <w:lvlText w:val="o"/>
      <w:lvlJc w:val="left"/>
      <w:pPr>
        <w:tabs>
          <w:tab w:val="num" w:pos="2520"/>
        </w:tabs>
        <w:ind w:left="2520" w:hanging="360"/>
      </w:pPr>
      <w:rPr>
        <w:rFonts w:ascii="Courier New" w:hAnsi="Courier New" w:cs="Courier New" w:hint="default"/>
      </w:rPr>
    </w:lvl>
    <w:lvl w:ilvl="2" w:tplc="A912C1DA" w:tentative="1">
      <w:start w:val="1"/>
      <w:numFmt w:val="bullet"/>
      <w:lvlText w:val=""/>
      <w:lvlJc w:val="left"/>
      <w:pPr>
        <w:tabs>
          <w:tab w:val="num" w:pos="3240"/>
        </w:tabs>
        <w:ind w:left="3240" w:hanging="360"/>
      </w:pPr>
      <w:rPr>
        <w:rFonts w:ascii="Wingdings" w:hAnsi="Wingdings" w:hint="default"/>
      </w:rPr>
    </w:lvl>
    <w:lvl w:ilvl="3" w:tplc="4636E70A" w:tentative="1">
      <w:start w:val="1"/>
      <w:numFmt w:val="bullet"/>
      <w:lvlText w:val=""/>
      <w:lvlJc w:val="left"/>
      <w:pPr>
        <w:tabs>
          <w:tab w:val="num" w:pos="3960"/>
        </w:tabs>
        <w:ind w:left="3960" w:hanging="360"/>
      </w:pPr>
      <w:rPr>
        <w:rFonts w:ascii="Symbol" w:hAnsi="Symbol" w:hint="default"/>
      </w:rPr>
    </w:lvl>
    <w:lvl w:ilvl="4" w:tplc="FED00F6A" w:tentative="1">
      <w:start w:val="1"/>
      <w:numFmt w:val="bullet"/>
      <w:lvlText w:val="o"/>
      <w:lvlJc w:val="left"/>
      <w:pPr>
        <w:tabs>
          <w:tab w:val="num" w:pos="4680"/>
        </w:tabs>
        <w:ind w:left="4680" w:hanging="360"/>
      </w:pPr>
      <w:rPr>
        <w:rFonts w:ascii="Courier New" w:hAnsi="Courier New" w:cs="Courier New" w:hint="default"/>
      </w:rPr>
    </w:lvl>
    <w:lvl w:ilvl="5" w:tplc="D5EEC5C4" w:tentative="1">
      <w:start w:val="1"/>
      <w:numFmt w:val="bullet"/>
      <w:lvlText w:val=""/>
      <w:lvlJc w:val="left"/>
      <w:pPr>
        <w:tabs>
          <w:tab w:val="num" w:pos="5400"/>
        </w:tabs>
        <w:ind w:left="5400" w:hanging="360"/>
      </w:pPr>
      <w:rPr>
        <w:rFonts w:ascii="Wingdings" w:hAnsi="Wingdings" w:hint="default"/>
      </w:rPr>
    </w:lvl>
    <w:lvl w:ilvl="6" w:tplc="AC329E40" w:tentative="1">
      <w:start w:val="1"/>
      <w:numFmt w:val="bullet"/>
      <w:lvlText w:val=""/>
      <w:lvlJc w:val="left"/>
      <w:pPr>
        <w:tabs>
          <w:tab w:val="num" w:pos="6120"/>
        </w:tabs>
        <w:ind w:left="6120" w:hanging="360"/>
      </w:pPr>
      <w:rPr>
        <w:rFonts w:ascii="Symbol" w:hAnsi="Symbol" w:hint="default"/>
      </w:rPr>
    </w:lvl>
    <w:lvl w:ilvl="7" w:tplc="82707D94" w:tentative="1">
      <w:start w:val="1"/>
      <w:numFmt w:val="bullet"/>
      <w:lvlText w:val="o"/>
      <w:lvlJc w:val="left"/>
      <w:pPr>
        <w:tabs>
          <w:tab w:val="num" w:pos="6840"/>
        </w:tabs>
        <w:ind w:left="6840" w:hanging="360"/>
      </w:pPr>
      <w:rPr>
        <w:rFonts w:ascii="Courier New" w:hAnsi="Courier New" w:cs="Courier New" w:hint="default"/>
      </w:rPr>
    </w:lvl>
    <w:lvl w:ilvl="8" w:tplc="F830FC28" w:tentative="1">
      <w:start w:val="1"/>
      <w:numFmt w:val="bullet"/>
      <w:lvlText w:val=""/>
      <w:lvlJc w:val="left"/>
      <w:pPr>
        <w:tabs>
          <w:tab w:val="num" w:pos="7560"/>
        </w:tabs>
        <w:ind w:left="7560" w:hanging="360"/>
      </w:pPr>
      <w:rPr>
        <w:rFonts w:ascii="Wingdings" w:hAnsi="Wingdings" w:hint="default"/>
      </w:rPr>
    </w:lvl>
  </w:abstractNum>
  <w:abstractNum w:abstractNumId="48">
    <w:nsid w:val="2B690595"/>
    <w:multiLevelType w:val="hybridMultilevel"/>
    <w:tmpl w:val="8AB48F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nsid w:val="2CBA26D8"/>
    <w:multiLevelType w:val="hybridMultilevel"/>
    <w:tmpl w:val="BEDA515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0">
    <w:nsid w:val="2CE3411F"/>
    <w:multiLevelType w:val="hybridMultilevel"/>
    <w:tmpl w:val="08F8574A"/>
    <w:lvl w:ilvl="0" w:tplc="7302A7E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1">
    <w:nsid w:val="2D3A3619"/>
    <w:multiLevelType w:val="hybridMultilevel"/>
    <w:tmpl w:val="1908B916"/>
    <w:lvl w:ilvl="0" w:tplc="06DA3CE4">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52">
    <w:nsid w:val="2DAC4E7C"/>
    <w:multiLevelType w:val="hybridMultilevel"/>
    <w:tmpl w:val="08120D2E"/>
    <w:lvl w:ilvl="0" w:tplc="438826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2E13475B"/>
    <w:multiLevelType w:val="hybridMultilevel"/>
    <w:tmpl w:val="8924A2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307F436D"/>
    <w:multiLevelType w:val="hybridMultilevel"/>
    <w:tmpl w:val="03426F74"/>
    <w:lvl w:ilvl="0" w:tplc="50205706">
      <w:start w:val="1"/>
      <w:numFmt w:val="bullet"/>
      <w:lvlText w:val=""/>
      <w:lvlJc w:val="left"/>
      <w:pPr>
        <w:tabs>
          <w:tab w:val="num" w:pos="1860"/>
        </w:tabs>
        <w:ind w:left="1860" w:hanging="360"/>
      </w:pPr>
      <w:rPr>
        <w:rFonts w:ascii="Symbol" w:hAnsi="Symbol" w:hint="default"/>
        <w:sz w:val="22"/>
        <w:szCs w:val="22"/>
      </w:rPr>
    </w:lvl>
    <w:lvl w:ilvl="1" w:tplc="04090019" w:tentative="1">
      <w:start w:val="1"/>
      <w:numFmt w:val="bullet"/>
      <w:lvlText w:val="o"/>
      <w:lvlJc w:val="left"/>
      <w:pPr>
        <w:tabs>
          <w:tab w:val="num" w:pos="2580"/>
        </w:tabs>
        <w:ind w:left="2580" w:hanging="360"/>
      </w:pPr>
      <w:rPr>
        <w:rFonts w:ascii="Courier New" w:hAnsi="Courier New" w:cs="Courier New"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cs="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cs="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55">
    <w:nsid w:val="316A7192"/>
    <w:multiLevelType w:val="hybridMultilevel"/>
    <w:tmpl w:val="95741AA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6">
    <w:nsid w:val="31F411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7">
    <w:nsid w:val="33CD6B1A"/>
    <w:multiLevelType w:val="singleLevel"/>
    <w:tmpl w:val="0409000F"/>
    <w:lvl w:ilvl="0">
      <w:start w:val="1"/>
      <w:numFmt w:val="decimal"/>
      <w:lvlText w:val="%1."/>
      <w:lvlJc w:val="left"/>
      <w:pPr>
        <w:tabs>
          <w:tab w:val="num" w:pos="360"/>
        </w:tabs>
        <w:ind w:left="360" w:hanging="360"/>
      </w:pPr>
    </w:lvl>
  </w:abstractNum>
  <w:abstractNum w:abstractNumId="58">
    <w:nsid w:val="33E04E1F"/>
    <w:multiLevelType w:val="hybridMultilevel"/>
    <w:tmpl w:val="84CE467A"/>
    <w:lvl w:ilvl="0" w:tplc="0409000F">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59">
    <w:nsid w:val="34B132BB"/>
    <w:multiLevelType w:val="singleLevel"/>
    <w:tmpl w:val="0409000F"/>
    <w:lvl w:ilvl="0">
      <w:start w:val="1"/>
      <w:numFmt w:val="decimal"/>
      <w:lvlText w:val="%1."/>
      <w:lvlJc w:val="left"/>
      <w:pPr>
        <w:tabs>
          <w:tab w:val="num" w:pos="360"/>
        </w:tabs>
        <w:ind w:left="360" w:hanging="360"/>
      </w:pPr>
    </w:lvl>
  </w:abstractNum>
  <w:abstractNum w:abstractNumId="60">
    <w:nsid w:val="37626CE9"/>
    <w:multiLevelType w:val="hybridMultilevel"/>
    <w:tmpl w:val="06680FF4"/>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rPr>
        <w:rFonts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1">
    <w:nsid w:val="38084DA8"/>
    <w:multiLevelType w:val="hybridMultilevel"/>
    <w:tmpl w:val="B7FE16A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2">
    <w:nsid w:val="39F1224E"/>
    <w:multiLevelType w:val="hybridMultilevel"/>
    <w:tmpl w:val="805E07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3C182392"/>
    <w:multiLevelType w:val="singleLevel"/>
    <w:tmpl w:val="0409000F"/>
    <w:lvl w:ilvl="0">
      <w:start w:val="1"/>
      <w:numFmt w:val="decimal"/>
      <w:lvlText w:val="%1."/>
      <w:lvlJc w:val="left"/>
      <w:pPr>
        <w:tabs>
          <w:tab w:val="num" w:pos="360"/>
        </w:tabs>
        <w:ind w:left="360" w:hanging="360"/>
      </w:pPr>
    </w:lvl>
  </w:abstractNum>
  <w:abstractNum w:abstractNumId="64">
    <w:nsid w:val="3CB80C2D"/>
    <w:multiLevelType w:val="hybridMultilevel"/>
    <w:tmpl w:val="7764A0F0"/>
    <w:lvl w:ilvl="0" w:tplc="04090011">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5">
    <w:nsid w:val="3CCD4172"/>
    <w:multiLevelType w:val="singleLevel"/>
    <w:tmpl w:val="0409000F"/>
    <w:lvl w:ilvl="0">
      <w:start w:val="1"/>
      <w:numFmt w:val="decimal"/>
      <w:lvlText w:val="%1."/>
      <w:lvlJc w:val="left"/>
      <w:pPr>
        <w:tabs>
          <w:tab w:val="num" w:pos="360"/>
        </w:tabs>
        <w:ind w:left="360" w:hanging="360"/>
      </w:pPr>
    </w:lvl>
  </w:abstractNum>
  <w:abstractNum w:abstractNumId="66">
    <w:nsid w:val="3DAC41C6"/>
    <w:multiLevelType w:val="hybridMultilevel"/>
    <w:tmpl w:val="0E24C326"/>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67">
    <w:nsid w:val="3DEC5983"/>
    <w:multiLevelType w:val="hybridMultilevel"/>
    <w:tmpl w:val="97BCAC2A"/>
    <w:name w:val="heading"/>
    <w:lvl w:ilvl="0" w:tplc="A4C25328">
      <w:start w:val="1"/>
      <w:numFmt w:val="bullet"/>
      <w:lvlText w:val=""/>
      <w:lvlJc w:val="left"/>
      <w:pPr>
        <w:tabs>
          <w:tab w:val="num" w:pos="1800"/>
        </w:tabs>
        <w:ind w:left="1800" w:hanging="360"/>
      </w:pPr>
      <w:rPr>
        <w:rFonts w:ascii="Symbol" w:hAnsi="Symbol" w:hint="default"/>
      </w:rPr>
    </w:lvl>
    <w:lvl w:ilvl="1" w:tplc="BA7845EC" w:tentative="1">
      <w:start w:val="1"/>
      <w:numFmt w:val="bullet"/>
      <w:lvlText w:val="o"/>
      <w:lvlJc w:val="left"/>
      <w:pPr>
        <w:tabs>
          <w:tab w:val="num" w:pos="2520"/>
        </w:tabs>
        <w:ind w:left="2520" w:hanging="360"/>
      </w:pPr>
      <w:rPr>
        <w:rFonts w:ascii="Courier New" w:hAnsi="Courier New" w:cs="Courier New" w:hint="default"/>
      </w:rPr>
    </w:lvl>
    <w:lvl w:ilvl="2" w:tplc="BDDA01E8" w:tentative="1">
      <w:start w:val="1"/>
      <w:numFmt w:val="bullet"/>
      <w:lvlText w:val=""/>
      <w:lvlJc w:val="left"/>
      <w:pPr>
        <w:tabs>
          <w:tab w:val="num" w:pos="3240"/>
        </w:tabs>
        <w:ind w:left="3240" w:hanging="360"/>
      </w:pPr>
      <w:rPr>
        <w:rFonts w:ascii="Wingdings" w:hAnsi="Wingdings" w:hint="default"/>
      </w:rPr>
    </w:lvl>
    <w:lvl w:ilvl="3" w:tplc="8070AAF8" w:tentative="1">
      <w:start w:val="1"/>
      <w:numFmt w:val="bullet"/>
      <w:lvlText w:val=""/>
      <w:lvlJc w:val="left"/>
      <w:pPr>
        <w:tabs>
          <w:tab w:val="num" w:pos="3960"/>
        </w:tabs>
        <w:ind w:left="3960" w:hanging="360"/>
      </w:pPr>
      <w:rPr>
        <w:rFonts w:ascii="Symbol" w:hAnsi="Symbol" w:hint="default"/>
      </w:rPr>
    </w:lvl>
    <w:lvl w:ilvl="4" w:tplc="964EBDF8" w:tentative="1">
      <w:start w:val="1"/>
      <w:numFmt w:val="bullet"/>
      <w:lvlText w:val="o"/>
      <w:lvlJc w:val="left"/>
      <w:pPr>
        <w:tabs>
          <w:tab w:val="num" w:pos="4680"/>
        </w:tabs>
        <w:ind w:left="4680" w:hanging="360"/>
      </w:pPr>
      <w:rPr>
        <w:rFonts w:ascii="Courier New" w:hAnsi="Courier New" w:cs="Courier New" w:hint="default"/>
      </w:rPr>
    </w:lvl>
    <w:lvl w:ilvl="5" w:tplc="7AD6DEE4" w:tentative="1">
      <w:start w:val="1"/>
      <w:numFmt w:val="bullet"/>
      <w:lvlText w:val=""/>
      <w:lvlJc w:val="left"/>
      <w:pPr>
        <w:tabs>
          <w:tab w:val="num" w:pos="5400"/>
        </w:tabs>
        <w:ind w:left="5400" w:hanging="360"/>
      </w:pPr>
      <w:rPr>
        <w:rFonts w:ascii="Wingdings" w:hAnsi="Wingdings" w:hint="default"/>
      </w:rPr>
    </w:lvl>
    <w:lvl w:ilvl="6" w:tplc="5BD44BD0" w:tentative="1">
      <w:start w:val="1"/>
      <w:numFmt w:val="bullet"/>
      <w:lvlText w:val=""/>
      <w:lvlJc w:val="left"/>
      <w:pPr>
        <w:tabs>
          <w:tab w:val="num" w:pos="6120"/>
        </w:tabs>
        <w:ind w:left="6120" w:hanging="360"/>
      </w:pPr>
      <w:rPr>
        <w:rFonts w:ascii="Symbol" w:hAnsi="Symbol" w:hint="default"/>
      </w:rPr>
    </w:lvl>
    <w:lvl w:ilvl="7" w:tplc="E35CD3F2" w:tentative="1">
      <w:start w:val="1"/>
      <w:numFmt w:val="bullet"/>
      <w:lvlText w:val="o"/>
      <w:lvlJc w:val="left"/>
      <w:pPr>
        <w:tabs>
          <w:tab w:val="num" w:pos="6840"/>
        </w:tabs>
        <w:ind w:left="6840" w:hanging="360"/>
      </w:pPr>
      <w:rPr>
        <w:rFonts w:ascii="Courier New" w:hAnsi="Courier New" w:cs="Courier New" w:hint="default"/>
      </w:rPr>
    </w:lvl>
    <w:lvl w:ilvl="8" w:tplc="85D6CA2C" w:tentative="1">
      <w:start w:val="1"/>
      <w:numFmt w:val="bullet"/>
      <w:lvlText w:val=""/>
      <w:lvlJc w:val="left"/>
      <w:pPr>
        <w:tabs>
          <w:tab w:val="num" w:pos="7560"/>
        </w:tabs>
        <w:ind w:left="7560" w:hanging="360"/>
      </w:pPr>
      <w:rPr>
        <w:rFonts w:ascii="Wingdings" w:hAnsi="Wingdings" w:hint="default"/>
      </w:rPr>
    </w:lvl>
  </w:abstractNum>
  <w:abstractNum w:abstractNumId="68">
    <w:nsid w:val="3F4E5414"/>
    <w:multiLevelType w:val="hybridMultilevel"/>
    <w:tmpl w:val="134A68E6"/>
    <w:lvl w:ilvl="0" w:tplc="FFFFFFFF">
      <w:start w:val="1"/>
      <w:numFmt w:val="decimal"/>
      <w:lvlText w:val="%1."/>
      <w:lvlJc w:val="left"/>
      <w:pPr>
        <w:tabs>
          <w:tab w:val="num" w:pos="1800"/>
        </w:tabs>
        <w:ind w:left="1800" w:hanging="360"/>
      </w:p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69">
    <w:nsid w:val="3FBC61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nsid w:val="408209AB"/>
    <w:multiLevelType w:val="multilevel"/>
    <w:tmpl w:val="0409001D"/>
    <w:name w:val="numbered 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1">
    <w:nsid w:val="40BB75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2">
    <w:nsid w:val="41326692"/>
    <w:multiLevelType w:val="hybridMultilevel"/>
    <w:tmpl w:val="6B32BE2C"/>
    <w:lvl w:ilvl="0" w:tplc="84BEECF6">
      <w:start w:val="1"/>
      <w:numFmt w:val="bullet"/>
      <w:lvlText w:val=""/>
      <w:lvlJc w:val="left"/>
      <w:pPr>
        <w:tabs>
          <w:tab w:val="num" w:pos="1800"/>
        </w:tabs>
        <w:ind w:left="1800" w:hanging="360"/>
      </w:pPr>
      <w:rPr>
        <w:rFonts w:ascii="Wingdings" w:hAnsi="Wingdings" w:hint="default"/>
      </w:rPr>
    </w:lvl>
    <w:lvl w:ilvl="1" w:tplc="42647ABE" w:tentative="1">
      <w:start w:val="1"/>
      <w:numFmt w:val="bullet"/>
      <w:lvlText w:val="o"/>
      <w:lvlJc w:val="left"/>
      <w:pPr>
        <w:tabs>
          <w:tab w:val="num" w:pos="2520"/>
        </w:tabs>
        <w:ind w:left="2520" w:hanging="360"/>
      </w:pPr>
      <w:rPr>
        <w:rFonts w:ascii="Courier New" w:hAnsi="Courier New" w:hint="default"/>
      </w:rPr>
    </w:lvl>
    <w:lvl w:ilvl="2" w:tplc="4ACCD696" w:tentative="1">
      <w:start w:val="1"/>
      <w:numFmt w:val="bullet"/>
      <w:lvlText w:val=""/>
      <w:lvlJc w:val="left"/>
      <w:pPr>
        <w:tabs>
          <w:tab w:val="num" w:pos="3240"/>
        </w:tabs>
        <w:ind w:left="3240" w:hanging="360"/>
      </w:pPr>
      <w:rPr>
        <w:rFonts w:ascii="Wingdings" w:hAnsi="Wingdings" w:hint="default"/>
      </w:rPr>
    </w:lvl>
    <w:lvl w:ilvl="3" w:tplc="C3447B88" w:tentative="1">
      <w:start w:val="1"/>
      <w:numFmt w:val="bullet"/>
      <w:lvlText w:val=""/>
      <w:lvlJc w:val="left"/>
      <w:pPr>
        <w:tabs>
          <w:tab w:val="num" w:pos="3960"/>
        </w:tabs>
        <w:ind w:left="3960" w:hanging="360"/>
      </w:pPr>
      <w:rPr>
        <w:rFonts w:ascii="Symbol" w:hAnsi="Symbol" w:hint="default"/>
      </w:rPr>
    </w:lvl>
    <w:lvl w:ilvl="4" w:tplc="A7526BCA" w:tentative="1">
      <w:start w:val="1"/>
      <w:numFmt w:val="bullet"/>
      <w:lvlText w:val="o"/>
      <w:lvlJc w:val="left"/>
      <w:pPr>
        <w:tabs>
          <w:tab w:val="num" w:pos="4680"/>
        </w:tabs>
        <w:ind w:left="4680" w:hanging="360"/>
      </w:pPr>
      <w:rPr>
        <w:rFonts w:ascii="Courier New" w:hAnsi="Courier New" w:hint="default"/>
      </w:rPr>
    </w:lvl>
    <w:lvl w:ilvl="5" w:tplc="938E1D24" w:tentative="1">
      <w:start w:val="1"/>
      <w:numFmt w:val="bullet"/>
      <w:lvlText w:val=""/>
      <w:lvlJc w:val="left"/>
      <w:pPr>
        <w:tabs>
          <w:tab w:val="num" w:pos="5400"/>
        </w:tabs>
        <w:ind w:left="5400" w:hanging="360"/>
      </w:pPr>
      <w:rPr>
        <w:rFonts w:ascii="Wingdings" w:hAnsi="Wingdings" w:hint="default"/>
      </w:rPr>
    </w:lvl>
    <w:lvl w:ilvl="6" w:tplc="633ED000" w:tentative="1">
      <w:start w:val="1"/>
      <w:numFmt w:val="bullet"/>
      <w:lvlText w:val=""/>
      <w:lvlJc w:val="left"/>
      <w:pPr>
        <w:tabs>
          <w:tab w:val="num" w:pos="6120"/>
        </w:tabs>
        <w:ind w:left="6120" w:hanging="360"/>
      </w:pPr>
      <w:rPr>
        <w:rFonts w:ascii="Symbol" w:hAnsi="Symbol" w:hint="default"/>
      </w:rPr>
    </w:lvl>
    <w:lvl w:ilvl="7" w:tplc="14041F26" w:tentative="1">
      <w:start w:val="1"/>
      <w:numFmt w:val="bullet"/>
      <w:lvlText w:val="o"/>
      <w:lvlJc w:val="left"/>
      <w:pPr>
        <w:tabs>
          <w:tab w:val="num" w:pos="6840"/>
        </w:tabs>
        <w:ind w:left="6840" w:hanging="360"/>
      </w:pPr>
      <w:rPr>
        <w:rFonts w:ascii="Courier New" w:hAnsi="Courier New" w:hint="default"/>
      </w:rPr>
    </w:lvl>
    <w:lvl w:ilvl="8" w:tplc="47BA3418" w:tentative="1">
      <w:start w:val="1"/>
      <w:numFmt w:val="bullet"/>
      <w:lvlText w:val=""/>
      <w:lvlJc w:val="left"/>
      <w:pPr>
        <w:tabs>
          <w:tab w:val="num" w:pos="7560"/>
        </w:tabs>
        <w:ind w:left="7560" w:hanging="360"/>
      </w:pPr>
      <w:rPr>
        <w:rFonts w:ascii="Wingdings" w:hAnsi="Wingdings" w:hint="default"/>
      </w:rPr>
    </w:lvl>
  </w:abstractNum>
  <w:abstractNum w:abstractNumId="73">
    <w:nsid w:val="42211B98"/>
    <w:multiLevelType w:val="hybridMultilevel"/>
    <w:tmpl w:val="653AC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2BD1EF6"/>
    <w:multiLevelType w:val="hybridMultilevel"/>
    <w:tmpl w:val="03C2929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4324037C"/>
    <w:multiLevelType w:val="singleLevel"/>
    <w:tmpl w:val="73840A88"/>
    <w:lvl w:ilvl="0">
      <w:start w:val="1"/>
      <w:numFmt w:val="bullet"/>
      <w:lvlText w:val=""/>
      <w:lvlJc w:val="left"/>
      <w:pPr>
        <w:tabs>
          <w:tab w:val="num" w:pos="360"/>
        </w:tabs>
        <w:ind w:left="360" w:hanging="360"/>
      </w:pPr>
      <w:rPr>
        <w:rFonts w:ascii="Symbol" w:hAnsi="Symbol" w:hint="default"/>
      </w:rPr>
    </w:lvl>
  </w:abstractNum>
  <w:abstractNum w:abstractNumId="76">
    <w:nsid w:val="43834808"/>
    <w:multiLevelType w:val="hybridMultilevel"/>
    <w:tmpl w:val="5D0AD67A"/>
    <w:lvl w:ilvl="0" w:tplc="42260EF6">
      <w:start w:val="1"/>
      <w:numFmt w:val="bullet"/>
      <w:lvlText w:val=""/>
      <w:lvlJc w:val="left"/>
      <w:pPr>
        <w:tabs>
          <w:tab w:val="num" w:pos="1800"/>
        </w:tabs>
        <w:ind w:left="1800" w:hanging="360"/>
      </w:pPr>
      <w:rPr>
        <w:rFonts w:ascii="Symbol" w:hAnsi="Symbol" w:hint="default"/>
      </w:rPr>
    </w:lvl>
    <w:lvl w:ilvl="1" w:tplc="6DB8A606" w:tentative="1">
      <w:start w:val="1"/>
      <w:numFmt w:val="bullet"/>
      <w:lvlText w:val="o"/>
      <w:lvlJc w:val="left"/>
      <w:pPr>
        <w:tabs>
          <w:tab w:val="num" w:pos="2520"/>
        </w:tabs>
        <w:ind w:left="2520" w:hanging="360"/>
      </w:pPr>
      <w:rPr>
        <w:rFonts w:ascii="Courier New" w:hAnsi="Courier New" w:cs="Courier New" w:hint="default"/>
      </w:rPr>
    </w:lvl>
    <w:lvl w:ilvl="2" w:tplc="E022FC32" w:tentative="1">
      <w:start w:val="1"/>
      <w:numFmt w:val="bullet"/>
      <w:lvlText w:val=""/>
      <w:lvlJc w:val="left"/>
      <w:pPr>
        <w:tabs>
          <w:tab w:val="num" w:pos="3240"/>
        </w:tabs>
        <w:ind w:left="3240" w:hanging="360"/>
      </w:pPr>
      <w:rPr>
        <w:rFonts w:ascii="Wingdings" w:hAnsi="Wingdings" w:hint="default"/>
      </w:rPr>
    </w:lvl>
    <w:lvl w:ilvl="3" w:tplc="C4906880" w:tentative="1">
      <w:start w:val="1"/>
      <w:numFmt w:val="bullet"/>
      <w:lvlText w:val=""/>
      <w:lvlJc w:val="left"/>
      <w:pPr>
        <w:tabs>
          <w:tab w:val="num" w:pos="3960"/>
        </w:tabs>
        <w:ind w:left="3960" w:hanging="360"/>
      </w:pPr>
      <w:rPr>
        <w:rFonts w:ascii="Symbol" w:hAnsi="Symbol" w:hint="default"/>
      </w:rPr>
    </w:lvl>
    <w:lvl w:ilvl="4" w:tplc="8A58BED0" w:tentative="1">
      <w:start w:val="1"/>
      <w:numFmt w:val="bullet"/>
      <w:lvlText w:val="o"/>
      <w:lvlJc w:val="left"/>
      <w:pPr>
        <w:tabs>
          <w:tab w:val="num" w:pos="4680"/>
        </w:tabs>
        <w:ind w:left="4680" w:hanging="360"/>
      </w:pPr>
      <w:rPr>
        <w:rFonts w:ascii="Courier New" w:hAnsi="Courier New" w:cs="Courier New" w:hint="default"/>
      </w:rPr>
    </w:lvl>
    <w:lvl w:ilvl="5" w:tplc="CA828D4E" w:tentative="1">
      <w:start w:val="1"/>
      <w:numFmt w:val="bullet"/>
      <w:lvlText w:val=""/>
      <w:lvlJc w:val="left"/>
      <w:pPr>
        <w:tabs>
          <w:tab w:val="num" w:pos="5400"/>
        </w:tabs>
        <w:ind w:left="5400" w:hanging="360"/>
      </w:pPr>
      <w:rPr>
        <w:rFonts w:ascii="Wingdings" w:hAnsi="Wingdings" w:hint="default"/>
      </w:rPr>
    </w:lvl>
    <w:lvl w:ilvl="6" w:tplc="8EC23652" w:tentative="1">
      <w:start w:val="1"/>
      <w:numFmt w:val="bullet"/>
      <w:lvlText w:val=""/>
      <w:lvlJc w:val="left"/>
      <w:pPr>
        <w:tabs>
          <w:tab w:val="num" w:pos="6120"/>
        </w:tabs>
        <w:ind w:left="6120" w:hanging="360"/>
      </w:pPr>
      <w:rPr>
        <w:rFonts w:ascii="Symbol" w:hAnsi="Symbol" w:hint="default"/>
      </w:rPr>
    </w:lvl>
    <w:lvl w:ilvl="7" w:tplc="489AAB7A" w:tentative="1">
      <w:start w:val="1"/>
      <w:numFmt w:val="bullet"/>
      <w:lvlText w:val="o"/>
      <w:lvlJc w:val="left"/>
      <w:pPr>
        <w:tabs>
          <w:tab w:val="num" w:pos="6840"/>
        </w:tabs>
        <w:ind w:left="6840" w:hanging="360"/>
      </w:pPr>
      <w:rPr>
        <w:rFonts w:ascii="Courier New" w:hAnsi="Courier New" w:cs="Courier New" w:hint="default"/>
      </w:rPr>
    </w:lvl>
    <w:lvl w:ilvl="8" w:tplc="D18C7614" w:tentative="1">
      <w:start w:val="1"/>
      <w:numFmt w:val="bullet"/>
      <w:lvlText w:val=""/>
      <w:lvlJc w:val="left"/>
      <w:pPr>
        <w:tabs>
          <w:tab w:val="num" w:pos="7560"/>
        </w:tabs>
        <w:ind w:left="7560" w:hanging="360"/>
      </w:pPr>
      <w:rPr>
        <w:rFonts w:ascii="Wingdings" w:hAnsi="Wingdings" w:hint="default"/>
      </w:rPr>
    </w:lvl>
  </w:abstractNum>
  <w:abstractNum w:abstractNumId="77">
    <w:nsid w:val="446A620C"/>
    <w:multiLevelType w:val="hybridMultilevel"/>
    <w:tmpl w:val="69CAF80E"/>
    <w:lvl w:ilvl="0" w:tplc="BE3A4E00">
      <w:start w:val="1"/>
      <w:numFmt w:val="decimal"/>
      <w:lvlText w:val="%1)"/>
      <w:lvlJc w:val="left"/>
      <w:pPr>
        <w:tabs>
          <w:tab w:val="num" w:pos="1440"/>
        </w:tabs>
        <w:ind w:left="1440" w:hanging="360"/>
      </w:pPr>
    </w:lvl>
    <w:lvl w:ilvl="1" w:tplc="DC4E4B14" w:tentative="1">
      <w:start w:val="1"/>
      <w:numFmt w:val="lowerLetter"/>
      <w:lvlText w:val="%2."/>
      <w:lvlJc w:val="left"/>
      <w:pPr>
        <w:tabs>
          <w:tab w:val="num" w:pos="2160"/>
        </w:tabs>
        <w:ind w:left="2160" w:hanging="360"/>
      </w:pPr>
    </w:lvl>
    <w:lvl w:ilvl="2" w:tplc="D0E20134" w:tentative="1">
      <w:start w:val="1"/>
      <w:numFmt w:val="lowerRoman"/>
      <w:lvlText w:val="%3."/>
      <w:lvlJc w:val="right"/>
      <w:pPr>
        <w:tabs>
          <w:tab w:val="num" w:pos="2880"/>
        </w:tabs>
        <w:ind w:left="2880" w:hanging="180"/>
      </w:pPr>
    </w:lvl>
    <w:lvl w:ilvl="3" w:tplc="73CCB57E" w:tentative="1">
      <w:start w:val="1"/>
      <w:numFmt w:val="decimal"/>
      <w:lvlText w:val="%4."/>
      <w:lvlJc w:val="left"/>
      <w:pPr>
        <w:tabs>
          <w:tab w:val="num" w:pos="3600"/>
        </w:tabs>
        <w:ind w:left="3600" w:hanging="360"/>
      </w:pPr>
    </w:lvl>
    <w:lvl w:ilvl="4" w:tplc="38AC7AFC" w:tentative="1">
      <w:start w:val="1"/>
      <w:numFmt w:val="lowerLetter"/>
      <w:lvlText w:val="%5."/>
      <w:lvlJc w:val="left"/>
      <w:pPr>
        <w:tabs>
          <w:tab w:val="num" w:pos="4320"/>
        </w:tabs>
        <w:ind w:left="4320" w:hanging="360"/>
      </w:pPr>
    </w:lvl>
    <w:lvl w:ilvl="5" w:tplc="9604A788" w:tentative="1">
      <w:start w:val="1"/>
      <w:numFmt w:val="lowerRoman"/>
      <w:lvlText w:val="%6."/>
      <w:lvlJc w:val="right"/>
      <w:pPr>
        <w:tabs>
          <w:tab w:val="num" w:pos="5040"/>
        </w:tabs>
        <w:ind w:left="5040" w:hanging="180"/>
      </w:pPr>
    </w:lvl>
    <w:lvl w:ilvl="6" w:tplc="8C7CED00" w:tentative="1">
      <w:start w:val="1"/>
      <w:numFmt w:val="decimal"/>
      <w:lvlText w:val="%7."/>
      <w:lvlJc w:val="left"/>
      <w:pPr>
        <w:tabs>
          <w:tab w:val="num" w:pos="5760"/>
        </w:tabs>
        <w:ind w:left="5760" w:hanging="360"/>
      </w:pPr>
    </w:lvl>
    <w:lvl w:ilvl="7" w:tplc="BFA0DCAC" w:tentative="1">
      <w:start w:val="1"/>
      <w:numFmt w:val="lowerLetter"/>
      <w:lvlText w:val="%8."/>
      <w:lvlJc w:val="left"/>
      <w:pPr>
        <w:tabs>
          <w:tab w:val="num" w:pos="6480"/>
        </w:tabs>
        <w:ind w:left="6480" w:hanging="360"/>
      </w:pPr>
    </w:lvl>
    <w:lvl w:ilvl="8" w:tplc="3B1AE4A6" w:tentative="1">
      <w:start w:val="1"/>
      <w:numFmt w:val="lowerRoman"/>
      <w:lvlText w:val="%9."/>
      <w:lvlJc w:val="right"/>
      <w:pPr>
        <w:tabs>
          <w:tab w:val="num" w:pos="7200"/>
        </w:tabs>
        <w:ind w:left="7200" w:hanging="180"/>
      </w:pPr>
    </w:lvl>
  </w:abstractNum>
  <w:abstractNum w:abstractNumId="78">
    <w:nsid w:val="45337657"/>
    <w:multiLevelType w:val="hybridMultilevel"/>
    <w:tmpl w:val="81E0F9E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45411FF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0">
    <w:nsid w:val="45C731EC"/>
    <w:multiLevelType w:val="hybridMultilevel"/>
    <w:tmpl w:val="AB3231F2"/>
    <w:lvl w:ilvl="0" w:tplc="04090005">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1">
    <w:nsid w:val="47567DB2"/>
    <w:multiLevelType w:val="hybridMultilevel"/>
    <w:tmpl w:val="F55EA7FA"/>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82">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83">
    <w:nsid w:val="47775105"/>
    <w:multiLevelType w:val="hybridMultilevel"/>
    <w:tmpl w:val="CCAA44EE"/>
    <w:lvl w:ilvl="0" w:tplc="04090011">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84">
    <w:nsid w:val="48343C0A"/>
    <w:multiLevelType w:val="hybridMultilevel"/>
    <w:tmpl w:val="FCFC07C0"/>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5">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86">
    <w:nsid w:val="4BEE2136"/>
    <w:multiLevelType w:val="singleLevel"/>
    <w:tmpl w:val="0409000F"/>
    <w:lvl w:ilvl="0">
      <w:start w:val="1"/>
      <w:numFmt w:val="decimal"/>
      <w:lvlText w:val="%1."/>
      <w:lvlJc w:val="left"/>
      <w:pPr>
        <w:tabs>
          <w:tab w:val="num" w:pos="360"/>
        </w:tabs>
        <w:ind w:left="360" w:hanging="360"/>
      </w:pPr>
    </w:lvl>
  </w:abstractNum>
  <w:abstractNum w:abstractNumId="87">
    <w:nsid w:val="4CE23FC4"/>
    <w:multiLevelType w:val="hybridMultilevel"/>
    <w:tmpl w:val="09903BA4"/>
    <w:lvl w:ilvl="0" w:tplc="04090011">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8">
    <w:nsid w:val="4DB311E1"/>
    <w:multiLevelType w:val="hybridMultilevel"/>
    <w:tmpl w:val="0E0E6984"/>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89">
    <w:nsid w:val="4F7C09C1"/>
    <w:multiLevelType w:val="hybridMultilevel"/>
    <w:tmpl w:val="DB40E51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0">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1">
    <w:nsid w:val="504C378F"/>
    <w:multiLevelType w:val="hybridMultilevel"/>
    <w:tmpl w:val="D78E05FE"/>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2">
    <w:nsid w:val="505802A5"/>
    <w:multiLevelType w:val="singleLevel"/>
    <w:tmpl w:val="0409000F"/>
    <w:lvl w:ilvl="0">
      <w:start w:val="1"/>
      <w:numFmt w:val="decimal"/>
      <w:lvlText w:val="%1."/>
      <w:lvlJc w:val="left"/>
      <w:pPr>
        <w:tabs>
          <w:tab w:val="num" w:pos="360"/>
        </w:tabs>
        <w:ind w:left="360" w:hanging="360"/>
      </w:pPr>
    </w:lvl>
  </w:abstractNum>
  <w:abstractNum w:abstractNumId="93">
    <w:nsid w:val="50B61C05"/>
    <w:multiLevelType w:val="hybridMultilevel"/>
    <w:tmpl w:val="5380BB88"/>
    <w:lvl w:ilvl="0" w:tplc="04090005">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4">
    <w:nsid w:val="513B0B30"/>
    <w:multiLevelType w:val="hybridMultilevel"/>
    <w:tmpl w:val="AF108F9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515D3260"/>
    <w:multiLevelType w:val="singleLevel"/>
    <w:tmpl w:val="0409000F"/>
    <w:lvl w:ilvl="0">
      <w:start w:val="1"/>
      <w:numFmt w:val="decimal"/>
      <w:lvlText w:val="%1."/>
      <w:lvlJc w:val="left"/>
      <w:pPr>
        <w:tabs>
          <w:tab w:val="num" w:pos="360"/>
        </w:tabs>
        <w:ind w:left="360" w:hanging="360"/>
      </w:pPr>
    </w:lvl>
  </w:abstractNum>
  <w:abstractNum w:abstractNumId="96">
    <w:nsid w:val="51BA1A83"/>
    <w:multiLevelType w:val="hybridMultilevel"/>
    <w:tmpl w:val="9B8E1C14"/>
    <w:lvl w:ilvl="0" w:tplc="0409000F">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7">
    <w:nsid w:val="51DF0F45"/>
    <w:multiLevelType w:val="hybridMultilevel"/>
    <w:tmpl w:val="CC80E538"/>
    <w:lvl w:ilvl="0" w:tplc="901E44B6">
      <w:start w:val="1"/>
      <w:numFmt w:val="decimal"/>
      <w:lvlText w:val="%1."/>
      <w:lvlJc w:val="left"/>
      <w:pPr>
        <w:tabs>
          <w:tab w:val="num" w:pos="1800"/>
        </w:tabs>
        <w:ind w:left="1800" w:hanging="360"/>
      </w:pPr>
    </w:lvl>
    <w:lvl w:ilvl="1" w:tplc="5AB8C492" w:tentative="1">
      <w:start w:val="1"/>
      <w:numFmt w:val="lowerLetter"/>
      <w:lvlText w:val="%2."/>
      <w:lvlJc w:val="left"/>
      <w:pPr>
        <w:tabs>
          <w:tab w:val="num" w:pos="2520"/>
        </w:tabs>
        <w:ind w:left="2520" w:hanging="360"/>
      </w:pPr>
    </w:lvl>
    <w:lvl w:ilvl="2" w:tplc="87E61F8C" w:tentative="1">
      <w:start w:val="1"/>
      <w:numFmt w:val="lowerRoman"/>
      <w:lvlText w:val="%3."/>
      <w:lvlJc w:val="right"/>
      <w:pPr>
        <w:tabs>
          <w:tab w:val="num" w:pos="3240"/>
        </w:tabs>
        <w:ind w:left="3240" w:hanging="180"/>
      </w:pPr>
    </w:lvl>
    <w:lvl w:ilvl="3" w:tplc="85CED752" w:tentative="1">
      <w:start w:val="1"/>
      <w:numFmt w:val="decimal"/>
      <w:lvlText w:val="%4."/>
      <w:lvlJc w:val="left"/>
      <w:pPr>
        <w:tabs>
          <w:tab w:val="num" w:pos="3960"/>
        </w:tabs>
        <w:ind w:left="3960" w:hanging="360"/>
      </w:pPr>
    </w:lvl>
    <w:lvl w:ilvl="4" w:tplc="189ED810" w:tentative="1">
      <w:start w:val="1"/>
      <w:numFmt w:val="lowerLetter"/>
      <w:lvlText w:val="%5."/>
      <w:lvlJc w:val="left"/>
      <w:pPr>
        <w:tabs>
          <w:tab w:val="num" w:pos="4680"/>
        </w:tabs>
        <w:ind w:left="4680" w:hanging="360"/>
      </w:pPr>
    </w:lvl>
    <w:lvl w:ilvl="5" w:tplc="78422088" w:tentative="1">
      <w:start w:val="1"/>
      <w:numFmt w:val="lowerRoman"/>
      <w:lvlText w:val="%6."/>
      <w:lvlJc w:val="right"/>
      <w:pPr>
        <w:tabs>
          <w:tab w:val="num" w:pos="5400"/>
        </w:tabs>
        <w:ind w:left="5400" w:hanging="180"/>
      </w:pPr>
    </w:lvl>
    <w:lvl w:ilvl="6" w:tplc="899480B0" w:tentative="1">
      <w:start w:val="1"/>
      <w:numFmt w:val="decimal"/>
      <w:lvlText w:val="%7."/>
      <w:lvlJc w:val="left"/>
      <w:pPr>
        <w:tabs>
          <w:tab w:val="num" w:pos="6120"/>
        </w:tabs>
        <w:ind w:left="6120" w:hanging="360"/>
      </w:pPr>
    </w:lvl>
    <w:lvl w:ilvl="7" w:tplc="70ACF270" w:tentative="1">
      <w:start w:val="1"/>
      <w:numFmt w:val="lowerLetter"/>
      <w:lvlText w:val="%8."/>
      <w:lvlJc w:val="left"/>
      <w:pPr>
        <w:tabs>
          <w:tab w:val="num" w:pos="6840"/>
        </w:tabs>
        <w:ind w:left="6840" w:hanging="360"/>
      </w:pPr>
    </w:lvl>
    <w:lvl w:ilvl="8" w:tplc="66F8A012" w:tentative="1">
      <w:start w:val="1"/>
      <w:numFmt w:val="lowerRoman"/>
      <w:lvlText w:val="%9."/>
      <w:lvlJc w:val="right"/>
      <w:pPr>
        <w:tabs>
          <w:tab w:val="num" w:pos="7560"/>
        </w:tabs>
        <w:ind w:left="7560" w:hanging="180"/>
      </w:pPr>
    </w:lvl>
  </w:abstractNum>
  <w:abstractNum w:abstractNumId="98">
    <w:nsid w:val="55112B4B"/>
    <w:multiLevelType w:val="hybridMultilevel"/>
    <w:tmpl w:val="27B499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9">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00">
    <w:nsid w:val="576E6E6E"/>
    <w:multiLevelType w:val="hybridMultilevel"/>
    <w:tmpl w:val="9FEEE724"/>
    <w:lvl w:ilvl="0" w:tplc="9E743A44">
      <w:start w:val="1"/>
      <w:numFmt w:val="bullet"/>
      <w:lvlText w:val=""/>
      <w:lvlJc w:val="left"/>
      <w:pPr>
        <w:tabs>
          <w:tab w:val="num" w:pos="1800"/>
        </w:tabs>
        <w:ind w:left="1800" w:hanging="360"/>
      </w:pPr>
      <w:rPr>
        <w:rFonts w:ascii="Symbol" w:hAnsi="Symbol" w:hint="default"/>
      </w:rPr>
    </w:lvl>
    <w:lvl w:ilvl="1" w:tplc="C94E668E">
      <w:start w:val="1"/>
      <w:numFmt w:val="bullet"/>
      <w:lvlText w:val="o"/>
      <w:lvlJc w:val="left"/>
      <w:pPr>
        <w:tabs>
          <w:tab w:val="num" w:pos="2520"/>
        </w:tabs>
        <w:ind w:left="2520" w:hanging="360"/>
      </w:pPr>
      <w:rPr>
        <w:rFonts w:ascii="Courier New" w:hAnsi="Courier New" w:cs="Courier New" w:hint="default"/>
      </w:rPr>
    </w:lvl>
    <w:lvl w:ilvl="2" w:tplc="D39A5D34" w:tentative="1">
      <w:start w:val="1"/>
      <w:numFmt w:val="bullet"/>
      <w:lvlText w:val=""/>
      <w:lvlJc w:val="left"/>
      <w:pPr>
        <w:tabs>
          <w:tab w:val="num" w:pos="3240"/>
        </w:tabs>
        <w:ind w:left="3240" w:hanging="360"/>
      </w:pPr>
      <w:rPr>
        <w:rFonts w:ascii="Wingdings" w:hAnsi="Wingdings" w:hint="default"/>
      </w:rPr>
    </w:lvl>
    <w:lvl w:ilvl="3" w:tplc="0E7E5598" w:tentative="1">
      <w:start w:val="1"/>
      <w:numFmt w:val="bullet"/>
      <w:lvlText w:val=""/>
      <w:lvlJc w:val="left"/>
      <w:pPr>
        <w:tabs>
          <w:tab w:val="num" w:pos="3960"/>
        </w:tabs>
        <w:ind w:left="3960" w:hanging="360"/>
      </w:pPr>
      <w:rPr>
        <w:rFonts w:ascii="Symbol" w:hAnsi="Symbol" w:hint="default"/>
      </w:rPr>
    </w:lvl>
    <w:lvl w:ilvl="4" w:tplc="004254B4" w:tentative="1">
      <w:start w:val="1"/>
      <w:numFmt w:val="bullet"/>
      <w:lvlText w:val="o"/>
      <w:lvlJc w:val="left"/>
      <w:pPr>
        <w:tabs>
          <w:tab w:val="num" w:pos="4680"/>
        </w:tabs>
        <w:ind w:left="4680" w:hanging="360"/>
      </w:pPr>
      <w:rPr>
        <w:rFonts w:ascii="Courier New" w:hAnsi="Courier New" w:cs="Courier New" w:hint="default"/>
      </w:rPr>
    </w:lvl>
    <w:lvl w:ilvl="5" w:tplc="DF3EEDDA" w:tentative="1">
      <w:start w:val="1"/>
      <w:numFmt w:val="bullet"/>
      <w:lvlText w:val=""/>
      <w:lvlJc w:val="left"/>
      <w:pPr>
        <w:tabs>
          <w:tab w:val="num" w:pos="5400"/>
        </w:tabs>
        <w:ind w:left="5400" w:hanging="360"/>
      </w:pPr>
      <w:rPr>
        <w:rFonts w:ascii="Wingdings" w:hAnsi="Wingdings" w:hint="default"/>
      </w:rPr>
    </w:lvl>
    <w:lvl w:ilvl="6" w:tplc="69F68E32" w:tentative="1">
      <w:start w:val="1"/>
      <w:numFmt w:val="bullet"/>
      <w:lvlText w:val=""/>
      <w:lvlJc w:val="left"/>
      <w:pPr>
        <w:tabs>
          <w:tab w:val="num" w:pos="6120"/>
        </w:tabs>
        <w:ind w:left="6120" w:hanging="360"/>
      </w:pPr>
      <w:rPr>
        <w:rFonts w:ascii="Symbol" w:hAnsi="Symbol" w:hint="default"/>
      </w:rPr>
    </w:lvl>
    <w:lvl w:ilvl="7" w:tplc="BFE8D9A4" w:tentative="1">
      <w:start w:val="1"/>
      <w:numFmt w:val="bullet"/>
      <w:lvlText w:val="o"/>
      <w:lvlJc w:val="left"/>
      <w:pPr>
        <w:tabs>
          <w:tab w:val="num" w:pos="6840"/>
        </w:tabs>
        <w:ind w:left="6840" w:hanging="360"/>
      </w:pPr>
      <w:rPr>
        <w:rFonts w:ascii="Courier New" w:hAnsi="Courier New" w:cs="Courier New" w:hint="default"/>
      </w:rPr>
    </w:lvl>
    <w:lvl w:ilvl="8" w:tplc="0A781F12" w:tentative="1">
      <w:start w:val="1"/>
      <w:numFmt w:val="bullet"/>
      <w:lvlText w:val=""/>
      <w:lvlJc w:val="left"/>
      <w:pPr>
        <w:tabs>
          <w:tab w:val="num" w:pos="7560"/>
        </w:tabs>
        <w:ind w:left="7560" w:hanging="360"/>
      </w:pPr>
      <w:rPr>
        <w:rFonts w:ascii="Wingdings" w:hAnsi="Wingdings" w:hint="default"/>
      </w:rPr>
    </w:lvl>
  </w:abstractNum>
  <w:abstractNum w:abstractNumId="101">
    <w:nsid w:val="59072710"/>
    <w:multiLevelType w:val="hybridMultilevel"/>
    <w:tmpl w:val="727C5AB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2">
    <w:nsid w:val="59D636A1"/>
    <w:multiLevelType w:val="hybridMultilevel"/>
    <w:tmpl w:val="1840B72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3">
    <w:nsid w:val="5A193306"/>
    <w:multiLevelType w:val="hybridMultilevel"/>
    <w:tmpl w:val="5ECC385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5A8F695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5">
    <w:nsid w:val="5C1F5B2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6">
    <w:nsid w:val="5C9A49C4"/>
    <w:multiLevelType w:val="hybridMultilevel"/>
    <w:tmpl w:val="66A098A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5CBE216E"/>
    <w:multiLevelType w:val="singleLevel"/>
    <w:tmpl w:val="6DCCA5CE"/>
    <w:lvl w:ilvl="0">
      <w:start w:val="1"/>
      <w:numFmt w:val="none"/>
      <w:lvlText w:val=""/>
      <w:legacy w:legacy="1" w:legacySpace="0" w:legacyIndent="0"/>
      <w:lvlJc w:val="left"/>
    </w:lvl>
  </w:abstractNum>
  <w:abstractNum w:abstractNumId="108">
    <w:nsid w:val="5EFD58CC"/>
    <w:multiLevelType w:val="hybridMultilevel"/>
    <w:tmpl w:val="A4BA0992"/>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5FF50208"/>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10">
    <w:nsid w:val="62291AC1"/>
    <w:multiLevelType w:val="hybridMultilevel"/>
    <w:tmpl w:val="490A51A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1">
    <w:nsid w:val="623D0919"/>
    <w:multiLevelType w:val="hybridMultilevel"/>
    <w:tmpl w:val="70A2538E"/>
    <w:lvl w:ilvl="0" w:tplc="A4F03974">
      <w:start w:val="1"/>
      <w:numFmt w:val="bullet"/>
      <w:lvlText w:val=""/>
      <w:lvlJc w:val="left"/>
      <w:pPr>
        <w:tabs>
          <w:tab w:val="num" w:pos="1800"/>
        </w:tabs>
        <w:ind w:left="1800" w:hanging="360"/>
      </w:pPr>
      <w:rPr>
        <w:rFonts w:ascii="Symbol" w:hAnsi="Symbol" w:hint="default"/>
      </w:rPr>
    </w:lvl>
    <w:lvl w:ilvl="1" w:tplc="6628872A">
      <w:start w:val="1"/>
      <w:numFmt w:val="bullet"/>
      <w:lvlText w:val="o"/>
      <w:lvlJc w:val="left"/>
      <w:pPr>
        <w:tabs>
          <w:tab w:val="num" w:pos="2520"/>
        </w:tabs>
        <w:ind w:left="2520" w:hanging="360"/>
      </w:pPr>
      <w:rPr>
        <w:rFonts w:ascii="Courier New" w:hAnsi="Courier New" w:cs="Courier New" w:hint="default"/>
      </w:rPr>
    </w:lvl>
    <w:lvl w:ilvl="2" w:tplc="F59C2C8A" w:tentative="1">
      <w:start w:val="1"/>
      <w:numFmt w:val="bullet"/>
      <w:lvlText w:val=""/>
      <w:lvlJc w:val="left"/>
      <w:pPr>
        <w:tabs>
          <w:tab w:val="num" w:pos="3240"/>
        </w:tabs>
        <w:ind w:left="3240" w:hanging="360"/>
      </w:pPr>
      <w:rPr>
        <w:rFonts w:ascii="Wingdings" w:hAnsi="Wingdings" w:hint="default"/>
      </w:rPr>
    </w:lvl>
    <w:lvl w:ilvl="3" w:tplc="25D82D64" w:tentative="1">
      <w:start w:val="1"/>
      <w:numFmt w:val="bullet"/>
      <w:lvlText w:val=""/>
      <w:lvlJc w:val="left"/>
      <w:pPr>
        <w:tabs>
          <w:tab w:val="num" w:pos="3960"/>
        </w:tabs>
        <w:ind w:left="3960" w:hanging="360"/>
      </w:pPr>
      <w:rPr>
        <w:rFonts w:ascii="Symbol" w:hAnsi="Symbol" w:hint="default"/>
      </w:rPr>
    </w:lvl>
    <w:lvl w:ilvl="4" w:tplc="DFB81454" w:tentative="1">
      <w:start w:val="1"/>
      <w:numFmt w:val="bullet"/>
      <w:lvlText w:val="o"/>
      <w:lvlJc w:val="left"/>
      <w:pPr>
        <w:tabs>
          <w:tab w:val="num" w:pos="4680"/>
        </w:tabs>
        <w:ind w:left="4680" w:hanging="360"/>
      </w:pPr>
      <w:rPr>
        <w:rFonts w:ascii="Courier New" w:hAnsi="Courier New" w:cs="Courier New" w:hint="default"/>
      </w:rPr>
    </w:lvl>
    <w:lvl w:ilvl="5" w:tplc="5B1CC156" w:tentative="1">
      <w:start w:val="1"/>
      <w:numFmt w:val="bullet"/>
      <w:lvlText w:val=""/>
      <w:lvlJc w:val="left"/>
      <w:pPr>
        <w:tabs>
          <w:tab w:val="num" w:pos="5400"/>
        </w:tabs>
        <w:ind w:left="5400" w:hanging="360"/>
      </w:pPr>
      <w:rPr>
        <w:rFonts w:ascii="Wingdings" w:hAnsi="Wingdings" w:hint="default"/>
      </w:rPr>
    </w:lvl>
    <w:lvl w:ilvl="6" w:tplc="894CCCE0" w:tentative="1">
      <w:start w:val="1"/>
      <w:numFmt w:val="bullet"/>
      <w:lvlText w:val=""/>
      <w:lvlJc w:val="left"/>
      <w:pPr>
        <w:tabs>
          <w:tab w:val="num" w:pos="6120"/>
        </w:tabs>
        <w:ind w:left="6120" w:hanging="360"/>
      </w:pPr>
      <w:rPr>
        <w:rFonts w:ascii="Symbol" w:hAnsi="Symbol" w:hint="default"/>
      </w:rPr>
    </w:lvl>
    <w:lvl w:ilvl="7" w:tplc="6AFA896C" w:tentative="1">
      <w:start w:val="1"/>
      <w:numFmt w:val="bullet"/>
      <w:lvlText w:val="o"/>
      <w:lvlJc w:val="left"/>
      <w:pPr>
        <w:tabs>
          <w:tab w:val="num" w:pos="6840"/>
        </w:tabs>
        <w:ind w:left="6840" w:hanging="360"/>
      </w:pPr>
      <w:rPr>
        <w:rFonts w:ascii="Courier New" w:hAnsi="Courier New" w:cs="Courier New" w:hint="default"/>
      </w:rPr>
    </w:lvl>
    <w:lvl w:ilvl="8" w:tplc="707819BA" w:tentative="1">
      <w:start w:val="1"/>
      <w:numFmt w:val="bullet"/>
      <w:lvlText w:val=""/>
      <w:lvlJc w:val="left"/>
      <w:pPr>
        <w:tabs>
          <w:tab w:val="num" w:pos="7560"/>
        </w:tabs>
        <w:ind w:left="7560" w:hanging="360"/>
      </w:pPr>
      <w:rPr>
        <w:rFonts w:ascii="Wingdings" w:hAnsi="Wingdings" w:hint="default"/>
      </w:rPr>
    </w:lvl>
  </w:abstractNum>
  <w:abstractNum w:abstractNumId="112">
    <w:nsid w:val="634104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3">
    <w:nsid w:val="638706E4"/>
    <w:multiLevelType w:val="hybridMultilevel"/>
    <w:tmpl w:val="2BAE3F3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65536EA6"/>
    <w:multiLevelType w:val="hybridMultilevel"/>
    <w:tmpl w:val="33EE86CE"/>
    <w:lvl w:ilvl="0" w:tplc="C4A20BC8">
      <w:start w:val="1"/>
      <w:numFmt w:val="bullet"/>
      <w:lvlText w:val=""/>
      <w:lvlJc w:val="left"/>
      <w:pPr>
        <w:tabs>
          <w:tab w:val="num" w:pos="1800"/>
        </w:tabs>
        <w:ind w:left="1800" w:hanging="360"/>
      </w:pPr>
      <w:rPr>
        <w:rFonts w:ascii="Wingdings" w:hAnsi="Wingdings" w:hint="default"/>
      </w:rPr>
    </w:lvl>
    <w:lvl w:ilvl="1" w:tplc="43103CB6" w:tentative="1">
      <w:start w:val="1"/>
      <w:numFmt w:val="bullet"/>
      <w:lvlText w:val="o"/>
      <w:lvlJc w:val="left"/>
      <w:pPr>
        <w:tabs>
          <w:tab w:val="num" w:pos="2520"/>
        </w:tabs>
        <w:ind w:left="2520" w:hanging="360"/>
      </w:pPr>
      <w:rPr>
        <w:rFonts w:ascii="Courier New" w:hAnsi="Courier New" w:hint="default"/>
      </w:rPr>
    </w:lvl>
    <w:lvl w:ilvl="2" w:tplc="97E24136" w:tentative="1">
      <w:start w:val="1"/>
      <w:numFmt w:val="bullet"/>
      <w:lvlText w:val=""/>
      <w:lvlJc w:val="left"/>
      <w:pPr>
        <w:tabs>
          <w:tab w:val="num" w:pos="3240"/>
        </w:tabs>
        <w:ind w:left="3240" w:hanging="360"/>
      </w:pPr>
      <w:rPr>
        <w:rFonts w:ascii="Wingdings" w:hAnsi="Wingdings" w:hint="default"/>
      </w:rPr>
    </w:lvl>
    <w:lvl w:ilvl="3" w:tplc="0AD8791A" w:tentative="1">
      <w:start w:val="1"/>
      <w:numFmt w:val="bullet"/>
      <w:lvlText w:val=""/>
      <w:lvlJc w:val="left"/>
      <w:pPr>
        <w:tabs>
          <w:tab w:val="num" w:pos="3960"/>
        </w:tabs>
        <w:ind w:left="3960" w:hanging="360"/>
      </w:pPr>
      <w:rPr>
        <w:rFonts w:ascii="Symbol" w:hAnsi="Symbol" w:hint="default"/>
      </w:rPr>
    </w:lvl>
    <w:lvl w:ilvl="4" w:tplc="6C7C2B18" w:tentative="1">
      <w:start w:val="1"/>
      <w:numFmt w:val="bullet"/>
      <w:lvlText w:val="o"/>
      <w:lvlJc w:val="left"/>
      <w:pPr>
        <w:tabs>
          <w:tab w:val="num" w:pos="4680"/>
        </w:tabs>
        <w:ind w:left="4680" w:hanging="360"/>
      </w:pPr>
      <w:rPr>
        <w:rFonts w:ascii="Courier New" w:hAnsi="Courier New" w:hint="default"/>
      </w:rPr>
    </w:lvl>
    <w:lvl w:ilvl="5" w:tplc="8DC2C202" w:tentative="1">
      <w:start w:val="1"/>
      <w:numFmt w:val="bullet"/>
      <w:lvlText w:val=""/>
      <w:lvlJc w:val="left"/>
      <w:pPr>
        <w:tabs>
          <w:tab w:val="num" w:pos="5400"/>
        </w:tabs>
        <w:ind w:left="5400" w:hanging="360"/>
      </w:pPr>
      <w:rPr>
        <w:rFonts w:ascii="Wingdings" w:hAnsi="Wingdings" w:hint="default"/>
      </w:rPr>
    </w:lvl>
    <w:lvl w:ilvl="6" w:tplc="568CD38A" w:tentative="1">
      <w:start w:val="1"/>
      <w:numFmt w:val="bullet"/>
      <w:lvlText w:val=""/>
      <w:lvlJc w:val="left"/>
      <w:pPr>
        <w:tabs>
          <w:tab w:val="num" w:pos="6120"/>
        </w:tabs>
        <w:ind w:left="6120" w:hanging="360"/>
      </w:pPr>
      <w:rPr>
        <w:rFonts w:ascii="Symbol" w:hAnsi="Symbol" w:hint="default"/>
      </w:rPr>
    </w:lvl>
    <w:lvl w:ilvl="7" w:tplc="09704866" w:tentative="1">
      <w:start w:val="1"/>
      <w:numFmt w:val="bullet"/>
      <w:lvlText w:val="o"/>
      <w:lvlJc w:val="left"/>
      <w:pPr>
        <w:tabs>
          <w:tab w:val="num" w:pos="6840"/>
        </w:tabs>
        <w:ind w:left="6840" w:hanging="360"/>
      </w:pPr>
      <w:rPr>
        <w:rFonts w:ascii="Courier New" w:hAnsi="Courier New" w:hint="default"/>
      </w:rPr>
    </w:lvl>
    <w:lvl w:ilvl="8" w:tplc="FFD08D4E" w:tentative="1">
      <w:start w:val="1"/>
      <w:numFmt w:val="bullet"/>
      <w:lvlText w:val=""/>
      <w:lvlJc w:val="left"/>
      <w:pPr>
        <w:tabs>
          <w:tab w:val="num" w:pos="7560"/>
        </w:tabs>
        <w:ind w:left="7560" w:hanging="360"/>
      </w:pPr>
      <w:rPr>
        <w:rFonts w:ascii="Wingdings" w:hAnsi="Wingdings" w:hint="default"/>
      </w:rPr>
    </w:lvl>
  </w:abstractNum>
  <w:abstractNum w:abstractNumId="115">
    <w:nsid w:val="66BF772E"/>
    <w:multiLevelType w:val="singleLevel"/>
    <w:tmpl w:val="0409000F"/>
    <w:lvl w:ilvl="0">
      <w:start w:val="1"/>
      <w:numFmt w:val="decimal"/>
      <w:lvlText w:val="%1."/>
      <w:lvlJc w:val="left"/>
      <w:pPr>
        <w:tabs>
          <w:tab w:val="num" w:pos="360"/>
        </w:tabs>
        <w:ind w:left="360" w:hanging="360"/>
      </w:pPr>
    </w:lvl>
  </w:abstractNum>
  <w:abstractNum w:abstractNumId="116">
    <w:nsid w:val="673409A3"/>
    <w:multiLevelType w:val="hybridMultilevel"/>
    <w:tmpl w:val="A82E8934"/>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7">
    <w:nsid w:val="68623B50"/>
    <w:multiLevelType w:val="hybridMultilevel"/>
    <w:tmpl w:val="36C6983A"/>
    <w:lvl w:ilvl="0" w:tplc="275A1314">
      <w:start w:val="1"/>
      <w:numFmt w:val="bullet"/>
      <w:lvlText w:val=""/>
      <w:lvlJc w:val="left"/>
      <w:pPr>
        <w:tabs>
          <w:tab w:val="num" w:pos="2160"/>
        </w:tabs>
        <w:ind w:left="2160" w:hanging="360"/>
      </w:pPr>
      <w:rPr>
        <w:rFonts w:ascii="Symbol" w:hAnsi="Symbol" w:hint="default"/>
      </w:rPr>
    </w:lvl>
    <w:lvl w:ilvl="1" w:tplc="4998D36E" w:tentative="1">
      <w:start w:val="1"/>
      <w:numFmt w:val="bullet"/>
      <w:lvlText w:val="o"/>
      <w:lvlJc w:val="left"/>
      <w:pPr>
        <w:tabs>
          <w:tab w:val="num" w:pos="2880"/>
        </w:tabs>
        <w:ind w:left="2880" w:hanging="360"/>
      </w:pPr>
      <w:rPr>
        <w:rFonts w:ascii="Courier New" w:hAnsi="Courier New" w:cs="Courier New" w:hint="default"/>
      </w:rPr>
    </w:lvl>
    <w:lvl w:ilvl="2" w:tplc="C2A4B340" w:tentative="1">
      <w:start w:val="1"/>
      <w:numFmt w:val="bullet"/>
      <w:lvlText w:val=""/>
      <w:lvlJc w:val="left"/>
      <w:pPr>
        <w:tabs>
          <w:tab w:val="num" w:pos="3600"/>
        </w:tabs>
        <w:ind w:left="3600" w:hanging="360"/>
      </w:pPr>
      <w:rPr>
        <w:rFonts w:ascii="Wingdings" w:hAnsi="Wingdings" w:hint="default"/>
      </w:rPr>
    </w:lvl>
    <w:lvl w:ilvl="3" w:tplc="2AD4882C" w:tentative="1">
      <w:start w:val="1"/>
      <w:numFmt w:val="bullet"/>
      <w:lvlText w:val=""/>
      <w:lvlJc w:val="left"/>
      <w:pPr>
        <w:tabs>
          <w:tab w:val="num" w:pos="4320"/>
        </w:tabs>
        <w:ind w:left="4320" w:hanging="360"/>
      </w:pPr>
      <w:rPr>
        <w:rFonts w:ascii="Symbol" w:hAnsi="Symbol" w:hint="default"/>
      </w:rPr>
    </w:lvl>
    <w:lvl w:ilvl="4" w:tplc="702EFE20" w:tentative="1">
      <w:start w:val="1"/>
      <w:numFmt w:val="bullet"/>
      <w:lvlText w:val="o"/>
      <w:lvlJc w:val="left"/>
      <w:pPr>
        <w:tabs>
          <w:tab w:val="num" w:pos="5040"/>
        </w:tabs>
        <w:ind w:left="5040" w:hanging="360"/>
      </w:pPr>
      <w:rPr>
        <w:rFonts w:ascii="Courier New" w:hAnsi="Courier New" w:cs="Courier New" w:hint="default"/>
      </w:rPr>
    </w:lvl>
    <w:lvl w:ilvl="5" w:tplc="C11CE89E" w:tentative="1">
      <w:start w:val="1"/>
      <w:numFmt w:val="bullet"/>
      <w:lvlText w:val=""/>
      <w:lvlJc w:val="left"/>
      <w:pPr>
        <w:tabs>
          <w:tab w:val="num" w:pos="5760"/>
        </w:tabs>
        <w:ind w:left="5760" w:hanging="360"/>
      </w:pPr>
      <w:rPr>
        <w:rFonts w:ascii="Wingdings" w:hAnsi="Wingdings" w:hint="default"/>
      </w:rPr>
    </w:lvl>
    <w:lvl w:ilvl="6" w:tplc="7570B4F6" w:tentative="1">
      <w:start w:val="1"/>
      <w:numFmt w:val="bullet"/>
      <w:lvlText w:val=""/>
      <w:lvlJc w:val="left"/>
      <w:pPr>
        <w:tabs>
          <w:tab w:val="num" w:pos="6480"/>
        </w:tabs>
        <w:ind w:left="6480" w:hanging="360"/>
      </w:pPr>
      <w:rPr>
        <w:rFonts w:ascii="Symbol" w:hAnsi="Symbol" w:hint="default"/>
      </w:rPr>
    </w:lvl>
    <w:lvl w:ilvl="7" w:tplc="AEE642EA" w:tentative="1">
      <w:start w:val="1"/>
      <w:numFmt w:val="bullet"/>
      <w:lvlText w:val="o"/>
      <w:lvlJc w:val="left"/>
      <w:pPr>
        <w:tabs>
          <w:tab w:val="num" w:pos="7200"/>
        </w:tabs>
        <w:ind w:left="7200" w:hanging="360"/>
      </w:pPr>
      <w:rPr>
        <w:rFonts w:ascii="Courier New" w:hAnsi="Courier New" w:cs="Courier New" w:hint="default"/>
      </w:rPr>
    </w:lvl>
    <w:lvl w:ilvl="8" w:tplc="99F4BFB8" w:tentative="1">
      <w:start w:val="1"/>
      <w:numFmt w:val="bullet"/>
      <w:lvlText w:val=""/>
      <w:lvlJc w:val="left"/>
      <w:pPr>
        <w:tabs>
          <w:tab w:val="num" w:pos="7920"/>
        </w:tabs>
        <w:ind w:left="7920" w:hanging="360"/>
      </w:pPr>
      <w:rPr>
        <w:rFonts w:ascii="Wingdings" w:hAnsi="Wingdings" w:hint="default"/>
      </w:rPr>
    </w:lvl>
  </w:abstractNum>
  <w:abstractNum w:abstractNumId="118">
    <w:nsid w:val="68890E5E"/>
    <w:multiLevelType w:val="hybridMultilevel"/>
    <w:tmpl w:val="8924B6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9">
    <w:nsid w:val="6A494420"/>
    <w:multiLevelType w:val="singleLevel"/>
    <w:tmpl w:val="0409000F"/>
    <w:lvl w:ilvl="0">
      <w:start w:val="1"/>
      <w:numFmt w:val="decimal"/>
      <w:lvlText w:val="%1."/>
      <w:lvlJc w:val="left"/>
      <w:pPr>
        <w:tabs>
          <w:tab w:val="num" w:pos="360"/>
        </w:tabs>
        <w:ind w:left="360" w:hanging="360"/>
      </w:pPr>
    </w:lvl>
  </w:abstractNum>
  <w:abstractNum w:abstractNumId="120">
    <w:nsid w:val="6A6160F3"/>
    <w:multiLevelType w:val="singleLevel"/>
    <w:tmpl w:val="0409000F"/>
    <w:lvl w:ilvl="0">
      <w:start w:val="1"/>
      <w:numFmt w:val="decimal"/>
      <w:lvlText w:val="%1."/>
      <w:lvlJc w:val="left"/>
      <w:pPr>
        <w:tabs>
          <w:tab w:val="num" w:pos="360"/>
        </w:tabs>
        <w:ind w:left="360" w:hanging="360"/>
      </w:pPr>
    </w:lvl>
  </w:abstractNum>
  <w:abstractNum w:abstractNumId="121">
    <w:nsid w:val="6BA55E20"/>
    <w:multiLevelType w:val="hybridMultilevel"/>
    <w:tmpl w:val="846212E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2">
    <w:nsid w:val="6D035D03"/>
    <w:multiLevelType w:val="multilevel"/>
    <w:tmpl w:val="156AD5B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3">
    <w:nsid w:val="6E44030C"/>
    <w:multiLevelType w:val="hybridMultilevel"/>
    <w:tmpl w:val="4B52FEFA"/>
    <w:lvl w:ilvl="0" w:tplc="3E72247A">
      <w:start w:val="1"/>
      <w:numFmt w:val="bullet"/>
      <w:lvlText w:val=""/>
      <w:lvlJc w:val="left"/>
      <w:pPr>
        <w:tabs>
          <w:tab w:val="num" w:pos="1800"/>
        </w:tabs>
        <w:ind w:left="1800" w:hanging="360"/>
      </w:pPr>
      <w:rPr>
        <w:rFonts w:ascii="Wingdings" w:hAnsi="Wingdings" w:hint="default"/>
      </w:rPr>
    </w:lvl>
    <w:lvl w:ilvl="1" w:tplc="BCDE351E" w:tentative="1">
      <w:start w:val="1"/>
      <w:numFmt w:val="bullet"/>
      <w:lvlText w:val="o"/>
      <w:lvlJc w:val="left"/>
      <w:pPr>
        <w:tabs>
          <w:tab w:val="num" w:pos="2520"/>
        </w:tabs>
        <w:ind w:left="2520" w:hanging="360"/>
      </w:pPr>
      <w:rPr>
        <w:rFonts w:ascii="Courier New" w:hAnsi="Courier New" w:hint="default"/>
      </w:rPr>
    </w:lvl>
    <w:lvl w:ilvl="2" w:tplc="465C9746" w:tentative="1">
      <w:start w:val="1"/>
      <w:numFmt w:val="bullet"/>
      <w:lvlText w:val=""/>
      <w:lvlJc w:val="left"/>
      <w:pPr>
        <w:tabs>
          <w:tab w:val="num" w:pos="3240"/>
        </w:tabs>
        <w:ind w:left="3240" w:hanging="360"/>
      </w:pPr>
      <w:rPr>
        <w:rFonts w:ascii="Wingdings" w:hAnsi="Wingdings" w:hint="default"/>
      </w:rPr>
    </w:lvl>
    <w:lvl w:ilvl="3" w:tplc="E1D2E998" w:tentative="1">
      <w:start w:val="1"/>
      <w:numFmt w:val="bullet"/>
      <w:lvlText w:val=""/>
      <w:lvlJc w:val="left"/>
      <w:pPr>
        <w:tabs>
          <w:tab w:val="num" w:pos="3960"/>
        </w:tabs>
        <w:ind w:left="3960" w:hanging="360"/>
      </w:pPr>
      <w:rPr>
        <w:rFonts w:ascii="Symbol" w:hAnsi="Symbol" w:hint="default"/>
      </w:rPr>
    </w:lvl>
    <w:lvl w:ilvl="4" w:tplc="23CC99D0" w:tentative="1">
      <w:start w:val="1"/>
      <w:numFmt w:val="bullet"/>
      <w:lvlText w:val="o"/>
      <w:lvlJc w:val="left"/>
      <w:pPr>
        <w:tabs>
          <w:tab w:val="num" w:pos="4680"/>
        </w:tabs>
        <w:ind w:left="4680" w:hanging="360"/>
      </w:pPr>
      <w:rPr>
        <w:rFonts w:ascii="Courier New" w:hAnsi="Courier New" w:hint="default"/>
      </w:rPr>
    </w:lvl>
    <w:lvl w:ilvl="5" w:tplc="70F85136" w:tentative="1">
      <w:start w:val="1"/>
      <w:numFmt w:val="bullet"/>
      <w:lvlText w:val=""/>
      <w:lvlJc w:val="left"/>
      <w:pPr>
        <w:tabs>
          <w:tab w:val="num" w:pos="5400"/>
        </w:tabs>
        <w:ind w:left="5400" w:hanging="360"/>
      </w:pPr>
      <w:rPr>
        <w:rFonts w:ascii="Wingdings" w:hAnsi="Wingdings" w:hint="default"/>
      </w:rPr>
    </w:lvl>
    <w:lvl w:ilvl="6" w:tplc="D3282E7E" w:tentative="1">
      <w:start w:val="1"/>
      <w:numFmt w:val="bullet"/>
      <w:lvlText w:val=""/>
      <w:lvlJc w:val="left"/>
      <w:pPr>
        <w:tabs>
          <w:tab w:val="num" w:pos="6120"/>
        </w:tabs>
        <w:ind w:left="6120" w:hanging="360"/>
      </w:pPr>
      <w:rPr>
        <w:rFonts w:ascii="Symbol" w:hAnsi="Symbol" w:hint="default"/>
      </w:rPr>
    </w:lvl>
    <w:lvl w:ilvl="7" w:tplc="DE0402F8" w:tentative="1">
      <w:start w:val="1"/>
      <w:numFmt w:val="bullet"/>
      <w:lvlText w:val="o"/>
      <w:lvlJc w:val="left"/>
      <w:pPr>
        <w:tabs>
          <w:tab w:val="num" w:pos="6840"/>
        </w:tabs>
        <w:ind w:left="6840" w:hanging="360"/>
      </w:pPr>
      <w:rPr>
        <w:rFonts w:ascii="Courier New" w:hAnsi="Courier New" w:hint="default"/>
      </w:rPr>
    </w:lvl>
    <w:lvl w:ilvl="8" w:tplc="4C16446C" w:tentative="1">
      <w:start w:val="1"/>
      <w:numFmt w:val="bullet"/>
      <w:lvlText w:val=""/>
      <w:lvlJc w:val="left"/>
      <w:pPr>
        <w:tabs>
          <w:tab w:val="num" w:pos="7560"/>
        </w:tabs>
        <w:ind w:left="7560" w:hanging="360"/>
      </w:pPr>
      <w:rPr>
        <w:rFonts w:ascii="Wingdings" w:hAnsi="Wingdings" w:hint="default"/>
      </w:rPr>
    </w:lvl>
  </w:abstractNum>
  <w:abstractNum w:abstractNumId="124">
    <w:nsid w:val="6FBF4434"/>
    <w:multiLevelType w:val="hybridMultilevel"/>
    <w:tmpl w:val="80CE0284"/>
    <w:lvl w:ilvl="0" w:tplc="95267EA6">
      <w:start w:val="1"/>
      <w:numFmt w:val="decimal"/>
      <w:lvlText w:val="%1)"/>
      <w:lvlJc w:val="left"/>
      <w:pPr>
        <w:tabs>
          <w:tab w:val="num" w:pos="1440"/>
        </w:tabs>
        <w:ind w:left="1440" w:hanging="360"/>
      </w:pPr>
    </w:lvl>
    <w:lvl w:ilvl="1" w:tplc="1FAA4450">
      <w:start w:val="1"/>
      <w:numFmt w:val="lowerLetter"/>
      <w:lvlText w:val="%2."/>
      <w:lvlJc w:val="left"/>
      <w:pPr>
        <w:tabs>
          <w:tab w:val="num" w:pos="2160"/>
        </w:tabs>
        <w:ind w:left="2160" w:hanging="360"/>
      </w:pPr>
    </w:lvl>
    <w:lvl w:ilvl="2" w:tplc="124410BA">
      <w:start w:val="1"/>
      <w:numFmt w:val="lowerRoman"/>
      <w:lvlText w:val="%3."/>
      <w:lvlJc w:val="right"/>
      <w:pPr>
        <w:tabs>
          <w:tab w:val="num" w:pos="2880"/>
        </w:tabs>
        <w:ind w:left="2880" w:hanging="180"/>
      </w:pPr>
    </w:lvl>
    <w:lvl w:ilvl="3" w:tplc="F5487B9A">
      <w:start w:val="1"/>
      <w:numFmt w:val="decimal"/>
      <w:lvlText w:val="%4."/>
      <w:lvlJc w:val="left"/>
      <w:pPr>
        <w:tabs>
          <w:tab w:val="num" w:pos="3600"/>
        </w:tabs>
        <w:ind w:left="3600" w:hanging="360"/>
      </w:pPr>
    </w:lvl>
    <w:lvl w:ilvl="4" w:tplc="2E84F33C">
      <w:start w:val="1"/>
      <w:numFmt w:val="lowerLetter"/>
      <w:lvlText w:val="%5."/>
      <w:lvlJc w:val="left"/>
      <w:pPr>
        <w:tabs>
          <w:tab w:val="num" w:pos="4320"/>
        </w:tabs>
        <w:ind w:left="4320" w:hanging="360"/>
      </w:pPr>
    </w:lvl>
    <w:lvl w:ilvl="5" w:tplc="EC66B2DC">
      <w:start w:val="1"/>
      <w:numFmt w:val="lowerRoman"/>
      <w:lvlText w:val="%6."/>
      <w:lvlJc w:val="right"/>
      <w:pPr>
        <w:tabs>
          <w:tab w:val="num" w:pos="5040"/>
        </w:tabs>
        <w:ind w:left="5040" w:hanging="180"/>
      </w:pPr>
    </w:lvl>
    <w:lvl w:ilvl="6" w:tplc="4438865E">
      <w:start w:val="1"/>
      <w:numFmt w:val="decimal"/>
      <w:lvlText w:val="%7."/>
      <w:lvlJc w:val="left"/>
      <w:pPr>
        <w:tabs>
          <w:tab w:val="num" w:pos="5760"/>
        </w:tabs>
        <w:ind w:left="5760" w:hanging="360"/>
      </w:pPr>
    </w:lvl>
    <w:lvl w:ilvl="7" w:tplc="374A901C">
      <w:start w:val="1"/>
      <w:numFmt w:val="lowerLetter"/>
      <w:lvlText w:val="%8."/>
      <w:lvlJc w:val="left"/>
      <w:pPr>
        <w:tabs>
          <w:tab w:val="num" w:pos="6480"/>
        </w:tabs>
        <w:ind w:left="6480" w:hanging="360"/>
      </w:pPr>
    </w:lvl>
    <w:lvl w:ilvl="8" w:tplc="1B280D32">
      <w:start w:val="1"/>
      <w:numFmt w:val="lowerRoman"/>
      <w:lvlText w:val="%9."/>
      <w:lvlJc w:val="right"/>
      <w:pPr>
        <w:tabs>
          <w:tab w:val="num" w:pos="7200"/>
        </w:tabs>
        <w:ind w:left="7200" w:hanging="180"/>
      </w:pPr>
    </w:lvl>
  </w:abstractNum>
  <w:abstractNum w:abstractNumId="125">
    <w:nsid w:val="74F536F9"/>
    <w:multiLevelType w:val="singleLevel"/>
    <w:tmpl w:val="0409000F"/>
    <w:lvl w:ilvl="0">
      <w:start w:val="1"/>
      <w:numFmt w:val="decimal"/>
      <w:lvlText w:val="%1."/>
      <w:lvlJc w:val="left"/>
      <w:pPr>
        <w:tabs>
          <w:tab w:val="num" w:pos="360"/>
        </w:tabs>
        <w:ind w:left="360" w:hanging="360"/>
      </w:pPr>
    </w:lvl>
  </w:abstractNum>
  <w:abstractNum w:abstractNumId="126">
    <w:nsid w:val="75620D20"/>
    <w:multiLevelType w:val="multilevel"/>
    <w:tmpl w:val="E45095C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7">
    <w:nsid w:val="756330BC"/>
    <w:multiLevelType w:val="singleLevel"/>
    <w:tmpl w:val="0409000F"/>
    <w:lvl w:ilvl="0">
      <w:start w:val="1"/>
      <w:numFmt w:val="decimal"/>
      <w:lvlText w:val="%1."/>
      <w:lvlJc w:val="left"/>
      <w:pPr>
        <w:tabs>
          <w:tab w:val="num" w:pos="360"/>
        </w:tabs>
        <w:ind w:left="360" w:hanging="360"/>
      </w:pPr>
    </w:lvl>
  </w:abstractNum>
  <w:abstractNum w:abstractNumId="128">
    <w:nsid w:val="75686881"/>
    <w:multiLevelType w:val="multilevel"/>
    <w:tmpl w:val="E45095C4"/>
    <w:name w:val="numbered list22"/>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9">
    <w:nsid w:val="7835502D"/>
    <w:multiLevelType w:val="hybridMultilevel"/>
    <w:tmpl w:val="0E38CD0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78495201"/>
    <w:multiLevelType w:val="hybridMultilevel"/>
    <w:tmpl w:val="8EF8699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791601A3"/>
    <w:multiLevelType w:val="singleLevel"/>
    <w:tmpl w:val="0409000F"/>
    <w:name w:val="numbered list"/>
    <w:lvl w:ilvl="0">
      <w:start w:val="1"/>
      <w:numFmt w:val="decimal"/>
      <w:lvlText w:val="%1."/>
      <w:lvlJc w:val="left"/>
      <w:pPr>
        <w:tabs>
          <w:tab w:val="num" w:pos="360"/>
        </w:tabs>
        <w:ind w:left="360" w:hanging="360"/>
      </w:pPr>
    </w:lvl>
  </w:abstractNum>
  <w:abstractNum w:abstractNumId="132">
    <w:nsid w:val="7948177E"/>
    <w:multiLevelType w:val="hybridMultilevel"/>
    <w:tmpl w:val="C6BE02F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3">
    <w:nsid w:val="7ABF321C"/>
    <w:multiLevelType w:val="hybridMultilevel"/>
    <w:tmpl w:val="521A1EDE"/>
    <w:lvl w:ilvl="0" w:tplc="86AC0F3A">
      <w:start w:val="1"/>
      <w:numFmt w:val="decimal"/>
      <w:lvlText w:val="%1."/>
      <w:lvlJc w:val="left"/>
      <w:pPr>
        <w:tabs>
          <w:tab w:val="num" w:pos="1860"/>
        </w:tabs>
        <w:ind w:left="1860" w:hanging="360"/>
      </w:pPr>
      <w:rPr>
        <w:rFonts w:hint="default"/>
      </w:rPr>
    </w:lvl>
    <w:lvl w:ilvl="1" w:tplc="79F08BE4" w:tentative="1">
      <w:start w:val="1"/>
      <w:numFmt w:val="bullet"/>
      <w:lvlText w:val="o"/>
      <w:lvlJc w:val="left"/>
      <w:pPr>
        <w:tabs>
          <w:tab w:val="num" w:pos="2580"/>
        </w:tabs>
        <w:ind w:left="2580" w:hanging="360"/>
      </w:pPr>
      <w:rPr>
        <w:rFonts w:ascii="Courier New" w:hAnsi="Courier New" w:cs="Courier New" w:hint="default"/>
      </w:rPr>
    </w:lvl>
    <w:lvl w:ilvl="2" w:tplc="16CE40F2" w:tentative="1">
      <w:start w:val="1"/>
      <w:numFmt w:val="bullet"/>
      <w:lvlText w:val=""/>
      <w:lvlJc w:val="left"/>
      <w:pPr>
        <w:tabs>
          <w:tab w:val="num" w:pos="3300"/>
        </w:tabs>
        <w:ind w:left="3300" w:hanging="360"/>
      </w:pPr>
      <w:rPr>
        <w:rFonts w:ascii="Wingdings" w:hAnsi="Wingdings" w:hint="default"/>
      </w:rPr>
    </w:lvl>
    <w:lvl w:ilvl="3" w:tplc="D1EE158E" w:tentative="1">
      <w:start w:val="1"/>
      <w:numFmt w:val="bullet"/>
      <w:lvlText w:val=""/>
      <w:lvlJc w:val="left"/>
      <w:pPr>
        <w:tabs>
          <w:tab w:val="num" w:pos="4020"/>
        </w:tabs>
        <w:ind w:left="4020" w:hanging="360"/>
      </w:pPr>
      <w:rPr>
        <w:rFonts w:ascii="Symbol" w:hAnsi="Symbol" w:hint="default"/>
      </w:rPr>
    </w:lvl>
    <w:lvl w:ilvl="4" w:tplc="4C76AA1C" w:tentative="1">
      <w:start w:val="1"/>
      <w:numFmt w:val="bullet"/>
      <w:lvlText w:val="o"/>
      <w:lvlJc w:val="left"/>
      <w:pPr>
        <w:tabs>
          <w:tab w:val="num" w:pos="4740"/>
        </w:tabs>
        <w:ind w:left="4740" w:hanging="360"/>
      </w:pPr>
      <w:rPr>
        <w:rFonts w:ascii="Courier New" w:hAnsi="Courier New" w:cs="Courier New" w:hint="default"/>
      </w:rPr>
    </w:lvl>
    <w:lvl w:ilvl="5" w:tplc="606A496E" w:tentative="1">
      <w:start w:val="1"/>
      <w:numFmt w:val="bullet"/>
      <w:lvlText w:val=""/>
      <w:lvlJc w:val="left"/>
      <w:pPr>
        <w:tabs>
          <w:tab w:val="num" w:pos="5460"/>
        </w:tabs>
        <w:ind w:left="5460" w:hanging="360"/>
      </w:pPr>
      <w:rPr>
        <w:rFonts w:ascii="Wingdings" w:hAnsi="Wingdings" w:hint="default"/>
      </w:rPr>
    </w:lvl>
    <w:lvl w:ilvl="6" w:tplc="857A1690" w:tentative="1">
      <w:start w:val="1"/>
      <w:numFmt w:val="bullet"/>
      <w:lvlText w:val=""/>
      <w:lvlJc w:val="left"/>
      <w:pPr>
        <w:tabs>
          <w:tab w:val="num" w:pos="6180"/>
        </w:tabs>
        <w:ind w:left="6180" w:hanging="360"/>
      </w:pPr>
      <w:rPr>
        <w:rFonts w:ascii="Symbol" w:hAnsi="Symbol" w:hint="default"/>
      </w:rPr>
    </w:lvl>
    <w:lvl w:ilvl="7" w:tplc="E1260FC6" w:tentative="1">
      <w:start w:val="1"/>
      <w:numFmt w:val="bullet"/>
      <w:lvlText w:val="o"/>
      <w:lvlJc w:val="left"/>
      <w:pPr>
        <w:tabs>
          <w:tab w:val="num" w:pos="6900"/>
        </w:tabs>
        <w:ind w:left="6900" w:hanging="360"/>
      </w:pPr>
      <w:rPr>
        <w:rFonts w:ascii="Courier New" w:hAnsi="Courier New" w:cs="Courier New" w:hint="default"/>
      </w:rPr>
    </w:lvl>
    <w:lvl w:ilvl="8" w:tplc="81BA29BC" w:tentative="1">
      <w:start w:val="1"/>
      <w:numFmt w:val="bullet"/>
      <w:lvlText w:val=""/>
      <w:lvlJc w:val="left"/>
      <w:pPr>
        <w:tabs>
          <w:tab w:val="num" w:pos="7620"/>
        </w:tabs>
        <w:ind w:left="7620" w:hanging="360"/>
      </w:pPr>
      <w:rPr>
        <w:rFonts w:ascii="Wingdings" w:hAnsi="Wingdings" w:hint="default"/>
      </w:rPr>
    </w:lvl>
  </w:abstractNum>
  <w:abstractNum w:abstractNumId="134">
    <w:nsid w:val="7BDD1012"/>
    <w:multiLevelType w:val="hybridMultilevel"/>
    <w:tmpl w:val="751C34E2"/>
    <w:lvl w:ilvl="0" w:tplc="F3C09B44">
      <w:start w:val="1"/>
      <w:numFmt w:val="bullet"/>
      <w:lvlText w:val=""/>
      <w:lvlJc w:val="left"/>
      <w:pPr>
        <w:tabs>
          <w:tab w:val="num" w:pos="1800"/>
        </w:tabs>
        <w:ind w:left="1800" w:hanging="360"/>
      </w:pPr>
      <w:rPr>
        <w:rFonts w:ascii="Symbol" w:hAnsi="Symbol" w:hint="default"/>
      </w:rPr>
    </w:lvl>
    <w:lvl w:ilvl="1" w:tplc="E6EC71F6" w:tentative="1">
      <w:start w:val="1"/>
      <w:numFmt w:val="bullet"/>
      <w:lvlText w:val="o"/>
      <w:lvlJc w:val="left"/>
      <w:pPr>
        <w:tabs>
          <w:tab w:val="num" w:pos="2520"/>
        </w:tabs>
        <w:ind w:left="2520" w:hanging="360"/>
      </w:pPr>
      <w:rPr>
        <w:rFonts w:ascii="Courier New" w:hAnsi="Courier New" w:cs="Courier New" w:hint="default"/>
      </w:rPr>
    </w:lvl>
    <w:lvl w:ilvl="2" w:tplc="6B7ABCC8" w:tentative="1">
      <w:start w:val="1"/>
      <w:numFmt w:val="bullet"/>
      <w:lvlText w:val=""/>
      <w:lvlJc w:val="left"/>
      <w:pPr>
        <w:tabs>
          <w:tab w:val="num" w:pos="3240"/>
        </w:tabs>
        <w:ind w:left="3240" w:hanging="360"/>
      </w:pPr>
      <w:rPr>
        <w:rFonts w:ascii="Wingdings" w:hAnsi="Wingdings" w:hint="default"/>
      </w:rPr>
    </w:lvl>
    <w:lvl w:ilvl="3" w:tplc="D5C81182" w:tentative="1">
      <w:start w:val="1"/>
      <w:numFmt w:val="bullet"/>
      <w:lvlText w:val=""/>
      <w:lvlJc w:val="left"/>
      <w:pPr>
        <w:tabs>
          <w:tab w:val="num" w:pos="3960"/>
        </w:tabs>
        <w:ind w:left="3960" w:hanging="360"/>
      </w:pPr>
      <w:rPr>
        <w:rFonts w:ascii="Symbol" w:hAnsi="Symbol" w:hint="default"/>
      </w:rPr>
    </w:lvl>
    <w:lvl w:ilvl="4" w:tplc="2146BC2A" w:tentative="1">
      <w:start w:val="1"/>
      <w:numFmt w:val="bullet"/>
      <w:lvlText w:val="o"/>
      <w:lvlJc w:val="left"/>
      <w:pPr>
        <w:tabs>
          <w:tab w:val="num" w:pos="4680"/>
        </w:tabs>
        <w:ind w:left="4680" w:hanging="360"/>
      </w:pPr>
      <w:rPr>
        <w:rFonts w:ascii="Courier New" w:hAnsi="Courier New" w:cs="Courier New" w:hint="default"/>
      </w:rPr>
    </w:lvl>
    <w:lvl w:ilvl="5" w:tplc="0A860802" w:tentative="1">
      <w:start w:val="1"/>
      <w:numFmt w:val="bullet"/>
      <w:lvlText w:val=""/>
      <w:lvlJc w:val="left"/>
      <w:pPr>
        <w:tabs>
          <w:tab w:val="num" w:pos="5400"/>
        </w:tabs>
        <w:ind w:left="5400" w:hanging="360"/>
      </w:pPr>
      <w:rPr>
        <w:rFonts w:ascii="Wingdings" w:hAnsi="Wingdings" w:hint="default"/>
      </w:rPr>
    </w:lvl>
    <w:lvl w:ilvl="6" w:tplc="8C0C1016" w:tentative="1">
      <w:start w:val="1"/>
      <w:numFmt w:val="bullet"/>
      <w:lvlText w:val=""/>
      <w:lvlJc w:val="left"/>
      <w:pPr>
        <w:tabs>
          <w:tab w:val="num" w:pos="6120"/>
        </w:tabs>
        <w:ind w:left="6120" w:hanging="360"/>
      </w:pPr>
      <w:rPr>
        <w:rFonts w:ascii="Symbol" w:hAnsi="Symbol" w:hint="default"/>
      </w:rPr>
    </w:lvl>
    <w:lvl w:ilvl="7" w:tplc="7D64D450" w:tentative="1">
      <w:start w:val="1"/>
      <w:numFmt w:val="bullet"/>
      <w:lvlText w:val="o"/>
      <w:lvlJc w:val="left"/>
      <w:pPr>
        <w:tabs>
          <w:tab w:val="num" w:pos="6840"/>
        </w:tabs>
        <w:ind w:left="6840" w:hanging="360"/>
      </w:pPr>
      <w:rPr>
        <w:rFonts w:ascii="Courier New" w:hAnsi="Courier New" w:cs="Courier New" w:hint="default"/>
      </w:rPr>
    </w:lvl>
    <w:lvl w:ilvl="8" w:tplc="B338FF6E" w:tentative="1">
      <w:start w:val="1"/>
      <w:numFmt w:val="bullet"/>
      <w:lvlText w:val=""/>
      <w:lvlJc w:val="left"/>
      <w:pPr>
        <w:tabs>
          <w:tab w:val="num" w:pos="7560"/>
        </w:tabs>
        <w:ind w:left="7560" w:hanging="360"/>
      </w:pPr>
      <w:rPr>
        <w:rFonts w:ascii="Wingdings" w:hAnsi="Wingdings" w:hint="default"/>
      </w:rPr>
    </w:lvl>
  </w:abstractNum>
  <w:abstractNum w:abstractNumId="135">
    <w:nsid w:val="7BE26FA3"/>
    <w:multiLevelType w:val="hybridMultilevel"/>
    <w:tmpl w:val="242036FA"/>
    <w:lvl w:ilvl="0" w:tplc="B65C8EDE">
      <w:start w:val="1"/>
      <w:numFmt w:val="bullet"/>
      <w:lvlText w:val=""/>
      <w:lvlJc w:val="left"/>
      <w:pPr>
        <w:tabs>
          <w:tab w:val="num" w:pos="1800"/>
        </w:tabs>
        <w:ind w:left="1800" w:hanging="360"/>
      </w:pPr>
      <w:rPr>
        <w:rFonts w:ascii="Wingdings" w:hAnsi="Wingdings" w:hint="default"/>
      </w:rPr>
    </w:lvl>
    <w:lvl w:ilvl="1" w:tplc="47DAD348" w:tentative="1">
      <w:start w:val="1"/>
      <w:numFmt w:val="bullet"/>
      <w:lvlText w:val="o"/>
      <w:lvlJc w:val="left"/>
      <w:pPr>
        <w:tabs>
          <w:tab w:val="num" w:pos="2520"/>
        </w:tabs>
        <w:ind w:left="2520" w:hanging="360"/>
      </w:pPr>
      <w:rPr>
        <w:rFonts w:ascii="Courier New" w:hAnsi="Courier New" w:hint="default"/>
      </w:rPr>
    </w:lvl>
    <w:lvl w:ilvl="2" w:tplc="0A4A0580" w:tentative="1">
      <w:start w:val="1"/>
      <w:numFmt w:val="bullet"/>
      <w:lvlText w:val=""/>
      <w:lvlJc w:val="left"/>
      <w:pPr>
        <w:tabs>
          <w:tab w:val="num" w:pos="3240"/>
        </w:tabs>
        <w:ind w:left="3240" w:hanging="360"/>
      </w:pPr>
      <w:rPr>
        <w:rFonts w:ascii="Wingdings" w:hAnsi="Wingdings" w:hint="default"/>
      </w:rPr>
    </w:lvl>
    <w:lvl w:ilvl="3" w:tplc="4052E0BC" w:tentative="1">
      <w:start w:val="1"/>
      <w:numFmt w:val="bullet"/>
      <w:lvlText w:val=""/>
      <w:lvlJc w:val="left"/>
      <w:pPr>
        <w:tabs>
          <w:tab w:val="num" w:pos="3960"/>
        </w:tabs>
        <w:ind w:left="3960" w:hanging="360"/>
      </w:pPr>
      <w:rPr>
        <w:rFonts w:ascii="Symbol" w:hAnsi="Symbol" w:hint="default"/>
      </w:rPr>
    </w:lvl>
    <w:lvl w:ilvl="4" w:tplc="26C6D544" w:tentative="1">
      <w:start w:val="1"/>
      <w:numFmt w:val="bullet"/>
      <w:lvlText w:val="o"/>
      <w:lvlJc w:val="left"/>
      <w:pPr>
        <w:tabs>
          <w:tab w:val="num" w:pos="4680"/>
        </w:tabs>
        <w:ind w:left="4680" w:hanging="360"/>
      </w:pPr>
      <w:rPr>
        <w:rFonts w:ascii="Courier New" w:hAnsi="Courier New" w:hint="default"/>
      </w:rPr>
    </w:lvl>
    <w:lvl w:ilvl="5" w:tplc="194E300C" w:tentative="1">
      <w:start w:val="1"/>
      <w:numFmt w:val="bullet"/>
      <w:lvlText w:val=""/>
      <w:lvlJc w:val="left"/>
      <w:pPr>
        <w:tabs>
          <w:tab w:val="num" w:pos="5400"/>
        </w:tabs>
        <w:ind w:left="5400" w:hanging="360"/>
      </w:pPr>
      <w:rPr>
        <w:rFonts w:ascii="Wingdings" w:hAnsi="Wingdings" w:hint="default"/>
      </w:rPr>
    </w:lvl>
    <w:lvl w:ilvl="6" w:tplc="969C4A42" w:tentative="1">
      <w:start w:val="1"/>
      <w:numFmt w:val="bullet"/>
      <w:lvlText w:val=""/>
      <w:lvlJc w:val="left"/>
      <w:pPr>
        <w:tabs>
          <w:tab w:val="num" w:pos="6120"/>
        </w:tabs>
        <w:ind w:left="6120" w:hanging="360"/>
      </w:pPr>
      <w:rPr>
        <w:rFonts w:ascii="Symbol" w:hAnsi="Symbol" w:hint="default"/>
      </w:rPr>
    </w:lvl>
    <w:lvl w:ilvl="7" w:tplc="2A70864A" w:tentative="1">
      <w:start w:val="1"/>
      <w:numFmt w:val="bullet"/>
      <w:lvlText w:val="o"/>
      <w:lvlJc w:val="left"/>
      <w:pPr>
        <w:tabs>
          <w:tab w:val="num" w:pos="6840"/>
        </w:tabs>
        <w:ind w:left="6840" w:hanging="360"/>
      </w:pPr>
      <w:rPr>
        <w:rFonts w:ascii="Courier New" w:hAnsi="Courier New" w:hint="default"/>
      </w:rPr>
    </w:lvl>
    <w:lvl w:ilvl="8" w:tplc="50C4CA08" w:tentative="1">
      <w:start w:val="1"/>
      <w:numFmt w:val="bullet"/>
      <w:lvlText w:val=""/>
      <w:lvlJc w:val="left"/>
      <w:pPr>
        <w:tabs>
          <w:tab w:val="num" w:pos="7560"/>
        </w:tabs>
        <w:ind w:left="7560" w:hanging="360"/>
      </w:pPr>
      <w:rPr>
        <w:rFonts w:ascii="Wingdings" w:hAnsi="Wingdings" w:hint="default"/>
      </w:rPr>
    </w:lvl>
  </w:abstractNum>
  <w:abstractNum w:abstractNumId="136">
    <w:nsid w:val="7CD01A9F"/>
    <w:multiLevelType w:val="hybridMultilevel"/>
    <w:tmpl w:val="FD86BB6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85"/>
  </w:num>
  <w:num w:numId="2">
    <w:abstractNumId w:val="2"/>
  </w:num>
  <w:num w:numId="3">
    <w:abstractNumId w:val="1"/>
  </w:num>
  <w:num w:numId="4">
    <w:abstractNumId w:val="0"/>
  </w:num>
  <w:num w:numId="5">
    <w:abstractNumId w:val="99"/>
  </w:num>
  <w:num w:numId="6">
    <w:abstractNumId w:val="3"/>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7">
    <w:abstractNumId w:val="82"/>
  </w:num>
  <w:num w:numId="8">
    <w:abstractNumId w:val="107"/>
  </w:num>
  <w:num w:numId="9">
    <w:abstractNumId w:val="19"/>
  </w:num>
  <w:num w:numId="10">
    <w:abstractNumId w:val="75"/>
  </w:num>
  <w:num w:numId="11">
    <w:abstractNumId w:val="16"/>
  </w:num>
  <w:num w:numId="12">
    <w:abstractNumId w:val="104"/>
  </w:num>
  <w:num w:numId="13">
    <w:abstractNumId w:val="63"/>
  </w:num>
  <w:num w:numId="14">
    <w:abstractNumId w:val="86"/>
  </w:num>
  <w:num w:numId="15">
    <w:abstractNumId w:val="65"/>
  </w:num>
  <w:num w:numId="16">
    <w:abstractNumId w:val="59"/>
  </w:num>
  <w:num w:numId="17">
    <w:abstractNumId w:val="57"/>
  </w:num>
  <w:num w:numId="18">
    <w:abstractNumId w:val="25"/>
  </w:num>
  <w:num w:numId="19">
    <w:abstractNumId w:val="41"/>
  </w:num>
  <w:num w:numId="20">
    <w:abstractNumId w:val="115"/>
  </w:num>
  <w:num w:numId="21">
    <w:abstractNumId w:val="125"/>
  </w:num>
  <w:num w:numId="22">
    <w:abstractNumId w:val="11"/>
  </w:num>
  <w:num w:numId="23">
    <w:abstractNumId w:val="77"/>
  </w:num>
  <w:num w:numId="24">
    <w:abstractNumId w:val="6"/>
  </w:num>
  <w:num w:numId="25">
    <w:abstractNumId w:val="126"/>
  </w:num>
  <w:num w:numId="26">
    <w:abstractNumId w:val="60"/>
  </w:num>
  <w:num w:numId="27">
    <w:abstractNumId w:val="42"/>
  </w:num>
  <w:num w:numId="28">
    <w:abstractNumId w:val="128"/>
  </w:num>
  <w:num w:numId="29">
    <w:abstractNumId w:val="122"/>
  </w:num>
  <w:num w:numId="30">
    <w:abstractNumId w:val="70"/>
  </w:num>
  <w:num w:numId="31">
    <w:abstractNumId w:val="112"/>
  </w:num>
  <w:num w:numId="32">
    <w:abstractNumId w:val="34"/>
  </w:num>
  <w:num w:numId="33">
    <w:abstractNumId w:val="71"/>
  </w:num>
  <w:num w:numId="34">
    <w:abstractNumId w:val="83"/>
  </w:num>
  <w:num w:numId="35">
    <w:abstractNumId w:val="124"/>
  </w:num>
  <w:num w:numId="36">
    <w:abstractNumId w:val="30"/>
  </w:num>
  <w:num w:numId="37">
    <w:abstractNumId w:val="69"/>
  </w:num>
  <w:num w:numId="38">
    <w:abstractNumId w:val="49"/>
  </w:num>
  <w:num w:numId="39">
    <w:abstractNumId w:val="47"/>
  </w:num>
  <w:num w:numId="40">
    <w:abstractNumId w:val="84"/>
  </w:num>
  <w:num w:numId="41">
    <w:abstractNumId w:val="131"/>
  </w:num>
  <w:num w:numId="42">
    <w:abstractNumId w:val="120"/>
  </w:num>
  <w:num w:numId="43">
    <w:abstractNumId w:val="40"/>
  </w:num>
  <w:num w:numId="44">
    <w:abstractNumId w:val="56"/>
  </w:num>
  <w:num w:numId="45">
    <w:abstractNumId w:val="109"/>
  </w:num>
  <w:num w:numId="46">
    <w:abstractNumId w:val="14"/>
  </w:num>
  <w:num w:numId="47">
    <w:abstractNumId w:val="105"/>
  </w:num>
  <w:num w:numId="48">
    <w:abstractNumId w:val="135"/>
  </w:num>
  <w:num w:numId="49">
    <w:abstractNumId w:val="121"/>
  </w:num>
  <w:num w:numId="50">
    <w:abstractNumId w:val="90"/>
  </w:num>
  <w:num w:numId="51">
    <w:abstractNumId w:val="81"/>
  </w:num>
  <w:num w:numId="52">
    <w:abstractNumId w:val="38"/>
  </w:num>
  <w:num w:numId="53">
    <w:abstractNumId w:val="95"/>
  </w:num>
  <w:num w:numId="54">
    <w:abstractNumId w:val="119"/>
  </w:num>
  <w:num w:numId="55">
    <w:abstractNumId w:val="7"/>
  </w:num>
  <w:num w:numId="56">
    <w:abstractNumId w:val="93"/>
  </w:num>
  <w:num w:numId="57">
    <w:abstractNumId w:val="99"/>
    <w:lvlOverride w:ilvl="0">
      <w:startOverride w:val="1"/>
    </w:lvlOverride>
  </w:num>
  <w:num w:numId="58">
    <w:abstractNumId w:val="43"/>
  </w:num>
  <w:num w:numId="59">
    <w:abstractNumId w:val="27"/>
  </w:num>
  <w:num w:numId="60">
    <w:abstractNumId w:val="31"/>
  </w:num>
  <w:num w:numId="61">
    <w:abstractNumId w:val="111"/>
  </w:num>
  <w:num w:numId="62">
    <w:abstractNumId w:val="5"/>
  </w:num>
  <w:num w:numId="63">
    <w:abstractNumId w:val="127"/>
  </w:num>
  <w:num w:numId="64">
    <w:abstractNumId w:val="92"/>
  </w:num>
  <w:num w:numId="65">
    <w:abstractNumId w:val="114"/>
  </w:num>
  <w:num w:numId="66">
    <w:abstractNumId w:val="136"/>
  </w:num>
  <w:num w:numId="67">
    <w:abstractNumId w:val="89"/>
  </w:num>
  <w:num w:numId="68">
    <w:abstractNumId w:val="116"/>
  </w:num>
  <w:num w:numId="69">
    <w:abstractNumId w:val="133"/>
  </w:num>
  <w:num w:numId="70">
    <w:abstractNumId w:val="88"/>
  </w:num>
  <w:num w:numId="71">
    <w:abstractNumId w:val="35"/>
  </w:num>
  <w:num w:numId="72">
    <w:abstractNumId w:val="66"/>
  </w:num>
  <w:num w:numId="73">
    <w:abstractNumId w:val="87"/>
  </w:num>
  <w:num w:numId="74">
    <w:abstractNumId w:val="76"/>
  </w:num>
  <w:num w:numId="75">
    <w:abstractNumId w:val="80"/>
  </w:num>
  <w:num w:numId="76">
    <w:abstractNumId w:val="102"/>
  </w:num>
  <w:num w:numId="77">
    <w:abstractNumId w:val="39"/>
  </w:num>
  <w:num w:numId="78">
    <w:abstractNumId w:val="32"/>
  </w:num>
  <w:num w:numId="79">
    <w:abstractNumId w:val="48"/>
  </w:num>
  <w:num w:numId="80">
    <w:abstractNumId w:val="44"/>
  </w:num>
  <w:num w:numId="81">
    <w:abstractNumId w:val="18"/>
  </w:num>
  <w:num w:numId="82">
    <w:abstractNumId w:val="99"/>
    <w:lvlOverride w:ilvl="0">
      <w:startOverride w:val="1"/>
    </w:lvlOverride>
  </w:num>
  <w:num w:numId="83">
    <w:abstractNumId w:val="123"/>
  </w:num>
  <w:num w:numId="84">
    <w:abstractNumId w:val="72"/>
  </w:num>
  <w:num w:numId="85">
    <w:abstractNumId w:val="58"/>
  </w:num>
  <w:num w:numId="86">
    <w:abstractNumId w:val="61"/>
  </w:num>
  <w:num w:numId="87">
    <w:abstractNumId w:val="100"/>
  </w:num>
  <w:num w:numId="88">
    <w:abstractNumId w:val="17"/>
  </w:num>
  <w:num w:numId="89">
    <w:abstractNumId w:val="110"/>
  </w:num>
  <w:num w:numId="90">
    <w:abstractNumId w:val="51"/>
  </w:num>
  <w:num w:numId="91">
    <w:abstractNumId w:val="15"/>
  </w:num>
  <w:num w:numId="92">
    <w:abstractNumId w:val="54"/>
  </w:num>
  <w:num w:numId="93">
    <w:abstractNumId w:val="97"/>
  </w:num>
  <w:num w:numId="94">
    <w:abstractNumId w:val="99"/>
    <w:lvlOverride w:ilvl="0">
      <w:startOverride w:val="1"/>
    </w:lvlOverride>
  </w:num>
  <w:num w:numId="95">
    <w:abstractNumId w:val="20"/>
  </w:num>
  <w:num w:numId="96">
    <w:abstractNumId w:val="117"/>
  </w:num>
  <w:num w:numId="97">
    <w:abstractNumId w:val="29"/>
  </w:num>
  <w:num w:numId="98">
    <w:abstractNumId w:val="99"/>
    <w:lvlOverride w:ilvl="0">
      <w:startOverride w:val="1"/>
    </w:lvlOverride>
  </w:num>
  <w:num w:numId="99">
    <w:abstractNumId w:val="67"/>
  </w:num>
  <w:num w:numId="100">
    <w:abstractNumId w:val="101"/>
  </w:num>
  <w:num w:numId="101">
    <w:abstractNumId w:val="99"/>
    <w:lvlOverride w:ilvl="0">
      <w:startOverride w:val="1"/>
    </w:lvlOverride>
  </w:num>
  <w:num w:numId="102">
    <w:abstractNumId w:val="134"/>
  </w:num>
  <w:num w:numId="103">
    <w:abstractNumId w:val="24"/>
  </w:num>
  <w:num w:numId="104">
    <w:abstractNumId w:val="50"/>
  </w:num>
  <w:num w:numId="105">
    <w:abstractNumId w:val="45"/>
  </w:num>
  <w:num w:numId="106">
    <w:abstractNumId w:val="91"/>
  </w:num>
  <w:num w:numId="107">
    <w:abstractNumId w:val="10"/>
  </w:num>
  <w:num w:numId="108">
    <w:abstractNumId w:val="68"/>
  </w:num>
  <w:num w:numId="109">
    <w:abstractNumId w:val="55"/>
  </w:num>
  <w:num w:numId="110">
    <w:abstractNumId w:val="99"/>
    <w:lvlOverride w:ilvl="0">
      <w:startOverride w:val="1"/>
    </w:lvlOverride>
  </w:num>
  <w:num w:numId="111">
    <w:abstractNumId w:val="8"/>
  </w:num>
  <w:num w:numId="112">
    <w:abstractNumId w:val="99"/>
    <w:lvlOverride w:ilvl="0">
      <w:startOverride w:val="1"/>
    </w:lvlOverride>
  </w:num>
  <w:num w:numId="113">
    <w:abstractNumId w:val="96"/>
  </w:num>
  <w:num w:numId="114">
    <w:abstractNumId w:val="132"/>
  </w:num>
  <w:num w:numId="115">
    <w:abstractNumId w:val="99"/>
    <w:lvlOverride w:ilvl="0">
      <w:startOverride w:val="1"/>
    </w:lvlOverride>
  </w:num>
  <w:num w:numId="116">
    <w:abstractNumId w:val="99"/>
    <w:lvlOverride w:ilvl="0">
      <w:startOverride w:val="1"/>
    </w:lvlOverride>
  </w:num>
  <w:num w:numId="117">
    <w:abstractNumId w:val="108"/>
  </w:num>
  <w:num w:numId="118">
    <w:abstractNumId w:val="36"/>
  </w:num>
  <w:num w:numId="119">
    <w:abstractNumId w:val="33"/>
  </w:num>
  <w:num w:numId="120">
    <w:abstractNumId w:val="113"/>
  </w:num>
  <w:num w:numId="121">
    <w:abstractNumId w:val="103"/>
  </w:num>
  <w:num w:numId="122">
    <w:abstractNumId w:val="94"/>
  </w:num>
  <w:num w:numId="123">
    <w:abstractNumId w:val="74"/>
  </w:num>
  <w:num w:numId="124">
    <w:abstractNumId w:val="12"/>
  </w:num>
  <w:num w:numId="125">
    <w:abstractNumId w:val="129"/>
  </w:num>
  <w:num w:numId="126">
    <w:abstractNumId w:val="26"/>
  </w:num>
  <w:num w:numId="127">
    <w:abstractNumId w:val="23"/>
  </w:num>
  <w:num w:numId="128">
    <w:abstractNumId w:val="46"/>
  </w:num>
  <w:num w:numId="129">
    <w:abstractNumId w:val="130"/>
  </w:num>
  <w:num w:numId="130">
    <w:abstractNumId w:val="9"/>
  </w:num>
  <w:num w:numId="131">
    <w:abstractNumId w:val="28"/>
  </w:num>
  <w:num w:numId="132">
    <w:abstractNumId w:val="78"/>
  </w:num>
  <w:num w:numId="133">
    <w:abstractNumId w:val="13"/>
  </w:num>
  <w:num w:numId="134">
    <w:abstractNumId w:val="106"/>
  </w:num>
  <w:num w:numId="135">
    <w:abstractNumId w:val="98"/>
  </w:num>
  <w:num w:numId="136">
    <w:abstractNumId w:val="4"/>
  </w:num>
  <w:num w:numId="137">
    <w:abstractNumId w:val="99"/>
    <w:lvlOverride w:ilvl="0">
      <w:startOverride w:val="1"/>
    </w:lvlOverride>
  </w:num>
  <w:num w:numId="138">
    <w:abstractNumId w:val="99"/>
    <w:lvlOverride w:ilvl="0">
      <w:startOverride w:val="1"/>
    </w:lvlOverride>
  </w:num>
  <w:num w:numId="139">
    <w:abstractNumId w:val="99"/>
    <w:lvlOverride w:ilvl="0">
      <w:startOverride w:val="1"/>
    </w:lvlOverride>
  </w:num>
  <w:num w:numId="140">
    <w:abstractNumId w:val="53"/>
  </w:num>
  <w:num w:numId="141">
    <w:abstractNumId w:val="62"/>
  </w:num>
  <w:num w:numId="142">
    <w:abstractNumId w:val="64"/>
  </w:num>
  <w:num w:numId="143">
    <w:abstractNumId w:val="73"/>
  </w:num>
  <w:num w:numId="144">
    <w:abstractNumId w:val="99"/>
    <w:lvlOverride w:ilvl="0">
      <w:startOverride w:val="1"/>
    </w:lvlOverride>
  </w:num>
  <w:num w:numId="145">
    <w:abstractNumId w:val="37"/>
  </w:num>
  <w:num w:numId="1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2"/>
  </w:num>
  <w:num w:numId="148">
    <w:abstractNumId w:val="118"/>
  </w:num>
  <w:num w:numId="149">
    <w:abstractNumId w:val="21"/>
  </w:num>
  <w:num w:numId="150">
    <w:abstractNumId w:val="99"/>
    <w:lvlOverride w:ilvl="0">
      <w:startOverride w:val="1"/>
    </w:lvlOverride>
  </w:num>
  <w:num w:numId="151">
    <w:abstractNumId w:val="99"/>
    <w:lvlOverride w:ilvl="0">
      <w:startOverride w:val="1"/>
    </w:lvlOverride>
  </w:num>
  <w:num w:numId="152">
    <w:abstractNumId w:val="79"/>
  </w:num>
  <w:num w:numId="153">
    <w:abstractNumId w:val="99"/>
    <w:lvlOverride w:ilvl="0">
      <w:startOverride w:val="1"/>
    </w:lvlOverride>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oNotHyphenateCaps/>
  <w:clickAndTypeStyle w:val="BodyText"/>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85"/>
    <w:rsid w:val="00000E1F"/>
    <w:rsid w:val="00001A97"/>
    <w:rsid w:val="00006171"/>
    <w:rsid w:val="00006EC5"/>
    <w:rsid w:val="0000765E"/>
    <w:rsid w:val="00011B85"/>
    <w:rsid w:val="00011C59"/>
    <w:rsid w:val="0001272D"/>
    <w:rsid w:val="00013AF7"/>
    <w:rsid w:val="00014F06"/>
    <w:rsid w:val="00015135"/>
    <w:rsid w:val="000151DD"/>
    <w:rsid w:val="0001563B"/>
    <w:rsid w:val="00017277"/>
    <w:rsid w:val="00021ECE"/>
    <w:rsid w:val="00023E4D"/>
    <w:rsid w:val="00026461"/>
    <w:rsid w:val="000400DF"/>
    <w:rsid w:val="00043B7F"/>
    <w:rsid w:val="00045851"/>
    <w:rsid w:val="0004753E"/>
    <w:rsid w:val="0005046A"/>
    <w:rsid w:val="00051506"/>
    <w:rsid w:val="000561C8"/>
    <w:rsid w:val="00056EA8"/>
    <w:rsid w:val="000570F2"/>
    <w:rsid w:val="000633FB"/>
    <w:rsid w:val="000713C8"/>
    <w:rsid w:val="0007178B"/>
    <w:rsid w:val="00072787"/>
    <w:rsid w:val="00073ABA"/>
    <w:rsid w:val="000809C8"/>
    <w:rsid w:val="00083A13"/>
    <w:rsid w:val="00084606"/>
    <w:rsid w:val="00086E44"/>
    <w:rsid w:val="000876EE"/>
    <w:rsid w:val="000903A3"/>
    <w:rsid w:val="00091494"/>
    <w:rsid w:val="00091629"/>
    <w:rsid w:val="00092263"/>
    <w:rsid w:val="0009234A"/>
    <w:rsid w:val="00093D98"/>
    <w:rsid w:val="0009465C"/>
    <w:rsid w:val="0009566B"/>
    <w:rsid w:val="0009593D"/>
    <w:rsid w:val="00095B43"/>
    <w:rsid w:val="000A060B"/>
    <w:rsid w:val="000A4119"/>
    <w:rsid w:val="000A76B2"/>
    <w:rsid w:val="000B19B7"/>
    <w:rsid w:val="000B2789"/>
    <w:rsid w:val="000B450C"/>
    <w:rsid w:val="000B4622"/>
    <w:rsid w:val="000B49FB"/>
    <w:rsid w:val="000B586C"/>
    <w:rsid w:val="000B6266"/>
    <w:rsid w:val="000C05F7"/>
    <w:rsid w:val="000C1BC2"/>
    <w:rsid w:val="000C32B3"/>
    <w:rsid w:val="000C3D19"/>
    <w:rsid w:val="000C41FB"/>
    <w:rsid w:val="000C52C8"/>
    <w:rsid w:val="000C5A08"/>
    <w:rsid w:val="000C5E2C"/>
    <w:rsid w:val="000C79FE"/>
    <w:rsid w:val="000D34DA"/>
    <w:rsid w:val="000D35AC"/>
    <w:rsid w:val="000D37CA"/>
    <w:rsid w:val="000D5515"/>
    <w:rsid w:val="000D55B8"/>
    <w:rsid w:val="000D78DF"/>
    <w:rsid w:val="000E0D66"/>
    <w:rsid w:val="000E24E6"/>
    <w:rsid w:val="000E3C0C"/>
    <w:rsid w:val="000E5914"/>
    <w:rsid w:val="000E676F"/>
    <w:rsid w:val="000F0FC1"/>
    <w:rsid w:val="000F2DE5"/>
    <w:rsid w:val="000F3CD9"/>
    <w:rsid w:val="000F3D4B"/>
    <w:rsid w:val="000F5183"/>
    <w:rsid w:val="000F6B22"/>
    <w:rsid w:val="000F736B"/>
    <w:rsid w:val="00100456"/>
    <w:rsid w:val="00105D62"/>
    <w:rsid w:val="001110A2"/>
    <w:rsid w:val="0011168B"/>
    <w:rsid w:val="0011389E"/>
    <w:rsid w:val="001208A4"/>
    <w:rsid w:val="001210BD"/>
    <w:rsid w:val="00122A79"/>
    <w:rsid w:val="00122E1D"/>
    <w:rsid w:val="00124425"/>
    <w:rsid w:val="0012452B"/>
    <w:rsid w:val="00126DA5"/>
    <w:rsid w:val="001271ED"/>
    <w:rsid w:val="001325AE"/>
    <w:rsid w:val="0013274C"/>
    <w:rsid w:val="0013533C"/>
    <w:rsid w:val="00135628"/>
    <w:rsid w:val="001379AC"/>
    <w:rsid w:val="001413B5"/>
    <w:rsid w:val="0014214E"/>
    <w:rsid w:val="001464CB"/>
    <w:rsid w:val="001466CA"/>
    <w:rsid w:val="00152BED"/>
    <w:rsid w:val="00153AA9"/>
    <w:rsid w:val="00155CED"/>
    <w:rsid w:val="001571CD"/>
    <w:rsid w:val="00160881"/>
    <w:rsid w:val="00160902"/>
    <w:rsid w:val="00163D3A"/>
    <w:rsid w:val="00165F7C"/>
    <w:rsid w:val="001705B0"/>
    <w:rsid w:val="00172CCC"/>
    <w:rsid w:val="00172EA0"/>
    <w:rsid w:val="0017388C"/>
    <w:rsid w:val="0017797E"/>
    <w:rsid w:val="001805E7"/>
    <w:rsid w:val="0018134E"/>
    <w:rsid w:val="0018411D"/>
    <w:rsid w:val="00185A6A"/>
    <w:rsid w:val="00195230"/>
    <w:rsid w:val="0019559A"/>
    <w:rsid w:val="001973FD"/>
    <w:rsid w:val="001A1614"/>
    <w:rsid w:val="001A3E83"/>
    <w:rsid w:val="001A40F5"/>
    <w:rsid w:val="001A43F3"/>
    <w:rsid w:val="001A5120"/>
    <w:rsid w:val="001A6362"/>
    <w:rsid w:val="001A65CE"/>
    <w:rsid w:val="001A6BD8"/>
    <w:rsid w:val="001B002B"/>
    <w:rsid w:val="001B008E"/>
    <w:rsid w:val="001B1AB2"/>
    <w:rsid w:val="001B3443"/>
    <w:rsid w:val="001B4773"/>
    <w:rsid w:val="001B5379"/>
    <w:rsid w:val="001B5B01"/>
    <w:rsid w:val="001C1F1D"/>
    <w:rsid w:val="001C246F"/>
    <w:rsid w:val="001C3B9C"/>
    <w:rsid w:val="001D1A38"/>
    <w:rsid w:val="001D1F40"/>
    <w:rsid w:val="001D3001"/>
    <w:rsid w:val="001D4D25"/>
    <w:rsid w:val="001D538C"/>
    <w:rsid w:val="001D5927"/>
    <w:rsid w:val="001D6858"/>
    <w:rsid w:val="001D7CEA"/>
    <w:rsid w:val="001E3322"/>
    <w:rsid w:val="001E4C2C"/>
    <w:rsid w:val="001E4CA8"/>
    <w:rsid w:val="001E6BFA"/>
    <w:rsid w:val="001E6F52"/>
    <w:rsid w:val="001F4F09"/>
    <w:rsid w:val="001F714E"/>
    <w:rsid w:val="001F774E"/>
    <w:rsid w:val="00202396"/>
    <w:rsid w:val="0020246F"/>
    <w:rsid w:val="00202DE6"/>
    <w:rsid w:val="00202F14"/>
    <w:rsid w:val="00205D1F"/>
    <w:rsid w:val="00205FDC"/>
    <w:rsid w:val="00207453"/>
    <w:rsid w:val="00207FCB"/>
    <w:rsid w:val="00213A2A"/>
    <w:rsid w:val="002161DD"/>
    <w:rsid w:val="00216BC6"/>
    <w:rsid w:val="0022019C"/>
    <w:rsid w:val="00221EE4"/>
    <w:rsid w:val="002222AD"/>
    <w:rsid w:val="002239A8"/>
    <w:rsid w:val="00223D03"/>
    <w:rsid w:val="002246A4"/>
    <w:rsid w:val="00227BEE"/>
    <w:rsid w:val="0023060E"/>
    <w:rsid w:val="00240EF5"/>
    <w:rsid w:val="00245946"/>
    <w:rsid w:val="002463C7"/>
    <w:rsid w:val="002465C2"/>
    <w:rsid w:val="00252C1B"/>
    <w:rsid w:val="00252C3A"/>
    <w:rsid w:val="0025313D"/>
    <w:rsid w:val="002541EB"/>
    <w:rsid w:val="0025436F"/>
    <w:rsid w:val="00261473"/>
    <w:rsid w:val="00263992"/>
    <w:rsid w:val="00264A45"/>
    <w:rsid w:val="00265020"/>
    <w:rsid w:val="002657BA"/>
    <w:rsid w:val="00265A8C"/>
    <w:rsid w:val="00267733"/>
    <w:rsid w:val="00267B3E"/>
    <w:rsid w:val="002710E5"/>
    <w:rsid w:val="00274039"/>
    <w:rsid w:val="0027455F"/>
    <w:rsid w:val="0027705A"/>
    <w:rsid w:val="002809FA"/>
    <w:rsid w:val="0028123E"/>
    <w:rsid w:val="00281F7D"/>
    <w:rsid w:val="00284063"/>
    <w:rsid w:val="00284920"/>
    <w:rsid w:val="00292A52"/>
    <w:rsid w:val="00292B35"/>
    <w:rsid w:val="0029363D"/>
    <w:rsid w:val="00295667"/>
    <w:rsid w:val="00296A2F"/>
    <w:rsid w:val="0029711A"/>
    <w:rsid w:val="002A053F"/>
    <w:rsid w:val="002A091A"/>
    <w:rsid w:val="002A0B12"/>
    <w:rsid w:val="002A1EDA"/>
    <w:rsid w:val="002A4953"/>
    <w:rsid w:val="002A63CC"/>
    <w:rsid w:val="002A64D6"/>
    <w:rsid w:val="002A7438"/>
    <w:rsid w:val="002B0A79"/>
    <w:rsid w:val="002B1F98"/>
    <w:rsid w:val="002B436E"/>
    <w:rsid w:val="002C0C83"/>
    <w:rsid w:val="002C15B3"/>
    <w:rsid w:val="002C358C"/>
    <w:rsid w:val="002C3836"/>
    <w:rsid w:val="002C42CB"/>
    <w:rsid w:val="002C604E"/>
    <w:rsid w:val="002C6224"/>
    <w:rsid w:val="002D17A9"/>
    <w:rsid w:val="002D472F"/>
    <w:rsid w:val="002D6A33"/>
    <w:rsid w:val="002D7AFC"/>
    <w:rsid w:val="002E00DF"/>
    <w:rsid w:val="002E2FFC"/>
    <w:rsid w:val="002E68C0"/>
    <w:rsid w:val="002E7A36"/>
    <w:rsid w:val="002F0728"/>
    <w:rsid w:val="002F3033"/>
    <w:rsid w:val="002F4729"/>
    <w:rsid w:val="003006AB"/>
    <w:rsid w:val="0030103B"/>
    <w:rsid w:val="00301CF2"/>
    <w:rsid w:val="00303426"/>
    <w:rsid w:val="00304595"/>
    <w:rsid w:val="003046B6"/>
    <w:rsid w:val="003064DC"/>
    <w:rsid w:val="003068DA"/>
    <w:rsid w:val="00317244"/>
    <w:rsid w:val="00320320"/>
    <w:rsid w:val="003231E2"/>
    <w:rsid w:val="00324F2C"/>
    <w:rsid w:val="00327221"/>
    <w:rsid w:val="00330333"/>
    <w:rsid w:val="00332C80"/>
    <w:rsid w:val="0034434B"/>
    <w:rsid w:val="00344859"/>
    <w:rsid w:val="003469D5"/>
    <w:rsid w:val="00347650"/>
    <w:rsid w:val="003515F3"/>
    <w:rsid w:val="0035292D"/>
    <w:rsid w:val="00354C53"/>
    <w:rsid w:val="0035623A"/>
    <w:rsid w:val="00356270"/>
    <w:rsid w:val="003610D0"/>
    <w:rsid w:val="00361569"/>
    <w:rsid w:val="00361E27"/>
    <w:rsid w:val="00361FCB"/>
    <w:rsid w:val="0036359C"/>
    <w:rsid w:val="003720C6"/>
    <w:rsid w:val="00372B58"/>
    <w:rsid w:val="00374891"/>
    <w:rsid w:val="003766D0"/>
    <w:rsid w:val="00380774"/>
    <w:rsid w:val="00380DF7"/>
    <w:rsid w:val="0038100D"/>
    <w:rsid w:val="003827C3"/>
    <w:rsid w:val="00382AB7"/>
    <w:rsid w:val="00383A32"/>
    <w:rsid w:val="00390397"/>
    <w:rsid w:val="0039403E"/>
    <w:rsid w:val="003952CD"/>
    <w:rsid w:val="003A0CAC"/>
    <w:rsid w:val="003A25F1"/>
    <w:rsid w:val="003A2ECC"/>
    <w:rsid w:val="003A2F3B"/>
    <w:rsid w:val="003A332A"/>
    <w:rsid w:val="003A5297"/>
    <w:rsid w:val="003A7AE3"/>
    <w:rsid w:val="003A7D3E"/>
    <w:rsid w:val="003B2312"/>
    <w:rsid w:val="003B28FE"/>
    <w:rsid w:val="003B4069"/>
    <w:rsid w:val="003B5318"/>
    <w:rsid w:val="003C023A"/>
    <w:rsid w:val="003C10E1"/>
    <w:rsid w:val="003C13EF"/>
    <w:rsid w:val="003C1B28"/>
    <w:rsid w:val="003C1D01"/>
    <w:rsid w:val="003C2503"/>
    <w:rsid w:val="003C3733"/>
    <w:rsid w:val="003C4A9C"/>
    <w:rsid w:val="003C5A7A"/>
    <w:rsid w:val="003C6F28"/>
    <w:rsid w:val="003C750C"/>
    <w:rsid w:val="003C76F9"/>
    <w:rsid w:val="003D132B"/>
    <w:rsid w:val="003D286D"/>
    <w:rsid w:val="003D5BF7"/>
    <w:rsid w:val="003D6E42"/>
    <w:rsid w:val="003D7C8A"/>
    <w:rsid w:val="003E128C"/>
    <w:rsid w:val="003E2C74"/>
    <w:rsid w:val="003E4274"/>
    <w:rsid w:val="003E5F50"/>
    <w:rsid w:val="003E600D"/>
    <w:rsid w:val="003F0F2C"/>
    <w:rsid w:val="003F2151"/>
    <w:rsid w:val="003F43F2"/>
    <w:rsid w:val="004044F8"/>
    <w:rsid w:val="004109C1"/>
    <w:rsid w:val="00410DCD"/>
    <w:rsid w:val="00414076"/>
    <w:rsid w:val="00417A3D"/>
    <w:rsid w:val="00421A30"/>
    <w:rsid w:val="0042285E"/>
    <w:rsid w:val="004241E8"/>
    <w:rsid w:val="00426C79"/>
    <w:rsid w:val="00430310"/>
    <w:rsid w:val="004324AA"/>
    <w:rsid w:val="004344B6"/>
    <w:rsid w:val="00440634"/>
    <w:rsid w:val="0044116D"/>
    <w:rsid w:val="00441D21"/>
    <w:rsid w:val="004430B7"/>
    <w:rsid w:val="00443BD6"/>
    <w:rsid w:val="0044688F"/>
    <w:rsid w:val="00446E72"/>
    <w:rsid w:val="00450945"/>
    <w:rsid w:val="00453E77"/>
    <w:rsid w:val="004550AA"/>
    <w:rsid w:val="0045567E"/>
    <w:rsid w:val="00455DA2"/>
    <w:rsid w:val="00456646"/>
    <w:rsid w:val="00460195"/>
    <w:rsid w:val="00460CD3"/>
    <w:rsid w:val="00460D2C"/>
    <w:rsid w:val="004611E3"/>
    <w:rsid w:val="00463FD4"/>
    <w:rsid w:val="004649A4"/>
    <w:rsid w:val="00464E52"/>
    <w:rsid w:val="004654DE"/>
    <w:rsid w:val="00465645"/>
    <w:rsid w:val="00471AE4"/>
    <w:rsid w:val="00473635"/>
    <w:rsid w:val="00481A3D"/>
    <w:rsid w:val="004845C9"/>
    <w:rsid w:val="0049083E"/>
    <w:rsid w:val="00492DAA"/>
    <w:rsid w:val="00494000"/>
    <w:rsid w:val="00494249"/>
    <w:rsid w:val="00497802"/>
    <w:rsid w:val="004A0A24"/>
    <w:rsid w:val="004A0A44"/>
    <w:rsid w:val="004A1895"/>
    <w:rsid w:val="004A1B61"/>
    <w:rsid w:val="004A266D"/>
    <w:rsid w:val="004A66FA"/>
    <w:rsid w:val="004A6ACB"/>
    <w:rsid w:val="004A6B3A"/>
    <w:rsid w:val="004B23B3"/>
    <w:rsid w:val="004B2B2B"/>
    <w:rsid w:val="004B3050"/>
    <w:rsid w:val="004B461C"/>
    <w:rsid w:val="004B467A"/>
    <w:rsid w:val="004B74B2"/>
    <w:rsid w:val="004C0486"/>
    <w:rsid w:val="004C16F7"/>
    <w:rsid w:val="004C2C83"/>
    <w:rsid w:val="004C51E8"/>
    <w:rsid w:val="004C5C3F"/>
    <w:rsid w:val="004C6E54"/>
    <w:rsid w:val="004C7DAC"/>
    <w:rsid w:val="004D06A7"/>
    <w:rsid w:val="004D13C3"/>
    <w:rsid w:val="004D5C26"/>
    <w:rsid w:val="004E0B0A"/>
    <w:rsid w:val="004E1D8C"/>
    <w:rsid w:val="004E4384"/>
    <w:rsid w:val="004E66EE"/>
    <w:rsid w:val="004E678A"/>
    <w:rsid w:val="004E6B15"/>
    <w:rsid w:val="004E6C27"/>
    <w:rsid w:val="004F019B"/>
    <w:rsid w:val="004F030E"/>
    <w:rsid w:val="004F3AC1"/>
    <w:rsid w:val="004F5745"/>
    <w:rsid w:val="004F61D9"/>
    <w:rsid w:val="004F63C6"/>
    <w:rsid w:val="004F64C3"/>
    <w:rsid w:val="004F690B"/>
    <w:rsid w:val="004F7B9D"/>
    <w:rsid w:val="00500C0D"/>
    <w:rsid w:val="00500DD9"/>
    <w:rsid w:val="00502D97"/>
    <w:rsid w:val="00502EA1"/>
    <w:rsid w:val="00503600"/>
    <w:rsid w:val="00503F61"/>
    <w:rsid w:val="00503F95"/>
    <w:rsid w:val="00506E4C"/>
    <w:rsid w:val="00507021"/>
    <w:rsid w:val="0051389C"/>
    <w:rsid w:val="00513927"/>
    <w:rsid w:val="00514841"/>
    <w:rsid w:val="00515819"/>
    <w:rsid w:val="005162EA"/>
    <w:rsid w:val="00531D9F"/>
    <w:rsid w:val="00534992"/>
    <w:rsid w:val="005375E1"/>
    <w:rsid w:val="00537C9D"/>
    <w:rsid w:val="00543D1E"/>
    <w:rsid w:val="00550187"/>
    <w:rsid w:val="00550BC1"/>
    <w:rsid w:val="005531F6"/>
    <w:rsid w:val="005536FA"/>
    <w:rsid w:val="00554B11"/>
    <w:rsid w:val="00555026"/>
    <w:rsid w:val="00557650"/>
    <w:rsid w:val="00557779"/>
    <w:rsid w:val="00557F4C"/>
    <w:rsid w:val="00561D9A"/>
    <w:rsid w:val="00562446"/>
    <w:rsid w:val="00564C94"/>
    <w:rsid w:val="0057144D"/>
    <w:rsid w:val="005716DB"/>
    <w:rsid w:val="00572176"/>
    <w:rsid w:val="00576E05"/>
    <w:rsid w:val="005771E7"/>
    <w:rsid w:val="00577C30"/>
    <w:rsid w:val="00584C92"/>
    <w:rsid w:val="00585F80"/>
    <w:rsid w:val="00586353"/>
    <w:rsid w:val="0059249E"/>
    <w:rsid w:val="00594C0F"/>
    <w:rsid w:val="00594FD3"/>
    <w:rsid w:val="00595788"/>
    <w:rsid w:val="0059759D"/>
    <w:rsid w:val="005A26BF"/>
    <w:rsid w:val="005A2BCE"/>
    <w:rsid w:val="005A5303"/>
    <w:rsid w:val="005A5D88"/>
    <w:rsid w:val="005A708D"/>
    <w:rsid w:val="005B147E"/>
    <w:rsid w:val="005B3C2B"/>
    <w:rsid w:val="005B5BDD"/>
    <w:rsid w:val="005B681F"/>
    <w:rsid w:val="005B7F96"/>
    <w:rsid w:val="005B7FB8"/>
    <w:rsid w:val="005C0F37"/>
    <w:rsid w:val="005C218B"/>
    <w:rsid w:val="005C4F85"/>
    <w:rsid w:val="005C5265"/>
    <w:rsid w:val="005D0A4F"/>
    <w:rsid w:val="005D13A0"/>
    <w:rsid w:val="005D2E5C"/>
    <w:rsid w:val="005D4F94"/>
    <w:rsid w:val="005D540F"/>
    <w:rsid w:val="005E04EF"/>
    <w:rsid w:val="005E10EF"/>
    <w:rsid w:val="005E241D"/>
    <w:rsid w:val="005E3970"/>
    <w:rsid w:val="005E4A1C"/>
    <w:rsid w:val="005E4B6F"/>
    <w:rsid w:val="005E502F"/>
    <w:rsid w:val="005E5BA7"/>
    <w:rsid w:val="005E6649"/>
    <w:rsid w:val="005E6EBF"/>
    <w:rsid w:val="005E6FE1"/>
    <w:rsid w:val="005E7264"/>
    <w:rsid w:val="005F029E"/>
    <w:rsid w:val="005F0D37"/>
    <w:rsid w:val="005F0EA6"/>
    <w:rsid w:val="005F1B55"/>
    <w:rsid w:val="005F2455"/>
    <w:rsid w:val="005F2A52"/>
    <w:rsid w:val="005F2E0A"/>
    <w:rsid w:val="005F6C8A"/>
    <w:rsid w:val="005F7415"/>
    <w:rsid w:val="005F7B2E"/>
    <w:rsid w:val="00600C5C"/>
    <w:rsid w:val="006026B0"/>
    <w:rsid w:val="00605343"/>
    <w:rsid w:val="00605CE0"/>
    <w:rsid w:val="00607E8C"/>
    <w:rsid w:val="00610E99"/>
    <w:rsid w:val="00610F09"/>
    <w:rsid w:val="006111D2"/>
    <w:rsid w:val="006123A6"/>
    <w:rsid w:val="00613A8F"/>
    <w:rsid w:val="0061467F"/>
    <w:rsid w:val="00615ADF"/>
    <w:rsid w:val="00616402"/>
    <w:rsid w:val="0062009C"/>
    <w:rsid w:val="00621B41"/>
    <w:rsid w:val="006265B9"/>
    <w:rsid w:val="00627244"/>
    <w:rsid w:val="006301C4"/>
    <w:rsid w:val="0063360F"/>
    <w:rsid w:val="00636369"/>
    <w:rsid w:val="0063699E"/>
    <w:rsid w:val="00636C36"/>
    <w:rsid w:val="006378D9"/>
    <w:rsid w:val="006400B5"/>
    <w:rsid w:val="00641326"/>
    <w:rsid w:val="0064256A"/>
    <w:rsid w:val="0064525A"/>
    <w:rsid w:val="00650741"/>
    <w:rsid w:val="00651DDF"/>
    <w:rsid w:val="00652092"/>
    <w:rsid w:val="006531C9"/>
    <w:rsid w:val="00653F4F"/>
    <w:rsid w:val="006547B9"/>
    <w:rsid w:val="00657430"/>
    <w:rsid w:val="006600E6"/>
    <w:rsid w:val="00661771"/>
    <w:rsid w:val="00662627"/>
    <w:rsid w:val="006626A8"/>
    <w:rsid w:val="0066335E"/>
    <w:rsid w:val="006640B5"/>
    <w:rsid w:val="00665738"/>
    <w:rsid w:val="00671491"/>
    <w:rsid w:val="00671B01"/>
    <w:rsid w:val="0067289D"/>
    <w:rsid w:val="0067344C"/>
    <w:rsid w:val="00675047"/>
    <w:rsid w:val="00675E87"/>
    <w:rsid w:val="00677D57"/>
    <w:rsid w:val="0068246A"/>
    <w:rsid w:val="0068268F"/>
    <w:rsid w:val="006850B4"/>
    <w:rsid w:val="0068532B"/>
    <w:rsid w:val="00685948"/>
    <w:rsid w:val="00686F26"/>
    <w:rsid w:val="00692CA6"/>
    <w:rsid w:val="00694965"/>
    <w:rsid w:val="00694ACA"/>
    <w:rsid w:val="00695C6F"/>
    <w:rsid w:val="00696E6C"/>
    <w:rsid w:val="006A44FD"/>
    <w:rsid w:val="006A73B7"/>
    <w:rsid w:val="006B0708"/>
    <w:rsid w:val="006B0E56"/>
    <w:rsid w:val="006B27A6"/>
    <w:rsid w:val="006B33C3"/>
    <w:rsid w:val="006B45CC"/>
    <w:rsid w:val="006B7619"/>
    <w:rsid w:val="006B7744"/>
    <w:rsid w:val="006C0465"/>
    <w:rsid w:val="006C08AE"/>
    <w:rsid w:val="006C0BDF"/>
    <w:rsid w:val="006C1469"/>
    <w:rsid w:val="006C273C"/>
    <w:rsid w:val="006C3153"/>
    <w:rsid w:val="006C58DD"/>
    <w:rsid w:val="006C755B"/>
    <w:rsid w:val="006D2199"/>
    <w:rsid w:val="006D2297"/>
    <w:rsid w:val="006D29F1"/>
    <w:rsid w:val="006D5636"/>
    <w:rsid w:val="006D6B50"/>
    <w:rsid w:val="006D7001"/>
    <w:rsid w:val="006E00E1"/>
    <w:rsid w:val="006E0E12"/>
    <w:rsid w:val="006E25BF"/>
    <w:rsid w:val="006E2BC8"/>
    <w:rsid w:val="006E5368"/>
    <w:rsid w:val="006E5D52"/>
    <w:rsid w:val="006E6DE5"/>
    <w:rsid w:val="006F0625"/>
    <w:rsid w:val="006F23F5"/>
    <w:rsid w:val="006F291C"/>
    <w:rsid w:val="006F521A"/>
    <w:rsid w:val="00701278"/>
    <w:rsid w:val="007018DB"/>
    <w:rsid w:val="0070432C"/>
    <w:rsid w:val="0070698A"/>
    <w:rsid w:val="00707143"/>
    <w:rsid w:val="00707350"/>
    <w:rsid w:val="007114B6"/>
    <w:rsid w:val="00717E40"/>
    <w:rsid w:val="00721EA7"/>
    <w:rsid w:val="007235A7"/>
    <w:rsid w:val="00723A13"/>
    <w:rsid w:val="00724232"/>
    <w:rsid w:val="0072558C"/>
    <w:rsid w:val="007256EA"/>
    <w:rsid w:val="00726099"/>
    <w:rsid w:val="00726405"/>
    <w:rsid w:val="00734468"/>
    <w:rsid w:val="00740ADC"/>
    <w:rsid w:val="00740BE2"/>
    <w:rsid w:val="00744A22"/>
    <w:rsid w:val="007529F5"/>
    <w:rsid w:val="007534DD"/>
    <w:rsid w:val="007558C0"/>
    <w:rsid w:val="00756249"/>
    <w:rsid w:val="00760933"/>
    <w:rsid w:val="00760BD7"/>
    <w:rsid w:val="00760F86"/>
    <w:rsid w:val="007614F3"/>
    <w:rsid w:val="007665A9"/>
    <w:rsid w:val="00770B08"/>
    <w:rsid w:val="00770F22"/>
    <w:rsid w:val="00773298"/>
    <w:rsid w:val="007740B9"/>
    <w:rsid w:val="007777C8"/>
    <w:rsid w:val="00782381"/>
    <w:rsid w:val="0078599B"/>
    <w:rsid w:val="00787E29"/>
    <w:rsid w:val="00790C28"/>
    <w:rsid w:val="00790D1A"/>
    <w:rsid w:val="00792D60"/>
    <w:rsid w:val="00794745"/>
    <w:rsid w:val="00795CBD"/>
    <w:rsid w:val="007A1041"/>
    <w:rsid w:val="007A50A1"/>
    <w:rsid w:val="007A578E"/>
    <w:rsid w:val="007A6AB7"/>
    <w:rsid w:val="007A743E"/>
    <w:rsid w:val="007B1943"/>
    <w:rsid w:val="007C0DCD"/>
    <w:rsid w:val="007C107F"/>
    <w:rsid w:val="007C1645"/>
    <w:rsid w:val="007C1EA1"/>
    <w:rsid w:val="007C26B1"/>
    <w:rsid w:val="007C2964"/>
    <w:rsid w:val="007C42A6"/>
    <w:rsid w:val="007C512F"/>
    <w:rsid w:val="007C5268"/>
    <w:rsid w:val="007C6731"/>
    <w:rsid w:val="007C7263"/>
    <w:rsid w:val="007C7821"/>
    <w:rsid w:val="007D17AB"/>
    <w:rsid w:val="007D505E"/>
    <w:rsid w:val="007D65E5"/>
    <w:rsid w:val="007D7AFF"/>
    <w:rsid w:val="007E0C96"/>
    <w:rsid w:val="007E0F5D"/>
    <w:rsid w:val="007E4840"/>
    <w:rsid w:val="007E58F9"/>
    <w:rsid w:val="007E5BDB"/>
    <w:rsid w:val="007F292D"/>
    <w:rsid w:val="007F3A58"/>
    <w:rsid w:val="007F3B41"/>
    <w:rsid w:val="007F6EBA"/>
    <w:rsid w:val="008000D1"/>
    <w:rsid w:val="008014F6"/>
    <w:rsid w:val="008019BF"/>
    <w:rsid w:val="00801B0A"/>
    <w:rsid w:val="0080265A"/>
    <w:rsid w:val="0080269F"/>
    <w:rsid w:val="0080541B"/>
    <w:rsid w:val="00805A51"/>
    <w:rsid w:val="00811E82"/>
    <w:rsid w:val="00812D85"/>
    <w:rsid w:val="00813052"/>
    <w:rsid w:val="00814DD6"/>
    <w:rsid w:val="0082040D"/>
    <w:rsid w:val="008224C0"/>
    <w:rsid w:val="00822B75"/>
    <w:rsid w:val="00825694"/>
    <w:rsid w:val="008259D7"/>
    <w:rsid w:val="00830850"/>
    <w:rsid w:val="00833774"/>
    <w:rsid w:val="008349B1"/>
    <w:rsid w:val="0083500A"/>
    <w:rsid w:val="00836BA7"/>
    <w:rsid w:val="00836F4D"/>
    <w:rsid w:val="008404A0"/>
    <w:rsid w:val="00840BF4"/>
    <w:rsid w:val="008421EE"/>
    <w:rsid w:val="0084383C"/>
    <w:rsid w:val="00843CD7"/>
    <w:rsid w:val="008448ED"/>
    <w:rsid w:val="00845BC2"/>
    <w:rsid w:val="00845ED7"/>
    <w:rsid w:val="00846122"/>
    <w:rsid w:val="00847A92"/>
    <w:rsid w:val="00852C0F"/>
    <w:rsid w:val="00856E72"/>
    <w:rsid w:val="00863E9F"/>
    <w:rsid w:val="00863EA0"/>
    <w:rsid w:val="00864FCF"/>
    <w:rsid w:val="00866FF1"/>
    <w:rsid w:val="00867596"/>
    <w:rsid w:val="00867E7C"/>
    <w:rsid w:val="00871B57"/>
    <w:rsid w:val="008766DD"/>
    <w:rsid w:val="0087757F"/>
    <w:rsid w:val="0088407B"/>
    <w:rsid w:val="00890B09"/>
    <w:rsid w:val="00890BDF"/>
    <w:rsid w:val="00890EE3"/>
    <w:rsid w:val="00891E7B"/>
    <w:rsid w:val="00891EB4"/>
    <w:rsid w:val="00892B94"/>
    <w:rsid w:val="00892D20"/>
    <w:rsid w:val="008948D9"/>
    <w:rsid w:val="00896D81"/>
    <w:rsid w:val="008972AC"/>
    <w:rsid w:val="0089761C"/>
    <w:rsid w:val="008A0DC8"/>
    <w:rsid w:val="008A1D85"/>
    <w:rsid w:val="008A35B4"/>
    <w:rsid w:val="008A4037"/>
    <w:rsid w:val="008A6717"/>
    <w:rsid w:val="008A746B"/>
    <w:rsid w:val="008B047A"/>
    <w:rsid w:val="008C033A"/>
    <w:rsid w:val="008C12A8"/>
    <w:rsid w:val="008C1DB9"/>
    <w:rsid w:val="008C2D94"/>
    <w:rsid w:val="008C34E2"/>
    <w:rsid w:val="008C7C96"/>
    <w:rsid w:val="008D0D39"/>
    <w:rsid w:val="008D43A5"/>
    <w:rsid w:val="008D4D41"/>
    <w:rsid w:val="008D58F1"/>
    <w:rsid w:val="008D5A02"/>
    <w:rsid w:val="008E285A"/>
    <w:rsid w:val="008F15CE"/>
    <w:rsid w:val="008F3991"/>
    <w:rsid w:val="008F42A4"/>
    <w:rsid w:val="008F44BA"/>
    <w:rsid w:val="00900A8F"/>
    <w:rsid w:val="009024D9"/>
    <w:rsid w:val="009075D5"/>
    <w:rsid w:val="00907D53"/>
    <w:rsid w:val="009109D2"/>
    <w:rsid w:val="00910FDD"/>
    <w:rsid w:val="009142DA"/>
    <w:rsid w:val="00914797"/>
    <w:rsid w:val="00926471"/>
    <w:rsid w:val="00926D89"/>
    <w:rsid w:val="009314FD"/>
    <w:rsid w:val="00932AC7"/>
    <w:rsid w:val="00935887"/>
    <w:rsid w:val="00936580"/>
    <w:rsid w:val="00942D35"/>
    <w:rsid w:val="00943783"/>
    <w:rsid w:val="0094426F"/>
    <w:rsid w:val="00944814"/>
    <w:rsid w:val="00946862"/>
    <w:rsid w:val="009474C1"/>
    <w:rsid w:val="00951023"/>
    <w:rsid w:val="009523D2"/>
    <w:rsid w:val="00953067"/>
    <w:rsid w:val="00953C44"/>
    <w:rsid w:val="00954801"/>
    <w:rsid w:val="00956271"/>
    <w:rsid w:val="00957714"/>
    <w:rsid w:val="009611BE"/>
    <w:rsid w:val="0096588C"/>
    <w:rsid w:val="00965BFD"/>
    <w:rsid w:val="00970D89"/>
    <w:rsid w:val="00971721"/>
    <w:rsid w:val="00974E27"/>
    <w:rsid w:val="009758E3"/>
    <w:rsid w:val="00981367"/>
    <w:rsid w:val="00982DC4"/>
    <w:rsid w:val="00982EC0"/>
    <w:rsid w:val="009833DB"/>
    <w:rsid w:val="0098587B"/>
    <w:rsid w:val="00985F88"/>
    <w:rsid w:val="00986406"/>
    <w:rsid w:val="00987D6B"/>
    <w:rsid w:val="009905B6"/>
    <w:rsid w:val="009906EB"/>
    <w:rsid w:val="00991DAC"/>
    <w:rsid w:val="0099411C"/>
    <w:rsid w:val="00994F3F"/>
    <w:rsid w:val="00996A9F"/>
    <w:rsid w:val="00997729"/>
    <w:rsid w:val="00997A03"/>
    <w:rsid w:val="009A034C"/>
    <w:rsid w:val="009A09D2"/>
    <w:rsid w:val="009A158B"/>
    <w:rsid w:val="009A2459"/>
    <w:rsid w:val="009A271C"/>
    <w:rsid w:val="009A446B"/>
    <w:rsid w:val="009A4A85"/>
    <w:rsid w:val="009A7E73"/>
    <w:rsid w:val="009B0233"/>
    <w:rsid w:val="009B2DED"/>
    <w:rsid w:val="009B3A3D"/>
    <w:rsid w:val="009B5846"/>
    <w:rsid w:val="009B59FE"/>
    <w:rsid w:val="009B67FB"/>
    <w:rsid w:val="009B6FBE"/>
    <w:rsid w:val="009B7721"/>
    <w:rsid w:val="009C0C4C"/>
    <w:rsid w:val="009C1EBF"/>
    <w:rsid w:val="009C38C0"/>
    <w:rsid w:val="009C4244"/>
    <w:rsid w:val="009C53C3"/>
    <w:rsid w:val="009C55A8"/>
    <w:rsid w:val="009C62F2"/>
    <w:rsid w:val="009D002C"/>
    <w:rsid w:val="009D2FD3"/>
    <w:rsid w:val="009D4288"/>
    <w:rsid w:val="009D48A5"/>
    <w:rsid w:val="009D4DF0"/>
    <w:rsid w:val="009D5DC0"/>
    <w:rsid w:val="009D684E"/>
    <w:rsid w:val="009E0B49"/>
    <w:rsid w:val="009E2C55"/>
    <w:rsid w:val="009E367E"/>
    <w:rsid w:val="009E3CD5"/>
    <w:rsid w:val="009E65B4"/>
    <w:rsid w:val="009E7AD4"/>
    <w:rsid w:val="009F020B"/>
    <w:rsid w:val="009F1620"/>
    <w:rsid w:val="009F1C6F"/>
    <w:rsid w:val="009F1FFA"/>
    <w:rsid w:val="009F5376"/>
    <w:rsid w:val="009F64A0"/>
    <w:rsid w:val="00A009ED"/>
    <w:rsid w:val="00A01B43"/>
    <w:rsid w:val="00A02A21"/>
    <w:rsid w:val="00A03903"/>
    <w:rsid w:val="00A03AAE"/>
    <w:rsid w:val="00A047CB"/>
    <w:rsid w:val="00A06A27"/>
    <w:rsid w:val="00A07AEB"/>
    <w:rsid w:val="00A12250"/>
    <w:rsid w:val="00A12281"/>
    <w:rsid w:val="00A1748F"/>
    <w:rsid w:val="00A17B2E"/>
    <w:rsid w:val="00A17C01"/>
    <w:rsid w:val="00A22D02"/>
    <w:rsid w:val="00A2382D"/>
    <w:rsid w:val="00A2585D"/>
    <w:rsid w:val="00A26CBC"/>
    <w:rsid w:val="00A32A7B"/>
    <w:rsid w:val="00A33143"/>
    <w:rsid w:val="00A33450"/>
    <w:rsid w:val="00A337B0"/>
    <w:rsid w:val="00A4060A"/>
    <w:rsid w:val="00A4228F"/>
    <w:rsid w:val="00A441C7"/>
    <w:rsid w:val="00A47614"/>
    <w:rsid w:val="00A47C16"/>
    <w:rsid w:val="00A47F6A"/>
    <w:rsid w:val="00A51044"/>
    <w:rsid w:val="00A52482"/>
    <w:rsid w:val="00A5497C"/>
    <w:rsid w:val="00A55A1B"/>
    <w:rsid w:val="00A566B6"/>
    <w:rsid w:val="00A5677E"/>
    <w:rsid w:val="00A579BC"/>
    <w:rsid w:val="00A61397"/>
    <w:rsid w:val="00A62CA8"/>
    <w:rsid w:val="00A64CD9"/>
    <w:rsid w:val="00A700E7"/>
    <w:rsid w:val="00A70BE6"/>
    <w:rsid w:val="00A70C9C"/>
    <w:rsid w:val="00A70F87"/>
    <w:rsid w:val="00A73DF8"/>
    <w:rsid w:val="00A74252"/>
    <w:rsid w:val="00A7466A"/>
    <w:rsid w:val="00A7517A"/>
    <w:rsid w:val="00A81018"/>
    <w:rsid w:val="00A81330"/>
    <w:rsid w:val="00A865C8"/>
    <w:rsid w:val="00A86827"/>
    <w:rsid w:val="00A90E47"/>
    <w:rsid w:val="00A947B7"/>
    <w:rsid w:val="00A9507A"/>
    <w:rsid w:val="00AA3405"/>
    <w:rsid w:val="00AA4D19"/>
    <w:rsid w:val="00AA5878"/>
    <w:rsid w:val="00AA64A8"/>
    <w:rsid w:val="00AA73EF"/>
    <w:rsid w:val="00AA751E"/>
    <w:rsid w:val="00AB5A58"/>
    <w:rsid w:val="00AB64AE"/>
    <w:rsid w:val="00AB7612"/>
    <w:rsid w:val="00AB7EB5"/>
    <w:rsid w:val="00AC744B"/>
    <w:rsid w:val="00AD0451"/>
    <w:rsid w:val="00AD23BA"/>
    <w:rsid w:val="00AD3021"/>
    <w:rsid w:val="00AD4381"/>
    <w:rsid w:val="00AD75BD"/>
    <w:rsid w:val="00AE0C6A"/>
    <w:rsid w:val="00AE128A"/>
    <w:rsid w:val="00AE1A65"/>
    <w:rsid w:val="00AE27EF"/>
    <w:rsid w:val="00AE34FF"/>
    <w:rsid w:val="00AE45AA"/>
    <w:rsid w:val="00AE4B32"/>
    <w:rsid w:val="00AE5770"/>
    <w:rsid w:val="00AE5AD6"/>
    <w:rsid w:val="00AE688C"/>
    <w:rsid w:val="00AE758A"/>
    <w:rsid w:val="00AF1537"/>
    <w:rsid w:val="00AF1CE3"/>
    <w:rsid w:val="00AF507D"/>
    <w:rsid w:val="00B003E5"/>
    <w:rsid w:val="00B02D72"/>
    <w:rsid w:val="00B051B7"/>
    <w:rsid w:val="00B05A3C"/>
    <w:rsid w:val="00B05DC6"/>
    <w:rsid w:val="00B07988"/>
    <w:rsid w:val="00B10D04"/>
    <w:rsid w:val="00B12B64"/>
    <w:rsid w:val="00B201EF"/>
    <w:rsid w:val="00B21BC5"/>
    <w:rsid w:val="00B2242A"/>
    <w:rsid w:val="00B259B4"/>
    <w:rsid w:val="00B27DD9"/>
    <w:rsid w:val="00B326DC"/>
    <w:rsid w:val="00B33020"/>
    <w:rsid w:val="00B34A65"/>
    <w:rsid w:val="00B35487"/>
    <w:rsid w:val="00B36103"/>
    <w:rsid w:val="00B36BF2"/>
    <w:rsid w:val="00B42DBA"/>
    <w:rsid w:val="00B442DB"/>
    <w:rsid w:val="00B46EAC"/>
    <w:rsid w:val="00B47F19"/>
    <w:rsid w:val="00B502A7"/>
    <w:rsid w:val="00B5081D"/>
    <w:rsid w:val="00B509EF"/>
    <w:rsid w:val="00B51AAF"/>
    <w:rsid w:val="00B5485E"/>
    <w:rsid w:val="00B60043"/>
    <w:rsid w:val="00B601B8"/>
    <w:rsid w:val="00B60CE6"/>
    <w:rsid w:val="00B61CBB"/>
    <w:rsid w:val="00B63C8B"/>
    <w:rsid w:val="00B640B7"/>
    <w:rsid w:val="00B6549C"/>
    <w:rsid w:val="00B66796"/>
    <w:rsid w:val="00B702B2"/>
    <w:rsid w:val="00B70A42"/>
    <w:rsid w:val="00B7486E"/>
    <w:rsid w:val="00B7497B"/>
    <w:rsid w:val="00B75B4A"/>
    <w:rsid w:val="00B77914"/>
    <w:rsid w:val="00B82165"/>
    <w:rsid w:val="00B82E2B"/>
    <w:rsid w:val="00B837D6"/>
    <w:rsid w:val="00B852B8"/>
    <w:rsid w:val="00B86CAE"/>
    <w:rsid w:val="00B9091F"/>
    <w:rsid w:val="00B91EB8"/>
    <w:rsid w:val="00BA1862"/>
    <w:rsid w:val="00BA527A"/>
    <w:rsid w:val="00BA6629"/>
    <w:rsid w:val="00BB016F"/>
    <w:rsid w:val="00BB0260"/>
    <w:rsid w:val="00BB06DC"/>
    <w:rsid w:val="00BB0D2C"/>
    <w:rsid w:val="00BB4456"/>
    <w:rsid w:val="00BB705F"/>
    <w:rsid w:val="00BC073B"/>
    <w:rsid w:val="00BC106A"/>
    <w:rsid w:val="00BC1D14"/>
    <w:rsid w:val="00BC6195"/>
    <w:rsid w:val="00BC68D8"/>
    <w:rsid w:val="00BC6A79"/>
    <w:rsid w:val="00BC7182"/>
    <w:rsid w:val="00BC71DB"/>
    <w:rsid w:val="00BC7383"/>
    <w:rsid w:val="00BC7E4C"/>
    <w:rsid w:val="00BD04F2"/>
    <w:rsid w:val="00BD14B7"/>
    <w:rsid w:val="00BD2CCB"/>
    <w:rsid w:val="00BD3F05"/>
    <w:rsid w:val="00BD68C3"/>
    <w:rsid w:val="00BE3727"/>
    <w:rsid w:val="00BE5CAE"/>
    <w:rsid w:val="00BE5FDF"/>
    <w:rsid w:val="00BF3AF2"/>
    <w:rsid w:val="00BF4ACC"/>
    <w:rsid w:val="00BF6659"/>
    <w:rsid w:val="00BF6E98"/>
    <w:rsid w:val="00C00407"/>
    <w:rsid w:val="00C00B00"/>
    <w:rsid w:val="00C02C2D"/>
    <w:rsid w:val="00C02D1B"/>
    <w:rsid w:val="00C05B0D"/>
    <w:rsid w:val="00C0601E"/>
    <w:rsid w:val="00C07D94"/>
    <w:rsid w:val="00C10B27"/>
    <w:rsid w:val="00C13184"/>
    <w:rsid w:val="00C14E5B"/>
    <w:rsid w:val="00C15533"/>
    <w:rsid w:val="00C15974"/>
    <w:rsid w:val="00C1640E"/>
    <w:rsid w:val="00C25AF5"/>
    <w:rsid w:val="00C261D1"/>
    <w:rsid w:val="00C263CF"/>
    <w:rsid w:val="00C26DA1"/>
    <w:rsid w:val="00C275C7"/>
    <w:rsid w:val="00C36302"/>
    <w:rsid w:val="00C461DA"/>
    <w:rsid w:val="00C466D1"/>
    <w:rsid w:val="00C52844"/>
    <w:rsid w:val="00C53102"/>
    <w:rsid w:val="00C54A06"/>
    <w:rsid w:val="00C556BF"/>
    <w:rsid w:val="00C57225"/>
    <w:rsid w:val="00C6088B"/>
    <w:rsid w:val="00C61DD9"/>
    <w:rsid w:val="00C61E37"/>
    <w:rsid w:val="00C6236A"/>
    <w:rsid w:val="00C63C16"/>
    <w:rsid w:val="00C67CF3"/>
    <w:rsid w:val="00C71B03"/>
    <w:rsid w:val="00C732D8"/>
    <w:rsid w:val="00C73CA9"/>
    <w:rsid w:val="00C744C1"/>
    <w:rsid w:val="00C75E4A"/>
    <w:rsid w:val="00C82314"/>
    <w:rsid w:val="00C825C4"/>
    <w:rsid w:val="00C84941"/>
    <w:rsid w:val="00C85065"/>
    <w:rsid w:val="00C85EAA"/>
    <w:rsid w:val="00C86431"/>
    <w:rsid w:val="00C864C5"/>
    <w:rsid w:val="00C86ABC"/>
    <w:rsid w:val="00C86B9E"/>
    <w:rsid w:val="00C91FD4"/>
    <w:rsid w:val="00C93339"/>
    <w:rsid w:val="00CA1E65"/>
    <w:rsid w:val="00CA3A89"/>
    <w:rsid w:val="00CA69C4"/>
    <w:rsid w:val="00CB025A"/>
    <w:rsid w:val="00CB704F"/>
    <w:rsid w:val="00CC1A43"/>
    <w:rsid w:val="00CC1A83"/>
    <w:rsid w:val="00CC5EBF"/>
    <w:rsid w:val="00CC7801"/>
    <w:rsid w:val="00CD2739"/>
    <w:rsid w:val="00CD3AB4"/>
    <w:rsid w:val="00CD43AF"/>
    <w:rsid w:val="00CD51E1"/>
    <w:rsid w:val="00CD5FAF"/>
    <w:rsid w:val="00CD79BC"/>
    <w:rsid w:val="00CE1018"/>
    <w:rsid w:val="00CE45A9"/>
    <w:rsid w:val="00CE6142"/>
    <w:rsid w:val="00CE7E57"/>
    <w:rsid w:val="00CF2756"/>
    <w:rsid w:val="00CF28DC"/>
    <w:rsid w:val="00CF3392"/>
    <w:rsid w:val="00CF3966"/>
    <w:rsid w:val="00CF3EDB"/>
    <w:rsid w:val="00CF5285"/>
    <w:rsid w:val="00CF5543"/>
    <w:rsid w:val="00D012B5"/>
    <w:rsid w:val="00D01EB5"/>
    <w:rsid w:val="00D0241C"/>
    <w:rsid w:val="00D02475"/>
    <w:rsid w:val="00D03EC1"/>
    <w:rsid w:val="00D11734"/>
    <w:rsid w:val="00D1193B"/>
    <w:rsid w:val="00D13B19"/>
    <w:rsid w:val="00D159AF"/>
    <w:rsid w:val="00D20C16"/>
    <w:rsid w:val="00D20FC9"/>
    <w:rsid w:val="00D22858"/>
    <w:rsid w:val="00D23110"/>
    <w:rsid w:val="00D23DD8"/>
    <w:rsid w:val="00D252ED"/>
    <w:rsid w:val="00D25B91"/>
    <w:rsid w:val="00D2707E"/>
    <w:rsid w:val="00D30D3E"/>
    <w:rsid w:val="00D3187D"/>
    <w:rsid w:val="00D32983"/>
    <w:rsid w:val="00D3332F"/>
    <w:rsid w:val="00D33E2B"/>
    <w:rsid w:val="00D3529D"/>
    <w:rsid w:val="00D36E8E"/>
    <w:rsid w:val="00D40146"/>
    <w:rsid w:val="00D4121B"/>
    <w:rsid w:val="00D42E41"/>
    <w:rsid w:val="00D442A4"/>
    <w:rsid w:val="00D51C61"/>
    <w:rsid w:val="00D53F45"/>
    <w:rsid w:val="00D549D2"/>
    <w:rsid w:val="00D54B27"/>
    <w:rsid w:val="00D54B62"/>
    <w:rsid w:val="00D55834"/>
    <w:rsid w:val="00D55BB8"/>
    <w:rsid w:val="00D56791"/>
    <w:rsid w:val="00D61947"/>
    <w:rsid w:val="00D62764"/>
    <w:rsid w:val="00D63B92"/>
    <w:rsid w:val="00D63F9A"/>
    <w:rsid w:val="00D642C4"/>
    <w:rsid w:val="00D646B7"/>
    <w:rsid w:val="00D6509D"/>
    <w:rsid w:val="00D65B3C"/>
    <w:rsid w:val="00D66CED"/>
    <w:rsid w:val="00D67C9F"/>
    <w:rsid w:val="00D701F7"/>
    <w:rsid w:val="00D72AE3"/>
    <w:rsid w:val="00D73177"/>
    <w:rsid w:val="00D73CAB"/>
    <w:rsid w:val="00D75B0F"/>
    <w:rsid w:val="00D77644"/>
    <w:rsid w:val="00D77D4E"/>
    <w:rsid w:val="00D8184D"/>
    <w:rsid w:val="00D81B95"/>
    <w:rsid w:val="00D834E1"/>
    <w:rsid w:val="00D85219"/>
    <w:rsid w:val="00D85C83"/>
    <w:rsid w:val="00D864CF"/>
    <w:rsid w:val="00D86F10"/>
    <w:rsid w:val="00D90A98"/>
    <w:rsid w:val="00D91A73"/>
    <w:rsid w:val="00D95218"/>
    <w:rsid w:val="00DA16EA"/>
    <w:rsid w:val="00DA3F39"/>
    <w:rsid w:val="00DA45D5"/>
    <w:rsid w:val="00DA4BA7"/>
    <w:rsid w:val="00DA543A"/>
    <w:rsid w:val="00DA6D09"/>
    <w:rsid w:val="00DB1F9C"/>
    <w:rsid w:val="00DB35B8"/>
    <w:rsid w:val="00DB3F81"/>
    <w:rsid w:val="00DB5ACF"/>
    <w:rsid w:val="00DB67B1"/>
    <w:rsid w:val="00DB6A83"/>
    <w:rsid w:val="00DB75CC"/>
    <w:rsid w:val="00DB76CD"/>
    <w:rsid w:val="00DC1826"/>
    <w:rsid w:val="00DC2390"/>
    <w:rsid w:val="00DC291B"/>
    <w:rsid w:val="00DC2F6F"/>
    <w:rsid w:val="00DC5515"/>
    <w:rsid w:val="00DC77F4"/>
    <w:rsid w:val="00DD0A19"/>
    <w:rsid w:val="00DD293D"/>
    <w:rsid w:val="00DD4FA3"/>
    <w:rsid w:val="00DE4848"/>
    <w:rsid w:val="00DE6937"/>
    <w:rsid w:val="00DE7BA4"/>
    <w:rsid w:val="00DE7EBE"/>
    <w:rsid w:val="00DF2213"/>
    <w:rsid w:val="00DF2F98"/>
    <w:rsid w:val="00DF415B"/>
    <w:rsid w:val="00DF42A7"/>
    <w:rsid w:val="00DF557A"/>
    <w:rsid w:val="00DF58DB"/>
    <w:rsid w:val="00DF60F3"/>
    <w:rsid w:val="00DF6476"/>
    <w:rsid w:val="00DF7EB4"/>
    <w:rsid w:val="00E00B4A"/>
    <w:rsid w:val="00E017C8"/>
    <w:rsid w:val="00E02295"/>
    <w:rsid w:val="00E06072"/>
    <w:rsid w:val="00E0685C"/>
    <w:rsid w:val="00E06C1C"/>
    <w:rsid w:val="00E07349"/>
    <w:rsid w:val="00E123CE"/>
    <w:rsid w:val="00E12BF8"/>
    <w:rsid w:val="00E13390"/>
    <w:rsid w:val="00E13854"/>
    <w:rsid w:val="00E15BF4"/>
    <w:rsid w:val="00E21F79"/>
    <w:rsid w:val="00E23EBB"/>
    <w:rsid w:val="00E24686"/>
    <w:rsid w:val="00E2657C"/>
    <w:rsid w:val="00E3094E"/>
    <w:rsid w:val="00E314E1"/>
    <w:rsid w:val="00E336DC"/>
    <w:rsid w:val="00E33E62"/>
    <w:rsid w:val="00E437F7"/>
    <w:rsid w:val="00E45275"/>
    <w:rsid w:val="00E4580D"/>
    <w:rsid w:val="00E4713C"/>
    <w:rsid w:val="00E5044D"/>
    <w:rsid w:val="00E51604"/>
    <w:rsid w:val="00E52A8B"/>
    <w:rsid w:val="00E52CE0"/>
    <w:rsid w:val="00E53621"/>
    <w:rsid w:val="00E550ED"/>
    <w:rsid w:val="00E60249"/>
    <w:rsid w:val="00E630D4"/>
    <w:rsid w:val="00E650B1"/>
    <w:rsid w:val="00E65E85"/>
    <w:rsid w:val="00E6685B"/>
    <w:rsid w:val="00E670AC"/>
    <w:rsid w:val="00E67B9D"/>
    <w:rsid w:val="00E70D35"/>
    <w:rsid w:val="00E71DDE"/>
    <w:rsid w:val="00E730D9"/>
    <w:rsid w:val="00E739FF"/>
    <w:rsid w:val="00E7436E"/>
    <w:rsid w:val="00E74CE9"/>
    <w:rsid w:val="00E75A65"/>
    <w:rsid w:val="00E75C46"/>
    <w:rsid w:val="00E76EB2"/>
    <w:rsid w:val="00E77578"/>
    <w:rsid w:val="00E82F94"/>
    <w:rsid w:val="00E83F5E"/>
    <w:rsid w:val="00E8576B"/>
    <w:rsid w:val="00E86C2A"/>
    <w:rsid w:val="00E91579"/>
    <w:rsid w:val="00E92AD8"/>
    <w:rsid w:val="00E93545"/>
    <w:rsid w:val="00E96B6A"/>
    <w:rsid w:val="00E97F5E"/>
    <w:rsid w:val="00EA09D6"/>
    <w:rsid w:val="00EA0E33"/>
    <w:rsid w:val="00EA1175"/>
    <w:rsid w:val="00EA17F7"/>
    <w:rsid w:val="00EA489D"/>
    <w:rsid w:val="00EA6706"/>
    <w:rsid w:val="00EB06A0"/>
    <w:rsid w:val="00EB1B6B"/>
    <w:rsid w:val="00EB2515"/>
    <w:rsid w:val="00EB40B6"/>
    <w:rsid w:val="00EB7992"/>
    <w:rsid w:val="00EC0022"/>
    <w:rsid w:val="00EC0834"/>
    <w:rsid w:val="00EC1182"/>
    <w:rsid w:val="00EC6A1B"/>
    <w:rsid w:val="00EC6FD7"/>
    <w:rsid w:val="00EC7285"/>
    <w:rsid w:val="00EC72B7"/>
    <w:rsid w:val="00EC73F9"/>
    <w:rsid w:val="00ED0467"/>
    <w:rsid w:val="00ED0C04"/>
    <w:rsid w:val="00ED2A4D"/>
    <w:rsid w:val="00ED2E35"/>
    <w:rsid w:val="00ED526B"/>
    <w:rsid w:val="00ED65A6"/>
    <w:rsid w:val="00EE24AA"/>
    <w:rsid w:val="00EF4079"/>
    <w:rsid w:val="00EF43A7"/>
    <w:rsid w:val="00EF4989"/>
    <w:rsid w:val="00F017B3"/>
    <w:rsid w:val="00F01FDC"/>
    <w:rsid w:val="00F062A9"/>
    <w:rsid w:val="00F06427"/>
    <w:rsid w:val="00F06C5E"/>
    <w:rsid w:val="00F077EF"/>
    <w:rsid w:val="00F11480"/>
    <w:rsid w:val="00F138A3"/>
    <w:rsid w:val="00F204A7"/>
    <w:rsid w:val="00F20793"/>
    <w:rsid w:val="00F222A6"/>
    <w:rsid w:val="00F22ED3"/>
    <w:rsid w:val="00F24650"/>
    <w:rsid w:val="00F24AD8"/>
    <w:rsid w:val="00F27998"/>
    <w:rsid w:val="00F27B56"/>
    <w:rsid w:val="00F32114"/>
    <w:rsid w:val="00F3449B"/>
    <w:rsid w:val="00F35027"/>
    <w:rsid w:val="00F37E6D"/>
    <w:rsid w:val="00F42AF7"/>
    <w:rsid w:val="00F43B61"/>
    <w:rsid w:val="00F4515F"/>
    <w:rsid w:val="00F469CF"/>
    <w:rsid w:val="00F46FB8"/>
    <w:rsid w:val="00F47D62"/>
    <w:rsid w:val="00F5305C"/>
    <w:rsid w:val="00F5640A"/>
    <w:rsid w:val="00F60DCF"/>
    <w:rsid w:val="00F614B4"/>
    <w:rsid w:val="00F64600"/>
    <w:rsid w:val="00F7648F"/>
    <w:rsid w:val="00F77D90"/>
    <w:rsid w:val="00F82ED3"/>
    <w:rsid w:val="00F833CE"/>
    <w:rsid w:val="00F83997"/>
    <w:rsid w:val="00F857FE"/>
    <w:rsid w:val="00F8580F"/>
    <w:rsid w:val="00F87D2C"/>
    <w:rsid w:val="00F90431"/>
    <w:rsid w:val="00F90718"/>
    <w:rsid w:val="00F916BD"/>
    <w:rsid w:val="00F9289A"/>
    <w:rsid w:val="00F931DF"/>
    <w:rsid w:val="00F94207"/>
    <w:rsid w:val="00F96EC7"/>
    <w:rsid w:val="00FA2622"/>
    <w:rsid w:val="00FA2707"/>
    <w:rsid w:val="00FA3D8A"/>
    <w:rsid w:val="00FA5B7A"/>
    <w:rsid w:val="00FB1BD4"/>
    <w:rsid w:val="00FB2FFC"/>
    <w:rsid w:val="00FB4DBC"/>
    <w:rsid w:val="00FC249B"/>
    <w:rsid w:val="00FC4BB5"/>
    <w:rsid w:val="00FD07AA"/>
    <w:rsid w:val="00FD38F8"/>
    <w:rsid w:val="00FD5153"/>
    <w:rsid w:val="00FD5265"/>
    <w:rsid w:val="00FD5791"/>
    <w:rsid w:val="00FD62D2"/>
    <w:rsid w:val="00FE09F4"/>
    <w:rsid w:val="00FE5476"/>
    <w:rsid w:val="00FE79C2"/>
    <w:rsid w:val="00FF11A5"/>
    <w:rsid w:val="00FF270A"/>
    <w:rsid w:val="00FF5D3E"/>
    <w:rsid w:val="00FF60C7"/>
    <w:rsid w:val="00FF7B87"/>
    <w:rsid w:val="00F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5819"/>
    <w:pPr>
      <w:ind w:left="1080"/>
    </w:pPr>
    <w:rPr>
      <w:rFonts w:ascii="Arial" w:hAnsi="Arial"/>
    </w:rPr>
  </w:style>
  <w:style w:type="paragraph" w:styleId="Heading1">
    <w:name w:val="heading 1"/>
    <w:basedOn w:val="HeadingBase"/>
    <w:next w:val="BodyText"/>
    <w:link w:val="Heading1Char"/>
    <w:qFormat/>
    <w:rsid w:val="00515819"/>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515819"/>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515819"/>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515819"/>
    <w:pPr>
      <w:spacing w:before="120" w:after="120" w:line="240" w:lineRule="atLeast"/>
      <w:outlineLvl w:val="3"/>
    </w:pPr>
    <w:rPr>
      <w:b/>
      <w:i/>
      <w:sz w:val="20"/>
    </w:rPr>
  </w:style>
  <w:style w:type="paragraph" w:styleId="Heading5">
    <w:name w:val="heading 5"/>
    <w:basedOn w:val="HeadingBase"/>
    <w:next w:val="BodyText"/>
    <w:link w:val="Heading5Char"/>
    <w:qFormat/>
    <w:rsid w:val="00515819"/>
    <w:pPr>
      <w:spacing w:before="0" w:line="240" w:lineRule="atLeast"/>
      <w:ind w:left="1440"/>
      <w:outlineLvl w:val="4"/>
    </w:pPr>
    <w:rPr>
      <w:sz w:val="20"/>
    </w:rPr>
  </w:style>
  <w:style w:type="paragraph" w:styleId="Heading6">
    <w:name w:val="heading 6"/>
    <w:basedOn w:val="HeadingBase"/>
    <w:next w:val="BodyText"/>
    <w:link w:val="Heading6Char"/>
    <w:qFormat/>
    <w:rsid w:val="00515819"/>
    <w:pPr>
      <w:ind w:left="1440"/>
      <w:outlineLvl w:val="5"/>
    </w:pPr>
    <w:rPr>
      <w:i/>
      <w:sz w:val="20"/>
    </w:rPr>
  </w:style>
  <w:style w:type="paragraph" w:styleId="Heading7">
    <w:name w:val="heading 7"/>
    <w:basedOn w:val="HeadingBase"/>
    <w:next w:val="BodyText"/>
    <w:link w:val="Heading7Char"/>
    <w:qFormat/>
    <w:rsid w:val="00515819"/>
    <w:pPr>
      <w:outlineLvl w:val="6"/>
    </w:pPr>
    <w:rPr>
      <w:sz w:val="20"/>
    </w:rPr>
  </w:style>
  <w:style w:type="paragraph" w:styleId="Heading8">
    <w:name w:val="heading 8"/>
    <w:basedOn w:val="HeadingBase"/>
    <w:next w:val="BodyText"/>
    <w:link w:val="Heading8Char"/>
    <w:qFormat/>
    <w:rsid w:val="00515819"/>
    <w:pPr>
      <w:outlineLvl w:val="7"/>
    </w:pPr>
    <w:rPr>
      <w:i/>
      <w:sz w:val="18"/>
    </w:rPr>
  </w:style>
  <w:style w:type="paragraph" w:styleId="Heading9">
    <w:name w:val="heading 9"/>
    <w:basedOn w:val="HeadingBase"/>
    <w:next w:val="BodyText"/>
    <w:link w:val="Heading9Char"/>
    <w:qFormat/>
    <w:rsid w:val="00515819"/>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515819"/>
    <w:pPr>
      <w:keepNext/>
      <w:keepLines/>
      <w:spacing w:before="140" w:line="220" w:lineRule="atLeast"/>
    </w:pPr>
    <w:rPr>
      <w:spacing w:val="-4"/>
      <w:kern w:val="28"/>
      <w:sz w:val="22"/>
    </w:rPr>
  </w:style>
  <w:style w:type="paragraph" w:styleId="BodyText">
    <w:name w:val="Body Text"/>
    <w:basedOn w:val="Normal"/>
    <w:link w:val="BodyTextChar1"/>
    <w:rsid w:val="00515819"/>
    <w:pPr>
      <w:spacing w:before="60" w:after="60"/>
      <w:jc w:val="both"/>
    </w:pPr>
  </w:style>
  <w:style w:type="paragraph" w:customStyle="1" w:styleId="BlockQuotation">
    <w:name w:val="Block Quotation"/>
    <w:basedOn w:val="Normal"/>
    <w:link w:val="BlockQuotationChar"/>
    <w:rsid w:val="00515819"/>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515819"/>
    <w:pPr>
      <w:keepNext/>
      <w:jc w:val="center"/>
    </w:pPr>
    <w:rPr>
      <w:rFonts w:ascii="Arial" w:hAnsi="Arial"/>
    </w:rPr>
  </w:style>
  <w:style w:type="paragraph" w:styleId="Caption">
    <w:name w:val="caption"/>
    <w:basedOn w:val="Picture"/>
    <w:next w:val="BodyText"/>
    <w:link w:val="CaptionChar"/>
    <w:qFormat/>
    <w:rsid w:val="00515819"/>
    <w:pPr>
      <w:spacing w:before="60" w:after="240" w:line="220" w:lineRule="atLeast"/>
    </w:pPr>
  </w:style>
  <w:style w:type="paragraph" w:customStyle="1" w:styleId="PartLabel">
    <w:name w:val="Part Label"/>
    <w:basedOn w:val="Normal"/>
    <w:rsid w:val="00515819"/>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515819"/>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515819"/>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515819"/>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515819"/>
  </w:style>
  <w:style w:type="paragraph" w:customStyle="1" w:styleId="CompanyName">
    <w:name w:val="Company Name"/>
    <w:basedOn w:val="Normal"/>
    <w:rsid w:val="00515819"/>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515819"/>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515819"/>
    <w:rPr>
      <w:rFonts w:ascii="Arial" w:hAnsi="Arial"/>
      <w:sz w:val="16"/>
    </w:rPr>
  </w:style>
  <w:style w:type="paragraph" w:customStyle="1" w:styleId="FootnoteBase">
    <w:name w:val="Footnote Base"/>
    <w:basedOn w:val="Normal"/>
    <w:rsid w:val="00515819"/>
    <w:pPr>
      <w:keepLines/>
      <w:spacing w:line="200" w:lineRule="atLeast"/>
    </w:pPr>
    <w:rPr>
      <w:spacing w:val="-5"/>
      <w:sz w:val="16"/>
    </w:rPr>
  </w:style>
  <w:style w:type="paragraph" w:styleId="CommentText">
    <w:name w:val="annotation text"/>
    <w:basedOn w:val="FootnoteBase"/>
    <w:link w:val="CommentTextChar"/>
    <w:semiHidden/>
    <w:rsid w:val="00515819"/>
  </w:style>
  <w:style w:type="paragraph" w:customStyle="1" w:styleId="TableText">
    <w:name w:val="Table Text"/>
    <w:basedOn w:val="Normal"/>
    <w:rsid w:val="00515819"/>
    <w:pPr>
      <w:keepLines/>
      <w:spacing w:before="60"/>
      <w:ind w:left="0"/>
    </w:pPr>
  </w:style>
  <w:style w:type="paragraph" w:customStyle="1" w:styleId="TitleCover">
    <w:name w:val="Title Cover"/>
    <w:basedOn w:val="HeadingBase"/>
    <w:next w:val="Normal"/>
    <w:rsid w:val="00515819"/>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515819"/>
  </w:style>
  <w:style w:type="character" w:styleId="EndnoteReference">
    <w:name w:val="endnote reference"/>
    <w:semiHidden/>
    <w:rsid w:val="00515819"/>
    <w:rPr>
      <w:vertAlign w:val="superscript"/>
    </w:rPr>
  </w:style>
  <w:style w:type="paragraph" w:styleId="EndnoteText">
    <w:name w:val="endnote text"/>
    <w:basedOn w:val="FootnoteBase"/>
    <w:link w:val="EndnoteTextChar"/>
    <w:semiHidden/>
    <w:rsid w:val="00515819"/>
  </w:style>
  <w:style w:type="paragraph" w:customStyle="1" w:styleId="HeaderBase">
    <w:name w:val="Header Base"/>
    <w:basedOn w:val="Normal"/>
    <w:rsid w:val="00515819"/>
    <w:pPr>
      <w:keepLines/>
      <w:tabs>
        <w:tab w:val="center" w:pos="4320"/>
        <w:tab w:val="right" w:pos="9360"/>
      </w:tabs>
      <w:spacing w:line="190" w:lineRule="atLeast"/>
      <w:ind w:left="0"/>
    </w:pPr>
    <w:rPr>
      <w:sz w:val="18"/>
    </w:rPr>
  </w:style>
  <w:style w:type="paragraph" w:styleId="Footer">
    <w:name w:val="footer"/>
    <w:basedOn w:val="HeaderBase"/>
    <w:link w:val="FooterChar"/>
    <w:rsid w:val="00515819"/>
  </w:style>
  <w:style w:type="paragraph" w:customStyle="1" w:styleId="FooterEven">
    <w:name w:val="Footer Even"/>
    <w:basedOn w:val="Footer"/>
    <w:rsid w:val="00515819"/>
    <w:pPr>
      <w:pBdr>
        <w:top w:val="single" w:sz="6" w:space="2" w:color="auto"/>
      </w:pBdr>
      <w:spacing w:before="600"/>
    </w:pPr>
  </w:style>
  <w:style w:type="paragraph" w:customStyle="1" w:styleId="FooterFirst">
    <w:name w:val="Footer First"/>
    <w:basedOn w:val="Footer"/>
    <w:rsid w:val="00515819"/>
    <w:pPr>
      <w:pBdr>
        <w:top w:val="single" w:sz="6" w:space="2" w:color="auto"/>
      </w:pBdr>
      <w:spacing w:before="600"/>
    </w:pPr>
  </w:style>
  <w:style w:type="paragraph" w:customStyle="1" w:styleId="FooterOdd">
    <w:name w:val="Footer Odd"/>
    <w:basedOn w:val="Footer"/>
    <w:rsid w:val="00515819"/>
    <w:pPr>
      <w:pBdr>
        <w:top w:val="single" w:sz="6" w:space="2" w:color="auto"/>
      </w:pBdr>
      <w:spacing w:before="600"/>
    </w:pPr>
  </w:style>
  <w:style w:type="character" w:styleId="FootnoteReference">
    <w:name w:val="footnote reference"/>
    <w:semiHidden/>
    <w:rsid w:val="00515819"/>
    <w:rPr>
      <w:vertAlign w:val="superscript"/>
    </w:rPr>
  </w:style>
  <w:style w:type="paragraph" w:styleId="FootnoteText">
    <w:name w:val="footnote text"/>
    <w:basedOn w:val="FootnoteBase"/>
    <w:link w:val="FootnoteTextChar"/>
    <w:semiHidden/>
    <w:rsid w:val="00515819"/>
  </w:style>
  <w:style w:type="paragraph" w:styleId="Header">
    <w:name w:val="header"/>
    <w:basedOn w:val="HeaderBase"/>
    <w:link w:val="HeaderChar"/>
    <w:rsid w:val="00515819"/>
    <w:pPr>
      <w:tabs>
        <w:tab w:val="clear" w:pos="4320"/>
      </w:tabs>
    </w:pPr>
    <w:rPr>
      <w:u w:val="single"/>
    </w:rPr>
  </w:style>
  <w:style w:type="paragraph" w:customStyle="1" w:styleId="HeaderEven">
    <w:name w:val="Header Even"/>
    <w:basedOn w:val="Header"/>
    <w:rsid w:val="00515819"/>
    <w:pPr>
      <w:pBdr>
        <w:bottom w:val="single" w:sz="6" w:space="1" w:color="auto"/>
      </w:pBdr>
      <w:spacing w:after="600"/>
    </w:pPr>
  </w:style>
  <w:style w:type="paragraph" w:customStyle="1" w:styleId="HeaderFirst">
    <w:name w:val="Header First"/>
    <w:basedOn w:val="Header"/>
    <w:rsid w:val="00515819"/>
    <w:pPr>
      <w:pBdr>
        <w:top w:val="single" w:sz="6" w:space="2" w:color="auto"/>
      </w:pBdr>
      <w:jc w:val="right"/>
    </w:pPr>
  </w:style>
  <w:style w:type="paragraph" w:customStyle="1" w:styleId="HeaderOdd">
    <w:name w:val="Header Odd"/>
    <w:basedOn w:val="Header"/>
    <w:rsid w:val="00515819"/>
    <w:pPr>
      <w:pBdr>
        <w:bottom w:val="single" w:sz="6" w:space="1" w:color="auto"/>
      </w:pBdr>
      <w:spacing w:after="600"/>
    </w:pPr>
  </w:style>
  <w:style w:type="paragraph" w:customStyle="1" w:styleId="IndexBase">
    <w:name w:val="Index Base"/>
    <w:basedOn w:val="Normal"/>
    <w:rsid w:val="00515819"/>
    <w:pPr>
      <w:spacing w:line="240" w:lineRule="atLeast"/>
      <w:ind w:left="360" w:hanging="360"/>
    </w:pPr>
    <w:rPr>
      <w:spacing w:val="-5"/>
      <w:sz w:val="18"/>
    </w:rPr>
  </w:style>
  <w:style w:type="paragraph" w:styleId="Index1">
    <w:name w:val="index 1"/>
    <w:basedOn w:val="IndexBase"/>
    <w:autoRedefine/>
    <w:semiHidden/>
    <w:rsid w:val="00515819"/>
  </w:style>
  <w:style w:type="paragraph" w:styleId="Index2">
    <w:name w:val="index 2"/>
    <w:basedOn w:val="IndexBase"/>
    <w:autoRedefine/>
    <w:semiHidden/>
    <w:rsid w:val="00515819"/>
    <w:pPr>
      <w:spacing w:line="240" w:lineRule="auto"/>
      <w:ind w:left="720"/>
    </w:pPr>
  </w:style>
  <w:style w:type="paragraph" w:styleId="Index3">
    <w:name w:val="index 3"/>
    <w:basedOn w:val="IndexBase"/>
    <w:autoRedefine/>
    <w:semiHidden/>
    <w:rsid w:val="00515819"/>
    <w:pPr>
      <w:spacing w:line="240" w:lineRule="auto"/>
      <w:ind w:left="1080"/>
    </w:pPr>
  </w:style>
  <w:style w:type="paragraph" w:styleId="Index4">
    <w:name w:val="index 4"/>
    <w:basedOn w:val="IndexBase"/>
    <w:autoRedefine/>
    <w:semiHidden/>
    <w:rsid w:val="00515819"/>
    <w:pPr>
      <w:spacing w:line="240" w:lineRule="auto"/>
      <w:ind w:left="1440"/>
    </w:pPr>
  </w:style>
  <w:style w:type="paragraph" w:styleId="Index5">
    <w:name w:val="index 5"/>
    <w:basedOn w:val="IndexBase"/>
    <w:autoRedefine/>
    <w:semiHidden/>
    <w:rsid w:val="00515819"/>
    <w:pPr>
      <w:spacing w:line="240" w:lineRule="auto"/>
      <w:ind w:left="1800"/>
    </w:pPr>
  </w:style>
  <w:style w:type="paragraph" w:styleId="IndexHeading">
    <w:name w:val="index heading"/>
    <w:basedOn w:val="HeadingBase"/>
    <w:next w:val="Index1"/>
    <w:semiHidden/>
    <w:rsid w:val="00515819"/>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515819"/>
    <w:rPr>
      <w:rFonts w:ascii="Arial Black" w:hAnsi="Arial Black"/>
      <w:spacing w:val="-4"/>
      <w:sz w:val="18"/>
    </w:rPr>
  </w:style>
  <w:style w:type="character" w:styleId="LineNumber">
    <w:name w:val="line number"/>
    <w:rsid w:val="00515819"/>
    <w:rPr>
      <w:sz w:val="18"/>
    </w:rPr>
  </w:style>
  <w:style w:type="paragraph" w:styleId="List">
    <w:name w:val="List"/>
    <w:basedOn w:val="BodyText"/>
    <w:rsid w:val="00515819"/>
    <w:pPr>
      <w:ind w:left="1440" w:hanging="360"/>
    </w:pPr>
  </w:style>
  <w:style w:type="paragraph" w:styleId="List2">
    <w:name w:val="List 2"/>
    <w:basedOn w:val="List"/>
    <w:rsid w:val="00515819"/>
    <w:pPr>
      <w:ind w:left="1800"/>
    </w:pPr>
  </w:style>
  <w:style w:type="paragraph" w:styleId="List3">
    <w:name w:val="List 3"/>
    <w:basedOn w:val="List"/>
    <w:rsid w:val="00515819"/>
    <w:pPr>
      <w:ind w:left="2160"/>
    </w:pPr>
  </w:style>
  <w:style w:type="paragraph" w:styleId="List4">
    <w:name w:val="List 4"/>
    <w:basedOn w:val="List"/>
    <w:rsid w:val="00515819"/>
    <w:pPr>
      <w:ind w:left="2520"/>
    </w:pPr>
  </w:style>
  <w:style w:type="paragraph" w:styleId="List5">
    <w:name w:val="List 5"/>
    <w:basedOn w:val="List"/>
    <w:rsid w:val="00515819"/>
    <w:pPr>
      <w:ind w:left="2880"/>
    </w:pPr>
  </w:style>
  <w:style w:type="paragraph" w:styleId="ListBullet">
    <w:name w:val="List Bullet"/>
    <w:basedOn w:val="List"/>
    <w:rsid w:val="00515819"/>
    <w:pPr>
      <w:numPr>
        <w:numId w:val="1"/>
      </w:numPr>
      <w:tabs>
        <w:tab w:val="clear" w:pos="1440"/>
      </w:tabs>
    </w:pPr>
  </w:style>
  <w:style w:type="paragraph" w:styleId="ListBullet2">
    <w:name w:val="List Bullet 2"/>
    <w:basedOn w:val="ListBullet"/>
    <w:autoRedefine/>
    <w:rsid w:val="00515819"/>
    <w:pPr>
      <w:ind w:left="1800"/>
    </w:pPr>
  </w:style>
  <w:style w:type="paragraph" w:styleId="ListBullet3">
    <w:name w:val="List Bullet 3"/>
    <w:basedOn w:val="ListBullet"/>
    <w:autoRedefine/>
    <w:rsid w:val="00515819"/>
    <w:pPr>
      <w:ind w:left="2160"/>
    </w:pPr>
  </w:style>
  <w:style w:type="paragraph" w:styleId="ListBullet4">
    <w:name w:val="List Bullet 4"/>
    <w:basedOn w:val="ListBullet"/>
    <w:autoRedefine/>
    <w:rsid w:val="00515819"/>
    <w:pPr>
      <w:ind w:left="2520"/>
    </w:pPr>
  </w:style>
  <w:style w:type="paragraph" w:styleId="ListBullet5">
    <w:name w:val="List Bullet 5"/>
    <w:basedOn w:val="ListBullet"/>
    <w:autoRedefine/>
    <w:rsid w:val="00515819"/>
    <w:pPr>
      <w:ind w:left="2880"/>
    </w:pPr>
  </w:style>
  <w:style w:type="paragraph" w:styleId="ListContinue">
    <w:name w:val="List Continue"/>
    <w:basedOn w:val="List"/>
    <w:rsid w:val="00515819"/>
    <w:pPr>
      <w:ind w:firstLine="0"/>
    </w:pPr>
  </w:style>
  <w:style w:type="paragraph" w:styleId="ListContinue2">
    <w:name w:val="List Continue 2"/>
    <w:basedOn w:val="ListContinue"/>
    <w:rsid w:val="00515819"/>
    <w:pPr>
      <w:ind w:left="2160"/>
    </w:pPr>
  </w:style>
  <w:style w:type="paragraph" w:styleId="ListContinue3">
    <w:name w:val="List Continue 3"/>
    <w:basedOn w:val="ListContinue"/>
    <w:rsid w:val="00515819"/>
    <w:pPr>
      <w:ind w:left="2520"/>
    </w:pPr>
  </w:style>
  <w:style w:type="paragraph" w:styleId="ListContinue4">
    <w:name w:val="List Continue 4"/>
    <w:basedOn w:val="ListContinue"/>
    <w:rsid w:val="00515819"/>
    <w:pPr>
      <w:ind w:left="2880"/>
    </w:pPr>
  </w:style>
  <w:style w:type="paragraph" w:styleId="ListContinue5">
    <w:name w:val="List Continue 5"/>
    <w:basedOn w:val="ListContinue"/>
    <w:rsid w:val="00515819"/>
    <w:pPr>
      <w:ind w:left="3240"/>
    </w:pPr>
  </w:style>
  <w:style w:type="paragraph" w:styleId="ListNumber">
    <w:name w:val="List Number"/>
    <w:basedOn w:val="List"/>
    <w:rsid w:val="00515819"/>
    <w:pPr>
      <w:numPr>
        <w:numId w:val="5"/>
      </w:numPr>
    </w:pPr>
  </w:style>
  <w:style w:type="paragraph" w:styleId="ListNumber2">
    <w:name w:val="List Number 2"/>
    <w:basedOn w:val="ListNumber"/>
    <w:rsid w:val="00515819"/>
    <w:pPr>
      <w:ind w:left="1800"/>
    </w:pPr>
  </w:style>
  <w:style w:type="paragraph" w:styleId="ListNumber3">
    <w:name w:val="List Number 3"/>
    <w:basedOn w:val="ListNumber"/>
    <w:rsid w:val="00515819"/>
    <w:pPr>
      <w:ind w:left="2160"/>
    </w:pPr>
  </w:style>
  <w:style w:type="paragraph" w:styleId="ListNumber4">
    <w:name w:val="List Number 4"/>
    <w:basedOn w:val="ListNumber"/>
    <w:rsid w:val="00515819"/>
    <w:pPr>
      <w:ind w:left="2520"/>
    </w:pPr>
  </w:style>
  <w:style w:type="paragraph" w:styleId="ListNumber5">
    <w:name w:val="List Number 5"/>
    <w:basedOn w:val="ListNumber"/>
    <w:rsid w:val="00515819"/>
    <w:pPr>
      <w:ind w:left="2880"/>
    </w:pPr>
  </w:style>
  <w:style w:type="paragraph" w:customStyle="1" w:styleId="TableHeader">
    <w:name w:val="Table Header"/>
    <w:basedOn w:val="Normal"/>
    <w:rsid w:val="00515819"/>
    <w:pPr>
      <w:keepNext/>
      <w:spacing w:before="60"/>
      <w:ind w:left="0"/>
      <w:jc w:val="center"/>
    </w:pPr>
    <w:rPr>
      <w:rFonts w:ascii="Arial Black" w:hAnsi="Arial Black"/>
    </w:rPr>
  </w:style>
  <w:style w:type="paragraph" w:styleId="MessageHeader">
    <w:name w:val="Message Header"/>
    <w:basedOn w:val="BodyText"/>
    <w:link w:val="MessageHeaderChar"/>
    <w:rsid w:val="00515819"/>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515819"/>
    <w:pPr>
      <w:ind w:left="1440"/>
    </w:pPr>
  </w:style>
  <w:style w:type="character" w:styleId="PageNumber">
    <w:name w:val="page number"/>
    <w:rsid w:val="00515819"/>
    <w:rPr>
      <w:rFonts w:ascii="Arial Black" w:hAnsi="Arial Black"/>
      <w:spacing w:val="-10"/>
      <w:sz w:val="18"/>
    </w:rPr>
  </w:style>
  <w:style w:type="paragraph" w:customStyle="1" w:styleId="PartSubtitle">
    <w:name w:val="Part Subtitle"/>
    <w:basedOn w:val="Normal"/>
    <w:next w:val="BodyText"/>
    <w:rsid w:val="00515819"/>
    <w:pPr>
      <w:keepNext/>
      <w:spacing w:before="360" w:after="120"/>
    </w:pPr>
    <w:rPr>
      <w:i/>
      <w:kern w:val="28"/>
      <w:sz w:val="26"/>
    </w:rPr>
  </w:style>
  <w:style w:type="paragraph" w:customStyle="1" w:styleId="ReturnAddress">
    <w:name w:val="Return Address"/>
    <w:basedOn w:val="Normal"/>
    <w:rsid w:val="00515819"/>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515819"/>
  </w:style>
  <w:style w:type="paragraph" w:customStyle="1" w:styleId="SectionLabel">
    <w:name w:val="Section Label"/>
    <w:basedOn w:val="HeadingBase"/>
    <w:next w:val="BodyText"/>
    <w:rsid w:val="00515819"/>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515819"/>
    <w:rPr>
      <w:i/>
      <w:spacing w:val="-6"/>
      <w:sz w:val="24"/>
    </w:rPr>
  </w:style>
  <w:style w:type="paragraph" w:customStyle="1" w:styleId="SubtitleCover">
    <w:name w:val="Subtitle Cover"/>
    <w:basedOn w:val="TitleCover"/>
    <w:next w:val="BodyText"/>
    <w:rsid w:val="00515819"/>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515819"/>
    <w:rPr>
      <w:b/>
      <w:vertAlign w:val="superscript"/>
    </w:rPr>
  </w:style>
  <w:style w:type="paragraph" w:styleId="TableofAuthorities">
    <w:name w:val="table of authorities"/>
    <w:basedOn w:val="Normal"/>
    <w:semiHidden/>
    <w:rsid w:val="00515819"/>
    <w:pPr>
      <w:tabs>
        <w:tab w:val="right" w:leader="dot" w:pos="7560"/>
      </w:tabs>
      <w:ind w:left="1440" w:hanging="360"/>
    </w:pPr>
  </w:style>
  <w:style w:type="paragraph" w:customStyle="1" w:styleId="TOCBase">
    <w:name w:val="TOC Base"/>
    <w:basedOn w:val="Normal"/>
    <w:rsid w:val="00515819"/>
    <w:pPr>
      <w:tabs>
        <w:tab w:val="right" w:leader="dot" w:pos="9000"/>
      </w:tabs>
      <w:spacing w:after="240" w:line="240" w:lineRule="atLeast"/>
      <w:ind w:left="0"/>
    </w:pPr>
  </w:style>
  <w:style w:type="paragraph" w:styleId="TableofFigures">
    <w:name w:val="table of figures"/>
    <w:basedOn w:val="TOCBase"/>
    <w:semiHidden/>
    <w:rsid w:val="00515819"/>
    <w:pPr>
      <w:ind w:left="1440" w:hanging="360"/>
    </w:pPr>
  </w:style>
  <w:style w:type="paragraph" w:styleId="TOAHeading">
    <w:name w:val="toa heading"/>
    <w:basedOn w:val="Normal"/>
    <w:next w:val="TableofAuthorities"/>
    <w:semiHidden/>
    <w:rsid w:val="00515819"/>
    <w:pPr>
      <w:keepNext/>
      <w:spacing w:line="480" w:lineRule="atLeast"/>
    </w:pPr>
    <w:rPr>
      <w:rFonts w:ascii="Arial Black" w:hAnsi="Arial Black"/>
      <w:b/>
      <w:spacing w:val="-10"/>
      <w:kern w:val="28"/>
    </w:rPr>
  </w:style>
  <w:style w:type="paragraph" w:styleId="TOC1">
    <w:name w:val="toc 1"/>
    <w:basedOn w:val="Normal"/>
    <w:autoRedefine/>
    <w:rsid w:val="00515819"/>
    <w:pPr>
      <w:tabs>
        <w:tab w:val="right" w:leader="dot" w:pos="9000"/>
      </w:tabs>
      <w:spacing w:after="240" w:line="240" w:lineRule="atLeast"/>
      <w:ind w:left="0"/>
    </w:pPr>
    <w:rPr>
      <w:spacing w:val="-4"/>
      <w:sz w:val="22"/>
    </w:rPr>
  </w:style>
  <w:style w:type="paragraph" w:styleId="TOC2">
    <w:name w:val="toc 2"/>
    <w:basedOn w:val="Normal"/>
    <w:autoRedefine/>
    <w:rsid w:val="00515819"/>
    <w:pPr>
      <w:tabs>
        <w:tab w:val="right" w:leader="dot" w:pos="9000"/>
      </w:tabs>
      <w:spacing w:after="240" w:line="240" w:lineRule="atLeast"/>
      <w:ind w:left="360" w:right="1440"/>
    </w:pPr>
    <w:rPr>
      <w:sz w:val="22"/>
    </w:rPr>
  </w:style>
  <w:style w:type="paragraph" w:styleId="TOC3">
    <w:name w:val="toc 3"/>
    <w:basedOn w:val="Normal"/>
    <w:autoRedefine/>
    <w:rsid w:val="00515819"/>
    <w:pPr>
      <w:tabs>
        <w:tab w:val="right" w:leader="dot" w:pos="9000"/>
      </w:tabs>
      <w:spacing w:after="240" w:line="240" w:lineRule="atLeast"/>
      <w:ind w:left="720" w:right="1440"/>
    </w:pPr>
    <w:rPr>
      <w:noProof/>
      <w:sz w:val="22"/>
    </w:rPr>
  </w:style>
  <w:style w:type="paragraph" w:styleId="TOC4">
    <w:name w:val="toc 4"/>
    <w:basedOn w:val="TOC3"/>
    <w:next w:val="Normal"/>
    <w:autoRedefine/>
    <w:rsid w:val="00515819"/>
    <w:pPr>
      <w:ind w:left="1008"/>
    </w:pPr>
  </w:style>
  <w:style w:type="paragraph" w:styleId="TOC5">
    <w:name w:val="toc 5"/>
    <w:basedOn w:val="Normal"/>
    <w:next w:val="Normal"/>
    <w:autoRedefine/>
    <w:rsid w:val="00515819"/>
    <w:pPr>
      <w:ind w:left="880"/>
    </w:pPr>
    <w:rPr>
      <w:rFonts w:ascii="Times New Roman" w:hAnsi="Times New Roman"/>
      <w:sz w:val="22"/>
    </w:rPr>
  </w:style>
  <w:style w:type="paragraph" w:styleId="TOC6">
    <w:name w:val="toc 6"/>
    <w:basedOn w:val="Normal"/>
    <w:next w:val="Normal"/>
    <w:autoRedefine/>
    <w:rsid w:val="00515819"/>
    <w:pPr>
      <w:ind w:left="1100"/>
    </w:pPr>
    <w:rPr>
      <w:rFonts w:ascii="Times New Roman" w:hAnsi="Times New Roman"/>
      <w:sz w:val="22"/>
    </w:rPr>
  </w:style>
  <w:style w:type="paragraph" w:styleId="TOC7">
    <w:name w:val="toc 7"/>
    <w:basedOn w:val="Normal"/>
    <w:next w:val="Normal"/>
    <w:autoRedefine/>
    <w:rsid w:val="00515819"/>
    <w:pPr>
      <w:ind w:left="1320"/>
    </w:pPr>
    <w:rPr>
      <w:rFonts w:ascii="Times New Roman" w:hAnsi="Times New Roman"/>
      <w:sz w:val="22"/>
    </w:rPr>
  </w:style>
  <w:style w:type="paragraph" w:styleId="TOC8">
    <w:name w:val="toc 8"/>
    <w:basedOn w:val="Normal"/>
    <w:next w:val="Normal"/>
    <w:autoRedefine/>
    <w:rsid w:val="00515819"/>
    <w:pPr>
      <w:ind w:left="1540"/>
    </w:pPr>
    <w:rPr>
      <w:rFonts w:ascii="Times New Roman" w:hAnsi="Times New Roman"/>
      <w:sz w:val="22"/>
    </w:rPr>
  </w:style>
  <w:style w:type="paragraph" w:customStyle="1" w:styleId="CodeIDDSamples">
    <w:name w:val="Code/IDD Samples"/>
    <w:basedOn w:val="Normal"/>
    <w:next w:val="BodyText"/>
    <w:rsid w:val="00515819"/>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515819"/>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515819"/>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515819"/>
    <w:pPr>
      <w:tabs>
        <w:tab w:val="left" w:pos="7200"/>
        <w:tab w:val="right" w:pos="8640"/>
      </w:tabs>
      <w:spacing w:before="240" w:after="60"/>
      <w:ind w:left="1440"/>
      <w:jc w:val="both"/>
    </w:pPr>
  </w:style>
  <w:style w:type="paragraph" w:customStyle="1" w:styleId="Equation">
    <w:name w:val="Equation"/>
    <w:basedOn w:val="BodyText"/>
    <w:rsid w:val="00515819"/>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515819"/>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515819"/>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515819"/>
    <w:rPr>
      <w:caps/>
      <w:sz w:val="32"/>
    </w:rPr>
  </w:style>
  <w:style w:type="paragraph" w:customStyle="1" w:styleId="TOCHeader">
    <w:name w:val="TOC Header"/>
    <w:basedOn w:val="HeaderBase"/>
    <w:rsid w:val="00515819"/>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515819"/>
    <w:rPr>
      <w:rFonts w:ascii="Arial Black" w:hAnsi="Arial Black"/>
      <w:spacing w:val="-4"/>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5819"/>
    <w:pPr>
      <w:ind w:left="1080"/>
    </w:pPr>
    <w:rPr>
      <w:rFonts w:ascii="Arial" w:hAnsi="Arial"/>
    </w:rPr>
  </w:style>
  <w:style w:type="paragraph" w:styleId="Heading1">
    <w:name w:val="heading 1"/>
    <w:basedOn w:val="HeadingBase"/>
    <w:next w:val="BodyText"/>
    <w:link w:val="Heading1Char"/>
    <w:qFormat/>
    <w:rsid w:val="00515819"/>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515819"/>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515819"/>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515819"/>
    <w:pPr>
      <w:spacing w:before="120" w:after="120" w:line="240" w:lineRule="atLeast"/>
      <w:outlineLvl w:val="3"/>
    </w:pPr>
    <w:rPr>
      <w:b/>
      <w:i/>
      <w:sz w:val="20"/>
    </w:rPr>
  </w:style>
  <w:style w:type="paragraph" w:styleId="Heading5">
    <w:name w:val="heading 5"/>
    <w:basedOn w:val="HeadingBase"/>
    <w:next w:val="BodyText"/>
    <w:link w:val="Heading5Char"/>
    <w:qFormat/>
    <w:rsid w:val="00515819"/>
    <w:pPr>
      <w:spacing w:before="0" w:line="240" w:lineRule="atLeast"/>
      <w:ind w:left="1440"/>
      <w:outlineLvl w:val="4"/>
    </w:pPr>
    <w:rPr>
      <w:sz w:val="20"/>
    </w:rPr>
  </w:style>
  <w:style w:type="paragraph" w:styleId="Heading6">
    <w:name w:val="heading 6"/>
    <w:basedOn w:val="HeadingBase"/>
    <w:next w:val="BodyText"/>
    <w:link w:val="Heading6Char"/>
    <w:qFormat/>
    <w:rsid w:val="00515819"/>
    <w:pPr>
      <w:ind w:left="1440"/>
      <w:outlineLvl w:val="5"/>
    </w:pPr>
    <w:rPr>
      <w:i/>
      <w:sz w:val="20"/>
    </w:rPr>
  </w:style>
  <w:style w:type="paragraph" w:styleId="Heading7">
    <w:name w:val="heading 7"/>
    <w:basedOn w:val="HeadingBase"/>
    <w:next w:val="BodyText"/>
    <w:link w:val="Heading7Char"/>
    <w:qFormat/>
    <w:rsid w:val="00515819"/>
    <w:pPr>
      <w:outlineLvl w:val="6"/>
    </w:pPr>
    <w:rPr>
      <w:sz w:val="20"/>
    </w:rPr>
  </w:style>
  <w:style w:type="paragraph" w:styleId="Heading8">
    <w:name w:val="heading 8"/>
    <w:basedOn w:val="HeadingBase"/>
    <w:next w:val="BodyText"/>
    <w:link w:val="Heading8Char"/>
    <w:qFormat/>
    <w:rsid w:val="00515819"/>
    <w:pPr>
      <w:outlineLvl w:val="7"/>
    </w:pPr>
    <w:rPr>
      <w:i/>
      <w:sz w:val="18"/>
    </w:rPr>
  </w:style>
  <w:style w:type="paragraph" w:styleId="Heading9">
    <w:name w:val="heading 9"/>
    <w:basedOn w:val="HeadingBase"/>
    <w:next w:val="BodyText"/>
    <w:link w:val="Heading9Char"/>
    <w:qFormat/>
    <w:rsid w:val="00515819"/>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515819"/>
    <w:pPr>
      <w:keepNext/>
      <w:keepLines/>
      <w:spacing w:before="140" w:line="220" w:lineRule="atLeast"/>
    </w:pPr>
    <w:rPr>
      <w:spacing w:val="-4"/>
      <w:kern w:val="28"/>
      <w:sz w:val="22"/>
    </w:rPr>
  </w:style>
  <w:style w:type="paragraph" w:styleId="BodyText">
    <w:name w:val="Body Text"/>
    <w:basedOn w:val="Normal"/>
    <w:link w:val="BodyTextChar1"/>
    <w:rsid w:val="00515819"/>
    <w:pPr>
      <w:spacing w:before="60" w:after="60"/>
      <w:jc w:val="both"/>
    </w:pPr>
  </w:style>
  <w:style w:type="paragraph" w:customStyle="1" w:styleId="BlockQuotation">
    <w:name w:val="Block Quotation"/>
    <w:basedOn w:val="Normal"/>
    <w:link w:val="BlockQuotationChar"/>
    <w:rsid w:val="00515819"/>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515819"/>
    <w:pPr>
      <w:keepNext/>
      <w:jc w:val="center"/>
    </w:pPr>
    <w:rPr>
      <w:rFonts w:ascii="Arial" w:hAnsi="Arial"/>
    </w:rPr>
  </w:style>
  <w:style w:type="paragraph" w:styleId="Caption">
    <w:name w:val="caption"/>
    <w:basedOn w:val="Picture"/>
    <w:next w:val="BodyText"/>
    <w:link w:val="CaptionChar"/>
    <w:qFormat/>
    <w:rsid w:val="00515819"/>
    <w:pPr>
      <w:spacing w:before="60" w:after="240" w:line="220" w:lineRule="atLeast"/>
    </w:pPr>
  </w:style>
  <w:style w:type="paragraph" w:customStyle="1" w:styleId="PartLabel">
    <w:name w:val="Part Label"/>
    <w:basedOn w:val="Normal"/>
    <w:rsid w:val="00515819"/>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515819"/>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515819"/>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515819"/>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515819"/>
  </w:style>
  <w:style w:type="paragraph" w:customStyle="1" w:styleId="CompanyName">
    <w:name w:val="Company Name"/>
    <w:basedOn w:val="Normal"/>
    <w:rsid w:val="00515819"/>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515819"/>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515819"/>
    <w:rPr>
      <w:rFonts w:ascii="Arial" w:hAnsi="Arial"/>
      <w:sz w:val="16"/>
    </w:rPr>
  </w:style>
  <w:style w:type="paragraph" w:customStyle="1" w:styleId="FootnoteBase">
    <w:name w:val="Footnote Base"/>
    <w:basedOn w:val="Normal"/>
    <w:rsid w:val="00515819"/>
    <w:pPr>
      <w:keepLines/>
      <w:spacing w:line="200" w:lineRule="atLeast"/>
    </w:pPr>
    <w:rPr>
      <w:spacing w:val="-5"/>
      <w:sz w:val="16"/>
    </w:rPr>
  </w:style>
  <w:style w:type="paragraph" w:styleId="CommentText">
    <w:name w:val="annotation text"/>
    <w:basedOn w:val="FootnoteBase"/>
    <w:link w:val="CommentTextChar"/>
    <w:semiHidden/>
    <w:rsid w:val="00515819"/>
  </w:style>
  <w:style w:type="paragraph" w:customStyle="1" w:styleId="TableText">
    <w:name w:val="Table Text"/>
    <w:basedOn w:val="Normal"/>
    <w:rsid w:val="00515819"/>
    <w:pPr>
      <w:keepLines/>
      <w:spacing w:before="60"/>
      <w:ind w:left="0"/>
    </w:pPr>
  </w:style>
  <w:style w:type="paragraph" w:customStyle="1" w:styleId="TitleCover">
    <w:name w:val="Title Cover"/>
    <w:basedOn w:val="HeadingBase"/>
    <w:next w:val="Normal"/>
    <w:rsid w:val="00515819"/>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515819"/>
  </w:style>
  <w:style w:type="character" w:styleId="EndnoteReference">
    <w:name w:val="endnote reference"/>
    <w:semiHidden/>
    <w:rsid w:val="00515819"/>
    <w:rPr>
      <w:vertAlign w:val="superscript"/>
    </w:rPr>
  </w:style>
  <w:style w:type="paragraph" w:styleId="EndnoteText">
    <w:name w:val="endnote text"/>
    <w:basedOn w:val="FootnoteBase"/>
    <w:link w:val="EndnoteTextChar"/>
    <w:semiHidden/>
    <w:rsid w:val="00515819"/>
  </w:style>
  <w:style w:type="paragraph" w:customStyle="1" w:styleId="HeaderBase">
    <w:name w:val="Header Base"/>
    <w:basedOn w:val="Normal"/>
    <w:rsid w:val="00515819"/>
    <w:pPr>
      <w:keepLines/>
      <w:tabs>
        <w:tab w:val="center" w:pos="4320"/>
        <w:tab w:val="right" w:pos="9360"/>
      </w:tabs>
      <w:spacing w:line="190" w:lineRule="atLeast"/>
      <w:ind w:left="0"/>
    </w:pPr>
    <w:rPr>
      <w:sz w:val="18"/>
    </w:rPr>
  </w:style>
  <w:style w:type="paragraph" w:styleId="Footer">
    <w:name w:val="footer"/>
    <w:basedOn w:val="HeaderBase"/>
    <w:link w:val="FooterChar"/>
    <w:rsid w:val="00515819"/>
  </w:style>
  <w:style w:type="paragraph" w:customStyle="1" w:styleId="FooterEven">
    <w:name w:val="Footer Even"/>
    <w:basedOn w:val="Footer"/>
    <w:rsid w:val="00515819"/>
    <w:pPr>
      <w:pBdr>
        <w:top w:val="single" w:sz="6" w:space="2" w:color="auto"/>
      </w:pBdr>
      <w:spacing w:before="600"/>
    </w:pPr>
  </w:style>
  <w:style w:type="paragraph" w:customStyle="1" w:styleId="FooterFirst">
    <w:name w:val="Footer First"/>
    <w:basedOn w:val="Footer"/>
    <w:rsid w:val="00515819"/>
    <w:pPr>
      <w:pBdr>
        <w:top w:val="single" w:sz="6" w:space="2" w:color="auto"/>
      </w:pBdr>
      <w:spacing w:before="600"/>
    </w:pPr>
  </w:style>
  <w:style w:type="paragraph" w:customStyle="1" w:styleId="FooterOdd">
    <w:name w:val="Footer Odd"/>
    <w:basedOn w:val="Footer"/>
    <w:rsid w:val="00515819"/>
    <w:pPr>
      <w:pBdr>
        <w:top w:val="single" w:sz="6" w:space="2" w:color="auto"/>
      </w:pBdr>
      <w:spacing w:before="600"/>
    </w:pPr>
  </w:style>
  <w:style w:type="character" w:styleId="FootnoteReference">
    <w:name w:val="footnote reference"/>
    <w:semiHidden/>
    <w:rsid w:val="00515819"/>
    <w:rPr>
      <w:vertAlign w:val="superscript"/>
    </w:rPr>
  </w:style>
  <w:style w:type="paragraph" w:styleId="FootnoteText">
    <w:name w:val="footnote text"/>
    <w:basedOn w:val="FootnoteBase"/>
    <w:link w:val="FootnoteTextChar"/>
    <w:semiHidden/>
    <w:rsid w:val="00515819"/>
  </w:style>
  <w:style w:type="paragraph" w:styleId="Header">
    <w:name w:val="header"/>
    <w:basedOn w:val="HeaderBase"/>
    <w:link w:val="HeaderChar"/>
    <w:rsid w:val="00515819"/>
    <w:pPr>
      <w:tabs>
        <w:tab w:val="clear" w:pos="4320"/>
      </w:tabs>
    </w:pPr>
    <w:rPr>
      <w:u w:val="single"/>
    </w:rPr>
  </w:style>
  <w:style w:type="paragraph" w:customStyle="1" w:styleId="HeaderEven">
    <w:name w:val="Header Even"/>
    <w:basedOn w:val="Header"/>
    <w:rsid w:val="00515819"/>
    <w:pPr>
      <w:pBdr>
        <w:bottom w:val="single" w:sz="6" w:space="1" w:color="auto"/>
      </w:pBdr>
      <w:spacing w:after="600"/>
    </w:pPr>
  </w:style>
  <w:style w:type="paragraph" w:customStyle="1" w:styleId="HeaderFirst">
    <w:name w:val="Header First"/>
    <w:basedOn w:val="Header"/>
    <w:rsid w:val="00515819"/>
    <w:pPr>
      <w:pBdr>
        <w:top w:val="single" w:sz="6" w:space="2" w:color="auto"/>
      </w:pBdr>
      <w:jc w:val="right"/>
    </w:pPr>
  </w:style>
  <w:style w:type="paragraph" w:customStyle="1" w:styleId="HeaderOdd">
    <w:name w:val="Header Odd"/>
    <w:basedOn w:val="Header"/>
    <w:rsid w:val="00515819"/>
    <w:pPr>
      <w:pBdr>
        <w:bottom w:val="single" w:sz="6" w:space="1" w:color="auto"/>
      </w:pBdr>
      <w:spacing w:after="600"/>
    </w:pPr>
  </w:style>
  <w:style w:type="paragraph" w:customStyle="1" w:styleId="IndexBase">
    <w:name w:val="Index Base"/>
    <w:basedOn w:val="Normal"/>
    <w:rsid w:val="00515819"/>
    <w:pPr>
      <w:spacing w:line="240" w:lineRule="atLeast"/>
      <w:ind w:left="360" w:hanging="360"/>
    </w:pPr>
    <w:rPr>
      <w:spacing w:val="-5"/>
      <w:sz w:val="18"/>
    </w:rPr>
  </w:style>
  <w:style w:type="paragraph" w:styleId="Index1">
    <w:name w:val="index 1"/>
    <w:basedOn w:val="IndexBase"/>
    <w:autoRedefine/>
    <w:semiHidden/>
    <w:rsid w:val="00515819"/>
  </w:style>
  <w:style w:type="paragraph" w:styleId="Index2">
    <w:name w:val="index 2"/>
    <w:basedOn w:val="IndexBase"/>
    <w:autoRedefine/>
    <w:semiHidden/>
    <w:rsid w:val="00515819"/>
    <w:pPr>
      <w:spacing w:line="240" w:lineRule="auto"/>
      <w:ind w:left="720"/>
    </w:pPr>
  </w:style>
  <w:style w:type="paragraph" w:styleId="Index3">
    <w:name w:val="index 3"/>
    <w:basedOn w:val="IndexBase"/>
    <w:autoRedefine/>
    <w:semiHidden/>
    <w:rsid w:val="00515819"/>
    <w:pPr>
      <w:spacing w:line="240" w:lineRule="auto"/>
      <w:ind w:left="1080"/>
    </w:pPr>
  </w:style>
  <w:style w:type="paragraph" w:styleId="Index4">
    <w:name w:val="index 4"/>
    <w:basedOn w:val="IndexBase"/>
    <w:autoRedefine/>
    <w:semiHidden/>
    <w:rsid w:val="00515819"/>
    <w:pPr>
      <w:spacing w:line="240" w:lineRule="auto"/>
      <w:ind w:left="1440"/>
    </w:pPr>
  </w:style>
  <w:style w:type="paragraph" w:styleId="Index5">
    <w:name w:val="index 5"/>
    <w:basedOn w:val="IndexBase"/>
    <w:autoRedefine/>
    <w:semiHidden/>
    <w:rsid w:val="00515819"/>
    <w:pPr>
      <w:spacing w:line="240" w:lineRule="auto"/>
      <w:ind w:left="1800"/>
    </w:pPr>
  </w:style>
  <w:style w:type="paragraph" w:styleId="IndexHeading">
    <w:name w:val="index heading"/>
    <w:basedOn w:val="HeadingBase"/>
    <w:next w:val="Index1"/>
    <w:semiHidden/>
    <w:rsid w:val="00515819"/>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515819"/>
    <w:rPr>
      <w:rFonts w:ascii="Arial Black" w:hAnsi="Arial Black"/>
      <w:spacing w:val="-4"/>
      <w:sz w:val="18"/>
    </w:rPr>
  </w:style>
  <w:style w:type="character" w:styleId="LineNumber">
    <w:name w:val="line number"/>
    <w:rsid w:val="00515819"/>
    <w:rPr>
      <w:sz w:val="18"/>
    </w:rPr>
  </w:style>
  <w:style w:type="paragraph" w:styleId="List">
    <w:name w:val="List"/>
    <w:basedOn w:val="BodyText"/>
    <w:rsid w:val="00515819"/>
    <w:pPr>
      <w:ind w:left="1440" w:hanging="360"/>
    </w:pPr>
  </w:style>
  <w:style w:type="paragraph" w:styleId="List2">
    <w:name w:val="List 2"/>
    <w:basedOn w:val="List"/>
    <w:rsid w:val="00515819"/>
    <w:pPr>
      <w:ind w:left="1800"/>
    </w:pPr>
  </w:style>
  <w:style w:type="paragraph" w:styleId="List3">
    <w:name w:val="List 3"/>
    <w:basedOn w:val="List"/>
    <w:rsid w:val="00515819"/>
    <w:pPr>
      <w:ind w:left="2160"/>
    </w:pPr>
  </w:style>
  <w:style w:type="paragraph" w:styleId="List4">
    <w:name w:val="List 4"/>
    <w:basedOn w:val="List"/>
    <w:rsid w:val="00515819"/>
    <w:pPr>
      <w:ind w:left="2520"/>
    </w:pPr>
  </w:style>
  <w:style w:type="paragraph" w:styleId="List5">
    <w:name w:val="List 5"/>
    <w:basedOn w:val="List"/>
    <w:rsid w:val="00515819"/>
    <w:pPr>
      <w:ind w:left="2880"/>
    </w:pPr>
  </w:style>
  <w:style w:type="paragraph" w:styleId="ListBullet">
    <w:name w:val="List Bullet"/>
    <w:basedOn w:val="List"/>
    <w:rsid w:val="00515819"/>
    <w:pPr>
      <w:numPr>
        <w:numId w:val="1"/>
      </w:numPr>
      <w:tabs>
        <w:tab w:val="clear" w:pos="1440"/>
      </w:tabs>
    </w:pPr>
  </w:style>
  <w:style w:type="paragraph" w:styleId="ListBullet2">
    <w:name w:val="List Bullet 2"/>
    <w:basedOn w:val="ListBullet"/>
    <w:autoRedefine/>
    <w:rsid w:val="00515819"/>
    <w:pPr>
      <w:ind w:left="1800"/>
    </w:pPr>
  </w:style>
  <w:style w:type="paragraph" w:styleId="ListBullet3">
    <w:name w:val="List Bullet 3"/>
    <w:basedOn w:val="ListBullet"/>
    <w:autoRedefine/>
    <w:rsid w:val="00515819"/>
    <w:pPr>
      <w:ind w:left="2160"/>
    </w:pPr>
  </w:style>
  <w:style w:type="paragraph" w:styleId="ListBullet4">
    <w:name w:val="List Bullet 4"/>
    <w:basedOn w:val="ListBullet"/>
    <w:autoRedefine/>
    <w:rsid w:val="00515819"/>
    <w:pPr>
      <w:ind w:left="2520"/>
    </w:pPr>
  </w:style>
  <w:style w:type="paragraph" w:styleId="ListBullet5">
    <w:name w:val="List Bullet 5"/>
    <w:basedOn w:val="ListBullet"/>
    <w:autoRedefine/>
    <w:rsid w:val="00515819"/>
    <w:pPr>
      <w:ind w:left="2880"/>
    </w:pPr>
  </w:style>
  <w:style w:type="paragraph" w:styleId="ListContinue">
    <w:name w:val="List Continue"/>
    <w:basedOn w:val="List"/>
    <w:rsid w:val="00515819"/>
    <w:pPr>
      <w:ind w:firstLine="0"/>
    </w:pPr>
  </w:style>
  <w:style w:type="paragraph" w:styleId="ListContinue2">
    <w:name w:val="List Continue 2"/>
    <w:basedOn w:val="ListContinue"/>
    <w:rsid w:val="00515819"/>
    <w:pPr>
      <w:ind w:left="2160"/>
    </w:pPr>
  </w:style>
  <w:style w:type="paragraph" w:styleId="ListContinue3">
    <w:name w:val="List Continue 3"/>
    <w:basedOn w:val="ListContinue"/>
    <w:rsid w:val="00515819"/>
    <w:pPr>
      <w:ind w:left="2520"/>
    </w:pPr>
  </w:style>
  <w:style w:type="paragraph" w:styleId="ListContinue4">
    <w:name w:val="List Continue 4"/>
    <w:basedOn w:val="ListContinue"/>
    <w:rsid w:val="00515819"/>
    <w:pPr>
      <w:ind w:left="2880"/>
    </w:pPr>
  </w:style>
  <w:style w:type="paragraph" w:styleId="ListContinue5">
    <w:name w:val="List Continue 5"/>
    <w:basedOn w:val="ListContinue"/>
    <w:rsid w:val="00515819"/>
    <w:pPr>
      <w:ind w:left="3240"/>
    </w:pPr>
  </w:style>
  <w:style w:type="paragraph" w:styleId="ListNumber">
    <w:name w:val="List Number"/>
    <w:basedOn w:val="List"/>
    <w:rsid w:val="00515819"/>
    <w:pPr>
      <w:numPr>
        <w:numId w:val="5"/>
      </w:numPr>
    </w:pPr>
  </w:style>
  <w:style w:type="paragraph" w:styleId="ListNumber2">
    <w:name w:val="List Number 2"/>
    <w:basedOn w:val="ListNumber"/>
    <w:rsid w:val="00515819"/>
    <w:pPr>
      <w:ind w:left="1800"/>
    </w:pPr>
  </w:style>
  <w:style w:type="paragraph" w:styleId="ListNumber3">
    <w:name w:val="List Number 3"/>
    <w:basedOn w:val="ListNumber"/>
    <w:rsid w:val="00515819"/>
    <w:pPr>
      <w:ind w:left="2160"/>
    </w:pPr>
  </w:style>
  <w:style w:type="paragraph" w:styleId="ListNumber4">
    <w:name w:val="List Number 4"/>
    <w:basedOn w:val="ListNumber"/>
    <w:rsid w:val="00515819"/>
    <w:pPr>
      <w:ind w:left="2520"/>
    </w:pPr>
  </w:style>
  <w:style w:type="paragraph" w:styleId="ListNumber5">
    <w:name w:val="List Number 5"/>
    <w:basedOn w:val="ListNumber"/>
    <w:rsid w:val="00515819"/>
    <w:pPr>
      <w:ind w:left="2880"/>
    </w:pPr>
  </w:style>
  <w:style w:type="paragraph" w:customStyle="1" w:styleId="TableHeader">
    <w:name w:val="Table Header"/>
    <w:basedOn w:val="Normal"/>
    <w:rsid w:val="00515819"/>
    <w:pPr>
      <w:keepNext/>
      <w:spacing w:before="60"/>
      <w:ind w:left="0"/>
      <w:jc w:val="center"/>
    </w:pPr>
    <w:rPr>
      <w:rFonts w:ascii="Arial Black" w:hAnsi="Arial Black"/>
    </w:rPr>
  </w:style>
  <w:style w:type="paragraph" w:styleId="MessageHeader">
    <w:name w:val="Message Header"/>
    <w:basedOn w:val="BodyText"/>
    <w:link w:val="MessageHeaderChar"/>
    <w:rsid w:val="00515819"/>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515819"/>
    <w:pPr>
      <w:ind w:left="1440"/>
    </w:pPr>
  </w:style>
  <w:style w:type="character" w:styleId="PageNumber">
    <w:name w:val="page number"/>
    <w:rsid w:val="00515819"/>
    <w:rPr>
      <w:rFonts w:ascii="Arial Black" w:hAnsi="Arial Black"/>
      <w:spacing w:val="-10"/>
      <w:sz w:val="18"/>
    </w:rPr>
  </w:style>
  <w:style w:type="paragraph" w:customStyle="1" w:styleId="PartSubtitle">
    <w:name w:val="Part Subtitle"/>
    <w:basedOn w:val="Normal"/>
    <w:next w:val="BodyText"/>
    <w:rsid w:val="00515819"/>
    <w:pPr>
      <w:keepNext/>
      <w:spacing w:before="360" w:after="120"/>
    </w:pPr>
    <w:rPr>
      <w:i/>
      <w:kern w:val="28"/>
      <w:sz w:val="26"/>
    </w:rPr>
  </w:style>
  <w:style w:type="paragraph" w:customStyle="1" w:styleId="ReturnAddress">
    <w:name w:val="Return Address"/>
    <w:basedOn w:val="Normal"/>
    <w:rsid w:val="00515819"/>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515819"/>
  </w:style>
  <w:style w:type="paragraph" w:customStyle="1" w:styleId="SectionLabel">
    <w:name w:val="Section Label"/>
    <w:basedOn w:val="HeadingBase"/>
    <w:next w:val="BodyText"/>
    <w:rsid w:val="00515819"/>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515819"/>
    <w:rPr>
      <w:i/>
      <w:spacing w:val="-6"/>
      <w:sz w:val="24"/>
    </w:rPr>
  </w:style>
  <w:style w:type="paragraph" w:customStyle="1" w:styleId="SubtitleCover">
    <w:name w:val="Subtitle Cover"/>
    <w:basedOn w:val="TitleCover"/>
    <w:next w:val="BodyText"/>
    <w:rsid w:val="00515819"/>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515819"/>
    <w:rPr>
      <w:b/>
      <w:vertAlign w:val="superscript"/>
    </w:rPr>
  </w:style>
  <w:style w:type="paragraph" w:styleId="TableofAuthorities">
    <w:name w:val="table of authorities"/>
    <w:basedOn w:val="Normal"/>
    <w:semiHidden/>
    <w:rsid w:val="00515819"/>
    <w:pPr>
      <w:tabs>
        <w:tab w:val="right" w:leader="dot" w:pos="7560"/>
      </w:tabs>
      <w:ind w:left="1440" w:hanging="360"/>
    </w:pPr>
  </w:style>
  <w:style w:type="paragraph" w:customStyle="1" w:styleId="TOCBase">
    <w:name w:val="TOC Base"/>
    <w:basedOn w:val="Normal"/>
    <w:rsid w:val="00515819"/>
    <w:pPr>
      <w:tabs>
        <w:tab w:val="right" w:leader="dot" w:pos="9000"/>
      </w:tabs>
      <w:spacing w:after="240" w:line="240" w:lineRule="atLeast"/>
      <w:ind w:left="0"/>
    </w:pPr>
  </w:style>
  <w:style w:type="paragraph" w:styleId="TableofFigures">
    <w:name w:val="table of figures"/>
    <w:basedOn w:val="TOCBase"/>
    <w:semiHidden/>
    <w:rsid w:val="00515819"/>
    <w:pPr>
      <w:ind w:left="1440" w:hanging="360"/>
    </w:pPr>
  </w:style>
  <w:style w:type="paragraph" w:styleId="TOAHeading">
    <w:name w:val="toa heading"/>
    <w:basedOn w:val="Normal"/>
    <w:next w:val="TableofAuthorities"/>
    <w:semiHidden/>
    <w:rsid w:val="00515819"/>
    <w:pPr>
      <w:keepNext/>
      <w:spacing w:line="480" w:lineRule="atLeast"/>
    </w:pPr>
    <w:rPr>
      <w:rFonts w:ascii="Arial Black" w:hAnsi="Arial Black"/>
      <w:b/>
      <w:spacing w:val="-10"/>
      <w:kern w:val="28"/>
    </w:rPr>
  </w:style>
  <w:style w:type="paragraph" w:styleId="TOC1">
    <w:name w:val="toc 1"/>
    <w:basedOn w:val="Normal"/>
    <w:autoRedefine/>
    <w:rsid w:val="00515819"/>
    <w:pPr>
      <w:tabs>
        <w:tab w:val="right" w:leader="dot" w:pos="9000"/>
      </w:tabs>
      <w:spacing w:after="240" w:line="240" w:lineRule="atLeast"/>
      <w:ind w:left="0"/>
    </w:pPr>
    <w:rPr>
      <w:spacing w:val="-4"/>
      <w:sz w:val="22"/>
    </w:rPr>
  </w:style>
  <w:style w:type="paragraph" w:styleId="TOC2">
    <w:name w:val="toc 2"/>
    <w:basedOn w:val="Normal"/>
    <w:autoRedefine/>
    <w:rsid w:val="00515819"/>
    <w:pPr>
      <w:tabs>
        <w:tab w:val="right" w:leader="dot" w:pos="9000"/>
      </w:tabs>
      <w:spacing w:after="240" w:line="240" w:lineRule="atLeast"/>
      <w:ind w:left="360" w:right="1440"/>
    </w:pPr>
    <w:rPr>
      <w:sz w:val="22"/>
    </w:rPr>
  </w:style>
  <w:style w:type="paragraph" w:styleId="TOC3">
    <w:name w:val="toc 3"/>
    <w:basedOn w:val="Normal"/>
    <w:autoRedefine/>
    <w:rsid w:val="00515819"/>
    <w:pPr>
      <w:tabs>
        <w:tab w:val="right" w:leader="dot" w:pos="9000"/>
      </w:tabs>
      <w:spacing w:after="240" w:line="240" w:lineRule="atLeast"/>
      <w:ind w:left="720" w:right="1440"/>
    </w:pPr>
    <w:rPr>
      <w:noProof/>
      <w:sz w:val="22"/>
    </w:rPr>
  </w:style>
  <w:style w:type="paragraph" w:styleId="TOC4">
    <w:name w:val="toc 4"/>
    <w:basedOn w:val="TOC3"/>
    <w:next w:val="Normal"/>
    <w:autoRedefine/>
    <w:rsid w:val="00515819"/>
    <w:pPr>
      <w:ind w:left="1008"/>
    </w:pPr>
  </w:style>
  <w:style w:type="paragraph" w:styleId="TOC5">
    <w:name w:val="toc 5"/>
    <w:basedOn w:val="Normal"/>
    <w:next w:val="Normal"/>
    <w:autoRedefine/>
    <w:rsid w:val="00515819"/>
    <w:pPr>
      <w:ind w:left="880"/>
    </w:pPr>
    <w:rPr>
      <w:rFonts w:ascii="Times New Roman" w:hAnsi="Times New Roman"/>
      <w:sz w:val="22"/>
    </w:rPr>
  </w:style>
  <w:style w:type="paragraph" w:styleId="TOC6">
    <w:name w:val="toc 6"/>
    <w:basedOn w:val="Normal"/>
    <w:next w:val="Normal"/>
    <w:autoRedefine/>
    <w:rsid w:val="00515819"/>
    <w:pPr>
      <w:ind w:left="1100"/>
    </w:pPr>
    <w:rPr>
      <w:rFonts w:ascii="Times New Roman" w:hAnsi="Times New Roman"/>
      <w:sz w:val="22"/>
    </w:rPr>
  </w:style>
  <w:style w:type="paragraph" w:styleId="TOC7">
    <w:name w:val="toc 7"/>
    <w:basedOn w:val="Normal"/>
    <w:next w:val="Normal"/>
    <w:autoRedefine/>
    <w:rsid w:val="00515819"/>
    <w:pPr>
      <w:ind w:left="1320"/>
    </w:pPr>
    <w:rPr>
      <w:rFonts w:ascii="Times New Roman" w:hAnsi="Times New Roman"/>
      <w:sz w:val="22"/>
    </w:rPr>
  </w:style>
  <w:style w:type="paragraph" w:styleId="TOC8">
    <w:name w:val="toc 8"/>
    <w:basedOn w:val="Normal"/>
    <w:next w:val="Normal"/>
    <w:autoRedefine/>
    <w:rsid w:val="00515819"/>
    <w:pPr>
      <w:ind w:left="1540"/>
    </w:pPr>
    <w:rPr>
      <w:rFonts w:ascii="Times New Roman" w:hAnsi="Times New Roman"/>
      <w:sz w:val="22"/>
    </w:rPr>
  </w:style>
  <w:style w:type="paragraph" w:customStyle="1" w:styleId="CodeIDDSamples">
    <w:name w:val="Code/IDD Samples"/>
    <w:basedOn w:val="Normal"/>
    <w:next w:val="BodyText"/>
    <w:rsid w:val="00515819"/>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515819"/>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515819"/>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515819"/>
    <w:pPr>
      <w:tabs>
        <w:tab w:val="left" w:pos="7200"/>
        <w:tab w:val="right" w:pos="8640"/>
      </w:tabs>
      <w:spacing w:before="240" w:after="60"/>
      <w:ind w:left="1440"/>
      <w:jc w:val="both"/>
    </w:pPr>
  </w:style>
  <w:style w:type="paragraph" w:customStyle="1" w:styleId="Equation">
    <w:name w:val="Equation"/>
    <w:basedOn w:val="BodyText"/>
    <w:rsid w:val="00515819"/>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515819"/>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515819"/>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515819"/>
    <w:rPr>
      <w:caps/>
      <w:sz w:val="32"/>
    </w:rPr>
  </w:style>
  <w:style w:type="paragraph" w:customStyle="1" w:styleId="TOCHeader">
    <w:name w:val="TOC Header"/>
    <w:basedOn w:val="HeaderBase"/>
    <w:rsid w:val="00515819"/>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515819"/>
    <w:rPr>
      <w:rFonts w:ascii="Arial Black" w:hAnsi="Arial Black"/>
      <w:spacing w:val="-4"/>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899663">
      <w:bodyDiv w:val="1"/>
      <w:marLeft w:val="0"/>
      <w:marRight w:val="0"/>
      <w:marTop w:val="0"/>
      <w:marBottom w:val="0"/>
      <w:divBdr>
        <w:top w:val="none" w:sz="0" w:space="0" w:color="auto"/>
        <w:left w:val="none" w:sz="0" w:space="0" w:color="auto"/>
        <w:bottom w:val="none" w:sz="0" w:space="0" w:color="auto"/>
        <w:right w:val="none" w:sz="0" w:space="0" w:color="auto"/>
      </w:divBdr>
    </w:div>
    <w:div w:id="1186791739">
      <w:bodyDiv w:val="1"/>
      <w:marLeft w:val="0"/>
      <w:marRight w:val="0"/>
      <w:marTop w:val="0"/>
      <w:marBottom w:val="0"/>
      <w:divBdr>
        <w:top w:val="none" w:sz="0" w:space="0" w:color="auto"/>
        <w:left w:val="none" w:sz="0" w:space="0" w:color="auto"/>
        <w:bottom w:val="none" w:sz="0" w:space="0" w:color="auto"/>
        <w:right w:val="none" w:sz="0" w:space="0" w:color="auto"/>
      </w:divBdr>
    </w:div>
    <w:div w:id="1606421478">
      <w:bodyDiv w:val="1"/>
      <w:marLeft w:val="0"/>
      <w:marRight w:val="0"/>
      <w:marTop w:val="0"/>
      <w:marBottom w:val="0"/>
      <w:divBdr>
        <w:top w:val="none" w:sz="0" w:space="0" w:color="auto"/>
        <w:left w:val="none" w:sz="0" w:space="0" w:color="auto"/>
        <w:bottom w:val="none" w:sz="0" w:space="0" w:color="auto"/>
        <w:right w:val="none" w:sz="0" w:space="0" w:color="auto"/>
      </w:divBdr>
      <w:divsChild>
        <w:div w:id="943263481">
          <w:marLeft w:val="0"/>
          <w:marRight w:val="0"/>
          <w:marTop w:val="0"/>
          <w:marBottom w:val="0"/>
          <w:divBdr>
            <w:top w:val="none" w:sz="0" w:space="0" w:color="auto"/>
            <w:left w:val="none" w:sz="0" w:space="0" w:color="auto"/>
            <w:bottom w:val="none" w:sz="0" w:space="0" w:color="auto"/>
            <w:right w:val="none" w:sz="0" w:space="0" w:color="auto"/>
          </w:divBdr>
          <w:divsChild>
            <w:div w:id="7227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340">
      <w:bodyDiv w:val="1"/>
      <w:marLeft w:val="0"/>
      <w:marRight w:val="0"/>
      <w:marTop w:val="0"/>
      <w:marBottom w:val="0"/>
      <w:divBdr>
        <w:top w:val="none" w:sz="0" w:space="0" w:color="auto"/>
        <w:left w:val="none" w:sz="0" w:space="0" w:color="auto"/>
        <w:bottom w:val="none" w:sz="0" w:space="0" w:color="auto"/>
        <w:right w:val="none" w:sz="0" w:space="0" w:color="auto"/>
      </w:divBdr>
    </w:div>
    <w:div w:id="1706830291">
      <w:bodyDiv w:val="1"/>
      <w:marLeft w:val="0"/>
      <w:marRight w:val="0"/>
      <w:marTop w:val="0"/>
      <w:marBottom w:val="0"/>
      <w:divBdr>
        <w:top w:val="none" w:sz="0" w:space="0" w:color="auto"/>
        <w:left w:val="none" w:sz="0" w:space="0" w:color="auto"/>
        <w:bottom w:val="none" w:sz="0" w:space="0" w:color="auto"/>
        <w:right w:val="none" w:sz="0" w:space="0" w:color="auto"/>
      </w:divBdr>
      <w:divsChild>
        <w:div w:id="1323659525">
          <w:marLeft w:val="0"/>
          <w:marRight w:val="0"/>
          <w:marTop w:val="0"/>
          <w:marBottom w:val="0"/>
          <w:divBdr>
            <w:top w:val="none" w:sz="0" w:space="0" w:color="auto"/>
            <w:left w:val="none" w:sz="0" w:space="0" w:color="auto"/>
            <w:bottom w:val="none" w:sz="0" w:space="0" w:color="auto"/>
            <w:right w:val="none" w:sz="0" w:space="0" w:color="auto"/>
          </w:divBdr>
          <w:divsChild>
            <w:div w:id="19622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fontTable" Target="fontTable.xml"/><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6.bin"/><Relationship Id="rId5" Type="http://schemas.openxmlformats.org/officeDocument/2006/relationships/settings" Target="settings.xml"/><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4.wmf"/><Relationship Id="rId7" Type="http://schemas.openxmlformats.org/officeDocument/2006/relationships/footnotes" Target="foot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61" Type="http://schemas.openxmlformats.org/officeDocument/2006/relationships/oleObject" Target="embeddings/oleObject27.bin"/><Relationship Id="rId8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7B2FF-1F81-47F6-B200-C50F7F345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41</TotalTime>
  <Pages>6</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EnergyPlus Engineering Documentation</vt:lpstr>
    </vt:vector>
  </TitlesOfParts>
  <Company>FSEC/BR</Company>
  <LinksUpToDate>false</LinksUpToDate>
  <CharactersWithSpaces>11340</CharactersWithSpaces>
  <SharedDoc>false</SharedDoc>
  <HLinks>
    <vt:vector size="3726" baseType="variant">
      <vt:variant>
        <vt:i4>3342460</vt:i4>
      </vt:variant>
      <vt:variant>
        <vt:i4>19057</vt:i4>
      </vt:variant>
      <vt:variant>
        <vt:i4>0</vt:i4>
      </vt:variant>
      <vt:variant>
        <vt:i4>5</vt:i4>
      </vt:variant>
      <vt:variant>
        <vt:lpwstr>http://www.epa.gov/ttn/chief/efinformation.html</vt:lpwstr>
      </vt:variant>
      <vt:variant>
        <vt:lpwstr/>
      </vt:variant>
      <vt:variant>
        <vt:i4>4980740</vt:i4>
      </vt:variant>
      <vt:variant>
        <vt:i4>19054</vt:i4>
      </vt:variant>
      <vt:variant>
        <vt:i4>0</vt:i4>
      </vt:variant>
      <vt:variant>
        <vt:i4>5</vt:i4>
      </vt:variant>
      <vt:variant>
        <vt:lpwstr>http://www.cee.hw.ac.uk/~alison/alg/lectures.html</vt:lpwstr>
      </vt:variant>
      <vt:variant>
        <vt:lpwstr/>
      </vt:variant>
      <vt:variant>
        <vt:i4>6422561</vt:i4>
      </vt:variant>
      <vt:variant>
        <vt:i4>18910</vt:i4>
      </vt:variant>
      <vt:variant>
        <vt:i4>0</vt:i4>
      </vt:variant>
      <vt:variant>
        <vt:i4>5</vt:i4>
      </vt:variant>
      <vt:variant>
        <vt:lpwstr>http://webbook.nist.gov/chemistry/</vt:lpwstr>
      </vt:variant>
      <vt:variant>
        <vt:lpwstr/>
      </vt:variant>
      <vt:variant>
        <vt:i4>131149</vt:i4>
      </vt:variant>
      <vt:variant>
        <vt:i4>17541</vt:i4>
      </vt:variant>
      <vt:variant>
        <vt:i4>0</vt:i4>
      </vt:variant>
      <vt:variant>
        <vt:i4>5</vt:i4>
      </vt:variant>
      <vt:variant>
        <vt:lpwstr>http://www.hvac.okstate.edu/</vt:lpwstr>
      </vt:variant>
      <vt:variant>
        <vt:lpwstr/>
      </vt:variant>
      <vt:variant>
        <vt:i4>3473515</vt:i4>
      </vt:variant>
      <vt:variant>
        <vt:i4>13928</vt:i4>
      </vt:variant>
      <vt:variant>
        <vt:i4>0</vt:i4>
      </vt:variant>
      <vt:variant>
        <vt:i4>5</vt:i4>
      </vt:variant>
      <vt:variant>
        <vt:lpwstr>http://www.cheresources.com/convection.pdf</vt:lpwstr>
      </vt:variant>
      <vt:variant>
        <vt:lpwstr/>
      </vt:variant>
      <vt:variant>
        <vt:i4>2031714</vt:i4>
      </vt:variant>
      <vt:variant>
        <vt:i4>13721</vt:i4>
      </vt:variant>
      <vt:variant>
        <vt:i4>0</vt:i4>
      </vt:variant>
      <vt:variant>
        <vt:i4>5</vt:i4>
      </vt:variant>
      <vt:variant>
        <vt:lpwstr>http://www.hvac.okstate.edu/pdfs/Rees_Spitler_Xiao_02.pdf</vt:lpwstr>
      </vt:variant>
      <vt:variant>
        <vt:lpwstr/>
      </vt:variant>
      <vt:variant>
        <vt:i4>5046337</vt:i4>
      </vt:variant>
      <vt:variant>
        <vt:i4>13712</vt:i4>
      </vt:variant>
      <vt:variant>
        <vt:i4>0</vt:i4>
      </vt:variant>
      <vt:variant>
        <vt:i4>5</vt:i4>
      </vt:variant>
      <vt:variant>
        <vt:lpwstr>http://www.hvac.okstate.edu/Yavuzturk_Spitler_99.htm</vt:lpwstr>
      </vt:variant>
      <vt:variant>
        <vt:lpwstr/>
      </vt:variant>
      <vt:variant>
        <vt:i4>131149</vt:i4>
      </vt:variant>
      <vt:variant>
        <vt:i4>13518</vt:i4>
      </vt:variant>
      <vt:variant>
        <vt:i4>0</vt:i4>
      </vt:variant>
      <vt:variant>
        <vt:i4>5</vt:i4>
      </vt:variant>
      <vt:variant>
        <vt:lpwstr>http://www.hvac.okstate.edu/</vt:lpwstr>
      </vt:variant>
      <vt:variant>
        <vt:lpwstr/>
      </vt:variant>
      <vt:variant>
        <vt:i4>6488184</vt:i4>
      </vt:variant>
      <vt:variant>
        <vt:i4>13503</vt:i4>
      </vt:variant>
      <vt:variant>
        <vt:i4>0</vt:i4>
      </vt:variant>
      <vt:variant>
        <vt:i4>5</vt:i4>
      </vt:variant>
      <vt:variant>
        <vt:lpwstr>http://simulationresearch.lbl.gov/</vt:lpwstr>
      </vt:variant>
      <vt:variant>
        <vt:lpwstr/>
      </vt:variant>
      <vt:variant>
        <vt:i4>131149</vt:i4>
      </vt:variant>
      <vt:variant>
        <vt:i4>13398</vt:i4>
      </vt:variant>
      <vt:variant>
        <vt:i4>0</vt:i4>
      </vt:variant>
      <vt:variant>
        <vt:i4>5</vt:i4>
      </vt:variant>
      <vt:variant>
        <vt:lpwstr>http://www.hvac.okstate.edu/</vt:lpwstr>
      </vt:variant>
      <vt:variant>
        <vt:lpwstr/>
      </vt:variant>
      <vt:variant>
        <vt:i4>131149</vt:i4>
      </vt:variant>
      <vt:variant>
        <vt:i4>13396</vt:i4>
      </vt:variant>
      <vt:variant>
        <vt:i4>0</vt:i4>
      </vt:variant>
      <vt:variant>
        <vt:i4>5</vt:i4>
      </vt:variant>
      <vt:variant>
        <vt:lpwstr>http://www.hvac.okstate.edu/</vt:lpwstr>
      </vt:variant>
      <vt:variant>
        <vt:lpwstr/>
      </vt:variant>
      <vt:variant>
        <vt:i4>131149</vt:i4>
      </vt:variant>
      <vt:variant>
        <vt:i4>13392</vt:i4>
      </vt:variant>
      <vt:variant>
        <vt:i4>0</vt:i4>
      </vt:variant>
      <vt:variant>
        <vt:i4>5</vt:i4>
      </vt:variant>
      <vt:variant>
        <vt:lpwstr>http://www.hvac.okstate.edu/</vt:lpwstr>
      </vt:variant>
      <vt:variant>
        <vt:lpwstr/>
      </vt:variant>
      <vt:variant>
        <vt:i4>131149</vt:i4>
      </vt:variant>
      <vt:variant>
        <vt:i4>13390</vt:i4>
      </vt:variant>
      <vt:variant>
        <vt:i4>0</vt:i4>
      </vt:variant>
      <vt:variant>
        <vt:i4>5</vt:i4>
      </vt:variant>
      <vt:variant>
        <vt:lpwstr>http://www.hvac.okstate.edu/</vt:lpwstr>
      </vt:variant>
      <vt:variant>
        <vt:lpwstr/>
      </vt:variant>
      <vt:variant>
        <vt:i4>131149</vt:i4>
      </vt:variant>
      <vt:variant>
        <vt:i4>13386</vt:i4>
      </vt:variant>
      <vt:variant>
        <vt:i4>0</vt:i4>
      </vt:variant>
      <vt:variant>
        <vt:i4>5</vt:i4>
      </vt:variant>
      <vt:variant>
        <vt:lpwstr>http://www.hvac.okstate.edu/</vt:lpwstr>
      </vt:variant>
      <vt:variant>
        <vt:lpwstr/>
      </vt:variant>
      <vt:variant>
        <vt:i4>131149</vt:i4>
      </vt:variant>
      <vt:variant>
        <vt:i4>13384</vt:i4>
      </vt:variant>
      <vt:variant>
        <vt:i4>0</vt:i4>
      </vt:variant>
      <vt:variant>
        <vt:i4>5</vt:i4>
      </vt:variant>
      <vt:variant>
        <vt:lpwstr>http://www.hvac.okstate.edu/</vt:lpwstr>
      </vt:variant>
      <vt:variant>
        <vt:lpwstr/>
      </vt:variant>
      <vt:variant>
        <vt:i4>131149</vt:i4>
      </vt:variant>
      <vt:variant>
        <vt:i4>13351</vt:i4>
      </vt:variant>
      <vt:variant>
        <vt:i4>0</vt:i4>
      </vt:variant>
      <vt:variant>
        <vt:i4>5</vt:i4>
      </vt:variant>
      <vt:variant>
        <vt:lpwstr>http://www.hvac.okstate.edu/</vt:lpwstr>
      </vt:variant>
      <vt:variant>
        <vt:lpwstr/>
      </vt:variant>
      <vt:variant>
        <vt:i4>131149</vt:i4>
      </vt:variant>
      <vt:variant>
        <vt:i4>13345</vt:i4>
      </vt:variant>
      <vt:variant>
        <vt:i4>0</vt:i4>
      </vt:variant>
      <vt:variant>
        <vt:i4>5</vt:i4>
      </vt:variant>
      <vt:variant>
        <vt:lpwstr>http://www.hvac.okstate.edu/</vt:lpwstr>
      </vt:variant>
      <vt:variant>
        <vt:lpwstr/>
      </vt:variant>
      <vt:variant>
        <vt:i4>131149</vt:i4>
      </vt:variant>
      <vt:variant>
        <vt:i4>13342</vt:i4>
      </vt:variant>
      <vt:variant>
        <vt:i4>0</vt:i4>
      </vt:variant>
      <vt:variant>
        <vt:i4>5</vt:i4>
      </vt:variant>
      <vt:variant>
        <vt:lpwstr>http://www.hvac.okstate.edu/</vt:lpwstr>
      </vt:variant>
      <vt:variant>
        <vt:lpwstr/>
      </vt:variant>
      <vt:variant>
        <vt:i4>131149</vt:i4>
      </vt:variant>
      <vt:variant>
        <vt:i4>13336</vt:i4>
      </vt:variant>
      <vt:variant>
        <vt:i4>0</vt:i4>
      </vt:variant>
      <vt:variant>
        <vt:i4>5</vt:i4>
      </vt:variant>
      <vt:variant>
        <vt:lpwstr>http://www.hvac.okstate.edu/</vt:lpwstr>
      </vt:variant>
      <vt:variant>
        <vt:lpwstr/>
      </vt:variant>
      <vt:variant>
        <vt:i4>5636109</vt:i4>
      </vt:variant>
      <vt:variant>
        <vt:i4>13330</vt:i4>
      </vt:variant>
      <vt:variant>
        <vt:i4>0</vt:i4>
      </vt:variant>
      <vt:variant>
        <vt:i4>5</vt:i4>
      </vt:variant>
      <vt:variant>
        <vt:lpwstr>http://www.hothumidsymposium.org/</vt:lpwstr>
      </vt:variant>
      <vt:variant>
        <vt:lpwstr/>
      </vt:variant>
      <vt:variant>
        <vt:i4>3145788</vt:i4>
      </vt:variant>
      <vt:variant>
        <vt:i4>13327</vt:i4>
      </vt:variant>
      <vt:variant>
        <vt:i4>0</vt:i4>
      </vt:variant>
      <vt:variant>
        <vt:i4>5</vt:i4>
      </vt:variant>
      <vt:variant>
        <vt:lpwstr>http://www.ashrae.org/</vt:lpwstr>
      </vt:variant>
      <vt:variant>
        <vt:lpwstr/>
      </vt:variant>
      <vt:variant>
        <vt:i4>3145788</vt:i4>
      </vt:variant>
      <vt:variant>
        <vt:i4>13324</vt:i4>
      </vt:variant>
      <vt:variant>
        <vt:i4>0</vt:i4>
      </vt:variant>
      <vt:variant>
        <vt:i4>5</vt:i4>
      </vt:variant>
      <vt:variant>
        <vt:lpwstr>http://www.ashrae.org/</vt:lpwstr>
      </vt:variant>
      <vt:variant>
        <vt:lpwstr/>
      </vt:variant>
      <vt:variant>
        <vt:i4>5767257</vt:i4>
      </vt:variant>
      <vt:variant>
        <vt:i4>12785</vt:i4>
      </vt:variant>
      <vt:variant>
        <vt:i4>0</vt:i4>
      </vt:variant>
      <vt:variant>
        <vt:i4>5</vt:i4>
      </vt:variant>
      <vt:variant>
        <vt:lpwstr>http://www1.eere.energy.gov/industry/bestpractices/pdfs/motor_tip_sheet11.pdf</vt:lpwstr>
      </vt:variant>
      <vt:variant>
        <vt:lpwstr/>
      </vt:variant>
      <vt:variant>
        <vt:i4>8126484</vt:i4>
      </vt:variant>
      <vt:variant>
        <vt:i4>12782</vt:i4>
      </vt:variant>
      <vt:variant>
        <vt:i4>0</vt:i4>
      </vt:variant>
      <vt:variant>
        <vt:i4>5</vt:i4>
      </vt:variant>
      <vt:variant>
        <vt:lpwstr>http://www1.eere.energy.gov/industry/bestpractices/software_motormaster.html</vt:lpwstr>
      </vt:variant>
      <vt:variant>
        <vt:lpwstr/>
      </vt:variant>
      <vt:variant>
        <vt:i4>3145788</vt:i4>
      </vt:variant>
      <vt:variant>
        <vt:i4>11312</vt:i4>
      </vt:variant>
      <vt:variant>
        <vt:i4>0</vt:i4>
      </vt:variant>
      <vt:variant>
        <vt:i4>5</vt:i4>
      </vt:variant>
      <vt:variant>
        <vt:lpwstr>http://www.ashrae.org/</vt:lpwstr>
      </vt:variant>
      <vt:variant>
        <vt:lpwstr/>
      </vt:variant>
      <vt:variant>
        <vt:i4>5636109</vt:i4>
      </vt:variant>
      <vt:variant>
        <vt:i4>11309</vt:i4>
      </vt:variant>
      <vt:variant>
        <vt:i4>0</vt:i4>
      </vt:variant>
      <vt:variant>
        <vt:i4>5</vt:i4>
      </vt:variant>
      <vt:variant>
        <vt:lpwstr>http://www.hothumidsymposium.org/</vt:lpwstr>
      </vt:variant>
      <vt:variant>
        <vt:lpwstr/>
      </vt:variant>
      <vt:variant>
        <vt:i4>3145788</vt:i4>
      </vt:variant>
      <vt:variant>
        <vt:i4>11306</vt:i4>
      </vt:variant>
      <vt:variant>
        <vt:i4>0</vt:i4>
      </vt:variant>
      <vt:variant>
        <vt:i4>5</vt:i4>
      </vt:variant>
      <vt:variant>
        <vt:lpwstr>http://www.ashrae.org/</vt:lpwstr>
      </vt:variant>
      <vt:variant>
        <vt:lpwstr/>
      </vt:variant>
      <vt:variant>
        <vt:i4>3145788</vt:i4>
      </vt:variant>
      <vt:variant>
        <vt:i4>11246</vt:i4>
      </vt:variant>
      <vt:variant>
        <vt:i4>0</vt:i4>
      </vt:variant>
      <vt:variant>
        <vt:i4>5</vt:i4>
      </vt:variant>
      <vt:variant>
        <vt:lpwstr>http://www.ashrae.org/</vt:lpwstr>
      </vt:variant>
      <vt:variant>
        <vt:lpwstr/>
      </vt:variant>
      <vt:variant>
        <vt:i4>5636109</vt:i4>
      </vt:variant>
      <vt:variant>
        <vt:i4>11243</vt:i4>
      </vt:variant>
      <vt:variant>
        <vt:i4>0</vt:i4>
      </vt:variant>
      <vt:variant>
        <vt:i4>5</vt:i4>
      </vt:variant>
      <vt:variant>
        <vt:lpwstr>http://www.hothumidsymposium.org/</vt:lpwstr>
      </vt:variant>
      <vt:variant>
        <vt:lpwstr/>
      </vt:variant>
      <vt:variant>
        <vt:i4>3145788</vt:i4>
      </vt:variant>
      <vt:variant>
        <vt:i4>11240</vt:i4>
      </vt:variant>
      <vt:variant>
        <vt:i4>0</vt:i4>
      </vt:variant>
      <vt:variant>
        <vt:i4>5</vt:i4>
      </vt:variant>
      <vt:variant>
        <vt:lpwstr>http://www.ashrae.org/</vt:lpwstr>
      </vt:variant>
      <vt:variant>
        <vt:lpwstr/>
      </vt:variant>
      <vt:variant>
        <vt:i4>6488184</vt:i4>
      </vt:variant>
      <vt:variant>
        <vt:i4>10418</vt:i4>
      </vt:variant>
      <vt:variant>
        <vt:i4>0</vt:i4>
      </vt:variant>
      <vt:variant>
        <vt:i4>5</vt:i4>
      </vt:variant>
      <vt:variant>
        <vt:lpwstr>http://simulationresearch.lbl.gov/</vt:lpwstr>
      </vt:variant>
      <vt:variant>
        <vt:lpwstr/>
      </vt:variant>
      <vt:variant>
        <vt:i4>3211292</vt:i4>
      </vt:variant>
      <vt:variant>
        <vt:i4>6010</vt:i4>
      </vt:variant>
      <vt:variant>
        <vt:i4>0</vt:i4>
      </vt:variant>
      <vt:variant>
        <vt:i4>5</vt:i4>
      </vt:variant>
      <vt:variant>
        <vt:lpwstr>http://windows.lbl.gov/win_prop/ModelingWindowsInEnergyPlusWithSimplePerformanceIndices.pdf</vt:lpwstr>
      </vt:variant>
      <vt:variant>
        <vt:lpwstr/>
      </vt:variant>
      <vt:variant>
        <vt:i4>7077995</vt:i4>
      </vt:variant>
      <vt:variant>
        <vt:i4>5327</vt:i4>
      </vt:variant>
      <vt:variant>
        <vt:i4>0</vt:i4>
      </vt:variant>
      <vt:variant>
        <vt:i4>5</vt:i4>
      </vt:variant>
      <vt:variant>
        <vt:lpwstr>http://www.ecmwf.int/research/ifsdocs/CY25r1/Physics/Physics-08-03.html</vt:lpwstr>
      </vt:variant>
      <vt:variant>
        <vt:lpwstr/>
      </vt:variant>
      <vt:variant>
        <vt:i4>5898248</vt:i4>
      </vt:variant>
      <vt:variant>
        <vt:i4>4980</vt:i4>
      </vt:variant>
      <vt:variant>
        <vt:i4>0</vt:i4>
      </vt:variant>
      <vt:variant>
        <vt:i4>5</vt:i4>
      </vt:variant>
      <vt:variant>
        <vt:lpwstr>http://www.bwk.kuleuven.ac.be/bwk/sr99/bwf.htm</vt:lpwstr>
      </vt:variant>
      <vt:variant>
        <vt:lpwstr>bf1.15</vt:lpwstr>
      </vt:variant>
      <vt:variant>
        <vt:i4>2293836</vt:i4>
      </vt:variant>
      <vt:variant>
        <vt:i4>4977</vt:i4>
      </vt:variant>
      <vt:variant>
        <vt:i4>0</vt:i4>
      </vt:variant>
      <vt:variant>
        <vt:i4>5</vt:i4>
      </vt:variant>
      <vt:variant>
        <vt:lpwstr>http://www.esv.or.at/service/info-material/diverse/twd/index_e.htm</vt:lpwstr>
      </vt:variant>
      <vt:variant>
        <vt:lpwstr/>
      </vt:variant>
      <vt:variant>
        <vt:i4>851999</vt:i4>
      </vt:variant>
      <vt:variant>
        <vt:i4>4974</vt:i4>
      </vt:variant>
      <vt:variant>
        <vt:i4>0</vt:i4>
      </vt:variant>
      <vt:variant>
        <vt:i4>5</vt:i4>
      </vt:variant>
      <vt:variant>
        <vt:lpwstr>http://www.enermodal.com/advancedtech/transp.html</vt:lpwstr>
      </vt:variant>
      <vt:variant>
        <vt:lpwstr/>
      </vt:variant>
      <vt:variant>
        <vt:i4>3211286</vt:i4>
      </vt:variant>
      <vt:variant>
        <vt:i4>4971</vt:i4>
      </vt:variant>
      <vt:variant>
        <vt:i4>0</vt:i4>
      </vt:variant>
      <vt:variant>
        <vt:i4>5</vt:i4>
      </vt:variant>
      <vt:variant>
        <vt:lpwstr>http://www.smartarch.nl/smartgrid/items/oo5_chur.htm</vt:lpwstr>
      </vt:variant>
      <vt:variant>
        <vt:lpwstr/>
      </vt:variant>
      <vt:variant>
        <vt:i4>6291510</vt:i4>
      </vt:variant>
      <vt:variant>
        <vt:i4>4968</vt:i4>
      </vt:variant>
      <vt:variant>
        <vt:i4>0</vt:i4>
      </vt:variant>
      <vt:variant>
        <vt:i4>5</vt:i4>
      </vt:variant>
      <vt:variant>
        <vt:lpwstr>http://www.ise.fhg.de/Projects/development99/art4.html</vt:lpwstr>
      </vt:variant>
      <vt:variant>
        <vt:lpwstr/>
      </vt:variant>
      <vt:variant>
        <vt:i4>1048601</vt:i4>
      </vt:variant>
      <vt:variant>
        <vt:i4>4965</vt:i4>
      </vt:variant>
      <vt:variant>
        <vt:i4>0</vt:i4>
      </vt:variant>
      <vt:variant>
        <vt:i4>5</vt:i4>
      </vt:variant>
      <vt:variant>
        <vt:lpwstr>http://www..aee.at/verz/english/tin.html</vt:lpwstr>
      </vt:variant>
      <vt:variant>
        <vt:lpwstr/>
      </vt:variant>
      <vt:variant>
        <vt:i4>8061043</vt:i4>
      </vt:variant>
      <vt:variant>
        <vt:i4>4962</vt:i4>
      </vt:variant>
      <vt:variant>
        <vt:i4>0</vt:i4>
      </vt:variant>
      <vt:variant>
        <vt:i4>5</vt:i4>
      </vt:variant>
      <vt:variant>
        <vt:lpwstr>http://www.ise.fhg.de/Projects/Solbuild/materials.html</vt:lpwstr>
      </vt:variant>
      <vt:variant>
        <vt:lpwstr/>
      </vt:variant>
      <vt:variant>
        <vt:i4>1245241</vt:i4>
      </vt:variant>
      <vt:variant>
        <vt:i4>3485</vt:i4>
      </vt:variant>
      <vt:variant>
        <vt:i4>0</vt:i4>
      </vt:variant>
      <vt:variant>
        <vt:i4>5</vt:i4>
      </vt:variant>
      <vt:variant>
        <vt:lpwstr/>
      </vt:variant>
      <vt:variant>
        <vt:lpwstr>_Toc275873982</vt:lpwstr>
      </vt:variant>
      <vt:variant>
        <vt:i4>1245241</vt:i4>
      </vt:variant>
      <vt:variant>
        <vt:i4>3479</vt:i4>
      </vt:variant>
      <vt:variant>
        <vt:i4>0</vt:i4>
      </vt:variant>
      <vt:variant>
        <vt:i4>5</vt:i4>
      </vt:variant>
      <vt:variant>
        <vt:lpwstr/>
      </vt:variant>
      <vt:variant>
        <vt:lpwstr>_Toc275873981</vt:lpwstr>
      </vt:variant>
      <vt:variant>
        <vt:i4>1245241</vt:i4>
      </vt:variant>
      <vt:variant>
        <vt:i4>3473</vt:i4>
      </vt:variant>
      <vt:variant>
        <vt:i4>0</vt:i4>
      </vt:variant>
      <vt:variant>
        <vt:i4>5</vt:i4>
      </vt:variant>
      <vt:variant>
        <vt:lpwstr/>
      </vt:variant>
      <vt:variant>
        <vt:lpwstr>_Toc275873980</vt:lpwstr>
      </vt:variant>
      <vt:variant>
        <vt:i4>1835065</vt:i4>
      </vt:variant>
      <vt:variant>
        <vt:i4>3467</vt:i4>
      </vt:variant>
      <vt:variant>
        <vt:i4>0</vt:i4>
      </vt:variant>
      <vt:variant>
        <vt:i4>5</vt:i4>
      </vt:variant>
      <vt:variant>
        <vt:lpwstr/>
      </vt:variant>
      <vt:variant>
        <vt:lpwstr>_Toc275873979</vt:lpwstr>
      </vt:variant>
      <vt:variant>
        <vt:i4>1835065</vt:i4>
      </vt:variant>
      <vt:variant>
        <vt:i4>3461</vt:i4>
      </vt:variant>
      <vt:variant>
        <vt:i4>0</vt:i4>
      </vt:variant>
      <vt:variant>
        <vt:i4>5</vt:i4>
      </vt:variant>
      <vt:variant>
        <vt:lpwstr/>
      </vt:variant>
      <vt:variant>
        <vt:lpwstr>_Toc275873978</vt:lpwstr>
      </vt:variant>
      <vt:variant>
        <vt:i4>1835065</vt:i4>
      </vt:variant>
      <vt:variant>
        <vt:i4>3455</vt:i4>
      </vt:variant>
      <vt:variant>
        <vt:i4>0</vt:i4>
      </vt:variant>
      <vt:variant>
        <vt:i4>5</vt:i4>
      </vt:variant>
      <vt:variant>
        <vt:lpwstr/>
      </vt:variant>
      <vt:variant>
        <vt:lpwstr>_Toc275873977</vt:lpwstr>
      </vt:variant>
      <vt:variant>
        <vt:i4>1835065</vt:i4>
      </vt:variant>
      <vt:variant>
        <vt:i4>3449</vt:i4>
      </vt:variant>
      <vt:variant>
        <vt:i4>0</vt:i4>
      </vt:variant>
      <vt:variant>
        <vt:i4>5</vt:i4>
      </vt:variant>
      <vt:variant>
        <vt:lpwstr/>
      </vt:variant>
      <vt:variant>
        <vt:lpwstr>_Toc275873976</vt:lpwstr>
      </vt:variant>
      <vt:variant>
        <vt:i4>1835065</vt:i4>
      </vt:variant>
      <vt:variant>
        <vt:i4>3443</vt:i4>
      </vt:variant>
      <vt:variant>
        <vt:i4>0</vt:i4>
      </vt:variant>
      <vt:variant>
        <vt:i4>5</vt:i4>
      </vt:variant>
      <vt:variant>
        <vt:lpwstr/>
      </vt:variant>
      <vt:variant>
        <vt:lpwstr>_Toc275873975</vt:lpwstr>
      </vt:variant>
      <vt:variant>
        <vt:i4>1835065</vt:i4>
      </vt:variant>
      <vt:variant>
        <vt:i4>3437</vt:i4>
      </vt:variant>
      <vt:variant>
        <vt:i4>0</vt:i4>
      </vt:variant>
      <vt:variant>
        <vt:i4>5</vt:i4>
      </vt:variant>
      <vt:variant>
        <vt:lpwstr/>
      </vt:variant>
      <vt:variant>
        <vt:lpwstr>_Toc275873974</vt:lpwstr>
      </vt:variant>
      <vt:variant>
        <vt:i4>1835065</vt:i4>
      </vt:variant>
      <vt:variant>
        <vt:i4>3431</vt:i4>
      </vt:variant>
      <vt:variant>
        <vt:i4>0</vt:i4>
      </vt:variant>
      <vt:variant>
        <vt:i4>5</vt:i4>
      </vt:variant>
      <vt:variant>
        <vt:lpwstr/>
      </vt:variant>
      <vt:variant>
        <vt:lpwstr>_Toc275873973</vt:lpwstr>
      </vt:variant>
      <vt:variant>
        <vt:i4>1835065</vt:i4>
      </vt:variant>
      <vt:variant>
        <vt:i4>3425</vt:i4>
      </vt:variant>
      <vt:variant>
        <vt:i4>0</vt:i4>
      </vt:variant>
      <vt:variant>
        <vt:i4>5</vt:i4>
      </vt:variant>
      <vt:variant>
        <vt:lpwstr/>
      </vt:variant>
      <vt:variant>
        <vt:lpwstr>_Toc275873972</vt:lpwstr>
      </vt:variant>
      <vt:variant>
        <vt:i4>1835065</vt:i4>
      </vt:variant>
      <vt:variant>
        <vt:i4>3419</vt:i4>
      </vt:variant>
      <vt:variant>
        <vt:i4>0</vt:i4>
      </vt:variant>
      <vt:variant>
        <vt:i4>5</vt:i4>
      </vt:variant>
      <vt:variant>
        <vt:lpwstr/>
      </vt:variant>
      <vt:variant>
        <vt:lpwstr>_Toc275873971</vt:lpwstr>
      </vt:variant>
      <vt:variant>
        <vt:i4>1835065</vt:i4>
      </vt:variant>
      <vt:variant>
        <vt:i4>3413</vt:i4>
      </vt:variant>
      <vt:variant>
        <vt:i4>0</vt:i4>
      </vt:variant>
      <vt:variant>
        <vt:i4>5</vt:i4>
      </vt:variant>
      <vt:variant>
        <vt:lpwstr/>
      </vt:variant>
      <vt:variant>
        <vt:lpwstr>_Toc275873970</vt:lpwstr>
      </vt:variant>
      <vt:variant>
        <vt:i4>1900601</vt:i4>
      </vt:variant>
      <vt:variant>
        <vt:i4>3407</vt:i4>
      </vt:variant>
      <vt:variant>
        <vt:i4>0</vt:i4>
      </vt:variant>
      <vt:variant>
        <vt:i4>5</vt:i4>
      </vt:variant>
      <vt:variant>
        <vt:lpwstr/>
      </vt:variant>
      <vt:variant>
        <vt:lpwstr>_Toc275873969</vt:lpwstr>
      </vt:variant>
      <vt:variant>
        <vt:i4>1900601</vt:i4>
      </vt:variant>
      <vt:variant>
        <vt:i4>3401</vt:i4>
      </vt:variant>
      <vt:variant>
        <vt:i4>0</vt:i4>
      </vt:variant>
      <vt:variant>
        <vt:i4>5</vt:i4>
      </vt:variant>
      <vt:variant>
        <vt:lpwstr/>
      </vt:variant>
      <vt:variant>
        <vt:lpwstr>_Toc275873968</vt:lpwstr>
      </vt:variant>
      <vt:variant>
        <vt:i4>1900601</vt:i4>
      </vt:variant>
      <vt:variant>
        <vt:i4>3395</vt:i4>
      </vt:variant>
      <vt:variant>
        <vt:i4>0</vt:i4>
      </vt:variant>
      <vt:variant>
        <vt:i4>5</vt:i4>
      </vt:variant>
      <vt:variant>
        <vt:lpwstr/>
      </vt:variant>
      <vt:variant>
        <vt:lpwstr>_Toc275873967</vt:lpwstr>
      </vt:variant>
      <vt:variant>
        <vt:i4>1900601</vt:i4>
      </vt:variant>
      <vt:variant>
        <vt:i4>3389</vt:i4>
      </vt:variant>
      <vt:variant>
        <vt:i4>0</vt:i4>
      </vt:variant>
      <vt:variant>
        <vt:i4>5</vt:i4>
      </vt:variant>
      <vt:variant>
        <vt:lpwstr/>
      </vt:variant>
      <vt:variant>
        <vt:lpwstr>_Toc275873966</vt:lpwstr>
      </vt:variant>
      <vt:variant>
        <vt:i4>1900601</vt:i4>
      </vt:variant>
      <vt:variant>
        <vt:i4>3383</vt:i4>
      </vt:variant>
      <vt:variant>
        <vt:i4>0</vt:i4>
      </vt:variant>
      <vt:variant>
        <vt:i4>5</vt:i4>
      </vt:variant>
      <vt:variant>
        <vt:lpwstr/>
      </vt:variant>
      <vt:variant>
        <vt:lpwstr>_Toc275873965</vt:lpwstr>
      </vt:variant>
      <vt:variant>
        <vt:i4>1900601</vt:i4>
      </vt:variant>
      <vt:variant>
        <vt:i4>3377</vt:i4>
      </vt:variant>
      <vt:variant>
        <vt:i4>0</vt:i4>
      </vt:variant>
      <vt:variant>
        <vt:i4>5</vt:i4>
      </vt:variant>
      <vt:variant>
        <vt:lpwstr/>
      </vt:variant>
      <vt:variant>
        <vt:lpwstr>_Toc275873964</vt:lpwstr>
      </vt:variant>
      <vt:variant>
        <vt:i4>1900601</vt:i4>
      </vt:variant>
      <vt:variant>
        <vt:i4>3371</vt:i4>
      </vt:variant>
      <vt:variant>
        <vt:i4>0</vt:i4>
      </vt:variant>
      <vt:variant>
        <vt:i4>5</vt:i4>
      </vt:variant>
      <vt:variant>
        <vt:lpwstr/>
      </vt:variant>
      <vt:variant>
        <vt:lpwstr>_Toc275873963</vt:lpwstr>
      </vt:variant>
      <vt:variant>
        <vt:i4>1900601</vt:i4>
      </vt:variant>
      <vt:variant>
        <vt:i4>3365</vt:i4>
      </vt:variant>
      <vt:variant>
        <vt:i4>0</vt:i4>
      </vt:variant>
      <vt:variant>
        <vt:i4>5</vt:i4>
      </vt:variant>
      <vt:variant>
        <vt:lpwstr/>
      </vt:variant>
      <vt:variant>
        <vt:lpwstr>_Toc275873962</vt:lpwstr>
      </vt:variant>
      <vt:variant>
        <vt:i4>1900601</vt:i4>
      </vt:variant>
      <vt:variant>
        <vt:i4>3359</vt:i4>
      </vt:variant>
      <vt:variant>
        <vt:i4>0</vt:i4>
      </vt:variant>
      <vt:variant>
        <vt:i4>5</vt:i4>
      </vt:variant>
      <vt:variant>
        <vt:lpwstr/>
      </vt:variant>
      <vt:variant>
        <vt:lpwstr>_Toc275873961</vt:lpwstr>
      </vt:variant>
      <vt:variant>
        <vt:i4>1900601</vt:i4>
      </vt:variant>
      <vt:variant>
        <vt:i4>3353</vt:i4>
      </vt:variant>
      <vt:variant>
        <vt:i4>0</vt:i4>
      </vt:variant>
      <vt:variant>
        <vt:i4>5</vt:i4>
      </vt:variant>
      <vt:variant>
        <vt:lpwstr/>
      </vt:variant>
      <vt:variant>
        <vt:lpwstr>_Toc275873960</vt:lpwstr>
      </vt:variant>
      <vt:variant>
        <vt:i4>1966137</vt:i4>
      </vt:variant>
      <vt:variant>
        <vt:i4>3347</vt:i4>
      </vt:variant>
      <vt:variant>
        <vt:i4>0</vt:i4>
      </vt:variant>
      <vt:variant>
        <vt:i4>5</vt:i4>
      </vt:variant>
      <vt:variant>
        <vt:lpwstr/>
      </vt:variant>
      <vt:variant>
        <vt:lpwstr>_Toc275873959</vt:lpwstr>
      </vt:variant>
      <vt:variant>
        <vt:i4>1966137</vt:i4>
      </vt:variant>
      <vt:variant>
        <vt:i4>3341</vt:i4>
      </vt:variant>
      <vt:variant>
        <vt:i4>0</vt:i4>
      </vt:variant>
      <vt:variant>
        <vt:i4>5</vt:i4>
      </vt:variant>
      <vt:variant>
        <vt:lpwstr/>
      </vt:variant>
      <vt:variant>
        <vt:lpwstr>_Toc275873958</vt:lpwstr>
      </vt:variant>
      <vt:variant>
        <vt:i4>1966137</vt:i4>
      </vt:variant>
      <vt:variant>
        <vt:i4>3335</vt:i4>
      </vt:variant>
      <vt:variant>
        <vt:i4>0</vt:i4>
      </vt:variant>
      <vt:variant>
        <vt:i4>5</vt:i4>
      </vt:variant>
      <vt:variant>
        <vt:lpwstr/>
      </vt:variant>
      <vt:variant>
        <vt:lpwstr>_Toc275873957</vt:lpwstr>
      </vt:variant>
      <vt:variant>
        <vt:i4>1966137</vt:i4>
      </vt:variant>
      <vt:variant>
        <vt:i4>3329</vt:i4>
      </vt:variant>
      <vt:variant>
        <vt:i4>0</vt:i4>
      </vt:variant>
      <vt:variant>
        <vt:i4>5</vt:i4>
      </vt:variant>
      <vt:variant>
        <vt:lpwstr/>
      </vt:variant>
      <vt:variant>
        <vt:lpwstr>_Toc275873956</vt:lpwstr>
      </vt:variant>
      <vt:variant>
        <vt:i4>1966137</vt:i4>
      </vt:variant>
      <vt:variant>
        <vt:i4>3323</vt:i4>
      </vt:variant>
      <vt:variant>
        <vt:i4>0</vt:i4>
      </vt:variant>
      <vt:variant>
        <vt:i4>5</vt:i4>
      </vt:variant>
      <vt:variant>
        <vt:lpwstr/>
      </vt:variant>
      <vt:variant>
        <vt:lpwstr>_Toc275873955</vt:lpwstr>
      </vt:variant>
      <vt:variant>
        <vt:i4>1966137</vt:i4>
      </vt:variant>
      <vt:variant>
        <vt:i4>3317</vt:i4>
      </vt:variant>
      <vt:variant>
        <vt:i4>0</vt:i4>
      </vt:variant>
      <vt:variant>
        <vt:i4>5</vt:i4>
      </vt:variant>
      <vt:variant>
        <vt:lpwstr/>
      </vt:variant>
      <vt:variant>
        <vt:lpwstr>_Toc275873954</vt:lpwstr>
      </vt:variant>
      <vt:variant>
        <vt:i4>1966137</vt:i4>
      </vt:variant>
      <vt:variant>
        <vt:i4>3311</vt:i4>
      </vt:variant>
      <vt:variant>
        <vt:i4>0</vt:i4>
      </vt:variant>
      <vt:variant>
        <vt:i4>5</vt:i4>
      </vt:variant>
      <vt:variant>
        <vt:lpwstr/>
      </vt:variant>
      <vt:variant>
        <vt:lpwstr>_Toc275873953</vt:lpwstr>
      </vt:variant>
      <vt:variant>
        <vt:i4>1966137</vt:i4>
      </vt:variant>
      <vt:variant>
        <vt:i4>3305</vt:i4>
      </vt:variant>
      <vt:variant>
        <vt:i4>0</vt:i4>
      </vt:variant>
      <vt:variant>
        <vt:i4>5</vt:i4>
      </vt:variant>
      <vt:variant>
        <vt:lpwstr/>
      </vt:variant>
      <vt:variant>
        <vt:lpwstr>_Toc275873952</vt:lpwstr>
      </vt:variant>
      <vt:variant>
        <vt:i4>1966137</vt:i4>
      </vt:variant>
      <vt:variant>
        <vt:i4>3299</vt:i4>
      </vt:variant>
      <vt:variant>
        <vt:i4>0</vt:i4>
      </vt:variant>
      <vt:variant>
        <vt:i4>5</vt:i4>
      </vt:variant>
      <vt:variant>
        <vt:lpwstr/>
      </vt:variant>
      <vt:variant>
        <vt:lpwstr>_Toc275873951</vt:lpwstr>
      </vt:variant>
      <vt:variant>
        <vt:i4>1966137</vt:i4>
      </vt:variant>
      <vt:variant>
        <vt:i4>3293</vt:i4>
      </vt:variant>
      <vt:variant>
        <vt:i4>0</vt:i4>
      </vt:variant>
      <vt:variant>
        <vt:i4>5</vt:i4>
      </vt:variant>
      <vt:variant>
        <vt:lpwstr/>
      </vt:variant>
      <vt:variant>
        <vt:lpwstr>_Toc275873950</vt:lpwstr>
      </vt:variant>
      <vt:variant>
        <vt:i4>2031673</vt:i4>
      </vt:variant>
      <vt:variant>
        <vt:i4>3287</vt:i4>
      </vt:variant>
      <vt:variant>
        <vt:i4>0</vt:i4>
      </vt:variant>
      <vt:variant>
        <vt:i4>5</vt:i4>
      </vt:variant>
      <vt:variant>
        <vt:lpwstr/>
      </vt:variant>
      <vt:variant>
        <vt:lpwstr>_Toc275873949</vt:lpwstr>
      </vt:variant>
      <vt:variant>
        <vt:i4>2031673</vt:i4>
      </vt:variant>
      <vt:variant>
        <vt:i4>3281</vt:i4>
      </vt:variant>
      <vt:variant>
        <vt:i4>0</vt:i4>
      </vt:variant>
      <vt:variant>
        <vt:i4>5</vt:i4>
      </vt:variant>
      <vt:variant>
        <vt:lpwstr/>
      </vt:variant>
      <vt:variant>
        <vt:lpwstr>_Toc275873948</vt:lpwstr>
      </vt:variant>
      <vt:variant>
        <vt:i4>2031673</vt:i4>
      </vt:variant>
      <vt:variant>
        <vt:i4>3275</vt:i4>
      </vt:variant>
      <vt:variant>
        <vt:i4>0</vt:i4>
      </vt:variant>
      <vt:variant>
        <vt:i4>5</vt:i4>
      </vt:variant>
      <vt:variant>
        <vt:lpwstr/>
      </vt:variant>
      <vt:variant>
        <vt:lpwstr>_Toc275873947</vt:lpwstr>
      </vt:variant>
      <vt:variant>
        <vt:i4>2031673</vt:i4>
      </vt:variant>
      <vt:variant>
        <vt:i4>3269</vt:i4>
      </vt:variant>
      <vt:variant>
        <vt:i4>0</vt:i4>
      </vt:variant>
      <vt:variant>
        <vt:i4>5</vt:i4>
      </vt:variant>
      <vt:variant>
        <vt:lpwstr/>
      </vt:variant>
      <vt:variant>
        <vt:lpwstr>_Toc275873946</vt:lpwstr>
      </vt:variant>
      <vt:variant>
        <vt:i4>2031673</vt:i4>
      </vt:variant>
      <vt:variant>
        <vt:i4>3263</vt:i4>
      </vt:variant>
      <vt:variant>
        <vt:i4>0</vt:i4>
      </vt:variant>
      <vt:variant>
        <vt:i4>5</vt:i4>
      </vt:variant>
      <vt:variant>
        <vt:lpwstr/>
      </vt:variant>
      <vt:variant>
        <vt:lpwstr>_Toc275873945</vt:lpwstr>
      </vt:variant>
      <vt:variant>
        <vt:i4>2031673</vt:i4>
      </vt:variant>
      <vt:variant>
        <vt:i4>3257</vt:i4>
      </vt:variant>
      <vt:variant>
        <vt:i4>0</vt:i4>
      </vt:variant>
      <vt:variant>
        <vt:i4>5</vt:i4>
      </vt:variant>
      <vt:variant>
        <vt:lpwstr/>
      </vt:variant>
      <vt:variant>
        <vt:lpwstr>_Toc275873944</vt:lpwstr>
      </vt:variant>
      <vt:variant>
        <vt:i4>2031673</vt:i4>
      </vt:variant>
      <vt:variant>
        <vt:i4>3251</vt:i4>
      </vt:variant>
      <vt:variant>
        <vt:i4>0</vt:i4>
      </vt:variant>
      <vt:variant>
        <vt:i4>5</vt:i4>
      </vt:variant>
      <vt:variant>
        <vt:lpwstr/>
      </vt:variant>
      <vt:variant>
        <vt:lpwstr>_Toc275873943</vt:lpwstr>
      </vt:variant>
      <vt:variant>
        <vt:i4>2031673</vt:i4>
      </vt:variant>
      <vt:variant>
        <vt:i4>3245</vt:i4>
      </vt:variant>
      <vt:variant>
        <vt:i4>0</vt:i4>
      </vt:variant>
      <vt:variant>
        <vt:i4>5</vt:i4>
      </vt:variant>
      <vt:variant>
        <vt:lpwstr/>
      </vt:variant>
      <vt:variant>
        <vt:lpwstr>_Toc275873942</vt:lpwstr>
      </vt:variant>
      <vt:variant>
        <vt:i4>2031673</vt:i4>
      </vt:variant>
      <vt:variant>
        <vt:i4>3239</vt:i4>
      </vt:variant>
      <vt:variant>
        <vt:i4>0</vt:i4>
      </vt:variant>
      <vt:variant>
        <vt:i4>5</vt:i4>
      </vt:variant>
      <vt:variant>
        <vt:lpwstr/>
      </vt:variant>
      <vt:variant>
        <vt:lpwstr>_Toc275873941</vt:lpwstr>
      </vt:variant>
      <vt:variant>
        <vt:i4>2031673</vt:i4>
      </vt:variant>
      <vt:variant>
        <vt:i4>3233</vt:i4>
      </vt:variant>
      <vt:variant>
        <vt:i4>0</vt:i4>
      </vt:variant>
      <vt:variant>
        <vt:i4>5</vt:i4>
      </vt:variant>
      <vt:variant>
        <vt:lpwstr/>
      </vt:variant>
      <vt:variant>
        <vt:lpwstr>_Toc275873940</vt:lpwstr>
      </vt:variant>
      <vt:variant>
        <vt:i4>1572921</vt:i4>
      </vt:variant>
      <vt:variant>
        <vt:i4>3227</vt:i4>
      </vt:variant>
      <vt:variant>
        <vt:i4>0</vt:i4>
      </vt:variant>
      <vt:variant>
        <vt:i4>5</vt:i4>
      </vt:variant>
      <vt:variant>
        <vt:lpwstr/>
      </vt:variant>
      <vt:variant>
        <vt:lpwstr>_Toc275873939</vt:lpwstr>
      </vt:variant>
      <vt:variant>
        <vt:i4>1572921</vt:i4>
      </vt:variant>
      <vt:variant>
        <vt:i4>3221</vt:i4>
      </vt:variant>
      <vt:variant>
        <vt:i4>0</vt:i4>
      </vt:variant>
      <vt:variant>
        <vt:i4>5</vt:i4>
      </vt:variant>
      <vt:variant>
        <vt:lpwstr/>
      </vt:variant>
      <vt:variant>
        <vt:lpwstr>_Toc275873938</vt:lpwstr>
      </vt:variant>
      <vt:variant>
        <vt:i4>1572921</vt:i4>
      </vt:variant>
      <vt:variant>
        <vt:i4>3215</vt:i4>
      </vt:variant>
      <vt:variant>
        <vt:i4>0</vt:i4>
      </vt:variant>
      <vt:variant>
        <vt:i4>5</vt:i4>
      </vt:variant>
      <vt:variant>
        <vt:lpwstr/>
      </vt:variant>
      <vt:variant>
        <vt:lpwstr>_Toc275873937</vt:lpwstr>
      </vt:variant>
      <vt:variant>
        <vt:i4>1572921</vt:i4>
      </vt:variant>
      <vt:variant>
        <vt:i4>3209</vt:i4>
      </vt:variant>
      <vt:variant>
        <vt:i4>0</vt:i4>
      </vt:variant>
      <vt:variant>
        <vt:i4>5</vt:i4>
      </vt:variant>
      <vt:variant>
        <vt:lpwstr/>
      </vt:variant>
      <vt:variant>
        <vt:lpwstr>_Toc275873936</vt:lpwstr>
      </vt:variant>
      <vt:variant>
        <vt:i4>1572921</vt:i4>
      </vt:variant>
      <vt:variant>
        <vt:i4>3203</vt:i4>
      </vt:variant>
      <vt:variant>
        <vt:i4>0</vt:i4>
      </vt:variant>
      <vt:variant>
        <vt:i4>5</vt:i4>
      </vt:variant>
      <vt:variant>
        <vt:lpwstr/>
      </vt:variant>
      <vt:variant>
        <vt:lpwstr>_Toc275873935</vt:lpwstr>
      </vt:variant>
      <vt:variant>
        <vt:i4>1572921</vt:i4>
      </vt:variant>
      <vt:variant>
        <vt:i4>3197</vt:i4>
      </vt:variant>
      <vt:variant>
        <vt:i4>0</vt:i4>
      </vt:variant>
      <vt:variant>
        <vt:i4>5</vt:i4>
      </vt:variant>
      <vt:variant>
        <vt:lpwstr/>
      </vt:variant>
      <vt:variant>
        <vt:lpwstr>_Toc275873934</vt:lpwstr>
      </vt:variant>
      <vt:variant>
        <vt:i4>1572921</vt:i4>
      </vt:variant>
      <vt:variant>
        <vt:i4>3191</vt:i4>
      </vt:variant>
      <vt:variant>
        <vt:i4>0</vt:i4>
      </vt:variant>
      <vt:variant>
        <vt:i4>5</vt:i4>
      </vt:variant>
      <vt:variant>
        <vt:lpwstr/>
      </vt:variant>
      <vt:variant>
        <vt:lpwstr>_Toc275873933</vt:lpwstr>
      </vt:variant>
      <vt:variant>
        <vt:i4>1572921</vt:i4>
      </vt:variant>
      <vt:variant>
        <vt:i4>3185</vt:i4>
      </vt:variant>
      <vt:variant>
        <vt:i4>0</vt:i4>
      </vt:variant>
      <vt:variant>
        <vt:i4>5</vt:i4>
      </vt:variant>
      <vt:variant>
        <vt:lpwstr/>
      </vt:variant>
      <vt:variant>
        <vt:lpwstr>_Toc275873932</vt:lpwstr>
      </vt:variant>
      <vt:variant>
        <vt:i4>1572921</vt:i4>
      </vt:variant>
      <vt:variant>
        <vt:i4>3179</vt:i4>
      </vt:variant>
      <vt:variant>
        <vt:i4>0</vt:i4>
      </vt:variant>
      <vt:variant>
        <vt:i4>5</vt:i4>
      </vt:variant>
      <vt:variant>
        <vt:lpwstr/>
      </vt:variant>
      <vt:variant>
        <vt:lpwstr>_Toc275873931</vt:lpwstr>
      </vt:variant>
      <vt:variant>
        <vt:i4>1572921</vt:i4>
      </vt:variant>
      <vt:variant>
        <vt:i4>3173</vt:i4>
      </vt:variant>
      <vt:variant>
        <vt:i4>0</vt:i4>
      </vt:variant>
      <vt:variant>
        <vt:i4>5</vt:i4>
      </vt:variant>
      <vt:variant>
        <vt:lpwstr/>
      </vt:variant>
      <vt:variant>
        <vt:lpwstr>_Toc275873930</vt:lpwstr>
      </vt:variant>
      <vt:variant>
        <vt:i4>1638457</vt:i4>
      </vt:variant>
      <vt:variant>
        <vt:i4>3167</vt:i4>
      </vt:variant>
      <vt:variant>
        <vt:i4>0</vt:i4>
      </vt:variant>
      <vt:variant>
        <vt:i4>5</vt:i4>
      </vt:variant>
      <vt:variant>
        <vt:lpwstr/>
      </vt:variant>
      <vt:variant>
        <vt:lpwstr>_Toc275873929</vt:lpwstr>
      </vt:variant>
      <vt:variant>
        <vt:i4>1638457</vt:i4>
      </vt:variant>
      <vt:variant>
        <vt:i4>3161</vt:i4>
      </vt:variant>
      <vt:variant>
        <vt:i4>0</vt:i4>
      </vt:variant>
      <vt:variant>
        <vt:i4>5</vt:i4>
      </vt:variant>
      <vt:variant>
        <vt:lpwstr/>
      </vt:variant>
      <vt:variant>
        <vt:lpwstr>_Toc275873928</vt:lpwstr>
      </vt:variant>
      <vt:variant>
        <vt:i4>1638457</vt:i4>
      </vt:variant>
      <vt:variant>
        <vt:i4>3155</vt:i4>
      </vt:variant>
      <vt:variant>
        <vt:i4>0</vt:i4>
      </vt:variant>
      <vt:variant>
        <vt:i4>5</vt:i4>
      </vt:variant>
      <vt:variant>
        <vt:lpwstr/>
      </vt:variant>
      <vt:variant>
        <vt:lpwstr>_Toc275873927</vt:lpwstr>
      </vt:variant>
      <vt:variant>
        <vt:i4>1638457</vt:i4>
      </vt:variant>
      <vt:variant>
        <vt:i4>3149</vt:i4>
      </vt:variant>
      <vt:variant>
        <vt:i4>0</vt:i4>
      </vt:variant>
      <vt:variant>
        <vt:i4>5</vt:i4>
      </vt:variant>
      <vt:variant>
        <vt:lpwstr/>
      </vt:variant>
      <vt:variant>
        <vt:lpwstr>_Toc275873926</vt:lpwstr>
      </vt:variant>
      <vt:variant>
        <vt:i4>1638457</vt:i4>
      </vt:variant>
      <vt:variant>
        <vt:i4>3143</vt:i4>
      </vt:variant>
      <vt:variant>
        <vt:i4>0</vt:i4>
      </vt:variant>
      <vt:variant>
        <vt:i4>5</vt:i4>
      </vt:variant>
      <vt:variant>
        <vt:lpwstr/>
      </vt:variant>
      <vt:variant>
        <vt:lpwstr>_Toc275873925</vt:lpwstr>
      </vt:variant>
      <vt:variant>
        <vt:i4>1638457</vt:i4>
      </vt:variant>
      <vt:variant>
        <vt:i4>3137</vt:i4>
      </vt:variant>
      <vt:variant>
        <vt:i4>0</vt:i4>
      </vt:variant>
      <vt:variant>
        <vt:i4>5</vt:i4>
      </vt:variant>
      <vt:variant>
        <vt:lpwstr/>
      </vt:variant>
      <vt:variant>
        <vt:lpwstr>_Toc275873924</vt:lpwstr>
      </vt:variant>
      <vt:variant>
        <vt:i4>1638457</vt:i4>
      </vt:variant>
      <vt:variant>
        <vt:i4>3131</vt:i4>
      </vt:variant>
      <vt:variant>
        <vt:i4>0</vt:i4>
      </vt:variant>
      <vt:variant>
        <vt:i4>5</vt:i4>
      </vt:variant>
      <vt:variant>
        <vt:lpwstr/>
      </vt:variant>
      <vt:variant>
        <vt:lpwstr>_Toc275873923</vt:lpwstr>
      </vt:variant>
      <vt:variant>
        <vt:i4>1638457</vt:i4>
      </vt:variant>
      <vt:variant>
        <vt:i4>3125</vt:i4>
      </vt:variant>
      <vt:variant>
        <vt:i4>0</vt:i4>
      </vt:variant>
      <vt:variant>
        <vt:i4>5</vt:i4>
      </vt:variant>
      <vt:variant>
        <vt:lpwstr/>
      </vt:variant>
      <vt:variant>
        <vt:lpwstr>_Toc275873922</vt:lpwstr>
      </vt:variant>
      <vt:variant>
        <vt:i4>1638457</vt:i4>
      </vt:variant>
      <vt:variant>
        <vt:i4>3119</vt:i4>
      </vt:variant>
      <vt:variant>
        <vt:i4>0</vt:i4>
      </vt:variant>
      <vt:variant>
        <vt:i4>5</vt:i4>
      </vt:variant>
      <vt:variant>
        <vt:lpwstr/>
      </vt:variant>
      <vt:variant>
        <vt:lpwstr>_Toc275873921</vt:lpwstr>
      </vt:variant>
      <vt:variant>
        <vt:i4>1638457</vt:i4>
      </vt:variant>
      <vt:variant>
        <vt:i4>3113</vt:i4>
      </vt:variant>
      <vt:variant>
        <vt:i4>0</vt:i4>
      </vt:variant>
      <vt:variant>
        <vt:i4>5</vt:i4>
      </vt:variant>
      <vt:variant>
        <vt:lpwstr/>
      </vt:variant>
      <vt:variant>
        <vt:lpwstr>_Toc275873920</vt:lpwstr>
      </vt:variant>
      <vt:variant>
        <vt:i4>1703993</vt:i4>
      </vt:variant>
      <vt:variant>
        <vt:i4>3107</vt:i4>
      </vt:variant>
      <vt:variant>
        <vt:i4>0</vt:i4>
      </vt:variant>
      <vt:variant>
        <vt:i4>5</vt:i4>
      </vt:variant>
      <vt:variant>
        <vt:lpwstr/>
      </vt:variant>
      <vt:variant>
        <vt:lpwstr>_Toc275873919</vt:lpwstr>
      </vt:variant>
      <vt:variant>
        <vt:i4>1703993</vt:i4>
      </vt:variant>
      <vt:variant>
        <vt:i4>3101</vt:i4>
      </vt:variant>
      <vt:variant>
        <vt:i4>0</vt:i4>
      </vt:variant>
      <vt:variant>
        <vt:i4>5</vt:i4>
      </vt:variant>
      <vt:variant>
        <vt:lpwstr/>
      </vt:variant>
      <vt:variant>
        <vt:lpwstr>_Toc275873918</vt:lpwstr>
      </vt:variant>
      <vt:variant>
        <vt:i4>1703993</vt:i4>
      </vt:variant>
      <vt:variant>
        <vt:i4>3095</vt:i4>
      </vt:variant>
      <vt:variant>
        <vt:i4>0</vt:i4>
      </vt:variant>
      <vt:variant>
        <vt:i4>5</vt:i4>
      </vt:variant>
      <vt:variant>
        <vt:lpwstr/>
      </vt:variant>
      <vt:variant>
        <vt:lpwstr>_Toc275873917</vt:lpwstr>
      </vt:variant>
      <vt:variant>
        <vt:i4>1703993</vt:i4>
      </vt:variant>
      <vt:variant>
        <vt:i4>3089</vt:i4>
      </vt:variant>
      <vt:variant>
        <vt:i4>0</vt:i4>
      </vt:variant>
      <vt:variant>
        <vt:i4>5</vt:i4>
      </vt:variant>
      <vt:variant>
        <vt:lpwstr/>
      </vt:variant>
      <vt:variant>
        <vt:lpwstr>_Toc275873916</vt:lpwstr>
      </vt:variant>
      <vt:variant>
        <vt:i4>1703993</vt:i4>
      </vt:variant>
      <vt:variant>
        <vt:i4>3083</vt:i4>
      </vt:variant>
      <vt:variant>
        <vt:i4>0</vt:i4>
      </vt:variant>
      <vt:variant>
        <vt:i4>5</vt:i4>
      </vt:variant>
      <vt:variant>
        <vt:lpwstr/>
      </vt:variant>
      <vt:variant>
        <vt:lpwstr>_Toc275873915</vt:lpwstr>
      </vt:variant>
      <vt:variant>
        <vt:i4>1703993</vt:i4>
      </vt:variant>
      <vt:variant>
        <vt:i4>3077</vt:i4>
      </vt:variant>
      <vt:variant>
        <vt:i4>0</vt:i4>
      </vt:variant>
      <vt:variant>
        <vt:i4>5</vt:i4>
      </vt:variant>
      <vt:variant>
        <vt:lpwstr/>
      </vt:variant>
      <vt:variant>
        <vt:lpwstr>_Toc275873914</vt:lpwstr>
      </vt:variant>
      <vt:variant>
        <vt:i4>1703993</vt:i4>
      </vt:variant>
      <vt:variant>
        <vt:i4>3071</vt:i4>
      </vt:variant>
      <vt:variant>
        <vt:i4>0</vt:i4>
      </vt:variant>
      <vt:variant>
        <vt:i4>5</vt:i4>
      </vt:variant>
      <vt:variant>
        <vt:lpwstr/>
      </vt:variant>
      <vt:variant>
        <vt:lpwstr>_Toc275873913</vt:lpwstr>
      </vt:variant>
      <vt:variant>
        <vt:i4>1703993</vt:i4>
      </vt:variant>
      <vt:variant>
        <vt:i4>3065</vt:i4>
      </vt:variant>
      <vt:variant>
        <vt:i4>0</vt:i4>
      </vt:variant>
      <vt:variant>
        <vt:i4>5</vt:i4>
      </vt:variant>
      <vt:variant>
        <vt:lpwstr/>
      </vt:variant>
      <vt:variant>
        <vt:lpwstr>_Toc275873912</vt:lpwstr>
      </vt:variant>
      <vt:variant>
        <vt:i4>1703993</vt:i4>
      </vt:variant>
      <vt:variant>
        <vt:i4>3059</vt:i4>
      </vt:variant>
      <vt:variant>
        <vt:i4>0</vt:i4>
      </vt:variant>
      <vt:variant>
        <vt:i4>5</vt:i4>
      </vt:variant>
      <vt:variant>
        <vt:lpwstr/>
      </vt:variant>
      <vt:variant>
        <vt:lpwstr>_Toc275873911</vt:lpwstr>
      </vt:variant>
      <vt:variant>
        <vt:i4>1703993</vt:i4>
      </vt:variant>
      <vt:variant>
        <vt:i4>3053</vt:i4>
      </vt:variant>
      <vt:variant>
        <vt:i4>0</vt:i4>
      </vt:variant>
      <vt:variant>
        <vt:i4>5</vt:i4>
      </vt:variant>
      <vt:variant>
        <vt:lpwstr/>
      </vt:variant>
      <vt:variant>
        <vt:lpwstr>_Toc275873910</vt:lpwstr>
      </vt:variant>
      <vt:variant>
        <vt:i4>1769529</vt:i4>
      </vt:variant>
      <vt:variant>
        <vt:i4>3047</vt:i4>
      </vt:variant>
      <vt:variant>
        <vt:i4>0</vt:i4>
      </vt:variant>
      <vt:variant>
        <vt:i4>5</vt:i4>
      </vt:variant>
      <vt:variant>
        <vt:lpwstr/>
      </vt:variant>
      <vt:variant>
        <vt:lpwstr>_Toc275873909</vt:lpwstr>
      </vt:variant>
      <vt:variant>
        <vt:i4>1769529</vt:i4>
      </vt:variant>
      <vt:variant>
        <vt:i4>3041</vt:i4>
      </vt:variant>
      <vt:variant>
        <vt:i4>0</vt:i4>
      </vt:variant>
      <vt:variant>
        <vt:i4>5</vt:i4>
      </vt:variant>
      <vt:variant>
        <vt:lpwstr/>
      </vt:variant>
      <vt:variant>
        <vt:lpwstr>_Toc275873908</vt:lpwstr>
      </vt:variant>
      <vt:variant>
        <vt:i4>1769529</vt:i4>
      </vt:variant>
      <vt:variant>
        <vt:i4>3035</vt:i4>
      </vt:variant>
      <vt:variant>
        <vt:i4>0</vt:i4>
      </vt:variant>
      <vt:variant>
        <vt:i4>5</vt:i4>
      </vt:variant>
      <vt:variant>
        <vt:lpwstr/>
      </vt:variant>
      <vt:variant>
        <vt:lpwstr>_Toc275873907</vt:lpwstr>
      </vt:variant>
      <vt:variant>
        <vt:i4>1769529</vt:i4>
      </vt:variant>
      <vt:variant>
        <vt:i4>3029</vt:i4>
      </vt:variant>
      <vt:variant>
        <vt:i4>0</vt:i4>
      </vt:variant>
      <vt:variant>
        <vt:i4>5</vt:i4>
      </vt:variant>
      <vt:variant>
        <vt:lpwstr/>
      </vt:variant>
      <vt:variant>
        <vt:lpwstr>_Toc275873906</vt:lpwstr>
      </vt:variant>
      <vt:variant>
        <vt:i4>1769529</vt:i4>
      </vt:variant>
      <vt:variant>
        <vt:i4>3023</vt:i4>
      </vt:variant>
      <vt:variant>
        <vt:i4>0</vt:i4>
      </vt:variant>
      <vt:variant>
        <vt:i4>5</vt:i4>
      </vt:variant>
      <vt:variant>
        <vt:lpwstr/>
      </vt:variant>
      <vt:variant>
        <vt:lpwstr>_Toc275873905</vt:lpwstr>
      </vt:variant>
      <vt:variant>
        <vt:i4>1769529</vt:i4>
      </vt:variant>
      <vt:variant>
        <vt:i4>3017</vt:i4>
      </vt:variant>
      <vt:variant>
        <vt:i4>0</vt:i4>
      </vt:variant>
      <vt:variant>
        <vt:i4>5</vt:i4>
      </vt:variant>
      <vt:variant>
        <vt:lpwstr/>
      </vt:variant>
      <vt:variant>
        <vt:lpwstr>_Toc275873904</vt:lpwstr>
      </vt:variant>
      <vt:variant>
        <vt:i4>1769529</vt:i4>
      </vt:variant>
      <vt:variant>
        <vt:i4>3011</vt:i4>
      </vt:variant>
      <vt:variant>
        <vt:i4>0</vt:i4>
      </vt:variant>
      <vt:variant>
        <vt:i4>5</vt:i4>
      </vt:variant>
      <vt:variant>
        <vt:lpwstr/>
      </vt:variant>
      <vt:variant>
        <vt:lpwstr>_Toc275873903</vt:lpwstr>
      </vt:variant>
      <vt:variant>
        <vt:i4>1769529</vt:i4>
      </vt:variant>
      <vt:variant>
        <vt:i4>3005</vt:i4>
      </vt:variant>
      <vt:variant>
        <vt:i4>0</vt:i4>
      </vt:variant>
      <vt:variant>
        <vt:i4>5</vt:i4>
      </vt:variant>
      <vt:variant>
        <vt:lpwstr/>
      </vt:variant>
      <vt:variant>
        <vt:lpwstr>_Toc275873902</vt:lpwstr>
      </vt:variant>
      <vt:variant>
        <vt:i4>1769529</vt:i4>
      </vt:variant>
      <vt:variant>
        <vt:i4>2999</vt:i4>
      </vt:variant>
      <vt:variant>
        <vt:i4>0</vt:i4>
      </vt:variant>
      <vt:variant>
        <vt:i4>5</vt:i4>
      </vt:variant>
      <vt:variant>
        <vt:lpwstr/>
      </vt:variant>
      <vt:variant>
        <vt:lpwstr>_Toc275873901</vt:lpwstr>
      </vt:variant>
      <vt:variant>
        <vt:i4>1769529</vt:i4>
      </vt:variant>
      <vt:variant>
        <vt:i4>2993</vt:i4>
      </vt:variant>
      <vt:variant>
        <vt:i4>0</vt:i4>
      </vt:variant>
      <vt:variant>
        <vt:i4>5</vt:i4>
      </vt:variant>
      <vt:variant>
        <vt:lpwstr/>
      </vt:variant>
      <vt:variant>
        <vt:lpwstr>_Toc275873900</vt:lpwstr>
      </vt:variant>
      <vt:variant>
        <vt:i4>1179704</vt:i4>
      </vt:variant>
      <vt:variant>
        <vt:i4>2987</vt:i4>
      </vt:variant>
      <vt:variant>
        <vt:i4>0</vt:i4>
      </vt:variant>
      <vt:variant>
        <vt:i4>5</vt:i4>
      </vt:variant>
      <vt:variant>
        <vt:lpwstr/>
      </vt:variant>
      <vt:variant>
        <vt:lpwstr>_Toc275873899</vt:lpwstr>
      </vt:variant>
      <vt:variant>
        <vt:i4>1179704</vt:i4>
      </vt:variant>
      <vt:variant>
        <vt:i4>2981</vt:i4>
      </vt:variant>
      <vt:variant>
        <vt:i4>0</vt:i4>
      </vt:variant>
      <vt:variant>
        <vt:i4>5</vt:i4>
      </vt:variant>
      <vt:variant>
        <vt:lpwstr/>
      </vt:variant>
      <vt:variant>
        <vt:lpwstr>_Toc275873898</vt:lpwstr>
      </vt:variant>
      <vt:variant>
        <vt:i4>1179704</vt:i4>
      </vt:variant>
      <vt:variant>
        <vt:i4>2975</vt:i4>
      </vt:variant>
      <vt:variant>
        <vt:i4>0</vt:i4>
      </vt:variant>
      <vt:variant>
        <vt:i4>5</vt:i4>
      </vt:variant>
      <vt:variant>
        <vt:lpwstr/>
      </vt:variant>
      <vt:variant>
        <vt:lpwstr>_Toc275873897</vt:lpwstr>
      </vt:variant>
      <vt:variant>
        <vt:i4>1179704</vt:i4>
      </vt:variant>
      <vt:variant>
        <vt:i4>2969</vt:i4>
      </vt:variant>
      <vt:variant>
        <vt:i4>0</vt:i4>
      </vt:variant>
      <vt:variant>
        <vt:i4>5</vt:i4>
      </vt:variant>
      <vt:variant>
        <vt:lpwstr/>
      </vt:variant>
      <vt:variant>
        <vt:lpwstr>_Toc275873896</vt:lpwstr>
      </vt:variant>
      <vt:variant>
        <vt:i4>1179704</vt:i4>
      </vt:variant>
      <vt:variant>
        <vt:i4>2963</vt:i4>
      </vt:variant>
      <vt:variant>
        <vt:i4>0</vt:i4>
      </vt:variant>
      <vt:variant>
        <vt:i4>5</vt:i4>
      </vt:variant>
      <vt:variant>
        <vt:lpwstr/>
      </vt:variant>
      <vt:variant>
        <vt:lpwstr>_Toc275873895</vt:lpwstr>
      </vt:variant>
      <vt:variant>
        <vt:i4>1179704</vt:i4>
      </vt:variant>
      <vt:variant>
        <vt:i4>2957</vt:i4>
      </vt:variant>
      <vt:variant>
        <vt:i4>0</vt:i4>
      </vt:variant>
      <vt:variant>
        <vt:i4>5</vt:i4>
      </vt:variant>
      <vt:variant>
        <vt:lpwstr/>
      </vt:variant>
      <vt:variant>
        <vt:lpwstr>_Toc275873894</vt:lpwstr>
      </vt:variant>
      <vt:variant>
        <vt:i4>1179704</vt:i4>
      </vt:variant>
      <vt:variant>
        <vt:i4>2951</vt:i4>
      </vt:variant>
      <vt:variant>
        <vt:i4>0</vt:i4>
      </vt:variant>
      <vt:variant>
        <vt:i4>5</vt:i4>
      </vt:variant>
      <vt:variant>
        <vt:lpwstr/>
      </vt:variant>
      <vt:variant>
        <vt:lpwstr>_Toc275873893</vt:lpwstr>
      </vt:variant>
      <vt:variant>
        <vt:i4>1179704</vt:i4>
      </vt:variant>
      <vt:variant>
        <vt:i4>2945</vt:i4>
      </vt:variant>
      <vt:variant>
        <vt:i4>0</vt:i4>
      </vt:variant>
      <vt:variant>
        <vt:i4>5</vt:i4>
      </vt:variant>
      <vt:variant>
        <vt:lpwstr/>
      </vt:variant>
      <vt:variant>
        <vt:lpwstr>_Toc275873892</vt:lpwstr>
      </vt:variant>
      <vt:variant>
        <vt:i4>1179704</vt:i4>
      </vt:variant>
      <vt:variant>
        <vt:i4>2939</vt:i4>
      </vt:variant>
      <vt:variant>
        <vt:i4>0</vt:i4>
      </vt:variant>
      <vt:variant>
        <vt:i4>5</vt:i4>
      </vt:variant>
      <vt:variant>
        <vt:lpwstr/>
      </vt:variant>
      <vt:variant>
        <vt:lpwstr>_Toc275873891</vt:lpwstr>
      </vt:variant>
      <vt:variant>
        <vt:i4>1179704</vt:i4>
      </vt:variant>
      <vt:variant>
        <vt:i4>2933</vt:i4>
      </vt:variant>
      <vt:variant>
        <vt:i4>0</vt:i4>
      </vt:variant>
      <vt:variant>
        <vt:i4>5</vt:i4>
      </vt:variant>
      <vt:variant>
        <vt:lpwstr/>
      </vt:variant>
      <vt:variant>
        <vt:lpwstr>_Toc275873890</vt:lpwstr>
      </vt:variant>
      <vt:variant>
        <vt:i4>1245240</vt:i4>
      </vt:variant>
      <vt:variant>
        <vt:i4>2927</vt:i4>
      </vt:variant>
      <vt:variant>
        <vt:i4>0</vt:i4>
      </vt:variant>
      <vt:variant>
        <vt:i4>5</vt:i4>
      </vt:variant>
      <vt:variant>
        <vt:lpwstr/>
      </vt:variant>
      <vt:variant>
        <vt:lpwstr>_Toc275873889</vt:lpwstr>
      </vt:variant>
      <vt:variant>
        <vt:i4>1245240</vt:i4>
      </vt:variant>
      <vt:variant>
        <vt:i4>2921</vt:i4>
      </vt:variant>
      <vt:variant>
        <vt:i4>0</vt:i4>
      </vt:variant>
      <vt:variant>
        <vt:i4>5</vt:i4>
      </vt:variant>
      <vt:variant>
        <vt:lpwstr/>
      </vt:variant>
      <vt:variant>
        <vt:lpwstr>_Toc275873888</vt:lpwstr>
      </vt:variant>
      <vt:variant>
        <vt:i4>1245240</vt:i4>
      </vt:variant>
      <vt:variant>
        <vt:i4>2915</vt:i4>
      </vt:variant>
      <vt:variant>
        <vt:i4>0</vt:i4>
      </vt:variant>
      <vt:variant>
        <vt:i4>5</vt:i4>
      </vt:variant>
      <vt:variant>
        <vt:lpwstr/>
      </vt:variant>
      <vt:variant>
        <vt:lpwstr>_Toc275873887</vt:lpwstr>
      </vt:variant>
      <vt:variant>
        <vt:i4>1245240</vt:i4>
      </vt:variant>
      <vt:variant>
        <vt:i4>2909</vt:i4>
      </vt:variant>
      <vt:variant>
        <vt:i4>0</vt:i4>
      </vt:variant>
      <vt:variant>
        <vt:i4>5</vt:i4>
      </vt:variant>
      <vt:variant>
        <vt:lpwstr/>
      </vt:variant>
      <vt:variant>
        <vt:lpwstr>_Toc275873886</vt:lpwstr>
      </vt:variant>
      <vt:variant>
        <vt:i4>1245240</vt:i4>
      </vt:variant>
      <vt:variant>
        <vt:i4>2903</vt:i4>
      </vt:variant>
      <vt:variant>
        <vt:i4>0</vt:i4>
      </vt:variant>
      <vt:variant>
        <vt:i4>5</vt:i4>
      </vt:variant>
      <vt:variant>
        <vt:lpwstr/>
      </vt:variant>
      <vt:variant>
        <vt:lpwstr>_Toc275873885</vt:lpwstr>
      </vt:variant>
      <vt:variant>
        <vt:i4>1245240</vt:i4>
      </vt:variant>
      <vt:variant>
        <vt:i4>2897</vt:i4>
      </vt:variant>
      <vt:variant>
        <vt:i4>0</vt:i4>
      </vt:variant>
      <vt:variant>
        <vt:i4>5</vt:i4>
      </vt:variant>
      <vt:variant>
        <vt:lpwstr/>
      </vt:variant>
      <vt:variant>
        <vt:lpwstr>_Toc275873884</vt:lpwstr>
      </vt:variant>
      <vt:variant>
        <vt:i4>1245240</vt:i4>
      </vt:variant>
      <vt:variant>
        <vt:i4>2891</vt:i4>
      </vt:variant>
      <vt:variant>
        <vt:i4>0</vt:i4>
      </vt:variant>
      <vt:variant>
        <vt:i4>5</vt:i4>
      </vt:variant>
      <vt:variant>
        <vt:lpwstr/>
      </vt:variant>
      <vt:variant>
        <vt:lpwstr>_Toc275873883</vt:lpwstr>
      </vt:variant>
      <vt:variant>
        <vt:i4>1245240</vt:i4>
      </vt:variant>
      <vt:variant>
        <vt:i4>2885</vt:i4>
      </vt:variant>
      <vt:variant>
        <vt:i4>0</vt:i4>
      </vt:variant>
      <vt:variant>
        <vt:i4>5</vt:i4>
      </vt:variant>
      <vt:variant>
        <vt:lpwstr/>
      </vt:variant>
      <vt:variant>
        <vt:lpwstr>_Toc275873882</vt:lpwstr>
      </vt:variant>
      <vt:variant>
        <vt:i4>1245240</vt:i4>
      </vt:variant>
      <vt:variant>
        <vt:i4>2879</vt:i4>
      </vt:variant>
      <vt:variant>
        <vt:i4>0</vt:i4>
      </vt:variant>
      <vt:variant>
        <vt:i4>5</vt:i4>
      </vt:variant>
      <vt:variant>
        <vt:lpwstr/>
      </vt:variant>
      <vt:variant>
        <vt:lpwstr>_Toc275873881</vt:lpwstr>
      </vt:variant>
      <vt:variant>
        <vt:i4>1245240</vt:i4>
      </vt:variant>
      <vt:variant>
        <vt:i4>2873</vt:i4>
      </vt:variant>
      <vt:variant>
        <vt:i4>0</vt:i4>
      </vt:variant>
      <vt:variant>
        <vt:i4>5</vt:i4>
      </vt:variant>
      <vt:variant>
        <vt:lpwstr/>
      </vt:variant>
      <vt:variant>
        <vt:lpwstr>_Toc275873880</vt:lpwstr>
      </vt:variant>
      <vt:variant>
        <vt:i4>1835064</vt:i4>
      </vt:variant>
      <vt:variant>
        <vt:i4>2867</vt:i4>
      </vt:variant>
      <vt:variant>
        <vt:i4>0</vt:i4>
      </vt:variant>
      <vt:variant>
        <vt:i4>5</vt:i4>
      </vt:variant>
      <vt:variant>
        <vt:lpwstr/>
      </vt:variant>
      <vt:variant>
        <vt:lpwstr>_Toc275873879</vt:lpwstr>
      </vt:variant>
      <vt:variant>
        <vt:i4>1835064</vt:i4>
      </vt:variant>
      <vt:variant>
        <vt:i4>2861</vt:i4>
      </vt:variant>
      <vt:variant>
        <vt:i4>0</vt:i4>
      </vt:variant>
      <vt:variant>
        <vt:i4>5</vt:i4>
      </vt:variant>
      <vt:variant>
        <vt:lpwstr/>
      </vt:variant>
      <vt:variant>
        <vt:lpwstr>_Toc275873878</vt:lpwstr>
      </vt:variant>
      <vt:variant>
        <vt:i4>1835064</vt:i4>
      </vt:variant>
      <vt:variant>
        <vt:i4>2855</vt:i4>
      </vt:variant>
      <vt:variant>
        <vt:i4>0</vt:i4>
      </vt:variant>
      <vt:variant>
        <vt:i4>5</vt:i4>
      </vt:variant>
      <vt:variant>
        <vt:lpwstr/>
      </vt:variant>
      <vt:variant>
        <vt:lpwstr>_Toc275873877</vt:lpwstr>
      </vt:variant>
      <vt:variant>
        <vt:i4>1835064</vt:i4>
      </vt:variant>
      <vt:variant>
        <vt:i4>2849</vt:i4>
      </vt:variant>
      <vt:variant>
        <vt:i4>0</vt:i4>
      </vt:variant>
      <vt:variant>
        <vt:i4>5</vt:i4>
      </vt:variant>
      <vt:variant>
        <vt:lpwstr/>
      </vt:variant>
      <vt:variant>
        <vt:lpwstr>_Toc275873876</vt:lpwstr>
      </vt:variant>
      <vt:variant>
        <vt:i4>1835064</vt:i4>
      </vt:variant>
      <vt:variant>
        <vt:i4>2843</vt:i4>
      </vt:variant>
      <vt:variant>
        <vt:i4>0</vt:i4>
      </vt:variant>
      <vt:variant>
        <vt:i4>5</vt:i4>
      </vt:variant>
      <vt:variant>
        <vt:lpwstr/>
      </vt:variant>
      <vt:variant>
        <vt:lpwstr>_Toc275873875</vt:lpwstr>
      </vt:variant>
      <vt:variant>
        <vt:i4>1835064</vt:i4>
      </vt:variant>
      <vt:variant>
        <vt:i4>2837</vt:i4>
      </vt:variant>
      <vt:variant>
        <vt:i4>0</vt:i4>
      </vt:variant>
      <vt:variant>
        <vt:i4>5</vt:i4>
      </vt:variant>
      <vt:variant>
        <vt:lpwstr/>
      </vt:variant>
      <vt:variant>
        <vt:lpwstr>_Toc275873874</vt:lpwstr>
      </vt:variant>
      <vt:variant>
        <vt:i4>1835064</vt:i4>
      </vt:variant>
      <vt:variant>
        <vt:i4>2831</vt:i4>
      </vt:variant>
      <vt:variant>
        <vt:i4>0</vt:i4>
      </vt:variant>
      <vt:variant>
        <vt:i4>5</vt:i4>
      </vt:variant>
      <vt:variant>
        <vt:lpwstr/>
      </vt:variant>
      <vt:variant>
        <vt:lpwstr>_Toc275873873</vt:lpwstr>
      </vt:variant>
      <vt:variant>
        <vt:i4>1835064</vt:i4>
      </vt:variant>
      <vt:variant>
        <vt:i4>2825</vt:i4>
      </vt:variant>
      <vt:variant>
        <vt:i4>0</vt:i4>
      </vt:variant>
      <vt:variant>
        <vt:i4>5</vt:i4>
      </vt:variant>
      <vt:variant>
        <vt:lpwstr/>
      </vt:variant>
      <vt:variant>
        <vt:lpwstr>_Toc275873872</vt:lpwstr>
      </vt:variant>
      <vt:variant>
        <vt:i4>1835064</vt:i4>
      </vt:variant>
      <vt:variant>
        <vt:i4>2819</vt:i4>
      </vt:variant>
      <vt:variant>
        <vt:i4>0</vt:i4>
      </vt:variant>
      <vt:variant>
        <vt:i4>5</vt:i4>
      </vt:variant>
      <vt:variant>
        <vt:lpwstr/>
      </vt:variant>
      <vt:variant>
        <vt:lpwstr>_Toc275873871</vt:lpwstr>
      </vt:variant>
      <vt:variant>
        <vt:i4>1835064</vt:i4>
      </vt:variant>
      <vt:variant>
        <vt:i4>2813</vt:i4>
      </vt:variant>
      <vt:variant>
        <vt:i4>0</vt:i4>
      </vt:variant>
      <vt:variant>
        <vt:i4>5</vt:i4>
      </vt:variant>
      <vt:variant>
        <vt:lpwstr/>
      </vt:variant>
      <vt:variant>
        <vt:lpwstr>_Toc275873870</vt:lpwstr>
      </vt:variant>
      <vt:variant>
        <vt:i4>1900600</vt:i4>
      </vt:variant>
      <vt:variant>
        <vt:i4>2807</vt:i4>
      </vt:variant>
      <vt:variant>
        <vt:i4>0</vt:i4>
      </vt:variant>
      <vt:variant>
        <vt:i4>5</vt:i4>
      </vt:variant>
      <vt:variant>
        <vt:lpwstr/>
      </vt:variant>
      <vt:variant>
        <vt:lpwstr>_Toc275873869</vt:lpwstr>
      </vt:variant>
      <vt:variant>
        <vt:i4>1900600</vt:i4>
      </vt:variant>
      <vt:variant>
        <vt:i4>2801</vt:i4>
      </vt:variant>
      <vt:variant>
        <vt:i4>0</vt:i4>
      </vt:variant>
      <vt:variant>
        <vt:i4>5</vt:i4>
      </vt:variant>
      <vt:variant>
        <vt:lpwstr/>
      </vt:variant>
      <vt:variant>
        <vt:lpwstr>_Toc275873868</vt:lpwstr>
      </vt:variant>
      <vt:variant>
        <vt:i4>1900600</vt:i4>
      </vt:variant>
      <vt:variant>
        <vt:i4>2795</vt:i4>
      </vt:variant>
      <vt:variant>
        <vt:i4>0</vt:i4>
      </vt:variant>
      <vt:variant>
        <vt:i4>5</vt:i4>
      </vt:variant>
      <vt:variant>
        <vt:lpwstr/>
      </vt:variant>
      <vt:variant>
        <vt:lpwstr>_Toc275873867</vt:lpwstr>
      </vt:variant>
      <vt:variant>
        <vt:i4>1900600</vt:i4>
      </vt:variant>
      <vt:variant>
        <vt:i4>2789</vt:i4>
      </vt:variant>
      <vt:variant>
        <vt:i4>0</vt:i4>
      </vt:variant>
      <vt:variant>
        <vt:i4>5</vt:i4>
      </vt:variant>
      <vt:variant>
        <vt:lpwstr/>
      </vt:variant>
      <vt:variant>
        <vt:lpwstr>_Toc275873866</vt:lpwstr>
      </vt:variant>
      <vt:variant>
        <vt:i4>1900600</vt:i4>
      </vt:variant>
      <vt:variant>
        <vt:i4>2783</vt:i4>
      </vt:variant>
      <vt:variant>
        <vt:i4>0</vt:i4>
      </vt:variant>
      <vt:variant>
        <vt:i4>5</vt:i4>
      </vt:variant>
      <vt:variant>
        <vt:lpwstr/>
      </vt:variant>
      <vt:variant>
        <vt:lpwstr>_Toc275873865</vt:lpwstr>
      </vt:variant>
      <vt:variant>
        <vt:i4>1900600</vt:i4>
      </vt:variant>
      <vt:variant>
        <vt:i4>2777</vt:i4>
      </vt:variant>
      <vt:variant>
        <vt:i4>0</vt:i4>
      </vt:variant>
      <vt:variant>
        <vt:i4>5</vt:i4>
      </vt:variant>
      <vt:variant>
        <vt:lpwstr/>
      </vt:variant>
      <vt:variant>
        <vt:lpwstr>_Toc275873864</vt:lpwstr>
      </vt:variant>
      <vt:variant>
        <vt:i4>1900600</vt:i4>
      </vt:variant>
      <vt:variant>
        <vt:i4>2771</vt:i4>
      </vt:variant>
      <vt:variant>
        <vt:i4>0</vt:i4>
      </vt:variant>
      <vt:variant>
        <vt:i4>5</vt:i4>
      </vt:variant>
      <vt:variant>
        <vt:lpwstr/>
      </vt:variant>
      <vt:variant>
        <vt:lpwstr>_Toc275873863</vt:lpwstr>
      </vt:variant>
      <vt:variant>
        <vt:i4>1900600</vt:i4>
      </vt:variant>
      <vt:variant>
        <vt:i4>2765</vt:i4>
      </vt:variant>
      <vt:variant>
        <vt:i4>0</vt:i4>
      </vt:variant>
      <vt:variant>
        <vt:i4>5</vt:i4>
      </vt:variant>
      <vt:variant>
        <vt:lpwstr/>
      </vt:variant>
      <vt:variant>
        <vt:lpwstr>_Toc275873862</vt:lpwstr>
      </vt:variant>
      <vt:variant>
        <vt:i4>1900600</vt:i4>
      </vt:variant>
      <vt:variant>
        <vt:i4>2759</vt:i4>
      </vt:variant>
      <vt:variant>
        <vt:i4>0</vt:i4>
      </vt:variant>
      <vt:variant>
        <vt:i4>5</vt:i4>
      </vt:variant>
      <vt:variant>
        <vt:lpwstr/>
      </vt:variant>
      <vt:variant>
        <vt:lpwstr>_Toc275873861</vt:lpwstr>
      </vt:variant>
      <vt:variant>
        <vt:i4>1900600</vt:i4>
      </vt:variant>
      <vt:variant>
        <vt:i4>2753</vt:i4>
      </vt:variant>
      <vt:variant>
        <vt:i4>0</vt:i4>
      </vt:variant>
      <vt:variant>
        <vt:i4>5</vt:i4>
      </vt:variant>
      <vt:variant>
        <vt:lpwstr/>
      </vt:variant>
      <vt:variant>
        <vt:lpwstr>_Toc275873860</vt:lpwstr>
      </vt:variant>
      <vt:variant>
        <vt:i4>1966136</vt:i4>
      </vt:variant>
      <vt:variant>
        <vt:i4>2747</vt:i4>
      </vt:variant>
      <vt:variant>
        <vt:i4>0</vt:i4>
      </vt:variant>
      <vt:variant>
        <vt:i4>5</vt:i4>
      </vt:variant>
      <vt:variant>
        <vt:lpwstr/>
      </vt:variant>
      <vt:variant>
        <vt:lpwstr>_Toc275873859</vt:lpwstr>
      </vt:variant>
      <vt:variant>
        <vt:i4>1966136</vt:i4>
      </vt:variant>
      <vt:variant>
        <vt:i4>2741</vt:i4>
      </vt:variant>
      <vt:variant>
        <vt:i4>0</vt:i4>
      </vt:variant>
      <vt:variant>
        <vt:i4>5</vt:i4>
      </vt:variant>
      <vt:variant>
        <vt:lpwstr/>
      </vt:variant>
      <vt:variant>
        <vt:lpwstr>_Toc275873858</vt:lpwstr>
      </vt:variant>
      <vt:variant>
        <vt:i4>1966136</vt:i4>
      </vt:variant>
      <vt:variant>
        <vt:i4>2735</vt:i4>
      </vt:variant>
      <vt:variant>
        <vt:i4>0</vt:i4>
      </vt:variant>
      <vt:variant>
        <vt:i4>5</vt:i4>
      </vt:variant>
      <vt:variant>
        <vt:lpwstr/>
      </vt:variant>
      <vt:variant>
        <vt:lpwstr>_Toc275873857</vt:lpwstr>
      </vt:variant>
      <vt:variant>
        <vt:i4>1966136</vt:i4>
      </vt:variant>
      <vt:variant>
        <vt:i4>2729</vt:i4>
      </vt:variant>
      <vt:variant>
        <vt:i4>0</vt:i4>
      </vt:variant>
      <vt:variant>
        <vt:i4>5</vt:i4>
      </vt:variant>
      <vt:variant>
        <vt:lpwstr/>
      </vt:variant>
      <vt:variant>
        <vt:lpwstr>_Toc275873856</vt:lpwstr>
      </vt:variant>
      <vt:variant>
        <vt:i4>1966136</vt:i4>
      </vt:variant>
      <vt:variant>
        <vt:i4>2723</vt:i4>
      </vt:variant>
      <vt:variant>
        <vt:i4>0</vt:i4>
      </vt:variant>
      <vt:variant>
        <vt:i4>5</vt:i4>
      </vt:variant>
      <vt:variant>
        <vt:lpwstr/>
      </vt:variant>
      <vt:variant>
        <vt:lpwstr>_Toc275873855</vt:lpwstr>
      </vt:variant>
      <vt:variant>
        <vt:i4>1966136</vt:i4>
      </vt:variant>
      <vt:variant>
        <vt:i4>2717</vt:i4>
      </vt:variant>
      <vt:variant>
        <vt:i4>0</vt:i4>
      </vt:variant>
      <vt:variant>
        <vt:i4>5</vt:i4>
      </vt:variant>
      <vt:variant>
        <vt:lpwstr/>
      </vt:variant>
      <vt:variant>
        <vt:lpwstr>_Toc275873854</vt:lpwstr>
      </vt:variant>
      <vt:variant>
        <vt:i4>1966136</vt:i4>
      </vt:variant>
      <vt:variant>
        <vt:i4>2711</vt:i4>
      </vt:variant>
      <vt:variant>
        <vt:i4>0</vt:i4>
      </vt:variant>
      <vt:variant>
        <vt:i4>5</vt:i4>
      </vt:variant>
      <vt:variant>
        <vt:lpwstr/>
      </vt:variant>
      <vt:variant>
        <vt:lpwstr>_Toc275873853</vt:lpwstr>
      </vt:variant>
      <vt:variant>
        <vt:i4>1966136</vt:i4>
      </vt:variant>
      <vt:variant>
        <vt:i4>2705</vt:i4>
      </vt:variant>
      <vt:variant>
        <vt:i4>0</vt:i4>
      </vt:variant>
      <vt:variant>
        <vt:i4>5</vt:i4>
      </vt:variant>
      <vt:variant>
        <vt:lpwstr/>
      </vt:variant>
      <vt:variant>
        <vt:lpwstr>_Toc275873852</vt:lpwstr>
      </vt:variant>
      <vt:variant>
        <vt:i4>1966136</vt:i4>
      </vt:variant>
      <vt:variant>
        <vt:i4>2699</vt:i4>
      </vt:variant>
      <vt:variant>
        <vt:i4>0</vt:i4>
      </vt:variant>
      <vt:variant>
        <vt:i4>5</vt:i4>
      </vt:variant>
      <vt:variant>
        <vt:lpwstr/>
      </vt:variant>
      <vt:variant>
        <vt:lpwstr>_Toc275873851</vt:lpwstr>
      </vt:variant>
      <vt:variant>
        <vt:i4>1966136</vt:i4>
      </vt:variant>
      <vt:variant>
        <vt:i4>2693</vt:i4>
      </vt:variant>
      <vt:variant>
        <vt:i4>0</vt:i4>
      </vt:variant>
      <vt:variant>
        <vt:i4>5</vt:i4>
      </vt:variant>
      <vt:variant>
        <vt:lpwstr/>
      </vt:variant>
      <vt:variant>
        <vt:lpwstr>_Toc275873850</vt:lpwstr>
      </vt:variant>
      <vt:variant>
        <vt:i4>2031672</vt:i4>
      </vt:variant>
      <vt:variant>
        <vt:i4>2687</vt:i4>
      </vt:variant>
      <vt:variant>
        <vt:i4>0</vt:i4>
      </vt:variant>
      <vt:variant>
        <vt:i4>5</vt:i4>
      </vt:variant>
      <vt:variant>
        <vt:lpwstr/>
      </vt:variant>
      <vt:variant>
        <vt:lpwstr>_Toc275873849</vt:lpwstr>
      </vt:variant>
      <vt:variant>
        <vt:i4>2031672</vt:i4>
      </vt:variant>
      <vt:variant>
        <vt:i4>2681</vt:i4>
      </vt:variant>
      <vt:variant>
        <vt:i4>0</vt:i4>
      </vt:variant>
      <vt:variant>
        <vt:i4>5</vt:i4>
      </vt:variant>
      <vt:variant>
        <vt:lpwstr/>
      </vt:variant>
      <vt:variant>
        <vt:lpwstr>_Toc275873848</vt:lpwstr>
      </vt:variant>
      <vt:variant>
        <vt:i4>2031672</vt:i4>
      </vt:variant>
      <vt:variant>
        <vt:i4>2675</vt:i4>
      </vt:variant>
      <vt:variant>
        <vt:i4>0</vt:i4>
      </vt:variant>
      <vt:variant>
        <vt:i4>5</vt:i4>
      </vt:variant>
      <vt:variant>
        <vt:lpwstr/>
      </vt:variant>
      <vt:variant>
        <vt:lpwstr>_Toc275873847</vt:lpwstr>
      </vt:variant>
      <vt:variant>
        <vt:i4>2031672</vt:i4>
      </vt:variant>
      <vt:variant>
        <vt:i4>2669</vt:i4>
      </vt:variant>
      <vt:variant>
        <vt:i4>0</vt:i4>
      </vt:variant>
      <vt:variant>
        <vt:i4>5</vt:i4>
      </vt:variant>
      <vt:variant>
        <vt:lpwstr/>
      </vt:variant>
      <vt:variant>
        <vt:lpwstr>_Toc275873846</vt:lpwstr>
      </vt:variant>
      <vt:variant>
        <vt:i4>2031672</vt:i4>
      </vt:variant>
      <vt:variant>
        <vt:i4>2663</vt:i4>
      </vt:variant>
      <vt:variant>
        <vt:i4>0</vt:i4>
      </vt:variant>
      <vt:variant>
        <vt:i4>5</vt:i4>
      </vt:variant>
      <vt:variant>
        <vt:lpwstr/>
      </vt:variant>
      <vt:variant>
        <vt:lpwstr>_Toc275873845</vt:lpwstr>
      </vt:variant>
      <vt:variant>
        <vt:i4>2031672</vt:i4>
      </vt:variant>
      <vt:variant>
        <vt:i4>2657</vt:i4>
      </vt:variant>
      <vt:variant>
        <vt:i4>0</vt:i4>
      </vt:variant>
      <vt:variant>
        <vt:i4>5</vt:i4>
      </vt:variant>
      <vt:variant>
        <vt:lpwstr/>
      </vt:variant>
      <vt:variant>
        <vt:lpwstr>_Toc275873844</vt:lpwstr>
      </vt:variant>
      <vt:variant>
        <vt:i4>2031672</vt:i4>
      </vt:variant>
      <vt:variant>
        <vt:i4>2651</vt:i4>
      </vt:variant>
      <vt:variant>
        <vt:i4>0</vt:i4>
      </vt:variant>
      <vt:variant>
        <vt:i4>5</vt:i4>
      </vt:variant>
      <vt:variant>
        <vt:lpwstr/>
      </vt:variant>
      <vt:variant>
        <vt:lpwstr>_Toc275873843</vt:lpwstr>
      </vt:variant>
      <vt:variant>
        <vt:i4>2031672</vt:i4>
      </vt:variant>
      <vt:variant>
        <vt:i4>2645</vt:i4>
      </vt:variant>
      <vt:variant>
        <vt:i4>0</vt:i4>
      </vt:variant>
      <vt:variant>
        <vt:i4>5</vt:i4>
      </vt:variant>
      <vt:variant>
        <vt:lpwstr/>
      </vt:variant>
      <vt:variant>
        <vt:lpwstr>_Toc275873842</vt:lpwstr>
      </vt:variant>
      <vt:variant>
        <vt:i4>2031672</vt:i4>
      </vt:variant>
      <vt:variant>
        <vt:i4>2639</vt:i4>
      </vt:variant>
      <vt:variant>
        <vt:i4>0</vt:i4>
      </vt:variant>
      <vt:variant>
        <vt:i4>5</vt:i4>
      </vt:variant>
      <vt:variant>
        <vt:lpwstr/>
      </vt:variant>
      <vt:variant>
        <vt:lpwstr>_Toc275873841</vt:lpwstr>
      </vt:variant>
      <vt:variant>
        <vt:i4>2031672</vt:i4>
      </vt:variant>
      <vt:variant>
        <vt:i4>2633</vt:i4>
      </vt:variant>
      <vt:variant>
        <vt:i4>0</vt:i4>
      </vt:variant>
      <vt:variant>
        <vt:i4>5</vt:i4>
      </vt:variant>
      <vt:variant>
        <vt:lpwstr/>
      </vt:variant>
      <vt:variant>
        <vt:lpwstr>_Toc275873840</vt:lpwstr>
      </vt:variant>
      <vt:variant>
        <vt:i4>1572920</vt:i4>
      </vt:variant>
      <vt:variant>
        <vt:i4>2627</vt:i4>
      </vt:variant>
      <vt:variant>
        <vt:i4>0</vt:i4>
      </vt:variant>
      <vt:variant>
        <vt:i4>5</vt:i4>
      </vt:variant>
      <vt:variant>
        <vt:lpwstr/>
      </vt:variant>
      <vt:variant>
        <vt:lpwstr>_Toc275873839</vt:lpwstr>
      </vt:variant>
      <vt:variant>
        <vt:i4>1572920</vt:i4>
      </vt:variant>
      <vt:variant>
        <vt:i4>2621</vt:i4>
      </vt:variant>
      <vt:variant>
        <vt:i4>0</vt:i4>
      </vt:variant>
      <vt:variant>
        <vt:i4>5</vt:i4>
      </vt:variant>
      <vt:variant>
        <vt:lpwstr/>
      </vt:variant>
      <vt:variant>
        <vt:lpwstr>_Toc275873838</vt:lpwstr>
      </vt:variant>
      <vt:variant>
        <vt:i4>1572920</vt:i4>
      </vt:variant>
      <vt:variant>
        <vt:i4>2615</vt:i4>
      </vt:variant>
      <vt:variant>
        <vt:i4>0</vt:i4>
      </vt:variant>
      <vt:variant>
        <vt:i4>5</vt:i4>
      </vt:variant>
      <vt:variant>
        <vt:lpwstr/>
      </vt:variant>
      <vt:variant>
        <vt:lpwstr>_Toc275873837</vt:lpwstr>
      </vt:variant>
      <vt:variant>
        <vt:i4>1572920</vt:i4>
      </vt:variant>
      <vt:variant>
        <vt:i4>2609</vt:i4>
      </vt:variant>
      <vt:variant>
        <vt:i4>0</vt:i4>
      </vt:variant>
      <vt:variant>
        <vt:i4>5</vt:i4>
      </vt:variant>
      <vt:variant>
        <vt:lpwstr/>
      </vt:variant>
      <vt:variant>
        <vt:lpwstr>_Toc275873836</vt:lpwstr>
      </vt:variant>
      <vt:variant>
        <vt:i4>1572920</vt:i4>
      </vt:variant>
      <vt:variant>
        <vt:i4>2603</vt:i4>
      </vt:variant>
      <vt:variant>
        <vt:i4>0</vt:i4>
      </vt:variant>
      <vt:variant>
        <vt:i4>5</vt:i4>
      </vt:variant>
      <vt:variant>
        <vt:lpwstr/>
      </vt:variant>
      <vt:variant>
        <vt:lpwstr>_Toc275873835</vt:lpwstr>
      </vt:variant>
      <vt:variant>
        <vt:i4>1572920</vt:i4>
      </vt:variant>
      <vt:variant>
        <vt:i4>2597</vt:i4>
      </vt:variant>
      <vt:variant>
        <vt:i4>0</vt:i4>
      </vt:variant>
      <vt:variant>
        <vt:i4>5</vt:i4>
      </vt:variant>
      <vt:variant>
        <vt:lpwstr/>
      </vt:variant>
      <vt:variant>
        <vt:lpwstr>_Toc275873834</vt:lpwstr>
      </vt:variant>
      <vt:variant>
        <vt:i4>1572920</vt:i4>
      </vt:variant>
      <vt:variant>
        <vt:i4>2591</vt:i4>
      </vt:variant>
      <vt:variant>
        <vt:i4>0</vt:i4>
      </vt:variant>
      <vt:variant>
        <vt:i4>5</vt:i4>
      </vt:variant>
      <vt:variant>
        <vt:lpwstr/>
      </vt:variant>
      <vt:variant>
        <vt:lpwstr>_Toc275873833</vt:lpwstr>
      </vt:variant>
      <vt:variant>
        <vt:i4>1572920</vt:i4>
      </vt:variant>
      <vt:variant>
        <vt:i4>2585</vt:i4>
      </vt:variant>
      <vt:variant>
        <vt:i4>0</vt:i4>
      </vt:variant>
      <vt:variant>
        <vt:i4>5</vt:i4>
      </vt:variant>
      <vt:variant>
        <vt:lpwstr/>
      </vt:variant>
      <vt:variant>
        <vt:lpwstr>_Toc275873832</vt:lpwstr>
      </vt:variant>
      <vt:variant>
        <vt:i4>1572920</vt:i4>
      </vt:variant>
      <vt:variant>
        <vt:i4>2579</vt:i4>
      </vt:variant>
      <vt:variant>
        <vt:i4>0</vt:i4>
      </vt:variant>
      <vt:variant>
        <vt:i4>5</vt:i4>
      </vt:variant>
      <vt:variant>
        <vt:lpwstr/>
      </vt:variant>
      <vt:variant>
        <vt:lpwstr>_Toc275873831</vt:lpwstr>
      </vt:variant>
      <vt:variant>
        <vt:i4>1572920</vt:i4>
      </vt:variant>
      <vt:variant>
        <vt:i4>2573</vt:i4>
      </vt:variant>
      <vt:variant>
        <vt:i4>0</vt:i4>
      </vt:variant>
      <vt:variant>
        <vt:i4>5</vt:i4>
      </vt:variant>
      <vt:variant>
        <vt:lpwstr/>
      </vt:variant>
      <vt:variant>
        <vt:lpwstr>_Toc275873830</vt:lpwstr>
      </vt:variant>
      <vt:variant>
        <vt:i4>1638456</vt:i4>
      </vt:variant>
      <vt:variant>
        <vt:i4>2567</vt:i4>
      </vt:variant>
      <vt:variant>
        <vt:i4>0</vt:i4>
      </vt:variant>
      <vt:variant>
        <vt:i4>5</vt:i4>
      </vt:variant>
      <vt:variant>
        <vt:lpwstr/>
      </vt:variant>
      <vt:variant>
        <vt:lpwstr>_Toc275873829</vt:lpwstr>
      </vt:variant>
      <vt:variant>
        <vt:i4>1638456</vt:i4>
      </vt:variant>
      <vt:variant>
        <vt:i4>2561</vt:i4>
      </vt:variant>
      <vt:variant>
        <vt:i4>0</vt:i4>
      </vt:variant>
      <vt:variant>
        <vt:i4>5</vt:i4>
      </vt:variant>
      <vt:variant>
        <vt:lpwstr/>
      </vt:variant>
      <vt:variant>
        <vt:lpwstr>_Toc275873828</vt:lpwstr>
      </vt:variant>
      <vt:variant>
        <vt:i4>1638456</vt:i4>
      </vt:variant>
      <vt:variant>
        <vt:i4>2555</vt:i4>
      </vt:variant>
      <vt:variant>
        <vt:i4>0</vt:i4>
      </vt:variant>
      <vt:variant>
        <vt:i4>5</vt:i4>
      </vt:variant>
      <vt:variant>
        <vt:lpwstr/>
      </vt:variant>
      <vt:variant>
        <vt:lpwstr>_Toc275873827</vt:lpwstr>
      </vt:variant>
      <vt:variant>
        <vt:i4>1638456</vt:i4>
      </vt:variant>
      <vt:variant>
        <vt:i4>2549</vt:i4>
      </vt:variant>
      <vt:variant>
        <vt:i4>0</vt:i4>
      </vt:variant>
      <vt:variant>
        <vt:i4>5</vt:i4>
      </vt:variant>
      <vt:variant>
        <vt:lpwstr/>
      </vt:variant>
      <vt:variant>
        <vt:lpwstr>_Toc275873826</vt:lpwstr>
      </vt:variant>
      <vt:variant>
        <vt:i4>1638456</vt:i4>
      </vt:variant>
      <vt:variant>
        <vt:i4>2543</vt:i4>
      </vt:variant>
      <vt:variant>
        <vt:i4>0</vt:i4>
      </vt:variant>
      <vt:variant>
        <vt:i4>5</vt:i4>
      </vt:variant>
      <vt:variant>
        <vt:lpwstr/>
      </vt:variant>
      <vt:variant>
        <vt:lpwstr>_Toc275873825</vt:lpwstr>
      </vt:variant>
      <vt:variant>
        <vt:i4>1638456</vt:i4>
      </vt:variant>
      <vt:variant>
        <vt:i4>2537</vt:i4>
      </vt:variant>
      <vt:variant>
        <vt:i4>0</vt:i4>
      </vt:variant>
      <vt:variant>
        <vt:i4>5</vt:i4>
      </vt:variant>
      <vt:variant>
        <vt:lpwstr/>
      </vt:variant>
      <vt:variant>
        <vt:lpwstr>_Toc275873824</vt:lpwstr>
      </vt:variant>
      <vt:variant>
        <vt:i4>1638456</vt:i4>
      </vt:variant>
      <vt:variant>
        <vt:i4>2531</vt:i4>
      </vt:variant>
      <vt:variant>
        <vt:i4>0</vt:i4>
      </vt:variant>
      <vt:variant>
        <vt:i4>5</vt:i4>
      </vt:variant>
      <vt:variant>
        <vt:lpwstr/>
      </vt:variant>
      <vt:variant>
        <vt:lpwstr>_Toc275873823</vt:lpwstr>
      </vt:variant>
      <vt:variant>
        <vt:i4>1638456</vt:i4>
      </vt:variant>
      <vt:variant>
        <vt:i4>2525</vt:i4>
      </vt:variant>
      <vt:variant>
        <vt:i4>0</vt:i4>
      </vt:variant>
      <vt:variant>
        <vt:i4>5</vt:i4>
      </vt:variant>
      <vt:variant>
        <vt:lpwstr/>
      </vt:variant>
      <vt:variant>
        <vt:lpwstr>_Toc275873822</vt:lpwstr>
      </vt:variant>
      <vt:variant>
        <vt:i4>1638456</vt:i4>
      </vt:variant>
      <vt:variant>
        <vt:i4>2519</vt:i4>
      </vt:variant>
      <vt:variant>
        <vt:i4>0</vt:i4>
      </vt:variant>
      <vt:variant>
        <vt:i4>5</vt:i4>
      </vt:variant>
      <vt:variant>
        <vt:lpwstr/>
      </vt:variant>
      <vt:variant>
        <vt:lpwstr>_Toc275873821</vt:lpwstr>
      </vt:variant>
      <vt:variant>
        <vt:i4>1638456</vt:i4>
      </vt:variant>
      <vt:variant>
        <vt:i4>2513</vt:i4>
      </vt:variant>
      <vt:variant>
        <vt:i4>0</vt:i4>
      </vt:variant>
      <vt:variant>
        <vt:i4>5</vt:i4>
      </vt:variant>
      <vt:variant>
        <vt:lpwstr/>
      </vt:variant>
      <vt:variant>
        <vt:lpwstr>_Toc275873820</vt:lpwstr>
      </vt:variant>
      <vt:variant>
        <vt:i4>1703992</vt:i4>
      </vt:variant>
      <vt:variant>
        <vt:i4>2507</vt:i4>
      </vt:variant>
      <vt:variant>
        <vt:i4>0</vt:i4>
      </vt:variant>
      <vt:variant>
        <vt:i4>5</vt:i4>
      </vt:variant>
      <vt:variant>
        <vt:lpwstr/>
      </vt:variant>
      <vt:variant>
        <vt:lpwstr>_Toc275873819</vt:lpwstr>
      </vt:variant>
      <vt:variant>
        <vt:i4>1703992</vt:i4>
      </vt:variant>
      <vt:variant>
        <vt:i4>2501</vt:i4>
      </vt:variant>
      <vt:variant>
        <vt:i4>0</vt:i4>
      </vt:variant>
      <vt:variant>
        <vt:i4>5</vt:i4>
      </vt:variant>
      <vt:variant>
        <vt:lpwstr/>
      </vt:variant>
      <vt:variant>
        <vt:lpwstr>_Toc275873818</vt:lpwstr>
      </vt:variant>
      <vt:variant>
        <vt:i4>1703992</vt:i4>
      </vt:variant>
      <vt:variant>
        <vt:i4>2495</vt:i4>
      </vt:variant>
      <vt:variant>
        <vt:i4>0</vt:i4>
      </vt:variant>
      <vt:variant>
        <vt:i4>5</vt:i4>
      </vt:variant>
      <vt:variant>
        <vt:lpwstr/>
      </vt:variant>
      <vt:variant>
        <vt:lpwstr>_Toc275873817</vt:lpwstr>
      </vt:variant>
      <vt:variant>
        <vt:i4>1703992</vt:i4>
      </vt:variant>
      <vt:variant>
        <vt:i4>2489</vt:i4>
      </vt:variant>
      <vt:variant>
        <vt:i4>0</vt:i4>
      </vt:variant>
      <vt:variant>
        <vt:i4>5</vt:i4>
      </vt:variant>
      <vt:variant>
        <vt:lpwstr/>
      </vt:variant>
      <vt:variant>
        <vt:lpwstr>_Toc275873816</vt:lpwstr>
      </vt:variant>
      <vt:variant>
        <vt:i4>1703992</vt:i4>
      </vt:variant>
      <vt:variant>
        <vt:i4>2483</vt:i4>
      </vt:variant>
      <vt:variant>
        <vt:i4>0</vt:i4>
      </vt:variant>
      <vt:variant>
        <vt:i4>5</vt:i4>
      </vt:variant>
      <vt:variant>
        <vt:lpwstr/>
      </vt:variant>
      <vt:variant>
        <vt:lpwstr>_Toc275873815</vt:lpwstr>
      </vt:variant>
      <vt:variant>
        <vt:i4>1703992</vt:i4>
      </vt:variant>
      <vt:variant>
        <vt:i4>2477</vt:i4>
      </vt:variant>
      <vt:variant>
        <vt:i4>0</vt:i4>
      </vt:variant>
      <vt:variant>
        <vt:i4>5</vt:i4>
      </vt:variant>
      <vt:variant>
        <vt:lpwstr/>
      </vt:variant>
      <vt:variant>
        <vt:lpwstr>_Toc275873814</vt:lpwstr>
      </vt:variant>
      <vt:variant>
        <vt:i4>1703992</vt:i4>
      </vt:variant>
      <vt:variant>
        <vt:i4>2471</vt:i4>
      </vt:variant>
      <vt:variant>
        <vt:i4>0</vt:i4>
      </vt:variant>
      <vt:variant>
        <vt:i4>5</vt:i4>
      </vt:variant>
      <vt:variant>
        <vt:lpwstr/>
      </vt:variant>
      <vt:variant>
        <vt:lpwstr>_Toc275873813</vt:lpwstr>
      </vt:variant>
      <vt:variant>
        <vt:i4>1703992</vt:i4>
      </vt:variant>
      <vt:variant>
        <vt:i4>2465</vt:i4>
      </vt:variant>
      <vt:variant>
        <vt:i4>0</vt:i4>
      </vt:variant>
      <vt:variant>
        <vt:i4>5</vt:i4>
      </vt:variant>
      <vt:variant>
        <vt:lpwstr/>
      </vt:variant>
      <vt:variant>
        <vt:lpwstr>_Toc275873812</vt:lpwstr>
      </vt:variant>
      <vt:variant>
        <vt:i4>1703992</vt:i4>
      </vt:variant>
      <vt:variant>
        <vt:i4>2459</vt:i4>
      </vt:variant>
      <vt:variant>
        <vt:i4>0</vt:i4>
      </vt:variant>
      <vt:variant>
        <vt:i4>5</vt:i4>
      </vt:variant>
      <vt:variant>
        <vt:lpwstr/>
      </vt:variant>
      <vt:variant>
        <vt:lpwstr>_Toc275873811</vt:lpwstr>
      </vt:variant>
      <vt:variant>
        <vt:i4>1703992</vt:i4>
      </vt:variant>
      <vt:variant>
        <vt:i4>2453</vt:i4>
      </vt:variant>
      <vt:variant>
        <vt:i4>0</vt:i4>
      </vt:variant>
      <vt:variant>
        <vt:i4>5</vt:i4>
      </vt:variant>
      <vt:variant>
        <vt:lpwstr/>
      </vt:variant>
      <vt:variant>
        <vt:lpwstr>_Toc275873810</vt:lpwstr>
      </vt:variant>
      <vt:variant>
        <vt:i4>1769528</vt:i4>
      </vt:variant>
      <vt:variant>
        <vt:i4>2447</vt:i4>
      </vt:variant>
      <vt:variant>
        <vt:i4>0</vt:i4>
      </vt:variant>
      <vt:variant>
        <vt:i4>5</vt:i4>
      </vt:variant>
      <vt:variant>
        <vt:lpwstr/>
      </vt:variant>
      <vt:variant>
        <vt:lpwstr>_Toc275873809</vt:lpwstr>
      </vt:variant>
      <vt:variant>
        <vt:i4>1769528</vt:i4>
      </vt:variant>
      <vt:variant>
        <vt:i4>2441</vt:i4>
      </vt:variant>
      <vt:variant>
        <vt:i4>0</vt:i4>
      </vt:variant>
      <vt:variant>
        <vt:i4>5</vt:i4>
      </vt:variant>
      <vt:variant>
        <vt:lpwstr/>
      </vt:variant>
      <vt:variant>
        <vt:lpwstr>_Toc275873808</vt:lpwstr>
      </vt:variant>
      <vt:variant>
        <vt:i4>1769528</vt:i4>
      </vt:variant>
      <vt:variant>
        <vt:i4>2435</vt:i4>
      </vt:variant>
      <vt:variant>
        <vt:i4>0</vt:i4>
      </vt:variant>
      <vt:variant>
        <vt:i4>5</vt:i4>
      </vt:variant>
      <vt:variant>
        <vt:lpwstr/>
      </vt:variant>
      <vt:variant>
        <vt:lpwstr>_Toc275873807</vt:lpwstr>
      </vt:variant>
      <vt:variant>
        <vt:i4>1769528</vt:i4>
      </vt:variant>
      <vt:variant>
        <vt:i4>2429</vt:i4>
      </vt:variant>
      <vt:variant>
        <vt:i4>0</vt:i4>
      </vt:variant>
      <vt:variant>
        <vt:i4>5</vt:i4>
      </vt:variant>
      <vt:variant>
        <vt:lpwstr/>
      </vt:variant>
      <vt:variant>
        <vt:lpwstr>_Toc275873806</vt:lpwstr>
      </vt:variant>
      <vt:variant>
        <vt:i4>1769528</vt:i4>
      </vt:variant>
      <vt:variant>
        <vt:i4>2423</vt:i4>
      </vt:variant>
      <vt:variant>
        <vt:i4>0</vt:i4>
      </vt:variant>
      <vt:variant>
        <vt:i4>5</vt:i4>
      </vt:variant>
      <vt:variant>
        <vt:lpwstr/>
      </vt:variant>
      <vt:variant>
        <vt:lpwstr>_Toc275873805</vt:lpwstr>
      </vt:variant>
      <vt:variant>
        <vt:i4>1769528</vt:i4>
      </vt:variant>
      <vt:variant>
        <vt:i4>2417</vt:i4>
      </vt:variant>
      <vt:variant>
        <vt:i4>0</vt:i4>
      </vt:variant>
      <vt:variant>
        <vt:i4>5</vt:i4>
      </vt:variant>
      <vt:variant>
        <vt:lpwstr/>
      </vt:variant>
      <vt:variant>
        <vt:lpwstr>_Toc275873804</vt:lpwstr>
      </vt:variant>
      <vt:variant>
        <vt:i4>1769528</vt:i4>
      </vt:variant>
      <vt:variant>
        <vt:i4>2411</vt:i4>
      </vt:variant>
      <vt:variant>
        <vt:i4>0</vt:i4>
      </vt:variant>
      <vt:variant>
        <vt:i4>5</vt:i4>
      </vt:variant>
      <vt:variant>
        <vt:lpwstr/>
      </vt:variant>
      <vt:variant>
        <vt:lpwstr>_Toc275873803</vt:lpwstr>
      </vt:variant>
      <vt:variant>
        <vt:i4>1769528</vt:i4>
      </vt:variant>
      <vt:variant>
        <vt:i4>2405</vt:i4>
      </vt:variant>
      <vt:variant>
        <vt:i4>0</vt:i4>
      </vt:variant>
      <vt:variant>
        <vt:i4>5</vt:i4>
      </vt:variant>
      <vt:variant>
        <vt:lpwstr/>
      </vt:variant>
      <vt:variant>
        <vt:lpwstr>_Toc275873802</vt:lpwstr>
      </vt:variant>
      <vt:variant>
        <vt:i4>1769528</vt:i4>
      </vt:variant>
      <vt:variant>
        <vt:i4>2399</vt:i4>
      </vt:variant>
      <vt:variant>
        <vt:i4>0</vt:i4>
      </vt:variant>
      <vt:variant>
        <vt:i4>5</vt:i4>
      </vt:variant>
      <vt:variant>
        <vt:lpwstr/>
      </vt:variant>
      <vt:variant>
        <vt:lpwstr>_Toc275873801</vt:lpwstr>
      </vt:variant>
      <vt:variant>
        <vt:i4>1769528</vt:i4>
      </vt:variant>
      <vt:variant>
        <vt:i4>2393</vt:i4>
      </vt:variant>
      <vt:variant>
        <vt:i4>0</vt:i4>
      </vt:variant>
      <vt:variant>
        <vt:i4>5</vt:i4>
      </vt:variant>
      <vt:variant>
        <vt:lpwstr/>
      </vt:variant>
      <vt:variant>
        <vt:lpwstr>_Toc275873800</vt:lpwstr>
      </vt:variant>
      <vt:variant>
        <vt:i4>1179703</vt:i4>
      </vt:variant>
      <vt:variant>
        <vt:i4>2387</vt:i4>
      </vt:variant>
      <vt:variant>
        <vt:i4>0</vt:i4>
      </vt:variant>
      <vt:variant>
        <vt:i4>5</vt:i4>
      </vt:variant>
      <vt:variant>
        <vt:lpwstr/>
      </vt:variant>
      <vt:variant>
        <vt:lpwstr>_Toc275873799</vt:lpwstr>
      </vt:variant>
      <vt:variant>
        <vt:i4>1179703</vt:i4>
      </vt:variant>
      <vt:variant>
        <vt:i4>2381</vt:i4>
      </vt:variant>
      <vt:variant>
        <vt:i4>0</vt:i4>
      </vt:variant>
      <vt:variant>
        <vt:i4>5</vt:i4>
      </vt:variant>
      <vt:variant>
        <vt:lpwstr/>
      </vt:variant>
      <vt:variant>
        <vt:lpwstr>_Toc275873798</vt:lpwstr>
      </vt:variant>
      <vt:variant>
        <vt:i4>1179703</vt:i4>
      </vt:variant>
      <vt:variant>
        <vt:i4>2375</vt:i4>
      </vt:variant>
      <vt:variant>
        <vt:i4>0</vt:i4>
      </vt:variant>
      <vt:variant>
        <vt:i4>5</vt:i4>
      </vt:variant>
      <vt:variant>
        <vt:lpwstr/>
      </vt:variant>
      <vt:variant>
        <vt:lpwstr>_Toc275873797</vt:lpwstr>
      </vt:variant>
      <vt:variant>
        <vt:i4>1179703</vt:i4>
      </vt:variant>
      <vt:variant>
        <vt:i4>2369</vt:i4>
      </vt:variant>
      <vt:variant>
        <vt:i4>0</vt:i4>
      </vt:variant>
      <vt:variant>
        <vt:i4>5</vt:i4>
      </vt:variant>
      <vt:variant>
        <vt:lpwstr/>
      </vt:variant>
      <vt:variant>
        <vt:lpwstr>_Toc275873796</vt:lpwstr>
      </vt:variant>
      <vt:variant>
        <vt:i4>1179703</vt:i4>
      </vt:variant>
      <vt:variant>
        <vt:i4>2363</vt:i4>
      </vt:variant>
      <vt:variant>
        <vt:i4>0</vt:i4>
      </vt:variant>
      <vt:variant>
        <vt:i4>5</vt:i4>
      </vt:variant>
      <vt:variant>
        <vt:lpwstr/>
      </vt:variant>
      <vt:variant>
        <vt:lpwstr>_Toc275873795</vt:lpwstr>
      </vt:variant>
      <vt:variant>
        <vt:i4>1179703</vt:i4>
      </vt:variant>
      <vt:variant>
        <vt:i4>2357</vt:i4>
      </vt:variant>
      <vt:variant>
        <vt:i4>0</vt:i4>
      </vt:variant>
      <vt:variant>
        <vt:i4>5</vt:i4>
      </vt:variant>
      <vt:variant>
        <vt:lpwstr/>
      </vt:variant>
      <vt:variant>
        <vt:lpwstr>_Toc275873794</vt:lpwstr>
      </vt:variant>
      <vt:variant>
        <vt:i4>1179703</vt:i4>
      </vt:variant>
      <vt:variant>
        <vt:i4>2351</vt:i4>
      </vt:variant>
      <vt:variant>
        <vt:i4>0</vt:i4>
      </vt:variant>
      <vt:variant>
        <vt:i4>5</vt:i4>
      </vt:variant>
      <vt:variant>
        <vt:lpwstr/>
      </vt:variant>
      <vt:variant>
        <vt:lpwstr>_Toc275873793</vt:lpwstr>
      </vt:variant>
      <vt:variant>
        <vt:i4>1179703</vt:i4>
      </vt:variant>
      <vt:variant>
        <vt:i4>2345</vt:i4>
      </vt:variant>
      <vt:variant>
        <vt:i4>0</vt:i4>
      </vt:variant>
      <vt:variant>
        <vt:i4>5</vt:i4>
      </vt:variant>
      <vt:variant>
        <vt:lpwstr/>
      </vt:variant>
      <vt:variant>
        <vt:lpwstr>_Toc275873792</vt:lpwstr>
      </vt:variant>
      <vt:variant>
        <vt:i4>1179703</vt:i4>
      </vt:variant>
      <vt:variant>
        <vt:i4>2339</vt:i4>
      </vt:variant>
      <vt:variant>
        <vt:i4>0</vt:i4>
      </vt:variant>
      <vt:variant>
        <vt:i4>5</vt:i4>
      </vt:variant>
      <vt:variant>
        <vt:lpwstr/>
      </vt:variant>
      <vt:variant>
        <vt:lpwstr>_Toc275873791</vt:lpwstr>
      </vt:variant>
      <vt:variant>
        <vt:i4>1179703</vt:i4>
      </vt:variant>
      <vt:variant>
        <vt:i4>2333</vt:i4>
      </vt:variant>
      <vt:variant>
        <vt:i4>0</vt:i4>
      </vt:variant>
      <vt:variant>
        <vt:i4>5</vt:i4>
      </vt:variant>
      <vt:variant>
        <vt:lpwstr/>
      </vt:variant>
      <vt:variant>
        <vt:lpwstr>_Toc275873790</vt:lpwstr>
      </vt:variant>
      <vt:variant>
        <vt:i4>1245239</vt:i4>
      </vt:variant>
      <vt:variant>
        <vt:i4>2327</vt:i4>
      </vt:variant>
      <vt:variant>
        <vt:i4>0</vt:i4>
      </vt:variant>
      <vt:variant>
        <vt:i4>5</vt:i4>
      </vt:variant>
      <vt:variant>
        <vt:lpwstr/>
      </vt:variant>
      <vt:variant>
        <vt:lpwstr>_Toc275873789</vt:lpwstr>
      </vt:variant>
      <vt:variant>
        <vt:i4>1245239</vt:i4>
      </vt:variant>
      <vt:variant>
        <vt:i4>2321</vt:i4>
      </vt:variant>
      <vt:variant>
        <vt:i4>0</vt:i4>
      </vt:variant>
      <vt:variant>
        <vt:i4>5</vt:i4>
      </vt:variant>
      <vt:variant>
        <vt:lpwstr/>
      </vt:variant>
      <vt:variant>
        <vt:lpwstr>_Toc275873788</vt:lpwstr>
      </vt:variant>
      <vt:variant>
        <vt:i4>1245239</vt:i4>
      </vt:variant>
      <vt:variant>
        <vt:i4>2315</vt:i4>
      </vt:variant>
      <vt:variant>
        <vt:i4>0</vt:i4>
      </vt:variant>
      <vt:variant>
        <vt:i4>5</vt:i4>
      </vt:variant>
      <vt:variant>
        <vt:lpwstr/>
      </vt:variant>
      <vt:variant>
        <vt:lpwstr>_Toc275873787</vt:lpwstr>
      </vt:variant>
      <vt:variant>
        <vt:i4>1245239</vt:i4>
      </vt:variant>
      <vt:variant>
        <vt:i4>2309</vt:i4>
      </vt:variant>
      <vt:variant>
        <vt:i4>0</vt:i4>
      </vt:variant>
      <vt:variant>
        <vt:i4>5</vt:i4>
      </vt:variant>
      <vt:variant>
        <vt:lpwstr/>
      </vt:variant>
      <vt:variant>
        <vt:lpwstr>_Toc275873786</vt:lpwstr>
      </vt:variant>
      <vt:variant>
        <vt:i4>1245239</vt:i4>
      </vt:variant>
      <vt:variant>
        <vt:i4>2303</vt:i4>
      </vt:variant>
      <vt:variant>
        <vt:i4>0</vt:i4>
      </vt:variant>
      <vt:variant>
        <vt:i4>5</vt:i4>
      </vt:variant>
      <vt:variant>
        <vt:lpwstr/>
      </vt:variant>
      <vt:variant>
        <vt:lpwstr>_Toc275873785</vt:lpwstr>
      </vt:variant>
      <vt:variant>
        <vt:i4>1245239</vt:i4>
      </vt:variant>
      <vt:variant>
        <vt:i4>2297</vt:i4>
      </vt:variant>
      <vt:variant>
        <vt:i4>0</vt:i4>
      </vt:variant>
      <vt:variant>
        <vt:i4>5</vt:i4>
      </vt:variant>
      <vt:variant>
        <vt:lpwstr/>
      </vt:variant>
      <vt:variant>
        <vt:lpwstr>_Toc275873784</vt:lpwstr>
      </vt:variant>
      <vt:variant>
        <vt:i4>1245239</vt:i4>
      </vt:variant>
      <vt:variant>
        <vt:i4>2291</vt:i4>
      </vt:variant>
      <vt:variant>
        <vt:i4>0</vt:i4>
      </vt:variant>
      <vt:variant>
        <vt:i4>5</vt:i4>
      </vt:variant>
      <vt:variant>
        <vt:lpwstr/>
      </vt:variant>
      <vt:variant>
        <vt:lpwstr>_Toc275873783</vt:lpwstr>
      </vt:variant>
      <vt:variant>
        <vt:i4>1245239</vt:i4>
      </vt:variant>
      <vt:variant>
        <vt:i4>2285</vt:i4>
      </vt:variant>
      <vt:variant>
        <vt:i4>0</vt:i4>
      </vt:variant>
      <vt:variant>
        <vt:i4>5</vt:i4>
      </vt:variant>
      <vt:variant>
        <vt:lpwstr/>
      </vt:variant>
      <vt:variant>
        <vt:lpwstr>_Toc275873782</vt:lpwstr>
      </vt:variant>
      <vt:variant>
        <vt:i4>1245239</vt:i4>
      </vt:variant>
      <vt:variant>
        <vt:i4>2279</vt:i4>
      </vt:variant>
      <vt:variant>
        <vt:i4>0</vt:i4>
      </vt:variant>
      <vt:variant>
        <vt:i4>5</vt:i4>
      </vt:variant>
      <vt:variant>
        <vt:lpwstr/>
      </vt:variant>
      <vt:variant>
        <vt:lpwstr>_Toc275873781</vt:lpwstr>
      </vt:variant>
      <vt:variant>
        <vt:i4>1245239</vt:i4>
      </vt:variant>
      <vt:variant>
        <vt:i4>2273</vt:i4>
      </vt:variant>
      <vt:variant>
        <vt:i4>0</vt:i4>
      </vt:variant>
      <vt:variant>
        <vt:i4>5</vt:i4>
      </vt:variant>
      <vt:variant>
        <vt:lpwstr/>
      </vt:variant>
      <vt:variant>
        <vt:lpwstr>_Toc275873780</vt:lpwstr>
      </vt:variant>
      <vt:variant>
        <vt:i4>1835063</vt:i4>
      </vt:variant>
      <vt:variant>
        <vt:i4>2267</vt:i4>
      </vt:variant>
      <vt:variant>
        <vt:i4>0</vt:i4>
      </vt:variant>
      <vt:variant>
        <vt:i4>5</vt:i4>
      </vt:variant>
      <vt:variant>
        <vt:lpwstr/>
      </vt:variant>
      <vt:variant>
        <vt:lpwstr>_Toc275873779</vt:lpwstr>
      </vt:variant>
      <vt:variant>
        <vt:i4>1835063</vt:i4>
      </vt:variant>
      <vt:variant>
        <vt:i4>2261</vt:i4>
      </vt:variant>
      <vt:variant>
        <vt:i4>0</vt:i4>
      </vt:variant>
      <vt:variant>
        <vt:i4>5</vt:i4>
      </vt:variant>
      <vt:variant>
        <vt:lpwstr/>
      </vt:variant>
      <vt:variant>
        <vt:lpwstr>_Toc275873778</vt:lpwstr>
      </vt:variant>
      <vt:variant>
        <vt:i4>1835063</vt:i4>
      </vt:variant>
      <vt:variant>
        <vt:i4>2255</vt:i4>
      </vt:variant>
      <vt:variant>
        <vt:i4>0</vt:i4>
      </vt:variant>
      <vt:variant>
        <vt:i4>5</vt:i4>
      </vt:variant>
      <vt:variant>
        <vt:lpwstr/>
      </vt:variant>
      <vt:variant>
        <vt:lpwstr>_Toc275873777</vt:lpwstr>
      </vt:variant>
      <vt:variant>
        <vt:i4>1835063</vt:i4>
      </vt:variant>
      <vt:variant>
        <vt:i4>2249</vt:i4>
      </vt:variant>
      <vt:variant>
        <vt:i4>0</vt:i4>
      </vt:variant>
      <vt:variant>
        <vt:i4>5</vt:i4>
      </vt:variant>
      <vt:variant>
        <vt:lpwstr/>
      </vt:variant>
      <vt:variant>
        <vt:lpwstr>_Toc275873776</vt:lpwstr>
      </vt:variant>
      <vt:variant>
        <vt:i4>1835063</vt:i4>
      </vt:variant>
      <vt:variant>
        <vt:i4>2243</vt:i4>
      </vt:variant>
      <vt:variant>
        <vt:i4>0</vt:i4>
      </vt:variant>
      <vt:variant>
        <vt:i4>5</vt:i4>
      </vt:variant>
      <vt:variant>
        <vt:lpwstr/>
      </vt:variant>
      <vt:variant>
        <vt:lpwstr>_Toc275873775</vt:lpwstr>
      </vt:variant>
      <vt:variant>
        <vt:i4>1835063</vt:i4>
      </vt:variant>
      <vt:variant>
        <vt:i4>2237</vt:i4>
      </vt:variant>
      <vt:variant>
        <vt:i4>0</vt:i4>
      </vt:variant>
      <vt:variant>
        <vt:i4>5</vt:i4>
      </vt:variant>
      <vt:variant>
        <vt:lpwstr/>
      </vt:variant>
      <vt:variant>
        <vt:lpwstr>_Toc275873774</vt:lpwstr>
      </vt:variant>
      <vt:variant>
        <vt:i4>1835063</vt:i4>
      </vt:variant>
      <vt:variant>
        <vt:i4>2231</vt:i4>
      </vt:variant>
      <vt:variant>
        <vt:i4>0</vt:i4>
      </vt:variant>
      <vt:variant>
        <vt:i4>5</vt:i4>
      </vt:variant>
      <vt:variant>
        <vt:lpwstr/>
      </vt:variant>
      <vt:variant>
        <vt:lpwstr>_Toc275873773</vt:lpwstr>
      </vt:variant>
      <vt:variant>
        <vt:i4>1835063</vt:i4>
      </vt:variant>
      <vt:variant>
        <vt:i4>2225</vt:i4>
      </vt:variant>
      <vt:variant>
        <vt:i4>0</vt:i4>
      </vt:variant>
      <vt:variant>
        <vt:i4>5</vt:i4>
      </vt:variant>
      <vt:variant>
        <vt:lpwstr/>
      </vt:variant>
      <vt:variant>
        <vt:lpwstr>_Toc275873772</vt:lpwstr>
      </vt:variant>
      <vt:variant>
        <vt:i4>1835063</vt:i4>
      </vt:variant>
      <vt:variant>
        <vt:i4>2219</vt:i4>
      </vt:variant>
      <vt:variant>
        <vt:i4>0</vt:i4>
      </vt:variant>
      <vt:variant>
        <vt:i4>5</vt:i4>
      </vt:variant>
      <vt:variant>
        <vt:lpwstr/>
      </vt:variant>
      <vt:variant>
        <vt:lpwstr>_Toc275873771</vt:lpwstr>
      </vt:variant>
      <vt:variant>
        <vt:i4>1835063</vt:i4>
      </vt:variant>
      <vt:variant>
        <vt:i4>2213</vt:i4>
      </vt:variant>
      <vt:variant>
        <vt:i4>0</vt:i4>
      </vt:variant>
      <vt:variant>
        <vt:i4>5</vt:i4>
      </vt:variant>
      <vt:variant>
        <vt:lpwstr/>
      </vt:variant>
      <vt:variant>
        <vt:lpwstr>_Toc275873770</vt:lpwstr>
      </vt:variant>
      <vt:variant>
        <vt:i4>1900599</vt:i4>
      </vt:variant>
      <vt:variant>
        <vt:i4>2207</vt:i4>
      </vt:variant>
      <vt:variant>
        <vt:i4>0</vt:i4>
      </vt:variant>
      <vt:variant>
        <vt:i4>5</vt:i4>
      </vt:variant>
      <vt:variant>
        <vt:lpwstr/>
      </vt:variant>
      <vt:variant>
        <vt:lpwstr>_Toc275873769</vt:lpwstr>
      </vt:variant>
      <vt:variant>
        <vt:i4>1900599</vt:i4>
      </vt:variant>
      <vt:variant>
        <vt:i4>2201</vt:i4>
      </vt:variant>
      <vt:variant>
        <vt:i4>0</vt:i4>
      </vt:variant>
      <vt:variant>
        <vt:i4>5</vt:i4>
      </vt:variant>
      <vt:variant>
        <vt:lpwstr/>
      </vt:variant>
      <vt:variant>
        <vt:lpwstr>_Toc275873768</vt:lpwstr>
      </vt:variant>
      <vt:variant>
        <vt:i4>1900599</vt:i4>
      </vt:variant>
      <vt:variant>
        <vt:i4>2195</vt:i4>
      </vt:variant>
      <vt:variant>
        <vt:i4>0</vt:i4>
      </vt:variant>
      <vt:variant>
        <vt:i4>5</vt:i4>
      </vt:variant>
      <vt:variant>
        <vt:lpwstr/>
      </vt:variant>
      <vt:variant>
        <vt:lpwstr>_Toc275873767</vt:lpwstr>
      </vt:variant>
      <vt:variant>
        <vt:i4>1900599</vt:i4>
      </vt:variant>
      <vt:variant>
        <vt:i4>2189</vt:i4>
      </vt:variant>
      <vt:variant>
        <vt:i4>0</vt:i4>
      </vt:variant>
      <vt:variant>
        <vt:i4>5</vt:i4>
      </vt:variant>
      <vt:variant>
        <vt:lpwstr/>
      </vt:variant>
      <vt:variant>
        <vt:lpwstr>_Toc275873766</vt:lpwstr>
      </vt:variant>
      <vt:variant>
        <vt:i4>1900599</vt:i4>
      </vt:variant>
      <vt:variant>
        <vt:i4>2183</vt:i4>
      </vt:variant>
      <vt:variant>
        <vt:i4>0</vt:i4>
      </vt:variant>
      <vt:variant>
        <vt:i4>5</vt:i4>
      </vt:variant>
      <vt:variant>
        <vt:lpwstr/>
      </vt:variant>
      <vt:variant>
        <vt:lpwstr>_Toc275873765</vt:lpwstr>
      </vt:variant>
      <vt:variant>
        <vt:i4>1900599</vt:i4>
      </vt:variant>
      <vt:variant>
        <vt:i4>2177</vt:i4>
      </vt:variant>
      <vt:variant>
        <vt:i4>0</vt:i4>
      </vt:variant>
      <vt:variant>
        <vt:i4>5</vt:i4>
      </vt:variant>
      <vt:variant>
        <vt:lpwstr/>
      </vt:variant>
      <vt:variant>
        <vt:lpwstr>_Toc275873764</vt:lpwstr>
      </vt:variant>
      <vt:variant>
        <vt:i4>1900599</vt:i4>
      </vt:variant>
      <vt:variant>
        <vt:i4>2171</vt:i4>
      </vt:variant>
      <vt:variant>
        <vt:i4>0</vt:i4>
      </vt:variant>
      <vt:variant>
        <vt:i4>5</vt:i4>
      </vt:variant>
      <vt:variant>
        <vt:lpwstr/>
      </vt:variant>
      <vt:variant>
        <vt:lpwstr>_Toc275873763</vt:lpwstr>
      </vt:variant>
      <vt:variant>
        <vt:i4>1900599</vt:i4>
      </vt:variant>
      <vt:variant>
        <vt:i4>2165</vt:i4>
      </vt:variant>
      <vt:variant>
        <vt:i4>0</vt:i4>
      </vt:variant>
      <vt:variant>
        <vt:i4>5</vt:i4>
      </vt:variant>
      <vt:variant>
        <vt:lpwstr/>
      </vt:variant>
      <vt:variant>
        <vt:lpwstr>_Toc275873762</vt:lpwstr>
      </vt:variant>
      <vt:variant>
        <vt:i4>1900599</vt:i4>
      </vt:variant>
      <vt:variant>
        <vt:i4>2159</vt:i4>
      </vt:variant>
      <vt:variant>
        <vt:i4>0</vt:i4>
      </vt:variant>
      <vt:variant>
        <vt:i4>5</vt:i4>
      </vt:variant>
      <vt:variant>
        <vt:lpwstr/>
      </vt:variant>
      <vt:variant>
        <vt:lpwstr>_Toc275873761</vt:lpwstr>
      </vt:variant>
      <vt:variant>
        <vt:i4>1900599</vt:i4>
      </vt:variant>
      <vt:variant>
        <vt:i4>2153</vt:i4>
      </vt:variant>
      <vt:variant>
        <vt:i4>0</vt:i4>
      </vt:variant>
      <vt:variant>
        <vt:i4>5</vt:i4>
      </vt:variant>
      <vt:variant>
        <vt:lpwstr/>
      </vt:variant>
      <vt:variant>
        <vt:lpwstr>_Toc275873760</vt:lpwstr>
      </vt:variant>
      <vt:variant>
        <vt:i4>1966135</vt:i4>
      </vt:variant>
      <vt:variant>
        <vt:i4>2147</vt:i4>
      </vt:variant>
      <vt:variant>
        <vt:i4>0</vt:i4>
      </vt:variant>
      <vt:variant>
        <vt:i4>5</vt:i4>
      </vt:variant>
      <vt:variant>
        <vt:lpwstr/>
      </vt:variant>
      <vt:variant>
        <vt:lpwstr>_Toc275873759</vt:lpwstr>
      </vt:variant>
      <vt:variant>
        <vt:i4>1966135</vt:i4>
      </vt:variant>
      <vt:variant>
        <vt:i4>2141</vt:i4>
      </vt:variant>
      <vt:variant>
        <vt:i4>0</vt:i4>
      </vt:variant>
      <vt:variant>
        <vt:i4>5</vt:i4>
      </vt:variant>
      <vt:variant>
        <vt:lpwstr/>
      </vt:variant>
      <vt:variant>
        <vt:lpwstr>_Toc275873758</vt:lpwstr>
      </vt:variant>
      <vt:variant>
        <vt:i4>1966135</vt:i4>
      </vt:variant>
      <vt:variant>
        <vt:i4>2135</vt:i4>
      </vt:variant>
      <vt:variant>
        <vt:i4>0</vt:i4>
      </vt:variant>
      <vt:variant>
        <vt:i4>5</vt:i4>
      </vt:variant>
      <vt:variant>
        <vt:lpwstr/>
      </vt:variant>
      <vt:variant>
        <vt:lpwstr>_Toc275873757</vt:lpwstr>
      </vt:variant>
      <vt:variant>
        <vt:i4>1966135</vt:i4>
      </vt:variant>
      <vt:variant>
        <vt:i4>2129</vt:i4>
      </vt:variant>
      <vt:variant>
        <vt:i4>0</vt:i4>
      </vt:variant>
      <vt:variant>
        <vt:i4>5</vt:i4>
      </vt:variant>
      <vt:variant>
        <vt:lpwstr/>
      </vt:variant>
      <vt:variant>
        <vt:lpwstr>_Toc275873756</vt:lpwstr>
      </vt:variant>
      <vt:variant>
        <vt:i4>1966135</vt:i4>
      </vt:variant>
      <vt:variant>
        <vt:i4>2123</vt:i4>
      </vt:variant>
      <vt:variant>
        <vt:i4>0</vt:i4>
      </vt:variant>
      <vt:variant>
        <vt:i4>5</vt:i4>
      </vt:variant>
      <vt:variant>
        <vt:lpwstr/>
      </vt:variant>
      <vt:variant>
        <vt:lpwstr>_Toc275873755</vt:lpwstr>
      </vt:variant>
      <vt:variant>
        <vt:i4>1966135</vt:i4>
      </vt:variant>
      <vt:variant>
        <vt:i4>2117</vt:i4>
      </vt:variant>
      <vt:variant>
        <vt:i4>0</vt:i4>
      </vt:variant>
      <vt:variant>
        <vt:i4>5</vt:i4>
      </vt:variant>
      <vt:variant>
        <vt:lpwstr/>
      </vt:variant>
      <vt:variant>
        <vt:lpwstr>_Toc275873754</vt:lpwstr>
      </vt:variant>
      <vt:variant>
        <vt:i4>1966135</vt:i4>
      </vt:variant>
      <vt:variant>
        <vt:i4>2111</vt:i4>
      </vt:variant>
      <vt:variant>
        <vt:i4>0</vt:i4>
      </vt:variant>
      <vt:variant>
        <vt:i4>5</vt:i4>
      </vt:variant>
      <vt:variant>
        <vt:lpwstr/>
      </vt:variant>
      <vt:variant>
        <vt:lpwstr>_Toc275873753</vt:lpwstr>
      </vt:variant>
      <vt:variant>
        <vt:i4>1966135</vt:i4>
      </vt:variant>
      <vt:variant>
        <vt:i4>2105</vt:i4>
      </vt:variant>
      <vt:variant>
        <vt:i4>0</vt:i4>
      </vt:variant>
      <vt:variant>
        <vt:i4>5</vt:i4>
      </vt:variant>
      <vt:variant>
        <vt:lpwstr/>
      </vt:variant>
      <vt:variant>
        <vt:lpwstr>_Toc275873752</vt:lpwstr>
      </vt:variant>
      <vt:variant>
        <vt:i4>1966135</vt:i4>
      </vt:variant>
      <vt:variant>
        <vt:i4>2099</vt:i4>
      </vt:variant>
      <vt:variant>
        <vt:i4>0</vt:i4>
      </vt:variant>
      <vt:variant>
        <vt:i4>5</vt:i4>
      </vt:variant>
      <vt:variant>
        <vt:lpwstr/>
      </vt:variant>
      <vt:variant>
        <vt:lpwstr>_Toc275873751</vt:lpwstr>
      </vt:variant>
      <vt:variant>
        <vt:i4>1966135</vt:i4>
      </vt:variant>
      <vt:variant>
        <vt:i4>2093</vt:i4>
      </vt:variant>
      <vt:variant>
        <vt:i4>0</vt:i4>
      </vt:variant>
      <vt:variant>
        <vt:i4>5</vt:i4>
      </vt:variant>
      <vt:variant>
        <vt:lpwstr/>
      </vt:variant>
      <vt:variant>
        <vt:lpwstr>_Toc275873750</vt:lpwstr>
      </vt:variant>
      <vt:variant>
        <vt:i4>2031671</vt:i4>
      </vt:variant>
      <vt:variant>
        <vt:i4>2087</vt:i4>
      </vt:variant>
      <vt:variant>
        <vt:i4>0</vt:i4>
      </vt:variant>
      <vt:variant>
        <vt:i4>5</vt:i4>
      </vt:variant>
      <vt:variant>
        <vt:lpwstr/>
      </vt:variant>
      <vt:variant>
        <vt:lpwstr>_Toc275873749</vt:lpwstr>
      </vt:variant>
      <vt:variant>
        <vt:i4>2031671</vt:i4>
      </vt:variant>
      <vt:variant>
        <vt:i4>2081</vt:i4>
      </vt:variant>
      <vt:variant>
        <vt:i4>0</vt:i4>
      </vt:variant>
      <vt:variant>
        <vt:i4>5</vt:i4>
      </vt:variant>
      <vt:variant>
        <vt:lpwstr/>
      </vt:variant>
      <vt:variant>
        <vt:lpwstr>_Toc275873748</vt:lpwstr>
      </vt:variant>
      <vt:variant>
        <vt:i4>2031671</vt:i4>
      </vt:variant>
      <vt:variant>
        <vt:i4>2075</vt:i4>
      </vt:variant>
      <vt:variant>
        <vt:i4>0</vt:i4>
      </vt:variant>
      <vt:variant>
        <vt:i4>5</vt:i4>
      </vt:variant>
      <vt:variant>
        <vt:lpwstr/>
      </vt:variant>
      <vt:variant>
        <vt:lpwstr>_Toc275873747</vt:lpwstr>
      </vt:variant>
      <vt:variant>
        <vt:i4>2031671</vt:i4>
      </vt:variant>
      <vt:variant>
        <vt:i4>2069</vt:i4>
      </vt:variant>
      <vt:variant>
        <vt:i4>0</vt:i4>
      </vt:variant>
      <vt:variant>
        <vt:i4>5</vt:i4>
      </vt:variant>
      <vt:variant>
        <vt:lpwstr/>
      </vt:variant>
      <vt:variant>
        <vt:lpwstr>_Toc275873746</vt:lpwstr>
      </vt:variant>
      <vt:variant>
        <vt:i4>2031671</vt:i4>
      </vt:variant>
      <vt:variant>
        <vt:i4>2063</vt:i4>
      </vt:variant>
      <vt:variant>
        <vt:i4>0</vt:i4>
      </vt:variant>
      <vt:variant>
        <vt:i4>5</vt:i4>
      </vt:variant>
      <vt:variant>
        <vt:lpwstr/>
      </vt:variant>
      <vt:variant>
        <vt:lpwstr>_Toc275873745</vt:lpwstr>
      </vt:variant>
      <vt:variant>
        <vt:i4>2031671</vt:i4>
      </vt:variant>
      <vt:variant>
        <vt:i4>2057</vt:i4>
      </vt:variant>
      <vt:variant>
        <vt:i4>0</vt:i4>
      </vt:variant>
      <vt:variant>
        <vt:i4>5</vt:i4>
      </vt:variant>
      <vt:variant>
        <vt:lpwstr/>
      </vt:variant>
      <vt:variant>
        <vt:lpwstr>_Toc275873744</vt:lpwstr>
      </vt:variant>
      <vt:variant>
        <vt:i4>2031671</vt:i4>
      </vt:variant>
      <vt:variant>
        <vt:i4>2051</vt:i4>
      </vt:variant>
      <vt:variant>
        <vt:i4>0</vt:i4>
      </vt:variant>
      <vt:variant>
        <vt:i4>5</vt:i4>
      </vt:variant>
      <vt:variant>
        <vt:lpwstr/>
      </vt:variant>
      <vt:variant>
        <vt:lpwstr>_Toc275873743</vt:lpwstr>
      </vt:variant>
      <vt:variant>
        <vt:i4>2031671</vt:i4>
      </vt:variant>
      <vt:variant>
        <vt:i4>2045</vt:i4>
      </vt:variant>
      <vt:variant>
        <vt:i4>0</vt:i4>
      </vt:variant>
      <vt:variant>
        <vt:i4>5</vt:i4>
      </vt:variant>
      <vt:variant>
        <vt:lpwstr/>
      </vt:variant>
      <vt:variant>
        <vt:lpwstr>_Toc275873742</vt:lpwstr>
      </vt:variant>
      <vt:variant>
        <vt:i4>2031671</vt:i4>
      </vt:variant>
      <vt:variant>
        <vt:i4>2039</vt:i4>
      </vt:variant>
      <vt:variant>
        <vt:i4>0</vt:i4>
      </vt:variant>
      <vt:variant>
        <vt:i4>5</vt:i4>
      </vt:variant>
      <vt:variant>
        <vt:lpwstr/>
      </vt:variant>
      <vt:variant>
        <vt:lpwstr>_Toc275873741</vt:lpwstr>
      </vt:variant>
      <vt:variant>
        <vt:i4>2031671</vt:i4>
      </vt:variant>
      <vt:variant>
        <vt:i4>2033</vt:i4>
      </vt:variant>
      <vt:variant>
        <vt:i4>0</vt:i4>
      </vt:variant>
      <vt:variant>
        <vt:i4>5</vt:i4>
      </vt:variant>
      <vt:variant>
        <vt:lpwstr/>
      </vt:variant>
      <vt:variant>
        <vt:lpwstr>_Toc275873740</vt:lpwstr>
      </vt:variant>
      <vt:variant>
        <vt:i4>1572919</vt:i4>
      </vt:variant>
      <vt:variant>
        <vt:i4>2027</vt:i4>
      </vt:variant>
      <vt:variant>
        <vt:i4>0</vt:i4>
      </vt:variant>
      <vt:variant>
        <vt:i4>5</vt:i4>
      </vt:variant>
      <vt:variant>
        <vt:lpwstr/>
      </vt:variant>
      <vt:variant>
        <vt:lpwstr>_Toc275873739</vt:lpwstr>
      </vt:variant>
      <vt:variant>
        <vt:i4>1572919</vt:i4>
      </vt:variant>
      <vt:variant>
        <vt:i4>2021</vt:i4>
      </vt:variant>
      <vt:variant>
        <vt:i4>0</vt:i4>
      </vt:variant>
      <vt:variant>
        <vt:i4>5</vt:i4>
      </vt:variant>
      <vt:variant>
        <vt:lpwstr/>
      </vt:variant>
      <vt:variant>
        <vt:lpwstr>_Toc275873738</vt:lpwstr>
      </vt:variant>
      <vt:variant>
        <vt:i4>1572919</vt:i4>
      </vt:variant>
      <vt:variant>
        <vt:i4>2015</vt:i4>
      </vt:variant>
      <vt:variant>
        <vt:i4>0</vt:i4>
      </vt:variant>
      <vt:variant>
        <vt:i4>5</vt:i4>
      </vt:variant>
      <vt:variant>
        <vt:lpwstr/>
      </vt:variant>
      <vt:variant>
        <vt:lpwstr>_Toc275873737</vt:lpwstr>
      </vt:variant>
      <vt:variant>
        <vt:i4>1572919</vt:i4>
      </vt:variant>
      <vt:variant>
        <vt:i4>2009</vt:i4>
      </vt:variant>
      <vt:variant>
        <vt:i4>0</vt:i4>
      </vt:variant>
      <vt:variant>
        <vt:i4>5</vt:i4>
      </vt:variant>
      <vt:variant>
        <vt:lpwstr/>
      </vt:variant>
      <vt:variant>
        <vt:lpwstr>_Toc275873736</vt:lpwstr>
      </vt:variant>
      <vt:variant>
        <vt:i4>1572919</vt:i4>
      </vt:variant>
      <vt:variant>
        <vt:i4>2003</vt:i4>
      </vt:variant>
      <vt:variant>
        <vt:i4>0</vt:i4>
      </vt:variant>
      <vt:variant>
        <vt:i4>5</vt:i4>
      </vt:variant>
      <vt:variant>
        <vt:lpwstr/>
      </vt:variant>
      <vt:variant>
        <vt:lpwstr>_Toc275873735</vt:lpwstr>
      </vt:variant>
      <vt:variant>
        <vt:i4>1572919</vt:i4>
      </vt:variant>
      <vt:variant>
        <vt:i4>1997</vt:i4>
      </vt:variant>
      <vt:variant>
        <vt:i4>0</vt:i4>
      </vt:variant>
      <vt:variant>
        <vt:i4>5</vt:i4>
      </vt:variant>
      <vt:variant>
        <vt:lpwstr/>
      </vt:variant>
      <vt:variant>
        <vt:lpwstr>_Toc275873734</vt:lpwstr>
      </vt:variant>
      <vt:variant>
        <vt:i4>1572919</vt:i4>
      </vt:variant>
      <vt:variant>
        <vt:i4>1991</vt:i4>
      </vt:variant>
      <vt:variant>
        <vt:i4>0</vt:i4>
      </vt:variant>
      <vt:variant>
        <vt:i4>5</vt:i4>
      </vt:variant>
      <vt:variant>
        <vt:lpwstr/>
      </vt:variant>
      <vt:variant>
        <vt:lpwstr>_Toc275873733</vt:lpwstr>
      </vt:variant>
      <vt:variant>
        <vt:i4>1572919</vt:i4>
      </vt:variant>
      <vt:variant>
        <vt:i4>1985</vt:i4>
      </vt:variant>
      <vt:variant>
        <vt:i4>0</vt:i4>
      </vt:variant>
      <vt:variant>
        <vt:i4>5</vt:i4>
      </vt:variant>
      <vt:variant>
        <vt:lpwstr/>
      </vt:variant>
      <vt:variant>
        <vt:lpwstr>_Toc275873732</vt:lpwstr>
      </vt:variant>
      <vt:variant>
        <vt:i4>1572919</vt:i4>
      </vt:variant>
      <vt:variant>
        <vt:i4>1979</vt:i4>
      </vt:variant>
      <vt:variant>
        <vt:i4>0</vt:i4>
      </vt:variant>
      <vt:variant>
        <vt:i4>5</vt:i4>
      </vt:variant>
      <vt:variant>
        <vt:lpwstr/>
      </vt:variant>
      <vt:variant>
        <vt:lpwstr>_Toc275873731</vt:lpwstr>
      </vt:variant>
      <vt:variant>
        <vt:i4>1572919</vt:i4>
      </vt:variant>
      <vt:variant>
        <vt:i4>1973</vt:i4>
      </vt:variant>
      <vt:variant>
        <vt:i4>0</vt:i4>
      </vt:variant>
      <vt:variant>
        <vt:i4>5</vt:i4>
      </vt:variant>
      <vt:variant>
        <vt:lpwstr/>
      </vt:variant>
      <vt:variant>
        <vt:lpwstr>_Toc275873730</vt:lpwstr>
      </vt:variant>
      <vt:variant>
        <vt:i4>1638455</vt:i4>
      </vt:variant>
      <vt:variant>
        <vt:i4>1967</vt:i4>
      </vt:variant>
      <vt:variant>
        <vt:i4>0</vt:i4>
      </vt:variant>
      <vt:variant>
        <vt:i4>5</vt:i4>
      </vt:variant>
      <vt:variant>
        <vt:lpwstr/>
      </vt:variant>
      <vt:variant>
        <vt:lpwstr>_Toc275873729</vt:lpwstr>
      </vt:variant>
      <vt:variant>
        <vt:i4>1638455</vt:i4>
      </vt:variant>
      <vt:variant>
        <vt:i4>1961</vt:i4>
      </vt:variant>
      <vt:variant>
        <vt:i4>0</vt:i4>
      </vt:variant>
      <vt:variant>
        <vt:i4>5</vt:i4>
      </vt:variant>
      <vt:variant>
        <vt:lpwstr/>
      </vt:variant>
      <vt:variant>
        <vt:lpwstr>_Toc275873728</vt:lpwstr>
      </vt:variant>
      <vt:variant>
        <vt:i4>1638455</vt:i4>
      </vt:variant>
      <vt:variant>
        <vt:i4>1955</vt:i4>
      </vt:variant>
      <vt:variant>
        <vt:i4>0</vt:i4>
      </vt:variant>
      <vt:variant>
        <vt:i4>5</vt:i4>
      </vt:variant>
      <vt:variant>
        <vt:lpwstr/>
      </vt:variant>
      <vt:variant>
        <vt:lpwstr>_Toc275873727</vt:lpwstr>
      </vt:variant>
      <vt:variant>
        <vt:i4>1638455</vt:i4>
      </vt:variant>
      <vt:variant>
        <vt:i4>1949</vt:i4>
      </vt:variant>
      <vt:variant>
        <vt:i4>0</vt:i4>
      </vt:variant>
      <vt:variant>
        <vt:i4>5</vt:i4>
      </vt:variant>
      <vt:variant>
        <vt:lpwstr/>
      </vt:variant>
      <vt:variant>
        <vt:lpwstr>_Toc275873726</vt:lpwstr>
      </vt:variant>
      <vt:variant>
        <vt:i4>1638455</vt:i4>
      </vt:variant>
      <vt:variant>
        <vt:i4>1943</vt:i4>
      </vt:variant>
      <vt:variant>
        <vt:i4>0</vt:i4>
      </vt:variant>
      <vt:variant>
        <vt:i4>5</vt:i4>
      </vt:variant>
      <vt:variant>
        <vt:lpwstr/>
      </vt:variant>
      <vt:variant>
        <vt:lpwstr>_Toc275873725</vt:lpwstr>
      </vt:variant>
      <vt:variant>
        <vt:i4>1638455</vt:i4>
      </vt:variant>
      <vt:variant>
        <vt:i4>1937</vt:i4>
      </vt:variant>
      <vt:variant>
        <vt:i4>0</vt:i4>
      </vt:variant>
      <vt:variant>
        <vt:i4>5</vt:i4>
      </vt:variant>
      <vt:variant>
        <vt:lpwstr/>
      </vt:variant>
      <vt:variant>
        <vt:lpwstr>_Toc275873724</vt:lpwstr>
      </vt:variant>
      <vt:variant>
        <vt:i4>1638455</vt:i4>
      </vt:variant>
      <vt:variant>
        <vt:i4>1931</vt:i4>
      </vt:variant>
      <vt:variant>
        <vt:i4>0</vt:i4>
      </vt:variant>
      <vt:variant>
        <vt:i4>5</vt:i4>
      </vt:variant>
      <vt:variant>
        <vt:lpwstr/>
      </vt:variant>
      <vt:variant>
        <vt:lpwstr>_Toc275873723</vt:lpwstr>
      </vt:variant>
      <vt:variant>
        <vt:i4>1638455</vt:i4>
      </vt:variant>
      <vt:variant>
        <vt:i4>1925</vt:i4>
      </vt:variant>
      <vt:variant>
        <vt:i4>0</vt:i4>
      </vt:variant>
      <vt:variant>
        <vt:i4>5</vt:i4>
      </vt:variant>
      <vt:variant>
        <vt:lpwstr/>
      </vt:variant>
      <vt:variant>
        <vt:lpwstr>_Toc275873722</vt:lpwstr>
      </vt:variant>
      <vt:variant>
        <vt:i4>1638455</vt:i4>
      </vt:variant>
      <vt:variant>
        <vt:i4>1919</vt:i4>
      </vt:variant>
      <vt:variant>
        <vt:i4>0</vt:i4>
      </vt:variant>
      <vt:variant>
        <vt:i4>5</vt:i4>
      </vt:variant>
      <vt:variant>
        <vt:lpwstr/>
      </vt:variant>
      <vt:variant>
        <vt:lpwstr>_Toc275873721</vt:lpwstr>
      </vt:variant>
      <vt:variant>
        <vt:i4>1638455</vt:i4>
      </vt:variant>
      <vt:variant>
        <vt:i4>1913</vt:i4>
      </vt:variant>
      <vt:variant>
        <vt:i4>0</vt:i4>
      </vt:variant>
      <vt:variant>
        <vt:i4>5</vt:i4>
      </vt:variant>
      <vt:variant>
        <vt:lpwstr/>
      </vt:variant>
      <vt:variant>
        <vt:lpwstr>_Toc275873720</vt:lpwstr>
      </vt:variant>
      <vt:variant>
        <vt:i4>1703991</vt:i4>
      </vt:variant>
      <vt:variant>
        <vt:i4>1907</vt:i4>
      </vt:variant>
      <vt:variant>
        <vt:i4>0</vt:i4>
      </vt:variant>
      <vt:variant>
        <vt:i4>5</vt:i4>
      </vt:variant>
      <vt:variant>
        <vt:lpwstr/>
      </vt:variant>
      <vt:variant>
        <vt:lpwstr>_Toc275873719</vt:lpwstr>
      </vt:variant>
      <vt:variant>
        <vt:i4>1703991</vt:i4>
      </vt:variant>
      <vt:variant>
        <vt:i4>1901</vt:i4>
      </vt:variant>
      <vt:variant>
        <vt:i4>0</vt:i4>
      </vt:variant>
      <vt:variant>
        <vt:i4>5</vt:i4>
      </vt:variant>
      <vt:variant>
        <vt:lpwstr/>
      </vt:variant>
      <vt:variant>
        <vt:lpwstr>_Toc275873718</vt:lpwstr>
      </vt:variant>
      <vt:variant>
        <vt:i4>1703991</vt:i4>
      </vt:variant>
      <vt:variant>
        <vt:i4>1895</vt:i4>
      </vt:variant>
      <vt:variant>
        <vt:i4>0</vt:i4>
      </vt:variant>
      <vt:variant>
        <vt:i4>5</vt:i4>
      </vt:variant>
      <vt:variant>
        <vt:lpwstr/>
      </vt:variant>
      <vt:variant>
        <vt:lpwstr>_Toc275873717</vt:lpwstr>
      </vt:variant>
      <vt:variant>
        <vt:i4>1703991</vt:i4>
      </vt:variant>
      <vt:variant>
        <vt:i4>1889</vt:i4>
      </vt:variant>
      <vt:variant>
        <vt:i4>0</vt:i4>
      </vt:variant>
      <vt:variant>
        <vt:i4>5</vt:i4>
      </vt:variant>
      <vt:variant>
        <vt:lpwstr/>
      </vt:variant>
      <vt:variant>
        <vt:lpwstr>_Toc275873716</vt:lpwstr>
      </vt:variant>
      <vt:variant>
        <vt:i4>1703991</vt:i4>
      </vt:variant>
      <vt:variant>
        <vt:i4>1883</vt:i4>
      </vt:variant>
      <vt:variant>
        <vt:i4>0</vt:i4>
      </vt:variant>
      <vt:variant>
        <vt:i4>5</vt:i4>
      </vt:variant>
      <vt:variant>
        <vt:lpwstr/>
      </vt:variant>
      <vt:variant>
        <vt:lpwstr>_Toc275873715</vt:lpwstr>
      </vt:variant>
      <vt:variant>
        <vt:i4>1703991</vt:i4>
      </vt:variant>
      <vt:variant>
        <vt:i4>1877</vt:i4>
      </vt:variant>
      <vt:variant>
        <vt:i4>0</vt:i4>
      </vt:variant>
      <vt:variant>
        <vt:i4>5</vt:i4>
      </vt:variant>
      <vt:variant>
        <vt:lpwstr/>
      </vt:variant>
      <vt:variant>
        <vt:lpwstr>_Toc275873714</vt:lpwstr>
      </vt:variant>
      <vt:variant>
        <vt:i4>1703991</vt:i4>
      </vt:variant>
      <vt:variant>
        <vt:i4>1871</vt:i4>
      </vt:variant>
      <vt:variant>
        <vt:i4>0</vt:i4>
      </vt:variant>
      <vt:variant>
        <vt:i4>5</vt:i4>
      </vt:variant>
      <vt:variant>
        <vt:lpwstr/>
      </vt:variant>
      <vt:variant>
        <vt:lpwstr>_Toc275873713</vt:lpwstr>
      </vt:variant>
      <vt:variant>
        <vt:i4>1703991</vt:i4>
      </vt:variant>
      <vt:variant>
        <vt:i4>1865</vt:i4>
      </vt:variant>
      <vt:variant>
        <vt:i4>0</vt:i4>
      </vt:variant>
      <vt:variant>
        <vt:i4>5</vt:i4>
      </vt:variant>
      <vt:variant>
        <vt:lpwstr/>
      </vt:variant>
      <vt:variant>
        <vt:lpwstr>_Toc275873712</vt:lpwstr>
      </vt:variant>
      <vt:variant>
        <vt:i4>1703991</vt:i4>
      </vt:variant>
      <vt:variant>
        <vt:i4>1859</vt:i4>
      </vt:variant>
      <vt:variant>
        <vt:i4>0</vt:i4>
      </vt:variant>
      <vt:variant>
        <vt:i4>5</vt:i4>
      </vt:variant>
      <vt:variant>
        <vt:lpwstr/>
      </vt:variant>
      <vt:variant>
        <vt:lpwstr>_Toc275873711</vt:lpwstr>
      </vt:variant>
      <vt:variant>
        <vt:i4>1703991</vt:i4>
      </vt:variant>
      <vt:variant>
        <vt:i4>1853</vt:i4>
      </vt:variant>
      <vt:variant>
        <vt:i4>0</vt:i4>
      </vt:variant>
      <vt:variant>
        <vt:i4>5</vt:i4>
      </vt:variant>
      <vt:variant>
        <vt:lpwstr/>
      </vt:variant>
      <vt:variant>
        <vt:lpwstr>_Toc275873710</vt:lpwstr>
      </vt:variant>
      <vt:variant>
        <vt:i4>1769527</vt:i4>
      </vt:variant>
      <vt:variant>
        <vt:i4>1847</vt:i4>
      </vt:variant>
      <vt:variant>
        <vt:i4>0</vt:i4>
      </vt:variant>
      <vt:variant>
        <vt:i4>5</vt:i4>
      </vt:variant>
      <vt:variant>
        <vt:lpwstr/>
      </vt:variant>
      <vt:variant>
        <vt:lpwstr>_Toc275873709</vt:lpwstr>
      </vt:variant>
      <vt:variant>
        <vt:i4>1769527</vt:i4>
      </vt:variant>
      <vt:variant>
        <vt:i4>1841</vt:i4>
      </vt:variant>
      <vt:variant>
        <vt:i4>0</vt:i4>
      </vt:variant>
      <vt:variant>
        <vt:i4>5</vt:i4>
      </vt:variant>
      <vt:variant>
        <vt:lpwstr/>
      </vt:variant>
      <vt:variant>
        <vt:lpwstr>_Toc275873708</vt:lpwstr>
      </vt:variant>
      <vt:variant>
        <vt:i4>1769527</vt:i4>
      </vt:variant>
      <vt:variant>
        <vt:i4>1835</vt:i4>
      </vt:variant>
      <vt:variant>
        <vt:i4>0</vt:i4>
      </vt:variant>
      <vt:variant>
        <vt:i4>5</vt:i4>
      </vt:variant>
      <vt:variant>
        <vt:lpwstr/>
      </vt:variant>
      <vt:variant>
        <vt:lpwstr>_Toc275873707</vt:lpwstr>
      </vt:variant>
      <vt:variant>
        <vt:i4>1769527</vt:i4>
      </vt:variant>
      <vt:variant>
        <vt:i4>1829</vt:i4>
      </vt:variant>
      <vt:variant>
        <vt:i4>0</vt:i4>
      </vt:variant>
      <vt:variant>
        <vt:i4>5</vt:i4>
      </vt:variant>
      <vt:variant>
        <vt:lpwstr/>
      </vt:variant>
      <vt:variant>
        <vt:lpwstr>_Toc275873706</vt:lpwstr>
      </vt:variant>
      <vt:variant>
        <vt:i4>1769527</vt:i4>
      </vt:variant>
      <vt:variant>
        <vt:i4>1823</vt:i4>
      </vt:variant>
      <vt:variant>
        <vt:i4>0</vt:i4>
      </vt:variant>
      <vt:variant>
        <vt:i4>5</vt:i4>
      </vt:variant>
      <vt:variant>
        <vt:lpwstr/>
      </vt:variant>
      <vt:variant>
        <vt:lpwstr>_Toc275873705</vt:lpwstr>
      </vt:variant>
      <vt:variant>
        <vt:i4>1769527</vt:i4>
      </vt:variant>
      <vt:variant>
        <vt:i4>1817</vt:i4>
      </vt:variant>
      <vt:variant>
        <vt:i4>0</vt:i4>
      </vt:variant>
      <vt:variant>
        <vt:i4>5</vt:i4>
      </vt:variant>
      <vt:variant>
        <vt:lpwstr/>
      </vt:variant>
      <vt:variant>
        <vt:lpwstr>_Toc275873704</vt:lpwstr>
      </vt:variant>
      <vt:variant>
        <vt:i4>1769527</vt:i4>
      </vt:variant>
      <vt:variant>
        <vt:i4>1811</vt:i4>
      </vt:variant>
      <vt:variant>
        <vt:i4>0</vt:i4>
      </vt:variant>
      <vt:variant>
        <vt:i4>5</vt:i4>
      </vt:variant>
      <vt:variant>
        <vt:lpwstr/>
      </vt:variant>
      <vt:variant>
        <vt:lpwstr>_Toc275873703</vt:lpwstr>
      </vt:variant>
      <vt:variant>
        <vt:i4>1769527</vt:i4>
      </vt:variant>
      <vt:variant>
        <vt:i4>1805</vt:i4>
      </vt:variant>
      <vt:variant>
        <vt:i4>0</vt:i4>
      </vt:variant>
      <vt:variant>
        <vt:i4>5</vt:i4>
      </vt:variant>
      <vt:variant>
        <vt:lpwstr/>
      </vt:variant>
      <vt:variant>
        <vt:lpwstr>_Toc275873702</vt:lpwstr>
      </vt:variant>
      <vt:variant>
        <vt:i4>1769527</vt:i4>
      </vt:variant>
      <vt:variant>
        <vt:i4>1799</vt:i4>
      </vt:variant>
      <vt:variant>
        <vt:i4>0</vt:i4>
      </vt:variant>
      <vt:variant>
        <vt:i4>5</vt:i4>
      </vt:variant>
      <vt:variant>
        <vt:lpwstr/>
      </vt:variant>
      <vt:variant>
        <vt:lpwstr>_Toc275873701</vt:lpwstr>
      </vt:variant>
      <vt:variant>
        <vt:i4>1769527</vt:i4>
      </vt:variant>
      <vt:variant>
        <vt:i4>1793</vt:i4>
      </vt:variant>
      <vt:variant>
        <vt:i4>0</vt:i4>
      </vt:variant>
      <vt:variant>
        <vt:i4>5</vt:i4>
      </vt:variant>
      <vt:variant>
        <vt:lpwstr/>
      </vt:variant>
      <vt:variant>
        <vt:lpwstr>_Toc275873700</vt:lpwstr>
      </vt:variant>
      <vt:variant>
        <vt:i4>1179702</vt:i4>
      </vt:variant>
      <vt:variant>
        <vt:i4>1787</vt:i4>
      </vt:variant>
      <vt:variant>
        <vt:i4>0</vt:i4>
      </vt:variant>
      <vt:variant>
        <vt:i4>5</vt:i4>
      </vt:variant>
      <vt:variant>
        <vt:lpwstr/>
      </vt:variant>
      <vt:variant>
        <vt:lpwstr>_Toc275873699</vt:lpwstr>
      </vt:variant>
      <vt:variant>
        <vt:i4>1179702</vt:i4>
      </vt:variant>
      <vt:variant>
        <vt:i4>1781</vt:i4>
      </vt:variant>
      <vt:variant>
        <vt:i4>0</vt:i4>
      </vt:variant>
      <vt:variant>
        <vt:i4>5</vt:i4>
      </vt:variant>
      <vt:variant>
        <vt:lpwstr/>
      </vt:variant>
      <vt:variant>
        <vt:lpwstr>_Toc275873698</vt:lpwstr>
      </vt:variant>
      <vt:variant>
        <vt:i4>1179702</vt:i4>
      </vt:variant>
      <vt:variant>
        <vt:i4>1775</vt:i4>
      </vt:variant>
      <vt:variant>
        <vt:i4>0</vt:i4>
      </vt:variant>
      <vt:variant>
        <vt:i4>5</vt:i4>
      </vt:variant>
      <vt:variant>
        <vt:lpwstr/>
      </vt:variant>
      <vt:variant>
        <vt:lpwstr>_Toc275873697</vt:lpwstr>
      </vt:variant>
      <vt:variant>
        <vt:i4>1179702</vt:i4>
      </vt:variant>
      <vt:variant>
        <vt:i4>1769</vt:i4>
      </vt:variant>
      <vt:variant>
        <vt:i4>0</vt:i4>
      </vt:variant>
      <vt:variant>
        <vt:i4>5</vt:i4>
      </vt:variant>
      <vt:variant>
        <vt:lpwstr/>
      </vt:variant>
      <vt:variant>
        <vt:lpwstr>_Toc275873696</vt:lpwstr>
      </vt:variant>
      <vt:variant>
        <vt:i4>1179702</vt:i4>
      </vt:variant>
      <vt:variant>
        <vt:i4>1763</vt:i4>
      </vt:variant>
      <vt:variant>
        <vt:i4>0</vt:i4>
      </vt:variant>
      <vt:variant>
        <vt:i4>5</vt:i4>
      </vt:variant>
      <vt:variant>
        <vt:lpwstr/>
      </vt:variant>
      <vt:variant>
        <vt:lpwstr>_Toc275873695</vt:lpwstr>
      </vt:variant>
      <vt:variant>
        <vt:i4>1179702</vt:i4>
      </vt:variant>
      <vt:variant>
        <vt:i4>1757</vt:i4>
      </vt:variant>
      <vt:variant>
        <vt:i4>0</vt:i4>
      </vt:variant>
      <vt:variant>
        <vt:i4>5</vt:i4>
      </vt:variant>
      <vt:variant>
        <vt:lpwstr/>
      </vt:variant>
      <vt:variant>
        <vt:lpwstr>_Toc275873694</vt:lpwstr>
      </vt:variant>
      <vt:variant>
        <vt:i4>1179702</vt:i4>
      </vt:variant>
      <vt:variant>
        <vt:i4>1751</vt:i4>
      </vt:variant>
      <vt:variant>
        <vt:i4>0</vt:i4>
      </vt:variant>
      <vt:variant>
        <vt:i4>5</vt:i4>
      </vt:variant>
      <vt:variant>
        <vt:lpwstr/>
      </vt:variant>
      <vt:variant>
        <vt:lpwstr>_Toc275873693</vt:lpwstr>
      </vt:variant>
      <vt:variant>
        <vt:i4>1179702</vt:i4>
      </vt:variant>
      <vt:variant>
        <vt:i4>1745</vt:i4>
      </vt:variant>
      <vt:variant>
        <vt:i4>0</vt:i4>
      </vt:variant>
      <vt:variant>
        <vt:i4>5</vt:i4>
      </vt:variant>
      <vt:variant>
        <vt:lpwstr/>
      </vt:variant>
      <vt:variant>
        <vt:lpwstr>_Toc275873692</vt:lpwstr>
      </vt:variant>
      <vt:variant>
        <vt:i4>1179702</vt:i4>
      </vt:variant>
      <vt:variant>
        <vt:i4>1739</vt:i4>
      </vt:variant>
      <vt:variant>
        <vt:i4>0</vt:i4>
      </vt:variant>
      <vt:variant>
        <vt:i4>5</vt:i4>
      </vt:variant>
      <vt:variant>
        <vt:lpwstr/>
      </vt:variant>
      <vt:variant>
        <vt:lpwstr>_Toc275873691</vt:lpwstr>
      </vt:variant>
      <vt:variant>
        <vt:i4>1179702</vt:i4>
      </vt:variant>
      <vt:variant>
        <vt:i4>1733</vt:i4>
      </vt:variant>
      <vt:variant>
        <vt:i4>0</vt:i4>
      </vt:variant>
      <vt:variant>
        <vt:i4>5</vt:i4>
      </vt:variant>
      <vt:variant>
        <vt:lpwstr/>
      </vt:variant>
      <vt:variant>
        <vt:lpwstr>_Toc275873690</vt:lpwstr>
      </vt:variant>
      <vt:variant>
        <vt:i4>1245238</vt:i4>
      </vt:variant>
      <vt:variant>
        <vt:i4>1727</vt:i4>
      </vt:variant>
      <vt:variant>
        <vt:i4>0</vt:i4>
      </vt:variant>
      <vt:variant>
        <vt:i4>5</vt:i4>
      </vt:variant>
      <vt:variant>
        <vt:lpwstr/>
      </vt:variant>
      <vt:variant>
        <vt:lpwstr>_Toc275873689</vt:lpwstr>
      </vt:variant>
      <vt:variant>
        <vt:i4>1245238</vt:i4>
      </vt:variant>
      <vt:variant>
        <vt:i4>1721</vt:i4>
      </vt:variant>
      <vt:variant>
        <vt:i4>0</vt:i4>
      </vt:variant>
      <vt:variant>
        <vt:i4>5</vt:i4>
      </vt:variant>
      <vt:variant>
        <vt:lpwstr/>
      </vt:variant>
      <vt:variant>
        <vt:lpwstr>_Toc275873688</vt:lpwstr>
      </vt:variant>
      <vt:variant>
        <vt:i4>1245238</vt:i4>
      </vt:variant>
      <vt:variant>
        <vt:i4>1715</vt:i4>
      </vt:variant>
      <vt:variant>
        <vt:i4>0</vt:i4>
      </vt:variant>
      <vt:variant>
        <vt:i4>5</vt:i4>
      </vt:variant>
      <vt:variant>
        <vt:lpwstr/>
      </vt:variant>
      <vt:variant>
        <vt:lpwstr>_Toc275873687</vt:lpwstr>
      </vt:variant>
      <vt:variant>
        <vt:i4>1245238</vt:i4>
      </vt:variant>
      <vt:variant>
        <vt:i4>1709</vt:i4>
      </vt:variant>
      <vt:variant>
        <vt:i4>0</vt:i4>
      </vt:variant>
      <vt:variant>
        <vt:i4>5</vt:i4>
      </vt:variant>
      <vt:variant>
        <vt:lpwstr/>
      </vt:variant>
      <vt:variant>
        <vt:lpwstr>_Toc275873686</vt:lpwstr>
      </vt:variant>
      <vt:variant>
        <vt:i4>1245238</vt:i4>
      </vt:variant>
      <vt:variant>
        <vt:i4>1703</vt:i4>
      </vt:variant>
      <vt:variant>
        <vt:i4>0</vt:i4>
      </vt:variant>
      <vt:variant>
        <vt:i4>5</vt:i4>
      </vt:variant>
      <vt:variant>
        <vt:lpwstr/>
      </vt:variant>
      <vt:variant>
        <vt:lpwstr>_Toc275873685</vt:lpwstr>
      </vt:variant>
      <vt:variant>
        <vt:i4>1245238</vt:i4>
      </vt:variant>
      <vt:variant>
        <vt:i4>1697</vt:i4>
      </vt:variant>
      <vt:variant>
        <vt:i4>0</vt:i4>
      </vt:variant>
      <vt:variant>
        <vt:i4>5</vt:i4>
      </vt:variant>
      <vt:variant>
        <vt:lpwstr/>
      </vt:variant>
      <vt:variant>
        <vt:lpwstr>_Toc275873684</vt:lpwstr>
      </vt:variant>
      <vt:variant>
        <vt:i4>1245238</vt:i4>
      </vt:variant>
      <vt:variant>
        <vt:i4>1691</vt:i4>
      </vt:variant>
      <vt:variant>
        <vt:i4>0</vt:i4>
      </vt:variant>
      <vt:variant>
        <vt:i4>5</vt:i4>
      </vt:variant>
      <vt:variant>
        <vt:lpwstr/>
      </vt:variant>
      <vt:variant>
        <vt:lpwstr>_Toc275873683</vt:lpwstr>
      </vt:variant>
      <vt:variant>
        <vt:i4>1245238</vt:i4>
      </vt:variant>
      <vt:variant>
        <vt:i4>1685</vt:i4>
      </vt:variant>
      <vt:variant>
        <vt:i4>0</vt:i4>
      </vt:variant>
      <vt:variant>
        <vt:i4>5</vt:i4>
      </vt:variant>
      <vt:variant>
        <vt:lpwstr/>
      </vt:variant>
      <vt:variant>
        <vt:lpwstr>_Toc275873682</vt:lpwstr>
      </vt:variant>
      <vt:variant>
        <vt:i4>1245238</vt:i4>
      </vt:variant>
      <vt:variant>
        <vt:i4>1679</vt:i4>
      </vt:variant>
      <vt:variant>
        <vt:i4>0</vt:i4>
      </vt:variant>
      <vt:variant>
        <vt:i4>5</vt:i4>
      </vt:variant>
      <vt:variant>
        <vt:lpwstr/>
      </vt:variant>
      <vt:variant>
        <vt:lpwstr>_Toc275873681</vt:lpwstr>
      </vt:variant>
      <vt:variant>
        <vt:i4>1245238</vt:i4>
      </vt:variant>
      <vt:variant>
        <vt:i4>1673</vt:i4>
      </vt:variant>
      <vt:variant>
        <vt:i4>0</vt:i4>
      </vt:variant>
      <vt:variant>
        <vt:i4>5</vt:i4>
      </vt:variant>
      <vt:variant>
        <vt:lpwstr/>
      </vt:variant>
      <vt:variant>
        <vt:lpwstr>_Toc275873680</vt:lpwstr>
      </vt:variant>
      <vt:variant>
        <vt:i4>1835062</vt:i4>
      </vt:variant>
      <vt:variant>
        <vt:i4>1667</vt:i4>
      </vt:variant>
      <vt:variant>
        <vt:i4>0</vt:i4>
      </vt:variant>
      <vt:variant>
        <vt:i4>5</vt:i4>
      </vt:variant>
      <vt:variant>
        <vt:lpwstr/>
      </vt:variant>
      <vt:variant>
        <vt:lpwstr>_Toc275873679</vt:lpwstr>
      </vt:variant>
      <vt:variant>
        <vt:i4>1835062</vt:i4>
      </vt:variant>
      <vt:variant>
        <vt:i4>1661</vt:i4>
      </vt:variant>
      <vt:variant>
        <vt:i4>0</vt:i4>
      </vt:variant>
      <vt:variant>
        <vt:i4>5</vt:i4>
      </vt:variant>
      <vt:variant>
        <vt:lpwstr/>
      </vt:variant>
      <vt:variant>
        <vt:lpwstr>_Toc275873678</vt:lpwstr>
      </vt:variant>
      <vt:variant>
        <vt:i4>1835062</vt:i4>
      </vt:variant>
      <vt:variant>
        <vt:i4>1655</vt:i4>
      </vt:variant>
      <vt:variant>
        <vt:i4>0</vt:i4>
      </vt:variant>
      <vt:variant>
        <vt:i4>5</vt:i4>
      </vt:variant>
      <vt:variant>
        <vt:lpwstr/>
      </vt:variant>
      <vt:variant>
        <vt:lpwstr>_Toc275873677</vt:lpwstr>
      </vt:variant>
      <vt:variant>
        <vt:i4>1835062</vt:i4>
      </vt:variant>
      <vt:variant>
        <vt:i4>1649</vt:i4>
      </vt:variant>
      <vt:variant>
        <vt:i4>0</vt:i4>
      </vt:variant>
      <vt:variant>
        <vt:i4>5</vt:i4>
      </vt:variant>
      <vt:variant>
        <vt:lpwstr/>
      </vt:variant>
      <vt:variant>
        <vt:lpwstr>_Toc275873676</vt:lpwstr>
      </vt:variant>
      <vt:variant>
        <vt:i4>1835062</vt:i4>
      </vt:variant>
      <vt:variant>
        <vt:i4>1643</vt:i4>
      </vt:variant>
      <vt:variant>
        <vt:i4>0</vt:i4>
      </vt:variant>
      <vt:variant>
        <vt:i4>5</vt:i4>
      </vt:variant>
      <vt:variant>
        <vt:lpwstr/>
      </vt:variant>
      <vt:variant>
        <vt:lpwstr>_Toc275873675</vt:lpwstr>
      </vt:variant>
      <vt:variant>
        <vt:i4>1835062</vt:i4>
      </vt:variant>
      <vt:variant>
        <vt:i4>1637</vt:i4>
      </vt:variant>
      <vt:variant>
        <vt:i4>0</vt:i4>
      </vt:variant>
      <vt:variant>
        <vt:i4>5</vt:i4>
      </vt:variant>
      <vt:variant>
        <vt:lpwstr/>
      </vt:variant>
      <vt:variant>
        <vt:lpwstr>_Toc275873674</vt:lpwstr>
      </vt:variant>
      <vt:variant>
        <vt:i4>1835062</vt:i4>
      </vt:variant>
      <vt:variant>
        <vt:i4>1631</vt:i4>
      </vt:variant>
      <vt:variant>
        <vt:i4>0</vt:i4>
      </vt:variant>
      <vt:variant>
        <vt:i4>5</vt:i4>
      </vt:variant>
      <vt:variant>
        <vt:lpwstr/>
      </vt:variant>
      <vt:variant>
        <vt:lpwstr>_Toc275873673</vt:lpwstr>
      </vt:variant>
      <vt:variant>
        <vt:i4>1835062</vt:i4>
      </vt:variant>
      <vt:variant>
        <vt:i4>1625</vt:i4>
      </vt:variant>
      <vt:variant>
        <vt:i4>0</vt:i4>
      </vt:variant>
      <vt:variant>
        <vt:i4>5</vt:i4>
      </vt:variant>
      <vt:variant>
        <vt:lpwstr/>
      </vt:variant>
      <vt:variant>
        <vt:lpwstr>_Toc275873672</vt:lpwstr>
      </vt:variant>
      <vt:variant>
        <vt:i4>1835062</vt:i4>
      </vt:variant>
      <vt:variant>
        <vt:i4>1619</vt:i4>
      </vt:variant>
      <vt:variant>
        <vt:i4>0</vt:i4>
      </vt:variant>
      <vt:variant>
        <vt:i4>5</vt:i4>
      </vt:variant>
      <vt:variant>
        <vt:lpwstr/>
      </vt:variant>
      <vt:variant>
        <vt:lpwstr>_Toc275873671</vt:lpwstr>
      </vt:variant>
      <vt:variant>
        <vt:i4>1835062</vt:i4>
      </vt:variant>
      <vt:variant>
        <vt:i4>1613</vt:i4>
      </vt:variant>
      <vt:variant>
        <vt:i4>0</vt:i4>
      </vt:variant>
      <vt:variant>
        <vt:i4>5</vt:i4>
      </vt:variant>
      <vt:variant>
        <vt:lpwstr/>
      </vt:variant>
      <vt:variant>
        <vt:lpwstr>_Toc275873670</vt:lpwstr>
      </vt:variant>
      <vt:variant>
        <vt:i4>1900598</vt:i4>
      </vt:variant>
      <vt:variant>
        <vt:i4>1607</vt:i4>
      </vt:variant>
      <vt:variant>
        <vt:i4>0</vt:i4>
      </vt:variant>
      <vt:variant>
        <vt:i4>5</vt:i4>
      </vt:variant>
      <vt:variant>
        <vt:lpwstr/>
      </vt:variant>
      <vt:variant>
        <vt:lpwstr>_Toc275873669</vt:lpwstr>
      </vt:variant>
      <vt:variant>
        <vt:i4>1900598</vt:i4>
      </vt:variant>
      <vt:variant>
        <vt:i4>1601</vt:i4>
      </vt:variant>
      <vt:variant>
        <vt:i4>0</vt:i4>
      </vt:variant>
      <vt:variant>
        <vt:i4>5</vt:i4>
      </vt:variant>
      <vt:variant>
        <vt:lpwstr/>
      </vt:variant>
      <vt:variant>
        <vt:lpwstr>_Toc275873668</vt:lpwstr>
      </vt:variant>
      <vt:variant>
        <vt:i4>1900598</vt:i4>
      </vt:variant>
      <vt:variant>
        <vt:i4>1595</vt:i4>
      </vt:variant>
      <vt:variant>
        <vt:i4>0</vt:i4>
      </vt:variant>
      <vt:variant>
        <vt:i4>5</vt:i4>
      </vt:variant>
      <vt:variant>
        <vt:lpwstr/>
      </vt:variant>
      <vt:variant>
        <vt:lpwstr>_Toc275873667</vt:lpwstr>
      </vt:variant>
      <vt:variant>
        <vt:i4>1900598</vt:i4>
      </vt:variant>
      <vt:variant>
        <vt:i4>1589</vt:i4>
      </vt:variant>
      <vt:variant>
        <vt:i4>0</vt:i4>
      </vt:variant>
      <vt:variant>
        <vt:i4>5</vt:i4>
      </vt:variant>
      <vt:variant>
        <vt:lpwstr/>
      </vt:variant>
      <vt:variant>
        <vt:lpwstr>_Toc275873666</vt:lpwstr>
      </vt:variant>
      <vt:variant>
        <vt:i4>1900598</vt:i4>
      </vt:variant>
      <vt:variant>
        <vt:i4>1583</vt:i4>
      </vt:variant>
      <vt:variant>
        <vt:i4>0</vt:i4>
      </vt:variant>
      <vt:variant>
        <vt:i4>5</vt:i4>
      </vt:variant>
      <vt:variant>
        <vt:lpwstr/>
      </vt:variant>
      <vt:variant>
        <vt:lpwstr>_Toc275873665</vt:lpwstr>
      </vt:variant>
      <vt:variant>
        <vt:i4>1900598</vt:i4>
      </vt:variant>
      <vt:variant>
        <vt:i4>1577</vt:i4>
      </vt:variant>
      <vt:variant>
        <vt:i4>0</vt:i4>
      </vt:variant>
      <vt:variant>
        <vt:i4>5</vt:i4>
      </vt:variant>
      <vt:variant>
        <vt:lpwstr/>
      </vt:variant>
      <vt:variant>
        <vt:lpwstr>_Toc275873664</vt:lpwstr>
      </vt:variant>
      <vt:variant>
        <vt:i4>1900598</vt:i4>
      </vt:variant>
      <vt:variant>
        <vt:i4>1571</vt:i4>
      </vt:variant>
      <vt:variant>
        <vt:i4>0</vt:i4>
      </vt:variant>
      <vt:variant>
        <vt:i4>5</vt:i4>
      </vt:variant>
      <vt:variant>
        <vt:lpwstr/>
      </vt:variant>
      <vt:variant>
        <vt:lpwstr>_Toc275873663</vt:lpwstr>
      </vt:variant>
      <vt:variant>
        <vt:i4>1900598</vt:i4>
      </vt:variant>
      <vt:variant>
        <vt:i4>1565</vt:i4>
      </vt:variant>
      <vt:variant>
        <vt:i4>0</vt:i4>
      </vt:variant>
      <vt:variant>
        <vt:i4>5</vt:i4>
      </vt:variant>
      <vt:variant>
        <vt:lpwstr/>
      </vt:variant>
      <vt:variant>
        <vt:lpwstr>_Toc275873662</vt:lpwstr>
      </vt:variant>
      <vt:variant>
        <vt:i4>1900598</vt:i4>
      </vt:variant>
      <vt:variant>
        <vt:i4>1559</vt:i4>
      </vt:variant>
      <vt:variant>
        <vt:i4>0</vt:i4>
      </vt:variant>
      <vt:variant>
        <vt:i4>5</vt:i4>
      </vt:variant>
      <vt:variant>
        <vt:lpwstr/>
      </vt:variant>
      <vt:variant>
        <vt:lpwstr>_Toc275873661</vt:lpwstr>
      </vt:variant>
      <vt:variant>
        <vt:i4>1900598</vt:i4>
      </vt:variant>
      <vt:variant>
        <vt:i4>1553</vt:i4>
      </vt:variant>
      <vt:variant>
        <vt:i4>0</vt:i4>
      </vt:variant>
      <vt:variant>
        <vt:i4>5</vt:i4>
      </vt:variant>
      <vt:variant>
        <vt:lpwstr/>
      </vt:variant>
      <vt:variant>
        <vt:lpwstr>_Toc275873660</vt:lpwstr>
      </vt:variant>
      <vt:variant>
        <vt:i4>1966134</vt:i4>
      </vt:variant>
      <vt:variant>
        <vt:i4>1547</vt:i4>
      </vt:variant>
      <vt:variant>
        <vt:i4>0</vt:i4>
      </vt:variant>
      <vt:variant>
        <vt:i4>5</vt:i4>
      </vt:variant>
      <vt:variant>
        <vt:lpwstr/>
      </vt:variant>
      <vt:variant>
        <vt:lpwstr>_Toc275873659</vt:lpwstr>
      </vt:variant>
      <vt:variant>
        <vt:i4>1966134</vt:i4>
      </vt:variant>
      <vt:variant>
        <vt:i4>1541</vt:i4>
      </vt:variant>
      <vt:variant>
        <vt:i4>0</vt:i4>
      </vt:variant>
      <vt:variant>
        <vt:i4>5</vt:i4>
      </vt:variant>
      <vt:variant>
        <vt:lpwstr/>
      </vt:variant>
      <vt:variant>
        <vt:lpwstr>_Toc275873658</vt:lpwstr>
      </vt:variant>
      <vt:variant>
        <vt:i4>1966134</vt:i4>
      </vt:variant>
      <vt:variant>
        <vt:i4>1535</vt:i4>
      </vt:variant>
      <vt:variant>
        <vt:i4>0</vt:i4>
      </vt:variant>
      <vt:variant>
        <vt:i4>5</vt:i4>
      </vt:variant>
      <vt:variant>
        <vt:lpwstr/>
      </vt:variant>
      <vt:variant>
        <vt:lpwstr>_Toc275873657</vt:lpwstr>
      </vt:variant>
      <vt:variant>
        <vt:i4>1966134</vt:i4>
      </vt:variant>
      <vt:variant>
        <vt:i4>1529</vt:i4>
      </vt:variant>
      <vt:variant>
        <vt:i4>0</vt:i4>
      </vt:variant>
      <vt:variant>
        <vt:i4>5</vt:i4>
      </vt:variant>
      <vt:variant>
        <vt:lpwstr/>
      </vt:variant>
      <vt:variant>
        <vt:lpwstr>_Toc275873656</vt:lpwstr>
      </vt:variant>
      <vt:variant>
        <vt:i4>1966134</vt:i4>
      </vt:variant>
      <vt:variant>
        <vt:i4>1523</vt:i4>
      </vt:variant>
      <vt:variant>
        <vt:i4>0</vt:i4>
      </vt:variant>
      <vt:variant>
        <vt:i4>5</vt:i4>
      </vt:variant>
      <vt:variant>
        <vt:lpwstr/>
      </vt:variant>
      <vt:variant>
        <vt:lpwstr>_Toc275873655</vt:lpwstr>
      </vt:variant>
      <vt:variant>
        <vt:i4>1966134</vt:i4>
      </vt:variant>
      <vt:variant>
        <vt:i4>1517</vt:i4>
      </vt:variant>
      <vt:variant>
        <vt:i4>0</vt:i4>
      </vt:variant>
      <vt:variant>
        <vt:i4>5</vt:i4>
      </vt:variant>
      <vt:variant>
        <vt:lpwstr/>
      </vt:variant>
      <vt:variant>
        <vt:lpwstr>_Toc275873654</vt:lpwstr>
      </vt:variant>
      <vt:variant>
        <vt:i4>1966134</vt:i4>
      </vt:variant>
      <vt:variant>
        <vt:i4>1511</vt:i4>
      </vt:variant>
      <vt:variant>
        <vt:i4>0</vt:i4>
      </vt:variant>
      <vt:variant>
        <vt:i4>5</vt:i4>
      </vt:variant>
      <vt:variant>
        <vt:lpwstr/>
      </vt:variant>
      <vt:variant>
        <vt:lpwstr>_Toc275873653</vt:lpwstr>
      </vt:variant>
      <vt:variant>
        <vt:i4>1966134</vt:i4>
      </vt:variant>
      <vt:variant>
        <vt:i4>1505</vt:i4>
      </vt:variant>
      <vt:variant>
        <vt:i4>0</vt:i4>
      </vt:variant>
      <vt:variant>
        <vt:i4>5</vt:i4>
      </vt:variant>
      <vt:variant>
        <vt:lpwstr/>
      </vt:variant>
      <vt:variant>
        <vt:lpwstr>_Toc275873652</vt:lpwstr>
      </vt:variant>
      <vt:variant>
        <vt:i4>1966134</vt:i4>
      </vt:variant>
      <vt:variant>
        <vt:i4>1499</vt:i4>
      </vt:variant>
      <vt:variant>
        <vt:i4>0</vt:i4>
      </vt:variant>
      <vt:variant>
        <vt:i4>5</vt:i4>
      </vt:variant>
      <vt:variant>
        <vt:lpwstr/>
      </vt:variant>
      <vt:variant>
        <vt:lpwstr>_Toc275873651</vt:lpwstr>
      </vt:variant>
      <vt:variant>
        <vt:i4>1966134</vt:i4>
      </vt:variant>
      <vt:variant>
        <vt:i4>1493</vt:i4>
      </vt:variant>
      <vt:variant>
        <vt:i4>0</vt:i4>
      </vt:variant>
      <vt:variant>
        <vt:i4>5</vt:i4>
      </vt:variant>
      <vt:variant>
        <vt:lpwstr/>
      </vt:variant>
      <vt:variant>
        <vt:lpwstr>_Toc275873650</vt:lpwstr>
      </vt:variant>
      <vt:variant>
        <vt:i4>2031670</vt:i4>
      </vt:variant>
      <vt:variant>
        <vt:i4>1487</vt:i4>
      </vt:variant>
      <vt:variant>
        <vt:i4>0</vt:i4>
      </vt:variant>
      <vt:variant>
        <vt:i4>5</vt:i4>
      </vt:variant>
      <vt:variant>
        <vt:lpwstr/>
      </vt:variant>
      <vt:variant>
        <vt:lpwstr>_Toc275873649</vt:lpwstr>
      </vt:variant>
      <vt:variant>
        <vt:i4>2031670</vt:i4>
      </vt:variant>
      <vt:variant>
        <vt:i4>1481</vt:i4>
      </vt:variant>
      <vt:variant>
        <vt:i4>0</vt:i4>
      </vt:variant>
      <vt:variant>
        <vt:i4>5</vt:i4>
      </vt:variant>
      <vt:variant>
        <vt:lpwstr/>
      </vt:variant>
      <vt:variant>
        <vt:lpwstr>_Toc275873648</vt:lpwstr>
      </vt:variant>
      <vt:variant>
        <vt:i4>2031670</vt:i4>
      </vt:variant>
      <vt:variant>
        <vt:i4>1475</vt:i4>
      </vt:variant>
      <vt:variant>
        <vt:i4>0</vt:i4>
      </vt:variant>
      <vt:variant>
        <vt:i4>5</vt:i4>
      </vt:variant>
      <vt:variant>
        <vt:lpwstr/>
      </vt:variant>
      <vt:variant>
        <vt:lpwstr>_Toc275873647</vt:lpwstr>
      </vt:variant>
      <vt:variant>
        <vt:i4>2031670</vt:i4>
      </vt:variant>
      <vt:variant>
        <vt:i4>1469</vt:i4>
      </vt:variant>
      <vt:variant>
        <vt:i4>0</vt:i4>
      </vt:variant>
      <vt:variant>
        <vt:i4>5</vt:i4>
      </vt:variant>
      <vt:variant>
        <vt:lpwstr/>
      </vt:variant>
      <vt:variant>
        <vt:lpwstr>_Toc275873646</vt:lpwstr>
      </vt:variant>
      <vt:variant>
        <vt:i4>2031670</vt:i4>
      </vt:variant>
      <vt:variant>
        <vt:i4>1463</vt:i4>
      </vt:variant>
      <vt:variant>
        <vt:i4>0</vt:i4>
      </vt:variant>
      <vt:variant>
        <vt:i4>5</vt:i4>
      </vt:variant>
      <vt:variant>
        <vt:lpwstr/>
      </vt:variant>
      <vt:variant>
        <vt:lpwstr>_Toc275873645</vt:lpwstr>
      </vt:variant>
      <vt:variant>
        <vt:i4>2031670</vt:i4>
      </vt:variant>
      <vt:variant>
        <vt:i4>1457</vt:i4>
      </vt:variant>
      <vt:variant>
        <vt:i4>0</vt:i4>
      </vt:variant>
      <vt:variant>
        <vt:i4>5</vt:i4>
      </vt:variant>
      <vt:variant>
        <vt:lpwstr/>
      </vt:variant>
      <vt:variant>
        <vt:lpwstr>_Toc275873644</vt:lpwstr>
      </vt:variant>
      <vt:variant>
        <vt:i4>2031670</vt:i4>
      </vt:variant>
      <vt:variant>
        <vt:i4>1451</vt:i4>
      </vt:variant>
      <vt:variant>
        <vt:i4>0</vt:i4>
      </vt:variant>
      <vt:variant>
        <vt:i4>5</vt:i4>
      </vt:variant>
      <vt:variant>
        <vt:lpwstr/>
      </vt:variant>
      <vt:variant>
        <vt:lpwstr>_Toc275873643</vt:lpwstr>
      </vt:variant>
      <vt:variant>
        <vt:i4>2031670</vt:i4>
      </vt:variant>
      <vt:variant>
        <vt:i4>1445</vt:i4>
      </vt:variant>
      <vt:variant>
        <vt:i4>0</vt:i4>
      </vt:variant>
      <vt:variant>
        <vt:i4>5</vt:i4>
      </vt:variant>
      <vt:variant>
        <vt:lpwstr/>
      </vt:variant>
      <vt:variant>
        <vt:lpwstr>_Toc275873642</vt:lpwstr>
      </vt:variant>
      <vt:variant>
        <vt:i4>2031670</vt:i4>
      </vt:variant>
      <vt:variant>
        <vt:i4>1439</vt:i4>
      </vt:variant>
      <vt:variant>
        <vt:i4>0</vt:i4>
      </vt:variant>
      <vt:variant>
        <vt:i4>5</vt:i4>
      </vt:variant>
      <vt:variant>
        <vt:lpwstr/>
      </vt:variant>
      <vt:variant>
        <vt:lpwstr>_Toc275873641</vt:lpwstr>
      </vt:variant>
      <vt:variant>
        <vt:i4>2031670</vt:i4>
      </vt:variant>
      <vt:variant>
        <vt:i4>1433</vt:i4>
      </vt:variant>
      <vt:variant>
        <vt:i4>0</vt:i4>
      </vt:variant>
      <vt:variant>
        <vt:i4>5</vt:i4>
      </vt:variant>
      <vt:variant>
        <vt:lpwstr/>
      </vt:variant>
      <vt:variant>
        <vt:lpwstr>_Toc275873640</vt:lpwstr>
      </vt:variant>
      <vt:variant>
        <vt:i4>1572918</vt:i4>
      </vt:variant>
      <vt:variant>
        <vt:i4>1427</vt:i4>
      </vt:variant>
      <vt:variant>
        <vt:i4>0</vt:i4>
      </vt:variant>
      <vt:variant>
        <vt:i4>5</vt:i4>
      </vt:variant>
      <vt:variant>
        <vt:lpwstr/>
      </vt:variant>
      <vt:variant>
        <vt:lpwstr>_Toc275873639</vt:lpwstr>
      </vt:variant>
      <vt:variant>
        <vt:i4>1572918</vt:i4>
      </vt:variant>
      <vt:variant>
        <vt:i4>1421</vt:i4>
      </vt:variant>
      <vt:variant>
        <vt:i4>0</vt:i4>
      </vt:variant>
      <vt:variant>
        <vt:i4>5</vt:i4>
      </vt:variant>
      <vt:variant>
        <vt:lpwstr/>
      </vt:variant>
      <vt:variant>
        <vt:lpwstr>_Toc275873638</vt:lpwstr>
      </vt:variant>
      <vt:variant>
        <vt:i4>1572918</vt:i4>
      </vt:variant>
      <vt:variant>
        <vt:i4>1415</vt:i4>
      </vt:variant>
      <vt:variant>
        <vt:i4>0</vt:i4>
      </vt:variant>
      <vt:variant>
        <vt:i4>5</vt:i4>
      </vt:variant>
      <vt:variant>
        <vt:lpwstr/>
      </vt:variant>
      <vt:variant>
        <vt:lpwstr>_Toc275873637</vt:lpwstr>
      </vt:variant>
      <vt:variant>
        <vt:i4>1572918</vt:i4>
      </vt:variant>
      <vt:variant>
        <vt:i4>1409</vt:i4>
      </vt:variant>
      <vt:variant>
        <vt:i4>0</vt:i4>
      </vt:variant>
      <vt:variant>
        <vt:i4>5</vt:i4>
      </vt:variant>
      <vt:variant>
        <vt:lpwstr/>
      </vt:variant>
      <vt:variant>
        <vt:lpwstr>_Toc275873636</vt:lpwstr>
      </vt:variant>
      <vt:variant>
        <vt:i4>1572918</vt:i4>
      </vt:variant>
      <vt:variant>
        <vt:i4>1403</vt:i4>
      </vt:variant>
      <vt:variant>
        <vt:i4>0</vt:i4>
      </vt:variant>
      <vt:variant>
        <vt:i4>5</vt:i4>
      </vt:variant>
      <vt:variant>
        <vt:lpwstr/>
      </vt:variant>
      <vt:variant>
        <vt:lpwstr>_Toc275873635</vt:lpwstr>
      </vt:variant>
      <vt:variant>
        <vt:i4>1572918</vt:i4>
      </vt:variant>
      <vt:variant>
        <vt:i4>1397</vt:i4>
      </vt:variant>
      <vt:variant>
        <vt:i4>0</vt:i4>
      </vt:variant>
      <vt:variant>
        <vt:i4>5</vt:i4>
      </vt:variant>
      <vt:variant>
        <vt:lpwstr/>
      </vt:variant>
      <vt:variant>
        <vt:lpwstr>_Toc275873634</vt:lpwstr>
      </vt:variant>
      <vt:variant>
        <vt:i4>1572918</vt:i4>
      </vt:variant>
      <vt:variant>
        <vt:i4>1391</vt:i4>
      </vt:variant>
      <vt:variant>
        <vt:i4>0</vt:i4>
      </vt:variant>
      <vt:variant>
        <vt:i4>5</vt:i4>
      </vt:variant>
      <vt:variant>
        <vt:lpwstr/>
      </vt:variant>
      <vt:variant>
        <vt:lpwstr>_Toc275873633</vt:lpwstr>
      </vt:variant>
      <vt:variant>
        <vt:i4>1572918</vt:i4>
      </vt:variant>
      <vt:variant>
        <vt:i4>1385</vt:i4>
      </vt:variant>
      <vt:variant>
        <vt:i4>0</vt:i4>
      </vt:variant>
      <vt:variant>
        <vt:i4>5</vt:i4>
      </vt:variant>
      <vt:variant>
        <vt:lpwstr/>
      </vt:variant>
      <vt:variant>
        <vt:lpwstr>_Toc275873632</vt:lpwstr>
      </vt:variant>
      <vt:variant>
        <vt:i4>1572918</vt:i4>
      </vt:variant>
      <vt:variant>
        <vt:i4>1379</vt:i4>
      </vt:variant>
      <vt:variant>
        <vt:i4>0</vt:i4>
      </vt:variant>
      <vt:variant>
        <vt:i4>5</vt:i4>
      </vt:variant>
      <vt:variant>
        <vt:lpwstr/>
      </vt:variant>
      <vt:variant>
        <vt:lpwstr>_Toc275873631</vt:lpwstr>
      </vt:variant>
      <vt:variant>
        <vt:i4>1572918</vt:i4>
      </vt:variant>
      <vt:variant>
        <vt:i4>1373</vt:i4>
      </vt:variant>
      <vt:variant>
        <vt:i4>0</vt:i4>
      </vt:variant>
      <vt:variant>
        <vt:i4>5</vt:i4>
      </vt:variant>
      <vt:variant>
        <vt:lpwstr/>
      </vt:variant>
      <vt:variant>
        <vt:lpwstr>_Toc275873630</vt:lpwstr>
      </vt:variant>
      <vt:variant>
        <vt:i4>1638454</vt:i4>
      </vt:variant>
      <vt:variant>
        <vt:i4>1367</vt:i4>
      </vt:variant>
      <vt:variant>
        <vt:i4>0</vt:i4>
      </vt:variant>
      <vt:variant>
        <vt:i4>5</vt:i4>
      </vt:variant>
      <vt:variant>
        <vt:lpwstr/>
      </vt:variant>
      <vt:variant>
        <vt:lpwstr>_Toc275873629</vt:lpwstr>
      </vt:variant>
      <vt:variant>
        <vt:i4>1638454</vt:i4>
      </vt:variant>
      <vt:variant>
        <vt:i4>1361</vt:i4>
      </vt:variant>
      <vt:variant>
        <vt:i4>0</vt:i4>
      </vt:variant>
      <vt:variant>
        <vt:i4>5</vt:i4>
      </vt:variant>
      <vt:variant>
        <vt:lpwstr/>
      </vt:variant>
      <vt:variant>
        <vt:lpwstr>_Toc275873628</vt:lpwstr>
      </vt:variant>
      <vt:variant>
        <vt:i4>1638454</vt:i4>
      </vt:variant>
      <vt:variant>
        <vt:i4>1355</vt:i4>
      </vt:variant>
      <vt:variant>
        <vt:i4>0</vt:i4>
      </vt:variant>
      <vt:variant>
        <vt:i4>5</vt:i4>
      </vt:variant>
      <vt:variant>
        <vt:lpwstr/>
      </vt:variant>
      <vt:variant>
        <vt:lpwstr>_Toc275873627</vt:lpwstr>
      </vt:variant>
      <vt:variant>
        <vt:i4>1638454</vt:i4>
      </vt:variant>
      <vt:variant>
        <vt:i4>1349</vt:i4>
      </vt:variant>
      <vt:variant>
        <vt:i4>0</vt:i4>
      </vt:variant>
      <vt:variant>
        <vt:i4>5</vt:i4>
      </vt:variant>
      <vt:variant>
        <vt:lpwstr/>
      </vt:variant>
      <vt:variant>
        <vt:lpwstr>_Toc275873626</vt:lpwstr>
      </vt:variant>
      <vt:variant>
        <vt:i4>1638454</vt:i4>
      </vt:variant>
      <vt:variant>
        <vt:i4>1343</vt:i4>
      </vt:variant>
      <vt:variant>
        <vt:i4>0</vt:i4>
      </vt:variant>
      <vt:variant>
        <vt:i4>5</vt:i4>
      </vt:variant>
      <vt:variant>
        <vt:lpwstr/>
      </vt:variant>
      <vt:variant>
        <vt:lpwstr>_Toc275873625</vt:lpwstr>
      </vt:variant>
      <vt:variant>
        <vt:i4>1638454</vt:i4>
      </vt:variant>
      <vt:variant>
        <vt:i4>1337</vt:i4>
      </vt:variant>
      <vt:variant>
        <vt:i4>0</vt:i4>
      </vt:variant>
      <vt:variant>
        <vt:i4>5</vt:i4>
      </vt:variant>
      <vt:variant>
        <vt:lpwstr/>
      </vt:variant>
      <vt:variant>
        <vt:lpwstr>_Toc275873624</vt:lpwstr>
      </vt:variant>
      <vt:variant>
        <vt:i4>1638454</vt:i4>
      </vt:variant>
      <vt:variant>
        <vt:i4>1331</vt:i4>
      </vt:variant>
      <vt:variant>
        <vt:i4>0</vt:i4>
      </vt:variant>
      <vt:variant>
        <vt:i4>5</vt:i4>
      </vt:variant>
      <vt:variant>
        <vt:lpwstr/>
      </vt:variant>
      <vt:variant>
        <vt:lpwstr>_Toc275873623</vt:lpwstr>
      </vt:variant>
      <vt:variant>
        <vt:i4>1638454</vt:i4>
      </vt:variant>
      <vt:variant>
        <vt:i4>1325</vt:i4>
      </vt:variant>
      <vt:variant>
        <vt:i4>0</vt:i4>
      </vt:variant>
      <vt:variant>
        <vt:i4>5</vt:i4>
      </vt:variant>
      <vt:variant>
        <vt:lpwstr/>
      </vt:variant>
      <vt:variant>
        <vt:lpwstr>_Toc275873622</vt:lpwstr>
      </vt:variant>
      <vt:variant>
        <vt:i4>1638454</vt:i4>
      </vt:variant>
      <vt:variant>
        <vt:i4>1319</vt:i4>
      </vt:variant>
      <vt:variant>
        <vt:i4>0</vt:i4>
      </vt:variant>
      <vt:variant>
        <vt:i4>5</vt:i4>
      </vt:variant>
      <vt:variant>
        <vt:lpwstr/>
      </vt:variant>
      <vt:variant>
        <vt:lpwstr>_Toc275873621</vt:lpwstr>
      </vt:variant>
      <vt:variant>
        <vt:i4>1638454</vt:i4>
      </vt:variant>
      <vt:variant>
        <vt:i4>1313</vt:i4>
      </vt:variant>
      <vt:variant>
        <vt:i4>0</vt:i4>
      </vt:variant>
      <vt:variant>
        <vt:i4>5</vt:i4>
      </vt:variant>
      <vt:variant>
        <vt:lpwstr/>
      </vt:variant>
      <vt:variant>
        <vt:lpwstr>_Toc275873620</vt:lpwstr>
      </vt:variant>
      <vt:variant>
        <vt:i4>1703990</vt:i4>
      </vt:variant>
      <vt:variant>
        <vt:i4>1307</vt:i4>
      </vt:variant>
      <vt:variant>
        <vt:i4>0</vt:i4>
      </vt:variant>
      <vt:variant>
        <vt:i4>5</vt:i4>
      </vt:variant>
      <vt:variant>
        <vt:lpwstr/>
      </vt:variant>
      <vt:variant>
        <vt:lpwstr>_Toc275873619</vt:lpwstr>
      </vt:variant>
      <vt:variant>
        <vt:i4>1703990</vt:i4>
      </vt:variant>
      <vt:variant>
        <vt:i4>1301</vt:i4>
      </vt:variant>
      <vt:variant>
        <vt:i4>0</vt:i4>
      </vt:variant>
      <vt:variant>
        <vt:i4>5</vt:i4>
      </vt:variant>
      <vt:variant>
        <vt:lpwstr/>
      </vt:variant>
      <vt:variant>
        <vt:lpwstr>_Toc275873618</vt:lpwstr>
      </vt:variant>
      <vt:variant>
        <vt:i4>1703990</vt:i4>
      </vt:variant>
      <vt:variant>
        <vt:i4>1295</vt:i4>
      </vt:variant>
      <vt:variant>
        <vt:i4>0</vt:i4>
      </vt:variant>
      <vt:variant>
        <vt:i4>5</vt:i4>
      </vt:variant>
      <vt:variant>
        <vt:lpwstr/>
      </vt:variant>
      <vt:variant>
        <vt:lpwstr>_Toc275873617</vt:lpwstr>
      </vt:variant>
      <vt:variant>
        <vt:i4>1703990</vt:i4>
      </vt:variant>
      <vt:variant>
        <vt:i4>1289</vt:i4>
      </vt:variant>
      <vt:variant>
        <vt:i4>0</vt:i4>
      </vt:variant>
      <vt:variant>
        <vt:i4>5</vt:i4>
      </vt:variant>
      <vt:variant>
        <vt:lpwstr/>
      </vt:variant>
      <vt:variant>
        <vt:lpwstr>_Toc275873616</vt:lpwstr>
      </vt:variant>
      <vt:variant>
        <vt:i4>1703990</vt:i4>
      </vt:variant>
      <vt:variant>
        <vt:i4>1283</vt:i4>
      </vt:variant>
      <vt:variant>
        <vt:i4>0</vt:i4>
      </vt:variant>
      <vt:variant>
        <vt:i4>5</vt:i4>
      </vt:variant>
      <vt:variant>
        <vt:lpwstr/>
      </vt:variant>
      <vt:variant>
        <vt:lpwstr>_Toc275873615</vt:lpwstr>
      </vt:variant>
      <vt:variant>
        <vt:i4>1703990</vt:i4>
      </vt:variant>
      <vt:variant>
        <vt:i4>1277</vt:i4>
      </vt:variant>
      <vt:variant>
        <vt:i4>0</vt:i4>
      </vt:variant>
      <vt:variant>
        <vt:i4>5</vt:i4>
      </vt:variant>
      <vt:variant>
        <vt:lpwstr/>
      </vt:variant>
      <vt:variant>
        <vt:lpwstr>_Toc275873614</vt:lpwstr>
      </vt:variant>
      <vt:variant>
        <vt:i4>1703990</vt:i4>
      </vt:variant>
      <vt:variant>
        <vt:i4>1271</vt:i4>
      </vt:variant>
      <vt:variant>
        <vt:i4>0</vt:i4>
      </vt:variant>
      <vt:variant>
        <vt:i4>5</vt:i4>
      </vt:variant>
      <vt:variant>
        <vt:lpwstr/>
      </vt:variant>
      <vt:variant>
        <vt:lpwstr>_Toc275873613</vt:lpwstr>
      </vt:variant>
      <vt:variant>
        <vt:i4>1703990</vt:i4>
      </vt:variant>
      <vt:variant>
        <vt:i4>1265</vt:i4>
      </vt:variant>
      <vt:variant>
        <vt:i4>0</vt:i4>
      </vt:variant>
      <vt:variant>
        <vt:i4>5</vt:i4>
      </vt:variant>
      <vt:variant>
        <vt:lpwstr/>
      </vt:variant>
      <vt:variant>
        <vt:lpwstr>_Toc275873612</vt:lpwstr>
      </vt:variant>
      <vt:variant>
        <vt:i4>1703990</vt:i4>
      </vt:variant>
      <vt:variant>
        <vt:i4>1259</vt:i4>
      </vt:variant>
      <vt:variant>
        <vt:i4>0</vt:i4>
      </vt:variant>
      <vt:variant>
        <vt:i4>5</vt:i4>
      </vt:variant>
      <vt:variant>
        <vt:lpwstr/>
      </vt:variant>
      <vt:variant>
        <vt:lpwstr>_Toc275873611</vt:lpwstr>
      </vt:variant>
      <vt:variant>
        <vt:i4>1703990</vt:i4>
      </vt:variant>
      <vt:variant>
        <vt:i4>1253</vt:i4>
      </vt:variant>
      <vt:variant>
        <vt:i4>0</vt:i4>
      </vt:variant>
      <vt:variant>
        <vt:i4>5</vt:i4>
      </vt:variant>
      <vt:variant>
        <vt:lpwstr/>
      </vt:variant>
      <vt:variant>
        <vt:lpwstr>_Toc275873610</vt:lpwstr>
      </vt:variant>
      <vt:variant>
        <vt:i4>1769526</vt:i4>
      </vt:variant>
      <vt:variant>
        <vt:i4>1247</vt:i4>
      </vt:variant>
      <vt:variant>
        <vt:i4>0</vt:i4>
      </vt:variant>
      <vt:variant>
        <vt:i4>5</vt:i4>
      </vt:variant>
      <vt:variant>
        <vt:lpwstr/>
      </vt:variant>
      <vt:variant>
        <vt:lpwstr>_Toc275873609</vt:lpwstr>
      </vt:variant>
      <vt:variant>
        <vt:i4>1769526</vt:i4>
      </vt:variant>
      <vt:variant>
        <vt:i4>1241</vt:i4>
      </vt:variant>
      <vt:variant>
        <vt:i4>0</vt:i4>
      </vt:variant>
      <vt:variant>
        <vt:i4>5</vt:i4>
      </vt:variant>
      <vt:variant>
        <vt:lpwstr/>
      </vt:variant>
      <vt:variant>
        <vt:lpwstr>_Toc275873608</vt:lpwstr>
      </vt:variant>
      <vt:variant>
        <vt:i4>1769526</vt:i4>
      </vt:variant>
      <vt:variant>
        <vt:i4>1235</vt:i4>
      </vt:variant>
      <vt:variant>
        <vt:i4>0</vt:i4>
      </vt:variant>
      <vt:variant>
        <vt:i4>5</vt:i4>
      </vt:variant>
      <vt:variant>
        <vt:lpwstr/>
      </vt:variant>
      <vt:variant>
        <vt:lpwstr>_Toc275873607</vt:lpwstr>
      </vt:variant>
      <vt:variant>
        <vt:i4>1769526</vt:i4>
      </vt:variant>
      <vt:variant>
        <vt:i4>1229</vt:i4>
      </vt:variant>
      <vt:variant>
        <vt:i4>0</vt:i4>
      </vt:variant>
      <vt:variant>
        <vt:i4>5</vt:i4>
      </vt:variant>
      <vt:variant>
        <vt:lpwstr/>
      </vt:variant>
      <vt:variant>
        <vt:lpwstr>_Toc275873606</vt:lpwstr>
      </vt:variant>
      <vt:variant>
        <vt:i4>1769526</vt:i4>
      </vt:variant>
      <vt:variant>
        <vt:i4>1223</vt:i4>
      </vt:variant>
      <vt:variant>
        <vt:i4>0</vt:i4>
      </vt:variant>
      <vt:variant>
        <vt:i4>5</vt:i4>
      </vt:variant>
      <vt:variant>
        <vt:lpwstr/>
      </vt:variant>
      <vt:variant>
        <vt:lpwstr>_Toc275873605</vt:lpwstr>
      </vt:variant>
      <vt:variant>
        <vt:i4>1769526</vt:i4>
      </vt:variant>
      <vt:variant>
        <vt:i4>1217</vt:i4>
      </vt:variant>
      <vt:variant>
        <vt:i4>0</vt:i4>
      </vt:variant>
      <vt:variant>
        <vt:i4>5</vt:i4>
      </vt:variant>
      <vt:variant>
        <vt:lpwstr/>
      </vt:variant>
      <vt:variant>
        <vt:lpwstr>_Toc275873604</vt:lpwstr>
      </vt:variant>
      <vt:variant>
        <vt:i4>1769526</vt:i4>
      </vt:variant>
      <vt:variant>
        <vt:i4>1211</vt:i4>
      </vt:variant>
      <vt:variant>
        <vt:i4>0</vt:i4>
      </vt:variant>
      <vt:variant>
        <vt:i4>5</vt:i4>
      </vt:variant>
      <vt:variant>
        <vt:lpwstr/>
      </vt:variant>
      <vt:variant>
        <vt:lpwstr>_Toc275873603</vt:lpwstr>
      </vt:variant>
      <vt:variant>
        <vt:i4>1769526</vt:i4>
      </vt:variant>
      <vt:variant>
        <vt:i4>1205</vt:i4>
      </vt:variant>
      <vt:variant>
        <vt:i4>0</vt:i4>
      </vt:variant>
      <vt:variant>
        <vt:i4>5</vt:i4>
      </vt:variant>
      <vt:variant>
        <vt:lpwstr/>
      </vt:variant>
      <vt:variant>
        <vt:lpwstr>_Toc275873602</vt:lpwstr>
      </vt:variant>
      <vt:variant>
        <vt:i4>1769526</vt:i4>
      </vt:variant>
      <vt:variant>
        <vt:i4>1199</vt:i4>
      </vt:variant>
      <vt:variant>
        <vt:i4>0</vt:i4>
      </vt:variant>
      <vt:variant>
        <vt:i4>5</vt:i4>
      </vt:variant>
      <vt:variant>
        <vt:lpwstr/>
      </vt:variant>
      <vt:variant>
        <vt:lpwstr>_Toc275873601</vt:lpwstr>
      </vt:variant>
      <vt:variant>
        <vt:i4>1769526</vt:i4>
      </vt:variant>
      <vt:variant>
        <vt:i4>1193</vt:i4>
      </vt:variant>
      <vt:variant>
        <vt:i4>0</vt:i4>
      </vt:variant>
      <vt:variant>
        <vt:i4>5</vt:i4>
      </vt:variant>
      <vt:variant>
        <vt:lpwstr/>
      </vt:variant>
      <vt:variant>
        <vt:lpwstr>_Toc275873600</vt:lpwstr>
      </vt:variant>
      <vt:variant>
        <vt:i4>1179701</vt:i4>
      </vt:variant>
      <vt:variant>
        <vt:i4>1187</vt:i4>
      </vt:variant>
      <vt:variant>
        <vt:i4>0</vt:i4>
      </vt:variant>
      <vt:variant>
        <vt:i4>5</vt:i4>
      </vt:variant>
      <vt:variant>
        <vt:lpwstr/>
      </vt:variant>
      <vt:variant>
        <vt:lpwstr>_Toc275873599</vt:lpwstr>
      </vt:variant>
      <vt:variant>
        <vt:i4>1179701</vt:i4>
      </vt:variant>
      <vt:variant>
        <vt:i4>1181</vt:i4>
      </vt:variant>
      <vt:variant>
        <vt:i4>0</vt:i4>
      </vt:variant>
      <vt:variant>
        <vt:i4>5</vt:i4>
      </vt:variant>
      <vt:variant>
        <vt:lpwstr/>
      </vt:variant>
      <vt:variant>
        <vt:lpwstr>_Toc275873598</vt:lpwstr>
      </vt:variant>
      <vt:variant>
        <vt:i4>1179701</vt:i4>
      </vt:variant>
      <vt:variant>
        <vt:i4>1175</vt:i4>
      </vt:variant>
      <vt:variant>
        <vt:i4>0</vt:i4>
      </vt:variant>
      <vt:variant>
        <vt:i4>5</vt:i4>
      </vt:variant>
      <vt:variant>
        <vt:lpwstr/>
      </vt:variant>
      <vt:variant>
        <vt:lpwstr>_Toc275873597</vt:lpwstr>
      </vt:variant>
      <vt:variant>
        <vt:i4>1179701</vt:i4>
      </vt:variant>
      <vt:variant>
        <vt:i4>1169</vt:i4>
      </vt:variant>
      <vt:variant>
        <vt:i4>0</vt:i4>
      </vt:variant>
      <vt:variant>
        <vt:i4>5</vt:i4>
      </vt:variant>
      <vt:variant>
        <vt:lpwstr/>
      </vt:variant>
      <vt:variant>
        <vt:lpwstr>_Toc275873596</vt:lpwstr>
      </vt:variant>
      <vt:variant>
        <vt:i4>1179701</vt:i4>
      </vt:variant>
      <vt:variant>
        <vt:i4>1163</vt:i4>
      </vt:variant>
      <vt:variant>
        <vt:i4>0</vt:i4>
      </vt:variant>
      <vt:variant>
        <vt:i4>5</vt:i4>
      </vt:variant>
      <vt:variant>
        <vt:lpwstr/>
      </vt:variant>
      <vt:variant>
        <vt:lpwstr>_Toc275873595</vt:lpwstr>
      </vt:variant>
      <vt:variant>
        <vt:i4>1179701</vt:i4>
      </vt:variant>
      <vt:variant>
        <vt:i4>1157</vt:i4>
      </vt:variant>
      <vt:variant>
        <vt:i4>0</vt:i4>
      </vt:variant>
      <vt:variant>
        <vt:i4>5</vt:i4>
      </vt:variant>
      <vt:variant>
        <vt:lpwstr/>
      </vt:variant>
      <vt:variant>
        <vt:lpwstr>_Toc275873594</vt:lpwstr>
      </vt:variant>
      <vt:variant>
        <vt:i4>1179701</vt:i4>
      </vt:variant>
      <vt:variant>
        <vt:i4>1151</vt:i4>
      </vt:variant>
      <vt:variant>
        <vt:i4>0</vt:i4>
      </vt:variant>
      <vt:variant>
        <vt:i4>5</vt:i4>
      </vt:variant>
      <vt:variant>
        <vt:lpwstr/>
      </vt:variant>
      <vt:variant>
        <vt:lpwstr>_Toc275873593</vt:lpwstr>
      </vt:variant>
      <vt:variant>
        <vt:i4>1179701</vt:i4>
      </vt:variant>
      <vt:variant>
        <vt:i4>1145</vt:i4>
      </vt:variant>
      <vt:variant>
        <vt:i4>0</vt:i4>
      </vt:variant>
      <vt:variant>
        <vt:i4>5</vt:i4>
      </vt:variant>
      <vt:variant>
        <vt:lpwstr/>
      </vt:variant>
      <vt:variant>
        <vt:lpwstr>_Toc275873592</vt:lpwstr>
      </vt:variant>
      <vt:variant>
        <vt:i4>1179701</vt:i4>
      </vt:variant>
      <vt:variant>
        <vt:i4>1139</vt:i4>
      </vt:variant>
      <vt:variant>
        <vt:i4>0</vt:i4>
      </vt:variant>
      <vt:variant>
        <vt:i4>5</vt:i4>
      </vt:variant>
      <vt:variant>
        <vt:lpwstr/>
      </vt:variant>
      <vt:variant>
        <vt:lpwstr>_Toc275873591</vt:lpwstr>
      </vt:variant>
      <vt:variant>
        <vt:i4>1179701</vt:i4>
      </vt:variant>
      <vt:variant>
        <vt:i4>1133</vt:i4>
      </vt:variant>
      <vt:variant>
        <vt:i4>0</vt:i4>
      </vt:variant>
      <vt:variant>
        <vt:i4>5</vt:i4>
      </vt:variant>
      <vt:variant>
        <vt:lpwstr/>
      </vt:variant>
      <vt:variant>
        <vt:lpwstr>_Toc275873590</vt:lpwstr>
      </vt:variant>
      <vt:variant>
        <vt:i4>1245237</vt:i4>
      </vt:variant>
      <vt:variant>
        <vt:i4>1127</vt:i4>
      </vt:variant>
      <vt:variant>
        <vt:i4>0</vt:i4>
      </vt:variant>
      <vt:variant>
        <vt:i4>5</vt:i4>
      </vt:variant>
      <vt:variant>
        <vt:lpwstr/>
      </vt:variant>
      <vt:variant>
        <vt:lpwstr>_Toc275873589</vt:lpwstr>
      </vt:variant>
      <vt:variant>
        <vt:i4>1245237</vt:i4>
      </vt:variant>
      <vt:variant>
        <vt:i4>1121</vt:i4>
      </vt:variant>
      <vt:variant>
        <vt:i4>0</vt:i4>
      </vt:variant>
      <vt:variant>
        <vt:i4>5</vt:i4>
      </vt:variant>
      <vt:variant>
        <vt:lpwstr/>
      </vt:variant>
      <vt:variant>
        <vt:lpwstr>_Toc275873588</vt:lpwstr>
      </vt:variant>
      <vt:variant>
        <vt:i4>1245237</vt:i4>
      </vt:variant>
      <vt:variant>
        <vt:i4>1115</vt:i4>
      </vt:variant>
      <vt:variant>
        <vt:i4>0</vt:i4>
      </vt:variant>
      <vt:variant>
        <vt:i4>5</vt:i4>
      </vt:variant>
      <vt:variant>
        <vt:lpwstr/>
      </vt:variant>
      <vt:variant>
        <vt:lpwstr>_Toc275873587</vt:lpwstr>
      </vt:variant>
      <vt:variant>
        <vt:i4>1245237</vt:i4>
      </vt:variant>
      <vt:variant>
        <vt:i4>1109</vt:i4>
      </vt:variant>
      <vt:variant>
        <vt:i4>0</vt:i4>
      </vt:variant>
      <vt:variant>
        <vt:i4>5</vt:i4>
      </vt:variant>
      <vt:variant>
        <vt:lpwstr/>
      </vt:variant>
      <vt:variant>
        <vt:lpwstr>_Toc275873586</vt:lpwstr>
      </vt:variant>
      <vt:variant>
        <vt:i4>1245237</vt:i4>
      </vt:variant>
      <vt:variant>
        <vt:i4>1103</vt:i4>
      </vt:variant>
      <vt:variant>
        <vt:i4>0</vt:i4>
      </vt:variant>
      <vt:variant>
        <vt:i4>5</vt:i4>
      </vt:variant>
      <vt:variant>
        <vt:lpwstr/>
      </vt:variant>
      <vt:variant>
        <vt:lpwstr>_Toc275873585</vt:lpwstr>
      </vt:variant>
      <vt:variant>
        <vt:i4>1245237</vt:i4>
      </vt:variant>
      <vt:variant>
        <vt:i4>1097</vt:i4>
      </vt:variant>
      <vt:variant>
        <vt:i4>0</vt:i4>
      </vt:variant>
      <vt:variant>
        <vt:i4>5</vt:i4>
      </vt:variant>
      <vt:variant>
        <vt:lpwstr/>
      </vt:variant>
      <vt:variant>
        <vt:lpwstr>_Toc275873584</vt:lpwstr>
      </vt:variant>
      <vt:variant>
        <vt:i4>1245237</vt:i4>
      </vt:variant>
      <vt:variant>
        <vt:i4>1091</vt:i4>
      </vt:variant>
      <vt:variant>
        <vt:i4>0</vt:i4>
      </vt:variant>
      <vt:variant>
        <vt:i4>5</vt:i4>
      </vt:variant>
      <vt:variant>
        <vt:lpwstr/>
      </vt:variant>
      <vt:variant>
        <vt:lpwstr>_Toc275873583</vt:lpwstr>
      </vt:variant>
      <vt:variant>
        <vt:i4>1245237</vt:i4>
      </vt:variant>
      <vt:variant>
        <vt:i4>1085</vt:i4>
      </vt:variant>
      <vt:variant>
        <vt:i4>0</vt:i4>
      </vt:variant>
      <vt:variant>
        <vt:i4>5</vt:i4>
      </vt:variant>
      <vt:variant>
        <vt:lpwstr/>
      </vt:variant>
      <vt:variant>
        <vt:lpwstr>_Toc275873582</vt:lpwstr>
      </vt:variant>
      <vt:variant>
        <vt:i4>1245237</vt:i4>
      </vt:variant>
      <vt:variant>
        <vt:i4>1079</vt:i4>
      </vt:variant>
      <vt:variant>
        <vt:i4>0</vt:i4>
      </vt:variant>
      <vt:variant>
        <vt:i4>5</vt:i4>
      </vt:variant>
      <vt:variant>
        <vt:lpwstr/>
      </vt:variant>
      <vt:variant>
        <vt:lpwstr>_Toc275873581</vt:lpwstr>
      </vt:variant>
      <vt:variant>
        <vt:i4>1245237</vt:i4>
      </vt:variant>
      <vt:variant>
        <vt:i4>1073</vt:i4>
      </vt:variant>
      <vt:variant>
        <vt:i4>0</vt:i4>
      </vt:variant>
      <vt:variant>
        <vt:i4>5</vt:i4>
      </vt:variant>
      <vt:variant>
        <vt:lpwstr/>
      </vt:variant>
      <vt:variant>
        <vt:lpwstr>_Toc275873580</vt:lpwstr>
      </vt:variant>
      <vt:variant>
        <vt:i4>1835061</vt:i4>
      </vt:variant>
      <vt:variant>
        <vt:i4>1067</vt:i4>
      </vt:variant>
      <vt:variant>
        <vt:i4>0</vt:i4>
      </vt:variant>
      <vt:variant>
        <vt:i4>5</vt:i4>
      </vt:variant>
      <vt:variant>
        <vt:lpwstr/>
      </vt:variant>
      <vt:variant>
        <vt:lpwstr>_Toc275873579</vt:lpwstr>
      </vt:variant>
      <vt:variant>
        <vt:i4>1835061</vt:i4>
      </vt:variant>
      <vt:variant>
        <vt:i4>1061</vt:i4>
      </vt:variant>
      <vt:variant>
        <vt:i4>0</vt:i4>
      </vt:variant>
      <vt:variant>
        <vt:i4>5</vt:i4>
      </vt:variant>
      <vt:variant>
        <vt:lpwstr/>
      </vt:variant>
      <vt:variant>
        <vt:lpwstr>_Toc275873578</vt:lpwstr>
      </vt:variant>
      <vt:variant>
        <vt:i4>1835061</vt:i4>
      </vt:variant>
      <vt:variant>
        <vt:i4>1055</vt:i4>
      </vt:variant>
      <vt:variant>
        <vt:i4>0</vt:i4>
      </vt:variant>
      <vt:variant>
        <vt:i4>5</vt:i4>
      </vt:variant>
      <vt:variant>
        <vt:lpwstr/>
      </vt:variant>
      <vt:variant>
        <vt:lpwstr>_Toc275873577</vt:lpwstr>
      </vt:variant>
      <vt:variant>
        <vt:i4>1835061</vt:i4>
      </vt:variant>
      <vt:variant>
        <vt:i4>1049</vt:i4>
      </vt:variant>
      <vt:variant>
        <vt:i4>0</vt:i4>
      </vt:variant>
      <vt:variant>
        <vt:i4>5</vt:i4>
      </vt:variant>
      <vt:variant>
        <vt:lpwstr/>
      </vt:variant>
      <vt:variant>
        <vt:lpwstr>_Toc275873576</vt:lpwstr>
      </vt:variant>
      <vt:variant>
        <vt:i4>1835061</vt:i4>
      </vt:variant>
      <vt:variant>
        <vt:i4>1043</vt:i4>
      </vt:variant>
      <vt:variant>
        <vt:i4>0</vt:i4>
      </vt:variant>
      <vt:variant>
        <vt:i4>5</vt:i4>
      </vt:variant>
      <vt:variant>
        <vt:lpwstr/>
      </vt:variant>
      <vt:variant>
        <vt:lpwstr>_Toc275873575</vt:lpwstr>
      </vt:variant>
      <vt:variant>
        <vt:i4>1835061</vt:i4>
      </vt:variant>
      <vt:variant>
        <vt:i4>1037</vt:i4>
      </vt:variant>
      <vt:variant>
        <vt:i4>0</vt:i4>
      </vt:variant>
      <vt:variant>
        <vt:i4>5</vt:i4>
      </vt:variant>
      <vt:variant>
        <vt:lpwstr/>
      </vt:variant>
      <vt:variant>
        <vt:lpwstr>_Toc275873574</vt:lpwstr>
      </vt:variant>
      <vt:variant>
        <vt:i4>1835061</vt:i4>
      </vt:variant>
      <vt:variant>
        <vt:i4>1031</vt:i4>
      </vt:variant>
      <vt:variant>
        <vt:i4>0</vt:i4>
      </vt:variant>
      <vt:variant>
        <vt:i4>5</vt:i4>
      </vt:variant>
      <vt:variant>
        <vt:lpwstr/>
      </vt:variant>
      <vt:variant>
        <vt:lpwstr>_Toc275873573</vt:lpwstr>
      </vt:variant>
      <vt:variant>
        <vt:i4>1835061</vt:i4>
      </vt:variant>
      <vt:variant>
        <vt:i4>1025</vt:i4>
      </vt:variant>
      <vt:variant>
        <vt:i4>0</vt:i4>
      </vt:variant>
      <vt:variant>
        <vt:i4>5</vt:i4>
      </vt:variant>
      <vt:variant>
        <vt:lpwstr/>
      </vt:variant>
      <vt:variant>
        <vt:lpwstr>_Toc275873572</vt:lpwstr>
      </vt:variant>
      <vt:variant>
        <vt:i4>1835061</vt:i4>
      </vt:variant>
      <vt:variant>
        <vt:i4>1019</vt:i4>
      </vt:variant>
      <vt:variant>
        <vt:i4>0</vt:i4>
      </vt:variant>
      <vt:variant>
        <vt:i4>5</vt:i4>
      </vt:variant>
      <vt:variant>
        <vt:lpwstr/>
      </vt:variant>
      <vt:variant>
        <vt:lpwstr>_Toc275873571</vt:lpwstr>
      </vt:variant>
      <vt:variant>
        <vt:i4>1835061</vt:i4>
      </vt:variant>
      <vt:variant>
        <vt:i4>1013</vt:i4>
      </vt:variant>
      <vt:variant>
        <vt:i4>0</vt:i4>
      </vt:variant>
      <vt:variant>
        <vt:i4>5</vt:i4>
      </vt:variant>
      <vt:variant>
        <vt:lpwstr/>
      </vt:variant>
      <vt:variant>
        <vt:lpwstr>_Toc275873570</vt:lpwstr>
      </vt:variant>
      <vt:variant>
        <vt:i4>1900597</vt:i4>
      </vt:variant>
      <vt:variant>
        <vt:i4>1007</vt:i4>
      </vt:variant>
      <vt:variant>
        <vt:i4>0</vt:i4>
      </vt:variant>
      <vt:variant>
        <vt:i4>5</vt:i4>
      </vt:variant>
      <vt:variant>
        <vt:lpwstr/>
      </vt:variant>
      <vt:variant>
        <vt:lpwstr>_Toc275873569</vt:lpwstr>
      </vt:variant>
      <vt:variant>
        <vt:i4>1900597</vt:i4>
      </vt:variant>
      <vt:variant>
        <vt:i4>1001</vt:i4>
      </vt:variant>
      <vt:variant>
        <vt:i4>0</vt:i4>
      </vt:variant>
      <vt:variant>
        <vt:i4>5</vt:i4>
      </vt:variant>
      <vt:variant>
        <vt:lpwstr/>
      </vt:variant>
      <vt:variant>
        <vt:lpwstr>_Toc275873568</vt:lpwstr>
      </vt:variant>
      <vt:variant>
        <vt:i4>1900597</vt:i4>
      </vt:variant>
      <vt:variant>
        <vt:i4>995</vt:i4>
      </vt:variant>
      <vt:variant>
        <vt:i4>0</vt:i4>
      </vt:variant>
      <vt:variant>
        <vt:i4>5</vt:i4>
      </vt:variant>
      <vt:variant>
        <vt:lpwstr/>
      </vt:variant>
      <vt:variant>
        <vt:lpwstr>_Toc275873567</vt:lpwstr>
      </vt:variant>
      <vt:variant>
        <vt:i4>1900597</vt:i4>
      </vt:variant>
      <vt:variant>
        <vt:i4>989</vt:i4>
      </vt:variant>
      <vt:variant>
        <vt:i4>0</vt:i4>
      </vt:variant>
      <vt:variant>
        <vt:i4>5</vt:i4>
      </vt:variant>
      <vt:variant>
        <vt:lpwstr/>
      </vt:variant>
      <vt:variant>
        <vt:lpwstr>_Toc275873566</vt:lpwstr>
      </vt:variant>
      <vt:variant>
        <vt:i4>1900597</vt:i4>
      </vt:variant>
      <vt:variant>
        <vt:i4>983</vt:i4>
      </vt:variant>
      <vt:variant>
        <vt:i4>0</vt:i4>
      </vt:variant>
      <vt:variant>
        <vt:i4>5</vt:i4>
      </vt:variant>
      <vt:variant>
        <vt:lpwstr/>
      </vt:variant>
      <vt:variant>
        <vt:lpwstr>_Toc275873565</vt:lpwstr>
      </vt:variant>
      <vt:variant>
        <vt:i4>1900597</vt:i4>
      </vt:variant>
      <vt:variant>
        <vt:i4>977</vt:i4>
      </vt:variant>
      <vt:variant>
        <vt:i4>0</vt:i4>
      </vt:variant>
      <vt:variant>
        <vt:i4>5</vt:i4>
      </vt:variant>
      <vt:variant>
        <vt:lpwstr/>
      </vt:variant>
      <vt:variant>
        <vt:lpwstr>_Toc275873564</vt:lpwstr>
      </vt:variant>
      <vt:variant>
        <vt:i4>1900597</vt:i4>
      </vt:variant>
      <vt:variant>
        <vt:i4>971</vt:i4>
      </vt:variant>
      <vt:variant>
        <vt:i4>0</vt:i4>
      </vt:variant>
      <vt:variant>
        <vt:i4>5</vt:i4>
      </vt:variant>
      <vt:variant>
        <vt:lpwstr/>
      </vt:variant>
      <vt:variant>
        <vt:lpwstr>_Toc275873563</vt:lpwstr>
      </vt:variant>
      <vt:variant>
        <vt:i4>1900597</vt:i4>
      </vt:variant>
      <vt:variant>
        <vt:i4>965</vt:i4>
      </vt:variant>
      <vt:variant>
        <vt:i4>0</vt:i4>
      </vt:variant>
      <vt:variant>
        <vt:i4>5</vt:i4>
      </vt:variant>
      <vt:variant>
        <vt:lpwstr/>
      </vt:variant>
      <vt:variant>
        <vt:lpwstr>_Toc275873562</vt:lpwstr>
      </vt:variant>
      <vt:variant>
        <vt:i4>1900597</vt:i4>
      </vt:variant>
      <vt:variant>
        <vt:i4>959</vt:i4>
      </vt:variant>
      <vt:variant>
        <vt:i4>0</vt:i4>
      </vt:variant>
      <vt:variant>
        <vt:i4>5</vt:i4>
      </vt:variant>
      <vt:variant>
        <vt:lpwstr/>
      </vt:variant>
      <vt:variant>
        <vt:lpwstr>_Toc275873561</vt:lpwstr>
      </vt:variant>
      <vt:variant>
        <vt:i4>1900597</vt:i4>
      </vt:variant>
      <vt:variant>
        <vt:i4>953</vt:i4>
      </vt:variant>
      <vt:variant>
        <vt:i4>0</vt:i4>
      </vt:variant>
      <vt:variant>
        <vt:i4>5</vt:i4>
      </vt:variant>
      <vt:variant>
        <vt:lpwstr/>
      </vt:variant>
      <vt:variant>
        <vt:lpwstr>_Toc275873560</vt:lpwstr>
      </vt:variant>
      <vt:variant>
        <vt:i4>1966133</vt:i4>
      </vt:variant>
      <vt:variant>
        <vt:i4>947</vt:i4>
      </vt:variant>
      <vt:variant>
        <vt:i4>0</vt:i4>
      </vt:variant>
      <vt:variant>
        <vt:i4>5</vt:i4>
      </vt:variant>
      <vt:variant>
        <vt:lpwstr/>
      </vt:variant>
      <vt:variant>
        <vt:lpwstr>_Toc275873559</vt:lpwstr>
      </vt:variant>
      <vt:variant>
        <vt:i4>1966133</vt:i4>
      </vt:variant>
      <vt:variant>
        <vt:i4>941</vt:i4>
      </vt:variant>
      <vt:variant>
        <vt:i4>0</vt:i4>
      </vt:variant>
      <vt:variant>
        <vt:i4>5</vt:i4>
      </vt:variant>
      <vt:variant>
        <vt:lpwstr/>
      </vt:variant>
      <vt:variant>
        <vt:lpwstr>_Toc275873558</vt:lpwstr>
      </vt:variant>
      <vt:variant>
        <vt:i4>1966133</vt:i4>
      </vt:variant>
      <vt:variant>
        <vt:i4>935</vt:i4>
      </vt:variant>
      <vt:variant>
        <vt:i4>0</vt:i4>
      </vt:variant>
      <vt:variant>
        <vt:i4>5</vt:i4>
      </vt:variant>
      <vt:variant>
        <vt:lpwstr/>
      </vt:variant>
      <vt:variant>
        <vt:lpwstr>_Toc275873557</vt:lpwstr>
      </vt:variant>
      <vt:variant>
        <vt:i4>1966133</vt:i4>
      </vt:variant>
      <vt:variant>
        <vt:i4>929</vt:i4>
      </vt:variant>
      <vt:variant>
        <vt:i4>0</vt:i4>
      </vt:variant>
      <vt:variant>
        <vt:i4>5</vt:i4>
      </vt:variant>
      <vt:variant>
        <vt:lpwstr/>
      </vt:variant>
      <vt:variant>
        <vt:lpwstr>_Toc275873556</vt:lpwstr>
      </vt:variant>
      <vt:variant>
        <vt:i4>1966133</vt:i4>
      </vt:variant>
      <vt:variant>
        <vt:i4>923</vt:i4>
      </vt:variant>
      <vt:variant>
        <vt:i4>0</vt:i4>
      </vt:variant>
      <vt:variant>
        <vt:i4>5</vt:i4>
      </vt:variant>
      <vt:variant>
        <vt:lpwstr/>
      </vt:variant>
      <vt:variant>
        <vt:lpwstr>_Toc275873555</vt:lpwstr>
      </vt:variant>
      <vt:variant>
        <vt:i4>1966133</vt:i4>
      </vt:variant>
      <vt:variant>
        <vt:i4>917</vt:i4>
      </vt:variant>
      <vt:variant>
        <vt:i4>0</vt:i4>
      </vt:variant>
      <vt:variant>
        <vt:i4>5</vt:i4>
      </vt:variant>
      <vt:variant>
        <vt:lpwstr/>
      </vt:variant>
      <vt:variant>
        <vt:lpwstr>_Toc275873554</vt:lpwstr>
      </vt:variant>
      <vt:variant>
        <vt:i4>1966133</vt:i4>
      </vt:variant>
      <vt:variant>
        <vt:i4>911</vt:i4>
      </vt:variant>
      <vt:variant>
        <vt:i4>0</vt:i4>
      </vt:variant>
      <vt:variant>
        <vt:i4>5</vt:i4>
      </vt:variant>
      <vt:variant>
        <vt:lpwstr/>
      </vt:variant>
      <vt:variant>
        <vt:lpwstr>_Toc275873553</vt:lpwstr>
      </vt:variant>
      <vt:variant>
        <vt:i4>1966133</vt:i4>
      </vt:variant>
      <vt:variant>
        <vt:i4>905</vt:i4>
      </vt:variant>
      <vt:variant>
        <vt:i4>0</vt:i4>
      </vt:variant>
      <vt:variant>
        <vt:i4>5</vt:i4>
      </vt:variant>
      <vt:variant>
        <vt:lpwstr/>
      </vt:variant>
      <vt:variant>
        <vt:lpwstr>_Toc275873552</vt:lpwstr>
      </vt:variant>
      <vt:variant>
        <vt:i4>1966133</vt:i4>
      </vt:variant>
      <vt:variant>
        <vt:i4>899</vt:i4>
      </vt:variant>
      <vt:variant>
        <vt:i4>0</vt:i4>
      </vt:variant>
      <vt:variant>
        <vt:i4>5</vt:i4>
      </vt:variant>
      <vt:variant>
        <vt:lpwstr/>
      </vt:variant>
      <vt:variant>
        <vt:lpwstr>_Toc275873551</vt:lpwstr>
      </vt:variant>
      <vt:variant>
        <vt:i4>1966133</vt:i4>
      </vt:variant>
      <vt:variant>
        <vt:i4>893</vt:i4>
      </vt:variant>
      <vt:variant>
        <vt:i4>0</vt:i4>
      </vt:variant>
      <vt:variant>
        <vt:i4>5</vt:i4>
      </vt:variant>
      <vt:variant>
        <vt:lpwstr/>
      </vt:variant>
      <vt:variant>
        <vt:lpwstr>_Toc275873550</vt:lpwstr>
      </vt:variant>
      <vt:variant>
        <vt:i4>2031669</vt:i4>
      </vt:variant>
      <vt:variant>
        <vt:i4>887</vt:i4>
      </vt:variant>
      <vt:variant>
        <vt:i4>0</vt:i4>
      </vt:variant>
      <vt:variant>
        <vt:i4>5</vt:i4>
      </vt:variant>
      <vt:variant>
        <vt:lpwstr/>
      </vt:variant>
      <vt:variant>
        <vt:lpwstr>_Toc275873549</vt:lpwstr>
      </vt:variant>
      <vt:variant>
        <vt:i4>2031669</vt:i4>
      </vt:variant>
      <vt:variant>
        <vt:i4>881</vt:i4>
      </vt:variant>
      <vt:variant>
        <vt:i4>0</vt:i4>
      </vt:variant>
      <vt:variant>
        <vt:i4>5</vt:i4>
      </vt:variant>
      <vt:variant>
        <vt:lpwstr/>
      </vt:variant>
      <vt:variant>
        <vt:lpwstr>_Toc275873548</vt:lpwstr>
      </vt:variant>
      <vt:variant>
        <vt:i4>2031669</vt:i4>
      </vt:variant>
      <vt:variant>
        <vt:i4>875</vt:i4>
      </vt:variant>
      <vt:variant>
        <vt:i4>0</vt:i4>
      </vt:variant>
      <vt:variant>
        <vt:i4>5</vt:i4>
      </vt:variant>
      <vt:variant>
        <vt:lpwstr/>
      </vt:variant>
      <vt:variant>
        <vt:lpwstr>_Toc275873547</vt:lpwstr>
      </vt:variant>
      <vt:variant>
        <vt:i4>2031669</vt:i4>
      </vt:variant>
      <vt:variant>
        <vt:i4>869</vt:i4>
      </vt:variant>
      <vt:variant>
        <vt:i4>0</vt:i4>
      </vt:variant>
      <vt:variant>
        <vt:i4>5</vt:i4>
      </vt:variant>
      <vt:variant>
        <vt:lpwstr/>
      </vt:variant>
      <vt:variant>
        <vt:lpwstr>_Toc275873546</vt:lpwstr>
      </vt:variant>
      <vt:variant>
        <vt:i4>2031669</vt:i4>
      </vt:variant>
      <vt:variant>
        <vt:i4>863</vt:i4>
      </vt:variant>
      <vt:variant>
        <vt:i4>0</vt:i4>
      </vt:variant>
      <vt:variant>
        <vt:i4>5</vt:i4>
      </vt:variant>
      <vt:variant>
        <vt:lpwstr/>
      </vt:variant>
      <vt:variant>
        <vt:lpwstr>_Toc275873545</vt:lpwstr>
      </vt:variant>
      <vt:variant>
        <vt:i4>2031669</vt:i4>
      </vt:variant>
      <vt:variant>
        <vt:i4>857</vt:i4>
      </vt:variant>
      <vt:variant>
        <vt:i4>0</vt:i4>
      </vt:variant>
      <vt:variant>
        <vt:i4>5</vt:i4>
      </vt:variant>
      <vt:variant>
        <vt:lpwstr/>
      </vt:variant>
      <vt:variant>
        <vt:lpwstr>_Toc275873544</vt:lpwstr>
      </vt:variant>
      <vt:variant>
        <vt:i4>2031669</vt:i4>
      </vt:variant>
      <vt:variant>
        <vt:i4>851</vt:i4>
      </vt:variant>
      <vt:variant>
        <vt:i4>0</vt:i4>
      </vt:variant>
      <vt:variant>
        <vt:i4>5</vt:i4>
      </vt:variant>
      <vt:variant>
        <vt:lpwstr/>
      </vt:variant>
      <vt:variant>
        <vt:lpwstr>_Toc275873543</vt:lpwstr>
      </vt:variant>
      <vt:variant>
        <vt:i4>2031669</vt:i4>
      </vt:variant>
      <vt:variant>
        <vt:i4>845</vt:i4>
      </vt:variant>
      <vt:variant>
        <vt:i4>0</vt:i4>
      </vt:variant>
      <vt:variant>
        <vt:i4>5</vt:i4>
      </vt:variant>
      <vt:variant>
        <vt:lpwstr/>
      </vt:variant>
      <vt:variant>
        <vt:lpwstr>_Toc275873542</vt:lpwstr>
      </vt:variant>
      <vt:variant>
        <vt:i4>2031669</vt:i4>
      </vt:variant>
      <vt:variant>
        <vt:i4>839</vt:i4>
      </vt:variant>
      <vt:variant>
        <vt:i4>0</vt:i4>
      </vt:variant>
      <vt:variant>
        <vt:i4>5</vt:i4>
      </vt:variant>
      <vt:variant>
        <vt:lpwstr/>
      </vt:variant>
      <vt:variant>
        <vt:lpwstr>_Toc275873541</vt:lpwstr>
      </vt:variant>
      <vt:variant>
        <vt:i4>2031669</vt:i4>
      </vt:variant>
      <vt:variant>
        <vt:i4>833</vt:i4>
      </vt:variant>
      <vt:variant>
        <vt:i4>0</vt:i4>
      </vt:variant>
      <vt:variant>
        <vt:i4>5</vt:i4>
      </vt:variant>
      <vt:variant>
        <vt:lpwstr/>
      </vt:variant>
      <vt:variant>
        <vt:lpwstr>_Toc275873540</vt:lpwstr>
      </vt:variant>
      <vt:variant>
        <vt:i4>1572917</vt:i4>
      </vt:variant>
      <vt:variant>
        <vt:i4>827</vt:i4>
      </vt:variant>
      <vt:variant>
        <vt:i4>0</vt:i4>
      </vt:variant>
      <vt:variant>
        <vt:i4>5</vt:i4>
      </vt:variant>
      <vt:variant>
        <vt:lpwstr/>
      </vt:variant>
      <vt:variant>
        <vt:lpwstr>_Toc275873539</vt:lpwstr>
      </vt:variant>
      <vt:variant>
        <vt:i4>1572917</vt:i4>
      </vt:variant>
      <vt:variant>
        <vt:i4>821</vt:i4>
      </vt:variant>
      <vt:variant>
        <vt:i4>0</vt:i4>
      </vt:variant>
      <vt:variant>
        <vt:i4>5</vt:i4>
      </vt:variant>
      <vt:variant>
        <vt:lpwstr/>
      </vt:variant>
      <vt:variant>
        <vt:lpwstr>_Toc275873538</vt:lpwstr>
      </vt:variant>
      <vt:variant>
        <vt:i4>1572917</vt:i4>
      </vt:variant>
      <vt:variant>
        <vt:i4>815</vt:i4>
      </vt:variant>
      <vt:variant>
        <vt:i4>0</vt:i4>
      </vt:variant>
      <vt:variant>
        <vt:i4>5</vt:i4>
      </vt:variant>
      <vt:variant>
        <vt:lpwstr/>
      </vt:variant>
      <vt:variant>
        <vt:lpwstr>_Toc275873537</vt:lpwstr>
      </vt:variant>
      <vt:variant>
        <vt:i4>1572917</vt:i4>
      </vt:variant>
      <vt:variant>
        <vt:i4>809</vt:i4>
      </vt:variant>
      <vt:variant>
        <vt:i4>0</vt:i4>
      </vt:variant>
      <vt:variant>
        <vt:i4>5</vt:i4>
      </vt:variant>
      <vt:variant>
        <vt:lpwstr/>
      </vt:variant>
      <vt:variant>
        <vt:lpwstr>_Toc275873536</vt:lpwstr>
      </vt:variant>
      <vt:variant>
        <vt:i4>1572917</vt:i4>
      </vt:variant>
      <vt:variant>
        <vt:i4>803</vt:i4>
      </vt:variant>
      <vt:variant>
        <vt:i4>0</vt:i4>
      </vt:variant>
      <vt:variant>
        <vt:i4>5</vt:i4>
      </vt:variant>
      <vt:variant>
        <vt:lpwstr/>
      </vt:variant>
      <vt:variant>
        <vt:lpwstr>_Toc275873535</vt:lpwstr>
      </vt:variant>
      <vt:variant>
        <vt:i4>1572917</vt:i4>
      </vt:variant>
      <vt:variant>
        <vt:i4>797</vt:i4>
      </vt:variant>
      <vt:variant>
        <vt:i4>0</vt:i4>
      </vt:variant>
      <vt:variant>
        <vt:i4>5</vt:i4>
      </vt:variant>
      <vt:variant>
        <vt:lpwstr/>
      </vt:variant>
      <vt:variant>
        <vt:lpwstr>_Toc275873534</vt:lpwstr>
      </vt:variant>
      <vt:variant>
        <vt:i4>1572917</vt:i4>
      </vt:variant>
      <vt:variant>
        <vt:i4>791</vt:i4>
      </vt:variant>
      <vt:variant>
        <vt:i4>0</vt:i4>
      </vt:variant>
      <vt:variant>
        <vt:i4>5</vt:i4>
      </vt:variant>
      <vt:variant>
        <vt:lpwstr/>
      </vt:variant>
      <vt:variant>
        <vt:lpwstr>_Toc275873533</vt:lpwstr>
      </vt:variant>
      <vt:variant>
        <vt:i4>1572917</vt:i4>
      </vt:variant>
      <vt:variant>
        <vt:i4>785</vt:i4>
      </vt:variant>
      <vt:variant>
        <vt:i4>0</vt:i4>
      </vt:variant>
      <vt:variant>
        <vt:i4>5</vt:i4>
      </vt:variant>
      <vt:variant>
        <vt:lpwstr/>
      </vt:variant>
      <vt:variant>
        <vt:lpwstr>_Toc275873532</vt:lpwstr>
      </vt:variant>
      <vt:variant>
        <vt:i4>1572917</vt:i4>
      </vt:variant>
      <vt:variant>
        <vt:i4>779</vt:i4>
      </vt:variant>
      <vt:variant>
        <vt:i4>0</vt:i4>
      </vt:variant>
      <vt:variant>
        <vt:i4>5</vt:i4>
      </vt:variant>
      <vt:variant>
        <vt:lpwstr/>
      </vt:variant>
      <vt:variant>
        <vt:lpwstr>_Toc275873531</vt:lpwstr>
      </vt:variant>
      <vt:variant>
        <vt:i4>1572917</vt:i4>
      </vt:variant>
      <vt:variant>
        <vt:i4>773</vt:i4>
      </vt:variant>
      <vt:variant>
        <vt:i4>0</vt:i4>
      </vt:variant>
      <vt:variant>
        <vt:i4>5</vt:i4>
      </vt:variant>
      <vt:variant>
        <vt:lpwstr/>
      </vt:variant>
      <vt:variant>
        <vt:lpwstr>_Toc275873530</vt:lpwstr>
      </vt:variant>
      <vt:variant>
        <vt:i4>1638453</vt:i4>
      </vt:variant>
      <vt:variant>
        <vt:i4>767</vt:i4>
      </vt:variant>
      <vt:variant>
        <vt:i4>0</vt:i4>
      </vt:variant>
      <vt:variant>
        <vt:i4>5</vt:i4>
      </vt:variant>
      <vt:variant>
        <vt:lpwstr/>
      </vt:variant>
      <vt:variant>
        <vt:lpwstr>_Toc275873529</vt:lpwstr>
      </vt:variant>
      <vt:variant>
        <vt:i4>1638453</vt:i4>
      </vt:variant>
      <vt:variant>
        <vt:i4>761</vt:i4>
      </vt:variant>
      <vt:variant>
        <vt:i4>0</vt:i4>
      </vt:variant>
      <vt:variant>
        <vt:i4>5</vt:i4>
      </vt:variant>
      <vt:variant>
        <vt:lpwstr/>
      </vt:variant>
      <vt:variant>
        <vt:lpwstr>_Toc275873528</vt:lpwstr>
      </vt:variant>
      <vt:variant>
        <vt:i4>1638453</vt:i4>
      </vt:variant>
      <vt:variant>
        <vt:i4>755</vt:i4>
      </vt:variant>
      <vt:variant>
        <vt:i4>0</vt:i4>
      </vt:variant>
      <vt:variant>
        <vt:i4>5</vt:i4>
      </vt:variant>
      <vt:variant>
        <vt:lpwstr/>
      </vt:variant>
      <vt:variant>
        <vt:lpwstr>_Toc275873527</vt:lpwstr>
      </vt:variant>
      <vt:variant>
        <vt:i4>1638453</vt:i4>
      </vt:variant>
      <vt:variant>
        <vt:i4>749</vt:i4>
      </vt:variant>
      <vt:variant>
        <vt:i4>0</vt:i4>
      </vt:variant>
      <vt:variant>
        <vt:i4>5</vt:i4>
      </vt:variant>
      <vt:variant>
        <vt:lpwstr/>
      </vt:variant>
      <vt:variant>
        <vt:lpwstr>_Toc275873526</vt:lpwstr>
      </vt:variant>
      <vt:variant>
        <vt:i4>1638453</vt:i4>
      </vt:variant>
      <vt:variant>
        <vt:i4>743</vt:i4>
      </vt:variant>
      <vt:variant>
        <vt:i4>0</vt:i4>
      </vt:variant>
      <vt:variant>
        <vt:i4>5</vt:i4>
      </vt:variant>
      <vt:variant>
        <vt:lpwstr/>
      </vt:variant>
      <vt:variant>
        <vt:lpwstr>_Toc275873525</vt:lpwstr>
      </vt:variant>
      <vt:variant>
        <vt:i4>1638453</vt:i4>
      </vt:variant>
      <vt:variant>
        <vt:i4>737</vt:i4>
      </vt:variant>
      <vt:variant>
        <vt:i4>0</vt:i4>
      </vt:variant>
      <vt:variant>
        <vt:i4>5</vt:i4>
      </vt:variant>
      <vt:variant>
        <vt:lpwstr/>
      </vt:variant>
      <vt:variant>
        <vt:lpwstr>_Toc275873524</vt:lpwstr>
      </vt:variant>
      <vt:variant>
        <vt:i4>1638453</vt:i4>
      </vt:variant>
      <vt:variant>
        <vt:i4>731</vt:i4>
      </vt:variant>
      <vt:variant>
        <vt:i4>0</vt:i4>
      </vt:variant>
      <vt:variant>
        <vt:i4>5</vt:i4>
      </vt:variant>
      <vt:variant>
        <vt:lpwstr/>
      </vt:variant>
      <vt:variant>
        <vt:lpwstr>_Toc275873523</vt:lpwstr>
      </vt:variant>
      <vt:variant>
        <vt:i4>1638453</vt:i4>
      </vt:variant>
      <vt:variant>
        <vt:i4>725</vt:i4>
      </vt:variant>
      <vt:variant>
        <vt:i4>0</vt:i4>
      </vt:variant>
      <vt:variant>
        <vt:i4>5</vt:i4>
      </vt:variant>
      <vt:variant>
        <vt:lpwstr/>
      </vt:variant>
      <vt:variant>
        <vt:lpwstr>_Toc275873522</vt:lpwstr>
      </vt:variant>
      <vt:variant>
        <vt:i4>1638453</vt:i4>
      </vt:variant>
      <vt:variant>
        <vt:i4>719</vt:i4>
      </vt:variant>
      <vt:variant>
        <vt:i4>0</vt:i4>
      </vt:variant>
      <vt:variant>
        <vt:i4>5</vt:i4>
      </vt:variant>
      <vt:variant>
        <vt:lpwstr/>
      </vt:variant>
      <vt:variant>
        <vt:lpwstr>_Toc275873521</vt:lpwstr>
      </vt:variant>
      <vt:variant>
        <vt:i4>1638453</vt:i4>
      </vt:variant>
      <vt:variant>
        <vt:i4>713</vt:i4>
      </vt:variant>
      <vt:variant>
        <vt:i4>0</vt:i4>
      </vt:variant>
      <vt:variant>
        <vt:i4>5</vt:i4>
      </vt:variant>
      <vt:variant>
        <vt:lpwstr/>
      </vt:variant>
      <vt:variant>
        <vt:lpwstr>_Toc275873520</vt:lpwstr>
      </vt:variant>
      <vt:variant>
        <vt:i4>1703989</vt:i4>
      </vt:variant>
      <vt:variant>
        <vt:i4>707</vt:i4>
      </vt:variant>
      <vt:variant>
        <vt:i4>0</vt:i4>
      </vt:variant>
      <vt:variant>
        <vt:i4>5</vt:i4>
      </vt:variant>
      <vt:variant>
        <vt:lpwstr/>
      </vt:variant>
      <vt:variant>
        <vt:lpwstr>_Toc275873519</vt:lpwstr>
      </vt:variant>
      <vt:variant>
        <vt:i4>1703989</vt:i4>
      </vt:variant>
      <vt:variant>
        <vt:i4>701</vt:i4>
      </vt:variant>
      <vt:variant>
        <vt:i4>0</vt:i4>
      </vt:variant>
      <vt:variant>
        <vt:i4>5</vt:i4>
      </vt:variant>
      <vt:variant>
        <vt:lpwstr/>
      </vt:variant>
      <vt:variant>
        <vt:lpwstr>_Toc275873518</vt:lpwstr>
      </vt:variant>
      <vt:variant>
        <vt:i4>1703989</vt:i4>
      </vt:variant>
      <vt:variant>
        <vt:i4>695</vt:i4>
      </vt:variant>
      <vt:variant>
        <vt:i4>0</vt:i4>
      </vt:variant>
      <vt:variant>
        <vt:i4>5</vt:i4>
      </vt:variant>
      <vt:variant>
        <vt:lpwstr/>
      </vt:variant>
      <vt:variant>
        <vt:lpwstr>_Toc275873517</vt:lpwstr>
      </vt:variant>
      <vt:variant>
        <vt:i4>1703989</vt:i4>
      </vt:variant>
      <vt:variant>
        <vt:i4>689</vt:i4>
      </vt:variant>
      <vt:variant>
        <vt:i4>0</vt:i4>
      </vt:variant>
      <vt:variant>
        <vt:i4>5</vt:i4>
      </vt:variant>
      <vt:variant>
        <vt:lpwstr/>
      </vt:variant>
      <vt:variant>
        <vt:lpwstr>_Toc275873516</vt:lpwstr>
      </vt:variant>
      <vt:variant>
        <vt:i4>1703989</vt:i4>
      </vt:variant>
      <vt:variant>
        <vt:i4>683</vt:i4>
      </vt:variant>
      <vt:variant>
        <vt:i4>0</vt:i4>
      </vt:variant>
      <vt:variant>
        <vt:i4>5</vt:i4>
      </vt:variant>
      <vt:variant>
        <vt:lpwstr/>
      </vt:variant>
      <vt:variant>
        <vt:lpwstr>_Toc275873515</vt:lpwstr>
      </vt:variant>
      <vt:variant>
        <vt:i4>1703989</vt:i4>
      </vt:variant>
      <vt:variant>
        <vt:i4>677</vt:i4>
      </vt:variant>
      <vt:variant>
        <vt:i4>0</vt:i4>
      </vt:variant>
      <vt:variant>
        <vt:i4>5</vt:i4>
      </vt:variant>
      <vt:variant>
        <vt:lpwstr/>
      </vt:variant>
      <vt:variant>
        <vt:lpwstr>_Toc275873514</vt:lpwstr>
      </vt:variant>
      <vt:variant>
        <vt:i4>1703989</vt:i4>
      </vt:variant>
      <vt:variant>
        <vt:i4>671</vt:i4>
      </vt:variant>
      <vt:variant>
        <vt:i4>0</vt:i4>
      </vt:variant>
      <vt:variant>
        <vt:i4>5</vt:i4>
      </vt:variant>
      <vt:variant>
        <vt:lpwstr/>
      </vt:variant>
      <vt:variant>
        <vt:lpwstr>_Toc275873513</vt:lpwstr>
      </vt:variant>
      <vt:variant>
        <vt:i4>1703989</vt:i4>
      </vt:variant>
      <vt:variant>
        <vt:i4>665</vt:i4>
      </vt:variant>
      <vt:variant>
        <vt:i4>0</vt:i4>
      </vt:variant>
      <vt:variant>
        <vt:i4>5</vt:i4>
      </vt:variant>
      <vt:variant>
        <vt:lpwstr/>
      </vt:variant>
      <vt:variant>
        <vt:lpwstr>_Toc275873512</vt:lpwstr>
      </vt:variant>
      <vt:variant>
        <vt:i4>1703989</vt:i4>
      </vt:variant>
      <vt:variant>
        <vt:i4>659</vt:i4>
      </vt:variant>
      <vt:variant>
        <vt:i4>0</vt:i4>
      </vt:variant>
      <vt:variant>
        <vt:i4>5</vt:i4>
      </vt:variant>
      <vt:variant>
        <vt:lpwstr/>
      </vt:variant>
      <vt:variant>
        <vt:lpwstr>_Toc275873511</vt:lpwstr>
      </vt:variant>
      <vt:variant>
        <vt:i4>1703989</vt:i4>
      </vt:variant>
      <vt:variant>
        <vt:i4>653</vt:i4>
      </vt:variant>
      <vt:variant>
        <vt:i4>0</vt:i4>
      </vt:variant>
      <vt:variant>
        <vt:i4>5</vt:i4>
      </vt:variant>
      <vt:variant>
        <vt:lpwstr/>
      </vt:variant>
      <vt:variant>
        <vt:lpwstr>_Toc275873510</vt:lpwstr>
      </vt:variant>
      <vt:variant>
        <vt:i4>1769525</vt:i4>
      </vt:variant>
      <vt:variant>
        <vt:i4>647</vt:i4>
      </vt:variant>
      <vt:variant>
        <vt:i4>0</vt:i4>
      </vt:variant>
      <vt:variant>
        <vt:i4>5</vt:i4>
      </vt:variant>
      <vt:variant>
        <vt:lpwstr/>
      </vt:variant>
      <vt:variant>
        <vt:lpwstr>_Toc275873509</vt:lpwstr>
      </vt:variant>
      <vt:variant>
        <vt:i4>1769525</vt:i4>
      </vt:variant>
      <vt:variant>
        <vt:i4>641</vt:i4>
      </vt:variant>
      <vt:variant>
        <vt:i4>0</vt:i4>
      </vt:variant>
      <vt:variant>
        <vt:i4>5</vt:i4>
      </vt:variant>
      <vt:variant>
        <vt:lpwstr/>
      </vt:variant>
      <vt:variant>
        <vt:lpwstr>_Toc275873508</vt:lpwstr>
      </vt:variant>
      <vt:variant>
        <vt:i4>1769525</vt:i4>
      </vt:variant>
      <vt:variant>
        <vt:i4>635</vt:i4>
      </vt:variant>
      <vt:variant>
        <vt:i4>0</vt:i4>
      </vt:variant>
      <vt:variant>
        <vt:i4>5</vt:i4>
      </vt:variant>
      <vt:variant>
        <vt:lpwstr/>
      </vt:variant>
      <vt:variant>
        <vt:lpwstr>_Toc275873507</vt:lpwstr>
      </vt:variant>
      <vt:variant>
        <vt:i4>1769525</vt:i4>
      </vt:variant>
      <vt:variant>
        <vt:i4>629</vt:i4>
      </vt:variant>
      <vt:variant>
        <vt:i4>0</vt:i4>
      </vt:variant>
      <vt:variant>
        <vt:i4>5</vt:i4>
      </vt:variant>
      <vt:variant>
        <vt:lpwstr/>
      </vt:variant>
      <vt:variant>
        <vt:lpwstr>_Toc275873506</vt:lpwstr>
      </vt:variant>
      <vt:variant>
        <vt:i4>1769525</vt:i4>
      </vt:variant>
      <vt:variant>
        <vt:i4>623</vt:i4>
      </vt:variant>
      <vt:variant>
        <vt:i4>0</vt:i4>
      </vt:variant>
      <vt:variant>
        <vt:i4>5</vt:i4>
      </vt:variant>
      <vt:variant>
        <vt:lpwstr/>
      </vt:variant>
      <vt:variant>
        <vt:lpwstr>_Toc275873505</vt:lpwstr>
      </vt:variant>
      <vt:variant>
        <vt:i4>1769525</vt:i4>
      </vt:variant>
      <vt:variant>
        <vt:i4>617</vt:i4>
      </vt:variant>
      <vt:variant>
        <vt:i4>0</vt:i4>
      </vt:variant>
      <vt:variant>
        <vt:i4>5</vt:i4>
      </vt:variant>
      <vt:variant>
        <vt:lpwstr/>
      </vt:variant>
      <vt:variant>
        <vt:lpwstr>_Toc275873504</vt:lpwstr>
      </vt:variant>
      <vt:variant>
        <vt:i4>1769525</vt:i4>
      </vt:variant>
      <vt:variant>
        <vt:i4>611</vt:i4>
      </vt:variant>
      <vt:variant>
        <vt:i4>0</vt:i4>
      </vt:variant>
      <vt:variant>
        <vt:i4>5</vt:i4>
      </vt:variant>
      <vt:variant>
        <vt:lpwstr/>
      </vt:variant>
      <vt:variant>
        <vt:lpwstr>_Toc275873503</vt:lpwstr>
      </vt:variant>
      <vt:variant>
        <vt:i4>1769525</vt:i4>
      </vt:variant>
      <vt:variant>
        <vt:i4>605</vt:i4>
      </vt:variant>
      <vt:variant>
        <vt:i4>0</vt:i4>
      </vt:variant>
      <vt:variant>
        <vt:i4>5</vt:i4>
      </vt:variant>
      <vt:variant>
        <vt:lpwstr/>
      </vt:variant>
      <vt:variant>
        <vt:lpwstr>_Toc275873502</vt:lpwstr>
      </vt:variant>
      <vt:variant>
        <vt:i4>1769525</vt:i4>
      </vt:variant>
      <vt:variant>
        <vt:i4>599</vt:i4>
      </vt:variant>
      <vt:variant>
        <vt:i4>0</vt:i4>
      </vt:variant>
      <vt:variant>
        <vt:i4>5</vt:i4>
      </vt:variant>
      <vt:variant>
        <vt:lpwstr/>
      </vt:variant>
      <vt:variant>
        <vt:lpwstr>_Toc275873501</vt:lpwstr>
      </vt:variant>
      <vt:variant>
        <vt:i4>1769525</vt:i4>
      </vt:variant>
      <vt:variant>
        <vt:i4>593</vt:i4>
      </vt:variant>
      <vt:variant>
        <vt:i4>0</vt:i4>
      </vt:variant>
      <vt:variant>
        <vt:i4>5</vt:i4>
      </vt:variant>
      <vt:variant>
        <vt:lpwstr/>
      </vt:variant>
      <vt:variant>
        <vt:lpwstr>_Toc275873500</vt:lpwstr>
      </vt:variant>
      <vt:variant>
        <vt:i4>1179700</vt:i4>
      </vt:variant>
      <vt:variant>
        <vt:i4>587</vt:i4>
      </vt:variant>
      <vt:variant>
        <vt:i4>0</vt:i4>
      </vt:variant>
      <vt:variant>
        <vt:i4>5</vt:i4>
      </vt:variant>
      <vt:variant>
        <vt:lpwstr/>
      </vt:variant>
      <vt:variant>
        <vt:lpwstr>_Toc275873499</vt:lpwstr>
      </vt:variant>
      <vt:variant>
        <vt:i4>1179700</vt:i4>
      </vt:variant>
      <vt:variant>
        <vt:i4>581</vt:i4>
      </vt:variant>
      <vt:variant>
        <vt:i4>0</vt:i4>
      </vt:variant>
      <vt:variant>
        <vt:i4>5</vt:i4>
      </vt:variant>
      <vt:variant>
        <vt:lpwstr/>
      </vt:variant>
      <vt:variant>
        <vt:lpwstr>_Toc275873498</vt:lpwstr>
      </vt:variant>
      <vt:variant>
        <vt:i4>1179700</vt:i4>
      </vt:variant>
      <vt:variant>
        <vt:i4>575</vt:i4>
      </vt:variant>
      <vt:variant>
        <vt:i4>0</vt:i4>
      </vt:variant>
      <vt:variant>
        <vt:i4>5</vt:i4>
      </vt:variant>
      <vt:variant>
        <vt:lpwstr/>
      </vt:variant>
      <vt:variant>
        <vt:lpwstr>_Toc275873497</vt:lpwstr>
      </vt:variant>
      <vt:variant>
        <vt:i4>1179700</vt:i4>
      </vt:variant>
      <vt:variant>
        <vt:i4>569</vt:i4>
      </vt:variant>
      <vt:variant>
        <vt:i4>0</vt:i4>
      </vt:variant>
      <vt:variant>
        <vt:i4>5</vt:i4>
      </vt:variant>
      <vt:variant>
        <vt:lpwstr/>
      </vt:variant>
      <vt:variant>
        <vt:lpwstr>_Toc275873496</vt:lpwstr>
      </vt:variant>
      <vt:variant>
        <vt:i4>1179700</vt:i4>
      </vt:variant>
      <vt:variant>
        <vt:i4>563</vt:i4>
      </vt:variant>
      <vt:variant>
        <vt:i4>0</vt:i4>
      </vt:variant>
      <vt:variant>
        <vt:i4>5</vt:i4>
      </vt:variant>
      <vt:variant>
        <vt:lpwstr/>
      </vt:variant>
      <vt:variant>
        <vt:lpwstr>_Toc275873495</vt:lpwstr>
      </vt:variant>
      <vt:variant>
        <vt:i4>1179700</vt:i4>
      </vt:variant>
      <vt:variant>
        <vt:i4>557</vt:i4>
      </vt:variant>
      <vt:variant>
        <vt:i4>0</vt:i4>
      </vt:variant>
      <vt:variant>
        <vt:i4>5</vt:i4>
      </vt:variant>
      <vt:variant>
        <vt:lpwstr/>
      </vt:variant>
      <vt:variant>
        <vt:lpwstr>_Toc275873494</vt:lpwstr>
      </vt:variant>
      <vt:variant>
        <vt:i4>1179700</vt:i4>
      </vt:variant>
      <vt:variant>
        <vt:i4>551</vt:i4>
      </vt:variant>
      <vt:variant>
        <vt:i4>0</vt:i4>
      </vt:variant>
      <vt:variant>
        <vt:i4>5</vt:i4>
      </vt:variant>
      <vt:variant>
        <vt:lpwstr/>
      </vt:variant>
      <vt:variant>
        <vt:lpwstr>_Toc275873493</vt:lpwstr>
      </vt:variant>
      <vt:variant>
        <vt:i4>1179700</vt:i4>
      </vt:variant>
      <vt:variant>
        <vt:i4>545</vt:i4>
      </vt:variant>
      <vt:variant>
        <vt:i4>0</vt:i4>
      </vt:variant>
      <vt:variant>
        <vt:i4>5</vt:i4>
      </vt:variant>
      <vt:variant>
        <vt:lpwstr/>
      </vt:variant>
      <vt:variant>
        <vt:lpwstr>_Toc275873492</vt:lpwstr>
      </vt:variant>
      <vt:variant>
        <vt:i4>1179700</vt:i4>
      </vt:variant>
      <vt:variant>
        <vt:i4>539</vt:i4>
      </vt:variant>
      <vt:variant>
        <vt:i4>0</vt:i4>
      </vt:variant>
      <vt:variant>
        <vt:i4>5</vt:i4>
      </vt:variant>
      <vt:variant>
        <vt:lpwstr/>
      </vt:variant>
      <vt:variant>
        <vt:lpwstr>_Toc275873491</vt:lpwstr>
      </vt:variant>
      <vt:variant>
        <vt:i4>1179700</vt:i4>
      </vt:variant>
      <vt:variant>
        <vt:i4>533</vt:i4>
      </vt:variant>
      <vt:variant>
        <vt:i4>0</vt:i4>
      </vt:variant>
      <vt:variant>
        <vt:i4>5</vt:i4>
      </vt:variant>
      <vt:variant>
        <vt:lpwstr/>
      </vt:variant>
      <vt:variant>
        <vt:lpwstr>_Toc275873490</vt:lpwstr>
      </vt:variant>
      <vt:variant>
        <vt:i4>1245236</vt:i4>
      </vt:variant>
      <vt:variant>
        <vt:i4>527</vt:i4>
      </vt:variant>
      <vt:variant>
        <vt:i4>0</vt:i4>
      </vt:variant>
      <vt:variant>
        <vt:i4>5</vt:i4>
      </vt:variant>
      <vt:variant>
        <vt:lpwstr/>
      </vt:variant>
      <vt:variant>
        <vt:lpwstr>_Toc275873489</vt:lpwstr>
      </vt:variant>
      <vt:variant>
        <vt:i4>1245236</vt:i4>
      </vt:variant>
      <vt:variant>
        <vt:i4>521</vt:i4>
      </vt:variant>
      <vt:variant>
        <vt:i4>0</vt:i4>
      </vt:variant>
      <vt:variant>
        <vt:i4>5</vt:i4>
      </vt:variant>
      <vt:variant>
        <vt:lpwstr/>
      </vt:variant>
      <vt:variant>
        <vt:lpwstr>_Toc275873488</vt:lpwstr>
      </vt:variant>
      <vt:variant>
        <vt:i4>1245236</vt:i4>
      </vt:variant>
      <vt:variant>
        <vt:i4>515</vt:i4>
      </vt:variant>
      <vt:variant>
        <vt:i4>0</vt:i4>
      </vt:variant>
      <vt:variant>
        <vt:i4>5</vt:i4>
      </vt:variant>
      <vt:variant>
        <vt:lpwstr/>
      </vt:variant>
      <vt:variant>
        <vt:lpwstr>_Toc275873487</vt:lpwstr>
      </vt:variant>
      <vt:variant>
        <vt:i4>1245236</vt:i4>
      </vt:variant>
      <vt:variant>
        <vt:i4>509</vt:i4>
      </vt:variant>
      <vt:variant>
        <vt:i4>0</vt:i4>
      </vt:variant>
      <vt:variant>
        <vt:i4>5</vt:i4>
      </vt:variant>
      <vt:variant>
        <vt:lpwstr/>
      </vt:variant>
      <vt:variant>
        <vt:lpwstr>_Toc275873486</vt:lpwstr>
      </vt:variant>
      <vt:variant>
        <vt:i4>1245236</vt:i4>
      </vt:variant>
      <vt:variant>
        <vt:i4>503</vt:i4>
      </vt:variant>
      <vt:variant>
        <vt:i4>0</vt:i4>
      </vt:variant>
      <vt:variant>
        <vt:i4>5</vt:i4>
      </vt:variant>
      <vt:variant>
        <vt:lpwstr/>
      </vt:variant>
      <vt:variant>
        <vt:lpwstr>_Toc275873485</vt:lpwstr>
      </vt:variant>
      <vt:variant>
        <vt:i4>1245236</vt:i4>
      </vt:variant>
      <vt:variant>
        <vt:i4>497</vt:i4>
      </vt:variant>
      <vt:variant>
        <vt:i4>0</vt:i4>
      </vt:variant>
      <vt:variant>
        <vt:i4>5</vt:i4>
      </vt:variant>
      <vt:variant>
        <vt:lpwstr/>
      </vt:variant>
      <vt:variant>
        <vt:lpwstr>_Toc275873484</vt:lpwstr>
      </vt:variant>
      <vt:variant>
        <vt:i4>1245236</vt:i4>
      </vt:variant>
      <vt:variant>
        <vt:i4>491</vt:i4>
      </vt:variant>
      <vt:variant>
        <vt:i4>0</vt:i4>
      </vt:variant>
      <vt:variant>
        <vt:i4>5</vt:i4>
      </vt:variant>
      <vt:variant>
        <vt:lpwstr/>
      </vt:variant>
      <vt:variant>
        <vt:lpwstr>_Toc275873483</vt:lpwstr>
      </vt:variant>
      <vt:variant>
        <vt:i4>1245236</vt:i4>
      </vt:variant>
      <vt:variant>
        <vt:i4>485</vt:i4>
      </vt:variant>
      <vt:variant>
        <vt:i4>0</vt:i4>
      </vt:variant>
      <vt:variant>
        <vt:i4>5</vt:i4>
      </vt:variant>
      <vt:variant>
        <vt:lpwstr/>
      </vt:variant>
      <vt:variant>
        <vt:lpwstr>_Toc275873482</vt:lpwstr>
      </vt:variant>
      <vt:variant>
        <vt:i4>1245236</vt:i4>
      </vt:variant>
      <vt:variant>
        <vt:i4>479</vt:i4>
      </vt:variant>
      <vt:variant>
        <vt:i4>0</vt:i4>
      </vt:variant>
      <vt:variant>
        <vt:i4>5</vt:i4>
      </vt:variant>
      <vt:variant>
        <vt:lpwstr/>
      </vt:variant>
      <vt:variant>
        <vt:lpwstr>_Toc275873481</vt:lpwstr>
      </vt:variant>
      <vt:variant>
        <vt:i4>1245236</vt:i4>
      </vt:variant>
      <vt:variant>
        <vt:i4>473</vt:i4>
      </vt:variant>
      <vt:variant>
        <vt:i4>0</vt:i4>
      </vt:variant>
      <vt:variant>
        <vt:i4>5</vt:i4>
      </vt:variant>
      <vt:variant>
        <vt:lpwstr/>
      </vt:variant>
      <vt:variant>
        <vt:lpwstr>_Toc275873480</vt:lpwstr>
      </vt:variant>
      <vt:variant>
        <vt:i4>1835060</vt:i4>
      </vt:variant>
      <vt:variant>
        <vt:i4>467</vt:i4>
      </vt:variant>
      <vt:variant>
        <vt:i4>0</vt:i4>
      </vt:variant>
      <vt:variant>
        <vt:i4>5</vt:i4>
      </vt:variant>
      <vt:variant>
        <vt:lpwstr/>
      </vt:variant>
      <vt:variant>
        <vt:lpwstr>_Toc275873479</vt:lpwstr>
      </vt:variant>
      <vt:variant>
        <vt:i4>1835060</vt:i4>
      </vt:variant>
      <vt:variant>
        <vt:i4>461</vt:i4>
      </vt:variant>
      <vt:variant>
        <vt:i4>0</vt:i4>
      </vt:variant>
      <vt:variant>
        <vt:i4>5</vt:i4>
      </vt:variant>
      <vt:variant>
        <vt:lpwstr/>
      </vt:variant>
      <vt:variant>
        <vt:lpwstr>_Toc275873478</vt:lpwstr>
      </vt:variant>
      <vt:variant>
        <vt:i4>1835060</vt:i4>
      </vt:variant>
      <vt:variant>
        <vt:i4>455</vt:i4>
      </vt:variant>
      <vt:variant>
        <vt:i4>0</vt:i4>
      </vt:variant>
      <vt:variant>
        <vt:i4>5</vt:i4>
      </vt:variant>
      <vt:variant>
        <vt:lpwstr/>
      </vt:variant>
      <vt:variant>
        <vt:lpwstr>_Toc275873477</vt:lpwstr>
      </vt:variant>
      <vt:variant>
        <vt:i4>1835060</vt:i4>
      </vt:variant>
      <vt:variant>
        <vt:i4>449</vt:i4>
      </vt:variant>
      <vt:variant>
        <vt:i4>0</vt:i4>
      </vt:variant>
      <vt:variant>
        <vt:i4>5</vt:i4>
      </vt:variant>
      <vt:variant>
        <vt:lpwstr/>
      </vt:variant>
      <vt:variant>
        <vt:lpwstr>_Toc275873476</vt:lpwstr>
      </vt:variant>
      <vt:variant>
        <vt:i4>1835060</vt:i4>
      </vt:variant>
      <vt:variant>
        <vt:i4>443</vt:i4>
      </vt:variant>
      <vt:variant>
        <vt:i4>0</vt:i4>
      </vt:variant>
      <vt:variant>
        <vt:i4>5</vt:i4>
      </vt:variant>
      <vt:variant>
        <vt:lpwstr/>
      </vt:variant>
      <vt:variant>
        <vt:lpwstr>_Toc275873475</vt:lpwstr>
      </vt:variant>
      <vt:variant>
        <vt:i4>1835060</vt:i4>
      </vt:variant>
      <vt:variant>
        <vt:i4>437</vt:i4>
      </vt:variant>
      <vt:variant>
        <vt:i4>0</vt:i4>
      </vt:variant>
      <vt:variant>
        <vt:i4>5</vt:i4>
      </vt:variant>
      <vt:variant>
        <vt:lpwstr/>
      </vt:variant>
      <vt:variant>
        <vt:lpwstr>_Toc275873474</vt:lpwstr>
      </vt:variant>
      <vt:variant>
        <vt:i4>1835060</vt:i4>
      </vt:variant>
      <vt:variant>
        <vt:i4>431</vt:i4>
      </vt:variant>
      <vt:variant>
        <vt:i4>0</vt:i4>
      </vt:variant>
      <vt:variant>
        <vt:i4>5</vt:i4>
      </vt:variant>
      <vt:variant>
        <vt:lpwstr/>
      </vt:variant>
      <vt:variant>
        <vt:lpwstr>_Toc275873473</vt:lpwstr>
      </vt:variant>
      <vt:variant>
        <vt:i4>1835060</vt:i4>
      </vt:variant>
      <vt:variant>
        <vt:i4>425</vt:i4>
      </vt:variant>
      <vt:variant>
        <vt:i4>0</vt:i4>
      </vt:variant>
      <vt:variant>
        <vt:i4>5</vt:i4>
      </vt:variant>
      <vt:variant>
        <vt:lpwstr/>
      </vt:variant>
      <vt:variant>
        <vt:lpwstr>_Toc275873472</vt:lpwstr>
      </vt:variant>
      <vt:variant>
        <vt:i4>1835060</vt:i4>
      </vt:variant>
      <vt:variant>
        <vt:i4>419</vt:i4>
      </vt:variant>
      <vt:variant>
        <vt:i4>0</vt:i4>
      </vt:variant>
      <vt:variant>
        <vt:i4>5</vt:i4>
      </vt:variant>
      <vt:variant>
        <vt:lpwstr/>
      </vt:variant>
      <vt:variant>
        <vt:lpwstr>_Toc275873471</vt:lpwstr>
      </vt:variant>
      <vt:variant>
        <vt:i4>1835060</vt:i4>
      </vt:variant>
      <vt:variant>
        <vt:i4>413</vt:i4>
      </vt:variant>
      <vt:variant>
        <vt:i4>0</vt:i4>
      </vt:variant>
      <vt:variant>
        <vt:i4>5</vt:i4>
      </vt:variant>
      <vt:variant>
        <vt:lpwstr/>
      </vt:variant>
      <vt:variant>
        <vt:lpwstr>_Toc275873470</vt:lpwstr>
      </vt:variant>
      <vt:variant>
        <vt:i4>1900596</vt:i4>
      </vt:variant>
      <vt:variant>
        <vt:i4>407</vt:i4>
      </vt:variant>
      <vt:variant>
        <vt:i4>0</vt:i4>
      </vt:variant>
      <vt:variant>
        <vt:i4>5</vt:i4>
      </vt:variant>
      <vt:variant>
        <vt:lpwstr/>
      </vt:variant>
      <vt:variant>
        <vt:lpwstr>_Toc275873469</vt:lpwstr>
      </vt:variant>
      <vt:variant>
        <vt:i4>1900596</vt:i4>
      </vt:variant>
      <vt:variant>
        <vt:i4>401</vt:i4>
      </vt:variant>
      <vt:variant>
        <vt:i4>0</vt:i4>
      </vt:variant>
      <vt:variant>
        <vt:i4>5</vt:i4>
      </vt:variant>
      <vt:variant>
        <vt:lpwstr/>
      </vt:variant>
      <vt:variant>
        <vt:lpwstr>_Toc275873468</vt:lpwstr>
      </vt:variant>
      <vt:variant>
        <vt:i4>1900596</vt:i4>
      </vt:variant>
      <vt:variant>
        <vt:i4>395</vt:i4>
      </vt:variant>
      <vt:variant>
        <vt:i4>0</vt:i4>
      </vt:variant>
      <vt:variant>
        <vt:i4>5</vt:i4>
      </vt:variant>
      <vt:variant>
        <vt:lpwstr/>
      </vt:variant>
      <vt:variant>
        <vt:lpwstr>_Toc275873467</vt:lpwstr>
      </vt:variant>
      <vt:variant>
        <vt:i4>1900596</vt:i4>
      </vt:variant>
      <vt:variant>
        <vt:i4>389</vt:i4>
      </vt:variant>
      <vt:variant>
        <vt:i4>0</vt:i4>
      </vt:variant>
      <vt:variant>
        <vt:i4>5</vt:i4>
      </vt:variant>
      <vt:variant>
        <vt:lpwstr/>
      </vt:variant>
      <vt:variant>
        <vt:lpwstr>_Toc275873466</vt:lpwstr>
      </vt:variant>
      <vt:variant>
        <vt:i4>1900596</vt:i4>
      </vt:variant>
      <vt:variant>
        <vt:i4>383</vt:i4>
      </vt:variant>
      <vt:variant>
        <vt:i4>0</vt:i4>
      </vt:variant>
      <vt:variant>
        <vt:i4>5</vt:i4>
      </vt:variant>
      <vt:variant>
        <vt:lpwstr/>
      </vt:variant>
      <vt:variant>
        <vt:lpwstr>_Toc275873465</vt:lpwstr>
      </vt:variant>
      <vt:variant>
        <vt:i4>1900596</vt:i4>
      </vt:variant>
      <vt:variant>
        <vt:i4>377</vt:i4>
      </vt:variant>
      <vt:variant>
        <vt:i4>0</vt:i4>
      </vt:variant>
      <vt:variant>
        <vt:i4>5</vt:i4>
      </vt:variant>
      <vt:variant>
        <vt:lpwstr/>
      </vt:variant>
      <vt:variant>
        <vt:lpwstr>_Toc275873464</vt:lpwstr>
      </vt:variant>
      <vt:variant>
        <vt:i4>1900596</vt:i4>
      </vt:variant>
      <vt:variant>
        <vt:i4>371</vt:i4>
      </vt:variant>
      <vt:variant>
        <vt:i4>0</vt:i4>
      </vt:variant>
      <vt:variant>
        <vt:i4>5</vt:i4>
      </vt:variant>
      <vt:variant>
        <vt:lpwstr/>
      </vt:variant>
      <vt:variant>
        <vt:lpwstr>_Toc275873463</vt:lpwstr>
      </vt:variant>
      <vt:variant>
        <vt:i4>1900596</vt:i4>
      </vt:variant>
      <vt:variant>
        <vt:i4>365</vt:i4>
      </vt:variant>
      <vt:variant>
        <vt:i4>0</vt:i4>
      </vt:variant>
      <vt:variant>
        <vt:i4>5</vt:i4>
      </vt:variant>
      <vt:variant>
        <vt:lpwstr/>
      </vt:variant>
      <vt:variant>
        <vt:lpwstr>_Toc275873462</vt:lpwstr>
      </vt:variant>
      <vt:variant>
        <vt:i4>1900596</vt:i4>
      </vt:variant>
      <vt:variant>
        <vt:i4>359</vt:i4>
      </vt:variant>
      <vt:variant>
        <vt:i4>0</vt:i4>
      </vt:variant>
      <vt:variant>
        <vt:i4>5</vt:i4>
      </vt:variant>
      <vt:variant>
        <vt:lpwstr/>
      </vt:variant>
      <vt:variant>
        <vt:lpwstr>_Toc275873461</vt:lpwstr>
      </vt:variant>
      <vt:variant>
        <vt:i4>1900596</vt:i4>
      </vt:variant>
      <vt:variant>
        <vt:i4>353</vt:i4>
      </vt:variant>
      <vt:variant>
        <vt:i4>0</vt:i4>
      </vt:variant>
      <vt:variant>
        <vt:i4>5</vt:i4>
      </vt:variant>
      <vt:variant>
        <vt:lpwstr/>
      </vt:variant>
      <vt:variant>
        <vt:lpwstr>_Toc275873460</vt:lpwstr>
      </vt:variant>
      <vt:variant>
        <vt:i4>1966132</vt:i4>
      </vt:variant>
      <vt:variant>
        <vt:i4>347</vt:i4>
      </vt:variant>
      <vt:variant>
        <vt:i4>0</vt:i4>
      </vt:variant>
      <vt:variant>
        <vt:i4>5</vt:i4>
      </vt:variant>
      <vt:variant>
        <vt:lpwstr/>
      </vt:variant>
      <vt:variant>
        <vt:lpwstr>_Toc275873459</vt:lpwstr>
      </vt:variant>
      <vt:variant>
        <vt:i4>1966132</vt:i4>
      </vt:variant>
      <vt:variant>
        <vt:i4>341</vt:i4>
      </vt:variant>
      <vt:variant>
        <vt:i4>0</vt:i4>
      </vt:variant>
      <vt:variant>
        <vt:i4>5</vt:i4>
      </vt:variant>
      <vt:variant>
        <vt:lpwstr/>
      </vt:variant>
      <vt:variant>
        <vt:lpwstr>_Toc275873458</vt:lpwstr>
      </vt:variant>
      <vt:variant>
        <vt:i4>1966132</vt:i4>
      </vt:variant>
      <vt:variant>
        <vt:i4>335</vt:i4>
      </vt:variant>
      <vt:variant>
        <vt:i4>0</vt:i4>
      </vt:variant>
      <vt:variant>
        <vt:i4>5</vt:i4>
      </vt:variant>
      <vt:variant>
        <vt:lpwstr/>
      </vt:variant>
      <vt:variant>
        <vt:lpwstr>_Toc275873457</vt:lpwstr>
      </vt:variant>
      <vt:variant>
        <vt:i4>1966132</vt:i4>
      </vt:variant>
      <vt:variant>
        <vt:i4>329</vt:i4>
      </vt:variant>
      <vt:variant>
        <vt:i4>0</vt:i4>
      </vt:variant>
      <vt:variant>
        <vt:i4>5</vt:i4>
      </vt:variant>
      <vt:variant>
        <vt:lpwstr/>
      </vt:variant>
      <vt:variant>
        <vt:lpwstr>_Toc275873456</vt:lpwstr>
      </vt:variant>
      <vt:variant>
        <vt:i4>1966132</vt:i4>
      </vt:variant>
      <vt:variant>
        <vt:i4>323</vt:i4>
      </vt:variant>
      <vt:variant>
        <vt:i4>0</vt:i4>
      </vt:variant>
      <vt:variant>
        <vt:i4>5</vt:i4>
      </vt:variant>
      <vt:variant>
        <vt:lpwstr/>
      </vt:variant>
      <vt:variant>
        <vt:lpwstr>_Toc275873455</vt:lpwstr>
      </vt:variant>
      <vt:variant>
        <vt:i4>1966132</vt:i4>
      </vt:variant>
      <vt:variant>
        <vt:i4>317</vt:i4>
      </vt:variant>
      <vt:variant>
        <vt:i4>0</vt:i4>
      </vt:variant>
      <vt:variant>
        <vt:i4>5</vt:i4>
      </vt:variant>
      <vt:variant>
        <vt:lpwstr/>
      </vt:variant>
      <vt:variant>
        <vt:lpwstr>_Toc275873454</vt:lpwstr>
      </vt:variant>
      <vt:variant>
        <vt:i4>1966132</vt:i4>
      </vt:variant>
      <vt:variant>
        <vt:i4>311</vt:i4>
      </vt:variant>
      <vt:variant>
        <vt:i4>0</vt:i4>
      </vt:variant>
      <vt:variant>
        <vt:i4>5</vt:i4>
      </vt:variant>
      <vt:variant>
        <vt:lpwstr/>
      </vt:variant>
      <vt:variant>
        <vt:lpwstr>_Toc275873453</vt:lpwstr>
      </vt:variant>
      <vt:variant>
        <vt:i4>1966132</vt:i4>
      </vt:variant>
      <vt:variant>
        <vt:i4>305</vt:i4>
      </vt:variant>
      <vt:variant>
        <vt:i4>0</vt:i4>
      </vt:variant>
      <vt:variant>
        <vt:i4>5</vt:i4>
      </vt:variant>
      <vt:variant>
        <vt:lpwstr/>
      </vt:variant>
      <vt:variant>
        <vt:lpwstr>_Toc275873452</vt:lpwstr>
      </vt:variant>
      <vt:variant>
        <vt:i4>1966132</vt:i4>
      </vt:variant>
      <vt:variant>
        <vt:i4>299</vt:i4>
      </vt:variant>
      <vt:variant>
        <vt:i4>0</vt:i4>
      </vt:variant>
      <vt:variant>
        <vt:i4>5</vt:i4>
      </vt:variant>
      <vt:variant>
        <vt:lpwstr/>
      </vt:variant>
      <vt:variant>
        <vt:lpwstr>_Toc275873451</vt:lpwstr>
      </vt:variant>
      <vt:variant>
        <vt:i4>1966132</vt:i4>
      </vt:variant>
      <vt:variant>
        <vt:i4>293</vt:i4>
      </vt:variant>
      <vt:variant>
        <vt:i4>0</vt:i4>
      </vt:variant>
      <vt:variant>
        <vt:i4>5</vt:i4>
      </vt:variant>
      <vt:variant>
        <vt:lpwstr/>
      </vt:variant>
      <vt:variant>
        <vt:lpwstr>_Toc275873450</vt:lpwstr>
      </vt:variant>
      <vt:variant>
        <vt:i4>2031668</vt:i4>
      </vt:variant>
      <vt:variant>
        <vt:i4>287</vt:i4>
      </vt:variant>
      <vt:variant>
        <vt:i4>0</vt:i4>
      </vt:variant>
      <vt:variant>
        <vt:i4>5</vt:i4>
      </vt:variant>
      <vt:variant>
        <vt:lpwstr/>
      </vt:variant>
      <vt:variant>
        <vt:lpwstr>_Toc275873449</vt:lpwstr>
      </vt:variant>
      <vt:variant>
        <vt:i4>2031668</vt:i4>
      </vt:variant>
      <vt:variant>
        <vt:i4>281</vt:i4>
      </vt:variant>
      <vt:variant>
        <vt:i4>0</vt:i4>
      </vt:variant>
      <vt:variant>
        <vt:i4>5</vt:i4>
      </vt:variant>
      <vt:variant>
        <vt:lpwstr/>
      </vt:variant>
      <vt:variant>
        <vt:lpwstr>_Toc275873448</vt:lpwstr>
      </vt:variant>
      <vt:variant>
        <vt:i4>2031668</vt:i4>
      </vt:variant>
      <vt:variant>
        <vt:i4>275</vt:i4>
      </vt:variant>
      <vt:variant>
        <vt:i4>0</vt:i4>
      </vt:variant>
      <vt:variant>
        <vt:i4>5</vt:i4>
      </vt:variant>
      <vt:variant>
        <vt:lpwstr/>
      </vt:variant>
      <vt:variant>
        <vt:lpwstr>_Toc275873447</vt:lpwstr>
      </vt:variant>
      <vt:variant>
        <vt:i4>2031668</vt:i4>
      </vt:variant>
      <vt:variant>
        <vt:i4>269</vt:i4>
      </vt:variant>
      <vt:variant>
        <vt:i4>0</vt:i4>
      </vt:variant>
      <vt:variant>
        <vt:i4>5</vt:i4>
      </vt:variant>
      <vt:variant>
        <vt:lpwstr/>
      </vt:variant>
      <vt:variant>
        <vt:lpwstr>_Toc275873446</vt:lpwstr>
      </vt:variant>
      <vt:variant>
        <vt:i4>2031668</vt:i4>
      </vt:variant>
      <vt:variant>
        <vt:i4>263</vt:i4>
      </vt:variant>
      <vt:variant>
        <vt:i4>0</vt:i4>
      </vt:variant>
      <vt:variant>
        <vt:i4>5</vt:i4>
      </vt:variant>
      <vt:variant>
        <vt:lpwstr/>
      </vt:variant>
      <vt:variant>
        <vt:lpwstr>_Toc275873445</vt:lpwstr>
      </vt:variant>
      <vt:variant>
        <vt:i4>2031668</vt:i4>
      </vt:variant>
      <vt:variant>
        <vt:i4>257</vt:i4>
      </vt:variant>
      <vt:variant>
        <vt:i4>0</vt:i4>
      </vt:variant>
      <vt:variant>
        <vt:i4>5</vt:i4>
      </vt:variant>
      <vt:variant>
        <vt:lpwstr/>
      </vt:variant>
      <vt:variant>
        <vt:lpwstr>_Toc275873444</vt:lpwstr>
      </vt:variant>
      <vt:variant>
        <vt:i4>2031668</vt:i4>
      </vt:variant>
      <vt:variant>
        <vt:i4>251</vt:i4>
      </vt:variant>
      <vt:variant>
        <vt:i4>0</vt:i4>
      </vt:variant>
      <vt:variant>
        <vt:i4>5</vt:i4>
      </vt:variant>
      <vt:variant>
        <vt:lpwstr/>
      </vt:variant>
      <vt:variant>
        <vt:lpwstr>_Toc275873443</vt:lpwstr>
      </vt:variant>
      <vt:variant>
        <vt:i4>2031668</vt:i4>
      </vt:variant>
      <vt:variant>
        <vt:i4>245</vt:i4>
      </vt:variant>
      <vt:variant>
        <vt:i4>0</vt:i4>
      </vt:variant>
      <vt:variant>
        <vt:i4>5</vt:i4>
      </vt:variant>
      <vt:variant>
        <vt:lpwstr/>
      </vt:variant>
      <vt:variant>
        <vt:lpwstr>_Toc275873442</vt:lpwstr>
      </vt:variant>
      <vt:variant>
        <vt:i4>2031668</vt:i4>
      </vt:variant>
      <vt:variant>
        <vt:i4>239</vt:i4>
      </vt:variant>
      <vt:variant>
        <vt:i4>0</vt:i4>
      </vt:variant>
      <vt:variant>
        <vt:i4>5</vt:i4>
      </vt:variant>
      <vt:variant>
        <vt:lpwstr/>
      </vt:variant>
      <vt:variant>
        <vt:lpwstr>_Toc275873441</vt:lpwstr>
      </vt:variant>
      <vt:variant>
        <vt:i4>2031668</vt:i4>
      </vt:variant>
      <vt:variant>
        <vt:i4>233</vt:i4>
      </vt:variant>
      <vt:variant>
        <vt:i4>0</vt:i4>
      </vt:variant>
      <vt:variant>
        <vt:i4>5</vt:i4>
      </vt:variant>
      <vt:variant>
        <vt:lpwstr/>
      </vt:variant>
      <vt:variant>
        <vt:lpwstr>_Toc275873440</vt:lpwstr>
      </vt:variant>
      <vt:variant>
        <vt:i4>1572916</vt:i4>
      </vt:variant>
      <vt:variant>
        <vt:i4>227</vt:i4>
      </vt:variant>
      <vt:variant>
        <vt:i4>0</vt:i4>
      </vt:variant>
      <vt:variant>
        <vt:i4>5</vt:i4>
      </vt:variant>
      <vt:variant>
        <vt:lpwstr/>
      </vt:variant>
      <vt:variant>
        <vt:lpwstr>_Toc275873439</vt:lpwstr>
      </vt:variant>
      <vt:variant>
        <vt:i4>1572916</vt:i4>
      </vt:variant>
      <vt:variant>
        <vt:i4>221</vt:i4>
      </vt:variant>
      <vt:variant>
        <vt:i4>0</vt:i4>
      </vt:variant>
      <vt:variant>
        <vt:i4>5</vt:i4>
      </vt:variant>
      <vt:variant>
        <vt:lpwstr/>
      </vt:variant>
      <vt:variant>
        <vt:lpwstr>_Toc275873438</vt:lpwstr>
      </vt:variant>
      <vt:variant>
        <vt:i4>1572916</vt:i4>
      </vt:variant>
      <vt:variant>
        <vt:i4>215</vt:i4>
      </vt:variant>
      <vt:variant>
        <vt:i4>0</vt:i4>
      </vt:variant>
      <vt:variant>
        <vt:i4>5</vt:i4>
      </vt:variant>
      <vt:variant>
        <vt:lpwstr/>
      </vt:variant>
      <vt:variant>
        <vt:lpwstr>_Toc275873437</vt:lpwstr>
      </vt:variant>
      <vt:variant>
        <vt:i4>1572916</vt:i4>
      </vt:variant>
      <vt:variant>
        <vt:i4>209</vt:i4>
      </vt:variant>
      <vt:variant>
        <vt:i4>0</vt:i4>
      </vt:variant>
      <vt:variant>
        <vt:i4>5</vt:i4>
      </vt:variant>
      <vt:variant>
        <vt:lpwstr/>
      </vt:variant>
      <vt:variant>
        <vt:lpwstr>_Toc275873436</vt:lpwstr>
      </vt:variant>
      <vt:variant>
        <vt:i4>1572916</vt:i4>
      </vt:variant>
      <vt:variant>
        <vt:i4>203</vt:i4>
      </vt:variant>
      <vt:variant>
        <vt:i4>0</vt:i4>
      </vt:variant>
      <vt:variant>
        <vt:i4>5</vt:i4>
      </vt:variant>
      <vt:variant>
        <vt:lpwstr/>
      </vt:variant>
      <vt:variant>
        <vt:lpwstr>_Toc275873435</vt:lpwstr>
      </vt:variant>
      <vt:variant>
        <vt:i4>1572916</vt:i4>
      </vt:variant>
      <vt:variant>
        <vt:i4>197</vt:i4>
      </vt:variant>
      <vt:variant>
        <vt:i4>0</vt:i4>
      </vt:variant>
      <vt:variant>
        <vt:i4>5</vt:i4>
      </vt:variant>
      <vt:variant>
        <vt:lpwstr/>
      </vt:variant>
      <vt:variant>
        <vt:lpwstr>_Toc275873434</vt:lpwstr>
      </vt:variant>
      <vt:variant>
        <vt:i4>1572916</vt:i4>
      </vt:variant>
      <vt:variant>
        <vt:i4>191</vt:i4>
      </vt:variant>
      <vt:variant>
        <vt:i4>0</vt:i4>
      </vt:variant>
      <vt:variant>
        <vt:i4>5</vt:i4>
      </vt:variant>
      <vt:variant>
        <vt:lpwstr/>
      </vt:variant>
      <vt:variant>
        <vt:lpwstr>_Toc275873433</vt:lpwstr>
      </vt:variant>
      <vt:variant>
        <vt:i4>1572916</vt:i4>
      </vt:variant>
      <vt:variant>
        <vt:i4>185</vt:i4>
      </vt:variant>
      <vt:variant>
        <vt:i4>0</vt:i4>
      </vt:variant>
      <vt:variant>
        <vt:i4>5</vt:i4>
      </vt:variant>
      <vt:variant>
        <vt:lpwstr/>
      </vt:variant>
      <vt:variant>
        <vt:lpwstr>_Toc275873432</vt:lpwstr>
      </vt:variant>
      <vt:variant>
        <vt:i4>1572916</vt:i4>
      </vt:variant>
      <vt:variant>
        <vt:i4>179</vt:i4>
      </vt:variant>
      <vt:variant>
        <vt:i4>0</vt:i4>
      </vt:variant>
      <vt:variant>
        <vt:i4>5</vt:i4>
      </vt:variant>
      <vt:variant>
        <vt:lpwstr/>
      </vt:variant>
      <vt:variant>
        <vt:lpwstr>_Toc275873431</vt:lpwstr>
      </vt:variant>
      <vt:variant>
        <vt:i4>1572916</vt:i4>
      </vt:variant>
      <vt:variant>
        <vt:i4>173</vt:i4>
      </vt:variant>
      <vt:variant>
        <vt:i4>0</vt:i4>
      </vt:variant>
      <vt:variant>
        <vt:i4>5</vt:i4>
      </vt:variant>
      <vt:variant>
        <vt:lpwstr/>
      </vt:variant>
      <vt:variant>
        <vt:lpwstr>_Toc275873430</vt:lpwstr>
      </vt:variant>
      <vt:variant>
        <vt:i4>1638452</vt:i4>
      </vt:variant>
      <vt:variant>
        <vt:i4>167</vt:i4>
      </vt:variant>
      <vt:variant>
        <vt:i4>0</vt:i4>
      </vt:variant>
      <vt:variant>
        <vt:i4>5</vt:i4>
      </vt:variant>
      <vt:variant>
        <vt:lpwstr/>
      </vt:variant>
      <vt:variant>
        <vt:lpwstr>_Toc275873429</vt:lpwstr>
      </vt:variant>
      <vt:variant>
        <vt:i4>1638452</vt:i4>
      </vt:variant>
      <vt:variant>
        <vt:i4>161</vt:i4>
      </vt:variant>
      <vt:variant>
        <vt:i4>0</vt:i4>
      </vt:variant>
      <vt:variant>
        <vt:i4>5</vt:i4>
      </vt:variant>
      <vt:variant>
        <vt:lpwstr/>
      </vt:variant>
      <vt:variant>
        <vt:lpwstr>_Toc275873428</vt:lpwstr>
      </vt:variant>
      <vt:variant>
        <vt:i4>1638452</vt:i4>
      </vt:variant>
      <vt:variant>
        <vt:i4>155</vt:i4>
      </vt:variant>
      <vt:variant>
        <vt:i4>0</vt:i4>
      </vt:variant>
      <vt:variant>
        <vt:i4>5</vt:i4>
      </vt:variant>
      <vt:variant>
        <vt:lpwstr/>
      </vt:variant>
      <vt:variant>
        <vt:lpwstr>_Toc275873427</vt:lpwstr>
      </vt:variant>
      <vt:variant>
        <vt:i4>1638452</vt:i4>
      </vt:variant>
      <vt:variant>
        <vt:i4>149</vt:i4>
      </vt:variant>
      <vt:variant>
        <vt:i4>0</vt:i4>
      </vt:variant>
      <vt:variant>
        <vt:i4>5</vt:i4>
      </vt:variant>
      <vt:variant>
        <vt:lpwstr/>
      </vt:variant>
      <vt:variant>
        <vt:lpwstr>_Toc275873426</vt:lpwstr>
      </vt:variant>
      <vt:variant>
        <vt:i4>1638452</vt:i4>
      </vt:variant>
      <vt:variant>
        <vt:i4>143</vt:i4>
      </vt:variant>
      <vt:variant>
        <vt:i4>0</vt:i4>
      </vt:variant>
      <vt:variant>
        <vt:i4>5</vt:i4>
      </vt:variant>
      <vt:variant>
        <vt:lpwstr/>
      </vt:variant>
      <vt:variant>
        <vt:lpwstr>_Toc275873425</vt:lpwstr>
      </vt:variant>
      <vt:variant>
        <vt:i4>1638452</vt:i4>
      </vt:variant>
      <vt:variant>
        <vt:i4>137</vt:i4>
      </vt:variant>
      <vt:variant>
        <vt:i4>0</vt:i4>
      </vt:variant>
      <vt:variant>
        <vt:i4>5</vt:i4>
      </vt:variant>
      <vt:variant>
        <vt:lpwstr/>
      </vt:variant>
      <vt:variant>
        <vt:lpwstr>_Toc275873424</vt:lpwstr>
      </vt:variant>
      <vt:variant>
        <vt:i4>1638452</vt:i4>
      </vt:variant>
      <vt:variant>
        <vt:i4>131</vt:i4>
      </vt:variant>
      <vt:variant>
        <vt:i4>0</vt:i4>
      </vt:variant>
      <vt:variant>
        <vt:i4>5</vt:i4>
      </vt:variant>
      <vt:variant>
        <vt:lpwstr/>
      </vt:variant>
      <vt:variant>
        <vt:lpwstr>_Toc275873423</vt:lpwstr>
      </vt:variant>
      <vt:variant>
        <vt:i4>1638452</vt:i4>
      </vt:variant>
      <vt:variant>
        <vt:i4>125</vt:i4>
      </vt:variant>
      <vt:variant>
        <vt:i4>0</vt:i4>
      </vt:variant>
      <vt:variant>
        <vt:i4>5</vt:i4>
      </vt:variant>
      <vt:variant>
        <vt:lpwstr/>
      </vt:variant>
      <vt:variant>
        <vt:lpwstr>_Toc275873422</vt:lpwstr>
      </vt:variant>
      <vt:variant>
        <vt:i4>1638452</vt:i4>
      </vt:variant>
      <vt:variant>
        <vt:i4>119</vt:i4>
      </vt:variant>
      <vt:variant>
        <vt:i4>0</vt:i4>
      </vt:variant>
      <vt:variant>
        <vt:i4>5</vt:i4>
      </vt:variant>
      <vt:variant>
        <vt:lpwstr/>
      </vt:variant>
      <vt:variant>
        <vt:lpwstr>_Toc275873421</vt:lpwstr>
      </vt:variant>
      <vt:variant>
        <vt:i4>1638452</vt:i4>
      </vt:variant>
      <vt:variant>
        <vt:i4>113</vt:i4>
      </vt:variant>
      <vt:variant>
        <vt:i4>0</vt:i4>
      </vt:variant>
      <vt:variant>
        <vt:i4>5</vt:i4>
      </vt:variant>
      <vt:variant>
        <vt:lpwstr/>
      </vt:variant>
      <vt:variant>
        <vt:lpwstr>_Toc275873420</vt:lpwstr>
      </vt:variant>
      <vt:variant>
        <vt:i4>1703988</vt:i4>
      </vt:variant>
      <vt:variant>
        <vt:i4>107</vt:i4>
      </vt:variant>
      <vt:variant>
        <vt:i4>0</vt:i4>
      </vt:variant>
      <vt:variant>
        <vt:i4>5</vt:i4>
      </vt:variant>
      <vt:variant>
        <vt:lpwstr/>
      </vt:variant>
      <vt:variant>
        <vt:lpwstr>_Toc275873419</vt:lpwstr>
      </vt:variant>
      <vt:variant>
        <vt:i4>1703988</vt:i4>
      </vt:variant>
      <vt:variant>
        <vt:i4>101</vt:i4>
      </vt:variant>
      <vt:variant>
        <vt:i4>0</vt:i4>
      </vt:variant>
      <vt:variant>
        <vt:i4>5</vt:i4>
      </vt:variant>
      <vt:variant>
        <vt:lpwstr/>
      </vt:variant>
      <vt:variant>
        <vt:lpwstr>_Toc275873418</vt:lpwstr>
      </vt:variant>
      <vt:variant>
        <vt:i4>1703988</vt:i4>
      </vt:variant>
      <vt:variant>
        <vt:i4>95</vt:i4>
      </vt:variant>
      <vt:variant>
        <vt:i4>0</vt:i4>
      </vt:variant>
      <vt:variant>
        <vt:i4>5</vt:i4>
      </vt:variant>
      <vt:variant>
        <vt:lpwstr/>
      </vt:variant>
      <vt:variant>
        <vt:lpwstr>_Toc275873417</vt:lpwstr>
      </vt:variant>
      <vt:variant>
        <vt:i4>1703988</vt:i4>
      </vt:variant>
      <vt:variant>
        <vt:i4>89</vt:i4>
      </vt:variant>
      <vt:variant>
        <vt:i4>0</vt:i4>
      </vt:variant>
      <vt:variant>
        <vt:i4>5</vt:i4>
      </vt:variant>
      <vt:variant>
        <vt:lpwstr/>
      </vt:variant>
      <vt:variant>
        <vt:lpwstr>_Toc275873416</vt:lpwstr>
      </vt:variant>
      <vt:variant>
        <vt:i4>1703988</vt:i4>
      </vt:variant>
      <vt:variant>
        <vt:i4>83</vt:i4>
      </vt:variant>
      <vt:variant>
        <vt:i4>0</vt:i4>
      </vt:variant>
      <vt:variant>
        <vt:i4>5</vt:i4>
      </vt:variant>
      <vt:variant>
        <vt:lpwstr/>
      </vt:variant>
      <vt:variant>
        <vt:lpwstr>_Toc275873415</vt:lpwstr>
      </vt:variant>
      <vt:variant>
        <vt:i4>1703988</vt:i4>
      </vt:variant>
      <vt:variant>
        <vt:i4>77</vt:i4>
      </vt:variant>
      <vt:variant>
        <vt:i4>0</vt:i4>
      </vt:variant>
      <vt:variant>
        <vt:i4>5</vt:i4>
      </vt:variant>
      <vt:variant>
        <vt:lpwstr/>
      </vt:variant>
      <vt:variant>
        <vt:lpwstr>_Toc275873414</vt:lpwstr>
      </vt:variant>
      <vt:variant>
        <vt:i4>1703988</vt:i4>
      </vt:variant>
      <vt:variant>
        <vt:i4>71</vt:i4>
      </vt:variant>
      <vt:variant>
        <vt:i4>0</vt:i4>
      </vt:variant>
      <vt:variant>
        <vt:i4>5</vt:i4>
      </vt:variant>
      <vt:variant>
        <vt:lpwstr/>
      </vt:variant>
      <vt:variant>
        <vt:lpwstr>_Toc275873413</vt:lpwstr>
      </vt:variant>
      <vt:variant>
        <vt:i4>1703988</vt:i4>
      </vt:variant>
      <vt:variant>
        <vt:i4>65</vt:i4>
      </vt:variant>
      <vt:variant>
        <vt:i4>0</vt:i4>
      </vt:variant>
      <vt:variant>
        <vt:i4>5</vt:i4>
      </vt:variant>
      <vt:variant>
        <vt:lpwstr/>
      </vt:variant>
      <vt:variant>
        <vt:lpwstr>_Toc275873412</vt:lpwstr>
      </vt:variant>
      <vt:variant>
        <vt:i4>1703988</vt:i4>
      </vt:variant>
      <vt:variant>
        <vt:i4>59</vt:i4>
      </vt:variant>
      <vt:variant>
        <vt:i4>0</vt:i4>
      </vt:variant>
      <vt:variant>
        <vt:i4>5</vt:i4>
      </vt:variant>
      <vt:variant>
        <vt:lpwstr/>
      </vt:variant>
      <vt:variant>
        <vt:lpwstr>_Toc275873411</vt:lpwstr>
      </vt:variant>
      <vt:variant>
        <vt:i4>1703988</vt:i4>
      </vt:variant>
      <vt:variant>
        <vt:i4>53</vt:i4>
      </vt:variant>
      <vt:variant>
        <vt:i4>0</vt:i4>
      </vt:variant>
      <vt:variant>
        <vt:i4>5</vt:i4>
      </vt:variant>
      <vt:variant>
        <vt:lpwstr/>
      </vt:variant>
      <vt:variant>
        <vt:lpwstr>_Toc275873410</vt:lpwstr>
      </vt:variant>
      <vt:variant>
        <vt:i4>1769524</vt:i4>
      </vt:variant>
      <vt:variant>
        <vt:i4>47</vt:i4>
      </vt:variant>
      <vt:variant>
        <vt:i4>0</vt:i4>
      </vt:variant>
      <vt:variant>
        <vt:i4>5</vt:i4>
      </vt:variant>
      <vt:variant>
        <vt:lpwstr/>
      </vt:variant>
      <vt:variant>
        <vt:lpwstr>_Toc275873409</vt:lpwstr>
      </vt:variant>
      <vt:variant>
        <vt:i4>1769524</vt:i4>
      </vt:variant>
      <vt:variant>
        <vt:i4>41</vt:i4>
      </vt:variant>
      <vt:variant>
        <vt:i4>0</vt:i4>
      </vt:variant>
      <vt:variant>
        <vt:i4>5</vt:i4>
      </vt:variant>
      <vt:variant>
        <vt:lpwstr/>
      </vt:variant>
      <vt:variant>
        <vt:lpwstr>_Toc275873408</vt:lpwstr>
      </vt:variant>
      <vt:variant>
        <vt:i4>1769524</vt:i4>
      </vt:variant>
      <vt:variant>
        <vt:i4>35</vt:i4>
      </vt:variant>
      <vt:variant>
        <vt:i4>0</vt:i4>
      </vt:variant>
      <vt:variant>
        <vt:i4>5</vt:i4>
      </vt:variant>
      <vt:variant>
        <vt:lpwstr/>
      </vt:variant>
      <vt:variant>
        <vt:lpwstr>_Toc275873407</vt:lpwstr>
      </vt:variant>
      <vt:variant>
        <vt:i4>1769524</vt:i4>
      </vt:variant>
      <vt:variant>
        <vt:i4>29</vt:i4>
      </vt:variant>
      <vt:variant>
        <vt:i4>0</vt:i4>
      </vt:variant>
      <vt:variant>
        <vt:i4>5</vt:i4>
      </vt:variant>
      <vt:variant>
        <vt:lpwstr/>
      </vt:variant>
      <vt:variant>
        <vt:lpwstr>_Toc275873406</vt:lpwstr>
      </vt:variant>
      <vt:variant>
        <vt:i4>1769524</vt:i4>
      </vt:variant>
      <vt:variant>
        <vt:i4>23</vt:i4>
      </vt:variant>
      <vt:variant>
        <vt:i4>0</vt:i4>
      </vt:variant>
      <vt:variant>
        <vt:i4>5</vt:i4>
      </vt:variant>
      <vt:variant>
        <vt:lpwstr/>
      </vt:variant>
      <vt:variant>
        <vt:lpwstr>_Toc275873405</vt:lpwstr>
      </vt:variant>
      <vt:variant>
        <vt:i4>1769524</vt:i4>
      </vt:variant>
      <vt:variant>
        <vt:i4>17</vt:i4>
      </vt:variant>
      <vt:variant>
        <vt:i4>0</vt:i4>
      </vt:variant>
      <vt:variant>
        <vt:i4>5</vt:i4>
      </vt:variant>
      <vt:variant>
        <vt:lpwstr/>
      </vt:variant>
      <vt:variant>
        <vt:lpwstr>_Toc275873404</vt:lpwstr>
      </vt:variant>
      <vt:variant>
        <vt:i4>1769524</vt:i4>
      </vt:variant>
      <vt:variant>
        <vt:i4>11</vt:i4>
      </vt:variant>
      <vt:variant>
        <vt:i4>0</vt:i4>
      </vt:variant>
      <vt:variant>
        <vt:i4>5</vt:i4>
      </vt:variant>
      <vt:variant>
        <vt:lpwstr/>
      </vt:variant>
      <vt:variant>
        <vt:lpwstr>_Toc275873403</vt:lpwstr>
      </vt:variant>
      <vt:variant>
        <vt:i4>1769524</vt:i4>
      </vt:variant>
      <vt:variant>
        <vt:i4>5</vt:i4>
      </vt:variant>
      <vt:variant>
        <vt:i4>0</vt:i4>
      </vt:variant>
      <vt:variant>
        <vt:i4>5</vt:i4>
      </vt:variant>
      <vt:variant>
        <vt:lpwstr/>
      </vt:variant>
      <vt:variant>
        <vt:lpwstr>_Toc275873402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Engineering Documentation</dc:title>
  <dc:subject>Engineering calculation methods for the building envelope components internal gains HVAC systems equipment and controls strategies within EnergyPlus.</dc:subject>
  <dc:creator>EnergyPlus Development Team</dc:creator>
  <cp:keywords>engineering calculation building envelope internal loads HVAC models special reporting daylighting</cp:keywords>
  <cp:lastModifiedBy>Bereket Nigusse</cp:lastModifiedBy>
  <cp:revision>10</cp:revision>
  <cp:lastPrinted>2013-04-01T20:45:00Z</cp:lastPrinted>
  <dcterms:created xsi:type="dcterms:W3CDTF">2015-03-05T19:25:00Z</dcterms:created>
  <dcterms:modified xsi:type="dcterms:W3CDTF">2015-03-05T20:02:00Z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EquationSection">
    <vt:lpwstr>1</vt:lpwstr>
  </property>
  <property fmtid="{D5CDD505-2E9C-101B-9397-08002B2CF9AE}" pid="5" name="MTEquationNumber2">
    <vt:lpwstr>(#E1)</vt:lpwstr>
  </property>
  <property fmtid="{D5CDD505-2E9C-101B-9397-08002B2CF9AE}" pid="6" name="MTDeferFieldUpdate">
    <vt:lpwstr>1</vt:lpwstr>
  </property>
</Properties>
</file>