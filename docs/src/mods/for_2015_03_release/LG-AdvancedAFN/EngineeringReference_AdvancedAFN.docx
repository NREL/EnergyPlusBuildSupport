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C1AEC" w14:textId="77777777" w:rsidR="00DD516B" w:rsidRDefault="00DD516B" w:rsidP="00DD516B">
      <w:pPr>
        <w:pStyle w:val="Heading1"/>
      </w:pPr>
      <w:bookmarkStart w:id="0" w:name="_Toc399401253"/>
      <w:proofErr w:type="spellStart"/>
      <w:r>
        <w:t>AirflowNetwork</w:t>
      </w:r>
      <w:proofErr w:type="spellEnd"/>
      <w:r>
        <w:t xml:space="preserve"> Model</w:t>
      </w:r>
      <w:bookmarkEnd w:id="0"/>
    </w:p>
    <w:p w14:paraId="1A81A801" w14:textId="77777777" w:rsidR="00DD516B" w:rsidRPr="006C7307" w:rsidRDefault="00DD516B" w:rsidP="00DD516B">
      <w:pPr>
        <w:pStyle w:val="BodyText"/>
      </w:pPr>
    </w:p>
    <w:p w14:paraId="7B16E0C9" w14:textId="77777777" w:rsidR="00DD516B" w:rsidRDefault="00DD516B" w:rsidP="00DD516B">
      <w:pPr>
        <w:pStyle w:val="Heading3"/>
      </w:pPr>
      <w:bookmarkStart w:id="1" w:name="_Toc133319767"/>
      <w:bookmarkStart w:id="2" w:name="_Toc399401263"/>
      <w:r>
        <w:t>Model Output</w:t>
      </w:r>
      <w:bookmarkEnd w:id="1"/>
      <w:bookmarkEnd w:id="2"/>
    </w:p>
    <w:p w14:paraId="4531E3A4" w14:textId="77777777" w:rsidR="004C50F7" w:rsidRDefault="00DD516B" w:rsidP="00874432">
      <w:pPr>
        <w:pStyle w:val="BodyText"/>
      </w:pPr>
      <w:r>
        <w:t xml:space="preserve">The available outputs from the </w:t>
      </w:r>
      <w:proofErr w:type="spellStart"/>
      <w:r>
        <w:t>AirflowNetwork</w:t>
      </w:r>
      <w:proofErr w:type="spellEnd"/>
      <w:r>
        <w:t xml:space="preserve"> model are described in the </w:t>
      </w:r>
      <w:proofErr w:type="spellStart"/>
      <w:r>
        <w:t>EnergyPlus</w:t>
      </w:r>
      <w:proofErr w:type="spellEnd"/>
      <w:r>
        <w:t xml:space="preserve"> Input Output Reference manual.</w:t>
      </w:r>
      <w:r w:rsidR="006E5662">
        <w:t xml:space="preserve"> </w:t>
      </w:r>
      <w:bookmarkStart w:id="3" w:name="_Toc399401264"/>
    </w:p>
    <w:p w14:paraId="11CACB95" w14:textId="77777777" w:rsidR="008865D1" w:rsidRDefault="008865D1" w:rsidP="008865D1">
      <w:pPr>
        <w:pStyle w:val="Heading3"/>
        <w:rPr>
          <w:ins w:id="4" w:author="Lixing Gu" w:date="2015-03-10T13:37:00Z"/>
        </w:rPr>
      </w:pPr>
      <w:ins w:id="5" w:author="Lixing Gu" w:date="2015-03-10T13:37:00Z">
        <w:r>
          <w:t>Occupant Ventilation Control</w:t>
        </w:r>
      </w:ins>
    </w:p>
    <w:p w14:paraId="2BF0C3C2" w14:textId="77777777" w:rsidR="008865D1" w:rsidRDefault="008865D1" w:rsidP="008865D1">
      <w:pPr>
        <w:pStyle w:val="BodyText"/>
        <w:rPr>
          <w:ins w:id="6" w:author="Lixing Gu" w:date="2015-03-10T13:37:00Z"/>
        </w:rPr>
      </w:pPr>
      <w:ins w:id="7" w:author="Lixing Gu" w:date="2015-03-10T13:37:00Z">
        <w:r>
          <w:t xml:space="preserve">The </w:t>
        </w:r>
        <w:proofErr w:type="spellStart"/>
        <w:r>
          <w:t>AirflowNetwork</w:t>
        </w:r>
        <w:proofErr w:type="gramStart"/>
        <w:r>
          <w:t>:OccupantVentilationControl</w:t>
        </w:r>
        <w:proofErr w:type="spellEnd"/>
        <w:proofErr w:type="gramEnd"/>
        <w:r>
          <w:t xml:space="preserve"> object enhances the </w:t>
        </w:r>
        <w:proofErr w:type="spellStart"/>
        <w:r>
          <w:t>AirflowNetwork</w:t>
        </w:r>
        <w:proofErr w:type="spellEnd"/>
        <w:r>
          <w:t xml:space="preserve"> model and provides </w:t>
        </w:r>
        <w:r w:rsidRPr="007B28A4">
          <w:rPr>
            <w:color w:val="000000"/>
          </w:rPr>
          <w:t>more practical and advanced controls</w:t>
        </w:r>
        <w:r>
          <w:t xml:space="preserve"> for window opening and closing operations</w:t>
        </w:r>
        <w:r w:rsidRPr="007B28A4">
          <w:rPr>
            <w:color w:val="000000"/>
          </w:rPr>
          <w:t xml:space="preserve">, based on </w:t>
        </w:r>
        <w:r w:rsidRPr="008879BE">
          <w:t xml:space="preserve">Marais &amp; </w:t>
        </w:r>
        <w:proofErr w:type="spellStart"/>
        <w:r w:rsidRPr="008879BE">
          <w:t>Teichmann</w:t>
        </w:r>
        <w:proofErr w:type="spellEnd"/>
        <w:r w:rsidRPr="008879BE">
          <w:t xml:space="preserve"> </w:t>
        </w:r>
        <w:r>
          <w:t>(</w:t>
        </w:r>
        <w:r w:rsidRPr="008879BE">
          <w:t>2014</w:t>
        </w:r>
        <w:r>
          <w:t>). This control includes minimum open and closed time control, indoor thermal comfort control, and opening and closing probability controls.</w:t>
        </w:r>
      </w:ins>
    </w:p>
    <w:p w14:paraId="4E92BEE5" w14:textId="77777777" w:rsidR="008865D1" w:rsidRDefault="008865D1" w:rsidP="008865D1">
      <w:pPr>
        <w:pStyle w:val="Heading4"/>
        <w:rPr>
          <w:ins w:id="8" w:author="Lixing Gu" w:date="2015-03-10T13:37:00Z"/>
        </w:rPr>
      </w:pPr>
      <w:ins w:id="9" w:author="Lixing Gu" w:date="2015-03-10T13:37:00Z">
        <w:r>
          <w:t>Procedures of occupant ventilation control</w:t>
        </w:r>
      </w:ins>
    </w:p>
    <w:p w14:paraId="6EB233BA" w14:textId="77777777" w:rsidR="008865D1" w:rsidRDefault="008865D1" w:rsidP="008865D1">
      <w:pPr>
        <w:pStyle w:val="BodyText"/>
        <w:rPr>
          <w:ins w:id="10" w:author="Lixing Gu" w:date="2015-03-10T13:37:00Z"/>
        </w:rPr>
      </w:pPr>
      <w:ins w:id="11" w:author="Lixing Gu" w:date="2015-03-10T13:37:00Z">
        <w:r>
          <w:t xml:space="preserve">It should be pointed that the open elapsed time and closed elapsed time are not independent. In other words, when one of the elapsed times value is greater than 0, then other elapsed time value must be equal to 0. The model is either tracking a window as open, in which case the open elapsed time grows, or as closed, in which case the closed elapsed time grows. </w:t>
        </w:r>
      </w:ins>
    </w:p>
    <w:p w14:paraId="45774CEC" w14:textId="77777777" w:rsidR="008865D1" w:rsidRDefault="008865D1" w:rsidP="008865D1">
      <w:pPr>
        <w:pStyle w:val="BodyText"/>
        <w:rPr>
          <w:ins w:id="12" w:author="Lixing Gu" w:date="2015-03-10T13:37:00Z"/>
        </w:rPr>
      </w:pPr>
    </w:p>
    <w:p w14:paraId="0CCED85F" w14:textId="77777777" w:rsidR="008865D1" w:rsidRDefault="008865D1" w:rsidP="008865D1">
      <w:pPr>
        <w:pStyle w:val="BodyText"/>
        <w:rPr>
          <w:ins w:id="13" w:author="Lixing Gu" w:date="2015-03-10T13:37:00Z"/>
        </w:rPr>
      </w:pPr>
      <w:ins w:id="14" w:author="Lixing Gu" w:date="2015-03-10T13:37:00Z">
        <w:r w:rsidRPr="000D43A1">
          <w:t>The calculation procedures are presented in the following steps:</w:t>
        </w:r>
      </w:ins>
    </w:p>
    <w:p w14:paraId="764F77CB" w14:textId="77777777" w:rsidR="008865D1" w:rsidRPr="000D43A1" w:rsidRDefault="008865D1" w:rsidP="008865D1">
      <w:pPr>
        <w:pStyle w:val="BodyText"/>
        <w:rPr>
          <w:ins w:id="15" w:author="Lixing Gu" w:date="2015-03-10T13:37:00Z"/>
        </w:rPr>
      </w:pPr>
    </w:p>
    <w:p w14:paraId="61B3AB4B" w14:textId="77777777" w:rsidR="008865D1" w:rsidRDefault="008865D1" w:rsidP="008865D1">
      <w:pPr>
        <w:pStyle w:val="BodyText"/>
        <w:tabs>
          <w:tab w:val="left" w:pos="1800"/>
        </w:tabs>
        <w:ind w:left="1800" w:hanging="720"/>
        <w:rPr>
          <w:ins w:id="16" w:author="Lixing Gu" w:date="2015-03-10T13:37:00Z"/>
        </w:rPr>
      </w:pPr>
      <w:ins w:id="17" w:author="Lixing Gu" w:date="2015-03-10T13:37:00Z">
        <w:r w:rsidRPr="000D43A1">
          <w:t>Step 1:</w:t>
        </w:r>
        <w:r>
          <w:t xml:space="preserve"> Open elapsed time check</w:t>
        </w:r>
        <w:r w:rsidRPr="000D43A1">
          <w:t xml:space="preserve"> </w:t>
        </w:r>
      </w:ins>
    </w:p>
    <w:p w14:paraId="44BF4286" w14:textId="77777777" w:rsidR="008865D1" w:rsidRPr="00CE308F" w:rsidRDefault="008865D1" w:rsidP="008865D1">
      <w:pPr>
        <w:pStyle w:val="BodyText"/>
        <w:rPr>
          <w:ins w:id="18" w:author="Lixing Gu" w:date="2015-03-10T13:37:00Z"/>
        </w:rPr>
      </w:pPr>
      <w:ins w:id="19" w:author="Lixing Gu" w:date="2015-03-10T13:37:00Z">
        <w:r w:rsidRPr="00E15437">
          <w:t>The model checks the open elapsed time first. When the open elapsed time is greater than 0 and less than the minimum opening time, a window will remain open. Otherwise, the model goes to Step 2</w:t>
        </w:r>
        <w:r w:rsidRPr="00CE308F">
          <w:t xml:space="preserve">.  </w:t>
        </w:r>
      </w:ins>
    </w:p>
    <w:p w14:paraId="7867E631" w14:textId="77777777" w:rsidR="008865D1" w:rsidRPr="000D43A1" w:rsidRDefault="008865D1" w:rsidP="008865D1">
      <w:pPr>
        <w:pStyle w:val="BodyText"/>
        <w:rPr>
          <w:ins w:id="20" w:author="Lixing Gu" w:date="2015-03-10T13:37:00Z"/>
        </w:rPr>
      </w:pPr>
    </w:p>
    <w:p w14:paraId="44F6EBFF" w14:textId="77777777" w:rsidR="008865D1" w:rsidRDefault="008865D1" w:rsidP="008865D1">
      <w:pPr>
        <w:pStyle w:val="BodyText"/>
        <w:ind w:left="1800"/>
        <w:rPr>
          <w:ins w:id="21" w:author="Lixing Gu" w:date="2015-03-10T13:37:00Z"/>
        </w:rPr>
      </w:pPr>
      <w:ins w:id="22" w:author="Lixing Gu" w:date="2015-03-10T13:37:00Z">
        <w:r>
          <w:t>Open elapsed time &gt; minimum open time</w:t>
        </w:r>
      </w:ins>
    </w:p>
    <w:p w14:paraId="4FC87BC3" w14:textId="77777777" w:rsidR="008865D1" w:rsidRDefault="008865D1" w:rsidP="008865D1">
      <w:pPr>
        <w:pStyle w:val="BodyText"/>
        <w:ind w:left="0"/>
        <w:rPr>
          <w:ins w:id="23" w:author="Lixing Gu" w:date="2015-03-10T13:37:00Z"/>
        </w:rPr>
      </w:pPr>
    </w:p>
    <w:p w14:paraId="5940D7C8" w14:textId="77777777" w:rsidR="008865D1" w:rsidRDefault="008865D1" w:rsidP="008865D1">
      <w:pPr>
        <w:pStyle w:val="BodyText"/>
        <w:tabs>
          <w:tab w:val="left" w:pos="1800"/>
        </w:tabs>
        <w:ind w:left="1800" w:hanging="720"/>
        <w:rPr>
          <w:ins w:id="24" w:author="Lixing Gu" w:date="2015-03-10T13:37:00Z"/>
        </w:rPr>
      </w:pPr>
      <w:ins w:id="25" w:author="Lixing Gu" w:date="2015-03-10T13:37:00Z">
        <w:r>
          <w:t>Step 2</w:t>
        </w:r>
        <w:r w:rsidRPr="000D43A1">
          <w:t>:</w:t>
        </w:r>
        <w:r>
          <w:t xml:space="preserve"> Closed elapsed time check</w:t>
        </w:r>
        <w:r w:rsidRPr="000D43A1">
          <w:t xml:space="preserve"> </w:t>
        </w:r>
      </w:ins>
    </w:p>
    <w:p w14:paraId="27A2FBBC" w14:textId="77777777" w:rsidR="008865D1" w:rsidRDefault="008865D1" w:rsidP="008865D1">
      <w:pPr>
        <w:pStyle w:val="BodyText"/>
        <w:rPr>
          <w:ins w:id="26" w:author="Lixing Gu" w:date="2015-03-10T13:37:00Z"/>
        </w:rPr>
      </w:pPr>
      <w:ins w:id="27" w:author="Lixing Gu" w:date="2015-03-10T13:37:00Z">
        <w:r>
          <w:t xml:space="preserve">This step checks the closed elapsed time. When the closed elapsed time is greater than 0 and less than the minimum closed time, a window will remain closed. Otherwise, the model goes to Step 3. </w:t>
        </w:r>
      </w:ins>
    </w:p>
    <w:p w14:paraId="32A01A3D" w14:textId="77777777" w:rsidR="008865D1" w:rsidRDefault="008865D1" w:rsidP="008865D1">
      <w:pPr>
        <w:pStyle w:val="BodyText"/>
        <w:ind w:left="0"/>
        <w:rPr>
          <w:ins w:id="28" w:author="Lixing Gu" w:date="2015-03-10T13:37:00Z"/>
        </w:rPr>
      </w:pPr>
    </w:p>
    <w:p w14:paraId="431B5FD1" w14:textId="77777777" w:rsidR="008865D1" w:rsidRDefault="008865D1" w:rsidP="008865D1">
      <w:pPr>
        <w:pStyle w:val="BodyText"/>
        <w:ind w:left="1800"/>
        <w:rPr>
          <w:ins w:id="29" w:author="Lixing Gu" w:date="2015-03-10T13:37:00Z"/>
        </w:rPr>
      </w:pPr>
      <w:ins w:id="30" w:author="Lixing Gu" w:date="2015-03-10T13:37:00Z">
        <w:r>
          <w:t>Closed elapsed time &gt; minimum closed time</w:t>
        </w:r>
      </w:ins>
    </w:p>
    <w:p w14:paraId="0C379D9C" w14:textId="77777777" w:rsidR="008865D1" w:rsidRDefault="008865D1" w:rsidP="008865D1">
      <w:pPr>
        <w:pStyle w:val="BodyText"/>
        <w:rPr>
          <w:ins w:id="31" w:author="Lixing Gu" w:date="2015-03-10T13:37:00Z"/>
        </w:rPr>
      </w:pPr>
    </w:p>
    <w:p w14:paraId="4CA6247D" w14:textId="77777777" w:rsidR="008865D1" w:rsidRDefault="008865D1" w:rsidP="008865D1">
      <w:pPr>
        <w:pStyle w:val="BodyText"/>
        <w:rPr>
          <w:ins w:id="32" w:author="Lixing Gu" w:date="2015-03-10T13:37:00Z"/>
        </w:rPr>
      </w:pPr>
      <w:ins w:id="33" w:author="Lixing Gu" w:date="2015-03-10T13:37:00Z">
        <w:r>
          <w:t>Step 3</w:t>
        </w:r>
        <w:r w:rsidRPr="000D43A1">
          <w:t>:</w:t>
        </w:r>
        <w:r>
          <w:t xml:space="preserve"> Elapsed time only?</w:t>
        </w:r>
        <w:r w:rsidRPr="000D43A1">
          <w:t xml:space="preserve"> </w:t>
        </w:r>
      </w:ins>
    </w:p>
    <w:p w14:paraId="1CD2BFCE" w14:textId="77777777" w:rsidR="008865D1" w:rsidRDefault="008865D1" w:rsidP="008865D1">
      <w:pPr>
        <w:pStyle w:val="BodyText"/>
        <w:rPr>
          <w:ins w:id="34" w:author="Lixing Gu" w:date="2015-03-10T13:37:00Z"/>
        </w:rPr>
      </w:pPr>
      <w:ins w:id="35" w:author="Lixing Gu" w:date="2015-03-10T13:37:00Z">
        <w:r>
          <w:t xml:space="preserve">When either the open elapsed time or the closed elapsed time is long enough (greater than the minimum time) and no other checks are needed, the model returns to the other ventilation control </w:t>
        </w:r>
        <w:r w:rsidRPr="00BD2623">
          <w:t xml:space="preserve">defined </w:t>
        </w:r>
        <w:r>
          <w:t xml:space="preserve">in the Ventilation Control Mode field in </w:t>
        </w:r>
        <w:proofErr w:type="spellStart"/>
        <w:r>
          <w:t>AirflowNetwork</w:t>
        </w:r>
        <w:proofErr w:type="gramStart"/>
        <w:r>
          <w:t>:MultiZone:Zone</w:t>
        </w:r>
        <w:proofErr w:type="spellEnd"/>
        <w:proofErr w:type="gramEnd"/>
        <w:r>
          <w:t xml:space="preserve"> or </w:t>
        </w:r>
        <w:proofErr w:type="spellStart"/>
        <w:r>
          <w:t>AirflowNetwork:MultiZone:Surface</w:t>
        </w:r>
        <w:proofErr w:type="spellEnd"/>
        <w:r>
          <w:t xml:space="preserve">. If other checks are needed, the following steps will be performed. </w:t>
        </w:r>
      </w:ins>
    </w:p>
    <w:p w14:paraId="5C1506FE" w14:textId="77777777" w:rsidR="008865D1" w:rsidRDefault="008865D1" w:rsidP="008865D1">
      <w:pPr>
        <w:pStyle w:val="BodyText"/>
        <w:rPr>
          <w:ins w:id="36" w:author="Lixing Gu" w:date="2015-03-10T13:37:00Z"/>
        </w:rPr>
      </w:pPr>
    </w:p>
    <w:p w14:paraId="2DBA3137" w14:textId="77777777" w:rsidR="008865D1" w:rsidRDefault="008865D1" w:rsidP="008865D1">
      <w:pPr>
        <w:pStyle w:val="BodyText"/>
        <w:rPr>
          <w:ins w:id="37" w:author="Lixing Gu" w:date="2015-03-10T13:37:00Z"/>
        </w:rPr>
      </w:pPr>
      <w:ins w:id="38" w:author="Lixing Gu" w:date="2015-03-10T13:37:00Z">
        <w:r>
          <w:t xml:space="preserve">Step 4: Thermal comfort temperature calculation </w:t>
        </w:r>
      </w:ins>
    </w:p>
    <w:p w14:paraId="5AFED6E2" w14:textId="77777777" w:rsidR="008865D1" w:rsidRDefault="008865D1" w:rsidP="008865D1">
      <w:pPr>
        <w:pStyle w:val="BodyText"/>
        <w:rPr>
          <w:ins w:id="39" w:author="Lixing Gu" w:date="2015-03-10T13:37:00Z"/>
        </w:rPr>
      </w:pPr>
      <w:ins w:id="40" w:author="Lixing Gu" w:date="2015-03-10T13:37:00Z">
        <w:r>
          <w:t xml:space="preserve">The thermal comfort check requires the thermal comfort temperature and the comfort band. The comfort temperature of </w:t>
        </w:r>
        <w:proofErr w:type="spellStart"/>
        <w:r w:rsidRPr="00AA25F7">
          <w:rPr>
            <w:i/>
          </w:rPr>
          <w:t>T</w:t>
        </w:r>
        <w:r w:rsidRPr="00AA25F7">
          <w:rPr>
            <w:vertAlign w:val="subscript"/>
          </w:rPr>
          <w:t>comf</w:t>
        </w:r>
        <w:proofErr w:type="spellEnd"/>
        <w:r>
          <w:t xml:space="preserve"> is calculated as a function of the outdoor dry-bulb temperature </w:t>
        </w:r>
        <w:r w:rsidRPr="00AA25F7">
          <w:rPr>
            <w:i/>
          </w:rPr>
          <w:t>T</w:t>
        </w:r>
        <w:r w:rsidRPr="00AA25F7">
          <w:rPr>
            <w:vertAlign w:val="subscript"/>
          </w:rPr>
          <w:t>out</w:t>
        </w:r>
        <w:r>
          <w:t xml:space="preserve">. The comfort temperature calculation may be based on two curves and a boundary temperature point. </w:t>
        </w:r>
      </w:ins>
    </w:p>
    <w:p w14:paraId="7D867603" w14:textId="77777777" w:rsidR="008865D1" w:rsidRDefault="008865D1" w:rsidP="008865D1">
      <w:pPr>
        <w:pStyle w:val="BodyText"/>
        <w:ind w:left="1440" w:firstLine="360"/>
        <w:rPr>
          <w:ins w:id="41" w:author="Lixing Gu" w:date="2015-03-10T13:37:00Z"/>
        </w:rPr>
      </w:pPr>
    </w:p>
    <w:p w14:paraId="2A6A5018" w14:textId="77777777" w:rsidR="008865D1" w:rsidRDefault="008865D1" w:rsidP="008865D1">
      <w:pPr>
        <w:pStyle w:val="BodyText"/>
        <w:ind w:left="1440" w:firstLine="360"/>
        <w:rPr>
          <w:ins w:id="42" w:author="Lixing Gu" w:date="2015-03-10T13:37:00Z"/>
        </w:rPr>
      </w:pPr>
      <m:oMathPara>
        <m:oMath>
          <m:sSub>
            <m:sSubPr>
              <m:ctrlPr>
                <w:ins w:id="43" w:author="Lixing Gu" w:date="2015-03-10T13:37:00Z">
                  <w:rPr>
                    <w:rFonts w:ascii="Cambria Math" w:hAnsi="Cambria Math"/>
                    <w:i/>
                  </w:rPr>
                </w:ins>
              </m:ctrlPr>
            </m:sSubPr>
            <m:e>
              <m:r>
                <w:ins w:id="44" w:author="Lixing Gu" w:date="2015-03-10T13:37:00Z">
                  <w:rPr>
                    <w:rFonts w:ascii="Cambria Math" w:hAnsi="Cambria Math"/>
                  </w:rPr>
                  <m:t>T</m:t>
                </w:ins>
              </m:r>
            </m:e>
            <m:sub>
              <m:r>
                <w:ins w:id="45" w:author="Lixing Gu" w:date="2015-03-10T13:37:00Z">
                  <m:rPr>
                    <m:nor/>
                  </m:rPr>
                  <w:rPr>
                    <w:rFonts w:ascii="Cambria Math" w:hAnsi="Cambria Math"/>
                  </w:rPr>
                  <m:t>comf</m:t>
                </w:ins>
              </m:r>
            </m:sub>
          </m:sSub>
          <m:r>
            <w:ins w:id="46" w:author="Lixing Gu" w:date="2015-03-10T13:37:00Z">
              <w:rPr>
                <w:rFonts w:ascii="Cambria Math" w:hAnsi="Cambria Math"/>
              </w:rPr>
              <m:t>=</m:t>
            </w:ins>
          </m:r>
          <m:d>
            <m:dPr>
              <m:begChr m:val="{"/>
              <m:endChr m:val=""/>
              <m:ctrlPr>
                <w:ins w:id="47" w:author="Lixing Gu" w:date="2015-03-10T13:37:00Z">
                  <w:rPr>
                    <w:rFonts w:ascii="Cambria Math" w:hAnsi="Cambria Math"/>
                    <w:i/>
                  </w:rPr>
                </w:ins>
              </m:ctrlPr>
            </m:dPr>
            <m:e>
              <m:eqArr>
                <m:eqArrPr>
                  <m:ctrlPr>
                    <w:ins w:id="48" w:author="Lixing Gu" w:date="2015-03-10T13:37:00Z">
                      <w:rPr>
                        <w:rFonts w:ascii="Cambria Math" w:hAnsi="Cambria Math"/>
                        <w:i/>
                      </w:rPr>
                    </w:ins>
                  </m:ctrlPr>
                </m:eqArrPr>
                <m:e>
                  <m:r>
                    <w:ins w:id="49" w:author="Lixing Gu" w:date="2015-03-10T13:37:00Z">
                      <m:rPr>
                        <m:nor/>
                      </m:rPr>
                      <w:rPr>
                        <w:rFonts w:ascii="Cambria Math" w:hAnsi="Cambria Math"/>
                      </w:rPr>
                      <m:t>Low Temp Curve</m:t>
                    </w:ins>
                  </m:r>
                  <m:r>
                    <w:ins w:id="50" w:author="Lixing Gu" w:date="2015-03-10T13:37:00Z">
                      <w:rPr>
                        <w:rFonts w:ascii="Cambria Math" w:hAnsi="Cambria Math"/>
                      </w:rPr>
                      <m:t>,  &amp;</m:t>
                    </w:ins>
                  </m:r>
                  <m:func>
                    <m:funcPr>
                      <m:ctrlPr>
                        <w:ins w:id="51" w:author="Lixing Gu" w:date="2015-03-10T13:37:00Z">
                          <w:rPr>
                            <w:rFonts w:ascii="Cambria Math" w:hAnsi="Cambria Math"/>
                            <w:i/>
                          </w:rPr>
                        </w:ins>
                      </m:ctrlPr>
                    </m:funcPr>
                    <m:fName>
                      <m:r>
                        <w:ins w:id="52" w:author="Lixing Gu" w:date="2015-03-10T13:37:00Z">
                          <m:rPr>
                            <m:sty m:val="p"/>
                          </m:rPr>
                          <w:rPr>
                            <w:rFonts w:ascii="Cambria Math" w:hAnsi="Cambria Math"/>
                          </w:rPr>
                          <m:t>min</m:t>
                        </w:ins>
                      </m:r>
                    </m:fName>
                    <m:e>
                      <m:r>
                        <w:ins w:id="53" w:author="Lixing Gu" w:date="2015-03-10T13:37:00Z">
                          <w:rPr>
                            <w:rFonts w:ascii="Cambria Math" w:hAnsi="Cambria Math"/>
                          </w:rPr>
                          <m:t xml:space="preserve"> </m:t>
                        </w:ins>
                      </m:r>
                      <m:sSub>
                        <m:sSubPr>
                          <m:ctrlPr>
                            <w:ins w:id="54" w:author="Lixing Gu" w:date="2015-03-10T13:37:00Z">
                              <w:rPr>
                                <w:rFonts w:ascii="Cambria Math" w:hAnsi="Cambria Math"/>
                                <w:i/>
                              </w:rPr>
                            </w:ins>
                          </m:ctrlPr>
                        </m:sSubPr>
                        <m:e>
                          <m:r>
                            <w:ins w:id="55" w:author="Lixing Gu" w:date="2015-03-10T13:37:00Z">
                              <w:rPr>
                                <w:rFonts w:ascii="Cambria Math" w:hAnsi="Cambria Math"/>
                              </w:rPr>
                              <m:t>T</m:t>
                            </w:ins>
                          </m:r>
                        </m:e>
                        <m:sub>
                          <m:r>
                            <w:ins w:id="56" w:author="Lixing Gu" w:date="2015-03-10T13:37:00Z">
                              <m:rPr>
                                <m:nor/>
                              </m:rPr>
                              <w:rPr>
                                <w:rFonts w:ascii="Cambria Math" w:hAnsi="Cambria Math"/>
                              </w:rPr>
                              <m:t>out</m:t>
                            </w:ins>
                          </m:r>
                        </m:sub>
                      </m:sSub>
                    </m:e>
                  </m:func>
                  <m:r>
                    <w:ins w:id="57" w:author="Lixing Gu" w:date="2015-03-10T13:37:00Z">
                      <w:rPr>
                        <w:rFonts w:ascii="Cambria Math" w:hAnsi="Cambria Math"/>
                      </w:rPr>
                      <m:t>&lt;x=&lt;</m:t>
                    </w:ins>
                  </m:r>
                  <m:r>
                    <w:ins w:id="58" w:author="Lixing Gu" w:date="2015-03-10T13:37:00Z">
                      <m:rPr>
                        <m:nor/>
                      </m:rPr>
                      <w:rPr>
                        <w:rFonts w:ascii="Cambria Math" w:hAnsi="Cambria Math"/>
                      </w:rPr>
                      <m:t>Boundary Point</m:t>
                    </w:ins>
                  </m:r>
                </m:e>
                <m:e>
                  <m:r>
                    <w:ins w:id="59" w:author="Lixing Gu" w:date="2015-03-10T13:37:00Z">
                      <m:rPr>
                        <m:nor/>
                      </m:rPr>
                      <w:rPr>
                        <w:rFonts w:ascii="Cambria Math" w:hAnsi="Cambria Math"/>
                      </w:rPr>
                      <m:t>High Temp Curve</m:t>
                    </w:ins>
                  </m:r>
                  <m:r>
                    <w:ins w:id="60" w:author="Lixing Gu" w:date="2015-03-10T13:37:00Z">
                      <w:rPr>
                        <w:rFonts w:ascii="Cambria Math" w:hAnsi="Cambria Math"/>
                      </w:rPr>
                      <m:t>,  &amp;</m:t>
                    </w:ins>
                  </m:r>
                  <m:r>
                    <w:ins w:id="61" w:author="Lixing Gu" w:date="2015-03-10T13:37:00Z">
                      <m:rPr>
                        <m:nor/>
                      </m:rPr>
                      <w:rPr>
                        <w:rFonts w:ascii="Cambria Math" w:hAnsi="Cambria Math"/>
                      </w:rPr>
                      <m:t>Boundary Point</m:t>
                    </w:ins>
                  </m:r>
                  <m:r>
                    <w:ins w:id="62" w:author="Lixing Gu" w:date="2015-03-10T13:37:00Z">
                      <w:rPr>
                        <w:rFonts w:ascii="Cambria Math" w:hAnsi="Cambria Math"/>
                      </w:rPr>
                      <m:t>=&lt;x&lt;</m:t>
                    </w:ins>
                  </m:r>
                  <m:func>
                    <m:funcPr>
                      <m:ctrlPr>
                        <w:ins w:id="63" w:author="Lixing Gu" w:date="2015-03-10T13:37:00Z">
                          <w:rPr>
                            <w:rFonts w:ascii="Cambria Math" w:hAnsi="Cambria Math"/>
                            <w:i/>
                          </w:rPr>
                        </w:ins>
                      </m:ctrlPr>
                    </m:funcPr>
                    <m:fName>
                      <m:r>
                        <w:ins w:id="64" w:author="Lixing Gu" w:date="2015-03-10T13:37:00Z">
                          <m:rPr>
                            <m:sty m:val="p"/>
                          </m:rPr>
                          <w:rPr>
                            <w:rFonts w:ascii="Cambria Math" w:hAnsi="Cambria Math"/>
                          </w:rPr>
                          <m:t>max</m:t>
                        </w:ins>
                      </m:r>
                    </m:fName>
                    <m:e>
                      <m:sSub>
                        <m:sSubPr>
                          <m:ctrlPr>
                            <w:ins w:id="65" w:author="Lixing Gu" w:date="2015-03-10T13:37:00Z">
                              <w:rPr>
                                <w:rFonts w:ascii="Cambria Math" w:hAnsi="Cambria Math"/>
                                <w:i/>
                              </w:rPr>
                            </w:ins>
                          </m:ctrlPr>
                        </m:sSubPr>
                        <m:e>
                          <m:r>
                            <w:ins w:id="66" w:author="Lixing Gu" w:date="2015-03-10T13:37:00Z">
                              <w:rPr>
                                <w:rFonts w:ascii="Cambria Math" w:hAnsi="Cambria Math"/>
                              </w:rPr>
                              <m:t>T</m:t>
                            </w:ins>
                          </m:r>
                        </m:e>
                        <m:sub>
                          <m:r>
                            <w:ins w:id="67" w:author="Lixing Gu" w:date="2015-03-10T13:37:00Z">
                              <m:rPr>
                                <m:nor/>
                              </m:rPr>
                              <w:rPr>
                                <w:rFonts w:ascii="Cambria Math" w:hAnsi="Cambria Math"/>
                              </w:rPr>
                              <m:t>out</m:t>
                            </w:ins>
                          </m:r>
                        </m:sub>
                      </m:sSub>
                    </m:e>
                  </m:func>
                </m:e>
              </m:eqArr>
            </m:e>
          </m:d>
        </m:oMath>
      </m:oMathPara>
    </w:p>
    <w:p w14:paraId="4B8F7E10" w14:textId="77777777" w:rsidR="008865D1" w:rsidRDefault="008865D1" w:rsidP="008865D1">
      <w:pPr>
        <w:pStyle w:val="BodyText"/>
        <w:rPr>
          <w:ins w:id="68" w:author="Lixing Gu" w:date="2015-03-10T13:37:00Z"/>
        </w:rPr>
      </w:pPr>
    </w:p>
    <w:p w14:paraId="5AE40161" w14:textId="77777777" w:rsidR="008865D1" w:rsidRDefault="008865D1" w:rsidP="008865D1">
      <w:pPr>
        <w:pStyle w:val="BodyText"/>
        <w:rPr>
          <w:ins w:id="69" w:author="Lixing Gu" w:date="2015-03-10T13:37:00Z"/>
        </w:rPr>
      </w:pPr>
      <w:ins w:id="70" w:author="Lixing Gu" w:date="2015-03-10T13:37:00Z">
        <w:r>
          <w:t xml:space="preserve">Step 5: Thermal band calculation </w:t>
        </w:r>
      </w:ins>
    </w:p>
    <w:p w14:paraId="7815D0B5" w14:textId="77777777" w:rsidR="008865D1" w:rsidRDefault="008865D1" w:rsidP="008865D1">
      <w:pPr>
        <w:pStyle w:val="BodyText"/>
        <w:rPr>
          <w:ins w:id="71" w:author="Lixing Gu" w:date="2015-03-10T13:37:00Z"/>
        </w:rPr>
      </w:pPr>
      <w:ins w:id="72" w:author="Lixing Gu" w:date="2015-03-10T13:37:00Z">
        <w:r>
          <w:t xml:space="preserve">The comfort band is calculated as a function of the design personal dissatisfaction PPD. </w:t>
        </w:r>
      </w:ins>
    </w:p>
    <w:p w14:paraId="77F4B439" w14:textId="77777777" w:rsidR="008865D1" w:rsidRDefault="008865D1" w:rsidP="008865D1">
      <w:pPr>
        <w:pStyle w:val="BodyText"/>
        <w:rPr>
          <w:ins w:id="73" w:author="Lixing Gu" w:date="2015-03-10T13:37:00Z"/>
        </w:rPr>
      </w:pPr>
    </w:p>
    <w:p w14:paraId="01B2F44F" w14:textId="77777777" w:rsidR="008865D1" w:rsidRPr="004F31E4" w:rsidRDefault="008865D1" w:rsidP="008865D1">
      <w:pPr>
        <w:pStyle w:val="ListParagraph"/>
        <w:tabs>
          <w:tab w:val="left" w:pos="720"/>
        </w:tabs>
        <w:ind w:left="1800"/>
        <w:rPr>
          <w:ins w:id="74" w:author="Lixing Gu" w:date="2015-03-10T13:37:00Z"/>
          <w:sz w:val="22"/>
          <w:szCs w:val="22"/>
        </w:rPr>
      </w:pPr>
      <w:ins w:id="75" w:author="Lixing Gu" w:date="2015-03-10T13:37:00Z">
        <w:r>
          <w:rPr>
            <w:sz w:val="22"/>
            <w:szCs w:val="22"/>
          </w:rPr>
          <w:tab/>
        </w:r>
        <w:r w:rsidRPr="004F31E4">
          <w:rPr>
            <w:sz w:val="22"/>
            <w:szCs w:val="22"/>
          </w:rPr>
          <w:t>ϴ = -0.0028 (100-PPD</w:t>
        </w:r>
        <w:proofErr w:type="gramStart"/>
        <w:r w:rsidRPr="004F31E4">
          <w:rPr>
            <w:sz w:val="22"/>
            <w:szCs w:val="22"/>
          </w:rPr>
          <w:t>)²</w:t>
        </w:r>
        <w:proofErr w:type="gramEnd"/>
        <w:r w:rsidRPr="004F31E4">
          <w:rPr>
            <w:sz w:val="22"/>
            <w:szCs w:val="22"/>
          </w:rPr>
          <w:t xml:space="preserve"> + 0.3419 (100-PPD) – 6.6275</w:t>
        </w:r>
      </w:ins>
    </w:p>
    <w:p w14:paraId="49532914" w14:textId="77777777" w:rsidR="008865D1" w:rsidRDefault="008865D1" w:rsidP="008865D1">
      <w:pPr>
        <w:pStyle w:val="BodyText"/>
        <w:ind w:left="1800"/>
        <w:rPr>
          <w:ins w:id="76" w:author="Lixing Gu" w:date="2015-03-10T13:37:00Z"/>
        </w:rPr>
      </w:pPr>
    </w:p>
    <w:p w14:paraId="165BCED2" w14:textId="77777777" w:rsidR="008865D1" w:rsidRDefault="008865D1" w:rsidP="008865D1">
      <w:pPr>
        <w:pStyle w:val="BodyText"/>
        <w:ind w:firstLine="360"/>
        <w:rPr>
          <w:ins w:id="77" w:author="Lixing Gu" w:date="2015-03-10T13:37:00Z"/>
        </w:rPr>
        <w:pPrChange w:id="78" w:author="Lixing Gu" w:date="2015-03-10T13:37:00Z">
          <w:pPr>
            <w:pStyle w:val="BodyText"/>
          </w:pPr>
        </w:pPrChange>
      </w:pPr>
      <w:ins w:id="79" w:author="Lixing Gu" w:date="2015-03-10T13:37:00Z">
        <w:r>
          <w:t>This equation is valid for PPD 0% to 35%</w:t>
        </w:r>
      </w:ins>
    </w:p>
    <w:p w14:paraId="5B19FDA4" w14:textId="77777777" w:rsidR="008865D1" w:rsidRDefault="008865D1" w:rsidP="008865D1">
      <w:pPr>
        <w:pStyle w:val="BodyText"/>
        <w:rPr>
          <w:ins w:id="80" w:author="Lixing Gu" w:date="2015-03-10T13:37:00Z"/>
        </w:rPr>
      </w:pPr>
    </w:p>
    <w:p w14:paraId="0F2474FE" w14:textId="77777777" w:rsidR="008865D1" w:rsidRPr="00C075A4" w:rsidRDefault="008865D1" w:rsidP="008865D1">
      <w:pPr>
        <w:pStyle w:val="BodyText"/>
        <w:rPr>
          <w:ins w:id="81" w:author="Lixing Gu" w:date="2015-03-10T13:37:00Z"/>
        </w:rPr>
      </w:pPr>
      <w:ins w:id="82" w:author="Lixing Gu" w:date="2015-03-10T13:37:00Z">
        <w:r w:rsidRPr="00C075A4">
          <w:t xml:space="preserve">Step 6: </w:t>
        </w:r>
        <w:r>
          <w:t>Upper boundary check of thermal comfort</w:t>
        </w:r>
        <w:r w:rsidRPr="00C075A4">
          <w:t xml:space="preserve"> </w:t>
        </w:r>
      </w:ins>
    </w:p>
    <w:p w14:paraId="04A8E3C8" w14:textId="77777777" w:rsidR="008865D1" w:rsidRPr="00C075A4" w:rsidRDefault="008865D1" w:rsidP="008865D1">
      <w:pPr>
        <w:pStyle w:val="BodyText"/>
        <w:rPr>
          <w:ins w:id="83" w:author="Lixing Gu" w:date="2015-03-10T13:37:00Z"/>
        </w:rPr>
      </w:pPr>
      <w:ins w:id="84" w:author="Lixing Gu" w:date="2015-03-10T13:37:00Z">
        <w:r w:rsidRPr="00C075A4">
          <w:t xml:space="preserve">After calculation of the comfort temperature and band, </w:t>
        </w:r>
        <w:r>
          <w:t xml:space="preserve">the </w:t>
        </w:r>
        <w:r w:rsidRPr="00C075A4">
          <w:t xml:space="preserve">thermal comfort check will be performed using the zone air operative temperature </w:t>
        </w:r>
        <w:proofErr w:type="spellStart"/>
        <w:proofErr w:type="gramStart"/>
        <w:r w:rsidRPr="00AA25F7">
          <w:rPr>
            <w:i/>
          </w:rPr>
          <w:t>T</w:t>
        </w:r>
        <w:r w:rsidRPr="00AA25F7">
          <w:rPr>
            <w:vertAlign w:val="subscript"/>
          </w:rPr>
          <w:t>g</w:t>
        </w:r>
        <w:proofErr w:type="spellEnd"/>
        <w:proofErr w:type="gramEnd"/>
        <w:r w:rsidRPr="00C075A4">
          <w:t>. The check consists of upper and lower boundary checks.</w:t>
        </w:r>
      </w:ins>
    </w:p>
    <w:p w14:paraId="5E372946" w14:textId="77777777" w:rsidR="008865D1" w:rsidRDefault="008865D1" w:rsidP="008865D1">
      <w:pPr>
        <w:pStyle w:val="BodyText"/>
        <w:rPr>
          <w:ins w:id="85" w:author="Lixing Gu" w:date="2015-03-10T13:37:00Z"/>
        </w:rPr>
      </w:pPr>
    </w:p>
    <w:p w14:paraId="0537566C" w14:textId="77777777" w:rsidR="008865D1" w:rsidRDefault="008865D1" w:rsidP="008865D1">
      <w:pPr>
        <w:pStyle w:val="BodyText"/>
        <w:numPr>
          <w:ilvl w:val="0"/>
          <w:numId w:val="9"/>
        </w:numPr>
        <w:rPr>
          <w:ins w:id="86" w:author="Lixing Gu" w:date="2015-03-10T13:37:00Z"/>
        </w:rPr>
      </w:pPr>
      <w:ins w:id="87" w:author="Lixing Gu" w:date="2015-03-10T13:37:00Z">
        <w:r>
          <w:t>The upper boundary check checks window opening status and uses the following logic:</w:t>
        </w:r>
      </w:ins>
    </w:p>
    <w:p w14:paraId="36FB279B" w14:textId="77777777" w:rsidR="008865D1" w:rsidRPr="004F31E4" w:rsidRDefault="008865D1" w:rsidP="008865D1">
      <w:pPr>
        <w:pStyle w:val="ListParagraph"/>
        <w:ind w:left="1440" w:firstLine="720"/>
        <w:rPr>
          <w:ins w:id="88" w:author="Lixing Gu" w:date="2015-03-10T13:37:00Z"/>
          <w:sz w:val="22"/>
          <w:szCs w:val="22"/>
        </w:rPr>
      </w:pPr>
      <w:proofErr w:type="spellStart"/>
      <w:proofErr w:type="gramStart"/>
      <w:ins w:id="89" w:author="Lixing Gu" w:date="2015-03-10T13:37:00Z">
        <w:r w:rsidRPr="00AA25F7">
          <w:rPr>
            <w:i/>
            <w:sz w:val="22"/>
            <w:szCs w:val="22"/>
          </w:rPr>
          <w:t>T</w:t>
        </w:r>
        <w:r w:rsidRPr="00AA25F7">
          <w:rPr>
            <w:sz w:val="22"/>
            <w:szCs w:val="22"/>
            <w:vertAlign w:val="subscript"/>
          </w:rPr>
          <w:t>g</w:t>
        </w:r>
        <w:proofErr w:type="spellEnd"/>
        <w:proofErr w:type="gramEnd"/>
        <w:r w:rsidRPr="004F31E4">
          <w:rPr>
            <w:sz w:val="22"/>
            <w:szCs w:val="22"/>
          </w:rPr>
          <w:t xml:space="preserve"> &gt; (</w:t>
        </w:r>
        <w:proofErr w:type="spellStart"/>
        <w:r w:rsidRPr="00AA25F7">
          <w:rPr>
            <w:i/>
            <w:sz w:val="22"/>
            <w:szCs w:val="22"/>
          </w:rPr>
          <w:t>T</w:t>
        </w:r>
        <w:r w:rsidRPr="00AA25F7">
          <w:rPr>
            <w:sz w:val="22"/>
            <w:szCs w:val="22"/>
            <w:vertAlign w:val="subscript"/>
          </w:rPr>
          <w:t>comf</w:t>
        </w:r>
        <w:proofErr w:type="spellEnd"/>
        <w:r w:rsidRPr="004F31E4">
          <w:rPr>
            <w:sz w:val="22"/>
            <w:szCs w:val="22"/>
          </w:rPr>
          <w:t xml:space="preserve"> + ϴ)</w:t>
        </w:r>
      </w:ins>
    </w:p>
    <w:p w14:paraId="5C2B2BE4" w14:textId="77777777" w:rsidR="008865D1" w:rsidRDefault="008865D1" w:rsidP="008865D1">
      <w:pPr>
        <w:pStyle w:val="BodyText"/>
        <w:rPr>
          <w:ins w:id="90" w:author="Lixing Gu" w:date="2015-03-10T13:37:00Z"/>
        </w:rPr>
      </w:pPr>
    </w:p>
    <w:p w14:paraId="7F3FA7B6" w14:textId="77777777" w:rsidR="008865D1" w:rsidRDefault="008865D1" w:rsidP="008865D1">
      <w:pPr>
        <w:pStyle w:val="BodyText"/>
        <w:numPr>
          <w:ilvl w:val="0"/>
          <w:numId w:val="15"/>
        </w:numPr>
        <w:rPr>
          <w:ins w:id="91" w:author="Lixing Gu" w:date="2015-03-10T13:37:00Z"/>
        </w:rPr>
      </w:pPr>
      <w:ins w:id="92" w:author="Lixing Gu" w:date="2015-03-10T13:37:00Z">
        <w:r>
          <w:t xml:space="preserve">If the above logic check is true, the opening probability check will be performed. The detailed description is given in the opening probability section. </w:t>
        </w:r>
      </w:ins>
    </w:p>
    <w:p w14:paraId="4811E1CF" w14:textId="77777777" w:rsidR="008865D1" w:rsidRDefault="008865D1" w:rsidP="008865D1">
      <w:pPr>
        <w:pStyle w:val="BodyText"/>
        <w:rPr>
          <w:ins w:id="93" w:author="Lixing Gu" w:date="2015-03-10T13:37:00Z"/>
        </w:rPr>
      </w:pPr>
    </w:p>
    <w:p w14:paraId="7110A33B" w14:textId="77777777" w:rsidR="008865D1" w:rsidRDefault="008865D1" w:rsidP="008865D1">
      <w:pPr>
        <w:pStyle w:val="BodyText"/>
        <w:numPr>
          <w:ilvl w:val="0"/>
          <w:numId w:val="15"/>
        </w:numPr>
        <w:rPr>
          <w:ins w:id="94" w:author="Lixing Gu" w:date="2015-03-10T13:37:00Z"/>
        </w:rPr>
      </w:pPr>
      <w:ins w:id="95" w:author="Lixing Gu" w:date="2015-03-10T13:37:00Z">
        <w:r>
          <w:t>If the above logic check is false, no action is needed.</w:t>
        </w:r>
      </w:ins>
    </w:p>
    <w:p w14:paraId="2652F0E4" w14:textId="77777777" w:rsidR="008865D1" w:rsidRPr="005B2E07" w:rsidRDefault="008865D1" w:rsidP="008865D1">
      <w:pPr>
        <w:pStyle w:val="BodyText"/>
        <w:ind w:left="0"/>
        <w:rPr>
          <w:ins w:id="96" w:author="Lixing Gu" w:date="2015-03-10T13:37:00Z"/>
        </w:rPr>
      </w:pPr>
    </w:p>
    <w:p w14:paraId="56F02861" w14:textId="77777777" w:rsidR="008865D1" w:rsidRDefault="008865D1" w:rsidP="008865D1">
      <w:pPr>
        <w:pStyle w:val="BodyText"/>
        <w:numPr>
          <w:ilvl w:val="0"/>
          <w:numId w:val="15"/>
        </w:numPr>
        <w:rPr>
          <w:ins w:id="97" w:author="Lixing Gu" w:date="2015-03-10T13:37:00Z"/>
        </w:rPr>
      </w:pPr>
      <w:ins w:id="98" w:author="Lixing Gu" w:date="2015-03-10T13:37:00Z">
        <w:r>
          <w:t>If the opening probability check is true and upper boundary check is satisfied, a window will be opened, regardless of open/closed status at the previous time step. If the opening probability check is false and upper boundary check is satisfied, a window will remain at the status from the previous time step.</w:t>
        </w:r>
      </w:ins>
    </w:p>
    <w:p w14:paraId="5649EB00" w14:textId="77777777" w:rsidR="008865D1" w:rsidRDefault="008865D1" w:rsidP="008865D1">
      <w:pPr>
        <w:pStyle w:val="BodyText"/>
        <w:ind w:left="0"/>
        <w:rPr>
          <w:ins w:id="99" w:author="Lixing Gu" w:date="2015-03-10T13:37:00Z"/>
        </w:rPr>
      </w:pPr>
    </w:p>
    <w:p w14:paraId="6CC95010" w14:textId="77777777" w:rsidR="008865D1" w:rsidRDefault="008865D1" w:rsidP="008865D1">
      <w:pPr>
        <w:pStyle w:val="BodyText"/>
        <w:ind w:left="1800" w:firstLine="360"/>
        <w:rPr>
          <w:ins w:id="100" w:author="Lixing Gu" w:date="2015-03-10T13:37:00Z"/>
        </w:rPr>
      </w:pPr>
      <w:proofErr w:type="spellStart"/>
      <w:proofErr w:type="gramStart"/>
      <w:ins w:id="101" w:author="Lixing Gu" w:date="2015-03-10T13:37:00Z">
        <w:r w:rsidRPr="00AA25F7">
          <w:rPr>
            <w:i/>
          </w:rPr>
          <w:t>T</w:t>
        </w:r>
        <w:r w:rsidRPr="00AA25F7">
          <w:rPr>
            <w:vertAlign w:val="subscript"/>
          </w:rPr>
          <w:t>g</w:t>
        </w:r>
        <w:proofErr w:type="spellEnd"/>
        <w:proofErr w:type="gramEnd"/>
        <w:r>
          <w:t xml:space="preserve"> &gt; (</w:t>
        </w:r>
        <w:proofErr w:type="spellStart"/>
        <w:r w:rsidRPr="00AA25F7">
          <w:rPr>
            <w:i/>
          </w:rPr>
          <w:t>T</w:t>
        </w:r>
        <w:r w:rsidRPr="00AA25F7">
          <w:rPr>
            <w:vertAlign w:val="subscript"/>
          </w:rPr>
          <w:t>comf</w:t>
        </w:r>
        <w:proofErr w:type="spellEnd"/>
        <w:r>
          <w:t xml:space="preserve"> + </w:t>
        </w:r>
        <w:r w:rsidRPr="00910FAE">
          <w:t xml:space="preserve">ϴ) &amp;&amp; </w:t>
        </w:r>
        <w:r>
          <w:t>Opening Probability</w:t>
        </w:r>
      </w:ins>
    </w:p>
    <w:p w14:paraId="021179B1" w14:textId="77777777" w:rsidR="008865D1" w:rsidRDefault="008865D1" w:rsidP="008865D1">
      <w:pPr>
        <w:pStyle w:val="BodyText"/>
        <w:rPr>
          <w:ins w:id="102" w:author="Lixing Gu" w:date="2015-03-10T13:37:00Z"/>
        </w:rPr>
      </w:pPr>
    </w:p>
    <w:p w14:paraId="737622C9" w14:textId="77777777" w:rsidR="008865D1" w:rsidRPr="00C075A4" w:rsidRDefault="008865D1" w:rsidP="008865D1">
      <w:pPr>
        <w:pStyle w:val="BodyText"/>
        <w:rPr>
          <w:ins w:id="103" w:author="Lixing Gu" w:date="2015-03-10T13:37:00Z"/>
        </w:rPr>
      </w:pPr>
      <w:ins w:id="104" w:author="Lixing Gu" w:date="2015-03-10T13:37:00Z">
        <w:r>
          <w:t>Step 7</w:t>
        </w:r>
        <w:r w:rsidRPr="00C075A4">
          <w:t xml:space="preserve">: </w:t>
        </w:r>
        <w:r>
          <w:t>Lower boundary check of thermal comfort</w:t>
        </w:r>
        <w:r w:rsidRPr="00C075A4">
          <w:t xml:space="preserve"> </w:t>
        </w:r>
      </w:ins>
    </w:p>
    <w:p w14:paraId="16216EAA" w14:textId="77777777" w:rsidR="008865D1" w:rsidRPr="00CE308F" w:rsidRDefault="008865D1" w:rsidP="008865D1">
      <w:pPr>
        <w:pStyle w:val="BodyText"/>
        <w:rPr>
          <w:ins w:id="105" w:author="Lixing Gu" w:date="2015-03-10T13:37:00Z"/>
        </w:rPr>
      </w:pPr>
      <w:ins w:id="106" w:author="Lixing Gu" w:date="2015-03-10T13:37:00Z">
        <w:r w:rsidRPr="00C075A4">
          <w:t xml:space="preserve">The lower boundary check will follow the upper boundary check to check </w:t>
        </w:r>
        <w:r>
          <w:t xml:space="preserve">the </w:t>
        </w:r>
        <w:r w:rsidRPr="00C075A4">
          <w:t>window closing status, using the following logic</w:t>
        </w:r>
        <w:r w:rsidRPr="00CE308F">
          <w:t>.</w:t>
        </w:r>
      </w:ins>
    </w:p>
    <w:p w14:paraId="1B9F1AB2" w14:textId="77777777" w:rsidR="008865D1" w:rsidRDefault="008865D1" w:rsidP="008865D1">
      <w:pPr>
        <w:pStyle w:val="BodyText"/>
        <w:ind w:left="1800"/>
        <w:rPr>
          <w:ins w:id="107" w:author="Lixing Gu" w:date="2015-03-10T13:37:00Z"/>
        </w:rPr>
      </w:pPr>
    </w:p>
    <w:p w14:paraId="41CFD536" w14:textId="77777777" w:rsidR="008865D1" w:rsidRDefault="008865D1" w:rsidP="008865D1">
      <w:pPr>
        <w:pStyle w:val="BodyText"/>
        <w:ind w:left="1800" w:firstLine="360"/>
        <w:rPr>
          <w:ins w:id="108" w:author="Lixing Gu" w:date="2015-03-10T13:37:00Z"/>
        </w:rPr>
      </w:pPr>
      <w:proofErr w:type="spellStart"/>
      <w:proofErr w:type="gramStart"/>
      <w:ins w:id="109" w:author="Lixing Gu" w:date="2015-03-10T13:37:00Z">
        <w:r w:rsidRPr="00AA25F7">
          <w:rPr>
            <w:i/>
          </w:rPr>
          <w:t>T</w:t>
        </w:r>
        <w:r w:rsidRPr="00AA25F7">
          <w:rPr>
            <w:vertAlign w:val="subscript"/>
          </w:rPr>
          <w:t>g</w:t>
        </w:r>
        <w:proofErr w:type="spellEnd"/>
        <w:proofErr w:type="gramEnd"/>
        <w:r w:rsidRPr="00910FAE">
          <w:t xml:space="preserve"> &lt; (</w:t>
        </w:r>
        <w:proofErr w:type="spellStart"/>
        <w:r w:rsidRPr="00AA25F7">
          <w:rPr>
            <w:i/>
          </w:rPr>
          <w:t>T</w:t>
        </w:r>
        <w:r w:rsidRPr="00AA25F7">
          <w:rPr>
            <w:vertAlign w:val="subscript"/>
          </w:rPr>
          <w:t>comf</w:t>
        </w:r>
        <w:proofErr w:type="spellEnd"/>
        <w:r w:rsidRPr="00AA25F7">
          <w:rPr>
            <w:vertAlign w:val="subscript"/>
          </w:rPr>
          <w:t xml:space="preserve"> </w:t>
        </w:r>
        <w:r w:rsidRPr="00910FAE">
          <w:t>- ϴ)</w:t>
        </w:r>
      </w:ins>
    </w:p>
    <w:p w14:paraId="5D335B72" w14:textId="77777777" w:rsidR="008865D1" w:rsidRDefault="008865D1" w:rsidP="008865D1">
      <w:pPr>
        <w:pStyle w:val="BodyText"/>
        <w:ind w:left="1800"/>
        <w:rPr>
          <w:ins w:id="110" w:author="Lixing Gu" w:date="2015-03-10T13:37:00Z"/>
        </w:rPr>
      </w:pPr>
    </w:p>
    <w:p w14:paraId="164814A9" w14:textId="77777777" w:rsidR="008865D1" w:rsidRDefault="008865D1" w:rsidP="008865D1">
      <w:pPr>
        <w:pStyle w:val="BodyText"/>
        <w:numPr>
          <w:ilvl w:val="0"/>
          <w:numId w:val="15"/>
        </w:numPr>
        <w:rPr>
          <w:ins w:id="111" w:author="Lixing Gu" w:date="2015-03-10T13:37:00Z"/>
        </w:rPr>
      </w:pPr>
      <w:ins w:id="112" w:author="Lixing Gu" w:date="2015-03-10T13:37:00Z">
        <w:r>
          <w:t xml:space="preserve">If the above logic check is true, the closing probability check will be performed. The detailed description is given in the closing probability section. </w:t>
        </w:r>
      </w:ins>
    </w:p>
    <w:p w14:paraId="664D4E9D" w14:textId="77777777" w:rsidR="008865D1" w:rsidRDefault="008865D1" w:rsidP="008865D1">
      <w:pPr>
        <w:pStyle w:val="BodyText"/>
        <w:rPr>
          <w:ins w:id="113" w:author="Lixing Gu" w:date="2015-03-10T13:37:00Z"/>
        </w:rPr>
      </w:pPr>
    </w:p>
    <w:p w14:paraId="3ECDD838" w14:textId="77777777" w:rsidR="008865D1" w:rsidRDefault="008865D1" w:rsidP="008865D1">
      <w:pPr>
        <w:pStyle w:val="BodyText"/>
        <w:numPr>
          <w:ilvl w:val="0"/>
          <w:numId w:val="15"/>
        </w:numPr>
        <w:rPr>
          <w:ins w:id="114" w:author="Lixing Gu" w:date="2015-03-10T13:37:00Z"/>
        </w:rPr>
      </w:pPr>
      <w:ins w:id="115" w:author="Lixing Gu" w:date="2015-03-10T13:37:00Z">
        <w:r>
          <w:t>If the above logic check is false, no action is needed.</w:t>
        </w:r>
      </w:ins>
    </w:p>
    <w:p w14:paraId="79ECA77E" w14:textId="77777777" w:rsidR="008865D1" w:rsidRDefault="008865D1" w:rsidP="008865D1">
      <w:pPr>
        <w:pStyle w:val="BodyText"/>
        <w:ind w:left="1800"/>
        <w:rPr>
          <w:ins w:id="116" w:author="Lixing Gu" w:date="2015-03-10T13:37:00Z"/>
        </w:rPr>
      </w:pPr>
    </w:p>
    <w:p w14:paraId="06E29419" w14:textId="77777777" w:rsidR="008865D1" w:rsidRDefault="008865D1" w:rsidP="008865D1">
      <w:pPr>
        <w:pStyle w:val="BodyText"/>
        <w:numPr>
          <w:ilvl w:val="0"/>
          <w:numId w:val="9"/>
        </w:numPr>
        <w:rPr>
          <w:ins w:id="117" w:author="Lixing Gu" w:date="2015-03-10T13:37:00Z"/>
        </w:rPr>
      </w:pPr>
      <w:ins w:id="118" w:author="Lixing Gu" w:date="2015-03-10T13:37:00Z">
        <w:r>
          <w:t>If the closing probability check is true and lower boundary check is satisfied, a window will be closed, regardless of open/closed status at the previous time step. If the closing probability check is false and lower boundary check is satisfied, a window will remain at the status from the previous time step.</w:t>
        </w:r>
      </w:ins>
    </w:p>
    <w:p w14:paraId="3D58385B" w14:textId="77777777" w:rsidR="008865D1" w:rsidRDefault="008865D1" w:rsidP="008865D1">
      <w:pPr>
        <w:pStyle w:val="BodyText"/>
        <w:ind w:left="1800"/>
        <w:rPr>
          <w:ins w:id="119" w:author="Lixing Gu" w:date="2015-03-10T13:37:00Z"/>
        </w:rPr>
      </w:pPr>
    </w:p>
    <w:p w14:paraId="7C76DA84" w14:textId="77777777" w:rsidR="008865D1" w:rsidRDefault="008865D1" w:rsidP="008865D1">
      <w:pPr>
        <w:pStyle w:val="BodyText"/>
        <w:ind w:left="1800" w:firstLine="360"/>
        <w:rPr>
          <w:ins w:id="120" w:author="Lixing Gu" w:date="2015-03-10T13:37:00Z"/>
        </w:rPr>
      </w:pPr>
      <w:proofErr w:type="spellStart"/>
      <w:proofErr w:type="gramStart"/>
      <w:ins w:id="121" w:author="Lixing Gu" w:date="2015-03-10T13:37:00Z">
        <w:r w:rsidRPr="00AA25F7">
          <w:rPr>
            <w:i/>
          </w:rPr>
          <w:t>T</w:t>
        </w:r>
        <w:r w:rsidRPr="00AA25F7">
          <w:rPr>
            <w:vertAlign w:val="subscript"/>
          </w:rPr>
          <w:t>g</w:t>
        </w:r>
        <w:proofErr w:type="spellEnd"/>
        <w:proofErr w:type="gramEnd"/>
        <w:r w:rsidRPr="00910FAE">
          <w:t xml:space="preserve"> &lt; (</w:t>
        </w:r>
        <w:proofErr w:type="spellStart"/>
        <w:r w:rsidRPr="00AA25F7">
          <w:rPr>
            <w:i/>
          </w:rPr>
          <w:t>T</w:t>
        </w:r>
        <w:r w:rsidRPr="00AA25F7">
          <w:rPr>
            <w:vertAlign w:val="subscript"/>
          </w:rPr>
          <w:t>comf</w:t>
        </w:r>
        <w:proofErr w:type="spellEnd"/>
        <w:r w:rsidRPr="00910FAE">
          <w:t xml:space="preserve"> - ϴ) &amp;&amp; </w:t>
        </w:r>
        <w:r>
          <w:t>Closing Probability</w:t>
        </w:r>
      </w:ins>
    </w:p>
    <w:p w14:paraId="76A9E386" w14:textId="77777777" w:rsidR="008865D1" w:rsidRDefault="008865D1" w:rsidP="008865D1">
      <w:pPr>
        <w:pStyle w:val="BodyText"/>
        <w:ind w:left="1800"/>
        <w:rPr>
          <w:ins w:id="122" w:author="Lixing Gu" w:date="2015-03-10T13:37:00Z"/>
        </w:rPr>
      </w:pPr>
    </w:p>
    <w:p w14:paraId="6E8A8955" w14:textId="77777777" w:rsidR="008865D1" w:rsidRPr="00CE308F" w:rsidRDefault="008865D1" w:rsidP="008865D1">
      <w:pPr>
        <w:pStyle w:val="BodyText"/>
        <w:rPr>
          <w:ins w:id="123" w:author="Lixing Gu" w:date="2015-03-10T13:37:00Z"/>
        </w:rPr>
      </w:pPr>
      <w:ins w:id="124" w:author="Lixing Gu" w:date="2015-03-10T13:37:00Z">
        <w:r w:rsidRPr="00C075A4">
          <w:t xml:space="preserve">The output </w:t>
        </w:r>
        <w:r>
          <w:t>variables from the model are</w:t>
        </w:r>
        <w:r w:rsidRPr="00C075A4">
          <w:t xml:space="preserve"> open status, opening probability status, and closing probability status. The detailed description of opening status </w:t>
        </w:r>
        <w:r>
          <w:t>is</w:t>
        </w:r>
        <w:r w:rsidRPr="00C075A4">
          <w:t xml:space="preserve"> given in the Airflow Network Outputs section in the Input Output Reference.</w:t>
        </w:r>
      </w:ins>
    </w:p>
    <w:p w14:paraId="53C3733F" w14:textId="77777777" w:rsidR="008865D1" w:rsidRDefault="008865D1" w:rsidP="008865D1">
      <w:pPr>
        <w:pStyle w:val="BodyText"/>
        <w:rPr>
          <w:ins w:id="125" w:author="Lixing Gu" w:date="2015-03-10T13:37:00Z"/>
          <w:highlight w:val="yellow"/>
        </w:rPr>
      </w:pPr>
    </w:p>
    <w:p w14:paraId="0C290AFC" w14:textId="77777777" w:rsidR="008865D1" w:rsidRPr="00CE308F" w:rsidRDefault="008865D1" w:rsidP="008865D1">
      <w:pPr>
        <w:pStyle w:val="BodyText"/>
        <w:rPr>
          <w:ins w:id="126" w:author="Lixing Gu" w:date="2015-03-10T13:37:00Z"/>
        </w:rPr>
      </w:pPr>
      <w:ins w:id="127" w:author="Lixing Gu" w:date="2015-03-10T13:37:00Z">
        <w:r w:rsidRPr="00C075A4">
          <w:t>Note: The upper and lower boundary checks</w:t>
        </w:r>
        <w:r w:rsidRPr="00CE308F">
          <w:t xml:space="preserve"> are not independent. In other words, when one of boundary check is satisfied, the other check will be dissatisfied.  </w:t>
        </w:r>
      </w:ins>
    </w:p>
    <w:p w14:paraId="4B2E8FC1" w14:textId="77777777" w:rsidR="008865D1" w:rsidRDefault="008865D1" w:rsidP="008865D1">
      <w:pPr>
        <w:pStyle w:val="BodyText"/>
        <w:keepNext/>
        <w:rPr>
          <w:ins w:id="128" w:author="Lixing Gu" w:date="2015-03-10T13:37:00Z"/>
        </w:rPr>
      </w:pPr>
      <w:ins w:id="129" w:author="Lixing Gu" w:date="2015-03-10T13:37:00Z">
        <w:r w:rsidRPr="00560BD3">
          <w:t xml:space="preserve"> </w:t>
        </w:r>
      </w:ins>
    </w:p>
    <w:p w14:paraId="544DB1FC" w14:textId="77777777" w:rsidR="008865D1" w:rsidRDefault="008865D1" w:rsidP="008865D1">
      <w:pPr>
        <w:pStyle w:val="Heading4"/>
        <w:rPr>
          <w:ins w:id="130" w:author="Lixing Gu" w:date="2015-03-10T13:37:00Z"/>
        </w:rPr>
      </w:pPr>
      <w:ins w:id="131" w:author="Lixing Gu" w:date="2015-03-10T13:37:00Z">
        <w:r>
          <w:t>Procedures of opening probability control</w:t>
        </w:r>
      </w:ins>
    </w:p>
    <w:p w14:paraId="43B1E657" w14:textId="77777777" w:rsidR="008865D1" w:rsidRDefault="008865D1" w:rsidP="008865D1">
      <w:pPr>
        <w:pStyle w:val="BodyText"/>
        <w:rPr>
          <w:ins w:id="132" w:author="Lixing Gu" w:date="2015-03-10T13:37:00Z"/>
        </w:rPr>
      </w:pPr>
      <w:ins w:id="133" w:author="Lixing Gu" w:date="2015-03-10T13:37:00Z">
        <w:r>
          <w:t>Opening probability control provides an optional random number check. The control logic of opening probability is described in the following steps.</w:t>
        </w:r>
      </w:ins>
    </w:p>
    <w:p w14:paraId="1ADE709F" w14:textId="77777777" w:rsidR="008865D1" w:rsidRDefault="008865D1" w:rsidP="008865D1">
      <w:pPr>
        <w:pStyle w:val="BodyText"/>
        <w:rPr>
          <w:ins w:id="134" w:author="Lixing Gu" w:date="2015-03-10T13:37:00Z"/>
        </w:rPr>
      </w:pPr>
    </w:p>
    <w:p w14:paraId="62935582" w14:textId="77777777" w:rsidR="008865D1" w:rsidRDefault="008865D1" w:rsidP="008865D1">
      <w:pPr>
        <w:pStyle w:val="BodyText"/>
        <w:rPr>
          <w:ins w:id="135" w:author="Lixing Gu" w:date="2015-03-10T13:37:00Z"/>
        </w:rPr>
      </w:pPr>
      <w:ins w:id="136" w:author="Lixing Gu" w:date="2015-03-10T13:37:00Z">
        <w:r>
          <w:t>Step 1</w:t>
        </w:r>
        <w:r w:rsidRPr="000D43A1">
          <w:t>:</w:t>
        </w:r>
        <w:r>
          <w:t xml:space="preserve"> Closed elapsed time check</w:t>
        </w:r>
        <w:r w:rsidRPr="000D43A1">
          <w:t xml:space="preserve"> </w:t>
        </w:r>
      </w:ins>
    </w:p>
    <w:p w14:paraId="49443C96" w14:textId="77777777" w:rsidR="008865D1" w:rsidRPr="00AE02C5" w:rsidRDefault="008865D1" w:rsidP="008865D1">
      <w:pPr>
        <w:pStyle w:val="BodyText"/>
        <w:rPr>
          <w:ins w:id="137" w:author="Lixing Gu" w:date="2015-03-10T13:37:00Z"/>
        </w:rPr>
      </w:pPr>
      <w:ins w:id="138" w:author="Lixing Gu" w:date="2015-03-10T13:37:00Z">
        <w:r>
          <w:t>This</w:t>
        </w:r>
        <w:r w:rsidRPr="00AE02C5">
          <w:t xml:space="preserve"> check </w:t>
        </w:r>
        <w:r>
          <w:t xml:space="preserve">requires that </w:t>
        </w:r>
        <w:r w:rsidRPr="00AE02C5">
          <w:t>closed elapsed t</w:t>
        </w:r>
        <w:r>
          <w:t xml:space="preserve">ime </w:t>
        </w:r>
        <w:r w:rsidRPr="00AE02C5">
          <w:t xml:space="preserve">is longer than the minimum closing time. </w:t>
        </w:r>
      </w:ins>
    </w:p>
    <w:p w14:paraId="59D51098" w14:textId="77777777" w:rsidR="008865D1" w:rsidRDefault="008865D1" w:rsidP="008865D1">
      <w:pPr>
        <w:pStyle w:val="BodyText"/>
        <w:rPr>
          <w:ins w:id="139" w:author="Lixing Gu" w:date="2015-03-10T13:37:00Z"/>
        </w:rPr>
      </w:pPr>
    </w:p>
    <w:p w14:paraId="5DEA89B5" w14:textId="77777777" w:rsidR="008865D1" w:rsidRDefault="008865D1" w:rsidP="008865D1">
      <w:pPr>
        <w:pStyle w:val="BodyText"/>
        <w:ind w:left="1440" w:firstLine="360"/>
        <w:rPr>
          <w:ins w:id="140" w:author="Lixing Gu" w:date="2015-03-10T13:37:00Z"/>
        </w:rPr>
      </w:pPr>
      <w:ins w:id="141" w:author="Lixing Gu" w:date="2015-03-10T13:37:00Z">
        <w:r>
          <w:t>Closed time &gt; minimum closed time</w:t>
        </w:r>
      </w:ins>
    </w:p>
    <w:p w14:paraId="09B1D394" w14:textId="77777777" w:rsidR="008865D1" w:rsidRDefault="008865D1" w:rsidP="008865D1">
      <w:pPr>
        <w:pStyle w:val="BodyText"/>
        <w:rPr>
          <w:ins w:id="142" w:author="Lixing Gu" w:date="2015-03-10T13:37:00Z"/>
        </w:rPr>
      </w:pPr>
    </w:p>
    <w:p w14:paraId="060E7AAF" w14:textId="77777777" w:rsidR="008865D1" w:rsidRDefault="008865D1" w:rsidP="008865D1">
      <w:pPr>
        <w:pStyle w:val="BodyText"/>
        <w:numPr>
          <w:ilvl w:val="0"/>
          <w:numId w:val="11"/>
        </w:numPr>
        <w:rPr>
          <w:ins w:id="143" w:author="Lixing Gu" w:date="2015-03-10T13:37:00Z"/>
        </w:rPr>
      </w:pPr>
      <w:ins w:id="144" w:author="Lixing Gu" w:date="2015-03-10T13:37:00Z">
        <w:r>
          <w:t xml:space="preserve">If the time duration is not long enough, the output is false so that a window remains closed. </w:t>
        </w:r>
      </w:ins>
    </w:p>
    <w:p w14:paraId="74853B9A" w14:textId="77777777" w:rsidR="008865D1" w:rsidRDefault="008865D1" w:rsidP="008865D1">
      <w:pPr>
        <w:pStyle w:val="BodyText"/>
        <w:rPr>
          <w:ins w:id="145" w:author="Lixing Gu" w:date="2015-03-10T13:37:00Z"/>
        </w:rPr>
      </w:pPr>
    </w:p>
    <w:p w14:paraId="364C6D58" w14:textId="77777777" w:rsidR="008865D1" w:rsidRDefault="008865D1" w:rsidP="008865D1">
      <w:pPr>
        <w:pStyle w:val="BodyText"/>
        <w:numPr>
          <w:ilvl w:val="0"/>
          <w:numId w:val="11"/>
        </w:numPr>
        <w:rPr>
          <w:ins w:id="146" w:author="Lixing Gu" w:date="2015-03-10T13:37:00Z"/>
        </w:rPr>
      </w:pPr>
      <w:ins w:id="147" w:author="Lixing Gu" w:date="2015-03-10T13:37:00Z">
        <w:r>
          <w:t>If the time duration is long enough, an occupancy check is performed.</w:t>
        </w:r>
      </w:ins>
    </w:p>
    <w:p w14:paraId="2D0BA01D" w14:textId="77777777" w:rsidR="008865D1" w:rsidRDefault="008865D1" w:rsidP="008865D1">
      <w:pPr>
        <w:pStyle w:val="BodyText"/>
        <w:rPr>
          <w:ins w:id="148" w:author="Lixing Gu" w:date="2015-03-10T13:37:00Z"/>
        </w:rPr>
      </w:pPr>
    </w:p>
    <w:p w14:paraId="320A3587" w14:textId="77777777" w:rsidR="008865D1" w:rsidRDefault="008865D1" w:rsidP="008865D1">
      <w:pPr>
        <w:pStyle w:val="BodyText"/>
        <w:rPr>
          <w:ins w:id="149" w:author="Lixing Gu" w:date="2015-03-10T13:37:00Z"/>
        </w:rPr>
      </w:pPr>
      <w:ins w:id="150" w:author="Lixing Gu" w:date="2015-03-10T13:37:00Z">
        <w:r>
          <w:t>Step 2</w:t>
        </w:r>
        <w:r w:rsidRPr="000D43A1">
          <w:t>:</w:t>
        </w:r>
        <w:r>
          <w:t xml:space="preserve"> Occupancy check</w:t>
        </w:r>
        <w:r w:rsidRPr="000D43A1">
          <w:t xml:space="preserve"> </w:t>
        </w:r>
      </w:ins>
    </w:p>
    <w:p w14:paraId="4CB45056" w14:textId="77777777" w:rsidR="008865D1" w:rsidRDefault="008865D1" w:rsidP="008865D1">
      <w:pPr>
        <w:pStyle w:val="BodyText"/>
        <w:rPr>
          <w:ins w:id="151" w:author="Lixing Gu" w:date="2015-03-10T13:37:00Z"/>
        </w:rPr>
      </w:pPr>
      <w:ins w:id="152" w:author="Lixing Gu" w:date="2015-03-10T13:37:00Z">
        <w:r>
          <w:t xml:space="preserve">If a zone is not occupied and the occupancy check is requested, the output is false. If the zone is occupied, the next step is to check the </w:t>
        </w:r>
        <w:proofErr w:type="spellStart"/>
        <w:r>
          <w:t>setpoints</w:t>
        </w:r>
        <w:proofErr w:type="spellEnd"/>
        <w:r>
          <w:t xml:space="preserve"> using zone air temperature at the previous time step as a reference. </w:t>
        </w:r>
      </w:ins>
    </w:p>
    <w:p w14:paraId="3C7ADA58" w14:textId="77777777" w:rsidR="008865D1" w:rsidRDefault="008865D1" w:rsidP="008865D1">
      <w:pPr>
        <w:pStyle w:val="ListParagraph"/>
        <w:rPr>
          <w:ins w:id="153" w:author="Lixing Gu" w:date="2015-03-10T13:37:00Z"/>
        </w:rPr>
      </w:pPr>
    </w:p>
    <w:p w14:paraId="50173969" w14:textId="77777777" w:rsidR="008865D1" w:rsidRPr="003B414F" w:rsidRDefault="008865D1" w:rsidP="008865D1">
      <w:pPr>
        <w:pStyle w:val="BodyText"/>
        <w:rPr>
          <w:ins w:id="154" w:author="Lixing Gu" w:date="2015-03-10T13:37:00Z"/>
        </w:rPr>
      </w:pPr>
      <w:ins w:id="155" w:author="Lixing Gu" w:date="2015-03-10T13:37:00Z">
        <w:r>
          <w:t>Step 3</w:t>
        </w:r>
        <w:r w:rsidRPr="003B414F">
          <w:t xml:space="preserve">: </w:t>
        </w:r>
        <w:proofErr w:type="spellStart"/>
        <w:r>
          <w:t>Setpoint</w:t>
        </w:r>
        <w:proofErr w:type="spellEnd"/>
        <w:r w:rsidRPr="003B414F">
          <w:t xml:space="preserve"> check </w:t>
        </w:r>
      </w:ins>
    </w:p>
    <w:p w14:paraId="26024A03" w14:textId="77777777" w:rsidR="008865D1" w:rsidRPr="003B414F" w:rsidRDefault="008865D1" w:rsidP="008865D1">
      <w:pPr>
        <w:pStyle w:val="BodyText"/>
        <w:rPr>
          <w:ins w:id="156" w:author="Lixing Gu" w:date="2015-03-10T13:37:00Z"/>
        </w:rPr>
      </w:pPr>
      <w:ins w:id="157" w:author="Lixing Gu" w:date="2015-03-10T13:37:00Z">
        <w:r w:rsidRPr="003B414F">
          <w:t>There are 5 temperature control types. The following types are available:</w:t>
        </w:r>
      </w:ins>
    </w:p>
    <w:p w14:paraId="40DE18E6" w14:textId="77777777" w:rsidR="008865D1" w:rsidRDefault="008865D1" w:rsidP="008865D1">
      <w:pPr>
        <w:pStyle w:val="ListParagraph"/>
        <w:numPr>
          <w:ilvl w:val="0"/>
          <w:numId w:val="11"/>
        </w:numPr>
        <w:rPr>
          <w:ins w:id="158" w:author="Lixing Gu" w:date="2015-03-10T13:37:00Z"/>
          <w:rFonts w:ascii="Arial" w:hAnsi="Arial" w:cs="Arial"/>
          <w:sz w:val="20"/>
          <w:szCs w:val="20"/>
        </w:rPr>
      </w:pPr>
      <w:ins w:id="159" w:author="Lixing Gu" w:date="2015-03-10T13:37:00Z">
        <w:r w:rsidRPr="00D82043">
          <w:rPr>
            <w:rFonts w:ascii="Arial" w:hAnsi="Arial" w:cs="Arial"/>
            <w:sz w:val="20"/>
            <w:szCs w:val="20"/>
          </w:rPr>
          <w:t>No control</w:t>
        </w:r>
        <w:r>
          <w:rPr>
            <w:rFonts w:ascii="Arial" w:hAnsi="Arial" w:cs="Arial"/>
            <w:sz w:val="20"/>
            <w:szCs w:val="20"/>
          </w:rPr>
          <w:t>: Bypass</w:t>
        </w:r>
      </w:ins>
    </w:p>
    <w:p w14:paraId="236E1828" w14:textId="77777777" w:rsidR="008865D1" w:rsidRDefault="008865D1" w:rsidP="008865D1">
      <w:pPr>
        <w:pStyle w:val="ListParagraph"/>
        <w:numPr>
          <w:ilvl w:val="0"/>
          <w:numId w:val="11"/>
        </w:numPr>
        <w:rPr>
          <w:ins w:id="160" w:author="Lixing Gu" w:date="2015-03-10T13:37:00Z"/>
          <w:rFonts w:ascii="Arial" w:hAnsi="Arial" w:cs="Arial"/>
          <w:sz w:val="20"/>
          <w:szCs w:val="20"/>
        </w:rPr>
      </w:pPr>
      <w:ins w:id="161" w:author="Lixing Gu" w:date="2015-03-10T13:37:00Z">
        <w:r>
          <w:rPr>
            <w:rFonts w:ascii="Arial" w:hAnsi="Arial" w:cs="Arial"/>
            <w:sz w:val="20"/>
            <w:szCs w:val="20"/>
          </w:rPr>
          <w:t xml:space="preserve">Single heating </w:t>
        </w:r>
        <w:proofErr w:type="spellStart"/>
        <w:r>
          <w:rPr>
            <w:rFonts w:ascii="Arial" w:hAnsi="Arial" w:cs="Arial"/>
            <w:sz w:val="20"/>
            <w:szCs w:val="20"/>
          </w:rPr>
          <w:t>setpoint</w:t>
        </w:r>
        <w:proofErr w:type="spellEnd"/>
        <w:r>
          <w:rPr>
            <w:rFonts w:ascii="Arial" w:hAnsi="Arial" w:cs="Arial"/>
            <w:sz w:val="20"/>
            <w:szCs w:val="20"/>
          </w:rPr>
          <w:t xml:space="preserve">: If </w:t>
        </w:r>
        <w:proofErr w:type="spellStart"/>
        <w:r w:rsidRPr="00AA25F7">
          <w:rPr>
            <w:rFonts w:ascii="Arial" w:hAnsi="Arial" w:cs="Arial"/>
            <w:i/>
            <w:sz w:val="20"/>
            <w:szCs w:val="20"/>
          </w:rPr>
          <w:t>T</w:t>
        </w:r>
        <w:r w:rsidRPr="00AA25F7">
          <w:rPr>
            <w:rFonts w:ascii="Arial" w:hAnsi="Arial" w:cs="Arial"/>
            <w:sz w:val="20"/>
            <w:szCs w:val="20"/>
            <w:vertAlign w:val="subscript"/>
          </w:rPr>
          <w:t>zon</w:t>
        </w:r>
        <w:proofErr w:type="spellEnd"/>
        <w:r>
          <w:rPr>
            <w:rFonts w:ascii="Arial" w:hAnsi="Arial" w:cs="Arial"/>
            <w:sz w:val="20"/>
            <w:szCs w:val="20"/>
          </w:rPr>
          <w:t xml:space="preserve"> &gt; </w:t>
        </w:r>
        <w:proofErr w:type="spellStart"/>
        <w:r>
          <w:rPr>
            <w:rFonts w:ascii="Arial" w:hAnsi="Arial" w:cs="Arial"/>
            <w:sz w:val="20"/>
            <w:szCs w:val="20"/>
          </w:rPr>
          <w:t>setpoint</w:t>
        </w:r>
        <w:proofErr w:type="spellEnd"/>
        <w:r>
          <w:rPr>
            <w:rFonts w:ascii="Arial" w:hAnsi="Arial" w:cs="Arial"/>
            <w:sz w:val="20"/>
            <w:szCs w:val="20"/>
          </w:rPr>
          <w:t>, go to next step. Otherwise, return false.</w:t>
        </w:r>
      </w:ins>
    </w:p>
    <w:p w14:paraId="51A17FE3" w14:textId="77777777" w:rsidR="008865D1" w:rsidRPr="00574141" w:rsidRDefault="008865D1" w:rsidP="008865D1">
      <w:pPr>
        <w:pStyle w:val="ListParagraph"/>
        <w:numPr>
          <w:ilvl w:val="0"/>
          <w:numId w:val="11"/>
        </w:numPr>
        <w:rPr>
          <w:ins w:id="162" w:author="Lixing Gu" w:date="2015-03-10T13:37:00Z"/>
          <w:rFonts w:ascii="Arial" w:hAnsi="Arial" w:cs="Arial"/>
          <w:sz w:val="20"/>
          <w:szCs w:val="20"/>
        </w:rPr>
      </w:pPr>
      <w:ins w:id="163" w:author="Lixing Gu" w:date="2015-03-10T13:37:00Z">
        <w:r>
          <w:rPr>
            <w:rFonts w:ascii="Arial" w:hAnsi="Arial" w:cs="Arial"/>
            <w:sz w:val="20"/>
            <w:szCs w:val="20"/>
          </w:rPr>
          <w:t xml:space="preserve">Single cooling </w:t>
        </w:r>
        <w:proofErr w:type="spellStart"/>
        <w:r>
          <w:rPr>
            <w:rFonts w:ascii="Arial" w:hAnsi="Arial" w:cs="Arial"/>
            <w:sz w:val="20"/>
            <w:szCs w:val="20"/>
          </w:rPr>
          <w:t>setpoint</w:t>
        </w:r>
        <w:proofErr w:type="spellEnd"/>
        <w:r>
          <w:rPr>
            <w:rFonts w:ascii="Arial" w:hAnsi="Arial" w:cs="Arial"/>
            <w:sz w:val="20"/>
            <w:szCs w:val="20"/>
          </w:rPr>
          <w:t xml:space="preserve">: If </w:t>
        </w:r>
        <w:proofErr w:type="spellStart"/>
        <w:r w:rsidRPr="00AA25F7">
          <w:rPr>
            <w:rFonts w:ascii="Arial" w:hAnsi="Arial" w:cs="Arial"/>
            <w:i/>
            <w:sz w:val="20"/>
            <w:szCs w:val="20"/>
          </w:rPr>
          <w:t>T</w:t>
        </w:r>
        <w:r w:rsidRPr="00AA25F7">
          <w:rPr>
            <w:rFonts w:ascii="Arial" w:hAnsi="Arial" w:cs="Arial"/>
            <w:sz w:val="20"/>
            <w:szCs w:val="20"/>
            <w:vertAlign w:val="subscript"/>
          </w:rPr>
          <w:t>zon</w:t>
        </w:r>
        <w:proofErr w:type="spellEnd"/>
        <w:r>
          <w:rPr>
            <w:rFonts w:ascii="Arial" w:hAnsi="Arial" w:cs="Arial"/>
            <w:sz w:val="20"/>
            <w:szCs w:val="20"/>
          </w:rPr>
          <w:t xml:space="preserve"> &lt; </w:t>
        </w:r>
        <w:proofErr w:type="spellStart"/>
        <w:r>
          <w:rPr>
            <w:rFonts w:ascii="Arial" w:hAnsi="Arial" w:cs="Arial"/>
            <w:sz w:val="20"/>
            <w:szCs w:val="20"/>
          </w:rPr>
          <w:t>setpoint</w:t>
        </w:r>
        <w:proofErr w:type="spellEnd"/>
        <w:r>
          <w:rPr>
            <w:rFonts w:ascii="Arial" w:hAnsi="Arial" w:cs="Arial"/>
            <w:sz w:val="20"/>
            <w:szCs w:val="20"/>
          </w:rPr>
          <w:t>, go to next step. Otherwise, return false.</w:t>
        </w:r>
      </w:ins>
    </w:p>
    <w:p w14:paraId="3BB3FAA3" w14:textId="77777777" w:rsidR="008865D1" w:rsidRDefault="008865D1" w:rsidP="008865D1">
      <w:pPr>
        <w:pStyle w:val="ListParagraph"/>
        <w:numPr>
          <w:ilvl w:val="0"/>
          <w:numId w:val="11"/>
        </w:numPr>
        <w:rPr>
          <w:ins w:id="164" w:author="Lixing Gu" w:date="2015-03-10T13:37:00Z"/>
          <w:rFonts w:ascii="Arial" w:hAnsi="Arial" w:cs="Arial"/>
          <w:sz w:val="20"/>
          <w:szCs w:val="20"/>
        </w:rPr>
      </w:pPr>
      <w:ins w:id="165" w:author="Lixing Gu" w:date="2015-03-10T13:37:00Z">
        <w:r>
          <w:rPr>
            <w:rFonts w:ascii="Arial" w:hAnsi="Arial" w:cs="Arial"/>
            <w:sz w:val="20"/>
            <w:szCs w:val="20"/>
          </w:rPr>
          <w:t xml:space="preserve">Single heating and cooling </w:t>
        </w:r>
        <w:proofErr w:type="spellStart"/>
        <w:r>
          <w:rPr>
            <w:rFonts w:ascii="Arial" w:hAnsi="Arial" w:cs="Arial"/>
            <w:sz w:val="20"/>
            <w:szCs w:val="20"/>
          </w:rPr>
          <w:t>setpoint</w:t>
        </w:r>
        <w:proofErr w:type="spellEnd"/>
        <w:r>
          <w:rPr>
            <w:rFonts w:ascii="Arial" w:hAnsi="Arial" w:cs="Arial"/>
            <w:sz w:val="20"/>
            <w:szCs w:val="20"/>
          </w:rPr>
          <w:t>: no action by returning false</w:t>
        </w:r>
      </w:ins>
    </w:p>
    <w:p w14:paraId="02A30A86" w14:textId="77777777" w:rsidR="008865D1" w:rsidRPr="00574141" w:rsidRDefault="008865D1" w:rsidP="008865D1">
      <w:pPr>
        <w:pStyle w:val="ListParagraph"/>
        <w:numPr>
          <w:ilvl w:val="0"/>
          <w:numId w:val="11"/>
        </w:numPr>
        <w:rPr>
          <w:ins w:id="166" w:author="Lixing Gu" w:date="2015-03-10T13:37:00Z"/>
          <w:rFonts w:ascii="Arial" w:hAnsi="Arial" w:cs="Arial"/>
          <w:sz w:val="20"/>
          <w:szCs w:val="20"/>
        </w:rPr>
      </w:pPr>
      <w:ins w:id="167" w:author="Lixing Gu" w:date="2015-03-10T13:37:00Z">
        <w:r>
          <w:rPr>
            <w:rFonts w:ascii="Arial" w:hAnsi="Arial" w:cs="Arial"/>
            <w:sz w:val="20"/>
            <w:szCs w:val="20"/>
          </w:rPr>
          <w:t xml:space="preserve">Dual heating and </w:t>
        </w:r>
        <w:proofErr w:type="spellStart"/>
        <w:r>
          <w:rPr>
            <w:rFonts w:ascii="Arial" w:hAnsi="Arial" w:cs="Arial"/>
            <w:sz w:val="20"/>
            <w:szCs w:val="20"/>
          </w:rPr>
          <w:t>setpoints</w:t>
        </w:r>
        <w:proofErr w:type="spellEnd"/>
        <w:r>
          <w:rPr>
            <w:rFonts w:ascii="Arial" w:hAnsi="Arial" w:cs="Arial"/>
            <w:sz w:val="20"/>
            <w:szCs w:val="20"/>
          </w:rPr>
          <w:t xml:space="preserve">: If heating </w:t>
        </w:r>
        <w:proofErr w:type="spellStart"/>
        <w:r>
          <w:rPr>
            <w:rFonts w:ascii="Arial" w:hAnsi="Arial" w:cs="Arial"/>
            <w:sz w:val="20"/>
            <w:szCs w:val="20"/>
          </w:rPr>
          <w:t>setpoint</w:t>
        </w:r>
        <w:proofErr w:type="spellEnd"/>
        <w:r>
          <w:rPr>
            <w:rFonts w:ascii="Arial" w:hAnsi="Arial" w:cs="Arial"/>
            <w:sz w:val="20"/>
            <w:szCs w:val="20"/>
          </w:rPr>
          <w:t xml:space="preserve"> &lt; </w:t>
        </w:r>
        <w:proofErr w:type="spellStart"/>
        <w:r w:rsidRPr="00AA25F7">
          <w:rPr>
            <w:rFonts w:ascii="Arial" w:hAnsi="Arial" w:cs="Arial"/>
            <w:i/>
            <w:sz w:val="20"/>
            <w:szCs w:val="20"/>
          </w:rPr>
          <w:t>T</w:t>
        </w:r>
        <w:r w:rsidRPr="00AA25F7">
          <w:rPr>
            <w:rFonts w:ascii="Arial" w:hAnsi="Arial" w:cs="Arial"/>
            <w:sz w:val="20"/>
            <w:szCs w:val="20"/>
            <w:vertAlign w:val="subscript"/>
          </w:rPr>
          <w:t>zon</w:t>
        </w:r>
        <w:proofErr w:type="spellEnd"/>
        <w:r>
          <w:rPr>
            <w:rFonts w:ascii="Arial" w:hAnsi="Arial" w:cs="Arial"/>
            <w:sz w:val="20"/>
            <w:szCs w:val="20"/>
          </w:rPr>
          <w:t xml:space="preserve"> &lt; Cooling </w:t>
        </w:r>
        <w:proofErr w:type="spellStart"/>
        <w:r>
          <w:rPr>
            <w:rFonts w:ascii="Arial" w:hAnsi="Arial" w:cs="Arial"/>
            <w:sz w:val="20"/>
            <w:szCs w:val="20"/>
          </w:rPr>
          <w:t>setpoint</w:t>
        </w:r>
        <w:proofErr w:type="spellEnd"/>
        <w:r>
          <w:rPr>
            <w:rFonts w:ascii="Arial" w:hAnsi="Arial" w:cs="Arial"/>
            <w:sz w:val="20"/>
            <w:szCs w:val="20"/>
          </w:rPr>
          <w:t>, go to next step. Otherwise, return false.</w:t>
        </w:r>
      </w:ins>
    </w:p>
    <w:p w14:paraId="43D758D9" w14:textId="77777777" w:rsidR="008865D1" w:rsidRPr="00D82043" w:rsidRDefault="008865D1" w:rsidP="008865D1">
      <w:pPr>
        <w:pStyle w:val="ListParagraph"/>
        <w:ind w:left="2520"/>
        <w:rPr>
          <w:ins w:id="168" w:author="Lixing Gu" w:date="2015-03-10T13:37:00Z"/>
          <w:rFonts w:ascii="Arial" w:hAnsi="Arial" w:cs="Arial"/>
          <w:sz w:val="20"/>
          <w:szCs w:val="20"/>
        </w:rPr>
      </w:pPr>
    </w:p>
    <w:p w14:paraId="37785015" w14:textId="77777777" w:rsidR="008865D1" w:rsidRPr="003B414F" w:rsidRDefault="008865D1" w:rsidP="008865D1">
      <w:pPr>
        <w:pStyle w:val="BodyText"/>
        <w:rPr>
          <w:ins w:id="169" w:author="Lixing Gu" w:date="2015-03-10T13:37:00Z"/>
        </w:rPr>
      </w:pPr>
      <w:ins w:id="170" w:author="Lixing Gu" w:date="2015-03-10T13:37:00Z">
        <w:r w:rsidRPr="003B414F">
          <w:t xml:space="preserve">Step 4: Select bypass or opening probability check </w:t>
        </w:r>
      </w:ins>
    </w:p>
    <w:p w14:paraId="1DA4F88B" w14:textId="77777777" w:rsidR="008865D1" w:rsidRDefault="008865D1" w:rsidP="008865D1">
      <w:pPr>
        <w:pStyle w:val="BodyText"/>
        <w:rPr>
          <w:ins w:id="171" w:author="Lixing Gu" w:date="2015-03-10T13:37:00Z"/>
        </w:rPr>
      </w:pPr>
      <w:ins w:id="172" w:author="Lixing Gu" w:date="2015-03-10T13:37:00Z">
        <w:r>
          <w:t xml:space="preserve">A choice is provided at this stage so that the opening probability check may be performed or bypassed. If bypassed, the output will be true to open a window. </w:t>
        </w:r>
        <w:r>
          <w:rPr>
            <w:rFonts w:hint="eastAsia"/>
          </w:rPr>
          <w:t>If performed, probability</w:t>
        </w:r>
        <w:r>
          <w:t xml:space="preserve"> </w:t>
        </w:r>
        <w:r>
          <w:rPr>
            <w:rFonts w:hint="eastAsia"/>
          </w:rPr>
          <w:t>wi</w:t>
        </w:r>
        <w:r>
          <w:t xml:space="preserve">ll be determined from a schedule. </w:t>
        </w:r>
      </w:ins>
    </w:p>
    <w:p w14:paraId="5CDFA7D6" w14:textId="77777777" w:rsidR="008865D1" w:rsidRDefault="008865D1" w:rsidP="008865D1">
      <w:pPr>
        <w:pStyle w:val="BodyText"/>
        <w:rPr>
          <w:ins w:id="173" w:author="Lixing Gu" w:date="2015-03-10T13:37:00Z"/>
        </w:rPr>
      </w:pPr>
    </w:p>
    <w:p w14:paraId="0B36B78E" w14:textId="77777777" w:rsidR="008865D1" w:rsidRPr="003B414F" w:rsidRDefault="008865D1" w:rsidP="008865D1">
      <w:pPr>
        <w:pStyle w:val="BodyText"/>
        <w:rPr>
          <w:ins w:id="174" w:author="Lixing Gu" w:date="2015-03-10T13:37:00Z"/>
        </w:rPr>
      </w:pPr>
      <w:ins w:id="175" w:author="Lixing Gu" w:date="2015-03-10T13:37:00Z">
        <w:r>
          <w:t>Step 5</w:t>
        </w:r>
        <w:r w:rsidRPr="003B414F">
          <w:t xml:space="preserve">: </w:t>
        </w:r>
        <w:r>
          <w:t xml:space="preserve">Perform </w:t>
        </w:r>
        <w:r w:rsidRPr="003B414F">
          <w:t xml:space="preserve">opening probability check </w:t>
        </w:r>
      </w:ins>
    </w:p>
    <w:p w14:paraId="4D2C6AE6" w14:textId="77777777" w:rsidR="008865D1" w:rsidRDefault="008865D1" w:rsidP="008865D1">
      <w:pPr>
        <w:pStyle w:val="BodyText"/>
        <w:rPr>
          <w:ins w:id="176" w:author="Lixing Gu" w:date="2015-03-10T13:37:00Z"/>
        </w:rPr>
      </w:pPr>
      <w:ins w:id="177" w:author="Lixing Gu" w:date="2015-03-10T13:37:00Z">
        <w:r>
          <w:t>The opening probability (OP) value is determined from a schedule.</w:t>
        </w:r>
      </w:ins>
    </w:p>
    <w:p w14:paraId="3C0DC8C1" w14:textId="77777777" w:rsidR="008865D1" w:rsidRDefault="008865D1" w:rsidP="008865D1">
      <w:pPr>
        <w:pStyle w:val="BodyText"/>
        <w:rPr>
          <w:ins w:id="178" w:author="Lixing Gu" w:date="2015-03-10T13:37:00Z"/>
        </w:rPr>
      </w:pPr>
    </w:p>
    <w:p w14:paraId="77DB6DB9" w14:textId="77777777" w:rsidR="008865D1" w:rsidRDefault="008865D1" w:rsidP="008865D1">
      <w:pPr>
        <w:pStyle w:val="BodyText"/>
        <w:ind w:left="1440" w:firstLine="720"/>
        <w:rPr>
          <w:ins w:id="179" w:author="Lixing Gu" w:date="2015-03-10T13:37:00Z"/>
        </w:rPr>
      </w:pPr>
      <w:ins w:id="180" w:author="Lixing Gu" w:date="2015-03-10T13:37:00Z">
        <w:r>
          <w:t>OP = Schedule value or specific function</w:t>
        </w:r>
      </w:ins>
    </w:p>
    <w:p w14:paraId="380D5BB4" w14:textId="77777777" w:rsidR="008865D1" w:rsidRDefault="008865D1" w:rsidP="008865D1">
      <w:pPr>
        <w:pStyle w:val="BodyText"/>
        <w:rPr>
          <w:ins w:id="181" w:author="Lixing Gu" w:date="2015-03-10T13:37:00Z"/>
        </w:rPr>
      </w:pPr>
    </w:p>
    <w:p w14:paraId="7383C7DA" w14:textId="77777777" w:rsidR="008865D1" w:rsidRDefault="008865D1" w:rsidP="008865D1">
      <w:pPr>
        <w:pStyle w:val="BodyText"/>
        <w:numPr>
          <w:ilvl w:val="0"/>
          <w:numId w:val="12"/>
        </w:numPr>
        <w:rPr>
          <w:ins w:id="182" w:author="Lixing Gu" w:date="2015-03-10T13:37:00Z"/>
        </w:rPr>
      </w:pPr>
      <w:ins w:id="183" w:author="Lixing Gu" w:date="2015-03-10T13:37:00Z">
        <w:r>
          <w:t xml:space="preserve">If the probability value is greater than a random number, the output is true. </w:t>
        </w:r>
      </w:ins>
    </w:p>
    <w:p w14:paraId="2196F0A1" w14:textId="77777777" w:rsidR="008865D1" w:rsidRDefault="008865D1" w:rsidP="008865D1">
      <w:pPr>
        <w:pStyle w:val="BodyText"/>
        <w:rPr>
          <w:ins w:id="184" w:author="Lixing Gu" w:date="2015-03-10T13:37:00Z"/>
        </w:rPr>
      </w:pPr>
    </w:p>
    <w:p w14:paraId="369A22D6" w14:textId="77777777" w:rsidR="008865D1" w:rsidRDefault="008865D1" w:rsidP="008865D1">
      <w:pPr>
        <w:pStyle w:val="BodyText"/>
        <w:ind w:left="1440" w:firstLine="720"/>
        <w:rPr>
          <w:ins w:id="185" w:author="Lixing Gu" w:date="2015-03-10T13:37:00Z"/>
        </w:rPr>
      </w:pPr>
      <w:ins w:id="186" w:author="Lixing Gu" w:date="2015-03-10T13:37:00Z">
        <w:r>
          <w:t>OP &gt; random number</w:t>
        </w:r>
      </w:ins>
    </w:p>
    <w:p w14:paraId="5237371F" w14:textId="77777777" w:rsidR="008865D1" w:rsidRDefault="008865D1" w:rsidP="008865D1">
      <w:pPr>
        <w:pStyle w:val="BodyText"/>
        <w:rPr>
          <w:ins w:id="187" w:author="Lixing Gu" w:date="2015-03-10T13:37:00Z"/>
        </w:rPr>
      </w:pPr>
    </w:p>
    <w:p w14:paraId="2B4A6FC3" w14:textId="77777777" w:rsidR="008865D1" w:rsidRDefault="008865D1" w:rsidP="008865D1">
      <w:pPr>
        <w:pStyle w:val="BodyText"/>
        <w:rPr>
          <w:ins w:id="188" w:author="Lixing Gu" w:date="2015-03-10T13:37:00Z"/>
        </w:rPr>
      </w:pPr>
      <w:ins w:id="189" w:author="Lixing Gu" w:date="2015-03-10T13:37:00Z">
        <w:r>
          <w:tab/>
        </w:r>
        <w:r>
          <w:tab/>
          <w:t>Note: The random number is between 0 and 1.</w:t>
        </w:r>
      </w:ins>
    </w:p>
    <w:p w14:paraId="61AE5AF6" w14:textId="77777777" w:rsidR="008865D1" w:rsidRDefault="008865D1" w:rsidP="008865D1">
      <w:pPr>
        <w:pStyle w:val="BodyText"/>
        <w:numPr>
          <w:ilvl w:val="0"/>
          <w:numId w:val="12"/>
        </w:numPr>
        <w:rPr>
          <w:ins w:id="190" w:author="Lixing Gu" w:date="2015-03-10T13:37:00Z"/>
        </w:rPr>
      </w:pPr>
      <w:ins w:id="191" w:author="Lixing Gu" w:date="2015-03-10T13:37:00Z">
        <w:r>
          <w:t xml:space="preserve">Otherwise, the result will be false.    </w:t>
        </w:r>
      </w:ins>
    </w:p>
    <w:p w14:paraId="7250B220" w14:textId="77777777" w:rsidR="008865D1" w:rsidRDefault="008865D1" w:rsidP="008865D1">
      <w:pPr>
        <w:pStyle w:val="Heading4"/>
        <w:rPr>
          <w:ins w:id="192" w:author="Lixing Gu" w:date="2015-03-10T13:37:00Z"/>
        </w:rPr>
      </w:pPr>
      <w:ins w:id="193" w:author="Lixing Gu" w:date="2015-03-10T13:37:00Z">
        <w:r>
          <w:t>Procedures of closing probability control</w:t>
        </w:r>
      </w:ins>
    </w:p>
    <w:p w14:paraId="1CCE5B28" w14:textId="77777777" w:rsidR="008865D1" w:rsidRDefault="008865D1" w:rsidP="008865D1">
      <w:pPr>
        <w:pStyle w:val="BodyText"/>
        <w:rPr>
          <w:ins w:id="194" w:author="Lixing Gu" w:date="2015-03-10T13:37:00Z"/>
        </w:rPr>
      </w:pPr>
      <w:ins w:id="195" w:author="Lixing Gu" w:date="2015-03-10T13:37:00Z">
        <w:r>
          <w:t xml:space="preserve">The control logic of closing probability is described as follows. </w:t>
        </w:r>
      </w:ins>
    </w:p>
    <w:p w14:paraId="338BC5CE" w14:textId="77777777" w:rsidR="008865D1" w:rsidRDefault="008865D1" w:rsidP="008865D1">
      <w:pPr>
        <w:autoSpaceDE w:val="0"/>
        <w:autoSpaceDN w:val="0"/>
        <w:adjustRightInd w:val="0"/>
        <w:rPr>
          <w:ins w:id="196" w:author="Lixing Gu" w:date="2015-03-10T13:37:00Z"/>
        </w:rPr>
      </w:pPr>
    </w:p>
    <w:p w14:paraId="14303320" w14:textId="77777777" w:rsidR="008865D1" w:rsidRPr="00B34427" w:rsidRDefault="008865D1" w:rsidP="008865D1">
      <w:pPr>
        <w:pStyle w:val="BodyText"/>
        <w:rPr>
          <w:ins w:id="197" w:author="Lixing Gu" w:date="2015-03-10T13:37:00Z"/>
        </w:rPr>
      </w:pPr>
      <w:ins w:id="198" w:author="Lixing Gu" w:date="2015-03-10T13:37:00Z">
        <w:r w:rsidRPr="00B34427">
          <w:t xml:space="preserve">Step 1: </w:t>
        </w:r>
        <w:r>
          <w:t>Open</w:t>
        </w:r>
        <w:r w:rsidRPr="00B34427">
          <w:t xml:space="preserve"> elapsed time check </w:t>
        </w:r>
      </w:ins>
    </w:p>
    <w:p w14:paraId="18260A73" w14:textId="77777777" w:rsidR="008865D1" w:rsidRPr="0049535A" w:rsidRDefault="008865D1" w:rsidP="008865D1">
      <w:pPr>
        <w:pStyle w:val="BodyText"/>
        <w:rPr>
          <w:ins w:id="199" w:author="Lixing Gu" w:date="2015-03-10T13:37:00Z"/>
        </w:rPr>
      </w:pPr>
      <w:ins w:id="200" w:author="Lixing Gu" w:date="2015-03-10T13:37:00Z">
        <w:r w:rsidRPr="00B34427">
          <w:t xml:space="preserve">This check </w:t>
        </w:r>
        <w:r>
          <w:t>requires</w:t>
        </w:r>
        <w:r w:rsidRPr="00B34427">
          <w:t xml:space="preserve"> </w:t>
        </w:r>
        <w:r>
          <w:t xml:space="preserve">that </w:t>
        </w:r>
        <w:r w:rsidRPr="00B34427">
          <w:t>open elapsed time</w:t>
        </w:r>
        <w:r w:rsidRPr="0049535A">
          <w:t xml:space="preserve"> is longer than the minimum opening time.</w:t>
        </w:r>
      </w:ins>
    </w:p>
    <w:p w14:paraId="066B9D9F" w14:textId="77777777" w:rsidR="008865D1" w:rsidRDefault="008865D1" w:rsidP="008865D1">
      <w:pPr>
        <w:pStyle w:val="BodyText"/>
        <w:rPr>
          <w:ins w:id="201" w:author="Lixing Gu" w:date="2015-03-10T13:37:00Z"/>
        </w:rPr>
      </w:pPr>
      <w:ins w:id="202" w:author="Lixing Gu" w:date="2015-03-10T13:37:00Z">
        <w:r>
          <w:t xml:space="preserve"> </w:t>
        </w:r>
      </w:ins>
    </w:p>
    <w:p w14:paraId="698A86F2" w14:textId="77777777" w:rsidR="008865D1" w:rsidRDefault="008865D1" w:rsidP="008865D1">
      <w:pPr>
        <w:pStyle w:val="BodyText"/>
        <w:ind w:left="1440" w:firstLine="720"/>
        <w:rPr>
          <w:ins w:id="203" w:author="Lixing Gu" w:date="2015-03-10T13:37:00Z"/>
        </w:rPr>
      </w:pPr>
      <w:ins w:id="204" w:author="Lixing Gu" w:date="2015-03-10T13:37:00Z">
        <w:r>
          <w:t>Open time &gt; minimum open time</w:t>
        </w:r>
      </w:ins>
    </w:p>
    <w:p w14:paraId="0267D5DF" w14:textId="77777777" w:rsidR="008865D1" w:rsidRDefault="008865D1" w:rsidP="008865D1">
      <w:pPr>
        <w:pStyle w:val="BodyText"/>
        <w:rPr>
          <w:ins w:id="205" w:author="Lixing Gu" w:date="2015-03-10T13:37:00Z"/>
        </w:rPr>
      </w:pPr>
    </w:p>
    <w:p w14:paraId="64848B53" w14:textId="77777777" w:rsidR="008865D1" w:rsidRDefault="008865D1" w:rsidP="008865D1">
      <w:pPr>
        <w:pStyle w:val="BodyText"/>
        <w:rPr>
          <w:ins w:id="206" w:author="Lixing Gu" w:date="2015-03-10T13:37:00Z"/>
        </w:rPr>
      </w:pPr>
      <w:ins w:id="207" w:author="Lixing Gu" w:date="2015-03-10T13:37:00Z">
        <w:r>
          <w:t>If the time duration is not long enough, the output is false and the window remains open. Otherwise, Step 2 will be performed.</w:t>
        </w:r>
      </w:ins>
    </w:p>
    <w:p w14:paraId="4BE1DBA7" w14:textId="77777777" w:rsidR="008865D1" w:rsidRDefault="008865D1" w:rsidP="008865D1">
      <w:pPr>
        <w:pStyle w:val="BodyText"/>
        <w:rPr>
          <w:ins w:id="208" w:author="Lixing Gu" w:date="2015-03-10T13:37:00Z"/>
        </w:rPr>
      </w:pPr>
    </w:p>
    <w:p w14:paraId="32B460BF" w14:textId="77777777" w:rsidR="008865D1" w:rsidRPr="003B414F" w:rsidRDefault="008865D1" w:rsidP="008865D1">
      <w:pPr>
        <w:pStyle w:val="BodyText"/>
        <w:rPr>
          <w:ins w:id="209" w:author="Lixing Gu" w:date="2015-03-10T13:37:00Z"/>
        </w:rPr>
      </w:pPr>
      <w:ins w:id="210" w:author="Lixing Gu" w:date="2015-03-10T13:37:00Z">
        <w:r>
          <w:t>Step 2</w:t>
        </w:r>
        <w:r w:rsidRPr="003B414F">
          <w:t xml:space="preserve">: Select by-pass or </w:t>
        </w:r>
        <w:r>
          <w:t>closing</w:t>
        </w:r>
        <w:r w:rsidRPr="003B414F">
          <w:t xml:space="preserve"> probability check </w:t>
        </w:r>
      </w:ins>
    </w:p>
    <w:p w14:paraId="4CF05960" w14:textId="77777777" w:rsidR="008865D1" w:rsidRPr="0049535A" w:rsidRDefault="008865D1" w:rsidP="008865D1">
      <w:pPr>
        <w:pStyle w:val="BodyText"/>
        <w:rPr>
          <w:ins w:id="211" w:author="Lixing Gu" w:date="2015-03-10T13:37:00Z"/>
        </w:rPr>
      </w:pPr>
      <w:ins w:id="212" w:author="Lixing Gu" w:date="2015-03-10T13:37:00Z">
        <w:r w:rsidRPr="0049535A">
          <w:t>A choice is provided</w:t>
        </w:r>
        <w:r>
          <w:t xml:space="preserve"> at this step</w:t>
        </w:r>
        <w:r w:rsidRPr="0049535A">
          <w:t xml:space="preserve"> so that the closing probability check may be performed or bypassed. If bypassed, the output will be true to close a window. </w:t>
        </w:r>
        <w:r w:rsidRPr="0049535A">
          <w:rPr>
            <w:rFonts w:hint="eastAsia"/>
          </w:rPr>
          <w:t xml:space="preserve">If performed, </w:t>
        </w:r>
        <w:r>
          <w:t xml:space="preserve">the </w:t>
        </w:r>
        <w:r w:rsidRPr="00C320FA">
          <w:t xml:space="preserve">closing </w:t>
        </w:r>
        <w:r w:rsidRPr="00EF4B11">
          <w:rPr>
            <w:rFonts w:hint="eastAsia"/>
          </w:rPr>
          <w:t>probability</w:t>
        </w:r>
        <w:r w:rsidRPr="00EF4B11">
          <w:t xml:space="preserve"> </w:t>
        </w:r>
        <w:r w:rsidRPr="00F3509C">
          <w:rPr>
            <w:rFonts w:hint="eastAsia"/>
          </w:rPr>
          <w:t>wi</w:t>
        </w:r>
        <w:r w:rsidRPr="0049535A">
          <w:t xml:space="preserve">ll be calculated. The </w:t>
        </w:r>
        <w:r>
          <w:t>closing probability (</w:t>
        </w:r>
        <w:r w:rsidRPr="0049535A">
          <w:t>CP</w:t>
        </w:r>
        <w:r>
          <w:t>)</w:t>
        </w:r>
        <w:r w:rsidRPr="0049535A">
          <w:t xml:space="preserve"> value is given from a schedule.</w:t>
        </w:r>
      </w:ins>
    </w:p>
    <w:p w14:paraId="3BA1977C" w14:textId="77777777" w:rsidR="008865D1" w:rsidRPr="0049535A" w:rsidRDefault="008865D1" w:rsidP="008865D1">
      <w:pPr>
        <w:pStyle w:val="BodyText"/>
        <w:rPr>
          <w:ins w:id="213" w:author="Lixing Gu" w:date="2015-03-10T13:37:00Z"/>
        </w:rPr>
      </w:pPr>
    </w:p>
    <w:p w14:paraId="413D4132" w14:textId="77777777" w:rsidR="008865D1" w:rsidRDefault="008865D1" w:rsidP="008865D1">
      <w:pPr>
        <w:pStyle w:val="BodyText"/>
        <w:ind w:left="1440" w:firstLine="720"/>
        <w:rPr>
          <w:ins w:id="214" w:author="Lixing Gu" w:date="2015-03-10T13:37:00Z"/>
        </w:rPr>
      </w:pPr>
      <w:ins w:id="215" w:author="Lixing Gu" w:date="2015-03-10T13:37:00Z">
        <w:r>
          <w:t>CP = Schedule value or specific function</w:t>
        </w:r>
      </w:ins>
    </w:p>
    <w:p w14:paraId="65FAEA23" w14:textId="77777777" w:rsidR="008865D1" w:rsidRDefault="008865D1" w:rsidP="008865D1">
      <w:pPr>
        <w:pStyle w:val="BodyText"/>
        <w:rPr>
          <w:ins w:id="216" w:author="Lixing Gu" w:date="2015-03-10T13:37:00Z"/>
        </w:rPr>
      </w:pPr>
    </w:p>
    <w:p w14:paraId="65F52BC9" w14:textId="77777777" w:rsidR="008865D1" w:rsidRDefault="008865D1" w:rsidP="008865D1">
      <w:pPr>
        <w:pStyle w:val="BodyText"/>
        <w:numPr>
          <w:ilvl w:val="0"/>
          <w:numId w:val="13"/>
        </w:numPr>
        <w:rPr>
          <w:ins w:id="217" w:author="Lixing Gu" w:date="2015-03-10T13:37:00Z"/>
        </w:rPr>
      </w:pPr>
      <w:ins w:id="218" w:author="Lixing Gu" w:date="2015-03-10T13:37:00Z">
        <w:r>
          <w:t xml:space="preserve">If the closing probability check is performed and the closing probability is greater than a random number, the output is true. </w:t>
        </w:r>
      </w:ins>
    </w:p>
    <w:p w14:paraId="099DAD84" w14:textId="77777777" w:rsidR="008865D1" w:rsidRDefault="008865D1" w:rsidP="008865D1">
      <w:pPr>
        <w:pStyle w:val="BodyText"/>
        <w:rPr>
          <w:ins w:id="219" w:author="Lixing Gu" w:date="2015-03-10T13:37:00Z"/>
        </w:rPr>
      </w:pPr>
    </w:p>
    <w:p w14:paraId="01165F39" w14:textId="77777777" w:rsidR="008865D1" w:rsidRDefault="008865D1" w:rsidP="008865D1">
      <w:pPr>
        <w:pStyle w:val="BodyText"/>
        <w:ind w:left="1440" w:firstLine="720"/>
        <w:rPr>
          <w:ins w:id="220" w:author="Lixing Gu" w:date="2015-03-10T13:37:00Z"/>
        </w:rPr>
      </w:pPr>
      <w:ins w:id="221" w:author="Lixing Gu" w:date="2015-03-10T13:37:00Z">
        <w:r>
          <w:t>CP &gt; random number</w:t>
        </w:r>
      </w:ins>
    </w:p>
    <w:p w14:paraId="524FBF02" w14:textId="77777777" w:rsidR="008865D1" w:rsidRDefault="008865D1" w:rsidP="008865D1">
      <w:pPr>
        <w:pStyle w:val="BodyText"/>
        <w:ind w:left="1440" w:firstLine="720"/>
        <w:rPr>
          <w:ins w:id="222" w:author="Lixing Gu" w:date="2015-03-10T13:37:00Z"/>
        </w:rPr>
      </w:pPr>
    </w:p>
    <w:p w14:paraId="585F9D7F" w14:textId="77777777" w:rsidR="008865D1" w:rsidRDefault="008865D1" w:rsidP="008865D1">
      <w:pPr>
        <w:pStyle w:val="BodyText"/>
        <w:rPr>
          <w:ins w:id="223" w:author="Lixing Gu" w:date="2015-03-10T13:37:00Z"/>
        </w:rPr>
      </w:pPr>
      <w:ins w:id="224" w:author="Lixing Gu" w:date="2015-03-10T13:37:00Z">
        <w:r>
          <w:tab/>
        </w:r>
        <w:r>
          <w:tab/>
          <w:t>Note: The random number is between 0 and 1.</w:t>
        </w:r>
      </w:ins>
    </w:p>
    <w:p w14:paraId="6729FA69" w14:textId="77777777" w:rsidR="008865D1" w:rsidRDefault="008865D1" w:rsidP="008865D1">
      <w:pPr>
        <w:pStyle w:val="BodyText"/>
        <w:rPr>
          <w:ins w:id="225" w:author="Lixing Gu" w:date="2015-03-10T13:37:00Z"/>
        </w:rPr>
      </w:pPr>
    </w:p>
    <w:p w14:paraId="38876E08" w14:textId="1154028C" w:rsidR="005B2DE9" w:rsidRDefault="008865D1" w:rsidP="008865D1">
      <w:pPr>
        <w:pStyle w:val="BodyText"/>
        <w:numPr>
          <w:ilvl w:val="0"/>
          <w:numId w:val="13"/>
        </w:numPr>
        <w:pPrChange w:id="226" w:author="Lixing Gu" w:date="2015-03-10T13:38:00Z">
          <w:pPr>
            <w:pStyle w:val="BodyText"/>
          </w:pPr>
        </w:pPrChange>
      </w:pPr>
      <w:ins w:id="227" w:author="Lixing Gu" w:date="2015-03-10T13:37:00Z">
        <w:r>
          <w:t xml:space="preserve">Otherwise, the result will be false.    </w:t>
        </w:r>
      </w:ins>
      <w:bookmarkStart w:id="228" w:name="_GoBack"/>
      <w:bookmarkEnd w:id="228"/>
    </w:p>
    <w:p w14:paraId="3E950764" w14:textId="77777777" w:rsidR="005B2DE9" w:rsidRPr="005B2DE9" w:rsidRDefault="005B2DE9">
      <w:pPr>
        <w:pStyle w:val="BodyText"/>
      </w:pPr>
    </w:p>
    <w:p w14:paraId="7649630A" w14:textId="77777777" w:rsidR="00DD516B" w:rsidRDefault="00DD516B" w:rsidP="00DD516B">
      <w:pPr>
        <w:pStyle w:val="Heading3"/>
      </w:pPr>
      <w:r>
        <w:t>References</w:t>
      </w:r>
      <w:bookmarkEnd w:id="3"/>
    </w:p>
    <w:p w14:paraId="78695D0F" w14:textId="77777777" w:rsidR="00DD516B" w:rsidRPr="00D6189D" w:rsidRDefault="00DD516B" w:rsidP="00DD516B">
      <w:pPr>
        <w:pStyle w:val="BodyText"/>
      </w:pPr>
      <w:r>
        <w:t xml:space="preserve">Atkins, R. E., J. A. </w:t>
      </w:r>
      <w:proofErr w:type="spellStart"/>
      <w:r>
        <w:t>Peterka</w:t>
      </w:r>
      <w:proofErr w:type="spellEnd"/>
      <w:r>
        <w:t xml:space="preserve">, and J. E. </w:t>
      </w:r>
      <w:proofErr w:type="spellStart"/>
      <w:r>
        <w:t>Cermak</w:t>
      </w:r>
      <w:proofErr w:type="spellEnd"/>
      <w:r>
        <w:t xml:space="preserve">. 1979. “Averaged pressure coefficients for rectangular buildings,” Wind Engineering, Proceedings of the Fifth International Conference 7:369-80, Fort Collins, CO. </w:t>
      </w:r>
      <w:proofErr w:type="spellStart"/>
      <w:r>
        <w:t>Pergamon</w:t>
      </w:r>
      <w:proofErr w:type="spellEnd"/>
      <w:r>
        <w:t xml:space="preserve"> Press, NY.</w:t>
      </w:r>
    </w:p>
    <w:p w14:paraId="7D23EDF9" w14:textId="77777777" w:rsidR="00DD516B" w:rsidRPr="00AF33EA" w:rsidRDefault="00DD516B" w:rsidP="00DD516B">
      <w:pPr>
        <w:pStyle w:val="BodyText"/>
      </w:pPr>
      <w:proofErr w:type="spellStart"/>
      <w:r w:rsidRPr="00AF33EA">
        <w:t>Bolmqvist</w:t>
      </w:r>
      <w:proofErr w:type="spellEnd"/>
      <w:r w:rsidRPr="00AF33EA">
        <w:t>, C. and M. Sandberg, 2004, “Air Movements through Horizontal Openings in Buildings – A Model Study,” International Journal of Ventilation, Vol. 3, No. 1, pp. 1-9</w:t>
      </w:r>
    </w:p>
    <w:p w14:paraId="666D6E74" w14:textId="77777777" w:rsidR="00DD516B" w:rsidRDefault="00DD516B" w:rsidP="00DD516B">
      <w:pPr>
        <w:pStyle w:val="BodyText"/>
      </w:pPr>
      <w:r>
        <w:t xml:space="preserve">COMIS Fundamentals. 1990. Edited by Helmut E. </w:t>
      </w:r>
      <w:proofErr w:type="spellStart"/>
      <w:r>
        <w:t>Feustel</w:t>
      </w:r>
      <w:proofErr w:type="spellEnd"/>
      <w:r>
        <w:t xml:space="preserve"> and Alison Rayner-Hooson, LBL-28560, </w:t>
      </w:r>
      <w:smartTag w:uri="urn:schemas-microsoft-com:office:smarttags" w:element="City">
        <w:r>
          <w:t>Lawrence</w:t>
        </w:r>
      </w:smartTag>
      <w:r>
        <w:t xml:space="preserve"> </w:t>
      </w:r>
      <w:smartTag w:uri="urn:schemas-microsoft-com:office:smarttags" w:element="City">
        <w:r>
          <w:t>Berkeley</w:t>
        </w:r>
      </w:smartTag>
      <w:r>
        <w:t xml:space="preserve"> Laboratory, </w:t>
      </w:r>
      <w:smartTag w:uri="urn:schemas-microsoft-com:office:smarttags" w:element="place">
        <w:smartTag w:uri="urn:schemas-microsoft-com:office:smarttags" w:element="City">
          <w:r>
            <w:t>Berkeley</w:t>
          </w:r>
        </w:smartTag>
        <w:r>
          <w:t xml:space="preserve">, </w:t>
        </w:r>
        <w:smartTag w:uri="urn:schemas-microsoft-com:office:smarttags" w:element="State">
          <w:r>
            <w:t>CA</w:t>
          </w:r>
        </w:smartTag>
      </w:smartTag>
    </w:p>
    <w:p w14:paraId="0F3341DE" w14:textId="77777777" w:rsidR="00DD516B" w:rsidRDefault="00DD516B" w:rsidP="00DD516B">
      <w:pPr>
        <w:pStyle w:val="BodyText"/>
      </w:pPr>
      <w:r w:rsidRPr="001C0B82">
        <w:rPr>
          <w:lang w:val="fr-FR"/>
        </w:rPr>
        <w:t xml:space="preserve">Conte, S. D. and C de </w:t>
      </w:r>
      <w:proofErr w:type="spellStart"/>
      <w:r w:rsidRPr="001C0B82">
        <w:rPr>
          <w:lang w:val="fr-FR"/>
        </w:rPr>
        <w:t>Boor</w:t>
      </w:r>
      <w:proofErr w:type="spellEnd"/>
      <w:r w:rsidRPr="001C0B82">
        <w:rPr>
          <w:lang w:val="fr-FR"/>
        </w:rPr>
        <w:t xml:space="preserve">. 1972. </w:t>
      </w:r>
      <w:r>
        <w:t xml:space="preserve">Elementary Numerical Analysis: an Algorithmic Approach, McGraw-Hill. </w:t>
      </w:r>
    </w:p>
    <w:p w14:paraId="3C72A070" w14:textId="60255516" w:rsidR="00DD516B" w:rsidRPr="00633A96" w:rsidRDefault="00DD516B" w:rsidP="00DD516B">
      <w:pPr>
        <w:pStyle w:val="BodyText"/>
      </w:pPr>
      <w:r w:rsidRPr="00633A96">
        <w:lastRenderedPageBreak/>
        <w:t xml:space="preserve">Cooper, L., 1989, “Calculation of the Flow </w:t>
      </w:r>
      <w:r w:rsidR="00AC098A">
        <w:t>t</w:t>
      </w:r>
      <w:r w:rsidRPr="00633A96">
        <w:t>hrough a Horizontal Ceiling/Floor Vent,” NISTIR 89-4052, National Institute of Standards and Technology, Gaithersburg, MD</w:t>
      </w:r>
    </w:p>
    <w:p w14:paraId="1481CAC6" w14:textId="77777777" w:rsidR="00DD516B" w:rsidRDefault="00DD516B" w:rsidP="00DD516B">
      <w:pPr>
        <w:pStyle w:val="BodyText"/>
      </w:pPr>
      <w:proofErr w:type="spellStart"/>
      <w:r>
        <w:t>Dols</w:t>
      </w:r>
      <w:proofErr w:type="spellEnd"/>
      <w:r>
        <w:t xml:space="preserve">, W. S. &amp; G. N. Walton. 2002. “CONTAMW 2.0 User Manual,” NISTIR 6921, National Institute of Standards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14:paraId="524CB87D" w14:textId="77777777" w:rsidR="00DD516B" w:rsidRDefault="00DD516B" w:rsidP="00DD516B">
      <w:pPr>
        <w:pStyle w:val="BodyText"/>
      </w:pPr>
      <w:r>
        <w:t xml:space="preserve">Holmes, J. D. 1986. Wind Loads on low-rise buildings: The structural and environmental effects of wind on buildings and structures, Chapter 12, Faculty of Engineering, </w:t>
      </w:r>
      <w:proofErr w:type="spellStart"/>
      <w:smartTag w:uri="urn:schemas-microsoft-com:office:smarttags" w:element="PlaceName">
        <w:r>
          <w:t>Monash</w:t>
        </w:r>
      </w:smartTag>
      <w:proofErr w:type="spellEnd"/>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smartTag w:uri="schemas-city2airport-com/woprcity2airport" w:element="City">
            <w:r>
              <w:t>Melbourne</w:t>
            </w:r>
          </w:smartTag>
        </w:smartTag>
        <w:r>
          <w:t xml:space="preserve">, </w:t>
        </w:r>
        <w:smartTag w:uri="urn:schemas-microsoft-com:office:smarttags" w:element="country-region">
          <w:r>
            <w:t>Australia</w:t>
          </w:r>
        </w:smartTag>
      </w:smartTag>
    </w:p>
    <w:p w14:paraId="237AB98A" w14:textId="77777777" w:rsidR="008865D1" w:rsidRPr="008879BE" w:rsidRDefault="008865D1" w:rsidP="008865D1">
      <w:pPr>
        <w:pStyle w:val="BodyText"/>
        <w:rPr>
          <w:ins w:id="229" w:author="Lixing Gu" w:date="2015-03-10T13:36:00Z"/>
          <w:rFonts w:cs="Arial"/>
        </w:rPr>
      </w:pPr>
      <w:ins w:id="230" w:author="Lixing Gu" w:date="2015-03-10T13:36:00Z">
        <w:r w:rsidRPr="008879BE">
          <w:rPr>
            <w:rFonts w:cs="Arial"/>
          </w:rPr>
          <w:t xml:space="preserve">Marais, J. M. &amp; C. </w:t>
        </w:r>
        <w:proofErr w:type="spellStart"/>
        <w:r w:rsidRPr="008879BE">
          <w:rPr>
            <w:rFonts w:cs="Arial"/>
          </w:rPr>
          <w:t>Teichmann</w:t>
        </w:r>
        <w:proofErr w:type="spellEnd"/>
        <w:r w:rsidRPr="008879BE">
          <w:rPr>
            <w:rFonts w:cs="Arial"/>
          </w:rPr>
          <w:t xml:space="preserve">, “Window Simulation Methods Required for Manual Window Ventilated Buildings,” </w:t>
        </w:r>
        <w:r w:rsidRPr="00ED57CA">
          <w:rPr>
            <w:rFonts w:cs="Arial"/>
          </w:rPr>
          <w:t xml:space="preserve">Fifth German-Austrian IBPSA Conference, </w:t>
        </w:r>
        <w:r w:rsidRPr="008B42C4">
          <w:rPr>
            <w:rFonts w:cs="Arial"/>
          </w:rPr>
          <w:t xml:space="preserve">September 22-24, 2014, RWTH Aachen University, </w:t>
        </w:r>
        <w:r w:rsidRPr="00ED57CA">
          <w:rPr>
            <w:rFonts w:cs="Arial"/>
          </w:rPr>
          <w:t>Germany</w:t>
        </w:r>
        <w:r w:rsidRPr="008879BE">
          <w:rPr>
            <w:rFonts w:cs="Arial"/>
          </w:rPr>
          <w:t xml:space="preserve"> </w:t>
        </w:r>
      </w:ins>
    </w:p>
    <w:p w14:paraId="30BEF68B" w14:textId="77777777" w:rsidR="00DD516B" w:rsidRPr="00382AB7" w:rsidRDefault="00DD516B" w:rsidP="00DD516B">
      <w:pPr>
        <w:pStyle w:val="BodyText"/>
      </w:pPr>
      <w:r w:rsidRPr="00382AB7">
        <w:t>Swami, M. V. and S. Chandra. 1988. Correlations for pressure distribution on buildings and calculation of natural-ventilation airflow, ASHRAE Transactions 94(1988) (Pt 1), pp. 243-266.</w:t>
      </w:r>
    </w:p>
    <w:p w14:paraId="2904FA81" w14:textId="77777777" w:rsidR="00DD516B" w:rsidRDefault="00DD516B" w:rsidP="00DD516B">
      <w:pPr>
        <w:pStyle w:val="BodyText"/>
        <w:rPr>
          <w:sz w:val="24"/>
          <w:szCs w:val="24"/>
        </w:rPr>
      </w:pPr>
      <w:r>
        <w:t xml:space="preserve">Swami, M. V., L. Gu, &amp; V. </w:t>
      </w:r>
      <w:proofErr w:type="spellStart"/>
      <w:r>
        <w:t>Vasanth</w:t>
      </w:r>
      <w:proofErr w:type="spellEnd"/>
      <w:r>
        <w:t xml:space="preserve">. 1992. “Integration of Radon and Energy Models for Building,” FSEC-CR-553-92, </w:t>
      </w:r>
      <w:smartTag w:uri="urn:schemas-microsoft-com:office:smarttags" w:element="State">
        <w:r>
          <w:t>Florida</w:t>
        </w:r>
      </w:smartTag>
      <w:r>
        <w:t xml:space="preserve"> Solar </w:t>
      </w:r>
      <w:smartTag w:uri="urn:schemas-microsoft-com:office:smarttags" w:element="PlaceName">
        <w:r>
          <w:t>Energy</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Cocoa</w:t>
          </w:r>
        </w:smartTag>
        <w:r>
          <w:t xml:space="preserve">, </w:t>
        </w:r>
        <w:smartTag w:uri="urn:schemas-microsoft-com:office:smarttags" w:element="State">
          <w:r>
            <w:t>Florida</w:t>
          </w:r>
        </w:smartTag>
      </w:smartTag>
    </w:p>
    <w:p w14:paraId="3F0AEFB2" w14:textId="77777777" w:rsidR="00DD516B" w:rsidRPr="00AF33EA" w:rsidRDefault="00DD516B" w:rsidP="00DD516B">
      <w:pPr>
        <w:pStyle w:val="BodyText"/>
      </w:pPr>
      <w:r w:rsidRPr="00AF33EA">
        <w:t xml:space="preserve">Tan, Q. and Y. </w:t>
      </w:r>
      <w:proofErr w:type="spellStart"/>
      <w:r w:rsidRPr="00AF33EA">
        <w:t>Jaluria</w:t>
      </w:r>
      <w:proofErr w:type="spellEnd"/>
      <w:r w:rsidRPr="00AF33EA">
        <w:t>, 1992, “Flow through Horizontal Vents as Related to Compartment Fire Environments,” NIST-GCR-92-607, National Institute of Standards and Technology</w:t>
      </w:r>
      <w:r>
        <w:t xml:space="preserve">,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14:paraId="219A486C" w14:textId="77777777" w:rsidR="00DD516B" w:rsidRDefault="00DD516B" w:rsidP="00DD516B">
      <w:pPr>
        <w:pStyle w:val="BodyText"/>
      </w:pPr>
      <w:r>
        <w:t xml:space="preserve">Walton, G. N. 1989. “AIRNET – A Computer Program for Building Airflow Network Modeling,” NISTIR 89-4072, National </w:t>
      </w:r>
      <w:smartTag w:uri="urn:schemas-microsoft-com:office:smarttags" w:element="PlaceType">
        <w:r>
          <w:t>Institute</w:t>
        </w:r>
      </w:smartTag>
      <w:r>
        <w:t xml:space="preserve"> of </w:t>
      </w:r>
      <w:smartTag w:uri="urn:schemas-microsoft-com:office:smarttags" w:element="PlaceName">
        <w:r>
          <w:t>Standards</w:t>
        </w:r>
      </w:smartTag>
      <w:r>
        <w:t xml:space="preserve">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14:paraId="36D91906" w14:textId="77777777" w:rsidR="00DD516B" w:rsidRDefault="00DD516B" w:rsidP="00DD516B">
      <w:pPr>
        <w:pStyle w:val="BodyText"/>
      </w:pPr>
      <w:r>
        <w:t xml:space="preserve">Walton, G. N. &amp; W. S. </w:t>
      </w:r>
      <w:proofErr w:type="spellStart"/>
      <w:r>
        <w:t>Dols</w:t>
      </w:r>
      <w:proofErr w:type="spellEnd"/>
      <w:r>
        <w:t xml:space="preserve">. 2003. “CONTAM 2.1 Supplemental User Guide and Program Documentation,” NISTIR 7049, National Institute of Standards and Technology, </w:t>
      </w:r>
      <w:smartTag w:uri="urn:schemas-microsoft-com:office:smarttags" w:element="place">
        <w:smartTag w:uri="urn:schemas-microsoft-com:office:smarttags" w:element="City">
          <w:r>
            <w:t>Gaithersburg</w:t>
          </w:r>
        </w:smartTag>
        <w:r>
          <w:t xml:space="preserve">, </w:t>
        </w:r>
        <w:smartTag w:uri="urn:schemas-microsoft-com:office:smarttags" w:element="State">
          <w:r>
            <w:t>Maryland</w:t>
          </w:r>
        </w:smartTag>
      </w:smartTag>
    </w:p>
    <w:p w14:paraId="41A1C117" w14:textId="77777777" w:rsidR="00DD516B" w:rsidRDefault="00DD516B" w:rsidP="00DD516B"/>
    <w:p w14:paraId="757954E3" w14:textId="77777777" w:rsidR="00CC4B83" w:rsidRPr="00DD516B" w:rsidRDefault="00CC4B83" w:rsidP="00DD516B">
      <w:pPr>
        <w:pStyle w:val="BodyText"/>
      </w:pPr>
    </w:p>
    <w:sectPr w:rsidR="00CC4B83" w:rsidRPr="00DD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1">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2">
    <w:nsid w:val="11B04561"/>
    <w:multiLevelType w:val="hybridMultilevel"/>
    <w:tmpl w:val="58A4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B574A"/>
    <w:multiLevelType w:val="hybridMultilevel"/>
    <w:tmpl w:val="B956B0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09A4720"/>
    <w:multiLevelType w:val="hybridMultilevel"/>
    <w:tmpl w:val="58A4EF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D2F7CF0"/>
    <w:multiLevelType w:val="hybridMultilevel"/>
    <w:tmpl w:val="11101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B1EC6"/>
    <w:multiLevelType w:val="hybridMultilevel"/>
    <w:tmpl w:val="631ED6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
    <w:nsid w:val="4C9A6E54"/>
    <w:multiLevelType w:val="hybridMultilevel"/>
    <w:tmpl w:val="19C60C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47968B2"/>
    <w:multiLevelType w:val="hybridMultilevel"/>
    <w:tmpl w:val="898E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1">
    <w:nsid w:val="5D530F31"/>
    <w:multiLevelType w:val="hybridMultilevel"/>
    <w:tmpl w:val="D250DF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EAD5EE0"/>
    <w:multiLevelType w:val="hybridMultilevel"/>
    <w:tmpl w:val="FCAE4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0DB6AA5"/>
    <w:multiLevelType w:val="hybridMultilevel"/>
    <w:tmpl w:val="72325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E9145BC"/>
    <w:multiLevelType w:val="hybridMultilevel"/>
    <w:tmpl w:val="EB78E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10"/>
  </w:num>
  <w:num w:numId="4">
    <w:abstractNumId w:val="7"/>
  </w:num>
  <w:num w:numId="5">
    <w:abstractNumId w:val="6"/>
  </w:num>
  <w:num w:numId="6">
    <w:abstractNumId w:val="2"/>
  </w:num>
  <w:num w:numId="7">
    <w:abstractNumId w:val="9"/>
  </w:num>
  <w:num w:numId="8">
    <w:abstractNumId w:val="11"/>
  </w:num>
  <w:num w:numId="9">
    <w:abstractNumId w:val="5"/>
  </w:num>
  <w:num w:numId="10">
    <w:abstractNumId w:val="4"/>
  </w:num>
  <w:num w:numId="11">
    <w:abstractNumId w:val="8"/>
  </w:num>
  <w:num w:numId="12">
    <w:abstractNumId w:val="13"/>
  </w:num>
  <w:num w:numId="13">
    <w:abstractNumId w:val="3"/>
  </w:num>
  <w:num w:numId="14">
    <w:abstractNumId w:val="1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13"/>
    <w:rsid w:val="00004EB5"/>
    <w:rsid w:val="000100F6"/>
    <w:rsid w:val="00022F98"/>
    <w:rsid w:val="00023F1C"/>
    <w:rsid w:val="0003570D"/>
    <w:rsid w:val="000368C6"/>
    <w:rsid w:val="0005396F"/>
    <w:rsid w:val="000729A2"/>
    <w:rsid w:val="00077840"/>
    <w:rsid w:val="000B48B4"/>
    <w:rsid w:val="000C6F0F"/>
    <w:rsid w:val="000D43A1"/>
    <w:rsid w:val="00133478"/>
    <w:rsid w:val="001B1554"/>
    <w:rsid w:val="001D3278"/>
    <w:rsid w:val="00282364"/>
    <w:rsid w:val="00290D97"/>
    <w:rsid w:val="00293A36"/>
    <w:rsid w:val="002C21FB"/>
    <w:rsid w:val="002F5B38"/>
    <w:rsid w:val="002F62AA"/>
    <w:rsid w:val="00325389"/>
    <w:rsid w:val="003304E0"/>
    <w:rsid w:val="00351893"/>
    <w:rsid w:val="00373642"/>
    <w:rsid w:val="00395012"/>
    <w:rsid w:val="0039597D"/>
    <w:rsid w:val="003B414F"/>
    <w:rsid w:val="003D19A0"/>
    <w:rsid w:val="003D224C"/>
    <w:rsid w:val="00466E3A"/>
    <w:rsid w:val="0047554A"/>
    <w:rsid w:val="004807FD"/>
    <w:rsid w:val="0049535A"/>
    <w:rsid w:val="004975BF"/>
    <w:rsid w:val="004A015A"/>
    <w:rsid w:val="004C50F7"/>
    <w:rsid w:val="004F2B1B"/>
    <w:rsid w:val="004F31E4"/>
    <w:rsid w:val="004F3956"/>
    <w:rsid w:val="0052012E"/>
    <w:rsid w:val="00542EA3"/>
    <w:rsid w:val="00560BD3"/>
    <w:rsid w:val="005B2DE9"/>
    <w:rsid w:val="00650757"/>
    <w:rsid w:val="006509E4"/>
    <w:rsid w:val="006A2ED3"/>
    <w:rsid w:val="006A5500"/>
    <w:rsid w:val="006D45CD"/>
    <w:rsid w:val="006E5662"/>
    <w:rsid w:val="006F3120"/>
    <w:rsid w:val="00747D34"/>
    <w:rsid w:val="00761A59"/>
    <w:rsid w:val="00772C95"/>
    <w:rsid w:val="007B4F92"/>
    <w:rsid w:val="007C7866"/>
    <w:rsid w:val="007F358F"/>
    <w:rsid w:val="00824013"/>
    <w:rsid w:val="008328EB"/>
    <w:rsid w:val="00874432"/>
    <w:rsid w:val="00875A30"/>
    <w:rsid w:val="008865D1"/>
    <w:rsid w:val="008879BE"/>
    <w:rsid w:val="008A3479"/>
    <w:rsid w:val="008A562D"/>
    <w:rsid w:val="008B3E84"/>
    <w:rsid w:val="008B42C4"/>
    <w:rsid w:val="008E7901"/>
    <w:rsid w:val="00957FE6"/>
    <w:rsid w:val="00964E29"/>
    <w:rsid w:val="009B2F6B"/>
    <w:rsid w:val="009D2300"/>
    <w:rsid w:val="009D29FB"/>
    <w:rsid w:val="00A33700"/>
    <w:rsid w:val="00A42EB9"/>
    <w:rsid w:val="00A558EB"/>
    <w:rsid w:val="00A7194D"/>
    <w:rsid w:val="00A902C0"/>
    <w:rsid w:val="00A94EC5"/>
    <w:rsid w:val="00AA25F7"/>
    <w:rsid w:val="00AC043F"/>
    <w:rsid w:val="00AC098A"/>
    <w:rsid w:val="00AE02C5"/>
    <w:rsid w:val="00B34427"/>
    <w:rsid w:val="00B36E53"/>
    <w:rsid w:val="00BB7717"/>
    <w:rsid w:val="00C075A4"/>
    <w:rsid w:val="00C320FA"/>
    <w:rsid w:val="00C66AAB"/>
    <w:rsid w:val="00C7312E"/>
    <w:rsid w:val="00C754F6"/>
    <w:rsid w:val="00CC4B83"/>
    <w:rsid w:val="00CE308F"/>
    <w:rsid w:val="00D26209"/>
    <w:rsid w:val="00D56444"/>
    <w:rsid w:val="00D82043"/>
    <w:rsid w:val="00DA78B9"/>
    <w:rsid w:val="00DB0094"/>
    <w:rsid w:val="00DC5109"/>
    <w:rsid w:val="00DD516B"/>
    <w:rsid w:val="00DF2F3A"/>
    <w:rsid w:val="00E15437"/>
    <w:rsid w:val="00E34233"/>
    <w:rsid w:val="00E45E79"/>
    <w:rsid w:val="00E57932"/>
    <w:rsid w:val="00ED57CA"/>
    <w:rsid w:val="00EE2E56"/>
    <w:rsid w:val="00EF4B11"/>
    <w:rsid w:val="00F3509C"/>
    <w:rsid w:val="00F53123"/>
    <w:rsid w:val="00FA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schemas-city2airport-com/woprcity2airport"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5FD3EE3"/>
  <w15:docId w15:val="{51A7E42E-D953-4EC1-BCE8-A4E49F72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16B"/>
  </w:style>
  <w:style w:type="paragraph" w:styleId="Heading1">
    <w:name w:val="heading 1"/>
    <w:basedOn w:val="Normal"/>
    <w:next w:val="Normal"/>
    <w:link w:val="Heading1Char"/>
    <w:uiPriority w:val="9"/>
    <w:qFormat/>
    <w:rsid w:val="00DD5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51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824013"/>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824013"/>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4013"/>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824013"/>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824013"/>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824013"/>
  </w:style>
  <w:style w:type="character" w:customStyle="1" w:styleId="BodyTextChar1">
    <w:name w:val="Body Text Char1"/>
    <w:basedOn w:val="DefaultParagraphFont"/>
    <w:link w:val="BodyText"/>
    <w:rsid w:val="00824013"/>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8240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824013"/>
    <w:rPr>
      <w:rFonts w:ascii="Arial Narrow" w:eastAsia="Times New Roman" w:hAnsi="Arial Narrow" w:cs="Times New Roman"/>
      <w:sz w:val="20"/>
      <w:szCs w:val="20"/>
      <w:shd w:val="pct5" w:color="auto" w:fill="auto"/>
      <w:lang w:eastAsia="en-US"/>
    </w:rPr>
  </w:style>
  <w:style w:type="paragraph" w:customStyle="1" w:styleId="Picture">
    <w:name w:val="Picture"/>
    <w:next w:val="Caption"/>
    <w:rsid w:val="00824013"/>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qFormat/>
    <w:rsid w:val="00824013"/>
    <w:pPr>
      <w:spacing w:before="60" w:after="240" w:line="220" w:lineRule="atLeast"/>
    </w:pPr>
  </w:style>
  <w:style w:type="paragraph" w:styleId="ListNumber">
    <w:name w:val="List Number"/>
    <w:basedOn w:val="List"/>
    <w:rsid w:val="00824013"/>
    <w:pPr>
      <w:numPr>
        <w:numId w:val="3"/>
      </w:numPr>
      <w:tabs>
        <w:tab w:val="num" w:pos="360"/>
      </w:tabs>
      <w:spacing w:before="60" w:after="60" w:line="240" w:lineRule="auto"/>
      <w:ind w:left="360"/>
      <w:contextualSpacing w:val="0"/>
      <w:jc w:val="both"/>
    </w:pPr>
    <w:rPr>
      <w:rFonts w:ascii="Arial" w:eastAsia="Times New Roman" w:hAnsi="Arial" w:cs="Times New Roman"/>
      <w:sz w:val="20"/>
      <w:szCs w:val="20"/>
      <w:lang w:eastAsia="en-US"/>
    </w:rPr>
  </w:style>
  <w:style w:type="paragraph" w:customStyle="1" w:styleId="IDDDefinition">
    <w:name w:val="IDD Definition"/>
    <w:basedOn w:val="Normal"/>
    <w:next w:val="BodyText"/>
    <w:link w:val="IDDDefinitionChar"/>
    <w:rsid w:val="00824013"/>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824013"/>
    <w:rPr>
      <w:rFonts w:ascii="Courier New" w:eastAsia="Times New Roman" w:hAnsi="Courier New" w:cs="Times New Roman"/>
      <w:sz w:val="16"/>
      <w:szCs w:val="20"/>
      <w:lang w:eastAsia="en-US"/>
    </w:rPr>
  </w:style>
  <w:style w:type="paragraph" w:customStyle="1" w:styleId="Equation">
    <w:name w:val="Equation"/>
    <w:basedOn w:val="BodyText"/>
    <w:rsid w:val="00824013"/>
    <w:pPr>
      <w:tabs>
        <w:tab w:val="right" w:pos="8640"/>
      </w:tabs>
      <w:spacing w:before="240" w:after="240" w:line="240" w:lineRule="atLeast"/>
      <w:ind w:left="1440"/>
    </w:pPr>
  </w:style>
  <w:style w:type="paragraph" w:styleId="List">
    <w:name w:val="List"/>
    <w:basedOn w:val="Normal"/>
    <w:uiPriority w:val="99"/>
    <w:semiHidden/>
    <w:unhideWhenUsed/>
    <w:rsid w:val="00824013"/>
    <w:pPr>
      <w:ind w:left="360" w:hanging="360"/>
      <w:contextualSpacing/>
    </w:pPr>
  </w:style>
  <w:style w:type="paragraph" w:styleId="ListBullet">
    <w:name w:val="List Bullet"/>
    <w:basedOn w:val="List"/>
    <w:rsid w:val="00022F98"/>
    <w:pPr>
      <w:numPr>
        <w:numId w:val="4"/>
      </w:numPr>
      <w:tabs>
        <w:tab w:val="clear" w:pos="1440"/>
      </w:tabs>
      <w:spacing w:before="60" w:after="60" w:line="240" w:lineRule="auto"/>
      <w:contextualSpacing w:val="0"/>
      <w:jc w:val="both"/>
    </w:pPr>
    <w:rPr>
      <w:rFonts w:ascii="Arial" w:eastAsia="Times New Roman" w:hAnsi="Arial" w:cs="Times New Roman"/>
      <w:sz w:val="20"/>
      <w:szCs w:val="20"/>
      <w:lang w:eastAsia="en-US"/>
    </w:rPr>
  </w:style>
  <w:style w:type="paragraph" w:customStyle="1" w:styleId="CodeIDDSamples">
    <w:name w:val="Code/IDD Samples"/>
    <w:basedOn w:val="Normal"/>
    <w:next w:val="BodyText"/>
    <w:link w:val="CodeIDDSamplesChar"/>
    <w:rsid w:val="00022F98"/>
    <w:pPr>
      <w:keepLines/>
      <w:pBdr>
        <w:top w:val="single" w:sz="4" w:space="1" w:color="auto"/>
        <w:left w:val="single" w:sz="4" w:space="4" w:color="auto"/>
        <w:bottom w:val="single" w:sz="4" w:space="1" w:color="auto"/>
        <w:right w:val="single" w:sz="4" w:space="4" w:color="auto"/>
      </w:pBdr>
      <w:spacing w:after="0" w:line="240" w:lineRule="auto"/>
      <w:ind w:left="1008"/>
    </w:pPr>
    <w:rPr>
      <w:rFonts w:ascii="Courier New" w:eastAsia="Times New Roman" w:hAnsi="Courier New" w:cs="Times New Roman"/>
      <w:sz w:val="18"/>
      <w:szCs w:val="20"/>
      <w:lang w:eastAsia="en-US"/>
    </w:rPr>
  </w:style>
  <w:style w:type="character" w:customStyle="1" w:styleId="CodeIDDSamplesChar">
    <w:name w:val="Code/IDD Samples Char"/>
    <w:basedOn w:val="DefaultParagraphFont"/>
    <w:link w:val="CodeIDDSamples"/>
    <w:rsid w:val="00022F98"/>
    <w:rPr>
      <w:rFonts w:ascii="Courier New" w:eastAsia="Times New Roman" w:hAnsi="Courier New" w:cs="Times New Roman"/>
      <w:sz w:val="18"/>
      <w:szCs w:val="20"/>
      <w:lang w:eastAsia="en-US"/>
    </w:rPr>
  </w:style>
  <w:style w:type="character" w:customStyle="1" w:styleId="Heading2Char">
    <w:name w:val="Heading 2 Char"/>
    <w:basedOn w:val="DefaultParagraphFont"/>
    <w:link w:val="Heading2"/>
    <w:uiPriority w:val="9"/>
    <w:semiHidden/>
    <w:rsid w:val="00DD516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516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D5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7CA"/>
    <w:rPr>
      <w:rFonts w:ascii="Segoe UI" w:hAnsi="Segoe UI" w:cs="Segoe UI"/>
      <w:sz w:val="18"/>
      <w:szCs w:val="18"/>
    </w:rPr>
  </w:style>
  <w:style w:type="paragraph" w:styleId="ListParagraph">
    <w:name w:val="List Paragraph"/>
    <w:basedOn w:val="Normal"/>
    <w:uiPriority w:val="34"/>
    <w:qFormat/>
    <w:rsid w:val="008E7901"/>
    <w:pPr>
      <w:spacing w:after="0" w:line="240" w:lineRule="auto"/>
      <w:ind w:left="720"/>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761A59"/>
    <w:rPr>
      <w:color w:val="808080"/>
    </w:rPr>
  </w:style>
  <w:style w:type="character" w:styleId="CommentReference">
    <w:name w:val="annotation reference"/>
    <w:basedOn w:val="DefaultParagraphFont"/>
    <w:uiPriority w:val="99"/>
    <w:semiHidden/>
    <w:unhideWhenUsed/>
    <w:rsid w:val="00E45E79"/>
    <w:rPr>
      <w:sz w:val="16"/>
      <w:szCs w:val="16"/>
    </w:rPr>
  </w:style>
  <w:style w:type="paragraph" w:styleId="CommentText">
    <w:name w:val="annotation text"/>
    <w:basedOn w:val="Normal"/>
    <w:link w:val="CommentTextChar"/>
    <w:uiPriority w:val="99"/>
    <w:semiHidden/>
    <w:unhideWhenUsed/>
    <w:rsid w:val="00E45E79"/>
    <w:pPr>
      <w:spacing w:line="240" w:lineRule="auto"/>
    </w:pPr>
    <w:rPr>
      <w:sz w:val="20"/>
      <w:szCs w:val="20"/>
    </w:rPr>
  </w:style>
  <w:style w:type="character" w:customStyle="1" w:styleId="CommentTextChar">
    <w:name w:val="Comment Text Char"/>
    <w:basedOn w:val="DefaultParagraphFont"/>
    <w:link w:val="CommentText"/>
    <w:uiPriority w:val="99"/>
    <w:semiHidden/>
    <w:rsid w:val="00E45E79"/>
    <w:rPr>
      <w:sz w:val="20"/>
      <w:szCs w:val="20"/>
    </w:rPr>
  </w:style>
  <w:style w:type="paragraph" w:styleId="CommentSubject">
    <w:name w:val="annotation subject"/>
    <w:basedOn w:val="CommentText"/>
    <w:next w:val="CommentText"/>
    <w:link w:val="CommentSubjectChar"/>
    <w:uiPriority w:val="99"/>
    <w:semiHidden/>
    <w:unhideWhenUsed/>
    <w:rsid w:val="00E45E79"/>
    <w:rPr>
      <w:b/>
      <w:bCs/>
    </w:rPr>
  </w:style>
  <w:style w:type="character" w:customStyle="1" w:styleId="CommentSubjectChar">
    <w:name w:val="Comment Subject Char"/>
    <w:basedOn w:val="CommentTextChar"/>
    <w:link w:val="CommentSubject"/>
    <w:uiPriority w:val="99"/>
    <w:semiHidden/>
    <w:rsid w:val="00E45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0DE7-B66C-45F2-A4B5-7FE5B9CCC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Lixing Gu</dc:creator>
  <cp:lastModifiedBy>Lixing Gu</cp:lastModifiedBy>
  <cp:revision>5</cp:revision>
  <dcterms:created xsi:type="dcterms:W3CDTF">2015-03-10T14:57:00Z</dcterms:created>
  <dcterms:modified xsi:type="dcterms:W3CDTF">2015-03-10T17:38:00Z</dcterms:modified>
</cp:coreProperties>
</file>