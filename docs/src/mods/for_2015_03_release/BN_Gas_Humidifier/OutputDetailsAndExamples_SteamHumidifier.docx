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2AD" w:rsidRDefault="000922AD" w:rsidP="000922AD">
      <w:pPr>
        <w:pStyle w:val="TitleCover"/>
      </w:pPr>
      <w:r>
        <w:t>Output Details and Examples</w:t>
      </w:r>
    </w:p>
    <w:p w:rsidR="000922AD" w:rsidRDefault="000922AD" w:rsidP="000922AD">
      <w:pPr>
        <w:pStyle w:val="SubtitleCover"/>
      </w:pPr>
      <w:r>
        <w:t>EnergyPlus Outputs, Example Inputs and Data Set Files</w:t>
      </w:r>
    </w:p>
    <w:p w:rsidR="000922AD" w:rsidRDefault="000922AD" w:rsidP="000922AD">
      <w:pPr>
        <w:pStyle w:val="BodyText"/>
      </w:pPr>
    </w:p>
    <w:p w:rsidR="000922AD" w:rsidRDefault="000922AD" w:rsidP="000922AD">
      <w:pPr>
        <w:pStyle w:val="BodyText"/>
      </w:pPr>
    </w:p>
    <w:p w:rsidR="000922AD" w:rsidRDefault="000922AD" w:rsidP="000922AD">
      <w:pPr>
        <w:pStyle w:val="BodyText"/>
      </w:pPr>
    </w:p>
    <w:p w:rsidR="000922AD" w:rsidRDefault="000922AD" w:rsidP="000922AD">
      <w:pPr>
        <w:pStyle w:val="BodyText"/>
      </w:pPr>
    </w:p>
    <w:p w:rsidR="000922AD" w:rsidRDefault="000922AD" w:rsidP="000922AD">
      <w:pPr>
        <w:pStyle w:val="BodyText"/>
      </w:pPr>
    </w:p>
    <w:p w:rsidR="000922AD" w:rsidRDefault="000922AD" w:rsidP="000922AD">
      <w:pPr>
        <w:pStyle w:val="BodyText"/>
      </w:pPr>
    </w:p>
    <w:p w:rsidR="000922AD" w:rsidRDefault="000922AD" w:rsidP="000922AD">
      <w:pPr>
        <w:pStyle w:val="BodyText"/>
      </w:pPr>
    </w:p>
    <w:p w:rsidR="000922AD" w:rsidRDefault="00E825FE" w:rsidP="000922AD">
      <w:pPr>
        <w:pStyle w:val="BodyText"/>
      </w:pPr>
      <w:ins w:id="0" w:author="Bereket Nigusse" w:date="2015-01-21T14:21:00Z">
        <w:r>
          <w:t>&lt;Snip&gt;</w:t>
        </w:r>
      </w:ins>
    </w:p>
    <w:p w:rsidR="000922AD" w:rsidRDefault="000922AD" w:rsidP="000922AD">
      <w:pPr>
        <w:pStyle w:val="BodyText"/>
      </w:pPr>
    </w:p>
    <w:p w:rsidR="000922AD" w:rsidRDefault="000922AD" w:rsidP="000922AD">
      <w:pPr>
        <w:pStyle w:val="BodyText"/>
      </w:pPr>
    </w:p>
    <w:p w:rsidR="000922AD" w:rsidRDefault="000922AD" w:rsidP="000922AD">
      <w:pPr>
        <w:pStyle w:val="BodyText"/>
      </w:pPr>
    </w:p>
    <w:p w:rsidR="000922AD" w:rsidRDefault="000922AD" w:rsidP="000922AD">
      <w:pPr>
        <w:pStyle w:val="BodyText"/>
      </w:pPr>
    </w:p>
    <w:p w:rsidR="00DD1E59" w:rsidRDefault="00DD1E59" w:rsidP="000922AD">
      <w:pPr>
        <w:pStyle w:val="BodyText"/>
      </w:pPr>
    </w:p>
    <w:p w:rsidR="000922AD" w:rsidRDefault="000922AD" w:rsidP="007E7146">
      <w:pPr>
        <w:pStyle w:val="Heading3"/>
      </w:pPr>
      <w:bookmarkStart w:id="1" w:name="_Toc5626581"/>
      <w:bookmarkStart w:id="2" w:name="_Ref7276831"/>
      <w:bookmarkStart w:id="3" w:name="_Toc350244037"/>
      <w:r>
        <w:t>Component Sizing Information</w:t>
      </w:r>
      <w:bookmarkEnd w:id="3"/>
    </w:p>
    <w:p w:rsidR="000922AD" w:rsidRPr="00396BDE" w:rsidRDefault="000922AD" w:rsidP="000922AD">
      <w:pPr>
        <w:pStyle w:val="BodyText"/>
      </w:pPr>
      <w:r>
        <w:t>Component sizing is applicable to all manners of autosized components and equipments (coils, boilers, chillers, towers,</w:t>
      </w:r>
      <w:r w:rsidR="00B8222F">
        <w:t xml:space="preserve"> humidifiers, namely – whatever can be autosized</w:t>
      </w:r>
      <w:r>
        <w:t>)</w:t>
      </w:r>
    </w:p>
    <w:p w:rsidR="000922AD" w:rsidRPr="000F03ED" w:rsidRDefault="000922AD" w:rsidP="000922AD">
      <w:pPr>
        <w:pStyle w:val="IDDDefinition"/>
        <w:rPr>
          <w:b/>
          <w:color w:val="FF0000"/>
        </w:rPr>
      </w:pPr>
      <w:r w:rsidRPr="000F03ED">
        <w:rPr>
          <w:b/>
          <w:color w:val="FF0000"/>
        </w:rPr>
        <w:lastRenderedPageBreak/>
        <w:t>! &lt;Component Sizing Information&gt;, Component Type, Component Name, Input Field Description, Value</w:t>
      </w:r>
    </w:p>
    <w:p w:rsidR="000922AD" w:rsidRDefault="000922AD" w:rsidP="000922AD">
      <w:pPr>
        <w:pStyle w:val="IDDDefinition"/>
      </w:pPr>
      <w:r>
        <w:t>Component Sizing Information, AirTerminal:SingleDuct:VAV:Reheat, SPACE1-1 VAV REHEAT, Maximum Air Flow Rate [m3/s], 0.22672</w:t>
      </w:r>
    </w:p>
    <w:p w:rsidR="000922AD" w:rsidRDefault="000922AD" w:rsidP="000922AD">
      <w:pPr>
        <w:pStyle w:val="IDDDefinition"/>
      </w:pPr>
      <w:r>
        <w:t xml:space="preserve"> Component Sizing Information, AirTerminal:SingleDuct:VAV:Reheat, SPACE1-1 VAV REHEAT, Maximum Reheat Water Flow Rate [m3/s], 5.87104E-005</w:t>
      </w:r>
    </w:p>
    <w:p w:rsidR="000922AD" w:rsidRDefault="000922AD" w:rsidP="000922AD">
      <w:pPr>
        <w:pStyle w:val="IDDDefinition"/>
      </w:pPr>
      <w:r>
        <w:t xml:space="preserve"> Component Sizing Information, Coil:Heating:Water, SPACE1-1 ZONE COIL, Maximum Water Flow Rate [m3/s], 5.87104E-005</w:t>
      </w:r>
    </w:p>
    <w:p w:rsidR="000922AD" w:rsidRDefault="000922AD" w:rsidP="000922AD">
      <w:pPr>
        <w:pStyle w:val="IDDDefinition"/>
      </w:pPr>
      <w:r>
        <w:t xml:space="preserve"> Component Sizing Information, Coil:Heating:Water, SPACE1-1 ZONE COIL, Design Coil Load [W], 2699.50304</w:t>
      </w:r>
    </w:p>
    <w:p w:rsidR="000922AD" w:rsidRDefault="000922AD" w:rsidP="000922AD">
      <w:pPr>
        <w:pStyle w:val="IDDDefinition"/>
      </w:pPr>
      <w:r>
        <w:t xml:space="preserve"> Component Sizing Information, Coil:Heating:Water, SPACE1-1 ZONE COIL, U-Factor Times Area Value [W/K], 66.15122</w:t>
      </w:r>
    </w:p>
    <w:p w:rsidR="000922AD" w:rsidRDefault="000922AD" w:rsidP="000922AD">
      <w:pPr>
        <w:pStyle w:val="IDDDefinition"/>
      </w:pPr>
      <w:r>
        <w:t xml:space="preserve"> Component Sizing Information, AirTerminal:SingleDuct:VAV:Reheat, SPACE2-1 VAV REHEAT, Maximum Air Flow Rate [m3/s], 0.17666</w:t>
      </w:r>
    </w:p>
    <w:p w:rsidR="000922AD" w:rsidRDefault="000922AD" w:rsidP="000922AD">
      <w:pPr>
        <w:pStyle w:val="IDDDefinition"/>
      </w:pPr>
      <w:r>
        <w:t xml:space="preserve"> Component Sizing Information, AirTerminal:SingleDuct:VAV:Reheat, SPACE2-1 VAV REHEAT, Maximum Reheat Water Flow Rate [m3/s], 4.57480E-005</w:t>
      </w:r>
    </w:p>
    <w:p w:rsidR="000922AD" w:rsidRDefault="000922AD" w:rsidP="000922AD">
      <w:pPr>
        <w:pStyle w:val="IDDDefinition"/>
      </w:pPr>
      <w:r>
        <w:t xml:space="preserve"> Component Sizing Information, Coil:Heating:Water, SPACE2-1 ZONE COIL, Maximum Water Flow Rate [m3/s], 4.57480E-005</w:t>
      </w:r>
    </w:p>
    <w:p w:rsidR="000922AD" w:rsidRDefault="000922AD" w:rsidP="000922AD">
      <w:pPr>
        <w:pStyle w:val="IDDDefinition"/>
      </w:pPr>
      <w:r>
        <w:t xml:space="preserve"> Component Sizing Information, Coil:Heating:Water, SPACE2-1 ZONE COIL, Design Coil Load [W], 2103.49527</w:t>
      </w:r>
    </w:p>
    <w:p w:rsidR="000922AD" w:rsidRDefault="000922AD" w:rsidP="000922AD">
      <w:pPr>
        <w:pStyle w:val="IDDDefinition"/>
      </w:pPr>
      <w:r>
        <w:t xml:space="preserve"> Component Sizing Information, Coil:Heating:Water, SPACE2-1 ZONE COIL, U-Factor Times Area Value [W/K], 51.54607</w:t>
      </w:r>
    </w:p>
    <w:p w:rsidR="000922AD" w:rsidRDefault="000922AD" w:rsidP="000922AD">
      <w:pPr>
        <w:pStyle w:val="IDDDefinition"/>
      </w:pPr>
      <w:r>
        <w:t xml:space="preserve"> Component Sizing Information, AirTerminal:SingleDuct:VAV:Reheat, SPACE3-1 VAV REHEAT, Maximum Air Flow Rate [m3/s], 0.20944</w:t>
      </w:r>
    </w:p>
    <w:p w:rsidR="000922AD" w:rsidRDefault="000922AD" w:rsidP="000922AD">
      <w:pPr>
        <w:pStyle w:val="IDDDefinition"/>
      </w:pPr>
      <w:r>
        <w:t xml:space="preserve"> Component Sizing Information, AirTerminal:SingleDuct:VAV:Reheat, SPACE3-1 VAV REHEAT, Maximum Reheat Water Flow Rate [m3/s], 5.42362E-005</w:t>
      </w:r>
    </w:p>
    <w:p w:rsidR="000922AD" w:rsidRDefault="000922AD" w:rsidP="000922AD">
      <w:pPr>
        <w:pStyle w:val="IDDDefinition"/>
      </w:pPr>
      <w:r>
        <w:t xml:space="preserve"> Component Sizing Information, Coil:Heating:Water, SPACE3-1 ZONE COIL, Maximum Water Flow Rate [m3/s], 5.42362E-005</w:t>
      </w:r>
    </w:p>
    <w:p w:rsidR="000922AD" w:rsidRDefault="000922AD" w:rsidP="000922AD">
      <w:pPr>
        <w:pStyle w:val="IDDDefinition"/>
      </w:pPr>
      <w:r>
        <w:t xml:space="preserve"> Component Sizing Information, Coil:Heating:Water, SPACE3-1 ZONE COIL, Design Coil Load [W], 2493.78307</w:t>
      </w:r>
    </w:p>
    <w:p w:rsidR="000922AD" w:rsidRDefault="000922AD" w:rsidP="000922AD">
      <w:pPr>
        <w:pStyle w:val="IDDDefinition"/>
      </w:pPr>
      <w:r>
        <w:t xml:space="preserve"> Component Sizing Information, Coil:Heating:Water, SPACE3-1 ZONE COIL, U-Factor Times Area Value [W/K], 61.11006</w:t>
      </w:r>
    </w:p>
    <w:p w:rsidR="000922AD" w:rsidRDefault="000922AD" w:rsidP="000922AD">
      <w:pPr>
        <w:pStyle w:val="IDDDefinition"/>
      </w:pPr>
      <w:r>
        <w:t xml:space="preserve"> Component Sizing Information, AirTerminal:SingleDuct:VAV:Reheat, SPACE4-1 VAV REHEAT, Maximum Air Flow Rate [m3/s], 0.22257</w:t>
      </w:r>
    </w:p>
    <w:p w:rsidR="000922AD" w:rsidRDefault="000922AD" w:rsidP="000922AD">
      <w:pPr>
        <w:pStyle w:val="IDDDefinition"/>
      </w:pPr>
      <w:r>
        <w:t xml:space="preserve"> Component Sizing Information, AirTerminal:SingleDuct:VAV:Reheat, SPACE4-1 VAV REHEAT, Maximum Reheat Water Flow Rate [m3/s], 5.76351E-005</w:t>
      </w:r>
    </w:p>
    <w:p w:rsidR="00B8222F" w:rsidRPr="00B8222F" w:rsidRDefault="00B8222F" w:rsidP="00B8222F">
      <w:pPr>
        <w:pStyle w:val="BodyText"/>
      </w:pPr>
    </w:p>
    <w:p w:rsidR="000922AD" w:rsidRDefault="000922AD" w:rsidP="000922AD">
      <w:pPr>
        <w:pStyle w:val="IDDDefinition"/>
      </w:pPr>
      <w:r>
        <w:lastRenderedPageBreak/>
        <w:t xml:space="preserve"> Component Sizing Information, Coil:Heating:Water, SPACE4-1 ZONE COIL, Maximum Water Flow Rate [m3/s], 5.76351E-005</w:t>
      </w:r>
    </w:p>
    <w:p w:rsidR="000922AD" w:rsidRDefault="000922AD" w:rsidP="000922AD">
      <w:pPr>
        <w:pStyle w:val="IDDDefinition"/>
      </w:pPr>
      <w:r>
        <w:t xml:space="preserve"> Component Sizing Information, Coil:Heating:Water, SPACE4-1 ZONE COIL, Design Coil Load [W], 2650.06093</w:t>
      </w:r>
    </w:p>
    <w:p w:rsidR="000922AD" w:rsidRDefault="000922AD" w:rsidP="000922AD">
      <w:pPr>
        <w:pStyle w:val="IDDDefinition"/>
      </w:pPr>
      <w:r>
        <w:t xml:space="preserve"> Component Sizing Information, Coil:Heating:Water, SPACE4-1 ZONE COIL, U-Factor Times Area Value [W/K], 64.93964</w:t>
      </w:r>
    </w:p>
    <w:p w:rsidR="000922AD" w:rsidRDefault="000922AD" w:rsidP="000922AD">
      <w:pPr>
        <w:pStyle w:val="IDDDefinition"/>
      </w:pPr>
      <w:r>
        <w:t xml:space="preserve"> Component Sizing Information, AirTerminal:SingleDuct:VAV:Reheat, SPACE5-1 VAV REHEAT, Maximum Air Flow Rate [m3/s], 0.22187</w:t>
      </w:r>
    </w:p>
    <w:p w:rsidR="000922AD" w:rsidRDefault="000922AD" w:rsidP="000922AD">
      <w:pPr>
        <w:pStyle w:val="IDDDefinition"/>
      </w:pPr>
      <w:r>
        <w:t xml:space="preserve"> Component Sizing Information, AirTerminal:SingleDuct:VAV:Reheat, SPACE5-1 VAV REHEAT, Maximum Reheat Water Flow Rate [m3/s], 5.74541E-005</w:t>
      </w:r>
    </w:p>
    <w:p w:rsidR="000922AD" w:rsidRDefault="000922AD" w:rsidP="000922AD">
      <w:pPr>
        <w:pStyle w:val="IDDDefinition"/>
      </w:pPr>
      <w:r>
        <w:t xml:space="preserve"> Component Sizing Information, Coil:Heating:Water, SPACE5-1 ZONE COIL, Maximum Water Flow Rate [m3/s], 5.74541E-005</w:t>
      </w:r>
    </w:p>
    <w:p w:rsidR="000922AD" w:rsidRDefault="000922AD" w:rsidP="000922AD">
      <w:pPr>
        <w:pStyle w:val="IDDDefinition"/>
      </w:pPr>
      <w:r>
        <w:t xml:space="preserve"> Component Sizing Information, Coil:Heating:Water, SPACE5-1 ZONE COIL, Design Coil Load [W], 2641.74210</w:t>
      </w:r>
    </w:p>
    <w:p w:rsidR="000922AD" w:rsidRDefault="000922AD" w:rsidP="000922AD">
      <w:pPr>
        <w:pStyle w:val="IDDDefinition"/>
      </w:pPr>
      <w:r>
        <w:t xml:space="preserve"> Component Sizing Information, Coil:Heating:Water, SPACE5-1 ZONE COIL, U-Factor Times Area Value [W/K], 64.73579</w:t>
      </w:r>
    </w:p>
    <w:p w:rsidR="000922AD" w:rsidRDefault="000922AD" w:rsidP="000922AD">
      <w:pPr>
        <w:pStyle w:val="IDDDefinition"/>
      </w:pPr>
      <w:r>
        <w:t xml:space="preserve"> Component Sizing Information, Branch, VAV SYS 1 MAIN BRANCH, Maximum Flow Rate [m3/s], 1.05725</w:t>
      </w:r>
    </w:p>
    <w:p w:rsidR="000922AD" w:rsidRDefault="000922AD" w:rsidP="000922AD">
      <w:pPr>
        <w:pStyle w:val="IDDDefinition"/>
      </w:pPr>
      <w:r>
        <w:t xml:space="preserve"> Component Sizing Information, AirLoopHVAC, VAV SYS 1, Design Supply Air Flow Rate [m3/s], 1.05725</w:t>
      </w:r>
    </w:p>
    <w:p w:rsidR="000922AD" w:rsidRDefault="000922AD" w:rsidP="000922AD">
      <w:pPr>
        <w:pStyle w:val="IDDDefinition"/>
      </w:pPr>
      <w:r>
        <w:t xml:space="preserve"> Component Sizing Information, Controller:OutdoorAir, OA CONTROLLER 1, Maximum Outdoor Air Flow Rate [m3/s], 1.05725</w:t>
      </w:r>
    </w:p>
    <w:p w:rsidR="000922AD" w:rsidRDefault="000922AD" w:rsidP="000922AD">
      <w:pPr>
        <w:pStyle w:val="IDDDefinition"/>
      </w:pPr>
      <w:r>
        <w:t xml:space="preserve"> Component Sizing Information, Controller:OutdoorAir, OA CONTROLLER 1, Minimum Outdoor Air Flow Rate [m3/s], 0.26412</w:t>
      </w:r>
    </w:p>
    <w:p w:rsidR="000922AD" w:rsidRDefault="000922AD" w:rsidP="000922AD">
      <w:pPr>
        <w:pStyle w:val="IDDDefinition"/>
      </w:pPr>
      <w:r>
        <w:t xml:space="preserve"> Component Sizing Information, Coil:Heating:Water, OA HEATING COIL 1, Maximum Water Flow Rate [m3/s], 1.48158E-004</w:t>
      </w:r>
    </w:p>
    <w:p w:rsidR="000922AD" w:rsidRDefault="000922AD" w:rsidP="000922AD">
      <w:pPr>
        <w:pStyle w:val="IDDDefinition"/>
      </w:pPr>
      <w:r>
        <w:t xml:space="preserve"> Component Sizing Information, Coil:Heating:Water, OA HEATING COIL 1, Design Coil Load [W], 6812.28921</w:t>
      </w:r>
    </w:p>
    <w:p w:rsidR="000922AD" w:rsidRDefault="000922AD" w:rsidP="000922AD">
      <w:pPr>
        <w:pStyle w:val="IDDDefinition"/>
      </w:pPr>
      <w:r>
        <w:t xml:space="preserve"> Component Sizing Information, Coil:Heating:Water, OA HEATING COIL 1, U-Factor Times Area Value [W/K], 84.72044</w:t>
      </w:r>
    </w:p>
    <w:p w:rsidR="000922AD" w:rsidRDefault="000922AD" w:rsidP="000922AD">
      <w:pPr>
        <w:pStyle w:val="IDDDefinition"/>
      </w:pPr>
      <w:r>
        <w:t xml:space="preserve"> Component Sizing Information, Coil:Cooling:Water, OA COOLING COIL 1, Design Water Flow Rate [m3/s], 1.14523E-003</w:t>
      </w:r>
    </w:p>
    <w:p w:rsidR="000922AD" w:rsidRDefault="000922AD" w:rsidP="000922AD">
      <w:pPr>
        <w:pStyle w:val="IDDDefinition"/>
      </w:pPr>
      <w:r>
        <w:t xml:space="preserve"> Component Sizing Information, Coil:Cooling:Water, OA COOLING COIL 1, Design Air Flow Rate [m3/s], 0.26412</w:t>
      </w:r>
    </w:p>
    <w:p w:rsidR="000922AD" w:rsidRDefault="000922AD" w:rsidP="000922AD">
      <w:pPr>
        <w:pStyle w:val="IDDDefinition"/>
      </w:pPr>
      <w:r>
        <w:t xml:space="preserve"> Component Sizing Information, Coil:Cooling:Water, OA COOLING COIL 1, Design Inlet Air Temperature [C], 30.01375</w:t>
      </w:r>
    </w:p>
    <w:p w:rsidR="000922AD" w:rsidRDefault="000922AD" w:rsidP="000922AD">
      <w:pPr>
        <w:pStyle w:val="IDDDefinition"/>
      </w:pPr>
      <w:r>
        <w:t>Component Sizing Information, Coil:Cooling:Water, OA COOLING COIL 1, Design Outlet Air Humidity Ratio, 8.00000E-003</w:t>
      </w:r>
    </w:p>
    <w:p w:rsidR="000922AD" w:rsidRDefault="000922AD" w:rsidP="000922AD">
      <w:pPr>
        <w:pStyle w:val="IDDDefinition"/>
      </w:pPr>
      <w:r>
        <w:t>Component Sizing Information, Coil:Cooling:Water, MAIN COOLING COIL 1, Design Inlet Air Humidity Ratio, 9.33031E-003</w:t>
      </w:r>
    </w:p>
    <w:p w:rsidR="000922AD" w:rsidRDefault="000922AD" w:rsidP="000922AD">
      <w:pPr>
        <w:pStyle w:val="IDDDefinition"/>
      </w:pPr>
      <w:r>
        <w:t xml:space="preserve"> Component Sizing Information, Coil:Cooling:Water, MAIN COOLING COIL 1, Design Outlet Air Humidity Ratio, 8.00000E-003</w:t>
      </w:r>
    </w:p>
    <w:p w:rsidR="000922AD" w:rsidRDefault="000922AD" w:rsidP="000922AD">
      <w:pPr>
        <w:pStyle w:val="IDDDefinition"/>
      </w:pPr>
      <w:r>
        <w:t xml:space="preserve"> Component Sizing Information, Coil:Heating:Water, MAIN HEATING COIL 1, Maximum Water Flow Rate [m3/s], 7.51969E-005</w:t>
      </w:r>
    </w:p>
    <w:p w:rsidR="000922AD" w:rsidRDefault="000922AD" w:rsidP="000922AD">
      <w:pPr>
        <w:pStyle w:val="IDDDefinition"/>
      </w:pPr>
      <w:r>
        <w:t xml:space="preserve"> Component Sizing Information, Coil:Heating:Water, MAIN HEATING COIL 1, Design Coil Load [W], 3457.55329</w:t>
      </w:r>
    </w:p>
    <w:p w:rsidR="000922AD" w:rsidRDefault="000922AD" w:rsidP="000922AD">
      <w:pPr>
        <w:pStyle w:val="IDDDefinition"/>
      </w:pPr>
      <w:r>
        <w:t xml:space="preserve"> Component Sizing Information, Coil:Heating:Water, </w:t>
      </w:r>
      <w:smartTag w:uri="urn:schemas-microsoft-com:office:smarttags" w:element="place">
        <w:r>
          <w:t>MAIN</w:t>
        </w:r>
      </w:smartTag>
      <w:r>
        <w:t xml:space="preserve"> HEATING COIL 1, U-Factor Times Area Value [W/K], 55.78870</w:t>
      </w:r>
    </w:p>
    <w:p w:rsidR="000922AD" w:rsidRDefault="000922AD" w:rsidP="000922AD">
      <w:pPr>
        <w:pStyle w:val="IDDDefinition"/>
      </w:pPr>
      <w:r>
        <w:t xml:space="preserve"> Component Sizing Information, Fan:VariableVolume, SUPPLY FAN 1, Maximum Flow Rate [m3/s], 1.05725</w:t>
      </w:r>
    </w:p>
    <w:p w:rsidR="000922AD" w:rsidRDefault="000922AD" w:rsidP="000922AD">
      <w:pPr>
        <w:pStyle w:val="IDDDefinition"/>
      </w:pPr>
      <w:r>
        <w:t xml:space="preserve"> Component Sizing Information, Fan:VariableVolume, SUPPLY FAN 1, Minimum Flow Rate [m3/s], 0.35326</w:t>
      </w:r>
    </w:p>
    <w:p w:rsidR="000922AD" w:rsidRDefault="000922AD" w:rsidP="000922AD">
      <w:pPr>
        <w:pStyle w:val="IDDDefinition"/>
      </w:pPr>
      <w:r>
        <w:t xml:space="preserve"> Component Sizing Information, Controller:WaterCoil, OA CC CONTROLLER 1, Maximum Actuated Flow [m3/s], 1.14523E-003</w:t>
      </w:r>
    </w:p>
    <w:p w:rsidR="000922AD" w:rsidRDefault="000922AD" w:rsidP="000922AD">
      <w:pPr>
        <w:pStyle w:val="IDDDefinition"/>
      </w:pPr>
      <w:r>
        <w:t xml:space="preserve"> Component Sizing Information, Controller:WaterCoil, OA HC CONTROLLER 1, Maximum Actuated Flow [m3/s], 1.48158E-004</w:t>
      </w:r>
    </w:p>
    <w:p w:rsidR="000922AD" w:rsidRDefault="000922AD" w:rsidP="000922AD">
      <w:pPr>
        <w:pStyle w:val="IDDDefinition"/>
      </w:pPr>
      <w:r>
        <w:t xml:space="preserve"> Component Sizing Information, Controller:WaterCoil, CENTRAL COOLING COIL CONTROLLER 1, Maximum Actuated Flow [m3/s], 9.16309E-004</w:t>
      </w:r>
    </w:p>
    <w:p w:rsidR="000922AD" w:rsidRDefault="000922AD" w:rsidP="000922AD">
      <w:pPr>
        <w:pStyle w:val="IDDDefinition"/>
      </w:pPr>
      <w:r>
        <w:t xml:space="preserve"> Component Sizing Information, Controller:WaterCoil, CENTRAL HEATING COIL CONTROLLER 1, Maximum Actuated Flow [m3/s], 7.51969E-005</w:t>
      </w:r>
    </w:p>
    <w:p w:rsidR="000922AD" w:rsidRDefault="000922AD" w:rsidP="000922AD">
      <w:pPr>
        <w:pStyle w:val="IDDDefinition"/>
      </w:pPr>
      <w:r>
        <w:t xml:space="preserve"> Component Sizing Information, PlantLoop, HOT WATER LOOP, Maximum Loop Flow Rate [m3/s], 4.97138E-004</w:t>
      </w:r>
    </w:p>
    <w:p w:rsidR="000922AD" w:rsidRDefault="000922AD" w:rsidP="000922AD">
      <w:pPr>
        <w:pStyle w:val="IDDDefinition"/>
      </w:pPr>
      <w:r>
        <w:t xml:space="preserve"> Component Sizing Information, PlantLoop, HOT WATER LOOP, Plant Loop Volume [m3], 0.55928</w:t>
      </w:r>
    </w:p>
    <w:p w:rsidR="000922AD" w:rsidRDefault="000922AD" w:rsidP="000922AD">
      <w:pPr>
        <w:pStyle w:val="IDDDefinition"/>
      </w:pPr>
      <w:r>
        <w:t xml:space="preserve"> Component Sizing Information, PlantLoop, CHILLED WATER LOOP, Maximum Loop Flow Rate [m3/s], 2.06154E-003</w:t>
      </w:r>
    </w:p>
    <w:p w:rsidR="000922AD" w:rsidRDefault="000922AD" w:rsidP="000922AD">
      <w:pPr>
        <w:pStyle w:val="IDDDefinition"/>
      </w:pPr>
      <w:r>
        <w:t xml:space="preserve"> Component Sizing Information, PlantLoop, CHILLED WATER LOOP, Plant Loop Volume [m3], 2.31923</w:t>
      </w:r>
    </w:p>
    <w:p w:rsidR="000922AD" w:rsidRDefault="000922AD" w:rsidP="000922AD">
      <w:pPr>
        <w:pStyle w:val="IDDDefinition"/>
      </w:pPr>
      <w:r>
        <w:t xml:space="preserve"> Component Sizing Information, Chiller:Electric, CENTRAL CHILLER, Nominal Capacity [W], 34468.93699</w:t>
      </w:r>
    </w:p>
    <w:p w:rsidR="000922AD" w:rsidRDefault="000922AD" w:rsidP="000922AD">
      <w:pPr>
        <w:pStyle w:val="IDDDefinition"/>
      </w:pPr>
      <w:r>
        <w:t xml:space="preserve"> Component Sizing Information, Chiller:Electric, CENTRAL CHILLER, Design Chilled Water Flow Rate [m3/s], 2.06154E-003</w:t>
      </w:r>
    </w:p>
    <w:p w:rsidR="000922AD" w:rsidRDefault="000922AD" w:rsidP="000922AD">
      <w:pPr>
        <w:pStyle w:val="IDDDefinition"/>
      </w:pPr>
      <w:r>
        <w:t xml:space="preserve"> Component Sizing Information, Boiler:HotWater, CENTRAL BOILER, Nominal Capacity [W], 22858.42690</w:t>
      </w:r>
    </w:p>
    <w:p w:rsidR="000922AD" w:rsidRDefault="000922AD" w:rsidP="000922AD">
      <w:pPr>
        <w:pStyle w:val="IDDDefinition"/>
      </w:pPr>
      <w:r>
        <w:t xml:space="preserve"> Component Sizing Information, Boiler:HotWater, CENTRAL BOILER, Design Water Flow Rate [m3/s], 4.97138E-004</w:t>
      </w:r>
    </w:p>
    <w:p w:rsidR="000922AD" w:rsidRDefault="000922AD" w:rsidP="000922AD">
      <w:pPr>
        <w:pStyle w:val="IDDDefinition"/>
      </w:pPr>
      <w:r>
        <w:t xml:space="preserve"> Component Sizing Information, Pump:VariableSpeed, HW CIRC PUMP, Rated Flow Rate [m3/s], 4.97138E-004</w:t>
      </w:r>
    </w:p>
    <w:p w:rsidR="000922AD" w:rsidRDefault="000922AD" w:rsidP="000922AD">
      <w:pPr>
        <w:pStyle w:val="IDDDefinition"/>
      </w:pPr>
      <w:r>
        <w:t xml:space="preserve"> Component Sizing Information, Pump:VariableSpeed, HW CIRC PUMP, Rated Power Consumption [W], 127.01247</w:t>
      </w:r>
    </w:p>
    <w:p w:rsidR="000922AD" w:rsidRDefault="000922AD" w:rsidP="000922AD">
      <w:pPr>
        <w:pStyle w:val="IDDDefinition"/>
      </w:pPr>
      <w:r>
        <w:t xml:space="preserve"> Component Sizing Information, Pump:VariableSpeed, CW CIRC PUMP, Rated Flow Rate [m3/s], 2.06154E-003</w:t>
      </w:r>
    </w:p>
    <w:p w:rsidR="000922AD" w:rsidRDefault="000922AD" w:rsidP="000922AD">
      <w:pPr>
        <w:pStyle w:val="IDDDefinition"/>
      </w:pPr>
      <w:r>
        <w:t xml:space="preserve"> Component Sizing Information, Pump:VariableSpeed, CW CIRC PUMP, Rated Power Consumption [W], 526.69672</w:t>
      </w:r>
    </w:p>
    <w:p w:rsidR="00B8222F" w:rsidRPr="00032758" w:rsidRDefault="00B8222F" w:rsidP="00B8222F">
      <w:pPr>
        <w:pStyle w:val="IDDDefinition"/>
      </w:pPr>
      <w:r>
        <w:t xml:space="preserve"> </w:t>
      </w:r>
      <w:r w:rsidRPr="00AF1A98">
        <w:t>Component Sizing Information, Humidifier:Steam:Electric, HUMIDIFIER 1, Rated Power [W], 9826.56303</w:t>
      </w:r>
    </w:p>
    <w:p w:rsidR="00E825FE" w:rsidRPr="00E825FE" w:rsidRDefault="00E825FE" w:rsidP="00E825FE">
      <w:pPr>
        <w:pStyle w:val="IDDDefinition"/>
        <w:rPr>
          <w:ins w:id="4" w:author="Bereket Nigusse" w:date="2015-01-21T14:25:00Z"/>
        </w:rPr>
      </w:pPr>
      <w:ins w:id="5" w:author="Bereket Nigusse" w:date="2015-01-21T14:25:00Z">
        <w:r w:rsidRPr="00E825FE">
          <w:t xml:space="preserve">Component Sizing Information, </w:t>
        </w:r>
        <w:proofErr w:type="spellStart"/>
        <w:r w:rsidRPr="00E825FE">
          <w:t>Humidifier</w:t>
        </w:r>
        <w:proofErr w:type="gramStart"/>
        <w:r w:rsidRPr="00E825FE">
          <w:t>:Steam:Gas</w:t>
        </w:r>
        <w:proofErr w:type="spellEnd"/>
        <w:proofErr w:type="gramEnd"/>
        <w:r w:rsidRPr="00E825FE">
          <w:t>, MAIN GAS HUMIDIFIER, Design Size Nominal Capacity Volume [m3/s], 1.05405E-002</w:t>
        </w:r>
      </w:ins>
    </w:p>
    <w:p w:rsidR="000922AD" w:rsidRPr="00396BDE" w:rsidRDefault="00E825FE" w:rsidP="00E825FE">
      <w:pPr>
        <w:pStyle w:val="IDDDefinition"/>
      </w:pPr>
      <w:ins w:id="6" w:author="Bereket Nigusse" w:date="2015-01-21T14:25:00Z">
        <w:r w:rsidRPr="00E825FE">
          <w:t xml:space="preserve">Component Sizing Information, </w:t>
        </w:r>
        <w:proofErr w:type="spellStart"/>
        <w:r w:rsidRPr="00E825FE">
          <w:t>Humidifier</w:t>
        </w:r>
        <w:proofErr w:type="gramStart"/>
        <w:r w:rsidRPr="00E825FE">
          <w:t>:Steam:Gas</w:t>
        </w:r>
        <w:proofErr w:type="spellEnd"/>
        <w:proofErr w:type="gramEnd"/>
        <w:r w:rsidRPr="00E825FE">
          <w:t>, MAIN GAS HUMIDIFIER, Design Size Rated Power [W], 103710.42776</w:t>
        </w:r>
      </w:ins>
    </w:p>
    <w:p w:rsidR="000922AD" w:rsidRDefault="000922AD" w:rsidP="000922AD">
      <w:pPr>
        <w:pStyle w:val="Heading4"/>
      </w:pPr>
      <w:r>
        <w:lastRenderedPageBreak/>
        <w:t xml:space="preserve">Field: </w:t>
      </w:r>
      <w:r w:rsidRPr="00396BDE">
        <w:t>&lt;Component Sizing Information&gt;</w:t>
      </w:r>
    </w:p>
    <w:p w:rsidR="000922AD" w:rsidRPr="00396BDE" w:rsidRDefault="000922AD" w:rsidP="000922AD">
      <w:pPr>
        <w:pStyle w:val="BodyText"/>
      </w:pPr>
      <w:r>
        <w:t>This field simply contains the words “Component Sizing”.</w:t>
      </w:r>
    </w:p>
    <w:p w:rsidR="000922AD" w:rsidRDefault="000922AD" w:rsidP="000922AD">
      <w:pPr>
        <w:pStyle w:val="Heading4"/>
      </w:pPr>
      <w:r>
        <w:t xml:space="preserve">Field: </w:t>
      </w:r>
      <w:r w:rsidRPr="00396BDE">
        <w:t xml:space="preserve"> Component Type</w:t>
      </w:r>
    </w:p>
    <w:p w:rsidR="000922AD" w:rsidRPr="00396BDE" w:rsidRDefault="000922AD" w:rsidP="000922AD">
      <w:pPr>
        <w:pStyle w:val="BodyText"/>
      </w:pPr>
      <w:r>
        <w:t>This field shows the component type (e.g. Pump:Variable Speed, Plant Loop, Fan:Simple:VariableVolume) being sized.</w:t>
      </w:r>
    </w:p>
    <w:p w:rsidR="000922AD" w:rsidRDefault="000922AD" w:rsidP="000922AD">
      <w:pPr>
        <w:pStyle w:val="Heading4"/>
      </w:pPr>
      <w:r>
        <w:t xml:space="preserve">Field: </w:t>
      </w:r>
      <w:r w:rsidRPr="00396BDE">
        <w:t xml:space="preserve"> Component Name</w:t>
      </w:r>
    </w:p>
    <w:p w:rsidR="000922AD" w:rsidRPr="00396BDE" w:rsidRDefault="000922AD" w:rsidP="000922AD">
      <w:pPr>
        <w:pStyle w:val="BodyText"/>
      </w:pPr>
      <w:r>
        <w:t>This field shows the name of the component.</w:t>
      </w:r>
    </w:p>
    <w:p w:rsidR="000922AD" w:rsidRDefault="000922AD" w:rsidP="000922AD">
      <w:pPr>
        <w:pStyle w:val="Heading4"/>
      </w:pPr>
      <w:r>
        <w:t xml:space="preserve">Field: </w:t>
      </w:r>
      <w:r w:rsidRPr="00396BDE">
        <w:t xml:space="preserve"> Input Field Description</w:t>
      </w:r>
    </w:p>
    <w:p w:rsidR="000922AD" w:rsidRPr="00396BDE" w:rsidRDefault="000922AD" w:rsidP="000922AD">
      <w:pPr>
        <w:pStyle w:val="BodyText"/>
      </w:pPr>
      <w:r>
        <w:t>This field shows the field description/variable with units.</w:t>
      </w:r>
    </w:p>
    <w:p w:rsidR="000922AD" w:rsidRDefault="000922AD" w:rsidP="000922AD">
      <w:pPr>
        <w:pStyle w:val="Heading4"/>
      </w:pPr>
      <w:r>
        <w:t xml:space="preserve">Field: </w:t>
      </w:r>
      <w:r w:rsidRPr="00396BDE">
        <w:t xml:space="preserve"> Value</w:t>
      </w:r>
    </w:p>
    <w:p w:rsidR="000922AD" w:rsidRDefault="000922AD" w:rsidP="000922AD">
      <w:pPr>
        <w:pStyle w:val="BodyText"/>
      </w:pPr>
      <w:r>
        <w:t>This field shows the value of the sized component.</w:t>
      </w:r>
    </w:p>
    <w:p w:rsidR="00DF5B04" w:rsidRDefault="00DF5B04" w:rsidP="00DF5B04">
      <w:pPr>
        <w:pStyle w:val="Heading3"/>
      </w:pPr>
      <w:bookmarkStart w:id="7" w:name="_Toc350244038"/>
      <w:bookmarkStart w:id="8" w:name="_Toc241642968"/>
      <w:r>
        <w:t>Heating/Cooling Coil Capacity Information</w:t>
      </w:r>
      <w:bookmarkEnd w:id="7"/>
    </w:p>
    <w:p w:rsidR="00121202" w:rsidRDefault="00121202" w:rsidP="00121202">
      <w:pPr>
        <w:pStyle w:val="BodyText"/>
        <w:rPr>
          <w:ins w:id="9" w:author="Bereket Nigusse" w:date="2015-01-21T14:26:00Z"/>
        </w:rPr>
      </w:pPr>
      <w:bookmarkStart w:id="10" w:name="_Toc226274025"/>
      <w:bookmarkStart w:id="11" w:name="_GoBack"/>
      <w:bookmarkEnd w:id="8"/>
      <w:bookmarkEnd w:id="11"/>
    </w:p>
    <w:p w:rsidR="00E825FE" w:rsidRDefault="00E825FE" w:rsidP="00121202">
      <w:pPr>
        <w:pStyle w:val="BodyText"/>
      </w:pPr>
      <w:ins w:id="12" w:author="Bereket Nigusse" w:date="2015-01-21T14:26:00Z">
        <w:r>
          <w:t>&lt;Snip&gt;</w:t>
        </w:r>
      </w:ins>
      <w:bookmarkEnd w:id="1"/>
      <w:bookmarkEnd w:id="2"/>
      <w:bookmarkEnd w:id="10"/>
    </w:p>
    <w:sectPr w:rsidR="00E825F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965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205" w:rsidRDefault="00F32205">
      <w:r>
        <w:separator/>
      </w:r>
    </w:p>
  </w:endnote>
  <w:endnote w:type="continuationSeparator" w:id="0">
    <w:p w:rsidR="00F32205" w:rsidRDefault="00F32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276" w:rsidRDefault="0016227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162276" w:rsidRDefault="00162276">
    <w:pPr>
      <w:ind w:left="-10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276" w:rsidRDefault="00162276">
    <w:pPr>
      <w:pStyle w:val="Footer"/>
      <w:pBdr>
        <w:top w:val="single" w:sz="8" w:space="1" w:color="auto"/>
      </w:pBdr>
      <w:tabs>
        <w:tab w:val="clear" w:pos="4320"/>
      </w:tabs>
    </w:pPr>
    <w:r>
      <w:fldChar w:fldCharType="begin"/>
    </w:r>
    <w:r>
      <w:instrText xml:space="preserve"> DATE \@ "M/d/yy" </w:instrText>
    </w:r>
    <w:r>
      <w:fldChar w:fldCharType="separate"/>
    </w:r>
    <w:r w:rsidR="00E825FE">
      <w:rPr>
        <w:noProof/>
      </w:rPr>
      <w:t>1/21/15</w:t>
    </w:r>
    <w: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E825FE">
      <w:rPr>
        <w:noProof/>
      </w:rP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276" w:rsidRDefault="00162276">
    <w:pPr>
      <w:pStyle w:val="Footer"/>
      <w:pBdr>
        <w:top w:val="single" w:sz="8" w:space="1" w:color="auto"/>
      </w:pBdr>
      <w:tabs>
        <w:tab w:val="clear" w:pos="4320"/>
      </w:tabs>
    </w:pPr>
    <w:r>
      <w:fldChar w:fldCharType="begin"/>
    </w:r>
    <w:r>
      <w:instrText xml:space="preserve"> DATE \@ "M/d/yy" </w:instrText>
    </w:r>
    <w:r>
      <w:fldChar w:fldCharType="separate"/>
    </w:r>
    <w:r w:rsidR="00E825FE">
      <w:rPr>
        <w:noProof/>
      </w:rPr>
      <w:t>1/21/15</w:t>
    </w:r>
    <w: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  <w:p w:rsidR="00162276" w:rsidRDefault="001622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205" w:rsidRDefault="00F32205">
      <w:r>
        <w:separator/>
      </w:r>
    </w:p>
  </w:footnote>
  <w:footnote w:type="continuationSeparator" w:id="0">
    <w:p w:rsidR="00F32205" w:rsidRDefault="00F322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276" w:rsidRDefault="004774B6" w:rsidP="006940FC">
    <w:pPr>
      <w:pStyle w:val="Header"/>
    </w:pPr>
    <w:r>
      <w:fldChar w:fldCharType="begin"/>
    </w:r>
    <w:r>
      <w:instrText xml:space="preserve"> STYLEREF  "Heading 1"  \* MERGEFORMAT </w:instrText>
    </w:r>
    <w:r>
      <w:fldChar w:fldCharType="separate"/>
    </w:r>
    <w:r w:rsidR="00E825FE">
      <w:rPr>
        <w:b/>
        <w:bCs/>
        <w:noProof/>
      </w:rPr>
      <w:t>Error! No text of specified style in document.</w:t>
    </w:r>
    <w:r>
      <w:rPr>
        <w:noProof/>
      </w:rPr>
      <w:fldChar w:fldCharType="end"/>
    </w:r>
    <w:r w:rsidR="00162276">
      <w:tab/>
    </w:r>
    <w:r>
      <w:fldChar w:fldCharType="begin"/>
    </w:r>
    <w:r>
      <w:instrText xml:space="preserve"> STYLEREF  "Heading 2"  \* MERGEFORMAT </w:instrText>
    </w:r>
    <w:r>
      <w:fldChar w:fldCharType="separate"/>
    </w:r>
    <w:r w:rsidR="00E825FE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276" w:rsidRDefault="004774B6">
    <w:pPr>
      <w:pStyle w:val="Header"/>
      <w:pBdr>
        <w:bottom w:val="single" w:sz="4" w:space="1" w:color="auto"/>
      </w:pBdr>
    </w:pPr>
    <w:fldSimple w:instr=" STYLEREF &quot;heading 1&quot; \* MERGEFORMAT ">
      <w:r>
        <w:rPr>
          <w:noProof/>
        </w:rPr>
        <w:t>Introduction</w:t>
      </w:r>
    </w:fldSimple>
    <w:r w:rsidR="00162276">
      <w:tab/>
    </w:r>
    <w:fldSimple w:instr=" STYLEREF &quot;heading 2&quot; \* MERGEFORMAT ">
      <w:r>
        <w:rPr>
          <w:noProof/>
        </w:rPr>
        <w:t>Output File List</w:t>
      </w:r>
    </w:fldSimple>
  </w:p>
  <w:p w:rsidR="00162276" w:rsidRDefault="00162276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910FA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F7A54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34C64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8F6BB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F98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55C80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0BE8C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5D4D7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628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DB62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F924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206A49"/>
    <w:multiLevelType w:val="hybridMultilevel"/>
    <w:tmpl w:val="9196AA0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14611440"/>
    <w:multiLevelType w:val="hybridMultilevel"/>
    <w:tmpl w:val="2C68EA7E"/>
    <w:lvl w:ilvl="0" w:tplc="9AC033C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15645622"/>
    <w:multiLevelType w:val="hybridMultilevel"/>
    <w:tmpl w:val="4094BE7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1D4402DE"/>
    <w:multiLevelType w:val="hybridMultilevel"/>
    <w:tmpl w:val="7FF67136"/>
    <w:lvl w:ilvl="0" w:tplc="06DA3CE4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BE4EA9"/>
    <w:multiLevelType w:val="hybridMultilevel"/>
    <w:tmpl w:val="013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FB09C2"/>
    <w:multiLevelType w:val="hybridMultilevel"/>
    <w:tmpl w:val="FFB4332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438C23C6"/>
    <w:multiLevelType w:val="hybridMultilevel"/>
    <w:tmpl w:val="19CC0A4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7583C2E"/>
    <w:multiLevelType w:val="singleLevel"/>
    <w:tmpl w:val="C2A61456"/>
    <w:lvl w:ilvl="0">
      <w:start w:val="1"/>
      <w:numFmt w:val="decimal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19">
    <w:nsid w:val="4B170563"/>
    <w:multiLevelType w:val="singleLevel"/>
    <w:tmpl w:val="4A84109C"/>
    <w:lvl w:ilvl="0">
      <w:start w:val="1"/>
      <w:numFmt w:val="bullet"/>
      <w:pStyle w:val="List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</w:abstractNum>
  <w:abstractNum w:abstractNumId="20">
    <w:nsid w:val="510864A3"/>
    <w:multiLevelType w:val="singleLevel"/>
    <w:tmpl w:val="08285C0A"/>
    <w:lvl w:ilvl="0">
      <w:start w:val="1"/>
      <w:numFmt w:val="none"/>
      <w:lvlText w:val=""/>
      <w:legacy w:legacy="1" w:legacySpace="0" w:legacyIndent="0"/>
      <w:lvlJc w:val="left"/>
    </w:lvl>
  </w:abstractNum>
  <w:abstractNum w:abstractNumId="21">
    <w:nsid w:val="559913A9"/>
    <w:multiLevelType w:val="singleLevel"/>
    <w:tmpl w:val="25407178"/>
    <w:lvl w:ilvl="0">
      <w:start w:val="1"/>
      <w:numFmt w:val="decimal"/>
      <w:pStyle w:val="ListNumber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22">
    <w:nsid w:val="67A907E1"/>
    <w:multiLevelType w:val="singleLevel"/>
    <w:tmpl w:val="08285C0A"/>
    <w:lvl w:ilvl="0">
      <w:start w:val="1"/>
      <w:numFmt w:val="none"/>
      <w:lvlText w:val=""/>
      <w:legacy w:legacy="1" w:legacySpace="0" w:legacyIndent="0"/>
      <w:lvlJc w:val="left"/>
    </w:lvl>
  </w:abstractNum>
  <w:abstractNum w:abstractNumId="23">
    <w:nsid w:val="7D295C52"/>
    <w:multiLevelType w:val="hybridMultilevel"/>
    <w:tmpl w:val="E680413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8"/>
  </w:num>
  <w:num w:numId="4">
    <w:abstractNumId w:val="21"/>
    <w:lvlOverride w:ilvl="0">
      <w:lvl w:ilvl="0">
        <w:start w:val="1"/>
        <w:numFmt w:val="decimal"/>
        <w:pStyle w:val="ListNumber"/>
        <w:lvlText w:val="%1)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  <w:b w:val="0"/>
          <w:i w:val="0"/>
          <w:sz w:val="18"/>
        </w:rPr>
      </w:lvl>
    </w:lvlOverride>
  </w:num>
  <w:num w:numId="5">
    <w:abstractNumId w:val="11"/>
  </w:num>
  <w:num w:numId="6">
    <w:abstractNumId w:val="12"/>
  </w:num>
  <w:num w:numId="7">
    <w:abstractNumId w:val="13"/>
  </w:num>
  <w:num w:numId="8">
    <w:abstractNumId w:val="16"/>
  </w:num>
  <w:num w:numId="9">
    <w:abstractNumId w:val="23"/>
  </w:num>
  <w:num w:numId="10">
    <w:abstractNumId w:val="15"/>
  </w:num>
  <w:num w:numId="11">
    <w:abstractNumId w:val="17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4"/>
  </w:num>
  <w:num w:numId="24">
    <w:abstractNumId w:val="20"/>
  </w:num>
  <w:num w:numId="25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AD"/>
    <w:rsid w:val="000034BB"/>
    <w:rsid w:val="00005E49"/>
    <w:rsid w:val="00064306"/>
    <w:rsid w:val="00080CC6"/>
    <w:rsid w:val="00084C3E"/>
    <w:rsid w:val="000900B3"/>
    <w:rsid w:val="000909AE"/>
    <w:rsid w:val="000922AD"/>
    <w:rsid w:val="000A0BFB"/>
    <w:rsid w:val="000B040F"/>
    <w:rsid w:val="000B7814"/>
    <w:rsid w:val="000C0DD3"/>
    <w:rsid w:val="000E3BCD"/>
    <w:rsid w:val="000F1702"/>
    <w:rsid w:val="000F2078"/>
    <w:rsid w:val="001105E7"/>
    <w:rsid w:val="00113C47"/>
    <w:rsid w:val="00121202"/>
    <w:rsid w:val="00140FF6"/>
    <w:rsid w:val="00147F0A"/>
    <w:rsid w:val="00162276"/>
    <w:rsid w:val="00173F28"/>
    <w:rsid w:val="00176B43"/>
    <w:rsid w:val="001848DA"/>
    <w:rsid w:val="001B49F1"/>
    <w:rsid w:val="001B555E"/>
    <w:rsid w:val="001C0EE9"/>
    <w:rsid w:val="001C48FF"/>
    <w:rsid w:val="00226C37"/>
    <w:rsid w:val="00237F2A"/>
    <w:rsid w:val="00240D04"/>
    <w:rsid w:val="0025634F"/>
    <w:rsid w:val="00262DD8"/>
    <w:rsid w:val="00273F82"/>
    <w:rsid w:val="002758F1"/>
    <w:rsid w:val="002915C2"/>
    <w:rsid w:val="002D466A"/>
    <w:rsid w:val="002D6385"/>
    <w:rsid w:val="002F03E4"/>
    <w:rsid w:val="002F525D"/>
    <w:rsid w:val="00307857"/>
    <w:rsid w:val="0032344F"/>
    <w:rsid w:val="003401E6"/>
    <w:rsid w:val="00357118"/>
    <w:rsid w:val="0035787C"/>
    <w:rsid w:val="0036394F"/>
    <w:rsid w:val="00375C56"/>
    <w:rsid w:val="00382C67"/>
    <w:rsid w:val="0039392D"/>
    <w:rsid w:val="003B1B19"/>
    <w:rsid w:val="003B32AD"/>
    <w:rsid w:val="003E25A6"/>
    <w:rsid w:val="003E6F5B"/>
    <w:rsid w:val="003F7866"/>
    <w:rsid w:val="00404D4E"/>
    <w:rsid w:val="00414AE7"/>
    <w:rsid w:val="00415180"/>
    <w:rsid w:val="0041768E"/>
    <w:rsid w:val="00422790"/>
    <w:rsid w:val="0042377D"/>
    <w:rsid w:val="00455F01"/>
    <w:rsid w:val="004630BF"/>
    <w:rsid w:val="004726E9"/>
    <w:rsid w:val="004774B6"/>
    <w:rsid w:val="0048357D"/>
    <w:rsid w:val="004B0076"/>
    <w:rsid w:val="004E616F"/>
    <w:rsid w:val="004F2B06"/>
    <w:rsid w:val="004F2DD8"/>
    <w:rsid w:val="004F3B5A"/>
    <w:rsid w:val="00517434"/>
    <w:rsid w:val="00530D28"/>
    <w:rsid w:val="005371CC"/>
    <w:rsid w:val="00542DDA"/>
    <w:rsid w:val="0055675E"/>
    <w:rsid w:val="005578B7"/>
    <w:rsid w:val="0057103E"/>
    <w:rsid w:val="0058167F"/>
    <w:rsid w:val="00587A16"/>
    <w:rsid w:val="00591DA3"/>
    <w:rsid w:val="005960C2"/>
    <w:rsid w:val="005A3E2A"/>
    <w:rsid w:val="005B3E3C"/>
    <w:rsid w:val="005B4AC2"/>
    <w:rsid w:val="005B7855"/>
    <w:rsid w:val="005C195C"/>
    <w:rsid w:val="005C7208"/>
    <w:rsid w:val="005F1893"/>
    <w:rsid w:val="005F2465"/>
    <w:rsid w:val="00604280"/>
    <w:rsid w:val="00605628"/>
    <w:rsid w:val="00623823"/>
    <w:rsid w:val="00631951"/>
    <w:rsid w:val="00666676"/>
    <w:rsid w:val="00670B95"/>
    <w:rsid w:val="00672504"/>
    <w:rsid w:val="0068073B"/>
    <w:rsid w:val="006909A2"/>
    <w:rsid w:val="006917AF"/>
    <w:rsid w:val="006940FC"/>
    <w:rsid w:val="0069662A"/>
    <w:rsid w:val="006A0BBB"/>
    <w:rsid w:val="006A6980"/>
    <w:rsid w:val="006C1D83"/>
    <w:rsid w:val="006C432D"/>
    <w:rsid w:val="006C5E43"/>
    <w:rsid w:val="006D6B57"/>
    <w:rsid w:val="006D7A57"/>
    <w:rsid w:val="006E6A51"/>
    <w:rsid w:val="006F0363"/>
    <w:rsid w:val="00704EAA"/>
    <w:rsid w:val="007066D6"/>
    <w:rsid w:val="007346D4"/>
    <w:rsid w:val="00743746"/>
    <w:rsid w:val="00743C59"/>
    <w:rsid w:val="00776B15"/>
    <w:rsid w:val="00777B5C"/>
    <w:rsid w:val="00782C75"/>
    <w:rsid w:val="007831AC"/>
    <w:rsid w:val="00790BAC"/>
    <w:rsid w:val="00792EA8"/>
    <w:rsid w:val="00794897"/>
    <w:rsid w:val="007B09D7"/>
    <w:rsid w:val="007B3796"/>
    <w:rsid w:val="007D574A"/>
    <w:rsid w:val="007E12F8"/>
    <w:rsid w:val="007E1E76"/>
    <w:rsid w:val="007E7146"/>
    <w:rsid w:val="007E7985"/>
    <w:rsid w:val="008125E0"/>
    <w:rsid w:val="00814E80"/>
    <w:rsid w:val="0082053A"/>
    <w:rsid w:val="00844423"/>
    <w:rsid w:val="00854A97"/>
    <w:rsid w:val="00856589"/>
    <w:rsid w:val="00856DAB"/>
    <w:rsid w:val="00864D31"/>
    <w:rsid w:val="00887149"/>
    <w:rsid w:val="0089339E"/>
    <w:rsid w:val="00895B62"/>
    <w:rsid w:val="008A163E"/>
    <w:rsid w:val="008A27FF"/>
    <w:rsid w:val="008B4851"/>
    <w:rsid w:val="008C4A2F"/>
    <w:rsid w:val="008C5E3B"/>
    <w:rsid w:val="008E308A"/>
    <w:rsid w:val="008E5A79"/>
    <w:rsid w:val="008E7488"/>
    <w:rsid w:val="008F0B39"/>
    <w:rsid w:val="00901B13"/>
    <w:rsid w:val="00904B1E"/>
    <w:rsid w:val="00904BE0"/>
    <w:rsid w:val="00930FE3"/>
    <w:rsid w:val="00942AD1"/>
    <w:rsid w:val="00946DA8"/>
    <w:rsid w:val="00947168"/>
    <w:rsid w:val="00947202"/>
    <w:rsid w:val="0095055E"/>
    <w:rsid w:val="00970C07"/>
    <w:rsid w:val="00987E98"/>
    <w:rsid w:val="00997484"/>
    <w:rsid w:val="009A4775"/>
    <w:rsid w:val="009A69A9"/>
    <w:rsid w:val="009B0AC2"/>
    <w:rsid w:val="009B36A3"/>
    <w:rsid w:val="009B55C5"/>
    <w:rsid w:val="009C2C1E"/>
    <w:rsid w:val="009D3BF8"/>
    <w:rsid w:val="009E51AC"/>
    <w:rsid w:val="009E7738"/>
    <w:rsid w:val="009F22D8"/>
    <w:rsid w:val="009F7B1F"/>
    <w:rsid w:val="00A05AEB"/>
    <w:rsid w:val="00A35BF5"/>
    <w:rsid w:val="00A44771"/>
    <w:rsid w:val="00A44F45"/>
    <w:rsid w:val="00A64D90"/>
    <w:rsid w:val="00A67A4F"/>
    <w:rsid w:val="00A87677"/>
    <w:rsid w:val="00AB0966"/>
    <w:rsid w:val="00AC33A0"/>
    <w:rsid w:val="00AC3CB1"/>
    <w:rsid w:val="00AC66CE"/>
    <w:rsid w:val="00AC7679"/>
    <w:rsid w:val="00B10759"/>
    <w:rsid w:val="00B14BCD"/>
    <w:rsid w:val="00B23903"/>
    <w:rsid w:val="00B25FDC"/>
    <w:rsid w:val="00B40939"/>
    <w:rsid w:val="00B46DB0"/>
    <w:rsid w:val="00B52AF3"/>
    <w:rsid w:val="00B57139"/>
    <w:rsid w:val="00B8222F"/>
    <w:rsid w:val="00B82E1C"/>
    <w:rsid w:val="00BB01D8"/>
    <w:rsid w:val="00BD1CAB"/>
    <w:rsid w:val="00BD5426"/>
    <w:rsid w:val="00BF4C02"/>
    <w:rsid w:val="00C05DCE"/>
    <w:rsid w:val="00C171C0"/>
    <w:rsid w:val="00C21122"/>
    <w:rsid w:val="00C347E9"/>
    <w:rsid w:val="00C43A8E"/>
    <w:rsid w:val="00C600B0"/>
    <w:rsid w:val="00C670A6"/>
    <w:rsid w:val="00C6782E"/>
    <w:rsid w:val="00C814FB"/>
    <w:rsid w:val="00C84377"/>
    <w:rsid w:val="00C8636C"/>
    <w:rsid w:val="00CA0F27"/>
    <w:rsid w:val="00CA2A83"/>
    <w:rsid w:val="00CB3412"/>
    <w:rsid w:val="00CB5B45"/>
    <w:rsid w:val="00CC0ED0"/>
    <w:rsid w:val="00CE425A"/>
    <w:rsid w:val="00CE70D2"/>
    <w:rsid w:val="00CF4CEC"/>
    <w:rsid w:val="00D000CB"/>
    <w:rsid w:val="00D1126F"/>
    <w:rsid w:val="00D150F3"/>
    <w:rsid w:val="00D17EDF"/>
    <w:rsid w:val="00D40F3B"/>
    <w:rsid w:val="00D425E2"/>
    <w:rsid w:val="00D63F3F"/>
    <w:rsid w:val="00D82C2F"/>
    <w:rsid w:val="00D9025A"/>
    <w:rsid w:val="00D94EF2"/>
    <w:rsid w:val="00DA6972"/>
    <w:rsid w:val="00DB23BC"/>
    <w:rsid w:val="00DB3476"/>
    <w:rsid w:val="00DC1E80"/>
    <w:rsid w:val="00DD0CEE"/>
    <w:rsid w:val="00DD1E59"/>
    <w:rsid w:val="00DE40F2"/>
    <w:rsid w:val="00DF5B04"/>
    <w:rsid w:val="00E03ECB"/>
    <w:rsid w:val="00E043CB"/>
    <w:rsid w:val="00E15F5E"/>
    <w:rsid w:val="00E244D5"/>
    <w:rsid w:val="00E3230C"/>
    <w:rsid w:val="00E33789"/>
    <w:rsid w:val="00E46657"/>
    <w:rsid w:val="00E567F7"/>
    <w:rsid w:val="00E825FE"/>
    <w:rsid w:val="00EC586A"/>
    <w:rsid w:val="00EE77EE"/>
    <w:rsid w:val="00F02A27"/>
    <w:rsid w:val="00F071A3"/>
    <w:rsid w:val="00F0766B"/>
    <w:rsid w:val="00F126CE"/>
    <w:rsid w:val="00F1755F"/>
    <w:rsid w:val="00F2609A"/>
    <w:rsid w:val="00F32205"/>
    <w:rsid w:val="00F34213"/>
    <w:rsid w:val="00F53762"/>
    <w:rsid w:val="00F8553F"/>
    <w:rsid w:val="00F9183B"/>
    <w:rsid w:val="00F94BBF"/>
    <w:rsid w:val="00FA029B"/>
    <w:rsid w:val="00FA6212"/>
    <w:rsid w:val="00FF08EC"/>
    <w:rsid w:val="00FF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74B6"/>
    <w:pPr>
      <w:ind w:left="1080"/>
    </w:pPr>
    <w:rPr>
      <w:rFonts w:ascii="Arial" w:hAnsi="Arial"/>
    </w:rPr>
  </w:style>
  <w:style w:type="paragraph" w:styleId="Heading1">
    <w:name w:val="heading 1"/>
    <w:basedOn w:val="HeadingBase"/>
    <w:next w:val="BodyText"/>
    <w:link w:val="Heading1Char"/>
    <w:qFormat/>
    <w:rsid w:val="004774B6"/>
    <w:pPr>
      <w:pageBreakBefore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before="0" w:after="240" w:line="240" w:lineRule="atLeast"/>
      <w:ind w:left="115"/>
      <w:outlineLvl w:val="0"/>
    </w:pPr>
    <w:rPr>
      <w:rFonts w:ascii="Arial Black" w:hAnsi="Arial Black"/>
      <w:color w:val="FFFFFF"/>
      <w:spacing w:val="-10"/>
      <w:kern w:val="20"/>
      <w:position w:val="8"/>
      <w:sz w:val="24"/>
    </w:rPr>
  </w:style>
  <w:style w:type="paragraph" w:styleId="Heading2">
    <w:name w:val="heading 2"/>
    <w:basedOn w:val="HeadingBase"/>
    <w:next w:val="BodyText"/>
    <w:link w:val="Heading2Char"/>
    <w:qFormat/>
    <w:rsid w:val="004774B6"/>
    <w:pPr>
      <w:spacing w:before="240" w:after="240" w:line="240" w:lineRule="atLeast"/>
      <w:ind w:left="0"/>
      <w:outlineLvl w:val="1"/>
    </w:pPr>
    <w:rPr>
      <w:rFonts w:ascii="Arial Black" w:hAnsi="Arial Black"/>
      <w:spacing w:val="-15"/>
    </w:rPr>
  </w:style>
  <w:style w:type="paragraph" w:styleId="Heading3">
    <w:name w:val="heading 3"/>
    <w:basedOn w:val="HeadingBase"/>
    <w:next w:val="BodyText"/>
    <w:link w:val="Heading3Char"/>
    <w:qFormat/>
    <w:rsid w:val="004774B6"/>
    <w:pPr>
      <w:spacing w:before="120" w:after="120" w:line="240" w:lineRule="atLeast"/>
      <w:outlineLvl w:val="2"/>
    </w:pPr>
    <w:rPr>
      <w:rFonts w:ascii="Arial Black" w:hAnsi="Arial Black"/>
      <w:spacing w:val="-10"/>
      <w:sz w:val="20"/>
    </w:rPr>
  </w:style>
  <w:style w:type="paragraph" w:styleId="Heading4">
    <w:name w:val="heading 4"/>
    <w:basedOn w:val="HeadingBase"/>
    <w:next w:val="BodyText"/>
    <w:link w:val="Heading4Char"/>
    <w:qFormat/>
    <w:rsid w:val="004774B6"/>
    <w:pPr>
      <w:spacing w:before="120" w:after="120" w:line="240" w:lineRule="atLeast"/>
      <w:outlineLvl w:val="3"/>
    </w:pPr>
    <w:rPr>
      <w:b/>
      <w:i/>
      <w:sz w:val="20"/>
    </w:rPr>
  </w:style>
  <w:style w:type="paragraph" w:styleId="Heading5">
    <w:name w:val="heading 5"/>
    <w:basedOn w:val="HeadingBase"/>
    <w:next w:val="BodyText"/>
    <w:link w:val="Heading5Char"/>
    <w:qFormat/>
    <w:rsid w:val="004774B6"/>
    <w:pPr>
      <w:spacing w:before="0" w:line="240" w:lineRule="atLeast"/>
      <w:ind w:left="1440"/>
      <w:outlineLvl w:val="4"/>
    </w:pPr>
    <w:rPr>
      <w:sz w:val="20"/>
    </w:rPr>
  </w:style>
  <w:style w:type="paragraph" w:styleId="Heading6">
    <w:name w:val="heading 6"/>
    <w:basedOn w:val="HeadingBase"/>
    <w:next w:val="BodyText"/>
    <w:link w:val="Heading6Char"/>
    <w:qFormat/>
    <w:rsid w:val="004774B6"/>
    <w:pPr>
      <w:ind w:left="1440"/>
      <w:outlineLvl w:val="5"/>
    </w:pPr>
    <w:rPr>
      <w:i/>
      <w:sz w:val="20"/>
    </w:rPr>
  </w:style>
  <w:style w:type="paragraph" w:styleId="Heading7">
    <w:name w:val="heading 7"/>
    <w:basedOn w:val="HeadingBase"/>
    <w:next w:val="BodyText"/>
    <w:link w:val="Heading7Char"/>
    <w:qFormat/>
    <w:rsid w:val="004774B6"/>
    <w:pPr>
      <w:outlineLvl w:val="6"/>
    </w:pPr>
    <w:rPr>
      <w:sz w:val="20"/>
    </w:rPr>
  </w:style>
  <w:style w:type="paragraph" w:styleId="Heading8">
    <w:name w:val="heading 8"/>
    <w:basedOn w:val="HeadingBase"/>
    <w:next w:val="BodyText"/>
    <w:link w:val="Heading8Char"/>
    <w:qFormat/>
    <w:rsid w:val="004774B6"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link w:val="Heading9Char"/>
    <w:qFormat/>
    <w:rsid w:val="004774B6"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4774B6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link w:val="BodyTextChar1"/>
    <w:rsid w:val="004774B6"/>
    <w:pPr>
      <w:spacing w:before="60" w:after="60"/>
      <w:jc w:val="both"/>
    </w:pPr>
  </w:style>
  <w:style w:type="character" w:customStyle="1" w:styleId="BodyTextChar1">
    <w:name w:val="Body Text Char1"/>
    <w:link w:val="BodyText"/>
    <w:rsid w:val="000922AD"/>
    <w:rPr>
      <w:rFonts w:ascii="Arial" w:hAnsi="Arial"/>
    </w:rPr>
  </w:style>
  <w:style w:type="character" w:customStyle="1" w:styleId="Heading1Char">
    <w:name w:val="Heading 1 Char"/>
    <w:link w:val="Heading1"/>
    <w:rsid w:val="000922AD"/>
    <w:rPr>
      <w:rFonts w:ascii="Arial Black" w:hAnsi="Arial Black"/>
      <w:color w:val="FFFFFF"/>
      <w:spacing w:val="-10"/>
      <w:kern w:val="20"/>
      <w:position w:val="8"/>
      <w:sz w:val="24"/>
      <w:shd w:val="solid" w:color="auto" w:fill="auto"/>
    </w:rPr>
  </w:style>
  <w:style w:type="character" w:customStyle="1" w:styleId="Heading2Char">
    <w:name w:val="Heading 2 Char"/>
    <w:link w:val="Heading2"/>
    <w:rsid w:val="000922AD"/>
    <w:rPr>
      <w:rFonts w:ascii="Arial Black" w:hAnsi="Arial Black"/>
      <w:spacing w:val="-15"/>
      <w:kern w:val="28"/>
      <w:sz w:val="22"/>
    </w:rPr>
  </w:style>
  <w:style w:type="character" w:customStyle="1" w:styleId="Heading3Char">
    <w:name w:val="Heading 3 Char"/>
    <w:link w:val="Heading3"/>
    <w:rsid w:val="000922AD"/>
    <w:rPr>
      <w:rFonts w:ascii="Arial Black" w:hAnsi="Arial Black"/>
      <w:spacing w:val="-10"/>
      <w:kern w:val="28"/>
    </w:rPr>
  </w:style>
  <w:style w:type="character" w:customStyle="1" w:styleId="Heading4Char">
    <w:name w:val="Heading 4 Char"/>
    <w:link w:val="Heading4"/>
    <w:rsid w:val="000922AD"/>
    <w:rPr>
      <w:rFonts w:ascii="Arial" w:hAnsi="Arial"/>
      <w:b/>
      <w:i/>
      <w:spacing w:val="-4"/>
      <w:kern w:val="28"/>
    </w:rPr>
  </w:style>
  <w:style w:type="character" w:customStyle="1" w:styleId="Heading5Char">
    <w:name w:val="Heading 5 Char"/>
    <w:link w:val="Heading5"/>
    <w:rsid w:val="000922AD"/>
    <w:rPr>
      <w:rFonts w:ascii="Arial" w:hAnsi="Arial"/>
      <w:spacing w:val="-4"/>
      <w:kern w:val="28"/>
    </w:rPr>
  </w:style>
  <w:style w:type="character" w:customStyle="1" w:styleId="Heading6Char">
    <w:name w:val="Heading 6 Char"/>
    <w:link w:val="Heading6"/>
    <w:rsid w:val="000922AD"/>
    <w:rPr>
      <w:rFonts w:ascii="Arial" w:hAnsi="Arial"/>
      <w:i/>
      <w:spacing w:val="-4"/>
      <w:kern w:val="28"/>
    </w:rPr>
  </w:style>
  <w:style w:type="character" w:customStyle="1" w:styleId="Heading7Char">
    <w:name w:val="Heading 7 Char"/>
    <w:link w:val="Heading7"/>
    <w:rsid w:val="000922AD"/>
    <w:rPr>
      <w:rFonts w:ascii="Arial" w:hAnsi="Arial"/>
      <w:spacing w:val="-4"/>
      <w:kern w:val="28"/>
    </w:rPr>
  </w:style>
  <w:style w:type="character" w:customStyle="1" w:styleId="Heading8Char">
    <w:name w:val="Heading 8 Char"/>
    <w:link w:val="Heading8"/>
    <w:rsid w:val="000922AD"/>
    <w:rPr>
      <w:rFonts w:ascii="Arial" w:hAnsi="Arial"/>
      <w:i/>
      <w:spacing w:val="-4"/>
      <w:kern w:val="28"/>
      <w:sz w:val="18"/>
    </w:rPr>
  </w:style>
  <w:style w:type="character" w:customStyle="1" w:styleId="Heading9Char">
    <w:name w:val="Heading 9 Char"/>
    <w:link w:val="Heading9"/>
    <w:rsid w:val="000922AD"/>
    <w:rPr>
      <w:rFonts w:ascii="Arial" w:hAnsi="Arial"/>
      <w:spacing w:val="-4"/>
      <w:kern w:val="28"/>
      <w:sz w:val="18"/>
    </w:rPr>
  </w:style>
  <w:style w:type="paragraph" w:customStyle="1" w:styleId="BlockQuotation">
    <w:name w:val="Block Quotation"/>
    <w:basedOn w:val="Normal"/>
    <w:rsid w:val="004774B6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hAnsi="Arial Narrow"/>
    </w:rPr>
  </w:style>
  <w:style w:type="paragraph" w:styleId="BodyTextIndent">
    <w:name w:val="Body Text Indent"/>
    <w:basedOn w:val="BodyText"/>
    <w:link w:val="BodyTextIndentChar"/>
    <w:rsid w:val="00CB3412"/>
    <w:pPr>
      <w:ind w:left="1440"/>
    </w:pPr>
  </w:style>
  <w:style w:type="character" w:customStyle="1" w:styleId="BodyTextIndentChar">
    <w:name w:val="Body Text Indent Char"/>
    <w:link w:val="BodyTextIndent"/>
    <w:rsid w:val="000922AD"/>
    <w:rPr>
      <w:rFonts w:ascii="Arial" w:hAnsi="Arial"/>
      <w:lang w:val="en-US" w:eastAsia="en-US" w:bidi="ar-SA"/>
    </w:rPr>
  </w:style>
  <w:style w:type="paragraph" w:customStyle="1" w:styleId="BodyTextKeep">
    <w:name w:val="Body Text Keep"/>
    <w:basedOn w:val="BodyText"/>
    <w:rsid w:val="00CB3412"/>
    <w:pPr>
      <w:keepNext/>
    </w:pPr>
  </w:style>
  <w:style w:type="paragraph" w:customStyle="1" w:styleId="Picture">
    <w:name w:val="Picture"/>
    <w:next w:val="Caption"/>
    <w:rsid w:val="004774B6"/>
    <w:pPr>
      <w:keepNext/>
      <w:jc w:val="center"/>
    </w:pPr>
    <w:rPr>
      <w:rFonts w:ascii="Arial" w:hAnsi="Arial"/>
    </w:rPr>
  </w:style>
  <w:style w:type="paragraph" w:styleId="Caption">
    <w:name w:val="caption"/>
    <w:basedOn w:val="Picture"/>
    <w:next w:val="BodyText"/>
    <w:qFormat/>
    <w:rsid w:val="004774B6"/>
    <w:pPr>
      <w:spacing w:before="60" w:after="240" w:line="220" w:lineRule="atLeast"/>
    </w:pPr>
  </w:style>
  <w:style w:type="paragraph" w:customStyle="1" w:styleId="PartLabel">
    <w:name w:val="Part Label"/>
    <w:basedOn w:val="Normal"/>
    <w:rsid w:val="004774B6"/>
    <w:pPr>
      <w:framePr w:h="1080" w:hRule="exact" w:hSpace="180" w:wrap="around" w:vAnchor="page" w:hAnchor="page" w:x="1861" w:y="1201" w:anchorLock="1"/>
      <w:pBdr>
        <w:top w:val="single" w:sz="6" w:space="1" w:color="auto"/>
        <w:left w:val="single" w:sz="6" w:space="1" w:color="auto"/>
      </w:pBdr>
      <w:shd w:val="solid" w:color="auto" w:fill="auto"/>
      <w:spacing w:line="360" w:lineRule="exact"/>
      <w:ind w:left="0" w:right="7412"/>
      <w:jc w:val="center"/>
    </w:pPr>
    <w:rPr>
      <w:color w:val="FFFFFF"/>
      <w:spacing w:val="-16"/>
      <w:position w:val="4"/>
      <w:sz w:val="26"/>
    </w:rPr>
  </w:style>
  <w:style w:type="paragraph" w:customStyle="1" w:styleId="PartTitle">
    <w:name w:val="Part Title"/>
    <w:basedOn w:val="Normal"/>
    <w:rsid w:val="004774B6"/>
    <w:pPr>
      <w:framePr w:h="1080" w:hRule="exact" w:hSpace="180" w:wrap="around" w:vAnchor="page" w:hAnchor="page" w:x="1861" w:y="1201" w:anchorLock="1"/>
      <w:pBdr>
        <w:left w:val="single" w:sz="6" w:space="1" w:color="auto"/>
      </w:pBdr>
      <w:shd w:val="solid" w:color="auto" w:fill="auto"/>
      <w:spacing w:after="240" w:line="660" w:lineRule="exact"/>
      <w:ind w:left="0" w:right="7412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paragraph" w:styleId="Title">
    <w:name w:val="Title"/>
    <w:basedOn w:val="HeadingBase"/>
    <w:next w:val="Subtitle"/>
    <w:link w:val="TitleChar"/>
    <w:qFormat/>
    <w:rsid w:val="004774B6"/>
    <w:pPr>
      <w:pBdr>
        <w:top w:val="single" w:sz="6" w:space="16" w:color="auto"/>
      </w:pBdr>
      <w:spacing w:before="220" w:after="60" w:line="320" w:lineRule="atLeast"/>
      <w:ind w:left="0"/>
    </w:pPr>
    <w:rPr>
      <w:rFonts w:ascii="Arial Black" w:hAnsi="Arial Black"/>
      <w:spacing w:val="-30"/>
      <w:sz w:val="40"/>
    </w:rPr>
  </w:style>
  <w:style w:type="paragraph" w:styleId="Subtitle">
    <w:name w:val="Subtitle"/>
    <w:basedOn w:val="Title"/>
    <w:next w:val="BodyText"/>
    <w:link w:val="SubtitleChar"/>
    <w:qFormat/>
    <w:rsid w:val="004774B6"/>
    <w:pPr>
      <w:pBdr>
        <w:top w:val="none" w:sz="0" w:space="0" w:color="auto"/>
      </w:pBdr>
      <w:spacing w:before="60" w:after="120" w:line="340" w:lineRule="atLeast"/>
    </w:pPr>
    <w:rPr>
      <w:rFonts w:ascii="Arial" w:hAnsi="Arial"/>
      <w:spacing w:val="-16"/>
      <w:sz w:val="32"/>
    </w:rPr>
  </w:style>
  <w:style w:type="character" w:customStyle="1" w:styleId="SubtitleChar">
    <w:name w:val="Subtitle Char"/>
    <w:link w:val="Subtitle"/>
    <w:rsid w:val="000922AD"/>
    <w:rPr>
      <w:rFonts w:ascii="Arial" w:hAnsi="Arial"/>
      <w:spacing w:val="-16"/>
      <w:kern w:val="28"/>
      <w:sz w:val="32"/>
    </w:rPr>
  </w:style>
  <w:style w:type="character" w:customStyle="1" w:styleId="TitleChar">
    <w:name w:val="Title Char"/>
    <w:link w:val="Title"/>
    <w:rsid w:val="000922AD"/>
    <w:rPr>
      <w:rFonts w:ascii="Arial Black" w:hAnsi="Arial Black"/>
      <w:spacing w:val="-30"/>
      <w:kern w:val="28"/>
      <w:sz w:val="40"/>
    </w:rPr>
  </w:style>
  <w:style w:type="paragraph" w:customStyle="1" w:styleId="ChapterSubtitle">
    <w:name w:val="Chapter Subtitle"/>
    <w:basedOn w:val="Subtitle"/>
    <w:rsid w:val="004774B6"/>
  </w:style>
  <w:style w:type="paragraph" w:customStyle="1" w:styleId="CompanyName">
    <w:name w:val="Company Name"/>
    <w:basedOn w:val="Normal"/>
    <w:rsid w:val="004774B6"/>
    <w:pPr>
      <w:keepNext/>
      <w:keepLines/>
      <w:framePr w:w="4080" w:h="840" w:hSpace="180" w:wrap="notBeside" w:vAnchor="page" w:hAnchor="margin" w:y="913" w:anchorLock="1"/>
      <w:spacing w:line="220" w:lineRule="atLeast"/>
      <w:ind w:left="0"/>
    </w:pPr>
    <w:rPr>
      <w:rFonts w:ascii="Arial Black" w:hAnsi="Arial Black"/>
      <w:spacing w:val="-25"/>
      <w:kern w:val="28"/>
      <w:sz w:val="32"/>
    </w:rPr>
  </w:style>
  <w:style w:type="paragraph" w:customStyle="1" w:styleId="ChapterTitle">
    <w:name w:val="Chapter Title"/>
    <w:basedOn w:val="Normal"/>
    <w:rsid w:val="004774B6"/>
    <w:pPr>
      <w:framePr w:h="1080" w:hRule="exact" w:hSpace="180" w:wrap="around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right="7656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character" w:styleId="CommentReference">
    <w:name w:val="annotation reference"/>
    <w:semiHidden/>
    <w:rsid w:val="004774B6"/>
    <w:rPr>
      <w:rFonts w:ascii="Arial" w:hAnsi="Arial"/>
      <w:sz w:val="16"/>
    </w:rPr>
  </w:style>
  <w:style w:type="paragraph" w:customStyle="1" w:styleId="FootnoteBase">
    <w:name w:val="Footnote Base"/>
    <w:basedOn w:val="Normal"/>
    <w:rsid w:val="004774B6"/>
    <w:pPr>
      <w:keepLines/>
      <w:spacing w:line="200" w:lineRule="atLeast"/>
    </w:pPr>
    <w:rPr>
      <w:spacing w:val="-5"/>
      <w:sz w:val="16"/>
    </w:rPr>
  </w:style>
  <w:style w:type="paragraph" w:styleId="CommentText">
    <w:name w:val="annotation text"/>
    <w:basedOn w:val="FootnoteBase"/>
    <w:link w:val="CommentTextChar"/>
    <w:semiHidden/>
    <w:rsid w:val="004774B6"/>
  </w:style>
  <w:style w:type="character" w:customStyle="1" w:styleId="CommentTextChar">
    <w:name w:val="Comment Text Char"/>
    <w:link w:val="CommentText"/>
    <w:semiHidden/>
    <w:rsid w:val="000922AD"/>
    <w:rPr>
      <w:rFonts w:ascii="Arial" w:hAnsi="Arial"/>
      <w:spacing w:val="-5"/>
      <w:sz w:val="16"/>
    </w:rPr>
  </w:style>
  <w:style w:type="paragraph" w:customStyle="1" w:styleId="TableText">
    <w:name w:val="Table Text"/>
    <w:basedOn w:val="Normal"/>
    <w:rsid w:val="004774B6"/>
    <w:pPr>
      <w:keepLines/>
      <w:spacing w:before="60"/>
      <w:ind w:left="0"/>
    </w:pPr>
  </w:style>
  <w:style w:type="paragraph" w:customStyle="1" w:styleId="TitleCover">
    <w:name w:val="Title Cover"/>
    <w:basedOn w:val="HeadingBase"/>
    <w:next w:val="Normal"/>
    <w:rsid w:val="004774B6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sz w:val="64"/>
    </w:rPr>
  </w:style>
  <w:style w:type="paragraph" w:customStyle="1" w:styleId="DocumentLabel">
    <w:name w:val="Document Label"/>
    <w:basedOn w:val="TitleCover"/>
    <w:rsid w:val="004774B6"/>
  </w:style>
  <w:style w:type="character" w:styleId="Emphasis">
    <w:name w:val="Emphasis"/>
    <w:qFormat/>
    <w:rsid w:val="004774B6"/>
    <w:rPr>
      <w:rFonts w:ascii="Arial Black" w:hAnsi="Arial Black"/>
      <w:spacing w:val="-4"/>
      <w:sz w:val="18"/>
    </w:rPr>
  </w:style>
  <w:style w:type="character" w:styleId="EndnoteReference">
    <w:name w:val="endnote reference"/>
    <w:semiHidden/>
    <w:rsid w:val="004774B6"/>
    <w:rPr>
      <w:vertAlign w:val="superscript"/>
    </w:rPr>
  </w:style>
  <w:style w:type="paragraph" w:styleId="EndnoteText">
    <w:name w:val="endnote text"/>
    <w:basedOn w:val="FootnoteBase"/>
    <w:link w:val="EndnoteTextChar"/>
    <w:semiHidden/>
    <w:rsid w:val="004774B6"/>
  </w:style>
  <w:style w:type="character" w:customStyle="1" w:styleId="EndnoteTextChar">
    <w:name w:val="Endnote Text Char"/>
    <w:link w:val="EndnoteText"/>
    <w:semiHidden/>
    <w:rsid w:val="000922AD"/>
    <w:rPr>
      <w:rFonts w:ascii="Arial" w:hAnsi="Arial"/>
      <w:spacing w:val="-5"/>
      <w:sz w:val="16"/>
    </w:rPr>
  </w:style>
  <w:style w:type="paragraph" w:customStyle="1" w:styleId="HeaderBase">
    <w:name w:val="Header Base"/>
    <w:basedOn w:val="Normal"/>
    <w:rsid w:val="004774B6"/>
    <w:pPr>
      <w:keepLines/>
      <w:tabs>
        <w:tab w:val="center" w:pos="4320"/>
        <w:tab w:val="right" w:pos="9360"/>
      </w:tabs>
      <w:spacing w:line="190" w:lineRule="atLeast"/>
      <w:ind w:left="0"/>
    </w:pPr>
    <w:rPr>
      <w:sz w:val="18"/>
    </w:rPr>
  </w:style>
  <w:style w:type="paragraph" w:styleId="Footer">
    <w:name w:val="footer"/>
    <w:basedOn w:val="HeaderBase"/>
    <w:link w:val="FooterChar"/>
    <w:rsid w:val="004774B6"/>
  </w:style>
  <w:style w:type="character" w:customStyle="1" w:styleId="FooterChar">
    <w:name w:val="Footer Char"/>
    <w:link w:val="Footer"/>
    <w:rsid w:val="000922AD"/>
    <w:rPr>
      <w:rFonts w:ascii="Arial" w:hAnsi="Arial"/>
      <w:sz w:val="18"/>
    </w:rPr>
  </w:style>
  <w:style w:type="paragraph" w:customStyle="1" w:styleId="FooterEven">
    <w:name w:val="Footer Even"/>
    <w:basedOn w:val="Footer"/>
    <w:rsid w:val="004774B6"/>
    <w:pPr>
      <w:pBdr>
        <w:top w:val="single" w:sz="6" w:space="2" w:color="auto"/>
      </w:pBdr>
      <w:spacing w:before="600"/>
    </w:pPr>
  </w:style>
  <w:style w:type="paragraph" w:customStyle="1" w:styleId="FooterFirst">
    <w:name w:val="Footer First"/>
    <w:basedOn w:val="Footer"/>
    <w:rsid w:val="004774B6"/>
    <w:pPr>
      <w:pBdr>
        <w:top w:val="single" w:sz="6" w:space="2" w:color="auto"/>
      </w:pBdr>
      <w:spacing w:before="600"/>
    </w:pPr>
  </w:style>
  <w:style w:type="paragraph" w:customStyle="1" w:styleId="FooterOdd">
    <w:name w:val="Footer Odd"/>
    <w:basedOn w:val="Footer"/>
    <w:rsid w:val="004774B6"/>
    <w:pPr>
      <w:pBdr>
        <w:top w:val="single" w:sz="6" w:space="2" w:color="auto"/>
      </w:pBdr>
      <w:spacing w:before="600"/>
    </w:pPr>
  </w:style>
  <w:style w:type="character" w:styleId="FootnoteReference">
    <w:name w:val="footnote reference"/>
    <w:semiHidden/>
    <w:rsid w:val="004774B6"/>
    <w:rPr>
      <w:vertAlign w:val="superscript"/>
    </w:rPr>
  </w:style>
  <w:style w:type="paragraph" w:styleId="FootnoteText">
    <w:name w:val="footnote text"/>
    <w:basedOn w:val="FootnoteBase"/>
    <w:link w:val="FootnoteTextChar"/>
    <w:semiHidden/>
    <w:rsid w:val="004774B6"/>
  </w:style>
  <w:style w:type="character" w:customStyle="1" w:styleId="FootnoteTextChar">
    <w:name w:val="Footnote Text Char"/>
    <w:link w:val="FootnoteText"/>
    <w:semiHidden/>
    <w:rsid w:val="000922AD"/>
    <w:rPr>
      <w:rFonts w:ascii="Arial" w:hAnsi="Arial"/>
      <w:spacing w:val="-5"/>
      <w:sz w:val="16"/>
    </w:rPr>
  </w:style>
  <w:style w:type="paragraph" w:styleId="Header">
    <w:name w:val="header"/>
    <w:basedOn w:val="HeaderBase"/>
    <w:link w:val="HeaderChar"/>
    <w:rsid w:val="004774B6"/>
    <w:pPr>
      <w:tabs>
        <w:tab w:val="clear" w:pos="4320"/>
      </w:tabs>
    </w:pPr>
    <w:rPr>
      <w:u w:val="single"/>
    </w:rPr>
  </w:style>
  <w:style w:type="character" w:customStyle="1" w:styleId="HeaderChar">
    <w:name w:val="Header Char"/>
    <w:link w:val="Header"/>
    <w:rsid w:val="000922AD"/>
    <w:rPr>
      <w:rFonts w:ascii="Arial" w:hAnsi="Arial"/>
      <w:sz w:val="18"/>
      <w:u w:val="single"/>
    </w:rPr>
  </w:style>
  <w:style w:type="paragraph" w:customStyle="1" w:styleId="HeaderEven">
    <w:name w:val="Header Even"/>
    <w:basedOn w:val="Header"/>
    <w:rsid w:val="004774B6"/>
    <w:pPr>
      <w:pBdr>
        <w:bottom w:val="single" w:sz="6" w:space="1" w:color="auto"/>
      </w:pBdr>
      <w:spacing w:after="600"/>
    </w:pPr>
  </w:style>
  <w:style w:type="paragraph" w:customStyle="1" w:styleId="HeaderFirst">
    <w:name w:val="Header First"/>
    <w:basedOn w:val="Header"/>
    <w:rsid w:val="004774B6"/>
    <w:pPr>
      <w:pBdr>
        <w:top w:val="single" w:sz="6" w:space="2" w:color="auto"/>
      </w:pBdr>
      <w:jc w:val="right"/>
    </w:pPr>
  </w:style>
  <w:style w:type="paragraph" w:customStyle="1" w:styleId="HeaderOdd">
    <w:name w:val="Header Odd"/>
    <w:basedOn w:val="Header"/>
    <w:rsid w:val="004774B6"/>
    <w:pPr>
      <w:pBdr>
        <w:bottom w:val="single" w:sz="6" w:space="1" w:color="auto"/>
      </w:pBdr>
      <w:spacing w:after="600"/>
    </w:pPr>
  </w:style>
  <w:style w:type="paragraph" w:customStyle="1" w:styleId="IndexBase">
    <w:name w:val="Index Base"/>
    <w:basedOn w:val="Normal"/>
    <w:rsid w:val="004774B6"/>
    <w:pPr>
      <w:spacing w:line="240" w:lineRule="atLeast"/>
      <w:ind w:left="360" w:hanging="360"/>
    </w:pPr>
    <w:rPr>
      <w:spacing w:val="-5"/>
      <w:sz w:val="18"/>
    </w:rPr>
  </w:style>
  <w:style w:type="paragraph" w:styleId="Index1">
    <w:name w:val="index 1"/>
    <w:basedOn w:val="IndexBase"/>
    <w:autoRedefine/>
    <w:semiHidden/>
    <w:rsid w:val="004774B6"/>
  </w:style>
  <w:style w:type="paragraph" w:styleId="Index2">
    <w:name w:val="index 2"/>
    <w:basedOn w:val="IndexBase"/>
    <w:autoRedefine/>
    <w:semiHidden/>
    <w:rsid w:val="004774B6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4774B6"/>
    <w:pPr>
      <w:spacing w:line="240" w:lineRule="auto"/>
      <w:ind w:left="1080"/>
    </w:pPr>
  </w:style>
  <w:style w:type="paragraph" w:styleId="Index4">
    <w:name w:val="index 4"/>
    <w:basedOn w:val="IndexBase"/>
    <w:autoRedefine/>
    <w:semiHidden/>
    <w:rsid w:val="004774B6"/>
    <w:pPr>
      <w:spacing w:line="240" w:lineRule="auto"/>
      <w:ind w:left="1440"/>
    </w:pPr>
  </w:style>
  <w:style w:type="paragraph" w:styleId="Index5">
    <w:name w:val="index 5"/>
    <w:basedOn w:val="IndexBase"/>
    <w:autoRedefine/>
    <w:semiHidden/>
    <w:rsid w:val="004774B6"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rsid w:val="004774B6"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character" w:customStyle="1" w:styleId="Lead-inEmphasis">
    <w:name w:val="Lead-in Emphasis"/>
    <w:rsid w:val="004774B6"/>
    <w:rPr>
      <w:rFonts w:ascii="Arial Black" w:hAnsi="Arial Black"/>
      <w:spacing w:val="-4"/>
      <w:sz w:val="18"/>
    </w:rPr>
  </w:style>
  <w:style w:type="character" w:styleId="LineNumber">
    <w:name w:val="line number"/>
    <w:rsid w:val="004774B6"/>
    <w:rPr>
      <w:sz w:val="18"/>
    </w:rPr>
  </w:style>
  <w:style w:type="paragraph" w:styleId="List">
    <w:name w:val="List"/>
    <w:basedOn w:val="BodyText"/>
    <w:rsid w:val="004774B6"/>
    <w:pPr>
      <w:ind w:left="1440" w:hanging="360"/>
    </w:pPr>
  </w:style>
  <w:style w:type="paragraph" w:styleId="List2">
    <w:name w:val="List 2"/>
    <w:basedOn w:val="List"/>
    <w:rsid w:val="004774B6"/>
    <w:pPr>
      <w:ind w:left="1800"/>
    </w:pPr>
  </w:style>
  <w:style w:type="paragraph" w:styleId="List3">
    <w:name w:val="List 3"/>
    <w:basedOn w:val="List"/>
    <w:rsid w:val="004774B6"/>
    <w:pPr>
      <w:ind w:left="2160"/>
    </w:pPr>
  </w:style>
  <w:style w:type="paragraph" w:styleId="List4">
    <w:name w:val="List 4"/>
    <w:basedOn w:val="List"/>
    <w:rsid w:val="004774B6"/>
    <w:pPr>
      <w:ind w:left="2520"/>
    </w:pPr>
  </w:style>
  <w:style w:type="paragraph" w:styleId="List5">
    <w:name w:val="List 5"/>
    <w:basedOn w:val="List"/>
    <w:rsid w:val="004774B6"/>
    <w:pPr>
      <w:ind w:left="2880"/>
    </w:pPr>
  </w:style>
  <w:style w:type="paragraph" w:styleId="ListBullet">
    <w:name w:val="List Bullet"/>
    <w:basedOn w:val="List"/>
    <w:rsid w:val="004774B6"/>
    <w:pPr>
      <w:numPr>
        <w:numId w:val="1"/>
      </w:numPr>
      <w:tabs>
        <w:tab w:val="clear" w:pos="1440"/>
      </w:tabs>
    </w:pPr>
  </w:style>
  <w:style w:type="paragraph" w:styleId="ListBullet2">
    <w:name w:val="List Bullet 2"/>
    <w:basedOn w:val="ListBullet"/>
    <w:autoRedefine/>
    <w:rsid w:val="004774B6"/>
    <w:pPr>
      <w:ind w:left="1800"/>
    </w:pPr>
  </w:style>
  <w:style w:type="paragraph" w:styleId="ListBullet3">
    <w:name w:val="List Bullet 3"/>
    <w:basedOn w:val="ListBullet"/>
    <w:autoRedefine/>
    <w:rsid w:val="004774B6"/>
    <w:pPr>
      <w:ind w:left="2160"/>
    </w:pPr>
  </w:style>
  <w:style w:type="paragraph" w:styleId="ListBullet4">
    <w:name w:val="List Bullet 4"/>
    <w:basedOn w:val="ListBullet"/>
    <w:autoRedefine/>
    <w:rsid w:val="004774B6"/>
    <w:pPr>
      <w:ind w:left="2520"/>
    </w:pPr>
  </w:style>
  <w:style w:type="paragraph" w:styleId="ListBullet5">
    <w:name w:val="List Bullet 5"/>
    <w:basedOn w:val="ListBullet"/>
    <w:autoRedefine/>
    <w:rsid w:val="004774B6"/>
    <w:pPr>
      <w:ind w:left="2880"/>
    </w:pPr>
  </w:style>
  <w:style w:type="paragraph" w:styleId="ListContinue">
    <w:name w:val="List Continue"/>
    <w:basedOn w:val="List"/>
    <w:rsid w:val="004774B6"/>
    <w:pPr>
      <w:ind w:firstLine="0"/>
    </w:pPr>
  </w:style>
  <w:style w:type="paragraph" w:styleId="ListContinue2">
    <w:name w:val="List Continue 2"/>
    <w:basedOn w:val="ListContinue"/>
    <w:rsid w:val="004774B6"/>
    <w:pPr>
      <w:ind w:left="2160"/>
    </w:pPr>
  </w:style>
  <w:style w:type="paragraph" w:styleId="ListContinue3">
    <w:name w:val="List Continue 3"/>
    <w:basedOn w:val="ListContinue"/>
    <w:rsid w:val="004774B6"/>
    <w:pPr>
      <w:ind w:left="2520"/>
    </w:pPr>
  </w:style>
  <w:style w:type="paragraph" w:styleId="ListContinue4">
    <w:name w:val="List Continue 4"/>
    <w:basedOn w:val="ListContinue"/>
    <w:rsid w:val="004774B6"/>
    <w:pPr>
      <w:ind w:left="2880"/>
    </w:pPr>
  </w:style>
  <w:style w:type="paragraph" w:styleId="ListContinue5">
    <w:name w:val="List Continue 5"/>
    <w:basedOn w:val="ListContinue"/>
    <w:rsid w:val="004774B6"/>
    <w:pPr>
      <w:ind w:left="3240"/>
    </w:pPr>
  </w:style>
  <w:style w:type="paragraph" w:styleId="ListNumber">
    <w:name w:val="List Number"/>
    <w:basedOn w:val="List"/>
    <w:rsid w:val="004774B6"/>
    <w:pPr>
      <w:numPr>
        <w:numId w:val="2"/>
      </w:numPr>
    </w:pPr>
  </w:style>
  <w:style w:type="paragraph" w:styleId="ListNumber2">
    <w:name w:val="List Number 2"/>
    <w:basedOn w:val="ListNumber"/>
    <w:rsid w:val="004774B6"/>
    <w:pPr>
      <w:ind w:left="1800"/>
    </w:pPr>
  </w:style>
  <w:style w:type="paragraph" w:styleId="ListNumber3">
    <w:name w:val="List Number 3"/>
    <w:basedOn w:val="ListNumber"/>
    <w:rsid w:val="004774B6"/>
    <w:pPr>
      <w:ind w:left="2160"/>
    </w:pPr>
  </w:style>
  <w:style w:type="paragraph" w:styleId="ListNumber4">
    <w:name w:val="List Number 4"/>
    <w:basedOn w:val="ListNumber"/>
    <w:rsid w:val="004774B6"/>
    <w:pPr>
      <w:ind w:left="2520"/>
    </w:pPr>
  </w:style>
  <w:style w:type="paragraph" w:styleId="ListNumber5">
    <w:name w:val="List Number 5"/>
    <w:basedOn w:val="ListNumber"/>
    <w:rsid w:val="004774B6"/>
    <w:pPr>
      <w:ind w:left="2880"/>
    </w:pPr>
  </w:style>
  <w:style w:type="paragraph" w:customStyle="1" w:styleId="TableHeader">
    <w:name w:val="Table Header"/>
    <w:basedOn w:val="Normal"/>
    <w:rsid w:val="004774B6"/>
    <w:pPr>
      <w:keepNext/>
      <w:spacing w:before="60"/>
      <w:ind w:left="0"/>
      <w:jc w:val="center"/>
    </w:pPr>
    <w:rPr>
      <w:rFonts w:ascii="Arial Black" w:hAnsi="Arial Black"/>
    </w:rPr>
  </w:style>
  <w:style w:type="paragraph" w:styleId="MessageHeader">
    <w:name w:val="Message Header"/>
    <w:basedOn w:val="BodyText"/>
    <w:link w:val="MessageHeaderChar"/>
    <w:rsid w:val="004774B6"/>
    <w:pPr>
      <w:keepLines/>
      <w:tabs>
        <w:tab w:val="left" w:pos="3600"/>
        <w:tab w:val="left" w:pos="4680"/>
      </w:tabs>
      <w:spacing w:after="120" w:line="280" w:lineRule="exact"/>
      <w:ind w:right="2160" w:hanging="1080"/>
      <w:jc w:val="left"/>
    </w:pPr>
    <w:rPr>
      <w:sz w:val="22"/>
    </w:rPr>
  </w:style>
  <w:style w:type="character" w:customStyle="1" w:styleId="MessageHeaderChar">
    <w:name w:val="Message Header Char"/>
    <w:link w:val="MessageHeader"/>
    <w:rsid w:val="000922AD"/>
    <w:rPr>
      <w:rFonts w:ascii="Arial" w:hAnsi="Arial"/>
      <w:sz w:val="22"/>
    </w:rPr>
  </w:style>
  <w:style w:type="paragraph" w:styleId="NormalIndent">
    <w:name w:val="Normal Indent"/>
    <w:basedOn w:val="Normal"/>
    <w:rsid w:val="004774B6"/>
    <w:pPr>
      <w:ind w:left="1440"/>
    </w:pPr>
  </w:style>
  <w:style w:type="character" w:styleId="PageNumber">
    <w:name w:val="page number"/>
    <w:rsid w:val="004774B6"/>
    <w:rPr>
      <w:rFonts w:ascii="Arial Black" w:hAnsi="Arial Black"/>
      <w:spacing w:val="-10"/>
      <w:sz w:val="18"/>
    </w:rPr>
  </w:style>
  <w:style w:type="paragraph" w:customStyle="1" w:styleId="PartSubtitle">
    <w:name w:val="Part Subtitle"/>
    <w:basedOn w:val="Normal"/>
    <w:next w:val="BodyText"/>
    <w:rsid w:val="004774B6"/>
    <w:pPr>
      <w:keepNext/>
      <w:spacing w:before="360" w:after="120"/>
    </w:pPr>
    <w:rPr>
      <w:i/>
      <w:kern w:val="28"/>
      <w:sz w:val="26"/>
    </w:rPr>
  </w:style>
  <w:style w:type="paragraph" w:customStyle="1" w:styleId="ReturnAddress">
    <w:name w:val="Return Address"/>
    <w:basedOn w:val="Normal"/>
    <w:rsid w:val="004774B6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  <w:ind w:left="0"/>
    </w:pPr>
    <w:rPr>
      <w:sz w:val="14"/>
    </w:rPr>
  </w:style>
  <w:style w:type="paragraph" w:customStyle="1" w:styleId="SectionHeading">
    <w:name w:val="Section Heading"/>
    <w:basedOn w:val="Heading1"/>
    <w:rsid w:val="004774B6"/>
  </w:style>
  <w:style w:type="paragraph" w:customStyle="1" w:styleId="SectionLabel">
    <w:name w:val="Section Label"/>
    <w:basedOn w:val="HeadingBase"/>
    <w:next w:val="BodyText"/>
    <w:rsid w:val="004774B6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character" w:customStyle="1" w:styleId="Slogan">
    <w:name w:val="Slogan"/>
    <w:basedOn w:val="DefaultParagraphFont"/>
    <w:rsid w:val="004774B6"/>
    <w:rPr>
      <w:i/>
      <w:spacing w:val="-6"/>
      <w:sz w:val="24"/>
    </w:rPr>
  </w:style>
  <w:style w:type="paragraph" w:customStyle="1" w:styleId="SubtitleCover">
    <w:name w:val="Subtitle Cover"/>
    <w:basedOn w:val="TitleCover"/>
    <w:next w:val="BodyText"/>
    <w:rsid w:val="004774B6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 w:val="0"/>
      <w:spacing w:val="-30"/>
      <w:sz w:val="48"/>
    </w:rPr>
  </w:style>
  <w:style w:type="character" w:customStyle="1" w:styleId="Superscript">
    <w:name w:val="Superscript"/>
    <w:rsid w:val="004774B6"/>
    <w:rPr>
      <w:b/>
      <w:vertAlign w:val="superscript"/>
    </w:rPr>
  </w:style>
  <w:style w:type="paragraph" w:styleId="TableofAuthorities">
    <w:name w:val="table of authorities"/>
    <w:basedOn w:val="Normal"/>
    <w:semiHidden/>
    <w:rsid w:val="004774B6"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Normal"/>
    <w:rsid w:val="004774B6"/>
    <w:pPr>
      <w:tabs>
        <w:tab w:val="right" w:leader="dot" w:pos="9000"/>
      </w:tabs>
      <w:spacing w:after="240" w:line="240" w:lineRule="atLeast"/>
      <w:ind w:left="0"/>
    </w:pPr>
  </w:style>
  <w:style w:type="paragraph" w:styleId="TableofFigures">
    <w:name w:val="table of figures"/>
    <w:basedOn w:val="TOCBase"/>
    <w:semiHidden/>
    <w:rsid w:val="004774B6"/>
    <w:pPr>
      <w:ind w:left="1440" w:hanging="360"/>
    </w:pPr>
  </w:style>
  <w:style w:type="paragraph" w:styleId="TOAHeading">
    <w:name w:val="toa heading"/>
    <w:basedOn w:val="Normal"/>
    <w:next w:val="TableofAuthorities"/>
    <w:semiHidden/>
    <w:rsid w:val="004774B6"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TOC1">
    <w:name w:val="toc 1"/>
    <w:basedOn w:val="Normal"/>
    <w:autoRedefine/>
    <w:rsid w:val="004774B6"/>
    <w:pPr>
      <w:tabs>
        <w:tab w:val="right" w:leader="dot" w:pos="9000"/>
      </w:tabs>
      <w:spacing w:after="240" w:line="240" w:lineRule="atLeast"/>
      <w:ind w:left="0"/>
    </w:pPr>
    <w:rPr>
      <w:spacing w:val="-4"/>
      <w:sz w:val="22"/>
    </w:rPr>
  </w:style>
  <w:style w:type="paragraph" w:styleId="TOC2">
    <w:name w:val="toc 2"/>
    <w:basedOn w:val="Normal"/>
    <w:autoRedefine/>
    <w:rsid w:val="004774B6"/>
    <w:pPr>
      <w:tabs>
        <w:tab w:val="right" w:leader="dot" w:pos="9000"/>
      </w:tabs>
      <w:spacing w:after="240" w:line="240" w:lineRule="atLeast"/>
      <w:ind w:left="360" w:right="1440"/>
    </w:pPr>
    <w:rPr>
      <w:sz w:val="22"/>
    </w:rPr>
  </w:style>
  <w:style w:type="paragraph" w:styleId="TOC3">
    <w:name w:val="toc 3"/>
    <w:basedOn w:val="Normal"/>
    <w:autoRedefine/>
    <w:rsid w:val="004774B6"/>
    <w:pPr>
      <w:tabs>
        <w:tab w:val="right" w:leader="dot" w:pos="9000"/>
      </w:tabs>
      <w:spacing w:after="240" w:line="240" w:lineRule="atLeast"/>
      <w:ind w:left="720" w:right="1440"/>
    </w:pPr>
    <w:rPr>
      <w:noProof/>
      <w:sz w:val="22"/>
    </w:rPr>
  </w:style>
  <w:style w:type="paragraph" w:styleId="TOC4">
    <w:name w:val="toc 4"/>
    <w:basedOn w:val="TOC3"/>
    <w:next w:val="Normal"/>
    <w:autoRedefine/>
    <w:rsid w:val="004774B6"/>
    <w:pPr>
      <w:ind w:left="1008"/>
    </w:pPr>
  </w:style>
  <w:style w:type="paragraph" w:styleId="TOC5">
    <w:name w:val="toc 5"/>
    <w:basedOn w:val="Normal"/>
    <w:next w:val="Normal"/>
    <w:autoRedefine/>
    <w:rsid w:val="004774B6"/>
    <w:pPr>
      <w:ind w:left="880"/>
    </w:pPr>
    <w:rPr>
      <w:rFonts w:ascii="Times New Roman" w:hAnsi="Times New Roman"/>
      <w:sz w:val="22"/>
    </w:rPr>
  </w:style>
  <w:style w:type="paragraph" w:styleId="TOC6">
    <w:name w:val="toc 6"/>
    <w:basedOn w:val="Normal"/>
    <w:next w:val="Normal"/>
    <w:autoRedefine/>
    <w:rsid w:val="004774B6"/>
    <w:pPr>
      <w:ind w:left="1100"/>
    </w:pPr>
    <w:rPr>
      <w:rFonts w:ascii="Times New Roman" w:hAnsi="Times New Roman"/>
      <w:sz w:val="22"/>
    </w:rPr>
  </w:style>
  <w:style w:type="paragraph" w:styleId="TOC7">
    <w:name w:val="toc 7"/>
    <w:basedOn w:val="Normal"/>
    <w:next w:val="Normal"/>
    <w:autoRedefine/>
    <w:rsid w:val="004774B6"/>
    <w:pPr>
      <w:ind w:left="1320"/>
    </w:pPr>
    <w:rPr>
      <w:rFonts w:ascii="Times New Roman" w:hAnsi="Times New Roman"/>
      <w:sz w:val="22"/>
    </w:rPr>
  </w:style>
  <w:style w:type="paragraph" w:styleId="TOC8">
    <w:name w:val="toc 8"/>
    <w:basedOn w:val="Normal"/>
    <w:next w:val="Normal"/>
    <w:autoRedefine/>
    <w:rsid w:val="004774B6"/>
    <w:pPr>
      <w:ind w:left="1540"/>
    </w:pPr>
    <w:rPr>
      <w:rFonts w:ascii="Times New Roman" w:hAnsi="Times New Roman"/>
      <w:sz w:val="22"/>
    </w:rPr>
  </w:style>
  <w:style w:type="paragraph" w:customStyle="1" w:styleId="CodeIDDSamples">
    <w:name w:val="Code/IDD Samples"/>
    <w:basedOn w:val="Normal"/>
    <w:next w:val="BodyText"/>
    <w:rsid w:val="004774B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008"/>
    </w:pPr>
    <w:rPr>
      <w:rFonts w:ascii="Courier New" w:hAnsi="Courier New"/>
      <w:sz w:val="18"/>
    </w:rPr>
  </w:style>
  <w:style w:type="paragraph" w:customStyle="1" w:styleId="IDDDefinition">
    <w:name w:val="IDD Definition"/>
    <w:basedOn w:val="Normal"/>
    <w:next w:val="BodyText"/>
    <w:link w:val="IDDDefinitionChar"/>
    <w:rsid w:val="004774B6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ind w:left="-432" w:right="-432"/>
    </w:pPr>
    <w:rPr>
      <w:rFonts w:ascii="Courier New" w:hAnsi="Courier New"/>
      <w:sz w:val="16"/>
    </w:rPr>
  </w:style>
  <w:style w:type="paragraph" w:customStyle="1" w:styleId="EquationLong">
    <w:name w:val="Equation Long"/>
    <w:basedOn w:val="Normal"/>
    <w:next w:val="BodyText"/>
    <w:rsid w:val="004774B6"/>
    <w:pPr>
      <w:tabs>
        <w:tab w:val="center" w:pos="4680"/>
        <w:tab w:val="right" w:pos="8640"/>
        <w:tab w:val="right" w:pos="9360"/>
      </w:tabs>
      <w:spacing w:before="240" w:after="60"/>
      <w:ind w:left="-200"/>
      <w:jc w:val="both"/>
    </w:pPr>
  </w:style>
  <w:style w:type="paragraph" w:customStyle="1" w:styleId="BodyTextnobeforeafter">
    <w:name w:val="Body Text (no before/after)"/>
    <w:basedOn w:val="BodyText"/>
    <w:rsid w:val="00CB3412"/>
    <w:pPr>
      <w:spacing w:before="0" w:after="0"/>
    </w:pPr>
  </w:style>
  <w:style w:type="paragraph" w:customStyle="1" w:styleId="EquationwUnits">
    <w:name w:val="Equation w Units"/>
    <w:basedOn w:val="Normal"/>
    <w:next w:val="BodyText"/>
    <w:rsid w:val="004774B6"/>
    <w:pPr>
      <w:tabs>
        <w:tab w:val="left" w:pos="7200"/>
        <w:tab w:val="right" w:pos="8640"/>
      </w:tabs>
      <w:spacing w:before="240" w:after="60"/>
      <w:ind w:left="1440"/>
      <w:jc w:val="both"/>
    </w:pPr>
  </w:style>
  <w:style w:type="paragraph" w:customStyle="1" w:styleId="Equation">
    <w:name w:val="Equation"/>
    <w:basedOn w:val="BodyText"/>
    <w:rsid w:val="004774B6"/>
    <w:pPr>
      <w:tabs>
        <w:tab w:val="right" w:pos="8640"/>
      </w:tabs>
      <w:spacing w:before="240" w:after="240" w:line="240" w:lineRule="atLeast"/>
      <w:ind w:left="1440"/>
    </w:pPr>
  </w:style>
  <w:style w:type="paragraph" w:customStyle="1" w:styleId="BlockQuotationWide">
    <w:name w:val="Block Quotation Wide"/>
    <w:basedOn w:val="Normal"/>
    <w:rsid w:val="004774B6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ind w:left="288" w:right="245"/>
    </w:pPr>
    <w:rPr>
      <w:rFonts w:ascii="Arial Narrow" w:hAnsi="Arial Narrow"/>
      <w:vertAlign w:val="superscript"/>
    </w:rPr>
  </w:style>
  <w:style w:type="paragraph" w:customStyle="1" w:styleId="BodyText12">
    <w:name w:val="Body Text 12"/>
    <w:basedOn w:val="BodyText"/>
    <w:rsid w:val="00CB3412"/>
    <w:rPr>
      <w:sz w:val="24"/>
    </w:rPr>
  </w:style>
  <w:style w:type="paragraph" w:customStyle="1" w:styleId="Caption-More">
    <w:name w:val="Caption-More"/>
    <w:basedOn w:val="Caption"/>
    <w:next w:val="BodyText"/>
    <w:rsid w:val="004774B6"/>
    <w:pPr>
      <w:spacing w:before="0"/>
    </w:pPr>
  </w:style>
  <w:style w:type="character" w:styleId="Hyperlink">
    <w:name w:val="Hyperlink"/>
    <w:uiPriority w:val="99"/>
    <w:rsid w:val="000922AD"/>
    <w:rPr>
      <w:color w:val="0000FF"/>
      <w:u w:val="single"/>
    </w:rPr>
  </w:style>
  <w:style w:type="paragraph" w:styleId="DocumentMap">
    <w:name w:val="Document Map"/>
    <w:basedOn w:val="Normal"/>
    <w:semiHidden/>
    <w:rsid w:val="000922AD"/>
    <w:pPr>
      <w:shd w:val="clear" w:color="auto" w:fill="000080"/>
    </w:pPr>
    <w:rPr>
      <w:rFonts w:ascii="Tahoma" w:hAnsi="Tahoma" w:cs="Tahoma"/>
    </w:rPr>
  </w:style>
  <w:style w:type="paragraph" w:styleId="EnvelopeAddress">
    <w:name w:val="envelope address"/>
    <w:basedOn w:val="Normal"/>
    <w:rsid w:val="000922AD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customStyle="1" w:styleId="ReportExample">
    <w:name w:val="ReportExample"/>
    <w:basedOn w:val="BodyText"/>
    <w:rsid w:val="000922AD"/>
    <w:pPr>
      <w:spacing w:before="0" w:after="0"/>
      <w:ind w:left="0"/>
      <w:jc w:val="left"/>
    </w:pPr>
    <w:rPr>
      <w:rFonts w:ascii="Courier New" w:hAnsi="Courier New"/>
      <w:sz w:val="16"/>
    </w:rPr>
  </w:style>
  <w:style w:type="table" w:styleId="TableGrid">
    <w:name w:val="Table Grid"/>
    <w:basedOn w:val="TableNormal"/>
    <w:rsid w:val="004F2DD8"/>
    <w:pPr>
      <w:ind w:left="10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F1702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TitleHeader">
    <w:name w:val="Title Header"/>
    <w:basedOn w:val="HeaderBase"/>
    <w:rsid w:val="004774B6"/>
    <w:rPr>
      <w:caps/>
      <w:sz w:val="32"/>
    </w:rPr>
  </w:style>
  <w:style w:type="paragraph" w:customStyle="1" w:styleId="TOCHeader">
    <w:name w:val="TOC Header"/>
    <w:basedOn w:val="HeaderBase"/>
    <w:rsid w:val="004774B6"/>
    <w:pPr>
      <w:jc w:val="center"/>
    </w:pPr>
    <w:rPr>
      <w:caps/>
      <w:sz w:val="32"/>
    </w:rPr>
  </w:style>
  <w:style w:type="character" w:customStyle="1" w:styleId="BodyTextChar">
    <w:name w:val="Body Text Char"/>
    <w:rsid w:val="00F02A27"/>
    <w:rPr>
      <w:rFonts w:eastAsia="SimSun"/>
      <w:sz w:val="24"/>
      <w:szCs w:val="24"/>
      <w:lang w:val="en-US" w:eastAsia="zh-CN" w:bidi="ar-SA"/>
    </w:rPr>
  </w:style>
  <w:style w:type="character" w:customStyle="1" w:styleId="CharChar15">
    <w:name w:val="Char Char15"/>
    <w:locked/>
    <w:rsid w:val="00F8553F"/>
    <w:rPr>
      <w:rFonts w:ascii="Arial" w:hAnsi="Arial"/>
      <w:b/>
      <w:i/>
      <w:spacing w:val="-4"/>
      <w:kern w:val="28"/>
      <w:lang w:val="en-US" w:eastAsia="en-US" w:bidi="ar-SA"/>
    </w:rPr>
  </w:style>
  <w:style w:type="paragraph" w:styleId="TOC9">
    <w:name w:val="toc 9"/>
    <w:basedOn w:val="Normal"/>
    <w:next w:val="Normal"/>
    <w:autoRedefine/>
    <w:uiPriority w:val="39"/>
    <w:rsid w:val="00455F01"/>
    <w:pPr>
      <w:ind w:left="1920"/>
    </w:pPr>
    <w:rPr>
      <w:rFonts w:ascii="Times New Roman" w:hAnsi="Times New Roman"/>
      <w:sz w:val="24"/>
      <w:szCs w:val="24"/>
    </w:rPr>
  </w:style>
  <w:style w:type="character" w:customStyle="1" w:styleId="CharChar19">
    <w:name w:val="Char Char19"/>
    <w:rsid w:val="00C84377"/>
    <w:rPr>
      <w:rFonts w:ascii="Arial Black" w:hAnsi="Arial Black"/>
      <w:color w:val="FFFFFF"/>
      <w:spacing w:val="-10"/>
      <w:kern w:val="20"/>
      <w:position w:val="8"/>
      <w:sz w:val="24"/>
      <w:lang w:val="en-US" w:eastAsia="en-US" w:bidi="ar-SA"/>
    </w:rPr>
  </w:style>
  <w:style w:type="character" w:customStyle="1" w:styleId="CharChar9">
    <w:name w:val="Char Char9"/>
    <w:rsid w:val="00C84377"/>
    <w:rPr>
      <w:rFonts w:ascii="Arial" w:hAnsi="Arial"/>
    </w:rPr>
  </w:style>
  <w:style w:type="paragraph" w:styleId="BalloonText">
    <w:name w:val="Balloon Text"/>
    <w:basedOn w:val="Normal"/>
    <w:rsid w:val="00C8437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C84377"/>
    <w:rPr>
      <w:color w:val="800080"/>
      <w:u w:val="single"/>
    </w:rPr>
  </w:style>
  <w:style w:type="character" w:customStyle="1" w:styleId="IDDDefinitionChar">
    <w:name w:val="IDD Definition Char"/>
    <w:link w:val="IDDDefinition"/>
    <w:rsid w:val="00226C37"/>
    <w:rPr>
      <w:rFonts w:ascii="Courier New" w:hAnsi="Courier New"/>
      <w:sz w:val="16"/>
    </w:rPr>
  </w:style>
  <w:style w:type="table" w:styleId="TableSimple3">
    <w:name w:val="Table Simple 3"/>
    <w:basedOn w:val="TableNormal"/>
    <w:rsid w:val="00F071A3"/>
    <w:pPr>
      <w:ind w:left="108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uiPriority w:val="1"/>
    <w:qFormat/>
    <w:rsid w:val="00080CC6"/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CF4C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74B6"/>
    <w:pPr>
      <w:ind w:left="1080"/>
    </w:pPr>
    <w:rPr>
      <w:rFonts w:ascii="Arial" w:hAnsi="Arial"/>
    </w:rPr>
  </w:style>
  <w:style w:type="paragraph" w:styleId="Heading1">
    <w:name w:val="heading 1"/>
    <w:basedOn w:val="HeadingBase"/>
    <w:next w:val="BodyText"/>
    <w:link w:val="Heading1Char"/>
    <w:qFormat/>
    <w:rsid w:val="004774B6"/>
    <w:pPr>
      <w:pageBreakBefore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before="0" w:after="240" w:line="240" w:lineRule="atLeast"/>
      <w:ind w:left="115"/>
      <w:outlineLvl w:val="0"/>
    </w:pPr>
    <w:rPr>
      <w:rFonts w:ascii="Arial Black" w:hAnsi="Arial Black"/>
      <w:color w:val="FFFFFF"/>
      <w:spacing w:val="-10"/>
      <w:kern w:val="20"/>
      <w:position w:val="8"/>
      <w:sz w:val="24"/>
    </w:rPr>
  </w:style>
  <w:style w:type="paragraph" w:styleId="Heading2">
    <w:name w:val="heading 2"/>
    <w:basedOn w:val="HeadingBase"/>
    <w:next w:val="BodyText"/>
    <w:link w:val="Heading2Char"/>
    <w:qFormat/>
    <w:rsid w:val="004774B6"/>
    <w:pPr>
      <w:spacing w:before="240" w:after="240" w:line="240" w:lineRule="atLeast"/>
      <w:ind w:left="0"/>
      <w:outlineLvl w:val="1"/>
    </w:pPr>
    <w:rPr>
      <w:rFonts w:ascii="Arial Black" w:hAnsi="Arial Black"/>
      <w:spacing w:val="-15"/>
    </w:rPr>
  </w:style>
  <w:style w:type="paragraph" w:styleId="Heading3">
    <w:name w:val="heading 3"/>
    <w:basedOn w:val="HeadingBase"/>
    <w:next w:val="BodyText"/>
    <w:link w:val="Heading3Char"/>
    <w:qFormat/>
    <w:rsid w:val="004774B6"/>
    <w:pPr>
      <w:spacing w:before="120" w:after="120" w:line="240" w:lineRule="atLeast"/>
      <w:outlineLvl w:val="2"/>
    </w:pPr>
    <w:rPr>
      <w:rFonts w:ascii="Arial Black" w:hAnsi="Arial Black"/>
      <w:spacing w:val="-10"/>
      <w:sz w:val="20"/>
    </w:rPr>
  </w:style>
  <w:style w:type="paragraph" w:styleId="Heading4">
    <w:name w:val="heading 4"/>
    <w:basedOn w:val="HeadingBase"/>
    <w:next w:val="BodyText"/>
    <w:link w:val="Heading4Char"/>
    <w:qFormat/>
    <w:rsid w:val="004774B6"/>
    <w:pPr>
      <w:spacing w:before="120" w:after="120" w:line="240" w:lineRule="atLeast"/>
      <w:outlineLvl w:val="3"/>
    </w:pPr>
    <w:rPr>
      <w:b/>
      <w:i/>
      <w:sz w:val="20"/>
    </w:rPr>
  </w:style>
  <w:style w:type="paragraph" w:styleId="Heading5">
    <w:name w:val="heading 5"/>
    <w:basedOn w:val="HeadingBase"/>
    <w:next w:val="BodyText"/>
    <w:link w:val="Heading5Char"/>
    <w:qFormat/>
    <w:rsid w:val="004774B6"/>
    <w:pPr>
      <w:spacing w:before="0" w:line="240" w:lineRule="atLeast"/>
      <w:ind w:left="1440"/>
      <w:outlineLvl w:val="4"/>
    </w:pPr>
    <w:rPr>
      <w:sz w:val="20"/>
    </w:rPr>
  </w:style>
  <w:style w:type="paragraph" w:styleId="Heading6">
    <w:name w:val="heading 6"/>
    <w:basedOn w:val="HeadingBase"/>
    <w:next w:val="BodyText"/>
    <w:link w:val="Heading6Char"/>
    <w:qFormat/>
    <w:rsid w:val="004774B6"/>
    <w:pPr>
      <w:ind w:left="1440"/>
      <w:outlineLvl w:val="5"/>
    </w:pPr>
    <w:rPr>
      <w:i/>
      <w:sz w:val="20"/>
    </w:rPr>
  </w:style>
  <w:style w:type="paragraph" w:styleId="Heading7">
    <w:name w:val="heading 7"/>
    <w:basedOn w:val="HeadingBase"/>
    <w:next w:val="BodyText"/>
    <w:link w:val="Heading7Char"/>
    <w:qFormat/>
    <w:rsid w:val="004774B6"/>
    <w:pPr>
      <w:outlineLvl w:val="6"/>
    </w:pPr>
    <w:rPr>
      <w:sz w:val="20"/>
    </w:rPr>
  </w:style>
  <w:style w:type="paragraph" w:styleId="Heading8">
    <w:name w:val="heading 8"/>
    <w:basedOn w:val="HeadingBase"/>
    <w:next w:val="BodyText"/>
    <w:link w:val="Heading8Char"/>
    <w:qFormat/>
    <w:rsid w:val="004774B6"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link w:val="Heading9Char"/>
    <w:qFormat/>
    <w:rsid w:val="004774B6"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4774B6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link w:val="BodyTextChar1"/>
    <w:rsid w:val="004774B6"/>
    <w:pPr>
      <w:spacing w:before="60" w:after="60"/>
      <w:jc w:val="both"/>
    </w:pPr>
  </w:style>
  <w:style w:type="character" w:customStyle="1" w:styleId="BodyTextChar1">
    <w:name w:val="Body Text Char1"/>
    <w:link w:val="BodyText"/>
    <w:rsid w:val="000922AD"/>
    <w:rPr>
      <w:rFonts w:ascii="Arial" w:hAnsi="Arial"/>
    </w:rPr>
  </w:style>
  <w:style w:type="character" w:customStyle="1" w:styleId="Heading1Char">
    <w:name w:val="Heading 1 Char"/>
    <w:link w:val="Heading1"/>
    <w:rsid w:val="000922AD"/>
    <w:rPr>
      <w:rFonts w:ascii="Arial Black" w:hAnsi="Arial Black"/>
      <w:color w:val="FFFFFF"/>
      <w:spacing w:val="-10"/>
      <w:kern w:val="20"/>
      <w:position w:val="8"/>
      <w:sz w:val="24"/>
      <w:shd w:val="solid" w:color="auto" w:fill="auto"/>
    </w:rPr>
  </w:style>
  <w:style w:type="character" w:customStyle="1" w:styleId="Heading2Char">
    <w:name w:val="Heading 2 Char"/>
    <w:link w:val="Heading2"/>
    <w:rsid w:val="000922AD"/>
    <w:rPr>
      <w:rFonts w:ascii="Arial Black" w:hAnsi="Arial Black"/>
      <w:spacing w:val="-15"/>
      <w:kern w:val="28"/>
      <w:sz w:val="22"/>
    </w:rPr>
  </w:style>
  <w:style w:type="character" w:customStyle="1" w:styleId="Heading3Char">
    <w:name w:val="Heading 3 Char"/>
    <w:link w:val="Heading3"/>
    <w:rsid w:val="000922AD"/>
    <w:rPr>
      <w:rFonts w:ascii="Arial Black" w:hAnsi="Arial Black"/>
      <w:spacing w:val="-10"/>
      <w:kern w:val="28"/>
    </w:rPr>
  </w:style>
  <w:style w:type="character" w:customStyle="1" w:styleId="Heading4Char">
    <w:name w:val="Heading 4 Char"/>
    <w:link w:val="Heading4"/>
    <w:rsid w:val="000922AD"/>
    <w:rPr>
      <w:rFonts w:ascii="Arial" w:hAnsi="Arial"/>
      <w:b/>
      <w:i/>
      <w:spacing w:val="-4"/>
      <w:kern w:val="28"/>
    </w:rPr>
  </w:style>
  <w:style w:type="character" w:customStyle="1" w:styleId="Heading5Char">
    <w:name w:val="Heading 5 Char"/>
    <w:link w:val="Heading5"/>
    <w:rsid w:val="000922AD"/>
    <w:rPr>
      <w:rFonts w:ascii="Arial" w:hAnsi="Arial"/>
      <w:spacing w:val="-4"/>
      <w:kern w:val="28"/>
    </w:rPr>
  </w:style>
  <w:style w:type="character" w:customStyle="1" w:styleId="Heading6Char">
    <w:name w:val="Heading 6 Char"/>
    <w:link w:val="Heading6"/>
    <w:rsid w:val="000922AD"/>
    <w:rPr>
      <w:rFonts w:ascii="Arial" w:hAnsi="Arial"/>
      <w:i/>
      <w:spacing w:val="-4"/>
      <w:kern w:val="28"/>
    </w:rPr>
  </w:style>
  <w:style w:type="character" w:customStyle="1" w:styleId="Heading7Char">
    <w:name w:val="Heading 7 Char"/>
    <w:link w:val="Heading7"/>
    <w:rsid w:val="000922AD"/>
    <w:rPr>
      <w:rFonts w:ascii="Arial" w:hAnsi="Arial"/>
      <w:spacing w:val="-4"/>
      <w:kern w:val="28"/>
    </w:rPr>
  </w:style>
  <w:style w:type="character" w:customStyle="1" w:styleId="Heading8Char">
    <w:name w:val="Heading 8 Char"/>
    <w:link w:val="Heading8"/>
    <w:rsid w:val="000922AD"/>
    <w:rPr>
      <w:rFonts w:ascii="Arial" w:hAnsi="Arial"/>
      <w:i/>
      <w:spacing w:val="-4"/>
      <w:kern w:val="28"/>
      <w:sz w:val="18"/>
    </w:rPr>
  </w:style>
  <w:style w:type="character" w:customStyle="1" w:styleId="Heading9Char">
    <w:name w:val="Heading 9 Char"/>
    <w:link w:val="Heading9"/>
    <w:rsid w:val="000922AD"/>
    <w:rPr>
      <w:rFonts w:ascii="Arial" w:hAnsi="Arial"/>
      <w:spacing w:val="-4"/>
      <w:kern w:val="28"/>
      <w:sz w:val="18"/>
    </w:rPr>
  </w:style>
  <w:style w:type="paragraph" w:customStyle="1" w:styleId="BlockQuotation">
    <w:name w:val="Block Quotation"/>
    <w:basedOn w:val="Normal"/>
    <w:rsid w:val="004774B6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hAnsi="Arial Narrow"/>
    </w:rPr>
  </w:style>
  <w:style w:type="paragraph" w:styleId="BodyTextIndent">
    <w:name w:val="Body Text Indent"/>
    <w:basedOn w:val="BodyText"/>
    <w:link w:val="BodyTextIndentChar"/>
    <w:rsid w:val="00CB3412"/>
    <w:pPr>
      <w:ind w:left="1440"/>
    </w:pPr>
  </w:style>
  <w:style w:type="character" w:customStyle="1" w:styleId="BodyTextIndentChar">
    <w:name w:val="Body Text Indent Char"/>
    <w:link w:val="BodyTextIndent"/>
    <w:rsid w:val="000922AD"/>
    <w:rPr>
      <w:rFonts w:ascii="Arial" w:hAnsi="Arial"/>
      <w:lang w:val="en-US" w:eastAsia="en-US" w:bidi="ar-SA"/>
    </w:rPr>
  </w:style>
  <w:style w:type="paragraph" w:customStyle="1" w:styleId="BodyTextKeep">
    <w:name w:val="Body Text Keep"/>
    <w:basedOn w:val="BodyText"/>
    <w:rsid w:val="00CB3412"/>
    <w:pPr>
      <w:keepNext/>
    </w:pPr>
  </w:style>
  <w:style w:type="paragraph" w:customStyle="1" w:styleId="Picture">
    <w:name w:val="Picture"/>
    <w:next w:val="Caption"/>
    <w:rsid w:val="004774B6"/>
    <w:pPr>
      <w:keepNext/>
      <w:jc w:val="center"/>
    </w:pPr>
    <w:rPr>
      <w:rFonts w:ascii="Arial" w:hAnsi="Arial"/>
    </w:rPr>
  </w:style>
  <w:style w:type="paragraph" w:styleId="Caption">
    <w:name w:val="caption"/>
    <w:basedOn w:val="Picture"/>
    <w:next w:val="BodyText"/>
    <w:qFormat/>
    <w:rsid w:val="004774B6"/>
    <w:pPr>
      <w:spacing w:before="60" w:after="240" w:line="220" w:lineRule="atLeast"/>
    </w:pPr>
  </w:style>
  <w:style w:type="paragraph" w:customStyle="1" w:styleId="PartLabel">
    <w:name w:val="Part Label"/>
    <w:basedOn w:val="Normal"/>
    <w:rsid w:val="004774B6"/>
    <w:pPr>
      <w:framePr w:h="1080" w:hRule="exact" w:hSpace="180" w:wrap="around" w:vAnchor="page" w:hAnchor="page" w:x="1861" w:y="1201" w:anchorLock="1"/>
      <w:pBdr>
        <w:top w:val="single" w:sz="6" w:space="1" w:color="auto"/>
        <w:left w:val="single" w:sz="6" w:space="1" w:color="auto"/>
      </w:pBdr>
      <w:shd w:val="solid" w:color="auto" w:fill="auto"/>
      <w:spacing w:line="360" w:lineRule="exact"/>
      <w:ind w:left="0" w:right="7412"/>
      <w:jc w:val="center"/>
    </w:pPr>
    <w:rPr>
      <w:color w:val="FFFFFF"/>
      <w:spacing w:val="-16"/>
      <w:position w:val="4"/>
      <w:sz w:val="26"/>
    </w:rPr>
  </w:style>
  <w:style w:type="paragraph" w:customStyle="1" w:styleId="PartTitle">
    <w:name w:val="Part Title"/>
    <w:basedOn w:val="Normal"/>
    <w:rsid w:val="004774B6"/>
    <w:pPr>
      <w:framePr w:h="1080" w:hRule="exact" w:hSpace="180" w:wrap="around" w:vAnchor="page" w:hAnchor="page" w:x="1861" w:y="1201" w:anchorLock="1"/>
      <w:pBdr>
        <w:left w:val="single" w:sz="6" w:space="1" w:color="auto"/>
      </w:pBdr>
      <w:shd w:val="solid" w:color="auto" w:fill="auto"/>
      <w:spacing w:after="240" w:line="660" w:lineRule="exact"/>
      <w:ind w:left="0" w:right="7412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paragraph" w:styleId="Title">
    <w:name w:val="Title"/>
    <w:basedOn w:val="HeadingBase"/>
    <w:next w:val="Subtitle"/>
    <w:link w:val="TitleChar"/>
    <w:qFormat/>
    <w:rsid w:val="004774B6"/>
    <w:pPr>
      <w:pBdr>
        <w:top w:val="single" w:sz="6" w:space="16" w:color="auto"/>
      </w:pBdr>
      <w:spacing w:before="220" w:after="60" w:line="320" w:lineRule="atLeast"/>
      <w:ind w:left="0"/>
    </w:pPr>
    <w:rPr>
      <w:rFonts w:ascii="Arial Black" w:hAnsi="Arial Black"/>
      <w:spacing w:val="-30"/>
      <w:sz w:val="40"/>
    </w:rPr>
  </w:style>
  <w:style w:type="paragraph" w:styleId="Subtitle">
    <w:name w:val="Subtitle"/>
    <w:basedOn w:val="Title"/>
    <w:next w:val="BodyText"/>
    <w:link w:val="SubtitleChar"/>
    <w:qFormat/>
    <w:rsid w:val="004774B6"/>
    <w:pPr>
      <w:pBdr>
        <w:top w:val="none" w:sz="0" w:space="0" w:color="auto"/>
      </w:pBdr>
      <w:spacing w:before="60" w:after="120" w:line="340" w:lineRule="atLeast"/>
    </w:pPr>
    <w:rPr>
      <w:rFonts w:ascii="Arial" w:hAnsi="Arial"/>
      <w:spacing w:val="-16"/>
      <w:sz w:val="32"/>
    </w:rPr>
  </w:style>
  <w:style w:type="character" w:customStyle="1" w:styleId="SubtitleChar">
    <w:name w:val="Subtitle Char"/>
    <w:link w:val="Subtitle"/>
    <w:rsid w:val="000922AD"/>
    <w:rPr>
      <w:rFonts w:ascii="Arial" w:hAnsi="Arial"/>
      <w:spacing w:val="-16"/>
      <w:kern w:val="28"/>
      <w:sz w:val="32"/>
    </w:rPr>
  </w:style>
  <w:style w:type="character" w:customStyle="1" w:styleId="TitleChar">
    <w:name w:val="Title Char"/>
    <w:link w:val="Title"/>
    <w:rsid w:val="000922AD"/>
    <w:rPr>
      <w:rFonts w:ascii="Arial Black" w:hAnsi="Arial Black"/>
      <w:spacing w:val="-30"/>
      <w:kern w:val="28"/>
      <w:sz w:val="40"/>
    </w:rPr>
  </w:style>
  <w:style w:type="paragraph" w:customStyle="1" w:styleId="ChapterSubtitle">
    <w:name w:val="Chapter Subtitle"/>
    <w:basedOn w:val="Subtitle"/>
    <w:rsid w:val="004774B6"/>
  </w:style>
  <w:style w:type="paragraph" w:customStyle="1" w:styleId="CompanyName">
    <w:name w:val="Company Name"/>
    <w:basedOn w:val="Normal"/>
    <w:rsid w:val="004774B6"/>
    <w:pPr>
      <w:keepNext/>
      <w:keepLines/>
      <w:framePr w:w="4080" w:h="840" w:hSpace="180" w:wrap="notBeside" w:vAnchor="page" w:hAnchor="margin" w:y="913" w:anchorLock="1"/>
      <w:spacing w:line="220" w:lineRule="atLeast"/>
      <w:ind w:left="0"/>
    </w:pPr>
    <w:rPr>
      <w:rFonts w:ascii="Arial Black" w:hAnsi="Arial Black"/>
      <w:spacing w:val="-25"/>
      <w:kern w:val="28"/>
      <w:sz w:val="32"/>
    </w:rPr>
  </w:style>
  <w:style w:type="paragraph" w:customStyle="1" w:styleId="ChapterTitle">
    <w:name w:val="Chapter Title"/>
    <w:basedOn w:val="Normal"/>
    <w:rsid w:val="004774B6"/>
    <w:pPr>
      <w:framePr w:h="1080" w:hRule="exact" w:hSpace="180" w:wrap="around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right="7656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character" w:styleId="CommentReference">
    <w:name w:val="annotation reference"/>
    <w:semiHidden/>
    <w:rsid w:val="004774B6"/>
    <w:rPr>
      <w:rFonts w:ascii="Arial" w:hAnsi="Arial"/>
      <w:sz w:val="16"/>
    </w:rPr>
  </w:style>
  <w:style w:type="paragraph" w:customStyle="1" w:styleId="FootnoteBase">
    <w:name w:val="Footnote Base"/>
    <w:basedOn w:val="Normal"/>
    <w:rsid w:val="004774B6"/>
    <w:pPr>
      <w:keepLines/>
      <w:spacing w:line="200" w:lineRule="atLeast"/>
    </w:pPr>
    <w:rPr>
      <w:spacing w:val="-5"/>
      <w:sz w:val="16"/>
    </w:rPr>
  </w:style>
  <w:style w:type="paragraph" w:styleId="CommentText">
    <w:name w:val="annotation text"/>
    <w:basedOn w:val="FootnoteBase"/>
    <w:link w:val="CommentTextChar"/>
    <w:semiHidden/>
    <w:rsid w:val="004774B6"/>
  </w:style>
  <w:style w:type="character" w:customStyle="1" w:styleId="CommentTextChar">
    <w:name w:val="Comment Text Char"/>
    <w:link w:val="CommentText"/>
    <w:semiHidden/>
    <w:rsid w:val="000922AD"/>
    <w:rPr>
      <w:rFonts w:ascii="Arial" w:hAnsi="Arial"/>
      <w:spacing w:val="-5"/>
      <w:sz w:val="16"/>
    </w:rPr>
  </w:style>
  <w:style w:type="paragraph" w:customStyle="1" w:styleId="TableText">
    <w:name w:val="Table Text"/>
    <w:basedOn w:val="Normal"/>
    <w:rsid w:val="004774B6"/>
    <w:pPr>
      <w:keepLines/>
      <w:spacing w:before="60"/>
      <w:ind w:left="0"/>
    </w:pPr>
  </w:style>
  <w:style w:type="paragraph" w:customStyle="1" w:styleId="TitleCover">
    <w:name w:val="Title Cover"/>
    <w:basedOn w:val="HeadingBase"/>
    <w:next w:val="Normal"/>
    <w:rsid w:val="004774B6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sz w:val="64"/>
    </w:rPr>
  </w:style>
  <w:style w:type="paragraph" w:customStyle="1" w:styleId="DocumentLabel">
    <w:name w:val="Document Label"/>
    <w:basedOn w:val="TitleCover"/>
    <w:rsid w:val="004774B6"/>
  </w:style>
  <w:style w:type="character" w:styleId="Emphasis">
    <w:name w:val="Emphasis"/>
    <w:qFormat/>
    <w:rsid w:val="004774B6"/>
    <w:rPr>
      <w:rFonts w:ascii="Arial Black" w:hAnsi="Arial Black"/>
      <w:spacing w:val="-4"/>
      <w:sz w:val="18"/>
    </w:rPr>
  </w:style>
  <w:style w:type="character" w:styleId="EndnoteReference">
    <w:name w:val="endnote reference"/>
    <w:semiHidden/>
    <w:rsid w:val="004774B6"/>
    <w:rPr>
      <w:vertAlign w:val="superscript"/>
    </w:rPr>
  </w:style>
  <w:style w:type="paragraph" w:styleId="EndnoteText">
    <w:name w:val="endnote text"/>
    <w:basedOn w:val="FootnoteBase"/>
    <w:link w:val="EndnoteTextChar"/>
    <w:semiHidden/>
    <w:rsid w:val="004774B6"/>
  </w:style>
  <w:style w:type="character" w:customStyle="1" w:styleId="EndnoteTextChar">
    <w:name w:val="Endnote Text Char"/>
    <w:link w:val="EndnoteText"/>
    <w:semiHidden/>
    <w:rsid w:val="000922AD"/>
    <w:rPr>
      <w:rFonts w:ascii="Arial" w:hAnsi="Arial"/>
      <w:spacing w:val="-5"/>
      <w:sz w:val="16"/>
    </w:rPr>
  </w:style>
  <w:style w:type="paragraph" w:customStyle="1" w:styleId="HeaderBase">
    <w:name w:val="Header Base"/>
    <w:basedOn w:val="Normal"/>
    <w:rsid w:val="004774B6"/>
    <w:pPr>
      <w:keepLines/>
      <w:tabs>
        <w:tab w:val="center" w:pos="4320"/>
        <w:tab w:val="right" w:pos="9360"/>
      </w:tabs>
      <w:spacing w:line="190" w:lineRule="atLeast"/>
      <w:ind w:left="0"/>
    </w:pPr>
    <w:rPr>
      <w:sz w:val="18"/>
    </w:rPr>
  </w:style>
  <w:style w:type="paragraph" w:styleId="Footer">
    <w:name w:val="footer"/>
    <w:basedOn w:val="HeaderBase"/>
    <w:link w:val="FooterChar"/>
    <w:rsid w:val="004774B6"/>
  </w:style>
  <w:style w:type="character" w:customStyle="1" w:styleId="FooterChar">
    <w:name w:val="Footer Char"/>
    <w:link w:val="Footer"/>
    <w:rsid w:val="000922AD"/>
    <w:rPr>
      <w:rFonts w:ascii="Arial" w:hAnsi="Arial"/>
      <w:sz w:val="18"/>
    </w:rPr>
  </w:style>
  <w:style w:type="paragraph" w:customStyle="1" w:styleId="FooterEven">
    <w:name w:val="Footer Even"/>
    <w:basedOn w:val="Footer"/>
    <w:rsid w:val="004774B6"/>
    <w:pPr>
      <w:pBdr>
        <w:top w:val="single" w:sz="6" w:space="2" w:color="auto"/>
      </w:pBdr>
      <w:spacing w:before="600"/>
    </w:pPr>
  </w:style>
  <w:style w:type="paragraph" w:customStyle="1" w:styleId="FooterFirst">
    <w:name w:val="Footer First"/>
    <w:basedOn w:val="Footer"/>
    <w:rsid w:val="004774B6"/>
    <w:pPr>
      <w:pBdr>
        <w:top w:val="single" w:sz="6" w:space="2" w:color="auto"/>
      </w:pBdr>
      <w:spacing w:before="600"/>
    </w:pPr>
  </w:style>
  <w:style w:type="paragraph" w:customStyle="1" w:styleId="FooterOdd">
    <w:name w:val="Footer Odd"/>
    <w:basedOn w:val="Footer"/>
    <w:rsid w:val="004774B6"/>
    <w:pPr>
      <w:pBdr>
        <w:top w:val="single" w:sz="6" w:space="2" w:color="auto"/>
      </w:pBdr>
      <w:spacing w:before="600"/>
    </w:pPr>
  </w:style>
  <w:style w:type="character" w:styleId="FootnoteReference">
    <w:name w:val="footnote reference"/>
    <w:semiHidden/>
    <w:rsid w:val="004774B6"/>
    <w:rPr>
      <w:vertAlign w:val="superscript"/>
    </w:rPr>
  </w:style>
  <w:style w:type="paragraph" w:styleId="FootnoteText">
    <w:name w:val="footnote text"/>
    <w:basedOn w:val="FootnoteBase"/>
    <w:link w:val="FootnoteTextChar"/>
    <w:semiHidden/>
    <w:rsid w:val="004774B6"/>
  </w:style>
  <w:style w:type="character" w:customStyle="1" w:styleId="FootnoteTextChar">
    <w:name w:val="Footnote Text Char"/>
    <w:link w:val="FootnoteText"/>
    <w:semiHidden/>
    <w:rsid w:val="000922AD"/>
    <w:rPr>
      <w:rFonts w:ascii="Arial" w:hAnsi="Arial"/>
      <w:spacing w:val="-5"/>
      <w:sz w:val="16"/>
    </w:rPr>
  </w:style>
  <w:style w:type="paragraph" w:styleId="Header">
    <w:name w:val="header"/>
    <w:basedOn w:val="HeaderBase"/>
    <w:link w:val="HeaderChar"/>
    <w:rsid w:val="004774B6"/>
    <w:pPr>
      <w:tabs>
        <w:tab w:val="clear" w:pos="4320"/>
      </w:tabs>
    </w:pPr>
    <w:rPr>
      <w:u w:val="single"/>
    </w:rPr>
  </w:style>
  <w:style w:type="character" w:customStyle="1" w:styleId="HeaderChar">
    <w:name w:val="Header Char"/>
    <w:link w:val="Header"/>
    <w:rsid w:val="000922AD"/>
    <w:rPr>
      <w:rFonts w:ascii="Arial" w:hAnsi="Arial"/>
      <w:sz w:val="18"/>
      <w:u w:val="single"/>
    </w:rPr>
  </w:style>
  <w:style w:type="paragraph" w:customStyle="1" w:styleId="HeaderEven">
    <w:name w:val="Header Even"/>
    <w:basedOn w:val="Header"/>
    <w:rsid w:val="004774B6"/>
    <w:pPr>
      <w:pBdr>
        <w:bottom w:val="single" w:sz="6" w:space="1" w:color="auto"/>
      </w:pBdr>
      <w:spacing w:after="600"/>
    </w:pPr>
  </w:style>
  <w:style w:type="paragraph" w:customStyle="1" w:styleId="HeaderFirst">
    <w:name w:val="Header First"/>
    <w:basedOn w:val="Header"/>
    <w:rsid w:val="004774B6"/>
    <w:pPr>
      <w:pBdr>
        <w:top w:val="single" w:sz="6" w:space="2" w:color="auto"/>
      </w:pBdr>
      <w:jc w:val="right"/>
    </w:pPr>
  </w:style>
  <w:style w:type="paragraph" w:customStyle="1" w:styleId="HeaderOdd">
    <w:name w:val="Header Odd"/>
    <w:basedOn w:val="Header"/>
    <w:rsid w:val="004774B6"/>
    <w:pPr>
      <w:pBdr>
        <w:bottom w:val="single" w:sz="6" w:space="1" w:color="auto"/>
      </w:pBdr>
      <w:spacing w:after="600"/>
    </w:pPr>
  </w:style>
  <w:style w:type="paragraph" w:customStyle="1" w:styleId="IndexBase">
    <w:name w:val="Index Base"/>
    <w:basedOn w:val="Normal"/>
    <w:rsid w:val="004774B6"/>
    <w:pPr>
      <w:spacing w:line="240" w:lineRule="atLeast"/>
      <w:ind w:left="360" w:hanging="360"/>
    </w:pPr>
    <w:rPr>
      <w:spacing w:val="-5"/>
      <w:sz w:val="18"/>
    </w:rPr>
  </w:style>
  <w:style w:type="paragraph" w:styleId="Index1">
    <w:name w:val="index 1"/>
    <w:basedOn w:val="IndexBase"/>
    <w:autoRedefine/>
    <w:semiHidden/>
    <w:rsid w:val="004774B6"/>
  </w:style>
  <w:style w:type="paragraph" w:styleId="Index2">
    <w:name w:val="index 2"/>
    <w:basedOn w:val="IndexBase"/>
    <w:autoRedefine/>
    <w:semiHidden/>
    <w:rsid w:val="004774B6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4774B6"/>
    <w:pPr>
      <w:spacing w:line="240" w:lineRule="auto"/>
      <w:ind w:left="1080"/>
    </w:pPr>
  </w:style>
  <w:style w:type="paragraph" w:styleId="Index4">
    <w:name w:val="index 4"/>
    <w:basedOn w:val="IndexBase"/>
    <w:autoRedefine/>
    <w:semiHidden/>
    <w:rsid w:val="004774B6"/>
    <w:pPr>
      <w:spacing w:line="240" w:lineRule="auto"/>
      <w:ind w:left="1440"/>
    </w:pPr>
  </w:style>
  <w:style w:type="paragraph" w:styleId="Index5">
    <w:name w:val="index 5"/>
    <w:basedOn w:val="IndexBase"/>
    <w:autoRedefine/>
    <w:semiHidden/>
    <w:rsid w:val="004774B6"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rsid w:val="004774B6"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character" w:customStyle="1" w:styleId="Lead-inEmphasis">
    <w:name w:val="Lead-in Emphasis"/>
    <w:rsid w:val="004774B6"/>
    <w:rPr>
      <w:rFonts w:ascii="Arial Black" w:hAnsi="Arial Black"/>
      <w:spacing w:val="-4"/>
      <w:sz w:val="18"/>
    </w:rPr>
  </w:style>
  <w:style w:type="character" w:styleId="LineNumber">
    <w:name w:val="line number"/>
    <w:rsid w:val="004774B6"/>
    <w:rPr>
      <w:sz w:val="18"/>
    </w:rPr>
  </w:style>
  <w:style w:type="paragraph" w:styleId="List">
    <w:name w:val="List"/>
    <w:basedOn w:val="BodyText"/>
    <w:rsid w:val="004774B6"/>
    <w:pPr>
      <w:ind w:left="1440" w:hanging="360"/>
    </w:pPr>
  </w:style>
  <w:style w:type="paragraph" w:styleId="List2">
    <w:name w:val="List 2"/>
    <w:basedOn w:val="List"/>
    <w:rsid w:val="004774B6"/>
    <w:pPr>
      <w:ind w:left="1800"/>
    </w:pPr>
  </w:style>
  <w:style w:type="paragraph" w:styleId="List3">
    <w:name w:val="List 3"/>
    <w:basedOn w:val="List"/>
    <w:rsid w:val="004774B6"/>
    <w:pPr>
      <w:ind w:left="2160"/>
    </w:pPr>
  </w:style>
  <w:style w:type="paragraph" w:styleId="List4">
    <w:name w:val="List 4"/>
    <w:basedOn w:val="List"/>
    <w:rsid w:val="004774B6"/>
    <w:pPr>
      <w:ind w:left="2520"/>
    </w:pPr>
  </w:style>
  <w:style w:type="paragraph" w:styleId="List5">
    <w:name w:val="List 5"/>
    <w:basedOn w:val="List"/>
    <w:rsid w:val="004774B6"/>
    <w:pPr>
      <w:ind w:left="2880"/>
    </w:pPr>
  </w:style>
  <w:style w:type="paragraph" w:styleId="ListBullet">
    <w:name w:val="List Bullet"/>
    <w:basedOn w:val="List"/>
    <w:rsid w:val="004774B6"/>
    <w:pPr>
      <w:numPr>
        <w:numId w:val="1"/>
      </w:numPr>
      <w:tabs>
        <w:tab w:val="clear" w:pos="1440"/>
      </w:tabs>
    </w:pPr>
  </w:style>
  <w:style w:type="paragraph" w:styleId="ListBullet2">
    <w:name w:val="List Bullet 2"/>
    <w:basedOn w:val="ListBullet"/>
    <w:autoRedefine/>
    <w:rsid w:val="004774B6"/>
    <w:pPr>
      <w:ind w:left="1800"/>
    </w:pPr>
  </w:style>
  <w:style w:type="paragraph" w:styleId="ListBullet3">
    <w:name w:val="List Bullet 3"/>
    <w:basedOn w:val="ListBullet"/>
    <w:autoRedefine/>
    <w:rsid w:val="004774B6"/>
    <w:pPr>
      <w:ind w:left="2160"/>
    </w:pPr>
  </w:style>
  <w:style w:type="paragraph" w:styleId="ListBullet4">
    <w:name w:val="List Bullet 4"/>
    <w:basedOn w:val="ListBullet"/>
    <w:autoRedefine/>
    <w:rsid w:val="004774B6"/>
    <w:pPr>
      <w:ind w:left="2520"/>
    </w:pPr>
  </w:style>
  <w:style w:type="paragraph" w:styleId="ListBullet5">
    <w:name w:val="List Bullet 5"/>
    <w:basedOn w:val="ListBullet"/>
    <w:autoRedefine/>
    <w:rsid w:val="004774B6"/>
    <w:pPr>
      <w:ind w:left="2880"/>
    </w:pPr>
  </w:style>
  <w:style w:type="paragraph" w:styleId="ListContinue">
    <w:name w:val="List Continue"/>
    <w:basedOn w:val="List"/>
    <w:rsid w:val="004774B6"/>
    <w:pPr>
      <w:ind w:firstLine="0"/>
    </w:pPr>
  </w:style>
  <w:style w:type="paragraph" w:styleId="ListContinue2">
    <w:name w:val="List Continue 2"/>
    <w:basedOn w:val="ListContinue"/>
    <w:rsid w:val="004774B6"/>
    <w:pPr>
      <w:ind w:left="2160"/>
    </w:pPr>
  </w:style>
  <w:style w:type="paragraph" w:styleId="ListContinue3">
    <w:name w:val="List Continue 3"/>
    <w:basedOn w:val="ListContinue"/>
    <w:rsid w:val="004774B6"/>
    <w:pPr>
      <w:ind w:left="2520"/>
    </w:pPr>
  </w:style>
  <w:style w:type="paragraph" w:styleId="ListContinue4">
    <w:name w:val="List Continue 4"/>
    <w:basedOn w:val="ListContinue"/>
    <w:rsid w:val="004774B6"/>
    <w:pPr>
      <w:ind w:left="2880"/>
    </w:pPr>
  </w:style>
  <w:style w:type="paragraph" w:styleId="ListContinue5">
    <w:name w:val="List Continue 5"/>
    <w:basedOn w:val="ListContinue"/>
    <w:rsid w:val="004774B6"/>
    <w:pPr>
      <w:ind w:left="3240"/>
    </w:pPr>
  </w:style>
  <w:style w:type="paragraph" w:styleId="ListNumber">
    <w:name w:val="List Number"/>
    <w:basedOn w:val="List"/>
    <w:rsid w:val="004774B6"/>
    <w:pPr>
      <w:numPr>
        <w:numId w:val="2"/>
      </w:numPr>
    </w:pPr>
  </w:style>
  <w:style w:type="paragraph" w:styleId="ListNumber2">
    <w:name w:val="List Number 2"/>
    <w:basedOn w:val="ListNumber"/>
    <w:rsid w:val="004774B6"/>
    <w:pPr>
      <w:ind w:left="1800"/>
    </w:pPr>
  </w:style>
  <w:style w:type="paragraph" w:styleId="ListNumber3">
    <w:name w:val="List Number 3"/>
    <w:basedOn w:val="ListNumber"/>
    <w:rsid w:val="004774B6"/>
    <w:pPr>
      <w:ind w:left="2160"/>
    </w:pPr>
  </w:style>
  <w:style w:type="paragraph" w:styleId="ListNumber4">
    <w:name w:val="List Number 4"/>
    <w:basedOn w:val="ListNumber"/>
    <w:rsid w:val="004774B6"/>
    <w:pPr>
      <w:ind w:left="2520"/>
    </w:pPr>
  </w:style>
  <w:style w:type="paragraph" w:styleId="ListNumber5">
    <w:name w:val="List Number 5"/>
    <w:basedOn w:val="ListNumber"/>
    <w:rsid w:val="004774B6"/>
    <w:pPr>
      <w:ind w:left="2880"/>
    </w:pPr>
  </w:style>
  <w:style w:type="paragraph" w:customStyle="1" w:styleId="TableHeader">
    <w:name w:val="Table Header"/>
    <w:basedOn w:val="Normal"/>
    <w:rsid w:val="004774B6"/>
    <w:pPr>
      <w:keepNext/>
      <w:spacing w:before="60"/>
      <w:ind w:left="0"/>
      <w:jc w:val="center"/>
    </w:pPr>
    <w:rPr>
      <w:rFonts w:ascii="Arial Black" w:hAnsi="Arial Black"/>
    </w:rPr>
  </w:style>
  <w:style w:type="paragraph" w:styleId="MessageHeader">
    <w:name w:val="Message Header"/>
    <w:basedOn w:val="BodyText"/>
    <w:link w:val="MessageHeaderChar"/>
    <w:rsid w:val="004774B6"/>
    <w:pPr>
      <w:keepLines/>
      <w:tabs>
        <w:tab w:val="left" w:pos="3600"/>
        <w:tab w:val="left" w:pos="4680"/>
      </w:tabs>
      <w:spacing w:after="120" w:line="280" w:lineRule="exact"/>
      <w:ind w:right="2160" w:hanging="1080"/>
      <w:jc w:val="left"/>
    </w:pPr>
    <w:rPr>
      <w:sz w:val="22"/>
    </w:rPr>
  </w:style>
  <w:style w:type="character" w:customStyle="1" w:styleId="MessageHeaderChar">
    <w:name w:val="Message Header Char"/>
    <w:link w:val="MessageHeader"/>
    <w:rsid w:val="000922AD"/>
    <w:rPr>
      <w:rFonts w:ascii="Arial" w:hAnsi="Arial"/>
      <w:sz w:val="22"/>
    </w:rPr>
  </w:style>
  <w:style w:type="paragraph" w:styleId="NormalIndent">
    <w:name w:val="Normal Indent"/>
    <w:basedOn w:val="Normal"/>
    <w:rsid w:val="004774B6"/>
    <w:pPr>
      <w:ind w:left="1440"/>
    </w:pPr>
  </w:style>
  <w:style w:type="character" w:styleId="PageNumber">
    <w:name w:val="page number"/>
    <w:rsid w:val="004774B6"/>
    <w:rPr>
      <w:rFonts w:ascii="Arial Black" w:hAnsi="Arial Black"/>
      <w:spacing w:val="-10"/>
      <w:sz w:val="18"/>
    </w:rPr>
  </w:style>
  <w:style w:type="paragraph" w:customStyle="1" w:styleId="PartSubtitle">
    <w:name w:val="Part Subtitle"/>
    <w:basedOn w:val="Normal"/>
    <w:next w:val="BodyText"/>
    <w:rsid w:val="004774B6"/>
    <w:pPr>
      <w:keepNext/>
      <w:spacing w:before="360" w:after="120"/>
    </w:pPr>
    <w:rPr>
      <w:i/>
      <w:kern w:val="28"/>
      <w:sz w:val="26"/>
    </w:rPr>
  </w:style>
  <w:style w:type="paragraph" w:customStyle="1" w:styleId="ReturnAddress">
    <w:name w:val="Return Address"/>
    <w:basedOn w:val="Normal"/>
    <w:rsid w:val="004774B6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  <w:ind w:left="0"/>
    </w:pPr>
    <w:rPr>
      <w:sz w:val="14"/>
    </w:rPr>
  </w:style>
  <w:style w:type="paragraph" w:customStyle="1" w:styleId="SectionHeading">
    <w:name w:val="Section Heading"/>
    <w:basedOn w:val="Heading1"/>
    <w:rsid w:val="004774B6"/>
  </w:style>
  <w:style w:type="paragraph" w:customStyle="1" w:styleId="SectionLabel">
    <w:name w:val="Section Label"/>
    <w:basedOn w:val="HeadingBase"/>
    <w:next w:val="BodyText"/>
    <w:rsid w:val="004774B6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character" w:customStyle="1" w:styleId="Slogan">
    <w:name w:val="Slogan"/>
    <w:basedOn w:val="DefaultParagraphFont"/>
    <w:rsid w:val="004774B6"/>
    <w:rPr>
      <w:i/>
      <w:spacing w:val="-6"/>
      <w:sz w:val="24"/>
    </w:rPr>
  </w:style>
  <w:style w:type="paragraph" w:customStyle="1" w:styleId="SubtitleCover">
    <w:name w:val="Subtitle Cover"/>
    <w:basedOn w:val="TitleCover"/>
    <w:next w:val="BodyText"/>
    <w:rsid w:val="004774B6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 w:val="0"/>
      <w:spacing w:val="-30"/>
      <w:sz w:val="48"/>
    </w:rPr>
  </w:style>
  <w:style w:type="character" w:customStyle="1" w:styleId="Superscript">
    <w:name w:val="Superscript"/>
    <w:rsid w:val="004774B6"/>
    <w:rPr>
      <w:b/>
      <w:vertAlign w:val="superscript"/>
    </w:rPr>
  </w:style>
  <w:style w:type="paragraph" w:styleId="TableofAuthorities">
    <w:name w:val="table of authorities"/>
    <w:basedOn w:val="Normal"/>
    <w:semiHidden/>
    <w:rsid w:val="004774B6"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Normal"/>
    <w:rsid w:val="004774B6"/>
    <w:pPr>
      <w:tabs>
        <w:tab w:val="right" w:leader="dot" w:pos="9000"/>
      </w:tabs>
      <w:spacing w:after="240" w:line="240" w:lineRule="atLeast"/>
      <w:ind w:left="0"/>
    </w:pPr>
  </w:style>
  <w:style w:type="paragraph" w:styleId="TableofFigures">
    <w:name w:val="table of figures"/>
    <w:basedOn w:val="TOCBase"/>
    <w:semiHidden/>
    <w:rsid w:val="004774B6"/>
    <w:pPr>
      <w:ind w:left="1440" w:hanging="360"/>
    </w:pPr>
  </w:style>
  <w:style w:type="paragraph" w:styleId="TOAHeading">
    <w:name w:val="toa heading"/>
    <w:basedOn w:val="Normal"/>
    <w:next w:val="TableofAuthorities"/>
    <w:semiHidden/>
    <w:rsid w:val="004774B6"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TOC1">
    <w:name w:val="toc 1"/>
    <w:basedOn w:val="Normal"/>
    <w:autoRedefine/>
    <w:rsid w:val="004774B6"/>
    <w:pPr>
      <w:tabs>
        <w:tab w:val="right" w:leader="dot" w:pos="9000"/>
      </w:tabs>
      <w:spacing w:after="240" w:line="240" w:lineRule="atLeast"/>
      <w:ind w:left="0"/>
    </w:pPr>
    <w:rPr>
      <w:spacing w:val="-4"/>
      <w:sz w:val="22"/>
    </w:rPr>
  </w:style>
  <w:style w:type="paragraph" w:styleId="TOC2">
    <w:name w:val="toc 2"/>
    <w:basedOn w:val="Normal"/>
    <w:autoRedefine/>
    <w:rsid w:val="004774B6"/>
    <w:pPr>
      <w:tabs>
        <w:tab w:val="right" w:leader="dot" w:pos="9000"/>
      </w:tabs>
      <w:spacing w:after="240" w:line="240" w:lineRule="atLeast"/>
      <w:ind w:left="360" w:right="1440"/>
    </w:pPr>
    <w:rPr>
      <w:sz w:val="22"/>
    </w:rPr>
  </w:style>
  <w:style w:type="paragraph" w:styleId="TOC3">
    <w:name w:val="toc 3"/>
    <w:basedOn w:val="Normal"/>
    <w:autoRedefine/>
    <w:rsid w:val="004774B6"/>
    <w:pPr>
      <w:tabs>
        <w:tab w:val="right" w:leader="dot" w:pos="9000"/>
      </w:tabs>
      <w:spacing w:after="240" w:line="240" w:lineRule="atLeast"/>
      <w:ind w:left="720" w:right="1440"/>
    </w:pPr>
    <w:rPr>
      <w:noProof/>
      <w:sz w:val="22"/>
    </w:rPr>
  </w:style>
  <w:style w:type="paragraph" w:styleId="TOC4">
    <w:name w:val="toc 4"/>
    <w:basedOn w:val="TOC3"/>
    <w:next w:val="Normal"/>
    <w:autoRedefine/>
    <w:rsid w:val="004774B6"/>
    <w:pPr>
      <w:ind w:left="1008"/>
    </w:pPr>
  </w:style>
  <w:style w:type="paragraph" w:styleId="TOC5">
    <w:name w:val="toc 5"/>
    <w:basedOn w:val="Normal"/>
    <w:next w:val="Normal"/>
    <w:autoRedefine/>
    <w:rsid w:val="004774B6"/>
    <w:pPr>
      <w:ind w:left="880"/>
    </w:pPr>
    <w:rPr>
      <w:rFonts w:ascii="Times New Roman" w:hAnsi="Times New Roman"/>
      <w:sz w:val="22"/>
    </w:rPr>
  </w:style>
  <w:style w:type="paragraph" w:styleId="TOC6">
    <w:name w:val="toc 6"/>
    <w:basedOn w:val="Normal"/>
    <w:next w:val="Normal"/>
    <w:autoRedefine/>
    <w:rsid w:val="004774B6"/>
    <w:pPr>
      <w:ind w:left="1100"/>
    </w:pPr>
    <w:rPr>
      <w:rFonts w:ascii="Times New Roman" w:hAnsi="Times New Roman"/>
      <w:sz w:val="22"/>
    </w:rPr>
  </w:style>
  <w:style w:type="paragraph" w:styleId="TOC7">
    <w:name w:val="toc 7"/>
    <w:basedOn w:val="Normal"/>
    <w:next w:val="Normal"/>
    <w:autoRedefine/>
    <w:rsid w:val="004774B6"/>
    <w:pPr>
      <w:ind w:left="1320"/>
    </w:pPr>
    <w:rPr>
      <w:rFonts w:ascii="Times New Roman" w:hAnsi="Times New Roman"/>
      <w:sz w:val="22"/>
    </w:rPr>
  </w:style>
  <w:style w:type="paragraph" w:styleId="TOC8">
    <w:name w:val="toc 8"/>
    <w:basedOn w:val="Normal"/>
    <w:next w:val="Normal"/>
    <w:autoRedefine/>
    <w:rsid w:val="004774B6"/>
    <w:pPr>
      <w:ind w:left="1540"/>
    </w:pPr>
    <w:rPr>
      <w:rFonts w:ascii="Times New Roman" w:hAnsi="Times New Roman"/>
      <w:sz w:val="22"/>
    </w:rPr>
  </w:style>
  <w:style w:type="paragraph" w:customStyle="1" w:styleId="CodeIDDSamples">
    <w:name w:val="Code/IDD Samples"/>
    <w:basedOn w:val="Normal"/>
    <w:next w:val="BodyText"/>
    <w:rsid w:val="004774B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008"/>
    </w:pPr>
    <w:rPr>
      <w:rFonts w:ascii="Courier New" w:hAnsi="Courier New"/>
      <w:sz w:val="18"/>
    </w:rPr>
  </w:style>
  <w:style w:type="paragraph" w:customStyle="1" w:styleId="IDDDefinition">
    <w:name w:val="IDD Definition"/>
    <w:basedOn w:val="Normal"/>
    <w:next w:val="BodyText"/>
    <w:link w:val="IDDDefinitionChar"/>
    <w:rsid w:val="004774B6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ind w:left="-432" w:right="-432"/>
    </w:pPr>
    <w:rPr>
      <w:rFonts w:ascii="Courier New" w:hAnsi="Courier New"/>
      <w:sz w:val="16"/>
    </w:rPr>
  </w:style>
  <w:style w:type="paragraph" w:customStyle="1" w:styleId="EquationLong">
    <w:name w:val="Equation Long"/>
    <w:basedOn w:val="Normal"/>
    <w:next w:val="BodyText"/>
    <w:rsid w:val="004774B6"/>
    <w:pPr>
      <w:tabs>
        <w:tab w:val="center" w:pos="4680"/>
        <w:tab w:val="right" w:pos="8640"/>
        <w:tab w:val="right" w:pos="9360"/>
      </w:tabs>
      <w:spacing w:before="240" w:after="60"/>
      <w:ind w:left="-200"/>
      <w:jc w:val="both"/>
    </w:pPr>
  </w:style>
  <w:style w:type="paragraph" w:customStyle="1" w:styleId="BodyTextnobeforeafter">
    <w:name w:val="Body Text (no before/after)"/>
    <w:basedOn w:val="BodyText"/>
    <w:rsid w:val="00CB3412"/>
    <w:pPr>
      <w:spacing w:before="0" w:after="0"/>
    </w:pPr>
  </w:style>
  <w:style w:type="paragraph" w:customStyle="1" w:styleId="EquationwUnits">
    <w:name w:val="Equation w Units"/>
    <w:basedOn w:val="Normal"/>
    <w:next w:val="BodyText"/>
    <w:rsid w:val="004774B6"/>
    <w:pPr>
      <w:tabs>
        <w:tab w:val="left" w:pos="7200"/>
        <w:tab w:val="right" w:pos="8640"/>
      </w:tabs>
      <w:spacing w:before="240" w:after="60"/>
      <w:ind w:left="1440"/>
      <w:jc w:val="both"/>
    </w:pPr>
  </w:style>
  <w:style w:type="paragraph" w:customStyle="1" w:styleId="Equation">
    <w:name w:val="Equation"/>
    <w:basedOn w:val="BodyText"/>
    <w:rsid w:val="004774B6"/>
    <w:pPr>
      <w:tabs>
        <w:tab w:val="right" w:pos="8640"/>
      </w:tabs>
      <w:spacing w:before="240" w:after="240" w:line="240" w:lineRule="atLeast"/>
      <w:ind w:left="1440"/>
    </w:pPr>
  </w:style>
  <w:style w:type="paragraph" w:customStyle="1" w:styleId="BlockQuotationWide">
    <w:name w:val="Block Quotation Wide"/>
    <w:basedOn w:val="Normal"/>
    <w:rsid w:val="004774B6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ind w:left="288" w:right="245"/>
    </w:pPr>
    <w:rPr>
      <w:rFonts w:ascii="Arial Narrow" w:hAnsi="Arial Narrow"/>
      <w:vertAlign w:val="superscript"/>
    </w:rPr>
  </w:style>
  <w:style w:type="paragraph" w:customStyle="1" w:styleId="BodyText12">
    <w:name w:val="Body Text 12"/>
    <w:basedOn w:val="BodyText"/>
    <w:rsid w:val="00CB3412"/>
    <w:rPr>
      <w:sz w:val="24"/>
    </w:rPr>
  </w:style>
  <w:style w:type="paragraph" w:customStyle="1" w:styleId="Caption-More">
    <w:name w:val="Caption-More"/>
    <w:basedOn w:val="Caption"/>
    <w:next w:val="BodyText"/>
    <w:rsid w:val="004774B6"/>
    <w:pPr>
      <w:spacing w:before="0"/>
    </w:pPr>
  </w:style>
  <w:style w:type="character" w:styleId="Hyperlink">
    <w:name w:val="Hyperlink"/>
    <w:uiPriority w:val="99"/>
    <w:rsid w:val="000922AD"/>
    <w:rPr>
      <w:color w:val="0000FF"/>
      <w:u w:val="single"/>
    </w:rPr>
  </w:style>
  <w:style w:type="paragraph" w:styleId="DocumentMap">
    <w:name w:val="Document Map"/>
    <w:basedOn w:val="Normal"/>
    <w:semiHidden/>
    <w:rsid w:val="000922AD"/>
    <w:pPr>
      <w:shd w:val="clear" w:color="auto" w:fill="000080"/>
    </w:pPr>
    <w:rPr>
      <w:rFonts w:ascii="Tahoma" w:hAnsi="Tahoma" w:cs="Tahoma"/>
    </w:rPr>
  </w:style>
  <w:style w:type="paragraph" w:styleId="EnvelopeAddress">
    <w:name w:val="envelope address"/>
    <w:basedOn w:val="Normal"/>
    <w:rsid w:val="000922AD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customStyle="1" w:styleId="ReportExample">
    <w:name w:val="ReportExample"/>
    <w:basedOn w:val="BodyText"/>
    <w:rsid w:val="000922AD"/>
    <w:pPr>
      <w:spacing w:before="0" w:after="0"/>
      <w:ind w:left="0"/>
      <w:jc w:val="left"/>
    </w:pPr>
    <w:rPr>
      <w:rFonts w:ascii="Courier New" w:hAnsi="Courier New"/>
      <w:sz w:val="16"/>
    </w:rPr>
  </w:style>
  <w:style w:type="table" w:styleId="TableGrid">
    <w:name w:val="Table Grid"/>
    <w:basedOn w:val="TableNormal"/>
    <w:rsid w:val="004F2DD8"/>
    <w:pPr>
      <w:ind w:left="10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F1702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TitleHeader">
    <w:name w:val="Title Header"/>
    <w:basedOn w:val="HeaderBase"/>
    <w:rsid w:val="004774B6"/>
    <w:rPr>
      <w:caps/>
      <w:sz w:val="32"/>
    </w:rPr>
  </w:style>
  <w:style w:type="paragraph" w:customStyle="1" w:styleId="TOCHeader">
    <w:name w:val="TOC Header"/>
    <w:basedOn w:val="HeaderBase"/>
    <w:rsid w:val="004774B6"/>
    <w:pPr>
      <w:jc w:val="center"/>
    </w:pPr>
    <w:rPr>
      <w:caps/>
      <w:sz w:val="32"/>
    </w:rPr>
  </w:style>
  <w:style w:type="character" w:customStyle="1" w:styleId="BodyTextChar">
    <w:name w:val="Body Text Char"/>
    <w:rsid w:val="00F02A27"/>
    <w:rPr>
      <w:rFonts w:eastAsia="SimSun"/>
      <w:sz w:val="24"/>
      <w:szCs w:val="24"/>
      <w:lang w:val="en-US" w:eastAsia="zh-CN" w:bidi="ar-SA"/>
    </w:rPr>
  </w:style>
  <w:style w:type="character" w:customStyle="1" w:styleId="CharChar15">
    <w:name w:val="Char Char15"/>
    <w:locked/>
    <w:rsid w:val="00F8553F"/>
    <w:rPr>
      <w:rFonts w:ascii="Arial" w:hAnsi="Arial"/>
      <w:b/>
      <w:i/>
      <w:spacing w:val="-4"/>
      <w:kern w:val="28"/>
      <w:lang w:val="en-US" w:eastAsia="en-US" w:bidi="ar-SA"/>
    </w:rPr>
  </w:style>
  <w:style w:type="paragraph" w:styleId="TOC9">
    <w:name w:val="toc 9"/>
    <w:basedOn w:val="Normal"/>
    <w:next w:val="Normal"/>
    <w:autoRedefine/>
    <w:uiPriority w:val="39"/>
    <w:rsid w:val="00455F01"/>
    <w:pPr>
      <w:ind w:left="1920"/>
    </w:pPr>
    <w:rPr>
      <w:rFonts w:ascii="Times New Roman" w:hAnsi="Times New Roman"/>
      <w:sz w:val="24"/>
      <w:szCs w:val="24"/>
    </w:rPr>
  </w:style>
  <w:style w:type="character" w:customStyle="1" w:styleId="CharChar19">
    <w:name w:val="Char Char19"/>
    <w:rsid w:val="00C84377"/>
    <w:rPr>
      <w:rFonts w:ascii="Arial Black" w:hAnsi="Arial Black"/>
      <w:color w:val="FFFFFF"/>
      <w:spacing w:val="-10"/>
      <w:kern w:val="20"/>
      <w:position w:val="8"/>
      <w:sz w:val="24"/>
      <w:lang w:val="en-US" w:eastAsia="en-US" w:bidi="ar-SA"/>
    </w:rPr>
  </w:style>
  <w:style w:type="character" w:customStyle="1" w:styleId="CharChar9">
    <w:name w:val="Char Char9"/>
    <w:rsid w:val="00C84377"/>
    <w:rPr>
      <w:rFonts w:ascii="Arial" w:hAnsi="Arial"/>
    </w:rPr>
  </w:style>
  <w:style w:type="paragraph" w:styleId="BalloonText">
    <w:name w:val="Balloon Text"/>
    <w:basedOn w:val="Normal"/>
    <w:rsid w:val="00C8437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C84377"/>
    <w:rPr>
      <w:color w:val="800080"/>
      <w:u w:val="single"/>
    </w:rPr>
  </w:style>
  <w:style w:type="character" w:customStyle="1" w:styleId="IDDDefinitionChar">
    <w:name w:val="IDD Definition Char"/>
    <w:link w:val="IDDDefinition"/>
    <w:rsid w:val="00226C37"/>
    <w:rPr>
      <w:rFonts w:ascii="Courier New" w:hAnsi="Courier New"/>
      <w:sz w:val="16"/>
    </w:rPr>
  </w:style>
  <w:style w:type="table" w:styleId="TableSimple3">
    <w:name w:val="Table Simple 3"/>
    <w:basedOn w:val="TableNormal"/>
    <w:rsid w:val="00F071A3"/>
    <w:pPr>
      <w:ind w:left="108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uiPriority w:val="1"/>
    <w:qFormat/>
    <w:rsid w:val="00080CC6"/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CF4C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klawrie\AppData\Roaming\Microsoft\Templates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534</TotalTime>
  <Pages>4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EnergyPlus Output Details and Examples</vt:lpstr>
    </vt:vector>
  </TitlesOfParts>
  <Manager/>
  <Company> </Company>
  <LinksUpToDate>false</LinksUpToDate>
  <CharactersWithSpaces>7919</CharactersWithSpaces>
  <SharedDoc>false</SharedDoc>
  <HLinks>
    <vt:vector size="882" baseType="variant">
      <vt:variant>
        <vt:i4>2162783</vt:i4>
      </vt:variant>
      <vt:variant>
        <vt:i4>1230</vt:i4>
      </vt:variant>
      <vt:variant>
        <vt:i4>0</vt:i4>
      </vt:variant>
      <vt:variant>
        <vt:i4>5</vt:i4>
      </vt:variant>
      <vt:variant>
        <vt:lpwstr>mailto:srcc@fsec.ucf.edu</vt:lpwstr>
      </vt:variant>
      <vt:variant>
        <vt:lpwstr/>
      </vt:variant>
      <vt:variant>
        <vt:i4>2162783</vt:i4>
      </vt:variant>
      <vt:variant>
        <vt:i4>1227</vt:i4>
      </vt:variant>
      <vt:variant>
        <vt:i4>0</vt:i4>
      </vt:variant>
      <vt:variant>
        <vt:i4>5</vt:i4>
      </vt:variant>
      <vt:variant>
        <vt:lpwstr>mailto:srcc@fsec.ucf.edu</vt:lpwstr>
      </vt:variant>
      <vt:variant>
        <vt:lpwstr/>
      </vt:variant>
      <vt:variant>
        <vt:i4>7667813</vt:i4>
      </vt:variant>
      <vt:variant>
        <vt:i4>1206</vt:i4>
      </vt:variant>
      <vt:variant>
        <vt:i4>0</vt:i4>
      </vt:variant>
      <vt:variant>
        <vt:i4>5</vt:i4>
      </vt:variant>
      <vt:variant>
        <vt:lpwstr>http://cic.nist.gov/vrml/vbdetect.html</vt:lpwstr>
      </vt:variant>
      <vt:variant>
        <vt:lpwstr/>
      </vt:variant>
      <vt:variant>
        <vt:i4>4980807</vt:i4>
      </vt:variant>
      <vt:variant>
        <vt:i4>1203</vt:i4>
      </vt:variant>
      <vt:variant>
        <vt:i4>0</vt:i4>
      </vt:variant>
      <vt:variant>
        <vt:i4>5</vt:i4>
      </vt:variant>
      <vt:variant>
        <vt:lpwstr>http://www.svgi.org/</vt:lpwstr>
      </vt:variant>
      <vt:variant>
        <vt:lpwstr/>
      </vt:variant>
      <vt:variant>
        <vt:i4>5898266</vt:i4>
      </vt:variant>
      <vt:variant>
        <vt:i4>1200</vt:i4>
      </vt:variant>
      <vt:variant>
        <vt:i4>0</vt:i4>
      </vt:variant>
      <vt:variant>
        <vt:i4>5</vt:i4>
      </vt:variant>
      <vt:variant>
        <vt:lpwstr>http://www.adobe.com/svg/viewer/install/</vt:lpwstr>
      </vt:variant>
      <vt:variant>
        <vt:lpwstr/>
      </vt:variant>
      <vt:variant>
        <vt:i4>2293823</vt:i4>
      </vt:variant>
      <vt:variant>
        <vt:i4>1197</vt:i4>
      </vt:variant>
      <vt:variant>
        <vt:i4>0</vt:i4>
      </vt:variant>
      <vt:variant>
        <vt:i4>5</vt:i4>
      </vt:variant>
      <vt:variant>
        <vt:lpwstr>http://www.w3.org/Graphics/SVG/</vt:lpwstr>
      </vt:variant>
      <vt:variant>
        <vt:lpwstr/>
      </vt:variant>
      <vt:variant>
        <vt:i4>7340064</vt:i4>
      </vt:variant>
      <vt:variant>
        <vt:i4>1176</vt:i4>
      </vt:variant>
      <vt:variant>
        <vt:i4>0</vt:i4>
      </vt:variant>
      <vt:variant>
        <vt:i4>5</vt:i4>
      </vt:variant>
      <vt:variant>
        <vt:lpwstr>http://www.sqlite.org/cvstrac/wiki?p=SqliteWrappers</vt:lpwstr>
      </vt:variant>
      <vt:variant>
        <vt:lpwstr/>
      </vt:variant>
      <vt:variant>
        <vt:i4>4456448</vt:i4>
      </vt:variant>
      <vt:variant>
        <vt:i4>1173</vt:i4>
      </vt:variant>
      <vt:variant>
        <vt:i4>0</vt:i4>
      </vt:variant>
      <vt:variant>
        <vt:i4>5</vt:i4>
      </vt:variant>
      <vt:variant>
        <vt:lpwstr>http://www.sqlite.org/cintro.html</vt:lpwstr>
      </vt:variant>
      <vt:variant>
        <vt:lpwstr/>
      </vt:variant>
      <vt:variant>
        <vt:i4>2949237</vt:i4>
      </vt:variant>
      <vt:variant>
        <vt:i4>1170</vt:i4>
      </vt:variant>
      <vt:variant>
        <vt:i4>0</vt:i4>
      </vt:variant>
      <vt:variant>
        <vt:i4>5</vt:i4>
      </vt:variant>
      <vt:variant>
        <vt:lpwstr>http://www.ch-werner.de/sqliteodbc/</vt:lpwstr>
      </vt:variant>
      <vt:variant>
        <vt:lpwstr/>
      </vt:variant>
      <vt:variant>
        <vt:i4>6881315</vt:i4>
      </vt:variant>
      <vt:variant>
        <vt:i4>1167</vt:i4>
      </vt:variant>
      <vt:variant>
        <vt:i4>0</vt:i4>
      </vt:variant>
      <vt:variant>
        <vt:i4>5</vt:i4>
      </vt:variant>
      <vt:variant>
        <vt:lpwstr>http://www.sqlite.org/cvstrac/wiki?p=SqliteOdbc</vt:lpwstr>
      </vt:variant>
      <vt:variant>
        <vt:lpwstr/>
      </vt:variant>
      <vt:variant>
        <vt:i4>2490419</vt:i4>
      </vt:variant>
      <vt:variant>
        <vt:i4>1164</vt:i4>
      </vt:variant>
      <vt:variant>
        <vt:i4>0</vt:i4>
      </vt:variant>
      <vt:variant>
        <vt:i4>5</vt:i4>
      </vt:variant>
      <vt:variant>
        <vt:lpwstr>http://www.actualtechnologies.com/</vt:lpwstr>
      </vt:variant>
      <vt:variant>
        <vt:lpwstr/>
      </vt:variant>
      <vt:variant>
        <vt:i4>4915220</vt:i4>
      </vt:variant>
      <vt:variant>
        <vt:i4>1161</vt:i4>
      </vt:variant>
      <vt:variant>
        <vt:i4>0</vt:i4>
      </vt:variant>
      <vt:variant>
        <vt:i4>5</vt:i4>
      </vt:variant>
      <vt:variant>
        <vt:lpwstr>http://www.sqlite.org/sqlite.html</vt:lpwstr>
      </vt:variant>
      <vt:variant>
        <vt:lpwstr/>
      </vt:variant>
      <vt:variant>
        <vt:i4>3932257</vt:i4>
      </vt:variant>
      <vt:variant>
        <vt:i4>1158</vt:i4>
      </vt:variant>
      <vt:variant>
        <vt:i4>0</vt:i4>
      </vt:variant>
      <vt:variant>
        <vt:i4>5</vt:i4>
      </vt:variant>
      <vt:variant>
        <vt:lpwstr>http://www.sqlite.org/download.html</vt:lpwstr>
      </vt:variant>
      <vt:variant>
        <vt:lpwstr/>
      </vt:variant>
      <vt:variant>
        <vt:i4>2162739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_TabularDataWithStrings_Table</vt:lpwstr>
      </vt:variant>
      <vt:variant>
        <vt:i4>7012459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_StringTypes_Table</vt:lpwstr>
      </vt:variant>
      <vt:variant>
        <vt:i4>7274615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_Strings_Table</vt:lpwstr>
      </vt:variant>
      <vt:variant>
        <vt:i4>2359356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_EnvironmentPeriods_Table</vt:lpwstr>
      </vt:variant>
      <vt:variant>
        <vt:i4>5767208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_Simulations_Table_1</vt:lpwstr>
      </vt:variant>
      <vt:variant>
        <vt:i4>3342373</vt:i4>
      </vt:variant>
      <vt:variant>
        <vt:i4>939</vt:i4>
      </vt:variant>
      <vt:variant>
        <vt:i4>0</vt:i4>
      </vt:variant>
      <vt:variant>
        <vt:i4>5</vt:i4>
      </vt:variant>
      <vt:variant>
        <vt:lpwstr>http://www.sqlite.org/</vt:lpwstr>
      </vt:variant>
      <vt:variant>
        <vt:lpwstr/>
      </vt:variant>
      <vt:variant>
        <vt:i4>327755</vt:i4>
      </vt:variant>
      <vt:variant>
        <vt:i4>936</vt:i4>
      </vt:variant>
      <vt:variant>
        <vt:i4>0</vt:i4>
      </vt:variant>
      <vt:variant>
        <vt:i4>5</vt:i4>
      </vt:variant>
      <vt:variant>
        <vt:lpwstr>EngineeringReference.pdf</vt:lpwstr>
      </vt:variant>
      <vt:variant>
        <vt:lpwstr/>
      </vt:variant>
      <vt:variant>
        <vt:i4>7274530</vt:i4>
      </vt:variant>
      <vt:variant>
        <vt:i4>906</vt:i4>
      </vt:variant>
      <vt:variant>
        <vt:i4>0</vt:i4>
      </vt:variant>
      <vt:variant>
        <vt:i4>5</vt:i4>
      </vt:variant>
      <vt:variant>
        <vt:lpwstr>EngineeringDoc.pdf</vt:lpwstr>
      </vt:variant>
      <vt:variant>
        <vt:lpwstr/>
      </vt:variant>
      <vt:variant>
        <vt:i4>917584</vt:i4>
      </vt:variant>
      <vt:variant>
        <vt:i4>870</vt:i4>
      </vt:variant>
      <vt:variant>
        <vt:i4>0</vt:i4>
      </vt:variant>
      <vt:variant>
        <vt:i4>5</vt:i4>
      </vt:variant>
      <vt:variant>
        <vt:lpwstr>InputOutputReference.pdf</vt:lpwstr>
      </vt:variant>
      <vt:variant>
        <vt:lpwstr/>
      </vt:variant>
      <vt:variant>
        <vt:i4>917584</vt:i4>
      </vt:variant>
      <vt:variant>
        <vt:i4>867</vt:i4>
      </vt:variant>
      <vt:variant>
        <vt:i4>0</vt:i4>
      </vt:variant>
      <vt:variant>
        <vt:i4>5</vt:i4>
      </vt:variant>
      <vt:variant>
        <vt:lpwstr>InputOutputReference.pdf</vt:lpwstr>
      </vt:variant>
      <vt:variant>
        <vt:lpwstr/>
      </vt:variant>
      <vt:variant>
        <vt:i4>1441842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_Toc274631713</vt:lpwstr>
      </vt:variant>
      <vt:variant>
        <vt:i4>1441842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_Toc274631712</vt:lpwstr>
      </vt:variant>
      <vt:variant>
        <vt:i4>1441842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_Toc274631711</vt:lpwstr>
      </vt:variant>
      <vt:variant>
        <vt:i4>1441842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_Toc274631710</vt:lpwstr>
      </vt:variant>
      <vt:variant>
        <vt:i4>1507378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_Toc274631709</vt:lpwstr>
      </vt:variant>
      <vt:variant>
        <vt:i4>1507378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_Toc274631708</vt:lpwstr>
      </vt:variant>
      <vt:variant>
        <vt:i4>1507378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_Toc274631707</vt:lpwstr>
      </vt:variant>
      <vt:variant>
        <vt:i4>1507378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_Toc274631706</vt:lpwstr>
      </vt:variant>
      <vt:variant>
        <vt:i4>1507378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_Toc274631705</vt:lpwstr>
      </vt:variant>
      <vt:variant>
        <vt:i4>1507378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_Toc274631704</vt:lpwstr>
      </vt:variant>
      <vt:variant>
        <vt:i4>1507378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_Toc274631703</vt:lpwstr>
      </vt:variant>
      <vt:variant>
        <vt:i4>1507378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_Toc274631702</vt:lpwstr>
      </vt:variant>
      <vt:variant>
        <vt:i4>1507378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_Toc274631701</vt:lpwstr>
      </vt:variant>
      <vt:variant>
        <vt:i4>1507378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_Toc274631700</vt:lpwstr>
      </vt:variant>
      <vt:variant>
        <vt:i4>1966131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_Toc274631699</vt:lpwstr>
      </vt:variant>
      <vt:variant>
        <vt:i4>1966131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_Toc274631698</vt:lpwstr>
      </vt:variant>
      <vt:variant>
        <vt:i4>1966131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_Toc274631697</vt:lpwstr>
      </vt:variant>
      <vt:variant>
        <vt:i4>1966131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_Toc274631696</vt:lpwstr>
      </vt:variant>
      <vt:variant>
        <vt:i4>1966131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_Toc274631695</vt:lpwstr>
      </vt:variant>
      <vt:variant>
        <vt:i4>1966131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_Toc274631694</vt:lpwstr>
      </vt:variant>
      <vt:variant>
        <vt:i4>1966131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_Toc274631693</vt:lpwstr>
      </vt:variant>
      <vt:variant>
        <vt:i4>1966131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_Toc274631692</vt:lpwstr>
      </vt:variant>
      <vt:variant>
        <vt:i4>1966131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_Toc274631691</vt:lpwstr>
      </vt:variant>
      <vt:variant>
        <vt:i4>1966131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_Toc274631690</vt:lpwstr>
      </vt:variant>
      <vt:variant>
        <vt:i4>2031667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_Toc274631689</vt:lpwstr>
      </vt:variant>
      <vt:variant>
        <vt:i4>2031667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_Toc274631688</vt:lpwstr>
      </vt:variant>
      <vt:variant>
        <vt:i4>2031667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_Toc274631687</vt:lpwstr>
      </vt:variant>
      <vt:variant>
        <vt:i4>2031667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_Toc274631686</vt:lpwstr>
      </vt:variant>
      <vt:variant>
        <vt:i4>2031667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_Toc274631685</vt:lpwstr>
      </vt:variant>
      <vt:variant>
        <vt:i4>2031667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_Toc274631684</vt:lpwstr>
      </vt:variant>
      <vt:variant>
        <vt:i4>2031667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_Toc274631683</vt:lpwstr>
      </vt:variant>
      <vt:variant>
        <vt:i4>2031667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_Toc274631682</vt:lpwstr>
      </vt:variant>
      <vt:variant>
        <vt:i4>2031667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_Toc274631681</vt:lpwstr>
      </vt:variant>
      <vt:variant>
        <vt:i4>2031667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_Toc274631680</vt:lpwstr>
      </vt:variant>
      <vt:variant>
        <vt:i4>1048627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_Toc274631679</vt:lpwstr>
      </vt:variant>
      <vt:variant>
        <vt:i4>1048627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_Toc274631678</vt:lpwstr>
      </vt:variant>
      <vt:variant>
        <vt:i4>1048627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_Toc274631677</vt:lpwstr>
      </vt:variant>
      <vt:variant>
        <vt:i4>1048627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_Toc274631676</vt:lpwstr>
      </vt:variant>
      <vt:variant>
        <vt:i4>1048627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_Toc274631675</vt:lpwstr>
      </vt:variant>
      <vt:variant>
        <vt:i4>1048627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_Toc274631674</vt:lpwstr>
      </vt:variant>
      <vt:variant>
        <vt:i4>1048627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_Toc274631673</vt:lpwstr>
      </vt:variant>
      <vt:variant>
        <vt:i4>1048627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_Toc274631672</vt:lpwstr>
      </vt:variant>
      <vt:variant>
        <vt:i4>1048627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_Toc274631671</vt:lpwstr>
      </vt:variant>
      <vt:variant>
        <vt:i4>1048627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_Toc274631670</vt:lpwstr>
      </vt:variant>
      <vt:variant>
        <vt:i4>1114163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_Toc274631669</vt:lpwstr>
      </vt:variant>
      <vt:variant>
        <vt:i4>1114163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_Toc274631668</vt:lpwstr>
      </vt:variant>
      <vt:variant>
        <vt:i4>1114163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_Toc274631667</vt:lpwstr>
      </vt:variant>
      <vt:variant>
        <vt:i4>1114163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_Toc274631666</vt:lpwstr>
      </vt:variant>
      <vt:variant>
        <vt:i4>1114163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_Toc274631665</vt:lpwstr>
      </vt:variant>
      <vt:variant>
        <vt:i4>1114163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_Toc274631664</vt:lpwstr>
      </vt:variant>
      <vt:variant>
        <vt:i4>1114163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_Toc274631663</vt:lpwstr>
      </vt:variant>
      <vt:variant>
        <vt:i4>1114163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_Toc274631662</vt:lpwstr>
      </vt:variant>
      <vt:variant>
        <vt:i4>1114163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_Toc274631661</vt:lpwstr>
      </vt:variant>
      <vt:variant>
        <vt:i4>1114163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_Toc274631660</vt:lpwstr>
      </vt:variant>
      <vt:variant>
        <vt:i4>1179699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_Toc274631659</vt:lpwstr>
      </vt:variant>
      <vt:variant>
        <vt:i4>1179699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_Toc274631658</vt:lpwstr>
      </vt:variant>
      <vt:variant>
        <vt:i4>1179699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_Toc274631657</vt:lpwstr>
      </vt:variant>
      <vt:variant>
        <vt:i4>1179699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_Toc274631656</vt:lpwstr>
      </vt:variant>
      <vt:variant>
        <vt:i4>1179699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_Toc274631655</vt:lpwstr>
      </vt:variant>
      <vt:variant>
        <vt:i4>1179699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_Toc274631654</vt:lpwstr>
      </vt:variant>
      <vt:variant>
        <vt:i4>1179699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_Toc274631653</vt:lpwstr>
      </vt:variant>
      <vt:variant>
        <vt:i4>1179699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_Toc274631652</vt:lpwstr>
      </vt:variant>
      <vt:variant>
        <vt:i4>1179699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_Toc274631651</vt:lpwstr>
      </vt:variant>
      <vt:variant>
        <vt:i4>1179699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_Toc274631650</vt:lpwstr>
      </vt:variant>
      <vt:variant>
        <vt:i4>1245235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_Toc274631649</vt:lpwstr>
      </vt:variant>
      <vt:variant>
        <vt:i4>1245235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_Toc274631648</vt:lpwstr>
      </vt:variant>
      <vt:variant>
        <vt:i4>1245235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_Toc274631647</vt:lpwstr>
      </vt:variant>
      <vt:variant>
        <vt:i4>1245235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_Toc274631646</vt:lpwstr>
      </vt:variant>
      <vt:variant>
        <vt:i4>1245235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_Toc274631645</vt:lpwstr>
      </vt:variant>
      <vt:variant>
        <vt:i4>1245235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_Toc274631644</vt:lpwstr>
      </vt:variant>
      <vt:variant>
        <vt:i4>1245235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_Toc274631643</vt:lpwstr>
      </vt:variant>
      <vt:variant>
        <vt:i4>1245235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_Toc274631642</vt:lpwstr>
      </vt:variant>
      <vt:variant>
        <vt:i4>1245235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_Toc274631641</vt:lpwstr>
      </vt:variant>
      <vt:variant>
        <vt:i4>1245235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_Toc274631640</vt:lpwstr>
      </vt:variant>
      <vt:variant>
        <vt:i4>1310771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_Toc274631639</vt:lpwstr>
      </vt:variant>
      <vt:variant>
        <vt:i4>1310771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_Toc274631638</vt:lpwstr>
      </vt:variant>
      <vt:variant>
        <vt:i4>1310771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_Toc274631637</vt:lpwstr>
      </vt:variant>
      <vt:variant>
        <vt:i4>1310771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_Toc274631636</vt:lpwstr>
      </vt:variant>
      <vt:variant>
        <vt:i4>1310771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_Toc274631635</vt:lpwstr>
      </vt:variant>
      <vt:variant>
        <vt:i4>1310771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_Toc274631634</vt:lpwstr>
      </vt:variant>
      <vt:variant>
        <vt:i4>1310771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_Toc274631633</vt:lpwstr>
      </vt:variant>
      <vt:variant>
        <vt:i4>1310771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_Toc274631632</vt:lpwstr>
      </vt:variant>
      <vt:variant>
        <vt:i4>1310771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_Toc274631631</vt:lpwstr>
      </vt:variant>
      <vt:variant>
        <vt:i4>1310771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_Toc274631630</vt:lpwstr>
      </vt:variant>
      <vt:variant>
        <vt:i4>1376307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_Toc274631629</vt:lpwstr>
      </vt:variant>
      <vt:variant>
        <vt:i4>1376307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_Toc274631628</vt:lpwstr>
      </vt:variant>
      <vt:variant>
        <vt:i4>1376307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_Toc274631627</vt:lpwstr>
      </vt:variant>
      <vt:variant>
        <vt:i4>1376307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_Toc274631626</vt:lpwstr>
      </vt:variant>
      <vt:variant>
        <vt:i4>1376307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_Toc274631625</vt:lpwstr>
      </vt:variant>
      <vt:variant>
        <vt:i4>1376307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_Toc274631624</vt:lpwstr>
      </vt:variant>
      <vt:variant>
        <vt:i4>1376307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_Toc274631623</vt:lpwstr>
      </vt:variant>
      <vt:variant>
        <vt:i4>1376307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_Toc274631622</vt:lpwstr>
      </vt:variant>
      <vt:variant>
        <vt:i4>1376307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_Toc274631621</vt:lpwstr>
      </vt:variant>
      <vt:variant>
        <vt:i4>1376307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_Toc274631620</vt:lpwstr>
      </vt:variant>
      <vt:variant>
        <vt:i4>1441843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_Toc274631619</vt:lpwstr>
      </vt:variant>
      <vt:variant>
        <vt:i4>1441843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_Toc274631618</vt:lpwstr>
      </vt:variant>
      <vt:variant>
        <vt:i4>1441843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_Toc274631617</vt:lpwstr>
      </vt:variant>
      <vt:variant>
        <vt:i4>1441843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_Toc274631616</vt:lpwstr>
      </vt:variant>
      <vt:variant>
        <vt:i4>1441843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_Toc274631615</vt:lpwstr>
      </vt:variant>
      <vt:variant>
        <vt:i4>1441843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_Toc274631614</vt:lpwstr>
      </vt:variant>
      <vt:variant>
        <vt:i4>1441843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_Toc274631613</vt:lpwstr>
      </vt:variant>
      <vt:variant>
        <vt:i4>1441843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_Toc274631612</vt:lpwstr>
      </vt:variant>
      <vt:variant>
        <vt:i4>1441843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_Toc274631611</vt:lpwstr>
      </vt:variant>
      <vt:variant>
        <vt:i4>1441843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_Toc274631610</vt:lpwstr>
      </vt:variant>
      <vt:variant>
        <vt:i4>1507379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_Toc274631609</vt:lpwstr>
      </vt:variant>
      <vt:variant>
        <vt:i4>1507379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_Toc274631608</vt:lpwstr>
      </vt:variant>
      <vt:variant>
        <vt:i4>1507379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_Toc274631607</vt:lpwstr>
      </vt:variant>
      <vt:variant>
        <vt:i4>1507379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_Toc274631606</vt:lpwstr>
      </vt:variant>
      <vt:variant>
        <vt:i4>1507379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_Toc274631605</vt:lpwstr>
      </vt:variant>
      <vt:variant>
        <vt:i4>1507379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_Toc274631604</vt:lpwstr>
      </vt:variant>
      <vt:variant>
        <vt:i4>1507379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_Toc274631603</vt:lpwstr>
      </vt:variant>
      <vt:variant>
        <vt:i4>1507379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_Toc274631602</vt:lpwstr>
      </vt:variant>
      <vt:variant>
        <vt:i4>1507379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_Toc274631601</vt:lpwstr>
      </vt:variant>
      <vt:variant>
        <vt:i4>1507379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_Toc274631600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_Toc274631599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_Toc274631598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_Toc274631597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_Toc274631596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_Toc274631595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_Toc274631594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_Toc274631593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_Toc274631592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_Toc274631591</vt:lpwstr>
      </vt:variant>
      <vt:variant>
        <vt:i4>1966128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_Toc274631590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EnergyPlus Output Details and Examples</dc:title>
  <dc:subject>EnergyPlus output examples including descriptions of the simulations and results reporting methods.</dc:subject>
  <dc:creator>EnergyPlus Development Team</dc:creator>
  <cp:keywords>output files examples chart csv tab html errors</cp:keywords>
  <cp:lastModifiedBy>Bereket Nigusse</cp:lastModifiedBy>
  <cp:revision>56</cp:revision>
  <cp:lastPrinted>2013-04-01T18:30:00Z</cp:lastPrinted>
  <dcterms:created xsi:type="dcterms:W3CDTF">2011-10-04T19:24:00Z</dcterms:created>
  <dcterms:modified xsi:type="dcterms:W3CDTF">2015-01-21T19:26:00Z</dcterms:modified>
</cp:coreProperties>
</file>