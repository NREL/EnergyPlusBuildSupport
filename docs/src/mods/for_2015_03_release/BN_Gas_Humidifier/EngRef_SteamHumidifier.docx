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85" w:rsidRDefault="007534DD" w:rsidP="00045851">
      <w:pPr>
        <w:pStyle w:val="TitleCover"/>
      </w:pPr>
      <w:r>
        <w:t>E</w:t>
      </w:r>
      <w:r w:rsidR="009A4A85">
        <w:t>nergyPlus</w:t>
      </w:r>
      <w:r w:rsidR="009A4A85">
        <w:br/>
        <w:t>Engineering Reference</w:t>
      </w:r>
    </w:p>
    <w:p w:rsidR="009A4A85" w:rsidRDefault="009A4A85">
      <w:pPr>
        <w:pStyle w:val="SubtitleCover"/>
        <w:rPr>
          <w:sz w:val="24"/>
          <w:szCs w:val="24"/>
        </w:rPr>
      </w:pPr>
      <w:r>
        <w:t xml:space="preserve">The Reference to EnergyPlus </w:t>
      </w:r>
      <w:proofErr w:type="gramStart"/>
      <w:r>
        <w:t>Calculations</w:t>
      </w:r>
      <w:proofErr w:type="gramEnd"/>
      <w:r>
        <w:br/>
      </w:r>
      <w:r>
        <w:rPr>
          <w:sz w:val="24"/>
          <w:szCs w:val="24"/>
        </w:rPr>
        <w:t>(in case you want or need to know)</w:t>
      </w:r>
    </w:p>
    <w:p w:rsidR="009A4A85" w:rsidRDefault="009A4A85">
      <w:pPr>
        <w:pStyle w:val="BodyText"/>
      </w:pPr>
    </w:p>
    <w:p w:rsidR="009A4A85" w:rsidRDefault="009A4A85">
      <w:pPr>
        <w:pStyle w:val="BodyText"/>
      </w:pPr>
    </w:p>
    <w:p w:rsidR="0059119F" w:rsidRDefault="0059119F" w:rsidP="0059119F">
      <w:pPr>
        <w:pStyle w:val="BodyText"/>
        <w:rPr>
          <w:ins w:id="0" w:author="Bereket Nigusse" w:date="2014-12-22T11:45:00Z"/>
        </w:rPr>
      </w:pPr>
      <w:ins w:id="1" w:author="Bereket Nigusse" w:date="2014-12-22T11:45:00Z">
        <w:r>
          <w:t>&lt;&lt;Snip&gt;&gt;</w:t>
        </w:r>
      </w:ins>
    </w:p>
    <w:p w:rsidR="0059119F" w:rsidRDefault="0059119F">
      <w:pPr>
        <w:pStyle w:val="BodyText"/>
      </w:pPr>
    </w:p>
    <w:p w:rsidR="00624C1A" w:rsidRDefault="00624C1A" w:rsidP="00624C1A">
      <w:pPr>
        <w:pStyle w:val="Heading3"/>
      </w:pPr>
      <w:bookmarkStart w:id="2" w:name="_Toc351186631"/>
      <w:r>
        <w:t>Humidifier Sizing</w:t>
      </w:r>
      <w:bookmarkEnd w:id="2"/>
    </w:p>
    <w:p w:rsidR="00624C1A" w:rsidRDefault="00624C1A" w:rsidP="00624C1A">
      <w:pPr>
        <w:pStyle w:val="BodyText"/>
      </w:pPr>
      <w:r>
        <w:t>The rated power, or nominal electric power input of an Electric Steam Humidifier (</w:t>
      </w:r>
      <w:proofErr w:type="spellStart"/>
      <w:r>
        <w:t>Humidifier:Steam:Electric</w:t>
      </w:r>
      <w:proofErr w:type="spellEnd"/>
      <w:r>
        <w:t>) is calculated from user specified rated capacity (m</w:t>
      </w:r>
      <w:r w:rsidRPr="004E2C7D">
        <w:rPr>
          <w:vertAlign w:val="superscript"/>
        </w:rPr>
        <w:t>3</w:t>
      </w:r>
      <w:r>
        <w:t>/s) and the enthalpy change of the water from a reference temperature (20.0</w:t>
      </w:r>
      <w:r>
        <w:rPr>
          <w:rFonts w:cs="Arial"/>
        </w:rPr>
        <w:t>°</w:t>
      </w:r>
      <w:r>
        <w:t>C) to saturated steam at 100.0</w:t>
      </w:r>
      <w:r>
        <w:rPr>
          <w:rFonts w:cs="Arial"/>
        </w:rPr>
        <w:t>°</w:t>
      </w:r>
      <w:r>
        <w:t xml:space="preserve">C. Autosizing </w:t>
      </w:r>
      <w:proofErr w:type="gramStart"/>
      <w:r>
        <w:t>procedure assumes that electrical heating element in the humidifier heat the water from the reference temperature and generate</w:t>
      </w:r>
      <w:proofErr w:type="gramEnd"/>
      <w:r>
        <w:t xml:space="preserve"> saturated steam at 100</w:t>
      </w:r>
      <w:r>
        <w:rPr>
          <w:rFonts w:cs="Arial"/>
        </w:rPr>
        <w:t>°</w:t>
      </w:r>
      <w:r>
        <w:t xml:space="preserve">C, and electric to thermal energy conversion efficiency of 100.0%. </w:t>
      </w:r>
    </w:p>
    <w:p w:rsidR="00624C1A" w:rsidRDefault="00624C1A" w:rsidP="00624C1A">
      <w:pPr>
        <w:pStyle w:val="Heading4"/>
      </w:pPr>
      <w:r>
        <w:t>Rated Power</w:t>
      </w:r>
    </w:p>
    <w:p w:rsidR="00624C1A" w:rsidRDefault="00624C1A" w:rsidP="00624C1A">
      <w:pPr>
        <w:pStyle w:val="Equation"/>
      </w:pPr>
      <w:r w:rsidRPr="004E2C7D">
        <w:object w:dxaOrig="33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21.9pt" o:ole="">
            <v:imagedata r:id="rId9" o:title=""/>
          </v:shape>
          <o:OLEObject Type="Embed" ProgID="Equation.DSMT4" ShapeID="_x0000_i1025" DrawAspect="Content" ObjectID="_1485759025" r:id="rId10"/>
        </w:object>
      </w:r>
    </w:p>
    <w:p w:rsidR="00624C1A" w:rsidRDefault="00624C1A" w:rsidP="00624C1A">
      <w:pPr>
        <w:pStyle w:val="BodyText"/>
      </w:pPr>
      <w:proofErr w:type="gramStart"/>
      <w:r>
        <w:t>where</w:t>
      </w:r>
      <w:proofErr w:type="gramEnd"/>
      <w:r>
        <w:t xml:space="preserve"> </w:t>
      </w:r>
    </w:p>
    <w:p w:rsidR="00624C1A" w:rsidRPr="00EE4369" w:rsidRDefault="00624C1A" w:rsidP="00624C1A">
      <w:pPr>
        <w:pStyle w:val="BodyText"/>
        <w:ind w:left="1440"/>
        <w:rPr>
          <w:i/>
          <w:iCs/>
        </w:rPr>
      </w:pPr>
      <w:proofErr w:type="spellStart"/>
      <w:r>
        <w:rPr>
          <w:i/>
          <w:iCs/>
        </w:rPr>
        <w:t>C</w:t>
      </w:r>
      <w:r w:rsidRPr="00924810">
        <w:rPr>
          <w:i/>
          <w:iCs/>
          <w:vertAlign w:val="subscript"/>
        </w:rPr>
        <w:t>p</w:t>
      </w:r>
      <w:proofErr w:type="gramStart"/>
      <w:r w:rsidRPr="00924810">
        <w:rPr>
          <w:i/>
          <w:iCs/>
          <w:vertAlign w:val="subscript"/>
        </w:rPr>
        <w:t>,w</w:t>
      </w:r>
      <w:proofErr w:type="spellEnd"/>
      <w:proofErr w:type="gramEnd"/>
      <w:r w:rsidRPr="00EE4369">
        <w:rPr>
          <w:i/>
          <w:iCs/>
        </w:rPr>
        <w:t xml:space="preserve"> is the specific heat of water at average temperature ((100+20)/2 = 60.0 </w:t>
      </w:r>
      <w:r>
        <w:rPr>
          <w:rFonts w:cs="Arial"/>
          <w:i/>
          <w:iCs/>
        </w:rPr>
        <w:t>°</w:t>
      </w:r>
      <w:r w:rsidRPr="00EE4369">
        <w:rPr>
          <w:i/>
          <w:iCs/>
        </w:rPr>
        <w:t>C), (J/</w:t>
      </w:r>
      <w:proofErr w:type="spellStart"/>
      <w:r w:rsidRPr="00EE4369">
        <w:rPr>
          <w:i/>
          <w:iCs/>
        </w:rPr>
        <w:t>kgK</w:t>
      </w:r>
      <w:proofErr w:type="spellEnd"/>
      <w:r w:rsidRPr="00EE4369">
        <w:rPr>
          <w:i/>
          <w:iCs/>
        </w:rPr>
        <w:t>);</w:t>
      </w:r>
    </w:p>
    <w:p w:rsidR="00624C1A" w:rsidRPr="00EE4369" w:rsidRDefault="00624C1A" w:rsidP="00624C1A">
      <w:pPr>
        <w:pStyle w:val="BodyText"/>
        <w:ind w:left="1440"/>
        <w:rPr>
          <w:i/>
          <w:iCs/>
        </w:rPr>
      </w:pPr>
      <w:r>
        <w:rPr>
          <w:i/>
          <w:iCs/>
        </w:rPr>
        <w:sym w:font="Symbol" w:char="F072"/>
      </w:r>
      <w:proofErr w:type="gramStart"/>
      <w:r w:rsidRPr="00EE4369">
        <w:rPr>
          <w:i/>
          <w:iCs/>
          <w:vertAlign w:val="subscript"/>
        </w:rPr>
        <w:t>w</w:t>
      </w:r>
      <w:proofErr w:type="gramEnd"/>
      <w:r w:rsidRPr="00EE4369">
        <w:rPr>
          <w:i/>
          <w:iCs/>
        </w:rPr>
        <w:t xml:space="preserve"> is the density of water at standard conditions (5.05 </w:t>
      </w:r>
      <w:r>
        <w:rPr>
          <w:rFonts w:cs="Arial"/>
          <w:i/>
          <w:iCs/>
        </w:rPr>
        <w:t>°</w:t>
      </w:r>
      <w:r w:rsidRPr="00EE4369">
        <w:rPr>
          <w:i/>
          <w:iCs/>
        </w:rPr>
        <w:t>C);</w:t>
      </w:r>
    </w:p>
    <w:p w:rsidR="00624C1A" w:rsidRPr="00EE4369" w:rsidRDefault="00624C1A" w:rsidP="00624C1A">
      <w:pPr>
        <w:pStyle w:val="BodyText"/>
        <w:ind w:left="1440"/>
        <w:rPr>
          <w:i/>
          <w:iCs/>
        </w:rPr>
      </w:pPr>
      <w:r>
        <w:rPr>
          <w:i/>
          <w:iCs/>
        </w:rPr>
        <w:sym w:font="Symbol" w:char="F044"/>
      </w:r>
      <w:proofErr w:type="gramStart"/>
      <w:r>
        <w:rPr>
          <w:i/>
          <w:iCs/>
        </w:rPr>
        <w:t>T</w:t>
      </w:r>
      <w:r w:rsidRPr="00C02DAC">
        <w:rPr>
          <w:i/>
          <w:iCs/>
          <w:vertAlign w:val="subscript"/>
        </w:rPr>
        <w:t>w</w:t>
      </w:r>
      <w:r>
        <w:rPr>
          <w:i/>
          <w:iCs/>
        </w:rPr>
        <w:t xml:space="preserve"> </w:t>
      </w:r>
      <w:r w:rsidRPr="00EE4369">
        <w:rPr>
          <w:i/>
          <w:iCs/>
        </w:rPr>
        <w:t xml:space="preserve"> is</w:t>
      </w:r>
      <w:proofErr w:type="gramEnd"/>
      <w:r w:rsidRPr="00EE4369">
        <w:rPr>
          <w:i/>
          <w:iCs/>
        </w:rPr>
        <w:t xml:space="preserve"> the sensible temperature rise of water (100.0 – 20.0</w:t>
      </w:r>
      <w:r>
        <w:rPr>
          <w:i/>
          <w:iCs/>
        </w:rPr>
        <w:t>=</w:t>
      </w:r>
      <w:r w:rsidRPr="00EE4369">
        <w:rPr>
          <w:i/>
          <w:iCs/>
        </w:rPr>
        <w:t xml:space="preserve">80.0 </w:t>
      </w:r>
      <w:r>
        <w:rPr>
          <w:rFonts w:cs="Arial"/>
          <w:i/>
          <w:iCs/>
        </w:rPr>
        <w:t>°</w:t>
      </w:r>
      <w:r w:rsidRPr="00EE4369">
        <w:rPr>
          <w:i/>
          <w:iCs/>
        </w:rPr>
        <w:t>C);</w:t>
      </w:r>
    </w:p>
    <w:p w:rsidR="00624C1A" w:rsidRPr="00EE4369" w:rsidRDefault="00624C1A" w:rsidP="00624C1A">
      <w:pPr>
        <w:pStyle w:val="BodyText"/>
        <w:ind w:left="1440"/>
        <w:rPr>
          <w:i/>
          <w:iCs/>
        </w:rPr>
      </w:pPr>
      <w:r w:rsidRPr="009B3251">
        <w:rPr>
          <w:i/>
          <w:iCs/>
          <w:position w:val="-12"/>
        </w:rPr>
        <w:object w:dxaOrig="499" w:dyaOrig="380">
          <v:shape id="_x0000_i1026" type="#_x0000_t75" style="width:24.75pt;height:19pt" o:ole="">
            <v:imagedata r:id="rId11" o:title=""/>
          </v:shape>
          <o:OLEObject Type="Embed" ProgID="Equation.DSMT4" ShapeID="_x0000_i1026" DrawAspect="Content" ObjectID="_1485759026" r:id="rId12"/>
        </w:object>
      </w:r>
      <w:r w:rsidRPr="00EE4369">
        <w:rPr>
          <w:i/>
          <w:iCs/>
        </w:rPr>
        <w:t xml:space="preserve"> </w:t>
      </w:r>
      <w:proofErr w:type="gramStart"/>
      <w:r w:rsidRPr="00EE4369">
        <w:rPr>
          <w:i/>
          <w:iCs/>
        </w:rPr>
        <w:t>is</w:t>
      </w:r>
      <w:proofErr w:type="gramEnd"/>
      <w:r w:rsidRPr="00EE4369">
        <w:rPr>
          <w:i/>
          <w:iCs/>
        </w:rPr>
        <w:t xml:space="preserve"> the rated capacity of the humidifier in volumetric flow rate.</w:t>
      </w:r>
    </w:p>
    <w:p w:rsidR="00624C1A" w:rsidRPr="00EE4369" w:rsidRDefault="00624C1A" w:rsidP="00624C1A">
      <w:pPr>
        <w:pStyle w:val="BodyText"/>
        <w:ind w:left="1440"/>
        <w:rPr>
          <w:i/>
          <w:iCs/>
        </w:rPr>
      </w:pPr>
      <w:proofErr w:type="spellStart"/>
      <w:proofErr w:type="gramStart"/>
      <w:r>
        <w:rPr>
          <w:i/>
          <w:iCs/>
        </w:rPr>
        <w:t>h</w:t>
      </w:r>
      <w:r>
        <w:rPr>
          <w:i/>
          <w:iCs/>
          <w:vertAlign w:val="subscript"/>
        </w:rPr>
        <w:t>fg</w:t>
      </w:r>
      <w:proofErr w:type="spellEnd"/>
      <w:proofErr w:type="gramEnd"/>
      <w:r w:rsidRPr="00EE4369">
        <w:rPr>
          <w:i/>
          <w:iCs/>
        </w:rPr>
        <w:t xml:space="preserve"> is the </w:t>
      </w:r>
      <w:r>
        <w:rPr>
          <w:i/>
          <w:iCs/>
        </w:rPr>
        <w:t>latent heat of vaporization of water at 100</w:t>
      </w:r>
      <w:r w:rsidRPr="00EE4369">
        <w:rPr>
          <w:i/>
          <w:iCs/>
        </w:rPr>
        <w:t>.0</w:t>
      </w:r>
      <w:r>
        <w:rPr>
          <w:rFonts w:cs="Arial"/>
          <w:i/>
          <w:iCs/>
        </w:rPr>
        <w:t>°</w:t>
      </w:r>
      <w:r w:rsidRPr="00EE4369">
        <w:rPr>
          <w:i/>
          <w:iCs/>
        </w:rPr>
        <w:t>C, (J/kg);</w:t>
      </w:r>
    </w:p>
    <w:p w:rsidR="009A4A85" w:rsidRDefault="009A4A85">
      <w:pPr>
        <w:pStyle w:val="BodyText"/>
      </w:pPr>
    </w:p>
    <w:p w:rsidR="0059119F" w:rsidRDefault="0059119F" w:rsidP="0059119F">
      <w:pPr>
        <w:pStyle w:val="Heading3"/>
        <w:rPr>
          <w:ins w:id="3" w:author="Bereket Nigusse" w:date="2014-12-22T11:46:00Z"/>
        </w:rPr>
      </w:pPr>
      <w:ins w:id="4" w:author="Bereket Nigusse" w:date="2014-12-22T11:46:00Z">
        <w:r>
          <w:t>Gas Fired Humidifier Sizing</w:t>
        </w:r>
      </w:ins>
    </w:p>
    <w:p w:rsidR="0059119F" w:rsidRDefault="0059119F" w:rsidP="0059119F">
      <w:pPr>
        <w:pStyle w:val="BodyText"/>
        <w:spacing w:after="0"/>
        <w:rPr>
          <w:ins w:id="5" w:author="Bereket Nigusse" w:date="2014-12-22T11:46:00Z"/>
          <w:sz w:val="22"/>
          <w:szCs w:val="22"/>
        </w:rPr>
      </w:pPr>
      <w:ins w:id="6" w:author="Bereket Nigusse" w:date="2014-12-22T11:46:00Z">
        <w:r w:rsidRPr="00F90AB8">
          <w:rPr>
            <w:sz w:val="22"/>
            <w:szCs w:val="22"/>
          </w:rPr>
          <w:t xml:space="preserve">The rated power, or nominal gas use rate of a gas </w:t>
        </w:r>
        <w:r>
          <w:rPr>
            <w:sz w:val="22"/>
            <w:szCs w:val="22"/>
          </w:rPr>
          <w:t>s</w:t>
        </w:r>
        <w:r w:rsidRPr="00F90AB8">
          <w:rPr>
            <w:sz w:val="22"/>
            <w:szCs w:val="22"/>
          </w:rPr>
          <w:t xml:space="preserve">team </w:t>
        </w:r>
        <w:r>
          <w:rPr>
            <w:sz w:val="22"/>
            <w:szCs w:val="22"/>
          </w:rPr>
          <w:t>h</w:t>
        </w:r>
        <w:r w:rsidRPr="00F90AB8">
          <w:rPr>
            <w:sz w:val="22"/>
            <w:szCs w:val="22"/>
          </w:rPr>
          <w:t>umidifier (</w:t>
        </w:r>
        <w:proofErr w:type="spellStart"/>
        <w:r w:rsidRPr="00F90AB8">
          <w:rPr>
            <w:sz w:val="22"/>
            <w:szCs w:val="22"/>
          </w:rPr>
          <w:t>Humidifier:Steam:Gas</w:t>
        </w:r>
        <w:proofErr w:type="spellEnd"/>
        <w:r w:rsidRPr="00F90AB8">
          <w:rPr>
            <w:sz w:val="22"/>
            <w:szCs w:val="22"/>
          </w:rPr>
          <w:t xml:space="preserve">) is calculated from user specified rated </w:t>
        </w:r>
      </w:ins>
      <w:ins w:id="7" w:author="Bereket Nigusse" w:date="2015-01-22T11:26:00Z">
        <w:r w:rsidR="008B11CE">
          <w:rPr>
            <w:sz w:val="22"/>
            <w:szCs w:val="22"/>
          </w:rPr>
          <w:t xml:space="preserve">volumetric </w:t>
        </w:r>
      </w:ins>
      <w:ins w:id="8" w:author="Bereket Nigusse" w:date="2014-12-22T11:46:00Z">
        <w:r w:rsidRPr="00F90AB8">
          <w:rPr>
            <w:sz w:val="22"/>
            <w:szCs w:val="22"/>
          </w:rPr>
          <w:t>capacity (m</w:t>
        </w:r>
        <w:r w:rsidRPr="00F90AB8">
          <w:rPr>
            <w:sz w:val="22"/>
            <w:szCs w:val="22"/>
            <w:vertAlign w:val="superscript"/>
          </w:rPr>
          <w:t>3</w:t>
        </w:r>
        <w:r w:rsidRPr="00F90AB8">
          <w:rPr>
            <w:sz w:val="22"/>
            <w:szCs w:val="22"/>
          </w:rPr>
          <w:t xml:space="preserve">/s) and the enthalpy change of the water from a reference temperature </w:t>
        </w:r>
      </w:ins>
      <w:ins w:id="9" w:author="Bereket Nigusse" w:date="2015-01-22T11:26:00Z">
        <w:r w:rsidR="008B11CE">
          <w:rPr>
            <w:sz w:val="22"/>
            <w:szCs w:val="22"/>
          </w:rPr>
          <w:t xml:space="preserve">of </w:t>
        </w:r>
      </w:ins>
      <w:ins w:id="10" w:author="Bereket Nigusse" w:date="2014-12-22T11:46:00Z">
        <w:r w:rsidRPr="00F90AB8">
          <w:rPr>
            <w:sz w:val="22"/>
            <w:szCs w:val="22"/>
          </w:rPr>
          <w:t>20.0</w:t>
        </w:r>
        <w:r w:rsidRPr="00F90AB8">
          <w:rPr>
            <w:rFonts w:cs="Arial"/>
            <w:sz w:val="22"/>
            <w:szCs w:val="22"/>
          </w:rPr>
          <w:t>°</w:t>
        </w:r>
        <w:r w:rsidRPr="00F90AB8">
          <w:rPr>
            <w:sz w:val="22"/>
            <w:szCs w:val="22"/>
          </w:rPr>
          <w:t xml:space="preserve">C to </w:t>
        </w:r>
      </w:ins>
      <w:ins w:id="11" w:author="Bereket Nigusse" w:date="2015-01-22T11:27:00Z">
        <w:r w:rsidR="008B11CE">
          <w:rPr>
            <w:sz w:val="22"/>
            <w:szCs w:val="22"/>
          </w:rPr>
          <w:t xml:space="preserve">a </w:t>
        </w:r>
      </w:ins>
      <w:ins w:id="12" w:author="Bereket Nigusse" w:date="2014-12-22T11:46:00Z">
        <w:r w:rsidRPr="00F90AB8">
          <w:rPr>
            <w:sz w:val="22"/>
            <w:szCs w:val="22"/>
          </w:rPr>
          <w:t>saturated steam at 100.0</w:t>
        </w:r>
        <w:r w:rsidRPr="00F90AB8">
          <w:rPr>
            <w:rFonts w:cs="Arial"/>
            <w:sz w:val="22"/>
            <w:szCs w:val="22"/>
          </w:rPr>
          <w:t>°</w:t>
        </w:r>
        <w:r w:rsidRPr="00F90AB8">
          <w:rPr>
            <w:sz w:val="22"/>
            <w:szCs w:val="22"/>
          </w:rPr>
          <w:t xml:space="preserve">C. Autosizing procedure assumes that gas heater in the humidifier convert the water from the reference temperature and generate </w:t>
        </w:r>
        <w:r w:rsidRPr="00F90AB8">
          <w:rPr>
            <w:sz w:val="22"/>
            <w:szCs w:val="22"/>
          </w:rPr>
          <w:lastRenderedPageBreak/>
          <w:t>saturated steam at 100</w:t>
        </w:r>
        <w:r w:rsidRPr="00F90AB8">
          <w:rPr>
            <w:rFonts w:cs="Arial"/>
            <w:sz w:val="22"/>
            <w:szCs w:val="22"/>
          </w:rPr>
          <w:t>°</w:t>
        </w:r>
        <w:r w:rsidRPr="00F90AB8">
          <w:rPr>
            <w:sz w:val="22"/>
            <w:szCs w:val="22"/>
          </w:rPr>
          <w:t xml:space="preserve">C, using gas to thermal energy conversion </w:t>
        </w:r>
      </w:ins>
      <w:ins w:id="13" w:author="Bereket Nigusse" w:date="2015-01-22T11:27:00Z">
        <w:r w:rsidR="008B11CE">
          <w:rPr>
            <w:sz w:val="22"/>
            <w:szCs w:val="22"/>
          </w:rPr>
          <w:t xml:space="preserve">rated thermal </w:t>
        </w:r>
      </w:ins>
      <w:ins w:id="14" w:author="Bereket Nigusse" w:date="2014-12-22T11:46:00Z">
        <w:r w:rsidRPr="00F90AB8">
          <w:rPr>
            <w:sz w:val="22"/>
            <w:szCs w:val="22"/>
          </w:rPr>
          <w:t xml:space="preserve">efficiency. </w:t>
        </w:r>
      </w:ins>
    </w:p>
    <w:p w:rsidR="0059119F" w:rsidRPr="00F90AB8" w:rsidRDefault="0059119F" w:rsidP="0059119F">
      <w:pPr>
        <w:pStyle w:val="BodyText"/>
        <w:spacing w:after="0"/>
        <w:rPr>
          <w:ins w:id="15" w:author="Bereket Nigusse" w:date="2014-12-22T11:46:00Z"/>
          <w:sz w:val="22"/>
          <w:szCs w:val="22"/>
        </w:rPr>
      </w:pPr>
    </w:p>
    <w:p w:rsidR="0059119F" w:rsidRDefault="0059119F" w:rsidP="0059119F">
      <w:pPr>
        <w:pStyle w:val="Heading4"/>
        <w:rPr>
          <w:ins w:id="16" w:author="Bereket Nigusse" w:date="2014-12-22T11:46:00Z"/>
        </w:rPr>
      </w:pPr>
      <w:ins w:id="17" w:author="Bereket Nigusse" w:date="2014-12-22T11:46:00Z">
        <w:r>
          <w:t>Rated Gas Use Rate</w:t>
        </w:r>
      </w:ins>
    </w:p>
    <w:p w:rsidR="0059119F" w:rsidRDefault="008B11CE" w:rsidP="0059119F">
      <w:pPr>
        <w:rPr>
          <w:ins w:id="18" w:author="Bereket Nigusse" w:date="2015-01-22T11:28:00Z"/>
        </w:rPr>
      </w:pPr>
      <w:ins w:id="19" w:author="Bereket Nigusse" w:date="2015-01-22T11:28:00Z">
        <w:r>
          <w:t>The rated or nominal gas use rate is given by:</w:t>
        </w:r>
      </w:ins>
    </w:p>
    <w:p w:rsidR="008B11CE" w:rsidRPr="00CB77D0" w:rsidRDefault="008B11CE" w:rsidP="0059119F">
      <w:pPr>
        <w:rPr>
          <w:ins w:id="20" w:author="Bereket Nigusse" w:date="2014-12-22T11:46:00Z"/>
        </w:rPr>
      </w:pPr>
    </w:p>
    <w:p w:rsidR="0059119F" w:rsidRDefault="00C1425F" w:rsidP="0059119F">
      <w:pPr>
        <w:pStyle w:val="BodyText"/>
        <w:rPr>
          <w:ins w:id="21" w:author="Bereket Nigusse" w:date="2014-12-22T11:46:00Z"/>
        </w:rPr>
      </w:pPr>
      <w:ins w:id="22" w:author="Bereket Nigusse" w:date="2014-12-22T11:46:00Z">
        <w:r w:rsidRPr="002C5722">
          <w:rPr>
            <w:position w:val="-30"/>
            <w:sz w:val="22"/>
            <w:szCs w:val="22"/>
          </w:rPr>
          <w:object w:dxaOrig="3700" w:dyaOrig="780">
            <v:shape id="_x0000_i1027" type="#_x0000_t75" style="width:185.45pt;height:39.15pt" o:ole="">
              <v:imagedata r:id="rId13" o:title=""/>
            </v:shape>
            <o:OLEObject Type="Embed" ProgID="Equation.DSMT4" ShapeID="_x0000_i1027" DrawAspect="Content" ObjectID="_1485759027" r:id="rId14"/>
          </w:object>
        </w:r>
      </w:ins>
    </w:p>
    <w:p w:rsidR="0059119F" w:rsidRDefault="0059119F" w:rsidP="0059119F">
      <w:pPr>
        <w:pStyle w:val="BodyText"/>
        <w:rPr>
          <w:ins w:id="23" w:author="Bereket Nigusse" w:date="2014-12-22T11:46:00Z"/>
        </w:rPr>
      </w:pPr>
    </w:p>
    <w:p w:rsidR="0059119F" w:rsidRDefault="0059119F" w:rsidP="0059119F">
      <w:pPr>
        <w:pStyle w:val="BodyText"/>
        <w:rPr>
          <w:ins w:id="24" w:author="Bereket Nigusse" w:date="2014-12-22T11:46:00Z"/>
        </w:rPr>
      </w:pPr>
      <w:ins w:id="25" w:author="Bereket Nigusse" w:date="2014-12-22T11:46:00Z">
        <w:r>
          <w:t xml:space="preserve">Where, </w:t>
        </w:r>
      </w:ins>
    </w:p>
    <w:p w:rsidR="0059119F" w:rsidRPr="00EE4369" w:rsidRDefault="0059119F" w:rsidP="0059119F">
      <w:pPr>
        <w:pStyle w:val="BodyText"/>
        <w:tabs>
          <w:tab w:val="left" w:pos="1080"/>
          <w:tab w:val="left" w:pos="1800"/>
        </w:tabs>
        <w:ind w:left="1440"/>
        <w:rPr>
          <w:ins w:id="26" w:author="Bereket Nigusse" w:date="2014-12-22T11:46:00Z"/>
          <w:i/>
          <w:iCs/>
        </w:rPr>
      </w:pPr>
      <w:proofErr w:type="spellStart"/>
      <w:ins w:id="27" w:author="Bereket Nigusse" w:date="2014-12-22T11:46:00Z">
        <w:r>
          <w:rPr>
            <w:i/>
            <w:iCs/>
          </w:rPr>
          <w:t>C</w:t>
        </w:r>
        <w:r w:rsidRPr="00924810">
          <w:rPr>
            <w:i/>
            <w:iCs/>
            <w:vertAlign w:val="subscript"/>
          </w:rPr>
          <w:t>p</w:t>
        </w:r>
        <w:proofErr w:type="gramStart"/>
        <w:r w:rsidRPr="00924810">
          <w:rPr>
            <w:i/>
            <w:iCs/>
            <w:vertAlign w:val="subscript"/>
          </w:rPr>
          <w:t>,w</w:t>
        </w:r>
        <w:proofErr w:type="spellEnd"/>
        <w:proofErr w:type="gramEnd"/>
        <w:r w:rsidRPr="00EE4369">
          <w:rPr>
            <w:i/>
            <w:iCs/>
          </w:rPr>
          <w:t xml:space="preserve"> </w:t>
        </w:r>
        <w:r>
          <w:rPr>
            <w:i/>
            <w:iCs/>
          </w:rPr>
          <w:tab/>
        </w:r>
        <w:r w:rsidRPr="00EE4369">
          <w:rPr>
            <w:i/>
            <w:iCs/>
          </w:rPr>
          <w:t xml:space="preserve">specific heat of water at average temperature ((100+20)/2 = 60.0 </w:t>
        </w:r>
        <w:r>
          <w:rPr>
            <w:rFonts w:cs="Arial"/>
            <w:i/>
            <w:iCs/>
          </w:rPr>
          <w:t>°</w:t>
        </w:r>
        <w:r w:rsidRPr="00EE4369">
          <w:rPr>
            <w:i/>
            <w:iCs/>
          </w:rPr>
          <w:t>C), (J/</w:t>
        </w:r>
        <w:proofErr w:type="spellStart"/>
        <w:r w:rsidRPr="00EE4369">
          <w:rPr>
            <w:i/>
            <w:iCs/>
          </w:rPr>
          <w:t>kgK</w:t>
        </w:r>
        <w:proofErr w:type="spellEnd"/>
        <w:r w:rsidRPr="00EE4369">
          <w:rPr>
            <w:i/>
            <w:iCs/>
          </w:rPr>
          <w:t>);</w:t>
        </w:r>
      </w:ins>
    </w:p>
    <w:p w:rsidR="0059119F" w:rsidRPr="00EE4369" w:rsidRDefault="0059119F" w:rsidP="0057101C">
      <w:pPr>
        <w:pStyle w:val="BodyText"/>
        <w:tabs>
          <w:tab w:val="left" w:pos="2160"/>
          <w:tab w:val="left" w:pos="2250"/>
        </w:tabs>
        <w:ind w:left="1440"/>
        <w:rPr>
          <w:ins w:id="28" w:author="Bereket Nigusse" w:date="2014-12-22T11:46:00Z"/>
          <w:i/>
          <w:iCs/>
        </w:rPr>
      </w:pPr>
      <w:ins w:id="29" w:author="Bereket Nigusse" w:date="2014-12-22T11:46:00Z">
        <w:r>
          <w:rPr>
            <w:i/>
            <w:iCs/>
          </w:rPr>
          <w:sym w:font="Symbol" w:char="F072"/>
        </w:r>
        <w:proofErr w:type="gramStart"/>
        <w:r w:rsidRPr="00EE4369">
          <w:rPr>
            <w:i/>
            <w:iCs/>
            <w:vertAlign w:val="subscript"/>
          </w:rPr>
          <w:t>w</w:t>
        </w:r>
        <w:proofErr w:type="gramEnd"/>
        <w:r w:rsidRPr="00EE4369">
          <w:rPr>
            <w:i/>
            <w:iCs/>
          </w:rPr>
          <w:t xml:space="preserve"> </w:t>
        </w:r>
      </w:ins>
      <w:r w:rsidR="0057101C">
        <w:rPr>
          <w:i/>
          <w:iCs/>
        </w:rPr>
        <w:tab/>
      </w:r>
      <w:r w:rsidR="00A441BC">
        <w:rPr>
          <w:i/>
          <w:iCs/>
        </w:rPr>
        <w:t>d</w:t>
      </w:r>
      <w:ins w:id="30" w:author="Bereket Nigusse" w:date="2014-12-22T11:46:00Z">
        <w:r w:rsidRPr="00EE4369">
          <w:rPr>
            <w:i/>
            <w:iCs/>
          </w:rPr>
          <w:t xml:space="preserve">ensity of water at standard condition (5.05 </w:t>
        </w:r>
        <w:r>
          <w:rPr>
            <w:rFonts w:cs="Arial"/>
            <w:i/>
            <w:iCs/>
          </w:rPr>
          <w:t>°</w:t>
        </w:r>
        <w:r w:rsidRPr="00EE4369">
          <w:rPr>
            <w:i/>
            <w:iCs/>
          </w:rPr>
          <w:t>C);</w:t>
        </w:r>
      </w:ins>
    </w:p>
    <w:p w:rsidR="0059119F" w:rsidRPr="00EE4369" w:rsidRDefault="0059119F" w:rsidP="0059119F">
      <w:pPr>
        <w:pStyle w:val="BodyText"/>
        <w:tabs>
          <w:tab w:val="left" w:pos="1800"/>
        </w:tabs>
        <w:ind w:left="1440"/>
        <w:rPr>
          <w:ins w:id="31" w:author="Bereket Nigusse" w:date="2014-12-22T11:46:00Z"/>
          <w:i/>
          <w:iCs/>
        </w:rPr>
      </w:pPr>
      <w:ins w:id="32" w:author="Bereket Nigusse" w:date="2014-12-22T11:46:00Z">
        <w:r>
          <w:rPr>
            <w:i/>
            <w:iCs/>
          </w:rPr>
          <w:sym w:font="Symbol" w:char="F044"/>
        </w:r>
        <w:r>
          <w:rPr>
            <w:i/>
            <w:iCs/>
          </w:rPr>
          <w:t>T</w:t>
        </w:r>
        <w:r w:rsidRPr="00C02DAC">
          <w:rPr>
            <w:i/>
            <w:iCs/>
            <w:vertAlign w:val="subscript"/>
          </w:rPr>
          <w:t>w</w:t>
        </w:r>
      </w:ins>
      <w:r w:rsidR="0057101C">
        <w:rPr>
          <w:i/>
          <w:iCs/>
          <w:vertAlign w:val="subscript"/>
        </w:rPr>
        <w:tab/>
      </w:r>
      <w:r w:rsidR="0057101C" w:rsidRPr="0057101C">
        <w:rPr>
          <w:iCs/>
        </w:rPr>
        <w:tab/>
      </w:r>
      <w:ins w:id="33" w:author="Bereket Nigusse" w:date="2014-12-22T11:46:00Z">
        <w:r w:rsidRPr="00EE4369">
          <w:rPr>
            <w:i/>
            <w:iCs/>
          </w:rPr>
          <w:t>sensible temperature rise of water (100.0 – 20.0</w:t>
        </w:r>
        <w:r>
          <w:rPr>
            <w:i/>
            <w:iCs/>
          </w:rPr>
          <w:t>=</w:t>
        </w:r>
        <w:r w:rsidRPr="00EE4369">
          <w:rPr>
            <w:i/>
            <w:iCs/>
          </w:rPr>
          <w:t xml:space="preserve">80.0 </w:t>
        </w:r>
        <w:r>
          <w:rPr>
            <w:rFonts w:cs="Arial"/>
            <w:i/>
            <w:iCs/>
          </w:rPr>
          <w:t>°</w:t>
        </w:r>
        <w:r w:rsidRPr="00EE4369">
          <w:rPr>
            <w:i/>
            <w:iCs/>
          </w:rPr>
          <w:t>C);</w:t>
        </w:r>
      </w:ins>
    </w:p>
    <w:p w:rsidR="0059119F" w:rsidRPr="00EE4369" w:rsidRDefault="0059119F" w:rsidP="0057101C">
      <w:pPr>
        <w:pStyle w:val="BodyText"/>
        <w:tabs>
          <w:tab w:val="left" w:pos="2160"/>
        </w:tabs>
        <w:ind w:left="1440"/>
        <w:rPr>
          <w:ins w:id="34" w:author="Bereket Nigusse" w:date="2014-12-22T11:46:00Z"/>
          <w:i/>
          <w:iCs/>
        </w:rPr>
      </w:pPr>
      <w:ins w:id="35" w:author="Bereket Nigusse" w:date="2014-12-22T11:46:00Z">
        <w:r w:rsidRPr="005648C3">
          <w:rPr>
            <w:i/>
            <w:iCs/>
            <w:position w:val="-14"/>
          </w:rPr>
          <w:object w:dxaOrig="680" w:dyaOrig="400">
            <v:shape id="_x0000_i1028" type="#_x0000_t75" style="width:34pt;height:19.6pt" o:ole="">
              <v:imagedata r:id="rId15" o:title=""/>
            </v:shape>
            <o:OLEObject Type="Embed" ProgID="Equation.DSMT4" ShapeID="_x0000_i1028" DrawAspect="Content" ObjectID="_1485759028" r:id="rId16"/>
          </w:object>
        </w:r>
      </w:ins>
      <w:r w:rsidR="0057101C">
        <w:rPr>
          <w:i/>
          <w:iCs/>
        </w:rPr>
        <w:tab/>
      </w:r>
      <w:proofErr w:type="gramStart"/>
      <w:ins w:id="36" w:author="Bereket Nigusse" w:date="2014-12-22T11:46:00Z">
        <w:r w:rsidRPr="00EE4369">
          <w:rPr>
            <w:i/>
            <w:iCs/>
          </w:rPr>
          <w:t>rated</w:t>
        </w:r>
        <w:proofErr w:type="gramEnd"/>
        <w:r w:rsidRPr="00EE4369">
          <w:rPr>
            <w:i/>
            <w:iCs/>
          </w:rPr>
          <w:t xml:space="preserve"> </w:t>
        </w:r>
        <w:r>
          <w:rPr>
            <w:i/>
            <w:iCs/>
          </w:rPr>
          <w:t xml:space="preserve">or nominal </w:t>
        </w:r>
        <w:r w:rsidRPr="00EE4369">
          <w:rPr>
            <w:i/>
            <w:iCs/>
          </w:rPr>
          <w:t>capacity of the humidifier</w:t>
        </w:r>
        <w:r>
          <w:rPr>
            <w:i/>
            <w:iCs/>
          </w:rPr>
          <w:t>, (m3/s)</w:t>
        </w:r>
      </w:ins>
    </w:p>
    <w:p w:rsidR="0059119F" w:rsidRPr="00EE4369" w:rsidRDefault="0059119F" w:rsidP="0059119F">
      <w:pPr>
        <w:pStyle w:val="BodyText"/>
        <w:tabs>
          <w:tab w:val="left" w:pos="1800"/>
        </w:tabs>
        <w:ind w:left="1440"/>
        <w:rPr>
          <w:ins w:id="37" w:author="Bereket Nigusse" w:date="2014-12-22T11:46:00Z"/>
          <w:i/>
          <w:iCs/>
        </w:rPr>
      </w:pPr>
      <w:proofErr w:type="spellStart"/>
      <w:proofErr w:type="gramStart"/>
      <w:ins w:id="38" w:author="Bereket Nigusse" w:date="2014-12-22T11:46:00Z">
        <w:r>
          <w:rPr>
            <w:i/>
            <w:iCs/>
          </w:rPr>
          <w:t>h</w:t>
        </w:r>
        <w:r>
          <w:rPr>
            <w:i/>
            <w:iCs/>
            <w:vertAlign w:val="subscript"/>
          </w:rPr>
          <w:t>fg</w:t>
        </w:r>
      </w:ins>
      <w:proofErr w:type="spellEnd"/>
      <w:proofErr w:type="gramEnd"/>
      <w:r w:rsidR="0057101C">
        <w:rPr>
          <w:iCs/>
        </w:rPr>
        <w:tab/>
      </w:r>
      <w:r w:rsidR="0057101C">
        <w:rPr>
          <w:iCs/>
        </w:rPr>
        <w:tab/>
      </w:r>
      <w:ins w:id="39" w:author="Bereket Nigusse" w:date="2014-12-22T11:46:00Z">
        <w:r>
          <w:rPr>
            <w:i/>
            <w:iCs/>
          </w:rPr>
          <w:t>latent heat of vaporization of water at 100</w:t>
        </w:r>
        <w:r w:rsidRPr="00EE4369">
          <w:rPr>
            <w:i/>
            <w:iCs/>
          </w:rPr>
          <w:t>.0</w:t>
        </w:r>
        <w:r>
          <w:rPr>
            <w:rFonts w:cs="Arial"/>
            <w:i/>
            <w:iCs/>
          </w:rPr>
          <w:t>°</w:t>
        </w:r>
        <w:r w:rsidRPr="00EE4369">
          <w:rPr>
            <w:i/>
            <w:iCs/>
          </w:rPr>
          <w:t>C, (J/kg);</w:t>
        </w:r>
      </w:ins>
    </w:p>
    <w:p w:rsidR="00C1425F" w:rsidRPr="00EE4369" w:rsidRDefault="00C1425F" w:rsidP="00C1425F">
      <w:pPr>
        <w:pStyle w:val="BodyText"/>
        <w:tabs>
          <w:tab w:val="left" w:pos="2160"/>
          <w:tab w:val="left" w:pos="2250"/>
        </w:tabs>
        <w:ind w:left="1440"/>
        <w:rPr>
          <w:ins w:id="40" w:author="Bereket Nigusse" w:date="2014-12-22T11:46:00Z"/>
          <w:i/>
          <w:iCs/>
        </w:rPr>
      </w:pPr>
      <w:r>
        <w:rPr>
          <w:i/>
          <w:iCs/>
        </w:rPr>
        <w:sym w:font="Symbol" w:char="F068"/>
      </w:r>
      <w:proofErr w:type="gramStart"/>
      <w:r>
        <w:rPr>
          <w:i/>
          <w:iCs/>
          <w:vertAlign w:val="subscript"/>
        </w:rPr>
        <w:t>rated</w:t>
      </w:r>
      <w:proofErr w:type="gramEnd"/>
      <w:r>
        <w:rPr>
          <w:i/>
          <w:iCs/>
        </w:rPr>
        <w:tab/>
        <w:t>thermal efficienc</w:t>
      </w:r>
      <w:ins w:id="41" w:author="Bereket Nigusse" w:date="2015-01-22T11:28:00Z">
        <w:r w:rsidR="008B11CE">
          <w:rPr>
            <w:i/>
            <w:iCs/>
          </w:rPr>
          <w:t>y</w:t>
        </w:r>
      </w:ins>
      <w:r>
        <w:rPr>
          <w:i/>
          <w:iCs/>
        </w:rPr>
        <w:t xml:space="preserve"> at rated </w:t>
      </w:r>
      <w:ins w:id="42" w:author="Bereket Nigusse" w:date="2014-12-22T11:46:00Z">
        <w:r w:rsidRPr="00EE4369">
          <w:rPr>
            <w:i/>
            <w:iCs/>
          </w:rPr>
          <w:t>condition;</w:t>
        </w:r>
      </w:ins>
    </w:p>
    <w:p w:rsidR="0059119F" w:rsidRDefault="0059119F" w:rsidP="0059119F">
      <w:pPr>
        <w:pStyle w:val="BodyText"/>
        <w:rPr>
          <w:ins w:id="43" w:author="Bereket Nigusse" w:date="2014-12-22T11:46:00Z"/>
        </w:rPr>
      </w:pPr>
    </w:p>
    <w:p w:rsidR="0059119F" w:rsidRDefault="0059119F" w:rsidP="0059119F">
      <w:pPr>
        <w:pStyle w:val="BodyText"/>
        <w:rPr>
          <w:ins w:id="44" w:author="Bereket Nigusse" w:date="2014-12-22T11:46:00Z"/>
        </w:rPr>
      </w:pPr>
    </w:p>
    <w:p w:rsidR="0059119F" w:rsidRDefault="0059119F" w:rsidP="0059119F">
      <w:pPr>
        <w:pStyle w:val="BodyText"/>
        <w:rPr>
          <w:ins w:id="45" w:author="Bereket Nigusse" w:date="2014-12-22T11:46:00Z"/>
        </w:rPr>
      </w:pPr>
      <w:ins w:id="46" w:author="Bereket Nigusse" w:date="2014-12-22T11:46:00Z">
        <w:r>
          <w:t>&lt;&lt;Snip&gt;&gt;</w:t>
        </w:r>
      </w:ins>
    </w:p>
    <w:p w:rsidR="0059119F" w:rsidRDefault="0059119F">
      <w:pPr>
        <w:pStyle w:val="BodyText"/>
      </w:pPr>
    </w:p>
    <w:p w:rsidR="009A4A85" w:rsidRDefault="0025313D">
      <w:pPr>
        <w:pStyle w:val="Heading2"/>
      </w:pPr>
      <w:bookmarkStart w:id="47" w:name="_Toc351186782"/>
      <w:bookmarkStart w:id="48" w:name="_Toc506108359"/>
      <w:bookmarkStart w:id="49" w:name="_Ref14874875"/>
      <w:bookmarkStart w:id="50" w:name="_Ref14874968"/>
      <w:bookmarkStart w:id="51" w:name="_Toc488563941"/>
      <w:r>
        <w:t xml:space="preserve">Air System </w:t>
      </w:r>
      <w:r w:rsidR="009A4A85">
        <w:t>Humidifiers</w:t>
      </w:r>
      <w:bookmarkEnd w:id="47"/>
    </w:p>
    <w:p w:rsidR="009A4A85" w:rsidRDefault="009A4A85">
      <w:pPr>
        <w:pStyle w:val="Heading3"/>
      </w:pPr>
      <w:bookmarkStart w:id="52" w:name="_Toc351186783"/>
      <w:r>
        <w:t>Overview</w:t>
      </w:r>
      <w:bookmarkEnd w:id="52"/>
    </w:p>
    <w:p w:rsidR="009A4A85" w:rsidRDefault="0025313D">
      <w:pPr>
        <w:pStyle w:val="BodyText"/>
      </w:pPr>
      <w:r>
        <w:t>Air system h</w:t>
      </w:r>
      <w:r w:rsidR="009A4A85">
        <w:t xml:space="preserve">umidifiers are components that add moisture to the supply air stream. They fall into 2 broad categories: spray type humidifiers which act like direct evaporative coolers, cooling the supply air as well as humidifying it; and dry steam humidifiers, which humidify the supply air stream while causing almost no change to the supply air stream temperature. The EnergyPlus electric </w:t>
      </w:r>
      <w:ins w:id="53" w:author="Bereket Nigusse" w:date="2014-12-23T11:40:00Z">
        <w:r w:rsidR="001F5BD2">
          <w:t xml:space="preserve">and gas fired </w:t>
        </w:r>
      </w:ins>
      <w:r w:rsidR="009A4A85">
        <w:t xml:space="preserve">steam humidifier uses electrical energy </w:t>
      </w:r>
      <w:ins w:id="54" w:author="Bereket Nigusse" w:date="2014-12-23T11:40:00Z">
        <w:r w:rsidR="001F5BD2">
          <w:t xml:space="preserve">and thermal energy, respectively, </w:t>
        </w:r>
      </w:ins>
      <w:r w:rsidR="009A4A85">
        <w:t xml:space="preserve">to convert ordinary tap water to steam which it then injects into the supply air stream by means of a blower fan. The actual </w:t>
      </w:r>
      <w:ins w:id="55" w:author="Bereket Nigusse" w:date="2014-12-23T11:41:00Z">
        <w:r w:rsidR="001F5BD2">
          <w:t xml:space="preserve">electric dry steam </w:t>
        </w:r>
      </w:ins>
      <w:r w:rsidR="009A4A85">
        <w:t>unit might be an electrode-type humidifier or a resistance-type humidifier.</w:t>
      </w:r>
    </w:p>
    <w:p w:rsidR="009A4A85" w:rsidRDefault="009A4A85">
      <w:pPr>
        <w:pStyle w:val="Heading3"/>
      </w:pPr>
      <w:bookmarkStart w:id="56" w:name="_Toc351186784"/>
      <w:r>
        <w:t xml:space="preserve">Electric </w:t>
      </w:r>
      <w:ins w:id="57" w:author="Bereket Nigusse" w:date="2015-02-18T09:46:00Z">
        <w:r w:rsidR="0007620B">
          <w:t xml:space="preserve">and Gas </w:t>
        </w:r>
      </w:ins>
      <w:r>
        <w:t>Steam Humidifier</w:t>
      </w:r>
      <w:bookmarkEnd w:id="56"/>
    </w:p>
    <w:p w:rsidR="009A4A85" w:rsidRDefault="009A4A85">
      <w:pPr>
        <w:pStyle w:val="BodyText"/>
      </w:pPr>
      <w:r>
        <w:t xml:space="preserve">The electric </w:t>
      </w:r>
      <w:ins w:id="58" w:author="Bereket Nigusse" w:date="2014-12-23T11:42:00Z">
        <w:r w:rsidR="001F5BD2">
          <w:t xml:space="preserve">and gas fired </w:t>
        </w:r>
      </w:ins>
      <w:r>
        <w:t>steam humidifier model (object name</w:t>
      </w:r>
      <w:ins w:id="59" w:author="Bereket Nigusse" w:date="2014-12-23T11:42:00Z">
        <w:r w:rsidR="001F5BD2">
          <w:t>s</w:t>
        </w:r>
      </w:ins>
      <w:r>
        <w:t xml:space="preserve">: </w:t>
      </w:r>
      <w:proofErr w:type="spellStart"/>
      <w:r>
        <w:t>Humidifier</w:t>
      </w:r>
      <w:proofErr w:type="gramStart"/>
      <w:r>
        <w:t>:Steam:Electric</w:t>
      </w:r>
      <w:proofErr w:type="spellEnd"/>
      <w:proofErr w:type="gramEnd"/>
      <w:ins w:id="60" w:author="Bereket Nigusse" w:date="2014-12-23T11:42:00Z">
        <w:r w:rsidR="001F5BD2">
          <w:t xml:space="preserve"> and </w:t>
        </w:r>
        <w:proofErr w:type="spellStart"/>
        <w:r w:rsidR="001F5BD2">
          <w:t>Humidifier:Steam:Gas</w:t>
        </w:r>
      </w:ins>
      <w:proofErr w:type="spellEnd"/>
      <w:r>
        <w:t xml:space="preserve">) </w:t>
      </w:r>
      <w:ins w:id="61" w:author="Bereket Nigusse" w:date="2014-12-23T11:42:00Z">
        <w:r w:rsidR="001F5BD2">
          <w:t>are</w:t>
        </w:r>
      </w:ins>
      <w:del w:id="62" w:author="Bereket Nigusse" w:date="2014-12-23T11:42:00Z">
        <w:r w:rsidDel="001F5BD2">
          <w:delText>is</w:delText>
        </w:r>
      </w:del>
      <w:r>
        <w:t xml:space="preserve"> based on moisture and enthalpy balance equations plus standard psychrometric relationships. The approach is similar to that taken in the ASHRAE HVAC 2 Toolkit, page 4-112 (ASHRAE 1993). EnergyPlus contains its own module of psychrometric routines; the psychrometric theory and relations are given in the 2001 edition of ASHRAE Fundamentals, Chapter 6 (ASHRAE 2001). The model contains both an ideal controller and the component. The control model assumes that there is a minimum humidity </w:t>
      </w:r>
      <w:r w:rsidR="00CD3AB4">
        <w:t>setpoint</w:t>
      </w:r>
      <w:r>
        <w:t xml:space="preserve"> on the component air outlet node. This </w:t>
      </w:r>
      <w:r w:rsidR="00CD3AB4">
        <w:t>setpoint</w:t>
      </w:r>
      <w:r>
        <w:t xml:space="preserve"> is established by a </w:t>
      </w:r>
      <w:r w:rsidR="00CD3AB4">
        <w:t>setpoint</w:t>
      </w:r>
      <w:r>
        <w:t xml:space="preserve"> manager described elsewhere.</w:t>
      </w:r>
    </w:p>
    <w:p w:rsidR="009A4A85" w:rsidRDefault="009A4A85" w:rsidP="00A07AEB">
      <w:pPr>
        <w:pStyle w:val="Heading4"/>
      </w:pPr>
      <w:r>
        <w:t>Model</w:t>
      </w:r>
    </w:p>
    <w:p w:rsidR="009A4A85" w:rsidRDefault="009A4A85">
      <w:pPr>
        <w:pStyle w:val="BodyText"/>
      </w:pPr>
      <w:r>
        <w:t xml:space="preserve">The component model is a forward model: its inputs are its inlet conditions; its outputs are its outlet conditions and its energy consumption. The inputs are the temperature, humidity ratio, </w:t>
      </w:r>
      <w:r>
        <w:lastRenderedPageBreak/>
        <w:t xml:space="preserve">and mass flow rate of the inlet air stream, which are known; and the water addition rate (kg/s) which is determined by the controller. </w:t>
      </w:r>
      <w:ins w:id="63" w:author="Bereket Nigusse" w:date="2014-12-23T11:44:00Z">
        <w:r w:rsidR="008A55BB">
          <w:t>The moisture mass balance and psychometric calculations are identical for both gas and electric dry steam humidifiers.</w:t>
        </w:r>
      </w:ins>
      <w:ins w:id="64" w:author="Bereket Nigusse" w:date="2014-12-23T11:45:00Z">
        <w:r w:rsidR="008A55BB">
          <w:t xml:space="preserve">  The only difference </w:t>
        </w:r>
      </w:ins>
      <w:ins w:id="65" w:author="Bereket Nigusse" w:date="2015-01-22T11:29:00Z">
        <w:r w:rsidR="007750CB">
          <w:t xml:space="preserve">is </w:t>
        </w:r>
      </w:ins>
      <w:ins w:id="66" w:author="Bereket Nigusse" w:date="2014-12-23T11:45:00Z">
        <w:r w:rsidR="008A55BB">
          <w:t xml:space="preserve">how a heat source (electric or gas) is used to generate the steam. </w:t>
        </w:r>
      </w:ins>
    </w:p>
    <w:p w:rsidR="009A4A85" w:rsidRDefault="009A4A85">
      <w:pPr>
        <w:pStyle w:val="Heading4"/>
      </w:pPr>
      <w:r>
        <w:t>Controller</w:t>
      </w:r>
    </w:p>
    <w:p w:rsidR="009A4A85" w:rsidRDefault="009A4A85">
      <w:pPr>
        <w:pStyle w:val="BodyText"/>
      </w:pPr>
      <w:r>
        <w:t>The controller first decides whether the humidifier is on or off. For the humidifier to be on:</w:t>
      </w:r>
    </w:p>
    <w:p w:rsidR="009A4A85" w:rsidRDefault="009A4A85" w:rsidP="00481A3D">
      <w:pPr>
        <w:pStyle w:val="ListBullet"/>
      </w:pPr>
      <w:r>
        <w:t>the humidifier schedule value must be nonzero;</w:t>
      </w:r>
    </w:p>
    <w:p w:rsidR="009A4A85" w:rsidRDefault="009A4A85" w:rsidP="00481A3D">
      <w:pPr>
        <w:pStyle w:val="ListBullet"/>
      </w:pPr>
      <w:r>
        <w:t>the inlet air mass flow must be greater than zero;</w:t>
      </w:r>
    </w:p>
    <w:p w:rsidR="009A4A85" w:rsidRDefault="009A4A85" w:rsidP="00481A3D">
      <w:pPr>
        <w:pStyle w:val="ListBullet"/>
      </w:pPr>
      <w:proofErr w:type="gramStart"/>
      <w:r>
        <w:t>the</w:t>
      </w:r>
      <w:proofErr w:type="gramEnd"/>
      <w:r>
        <w:t xml:space="preserve"> inlet air humidity ratio must be less than the minimum humidity ratio </w:t>
      </w:r>
      <w:r w:rsidR="00CD3AB4">
        <w:t>setpoint</w:t>
      </w:r>
      <w:r>
        <w:t>.</w:t>
      </w:r>
    </w:p>
    <w:p w:rsidR="009A4A85" w:rsidRDefault="009A4A85">
      <w:pPr>
        <w:pStyle w:val="BodyText"/>
      </w:pPr>
      <w:r>
        <w:t xml:space="preserve">If the humidifier is off, the water addition rate is set to zero. If the humidifier is on, the water addition rate needed to meet the humidity </w:t>
      </w:r>
      <w:r w:rsidR="00CD3AB4">
        <w:t>setpoint</w:t>
      </w:r>
      <w:r>
        <w:t xml:space="preserve"> is calculated.</w:t>
      </w:r>
    </w:p>
    <w:p w:rsidR="009A4A85" w:rsidRDefault="00083A13">
      <w:pPr>
        <w:pStyle w:val="Equation"/>
      </w:pPr>
      <w:r>
        <w:rPr>
          <w:noProof/>
          <w:position w:val="-14"/>
        </w:rPr>
        <w:drawing>
          <wp:inline distT="0" distB="0" distL="0" distR="0" wp14:anchorId="01D5F668" wp14:editId="085AA443">
            <wp:extent cx="1857375" cy="238125"/>
            <wp:effectExtent l="0" t="0" r="9525" b="9525"/>
            <wp:docPr id="4282" name="Picture 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7375" cy="238125"/>
                    </a:xfrm>
                    <a:prstGeom prst="rect">
                      <a:avLst/>
                    </a:prstGeom>
                    <a:noFill/>
                    <a:ln>
                      <a:noFill/>
                    </a:ln>
                  </pic:spPr>
                </pic:pic>
              </a:graphicData>
            </a:graphic>
          </wp:inline>
        </w:drawing>
      </w:r>
      <w:r w:rsidR="009A4A85">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67" w:name="ZEqnNum371496"/>
      <w:r w:rsidR="007534DD">
        <w:instrText>(</w:instrText>
      </w:r>
      <w:r w:rsidR="00A375FD">
        <w:fldChar w:fldCharType="begin"/>
      </w:r>
      <w:r w:rsidR="00A375FD">
        <w:instrText xml:space="preserve"> SEQ MTEqn \c \* Arabic \* MERGEFORMAT </w:instrText>
      </w:r>
      <w:r w:rsidR="00A375FD">
        <w:fldChar w:fldCharType="separate"/>
      </w:r>
      <w:r w:rsidR="00515819">
        <w:rPr>
          <w:noProof/>
        </w:rPr>
        <w:instrText>613</w:instrText>
      </w:r>
      <w:r w:rsidR="00A375FD">
        <w:rPr>
          <w:noProof/>
        </w:rPr>
        <w:fldChar w:fldCharType="end"/>
      </w:r>
      <w:r w:rsidR="007534DD">
        <w:instrText>)</w:instrText>
      </w:r>
      <w:bookmarkEnd w:id="67"/>
      <w:r w:rsidR="007534DD">
        <w:fldChar w:fldCharType="end"/>
      </w:r>
    </w:p>
    <w:p w:rsidR="009A4A85" w:rsidRDefault="009A4A85">
      <w:pPr>
        <w:pStyle w:val="BodyText"/>
      </w:pPr>
      <w:proofErr w:type="gramStart"/>
      <w:r>
        <w:t>where</w:t>
      </w:r>
      <w:proofErr w:type="gramEnd"/>
    </w:p>
    <w:p w:rsidR="009A4A85" w:rsidRDefault="00083A13">
      <w:pPr>
        <w:pStyle w:val="BodyText"/>
        <w:ind w:left="1440"/>
      </w:pPr>
      <w:r>
        <w:rPr>
          <w:noProof/>
          <w:position w:val="-12"/>
        </w:rPr>
        <w:drawing>
          <wp:inline distT="0" distB="0" distL="0" distR="0" wp14:anchorId="185C65D4" wp14:editId="2BBB2510">
            <wp:extent cx="200025" cy="228600"/>
            <wp:effectExtent l="0" t="0" r="9525" b="0"/>
            <wp:docPr id="4283" name="Picture 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009A4A85">
        <w:t xml:space="preserve"> = the air mass flow rate [kg/s]</w:t>
      </w:r>
    </w:p>
    <w:p w:rsidR="009A4A85" w:rsidRDefault="00083A13">
      <w:pPr>
        <w:pStyle w:val="BodyText"/>
        <w:ind w:left="1440"/>
      </w:pPr>
      <w:r>
        <w:rPr>
          <w:noProof/>
          <w:position w:val="-12"/>
        </w:rPr>
        <w:drawing>
          <wp:inline distT="0" distB="0" distL="0" distR="0" wp14:anchorId="4589A41A" wp14:editId="4C694E00">
            <wp:extent cx="219075" cy="228600"/>
            <wp:effectExtent l="0" t="0" r="9525" b="0"/>
            <wp:docPr id="4284" name="Picture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009A4A85">
        <w:t>= the inlet air humidity ratio [kg/kg]</w:t>
      </w:r>
    </w:p>
    <w:p w:rsidR="009A4A85" w:rsidRDefault="00083A13">
      <w:pPr>
        <w:pStyle w:val="BodyText"/>
        <w:ind w:left="1440"/>
      </w:pPr>
      <w:r>
        <w:rPr>
          <w:noProof/>
          <w:position w:val="-14"/>
        </w:rPr>
        <w:drawing>
          <wp:inline distT="0" distB="0" distL="0" distR="0" wp14:anchorId="7EE24258" wp14:editId="49181CD5">
            <wp:extent cx="676275" cy="238125"/>
            <wp:effectExtent l="0" t="0" r="9525" b="9525"/>
            <wp:docPr id="4285" name="Picture 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009A4A85">
        <w:t xml:space="preserve"> = water addition rate needed to meet the </w:t>
      </w:r>
      <w:r w:rsidR="00CD3AB4">
        <w:t>setpoint</w:t>
      </w:r>
      <w:r w:rsidR="009A4A85">
        <w:t xml:space="preserve"> [kg/s]</w:t>
      </w:r>
    </w:p>
    <w:p w:rsidR="009A4A85" w:rsidRDefault="00083A13">
      <w:pPr>
        <w:pStyle w:val="BodyText"/>
        <w:ind w:left="1440"/>
      </w:pPr>
      <w:r>
        <w:rPr>
          <w:noProof/>
          <w:position w:val="-12"/>
        </w:rPr>
        <w:drawing>
          <wp:inline distT="0" distB="0" distL="0" distR="0" wp14:anchorId="3D1702C0" wp14:editId="36D164C1">
            <wp:extent cx="257175" cy="228600"/>
            <wp:effectExtent l="0" t="0" r="9525" b="0"/>
            <wp:docPr id="4286" name="Picture 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9A4A85">
        <w:t xml:space="preserve">= the humidity ratio </w:t>
      </w:r>
      <w:r w:rsidR="00CD3AB4">
        <w:t>setpoint</w:t>
      </w:r>
      <w:r w:rsidR="009A4A85">
        <w:t xml:space="preserve"> [kg/kg]</w:t>
      </w:r>
    </w:p>
    <w:p w:rsidR="009A4A85" w:rsidRDefault="009A4A85">
      <w:pPr>
        <w:pStyle w:val="BodyText"/>
      </w:pPr>
      <w:r>
        <w:t xml:space="preserve">Equation </w:t>
      </w:r>
      <w:r>
        <w:fldChar w:fldCharType="begin"/>
      </w:r>
      <w:r>
        <w:instrText xml:space="preserve"> GOTOBUTTON ZEqnNum371496  \* MERGEFORMAT </w:instrText>
      </w:r>
      <w:r w:rsidR="00A375FD">
        <w:fldChar w:fldCharType="begin"/>
      </w:r>
      <w:r w:rsidR="00A375FD">
        <w:instrText xml:space="preserve"> REF ZEqnNum371496 \!</w:instrText>
      </w:r>
      <w:r w:rsidR="00A375FD">
        <w:instrText xml:space="preserve"> \* MERGEFORMAT </w:instrText>
      </w:r>
      <w:r w:rsidR="00A375FD">
        <w:fldChar w:fldCharType="separate"/>
      </w:r>
      <w:r w:rsidR="00515819">
        <w:instrText>(613)</w:instrText>
      </w:r>
      <w:r w:rsidR="00A375FD">
        <w:fldChar w:fldCharType="end"/>
      </w:r>
      <w:r>
        <w:fldChar w:fldCharType="end"/>
      </w:r>
      <w:r>
        <w:t xml:space="preserve"> is the moisture balance equation for the component. It is solved for </w:t>
      </w:r>
      <w:r w:rsidR="00083A13">
        <w:rPr>
          <w:noProof/>
          <w:position w:val="-14"/>
        </w:rPr>
        <w:drawing>
          <wp:inline distT="0" distB="0" distL="0" distR="0" wp14:anchorId="1A131443" wp14:editId="68FD0124">
            <wp:extent cx="676275" cy="238125"/>
            <wp:effectExtent l="0" t="0" r="9525" b="9525"/>
            <wp:docPr id="4287" name="Picture 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t xml:space="preserve"> (the other variables are known) which is passed to the humidifier component model as its desired inlet water addition rate.</w:t>
      </w:r>
    </w:p>
    <w:p w:rsidR="009A4A85" w:rsidRDefault="009A4A85">
      <w:pPr>
        <w:pStyle w:val="Heading4"/>
      </w:pPr>
      <w:r>
        <w:t>Component</w:t>
      </w:r>
    </w:p>
    <w:p w:rsidR="009A4A85" w:rsidRDefault="009A4A85">
      <w:pPr>
        <w:pStyle w:val="BodyText"/>
      </w:pPr>
      <w:r>
        <w:t>The inputs to the component model are the air inlet conditions and mass flow rate and the water addition rate set by the controller. The outputs are the air outlet conditions. First the desired water addition rate is checked against component capacity.</w:t>
      </w:r>
    </w:p>
    <w:p w:rsidR="009A4A85" w:rsidRDefault="00083A13">
      <w:pPr>
        <w:pStyle w:val="Equation"/>
      </w:pPr>
      <w:r>
        <w:rPr>
          <w:noProof/>
          <w:position w:val="-14"/>
        </w:rPr>
        <w:drawing>
          <wp:inline distT="0" distB="0" distL="0" distR="0" wp14:anchorId="4D21A1C3" wp14:editId="1E478DF5">
            <wp:extent cx="2209800" cy="238125"/>
            <wp:effectExtent l="0" t="0" r="0" b="9525"/>
            <wp:docPr id="4288" name="Picture 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p>
    <w:p w:rsidR="009A4A85" w:rsidRDefault="009A4A85">
      <w:pPr>
        <w:pStyle w:val="BodyText"/>
      </w:pPr>
      <w:proofErr w:type="gramStart"/>
      <w:r>
        <w:t>where</w:t>
      </w:r>
      <w:proofErr w:type="gramEnd"/>
    </w:p>
    <w:p w:rsidR="009A4A85" w:rsidRDefault="00083A13">
      <w:pPr>
        <w:pStyle w:val="BodyText"/>
        <w:ind w:left="1440"/>
      </w:pPr>
      <w:r>
        <w:rPr>
          <w:noProof/>
          <w:position w:val="-12"/>
        </w:rPr>
        <w:drawing>
          <wp:inline distT="0" distB="0" distL="0" distR="0" wp14:anchorId="3A1DBADC" wp14:editId="21964F02">
            <wp:extent cx="457200" cy="228600"/>
            <wp:effectExtent l="0" t="0" r="0" b="0"/>
            <wp:docPr id="4289" name="Picture 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9A4A85">
        <w:t xml:space="preserve"> = the humidifier nominal capacity [kg/s], a user input.</w:t>
      </w:r>
    </w:p>
    <w:p w:rsidR="009A4A85" w:rsidRDefault="009A4A85">
      <w:pPr>
        <w:pStyle w:val="BodyText"/>
      </w:pPr>
      <w:r>
        <w:t xml:space="preserve">If </w:t>
      </w:r>
      <w:r w:rsidR="00083A13">
        <w:rPr>
          <w:noProof/>
          <w:position w:val="-14"/>
        </w:rPr>
        <w:drawing>
          <wp:inline distT="0" distB="0" distL="0" distR="0" wp14:anchorId="1E61C556" wp14:editId="27DC4444">
            <wp:extent cx="866775" cy="238125"/>
            <wp:effectExtent l="0" t="0" r="9525" b="9525"/>
            <wp:docPr id="4290" name="Picture 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t xml:space="preserve"> is zero, the outlet conditions are set to the inlet conditions and the water addition rate is set to zero. If the humidifier is scheduled on the component power consumption is set to the standby power consumption</w:t>
      </w:r>
      <w:proofErr w:type="gramStart"/>
      <w:r>
        <w:t xml:space="preserve">: </w:t>
      </w:r>
      <w:proofErr w:type="gramEnd"/>
      <w:r w:rsidR="00083A13">
        <w:rPr>
          <w:noProof/>
          <w:position w:val="-14"/>
        </w:rPr>
        <w:drawing>
          <wp:inline distT="0" distB="0" distL="0" distR="0" wp14:anchorId="4833BE3E" wp14:editId="04162CB0">
            <wp:extent cx="733425" cy="238125"/>
            <wp:effectExtent l="0" t="0" r="9525" b="9525"/>
            <wp:docPr id="4291" name="Picture 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t xml:space="preserve">. Otherwise </w:t>
      </w:r>
      <w:r w:rsidR="00083A13">
        <w:rPr>
          <w:noProof/>
          <w:position w:val="-12"/>
        </w:rPr>
        <w:drawing>
          <wp:inline distT="0" distB="0" distL="0" distR="0" wp14:anchorId="61BD1F72" wp14:editId="2F6C4B81">
            <wp:extent cx="304800" cy="228600"/>
            <wp:effectExtent l="0" t="0" r="0" b="0"/>
            <wp:docPr id="4292" name="Picture 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 0.</w:t>
      </w:r>
    </w:p>
    <w:p w:rsidR="009A4A85" w:rsidRDefault="009A4A85">
      <w:pPr>
        <w:pStyle w:val="BodyText"/>
      </w:pPr>
      <w:r>
        <w:t xml:space="preserve">If </w:t>
      </w:r>
      <w:r w:rsidR="00083A13">
        <w:rPr>
          <w:noProof/>
          <w:position w:val="-14"/>
        </w:rPr>
        <w:drawing>
          <wp:inline distT="0" distB="0" distL="0" distR="0" wp14:anchorId="68996DB3" wp14:editId="61126410">
            <wp:extent cx="866775" cy="238125"/>
            <wp:effectExtent l="0" t="0" r="9525" b="9525"/>
            <wp:docPr id="4293" name="Picture 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t xml:space="preserve"> &gt; 0, then the moisture and enthalpy balance equations</w:t>
      </w:r>
    </w:p>
    <w:p w:rsidR="009A4A85" w:rsidRDefault="00083A13">
      <w:pPr>
        <w:pStyle w:val="Equation"/>
      </w:pPr>
      <w:r>
        <w:rPr>
          <w:noProof/>
          <w:position w:val="-12"/>
        </w:rPr>
        <w:drawing>
          <wp:inline distT="0" distB="0" distL="0" distR="0" wp14:anchorId="19959334" wp14:editId="1A3D001E">
            <wp:extent cx="1409700" cy="228600"/>
            <wp:effectExtent l="0" t="0" r="0" b="0"/>
            <wp:docPr id="4294" name="Picture 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09700" cy="228600"/>
                    </a:xfrm>
                    <a:prstGeom prst="rect">
                      <a:avLst/>
                    </a:prstGeom>
                    <a:noFill/>
                    <a:ln>
                      <a:noFill/>
                    </a:ln>
                  </pic:spPr>
                </pic:pic>
              </a:graphicData>
            </a:graphic>
          </wp:inline>
        </w:drawing>
      </w:r>
    </w:p>
    <w:p w:rsidR="009A4A85" w:rsidRDefault="00083A13">
      <w:pPr>
        <w:pStyle w:val="Equation"/>
      </w:pPr>
      <w:r>
        <w:rPr>
          <w:noProof/>
          <w:position w:val="-12"/>
        </w:rPr>
        <w:drawing>
          <wp:inline distT="0" distB="0" distL="0" distR="0" wp14:anchorId="313A4AA7" wp14:editId="244EB4A6">
            <wp:extent cx="1562100" cy="228600"/>
            <wp:effectExtent l="0" t="0" r="0" b="0"/>
            <wp:docPr id="4295" name="Picture 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rsidR="009A4A85" w:rsidRDefault="009A4A85">
      <w:pPr>
        <w:pStyle w:val="BodyText"/>
      </w:pPr>
      <w:proofErr w:type="gramStart"/>
      <w:r>
        <w:t>with</w:t>
      </w:r>
      <w:proofErr w:type="gramEnd"/>
      <w:r>
        <w:t xml:space="preserve"> </w:t>
      </w:r>
      <w:r w:rsidR="00083A13">
        <w:rPr>
          <w:noProof/>
          <w:position w:val="-12"/>
        </w:rPr>
        <w:drawing>
          <wp:inline distT="0" distB="0" distL="0" distR="0" wp14:anchorId="7A74FED2" wp14:editId="7560B92B">
            <wp:extent cx="219075" cy="228600"/>
            <wp:effectExtent l="0" t="0" r="9525" b="0"/>
            <wp:docPr id="4296" name="Picture 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t xml:space="preserve"> set equal to </w:t>
      </w:r>
      <w:r w:rsidR="00083A13">
        <w:rPr>
          <w:noProof/>
          <w:position w:val="-14"/>
        </w:rPr>
        <w:drawing>
          <wp:inline distT="0" distB="0" distL="0" distR="0" wp14:anchorId="1AACA2A1" wp14:editId="6BE7C5A4">
            <wp:extent cx="866775" cy="238125"/>
            <wp:effectExtent l="0" t="0" r="9525" b="9525"/>
            <wp:docPr id="4297" name="Picture 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t xml:space="preserve"> are solved for </w:t>
      </w:r>
      <w:r w:rsidR="00083A13">
        <w:rPr>
          <w:noProof/>
          <w:position w:val="-12"/>
        </w:rPr>
        <w:drawing>
          <wp:inline distT="0" distB="0" distL="0" distR="0" wp14:anchorId="35960589" wp14:editId="575F3468">
            <wp:extent cx="266700" cy="228600"/>
            <wp:effectExtent l="0" t="0" r="0" b="0"/>
            <wp:docPr id="4298" name="Picture 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t xml:space="preserve"> </w:t>
      </w:r>
      <w:proofErr w:type="spellStart"/>
      <w:r>
        <w:t>and</w:t>
      </w:r>
      <w:proofErr w:type="spellEnd"/>
      <w:r>
        <w:t xml:space="preserve"> </w:t>
      </w:r>
      <w:r w:rsidR="00083A13">
        <w:rPr>
          <w:noProof/>
          <w:position w:val="-12"/>
        </w:rPr>
        <w:drawing>
          <wp:inline distT="0" distB="0" distL="0" distR="0" wp14:anchorId="7A6A593D" wp14:editId="5CEE62BC">
            <wp:extent cx="238125" cy="228600"/>
            <wp:effectExtent l="0" t="0" r="9525" b="0"/>
            <wp:docPr id="4299" name="Picture 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t>. Here</w:t>
      </w:r>
    </w:p>
    <w:p w:rsidR="009A4A85" w:rsidRDefault="00083A13">
      <w:pPr>
        <w:pStyle w:val="BodyText"/>
      </w:pPr>
      <w:r>
        <w:rPr>
          <w:noProof/>
          <w:position w:val="-12"/>
        </w:rPr>
        <w:lastRenderedPageBreak/>
        <w:drawing>
          <wp:inline distT="0" distB="0" distL="0" distR="0" wp14:anchorId="404E9D97" wp14:editId="230074C9">
            <wp:extent cx="200025" cy="228600"/>
            <wp:effectExtent l="0" t="0" r="9525" b="0"/>
            <wp:docPr id="4300" name="Picture 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009A4A85">
        <w:t xml:space="preserve"> = the air mass flow rate [kg/s]</w:t>
      </w:r>
    </w:p>
    <w:p w:rsidR="009A4A85" w:rsidRDefault="00083A13">
      <w:pPr>
        <w:pStyle w:val="BodyText"/>
      </w:pPr>
      <w:r>
        <w:rPr>
          <w:noProof/>
          <w:position w:val="-12"/>
        </w:rPr>
        <w:drawing>
          <wp:inline distT="0" distB="0" distL="0" distR="0" wp14:anchorId="638D0F12" wp14:editId="35880D64">
            <wp:extent cx="219075" cy="228600"/>
            <wp:effectExtent l="0" t="0" r="9525" b="0"/>
            <wp:docPr id="4301" name="Picture 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009A4A85">
        <w:t>= the inlet air humidity ratio [kg/kg]</w:t>
      </w:r>
    </w:p>
    <w:p w:rsidR="009A4A85" w:rsidRDefault="00083A13">
      <w:pPr>
        <w:pStyle w:val="BodyText"/>
      </w:pPr>
      <w:r>
        <w:rPr>
          <w:noProof/>
          <w:position w:val="-12"/>
        </w:rPr>
        <w:drawing>
          <wp:inline distT="0" distB="0" distL="0" distR="0" wp14:anchorId="3F7685BA" wp14:editId="40F50697">
            <wp:extent cx="219075" cy="228600"/>
            <wp:effectExtent l="0" t="0" r="9525" b="0"/>
            <wp:docPr id="4302" name="Picture 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009A4A85">
        <w:t xml:space="preserve"> = the inlet water addition rate [kg/s]</w:t>
      </w:r>
    </w:p>
    <w:p w:rsidR="009A4A85" w:rsidRDefault="00083A13">
      <w:pPr>
        <w:pStyle w:val="BodyText"/>
      </w:pPr>
      <w:r>
        <w:rPr>
          <w:noProof/>
          <w:position w:val="-12"/>
        </w:rPr>
        <w:drawing>
          <wp:inline distT="0" distB="0" distL="0" distR="0" wp14:anchorId="130A966A" wp14:editId="183925E5">
            <wp:extent cx="266700" cy="228600"/>
            <wp:effectExtent l="0" t="0" r="0" b="0"/>
            <wp:docPr id="4303" name="Picture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9A4A85">
        <w:t xml:space="preserve"> = the outlet air humidity ratio [kg/kg]</w:t>
      </w:r>
    </w:p>
    <w:p w:rsidR="009A4A85" w:rsidRDefault="00083A13">
      <w:pPr>
        <w:pStyle w:val="BodyText"/>
      </w:pPr>
      <w:r>
        <w:rPr>
          <w:noProof/>
          <w:position w:val="-12"/>
        </w:rPr>
        <w:drawing>
          <wp:inline distT="0" distB="0" distL="0" distR="0" wp14:anchorId="636F7D4F" wp14:editId="4727259A">
            <wp:extent cx="190500" cy="228600"/>
            <wp:effectExtent l="0" t="0" r="0" b="0"/>
            <wp:docPr id="4304" name="Picture 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009A4A85">
        <w:t xml:space="preserve"> = the inlet air specific enthalpy [J/kg]</w:t>
      </w:r>
    </w:p>
    <w:p w:rsidR="009A4A85" w:rsidRDefault="00083A13">
      <w:pPr>
        <w:pStyle w:val="BodyText"/>
      </w:pPr>
      <w:r>
        <w:rPr>
          <w:noProof/>
          <w:position w:val="-12"/>
        </w:rPr>
        <w:drawing>
          <wp:inline distT="0" distB="0" distL="0" distR="0" wp14:anchorId="43DA5FFC" wp14:editId="2BA114A0">
            <wp:extent cx="180975" cy="228600"/>
            <wp:effectExtent l="0" t="0" r="9525" b="0"/>
            <wp:docPr id="4305" name="Picture 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009A4A85">
        <w:t xml:space="preserve"> = the steam specific enthalpy = 2676125.  [J/kg] at 100 </w:t>
      </w:r>
      <w:proofErr w:type="spellStart"/>
      <w:r w:rsidR="009A4A85">
        <w:rPr>
          <w:vertAlign w:val="superscript"/>
        </w:rPr>
        <w:t>o</w:t>
      </w:r>
      <w:r w:rsidR="009A4A85">
        <w:t>C</w:t>
      </w:r>
      <w:proofErr w:type="spellEnd"/>
    </w:p>
    <w:p w:rsidR="009A4A85" w:rsidRDefault="00083A13">
      <w:pPr>
        <w:pStyle w:val="BodyText"/>
      </w:pPr>
      <w:r>
        <w:rPr>
          <w:noProof/>
          <w:position w:val="-12"/>
        </w:rPr>
        <w:drawing>
          <wp:inline distT="0" distB="0" distL="0" distR="0" wp14:anchorId="5DA0FBF0" wp14:editId="03EE20C6">
            <wp:extent cx="238125" cy="228600"/>
            <wp:effectExtent l="0" t="0" r="9525" b="0"/>
            <wp:docPr id="4306" name="Picture 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009A4A85">
        <w:t xml:space="preserve"> = the outlet air specific enthalpy [J/kg]</w:t>
      </w:r>
    </w:p>
    <w:p w:rsidR="009A4A85" w:rsidRDefault="009A4A85">
      <w:pPr>
        <w:pStyle w:val="BodyText"/>
      </w:pPr>
      <w:r>
        <w:t xml:space="preserve">The outlet temperature is obtained from </w:t>
      </w:r>
    </w:p>
    <w:p w:rsidR="009A4A85" w:rsidRDefault="00083A13">
      <w:pPr>
        <w:pStyle w:val="Equation"/>
      </w:pPr>
      <w:r>
        <w:rPr>
          <w:noProof/>
          <w:position w:val="-12"/>
        </w:rPr>
        <w:drawing>
          <wp:inline distT="0" distB="0" distL="0" distR="0" wp14:anchorId="616C05B3" wp14:editId="08237F98">
            <wp:extent cx="1895475" cy="228600"/>
            <wp:effectExtent l="0" t="0" r="9525" b="0"/>
            <wp:docPr id="4307" name="Picture 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95475" cy="228600"/>
                    </a:xfrm>
                    <a:prstGeom prst="rect">
                      <a:avLst/>
                    </a:prstGeom>
                    <a:noFill/>
                    <a:ln>
                      <a:noFill/>
                    </a:ln>
                  </pic:spPr>
                </pic:pic>
              </a:graphicData>
            </a:graphic>
          </wp:inline>
        </w:drawing>
      </w:r>
    </w:p>
    <w:p w:rsidR="009A4A85" w:rsidRDefault="009A4A85">
      <w:pPr>
        <w:pStyle w:val="BodyText"/>
      </w:pPr>
      <w:proofErr w:type="gramStart"/>
      <w:r>
        <w:t>where</w:t>
      </w:r>
      <w:proofErr w:type="gramEnd"/>
    </w:p>
    <w:p w:rsidR="009A4A85" w:rsidRDefault="00083A13">
      <w:pPr>
        <w:pStyle w:val="BodyText"/>
      </w:pPr>
      <w:r>
        <w:rPr>
          <w:noProof/>
          <w:position w:val="-12"/>
        </w:rPr>
        <w:drawing>
          <wp:inline distT="0" distB="0" distL="0" distR="0" wp14:anchorId="54E29C58" wp14:editId="1494C9AB">
            <wp:extent cx="228600" cy="228600"/>
            <wp:effectExtent l="0" t="0" r="0" b="0"/>
            <wp:docPr id="4308" name="Picture 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4A85">
        <w:t xml:space="preserve"> = outlet air temperature [</w:t>
      </w:r>
      <w:proofErr w:type="spellStart"/>
      <w:r w:rsidR="009A4A85">
        <w:rPr>
          <w:vertAlign w:val="superscript"/>
        </w:rPr>
        <w:t>o</w:t>
      </w:r>
      <w:r w:rsidR="009A4A85">
        <w:t>C</w:t>
      </w:r>
      <w:proofErr w:type="spellEnd"/>
      <w:r w:rsidR="009A4A85">
        <w:t>],</w:t>
      </w:r>
    </w:p>
    <w:p w:rsidR="009A4A85" w:rsidRDefault="00083A13">
      <w:pPr>
        <w:pStyle w:val="BodyText"/>
      </w:pPr>
      <w:r>
        <w:rPr>
          <w:noProof/>
          <w:position w:val="-12"/>
        </w:rPr>
        <w:drawing>
          <wp:inline distT="0" distB="0" distL="0" distR="0" wp14:anchorId="2B09559A" wp14:editId="2025BC6E">
            <wp:extent cx="1533525" cy="228600"/>
            <wp:effectExtent l="0" t="0" r="9525" b="0"/>
            <wp:docPr id="4309" name="Picture 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33525" cy="228600"/>
                    </a:xfrm>
                    <a:prstGeom prst="rect">
                      <a:avLst/>
                    </a:prstGeom>
                    <a:noFill/>
                    <a:ln>
                      <a:noFill/>
                    </a:ln>
                  </pic:spPr>
                </pic:pic>
              </a:graphicData>
            </a:graphic>
          </wp:inline>
        </w:drawing>
      </w:r>
      <w:r w:rsidR="009A4A85">
        <w:t xml:space="preserve"> </w:t>
      </w:r>
      <w:proofErr w:type="gramStart"/>
      <w:r w:rsidR="009A4A85">
        <w:t>is</w:t>
      </w:r>
      <w:proofErr w:type="gramEnd"/>
      <w:r w:rsidR="009A4A85">
        <w:t xml:space="preserve"> an EnergyPlus psychrometric function.</w:t>
      </w:r>
    </w:p>
    <w:p w:rsidR="009A4A85" w:rsidRDefault="009A4A85">
      <w:pPr>
        <w:pStyle w:val="BodyText"/>
      </w:pPr>
      <w:r>
        <w:t>The humidity ratio at saturation at the outlet temperature is</w:t>
      </w:r>
    </w:p>
    <w:p w:rsidR="009A4A85" w:rsidRDefault="00083A13">
      <w:pPr>
        <w:pStyle w:val="Equation"/>
      </w:pPr>
      <w:r>
        <w:rPr>
          <w:noProof/>
          <w:position w:val="-14"/>
        </w:rPr>
        <w:drawing>
          <wp:inline distT="0" distB="0" distL="0" distR="0" wp14:anchorId="62BA8660" wp14:editId="28C1F67B">
            <wp:extent cx="2524125" cy="238125"/>
            <wp:effectExtent l="0" t="0" r="9525" b="9525"/>
            <wp:docPr id="4310" name="Picture 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p>
    <w:p w:rsidR="009A4A85" w:rsidRDefault="009A4A85">
      <w:pPr>
        <w:pStyle w:val="BodyText"/>
      </w:pPr>
      <w:proofErr w:type="gramStart"/>
      <w:r>
        <w:t>where</w:t>
      </w:r>
      <w:proofErr w:type="gramEnd"/>
    </w:p>
    <w:p w:rsidR="009A4A85" w:rsidRDefault="00083A13">
      <w:pPr>
        <w:pStyle w:val="BodyText"/>
      </w:pPr>
      <w:r>
        <w:rPr>
          <w:noProof/>
          <w:position w:val="-12"/>
        </w:rPr>
        <w:drawing>
          <wp:inline distT="0" distB="0" distL="0" distR="0" wp14:anchorId="34198BD9" wp14:editId="5316E264">
            <wp:extent cx="304800" cy="228600"/>
            <wp:effectExtent l="0" t="0" r="0" b="0"/>
            <wp:docPr id="4311" name="Picture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9A4A85">
        <w:t xml:space="preserve"> = the barometric pressure [Pa],</w:t>
      </w:r>
    </w:p>
    <w:p w:rsidR="009A4A85" w:rsidRDefault="009A4A85">
      <w:pPr>
        <w:pStyle w:val="BodyText"/>
      </w:pPr>
      <w:r>
        <w:t>1.0 is the relative humidity at saturation,</w:t>
      </w:r>
    </w:p>
    <w:p w:rsidR="009A4A85" w:rsidRDefault="00083A13">
      <w:pPr>
        <w:pStyle w:val="BodyText"/>
      </w:pPr>
      <w:r>
        <w:rPr>
          <w:noProof/>
          <w:position w:val="-10"/>
        </w:rPr>
        <w:drawing>
          <wp:inline distT="0" distB="0" distL="0" distR="0" wp14:anchorId="2FF7F903" wp14:editId="5718A408">
            <wp:extent cx="1143000" cy="200025"/>
            <wp:effectExtent l="0" t="0" r="0" b="9525"/>
            <wp:docPr id="4312" name="Picture 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43000" cy="200025"/>
                    </a:xfrm>
                    <a:prstGeom prst="rect">
                      <a:avLst/>
                    </a:prstGeom>
                    <a:noFill/>
                    <a:ln>
                      <a:noFill/>
                    </a:ln>
                  </pic:spPr>
                </pic:pic>
              </a:graphicData>
            </a:graphic>
          </wp:inline>
        </w:drawing>
      </w:r>
      <w:r w:rsidR="009A4A85">
        <w:t xml:space="preserve"> </w:t>
      </w:r>
      <w:proofErr w:type="gramStart"/>
      <w:r w:rsidR="009A4A85">
        <w:t>is</w:t>
      </w:r>
      <w:proofErr w:type="gramEnd"/>
      <w:r w:rsidR="009A4A85">
        <w:t xml:space="preserve"> an EnergyPlus psychrometric function.</w:t>
      </w:r>
    </w:p>
    <w:p w:rsidR="009A4A85" w:rsidRDefault="009A4A85">
      <w:pPr>
        <w:pStyle w:val="BodyText"/>
      </w:pPr>
      <w:r>
        <w:t xml:space="preserve">IF </w:t>
      </w:r>
      <w:r w:rsidR="00083A13">
        <w:rPr>
          <w:noProof/>
          <w:position w:val="-14"/>
        </w:rPr>
        <w:drawing>
          <wp:inline distT="0" distB="0" distL="0" distR="0" wp14:anchorId="6759ACBB" wp14:editId="76447C5D">
            <wp:extent cx="790575" cy="238125"/>
            <wp:effectExtent l="0" t="0" r="9525" b="9525"/>
            <wp:docPr id="4313" name="Picture 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90575" cy="238125"/>
                    </a:xfrm>
                    <a:prstGeom prst="rect">
                      <a:avLst/>
                    </a:prstGeom>
                    <a:noFill/>
                    <a:ln>
                      <a:noFill/>
                    </a:ln>
                  </pic:spPr>
                </pic:pic>
              </a:graphicData>
            </a:graphic>
          </wp:inline>
        </w:drawing>
      </w:r>
      <w:r>
        <w:t xml:space="preserve"> then the outlet condition is below the saturation curve and the desired moisture addition rate can be met. </w:t>
      </w:r>
      <w:r w:rsidR="00083A13">
        <w:rPr>
          <w:noProof/>
          <w:position w:val="-14"/>
        </w:rPr>
        <w:drawing>
          <wp:inline distT="0" distB="0" distL="0" distR="0" wp14:anchorId="3C63F458" wp14:editId="61A1B7D9">
            <wp:extent cx="390525" cy="238125"/>
            <wp:effectExtent l="0" t="0" r="0" b="9525"/>
            <wp:docPr id="4314" name="Picture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xml:space="preserve"> </w:t>
      </w:r>
      <w:proofErr w:type="gramStart"/>
      <w:r>
        <w:t>is</w:t>
      </w:r>
      <w:proofErr w:type="gramEnd"/>
      <w:r>
        <w:t xml:space="preserve"> set to </w:t>
      </w:r>
      <w:r w:rsidR="00083A13">
        <w:rPr>
          <w:noProof/>
          <w:position w:val="-14"/>
        </w:rPr>
        <w:drawing>
          <wp:inline distT="0" distB="0" distL="0" distR="0" wp14:anchorId="1416DE8B" wp14:editId="4C6444C0">
            <wp:extent cx="866775" cy="238125"/>
            <wp:effectExtent l="0" t="0" r="9525" b="9525"/>
            <wp:docPr id="4315" name="Picture 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t xml:space="preserve"> and the calculation of outlet conditions is done. But if </w:t>
      </w:r>
      <w:r w:rsidR="00083A13">
        <w:rPr>
          <w:noProof/>
          <w:position w:val="-14"/>
        </w:rPr>
        <w:drawing>
          <wp:inline distT="0" distB="0" distL="0" distR="0" wp14:anchorId="3DAE53D0" wp14:editId="63D23923">
            <wp:extent cx="790575" cy="238125"/>
            <wp:effectExtent l="0" t="0" r="9525" b="9525"/>
            <wp:docPr id="4316" name="Picture 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90575" cy="238125"/>
                    </a:xfrm>
                    <a:prstGeom prst="rect">
                      <a:avLst/>
                    </a:prstGeom>
                    <a:noFill/>
                    <a:ln>
                      <a:noFill/>
                    </a:ln>
                  </pic:spPr>
                </pic:pic>
              </a:graphicData>
            </a:graphic>
          </wp:inline>
        </w:drawing>
      </w:r>
      <w:r>
        <w:t xml:space="preserve"> then it is assumed that this condition will be detected and the steam addition rate throttled back to bring the outlet conditions back to the saturation condition. We need to find the point where the line drawn between state 1 (inlet) and state 2 (our desired outlet) crosses the saturation curve. This will be the new outlet condition. Rather than iterate to obtain this point, we find it approximately by solving for the point where 2 lines cross: the first drawn from state 1 to state 2, the second </w:t>
      </w:r>
      <w:proofErr w:type="gramStart"/>
      <w:r>
        <w:t xml:space="preserve">from </w:t>
      </w:r>
      <w:proofErr w:type="gramEnd"/>
      <w:r w:rsidR="00083A13">
        <w:rPr>
          <w:noProof/>
          <w:position w:val="-12"/>
        </w:rPr>
        <w:drawing>
          <wp:inline distT="0" distB="0" distL="0" distR="0" wp14:anchorId="12E6E71C" wp14:editId="3F3CC628">
            <wp:extent cx="142875" cy="228600"/>
            <wp:effectExtent l="0" t="0" r="9525" b="0"/>
            <wp:docPr id="4317" name="Picture 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xml:space="preserve">, </w:t>
      </w:r>
      <w:r w:rsidR="00083A13">
        <w:rPr>
          <w:noProof/>
          <w:position w:val="-14"/>
        </w:rPr>
        <w:drawing>
          <wp:inline distT="0" distB="0" distL="0" distR="0" wp14:anchorId="198AD416" wp14:editId="7DF70483">
            <wp:extent cx="314325" cy="238125"/>
            <wp:effectExtent l="0" t="0" r="9525" b="9525"/>
            <wp:docPr id="4318" name="Picture 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t xml:space="preserve"> to </w:t>
      </w:r>
      <w:r w:rsidR="00083A13">
        <w:rPr>
          <w:noProof/>
          <w:position w:val="-12"/>
        </w:rPr>
        <w:drawing>
          <wp:inline distT="0" distB="0" distL="0" distR="0" wp14:anchorId="08752275" wp14:editId="10B7A891">
            <wp:extent cx="161925" cy="228600"/>
            <wp:effectExtent l="0" t="0" r="9525" b="0"/>
            <wp:docPr id="4319" name="Picture 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xml:space="preserve">, </w:t>
      </w:r>
      <w:r w:rsidR="00083A13">
        <w:rPr>
          <w:noProof/>
          <w:position w:val="-14"/>
        </w:rPr>
        <w:drawing>
          <wp:inline distT="0" distB="0" distL="0" distR="0" wp14:anchorId="70CA6FC8" wp14:editId="212F32D6">
            <wp:extent cx="333375" cy="238125"/>
            <wp:effectExtent l="0" t="0" r="9525" b="9525"/>
            <wp:docPr id="4320" name="Picture 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t xml:space="preserve">; where </w:t>
      </w:r>
    </w:p>
    <w:p w:rsidR="009A4A85" w:rsidRDefault="00083A13">
      <w:pPr>
        <w:pStyle w:val="BodyText"/>
      </w:pPr>
      <w:r>
        <w:rPr>
          <w:noProof/>
          <w:position w:val="-12"/>
        </w:rPr>
        <w:drawing>
          <wp:inline distT="0" distB="0" distL="0" distR="0" wp14:anchorId="2ABDF3DD" wp14:editId="544140FF">
            <wp:extent cx="142875" cy="228600"/>
            <wp:effectExtent l="0" t="0" r="9525" b="0"/>
            <wp:docPr id="4321" name="Picture 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sidR="009A4A85">
        <w:t xml:space="preserve"> </w:t>
      </w:r>
      <w:proofErr w:type="gramStart"/>
      <w:r w:rsidR="009A4A85">
        <w:t>is</w:t>
      </w:r>
      <w:proofErr w:type="gramEnd"/>
      <w:r w:rsidR="009A4A85">
        <w:t xml:space="preserve"> the inlet temperature [</w:t>
      </w:r>
      <w:proofErr w:type="spellStart"/>
      <w:r w:rsidR="009A4A85">
        <w:rPr>
          <w:vertAlign w:val="superscript"/>
        </w:rPr>
        <w:t>o</w:t>
      </w:r>
      <w:r w:rsidR="009A4A85">
        <w:t>C</w:t>
      </w:r>
      <w:proofErr w:type="spellEnd"/>
      <w:r w:rsidR="009A4A85">
        <w:t>],</w:t>
      </w:r>
    </w:p>
    <w:p w:rsidR="009A4A85" w:rsidRDefault="00083A13">
      <w:pPr>
        <w:pStyle w:val="BodyText"/>
      </w:pPr>
      <w:r>
        <w:rPr>
          <w:noProof/>
          <w:position w:val="-14"/>
        </w:rPr>
        <w:drawing>
          <wp:inline distT="0" distB="0" distL="0" distR="0" wp14:anchorId="66675D10" wp14:editId="266A1444">
            <wp:extent cx="314325" cy="238125"/>
            <wp:effectExtent l="0" t="0" r="9525" b="9525"/>
            <wp:docPr id="4322" name="Picture 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009A4A85">
        <w:t xml:space="preserve"> </w:t>
      </w:r>
      <w:proofErr w:type="gramStart"/>
      <w:r w:rsidR="009A4A85">
        <w:t>is</w:t>
      </w:r>
      <w:proofErr w:type="gramEnd"/>
      <w:r w:rsidR="009A4A85">
        <w:t xml:space="preserve"> the humidity ratio at saturation at temperature </w:t>
      </w:r>
      <w:r>
        <w:rPr>
          <w:noProof/>
          <w:position w:val="-12"/>
        </w:rPr>
        <w:drawing>
          <wp:inline distT="0" distB="0" distL="0" distR="0" wp14:anchorId="4E984C4B" wp14:editId="43B3C00C">
            <wp:extent cx="142875" cy="228600"/>
            <wp:effectExtent l="0" t="0" r="9525" b="0"/>
            <wp:docPr id="4323" name="Picture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sidR="009A4A85">
        <w:t xml:space="preserve"> [kg/kg],</w:t>
      </w:r>
    </w:p>
    <w:p w:rsidR="009A4A85" w:rsidRDefault="00083A13">
      <w:pPr>
        <w:pStyle w:val="BodyText"/>
      </w:pPr>
      <w:r>
        <w:rPr>
          <w:noProof/>
          <w:position w:val="-12"/>
        </w:rPr>
        <w:drawing>
          <wp:inline distT="0" distB="0" distL="0" distR="0" wp14:anchorId="61DB6E4A" wp14:editId="3A22F63C">
            <wp:extent cx="161925" cy="228600"/>
            <wp:effectExtent l="0" t="0" r="9525" b="0"/>
            <wp:docPr id="4324" name="Picture 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009A4A85">
        <w:t xml:space="preserve"> </w:t>
      </w:r>
      <w:proofErr w:type="gramStart"/>
      <w:r w:rsidR="009A4A85">
        <w:t>is</w:t>
      </w:r>
      <w:proofErr w:type="gramEnd"/>
      <w:r w:rsidR="009A4A85">
        <w:t xml:space="preserve"> the desired outlet temperature [</w:t>
      </w:r>
      <w:proofErr w:type="spellStart"/>
      <w:r w:rsidR="009A4A85">
        <w:rPr>
          <w:vertAlign w:val="superscript"/>
        </w:rPr>
        <w:t>o</w:t>
      </w:r>
      <w:r w:rsidR="009A4A85">
        <w:t>C</w:t>
      </w:r>
      <w:proofErr w:type="spellEnd"/>
      <w:r w:rsidR="009A4A85">
        <w:t xml:space="preserve">], </w:t>
      </w:r>
    </w:p>
    <w:p w:rsidR="009A4A85" w:rsidRDefault="00083A13">
      <w:pPr>
        <w:pStyle w:val="BodyText"/>
      </w:pPr>
      <w:r>
        <w:rPr>
          <w:noProof/>
          <w:position w:val="-14"/>
        </w:rPr>
        <w:drawing>
          <wp:inline distT="0" distB="0" distL="0" distR="0" wp14:anchorId="6A4D1E1B" wp14:editId="2B88E87F">
            <wp:extent cx="333375" cy="238125"/>
            <wp:effectExtent l="0" t="0" r="9525" b="9525"/>
            <wp:docPr id="4325" name="Pictur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009A4A85">
        <w:t xml:space="preserve"> </w:t>
      </w:r>
      <w:proofErr w:type="gramStart"/>
      <w:r w:rsidR="009A4A85">
        <w:t>is</w:t>
      </w:r>
      <w:proofErr w:type="gramEnd"/>
      <w:r w:rsidR="009A4A85">
        <w:t xml:space="preserve"> the humidity ratio at saturation at temperature </w:t>
      </w:r>
      <w:r>
        <w:rPr>
          <w:noProof/>
          <w:position w:val="-12"/>
        </w:rPr>
        <w:drawing>
          <wp:inline distT="0" distB="0" distL="0" distR="0" wp14:anchorId="3E4C1F30" wp14:editId="0955401E">
            <wp:extent cx="161925" cy="228600"/>
            <wp:effectExtent l="0" t="0" r="9525" b="0"/>
            <wp:docPr id="4326" name="Picture 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009A4A85">
        <w:t xml:space="preserve"> [kg/kg].</w:t>
      </w:r>
    </w:p>
    <w:p w:rsidR="009A4A85" w:rsidRDefault="009A4A85">
      <w:pPr>
        <w:pStyle w:val="BodyText"/>
      </w:pPr>
      <w:r>
        <w:t>The 2 lines are given by the equations:</w:t>
      </w:r>
    </w:p>
    <w:p w:rsidR="009A4A85" w:rsidRDefault="00083A13">
      <w:pPr>
        <w:pStyle w:val="Equation"/>
      </w:pPr>
      <w:r>
        <w:rPr>
          <w:noProof/>
          <w:position w:val="-12"/>
        </w:rPr>
        <w:lastRenderedPageBreak/>
        <w:drawing>
          <wp:inline distT="0" distB="0" distL="0" distR="0" wp14:anchorId="268983E9" wp14:editId="0496404A">
            <wp:extent cx="2286000" cy="228600"/>
            <wp:effectExtent l="0" t="0" r="0" b="0"/>
            <wp:docPr id="4327" name="Picture 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86000" cy="228600"/>
                    </a:xfrm>
                    <a:prstGeom prst="rect">
                      <a:avLst/>
                    </a:prstGeom>
                    <a:noFill/>
                    <a:ln>
                      <a:noFill/>
                    </a:ln>
                  </pic:spPr>
                </pic:pic>
              </a:graphicData>
            </a:graphic>
          </wp:inline>
        </w:drawing>
      </w:r>
    </w:p>
    <w:p w:rsidR="009A4A85" w:rsidRDefault="00083A13">
      <w:pPr>
        <w:pStyle w:val="Equation"/>
      </w:pPr>
      <w:r>
        <w:rPr>
          <w:noProof/>
          <w:position w:val="-14"/>
        </w:rPr>
        <w:drawing>
          <wp:inline distT="0" distB="0" distL="0" distR="0" wp14:anchorId="132D04AB" wp14:editId="4118C6EC">
            <wp:extent cx="2705100" cy="238125"/>
            <wp:effectExtent l="0" t="0" r="0" b="9525"/>
            <wp:docPr id="4328" name="Picture 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05100" cy="238125"/>
                    </a:xfrm>
                    <a:prstGeom prst="rect">
                      <a:avLst/>
                    </a:prstGeom>
                    <a:noFill/>
                    <a:ln>
                      <a:noFill/>
                    </a:ln>
                  </pic:spPr>
                </pic:pic>
              </a:graphicData>
            </a:graphic>
          </wp:inline>
        </w:drawing>
      </w:r>
    </w:p>
    <w:p w:rsidR="009A4A85" w:rsidRDefault="009A4A85">
      <w:pPr>
        <w:pStyle w:val="BodyText"/>
      </w:pPr>
      <w:r>
        <w:t>Solving for the point (state 3) where the lines cross:</w:t>
      </w:r>
    </w:p>
    <w:p w:rsidR="009A4A85" w:rsidRDefault="00083A13">
      <w:pPr>
        <w:pStyle w:val="Equation"/>
      </w:pPr>
      <w:r>
        <w:rPr>
          <w:noProof/>
          <w:position w:val="-14"/>
        </w:rPr>
        <w:drawing>
          <wp:inline distT="0" distB="0" distL="0" distR="0" wp14:anchorId="6E942B6A" wp14:editId="45527FFD">
            <wp:extent cx="3305175" cy="238125"/>
            <wp:effectExtent l="0" t="0" r="9525" b="9525"/>
            <wp:docPr id="4329" name="Picture 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305175" cy="238125"/>
                    </a:xfrm>
                    <a:prstGeom prst="rect">
                      <a:avLst/>
                    </a:prstGeom>
                    <a:noFill/>
                    <a:ln>
                      <a:noFill/>
                    </a:ln>
                  </pic:spPr>
                </pic:pic>
              </a:graphicData>
            </a:graphic>
          </wp:inline>
        </w:drawing>
      </w:r>
    </w:p>
    <w:p w:rsidR="009A4A85" w:rsidRDefault="00083A13">
      <w:pPr>
        <w:pStyle w:val="Equation"/>
      </w:pPr>
      <w:r>
        <w:rPr>
          <w:noProof/>
          <w:position w:val="-12"/>
        </w:rPr>
        <w:drawing>
          <wp:inline distT="0" distB="0" distL="0" distR="0" wp14:anchorId="0904D7C4" wp14:editId="19D63F4A">
            <wp:extent cx="2247900" cy="228600"/>
            <wp:effectExtent l="0" t="0" r="0" b="0"/>
            <wp:docPr id="4330" name="Picture 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247900" cy="228600"/>
                    </a:xfrm>
                    <a:prstGeom prst="rect">
                      <a:avLst/>
                    </a:prstGeom>
                    <a:noFill/>
                    <a:ln>
                      <a:noFill/>
                    </a:ln>
                  </pic:spPr>
                </pic:pic>
              </a:graphicData>
            </a:graphic>
          </wp:inline>
        </w:drawing>
      </w:r>
    </w:p>
    <w:p w:rsidR="009A4A85" w:rsidRDefault="009A4A85">
      <w:pPr>
        <w:pStyle w:val="BodyText"/>
      </w:pPr>
      <w:r>
        <w:t xml:space="preserve">This point isn't quite on the saturation curve since we made a linear approximation of the curve, but the temperature should be very close to the correct outlet temperature. We will use this temperature as the outlet temperature and move to the saturation curve for the outlet humidity and enthalpy. Thus we set </w:t>
      </w:r>
      <w:r w:rsidR="00083A13">
        <w:rPr>
          <w:noProof/>
          <w:position w:val="-12"/>
        </w:rPr>
        <w:drawing>
          <wp:inline distT="0" distB="0" distL="0" distR="0" wp14:anchorId="4B46BF7E" wp14:editId="742D14CB">
            <wp:extent cx="228600" cy="228600"/>
            <wp:effectExtent l="0" t="0" r="0" b="0"/>
            <wp:docPr id="4331" name="Picture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w:t>
      </w:r>
      <w:r w:rsidR="00083A13">
        <w:rPr>
          <w:noProof/>
          <w:position w:val="-12"/>
        </w:rPr>
        <w:drawing>
          <wp:inline distT="0" distB="0" distL="0" distR="0" wp14:anchorId="0083AFA7" wp14:editId="56F64F8A">
            <wp:extent cx="152400" cy="228600"/>
            <wp:effectExtent l="0" t="0" r="0" b="0"/>
            <wp:docPr id="4332" name="Picture 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and </w:t>
      </w:r>
    </w:p>
    <w:p w:rsidR="009A4A85" w:rsidRDefault="00083A13">
      <w:pPr>
        <w:pStyle w:val="Equation"/>
      </w:pPr>
      <w:r>
        <w:rPr>
          <w:noProof/>
          <w:position w:val="-12"/>
        </w:rPr>
        <w:drawing>
          <wp:inline distT="0" distB="0" distL="0" distR="0" wp14:anchorId="425651FA" wp14:editId="0493B7E5">
            <wp:extent cx="2390775" cy="228600"/>
            <wp:effectExtent l="0" t="0" r="9525" b="0"/>
            <wp:docPr id="4333" name="Picture 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90775" cy="228600"/>
                    </a:xfrm>
                    <a:prstGeom prst="rect">
                      <a:avLst/>
                    </a:prstGeom>
                    <a:noFill/>
                    <a:ln>
                      <a:noFill/>
                    </a:ln>
                  </pic:spPr>
                </pic:pic>
              </a:graphicData>
            </a:graphic>
          </wp:inline>
        </w:drawing>
      </w:r>
    </w:p>
    <w:p w:rsidR="009A4A85" w:rsidRDefault="00083A13">
      <w:pPr>
        <w:pStyle w:val="Equation"/>
      </w:pPr>
      <w:r>
        <w:rPr>
          <w:noProof/>
          <w:position w:val="-12"/>
        </w:rPr>
        <w:drawing>
          <wp:inline distT="0" distB="0" distL="0" distR="0" wp14:anchorId="32027807" wp14:editId="23C361FC">
            <wp:extent cx="1895475" cy="228600"/>
            <wp:effectExtent l="0" t="0" r="9525" b="0"/>
            <wp:docPr id="4334" name="Picture 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95475" cy="228600"/>
                    </a:xfrm>
                    <a:prstGeom prst="rect">
                      <a:avLst/>
                    </a:prstGeom>
                    <a:noFill/>
                    <a:ln>
                      <a:noFill/>
                    </a:ln>
                  </pic:spPr>
                </pic:pic>
              </a:graphicData>
            </a:graphic>
          </wp:inline>
        </w:drawing>
      </w:r>
    </w:p>
    <w:p w:rsidR="009A4A85" w:rsidRDefault="009A4A85">
      <w:pPr>
        <w:pStyle w:val="BodyText"/>
      </w:pPr>
      <w:proofErr w:type="gramStart"/>
      <w:r>
        <w:t>where</w:t>
      </w:r>
      <w:proofErr w:type="gramEnd"/>
      <w:r>
        <w:t xml:space="preserve"> </w:t>
      </w:r>
      <w:r w:rsidR="00083A13">
        <w:rPr>
          <w:noProof/>
          <w:position w:val="-10"/>
        </w:rPr>
        <w:drawing>
          <wp:inline distT="0" distB="0" distL="0" distR="0" wp14:anchorId="1992D84A" wp14:editId="31805D42">
            <wp:extent cx="942975" cy="200025"/>
            <wp:effectExtent l="0" t="0" r="9525" b="9525"/>
            <wp:docPr id="4335" name="Picture 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inline>
        </w:drawing>
      </w:r>
      <w:r>
        <w:t xml:space="preserve"> is an EnergyPlus psychrometric function. The water addition rate is set to</w:t>
      </w:r>
    </w:p>
    <w:p w:rsidR="009A4A85" w:rsidRDefault="00083A13">
      <w:pPr>
        <w:pStyle w:val="Equation"/>
      </w:pPr>
      <w:r>
        <w:rPr>
          <w:noProof/>
          <w:position w:val="-14"/>
        </w:rPr>
        <w:drawing>
          <wp:inline distT="0" distB="0" distL="0" distR="0" wp14:anchorId="248686AB" wp14:editId="57E911DB">
            <wp:extent cx="1447800" cy="238125"/>
            <wp:effectExtent l="0" t="0" r="0" b="9525"/>
            <wp:docPr id="4336" name="Picture 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47800" cy="238125"/>
                    </a:xfrm>
                    <a:prstGeom prst="rect">
                      <a:avLst/>
                    </a:prstGeom>
                    <a:noFill/>
                    <a:ln>
                      <a:noFill/>
                    </a:ln>
                  </pic:spPr>
                </pic:pic>
              </a:graphicData>
            </a:graphic>
          </wp:inline>
        </w:drawing>
      </w:r>
    </w:p>
    <w:p w:rsidR="009A4A85" w:rsidRDefault="009A4A85">
      <w:pPr>
        <w:pStyle w:val="BodyText"/>
        <w:rPr>
          <w:ins w:id="68" w:author="Bereket Nigusse" w:date="2014-12-23T11:47:00Z"/>
        </w:rPr>
      </w:pPr>
      <w:r>
        <w:t>We now have the outlet conditions and the adjusted steam addition rate for the case where the desired outlet humidity results in an outlet state above the saturation curve.</w:t>
      </w:r>
      <w:ins w:id="69" w:author="Bereket Nigusse" w:date="2014-12-23T11:46:00Z">
        <w:r w:rsidR="008A55BB">
          <w:t xml:space="preserve"> The energy consumption </w:t>
        </w:r>
      </w:ins>
      <w:ins w:id="70" w:author="Bereket Nigusse" w:date="2014-12-23T11:47:00Z">
        <w:r w:rsidR="008A55BB">
          <w:t>of the electric and gas steam humidifiers is calculated separately.</w:t>
        </w:r>
      </w:ins>
    </w:p>
    <w:p w:rsidR="008A55BB" w:rsidRDefault="008A55BB">
      <w:pPr>
        <w:pStyle w:val="BodyText"/>
        <w:rPr>
          <w:ins w:id="71" w:author="Bereket Nigusse" w:date="2014-12-23T11:47:00Z"/>
        </w:rPr>
      </w:pPr>
    </w:p>
    <w:p w:rsidR="009A4A85" w:rsidRDefault="00B33F76" w:rsidP="00B33F76">
      <w:pPr>
        <w:pStyle w:val="BodyText"/>
      </w:pPr>
      <w:ins w:id="72" w:author="Bereket Nigusse" w:date="2014-12-23T11:48:00Z">
        <w:r>
          <w:t>The e</w:t>
        </w:r>
      </w:ins>
      <w:ins w:id="73" w:author="Bereket Nigusse" w:date="2014-12-23T11:47:00Z">
        <w:r w:rsidR="008A55BB">
          <w:t xml:space="preserve">lectric </w:t>
        </w:r>
      </w:ins>
      <w:ins w:id="74" w:author="Bereket Nigusse" w:date="2014-12-23T11:48:00Z">
        <w:r>
          <w:t>s</w:t>
        </w:r>
      </w:ins>
      <w:ins w:id="75" w:author="Bereket Nigusse" w:date="2014-12-23T11:47:00Z">
        <w:r w:rsidR="008A55BB">
          <w:t xml:space="preserve">team </w:t>
        </w:r>
      </w:ins>
      <w:ins w:id="76" w:author="Bereket Nigusse" w:date="2014-12-23T11:49:00Z">
        <w:r>
          <w:t>h</w:t>
        </w:r>
      </w:ins>
      <w:ins w:id="77" w:author="Bereket Nigusse" w:date="2014-12-23T11:47:00Z">
        <w:r w:rsidR="008A55BB">
          <w:t>umidifier</w:t>
        </w:r>
      </w:ins>
      <w:ins w:id="78" w:author="Bereket Nigusse" w:date="2014-12-23T11:49:00Z">
        <w:r>
          <w:t xml:space="preserve"> </w:t>
        </w:r>
      </w:ins>
      <w:r w:rsidR="009A4A85">
        <w:t>electric</w:t>
      </w:r>
      <w:del w:id="79" w:author="Bereket Nigusse" w:date="2014-12-23T11:49:00Z">
        <w:r w:rsidR="009A4A85" w:rsidDel="00B33F76">
          <w:delText>ity</w:delText>
        </w:r>
      </w:del>
      <w:r w:rsidR="009A4A85">
        <w:t xml:space="preserve"> consumption is given by</w:t>
      </w:r>
    </w:p>
    <w:p w:rsidR="007750CB" w:rsidRDefault="007750CB">
      <w:pPr>
        <w:pStyle w:val="Equation"/>
      </w:pPr>
      <w:ins w:id="80" w:author="Bereket Nigusse" w:date="2015-01-22T11:30:00Z">
        <w:r w:rsidRPr="007750CB">
          <w:rPr>
            <w:position w:val="-36"/>
            <w:sz w:val="22"/>
            <w:szCs w:val="22"/>
          </w:rPr>
          <w:object w:dxaOrig="3500" w:dyaOrig="840">
            <v:shape id="_x0000_i1029" type="#_x0000_t75" style="width:175.7pt;height:42.05pt" o:ole="">
              <v:imagedata r:id="rId64" o:title=""/>
            </v:shape>
            <o:OLEObject Type="Embed" ProgID="Equation.DSMT4" ShapeID="_x0000_i1029" DrawAspect="Content" ObjectID="_1485759029" r:id="rId65"/>
          </w:object>
        </w:r>
      </w:ins>
    </w:p>
    <w:p w:rsidR="009A4A85" w:rsidRDefault="009A4A85">
      <w:pPr>
        <w:pStyle w:val="BodyText"/>
      </w:pPr>
      <w:proofErr w:type="gramStart"/>
      <w:r>
        <w:t>where</w:t>
      </w:r>
      <w:proofErr w:type="gramEnd"/>
    </w:p>
    <w:p w:rsidR="009A4A85" w:rsidRDefault="00083A13">
      <w:pPr>
        <w:pStyle w:val="BodyText"/>
      </w:pPr>
      <w:r>
        <w:rPr>
          <w:noProof/>
          <w:position w:val="-14"/>
        </w:rPr>
        <w:drawing>
          <wp:inline distT="0" distB="0" distL="0" distR="0" wp14:anchorId="5FC4C796" wp14:editId="1B29BAAF">
            <wp:extent cx="295275" cy="238125"/>
            <wp:effectExtent l="0" t="0" r="9525" b="9525"/>
            <wp:docPr id="4338" name="Picture 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9A4A85">
        <w:t xml:space="preserve"> = nominal fan power [W], a user input,</w:t>
      </w:r>
    </w:p>
    <w:p w:rsidR="009A4A85" w:rsidRDefault="00083A13">
      <w:pPr>
        <w:pStyle w:val="BodyText"/>
      </w:pPr>
      <w:r>
        <w:rPr>
          <w:noProof/>
          <w:position w:val="-14"/>
        </w:rPr>
        <w:drawing>
          <wp:inline distT="0" distB="0" distL="0" distR="0" wp14:anchorId="2AEB8259" wp14:editId="27F461B5">
            <wp:extent cx="304800" cy="238125"/>
            <wp:effectExtent l="0" t="0" r="0" b="9525"/>
            <wp:docPr id="4339" name="Picture 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009A4A85">
        <w:t xml:space="preserve"> = standby power [W], a user input.</w:t>
      </w:r>
    </w:p>
    <w:p w:rsidR="008A55BB" w:rsidRDefault="008A55BB">
      <w:pPr>
        <w:pStyle w:val="BodyText"/>
        <w:rPr>
          <w:ins w:id="81" w:author="Bereket Nigusse" w:date="2015-02-18T09:50:00Z"/>
        </w:rPr>
      </w:pPr>
    </w:p>
    <w:p w:rsidR="0007620B" w:rsidRDefault="0007620B">
      <w:pPr>
        <w:pStyle w:val="BodyText"/>
        <w:rPr>
          <w:ins w:id="82" w:author="Bereket Nigusse" w:date="2015-02-18T09:52:00Z"/>
        </w:rPr>
      </w:pPr>
      <w:ins w:id="83" w:author="Bereket Nigusse" w:date="2015-02-18T09:50:00Z">
        <w:r>
          <w:t xml:space="preserve">The gas steam humidifier </w:t>
        </w:r>
        <w:r>
          <w:t xml:space="preserve">performance calculation </w:t>
        </w:r>
      </w:ins>
      <w:ins w:id="84" w:author="Bereket Nigusse" w:date="2015-02-18T09:51:00Z">
        <w:r>
          <w:t xml:space="preserve">is done for fixed and variable entering water temperature. The calculation </w:t>
        </w:r>
        <w:proofErr w:type="gramStart"/>
        <w:r>
          <w:t xml:space="preserve">procedure </w:t>
        </w:r>
      </w:ins>
      <w:ins w:id="85" w:author="Bereket Nigusse" w:date="2015-02-18T09:52:00Z">
        <w:r>
          <w:t>for fixed and variable entering water temperature are</w:t>
        </w:r>
        <w:proofErr w:type="gramEnd"/>
        <w:r>
          <w:t xml:space="preserve"> as follows.</w:t>
        </w:r>
      </w:ins>
    </w:p>
    <w:p w:rsidR="0007620B" w:rsidRDefault="0007620B">
      <w:pPr>
        <w:pStyle w:val="BodyText"/>
        <w:rPr>
          <w:ins w:id="86" w:author="Bereket Nigusse" w:date="2015-02-18T09:52:00Z"/>
        </w:rPr>
      </w:pPr>
    </w:p>
    <w:p w:rsidR="0007620B" w:rsidRDefault="0007620B">
      <w:pPr>
        <w:pStyle w:val="BodyText"/>
        <w:rPr>
          <w:ins w:id="87" w:author="Bereket Nigusse" w:date="2014-12-23T11:48:00Z"/>
        </w:rPr>
      </w:pPr>
      <w:ins w:id="88" w:author="Bereket Nigusse" w:date="2015-02-18T09:52:00Z">
        <w:r w:rsidRPr="001A124D">
          <w:rPr>
            <w:b/>
            <w:i/>
          </w:rPr>
          <w:t>Fixed</w:t>
        </w:r>
      </w:ins>
      <w:ins w:id="89" w:author="Bereket Nigusse" w:date="2015-02-18T09:53:00Z">
        <w:r>
          <w:rPr>
            <w:b/>
            <w:i/>
          </w:rPr>
          <w:t xml:space="preserve"> </w:t>
        </w:r>
      </w:ins>
      <w:ins w:id="90" w:author="Bereket Nigusse" w:date="2015-02-18T09:52:00Z">
        <w:r w:rsidRPr="001A124D">
          <w:rPr>
            <w:b/>
            <w:i/>
          </w:rPr>
          <w:t>Inlet</w:t>
        </w:r>
      </w:ins>
      <w:ins w:id="91" w:author="Bereket Nigusse" w:date="2015-02-18T09:53:00Z">
        <w:r>
          <w:rPr>
            <w:b/>
            <w:i/>
          </w:rPr>
          <w:t xml:space="preserve"> </w:t>
        </w:r>
      </w:ins>
      <w:proofErr w:type="spellStart"/>
      <w:ins w:id="92" w:author="Bereket Nigusse" w:date="2015-02-18T09:52:00Z">
        <w:r w:rsidRPr="001A124D">
          <w:rPr>
            <w:b/>
            <w:i/>
          </w:rPr>
          <w:t>WaterTemperature</w:t>
        </w:r>
      </w:ins>
      <w:proofErr w:type="spellEnd"/>
      <w:ins w:id="93" w:author="Bereket Nigusse" w:date="2015-02-18T09:53:00Z">
        <w:r>
          <w:rPr>
            <w:b/>
            <w:i/>
          </w:rPr>
          <w:t>:</w:t>
        </w:r>
      </w:ins>
    </w:p>
    <w:p w:rsidR="008A55BB" w:rsidRDefault="00B33F76">
      <w:pPr>
        <w:pStyle w:val="BodyText"/>
        <w:rPr>
          <w:ins w:id="94" w:author="Bereket Nigusse" w:date="2014-12-23T11:49:00Z"/>
        </w:rPr>
      </w:pPr>
      <w:ins w:id="95" w:author="Bereket Nigusse" w:date="2014-12-23T11:49:00Z">
        <w:r>
          <w:t xml:space="preserve">The gas steam humidifier gas </w:t>
        </w:r>
      </w:ins>
      <w:ins w:id="96" w:author="Bereket Nigusse" w:date="2014-12-23T11:51:00Z">
        <w:r>
          <w:t xml:space="preserve">consumption </w:t>
        </w:r>
      </w:ins>
      <w:ins w:id="97" w:author="Bereket Nigusse" w:date="2014-12-23T11:49:00Z">
        <w:r>
          <w:t xml:space="preserve">rate </w:t>
        </w:r>
      </w:ins>
      <w:ins w:id="98" w:author="Bereket Nigusse" w:date="2015-02-18T09:53:00Z">
        <w:r w:rsidR="0007620B">
          <w:t xml:space="preserve">for fixed entering water temperature is </w:t>
        </w:r>
      </w:ins>
      <w:ins w:id="99" w:author="Bereket Nigusse" w:date="2014-12-23T11:49:00Z">
        <w:r>
          <w:t>given by:</w:t>
        </w:r>
      </w:ins>
    </w:p>
    <w:p w:rsidR="00B33F76" w:rsidRDefault="007750CB" w:rsidP="00B33F76">
      <w:pPr>
        <w:pStyle w:val="BodyText"/>
        <w:ind w:left="1440"/>
        <w:rPr>
          <w:ins w:id="100" w:author="Bereket Nigusse" w:date="2014-12-23T11:50:00Z"/>
        </w:rPr>
      </w:pPr>
      <w:ins w:id="101" w:author="Bereket Nigusse" w:date="2014-12-23T11:50:00Z">
        <w:r w:rsidRPr="007750CB">
          <w:rPr>
            <w:position w:val="-36"/>
            <w:sz w:val="22"/>
            <w:szCs w:val="22"/>
          </w:rPr>
          <w:object w:dxaOrig="2439" w:dyaOrig="840">
            <v:shape id="_x0000_i1030" type="#_x0000_t75" style="width:122.1pt;height:42.05pt" o:ole="">
              <v:imagedata r:id="rId68" o:title=""/>
            </v:shape>
            <o:OLEObject Type="Embed" ProgID="Equation.DSMT4" ShapeID="_x0000_i1030" DrawAspect="Content" ObjectID="_1485759030" r:id="rId69"/>
          </w:object>
        </w:r>
      </w:ins>
    </w:p>
    <w:p w:rsidR="00B33F76" w:rsidRDefault="00B33F76">
      <w:pPr>
        <w:pStyle w:val="BodyText"/>
      </w:pPr>
    </w:p>
    <w:p w:rsidR="00C1425F" w:rsidRPr="00C1425F" w:rsidRDefault="00C1425F" w:rsidP="00C1425F">
      <w:pPr>
        <w:pStyle w:val="BodyText"/>
        <w:rPr>
          <w:ins w:id="102" w:author="Bereket Nigusse" w:date="2015-01-21T13:46:00Z"/>
        </w:rPr>
      </w:pPr>
      <w:ins w:id="103" w:author="Bereket Nigusse" w:date="2015-01-21T13:46:00Z">
        <w:r w:rsidRPr="00C1425F">
          <w:t xml:space="preserve">The actual gas use rate accounting for gas fired humidifier thermal efficiency variation with part load ratio is given by: </w:t>
        </w:r>
      </w:ins>
    </w:p>
    <w:p w:rsidR="00C1425F" w:rsidRPr="00C1425F" w:rsidRDefault="00C1425F" w:rsidP="00C1425F">
      <w:pPr>
        <w:pStyle w:val="BodyText"/>
        <w:ind w:left="1440"/>
        <w:rPr>
          <w:ins w:id="104" w:author="Bereket Nigusse" w:date="2015-01-21T13:46:00Z"/>
        </w:rPr>
      </w:pPr>
      <w:ins w:id="105" w:author="Bereket Nigusse" w:date="2015-01-21T13:46:00Z">
        <w:r w:rsidRPr="00C1425F">
          <w:rPr>
            <w:position w:val="-32"/>
          </w:rPr>
          <w:object w:dxaOrig="1900" w:dyaOrig="760">
            <v:shape id="_x0000_i1031" type="#_x0000_t75" style="width:95.05pt;height:38pt" o:ole="">
              <v:imagedata r:id="rId70" o:title=""/>
            </v:shape>
            <o:OLEObject Type="Embed" ProgID="Equation.DSMT4" ShapeID="_x0000_i1031" DrawAspect="Content" ObjectID="_1485759031" r:id="rId71"/>
          </w:object>
        </w:r>
      </w:ins>
    </w:p>
    <w:p w:rsidR="00C1425F" w:rsidRPr="00C1425F" w:rsidRDefault="00C1425F" w:rsidP="00C1425F">
      <w:pPr>
        <w:pStyle w:val="BodyText"/>
        <w:ind w:left="1440"/>
      </w:pPr>
      <w:ins w:id="106" w:author="Bereket Nigusse" w:date="2015-01-21T13:46:00Z">
        <w:r w:rsidRPr="00C1425F">
          <w:object w:dxaOrig="3920" w:dyaOrig="400">
            <v:shape id="_x0000_i1032" type="#_x0000_t75" style="width:195.85pt;height:20.15pt" o:ole="">
              <v:imagedata r:id="rId72" o:title=""/>
            </v:shape>
            <o:OLEObject Type="Embed" ProgID="Equation.DSMT4" ShapeID="_x0000_i1032" DrawAspect="Content" ObjectID="_1485759032" r:id="rId73"/>
          </w:object>
        </w:r>
      </w:ins>
    </w:p>
    <w:p w:rsidR="00C1425F" w:rsidRPr="00C1425F" w:rsidRDefault="00AC25F6" w:rsidP="00C1425F">
      <w:pPr>
        <w:pStyle w:val="BodyText"/>
        <w:ind w:left="1440"/>
        <w:rPr>
          <w:ins w:id="107" w:author="Bereket Nigusse" w:date="2015-01-21T13:46:00Z"/>
        </w:rPr>
      </w:pPr>
      <w:ins w:id="108" w:author="Bereket Nigusse" w:date="2015-01-21T13:46:00Z">
        <w:r w:rsidRPr="00AC25F6">
          <w:rPr>
            <w:position w:val="-34"/>
          </w:rPr>
          <w:object w:dxaOrig="1480" w:dyaOrig="760">
            <v:shape id="_x0000_i1033" type="#_x0000_t75" style="width:73.75pt;height:38pt" o:ole="">
              <v:imagedata r:id="rId74" o:title=""/>
            </v:shape>
            <o:OLEObject Type="Embed" ProgID="Equation.DSMT4" ShapeID="_x0000_i1033" DrawAspect="Content" ObjectID="_1485759033" r:id="rId75"/>
          </w:object>
        </w:r>
      </w:ins>
    </w:p>
    <w:p w:rsidR="00AC25F6" w:rsidRDefault="00AC25F6">
      <w:pPr>
        <w:pStyle w:val="BodyText"/>
        <w:rPr>
          <w:ins w:id="109" w:author="Bereket Nigusse" w:date="2015-01-21T13:56:00Z"/>
        </w:rPr>
      </w:pPr>
    </w:p>
    <w:p w:rsidR="00C1425F" w:rsidRDefault="00C1425F">
      <w:pPr>
        <w:pStyle w:val="BodyText"/>
        <w:rPr>
          <w:ins w:id="110" w:author="Bereket Nigusse" w:date="2015-01-21T13:48:00Z"/>
        </w:rPr>
      </w:pPr>
      <w:proofErr w:type="gramStart"/>
      <w:ins w:id="111" w:author="Bereket Nigusse" w:date="2015-01-21T13:48:00Z">
        <w:r>
          <w:t>where</w:t>
        </w:r>
        <w:proofErr w:type="gramEnd"/>
        <w:r>
          <w:t>,</w:t>
        </w:r>
      </w:ins>
    </w:p>
    <w:p w:rsidR="00B24008" w:rsidRDefault="00B24008" w:rsidP="00AC25F6">
      <w:pPr>
        <w:pStyle w:val="BodyText"/>
        <w:tabs>
          <w:tab w:val="left" w:pos="810"/>
        </w:tabs>
        <w:spacing w:after="0"/>
        <w:ind w:left="1440"/>
        <w:rPr>
          <w:ins w:id="112" w:author="Bereket Nigusse" w:date="2015-01-21T13:51:00Z"/>
        </w:rPr>
      </w:pPr>
      <w:ins w:id="113" w:author="Bereket Nigusse" w:date="2015-01-21T13:51:00Z">
        <w:r w:rsidRPr="00B24008">
          <w:rPr>
            <w:position w:val="-10"/>
          </w:rPr>
          <w:object w:dxaOrig="1939" w:dyaOrig="320">
            <v:shape id="_x0000_i1034" type="#_x0000_t75" style="width:97.9pt;height:15.55pt" o:ole="">
              <v:imagedata r:id="rId76" o:title=""/>
            </v:shape>
            <o:OLEObject Type="Embed" ProgID="Equation.DSMT4" ShapeID="_x0000_i1034" DrawAspect="Content" ObjectID="_1485759034" r:id="rId77"/>
          </w:object>
        </w:r>
      </w:ins>
      <w:ins w:id="114" w:author="Bereket Nigusse" w:date="2015-01-21T13:51:00Z">
        <w:r w:rsidRPr="002D006F">
          <w:rPr>
            <w:noProof/>
            <w:position w:val="-14"/>
          </w:rPr>
          <w:t xml:space="preserve"> </w:t>
        </w:r>
        <w:r>
          <w:t xml:space="preserve"> = thermal efficiency </w:t>
        </w:r>
      </w:ins>
      <w:ins w:id="115" w:author="Bereket Nigusse" w:date="2015-01-21T13:52:00Z">
        <w:r>
          <w:t xml:space="preserve">modifier curve value as function </w:t>
        </w:r>
      </w:ins>
      <w:ins w:id="116" w:author="Bereket Nigusse" w:date="2015-01-21T13:51:00Z">
        <w:r>
          <w:t xml:space="preserve">of </w:t>
        </w:r>
      </w:ins>
      <w:ins w:id="117" w:author="Bereket Nigusse" w:date="2015-01-21T13:52:00Z">
        <w:r>
          <w:t xml:space="preserve">part load ratio. This curve is generated from </w:t>
        </w:r>
      </w:ins>
      <w:ins w:id="118" w:author="Bereket Nigusse" w:date="2015-01-21T13:53:00Z">
        <w:r>
          <w:t>manufacturer</w:t>
        </w:r>
      </w:ins>
      <w:ins w:id="119" w:author="Bereket Nigusse" w:date="2015-01-21T13:55:00Z">
        <w:r w:rsidR="00AC25F6">
          <w:t>’</w:t>
        </w:r>
      </w:ins>
      <w:ins w:id="120" w:author="Bereket Nigusse" w:date="2015-01-21T13:53:00Z">
        <w:r>
          <w:t>s</w:t>
        </w:r>
      </w:ins>
      <w:ins w:id="121" w:author="Bereket Nigusse" w:date="2015-01-21T13:52:00Z">
        <w:r>
          <w:t xml:space="preserve"> </w:t>
        </w:r>
      </w:ins>
      <w:ins w:id="122" w:author="Bereket Nigusse" w:date="2015-01-21T13:53:00Z">
        <w:r>
          <w:t>part load performance data</w:t>
        </w:r>
      </w:ins>
      <w:ins w:id="123" w:author="Bereket Nigusse" w:date="2015-01-21T13:51:00Z">
        <w:r>
          <w:t xml:space="preserve">. </w:t>
        </w:r>
      </w:ins>
    </w:p>
    <w:p w:rsidR="00B24008" w:rsidRDefault="00B24008" w:rsidP="00AC25F6">
      <w:pPr>
        <w:pStyle w:val="BodyText"/>
        <w:tabs>
          <w:tab w:val="left" w:pos="810"/>
        </w:tabs>
        <w:spacing w:after="0"/>
        <w:ind w:left="1440"/>
        <w:rPr>
          <w:ins w:id="124" w:author="Bereket Nigusse" w:date="2015-01-21T13:53:00Z"/>
        </w:rPr>
      </w:pPr>
      <w:ins w:id="125" w:author="Bereket Nigusse" w:date="2015-01-21T13:53:00Z">
        <w:r w:rsidRPr="00B24008">
          <w:rPr>
            <w:position w:val="-4"/>
          </w:rPr>
          <w:object w:dxaOrig="520" w:dyaOrig="260">
            <v:shape id="_x0000_i1035" type="#_x0000_t75" style="width:26.5pt;height:12.65pt" o:ole="">
              <v:imagedata r:id="rId78" o:title=""/>
            </v:shape>
            <o:OLEObject Type="Embed" ProgID="Equation.DSMT4" ShapeID="_x0000_i1035" DrawAspect="Content" ObjectID="_1485759035" r:id="rId79"/>
          </w:object>
        </w:r>
      </w:ins>
      <w:ins w:id="126" w:author="Bereket Nigusse" w:date="2015-01-21T13:53:00Z">
        <w:r w:rsidRPr="002D006F">
          <w:rPr>
            <w:noProof/>
            <w:position w:val="-14"/>
          </w:rPr>
          <w:t xml:space="preserve"> </w:t>
        </w:r>
        <w:r>
          <w:t xml:space="preserve"> </w:t>
        </w:r>
        <w:r>
          <w:tab/>
          <w:t>= part load ratio, (-).</w:t>
        </w:r>
      </w:ins>
    </w:p>
    <w:p w:rsidR="00AC25F6" w:rsidRDefault="00AC25F6" w:rsidP="00AC25F6">
      <w:pPr>
        <w:pStyle w:val="BodyText"/>
        <w:tabs>
          <w:tab w:val="left" w:pos="810"/>
        </w:tabs>
        <w:spacing w:after="0"/>
        <w:ind w:left="1440"/>
        <w:rPr>
          <w:ins w:id="127" w:author="Bereket Nigusse" w:date="2015-01-21T13:56:00Z"/>
        </w:rPr>
      </w:pPr>
      <w:ins w:id="128" w:author="Bereket Nigusse" w:date="2015-01-21T13:56:00Z">
        <w:r w:rsidRPr="00AC25F6">
          <w:rPr>
            <w:position w:val="-14"/>
          </w:rPr>
          <w:object w:dxaOrig="740" w:dyaOrig="380">
            <v:shape id="_x0000_i1036" type="#_x0000_t75" style="width:37.45pt;height:19pt" o:ole="">
              <v:imagedata r:id="rId80" o:title=""/>
            </v:shape>
            <o:OLEObject Type="Embed" ProgID="Equation.DSMT4" ShapeID="_x0000_i1036" DrawAspect="Content" ObjectID="_1485759036" r:id="rId81"/>
          </w:object>
        </w:r>
      </w:ins>
      <w:ins w:id="129" w:author="Bereket Nigusse" w:date="2015-01-21T13:56:00Z">
        <w:r w:rsidRPr="002D006F">
          <w:rPr>
            <w:noProof/>
            <w:position w:val="-14"/>
          </w:rPr>
          <w:t xml:space="preserve"> </w:t>
        </w:r>
        <w:r>
          <w:t xml:space="preserve"> = </w:t>
        </w:r>
      </w:ins>
      <w:ins w:id="130" w:author="Bereket Nigusse" w:date="2015-01-21T13:57:00Z">
        <w:r>
          <w:t>nominal or rated gas use rate</w:t>
        </w:r>
      </w:ins>
      <w:ins w:id="131" w:author="Bereket Nigusse" w:date="2015-01-21T13:56:00Z">
        <w:r>
          <w:t>, (</w:t>
        </w:r>
      </w:ins>
      <w:ins w:id="132" w:author="Bereket Nigusse" w:date="2015-01-21T13:58:00Z">
        <w:r>
          <w:t>Watts</w:t>
        </w:r>
      </w:ins>
      <w:ins w:id="133" w:author="Bereket Nigusse" w:date="2015-01-21T13:56:00Z">
        <w:r>
          <w:t>).</w:t>
        </w:r>
      </w:ins>
    </w:p>
    <w:p w:rsidR="00AC25F6" w:rsidRDefault="00AC25F6" w:rsidP="00AC25F6">
      <w:pPr>
        <w:pStyle w:val="BodyText"/>
        <w:tabs>
          <w:tab w:val="left" w:pos="810"/>
        </w:tabs>
        <w:spacing w:after="0"/>
        <w:ind w:left="1440"/>
        <w:rPr>
          <w:ins w:id="134" w:author="Bereket Nigusse" w:date="2015-01-21T13:57:00Z"/>
        </w:rPr>
      </w:pPr>
      <w:ins w:id="135" w:author="Bereket Nigusse" w:date="2015-01-21T13:57:00Z">
        <w:r w:rsidRPr="00AC25F6">
          <w:rPr>
            <w:position w:val="-12"/>
          </w:rPr>
          <w:object w:dxaOrig="440" w:dyaOrig="360">
            <v:shape id="_x0000_i1037" type="#_x0000_t75" style="width:22.45pt;height:17.85pt" o:ole="">
              <v:imagedata r:id="rId82" o:title=""/>
            </v:shape>
            <o:OLEObject Type="Embed" ProgID="Equation.DSMT4" ShapeID="_x0000_i1037" DrawAspect="Content" ObjectID="_1485759037" r:id="rId83"/>
          </w:object>
        </w:r>
      </w:ins>
      <w:ins w:id="136" w:author="Bereket Nigusse" w:date="2015-01-21T13:57:00Z">
        <w:r w:rsidRPr="002D006F">
          <w:rPr>
            <w:noProof/>
            <w:position w:val="-14"/>
          </w:rPr>
          <w:t xml:space="preserve"> </w:t>
        </w:r>
        <w:r>
          <w:t xml:space="preserve"> </w:t>
        </w:r>
        <w:r>
          <w:tab/>
          <w:t>= actual gas use rate, (</w:t>
        </w:r>
      </w:ins>
      <w:ins w:id="137" w:author="Bereket Nigusse" w:date="2015-01-21T13:58:00Z">
        <w:r>
          <w:t>Watts</w:t>
        </w:r>
      </w:ins>
      <w:ins w:id="138" w:author="Bereket Nigusse" w:date="2015-01-21T13:57:00Z">
        <w:r>
          <w:t>).</w:t>
        </w:r>
      </w:ins>
    </w:p>
    <w:p w:rsidR="00AC25F6" w:rsidRDefault="00AC25F6" w:rsidP="00AC25F6">
      <w:pPr>
        <w:pStyle w:val="BodyText"/>
        <w:tabs>
          <w:tab w:val="left" w:pos="810"/>
        </w:tabs>
        <w:spacing w:after="0"/>
        <w:ind w:left="1440"/>
        <w:rPr>
          <w:ins w:id="139" w:author="Bereket Nigusse" w:date="2015-01-21T13:58:00Z"/>
        </w:rPr>
      </w:pPr>
      <w:ins w:id="140" w:author="Bereket Nigusse" w:date="2015-01-21T13:58:00Z">
        <w:r w:rsidRPr="00C1425F">
          <w:rPr>
            <w:position w:val="-12"/>
          </w:rPr>
          <w:object w:dxaOrig="499" w:dyaOrig="360">
            <v:shape id="_x0000_i1038" type="#_x0000_t75" style="width:25.35pt;height:17.85pt" o:ole="">
              <v:imagedata r:id="rId84" o:title=""/>
            </v:shape>
            <o:OLEObject Type="Embed" ProgID="Equation.DSMT4" ShapeID="_x0000_i1038" DrawAspect="Content" ObjectID="_1485759038" r:id="rId85"/>
          </w:object>
        </w:r>
      </w:ins>
      <w:ins w:id="141" w:author="Bereket Nigusse" w:date="2015-01-21T13:58:00Z">
        <w:r w:rsidRPr="002D006F">
          <w:rPr>
            <w:noProof/>
            <w:position w:val="-14"/>
          </w:rPr>
          <w:t xml:space="preserve"> </w:t>
        </w:r>
        <w:r>
          <w:t xml:space="preserve"> </w:t>
        </w:r>
        <w:r>
          <w:tab/>
          <w:t>= nominal or rated thermal efficiency of gas fired steam humidifier, (-)</w:t>
        </w:r>
      </w:ins>
    </w:p>
    <w:p w:rsidR="00AC25F6" w:rsidRDefault="00AC25F6" w:rsidP="00AC25F6">
      <w:pPr>
        <w:pStyle w:val="BodyText"/>
        <w:tabs>
          <w:tab w:val="left" w:pos="810"/>
        </w:tabs>
        <w:spacing w:after="0"/>
        <w:ind w:left="1440"/>
        <w:rPr>
          <w:ins w:id="142" w:author="Bereket Nigusse" w:date="2015-01-21T13:58:00Z"/>
        </w:rPr>
      </w:pPr>
      <w:ins w:id="143" w:author="Bereket Nigusse" w:date="2015-01-21T13:58:00Z">
        <w:r w:rsidRPr="00C1425F">
          <w:rPr>
            <w:position w:val="-12"/>
          </w:rPr>
          <w:object w:dxaOrig="560" w:dyaOrig="360">
            <v:shape id="_x0000_i1039" type="#_x0000_t75" style="width:28.2pt;height:17.85pt" o:ole="">
              <v:imagedata r:id="rId86" o:title=""/>
            </v:shape>
            <o:OLEObject Type="Embed" ProgID="Equation.DSMT4" ShapeID="_x0000_i1039" DrawAspect="Content" ObjectID="_1485759039" r:id="rId87"/>
          </w:object>
        </w:r>
      </w:ins>
      <w:ins w:id="144" w:author="Bereket Nigusse" w:date="2015-01-21T13:58:00Z">
        <w:r w:rsidRPr="002D006F">
          <w:rPr>
            <w:noProof/>
            <w:position w:val="-14"/>
          </w:rPr>
          <w:t xml:space="preserve"> </w:t>
        </w:r>
        <w:r>
          <w:t xml:space="preserve"> </w:t>
        </w:r>
        <w:r>
          <w:tab/>
          <w:t>= actual thermal efficiency of gas fired steam humidifier accounting for part load</w:t>
        </w:r>
      </w:ins>
    </w:p>
    <w:p w:rsidR="00AC25F6" w:rsidRDefault="00AC25F6" w:rsidP="00AC25F6">
      <w:pPr>
        <w:pStyle w:val="BodyText"/>
        <w:tabs>
          <w:tab w:val="left" w:pos="2340"/>
        </w:tabs>
        <w:spacing w:after="0"/>
        <w:ind w:left="1440"/>
        <w:rPr>
          <w:ins w:id="145" w:author="Bereket Nigusse" w:date="2015-01-21T13:58:00Z"/>
        </w:rPr>
      </w:pPr>
      <w:ins w:id="146" w:author="Bereket Nigusse" w:date="2015-01-21T13:58:00Z">
        <w:r>
          <w:tab/>
        </w:r>
        <w:proofErr w:type="gramStart"/>
        <w:r>
          <w:t>performance</w:t>
        </w:r>
        <w:proofErr w:type="gramEnd"/>
        <w:r>
          <w:t xml:space="preserve">, (-). </w:t>
        </w:r>
      </w:ins>
    </w:p>
    <w:p w:rsidR="0007620B" w:rsidRDefault="0007620B">
      <w:pPr>
        <w:pStyle w:val="BodyText"/>
        <w:rPr>
          <w:ins w:id="147" w:author="Bereket Nigusse" w:date="2015-02-18T09:50:00Z"/>
        </w:rPr>
      </w:pPr>
    </w:p>
    <w:p w:rsidR="0007620B" w:rsidRDefault="0007620B" w:rsidP="0007620B">
      <w:pPr>
        <w:pStyle w:val="BodyText"/>
        <w:rPr>
          <w:ins w:id="148" w:author="Bereket Nigusse" w:date="2015-02-18T09:54:00Z"/>
          <w:i/>
        </w:rPr>
      </w:pPr>
      <w:ins w:id="149" w:author="Bereket Nigusse" w:date="2015-02-18T09:54:00Z">
        <w:r>
          <w:rPr>
            <w:b/>
            <w:i/>
          </w:rPr>
          <w:t xml:space="preserve">Variable </w:t>
        </w:r>
      </w:ins>
      <w:ins w:id="150" w:author="Bereket Nigusse" w:date="2015-02-18T09:53:00Z">
        <w:r w:rsidRPr="001A124D">
          <w:rPr>
            <w:b/>
            <w:i/>
          </w:rPr>
          <w:t>Inlet</w:t>
        </w:r>
        <w:r>
          <w:rPr>
            <w:b/>
            <w:i/>
          </w:rPr>
          <w:t xml:space="preserve"> </w:t>
        </w:r>
        <w:proofErr w:type="spellStart"/>
        <w:r w:rsidRPr="001A124D">
          <w:rPr>
            <w:b/>
            <w:i/>
          </w:rPr>
          <w:t>WaterTemperature</w:t>
        </w:r>
      </w:ins>
      <w:proofErr w:type="spellEnd"/>
      <w:ins w:id="151" w:author="Bereket Nigusse" w:date="2015-02-18T09:50:00Z">
        <w:r>
          <w:rPr>
            <w:i/>
          </w:rPr>
          <w:t xml:space="preserve">: </w:t>
        </w:r>
      </w:ins>
    </w:p>
    <w:p w:rsidR="0007620B" w:rsidRPr="0007620B" w:rsidRDefault="0007620B" w:rsidP="0007620B">
      <w:pPr>
        <w:pStyle w:val="BodyText"/>
        <w:rPr>
          <w:ins w:id="152" w:author="Bereket Nigusse" w:date="2015-02-18T09:50:00Z"/>
          <w:sz w:val="22"/>
          <w:szCs w:val="22"/>
        </w:rPr>
      </w:pPr>
      <w:ins w:id="153" w:author="Bereket Nigusse" w:date="2015-02-18T09:55:00Z">
        <w:r w:rsidRPr="0007620B">
          <w:t>The g</w:t>
        </w:r>
      </w:ins>
      <w:ins w:id="154" w:author="Bereket Nigusse" w:date="2015-02-18T09:50:00Z">
        <w:r w:rsidRPr="0007620B">
          <w:t xml:space="preserve">as use rate </w:t>
        </w:r>
      </w:ins>
      <w:ins w:id="155" w:author="Bereket Nigusse" w:date="2015-02-18T09:55:00Z">
        <w:r w:rsidRPr="0007620B">
          <w:t xml:space="preserve">is determined </w:t>
        </w:r>
      </w:ins>
      <w:ins w:id="156" w:author="Bereket Nigusse" w:date="2015-02-18T09:50:00Z">
        <w:r w:rsidRPr="0007620B">
          <w:t>from the theoretical gas input rate and actual thermal efficiency. The actual thermal efficiency is the rated thermal efficiency corrected for part load ratio operation. At steady state the gas use rate is given by:</w:t>
        </w:r>
      </w:ins>
    </w:p>
    <w:p w:rsidR="0007620B" w:rsidRDefault="0007620B" w:rsidP="0007620B">
      <w:pPr>
        <w:pStyle w:val="BodyText"/>
        <w:rPr>
          <w:ins w:id="157" w:author="Bereket Nigusse" w:date="2015-02-18T09:50:00Z"/>
          <w:sz w:val="22"/>
          <w:szCs w:val="22"/>
        </w:rPr>
      </w:pPr>
    </w:p>
    <w:p w:rsidR="0007620B" w:rsidRDefault="0007620B" w:rsidP="0007620B">
      <w:pPr>
        <w:pStyle w:val="BodyText"/>
        <w:rPr>
          <w:ins w:id="158" w:author="Bereket Nigusse" w:date="2015-02-18T09:50:00Z"/>
          <w:sz w:val="22"/>
          <w:szCs w:val="22"/>
        </w:rPr>
      </w:pPr>
      <w:ins w:id="159" w:author="Bereket Nigusse" w:date="2015-02-18T09:50:00Z">
        <w:r w:rsidRPr="0046476A">
          <w:rPr>
            <w:position w:val="-30"/>
            <w:sz w:val="22"/>
            <w:szCs w:val="22"/>
          </w:rPr>
          <w:object w:dxaOrig="3739" w:dyaOrig="800">
            <v:shape id="_x0000_i1043" type="#_x0000_t75" style="width:187.2pt;height:39.75pt" o:ole="">
              <v:imagedata r:id="rId88" o:title=""/>
            </v:shape>
            <o:OLEObject Type="Embed" ProgID="Equation.DSMT4" ShapeID="_x0000_i1043" DrawAspect="Content" ObjectID="_1485759040" r:id="rId89"/>
          </w:object>
        </w:r>
      </w:ins>
    </w:p>
    <w:p w:rsidR="0007620B" w:rsidRDefault="0007620B" w:rsidP="0007620B">
      <w:pPr>
        <w:pStyle w:val="BodyText"/>
        <w:rPr>
          <w:ins w:id="160" w:author="Bereket Nigusse" w:date="2015-02-18T09:50:00Z"/>
          <w:sz w:val="22"/>
          <w:szCs w:val="22"/>
        </w:rPr>
      </w:pPr>
      <w:ins w:id="161" w:author="Bereket Nigusse" w:date="2015-02-18T09:50:00Z">
        <w:r w:rsidRPr="00434886">
          <w:rPr>
            <w:position w:val="-34"/>
            <w:sz w:val="22"/>
            <w:szCs w:val="22"/>
          </w:rPr>
          <w:object w:dxaOrig="1480" w:dyaOrig="760">
            <v:shape id="_x0000_i1044" type="#_x0000_t75" style="width:73.75pt;height:38pt" o:ole="">
              <v:imagedata r:id="rId90" o:title=""/>
            </v:shape>
            <o:OLEObject Type="Embed" ProgID="Equation.DSMT4" ShapeID="_x0000_i1044" DrawAspect="Content" ObjectID="_1485759041" r:id="rId91"/>
          </w:object>
        </w:r>
      </w:ins>
    </w:p>
    <w:p w:rsidR="0007620B" w:rsidRDefault="0007620B" w:rsidP="0007620B">
      <w:pPr>
        <w:pStyle w:val="BodyText"/>
        <w:rPr>
          <w:ins w:id="162" w:author="Bereket Nigusse" w:date="2015-02-18T09:50:00Z"/>
          <w:sz w:val="22"/>
          <w:szCs w:val="22"/>
        </w:rPr>
      </w:pPr>
      <w:ins w:id="163" w:author="Bereket Nigusse" w:date="2015-02-18T09:50:00Z">
        <w:r w:rsidRPr="00E545F3">
          <w:rPr>
            <w:position w:val="-14"/>
            <w:sz w:val="22"/>
            <w:szCs w:val="22"/>
          </w:rPr>
          <w:object w:dxaOrig="3920" w:dyaOrig="400">
            <v:shape id="_x0000_i1045" type="#_x0000_t75" style="width:195.85pt;height:20.15pt" o:ole="">
              <v:imagedata r:id="rId92" o:title=""/>
            </v:shape>
            <o:OLEObject Type="Embed" ProgID="Equation.DSMT4" ShapeID="_x0000_i1045" DrawAspect="Content" ObjectID="_1485759042" r:id="rId93"/>
          </w:object>
        </w:r>
      </w:ins>
    </w:p>
    <w:p w:rsidR="0007620B" w:rsidRDefault="0007620B" w:rsidP="0007620B">
      <w:pPr>
        <w:pStyle w:val="BodyText"/>
        <w:rPr>
          <w:ins w:id="164" w:author="Bereket Nigusse" w:date="2015-02-18T09:50:00Z"/>
          <w:sz w:val="22"/>
          <w:szCs w:val="22"/>
        </w:rPr>
      </w:pPr>
      <w:ins w:id="165" w:author="Bereket Nigusse" w:date="2015-02-18T09:50:00Z">
        <w:r w:rsidRPr="0046476A">
          <w:rPr>
            <w:position w:val="-32"/>
            <w:sz w:val="22"/>
            <w:szCs w:val="22"/>
          </w:rPr>
          <w:object w:dxaOrig="1900" w:dyaOrig="760">
            <v:shape id="_x0000_i1046" type="#_x0000_t75" style="width:95.05pt;height:38pt" o:ole="">
              <v:imagedata r:id="rId94" o:title=""/>
            </v:shape>
            <o:OLEObject Type="Embed" ProgID="Equation.DSMT4" ShapeID="_x0000_i1046" DrawAspect="Content" ObjectID="_1485759043" r:id="rId95"/>
          </w:object>
        </w:r>
      </w:ins>
    </w:p>
    <w:p w:rsidR="0007620B" w:rsidRDefault="0007620B" w:rsidP="0007620B">
      <w:pPr>
        <w:pStyle w:val="BodyText"/>
        <w:spacing w:after="0"/>
        <w:rPr>
          <w:ins w:id="166" w:author="Bereket Nigusse" w:date="2015-02-18T09:50:00Z"/>
        </w:rPr>
      </w:pPr>
    </w:p>
    <w:p w:rsidR="0007620B" w:rsidRDefault="0007620B" w:rsidP="0007620B">
      <w:pPr>
        <w:pStyle w:val="BodyText"/>
        <w:spacing w:after="0"/>
        <w:rPr>
          <w:ins w:id="167" w:author="Bereket Nigusse" w:date="2015-02-18T09:50:00Z"/>
        </w:rPr>
      </w:pPr>
      <w:proofErr w:type="gramStart"/>
      <w:ins w:id="168" w:author="Bereket Nigusse" w:date="2015-02-18T09:50:00Z">
        <w:r>
          <w:lastRenderedPageBreak/>
          <w:t>where</w:t>
        </w:r>
        <w:proofErr w:type="gramEnd"/>
        <w:r>
          <w:t>,</w:t>
        </w:r>
      </w:ins>
    </w:p>
    <w:p w:rsidR="0007620B" w:rsidRDefault="0007620B" w:rsidP="0007620B">
      <w:pPr>
        <w:pStyle w:val="BodyText"/>
        <w:tabs>
          <w:tab w:val="left" w:pos="0"/>
        </w:tabs>
        <w:spacing w:after="0"/>
        <w:rPr>
          <w:ins w:id="169" w:author="Bereket Nigusse" w:date="2015-02-18T09:50:00Z"/>
        </w:rPr>
      </w:pPr>
      <w:ins w:id="170" w:author="Bereket Nigusse" w:date="2015-02-18T09:50:00Z">
        <w:r w:rsidRPr="001F6445">
          <w:rPr>
            <w:position w:val="-14"/>
          </w:rPr>
          <w:object w:dxaOrig="600" w:dyaOrig="380">
            <v:shape id="_x0000_i1047" type="#_x0000_t75" style="width:30.55pt;height:19pt" o:ole="">
              <v:imagedata r:id="rId96" o:title=""/>
            </v:shape>
            <o:OLEObject Type="Embed" ProgID="Equation.DSMT4" ShapeID="_x0000_i1047" DrawAspect="Content" ObjectID="_1485759044" r:id="rId97"/>
          </w:object>
        </w:r>
        <w:r w:rsidRPr="002D006F">
          <w:rPr>
            <w:noProof/>
            <w:position w:val="-14"/>
          </w:rPr>
          <w:t xml:space="preserve"> </w:t>
        </w:r>
        <w:r>
          <w:t xml:space="preserve"> = temperature of water entering the gas steam humidifier, </w:t>
        </w:r>
        <w:r>
          <w:rPr>
            <w:rFonts w:ascii="Calibri" w:hAnsi="Calibri"/>
          </w:rPr>
          <w:t>°</w:t>
        </w:r>
        <w:r>
          <w:t xml:space="preserve">C. This value depends on the water source.  </w:t>
        </w:r>
      </w:ins>
    </w:p>
    <w:p w:rsidR="0007620B" w:rsidRDefault="0007620B">
      <w:pPr>
        <w:pStyle w:val="BodyText"/>
        <w:rPr>
          <w:ins w:id="171" w:author="Bereket Nigusse" w:date="2015-02-18T09:50:00Z"/>
        </w:rPr>
      </w:pPr>
    </w:p>
    <w:p w:rsidR="0007620B" w:rsidRDefault="00115D4E">
      <w:pPr>
        <w:pStyle w:val="BodyText"/>
        <w:rPr>
          <w:ins w:id="172" w:author="Bereket Nigusse" w:date="2015-02-18T09:59:00Z"/>
        </w:rPr>
      </w:pPr>
      <w:ins w:id="173" w:author="Bereket Nigusse" w:date="2015-02-18T09:57:00Z">
        <w:r>
          <w:t>If the rated gas use rated input field is not autosized</w:t>
        </w:r>
      </w:ins>
      <w:ins w:id="174" w:author="Bereket Nigusse" w:date="2015-02-18T09:58:00Z">
        <w:r>
          <w:t xml:space="preserve">, then user specified thermal efficiency will be </w:t>
        </w:r>
        <w:proofErr w:type="spellStart"/>
        <w:r>
          <w:t>overriden</w:t>
        </w:r>
        <w:proofErr w:type="spellEnd"/>
        <w:r>
          <w:t xml:space="preserve"> with a value calculated from </w:t>
        </w:r>
      </w:ins>
      <w:ins w:id="175" w:author="Bereket Nigusse" w:date="2015-02-18T09:59:00Z">
        <w:r>
          <w:t xml:space="preserve">user specified </w:t>
        </w:r>
      </w:ins>
      <w:ins w:id="176" w:author="Bereket Nigusse" w:date="2015-02-18T09:58:00Z">
        <w:r>
          <w:t xml:space="preserve">rated gas </w:t>
        </w:r>
      </w:ins>
      <w:ins w:id="177" w:author="Bereket Nigusse" w:date="2015-02-18T09:59:00Z">
        <w:r>
          <w:t xml:space="preserve">use rate, </w:t>
        </w:r>
      </w:ins>
      <w:proofErr w:type="gramStart"/>
      <w:ins w:id="178" w:author="Bereket Nigusse" w:date="2015-02-18T10:03:00Z">
        <w:r>
          <w:t xml:space="preserve">nominal </w:t>
        </w:r>
      </w:ins>
      <w:ins w:id="179" w:author="Bereket Nigusse" w:date="2015-02-18T09:59:00Z">
        <w:r>
          <w:t xml:space="preserve"> capacity</w:t>
        </w:r>
        <w:proofErr w:type="gramEnd"/>
        <w:r>
          <w:t xml:space="preserve"> (m3/s) and </w:t>
        </w:r>
        <w:bookmarkStart w:id="180" w:name="_GoBack"/>
        <w:bookmarkEnd w:id="180"/>
        <w:r>
          <w:t>design conditions as follows:</w:t>
        </w:r>
      </w:ins>
    </w:p>
    <w:p w:rsidR="00115D4E" w:rsidRDefault="00115D4E">
      <w:pPr>
        <w:pStyle w:val="BodyText"/>
        <w:rPr>
          <w:ins w:id="181" w:author="Bereket Nigusse" w:date="2015-02-18T09:59:00Z"/>
        </w:rPr>
      </w:pPr>
    </w:p>
    <w:p w:rsidR="00115D4E" w:rsidRDefault="00115D4E">
      <w:pPr>
        <w:pStyle w:val="BodyText"/>
        <w:rPr>
          <w:ins w:id="182" w:author="Bereket Nigusse" w:date="2015-02-18T09:50:00Z"/>
        </w:rPr>
      </w:pPr>
      <w:ins w:id="183" w:author="Bereket Nigusse" w:date="2015-02-18T10:00:00Z">
        <w:r w:rsidRPr="00115D4E">
          <w:rPr>
            <w:position w:val="-34"/>
            <w:sz w:val="22"/>
            <w:szCs w:val="22"/>
          </w:rPr>
          <w:object w:dxaOrig="3480" w:dyaOrig="820">
            <v:shape id="_x0000_i1048" type="#_x0000_t75" style="width:173.95pt;height:40.9pt" o:ole="">
              <v:imagedata r:id="rId98" o:title=""/>
            </v:shape>
            <o:OLEObject Type="Embed" ProgID="Equation.DSMT4" ShapeID="_x0000_i1048" DrawAspect="Content" ObjectID="_1485759045" r:id="rId99"/>
          </w:object>
        </w:r>
      </w:ins>
    </w:p>
    <w:p w:rsidR="0007620B" w:rsidRDefault="0007620B">
      <w:pPr>
        <w:pStyle w:val="BodyText"/>
        <w:rPr>
          <w:ins w:id="184" w:author="Bereket Nigusse" w:date="2014-12-23T11:51:00Z"/>
        </w:rPr>
      </w:pPr>
    </w:p>
    <w:p w:rsidR="00B33F76" w:rsidRDefault="00B33F76">
      <w:pPr>
        <w:pStyle w:val="BodyText"/>
        <w:rPr>
          <w:ins w:id="185" w:author="Bereket Nigusse" w:date="2014-12-23T11:53:00Z"/>
        </w:rPr>
      </w:pPr>
      <w:ins w:id="186" w:author="Bereket Nigusse" w:date="2014-12-23T11:52:00Z">
        <w:r>
          <w:t xml:space="preserve">The gas steam humidifier requires electric power input to the blower fan and </w:t>
        </w:r>
      </w:ins>
      <w:ins w:id="187" w:author="Bereket Nigusse" w:date="2014-12-23T11:53:00Z">
        <w:r>
          <w:t>associated</w:t>
        </w:r>
      </w:ins>
      <w:ins w:id="188" w:author="Bereket Nigusse" w:date="2014-12-23T11:52:00Z">
        <w:r>
          <w:t xml:space="preserve"> </w:t>
        </w:r>
      </w:ins>
      <w:ins w:id="189" w:author="Bereket Nigusse" w:date="2014-12-23T11:53:00Z">
        <w:r>
          <w:t xml:space="preserve">control units.  </w:t>
        </w:r>
      </w:ins>
      <w:ins w:id="190" w:author="Bereket Nigusse" w:date="2014-12-23T11:51:00Z">
        <w:r>
          <w:t xml:space="preserve">The </w:t>
        </w:r>
      </w:ins>
      <w:ins w:id="191" w:author="Bereket Nigusse" w:date="2014-12-23T11:53:00Z">
        <w:r>
          <w:t>a</w:t>
        </w:r>
      </w:ins>
      <w:ins w:id="192" w:author="Bereket Nigusse" w:date="2014-12-23T11:51:00Z">
        <w:r>
          <w:t xml:space="preserve">uxiliary electric </w:t>
        </w:r>
      </w:ins>
      <w:ins w:id="193" w:author="Bereket Nigusse" w:date="2014-12-23T11:52:00Z">
        <w:r>
          <w:t xml:space="preserve">power input rate of the gas </w:t>
        </w:r>
      </w:ins>
      <w:ins w:id="194" w:author="Bereket Nigusse" w:date="2014-12-23T11:53:00Z">
        <w:r>
          <w:t>steam humidifier is given by:</w:t>
        </w:r>
      </w:ins>
    </w:p>
    <w:p w:rsidR="00B33F76" w:rsidRDefault="00B33F76">
      <w:pPr>
        <w:pStyle w:val="BodyText"/>
        <w:rPr>
          <w:ins w:id="195" w:author="Bereket Nigusse" w:date="2014-12-23T11:53:00Z"/>
        </w:rPr>
      </w:pPr>
    </w:p>
    <w:p w:rsidR="00B33F76" w:rsidRDefault="00B33F76" w:rsidP="00B33F76">
      <w:pPr>
        <w:pStyle w:val="BodyText"/>
        <w:tabs>
          <w:tab w:val="left" w:pos="1440"/>
        </w:tabs>
        <w:ind w:left="1440"/>
        <w:rPr>
          <w:ins w:id="196" w:author="Bereket Nigusse" w:date="2014-12-23T11:53:00Z"/>
        </w:rPr>
      </w:pPr>
      <w:ins w:id="197" w:author="Bereket Nigusse" w:date="2014-12-23T11:53:00Z">
        <w:r w:rsidRPr="009871D0">
          <w:rPr>
            <w:position w:val="-14"/>
            <w:sz w:val="22"/>
            <w:szCs w:val="22"/>
          </w:rPr>
          <w:object w:dxaOrig="1960" w:dyaOrig="380">
            <v:shape id="_x0000_i1040" type="#_x0000_t75" style="width:98.5pt;height:19pt" o:ole="">
              <v:imagedata r:id="rId100" o:title=""/>
            </v:shape>
            <o:OLEObject Type="Embed" ProgID="Equation.DSMT4" ShapeID="_x0000_i1040" DrawAspect="Content" ObjectID="_1485759046" r:id="rId101"/>
          </w:object>
        </w:r>
      </w:ins>
    </w:p>
    <w:p w:rsidR="00B33F76" w:rsidRDefault="00B33F76" w:rsidP="00B33F76">
      <w:pPr>
        <w:pStyle w:val="BodyText"/>
        <w:spacing w:after="0"/>
        <w:rPr>
          <w:ins w:id="198" w:author="Bereket Nigusse" w:date="2014-12-23T11:53:00Z"/>
        </w:rPr>
      </w:pPr>
      <w:proofErr w:type="gramStart"/>
      <w:ins w:id="199" w:author="Bereket Nigusse" w:date="2014-12-23T11:53:00Z">
        <w:r>
          <w:t>where</w:t>
        </w:r>
        <w:proofErr w:type="gramEnd"/>
      </w:ins>
    </w:p>
    <w:p w:rsidR="00B33F76" w:rsidRDefault="00B33F76" w:rsidP="00BA6214">
      <w:pPr>
        <w:pStyle w:val="BodyText"/>
        <w:tabs>
          <w:tab w:val="left" w:pos="810"/>
          <w:tab w:val="left" w:pos="1440"/>
          <w:tab w:val="left" w:pos="1800"/>
        </w:tabs>
        <w:spacing w:after="0"/>
        <w:rPr>
          <w:ins w:id="200" w:author="Bereket Nigusse" w:date="2014-12-23T11:53:00Z"/>
        </w:rPr>
      </w:pPr>
      <w:ins w:id="201" w:author="Bereket Nigusse" w:date="2014-12-23T11:53:00Z">
        <w:r w:rsidRPr="002422DA">
          <w:rPr>
            <w:position w:val="-14"/>
          </w:rPr>
          <w:object w:dxaOrig="460" w:dyaOrig="380">
            <v:shape id="_x0000_i1041" type="#_x0000_t75" style="width:23.05pt;height:19pt" o:ole="">
              <v:imagedata r:id="rId102" o:title=""/>
            </v:shape>
            <o:OLEObject Type="Embed" ProgID="Equation.DSMT4" ShapeID="_x0000_i1041" DrawAspect="Content" ObjectID="_1485759047" r:id="rId103"/>
          </w:object>
        </w:r>
      </w:ins>
      <w:ins w:id="202" w:author="Bereket Nigusse" w:date="2014-12-23T11:53:00Z">
        <w:r w:rsidRPr="002D006F">
          <w:rPr>
            <w:noProof/>
            <w:position w:val="-14"/>
          </w:rPr>
          <w:t xml:space="preserve"> </w:t>
        </w:r>
        <w:r>
          <w:t xml:space="preserve"> </w:t>
        </w:r>
        <w:r>
          <w:tab/>
          <w:t>= nominal fan power [W], a user input,</w:t>
        </w:r>
      </w:ins>
    </w:p>
    <w:p w:rsidR="00B33F76" w:rsidRDefault="00B33F76" w:rsidP="00B33F76">
      <w:pPr>
        <w:pStyle w:val="BodyText"/>
        <w:spacing w:after="0"/>
        <w:rPr>
          <w:ins w:id="203" w:author="Bereket Nigusse" w:date="2014-12-23T11:53:00Z"/>
        </w:rPr>
      </w:pPr>
      <w:ins w:id="204" w:author="Bereket Nigusse" w:date="2014-12-23T11:53:00Z">
        <w:r w:rsidRPr="005648C3">
          <w:rPr>
            <w:position w:val="-12"/>
          </w:rPr>
          <w:object w:dxaOrig="660" w:dyaOrig="360">
            <v:shape id="_x0000_i1042" type="#_x0000_t75" style="width:32.85pt;height:17.85pt" o:ole="">
              <v:imagedata r:id="rId104" o:title=""/>
            </v:shape>
            <o:OLEObject Type="Embed" ProgID="Equation.DSMT4" ShapeID="_x0000_i1042" DrawAspect="Content" ObjectID="_1485759048" r:id="rId105"/>
          </w:object>
        </w:r>
      </w:ins>
      <w:ins w:id="205" w:author="Bereket Nigusse" w:date="2014-12-23T11:53:00Z">
        <w:r w:rsidRPr="002D006F">
          <w:rPr>
            <w:noProof/>
            <w:position w:val="-14"/>
          </w:rPr>
          <w:t xml:space="preserve"> </w:t>
        </w:r>
        <w:r>
          <w:t xml:space="preserve"> = control electric power [W], a user input.</w:t>
        </w:r>
      </w:ins>
    </w:p>
    <w:p w:rsidR="00B33F76" w:rsidRDefault="00B33F76">
      <w:pPr>
        <w:pStyle w:val="BodyText"/>
        <w:rPr>
          <w:ins w:id="206" w:author="Bereket Nigusse" w:date="2014-12-23T11:48:00Z"/>
        </w:rPr>
      </w:pPr>
    </w:p>
    <w:p w:rsidR="009A4A85" w:rsidRDefault="008A55BB">
      <w:pPr>
        <w:pStyle w:val="BodyText"/>
      </w:pPr>
      <w:ins w:id="207" w:author="Bereket Nigusse" w:date="2014-12-23T11:48:00Z">
        <w:r>
          <w:t>T</w:t>
        </w:r>
      </w:ins>
      <w:r w:rsidR="009A4A85">
        <w:t xml:space="preserve">he water consumption rate </w:t>
      </w:r>
      <w:r w:rsidR="00A441BC">
        <w:t>in m</w:t>
      </w:r>
      <w:r w:rsidR="00A441BC" w:rsidRPr="00A441BC">
        <w:rPr>
          <w:vertAlign w:val="superscript"/>
        </w:rPr>
        <w:t>3</w:t>
      </w:r>
      <w:r w:rsidR="00A441BC">
        <w:t xml:space="preserve">/s </w:t>
      </w:r>
      <w:ins w:id="208" w:author="Bereket Nigusse" w:date="2014-12-23T11:48:00Z">
        <w:r>
          <w:t xml:space="preserve">for electric and steam </w:t>
        </w:r>
      </w:ins>
      <w:ins w:id="209" w:author="Bereket Nigusse" w:date="2015-01-22T11:36:00Z">
        <w:r w:rsidR="00BA6214">
          <w:t xml:space="preserve">humidifier at a reference temperature of </w:t>
        </w:r>
        <w:r w:rsidR="00BA6214" w:rsidRPr="00A441BC">
          <w:rPr>
            <w:iCs/>
          </w:rPr>
          <w:t xml:space="preserve">5.05 </w:t>
        </w:r>
        <w:r w:rsidR="00BA6214" w:rsidRPr="00A441BC">
          <w:rPr>
            <w:rFonts w:cs="Arial"/>
            <w:iCs/>
          </w:rPr>
          <w:t>°</w:t>
        </w:r>
        <w:r w:rsidR="00BA6214" w:rsidRPr="00A441BC">
          <w:rPr>
            <w:iCs/>
          </w:rPr>
          <w:t>C</w:t>
        </w:r>
        <w:r w:rsidR="00BA6214">
          <w:t xml:space="preserve"> </w:t>
        </w:r>
      </w:ins>
      <w:r w:rsidR="009A4A85">
        <w:t>is</w:t>
      </w:r>
      <w:r w:rsidR="00A441BC">
        <w:t xml:space="preserve"> </w:t>
      </w:r>
      <w:ins w:id="210" w:author="Bereket Nigusse" w:date="2015-01-22T11:36:00Z">
        <w:r w:rsidR="00BA6214">
          <w:t>given by</w:t>
        </w:r>
      </w:ins>
      <w:r w:rsidR="00A441BC">
        <w:t>:</w:t>
      </w:r>
    </w:p>
    <w:p w:rsidR="009A4A85" w:rsidRDefault="00083A13">
      <w:pPr>
        <w:pStyle w:val="Equation"/>
      </w:pPr>
      <w:r>
        <w:rPr>
          <w:noProof/>
          <w:position w:val="-14"/>
        </w:rPr>
        <w:drawing>
          <wp:inline distT="0" distB="0" distL="0" distR="0" wp14:anchorId="65551A45" wp14:editId="0CDDA7C7">
            <wp:extent cx="1057275" cy="257175"/>
            <wp:effectExtent l="0" t="0" r="9525" b="9525"/>
            <wp:docPr id="4340" name="Picture 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p>
    <w:p w:rsidR="009A4A85" w:rsidRDefault="009A4A85">
      <w:pPr>
        <w:pStyle w:val="BodyText"/>
      </w:pPr>
      <w:proofErr w:type="gramStart"/>
      <w:r>
        <w:t>where</w:t>
      </w:r>
      <w:proofErr w:type="gramEnd"/>
    </w:p>
    <w:p w:rsidR="009A4A85" w:rsidRDefault="00083A13">
      <w:pPr>
        <w:pStyle w:val="BodyText"/>
      </w:pPr>
      <w:r>
        <w:rPr>
          <w:noProof/>
          <w:position w:val="-12"/>
        </w:rPr>
        <w:drawing>
          <wp:inline distT="0" distB="0" distL="0" distR="0" wp14:anchorId="2E7A478C" wp14:editId="24179FED">
            <wp:extent cx="295275" cy="238125"/>
            <wp:effectExtent l="0" t="0" r="9525" b="9525"/>
            <wp:docPr id="4341" name="Picture 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9A4A85">
        <w:t xml:space="preserve"> = the water consumption rate [m</w:t>
      </w:r>
      <w:r w:rsidR="009A4A85">
        <w:rPr>
          <w:vertAlign w:val="superscript"/>
        </w:rPr>
        <w:t>3</w:t>
      </w:r>
      <w:r w:rsidR="009A4A85">
        <w:t>],</w:t>
      </w:r>
    </w:p>
    <w:p w:rsidR="009A4A85" w:rsidRDefault="00083A13">
      <w:pPr>
        <w:pStyle w:val="BodyText"/>
      </w:pPr>
      <w:r>
        <w:rPr>
          <w:noProof/>
          <w:position w:val="-12"/>
        </w:rPr>
        <w:drawing>
          <wp:inline distT="0" distB="0" distL="0" distR="0" wp14:anchorId="395F0750" wp14:editId="0DA85518">
            <wp:extent cx="200025" cy="228600"/>
            <wp:effectExtent l="0" t="0" r="9525" b="0"/>
            <wp:docPr id="4342" name="Picture 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009A4A85">
        <w:t xml:space="preserve"> = water density (998.2 kg/m</w:t>
      </w:r>
      <w:r w:rsidR="009A4A85">
        <w:rPr>
          <w:vertAlign w:val="superscript"/>
        </w:rPr>
        <w:t>3</w:t>
      </w:r>
      <w:r w:rsidR="009A4A85">
        <w:t xml:space="preserve">).  </w:t>
      </w:r>
    </w:p>
    <w:p w:rsidR="009A4A85" w:rsidRDefault="009A4A85" w:rsidP="00A07AEB">
      <w:pPr>
        <w:pStyle w:val="Heading4"/>
      </w:pPr>
      <w:r>
        <w:t>References</w:t>
      </w:r>
    </w:p>
    <w:p w:rsidR="009A4A85" w:rsidRDefault="009A4A85">
      <w:pPr>
        <w:pStyle w:val="BodyText"/>
      </w:pPr>
      <w:proofErr w:type="gramStart"/>
      <w:r>
        <w:t>ASHRAE</w:t>
      </w:r>
      <w:r w:rsidR="00481A3D">
        <w:t>.</w:t>
      </w:r>
      <w:proofErr w:type="gramEnd"/>
      <w:r>
        <w:t xml:space="preserve"> 1993. HVAC 2 Toolkit: A Toolkit for Secondary HVAC System Energy Calculations.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9A4A85" w:rsidRDefault="009A4A85">
      <w:pPr>
        <w:pStyle w:val="BodyText"/>
      </w:pPr>
      <w:r>
        <w:t>ASHRAE</w:t>
      </w:r>
      <w:r w:rsidR="00481A3D">
        <w:t>.</w:t>
      </w:r>
      <w:r>
        <w:t xml:space="preserve"> 2001. 2001 ASHRAE Handbook Fundamentals.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9A4A85" w:rsidRDefault="0025313D">
      <w:pPr>
        <w:pStyle w:val="Heading2"/>
        <w:rPr>
          <w:rFonts w:eastAsia="Gulim"/>
        </w:rPr>
      </w:pPr>
      <w:bookmarkStart w:id="211" w:name="_Toc351186785"/>
      <w:r>
        <w:rPr>
          <w:rFonts w:eastAsia="Gulim"/>
        </w:rPr>
        <w:t xml:space="preserve">Zone </w:t>
      </w:r>
      <w:r w:rsidR="009A4A85">
        <w:rPr>
          <w:rFonts w:eastAsia="Gulim"/>
        </w:rPr>
        <w:t>Internal Gains</w:t>
      </w:r>
      <w:bookmarkEnd w:id="48"/>
      <w:bookmarkEnd w:id="49"/>
      <w:bookmarkEnd w:id="50"/>
      <w:bookmarkEnd w:id="51"/>
      <w:bookmarkEnd w:id="211"/>
    </w:p>
    <w:sectPr w:rsidR="009A4A85">
      <w:headerReference w:type="default" r:id="rId109"/>
      <w:footerReference w:type="default" r:id="rId110"/>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5FD" w:rsidRDefault="00A375FD">
      <w:r>
        <w:separator/>
      </w:r>
    </w:p>
  </w:endnote>
  <w:endnote w:type="continuationSeparator" w:id="0">
    <w:p w:rsidR="00A375FD" w:rsidRDefault="00A3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F5" w:rsidRDefault="006F23F5">
    <w:pPr>
      <w:pStyle w:val="Footer"/>
      <w:pBdr>
        <w:top w:val="single" w:sz="8" w:space="1" w:color="auto"/>
      </w:pBdr>
      <w:tabs>
        <w:tab w:val="clear" w:pos="4320"/>
      </w:tabs>
    </w:pPr>
    <w:r>
      <w:fldChar w:fldCharType="begin"/>
    </w:r>
    <w:r>
      <w:instrText xml:space="preserve"> DATE \@ "M/d/yy" </w:instrText>
    </w:r>
    <w:r>
      <w:fldChar w:fldCharType="separate"/>
    </w:r>
    <w:ins w:id="212" w:author="Bereket Nigusse" w:date="2015-02-18T09:45:00Z">
      <w:r w:rsidR="0007620B">
        <w:rPr>
          <w:noProof/>
        </w:rPr>
        <w:t>2/18/15</w:t>
      </w:r>
    </w:ins>
    <w:del w:id="213" w:author="Bereket Nigusse" w:date="2014-12-23T11:40:00Z">
      <w:r w:rsidR="0059119F" w:rsidDel="001F5BD2">
        <w:rPr>
          <w:noProof/>
        </w:rPr>
        <w:delText>12/22/14</w:delText>
      </w:r>
    </w:del>
    <w:r>
      <w:fldChar w:fldCharType="end"/>
    </w:r>
    <w:r>
      <w:tab/>
    </w:r>
    <w:r>
      <w:fldChar w:fldCharType="begin"/>
    </w:r>
    <w:r>
      <w:instrText xml:space="preserve"> PAGE  \* MERGEFORMAT </w:instrText>
    </w:r>
    <w:r>
      <w:fldChar w:fldCharType="separate"/>
    </w:r>
    <w:r w:rsidR="00115D4E">
      <w:rPr>
        <w:noProof/>
      </w:rP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5FD" w:rsidRDefault="00A375FD">
      <w:r>
        <w:separator/>
      </w:r>
    </w:p>
  </w:footnote>
  <w:footnote w:type="continuationSeparator" w:id="0">
    <w:p w:rsidR="00A375FD" w:rsidRDefault="00A37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F5" w:rsidRPr="005A49CA" w:rsidRDefault="00624C1A" w:rsidP="00440634">
    <w:pPr>
      <w:pStyle w:val="Header"/>
    </w:pPr>
    <w:r>
      <w:fldChar w:fldCharType="begin"/>
    </w:r>
    <w:r>
      <w:instrText xml:space="preserve"> STYLEREF "Heading 1" \* MERGEFORMAT </w:instrText>
    </w:r>
    <w:r>
      <w:fldChar w:fldCharType="separate"/>
    </w:r>
    <w:r w:rsidR="00115D4E">
      <w:rPr>
        <w:b/>
        <w:bCs/>
        <w:noProof/>
      </w:rPr>
      <w:t>Error! No text of specified style in document.</w:t>
    </w:r>
    <w:r>
      <w:rPr>
        <w:noProof/>
      </w:rPr>
      <w:fldChar w:fldCharType="end"/>
    </w:r>
    <w:r w:rsidR="006F23F5" w:rsidRPr="005A49CA">
      <w:tab/>
    </w:r>
    <w:r w:rsidR="00A375FD">
      <w:fldChar w:fldCharType="begin"/>
    </w:r>
    <w:r w:rsidR="00A375FD">
      <w:instrText xml:space="preserve"> STYLER</w:instrText>
    </w:r>
    <w:r w:rsidR="00A375FD">
      <w:instrText xml:space="preserve">EF "Heading 2" \* MERGEFORMAT </w:instrText>
    </w:r>
    <w:r w:rsidR="00A375FD">
      <w:fldChar w:fldCharType="separate"/>
    </w:r>
    <w:r w:rsidR="00115D4E" w:rsidRPr="00115D4E">
      <w:rPr>
        <w:b/>
        <w:bCs/>
        <w:noProof/>
      </w:rPr>
      <w:t>Air</w:t>
    </w:r>
    <w:r w:rsidR="00115D4E">
      <w:rPr>
        <w:noProof/>
      </w:rPr>
      <w:t xml:space="preserve"> System Humidifiers</w:t>
    </w:r>
    <w:r w:rsidR="00A375F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5">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7">
    <w:nsid w:val="33CD6B1A"/>
    <w:multiLevelType w:val="singleLevel"/>
    <w:tmpl w:val="0409000F"/>
    <w:lvl w:ilvl="0">
      <w:start w:val="1"/>
      <w:numFmt w:val="decimal"/>
      <w:lvlText w:val="%1."/>
      <w:lvlJc w:val="left"/>
      <w:pPr>
        <w:tabs>
          <w:tab w:val="num" w:pos="360"/>
        </w:tabs>
        <w:ind w:left="360" w:hanging="360"/>
      </w:pPr>
    </w:lvl>
  </w:abstractNum>
  <w:abstractNum w:abstractNumId="58">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9">
    <w:nsid w:val="34B132BB"/>
    <w:multiLevelType w:val="singleLevel"/>
    <w:tmpl w:val="0409000F"/>
    <w:lvl w:ilvl="0">
      <w:start w:val="1"/>
      <w:numFmt w:val="decimal"/>
      <w:lvlText w:val="%1."/>
      <w:lvlJc w:val="left"/>
      <w:pPr>
        <w:tabs>
          <w:tab w:val="num" w:pos="360"/>
        </w:tabs>
        <w:ind w:left="360" w:hanging="360"/>
      </w:pPr>
    </w:lvl>
  </w:abstractNum>
  <w:abstractNum w:abstractNumId="60">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1">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3C182392"/>
    <w:multiLevelType w:val="singleLevel"/>
    <w:tmpl w:val="0409000F"/>
    <w:lvl w:ilvl="0">
      <w:start w:val="1"/>
      <w:numFmt w:val="decimal"/>
      <w:lvlText w:val="%1."/>
      <w:lvlJc w:val="left"/>
      <w:pPr>
        <w:tabs>
          <w:tab w:val="num" w:pos="360"/>
        </w:tabs>
        <w:ind w:left="360" w:hanging="360"/>
      </w:pPr>
    </w:lvl>
  </w:abstractNum>
  <w:abstractNum w:abstractNumId="64">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3CCD4172"/>
    <w:multiLevelType w:val="singleLevel"/>
    <w:tmpl w:val="0409000F"/>
    <w:lvl w:ilvl="0">
      <w:start w:val="1"/>
      <w:numFmt w:val="decimal"/>
      <w:lvlText w:val="%1."/>
      <w:lvlJc w:val="left"/>
      <w:pPr>
        <w:tabs>
          <w:tab w:val="num" w:pos="360"/>
        </w:tabs>
        <w:ind w:left="360" w:hanging="360"/>
      </w:pPr>
    </w:lvl>
  </w:abstractNum>
  <w:abstractNum w:abstractNumId="66">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7">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68">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9">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3">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6">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7">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78">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0">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1">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3">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4">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6">
    <w:nsid w:val="4BEE2136"/>
    <w:multiLevelType w:val="singleLevel"/>
    <w:tmpl w:val="0409000F"/>
    <w:lvl w:ilvl="0">
      <w:start w:val="1"/>
      <w:numFmt w:val="decimal"/>
      <w:lvlText w:val="%1."/>
      <w:lvlJc w:val="left"/>
      <w:pPr>
        <w:tabs>
          <w:tab w:val="num" w:pos="360"/>
        </w:tabs>
        <w:ind w:left="360" w:hanging="360"/>
      </w:pPr>
    </w:lvl>
  </w:abstractNum>
  <w:abstractNum w:abstractNumId="87">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8">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9">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0">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1">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2">
    <w:nsid w:val="505802A5"/>
    <w:multiLevelType w:val="singleLevel"/>
    <w:tmpl w:val="0409000F"/>
    <w:lvl w:ilvl="0">
      <w:start w:val="1"/>
      <w:numFmt w:val="decimal"/>
      <w:lvlText w:val="%1."/>
      <w:lvlJc w:val="left"/>
      <w:pPr>
        <w:tabs>
          <w:tab w:val="num" w:pos="360"/>
        </w:tabs>
        <w:ind w:left="360" w:hanging="360"/>
      </w:pPr>
    </w:lvl>
  </w:abstractNum>
  <w:abstractNum w:abstractNumId="93">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4">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515D3260"/>
    <w:multiLevelType w:val="singleLevel"/>
    <w:tmpl w:val="0409000F"/>
    <w:lvl w:ilvl="0">
      <w:start w:val="1"/>
      <w:numFmt w:val="decimal"/>
      <w:lvlText w:val="%1."/>
      <w:lvlJc w:val="left"/>
      <w:pPr>
        <w:tabs>
          <w:tab w:val="num" w:pos="360"/>
        </w:tabs>
        <w:ind w:left="360" w:hanging="360"/>
      </w:pPr>
    </w:lvl>
  </w:abstractNum>
  <w:abstractNum w:abstractNumId="96">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7">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98">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0">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1">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2">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3">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5">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6">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5CBE216E"/>
    <w:multiLevelType w:val="singleLevel"/>
    <w:tmpl w:val="6DCCA5CE"/>
    <w:lvl w:ilvl="0">
      <w:start w:val="1"/>
      <w:numFmt w:val="none"/>
      <w:lvlText w:val=""/>
      <w:legacy w:legacy="1" w:legacySpace="0" w:legacyIndent="0"/>
      <w:lvlJc w:val="left"/>
    </w:lvl>
  </w:abstractNum>
  <w:abstractNum w:abstractNumId="108">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0">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1">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2">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3">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15">
    <w:nsid w:val="66BF772E"/>
    <w:multiLevelType w:val="singleLevel"/>
    <w:tmpl w:val="0409000F"/>
    <w:lvl w:ilvl="0">
      <w:start w:val="1"/>
      <w:numFmt w:val="decimal"/>
      <w:lvlText w:val="%1."/>
      <w:lvlJc w:val="left"/>
      <w:pPr>
        <w:tabs>
          <w:tab w:val="num" w:pos="360"/>
        </w:tabs>
        <w:ind w:left="360" w:hanging="360"/>
      </w:pPr>
    </w:lvl>
  </w:abstractNum>
  <w:abstractNum w:abstractNumId="116">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18">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6A494420"/>
    <w:multiLevelType w:val="singleLevel"/>
    <w:tmpl w:val="0409000F"/>
    <w:lvl w:ilvl="0">
      <w:start w:val="1"/>
      <w:numFmt w:val="decimal"/>
      <w:lvlText w:val="%1."/>
      <w:lvlJc w:val="left"/>
      <w:pPr>
        <w:tabs>
          <w:tab w:val="num" w:pos="360"/>
        </w:tabs>
        <w:ind w:left="360" w:hanging="360"/>
      </w:pPr>
    </w:lvl>
  </w:abstractNum>
  <w:abstractNum w:abstractNumId="120">
    <w:nsid w:val="6A6160F3"/>
    <w:multiLevelType w:val="singleLevel"/>
    <w:tmpl w:val="0409000F"/>
    <w:lvl w:ilvl="0">
      <w:start w:val="1"/>
      <w:numFmt w:val="decimal"/>
      <w:lvlText w:val="%1."/>
      <w:lvlJc w:val="left"/>
      <w:pPr>
        <w:tabs>
          <w:tab w:val="num" w:pos="360"/>
        </w:tabs>
        <w:ind w:left="360" w:hanging="360"/>
      </w:pPr>
    </w:lvl>
  </w:abstractNum>
  <w:abstractNum w:abstractNumId="121">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3">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4">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25">
    <w:nsid w:val="74F536F9"/>
    <w:multiLevelType w:val="singleLevel"/>
    <w:tmpl w:val="0409000F"/>
    <w:lvl w:ilvl="0">
      <w:start w:val="1"/>
      <w:numFmt w:val="decimal"/>
      <w:lvlText w:val="%1."/>
      <w:lvlJc w:val="left"/>
      <w:pPr>
        <w:tabs>
          <w:tab w:val="num" w:pos="360"/>
        </w:tabs>
        <w:ind w:left="360" w:hanging="360"/>
      </w:pPr>
    </w:lvl>
  </w:abstractNum>
  <w:abstractNum w:abstractNumId="126">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7">
    <w:nsid w:val="756330BC"/>
    <w:multiLevelType w:val="singleLevel"/>
    <w:tmpl w:val="0409000F"/>
    <w:lvl w:ilvl="0">
      <w:start w:val="1"/>
      <w:numFmt w:val="decimal"/>
      <w:lvlText w:val="%1."/>
      <w:lvlJc w:val="left"/>
      <w:pPr>
        <w:tabs>
          <w:tab w:val="num" w:pos="360"/>
        </w:tabs>
        <w:ind w:left="360" w:hanging="360"/>
      </w:pPr>
    </w:lvl>
  </w:abstractNum>
  <w:abstractNum w:abstractNumId="128">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9">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2">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3">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34">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35">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36">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5"/>
  </w:num>
  <w:num w:numId="2">
    <w:abstractNumId w:val="2"/>
  </w:num>
  <w:num w:numId="3">
    <w:abstractNumId w:val="1"/>
  </w:num>
  <w:num w:numId="4">
    <w:abstractNumId w:val="0"/>
  </w:num>
  <w:num w:numId="5">
    <w:abstractNumId w:val="99"/>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2"/>
  </w:num>
  <w:num w:numId="8">
    <w:abstractNumId w:val="107"/>
  </w:num>
  <w:num w:numId="9">
    <w:abstractNumId w:val="19"/>
  </w:num>
  <w:num w:numId="10">
    <w:abstractNumId w:val="75"/>
  </w:num>
  <w:num w:numId="11">
    <w:abstractNumId w:val="16"/>
  </w:num>
  <w:num w:numId="12">
    <w:abstractNumId w:val="104"/>
  </w:num>
  <w:num w:numId="13">
    <w:abstractNumId w:val="63"/>
  </w:num>
  <w:num w:numId="14">
    <w:abstractNumId w:val="86"/>
  </w:num>
  <w:num w:numId="15">
    <w:abstractNumId w:val="65"/>
  </w:num>
  <w:num w:numId="16">
    <w:abstractNumId w:val="59"/>
  </w:num>
  <w:num w:numId="17">
    <w:abstractNumId w:val="57"/>
  </w:num>
  <w:num w:numId="18">
    <w:abstractNumId w:val="25"/>
  </w:num>
  <w:num w:numId="19">
    <w:abstractNumId w:val="41"/>
  </w:num>
  <w:num w:numId="20">
    <w:abstractNumId w:val="115"/>
  </w:num>
  <w:num w:numId="21">
    <w:abstractNumId w:val="125"/>
  </w:num>
  <w:num w:numId="22">
    <w:abstractNumId w:val="11"/>
  </w:num>
  <w:num w:numId="23">
    <w:abstractNumId w:val="77"/>
  </w:num>
  <w:num w:numId="24">
    <w:abstractNumId w:val="6"/>
  </w:num>
  <w:num w:numId="25">
    <w:abstractNumId w:val="126"/>
  </w:num>
  <w:num w:numId="26">
    <w:abstractNumId w:val="60"/>
  </w:num>
  <w:num w:numId="27">
    <w:abstractNumId w:val="42"/>
  </w:num>
  <w:num w:numId="28">
    <w:abstractNumId w:val="128"/>
  </w:num>
  <w:num w:numId="29">
    <w:abstractNumId w:val="122"/>
  </w:num>
  <w:num w:numId="30">
    <w:abstractNumId w:val="70"/>
  </w:num>
  <w:num w:numId="31">
    <w:abstractNumId w:val="112"/>
  </w:num>
  <w:num w:numId="32">
    <w:abstractNumId w:val="34"/>
  </w:num>
  <w:num w:numId="33">
    <w:abstractNumId w:val="71"/>
  </w:num>
  <w:num w:numId="34">
    <w:abstractNumId w:val="83"/>
  </w:num>
  <w:num w:numId="35">
    <w:abstractNumId w:val="124"/>
  </w:num>
  <w:num w:numId="36">
    <w:abstractNumId w:val="30"/>
  </w:num>
  <w:num w:numId="37">
    <w:abstractNumId w:val="69"/>
  </w:num>
  <w:num w:numId="38">
    <w:abstractNumId w:val="49"/>
  </w:num>
  <w:num w:numId="39">
    <w:abstractNumId w:val="47"/>
  </w:num>
  <w:num w:numId="40">
    <w:abstractNumId w:val="84"/>
  </w:num>
  <w:num w:numId="41">
    <w:abstractNumId w:val="131"/>
  </w:num>
  <w:num w:numId="42">
    <w:abstractNumId w:val="120"/>
  </w:num>
  <w:num w:numId="43">
    <w:abstractNumId w:val="40"/>
  </w:num>
  <w:num w:numId="44">
    <w:abstractNumId w:val="56"/>
  </w:num>
  <w:num w:numId="45">
    <w:abstractNumId w:val="109"/>
  </w:num>
  <w:num w:numId="46">
    <w:abstractNumId w:val="14"/>
  </w:num>
  <w:num w:numId="47">
    <w:abstractNumId w:val="105"/>
  </w:num>
  <w:num w:numId="48">
    <w:abstractNumId w:val="135"/>
  </w:num>
  <w:num w:numId="49">
    <w:abstractNumId w:val="121"/>
  </w:num>
  <w:num w:numId="50">
    <w:abstractNumId w:val="90"/>
  </w:num>
  <w:num w:numId="51">
    <w:abstractNumId w:val="81"/>
  </w:num>
  <w:num w:numId="52">
    <w:abstractNumId w:val="38"/>
  </w:num>
  <w:num w:numId="53">
    <w:abstractNumId w:val="95"/>
  </w:num>
  <w:num w:numId="54">
    <w:abstractNumId w:val="119"/>
  </w:num>
  <w:num w:numId="55">
    <w:abstractNumId w:val="7"/>
  </w:num>
  <w:num w:numId="56">
    <w:abstractNumId w:val="93"/>
  </w:num>
  <w:num w:numId="57">
    <w:abstractNumId w:val="99"/>
    <w:lvlOverride w:ilvl="0">
      <w:startOverride w:val="1"/>
    </w:lvlOverride>
  </w:num>
  <w:num w:numId="58">
    <w:abstractNumId w:val="43"/>
  </w:num>
  <w:num w:numId="59">
    <w:abstractNumId w:val="27"/>
  </w:num>
  <w:num w:numId="60">
    <w:abstractNumId w:val="31"/>
  </w:num>
  <w:num w:numId="61">
    <w:abstractNumId w:val="111"/>
  </w:num>
  <w:num w:numId="62">
    <w:abstractNumId w:val="5"/>
  </w:num>
  <w:num w:numId="63">
    <w:abstractNumId w:val="127"/>
  </w:num>
  <w:num w:numId="64">
    <w:abstractNumId w:val="92"/>
  </w:num>
  <w:num w:numId="65">
    <w:abstractNumId w:val="114"/>
  </w:num>
  <w:num w:numId="66">
    <w:abstractNumId w:val="136"/>
  </w:num>
  <w:num w:numId="67">
    <w:abstractNumId w:val="89"/>
  </w:num>
  <w:num w:numId="68">
    <w:abstractNumId w:val="116"/>
  </w:num>
  <w:num w:numId="69">
    <w:abstractNumId w:val="133"/>
  </w:num>
  <w:num w:numId="70">
    <w:abstractNumId w:val="88"/>
  </w:num>
  <w:num w:numId="71">
    <w:abstractNumId w:val="35"/>
  </w:num>
  <w:num w:numId="72">
    <w:abstractNumId w:val="66"/>
  </w:num>
  <w:num w:numId="73">
    <w:abstractNumId w:val="87"/>
  </w:num>
  <w:num w:numId="74">
    <w:abstractNumId w:val="76"/>
  </w:num>
  <w:num w:numId="75">
    <w:abstractNumId w:val="80"/>
  </w:num>
  <w:num w:numId="76">
    <w:abstractNumId w:val="102"/>
  </w:num>
  <w:num w:numId="77">
    <w:abstractNumId w:val="39"/>
  </w:num>
  <w:num w:numId="78">
    <w:abstractNumId w:val="32"/>
  </w:num>
  <w:num w:numId="79">
    <w:abstractNumId w:val="48"/>
  </w:num>
  <w:num w:numId="80">
    <w:abstractNumId w:val="44"/>
  </w:num>
  <w:num w:numId="81">
    <w:abstractNumId w:val="18"/>
  </w:num>
  <w:num w:numId="82">
    <w:abstractNumId w:val="99"/>
    <w:lvlOverride w:ilvl="0">
      <w:startOverride w:val="1"/>
    </w:lvlOverride>
  </w:num>
  <w:num w:numId="83">
    <w:abstractNumId w:val="123"/>
  </w:num>
  <w:num w:numId="84">
    <w:abstractNumId w:val="72"/>
  </w:num>
  <w:num w:numId="85">
    <w:abstractNumId w:val="58"/>
  </w:num>
  <w:num w:numId="86">
    <w:abstractNumId w:val="61"/>
  </w:num>
  <w:num w:numId="87">
    <w:abstractNumId w:val="100"/>
  </w:num>
  <w:num w:numId="88">
    <w:abstractNumId w:val="17"/>
  </w:num>
  <w:num w:numId="89">
    <w:abstractNumId w:val="110"/>
  </w:num>
  <w:num w:numId="90">
    <w:abstractNumId w:val="51"/>
  </w:num>
  <w:num w:numId="91">
    <w:abstractNumId w:val="15"/>
  </w:num>
  <w:num w:numId="92">
    <w:abstractNumId w:val="54"/>
  </w:num>
  <w:num w:numId="93">
    <w:abstractNumId w:val="97"/>
  </w:num>
  <w:num w:numId="94">
    <w:abstractNumId w:val="99"/>
    <w:lvlOverride w:ilvl="0">
      <w:startOverride w:val="1"/>
    </w:lvlOverride>
  </w:num>
  <w:num w:numId="95">
    <w:abstractNumId w:val="20"/>
  </w:num>
  <w:num w:numId="96">
    <w:abstractNumId w:val="117"/>
  </w:num>
  <w:num w:numId="97">
    <w:abstractNumId w:val="29"/>
  </w:num>
  <w:num w:numId="98">
    <w:abstractNumId w:val="99"/>
    <w:lvlOverride w:ilvl="0">
      <w:startOverride w:val="1"/>
    </w:lvlOverride>
  </w:num>
  <w:num w:numId="99">
    <w:abstractNumId w:val="67"/>
  </w:num>
  <w:num w:numId="100">
    <w:abstractNumId w:val="101"/>
  </w:num>
  <w:num w:numId="101">
    <w:abstractNumId w:val="99"/>
    <w:lvlOverride w:ilvl="0">
      <w:startOverride w:val="1"/>
    </w:lvlOverride>
  </w:num>
  <w:num w:numId="102">
    <w:abstractNumId w:val="134"/>
  </w:num>
  <w:num w:numId="103">
    <w:abstractNumId w:val="24"/>
  </w:num>
  <w:num w:numId="104">
    <w:abstractNumId w:val="50"/>
  </w:num>
  <w:num w:numId="105">
    <w:abstractNumId w:val="45"/>
  </w:num>
  <w:num w:numId="106">
    <w:abstractNumId w:val="91"/>
  </w:num>
  <w:num w:numId="107">
    <w:abstractNumId w:val="10"/>
  </w:num>
  <w:num w:numId="108">
    <w:abstractNumId w:val="68"/>
  </w:num>
  <w:num w:numId="109">
    <w:abstractNumId w:val="55"/>
  </w:num>
  <w:num w:numId="110">
    <w:abstractNumId w:val="99"/>
    <w:lvlOverride w:ilvl="0">
      <w:startOverride w:val="1"/>
    </w:lvlOverride>
  </w:num>
  <w:num w:numId="111">
    <w:abstractNumId w:val="8"/>
  </w:num>
  <w:num w:numId="112">
    <w:abstractNumId w:val="99"/>
    <w:lvlOverride w:ilvl="0">
      <w:startOverride w:val="1"/>
    </w:lvlOverride>
  </w:num>
  <w:num w:numId="113">
    <w:abstractNumId w:val="96"/>
  </w:num>
  <w:num w:numId="114">
    <w:abstractNumId w:val="132"/>
  </w:num>
  <w:num w:numId="115">
    <w:abstractNumId w:val="99"/>
    <w:lvlOverride w:ilvl="0">
      <w:startOverride w:val="1"/>
    </w:lvlOverride>
  </w:num>
  <w:num w:numId="116">
    <w:abstractNumId w:val="99"/>
    <w:lvlOverride w:ilvl="0">
      <w:startOverride w:val="1"/>
    </w:lvlOverride>
  </w:num>
  <w:num w:numId="117">
    <w:abstractNumId w:val="108"/>
  </w:num>
  <w:num w:numId="118">
    <w:abstractNumId w:val="36"/>
  </w:num>
  <w:num w:numId="119">
    <w:abstractNumId w:val="33"/>
  </w:num>
  <w:num w:numId="120">
    <w:abstractNumId w:val="113"/>
  </w:num>
  <w:num w:numId="121">
    <w:abstractNumId w:val="103"/>
  </w:num>
  <w:num w:numId="122">
    <w:abstractNumId w:val="94"/>
  </w:num>
  <w:num w:numId="123">
    <w:abstractNumId w:val="74"/>
  </w:num>
  <w:num w:numId="124">
    <w:abstractNumId w:val="12"/>
  </w:num>
  <w:num w:numId="125">
    <w:abstractNumId w:val="129"/>
  </w:num>
  <w:num w:numId="126">
    <w:abstractNumId w:val="26"/>
  </w:num>
  <w:num w:numId="127">
    <w:abstractNumId w:val="23"/>
  </w:num>
  <w:num w:numId="128">
    <w:abstractNumId w:val="46"/>
  </w:num>
  <w:num w:numId="129">
    <w:abstractNumId w:val="130"/>
  </w:num>
  <w:num w:numId="130">
    <w:abstractNumId w:val="9"/>
  </w:num>
  <w:num w:numId="131">
    <w:abstractNumId w:val="28"/>
  </w:num>
  <w:num w:numId="132">
    <w:abstractNumId w:val="78"/>
  </w:num>
  <w:num w:numId="133">
    <w:abstractNumId w:val="13"/>
  </w:num>
  <w:num w:numId="134">
    <w:abstractNumId w:val="106"/>
  </w:num>
  <w:num w:numId="135">
    <w:abstractNumId w:val="98"/>
  </w:num>
  <w:num w:numId="136">
    <w:abstractNumId w:val="4"/>
  </w:num>
  <w:num w:numId="137">
    <w:abstractNumId w:val="99"/>
    <w:lvlOverride w:ilvl="0">
      <w:startOverride w:val="1"/>
    </w:lvlOverride>
  </w:num>
  <w:num w:numId="138">
    <w:abstractNumId w:val="99"/>
    <w:lvlOverride w:ilvl="0">
      <w:startOverride w:val="1"/>
    </w:lvlOverride>
  </w:num>
  <w:num w:numId="139">
    <w:abstractNumId w:val="99"/>
    <w:lvlOverride w:ilvl="0">
      <w:startOverride w:val="1"/>
    </w:lvlOverride>
  </w:num>
  <w:num w:numId="140">
    <w:abstractNumId w:val="53"/>
  </w:num>
  <w:num w:numId="141">
    <w:abstractNumId w:val="62"/>
  </w:num>
  <w:num w:numId="142">
    <w:abstractNumId w:val="64"/>
  </w:num>
  <w:num w:numId="143">
    <w:abstractNumId w:val="73"/>
  </w:num>
  <w:num w:numId="144">
    <w:abstractNumId w:val="99"/>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18"/>
  </w:num>
  <w:num w:numId="149">
    <w:abstractNumId w:val="21"/>
  </w:num>
  <w:num w:numId="150">
    <w:abstractNumId w:val="99"/>
    <w:lvlOverride w:ilvl="0">
      <w:startOverride w:val="1"/>
    </w:lvlOverride>
  </w:num>
  <w:num w:numId="151">
    <w:abstractNumId w:val="99"/>
    <w:lvlOverride w:ilvl="0">
      <w:startOverride w:val="1"/>
    </w:lvlOverride>
  </w:num>
  <w:num w:numId="152">
    <w:abstractNumId w:val="79"/>
  </w:num>
  <w:num w:numId="153">
    <w:abstractNumId w:val="99"/>
    <w:lvlOverride w:ilvl="0">
      <w:startOverride w:val="1"/>
    </w:lvlOverride>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400DF"/>
    <w:rsid w:val="00043B7F"/>
    <w:rsid w:val="00045851"/>
    <w:rsid w:val="0004753E"/>
    <w:rsid w:val="0005046A"/>
    <w:rsid w:val="00051506"/>
    <w:rsid w:val="000561C8"/>
    <w:rsid w:val="00056EA8"/>
    <w:rsid w:val="000570F2"/>
    <w:rsid w:val="000575A3"/>
    <w:rsid w:val="000633FB"/>
    <w:rsid w:val="000713C8"/>
    <w:rsid w:val="0007178B"/>
    <w:rsid w:val="00072787"/>
    <w:rsid w:val="00073ABA"/>
    <w:rsid w:val="0007620B"/>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32B3"/>
    <w:rsid w:val="000C3D19"/>
    <w:rsid w:val="000C41FB"/>
    <w:rsid w:val="000C52C8"/>
    <w:rsid w:val="000C5A08"/>
    <w:rsid w:val="000C5E2C"/>
    <w:rsid w:val="000C79FE"/>
    <w:rsid w:val="000D34DA"/>
    <w:rsid w:val="000D35AC"/>
    <w:rsid w:val="000D37CA"/>
    <w:rsid w:val="000D5515"/>
    <w:rsid w:val="000D55B8"/>
    <w:rsid w:val="000D78DF"/>
    <w:rsid w:val="000E0D66"/>
    <w:rsid w:val="000E24E6"/>
    <w:rsid w:val="000E3C0C"/>
    <w:rsid w:val="000E5914"/>
    <w:rsid w:val="000E676F"/>
    <w:rsid w:val="000F0FC1"/>
    <w:rsid w:val="000F2DE5"/>
    <w:rsid w:val="000F3CD9"/>
    <w:rsid w:val="000F3D4B"/>
    <w:rsid w:val="000F5183"/>
    <w:rsid w:val="000F6B22"/>
    <w:rsid w:val="000F736B"/>
    <w:rsid w:val="00100456"/>
    <w:rsid w:val="00105D62"/>
    <w:rsid w:val="001110A2"/>
    <w:rsid w:val="0011168B"/>
    <w:rsid w:val="0011389E"/>
    <w:rsid w:val="00115D4E"/>
    <w:rsid w:val="001208A4"/>
    <w:rsid w:val="001210BD"/>
    <w:rsid w:val="00122A79"/>
    <w:rsid w:val="00122E1D"/>
    <w:rsid w:val="00124425"/>
    <w:rsid w:val="0012452B"/>
    <w:rsid w:val="00126DA5"/>
    <w:rsid w:val="001271ED"/>
    <w:rsid w:val="001325AE"/>
    <w:rsid w:val="0013274C"/>
    <w:rsid w:val="0013533C"/>
    <w:rsid w:val="00135628"/>
    <w:rsid w:val="001379AC"/>
    <w:rsid w:val="001413B5"/>
    <w:rsid w:val="0014214E"/>
    <w:rsid w:val="001464CB"/>
    <w:rsid w:val="001466CA"/>
    <w:rsid w:val="00152BED"/>
    <w:rsid w:val="00153AA9"/>
    <w:rsid w:val="00155CED"/>
    <w:rsid w:val="001571CD"/>
    <w:rsid w:val="00160881"/>
    <w:rsid w:val="00160902"/>
    <w:rsid w:val="00163D3A"/>
    <w:rsid w:val="00165F7C"/>
    <w:rsid w:val="001705B0"/>
    <w:rsid w:val="00172CCC"/>
    <w:rsid w:val="00172EA0"/>
    <w:rsid w:val="0017388C"/>
    <w:rsid w:val="0017797E"/>
    <w:rsid w:val="001805E7"/>
    <w:rsid w:val="0018134E"/>
    <w:rsid w:val="0018411D"/>
    <w:rsid w:val="00185A6A"/>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5BD2"/>
    <w:rsid w:val="001F714E"/>
    <w:rsid w:val="001F774E"/>
    <w:rsid w:val="00202396"/>
    <w:rsid w:val="0020246F"/>
    <w:rsid w:val="00202DE6"/>
    <w:rsid w:val="00202F14"/>
    <w:rsid w:val="00205D1F"/>
    <w:rsid w:val="00205FDC"/>
    <w:rsid w:val="00207453"/>
    <w:rsid w:val="00207FCB"/>
    <w:rsid w:val="00213A2A"/>
    <w:rsid w:val="002161DD"/>
    <w:rsid w:val="00216BC6"/>
    <w:rsid w:val="0022019C"/>
    <w:rsid w:val="00221EE4"/>
    <w:rsid w:val="002222AD"/>
    <w:rsid w:val="002239A8"/>
    <w:rsid w:val="00223D03"/>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7733"/>
    <w:rsid w:val="00267B3E"/>
    <w:rsid w:val="002710E5"/>
    <w:rsid w:val="00274039"/>
    <w:rsid w:val="0027455F"/>
    <w:rsid w:val="0027705A"/>
    <w:rsid w:val="002809FA"/>
    <w:rsid w:val="0028123E"/>
    <w:rsid w:val="00281F7D"/>
    <w:rsid w:val="00284063"/>
    <w:rsid w:val="00284920"/>
    <w:rsid w:val="002860B7"/>
    <w:rsid w:val="00292A52"/>
    <w:rsid w:val="00292B35"/>
    <w:rsid w:val="0029363D"/>
    <w:rsid w:val="00295667"/>
    <w:rsid w:val="00296A2F"/>
    <w:rsid w:val="0029711A"/>
    <w:rsid w:val="002A053F"/>
    <w:rsid w:val="002A091A"/>
    <w:rsid w:val="002A0B12"/>
    <w:rsid w:val="002A1EDA"/>
    <w:rsid w:val="002A4953"/>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20320"/>
    <w:rsid w:val="003231E2"/>
    <w:rsid w:val="00324F2C"/>
    <w:rsid w:val="00327221"/>
    <w:rsid w:val="00330333"/>
    <w:rsid w:val="00332C80"/>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5A7A"/>
    <w:rsid w:val="003C6F28"/>
    <w:rsid w:val="003C750C"/>
    <w:rsid w:val="003C76F9"/>
    <w:rsid w:val="003D132B"/>
    <w:rsid w:val="003D286D"/>
    <w:rsid w:val="003D5BF7"/>
    <w:rsid w:val="003D6E42"/>
    <w:rsid w:val="003D7C8A"/>
    <w:rsid w:val="003E128C"/>
    <w:rsid w:val="003E2C74"/>
    <w:rsid w:val="003E4274"/>
    <w:rsid w:val="003E5F50"/>
    <w:rsid w:val="003E600D"/>
    <w:rsid w:val="003F0F2C"/>
    <w:rsid w:val="003F2151"/>
    <w:rsid w:val="003F43F2"/>
    <w:rsid w:val="00400FF8"/>
    <w:rsid w:val="004044F8"/>
    <w:rsid w:val="004109C1"/>
    <w:rsid w:val="00410DCD"/>
    <w:rsid w:val="00414076"/>
    <w:rsid w:val="00417A3D"/>
    <w:rsid w:val="0042285E"/>
    <w:rsid w:val="004241E8"/>
    <w:rsid w:val="00426C79"/>
    <w:rsid w:val="004324AA"/>
    <w:rsid w:val="004344B6"/>
    <w:rsid w:val="00440634"/>
    <w:rsid w:val="00441D21"/>
    <w:rsid w:val="004430B7"/>
    <w:rsid w:val="00443BD6"/>
    <w:rsid w:val="0044688F"/>
    <w:rsid w:val="00446E72"/>
    <w:rsid w:val="00450945"/>
    <w:rsid w:val="00453E77"/>
    <w:rsid w:val="004550AA"/>
    <w:rsid w:val="0045567E"/>
    <w:rsid w:val="00455DA2"/>
    <w:rsid w:val="00456646"/>
    <w:rsid w:val="00460195"/>
    <w:rsid w:val="00460CD3"/>
    <w:rsid w:val="00460D2C"/>
    <w:rsid w:val="004611E3"/>
    <w:rsid w:val="00463FD4"/>
    <w:rsid w:val="004649A4"/>
    <w:rsid w:val="00464E52"/>
    <w:rsid w:val="004654DE"/>
    <w:rsid w:val="00465645"/>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51E8"/>
    <w:rsid w:val="004C5C3F"/>
    <w:rsid w:val="004C6E54"/>
    <w:rsid w:val="004C7DAC"/>
    <w:rsid w:val="004D06A7"/>
    <w:rsid w:val="004D13C3"/>
    <w:rsid w:val="004D5C26"/>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7021"/>
    <w:rsid w:val="0051389C"/>
    <w:rsid w:val="00513927"/>
    <w:rsid w:val="00514841"/>
    <w:rsid w:val="00515819"/>
    <w:rsid w:val="005162EA"/>
    <w:rsid w:val="00531D9F"/>
    <w:rsid w:val="00534992"/>
    <w:rsid w:val="005375E1"/>
    <w:rsid w:val="00537C9D"/>
    <w:rsid w:val="00543D1E"/>
    <w:rsid w:val="00550187"/>
    <w:rsid w:val="00550BC1"/>
    <w:rsid w:val="005531F6"/>
    <w:rsid w:val="005536FA"/>
    <w:rsid w:val="00554B11"/>
    <w:rsid w:val="00555026"/>
    <w:rsid w:val="00557650"/>
    <w:rsid w:val="00557779"/>
    <w:rsid w:val="00557F4C"/>
    <w:rsid w:val="00561D9A"/>
    <w:rsid w:val="00562446"/>
    <w:rsid w:val="00564C94"/>
    <w:rsid w:val="0057101C"/>
    <w:rsid w:val="0057144D"/>
    <w:rsid w:val="005716DB"/>
    <w:rsid w:val="00572176"/>
    <w:rsid w:val="00576E05"/>
    <w:rsid w:val="005771E7"/>
    <w:rsid w:val="00577C30"/>
    <w:rsid w:val="00584C92"/>
    <w:rsid w:val="00585F80"/>
    <w:rsid w:val="00586353"/>
    <w:rsid w:val="0059119F"/>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7E8C"/>
    <w:rsid w:val="00610E99"/>
    <w:rsid w:val="00610F09"/>
    <w:rsid w:val="006111D2"/>
    <w:rsid w:val="006123A6"/>
    <w:rsid w:val="00613A8F"/>
    <w:rsid w:val="0061467F"/>
    <w:rsid w:val="00615ADF"/>
    <w:rsid w:val="00616402"/>
    <w:rsid w:val="0062009C"/>
    <w:rsid w:val="00621B41"/>
    <w:rsid w:val="00624C1A"/>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6B50"/>
    <w:rsid w:val="006E00E1"/>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529F5"/>
    <w:rsid w:val="007534DD"/>
    <w:rsid w:val="007558C0"/>
    <w:rsid w:val="00756249"/>
    <w:rsid w:val="00760933"/>
    <w:rsid w:val="00760BD7"/>
    <w:rsid w:val="00760F86"/>
    <w:rsid w:val="007614F3"/>
    <w:rsid w:val="007665A9"/>
    <w:rsid w:val="00770B08"/>
    <w:rsid w:val="00770F22"/>
    <w:rsid w:val="00773298"/>
    <w:rsid w:val="007740B9"/>
    <w:rsid w:val="007750CB"/>
    <w:rsid w:val="007777C8"/>
    <w:rsid w:val="00782381"/>
    <w:rsid w:val="0078599B"/>
    <w:rsid w:val="00787E29"/>
    <w:rsid w:val="00790C28"/>
    <w:rsid w:val="00790D1A"/>
    <w:rsid w:val="00792D60"/>
    <w:rsid w:val="00794745"/>
    <w:rsid w:val="00795CBD"/>
    <w:rsid w:val="007A1041"/>
    <w:rsid w:val="007A50A1"/>
    <w:rsid w:val="007A578E"/>
    <w:rsid w:val="007A6AB7"/>
    <w:rsid w:val="007A743E"/>
    <w:rsid w:val="007B1943"/>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4840"/>
    <w:rsid w:val="007E58F9"/>
    <w:rsid w:val="007E5BDB"/>
    <w:rsid w:val="007F292D"/>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2040D"/>
    <w:rsid w:val="008224C0"/>
    <w:rsid w:val="00822B75"/>
    <w:rsid w:val="00825694"/>
    <w:rsid w:val="008259D7"/>
    <w:rsid w:val="00830850"/>
    <w:rsid w:val="00833774"/>
    <w:rsid w:val="008349B1"/>
    <w:rsid w:val="0083500A"/>
    <w:rsid w:val="00836BA7"/>
    <w:rsid w:val="00836F4D"/>
    <w:rsid w:val="008404A0"/>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66DD"/>
    <w:rsid w:val="0087757F"/>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55BB"/>
    <w:rsid w:val="008A6717"/>
    <w:rsid w:val="008A746B"/>
    <w:rsid w:val="008B047A"/>
    <w:rsid w:val="008B11CE"/>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900A8F"/>
    <w:rsid w:val="009024D9"/>
    <w:rsid w:val="009075D5"/>
    <w:rsid w:val="00907D53"/>
    <w:rsid w:val="009109D2"/>
    <w:rsid w:val="00910FDD"/>
    <w:rsid w:val="009142DA"/>
    <w:rsid w:val="00914797"/>
    <w:rsid w:val="009240AF"/>
    <w:rsid w:val="00926471"/>
    <w:rsid w:val="00926D89"/>
    <w:rsid w:val="009314FD"/>
    <w:rsid w:val="00932AC7"/>
    <w:rsid w:val="00935887"/>
    <w:rsid w:val="00936580"/>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FD3"/>
    <w:rsid w:val="009D4288"/>
    <w:rsid w:val="009D48A5"/>
    <w:rsid w:val="009D4DF0"/>
    <w:rsid w:val="009D5DC0"/>
    <w:rsid w:val="009D684E"/>
    <w:rsid w:val="009E0B49"/>
    <w:rsid w:val="009E2C55"/>
    <w:rsid w:val="009E367E"/>
    <w:rsid w:val="009E3CD5"/>
    <w:rsid w:val="009E65B4"/>
    <w:rsid w:val="009E7AD4"/>
    <w:rsid w:val="009F020B"/>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375FD"/>
    <w:rsid w:val="00A4060A"/>
    <w:rsid w:val="00A4228F"/>
    <w:rsid w:val="00A441BC"/>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D19"/>
    <w:rsid w:val="00AA5878"/>
    <w:rsid w:val="00AA64A8"/>
    <w:rsid w:val="00AA73EF"/>
    <w:rsid w:val="00AA751E"/>
    <w:rsid w:val="00AB5A58"/>
    <w:rsid w:val="00AB64AE"/>
    <w:rsid w:val="00AB7612"/>
    <w:rsid w:val="00AB7EB5"/>
    <w:rsid w:val="00AC12BB"/>
    <w:rsid w:val="00AC25F6"/>
    <w:rsid w:val="00AC744B"/>
    <w:rsid w:val="00AD0451"/>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B003E5"/>
    <w:rsid w:val="00B02D72"/>
    <w:rsid w:val="00B051B7"/>
    <w:rsid w:val="00B05A3C"/>
    <w:rsid w:val="00B05DC6"/>
    <w:rsid w:val="00B07988"/>
    <w:rsid w:val="00B10D04"/>
    <w:rsid w:val="00B12B64"/>
    <w:rsid w:val="00B201EF"/>
    <w:rsid w:val="00B21BC5"/>
    <w:rsid w:val="00B2242A"/>
    <w:rsid w:val="00B24008"/>
    <w:rsid w:val="00B259B4"/>
    <w:rsid w:val="00B27DD9"/>
    <w:rsid w:val="00B326DC"/>
    <w:rsid w:val="00B33020"/>
    <w:rsid w:val="00B33F76"/>
    <w:rsid w:val="00B34A65"/>
    <w:rsid w:val="00B35487"/>
    <w:rsid w:val="00B36103"/>
    <w:rsid w:val="00B36BF2"/>
    <w:rsid w:val="00B42DBA"/>
    <w:rsid w:val="00B442DB"/>
    <w:rsid w:val="00B46EAC"/>
    <w:rsid w:val="00B47F19"/>
    <w:rsid w:val="00B502A7"/>
    <w:rsid w:val="00B5081D"/>
    <w:rsid w:val="00B509EF"/>
    <w:rsid w:val="00B51AAF"/>
    <w:rsid w:val="00B5485E"/>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862"/>
    <w:rsid w:val="00BA527A"/>
    <w:rsid w:val="00BA6214"/>
    <w:rsid w:val="00BA6629"/>
    <w:rsid w:val="00BB016F"/>
    <w:rsid w:val="00BB0260"/>
    <w:rsid w:val="00BB06DC"/>
    <w:rsid w:val="00BB0D2C"/>
    <w:rsid w:val="00BB4456"/>
    <w:rsid w:val="00BB705F"/>
    <w:rsid w:val="00BC073B"/>
    <w:rsid w:val="00BC106A"/>
    <w:rsid w:val="00BC1D14"/>
    <w:rsid w:val="00BC6195"/>
    <w:rsid w:val="00BC68D8"/>
    <w:rsid w:val="00BC6A79"/>
    <w:rsid w:val="00BC7182"/>
    <w:rsid w:val="00BC71DB"/>
    <w:rsid w:val="00BC7383"/>
    <w:rsid w:val="00BC7E4C"/>
    <w:rsid w:val="00BD04F2"/>
    <w:rsid w:val="00BD14B7"/>
    <w:rsid w:val="00BD2CCB"/>
    <w:rsid w:val="00BD3F05"/>
    <w:rsid w:val="00BD60A8"/>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25F"/>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61"/>
    <w:rsid w:val="00D53F45"/>
    <w:rsid w:val="00D549D2"/>
    <w:rsid w:val="00D54B27"/>
    <w:rsid w:val="00D54B62"/>
    <w:rsid w:val="00D55834"/>
    <w:rsid w:val="00D55BB8"/>
    <w:rsid w:val="00D56791"/>
    <w:rsid w:val="00D61947"/>
    <w:rsid w:val="00D62764"/>
    <w:rsid w:val="00D63B92"/>
    <w:rsid w:val="00D63F9A"/>
    <w:rsid w:val="00D642C4"/>
    <w:rsid w:val="00D646B7"/>
    <w:rsid w:val="00D66CED"/>
    <w:rsid w:val="00D67C9F"/>
    <w:rsid w:val="00D701F7"/>
    <w:rsid w:val="00D72AE3"/>
    <w:rsid w:val="00D73177"/>
    <w:rsid w:val="00D73CAB"/>
    <w:rsid w:val="00D75B0F"/>
    <w:rsid w:val="00D77644"/>
    <w:rsid w:val="00D77D4E"/>
    <w:rsid w:val="00D8184D"/>
    <w:rsid w:val="00D81B95"/>
    <w:rsid w:val="00D834E1"/>
    <w:rsid w:val="00D85219"/>
    <w:rsid w:val="00D85C83"/>
    <w:rsid w:val="00D864CF"/>
    <w:rsid w:val="00D86F10"/>
    <w:rsid w:val="00D90A98"/>
    <w:rsid w:val="00D91A73"/>
    <w:rsid w:val="00D95218"/>
    <w:rsid w:val="00DA16EA"/>
    <w:rsid w:val="00DA3F39"/>
    <w:rsid w:val="00DA45D5"/>
    <w:rsid w:val="00DA4BA7"/>
    <w:rsid w:val="00DA543A"/>
    <w:rsid w:val="00DA6D09"/>
    <w:rsid w:val="00DB1F9C"/>
    <w:rsid w:val="00DB35B8"/>
    <w:rsid w:val="00DB3F81"/>
    <w:rsid w:val="00DB5ACF"/>
    <w:rsid w:val="00DB67B1"/>
    <w:rsid w:val="00DB6A83"/>
    <w:rsid w:val="00DB75CC"/>
    <w:rsid w:val="00DB76CD"/>
    <w:rsid w:val="00DC1826"/>
    <w:rsid w:val="00DC2390"/>
    <w:rsid w:val="00DC291B"/>
    <w:rsid w:val="00DC2F6F"/>
    <w:rsid w:val="00DC5515"/>
    <w:rsid w:val="00DC77F4"/>
    <w:rsid w:val="00DD0A19"/>
    <w:rsid w:val="00DD293D"/>
    <w:rsid w:val="00DD4FA3"/>
    <w:rsid w:val="00DE4848"/>
    <w:rsid w:val="00DE7BA4"/>
    <w:rsid w:val="00DE7EBE"/>
    <w:rsid w:val="00DF2213"/>
    <w:rsid w:val="00DF2F98"/>
    <w:rsid w:val="00DF415B"/>
    <w:rsid w:val="00DF42A7"/>
    <w:rsid w:val="00DF4917"/>
    <w:rsid w:val="00DF557A"/>
    <w:rsid w:val="00DF58DB"/>
    <w:rsid w:val="00DF60F3"/>
    <w:rsid w:val="00DF6476"/>
    <w:rsid w:val="00DF7EB4"/>
    <w:rsid w:val="00E00B4A"/>
    <w:rsid w:val="00E017C8"/>
    <w:rsid w:val="00E02295"/>
    <w:rsid w:val="00E06072"/>
    <w:rsid w:val="00E0685C"/>
    <w:rsid w:val="00E06C1C"/>
    <w:rsid w:val="00E07349"/>
    <w:rsid w:val="00E123CE"/>
    <w:rsid w:val="00E12BF8"/>
    <w:rsid w:val="00E13390"/>
    <w:rsid w:val="00E13854"/>
    <w:rsid w:val="00E15BF4"/>
    <w:rsid w:val="00E21F79"/>
    <w:rsid w:val="00E23EBB"/>
    <w:rsid w:val="00E24686"/>
    <w:rsid w:val="00E2657C"/>
    <w:rsid w:val="00E3094E"/>
    <w:rsid w:val="00E314E1"/>
    <w:rsid w:val="00E336DC"/>
    <w:rsid w:val="00E33E62"/>
    <w:rsid w:val="00E437F7"/>
    <w:rsid w:val="00E45275"/>
    <w:rsid w:val="00E4580D"/>
    <w:rsid w:val="00E4713C"/>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2F94"/>
    <w:rsid w:val="00E83F5E"/>
    <w:rsid w:val="00E8576B"/>
    <w:rsid w:val="00E86C2A"/>
    <w:rsid w:val="00E91579"/>
    <w:rsid w:val="00E92AD8"/>
    <w:rsid w:val="00E93545"/>
    <w:rsid w:val="00E96B6A"/>
    <w:rsid w:val="00E97F5E"/>
    <w:rsid w:val="00EA09D6"/>
    <w:rsid w:val="00EA0E33"/>
    <w:rsid w:val="00EA1175"/>
    <w:rsid w:val="00EA17F7"/>
    <w:rsid w:val="00EA489D"/>
    <w:rsid w:val="00EA6706"/>
    <w:rsid w:val="00EB06A0"/>
    <w:rsid w:val="00EB1B6B"/>
    <w:rsid w:val="00EB2515"/>
    <w:rsid w:val="00EB40B6"/>
    <w:rsid w:val="00EB49A4"/>
    <w:rsid w:val="00EB7992"/>
    <w:rsid w:val="00EC0022"/>
    <w:rsid w:val="00EC0834"/>
    <w:rsid w:val="00EC1182"/>
    <w:rsid w:val="00EC6A1B"/>
    <w:rsid w:val="00EC6FD7"/>
    <w:rsid w:val="00EC7285"/>
    <w:rsid w:val="00EC72B7"/>
    <w:rsid w:val="00EC73F9"/>
    <w:rsid w:val="00ED0467"/>
    <w:rsid w:val="00ED0C04"/>
    <w:rsid w:val="00ED2A4D"/>
    <w:rsid w:val="00ED2E35"/>
    <w:rsid w:val="00ED526B"/>
    <w:rsid w:val="00ED65A6"/>
    <w:rsid w:val="00EE24AA"/>
    <w:rsid w:val="00EF4079"/>
    <w:rsid w:val="00EF43A7"/>
    <w:rsid w:val="00EF4989"/>
    <w:rsid w:val="00F017B3"/>
    <w:rsid w:val="00F01FDC"/>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14B4"/>
    <w:rsid w:val="00F64600"/>
    <w:rsid w:val="00F7648F"/>
    <w:rsid w:val="00F77D90"/>
    <w:rsid w:val="00F82ED3"/>
    <w:rsid w:val="00F833CE"/>
    <w:rsid w:val="00F83997"/>
    <w:rsid w:val="00F857FE"/>
    <w:rsid w:val="00F8580F"/>
    <w:rsid w:val="00F87D2C"/>
    <w:rsid w:val="00F90431"/>
    <w:rsid w:val="00F90718"/>
    <w:rsid w:val="00F916BD"/>
    <w:rsid w:val="00F9289A"/>
    <w:rsid w:val="00F931DF"/>
    <w:rsid w:val="00F94207"/>
    <w:rsid w:val="00F96EC7"/>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schemas-city2airport-com/woprcity2airport"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9.wmf"/><Relationship Id="rId42" Type="http://schemas.openxmlformats.org/officeDocument/2006/relationships/image" Target="media/image30.wmf"/><Relationship Id="rId47" Type="http://schemas.openxmlformats.org/officeDocument/2006/relationships/image" Target="media/image35.wmf"/><Relationship Id="rId63" Type="http://schemas.openxmlformats.org/officeDocument/2006/relationships/image" Target="media/image51.wmf"/><Relationship Id="rId68" Type="http://schemas.openxmlformats.org/officeDocument/2006/relationships/image" Target="media/image55.wmf"/><Relationship Id="rId84" Type="http://schemas.openxmlformats.org/officeDocument/2006/relationships/image" Target="media/image63.wmf"/><Relationship Id="rId89" Type="http://schemas.openxmlformats.org/officeDocument/2006/relationships/oleObject" Target="embeddings/oleObject16.bin"/><Relationship Id="rId112"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75.wmf"/><Relationship Id="rId11" Type="http://schemas.openxmlformats.org/officeDocument/2006/relationships/image" Target="media/image2.wmf"/><Relationship Id="rId32" Type="http://schemas.openxmlformats.org/officeDocument/2006/relationships/image" Target="media/image20.wmf"/><Relationship Id="rId37" Type="http://schemas.openxmlformats.org/officeDocument/2006/relationships/image" Target="media/image25.wmf"/><Relationship Id="rId53" Type="http://schemas.openxmlformats.org/officeDocument/2006/relationships/image" Target="media/image41.wmf"/><Relationship Id="rId58" Type="http://schemas.openxmlformats.org/officeDocument/2006/relationships/image" Target="media/image46.wmf"/><Relationship Id="rId74" Type="http://schemas.openxmlformats.org/officeDocument/2006/relationships/image" Target="media/image58.wmf"/><Relationship Id="rId79" Type="http://schemas.openxmlformats.org/officeDocument/2006/relationships/oleObject" Target="embeddings/oleObject11.bin"/><Relationship Id="rId102" Type="http://schemas.openxmlformats.org/officeDocument/2006/relationships/image" Target="media/image72.wmf"/><Relationship Id="rId5" Type="http://schemas.openxmlformats.org/officeDocument/2006/relationships/settings" Target="settings.xml"/><Relationship Id="rId90" Type="http://schemas.openxmlformats.org/officeDocument/2006/relationships/image" Target="media/image66.wmf"/><Relationship Id="rId95" Type="http://schemas.openxmlformats.org/officeDocument/2006/relationships/oleObject" Target="embeddings/oleObject19.bin"/><Relationship Id="rId22" Type="http://schemas.openxmlformats.org/officeDocument/2006/relationships/image" Target="media/image10.wmf"/><Relationship Id="rId27" Type="http://schemas.openxmlformats.org/officeDocument/2006/relationships/image" Target="media/image15.wmf"/><Relationship Id="rId43" Type="http://schemas.openxmlformats.org/officeDocument/2006/relationships/image" Target="media/image31.wmf"/><Relationship Id="rId48" Type="http://schemas.openxmlformats.org/officeDocument/2006/relationships/image" Target="media/image36.wmf"/><Relationship Id="rId64" Type="http://schemas.openxmlformats.org/officeDocument/2006/relationships/image" Target="media/image52.wmf"/><Relationship Id="rId69" Type="http://schemas.openxmlformats.org/officeDocument/2006/relationships/oleObject" Target="embeddings/oleObject6.bin"/><Relationship Id="rId80" Type="http://schemas.openxmlformats.org/officeDocument/2006/relationships/image" Target="media/image61.wmf"/><Relationship Id="rId85" Type="http://schemas.openxmlformats.org/officeDocument/2006/relationships/oleObject" Target="embeddings/oleObject14.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21.wmf"/><Relationship Id="rId38" Type="http://schemas.openxmlformats.org/officeDocument/2006/relationships/image" Target="media/image26.wmf"/><Relationship Id="rId59" Type="http://schemas.openxmlformats.org/officeDocument/2006/relationships/image" Target="media/image47.wmf"/><Relationship Id="rId103" Type="http://schemas.openxmlformats.org/officeDocument/2006/relationships/oleObject" Target="embeddings/oleObject23.bin"/><Relationship Id="rId108" Type="http://schemas.openxmlformats.org/officeDocument/2006/relationships/image" Target="media/image76.wmf"/><Relationship Id="rId54" Type="http://schemas.openxmlformats.org/officeDocument/2006/relationships/image" Target="media/image42.wmf"/><Relationship Id="rId70" Type="http://schemas.openxmlformats.org/officeDocument/2006/relationships/image" Target="media/image56.wmf"/><Relationship Id="rId75" Type="http://schemas.openxmlformats.org/officeDocument/2006/relationships/oleObject" Target="embeddings/oleObject9.bin"/><Relationship Id="rId91" Type="http://schemas.openxmlformats.org/officeDocument/2006/relationships/oleObject" Target="embeddings/oleObject17.bin"/><Relationship Id="rId96"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image" Target="media/image45.wmf"/><Relationship Id="rId106" Type="http://schemas.openxmlformats.org/officeDocument/2006/relationships/image" Target="media/image74.wmf"/><Relationship Id="rId10" Type="http://schemas.openxmlformats.org/officeDocument/2006/relationships/oleObject" Target="embeddings/oleObject1.bin"/><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oleObject" Target="embeddings/oleObject5.bin"/><Relationship Id="rId73" Type="http://schemas.openxmlformats.org/officeDocument/2006/relationships/oleObject" Target="embeddings/oleObject8.bin"/><Relationship Id="rId78" Type="http://schemas.openxmlformats.org/officeDocument/2006/relationships/image" Target="media/image60.wmf"/><Relationship Id="rId81" Type="http://schemas.openxmlformats.org/officeDocument/2006/relationships/oleObject" Target="embeddings/oleObject12.bin"/><Relationship Id="rId86" Type="http://schemas.openxmlformats.org/officeDocument/2006/relationships/image" Target="media/image64.wmf"/><Relationship Id="rId94" Type="http://schemas.openxmlformats.org/officeDocument/2006/relationships/image" Target="media/image68.wmf"/><Relationship Id="rId99" Type="http://schemas.openxmlformats.org/officeDocument/2006/relationships/oleObject" Target="embeddings/oleObject21.bin"/><Relationship Id="rId101"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image" Target="media/image27.wmf"/><Relationship Id="rId109" Type="http://schemas.openxmlformats.org/officeDocument/2006/relationships/header" Target="header1.xml"/><Relationship Id="rId34" Type="http://schemas.openxmlformats.org/officeDocument/2006/relationships/image" Target="media/image22.wmf"/><Relationship Id="rId50" Type="http://schemas.openxmlformats.org/officeDocument/2006/relationships/image" Target="media/image38.wmf"/><Relationship Id="rId55" Type="http://schemas.openxmlformats.org/officeDocument/2006/relationships/image" Target="media/image43.wmf"/><Relationship Id="rId76" Type="http://schemas.openxmlformats.org/officeDocument/2006/relationships/image" Target="media/image59.wmf"/><Relationship Id="rId97" Type="http://schemas.openxmlformats.org/officeDocument/2006/relationships/oleObject" Target="embeddings/oleObject20.bin"/><Relationship Id="rId104" Type="http://schemas.openxmlformats.org/officeDocument/2006/relationships/image" Target="media/image73.wmf"/><Relationship Id="rId7" Type="http://schemas.openxmlformats.org/officeDocument/2006/relationships/footnotes" Target="footnotes.xml"/><Relationship Id="rId71" Type="http://schemas.openxmlformats.org/officeDocument/2006/relationships/oleObject" Target="embeddings/oleObject7.bin"/><Relationship Id="rId92" Type="http://schemas.openxmlformats.org/officeDocument/2006/relationships/image" Target="media/image67.wmf"/><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2.wmf"/><Relationship Id="rId40" Type="http://schemas.openxmlformats.org/officeDocument/2006/relationships/image" Target="media/image28.wmf"/><Relationship Id="rId45" Type="http://schemas.openxmlformats.org/officeDocument/2006/relationships/image" Target="media/image33.wmf"/><Relationship Id="rId66" Type="http://schemas.openxmlformats.org/officeDocument/2006/relationships/image" Target="media/image53.wmf"/><Relationship Id="rId87" Type="http://schemas.openxmlformats.org/officeDocument/2006/relationships/oleObject" Target="embeddings/oleObject15.bin"/><Relationship Id="rId110" Type="http://schemas.openxmlformats.org/officeDocument/2006/relationships/footer" Target="footer1.xml"/><Relationship Id="rId61" Type="http://schemas.openxmlformats.org/officeDocument/2006/relationships/image" Target="media/image49.wmf"/><Relationship Id="rId82" Type="http://schemas.openxmlformats.org/officeDocument/2006/relationships/image" Target="media/image62.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8.wmf"/><Relationship Id="rId35" Type="http://schemas.openxmlformats.org/officeDocument/2006/relationships/image" Target="media/image23.wmf"/><Relationship Id="rId56" Type="http://schemas.openxmlformats.org/officeDocument/2006/relationships/image" Target="media/image44.wmf"/><Relationship Id="rId77" Type="http://schemas.openxmlformats.org/officeDocument/2006/relationships/oleObject" Target="embeddings/oleObject10.bin"/><Relationship Id="rId100" Type="http://schemas.openxmlformats.org/officeDocument/2006/relationships/image" Target="media/image71.wmf"/><Relationship Id="rId105"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39.wmf"/><Relationship Id="rId72" Type="http://schemas.openxmlformats.org/officeDocument/2006/relationships/image" Target="media/image57.wmf"/><Relationship Id="rId93" Type="http://schemas.openxmlformats.org/officeDocument/2006/relationships/oleObject" Target="embeddings/oleObject18.bin"/><Relationship Id="rId98"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image" Target="media/image34.wmf"/><Relationship Id="rId67" Type="http://schemas.openxmlformats.org/officeDocument/2006/relationships/image" Target="media/image54.wmf"/><Relationship Id="rId20" Type="http://schemas.openxmlformats.org/officeDocument/2006/relationships/image" Target="media/image8.wmf"/><Relationship Id="rId41" Type="http://schemas.openxmlformats.org/officeDocument/2006/relationships/image" Target="media/image29.wmf"/><Relationship Id="rId62" Type="http://schemas.openxmlformats.org/officeDocument/2006/relationships/image" Target="media/image50.wmf"/><Relationship Id="rId83" Type="http://schemas.openxmlformats.org/officeDocument/2006/relationships/oleObject" Target="embeddings/oleObject13.bin"/><Relationship Id="rId88" Type="http://schemas.openxmlformats.org/officeDocument/2006/relationships/image" Target="media/image65.wmf"/><Relationship Id="rId11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B7A7C-05D5-46AA-B988-8B1CF5E0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67</TotalTime>
  <Pages>7</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FSEC/BR</Company>
  <LinksUpToDate>false</LinksUpToDate>
  <CharactersWithSpaces>11193</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Bereket Nigusse</cp:lastModifiedBy>
  <cp:revision>17</cp:revision>
  <cp:lastPrinted>2013-04-01T20:45:00Z</cp:lastPrinted>
  <dcterms:created xsi:type="dcterms:W3CDTF">2014-12-22T16:41:00Z</dcterms:created>
  <dcterms:modified xsi:type="dcterms:W3CDTF">2015-02-18T15:04:00Z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