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FF8" w:rsidRDefault="00364FF8" w:rsidP="00364FF8">
      <w:pPr>
        <w:pStyle w:val="BodyText"/>
        <w:rPr>
          <w:ins w:id="0" w:author="Michael" w:date="2014-11-03T20:04:00Z"/>
        </w:rPr>
      </w:pPr>
      <w:bookmarkStart w:id="1" w:name="_Toc488563941"/>
      <w:bookmarkStart w:id="2" w:name="_Toc506108359"/>
      <w:bookmarkStart w:id="3" w:name="_Ref14874875"/>
      <w:bookmarkStart w:id="4" w:name="_Ref14874968"/>
      <w:ins w:id="5" w:author="Michael" w:date="2014-11-03T20:05:00Z">
        <w:r>
          <w:t xml:space="preserve">Engineering Reference - </w:t>
        </w:r>
      </w:ins>
      <w:ins w:id="6" w:author="Michael" w:date="2014-11-03T20:04:00Z">
        <w:r>
          <w:t xml:space="preserve">Draft Final Changes for </w:t>
        </w:r>
        <w:proofErr w:type="spellStart"/>
        <w:r>
          <w:t>ElectricEquipment</w:t>
        </w:r>
        <w:proofErr w:type="gramStart"/>
        <w:r>
          <w:t>:ITE:AirCooled</w:t>
        </w:r>
        <w:proofErr w:type="spellEnd"/>
        <w:proofErr w:type="gramEnd"/>
      </w:ins>
    </w:p>
    <w:p w:rsidR="009A4A85" w:rsidRDefault="00364FF8" w:rsidP="00364FF8">
      <w:pPr>
        <w:pStyle w:val="BodyText"/>
      </w:pPr>
      <w:ins w:id="7" w:author="Michael" w:date="2014-11-03T20:04:00Z">
        <w:r>
          <w:t>MJW Oct 31, 2014</w:t>
        </w:r>
      </w:ins>
      <w:ins w:id="8" w:author="Michael" w:date="2014-11-04T08:38:00Z">
        <w:r w:rsidR="00BB6EDC">
          <w:t>, Rev. Nov 4</w:t>
        </w:r>
      </w:ins>
      <w:ins w:id="9" w:author="Michael" w:date="2014-11-06T11:58:00Z">
        <w:r w:rsidR="009A6814">
          <w:t xml:space="preserve"> and Nov 6</w:t>
        </w:r>
      </w:ins>
      <w:ins w:id="10" w:author="Michael" w:date="2014-11-04T08:38:00Z">
        <w:r w:rsidR="00BB6EDC">
          <w:t>, 2014</w:t>
        </w:r>
      </w:ins>
    </w:p>
    <w:p w:rsidR="009A4A85" w:rsidRDefault="0025313D">
      <w:pPr>
        <w:pStyle w:val="Heading2"/>
        <w:rPr>
          <w:rFonts w:eastAsia="Gulim"/>
        </w:rPr>
      </w:pPr>
      <w:bookmarkStart w:id="11" w:name="_Toc399401385"/>
      <w:r>
        <w:rPr>
          <w:rFonts w:eastAsia="Gulim"/>
        </w:rPr>
        <w:t xml:space="preserve">Zone </w:t>
      </w:r>
      <w:r w:rsidR="009A4A85">
        <w:rPr>
          <w:rFonts w:eastAsia="Gulim"/>
        </w:rPr>
        <w:t>Internal Gains</w:t>
      </w:r>
      <w:bookmarkEnd w:id="11"/>
    </w:p>
    <w:p w:rsidR="009A4A85" w:rsidRDefault="009A4A85">
      <w:pPr>
        <w:pStyle w:val="Heading3"/>
        <w:rPr>
          <w:rFonts w:eastAsia="Gulim"/>
        </w:rPr>
      </w:pPr>
      <w:bookmarkStart w:id="12" w:name="_Toc399401386"/>
      <w:r>
        <w:rPr>
          <w:rFonts w:eastAsia="Gulim"/>
        </w:rPr>
        <w:t>Sources and Types of Gains</w:t>
      </w:r>
      <w:bookmarkEnd w:id="12"/>
    </w:p>
    <w:p w:rsidR="009A4A85" w:rsidRDefault="009A4A85">
      <w:pPr>
        <w:pStyle w:val="BodyText"/>
        <w:rPr>
          <w:rFonts w:eastAsia="Gulim"/>
        </w:rPr>
      </w:pPr>
      <w:r>
        <w:rPr>
          <w:rFonts w:eastAsia="Gulim"/>
        </w:rPr>
        <w:t xml:space="preserve">Internal heat gains from lights, people, and equipment of various types are often significant elements in the zone thermal balance.  EnergyPlus allows the user to specify heat gains for several equipment types including people, lights, gas/electric equipment, and several other types.  The total heat gain is comprised of convective, radiant and latent gains in various proportions from these sources.  Convective gains are instantaneous additions of heat to the zone air.  Radiant gains are distributed on the surfaces of the zone, where they are first absorbed and then released back into the room (with some fraction conducted through the surface) according to the surface heat balances. {See </w:t>
      </w:r>
      <w:r>
        <w:rPr>
          <w:rFonts w:eastAsia="Gulim"/>
        </w:rPr>
        <w:fldChar w:fldCharType="begin"/>
      </w:r>
      <w:r>
        <w:rPr>
          <w:rFonts w:eastAsia="Gulim"/>
        </w:rPr>
        <w:instrText xml:space="preserve"> REF _Ref17770477 \h </w:instrText>
      </w:r>
      <w:r>
        <w:rPr>
          <w:rFonts w:eastAsia="Gulim"/>
        </w:rPr>
      </w:r>
      <w:r>
        <w:rPr>
          <w:rFonts w:eastAsia="Gulim"/>
        </w:rPr>
        <w:fldChar w:fldCharType="separate"/>
      </w:r>
      <w:r w:rsidR="00FA033D">
        <w:t>Surface Heat Balance Manager / Processes</w:t>
      </w:r>
      <w:r>
        <w:rPr>
          <w:rFonts w:eastAsia="Gulim"/>
        </w:rPr>
        <w:fldChar w:fldCharType="end"/>
      </w:r>
      <w:r>
        <w:rPr>
          <w:rFonts w:eastAsia="Gulim"/>
        </w:rPr>
        <w:t xml:space="preserve"> in this document}.  Latent gains must be handled by ventilation or air conditioning equipment.  Recommended heat gains are given by ASHRAE [1].  These recommendations include the sensible (convective plus radiative) and latent proportions.  Sensible gains from equipment are primarily radiant.  The user can specify the heat gains and proportions for any type of equipment.  Determining the gains from lights, people and baseboard heat are slightly more complicated.</w:t>
      </w:r>
    </w:p>
    <w:p w:rsidR="009A4A85" w:rsidRDefault="009A4A85">
      <w:pPr>
        <w:pStyle w:val="Heading3"/>
        <w:rPr>
          <w:rFonts w:eastAsia="Gulim"/>
        </w:rPr>
      </w:pPr>
      <w:bookmarkStart w:id="13" w:name="_Toc399401387"/>
      <w:r>
        <w:rPr>
          <w:rFonts w:eastAsia="Gulim"/>
        </w:rPr>
        <w:t>Heat Gain from Lights</w:t>
      </w:r>
      <w:bookmarkEnd w:id="13"/>
    </w:p>
    <w:p w:rsidR="009A4A85" w:rsidRDefault="0025313D">
      <w:pPr>
        <w:pStyle w:val="BodyText"/>
        <w:rPr>
          <w:rFonts w:eastAsia="Gulim"/>
        </w:rPr>
      </w:pPr>
      <w:r>
        <w:rPr>
          <w:rFonts w:eastAsia="Gulim"/>
        </w:rPr>
        <w:t xml:space="preserve">The input object Lights provides a model for internal gains from lights.  </w:t>
      </w:r>
      <w:r w:rsidR="009A4A85">
        <w:rPr>
          <w:rFonts w:eastAsia="Gulim"/>
        </w:rPr>
        <w:t>Radiant gains from lights must be handled differently from other radiant gains for reasons described here (long wavelength description).  The total radiant gains from lights must be divided into visible and thermal portions.  For example, the total electric input to typical incandescent lights is converted to 10% visible radiation, 80% thermal radiation, and 10% convective gain.  In contrast, the electric input to typical fluorescent lights is converted to 20% visible radiation, 20% thermal radiation, and 60% convective gain [2].  These percentage splits are under user control with the L</w:t>
      </w:r>
      <w:r>
        <w:rPr>
          <w:rFonts w:eastAsia="Gulim"/>
        </w:rPr>
        <w:t>ights input</w:t>
      </w:r>
      <w:r w:rsidR="009A4A85">
        <w:rPr>
          <w:rFonts w:eastAsia="Gulim"/>
        </w:rPr>
        <w:t xml:space="preserve"> object.</w:t>
      </w:r>
    </w:p>
    <w:p w:rsidR="009A4A85" w:rsidRDefault="009A4A85">
      <w:pPr>
        <w:pStyle w:val="Heading3"/>
        <w:rPr>
          <w:rFonts w:eastAsia="Gulim"/>
        </w:rPr>
      </w:pPr>
      <w:bookmarkStart w:id="14" w:name="_Toc399401388"/>
      <w:r>
        <w:rPr>
          <w:rFonts w:eastAsia="Gulim"/>
        </w:rPr>
        <w:t>Heat Gain from People</w:t>
      </w:r>
      <w:bookmarkEnd w:id="14"/>
    </w:p>
    <w:p w:rsidR="009A4A85" w:rsidRDefault="0025313D">
      <w:pPr>
        <w:pStyle w:val="BodyText"/>
        <w:rPr>
          <w:rFonts w:eastAsia="Gulim"/>
        </w:rPr>
      </w:pPr>
      <w:r>
        <w:rPr>
          <w:rFonts w:eastAsia="Gulim"/>
        </w:rPr>
        <w:t xml:space="preserve">The input object People provides a model for internal gains from occupants.  </w:t>
      </w:r>
      <w:r w:rsidR="009A4A85">
        <w:rPr>
          <w:rFonts w:eastAsia="Gulim"/>
        </w:rPr>
        <w:t>Heat is generated in the human body by oxidation at a rate called the metabolic rate (see Thermal Comfort discussion for more details).  This heat is dissipated from the body surface and respiratory tract by a combination of radiation, convection, and evaporation.  The relative proportions of sensible (radiation plus convection) and latent (evaporation) heat from people is a complex function of the metabolic rate and the environmental conditions.  EnergyPlus uses a polynomial function to divide the total metabolic heat gain into sensible and latent portions.  That function is based on a fit to data [3] at average adjusted metabolic rates of 350, 400, 450, 500, 750, 850, 1000 and 1450 Btu/h each at temperatures of 70, 75, 78, 80, 82 degrees Fahrenheit.  Sensible gains of 0 at 96 F and sensible gains equal to the metabolic rate at 30 F were assumed in order to give reasonable values beyond the reported temperature range.</w:t>
      </w:r>
    </w:p>
    <w:p w:rsidR="009A4A85" w:rsidRDefault="009A4A85">
      <w:pPr>
        <w:pStyle w:val="BlockQuotation"/>
        <w:rPr>
          <w:rFonts w:eastAsia="Gulim"/>
        </w:rPr>
      </w:pPr>
      <w:r>
        <w:rPr>
          <w:rFonts w:eastAsia="Gulim"/>
        </w:rPr>
        <w:t xml:space="preserve">Average adjusted metabolic rate [3] is the metabolic rate to be applied to a mixed group of people with a typical percent composition based on the following factors: </w:t>
      </w:r>
    </w:p>
    <w:p w:rsidR="009A4A85" w:rsidRDefault="009A4A85">
      <w:pPr>
        <w:pStyle w:val="BlockQuotation"/>
        <w:rPr>
          <w:rFonts w:eastAsia="Gulim"/>
        </w:rPr>
      </w:pPr>
      <w:r>
        <w:rPr>
          <w:rFonts w:eastAsia="Gulim"/>
        </w:rPr>
        <w:t>Metabolic rate, adult female=Metabolic rate, adult male X 0.85</w:t>
      </w:r>
    </w:p>
    <w:p w:rsidR="009A4A85" w:rsidRDefault="009A4A85">
      <w:pPr>
        <w:pStyle w:val="BlockQuotation"/>
        <w:rPr>
          <w:rFonts w:eastAsia="Gulim"/>
        </w:rPr>
      </w:pPr>
      <w:r>
        <w:rPr>
          <w:rFonts w:eastAsia="Gulim"/>
        </w:rPr>
        <w:t>Metabolic rate, children = Metabolic rate, adult male X 0.75</w:t>
      </w:r>
    </w:p>
    <w:p w:rsidR="009A4A85" w:rsidRDefault="009A4A85">
      <w:pPr>
        <w:pStyle w:val="BodyText"/>
        <w:rPr>
          <w:rFonts w:eastAsia="Gulim"/>
        </w:rPr>
      </w:pPr>
      <w:r>
        <w:rPr>
          <w:rFonts w:eastAsia="Gulim"/>
        </w:rPr>
        <w:lastRenderedPageBreak/>
        <w:t>The original data was in I-P (Inch-Pound) units, but the following correlation is in SI (Systems-International) units.</w:t>
      </w:r>
    </w:p>
    <w:p w:rsidR="009A4A85" w:rsidRDefault="00083A13">
      <w:pPr>
        <w:pStyle w:val="Equation"/>
        <w:rPr>
          <w:rFonts w:eastAsia="Gulim"/>
        </w:rPr>
      </w:pPr>
      <w:r>
        <w:rPr>
          <w:rFonts w:eastAsia="Gulim"/>
          <w:noProof/>
          <w:position w:val="-44"/>
        </w:rPr>
        <w:drawing>
          <wp:inline distT="0" distB="0" distL="0" distR="0" wp14:anchorId="79776912" wp14:editId="7506DEC8">
            <wp:extent cx="3733800" cy="695325"/>
            <wp:effectExtent l="0" t="0" r="0" b="9525"/>
            <wp:docPr id="4343" name="Picture 4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33800" cy="695325"/>
                    </a:xfrm>
                    <a:prstGeom prst="rect">
                      <a:avLst/>
                    </a:prstGeom>
                    <a:noFill/>
                    <a:ln>
                      <a:noFill/>
                    </a:ln>
                  </pic:spPr>
                </pic:pic>
              </a:graphicData>
            </a:graphic>
          </wp:inline>
        </w:drawing>
      </w:r>
    </w:p>
    <w:p w:rsidR="009A4A85" w:rsidRDefault="009A4A85">
      <w:pPr>
        <w:pStyle w:val="BodyText"/>
        <w:rPr>
          <w:rFonts w:eastAsia="Gulim"/>
        </w:rPr>
      </w:pPr>
      <w:proofErr w:type="gramStart"/>
      <w:r>
        <w:rPr>
          <w:rFonts w:eastAsia="Gulim"/>
        </w:rPr>
        <w:t>where</w:t>
      </w:r>
      <w:proofErr w:type="gramEnd"/>
    </w:p>
    <w:p w:rsidR="009A4A85" w:rsidRDefault="009A4A85">
      <w:pPr>
        <w:pStyle w:val="BodyText"/>
        <w:rPr>
          <w:rFonts w:eastAsia="Gulim"/>
        </w:rPr>
      </w:pPr>
      <w:r>
        <w:rPr>
          <w:rFonts w:eastAsia="Gulim"/>
        </w:rPr>
        <w:t>M=Metabolic Rate (W)</w:t>
      </w:r>
    </w:p>
    <w:p w:rsidR="009A4A85" w:rsidRDefault="009A4A85">
      <w:pPr>
        <w:pStyle w:val="BodyText"/>
        <w:rPr>
          <w:rFonts w:eastAsia="Gulim"/>
        </w:rPr>
      </w:pPr>
      <w:r>
        <w:rPr>
          <w:rFonts w:eastAsia="Gulim"/>
        </w:rPr>
        <w:t>T=Air Temperature (C)</w:t>
      </w:r>
    </w:p>
    <w:p w:rsidR="009A4A85" w:rsidRDefault="009A4A85">
      <w:pPr>
        <w:pStyle w:val="BodyText"/>
        <w:rPr>
          <w:rFonts w:eastAsia="Gulim"/>
        </w:rPr>
      </w:pPr>
      <w:r>
        <w:rPr>
          <w:rFonts w:eastAsia="Gulim"/>
        </w:rPr>
        <w:t>S=Sensible Gain (W)</w:t>
      </w:r>
    </w:p>
    <w:p w:rsidR="009A4A85" w:rsidRDefault="009A4A85">
      <w:pPr>
        <w:pStyle w:val="BodyText"/>
        <w:rPr>
          <w:rFonts w:eastAsia="Gulim"/>
        </w:rPr>
      </w:pPr>
      <w:r>
        <w:rPr>
          <w:rFonts w:eastAsia="Gulim"/>
        </w:rPr>
        <w:t>Latent Gain is simply the total gain (metabolic rate) – sensible gain:</w:t>
      </w:r>
    </w:p>
    <w:p w:rsidR="009A4A85" w:rsidRDefault="00083A13">
      <w:pPr>
        <w:pStyle w:val="Equation"/>
        <w:rPr>
          <w:rFonts w:eastAsia="Gulim"/>
        </w:rPr>
      </w:pPr>
      <w:r>
        <w:rPr>
          <w:rFonts w:eastAsia="Gulim"/>
          <w:noProof/>
          <w:position w:val="-6"/>
        </w:rPr>
        <w:drawing>
          <wp:inline distT="0" distB="0" distL="0" distR="0" wp14:anchorId="239D999E" wp14:editId="701AF8B8">
            <wp:extent cx="2752725" cy="180975"/>
            <wp:effectExtent l="0" t="0" r="9525" b="9525"/>
            <wp:docPr id="4344" name="Picture 4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2725" cy="180975"/>
                    </a:xfrm>
                    <a:prstGeom prst="rect">
                      <a:avLst/>
                    </a:prstGeom>
                    <a:noFill/>
                    <a:ln>
                      <a:noFill/>
                    </a:ln>
                  </pic:spPr>
                </pic:pic>
              </a:graphicData>
            </a:graphic>
          </wp:inline>
        </w:drawing>
      </w:r>
    </w:p>
    <w:p w:rsidR="009A4A85" w:rsidRDefault="00083A13">
      <w:pPr>
        <w:pStyle w:val="Picture"/>
      </w:pPr>
      <w:r>
        <w:rPr>
          <w:noProof/>
        </w:rPr>
        <w:drawing>
          <wp:inline distT="0" distB="0" distL="0" distR="0" wp14:anchorId="55C49F22" wp14:editId="7319B197">
            <wp:extent cx="5895975" cy="4038600"/>
            <wp:effectExtent l="0" t="0" r="0" b="0"/>
            <wp:docPr id="4345" name="Picture 4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5975" cy="4038600"/>
                    </a:xfrm>
                    <a:prstGeom prst="rect">
                      <a:avLst/>
                    </a:prstGeom>
                    <a:noFill/>
                    <a:ln>
                      <a:noFill/>
                    </a:ln>
                  </pic:spPr>
                </pic:pic>
              </a:graphicData>
            </a:graphic>
          </wp:inline>
        </w:drawing>
      </w:r>
    </w:p>
    <w:p w:rsidR="009A4A85" w:rsidRDefault="009A4A85">
      <w:pPr>
        <w:pStyle w:val="Caption"/>
      </w:pPr>
      <w:r>
        <w:t xml:space="preserve">Figure </w:t>
      </w:r>
      <w:r w:rsidR="00F52537">
        <w:fldChar w:fldCharType="begin"/>
      </w:r>
      <w:r w:rsidR="00F52537">
        <w:instrText xml:space="preserve"> SEQ Figure \* ARABIC </w:instrText>
      </w:r>
      <w:r w:rsidR="00F52537">
        <w:fldChar w:fldCharType="separate"/>
      </w:r>
      <w:r w:rsidR="00FA033D">
        <w:rPr>
          <w:noProof/>
        </w:rPr>
        <w:t>259</w:t>
      </w:r>
      <w:r w:rsidR="00F52537">
        <w:rPr>
          <w:noProof/>
        </w:rPr>
        <w:fldChar w:fldCharType="end"/>
      </w:r>
      <w:r>
        <w:t>.  Sensible Heat Gain from People Correlation</w:t>
      </w:r>
    </w:p>
    <w:p w:rsidR="009A4A85" w:rsidRDefault="009A4A85">
      <w:pPr>
        <w:pStyle w:val="BodyText"/>
        <w:rPr>
          <w:rFonts w:eastAsia="Gulim"/>
        </w:rPr>
      </w:pPr>
      <w:r>
        <w:rPr>
          <w:rFonts w:eastAsia="Gulim"/>
        </w:rPr>
        <w:t>The function for sensible gain calculation is compared to the original data points in the following figure.  The radiant fraction of the sensible gain is a user input on the P</w:t>
      </w:r>
      <w:r w:rsidR="0025313D">
        <w:rPr>
          <w:rFonts w:eastAsia="Gulim"/>
        </w:rPr>
        <w:t>eople</w:t>
      </w:r>
      <w:r>
        <w:rPr>
          <w:rFonts w:eastAsia="Gulim"/>
        </w:rPr>
        <w:t xml:space="preserve"> object.</w:t>
      </w:r>
    </w:p>
    <w:p w:rsidR="007C30E2" w:rsidRDefault="007C30E2" w:rsidP="007C30E2">
      <w:pPr>
        <w:pStyle w:val="Heading3"/>
        <w:rPr>
          <w:ins w:id="15" w:author="Michael" w:date="2014-11-03T19:50:00Z"/>
          <w:rFonts w:eastAsia="Gulim"/>
        </w:rPr>
      </w:pPr>
      <w:bookmarkStart w:id="16" w:name="_Toc399401389"/>
      <w:ins w:id="17" w:author="Michael" w:date="2014-11-03T19:50:00Z">
        <w:r>
          <w:rPr>
            <w:rFonts w:eastAsia="Gulim"/>
          </w:rPr>
          <w:t>Heat Gain from IT Equipment</w:t>
        </w:r>
      </w:ins>
    </w:p>
    <w:p w:rsidR="007C30E2" w:rsidRDefault="007C30E2" w:rsidP="007C30E2">
      <w:pPr>
        <w:pStyle w:val="BodyText"/>
        <w:rPr>
          <w:ins w:id="18" w:author="Michael" w:date="2014-11-03T19:53:00Z"/>
          <w:rFonts w:eastAsia="Gulim"/>
        </w:rPr>
      </w:pPr>
      <w:ins w:id="19" w:author="Michael" w:date="2014-11-03T19:50:00Z">
        <w:r>
          <w:rPr>
            <w:rFonts w:eastAsia="Gulim"/>
          </w:rPr>
          <w:t xml:space="preserve">The input object </w:t>
        </w:r>
      </w:ins>
      <w:proofErr w:type="spellStart"/>
      <w:proofErr w:type="gramStart"/>
      <w:ins w:id="20" w:author="Michael" w:date="2014-11-03T19:52:00Z">
        <w:r w:rsidRPr="007C30E2">
          <w:rPr>
            <w:rFonts w:eastAsia="Gulim"/>
          </w:rPr>
          <w:t>ElectricEquipment</w:t>
        </w:r>
        <w:proofErr w:type="spellEnd"/>
        <w:r w:rsidRPr="007C30E2">
          <w:rPr>
            <w:rFonts w:eastAsia="Gulim"/>
          </w:rPr>
          <w:t xml:space="preserve"> :</w:t>
        </w:r>
        <w:proofErr w:type="spellStart"/>
        <w:r w:rsidRPr="007C30E2">
          <w:rPr>
            <w:rFonts w:eastAsia="Gulim"/>
          </w:rPr>
          <w:t>ITE:AirCooled</w:t>
        </w:r>
        <w:proofErr w:type="spellEnd"/>
        <w:proofErr w:type="gramEnd"/>
        <w:r>
          <w:rPr>
            <w:rFonts w:eastAsia="Gulim"/>
          </w:rPr>
          <w:t xml:space="preserve"> </w:t>
        </w:r>
        <w:r w:rsidRPr="007C30E2">
          <w:rPr>
            <w:rFonts w:eastAsia="Gulim"/>
          </w:rPr>
          <w:t>describes air-cooled electric information technology equipment (ITE) which has variable power consumption as a function of loading and temperature.</w:t>
        </w:r>
      </w:ins>
      <w:ins w:id="21" w:author="Michael" w:date="2014-11-03T20:01:00Z">
        <w:r w:rsidR="008A2289">
          <w:rPr>
            <w:rFonts w:eastAsia="Gulim"/>
          </w:rPr>
          <w:t xml:space="preserve"> The calculations are described below.</w:t>
        </w:r>
      </w:ins>
    </w:p>
    <w:p w:rsidR="00054765" w:rsidRDefault="00054765" w:rsidP="007C30E2">
      <w:pPr>
        <w:pStyle w:val="BodyText"/>
        <w:rPr>
          <w:ins w:id="22" w:author="Michael" w:date="2014-11-03T19:53:00Z"/>
          <w:rFonts w:eastAsia="Gulim"/>
        </w:rPr>
      </w:pPr>
    </w:p>
    <w:p w:rsidR="00054765" w:rsidRPr="008A2289" w:rsidRDefault="00054765" w:rsidP="008A2289">
      <w:pPr>
        <w:pStyle w:val="Heading4"/>
        <w:rPr>
          <w:ins w:id="23" w:author="Michael" w:date="2014-11-03T19:54:00Z"/>
        </w:rPr>
      </w:pPr>
      <w:ins w:id="24" w:author="Michael" w:date="2014-11-03T19:54:00Z">
        <w:r w:rsidRPr="008A2289">
          <w:t>Variable Definitions – User Inputs:</w:t>
        </w:r>
      </w:ins>
    </w:p>
    <w:p w:rsidR="00054765" w:rsidRDefault="00054765" w:rsidP="00054765">
      <w:pPr>
        <w:pStyle w:val="BodyText"/>
        <w:spacing w:after="0"/>
        <w:ind w:left="2880" w:hanging="1800"/>
        <w:rPr>
          <w:ins w:id="25" w:author="Michael" w:date="2014-11-03T19:54:00Z"/>
        </w:rPr>
      </w:pPr>
      <w:proofErr w:type="spellStart"/>
      <w:ins w:id="26" w:author="Michael" w:date="2014-11-03T19:54:00Z">
        <w:r w:rsidRPr="00835C49">
          <w:rPr>
            <w:i/>
          </w:rPr>
          <w:t>P</w:t>
        </w:r>
        <w:r w:rsidRPr="00835C49">
          <w:rPr>
            <w:i/>
            <w:vertAlign w:val="subscript"/>
          </w:rPr>
          <w:t>Design</w:t>
        </w:r>
        <w:proofErr w:type="spellEnd"/>
        <w:r>
          <w:t xml:space="preserve"> </w:t>
        </w:r>
        <w:r>
          <w:tab/>
          <w:t>= Design power input when fully loaded and entering air temperature is at the user-specified design inlet temperature [W]</w:t>
        </w:r>
      </w:ins>
    </w:p>
    <w:p w:rsidR="00054765" w:rsidRPr="00111F11" w:rsidRDefault="00054765" w:rsidP="00054765">
      <w:pPr>
        <w:pStyle w:val="BodyText"/>
        <w:spacing w:after="0"/>
        <w:ind w:left="2880" w:hanging="1800"/>
        <w:rPr>
          <w:ins w:id="27" w:author="Michael" w:date="2014-11-03T19:54:00Z"/>
        </w:rPr>
      </w:pPr>
      <w:proofErr w:type="spellStart"/>
      <w:ins w:id="28" w:author="Michael" w:date="2014-11-03T19:54:00Z">
        <w:r>
          <w:rPr>
            <w:i/>
          </w:rPr>
          <w:t>PFanFrac</w:t>
        </w:r>
        <w:r w:rsidRPr="00835C49">
          <w:rPr>
            <w:i/>
            <w:vertAlign w:val="subscript"/>
          </w:rPr>
          <w:t>Design</w:t>
        </w:r>
        <w:proofErr w:type="spellEnd"/>
        <w:r>
          <w:rPr>
            <w:i/>
          </w:rPr>
          <w:tab/>
        </w:r>
        <w:r>
          <w:t>= Design fan power input fraction of total power input when fully loaded and entering air temperature is at the user-specified design inlet temperature</w:t>
        </w:r>
      </w:ins>
    </w:p>
    <w:p w:rsidR="00054765" w:rsidRPr="00835C49" w:rsidRDefault="00054765" w:rsidP="00054765">
      <w:pPr>
        <w:pStyle w:val="BodyText"/>
        <w:spacing w:after="0"/>
        <w:ind w:left="2880" w:hanging="1800"/>
        <w:rPr>
          <w:ins w:id="29" w:author="Michael" w:date="2014-11-03T19:54:00Z"/>
        </w:rPr>
      </w:pPr>
      <w:proofErr w:type="spellStart"/>
      <w:ins w:id="30" w:author="Michael" w:date="2014-11-03T19:54:00Z">
        <w:r w:rsidRPr="00FD0EB6">
          <w:rPr>
            <w:i/>
          </w:rPr>
          <w:t>Sch</w:t>
        </w:r>
        <w:r w:rsidRPr="00FD0EB6">
          <w:rPr>
            <w:i/>
            <w:vertAlign w:val="subscript"/>
          </w:rPr>
          <w:t>DesignLevel</w:t>
        </w:r>
        <w:proofErr w:type="spellEnd"/>
        <w:r>
          <w:tab/>
          <w:t>= Scheduled fraction of this equipment which is powered up</w:t>
        </w:r>
      </w:ins>
    </w:p>
    <w:p w:rsidR="00054765" w:rsidRDefault="00054765" w:rsidP="00054765">
      <w:pPr>
        <w:pStyle w:val="BodyText"/>
        <w:spacing w:after="0"/>
        <w:ind w:left="2880" w:hanging="1800"/>
        <w:rPr>
          <w:ins w:id="31" w:author="Michael" w:date="2014-11-03T19:54:00Z"/>
        </w:rPr>
      </w:pPr>
      <w:proofErr w:type="spellStart"/>
      <w:ins w:id="32" w:author="Michael" w:date="2014-11-03T19:54:00Z">
        <w:r w:rsidRPr="00FD0EB6">
          <w:rPr>
            <w:i/>
          </w:rPr>
          <w:t>Sch</w:t>
        </w:r>
        <w:r w:rsidRPr="00FD0EB6">
          <w:rPr>
            <w:i/>
            <w:vertAlign w:val="subscript"/>
          </w:rPr>
          <w:t>CPULoading</w:t>
        </w:r>
        <w:proofErr w:type="spellEnd"/>
        <w:r>
          <w:tab/>
          <w:t>= Scheduled fraction of CPU loading</w:t>
        </w:r>
      </w:ins>
    </w:p>
    <w:p w:rsidR="00054765" w:rsidRPr="00835C49" w:rsidRDefault="00054765" w:rsidP="00054765">
      <w:pPr>
        <w:pStyle w:val="BodyText"/>
        <w:spacing w:after="0"/>
        <w:ind w:left="2880" w:hanging="1800"/>
        <w:rPr>
          <w:ins w:id="33" w:author="Michael" w:date="2014-11-03T19:54:00Z"/>
        </w:rPr>
      </w:pPr>
      <w:proofErr w:type="spellStart"/>
      <w:ins w:id="34" w:author="Michael" w:date="2014-11-03T19:54:00Z">
        <w:r w:rsidRPr="00FD0EB6">
          <w:rPr>
            <w:i/>
          </w:rPr>
          <w:t>TAirIn</w:t>
        </w:r>
        <w:r w:rsidRPr="00FD0EB6">
          <w:rPr>
            <w:i/>
            <w:vertAlign w:val="subscript"/>
          </w:rPr>
          <w:t>Design</w:t>
        </w:r>
        <w:proofErr w:type="spellEnd"/>
        <w:r>
          <w:tab/>
          <w:t>= Air inlet temperature at design condition [C]</w:t>
        </w:r>
      </w:ins>
    </w:p>
    <w:p w:rsidR="00054765" w:rsidRPr="00835C49" w:rsidRDefault="00054765" w:rsidP="00054765">
      <w:pPr>
        <w:pStyle w:val="BodyText"/>
        <w:spacing w:after="0"/>
        <w:ind w:left="2880" w:hanging="1800"/>
        <w:rPr>
          <w:ins w:id="35" w:author="Michael" w:date="2014-11-03T19:54:00Z"/>
        </w:rPr>
      </w:pPr>
      <w:proofErr w:type="spellStart"/>
      <w:ins w:id="36" w:author="Michael" w:date="2014-11-03T19:54:00Z">
        <w:r>
          <w:rPr>
            <w:i/>
          </w:rPr>
          <w:t>V</w:t>
        </w:r>
        <w:r w:rsidRPr="00FD0EB6">
          <w:rPr>
            <w:i/>
          </w:rPr>
          <w:t>Air</w:t>
        </w:r>
        <w:r w:rsidRPr="00FD0EB6">
          <w:rPr>
            <w:i/>
            <w:vertAlign w:val="subscript"/>
          </w:rPr>
          <w:t>Design</w:t>
        </w:r>
        <w:proofErr w:type="spellEnd"/>
        <w:r>
          <w:tab/>
          <w:t>= Air volume flow rate at design condition [m3/s]</w:t>
        </w:r>
      </w:ins>
    </w:p>
    <w:p w:rsidR="00054765" w:rsidRPr="00357D28" w:rsidRDefault="00054765" w:rsidP="00054765">
      <w:pPr>
        <w:pStyle w:val="BodyText"/>
        <w:spacing w:after="0"/>
        <w:ind w:left="2880" w:hanging="1800"/>
        <w:rPr>
          <w:ins w:id="37" w:author="Michael" w:date="2014-11-03T19:54:00Z"/>
        </w:rPr>
      </w:pPr>
      <w:proofErr w:type="spellStart"/>
      <w:ins w:id="38" w:author="Michael" w:date="2014-11-03T19:54:00Z">
        <w:r>
          <w:rPr>
            <w:i/>
          </w:rPr>
          <w:t>VAirfLoadTAir</w:t>
        </w:r>
        <w:proofErr w:type="spellEnd"/>
        <w:r>
          <w:tab/>
          <w:t xml:space="preserve">= Air volume flow rate modifier function of </w:t>
        </w:r>
        <w:proofErr w:type="spellStart"/>
        <w:r w:rsidRPr="009D38DC">
          <w:rPr>
            <w:i/>
          </w:rPr>
          <w:t>TAirIn</w:t>
        </w:r>
        <w:proofErr w:type="spellEnd"/>
        <w:r>
          <w:rPr>
            <w:i/>
          </w:rPr>
          <w:t xml:space="preserve"> </w:t>
        </w:r>
        <w:r>
          <w:t xml:space="preserve">and </w:t>
        </w:r>
        <w:proofErr w:type="spellStart"/>
        <w:r w:rsidRPr="00FD0EB6">
          <w:rPr>
            <w:i/>
          </w:rPr>
          <w:t>Sch</w:t>
        </w:r>
        <w:r w:rsidRPr="00FD0EB6">
          <w:rPr>
            <w:i/>
            <w:vertAlign w:val="subscript"/>
          </w:rPr>
          <w:t>CPULoading</w:t>
        </w:r>
        <w:proofErr w:type="spellEnd"/>
      </w:ins>
    </w:p>
    <w:p w:rsidR="00054765" w:rsidRPr="009D38DC" w:rsidRDefault="00054765" w:rsidP="00054765">
      <w:pPr>
        <w:pStyle w:val="BodyText"/>
        <w:spacing w:after="0"/>
        <w:ind w:left="2880" w:hanging="1800"/>
        <w:rPr>
          <w:ins w:id="39" w:author="Michael" w:date="2014-11-03T19:54:00Z"/>
        </w:rPr>
      </w:pPr>
      <w:proofErr w:type="spellStart"/>
      <w:ins w:id="40" w:author="Michael" w:date="2014-11-03T19:54:00Z">
        <w:r>
          <w:rPr>
            <w:i/>
          </w:rPr>
          <w:t>PCPUfLoadTAir</w:t>
        </w:r>
        <w:proofErr w:type="spellEnd"/>
        <w:r>
          <w:tab/>
          <w:t xml:space="preserve">= CPU power input modifier function of </w:t>
        </w:r>
        <w:proofErr w:type="spellStart"/>
        <w:r w:rsidRPr="009D38DC">
          <w:rPr>
            <w:i/>
          </w:rPr>
          <w:t>TAirIn</w:t>
        </w:r>
        <w:proofErr w:type="spellEnd"/>
        <w:r>
          <w:rPr>
            <w:i/>
          </w:rPr>
          <w:t xml:space="preserve"> </w:t>
        </w:r>
        <w:r>
          <w:t xml:space="preserve">and </w:t>
        </w:r>
        <w:proofErr w:type="spellStart"/>
        <w:r w:rsidRPr="00FD0EB6">
          <w:rPr>
            <w:i/>
          </w:rPr>
          <w:t>Sch</w:t>
        </w:r>
        <w:r w:rsidRPr="00FD0EB6">
          <w:rPr>
            <w:i/>
            <w:vertAlign w:val="subscript"/>
          </w:rPr>
          <w:t>CPULoading</w:t>
        </w:r>
        <w:proofErr w:type="spellEnd"/>
      </w:ins>
    </w:p>
    <w:p w:rsidR="00054765" w:rsidRPr="009D38DC" w:rsidRDefault="00054765" w:rsidP="00054765">
      <w:pPr>
        <w:pStyle w:val="BodyText"/>
        <w:spacing w:after="0"/>
        <w:ind w:left="2880" w:hanging="1800"/>
        <w:rPr>
          <w:ins w:id="41" w:author="Michael" w:date="2014-11-03T19:54:00Z"/>
        </w:rPr>
      </w:pPr>
      <w:proofErr w:type="spellStart"/>
      <w:ins w:id="42" w:author="Michael" w:date="2014-11-03T19:54:00Z">
        <w:r>
          <w:rPr>
            <w:i/>
          </w:rPr>
          <w:t>PFanfFlowFrac</w:t>
        </w:r>
        <w:proofErr w:type="spellEnd"/>
        <w:r>
          <w:tab/>
          <w:t>= Fan power input modifier function of air flow fraction</w:t>
        </w:r>
      </w:ins>
    </w:p>
    <w:p w:rsidR="00054765" w:rsidRPr="00835C49" w:rsidRDefault="00054765" w:rsidP="00054765">
      <w:pPr>
        <w:pStyle w:val="BodyText"/>
        <w:spacing w:after="0"/>
        <w:ind w:left="2880" w:hanging="1800"/>
        <w:rPr>
          <w:ins w:id="43" w:author="Michael" w:date="2014-11-03T19:54:00Z"/>
        </w:rPr>
      </w:pPr>
      <w:proofErr w:type="spellStart"/>
      <w:ins w:id="44" w:author="Michael" w:date="2014-11-03T19:54:00Z">
        <w:r>
          <w:rPr>
            <w:i/>
          </w:rPr>
          <w:t>RecircFrac</w:t>
        </w:r>
        <w:r w:rsidRPr="00FD0EB6">
          <w:rPr>
            <w:i/>
            <w:vertAlign w:val="subscript"/>
          </w:rPr>
          <w:t>Design</w:t>
        </w:r>
        <w:proofErr w:type="spellEnd"/>
        <w:r>
          <w:tab/>
          <w:t>= Recirculation Fraction at design condition [C]</w:t>
        </w:r>
      </w:ins>
    </w:p>
    <w:p w:rsidR="00054765" w:rsidRPr="009D38DC" w:rsidRDefault="00054765" w:rsidP="00054765">
      <w:pPr>
        <w:pStyle w:val="BodyText"/>
        <w:spacing w:after="0"/>
        <w:ind w:left="2880" w:hanging="1800"/>
        <w:rPr>
          <w:ins w:id="45" w:author="Michael" w:date="2014-11-03T19:54:00Z"/>
        </w:rPr>
      </w:pPr>
      <w:proofErr w:type="spellStart"/>
      <w:ins w:id="46" w:author="Michael" w:date="2014-11-03T19:54:00Z">
        <w:r>
          <w:rPr>
            <w:i/>
          </w:rPr>
          <w:t>RecircfLoadTAir</w:t>
        </w:r>
        <w:proofErr w:type="spellEnd"/>
        <w:r>
          <w:tab/>
          <w:t xml:space="preserve">= Recirculation Fraction modifier function of </w:t>
        </w:r>
        <w:proofErr w:type="spellStart"/>
        <w:r w:rsidRPr="009D38DC">
          <w:rPr>
            <w:i/>
          </w:rPr>
          <w:t>TAir</w:t>
        </w:r>
        <w:r>
          <w:rPr>
            <w:i/>
          </w:rPr>
          <w:t>Supply</w:t>
        </w:r>
        <w:proofErr w:type="spellEnd"/>
        <w:r>
          <w:rPr>
            <w:i/>
          </w:rPr>
          <w:t xml:space="preserve"> </w:t>
        </w:r>
        <w:r>
          <w:t xml:space="preserve">and </w:t>
        </w:r>
        <w:proofErr w:type="spellStart"/>
        <w:r w:rsidRPr="00FD0EB6">
          <w:rPr>
            <w:i/>
          </w:rPr>
          <w:t>Sch</w:t>
        </w:r>
        <w:r w:rsidRPr="00FD0EB6">
          <w:rPr>
            <w:i/>
            <w:vertAlign w:val="subscript"/>
          </w:rPr>
          <w:t>CPULoading</w:t>
        </w:r>
        <w:proofErr w:type="spellEnd"/>
      </w:ins>
    </w:p>
    <w:p w:rsidR="00BB6EDC" w:rsidRPr="00ED269B" w:rsidRDefault="00BB6EDC" w:rsidP="00BB6EDC">
      <w:pPr>
        <w:pStyle w:val="BodyText"/>
        <w:spacing w:after="0"/>
        <w:ind w:left="2880" w:hanging="1800"/>
        <w:rPr>
          <w:ins w:id="47" w:author="Michael" w:date="2014-11-04T08:39:00Z"/>
        </w:rPr>
      </w:pPr>
      <w:proofErr w:type="spellStart"/>
      <w:ins w:id="48" w:author="Michael" w:date="2014-11-04T08:39:00Z">
        <w:r>
          <w:rPr>
            <w:i/>
          </w:rPr>
          <w:t>UPSEffic</w:t>
        </w:r>
        <w:r>
          <w:rPr>
            <w:i/>
            <w:vertAlign w:val="subscript"/>
          </w:rPr>
          <w:t>Design</w:t>
        </w:r>
        <w:proofErr w:type="spellEnd"/>
        <w:r>
          <w:rPr>
            <w:i/>
          </w:rPr>
          <w:tab/>
        </w:r>
        <w:r>
          <w:t>= Design electric power supply efficiency</w:t>
        </w:r>
      </w:ins>
    </w:p>
    <w:p w:rsidR="00BB6EDC" w:rsidRDefault="00BB6EDC" w:rsidP="00BB6EDC">
      <w:pPr>
        <w:pStyle w:val="BodyText"/>
        <w:spacing w:after="0"/>
        <w:ind w:left="2880" w:hanging="1800"/>
        <w:rPr>
          <w:ins w:id="49" w:author="Michael" w:date="2014-11-04T08:39:00Z"/>
        </w:rPr>
      </w:pPr>
      <w:proofErr w:type="spellStart"/>
      <w:ins w:id="50" w:author="Michael" w:date="2014-11-04T08:39:00Z">
        <w:r>
          <w:rPr>
            <w:i/>
          </w:rPr>
          <w:t>UPSEfficfPLR</w:t>
        </w:r>
        <w:proofErr w:type="spellEnd"/>
        <w:r>
          <w:tab/>
          <w:t>= Electric power supply efficiency function of part load ratio</w:t>
        </w:r>
      </w:ins>
    </w:p>
    <w:p w:rsidR="00BB6EDC" w:rsidRPr="00ED269B" w:rsidRDefault="00BB6EDC" w:rsidP="00BB6EDC">
      <w:pPr>
        <w:pStyle w:val="BodyText"/>
        <w:spacing w:after="0"/>
        <w:ind w:left="2880" w:hanging="1800"/>
        <w:rPr>
          <w:ins w:id="51" w:author="Michael" w:date="2014-11-04T08:39:00Z"/>
        </w:rPr>
      </w:pPr>
      <w:proofErr w:type="spellStart"/>
      <w:ins w:id="52" w:author="Michael" w:date="2014-11-04T08:39:00Z">
        <w:r>
          <w:rPr>
            <w:i/>
          </w:rPr>
          <w:t>UPSLossFracToZone</w:t>
        </w:r>
        <w:proofErr w:type="spellEnd"/>
        <w:r>
          <w:rPr>
            <w:i/>
          </w:rPr>
          <w:tab/>
        </w:r>
        <w:r>
          <w:t>= Fraction of electric power supply losses to zone</w:t>
        </w:r>
      </w:ins>
    </w:p>
    <w:p w:rsidR="00054765" w:rsidRDefault="00054765" w:rsidP="00054765">
      <w:pPr>
        <w:pStyle w:val="BodyText"/>
        <w:spacing w:after="0"/>
        <w:ind w:left="2880" w:hanging="1800"/>
        <w:rPr>
          <w:ins w:id="53" w:author="Michael" w:date="2014-11-03T19:54:00Z"/>
          <w:i/>
        </w:rPr>
      </w:pPr>
    </w:p>
    <w:p w:rsidR="00054765" w:rsidRPr="00FD0EB6" w:rsidRDefault="00054765" w:rsidP="008A2289">
      <w:pPr>
        <w:pStyle w:val="Heading4"/>
        <w:rPr>
          <w:ins w:id="54" w:author="Michael" w:date="2014-11-03T19:54:00Z"/>
        </w:rPr>
      </w:pPr>
      <w:ins w:id="55" w:author="Michael" w:date="2014-11-03T19:54:00Z">
        <w:r>
          <w:t>Variable D</w:t>
        </w:r>
        <w:r w:rsidRPr="00FD0EB6">
          <w:t>efinitions –</w:t>
        </w:r>
        <w:r>
          <w:t xml:space="preserve"> Simulation Inputs</w:t>
        </w:r>
        <w:r w:rsidRPr="00FD0EB6">
          <w:t>:</w:t>
        </w:r>
      </w:ins>
    </w:p>
    <w:p w:rsidR="00054765" w:rsidRPr="00835C49" w:rsidRDefault="00054765" w:rsidP="008A2289">
      <w:pPr>
        <w:pStyle w:val="BodyText"/>
        <w:spacing w:after="0"/>
        <w:ind w:left="2880" w:hanging="1800"/>
        <w:rPr>
          <w:ins w:id="56" w:author="Michael" w:date="2014-11-03T19:54:00Z"/>
        </w:rPr>
      </w:pPr>
      <w:proofErr w:type="spellStart"/>
      <w:ins w:id="57" w:author="Michael" w:date="2014-11-03T19:54:00Z">
        <w:r w:rsidRPr="00FD0EB6">
          <w:rPr>
            <w:i/>
          </w:rPr>
          <w:t>TAirIn</w:t>
        </w:r>
        <w:proofErr w:type="spellEnd"/>
        <w:r>
          <w:tab/>
          <w:t>= Air inlet temperature at current conditions [C]</w:t>
        </w:r>
      </w:ins>
    </w:p>
    <w:p w:rsidR="00054765" w:rsidRPr="00835C49" w:rsidRDefault="00054765" w:rsidP="008A2289">
      <w:pPr>
        <w:pStyle w:val="BodyText"/>
        <w:spacing w:after="0"/>
        <w:ind w:left="2880" w:hanging="1800"/>
        <w:rPr>
          <w:ins w:id="58" w:author="Michael" w:date="2014-11-03T19:54:00Z"/>
        </w:rPr>
      </w:pPr>
      <w:proofErr w:type="spellStart"/>
      <w:ins w:id="59" w:author="Michael" w:date="2014-11-03T19:54:00Z">
        <w:r>
          <w:rPr>
            <w:i/>
          </w:rPr>
          <w:t>TAirSupply</w:t>
        </w:r>
        <w:proofErr w:type="spellEnd"/>
        <w:r>
          <w:tab/>
          <w:t>= Supply air node temperature at current conditions [C]</w:t>
        </w:r>
      </w:ins>
    </w:p>
    <w:p w:rsidR="00054765" w:rsidRPr="00835C49" w:rsidRDefault="00054765" w:rsidP="008A2289">
      <w:pPr>
        <w:pStyle w:val="BodyText"/>
        <w:spacing w:after="0"/>
        <w:ind w:left="2880" w:hanging="1800"/>
        <w:rPr>
          <w:ins w:id="60" w:author="Michael" w:date="2014-11-03T19:54:00Z"/>
        </w:rPr>
      </w:pPr>
      <w:proofErr w:type="spellStart"/>
      <w:ins w:id="61" w:author="Michael" w:date="2014-11-03T19:54:00Z">
        <w:r>
          <w:rPr>
            <w:i/>
          </w:rPr>
          <w:t>TZone</w:t>
        </w:r>
        <w:proofErr w:type="spellEnd"/>
        <w:r>
          <w:tab/>
          <w:t>= Zone air temperature at current conditions [C]</w:t>
        </w:r>
      </w:ins>
    </w:p>
    <w:p w:rsidR="00054765" w:rsidRPr="00835C49" w:rsidRDefault="00054765" w:rsidP="008A2289">
      <w:pPr>
        <w:pStyle w:val="BodyText"/>
        <w:spacing w:after="0"/>
        <w:ind w:left="2880" w:hanging="1800"/>
        <w:rPr>
          <w:ins w:id="62" w:author="Michael" w:date="2014-11-03T19:54:00Z"/>
        </w:rPr>
      </w:pPr>
      <w:proofErr w:type="spellStart"/>
      <w:ins w:id="63" w:author="Michael" w:date="2014-11-03T19:54:00Z">
        <w:r>
          <w:rPr>
            <w:i/>
          </w:rPr>
          <w:t>TRoomAirNodeIn</w:t>
        </w:r>
        <w:proofErr w:type="spellEnd"/>
        <w:r>
          <w:tab/>
          <w:t>= Room air model inlet node air temperature at current conditions [C]</w:t>
        </w:r>
      </w:ins>
    </w:p>
    <w:p w:rsidR="00054765" w:rsidRDefault="00054765" w:rsidP="008A2289">
      <w:pPr>
        <w:pStyle w:val="BodyText"/>
        <w:spacing w:after="0"/>
        <w:ind w:left="2880" w:hanging="1800"/>
        <w:rPr>
          <w:ins w:id="64" w:author="Michael" w:date="2014-11-03T19:54:00Z"/>
        </w:rPr>
      </w:pPr>
      <w:proofErr w:type="spellStart"/>
      <w:ins w:id="65" w:author="Michael" w:date="2014-11-03T19:54:00Z">
        <w:r>
          <w:rPr>
            <w:i/>
          </w:rPr>
          <w:t>RhoAir</w:t>
        </w:r>
        <w:proofErr w:type="spellEnd"/>
        <w:r>
          <w:tab/>
          <w:t>= Air density [kg/m3]</w:t>
        </w:r>
      </w:ins>
    </w:p>
    <w:p w:rsidR="00054765" w:rsidRDefault="00054765" w:rsidP="008A2289">
      <w:pPr>
        <w:pStyle w:val="BodyText"/>
        <w:spacing w:after="0"/>
        <w:ind w:left="2880" w:hanging="1800"/>
        <w:rPr>
          <w:ins w:id="66" w:author="Michael" w:date="2014-11-03T19:54:00Z"/>
        </w:rPr>
      </w:pPr>
      <w:proofErr w:type="spellStart"/>
      <w:ins w:id="67" w:author="Michael" w:date="2014-11-03T19:54:00Z">
        <w:r>
          <w:rPr>
            <w:i/>
          </w:rPr>
          <w:t>CpAir</w:t>
        </w:r>
        <w:proofErr w:type="spellEnd"/>
        <w:r>
          <w:tab/>
          <w:t>= Air specific heat [J/kg-K]</w:t>
        </w:r>
      </w:ins>
    </w:p>
    <w:p w:rsidR="00054765" w:rsidRPr="00FD0EB6" w:rsidRDefault="00054765" w:rsidP="008A2289">
      <w:pPr>
        <w:pStyle w:val="BodyText"/>
        <w:spacing w:after="0"/>
        <w:ind w:left="2880" w:hanging="1800"/>
        <w:rPr>
          <w:ins w:id="68" w:author="Michael" w:date="2014-11-03T19:54:00Z"/>
        </w:rPr>
      </w:pPr>
    </w:p>
    <w:p w:rsidR="00054765" w:rsidRPr="00FD0EB6" w:rsidRDefault="00054765" w:rsidP="008A2289">
      <w:pPr>
        <w:pStyle w:val="Heading4"/>
        <w:rPr>
          <w:ins w:id="69" w:author="Michael" w:date="2014-11-03T19:54:00Z"/>
        </w:rPr>
      </w:pPr>
      <w:ins w:id="70" w:author="Michael" w:date="2014-11-03T19:54:00Z">
        <w:r>
          <w:t>Variable D</w:t>
        </w:r>
        <w:r w:rsidRPr="00FD0EB6">
          <w:t>efinitions –</w:t>
        </w:r>
        <w:r>
          <w:t xml:space="preserve"> Intermediate Calculations</w:t>
        </w:r>
        <w:r w:rsidRPr="00FD0EB6">
          <w:t>:</w:t>
        </w:r>
      </w:ins>
    </w:p>
    <w:p w:rsidR="00054765" w:rsidRDefault="00054765" w:rsidP="008A2289">
      <w:pPr>
        <w:pStyle w:val="BodyText"/>
        <w:spacing w:after="0"/>
        <w:ind w:left="2880" w:hanging="1800"/>
        <w:rPr>
          <w:ins w:id="71" w:author="Michael" w:date="2014-11-03T19:54:00Z"/>
        </w:rPr>
      </w:pPr>
      <w:proofErr w:type="spellStart"/>
      <w:ins w:id="72" w:author="Michael" w:date="2014-11-03T19:54:00Z">
        <w:r w:rsidRPr="00835C49">
          <w:rPr>
            <w:i/>
          </w:rPr>
          <w:t>P</w:t>
        </w:r>
        <w:r>
          <w:rPr>
            <w:i/>
          </w:rPr>
          <w:t>CPU</w:t>
        </w:r>
        <w:r w:rsidRPr="00835C49">
          <w:rPr>
            <w:i/>
            <w:vertAlign w:val="subscript"/>
          </w:rPr>
          <w:t>Design</w:t>
        </w:r>
        <w:proofErr w:type="spellEnd"/>
        <w:r>
          <w:t xml:space="preserve"> </w:t>
        </w:r>
        <w:r>
          <w:tab/>
          <w:t>= Design CPU power input when fully loaded and entering air temperature is at the user-specified design inlet temperature [W]</w:t>
        </w:r>
      </w:ins>
    </w:p>
    <w:p w:rsidR="00054765" w:rsidRDefault="00054765" w:rsidP="008A2289">
      <w:pPr>
        <w:pStyle w:val="BodyText"/>
        <w:spacing w:after="0"/>
        <w:ind w:left="2880" w:hanging="1800"/>
        <w:rPr>
          <w:ins w:id="73" w:author="Michael" w:date="2014-11-03T19:54:00Z"/>
        </w:rPr>
      </w:pPr>
      <w:proofErr w:type="spellStart"/>
      <w:ins w:id="74" w:author="Michael" w:date="2014-11-03T19:54:00Z">
        <w:r w:rsidRPr="00835C49">
          <w:rPr>
            <w:i/>
          </w:rPr>
          <w:t>P</w:t>
        </w:r>
        <w:r>
          <w:rPr>
            <w:i/>
          </w:rPr>
          <w:t>Fan</w:t>
        </w:r>
        <w:r w:rsidRPr="00835C49">
          <w:rPr>
            <w:i/>
            <w:vertAlign w:val="subscript"/>
          </w:rPr>
          <w:t>Design</w:t>
        </w:r>
        <w:proofErr w:type="spellEnd"/>
        <w:r>
          <w:t xml:space="preserve"> </w:t>
        </w:r>
        <w:r>
          <w:tab/>
          <w:t>= Design fan power input when fully loaded and entering air temperature is at the user-specified design inlet temperature [W]</w:t>
        </w:r>
      </w:ins>
    </w:p>
    <w:p w:rsidR="00BB6EDC" w:rsidRPr="00ED269B" w:rsidRDefault="00BB6EDC" w:rsidP="00BB6EDC">
      <w:pPr>
        <w:pStyle w:val="BodyText"/>
        <w:spacing w:after="0"/>
        <w:ind w:left="2880" w:hanging="1800"/>
        <w:rPr>
          <w:ins w:id="75" w:author="Michael" w:date="2014-11-04T08:40:00Z"/>
        </w:rPr>
      </w:pPr>
      <w:ins w:id="76" w:author="Michael" w:date="2014-11-04T08:40:00Z">
        <w:r>
          <w:rPr>
            <w:i/>
          </w:rPr>
          <w:t>UPSPLR</w:t>
        </w:r>
        <w:r>
          <w:tab/>
          <w:t>= Electric power supply part load ratio (can be greater than 1.0)</w:t>
        </w:r>
      </w:ins>
    </w:p>
    <w:p w:rsidR="00054765" w:rsidRPr="00FD0EB6" w:rsidRDefault="00054765" w:rsidP="008A2289">
      <w:pPr>
        <w:pStyle w:val="BodyText"/>
        <w:spacing w:after="0"/>
        <w:ind w:left="2880" w:hanging="1800"/>
        <w:rPr>
          <w:ins w:id="77" w:author="Michael" w:date="2014-11-03T19:54:00Z"/>
        </w:rPr>
      </w:pPr>
    </w:p>
    <w:p w:rsidR="00054765" w:rsidRPr="00FD0EB6" w:rsidRDefault="00054765" w:rsidP="008A2289">
      <w:pPr>
        <w:pStyle w:val="Heading4"/>
        <w:rPr>
          <w:ins w:id="78" w:author="Michael" w:date="2014-11-03T19:54:00Z"/>
        </w:rPr>
      </w:pPr>
      <w:ins w:id="79" w:author="Michael" w:date="2014-11-03T19:54:00Z">
        <w:r>
          <w:t>Variable D</w:t>
        </w:r>
        <w:r w:rsidRPr="00FD0EB6">
          <w:t>efinitions –</w:t>
        </w:r>
        <w:r>
          <w:t xml:space="preserve"> Outputs</w:t>
        </w:r>
        <w:r w:rsidRPr="00FD0EB6">
          <w:t>:</w:t>
        </w:r>
      </w:ins>
    </w:p>
    <w:p w:rsidR="00054765" w:rsidRPr="00835C49" w:rsidRDefault="00054765" w:rsidP="008A2289">
      <w:pPr>
        <w:pStyle w:val="BodyText"/>
        <w:spacing w:after="0"/>
        <w:ind w:left="2880" w:hanging="1800"/>
        <w:rPr>
          <w:ins w:id="80" w:author="Michael" w:date="2014-11-03T19:54:00Z"/>
        </w:rPr>
      </w:pPr>
      <w:ins w:id="81" w:author="Michael" w:date="2014-11-03T19:54:00Z">
        <w:r>
          <w:rPr>
            <w:i/>
          </w:rPr>
          <w:t>PCPU</w:t>
        </w:r>
        <w:r>
          <w:tab/>
          <w:t>= CPU power input [W]</w:t>
        </w:r>
      </w:ins>
    </w:p>
    <w:p w:rsidR="00054765" w:rsidRPr="00835C49" w:rsidRDefault="00054765" w:rsidP="008A2289">
      <w:pPr>
        <w:pStyle w:val="BodyText"/>
        <w:spacing w:after="0"/>
        <w:ind w:left="2880" w:hanging="1800"/>
        <w:rPr>
          <w:ins w:id="82" w:author="Michael" w:date="2014-11-03T19:54:00Z"/>
        </w:rPr>
      </w:pPr>
      <w:proofErr w:type="spellStart"/>
      <w:ins w:id="83" w:author="Michael" w:date="2014-11-03T19:54:00Z">
        <w:r>
          <w:rPr>
            <w:i/>
          </w:rPr>
          <w:t>PFan</w:t>
        </w:r>
        <w:proofErr w:type="spellEnd"/>
        <w:r>
          <w:tab/>
          <w:t>= Fan power input [W]</w:t>
        </w:r>
      </w:ins>
    </w:p>
    <w:p w:rsidR="00BB6EDC" w:rsidRPr="00835C49" w:rsidRDefault="00BB6EDC" w:rsidP="00BB6EDC">
      <w:pPr>
        <w:pStyle w:val="BodyText"/>
        <w:spacing w:after="0"/>
        <w:ind w:left="2880" w:hanging="1800"/>
        <w:rPr>
          <w:ins w:id="84" w:author="Michael" w:date="2014-11-04T08:41:00Z"/>
        </w:rPr>
      </w:pPr>
      <w:ins w:id="85" w:author="Michael" w:date="2014-11-04T08:41:00Z">
        <w:r>
          <w:rPr>
            <w:i/>
          </w:rPr>
          <w:t>PUPS</w:t>
        </w:r>
        <w:r>
          <w:tab/>
          <w:t>= Electric power supply net power input [W]</w:t>
        </w:r>
      </w:ins>
    </w:p>
    <w:p w:rsidR="00054765" w:rsidRPr="00835C49" w:rsidRDefault="00054765" w:rsidP="008A2289">
      <w:pPr>
        <w:pStyle w:val="BodyText"/>
        <w:spacing w:after="0"/>
        <w:ind w:left="2880" w:hanging="1800"/>
        <w:rPr>
          <w:ins w:id="86" w:author="Michael" w:date="2014-11-03T19:54:00Z"/>
        </w:rPr>
      </w:pPr>
      <w:proofErr w:type="spellStart"/>
      <w:ins w:id="87" w:author="Michael" w:date="2014-11-03T19:54:00Z">
        <w:r>
          <w:rPr>
            <w:i/>
          </w:rPr>
          <w:t>TAirOut</w:t>
        </w:r>
        <w:proofErr w:type="spellEnd"/>
        <w:r>
          <w:tab/>
          <w:t>= Air outlet temperature [C]</w:t>
        </w:r>
      </w:ins>
    </w:p>
    <w:p w:rsidR="00054765" w:rsidRPr="00835C49" w:rsidRDefault="00054765" w:rsidP="008A2289">
      <w:pPr>
        <w:pStyle w:val="BodyText"/>
        <w:spacing w:after="0"/>
        <w:ind w:left="2880" w:hanging="1800"/>
        <w:rPr>
          <w:ins w:id="88" w:author="Michael" w:date="2014-11-03T19:54:00Z"/>
        </w:rPr>
      </w:pPr>
      <w:proofErr w:type="spellStart"/>
      <w:ins w:id="89" w:author="Michael" w:date="2014-11-03T19:54:00Z">
        <w:r>
          <w:rPr>
            <w:i/>
          </w:rPr>
          <w:t>VAir</w:t>
        </w:r>
        <w:proofErr w:type="spellEnd"/>
        <w:r>
          <w:tab/>
          <w:t>= Air volume flow rate [m3/s]</w:t>
        </w:r>
      </w:ins>
    </w:p>
    <w:p w:rsidR="00054765" w:rsidRPr="00835C49" w:rsidRDefault="00054765" w:rsidP="008A2289">
      <w:pPr>
        <w:pStyle w:val="BodyText"/>
        <w:spacing w:after="0"/>
        <w:ind w:left="2880" w:hanging="1800"/>
        <w:rPr>
          <w:ins w:id="90" w:author="Michael" w:date="2014-11-03T19:54:00Z"/>
        </w:rPr>
      </w:pPr>
      <w:proofErr w:type="spellStart"/>
      <w:ins w:id="91" w:author="Michael" w:date="2014-11-03T19:54:00Z">
        <w:r>
          <w:rPr>
            <w:i/>
          </w:rPr>
          <w:t>FlowFrac</w:t>
        </w:r>
        <w:proofErr w:type="spellEnd"/>
        <w:r>
          <w:tab/>
          <w:t>= Air volume flow rate fraction of design flow rate</w:t>
        </w:r>
      </w:ins>
    </w:p>
    <w:p w:rsidR="00054765" w:rsidRPr="00835C49" w:rsidRDefault="00054765" w:rsidP="008A2289">
      <w:pPr>
        <w:pStyle w:val="BodyText"/>
        <w:spacing w:after="0"/>
        <w:ind w:left="2880" w:hanging="1800"/>
        <w:rPr>
          <w:ins w:id="92" w:author="Michael" w:date="2014-11-03T19:54:00Z"/>
        </w:rPr>
      </w:pPr>
      <w:proofErr w:type="spellStart"/>
      <w:ins w:id="93" w:author="Michael" w:date="2014-11-03T19:54:00Z">
        <w:r>
          <w:rPr>
            <w:i/>
          </w:rPr>
          <w:t>RecircFrac</w:t>
        </w:r>
        <w:proofErr w:type="spellEnd"/>
        <w:r>
          <w:tab/>
          <w:t>= Recirculation fraction</w:t>
        </w:r>
      </w:ins>
    </w:p>
    <w:p w:rsidR="00054765" w:rsidRDefault="00054765" w:rsidP="008A2289">
      <w:pPr>
        <w:pStyle w:val="BodyText"/>
        <w:spacing w:after="0"/>
        <w:ind w:left="2880" w:hanging="1800"/>
        <w:rPr>
          <w:ins w:id="94" w:author="Michael" w:date="2014-11-03T19:54:00Z"/>
        </w:rPr>
      </w:pPr>
      <w:proofErr w:type="spellStart"/>
      <w:ins w:id="95" w:author="Michael" w:date="2014-11-03T19:54:00Z">
        <w:r>
          <w:rPr>
            <w:i/>
          </w:rPr>
          <w:t>Q</w:t>
        </w:r>
        <w:r>
          <w:rPr>
            <w:i/>
            <w:vertAlign w:val="subscript"/>
          </w:rPr>
          <w:t>Air</w:t>
        </w:r>
        <w:proofErr w:type="spellEnd"/>
        <w:r>
          <w:tab/>
          <w:t>= Air cooling rate [W]</w:t>
        </w:r>
      </w:ins>
    </w:p>
    <w:p w:rsidR="00BB6EDC" w:rsidRDefault="00BB6EDC" w:rsidP="00035A60">
      <w:pPr>
        <w:pStyle w:val="BodyText"/>
        <w:spacing w:after="0"/>
        <w:ind w:left="2880" w:hanging="1800"/>
        <w:rPr>
          <w:ins w:id="96" w:author="Michael" w:date="2014-11-04T08:41:00Z"/>
        </w:rPr>
      </w:pPr>
      <w:ins w:id="97" w:author="Michael" w:date="2014-11-04T08:41:00Z">
        <w:r>
          <w:rPr>
            <w:i/>
          </w:rPr>
          <w:lastRenderedPageBreak/>
          <w:t>Q</w:t>
        </w:r>
        <w:r>
          <w:rPr>
            <w:i/>
            <w:vertAlign w:val="subscript"/>
          </w:rPr>
          <w:t>UPS</w:t>
        </w:r>
        <w:r>
          <w:tab/>
          <w:t>= Electric power supply heat loss rate to zone [W]</w:t>
        </w:r>
      </w:ins>
    </w:p>
    <w:p w:rsidR="00BB6EDC" w:rsidRDefault="00BB6EDC" w:rsidP="00035A60">
      <w:pPr>
        <w:pStyle w:val="BodyText"/>
        <w:spacing w:after="0"/>
        <w:ind w:left="2880" w:hanging="1800"/>
        <w:rPr>
          <w:ins w:id="98" w:author="Michael" w:date="2014-11-04T08:41:00Z"/>
        </w:rPr>
      </w:pPr>
      <w:proofErr w:type="spellStart"/>
      <w:ins w:id="99" w:author="Michael" w:date="2014-11-04T08:41:00Z">
        <w:r>
          <w:rPr>
            <w:i/>
          </w:rPr>
          <w:t>Q</w:t>
        </w:r>
        <w:r>
          <w:rPr>
            <w:i/>
            <w:vertAlign w:val="subscript"/>
          </w:rPr>
          <w:t>Conv</w:t>
        </w:r>
        <w:proofErr w:type="spellEnd"/>
        <w:r>
          <w:tab/>
          <w:t>= Convective heat gain rate to zone heat balance [W]</w:t>
        </w:r>
      </w:ins>
    </w:p>
    <w:p w:rsidR="00054765" w:rsidRPr="005A7E73" w:rsidRDefault="00054765" w:rsidP="008A2289">
      <w:pPr>
        <w:pStyle w:val="BodyText"/>
        <w:spacing w:after="0"/>
        <w:ind w:left="2880" w:hanging="1800"/>
        <w:rPr>
          <w:ins w:id="100" w:author="Michael" w:date="2014-11-03T19:54:00Z"/>
        </w:rPr>
      </w:pPr>
      <w:ins w:id="101" w:author="Michael" w:date="2014-11-03T19:54:00Z">
        <w:r>
          <w:rPr>
            <w:i/>
          </w:rPr>
          <w:t>SHI</w:t>
        </w:r>
        <w:r>
          <w:rPr>
            <w:i/>
          </w:rPr>
          <w:tab/>
        </w:r>
        <w:r w:rsidR="00682B22">
          <w:t>= Supply heat i</w:t>
        </w:r>
        <w:r>
          <w:t>ndex</w:t>
        </w:r>
      </w:ins>
    </w:p>
    <w:p w:rsidR="00682B22" w:rsidRPr="005A7E73" w:rsidRDefault="00682B22" w:rsidP="00682B22">
      <w:pPr>
        <w:pStyle w:val="BodyText"/>
        <w:spacing w:after="0"/>
        <w:ind w:left="2880" w:hanging="1800"/>
        <w:rPr>
          <w:ins w:id="102" w:author="Michael" w:date="2014-11-06T12:14:00Z"/>
        </w:rPr>
      </w:pPr>
      <w:proofErr w:type="spellStart"/>
      <w:ins w:id="103" w:author="Michael" w:date="2014-11-06T12:14:00Z">
        <w:r>
          <w:rPr>
            <w:i/>
          </w:rPr>
          <w:t>SHI</w:t>
        </w:r>
        <w:r>
          <w:rPr>
            <w:i/>
            <w:vertAlign w:val="subscript"/>
          </w:rPr>
          <w:t>Zone</w:t>
        </w:r>
        <w:proofErr w:type="spellEnd"/>
        <w:r>
          <w:rPr>
            <w:i/>
          </w:rPr>
          <w:tab/>
        </w:r>
        <w:r>
          <w:t xml:space="preserve">= </w:t>
        </w:r>
        <w:r>
          <w:t>Zone average supply heat i</w:t>
        </w:r>
        <w:r>
          <w:t>ndex</w:t>
        </w:r>
      </w:ins>
    </w:p>
    <w:p w:rsidR="00054765" w:rsidRDefault="00054765" w:rsidP="008A2289">
      <w:pPr>
        <w:pStyle w:val="BodyText"/>
        <w:spacing w:after="0"/>
        <w:ind w:left="2880" w:hanging="1800"/>
        <w:rPr>
          <w:ins w:id="104" w:author="Michael" w:date="2014-11-03T19:54:00Z"/>
        </w:rPr>
      </w:pPr>
    </w:p>
    <w:p w:rsidR="00054765" w:rsidRPr="00FD0EB6" w:rsidRDefault="00054765" w:rsidP="008A2289">
      <w:pPr>
        <w:pStyle w:val="Heading4"/>
        <w:rPr>
          <w:ins w:id="105" w:author="Michael" w:date="2014-11-03T19:54:00Z"/>
        </w:rPr>
      </w:pPr>
      <w:ins w:id="106" w:author="Michael" w:date="2014-11-03T19:54:00Z">
        <w:r>
          <w:t>Calculations</w:t>
        </w:r>
      </w:ins>
    </w:p>
    <w:p w:rsidR="00054765" w:rsidRDefault="009A6814" w:rsidP="00054765">
      <w:pPr>
        <w:pStyle w:val="BodyText"/>
        <w:spacing w:after="0"/>
        <w:rPr>
          <w:ins w:id="107" w:author="Michael" w:date="2014-11-06T12:00:00Z"/>
        </w:rPr>
      </w:pPr>
      <w:ins w:id="108" w:author="Michael" w:date="2014-11-06T12:00:00Z">
        <w:r>
          <w:t>The design power input is first split into portio</w:t>
        </w:r>
      </w:ins>
      <w:ins w:id="109" w:author="Michael" w:date="2014-11-06T12:01:00Z">
        <w:r>
          <w:t>n</w:t>
        </w:r>
      </w:ins>
      <w:ins w:id="110" w:author="Michael" w:date="2014-11-06T12:00:00Z">
        <w:r>
          <w:t xml:space="preserve">s for the CPU (everything in the equipment except the </w:t>
        </w:r>
      </w:ins>
      <w:ins w:id="111" w:author="Michael" w:date="2014-11-06T12:01:00Z">
        <w:r>
          <w:t>cooling</w:t>
        </w:r>
      </w:ins>
      <w:ins w:id="112" w:author="Michael" w:date="2014-11-06T12:00:00Z">
        <w:r>
          <w:t xml:space="preserve"> </w:t>
        </w:r>
      </w:ins>
      <w:ins w:id="113" w:author="Michael" w:date="2014-11-06T12:01:00Z">
        <w:r>
          <w:t>fans) and the fan(s).</w:t>
        </w:r>
      </w:ins>
    </w:p>
    <w:p w:rsidR="009A6814" w:rsidRDefault="009A6814" w:rsidP="009A6814">
      <w:pPr>
        <w:pStyle w:val="BodyText"/>
        <w:spacing w:after="0"/>
        <w:ind w:left="1440"/>
        <w:rPr>
          <w:ins w:id="114" w:author="Michael" w:date="2014-11-03T19:54:00Z"/>
        </w:rPr>
      </w:pPr>
    </w:p>
    <w:p w:rsidR="00054765" w:rsidRDefault="00054765" w:rsidP="009A6814">
      <w:pPr>
        <w:pStyle w:val="BodyText"/>
        <w:spacing w:after="0"/>
        <w:ind w:left="1440"/>
        <w:rPr>
          <w:ins w:id="115" w:author="Michael" w:date="2014-11-03T19:54:00Z"/>
          <w:i/>
        </w:rPr>
      </w:pPr>
      <w:proofErr w:type="spellStart"/>
      <w:ins w:id="116" w:author="Michael" w:date="2014-11-03T19:54:00Z">
        <w:r w:rsidRPr="00BB4842">
          <w:rPr>
            <w:i/>
          </w:rPr>
          <w:t>P</w:t>
        </w:r>
        <w:r>
          <w:rPr>
            <w:i/>
          </w:rPr>
          <w:t>CPU</w:t>
        </w:r>
        <w:r w:rsidRPr="00BB4842">
          <w:rPr>
            <w:i/>
            <w:vertAlign w:val="subscript"/>
          </w:rPr>
          <w:t>Design</w:t>
        </w:r>
        <w:proofErr w:type="spellEnd"/>
        <w:r w:rsidRPr="00BB4842">
          <w:rPr>
            <w:i/>
          </w:rPr>
          <w:t xml:space="preserve"> = </w:t>
        </w:r>
        <w:proofErr w:type="spellStart"/>
        <w:r w:rsidRPr="00BB4842">
          <w:rPr>
            <w:i/>
          </w:rPr>
          <w:t>P</w:t>
        </w:r>
        <w:r w:rsidRPr="00BB4842">
          <w:rPr>
            <w:i/>
            <w:vertAlign w:val="subscript"/>
          </w:rPr>
          <w:t>Design</w:t>
        </w:r>
        <w:proofErr w:type="spellEnd"/>
        <w:r w:rsidRPr="00BB4842">
          <w:rPr>
            <w:i/>
          </w:rPr>
          <w:t xml:space="preserve"> * </w:t>
        </w:r>
        <w:r>
          <w:rPr>
            <w:i/>
          </w:rPr>
          <w:t xml:space="preserve">(1 - </w:t>
        </w:r>
        <w:proofErr w:type="spellStart"/>
        <w:r>
          <w:rPr>
            <w:i/>
          </w:rPr>
          <w:t>PFanFrac</w:t>
        </w:r>
        <w:r w:rsidRPr="00835C49">
          <w:rPr>
            <w:i/>
            <w:vertAlign w:val="subscript"/>
          </w:rPr>
          <w:t>Design</w:t>
        </w:r>
        <w:proofErr w:type="spellEnd"/>
        <w:r>
          <w:rPr>
            <w:i/>
          </w:rPr>
          <w:t>)</w:t>
        </w:r>
      </w:ins>
    </w:p>
    <w:p w:rsidR="00054765" w:rsidRDefault="00054765" w:rsidP="009A6814">
      <w:pPr>
        <w:pStyle w:val="BodyText"/>
        <w:spacing w:after="0"/>
        <w:ind w:left="1440"/>
        <w:rPr>
          <w:ins w:id="117" w:author="Michael" w:date="2014-11-03T19:54:00Z"/>
          <w:i/>
        </w:rPr>
      </w:pPr>
    </w:p>
    <w:p w:rsidR="00054765" w:rsidRDefault="00054765" w:rsidP="009A6814">
      <w:pPr>
        <w:pStyle w:val="BodyText"/>
        <w:spacing w:after="0"/>
        <w:ind w:left="1440"/>
        <w:rPr>
          <w:ins w:id="118" w:author="Michael" w:date="2014-11-03T19:54:00Z"/>
          <w:i/>
        </w:rPr>
      </w:pPr>
      <w:proofErr w:type="spellStart"/>
      <w:ins w:id="119" w:author="Michael" w:date="2014-11-03T19:54:00Z">
        <w:r w:rsidRPr="00BB4842">
          <w:rPr>
            <w:i/>
          </w:rPr>
          <w:t>P</w:t>
        </w:r>
        <w:r>
          <w:rPr>
            <w:i/>
          </w:rPr>
          <w:t>Fan</w:t>
        </w:r>
        <w:r w:rsidRPr="00BB4842">
          <w:rPr>
            <w:i/>
            <w:vertAlign w:val="subscript"/>
          </w:rPr>
          <w:t>Design</w:t>
        </w:r>
        <w:proofErr w:type="spellEnd"/>
        <w:r w:rsidRPr="00BB4842">
          <w:rPr>
            <w:i/>
          </w:rPr>
          <w:t xml:space="preserve"> = </w:t>
        </w:r>
        <w:proofErr w:type="spellStart"/>
        <w:r w:rsidRPr="00BB4842">
          <w:rPr>
            <w:i/>
          </w:rPr>
          <w:t>P</w:t>
        </w:r>
        <w:r w:rsidRPr="00BB4842">
          <w:rPr>
            <w:i/>
            <w:vertAlign w:val="subscript"/>
          </w:rPr>
          <w:t>Design</w:t>
        </w:r>
        <w:proofErr w:type="spellEnd"/>
        <w:r w:rsidRPr="00BB4842">
          <w:rPr>
            <w:i/>
          </w:rPr>
          <w:t xml:space="preserve"> * </w:t>
        </w:r>
        <w:proofErr w:type="spellStart"/>
        <w:r>
          <w:rPr>
            <w:i/>
          </w:rPr>
          <w:t>PFanFrac</w:t>
        </w:r>
        <w:r w:rsidRPr="00835C49">
          <w:rPr>
            <w:i/>
            <w:vertAlign w:val="subscript"/>
          </w:rPr>
          <w:t>Design</w:t>
        </w:r>
        <w:proofErr w:type="spellEnd"/>
      </w:ins>
    </w:p>
    <w:p w:rsidR="006D3813" w:rsidRDefault="006D3813" w:rsidP="006D3813">
      <w:pPr>
        <w:pStyle w:val="BodyText"/>
        <w:spacing w:after="0"/>
        <w:rPr>
          <w:ins w:id="120" w:author="Michael" w:date="2014-11-06T12:04:00Z"/>
        </w:rPr>
      </w:pPr>
    </w:p>
    <w:p w:rsidR="006D3813" w:rsidRDefault="006D3813" w:rsidP="006D3813">
      <w:pPr>
        <w:pStyle w:val="BodyText"/>
        <w:spacing w:after="0"/>
        <w:rPr>
          <w:ins w:id="121" w:author="Michael" w:date="2014-11-06T12:04:00Z"/>
        </w:rPr>
      </w:pPr>
      <w:ins w:id="122" w:author="Michael" w:date="2014-11-06T12:04:00Z">
        <w:r>
          <w:t>For each time step, the air inlet temperature is calculated depending on the type of air node connection.</w:t>
        </w:r>
      </w:ins>
    </w:p>
    <w:p w:rsidR="00054765" w:rsidRDefault="00054765" w:rsidP="009A6814">
      <w:pPr>
        <w:pStyle w:val="BodyText"/>
        <w:spacing w:after="0"/>
        <w:ind w:left="1440"/>
        <w:rPr>
          <w:ins w:id="123" w:author="Michael" w:date="2014-11-03T19:54:00Z"/>
          <w:i/>
        </w:rPr>
      </w:pPr>
    </w:p>
    <w:p w:rsidR="00054765" w:rsidRDefault="00054765" w:rsidP="009A6814">
      <w:pPr>
        <w:pStyle w:val="BodyText"/>
        <w:spacing w:after="0"/>
        <w:ind w:left="1440"/>
        <w:rPr>
          <w:ins w:id="124" w:author="Michael" w:date="2014-11-03T19:54:00Z"/>
          <w:i/>
        </w:rPr>
      </w:pPr>
      <w:proofErr w:type="spellStart"/>
      <w:ins w:id="125" w:author="Michael" w:date="2014-11-03T19:54:00Z">
        <w:r>
          <w:rPr>
            <w:i/>
          </w:rPr>
          <w:t>TAirIn</w:t>
        </w:r>
        <w:proofErr w:type="spellEnd"/>
        <w:r>
          <w:rPr>
            <w:i/>
          </w:rPr>
          <w:t>:</w:t>
        </w:r>
      </w:ins>
    </w:p>
    <w:p w:rsidR="00054765" w:rsidRDefault="00054765" w:rsidP="009A6814">
      <w:pPr>
        <w:pStyle w:val="BodyText"/>
        <w:spacing w:after="0"/>
        <w:ind w:left="1800"/>
        <w:rPr>
          <w:ins w:id="126" w:author="Michael" w:date="2014-11-03T19:54:00Z"/>
          <w:i/>
        </w:rPr>
      </w:pPr>
      <w:ins w:id="127" w:author="Michael" w:date="2014-11-03T19:54:00Z">
        <w:r>
          <w:rPr>
            <w:i/>
          </w:rPr>
          <w:t xml:space="preserve">If </w:t>
        </w:r>
        <w:r w:rsidRPr="005A7E73">
          <w:rPr>
            <w:i/>
          </w:rPr>
          <w:t>Air Node Connection Type</w:t>
        </w:r>
        <w:r>
          <w:rPr>
            <w:i/>
          </w:rPr>
          <w:t xml:space="preserve"> = </w:t>
        </w:r>
        <w:proofErr w:type="spellStart"/>
        <w:r w:rsidRPr="00B669C5">
          <w:rPr>
            <w:i/>
          </w:rPr>
          <w:t>AdjustedSupply</w:t>
        </w:r>
        <w:proofErr w:type="spellEnd"/>
      </w:ins>
    </w:p>
    <w:p w:rsidR="00054765" w:rsidRDefault="00054765" w:rsidP="009A6814">
      <w:pPr>
        <w:pStyle w:val="BodyText"/>
        <w:spacing w:after="0"/>
        <w:ind w:left="2160"/>
        <w:rPr>
          <w:ins w:id="128" w:author="Michael" w:date="2014-11-03T19:54:00Z"/>
          <w:i/>
        </w:rPr>
      </w:pPr>
      <w:proofErr w:type="spellStart"/>
      <w:ins w:id="129" w:author="Michael" w:date="2014-11-03T19:54:00Z">
        <w:r>
          <w:rPr>
            <w:i/>
          </w:rPr>
          <w:t>RecircFrac</w:t>
        </w:r>
        <w:proofErr w:type="spellEnd"/>
        <w:r>
          <w:rPr>
            <w:i/>
          </w:rPr>
          <w:t xml:space="preserve"> = </w:t>
        </w:r>
        <w:proofErr w:type="spellStart"/>
        <w:r>
          <w:rPr>
            <w:i/>
          </w:rPr>
          <w:t>RecircFrac</w:t>
        </w:r>
        <w:r w:rsidRPr="00FD0EB6">
          <w:rPr>
            <w:i/>
            <w:vertAlign w:val="subscript"/>
          </w:rPr>
          <w:t>Design</w:t>
        </w:r>
        <w:proofErr w:type="spellEnd"/>
        <w:r w:rsidDel="007E64CB">
          <w:rPr>
            <w:i/>
          </w:rPr>
          <w:t xml:space="preserve"> </w:t>
        </w:r>
        <w:r>
          <w:rPr>
            <w:i/>
          </w:rPr>
          <w:t xml:space="preserve">* </w:t>
        </w:r>
        <w:proofErr w:type="spellStart"/>
        <w:proofErr w:type="gramStart"/>
        <w:r>
          <w:rPr>
            <w:i/>
          </w:rPr>
          <w:t>RecircfLoadTAir</w:t>
        </w:r>
        <w:proofErr w:type="spellEnd"/>
        <w:r>
          <w:rPr>
            <w:i/>
          </w:rPr>
          <w:t>(</w:t>
        </w:r>
        <w:proofErr w:type="spellStart"/>
        <w:proofErr w:type="gramEnd"/>
        <w:r w:rsidRPr="00BB4842">
          <w:rPr>
            <w:i/>
          </w:rPr>
          <w:t>Sch</w:t>
        </w:r>
        <w:r w:rsidRPr="00BB4842">
          <w:rPr>
            <w:i/>
            <w:vertAlign w:val="subscript"/>
          </w:rPr>
          <w:t>CPULoading</w:t>
        </w:r>
        <w:proofErr w:type="spellEnd"/>
        <w:r w:rsidDel="007E64CB">
          <w:rPr>
            <w:i/>
          </w:rPr>
          <w:t xml:space="preserve"> </w:t>
        </w:r>
        <w:proofErr w:type="spellStart"/>
        <w:r>
          <w:rPr>
            <w:i/>
          </w:rPr>
          <w:t>TAirSupply</w:t>
        </w:r>
        <w:proofErr w:type="spellEnd"/>
        <w:r>
          <w:rPr>
            <w:i/>
          </w:rPr>
          <w:t>)</w:t>
        </w:r>
      </w:ins>
    </w:p>
    <w:p w:rsidR="00054765" w:rsidRDefault="00054765" w:rsidP="009A6814">
      <w:pPr>
        <w:pStyle w:val="BodyText"/>
        <w:spacing w:after="0"/>
        <w:ind w:left="2160"/>
        <w:rPr>
          <w:ins w:id="130" w:author="Michael" w:date="2014-11-03T19:54:00Z"/>
          <w:i/>
        </w:rPr>
      </w:pPr>
      <w:proofErr w:type="spellStart"/>
      <w:ins w:id="131" w:author="Michael" w:date="2014-11-03T19:54:00Z">
        <w:r>
          <w:rPr>
            <w:i/>
          </w:rPr>
          <w:t>TAirIn</w:t>
        </w:r>
        <w:proofErr w:type="spellEnd"/>
        <w:r>
          <w:rPr>
            <w:i/>
          </w:rPr>
          <w:t xml:space="preserve"> = </w:t>
        </w:r>
        <w:proofErr w:type="spellStart"/>
        <w:r>
          <w:rPr>
            <w:i/>
          </w:rPr>
          <w:t>TAirSupply</w:t>
        </w:r>
        <w:proofErr w:type="spellEnd"/>
        <w:r>
          <w:rPr>
            <w:i/>
          </w:rPr>
          <w:t xml:space="preserve"> * (1 – </w:t>
        </w:r>
        <w:proofErr w:type="spellStart"/>
        <w:r>
          <w:rPr>
            <w:i/>
          </w:rPr>
          <w:t>RecircFrac</w:t>
        </w:r>
        <w:proofErr w:type="spellEnd"/>
        <w:r>
          <w:rPr>
            <w:i/>
          </w:rPr>
          <w:t>)</w:t>
        </w:r>
        <w:r w:rsidRPr="00444847">
          <w:rPr>
            <w:i/>
          </w:rPr>
          <w:t xml:space="preserve"> </w:t>
        </w:r>
        <w:r>
          <w:rPr>
            <w:i/>
          </w:rPr>
          <w:t>+</w:t>
        </w:r>
        <w:proofErr w:type="spellStart"/>
        <w:r>
          <w:rPr>
            <w:i/>
          </w:rPr>
          <w:t>TAirZone</w:t>
        </w:r>
        <w:proofErr w:type="spellEnd"/>
        <w:r>
          <w:rPr>
            <w:i/>
          </w:rPr>
          <w:t xml:space="preserve"> * </w:t>
        </w:r>
        <w:proofErr w:type="spellStart"/>
        <w:r>
          <w:rPr>
            <w:i/>
          </w:rPr>
          <w:t>RecircFrac</w:t>
        </w:r>
        <w:proofErr w:type="spellEnd"/>
      </w:ins>
    </w:p>
    <w:p w:rsidR="008A2289" w:rsidRDefault="008A2289" w:rsidP="009A6814">
      <w:pPr>
        <w:pStyle w:val="BodyText"/>
        <w:spacing w:after="0"/>
        <w:ind w:left="1620"/>
        <w:rPr>
          <w:ins w:id="132" w:author="Michael" w:date="2014-11-03T20:03:00Z"/>
          <w:i/>
        </w:rPr>
      </w:pPr>
    </w:p>
    <w:p w:rsidR="00054765" w:rsidRDefault="00054765" w:rsidP="009A6814">
      <w:pPr>
        <w:pStyle w:val="BodyText"/>
        <w:spacing w:after="0"/>
        <w:ind w:left="1800"/>
        <w:rPr>
          <w:ins w:id="133" w:author="Michael" w:date="2014-11-03T19:54:00Z"/>
          <w:i/>
        </w:rPr>
      </w:pPr>
      <w:ins w:id="134" w:author="Michael" w:date="2014-11-03T19:54:00Z">
        <w:r>
          <w:rPr>
            <w:i/>
          </w:rPr>
          <w:t xml:space="preserve">If </w:t>
        </w:r>
        <w:r w:rsidRPr="005A7E73">
          <w:rPr>
            <w:i/>
          </w:rPr>
          <w:t>Air Node Connection Type</w:t>
        </w:r>
        <w:r>
          <w:rPr>
            <w:i/>
          </w:rPr>
          <w:t xml:space="preserve"> = </w:t>
        </w:r>
        <w:proofErr w:type="spellStart"/>
        <w:r>
          <w:rPr>
            <w:i/>
          </w:rPr>
          <w:t>ZoneAirNode</w:t>
        </w:r>
        <w:proofErr w:type="spellEnd"/>
      </w:ins>
    </w:p>
    <w:p w:rsidR="00054765" w:rsidRDefault="00054765" w:rsidP="009A6814">
      <w:pPr>
        <w:pStyle w:val="BodyText"/>
        <w:spacing w:after="0"/>
        <w:ind w:left="2160"/>
        <w:rPr>
          <w:ins w:id="135" w:author="Michael" w:date="2014-11-03T19:54:00Z"/>
          <w:i/>
        </w:rPr>
      </w:pPr>
      <w:proofErr w:type="spellStart"/>
      <w:ins w:id="136" w:author="Michael" w:date="2014-11-03T19:54:00Z">
        <w:r>
          <w:rPr>
            <w:i/>
          </w:rPr>
          <w:t>TAirIn</w:t>
        </w:r>
        <w:proofErr w:type="spellEnd"/>
        <w:r>
          <w:rPr>
            <w:i/>
          </w:rPr>
          <w:t xml:space="preserve"> = </w:t>
        </w:r>
        <w:proofErr w:type="spellStart"/>
        <w:r>
          <w:rPr>
            <w:i/>
          </w:rPr>
          <w:t>TAirZone</w:t>
        </w:r>
        <w:proofErr w:type="spellEnd"/>
      </w:ins>
    </w:p>
    <w:p w:rsidR="008A2289" w:rsidRDefault="008A2289" w:rsidP="009A6814">
      <w:pPr>
        <w:pStyle w:val="BodyText"/>
        <w:spacing w:after="0"/>
        <w:ind w:left="1620"/>
        <w:rPr>
          <w:ins w:id="137" w:author="Michael" w:date="2014-11-03T20:03:00Z"/>
          <w:i/>
        </w:rPr>
      </w:pPr>
    </w:p>
    <w:p w:rsidR="00054765" w:rsidRDefault="00054765" w:rsidP="009A6814">
      <w:pPr>
        <w:pStyle w:val="BodyText"/>
        <w:spacing w:after="0"/>
        <w:ind w:left="1800"/>
        <w:rPr>
          <w:ins w:id="138" w:author="Michael" w:date="2014-11-03T19:54:00Z"/>
          <w:i/>
        </w:rPr>
      </w:pPr>
      <w:ins w:id="139" w:author="Michael" w:date="2014-11-03T19:54:00Z">
        <w:r>
          <w:rPr>
            <w:i/>
          </w:rPr>
          <w:t xml:space="preserve">If </w:t>
        </w:r>
        <w:r w:rsidRPr="005A7E73">
          <w:rPr>
            <w:i/>
          </w:rPr>
          <w:t>Air Node Connection Type</w:t>
        </w:r>
        <w:r>
          <w:rPr>
            <w:i/>
          </w:rPr>
          <w:t xml:space="preserve"> = </w:t>
        </w:r>
        <w:proofErr w:type="spellStart"/>
        <w:r w:rsidRPr="00B669C5">
          <w:rPr>
            <w:i/>
          </w:rPr>
          <w:t>RoomAirModel</w:t>
        </w:r>
        <w:proofErr w:type="spellEnd"/>
      </w:ins>
    </w:p>
    <w:p w:rsidR="00054765" w:rsidRDefault="00054765" w:rsidP="009A6814">
      <w:pPr>
        <w:pStyle w:val="BodyText"/>
        <w:spacing w:after="0"/>
        <w:ind w:left="2160"/>
        <w:rPr>
          <w:ins w:id="140" w:author="Michael" w:date="2014-11-03T19:54:00Z"/>
          <w:i/>
        </w:rPr>
      </w:pPr>
      <w:proofErr w:type="spellStart"/>
      <w:ins w:id="141" w:author="Michael" w:date="2014-11-03T19:54:00Z">
        <w:r>
          <w:rPr>
            <w:i/>
          </w:rPr>
          <w:t>TAirIn</w:t>
        </w:r>
        <w:proofErr w:type="spellEnd"/>
        <w:r>
          <w:rPr>
            <w:i/>
          </w:rPr>
          <w:t xml:space="preserve"> = </w:t>
        </w:r>
        <w:proofErr w:type="spellStart"/>
        <w:r>
          <w:rPr>
            <w:i/>
          </w:rPr>
          <w:t>TRoomAirNodeIn</w:t>
        </w:r>
        <w:proofErr w:type="spellEnd"/>
      </w:ins>
    </w:p>
    <w:p w:rsidR="006D3813" w:rsidRDefault="006D3813" w:rsidP="006D3813">
      <w:pPr>
        <w:pStyle w:val="BodyText"/>
        <w:spacing w:after="0"/>
        <w:rPr>
          <w:ins w:id="142" w:author="Michael" w:date="2014-11-06T12:05:00Z"/>
        </w:rPr>
      </w:pPr>
    </w:p>
    <w:p w:rsidR="006D3813" w:rsidRDefault="006D3813" w:rsidP="006D3813">
      <w:pPr>
        <w:pStyle w:val="BodyText"/>
        <w:spacing w:after="0"/>
        <w:rPr>
          <w:ins w:id="143" w:author="Michael" w:date="2014-11-06T12:05:00Z"/>
        </w:rPr>
      </w:pPr>
      <w:ins w:id="144" w:author="Michael" w:date="2014-11-06T12:05:00Z">
        <w:r>
          <w:t xml:space="preserve">Using the air inlet temperature, the CPU power </w:t>
        </w:r>
      </w:ins>
      <w:ins w:id="145" w:author="Michael" w:date="2014-11-06T12:06:00Z">
        <w:r>
          <w:t>consumption</w:t>
        </w:r>
      </w:ins>
      <w:ins w:id="146" w:author="Michael" w:date="2014-11-06T12:05:00Z">
        <w:r>
          <w:t xml:space="preserve">, air flow rate, fan power </w:t>
        </w:r>
      </w:ins>
      <w:ins w:id="147" w:author="Michael" w:date="2014-11-06T12:06:00Z">
        <w:r>
          <w:t>consumption</w:t>
        </w:r>
      </w:ins>
      <w:ins w:id="148" w:author="Michael" w:date="2014-11-06T12:07:00Z">
        <w:r>
          <w:t>, and power supply power consumption</w:t>
        </w:r>
      </w:ins>
      <w:ins w:id="149" w:author="Michael" w:date="2014-11-06T12:05:00Z">
        <w:r>
          <w:t xml:space="preserve"> are calculated.</w:t>
        </w:r>
      </w:ins>
    </w:p>
    <w:p w:rsidR="00054765" w:rsidRDefault="00054765" w:rsidP="009A6814">
      <w:pPr>
        <w:pStyle w:val="BodyText"/>
        <w:spacing w:after="0"/>
        <w:ind w:left="1440"/>
        <w:rPr>
          <w:ins w:id="150" w:author="Michael" w:date="2014-11-03T19:54:00Z"/>
          <w:i/>
        </w:rPr>
      </w:pPr>
    </w:p>
    <w:p w:rsidR="00054765" w:rsidRDefault="00054765" w:rsidP="009A6814">
      <w:pPr>
        <w:pStyle w:val="BodyText"/>
        <w:spacing w:after="0"/>
        <w:ind w:left="1440"/>
        <w:rPr>
          <w:ins w:id="151" w:author="Michael" w:date="2014-11-03T19:54:00Z"/>
          <w:i/>
        </w:rPr>
      </w:pPr>
      <w:ins w:id="152" w:author="Michael" w:date="2014-11-03T19:54:00Z">
        <w:r w:rsidRPr="00BB4842">
          <w:rPr>
            <w:i/>
          </w:rPr>
          <w:t>P</w:t>
        </w:r>
        <w:r>
          <w:rPr>
            <w:i/>
          </w:rPr>
          <w:t>CPU</w:t>
        </w:r>
        <w:r w:rsidRPr="00BB4842">
          <w:rPr>
            <w:i/>
          </w:rPr>
          <w:t xml:space="preserve"> = </w:t>
        </w:r>
        <w:proofErr w:type="spellStart"/>
        <w:r w:rsidRPr="00BB4842">
          <w:rPr>
            <w:i/>
          </w:rPr>
          <w:t>P</w:t>
        </w:r>
        <w:r>
          <w:rPr>
            <w:i/>
          </w:rPr>
          <w:t>CPU</w:t>
        </w:r>
        <w:r w:rsidRPr="00BB4842">
          <w:rPr>
            <w:i/>
            <w:vertAlign w:val="subscript"/>
          </w:rPr>
          <w:t>Design</w:t>
        </w:r>
        <w:proofErr w:type="spellEnd"/>
        <w:r w:rsidRPr="00BB4842">
          <w:rPr>
            <w:i/>
          </w:rPr>
          <w:t xml:space="preserve"> * </w:t>
        </w:r>
        <w:proofErr w:type="spellStart"/>
        <w:r w:rsidRPr="00BB4842">
          <w:rPr>
            <w:i/>
          </w:rPr>
          <w:t>Sch</w:t>
        </w:r>
        <w:r w:rsidRPr="00BB4842">
          <w:rPr>
            <w:i/>
            <w:vertAlign w:val="subscript"/>
          </w:rPr>
          <w:t>DesignLevel</w:t>
        </w:r>
        <w:proofErr w:type="spellEnd"/>
        <w:r w:rsidRPr="00BB4842">
          <w:rPr>
            <w:i/>
          </w:rPr>
          <w:t xml:space="preserve"> * </w:t>
        </w:r>
        <w:proofErr w:type="spellStart"/>
        <w:proofErr w:type="gramStart"/>
        <w:r w:rsidRPr="00BB4842">
          <w:rPr>
            <w:i/>
          </w:rPr>
          <w:t>PfLoadTAir</w:t>
        </w:r>
        <w:proofErr w:type="spellEnd"/>
        <w:r w:rsidRPr="00BB4842">
          <w:rPr>
            <w:i/>
          </w:rPr>
          <w:t>(</w:t>
        </w:r>
        <w:proofErr w:type="spellStart"/>
        <w:proofErr w:type="gramEnd"/>
        <w:r w:rsidRPr="00BB4842">
          <w:rPr>
            <w:i/>
          </w:rPr>
          <w:t>Sch</w:t>
        </w:r>
        <w:r w:rsidRPr="00BB4842">
          <w:rPr>
            <w:i/>
            <w:vertAlign w:val="subscript"/>
          </w:rPr>
          <w:t>CPULoading</w:t>
        </w:r>
        <w:proofErr w:type="spellEnd"/>
        <w:r>
          <w:rPr>
            <w:i/>
          </w:rPr>
          <w:t xml:space="preserve">, </w:t>
        </w:r>
        <w:proofErr w:type="spellStart"/>
        <w:r>
          <w:rPr>
            <w:i/>
          </w:rPr>
          <w:t>TAirIn</w:t>
        </w:r>
        <w:proofErr w:type="spellEnd"/>
        <w:r>
          <w:rPr>
            <w:i/>
          </w:rPr>
          <w:t>)</w:t>
        </w:r>
      </w:ins>
    </w:p>
    <w:p w:rsidR="00054765" w:rsidRDefault="00054765" w:rsidP="009A6814">
      <w:pPr>
        <w:pStyle w:val="BodyText"/>
        <w:spacing w:after="0"/>
        <w:ind w:left="1440"/>
        <w:rPr>
          <w:ins w:id="153" w:author="Michael" w:date="2014-11-03T19:54:00Z"/>
          <w:i/>
        </w:rPr>
      </w:pPr>
    </w:p>
    <w:p w:rsidR="00054765" w:rsidRDefault="00054765" w:rsidP="009A6814">
      <w:pPr>
        <w:pStyle w:val="BodyText"/>
        <w:spacing w:after="0"/>
        <w:ind w:left="1440"/>
        <w:rPr>
          <w:ins w:id="154" w:author="Michael" w:date="2014-11-03T19:54:00Z"/>
          <w:i/>
        </w:rPr>
      </w:pPr>
      <w:proofErr w:type="spellStart"/>
      <w:ins w:id="155" w:author="Michael" w:date="2014-11-03T19:54:00Z">
        <w:r>
          <w:rPr>
            <w:i/>
          </w:rPr>
          <w:t>FlowFrac</w:t>
        </w:r>
        <w:proofErr w:type="spellEnd"/>
        <w:r>
          <w:rPr>
            <w:i/>
          </w:rPr>
          <w:t xml:space="preserve"> = </w:t>
        </w:r>
        <w:proofErr w:type="spellStart"/>
        <w:proofErr w:type="gramStart"/>
        <w:r>
          <w:rPr>
            <w:i/>
          </w:rPr>
          <w:t>VAirfLoadTAir</w:t>
        </w:r>
        <w:proofErr w:type="spellEnd"/>
        <w:r>
          <w:rPr>
            <w:i/>
          </w:rPr>
          <w:t>(</w:t>
        </w:r>
        <w:proofErr w:type="spellStart"/>
        <w:proofErr w:type="gramEnd"/>
        <w:r w:rsidRPr="00FD0EB6">
          <w:rPr>
            <w:i/>
          </w:rPr>
          <w:t>Sch</w:t>
        </w:r>
        <w:r w:rsidRPr="00FD0EB6">
          <w:rPr>
            <w:i/>
            <w:vertAlign w:val="subscript"/>
          </w:rPr>
          <w:t>CPULoading</w:t>
        </w:r>
        <w:proofErr w:type="spellEnd"/>
        <w:r>
          <w:t xml:space="preserve">, </w:t>
        </w:r>
        <w:proofErr w:type="spellStart"/>
        <w:r>
          <w:rPr>
            <w:i/>
          </w:rPr>
          <w:t>TAir</w:t>
        </w:r>
        <w:r w:rsidRPr="00FD0EB6">
          <w:rPr>
            <w:i/>
          </w:rPr>
          <w:t>In</w:t>
        </w:r>
        <w:proofErr w:type="spellEnd"/>
        <w:r>
          <w:rPr>
            <w:i/>
          </w:rPr>
          <w:t>)</w:t>
        </w:r>
      </w:ins>
    </w:p>
    <w:p w:rsidR="00054765" w:rsidRDefault="00054765" w:rsidP="009A6814">
      <w:pPr>
        <w:pStyle w:val="BodyText"/>
        <w:spacing w:after="0"/>
        <w:ind w:left="1440"/>
        <w:rPr>
          <w:ins w:id="156" w:author="Michael" w:date="2014-11-03T19:54:00Z"/>
          <w:i/>
        </w:rPr>
      </w:pPr>
    </w:p>
    <w:p w:rsidR="00054765" w:rsidRDefault="00054765" w:rsidP="009A6814">
      <w:pPr>
        <w:pStyle w:val="BodyText"/>
        <w:spacing w:after="0"/>
        <w:ind w:left="1440"/>
        <w:rPr>
          <w:ins w:id="157" w:author="Michael" w:date="2014-11-03T19:54:00Z"/>
          <w:i/>
        </w:rPr>
      </w:pPr>
      <w:proofErr w:type="spellStart"/>
      <w:ins w:id="158" w:author="Michael" w:date="2014-11-03T19:54:00Z">
        <w:r>
          <w:rPr>
            <w:i/>
          </w:rPr>
          <w:t>VAir</w:t>
        </w:r>
        <w:proofErr w:type="spellEnd"/>
        <w:r>
          <w:rPr>
            <w:i/>
          </w:rPr>
          <w:t xml:space="preserve"> = </w:t>
        </w:r>
        <w:proofErr w:type="spellStart"/>
        <w:r>
          <w:rPr>
            <w:i/>
          </w:rPr>
          <w:t>V</w:t>
        </w:r>
        <w:r w:rsidRPr="00FD0EB6">
          <w:rPr>
            <w:i/>
          </w:rPr>
          <w:t>Air</w:t>
        </w:r>
        <w:r w:rsidRPr="00FD0EB6">
          <w:rPr>
            <w:i/>
            <w:vertAlign w:val="subscript"/>
          </w:rPr>
          <w:t>Design</w:t>
        </w:r>
        <w:proofErr w:type="spellEnd"/>
        <w:r>
          <w:rPr>
            <w:i/>
          </w:rPr>
          <w:t xml:space="preserve"> * </w:t>
        </w:r>
        <w:proofErr w:type="spellStart"/>
        <w:r>
          <w:rPr>
            <w:i/>
          </w:rPr>
          <w:t>FlowFrac</w:t>
        </w:r>
        <w:proofErr w:type="spellEnd"/>
      </w:ins>
    </w:p>
    <w:p w:rsidR="00054765" w:rsidRDefault="00054765" w:rsidP="009A6814">
      <w:pPr>
        <w:pStyle w:val="BodyText"/>
        <w:spacing w:after="0"/>
        <w:ind w:left="1440"/>
        <w:rPr>
          <w:ins w:id="159" w:author="Michael" w:date="2014-11-03T19:54:00Z"/>
          <w:i/>
        </w:rPr>
      </w:pPr>
    </w:p>
    <w:p w:rsidR="00054765" w:rsidRDefault="00054765" w:rsidP="009A6814">
      <w:pPr>
        <w:pStyle w:val="BodyText"/>
        <w:spacing w:after="0"/>
        <w:ind w:left="1440"/>
        <w:rPr>
          <w:ins w:id="160" w:author="Michael" w:date="2014-11-03T19:54:00Z"/>
          <w:i/>
        </w:rPr>
      </w:pPr>
      <w:proofErr w:type="spellStart"/>
      <w:ins w:id="161" w:author="Michael" w:date="2014-11-03T19:54:00Z">
        <w:r w:rsidRPr="00BB4842">
          <w:rPr>
            <w:i/>
          </w:rPr>
          <w:t>P</w:t>
        </w:r>
        <w:r>
          <w:rPr>
            <w:i/>
          </w:rPr>
          <w:t>Fan</w:t>
        </w:r>
        <w:proofErr w:type="spellEnd"/>
        <w:r w:rsidRPr="00BB4842">
          <w:rPr>
            <w:i/>
          </w:rPr>
          <w:t xml:space="preserve"> = </w:t>
        </w:r>
        <w:proofErr w:type="spellStart"/>
        <w:r w:rsidRPr="00BB4842">
          <w:rPr>
            <w:i/>
          </w:rPr>
          <w:t>P</w:t>
        </w:r>
        <w:r>
          <w:rPr>
            <w:i/>
          </w:rPr>
          <w:t>Fan</w:t>
        </w:r>
        <w:r w:rsidRPr="00BB4842">
          <w:rPr>
            <w:i/>
            <w:vertAlign w:val="subscript"/>
          </w:rPr>
          <w:t>Design</w:t>
        </w:r>
        <w:proofErr w:type="spellEnd"/>
        <w:r w:rsidRPr="00BB4842">
          <w:rPr>
            <w:i/>
          </w:rPr>
          <w:t xml:space="preserve"> * </w:t>
        </w:r>
        <w:proofErr w:type="spellStart"/>
        <w:r w:rsidRPr="00BB4842">
          <w:rPr>
            <w:i/>
          </w:rPr>
          <w:t>Sch</w:t>
        </w:r>
        <w:r w:rsidRPr="00BB4842">
          <w:rPr>
            <w:i/>
            <w:vertAlign w:val="subscript"/>
          </w:rPr>
          <w:t>DesignLevel</w:t>
        </w:r>
        <w:proofErr w:type="spellEnd"/>
        <w:r w:rsidRPr="00BB4842">
          <w:rPr>
            <w:i/>
          </w:rPr>
          <w:t xml:space="preserve"> * </w:t>
        </w:r>
        <w:proofErr w:type="spellStart"/>
        <w:proofErr w:type="gramStart"/>
        <w:r>
          <w:rPr>
            <w:i/>
          </w:rPr>
          <w:t>PFanfFlowFrac</w:t>
        </w:r>
        <w:proofErr w:type="spellEnd"/>
        <w:r>
          <w:rPr>
            <w:i/>
          </w:rPr>
          <w:t>(</w:t>
        </w:r>
        <w:proofErr w:type="spellStart"/>
        <w:proofErr w:type="gramEnd"/>
        <w:r>
          <w:rPr>
            <w:i/>
          </w:rPr>
          <w:t>FlowFrac</w:t>
        </w:r>
        <w:proofErr w:type="spellEnd"/>
        <w:r>
          <w:rPr>
            <w:i/>
          </w:rPr>
          <w:t>)</w:t>
        </w:r>
      </w:ins>
    </w:p>
    <w:p w:rsidR="00BB6EDC" w:rsidRDefault="00BB6EDC" w:rsidP="009A6814">
      <w:pPr>
        <w:pStyle w:val="BodyText"/>
        <w:spacing w:after="0"/>
        <w:ind w:left="1440"/>
        <w:rPr>
          <w:ins w:id="162" w:author="Michael" w:date="2014-11-04T08:42:00Z"/>
          <w:i/>
        </w:rPr>
      </w:pPr>
    </w:p>
    <w:p w:rsidR="00BB6EDC" w:rsidRDefault="00BB6EDC" w:rsidP="009A6814">
      <w:pPr>
        <w:pStyle w:val="BodyText"/>
        <w:spacing w:after="0"/>
        <w:ind w:left="1440"/>
        <w:rPr>
          <w:ins w:id="163" w:author="Michael" w:date="2014-11-04T08:42:00Z"/>
          <w:i/>
        </w:rPr>
      </w:pPr>
      <w:ins w:id="164" w:author="Michael" w:date="2014-11-04T08:42:00Z">
        <w:r>
          <w:rPr>
            <w:i/>
          </w:rPr>
          <w:t xml:space="preserve">UPSPLR = (PCPU + </w:t>
        </w:r>
        <w:proofErr w:type="spellStart"/>
        <w:r>
          <w:rPr>
            <w:i/>
          </w:rPr>
          <w:t>PFan</w:t>
        </w:r>
        <w:proofErr w:type="spellEnd"/>
        <w:r>
          <w:rPr>
            <w:i/>
          </w:rPr>
          <w:t>) / (</w:t>
        </w:r>
        <w:proofErr w:type="spellStart"/>
        <w:r w:rsidRPr="00BB4842">
          <w:rPr>
            <w:i/>
          </w:rPr>
          <w:t>P</w:t>
        </w:r>
        <w:r>
          <w:rPr>
            <w:i/>
          </w:rPr>
          <w:t>CPU</w:t>
        </w:r>
        <w:r w:rsidRPr="00BB4842">
          <w:rPr>
            <w:i/>
            <w:vertAlign w:val="subscript"/>
          </w:rPr>
          <w:t>Design</w:t>
        </w:r>
        <w:proofErr w:type="spellEnd"/>
        <w:r>
          <w:rPr>
            <w:i/>
          </w:rPr>
          <w:t xml:space="preserve"> +</w:t>
        </w:r>
        <w:r w:rsidRPr="00547CDA">
          <w:rPr>
            <w:i/>
          </w:rPr>
          <w:t xml:space="preserve"> </w:t>
        </w:r>
        <w:proofErr w:type="spellStart"/>
        <w:r w:rsidRPr="00BB4842">
          <w:rPr>
            <w:i/>
          </w:rPr>
          <w:t>P</w:t>
        </w:r>
        <w:r>
          <w:rPr>
            <w:i/>
          </w:rPr>
          <w:t>Fan</w:t>
        </w:r>
        <w:r w:rsidRPr="00BB4842">
          <w:rPr>
            <w:i/>
            <w:vertAlign w:val="subscript"/>
          </w:rPr>
          <w:t>Design</w:t>
        </w:r>
        <w:proofErr w:type="spellEnd"/>
        <w:r>
          <w:rPr>
            <w:i/>
          </w:rPr>
          <w:t>)</w:t>
        </w:r>
      </w:ins>
    </w:p>
    <w:p w:rsidR="00BB6EDC" w:rsidRDefault="00BB6EDC" w:rsidP="009A6814">
      <w:pPr>
        <w:pStyle w:val="BodyText"/>
        <w:spacing w:after="0"/>
        <w:ind w:left="1440"/>
        <w:rPr>
          <w:ins w:id="165" w:author="Michael" w:date="2014-11-04T08:42:00Z"/>
          <w:i/>
        </w:rPr>
      </w:pPr>
    </w:p>
    <w:p w:rsidR="00BB6EDC" w:rsidRDefault="00BB6EDC" w:rsidP="009A6814">
      <w:pPr>
        <w:pStyle w:val="BodyText"/>
        <w:spacing w:after="0"/>
        <w:ind w:left="1440"/>
        <w:rPr>
          <w:ins w:id="166" w:author="Michael" w:date="2014-11-04T08:42:00Z"/>
          <w:i/>
        </w:rPr>
      </w:pPr>
      <w:ins w:id="167" w:author="Michael" w:date="2014-11-04T08:42:00Z">
        <w:r w:rsidRPr="00BB4842">
          <w:rPr>
            <w:i/>
          </w:rPr>
          <w:t>P</w:t>
        </w:r>
        <w:r>
          <w:rPr>
            <w:i/>
          </w:rPr>
          <w:t>UPS</w:t>
        </w:r>
        <w:r w:rsidRPr="00BB4842">
          <w:rPr>
            <w:i/>
          </w:rPr>
          <w:t xml:space="preserve"> = </w:t>
        </w:r>
        <w:r>
          <w:rPr>
            <w:i/>
          </w:rPr>
          <w:t xml:space="preserve">(PCPU + </w:t>
        </w:r>
        <w:proofErr w:type="spellStart"/>
        <w:r>
          <w:rPr>
            <w:i/>
          </w:rPr>
          <w:t>PFan</w:t>
        </w:r>
        <w:proofErr w:type="spellEnd"/>
        <w:r>
          <w:rPr>
            <w:i/>
          </w:rPr>
          <w:t xml:space="preserve">) * (1 - </w:t>
        </w:r>
        <w:proofErr w:type="spellStart"/>
        <w:r>
          <w:rPr>
            <w:i/>
          </w:rPr>
          <w:t>UPSEffic</w:t>
        </w:r>
        <w:r>
          <w:rPr>
            <w:i/>
            <w:vertAlign w:val="subscript"/>
          </w:rPr>
          <w:t>Design</w:t>
        </w:r>
        <w:proofErr w:type="spellEnd"/>
        <w:r w:rsidRPr="00BB4842">
          <w:rPr>
            <w:i/>
          </w:rPr>
          <w:t xml:space="preserve"> * </w:t>
        </w:r>
        <w:proofErr w:type="spellStart"/>
        <w:r>
          <w:rPr>
            <w:i/>
          </w:rPr>
          <w:t>UPSEfficfPLR</w:t>
        </w:r>
        <w:proofErr w:type="spellEnd"/>
        <w:r>
          <w:rPr>
            <w:i/>
          </w:rPr>
          <w:t xml:space="preserve"> (UPSPLR))</w:t>
        </w:r>
      </w:ins>
    </w:p>
    <w:p w:rsidR="006D3813" w:rsidRDefault="006D3813" w:rsidP="006D3813">
      <w:pPr>
        <w:pStyle w:val="BodyText"/>
        <w:spacing w:after="0"/>
        <w:rPr>
          <w:ins w:id="168" w:author="Michael" w:date="2014-11-06T12:07:00Z"/>
        </w:rPr>
      </w:pPr>
    </w:p>
    <w:p w:rsidR="006D3813" w:rsidRDefault="00CC0AC0" w:rsidP="006D3813">
      <w:pPr>
        <w:pStyle w:val="BodyText"/>
        <w:spacing w:after="0"/>
        <w:rPr>
          <w:ins w:id="169" w:author="Michael" w:date="2014-11-06T12:07:00Z"/>
        </w:rPr>
      </w:pPr>
      <w:ins w:id="170" w:author="Michael" w:date="2014-11-06T12:08:00Z">
        <w:r>
          <w:t xml:space="preserve">The convective heat gain to the zone and the air outlet temperature are then calculated. The user specified </w:t>
        </w:r>
        <w:proofErr w:type="spellStart"/>
        <w:r>
          <w:t>fration</w:t>
        </w:r>
        <w:proofErr w:type="spellEnd"/>
        <w:r>
          <w:t xml:space="preserve"> of power supply losses are always added to the </w:t>
        </w:r>
      </w:ins>
      <w:ins w:id="171" w:author="Michael" w:date="2014-11-06T12:10:00Z">
        <w:r>
          <w:t xml:space="preserve">general </w:t>
        </w:r>
      </w:ins>
      <w:ins w:id="172" w:author="Michael" w:date="2014-11-06T12:08:00Z">
        <w:r>
          <w:t>zone</w:t>
        </w:r>
      </w:ins>
      <w:ins w:id="173" w:author="Michael" w:date="2014-11-06T12:10:00Z">
        <w:r>
          <w:t xml:space="preserve"> heat </w:t>
        </w:r>
        <w:proofErr w:type="spellStart"/>
        <w:r>
          <w:t>balace</w:t>
        </w:r>
      </w:ins>
      <w:proofErr w:type="spellEnd"/>
      <w:ins w:id="174" w:author="Michael" w:date="2014-11-06T12:08:00Z">
        <w:r>
          <w:t xml:space="preserve"> convective heat gain.</w:t>
        </w:r>
      </w:ins>
      <w:ins w:id="175" w:author="Michael" w:date="2014-11-06T12:10:00Z">
        <w:r>
          <w:t xml:space="preserve"> For air node connection types </w:t>
        </w:r>
        <w:proofErr w:type="spellStart"/>
        <w:r>
          <w:t>AdjustedSupply</w:t>
        </w:r>
        <w:proofErr w:type="spellEnd"/>
        <w:r>
          <w:t xml:space="preserve"> and </w:t>
        </w:r>
        <w:proofErr w:type="spellStart"/>
        <w:r>
          <w:t>ZoneAirNode</w:t>
        </w:r>
        <w:proofErr w:type="spellEnd"/>
        <w:r>
          <w:t xml:space="preserve">, the </w:t>
        </w:r>
        <w:r>
          <w:lastRenderedPageBreak/>
          <w:t xml:space="preserve">CPU and fan power consumption are also added to the zone convective heat gain. For air connection type </w:t>
        </w:r>
        <w:proofErr w:type="spellStart"/>
        <w:r>
          <w:t>RoomAirModel</w:t>
        </w:r>
        <w:proofErr w:type="spellEnd"/>
        <w:r>
          <w:t xml:space="preserve">, the </w:t>
        </w:r>
      </w:ins>
      <w:ins w:id="176" w:author="Michael" w:date="2014-11-06T12:11:00Z">
        <w:r>
          <w:t>gains from the CPU and fan power consumption are added to the outlet room air model node.</w:t>
        </w:r>
      </w:ins>
    </w:p>
    <w:p w:rsidR="00054765" w:rsidRDefault="00054765" w:rsidP="009A6814">
      <w:pPr>
        <w:pStyle w:val="BodyText"/>
        <w:spacing w:after="0"/>
        <w:ind w:left="1440"/>
        <w:rPr>
          <w:ins w:id="177" w:author="Michael" w:date="2014-11-03T19:54:00Z"/>
          <w:i/>
        </w:rPr>
      </w:pPr>
    </w:p>
    <w:p w:rsidR="00054765" w:rsidRDefault="00054765" w:rsidP="009A6814">
      <w:pPr>
        <w:pStyle w:val="BodyText"/>
        <w:spacing w:after="0"/>
        <w:ind w:left="1440"/>
        <w:rPr>
          <w:ins w:id="178" w:author="Michael" w:date="2014-11-03T19:54:00Z"/>
          <w:i/>
        </w:rPr>
      </w:pPr>
      <w:proofErr w:type="spellStart"/>
      <w:ins w:id="179" w:author="Michael" w:date="2014-11-03T19:54:00Z">
        <w:r>
          <w:rPr>
            <w:i/>
          </w:rPr>
          <w:t>Q</w:t>
        </w:r>
        <w:r>
          <w:rPr>
            <w:i/>
            <w:vertAlign w:val="subscript"/>
          </w:rPr>
          <w:t>Air</w:t>
        </w:r>
        <w:proofErr w:type="spellEnd"/>
        <w:r>
          <w:t xml:space="preserve"> </w:t>
        </w:r>
        <w:r>
          <w:rPr>
            <w:i/>
          </w:rPr>
          <w:t xml:space="preserve">= PCPU + </w:t>
        </w:r>
        <w:proofErr w:type="spellStart"/>
        <w:r>
          <w:rPr>
            <w:i/>
          </w:rPr>
          <w:t>PFan</w:t>
        </w:r>
        <w:proofErr w:type="spellEnd"/>
      </w:ins>
    </w:p>
    <w:p w:rsidR="00054765" w:rsidRDefault="00054765" w:rsidP="009A6814">
      <w:pPr>
        <w:pStyle w:val="BodyText"/>
        <w:spacing w:after="0"/>
        <w:ind w:left="1440"/>
        <w:rPr>
          <w:ins w:id="180" w:author="Michael" w:date="2014-11-03T19:54:00Z"/>
          <w:i/>
        </w:rPr>
      </w:pPr>
    </w:p>
    <w:p w:rsidR="00BB6EDC" w:rsidRDefault="00BB6EDC" w:rsidP="009A6814">
      <w:pPr>
        <w:pStyle w:val="BodyText"/>
        <w:spacing w:after="0"/>
        <w:ind w:left="1440"/>
        <w:rPr>
          <w:ins w:id="181" w:author="Michael" w:date="2014-11-04T08:42:00Z"/>
          <w:i/>
        </w:rPr>
      </w:pPr>
      <w:ins w:id="182" w:author="Michael" w:date="2014-11-04T08:42:00Z">
        <w:r>
          <w:rPr>
            <w:i/>
          </w:rPr>
          <w:t>Q</w:t>
        </w:r>
        <w:r>
          <w:rPr>
            <w:i/>
            <w:vertAlign w:val="subscript"/>
          </w:rPr>
          <w:t>UPS</w:t>
        </w:r>
        <w:r>
          <w:rPr>
            <w:i/>
          </w:rPr>
          <w:t xml:space="preserve"> = PUPS * </w:t>
        </w:r>
        <w:proofErr w:type="spellStart"/>
        <w:r>
          <w:rPr>
            <w:i/>
          </w:rPr>
          <w:t>UPSLossFracToZone</w:t>
        </w:r>
        <w:proofErr w:type="spellEnd"/>
      </w:ins>
    </w:p>
    <w:p w:rsidR="00BB6EDC" w:rsidRDefault="00BB6EDC" w:rsidP="009A6814">
      <w:pPr>
        <w:pStyle w:val="BodyText"/>
        <w:spacing w:after="0"/>
        <w:ind w:left="1440"/>
        <w:rPr>
          <w:ins w:id="183" w:author="Michael" w:date="2014-11-04T08:42:00Z"/>
          <w:i/>
        </w:rPr>
      </w:pPr>
    </w:p>
    <w:p w:rsidR="00BB6EDC" w:rsidRPr="00754FA5" w:rsidRDefault="00BB6EDC" w:rsidP="009A6814">
      <w:pPr>
        <w:pStyle w:val="BodyText"/>
        <w:spacing w:after="0"/>
        <w:ind w:left="1440"/>
        <w:rPr>
          <w:ins w:id="184" w:author="Michael" w:date="2014-11-04T08:42:00Z"/>
          <w:i/>
        </w:rPr>
      </w:pPr>
      <w:proofErr w:type="spellStart"/>
      <w:ins w:id="185" w:author="Michael" w:date="2014-11-04T08:42:00Z">
        <w:r>
          <w:rPr>
            <w:i/>
          </w:rPr>
          <w:t>Q</w:t>
        </w:r>
        <w:r>
          <w:rPr>
            <w:i/>
            <w:vertAlign w:val="subscript"/>
          </w:rPr>
          <w:t>Conv</w:t>
        </w:r>
        <w:proofErr w:type="spellEnd"/>
        <w:r>
          <w:rPr>
            <w:i/>
          </w:rPr>
          <w:t>:</w:t>
        </w:r>
      </w:ins>
    </w:p>
    <w:p w:rsidR="00BB6EDC" w:rsidRDefault="00BB6EDC" w:rsidP="009A6814">
      <w:pPr>
        <w:pStyle w:val="BodyText"/>
        <w:spacing w:after="0"/>
        <w:ind w:left="1800"/>
        <w:rPr>
          <w:ins w:id="186" w:author="Michael" w:date="2014-11-04T08:42:00Z"/>
          <w:i/>
        </w:rPr>
      </w:pPr>
      <w:ins w:id="187" w:author="Michael" w:date="2014-11-04T08:42:00Z">
        <w:r>
          <w:rPr>
            <w:i/>
          </w:rPr>
          <w:t xml:space="preserve">If </w:t>
        </w:r>
        <w:r w:rsidRPr="005A7E73">
          <w:rPr>
            <w:i/>
          </w:rPr>
          <w:t>Air Node Connection Type</w:t>
        </w:r>
        <w:r>
          <w:rPr>
            <w:i/>
          </w:rPr>
          <w:t xml:space="preserve"> = </w:t>
        </w:r>
        <w:proofErr w:type="spellStart"/>
        <w:r w:rsidRPr="00B669C5">
          <w:rPr>
            <w:i/>
          </w:rPr>
          <w:t>AdjustedSupply</w:t>
        </w:r>
        <w:proofErr w:type="spellEnd"/>
        <w:r>
          <w:rPr>
            <w:i/>
          </w:rPr>
          <w:t xml:space="preserve"> OR </w:t>
        </w:r>
        <w:proofErr w:type="spellStart"/>
        <w:r>
          <w:rPr>
            <w:i/>
          </w:rPr>
          <w:t>ZoneAirNode</w:t>
        </w:r>
        <w:proofErr w:type="spellEnd"/>
      </w:ins>
    </w:p>
    <w:p w:rsidR="00BB6EDC" w:rsidRDefault="00BB6EDC" w:rsidP="009A6814">
      <w:pPr>
        <w:pStyle w:val="BodyText"/>
        <w:spacing w:after="0"/>
        <w:ind w:left="2160"/>
        <w:rPr>
          <w:ins w:id="188" w:author="Michael" w:date="2014-11-04T08:45:00Z"/>
          <w:i/>
          <w:vertAlign w:val="subscript"/>
        </w:rPr>
      </w:pPr>
      <w:proofErr w:type="spellStart"/>
      <w:ins w:id="189" w:author="Michael" w:date="2014-11-04T08:42:00Z">
        <w:r>
          <w:rPr>
            <w:i/>
          </w:rPr>
          <w:t>Q</w:t>
        </w:r>
        <w:r>
          <w:rPr>
            <w:i/>
            <w:vertAlign w:val="subscript"/>
          </w:rPr>
          <w:t>Conv</w:t>
        </w:r>
        <w:proofErr w:type="spellEnd"/>
        <w:r>
          <w:rPr>
            <w:i/>
          </w:rPr>
          <w:t xml:space="preserve"> = </w:t>
        </w:r>
        <w:proofErr w:type="spellStart"/>
        <w:r>
          <w:rPr>
            <w:i/>
          </w:rPr>
          <w:t>Q</w:t>
        </w:r>
        <w:r>
          <w:rPr>
            <w:i/>
            <w:vertAlign w:val="subscript"/>
          </w:rPr>
          <w:t>Air</w:t>
        </w:r>
        <w:proofErr w:type="spellEnd"/>
        <w:r>
          <w:t xml:space="preserve"> </w:t>
        </w:r>
        <w:r>
          <w:rPr>
            <w:i/>
          </w:rPr>
          <w:t>+ Q</w:t>
        </w:r>
        <w:r>
          <w:rPr>
            <w:i/>
            <w:vertAlign w:val="subscript"/>
          </w:rPr>
          <w:t>UPS</w:t>
        </w:r>
      </w:ins>
    </w:p>
    <w:p w:rsidR="00BB6EDC" w:rsidRDefault="00BB6EDC" w:rsidP="009A6814">
      <w:pPr>
        <w:pStyle w:val="BodyText"/>
        <w:spacing w:after="0"/>
        <w:ind w:left="2160"/>
        <w:rPr>
          <w:ins w:id="190" w:author="Michael" w:date="2014-11-04T08:42:00Z"/>
          <w:i/>
        </w:rPr>
      </w:pPr>
    </w:p>
    <w:p w:rsidR="00BB6EDC" w:rsidRDefault="00BB6EDC" w:rsidP="009A6814">
      <w:pPr>
        <w:pStyle w:val="BodyText"/>
        <w:spacing w:after="0"/>
        <w:ind w:left="1800"/>
        <w:rPr>
          <w:ins w:id="191" w:author="Michael" w:date="2014-11-04T08:42:00Z"/>
          <w:i/>
        </w:rPr>
      </w:pPr>
      <w:ins w:id="192" w:author="Michael" w:date="2014-11-04T08:42:00Z">
        <w:r>
          <w:rPr>
            <w:i/>
          </w:rPr>
          <w:t xml:space="preserve">If </w:t>
        </w:r>
        <w:r w:rsidRPr="005A7E73">
          <w:rPr>
            <w:i/>
          </w:rPr>
          <w:t>Air Node Connection Type</w:t>
        </w:r>
        <w:r>
          <w:rPr>
            <w:i/>
          </w:rPr>
          <w:t xml:space="preserve"> = </w:t>
        </w:r>
        <w:proofErr w:type="spellStart"/>
        <w:r w:rsidRPr="00B669C5">
          <w:rPr>
            <w:i/>
          </w:rPr>
          <w:t>RoomAirModel</w:t>
        </w:r>
        <w:proofErr w:type="spellEnd"/>
      </w:ins>
    </w:p>
    <w:p w:rsidR="00BB6EDC" w:rsidRDefault="00BB6EDC" w:rsidP="009A6814">
      <w:pPr>
        <w:pStyle w:val="BodyText"/>
        <w:spacing w:after="0"/>
        <w:ind w:left="2160"/>
        <w:rPr>
          <w:ins w:id="193" w:author="Michael" w:date="2014-11-04T08:42:00Z"/>
          <w:i/>
        </w:rPr>
      </w:pPr>
      <w:proofErr w:type="spellStart"/>
      <w:ins w:id="194" w:author="Michael" w:date="2014-11-04T08:42:00Z">
        <w:r>
          <w:rPr>
            <w:i/>
          </w:rPr>
          <w:t>Q</w:t>
        </w:r>
        <w:r>
          <w:rPr>
            <w:i/>
            <w:vertAlign w:val="subscript"/>
          </w:rPr>
          <w:t>Conv</w:t>
        </w:r>
        <w:proofErr w:type="spellEnd"/>
        <w:r>
          <w:rPr>
            <w:i/>
          </w:rPr>
          <w:t xml:space="preserve"> = Q</w:t>
        </w:r>
        <w:r>
          <w:rPr>
            <w:i/>
            <w:vertAlign w:val="subscript"/>
          </w:rPr>
          <w:t>UPS</w:t>
        </w:r>
      </w:ins>
    </w:p>
    <w:p w:rsidR="00814538" w:rsidRDefault="00814538" w:rsidP="009A6814">
      <w:pPr>
        <w:pStyle w:val="BodyText"/>
        <w:spacing w:after="0"/>
        <w:ind w:left="1440"/>
        <w:rPr>
          <w:ins w:id="195" w:author="Michael" w:date="2014-11-05T12:05:00Z"/>
          <w:i/>
        </w:rPr>
      </w:pPr>
    </w:p>
    <w:p w:rsidR="00054765" w:rsidRDefault="00054765" w:rsidP="009A6814">
      <w:pPr>
        <w:pStyle w:val="BodyText"/>
        <w:spacing w:after="0"/>
        <w:ind w:left="1440"/>
        <w:rPr>
          <w:ins w:id="196" w:author="Michael" w:date="2014-11-03T19:54:00Z"/>
          <w:i/>
        </w:rPr>
      </w:pPr>
      <w:proofErr w:type="spellStart"/>
      <w:ins w:id="197" w:author="Michael" w:date="2014-11-03T19:54:00Z">
        <w:r>
          <w:rPr>
            <w:i/>
          </w:rPr>
          <w:t>TAirOut</w:t>
        </w:r>
        <w:proofErr w:type="spellEnd"/>
        <w:r>
          <w:rPr>
            <w:i/>
          </w:rPr>
          <w:t xml:space="preserve"> = </w:t>
        </w:r>
        <w:proofErr w:type="spellStart"/>
        <w:r>
          <w:rPr>
            <w:i/>
          </w:rPr>
          <w:t>TAirIn</w:t>
        </w:r>
        <w:proofErr w:type="spellEnd"/>
        <w:r>
          <w:rPr>
            <w:i/>
          </w:rPr>
          <w:t xml:space="preserve"> + </w:t>
        </w:r>
        <w:proofErr w:type="spellStart"/>
        <w:r>
          <w:rPr>
            <w:i/>
          </w:rPr>
          <w:t>Q</w:t>
        </w:r>
        <w:r>
          <w:rPr>
            <w:i/>
            <w:vertAlign w:val="subscript"/>
          </w:rPr>
          <w:t>Air</w:t>
        </w:r>
        <w:proofErr w:type="spellEnd"/>
        <w:r>
          <w:t xml:space="preserve"> / (</w:t>
        </w:r>
        <w:proofErr w:type="spellStart"/>
        <w:r>
          <w:rPr>
            <w:i/>
          </w:rPr>
          <w:t>VAir</w:t>
        </w:r>
        <w:proofErr w:type="spellEnd"/>
        <w:r>
          <w:rPr>
            <w:i/>
          </w:rPr>
          <w:t xml:space="preserve"> * </w:t>
        </w:r>
        <w:proofErr w:type="spellStart"/>
        <w:r>
          <w:rPr>
            <w:i/>
          </w:rPr>
          <w:t>RhoAir</w:t>
        </w:r>
        <w:proofErr w:type="spellEnd"/>
        <w:r>
          <w:rPr>
            <w:i/>
          </w:rPr>
          <w:t xml:space="preserve"> * </w:t>
        </w:r>
        <w:proofErr w:type="spellStart"/>
        <w:r>
          <w:rPr>
            <w:i/>
          </w:rPr>
          <w:t>CpAir</w:t>
        </w:r>
        <w:proofErr w:type="spellEnd"/>
        <w:r>
          <w:rPr>
            <w:i/>
          </w:rPr>
          <w:t>)</w:t>
        </w:r>
      </w:ins>
    </w:p>
    <w:p w:rsidR="00682B22" w:rsidRDefault="00682B22" w:rsidP="00682B22">
      <w:pPr>
        <w:pStyle w:val="BodyText"/>
        <w:spacing w:after="0"/>
        <w:rPr>
          <w:ins w:id="198" w:author="Michael" w:date="2014-11-06T12:12:00Z"/>
        </w:rPr>
      </w:pPr>
    </w:p>
    <w:p w:rsidR="00682B22" w:rsidRDefault="00682B22" w:rsidP="00682B22">
      <w:pPr>
        <w:pStyle w:val="BodyText"/>
        <w:spacing w:after="0"/>
        <w:rPr>
          <w:ins w:id="199" w:author="Michael" w:date="2014-11-06T12:12:00Z"/>
        </w:rPr>
      </w:pPr>
      <w:ins w:id="200" w:author="Michael" w:date="2014-11-06T12:12:00Z">
        <w:r>
          <w:t>The individual ITE supply heat index is calculated as shown below.</w:t>
        </w:r>
      </w:ins>
    </w:p>
    <w:p w:rsidR="00054765" w:rsidRDefault="00054765" w:rsidP="009A6814">
      <w:pPr>
        <w:pStyle w:val="BodyText"/>
        <w:spacing w:after="0"/>
        <w:ind w:left="1440"/>
        <w:rPr>
          <w:ins w:id="201" w:author="Michael" w:date="2014-11-03T19:54:00Z"/>
          <w:i/>
        </w:rPr>
      </w:pPr>
    </w:p>
    <w:p w:rsidR="00054765" w:rsidRPr="00AA4511" w:rsidRDefault="00054765" w:rsidP="009A6814">
      <w:pPr>
        <w:pStyle w:val="BodyText"/>
        <w:spacing w:after="0"/>
        <w:ind w:left="1440"/>
        <w:rPr>
          <w:ins w:id="202" w:author="Michael" w:date="2014-11-03T19:54:00Z"/>
        </w:rPr>
      </w:pPr>
      <w:ins w:id="203" w:author="Michael" w:date="2014-11-03T19:54:00Z">
        <w:r w:rsidRPr="00444847">
          <w:rPr>
            <w:i/>
          </w:rPr>
          <w:t xml:space="preserve">SHI = </w:t>
        </w:r>
        <w:r>
          <w:t>(</w:t>
        </w:r>
        <w:proofErr w:type="spellStart"/>
        <w:r>
          <w:rPr>
            <w:i/>
          </w:rPr>
          <w:t>TAirIn</w:t>
        </w:r>
        <w:proofErr w:type="spellEnd"/>
        <w:r>
          <w:rPr>
            <w:i/>
          </w:rPr>
          <w:t xml:space="preserve"> – </w:t>
        </w:r>
        <w:proofErr w:type="spellStart"/>
        <w:r>
          <w:rPr>
            <w:i/>
          </w:rPr>
          <w:t>TAirSupply</w:t>
        </w:r>
        <w:proofErr w:type="spellEnd"/>
        <w:r>
          <w:rPr>
            <w:i/>
          </w:rPr>
          <w:t>) / (</w:t>
        </w:r>
        <w:proofErr w:type="spellStart"/>
        <w:r>
          <w:rPr>
            <w:i/>
          </w:rPr>
          <w:t>TAirOut</w:t>
        </w:r>
        <w:proofErr w:type="spellEnd"/>
        <w:r>
          <w:rPr>
            <w:i/>
          </w:rPr>
          <w:t xml:space="preserve"> - </w:t>
        </w:r>
        <w:proofErr w:type="spellStart"/>
        <w:r>
          <w:rPr>
            <w:i/>
          </w:rPr>
          <w:t>TAirSupply</w:t>
        </w:r>
        <w:proofErr w:type="spellEnd"/>
        <w:r>
          <w:rPr>
            <w:i/>
          </w:rPr>
          <w:t>)</w:t>
        </w:r>
      </w:ins>
    </w:p>
    <w:p w:rsidR="00682B22" w:rsidRDefault="00682B22" w:rsidP="00682B22">
      <w:pPr>
        <w:pStyle w:val="BodyText"/>
        <w:spacing w:after="0"/>
        <w:rPr>
          <w:ins w:id="204" w:author="Michael" w:date="2014-11-06T12:13:00Z"/>
        </w:rPr>
      </w:pPr>
    </w:p>
    <w:p w:rsidR="00682B22" w:rsidRDefault="00682B22" w:rsidP="00682B22">
      <w:pPr>
        <w:pStyle w:val="BodyText"/>
        <w:spacing w:after="0"/>
        <w:rPr>
          <w:ins w:id="205" w:author="Michael" w:date="2014-11-06T12:13:00Z"/>
        </w:rPr>
      </w:pPr>
      <w:ins w:id="206" w:author="Michael" w:date="2014-11-06T12:13:00Z">
        <w:r>
          <w:t xml:space="preserve">The </w:t>
        </w:r>
        <w:r>
          <w:t>zone average</w:t>
        </w:r>
        <w:r>
          <w:t xml:space="preserve"> ITE supply heat in</w:t>
        </w:r>
        <w:r>
          <w:t>dex is weighted by the air flow rate of each ITE object</w:t>
        </w:r>
        <w:r>
          <w:t>.</w:t>
        </w:r>
      </w:ins>
    </w:p>
    <w:p w:rsidR="00682B22" w:rsidRDefault="00682B22" w:rsidP="00682B22">
      <w:pPr>
        <w:pStyle w:val="BodyText"/>
        <w:spacing w:after="0"/>
        <w:ind w:left="1440"/>
        <w:rPr>
          <w:ins w:id="207" w:author="Michael" w:date="2014-11-06T12:13:00Z"/>
          <w:i/>
        </w:rPr>
      </w:pPr>
    </w:p>
    <w:p w:rsidR="00682B22" w:rsidRPr="00AA4511" w:rsidRDefault="00682B22" w:rsidP="00682B22">
      <w:pPr>
        <w:pStyle w:val="BodyText"/>
        <w:spacing w:after="0"/>
        <w:ind w:left="1440"/>
        <w:rPr>
          <w:ins w:id="208" w:author="Michael" w:date="2014-11-06T12:13:00Z"/>
        </w:rPr>
      </w:pPr>
      <w:proofErr w:type="spellStart"/>
      <w:ins w:id="209" w:author="Michael" w:date="2014-11-06T12:13:00Z">
        <w:r w:rsidRPr="00444847">
          <w:rPr>
            <w:i/>
          </w:rPr>
          <w:t>SHI</w:t>
        </w:r>
      </w:ins>
      <w:ins w:id="210" w:author="Michael" w:date="2014-11-06T12:15:00Z">
        <w:r>
          <w:rPr>
            <w:i/>
            <w:vertAlign w:val="subscript"/>
          </w:rPr>
          <w:t>Zone</w:t>
        </w:r>
      </w:ins>
      <w:proofErr w:type="spellEnd"/>
      <w:ins w:id="211" w:author="Michael" w:date="2014-11-06T12:13:00Z">
        <w:r w:rsidRPr="00444847">
          <w:rPr>
            <w:i/>
          </w:rPr>
          <w:t xml:space="preserve"> = </w:t>
        </w:r>
      </w:ins>
      <w:ins w:id="212" w:author="Michael" w:date="2014-11-06T12:19:00Z">
        <w:r w:rsidR="00C32949">
          <w:rPr>
            <w:rFonts w:cs="Arial"/>
            <w:i/>
          </w:rPr>
          <w:t>∑</w:t>
        </w:r>
      </w:ins>
      <w:ins w:id="213" w:author="Michael" w:date="2014-11-06T12:15:00Z">
        <w:r>
          <w:rPr>
            <w:i/>
          </w:rPr>
          <w:t xml:space="preserve"> </w:t>
        </w:r>
      </w:ins>
      <w:ins w:id="214" w:author="Michael" w:date="2014-11-06T12:20:00Z">
        <w:r w:rsidR="00C32949">
          <w:rPr>
            <w:i/>
          </w:rPr>
          <w:t>[</w:t>
        </w:r>
        <w:proofErr w:type="spellStart"/>
        <w:r w:rsidR="00C32949">
          <w:rPr>
            <w:i/>
          </w:rPr>
          <w:t>VAir</w:t>
        </w:r>
        <w:proofErr w:type="spellEnd"/>
        <w:r w:rsidR="00C32949">
          <w:rPr>
            <w:i/>
          </w:rPr>
          <w:t xml:space="preserve"> </w:t>
        </w:r>
        <w:r w:rsidR="00C32949">
          <w:rPr>
            <w:i/>
          </w:rPr>
          <w:t xml:space="preserve">* </w:t>
        </w:r>
      </w:ins>
      <w:ins w:id="215" w:author="Michael" w:date="2014-11-06T12:13:00Z">
        <w:r>
          <w:t>(</w:t>
        </w:r>
        <w:proofErr w:type="spellStart"/>
        <w:r>
          <w:rPr>
            <w:i/>
          </w:rPr>
          <w:t>TAirIn</w:t>
        </w:r>
        <w:proofErr w:type="spellEnd"/>
        <w:r>
          <w:rPr>
            <w:i/>
          </w:rPr>
          <w:t xml:space="preserve"> – </w:t>
        </w:r>
        <w:proofErr w:type="spellStart"/>
        <w:r>
          <w:rPr>
            <w:i/>
          </w:rPr>
          <w:t>TAirSupply</w:t>
        </w:r>
        <w:proofErr w:type="spellEnd"/>
        <w:r>
          <w:rPr>
            <w:i/>
          </w:rPr>
          <w:t>)</w:t>
        </w:r>
      </w:ins>
      <w:ins w:id="216" w:author="Michael" w:date="2014-11-06T12:20:00Z">
        <w:r w:rsidR="00C32949">
          <w:rPr>
            <w:i/>
          </w:rPr>
          <w:t>]</w:t>
        </w:r>
      </w:ins>
      <w:ins w:id="217" w:author="Michael" w:date="2014-11-06T12:13:00Z">
        <w:r>
          <w:rPr>
            <w:i/>
          </w:rPr>
          <w:t xml:space="preserve"> / </w:t>
        </w:r>
      </w:ins>
      <w:ins w:id="218" w:author="Michael" w:date="2014-11-06T12:20:00Z">
        <w:r w:rsidR="00C32949">
          <w:rPr>
            <w:rFonts w:cs="Arial"/>
            <w:i/>
          </w:rPr>
          <w:t>∑</w:t>
        </w:r>
        <w:r w:rsidR="00C32949">
          <w:rPr>
            <w:i/>
          </w:rPr>
          <w:t xml:space="preserve"> [</w:t>
        </w:r>
        <w:proofErr w:type="spellStart"/>
        <w:r w:rsidR="00C32949">
          <w:rPr>
            <w:i/>
          </w:rPr>
          <w:t>VAir</w:t>
        </w:r>
        <w:proofErr w:type="spellEnd"/>
        <w:r w:rsidR="00C32949">
          <w:rPr>
            <w:i/>
          </w:rPr>
          <w:t xml:space="preserve"> *</w:t>
        </w:r>
        <w:r w:rsidR="00C32949">
          <w:rPr>
            <w:i/>
          </w:rPr>
          <w:t xml:space="preserve"> </w:t>
        </w:r>
      </w:ins>
      <w:ins w:id="219" w:author="Michael" w:date="2014-11-06T12:13:00Z">
        <w:r>
          <w:rPr>
            <w:i/>
          </w:rPr>
          <w:t>(</w:t>
        </w:r>
        <w:proofErr w:type="spellStart"/>
        <w:r>
          <w:rPr>
            <w:i/>
          </w:rPr>
          <w:t>TAirOut</w:t>
        </w:r>
        <w:proofErr w:type="spellEnd"/>
        <w:r>
          <w:rPr>
            <w:i/>
          </w:rPr>
          <w:t xml:space="preserve"> - </w:t>
        </w:r>
        <w:proofErr w:type="spellStart"/>
        <w:r>
          <w:rPr>
            <w:i/>
          </w:rPr>
          <w:t>TAirSupply</w:t>
        </w:r>
        <w:proofErr w:type="spellEnd"/>
        <w:r>
          <w:rPr>
            <w:i/>
          </w:rPr>
          <w:t>)</w:t>
        </w:r>
      </w:ins>
      <w:ins w:id="220" w:author="Michael" w:date="2014-11-06T12:20:00Z">
        <w:r w:rsidR="00C32949">
          <w:rPr>
            <w:i/>
          </w:rPr>
          <w:t>]</w:t>
        </w:r>
      </w:ins>
      <w:bookmarkStart w:id="221" w:name="_GoBack"/>
      <w:bookmarkEnd w:id="221"/>
    </w:p>
    <w:p w:rsidR="00054765" w:rsidRDefault="00054765" w:rsidP="007C30E2">
      <w:pPr>
        <w:pStyle w:val="BodyText"/>
        <w:rPr>
          <w:ins w:id="222" w:author="Michael" w:date="2014-11-03T19:50:00Z"/>
          <w:rFonts w:eastAsia="Gulim"/>
        </w:rPr>
      </w:pPr>
    </w:p>
    <w:p w:rsidR="009A4A85" w:rsidRDefault="009A4A85">
      <w:pPr>
        <w:pStyle w:val="Heading3"/>
        <w:rPr>
          <w:rFonts w:eastAsia="Gulim"/>
        </w:rPr>
      </w:pPr>
      <w:r>
        <w:rPr>
          <w:rFonts w:eastAsia="Gulim"/>
        </w:rPr>
        <w:t>Heat Gain from Baseboard Heat</w:t>
      </w:r>
      <w:bookmarkEnd w:id="16"/>
    </w:p>
    <w:p w:rsidR="009A4A85" w:rsidRDefault="0025313D">
      <w:pPr>
        <w:pStyle w:val="BodyText"/>
        <w:rPr>
          <w:rFonts w:eastAsia="Gulim"/>
        </w:rPr>
      </w:pPr>
      <w:r>
        <w:rPr>
          <w:rFonts w:eastAsia="Gulim"/>
        </w:rPr>
        <w:t xml:space="preserve">The input object </w:t>
      </w:r>
      <w:proofErr w:type="spellStart"/>
      <w:r w:rsidRPr="0025313D">
        <w:rPr>
          <w:rFonts w:eastAsia="Gulim"/>
        </w:rPr>
        <w:t>ZoneBaseboard</w:t>
      </w:r>
      <w:proofErr w:type="gramStart"/>
      <w:r w:rsidRPr="0025313D">
        <w:rPr>
          <w:rFonts w:eastAsia="Gulim"/>
        </w:rPr>
        <w:t>:OutdoorTemperatureControlled</w:t>
      </w:r>
      <w:proofErr w:type="spellEnd"/>
      <w:proofErr w:type="gramEnd"/>
      <w:r w:rsidRPr="0025313D">
        <w:rPr>
          <w:rFonts w:eastAsia="Gulim"/>
        </w:rPr>
        <w:t xml:space="preserve"> </w:t>
      </w:r>
      <w:r>
        <w:rPr>
          <w:rFonts w:eastAsia="Gulim"/>
        </w:rPr>
        <w:t>provides a model for an o</w:t>
      </w:r>
      <w:r w:rsidR="009A4A85">
        <w:rPr>
          <w:rFonts w:eastAsia="Gulim"/>
        </w:rPr>
        <w:t>utdoor temperature controlled baseboard heat</w:t>
      </w:r>
      <w:r>
        <w:rPr>
          <w:rFonts w:eastAsia="Gulim"/>
        </w:rPr>
        <w:t>er that</w:t>
      </w:r>
      <w:r w:rsidR="009A4A85">
        <w:rPr>
          <w:rFonts w:eastAsia="Gulim"/>
        </w:rPr>
        <w:t xml:space="preserve"> adds energy to the zone according a control profile as shown in the following figure.  At TA = T2, the baseboard heat gain is Q2.  For TA &gt; T2, there is no heat gain.  For TA &lt; T1, a maximum amount of energy, Q1, is added to the zone.  There is proportional control between those two temperatures:</w:t>
      </w:r>
    </w:p>
    <w:p w:rsidR="009A4A85" w:rsidRDefault="00083A13">
      <w:pPr>
        <w:pStyle w:val="Picture"/>
      </w:pPr>
      <w:r>
        <w:rPr>
          <w:noProof/>
        </w:rPr>
        <w:lastRenderedPageBreak/>
        <w:drawing>
          <wp:inline distT="0" distB="0" distL="0" distR="0" wp14:anchorId="3BBEF0AE" wp14:editId="272422BF">
            <wp:extent cx="4962525" cy="3886200"/>
            <wp:effectExtent l="0" t="0" r="0" b="0"/>
            <wp:docPr id="4346" name="Picture 4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6"/>
                    <pic:cNvPicPr>
                      <a:picLocks noChangeAspect="1" noChangeArrowheads="1"/>
                    </pic:cNvPicPr>
                  </pic:nvPicPr>
                  <pic:blipFill>
                    <a:blip r:embed="rId11">
                      <a:extLst>
                        <a:ext uri="{28A0092B-C50C-407E-A947-70E740481C1C}">
                          <a14:useLocalDpi xmlns:a14="http://schemas.microsoft.com/office/drawing/2010/main" val="0"/>
                        </a:ext>
                      </a:extLst>
                    </a:blip>
                    <a:srcRect r="15500"/>
                    <a:stretch>
                      <a:fillRect/>
                    </a:stretch>
                  </pic:blipFill>
                  <pic:spPr bwMode="auto">
                    <a:xfrm>
                      <a:off x="0" y="0"/>
                      <a:ext cx="4962525" cy="3886200"/>
                    </a:xfrm>
                    <a:prstGeom prst="rect">
                      <a:avLst/>
                    </a:prstGeom>
                    <a:noFill/>
                    <a:ln>
                      <a:noFill/>
                    </a:ln>
                  </pic:spPr>
                </pic:pic>
              </a:graphicData>
            </a:graphic>
          </wp:inline>
        </w:drawing>
      </w:r>
    </w:p>
    <w:p w:rsidR="009A4A85" w:rsidRDefault="009A4A85">
      <w:pPr>
        <w:pStyle w:val="Caption"/>
      </w:pPr>
      <w:r>
        <w:t xml:space="preserve">Figure </w:t>
      </w:r>
      <w:r w:rsidR="00F52537">
        <w:fldChar w:fldCharType="begin"/>
      </w:r>
      <w:r w:rsidR="00F52537">
        <w:instrText xml:space="preserve"> SEQ Figure \* ARABIC </w:instrText>
      </w:r>
      <w:r w:rsidR="00F52537">
        <w:fldChar w:fldCharType="separate"/>
      </w:r>
      <w:r w:rsidR="00FA033D">
        <w:rPr>
          <w:noProof/>
        </w:rPr>
        <w:t>260</w:t>
      </w:r>
      <w:r w:rsidR="00F52537">
        <w:rPr>
          <w:noProof/>
        </w:rPr>
        <w:fldChar w:fldCharType="end"/>
      </w:r>
      <w:r>
        <w:t>.  Control of Outdoor Temperature Controlled Baseboard Heat</w:t>
      </w:r>
    </w:p>
    <w:p w:rsidR="009A4A85" w:rsidRDefault="00083A13">
      <w:pPr>
        <w:pStyle w:val="Equation"/>
        <w:rPr>
          <w:rFonts w:eastAsia="Gulim"/>
        </w:rPr>
      </w:pPr>
      <w:r>
        <w:rPr>
          <w:rFonts w:eastAsia="Gulim"/>
          <w:noProof/>
          <w:position w:val="-28"/>
        </w:rPr>
        <w:drawing>
          <wp:inline distT="0" distB="0" distL="0" distR="0" wp14:anchorId="3055C391" wp14:editId="653C64C5">
            <wp:extent cx="1866900" cy="419100"/>
            <wp:effectExtent l="0" t="0" r="0" b="0"/>
            <wp:docPr id="4347" name="Picture 4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6900" cy="419100"/>
                    </a:xfrm>
                    <a:prstGeom prst="rect">
                      <a:avLst/>
                    </a:prstGeom>
                    <a:noFill/>
                    <a:ln>
                      <a:noFill/>
                    </a:ln>
                  </pic:spPr>
                </pic:pic>
              </a:graphicData>
            </a:graphic>
          </wp:inline>
        </w:drawing>
      </w:r>
    </w:p>
    <w:p w:rsidR="00157ABC" w:rsidRPr="00B97AEB" w:rsidRDefault="00157ABC" w:rsidP="00157ABC">
      <w:pPr>
        <w:autoSpaceDE w:val="0"/>
        <w:autoSpaceDN w:val="0"/>
        <w:adjustRightInd w:val="0"/>
        <w:spacing w:before="60" w:after="60"/>
        <w:rPr>
          <w:rFonts w:cs="Arial"/>
        </w:rPr>
      </w:pPr>
      <w:r w:rsidRPr="00B97AEB">
        <w:rPr>
          <w:rFonts w:cs="Arial"/>
        </w:rPr>
        <w:t xml:space="preserve">These </w:t>
      </w:r>
      <w:r>
        <w:rPr>
          <w:rFonts w:cs="Arial"/>
        </w:rPr>
        <w:t>temperature and capacity fields</w:t>
      </w:r>
      <w:r w:rsidRPr="00B97AEB">
        <w:rPr>
          <w:rFonts w:cs="Arial"/>
        </w:rPr>
        <w:t xml:space="preserve"> can be </w:t>
      </w:r>
      <w:proofErr w:type="spellStart"/>
      <w:r w:rsidRPr="00B97AEB">
        <w:rPr>
          <w:rFonts w:cs="Arial"/>
        </w:rPr>
        <w:t>autosized</w:t>
      </w:r>
      <w:proofErr w:type="spellEnd"/>
      <w:r w:rsidRPr="00B97AEB">
        <w:rPr>
          <w:rFonts w:cs="Arial"/>
        </w:rPr>
        <w:t xml:space="preserve"> based upon envelope, infiltration, and ventilation loads. </w:t>
      </w:r>
      <w:r>
        <w:rPr>
          <w:rFonts w:cs="Arial"/>
        </w:rPr>
        <w:t xml:space="preserve">To </w:t>
      </w:r>
      <w:proofErr w:type="spellStart"/>
      <w:r>
        <w:rPr>
          <w:rFonts w:cs="Arial"/>
        </w:rPr>
        <w:t>autosize</w:t>
      </w:r>
      <w:proofErr w:type="spellEnd"/>
      <w:r>
        <w:rPr>
          <w:rFonts w:cs="Arial"/>
        </w:rPr>
        <w:t xml:space="preserve"> these fields, u</w:t>
      </w:r>
      <w:r w:rsidRPr="00B97AEB">
        <w:rPr>
          <w:rFonts w:cs="Arial"/>
        </w:rPr>
        <w:t xml:space="preserve">sers may set a design </w:t>
      </w:r>
      <w:r>
        <w:rPr>
          <w:rFonts w:cs="Arial"/>
        </w:rPr>
        <w:t xml:space="preserve">zone heating </w:t>
      </w:r>
      <w:r w:rsidRPr="00B97AEB">
        <w:rPr>
          <w:rFonts w:cs="Arial"/>
        </w:rPr>
        <w:t xml:space="preserve">temperature that is </w:t>
      </w:r>
      <w:r>
        <w:rPr>
          <w:rFonts w:cs="Arial"/>
        </w:rPr>
        <w:t xml:space="preserve">assumed </w:t>
      </w:r>
      <w:r w:rsidRPr="00B97AEB">
        <w:rPr>
          <w:rFonts w:cs="Arial"/>
        </w:rPr>
        <w:t xml:space="preserve">to be 20°C if </w:t>
      </w:r>
      <w:r>
        <w:rPr>
          <w:rFonts w:cs="Arial"/>
        </w:rPr>
        <w:t>blank</w:t>
      </w:r>
      <w:r w:rsidRPr="00B97AEB">
        <w:rPr>
          <w:rFonts w:cs="Arial"/>
        </w:rPr>
        <w:t xml:space="preserve">. </w:t>
      </w:r>
    </w:p>
    <w:p w:rsidR="00157ABC" w:rsidRDefault="00157ABC" w:rsidP="00157ABC">
      <w:pPr>
        <w:autoSpaceDE w:val="0"/>
        <w:autoSpaceDN w:val="0"/>
        <w:adjustRightInd w:val="0"/>
        <w:spacing w:before="60" w:after="60"/>
        <w:rPr>
          <w:rFonts w:cs="Arial"/>
        </w:rPr>
      </w:pPr>
      <w:r>
        <w:rPr>
          <w:rFonts w:cs="Arial"/>
        </w:rPr>
        <w:t>The capacity at low temperature is the maximum capacity of the unit. It includes external envelope conduction load, infiltration load, and ventilation load in a space where the unit serves. The model first finds the lowest outdoor air temperature throughout design days included in the simulation, and determines the conduction load through external envelop as:</w:t>
      </w:r>
    </w:p>
    <w:p w:rsidR="00157ABC" w:rsidRPr="00B97AEB" w:rsidRDefault="00F52537" w:rsidP="00157ABC">
      <w:pPr>
        <w:pStyle w:val="Equation"/>
        <w:rPr>
          <w:noProof/>
          <w:position w:val="-24"/>
          <w:lang w:eastAsia="ko-KR"/>
        </w:rPr>
      </w:pPr>
      <w:r>
        <w:rPr>
          <w:noProof/>
          <w:position w:val="-14"/>
          <w:lang w:eastAsia="ko-K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4.4pt;height:19.2pt">
            <v:imagedata r:id="rId13" o:title=""/>
          </v:shape>
        </w:pict>
      </w:r>
    </w:p>
    <w:p w:rsidR="00157ABC" w:rsidRDefault="00157ABC" w:rsidP="00157ABC">
      <w:pPr>
        <w:autoSpaceDE w:val="0"/>
        <w:autoSpaceDN w:val="0"/>
        <w:adjustRightInd w:val="0"/>
        <w:rPr>
          <w:rFonts w:cs="Arial"/>
        </w:rPr>
      </w:pPr>
      <w:proofErr w:type="gramStart"/>
      <w:r>
        <w:rPr>
          <w:rFonts w:cs="Arial"/>
        </w:rPr>
        <w:t>where</w:t>
      </w:r>
      <w:proofErr w:type="gramEnd"/>
      <w:r>
        <w:rPr>
          <w:rFonts w:cs="Arial"/>
        </w:rPr>
        <w:t xml:space="preserve"> </w:t>
      </w:r>
    </w:p>
    <w:p w:rsidR="00157ABC" w:rsidRPr="00232E4B" w:rsidRDefault="00157ABC" w:rsidP="00157ABC">
      <w:pPr>
        <w:autoSpaceDE w:val="0"/>
        <w:autoSpaceDN w:val="0"/>
        <w:adjustRightInd w:val="0"/>
        <w:ind w:firstLine="720"/>
        <w:rPr>
          <w:rFonts w:cs="Arial"/>
          <w:i/>
        </w:rPr>
      </w:pPr>
      <w:proofErr w:type="spellStart"/>
      <w:proofErr w:type="gramStart"/>
      <w:r w:rsidRPr="00232E4B">
        <w:rPr>
          <w:rFonts w:cs="Arial"/>
          <w:i/>
        </w:rPr>
        <w:t>q</w:t>
      </w:r>
      <w:r w:rsidRPr="00232E4B">
        <w:rPr>
          <w:rFonts w:cs="Arial"/>
          <w:i/>
          <w:vertAlign w:val="subscript"/>
        </w:rPr>
        <w:t>Cond</w:t>
      </w:r>
      <w:proofErr w:type="spellEnd"/>
      <w:proofErr w:type="gramEnd"/>
      <w:r>
        <w:rPr>
          <w:rFonts w:cs="Arial"/>
          <w:i/>
          <w:vertAlign w:val="subscript"/>
        </w:rPr>
        <w:t xml:space="preserve"> </w:t>
      </w:r>
      <w:r>
        <w:rPr>
          <w:rFonts w:cs="Arial"/>
        </w:rPr>
        <w:t>is conduction load through external envelope, W</w:t>
      </w:r>
    </w:p>
    <w:p w:rsidR="00157ABC" w:rsidRDefault="00157ABC" w:rsidP="00157ABC">
      <w:pPr>
        <w:autoSpaceDE w:val="0"/>
        <w:autoSpaceDN w:val="0"/>
        <w:adjustRightInd w:val="0"/>
        <w:ind w:firstLine="720"/>
        <w:rPr>
          <w:rFonts w:cs="Arial"/>
        </w:rPr>
      </w:pPr>
      <w:r w:rsidRPr="00232E4B">
        <w:rPr>
          <w:rFonts w:cs="Arial"/>
          <w:i/>
        </w:rPr>
        <w:t>U</w:t>
      </w:r>
      <w:r>
        <w:rPr>
          <w:rFonts w:cs="Arial"/>
        </w:rPr>
        <w:t xml:space="preserve"> is heat transfer coefficient of external wall, W/m</w:t>
      </w:r>
      <w:r w:rsidRPr="00DA1419">
        <w:rPr>
          <w:rFonts w:cs="Arial"/>
          <w:vertAlign w:val="superscript"/>
        </w:rPr>
        <w:t>2</w:t>
      </w:r>
      <w:r>
        <w:rPr>
          <w:rFonts w:cs="Arial"/>
        </w:rPr>
        <w:t>K</w:t>
      </w:r>
    </w:p>
    <w:p w:rsidR="00157ABC" w:rsidRDefault="00157ABC" w:rsidP="00157ABC">
      <w:pPr>
        <w:autoSpaceDE w:val="0"/>
        <w:autoSpaceDN w:val="0"/>
        <w:adjustRightInd w:val="0"/>
        <w:ind w:firstLine="720"/>
        <w:rPr>
          <w:rFonts w:cs="Arial"/>
          <w:vertAlign w:val="superscript"/>
        </w:rPr>
      </w:pPr>
      <w:r w:rsidRPr="00232E4B">
        <w:rPr>
          <w:rFonts w:cs="Arial"/>
          <w:i/>
        </w:rPr>
        <w:t>A</w:t>
      </w:r>
      <w:r>
        <w:rPr>
          <w:rFonts w:cs="Arial"/>
        </w:rPr>
        <w:t xml:space="preserve"> is area of external wall, m</w:t>
      </w:r>
      <w:r w:rsidRPr="00DA1419">
        <w:rPr>
          <w:rFonts w:cs="Arial"/>
          <w:vertAlign w:val="superscript"/>
        </w:rPr>
        <w:t>2</w:t>
      </w:r>
    </w:p>
    <w:p w:rsidR="00157ABC" w:rsidRDefault="00157ABC" w:rsidP="00157ABC">
      <w:pPr>
        <w:autoSpaceDE w:val="0"/>
        <w:autoSpaceDN w:val="0"/>
        <w:adjustRightInd w:val="0"/>
        <w:ind w:firstLine="720"/>
        <w:rPr>
          <w:rFonts w:cs="Arial"/>
        </w:rPr>
      </w:pPr>
      <w:proofErr w:type="spellStart"/>
      <w:r w:rsidRPr="00576A48">
        <w:rPr>
          <w:rFonts w:cs="Arial"/>
          <w:i/>
        </w:rPr>
        <w:t>T</w:t>
      </w:r>
      <w:r>
        <w:rPr>
          <w:rFonts w:cs="Arial"/>
          <w:i/>
          <w:vertAlign w:val="subscript"/>
        </w:rPr>
        <w:t>Htg</w:t>
      </w:r>
      <w:proofErr w:type="spellEnd"/>
      <w:r>
        <w:rPr>
          <w:rFonts w:cs="Arial"/>
        </w:rPr>
        <w:t xml:space="preserve"> is baseboard zone heating </w:t>
      </w:r>
      <w:proofErr w:type="spellStart"/>
      <w:r>
        <w:rPr>
          <w:rFonts w:cs="Arial"/>
        </w:rPr>
        <w:t>setpoint</w:t>
      </w:r>
      <w:proofErr w:type="spellEnd"/>
      <w:r>
        <w:rPr>
          <w:rFonts w:cs="Arial"/>
        </w:rPr>
        <w:t xml:space="preserve"> temperature, °C </w:t>
      </w:r>
    </w:p>
    <w:p w:rsidR="00157ABC" w:rsidRDefault="00157ABC" w:rsidP="00157ABC">
      <w:pPr>
        <w:autoSpaceDE w:val="0"/>
        <w:autoSpaceDN w:val="0"/>
        <w:adjustRightInd w:val="0"/>
        <w:ind w:firstLine="720"/>
        <w:rPr>
          <w:rFonts w:cs="Arial"/>
          <w:vertAlign w:val="superscript"/>
        </w:rPr>
      </w:pPr>
      <w:r w:rsidRPr="00576A48">
        <w:rPr>
          <w:rFonts w:cs="Arial"/>
          <w:i/>
        </w:rPr>
        <w:t>T</w:t>
      </w:r>
      <w:r>
        <w:rPr>
          <w:rFonts w:cs="Arial"/>
          <w:i/>
          <w:vertAlign w:val="subscript"/>
        </w:rPr>
        <w:t>L</w:t>
      </w:r>
      <w:r>
        <w:rPr>
          <w:rFonts w:cs="Arial"/>
        </w:rPr>
        <w:t xml:space="preserve"> is low temperature, °C </w:t>
      </w:r>
    </w:p>
    <w:p w:rsidR="00157ABC" w:rsidRDefault="00157ABC" w:rsidP="00157ABC">
      <w:pPr>
        <w:autoSpaceDE w:val="0"/>
        <w:autoSpaceDN w:val="0"/>
        <w:adjustRightInd w:val="0"/>
        <w:ind w:firstLine="720"/>
        <w:rPr>
          <w:rFonts w:cs="Arial"/>
        </w:rPr>
      </w:pPr>
    </w:p>
    <w:p w:rsidR="00157ABC" w:rsidRDefault="00157ABC" w:rsidP="00157ABC">
      <w:pPr>
        <w:autoSpaceDE w:val="0"/>
        <w:autoSpaceDN w:val="0"/>
        <w:adjustRightInd w:val="0"/>
        <w:spacing w:before="60" w:after="60"/>
        <w:rPr>
          <w:rFonts w:cs="Arial"/>
        </w:rPr>
      </w:pPr>
      <w:r>
        <w:rPr>
          <w:rFonts w:cs="Arial"/>
        </w:rPr>
        <w:t>The capacity at low temperature that is the maximum capacity of the unit is thus expressed as:</w:t>
      </w:r>
    </w:p>
    <w:p w:rsidR="00157ABC" w:rsidRPr="00B97AEB" w:rsidRDefault="00F52537" w:rsidP="00157ABC">
      <w:pPr>
        <w:pStyle w:val="Equation"/>
        <w:rPr>
          <w:noProof/>
          <w:position w:val="-24"/>
          <w:lang w:eastAsia="ko-KR"/>
        </w:rPr>
      </w:pPr>
      <w:r>
        <w:rPr>
          <w:noProof/>
          <w:position w:val="-24"/>
          <w:lang w:eastAsia="ko-KR"/>
        </w:rPr>
        <w:pict>
          <v:shape id="_x0000_i1026" type="#_x0000_t75" style="width:111.6pt;height:19.2pt">
            <v:imagedata r:id="rId14" o:title=""/>
          </v:shape>
        </w:pict>
      </w:r>
    </w:p>
    <w:p w:rsidR="00157ABC" w:rsidRDefault="00157ABC" w:rsidP="00157ABC">
      <w:pPr>
        <w:autoSpaceDE w:val="0"/>
        <w:autoSpaceDN w:val="0"/>
        <w:adjustRightInd w:val="0"/>
        <w:rPr>
          <w:rFonts w:cs="Arial"/>
        </w:rPr>
      </w:pPr>
      <w:proofErr w:type="gramStart"/>
      <w:r>
        <w:rPr>
          <w:rFonts w:cs="Arial"/>
        </w:rPr>
        <w:lastRenderedPageBreak/>
        <w:t>where</w:t>
      </w:r>
      <w:proofErr w:type="gramEnd"/>
      <w:r>
        <w:rPr>
          <w:rFonts w:cs="Arial"/>
        </w:rPr>
        <w:t xml:space="preserve"> </w:t>
      </w:r>
    </w:p>
    <w:p w:rsidR="00157ABC" w:rsidRDefault="00F52537" w:rsidP="00157ABC">
      <w:pPr>
        <w:autoSpaceDE w:val="0"/>
        <w:autoSpaceDN w:val="0"/>
        <w:adjustRightInd w:val="0"/>
        <w:ind w:firstLine="720"/>
        <w:rPr>
          <w:rFonts w:cs="Arial"/>
        </w:rPr>
      </w:pPr>
      <m:oMath>
        <m:sSub>
          <m:sSubPr>
            <m:ctrlPr>
              <w:rPr>
                <w:rFonts w:ascii="Cambria Math" w:hAnsi="Cambria Math" w:cs="Arial"/>
                <w:i/>
              </w:rPr>
            </m:ctrlPr>
          </m:sSubPr>
          <m:e>
            <m:r>
              <w:rPr>
                <w:rFonts w:ascii="Cambria Math" w:hAnsi="Cambria Math" w:cs="Arial"/>
              </w:rPr>
              <m:t>Cap</m:t>
            </m:r>
          </m:e>
          <m:sub>
            <m:sSub>
              <m:sSubPr>
                <m:ctrlPr>
                  <w:rPr>
                    <w:rFonts w:ascii="Cambria Math" w:hAnsi="Cambria Math" w:cs="Arial"/>
                    <w:i/>
                  </w:rPr>
                </m:ctrlPr>
              </m:sSubPr>
              <m:e>
                <m:r>
                  <w:rPr>
                    <w:rFonts w:ascii="Cambria Math" w:hAnsi="Cambria Math" w:cs="Arial"/>
                  </w:rPr>
                  <m:t>T</m:t>
                </m:r>
              </m:e>
              <m:sub>
                <m:r>
                  <w:rPr>
                    <w:rFonts w:ascii="Cambria Math" w:hAnsi="Cambria Math" w:cs="Arial"/>
                  </w:rPr>
                  <m:t>L</m:t>
                </m:r>
              </m:sub>
            </m:sSub>
          </m:sub>
        </m:sSub>
        <m:r>
          <w:rPr>
            <w:rFonts w:ascii="Cambria Math" w:hAnsi="Cambria Math" w:cs="Arial"/>
          </w:rPr>
          <m:t xml:space="preserve"> </m:t>
        </m:r>
      </m:oMath>
      <w:proofErr w:type="gramStart"/>
      <w:r w:rsidR="00157ABC">
        <w:rPr>
          <w:rFonts w:cs="Arial"/>
        </w:rPr>
        <w:t>is</w:t>
      </w:r>
      <w:proofErr w:type="gramEnd"/>
      <w:r w:rsidR="00157ABC">
        <w:rPr>
          <w:rFonts w:cs="Arial"/>
        </w:rPr>
        <w:t xml:space="preserve"> capacity at low temperature, W</w:t>
      </w:r>
    </w:p>
    <w:p w:rsidR="00157ABC" w:rsidRDefault="00157ABC" w:rsidP="00157ABC">
      <w:pPr>
        <w:autoSpaceDE w:val="0"/>
        <w:autoSpaceDN w:val="0"/>
        <w:adjustRightInd w:val="0"/>
        <w:ind w:firstLine="720"/>
        <w:rPr>
          <w:rFonts w:cs="Arial"/>
        </w:rPr>
      </w:pPr>
      <w:proofErr w:type="spellStart"/>
      <w:proofErr w:type="gramStart"/>
      <w:r w:rsidRPr="00C127AF">
        <w:rPr>
          <w:rFonts w:cs="Arial"/>
          <w:i/>
        </w:rPr>
        <w:t>q</w:t>
      </w:r>
      <w:r>
        <w:rPr>
          <w:rFonts w:cs="Arial"/>
          <w:i/>
          <w:vertAlign w:val="subscript"/>
        </w:rPr>
        <w:t>I</w:t>
      </w:r>
      <w:proofErr w:type="spellEnd"/>
      <w:proofErr w:type="gramEnd"/>
      <w:r>
        <w:rPr>
          <w:rFonts w:cs="Arial"/>
        </w:rPr>
        <w:t xml:space="preserve"> is design infiltration sensible load, W</w:t>
      </w:r>
    </w:p>
    <w:p w:rsidR="00157ABC" w:rsidRDefault="00157ABC" w:rsidP="00157ABC">
      <w:pPr>
        <w:autoSpaceDE w:val="0"/>
        <w:autoSpaceDN w:val="0"/>
        <w:adjustRightInd w:val="0"/>
        <w:ind w:firstLine="720"/>
        <w:rPr>
          <w:rFonts w:cs="Arial"/>
        </w:rPr>
      </w:pPr>
      <w:proofErr w:type="spellStart"/>
      <w:proofErr w:type="gramStart"/>
      <w:r w:rsidRPr="00C127AF">
        <w:rPr>
          <w:rFonts w:cs="Arial"/>
          <w:i/>
        </w:rPr>
        <w:t>q</w:t>
      </w:r>
      <w:r>
        <w:rPr>
          <w:rFonts w:cs="Arial"/>
          <w:i/>
          <w:vertAlign w:val="subscript"/>
        </w:rPr>
        <w:t>V</w:t>
      </w:r>
      <w:proofErr w:type="spellEnd"/>
      <w:proofErr w:type="gramEnd"/>
      <w:r>
        <w:rPr>
          <w:rFonts w:cs="Arial"/>
        </w:rPr>
        <w:t xml:space="preserve"> = design ventilation sensible load, W</w:t>
      </w:r>
    </w:p>
    <w:p w:rsidR="00157ABC" w:rsidRPr="00C66202" w:rsidRDefault="00157ABC" w:rsidP="00157ABC">
      <w:pPr>
        <w:autoSpaceDE w:val="0"/>
        <w:autoSpaceDN w:val="0"/>
        <w:adjustRightInd w:val="0"/>
        <w:rPr>
          <w:rFonts w:cs="Arial"/>
        </w:rPr>
      </w:pPr>
    </w:p>
    <w:p w:rsidR="00157ABC" w:rsidRDefault="00157ABC" w:rsidP="00157ABC">
      <w:pPr>
        <w:autoSpaceDE w:val="0"/>
        <w:autoSpaceDN w:val="0"/>
        <w:adjustRightInd w:val="0"/>
        <w:spacing w:before="60" w:after="60"/>
        <w:rPr>
          <w:rFonts w:cs="Arial"/>
        </w:rPr>
      </w:pPr>
      <w:r>
        <w:rPr>
          <w:rFonts w:cs="Arial"/>
        </w:rPr>
        <w:t xml:space="preserve">The capacity at high temperature is then prorated against the reference low and high temperatures as: </w:t>
      </w:r>
    </w:p>
    <w:p w:rsidR="00157ABC" w:rsidRPr="00B97AEB" w:rsidRDefault="00F52537" w:rsidP="00157ABC">
      <w:pPr>
        <w:pStyle w:val="Equation"/>
        <w:rPr>
          <w:noProof/>
          <w:position w:val="-24"/>
          <w:lang w:eastAsia="ko-KR"/>
        </w:rPr>
      </w:pPr>
      <w:r>
        <w:rPr>
          <w:noProof/>
          <w:position w:val="-32"/>
          <w:lang w:eastAsia="ko-KR"/>
        </w:rPr>
        <w:pict>
          <v:shape id="_x0000_i1027" type="#_x0000_t75" style="width:127.2pt;height:37.8pt">
            <v:imagedata r:id="rId15" o:title=""/>
          </v:shape>
        </w:pict>
      </w:r>
    </w:p>
    <w:p w:rsidR="00157ABC" w:rsidRDefault="00157ABC" w:rsidP="00157ABC">
      <w:pPr>
        <w:autoSpaceDE w:val="0"/>
        <w:autoSpaceDN w:val="0"/>
        <w:adjustRightInd w:val="0"/>
        <w:rPr>
          <w:rFonts w:cs="Arial"/>
        </w:rPr>
      </w:pPr>
      <w:proofErr w:type="gramStart"/>
      <w:r>
        <w:rPr>
          <w:rFonts w:cs="Arial"/>
        </w:rPr>
        <w:t>where</w:t>
      </w:r>
      <w:proofErr w:type="gramEnd"/>
      <w:r>
        <w:rPr>
          <w:rFonts w:cs="Arial"/>
        </w:rPr>
        <w:t xml:space="preserve"> </w:t>
      </w:r>
    </w:p>
    <w:p w:rsidR="00157ABC" w:rsidRDefault="00F52537" w:rsidP="00157ABC">
      <w:pPr>
        <w:autoSpaceDE w:val="0"/>
        <w:autoSpaceDN w:val="0"/>
        <w:adjustRightInd w:val="0"/>
        <w:ind w:firstLine="720"/>
        <w:rPr>
          <w:rFonts w:cs="Arial"/>
        </w:rPr>
      </w:pPr>
      <m:oMath>
        <m:sSub>
          <m:sSubPr>
            <m:ctrlPr>
              <w:rPr>
                <w:rFonts w:ascii="Cambria Math" w:hAnsi="Cambria Math" w:cs="Arial"/>
                <w:i/>
              </w:rPr>
            </m:ctrlPr>
          </m:sSubPr>
          <m:e>
            <m:r>
              <w:rPr>
                <w:rFonts w:ascii="Cambria Math" w:hAnsi="Cambria Math" w:cs="Arial"/>
              </w:rPr>
              <m:t>Cap</m:t>
            </m:r>
          </m:e>
          <m:sub>
            <m:sSub>
              <m:sSubPr>
                <m:ctrlPr>
                  <w:rPr>
                    <w:rFonts w:ascii="Cambria Math" w:hAnsi="Cambria Math" w:cs="Arial"/>
                    <w:i/>
                  </w:rPr>
                </m:ctrlPr>
              </m:sSubPr>
              <m:e>
                <m:r>
                  <w:rPr>
                    <w:rFonts w:ascii="Cambria Math" w:hAnsi="Cambria Math" w:cs="Arial"/>
                  </w:rPr>
                  <m:t>T</m:t>
                </m:r>
              </m:e>
              <m:sub>
                <m:r>
                  <w:rPr>
                    <w:rFonts w:ascii="Cambria Math" w:hAnsi="Cambria Math" w:cs="Arial"/>
                  </w:rPr>
                  <m:t>H</m:t>
                </m:r>
              </m:sub>
            </m:sSub>
          </m:sub>
        </m:sSub>
      </m:oMath>
      <w:r w:rsidR="00157ABC">
        <w:rPr>
          <w:rFonts w:cs="Arial"/>
        </w:rPr>
        <w:t xml:space="preserve"> </w:t>
      </w:r>
      <w:proofErr w:type="gramStart"/>
      <w:r w:rsidR="00157ABC">
        <w:rPr>
          <w:rFonts w:cs="Arial"/>
        </w:rPr>
        <w:t>is</w:t>
      </w:r>
      <w:proofErr w:type="gramEnd"/>
      <w:r w:rsidR="00157ABC">
        <w:rPr>
          <w:rFonts w:cs="Arial"/>
        </w:rPr>
        <w:t xml:space="preserve"> capacity at high temperature, W</w:t>
      </w:r>
    </w:p>
    <w:p w:rsidR="00157ABC" w:rsidRDefault="00157ABC" w:rsidP="00157ABC">
      <w:pPr>
        <w:autoSpaceDE w:val="0"/>
        <w:autoSpaceDN w:val="0"/>
        <w:adjustRightInd w:val="0"/>
        <w:ind w:firstLine="720"/>
        <w:rPr>
          <w:rFonts w:cs="Arial"/>
        </w:rPr>
      </w:pPr>
      <w:r>
        <w:rPr>
          <w:rFonts w:cs="Arial"/>
          <w:i/>
        </w:rPr>
        <w:t>T</w:t>
      </w:r>
      <w:r>
        <w:rPr>
          <w:rFonts w:cs="Arial"/>
          <w:i/>
          <w:vertAlign w:val="subscript"/>
        </w:rPr>
        <w:t>H</w:t>
      </w:r>
      <w:r>
        <w:rPr>
          <w:rFonts w:cs="Arial"/>
        </w:rPr>
        <w:t xml:space="preserve"> is high temperature, °C</w:t>
      </w:r>
    </w:p>
    <w:p w:rsidR="00157ABC" w:rsidRDefault="00157ABC" w:rsidP="00140FC3">
      <w:pPr>
        <w:pStyle w:val="BodyText"/>
        <w:ind w:left="0"/>
      </w:pPr>
    </w:p>
    <w:p w:rsidR="009A4A85" w:rsidRDefault="009A4A85">
      <w:pPr>
        <w:pStyle w:val="Heading3"/>
        <w:rPr>
          <w:rFonts w:eastAsia="Gulim"/>
        </w:rPr>
      </w:pPr>
      <w:bookmarkStart w:id="223" w:name="_Toc399401390"/>
      <w:r>
        <w:rPr>
          <w:rFonts w:eastAsia="Gulim"/>
        </w:rPr>
        <w:t>Distribution of Radiant Gains</w:t>
      </w:r>
      <w:bookmarkEnd w:id="223"/>
    </w:p>
    <w:p w:rsidR="009A4A85" w:rsidRDefault="009A4A85">
      <w:pPr>
        <w:pStyle w:val="BodyText"/>
        <w:rPr>
          <w:rFonts w:eastAsia="Gulim"/>
        </w:rPr>
      </w:pPr>
      <w:r>
        <w:rPr>
          <w:rFonts w:eastAsia="Gulim"/>
        </w:rPr>
        <w:t>It is useful to consider the distribution of short wavelength (including visible) radiant energy separate from long wavelength (thermal) radiant energy because many materials have different optical properties at different wavelengths.  An extreme example is glass that is opaque to the long wavelengths and transparent to the short.  Properties of materials vary across the entire spectrum of wavelengths.  In EnergyPlus, all radiant interactions are represented in terms of only two wavelengths: “short” and “long”.  Short wavelength refers to the distribution given by a ~6000K black body source such as the sun.  Long wavelengths refer to radiation from ~300K sources such as walls or people.  There is negligible overlap between these two distributions.  Some sources, such as lights, must be considered as emitting both long and short wavelength radiation in proportions that approximate their actual effects on room surfaces.</w:t>
      </w:r>
    </w:p>
    <w:p w:rsidR="009A4A85" w:rsidRDefault="009A4A85">
      <w:pPr>
        <w:pStyle w:val="BodyText"/>
        <w:rPr>
          <w:rFonts w:eastAsia="Gulim"/>
        </w:rPr>
      </w:pPr>
      <w:r>
        <w:rPr>
          <w:rFonts w:eastAsia="Gulim"/>
        </w:rPr>
        <w:t>Long wavelength radiation from all internal sources, such as people, lights and equipment, is combined and then distributed over surfaces. (</w:t>
      </w:r>
      <w:proofErr w:type="gramStart"/>
      <w:r>
        <w:rPr>
          <w:rFonts w:eastAsia="Gulim"/>
        </w:rPr>
        <w:t>see</w:t>
      </w:r>
      <w:proofErr w:type="gramEnd"/>
      <w:r>
        <w:rPr>
          <w:rFonts w:eastAsia="Gulim"/>
        </w:rPr>
        <w:t xml:space="preserve"> </w:t>
      </w:r>
      <w:r>
        <w:rPr>
          <w:rFonts w:eastAsia="Gulim"/>
        </w:rPr>
        <w:fldChar w:fldCharType="begin"/>
      </w:r>
      <w:r>
        <w:rPr>
          <w:rFonts w:eastAsia="Gulim"/>
        </w:rPr>
        <w:instrText xml:space="preserve"> REF _Ref67365086 \h </w:instrText>
      </w:r>
      <w:r>
        <w:rPr>
          <w:rFonts w:eastAsia="Gulim"/>
        </w:rPr>
      </w:r>
      <w:r>
        <w:rPr>
          <w:rFonts w:eastAsia="Gulim"/>
        </w:rPr>
        <w:fldChar w:fldCharType="separate"/>
      </w:r>
      <w:r w:rsidR="00FA033D">
        <w:t>Internal Long-Wave Radiation Exchange</w:t>
      </w:r>
      <w:r>
        <w:rPr>
          <w:rFonts w:eastAsia="Gulim"/>
        </w:rPr>
        <w:fldChar w:fldCharType="end"/>
      </w:r>
      <w:r>
        <w:rPr>
          <w:rFonts w:eastAsia="Gulim"/>
        </w:rPr>
        <w:t>).</w:t>
      </w:r>
    </w:p>
    <w:p w:rsidR="009A4A85" w:rsidRDefault="009A4A85">
      <w:pPr>
        <w:pStyle w:val="BodyText"/>
        <w:rPr>
          <w:rFonts w:eastAsia="Gulim"/>
        </w:rPr>
      </w:pPr>
      <w:r>
        <w:rPr>
          <w:rFonts w:eastAsia="Gulim"/>
        </w:rPr>
        <w:t xml:space="preserve">Some fraction of the beam solar radiation transmitted into the zone is directly absorbed by the interior surfaces according to the solar distribution algorithm (see </w:t>
      </w:r>
      <w:r>
        <w:rPr>
          <w:rFonts w:eastAsia="Gulim"/>
        </w:rPr>
        <w:fldChar w:fldCharType="begin"/>
      </w:r>
      <w:r>
        <w:rPr>
          <w:rFonts w:eastAsia="Gulim"/>
        </w:rPr>
        <w:instrText xml:space="preserve"> REF _Ref17770279 \h </w:instrText>
      </w:r>
      <w:r>
        <w:rPr>
          <w:rFonts w:eastAsia="Gulim"/>
        </w:rPr>
      </w:r>
      <w:r>
        <w:rPr>
          <w:rFonts w:eastAsia="Gulim"/>
        </w:rPr>
        <w:fldChar w:fldCharType="separate"/>
      </w:r>
      <w:r w:rsidR="00FA033D">
        <w:t>Solar Distribution</w:t>
      </w:r>
      <w:r>
        <w:rPr>
          <w:rFonts w:eastAsia="Gulim"/>
        </w:rPr>
        <w:fldChar w:fldCharType="end"/>
      </w:r>
      <w:r>
        <w:rPr>
          <w:rFonts w:eastAsia="Gulim"/>
        </w:rPr>
        <w:t>) selected by the user.  The beam radiation not directly absorbed, plus the diffuse sky and ground-reflected radiation, plus the short wavelength radiation from lights are combined and distributed over the surfaces of the zone according to:</w:t>
      </w:r>
    </w:p>
    <w:p w:rsidR="009A4A85" w:rsidRDefault="00083A13">
      <w:pPr>
        <w:pStyle w:val="BodyText"/>
        <w:rPr>
          <w:rFonts w:eastAsia="Gulim"/>
        </w:rPr>
      </w:pPr>
      <w:r>
        <w:rPr>
          <w:rFonts w:eastAsia="Gulim"/>
          <w:noProof/>
          <w:position w:val="-28"/>
        </w:rPr>
        <w:drawing>
          <wp:inline distT="0" distB="0" distL="0" distR="0" wp14:anchorId="58F2C443" wp14:editId="7460315A">
            <wp:extent cx="1790700" cy="428625"/>
            <wp:effectExtent l="0" t="0" r="0" b="9525"/>
            <wp:docPr id="4348" name="Picture 4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90700" cy="428625"/>
                    </a:xfrm>
                    <a:prstGeom prst="rect">
                      <a:avLst/>
                    </a:prstGeom>
                    <a:noFill/>
                    <a:ln>
                      <a:noFill/>
                    </a:ln>
                  </pic:spPr>
                </pic:pic>
              </a:graphicData>
            </a:graphic>
          </wp:inline>
        </w:drawing>
      </w:r>
    </w:p>
    <w:p w:rsidR="009A4A85" w:rsidRDefault="009A4A85">
      <w:pPr>
        <w:pStyle w:val="BodyText"/>
        <w:rPr>
          <w:rFonts w:eastAsia="Gulim"/>
        </w:rPr>
      </w:pPr>
      <w:r>
        <w:rPr>
          <w:rFonts w:eastAsia="Gulim"/>
        </w:rPr>
        <w:t>If all surfaces in the room are opaque, the radiation is distributed in proportion to the area*</w:t>
      </w:r>
      <w:proofErr w:type="spellStart"/>
      <w:r>
        <w:rPr>
          <w:rFonts w:eastAsia="Gulim"/>
        </w:rPr>
        <w:t>absorptance</w:t>
      </w:r>
      <w:proofErr w:type="spellEnd"/>
      <w:r>
        <w:rPr>
          <w:rFonts w:eastAsia="Gulim"/>
        </w:rPr>
        <w:t xml:space="preserve"> product of each surface.  For surfaces which are transparent, </w:t>
      </w:r>
    </w:p>
    <w:p w:rsidR="009A4A85" w:rsidRDefault="00083A13">
      <w:pPr>
        <w:pStyle w:val="BodyText"/>
        <w:rPr>
          <w:rFonts w:eastAsia="Gulim"/>
        </w:rPr>
      </w:pPr>
      <w:r>
        <w:rPr>
          <w:rFonts w:eastAsia="Gulim"/>
          <w:noProof/>
          <w:position w:val="-12"/>
        </w:rPr>
        <w:drawing>
          <wp:inline distT="0" distB="0" distL="0" distR="0" wp14:anchorId="295242EE" wp14:editId="53DE7A67">
            <wp:extent cx="876300" cy="228600"/>
            <wp:effectExtent l="0" t="0" r="0" b="0"/>
            <wp:docPr id="4349" name="Picture 4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4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76300" cy="228600"/>
                    </a:xfrm>
                    <a:prstGeom prst="rect">
                      <a:avLst/>
                    </a:prstGeom>
                    <a:noFill/>
                    <a:ln>
                      <a:noFill/>
                    </a:ln>
                  </pic:spPr>
                </pic:pic>
              </a:graphicData>
            </a:graphic>
          </wp:inline>
        </w:drawing>
      </w:r>
    </w:p>
    <w:p w:rsidR="009A4A85" w:rsidRDefault="009A4A85">
      <w:pPr>
        <w:pStyle w:val="BodyText"/>
        <w:rPr>
          <w:rFonts w:eastAsia="Gulim"/>
        </w:rPr>
      </w:pPr>
      <w:r>
        <w:rPr>
          <w:rFonts w:eastAsia="Gulim"/>
        </w:rPr>
        <w:t xml:space="preserve">That fraction of radiation represented by </w:t>
      </w:r>
      <w:r w:rsidR="00083A13">
        <w:rPr>
          <w:rFonts w:eastAsia="Gulim"/>
          <w:noProof/>
          <w:position w:val="-12"/>
        </w:rPr>
        <w:drawing>
          <wp:inline distT="0" distB="0" distL="0" distR="0" wp14:anchorId="190AA85F" wp14:editId="48EA0E04">
            <wp:extent cx="142875" cy="228600"/>
            <wp:effectExtent l="0" t="0" r="9525" b="0"/>
            <wp:docPr id="4350" name="Picture 4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5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2875" cy="228600"/>
                    </a:xfrm>
                    <a:prstGeom prst="rect">
                      <a:avLst/>
                    </a:prstGeom>
                    <a:noFill/>
                    <a:ln>
                      <a:noFill/>
                    </a:ln>
                  </pic:spPr>
                </pic:pic>
              </a:graphicData>
            </a:graphic>
          </wp:inline>
        </w:drawing>
      </w:r>
      <w:r>
        <w:rPr>
          <w:rFonts w:eastAsia="Gulim"/>
        </w:rPr>
        <w:t xml:space="preserve"> is lost from the zone.</w:t>
      </w:r>
    </w:p>
    <w:p w:rsidR="009A4A85" w:rsidRDefault="009A4A85">
      <w:pPr>
        <w:pStyle w:val="BodyText"/>
        <w:rPr>
          <w:rFonts w:eastAsia="Gulim"/>
        </w:rPr>
      </w:pPr>
      <w:r>
        <w:rPr>
          <w:rFonts w:eastAsia="Gulim"/>
        </w:rPr>
        <w:t xml:space="preserve">The transmittance and </w:t>
      </w:r>
      <w:proofErr w:type="spellStart"/>
      <w:r>
        <w:rPr>
          <w:rFonts w:eastAsia="Gulim"/>
        </w:rPr>
        <w:t>absorptance</w:t>
      </w:r>
      <w:proofErr w:type="spellEnd"/>
      <w:r>
        <w:rPr>
          <w:rFonts w:eastAsia="Gulim"/>
        </w:rPr>
        <w:t xml:space="preserve"> of transparent surfaces (windows or glass doors) are calculated as in section </w:t>
      </w:r>
      <w:r>
        <w:rPr>
          <w:rFonts w:eastAsia="Gulim"/>
        </w:rPr>
        <w:fldChar w:fldCharType="begin"/>
      </w:r>
      <w:r>
        <w:rPr>
          <w:rFonts w:eastAsia="Gulim"/>
        </w:rPr>
        <w:instrText xml:space="preserve"> REF _Ref17873544 \h </w:instrText>
      </w:r>
      <w:r>
        <w:rPr>
          <w:rFonts w:eastAsia="Gulim"/>
        </w:rPr>
      </w:r>
      <w:r>
        <w:rPr>
          <w:rFonts w:eastAsia="Gulim"/>
        </w:rPr>
        <w:fldChar w:fldCharType="separate"/>
      </w:r>
      <w:r w:rsidR="00FA033D">
        <w:t>Window Calculation Module</w:t>
      </w:r>
      <w:r>
        <w:rPr>
          <w:rFonts w:eastAsia="Gulim"/>
        </w:rPr>
        <w:fldChar w:fldCharType="end"/>
      </w:r>
      <w:r>
        <w:rPr>
          <w:rFonts w:eastAsia="Gulim"/>
        </w:rPr>
        <w:t xml:space="preserve"> based on the optical properties of the window material layers.  The total </w:t>
      </w:r>
      <w:proofErr w:type="spellStart"/>
      <w:r>
        <w:rPr>
          <w:rFonts w:eastAsia="Gulim"/>
        </w:rPr>
        <w:t>absorptance</w:t>
      </w:r>
      <w:proofErr w:type="spellEnd"/>
      <w:r>
        <w:rPr>
          <w:rFonts w:eastAsia="Gulim"/>
        </w:rPr>
        <w:t xml:space="preserve"> of the window is computed for the interior shading device, the inside surface, and the outside surface for diffuse solar radiation incident from outside the zone.  Those </w:t>
      </w:r>
      <w:proofErr w:type="spellStart"/>
      <w:r>
        <w:rPr>
          <w:rFonts w:eastAsia="Gulim"/>
        </w:rPr>
        <w:t>absorptances</w:t>
      </w:r>
      <w:proofErr w:type="spellEnd"/>
      <w:r>
        <w:rPr>
          <w:rFonts w:eastAsia="Gulim"/>
        </w:rPr>
        <w:t xml:space="preserve"> are used for short wavelength radiation incident from inside the zone.  In most cases, this should not cause significant error.  When movable insulation covers the window, the radiation that would have been transmitted is absorbed at the outer surface of the window (thermally equal to the inside surface of the insulation).</w:t>
      </w:r>
    </w:p>
    <w:p w:rsidR="009A4A85" w:rsidRDefault="009A4A85">
      <w:pPr>
        <w:pStyle w:val="Heading3"/>
        <w:rPr>
          <w:rFonts w:eastAsia="Gulim"/>
        </w:rPr>
      </w:pPr>
      <w:bookmarkStart w:id="224" w:name="_Toc399401391"/>
      <w:r>
        <w:rPr>
          <w:rFonts w:eastAsia="Gulim"/>
        </w:rPr>
        <w:lastRenderedPageBreak/>
        <w:t>References</w:t>
      </w:r>
      <w:bookmarkEnd w:id="224"/>
    </w:p>
    <w:p w:rsidR="009A4A85" w:rsidRDefault="009A4A85">
      <w:pPr>
        <w:pStyle w:val="BodyText"/>
        <w:rPr>
          <w:rFonts w:eastAsia="Gulim"/>
        </w:rPr>
      </w:pPr>
      <w:r>
        <w:rPr>
          <w:rFonts w:eastAsia="Gulim"/>
        </w:rPr>
        <w:t>ASHRAE</w:t>
      </w:r>
      <w:r w:rsidR="00481A3D">
        <w:rPr>
          <w:rFonts w:eastAsia="Gulim"/>
        </w:rPr>
        <w:t>.</w:t>
      </w:r>
      <w:r>
        <w:rPr>
          <w:rFonts w:eastAsia="Gulim"/>
        </w:rPr>
        <w:t xml:space="preserve"> 2001. Handbook of Fundamentals, pp 29.8-29.13, </w:t>
      </w:r>
      <w:smartTag w:uri="urn:schemas-microsoft-com:office:smarttags" w:element="place">
        <w:smartTag w:uri="urn:schemas-microsoft-com:office:smarttags" w:element="City">
          <w:smartTag w:uri="schemas-city2airport-com/woprcity2airport" w:element="City">
            <w:r>
              <w:rPr>
                <w:rFonts w:eastAsia="Gulim"/>
              </w:rPr>
              <w:t>Atlanta</w:t>
            </w:r>
          </w:smartTag>
        </w:smartTag>
      </w:smartTag>
      <w:r>
        <w:rPr>
          <w:rFonts w:eastAsia="Gulim"/>
        </w:rPr>
        <w:t>: ASHRAE.</w:t>
      </w:r>
    </w:p>
    <w:p w:rsidR="009A4A85" w:rsidRDefault="009A4A85">
      <w:pPr>
        <w:pStyle w:val="BodyText"/>
        <w:rPr>
          <w:rFonts w:eastAsia="Gulim"/>
        </w:rPr>
      </w:pPr>
      <w:r>
        <w:rPr>
          <w:rFonts w:eastAsia="Gulim"/>
        </w:rPr>
        <w:t>Carrier Air Conditioning Company</w:t>
      </w:r>
      <w:r w:rsidR="00481A3D">
        <w:rPr>
          <w:rFonts w:eastAsia="Gulim"/>
        </w:rPr>
        <w:t>.</w:t>
      </w:r>
      <w:r>
        <w:rPr>
          <w:rFonts w:eastAsia="Gulim"/>
        </w:rPr>
        <w:t xml:space="preserve"> 1965a. Handbook of Air Conditioning System Design, pp 1-99 to 1-100. </w:t>
      </w:r>
      <w:smartTag w:uri="urn:schemas-microsoft-com:office:smarttags" w:element="place">
        <w:smartTag w:uri="urn:schemas-microsoft-com:office:smarttags" w:element="State">
          <w:smartTag w:uri="schemas-city2airport-com/woprcity2airport" w:element="City">
            <w:r>
              <w:rPr>
                <w:rFonts w:eastAsia="Gulim"/>
              </w:rPr>
              <w:t>New York</w:t>
            </w:r>
          </w:smartTag>
        </w:smartTag>
      </w:smartTag>
      <w:r>
        <w:rPr>
          <w:rFonts w:eastAsia="Gulim"/>
        </w:rPr>
        <w:t>: McGraw Hill.</w:t>
      </w:r>
    </w:p>
    <w:p w:rsidR="009A4A85" w:rsidRDefault="009A4A85">
      <w:pPr>
        <w:pStyle w:val="BodyText"/>
        <w:rPr>
          <w:rFonts w:eastAsia="Gulim"/>
        </w:rPr>
      </w:pPr>
      <w:r>
        <w:rPr>
          <w:rFonts w:eastAsia="Gulim"/>
        </w:rPr>
        <w:t>Carrier Air Conditioning Company</w:t>
      </w:r>
      <w:r w:rsidR="00481A3D">
        <w:rPr>
          <w:rFonts w:eastAsia="Gulim"/>
        </w:rPr>
        <w:t>.</w:t>
      </w:r>
      <w:r>
        <w:rPr>
          <w:rFonts w:eastAsia="Gulim"/>
        </w:rPr>
        <w:t xml:space="preserve"> 1965b. Handbook of Air Conditioning System Design, pp 1-100, Table 48. </w:t>
      </w:r>
      <w:smartTag w:uri="urn:schemas-microsoft-com:office:smarttags" w:element="place">
        <w:smartTag w:uri="urn:schemas-microsoft-com:office:smarttags" w:element="State">
          <w:smartTag w:uri="schemas-city2airport-com/woprcity2airport" w:element="City">
            <w:r>
              <w:rPr>
                <w:rFonts w:eastAsia="Gulim"/>
              </w:rPr>
              <w:t>New York</w:t>
            </w:r>
          </w:smartTag>
        </w:smartTag>
      </w:smartTag>
      <w:r>
        <w:rPr>
          <w:rFonts w:eastAsia="Gulim"/>
        </w:rPr>
        <w:t>: McGraw Hill.</w:t>
      </w:r>
      <w:bookmarkEnd w:id="1"/>
      <w:bookmarkEnd w:id="2"/>
      <w:bookmarkEnd w:id="3"/>
      <w:bookmarkEnd w:id="4"/>
    </w:p>
    <w:sectPr w:rsidR="009A4A85">
      <w:headerReference w:type="default" r:id="rId19"/>
      <w:footerReference w:type="default" r:id="rId20"/>
      <w:pgSz w:w="12240" w:h="15840" w:code="1"/>
      <w:pgMar w:top="1440" w:right="1440" w:bottom="1440" w:left="1440" w:header="965" w:footer="965" w:gutter="0"/>
      <w:pgNumType w:start="1"/>
      <w:cols w:space="720"/>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2537" w:rsidRDefault="00F52537">
      <w:r>
        <w:separator/>
      </w:r>
    </w:p>
  </w:endnote>
  <w:endnote w:type="continuationSeparator" w:id="0">
    <w:p w:rsidR="00F52537" w:rsidRDefault="00F52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Palatino">
    <w:altName w:val="Book Antiqua"/>
    <w:charset w:val="00"/>
    <w:family w:val="auto"/>
    <w:pitch w:val="variable"/>
    <w:sig w:usb0="03000000"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itstream Vera Sans">
    <w:altName w:val="DejaVu Sans"/>
    <w:charset w:val="00"/>
    <w:family w:val="swiss"/>
    <w:pitch w:val="variable"/>
    <w:sig w:usb0="00000003" w:usb1="1000204A"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Gulim">
    <w:altName w:val="굴림"/>
    <w:panose1 w:val="020B0600000101010101"/>
    <w:charset w:val="81"/>
    <w:family w:val="swiss"/>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33D" w:rsidRDefault="00FA033D">
    <w:pPr>
      <w:pStyle w:val="Footer"/>
      <w:pBdr>
        <w:top w:val="single" w:sz="8" w:space="1" w:color="auto"/>
      </w:pBdr>
      <w:tabs>
        <w:tab w:val="clear" w:pos="4320"/>
      </w:tabs>
    </w:pPr>
    <w:r>
      <w:fldChar w:fldCharType="begin"/>
    </w:r>
    <w:r>
      <w:instrText xml:space="preserve"> DATE \@ "M/d/yy" </w:instrText>
    </w:r>
    <w:r>
      <w:fldChar w:fldCharType="separate"/>
    </w:r>
    <w:ins w:id="225" w:author="Michael" w:date="2014-11-06T11:58:00Z">
      <w:r w:rsidR="009A6814">
        <w:rPr>
          <w:noProof/>
        </w:rPr>
        <w:t>11/6/14</w:t>
      </w:r>
    </w:ins>
    <w:del w:id="226" w:author="Michael" w:date="2014-11-04T08:38:00Z">
      <w:r w:rsidR="005713BA" w:rsidDel="00BB6EDC">
        <w:rPr>
          <w:noProof/>
        </w:rPr>
        <w:delText>11/3/14</w:delText>
      </w:r>
    </w:del>
    <w:r>
      <w:fldChar w:fldCharType="end"/>
    </w:r>
    <w:r>
      <w:tab/>
    </w:r>
    <w:r>
      <w:fldChar w:fldCharType="begin"/>
    </w:r>
    <w:r>
      <w:instrText xml:space="preserve"> PAGE  \* MERGEFORMAT </w:instrText>
    </w:r>
    <w:r>
      <w:fldChar w:fldCharType="separate"/>
    </w:r>
    <w:r w:rsidR="00C32949">
      <w:rPr>
        <w:noProof/>
      </w:rPr>
      <w:t>8</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2537" w:rsidRDefault="00F52537">
      <w:r>
        <w:separator/>
      </w:r>
    </w:p>
  </w:footnote>
  <w:footnote w:type="continuationSeparator" w:id="0">
    <w:p w:rsidR="00F52537" w:rsidRDefault="00F525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33D" w:rsidRPr="005A49CA" w:rsidRDefault="006D3E41" w:rsidP="00440634">
    <w:pPr>
      <w:pStyle w:val="Header"/>
    </w:pPr>
    <w:r>
      <w:fldChar w:fldCharType="begin"/>
    </w:r>
    <w:r>
      <w:instrText xml:space="preserve"> STYLEREF "Heading 1" \* MERGEFORMAT </w:instrText>
    </w:r>
    <w:r>
      <w:fldChar w:fldCharType="separate"/>
    </w:r>
    <w:r w:rsidR="00C32949">
      <w:rPr>
        <w:b/>
        <w:bCs/>
        <w:noProof/>
      </w:rPr>
      <w:t>Error! No text of specified style in document.</w:t>
    </w:r>
    <w:r>
      <w:rPr>
        <w:noProof/>
      </w:rPr>
      <w:fldChar w:fldCharType="end"/>
    </w:r>
    <w:r w:rsidR="00FA033D" w:rsidRPr="005A49CA">
      <w:tab/>
    </w:r>
    <w:fldSimple w:instr=" STYLEREF &quot;Heading 2&quot; \* MERGEFORMAT ">
      <w:r w:rsidR="00C32949">
        <w:rPr>
          <w:noProof/>
        </w:rPr>
        <w:t>Zone Internal Gains</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5A4A7E2"/>
    <w:lvl w:ilvl="0">
      <w:start w:val="1"/>
      <w:numFmt w:val="decimal"/>
      <w:lvlText w:val="%1."/>
      <w:lvlJc w:val="left"/>
      <w:pPr>
        <w:tabs>
          <w:tab w:val="num" w:pos="1800"/>
        </w:tabs>
        <w:ind w:left="1800" w:hanging="360"/>
      </w:pPr>
    </w:lvl>
  </w:abstractNum>
  <w:abstractNum w:abstractNumId="1">
    <w:nsid w:val="FFFFFF7D"/>
    <w:multiLevelType w:val="singleLevel"/>
    <w:tmpl w:val="415259EC"/>
    <w:lvl w:ilvl="0">
      <w:start w:val="1"/>
      <w:numFmt w:val="decimal"/>
      <w:lvlText w:val="%1."/>
      <w:lvlJc w:val="left"/>
      <w:pPr>
        <w:tabs>
          <w:tab w:val="num" w:pos="1440"/>
        </w:tabs>
        <w:ind w:left="1440" w:hanging="360"/>
      </w:pPr>
    </w:lvl>
  </w:abstractNum>
  <w:abstractNum w:abstractNumId="2">
    <w:nsid w:val="FFFFFF80"/>
    <w:multiLevelType w:val="singleLevel"/>
    <w:tmpl w:val="D1EA966C"/>
    <w:lvl w:ilvl="0">
      <w:start w:val="1"/>
      <w:numFmt w:val="bullet"/>
      <w:lvlText w:val=""/>
      <w:lvlJc w:val="left"/>
      <w:pPr>
        <w:tabs>
          <w:tab w:val="num" w:pos="1800"/>
        </w:tabs>
        <w:ind w:left="1800" w:hanging="360"/>
      </w:pPr>
      <w:rPr>
        <w:rFonts w:ascii="Symbol" w:hAnsi="Symbol" w:hint="default"/>
      </w:rPr>
    </w:lvl>
  </w:abstractNum>
  <w:abstractNum w:abstractNumId="3">
    <w:nsid w:val="FFFFFFFE"/>
    <w:multiLevelType w:val="singleLevel"/>
    <w:tmpl w:val="A698C5B2"/>
    <w:lvl w:ilvl="0">
      <w:numFmt w:val="decimal"/>
      <w:lvlText w:val="*"/>
      <w:lvlJc w:val="left"/>
    </w:lvl>
  </w:abstractNum>
  <w:abstractNum w:abstractNumId="4">
    <w:nsid w:val="00000003"/>
    <w:multiLevelType w:val="multilevel"/>
    <w:tmpl w:val="00000003"/>
    <w:name w:val="WWNum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5">
    <w:nsid w:val="00590C9A"/>
    <w:multiLevelType w:val="singleLevel"/>
    <w:tmpl w:val="2B2E11CA"/>
    <w:lvl w:ilvl="0">
      <w:start w:val="1"/>
      <w:numFmt w:val="bullet"/>
      <w:lvlText w:val=""/>
      <w:lvlJc w:val="left"/>
      <w:pPr>
        <w:tabs>
          <w:tab w:val="num" w:pos="360"/>
        </w:tabs>
        <w:ind w:left="360" w:hanging="360"/>
      </w:pPr>
      <w:rPr>
        <w:rFonts w:ascii="Symbol" w:hAnsi="Symbol" w:hint="default"/>
      </w:rPr>
    </w:lvl>
  </w:abstractNum>
  <w:abstractNum w:abstractNumId="6">
    <w:nsid w:val="03452F0A"/>
    <w:multiLevelType w:val="hybridMultilevel"/>
    <w:tmpl w:val="820098DA"/>
    <w:lvl w:ilvl="0" w:tplc="83584B34">
      <w:start w:val="1"/>
      <w:numFmt w:val="decimal"/>
      <w:lvlText w:val="%1)"/>
      <w:lvlJc w:val="left"/>
      <w:pPr>
        <w:tabs>
          <w:tab w:val="num" w:pos="1440"/>
        </w:tabs>
        <w:ind w:left="1440" w:hanging="360"/>
      </w:pPr>
    </w:lvl>
    <w:lvl w:ilvl="1" w:tplc="8BFE1018" w:tentative="1">
      <w:start w:val="1"/>
      <w:numFmt w:val="lowerLetter"/>
      <w:lvlText w:val="%2."/>
      <w:lvlJc w:val="left"/>
      <w:pPr>
        <w:tabs>
          <w:tab w:val="num" w:pos="2160"/>
        </w:tabs>
        <w:ind w:left="2160" w:hanging="360"/>
      </w:pPr>
    </w:lvl>
    <w:lvl w:ilvl="2" w:tplc="DE12F01E" w:tentative="1">
      <w:start w:val="1"/>
      <w:numFmt w:val="lowerRoman"/>
      <w:lvlText w:val="%3."/>
      <w:lvlJc w:val="right"/>
      <w:pPr>
        <w:tabs>
          <w:tab w:val="num" w:pos="2880"/>
        </w:tabs>
        <w:ind w:left="2880" w:hanging="180"/>
      </w:pPr>
    </w:lvl>
    <w:lvl w:ilvl="3" w:tplc="75C0E56E" w:tentative="1">
      <w:start w:val="1"/>
      <w:numFmt w:val="decimal"/>
      <w:lvlText w:val="%4."/>
      <w:lvlJc w:val="left"/>
      <w:pPr>
        <w:tabs>
          <w:tab w:val="num" w:pos="3600"/>
        </w:tabs>
        <w:ind w:left="3600" w:hanging="360"/>
      </w:pPr>
    </w:lvl>
    <w:lvl w:ilvl="4" w:tplc="6ACC7B02" w:tentative="1">
      <w:start w:val="1"/>
      <w:numFmt w:val="lowerLetter"/>
      <w:lvlText w:val="%5."/>
      <w:lvlJc w:val="left"/>
      <w:pPr>
        <w:tabs>
          <w:tab w:val="num" w:pos="4320"/>
        </w:tabs>
        <w:ind w:left="4320" w:hanging="360"/>
      </w:pPr>
    </w:lvl>
    <w:lvl w:ilvl="5" w:tplc="7A826F94" w:tentative="1">
      <w:start w:val="1"/>
      <w:numFmt w:val="lowerRoman"/>
      <w:lvlText w:val="%6."/>
      <w:lvlJc w:val="right"/>
      <w:pPr>
        <w:tabs>
          <w:tab w:val="num" w:pos="5040"/>
        </w:tabs>
        <w:ind w:left="5040" w:hanging="180"/>
      </w:pPr>
    </w:lvl>
    <w:lvl w:ilvl="6" w:tplc="F97817BC" w:tentative="1">
      <w:start w:val="1"/>
      <w:numFmt w:val="decimal"/>
      <w:lvlText w:val="%7."/>
      <w:lvlJc w:val="left"/>
      <w:pPr>
        <w:tabs>
          <w:tab w:val="num" w:pos="5760"/>
        </w:tabs>
        <w:ind w:left="5760" w:hanging="360"/>
      </w:pPr>
    </w:lvl>
    <w:lvl w:ilvl="7" w:tplc="D716F22A" w:tentative="1">
      <w:start w:val="1"/>
      <w:numFmt w:val="lowerLetter"/>
      <w:lvlText w:val="%8."/>
      <w:lvlJc w:val="left"/>
      <w:pPr>
        <w:tabs>
          <w:tab w:val="num" w:pos="6480"/>
        </w:tabs>
        <w:ind w:left="6480" w:hanging="360"/>
      </w:pPr>
    </w:lvl>
    <w:lvl w:ilvl="8" w:tplc="E822E86C" w:tentative="1">
      <w:start w:val="1"/>
      <w:numFmt w:val="lowerRoman"/>
      <w:lvlText w:val="%9."/>
      <w:lvlJc w:val="right"/>
      <w:pPr>
        <w:tabs>
          <w:tab w:val="num" w:pos="7200"/>
        </w:tabs>
        <w:ind w:left="7200" w:hanging="180"/>
      </w:pPr>
    </w:lvl>
  </w:abstractNum>
  <w:abstractNum w:abstractNumId="7">
    <w:nsid w:val="037547DF"/>
    <w:multiLevelType w:val="singleLevel"/>
    <w:tmpl w:val="0409000F"/>
    <w:lvl w:ilvl="0">
      <w:start w:val="1"/>
      <w:numFmt w:val="decimal"/>
      <w:lvlText w:val="%1."/>
      <w:lvlJc w:val="left"/>
      <w:pPr>
        <w:tabs>
          <w:tab w:val="num" w:pos="360"/>
        </w:tabs>
        <w:ind w:left="360" w:hanging="360"/>
      </w:pPr>
    </w:lvl>
  </w:abstractNum>
  <w:abstractNum w:abstractNumId="8">
    <w:nsid w:val="03AA3E57"/>
    <w:multiLevelType w:val="hybridMultilevel"/>
    <w:tmpl w:val="F012960C"/>
    <w:lvl w:ilvl="0" w:tplc="803C00FC">
      <w:start w:val="1"/>
      <w:numFmt w:val="lowerLetter"/>
      <w:lvlText w:val="%1."/>
      <w:lvlJc w:val="left"/>
      <w:pPr>
        <w:tabs>
          <w:tab w:val="num" w:pos="3600"/>
        </w:tabs>
        <w:ind w:left="3600" w:hanging="360"/>
      </w:pPr>
    </w:lvl>
    <w:lvl w:ilvl="1" w:tplc="04090019">
      <w:start w:val="1"/>
      <w:numFmt w:val="decimal"/>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9">
    <w:nsid w:val="0428132F"/>
    <w:multiLevelType w:val="hybridMultilevel"/>
    <w:tmpl w:val="6310F488"/>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05AF3B9C"/>
    <w:multiLevelType w:val="hybridMultilevel"/>
    <w:tmpl w:val="432421A2"/>
    <w:lvl w:ilvl="0" w:tplc="04090011">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nsid w:val="05D3265D"/>
    <w:multiLevelType w:val="hybridMultilevel"/>
    <w:tmpl w:val="FBDA6A26"/>
    <w:lvl w:ilvl="0" w:tplc="04090011">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nsid w:val="0739453C"/>
    <w:multiLevelType w:val="hybridMultilevel"/>
    <w:tmpl w:val="95926EE0"/>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90D78C4"/>
    <w:multiLevelType w:val="hybridMultilevel"/>
    <w:tmpl w:val="7466CC3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09826BE2"/>
    <w:multiLevelType w:val="singleLevel"/>
    <w:tmpl w:val="4A0AF636"/>
    <w:lvl w:ilvl="0">
      <w:start w:val="1"/>
      <w:numFmt w:val="bullet"/>
      <w:lvlText w:val=""/>
      <w:lvlJc w:val="left"/>
      <w:pPr>
        <w:tabs>
          <w:tab w:val="num" w:pos="360"/>
        </w:tabs>
        <w:ind w:left="360" w:hanging="360"/>
      </w:pPr>
      <w:rPr>
        <w:rFonts w:ascii="Symbol" w:hAnsi="Symbol" w:hint="default"/>
      </w:rPr>
    </w:lvl>
  </w:abstractNum>
  <w:abstractNum w:abstractNumId="15">
    <w:nsid w:val="0AB31B71"/>
    <w:multiLevelType w:val="hybridMultilevel"/>
    <w:tmpl w:val="C696239C"/>
    <w:lvl w:ilvl="0" w:tplc="0409000F">
      <w:start w:val="1"/>
      <w:numFmt w:val="bullet"/>
      <w:lvlText w:val=""/>
      <w:lvlJc w:val="left"/>
      <w:pPr>
        <w:tabs>
          <w:tab w:val="num" w:pos="1800"/>
        </w:tabs>
        <w:ind w:left="1800" w:hanging="360"/>
      </w:pPr>
      <w:rPr>
        <w:rFonts w:ascii="Symbol" w:hAnsi="Symbol" w:hint="default"/>
        <w:sz w:val="22"/>
        <w:szCs w:val="22"/>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6">
    <w:nsid w:val="0B37790B"/>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7">
    <w:nsid w:val="0D006FAE"/>
    <w:multiLevelType w:val="hybridMultilevel"/>
    <w:tmpl w:val="FB52191A"/>
    <w:lvl w:ilvl="0" w:tplc="84567046">
      <w:start w:val="1"/>
      <w:numFmt w:val="bullet"/>
      <w:lvlText w:val=""/>
      <w:lvlJc w:val="left"/>
      <w:pPr>
        <w:tabs>
          <w:tab w:val="num" w:pos="2160"/>
        </w:tabs>
        <w:ind w:left="2160" w:hanging="360"/>
      </w:pPr>
      <w:rPr>
        <w:rFonts w:ascii="Symbol" w:hAnsi="Symbol" w:hint="default"/>
      </w:rPr>
    </w:lvl>
    <w:lvl w:ilvl="1" w:tplc="8EE68F1C" w:tentative="1">
      <w:start w:val="1"/>
      <w:numFmt w:val="bullet"/>
      <w:lvlText w:val="o"/>
      <w:lvlJc w:val="left"/>
      <w:pPr>
        <w:tabs>
          <w:tab w:val="num" w:pos="2880"/>
        </w:tabs>
        <w:ind w:left="2880" w:hanging="360"/>
      </w:pPr>
      <w:rPr>
        <w:rFonts w:ascii="Courier New" w:hAnsi="Courier New" w:cs="Courier New" w:hint="default"/>
      </w:rPr>
    </w:lvl>
    <w:lvl w:ilvl="2" w:tplc="8E527028" w:tentative="1">
      <w:start w:val="1"/>
      <w:numFmt w:val="bullet"/>
      <w:lvlText w:val=""/>
      <w:lvlJc w:val="left"/>
      <w:pPr>
        <w:tabs>
          <w:tab w:val="num" w:pos="3600"/>
        </w:tabs>
        <w:ind w:left="3600" w:hanging="360"/>
      </w:pPr>
      <w:rPr>
        <w:rFonts w:ascii="Wingdings" w:hAnsi="Wingdings" w:hint="default"/>
      </w:rPr>
    </w:lvl>
    <w:lvl w:ilvl="3" w:tplc="523EA0B6" w:tentative="1">
      <w:start w:val="1"/>
      <w:numFmt w:val="bullet"/>
      <w:lvlText w:val=""/>
      <w:lvlJc w:val="left"/>
      <w:pPr>
        <w:tabs>
          <w:tab w:val="num" w:pos="4320"/>
        </w:tabs>
        <w:ind w:left="4320" w:hanging="360"/>
      </w:pPr>
      <w:rPr>
        <w:rFonts w:ascii="Symbol" w:hAnsi="Symbol" w:hint="default"/>
      </w:rPr>
    </w:lvl>
    <w:lvl w:ilvl="4" w:tplc="F9305B6E" w:tentative="1">
      <w:start w:val="1"/>
      <w:numFmt w:val="bullet"/>
      <w:lvlText w:val="o"/>
      <w:lvlJc w:val="left"/>
      <w:pPr>
        <w:tabs>
          <w:tab w:val="num" w:pos="5040"/>
        </w:tabs>
        <w:ind w:left="5040" w:hanging="360"/>
      </w:pPr>
      <w:rPr>
        <w:rFonts w:ascii="Courier New" w:hAnsi="Courier New" w:cs="Courier New" w:hint="default"/>
      </w:rPr>
    </w:lvl>
    <w:lvl w:ilvl="5" w:tplc="E0D4A0C4" w:tentative="1">
      <w:start w:val="1"/>
      <w:numFmt w:val="bullet"/>
      <w:lvlText w:val=""/>
      <w:lvlJc w:val="left"/>
      <w:pPr>
        <w:tabs>
          <w:tab w:val="num" w:pos="5760"/>
        </w:tabs>
        <w:ind w:left="5760" w:hanging="360"/>
      </w:pPr>
      <w:rPr>
        <w:rFonts w:ascii="Wingdings" w:hAnsi="Wingdings" w:hint="default"/>
      </w:rPr>
    </w:lvl>
    <w:lvl w:ilvl="6" w:tplc="E71822EE" w:tentative="1">
      <w:start w:val="1"/>
      <w:numFmt w:val="bullet"/>
      <w:lvlText w:val=""/>
      <w:lvlJc w:val="left"/>
      <w:pPr>
        <w:tabs>
          <w:tab w:val="num" w:pos="6480"/>
        </w:tabs>
        <w:ind w:left="6480" w:hanging="360"/>
      </w:pPr>
      <w:rPr>
        <w:rFonts w:ascii="Symbol" w:hAnsi="Symbol" w:hint="default"/>
      </w:rPr>
    </w:lvl>
    <w:lvl w:ilvl="7" w:tplc="5F6644CE" w:tentative="1">
      <w:start w:val="1"/>
      <w:numFmt w:val="bullet"/>
      <w:lvlText w:val="o"/>
      <w:lvlJc w:val="left"/>
      <w:pPr>
        <w:tabs>
          <w:tab w:val="num" w:pos="7200"/>
        </w:tabs>
        <w:ind w:left="7200" w:hanging="360"/>
      </w:pPr>
      <w:rPr>
        <w:rFonts w:ascii="Courier New" w:hAnsi="Courier New" w:cs="Courier New" w:hint="default"/>
      </w:rPr>
    </w:lvl>
    <w:lvl w:ilvl="8" w:tplc="F2CACB88" w:tentative="1">
      <w:start w:val="1"/>
      <w:numFmt w:val="bullet"/>
      <w:lvlText w:val=""/>
      <w:lvlJc w:val="left"/>
      <w:pPr>
        <w:tabs>
          <w:tab w:val="num" w:pos="7920"/>
        </w:tabs>
        <w:ind w:left="7920" w:hanging="360"/>
      </w:pPr>
      <w:rPr>
        <w:rFonts w:ascii="Wingdings" w:hAnsi="Wingdings" w:hint="default"/>
      </w:rPr>
    </w:lvl>
  </w:abstractNum>
  <w:abstractNum w:abstractNumId="18">
    <w:nsid w:val="11924F9E"/>
    <w:multiLevelType w:val="hybridMultilevel"/>
    <w:tmpl w:val="56E29266"/>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9">
    <w:nsid w:val="123E7F85"/>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0">
    <w:nsid w:val="1482011D"/>
    <w:multiLevelType w:val="hybridMultilevel"/>
    <w:tmpl w:val="EC54D1A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1">
    <w:nsid w:val="14A07128"/>
    <w:multiLevelType w:val="hybridMultilevel"/>
    <w:tmpl w:val="C4E05E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14CD238E"/>
    <w:multiLevelType w:val="hybridMultilevel"/>
    <w:tmpl w:val="890AE3AA"/>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1515778F"/>
    <w:multiLevelType w:val="hybridMultilevel"/>
    <w:tmpl w:val="0086828A"/>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154A764B"/>
    <w:multiLevelType w:val="hybridMultilevel"/>
    <w:tmpl w:val="E3D0532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5">
    <w:nsid w:val="154C43D6"/>
    <w:multiLevelType w:val="singleLevel"/>
    <w:tmpl w:val="0409000F"/>
    <w:lvl w:ilvl="0">
      <w:start w:val="1"/>
      <w:numFmt w:val="decimal"/>
      <w:lvlText w:val="%1."/>
      <w:lvlJc w:val="left"/>
      <w:pPr>
        <w:tabs>
          <w:tab w:val="num" w:pos="360"/>
        </w:tabs>
        <w:ind w:left="360" w:hanging="360"/>
      </w:pPr>
    </w:lvl>
  </w:abstractNum>
  <w:abstractNum w:abstractNumId="26">
    <w:nsid w:val="15EA660C"/>
    <w:multiLevelType w:val="hybridMultilevel"/>
    <w:tmpl w:val="429A963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16933AFD"/>
    <w:multiLevelType w:val="hybridMultilevel"/>
    <w:tmpl w:val="5F105DE8"/>
    <w:lvl w:ilvl="0" w:tplc="FFFFFFFF">
      <w:start w:val="1"/>
      <w:numFmt w:val="bullet"/>
      <w:lvlText w:val=""/>
      <w:lvlJc w:val="left"/>
      <w:pPr>
        <w:tabs>
          <w:tab w:val="num" w:pos="1800"/>
        </w:tabs>
        <w:ind w:left="1800" w:hanging="360"/>
      </w:pPr>
      <w:rPr>
        <w:rFonts w:ascii="Symbol" w:hAnsi="Symbol" w:hint="default"/>
        <w:color w:val="auto"/>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28">
    <w:nsid w:val="18B3341D"/>
    <w:multiLevelType w:val="hybridMultilevel"/>
    <w:tmpl w:val="116257EC"/>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194B0103"/>
    <w:multiLevelType w:val="hybridMultilevel"/>
    <w:tmpl w:val="95F45312"/>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nsid w:val="1B1249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1BAA7F0A"/>
    <w:multiLevelType w:val="hybridMultilevel"/>
    <w:tmpl w:val="E5C66D9E"/>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32">
    <w:nsid w:val="1BF827E2"/>
    <w:multiLevelType w:val="hybridMultilevel"/>
    <w:tmpl w:val="93BCFFFC"/>
    <w:lvl w:ilvl="0" w:tplc="B6A6A676">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3">
    <w:nsid w:val="1D4402DE"/>
    <w:multiLevelType w:val="hybridMultilevel"/>
    <w:tmpl w:val="7FF6713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1D673BC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nsid w:val="1D8405F3"/>
    <w:multiLevelType w:val="hybridMultilevel"/>
    <w:tmpl w:val="3F5897AE"/>
    <w:lvl w:ilvl="0" w:tplc="E406371A">
      <w:start w:val="1"/>
      <w:numFmt w:val="bullet"/>
      <w:lvlText w:val=""/>
      <w:lvlJc w:val="left"/>
      <w:pPr>
        <w:tabs>
          <w:tab w:val="num" w:pos="1800"/>
        </w:tabs>
        <w:ind w:left="1800" w:hanging="360"/>
      </w:pPr>
      <w:rPr>
        <w:rFonts w:ascii="Symbol" w:hAnsi="Symbol" w:hint="default"/>
      </w:rPr>
    </w:lvl>
    <w:lvl w:ilvl="1" w:tplc="57EC84C6" w:tentative="1">
      <w:start w:val="1"/>
      <w:numFmt w:val="lowerLetter"/>
      <w:lvlText w:val="%2."/>
      <w:lvlJc w:val="left"/>
      <w:pPr>
        <w:tabs>
          <w:tab w:val="num" w:pos="2520"/>
        </w:tabs>
        <w:ind w:left="2520" w:hanging="360"/>
      </w:pPr>
    </w:lvl>
    <w:lvl w:ilvl="2" w:tplc="004A66F8" w:tentative="1">
      <w:start w:val="1"/>
      <w:numFmt w:val="lowerRoman"/>
      <w:lvlText w:val="%3."/>
      <w:lvlJc w:val="right"/>
      <w:pPr>
        <w:tabs>
          <w:tab w:val="num" w:pos="3240"/>
        </w:tabs>
        <w:ind w:left="3240" w:hanging="180"/>
      </w:pPr>
    </w:lvl>
    <w:lvl w:ilvl="3" w:tplc="B0E829CE">
      <w:start w:val="1"/>
      <w:numFmt w:val="decimal"/>
      <w:lvlText w:val="%4."/>
      <w:lvlJc w:val="left"/>
      <w:pPr>
        <w:tabs>
          <w:tab w:val="num" w:pos="3960"/>
        </w:tabs>
        <w:ind w:left="3960" w:hanging="360"/>
      </w:pPr>
      <w:rPr>
        <w:rFonts w:hint="default"/>
      </w:rPr>
    </w:lvl>
    <w:lvl w:ilvl="4" w:tplc="1DDE1ABC" w:tentative="1">
      <w:start w:val="1"/>
      <w:numFmt w:val="lowerLetter"/>
      <w:lvlText w:val="%5."/>
      <w:lvlJc w:val="left"/>
      <w:pPr>
        <w:tabs>
          <w:tab w:val="num" w:pos="4680"/>
        </w:tabs>
        <w:ind w:left="4680" w:hanging="360"/>
      </w:pPr>
    </w:lvl>
    <w:lvl w:ilvl="5" w:tplc="FA3C8CCC" w:tentative="1">
      <w:start w:val="1"/>
      <w:numFmt w:val="lowerRoman"/>
      <w:lvlText w:val="%6."/>
      <w:lvlJc w:val="right"/>
      <w:pPr>
        <w:tabs>
          <w:tab w:val="num" w:pos="5400"/>
        </w:tabs>
        <w:ind w:left="5400" w:hanging="180"/>
      </w:pPr>
    </w:lvl>
    <w:lvl w:ilvl="6" w:tplc="D0EC94B8" w:tentative="1">
      <w:start w:val="1"/>
      <w:numFmt w:val="decimal"/>
      <w:lvlText w:val="%7."/>
      <w:lvlJc w:val="left"/>
      <w:pPr>
        <w:tabs>
          <w:tab w:val="num" w:pos="6120"/>
        </w:tabs>
        <w:ind w:left="6120" w:hanging="360"/>
      </w:pPr>
    </w:lvl>
    <w:lvl w:ilvl="7" w:tplc="C2D057EA" w:tentative="1">
      <w:start w:val="1"/>
      <w:numFmt w:val="lowerLetter"/>
      <w:lvlText w:val="%8."/>
      <w:lvlJc w:val="left"/>
      <w:pPr>
        <w:tabs>
          <w:tab w:val="num" w:pos="6840"/>
        </w:tabs>
        <w:ind w:left="6840" w:hanging="360"/>
      </w:pPr>
    </w:lvl>
    <w:lvl w:ilvl="8" w:tplc="48240D10" w:tentative="1">
      <w:start w:val="1"/>
      <w:numFmt w:val="lowerRoman"/>
      <w:lvlText w:val="%9."/>
      <w:lvlJc w:val="right"/>
      <w:pPr>
        <w:tabs>
          <w:tab w:val="num" w:pos="7560"/>
        </w:tabs>
        <w:ind w:left="7560" w:hanging="180"/>
      </w:pPr>
    </w:lvl>
  </w:abstractNum>
  <w:abstractNum w:abstractNumId="36">
    <w:nsid w:val="1F220ED4"/>
    <w:multiLevelType w:val="hybridMultilevel"/>
    <w:tmpl w:val="FD1EF100"/>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1FA701F3"/>
    <w:multiLevelType w:val="hybridMultilevel"/>
    <w:tmpl w:val="25DA7D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0300D3D"/>
    <w:multiLevelType w:val="singleLevel"/>
    <w:tmpl w:val="0409000F"/>
    <w:lvl w:ilvl="0">
      <w:start w:val="1"/>
      <w:numFmt w:val="decimal"/>
      <w:lvlText w:val="%1."/>
      <w:lvlJc w:val="left"/>
      <w:pPr>
        <w:tabs>
          <w:tab w:val="num" w:pos="360"/>
        </w:tabs>
        <w:ind w:left="360" w:hanging="360"/>
      </w:pPr>
    </w:lvl>
  </w:abstractNum>
  <w:abstractNum w:abstractNumId="39">
    <w:nsid w:val="2454684D"/>
    <w:multiLevelType w:val="hybridMultilevel"/>
    <w:tmpl w:val="804C4242"/>
    <w:lvl w:ilvl="0" w:tplc="04090001">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start w:val="1"/>
      <w:numFmt w:val="decimal"/>
      <w:lvlText w:val="%3."/>
      <w:lvlJc w:val="left"/>
      <w:pPr>
        <w:tabs>
          <w:tab w:val="num" w:pos="3420"/>
        </w:tabs>
        <w:ind w:left="3420" w:hanging="36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0">
    <w:nsid w:val="24743E1A"/>
    <w:multiLevelType w:val="singleLevel"/>
    <w:tmpl w:val="4A0AF636"/>
    <w:lvl w:ilvl="0">
      <w:start w:val="1"/>
      <w:numFmt w:val="bullet"/>
      <w:lvlText w:val=""/>
      <w:lvlJc w:val="left"/>
      <w:pPr>
        <w:tabs>
          <w:tab w:val="num" w:pos="360"/>
        </w:tabs>
        <w:ind w:left="360" w:hanging="360"/>
      </w:pPr>
      <w:rPr>
        <w:rFonts w:ascii="Symbol" w:hAnsi="Symbol" w:hint="default"/>
      </w:rPr>
    </w:lvl>
  </w:abstractNum>
  <w:abstractNum w:abstractNumId="41">
    <w:nsid w:val="24797F07"/>
    <w:multiLevelType w:val="singleLevel"/>
    <w:tmpl w:val="0409000F"/>
    <w:lvl w:ilvl="0">
      <w:start w:val="1"/>
      <w:numFmt w:val="decimal"/>
      <w:lvlText w:val="%1."/>
      <w:lvlJc w:val="left"/>
      <w:pPr>
        <w:tabs>
          <w:tab w:val="num" w:pos="360"/>
        </w:tabs>
        <w:ind w:left="360" w:hanging="360"/>
      </w:pPr>
    </w:lvl>
  </w:abstractNum>
  <w:abstractNum w:abstractNumId="42">
    <w:nsid w:val="255E3C05"/>
    <w:multiLevelType w:val="multilevel"/>
    <w:tmpl w:val="B38ED0E2"/>
    <w:lvl w:ilvl="0">
      <w:start w:val="1"/>
      <w:numFmt w:val="decimal"/>
      <w:lvlText w:val="%1)"/>
      <w:lvlJc w:val="left"/>
      <w:pPr>
        <w:tabs>
          <w:tab w:val="num" w:pos="1440"/>
        </w:tabs>
        <w:ind w:left="360" w:firstLine="720"/>
      </w:pPr>
    </w:lvl>
    <w:lvl w:ilvl="1">
      <w:start w:val="1"/>
      <w:numFmt w:val="decimal"/>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nsid w:val="25CA0044"/>
    <w:multiLevelType w:val="hybridMultilevel"/>
    <w:tmpl w:val="E08E2B4E"/>
    <w:lvl w:ilvl="0" w:tplc="0409000F">
      <w:start w:val="1"/>
      <w:numFmt w:val="bullet"/>
      <w:lvlText w:val=""/>
      <w:lvlJc w:val="left"/>
      <w:pPr>
        <w:tabs>
          <w:tab w:val="num" w:pos="2160"/>
        </w:tabs>
        <w:ind w:left="2160" w:hanging="360"/>
      </w:pPr>
      <w:rPr>
        <w:rFonts w:ascii="Symbol" w:hAnsi="Symbol" w:hint="default"/>
      </w:rPr>
    </w:lvl>
    <w:lvl w:ilvl="1" w:tplc="04090019" w:tentative="1">
      <w:start w:val="1"/>
      <w:numFmt w:val="bullet"/>
      <w:lvlText w:val="o"/>
      <w:lvlJc w:val="left"/>
      <w:pPr>
        <w:tabs>
          <w:tab w:val="num" w:pos="2880"/>
        </w:tabs>
        <w:ind w:left="2880" w:hanging="360"/>
      </w:pPr>
      <w:rPr>
        <w:rFonts w:ascii="Courier New" w:hAnsi="Courier New" w:cs="Courier New" w:hint="default"/>
      </w:rPr>
    </w:lvl>
    <w:lvl w:ilvl="2" w:tplc="0409000F" w:tentative="1">
      <w:start w:val="1"/>
      <w:numFmt w:val="bullet"/>
      <w:lvlText w:val=""/>
      <w:lvlJc w:val="left"/>
      <w:pPr>
        <w:tabs>
          <w:tab w:val="num" w:pos="3600"/>
        </w:tabs>
        <w:ind w:left="3600" w:hanging="360"/>
      </w:pPr>
      <w:rPr>
        <w:rFonts w:ascii="Wingdings" w:hAnsi="Wingdings" w:hint="default"/>
      </w:rPr>
    </w:lvl>
    <w:lvl w:ilvl="3" w:tplc="0409000F" w:tentative="1">
      <w:start w:val="1"/>
      <w:numFmt w:val="bullet"/>
      <w:lvlText w:val=""/>
      <w:lvlJc w:val="left"/>
      <w:pPr>
        <w:tabs>
          <w:tab w:val="num" w:pos="4320"/>
        </w:tabs>
        <w:ind w:left="4320" w:hanging="360"/>
      </w:pPr>
      <w:rPr>
        <w:rFonts w:ascii="Symbol" w:hAnsi="Symbol" w:hint="default"/>
      </w:rPr>
    </w:lvl>
    <w:lvl w:ilvl="4" w:tplc="04090019" w:tentative="1">
      <w:start w:val="1"/>
      <w:numFmt w:val="bullet"/>
      <w:lvlText w:val="o"/>
      <w:lvlJc w:val="left"/>
      <w:pPr>
        <w:tabs>
          <w:tab w:val="num" w:pos="5040"/>
        </w:tabs>
        <w:ind w:left="5040" w:hanging="360"/>
      </w:pPr>
      <w:rPr>
        <w:rFonts w:ascii="Courier New" w:hAnsi="Courier New" w:cs="Courier New" w:hint="default"/>
      </w:rPr>
    </w:lvl>
    <w:lvl w:ilvl="5" w:tplc="0409001B" w:tentative="1">
      <w:start w:val="1"/>
      <w:numFmt w:val="bullet"/>
      <w:lvlText w:val=""/>
      <w:lvlJc w:val="left"/>
      <w:pPr>
        <w:tabs>
          <w:tab w:val="num" w:pos="5760"/>
        </w:tabs>
        <w:ind w:left="5760" w:hanging="360"/>
      </w:pPr>
      <w:rPr>
        <w:rFonts w:ascii="Wingdings" w:hAnsi="Wingdings" w:hint="default"/>
      </w:rPr>
    </w:lvl>
    <w:lvl w:ilvl="6" w:tplc="0409000F" w:tentative="1">
      <w:start w:val="1"/>
      <w:numFmt w:val="bullet"/>
      <w:lvlText w:val=""/>
      <w:lvlJc w:val="left"/>
      <w:pPr>
        <w:tabs>
          <w:tab w:val="num" w:pos="6480"/>
        </w:tabs>
        <w:ind w:left="6480" w:hanging="360"/>
      </w:pPr>
      <w:rPr>
        <w:rFonts w:ascii="Symbol" w:hAnsi="Symbol" w:hint="default"/>
      </w:rPr>
    </w:lvl>
    <w:lvl w:ilvl="7" w:tplc="04090019" w:tentative="1">
      <w:start w:val="1"/>
      <w:numFmt w:val="bullet"/>
      <w:lvlText w:val="o"/>
      <w:lvlJc w:val="left"/>
      <w:pPr>
        <w:tabs>
          <w:tab w:val="num" w:pos="7200"/>
        </w:tabs>
        <w:ind w:left="7200" w:hanging="360"/>
      </w:pPr>
      <w:rPr>
        <w:rFonts w:ascii="Courier New" w:hAnsi="Courier New" w:cs="Courier New" w:hint="default"/>
      </w:rPr>
    </w:lvl>
    <w:lvl w:ilvl="8" w:tplc="0409001B" w:tentative="1">
      <w:start w:val="1"/>
      <w:numFmt w:val="bullet"/>
      <w:lvlText w:val=""/>
      <w:lvlJc w:val="left"/>
      <w:pPr>
        <w:tabs>
          <w:tab w:val="num" w:pos="7920"/>
        </w:tabs>
        <w:ind w:left="7920" w:hanging="360"/>
      </w:pPr>
      <w:rPr>
        <w:rFonts w:ascii="Wingdings" w:hAnsi="Wingdings" w:hint="default"/>
      </w:rPr>
    </w:lvl>
  </w:abstractNum>
  <w:abstractNum w:abstractNumId="44">
    <w:nsid w:val="28086532"/>
    <w:multiLevelType w:val="hybridMultilevel"/>
    <w:tmpl w:val="D5FCD9A2"/>
    <w:lvl w:ilvl="0" w:tplc="1F903632">
      <w:start w:val="1"/>
      <w:numFmt w:val="bullet"/>
      <w:lvlText w:val=""/>
      <w:lvlJc w:val="left"/>
      <w:pPr>
        <w:tabs>
          <w:tab w:val="num" w:pos="1800"/>
        </w:tabs>
        <w:ind w:left="1800" w:hanging="360"/>
      </w:pPr>
      <w:rPr>
        <w:rFonts w:ascii="Symbol" w:hAnsi="Symbol" w:hint="default"/>
      </w:rPr>
    </w:lvl>
    <w:lvl w:ilvl="1" w:tplc="912E0B18" w:tentative="1">
      <w:start w:val="1"/>
      <w:numFmt w:val="bullet"/>
      <w:lvlText w:val="o"/>
      <w:lvlJc w:val="left"/>
      <w:pPr>
        <w:tabs>
          <w:tab w:val="num" w:pos="2520"/>
        </w:tabs>
        <w:ind w:left="2520" w:hanging="360"/>
      </w:pPr>
      <w:rPr>
        <w:rFonts w:ascii="Courier New" w:hAnsi="Courier New" w:cs="Courier New" w:hint="default"/>
      </w:rPr>
    </w:lvl>
    <w:lvl w:ilvl="2" w:tplc="DA045CFC" w:tentative="1">
      <w:start w:val="1"/>
      <w:numFmt w:val="bullet"/>
      <w:lvlText w:val=""/>
      <w:lvlJc w:val="left"/>
      <w:pPr>
        <w:tabs>
          <w:tab w:val="num" w:pos="3240"/>
        </w:tabs>
        <w:ind w:left="3240" w:hanging="360"/>
      </w:pPr>
      <w:rPr>
        <w:rFonts w:ascii="Wingdings" w:hAnsi="Wingdings" w:hint="default"/>
      </w:rPr>
    </w:lvl>
    <w:lvl w:ilvl="3" w:tplc="8E1A11CC" w:tentative="1">
      <w:start w:val="1"/>
      <w:numFmt w:val="bullet"/>
      <w:lvlText w:val=""/>
      <w:lvlJc w:val="left"/>
      <w:pPr>
        <w:tabs>
          <w:tab w:val="num" w:pos="3960"/>
        </w:tabs>
        <w:ind w:left="3960" w:hanging="360"/>
      </w:pPr>
      <w:rPr>
        <w:rFonts w:ascii="Symbol" w:hAnsi="Symbol" w:hint="default"/>
      </w:rPr>
    </w:lvl>
    <w:lvl w:ilvl="4" w:tplc="07EC4962" w:tentative="1">
      <w:start w:val="1"/>
      <w:numFmt w:val="bullet"/>
      <w:lvlText w:val="o"/>
      <w:lvlJc w:val="left"/>
      <w:pPr>
        <w:tabs>
          <w:tab w:val="num" w:pos="4680"/>
        </w:tabs>
        <w:ind w:left="4680" w:hanging="360"/>
      </w:pPr>
      <w:rPr>
        <w:rFonts w:ascii="Courier New" w:hAnsi="Courier New" w:cs="Courier New" w:hint="default"/>
      </w:rPr>
    </w:lvl>
    <w:lvl w:ilvl="5" w:tplc="9C54CD12" w:tentative="1">
      <w:start w:val="1"/>
      <w:numFmt w:val="bullet"/>
      <w:lvlText w:val=""/>
      <w:lvlJc w:val="left"/>
      <w:pPr>
        <w:tabs>
          <w:tab w:val="num" w:pos="5400"/>
        </w:tabs>
        <w:ind w:left="5400" w:hanging="360"/>
      </w:pPr>
      <w:rPr>
        <w:rFonts w:ascii="Wingdings" w:hAnsi="Wingdings" w:hint="default"/>
      </w:rPr>
    </w:lvl>
    <w:lvl w:ilvl="6" w:tplc="E3561B44" w:tentative="1">
      <w:start w:val="1"/>
      <w:numFmt w:val="bullet"/>
      <w:lvlText w:val=""/>
      <w:lvlJc w:val="left"/>
      <w:pPr>
        <w:tabs>
          <w:tab w:val="num" w:pos="6120"/>
        </w:tabs>
        <w:ind w:left="6120" w:hanging="360"/>
      </w:pPr>
      <w:rPr>
        <w:rFonts w:ascii="Symbol" w:hAnsi="Symbol" w:hint="default"/>
      </w:rPr>
    </w:lvl>
    <w:lvl w:ilvl="7" w:tplc="5B5A0E16" w:tentative="1">
      <w:start w:val="1"/>
      <w:numFmt w:val="bullet"/>
      <w:lvlText w:val="o"/>
      <w:lvlJc w:val="left"/>
      <w:pPr>
        <w:tabs>
          <w:tab w:val="num" w:pos="6840"/>
        </w:tabs>
        <w:ind w:left="6840" w:hanging="360"/>
      </w:pPr>
      <w:rPr>
        <w:rFonts w:ascii="Courier New" w:hAnsi="Courier New" w:cs="Courier New" w:hint="default"/>
      </w:rPr>
    </w:lvl>
    <w:lvl w:ilvl="8" w:tplc="D2A23FE8" w:tentative="1">
      <w:start w:val="1"/>
      <w:numFmt w:val="bullet"/>
      <w:lvlText w:val=""/>
      <w:lvlJc w:val="left"/>
      <w:pPr>
        <w:tabs>
          <w:tab w:val="num" w:pos="7560"/>
        </w:tabs>
        <w:ind w:left="7560" w:hanging="360"/>
      </w:pPr>
      <w:rPr>
        <w:rFonts w:ascii="Wingdings" w:hAnsi="Wingdings" w:hint="default"/>
      </w:rPr>
    </w:lvl>
  </w:abstractNum>
  <w:abstractNum w:abstractNumId="45">
    <w:nsid w:val="280A4E26"/>
    <w:multiLevelType w:val="hybridMultilevel"/>
    <w:tmpl w:val="00A64FE0"/>
    <w:lvl w:ilvl="0" w:tplc="FFFFFFFF">
      <w:start w:val="1"/>
      <w:numFmt w:val="decimal"/>
      <w:lvlText w:val="%1)"/>
      <w:lvlJc w:val="left"/>
      <w:pPr>
        <w:tabs>
          <w:tab w:val="num" w:pos="1800"/>
        </w:tabs>
        <w:ind w:left="1800" w:hanging="360"/>
      </w:pPr>
      <w:rPr>
        <w:rFonts w:hint="default"/>
      </w:rPr>
    </w:lvl>
    <w:lvl w:ilvl="1" w:tplc="FFFFFFFF">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46">
    <w:nsid w:val="292A688C"/>
    <w:multiLevelType w:val="hybridMultilevel"/>
    <w:tmpl w:val="45460D1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nsid w:val="2B25728F"/>
    <w:multiLevelType w:val="hybridMultilevel"/>
    <w:tmpl w:val="54F6F246"/>
    <w:lvl w:ilvl="0" w:tplc="98241F7E">
      <w:start w:val="1"/>
      <w:numFmt w:val="bullet"/>
      <w:lvlText w:val=""/>
      <w:lvlJc w:val="left"/>
      <w:pPr>
        <w:tabs>
          <w:tab w:val="num" w:pos="1800"/>
        </w:tabs>
        <w:ind w:left="1800" w:hanging="360"/>
      </w:pPr>
      <w:rPr>
        <w:rFonts w:ascii="Symbol" w:hAnsi="Symbol" w:hint="default"/>
        <w:sz w:val="22"/>
        <w:szCs w:val="22"/>
      </w:rPr>
    </w:lvl>
    <w:lvl w:ilvl="1" w:tplc="99665BD0" w:tentative="1">
      <w:start w:val="1"/>
      <w:numFmt w:val="bullet"/>
      <w:lvlText w:val="o"/>
      <w:lvlJc w:val="left"/>
      <w:pPr>
        <w:tabs>
          <w:tab w:val="num" w:pos="2520"/>
        </w:tabs>
        <w:ind w:left="2520" w:hanging="360"/>
      </w:pPr>
      <w:rPr>
        <w:rFonts w:ascii="Courier New" w:hAnsi="Courier New" w:cs="Courier New" w:hint="default"/>
      </w:rPr>
    </w:lvl>
    <w:lvl w:ilvl="2" w:tplc="A912C1DA" w:tentative="1">
      <w:start w:val="1"/>
      <w:numFmt w:val="bullet"/>
      <w:lvlText w:val=""/>
      <w:lvlJc w:val="left"/>
      <w:pPr>
        <w:tabs>
          <w:tab w:val="num" w:pos="3240"/>
        </w:tabs>
        <w:ind w:left="3240" w:hanging="360"/>
      </w:pPr>
      <w:rPr>
        <w:rFonts w:ascii="Wingdings" w:hAnsi="Wingdings" w:hint="default"/>
      </w:rPr>
    </w:lvl>
    <w:lvl w:ilvl="3" w:tplc="4636E70A" w:tentative="1">
      <w:start w:val="1"/>
      <w:numFmt w:val="bullet"/>
      <w:lvlText w:val=""/>
      <w:lvlJc w:val="left"/>
      <w:pPr>
        <w:tabs>
          <w:tab w:val="num" w:pos="3960"/>
        </w:tabs>
        <w:ind w:left="3960" w:hanging="360"/>
      </w:pPr>
      <w:rPr>
        <w:rFonts w:ascii="Symbol" w:hAnsi="Symbol" w:hint="default"/>
      </w:rPr>
    </w:lvl>
    <w:lvl w:ilvl="4" w:tplc="FED00F6A" w:tentative="1">
      <w:start w:val="1"/>
      <w:numFmt w:val="bullet"/>
      <w:lvlText w:val="o"/>
      <w:lvlJc w:val="left"/>
      <w:pPr>
        <w:tabs>
          <w:tab w:val="num" w:pos="4680"/>
        </w:tabs>
        <w:ind w:left="4680" w:hanging="360"/>
      </w:pPr>
      <w:rPr>
        <w:rFonts w:ascii="Courier New" w:hAnsi="Courier New" w:cs="Courier New" w:hint="default"/>
      </w:rPr>
    </w:lvl>
    <w:lvl w:ilvl="5" w:tplc="D5EEC5C4" w:tentative="1">
      <w:start w:val="1"/>
      <w:numFmt w:val="bullet"/>
      <w:lvlText w:val=""/>
      <w:lvlJc w:val="left"/>
      <w:pPr>
        <w:tabs>
          <w:tab w:val="num" w:pos="5400"/>
        </w:tabs>
        <w:ind w:left="5400" w:hanging="360"/>
      </w:pPr>
      <w:rPr>
        <w:rFonts w:ascii="Wingdings" w:hAnsi="Wingdings" w:hint="default"/>
      </w:rPr>
    </w:lvl>
    <w:lvl w:ilvl="6" w:tplc="AC329E40" w:tentative="1">
      <w:start w:val="1"/>
      <w:numFmt w:val="bullet"/>
      <w:lvlText w:val=""/>
      <w:lvlJc w:val="left"/>
      <w:pPr>
        <w:tabs>
          <w:tab w:val="num" w:pos="6120"/>
        </w:tabs>
        <w:ind w:left="6120" w:hanging="360"/>
      </w:pPr>
      <w:rPr>
        <w:rFonts w:ascii="Symbol" w:hAnsi="Symbol" w:hint="default"/>
      </w:rPr>
    </w:lvl>
    <w:lvl w:ilvl="7" w:tplc="82707D94" w:tentative="1">
      <w:start w:val="1"/>
      <w:numFmt w:val="bullet"/>
      <w:lvlText w:val="o"/>
      <w:lvlJc w:val="left"/>
      <w:pPr>
        <w:tabs>
          <w:tab w:val="num" w:pos="6840"/>
        </w:tabs>
        <w:ind w:left="6840" w:hanging="360"/>
      </w:pPr>
      <w:rPr>
        <w:rFonts w:ascii="Courier New" w:hAnsi="Courier New" w:cs="Courier New" w:hint="default"/>
      </w:rPr>
    </w:lvl>
    <w:lvl w:ilvl="8" w:tplc="F830FC28" w:tentative="1">
      <w:start w:val="1"/>
      <w:numFmt w:val="bullet"/>
      <w:lvlText w:val=""/>
      <w:lvlJc w:val="left"/>
      <w:pPr>
        <w:tabs>
          <w:tab w:val="num" w:pos="7560"/>
        </w:tabs>
        <w:ind w:left="7560" w:hanging="360"/>
      </w:pPr>
      <w:rPr>
        <w:rFonts w:ascii="Wingdings" w:hAnsi="Wingdings" w:hint="default"/>
      </w:rPr>
    </w:lvl>
  </w:abstractNum>
  <w:abstractNum w:abstractNumId="48">
    <w:nsid w:val="2B690595"/>
    <w:multiLevelType w:val="hybridMultilevel"/>
    <w:tmpl w:val="8AB48F98"/>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9">
    <w:nsid w:val="2CBA26D8"/>
    <w:multiLevelType w:val="hybridMultilevel"/>
    <w:tmpl w:val="BEDA515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0">
    <w:nsid w:val="2CE3411F"/>
    <w:multiLevelType w:val="hybridMultilevel"/>
    <w:tmpl w:val="08F8574A"/>
    <w:lvl w:ilvl="0" w:tplc="7302A7E8">
      <w:start w:val="1"/>
      <w:numFmt w:val="decimal"/>
      <w:lvlText w:val="%1)"/>
      <w:lvlJc w:val="left"/>
      <w:pPr>
        <w:tabs>
          <w:tab w:val="num" w:pos="1500"/>
        </w:tabs>
        <w:ind w:left="1500" w:hanging="360"/>
      </w:pPr>
      <w:rPr>
        <w:rFonts w:hint="default"/>
      </w:rPr>
    </w:lvl>
    <w:lvl w:ilvl="1" w:tplc="04090019" w:tentative="1">
      <w:start w:val="1"/>
      <w:numFmt w:val="lowerLetter"/>
      <w:lvlText w:val="%2."/>
      <w:lvlJc w:val="left"/>
      <w:pPr>
        <w:tabs>
          <w:tab w:val="num" w:pos="2220"/>
        </w:tabs>
        <w:ind w:left="2220" w:hanging="360"/>
      </w:pPr>
    </w:lvl>
    <w:lvl w:ilvl="2" w:tplc="0409001B" w:tentative="1">
      <w:start w:val="1"/>
      <w:numFmt w:val="lowerRoman"/>
      <w:lvlText w:val="%3."/>
      <w:lvlJc w:val="right"/>
      <w:pPr>
        <w:tabs>
          <w:tab w:val="num" w:pos="2940"/>
        </w:tabs>
        <w:ind w:left="2940" w:hanging="180"/>
      </w:pPr>
    </w:lvl>
    <w:lvl w:ilvl="3" w:tplc="0409000F" w:tentative="1">
      <w:start w:val="1"/>
      <w:numFmt w:val="decimal"/>
      <w:lvlText w:val="%4."/>
      <w:lvlJc w:val="left"/>
      <w:pPr>
        <w:tabs>
          <w:tab w:val="num" w:pos="3660"/>
        </w:tabs>
        <w:ind w:left="3660" w:hanging="360"/>
      </w:pPr>
    </w:lvl>
    <w:lvl w:ilvl="4" w:tplc="04090019" w:tentative="1">
      <w:start w:val="1"/>
      <w:numFmt w:val="lowerLetter"/>
      <w:lvlText w:val="%5."/>
      <w:lvlJc w:val="left"/>
      <w:pPr>
        <w:tabs>
          <w:tab w:val="num" w:pos="4380"/>
        </w:tabs>
        <w:ind w:left="4380" w:hanging="360"/>
      </w:pPr>
    </w:lvl>
    <w:lvl w:ilvl="5" w:tplc="0409001B" w:tentative="1">
      <w:start w:val="1"/>
      <w:numFmt w:val="lowerRoman"/>
      <w:lvlText w:val="%6."/>
      <w:lvlJc w:val="right"/>
      <w:pPr>
        <w:tabs>
          <w:tab w:val="num" w:pos="5100"/>
        </w:tabs>
        <w:ind w:left="5100" w:hanging="180"/>
      </w:pPr>
    </w:lvl>
    <w:lvl w:ilvl="6" w:tplc="0409000F" w:tentative="1">
      <w:start w:val="1"/>
      <w:numFmt w:val="decimal"/>
      <w:lvlText w:val="%7."/>
      <w:lvlJc w:val="left"/>
      <w:pPr>
        <w:tabs>
          <w:tab w:val="num" w:pos="5820"/>
        </w:tabs>
        <w:ind w:left="5820" w:hanging="360"/>
      </w:pPr>
    </w:lvl>
    <w:lvl w:ilvl="7" w:tplc="04090019" w:tentative="1">
      <w:start w:val="1"/>
      <w:numFmt w:val="lowerLetter"/>
      <w:lvlText w:val="%8."/>
      <w:lvlJc w:val="left"/>
      <w:pPr>
        <w:tabs>
          <w:tab w:val="num" w:pos="6540"/>
        </w:tabs>
        <w:ind w:left="6540" w:hanging="360"/>
      </w:pPr>
    </w:lvl>
    <w:lvl w:ilvl="8" w:tplc="0409001B" w:tentative="1">
      <w:start w:val="1"/>
      <w:numFmt w:val="lowerRoman"/>
      <w:lvlText w:val="%9."/>
      <w:lvlJc w:val="right"/>
      <w:pPr>
        <w:tabs>
          <w:tab w:val="num" w:pos="7260"/>
        </w:tabs>
        <w:ind w:left="7260" w:hanging="180"/>
      </w:pPr>
    </w:lvl>
  </w:abstractNum>
  <w:abstractNum w:abstractNumId="51">
    <w:nsid w:val="2D3A3619"/>
    <w:multiLevelType w:val="hybridMultilevel"/>
    <w:tmpl w:val="1908B916"/>
    <w:lvl w:ilvl="0" w:tplc="06DA3CE4">
      <w:start w:val="1"/>
      <w:numFmt w:val="decimal"/>
      <w:lvlText w:val="%1."/>
      <w:lvlJc w:val="left"/>
      <w:pPr>
        <w:tabs>
          <w:tab w:val="num" w:pos="1800"/>
        </w:tabs>
        <w:ind w:left="1800" w:hanging="360"/>
      </w:pPr>
    </w:lvl>
    <w:lvl w:ilvl="1" w:tplc="04090003" w:tentative="1">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52">
    <w:nsid w:val="2DAC4E7C"/>
    <w:multiLevelType w:val="hybridMultilevel"/>
    <w:tmpl w:val="08120D2E"/>
    <w:lvl w:ilvl="0" w:tplc="4388265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2E13475B"/>
    <w:multiLevelType w:val="hybridMultilevel"/>
    <w:tmpl w:val="8924A2F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nsid w:val="30795688"/>
    <w:multiLevelType w:val="singleLevel"/>
    <w:tmpl w:val="0409000F"/>
    <w:lvl w:ilvl="0">
      <w:start w:val="1"/>
      <w:numFmt w:val="decimal"/>
      <w:lvlText w:val="%1."/>
      <w:lvlJc w:val="left"/>
      <w:pPr>
        <w:tabs>
          <w:tab w:val="num" w:pos="360"/>
        </w:tabs>
        <w:ind w:left="360" w:hanging="360"/>
      </w:pPr>
    </w:lvl>
  </w:abstractNum>
  <w:abstractNum w:abstractNumId="55">
    <w:nsid w:val="307F436D"/>
    <w:multiLevelType w:val="hybridMultilevel"/>
    <w:tmpl w:val="03426F74"/>
    <w:lvl w:ilvl="0" w:tplc="50205706">
      <w:start w:val="1"/>
      <w:numFmt w:val="bullet"/>
      <w:lvlText w:val=""/>
      <w:lvlJc w:val="left"/>
      <w:pPr>
        <w:tabs>
          <w:tab w:val="num" w:pos="1860"/>
        </w:tabs>
        <w:ind w:left="1860" w:hanging="360"/>
      </w:pPr>
      <w:rPr>
        <w:rFonts w:ascii="Symbol" w:hAnsi="Symbol" w:hint="default"/>
        <w:sz w:val="22"/>
        <w:szCs w:val="22"/>
      </w:rPr>
    </w:lvl>
    <w:lvl w:ilvl="1" w:tplc="04090019" w:tentative="1">
      <w:start w:val="1"/>
      <w:numFmt w:val="bullet"/>
      <w:lvlText w:val="o"/>
      <w:lvlJc w:val="left"/>
      <w:pPr>
        <w:tabs>
          <w:tab w:val="num" w:pos="2580"/>
        </w:tabs>
        <w:ind w:left="2580" w:hanging="360"/>
      </w:pPr>
      <w:rPr>
        <w:rFonts w:ascii="Courier New" w:hAnsi="Courier New" w:cs="Courier New" w:hint="default"/>
      </w:rPr>
    </w:lvl>
    <w:lvl w:ilvl="2" w:tplc="0409001B" w:tentative="1">
      <w:start w:val="1"/>
      <w:numFmt w:val="bullet"/>
      <w:lvlText w:val=""/>
      <w:lvlJc w:val="left"/>
      <w:pPr>
        <w:tabs>
          <w:tab w:val="num" w:pos="3300"/>
        </w:tabs>
        <w:ind w:left="3300" w:hanging="360"/>
      </w:pPr>
      <w:rPr>
        <w:rFonts w:ascii="Wingdings" w:hAnsi="Wingdings" w:hint="default"/>
      </w:rPr>
    </w:lvl>
    <w:lvl w:ilvl="3" w:tplc="0409000F" w:tentative="1">
      <w:start w:val="1"/>
      <w:numFmt w:val="bullet"/>
      <w:lvlText w:val=""/>
      <w:lvlJc w:val="left"/>
      <w:pPr>
        <w:tabs>
          <w:tab w:val="num" w:pos="4020"/>
        </w:tabs>
        <w:ind w:left="4020" w:hanging="360"/>
      </w:pPr>
      <w:rPr>
        <w:rFonts w:ascii="Symbol" w:hAnsi="Symbol" w:hint="default"/>
      </w:rPr>
    </w:lvl>
    <w:lvl w:ilvl="4" w:tplc="04090019" w:tentative="1">
      <w:start w:val="1"/>
      <w:numFmt w:val="bullet"/>
      <w:lvlText w:val="o"/>
      <w:lvlJc w:val="left"/>
      <w:pPr>
        <w:tabs>
          <w:tab w:val="num" w:pos="4740"/>
        </w:tabs>
        <w:ind w:left="4740" w:hanging="360"/>
      </w:pPr>
      <w:rPr>
        <w:rFonts w:ascii="Courier New" w:hAnsi="Courier New" w:cs="Courier New" w:hint="default"/>
      </w:rPr>
    </w:lvl>
    <w:lvl w:ilvl="5" w:tplc="0409001B" w:tentative="1">
      <w:start w:val="1"/>
      <w:numFmt w:val="bullet"/>
      <w:lvlText w:val=""/>
      <w:lvlJc w:val="left"/>
      <w:pPr>
        <w:tabs>
          <w:tab w:val="num" w:pos="5460"/>
        </w:tabs>
        <w:ind w:left="5460" w:hanging="360"/>
      </w:pPr>
      <w:rPr>
        <w:rFonts w:ascii="Wingdings" w:hAnsi="Wingdings" w:hint="default"/>
      </w:rPr>
    </w:lvl>
    <w:lvl w:ilvl="6" w:tplc="0409000F" w:tentative="1">
      <w:start w:val="1"/>
      <w:numFmt w:val="bullet"/>
      <w:lvlText w:val=""/>
      <w:lvlJc w:val="left"/>
      <w:pPr>
        <w:tabs>
          <w:tab w:val="num" w:pos="6180"/>
        </w:tabs>
        <w:ind w:left="6180" w:hanging="360"/>
      </w:pPr>
      <w:rPr>
        <w:rFonts w:ascii="Symbol" w:hAnsi="Symbol" w:hint="default"/>
      </w:rPr>
    </w:lvl>
    <w:lvl w:ilvl="7" w:tplc="04090019" w:tentative="1">
      <w:start w:val="1"/>
      <w:numFmt w:val="bullet"/>
      <w:lvlText w:val="o"/>
      <w:lvlJc w:val="left"/>
      <w:pPr>
        <w:tabs>
          <w:tab w:val="num" w:pos="6900"/>
        </w:tabs>
        <w:ind w:left="6900" w:hanging="360"/>
      </w:pPr>
      <w:rPr>
        <w:rFonts w:ascii="Courier New" w:hAnsi="Courier New" w:cs="Courier New" w:hint="default"/>
      </w:rPr>
    </w:lvl>
    <w:lvl w:ilvl="8" w:tplc="0409001B" w:tentative="1">
      <w:start w:val="1"/>
      <w:numFmt w:val="bullet"/>
      <w:lvlText w:val=""/>
      <w:lvlJc w:val="left"/>
      <w:pPr>
        <w:tabs>
          <w:tab w:val="num" w:pos="7620"/>
        </w:tabs>
        <w:ind w:left="7620" w:hanging="360"/>
      </w:pPr>
      <w:rPr>
        <w:rFonts w:ascii="Wingdings" w:hAnsi="Wingdings" w:hint="default"/>
      </w:rPr>
    </w:lvl>
  </w:abstractNum>
  <w:abstractNum w:abstractNumId="56">
    <w:nsid w:val="316A7192"/>
    <w:multiLevelType w:val="hybridMultilevel"/>
    <w:tmpl w:val="95741AA2"/>
    <w:lvl w:ilvl="0" w:tplc="0409000F">
      <w:start w:val="1"/>
      <w:numFmt w:val="decimal"/>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57">
    <w:nsid w:val="31F4113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58">
    <w:nsid w:val="33CD6B1A"/>
    <w:multiLevelType w:val="singleLevel"/>
    <w:tmpl w:val="0409000F"/>
    <w:lvl w:ilvl="0">
      <w:start w:val="1"/>
      <w:numFmt w:val="decimal"/>
      <w:lvlText w:val="%1."/>
      <w:lvlJc w:val="left"/>
      <w:pPr>
        <w:tabs>
          <w:tab w:val="num" w:pos="360"/>
        </w:tabs>
        <w:ind w:left="360" w:hanging="360"/>
      </w:pPr>
    </w:lvl>
  </w:abstractNum>
  <w:abstractNum w:abstractNumId="59">
    <w:nsid w:val="33E04E1F"/>
    <w:multiLevelType w:val="hybridMultilevel"/>
    <w:tmpl w:val="84CE467A"/>
    <w:lvl w:ilvl="0" w:tplc="0409000F">
      <w:start w:val="1"/>
      <w:numFmt w:val="bullet"/>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60">
    <w:nsid w:val="34B132BB"/>
    <w:multiLevelType w:val="singleLevel"/>
    <w:tmpl w:val="0409000F"/>
    <w:lvl w:ilvl="0">
      <w:start w:val="1"/>
      <w:numFmt w:val="decimal"/>
      <w:lvlText w:val="%1."/>
      <w:lvlJc w:val="left"/>
      <w:pPr>
        <w:tabs>
          <w:tab w:val="num" w:pos="360"/>
        </w:tabs>
        <w:ind w:left="360" w:hanging="360"/>
      </w:pPr>
    </w:lvl>
  </w:abstractNum>
  <w:abstractNum w:abstractNumId="61">
    <w:nsid w:val="375444AC"/>
    <w:multiLevelType w:val="singleLevel"/>
    <w:tmpl w:val="0409000F"/>
    <w:lvl w:ilvl="0">
      <w:start w:val="1"/>
      <w:numFmt w:val="decimal"/>
      <w:lvlText w:val="%1."/>
      <w:lvlJc w:val="left"/>
      <w:pPr>
        <w:tabs>
          <w:tab w:val="num" w:pos="360"/>
        </w:tabs>
        <w:ind w:left="360" w:hanging="360"/>
      </w:pPr>
    </w:lvl>
  </w:abstractNum>
  <w:abstractNum w:abstractNumId="62">
    <w:nsid w:val="37626CE9"/>
    <w:multiLevelType w:val="hybridMultilevel"/>
    <w:tmpl w:val="06680FF4"/>
    <w:lvl w:ilvl="0" w:tplc="FFFFFFFF">
      <w:start w:val="1"/>
      <w:numFmt w:val="decimal"/>
      <w:lvlText w:val="%1)"/>
      <w:lvlJc w:val="left"/>
      <w:pPr>
        <w:tabs>
          <w:tab w:val="num" w:pos="1440"/>
        </w:tabs>
        <w:ind w:left="1440" w:hanging="360"/>
      </w:pPr>
    </w:lvl>
    <w:lvl w:ilvl="1" w:tplc="FFFFFFFF">
      <w:start w:val="1"/>
      <w:numFmt w:val="lowerLetter"/>
      <w:lvlText w:val="%2)"/>
      <w:lvlJc w:val="left"/>
      <w:pPr>
        <w:tabs>
          <w:tab w:val="num" w:pos="2160"/>
        </w:tabs>
        <w:ind w:left="2160" w:hanging="360"/>
      </w:pPr>
      <w:rPr>
        <w:rFonts w:hint="default"/>
      </w:r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63">
    <w:nsid w:val="38084DA8"/>
    <w:multiLevelType w:val="hybridMultilevel"/>
    <w:tmpl w:val="B7FE16A6"/>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4">
    <w:nsid w:val="39F1224E"/>
    <w:multiLevelType w:val="hybridMultilevel"/>
    <w:tmpl w:val="805E07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5">
    <w:nsid w:val="3C182392"/>
    <w:multiLevelType w:val="singleLevel"/>
    <w:tmpl w:val="0409000F"/>
    <w:lvl w:ilvl="0">
      <w:start w:val="1"/>
      <w:numFmt w:val="decimal"/>
      <w:lvlText w:val="%1."/>
      <w:lvlJc w:val="left"/>
      <w:pPr>
        <w:tabs>
          <w:tab w:val="num" w:pos="360"/>
        </w:tabs>
        <w:ind w:left="360" w:hanging="360"/>
      </w:pPr>
    </w:lvl>
  </w:abstractNum>
  <w:abstractNum w:abstractNumId="66">
    <w:nsid w:val="3CB80C2D"/>
    <w:multiLevelType w:val="hybridMultilevel"/>
    <w:tmpl w:val="7764A0F0"/>
    <w:lvl w:ilvl="0" w:tplc="04090011">
      <w:start w:val="1"/>
      <w:numFmt w:val="decimal"/>
      <w:lvlText w:val="%1)"/>
      <w:lvlJc w:val="left"/>
      <w:pPr>
        <w:tabs>
          <w:tab w:val="num" w:pos="1800"/>
        </w:tabs>
        <w:ind w:left="1800" w:hanging="360"/>
      </w:pPr>
      <w:rPr>
        <w:rFont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67">
    <w:nsid w:val="3CCD4172"/>
    <w:multiLevelType w:val="singleLevel"/>
    <w:tmpl w:val="0409000F"/>
    <w:lvl w:ilvl="0">
      <w:start w:val="1"/>
      <w:numFmt w:val="decimal"/>
      <w:lvlText w:val="%1."/>
      <w:lvlJc w:val="left"/>
      <w:pPr>
        <w:tabs>
          <w:tab w:val="num" w:pos="360"/>
        </w:tabs>
        <w:ind w:left="360" w:hanging="360"/>
      </w:pPr>
    </w:lvl>
  </w:abstractNum>
  <w:abstractNum w:abstractNumId="68">
    <w:nsid w:val="3DAC41C6"/>
    <w:multiLevelType w:val="hybridMultilevel"/>
    <w:tmpl w:val="0E24C326"/>
    <w:lvl w:ilvl="0" w:tplc="04090001">
      <w:start w:val="1"/>
      <w:numFmt w:val="decimal"/>
      <w:lvlText w:val="%1."/>
      <w:lvlJc w:val="left"/>
      <w:pPr>
        <w:tabs>
          <w:tab w:val="num" w:pos="1800"/>
        </w:tabs>
        <w:ind w:left="1800" w:hanging="360"/>
      </w:pPr>
    </w:lvl>
    <w:lvl w:ilvl="1" w:tplc="04090003">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69">
    <w:nsid w:val="3DEC5983"/>
    <w:multiLevelType w:val="hybridMultilevel"/>
    <w:tmpl w:val="97BCAC2A"/>
    <w:name w:val="heading"/>
    <w:lvl w:ilvl="0" w:tplc="A4C25328">
      <w:start w:val="1"/>
      <w:numFmt w:val="bullet"/>
      <w:lvlText w:val=""/>
      <w:lvlJc w:val="left"/>
      <w:pPr>
        <w:tabs>
          <w:tab w:val="num" w:pos="1800"/>
        </w:tabs>
        <w:ind w:left="1800" w:hanging="360"/>
      </w:pPr>
      <w:rPr>
        <w:rFonts w:ascii="Symbol" w:hAnsi="Symbol" w:hint="default"/>
      </w:rPr>
    </w:lvl>
    <w:lvl w:ilvl="1" w:tplc="BA7845EC" w:tentative="1">
      <w:start w:val="1"/>
      <w:numFmt w:val="bullet"/>
      <w:lvlText w:val="o"/>
      <w:lvlJc w:val="left"/>
      <w:pPr>
        <w:tabs>
          <w:tab w:val="num" w:pos="2520"/>
        </w:tabs>
        <w:ind w:left="2520" w:hanging="360"/>
      </w:pPr>
      <w:rPr>
        <w:rFonts w:ascii="Courier New" w:hAnsi="Courier New" w:cs="Courier New" w:hint="default"/>
      </w:rPr>
    </w:lvl>
    <w:lvl w:ilvl="2" w:tplc="BDDA01E8" w:tentative="1">
      <w:start w:val="1"/>
      <w:numFmt w:val="bullet"/>
      <w:lvlText w:val=""/>
      <w:lvlJc w:val="left"/>
      <w:pPr>
        <w:tabs>
          <w:tab w:val="num" w:pos="3240"/>
        </w:tabs>
        <w:ind w:left="3240" w:hanging="360"/>
      </w:pPr>
      <w:rPr>
        <w:rFonts w:ascii="Wingdings" w:hAnsi="Wingdings" w:hint="default"/>
      </w:rPr>
    </w:lvl>
    <w:lvl w:ilvl="3" w:tplc="8070AAF8" w:tentative="1">
      <w:start w:val="1"/>
      <w:numFmt w:val="bullet"/>
      <w:lvlText w:val=""/>
      <w:lvlJc w:val="left"/>
      <w:pPr>
        <w:tabs>
          <w:tab w:val="num" w:pos="3960"/>
        </w:tabs>
        <w:ind w:left="3960" w:hanging="360"/>
      </w:pPr>
      <w:rPr>
        <w:rFonts w:ascii="Symbol" w:hAnsi="Symbol" w:hint="default"/>
      </w:rPr>
    </w:lvl>
    <w:lvl w:ilvl="4" w:tplc="964EBDF8" w:tentative="1">
      <w:start w:val="1"/>
      <w:numFmt w:val="bullet"/>
      <w:lvlText w:val="o"/>
      <w:lvlJc w:val="left"/>
      <w:pPr>
        <w:tabs>
          <w:tab w:val="num" w:pos="4680"/>
        </w:tabs>
        <w:ind w:left="4680" w:hanging="360"/>
      </w:pPr>
      <w:rPr>
        <w:rFonts w:ascii="Courier New" w:hAnsi="Courier New" w:cs="Courier New" w:hint="default"/>
      </w:rPr>
    </w:lvl>
    <w:lvl w:ilvl="5" w:tplc="7AD6DEE4" w:tentative="1">
      <w:start w:val="1"/>
      <w:numFmt w:val="bullet"/>
      <w:lvlText w:val=""/>
      <w:lvlJc w:val="left"/>
      <w:pPr>
        <w:tabs>
          <w:tab w:val="num" w:pos="5400"/>
        </w:tabs>
        <w:ind w:left="5400" w:hanging="360"/>
      </w:pPr>
      <w:rPr>
        <w:rFonts w:ascii="Wingdings" w:hAnsi="Wingdings" w:hint="default"/>
      </w:rPr>
    </w:lvl>
    <w:lvl w:ilvl="6" w:tplc="5BD44BD0" w:tentative="1">
      <w:start w:val="1"/>
      <w:numFmt w:val="bullet"/>
      <w:lvlText w:val=""/>
      <w:lvlJc w:val="left"/>
      <w:pPr>
        <w:tabs>
          <w:tab w:val="num" w:pos="6120"/>
        </w:tabs>
        <w:ind w:left="6120" w:hanging="360"/>
      </w:pPr>
      <w:rPr>
        <w:rFonts w:ascii="Symbol" w:hAnsi="Symbol" w:hint="default"/>
      </w:rPr>
    </w:lvl>
    <w:lvl w:ilvl="7" w:tplc="E35CD3F2" w:tentative="1">
      <w:start w:val="1"/>
      <w:numFmt w:val="bullet"/>
      <w:lvlText w:val="o"/>
      <w:lvlJc w:val="left"/>
      <w:pPr>
        <w:tabs>
          <w:tab w:val="num" w:pos="6840"/>
        </w:tabs>
        <w:ind w:left="6840" w:hanging="360"/>
      </w:pPr>
      <w:rPr>
        <w:rFonts w:ascii="Courier New" w:hAnsi="Courier New" w:cs="Courier New" w:hint="default"/>
      </w:rPr>
    </w:lvl>
    <w:lvl w:ilvl="8" w:tplc="85D6CA2C" w:tentative="1">
      <w:start w:val="1"/>
      <w:numFmt w:val="bullet"/>
      <w:lvlText w:val=""/>
      <w:lvlJc w:val="left"/>
      <w:pPr>
        <w:tabs>
          <w:tab w:val="num" w:pos="7560"/>
        </w:tabs>
        <w:ind w:left="7560" w:hanging="360"/>
      </w:pPr>
      <w:rPr>
        <w:rFonts w:ascii="Wingdings" w:hAnsi="Wingdings" w:hint="default"/>
      </w:rPr>
    </w:lvl>
  </w:abstractNum>
  <w:abstractNum w:abstractNumId="70">
    <w:nsid w:val="3F4E5414"/>
    <w:multiLevelType w:val="hybridMultilevel"/>
    <w:tmpl w:val="134A68E6"/>
    <w:lvl w:ilvl="0" w:tplc="FFFFFFFF">
      <w:start w:val="1"/>
      <w:numFmt w:val="decimal"/>
      <w:lvlText w:val="%1."/>
      <w:lvlJc w:val="left"/>
      <w:pPr>
        <w:tabs>
          <w:tab w:val="num" w:pos="1800"/>
        </w:tabs>
        <w:ind w:left="1800" w:hanging="360"/>
      </w:pPr>
    </w:lvl>
    <w:lvl w:ilvl="1" w:tplc="FFFFFFFF">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71">
    <w:nsid w:val="3FBC61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2">
    <w:nsid w:val="408209AB"/>
    <w:multiLevelType w:val="multilevel"/>
    <w:tmpl w:val="0409001D"/>
    <w:name w:val="numbered 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3">
    <w:nsid w:val="40BB75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4">
    <w:nsid w:val="41326692"/>
    <w:multiLevelType w:val="hybridMultilevel"/>
    <w:tmpl w:val="6B32BE2C"/>
    <w:lvl w:ilvl="0" w:tplc="84BEECF6">
      <w:start w:val="1"/>
      <w:numFmt w:val="bullet"/>
      <w:lvlText w:val=""/>
      <w:lvlJc w:val="left"/>
      <w:pPr>
        <w:tabs>
          <w:tab w:val="num" w:pos="1800"/>
        </w:tabs>
        <w:ind w:left="1800" w:hanging="360"/>
      </w:pPr>
      <w:rPr>
        <w:rFonts w:ascii="Wingdings" w:hAnsi="Wingdings" w:hint="default"/>
      </w:rPr>
    </w:lvl>
    <w:lvl w:ilvl="1" w:tplc="42647ABE" w:tentative="1">
      <w:start w:val="1"/>
      <w:numFmt w:val="bullet"/>
      <w:lvlText w:val="o"/>
      <w:lvlJc w:val="left"/>
      <w:pPr>
        <w:tabs>
          <w:tab w:val="num" w:pos="2520"/>
        </w:tabs>
        <w:ind w:left="2520" w:hanging="360"/>
      </w:pPr>
      <w:rPr>
        <w:rFonts w:ascii="Courier New" w:hAnsi="Courier New" w:hint="default"/>
      </w:rPr>
    </w:lvl>
    <w:lvl w:ilvl="2" w:tplc="4ACCD696" w:tentative="1">
      <w:start w:val="1"/>
      <w:numFmt w:val="bullet"/>
      <w:lvlText w:val=""/>
      <w:lvlJc w:val="left"/>
      <w:pPr>
        <w:tabs>
          <w:tab w:val="num" w:pos="3240"/>
        </w:tabs>
        <w:ind w:left="3240" w:hanging="360"/>
      </w:pPr>
      <w:rPr>
        <w:rFonts w:ascii="Wingdings" w:hAnsi="Wingdings" w:hint="default"/>
      </w:rPr>
    </w:lvl>
    <w:lvl w:ilvl="3" w:tplc="C3447B88" w:tentative="1">
      <w:start w:val="1"/>
      <w:numFmt w:val="bullet"/>
      <w:lvlText w:val=""/>
      <w:lvlJc w:val="left"/>
      <w:pPr>
        <w:tabs>
          <w:tab w:val="num" w:pos="3960"/>
        </w:tabs>
        <w:ind w:left="3960" w:hanging="360"/>
      </w:pPr>
      <w:rPr>
        <w:rFonts w:ascii="Symbol" w:hAnsi="Symbol" w:hint="default"/>
      </w:rPr>
    </w:lvl>
    <w:lvl w:ilvl="4" w:tplc="A7526BCA" w:tentative="1">
      <w:start w:val="1"/>
      <w:numFmt w:val="bullet"/>
      <w:lvlText w:val="o"/>
      <w:lvlJc w:val="left"/>
      <w:pPr>
        <w:tabs>
          <w:tab w:val="num" w:pos="4680"/>
        </w:tabs>
        <w:ind w:left="4680" w:hanging="360"/>
      </w:pPr>
      <w:rPr>
        <w:rFonts w:ascii="Courier New" w:hAnsi="Courier New" w:hint="default"/>
      </w:rPr>
    </w:lvl>
    <w:lvl w:ilvl="5" w:tplc="938E1D24" w:tentative="1">
      <w:start w:val="1"/>
      <w:numFmt w:val="bullet"/>
      <w:lvlText w:val=""/>
      <w:lvlJc w:val="left"/>
      <w:pPr>
        <w:tabs>
          <w:tab w:val="num" w:pos="5400"/>
        </w:tabs>
        <w:ind w:left="5400" w:hanging="360"/>
      </w:pPr>
      <w:rPr>
        <w:rFonts w:ascii="Wingdings" w:hAnsi="Wingdings" w:hint="default"/>
      </w:rPr>
    </w:lvl>
    <w:lvl w:ilvl="6" w:tplc="633ED000" w:tentative="1">
      <w:start w:val="1"/>
      <w:numFmt w:val="bullet"/>
      <w:lvlText w:val=""/>
      <w:lvlJc w:val="left"/>
      <w:pPr>
        <w:tabs>
          <w:tab w:val="num" w:pos="6120"/>
        </w:tabs>
        <w:ind w:left="6120" w:hanging="360"/>
      </w:pPr>
      <w:rPr>
        <w:rFonts w:ascii="Symbol" w:hAnsi="Symbol" w:hint="default"/>
      </w:rPr>
    </w:lvl>
    <w:lvl w:ilvl="7" w:tplc="14041F26" w:tentative="1">
      <w:start w:val="1"/>
      <w:numFmt w:val="bullet"/>
      <w:lvlText w:val="o"/>
      <w:lvlJc w:val="left"/>
      <w:pPr>
        <w:tabs>
          <w:tab w:val="num" w:pos="6840"/>
        </w:tabs>
        <w:ind w:left="6840" w:hanging="360"/>
      </w:pPr>
      <w:rPr>
        <w:rFonts w:ascii="Courier New" w:hAnsi="Courier New" w:hint="default"/>
      </w:rPr>
    </w:lvl>
    <w:lvl w:ilvl="8" w:tplc="47BA3418" w:tentative="1">
      <w:start w:val="1"/>
      <w:numFmt w:val="bullet"/>
      <w:lvlText w:val=""/>
      <w:lvlJc w:val="left"/>
      <w:pPr>
        <w:tabs>
          <w:tab w:val="num" w:pos="7560"/>
        </w:tabs>
        <w:ind w:left="7560" w:hanging="360"/>
      </w:pPr>
      <w:rPr>
        <w:rFonts w:ascii="Wingdings" w:hAnsi="Wingdings" w:hint="default"/>
      </w:rPr>
    </w:lvl>
  </w:abstractNum>
  <w:abstractNum w:abstractNumId="75">
    <w:nsid w:val="42211B98"/>
    <w:multiLevelType w:val="hybridMultilevel"/>
    <w:tmpl w:val="653AC9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2BD1EF6"/>
    <w:multiLevelType w:val="hybridMultilevel"/>
    <w:tmpl w:val="03C29290"/>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nsid w:val="4324037C"/>
    <w:multiLevelType w:val="singleLevel"/>
    <w:tmpl w:val="73840A88"/>
    <w:lvl w:ilvl="0">
      <w:start w:val="1"/>
      <w:numFmt w:val="bullet"/>
      <w:lvlText w:val=""/>
      <w:lvlJc w:val="left"/>
      <w:pPr>
        <w:tabs>
          <w:tab w:val="num" w:pos="360"/>
        </w:tabs>
        <w:ind w:left="360" w:hanging="360"/>
      </w:pPr>
      <w:rPr>
        <w:rFonts w:ascii="Symbol" w:hAnsi="Symbol" w:hint="default"/>
      </w:rPr>
    </w:lvl>
  </w:abstractNum>
  <w:abstractNum w:abstractNumId="78">
    <w:nsid w:val="43834808"/>
    <w:multiLevelType w:val="hybridMultilevel"/>
    <w:tmpl w:val="5D0AD67A"/>
    <w:lvl w:ilvl="0" w:tplc="42260EF6">
      <w:start w:val="1"/>
      <w:numFmt w:val="bullet"/>
      <w:lvlText w:val=""/>
      <w:lvlJc w:val="left"/>
      <w:pPr>
        <w:tabs>
          <w:tab w:val="num" w:pos="1800"/>
        </w:tabs>
        <w:ind w:left="1800" w:hanging="360"/>
      </w:pPr>
      <w:rPr>
        <w:rFonts w:ascii="Symbol" w:hAnsi="Symbol" w:hint="default"/>
      </w:rPr>
    </w:lvl>
    <w:lvl w:ilvl="1" w:tplc="6DB8A606" w:tentative="1">
      <w:start w:val="1"/>
      <w:numFmt w:val="bullet"/>
      <w:lvlText w:val="o"/>
      <w:lvlJc w:val="left"/>
      <w:pPr>
        <w:tabs>
          <w:tab w:val="num" w:pos="2520"/>
        </w:tabs>
        <w:ind w:left="2520" w:hanging="360"/>
      </w:pPr>
      <w:rPr>
        <w:rFonts w:ascii="Courier New" w:hAnsi="Courier New" w:cs="Courier New" w:hint="default"/>
      </w:rPr>
    </w:lvl>
    <w:lvl w:ilvl="2" w:tplc="E022FC32" w:tentative="1">
      <w:start w:val="1"/>
      <w:numFmt w:val="bullet"/>
      <w:lvlText w:val=""/>
      <w:lvlJc w:val="left"/>
      <w:pPr>
        <w:tabs>
          <w:tab w:val="num" w:pos="3240"/>
        </w:tabs>
        <w:ind w:left="3240" w:hanging="360"/>
      </w:pPr>
      <w:rPr>
        <w:rFonts w:ascii="Wingdings" w:hAnsi="Wingdings" w:hint="default"/>
      </w:rPr>
    </w:lvl>
    <w:lvl w:ilvl="3" w:tplc="C4906880" w:tentative="1">
      <w:start w:val="1"/>
      <w:numFmt w:val="bullet"/>
      <w:lvlText w:val=""/>
      <w:lvlJc w:val="left"/>
      <w:pPr>
        <w:tabs>
          <w:tab w:val="num" w:pos="3960"/>
        </w:tabs>
        <w:ind w:left="3960" w:hanging="360"/>
      </w:pPr>
      <w:rPr>
        <w:rFonts w:ascii="Symbol" w:hAnsi="Symbol" w:hint="default"/>
      </w:rPr>
    </w:lvl>
    <w:lvl w:ilvl="4" w:tplc="8A58BED0" w:tentative="1">
      <w:start w:val="1"/>
      <w:numFmt w:val="bullet"/>
      <w:lvlText w:val="o"/>
      <w:lvlJc w:val="left"/>
      <w:pPr>
        <w:tabs>
          <w:tab w:val="num" w:pos="4680"/>
        </w:tabs>
        <w:ind w:left="4680" w:hanging="360"/>
      </w:pPr>
      <w:rPr>
        <w:rFonts w:ascii="Courier New" w:hAnsi="Courier New" w:cs="Courier New" w:hint="default"/>
      </w:rPr>
    </w:lvl>
    <w:lvl w:ilvl="5" w:tplc="CA828D4E" w:tentative="1">
      <w:start w:val="1"/>
      <w:numFmt w:val="bullet"/>
      <w:lvlText w:val=""/>
      <w:lvlJc w:val="left"/>
      <w:pPr>
        <w:tabs>
          <w:tab w:val="num" w:pos="5400"/>
        </w:tabs>
        <w:ind w:left="5400" w:hanging="360"/>
      </w:pPr>
      <w:rPr>
        <w:rFonts w:ascii="Wingdings" w:hAnsi="Wingdings" w:hint="default"/>
      </w:rPr>
    </w:lvl>
    <w:lvl w:ilvl="6" w:tplc="8EC23652" w:tentative="1">
      <w:start w:val="1"/>
      <w:numFmt w:val="bullet"/>
      <w:lvlText w:val=""/>
      <w:lvlJc w:val="left"/>
      <w:pPr>
        <w:tabs>
          <w:tab w:val="num" w:pos="6120"/>
        </w:tabs>
        <w:ind w:left="6120" w:hanging="360"/>
      </w:pPr>
      <w:rPr>
        <w:rFonts w:ascii="Symbol" w:hAnsi="Symbol" w:hint="default"/>
      </w:rPr>
    </w:lvl>
    <w:lvl w:ilvl="7" w:tplc="489AAB7A" w:tentative="1">
      <w:start w:val="1"/>
      <w:numFmt w:val="bullet"/>
      <w:lvlText w:val="o"/>
      <w:lvlJc w:val="left"/>
      <w:pPr>
        <w:tabs>
          <w:tab w:val="num" w:pos="6840"/>
        </w:tabs>
        <w:ind w:left="6840" w:hanging="360"/>
      </w:pPr>
      <w:rPr>
        <w:rFonts w:ascii="Courier New" w:hAnsi="Courier New" w:cs="Courier New" w:hint="default"/>
      </w:rPr>
    </w:lvl>
    <w:lvl w:ilvl="8" w:tplc="D18C7614" w:tentative="1">
      <w:start w:val="1"/>
      <w:numFmt w:val="bullet"/>
      <w:lvlText w:val=""/>
      <w:lvlJc w:val="left"/>
      <w:pPr>
        <w:tabs>
          <w:tab w:val="num" w:pos="7560"/>
        </w:tabs>
        <w:ind w:left="7560" w:hanging="360"/>
      </w:pPr>
      <w:rPr>
        <w:rFonts w:ascii="Wingdings" w:hAnsi="Wingdings" w:hint="default"/>
      </w:rPr>
    </w:lvl>
  </w:abstractNum>
  <w:abstractNum w:abstractNumId="79">
    <w:nsid w:val="446A620C"/>
    <w:multiLevelType w:val="hybridMultilevel"/>
    <w:tmpl w:val="69CAF80E"/>
    <w:lvl w:ilvl="0" w:tplc="BE3A4E00">
      <w:start w:val="1"/>
      <w:numFmt w:val="decimal"/>
      <w:lvlText w:val="%1)"/>
      <w:lvlJc w:val="left"/>
      <w:pPr>
        <w:tabs>
          <w:tab w:val="num" w:pos="1440"/>
        </w:tabs>
        <w:ind w:left="1440" w:hanging="360"/>
      </w:pPr>
    </w:lvl>
    <w:lvl w:ilvl="1" w:tplc="DC4E4B14" w:tentative="1">
      <w:start w:val="1"/>
      <w:numFmt w:val="lowerLetter"/>
      <w:lvlText w:val="%2."/>
      <w:lvlJc w:val="left"/>
      <w:pPr>
        <w:tabs>
          <w:tab w:val="num" w:pos="2160"/>
        </w:tabs>
        <w:ind w:left="2160" w:hanging="360"/>
      </w:pPr>
    </w:lvl>
    <w:lvl w:ilvl="2" w:tplc="D0E20134" w:tentative="1">
      <w:start w:val="1"/>
      <w:numFmt w:val="lowerRoman"/>
      <w:lvlText w:val="%3."/>
      <w:lvlJc w:val="right"/>
      <w:pPr>
        <w:tabs>
          <w:tab w:val="num" w:pos="2880"/>
        </w:tabs>
        <w:ind w:left="2880" w:hanging="180"/>
      </w:pPr>
    </w:lvl>
    <w:lvl w:ilvl="3" w:tplc="73CCB57E" w:tentative="1">
      <w:start w:val="1"/>
      <w:numFmt w:val="decimal"/>
      <w:lvlText w:val="%4."/>
      <w:lvlJc w:val="left"/>
      <w:pPr>
        <w:tabs>
          <w:tab w:val="num" w:pos="3600"/>
        </w:tabs>
        <w:ind w:left="3600" w:hanging="360"/>
      </w:pPr>
    </w:lvl>
    <w:lvl w:ilvl="4" w:tplc="38AC7AFC" w:tentative="1">
      <w:start w:val="1"/>
      <w:numFmt w:val="lowerLetter"/>
      <w:lvlText w:val="%5."/>
      <w:lvlJc w:val="left"/>
      <w:pPr>
        <w:tabs>
          <w:tab w:val="num" w:pos="4320"/>
        </w:tabs>
        <w:ind w:left="4320" w:hanging="360"/>
      </w:pPr>
    </w:lvl>
    <w:lvl w:ilvl="5" w:tplc="9604A788" w:tentative="1">
      <w:start w:val="1"/>
      <w:numFmt w:val="lowerRoman"/>
      <w:lvlText w:val="%6."/>
      <w:lvlJc w:val="right"/>
      <w:pPr>
        <w:tabs>
          <w:tab w:val="num" w:pos="5040"/>
        </w:tabs>
        <w:ind w:left="5040" w:hanging="180"/>
      </w:pPr>
    </w:lvl>
    <w:lvl w:ilvl="6" w:tplc="8C7CED00" w:tentative="1">
      <w:start w:val="1"/>
      <w:numFmt w:val="decimal"/>
      <w:lvlText w:val="%7."/>
      <w:lvlJc w:val="left"/>
      <w:pPr>
        <w:tabs>
          <w:tab w:val="num" w:pos="5760"/>
        </w:tabs>
        <w:ind w:left="5760" w:hanging="360"/>
      </w:pPr>
    </w:lvl>
    <w:lvl w:ilvl="7" w:tplc="BFA0DCAC" w:tentative="1">
      <w:start w:val="1"/>
      <w:numFmt w:val="lowerLetter"/>
      <w:lvlText w:val="%8."/>
      <w:lvlJc w:val="left"/>
      <w:pPr>
        <w:tabs>
          <w:tab w:val="num" w:pos="6480"/>
        </w:tabs>
        <w:ind w:left="6480" w:hanging="360"/>
      </w:pPr>
    </w:lvl>
    <w:lvl w:ilvl="8" w:tplc="3B1AE4A6" w:tentative="1">
      <w:start w:val="1"/>
      <w:numFmt w:val="lowerRoman"/>
      <w:lvlText w:val="%9."/>
      <w:lvlJc w:val="right"/>
      <w:pPr>
        <w:tabs>
          <w:tab w:val="num" w:pos="7200"/>
        </w:tabs>
        <w:ind w:left="7200" w:hanging="180"/>
      </w:pPr>
    </w:lvl>
  </w:abstractNum>
  <w:abstractNum w:abstractNumId="80">
    <w:nsid w:val="45337657"/>
    <w:multiLevelType w:val="hybridMultilevel"/>
    <w:tmpl w:val="81E0F9EE"/>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nsid w:val="45411FF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2">
    <w:nsid w:val="45C731EC"/>
    <w:multiLevelType w:val="hybridMultilevel"/>
    <w:tmpl w:val="AB3231F2"/>
    <w:lvl w:ilvl="0" w:tplc="04090005">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3">
    <w:nsid w:val="47567DB2"/>
    <w:multiLevelType w:val="hybridMultilevel"/>
    <w:tmpl w:val="F55EA7FA"/>
    <w:lvl w:ilvl="0" w:tplc="FFFFFFFF">
      <w:start w:val="1"/>
      <w:numFmt w:val="decimal"/>
      <w:lvlText w:val="%1."/>
      <w:lvlJc w:val="left"/>
      <w:pPr>
        <w:tabs>
          <w:tab w:val="num" w:pos="1800"/>
        </w:tabs>
        <w:ind w:left="1800" w:hanging="360"/>
      </w:pPr>
    </w:lvl>
    <w:lvl w:ilvl="1" w:tplc="FFFFFFFF" w:tentative="1">
      <w:start w:val="1"/>
      <w:numFmt w:val="lowerLetter"/>
      <w:lvlText w:val="%2."/>
      <w:lvlJc w:val="left"/>
      <w:pPr>
        <w:tabs>
          <w:tab w:val="num" w:pos="2520"/>
        </w:tabs>
        <w:ind w:left="2520" w:hanging="360"/>
      </w:pPr>
    </w:lvl>
    <w:lvl w:ilvl="2" w:tplc="FFFFFFFF" w:tentative="1">
      <w:start w:val="1"/>
      <w:numFmt w:val="lowerRoman"/>
      <w:lvlText w:val="%3."/>
      <w:lvlJc w:val="right"/>
      <w:pPr>
        <w:tabs>
          <w:tab w:val="num" w:pos="3240"/>
        </w:tabs>
        <w:ind w:left="3240" w:hanging="180"/>
      </w:pPr>
    </w:lvl>
    <w:lvl w:ilvl="3" w:tplc="FFFFFFFF" w:tentative="1">
      <w:start w:val="1"/>
      <w:numFmt w:val="decimal"/>
      <w:lvlText w:val="%4."/>
      <w:lvlJc w:val="left"/>
      <w:pPr>
        <w:tabs>
          <w:tab w:val="num" w:pos="3960"/>
        </w:tabs>
        <w:ind w:left="3960" w:hanging="360"/>
      </w:pPr>
    </w:lvl>
    <w:lvl w:ilvl="4" w:tplc="FFFFFFFF" w:tentative="1">
      <w:start w:val="1"/>
      <w:numFmt w:val="lowerLetter"/>
      <w:lvlText w:val="%5."/>
      <w:lvlJc w:val="left"/>
      <w:pPr>
        <w:tabs>
          <w:tab w:val="num" w:pos="4680"/>
        </w:tabs>
        <w:ind w:left="4680" w:hanging="360"/>
      </w:pPr>
    </w:lvl>
    <w:lvl w:ilvl="5" w:tplc="FFFFFFFF" w:tentative="1">
      <w:start w:val="1"/>
      <w:numFmt w:val="lowerRoman"/>
      <w:lvlText w:val="%6."/>
      <w:lvlJc w:val="right"/>
      <w:pPr>
        <w:tabs>
          <w:tab w:val="num" w:pos="5400"/>
        </w:tabs>
        <w:ind w:left="5400" w:hanging="180"/>
      </w:pPr>
    </w:lvl>
    <w:lvl w:ilvl="6" w:tplc="FFFFFFFF" w:tentative="1">
      <w:start w:val="1"/>
      <w:numFmt w:val="decimal"/>
      <w:lvlText w:val="%7."/>
      <w:lvlJc w:val="left"/>
      <w:pPr>
        <w:tabs>
          <w:tab w:val="num" w:pos="6120"/>
        </w:tabs>
        <w:ind w:left="6120" w:hanging="360"/>
      </w:pPr>
    </w:lvl>
    <w:lvl w:ilvl="7" w:tplc="FFFFFFFF" w:tentative="1">
      <w:start w:val="1"/>
      <w:numFmt w:val="lowerLetter"/>
      <w:lvlText w:val="%8."/>
      <w:lvlJc w:val="left"/>
      <w:pPr>
        <w:tabs>
          <w:tab w:val="num" w:pos="6840"/>
        </w:tabs>
        <w:ind w:left="6840" w:hanging="360"/>
      </w:pPr>
    </w:lvl>
    <w:lvl w:ilvl="8" w:tplc="FFFFFFFF" w:tentative="1">
      <w:start w:val="1"/>
      <w:numFmt w:val="lowerRoman"/>
      <w:lvlText w:val="%9."/>
      <w:lvlJc w:val="right"/>
      <w:pPr>
        <w:tabs>
          <w:tab w:val="num" w:pos="7560"/>
        </w:tabs>
        <w:ind w:left="7560" w:hanging="180"/>
      </w:pPr>
    </w:lvl>
  </w:abstractNum>
  <w:abstractNum w:abstractNumId="84">
    <w:nsid w:val="47583C2E"/>
    <w:multiLevelType w:val="singleLevel"/>
    <w:tmpl w:val="C2A61456"/>
    <w:lvl w:ilvl="0">
      <w:start w:val="1"/>
      <w:numFmt w:val="decimal"/>
      <w:lvlText w:val="%1)"/>
      <w:legacy w:legacy="1" w:legacySpace="0" w:legacyIndent="360"/>
      <w:lvlJc w:val="left"/>
      <w:pPr>
        <w:ind w:left="1440" w:hanging="360"/>
      </w:pPr>
      <w:rPr>
        <w:rFonts w:ascii="Arial Black" w:hAnsi="Arial Black" w:hint="default"/>
        <w:b w:val="0"/>
        <w:i w:val="0"/>
        <w:sz w:val="18"/>
      </w:rPr>
    </w:lvl>
  </w:abstractNum>
  <w:abstractNum w:abstractNumId="85">
    <w:nsid w:val="47775105"/>
    <w:multiLevelType w:val="hybridMultilevel"/>
    <w:tmpl w:val="CCAA44EE"/>
    <w:lvl w:ilvl="0" w:tplc="04090011">
      <w:start w:val="1"/>
      <w:numFmt w:val="decimal"/>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86">
    <w:nsid w:val="48343C0A"/>
    <w:multiLevelType w:val="hybridMultilevel"/>
    <w:tmpl w:val="FCFC07C0"/>
    <w:lvl w:ilvl="0" w:tplc="04090001">
      <w:start w:val="1"/>
      <w:numFmt w:val="bullet"/>
      <w:lvlText w:val=""/>
      <w:lvlJc w:val="left"/>
      <w:pPr>
        <w:tabs>
          <w:tab w:val="num" w:pos="1440"/>
        </w:tabs>
        <w:ind w:left="1440" w:hanging="360"/>
      </w:pPr>
      <w:rPr>
        <w:rFonts w:ascii="Symbol" w:hAnsi="Symbol" w:hint="default"/>
        <w:sz w:val="20"/>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87">
    <w:nsid w:val="4B170563"/>
    <w:multiLevelType w:val="singleLevel"/>
    <w:tmpl w:val="4A84109C"/>
    <w:lvl w:ilvl="0">
      <w:start w:val="1"/>
      <w:numFmt w:val="bullet"/>
      <w:pStyle w:val="ListBullet"/>
      <w:lvlText w:val=""/>
      <w:lvlJc w:val="left"/>
      <w:pPr>
        <w:tabs>
          <w:tab w:val="num" w:pos="1440"/>
        </w:tabs>
        <w:ind w:left="1440" w:hanging="360"/>
      </w:pPr>
      <w:rPr>
        <w:rFonts w:ascii="Wingdings" w:hAnsi="Wingdings" w:hint="default"/>
        <w:sz w:val="16"/>
      </w:rPr>
    </w:lvl>
  </w:abstractNum>
  <w:abstractNum w:abstractNumId="88">
    <w:nsid w:val="4B5D7BF2"/>
    <w:multiLevelType w:val="hybridMultilevel"/>
    <w:tmpl w:val="76D67C2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9">
    <w:nsid w:val="4BEE2136"/>
    <w:multiLevelType w:val="singleLevel"/>
    <w:tmpl w:val="0409000F"/>
    <w:lvl w:ilvl="0">
      <w:start w:val="1"/>
      <w:numFmt w:val="decimal"/>
      <w:lvlText w:val="%1."/>
      <w:lvlJc w:val="left"/>
      <w:pPr>
        <w:tabs>
          <w:tab w:val="num" w:pos="360"/>
        </w:tabs>
        <w:ind w:left="360" w:hanging="360"/>
      </w:pPr>
    </w:lvl>
  </w:abstractNum>
  <w:abstractNum w:abstractNumId="90">
    <w:nsid w:val="4CE23FC4"/>
    <w:multiLevelType w:val="hybridMultilevel"/>
    <w:tmpl w:val="09903BA4"/>
    <w:lvl w:ilvl="0" w:tplc="04090011">
      <w:start w:val="1"/>
      <w:numFmt w:val="bullet"/>
      <w:lvlText w:val=""/>
      <w:lvlJc w:val="left"/>
      <w:pPr>
        <w:tabs>
          <w:tab w:val="num" w:pos="1800"/>
        </w:tabs>
        <w:ind w:left="1800" w:hanging="360"/>
      </w:pPr>
      <w:rPr>
        <w:rFonts w:ascii="Symbol" w:hAnsi="Symbol" w:hint="default"/>
      </w:rPr>
    </w:lvl>
    <w:lvl w:ilvl="1" w:tplc="04090019">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91">
    <w:nsid w:val="4DB311E1"/>
    <w:multiLevelType w:val="hybridMultilevel"/>
    <w:tmpl w:val="0E0E6984"/>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92">
    <w:nsid w:val="4F7C09C1"/>
    <w:multiLevelType w:val="hybridMultilevel"/>
    <w:tmpl w:val="DB40E51C"/>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93">
    <w:nsid w:val="4FC32866"/>
    <w:multiLevelType w:val="hybridMultilevel"/>
    <w:tmpl w:val="1F541D0E"/>
    <w:lvl w:ilvl="0" w:tplc="FFFFFFFF">
      <w:start w:val="1"/>
      <w:numFmt w:val="bullet"/>
      <w:lvlText w:val=""/>
      <w:lvlJc w:val="left"/>
      <w:pPr>
        <w:tabs>
          <w:tab w:val="num" w:pos="1800"/>
        </w:tabs>
        <w:ind w:left="1800" w:hanging="360"/>
      </w:pPr>
      <w:rPr>
        <w:rFonts w:ascii="Wingdings" w:hAnsi="Wingdings"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94">
    <w:nsid w:val="504C378F"/>
    <w:multiLevelType w:val="hybridMultilevel"/>
    <w:tmpl w:val="D78E05FE"/>
    <w:lvl w:ilvl="0" w:tplc="04090001">
      <w:start w:val="1"/>
      <w:numFmt w:val="decimal"/>
      <w:lvlText w:val="%1."/>
      <w:lvlJc w:val="left"/>
      <w:pPr>
        <w:tabs>
          <w:tab w:val="num" w:pos="1800"/>
        </w:tabs>
        <w:ind w:left="1800" w:hanging="360"/>
      </w:pPr>
    </w:lvl>
    <w:lvl w:ilvl="1" w:tplc="04090003">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95">
    <w:nsid w:val="505802A5"/>
    <w:multiLevelType w:val="singleLevel"/>
    <w:tmpl w:val="0409000F"/>
    <w:lvl w:ilvl="0">
      <w:start w:val="1"/>
      <w:numFmt w:val="decimal"/>
      <w:lvlText w:val="%1."/>
      <w:lvlJc w:val="left"/>
      <w:pPr>
        <w:tabs>
          <w:tab w:val="num" w:pos="360"/>
        </w:tabs>
        <w:ind w:left="360" w:hanging="360"/>
      </w:pPr>
    </w:lvl>
  </w:abstractNum>
  <w:abstractNum w:abstractNumId="96">
    <w:nsid w:val="50B61C05"/>
    <w:multiLevelType w:val="hybridMultilevel"/>
    <w:tmpl w:val="5380BB88"/>
    <w:lvl w:ilvl="0" w:tplc="04090005">
      <w:start w:val="1"/>
      <w:numFmt w:val="decimal"/>
      <w:lvlText w:val="%1."/>
      <w:lvlJc w:val="left"/>
      <w:pPr>
        <w:tabs>
          <w:tab w:val="num" w:pos="1800"/>
        </w:tabs>
        <w:ind w:left="1800" w:hanging="360"/>
      </w:pPr>
    </w:lvl>
    <w:lvl w:ilvl="1" w:tplc="04090003" w:tentative="1">
      <w:start w:val="1"/>
      <w:numFmt w:val="lowerLetter"/>
      <w:lvlText w:val="%2."/>
      <w:lvlJc w:val="left"/>
      <w:pPr>
        <w:tabs>
          <w:tab w:val="num" w:pos="2520"/>
        </w:tabs>
        <w:ind w:left="2520" w:hanging="360"/>
      </w:pPr>
    </w:lvl>
    <w:lvl w:ilvl="2" w:tplc="04090005" w:tentative="1">
      <w:start w:val="1"/>
      <w:numFmt w:val="lowerRoman"/>
      <w:lvlText w:val="%3."/>
      <w:lvlJc w:val="right"/>
      <w:pPr>
        <w:tabs>
          <w:tab w:val="num" w:pos="3240"/>
        </w:tabs>
        <w:ind w:left="3240" w:hanging="180"/>
      </w:pPr>
    </w:lvl>
    <w:lvl w:ilvl="3" w:tplc="04090001" w:tentative="1">
      <w:start w:val="1"/>
      <w:numFmt w:val="decimal"/>
      <w:lvlText w:val="%4."/>
      <w:lvlJc w:val="left"/>
      <w:pPr>
        <w:tabs>
          <w:tab w:val="num" w:pos="3960"/>
        </w:tabs>
        <w:ind w:left="3960" w:hanging="360"/>
      </w:pPr>
    </w:lvl>
    <w:lvl w:ilvl="4" w:tplc="04090003" w:tentative="1">
      <w:start w:val="1"/>
      <w:numFmt w:val="lowerLetter"/>
      <w:lvlText w:val="%5."/>
      <w:lvlJc w:val="left"/>
      <w:pPr>
        <w:tabs>
          <w:tab w:val="num" w:pos="4680"/>
        </w:tabs>
        <w:ind w:left="4680" w:hanging="360"/>
      </w:pPr>
    </w:lvl>
    <w:lvl w:ilvl="5" w:tplc="04090005" w:tentative="1">
      <w:start w:val="1"/>
      <w:numFmt w:val="lowerRoman"/>
      <w:lvlText w:val="%6."/>
      <w:lvlJc w:val="right"/>
      <w:pPr>
        <w:tabs>
          <w:tab w:val="num" w:pos="5400"/>
        </w:tabs>
        <w:ind w:left="5400" w:hanging="180"/>
      </w:pPr>
    </w:lvl>
    <w:lvl w:ilvl="6" w:tplc="04090001" w:tentative="1">
      <w:start w:val="1"/>
      <w:numFmt w:val="decimal"/>
      <w:lvlText w:val="%7."/>
      <w:lvlJc w:val="left"/>
      <w:pPr>
        <w:tabs>
          <w:tab w:val="num" w:pos="6120"/>
        </w:tabs>
        <w:ind w:left="6120" w:hanging="360"/>
      </w:pPr>
    </w:lvl>
    <w:lvl w:ilvl="7" w:tplc="04090003" w:tentative="1">
      <w:start w:val="1"/>
      <w:numFmt w:val="lowerLetter"/>
      <w:lvlText w:val="%8."/>
      <w:lvlJc w:val="left"/>
      <w:pPr>
        <w:tabs>
          <w:tab w:val="num" w:pos="6840"/>
        </w:tabs>
        <w:ind w:left="6840" w:hanging="360"/>
      </w:pPr>
    </w:lvl>
    <w:lvl w:ilvl="8" w:tplc="04090005" w:tentative="1">
      <w:start w:val="1"/>
      <w:numFmt w:val="lowerRoman"/>
      <w:lvlText w:val="%9."/>
      <w:lvlJc w:val="right"/>
      <w:pPr>
        <w:tabs>
          <w:tab w:val="num" w:pos="7560"/>
        </w:tabs>
        <w:ind w:left="7560" w:hanging="180"/>
      </w:pPr>
    </w:lvl>
  </w:abstractNum>
  <w:abstractNum w:abstractNumId="97">
    <w:nsid w:val="513B0B30"/>
    <w:multiLevelType w:val="hybridMultilevel"/>
    <w:tmpl w:val="AF108F9A"/>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8">
    <w:nsid w:val="515D3260"/>
    <w:multiLevelType w:val="singleLevel"/>
    <w:tmpl w:val="0409000F"/>
    <w:lvl w:ilvl="0">
      <w:start w:val="1"/>
      <w:numFmt w:val="decimal"/>
      <w:lvlText w:val="%1."/>
      <w:lvlJc w:val="left"/>
      <w:pPr>
        <w:tabs>
          <w:tab w:val="num" w:pos="360"/>
        </w:tabs>
        <w:ind w:left="360" w:hanging="360"/>
      </w:pPr>
    </w:lvl>
  </w:abstractNum>
  <w:abstractNum w:abstractNumId="99">
    <w:nsid w:val="51BA1A83"/>
    <w:multiLevelType w:val="hybridMultilevel"/>
    <w:tmpl w:val="9B8E1C14"/>
    <w:lvl w:ilvl="0" w:tplc="0409000F">
      <w:start w:val="1"/>
      <w:numFmt w:val="bullet"/>
      <w:lvlText w:val=""/>
      <w:lvlJc w:val="left"/>
      <w:pPr>
        <w:tabs>
          <w:tab w:val="num" w:pos="1800"/>
        </w:tabs>
        <w:ind w:left="1800" w:hanging="360"/>
      </w:pPr>
      <w:rPr>
        <w:rFonts w:ascii="Symbol" w:hAnsi="Symbol" w:hint="default"/>
      </w:rPr>
    </w:lvl>
    <w:lvl w:ilvl="1" w:tplc="04090019">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00">
    <w:nsid w:val="51DF0F45"/>
    <w:multiLevelType w:val="hybridMultilevel"/>
    <w:tmpl w:val="CC80E538"/>
    <w:lvl w:ilvl="0" w:tplc="901E44B6">
      <w:start w:val="1"/>
      <w:numFmt w:val="decimal"/>
      <w:lvlText w:val="%1."/>
      <w:lvlJc w:val="left"/>
      <w:pPr>
        <w:tabs>
          <w:tab w:val="num" w:pos="1800"/>
        </w:tabs>
        <w:ind w:left="1800" w:hanging="360"/>
      </w:pPr>
    </w:lvl>
    <w:lvl w:ilvl="1" w:tplc="5AB8C492" w:tentative="1">
      <w:start w:val="1"/>
      <w:numFmt w:val="lowerLetter"/>
      <w:lvlText w:val="%2."/>
      <w:lvlJc w:val="left"/>
      <w:pPr>
        <w:tabs>
          <w:tab w:val="num" w:pos="2520"/>
        </w:tabs>
        <w:ind w:left="2520" w:hanging="360"/>
      </w:pPr>
    </w:lvl>
    <w:lvl w:ilvl="2" w:tplc="87E61F8C" w:tentative="1">
      <w:start w:val="1"/>
      <w:numFmt w:val="lowerRoman"/>
      <w:lvlText w:val="%3."/>
      <w:lvlJc w:val="right"/>
      <w:pPr>
        <w:tabs>
          <w:tab w:val="num" w:pos="3240"/>
        </w:tabs>
        <w:ind w:left="3240" w:hanging="180"/>
      </w:pPr>
    </w:lvl>
    <w:lvl w:ilvl="3" w:tplc="85CED752" w:tentative="1">
      <w:start w:val="1"/>
      <w:numFmt w:val="decimal"/>
      <w:lvlText w:val="%4."/>
      <w:lvlJc w:val="left"/>
      <w:pPr>
        <w:tabs>
          <w:tab w:val="num" w:pos="3960"/>
        </w:tabs>
        <w:ind w:left="3960" w:hanging="360"/>
      </w:pPr>
    </w:lvl>
    <w:lvl w:ilvl="4" w:tplc="189ED810" w:tentative="1">
      <w:start w:val="1"/>
      <w:numFmt w:val="lowerLetter"/>
      <w:lvlText w:val="%5."/>
      <w:lvlJc w:val="left"/>
      <w:pPr>
        <w:tabs>
          <w:tab w:val="num" w:pos="4680"/>
        </w:tabs>
        <w:ind w:left="4680" w:hanging="360"/>
      </w:pPr>
    </w:lvl>
    <w:lvl w:ilvl="5" w:tplc="78422088" w:tentative="1">
      <w:start w:val="1"/>
      <w:numFmt w:val="lowerRoman"/>
      <w:lvlText w:val="%6."/>
      <w:lvlJc w:val="right"/>
      <w:pPr>
        <w:tabs>
          <w:tab w:val="num" w:pos="5400"/>
        </w:tabs>
        <w:ind w:left="5400" w:hanging="180"/>
      </w:pPr>
    </w:lvl>
    <w:lvl w:ilvl="6" w:tplc="899480B0" w:tentative="1">
      <w:start w:val="1"/>
      <w:numFmt w:val="decimal"/>
      <w:lvlText w:val="%7."/>
      <w:lvlJc w:val="left"/>
      <w:pPr>
        <w:tabs>
          <w:tab w:val="num" w:pos="6120"/>
        </w:tabs>
        <w:ind w:left="6120" w:hanging="360"/>
      </w:pPr>
    </w:lvl>
    <w:lvl w:ilvl="7" w:tplc="70ACF270" w:tentative="1">
      <w:start w:val="1"/>
      <w:numFmt w:val="lowerLetter"/>
      <w:lvlText w:val="%8."/>
      <w:lvlJc w:val="left"/>
      <w:pPr>
        <w:tabs>
          <w:tab w:val="num" w:pos="6840"/>
        </w:tabs>
        <w:ind w:left="6840" w:hanging="360"/>
      </w:pPr>
    </w:lvl>
    <w:lvl w:ilvl="8" w:tplc="66F8A012" w:tentative="1">
      <w:start w:val="1"/>
      <w:numFmt w:val="lowerRoman"/>
      <w:lvlText w:val="%9."/>
      <w:lvlJc w:val="right"/>
      <w:pPr>
        <w:tabs>
          <w:tab w:val="num" w:pos="7560"/>
        </w:tabs>
        <w:ind w:left="7560" w:hanging="180"/>
      </w:pPr>
    </w:lvl>
  </w:abstractNum>
  <w:abstractNum w:abstractNumId="101">
    <w:nsid w:val="55112B4B"/>
    <w:multiLevelType w:val="hybridMultilevel"/>
    <w:tmpl w:val="27B499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2">
    <w:nsid w:val="559913A9"/>
    <w:multiLevelType w:val="singleLevel"/>
    <w:tmpl w:val="25407178"/>
    <w:lvl w:ilvl="0">
      <w:start w:val="1"/>
      <w:numFmt w:val="decimal"/>
      <w:pStyle w:val="ListNumber"/>
      <w:lvlText w:val="%1)"/>
      <w:legacy w:legacy="1" w:legacySpace="0" w:legacyIndent="360"/>
      <w:lvlJc w:val="left"/>
      <w:pPr>
        <w:ind w:left="1440" w:hanging="360"/>
      </w:pPr>
      <w:rPr>
        <w:rFonts w:ascii="Arial Black" w:hAnsi="Arial Black" w:hint="default"/>
        <w:b w:val="0"/>
        <w:i w:val="0"/>
        <w:sz w:val="18"/>
      </w:rPr>
    </w:lvl>
  </w:abstractNum>
  <w:abstractNum w:abstractNumId="103">
    <w:nsid w:val="576E6E6E"/>
    <w:multiLevelType w:val="hybridMultilevel"/>
    <w:tmpl w:val="9FEEE724"/>
    <w:lvl w:ilvl="0" w:tplc="9E743A44">
      <w:start w:val="1"/>
      <w:numFmt w:val="bullet"/>
      <w:lvlText w:val=""/>
      <w:lvlJc w:val="left"/>
      <w:pPr>
        <w:tabs>
          <w:tab w:val="num" w:pos="1800"/>
        </w:tabs>
        <w:ind w:left="1800" w:hanging="360"/>
      </w:pPr>
      <w:rPr>
        <w:rFonts w:ascii="Symbol" w:hAnsi="Symbol" w:hint="default"/>
      </w:rPr>
    </w:lvl>
    <w:lvl w:ilvl="1" w:tplc="C94E668E">
      <w:start w:val="1"/>
      <w:numFmt w:val="bullet"/>
      <w:lvlText w:val="o"/>
      <w:lvlJc w:val="left"/>
      <w:pPr>
        <w:tabs>
          <w:tab w:val="num" w:pos="2520"/>
        </w:tabs>
        <w:ind w:left="2520" w:hanging="360"/>
      </w:pPr>
      <w:rPr>
        <w:rFonts w:ascii="Courier New" w:hAnsi="Courier New" w:cs="Courier New" w:hint="default"/>
      </w:rPr>
    </w:lvl>
    <w:lvl w:ilvl="2" w:tplc="D39A5D34" w:tentative="1">
      <w:start w:val="1"/>
      <w:numFmt w:val="bullet"/>
      <w:lvlText w:val=""/>
      <w:lvlJc w:val="left"/>
      <w:pPr>
        <w:tabs>
          <w:tab w:val="num" w:pos="3240"/>
        </w:tabs>
        <w:ind w:left="3240" w:hanging="360"/>
      </w:pPr>
      <w:rPr>
        <w:rFonts w:ascii="Wingdings" w:hAnsi="Wingdings" w:hint="default"/>
      </w:rPr>
    </w:lvl>
    <w:lvl w:ilvl="3" w:tplc="0E7E5598" w:tentative="1">
      <w:start w:val="1"/>
      <w:numFmt w:val="bullet"/>
      <w:lvlText w:val=""/>
      <w:lvlJc w:val="left"/>
      <w:pPr>
        <w:tabs>
          <w:tab w:val="num" w:pos="3960"/>
        </w:tabs>
        <w:ind w:left="3960" w:hanging="360"/>
      </w:pPr>
      <w:rPr>
        <w:rFonts w:ascii="Symbol" w:hAnsi="Symbol" w:hint="default"/>
      </w:rPr>
    </w:lvl>
    <w:lvl w:ilvl="4" w:tplc="004254B4" w:tentative="1">
      <w:start w:val="1"/>
      <w:numFmt w:val="bullet"/>
      <w:lvlText w:val="o"/>
      <w:lvlJc w:val="left"/>
      <w:pPr>
        <w:tabs>
          <w:tab w:val="num" w:pos="4680"/>
        </w:tabs>
        <w:ind w:left="4680" w:hanging="360"/>
      </w:pPr>
      <w:rPr>
        <w:rFonts w:ascii="Courier New" w:hAnsi="Courier New" w:cs="Courier New" w:hint="default"/>
      </w:rPr>
    </w:lvl>
    <w:lvl w:ilvl="5" w:tplc="DF3EEDDA" w:tentative="1">
      <w:start w:val="1"/>
      <w:numFmt w:val="bullet"/>
      <w:lvlText w:val=""/>
      <w:lvlJc w:val="left"/>
      <w:pPr>
        <w:tabs>
          <w:tab w:val="num" w:pos="5400"/>
        </w:tabs>
        <w:ind w:left="5400" w:hanging="360"/>
      </w:pPr>
      <w:rPr>
        <w:rFonts w:ascii="Wingdings" w:hAnsi="Wingdings" w:hint="default"/>
      </w:rPr>
    </w:lvl>
    <w:lvl w:ilvl="6" w:tplc="69F68E32" w:tentative="1">
      <w:start w:val="1"/>
      <w:numFmt w:val="bullet"/>
      <w:lvlText w:val=""/>
      <w:lvlJc w:val="left"/>
      <w:pPr>
        <w:tabs>
          <w:tab w:val="num" w:pos="6120"/>
        </w:tabs>
        <w:ind w:left="6120" w:hanging="360"/>
      </w:pPr>
      <w:rPr>
        <w:rFonts w:ascii="Symbol" w:hAnsi="Symbol" w:hint="default"/>
      </w:rPr>
    </w:lvl>
    <w:lvl w:ilvl="7" w:tplc="BFE8D9A4" w:tentative="1">
      <w:start w:val="1"/>
      <w:numFmt w:val="bullet"/>
      <w:lvlText w:val="o"/>
      <w:lvlJc w:val="left"/>
      <w:pPr>
        <w:tabs>
          <w:tab w:val="num" w:pos="6840"/>
        </w:tabs>
        <w:ind w:left="6840" w:hanging="360"/>
      </w:pPr>
      <w:rPr>
        <w:rFonts w:ascii="Courier New" w:hAnsi="Courier New" w:cs="Courier New" w:hint="default"/>
      </w:rPr>
    </w:lvl>
    <w:lvl w:ilvl="8" w:tplc="0A781F12" w:tentative="1">
      <w:start w:val="1"/>
      <w:numFmt w:val="bullet"/>
      <w:lvlText w:val=""/>
      <w:lvlJc w:val="left"/>
      <w:pPr>
        <w:tabs>
          <w:tab w:val="num" w:pos="7560"/>
        </w:tabs>
        <w:ind w:left="7560" w:hanging="360"/>
      </w:pPr>
      <w:rPr>
        <w:rFonts w:ascii="Wingdings" w:hAnsi="Wingdings" w:hint="default"/>
      </w:rPr>
    </w:lvl>
  </w:abstractNum>
  <w:abstractNum w:abstractNumId="104">
    <w:nsid w:val="59072710"/>
    <w:multiLevelType w:val="hybridMultilevel"/>
    <w:tmpl w:val="727C5ABA"/>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05">
    <w:nsid w:val="59803B54"/>
    <w:multiLevelType w:val="hybridMultilevel"/>
    <w:tmpl w:val="8A72B4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6">
    <w:nsid w:val="59D636A1"/>
    <w:multiLevelType w:val="hybridMultilevel"/>
    <w:tmpl w:val="1840B728"/>
    <w:lvl w:ilvl="0" w:tplc="FFFFFFFF">
      <w:start w:val="1"/>
      <w:numFmt w:val="bullet"/>
      <w:lvlText w:val=""/>
      <w:lvlJc w:val="left"/>
      <w:pPr>
        <w:tabs>
          <w:tab w:val="num" w:pos="1800"/>
        </w:tabs>
        <w:ind w:left="1800" w:hanging="360"/>
      </w:pPr>
      <w:rPr>
        <w:rFonts w:ascii="Symbol" w:hAnsi="Symbol" w:hint="default"/>
      </w:rPr>
    </w:lvl>
    <w:lvl w:ilvl="1" w:tplc="FFFFFFFF">
      <w:start w:val="1"/>
      <w:numFmt w:val="bullet"/>
      <w:lvlText w:val="o"/>
      <w:lvlJc w:val="left"/>
      <w:pPr>
        <w:tabs>
          <w:tab w:val="num" w:pos="2520"/>
        </w:tabs>
        <w:ind w:left="2520" w:hanging="360"/>
      </w:pPr>
      <w:rPr>
        <w:rFonts w:ascii="Courier New" w:hAnsi="Courier New" w:cs="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cs="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cs="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07">
    <w:nsid w:val="5A193306"/>
    <w:multiLevelType w:val="hybridMultilevel"/>
    <w:tmpl w:val="5ECC385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8">
    <w:nsid w:val="5A8F695C"/>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09">
    <w:nsid w:val="5C1F5B2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10">
    <w:nsid w:val="5C9A49C4"/>
    <w:multiLevelType w:val="hybridMultilevel"/>
    <w:tmpl w:val="66A098A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nsid w:val="5CBE216E"/>
    <w:multiLevelType w:val="singleLevel"/>
    <w:tmpl w:val="6DCCA5CE"/>
    <w:lvl w:ilvl="0">
      <w:start w:val="1"/>
      <w:numFmt w:val="none"/>
      <w:lvlText w:val=""/>
      <w:legacy w:legacy="1" w:legacySpace="0" w:legacyIndent="0"/>
      <w:lvlJc w:val="left"/>
    </w:lvl>
  </w:abstractNum>
  <w:abstractNum w:abstractNumId="112">
    <w:nsid w:val="5EFD58CC"/>
    <w:multiLevelType w:val="hybridMultilevel"/>
    <w:tmpl w:val="A4BA0992"/>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nsid w:val="5FF50208"/>
    <w:multiLevelType w:val="singleLevel"/>
    <w:tmpl w:val="4A0AF636"/>
    <w:lvl w:ilvl="0">
      <w:start w:val="1"/>
      <w:numFmt w:val="bullet"/>
      <w:lvlText w:val=""/>
      <w:lvlJc w:val="left"/>
      <w:pPr>
        <w:tabs>
          <w:tab w:val="num" w:pos="360"/>
        </w:tabs>
        <w:ind w:left="360" w:hanging="360"/>
      </w:pPr>
      <w:rPr>
        <w:rFonts w:ascii="Symbol" w:hAnsi="Symbol" w:hint="default"/>
      </w:rPr>
    </w:lvl>
  </w:abstractNum>
  <w:abstractNum w:abstractNumId="114">
    <w:nsid w:val="62291AC1"/>
    <w:multiLevelType w:val="hybridMultilevel"/>
    <w:tmpl w:val="490A51A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5">
    <w:nsid w:val="623D0919"/>
    <w:multiLevelType w:val="hybridMultilevel"/>
    <w:tmpl w:val="70A2538E"/>
    <w:lvl w:ilvl="0" w:tplc="A4F03974">
      <w:start w:val="1"/>
      <w:numFmt w:val="bullet"/>
      <w:lvlText w:val=""/>
      <w:lvlJc w:val="left"/>
      <w:pPr>
        <w:tabs>
          <w:tab w:val="num" w:pos="1800"/>
        </w:tabs>
        <w:ind w:left="1800" w:hanging="360"/>
      </w:pPr>
      <w:rPr>
        <w:rFonts w:ascii="Symbol" w:hAnsi="Symbol" w:hint="default"/>
      </w:rPr>
    </w:lvl>
    <w:lvl w:ilvl="1" w:tplc="6628872A">
      <w:start w:val="1"/>
      <w:numFmt w:val="bullet"/>
      <w:lvlText w:val="o"/>
      <w:lvlJc w:val="left"/>
      <w:pPr>
        <w:tabs>
          <w:tab w:val="num" w:pos="2520"/>
        </w:tabs>
        <w:ind w:left="2520" w:hanging="360"/>
      </w:pPr>
      <w:rPr>
        <w:rFonts w:ascii="Courier New" w:hAnsi="Courier New" w:cs="Courier New" w:hint="default"/>
      </w:rPr>
    </w:lvl>
    <w:lvl w:ilvl="2" w:tplc="F59C2C8A" w:tentative="1">
      <w:start w:val="1"/>
      <w:numFmt w:val="bullet"/>
      <w:lvlText w:val=""/>
      <w:lvlJc w:val="left"/>
      <w:pPr>
        <w:tabs>
          <w:tab w:val="num" w:pos="3240"/>
        </w:tabs>
        <w:ind w:left="3240" w:hanging="360"/>
      </w:pPr>
      <w:rPr>
        <w:rFonts w:ascii="Wingdings" w:hAnsi="Wingdings" w:hint="default"/>
      </w:rPr>
    </w:lvl>
    <w:lvl w:ilvl="3" w:tplc="25D82D64" w:tentative="1">
      <w:start w:val="1"/>
      <w:numFmt w:val="bullet"/>
      <w:lvlText w:val=""/>
      <w:lvlJc w:val="left"/>
      <w:pPr>
        <w:tabs>
          <w:tab w:val="num" w:pos="3960"/>
        </w:tabs>
        <w:ind w:left="3960" w:hanging="360"/>
      </w:pPr>
      <w:rPr>
        <w:rFonts w:ascii="Symbol" w:hAnsi="Symbol" w:hint="default"/>
      </w:rPr>
    </w:lvl>
    <w:lvl w:ilvl="4" w:tplc="DFB81454" w:tentative="1">
      <w:start w:val="1"/>
      <w:numFmt w:val="bullet"/>
      <w:lvlText w:val="o"/>
      <w:lvlJc w:val="left"/>
      <w:pPr>
        <w:tabs>
          <w:tab w:val="num" w:pos="4680"/>
        </w:tabs>
        <w:ind w:left="4680" w:hanging="360"/>
      </w:pPr>
      <w:rPr>
        <w:rFonts w:ascii="Courier New" w:hAnsi="Courier New" w:cs="Courier New" w:hint="default"/>
      </w:rPr>
    </w:lvl>
    <w:lvl w:ilvl="5" w:tplc="5B1CC156" w:tentative="1">
      <w:start w:val="1"/>
      <w:numFmt w:val="bullet"/>
      <w:lvlText w:val=""/>
      <w:lvlJc w:val="left"/>
      <w:pPr>
        <w:tabs>
          <w:tab w:val="num" w:pos="5400"/>
        </w:tabs>
        <w:ind w:left="5400" w:hanging="360"/>
      </w:pPr>
      <w:rPr>
        <w:rFonts w:ascii="Wingdings" w:hAnsi="Wingdings" w:hint="default"/>
      </w:rPr>
    </w:lvl>
    <w:lvl w:ilvl="6" w:tplc="894CCCE0" w:tentative="1">
      <w:start w:val="1"/>
      <w:numFmt w:val="bullet"/>
      <w:lvlText w:val=""/>
      <w:lvlJc w:val="left"/>
      <w:pPr>
        <w:tabs>
          <w:tab w:val="num" w:pos="6120"/>
        </w:tabs>
        <w:ind w:left="6120" w:hanging="360"/>
      </w:pPr>
      <w:rPr>
        <w:rFonts w:ascii="Symbol" w:hAnsi="Symbol" w:hint="default"/>
      </w:rPr>
    </w:lvl>
    <w:lvl w:ilvl="7" w:tplc="6AFA896C" w:tentative="1">
      <w:start w:val="1"/>
      <w:numFmt w:val="bullet"/>
      <w:lvlText w:val="o"/>
      <w:lvlJc w:val="left"/>
      <w:pPr>
        <w:tabs>
          <w:tab w:val="num" w:pos="6840"/>
        </w:tabs>
        <w:ind w:left="6840" w:hanging="360"/>
      </w:pPr>
      <w:rPr>
        <w:rFonts w:ascii="Courier New" w:hAnsi="Courier New" w:cs="Courier New" w:hint="default"/>
      </w:rPr>
    </w:lvl>
    <w:lvl w:ilvl="8" w:tplc="707819BA" w:tentative="1">
      <w:start w:val="1"/>
      <w:numFmt w:val="bullet"/>
      <w:lvlText w:val=""/>
      <w:lvlJc w:val="left"/>
      <w:pPr>
        <w:tabs>
          <w:tab w:val="num" w:pos="7560"/>
        </w:tabs>
        <w:ind w:left="7560" w:hanging="360"/>
      </w:pPr>
      <w:rPr>
        <w:rFonts w:ascii="Wingdings" w:hAnsi="Wingdings" w:hint="default"/>
      </w:rPr>
    </w:lvl>
  </w:abstractNum>
  <w:abstractNum w:abstractNumId="116">
    <w:nsid w:val="629371F1"/>
    <w:multiLevelType w:val="hybridMultilevel"/>
    <w:tmpl w:val="E168FB8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7">
    <w:nsid w:val="634104B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8">
    <w:nsid w:val="638706E4"/>
    <w:multiLevelType w:val="hybridMultilevel"/>
    <w:tmpl w:val="2BAE3F3E"/>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9">
    <w:nsid w:val="65536EA6"/>
    <w:multiLevelType w:val="hybridMultilevel"/>
    <w:tmpl w:val="33EE86CE"/>
    <w:lvl w:ilvl="0" w:tplc="C4A20BC8">
      <w:start w:val="1"/>
      <w:numFmt w:val="bullet"/>
      <w:lvlText w:val=""/>
      <w:lvlJc w:val="left"/>
      <w:pPr>
        <w:tabs>
          <w:tab w:val="num" w:pos="1800"/>
        </w:tabs>
        <w:ind w:left="1800" w:hanging="360"/>
      </w:pPr>
      <w:rPr>
        <w:rFonts w:ascii="Wingdings" w:hAnsi="Wingdings" w:hint="default"/>
      </w:rPr>
    </w:lvl>
    <w:lvl w:ilvl="1" w:tplc="43103CB6" w:tentative="1">
      <w:start w:val="1"/>
      <w:numFmt w:val="bullet"/>
      <w:lvlText w:val="o"/>
      <w:lvlJc w:val="left"/>
      <w:pPr>
        <w:tabs>
          <w:tab w:val="num" w:pos="2520"/>
        </w:tabs>
        <w:ind w:left="2520" w:hanging="360"/>
      </w:pPr>
      <w:rPr>
        <w:rFonts w:ascii="Courier New" w:hAnsi="Courier New" w:hint="default"/>
      </w:rPr>
    </w:lvl>
    <w:lvl w:ilvl="2" w:tplc="97E24136" w:tentative="1">
      <w:start w:val="1"/>
      <w:numFmt w:val="bullet"/>
      <w:lvlText w:val=""/>
      <w:lvlJc w:val="left"/>
      <w:pPr>
        <w:tabs>
          <w:tab w:val="num" w:pos="3240"/>
        </w:tabs>
        <w:ind w:left="3240" w:hanging="360"/>
      </w:pPr>
      <w:rPr>
        <w:rFonts w:ascii="Wingdings" w:hAnsi="Wingdings" w:hint="default"/>
      </w:rPr>
    </w:lvl>
    <w:lvl w:ilvl="3" w:tplc="0AD8791A" w:tentative="1">
      <w:start w:val="1"/>
      <w:numFmt w:val="bullet"/>
      <w:lvlText w:val=""/>
      <w:lvlJc w:val="left"/>
      <w:pPr>
        <w:tabs>
          <w:tab w:val="num" w:pos="3960"/>
        </w:tabs>
        <w:ind w:left="3960" w:hanging="360"/>
      </w:pPr>
      <w:rPr>
        <w:rFonts w:ascii="Symbol" w:hAnsi="Symbol" w:hint="default"/>
      </w:rPr>
    </w:lvl>
    <w:lvl w:ilvl="4" w:tplc="6C7C2B18" w:tentative="1">
      <w:start w:val="1"/>
      <w:numFmt w:val="bullet"/>
      <w:lvlText w:val="o"/>
      <w:lvlJc w:val="left"/>
      <w:pPr>
        <w:tabs>
          <w:tab w:val="num" w:pos="4680"/>
        </w:tabs>
        <w:ind w:left="4680" w:hanging="360"/>
      </w:pPr>
      <w:rPr>
        <w:rFonts w:ascii="Courier New" w:hAnsi="Courier New" w:hint="default"/>
      </w:rPr>
    </w:lvl>
    <w:lvl w:ilvl="5" w:tplc="8DC2C202" w:tentative="1">
      <w:start w:val="1"/>
      <w:numFmt w:val="bullet"/>
      <w:lvlText w:val=""/>
      <w:lvlJc w:val="left"/>
      <w:pPr>
        <w:tabs>
          <w:tab w:val="num" w:pos="5400"/>
        </w:tabs>
        <w:ind w:left="5400" w:hanging="360"/>
      </w:pPr>
      <w:rPr>
        <w:rFonts w:ascii="Wingdings" w:hAnsi="Wingdings" w:hint="default"/>
      </w:rPr>
    </w:lvl>
    <w:lvl w:ilvl="6" w:tplc="568CD38A" w:tentative="1">
      <w:start w:val="1"/>
      <w:numFmt w:val="bullet"/>
      <w:lvlText w:val=""/>
      <w:lvlJc w:val="left"/>
      <w:pPr>
        <w:tabs>
          <w:tab w:val="num" w:pos="6120"/>
        </w:tabs>
        <w:ind w:left="6120" w:hanging="360"/>
      </w:pPr>
      <w:rPr>
        <w:rFonts w:ascii="Symbol" w:hAnsi="Symbol" w:hint="default"/>
      </w:rPr>
    </w:lvl>
    <w:lvl w:ilvl="7" w:tplc="09704866" w:tentative="1">
      <w:start w:val="1"/>
      <w:numFmt w:val="bullet"/>
      <w:lvlText w:val="o"/>
      <w:lvlJc w:val="left"/>
      <w:pPr>
        <w:tabs>
          <w:tab w:val="num" w:pos="6840"/>
        </w:tabs>
        <w:ind w:left="6840" w:hanging="360"/>
      </w:pPr>
      <w:rPr>
        <w:rFonts w:ascii="Courier New" w:hAnsi="Courier New" w:hint="default"/>
      </w:rPr>
    </w:lvl>
    <w:lvl w:ilvl="8" w:tplc="FFD08D4E" w:tentative="1">
      <w:start w:val="1"/>
      <w:numFmt w:val="bullet"/>
      <w:lvlText w:val=""/>
      <w:lvlJc w:val="left"/>
      <w:pPr>
        <w:tabs>
          <w:tab w:val="num" w:pos="7560"/>
        </w:tabs>
        <w:ind w:left="7560" w:hanging="360"/>
      </w:pPr>
      <w:rPr>
        <w:rFonts w:ascii="Wingdings" w:hAnsi="Wingdings" w:hint="default"/>
      </w:rPr>
    </w:lvl>
  </w:abstractNum>
  <w:abstractNum w:abstractNumId="120">
    <w:nsid w:val="66BF772E"/>
    <w:multiLevelType w:val="singleLevel"/>
    <w:tmpl w:val="0409000F"/>
    <w:lvl w:ilvl="0">
      <w:start w:val="1"/>
      <w:numFmt w:val="decimal"/>
      <w:lvlText w:val="%1."/>
      <w:lvlJc w:val="left"/>
      <w:pPr>
        <w:tabs>
          <w:tab w:val="num" w:pos="360"/>
        </w:tabs>
        <w:ind w:left="360" w:hanging="360"/>
      </w:pPr>
    </w:lvl>
  </w:abstractNum>
  <w:abstractNum w:abstractNumId="121">
    <w:nsid w:val="673409A3"/>
    <w:multiLevelType w:val="hybridMultilevel"/>
    <w:tmpl w:val="A82E8934"/>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2">
    <w:nsid w:val="68623B50"/>
    <w:multiLevelType w:val="hybridMultilevel"/>
    <w:tmpl w:val="36C6983A"/>
    <w:lvl w:ilvl="0" w:tplc="275A1314">
      <w:start w:val="1"/>
      <w:numFmt w:val="bullet"/>
      <w:lvlText w:val=""/>
      <w:lvlJc w:val="left"/>
      <w:pPr>
        <w:tabs>
          <w:tab w:val="num" w:pos="2160"/>
        </w:tabs>
        <w:ind w:left="2160" w:hanging="360"/>
      </w:pPr>
      <w:rPr>
        <w:rFonts w:ascii="Symbol" w:hAnsi="Symbol" w:hint="default"/>
      </w:rPr>
    </w:lvl>
    <w:lvl w:ilvl="1" w:tplc="4998D36E" w:tentative="1">
      <w:start w:val="1"/>
      <w:numFmt w:val="bullet"/>
      <w:lvlText w:val="o"/>
      <w:lvlJc w:val="left"/>
      <w:pPr>
        <w:tabs>
          <w:tab w:val="num" w:pos="2880"/>
        </w:tabs>
        <w:ind w:left="2880" w:hanging="360"/>
      </w:pPr>
      <w:rPr>
        <w:rFonts w:ascii="Courier New" w:hAnsi="Courier New" w:cs="Courier New" w:hint="default"/>
      </w:rPr>
    </w:lvl>
    <w:lvl w:ilvl="2" w:tplc="C2A4B340" w:tentative="1">
      <w:start w:val="1"/>
      <w:numFmt w:val="bullet"/>
      <w:lvlText w:val=""/>
      <w:lvlJc w:val="left"/>
      <w:pPr>
        <w:tabs>
          <w:tab w:val="num" w:pos="3600"/>
        </w:tabs>
        <w:ind w:left="3600" w:hanging="360"/>
      </w:pPr>
      <w:rPr>
        <w:rFonts w:ascii="Wingdings" w:hAnsi="Wingdings" w:hint="default"/>
      </w:rPr>
    </w:lvl>
    <w:lvl w:ilvl="3" w:tplc="2AD4882C" w:tentative="1">
      <w:start w:val="1"/>
      <w:numFmt w:val="bullet"/>
      <w:lvlText w:val=""/>
      <w:lvlJc w:val="left"/>
      <w:pPr>
        <w:tabs>
          <w:tab w:val="num" w:pos="4320"/>
        </w:tabs>
        <w:ind w:left="4320" w:hanging="360"/>
      </w:pPr>
      <w:rPr>
        <w:rFonts w:ascii="Symbol" w:hAnsi="Symbol" w:hint="default"/>
      </w:rPr>
    </w:lvl>
    <w:lvl w:ilvl="4" w:tplc="702EFE20" w:tentative="1">
      <w:start w:val="1"/>
      <w:numFmt w:val="bullet"/>
      <w:lvlText w:val="o"/>
      <w:lvlJc w:val="left"/>
      <w:pPr>
        <w:tabs>
          <w:tab w:val="num" w:pos="5040"/>
        </w:tabs>
        <w:ind w:left="5040" w:hanging="360"/>
      </w:pPr>
      <w:rPr>
        <w:rFonts w:ascii="Courier New" w:hAnsi="Courier New" w:cs="Courier New" w:hint="default"/>
      </w:rPr>
    </w:lvl>
    <w:lvl w:ilvl="5" w:tplc="C11CE89E" w:tentative="1">
      <w:start w:val="1"/>
      <w:numFmt w:val="bullet"/>
      <w:lvlText w:val=""/>
      <w:lvlJc w:val="left"/>
      <w:pPr>
        <w:tabs>
          <w:tab w:val="num" w:pos="5760"/>
        </w:tabs>
        <w:ind w:left="5760" w:hanging="360"/>
      </w:pPr>
      <w:rPr>
        <w:rFonts w:ascii="Wingdings" w:hAnsi="Wingdings" w:hint="default"/>
      </w:rPr>
    </w:lvl>
    <w:lvl w:ilvl="6" w:tplc="7570B4F6" w:tentative="1">
      <w:start w:val="1"/>
      <w:numFmt w:val="bullet"/>
      <w:lvlText w:val=""/>
      <w:lvlJc w:val="left"/>
      <w:pPr>
        <w:tabs>
          <w:tab w:val="num" w:pos="6480"/>
        </w:tabs>
        <w:ind w:left="6480" w:hanging="360"/>
      </w:pPr>
      <w:rPr>
        <w:rFonts w:ascii="Symbol" w:hAnsi="Symbol" w:hint="default"/>
      </w:rPr>
    </w:lvl>
    <w:lvl w:ilvl="7" w:tplc="AEE642EA" w:tentative="1">
      <w:start w:val="1"/>
      <w:numFmt w:val="bullet"/>
      <w:lvlText w:val="o"/>
      <w:lvlJc w:val="left"/>
      <w:pPr>
        <w:tabs>
          <w:tab w:val="num" w:pos="7200"/>
        </w:tabs>
        <w:ind w:left="7200" w:hanging="360"/>
      </w:pPr>
      <w:rPr>
        <w:rFonts w:ascii="Courier New" w:hAnsi="Courier New" w:cs="Courier New" w:hint="default"/>
      </w:rPr>
    </w:lvl>
    <w:lvl w:ilvl="8" w:tplc="99F4BFB8" w:tentative="1">
      <w:start w:val="1"/>
      <w:numFmt w:val="bullet"/>
      <w:lvlText w:val=""/>
      <w:lvlJc w:val="left"/>
      <w:pPr>
        <w:tabs>
          <w:tab w:val="num" w:pos="7920"/>
        </w:tabs>
        <w:ind w:left="7920" w:hanging="360"/>
      </w:pPr>
      <w:rPr>
        <w:rFonts w:ascii="Wingdings" w:hAnsi="Wingdings" w:hint="default"/>
      </w:rPr>
    </w:lvl>
  </w:abstractNum>
  <w:abstractNum w:abstractNumId="123">
    <w:nsid w:val="68890E5E"/>
    <w:multiLevelType w:val="hybridMultilevel"/>
    <w:tmpl w:val="8924B64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4">
    <w:nsid w:val="6A494420"/>
    <w:multiLevelType w:val="singleLevel"/>
    <w:tmpl w:val="0409000F"/>
    <w:lvl w:ilvl="0">
      <w:start w:val="1"/>
      <w:numFmt w:val="decimal"/>
      <w:lvlText w:val="%1."/>
      <w:lvlJc w:val="left"/>
      <w:pPr>
        <w:tabs>
          <w:tab w:val="num" w:pos="360"/>
        </w:tabs>
        <w:ind w:left="360" w:hanging="360"/>
      </w:pPr>
    </w:lvl>
  </w:abstractNum>
  <w:abstractNum w:abstractNumId="125">
    <w:nsid w:val="6A6160F3"/>
    <w:multiLevelType w:val="singleLevel"/>
    <w:tmpl w:val="0409000F"/>
    <w:lvl w:ilvl="0">
      <w:start w:val="1"/>
      <w:numFmt w:val="decimal"/>
      <w:lvlText w:val="%1."/>
      <w:lvlJc w:val="left"/>
      <w:pPr>
        <w:tabs>
          <w:tab w:val="num" w:pos="360"/>
        </w:tabs>
        <w:ind w:left="360" w:hanging="360"/>
      </w:pPr>
    </w:lvl>
  </w:abstractNum>
  <w:abstractNum w:abstractNumId="126">
    <w:nsid w:val="6BA55E20"/>
    <w:multiLevelType w:val="hybridMultilevel"/>
    <w:tmpl w:val="846212E0"/>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27">
    <w:nsid w:val="6D035D03"/>
    <w:multiLevelType w:val="multilevel"/>
    <w:tmpl w:val="156AD5B4"/>
    <w:lvl w:ilvl="0">
      <w:start w:val="1"/>
      <w:numFmt w:val="decimal"/>
      <w:lvlText w:val="%1)"/>
      <w:lvlJc w:val="left"/>
      <w:pPr>
        <w:tabs>
          <w:tab w:val="num" w:pos="1440"/>
        </w:tabs>
        <w:ind w:left="360" w:firstLine="72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8">
    <w:nsid w:val="6E44030C"/>
    <w:multiLevelType w:val="hybridMultilevel"/>
    <w:tmpl w:val="4B52FEFA"/>
    <w:lvl w:ilvl="0" w:tplc="3E72247A">
      <w:start w:val="1"/>
      <w:numFmt w:val="bullet"/>
      <w:lvlText w:val=""/>
      <w:lvlJc w:val="left"/>
      <w:pPr>
        <w:tabs>
          <w:tab w:val="num" w:pos="1800"/>
        </w:tabs>
        <w:ind w:left="1800" w:hanging="360"/>
      </w:pPr>
      <w:rPr>
        <w:rFonts w:ascii="Wingdings" w:hAnsi="Wingdings" w:hint="default"/>
      </w:rPr>
    </w:lvl>
    <w:lvl w:ilvl="1" w:tplc="BCDE351E" w:tentative="1">
      <w:start w:val="1"/>
      <w:numFmt w:val="bullet"/>
      <w:lvlText w:val="o"/>
      <w:lvlJc w:val="left"/>
      <w:pPr>
        <w:tabs>
          <w:tab w:val="num" w:pos="2520"/>
        </w:tabs>
        <w:ind w:left="2520" w:hanging="360"/>
      </w:pPr>
      <w:rPr>
        <w:rFonts w:ascii="Courier New" w:hAnsi="Courier New" w:hint="default"/>
      </w:rPr>
    </w:lvl>
    <w:lvl w:ilvl="2" w:tplc="465C9746" w:tentative="1">
      <w:start w:val="1"/>
      <w:numFmt w:val="bullet"/>
      <w:lvlText w:val=""/>
      <w:lvlJc w:val="left"/>
      <w:pPr>
        <w:tabs>
          <w:tab w:val="num" w:pos="3240"/>
        </w:tabs>
        <w:ind w:left="3240" w:hanging="360"/>
      </w:pPr>
      <w:rPr>
        <w:rFonts w:ascii="Wingdings" w:hAnsi="Wingdings" w:hint="default"/>
      </w:rPr>
    </w:lvl>
    <w:lvl w:ilvl="3" w:tplc="E1D2E998" w:tentative="1">
      <w:start w:val="1"/>
      <w:numFmt w:val="bullet"/>
      <w:lvlText w:val=""/>
      <w:lvlJc w:val="left"/>
      <w:pPr>
        <w:tabs>
          <w:tab w:val="num" w:pos="3960"/>
        </w:tabs>
        <w:ind w:left="3960" w:hanging="360"/>
      </w:pPr>
      <w:rPr>
        <w:rFonts w:ascii="Symbol" w:hAnsi="Symbol" w:hint="default"/>
      </w:rPr>
    </w:lvl>
    <w:lvl w:ilvl="4" w:tplc="23CC99D0" w:tentative="1">
      <w:start w:val="1"/>
      <w:numFmt w:val="bullet"/>
      <w:lvlText w:val="o"/>
      <w:lvlJc w:val="left"/>
      <w:pPr>
        <w:tabs>
          <w:tab w:val="num" w:pos="4680"/>
        </w:tabs>
        <w:ind w:left="4680" w:hanging="360"/>
      </w:pPr>
      <w:rPr>
        <w:rFonts w:ascii="Courier New" w:hAnsi="Courier New" w:hint="default"/>
      </w:rPr>
    </w:lvl>
    <w:lvl w:ilvl="5" w:tplc="70F85136" w:tentative="1">
      <w:start w:val="1"/>
      <w:numFmt w:val="bullet"/>
      <w:lvlText w:val=""/>
      <w:lvlJc w:val="left"/>
      <w:pPr>
        <w:tabs>
          <w:tab w:val="num" w:pos="5400"/>
        </w:tabs>
        <w:ind w:left="5400" w:hanging="360"/>
      </w:pPr>
      <w:rPr>
        <w:rFonts w:ascii="Wingdings" w:hAnsi="Wingdings" w:hint="default"/>
      </w:rPr>
    </w:lvl>
    <w:lvl w:ilvl="6" w:tplc="D3282E7E" w:tentative="1">
      <w:start w:val="1"/>
      <w:numFmt w:val="bullet"/>
      <w:lvlText w:val=""/>
      <w:lvlJc w:val="left"/>
      <w:pPr>
        <w:tabs>
          <w:tab w:val="num" w:pos="6120"/>
        </w:tabs>
        <w:ind w:left="6120" w:hanging="360"/>
      </w:pPr>
      <w:rPr>
        <w:rFonts w:ascii="Symbol" w:hAnsi="Symbol" w:hint="default"/>
      </w:rPr>
    </w:lvl>
    <w:lvl w:ilvl="7" w:tplc="DE0402F8" w:tentative="1">
      <w:start w:val="1"/>
      <w:numFmt w:val="bullet"/>
      <w:lvlText w:val="o"/>
      <w:lvlJc w:val="left"/>
      <w:pPr>
        <w:tabs>
          <w:tab w:val="num" w:pos="6840"/>
        </w:tabs>
        <w:ind w:left="6840" w:hanging="360"/>
      </w:pPr>
      <w:rPr>
        <w:rFonts w:ascii="Courier New" w:hAnsi="Courier New" w:hint="default"/>
      </w:rPr>
    </w:lvl>
    <w:lvl w:ilvl="8" w:tplc="4C16446C" w:tentative="1">
      <w:start w:val="1"/>
      <w:numFmt w:val="bullet"/>
      <w:lvlText w:val=""/>
      <w:lvlJc w:val="left"/>
      <w:pPr>
        <w:tabs>
          <w:tab w:val="num" w:pos="7560"/>
        </w:tabs>
        <w:ind w:left="7560" w:hanging="360"/>
      </w:pPr>
      <w:rPr>
        <w:rFonts w:ascii="Wingdings" w:hAnsi="Wingdings" w:hint="default"/>
      </w:rPr>
    </w:lvl>
  </w:abstractNum>
  <w:abstractNum w:abstractNumId="129">
    <w:nsid w:val="6FBF4434"/>
    <w:multiLevelType w:val="hybridMultilevel"/>
    <w:tmpl w:val="80CE0284"/>
    <w:lvl w:ilvl="0" w:tplc="95267EA6">
      <w:start w:val="1"/>
      <w:numFmt w:val="decimal"/>
      <w:lvlText w:val="%1)"/>
      <w:lvlJc w:val="left"/>
      <w:pPr>
        <w:tabs>
          <w:tab w:val="num" w:pos="1440"/>
        </w:tabs>
        <w:ind w:left="1440" w:hanging="360"/>
      </w:pPr>
    </w:lvl>
    <w:lvl w:ilvl="1" w:tplc="1FAA4450">
      <w:start w:val="1"/>
      <w:numFmt w:val="lowerLetter"/>
      <w:lvlText w:val="%2."/>
      <w:lvlJc w:val="left"/>
      <w:pPr>
        <w:tabs>
          <w:tab w:val="num" w:pos="2160"/>
        </w:tabs>
        <w:ind w:left="2160" w:hanging="360"/>
      </w:pPr>
    </w:lvl>
    <w:lvl w:ilvl="2" w:tplc="124410BA">
      <w:start w:val="1"/>
      <w:numFmt w:val="lowerRoman"/>
      <w:lvlText w:val="%3."/>
      <w:lvlJc w:val="right"/>
      <w:pPr>
        <w:tabs>
          <w:tab w:val="num" w:pos="2880"/>
        </w:tabs>
        <w:ind w:left="2880" w:hanging="180"/>
      </w:pPr>
    </w:lvl>
    <w:lvl w:ilvl="3" w:tplc="F5487B9A">
      <w:start w:val="1"/>
      <w:numFmt w:val="decimal"/>
      <w:lvlText w:val="%4."/>
      <w:lvlJc w:val="left"/>
      <w:pPr>
        <w:tabs>
          <w:tab w:val="num" w:pos="3600"/>
        </w:tabs>
        <w:ind w:left="3600" w:hanging="360"/>
      </w:pPr>
    </w:lvl>
    <w:lvl w:ilvl="4" w:tplc="2E84F33C">
      <w:start w:val="1"/>
      <w:numFmt w:val="lowerLetter"/>
      <w:lvlText w:val="%5."/>
      <w:lvlJc w:val="left"/>
      <w:pPr>
        <w:tabs>
          <w:tab w:val="num" w:pos="4320"/>
        </w:tabs>
        <w:ind w:left="4320" w:hanging="360"/>
      </w:pPr>
    </w:lvl>
    <w:lvl w:ilvl="5" w:tplc="EC66B2DC">
      <w:start w:val="1"/>
      <w:numFmt w:val="lowerRoman"/>
      <w:lvlText w:val="%6."/>
      <w:lvlJc w:val="right"/>
      <w:pPr>
        <w:tabs>
          <w:tab w:val="num" w:pos="5040"/>
        </w:tabs>
        <w:ind w:left="5040" w:hanging="180"/>
      </w:pPr>
    </w:lvl>
    <w:lvl w:ilvl="6" w:tplc="4438865E">
      <w:start w:val="1"/>
      <w:numFmt w:val="decimal"/>
      <w:lvlText w:val="%7."/>
      <w:lvlJc w:val="left"/>
      <w:pPr>
        <w:tabs>
          <w:tab w:val="num" w:pos="5760"/>
        </w:tabs>
        <w:ind w:left="5760" w:hanging="360"/>
      </w:pPr>
    </w:lvl>
    <w:lvl w:ilvl="7" w:tplc="374A901C">
      <w:start w:val="1"/>
      <w:numFmt w:val="lowerLetter"/>
      <w:lvlText w:val="%8."/>
      <w:lvlJc w:val="left"/>
      <w:pPr>
        <w:tabs>
          <w:tab w:val="num" w:pos="6480"/>
        </w:tabs>
        <w:ind w:left="6480" w:hanging="360"/>
      </w:pPr>
    </w:lvl>
    <w:lvl w:ilvl="8" w:tplc="1B280D32">
      <w:start w:val="1"/>
      <w:numFmt w:val="lowerRoman"/>
      <w:lvlText w:val="%9."/>
      <w:lvlJc w:val="right"/>
      <w:pPr>
        <w:tabs>
          <w:tab w:val="num" w:pos="7200"/>
        </w:tabs>
        <w:ind w:left="7200" w:hanging="180"/>
      </w:pPr>
    </w:lvl>
  </w:abstractNum>
  <w:abstractNum w:abstractNumId="130">
    <w:nsid w:val="74F536F9"/>
    <w:multiLevelType w:val="singleLevel"/>
    <w:tmpl w:val="0409000F"/>
    <w:lvl w:ilvl="0">
      <w:start w:val="1"/>
      <w:numFmt w:val="decimal"/>
      <w:lvlText w:val="%1."/>
      <w:lvlJc w:val="left"/>
      <w:pPr>
        <w:tabs>
          <w:tab w:val="num" w:pos="360"/>
        </w:tabs>
        <w:ind w:left="360" w:hanging="360"/>
      </w:pPr>
    </w:lvl>
  </w:abstractNum>
  <w:abstractNum w:abstractNumId="131">
    <w:nsid w:val="75620D20"/>
    <w:multiLevelType w:val="multilevel"/>
    <w:tmpl w:val="E45095C4"/>
    <w:lvl w:ilvl="0">
      <w:start w:val="1"/>
      <w:numFmt w:val="decimal"/>
      <w:lvlText w:val="%1)"/>
      <w:lvlJc w:val="left"/>
      <w:pPr>
        <w:tabs>
          <w:tab w:val="num" w:pos="1440"/>
        </w:tabs>
        <w:ind w:left="360" w:firstLine="72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2">
    <w:nsid w:val="756330BC"/>
    <w:multiLevelType w:val="singleLevel"/>
    <w:tmpl w:val="0409000F"/>
    <w:lvl w:ilvl="0">
      <w:start w:val="1"/>
      <w:numFmt w:val="decimal"/>
      <w:lvlText w:val="%1."/>
      <w:lvlJc w:val="left"/>
      <w:pPr>
        <w:tabs>
          <w:tab w:val="num" w:pos="360"/>
        </w:tabs>
        <w:ind w:left="360" w:hanging="360"/>
      </w:pPr>
    </w:lvl>
  </w:abstractNum>
  <w:abstractNum w:abstractNumId="133">
    <w:nsid w:val="75686881"/>
    <w:multiLevelType w:val="multilevel"/>
    <w:tmpl w:val="E45095C4"/>
    <w:name w:val="numbered list22"/>
    <w:lvl w:ilvl="0">
      <w:start w:val="1"/>
      <w:numFmt w:val="decimal"/>
      <w:lvlText w:val="%1)"/>
      <w:lvlJc w:val="left"/>
      <w:pPr>
        <w:tabs>
          <w:tab w:val="num" w:pos="1440"/>
        </w:tabs>
        <w:ind w:left="360" w:firstLine="72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4">
    <w:nsid w:val="7835502D"/>
    <w:multiLevelType w:val="hybridMultilevel"/>
    <w:tmpl w:val="0E38CD0E"/>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5">
    <w:nsid w:val="78495201"/>
    <w:multiLevelType w:val="hybridMultilevel"/>
    <w:tmpl w:val="8EF86996"/>
    <w:lvl w:ilvl="0" w:tplc="06DA3CE4">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6">
    <w:nsid w:val="791601A3"/>
    <w:multiLevelType w:val="singleLevel"/>
    <w:tmpl w:val="0409000F"/>
    <w:name w:val="numbered list"/>
    <w:lvl w:ilvl="0">
      <w:start w:val="1"/>
      <w:numFmt w:val="decimal"/>
      <w:lvlText w:val="%1."/>
      <w:lvlJc w:val="left"/>
      <w:pPr>
        <w:tabs>
          <w:tab w:val="num" w:pos="360"/>
        </w:tabs>
        <w:ind w:left="360" w:hanging="360"/>
      </w:pPr>
    </w:lvl>
  </w:abstractNum>
  <w:abstractNum w:abstractNumId="137">
    <w:nsid w:val="7927151E"/>
    <w:multiLevelType w:val="multilevel"/>
    <w:tmpl w:val="33ACD0BA"/>
    <w:lvl w:ilvl="0">
      <w:start w:val="1"/>
      <w:numFmt w:val="upperLetter"/>
      <w:suff w:val="space"/>
      <w:lvlText w:val="Appendix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upperLetter"/>
      <w:lvlText w:val="Appendix %7."/>
      <w:lvlJc w:val="left"/>
      <w:pPr>
        <w:tabs>
          <w:tab w:val="num" w:pos="2160"/>
        </w:tabs>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8">
    <w:nsid w:val="7948177E"/>
    <w:multiLevelType w:val="hybridMultilevel"/>
    <w:tmpl w:val="C6BE02FC"/>
    <w:lvl w:ilvl="0" w:tplc="FFFFFFFF">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39">
    <w:nsid w:val="7ABF321C"/>
    <w:multiLevelType w:val="hybridMultilevel"/>
    <w:tmpl w:val="521A1EDE"/>
    <w:lvl w:ilvl="0" w:tplc="86AC0F3A">
      <w:start w:val="1"/>
      <w:numFmt w:val="decimal"/>
      <w:lvlText w:val="%1."/>
      <w:lvlJc w:val="left"/>
      <w:pPr>
        <w:tabs>
          <w:tab w:val="num" w:pos="1860"/>
        </w:tabs>
        <w:ind w:left="1860" w:hanging="360"/>
      </w:pPr>
      <w:rPr>
        <w:rFonts w:hint="default"/>
      </w:rPr>
    </w:lvl>
    <w:lvl w:ilvl="1" w:tplc="79F08BE4" w:tentative="1">
      <w:start w:val="1"/>
      <w:numFmt w:val="bullet"/>
      <w:lvlText w:val="o"/>
      <w:lvlJc w:val="left"/>
      <w:pPr>
        <w:tabs>
          <w:tab w:val="num" w:pos="2580"/>
        </w:tabs>
        <w:ind w:left="2580" w:hanging="360"/>
      </w:pPr>
      <w:rPr>
        <w:rFonts w:ascii="Courier New" w:hAnsi="Courier New" w:cs="Courier New" w:hint="default"/>
      </w:rPr>
    </w:lvl>
    <w:lvl w:ilvl="2" w:tplc="16CE40F2" w:tentative="1">
      <w:start w:val="1"/>
      <w:numFmt w:val="bullet"/>
      <w:lvlText w:val=""/>
      <w:lvlJc w:val="left"/>
      <w:pPr>
        <w:tabs>
          <w:tab w:val="num" w:pos="3300"/>
        </w:tabs>
        <w:ind w:left="3300" w:hanging="360"/>
      </w:pPr>
      <w:rPr>
        <w:rFonts w:ascii="Wingdings" w:hAnsi="Wingdings" w:hint="default"/>
      </w:rPr>
    </w:lvl>
    <w:lvl w:ilvl="3" w:tplc="D1EE158E" w:tentative="1">
      <w:start w:val="1"/>
      <w:numFmt w:val="bullet"/>
      <w:lvlText w:val=""/>
      <w:lvlJc w:val="left"/>
      <w:pPr>
        <w:tabs>
          <w:tab w:val="num" w:pos="4020"/>
        </w:tabs>
        <w:ind w:left="4020" w:hanging="360"/>
      </w:pPr>
      <w:rPr>
        <w:rFonts w:ascii="Symbol" w:hAnsi="Symbol" w:hint="default"/>
      </w:rPr>
    </w:lvl>
    <w:lvl w:ilvl="4" w:tplc="4C76AA1C" w:tentative="1">
      <w:start w:val="1"/>
      <w:numFmt w:val="bullet"/>
      <w:lvlText w:val="o"/>
      <w:lvlJc w:val="left"/>
      <w:pPr>
        <w:tabs>
          <w:tab w:val="num" w:pos="4740"/>
        </w:tabs>
        <w:ind w:left="4740" w:hanging="360"/>
      </w:pPr>
      <w:rPr>
        <w:rFonts w:ascii="Courier New" w:hAnsi="Courier New" w:cs="Courier New" w:hint="default"/>
      </w:rPr>
    </w:lvl>
    <w:lvl w:ilvl="5" w:tplc="606A496E" w:tentative="1">
      <w:start w:val="1"/>
      <w:numFmt w:val="bullet"/>
      <w:lvlText w:val=""/>
      <w:lvlJc w:val="left"/>
      <w:pPr>
        <w:tabs>
          <w:tab w:val="num" w:pos="5460"/>
        </w:tabs>
        <w:ind w:left="5460" w:hanging="360"/>
      </w:pPr>
      <w:rPr>
        <w:rFonts w:ascii="Wingdings" w:hAnsi="Wingdings" w:hint="default"/>
      </w:rPr>
    </w:lvl>
    <w:lvl w:ilvl="6" w:tplc="857A1690" w:tentative="1">
      <w:start w:val="1"/>
      <w:numFmt w:val="bullet"/>
      <w:lvlText w:val=""/>
      <w:lvlJc w:val="left"/>
      <w:pPr>
        <w:tabs>
          <w:tab w:val="num" w:pos="6180"/>
        </w:tabs>
        <w:ind w:left="6180" w:hanging="360"/>
      </w:pPr>
      <w:rPr>
        <w:rFonts w:ascii="Symbol" w:hAnsi="Symbol" w:hint="default"/>
      </w:rPr>
    </w:lvl>
    <w:lvl w:ilvl="7" w:tplc="E1260FC6" w:tentative="1">
      <w:start w:val="1"/>
      <w:numFmt w:val="bullet"/>
      <w:lvlText w:val="o"/>
      <w:lvlJc w:val="left"/>
      <w:pPr>
        <w:tabs>
          <w:tab w:val="num" w:pos="6900"/>
        </w:tabs>
        <w:ind w:left="6900" w:hanging="360"/>
      </w:pPr>
      <w:rPr>
        <w:rFonts w:ascii="Courier New" w:hAnsi="Courier New" w:cs="Courier New" w:hint="default"/>
      </w:rPr>
    </w:lvl>
    <w:lvl w:ilvl="8" w:tplc="81BA29BC" w:tentative="1">
      <w:start w:val="1"/>
      <w:numFmt w:val="bullet"/>
      <w:lvlText w:val=""/>
      <w:lvlJc w:val="left"/>
      <w:pPr>
        <w:tabs>
          <w:tab w:val="num" w:pos="7620"/>
        </w:tabs>
        <w:ind w:left="7620" w:hanging="360"/>
      </w:pPr>
      <w:rPr>
        <w:rFonts w:ascii="Wingdings" w:hAnsi="Wingdings" w:hint="default"/>
      </w:rPr>
    </w:lvl>
  </w:abstractNum>
  <w:abstractNum w:abstractNumId="140">
    <w:nsid w:val="7BDD1012"/>
    <w:multiLevelType w:val="hybridMultilevel"/>
    <w:tmpl w:val="751C34E2"/>
    <w:lvl w:ilvl="0" w:tplc="F3C09B44">
      <w:start w:val="1"/>
      <w:numFmt w:val="bullet"/>
      <w:lvlText w:val=""/>
      <w:lvlJc w:val="left"/>
      <w:pPr>
        <w:tabs>
          <w:tab w:val="num" w:pos="1800"/>
        </w:tabs>
        <w:ind w:left="1800" w:hanging="360"/>
      </w:pPr>
      <w:rPr>
        <w:rFonts w:ascii="Symbol" w:hAnsi="Symbol" w:hint="default"/>
      </w:rPr>
    </w:lvl>
    <w:lvl w:ilvl="1" w:tplc="E6EC71F6" w:tentative="1">
      <w:start w:val="1"/>
      <w:numFmt w:val="bullet"/>
      <w:lvlText w:val="o"/>
      <w:lvlJc w:val="left"/>
      <w:pPr>
        <w:tabs>
          <w:tab w:val="num" w:pos="2520"/>
        </w:tabs>
        <w:ind w:left="2520" w:hanging="360"/>
      </w:pPr>
      <w:rPr>
        <w:rFonts w:ascii="Courier New" w:hAnsi="Courier New" w:cs="Courier New" w:hint="default"/>
      </w:rPr>
    </w:lvl>
    <w:lvl w:ilvl="2" w:tplc="6B7ABCC8" w:tentative="1">
      <w:start w:val="1"/>
      <w:numFmt w:val="bullet"/>
      <w:lvlText w:val=""/>
      <w:lvlJc w:val="left"/>
      <w:pPr>
        <w:tabs>
          <w:tab w:val="num" w:pos="3240"/>
        </w:tabs>
        <w:ind w:left="3240" w:hanging="360"/>
      </w:pPr>
      <w:rPr>
        <w:rFonts w:ascii="Wingdings" w:hAnsi="Wingdings" w:hint="default"/>
      </w:rPr>
    </w:lvl>
    <w:lvl w:ilvl="3" w:tplc="D5C81182" w:tentative="1">
      <w:start w:val="1"/>
      <w:numFmt w:val="bullet"/>
      <w:lvlText w:val=""/>
      <w:lvlJc w:val="left"/>
      <w:pPr>
        <w:tabs>
          <w:tab w:val="num" w:pos="3960"/>
        </w:tabs>
        <w:ind w:left="3960" w:hanging="360"/>
      </w:pPr>
      <w:rPr>
        <w:rFonts w:ascii="Symbol" w:hAnsi="Symbol" w:hint="default"/>
      </w:rPr>
    </w:lvl>
    <w:lvl w:ilvl="4" w:tplc="2146BC2A" w:tentative="1">
      <w:start w:val="1"/>
      <w:numFmt w:val="bullet"/>
      <w:lvlText w:val="o"/>
      <w:lvlJc w:val="left"/>
      <w:pPr>
        <w:tabs>
          <w:tab w:val="num" w:pos="4680"/>
        </w:tabs>
        <w:ind w:left="4680" w:hanging="360"/>
      </w:pPr>
      <w:rPr>
        <w:rFonts w:ascii="Courier New" w:hAnsi="Courier New" w:cs="Courier New" w:hint="default"/>
      </w:rPr>
    </w:lvl>
    <w:lvl w:ilvl="5" w:tplc="0A860802" w:tentative="1">
      <w:start w:val="1"/>
      <w:numFmt w:val="bullet"/>
      <w:lvlText w:val=""/>
      <w:lvlJc w:val="left"/>
      <w:pPr>
        <w:tabs>
          <w:tab w:val="num" w:pos="5400"/>
        </w:tabs>
        <w:ind w:left="5400" w:hanging="360"/>
      </w:pPr>
      <w:rPr>
        <w:rFonts w:ascii="Wingdings" w:hAnsi="Wingdings" w:hint="default"/>
      </w:rPr>
    </w:lvl>
    <w:lvl w:ilvl="6" w:tplc="8C0C1016" w:tentative="1">
      <w:start w:val="1"/>
      <w:numFmt w:val="bullet"/>
      <w:lvlText w:val=""/>
      <w:lvlJc w:val="left"/>
      <w:pPr>
        <w:tabs>
          <w:tab w:val="num" w:pos="6120"/>
        </w:tabs>
        <w:ind w:left="6120" w:hanging="360"/>
      </w:pPr>
      <w:rPr>
        <w:rFonts w:ascii="Symbol" w:hAnsi="Symbol" w:hint="default"/>
      </w:rPr>
    </w:lvl>
    <w:lvl w:ilvl="7" w:tplc="7D64D450" w:tentative="1">
      <w:start w:val="1"/>
      <w:numFmt w:val="bullet"/>
      <w:lvlText w:val="o"/>
      <w:lvlJc w:val="left"/>
      <w:pPr>
        <w:tabs>
          <w:tab w:val="num" w:pos="6840"/>
        </w:tabs>
        <w:ind w:left="6840" w:hanging="360"/>
      </w:pPr>
      <w:rPr>
        <w:rFonts w:ascii="Courier New" w:hAnsi="Courier New" w:cs="Courier New" w:hint="default"/>
      </w:rPr>
    </w:lvl>
    <w:lvl w:ilvl="8" w:tplc="B338FF6E" w:tentative="1">
      <w:start w:val="1"/>
      <w:numFmt w:val="bullet"/>
      <w:lvlText w:val=""/>
      <w:lvlJc w:val="left"/>
      <w:pPr>
        <w:tabs>
          <w:tab w:val="num" w:pos="7560"/>
        </w:tabs>
        <w:ind w:left="7560" w:hanging="360"/>
      </w:pPr>
      <w:rPr>
        <w:rFonts w:ascii="Wingdings" w:hAnsi="Wingdings" w:hint="default"/>
      </w:rPr>
    </w:lvl>
  </w:abstractNum>
  <w:abstractNum w:abstractNumId="141">
    <w:nsid w:val="7BE26FA3"/>
    <w:multiLevelType w:val="hybridMultilevel"/>
    <w:tmpl w:val="242036FA"/>
    <w:lvl w:ilvl="0" w:tplc="B65C8EDE">
      <w:start w:val="1"/>
      <w:numFmt w:val="bullet"/>
      <w:lvlText w:val=""/>
      <w:lvlJc w:val="left"/>
      <w:pPr>
        <w:tabs>
          <w:tab w:val="num" w:pos="1800"/>
        </w:tabs>
        <w:ind w:left="1800" w:hanging="360"/>
      </w:pPr>
      <w:rPr>
        <w:rFonts w:ascii="Wingdings" w:hAnsi="Wingdings" w:hint="default"/>
      </w:rPr>
    </w:lvl>
    <w:lvl w:ilvl="1" w:tplc="47DAD348" w:tentative="1">
      <w:start w:val="1"/>
      <w:numFmt w:val="bullet"/>
      <w:lvlText w:val="o"/>
      <w:lvlJc w:val="left"/>
      <w:pPr>
        <w:tabs>
          <w:tab w:val="num" w:pos="2520"/>
        </w:tabs>
        <w:ind w:left="2520" w:hanging="360"/>
      </w:pPr>
      <w:rPr>
        <w:rFonts w:ascii="Courier New" w:hAnsi="Courier New" w:hint="default"/>
      </w:rPr>
    </w:lvl>
    <w:lvl w:ilvl="2" w:tplc="0A4A0580" w:tentative="1">
      <w:start w:val="1"/>
      <w:numFmt w:val="bullet"/>
      <w:lvlText w:val=""/>
      <w:lvlJc w:val="left"/>
      <w:pPr>
        <w:tabs>
          <w:tab w:val="num" w:pos="3240"/>
        </w:tabs>
        <w:ind w:left="3240" w:hanging="360"/>
      </w:pPr>
      <w:rPr>
        <w:rFonts w:ascii="Wingdings" w:hAnsi="Wingdings" w:hint="default"/>
      </w:rPr>
    </w:lvl>
    <w:lvl w:ilvl="3" w:tplc="4052E0BC" w:tentative="1">
      <w:start w:val="1"/>
      <w:numFmt w:val="bullet"/>
      <w:lvlText w:val=""/>
      <w:lvlJc w:val="left"/>
      <w:pPr>
        <w:tabs>
          <w:tab w:val="num" w:pos="3960"/>
        </w:tabs>
        <w:ind w:left="3960" w:hanging="360"/>
      </w:pPr>
      <w:rPr>
        <w:rFonts w:ascii="Symbol" w:hAnsi="Symbol" w:hint="default"/>
      </w:rPr>
    </w:lvl>
    <w:lvl w:ilvl="4" w:tplc="26C6D544" w:tentative="1">
      <w:start w:val="1"/>
      <w:numFmt w:val="bullet"/>
      <w:lvlText w:val="o"/>
      <w:lvlJc w:val="left"/>
      <w:pPr>
        <w:tabs>
          <w:tab w:val="num" w:pos="4680"/>
        </w:tabs>
        <w:ind w:left="4680" w:hanging="360"/>
      </w:pPr>
      <w:rPr>
        <w:rFonts w:ascii="Courier New" w:hAnsi="Courier New" w:hint="default"/>
      </w:rPr>
    </w:lvl>
    <w:lvl w:ilvl="5" w:tplc="194E300C" w:tentative="1">
      <w:start w:val="1"/>
      <w:numFmt w:val="bullet"/>
      <w:lvlText w:val=""/>
      <w:lvlJc w:val="left"/>
      <w:pPr>
        <w:tabs>
          <w:tab w:val="num" w:pos="5400"/>
        </w:tabs>
        <w:ind w:left="5400" w:hanging="360"/>
      </w:pPr>
      <w:rPr>
        <w:rFonts w:ascii="Wingdings" w:hAnsi="Wingdings" w:hint="default"/>
      </w:rPr>
    </w:lvl>
    <w:lvl w:ilvl="6" w:tplc="969C4A42" w:tentative="1">
      <w:start w:val="1"/>
      <w:numFmt w:val="bullet"/>
      <w:lvlText w:val=""/>
      <w:lvlJc w:val="left"/>
      <w:pPr>
        <w:tabs>
          <w:tab w:val="num" w:pos="6120"/>
        </w:tabs>
        <w:ind w:left="6120" w:hanging="360"/>
      </w:pPr>
      <w:rPr>
        <w:rFonts w:ascii="Symbol" w:hAnsi="Symbol" w:hint="default"/>
      </w:rPr>
    </w:lvl>
    <w:lvl w:ilvl="7" w:tplc="2A70864A" w:tentative="1">
      <w:start w:val="1"/>
      <w:numFmt w:val="bullet"/>
      <w:lvlText w:val="o"/>
      <w:lvlJc w:val="left"/>
      <w:pPr>
        <w:tabs>
          <w:tab w:val="num" w:pos="6840"/>
        </w:tabs>
        <w:ind w:left="6840" w:hanging="360"/>
      </w:pPr>
      <w:rPr>
        <w:rFonts w:ascii="Courier New" w:hAnsi="Courier New" w:hint="default"/>
      </w:rPr>
    </w:lvl>
    <w:lvl w:ilvl="8" w:tplc="50C4CA08" w:tentative="1">
      <w:start w:val="1"/>
      <w:numFmt w:val="bullet"/>
      <w:lvlText w:val=""/>
      <w:lvlJc w:val="left"/>
      <w:pPr>
        <w:tabs>
          <w:tab w:val="num" w:pos="7560"/>
        </w:tabs>
        <w:ind w:left="7560" w:hanging="360"/>
      </w:pPr>
      <w:rPr>
        <w:rFonts w:ascii="Wingdings" w:hAnsi="Wingdings" w:hint="default"/>
      </w:rPr>
    </w:lvl>
  </w:abstractNum>
  <w:abstractNum w:abstractNumId="142">
    <w:nsid w:val="7CD01A9F"/>
    <w:multiLevelType w:val="hybridMultilevel"/>
    <w:tmpl w:val="FD86BB68"/>
    <w:lvl w:ilvl="0" w:tplc="04090001">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87"/>
  </w:num>
  <w:num w:numId="2">
    <w:abstractNumId w:val="2"/>
  </w:num>
  <w:num w:numId="3">
    <w:abstractNumId w:val="1"/>
  </w:num>
  <w:num w:numId="4">
    <w:abstractNumId w:val="0"/>
  </w:num>
  <w:num w:numId="5">
    <w:abstractNumId w:val="102"/>
  </w:num>
  <w:num w:numId="6">
    <w:abstractNumId w:val="3"/>
    <w:lvlOverride w:ilvl="0">
      <w:lvl w:ilvl="0">
        <w:start w:val="1"/>
        <w:numFmt w:val="bullet"/>
        <w:lvlText w:val=""/>
        <w:legacy w:legacy="1" w:legacySpace="0" w:legacyIndent="360"/>
        <w:lvlJc w:val="left"/>
        <w:pPr>
          <w:ind w:left="1440" w:hanging="360"/>
        </w:pPr>
        <w:rPr>
          <w:rFonts w:ascii="Wingdings" w:hAnsi="Wingdings" w:hint="default"/>
          <w:sz w:val="16"/>
        </w:rPr>
      </w:lvl>
    </w:lvlOverride>
  </w:num>
  <w:num w:numId="7">
    <w:abstractNumId w:val="84"/>
  </w:num>
  <w:num w:numId="8">
    <w:abstractNumId w:val="111"/>
  </w:num>
  <w:num w:numId="9">
    <w:abstractNumId w:val="19"/>
  </w:num>
  <w:num w:numId="10">
    <w:abstractNumId w:val="77"/>
  </w:num>
  <w:num w:numId="11">
    <w:abstractNumId w:val="16"/>
  </w:num>
  <w:num w:numId="12">
    <w:abstractNumId w:val="108"/>
  </w:num>
  <w:num w:numId="13">
    <w:abstractNumId w:val="65"/>
  </w:num>
  <w:num w:numId="14">
    <w:abstractNumId w:val="89"/>
  </w:num>
  <w:num w:numId="15">
    <w:abstractNumId w:val="67"/>
  </w:num>
  <w:num w:numId="16">
    <w:abstractNumId w:val="60"/>
  </w:num>
  <w:num w:numId="17">
    <w:abstractNumId w:val="58"/>
  </w:num>
  <w:num w:numId="18">
    <w:abstractNumId w:val="25"/>
  </w:num>
  <w:num w:numId="19">
    <w:abstractNumId w:val="41"/>
  </w:num>
  <w:num w:numId="20">
    <w:abstractNumId w:val="120"/>
  </w:num>
  <w:num w:numId="21">
    <w:abstractNumId w:val="130"/>
  </w:num>
  <w:num w:numId="22">
    <w:abstractNumId w:val="11"/>
  </w:num>
  <w:num w:numId="23">
    <w:abstractNumId w:val="79"/>
  </w:num>
  <w:num w:numId="24">
    <w:abstractNumId w:val="6"/>
  </w:num>
  <w:num w:numId="25">
    <w:abstractNumId w:val="131"/>
  </w:num>
  <w:num w:numId="26">
    <w:abstractNumId w:val="62"/>
  </w:num>
  <w:num w:numId="27">
    <w:abstractNumId w:val="42"/>
  </w:num>
  <w:num w:numId="28">
    <w:abstractNumId w:val="133"/>
  </w:num>
  <w:num w:numId="29">
    <w:abstractNumId w:val="127"/>
  </w:num>
  <w:num w:numId="30">
    <w:abstractNumId w:val="72"/>
  </w:num>
  <w:num w:numId="31">
    <w:abstractNumId w:val="117"/>
  </w:num>
  <w:num w:numId="32">
    <w:abstractNumId w:val="34"/>
  </w:num>
  <w:num w:numId="33">
    <w:abstractNumId w:val="73"/>
  </w:num>
  <w:num w:numId="34">
    <w:abstractNumId w:val="85"/>
  </w:num>
  <w:num w:numId="35">
    <w:abstractNumId w:val="129"/>
  </w:num>
  <w:num w:numId="36">
    <w:abstractNumId w:val="30"/>
  </w:num>
  <w:num w:numId="37">
    <w:abstractNumId w:val="71"/>
  </w:num>
  <w:num w:numId="38">
    <w:abstractNumId w:val="49"/>
  </w:num>
  <w:num w:numId="39">
    <w:abstractNumId w:val="47"/>
  </w:num>
  <w:num w:numId="40">
    <w:abstractNumId w:val="86"/>
  </w:num>
  <w:num w:numId="41">
    <w:abstractNumId w:val="136"/>
  </w:num>
  <w:num w:numId="42">
    <w:abstractNumId w:val="125"/>
  </w:num>
  <w:num w:numId="43">
    <w:abstractNumId w:val="40"/>
  </w:num>
  <w:num w:numId="44">
    <w:abstractNumId w:val="57"/>
  </w:num>
  <w:num w:numId="45">
    <w:abstractNumId w:val="113"/>
  </w:num>
  <w:num w:numId="46">
    <w:abstractNumId w:val="14"/>
  </w:num>
  <w:num w:numId="47">
    <w:abstractNumId w:val="109"/>
  </w:num>
  <w:num w:numId="48">
    <w:abstractNumId w:val="141"/>
  </w:num>
  <w:num w:numId="49">
    <w:abstractNumId w:val="126"/>
  </w:num>
  <w:num w:numId="50">
    <w:abstractNumId w:val="93"/>
  </w:num>
  <w:num w:numId="51">
    <w:abstractNumId w:val="83"/>
  </w:num>
  <w:num w:numId="52">
    <w:abstractNumId w:val="38"/>
  </w:num>
  <w:num w:numId="53">
    <w:abstractNumId w:val="98"/>
  </w:num>
  <w:num w:numId="54">
    <w:abstractNumId w:val="124"/>
  </w:num>
  <w:num w:numId="55">
    <w:abstractNumId w:val="7"/>
  </w:num>
  <w:num w:numId="56">
    <w:abstractNumId w:val="96"/>
  </w:num>
  <w:num w:numId="57">
    <w:abstractNumId w:val="102"/>
    <w:lvlOverride w:ilvl="0">
      <w:startOverride w:val="1"/>
    </w:lvlOverride>
  </w:num>
  <w:num w:numId="58">
    <w:abstractNumId w:val="43"/>
  </w:num>
  <w:num w:numId="59">
    <w:abstractNumId w:val="27"/>
  </w:num>
  <w:num w:numId="60">
    <w:abstractNumId w:val="31"/>
  </w:num>
  <w:num w:numId="61">
    <w:abstractNumId w:val="115"/>
  </w:num>
  <w:num w:numId="62">
    <w:abstractNumId w:val="5"/>
  </w:num>
  <w:num w:numId="63">
    <w:abstractNumId w:val="132"/>
  </w:num>
  <w:num w:numId="64">
    <w:abstractNumId w:val="95"/>
  </w:num>
  <w:num w:numId="65">
    <w:abstractNumId w:val="119"/>
  </w:num>
  <w:num w:numId="66">
    <w:abstractNumId w:val="142"/>
  </w:num>
  <w:num w:numId="67">
    <w:abstractNumId w:val="92"/>
  </w:num>
  <w:num w:numId="68">
    <w:abstractNumId w:val="121"/>
  </w:num>
  <w:num w:numId="69">
    <w:abstractNumId w:val="139"/>
  </w:num>
  <w:num w:numId="70">
    <w:abstractNumId w:val="91"/>
  </w:num>
  <w:num w:numId="71">
    <w:abstractNumId w:val="35"/>
  </w:num>
  <w:num w:numId="72">
    <w:abstractNumId w:val="68"/>
  </w:num>
  <w:num w:numId="73">
    <w:abstractNumId w:val="90"/>
  </w:num>
  <w:num w:numId="74">
    <w:abstractNumId w:val="78"/>
  </w:num>
  <w:num w:numId="75">
    <w:abstractNumId w:val="82"/>
  </w:num>
  <w:num w:numId="76">
    <w:abstractNumId w:val="106"/>
  </w:num>
  <w:num w:numId="77">
    <w:abstractNumId w:val="39"/>
  </w:num>
  <w:num w:numId="78">
    <w:abstractNumId w:val="32"/>
  </w:num>
  <w:num w:numId="79">
    <w:abstractNumId w:val="48"/>
  </w:num>
  <w:num w:numId="80">
    <w:abstractNumId w:val="44"/>
  </w:num>
  <w:num w:numId="81">
    <w:abstractNumId w:val="18"/>
  </w:num>
  <w:num w:numId="82">
    <w:abstractNumId w:val="102"/>
    <w:lvlOverride w:ilvl="0">
      <w:startOverride w:val="1"/>
    </w:lvlOverride>
  </w:num>
  <w:num w:numId="83">
    <w:abstractNumId w:val="128"/>
  </w:num>
  <w:num w:numId="84">
    <w:abstractNumId w:val="74"/>
  </w:num>
  <w:num w:numId="85">
    <w:abstractNumId w:val="59"/>
  </w:num>
  <w:num w:numId="86">
    <w:abstractNumId w:val="63"/>
  </w:num>
  <w:num w:numId="87">
    <w:abstractNumId w:val="103"/>
  </w:num>
  <w:num w:numId="88">
    <w:abstractNumId w:val="17"/>
  </w:num>
  <w:num w:numId="89">
    <w:abstractNumId w:val="114"/>
  </w:num>
  <w:num w:numId="90">
    <w:abstractNumId w:val="51"/>
  </w:num>
  <w:num w:numId="91">
    <w:abstractNumId w:val="15"/>
  </w:num>
  <w:num w:numId="92">
    <w:abstractNumId w:val="55"/>
  </w:num>
  <w:num w:numId="93">
    <w:abstractNumId w:val="100"/>
  </w:num>
  <w:num w:numId="94">
    <w:abstractNumId w:val="102"/>
    <w:lvlOverride w:ilvl="0">
      <w:startOverride w:val="1"/>
    </w:lvlOverride>
  </w:num>
  <w:num w:numId="95">
    <w:abstractNumId w:val="20"/>
  </w:num>
  <w:num w:numId="96">
    <w:abstractNumId w:val="122"/>
  </w:num>
  <w:num w:numId="97">
    <w:abstractNumId w:val="29"/>
  </w:num>
  <w:num w:numId="98">
    <w:abstractNumId w:val="102"/>
    <w:lvlOverride w:ilvl="0">
      <w:startOverride w:val="1"/>
    </w:lvlOverride>
  </w:num>
  <w:num w:numId="99">
    <w:abstractNumId w:val="69"/>
  </w:num>
  <w:num w:numId="100">
    <w:abstractNumId w:val="104"/>
  </w:num>
  <w:num w:numId="101">
    <w:abstractNumId w:val="102"/>
    <w:lvlOverride w:ilvl="0">
      <w:startOverride w:val="1"/>
    </w:lvlOverride>
  </w:num>
  <w:num w:numId="102">
    <w:abstractNumId w:val="140"/>
  </w:num>
  <w:num w:numId="103">
    <w:abstractNumId w:val="24"/>
  </w:num>
  <w:num w:numId="104">
    <w:abstractNumId w:val="50"/>
  </w:num>
  <w:num w:numId="105">
    <w:abstractNumId w:val="45"/>
  </w:num>
  <w:num w:numId="106">
    <w:abstractNumId w:val="94"/>
  </w:num>
  <w:num w:numId="107">
    <w:abstractNumId w:val="10"/>
  </w:num>
  <w:num w:numId="108">
    <w:abstractNumId w:val="70"/>
  </w:num>
  <w:num w:numId="109">
    <w:abstractNumId w:val="56"/>
  </w:num>
  <w:num w:numId="110">
    <w:abstractNumId w:val="102"/>
    <w:lvlOverride w:ilvl="0">
      <w:startOverride w:val="1"/>
    </w:lvlOverride>
  </w:num>
  <w:num w:numId="111">
    <w:abstractNumId w:val="8"/>
  </w:num>
  <w:num w:numId="112">
    <w:abstractNumId w:val="102"/>
    <w:lvlOverride w:ilvl="0">
      <w:startOverride w:val="1"/>
    </w:lvlOverride>
  </w:num>
  <w:num w:numId="113">
    <w:abstractNumId w:val="99"/>
  </w:num>
  <w:num w:numId="114">
    <w:abstractNumId w:val="138"/>
  </w:num>
  <w:num w:numId="115">
    <w:abstractNumId w:val="102"/>
    <w:lvlOverride w:ilvl="0">
      <w:startOverride w:val="1"/>
    </w:lvlOverride>
  </w:num>
  <w:num w:numId="116">
    <w:abstractNumId w:val="102"/>
    <w:lvlOverride w:ilvl="0">
      <w:startOverride w:val="1"/>
    </w:lvlOverride>
  </w:num>
  <w:num w:numId="117">
    <w:abstractNumId w:val="112"/>
  </w:num>
  <w:num w:numId="118">
    <w:abstractNumId w:val="36"/>
  </w:num>
  <w:num w:numId="119">
    <w:abstractNumId w:val="33"/>
  </w:num>
  <w:num w:numId="120">
    <w:abstractNumId w:val="118"/>
  </w:num>
  <w:num w:numId="121">
    <w:abstractNumId w:val="107"/>
  </w:num>
  <w:num w:numId="122">
    <w:abstractNumId w:val="97"/>
  </w:num>
  <w:num w:numId="123">
    <w:abstractNumId w:val="76"/>
  </w:num>
  <w:num w:numId="124">
    <w:abstractNumId w:val="12"/>
  </w:num>
  <w:num w:numId="125">
    <w:abstractNumId w:val="134"/>
  </w:num>
  <w:num w:numId="126">
    <w:abstractNumId w:val="26"/>
  </w:num>
  <w:num w:numId="127">
    <w:abstractNumId w:val="23"/>
  </w:num>
  <w:num w:numId="128">
    <w:abstractNumId w:val="46"/>
  </w:num>
  <w:num w:numId="129">
    <w:abstractNumId w:val="135"/>
  </w:num>
  <w:num w:numId="130">
    <w:abstractNumId w:val="9"/>
  </w:num>
  <w:num w:numId="131">
    <w:abstractNumId w:val="28"/>
  </w:num>
  <w:num w:numId="132">
    <w:abstractNumId w:val="80"/>
  </w:num>
  <w:num w:numId="133">
    <w:abstractNumId w:val="13"/>
  </w:num>
  <w:num w:numId="134">
    <w:abstractNumId w:val="110"/>
  </w:num>
  <w:num w:numId="135">
    <w:abstractNumId w:val="101"/>
  </w:num>
  <w:num w:numId="136">
    <w:abstractNumId w:val="4"/>
  </w:num>
  <w:num w:numId="137">
    <w:abstractNumId w:val="102"/>
    <w:lvlOverride w:ilvl="0">
      <w:startOverride w:val="1"/>
    </w:lvlOverride>
  </w:num>
  <w:num w:numId="138">
    <w:abstractNumId w:val="102"/>
    <w:lvlOverride w:ilvl="0">
      <w:startOverride w:val="1"/>
    </w:lvlOverride>
  </w:num>
  <w:num w:numId="139">
    <w:abstractNumId w:val="102"/>
    <w:lvlOverride w:ilvl="0">
      <w:startOverride w:val="1"/>
    </w:lvlOverride>
  </w:num>
  <w:num w:numId="140">
    <w:abstractNumId w:val="53"/>
  </w:num>
  <w:num w:numId="141">
    <w:abstractNumId w:val="64"/>
  </w:num>
  <w:num w:numId="142">
    <w:abstractNumId w:val="66"/>
  </w:num>
  <w:num w:numId="143">
    <w:abstractNumId w:val="75"/>
  </w:num>
  <w:num w:numId="144">
    <w:abstractNumId w:val="102"/>
    <w:lvlOverride w:ilvl="0">
      <w:startOverride w:val="1"/>
    </w:lvlOverride>
  </w:num>
  <w:num w:numId="145">
    <w:abstractNumId w:val="37"/>
  </w:num>
  <w:num w:numId="14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52"/>
  </w:num>
  <w:num w:numId="148">
    <w:abstractNumId w:val="123"/>
  </w:num>
  <w:num w:numId="149">
    <w:abstractNumId w:val="21"/>
  </w:num>
  <w:num w:numId="150">
    <w:abstractNumId w:val="102"/>
    <w:lvlOverride w:ilvl="0">
      <w:startOverride w:val="1"/>
    </w:lvlOverride>
  </w:num>
  <w:num w:numId="151">
    <w:abstractNumId w:val="102"/>
    <w:lvlOverride w:ilvl="0">
      <w:startOverride w:val="1"/>
    </w:lvlOverride>
  </w:num>
  <w:num w:numId="152">
    <w:abstractNumId w:val="81"/>
  </w:num>
  <w:num w:numId="153">
    <w:abstractNumId w:val="102"/>
    <w:lvlOverride w:ilvl="0">
      <w:startOverride w:val="1"/>
    </w:lvlOverride>
  </w:num>
  <w:num w:numId="154">
    <w:abstractNumId w:val="102"/>
    <w:lvlOverride w:ilvl="0">
      <w:startOverride w:val="1"/>
    </w:lvlOverride>
  </w:num>
  <w:num w:numId="155">
    <w:abstractNumId w:val="137"/>
  </w:num>
  <w:num w:numId="156">
    <w:abstractNumId w:val="88"/>
  </w:num>
  <w:num w:numId="157">
    <w:abstractNumId w:val="105"/>
  </w:num>
  <w:num w:numId="158">
    <w:abstractNumId w:val="54"/>
  </w:num>
  <w:num w:numId="159">
    <w:abstractNumId w:val="61"/>
  </w:num>
  <w:num w:numId="160">
    <w:abstractNumId w:val="116"/>
  </w:num>
  <w:numIdMacAtCleanup w:val="15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w15:presenceInfo w15:providerId="None" w15:userId="Micha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activeWritingStyle w:appName="MSWord" w:lang="en-US" w:vendorID="64" w:dllVersion="131077" w:nlCheck="1" w:checkStyle="1"/>
  <w:activeWritingStyle w:appName="MSWord" w:lang="en-CA" w:vendorID="64" w:dllVersion="131077" w:nlCheck="1" w:checkStyle="1"/>
  <w:activeWritingStyle w:appName="MSWord" w:lang="en-US" w:vendorID="64" w:dllVersion="131078" w:nlCheck="1" w:checkStyle="1"/>
  <w:activeWritingStyle w:appName="MSWord" w:lang="en-CA"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s-US" w:vendorID="64" w:dllVersion="131078" w:nlCheck="1" w:checkStyle="1"/>
  <w:proofState w:spelling="clean" w:grammar="clean"/>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doNotHyphenateCaps/>
  <w:clickAndTypeStyle w:val="BodyText"/>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A85"/>
    <w:rsid w:val="00000E1F"/>
    <w:rsid w:val="00001A97"/>
    <w:rsid w:val="00006171"/>
    <w:rsid w:val="00006841"/>
    <w:rsid w:val="00006EC5"/>
    <w:rsid w:val="0000765E"/>
    <w:rsid w:val="00011B85"/>
    <w:rsid w:val="00011C59"/>
    <w:rsid w:val="0001272D"/>
    <w:rsid w:val="00013AF7"/>
    <w:rsid w:val="00014F06"/>
    <w:rsid w:val="00015135"/>
    <w:rsid w:val="000151DD"/>
    <w:rsid w:val="0001563B"/>
    <w:rsid w:val="00017277"/>
    <w:rsid w:val="00021ECE"/>
    <w:rsid w:val="00023E4D"/>
    <w:rsid w:val="00026461"/>
    <w:rsid w:val="00035A60"/>
    <w:rsid w:val="000376E0"/>
    <w:rsid w:val="000400DF"/>
    <w:rsid w:val="00043B7F"/>
    <w:rsid w:val="00044D37"/>
    <w:rsid w:val="00045504"/>
    <w:rsid w:val="00045851"/>
    <w:rsid w:val="0004753E"/>
    <w:rsid w:val="0005046A"/>
    <w:rsid w:val="00051506"/>
    <w:rsid w:val="00054765"/>
    <w:rsid w:val="000561C8"/>
    <w:rsid w:val="00056EA8"/>
    <w:rsid w:val="000570F2"/>
    <w:rsid w:val="000633FB"/>
    <w:rsid w:val="000713C8"/>
    <w:rsid w:val="0007178B"/>
    <w:rsid w:val="00072787"/>
    <w:rsid w:val="00073ABA"/>
    <w:rsid w:val="000809C8"/>
    <w:rsid w:val="00083A13"/>
    <w:rsid w:val="00084606"/>
    <w:rsid w:val="00086E44"/>
    <w:rsid w:val="000876EE"/>
    <w:rsid w:val="00091494"/>
    <w:rsid w:val="00091629"/>
    <w:rsid w:val="00092263"/>
    <w:rsid w:val="0009234A"/>
    <w:rsid w:val="00093D98"/>
    <w:rsid w:val="0009465C"/>
    <w:rsid w:val="0009566B"/>
    <w:rsid w:val="0009593D"/>
    <w:rsid w:val="00095B43"/>
    <w:rsid w:val="000A060B"/>
    <w:rsid w:val="000A4119"/>
    <w:rsid w:val="000A76B2"/>
    <w:rsid w:val="000B19B7"/>
    <w:rsid w:val="000B2789"/>
    <w:rsid w:val="000B450C"/>
    <w:rsid w:val="000B4622"/>
    <w:rsid w:val="000B49FB"/>
    <w:rsid w:val="000B586C"/>
    <w:rsid w:val="000B6266"/>
    <w:rsid w:val="000C05F7"/>
    <w:rsid w:val="000C2A59"/>
    <w:rsid w:val="000C32B3"/>
    <w:rsid w:val="000C3D19"/>
    <w:rsid w:val="000C41FB"/>
    <w:rsid w:val="000C52C8"/>
    <w:rsid w:val="000C5699"/>
    <w:rsid w:val="000C5A08"/>
    <w:rsid w:val="000C5E2C"/>
    <w:rsid w:val="000C602B"/>
    <w:rsid w:val="000C79FE"/>
    <w:rsid w:val="000D15C0"/>
    <w:rsid w:val="000D34DA"/>
    <w:rsid w:val="000D35AC"/>
    <w:rsid w:val="000D37CA"/>
    <w:rsid w:val="000D5515"/>
    <w:rsid w:val="000D55B8"/>
    <w:rsid w:val="000D78DF"/>
    <w:rsid w:val="000E0D66"/>
    <w:rsid w:val="000E1FB7"/>
    <w:rsid w:val="000E24E6"/>
    <w:rsid w:val="000E3C0C"/>
    <w:rsid w:val="000E565D"/>
    <w:rsid w:val="000E5914"/>
    <w:rsid w:val="000E676F"/>
    <w:rsid w:val="000E6A03"/>
    <w:rsid w:val="000F0FC1"/>
    <w:rsid w:val="000F2DE5"/>
    <w:rsid w:val="000F3CD9"/>
    <w:rsid w:val="000F3D4B"/>
    <w:rsid w:val="000F5183"/>
    <w:rsid w:val="000F6B22"/>
    <w:rsid w:val="000F736B"/>
    <w:rsid w:val="00100456"/>
    <w:rsid w:val="001051D4"/>
    <w:rsid w:val="00105D62"/>
    <w:rsid w:val="001110A2"/>
    <w:rsid w:val="0011168B"/>
    <w:rsid w:val="0011389E"/>
    <w:rsid w:val="001208A4"/>
    <w:rsid w:val="001210BD"/>
    <w:rsid w:val="00122A79"/>
    <w:rsid w:val="00122E1D"/>
    <w:rsid w:val="00124425"/>
    <w:rsid w:val="0012452B"/>
    <w:rsid w:val="00126DA5"/>
    <w:rsid w:val="001271ED"/>
    <w:rsid w:val="00131806"/>
    <w:rsid w:val="001325AE"/>
    <w:rsid w:val="0013274C"/>
    <w:rsid w:val="0013533C"/>
    <w:rsid w:val="00135628"/>
    <w:rsid w:val="001379AC"/>
    <w:rsid w:val="00140FC3"/>
    <w:rsid w:val="001413B5"/>
    <w:rsid w:val="0014214E"/>
    <w:rsid w:val="001464CB"/>
    <w:rsid w:val="001466CA"/>
    <w:rsid w:val="00152BED"/>
    <w:rsid w:val="00153AA9"/>
    <w:rsid w:val="00155CED"/>
    <w:rsid w:val="001571CD"/>
    <w:rsid w:val="00157ABC"/>
    <w:rsid w:val="00160881"/>
    <w:rsid w:val="00160902"/>
    <w:rsid w:val="00163D3A"/>
    <w:rsid w:val="00165F7C"/>
    <w:rsid w:val="001705B0"/>
    <w:rsid w:val="00172CCC"/>
    <w:rsid w:val="00172EA0"/>
    <w:rsid w:val="0017388C"/>
    <w:rsid w:val="0017797E"/>
    <w:rsid w:val="001805E7"/>
    <w:rsid w:val="0018134E"/>
    <w:rsid w:val="0018411D"/>
    <w:rsid w:val="00185A6A"/>
    <w:rsid w:val="00191B82"/>
    <w:rsid w:val="00195230"/>
    <w:rsid w:val="0019559A"/>
    <w:rsid w:val="001973FD"/>
    <w:rsid w:val="001A1614"/>
    <w:rsid w:val="001A3E83"/>
    <w:rsid w:val="001A40F5"/>
    <w:rsid w:val="001A43F3"/>
    <w:rsid w:val="001A5120"/>
    <w:rsid w:val="001A6362"/>
    <w:rsid w:val="001A65CE"/>
    <w:rsid w:val="001A6BD8"/>
    <w:rsid w:val="001B002B"/>
    <w:rsid w:val="001B008E"/>
    <w:rsid w:val="001B1AB2"/>
    <w:rsid w:val="001B3443"/>
    <w:rsid w:val="001B4773"/>
    <w:rsid w:val="001B5379"/>
    <w:rsid w:val="001B5B01"/>
    <w:rsid w:val="001C1F1D"/>
    <w:rsid w:val="001C246F"/>
    <w:rsid w:val="001C3B9C"/>
    <w:rsid w:val="001D1A38"/>
    <w:rsid w:val="001D1F40"/>
    <w:rsid w:val="001D3001"/>
    <w:rsid w:val="001D4D25"/>
    <w:rsid w:val="001D538C"/>
    <w:rsid w:val="001D5927"/>
    <w:rsid w:val="001D6858"/>
    <w:rsid w:val="001D7CEA"/>
    <w:rsid w:val="001E3322"/>
    <w:rsid w:val="001E4C2C"/>
    <w:rsid w:val="001E4CA8"/>
    <w:rsid w:val="001E6BFA"/>
    <w:rsid w:val="001E6F52"/>
    <w:rsid w:val="001F4F09"/>
    <w:rsid w:val="001F714E"/>
    <w:rsid w:val="001F774E"/>
    <w:rsid w:val="00202396"/>
    <w:rsid w:val="0020246F"/>
    <w:rsid w:val="00202DE6"/>
    <w:rsid w:val="00202F14"/>
    <w:rsid w:val="00205D1F"/>
    <w:rsid w:val="00205FDC"/>
    <w:rsid w:val="00207453"/>
    <w:rsid w:val="00207FCB"/>
    <w:rsid w:val="00211DCE"/>
    <w:rsid w:val="00213A2A"/>
    <w:rsid w:val="002161DD"/>
    <w:rsid w:val="00216BC6"/>
    <w:rsid w:val="0022019C"/>
    <w:rsid w:val="00221EE4"/>
    <w:rsid w:val="002222AD"/>
    <w:rsid w:val="002239A8"/>
    <w:rsid w:val="00223D03"/>
    <w:rsid w:val="00223D58"/>
    <w:rsid w:val="002246A4"/>
    <w:rsid w:val="00227BEE"/>
    <w:rsid w:val="0023060E"/>
    <w:rsid w:val="00240EF5"/>
    <w:rsid w:val="00245946"/>
    <w:rsid w:val="002463C7"/>
    <w:rsid w:val="002465C2"/>
    <w:rsid w:val="00252C1B"/>
    <w:rsid w:val="00252C3A"/>
    <w:rsid w:val="0025313D"/>
    <w:rsid w:val="002541EB"/>
    <w:rsid w:val="0025436F"/>
    <w:rsid w:val="00261473"/>
    <w:rsid w:val="00263992"/>
    <w:rsid w:val="00264A45"/>
    <w:rsid w:val="00265020"/>
    <w:rsid w:val="002657BA"/>
    <w:rsid w:val="00267733"/>
    <w:rsid w:val="00267B3E"/>
    <w:rsid w:val="002710E5"/>
    <w:rsid w:val="00274039"/>
    <w:rsid w:val="0027455F"/>
    <w:rsid w:val="0027705A"/>
    <w:rsid w:val="002809FA"/>
    <w:rsid w:val="0028123E"/>
    <w:rsid w:val="00281F7D"/>
    <w:rsid w:val="00284063"/>
    <w:rsid w:val="00284920"/>
    <w:rsid w:val="00292A52"/>
    <w:rsid w:val="00292B35"/>
    <w:rsid w:val="0029363D"/>
    <w:rsid w:val="0029560D"/>
    <w:rsid w:val="00295667"/>
    <w:rsid w:val="00296A2F"/>
    <w:rsid w:val="0029711A"/>
    <w:rsid w:val="002A053F"/>
    <w:rsid w:val="002A091A"/>
    <w:rsid w:val="002A0B12"/>
    <w:rsid w:val="002A1EDA"/>
    <w:rsid w:val="002A4953"/>
    <w:rsid w:val="002A569F"/>
    <w:rsid w:val="002A63CC"/>
    <w:rsid w:val="002A64D6"/>
    <w:rsid w:val="002A7438"/>
    <w:rsid w:val="002B0A79"/>
    <w:rsid w:val="002B1F98"/>
    <w:rsid w:val="002B436E"/>
    <w:rsid w:val="002C0C83"/>
    <w:rsid w:val="002C15B3"/>
    <w:rsid w:val="002C358C"/>
    <w:rsid w:val="002C3836"/>
    <w:rsid w:val="002C42CB"/>
    <w:rsid w:val="002C604E"/>
    <w:rsid w:val="002C6224"/>
    <w:rsid w:val="002D17A9"/>
    <w:rsid w:val="002D472F"/>
    <w:rsid w:val="002D6A33"/>
    <w:rsid w:val="002D7AFC"/>
    <w:rsid w:val="002E00DF"/>
    <w:rsid w:val="002E2FFC"/>
    <w:rsid w:val="002E68C0"/>
    <w:rsid w:val="002E7A36"/>
    <w:rsid w:val="002F0728"/>
    <w:rsid w:val="002F3033"/>
    <w:rsid w:val="002F4729"/>
    <w:rsid w:val="003006AB"/>
    <w:rsid w:val="0030103B"/>
    <w:rsid w:val="00301CF2"/>
    <w:rsid w:val="00303426"/>
    <w:rsid w:val="00304595"/>
    <w:rsid w:val="003046B6"/>
    <w:rsid w:val="003064DC"/>
    <w:rsid w:val="003068DA"/>
    <w:rsid w:val="00317244"/>
    <w:rsid w:val="00317335"/>
    <w:rsid w:val="00320320"/>
    <w:rsid w:val="003231E2"/>
    <w:rsid w:val="003244BC"/>
    <w:rsid w:val="00324F2C"/>
    <w:rsid w:val="00327221"/>
    <w:rsid w:val="00330333"/>
    <w:rsid w:val="00332C80"/>
    <w:rsid w:val="003353DE"/>
    <w:rsid w:val="0034434B"/>
    <w:rsid w:val="00344859"/>
    <w:rsid w:val="003469D5"/>
    <w:rsid w:val="00347650"/>
    <w:rsid w:val="003515F3"/>
    <w:rsid w:val="0035292D"/>
    <w:rsid w:val="00354C53"/>
    <w:rsid w:val="0035623A"/>
    <w:rsid w:val="00356270"/>
    <w:rsid w:val="003610D0"/>
    <w:rsid w:val="00361569"/>
    <w:rsid w:val="00361E27"/>
    <w:rsid w:val="00361FCB"/>
    <w:rsid w:val="0036359C"/>
    <w:rsid w:val="00364FF8"/>
    <w:rsid w:val="003720C6"/>
    <w:rsid w:val="00372B58"/>
    <w:rsid w:val="00374891"/>
    <w:rsid w:val="003766D0"/>
    <w:rsid w:val="00377BFD"/>
    <w:rsid w:val="00380774"/>
    <w:rsid w:val="00380DF7"/>
    <w:rsid w:val="0038100D"/>
    <w:rsid w:val="003827C3"/>
    <w:rsid w:val="00382AB7"/>
    <w:rsid w:val="00383A32"/>
    <w:rsid w:val="00390397"/>
    <w:rsid w:val="0039403E"/>
    <w:rsid w:val="003952CD"/>
    <w:rsid w:val="003A0CAC"/>
    <w:rsid w:val="003A25F1"/>
    <w:rsid w:val="003A2ECC"/>
    <w:rsid w:val="003A2F3B"/>
    <w:rsid w:val="003A332A"/>
    <w:rsid w:val="003A5297"/>
    <w:rsid w:val="003A7AE3"/>
    <w:rsid w:val="003A7D3E"/>
    <w:rsid w:val="003B2312"/>
    <w:rsid w:val="003B28FE"/>
    <w:rsid w:val="003B4069"/>
    <w:rsid w:val="003B5318"/>
    <w:rsid w:val="003C023A"/>
    <w:rsid w:val="003C10E1"/>
    <w:rsid w:val="003C13EF"/>
    <w:rsid w:val="003C1B28"/>
    <w:rsid w:val="003C1D01"/>
    <w:rsid w:val="003C2503"/>
    <w:rsid w:val="003C3733"/>
    <w:rsid w:val="003C4A9C"/>
    <w:rsid w:val="003C5A7A"/>
    <w:rsid w:val="003C6F28"/>
    <w:rsid w:val="003C750C"/>
    <w:rsid w:val="003C76F9"/>
    <w:rsid w:val="003C7940"/>
    <w:rsid w:val="003D132B"/>
    <w:rsid w:val="003D286D"/>
    <w:rsid w:val="003D5BF7"/>
    <w:rsid w:val="003D6E42"/>
    <w:rsid w:val="003D7C8A"/>
    <w:rsid w:val="003E128C"/>
    <w:rsid w:val="003E2C74"/>
    <w:rsid w:val="003E4274"/>
    <w:rsid w:val="003E5F50"/>
    <w:rsid w:val="003E600D"/>
    <w:rsid w:val="003F0F2C"/>
    <w:rsid w:val="003F2151"/>
    <w:rsid w:val="003F43F2"/>
    <w:rsid w:val="004044F8"/>
    <w:rsid w:val="004109C1"/>
    <w:rsid w:val="00410DCD"/>
    <w:rsid w:val="00414076"/>
    <w:rsid w:val="00417A3D"/>
    <w:rsid w:val="0042285E"/>
    <w:rsid w:val="004241E8"/>
    <w:rsid w:val="00426C79"/>
    <w:rsid w:val="00431ABB"/>
    <w:rsid w:val="004324AA"/>
    <w:rsid w:val="00432E2D"/>
    <w:rsid w:val="004344B6"/>
    <w:rsid w:val="0043505E"/>
    <w:rsid w:val="00440634"/>
    <w:rsid w:val="00441D21"/>
    <w:rsid w:val="004430B7"/>
    <w:rsid w:val="00443425"/>
    <w:rsid w:val="00443BD6"/>
    <w:rsid w:val="00443D82"/>
    <w:rsid w:val="0044688F"/>
    <w:rsid w:val="00446E72"/>
    <w:rsid w:val="00450945"/>
    <w:rsid w:val="00453E77"/>
    <w:rsid w:val="00454EEA"/>
    <w:rsid w:val="004550AA"/>
    <w:rsid w:val="0045567E"/>
    <w:rsid w:val="00455DA2"/>
    <w:rsid w:val="00456646"/>
    <w:rsid w:val="004577B5"/>
    <w:rsid w:val="00460195"/>
    <w:rsid w:val="00460CD3"/>
    <w:rsid w:val="00460D2C"/>
    <w:rsid w:val="004611E3"/>
    <w:rsid w:val="00461ACA"/>
    <w:rsid w:val="00463FD4"/>
    <w:rsid w:val="004649A4"/>
    <w:rsid w:val="00464E52"/>
    <w:rsid w:val="004654DE"/>
    <w:rsid w:val="00465645"/>
    <w:rsid w:val="00465AD7"/>
    <w:rsid w:val="00471AE4"/>
    <w:rsid w:val="00473635"/>
    <w:rsid w:val="00481A3D"/>
    <w:rsid w:val="004845C9"/>
    <w:rsid w:val="0049083E"/>
    <w:rsid w:val="00492DAA"/>
    <w:rsid w:val="00494000"/>
    <w:rsid w:val="00494249"/>
    <w:rsid w:val="00497802"/>
    <w:rsid w:val="004A0A24"/>
    <w:rsid w:val="004A0A44"/>
    <w:rsid w:val="004A1895"/>
    <w:rsid w:val="004A1B61"/>
    <w:rsid w:val="004A266D"/>
    <w:rsid w:val="004A66FA"/>
    <w:rsid w:val="004A6ACB"/>
    <w:rsid w:val="004A6B3A"/>
    <w:rsid w:val="004B23B3"/>
    <w:rsid w:val="004B2B2B"/>
    <w:rsid w:val="004B3050"/>
    <w:rsid w:val="004B461C"/>
    <w:rsid w:val="004B467A"/>
    <w:rsid w:val="004B5D18"/>
    <w:rsid w:val="004B74B2"/>
    <w:rsid w:val="004C0486"/>
    <w:rsid w:val="004C16F7"/>
    <w:rsid w:val="004C2C83"/>
    <w:rsid w:val="004C39A8"/>
    <w:rsid w:val="004C51E8"/>
    <w:rsid w:val="004C5C3F"/>
    <w:rsid w:val="004C6E54"/>
    <w:rsid w:val="004C7917"/>
    <w:rsid w:val="004C7DAC"/>
    <w:rsid w:val="004C7DF2"/>
    <w:rsid w:val="004D06A7"/>
    <w:rsid w:val="004D13C3"/>
    <w:rsid w:val="004D5C26"/>
    <w:rsid w:val="004D6198"/>
    <w:rsid w:val="004E063A"/>
    <w:rsid w:val="004E0B0A"/>
    <w:rsid w:val="004E1D8C"/>
    <w:rsid w:val="004E4384"/>
    <w:rsid w:val="004E66EE"/>
    <w:rsid w:val="004E678A"/>
    <w:rsid w:val="004E6B15"/>
    <w:rsid w:val="004E6C27"/>
    <w:rsid w:val="004F019B"/>
    <w:rsid w:val="004F030E"/>
    <w:rsid w:val="004F3AC1"/>
    <w:rsid w:val="004F5745"/>
    <w:rsid w:val="004F61D9"/>
    <w:rsid w:val="004F63C6"/>
    <w:rsid w:val="004F64C3"/>
    <w:rsid w:val="004F690B"/>
    <w:rsid w:val="004F7B9D"/>
    <w:rsid w:val="00500C0D"/>
    <w:rsid w:val="00500DD9"/>
    <w:rsid w:val="00502D97"/>
    <w:rsid w:val="00502EA1"/>
    <w:rsid w:val="00503600"/>
    <w:rsid w:val="00503F61"/>
    <w:rsid w:val="00503F95"/>
    <w:rsid w:val="00506E4C"/>
    <w:rsid w:val="00506E9B"/>
    <w:rsid w:val="00507021"/>
    <w:rsid w:val="0051349D"/>
    <w:rsid w:val="0051389C"/>
    <w:rsid w:val="00513927"/>
    <w:rsid w:val="00514841"/>
    <w:rsid w:val="00515819"/>
    <w:rsid w:val="005162EA"/>
    <w:rsid w:val="00531D9F"/>
    <w:rsid w:val="00534992"/>
    <w:rsid w:val="005375E1"/>
    <w:rsid w:val="005377F2"/>
    <w:rsid w:val="00537C9D"/>
    <w:rsid w:val="00543D1E"/>
    <w:rsid w:val="00550187"/>
    <w:rsid w:val="00550BC1"/>
    <w:rsid w:val="005531F6"/>
    <w:rsid w:val="005536FA"/>
    <w:rsid w:val="00554B11"/>
    <w:rsid w:val="00555026"/>
    <w:rsid w:val="00557650"/>
    <w:rsid w:val="00557779"/>
    <w:rsid w:val="00557F4C"/>
    <w:rsid w:val="005617D5"/>
    <w:rsid w:val="00561D9A"/>
    <w:rsid w:val="00562446"/>
    <w:rsid w:val="00564C94"/>
    <w:rsid w:val="005713BA"/>
    <w:rsid w:val="0057144D"/>
    <w:rsid w:val="005716DB"/>
    <w:rsid w:val="00572176"/>
    <w:rsid w:val="00576E05"/>
    <w:rsid w:val="005771E7"/>
    <w:rsid w:val="00577C30"/>
    <w:rsid w:val="00583007"/>
    <w:rsid w:val="00584C92"/>
    <w:rsid w:val="00585F80"/>
    <w:rsid w:val="00586353"/>
    <w:rsid w:val="0059249E"/>
    <w:rsid w:val="00594C0F"/>
    <w:rsid w:val="00594FD3"/>
    <w:rsid w:val="00595788"/>
    <w:rsid w:val="0059759D"/>
    <w:rsid w:val="005A26BF"/>
    <w:rsid w:val="005A2BCE"/>
    <w:rsid w:val="005A5303"/>
    <w:rsid w:val="005A5D88"/>
    <w:rsid w:val="005A708D"/>
    <w:rsid w:val="005B147E"/>
    <w:rsid w:val="005B3C2B"/>
    <w:rsid w:val="005B5BDD"/>
    <w:rsid w:val="005B681F"/>
    <w:rsid w:val="005B7F96"/>
    <w:rsid w:val="005B7FB8"/>
    <w:rsid w:val="005C0F37"/>
    <w:rsid w:val="005C218B"/>
    <w:rsid w:val="005C4F85"/>
    <w:rsid w:val="005C5265"/>
    <w:rsid w:val="005D0A4F"/>
    <w:rsid w:val="005D13A0"/>
    <w:rsid w:val="005D2E5C"/>
    <w:rsid w:val="005D4F94"/>
    <w:rsid w:val="005D540F"/>
    <w:rsid w:val="005E04EF"/>
    <w:rsid w:val="005E10EF"/>
    <w:rsid w:val="005E241D"/>
    <w:rsid w:val="005E3970"/>
    <w:rsid w:val="005E4A1C"/>
    <w:rsid w:val="005E4B6F"/>
    <w:rsid w:val="005E502F"/>
    <w:rsid w:val="005E5BA7"/>
    <w:rsid w:val="005E6649"/>
    <w:rsid w:val="005E6EBF"/>
    <w:rsid w:val="005E6FE1"/>
    <w:rsid w:val="005E7264"/>
    <w:rsid w:val="005F029E"/>
    <w:rsid w:val="005F0D37"/>
    <w:rsid w:val="005F0EA6"/>
    <w:rsid w:val="005F1B55"/>
    <w:rsid w:val="005F2455"/>
    <w:rsid w:val="005F2A52"/>
    <w:rsid w:val="005F2E0A"/>
    <w:rsid w:val="005F6C8A"/>
    <w:rsid w:val="005F7415"/>
    <w:rsid w:val="005F7B2E"/>
    <w:rsid w:val="00600C5C"/>
    <w:rsid w:val="006026B0"/>
    <w:rsid w:val="00605343"/>
    <w:rsid w:val="00605CE0"/>
    <w:rsid w:val="006060CF"/>
    <w:rsid w:val="00607E8C"/>
    <w:rsid w:val="00610E99"/>
    <w:rsid w:val="00610F09"/>
    <w:rsid w:val="006111D2"/>
    <w:rsid w:val="006123A6"/>
    <w:rsid w:val="00613A8F"/>
    <w:rsid w:val="0061467F"/>
    <w:rsid w:val="00615ADF"/>
    <w:rsid w:val="00616402"/>
    <w:rsid w:val="0062009C"/>
    <w:rsid w:val="00621B41"/>
    <w:rsid w:val="00622C47"/>
    <w:rsid w:val="006265B9"/>
    <w:rsid w:val="00627244"/>
    <w:rsid w:val="006301C4"/>
    <w:rsid w:val="0063360F"/>
    <w:rsid w:val="00636369"/>
    <w:rsid w:val="0063699E"/>
    <w:rsid w:val="00636C36"/>
    <w:rsid w:val="006378D9"/>
    <w:rsid w:val="006400B5"/>
    <w:rsid w:val="00641326"/>
    <w:rsid w:val="0064256A"/>
    <w:rsid w:val="0064525A"/>
    <w:rsid w:val="00650741"/>
    <w:rsid w:val="00651DDF"/>
    <w:rsid w:val="00652092"/>
    <w:rsid w:val="006531C9"/>
    <w:rsid w:val="00653F4F"/>
    <w:rsid w:val="006547B9"/>
    <w:rsid w:val="00657430"/>
    <w:rsid w:val="006600E6"/>
    <w:rsid w:val="00661771"/>
    <w:rsid w:val="00662627"/>
    <w:rsid w:val="006626A8"/>
    <w:rsid w:val="0066335E"/>
    <w:rsid w:val="006640B5"/>
    <w:rsid w:val="00665738"/>
    <w:rsid w:val="00671491"/>
    <w:rsid w:val="00671B01"/>
    <w:rsid w:val="0067289D"/>
    <w:rsid w:val="0067344C"/>
    <w:rsid w:val="00675047"/>
    <w:rsid w:val="00675E87"/>
    <w:rsid w:val="00677D57"/>
    <w:rsid w:val="0068246A"/>
    <w:rsid w:val="0068268F"/>
    <w:rsid w:val="00682B22"/>
    <w:rsid w:val="006850B4"/>
    <w:rsid w:val="0068532B"/>
    <w:rsid w:val="00685948"/>
    <w:rsid w:val="00686F26"/>
    <w:rsid w:val="00692CA6"/>
    <w:rsid w:val="00694965"/>
    <w:rsid w:val="00694ACA"/>
    <w:rsid w:val="00695C6F"/>
    <w:rsid w:val="00696E6C"/>
    <w:rsid w:val="006A44FD"/>
    <w:rsid w:val="006A73B7"/>
    <w:rsid w:val="006B0708"/>
    <w:rsid w:val="006B0E56"/>
    <w:rsid w:val="006B18B4"/>
    <w:rsid w:val="006B27A6"/>
    <w:rsid w:val="006B33C3"/>
    <w:rsid w:val="006B45CC"/>
    <w:rsid w:val="006B7619"/>
    <w:rsid w:val="006B7744"/>
    <w:rsid w:val="006C0465"/>
    <w:rsid w:val="006C08AE"/>
    <w:rsid w:val="006C0BDF"/>
    <w:rsid w:val="006C1469"/>
    <w:rsid w:val="006C273C"/>
    <w:rsid w:val="006C3153"/>
    <w:rsid w:val="006C58DD"/>
    <w:rsid w:val="006C755B"/>
    <w:rsid w:val="006D2199"/>
    <w:rsid w:val="006D2297"/>
    <w:rsid w:val="006D29F1"/>
    <w:rsid w:val="006D3813"/>
    <w:rsid w:val="006D3E41"/>
    <w:rsid w:val="006D5636"/>
    <w:rsid w:val="006D5A36"/>
    <w:rsid w:val="006D5BBA"/>
    <w:rsid w:val="006D6B50"/>
    <w:rsid w:val="006E00E1"/>
    <w:rsid w:val="006E25BF"/>
    <w:rsid w:val="006E2BC8"/>
    <w:rsid w:val="006E5368"/>
    <w:rsid w:val="006E5D52"/>
    <w:rsid w:val="006E6DE5"/>
    <w:rsid w:val="006F0625"/>
    <w:rsid w:val="006F23F5"/>
    <w:rsid w:val="006F291C"/>
    <w:rsid w:val="006F521A"/>
    <w:rsid w:val="00701278"/>
    <w:rsid w:val="007018DB"/>
    <w:rsid w:val="0070432C"/>
    <w:rsid w:val="0070698A"/>
    <w:rsid w:val="00707143"/>
    <w:rsid w:val="00707350"/>
    <w:rsid w:val="007114B6"/>
    <w:rsid w:val="00717E40"/>
    <w:rsid w:val="00721EA7"/>
    <w:rsid w:val="007235A7"/>
    <w:rsid w:val="00723A13"/>
    <w:rsid w:val="00724232"/>
    <w:rsid w:val="0072558C"/>
    <w:rsid w:val="007256EA"/>
    <w:rsid w:val="00726099"/>
    <w:rsid w:val="00726405"/>
    <w:rsid w:val="00734468"/>
    <w:rsid w:val="00740ADC"/>
    <w:rsid w:val="00740BE2"/>
    <w:rsid w:val="00744A22"/>
    <w:rsid w:val="00746D28"/>
    <w:rsid w:val="007529F5"/>
    <w:rsid w:val="007534DD"/>
    <w:rsid w:val="007558C0"/>
    <w:rsid w:val="00756249"/>
    <w:rsid w:val="00760933"/>
    <w:rsid w:val="00760BD7"/>
    <w:rsid w:val="00760F86"/>
    <w:rsid w:val="007614F3"/>
    <w:rsid w:val="007665A9"/>
    <w:rsid w:val="00770B08"/>
    <w:rsid w:val="00770F22"/>
    <w:rsid w:val="00771287"/>
    <w:rsid w:val="00773298"/>
    <w:rsid w:val="007740B9"/>
    <w:rsid w:val="007777C8"/>
    <w:rsid w:val="00782381"/>
    <w:rsid w:val="0078599B"/>
    <w:rsid w:val="00787E29"/>
    <w:rsid w:val="00790C28"/>
    <w:rsid w:val="00790D1A"/>
    <w:rsid w:val="00792D60"/>
    <w:rsid w:val="00794745"/>
    <w:rsid w:val="00795CBD"/>
    <w:rsid w:val="00796B4E"/>
    <w:rsid w:val="007A1041"/>
    <w:rsid w:val="007A50A1"/>
    <w:rsid w:val="007A578E"/>
    <w:rsid w:val="007A6AB7"/>
    <w:rsid w:val="007A743E"/>
    <w:rsid w:val="007B1943"/>
    <w:rsid w:val="007C0CB1"/>
    <w:rsid w:val="007C0DCD"/>
    <w:rsid w:val="007C107F"/>
    <w:rsid w:val="007C1645"/>
    <w:rsid w:val="007C1EA1"/>
    <w:rsid w:val="007C26B1"/>
    <w:rsid w:val="007C2964"/>
    <w:rsid w:val="007C30E2"/>
    <w:rsid w:val="007C42A6"/>
    <w:rsid w:val="007C512F"/>
    <w:rsid w:val="007C5268"/>
    <w:rsid w:val="007C6731"/>
    <w:rsid w:val="007C7263"/>
    <w:rsid w:val="007C7821"/>
    <w:rsid w:val="007D17AB"/>
    <w:rsid w:val="007D505E"/>
    <w:rsid w:val="007D65E5"/>
    <w:rsid w:val="007D7AFF"/>
    <w:rsid w:val="007E0C96"/>
    <w:rsid w:val="007E0F5D"/>
    <w:rsid w:val="007E2D37"/>
    <w:rsid w:val="007E4840"/>
    <w:rsid w:val="007E58F9"/>
    <w:rsid w:val="007E5BDB"/>
    <w:rsid w:val="007F292D"/>
    <w:rsid w:val="007F36D7"/>
    <w:rsid w:val="007F3A58"/>
    <w:rsid w:val="007F3B41"/>
    <w:rsid w:val="007F6EBA"/>
    <w:rsid w:val="008000D1"/>
    <w:rsid w:val="008014F6"/>
    <w:rsid w:val="008019BF"/>
    <w:rsid w:val="00801B0A"/>
    <w:rsid w:val="0080265A"/>
    <w:rsid w:val="0080269F"/>
    <w:rsid w:val="0080541B"/>
    <w:rsid w:val="00805A51"/>
    <w:rsid w:val="00811E82"/>
    <w:rsid w:val="00812D85"/>
    <w:rsid w:val="00813052"/>
    <w:rsid w:val="00814538"/>
    <w:rsid w:val="00814DD6"/>
    <w:rsid w:val="00815793"/>
    <w:rsid w:val="0082040D"/>
    <w:rsid w:val="008224C0"/>
    <w:rsid w:val="00822B75"/>
    <w:rsid w:val="008230A2"/>
    <w:rsid w:val="00825694"/>
    <w:rsid w:val="008259D7"/>
    <w:rsid w:val="00830850"/>
    <w:rsid w:val="00833774"/>
    <w:rsid w:val="008349B1"/>
    <w:rsid w:val="0083500A"/>
    <w:rsid w:val="00836BA7"/>
    <w:rsid w:val="00836F4D"/>
    <w:rsid w:val="008404A0"/>
    <w:rsid w:val="0084076D"/>
    <w:rsid w:val="00840BF4"/>
    <w:rsid w:val="008421EE"/>
    <w:rsid w:val="0084383C"/>
    <w:rsid w:val="00843CD7"/>
    <w:rsid w:val="008448ED"/>
    <w:rsid w:val="00845BC2"/>
    <w:rsid w:val="00845ED7"/>
    <w:rsid w:val="00846122"/>
    <w:rsid w:val="00847A92"/>
    <w:rsid w:val="00852C0F"/>
    <w:rsid w:val="00856E72"/>
    <w:rsid w:val="00863E9F"/>
    <w:rsid w:val="00863EA0"/>
    <w:rsid w:val="00864FCF"/>
    <w:rsid w:val="00866FF1"/>
    <w:rsid w:val="00867596"/>
    <w:rsid w:val="00867E7C"/>
    <w:rsid w:val="00871B57"/>
    <w:rsid w:val="00874930"/>
    <w:rsid w:val="008766DD"/>
    <w:rsid w:val="0087757F"/>
    <w:rsid w:val="00882100"/>
    <w:rsid w:val="0088407B"/>
    <w:rsid w:val="00890B09"/>
    <w:rsid w:val="00890BDF"/>
    <w:rsid w:val="00890EE3"/>
    <w:rsid w:val="00891E7B"/>
    <w:rsid w:val="00891EB4"/>
    <w:rsid w:val="00892B94"/>
    <w:rsid w:val="00892D20"/>
    <w:rsid w:val="008948D9"/>
    <w:rsid w:val="00896D81"/>
    <w:rsid w:val="008972AC"/>
    <w:rsid w:val="0089761C"/>
    <w:rsid w:val="008A0DC8"/>
    <w:rsid w:val="008A1D85"/>
    <w:rsid w:val="008A2289"/>
    <w:rsid w:val="008A35B4"/>
    <w:rsid w:val="008A4037"/>
    <w:rsid w:val="008A6717"/>
    <w:rsid w:val="008A746B"/>
    <w:rsid w:val="008B047A"/>
    <w:rsid w:val="008C033A"/>
    <w:rsid w:val="008C12A8"/>
    <w:rsid w:val="008C1DB9"/>
    <w:rsid w:val="008C2D94"/>
    <w:rsid w:val="008C34E2"/>
    <w:rsid w:val="008C7C96"/>
    <w:rsid w:val="008D0D39"/>
    <w:rsid w:val="008D43A5"/>
    <w:rsid w:val="008D4D41"/>
    <w:rsid w:val="008D58F1"/>
    <w:rsid w:val="008D5A02"/>
    <w:rsid w:val="008E285A"/>
    <w:rsid w:val="008F15CE"/>
    <w:rsid w:val="008F3991"/>
    <w:rsid w:val="008F42A4"/>
    <w:rsid w:val="008F44BA"/>
    <w:rsid w:val="00900A8F"/>
    <w:rsid w:val="009024D9"/>
    <w:rsid w:val="009075D5"/>
    <w:rsid w:val="00907D53"/>
    <w:rsid w:val="009109D2"/>
    <w:rsid w:val="00910FDD"/>
    <w:rsid w:val="009142DA"/>
    <w:rsid w:val="00914797"/>
    <w:rsid w:val="00926471"/>
    <w:rsid w:val="00926D89"/>
    <w:rsid w:val="009314FD"/>
    <w:rsid w:val="00932AC7"/>
    <w:rsid w:val="00935887"/>
    <w:rsid w:val="00936580"/>
    <w:rsid w:val="009375F2"/>
    <w:rsid w:val="00942D35"/>
    <w:rsid w:val="00943783"/>
    <w:rsid w:val="0094426F"/>
    <w:rsid w:val="00944814"/>
    <w:rsid w:val="00946862"/>
    <w:rsid w:val="009474C1"/>
    <w:rsid w:val="00951023"/>
    <w:rsid w:val="009523D2"/>
    <w:rsid w:val="00953067"/>
    <w:rsid w:val="00953C44"/>
    <w:rsid w:val="00954801"/>
    <w:rsid w:val="00956271"/>
    <w:rsid w:val="00957714"/>
    <w:rsid w:val="009611BE"/>
    <w:rsid w:val="0096588C"/>
    <w:rsid w:val="00965BFD"/>
    <w:rsid w:val="00970D89"/>
    <w:rsid w:val="00971721"/>
    <w:rsid w:val="00974E27"/>
    <w:rsid w:val="009758E3"/>
    <w:rsid w:val="00981367"/>
    <w:rsid w:val="00982DC4"/>
    <w:rsid w:val="00982EC0"/>
    <w:rsid w:val="009833DB"/>
    <w:rsid w:val="0098587B"/>
    <w:rsid w:val="00985F88"/>
    <w:rsid w:val="00986406"/>
    <w:rsid w:val="00987D6B"/>
    <w:rsid w:val="009905B6"/>
    <w:rsid w:val="009906EB"/>
    <w:rsid w:val="00991DAC"/>
    <w:rsid w:val="00994F3F"/>
    <w:rsid w:val="00996A9F"/>
    <w:rsid w:val="00997729"/>
    <w:rsid w:val="00997A03"/>
    <w:rsid w:val="009A034C"/>
    <w:rsid w:val="009A09D2"/>
    <w:rsid w:val="009A158B"/>
    <w:rsid w:val="009A2459"/>
    <w:rsid w:val="009A271C"/>
    <w:rsid w:val="009A446B"/>
    <w:rsid w:val="009A4A85"/>
    <w:rsid w:val="009A6814"/>
    <w:rsid w:val="009A7E73"/>
    <w:rsid w:val="009B0233"/>
    <w:rsid w:val="009B2DED"/>
    <w:rsid w:val="009B3A3D"/>
    <w:rsid w:val="009B5846"/>
    <w:rsid w:val="009B59FE"/>
    <w:rsid w:val="009B67FB"/>
    <w:rsid w:val="009B6FBE"/>
    <w:rsid w:val="009B7721"/>
    <w:rsid w:val="009C0C4C"/>
    <w:rsid w:val="009C1EBF"/>
    <w:rsid w:val="009C38C0"/>
    <w:rsid w:val="009C4244"/>
    <w:rsid w:val="009C53C3"/>
    <w:rsid w:val="009C55A8"/>
    <w:rsid w:val="009C62F2"/>
    <w:rsid w:val="009D002C"/>
    <w:rsid w:val="009D2820"/>
    <w:rsid w:val="009D2FD3"/>
    <w:rsid w:val="009D4288"/>
    <w:rsid w:val="009D48A5"/>
    <w:rsid w:val="009D4B8B"/>
    <w:rsid w:val="009D4DF0"/>
    <w:rsid w:val="009D5DC0"/>
    <w:rsid w:val="009D684E"/>
    <w:rsid w:val="009E0B49"/>
    <w:rsid w:val="009E2C55"/>
    <w:rsid w:val="009E2FEA"/>
    <w:rsid w:val="009E367E"/>
    <w:rsid w:val="009E3CD5"/>
    <w:rsid w:val="009E65B4"/>
    <w:rsid w:val="009E7AD4"/>
    <w:rsid w:val="009F020B"/>
    <w:rsid w:val="009F1554"/>
    <w:rsid w:val="009F1620"/>
    <w:rsid w:val="009F1C6F"/>
    <w:rsid w:val="009F1FFA"/>
    <w:rsid w:val="009F5376"/>
    <w:rsid w:val="009F64A0"/>
    <w:rsid w:val="00A009ED"/>
    <w:rsid w:val="00A01B43"/>
    <w:rsid w:val="00A02A21"/>
    <w:rsid w:val="00A03903"/>
    <w:rsid w:val="00A03AAE"/>
    <w:rsid w:val="00A047CB"/>
    <w:rsid w:val="00A06A27"/>
    <w:rsid w:val="00A07AEB"/>
    <w:rsid w:val="00A12250"/>
    <w:rsid w:val="00A12281"/>
    <w:rsid w:val="00A1748F"/>
    <w:rsid w:val="00A17B2E"/>
    <w:rsid w:val="00A17C01"/>
    <w:rsid w:val="00A22D02"/>
    <w:rsid w:val="00A2382D"/>
    <w:rsid w:val="00A2585D"/>
    <w:rsid w:val="00A26CBC"/>
    <w:rsid w:val="00A32A7B"/>
    <w:rsid w:val="00A33143"/>
    <w:rsid w:val="00A33450"/>
    <w:rsid w:val="00A337B0"/>
    <w:rsid w:val="00A4060A"/>
    <w:rsid w:val="00A4228F"/>
    <w:rsid w:val="00A441C7"/>
    <w:rsid w:val="00A47614"/>
    <w:rsid w:val="00A47C16"/>
    <w:rsid w:val="00A47F6A"/>
    <w:rsid w:val="00A51044"/>
    <w:rsid w:val="00A52482"/>
    <w:rsid w:val="00A5497C"/>
    <w:rsid w:val="00A55A1B"/>
    <w:rsid w:val="00A566B6"/>
    <w:rsid w:val="00A5677E"/>
    <w:rsid w:val="00A579BC"/>
    <w:rsid w:val="00A61397"/>
    <w:rsid w:val="00A62CA8"/>
    <w:rsid w:val="00A64CD9"/>
    <w:rsid w:val="00A700E7"/>
    <w:rsid w:val="00A70BE6"/>
    <w:rsid w:val="00A70C9C"/>
    <w:rsid w:val="00A70F87"/>
    <w:rsid w:val="00A73DF8"/>
    <w:rsid w:val="00A74252"/>
    <w:rsid w:val="00A7466A"/>
    <w:rsid w:val="00A7517A"/>
    <w:rsid w:val="00A81018"/>
    <w:rsid w:val="00A81330"/>
    <w:rsid w:val="00A865C8"/>
    <w:rsid w:val="00A86827"/>
    <w:rsid w:val="00A90E47"/>
    <w:rsid w:val="00A947B7"/>
    <w:rsid w:val="00A9507A"/>
    <w:rsid w:val="00AA3405"/>
    <w:rsid w:val="00AA46C2"/>
    <w:rsid w:val="00AA4D19"/>
    <w:rsid w:val="00AA5878"/>
    <w:rsid w:val="00AA64A8"/>
    <w:rsid w:val="00AA73EF"/>
    <w:rsid w:val="00AA751E"/>
    <w:rsid w:val="00AB5A58"/>
    <w:rsid w:val="00AB64AE"/>
    <w:rsid w:val="00AB7612"/>
    <w:rsid w:val="00AB7EB5"/>
    <w:rsid w:val="00AC744B"/>
    <w:rsid w:val="00AD0451"/>
    <w:rsid w:val="00AD069E"/>
    <w:rsid w:val="00AD203D"/>
    <w:rsid w:val="00AD23BA"/>
    <w:rsid w:val="00AD3021"/>
    <w:rsid w:val="00AD4381"/>
    <w:rsid w:val="00AD75BD"/>
    <w:rsid w:val="00AE0C6A"/>
    <w:rsid w:val="00AE128A"/>
    <w:rsid w:val="00AE1A65"/>
    <w:rsid w:val="00AE27EF"/>
    <w:rsid w:val="00AE34FF"/>
    <w:rsid w:val="00AE45AA"/>
    <w:rsid w:val="00AE4B32"/>
    <w:rsid w:val="00AE5770"/>
    <w:rsid w:val="00AE5AD6"/>
    <w:rsid w:val="00AE688C"/>
    <w:rsid w:val="00AE758A"/>
    <w:rsid w:val="00AF1537"/>
    <w:rsid w:val="00AF1CE3"/>
    <w:rsid w:val="00AF507D"/>
    <w:rsid w:val="00AF52D5"/>
    <w:rsid w:val="00B003E5"/>
    <w:rsid w:val="00B02D72"/>
    <w:rsid w:val="00B051B7"/>
    <w:rsid w:val="00B05A3C"/>
    <w:rsid w:val="00B05DC6"/>
    <w:rsid w:val="00B07988"/>
    <w:rsid w:val="00B07F2E"/>
    <w:rsid w:val="00B10D04"/>
    <w:rsid w:val="00B12B64"/>
    <w:rsid w:val="00B15B3D"/>
    <w:rsid w:val="00B201EF"/>
    <w:rsid w:val="00B21BC5"/>
    <w:rsid w:val="00B2242A"/>
    <w:rsid w:val="00B259B4"/>
    <w:rsid w:val="00B27DD9"/>
    <w:rsid w:val="00B30537"/>
    <w:rsid w:val="00B326DC"/>
    <w:rsid w:val="00B33020"/>
    <w:rsid w:val="00B34A65"/>
    <w:rsid w:val="00B35487"/>
    <w:rsid w:val="00B36103"/>
    <w:rsid w:val="00B36BF2"/>
    <w:rsid w:val="00B42DBA"/>
    <w:rsid w:val="00B442DB"/>
    <w:rsid w:val="00B46EAC"/>
    <w:rsid w:val="00B47F19"/>
    <w:rsid w:val="00B502A7"/>
    <w:rsid w:val="00B5081D"/>
    <w:rsid w:val="00B509EF"/>
    <w:rsid w:val="00B50CDB"/>
    <w:rsid w:val="00B51AAF"/>
    <w:rsid w:val="00B5485E"/>
    <w:rsid w:val="00B55E21"/>
    <w:rsid w:val="00B60043"/>
    <w:rsid w:val="00B601B8"/>
    <w:rsid w:val="00B60CE6"/>
    <w:rsid w:val="00B61CBB"/>
    <w:rsid w:val="00B63C8B"/>
    <w:rsid w:val="00B640B7"/>
    <w:rsid w:val="00B6549C"/>
    <w:rsid w:val="00B66796"/>
    <w:rsid w:val="00B702B2"/>
    <w:rsid w:val="00B70A42"/>
    <w:rsid w:val="00B7486E"/>
    <w:rsid w:val="00B7497B"/>
    <w:rsid w:val="00B75B4A"/>
    <w:rsid w:val="00B77914"/>
    <w:rsid w:val="00B82165"/>
    <w:rsid w:val="00B82E2B"/>
    <w:rsid w:val="00B837D6"/>
    <w:rsid w:val="00B852B8"/>
    <w:rsid w:val="00B86CAE"/>
    <w:rsid w:val="00B9091F"/>
    <w:rsid w:val="00B91EB8"/>
    <w:rsid w:val="00BA1862"/>
    <w:rsid w:val="00BA527A"/>
    <w:rsid w:val="00BA6629"/>
    <w:rsid w:val="00BB016F"/>
    <w:rsid w:val="00BB0260"/>
    <w:rsid w:val="00BB06DC"/>
    <w:rsid w:val="00BB0D2C"/>
    <w:rsid w:val="00BB4456"/>
    <w:rsid w:val="00BB6EDC"/>
    <w:rsid w:val="00BB705F"/>
    <w:rsid w:val="00BC073B"/>
    <w:rsid w:val="00BC106A"/>
    <w:rsid w:val="00BC1D14"/>
    <w:rsid w:val="00BC3410"/>
    <w:rsid w:val="00BC6195"/>
    <w:rsid w:val="00BC68D8"/>
    <w:rsid w:val="00BC6A79"/>
    <w:rsid w:val="00BC7182"/>
    <w:rsid w:val="00BC71DB"/>
    <w:rsid w:val="00BC7383"/>
    <w:rsid w:val="00BC7E4C"/>
    <w:rsid w:val="00BD04F2"/>
    <w:rsid w:val="00BD14B7"/>
    <w:rsid w:val="00BD2CCB"/>
    <w:rsid w:val="00BD3F05"/>
    <w:rsid w:val="00BD68C3"/>
    <w:rsid w:val="00BE3727"/>
    <w:rsid w:val="00BE5CAE"/>
    <w:rsid w:val="00BE5FDF"/>
    <w:rsid w:val="00BF3AF2"/>
    <w:rsid w:val="00BF4ACC"/>
    <w:rsid w:val="00BF6659"/>
    <w:rsid w:val="00BF6E98"/>
    <w:rsid w:val="00C00407"/>
    <w:rsid w:val="00C00B00"/>
    <w:rsid w:val="00C02C2D"/>
    <w:rsid w:val="00C02D1B"/>
    <w:rsid w:val="00C05B0D"/>
    <w:rsid w:val="00C0601E"/>
    <w:rsid w:val="00C07D94"/>
    <w:rsid w:val="00C10B27"/>
    <w:rsid w:val="00C13184"/>
    <w:rsid w:val="00C14E5B"/>
    <w:rsid w:val="00C15533"/>
    <w:rsid w:val="00C15974"/>
    <w:rsid w:val="00C1640E"/>
    <w:rsid w:val="00C25AF5"/>
    <w:rsid w:val="00C261D1"/>
    <w:rsid w:val="00C263CF"/>
    <w:rsid w:val="00C26DA1"/>
    <w:rsid w:val="00C275C7"/>
    <w:rsid w:val="00C32949"/>
    <w:rsid w:val="00C36302"/>
    <w:rsid w:val="00C461DA"/>
    <w:rsid w:val="00C466D1"/>
    <w:rsid w:val="00C52844"/>
    <w:rsid w:val="00C53102"/>
    <w:rsid w:val="00C54A06"/>
    <w:rsid w:val="00C556BF"/>
    <w:rsid w:val="00C57225"/>
    <w:rsid w:val="00C6088B"/>
    <w:rsid w:val="00C61DD9"/>
    <w:rsid w:val="00C61E37"/>
    <w:rsid w:val="00C6236A"/>
    <w:rsid w:val="00C63C16"/>
    <w:rsid w:val="00C67CF3"/>
    <w:rsid w:val="00C71B03"/>
    <w:rsid w:val="00C732D8"/>
    <w:rsid w:val="00C73CA9"/>
    <w:rsid w:val="00C744C1"/>
    <w:rsid w:val="00C75E4A"/>
    <w:rsid w:val="00C82314"/>
    <w:rsid w:val="00C825C4"/>
    <w:rsid w:val="00C84941"/>
    <w:rsid w:val="00C85065"/>
    <w:rsid w:val="00C85EAA"/>
    <w:rsid w:val="00C86431"/>
    <w:rsid w:val="00C864C5"/>
    <w:rsid w:val="00C86ABC"/>
    <w:rsid w:val="00C86B9E"/>
    <w:rsid w:val="00C91FD4"/>
    <w:rsid w:val="00C93339"/>
    <w:rsid w:val="00CA1E65"/>
    <w:rsid w:val="00CA3A89"/>
    <w:rsid w:val="00CA69C4"/>
    <w:rsid w:val="00CB025A"/>
    <w:rsid w:val="00CB704F"/>
    <w:rsid w:val="00CC0AC0"/>
    <w:rsid w:val="00CC1A43"/>
    <w:rsid w:val="00CC1A83"/>
    <w:rsid w:val="00CC5EBF"/>
    <w:rsid w:val="00CC7801"/>
    <w:rsid w:val="00CD2739"/>
    <w:rsid w:val="00CD3AB4"/>
    <w:rsid w:val="00CD43AF"/>
    <w:rsid w:val="00CD51E1"/>
    <w:rsid w:val="00CD5FAF"/>
    <w:rsid w:val="00CD79BC"/>
    <w:rsid w:val="00CE1018"/>
    <w:rsid w:val="00CE45A9"/>
    <w:rsid w:val="00CE6142"/>
    <w:rsid w:val="00CE6380"/>
    <w:rsid w:val="00CE6E04"/>
    <w:rsid w:val="00CE7E57"/>
    <w:rsid w:val="00CF2756"/>
    <w:rsid w:val="00CF28DC"/>
    <w:rsid w:val="00CF3966"/>
    <w:rsid w:val="00CF3EDB"/>
    <w:rsid w:val="00CF5285"/>
    <w:rsid w:val="00CF5543"/>
    <w:rsid w:val="00D012B5"/>
    <w:rsid w:val="00D01EB5"/>
    <w:rsid w:val="00D0241C"/>
    <w:rsid w:val="00D02475"/>
    <w:rsid w:val="00D03EC1"/>
    <w:rsid w:val="00D11734"/>
    <w:rsid w:val="00D1193B"/>
    <w:rsid w:val="00D13B19"/>
    <w:rsid w:val="00D159AF"/>
    <w:rsid w:val="00D20C16"/>
    <w:rsid w:val="00D20FC9"/>
    <w:rsid w:val="00D22858"/>
    <w:rsid w:val="00D23110"/>
    <w:rsid w:val="00D23DD8"/>
    <w:rsid w:val="00D252ED"/>
    <w:rsid w:val="00D25B91"/>
    <w:rsid w:val="00D2707E"/>
    <w:rsid w:val="00D30D3E"/>
    <w:rsid w:val="00D3187D"/>
    <w:rsid w:val="00D32983"/>
    <w:rsid w:val="00D3332F"/>
    <w:rsid w:val="00D33E2B"/>
    <w:rsid w:val="00D3529D"/>
    <w:rsid w:val="00D36E8E"/>
    <w:rsid w:val="00D40146"/>
    <w:rsid w:val="00D4121B"/>
    <w:rsid w:val="00D42E41"/>
    <w:rsid w:val="00D442A4"/>
    <w:rsid w:val="00D51C4B"/>
    <w:rsid w:val="00D51C61"/>
    <w:rsid w:val="00D527EE"/>
    <w:rsid w:val="00D53F45"/>
    <w:rsid w:val="00D549D2"/>
    <w:rsid w:val="00D54B27"/>
    <w:rsid w:val="00D54B62"/>
    <w:rsid w:val="00D54EB5"/>
    <w:rsid w:val="00D55834"/>
    <w:rsid w:val="00D55BB8"/>
    <w:rsid w:val="00D56791"/>
    <w:rsid w:val="00D61947"/>
    <w:rsid w:val="00D62764"/>
    <w:rsid w:val="00D63B92"/>
    <w:rsid w:val="00D63F9A"/>
    <w:rsid w:val="00D6422A"/>
    <w:rsid w:val="00D642C4"/>
    <w:rsid w:val="00D646B7"/>
    <w:rsid w:val="00D66CED"/>
    <w:rsid w:val="00D67C9F"/>
    <w:rsid w:val="00D701F7"/>
    <w:rsid w:val="00D72AE3"/>
    <w:rsid w:val="00D73177"/>
    <w:rsid w:val="00D73398"/>
    <w:rsid w:val="00D73CAB"/>
    <w:rsid w:val="00D75B0F"/>
    <w:rsid w:val="00D77644"/>
    <w:rsid w:val="00D77D4E"/>
    <w:rsid w:val="00D8184D"/>
    <w:rsid w:val="00D81B95"/>
    <w:rsid w:val="00D834E1"/>
    <w:rsid w:val="00D85219"/>
    <w:rsid w:val="00D85C83"/>
    <w:rsid w:val="00D864CF"/>
    <w:rsid w:val="00D86F10"/>
    <w:rsid w:val="00D871D8"/>
    <w:rsid w:val="00D90A98"/>
    <w:rsid w:val="00D91A73"/>
    <w:rsid w:val="00D95218"/>
    <w:rsid w:val="00DA16EA"/>
    <w:rsid w:val="00DA1A44"/>
    <w:rsid w:val="00DA3F39"/>
    <w:rsid w:val="00DA45D5"/>
    <w:rsid w:val="00DA4BA7"/>
    <w:rsid w:val="00DA543A"/>
    <w:rsid w:val="00DA6D09"/>
    <w:rsid w:val="00DB1F9C"/>
    <w:rsid w:val="00DB35B8"/>
    <w:rsid w:val="00DB3F81"/>
    <w:rsid w:val="00DB5ACF"/>
    <w:rsid w:val="00DB67B1"/>
    <w:rsid w:val="00DB6A83"/>
    <w:rsid w:val="00DB75CC"/>
    <w:rsid w:val="00DB76CD"/>
    <w:rsid w:val="00DC1174"/>
    <w:rsid w:val="00DC1826"/>
    <w:rsid w:val="00DC2390"/>
    <w:rsid w:val="00DC291B"/>
    <w:rsid w:val="00DC2F6F"/>
    <w:rsid w:val="00DC4B65"/>
    <w:rsid w:val="00DC5515"/>
    <w:rsid w:val="00DC77F4"/>
    <w:rsid w:val="00DD0A19"/>
    <w:rsid w:val="00DD293D"/>
    <w:rsid w:val="00DD4FA3"/>
    <w:rsid w:val="00DE4848"/>
    <w:rsid w:val="00DE5DD1"/>
    <w:rsid w:val="00DE7BA4"/>
    <w:rsid w:val="00DE7EBE"/>
    <w:rsid w:val="00DF2213"/>
    <w:rsid w:val="00DF2F98"/>
    <w:rsid w:val="00DF415B"/>
    <w:rsid w:val="00DF42A7"/>
    <w:rsid w:val="00DF557A"/>
    <w:rsid w:val="00DF58DB"/>
    <w:rsid w:val="00DF60F3"/>
    <w:rsid w:val="00DF6476"/>
    <w:rsid w:val="00DF7EB4"/>
    <w:rsid w:val="00E000F0"/>
    <w:rsid w:val="00E00A0C"/>
    <w:rsid w:val="00E00B4A"/>
    <w:rsid w:val="00E017C8"/>
    <w:rsid w:val="00E02295"/>
    <w:rsid w:val="00E06072"/>
    <w:rsid w:val="00E0685C"/>
    <w:rsid w:val="00E06C1C"/>
    <w:rsid w:val="00E07349"/>
    <w:rsid w:val="00E103F0"/>
    <w:rsid w:val="00E123CE"/>
    <w:rsid w:val="00E12BF8"/>
    <w:rsid w:val="00E13390"/>
    <w:rsid w:val="00E13854"/>
    <w:rsid w:val="00E15BF4"/>
    <w:rsid w:val="00E1759B"/>
    <w:rsid w:val="00E21F79"/>
    <w:rsid w:val="00E231DA"/>
    <w:rsid w:val="00E23EBB"/>
    <w:rsid w:val="00E24686"/>
    <w:rsid w:val="00E2657C"/>
    <w:rsid w:val="00E3094E"/>
    <w:rsid w:val="00E314E1"/>
    <w:rsid w:val="00E32B39"/>
    <w:rsid w:val="00E336DC"/>
    <w:rsid w:val="00E33E62"/>
    <w:rsid w:val="00E437F7"/>
    <w:rsid w:val="00E45275"/>
    <w:rsid w:val="00E4580D"/>
    <w:rsid w:val="00E4713C"/>
    <w:rsid w:val="00E47F13"/>
    <w:rsid w:val="00E5044D"/>
    <w:rsid w:val="00E51604"/>
    <w:rsid w:val="00E52A8B"/>
    <w:rsid w:val="00E52CE0"/>
    <w:rsid w:val="00E53621"/>
    <w:rsid w:val="00E550ED"/>
    <w:rsid w:val="00E60249"/>
    <w:rsid w:val="00E630D4"/>
    <w:rsid w:val="00E650B1"/>
    <w:rsid w:val="00E65E85"/>
    <w:rsid w:val="00E6685B"/>
    <w:rsid w:val="00E670AC"/>
    <w:rsid w:val="00E67B9D"/>
    <w:rsid w:val="00E70D35"/>
    <w:rsid w:val="00E71DDE"/>
    <w:rsid w:val="00E730D9"/>
    <w:rsid w:val="00E739FF"/>
    <w:rsid w:val="00E7436E"/>
    <w:rsid w:val="00E74CE9"/>
    <w:rsid w:val="00E75A65"/>
    <w:rsid w:val="00E75C46"/>
    <w:rsid w:val="00E76EB2"/>
    <w:rsid w:val="00E77578"/>
    <w:rsid w:val="00E801EC"/>
    <w:rsid w:val="00E82F94"/>
    <w:rsid w:val="00E83F5E"/>
    <w:rsid w:val="00E8576B"/>
    <w:rsid w:val="00E86C2A"/>
    <w:rsid w:val="00E9022F"/>
    <w:rsid w:val="00E91579"/>
    <w:rsid w:val="00E9247F"/>
    <w:rsid w:val="00E92AD8"/>
    <w:rsid w:val="00E93545"/>
    <w:rsid w:val="00E96B6A"/>
    <w:rsid w:val="00E97F5E"/>
    <w:rsid w:val="00EA09D6"/>
    <w:rsid w:val="00EA0E33"/>
    <w:rsid w:val="00EA1175"/>
    <w:rsid w:val="00EA17F7"/>
    <w:rsid w:val="00EA489D"/>
    <w:rsid w:val="00EA6706"/>
    <w:rsid w:val="00EA7071"/>
    <w:rsid w:val="00EB06A0"/>
    <w:rsid w:val="00EB1B6B"/>
    <w:rsid w:val="00EB2515"/>
    <w:rsid w:val="00EB40B6"/>
    <w:rsid w:val="00EB7992"/>
    <w:rsid w:val="00EB7B3C"/>
    <w:rsid w:val="00EC0022"/>
    <w:rsid w:val="00EC0834"/>
    <w:rsid w:val="00EC1182"/>
    <w:rsid w:val="00EC6A1B"/>
    <w:rsid w:val="00EC6FD7"/>
    <w:rsid w:val="00EC7285"/>
    <w:rsid w:val="00EC72B7"/>
    <w:rsid w:val="00EC73F9"/>
    <w:rsid w:val="00ED0467"/>
    <w:rsid w:val="00ED0C04"/>
    <w:rsid w:val="00ED2A4D"/>
    <w:rsid w:val="00ED2E35"/>
    <w:rsid w:val="00ED50CC"/>
    <w:rsid w:val="00ED526B"/>
    <w:rsid w:val="00ED65A6"/>
    <w:rsid w:val="00EE24AA"/>
    <w:rsid w:val="00EF011D"/>
    <w:rsid w:val="00EF4079"/>
    <w:rsid w:val="00EF43A7"/>
    <w:rsid w:val="00EF4989"/>
    <w:rsid w:val="00EF5638"/>
    <w:rsid w:val="00F017B3"/>
    <w:rsid w:val="00F01FDC"/>
    <w:rsid w:val="00F02A60"/>
    <w:rsid w:val="00F062A9"/>
    <w:rsid w:val="00F06427"/>
    <w:rsid w:val="00F077EF"/>
    <w:rsid w:val="00F11480"/>
    <w:rsid w:val="00F138A3"/>
    <w:rsid w:val="00F204A7"/>
    <w:rsid w:val="00F20793"/>
    <w:rsid w:val="00F222A6"/>
    <w:rsid w:val="00F22ED3"/>
    <w:rsid w:val="00F24650"/>
    <w:rsid w:val="00F24AD8"/>
    <w:rsid w:val="00F27998"/>
    <w:rsid w:val="00F27B56"/>
    <w:rsid w:val="00F32114"/>
    <w:rsid w:val="00F3449B"/>
    <w:rsid w:val="00F35027"/>
    <w:rsid w:val="00F37E6D"/>
    <w:rsid w:val="00F42AF7"/>
    <w:rsid w:val="00F43B61"/>
    <w:rsid w:val="00F4515F"/>
    <w:rsid w:val="00F469CF"/>
    <w:rsid w:val="00F46FB8"/>
    <w:rsid w:val="00F47D62"/>
    <w:rsid w:val="00F52537"/>
    <w:rsid w:val="00F5305C"/>
    <w:rsid w:val="00F5640A"/>
    <w:rsid w:val="00F60DCF"/>
    <w:rsid w:val="00F60E79"/>
    <w:rsid w:val="00F614B4"/>
    <w:rsid w:val="00F64600"/>
    <w:rsid w:val="00F72214"/>
    <w:rsid w:val="00F7648F"/>
    <w:rsid w:val="00F77D90"/>
    <w:rsid w:val="00F82ED3"/>
    <w:rsid w:val="00F833CE"/>
    <w:rsid w:val="00F83997"/>
    <w:rsid w:val="00F84196"/>
    <w:rsid w:val="00F857FE"/>
    <w:rsid w:val="00F8580F"/>
    <w:rsid w:val="00F87D2C"/>
    <w:rsid w:val="00F90431"/>
    <w:rsid w:val="00F90718"/>
    <w:rsid w:val="00F916BD"/>
    <w:rsid w:val="00F9289A"/>
    <w:rsid w:val="00F931DF"/>
    <w:rsid w:val="00F94207"/>
    <w:rsid w:val="00F94ABC"/>
    <w:rsid w:val="00F96EC7"/>
    <w:rsid w:val="00FA033D"/>
    <w:rsid w:val="00FA2622"/>
    <w:rsid w:val="00FA2707"/>
    <w:rsid w:val="00FA3D8A"/>
    <w:rsid w:val="00FA5B7A"/>
    <w:rsid w:val="00FB1BD4"/>
    <w:rsid w:val="00FB2FFC"/>
    <w:rsid w:val="00FB4DBC"/>
    <w:rsid w:val="00FC249B"/>
    <w:rsid w:val="00FC4BB5"/>
    <w:rsid w:val="00FD07AA"/>
    <w:rsid w:val="00FD38F8"/>
    <w:rsid w:val="00FD5153"/>
    <w:rsid w:val="00FD5265"/>
    <w:rsid w:val="00FD5791"/>
    <w:rsid w:val="00FD62D2"/>
    <w:rsid w:val="00FE09F4"/>
    <w:rsid w:val="00FE5476"/>
    <w:rsid w:val="00FE79C2"/>
    <w:rsid w:val="00FE7DAC"/>
    <w:rsid w:val="00FF11A5"/>
    <w:rsid w:val="00FF270A"/>
    <w:rsid w:val="00FF5D3E"/>
    <w:rsid w:val="00FF60C7"/>
    <w:rsid w:val="00FF7B87"/>
    <w:rsid w:val="00FF7C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ity"/>
  <w:smartTagType w:namespaceuri="schemas-city2airport-com/woprcity2airport" w:name="City"/>
  <w:shapeDefaults>
    <o:shapedefaults v:ext="edit" spidmax="2049"/>
    <o:shapelayout v:ext="edit">
      <o:idmap v:ext="edit" data="1"/>
    </o:shapelayout>
  </w:shapeDefaults>
  <w:decimalSymbol w:val="."/>
  <w:listSeparator w:val=","/>
  <w15:docId w15:val="{14902E81-435B-4314-8CD6-16BF93321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7F13"/>
    <w:pPr>
      <w:ind w:left="1080"/>
    </w:pPr>
    <w:rPr>
      <w:rFonts w:ascii="Arial" w:hAnsi="Arial"/>
    </w:rPr>
  </w:style>
  <w:style w:type="paragraph" w:styleId="Heading1">
    <w:name w:val="heading 1"/>
    <w:basedOn w:val="HeadingBase"/>
    <w:next w:val="BodyText"/>
    <w:link w:val="Heading1Char"/>
    <w:qFormat/>
    <w:rsid w:val="00E47F13"/>
    <w:pPr>
      <w:pageBreakBefore/>
      <w:pBdr>
        <w:top w:val="single" w:sz="48" w:space="3" w:color="FFFFFF"/>
        <w:left w:val="single" w:sz="6" w:space="3" w:color="FFFFFF"/>
        <w:bottom w:val="single" w:sz="6" w:space="3" w:color="FFFFFF"/>
      </w:pBdr>
      <w:shd w:val="solid" w:color="auto" w:fill="auto"/>
      <w:spacing w:before="0" w:after="240" w:line="240" w:lineRule="atLeast"/>
      <w:ind w:left="115"/>
      <w:outlineLvl w:val="0"/>
    </w:pPr>
    <w:rPr>
      <w:rFonts w:ascii="Arial Black" w:hAnsi="Arial Black"/>
      <w:color w:val="FFFFFF"/>
      <w:spacing w:val="-10"/>
      <w:kern w:val="20"/>
      <w:position w:val="8"/>
      <w:sz w:val="24"/>
    </w:rPr>
  </w:style>
  <w:style w:type="paragraph" w:styleId="Heading2">
    <w:name w:val="heading 2"/>
    <w:basedOn w:val="HeadingBase"/>
    <w:next w:val="BodyText"/>
    <w:link w:val="Heading2Char1"/>
    <w:qFormat/>
    <w:rsid w:val="00E47F13"/>
    <w:pPr>
      <w:spacing w:before="240" w:after="240" w:line="240" w:lineRule="atLeast"/>
      <w:ind w:left="0"/>
      <w:outlineLvl w:val="1"/>
    </w:pPr>
    <w:rPr>
      <w:rFonts w:ascii="Arial Black" w:hAnsi="Arial Black"/>
      <w:spacing w:val="-15"/>
    </w:rPr>
  </w:style>
  <w:style w:type="paragraph" w:styleId="Heading3">
    <w:name w:val="heading 3"/>
    <w:basedOn w:val="HeadingBase"/>
    <w:next w:val="BodyText"/>
    <w:link w:val="Heading3Char"/>
    <w:qFormat/>
    <w:rsid w:val="00E47F13"/>
    <w:pPr>
      <w:spacing w:before="120" w:after="120" w:line="240" w:lineRule="atLeast"/>
      <w:outlineLvl w:val="2"/>
    </w:pPr>
    <w:rPr>
      <w:rFonts w:ascii="Arial Black" w:hAnsi="Arial Black"/>
      <w:spacing w:val="-10"/>
      <w:sz w:val="20"/>
    </w:rPr>
  </w:style>
  <w:style w:type="paragraph" w:styleId="Heading4">
    <w:name w:val="heading 4"/>
    <w:basedOn w:val="HeadingBase"/>
    <w:next w:val="BodyText"/>
    <w:link w:val="Heading4Char2"/>
    <w:qFormat/>
    <w:rsid w:val="00E47F13"/>
    <w:pPr>
      <w:spacing w:before="120" w:after="120" w:line="240" w:lineRule="atLeast"/>
      <w:outlineLvl w:val="3"/>
    </w:pPr>
    <w:rPr>
      <w:b/>
      <w:i/>
      <w:sz w:val="20"/>
    </w:rPr>
  </w:style>
  <w:style w:type="paragraph" w:styleId="Heading5">
    <w:name w:val="heading 5"/>
    <w:basedOn w:val="HeadingBase"/>
    <w:next w:val="BodyText"/>
    <w:link w:val="Heading5Char"/>
    <w:qFormat/>
    <w:rsid w:val="00E47F13"/>
    <w:pPr>
      <w:spacing w:before="0" w:line="240" w:lineRule="atLeast"/>
      <w:ind w:left="1440"/>
      <w:outlineLvl w:val="4"/>
    </w:pPr>
    <w:rPr>
      <w:sz w:val="20"/>
    </w:rPr>
  </w:style>
  <w:style w:type="paragraph" w:styleId="Heading6">
    <w:name w:val="heading 6"/>
    <w:basedOn w:val="HeadingBase"/>
    <w:next w:val="BodyText"/>
    <w:link w:val="Heading6Char"/>
    <w:qFormat/>
    <w:rsid w:val="00E47F13"/>
    <w:pPr>
      <w:ind w:left="1440"/>
      <w:outlineLvl w:val="5"/>
    </w:pPr>
    <w:rPr>
      <w:i/>
      <w:sz w:val="20"/>
    </w:rPr>
  </w:style>
  <w:style w:type="paragraph" w:styleId="Heading7">
    <w:name w:val="heading 7"/>
    <w:basedOn w:val="HeadingBase"/>
    <w:next w:val="BodyText"/>
    <w:link w:val="Heading7Char"/>
    <w:qFormat/>
    <w:rsid w:val="00E47F13"/>
    <w:pPr>
      <w:outlineLvl w:val="6"/>
    </w:pPr>
    <w:rPr>
      <w:sz w:val="20"/>
    </w:rPr>
  </w:style>
  <w:style w:type="paragraph" w:styleId="Heading8">
    <w:name w:val="heading 8"/>
    <w:basedOn w:val="HeadingBase"/>
    <w:next w:val="BodyText"/>
    <w:link w:val="Heading8Char"/>
    <w:qFormat/>
    <w:rsid w:val="00E47F13"/>
    <w:pPr>
      <w:outlineLvl w:val="7"/>
    </w:pPr>
    <w:rPr>
      <w:i/>
      <w:sz w:val="18"/>
    </w:rPr>
  </w:style>
  <w:style w:type="paragraph" w:styleId="Heading9">
    <w:name w:val="heading 9"/>
    <w:basedOn w:val="HeadingBase"/>
    <w:next w:val="BodyText"/>
    <w:link w:val="Heading9Char"/>
    <w:qFormat/>
    <w:rsid w:val="00E47F13"/>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link w:val="HeadingBaseChar1"/>
    <w:rsid w:val="00E47F13"/>
    <w:pPr>
      <w:keepNext/>
      <w:keepLines/>
      <w:spacing w:before="140" w:line="220" w:lineRule="atLeast"/>
    </w:pPr>
    <w:rPr>
      <w:spacing w:val="-4"/>
      <w:kern w:val="28"/>
      <w:sz w:val="22"/>
    </w:rPr>
  </w:style>
  <w:style w:type="paragraph" w:styleId="BodyText">
    <w:name w:val="Body Text"/>
    <w:basedOn w:val="Normal"/>
    <w:link w:val="BodyTextChar1"/>
    <w:rsid w:val="00E47F13"/>
    <w:pPr>
      <w:spacing w:before="60" w:after="60"/>
      <w:jc w:val="both"/>
    </w:pPr>
  </w:style>
  <w:style w:type="paragraph" w:customStyle="1" w:styleId="BlockQuotation">
    <w:name w:val="Block Quotation"/>
    <w:basedOn w:val="Normal"/>
    <w:link w:val="BlockQuotationChar"/>
    <w:rsid w:val="00E47F13"/>
    <w:pPr>
      <w:pBdr>
        <w:top w:val="single" w:sz="12" w:space="12" w:color="FFFFFF"/>
        <w:left w:val="single" w:sz="6" w:space="12" w:color="FFFFFF"/>
        <w:bottom w:val="single" w:sz="6" w:space="12" w:color="FFFFFF"/>
        <w:right w:val="single" w:sz="6" w:space="12" w:color="FFFFFF"/>
      </w:pBdr>
      <w:shd w:val="pct5" w:color="auto" w:fill="auto"/>
      <w:spacing w:after="240" w:line="220" w:lineRule="atLeast"/>
      <w:ind w:left="1368" w:right="240"/>
      <w:jc w:val="both"/>
    </w:pPr>
    <w:rPr>
      <w:rFonts w:ascii="Arial Narrow" w:hAnsi="Arial Narrow"/>
    </w:rPr>
  </w:style>
  <w:style w:type="paragraph" w:styleId="BodyTextIndent">
    <w:name w:val="Body Text Indent"/>
    <w:basedOn w:val="BodyText"/>
    <w:link w:val="BodyTextIndentChar"/>
    <w:rsid w:val="00D85C83"/>
    <w:pPr>
      <w:ind w:left="1440"/>
    </w:pPr>
  </w:style>
  <w:style w:type="paragraph" w:customStyle="1" w:styleId="BodyTextKeep">
    <w:name w:val="Body Text Keep"/>
    <w:basedOn w:val="BodyText"/>
    <w:rsid w:val="00D85C83"/>
    <w:pPr>
      <w:keepNext/>
    </w:pPr>
  </w:style>
  <w:style w:type="paragraph" w:customStyle="1" w:styleId="Picture">
    <w:name w:val="Picture"/>
    <w:next w:val="Caption"/>
    <w:rsid w:val="00E47F13"/>
    <w:pPr>
      <w:keepNext/>
      <w:jc w:val="center"/>
    </w:pPr>
    <w:rPr>
      <w:rFonts w:ascii="Arial" w:hAnsi="Arial"/>
    </w:rPr>
  </w:style>
  <w:style w:type="paragraph" w:styleId="Caption">
    <w:name w:val="caption"/>
    <w:basedOn w:val="Picture"/>
    <w:next w:val="BodyText"/>
    <w:link w:val="CaptionChar"/>
    <w:qFormat/>
    <w:rsid w:val="00E47F13"/>
    <w:pPr>
      <w:spacing w:before="60" w:after="240" w:line="220" w:lineRule="atLeast"/>
    </w:pPr>
  </w:style>
  <w:style w:type="paragraph" w:customStyle="1" w:styleId="PartLabel">
    <w:name w:val="Part Label"/>
    <w:basedOn w:val="Normal"/>
    <w:rsid w:val="00E47F13"/>
    <w:pPr>
      <w:framePr w:h="1080" w:hRule="exact" w:hSpace="180" w:wrap="around" w:vAnchor="page" w:hAnchor="page" w:x="1861" w:y="1201" w:anchorLock="1"/>
      <w:pBdr>
        <w:top w:val="single" w:sz="6" w:space="1" w:color="auto"/>
        <w:left w:val="single" w:sz="6" w:space="1" w:color="auto"/>
      </w:pBdr>
      <w:shd w:val="solid" w:color="auto" w:fill="auto"/>
      <w:spacing w:line="360" w:lineRule="exact"/>
      <w:ind w:left="0" w:right="7412"/>
      <w:jc w:val="center"/>
    </w:pPr>
    <w:rPr>
      <w:color w:val="FFFFFF"/>
      <w:spacing w:val="-16"/>
      <w:position w:val="4"/>
      <w:sz w:val="26"/>
    </w:rPr>
  </w:style>
  <w:style w:type="paragraph" w:customStyle="1" w:styleId="PartTitle">
    <w:name w:val="Part Title"/>
    <w:basedOn w:val="Normal"/>
    <w:rsid w:val="00E47F13"/>
    <w:pPr>
      <w:framePr w:h="1080" w:hRule="exact" w:hSpace="180" w:wrap="around" w:vAnchor="page" w:hAnchor="page" w:x="1861" w:y="1201" w:anchorLock="1"/>
      <w:pBdr>
        <w:left w:val="single" w:sz="6" w:space="1" w:color="auto"/>
      </w:pBdr>
      <w:shd w:val="solid" w:color="auto" w:fill="auto"/>
      <w:spacing w:after="240" w:line="660" w:lineRule="exact"/>
      <w:ind w:left="0" w:right="7412"/>
      <w:jc w:val="center"/>
    </w:pPr>
    <w:rPr>
      <w:rFonts w:ascii="Arial Black" w:hAnsi="Arial Black"/>
      <w:color w:val="FFFFFF"/>
      <w:spacing w:val="-40"/>
      <w:position w:val="-16"/>
      <w:sz w:val="84"/>
    </w:rPr>
  </w:style>
  <w:style w:type="paragraph" w:styleId="Title">
    <w:name w:val="Title"/>
    <w:basedOn w:val="HeadingBase"/>
    <w:next w:val="Subtitle"/>
    <w:link w:val="TitleChar"/>
    <w:qFormat/>
    <w:rsid w:val="00E47F13"/>
    <w:pPr>
      <w:pBdr>
        <w:top w:val="single" w:sz="6" w:space="16" w:color="auto"/>
      </w:pBdr>
      <w:spacing w:before="220" w:after="60" w:line="320" w:lineRule="atLeast"/>
      <w:ind w:left="0"/>
    </w:pPr>
    <w:rPr>
      <w:rFonts w:ascii="Arial Black" w:hAnsi="Arial Black"/>
      <w:spacing w:val="-30"/>
      <w:sz w:val="40"/>
    </w:rPr>
  </w:style>
  <w:style w:type="paragraph" w:styleId="Subtitle">
    <w:name w:val="Subtitle"/>
    <w:basedOn w:val="Title"/>
    <w:next w:val="BodyText"/>
    <w:link w:val="SubtitleChar"/>
    <w:qFormat/>
    <w:rsid w:val="00E47F13"/>
    <w:pPr>
      <w:pBdr>
        <w:top w:val="none" w:sz="0" w:space="0" w:color="auto"/>
      </w:pBdr>
      <w:spacing w:before="60" w:after="120" w:line="340" w:lineRule="atLeast"/>
    </w:pPr>
    <w:rPr>
      <w:rFonts w:ascii="Arial" w:hAnsi="Arial"/>
      <w:spacing w:val="-16"/>
      <w:sz w:val="32"/>
    </w:rPr>
  </w:style>
  <w:style w:type="paragraph" w:customStyle="1" w:styleId="ChapterSubtitle">
    <w:name w:val="Chapter Subtitle"/>
    <w:basedOn w:val="Subtitle"/>
    <w:rsid w:val="00E47F13"/>
  </w:style>
  <w:style w:type="paragraph" w:customStyle="1" w:styleId="CompanyName">
    <w:name w:val="Company Name"/>
    <w:basedOn w:val="Normal"/>
    <w:rsid w:val="00E47F13"/>
    <w:pPr>
      <w:keepNext/>
      <w:keepLines/>
      <w:framePr w:w="4080" w:h="840" w:hSpace="180" w:wrap="notBeside" w:vAnchor="page" w:hAnchor="margin" w:y="913" w:anchorLock="1"/>
      <w:spacing w:line="220" w:lineRule="atLeast"/>
      <w:ind w:left="0"/>
    </w:pPr>
    <w:rPr>
      <w:rFonts w:ascii="Arial Black" w:hAnsi="Arial Black"/>
      <w:spacing w:val="-25"/>
      <w:kern w:val="28"/>
      <w:sz w:val="32"/>
    </w:rPr>
  </w:style>
  <w:style w:type="paragraph" w:customStyle="1" w:styleId="ChapterTitle">
    <w:name w:val="Chapter Title"/>
    <w:basedOn w:val="Normal"/>
    <w:rsid w:val="00E47F13"/>
    <w:pPr>
      <w:framePr w:h="1080" w:hRule="exact" w:hSpace="180" w:wrap="around" w:vAnchor="page" w:hAnchor="page" w:x="1861" w:y="1201"/>
      <w:pBdr>
        <w:left w:val="single" w:sz="6" w:space="1" w:color="auto"/>
      </w:pBdr>
      <w:shd w:val="solid" w:color="auto" w:fill="auto"/>
      <w:spacing w:after="240" w:line="660" w:lineRule="exact"/>
      <w:ind w:right="7656"/>
      <w:jc w:val="center"/>
    </w:pPr>
    <w:rPr>
      <w:rFonts w:ascii="Arial Black" w:hAnsi="Arial Black"/>
      <w:color w:val="FFFFFF"/>
      <w:spacing w:val="-40"/>
      <w:position w:val="-16"/>
      <w:sz w:val="84"/>
    </w:rPr>
  </w:style>
  <w:style w:type="character" w:styleId="CommentReference">
    <w:name w:val="annotation reference"/>
    <w:semiHidden/>
    <w:rsid w:val="00E47F13"/>
    <w:rPr>
      <w:rFonts w:ascii="Arial" w:hAnsi="Arial"/>
      <w:sz w:val="16"/>
    </w:rPr>
  </w:style>
  <w:style w:type="paragraph" w:customStyle="1" w:styleId="FootnoteBase">
    <w:name w:val="Footnote Base"/>
    <w:basedOn w:val="Normal"/>
    <w:rsid w:val="00E47F13"/>
    <w:pPr>
      <w:keepLines/>
      <w:spacing w:line="200" w:lineRule="atLeast"/>
    </w:pPr>
    <w:rPr>
      <w:spacing w:val="-5"/>
      <w:sz w:val="16"/>
    </w:rPr>
  </w:style>
  <w:style w:type="paragraph" w:styleId="CommentText">
    <w:name w:val="annotation text"/>
    <w:basedOn w:val="FootnoteBase"/>
    <w:link w:val="CommentTextChar"/>
    <w:semiHidden/>
    <w:rsid w:val="00E47F13"/>
  </w:style>
  <w:style w:type="paragraph" w:customStyle="1" w:styleId="TableText">
    <w:name w:val="Table Text"/>
    <w:basedOn w:val="Normal"/>
    <w:rsid w:val="00E47F13"/>
    <w:pPr>
      <w:keepLines/>
      <w:spacing w:before="60"/>
      <w:ind w:left="0"/>
    </w:pPr>
  </w:style>
  <w:style w:type="paragraph" w:customStyle="1" w:styleId="TitleCover">
    <w:name w:val="Title Cover"/>
    <w:basedOn w:val="HeadingBase"/>
    <w:next w:val="Normal"/>
    <w:rsid w:val="00E47F13"/>
    <w:pPr>
      <w:pBdr>
        <w:top w:val="single" w:sz="48" w:space="31" w:color="auto"/>
      </w:pBdr>
      <w:tabs>
        <w:tab w:val="left" w:pos="0"/>
      </w:tabs>
      <w:spacing w:before="240" w:after="500" w:line="640" w:lineRule="exact"/>
      <w:ind w:left="-840" w:right="-840"/>
    </w:pPr>
    <w:rPr>
      <w:rFonts w:ascii="Arial Black" w:hAnsi="Arial Black"/>
      <w:b/>
      <w:spacing w:val="-48"/>
      <w:sz w:val="64"/>
    </w:rPr>
  </w:style>
  <w:style w:type="paragraph" w:customStyle="1" w:styleId="DocumentLabel">
    <w:name w:val="Document Label"/>
    <w:basedOn w:val="TitleCover"/>
    <w:rsid w:val="00E47F13"/>
  </w:style>
  <w:style w:type="character" w:styleId="EndnoteReference">
    <w:name w:val="endnote reference"/>
    <w:semiHidden/>
    <w:rsid w:val="00E47F13"/>
    <w:rPr>
      <w:vertAlign w:val="superscript"/>
    </w:rPr>
  </w:style>
  <w:style w:type="paragraph" w:styleId="EndnoteText">
    <w:name w:val="endnote text"/>
    <w:basedOn w:val="FootnoteBase"/>
    <w:link w:val="EndnoteTextChar"/>
    <w:semiHidden/>
    <w:rsid w:val="00E47F13"/>
  </w:style>
  <w:style w:type="paragraph" w:customStyle="1" w:styleId="HeaderBase">
    <w:name w:val="Header Base"/>
    <w:basedOn w:val="Normal"/>
    <w:rsid w:val="00E47F13"/>
    <w:pPr>
      <w:keepLines/>
      <w:tabs>
        <w:tab w:val="center" w:pos="4320"/>
        <w:tab w:val="right" w:pos="9360"/>
      </w:tabs>
      <w:spacing w:line="190" w:lineRule="atLeast"/>
      <w:ind w:left="0"/>
    </w:pPr>
    <w:rPr>
      <w:sz w:val="18"/>
    </w:rPr>
  </w:style>
  <w:style w:type="paragraph" w:styleId="Footer">
    <w:name w:val="footer"/>
    <w:basedOn w:val="HeaderBase"/>
    <w:link w:val="FooterChar"/>
    <w:rsid w:val="00E47F13"/>
  </w:style>
  <w:style w:type="paragraph" w:customStyle="1" w:styleId="FooterEven">
    <w:name w:val="Footer Even"/>
    <w:basedOn w:val="Footer"/>
    <w:rsid w:val="00E47F13"/>
    <w:pPr>
      <w:pBdr>
        <w:top w:val="single" w:sz="6" w:space="2" w:color="auto"/>
      </w:pBdr>
      <w:spacing w:before="600"/>
    </w:pPr>
  </w:style>
  <w:style w:type="paragraph" w:customStyle="1" w:styleId="FooterFirst">
    <w:name w:val="Footer First"/>
    <w:basedOn w:val="Footer"/>
    <w:rsid w:val="00E47F13"/>
    <w:pPr>
      <w:pBdr>
        <w:top w:val="single" w:sz="6" w:space="2" w:color="auto"/>
      </w:pBdr>
      <w:spacing w:before="600"/>
    </w:pPr>
  </w:style>
  <w:style w:type="paragraph" w:customStyle="1" w:styleId="FooterOdd">
    <w:name w:val="Footer Odd"/>
    <w:basedOn w:val="Footer"/>
    <w:rsid w:val="00E47F13"/>
    <w:pPr>
      <w:pBdr>
        <w:top w:val="single" w:sz="6" w:space="2" w:color="auto"/>
      </w:pBdr>
      <w:spacing w:before="600"/>
    </w:pPr>
  </w:style>
  <w:style w:type="character" w:styleId="FootnoteReference">
    <w:name w:val="footnote reference"/>
    <w:semiHidden/>
    <w:rsid w:val="00E47F13"/>
    <w:rPr>
      <w:vertAlign w:val="superscript"/>
    </w:rPr>
  </w:style>
  <w:style w:type="paragraph" w:styleId="FootnoteText">
    <w:name w:val="footnote text"/>
    <w:basedOn w:val="FootnoteBase"/>
    <w:link w:val="FootnoteTextChar"/>
    <w:semiHidden/>
    <w:rsid w:val="00E47F13"/>
  </w:style>
  <w:style w:type="paragraph" w:styleId="Header">
    <w:name w:val="header"/>
    <w:basedOn w:val="HeaderBase"/>
    <w:link w:val="HeaderChar"/>
    <w:rsid w:val="00E47F13"/>
    <w:pPr>
      <w:tabs>
        <w:tab w:val="clear" w:pos="4320"/>
      </w:tabs>
    </w:pPr>
    <w:rPr>
      <w:u w:val="single"/>
    </w:rPr>
  </w:style>
  <w:style w:type="paragraph" w:customStyle="1" w:styleId="HeaderEven">
    <w:name w:val="Header Even"/>
    <w:basedOn w:val="Header"/>
    <w:rsid w:val="00E47F13"/>
    <w:pPr>
      <w:pBdr>
        <w:bottom w:val="single" w:sz="6" w:space="1" w:color="auto"/>
      </w:pBdr>
      <w:spacing w:after="600"/>
    </w:pPr>
  </w:style>
  <w:style w:type="paragraph" w:customStyle="1" w:styleId="HeaderFirst">
    <w:name w:val="Header First"/>
    <w:basedOn w:val="Header"/>
    <w:rsid w:val="00E47F13"/>
    <w:pPr>
      <w:pBdr>
        <w:top w:val="single" w:sz="6" w:space="2" w:color="auto"/>
      </w:pBdr>
      <w:jc w:val="right"/>
    </w:pPr>
  </w:style>
  <w:style w:type="paragraph" w:customStyle="1" w:styleId="HeaderOdd">
    <w:name w:val="Header Odd"/>
    <w:basedOn w:val="Header"/>
    <w:rsid w:val="00E47F13"/>
    <w:pPr>
      <w:pBdr>
        <w:bottom w:val="single" w:sz="6" w:space="1" w:color="auto"/>
      </w:pBdr>
      <w:spacing w:after="600"/>
    </w:pPr>
  </w:style>
  <w:style w:type="paragraph" w:customStyle="1" w:styleId="IndexBase">
    <w:name w:val="Index Base"/>
    <w:basedOn w:val="Normal"/>
    <w:rsid w:val="00E47F13"/>
    <w:pPr>
      <w:spacing w:line="240" w:lineRule="atLeast"/>
      <w:ind w:left="360" w:hanging="360"/>
    </w:pPr>
    <w:rPr>
      <w:spacing w:val="-5"/>
      <w:sz w:val="18"/>
    </w:rPr>
  </w:style>
  <w:style w:type="paragraph" w:styleId="Index1">
    <w:name w:val="index 1"/>
    <w:basedOn w:val="IndexBase"/>
    <w:autoRedefine/>
    <w:semiHidden/>
    <w:rsid w:val="00E47F13"/>
  </w:style>
  <w:style w:type="paragraph" w:styleId="Index2">
    <w:name w:val="index 2"/>
    <w:basedOn w:val="IndexBase"/>
    <w:autoRedefine/>
    <w:semiHidden/>
    <w:rsid w:val="00E47F13"/>
    <w:pPr>
      <w:spacing w:line="240" w:lineRule="auto"/>
      <w:ind w:left="720"/>
    </w:pPr>
  </w:style>
  <w:style w:type="paragraph" w:styleId="Index3">
    <w:name w:val="index 3"/>
    <w:basedOn w:val="IndexBase"/>
    <w:autoRedefine/>
    <w:semiHidden/>
    <w:rsid w:val="00E47F13"/>
    <w:pPr>
      <w:spacing w:line="240" w:lineRule="auto"/>
      <w:ind w:left="1080"/>
    </w:pPr>
  </w:style>
  <w:style w:type="paragraph" w:styleId="Index4">
    <w:name w:val="index 4"/>
    <w:basedOn w:val="IndexBase"/>
    <w:autoRedefine/>
    <w:semiHidden/>
    <w:rsid w:val="00E47F13"/>
    <w:pPr>
      <w:spacing w:line="240" w:lineRule="auto"/>
      <w:ind w:left="1440"/>
    </w:pPr>
  </w:style>
  <w:style w:type="paragraph" w:styleId="Index5">
    <w:name w:val="index 5"/>
    <w:basedOn w:val="IndexBase"/>
    <w:autoRedefine/>
    <w:semiHidden/>
    <w:rsid w:val="00E47F13"/>
    <w:pPr>
      <w:spacing w:line="240" w:lineRule="auto"/>
      <w:ind w:left="1800"/>
    </w:pPr>
  </w:style>
  <w:style w:type="paragraph" w:styleId="IndexHeading">
    <w:name w:val="index heading"/>
    <w:basedOn w:val="HeadingBase"/>
    <w:next w:val="Index1"/>
    <w:semiHidden/>
    <w:rsid w:val="00E47F13"/>
    <w:pPr>
      <w:keepLines w:val="0"/>
      <w:spacing w:before="0" w:line="480" w:lineRule="atLeast"/>
      <w:ind w:left="0"/>
    </w:pPr>
    <w:rPr>
      <w:rFonts w:ascii="Arial Black" w:hAnsi="Arial Black"/>
      <w:spacing w:val="-5"/>
      <w:kern w:val="0"/>
      <w:sz w:val="24"/>
    </w:rPr>
  </w:style>
  <w:style w:type="character" w:customStyle="1" w:styleId="Lead-inEmphasis">
    <w:name w:val="Lead-in Emphasis"/>
    <w:rsid w:val="00E47F13"/>
    <w:rPr>
      <w:rFonts w:ascii="Arial Black" w:hAnsi="Arial Black"/>
      <w:spacing w:val="-4"/>
      <w:sz w:val="18"/>
    </w:rPr>
  </w:style>
  <w:style w:type="character" w:styleId="LineNumber">
    <w:name w:val="line number"/>
    <w:rsid w:val="00E47F13"/>
    <w:rPr>
      <w:sz w:val="18"/>
    </w:rPr>
  </w:style>
  <w:style w:type="paragraph" w:styleId="List">
    <w:name w:val="List"/>
    <w:basedOn w:val="BodyText"/>
    <w:rsid w:val="00E47F13"/>
    <w:pPr>
      <w:ind w:left="1440" w:hanging="360"/>
    </w:pPr>
  </w:style>
  <w:style w:type="paragraph" w:styleId="List2">
    <w:name w:val="List 2"/>
    <w:basedOn w:val="List"/>
    <w:rsid w:val="00E47F13"/>
    <w:pPr>
      <w:ind w:left="1800"/>
    </w:pPr>
  </w:style>
  <w:style w:type="paragraph" w:styleId="List3">
    <w:name w:val="List 3"/>
    <w:basedOn w:val="List"/>
    <w:rsid w:val="00E47F13"/>
    <w:pPr>
      <w:ind w:left="2160"/>
    </w:pPr>
  </w:style>
  <w:style w:type="paragraph" w:styleId="List4">
    <w:name w:val="List 4"/>
    <w:basedOn w:val="List"/>
    <w:rsid w:val="00E47F13"/>
    <w:pPr>
      <w:ind w:left="2520"/>
    </w:pPr>
  </w:style>
  <w:style w:type="paragraph" w:styleId="List5">
    <w:name w:val="List 5"/>
    <w:basedOn w:val="List"/>
    <w:rsid w:val="00E47F13"/>
    <w:pPr>
      <w:ind w:left="2880"/>
    </w:pPr>
  </w:style>
  <w:style w:type="paragraph" w:styleId="ListBullet">
    <w:name w:val="List Bullet"/>
    <w:basedOn w:val="List"/>
    <w:rsid w:val="00E47F13"/>
    <w:pPr>
      <w:numPr>
        <w:numId w:val="1"/>
      </w:numPr>
      <w:tabs>
        <w:tab w:val="clear" w:pos="1440"/>
      </w:tabs>
    </w:pPr>
  </w:style>
  <w:style w:type="paragraph" w:styleId="ListBullet2">
    <w:name w:val="List Bullet 2"/>
    <w:basedOn w:val="ListBullet"/>
    <w:autoRedefine/>
    <w:rsid w:val="00E47F13"/>
    <w:pPr>
      <w:ind w:left="1800"/>
    </w:pPr>
  </w:style>
  <w:style w:type="paragraph" w:styleId="ListBullet3">
    <w:name w:val="List Bullet 3"/>
    <w:basedOn w:val="ListBullet"/>
    <w:autoRedefine/>
    <w:rsid w:val="00E47F13"/>
    <w:pPr>
      <w:ind w:left="2160"/>
    </w:pPr>
  </w:style>
  <w:style w:type="paragraph" w:styleId="ListBullet4">
    <w:name w:val="List Bullet 4"/>
    <w:basedOn w:val="ListBullet"/>
    <w:autoRedefine/>
    <w:rsid w:val="00E47F13"/>
    <w:pPr>
      <w:ind w:left="2520"/>
    </w:pPr>
  </w:style>
  <w:style w:type="paragraph" w:styleId="ListBullet5">
    <w:name w:val="List Bullet 5"/>
    <w:basedOn w:val="ListBullet"/>
    <w:autoRedefine/>
    <w:rsid w:val="00E47F13"/>
    <w:pPr>
      <w:ind w:left="2880"/>
    </w:pPr>
  </w:style>
  <w:style w:type="paragraph" w:styleId="ListContinue">
    <w:name w:val="List Continue"/>
    <w:basedOn w:val="List"/>
    <w:rsid w:val="00E47F13"/>
    <w:pPr>
      <w:ind w:firstLine="0"/>
    </w:pPr>
  </w:style>
  <w:style w:type="paragraph" w:styleId="ListContinue2">
    <w:name w:val="List Continue 2"/>
    <w:basedOn w:val="ListContinue"/>
    <w:rsid w:val="00E47F13"/>
    <w:pPr>
      <w:ind w:left="2160"/>
    </w:pPr>
  </w:style>
  <w:style w:type="paragraph" w:styleId="ListContinue3">
    <w:name w:val="List Continue 3"/>
    <w:basedOn w:val="ListContinue"/>
    <w:rsid w:val="00E47F13"/>
    <w:pPr>
      <w:ind w:left="2520"/>
    </w:pPr>
  </w:style>
  <w:style w:type="paragraph" w:styleId="ListContinue4">
    <w:name w:val="List Continue 4"/>
    <w:basedOn w:val="ListContinue"/>
    <w:rsid w:val="00E47F13"/>
    <w:pPr>
      <w:ind w:left="2880"/>
    </w:pPr>
  </w:style>
  <w:style w:type="paragraph" w:styleId="ListContinue5">
    <w:name w:val="List Continue 5"/>
    <w:basedOn w:val="ListContinue"/>
    <w:rsid w:val="00E47F13"/>
    <w:pPr>
      <w:ind w:left="3240"/>
    </w:pPr>
  </w:style>
  <w:style w:type="paragraph" w:styleId="ListNumber">
    <w:name w:val="List Number"/>
    <w:basedOn w:val="List"/>
    <w:rsid w:val="00E47F13"/>
    <w:pPr>
      <w:numPr>
        <w:numId w:val="5"/>
      </w:numPr>
    </w:pPr>
  </w:style>
  <w:style w:type="paragraph" w:styleId="ListNumber2">
    <w:name w:val="List Number 2"/>
    <w:basedOn w:val="ListNumber"/>
    <w:rsid w:val="00E47F13"/>
    <w:pPr>
      <w:ind w:left="1800"/>
    </w:pPr>
  </w:style>
  <w:style w:type="paragraph" w:styleId="ListNumber3">
    <w:name w:val="List Number 3"/>
    <w:basedOn w:val="ListNumber"/>
    <w:rsid w:val="00E47F13"/>
    <w:pPr>
      <w:ind w:left="2160"/>
    </w:pPr>
  </w:style>
  <w:style w:type="paragraph" w:styleId="ListNumber4">
    <w:name w:val="List Number 4"/>
    <w:basedOn w:val="ListNumber"/>
    <w:rsid w:val="00E47F13"/>
    <w:pPr>
      <w:ind w:left="2520"/>
    </w:pPr>
  </w:style>
  <w:style w:type="paragraph" w:styleId="ListNumber5">
    <w:name w:val="List Number 5"/>
    <w:basedOn w:val="ListNumber"/>
    <w:rsid w:val="00E47F13"/>
    <w:pPr>
      <w:ind w:left="2880"/>
    </w:pPr>
  </w:style>
  <w:style w:type="paragraph" w:customStyle="1" w:styleId="TableHeader">
    <w:name w:val="Table Header"/>
    <w:basedOn w:val="Normal"/>
    <w:rsid w:val="00E47F13"/>
    <w:pPr>
      <w:keepNext/>
      <w:spacing w:before="60"/>
      <w:ind w:left="0"/>
      <w:jc w:val="center"/>
    </w:pPr>
    <w:rPr>
      <w:rFonts w:ascii="Arial Black" w:hAnsi="Arial Black"/>
    </w:rPr>
  </w:style>
  <w:style w:type="paragraph" w:styleId="MessageHeader">
    <w:name w:val="Message Header"/>
    <w:basedOn w:val="BodyText"/>
    <w:link w:val="MessageHeaderChar"/>
    <w:rsid w:val="00E47F13"/>
    <w:pPr>
      <w:keepLines/>
      <w:tabs>
        <w:tab w:val="left" w:pos="3600"/>
        <w:tab w:val="left" w:pos="4680"/>
      </w:tabs>
      <w:spacing w:after="120" w:line="280" w:lineRule="exact"/>
      <w:ind w:right="2160" w:hanging="1080"/>
      <w:jc w:val="left"/>
    </w:pPr>
    <w:rPr>
      <w:sz w:val="22"/>
    </w:rPr>
  </w:style>
  <w:style w:type="paragraph" w:styleId="NormalIndent">
    <w:name w:val="Normal Indent"/>
    <w:basedOn w:val="Normal"/>
    <w:rsid w:val="00E47F13"/>
    <w:pPr>
      <w:ind w:left="1440"/>
    </w:pPr>
  </w:style>
  <w:style w:type="character" w:styleId="PageNumber">
    <w:name w:val="page number"/>
    <w:rsid w:val="00E47F13"/>
    <w:rPr>
      <w:rFonts w:ascii="Arial Black" w:hAnsi="Arial Black"/>
      <w:spacing w:val="-10"/>
      <w:sz w:val="18"/>
    </w:rPr>
  </w:style>
  <w:style w:type="paragraph" w:customStyle="1" w:styleId="PartSubtitle">
    <w:name w:val="Part Subtitle"/>
    <w:basedOn w:val="Normal"/>
    <w:next w:val="BodyText"/>
    <w:rsid w:val="00E47F13"/>
    <w:pPr>
      <w:keepNext/>
      <w:spacing w:before="360" w:after="120"/>
    </w:pPr>
    <w:rPr>
      <w:i/>
      <w:kern w:val="28"/>
      <w:sz w:val="26"/>
    </w:rPr>
  </w:style>
  <w:style w:type="paragraph" w:customStyle="1" w:styleId="ReturnAddress">
    <w:name w:val="Return Address"/>
    <w:basedOn w:val="Normal"/>
    <w:rsid w:val="00E47F13"/>
    <w:pPr>
      <w:keepLines/>
      <w:framePr w:w="5160" w:h="840" w:wrap="notBeside" w:vAnchor="page" w:hAnchor="page" w:x="6121" w:y="915" w:anchorLock="1"/>
      <w:tabs>
        <w:tab w:val="left" w:pos="2160"/>
      </w:tabs>
      <w:spacing w:line="160" w:lineRule="atLeast"/>
      <w:ind w:left="0"/>
    </w:pPr>
    <w:rPr>
      <w:sz w:val="14"/>
    </w:rPr>
  </w:style>
  <w:style w:type="paragraph" w:customStyle="1" w:styleId="SectionHeading">
    <w:name w:val="Section Heading"/>
    <w:basedOn w:val="Heading1"/>
    <w:rsid w:val="00E47F13"/>
  </w:style>
  <w:style w:type="paragraph" w:customStyle="1" w:styleId="SectionLabel">
    <w:name w:val="Section Label"/>
    <w:basedOn w:val="HeadingBase"/>
    <w:next w:val="BodyText"/>
    <w:rsid w:val="00E47F13"/>
    <w:pPr>
      <w:pBdr>
        <w:bottom w:val="single" w:sz="6" w:space="2" w:color="auto"/>
      </w:pBdr>
      <w:spacing w:before="360" w:after="960"/>
      <w:ind w:left="0"/>
    </w:pPr>
    <w:rPr>
      <w:rFonts w:ascii="Arial Black" w:hAnsi="Arial Black"/>
      <w:spacing w:val="-35"/>
      <w:sz w:val="54"/>
    </w:rPr>
  </w:style>
  <w:style w:type="character" w:customStyle="1" w:styleId="Slogan">
    <w:name w:val="Slogan"/>
    <w:basedOn w:val="DefaultParagraphFont"/>
    <w:rsid w:val="00E47F13"/>
    <w:rPr>
      <w:i/>
      <w:spacing w:val="-6"/>
      <w:sz w:val="24"/>
    </w:rPr>
  </w:style>
  <w:style w:type="paragraph" w:customStyle="1" w:styleId="SubtitleCover">
    <w:name w:val="Subtitle Cover"/>
    <w:basedOn w:val="TitleCover"/>
    <w:next w:val="BodyText"/>
    <w:rsid w:val="00E47F13"/>
    <w:pPr>
      <w:pBdr>
        <w:top w:val="single" w:sz="6" w:space="24" w:color="auto"/>
      </w:pBdr>
      <w:tabs>
        <w:tab w:val="clear" w:pos="0"/>
      </w:tabs>
      <w:spacing w:before="0" w:after="0" w:line="480" w:lineRule="atLeast"/>
      <w:ind w:left="0" w:right="0"/>
    </w:pPr>
    <w:rPr>
      <w:rFonts w:ascii="Arial" w:hAnsi="Arial"/>
      <w:b w:val="0"/>
      <w:spacing w:val="-30"/>
      <w:sz w:val="48"/>
    </w:rPr>
  </w:style>
  <w:style w:type="character" w:customStyle="1" w:styleId="Superscript">
    <w:name w:val="Superscript"/>
    <w:rsid w:val="00E47F13"/>
    <w:rPr>
      <w:b/>
      <w:vertAlign w:val="superscript"/>
    </w:rPr>
  </w:style>
  <w:style w:type="paragraph" w:styleId="TableofAuthorities">
    <w:name w:val="table of authorities"/>
    <w:basedOn w:val="Normal"/>
    <w:semiHidden/>
    <w:rsid w:val="00E47F13"/>
    <w:pPr>
      <w:tabs>
        <w:tab w:val="right" w:leader="dot" w:pos="7560"/>
      </w:tabs>
      <w:ind w:left="1440" w:hanging="360"/>
    </w:pPr>
  </w:style>
  <w:style w:type="paragraph" w:customStyle="1" w:styleId="TOCBase">
    <w:name w:val="TOC Base"/>
    <w:basedOn w:val="Normal"/>
    <w:rsid w:val="00E47F13"/>
    <w:pPr>
      <w:tabs>
        <w:tab w:val="right" w:leader="dot" w:pos="9000"/>
      </w:tabs>
      <w:spacing w:after="240" w:line="240" w:lineRule="atLeast"/>
      <w:ind w:left="0"/>
    </w:pPr>
  </w:style>
  <w:style w:type="paragraph" w:styleId="TableofFigures">
    <w:name w:val="table of figures"/>
    <w:basedOn w:val="TOCBase"/>
    <w:semiHidden/>
    <w:rsid w:val="00E47F13"/>
    <w:pPr>
      <w:ind w:left="1440" w:hanging="360"/>
    </w:pPr>
  </w:style>
  <w:style w:type="paragraph" w:styleId="TOAHeading">
    <w:name w:val="toa heading"/>
    <w:basedOn w:val="Normal"/>
    <w:next w:val="TableofAuthorities"/>
    <w:semiHidden/>
    <w:rsid w:val="00E47F13"/>
    <w:pPr>
      <w:keepNext/>
      <w:spacing w:line="480" w:lineRule="atLeast"/>
    </w:pPr>
    <w:rPr>
      <w:rFonts w:ascii="Arial Black" w:hAnsi="Arial Black"/>
      <w:b/>
      <w:spacing w:val="-10"/>
      <w:kern w:val="28"/>
    </w:rPr>
  </w:style>
  <w:style w:type="paragraph" w:styleId="TOC1">
    <w:name w:val="toc 1"/>
    <w:basedOn w:val="Normal"/>
    <w:autoRedefine/>
    <w:uiPriority w:val="39"/>
    <w:rsid w:val="00E47F13"/>
    <w:pPr>
      <w:tabs>
        <w:tab w:val="right" w:leader="dot" w:pos="9000"/>
      </w:tabs>
      <w:spacing w:after="240" w:line="240" w:lineRule="atLeast"/>
      <w:ind w:left="0"/>
    </w:pPr>
    <w:rPr>
      <w:spacing w:val="-4"/>
      <w:sz w:val="22"/>
    </w:rPr>
  </w:style>
  <w:style w:type="paragraph" w:styleId="TOC2">
    <w:name w:val="toc 2"/>
    <w:basedOn w:val="Normal"/>
    <w:autoRedefine/>
    <w:uiPriority w:val="39"/>
    <w:rsid w:val="00E47F13"/>
    <w:pPr>
      <w:tabs>
        <w:tab w:val="right" w:leader="dot" w:pos="9000"/>
      </w:tabs>
      <w:spacing w:after="240" w:line="240" w:lineRule="atLeast"/>
      <w:ind w:left="360" w:right="1440"/>
    </w:pPr>
    <w:rPr>
      <w:sz w:val="22"/>
    </w:rPr>
  </w:style>
  <w:style w:type="paragraph" w:styleId="TOC3">
    <w:name w:val="toc 3"/>
    <w:basedOn w:val="Normal"/>
    <w:autoRedefine/>
    <w:uiPriority w:val="39"/>
    <w:rsid w:val="00E47F13"/>
    <w:pPr>
      <w:tabs>
        <w:tab w:val="right" w:leader="dot" w:pos="9000"/>
      </w:tabs>
      <w:spacing w:after="240" w:line="240" w:lineRule="atLeast"/>
      <w:ind w:left="720" w:right="1440"/>
    </w:pPr>
    <w:rPr>
      <w:noProof/>
      <w:sz w:val="22"/>
    </w:rPr>
  </w:style>
  <w:style w:type="paragraph" w:styleId="TOC4">
    <w:name w:val="toc 4"/>
    <w:basedOn w:val="TOC3"/>
    <w:next w:val="Normal"/>
    <w:autoRedefine/>
    <w:uiPriority w:val="39"/>
    <w:rsid w:val="00E47F13"/>
    <w:pPr>
      <w:ind w:left="1008"/>
    </w:pPr>
  </w:style>
  <w:style w:type="paragraph" w:styleId="TOC5">
    <w:name w:val="toc 5"/>
    <w:basedOn w:val="Normal"/>
    <w:next w:val="Normal"/>
    <w:autoRedefine/>
    <w:uiPriority w:val="39"/>
    <w:rsid w:val="00E47F13"/>
    <w:pPr>
      <w:ind w:left="880"/>
    </w:pPr>
    <w:rPr>
      <w:rFonts w:ascii="Times New Roman" w:hAnsi="Times New Roman"/>
      <w:sz w:val="22"/>
    </w:rPr>
  </w:style>
  <w:style w:type="paragraph" w:styleId="TOC6">
    <w:name w:val="toc 6"/>
    <w:basedOn w:val="Normal"/>
    <w:next w:val="Normal"/>
    <w:autoRedefine/>
    <w:uiPriority w:val="39"/>
    <w:rsid w:val="00E47F13"/>
    <w:pPr>
      <w:ind w:left="1100"/>
    </w:pPr>
    <w:rPr>
      <w:rFonts w:ascii="Times New Roman" w:hAnsi="Times New Roman"/>
      <w:sz w:val="22"/>
    </w:rPr>
  </w:style>
  <w:style w:type="paragraph" w:styleId="TOC7">
    <w:name w:val="toc 7"/>
    <w:basedOn w:val="Normal"/>
    <w:next w:val="Normal"/>
    <w:autoRedefine/>
    <w:uiPriority w:val="39"/>
    <w:rsid w:val="00E47F13"/>
    <w:pPr>
      <w:ind w:left="1320"/>
    </w:pPr>
    <w:rPr>
      <w:rFonts w:ascii="Times New Roman" w:hAnsi="Times New Roman"/>
      <w:sz w:val="22"/>
    </w:rPr>
  </w:style>
  <w:style w:type="paragraph" w:styleId="TOC8">
    <w:name w:val="toc 8"/>
    <w:basedOn w:val="Normal"/>
    <w:next w:val="Normal"/>
    <w:autoRedefine/>
    <w:uiPriority w:val="39"/>
    <w:rsid w:val="00E47F13"/>
    <w:pPr>
      <w:ind w:left="1540"/>
    </w:pPr>
    <w:rPr>
      <w:rFonts w:ascii="Times New Roman" w:hAnsi="Times New Roman"/>
      <w:sz w:val="22"/>
    </w:rPr>
  </w:style>
  <w:style w:type="paragraph" w:customStyle="1" w:styleId="CodeIDDSamples">
    <w:name w:val="Code/IDD Samples"/>
    <w:basedOn w:val="Normal"/>
    <w:next w:val="BodyText"/>
    <w:rsid w:val="00E47F13"/>
    <w:pPr>
      <w:keepLines/>
      <w:pBdr>
        <w:top w:val="single" w:sz="4" w:space="1" w:color="auto"/>
        <w:left w:val="single" w:sz="4" w:space="4" w:color="auto"/>
        <w:bottom w:val="single" w:sz="4" w:space="1" w:color="auto"/>
        <w:right w:val="single" w:sz="4" w:space="4" w:color="auto"/>
      </w:pBdr>
      <w:ind w:left="1008"/>
    </w:pPr>
    <w:rPr>
      <w:rFonts w:ascii="Courier New" w:hAnsi="Courier New"/>
      <w:sz w:val="18"/>
    </w:rPr>
  </w:style>
  <w:style w:type="paragraph" w:customStyle="1" w:styleId="IDDDefinition">
    <w:name w:val="IDD Definition"/>
    <w:basedOn w:val="Normal"/>
    <w:next w:val="BodyText"/>
    <w:rsid w:val="00E47F13"/>
    <w:pPr>
      <w:keepNext/>
      <w:keepLines/>
      <w:pBdr>
        <w:top w:val="single" w:sz="4" w:space="1" w:color="auto"/>
        <w:left w:val="single" w:sz="4" w:space="0" w:color="auto"/>
        <w:bottom w:val="single" w:sz="4" w:space="1" w:color="auto"/>
        <w:right w:val="single" w:sz="4" w:space="0" w:color="auto"/>
      </w:pBdr>
      <w:ind w:left="-432" w:right="-432"/>
    </w:pPr>
    <w:rPr>
      <w:rFonts w:ascii="Courier New" w:hAnsi="Courier New"/>
      <w:sz w:val="16"/>
    </w:rPr>
  </w:style>
  <w:style w:type="paragraph" w:customStyle="1" w:styleId="EquationLong">
    <w:name w:val="Equation Long"/>
    <w:basedOn w:val="Normal"/>
    <w:next w:val="BodyText"/>
    <w:rsid w:val="00E47F13"/>
    <w:pPr>
      <w:tabs>
        <w:tab w:val="center" w:pos="4680"/>
        <w:tab w:val="right" w:pos="8640"/>
        <w:tab w:val="right" w:pos="9360"/>
      </w:tabs>
      <w:spacing w:before="240" w:after="60"/>
      <w:ind w:left="-200"/>
      <w:jc w:val="both"/>
    </w:pPr>
  </w:style>
  <w:style w:type="paragraph" w:customStyle="1" w:styleId="BodyTextnobeforeafter">
    <w:name w:val="Body Text (no before/after)"/>
    <w:basedOn w:val="BodyText"/>
    <w:rsid w:val="00D85C83"/>
    <w:pPr>
      <w:spacing w:before="0" w:after="0"/>
    </w:pPr>
  </w:style>
  <w:style w:type="paragraph" w:customStyle="1" w:styleId="EquationwUnits">
    <w:name w:val="Equation w Units"/>
    <w:basedOn w:val="Normal"/>
    <w:next w:val="BodyText"/>
    <w:rsid w:val="00E47F13"/>
    <w:pPr>
      <w:tabs>
        <w:tab w:val="left" w:pos="7200"/>
        <w:tab w:val="right" w:pos="8640"/>
      </w:tabs>
      <w:spacing w:before="240" w:after="60"/>
      <w:ind w:left="1440"/>
      <w:jc w:val="both"/>
    </w:pPr>
  </w:style>
  <w:style w:type="paragraph" w:customStyle="1" w:styleId="Equation">
    <w:name w:val="Equation"/>
    <w:basedOn w:val="BodyText"/>
    <w:rsid w:val="00E47F13"/>
    <w:pPr>
      <w:tabs>
        <w:tab w:val="right" w:pos="8640"/>
      </w:tabs>
      <w:spacing w:before="240" w:after="240" w:line="240" w:lineRule="atLeast"/>
      <w:ind w:left="1440"/>
    </w:pPr>
  </w:style>
  <w:style w:type="paragraph" w:customStyle="1" w:styleId="Bulletfirst">
    <w:name w:val="Bulletfirst"/>
    <w:basedOn w:val="Normal"/>
    <w:pPr>
      <w:tabs>
        <w:tab w:val="num" w:pos="720"/>
      </w:tabs>
      <w:spacing w:before="200"/>
      <w:ind w:left="360" w:hanging="360"/>
      <w:jc w:val="both"/>
    </w:pPr>
    <w:rPr>
      <w:rFonts w:ascii="Times New Roman" w:hAnsi="Times New Roman"/>
      <w:noProof/>
    </w:rPr>
  </w:style>
  <w:style w:type="paragraph" w:customStyle="1" w:styleId="Bulletlast">
    <w:name w:val="Bulletlast"/>
    <w:basedOn w:val="Bulletfirst"/>
    <w:pPr>
      <w:spacing w:before="0" w:after="200"/>
    </w:pPr>
  </w:style>
  <w:style w:type="paragraph" w:customStyle="1" w:styleId="Bulletwoindent">
    <w:name w:val="Bullet w/o indent"/>
    <w:basedOn w:val="Normal"/>
    <w:pPr>
      <w:tabs>
        <w:tab w:val="num" w:pos="720"/>
      </w:tabs>
      <w:spacing w:line="240" w:lineRule="exact"/>
      <w:ind w:left="360" w:hanging="360"/>
      <w:jc w:val="both"/>
    </w:pPr>
    <w:rPr>
      <w:rFonts w:ascii="Times New Roman" w:hAnsi="Times New Roman"/>
    </w:rPr>
  </w:style>
  <w:style w:type="character" w:customStyle="1" w:styleId="MTEquationSection">
    <w:name w:val="MTEquationSection"/>
    <w:rPr>
      <w:rFonts w:ascii="Palatino" w:hAnsi="Palatino" w:cs="Palatino"/>
      <w:vanish w:val="0"/>
      <w:color w:val="FF0000"/>
    </w:rPr>
  </w:style>
  <w:style w:type="paragraph" w:customStyle="1" w:styleId="Reference">
    <w:name w:val="Reference"/>
    <w:basedOn w:val="BodyText"/>
    <w:pPr>
      <w:ind w:left="1800" w:hanging="720"/>
    </w:pPr>
  </w:style>
  <w:style w:type="paragraph" w:customStyle="1" w:styleId="MTDisplayEquation">
    <w:name w:val="MTDisplayEquation"/>
    <w:basedOn w:val="BodyText"/>
    <w:link w:val="MTDisplayEquationChar"/>
    <w:pPr>
      <w:tabs>
        <w:tab w:val="center" w:pos="4320"/>
        <w:tab w:val="right" w:pos="8640"/>
      </w:tabs>
      <w:spacing w:before="0" w:after="240" w:line="240" w:lineRule="atLeast"/>
    </w:pPr>
    <w:rPr>
      <w:rFonts w:eastAsia="Batang"/>
      <w:lang w:eastAsia="ko-KR"/>
    </w:rPr>
  </w:style>
  <w:style w:type="paragraph" w:customStyle="1" w:styleId="BodyStyle">
    <w:name w:val="Body Style"/>
    <w:basedOn w:val="Normal"/>
    <w:autoRedefine/>
    <w:pPr>
      <w:tabs>
        <w:tab w:val="center" w:pos="2200"/>
        <w:tab w:val="right" w:pos="4400"/>
      </w:tabs>
      <w:ind w:left="0"/>
    </w:pPr>
    <w:rPr>
      <w:b/>
      <w:bCs/>
      <w:position w:val="-46"/>
      <w:sz w:val="28"/>
      <w:szCs w:val="28"/>
    </w:rPr>
  </w:style>
  <w:style w:type="character" w:styleId="Hyperlink">
    <w:name w:val="Hyperlink"/>
    <w:uiPriority w:val="99"/>
    <w:rPr>
      <w:color w:val="0000FF"/>
      <w:u w:val="single"/>
    </w:rPr>
  </w:style>
  <w:style w:type="paragraph" w:styleId="BodyTextFirstIndent">
    <w:name w:val="Body Text First Indent"/>
    <w:basedOn w:val="BodyText"/>
    <w:link w:val="BodyTextFirstIndentChar"/>
    <w:pPr>
      <w:spacing w:after="120"/>
      <w:ind w:firstLine="210"/>
      <w:jc w:val="left"/>
    </w:pPr>
  </w:style>
  <w:style w:type="paragraph" w:customStyle="1" w:styleId="OmniPage1">
    <w:name w:val="OmniPage #1"/>
    <w:basedOn w:val="Normal"/>
    <w:pPr>
      <w:spacing w:line="240" w:lineRule="exact"/>
    </w:pPr>
  </w:style>
  <w:style w:type="paragraph" w:styleId="BlockText">
    <w:name w:val="Block Text"/>
    <w:basedOn w:val="Normal"/>
    <w:pPr>
      <w:spacing w:after="120"/>
      <w:ind w:left="1440" w:right="1440"/>
    </w:pPr>
  </w:style>
  <w:style w:type="paragraph" w:styleId="BodyText2">
    <w:name w:val="Body Text 2"/>
    <w:basedOn w:val="Normal"/>
    <w:link w:val="BodyText2Char"/>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2">
    <w:name w:val="Body Text First Indent 2"/>
    <w:basedOn w:val="BodyTextIndent"/>
    <w:link w:val="BodyTextFirstIndent2Char"/>
    <w:pPr>
      <w:spacing w:before="0" w:after="120"/>
      <w:ind w:left="360" w:firstLine="210"/>
      <w:jc w:val="left"/>
    </w:pPr>
  </w:style>
  <w:style w:type="paragraph" w:styleId="BodyTextIndent2">
    <w:name w:val="Body Text Indent 2"/>
    <w:basedOn w:val="Normal"/>
    <w:link w:val="BodyTextIndent2Char"/>
    <w:pPr>
      <w:spacing w:after="120" w:line="480" w:lineRule="auto"/>
      <w:ind w:left="360"/>
    </w:pPr>
  </w:style>
  <w:style w:type="paragraph" w:styleId="BodyTextIndent3">
    <w:name w:val="Body Text Indent 3"/>
    <w:basedOn w:val="Normal"/>
    <w:link w:val="BodyTextIndent3Char"/>
    <w:pPr>
      <w:spacing w:after="120"/>
      <w:ind w:left="360"/>
    </w:pPr>
    <w:rPr>
      <w:sz w:val="16"/>
      <w:szCs w:val="16"/>
    </w:rPr>
  </w:style>
  <w:style w:type="paragraph" w:styleId="Closing">
    <w:name w:val="Closing"/>
    <w:basedOn w:val="Normal"/>
    <w:link w:val="ClosingChar"/>
    <w:pPr>
      <w:ind w:left="4320"/>
    </w:pPr>
  </w:style>
  <w:style w:type="paragraph" w:styleId="Date">
    <w:name w:val="Date"/>
    <w:basedOn w:val="Normal"/>
    <w:next w:val="Normal"/>
    <w:link w:val="DateChar"/>
  </w:style>
  <w:style w:type="paragraph" w:styleId="DocumentMap">
    <w:name w:val="Document Map"/>
    <w:basedOn w:val="Normal"/>
    <w:link w:val="DocumentMapChar"/>
    <w:semiHidden/>
    <w:pPr>
      <w:shd w:val="clear" w:color="auto" w:fill="000080"/>
    </w:pPr>
    <w:rPr>
      <w:rFonts w:ascii="Tahoma" w:hAnsi="Tahoma" w:cs="Tahoma"/>
    </w:rPr>
  </w:style>
  <w:style w:type="paragraph" w:styleId="E-mailSignature">
    <w:name w:val="E-mail Signature"/>
    <w:basedOn w:val="Normal"/>
    <w:link w:val="E-mailSignatureChar"/>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HTMLAddress">
    <w:name w:val="HTML Address"/>
    <w:basedOn w:val="Normal"/>
    <w:link w:val="HTMLAddressChar"/>
    <w:rPr>
      <w:i/>
      <w:iCs/>
    </w:rPr>
  </w:style>
  <w:style w:type="paragraph" w:styleId="HTMLPreformatted">
    <w:name w:val="HTML Preformatted"/>
    <w:basedOn w:val="Normal"/>
    <w:link w:val="HTMLPreformattedChar"/>
    <w:rPr>
      <w:rFonts w:ascii="Courier New" w:hAnsi="Courier New" w:cs="Courier New"/>
    </w:r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MacroText">
    <w:name w:val="macro"/>
    <w:link w:val="MacroTextChar"/>
    <w:semiHidden/>
    <w:pPr>
      <w:tabs>
        <w:tab w:val="left" w:pos="480"/>
        <w:tab w:val="left" w:pos="960"/>
        <w:tab w:val="left" w:pos="1440"/>
        <w:tab w:val="left" w:pos="1920"/>
        <w:tab w:val="left" w:pos="2400"/>
        <w:tab w:val="left" w:pos="2880"/>
        <w:tab w:val="left" w:pos="3360"/>
        <w:tab w:val="left" w:pos="3840"/>
        <w:tab w:val="left" w:pos="4320"/>
      </w:tabs>
      <w:ind w:left="1080"/>
    </w:pPr>
    <w:rPr>
      <w:rFonts w:ascii="Courier New" w:hAnsi="Courier New" w:cs="Courier New"/>
    </w:rPr>
  </w:style>
  <w:style w:type="paragraph" w:styleId="NormalWeb">
    <w:name w:val="Normal (Web)"/>
    <w:basedOn w:val="Normal"/>
    <w:rPr>
      <w:rFonts w:ascii="Times New Roman" w:hAnsi="Times New Roman"/>
      <w:sz w:val="24"/>
      <w:szCs w:val="24"/>
    </w:rPr>
  </w:style>
  <w:style w:type="paragraph" w:styleId="NoteHeading">
    <w:name w:val="Note Heading"/>
    <w:basedOn w:val="Normal"/>
    <w:next w:val="Normal"/>
    <w:link w:val="NoteHeadingChar"/>
  </w:style>
  <w:style w:type="paragraph" w:styleId="PlainText">
    <w:name w:val="Plain Text"/>
    <w:basedOn w:val="Normal"/>
    <w:link w:val="PlainTextChar"/>
    <w:uiPriority w:val="99"/>
    <w:rPr>
      <w:rFonts w:ascii="Courier New" w:hAnsi="Courier New" w:cs="Courier New"/>
    </w:rPr>
  </w:style>
  <w:style w:type="paragraph" w:styleId="Salutation">
    <w:name w:val="Salutation"/>
    <w:basedOn w:val="Normal"/>
    <w:next w:val="Normal"/>
    <w:link w:val="SalutationChar"/>
  </w:style>
  <w:style w:type="paragraph" w:styleId="Signature">
    <w:name w:val="Signature"/>
    <w:basedOn w:val="Normal"/>
    <w:link w:val="SignatureChar"/>
    <w:pPr>
      <w:ind w:left="4320"/>
    </w:pPr>
  </w:style>
  <w:style w:type="character" w:styleId="HTMLVariable">
    <w:name w:val="HTML Variable"/>
    <w:rPr>
      <w:i/>
      <w:iCs/>
    </w:rPr>
  </w:style>
  <w:style w:type="character" w:styleId="HTMLTypewriter">
    <w:name w:val="HTML Typewriter"/>
    <w:rPr>
      <w:rFonts w:ascii="Courier New" w:hAnsi="Courier New" w:cs="Courier New"/>
      <w:sz w:val="20"/>
      <w:szCs w:val="20"/>
    </w:rPr>
  </w:style>
  <w:style w:type="character" w:styleId="FollowedHyperlink">
    <w:name w:val="FollowedHyperlink"/>
    <w:rPr>
      <w:color w:val="800080"/>
      <w:u w:val="single"/>
    </w:rPr>
  </w:style>
  <w:style w:type="paragraph" w:customStyle="1" w:styleId="OmniPage2">
    <w:name w:val="OmniPage #2"/>
    <w:basedOn w:val="Normal"/>
    <w:pPr>
      <w:spacing w:line="480" w:lineRule="exact"/>
    </w:pPr>
    <w:rPr>
      <w:spacing w:val="-5"/>
    </w:rPr>
  </w:style>
  <w:style w:type="paragraph" w:customStyle="1" w:styleId="OmniPage3">
    <w:name w:val="OmniPage #3"/>
    <w:basedOn w:val="Normal"/>
    <w:pPr>
      <w:spacing w:line="200" w:lineRule="exact"/>
    </w:pPr>
    <w:rPr>
      <w:spacing w:val="-5"/>
    </w:rPr>
  </w:style>
  <w:style w:type="paragraph" w:customStyle="1" w:styleId="section">
    <w:name w:val="section"/>
    <w:basedOn w:val="Normal"/>
    <w:autoRedefine/>
    <w:pPr>
      <w:tabs>
        <w:tab w:val="left" w:pos="1440"/>
        <w:tab w:val="left" w:pos="7200"/>
      </w:tabs>
      <w:ind w:left="0"/>
    </w:pPr>
    <w:rPr>
      <w:spacing w:val="-5"/>
      <w:sz w:val="22"/>
      <w:szCs w:val="22"/>
    </w:rPr>
  </w:style>
  <w:style w:type="paragraph" w:customStyle="1" w:styleId="NormalBullet">
    <w:name w:val="Normal Bullet"/>
    <w:basedOn w:val="Normal"/>
    <w:pPr>
      <w:tabs>
        <w:tab w:val="num" w:pos="1440"/>
      </w:tabs>
      <w:ind w:left="1440" w:hanging="360"/>
    </w:pPr>
  </w:style>
  <w:style w:type="paragraph" w:customStyle="1" w:styleId="BlockQuotationWide">
    <w:name w:val="Block Quotation Wide"/>
    <w:basedOn w:val="Normal"/>
    <w:rsid w:val="00E47F13"/>
    <w:pPr>
      <w:pBdr>
        <w:top w:val="single" w:sz="12" w:space="12" w:color="FFFFFF"/>
        <w:left w:val="single" w:sz="6" w:space="12" w:color="FFFFFF"/>
        <w:bottom w:val="single" w:sz="6" w:space="12" w:color="FFFFFF"/>
        <w:right w:val="single" w:sz="6" w:space="12" w:color="FFFFFF"/>
      </w:pBdr>
      <w:shd w:val="pct5" w:color="auto" w:fill="auto"/>
      <w:ind w:left="288" w:right="245"/>
    </w:pPr>
    <w:rPr>
      <w:rFonts w:ascii="Arial Narrow" w:hAnsi="Arial Narrow"/>
      <w:vertAlign w:val="superscript"/>
    </w:rPr>
  </w:style>
  <w:style w:type="paragraph" w:customStyle="1" w:styleId="BodyText12">
    <w:name w:val="Body Text 12"/>
    <w:basedOn w:val="BodyText"/>
    <w:rsid w:val="00D85C83"/>
    <w:rPr>
      <w:sz w:val="24"/>
    </w:rPr>
  </w:style>
  <w:style w:type="paragraph" w:customStyle="1" w:styleId="Caption-More">
    <w:name w:val="Caption-More"/>
    <w:basedOn w:val="Caption"/>
    <w:next w:val="BodyText"/>
    <w:rsid w:val="00E47F13"/>
    <w:pPr>
      <w:spacing w:before="0"/>
    </w:pPr>
  </w:style>
  <w:style w:type="paragraph" w:customStyle="1" w:styleId="HTMLBody">
    <w:name w:val="HTML Body"/>
    <w:pPr>
      <w:autoSpaceDE w:val="0"/>
      <w:autoSpaceDN w:val="0"/>
      <w:adjustRightInd w:val="0"/>
    </w:pPr>
    <w:rPr>
      <w:rFonts w:ascii="Arial" w:hAnsi="Arial" w:cs="Arial"/>
    </w:rPr>
  </w:style>
  <w:style w:type="paragraph" w:customStyle="1" w:styleId="HTMLPre-tag">
    <w:name w:val="HTML Pre-tag"/>
    <w:pPr>
      <w:autoSpaceDE w:val="0"/>
      <w:autoSpaceDN w:val="0"/>
      <w:adjustRightInd w:val="0"/>
    </w:pPr>
    <w:rPr>
      <w:rFonts w:ascii="Courier New" w:hAnsi="Courier New" w:cs="Courier New"/>
    </w:rPr>
  </w:style>
  <w:style w:type="character" w:customStyle="1" w:styleId="BodyTextChar">
    <w:name w:val="Body Text Char"/>
    <w:rPr>
      <w:rFonts w:ascii="Arial" w:hAnsi="Arial" w:cs="Arial"/>
      <w:lang w:val="en-US" w:eastAsia="en-US"/>
    </w:rPr>
  </w:style>
  <w:style w:type="paragraph" w:customStyle="1" w:styleId="ReferenceLine">
    <w:name w:val="Reference Line"/>
    <w:basedOn w:val="BodyText"/>
    <w:pPr>
      <w:spacing w:before="0" w:after="0" w:line="480" w:lineRule="auto"/>
      <w:ind w:left="0"/>
      <w:jc w:val="left"/>
    </w:pPr>
    <w:rPr>
      <w:rFonts w:ascii="Times New Roman" w:hAnsi="Times New Roman"/>
      <w:sz w:val="24"/>
      <w:szCs w:val="24"/>
    </w:rPr>
  </w:style>
  <w:style w:type="paragraph" w:customStyle="1" w:styleId="ListBullet6">
    <w:name w:val="List Bullet 6"/>
    <w:basedOn w:val="ListBullet5"/>
    <w:pPr>
      <w:ind w:left="3240"/>
    </w:pPr>
  </w:style>
  <w:style w:type="character" w:customStyle="1" w:styleId="MTConvertedEquation">
    <w:name w:val="MTConvertedEquation"/>
    <w:basedOn w:val="DefaultParagraphFont"/>
  </w:style>
  <w:style w:type="paragraph" w:styleId="TOC9">
    <w:name w:val="toc 9"/>
    <w:basedOn w:val="Normal"/>
    <w:next w:val="Normal"/>
    <w:autoRedefine/>
    <w:uiPriority w:val="39"/>
    <w:pPr>
      <w:ind w:left="1920"/>
    </w:pPr>
    <w:rPr>
      <w:rFonts w:ascii="Times New Roman" w:hAnsi="Times New Roman"/>
      <w:sz w:val="24"/>
      <w:szCs w:val="24"/>
    </w:rPr>
  </w:style>
  <w:style w:type="paragraph" w:styleId="BalloonText">
    <w:name w:val="Balloon Text"/>
    <w:basedOn w:val="Normal"/>
    <w:link w:val="BalloonTextChar"/>
    <w:uiPriority w:val="99"/>
    <w:semiHidden/>
    <w:rPr>
      <w:rFonts w:ascii="Tahoma" w:hAnsi="Tahoma" w:cs="Tahoma"/>
      <w:sz w:val="16"/>
      <w:szCs w:val="16"/>
    </w:rPr>
  </w:style>
  <w:style w:type="paragraph" w:customStyle="1" w:styleId="Body">
    <w:name w:val="Body"/>
    <w:basedOn w:val="Normal"/>
    <w:pPr>
      <w:spacing w:after="120"/>
    </w:pPr>
  </w:style>
  <w:style w:type="paragraph" w:styleId="CommentSubject">
    <w:name w:val="annotation subject"/>
    <w:basedOn w:val="CommentText"/>
    <w:next w:val="CommentText"/>
    <w:link w:val="CommentSubjectChar"/>
    <w:semiHidden/>
    <w:rsid w:val="009A4A85"/>
    <w:rPr>
      <w:b/>
      <w:bCs/>
    </w:rPr>
  </w:style>
  <w:style w:type="table" w:styleId="TableGrid">
    <w:name w:val="Table Grid"/>
    <w:basedOn w:val="TableNormal"/>
    <w:rsid w:val="009A4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BaseChar1">
    <w:name w:val="Heading Base Char1"/>
    <w:link w:val="HeadingBase"/>
    <w:rsid w:val="0038100D"/>
    <w:rPr>
      <w:rFonts w:ascii="Arial" w:hAnsi="Arial"/>
      <w:spacing w:val="-4"/>
      <w:kern w:val="28"/>
      <w:sz w:val="22"/>
    </w:rPr>
  </w:style>
  <w:style w:type="character" w:customStyle="1" w:styleId="HeadingBaseChar">
    <w:name w:val="Heading Base Char"/>
    <w:rsid w:val="0038100D"/>
    <w:rPr>
      <w:rFonts w:ascii="Arial" w:hAnsi="Arial"/>
      <w:spacing w:val="-4"/>
      <w:kern w:val="28"/>
      <w:sz w:val="22"/>
      <w:lang w:val="en-US" w:eastAsia="en-US" w:bidi="ar-SA"/>
    </w:rPr>
  </w:style>
  <w:style w:type="character" w:customStyle="1" w:styleId="CharChar">
    <w:name w:val="Char Char"/>
    <w:rsid w:val="007740B9"/>
    <w:rPr>
      <w:rFonts w:ascii="Arial" w:hAnsi="Arial"/>
      <w:lang w:val="en-US" w:eastAsia="en-US" w:bidi="ar-SA"/>
    </w:rPr>
  </w:style>
  <w:style w:type="character" w:customStyle="1" w:styleId="Heading3Char">
    <w:name w:val="Heading 3 Char"/>
    <w:link w:val="Heading3"/>
    <w:rsid w:val="009F1C6F"/>
    <w:rPr>
      <w:rFonts w:ascii="Arial Black" w:hAnsi="Arial Black"/>
      <w:spacing w:val="-10"/>
      <w:kern w:val="28"/>
    </w:rPr>
  </w:style>
  <w:style w:type="character" w:customStyle="1" w:styleId="Heading1Char">
    <w:name w:val="Heading 1 Char"/>
    <w:link w:val="Heading1"/>
    <w:rsid w:val="00B75B4A"/>
    <w:rPr>
      <w:rFonts w:ascii="Arial Black" w:hAnsi="Arial Black"/>
      <w:color w:val="FFFFFF"/>
      <w:spacing w:val="-10"/>
      <w:kern w:val="20"/>
      <w:position w:val="8"/>
      <w:sz w:val="24"/>
      <w:shd w:val="solid" w:color="auto" w:fill="auto"/>
    </w:rPr>
  </w:style>
  <w:style w:type="paragraph" w:customStyle="1" w:styleId="TableMainHead">
    <w:name w:val="Table Main Head"/>
    <w:basedOn w:val="Title"/>
    <w:rsid w:val="00F87D2C"/>
    <w:pPr>
      <w:keepNext w:val="0"/>
      <w:keepLines w:val="0"/>
      <w:pBdr>
        <w:top w:val="none" w:sz="0" w:space="0" w:color="auto"/>
      </w:pBdr>
      <w:spacing w:before="0" w:after="0" w:line="220" w:lineRule="exact"/>
      <w:jc w:val="center"/>
      <w:outlineLvl w:val="0"/>
    </w:pPr>
    <w:rPr>
      <w:rFonts w:ascii="Times New Roman" w:hAnsi="Times New Roman"/>
      <w:b/>
      <w:caps/>
      <w:spacing w:val="0"/>
      <w:sz w:val="18"/>
    </w:rPr>
  </w:style>
  <w:style w:type="character" w:customStyle="1" w:styleId="BlockQuotationChar">
    <w:name w:val="Block Quotation Char"/>
    <w:link w:val="BlockQuotation"/>
    <w:rsid w:val="00BB016F"/>
    <w:rPr>
      <w:rFonts w:ascii="Arial Narrow" w:hAnsi="Arial Narrow"/>
      <w:shd w:val="pct5" w:color="auto" w:fill="auto"/>
    </w:rPr>
  </w:style>
  <w:style w:type="character" w:customStyle="1" w:styleId="Heading2Char1">
    <w:name w:val="Heading 2 Char1"/>
    <w:link w:val="Heading2"/>
    <w:rsid w:val="00B75B4A"/>
    <w:rPr>
      <w:rFonts w:ascii="Arial Black" w:hAnsi="Arial Black"/>
      <w:spacing w:val="-15"/>
      <w:kern w:val="28"/>
      <w:sz w:val="22"/>
    </w:rPr>
  </w:style>
  <w:style w:type="character" w:customStyle="1" w:styleId="BodyTextChar1">
    <w:name w:val="Body Text Char1"/>
    <w:link w:val="BodyText"/>
    <w:rsid w:val="00795CBD"/>
    <w:rPr>
      <w:rFonts w:ascii="Arial" w:hAnsi="Arial"/>
    </w:rPr>
  </w:style>
  <w:style w:type="character" w:customStyle="1" w:styleId="CharChar35">
    <w:name w:val="Char Char35"/>
    <w:rsid w:val="00B75B4A"/>
    <w:rPr>
      <w:rFonts w:ascii="Arial Black" w:eastAsia="Times New Roman" w:hAnsi="Arial Black" w:cs="Times New Roman"/>
      <w:spacing w:val="-10"/>
      <w:kern w:val="28"/>
      <w:sz w:val="20"/>
      <w:szCs w:val="20"/>
    </w:rPr>
  </w:style>
  <w:style w:type="character" w:customStyle="1" w:styleId="Heading4Char2">
    <w:name w:val="Heading 4 Char2"/>
    <w:link w:val="Heading4"/>
    <w:rsid w:val="00B75B4A"/>
    <w:rPr>
      <w:rFonts w:ascii="Arial" w:hAnsi="Arial"/>
      <w:b/>
      <w:i/>
      <w:spacing w:val="-4"/>
      <w:kern w:val="28"/>
    </w:rPr>
  </w:style>
  <w:style w:type="character" w:customStyle="1" w:styleId="Heading5Char">
    <w:name w:val="Heading 5 Char"/>
    <w:link w:val="Heading5"/>
    <w:rsid w:val="00B75B4A"/>
    <w:rPr>
      <w:rFonts w:ascii="Arial" w:hAnsi="Arial"/>
      <w:spacing w:val="-4"/>
      <w:kern w:val="28"/>
    </w:rPr>
  </w:style>
  <w:style w:type="character" w:customStyle="1" w:styleId="Heading6Char">
    <w:name w:val="Heading 6 Char"/>
    <w:link w:val="Heading6"/>
    <w:rsid w:val="00B75B4A"/>
    <w:rPr>
      <w:rFonts w:ascii="Arial" w:hAnsi="Arial"/>
      <w:i/>
      <w:spacing w:val="-4"/>
      <w:kern w:val="28"/>
    </w:rPr>
  </w:style>
  <w:style w:type="character" w:customStyle="1" w:styleId="Heading7Char">
    <w:name w:val="Heading 7 Char"/>
    <w:link w:val="Heading7"/>
    <w:rsid w:val="00B75B4A"/>
    <w:rPr>
      <w:rFonts w:ascii="Arial" w:hAnsi="Arial"/>
      <w:spacing w:val="-4"/>
      <w:kern w:val="28"/>
    </w:rPr>
  </w:style>
  <w:style w:type="character" w:customStyle="1" w:styleId="Heading8Char">
    <w:name w:val="Heading 8 Char"/>
    <w:link w:val="Heading8"/>
    <w:rsid w:val="00B75B4A"/>
    <w:rPr>
      <w:rFonts w:ascii="Arial" w:hAnsi="Arial"/>
      <w:i/>
      <w:spacing w:val="-4"/>
      <w:kern w:val="28"/>
      <w:sz w:val="18"/>
    </w:rPr>
  </w:style>
  <w:style w:type="character" w:customStyle="1" w:styleId="Heading9Char">
    <w:name w:val="Heading 9 Char"/>
    <w:link w:val="Heading9"/>
    <w:rsid w:val="00B75B4A"/>
    <w:rPr>
      <w:rFonts w:ascii="Arial" w:hAnsi="Arial"/>
      <w:spacing w:val="-4"/>
      <w:kern w:val="28"/>
      <w:sz w:val="18"/>
    </w:rPr>
  </w:style>
  <w:style w:type="character" w:customStyle="1" w:styleId="BodyTextIndentChar">
    <w:name w:val="Body Text Indent Char"/>
    <w:link w:val="BodyTextIndent"/>
    <w:rsid w:val="00B75B4A"/>
    <w:rPr>
      <w:rFonts w:ascii="Arial" w:hAnsi="Arial"/>
      <w:lang w:val="en-US" w:eastAsia="en-US" w:bidi="ar-SA"/>
    </w:rPr>
  </w:style>
  <w:style w:type="character" w:customStyle="1" w:styleId="TitleChar">
    <w:name w:val="Title Char"/>
    <w:link w:val="Title"/>
    <w:rsid w:val="00B75B4A"/>
    <w:rPr>
      <w:rFonts w:ascii="Arial Black" w:hAnsi="Arial Black"/>
      <w:spacing w:val="-30"/>
      <w:kern w:val="28"/>
      <w:sz w:val="40"/>
    </w:rPr>
  </w:style>
  <w:style w:type="character" w:customStyle="1" w:styleId="SubtitleChar">
    <w:name w:val="Subtitle Char"/>
    <w:link w:val="Subtitle"/>
    <w:rsid w:val="00B75B4A"/>
    <w:rPr>
      <w:rFonts w:ascii="Arial" w:hAnsi="Arial"/>
      <w:spacing w:val="-16"/>
      <w:kern w:val="28"/>
      <w:sz w:val="32"/>
    </w:rPr>
  </w:style>
  <w:style w:type="character" w:customStyle="1" w:styleId="CommentTextChar">
    <w:name w:val="Comment Text Char"/>
    <w:link w:val="CommentText"/>
    <w:semiHidden/>
    <w:rsid w:val="00B75B4A"/>
    <w:rPr>
      <w:rFonts w:ascii="Arial" w:hAnsi="Arial"/>
      <w:spacing w:val="-5"/>
      <w:sz w:val="16"/>
    </w:rPr>
  </w:style>
  <w:style w:type="character" w:customStyle="1" w:styleId="EndnoteTextChar">
    <w:name w:val="Endnote Text Char"/>
    <w:link w:val="EndnoteText"/>
    <w:semiHidden/>
    <w:rsid w:val="00B75B4A"/>
    <w:rPr>
      <w:rFonts w:ascii="Arial" w:hAnsi="Arial"/>
      <w:spacing w:val="-5"/>
      <w:sz w:val="16"/>
    </w:rPr>
  </w:style>
  <w:style w:type="character" w:customStyle="1" w:styleId="FooterChar">
    <w:name w:val="Footer Char"/>
    <w:link w:val="Footer"/>
    <w:rsid w:val="00B75B4A"/>
    <w:rPr>
      <w:rFonts w:ascii="Arial" w:hAnsi="Arial"/>
      <w:sz w:val="18"/>
    </w:rPr>
  </w:style>
  <w:style w:type="character" w:customStyle="1" w:styleId="FootnoteTextChar">
    <w:name w:val="Footnote Text Char"/>
    <w:link w:val="FootnoteText"/>
    <w:semiHidden/>
    <w:rsid w:val="00B75B4A"/>
    <w:rPr>
      <w:rFonts w:ascii="Arial" w:hAnsi="Arial"/>
      <w:spacing w:val="-5"/>
      <w:sz w:val="16"/>
    </w:rPr>
  </w:style>
  <w:style w:type="character" w:customStyle="1" w:styleId="HeaderChar">
    <w:name w:val="Header Char"/>
    <w:link w:val="Header"/>
    <w:rsid w:val="00B75B4A"/>
    <w:rPr>
      <w:rFonts w:ascii="Arial" w:hAnsi="Arial"/>
      <w:sz w:val="18"/>
      <w:u w:val="single"/>
    </w:rPr>
  </w:style>
  <w:style w:type="character" w:customStyle="1" w:styleId="MessageHeaderChar">
    <w:name w:val="Message Header Char"/>
    <w:link w:val="MessageHeader"/>
    <w:rsid w:val="00B75B4A"/>
    <w:rPr>
      <w:rFonts w:ascii="Arial" w:hAnsi="Arial"/>
      <w:sz w:val="22"/>
    </w:rPr>
  </w:style>
  <w:style w:type="character" w:customStyle="1" w:styleId="BodyTextFirstIndentChar">
    <w:name w:val="Body Text First Indent Char"/>
    <w:link w:val="BodyTextFirstIndent"/>
    <w:rsid w:val="00B75B4A"/>
    <w:rPr>
      <w:rFonts w:ascii="Arial" w:hAnsi="Arial" w:cs="Arial"/>
      <w:lang w:val="en-US" w:eastAsia="en-US" w:bidi="ar-SA"/>
    </w:rPr>
  </w:style>
  <w:style w:type="character" w:customStyle="1" w:styleId="BodyText2Char">
    <w:name w:val="Body Text 2 Char"/>
    <w:link w:val="BodyText2"/>
    <w:rsid w:val="00B75B4A"/>
    <w:rPr>
      <w:rFonts w:ascii="Arial" w:hAnsi="Arial"/>
      <w:lang w:val="en-US" w:eastAsia="en-US" w:bidi="ar-SA"/>
    </w:rPr>
  </w:style>
  <w:style w:type="character" w:customStyle="1" w:styleId="BodyText3Char">
    <w:name w:val="Body Text 3 Char"/>
    <w:link w:val="BodyText3"/>
    <w:rsid w:val="00B75B4A"/>
    <w:rPr>
      <w:rFonts w:ascii="Arial" w:hAnsi="Arial"/>
      <w:sz w:val="16"/>
      <w:szCs w:val="16"/>
      <w:lang w:val="en-US" w:eastAsia="en-US" w:bidi="ar-SA"/>
    </w:rPr>
  </w:style>
  <w:style w:type="character" w:customStyle="1" w:styleId="BodyTextFirstIndent2Char">
    <w:name w:val="Body Text First Indent 2 Char"/>
    <w:basedOn w:val="BodyTextIndentChar"/>
    <w:link w:val="BodyTextFirstIndent2"/>
    <w:rsid w:val="00B75B4A"/>
    <w:rPr>
      <w:rFonts w:ascii="Arial" w:hAnsi="Arial"/>
      <w:lang w:val="en-US" w:eastAsia="en-US" w:bidi="ar-SA"/>
    </w:rPr>
  </w:style>
  <w:style w:type="character" w:customStyle="1" w:styleId="BodyTextIndent2Char">
    <w:name w:val="Body Text Indent 2 Char"/>
    <w:link w:val="BodyTextIndent2"/>
    <w:rsid w:val="00B75B4A"/>
    <w:rPr>
      <w:rFonts w:ascii="Arial" w:hAnsi="Arial"/>
      <w:lang w:val="en-US" w:eastAsia="en-US" w:bidi="ar-SA"/>
    </w:rPr>
  </w:style>
  <w:style w:type="character" w:customStyle="1" w:styleId="BodyTextIndent3Char">
    <w:name w:val="Body Text Indent 3 Char"/>
    <w:link w:val="BodyTextIndent3"/>
    <w:rsid w:val="00B75B4A"/>
    <w:rPr>
      <w:rFonts w:ascii="Arial" w:hAnsi="Arial"/>
      <w:sz w:val="16"/>
      <w:szCs w:val="16"/>
      <w:lang w:val="en-US" w:eastAsia="en-US" w:bidi="ar-SA"/>
    </w:rPr>
  </w:style>
  <w:style w:type="character" w:customStyle="1" w:styleId="ClosingChar">
    <w:name w:val="Closing Char"/>
    <w:link w:val="Closing"/>
    <w:rsid w:val="00B75B4A"/>
    <w:rPr>
      <w:rFonts w:ascii="Arial" w:hAnsi="Arial"/>
      <w:lang w:val="en-US" w:eastAsia="en-US" w:bidi="ar-SA"/>
    </w:rPr>
  </w:style>
  <w:style w:type="character" w:customStyle="1" w:styleId="DateChar">
    <w:name w:val="Date Char"/>
    <w:link w:val="Date"/>
    <w:rsid w:val="00B75B4A"/>
    <w:rPr>
      <w:rFonts w:ascii="Arial" w:hAnsi="Arial"/>
      <w:lang w:val="en-US" w:eastAsia="en-US" w:bidi="ar-SA"/>
    </w:rPr>
  </w:style>
  <w:style w:type="character" w:customStyle="1" w:styleId="DocumentMapChar">
    <w:name w:val="Document Map Char"/>
    <w:link w:val="DocumentMap"/>
    <w:semiHidden/>
    <w:rsid w:val="00B75B4A"/>
    <w:rPr>
      <w:rFonts w:ascii="Tahoma" w:hAnsi="Tahoma" w:cs="Tahoma"/>
      <w:lang w:val="en-US" w:eastAsia="en-US" w:bidi="ar-SA"/>
    </w:rPr>
  </w:style>
  <w:style w:type="character" w:customStyle="1" w:styleId="E-mailSignatureChar">
    <w:name w:val="E-mail Signature Char"/>
    <w:link w:val="E-mailSignature"/>
    <w:rsid w:val="00B75B4A"/>
    <w:rPr>
      <w:rFonts w:ascii="Arial" w:hAnsi="Arial"/>
      <w:lang w:val="en-US" w:eastAsia="en-US" w:bidi="ar-SA"/>
    </w:rPr>
  </w:style>
  <w:style w:type="character" w:customStyle="1" w:styleId="HTMLAddressChar">
    <w:name w:val="HTML Address Char"/>
    <w:link w:val="HTMLAddress"/>
    <w:rsid w:val="00B75B4A"/>
    <w:rPr>
      <w:rFonts w:ascii="Arial" w:hAnsi="Arial"/>
      <w:i/>
      <w:iCs/>
      <w:lang w:val="en-US" w:eastAsia="en-US" w:bidi="ar-SA"/>
    </w:rPr>
  </w:style>
  <w:style w:type="character" w:customStyle="1" w:styleId="HTMLPreformattedChar">
    <w:name w:val="HTML Preformatted Char"/>
    <w:link w:val="HTMLPreformatted"/>
    <w:rsid w:val="00B75B4A"/>
    <w:rPr>
      <w:rFonts w:ascii="Courier New" w:hAnsi="Courier New" w:cs="Courier New"/>
      <w:lang w:val="en-US" w:eastAsia="en-US" w:bidi="ar-SA"/>
    </w:rPr>
  </w:style>
  <w:style w:type="character" w:customStyle="1" w:styleId="MacroTextChar">
    <w:name w:val="Macro Text Char"/>
    <w:link w:val="MacroText"/>
    <w:semiHidden/>
    <w:rsid w:val="00B75B4A"/>
    <w:rPr>
      <w:rFonts w:ascii="Courier New" w:hAnsi="Courier New" w:cs="Courier New"/>
      <w:lang w:val="en-US" w:eastAsia="en-US" w:bidi="ar-SA"/>
    </w:rPr>
  </w:style>
  <w:style w:type="character" w:customStyle="1" w:styleId="NoteHeadingChar">
    <w:name w:val="Note Heading Char"/>
    <w:link w:val="NoteHeading"/>
    <w:rsid w:val="00B75B4A"/>
    <w:rPr>
      <w:rFonts w:ascii="Arial" w:hAnsi="Arial"/>
      <w:lang w:val="en-US" w:eastAsia="en-US" w:bidi="ar-SA"/>
    </w:rPr>
  </w:style>
  <w:style w:type="character" w:customStyle="1" w:styleId="PlainTextChar">
    <w:name w:val="Plain Text Char"/>
    <w:link w:val="PlainText"/>
    <w:uiPriority w:val="99"/>
    <w:rsid w:val="00B75B4A"/>
    <w:rPr>
      <w:rFonts w:ascii="Courier New" w:hAnsi="Courier New" w:cs="Courier New"/>
      <w:lang w:val="en-US" w:eastAsia="en-US" w:bidi="ar-SA"/>
    </w:rPr>
  </w:style>
  <w:style w:type="character" w:customStyle="1" w:styleId="SalutationChar">
    <w:name w:val="Salutation Char"/>
    <w:link w:val="Salutation"/>
    <w:rsid w:val="00B75B4A"/>
    <w:rPr>
      <w:rFonts w:ascii="Arial" w:hAnsi="Arial"/>
      <w:lang w:val="en-US" w:eastAsia="en-US" w:bidi="ar-SA"/>
    </w:rPr>
  </w:style>
  <w:style w:type="character" w:customStyle="1" w:styleId="SignatureChar">
    <w:name w:val="Signature Char"/>
    <w:link w:val="Signature"/>
    <w:rsid w:val="00B75B4A"/>
    <w:rPr>
      <w:rFonts w:ascii="Arial" w:hAnsi="Arial"/>
      <w:lang w:val="en-US" w:eastAsia="en-US" w:bidi="ar-SA"/>
    </w:rPr>
  </w:style>
  <w:style w:type="character" w:customStyle="1" w:styleId="BalloonTextChar">
    <w:name w:val="Balloon Text Char"/>
    <w:link w:val="BalloonText"/>
    <w:uiPriority w:val="99"/>
    <w:semiHidden/>
    <w:rsid w:val="00B75B4A"/>
    <w:rPr>
      <w:rFonts w:ascii="Tahoma" w:hAnsi="Tahoma" w:cs="Tahoma"/>
      <w:sz w:val="16"/>
      <w:szCs w:val="16"/>
      <w:lang w:val="en-US" w:eastAsia="en-US" w:bidi="ar-SA"/>
    </w:rPr>
  </w:style>
  <w:style w:type="character" w:customStyle="1" w:styleId="CharChar28">
    <w:name w:val="Char Char28"/>
    <w:rsid w:val="00B75B4A"/>
    <w:rPr>
      <w:rFonts w:ascii="Arial" w:eastAsia="Times New Roman" w:hAnsi="Arial" w:cs="Times New Roman"/>
      <w:sz w:val="20"/>
      <w:szCs w:val="20"/>
    </w:rPr>
  </w:style>
  <w:style w:type="table" w:styleId="TableProfessional">
    <w:name w:val="Table Professional"/>
    <w:basedOn w:val="TableNormal"/>
    <w:rsid w:val="006C1469"/>
    <w:pPr>
      <w:ind w:left="10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eading3Char1">
    <w:name w:val="Heading 3 Char1"/>
    <w:rsid w:val="00D13B19"/>
    <w:rPr>
      <w:rFonts w:ascii="Arial Black" w:hAnsi="Arial Black"/>
      <w:spacing w:val="-10"/>
      <w:kern w:val="28"/>
      <w:lang w:val="en-US" w:eastAsia="en-US" w:bidi="ar-SA"/>
    </w:rPr>
  </w:style>
  <w:style w:type="character" w:customStyle="1" w:styleId="Heading4Char">
    <w:name w:val="Heading 4 Char"/>
    <w:locked/>
    <w:rsid w:val="000876EE"/>
    <w:rPr>
      <w:rFonts w:ascii="Arial" w:hAnsi="Arial" w:cs="Times New Roman"/>
      <w:b/>
      <w:i/>
      <w:spacing w:val="-4"/>
      <w:kern w:val="28"/>
      <w:sz w:val="20"/>
      <w:szCs w:val="20"/>
    </w:rPr>
  </w:style>
  <w:style w:type="paragraph" w:customStyle="1" w:styleId="TitleHeader">
    <w:name w:val="Title Header"/>
    <w:basedOn w:val="HeaderBase"/>
    <w:rsid w:val="00E47F13"/>
    <w:rPr>
      <w:caps/>
      <w:sz w:val="32"/>
    </w:rPr>
  </w:style>
  <w:style w:type="paragraph" w:customStyle="1" w:styleId="TOCHeader">
    <w:name w:val="TOC Header"/>
    <w:basedOn w:val="HeaderBase"/>
    <w:rsid w:val="00E47F13"/>
    <w:pPr>
      <w:jc w:val="center"/>
    </w:pPr>
    <w:rPr>
      <w:caps/>
      <w:sz w:val="32"/>
    </w:rPr>
  </w:style>
  <w:style w:type="character" w:customStyle="1" w:styleId="Heading4Char1">
    <w:name w:val="Heading 4 Char1"/>
    <w:locked/>
    <w:rsid w:val="00DF58DB"/>
    <w:rPr>
      <w:rFonts w:ascii="Arial" w:hAnsi="Arial" w:cs="Times New Roman"/>
      <w:b/>
      <w:i/>
      <w:spacing w:val="-4"/>
      <w:kern w:val="28"/>
      <w:sz w:val="20"/>
      <w:szCs w:val="20"/>
    </w:rPr>
  </w:style>
  <w:style w:type="character" w:customStyle="1" w:styleId="CharChar38">
    <w:name w:val="Char Char38"/>
    <w:rsid w:val="00CE7E57"/>
    <w:rPr>
      <w:rFonts w:ascii="Arial Black" w:hAnsi="Arial Black"/>
      <w:spacing w:val="-15"/>
      <w:kern w:val="28"/>
      <w:sz w:val="22"/>
      <w:lang w:val="en-US" w:eastAsia="en-US" w:bidi="ar-SA"/>
    </w:rPr>
  </w:style>
  <w:style w:type="character" w:customStyle="1" w:styleId="CharChar40">
    <w:name w:val="Char Char40"/>
    <w:rsid w:val="009E3CD5"/>
    <w:rPr>
      <w:rFonts w:ascii="Arial Black" w:hAnsi="Arial Black"/>
      <w:color w:val="FFFFFF"/>
      <w:spacing w:val="-10"/>
      <w:kern w:val="20"/>
      <w:position w:val="8"/>
      <w:sz w:val="24"/>
      <w:lang w:val="en-US" w:eastAsia="en-US" w:bidi="ar-SA"/>
    </w:rPr>
  </w:style>
  <w:style w:type="character" w:customStyle="1" w:styleId="CharChar39">
    <w:name w:val="Char Char39"/>
    <w:rsid w:val="009E3CD5"/>
    <w:rPr>
      <w:rFonts w:ascii="Arial Black" w:hAnsi="Arial Black"/>
      <w:spacing w:val="-15"/>
      <w:kern w:val="28"/>
      <w:sz w:val="22"/>
      <w:lang w:val="en-US" w:eastAsia="en-US" w:bidi="ar-SA"/>
    </w:rPr>
  </w:style>
  <w:style w:type="character" w:customStyle="1" w:styleId="Heading2Char">
    <w:name w:val="Heading 2 Char"/>
    <w:locked/>
    <w:rsid w:val="00092263"/>
    <w:rPr>
      <w:rFonts w:ascii="Arial Black" w:hAnsi="Arial Black" w:cs="Times New Roman"/>
      <w:spacing w:val="-15"/>
      <w:kern w:val="28"/>
      <w:sz w:val="20"/>
      <w:szCs w:val="20"/>
      <w:lang w:val="x-none" w:eastAsia="en-US"/>
    </w:rPr>
  </w:style>
  <w:style w:type="paragraph" w:styleId="Revision">
    <w:name w:val="Revision"/>
    <w:hidden/>
    <w:semiHidden/>
    <w:rsid w:val="00FD5791"/>
    <w:rPr>
      <w:rFonts w:ascii="Arial" w:hAnsi="Arial"/>
    </w:rPr>
  </w:style>
  <w:style w:type="paragraph" w:styleId="ListParagraph">
    <w:name w:val="List Paragraph"/>
    <w:basedOn w:val="Normal"/>
    <w:uiPriority w:val="34"/>
    <w:qFormat/>
    <w:rsid w:val="00083A13"/>
    <w:pPr>
      <w:ind w:left="720"/>
      <w:contextualSpacing/>
    </w:pPr>
    <w:rPr>
      <w:rFonts w:ascii="Times New Roman" w:eastAsiaTheme="minorEastAsia" w:hAnsi="Times New Roman"/>
      <w:sz w:val="24"/>
      <w:szCs w:val="24"/>
    </w:rPr>
  </w:style>
  <w:style w:type="paragraph" w:customStyle="1" w:styleId="CM1057">
    <w:name w:val="CM1057"/>
    <w:basedOn w:val="Normal"/>
    <w:next w:val="Normal"/>
    <w:uiPriority w:val="99"/>
    <w:rsid w:val="009B59FE"/>
    <w:pPr>
      <w:autoSpaceDE w:val="0"/>
      <w:autoSpaceDN w:val="0"/>
      <w:adjustRightInd w:val="0"/>
      <w:ind w:left="0"/>
    </w:pPr>
    <w:rPr>
      <w:rFonts w:eastAsia="SimSun" w:cs="Arial"/>
      <w:sz w:val="24"/>
      <w:szCs w:val="24"/>
    </w:rPr>
  </w:style>
  <w:style w:type="character" w:customStyle="1" w:styleId="CharChar1">
    <w:name w:val="Char Char1"/>
    <w:rsid w:val="00740ADC"/>
    <w:rPr>
      <w:rFonts w:ascii="Arial" w:hAnsi="Arial"/>
      <w:lang w:val="en-US" w:eastAsia="en-US" w:bidi="ar-SA"/>
    </w:rPr>
  </w:style>
  <w:style w:type="character" w:customStyle="1" w:styleId="CharChar351">
    <w:name w:val="Char Char351"/>
    <w:rsid w:val="00740ADC"/>
    <w:rPr>
      <w:rFonts w:ascii="Arial Black" w:eastAsia="Times New Roman" w:hAnsi="Arial Black" w:cs="Times New Roman"/>
      <w:spacing w:val="-10"/>
      <w:kern w:val="28"/>
      <w:sz w:val="20"/>
      <w:szCs w:val="20"/>
    </w:rPr>
  </w:style>
  <w:style w:type="character" w:customStyle="1" w:styleId="CharChar281">
    <w:name w:val="Char Char281"/>
    <w:rsid w:val="00740ADC"/>
    <w:rPr>
      <w:rFonts w:ascii="Arial" w:eastAsia="Times New Roman" w:hAnsi="Arial" w:cs="Times New Roman"/>
      <w:sz w:val="20"/>
      <w:szCs w:val="20"/>
    </w:rPr>
  </w:style>
  <w:style w:type="character" w:customStyle="1" w:styleId="CharChar381">
    <w:name w:val="Char Char381"/>
    <w:rsid w:val="00740ADC"/>
    <w:rPr>
      <w:rFonts w:ascii="Arial Black" w:hAnsi="Arial Black"/>
      <w:spacing w:val="-15"/>
      <w:kern w:val="28"/>
      <w:sz w:val="22"/>
      <w:lang w:val="en-US" w:eastAsia="en-US" w:bidi="ar-SA"/>
    </w:rPr>
  </w:style>
  <w:style w:type="character" w:customStyle="1" w:styleId="CharChar401">
    <w:name w:val="Char Char401"/>
    <w:rsid w:val="00740ADC"/>
    <w:rPr>
      <w:rFonts w:ascii="Arial Black" w:hAnsi="Arial Black"/>
      <w:color w:val="FFFFFF"/>
      <w:spacing w:val="-10"/>
      <w:kern w:val="20"/>
      <w:position w:val="8"/>
      <w:sz w:val="24"/>
      <w:lang w:val="en-US" w:eastAsia="en-US" w:bidi="ar-SA"/>
    </w:rPr>
  </w:style>
  <w:style w:type="character" w:customStyle="1" w:styleId="CharChar391">
    <w:name w:val="Char Char391"/>
    <w:rsid w:val="00740ADC"/>
    <w:rPr>
      <w:rFonts w:ascii="Arial Black" w:hAnsi="Arial Black"/>
      <w:spacing w:val="-15"/>
      <w:kern w:val="28"/>
      <w:sz w:val="22"/>
      <w:lang w:val="en-US" w:eastAsia="en-US" w:bidi="ar-SA"/>
    </w:rPr>
  </w:style>
  <w:style w:type="character" w:customStyle="1" w:styleId="apple-style-span">
    <w:name w:val="apple-style-span"/>
    <w:basedOn w:val="DefaultParagraphFont"/>
    <w:rsid w:val="00891EB4"/>
    <w:rPr>
      <w:rFonts w:cs="Times New Roman"/>
    </w:rPr>
  </w:style>
  <w:style w:type="character" w:customStyle="1" w:styleId="ptbrand">
    <w:name w:val="ptbrand"/>
    <w:rsid w:val="00507021"/>
  </w:style>
  <w:style w:type="character" w:customStyle="1" w:styleId="bindingandrelease">
    <w:name w:val="bindingandrelease"/>
    <w:rsid w:val="00507021"/>
  </w:style>
  <w:style w:type="paragraph" w:customStyle="1" w:styleId="CM1049">
    <w:name w:val="CM1049"/>
    <w:basedOn w:val="Normal"/>
    <w:next w:val="Normal"/>
    <w:uiPriority w:val="99"/>
    <w:rsid w:val="0057144D"/>
    <w:pPr>
      <w:autoSpaceDE w:val="0"/>
      <w:autoSpaceDN w:val="0"/>
      <w:adjustRightInd w:val="0"/>
      <w:ind w:left="0"/>
    </w:pPr>
    <w:rPr>
      <w:rFonts w:eastAsia="SimSun" w:cs="Arial"/>
      <w:sz w:val="24"/>
      <w:szCs w:val="24"/>
    </w:rPr>
  </w:style>
  <w:style w:type="paragraph" w:customStyle="1" w:styleId="CM195">
    <w:name w:val="CM195"/>
    <w:basedOn w:val="Normal"/>
    <w:next w:val="Normal"/>
    <w:uiPriority w:val="99"/>
    <w:rsid w:val="00DA4BA7"/>
    <w:pPr>
      <w:autoSpaceDE w:val="0"/>
      <w:autoSpaceDN w:val="0"/>
      <w:adjustRightInd w:val="0"/>
      <w:spacing w:line="276" w:lineRule="atLeast"/>
      <w:ind w:left="0"/>
    </w:pPr>
    <w:rPr>
      <w:rFonts w:eastAsiaTheme="minorEastAsia" w:cs="Arial"/>
      <w:sz w:val="24"/>
      <w:szCs w:val="24"/>
      <w:lang w:eastAsia="zh-CN"/>
    </w:rPr>
  </w:style>
  <w:style w:type="character" w:styleId="PlaceholderText">
    <w:name w:val="Placeholder Text"/>
    <w:basedOn w:val="DefaultParagraphFont"/>
    <w:uiPriority w:val="99"/>
    <w:semiHidden/>
    <w:rsid w:val="000B450C"/>
    <w:rPr>
      <w:color w:val="808080"/>
    </w:rPr>
  </w:style>
  <w:style w:type="paragraph" w:customStyle="1" w:styleId="CM228">
    <w:name w:val="CM228"/>
    <w:basedOn w:val="Normal"/>
    <w:next w:val="Normal"/>
    <w:rsid w:val="000B450C"/>
    <w:pPr>
      <w:widowControl w:val="0"/>
      <w:autoSpaceDE w:val="0"/>
      <w:autoSpaceDN w:val="0"/>
      <w:adjustRightInd w:val="0"/>
      <w:spacing w:after="540"/>
      <w:ind w:left="0"/>
    </w:pPr>
    <w:rPr>
      <w:rFonts w:ascii="Times New Roman" w:hAnsi="Times New Roman"/>
      <w:sz w:val="24"/>
      <w:szCs w:val="24"/>
    </w:rPr>
  </w:style>
  <w:style w:type="paragraph" w:customStyle="1" w:styleId="Default">
    <w:name w:val="Default"/>
    <w:rsid w:val="000B450C"/>
    <w:pPr>
      <w:widowControl w:val="0"/>
      <w:autoSpaceDE w:val="0"/>
      <w:autoSpaceDN w:val="0"/>
      <w:adjustRightInd w:val="0"/>
    </w:pPr>
    <w:rPr>
      <w:color w:val="000000"/>
      <w:sz w:val="24"/>
      <w:szCs w:val="24"/>
    </w:rPr>
  </w:style>
  <w:style w:type="paragraph" w:customStyle="1" w:styleId="CM3">
    <w:name w:val="CM3"/>
    <w:basedOn w:val="Default"/>
    <w:next w:val="Default"/>
    <w:rsid w:val="000B450C"/>
    <w:pPr>
      <w:spacing w:line="276" w:lineRule="atLeast"/>
    </w:pPr>
    <w:rPr>
      <w:color w:val="auto"/>
    </w:rPr>
  </w:style>
  <w:style w:type="paragraph" w:customStyle="1" w:styleId="IDF">
    <w:name w:val="IDF"/>
    <w:basedOn w:val="Normal"/>
    <w:rsid w:val="000B450C"/>
    <w:pPr>
      <w:autoSpaceDE w:val="0"/>
      <w:autoSpaceDN w:val="0"/>
      <w:adjustRightInd w:val="0"/>
      <w:ind w:left="0"/>
    </w:pPr>
    <w:rPr>
      <w:rFonts w:ascii="Courier New" w:eastAsia="SimSun" w:hAnsi="Courier New" w:cs="Courier New"/>
      <w:lang w:val="en-ZW" w:eastAsia="zh-CN"/>
    </w:rPr>
  </w:style>
  <w:style w:type="paragraph" w:customStyle="1" w:styleId="CM226">
    <w:name w:val="CM226"/>
    <w:basedOn w:val="Default"/>
    <w:next w:val="Default"/>
    <w:rsid w:val="000B450C"/>
    <w:pPr>
      <w:spacing w:after="258"/>
    </w:pPr>
    <w:rPr>
      <w:color w:val="auto"/>
    </w:rPr>
  </w:style>
  <w:style w:type="character" w:customStyle="1" w:styleId="MTDisplayEquationChar">
    <w:name w:val="MTDisplayEquation Char"/>
    <w:basedOn w:val="BodyTextChar1"/>
    <w:link w:val="MTDisplayEquation"/>
    <w:rsid w:val="00652092"/>
    <w:rPr>
      <w:rFonts w:ascii="Arial" w:eastAsia="Batang" w:hAnsi="Arial"/>
      <w:lang w:eastAsia="ko-KR"/>
    </w:rPr>
  </w:style>
  <w:style w:type="character" w:customStyle="1" w:styleId="CommentSubjectChar">
    <w:name w:val="Comment Subject Char"/>
    <w:basedOn w:val="CommentTextChar"/>
    <w:link w:val="CommentSubject"/>
    <w:semiHidden/>
    <w:rsid w:val="0051389C"/>
    <w:rPr>
      <w:rFonts w:ascii="Arial" w:hAnsi="Arial"/>
      <w:b/>
      <w:bCs/>
      <w:spacing w:val="-5"/>
      <w:sz w:val="16"/>
    </w:rPr>
  </w:style>
  <w:style w:type="character" w:customStyle="1" w:styleId="CaptionChar">
    <w:name w:val="Caption Char"/>
    <w:link w:val="Caption"/>
    <w:rsid w:val="004A6ACB"/>
    <w:rPr>
      <w:rFonts w:ascii="Arial" w:hAnsi="Arial"/>
    </w:rPr>
  </w:style>
  <w:style w:type="character" w:styleId="Strong">
    <w:name w:val="Strong"/>
    <w:basedOn w:val="DefaultParagraphFont"/>
    <w:uiPriority w:val="22"/>
    <w:qFormat/>
    <w:rsid w:val="004A6ACB"/>
    <w:rPr>
      <w:rFonts w:ascii="Bitstream Vera Sans" w:hAnsi="Bitstream Vera Sans"/>
      <w:b/>
      <w:bCs/>
    </w:rPr>
  </w:style>
  <w:style w:type="character" w:styleId="SubtleEmphasis">
    <w:name w:val="Subtle Emphasis"/>
    <w:basedOn w:val="DefaultParagraphFont"/>
    <w:uiPriority w:val="19"/>
    <w:qFormat/>
    <w:rsid w:val="004A6ACB"/>
    <w:rPr>
      <w:rFonts w:ascii="Bitstream Vera Sans" w:hAnsi="Bitstream Vera Sans"/>
      <w:i/>
      <w:iCs/>
      <w:color w:val="808080" w:themeColor="text1" w:themeTint="7F"/>
    </w:rPr>
  </w:style>
  <w:style w:type="character" w:styleId="IntenseEmphasis">
    <w:name w:val="Intense Emphasis"/>
    <w:basedOn w:val="DefaultParagraphFont"/>
    <w:uiPriority w:val="21"/>
    <w:qFormat/>
    <w:rsid w:val="004A6ACB"/>
    <w:rPr>
      <w:rFonts w:ascii="Bitstream Vera Sans" w:hAnsi="Bitstream Vera Sans"/>
      <w:b/>
      <w:bCs/>
      <w:i/>
      <w:iCs/>
      <w:color w:val="4F81BD" w:themeColor="accent1"/>
    </w:rPr>
  </w:style>
  <w:style w:type="numbering" w:customStyle="1" w:styleId="NoList1">
    <w:name w:val="No List1"/>
    <w:next w:val="NoList"/>
    <w:semiHidden/>
    <w:rsid w:val="004A6ACB"/>
  </w:style>
  <w:style w:type="paragraph" w:customStyle="1" w:styleId="Formula">
    <w:name w:val="Formula"/>
    <w:basedOn w:val="Normal"/>
    <w:next w:val="Normal"/>
    <w:rsid w:val="004A6ACB"/>
    <w:pPr>
      <w:tabs>
        <w:tab w:val="right" w:pos="10206"/>
      </w:tabs>
      <w:spacing w:after="220" w:line="230" w:lineRule="auto"/>
      <w:ind w:left="400"/>
    </w:pPr>
    <w:rPr>
      <w:lang w:val="en-GB"/>
    </w:rPr>
  </w:style>
  <w:style w:type="numbering" w:styleId="111111">
    <w:name w:val="Outline List 2"/>
    <w:basedOn w:val="NoList"/>
    <w:rsid w:val="004A6ACB"/>
    <w:pPr>
      <w:numPr>
        <w:numId w:val="152"/>
      </w:numPr>
    </w:pPr>
  </w:style>
  <w:style w:type="paragraph" w:customStyle="1" w:styleId="a6">
    <w:name w:val="a6"/>
    <w:basedOn w:val="Heading6"/>
    <w:next w:val="Normal"/>
    <w:rsid w:val="004A6ACB"/>
    <w:pPr>
      <w:keepLines w:val="0"/>
      <w:tabs>
        <w:tab w:val="left" w:pos="1140"/>
        <w:tab w:val="left" w:pos="1360"/>
        <w:tab w:val="num" w:pos="1800"/>
      </w:tabs>
      <w:suppressAutoHyphens/>
      <w:spacing w:before="60" w:after="240" w:line="230" w:lineRule="exact"/>
      <w:ind w:left="1800" w:hanging="360"/>
    </w:pPr>
    <w:rPr>
      <w:i w:val="0"/>
      <w:spacing w:val="0"/>
      <w:kern w:val="0"/>
      <w:lang w:val="en-GB"/>
    </w:rPr>
  </w:style>
  <w:style w:type="paragraph" w:customStyle="1" w:styleId="StyleBodyTextFirstIndentItalic">
    <w:name w:val="Style Body Text First Indent + Italic"/>
    <w:basedOn w:val="BodyTextFirstIndent"/>
    <w:rsid w:val="004A6ACB"/>
    <w:pPr>
      <w:spacing w:before="0"/>
      <w:ind w:left="0" w:firstLine="0"/>
    </w:pPr>
    <w:rPr>
      <w:rFonts w:ascii="Palatino Linotype" w:hAnsi="Palatino Linotype"/>
      <w:i/>
      <w:iCs/>
      <w:sz w:val="22"/>
      <w:szCs w:val="24"/>
    </w:rPr>
  </w:style>
  <w:style w:type="paragraph" w:customStyle="1" w:styleId="StyleHeading2Before12ptAfter12pt">
    <w:name w:val="Style Heading 2 + Before:  12 pt After:  12 pt"/>
    <w:basedOn w:val="Heading2"/>
    <w:rsid w:val="004A6ACB"/>
    <w:pPr>
      <w:keepLines w:val="0"/>
      <w:numPr>
        <w:ilvl w:val="1"/>
      </w:numPr>
      <w:spacing w:line="240" w:lineRule="auto"/>
    </w:pPr>
    <w:rPr>
      <w:rFonts w:ascii="Arial" w:hAnsi="Arial"/>
      <w:b/>
      <w:bCs/>
      <w:spacing w:val="0"/>
      <w:kern w:val="0"/>
      <w:sz w:val="24"/>
    </w:rPr>
  </w:style>
  <w:style w:type="paragraph" w:customStyle="1" w:styleId="Figure">
    <w:name w:val="Figure"/>
    <w:basedOn w:val="Normal"/>
    <w:qFormat/>
    <w:rsid w:val="004A6ACB"/>
    <w:pPr>
      <w:keepLines/>
      <w:spacing w:before="240" w:after="360"/>
      <w:ind w:left="0"/>
      <w:jc w:val="center"/>
    </w:pPr>
    <w:rPr>
      <w:rFonts w:ascii="Palatino" w:hAnsi="Palatino"/>
      <w:i/>
      <w:sz w:val="22"/>
    </w:rPr>
  </w:style>
  <w:style w:type="paragraph" w:customStyle="1" w:styleId="StyleHeading3After12pt">
    <w:name w:val="Style Heading 3 + After:  12 pt"/>
    <w:basedOn w:val="Normal"/>
    <w:rsid w:val="004A6ACB"/>
    <w:pPr>
      <w:spacing w:after="240"/>
      <w:ind w:left="0"/>
    </w:pPr>
    <w:rPr>
      <w:rFonts w:ascii="Palatino Linotype" w:hAnsi="Palatino Linotype"/>
      <w:sz w:val="22"/>
    </w:rPr>
  </w:style>
  <w:style w:type="character" w:customStyle="1" w:styleId="st">
    <w:name w:val="st"/>
    <w:rsid w:val="004A6ACB"/>
  </w:style>
  <w:style w:type="paragraph" w:customStyle="1" w:styleId="Figure-Leftalign">
    <w:name w:val="Figure - Left align"/>
    <w:basedOn w:val="Figure"/>
    <w:rsid w:val="004A6ACB"/>
    <w:pPr>
      <w:jc w:val="left"/>
    </w:pPr>
    <w:rPr>
      <w:iCs/>
    </w:rPr>
  </w:style>
  <w:style w:type="paragraph" w:customStyle="1" w:styleId="Titlepagetext">
    <w:name w:val="Title page text"/>
    <w:basedOn w:val="BodyText"/>
    <w:qFormat/>
    <w:rsid w:val="004A6ACB"/>
    <w:pPr>
      <w:spacing w:before="115" w:after="240"/>
      <w:ind w:left="0"/>
      <w:jc w:val="center"/>
    </w:pPr>
    <w:rPr>
      <w:rFonts w:ascii="Palatino Linotype" w:hAnsi="Palatino Linotype" w:cs="Arial"/>
      <w:i/>
      <w:sz w:val="22"/>
    </w:rPr>
  </w:style>
  <w:style w:type="paragraph" w:customStyle="1" w:styleId="EquationStyle">
    <w:name w:val="Equation Style"/>
    <w:basedOn w:val="Normal"/>
    <w:link w:val="EquationStyleChar"/>
    <w:rsid w:val="004A6ACB"/>
    <w:pPr>
      <w:keepNext/>
      <w:tabs>
        <w:tab w:val="right" w:pos="9360"/>
      </w:tabs>
      <w:spacing w:after="120"/>
    </w:pPr>
    <w:rPr>
      <w:rFonts w:ascii="Palatino Linotype" w:hAnsi="Palatino Linotype"/>
      <w:sz w:val="22"/>
      <w:szCs w:val="24"/>
    </w:rPr>
  </w:style>
  <w:style w:type="character" w:customStyle="1" w:styleId="EquationStyleChar">
    <w:name w:val="Equation Style Char"/>
    <w:basedOn w:val="DefaultParagraphFont"/>
    <w:link w:val="EquationStyle"/>
    <w:rsid w:val="004A6ACB"/>
    <w:rPr>
      <w:rFonts w:ascii="Palatino Linotype" w:hAnsi="Palatino Linotype"/>
      <w:sz w:val="22"/>
      <w:szCs w:val="24"/>
    </w:rPr>
  </w:style>
  <w:style w:type="paragraph" w:customStyle="1" w:styleId="EquationCaption">
    <w:name w:val="Equation Caption"/>
    <w:basedOn w:val="Caption"/>
    <w:link w:val="EquationCaptionChar"/>
    <w:qFormat/>
    <w:rsid w:val="004A6ACB"/>
    <w:pPr>
      <w:keepNext w:val="0"/>
      <w:tabs>
        <w:tab w:val="left" w:pos="9000"/>
      </w:tabs>
      <w:spacing w:before="120" w:after="120" w:line="240" w:lineRule="auto"/>
      <w:jc w:val="left"/>
    </w:pPr>
    <w:rPr>
      <w:bCs/>
      <w:sz w:val="24"/>
    </w:rPr>
  </w:style>
  <w:style w:type="character" w:customStyle="1" w:styleId="EquationCaptionChar">
    <w:name w:val="Equation Caption Char"/>
    <w:basedOn w:val="CaptionChar"/>
    <w:link w:val="EquationCaption"/>
    <w:rsid w:val="004A6ACB"/>
    <w:rPr>
      <w:rFonts w:ascii="Arial" w:hAnsi="Arial"/>
      <w:bCs/>
      <w:sz w:val="24"/>
    </w:rPr>
  </w:style>
  <w:style w:type="paragraph" w:customStyle="1" w:styleId="Paracontd">
    <w:name w:val="Para contd"/>
    <w:basedOn w:val="Normal"/>
    <w:next w:val="Normal"/>
    <w:rsid w:val="004A6ACB"/>
    <w:pPr>
      <w:spacing w:after="60"/>
      <w:ind w:left="0"/>
      <w:jc w:val="both"/>
    </w:pPr>
    <w:rPr>
      <w:rFonts w:ascii="Times New Roman" w:hAnsi="Times New Roman"/>
      <w:sz w:val="24"/>
    </w:rPr>
  </w:style>
  <w:style w:type="paragraph" w:customStyle="1" w:styleId="Para">
    <w:name w:val="Para"/>
    <w:basedOn w:val="Normal"/>
    <w:rsid w:val="004A6ACB"/>
    <w:pPr>
      <w:spacing w:after="60"/>
      <w:ind w:left="0"/>
      <w:jc w:val="both"/>
    </w:pPr>
    <w:rPr>
      <w:rFonts w:ascii="Times New Roman" w:hAnsi="Times New Roman"/>
      <w:sz w:val="24"/>
    </w:rPr>
  </w:style>
  <w:style w:type="paragraph" w:customStyle="1" w:styleId="equation0">
    <w:name w:val="equation"/>
    <w:basedOn w:val="Normal"/>
    <w:next w:val="Paracontd"/>
    <w:rsid w:val="004A6ACB"/>
    <w:pPr>
      <w:tabs>
        <w:tab w:val="center" w:pos="4320"/>
        <w:tab w:val="right" w:pos="8640"/>
      </w:tabs>
      <w:spacing w:before="240" w:after="240"/>
      <w:ind w:left="0"/>
    </w:pPr>
    <w:rPr>
      <w:rFonts w:ascii="Times New Roman" w:hAnsi="Times New Roman"/>
      <w:sz w:val="24"/>
    </w:rPr>
  </w:style>
  <w:style w:type="paragraph" w:styleId="Bibliography">
    <w:name w:val="Bibliography"/>
    <w:basedOn w:val="Normal"/>
    <w:next w:val="Normal"/>
    <w:uiPriority w:val="37"/>
    <w:unhideWhenUsed/>
    <w:rsid w:val="004A6ACB"/>
  </w:style>
  <w:style w:type="character" w:styleId="Emphasis">
    <w:name w:val="Emphasis"/>
    <w:qFormat/>
    <w:rsid w:val="00E47F13"/>
    <w:rPr>
      <w:rFonts w:ascii="Arial Black" w:hAnsi="Arial Black"/>
      <w:spacing w:val="-4"/>
      <w:sz w:val="18"/>
    </w:rPr>
  </w:style>
  <w:style w:type="paragraph" w:customStyle="1" w:styleId="References">
    <w:name w:val="References"/>
    <w:basedOn w:val="Normal"/>
    <w:rsid w:val="00506E9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before="180"/>
      <w:ind w:left="360" w:hanging="360"/>
    </w:pPr>
    <w:rPr>
      <w:rFonts w:ascii="Times New Roman" w:hAnsi="Times New Roman"/>
      <w:sz w:val="22"/>
      <w:szCs w:val="24"/>
    </w:rPr>
  </w:style>
  <w:style w:type="paragraph" w:customStyle="1" w:styleId="Symbols">
    <w:name w:val="Symbols"/>
    <w:basedOn w:val="Normal"/>
    <w:rsid w:val="00506E9B"/>
    <w:pPr>
      <w:tabs>
        <w:tab w:val="right" w:pos="720"/>
        <w:tab w:val="left" w:pos="1008"/>
        <w:tab w:val="left" w:pos="1296"/>
      </w:tabs>
      <w:ind w:left="1296" w:hanging="1296"/>
    </w:pPr>
    <w:rPr>
      <w:rFonts w:ascii="Times New Roman" w:hAnsi="Times New Roman"/>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93341">
      <w:bodyDiv w:val="1"/>
      <w:marLeft w:val="0"/>
      <w:marRight w:val="0"/>
      <w:marTop w:val="0"/>
      <w:marBottom w:val="0"/>
      <w:divBdr>
        <w:top w:val="none" w:sz="0" w:space="0" w:color="auto"/>
        <w:left w:val="none" w:sz="0" w:space="0" w:color="auto"/>
        <w:bottom w:val="none" w:sz="0" w:space="0" w:color="auto"/>
        <w:right w:val="none" w:sz="0" w:space="0" w:color="auto"/>
      </w:divBdr>
    </w:div>
    <w:div w:id="269360635">
      <w:bodyDiv w:val="1"/>
      <w:marLeft w:val="0"/>
      <w:marRight w:val="0"/>
      <w:marTop w:val="0"/>
      <w:marBottom w:val="0"/>
      <w:divBdr>
        <w:top w:val="none" w:sz="0" w:space="0" w:color="auto"/>
        <w:left w:val="none" w:sz="0" w:space="0" w:color="auto"/>
        <w:bottom w:val="none" w:sz="0" w:space="0" w:color="auto"/>
        <w:right w:val="none" w:sz="0" w:space="0" w:color="auto"/>
      </w:divBdr>
    </w:div>
    <w:div w:id="739906532">
      <w:bodyDiv w:val="1"/>
      <w:marLeft w:val="0"/>
      <w:marRight w:val="0"/>
      <w:marTop w:val="0"/>
      <w:marBottom w:val="0"/>
      <w:divBdr>
        <w:top w:val="none" w:sz="0" w:space="0" w:color="auto"/>
        <w:left w:val="none" w:sz="0" w:space="0" w:color="auto"/>
        <w:bottom w:val="none" w:sz="0" w:space="0" w:color="auto"/>
        <w:right w:val="none" w:sz="0" w:space="0" w:color="auto"/>
      </w:divBdr>
    </w:div>
    <w:div w:id="1041899663">
      <w:bodyDiv w:val="1"/>
      <w:marLeft w:val="0"/>
      <w:marRight w:val="0"/>
      <w:marTop w:val="0"/>
      <w:marBottom w:val="0"/>
      <w:divBdr>
        <w:top w:val="none" w:sz="0" w:space="0" w:color="auto"/>
        <w:left w:val="none" w:sz="0" w:space="0" w:color="auto"/>
        <w:bottom w:val="none" w:sz="0" w:space="0" w:color="auto"/>
        <w:right w:val="none" w:sz="0" w:space="0" w:color="auto"/>
      </w:divBdr>
    </w:div>
    <w:div w:id="1186791739">
      <w:bodyDiv w:val="1"/>
      <w:marLeft w:val="0"/>
      <w:marRight w:val="0"/>
      <w:marTop w:val="0"/>
      <w:marBottom w:val="0"/>
      <w:divBdr>
        <w:top w:val="none" w:sz="0" w:space="0" w:color="auto"/>
        <w:left w:val="none" w:sz="0" w:space="0" w:color="auto"/>
        <w:bottom w:val="none" w:sz="0" w:space="0" w:color="auto"/>
        <w:right w:val="none" w:sz="0" w:space="0" w:color="auto"/>
      </w:divBdr>
    </w:div>
    <w:div w:id="1470396772">
      <w:bodyDiv w:val="1"/>
      <w:marLeft w:val="0"/>
      <w:marRight w:val="0"/>
      <w:marTop w:val="0"/>
      <w:marBottom w:val="0"/>
      <w:divBdr>
        <w:top w:val="none" w:sz="0" w:space="0" w:color="auto"/>
        <w:left w:val="none" w:sz="0" w:space="0" w:color="auto"/>
        <w:bottom w:val="none" w:sz="0" w:space="0" w:color="auto"/>
        <w:right w:val="none" w:sz="0" w:space="0" w:color="auto"/>
      </w:divBdr>
    </w:div>
    <w:div w:id="1606421478">
      <w:bodyDiv w:val="1"/>
      <w:marLeft w:val="0"/>
      <w:marRight w:val="0"/>
      <w:marTop w:val="0"/>
      <w:marBottom w:val="0"/>
      <w:divBdr>
        <w:top w:val="none" w:sz="0" w:space="0" w:color="auto"/>
        <w:left w:val="none" w:sz="0" w:space="0" w:color="auto"/>
        <w:bottom w:val="none" w:sz="0" w:space="0" w:color="auto"/>
        <w:right w:val="none" w:sz="0" w:space="0" w:color="auto"/>
      </w:divBdr>
      <w:divsChild>
        <w:div w:id="943263481">
          <w:marLeft w:val="0"/>
          <w:marRight w:val="0"/>
          <w:marTop w:val="0"/>
          <w:marBottom w:val="0"/>
          <w:divBdr>
            <w:top w:val="none" w:sz="0" w:space="0" w:color="auto"/>
            <w:left w:val="none" w:sz="0" w:space="0" w:color="auto"/>
            <w:bottom w:val="none" w:sz="0" w:space="0" w:color="auto"/>
            <w:right w:val="none" w:sz="0" w:space="0" w:color="auto"/>
          </w:divBdr>
          <w:divsChild>
            <w:div w:id="72275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898340">
      <w:bodyDiv w:val="1"/>
      <w:marLeft w:val="0"/>
      <w:marRight w:val="0"/>
      <w:marTop w:val="0"/>
      <w:marBottom w:val="0"/>
      <w:divBdr>
        <w:top w:val="none" w:sz="0" w:space="0" w:color="auto"/>
        <w:left w:val="none" w:sz="0" w:space="0" w:color="auto"/>
        <w:bottom w:val="none" w:sz="0" w:space="0" w:color="auto"/>
        <w:right w:val="none" w:sz="0" w:space="0" w:color="auto"/>
      </w:divBdr>
    </w:div>
    <w:div w:id="1706830291">
      <w:bodyDiv w:val="1"/>
      <w:marLeft w:val="0"/>
      <w:marRight w:val="0"/>
      <w:marTop w:val="0"/>
      <w:marBottom w:val="0"/>
      <w:divBdr>
        <w:top w:val="none" w:sz="0" w:space="0" w:color="auto"/>
        <w:left w:val="none" w:sz="0" w:space="0" w:color="auto"/>
        <w:bottom w:val="none" w:sz="0" w:space="0" w:color="auto"/>
        <w:right w:val="none" w:sz="0" w:space="0" w:color="auto"/>
      </w:divBdr>
      <w:divsChild>
        <w:div w:id="1323659525">
          <w:marLeft w:val="0"/>
          <w:marRight w:val="0"/>
          <w:marTop w:val="0"/>
          <w:marBottom w:val="0"/>
          <w:divBdr>
            <w:top w:val="none" w:sz="0" w:space="0" w:color="auto"/>
            <w:left w:val="none" w:sz="0" w:space="0" w:color="auto"/>
            <w:bottom w:val="none" w:sz="0" w:space="0" w:color="auto"/>
            <w:right w:val="none" w:sz="0" w:space="0" w:color="auto"/>
          </w:divBdr>
          <w:divsChild>
            <w:div w:id="196222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1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wmf"/><Relationship Id="rId18"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Projects\EPlus\Document\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See89</b:Tag>
    <b:SourceType>JournalArticle</b:SourceType>
    <b:Guid>{FC985407-08DE-47B2-9104-3BD05DEDABB2}</b:Guid>
    <b:Author>
      <b:Author>
        <b:NameList>
          <b:Person>
            <b:Last>Seem</b:Last>
            <b:First>J.E.</b:First>
          </b:Person>
          <b:Person>
            <b:Last>Armstrong</b:Last>
            <b:First>P.R.</b:First>
          </b:Person>
          <b:Person>
            <b:Last>Hancock</b:Last>
            <b:First>C.E.</b:First>
          </b:Person>
        </b:NameList>
      </b:Author>
    </b:Author>
    <b:Title>Algorithms for predicting recovery time from night setback</b:Title>
    <b:JournalName>American Society of Heating, Refrigerating and Air-Conditioning Engineers Transactions</b:JournalName>
    <b:Year>1989</b:Year>
    <b:Pages>439-448</b:Pages>
    <b:Volume>95</b:Volume>
    <b:Issue>2</b:Issue>
    <b:RefOrder>1</b:RefOrder>
  </b:Source>
</b:Sources>
</file>

<file path=customXml/itemProps1.xml><?xml version="1.0" encoding="utf-8"?>
<ds:datastoreItem xmlns:ds="http://schemas.openxmlformats.org/officeDocument/2006/customXml" ds:itemID="{02D6E9FC-4D3D-4994-87D1-0D92A3DD8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Report.dotx</Template>
  <TotalTime>940</TotalTime>
  <Pages>8</Pages>
  <Words>2035</Words>
  <Characters>11601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EnergyPlus Engineering Documentation</vt:lpstr>
    </vt:vector>
  </TitlesOfParts>
  <Company/>
  <LinksUpToDate>false</LinksUpToDate>
  <CharactersWithSpaces>13609</CharactersWithSpaces>
  <SharedDoc>false</SharedDoc>
  <HLinks>
    <vt:vector size="3726" baseType="variant">
      <vt:variant>
        <vt:i4>3342460</vt:i4>
      </vt:variant>
      <vt:variant>
        <vt:i4>19057</vt:i4>
      </vt:variant>
      <vt:variant>
        <vt:i4>0</vt:i4>
      </vt:variant>
      <vt:variant>
        <vt:i4>5</vt:i4>
      </vt:variant>
      <vt:variant>
        <vt:lpwstr>http://www.epa.gov/ttn/chief/efinformation.html</vt:lpwstr>
      </vt:variant>
      <vt:variant>
        <vt:lpwstr/>
      </vt:variant>
      <vt:variant>
        <vt:i4>4980740</vt:i4>
      </vt:variant>
      <vt:variant>
        <vt:i4>19054</vt:i4>
      </vt:variant>
      <vt:variant>
        <vt:i4>0</vt:i4>
      </vt:variant>
      <vt:variant>
        <vt:i4>5</vt:i4>
      </vt:variant>
      <vt:variant>
        <vt:lpwstr>http://www.cee.hw.ac.uk/~alison/alg/lectures.html</vt:lpwstr>
      </vt:variant>
      <vt:variant>
        <vt:lpwstr/>
      </vt:variant>
      <vt:variant>
        <vt:i4>6422561</vt:i4>
      </vt:variant>
      <vt:variant>
        <vt:i4>18910</vt:i4>
      </vt:variant>
      <vt:variant>
        <vt:i4>0</vt:i4>
      </vt:variant>
      <vt:variant>
        <vt:i4>5</vt:i4>
      </vt:variant>
      <vt:variant>
        <vt:lpwstr>http://webbook.nist.gov/chemistry/</vt:lpwstr>
      </vt:variant>
      <vt:variant>
        <vt:lpwstr/>
      </vt:variant>
      <vt:variant>
        <vt:i4>131149</vt:i4>
      </vt:variant>
      <vt:variant>
        <vt:i4>17541</vt:i4>
      </vt:variant>
      <vt:variant>
        <vt:i4>0</vt:i4>
      </vt:variant>
      <vt:variant>
        <vt:i4>5</vt:i4>
      </vt:variant>
      <vt:variant>
        <vt:lpwstr>http://www.hvac.okstate.edu/</vt:lpwstr>
      </vt:variant>
      <vt:variant>
        <vt:lpwstr/>
      </vt:variant>
      <vt:variant>
        <vt:i4>3473515</vt:i4>
      </vt:variant>
      <vt:variant>
        <vt:i4>13928</vt:i4>
      </vt:variant>
      <vt:variant>
        <vt:i4>0</vt:i4>
      </vt:variant>
      <vt:variant>
        <vt:i4>5</vt:i4>
      </vt:variant>
      <vt:variant>
        <vt:lpwstr>http://www.cheresources.com/convection.pdf</vt:lpwstr>
      </vt:variant>
      <vt:variant>
        <vt:lpwstr/>
      </vt:variant>
      <vt:variant>
        <vt:i4>2031714</vt:i4>
      </vt:variant>
      <vt:variant>
        <vt:i4>13721</vt:i4>
      </vt:variant>
      <vt:variant>
        <vt:i4>0</vt:i4>
      </vt:variant>
      <vt:variant>
        <vt:i4>5</vt:i4>
      </vt:variant>
      <vt:variant>
        <vt:lpwstr>http://www.hvac.okstate.edu/pdfs/Rees_Spitler_Xiao_02.pdf</vt:lpwstr>
      </vt:variant>
      <vt:variant>
        <vt:lpwstr/>
      </vt:variant>
      <vt:variant>
        <vt:i4>5046337</vt:i4>
      </vt:variant>
      <vt:variant>
        <vt:i4>13712</vt:i4>
      </vt:variant>
      <vt:variant>
        <vt:i4>0</vt:i4>
      </vt:variant>
      <vt:variant>
        <vt:i4>5</vt:i4>
      </vt:variant>
      <vt:variant>
        <vt:lpwstr>http://www.hvac.okstate.edu/Yavuzturk_Spitler_99.htm</vt:lpwstr>
      </vt:variant>
      <vt:variant>
        <vt:lpwstr/>
      </vt:variant>
      <vt:variant>
        <vt:i4>131149</vt:i4>
      </vt:variant>
      <vt:variant>
        <vt:i4>13518</vt:i4>
      </vt:variant>
      <vt:variant>
        <vt:i4>0</vt:i4>
      </vt:variant>
      <vt:variant>
        <vt:i4>5</vt:i4>
      </vt:variant>
      <vt:variant>
        <vt:lpwstr>http://www.hvac.okstate.edu/</vt:lpwstr>
      </vt:variant>
      <vt:variant>
        <vt:lpwstr/>
      </vt:variant>
      <vt:variant>
        <vt:i4>6488184</vt:i4>
      </vt:variant>
      <vt:variant>
        <vt:i4>13503</vt:i4>
      </vt:variant>
      <vt:variant>
        <vt:i4>0</vt:i4>
      </vt:variant>
      <vt:variant>
        <vt:i4>5</vt:i4>
      </vt:variant>
      <vt:variant>
        <vt:lpwstr>http://simulationresearch.lbl.gov/</vt:lpwstr>
      </vt:variant>
      <vt:variant>
        <vt:lpwstr/>
      </vt:variant>
      <vt:variant>
        <vt:i4>131149</vt:i4>
      </vt:variant>
      <vt:variant>
        <vt:i4>13398</vt:i4>
      </vt:variant>
      <vt:variant>
        <vt:i4>0</vt:i4>
      </vt:variant>
      <vt:variant>
        <vt:i4>5</vt:i4>
      </vt:variant>
      <vt:variant>
        <vt:lpwstr>http://www.hvac.okstate.edu/</vt:lpwstr>
      </vt:variant>
      <vt:variant>
        <vt:lpwstr/>
      </vt:variant>
      <vt:variant>
        <vt:i4>131149</vt:i4>
      </vt:variant>
      <vt:variant>
        <vt:i4>13396</vt:i4>
      </vt:variant>
      <vt:variant>
        <vt:i4>0</vt:i4>
      </vt:variant>
      <vt:variant>
        <vt:i4>5</vt:i4>
      </vt:variant>
      <vt:variant>
        <vt:lpwstr>http://www.hvac.okstate.edu/</vt:lpwstr>
      </vt:variant>
      <vt:variant>
        <vt:lpwstr/>
      </vt:variant>
      <vt:variant>
        <vt:i4>131149</vt:i4>
      </vt:variant>
      <vt:variant>
        <vt:i4>13392</vt:i4>
      </vt:variant>
      <vt:variant>
        <vt:i4>0</vt:i4>
      </vt:variant>
      <vt:variant>
        <vt:i4>5</vt:i4>
      </vt:variant>
      <vt:variant>
        <vt:lpwstr>http://www.hvac.okstate.edu/</vt:lpwstr>
      </vt:variant>
      <vt:variant>
        <vt:lpwstr/>
      </vt:variant>
      <vt:variant>
        <vt:i4>131149</vt:i4>
      </vt:variant>
      <vt:variant>
        <vt:i4>13390</vt:i4>
      </vt:variant>
      <vt:variant>
        <vt:i4>0</vt:i4>
      </vt:variant>
      <vt:variant>
        <vt:i4>5</vt:i4>
      </vt:variant>
      <vt:variant>
        <vt:lpwstr>http://www.hvac.okstate.edu/</vt:lpwstr>
      </vt:variant>
      <vt:variant>
        <vt:lpwstr/>
      </vt:variant>
      <vt:variant>
        <vt:i4>131149</vt:i4>
      </vt:variant>
      <vt:variant>
        <vt:i4>13386</vt:i4>
      </vt:variant>
      <vt:variant>
        <vt:i4>0</vt:i4>
      </vt:variant>
      <vt:variant>
        <vt:i4>5</vt:i4>
      </vt:variant>
      <vt:variant>
        <vt:lpwstr>http://www.hvac.okstate.edu/</vt:lpwstr>
      </vt:variant>
      <vt:variant>
        <vt:lpwstr/>
      </vt:variant>
      <vt:variant>
        <vt:i4>131149</vt:i4>
      </vt:variant>
      <vt:variant>
        <vt:i4>13384</vt:i4>
      </vt:variant>
      <vt:variant>
        <vt:i4>0</vt:i4>
      </vt:variant>
      <vt:variant>
        <vt:i4>5</vt:i4>
      </vt:variant>
      <vt:variant>
        <vt:lpwstr>http://www.hvac.okstate.edu/</vt:lpwstr>
      </vt:variant>
      <vt:variant>
        <vt:lpwstr/>
      </vt:variant>
      <vt:variant>
        <vt:i4>131149</vt:i4>
      </vt:variant>
      <vt:variant>
        <vt:i4>13351</vt:i4>
      </vt:variant>
      <vt:variant>
        <vt:i4>0</vt:i4>
      </vt:variant>
      <vt:variant>
        <vt:i4>5</vt:i4>
      </vt:variant>
      <vt:variant>
        <vt:lpwstr>http://www.hvac.okstate.edu/</vt:lpwstr>
      </vt:variant>
      <vt:variant>
        <vt:lpwstr/>
      </vt:variant>
      <vt:variant>
        <vt:i4>131149</vt:i4>
      </vt:variant>
      <vt:variant>
        <vt:i4>13345</vt:i4>
      </vt:variant>
      <vt:variant>
        <vt:i4>0</vt:i4>
      </vt:variant>
      <vt:variant>
        <vt:i4>5</vt:i4>
      </vt:variant>
      <vt:variant>
        <vt:lpwstr>http://www.hvac.okstate.edu/</vt:lpwstr>
      </vt:variant>
      <vt:variant>
        <vt:lpwstr/>
      </vt:variant>
      <vt:variant>
        <vt:i4>131149</vt:i4>
      </vt:variant>
      <vt:variant>
        <vt:i4>13342</vt:i4>
      </vt:variant>
      <vt:variant>
        <vt:i4>0</vt:i4>
      </vt:variant>
      <vt:variant>
        <vt:i4>5</vt:i4>
      </vt:variant>
      <vt:variant>
        <vt:lpwstr>http://www.hvac.okstate.edu/</vt:lpwstr>
      </vt:variant>
      <vt:variant>
        <vt:lpwstr/>
      </vt:variant>
      <vt:variant>
        <vt:i4>131149</vt:i4>
      </vt:variant>
      <vt:variant>
        <vt:i4>13336</vt:i4>
      </vt:variant>
      <vt:variant>
        <vt:i4>0</vt:i4>
      </vt:variant>
      <vt:variant>
        <vt:i4>5</vt:i4>
      </vt:variant>
      <vt:variant>
        <vt:lpwstr>http://www.hvac.okstate.edu/</vt:lpwstr>
      </vt:variant>
      <vt:variant>
        <vt:lpwstr/>
      </vt:variant>
      <vt:variant>
        <vt:i4>5636109</vt:i4>
      </vt:variant>
      <vt:variant>
        <vt:i4>13330</vt:i4>
      </vt:variant>
      <vt:variant>
        <vt:i4>0</vt:i4>
      </vt:variant>
      <vt:variant>
        <vt:i4>5</vt:i4>
      </vt:variant>
      <vt:variant>
        <vt:lpwstr>http://www.hothumidsymposium.org/</vt:lpwstr>
      </vt:variant>
      <vt:variant>
        <vt:lpwstr/>
      </vt:variant>
      <vt:variant>
        <vt:i4>3145788</vt:i4>
      </vt:variant>
      <vt:variant>
        <vt:i4>13327</vt:i4>
      </vt:variant>
      <vt:variant>
        <vt:i4>0</vt:i4>
      </vt:variant>
      <vt:variant>
        <vt:i4>5</vt:i4>
      </vt:variant>
      <vt:variant>
        <vt:lpwstr>http://www.ashrae.org/</vt:lpwstr>
      </vt:variant>
      <vt:variant>
        <vt:lpwstr/>
      </vt:variant>
      <vt:variant>
        <vt:i4>3145788</vt:i4>
      </vt:variant>
      <vt:variant>
        <vt:i4>13324</vt:i4>
      </vt:variant>
      <vt:variant>
        <vt:i4>0</vt:i4>
      </vt:variant>
      <vt:variant>
        <vt:i4>5</vt:i4>
      </vt:variant>
      <vt:variant>
        <vt:lpwstr>http://www.ashrae.org/</vt:lpwstr>
      </vt:variant>
      <vt:variant>
        <vt:lpwstr/>
      </vt:variant>
      <vt:variant>
        <vt:i4>5767257</vt:i4>
      </vt:variant>
      <vt:variant>
        <vt:i4>12785</vt:i4>
      </vt:variant>
      <vt:variant>
        <vt:i4>0</vt:i4>
      </vt:variant>
      <vt:variant>
        <vt:i4>5</vt:i4>
      </vt:variant>
      <vt:variant>
        <vt:lpwstr>http://www1.eere.energy.gov/industry/bestpractices/pdfs/motor_tip_sheet11.pdf</vt:lpwstr>
      </vt:variant>
      <vt:variant>
        <vt:lpwstr/>
      </vt:variant>
      <vt:variant>
        <vt:i4>8126484</vt:i4>
      </vt:variant>
      <vt:variant>
        <vt:i4>12782</vt:i4>
      </vt:variant>
      <vt:variant>
        <vt:i4>0</vt:i4>
      </vt:variant>
      <vt:variant>
        <vt:i4>5</vt:i4>
      </vt:variant>
      <vt:variant>
        <vt:lpwstr>http://www1.eere.energy.gov/industry/bestpractices/software_motormaster.html</vt:lpwstr>
      </vt:variant>
      <vt:variant>
        <vt:lpwstr/>
      </vt:variant>
      <vt:variant>
        <vt:i4>3145788</vt:i4>
      </vt:variant>
      <vt:variant>
        <vt:i4>11312</vt:i4>
      </vt:variant>
      <vt:variant>
        <vt:i4>0</vt:i4>
      </vt:variant>
      <vt:variant>
        <vt:i4>5</vt:i4>
      </vt:variant>
      <vt:variant>
        <vt:lpwstr>http://www.ashrae.org/</vt:lpwstr>
      </vt:variant>
      <vt:variant>
        <vt:lpwstr/>
      </vt:variant>
      <vt:variant>
        <vt:i4>5636109</vt:i4>
      </vt:variant>
      <vt:variant>
        <vt:i4>11309</vt:i4>
      </vt:variant>
      <vt:variant>
        <vt:i4>0</vt:i4>
      </vt:variant>
      <vt:variant>
        <vt:i4>5</vt:i4>
      </vt:variant>
      <vt:variant>
        <vt:lpwstr>http://www.hothumidsymposium.org/</vt:lpwstr>
      </vt:variant>
      <vt:variant>
        <vt:lpwstr/>
      </vt:variant>
      <vt:variant>
        <vt:i4>3145788</vt:i4>
      </vt:variant>
      <vt:variant>
        <vt:i4>11306</vt:i4>
      </vt:variant>
      <vt:variant>
        <vt:i4>0</vt:i4>
      </vt:variant>
      <vt:variant>
        <vt:i4>5</vt:i4>
      </vt:variant>
      <vt:variant>
        <vt:lpwstr>http://www.ashrae.org/</vt:lpwstr>
      </vt:variant>
      <vt:variant>
        <vt:lpwstr/>
      </vt:variant>
      <vt:variant>
        <vt:i4>3145788</vt:i4>
      </vt:variant>
      <vt:variant>
        <vt:i4>11246</vt:i4>
      </vt:variant>
      <vt:variant>
        <vt:i4>0</vt:i4>
      </vt:variant>
      <vt:variant>
        <vt:i4>5</vt:i4>
      </vt:variant>
      <vt:variant>
        <vt:lpwstr>http://www.ashrae.org/</vt:lpwstr>
      </vt:variant>
      <vt:variant>
        <vt:lpwstr/>
      </vt:variant>
      <vt:variant>
        <vt:i4>5636109</vt:i4>
      </vt:variant>
      <vt:variant>
        <vt:i4>11243</vt:i4>
      </vt:variant>
      <vt:variant>
        <vt:i4>0</vt:i4>
      </vt:variant>
      <vt:variant>
        <vt:i4>5</vt:i4>
      </vt:variant>
      <vt:variant>
        <vt:lpwstr>http://www.hothumidsymposium.org/</vt:lpwstr>
      </vt:variant>
      <vt:variant>
        <vt:lpwstr/>
      </vt:variant>
      <vt:variant>
        <vt:i4>3145788</vt:i4>
      </vt:variant>
      <vt:variant>
        <vt:i4>11240</vt:i4>
      </vt:variant>
      <vt:variant>
        <vt:i4>0</vt:i4>
      </vt:variant>
      <vt:variant>
        <vt:i4>5</vt:i4>
      </vt:variant>
      <vt:variant>
        <vt:lpwstr>http://www.ashrae.org/</vt:lpwstr>
      </vt:variant>
      <vt:variant>
        <vt:lpwstr/>
      </vt:variant>
      <vt:variant>
        <vt:i4>6488184</vt:i4>
      </vt:variant>
      <vt:variant>
        <vt:i4>10418</vt:i4>
      </vt:variant>
      <vt:variant>
        <vt:i4>0</vt:i4>
      </vt:variant>
      <vt:variant>
        <vt:i4>5</vt:i4>
      </vt:variant>
      <vt:variant>
        <vt:lpwstr>http://simulationresearch.lbl.gov/</vt:lpwstr>
      </vt:variant>
      <vt:variant>
        <vt:lpwstr/>
      </vt:variant>
      <vt:variant>
        <vt:i4>3211292</vt:i4>
      </vt:variant>
      <vt:variant>
        <vt:i4>6010</vt:i4>
      </vt:variant>
      <vt:variant>
        <vt:i4>0</vt:i4>
      </vt:variant>
      <vt:variant>
        <vt:i4>5</vt:i4>
      </vt:variant>
      <vt:variant>
        <vt:lpwstr>http://windows.lbl.gov/win_prop/ModelingWindowsInEnergyPlusWithSimplePerformanceIndices.pdf</vt:lpwstr>
      </vt:variant>
      <vt:variant>
        <vt:lpwstr/>
      </vt:variant>
      <vt:variant>
        <vt:i4>7077995</vt:i4>
      </vt:variant>
      <vt:variant>
        <vt:i4>5327</vt:i4>
      </vt:variant>
      <vt:variant>
        <vt:i4>0</vt:i4>
      </vt:variant>
      <vt:variant>
        <vt:i4>5</vt:i4>
      </vt:variant>
      <vt:variant>
        <vt:lpwstr>http://www.ecmwf.int/research/ifsdocs/CY25r1/Physics/Physics-08-03.html</vt:lpwstr>
      </vt:variant>
      <vt:variant>
        <vt:lpwstr/>
      </vt:variant>
      <vt:variant>
        <vt:i4>5898248</vt:i4>
      </vt:variant>
      <vt:variant>
        <vt:i4>4980</vt:i4>
      </vt:variant>
      <vt:variant>
        <vt:i4>0</vt:i4>
      </vt:variant>
      <vt:variant>
        <vt:i4>5</vt:i4>
      </vt:variant>
      <vt:variant>
        <vt:lpwstr>http://www.bwk.kuleuven.ac.be/bwk/sr99/bwf.htm</vt:lpwstr>
      </vt:variant>
      <vt:variant>
        <vt:lpwstr>bf1.15</vt:lpwstr>
      </vt:variant>
      <vt:variant>
        <vt:i4>2293836</vt:i4>
      </vt:variant>
      <vt:variant>
        <vt:i4>4977</vt:i4>
      </vt:variant>
      <vt:variant>
        <vt:i4>0</vt:i4>
      </vt:variant>
      <vt:variant>
        <vt:i4>5</vt:i4>
      </vt:variant>
      <vt:variant>
        <vt:lpwstr>http://www.esv.or.at/service/info-material/diverse/twd/index_e.htm</vt:lpwstr>
      </vt:variant>
      <vt:variant>
        <vt:lpwstr/>
      </vt:variant>
      <vt:variant>
        <vt:i4>851999</vt:i4>
      </vt:variant>
      <vt:variant>
        <vt:i4>4974</vt:i4>
      </vt:variant>
      <vt:variant>
        <vt:i4>0</vt:i4>
      </vt:variant>
      <vt:variant>
        <vt:i4>5</vt:i4>
      </vt:variant>
      <vt:variant>
        <vt:lpwstr>http://www.enermodal.com/advancedtech/transp.html</vt:lpwstr>
      </vt:variant>
      <vt:variant>
        <vt:lpwstr/>
      </vt:variant>
      <vt:variant>
        <vt:i4>3211286</vt:i4>
      </vt:variant>
      <vt:variant>
        <vt:i4>4971</vt:i4>
      </vt:variant>
      <vt:variant>
        <vt:i4>0</vt:i4>
      </vt:variant>
      <vt:variant>
        <vt:i4>5</vt:i4>
      </vt:variant>
      <vt:variant>
        <vt:lpwstr>http://www.smartarch.nl/smartgrid/items/oo5_chur.htm</vt:lpwstr>
      </vt:variant>
      <vt:variant>
        <vt:lpwstr/>
      </vt:variant>
      <vt:variant>
        <vt:i4>6291510</vt:i4>
      </vt:variant>
      <vt:variant>
        <vt:i4>4968</vt:i4>
      </vt:variant>
      <vt:variant>
        <vt:i4>0</vt:i4>
      </vt:variant>
      <vt:variant>
        <vt:i4>5</vt:i4>
      </vt:variant>
      <vt:variant>
        <vt:lpwstr>http://www.ise.fhg.de/Projects/development99/art4.html</vt:lpwstr>
      </vt:variant>
      <vt:variant>
        <vt:lpwstr/>
      </vt:variant>
      <vt:variant>
        <vt:i4>1048601</vt:i4>
      </vt:variant>
      <vt:variant>
        <vt:i4>4965</vt:i4>
      </vt:variant>
      <vt:variant>
        <vt:i4>0</vt:i4>
      </vt:variant>
      <vt:variant>
        <vt:i4>5</vt:i4>
      </vt:variant>
      <vt:variant>
        <vt:lpwstr>http://www..aee.at/verz/english/tin.html</vt:lpwstr>
      </vt:variant>
      <vt:variant>
        <vt:lpwstr/>
      </vt:variant>
      <vt:variant>
        <vt:i4>8061043</vt:i4>
      </vt:variant>
      <vt:variant>
        <vt:i4>4962</vt:i4>
      </vt:variant>
      <vt:variant>
        <vt:i4>0</vt:i4>
      </vt:variant>
      <vt:variant>
        <vt:i4>5</vt:i4>
      </vt:variant>
      <vt:variant>
        <vt:lpwstr>http://www.ise.fhg.de/Projects/Solbuild/materials.html</vt:lpwstr>
      </vt:variant>
      <vt:variant>
        <vt:lpwstr/>
      </vt:variant>
      <vt:variant>
        <vt:i4>1245241</vt:i4>
      </vt:variant>
      <vt:variant>
        <vt:i4>3485</vt:i4>
      </vt:variant>
      <vt:variant>
        <vt:i4>0</vt:i4>
      </vt:variant>
      <vt:variant>
        <vt:i4>5</vt:i4>
      </vt:variant>
      <vt:variant>
        <vt:lpwstr/>
      </vt:variant>
      <vt:variant>
        <vt:lpwstr>_Toc275873982</vt:lpwstr>
      </vt:variant>
      <vt:variant>
        <vt:i4>1245241</vt:i4>
      </vt:variant>
      <vt:variant>
        <vt:i4>3479</vt:i4>
      </vt:variant>
      <vt:variant>
        <vt:i4>0</vt:i4>
      </vt:variant>
      <vt:variant>
        <vt:i4>5</vt:i4>
      </vt:variant>
      <vt:variant>
        <vt:lpwstr/>
      </vt:variant>
      <vt:variant>
        <vt:lpwstr>_Toc275873981</vt:lpwstr>
      </vt:variant>
      <vt:variant>
        <vt:i4>1245241</vt:i4>
      </vt:variant>
      <vt:variant>
        <vt:i4>3473</vt:i4>
      </vt:variant>
      <vt:variant>
        <vt:i4>0</vt:i4>
      </vt:variant>
      <vt:variant>
        <vt:i4>5</vt:i4>
      </vt:variant>
      <vt:variant>
        <vt:lpwstr/>
      </vt:variant>
      <vt:variant>
        <vt:lpwstr>_Toc275873980</vt:lpwstr>
      </vt:variant>
      <vt:variant>
        <vt:i4>1835065</vt:i4>
      </vt:variant>
      <vt:variant>
        <vt:i4>3467</vt:i4>
      </vt:variant>
      <vt:variant>
        <vt:i4>0</vt:i4>
      </vt:variant>
      <vt:variant>
        <vt:i4>5</vt:i4>
      </vt:variant>
      <vt:variant>
        <vt:lpwstr/>
      </vt:variant>
      <vt:variant>
        <vt:lpwstr>_Toc275873979</vt:lpwstr>
      </vt:variant>
      <vt:variant>
        <vt:i4>1835065</vt:i4>
      </vt:variant>
      <vt:variant>
        <vt:i4>3461</vt:i4>
      </vt:variant>
      <vt:variant>
        <vt:i4>0</vt:i4>
      </vt:variant>
      <vt:variant>
        <vt:i4>5</vt:i4>
      </vt:variant>
      <vt:variant>
        <vt:lpwstr/>
      </vt:variant>
      <vt:variant>
        <vt:lpwstr>_Toc275873978</vt:lpwstr>
      </vt:variant>
      <vt:variant>
        <vt:i4>1835065</vt:i4>
      </vt:variant>
      <vt:variant>
        <vt:i4>3455</vt:i4>
      </vt:variant>
      <vt:variant>
        <vt:i4>0</vt:i4>
      </vt:variant>
      <vt:variant>
        <vt:i4>5</vt:i4>
      </vt:variant>
      <vt:variant>
        <vt:lpwstr/>
      </vt:variant>
      <vt:variant>
        <vt:lpwstr>_Toc275873977</vt:lpwstr>
      </vt:variant>
      <vt:variant>
        <vt:i4>1835065</vt:i4>
      </vt:variant>
      <vt:variant>
        <vt:i4>3449</vt:i4>
      </vt:variant>
      <vt:variant>
        <vt:i4>0</vt:i4>
      </vt:variant>
      <vt:variant>
        <vt:i4>5</vt:i4>
      </vt:variant>
      <vt:variant>
        <vt:lpwstr/>
      </vt:variant>
      <vt:variant>
        <vt:lpwstr>_Toc275873976</vt:lpwstr>
      </vt:variant>
      <vt:variant>
        <vt:i4>1835065</vt:i4>
      </vt:variant>
      <vt:variant>
        <vt:i4>3443</vt:i4>
      </vt:variant>
      <vt:variant>
        <vt:i4>0</vt:i4>
      </vt:variant>
      <vt:variant>
        <vt:i4>5</vt:i4>
      </vt:variant>
      <vt:variant>
        <vt:lpwstr/>
      </vt:variant>
      <vt:variant>
        <vt:lpwstr>_Toc275873975</vt:lpwstr>
      </vt:variant>
      <vt:variant>
        <vt:i4>1835065</vt:i4>
      </vt:variant>
      <vt:variant>
        <vt:i4>3437</vt:i4>
      </vt:variant>
      <vt:variant>
        <vt:i4>0</vt:i4>
      </vt:variant>
      <vt:variant>
        <vt:i4>5</vt:i4>
      </vt:variant>
      <vt:variant>
        <vt:lpwstr/>
      </vt:variant>
      <vt:variant>
        <vt:lpwstr>_Toc275873974</vt:lpwstr>
      </vt:variant>
      <vt:variant>
        <vt:i4>1835065</vt:i4>
      </vt:variant>
      <vt:variant>
        <vt:i4>3431</vt:i4>
      </vt:variant>
      <vt:variant>
        <vt:i4>0</vt:i4>
      </vt:variant>
      <vt:variant>
        <vt:i4>5</vt:i4>
      </vt:variant>
      <vt:variant>
        <vt:lpwstr/>
      </vt:variant>
      <vt:variant>
        <vt:lpwstr>_Toc275873973</vt:lpwstr>
      </vt:variant>
      <vt:variant>
        <vt:i4>1835065</vt:i4>
      </vt:variant>
      <vt:variant>
        <vt:i4>3425</vt:i4>
      </vt:variant>
      <vt:variant>
        <vt:i4>0</vt:i4>
      </vt:variant>
      <vt:variant>
        <vt:i4>5</vt:i4>
      </vt:variant>
      <vt:variant>
        <vt:lpwstr/>
      </vt:variant>
      <vt:variant>
        <vt:lpwstr>_Toc275873972</vt:lpwstr>
      </vt:variant>
      <vt:variant>
        <vt:i4>1835065</vt:i4>
      </vt:variant>
      <vt:variant>
        <vt:i4>3419</vt:i4>
      </vt:variant>
      <vt:variant>
        <vt:i4>0</vt:i4>
      </vt:variant>
      <vt:variant>
        <vt:i4>5</vt:i4>
      </vt:variant>
      <vt:variant>
        <vt:lpwstr/>
      </vt:variant>
      <vt:variant>
        <vt:lpwstr>_Toc275873971</vt:lpwstr>
      </vt:variant>
      <vt:variant>
        <vt:i4>1835065</vt:i4>
      </vt:variant>
      <vt:variant>
        <vt:i4>3413</vt:i4>
      </vt:variant>
      <vt:variant>
        <vt:i4>0</vt:i4>
      </vt:variant>
      <vt:variant>
        <vt:i4>5</vt:i4>
      </vt:variant>
      <vt:variant>
        <vt:lpwstr/>
      </vt:variant>
      <vt:variant>
        <vt:lpwstr>_Toc275873970</vt:lpwstr>
      </vt:variant>
      <vt:variant>
        <vt:i4>1900601</vt:i4>
      </vt:variant>
      <vt:variant>
        <vt:i4>3407</vt:i4>
      </vt:variant>
      <vt:variant>
        <vt:i4>0</vt:i4>
      </vt:variant>
      <vt:variant>
        <vt:i4>5</vt:i4>
      </vt:variant>
      <vt:variant>
        <vt:lpwstr/>
      </vt:variant>
      <vt:variant>
        <vt:lpwstr>_Toc275873969</vt:lpwstr>
      </vt:variant>
      <vt:variant>
        <vt:i4>1900601</vt:i4>
      </vt:variant>
      <vt:variant>
        <vt:i4>3401</vt:i4>
      </vt:variant>
      <vt:variant>
        <vt:i4>0</vt:i4>
      </vt:variant>
      <vt:variant>
        <vt:i4>5</vt:i4>
      </vt:variant>
      <vt:variant>
        <vt:lpwstr/>
      </vt:variant>
      <vt:variant>
        <vt:lpwstr>_Toc275873968</vt:lpwstr>
      </vt:variant>
      <vt:variant>
        <vt:i4>1900601</vt:i4>
      </vt:variant>
      <vt:variant>
        <vt:i4>3395</vt:i4>
      </vt:variant>
      <vt:variant>
        <vt:i4>0</vt:i4>
      </vt:variant>
      <vt:variant>
        <vt:i4>5</vt:i4>
      </vt:variant>
      <vt:variant>
        <vt:lpwstr/>
      </vt:variant>
      <vt:variant>
        <vt:lpwstr>_Toc275873967</vt:lpwstr>
      </vt:variant>
      <vt:variant>
        <vt:i4>1900601</vt:i4>
      </vt:variant>
      <vt:variant>
        <vt:i4>3389</vt:i4>
      </vt:variant>
      <vt:variant>
        <vt:i4>0</vt:i4>
      </vt:variant>
      <vt:variant>
        <vt:i4>5</vt:i4>
      </vt:variant>
      <vt:variant>
        <vt:lpwstr/>
      </vt:variant>
      <vt:variant>
        <vt:lpwstr>_Toc275873966</vt:lpwstr>
      </vt:variant>
      <vt:variant>
        <vt:i4>1900601</vt:i4>
      </vt:variant>
      <vt:variant>
        <vt:i4>3383</vt:i4>
      </vt:variant>
      <vt:variant>
        <vt:i4>0</vt:i4>
      </vt:variant>
      <vt:variant>
        <vt:i4>5</vt:i4>
      </vt:variant>
      <vt:variant>
        <vt:lpwstr/>
      </vt:variant>
      <vt:variant>
        <vt:lpwstr>_Toc275873965</vt:lpwstr>
      </vt:variant>
      <vt:variant>
        <vt:i4>1900601</vt:i4>
      </vt:variant>
      <vt:variant>
        <vt:i4>3377</vt:i4>
      </vt:variant>
      <vt:variant>
        <vt:i4>0</vt:i4>
      </vt:variant>
      <vt:variant>
        <vt:i4>5</vt:i4>
      </vt:variant>
      <vt:variant>
        <vt:lpwstr/>
      </vt:variant>
      <vt:variant>
        <vt:lpwstr>_Toc275873964</vt:lpwstr>
      </vt:variant>
      <vt:variant>
        <vt:i4>1900601</vt:i4>
      </vt:variant>
      <vt:variant>
        <vt:i4>3371</vt:i4>
      </vt:variant>
      <vt:variant>
        <vt:i4>0</vt:i4>
      </vt:variant>
      <vt:variant>
        <vt:i4>5</vt:i4>
      </vt:variant>
      <vt:variant>
        <vt:lpwstr/>
      </vt:variant>
      <vt:variant>
        <vt:lpwstr>_Toc275873963</vt:lpwstr>
      </vt:variant>
      <vt:variant>
        <vt:i4>1900601</vt:i4>
      </vt:variant>
      <vt:variant>
        <vt:i4>3365</vt:i4>
      </vt:variant>
      <vt:variant>
        <vt:i4>0</vt:i4>
      </vt:variant>
      <vt:variant>
        <vt:i4>5</vt:i4>
      </vt:variant>
      <vt:variant>
        <vt:lpwstr/>
      </vt:variant>
      <vt:variant>
        <vt:lpwstr>_Toc275873962</vt:lpwstr>
      </vt:variant>
      <vt:variant>
        <vt:i4>1900601</vt:i4>
      </vt:variant>
      <vt:variant>
        <vt:i4>3359</vt:i4>
      </vt:variant>
      <vt:variant>
        <vt:i4>0</vt:i4>
      </vt:variant>
      <vt:variant>
        <vt:i4>5</vt:i4>
      </vt:variant>
      <vt:variant>
        <vt:lpwstr/>
      </vt:variant>
      <vt:variant>
        <vt:lpwstr>_Toc275873961</vt:lpwstr>
      </vt:variant>
      <vt:variant>
        <vt:i4>1900601</vt:i4>
      </vt:variant>
      <vt:variant>
        <vt:i4>3353</vt:i4>
      </vt:variant>
      <vt:variant>
        <vt:i4>0</vt:i4>
      </vt:variant>
      <vt:variant>
        <vt:i4>5</vt:i4>
      </vt:variant>
      <vt:variant>
        <vt:lpwstr/>
      </vt:variant>
      <vt:variant>
        <vt:lpwstr>_Toc275873960</vt:lpwstr>
      </vt:variant>
      <vt:variant>
        <vt:i4>1966137</vt:i4>
      </vt:variant>
      <vt:variant>
        <vt:i4>3347</vt:i4>
      </vt:variant>
      <vt:variant>
        <vt:i4>0</vt:i4>
      </vt:variant>
      <vt:variant>
        <vt:i4>5</vt:i4>
      </vt:variant>
      <vt:variant>
        <vt:lpwstr/>
      </vt:variant>
      <vt:variant>
        <vt:lpwstr>_Toc275873959</vt:lpwstr>
      </vt:variant>
      <vt:variant>
        <vt:i4>1966137</vt:i4>
      </vt:variant>
      <vt:variant>
        <vt:i4>3341</vt:i4>
      </vt:variant>
      <vt:variant>
        <vt:i4>0</vt:i4>
      </vt:variant>
      <vt:variant>
        <vt:i4>5</vt:i4>
      </vt:variant>
      <vt:variant>
        <vt:lpwstr/>
      </vt:variant>
      <vt:variant>
        <vt:lpwstr>_Toc275873958</vt:lpwstr>
      </vt:variant>
      <vt:variant>
        <vt:i4>1966137</vt:i4>
      </vt:variant>
      <vt:variant>
        <vt:i4>3335</vt:i4>
      </vt:variant>
      <vt:variant>
        <vt:i4>0</vt:i4>
      </vt:variant>
      <vt:variant>
        <vt:i4>5</vt:i4>
      </vt:variant>
      <vt:variant>
        <vt:lpwstr/>
      </vt:variant>
      <vt:variant>
        <vt:lpwstr>_Toc275873957</vt:lpwstr>
      </vt:variant>
      <vt:variant>
        <vt:i4>1966137</vt:i4>
      </vt:variant>
      <vt:variant>
        <vt:i4>3329</vt:i4>
      </vt:variant>
      <vt:variant>
        <vt:i4>0</vt:i4>
      </vt:variant>
      <vt:variant>
        <vt:i4>5</vt:i4>
      </vt:variant>
      <vt:variant>
        <vt:lpwstr/>
      </vt:variant>
      <vt:variant>
        <vt:lpwstr>_Toc275873956</vt:lpwstr>
      </vt:variant>
      <vt:variant>
        <vt:i4>1966137</vt:i4>
      </vt:variant>
      <vt:variant>
        <vt:i4>3323</vt:i4>
      </vt:variant>
      <vt:variant>
        <vt:i4>0</vt:i4>
      </vt:variant>
      <vt:variant>
        <vt:i4>5</vt:i4>
      </vt:variant>
      <vt:variant>
        <vt:lpwstr/>
      </vt:variant>
      <vt:variant>
        <vt:lpwstr>_Toc275873955</vt:lpwstr>
      </vt:variant>
      <vt:variant>
        <vt:i4>1966137</vt:i4>
      </vt:variant>
      <vt:variant>
        <vt:i4>3317</vt:i4>
      </vt:variant>
      <vt:variant>
        <vt:i4>0</vt:i4>
      </vt:variant>
      <vt:variant>
        <vt:i4>5</vt:i4>
      </vt:variant>
      <vt:variant>
        <vt:lpwstr/>
      </vt:variant>
      <vt:variant>
        <vt:lpwstr>_Toc275873954</vt:lpwstr>
      </vt:variant>
      <vt:variant>
        <vt:i4>1966137</vt:i4>
      </vt:variant>
      <vt:variant>
        <vt:i4>3311</vt:i4>
      </vt:variant>
      <vt:variant>
        <vt:i4>0</vt:i4>
      </vt:variant>
      <vt:variant>
        <vt:i4>5</vt:i4>
      </vt:variant>
      <vt:variant>
        <vt:lpwstr/>
      </vt:variant>
      <vt:variant>
        <vt:lpwstr>_Toc275873953</vt:lpwstr>
      </vt:variant>
      <vt:variant>
        <vt:i4>1966137</vt:i4>
      </vt:variant>
      <vt:variant>
        <vt:i4>3305</vt:i4>
      </vt:variant>
      <vt:variant>
        <vt:i4>0</vt:i4>
      </vt:variant>
      <vt:variant>
        <vt:i4>5</vt:i4>
      </vt:variant>
      <vt:variant>
        <vt:lpwstr/>
      </vt:variant>
      <vt:variant>
        <vt:lpwstr>_Toc275873952</vt:lpwstr>
      </vt:variant>
      <vt:variant>
        <vt:i4>1966137</vt:i4>
      </vt:variant>
      <vt:variant>
        <vt:i4>3299</vt:i4>
      </vt:variant>
      <vt:variant>
        <vt:i4>0</vt:i4>
      </vt:variant>
      <vt:variant>
        <vt:i4>5</vt:i4>
      </vt:variant>
      <vt:variant>
        <vt:lpwstr/>
      </vt:variant>
      <vt:variant>
        <vt:lpwstr>_Toc275873951</vt:lpwstr>
      </vt:variant>
      <vt:variant>
        <vt:i4>1966137</vt:i4>
      </vt:variant>
      <vt:variant>
        <vt:i4>3293</vt:i4>
      </vt:variant>
      <vt:variant>
        <vt:i4>0</vt:i4>
      </vt:variant>
      <vt:variant>
        <vt:i4>5</vt:i4>
      </vt:variant>
      <vt:variant>
        <vt:lpwstr/>
      </vt:variant>
      <vt:variant>
        <vt:lpwstr>_Toc275873950</vt:lpwstr>
      </vt:variant>
      <vt:variant>
        <vt:i4>2031673</vt:i4>
      </vt:variant>
      <vt:variant>
        <vt:i4>3287</vt:i4>
      </vt:variant>
      <vt:variant>
        <vt:i4>0</vt:i4>
      </vt:variant>
      <vt:variant>
        <vt:i4>5</vt:i4>
      </vt:variant>
      <vt:variant>
        <vt:lpwstr/>
      </vt:variant>
      <vt:variant>
        <vt:lpwstr>_Toc275873949</vt:lpwstr>
      </vt:variant>
      <vt:variant>
        <vt:i4>2031673</vt:i4>
      </vt:variant>
      <vt:variant>
        <vt:i4>3281</vt:i4>
      </vt:variant>
      <vt:variant>
        <vt:i4>0</vt:i4>
      </vt:variant>
      <vt:variant>
        <vt:i4>5</vt:i4>
      </vt:variant>
      <vt:variant>
        <vt:lpwstr/>
      </vt:variant>
      <vt:variant>
        <vt:lpwstr>_Toc275873948</vt:lpwstr>
      </vt:variant>
      <vt:variant>
        <vt:i4>2031673</vt:i4>
      </vt:variant>
      <vt:variant>
        <vt:i4>3275</vt:i4>
      </vt:variant>
      <vt:variant>
        <vt:i4>0</vt:i4>
      </vt:variant>
      <vt:variant>
        <vt:i4>5</vt:i4>
      </vt:variant>
      <vt:variant>
        <vt:lpwstr/>
      </vt:variant>
      <vt:variant>
        <vt:lpwstr>_Toc275873947</vt:lpwstr>
      </vt:variant>
      <vt:variant>
        <vt:i4>2031673</vt:i4>
      </vt:variant>
      <vt:variant>
        <vt:i4>3269</vt:i4>
      </vt:variant>
      <vt:variant>
        <vt:i4>0</vt:i4>
      </vt:variant>
      <vt:variant>
        <vt:i4>5</vt:i4>
      </vt:variant>
      <vt:variant>
        <vt:lpwstr/>
      </vt:variant>
      <vt:variant>
        <vt:lpwstr>_Toc275873946</vt:lpwstr>
      </vt:variant>
      <vt:variant>
        <vt:i4>2031673</vt:i4>
      </vt:variant>
      <vt:variant>
        <vt:i4>3263</vt:i4>
      </vt:variant>
      <vt:variant>
        <vt:i4>0</vt:i4>
      </vt:variant>
      <vt:variant>
        <vt:i4>5</vt:i4>
      </vt:variant>
      <vt:variant>
        <vt:lpwstr/>
      </vt:variant>
      <vt:variant>
        <vt:lpwstr>_Toc275873945</vt:lpwstr>
      </vt:variant>
      <vt:variant>
        <vt:i4>2031673</vt:i4>
      </vt:variant>
      <vt:variant>
        <vt:i4>3257</vt:i4>
      </vt:variant>
      <vt:variant>
        <vt:i4>0</vt:i4>
      </vt:variant>
      <vt:variant>
        <vt:i4>5</vt:i4>
      </vt:variant>
      <vt:variant>
        <vt:lpwstr/>
      </vt:variant>
      <vt:variant>
        <vt:lpwstr>_Toc275873944</vt:lpwstr>
      </vt:variant>
      <vt:variant>
        <vt:i4>2031673</vt:i4>
      </vt:variant>
      <vt:variant>
        <vt:i4>3251</vt:i4>
      </vt:variant>
      <vt:variant>
        <vt:i4>0</vt:i4>
      </vt:variant>
      <vt:variant>
        <vt:i4>5</vt:i4>
      </vt:variant>
      <vt:variant>
        <vt:lpwstr/>
      </vt:variant>
      <vt:variant>
        <vt:lpwstr>_Toc275873943</vt:lpwstr>
      </vt:variant>
      <vt:variant>
        <vt:i4>2031673</vt:i4>
      </vt:variant>
      <vt:variant>
        <vt:i4>3245</vt:i4>
      </vt:variant>
      <vt:variant>
        <vt:i4>0</vt:i4>
      </vt:variant>
      <vt:variant>
        <vt:i4>5</vt:i4>
      </vt:variant>
      <vt:variant>
        <vt:lpwstr/>
      </vt:variant>
      <vt:variant>
        <vt:lpwstr>_Toc275873942</vt:lpwstr>
      </vt:variant>
      <vt:variant>
        <vt:i4>2031673</vt:i4>
      </vt:variant>
      <vt:variant>
        <vt:i4>3239</vt:i4>
      </vt:variant>
      <vt:variant>
        <vt:i4>0</vt:i4>
      </vt:variant>
      <vt:variant>
        <vt:i4>5</vt:i4>
      </vt:variant>
      <vt:variant>
        <vt:lpwstr/>
      </vt:variant>
      <vt:variant>
        <vt:lpwstr>_Toc275873941</vt:lpwstr>
      </vt:variant>
      <vt:variant>
        <vt:i4>2031673</vt:i4>
      </vt:variant>
      <vt:variant>
        <vt:i4>3233</vt:i4>
      </vt:variant>
      <vt:variant>
        <vt:i4>0</vt:i4>
      </vt:variant>
      <vt:variant>
        <vt:i4>5</vt:i4>
      </vt:variant>
      <vt:variant>
        <vt:lpwstr/>
      </vt:variant>
      <vt:variant>
        <vt:lpwstr>_Toc275873940</vt:lpwstr>
      </vt:variant>
      <vt:variant>
        <vt:i4>1572921</vt:i4>
      </vt:variant>
      <vt:variant>
        <vt:i4>3227</vt:i4>
      </vt:variant>
      <vt:variant>
        <vt:i4>0</vt:i4>
      </vt:variant>
      <vt:variant>
        <vt:i4>5</vt:i4>
      </vt:variant>
      <vt:variant>
        <vt:lpwstr/>
      </vt:variant>
      <vt:variant>
        <vt:lpwstr>_Toc275873939</vt:lpwstr>
      </vt:variant>
      <vt:variant>
        <vt:i4>1572921</vt:i4>
      </vt:variant>
      <vt:variant>
        <vt:i4>3221</vt:i4>
      </vt:variant>
      <vt:variant>
        <vt:i4>0</vt:i4>
      </vt:variant>
      <vt:variant>
        <vt:i4>5</vt:i4>
      </vt:variant>
      <vt:variant>
        <vt:lpwstr/>
      </vt:variant>
      <vt:variant>
        <vt:lpwstr>_Toc275873938</vt:lpwstr>
      </vt:variant>
      <vt:variant>
        <vt:i4>1572921</vt:i4>
      </vt:variant>
      <vt:variant>
        <vt:i4>3215</vt:i4>
      </vt:variant>
      <vt:variant>
        <vt:i4>0</vt:i4>
      </vt:variant>
      <vt:variant>
        <vt:i4>5</vt:i4>
      </vt:variant>
      <vt:variant>
        <vt:lpwstr/>
      </vt:variant>
      <vt:variant>
        <vt:lpwstr>_Toc275873937</vt:lpwstr>
      </vt:variant>
      <vt:variant>
        <vt:i4>1572921</vt:i4>
      </vt:variant>
      <vt:variant>
        <vt:i4>3209</vt:i4>
      </vt:variant>
      <vt:variant>
        <vt:i4>0</vt:i4>
      </vt:variant>
      <vt:variant>
        <vt:i4>5</vt:i4>
      </vt:variant>
      <vt:variant>
        <vt:lpwstr/>
      </vt:variant>
      <vt:variant>
        <vt:lpwstr>_Toc275873936</vt:lpwstr>
      </vt:variant>
      <vt:variant>
        <vt:i4>1572921</vt:i4>
      </vt:variant>
      <vt:variant>
        <vt:i4>3203</vt:i4>
      </vt:variant>
      <vt:variant>
        <vt:i4>0</vt:i4>
      </vt:variant>
      <vt:variant>
        <vt:i4>5</vt:i4>
      </vt:variant>
      <vt:variant>
        <vt:lpwstr/>
      </vt:variant>
      <vt:variant>
        <vt:lpwstr>_Toc275873935</vt:lpwstr>
      </vt:variant>
      <vt:variant>
        <vt:i4>1572921</vt:i4>
      </vt:variant>
      <vt:variant>
        <vt:i4>3197</vt:i4>
      </vt:variant>
      <vt:variant>
        <vt:i4>0</vt:i4>
      </vt:variant>
      <vt:variant>
        <vt:i4>5</vt:i4>
      </vt:variant>
      <vt:variant>
        <vt:lpwstr/>
      </vt:variant>
      <vt:variant>
        <vt:lpwstr>_Toc275873934</vt:lpwstr>
      </vt:variant>
      <vt:variant>
        <vt:i4>1572921</vt:i4>
      </vt:variant>
      <vt:variant>
        <vt:i4>3191</vt:i4>
      </vt:variant>
      <vt:variant>
        <vt:i4>0</vt:i4>
      </vt:variant>
      <vt:variant>
        <vt:i4>5</vt:i4>
      </vt:variant>
      <vt:variant>
        <vt:lpwstr/>
      </vt:variant>
      <vt:variant>
        <vt:lpwstr>_Toc275873933</vt:lpwstr>
      </vt:variant>
      <vt:variant>
        <vt:i4>1572921</vt:i4>
      </vt:variant>
      <vt:variant>
        <vt:i4>3185</vt:i4>
      </vt:variant>
      <vt:variant>
        <vt:i4>0</vt:i4>
      </vt:variant>
      <vt:variant>
        <vt:i4>5</vt:i4>
      </vt:variant>
      <vt:variant>
        <vt:lpwstr/>
      </vt:variant>
      <vt:variant>
        <vt:lpwstr>_Toc275873932</vt:lpwstr>
      </vt:variant>
      <vt:variant>
        <vt:i4>1572921</vt:i4>
      </vt:variant>
      <vt:variant>
        <vt:i4>3179</vt:i4>
      </vt:variant>
      <vt:variant>
        <vt:i4>0</vt:i4>
      </vt:variant>
      <vt:variant>
        <vt:i4>5</vt:i4>
      </vt:variant>
      <vt:variant>
        <vt:lpwstr/>
      </vt:variant>
      <vt:variant>
        <vt:lpwstr>_Toc275873931</vt:lpwstr>
      </vt:variant>
      <vt:variant>
        <vt:i4>1572921</vt:i4>
      </vt:variant>
      <vt:variant>
        <vt:i4>3173</vt:i4>
      </vt:variant>
      <vt:variant>
        <vt:i4>0</vt:i4>
      </vt:variant>
      <vt:variant>
        <vt:i4>5</vt:i4>
      </vt:variant>
      <vt:variant>
        <vt:lpwstr/>
      </vt:variant>
      <vt:variant>
        <vt:lpwstr>_Toc275873930</vt:lpwstr>
      </vt:variant>
      <vt:variant>
        <vt:i4>1638457</vt:i4>
      </vt:variant>
      <vt:variant>
        <vt:i4>3167</vt:i4>
      </vt:variant>
      <vt:variant>
        <vt:i4>0</vt:i4>
      </vt:variant>
      <vt:variant>
        <vt:i4>5</vt:i4>
      </vt:variant>
      <vt:variant>
        <vt:lpwstr/>
      </vt:variant>
      <vt:variant>
        <vt:lpwstr>_Toc275873929</vt:lpwstr>
      </vt:variant>
      <vt:variant>
        <vt:i4>1638457</vt:i4>
      </vt:variant>
      <vt:variant>
        <vt:i4>3161</vt:i4>
      </vt:variant>
      <vt:variant>
        <vt:i4>0</vt:i4>
      </vt:variant>
      <vt:variant>
        <vt:i4>5</vt:i4>
      </vt:variant>
      <vt:variant>
        <vt:lpwstr/>
      </vt:variant>
      <vt:variant>
        <vt:lpwstr>_Toc275873928</vt:lpwstr>
      </vt:variant>
      <vt:variant>
        <vt:i4>1638457</vt:i4>
      </vt:variant>
      <vt:variant>
        <vt:i4>3155</vt:i4>
      </vt:variant>
      <vt:variant>
        <vt:i4>0</vt:i4>
      </vt:variant>
      <vt:variant>
        <vt:i4>5</vt:i4>
      </vt:variant>
      <vt:variant>
        <vt:lpwstr/>
      </vt:variant>
      <vt:variant>
        <vt:lpwstr>_Toc275873927</vt:lpwstr>
      </vt:variant>
      <vt:variant>
        <vt:i4>1638457</vt:i4>
      </vt:variant>
      <vt:variant>
        <vt:i4>3149</vt:i4>
      </vt:variant>
      <vt:variant>
        <vt:i4>0</vt:i4>
      </vt:variant>
      <vt:variant>
        <vt:i4>5</vt:i4>
      </vt:variant>
      <vt:variant>
        <vt:lpwstr/>
      </vt:variant>
      <vt:variant>
        <vt:lpwstr>_Toc275873926</vt:lpwstr>
      </vt:variant>
      <vt:variant>
        <vt:i4>1638457</vt:i4>
      </vt:variant>
      <vt:variant>
        <vt:i4>3143</vt:i4>
      </vt:variant>
      <vt:variant>
        <vt:i4>0</vt:i4>
      </vt:variant>
      <vt:variant>
        <vt:i4>5</vt:i4>
      </vt:variant>
      <vt:variant>
        <vt:lpwstr/>
      </vt:variant>
      <vt:variant>
        <vt:lpwstr>_Toc275873925</vt:lpwstr>
      </vt:variant>
      <vt:variant>
        <vt:i4>1638457</vt:i4>
      </vt:variant>
      <vt:variant>
        <vt:i4>3137</vt:i4>
      </vt:variant>
      <vt:variant>
        <vt:i4>0</vt:i4>
      </vt:variant>
      <vt:variant>
        <vt:i4>5</vt:i4>
      </vt:variant>
      <vt:variant>
        <vt:lpwstr/>
      </vt:variant>
      <vt:variant>
        <vt:lpwstr>_Toc275873924</vt:lpwstr>
      </vt:variant>
      <vt:variant>
        <vt:i4>1638457</vt:i4>
      </vt:variant>
      <vt:variant>
        <vt:i4>3131</vt:i4>
      </vt:variant>
      <vt:variant>
        <vt:i4>0</vt:i4>
      </vt:variant>
      <vt:variant>
        <vt:i4>5</vt:i4>
      </vt:variant>
      <vt:variant>
        <vt:lpwstr/>
      </vt:variant>
      <vt:variant>
        <vt:lpwstr>_Toc275873923</vt:lpwstr>
      </vt:variant>
      <vt:variant>
        <vt:i4>1638457</vt:i4>
      </vt:variant>
      <vt:variant>
        <vt:i4>3125</vt:i4>
      </vt:variant>
      <vt:variant>
        <vt:i4>0</vt:i4>
      </vt:variant>
      <vt:variant>
        <vt:i4>5</vt:i4>
      </vt:variant>
      <vt:variant>
        <vt:lpwstr/>
      </vt:variant>
      <vt:variant>
        <vt:lpwstr>_Toc275873922</vt:lpwstr>
      </vt:variant>
      <vt:variant>
        <vt:i4>1638457</vt:i4>
      </vt:variant>
      <vt:variant>
        <vt:i4>3119</vt:i4>
      </vt:variant>
      <vt:variant>
        <vt:i4>0</vt:i4>
      </vt:variant>
      <vt:variant>
        <vt:i4>5</vt:i4>
      </vt:variant>
      <vt:variant>
        <vt:lpwstr/>
      </vt:variant>
      <vt:variant>
        <vt:lpwstr>_Toc275873921</vt:lpwstr>
      </vt:variant>
      <vt:variant>
        <vt:i4>1638457</vt:i4>
      </vt:variant>
      <vt:variant>
        <vt:i4>3113</vt:i4>
      </vt:variant>
      <vt:variant>
        <vt:i4>0</vt:i4>
      </vt:variant>
      <vt:variant>
        <vt:i4>5</vt:i4>
      </vt:variant>
      <vt:variant>
        <vt:lpwstr/>
      </vt:variant>
      <vt:variant>
        <vt:lpwstr>_Toc275873920</vt:lpwstr>
      </vt:variant>
      <vt:variant>
        <vt:i4>1703993</vt:i4>
      </vt:variant>
      <vt:variant>
        <vt:i4>3107</vt:i4>
      </vt:variant>
      <vt:variant>
        <vt:i4>0</vt:i4>
      </vt:variant>
      <vt:variant>
        <vt:i4>5</vt:i4>
      </vt:variant>
      <vt:variant>
        <vt:lpwstr/>
      </vt:variant>
      <vt:variant>
        <vt:lpwstr>_Toc275873919</vt:lpwstr>
      </vt:variant>
      <vt:variant>
        <vt:i4>1703993</vt:i4>
      </vt:variant>
      <vt:variant>
        <vt:i4>3101</vt:i4>
      </vt:variant>
      <vt:variant>
        <vt:i4>0</vt:i4>
      </vt:variant>
      <vt:variant>
        <vt:i4>5</vt:i4>
      </vt:variant>
      <vt:variant>
        <vt:lpwstr/>
      </vt:variant>
      <vt:variant>
        <vt:lpwstr>_Toc275873918</vt:lpwstr>
      </vt:variant>
      <vt:variant>
        <vt:i4>1703993</vt:i4>
      </vt:variant>
      <vt:variant>
        <vt:i4>3095</vt:i4>
      </vt:variant>
      <vt:variant>
        <vt:i4>0</vt:i4>
      </vt:variant>
      <vt:variant>
        <vt:i4>5</vt:i4>
      </vt:variant>
      <vt:variant>
        <vt:lpwstr/>
      </vt:variant>
      <vt:variant>
        <vt:lpwstr>_Toc275873917</vt:lpwstr>
      </vt:variant>
      <vt:variant>
        <vt:i4>1703993</vt:i4>
      </vt:variant>
      <vt:variant>
        <vt:i4>3089</vt:i4>
      </vt:variant>
      <vt:variant>
        <vt:i4>0</vt:i4>
      </vt:variant>
      <vt:variant>
        <vt:i4>5</vt:i4>
      </vt:variant>
      <vt:variant>
        <vt:lpwstr/>
      </vt:variant>
      <vt:variant>
        <vt:lpwstr>_Toc275873916</vt:lpwstr>
      </vt:variant>
      <vt:variant>
        <vt:i4>1703993</vt:i4>
      </vt:variant>
      <vt:variant>
        <vt:i4>3083</vt:i4>
      </vt:variant>
      <vt:variant>
        <vt:i4>0</vt:i4>
      </vt:variant>
      <vt:variant>
        <vt:i4>5</vt:i4>
      </vt:variant>
      <vt:variant>
        <vt:lpwstr/>
      </vt:variant>
      <vt:variant>
        <vt:lpwstr>_Toc275873915</vt:lpwstr>
      </vt:variant>
      <vt:variant>
        <vt:i4>1703993</vt:i4>
      </vt:variant>
      <vt:variant>
        <vt:i4>3077</vt:i4>
      </vt:variant>
      <vt:variant>
        <vt:i4>0</vt:i4>
      </vt:variant>
      <vt:variant>
        <vt:i4>5</vt:i4>
      </vt:variant>
      <vt:variant>
        <vt:lpwstr/>
      </vt:variant>
      <vt:variant>
        <vt:lpwstr>_Toc275873914</vt:lpwstr>
      </vt:variant>
      <vt:variant>
        <vt:i4>1703993</vt:i4>
      </vt:variant>
      <vt:variant>
        <vt:i4>3071</vt:i4>
      </vt:variant>
      <vt:variant>
        <vt:i4>0</vt:i4>
      </vt:variant>
      <vt:variant>
        <vt:i4>5</vt:i4>
      </vt:variant>
      <vt:variant>
        <vt:lpwstr/>
      </vt:variant>
      <vt:variant>
        <vt:lpwstr>_Toc275873913</vt:lpwstr>
      </vt:variant>
      <vt:variant>
        <vt:i4>1703993</vt:i4>
      </vt:variant>
      <vt:variant>
        <vt:i4>3065</vt:i4>
      </vt:variant>
      <vt:variant>
        <vt:i4>0</vt:i4>
      </vt:variant>
      <vt:variant>
        <vt:i4>5</vt:i4>
      </vt:variant>
      <vt:variant>
        <vt:lpwstr/>
      </vt:variant>
      <vt:variant>
        <vt:lpwstr>_Toc275873912</vt:lpwstr>
      </vt:variant>
      <vt:variant>
        <vt:i4>1703993</vt:i4>
      </vt:variant>
      <vt:variant>
        <vt:i4>3059</vt:i4>
      </vt:variant>
      <vt:variant>
        <vt:i4>0</vt:i4>
      </vt:variant>
      <vt:variant>
        <vt:i4>5</vt:i4>
      </vt:variant>
      <vt:variant>
        <vt:lpwstr/>
      </vt:variant>
      <vt:variant>
        <vt:lpwstr>_Toc275873911</vt:lpwstr>
      </vt:variant>
      <vt:variant>
        <vt:i4>1703993</vt:i4>
      </vt:variant>
      <vt:variant>
        <vt:i4>3053</vt:i4>
      </vt:variant>
      <vt:variant>
        <vt:i4>0</vt:i4>
      </vt:variant>
      <vt:variant>
        <vt:i4>5</vt:i4>
      </vt:variant>
      <vt:variant>
        <vt:lpwstr/>
      </vt:variant>
      <vt:variant>
        <vt:lpwstr>_Toc275873910</vt:lpwstr>
      </vt:variant>
      <vt:variant>
        <vt:i4>1769529</vt:i4>
      </vt:variant>
      <vt:variant>
        <vt:i4>3047</vt:i4>
      </vt:variant>
      <vt:variant>
        <vt:i4>0</vt:i4>
      </vt:variant>
      <vt:variant>
        <vt:i4>5</vt:i4>
      </vt:variant>
      <vt:variant>
        <vt:lpwstr/>
      </vt:variant>
      <vt:variant>
        <vt:lpwstr>_Toc275873909</vt:lpwstr>
      </vt:variant>
      <vt:variant>
        <vt:i4>1769529</vt:i4>
      </vt:variant>
      <vt:variant>
        <vt:i4>3041</vt:i4>
      </vt:variant>
      <vt:variant>
        <vt:i4>0</vt:i4>
      </vt:variant>
      <vt:variant>
        <vt:i4>5</vt:i4>
      </vt:variant>
      <vt:variant>
        <vt:lpwstr/>
      </vt:variant>
      <vt:variant>
        <vt:lpwstr>_Toc275873908</vt:lpwstr>
      </vt:variant>
      <vt:variant>
        <vt:i4>1769529</vt:i4>
      </vt:variant>
      <vt:variant>
        <vt:i4>3035</vt:i4>
      </vt:variant>
      <vt:variant>
        <vt:i4>0</vt:i4>
      </vt:variant>
      <vt:variant>
        <vt:i4>5</vt:i4>
      </vt:variant>
      <vt:variant>
        <vt:lpwstr/>
      </vt:variant>
      <vt:variant>
        <vt:lpwstr>_Toc275873907</vt:lpwstr>
      </vt:variant>
      <vt:variant>
        <vt:i4>1769529</vt:i4>
      </vt:variant>
      <vt:variant>
        <vt:i4>3029</vt:i4>
      </vt:variant>
      <vt:variant>
        <vt:i4>0</vt:i4>
      </vt:variant>
      <vt:variant>
        <vt:i4>5</vt:i4>
      </vt:variant>
      <vt:variant>
        <vt:lpwstr/>
      </vt:variant>
      <vt:variant>
        <vt:lpwstr>_Toc275873906</vt:lpwstr>
      </vt:variant>
      <vt:variant>
        <vt:i4>1769529</vt:i4>
      </vt:variant>
      <vt:variant>
        <vt:i4>3023</vt:i4>
      </vt:variant>
      <vt:variant>
        <vt:i4>0</vt:i4>
      </vt:variant>
      <vt:variant>
        <vt:i4>5</vt:i4>
      </vt:variant>
      <vt:variant>
        <vt:lpwstr/>
      </vt:variant>
      <vt:variant>
        <vt:lpwstr>_Toc275873905</vt:lpwstr>
      </vt:variant>
      <vt:variant>
        <vt:i4>1769529</vt:i4>
      </vt:variant>
      <vt:variant>
        <vt:i4>3017</vt:i4>
      </vt:variant>
      <vt:variant>
        <vt:i4>0</vt:i4>
      </vt:variant>
      <vt:variant>
        <vt:i4>5</vt:i4>
      </vt:variant>
      <vt:variant>
        <vt:lpwstr/>
      </vt:variant>
      <vt:variant>
        <vt:lpwstr>_Toc275873904</vt:lpwstr>
      </vt:variant>
      <vt:variant>
        <vt:i4>1769529</vt:i4>
      </vt:variant>
      <vt:variant>
        <vt:i4>3011</vt:i4>
      </vt:variant>
      <vt:variant>
        <vt:i4>0</vt:i4>
      </vt:variant>
      <vt:variant>
        <vt:i4>5</vt:i4>
      </vt:variant>
      <vt:variant>
        <vt:lpwstr/>
      </vt:variant>
      <vt:variant>
        <vt:lpwstr>_Toc275873903</vt:lpwstr>
      </vt:variant>
      <vt:variant>
        <vt:i4>1769529</vt:i4>
      </vt:variant>
      <vt:variant>
        <vt:i4>3005</vt:i4>
      </vt:variant>
      <vt:variant>
        <vt:i4>0</vt:i4>
      </vt:variant>
      <vt:variant>
        <vt:i4>5</vt:i4>
      </vt:variant>
      <vt:variant>
        <vt:lpwstr/>
      </vt:variant>
      <vt:variant>
        <vt:lpwstr>_Toc275873902</vt:lpwstr>
      </vt:variant>
      <vt:variant>
        <vt:i4>1769529</vt:i4>
      </vt:variant>
      <vt:variant>
        <vt:i4>2999</vt:i4>
      </vt:variant>
      <vt:variant>
        <vt:i4>0</vt:i4>
      </vt:variant>
      <vt:variant>
        <vt:i4>5</vt:i4>
      </vt:variant>
      <vt:variant>
        <vt:lpwstr/>
      </vt:variant>
      <vt:variant>
        <vt:lpwstr>_Toc275873901</vt:lpwstr>
      </vt:variant>
      <vt:variant>
        <vt:i4>1769529</vt:i4>
      </vt:variant>
      <vt:variant>
        <vt:i4>2993</vt:i4>
      </vt:variant>
      <vt:variant>
        <vt:i4>0</vt:i4>
      </vt:variant>
      <vt:variant>
        <vt:i4>5</vt:i4>
      </vt:variant>
      <vt:variant>
        <vt:lpwstr/>
      </vt:variant>
      <vt:variant>
        <vt:lpwstr>_Toc275873900</vt:lpwstr>
      </vt:variant>
      <vt:variant>
        <vt:i4>1179704</vt:i4>
      </vt:variant>
      <vt:variant>
        <vt:i4>2987</vt:i4>
      </vt:variant>
      <vt:variant>
        <vt:i4>0</vt:i4>
      </vt:variant>
      <vt:variant>
        <vt:i4>5</vt:i4>
      </vt:variant>
      <vt:variant>
        <vt:lpwstr/>
      </vt:variant>
      <vt:variant>
        <vt:lpwstr>_Toc275873899</vt:lpwstr>
      </vt:variant>
      <vt:variant>
        <vt:i4>1179704</vt:i4>
      </vt:variant>
      <vt:variant>
        <vt:i4>2981</vt:i4>
      </vt:variant>
      <vt:variant>
        <vt:i4>0</vt:i4>
      </vt:variant>
      <vt:variant>
        <vt:i4>5</vt:i4>
      </vt:variant>
      <vt:variant>
        <vt:lpwstr/>
      </vt:variant>
      <vt:variant>
        <vt:lpwstr>_Toc275873898</vt:lpwstr>
      </vt:variant>
      <vt:variant>
        <vt:i4>1179704</vt:i4>
      </vt:variant>
      <vt:variant>
        <vt:i4>2975</vt:i4>
      </vt:variant>
      <vt:variant>
        <vt:i4>0</vt:i4>
      </vt:variant>
      <vt:variant>
        <vt:i4>5</vt:i4>
      </vt:variant>
      <vt:variant>
        <vt:lpwstr/>
      </vt:variant>
      <vt:variant>
        <vt:lpwstr>_Toc275873897</vt:lpwstr>
      </vt:variant>
      <vt:variant>
        <vt:i4>1179704</vt:i4>
      </vt:variant>
      <vt:variant>
        <vt:i4>2969</vt:i4>
      </vt:variant>
      <vt:variant>
        <vt:i4>0</vt:i4>
      </vt:variant>
      <vt:variant>
        <vt:i4>5</vt:i4>
      </vt:variant>
      <vt:variant>
        <vt:lpwstr/>
      </vt:variant>
      <vt:variant>
        <vt:lpwstr>_Toc275873896</vt:lpwstr>
      </vt:variant>
      <vt:variant>
        <vt:i4>1179704</vt:i4>
      </vt:variant>
      <vt:variant>
        <vt:i4>2963</vt:i4>
      </vt:variant>
      <vt:variant>
        <vt:i4>0</vt:i4>
      </vt:variant>
      <vt:variant>
        <vt:i4>5</vt:i4>
      </vt:variant>
      <vt:variant>
        <vt:lpwstr/>
      </vt:variant>
      <vt:variant>
        <vt:lpwstr>_Toc275873895</vt:lpwstr>
      </vt:variant>
      <vt:variant>
        <vt:i4>1179704</vt:i4>
      </vt:variant>
      <vt:variant>
        <vt:i4>2957</vt:i4>
      </vt:variant>
      <vt:variant>
        <vt:i4>0</vt:i4>
      </vt:variant>
      <vt:variant>
        <vt:i4>5</vt:i4>
      </vt:variant>
      <vt:variant>
        <vt:lpwstr/>
      </vt:variant>
      <vt:variant>
        <vt:lpwstr>_Toc275873894</vt:lpwstr>
      </vt:variant>
      <vt:variant>
        <vt:i4>1179704</vt:i4>
      </vt:variant>
      <vt:variant>
        <vt:i4>2951</vt:i4>
      </vt:variant>
      <vt:variant>
        <vt:i4>0</vt:i4>
      </vt:variant>
      <vt:variant>
        <vt:i4>5</vt:i4>
      </vt:variant>
      <vt:variant>
        <vt:lpwstr/>
      </vt:variant>
      <vt:variant>
        <vt:lpwstr>_Toc275873893</vt:lpwstr>
      </vt:variant>
      <vt:variant>
        <vt:i4>1179704</vt:i4>
      </vt:variant>
      <vt:variant>
        <vt:i4>2945</vt:i4>
      </vt:variant>
      <vt:variant>
        <vt:i4>0</vt:i4>
      </vt:variant>
      <vt:variant>
        <vt:i4>5</vt:i4>
      </vt:variant>
      <vt:variant>
        <vt:lpwstr/>
      </vt:variant>
      <vt:variant>
        <vt:lpwstr>_Toc275873892</vt:lpwstr>
      </vt:variant>
      <vt:variant>
        <vt:i4>1179704</vt:i4>
      </vt:variant>
      <vt:variant>
        <vt:i4>2939</vt:i4>
      </vt:variant>
      <vt:variant>
        <vt:i4>0</vt:i4>
      </vt:variant>
      <vt:variant>
        <vt:i4>5</vt:i4>
      </vt:variant>
      <vt:variant>
        <vt:lpwstr/>
      </vt:variant>
      <vt:variant>
        <vt:lpwstr>_Toc275873891</vt:lpwstr>
      </vt:variant>
      <vt:variant>
        <vt:i4>1179704</vt:i4>
      </vt:variant>
      <vt:variant>
        <vt:i4>2933</vt:i4>
      </vt:variant>
      <vt:variant>
        <vt:i4>0</vt:i4>
      </vt:variant>
      <vt:variant>
        <vt:i4>5</vt:i4>
      </vt:variant>
      <vt:variant>
        <vt:lpwstr/>
      </vt:variant>
      <vt:variant>
        <vt:lpwstr>_Toc275873890</vt:lpwstr>
      </vt:variant>
      <vt:variant>
        <vt:i4>1245240</vt:i4>
      </vt:variant>
      <vt:variant>
        <vt:i4>2927</vt:i4>
      </vt:variant>
      <vt:variant>
        <vt:i4>0</vt:i4>
      </vt:variant>
      <vt:variant>
        <vt:i4>5</vt:i4>
      </vt:variant>
      <vt:variant>
        <vt:lpwstr/>
      </vt:variant>
      <vt:variant>
        <vt:lpwstr>_Toc275873889</vt:lpwstr>
      </vt:variant>
      <vt:variant>
        <vt:i4>1245240</vt:i4>
      </vt:variant>
      <vt:variant>
        <vt:i4>2921</vt:i4>
      </vt:variant>
      <vt:variant>
        <vt:i4>0</vt:i4>
      </vt:variant>
      <vt:variant>
        <vt:i4>5</vt:i4>
      </vt:variant>
      <vt:variant>
        <vt:lpwstr/>
      </vt:variant>
      <vt:variant>
        <vt:lpwstr>_Toc275873888</vt:lpwstr>
      </vt:variant>
      <vt:variant>
        <vt:i4>1245240</vt:i4>
      </vt:variant>
      <vt:variant>
        <vt:i4>2915</vt:i4>
      </vt:variant>
      <vt:variant>
        <vt:i4>0</vt:i4>
      </vt:variant>
      <vt:variant>
        <vt:i4>5</vt:i4>
      </vt:variant>
      <vt:variant>
        <vt:lpwstr/>
      </vt:variant>
      <vt:variant>
        <vt:lpwstr>_Toc275873887</vt:lpwstr>
      </vt:variant>
      <vt:variant>
        <vt:i4>1245240</vt:i4>
      </vt:variant>
      <vt:variant>
        <vt:i4>2909</vt:i4>
      </vt:variant>
      <vt:variant>
        <vt:i4>0</vt:i4>
      </vt:variant>
      <vt:variant>
        <vt:i4>5</vt:i4>
      </vt:variant>
      <vt:variant>
        <vt:lpwstr/>
      </vt:variant>
      <vt:variant>
        <vt:lpwstr>_Toc275873886</vt:lpwstr>
      </vt:variant>
      <vt:variant>
        <vt:i4>1245240</vt:i4>
      </vt:variant>
      <vt:variant>
        <vt:i4>2903</vt:i4>
      </vt:variant>
      <vt:variant>
        <vt:i4>0</vt:i4>
      </vt:variant>
      <vt:variant>
        <vt:i4>5</vt:i4>
      </vt:variant>
      <vt:variant>
        <vt:lpwstr/>
      </vt:variant>
      <vt:variant>
        <vt:lpwstr>_Toc275873885</vt:lpwstr>
      </vt:variant>
      <vt:variant>
        <vt:i4>1245240</vt:i4>
      </vt:variant>
      <vt:variant>
        <vt:i4>2897</vt:i4>
      </vt:variant>
      <vt:variant>
        <vt:i4>0</vt:i4>
      </vt:variant>
      <vt:variant>
        <vt:i4>5</vt:i4>
      </vt:variant>
      <vt:variant>
        <vt:lpwstr/>
      </vt:variant>
      <vt:variant>
        <vt:lpwstr>_Toc275873884</vt:lpwstr>
      </vt:variant>
      <vt:variant>
        <vt:i4>1245240</vt:i4>
      </vt:variant>
      <vt:variant>
        <vt:i4>2891</vt:i4>
      </vt:variant>
      <vt:variant>
        <vt:i4>0</vt:i4>
      </vt:variant>
      <vt:variant>
        <vt:i4>5</vt:i4>
      </vt:variant>
      <vt:variant>
        <vt:lpwstr/>
      </vt:variant>
      <vt:variant>
        <vt:lpwstr>_Toc275873883</vt:lpwstr>
      </vt:variant>
      <vt:variant>
        <vt:i4>1245240</vt:i4>
      </vt:variant>
      <vt:variant>
        <vt:i4>2885</vt:i4>
      </vt:variant>
      <vt:variant>
        <vt:i4>0</vt:i4>
      </vt:variant>
      <vt:variant>
        <vt:i4>5</vt:i4>
      </vt:variant>
      <vt:variant>
        <vt:lpwstr/>
      </vt:variant>
      <vt:variant>
        <vt:lpwstr>_Toc275873882</vt:lpwstr>
      </vt:variant>
      <vt:variant>
        <vt:i4>1245240</vt:i4>
      </vt:variant>
      <vt:variant>
        <vt:i4>2879</vt:i4>
      </vt:variant>
      <vt:variant>
        <vt:i4>0</vt:i4>
      </vt:variant>
      <vt:variant>
        <vt:i4>5</vt:i4>
      </vt:variant>
      <vt:variant>
        <vt:lpwstr/>
      </vt:variant>
      <vt:variant>
        <vt:lpwstr>_Toc275873881</vt:lpwstr>
      </vt:variant>
      <vt:variant>
        <vt:i4>1245240</vt:i4>
      </vt:variant>
      <vt:variant>
        <vt:i4>2873</vt:i4>
      </vt:variant>
      <vt:variant>
        <vt:i4>0</vt:i4>
      </vt:variant>
      <vt:variant>
        <vt:i4>5</vt:i4>
      </vt:variant>
      <vt:variant>
        <vt:lpwstr/>
      </vt:variant>
      <vt:variant>
        <vt:lpwstr>_Toc275873880</vt:lpwstr>
      </vt:variant>
      <vt:variant>
        <vt:i4>1835064</vt:i4>
      </vt:variant>
      <vt:variant>
        <vt:i4>2867</vt:i4>
      </vt:variant>
      <vt:variant>
        <vt:i4>0</vt:i4>
      </vt:variant>
      <vt:variant>
        <vt:i4>5</vt:i4>
      </vt:variant>
      <vt:variant>
        <vt:lpwstr/>
      </vt:variant>
      <vt:variant>
        <vt:lpwstr>_Toc275873879</vt:lpwstr>
      </vt:variant>
      <vt:variant>
        <vt:i4>1835064</vt:i4>
      </vt:variant>
      <vt:variant>
        <vt:i4>2861</vt:i4>
      </vt:variant>
      <vt:variant>
        <vt:i4>0</vt:i4>
      </vt:variant>
      <vt:variant>
        <vt:i4>5</vt:i4>
      </vt:variant>
      <vt:variant>
        <vt:lpwstr/>
      </vt:variant>
      <vt:variant>
        <vt:lpwstr>_Toc275873878</vt:lpwstr>
      </vt:variant>
      <vt:variant>
        <vt:i4>1835064</vt:i4>
      </vt:variant>
      <vt:variant>
        <vt:i4>2855</vt:i4>
      </vt:variant>
      <vt:variant>
        <vt:i4>0</vt:i4>
      </vt:variant>
      <vt:variant>
        <vt:i4>5</vt:i4>
      </vt:variant>
      <vt:variant>
        <vt:lpwstr/>
      </vt:variant>
      <vt:variant>
        <vt:lpwstr>_Toc275873877</vt:lpwstr>
      </vt:variant>
      <vt:variant>
        <vt:i4>1835064</vt:i4>
      </vt:variant>
      <vt:variant>
        <vt:i4>2849</vt:i4>
      </vt:variant>
      <vt:variant>
        <vt:i4>0</vt:i4>
      </vt:variant>
      <vt:variant>
        <vt:i4>5</vt:i4>
      </vt:variant>
      <vt:variant>
        <vt:lpwstr/>
      </vt:variant>
      <vt:variant>
        <vt:lpwstr>_Toc275873876</vt:lpwstr>
      </vt:variant>
      <vt:variant>
        <vt:i4>1835064</vt:i4>
      </vt:variant>
      <vt:variant>
        <vt:i4>2843</vt:i4>
      </vt:variant>
      <vt:variant>
        <vt:i4>0</vt:i4>
      </vt:variant>
      <vt:variant>
        <vt:i4>5</vt:i4>
      </vt:variant>
      <vt:variant>
        <vt:lpwstr/>
      </vt:variant>
      <vt:variant>
        <vt:lpwstr>_Toc275873875</vt:lpwstr>
      </vt:variant>
      <vt:variant>
        <vt:i4>1835064</vt:i4>
      </vt:variant>
      <vt:variant>
        <vt:i4>2837</vt:i4>
      </vt:variant>
      <vt:variant>
        <vt:i4>0</vt:i4>
      </vt:variant>
      <vt:variant>
        <vt:i4>5</vt:i4>
      </vt:variant>
      <vt:variant>
        <vt:lpwstr/>
      </vt:variant>
      <vt:variant>
        <vt:lpwstr>_Toc275873874</vt:lpwstr>
      </vt:variant>
      <vt:variant>
        <vt:i4>1835064</vt:i4>
      </vt:variant>
      <vt:variant>
        <vt:i4>2831</vt:i4>
      </vt:variant>
      <vt:variant>
        <vt:i4>0</vt:i4>
      </vt:variant>
      <vt:variant>
        <vt:i4>5</vt:i4>
      </vt:variant>
      <vt:variant>
        <vt:lpwstr/>
      </vt:variant>
      <vt:variant>
        <vt:lpwstr>_Toc275873873</vt:lpwstr>
      </vt:variant>
      <vt:variant>
        <vt:i4>1835064</vt:i4>
      </vt:variant>
      <vt:variant>
        <vt:i4>2825</vt:i4>
      </vt:variant>
      <vt:variant>
        <vt:i4>0</vt:i4>
      </vt:variant>
      <vt:variant>
        <vt:i4>5</vt:i4>
      </vt:variant>
      <vt:variant>
        <vt:lpwstr/>
      </vt:variant>
      <vt:variant>
        <vt:lpwstr>_Toc275873872</vt:lpwstr>
      </vt:variant>
      <vt:variant>
        <vt:i4>1835064</vt:i4>
      </vt:variant>
      <vt:variant>
        <vt:i4>2819</vt:i4>
      </vt:variant>
      <vt:variant>
        <vt:i4>0</vt:i4>
      </vt:variant>
      <vt:variant>
        <vt:i4>5</vt:i4>
      </vt:variant>
      <vt:variant>
        <vt:lpwstr/>
      </vt:variant>
      <vt:variant>
        <vt:lpwstr>_Toc275873871</vt:lpwstr>
      </vt:variant>
      <vt:variant>
        <vt:i4>1835064</vt:i4>
      </vt:variant>
      <vt:variant>
        <vt:i4>2813</vt:i4>
      </vt:variant>
      <vt:variant>
        <vt:i4>0</vt:i4>
      </vt:variant>
      <vt:variant>
        <vt:i4>5</vt:i4>
      </vt:variant>
      <vt:variant>
        <vt:lpwstr/>
      </vt:variant>
      <vt:variant>
        <vt:lpwstr>_Toc275873870</vt:lpwstr>
      </vt:variant>
      <vt:variant>
        <vt:i4>1900600</vt:i4>
      </vt:variant>
      <vt:variant>
        <vt:i4>2807</vt:i4>
      </vt:variant>
      <vt:variant>
        <vt:i4>0</vt:i4>
      </vt:variant>
      <vt:variant>
        <vt:i4>5</vt:i4>
      </vt:variant>
      <vt:variant>
        <vt:lpwstr/>
      </vt:variant>
      <vt:variant>
        <vt:lpwstr>_Toc275873869</vt:lpwstr>
      </vt:variant>
      <vt:variant>
        <vt:i4>1900600</vt:i4>
      </vt:variant>
      <vt:variant>
        <vt:i4>2801</vt:i4>
      </vt:variant>
      <vt:variant>
        <vt:i4>0</vt:i4>
      </vt:variant>
      <vt:variant>
        <vt:i4>5</vt:i4>
      </vt:variant>
      <vt:variant>
        <vt:lpwstr/>
      </vt:variant>
      <vt:variant>
        <vt:lpwstr>_Toc275873868</vt:lpwstr>
      </vt:variant>
      <vt:variant>
        <vt:i4>1900600</vt:i4>
      </vt:variant>
      <vt:variant>
        <vt:i4>2795</vt:i4>
      </vt:variant>
      <vt:variant>
        <vt:i4>0</vt:i4>
      </vt:variant>
      <vt:variant>
        <vt:i4>5</vt:i4>
      </vt:variant>
      <vt:variant>
        <vt:lpwstr/>
      </vt:variant>
      <vt:variant>
        <vt:lpwstr>_Toc275873867</vt:lpwstr>
      </vt:variant>
      <vt:variant>
        <vt:i4>1900600</vt:i4>
      </vt:variant>
      <vt:variant>
        <vt:i4>2789</vt:i4>
      </vt:variant>
      <vt:variant>
        <vt:i4>0</vt:i4>
      </vt:variant>
      <vt:variant>
        <vt:i4>5</vt:i4>
      </vt:variant>
      <vt:variant>
        <vt:lpwstr/>
      </vt:variant>
      <vt:variant>
        <vt:lpwstr>_Toc275873866</vt:lpwstr>
      </vt:variant>
      <vt:variant>
        <vt:i4>1900600</vt:i4>
      </vt:variant>
      <vt:variant>
        <vt:i4>2783</vt:i4>
      </vt:variant>
      <vt:variant>
        <vt:i4>0</vt:i4>
      </vt:variant>
      <vt:variant>
        <vt:i4>5</vt:i4>
      </vt:variant>
      <vt:variant>
        <vt:lpwstr/>
      </vt:variant>
      <vt:variant>
        <vt:lpwstr>_Toc275873865</vt:lpwstr>
      </vt:variant>
      <vt:variant>
        <vt:i4>1900600</vt:i4>
      </vt:variant>
      <vt:variant>
        <vt:i4>2777</vt:i4>
      </vt:variant>
      <vt:variant>
        <vt:i4>0</vt:i4>
      </vt:variant>
      <vt:variant>
        <vt:i4>5</vt:i4>
      </vt:variant>
      <vt:variant>
        <vt:lpwstr/>
      </vt:variant>
      <vt:variant>
        <vt:lpwstr>_Toc275873864</vt:lpwstr>
      </vt:variant>
      <vt:variant>
        <vt:i4>1900600</vt:i4>
      </vt:variant>
      <vt:variant>
        <vt:i4>2771</vt:i4>
      </vt:variant>
      <vt:variant>
        <vt:i4>0</vt:i4>
      </vt:variant>
      <vt:variant>
        <vt:i4>5</vt:i4>
      </vt:variant>
      <vt:variant>
        <vt:lpwstr/>
      </vt:variant>
      <vt:variant>
        <vt:lpwstr>_Toc275873863</vt:lpwstr>
      </vt:variant>
      <vt:variant>
        <vt:i4>1900600</vt:i4>
      </vt:variant>
      <vt:variant>
        <vt:i4>2765</vt:i4>
      </vt:variant>
      <vt:variant>
        <vt:i4>0</vt:i4>
      </vt:variant>
      <vt:variant>
        <vt:i4>5</vt:i4>
      </vt:variant>
      <vt:variant>
        <vt:lpwstr/>
      </vt:variant>
      <vt:variant>
        <vt:lpwstr>_Toc275873862</vt:lpwstr>
      </vt:variant>
      <vt:variant>
        <vt:i4>1900600</vt:i4>
      </vt:variant>
      <vt:variant>
        <vt:i4>2759</vt:i4>
      </vt:variant>
      <vt:variant>
        <vt:i4>0</vt:i4>
      </vt:variant>
      <vt:variant>
        <vt:i4>5</vt:i4>
      </vt:variant>
      <vt:variant>
        <vt:lpwstr/>
      </vt:variant>
      <vt:variant>
        <vt:lpwstr>_Toc275873861</vt:lpwstr>
      </vt:variant>
      <vt:variant>
        <vt:i4>1900600</vt:i4>
      </vt:variant>
      <vt:variant>
        <vt:i4>2753</vt:i4>
      </vt:variant>
      <vt:variant>
        <vt:i4>0</vt:i4>
      </vt:variant>
      <vt:variant>
        <vt:i4>5</vt:i4>
      </vt:variant>
      <vt:variant>
        <vt:lpwstr/>
      </vt:variant>
      <vt:variant>
        <vt:lpwstr>_Toc275873860</vt:lpwstr>
      </vt:variant>
      <vt:variant>
        <vt:i4>1966136</vt:i4>
      </vt:variant>
      <vt:variant>
        <vt:i4>2747</vt:i4>
      </vt:variant>
      <vt:variant>
        <vt:i4>0</vt:i4>
      </vt:variant>
      <vt:variant>
        <vt:i4>5</vt:i4>
      </vt:variant>
      <vt:variant>
        <vt:lpwstr/>
      </vt:variant>
      <vt:variant>
        <vt:lpwstr>_Toc275873859</vt:lpwstr>
      </vt:variant>
      <vt:variant>
        <vt:i4>1966136</vt:i4>
      </vt:variant>
      <vt:variant>
        <vt:i4>2741</vt:i4>
      </vt:variant>
      <vt:variant>
        <vt:i4>0</vt:i4>
      </vt:variant>
      <vt:variant>
        <vt:i4>5</vt:i4>
      </vt:variant>
      <vt:variant>
        <vt:lpwstr/>
      </vt:variant>
      <vt:variant>
        <vt:lpwstr>_Toc275873858</vt:lpwstr>
      </vt:variant>
      <vt:variant>
        <vt:i4>1966136</vt:i4>
      </vt:variant>
      <vt:variant>
        <vt:i4>2735</vt:i4>
      </vt:variant>
      <vt:variant>
        <vt:i4>0</vt:i4>
      </vt:variant>
      <vt:variant>
        <vt:i4>5</vt:i4>
      </vt:variant>
      <vt:variant>
        <vt:lpwstr/>
      </vt:variant>
      <vt:variant>
        <vt:lpwstr>_Toc275873857</vt:lpwstr>
      </vt:variant>
      <vt:variant>
        <vt:i4>1966136</vt:i4>
      </vt:variant>
      <vt:variant>
        <vt:i4>2729</vt:i4>
      </vt:variant>
      <vt:variant>
        <vt:i4>0</vt:i4>
      </vt:variant>
      <vt:variant>
        <vt:i4>5</vt:i4>
      </vt:variant>
      <vt:variant>
        <vt:lpwstr/>
      </vt:variant>
      <vt:variant>
        <vt:lpwstr>_Toc275873856</vt:lpwstr>
      </vt:variant>
      <vt:variant>
        <vt:i4>1966136</vt:i4>
      </vt:variant>
      <vt:variant>
        <vt:i4>2723</vt:i4>
      </vt:variant>
      <vt:variant>
        <vt:i4>0</vt:i4>
      </vt:variant>
      <vt:variant>
        <vt:i4>5</vt:i4>
      </vt:variant>
      <vt:variant>
        <vt:lpwstr/>
      </vt:variant>
      <vt:variant>
        <vt:lpwstr>_Toc275873855</vt:lpwstr>
      </vt:variant>
      <vt:variant>
        <vt:i4>1966136</vt:i4>
      </vt:variant>
      <vt:variant>
        <vt:i4>2717</vt:i4>
      </vt:variant>
      <vt:variant>
        <vt:i4>0</vt:i4>
      </vt:variant>
      <vt:variant>
        <vt:i4>5</vt:i4>
      </vt:variant>
      <vt:variant>
        <vt:lpwstr/>
      </vt:variant>
      <vt:variant>
        <vt:lpwstr>_Toc275873854</vt:lpwstr>
      </vt:variant>
      <vt:variant>
        <vt:i4>1966136</vt:i4>
      </vt:variant>
      <vt:variant>
        <vt:i4>2711</vt:i4>
      </vt:variant>
      <vt:variant>
        <vt:i4>0</vt:i4>
      </vt:variant>
      <vt:variant>
        <vt:i4>5</vt:i4>
      </vt:variant>
      <vt:variant>
        <vt:lpwstr/>
      </vt:variant>
      <vt:variant>
        <vt:lpwstr>_Toc275873853</vt:lpwstr>
      </vt:variant>
      <vt:variant>
        <vt:i4>1966136</vt:i4>
      </vt:variant>
      <vt:variant>
        <vt:i4>2705</vt:i4>
      </vt:variant>
      <vt:variant>
        <vt:i4>0</vt:i4>
      </vt:variant>
      <vt:variant>
        <vt:i4>5</vt:i4>
      </vt:variant>
      <vt:variant>
        <vt:lpwstr/>
      </vt:variant>
      <vt:variant>
        <vt:lpwstr>_Toc275873852</vt:lpwstr>
      </vt:variant>
      <vt:variant>
        <vt:i4>1966136</vt:i4>
      </vt:variant>
      <vt:variant>
        <vt:i4>2699</vt:i4>
      </vt:variant>
      <vt:variant>
        <vt:i4>0</vt:i4>
      </vt:variant>
      <vt:variant>
        <vt:i4>5</vt:i4>
      </vt:variant>
      <vt:variant>
        <vt:lpwstr/>
      </vt:variant>
      <vt:variant>
        <vt:lpwstr>_Toc275873851</vt:lpwstr>
      </vt:variant>
      <vt:variant>
        <vt:i4>1966136</vt:i4>
      </vt:variant>
      <vt:variant>
        <vt:i4>2693</vt:i4>
      </vt:variant>
      <vt:variant>
        <vt:i4>0</vt:i4>
      </vt:variant>
      <vt:variant>
        <vt:i4>5</vt:i4>
      </vt:variant>
      <vt:variant>
        <vt:lpwstr/>
      </vt:variant>
      <vt:variant>
        <vt:lpwstr>_Toc275873850</vt:lpwstr>
      </vt:variant>
      <vt:variant>
        <vt:i4>2031672</vt:i4>
      </vt:variant>
      <vt:variant>
        <vt:i4>2687</vt:i4>
      </vt:variant>
      <vt:variant>
        <vt:i4>0</vt:i4>
      </vt:variant>
      <vt:variant>
        <vt:i4>5</vt:i4>
      </vt:variant>
      <vt:variant>
        <vt:lpwstr/>
      </vt:variant>
      <vt:variant>
        <vt:lpwstr>_Toc275873849</vt:lpwstr>
      </vt:variant>
      <vt:variant>
        <vt:i4>2031672</vt:i4>
      </vt:variant>
      <vt:variant>
        <vt:i4>2681</vt:i4>
      </vt:variant>
      <vt:variant>
        <vt:i4>0</vt:i4>
      </vt:variant>
      <vt:variant>
        <vt:i4>5</vt:i4>
      </vt:variant>
      <vt:variant>
        <vt:lpwstr/>
      </vt:variant>
      <vt:variant>
        <vt:lpwstr>_Toc275873848</vt:lpwstr>
      </vt:variant>
      <vt:variant>
        <vt:i4>2031672</vt:i4>
      </vt:variant>
      <vt:variant>
        <vt:i4>2675</vt:i4>
      </vt:variant>
      <vt:variant>
        <vt:i4>0</vt:i4>
      </vt:variant>
      <vt:variant>
        <vt:i4>5</vt:i4>
      </vt:variant>
      <vt:variant>
        <vt:lpwstr/>
      </vt:variant>
      <vt:variant>
        <vt:lpwstr>_Toc275873847</vt:lpwstr>
      </vt:variant>
      <vt:variant>
        <vt:i4>2031672</vt:i4>
      </vt:variant>
      <vt:variant>
        <vt:i4>2669</vt:i4>
      </vt:variant>
      <vt:variant>
        <vt:i4>0</vt:i4>
      </vt:variant>
      <vt:variant>
        <vt:i4>5</vt:i4>
      </vt:variant>
      <vt:variant>
        <vt:lpwstr/>
      </vt:variant>
      <vt:variant>
        <vt:lpwstr>_Toc275873846</vt:lpwstr>
      </vt:variant>
      <vt:variant>
        <vt:i4>2031672</vt:i4>
      </vt:variant>
      <vt:variant>
        <vt:i4>2663</vt:i4>
      </vt:variant>
      <vt:variant>
        <vt:i4>0</vt:i4>
      </vt:variant>
      <vt:variant>
        <vt:i4>5</vt:i4>
      </vt:variant>
      <vt:variant>
        <vt:lpwstr/>
      </vt:variant>
      <vt:variant>
        <vt:lpwstr>_Toc275873845</vt:lpwstr>
      </vt:variant>
      <vt:variant>
        <vt:i4>2031672</vt:i4>
      </vt:variant>
      <vt:variant>
        <vt:i4>2657</vt:i4>
      </vt:variant>
      <vt:variant>
        <vt:i4>0</vt:i4>
      </vt:variant>
      <vt:variant>
        <vt:i4>5</vt:i4>
      </vt:variant>
      <vt:variant>
        <vt:lpwstr/>
      </vt:variant>
      <vt:variant>
        <vt:lpwstr>_Toc275873844</vt:lpwstr>
      </vt:variant>
      <vt:variant>
        <vt:i4>2031672</vt:i4>
      </vt:variant>
      <vt:variant>
        <vt:i4>2651</vt:i4>
      </vt:variant>
      <vt:variant>
        <vt:i4>0</vt:i4>
      </vt:variant>
      <vt:variant>
        <vt:i4>5</vt:i4>
      </vt:variant>
      <vt:variant>
        <vt:lpwstr/>
      </vt:variant>
      <vt:variant>
        <vt:lpwstr>_Toc275873843</vt:lpwstr>
      </vt:variant>
      <vt:variant>
        <vt:i4>2031672</vt:i4>
      </vt:variant>
      <vt:variant>
        <vt:i4>2645</vt:i4>
      </vt:variant>
      <vt:variant>
        <vt:i4>0</vt:i4>
      </vt:variant>
      <vt:variant>
        <vt:i4>5</vt:i4>
      </vt:variant>
      <vt:variant>
        <vt:lpwstr/>
      </vt:variant>
      <vt:variant>
        <vt:lpwstr>_Toc275873842</vt:lpwstr>
      </vt:variant>
      <vt:variant>
        <vt:i4>2031672</vt:i4>
      </vt:variant>
      <vt:variant>
        <vt:i4>2639</vt:i4>
      </vt:variant>
      <vt:variant>
        <vt:i4>0</vt:i4>
      </vt:variant>
      <vt:variant>
        <vt:i4>5</vt:i4>
      </vt:variant>
      <vt:variant>
        <vt:lpwstr/>
      </vt:variant>
      <vt:variant>
        <vt:lpwstr>_Toc275873841</vt:lpwstr>
      </vt:variant>
      <vt:variant>
        <vt:i4>2031672</vt:i4>
      </vt:variant>
      <vt:variant>
        <vt:i4>2633</vt:i4>
      </vt:variant>
      <vt:variant>
        <vt:i4>0</vt:i4>
      </vt:variant>
      <vt:variant>
        <vt:i4>5</vt:i4>
      </vt:variant>
      <vt:variant>
        <vt:lpwstr/>
      </vt:variant>
      <vt:variant>
        <vt:lpwstr>_Toc275873840</vt:lpwstr>
      </vt:variant>
      <vt:variant>
        <vt:i4>1572920</vt:i4>
      </vt:variant>
      <vt:variant>
        <vt:i4>2627</vt:i4>
      </vt:variant>
      <vt:variant>
        <vt:i4>0</vt:i4>
      </vt:variant>
      <vt:variant>
        <vt:i4>5</vt:i4>
      </vt:variant>
      <vt:variant>
        <vt:lpwstr/>
      </vt:variant>
      <vt:variant>
        <vt:lpwstr>_Toc275873839</vt:lpwstr>
      </vt:variant>
      <vt:variant>
        <vt:i4>1572920</vt:i4>
      </vt:variant>
      <vt:variant>
        <vt:i4>2621</vt:i4>
      </vt:variant>
      <vt:variant>
        <vt:i4>0</vt:i4>
      </vt:variant>
      <vt:variant>
        <vt:i4>5</vt:i4>
      </vt:variant>
      <vt:variant>
        <vt:lpwstr/>
      </vt:variant>
      <vt:variant>
        <vt:lpwstr>_Toc275873838</vt:lpwstr>
      </vt:variant>
      <vt:variant>
        <vt:i4>1572920</vt:i4>
      </vt:variant>
      <vt:variant>
        <vt:i4>2615</vt:i4>
      </vt:variant>
      <vt:variant>
        <vt:i4>0</vt:i4>
      </vt:variant>
      <vt:variant>
        <vt:i4>5</vt:i4>
      </vt:variant>
      <vt:variant>
        <vt:lpwstr/>
      </vt:variant>
      <vt:variant>
        <vt:lpwstr>_Toc275873837</vt:lpwstr>
      </vt:variant>
      <vt:variant>
        <vt:i4>1572920</vt:i4>
      </vt:variant>
      <vt:variant>
        <vt:i4>2609</vt:i4>
      </vt:variant>
      <vt:variant>
        <vt:i4>0</vt:i4>
      </vt:variant>
      <vt:variant>
        <vt:i4>5</vt:i4>
      </vt:variant>
      <vt:variant>
        <vt:lpwstr/>
      </vt:variant>
      <vt:variant>
        <vt:lpwstr>_Toc275873836</vt:lpwstr>
      </vt:variant>
      <vt:variant>
        <vt:i4>1572920</vt:i4>
      </vt:variant>
      <vt:variant>
        <vt:i4>2603</vt:i4>
      </vt:variant>
      <vt:variant>
        <vt:i4>0</vt:i4>
      </vt:variant>
      <vt:variant>
        <vt:i4>5</vt:i4>
      </vt:variant>
      <vt:variant>
        <vt:lpwstr/>
      </vt:variant>
      <vt:variant>
        <vt:lpwstr>_Toc275873835</vt:lpwstr>
      </vt:variant>
      <vt:variant>
        <vt:i4>1572920</vt:i4>
      </vt:variant>
      <vt:variant>
        <vt:i4>2597</vt:i4>
      </vt:variant>
      <vt:variant>
        <vt:i4>0</vt:i4>
      </vt:variant>
      <vt:variant>
        <vt:i4>5</vt:i4>
      </vt:variant>
      <vt:variant>
        <vt:lpwstr/>
      </vt:variant>
      <vt:variant>
        <vt:lpwstr>_Toc275873834</vt:lpwstr>
      </vt:variant>
      <vt:variant>
        <vt:i4>1572920</vt:i4>
      </vt:variant>
      <vt:variant>
        <vt:i4>2591</vt:i4>
      </vt:variant>
      <vt:variant>
        <vt:i4>0</vt:i4>
      </vt:variant>
      <vt:variant>
        <vt:i4>5</vt:i4>
      </vt:variant>
      <vt:variant>
        <vt:lpwstr/>
      </vt:variant>
      <vt:variant>
        <vt:lpwstr>_Toc275873833</vt:lpwstr>
      </vt:variant>
      <vt:variant>
        <vt:i4>1572920</vt:i4>
      </vt:variant>
      <vt:variant>
        <vt:i4>2585</vt:i4>
      </vt:variant>
      <vt:variant>
        <vt:i4>0</vt:i4>
      </vt:variant>
      <vt:variant>
        <vt:i4>5</vt:i4>
      </vt:variant>
      <vt:variant>
        <vt:lpwstr/>
      </vt:variant>
      <vt:variant>
        <vt:lpwstr>_Toc275873832</vt:lpwstr>
      </vt:variant>
      <vt:variant>
        <vt:i4>1572920</vt:i4>
      </vt:variant>
      <vt:variant>
        <vt:i4>2579</vt:i4>
      </vt:variant>
      <vt:variant>
        <vt:i4>0</vt:i4>
      </vt:variant>
      <vt:variant>
        <vt:i4>5</vt:i4>
      </vt:variant>
      <vt:variant>
        <vt:lpwstr/>
      </vt:variant>
      <vt:variant>
        <vt:lpwstr>_Toc275873831</vt:lpwstr>
      </vt:variant>
      <vt:variant>
        <vt:i4>1572920</vt:i4>
      </vt:variant>
      <vt:variant>
        <vt:i4>2573</vt:i4>
      </vt:variant>
      <vt:variant>
        <vt:i4>0</vt:i4>
      </vt:variant>
      <vt:variant>
        <vt:i4>5</vt:i4>
      </vt:variant>
      <vt:variant>
        <vt:lpwstr/>
      </vt:variant>
      <vt:variant>
        <vt:lpwstr>_Toc275873830</vt:lpwstr>
      </vt:variant>
      <vt:variant>
        <vt:i4>1638456</vt:i4>
      </vt:variant>
      <vt:variant>
        <vt:i4>2567</vt:i4>
      </vt:variant>
      <vt:variant>
        <vt:i4>0</vt:i4>
      </vt:variant>
      <vt:variant>
        <vt:i4>5</vt:i4>
      </vt:variant>
      <vt:variant>
        <vt:lpwstr/>
      </vt:variant>
      <vt:variant>
        <vt:lpwstr>_Toc275873829</vt:lpwstr>
      </vt:variant>
      <vt:variant>
        <vt:i4>1638456</vt:i4>
      </vt:variant>
      <vt:variant>
        <vt:i4>2561</vt:i4>
      </vt:variant>
      <vt:variant>
        <vt:i4>0</vt:i4>
      </vt:variant>
      <vt:variant>
        <vt:i4>5</vt:i4>
      </vt:variant>
      <vt:variant>
        <vt:lpwstr/>
      </vt:variant>
      <vt:variant>
        <vt:lpwstr>_Toc275873828</vt:lpwstr>
      </vt:variant>
      <vt:variant>
        <vt:i4>1638456</vt:i4>
      </vt:variant>
      <vt:variant>
        <vt:i4>2555</vt:i4>
      </vt:variant>
      <vt:variant>
        <vt:i4>0</vt:i4>
      </vt:variant>
      <vt:variant>
        <vt:i4>5</vt:i4>
      </vt:variant>
      <vt:variant>
        <vt:lpwstr/>
      </vt:variant>
      <vt:variant>
        <vt:lpwstr>_Toc275873827</vt:lpwstr>
      </vt:variant>
      <vt:variant>
        <vt:i4>1638456</vt:i4>
      </vt:variant>
      <vt:variant>
        <vt:i4>2549</vt:i4>
      </vt:variant>
      <vt:variant>
        <vt:i4>0</vt:i4>
      </vt:variant>
      <vt:variant>
        <vt:i4>5</vt:i4>
      </vt:variant>
      <vt:variant>
        <vt:lpwstr/>
      </vt:variant>
      <vt:variant>
        <vt:lpwstr>_Toc275873826</vt:lpwstr>
      </vt:variant>
      <vt:variant>
        <vt:i4>1638456</vt:i4>
      </vt:variant>
      <vt:variant>
        <vt:i4>2543</vt:i4>
      </vt:variant>
      <vt:variant>
        <vt:i4>0</vt:i4>
      </vt:variant>
      <vt:variant>
        <vt:i4>5</vt:i4>
      </vt:variant>
      <vt:variant>
        <vt:lpwstr/>
      </vt:variant>
      <vt:variant>
        <vt:lpwstr>_Toc275873825</vt:lpwstr>
      </vt:variant>
      <vt:variant>
        <vt:i4>1638456</vt:i4>
      </vt:variant>
      <vt:variant>
        <vt:i4>2537</vt:i4>
      </vt:variant>
      <vt:variant>
        <vt:i4>0</vt:i4>
      </vt:variant>
      <vt:variant>
        <vt:i4>5</vt:i4>
      </vt:variant>
      <vt:variant>
        <vt:lpwstr/>
      </vt:variant>
      <vt:variant>
        <vt:lpwstr>_Toc275873824</vt:lpwstr>
      </vt:variant>
      <vt:variant>
        <vt:i4>1638456</vt:i4>
      </vt:variant>
      <vt:variant>
        <vt:i4>2531</vt:i4>
      </vt:variant>
      <vt:variant>
        <vt:i4>0</vt:i4>
      </vt:variant>
      <vt:variant>
        <vt:i4>5</vt:i4>
      </vt:variant>
      <vt:variant>
        <vt:lpwstr/>
      </vt:variant>
      <vt:variant>
        <vt:lpwstr>_Toc275873823</vt:lpwstr>
      </vt:variant>
      <vt:variant>
        <vt:i4>1638456</vt:i4>
      </vt:variant>
      <vt:variant>
        <vt:i4>2525</vt:i4>
      </vt:variant>
      <vt:variant>
        <vt:i4>0</vt:i4>
      </vt:variant>
      <vt:variant>
        <vt:i4>5</vt:i4>
      </vt:variant>
      <vt:variant>
        <vt:lpwstr/>
      </vt:variant>
      <vt:variant>
        <vt:lpwstr>_Toc275873822</vt:lpwstr>
      </vt:variant>
      <vt:variant>
        <vt:i4>1638456</vt:i4>
      </vt:variant>
      <vt:variant>
        <vt:i4>2519</vt:i4>
      </vt:variant>
      <vt:variant>
        <vt:i4>0</vt:i4>
      </vt:variant>
      <vt:variant>
        <vt:i4>5</vt:i4>
      </vt:variant>
      <vt:variant>
        <vt:lpwstr/>
      </vt:variant>
      <vt:variant>
        <vt:lpwstr>_Toc275873821</vt:lpwstr>
      </vt:variant>
      <vt:variant>
        <vt:i4>1638456</vt:i4>
      </vt:variant>
      <vt:variant>
        <vt:i4>2513</vt:i4>
      </vt:variant>
      <vt:variant>
        <vt:i4>0</vt:i4>
      </vt:variant>
      <vt:variant>
        <vt:i4>5</vt:i4>
      </vt:variant>
      <vt:variant>
        <vt:lpwstr/>
      </vt:variant>
      <vt:variant>
        <vt:lpwstr>_Toc275873820</vt:lpwstr>
      </vt:variant>
      <vt:variant>
        <vt:i4>1703992</vt:i4>
      </vt:variant>
      <vt:variant>
        <vt:i4>2507</vt:i4>
      </vt:variant>
      <vt:variant>
        <vt:i4>0</vt:i4>
      </vt:variant>
      <vt:variant>
        <vt:i4>5</vt:i4>
      </vt:variant>
      <vt:variant>
        <vt:lpwstr/>
      </vt:variant>
      <vt:variant>
        <vt:lpwstr>_Toc275873819</vt:lpwstr>
      </vt:variant>
      <vt:variant>
        <vt:i4>1703992</vt:i4>
      </vt:variant>
      <vt:variant>
        <vt:i4>2501</vt:i4>
      </vt:variant>
      <vt:variant>
        <vt:i4>0</vt:i4>
      </vt:variant>
      <vt:variant>
        <vt:i4>5</vt:i4>
      </vt:variant>
      <vt:variant>
        <vt:lpwstr/>
      </vt:variant>
      <vt:variant>
        <vt:lpwstr>_Toc275873818</vt:lpwstr>
      </vt:variant>
      <vt:variant>
        <vt:i4>1703992</vt:i4>
      </vt:variant>
      <vt:variant>
        <vt:i4>2495</vt:i4>
      </vt:variant>
      <vt:variant>
        <vt:i4>0</vt:i4>
      </vt:variant>
      <vt:variant>
        <vt:i4>5</vt:i4>
      </vt:variant>
      <vt:variant>
        <vt:lpwstr/>
      </vt:variant>
      <vt:variant>
        <vt:lpwstr>_Toc275873817</vt:lpwstr>
      </vt:variant>
      <vt:variant>
        <vt:i4>1703992</vt:i4>
      </vt:variant>
      <vt:variant>
        <vt:i4>2489</vt:i4>
      </vt:variant>
      <vt:variant>
        <vt:i4>0</vt:i4>
      </vt:variant>
      <vt:variant>
        <vt:i4>5</vt:i4>
      </vt:variant>
      <vt:variant>
        <vt:lpwstr/>
      </vt:variant>
      <vt:variant>
        <vt:lpwstr>_Toc275873816</vt:lpwstr>
      </vt:variant>
      <vt:variant>
        <vt:i4>1703992</vt:i4>
      </vt:variant>
      <vt:variant>
        <vt:i4>2483</vt:i4>
      </vt:variant>
      <vt:variant>
        <vt:i4>0</vt:i4>
      </vt:variant>
      <vt:variant>
        <vt:i4>5</vt:i4>
      </vt:variant>
      <vt:variant>
        <vt:lpwstr/>
      </vt:variant>
      <vt:variant>
        <vt:lpwstr>_Toc275873815</vt:lpwstr>
      </vt:variant>
      <vt:variant>
        <vt:i4>1703992</vt:i4>
      </vt:variant>
      <vt:variant>
        <vt:i4>2477</vt:i4>
      </vt:variant>
      <vt:variant>
        <vt:i4>0</vt:i4>
      </vt:variant>
      <vt:variant>
        <vt:i4>5</vt:i4>
      </vt:variant>
      <vt:variant>
        <vt:lpwstr/>
      </vt:variant>
      <vt:variant>
        <vt:lpwstr>_Toc275873814</vt:lpwstr>
      </vt:variant>
      <vt:variant>
        <vt:i4>1703992</vt:i4>
      </vt:variant>
      <vt:variant>
        <vt:i4>2471</vt:i4>
      </vt:variant>
      <vt:variant>
        <vt:i4>0</vt:i4>
      </vt:variant>
      <vt:variant>
        <vt:i4>5</vt:i4>
      </vt:variant>
      <vt:variant>
        <vt:lpwstr/>
      </vt:variant>
      <vt:variant>
        <vt:lpwstr>_Toc275873813</vt:lpwstr>
      </vt:variant>
      <vt:variant>
        <vt:i4>1703992</vt:i4>
      </vt:variant>
      <vt:variant>
        <vt:i4>2465</vt:i4>
      </vt:variant>
      <vt:variant>
        <vt:i4>0</vt:i4>
      </vt:variant>
      <vt:variant>
        <vt:i4>5</vt:i4>
      </vt:variant>
      <vt:variant>
        <vt:lpwstr/>
      </vt:variant>
      <vt:variant>
        <vt:lpwstr>_Toc275873812</vt:lpwstr>
      </vt:variant>
      <vt:variant>
        <vt:i4>1703992</vt:i4>
      </vt:variant>
      <vt:variant>
        <vt:i4>2459</vt:i4>
      </vt:variant>
      <vt:variant>
        <vt:i4>0</vt:i4>
      </vt:variant>
      <vt:variant>
        <vt:i4>5</vt:i4>
      </vt:variant>
      <vt:variant>
        <vt:lpwstr/>
      </vt:variant>
      <vt:variant>
        <vt:lpwstr>_Toc275873811</vt:lpwstr>
      </vt:variant>
      <vt:variant>
        <vt:i4>1703992</vt:i4>
      </vt:variant>
      <vt:variant>
        <vt:i4>2453</vt:i4>
      </vt:variant>
      <vt:variant>
        <vt:i4>0</vt:i4>
      </vt:variant>
      <vt:variant>
        <vt:i4>5</vt:i4>
      </vt:variant>
      <vt:variant>
        <vt:lpwstr/>
      </vt:variant>
      <vt:variant>
        <vt:lpwstr>_Toc275873810</vt:lpwstr>
      </vt:variant>
      <vt:variant>
        <vt:i4>1769528</vt:i4>
      </vt:variant>
      <vt:variant>
        <vt:i4>2447</vt:i4>
      </vt:variant>
      <vt:variant>
        <vt:i4>0</vt:i4>
      </vt:variant>
      <vt:variant>
        <vt:i4>5</vt:i4>
      </vt:variant>
      <vt:variant>
        <vt:lpwstr/>
      </vt:variant>
      <vt:variant>
        <vt:lpwstr>_Toc275873809</vt:lpwstr>
      </vt:variant>
      <vt:variant>
        <vt:i4>1769528</vt:i4>
      </vt:variant>
      <vt:variant>
        <vt:i4>2441</vt:i4>
      </vt:variant>
      <vt:variant>
        <vt:i4>0</vt:i4>
      </vt:variant>
      <vt:variant>
        <vt:i4>5</vt:i4>
      </vt:variant>
      <vt:variant>
        <vt:lpwstr/>
      </vt:variant>
      <vt:variant>
        <vt:lpwstr>_Toc275873808</vt:lpwstr>
      </vt:variant>
      <vt:variant>
        <vt:i4>1769528</vt:i4>
      </vt:variant>
      <vt:variant>
        <vt:i4>2435</vt:i4>
      </vt:variant>
      <vt:variant>
        <vt:i4>0</vt:i4>
      </vt:variant>
      <vt:variant>
        <vt:i4>5</vt:i4>
      </vt:variant>
      <vt:variant>
        <vt:lpwstr/>
      </vt:variant>
      <vt:variant>
        <vt:lpwstr>_Toc275873807</vt:lpwstr>
      </vt:variant>
      <vt:variant>
        <vt:i4>1769528</vt:i4>
      </vt:variant>
      <vt:variant>
        <vt:i4>2429</vt:i4>
      </vt:variant>
      <vt:variant>
        <vt:i4>0</vt:i4>
      </vt:variant>
      <vt:variant>
        <vt:i4>5</vt:i4>
      </vt:variant>
      <vt:variant>
        <vt:lpwstr/>
      </vt:variant>
      <vt:variant>
        <vt:lpwstr>_Toc275873806</vt:lpwstr>
      </vt:variant>
      <vt:variant>
        <vt:i4>1769528</vt:i4>
      </vt:variant>
      <vt:variant>
        <vt:i4>2423</vt:i4>
      </vt:variant>
      <vt:variant>
        <vt:i4>0</vt:i4>
      </vt:variant>
      <vt:variant>
        <vt:i4>5</vt:i4>
      </vt:variant>
      <vt:variant>
        <vt:lpwstr/>
      </vt:variant>
      <vt:variant>
        <vt:lpwstr>_Toc275873805</vt:lpwstr>
      </vt:variant>
      <vt:variant>
        <vt:i4>1769528</vt:i4>
      </vt:variant>
      <vt:variant>
        <vt:i4>2417</vt:i4>
      </vt:variant>
      <vt:variant>
        <vt:i4>0</vt:i4>
      </vt:variant>
      <vt:variant>
        <vt:i4>5</vt:i4>
      </vt:variant>
      <vt:variant>
        <vt:lpwstr/>
      </vt:variant>
      <vt:variant>
        <vt:lpwstr>_Toc275873804</vt:lpwstr>
      </vt:variant>
      <vt:variant>
        <vt:i4>1769528</vt:i4>
      </vt:variant>
      <vt:variant>
        <vt:i4>2411</vt:i4>
      </vt:variant>
      <vt:variant>
        <vt:i4>0</vt:i4>
      </vt:variant>
      <vt:variant>
        <vt:i4>5</vt:i4>
      </vt:variant>
      <vt:variant>
        <vt:lpwstr/>
      </vt:variant>
      <vt:variant>
        <vt:lpwstr>_Toc275873803</vt:lpwstr>
      </vt:variant>
      <vt:variant>
        <vt:i4>1769528</vt:i4>
      </vt:variant>
      <vt:variant>
        <vt:i4>2405</vt:i4>
      </vt:variant>
      <vt:variant>
        <vt:i4>0</vt:i4>
      </vt:variant>
      <vt:variant>
        <vt:i4>5</vt:i4>
      </vt:variant>
      <vt:variant>
        <vt:lpwstr/>
      </vt:variant>
      <vt:variant>
        <vt:lpwstr>_Toc275873802</vt:lpwstr>
      </vt:variant>
      <vt:variant>
        <vt:i4>1769528</vt:i4>
      </vt:variant>
      <vt:variant>
        <vt:i4>2399</vt:i4>
      </vt:variant>
      <vt:variant>
        <vt:i4>0</vt:i4>
      </vt:variant>
      <vt:variant>
        <vt:i4>5</vt:i4>
      </vt:variant>
      <vt:variant>
        <vt:lpwstr/>
      </vt:variant>
      <vt:variant>
        <vt:lpwstr>_Toc275873801</vt:lpwstr>
      </vt:variant>
      <vt:variant>
        <vt:i4>1769528</vt:i4>
      </vt:variant>
      <vt:variant>
        <vt:i4>2393</vt:i4>
      </vt:variant>
      <vt:variant>
        <vt:i4>0</vt:i4>
      </vt:variant>
      <vt:variant>
        <vt:i4>5</vt:i4>
      </vt:variant>
      <vt:variant>
        <vt:lpwstr/>
      </vt:variant>
      <vt:variant>
        <vt:lpwstr>_Toc275873800</vt:lpwstr>
      </vt:variant>
      <vt:variant>
        <vt:i4>1179703</vt:i4>
      </vt:variant>
      <vt:variant>
        <vt:i4>2387</vt:i4>
      </vt:variant>
      <vt:variant>
        <vt:i4>0</vt:i4>
      </vt:variant>
      <vt:variant>
        <vt:i4>5</vt:i4>
      </vt:variant>
      <vt:variant>
        <vt:lpwstr/>
      </vt:variant>
      <vt:variant>
        <vt:lpwstr>_Toc275873799</vt:lpwstr>
      </vt:variant>
      <vt:variant>
        <vt:i4>1179703</vt:i4>
      </vt:variant>
      <vt:variant>
        <vt:i4>2381</vt:i4>
      </vt:variant>
      <vt:variant>
        <vt:i4>0</vt:i4>
      </vt:variant>
      <vt:variant>
        <vt:i4>5</vt:i4>
      </vt:variant>
      <vt:variant>
        <vt:lpwstr/>
      </vt:variant>
      <vt:variant>
        <vt:lpwstr>_Toc275873798</vt:lpwstr>
      </vt:variant>
      <vt:variant>
        <vt:i4>1179703</vt:i4>
      </vt:variant>
      <vt:variant>
        <vt:i4>2375</vt:i4>
      </vt:variant>
      <vt:variant>
        <vt:i4>0</vt:i4>
      </vt:variant>
      <vt:variant>
        <vt:i4>5</vt:i4>
      </vt:variant>
      <vt:variant>
        <vt:lpwstr/>
      </vt:variant>
      <vt:variant>
        <vt:lpwstr>_Toc275873797</vt:lpwstr>
      </vt:variant>
      <vt:variant>
        <vt:i4>1179703</vt:i4>
      </vt:variant>
      <vt:variant>
        <vt:i4>2369</vt:i4>
      </vt:variant>
      <vt:variant>
        <vt:i4>0</vt:i4>
      </vt:variant>
      <vt:variant>
        <vt:i4>5</vt:i4>
      </vt:variant>
      <vt:variant>
        <vt:lpwstr/>
      </vt:variant>
      <vt:variant>
        <vt:lpwstr>_Toc275873796</vt:lpwstr>
      </vt:variant>
      <vt:variant>
        <vt:i4>1179703</vt:i4>
      </vt:variant>
      <vt:variant>
        <vt:i4>2363</vt:i4>
      </vt:variant>
      <vt:variant>
        <vt:i4>0</vt:i4>
      </vt:variant>
      <vt:variant>
        <vt:i4>5</vt:i4>
      </vt:variant>
      <vt:variant>
        <vt:lpwstr/>
      </vt:variant>
      <vt:variant>
        <vt:lpwstr>_Toc275873795</vt:lpwstr>
      </vt:variant>
      <vt:variant>
        <vt:i4>1179703</vt:i4>
      </vt:variant>
      <vt:variant>
        <vt:i4>2357</vt:i4>
      </vt:variant>
      <vt:variant>
        <vt:i4>0</vt:i4>
      </vt:variant>
      <vt:variant>
        <vt:i4>5</vt:i4>
      </vt:variant>
      <vt:variant>
        <vt:lpwstr/>
      </vt:variant>
      <vt:variant>
        <vt:lpwstr>_Toc275873794</vt:lpwstr>
      </vt:variant>
      <vt:variant>
        <vt:i4>1179703</vt:i4>
      </vt:variant>
      <vt:variant>
        <vt:i4>2351</vt:i4>
      </vt:variant>
      <vt:variant>
        <vt:i4>0</vt:i4>
      </vt:variant>
      <vt:variant>
        <vt:i4>5</vt:i4>
      </vt:variant>
      <vt:variant>
        <vt:lpwstr/>
      </vt:variant>
      <vt:variant>
        <vt:lpwstr>_Toc275873793</vt:lpwstr>
      </vt:variant>
      <vt:variant>
        <vt:i4>1179703</vt:i4>
      </vt:variant>
      <vt:variant>
        <vt:i4>2345</vt:i4>
      </vt:variant>
      <vt:variant>
        <vt:i4>0</vt:i4>
      </vt:variant>
      <vt:variant>
        <vt:i4>5</vt:i4>
      </vt:variant>
      <vt:variant>
        <vt:lpwstr/>
      </vt:variant>
      <vt:variant>
        <vt:lpwstr>_Toc275873792</vt:lpwstr>
      </vt:variant>
      <vt:variant>
        <vt:i4>1179703</vt:i4>
      </vt:variant>
      <vt:variant>
        <vt:i4>2339</vt:i4>
      </vt:variant>
      <vt:variant>
        <vt:i4>0</vt:i4>
      </vt:variant>
      <vt:variant>
        <vt:i4>5</vt:i4>
      </vt:variant>
      <vt:variant>
        <vt:lpwstr/>
      </vt:variant>
      <vt:variant>
        <vt:lpwstr>_Toc275873791</vt:lpwstr>
      </vt:variant>
      <vt:variant>
        <vt:i4>1179703</vt:i4>
      </vt:variant>
      <vt:variant>
        <vt:i4>2333</vt:i4>
      </vt:variant>
      <vt:variant>
        <vt:i4>0</vt:i4>
      </vt:variant>
      <vt:variant>
        <vt:i4>5</vt:i4>
      </vt:variant>
      <vt:variant>
        <vt:lpwstr/>
      </vt:variant>
      <vt:variant>
        <vt:lpwstr>_Toc275873790</vt:lpwstr>
      </vt:variant>
      <vt:variant>
        <vt:i4>1245239</vt:i4>
      </vt:variant>
      <vt:variant>
        <vt:i4>2327</vt:i4>
      </vt:variant>
      <vt:variant>
        <vt:i4>0</vt:i4>
      </vt:variant>
      <vt:variant>
        <vt:i4>5</vt:i4>
      </vt:variant>
      <vt:variant>
        <vt:lpwstr/>
      </vt:variant>
      <vt:variant>
        <vt:lpwstr>_Toc275873789</vt:lpwstr>
      </vt:variant>
      <vt:variant>
        <vt:i4>1245239</vt:i4>
      </vt:variant>
      <vt:variant>
        <vt:i4>2321</vt:i4>
      </vt:variant>
      <vt:variant>
        <vt:i4>0</vt:i4>
      </vt:variant>
      <vt:variant>
        <vt:i4>5</vt:i4>
      </vt:variant>
      <vt:variant>
        <vt:lpwstr/>
      </vt:variant>
      <vt:variant>
        <vt:lpwstr>_Toc275873788</vt:lpwstr>
      </vt:variant>
      <vt:variant>
        <vt:i4>1245239</vt:i4>
      </vt:variant>
      <vt:variant>
        <vt:i4>2315</vt:i4>
      </vt:variant>
      <vt:variant>
        <vt:i4>0</vt:i4>
      </vt:variant>
      <vt:variant>
        <vt:i4>5</vt:i4>
      </vt:variant>
      <vt:variant>
        <vt:lpwstr/>
      </vt:variant>
      <vt:variant>
        <vt:lpwstr>_Toc275873787</vt:lpwstr>
      </vt:variant>
      <vt:variant>
        <vt:i4>1245239</vt:i4>
      </vt:variant>
      <vt:variant>
        <vt:i4>2309</vt:i4>
      </vt:variant>
      <vt:variant>
        <vt:i4>0</vt:i4>
      </vt:variant>
      <vt:variant>
        <vt:i4>5</vt:i4>
      </vt:variant>
      <vt:variant>
        <vt:lpwstr/>
      </vt:variant>
      <vt:variant>
        <vt:lpwstr>_Toc275873786</vt:lpwstr>
      </vt:variant>
      <vt:variant>
        <vt:i4>1245239</vt:i4>
      </vt:variant>
      <vt:variant>
        <vt:i4>2303</vt:i4>
      </vt:variant>
      <vt:variant>
        <vt:i4>0</vt:i4>
      </vt:variant>
      <vt:variant>
        <vt:i4>5</vt:i4>
      </vt:variant>
      <vt:variant>
        <vt:lpwstr/>
      </vt:variant>
      <vt:variant>
        <vt:lpwstr>_Toc275873785</vt:lpwstr>
      </vt:variant>
      <vt:variant>
        <vt:i4>1245239</vt:i4>
      </vt:variant>
      <vt:variant>
        <vt:i4>2297</vt:i4>
      </vt:variant>
      <vt:variant>
        <vt:i4>0</vt:i4>
      </vt:variant>
      <vt:variant>
        <vt:i4>5</vt:i4>
      </vt:variant>
      <vt:variant>
        <vt:lpwstr/>
      </vt:variant>
      <vt:variant>
        <vt:lpwstr>_Toc275873784</vt:lpwstr>
      </vt:variant>
      <vt:variant>
        <vt:i4>1245239</vt:i4>
      </vt:variant>
      <vt:variant>
        <vt:i4>2291</vt:i4>
      </vt:variant>
      <vt:variant>
        <vt:i4>0</vt:i4>
      </vt:variant>
      <vt:variant>
        <vt:i4>5</vt:i4>
      </vt:variant>
      <vt:variant>
        <vt:lpwstr/>
      </vt:variant>
      <vt:variant>
        <vt:lpwstr>_Toc275873783</vt:lpwstr>
      </vt:variant>
      <vt:variant>
        <vt:i4>1245239</vt:i4>
      </vt:variant>
      <vt:variant>
        <vt:i4>2285</vt:i4>
      </vt:variant>
      <vt:variant>
        <vt:i4>0</vt:i4>
      </vt:variant>
      <vt:variant>
        <vt:i4>5</vt:i4>
      </vt:variant>
      <vt:variant>
        <vt:lpwstr/>
      </vt:variant>
      <vt:variant>
        <vt:lpwstr>_Toc275873782</vt:lpwstr>
      </vt:variant>
      <vt:variant>
        <vt:i4>1245239</vt:i4>
      </vt:variant>
      <vt:variant>
        <vt:i4>2279</vt:i4>
      </vt:variant>
      <vt:variant>
        <vt:i4>0</vt:i4>
      </vt:variant>
      <vt:variant>
        <vt:i4>5</vt:i4>
      </vt:variant>
      <vt:variant>
        <vt:lpwstr/>
      </vt:variant>
      <vt:variant>
        <vt:lpwstr>_Toc275873781</vt:lpwstr>
      </vt:variant>
      <vt:variant>
        <vt:i4>1245239</vt:i4>
      </vt:variant>
      <vt:variant>
        <vt:i4>2273</vt:i4>
      </vt:variant>
      <vt:variant>
        <vt:i4>0</vt:i4>
      </vt:variant>
      <vt:variant>
        <vt:i4>5</vt:i4>
      </vt:variant>
      <vt:variant>
        <vt:lpwstr/>
      </vt:variant>
      <vt:variant>
        <vt:lpwstr>_Toc275873780</vt:lpwstr>
      </vt:variant>
      <vt:variant>
        <vt:i4>1835063</vt:i4>
      </vt:variant>
      <vt:variant>
        <vt:i4>2267</vt:i4>
      </vt:variant>
      <vt:variant>
        <vt:i4>0</vt:i4>
      </vt:variant>
      <vt:variant>
        <vt:i4>5</vt:i4>
      </vt:variant>
      <vt:variant>
        <vt:lpwstr/>
      </vt:variant>
      <vt:variant>
        <vt:lpwstr>_Toc275873779</vt:lpwstr>
      </vt:variant>
      <vt:variant>
        <vt:i4>1835063</vt:i4>
      </vt:variant>
      <vt:variant>
        <vt:i4>2261</vt:i4>
      </vt:variant>
      <vt:variant>
        <vt:i4>0</vt:i4>
      </vt:variant>
      <vt:variant>
        <vt:i4>5</vt:i4>
      </vt:variant>
      <vt:variant>
        <vt:lpwstr/>
      </vt:variant>
      <vt:variant>
        <vt:lpwstr>_Toc275873778</vt:lpwstr>
      </vt:variant>
      <vt:variant>
        <vt:i4>1835063</vt:i4>
      </vt:variant>
      <vt:variant>
        <vt:i4>2255</vt:i4>
      </vt:variant>
      <vt:variant>
        <vt:i4>0</vt:i4>
      </vt:variant>
      <vt:variant>
        <vt:i4>5</vt:i4>
      </vt:variant>
      <vt:variant>
        <vt:lpwstr/>
      </vt:variant>
      <vt:variant>
        <vt:lpwstr>_Toc275873777</vt:lpwstr>
      </vt:variant>
      <vt:variant>
        <vt:i4>1835063</vt:i4>
      </vt:variant>
      <vt:variant>
        <vt:i4>2249</vt:i4>
      </vt:variant>
      <vt:variant>
        <vt:i4>0</vt:i4>
      </vt:variant>
      <vt:variant>
        <vt:i4>5</vt:i4>
      </vt:variant>
      <vt:variant>
        <vt:lpwstr/>
      </vt:variant>
      <vt:variant>
        <vt:lpwstr>_Toc275873776</vt:lpwstr>
      </vt:variant>
      <vt:variant>
        <vt:i4>1835063</vt:i4>
      </vt:variant>
      <vt:variant>
        <vt:i4>2243</vt:i4>
      </vt:variant>
      <vt:variant>
        <vt:i4>0</vt:i4>
      </vt:variant>
      <vt:variant>
        <vt:i4>5</vt:i4>
      </vt:variant>
      <vt:variant>
        <vt:lpwstr/>
      </vt:variant>
      <vt:variant>
        <vt:lpwstr>_Toc275873775</vt:lpwstr>
      </vt:variant>
      <vt:variant>
        <vt:i4>1835063</vt:i4>
      </vt:variant>
      <vt:variant>
        <vt:i4>2237</vt:i4>
      </vt:variant>
      <vt:variant>
        <vt:i4>0</vt:i4>
      </vt:variant>
      <vt:variant>
        <vt:i4>5</vt:i4>
      </vt:variant>
      <vt:variant>
        <vt:lpwstr/>
      </vt:variant>
      <vt:variant>
        <vt:lpwstr>_Toc275873774</vt:lpwstr>
      </vt:variant>
      <vt:variant>
        <vt:i4>1835063</vt:i4>
      </vt:variant>
      <vt:variant>
        <vt:i4>2231</vt:i4>
      </vt:variant>
      <vt:variant>
        <vt:i4>0</vt:i4>
      </vt:variant>
      <vt:variant>
        <vt:i4>5</vt:i4>
      </vt:variant>
      <vt:variant>
        <vt:lpwstr/>
      </vt:variant>
      <vt:variant>
        <vt:lpwstr>_Toc275873773</vt:lpwstr>
      </vt:variant>
      <vt:variant>
        <vt:i4>1835063</vt:i4>
      </vt:variant>
      <vt:variant>
        <vt:i4>2225</vt:i4>
      </vt:variant>
      <vt:variant>
        <vt:i4>0</vt:i4>
      </vt:variant>
      <vt:variant>
        <vt:i4>5</vt:i4>
      </vt:variant>
      <vt:variant>
        <vt:lpwstr/>
      </vt:variant>
      <vt:variant>
        <vt:lpwstr>_Toc275873772</vt:lpwstr>
      </vt:variant>
      <vt:variant>
        <vt:i4>1835063</vt:i4>
      </vt:variant>
      <vt:variant>
        <vt:i4>2219</vt:i4>
      </vt:variant>
      <vt:variant>
        <vt:i4>0</vt:i4>
      </vt:variant>
      <vt:variant>
        <vt:i4>5</vt:i4>
      </vt:variant>
      <vt:variant>
        <vt:lpwstr/>
      </vt:variant>
      <vt:variant>
        <vt:lpwstr>_Toc275873771</vt:lpwstr>
      </vt:variant>
      <vt:variant>
        <vt:i4>1835063</vt:i4>
      </vt:variant>
      <vt:variant>
        <vt:i4>2213</vt:i4>
      </vt:variant>
      <vt:variant>
        <vt:i4>0</vt:i4>
      </vt:variant>
      <vt:variant>
        <vt:i4>5</vt:i4>
      </vt:variant>
      <vt:variant>
        <vt:lpwstr/>
      </vt:variant>
      <vt:variant>
        <vt:lpwstr>_Toc275873770</vt:lpwstr>
      </vt:variant>
      <vt:variant>
        <vt:i4>1900599</vt:i4>
      </vt:variant>
      <vt:variant>
        <vt:i4>2207</vt:i4>
      </vt:variant>
      <vt:variant>
        <vt:i4>0</vt:i4>
      </vt:variant>
      <vt:variant>
        <vt:i4>5</vt:i4>
      </vt:variant>
      <vt:variant>
        <vt:lpwstr/>
      </vt:variant>
      <vt:variant>
        <vt:lpwstr>_Toc275873769</vt:lpwstr>
      </vt:variant>
      <vt:variant>
        <vt:i4>1900599</vt:i4>
      </vt:variant>
      <vt:variant>
        <vt:i4>2201</vt:i4>
      </vt:variant>
      <vt:variant>
        <vt:i4>0</vt:i4>
      </vt:variant>
      <vt:variant>
        <vt:i4>5</vt:i4>
      </vt:variant>
      <vt:variant>
        <vt:lpwstr/>
      </vt:variant>
      <vt:variant>
        <vt:lpwstr>_Toc275873768</vt:lpwstr>
      </vt:variant>
      <vt:variant>
        <vt:i4>1900599</vt:i4>
      </vt:variant>
      <vt:variant>
        <vt:i4>2195</vt:i4>
      </vt:variant>
      <vt:variant>
        <vt:i4>0</vt:i4>
      </vt:variant>
      <vt:variant>
        <vt:i4>5</vt:i4>
      </vt:variant>
      <vt:variant>
        <vt:lpwstr/>
      </vt:variant>
      <vt:variant>
        <vt:lpwstr>_Toc275873767</vt:lpwstr>
      </vt:variant>
      <vt:variant>
        <vt:i4>1900599</vt:i4>
      </vt:variant>
      <vt:variant>
        <vt:i4>2189</vt:i4>
      </vt:variant>
      <vt:variant>
        <vt:i4>0</vt:i4>
      </vt:variant>
      <vt:variant>
        <vt:i4>5</vt:i4>
      </vt:variant>
      <vt:variant>
        <vt:lpwstr/>
      </vt:variant>
      <vt:variant>
        <vt:lpwstr>_Toc275873766</vt:lpwstr>
      </vt:variant>
      <vt:variant>
        <vt:i4>1900599</vt:i4>
      </vt:variant>
      <vt:variant>
        <vt:i4>2183</vt:i4>
      </vt:variant>
      <vt:variant>
        <vt:i4>0</vt:i4>
      </vt:variant>
      <vt:variant>
        <vt:i4>5</vt:i4>
      </vt:variant>
      <vt:variant>
        <vt:lpwstr/>
      </vt:variant>
      <vt:variant>
        <vt:lpwstr>_Toc275873765</vt:lpwstr>
      </vt:variant>
      <vt:variant>
        <vt:i4>1900599</vt:i4>
      </vt:variant>
      <vt:variant>
        <vt:i4>2177</vt:i4>
      </vt:variant>
      <vt:variant>
        <vt:i4>0</vt:i4>
      </vt:variant>
      <vt:variant>
        <vt:i4>5</vt:i4>
      </vt:variant>
      <vt:variant>
        <vt:lpwstr/>
      </vt:variant>
      <vt:variant>
        <vt:lpwstr>_Toc275873764</vt:lpwstr>
      </vt:variant>
      <vt:variant>
        <vt:i4>1900599</vt:i4>
      </vt:variant>
      <vt:variant>
        <vt:i4>2171</vt:i4>
      </vt:variant>
      <vt:variant>
        <vt:i4>0</vt:i4>
      </vt:variant>
      <vt:variant>
        <vt:i4>5</vt:i4>
      </vt:variant>
      <vt:variant>
        <vt:lpwstr/>
      </vt:variant>
      <vt:variant>
        <vt:lpwstr>_Toc275873763</vt:lpwstr>
      </vt:variant>
      <vt:variant>
        <vt:i4>1900599</vt:i4>
      </vt:variant>
      <vt:variant>
        <vt:i4>2165</vt:i4>
      </vt:variant>
      <vt:variant>
        <vt:i4>0</vt:i4>
      </vt:variant>
      <vt:variant>
        <vt:i4>5</vt:i4>
      </vt:variant>
      <vt:variant>
        <vt:lpwstr/>
      </vt:variant>
      <vt:variant>
        <vt:lpwstr>_Toc275873762</vt:lpwstr>
      </vt:variant>
      <vt:variant>
        <vt:i4>1900599</vt:i4>
      </vt:variant>
      <vt:variant>
        <vt:i4>2159</vt:i4>
      </vt:variant>
      <vt:variant>
        <vt:i4>0</vt:i4>
      </vt:variant>
      <vt:variant>
        <vt:i4>5</vt:i4>
      </vt:variant>
      <vt:variant>
        <vt:lpwstr/>
      </vt:variant>
      <vt:variant>
        <vt:lpwstr>_Toc275873761</vt:lpwstr>
      </vt:variant>
      <vt:variant>
        <vt:i4>1900599</vt:i4>
      </vt:variant>
      <vt:variant>
        <vt:i4>2153</vt:i4>
      </vt:variant>
      <vt:variant>
        <vt:i4>0</vt:i4>
      </vt:variant>
      <vt:variant>
        <vt:i4>5</vt:i4>
      </vt:variant>
      <vt:variant>
        <vt:lpwstr/>
      </vt:variant>
      <vt:variant>
        <vt:lpwstr>_Toc275873760</vt:lpwstr>
      </vt:variant>
      <vt:variant>
        <vt:i4>1966135</vt:i4>
      </vt:variant>
      <vt:variant>
        <vt:i4>2147</vt:i4>
      </vt:variant>
      <vt:variant>
        <vt:i4>0</vt:i4>
      </vt:variant>
      <vt:variant>
        <vt:i4>5</vt:i4>
      </vt:variant>
      <vt:variant>
        <vt:lpwstr/>
      </vt:variant>
      <vt:variant>
        <vt:lpwstr>_Toc275873759</vt:lpwstr>
      </vt:variant>
      <vt:variant>
        <vt:i4>1966135</vt:i4>
      </vt:variant>
      <vt:variant>
        <vt:i4>2141</vt:i4>
      </vt:variant>
      <vt:variant>
        <vt:i4>0</vt:i4>
      </vt:variant>
      <vt:variant>
        <vt:i4>5</vt:i4>
      </vt:variant>
      <vt:variant>
        <vt:lpwstr/>
      </vt:variant>
      <vt:variant>
        <vt:lpwstr>_Toc275873758</vt:lpwstr>
      </vt:variant>
      <vt:variant>
        <vt:i4>1966135</vt:i4>
      </vt:variant>
      <vt:variant>
        <vt:i4>2135</vt:i4>
      </vt:variant>
      <vt:variant>
        <vt:i4>0</vt:i4>
      </vt:variant>
      <vt:variant>
        <vt:i4>5</vt:i4>
      </vt:variant>
      <vt:variant>
        <vt:lpwstr/>
      </vt:variant>
      <vt:variant>
        <vt:lpwstr>_Toc275873757</vt:lpwstr>
      </vt:variant>
      <vt:variant>
        <vt:i4>1966135</vt:i4>
      </vt:variant>
      <vt:variant>
        <vt:i4>2129</vt:i4>
      </vt:variant>
      <vt:variant>
        <vt:i4>0</vt:i4>
      </vt:variant>
      <vt:variant>
        <vt:i4>5</vt:i4>
      </vt:variant>
      <vt:variant>
        <vt:lpwstr/>
      </vt:variant>
      <vt:variant>
        <vt:lpwstr>_Toc275873756</vt:lpwstr>
      </vt:variant>
      <vt:variant>
        <vt:i4>1966135</vt:i4>
      </vt:variant>
      <vt:variant>
        <vt:i4>2123</vt:i4>
      </vt:variant>
      <vt:variant>
        <vt:i4>0</vt:i4>
      </vt:variant>
      <vt:variant>
        <vt:i4>5</vt:i4>
      </vt:variant>
      <vt:variant>
        <vt:lpwstr/>
      </vt:variant>
      <vt:variant>
        <vt:lpwstr>_Toc275873755</vt:lpwstr>
      </vt:variant>
      <vt:variant>
        <vt:i4>1966135</vt:i4>
      </vt:variant>
      <vt:variant>
        <vt:i4>2117</vt:i4>
      </vt:variant>
      <vt:variant>
        <vt:i4>0</vt:i4>
      </vt:variant>
      <vt:variant>
        <vt:i4>5</vt:i4>
      </vt:variant>
      <vt:variant>
        <vt:lpwstr/>
      </vt:variant>
      <vt:variant>
        <vt:lpwstr>_Toc275873754</vt:lpwstr>
      </vt:variant>
      <vt:variant>
        <vt:i4>1966135</vt:i4>
      </vt:variant>
      <vt:variant>
        <vt:i4>2111</vt:i4>
      </vt:variant>
      <vt:variant>
        <vt:i4>0</vt:i4>
      </vt:variant>
      <vt:variant>
        <vt:i4>5</vt:i4>
      </vt:variant>
      <vt:variant>
        <vt:lpwstr/>
      </vt:variant>
      <vt:variant>
        <vt:lpwstr>_Toc275873753</vt:lpwstr>
      </vt:variant>
      <vt:variant>
        <vt:i4>1966135</vt:i4>
      </vt:variant>
      <vt:variant>
        <vt:i4>2105</vt:i4>
      </vt:variant>
      <vt:variant>
        <vt:i4>0</vt:i4>
      </vt:variant>
      <vt:variant>
        <vt:i4>5</vt:i4>
      </vt:variant>
      <vt:variant>
        <vt:lpwstr/>
      </vt:variant>
      <vt:variant>
        <vt:lpwstr>_Toc275873752</vt:lpwstr>
      </vt:variant>
      <vt:variant>
        <vt:i4>1966135</vt:i4>
      </vt:variant>
      <vt:variant>
        <vt:i4>2099</vt:i4>
      </vt:variant>
      <vt:variant>
        <vt:i4>0</vt:i4>
      </vt:variant>
      <vt:variant>
        <vt:i4>5</vt:i4>
      </vt:variant>
      <vt:variant>
        <vt:lpwstr/>
      </vt:variant>
      <vt:variant>
        <vt:lpwstr>_Toc275873751</vt:lpwstr>
      </vt:variant>
      <vt:variant>
        <vt:i4>1966135</vt:i4>
      </vt:variant>
      <vt:variant>
        <vt:i4>2093</vt:i4>
      </vt:variant>
      <vt:variant>
        <vt:i4>0</vt:i4>
      </vt:variant>
      <vt:variant>
        <vt:i4>5</vt:i4>
      </vt:variant>
      <vt:variant>
        <vt:lpwstr/>
      </vt:variant>
      <vt:variant>
        <vt:lpwstr>_Toc275873750</vt:lpwstr>
      </vt:variant>
      <vt:variant>
        <vt:i4>2031671</vt:i4>
      </vt:variant>
      <vt:variant>
        <vt:i4>2087</vt:i4>
      </vt:variant>
      <vt:variant>
        <vt:i4>0</vt:i4>
      </vt:variant>
      <vt:variant>
        <vt:i4>5</vt:i4>
      </vt:variant>
      <vt:variant>
        <vt:lpwstr/>
      </vt:variant>
      <vt:variant>
        <vt:lpwstr>_Toc275873749</vt:lpwstr>
      </vt:variant>
      <vt:variant>
        <vt:i4>2031671</vt:i4>
      </vt:variant>
      <vt:variant>
        <vt:i4>2081</vt:i4>
      </vt:variant>
      <vt:variant>
        <vt:i4>0</vt:i4>
      </vt:variant>
      <vt:variant>
        <vt:i4>5</vt:i4>
      </vt:variant>
      <vt:variant>
        <vt:lpwstr/>
      </vt:variant>
      <vt:variant>
        <vt:lpwstr>_Toc275873748</vt:lpwstr>
      </vt:variant>
      <vt:variant>
        <vt:i4>2031671</vt:i4>
      </vt:variant>
      <vt:variant>
        <vt:i4>2075</vt:i4>
      </vt:variant>
      <vt:variant>
        <vt:i4>0</vt:i4>
      </vt:variant>
      <vt:variant>
        <vt:i4>5</vt:i4>
      </vt:variant>
      <vt:variant>
        <vt:lpwstr/>
      </vt:variant>
      <vt:variant>
        <vt:lpwstr>_Toc275873747</vt:lpwstr>
      </vt:variant>
      <vt:variant>
        <vt:i4>2031671</vt:i4>
      </vt:variant>
      <vt:variant>
        <vt:i4>2069</vt:i4>
      </vt:variant>
      <vt:variant>
        <vt:i4>0</vt:i4>
      </vt:variant>
      <vt:variant>
        <vt:i4>5</vt:i4>
      </vt:variant>
      <vt:variant>
        <vt:lpwstr/>
      </vt:variant>
      <vt:variant>
        <vt:lpwstr>_Toc275873746</vt:lpwstr>
      </vt:variant>
      <vt:variant>
        <vt:i4>2031671</vt:i4>
      </vt:variant>
      <vt:variant>
        <vt:i4>2063</vt:i4>
      </vt:variant>
      <vt:variant>
        <vt:i4>0</vt:i4>
      </vt:variant>
      <vt:variant>
        <vt:i4>5</vt:i4>
      </vt:variant>
      <vt:variant>
        <vt:lpwstr/>
      </vt:variant>
      <vt:variant>
        <vt:lpwstr>_Toc275873745</vt:lpwstr>
      </vt:variant>
      <vt:variant>
        <vt:i4>2031671</vt:i4>
      </vt:variant>
      <vt:variant>
        <vt:i4>2057</vt:i4>
      </vt:variant>
      <vt:variant>
        <vt:i4>0</vt:i4>
      </vt:variant>
      <vt:variant>
        <vt:i4>5</vt:i4>
      </vt:variant>
      <vt:variant>
        <vt:lpwstr/>
      </vt:variant>
      <vt:variant>
        <vt:lpwstr>_Toc275873744</vt:lpwstr>
      </vt:variant>
      <vt:variant>
        <vt:i4>2031671</vt:i4>
      </vt:variant>
      <vt:variant>
        <vt:i4>2051</vt:i4>
      </vt:variant>
      <vt:variant>
        <vt:i4>0</vt:i4>
      </vt:variant>
      <vt:variant>
        <vt:i4>5</vt:i4>
      </vt:variant>
      <vt:variant>
        <vt:lpwstr/>
      </vt:variant>
      <vt:variant>
        <vt:lpwstr>_Toc275873743</vt:lpwstr>
      </vt:variant>
      <vt:variant>
        <vt:i4>2031671</vt:i4>
      </vt:variant>
      <vt:variant>
        <vt:i4>2045</vt:i4>
      </vt:variant>
      <vt:variant>
        <vt:i4>0</vt:i4>
      </vt:variant>
      <vt:variant>
        <vt:i4>5</vt:i4>
      </vt:variant>
      <vt:variant>
        <vt:lpwstr/>
      </vt:variant>
      <vt:variant>
        <vt:lpwstr>_Toc275873742</vt:lpwstr>
      </vt:variant>
      <vt:variant>
        <vt:i4>2031671</vt:i4>
      </vt:variant>
      <vt:variant>
        <vt:i4>2039</vt:i4>
      </vt:variant>
      <vt:variant>
        <vt:i4>0</vt:i4>
      </vt:variant>
      <vt:variant>
        <vt:i4>5</vt:i4>
      </vt:variant>
      <vt:variant>
        <vt:lpwstr/>
      </vt:variant>
      <vt:variant>
        <vt:lpwstr>_Toc275873741</vt:lpwstr>
      </vt:variant>
      <vt:variant>
        <vt:i4>2031671</vt:i4>
      </vt:variant>
      <vt:variant>
        <vt:i4>2033</vt:i4>
      </vt:variant>
      <vt:variant>
        <vt:i4>0</vt:i4>
      </vt:variant>
      <vt:variant>
        <vt:i4>5</vt:i4>
      </vt:variant>
      <vt:variant>
        <vt:lpwstr/>
      </vt:variant>
      <vt:variant>
        <vt:lpwstr>_Toc275873740</vt:lpwstr>
      </vt:variant>
      <vt:variant>
        <vt:i4>1572919</vt:i4>
      </vt:variant>
      <vt:variant>
        <vt:i4>2027</vt:i4>
      </vt:variant>
      <vt:variant>
        <vt:i4>0</vt:i4>
      </vt:variant>
      <vt:variant>
        <vt:i4>5</vt:i4>
      </vt:variant>
      <vt:variant>
        <vt:lpwstr/>
      </vt:variant>
      <vt:variant>
        <vt:lpwstr>_Toc275873739</vt:lpwstr>
      </vt:variant>
      <vt:variant>
        <vt:i4>1572919</vt:i4>
      </vt:variant>
      <vt:variant>
        <vt:i4>2021</vt:i4>
      </vt:variant>
      <vt:variant>
        <vt:i4>0</vt:i4>
      </vt:variant>
      <vt:variant>
        <vt:i4>5</vt:i4>
      </vt:variant>
      <vt:variant>
        <vt:lpwstr/>
      </vt:variant>
      <vt:variant>
        <vt:lpwstr>_Toc275873738</vt:lpwstr>
      </vt:variant>
      <vt:variant>
        <vt:i4>1572919</vt:i4>
      </vt:variant>
      <vt:variant>
        <vt:i4>2015</vt:i4>
      </vt:variant>
      <vt:variant>
        <vt:i4>0</vt:i4>
      </vt:variant>
      <vt:variant>
        <vt:i4>5</vt:i4>
      </vt:variant>
      <vt:variant>
        <vt:lpwstr/>
      </vt:variant>
      <vt:variant>
        <vt:lpwstr>_Toc275873737</vt:lpwstr>
      </vt:variant>
      <vt:variant>
        <vt:i4>1572919</vt:i4>
      </vt:variant>
      <vt:variant>
        <vt:i4>2009</vt:i4>
      </vt:variant>
      <vt:variant>
        <vt:i4>0</vt:i4>
      </vt:variant>
      <vt:variant>
        <vt:i4>5</vt:i4>
      </vt:variant>
      <vt:variant>
        <vt:lpwstr/>
      </vt:variant>
      <vt:variant>
        <vt:lpwstr>_Toc275873736</vt:lpwstr>
      </vt:variant>
      <vt:variant>
        <vt:i4>1572919</vt:i4>
      </vt:variant>
      <vt:variant>
        <vt:i4>2003</vt:i4>
      </vt:variant>
      <vt:variant>
        <vt:i4>0</vt:i4>
      </vt:variant>
      <vt:variant>
        <vt:i4>5</vt:i4>
      </vt:variant>
      <vt:variant>
        <vt:lpwstr/>
      </vt:variant>
      <vt:variant>
        <vt:lpwstr>_Toc275873735</vt:lpwstr>
      </vt:variant>
      <vt:variant>
        <vt:i4>1572919</vt:i4>
      </vt:variant>
      <vt:variant>
        <vt:i4>1997</vt:i4>
      </vt:variant>
      <vt:variant>
        <vt:i4>0</vt:i4>
      </vt:variant>
      <vt:variant>
        <vt:i4>5</vt:i4>
      </vt:variant>
      <vt:variant>
        <vt:lpwstr/>
      </vt:variant>
      <vt:variant>
        <vt:lpwstr>_Toc275873734</vt:lpwstr>
      </vt:variant>
      <vt:variant>
        <vt:i4>1572919</vt:i4>
      </vt:variant>
      <vt:variant>
        <vt:i4>1991</vt:i4>
      </vt:variant>
      <vt:variant>
        <vt:i4>0</vt:i4>
      </vt:variant>
      <vt:variant>
        <vt:i4>5</vt:i4>
      </vt:variant>
      <vt:variant>
        <vt:lpwstr/>
      </vt:variant>
      <vt:variant>
        <vt:lpwstr>_Toc275873733</vt:lpwstr>
      </vt:variant>
      <vt:variant>
        <vt:i4>1572919</vt:i4>
      </vt:variant>
      <vt:variant>
        <vt:i4>1985</vt:i4>
      </vt:variant>
      <vt:variant>
        <vt:i4>0</vt:i4>
      </vt:variant>
      <vt:variant>
        <vt:i4>5</vt:i4>
      </vt:variant>
      <vt:variant>
        <vt:lpwstr/>
      </vt:variant>
      <vt:variant>
        <vt:lpwstr>_Toc275873732</vt:lpwstr>
      </vt:variant>
      <vt:variant>
        <vt:i4>1572919</vt:i4>
      </vt:variant>
      <vt:variant>
        <vt:i4>1979</vt:i4>
      </vt:variant>
      <vt:variant>
        <vt:i4>0</vt:i4>
      </vt:variant>
      <vt:variant>
        <vt:i4>5</vt:i4>
      </vt:variant>
      <vt:variant>
        <vt:lpwstr/>
      </vt:variant>
      <vt:variant>
        <vt:lpwstr>_Toc275873731</vt:lpwstr>
      </vt:variant>
      <vt:variant>
        <vt:i4>1572919</vt:i4>
      </vt:variant>
      <vt:variant>
        <vt:i4>1973</vt:i4>
      </vt:variant>
      <vt:variant>
        <vt:i4>0</vt:i4>
      </vt:variant>
      <vt:variant>
        <vt:i4>5</vt:i4>
      </vt:variant>
      <vt:variant>
        <vt:lpwstr/>
      </vt:variant>
      <vt:variant>
        <vt:lpwstr>_Toc275873730</vt:lpwstr>
      </vt:variant>
      <vt:variant>
        <vt:i4>1638455</vt:i4>
      </vt:variant>
      <vt:variant>
        <vt:i4>1967</vt:i4>
      </vt:variant>
      <vt:variant>
        <vt:i4>0</vt:i4>
      </vt:variant>
      <vt:variant>
        <vt:i4>5</vt:i4>
      </vt:variant>
      <vt:variant>
        <vt:lpwstr/>
      </vt:variant>
      <vt:variant>
        <vt:lpwstr>_Toc275873729</vt:lpwstr>
      </vt:variant>
      <vt:variant>
        <vt:i4>1638455</vt:i4>
      </vt:variant>
      <vt:variant>
        <vt:i4>1961</vt:i4>
      </vt:variant>
      <vt:variant>
        <vt:i4>0</vt:i4>
      </vt:variant>
      <vt:variant>
        <vt:i4>5</vt:i4>
      </vt:variant>
      <vt:variant>
        <vt:lpwstr/>
      </vt:variant>
      <vt:variant>
        <vt:lpwstr>_Toc275873728</vt:lpwstr>
      </vt:variant>
      <vt:variant>
        <vt:i4>1638455</vt:i4>
      </vt:variant>
      <vt:variant>
        <vt:i4>1955</vt:i4>
      </vt:variant>
      <vt:variant>
        <vt:i4>0</vt:i4>
      </vt:variant>
      <vt:variant>
        <vt:i4>5</vt:i4>
      </vt:variant>
      <vt:variant>
        <vt:lpwstr/>
      </vt:variant>
      <vt:variant>
        <vt:lpwstr>_Toc275873727</vt:lpwstr>
      </vt:variant>
      <vt:variant>
        <vt:i4>1638455</vt:i4>
      </vt:variant>
      <vt:variant>
        <vt:i4>1949</vt:i4>
      </vt:variant>
      <vt:variant>
        <vt:i4>0</vt:i4>
      </vt:variant>
      <vt:variant>
        <vt:i4>5</vt:i4>
      </vt:variant>
      <vt:variant>
        <vt:lpwstr/>
      </vt:variant>
      <vt:variant>
        <vt:lpwstr>_Toc275873726</vt:lpwstr>
      </vt:variant>
      <vt:variant>
        <vt:i4>1638455</vt:i4>
      </vt:variant>
      <vt:variant>
        <vt:i4>1943</vt:i4>
      </vt:variant>
      <vt:variant>
        <vt:i4>0</vt:i4>
      </vt:variant>
      <vt:variant>
        <vt:i4>5</vt:i4>
      </vt:variant>
      <vt:variant>
        <vt:lpwstr/>
      </vt:variant>
      <vt:variant>
        <vt:lpwstr>_Toc275873725</vt:lpwstr>
      </vt:variant>
      <vt:variant>
        <vt:i4>1638455</vt:i4>
      </vt:variant>
      <vt:variant>
        <vt:i4>1937</vt:i4>
      </vt:variant>
      <vt:variant>
        <vt:i4>0</vt:i4>
      </vt:variant>
      <vt:variant>
        <vt:i4>5</vt:i4>
      </vt:variant>
      <vt:variant>
        <vt:lpwstr/>
      </vt:variant>
      <vt:variant>
        <vt:lpwstr>_Toc275873724</vt:lpwstr>
      </vt:variant>
      <vt:variant>
        <vt:i4>1638455</vt:i4>
      </vt:variant>
      <vt:variant>
        <vt:i4>1931</vt:i4>
      </vt:variant>
      <vt:variant>
        <vt:i4>0</vt:i4>
      </vt:variant>
      <vt:variant>
        <vt:i4>5</vt:i4>
      </vt:variant>
      <vt:variant>
        <vt:lpwstr/>
      </vt:variant>
      <vt:variant>
        <vt:lpwstr>_Toc275873723</vt:lpwstr>
      </vt:variant>
      <vt:variant>
        <vt:i4>1638455</vt:i4>
      </vt:variant>
      <vt:variant>
        <vt:i4>1925</vt:i4>
      </vt:variant>
      <vt:variant>
        <vt:i4>0</vt:i4>
      </vt:variant>
      <vt:variant>
        <vt:i4>5</vt:i4>
      </vt:variant>
      <vt:variant>
        <vt:lpwstr/>
      </vt:variant>
      <vt:variant>
        <vt:lpwstr>_Toc275873722</vt:lpwstr>
      </vt:variant>
      <vt:variant>
        <vt:i4>1638455</vt:i4>
      </vt:variant>
      <vt:variant>
        <vt:i4>1919</vt:i4>
      </vt:variant>
      <vt:variant>
        <vt:i4>0</vt:i4>
      </vt:variant>
      <vt:variant>
        <vt:i4>5</vt:i4>
      </vt:variant>
      <vt:variant>
        <vt:lpwstr/>
      </vt:variant>
      <vt:variant>
        <vt:lpwstr>_Toc275873721</vt:lpwstr>
      </vt:variant>
      <vt:variant>
        <vt:i4>1638455</vt:i4>
      </vt:variant>
      <vt:variant>
        <vt:i4>1913</vt:i4>
      </vt:variant>
      <vt:variant>
        <vt:i4>0</vt:i4>
      </vt:variant>
      <vt:variant>
        <vt:i4>5</vt:i4>
      </vt:variant>
      <vt:variant>
        <vt:lpwstr/>
      </vt:variant>
      <vt:variant>
        <vt:lpwstr>_Toc275873720</vt:lpwstr>
      </vt:variant>
      <vt:variant>
        <vt:i4>1703991</vt:i4>
      </vt:variant>
      <vt:variant>
        <vt:i4>1907</vt:i4>
      </vt:variant>
      <vt:variant>
        <vt:i4>0</vt:i4>
      </vt:variant>
      <vt:variant>
        <vt:i4>5</vt:i4>
      </vt:variant>
      <vt:variant>
        <vt:lpwstr/>
      </vt:variant>
      <vt:variant>
        <vt:lpwstr>_Toc275873719</vt:lpwstr>
      </vt:variant>
      <vt:variant>
        <vt:i4>1703991</vt:i4>
      </vt:variant>
      <vt:variant>
        <vt:i4>1901</vt:i4>
      </vt:variant>
      <vt:variant>
        <vt:i4>0</vt:i4>
      </vt:variant>
      <vt:variant>
        <vt:i4>5</vt:i4>
      </vt:variant>
      <vt:variant>
        <vt:lpwstr/>
      </vt:variant>
      <vt:variant>
        <vt:lpwstr>_Toc275873718</vt:lpwstr>
      </vt:variant>
      <vt:variant>
        <vt:i4>1703991</vt:i4>
      </vt:variant>
      <vt:variant>
        <vt:i4>1895</vt:i4>
      </vt:variant>
      <vt:variant>
        <vt:i4>0</vt:i4>
      </vt:variant>
      <vt:variant>
        <vt:i4>5</vt:i4>
      </vt:variant>
      <vt:variant>
        <vt:lpwstr/>
      </vt:variant>
      <vt:variant>
        <vt:lpwstr>_Toc275873717</vt:lpwstr>
      </vt:variant>
      <vt:variant>
        <vt:i4>1703991</vt:i4>
      </vt:variant>
      <vt:variant>
        <vt:i4>1889</vt:i4>
      </vt:variant>
      <vt:variant>
        <vt:i4>0</vt:i4>
      </vt:variant>
      <vt:variant>
        <vt:i4>5</vt:i4>
      </vt:variant>
      <vt:variant>
        <vt:lpwstr/>
      </vt:variant>
      <vt:variant>
        <vt:lpwstr>_Toc275873716</vt:lpwstr>
      </vt:variant>
      <vt:variant>
        <vt:i4>1703991</vt:i4>
      </vt:variant>
      <vt:variant>
        <vt:i4>1883</vt:i4>
      </vt:variant>
      <vt:variant>
        <vt:i4>0</vt:i4>
      </vt:variant>
      <vt:variant>
        <vt:i4>5</vt:i4>
      </vt:variant>
      <vt:variant>
        <vt:lpwstr/>
      </vt:variant>
      <vt:variant>
        <vt:lpwstr>_Toc275873715</vt:lpwstr>
      </vt:variant>
      <vt:variant>
        <vt:i4>1703991</vt:i4>
      </vt:variant>
      <vt:variant>
        <vt:i4>1877</vt:i4>
      </vt:variant>
      <vt:variant>
        <vt:i4>0</vt:i4>
      </vt:variant>
      <vt:variant>
        <vt:i4>5</vt:i4>
      </vt:variant>
      <vt:variant>
        <vt:lpwstr/>
      </vt:variant>
      <vt:variant>
        <vt:lpwstr>_Toc275873714</vt:lpwstr>
      </vt:variant>
      <vt:variant>
        <vt:i4>1703991</vt:i4>
      </vt:variant>
      <vt:variant>
        <vt:i4>1871</vt:i4>
      </vt:variant>
      <vt:variant>
        <vt:i4>0</vt:i4>
      </vt:variant>
      <vt:variant>
        <vt:i4>5</vt:i4>
      </vt:variant>
      <vt:variant>
        <vt:lpwstr/>
      </vt:variant>
      <vt:variant>
        <vt:lpwstr>_Toc275873713</vt:lpwstr>
      </vt:variant>
      <vt:variant>
        <vt:i4>1703991</vt:i4>
      </vt:variant>
      <vt:variant>
        <vt:i4>1865</vt:i4>
      </vt:variant>
      <vt:variant>
        <vt:i4>0</vt:i4>
      </vt:variant>
      <vt:variant>
        <vt:i4>5</vt:i4>
      </vt:variant>
      <vt:variant>
        <vt:lpwstr/>
      </vt:variant>
      <vt:variant>
        <vt:lpwstr>_Toc275873712</vt:lpwstr>
      </vt:variant>
      <vt:variant>
        <vt:i4>1703991</vt:i4>
      </vt:variant>
      <vt:variant>
        <vt:i4>1859</vt:i4>
      </vt:variant>
      <vt:variant>
        <vt:i4>0</vt:i4>
      </vt:variant>
      <vt:variant>
        <vt:i4>5</vt:i4>
      </vt:variant>
      <vt:variant>
        <vt:lpwstr/>
      </vt:variant>
      <vt:variant>
        <vt:lpwstr>_Toc275873711</vt:lpwstr>
      </vt:variant>
      <vt:variant>
        <vt:i4>1703991</vt:i4>
      </vt:variant>
      <vt:variant>
        <vt:i4>1853</vt:i4>
      </vt:variant>
      <vt:variant>
        <vt:i4>0</vt:i4>
      </vt:variant>
      <vt:variant>
        <vt:i4>5</vt:i4>
      </vt:variant>
      <vt:variant>
        <vt:lpwstr/>
      </vt:variant>
      <vt:variant>
        <vt:lpwstr>_Toc275873710</vt:lpwstr>
      </vt:variant>
      <vt:variant>
        <vt:i4>1769527</vt:i4>
      </vt:variant>
      <vt:variant>
        <vt:i4>1847</vt:i4>
      </vt:variant>
      <vt:variant>
        <vt:i4>0</vt:i4>
      </vt:variant>
      <vt:variant>
        <vt:i4>5</vt:i4>
      </vt:variant>
      <vt:variant>
        <vt:lpwstr/>
      </vt:variant>
      <vt:variant>
        <vt:lpwstr>_Toc275873709</vt:lpwstr>
      </vt:variant>
      <vt:variant>
        <vt:i4>1769527</vt:i4>
      </vt:variant>
      <vt:variant>
        <vt:i4>1841</vt:i4>
      </vt:variant>
      <vt:variant>
        <vt:i4>0</vt:i4>
      </vt:variant>
      <vt:variant>
        <vt:i4>5</vt:i4>
      </vt:variant>
      <vt:variant>
        <vt:lpwstr/>
      </vt:variant>
      <vt:variant>
        <vt:lpwstr>_Toc275873708</vt:lpwstr>
      </vt:variant>
      <vt:variant>
        <vt:i4>1769527</vt:i4>
      </vt:variant>
      <vt:variant>
        <vt:i4>1835</vt:i4>
      </vt:variant>
      <vt:variant>
        <vt:i4>0</vt:i4>
      </vt:variant>
      <vt:variant>
        <vt:i4>5</vt:i4>
      </vt:variant>
      <vt:variant>
        <vt:lpwstr/>
      </vt:variant>
      <vt:variant>
        <vt:lpwstr>_Toc275873707</vt:lpwstr>
      </vt:variant>
      <vt:variant>
        <vt:i4>1769527</vt:i4>
      </vt:variant>
      <vt:variant>
        <vt:i4>1829</vt:i4>
      </vt:variant>
      <vt:variant>
        <vt:i4>0</vt:i4>
      </vt:variant>
      <vt:variant>
        <vt:i4>5</vt:i4>
      </vt:variant>
      <vt:variant>
        <vt:lpwstr/>
      </vt:variant>
      <vt:variant>
        <vt:lpwstr>_Toc275873706</vt:lpwstr>
      </vt:variant>
      <vt:variant>
        <vt:i4>1769527</vt:i4>
      </vt:variant>
      <vt:variant>
        <vt:i4>1823</vt:i4>
      </vt:variant>
      <vt:variant>
        <vt:i4>0</vt:i4>
      </vt:variant>
      <vt:variant>
        <vt:i4>5</vt:i4>
      </vt:variant>
      <vt:variant>
        <vt:lpwstr/>
      </vt:variant>
      <vt:variant>
        <vt:lpwstr>_Toc275873705</vt:lpwstr>
      </vt:variant>
      <vt:variant>
        <vt:i4>1769527</vt:i4>
      </vt:variant>
      <vt:variant>
        <vt:i4>1817</vt:i4>
      </vt:variant>
      <vt:variant>
        <vt:i4>0</vt:i4>
      </vt:variant>
      <vt:variant>
        <vt:i4>5</vt:i4>
      </vt:variant>
      <vt:variant>
        <vt:lpwstr/>
      </vt:variant>
      <vt:variant>
        <vt:lpwstr>_Toc275873704</vt:lpwstr>
      </vt:variant>
      <vt:variant>
        <vt:i4>1769527</vt:i4>
      </vt:variant>
      <vt:variant>
        <vt:i4>1811</vt:i4>
      </vt:variant>
      <vt:variant>
        <vt:i4>0</vt:i4>
      </vt:variant>
      <vt:variant>
        <vt:i4>5</vt:i4>
      </vt:variant>
      <vt:variant>
        <vt:lpwstr/>
      </vt:variant>
      <vt:variant>
        <vt:lpwstr>_Toc275873703</vt:lpwstr>
      </vt:variant>
      <vt:variant>
        <vt:i4>1769527</vt:i4>
      </vt:variant>
      <vt:variant>
        <vt:i4>1805</vt:i4>
      </vt:variant>
      <vt:variant>
        <vt:i4>0</vt:i4>
      </vt:variant>
      <vt:variant>
        <vt:i4>5</vt:i4>
      </vt:variant>
      <vt:variant>
        <vt:lpwstr/>
      </vt:variant>
      <vt:variant>
        <vt:lpwstr>_Toc275873702</vt:lpwstr>
      </vt:variant>
      <vt:variant>
        <vt:i4>1769527</vt:i4>
      </vt:variant>
      <vt:variant>
        <vt:i4>1799</vt:i4>
      </vt:variant>
      <vt:variant>
        <vt:i4>0</vt:i4>
      </vt:variant>
      <vt:variant>
        <vt:i4>5</vt:i4>
      </vt:variant>
      <vt:variant>
        <vt:lpwstr/>
      </vt:variant>
      <vt:variant>
        <vt:lpwstr>_Toc275873701</vt:lpwstr>
      </vt:variant>
      <vt:variant>
        <vt:i4>1769527</vt:i4>
      </vt:variant>
      <vt:variant>
        <vt:i4>1793</vt:i4>
      </vt:variant>
      <vt:variant>
        <vt:i4>0</vt:i4>
      </vt:variant>
      <vt:variant>
        <vt:i4>5</vt:i4>
      </vt:variant>
      <vt:variant>
        <vt:lpwstr/>
      </vt:variant>
      <vt:variant>
        <vt:lpwstr>_Toc275873700</vt:lpwstr>
      </vt:variant>
      <vt:variant>
        <vt:i4>1179702</vt:i4>
      </vt:variant>
      <vt:variant>
        <vt:i4>1787</vt:i4>
      </vt:variant>
      <vt:variant>
        <vt:i4>0</vt:i4>
      </vt:variant>
      <vt:variant>
        <vt:i4>5</vt:i4>
      </vt:variant>
      <vt:variant>
        <vt:lpwstr/>
      </vt:variant>
      <vt:variant>
        <vt:lpwstr>_Toc275873699</vt:lpwstr>
      </vt:variant>
      <vt:variant>
        <vt:i4>1179702</vt:i4>
      </vt:variant>
      <vt:variant>
        <vt:i4>1781</vt:i4>
      </vt:variant>
      <vt:variant>
        <vt:i4>0</vt:i4>
      </vt:variant>
      <vt:variant>
        <vt:i4>5</vt:i4>
      </vt:variant>
      <vt:variant>
        <vt:lpwstr/>
      </vt:variant>
      <vt:variant>
        <vt:lpwstr>_Toc275873698</vt:lpwstr>
      </vt:variant>
      <vt:variant>
        <vt:i4>1179702</vt:i4>
      </vt:variant>
      <vt:variant>
        <vt:i4>1775</vt:i4>
      </vt:variant>
      <vt:variant>
        <vt:i4>0</vt:i4>
      </vt:variant>
      <vt:variant>
        <vt:i4>5</vt:i4>
      </vt:variant>
      <vt:variant>
        <vt:lpwstr/>
      </vt:variant>
      <vt:variant>
        <vt:lpwstr>_Toc275873697</vt:lpwstr>
      </vt:variant>
      <vt:variant>
        <vt:i4>1179702</vt:i4>
      </vt:variant>
      <vt:variant>
        <vt:i4>1769</vt:i4>
      </vt:variant>
      <vt:variant>
        <vt:i4>0</vt:i4>
      </vt:variant>
      <vt:variant>
        <vt:i4>5</vt:i4>
      </vt:variant>
      <vt:variant>
        <vt:lpwstr/>
      </vt:variant>
      <vt:variant>
        <vt:lpwstr>_Toc275873696</vt:lpwstr>
      </vt:variant>
      <vt:variant>
        <vt:i4>1179702</vt:i4>
      </vt:variant>
      <vt:variant>
        <vt:i4>1763</vt:i4>
      </vt:variant>
      <vt:variant>
        <vt:i4>0</vt:i4>
      </vt:variant>
      <vt:variant>
        <vt:i4>5</vt:i4>
      </vt:variant>
      <vt:variant>
        <vt:lpwstr/>
      </vt:variant>
      <vt:variant>
        <vt:lpwstr>_Toc275873695</vt:lpwstr>
      </vt:variant>
      <vt:variant>
        <vt:i4>1179702</vt:i4>
      </vt:variant>
      <vt:variant>
        <vt:i4>1757</vt:i4>
      </vt:variant>
      <vt:variant>
        <vt:i4>0</vt:i4>
      </vt:variant>
      <vt:variant>
        <vt:i4>5</vt:i4>
      </vt:variant>
      <vt:variant>
        <vt:lpwstr/>
      </vt:variant>
      <vt:variant>
        <vt:lpwstr>_Toc275873694</vt:lpwstr>
      </vt:variant>
      <vt:variant>
        <vt:i4>1179702</vt:i4>
      </vt:variant>
      <vt:variant>
        <vt:i4>1751</vt:i4>
      </vt:variant>
      <vt:variant>
        <vt:i4>0</vt:i4>
      </vt:variant>
      <vt:variant>
        <vt:i4>5</vt:i4>
      </vt:variant>
      <vt:variant>
        <vt:lpwstr/>
      </vt:variant>
      <vt:variant>
        <vt:lpwstr>_Toc275873693</vt:lpwstr>
      </vt:variant>
      <vt:variant>
        <vt:i4>1179702</vt:i4>
      </vt:variant>
      <vt:variant>
        <vt:i4>1745</vt:i4>
      </vt:variant>
      <vt:variant>
        <vt:i4>0</vt:i4>
      </vt:variant>
      <vt:variant>
        <vt:i4>5</vt:i4>
      </vt:variant>
      <vt:variant>
        <vt:lpwstr/>
      </vt:variant>
      <vt:variant>
        <vt:lpwstr>_Toc275873692</vt:lpwstr>
      </vt:variant>
      <vt:variant>
        <vt:i4>1179702</vt:i4>
      </vt:variant>
      <vt:variant>
        <vt:i4>1739</vt:i4>
      </vt:variant>
      <vt:variant>
        <vt:i4>0</vt:i4>
      </vt:variant>
      <vt:variant>
        <vt:i4>5</vt:i4>
      </vt:variant>
      <vt:variant>
        <vt:lpwstr/>
      </vt:variant>
      <vt:variant>
        <vt:lpwstr>_Toc275873691</vt:lpwstr>
      </vt:variant>
      <vt:variant>
        <vt:i4>1179702</vt:i4>
      </vt:variant>
      <vt:variant>
        <vt:i4>1733</vt:i4>
      </vt:variant>
      <vt:variant>
        <vt:i4>0</vt:i4>
      </vt:variant>
      <vt:variant>
        <vt:i4>5</vt:i4>
      </vt:variant>
      <vt:variant>
        <vt:lpwstr/>
      </vt:variant>
      <vt:variant>
        <vt:lpwstr>_Toc275873690</vt:lpwstr>
      </vt:variant>
      <vt:variant>
        <vt:i4>1245238</vt:i4>
      </vt:variant>
      <vt:variant>
        <vt:i4>1727</vt:i4>
      </vt:variant>
      <vt:variant>
        <vt:i4>0</vt:i4>
      </vt:variant>
      <vt:variant>
        <vt:i4>5</vt:i4>
      </vt:variant>
      <vt:variant>
        <vt:lpwstr/>
      </vt:variant>
      <vt:variant>
        <vt:lpwstr>_Toc275873689</vt:lpwstr>
      </vt:variant>
      <vt:variant>
        <vt:i4>1245238</vt:i4>
      </vt:variant>
      <vt:variant>
        <vt:i4>1721</vt:i4>
      </vt:variant>
      <vt:variant>
        <vt:i4>0</vt:i4>
      </vt:variant>
      <vt:variant>
        <vt:i4>5</vt:i4>
      </vt:variant>
      <vt:variant>
        <vt:lpwstr/>
      </vt:variant>
      <vt:variant>
        <vt:lpwstr>_Toc275873688</vt:lpwstr>
      </vt:variant>
      <vt:variant>
        <vt:i4>1245238</vt:i4>
      </vt:variant>
      <vt:variant>
        <vt:i4>1715</vt:i4>
      </vt:variant>
      <vt:variant>
        <vt:i4>0</vt:i4>
      </vt:variant>
      <vt:variant>
        <vt:i4>5</vt:i4>
      </vt:variant>
      <vt:variant>
        <vt:lpwstr/>
      </vt:variant>
      <vt:variant>
        <vt:lpwstr>_Toc275873687</vt:lpwstr>
      </vt:variant>
      <vt:variant>
        <vt:i4>1245238</vt:i4>
      </vt:variant>
      <vt:variant>
        <vt:i4>1709</vt:i4>
      </vt:variant>
      <vt:variant>
        <vt:i4>0</vt:i4>
      </vt:variant>
      <vt:variant>
        <vt:i4>5</vt:i4>
      </vt:variant>
      <vt:variant>
        <vt:lpwstr/>
      </vt:variant>
      <vt:variant>
        <vt:lpwstr>_Toc275873686</vt:lpwstr>
      </vt:variant>
      <vt:variant>
        <vt:i4>1245238</vt:i4>
      </vt:variant>
      <vt:variant>
        <vt:i4>1703</vt:i4>
      </vt:variant>
      <vt:variant>
        <vt:i4>0</vt:i4>
      </vt:variant>
      <vt:variant>
        <vt:i4>5</vt:i4>
      </vt:variant>
      <vt:variant>
        <vt:lpwstr/>
      </vt:variant>
      <vt:variant>
        <vt:lpwstr>_Toc275873685</vt:lpwstr>
      </vt:variant>
      <vt:variant>
        <vt:i4>1245238</vt:i4>
      </vt:variant>
      <vt:variant>
        <vt:i4>1697</vt:i4>
      </vt:variant>
      <vt:variant>
        <vt:i4>0</vt:i4>
      </vt:variant>
      <vt:variant>
        <vt:i4>5</vt:i4>
      </vt:variant>
      <vt:variant>
        <vt:lpwstr/>
      </vt:variant>
      <vt:variant>
        <vt:lpwstr>_Toc275873684</vt:lpwstr>
      </vt:variant>
      <vt:variant>
        <vt:i4>1245238</vt:i4>
      </vt:variant>
      <vt:variant>
        <vt:i4>1691</vt:i4>
      </vt:variant>
      <vt:variant>
        <vt:i4>0</vt:i4>
      </vt:variant>
      <vt:variant>
        <vt:i4>5</vt:i4>
      </vt:variant>
      <vt:variant>
        <vt:lpwstr/>
      </vt:variant>
      <vt:variant>
        <vt:lpwstr>_Toc275873683</vt:lpwstr>
      </vt:variant>
      <vt:variant>
        <vt:i4>1245238</vt:i4>
      </vt:variant>
      <vt:variant>
        <vt:i4>1685</vt:i4>
      </vt:variant>
      <vt:variant>
        <vt:i4>0</vt:i4>
      </vt:variant>
      <vt:variant>
        <vt:i4>5</vt:i4>
      </vt:variant>
      <vt:variant>
        <vt:lpwstr/>
      </vt:variant>
      <vt:variant>
        <vt:lpwstr>_Toc275873682</vt:lpwstr>
      </vt:variant>
      <vt:variant>
        <vt:i4>1245238</vt:i4>
      </vt:variant>
      <vt:variant>
        <vt:i4>1679</vt:i4>
      </vt:variant>
      <vt:variant>
        <vt:i4>0</vt:i4>
      </vt:variant>
      <vt:variant>
        <vt:i4>5</vt:i4>
      </vt:variant>
      <vt:variant>
        <vt:lpwstr/>
      </vt:variant>
      <vt:variant>
        <vt:lpwstr>_Toc275873681</vt:lpwstr>
      </vt:variant>
      <vt:variant>
        <vt:i4>1245238</vt:i4>
      </vt:variant>
      <vt:variant>
        <vt:i4>1673</vt:i4>
      </vt:variant>
      <vt:variant>
        <vt:i4>0</vt:i4>
      </vt:variant>
      <vt:variant>
        <vt:i4>5</vt:i4>
      </vt:variant>
      <vt:variant>
        <vt:lpwstr/>
      </vt:variant>
      <vt:variant>
        <vt:lpwstr>_Toc275873680</vt:lpwstr>
      </vt:variant>
      <vt:variant>
        <vt:i4>1835062</vt:i4>
      </vt:variant>
      <vt:variant>
        <vt:i4>1667</vt:i4>
      </vt:variant>
      <vt:variant>
        <vt:i4>0</vt:i4>
      </vt:variant>
      <vt:variant>
        <vt:i4>5</vt:i4>
      </vt:variant>
      <vt:variant>
        <vt:lpwstr/>
      </vt:variant>
      <vt:variant>
        <vt:lpwstr>_Toc275873679</vt:lpwstr>
      </vt:variant>
      <vt:variant>
        <vt:i4>1835062</vt:i4>
      </vt:variant>
      <vt:variant>
        <vt:i4>1661</vt:i4>
      </vt:variant>
      <vt:variant>
        <vt:i4>0</vt:i4>
      </vt:variant>
      <vt:variant>
        <vt:i4>5</vt:i4>
      </vt:variant>
      <vt:variant>
        <vt:lpwstr/>
      </vt:variant>
      <vt:variant>
        <vt:lpwstr>_Toc275873678</vt:lpwstr>
      </vt:variant>
      <vt:variant>
        <vt:i4>1835062</vt:i4>
      </vt:variant>
      <vt:variant>
        <vt:i4>1655</vt:i4>
      </vt:variant>
      <vt:variant>
        <vt:i4>0</vt:i4>
      </vt:variant>
      <vt:variant>
        <vt:i4>5</vt:i4>
      </vt:variant>
      <vt:variant>
        <vt:lpwstr/>
      </vt:variant>
      <vt:variant>
        <vt:lpwstr>_Toc275873677</vt:lpwstr>
      </vt:variant>
      <vt:variant>
        <vt:i4>1835062</vt:i4>
      </vt:variant>
      <vt:variant>
        <vt:i4>1649</vt:i4>
      </vt:variant>
      <vt:variant>
        <vt:i4>0</vt:i4>
      </vt:variant>
      <vt:variant>
        <vt:i4>5</vt:i4>
      </vt:variant>
      <vt:variant>
        <vt:lpwstr/>
      </vt:variant>
      <vt:variant>
        <vt:lpwstr>_Toc275873676</vt:lpwstr>
      </vt:variant>
      <vt:variant>
        <vt:i4>1835062</vt:i4>
      </vt:variant>
      <vt:variant>
        <vt:i4>1643</vt:i4>
      </vt:variant>
      <vt:variant>
        <vt:i4>0</vt:i4>
      </vt:variant>
      <vt:variant>
        <vt:i4>5</vt:i4>
      </vt:variant>
      <vt:variant>
        <vt:lpwstr/>
      </vt:variant>
      <vt:variant>
        <vt:lpwstr>_Toc275873675</vt:lpwstr>
      </vt:variant>
      <vt:variant>
        <vt:i4>1835062</vt:i4>
      </vt:variant>
      <vt:variant>
        <vt:i4>1637</vt:i4>
      </vt:variant>
      <vt:variant>
        <vt:i4>0</vt:i4>
      </vt:variant>
      <vt:variant>
        <vt:i4>5</vt:i4>
      </vt:variant>
      <vt:variant>
        <vt:lpwstr/>
      </vt:variant>
      <vt:variant>
        <vt:lpwstr>_Toc275873674</vt:lpwstr>
      </vt:variant>
      <vt:variant>
        <vt:i4>1835062</vt:i4>
      </vt:variant>
      <vt:variant>
        <vt:i4>1631</vt:i4>
      </vt:variant>
      <vt:variant>
        <vt:i4>0</vt:i4>
      </vt:variant>
      <vt:variant>
        <vt:i4>5</vt:i4>
      </vt:variant>
      <vt:variant>
        <vt:lpwstr/>
      </vt:variant>
      <vt:variant>
        <vt:lpwstr>_Toc275873673</vt:lpwstr>
      </vt:variant>
      <vt:variant>
        <vt:i4>1835062</vt:i4>
      </vt:variant>
      <vt:variant>
        <vt:i4>1625</vt:i4>
      </vt:variant>
      <vt:variant>
        <vt:i4>0</vt:i4>
      </vt:variant>
      <vt:variant>
        <vt:i4>5</vt:i4>
      </vt:variant>
      <vt:variant>
        <vt:lpwstr/>
      </vt:variant>
      <vt:variant>
        <vt:lpwstr>_Toc275873672</vt:lpwstr>
      </vt:variant>
      <vt:variant>
        <vt:i4>1835062</vt:i4>
      </vt:variant>
      <vt:variant>
        <vt:i4>1619</vt:i4>
      </vt:variant>
      <vt:variant>
        <vt:i4>0</vt:i4>
      </vt:variant>
      <vt:variant>
        <vt:i4>5</vt:i4>
      </vt:variant>
      <vt:variant>
        <vt:lpwstr/>
      </vt:variant>
      <vt:variant>
        <vt:lpwstr>_Toc275873671</vt:lpwstr>
      </vt:variant>
      <vt:variant>
        <vt:i4>1835062</vt:i4>
      </vt:variant>
      <vt:variant>
        <vt:i4>1613</vt:i4>
      </vt:variant>
      <vt:variant>
        <vt:i4>0</vt:i4>
      </vt:variant>
      <vt:variant>
        <vt:i4>5</vt:i4>
      </vt:variant>
      <vt:variant>
        <vt:lpwstr/>
      </vt:variant>
      <vt:variant>
        <vt:lpwstr>_Toc275873670</vt:lpwstr>
      </vt:variant>
      <vt:variant>
        <vt:i4>1900598</vt:i4>
      </vt:variant>
      <vt:variant>
        <vt:i4>1607</vt:i4>
      </vt:variant>
      <vt:variant>
        <vt:i4>0</vt:i4>
      </vt:variant>
      <vt:variant>
        <vt:i4>5</vt:i4>
      </vt:variant>
      <vt:variant>
        <vt:lpwstr/>
      </vt:variant>
      <vt:variant>
        <vt:lpwstr>_Toc275873669</vt:lpwstr>
      </vt:variant>
      <vt:variant>
        <vt:i4>1900598</vt:i4>
      </vt:variant>
      <vt:variant>
        <vt:i4>1601</vt:i4>
      </vt:variant>
      <vt:variant>
        <vt:i4>0</vt:i4>
      </vt:variant>
      <vt:variant>
        <vt:i4>5</vt:i4>
      </vt:variant>
      <vt:variant>
        <vt:lpwstr/>
      </vt:variant>
      <vt:variant>
        <vt:lpwstr>_Toc275873668</vt:lpwstr>
      </vt:variant>
      <vt:variant>
        <vt:i4>1900598</vt:i4>
      </vt:variant>
      <vt:variant>
        <vt:i4>1595</vt:i4>
      </vt:variant>
      <vt:variant>
        <vt:i4>0</vt:i4>
      </vt:variant>
      <vt:variant>
        <vt:i4>5</vt:i4>
      </vt:variant>
      <vt:variant>
        <vt:lpwstr/>
      </vt:variant>
      <vt:variant>
        <vt:lpwstr>_Toc275873667</vt:lpwstr>
      </vt:variant>
      <vt:variant>
        <vt:i4>1900598</vt:i4>
      </vt:variant>
      <vt:variant>
        <vt:i4>1589</vt:i4>
      </vt:variant>
      <vt:variant>
        <vt:i4>0</vt:i4>
      </vt:variant>
      <vt:variant>
        <vt:i4>5</vt:i4>
      </vt:variant>
      <vt:variant>
        <vt:lpwstr/>
      </vt:variant>
      <vt:variant>
        <vt:lpwstr>_Toc275873666</vt:lpwstr>
      </vt:variant>
      <vt:variant>
        <vt:i4>1900598</vt:i4>
      </vt:variant>
      <vt:variant>
        <vt:i4>1583</vt:i4>
      </vt:variant>
      <vt:variant>
        <vt:i4>0</vt:i4>
      </vt:variant>
      <vt:variant>
        <vt:i4>5</vt:i4>
      </vt:variant>
      <vt:variant>
        <vt:lpwstr/>
      </vt:variant>
      <vt:variant>
        <vt:lpwstr>_Toc275873665</vt:lpwstr>
      </vt:variant>
      <vt:variant>
        <vt:i4>1900598</vt:i4>
      </vt:variant>
      <vt:variant>
        <vt:i4>1577</vt:i4>
      </vt:variant>
      <vt:variant>
        <vt:i4>0</vt:i4>
      </vt:variant>
      <vt:variant>
        <vt:i4>5</vt:i4>
      </vt:variant>
      <vt:variant>
        <vt:lpwstr/>
      </vt:variant>
      <vt:variant>
        <vt:lpwstr>_Toc275873664</vt:lpwstr>
      </vt:variant>
      <vt:variant>
        <vt:i4>1900598</vt:i4>
      </vt:variant>
      <vt:variant>
        <vt:i4>1571</vt:i4>
      </vt:variant>
      <vt:variant>
        <vt:i4>0</vt:i4>
      </vt:variant>
      <vt:variant>
        <vt:i4>5</vt:i4>
      </vt:variant>
      <vt:variant>
        <vt:lpwstr/>
      </vt:variant>
      <vt:variant>
        <vt:lpwstr>_Toc275873663</vt:lpwstr>
      </vt:variant>
      <vt:variant>
        <vt:i4>1900598</vt:i4>
      </vt:variant>
      <vt:variant>
        <vt:i4>1565</vt:i4>
      </vt:variant>
      <vt:variant>
        <vt:i4>0</vt:i4>
      </vt:variant>
      <vt:variant>
        <vt:i4>5</vt:i4>
      </vt:variant>
      <vt:variant>
        <vt:lpwstr/>
      </vt:variant>
      <vt:variant>
        <vt:lpwstr>_Toc275873662</vt:lpwstr>
      </vt:variant>
      <vt:variant>
        <vt:i4>1900598</vt:i4>
      </vt:variant>
      <vt:variant>
        <vt:i4>1559</vt:i4>
      </vt:variant>
      <vt:variant>
        <vt:i4>0</vt:i4>
      </vt:variant>
      <vt:variant>
        <vt:i4>5</vt:i4>
      </vt:variant>
      <vt:variant>
        <vt:lpwstr/>
      </vt:variant>
      <vt:variant>
        <vt:lpwstr>_Toc275873661</vt:lpwstr>
      </vt:variant>
      <vt:variant>
        <vt:i4>1900598</vt:i4>
      </vt:variant>
      <vt:variant>
        <vt:i4>1553</vt:i4>
      </vt:variant>
      <vt:variant>
        <vt:i4>0</vt:i4>
      </vt:variant>
      <vt:variant>
        <vt:i4>5</vt:i4>
      </vt:variant>
      <vt:variant>
        <vt:lpwstr/>
      </vt:variant>
      <vt:variant>
        <vt:lpwstr>_Toc275873660</vt:lpwstr>
      </vt:variant>
      <vt:variant>
        <vt:i4>1966134</vt:i4>
      </vt:variant>
      <vt:variant>
        <vt:i4>1547</vt:i4>
      </vt:variant>
      <vt:variant>
        <vt:i4>0</vt:i4>
      </vt:variant>
      <vt:variant>
        <vt:i4>5</vt:i4>
      </vt:variant>
      <vt:variant>
        <vt:lpwstr/>
      </vt:variant>
      <vt:variant>
        <vt:lpwstr>_Toc275873659</vt:lpwstr>
      </vt:variant>
      <vt:variant>
        <vt:i4>1966134</vt:i4>
      </vt:variant>
      <vt:variant>
        <vt:i4>1541</vt:i4>
      </vt:variant>
      <vt:variant>
        <vt:i4>0</vt:i4>
      </vt:variant>
      <vt:variant>
        <vt:i4>5</vt:i4>
      </vt:variant>
      <vt:variant>
        <vt:lpwstr/>
      </vt:variant>
      <vt:variant>
        <vt:lpwstr>_Toc275873658</vt:lpwstr>
      </vt:variant>
      <vt:variant>
        <vt:i4>1966134</vt:i4>
      </vt:variant>
      <vt:variant>
        <vt:i4>1535</vt:i4>
      </vt:variant>
      <vt:variant>
        <vt:i4>0</vt:i4>
      </vt:variant>
      <vt:variant>
        <vt:i4>5</vt:i4>
      </vt:variant>
      <vt:variant>
        <vt:lpwstr/>
      </vt:variant>
      <vt:variant>
        <vt:lpwstr>_Toc275873657</vt:lpwstr>
      </vt:variant>
      <vt:variant>
        <vt:i4>1966134</vt:i4>
      </vt:variant>
      <vt:variant>
        <vt:i4>1529</vt:i4>
      </vt:variant>
      <vt:variant>
        <vt:i4>0</vt:i4>
      </vt:variant>
      <vt:variant>
        <vt:i4>5</vt:i4>
      </vt:variant>
      <vt:variant>
        <vt:lpwstr/>
      </vt:variant>
      <vt:variant>
        <vt:lpwstr>_Toc275873656</vt:lpwstr>
      </vt:variant>
      <vt:variant>
        <vt:i4>1966134</vt:i4>
      </vt:variant>
      <vt:variant>
        <vt:i4>1523</vt:i4>
      </vt:variant>
      <vt:variant>
        <vt:i4>0</vt:i4>
      </vt:variant>
      <vt:variant>
        <vt:i4>5</vt:i4>
      </vt:variant>
      <vt:variant>
        <vt:lpwstr/>
      </vt:variant>
      <vt:variant>
        <vt:lpwstr>_Toc275873655</vt:lpwstr>
      </vt:variant>
      <vt:variant>
        <vt:i4>1966134</vt:i4>
      </vt:variant>
      <vt:variant>
        <vt:i4>1517</vt:i4>
      </vt:variant>
      <vt:variant>
        <vt:i4>0</vt:i4>
      </vt:variant>
      <vt:variant>
        <vt:i4>5</vt:i4>
      </vt:variant>
      <vt:variant>
        <vt:lpwstr/>
      </vt:variant>
      <vt:variant>
        <vt:lpwstr>_Toc275873654</vt:lpwstr>
      </vt:variant>
      <vt:variant>
        <vt:i4>1966134</vt:i4>
      </vt:variant>
      <vt:variant>
        <vt:i4>1511</vt:i4>
      </vt:variant>
      <vt:variant>
        <vt:i4>0</vt:i4>
      </vt:variant>
      <vt:variant>
        <vt:i4>5</vt:i4>
      </vt:variant>
      <vt:variant>
        <vt:lpwstr/>
      </vt:variant>
      <vt:variant>
        <vt:lpwstr>_Toc275873653</vt:lpwstr>
      </vt:variant>
      <vt:variant>
        <vt:i4>1966134</vt:i4>
      </vt:variant>
      <vt:variant>
        <vt:i4>1505</vt:i4>
      </vt:variant>
      <vt:variant>
        <vt:i4>0</vt:i4>
      </vt:variant>
      <vt:variant>
        <vt:i4>5</vt:i4>
      </vt:variant>
      <vt:variant>
        <vt:lpwstr/>
      </vt:variant>
      <vt:variant>
        <vt:lpwstr>_Toc275873652</vt:lpwstr>
      </vt:variant>
      <vt:variant>
        <vt:i4>1966134</vt:i4>
      </vt:variant>
      <vt:variant>
        <vt:i4>1499</vt:i4>
      </vt:variant>
      <vt:variant>
        <vt:i4>0</vt:i4>
      </vt:variant>
      <vt:variant>
        <vt:i4>5</vt:i4>
      </vt:variant>
      <vt:variant>
        <vt:lpwstr/>
      </vt:variant>
      <vt:variant>
        <vt:lpwstr>_Toc275873651</vt:lpwstr>
      </vt:variant>
      <vt:variant>
        <vt:i4>1966134</vt:i4>
      </vt:variant>
      <vt:variant>
        <vt:i4>1493</vt:i4>
      </vt:variant>
      <vt:variant>
        <vt:i4>0</vt:i4>
      </vt:variant>
      <vt:variant>
        <vt:i4>5</vt:i4>
      </vt:variant>
      <vt:variant>
        <vt:lpwstr/>
      </vt:variant>
      <vt:variant>
        <vt:lpwstr>_Toc275873650</vt:lpwstr>
      </vt:variant>
      <vt:variant>
        <vt:i4>2031670</vt:i4>
      </vt:variant>
      <vt:variant>
        <vt:i4>1487</vt:i4>
      </vt:variant>
      <vt:variant>
        <vt:i4>0</vt:i4>
      </vt:variant>
      <vt:variant>
        <vt:i4>5</vt:i4>
      </vt:variant>
      <vt:variant>
        <vt:lpwstr/>
      </vt:variant>
      <vt:variant>
        <vt:lpwstr>_Toc275873649</vt:lpwstr>
      </vt:variant>
      <vt:variant>
        <vt:i4>2031670</vt:i4>
      </vt:variant>
      <vt:variant>
        <vt:i4>1481</vt:i4>
      </vt:variant>
      <vt:variant>
        <vt:i4>0</vt:i4>
      </vt:variant>
      <vt:variant>
        <vt:i4>5</vt:i4>
      </vt:variant>
      <vt:variant>
        <vt:lpwstr/>
      </vt:variant>
      <vt:variant>
        <vt:lpwstr>_Toc275873648</vt:lpwstr>
      </vt:variant>
      <vt:variant>
        <vt:i4>2031670</vt:i4>
      </vt:variant>
      <vt:variant>
        <vt:i4>1475</vt:i4>
      </vt:variant>
      <vt:variant>
        <vt:i4>0</vt:i4>
      </vt:variant>
      <vt:variant>
        <vt:i4>5</vt:i4>
      </vt:variant>
      <vt:variant>
        <vt:lpwstr/>
      </vt:variant>
      <vt:variant>
        <vt:lpwstr>_Toc275873647</vt:lpwstr>
      </vt:variant>
      <vt:variant>
        <vt:i4>2031670</vt:i4>
      </vt:variant>
      <vt:variant>
        <vt:i4>1469</vt:i4>
      </vt:variant>
      <vt:variant>
        <vt:i4>0</vt:i4>
      </vt:variant>
      <vt:variant>
        <vt:i4>5</vt:i4>
      </vt:variant>
      <vt:variant>
        <vt:lpwstr/>
      </vt:variant>
      <vt:variant>
        <vt:lpwstr>_Toc275873646</vt:lpwstr>
      </vt:variant>
      <vt:variant>
        <vt:i4>2031670</vt:i4>
      </vt:variant>
      <vt:variant>
        <vt:i4>1463</vt:i4>
      </vt:variant>
      <vt:variant>
        <vt:i4>0</vt:i4>
      </vt:variant>
      <vt:variant>
        <vt:i4>5</vt:i4>
      </vt:variant>
      <vt:variant>
        <vt:lpwstr/>
      </vt:variant>
      <vt:variant>
        <vt:lpwstr>_Toc275873645</vt:lpwstr>
      </vt:variant>
      <vt:variant>
        <vt:i4>2031670</vt:i4>
      </vt:variant>
      <vt:variant>
        <vt:i4>1457</vt:i4>
      </vt:variant>
      <vt:variant>
        <vt:i4>0</vt:i4>
      </vt:variant>
      <vt:variant>
        <vt:i4>5</vt:i4>
      </vt:variant>
      <vt:variant>
        <vt:lpwstr/>
      </vt:variant>
      <vt:variant>
        <vt:lpwstr>_Toc275873644</vt:lpwstr>
      </vt:variant>
      <vt:variant>
        <vt:i4>2031670</vt:i4>
      </vt:variant>
      <vt:variant>
        <vt:i4>1451</vt:i4>
      </vt:variant>
      <vt:variant>
        <vt:i4>0</vt:i4>
      </vt:variant>
      <vt:variant>
        <vt:i4>5</vt:i4>
      </vt:variant>
      <vt:variant>
        <vt:lpwstr/>
      </vt:variant>
      <vt:variant>
        <vt:lpwstr>_Toc275873643</vt:lpwstr>
      </vt:variant>
      <vt:variant>
        <vt:i4>2031670</vt:i4>
      </vt:variant>
      <vt:variant>
        <vt:i4>1445</vt:i4>
      </vt:variant>
      <vt:variant>
        <vt:i4>0</vt:i4>
      </vt:variant>
      <vt:variant>
        <vt:i4>5</vt:i4>
      </vt:variant>
      <vt:variant>
        <vt:lpwstr/>
      </vt:variant>
      <vt:variant>
        <vt:lpwstr>_Toc275873642</vt:lpwstr>
      </vt:variant>
      <vt:variant>
        <vt:i4>2031670</vt:i4>
      </vt:variant>
      <vt:variant>
        <vt:i4>1439</vt:i4>
      </vt:variant>
      <vt:variant>
        <vt:i4>0</vt:i4>
      </vt:variant>
      <vt:variant>
        <vt:i4>5</vt:i4>
      </vt:variant>
      <vt:variant>
        <vt:lpwstr/>
      </vt:variant>
      <vt:variant>
        <vt:lpwstr>_Toc275873641</vt:lpwstr>
      </vt:variant>
      <vt:variant>
        <vt:i4>2031670</vt:i4>
      </vt:variant>
      <vt:variant>
        <vt:i4>1433</vt:i4>
      </vt:variant>
      <vt:variant>
        <vt:i4>0</vt:i4>
      </vt:variant>
      <vt:variant>
        <vt:i4>5</vt:i4>
      </vt:variant>
      <vt:variant>
        <vt:lpwstr/>
      </vt:variant>
      <vt:variant>
        <vt:lpwstr>_Toc275873640</vt:lpwstr>
      </vt:variant>
      <vt:variant>
        <vt:i4>1572918</vt:i4>
      </vt:variant>
      <vt:variant>
        <vt:i4>1427</vt:i4>
      </vt:variant>
      <vt:variant>
        <vt:i4>0</vt:i4>
      </vt:variant>
      <vt:variant>
        <vt:i4>5</vt:i4>
      </vt:variant>
      <vt:variant>
        <vt:lpwstr/>
      </vt:variant>
      <vt:variant>
        <vt:lpwstr>_Toc275873639</vt:lpwstr>
      </vt:variant>
      <vt:variant>
        <vt:i4>1572918</vt:i4>
      </vt:variant>
      <vt:variant>
        <vt:i4>1421</vt:i4>
      </vt:variant>
      <vt:variant>
        <vt:i4>0</vt:i4>
      </vt:variant>
      <vt:variant>
        <vt:i4>5</vt:i4>
      </vt:variant>
      <vt:variant>
        <vt:lpwstr/>
      </vt:variant>
      <vt:variant>
        <vt:lpwstr>_Toc275873638</vt:lpwstr>
      </vt:variant>
      <vt:variant>
        <vt:i4>1572918</vt:i4>
      </vt:variant>
      <vt:variant>
        <vt:i4>1415</vt:i4>
      </vt:variant>
      <vt:variant>
        <vt:i4>0</vt:i4>
      </vt:variant>
      <vt:variant>
        <vt:i4>5</vt:i4>
      </vt:variant>
      <vt:variant>
        <vt:lpwstr/>
      </vt:variant>
      <vt:variant>
        <vt:lpwstr>_Toc275873637</vt:lpwstr>
      </vt:variant>
      <vt:variant>
        <vt:i4>1572918</vt:i4>
      </vt:variant>
      <vt:variant>
        <vt:i4>1409</vt:i4>
      </vt:variant>
      <vt:variant>
        <vt:i4>0</vt:i4>
      </vt:variant>
      <vt:variant>
        <vt:i4>5</vt:i4>
      </vt:variant>
      <vt:variant>
        <vt:lpwstr/>
      </vt:variant>
      <vt:variant>
        <vt:lpwstr>_Toc275873636</vt:lpwstr>
      </vt:variant>
      <vt:variant>
        <vt:i4>1572918</vt:i4>
      </vt:variant>
      <vt:variant>
        <vt:i4>1403</vt:i4>
      </vt:variant>
      <vt:variant>
        <vt:i4>0</vt:i4>
      </vt:variant>
      <vt:variant>
        <vt:i4>5</vt:i4>
      </vt:variant>
      <vt:variant>
        <vt:lpwstr/>
      </vt:variant>
      <vt:variant>
        <vt:lpwstr>_Toc275873635</vt:lpwstr>
      </vt:variant>
      <vt:variant>
        <vt:i4>1572918</vt:i4>
      </vt:variant>
      <vt:variant>
        <vt:i4>1397</vt:i4>
      </vt:variant>
      <vt:variant>
        <vt:i4>0</vt:i4>
      </vt:variant>
      <vt:variant>
        <vt:i4>5</vt:i4>
      </vt:variant>
      <vt:variant>
        <vt:lpwstr/>
      </vt:variant>
      <vt:variant>
        <vt:lpwstr>_Toc275873634</vt:lpwstr>
      </vt:variant>
      <vt:variant>
        <vt:i4>1572918</vt:i4>
      </vt:variant>
      <vt:variant>
        <vt:i4>1391</vt:i4>
      </vt:variant>
      <vt:variant>
        <vt:i4>0</vt:i4>
      </vt:variant>
      <vt:variant>
        <vt:i4>5</vt:i4>
      </vt:variant>
      <vt:variant>
        <vt:lpwstr/>
      </vt:variant>
      <vt:variant>
        <vt:lpwstr>_Toc275873633</vt:lpwstr>
      </vt:variant>
      <vt:variant>
        <vt:i4>1572918</vt:i4>
      </vt:variant>
      <vt:variant>
        <vt:i4>1385</vt:i4>
      </vt:variant>
      <vt:variant>
        <vt:i4>0</vt:i4>
      </vt:variant>
      <vt:variant>
        <vt:i4>5</vt:i4>
      </vt:variant>
      <vt:variant>
        <vt:lpwstr/>
      </vt:variant>
      <vt:variant>
        <vt:lpwstr>_Toc275873632</vt:lpwstr>
      </vt:variant>
      <vt:variant>
        <vt:i4>1572918</vt:i4>
      </vt:variant>
      <vt:variant>
        <vt:i4>1379</vt:i4>
      </vt:variant>
      <vt:variant>
        <vt:i4>0</vt:i4>
      </vt:variant>
      <vt:variant>
        <vt:i4>5</vt:i4>
      </vt:variant>
      <vt:variant>
        <vt:lpwstr/>
      </vt:variant>
      <vt:variant>
        <vt:lpwstr>_Toc275873631</vt:lpwstr>
      </vt:variant>
      <vt:variant>
        <vt:i4>1572918</vt:i4>
      </vt:variant>
      <vt:variant>
        <vt:i4>1373</vt:i4>
      </vt:variant>
      <vt:variant>
        <vt:i4>0</vt:i4>
      </vt:variant>
      <vt:variant>
        <vt:i4>5</vt:i4>
      </vt:variant>
      <vt:variant>
        <vt:lpwstr/>
      </vt:variant>
      <vt:variant>
        <vt:lpwstr>_Toc275873630</vt:lpwstr>
      </vt:variant>
      <vt:variant>
        <vt:i4>1638454</vt:i4>
      </vt:variant>
      <vt:variant>
        <vt:i4>1367</vt:i4>
      </vt:variant>
      <vt:variant>
        <vt:i4>0</vt:i4>
      </vt:variant>
      <vt:variant>
        <vt:i4>5</vt:i4>
      </vt:variant>
      <vt:variant>
        <vt:lpwstr/>
      </vt:variant>
      <vt:variant>
        <vt:lpwstr>_Toc275873629</vt:lpwstr>
      </vt:variant>
      <vt:variant>
        <vt:i4>1638454</vt:i4>
      </vt:variant>
      <vt:variant>
        <vt:i4>1361</vt:i4>
      </vt:variant>
      <vt:variant>
        <vt:i4>0</vt:i4>
      </vt:variant>
      <vt:variant>
        <vt:i4>5</vt:i4>
      </vt:variant>
      <vt:variant>
        <vt:lpwstr/>
      </vt:variant>
      <vt:variant>
        <vt:lpwstr>_Toc275873628</vt:lpwstr>
      </vt:variant>
      <vt:variant>
        <vt:i4>1638454</vt:i4>
      </vt:variant>
      <vt:variant>
        <vt:i4>1355</vt:i4>
      </vt:variant>
      <vt:variant>
        <vt:i4>0</vt:i4>
      </vt:variant>
      <vt:variant>
        <vt:i4>5</vt:i4>
      </vt:variant>
      <vt:variant>
        <vt:lpwstr/>
      </vt:variant>
      <vt:variant>
        <vt:lpwstr>_Toc275873627</vt:lpwstr>
      </vt:variant>
      <vt:variant>
        <vt:i4>1638454</vt:i4>
      </vt:variant>
      <vt:variant>
        <vt:i4>1349</vt:i4>
      </vt:variant>
      <vt:variant>
        <vt:i4>0</vt:i4>
      </vt:variant>
      <vt:variant>
        <vt:i4>5</vt:i4>
      </vt:variant>
      <vt:variant>
        <vt:lpwstr/>
      </vt:variant>
      <vt:variant>
        <vt:lpwstr>_Toc275873626</vt:lpwstr>
      </vt:variant>
      <vt:variant>
        <vt:i4>1638454</vt:i4>
      </vt:variant>
      <vt:variant>
        <vt:i4>1343</vt:i4>
      </vt:variant>
      <vt:variant>
        <vt:i4>0</vt:i4>
      </vt:variant>
      <vt:variant>
        <vt:i4>5</vt:i4>
      </vt:variant>
      <vt:variant>
        <vt:lpwstr/>
      </vt:variant>
      <vt:variant>
        <vt:lpwstr>_Toc275873625</vt:lpwstr>
      </vt:variant>
      <vt:variant>
        <vt:i4>1638454</vt:i4>
      </vt:variant>
      <vt:variant>
        <vt:i4>1337</vt:i4>
      </vt:variant>
      <vt:variant>
        <vt:i4>0</vt:i4>
      </vt:variant>
      <vt:variant>
        <vt:i4>5</vt:i4>
      </vt:variant>
      <vt:variant>
        <vt:lpwstr/>
      </vt:variant>
      <vt:variant>
        <vt:lpwstr>_Toc275873624</vt:lpwstr>
      </vt:variant>
      <vt:variant>
        <vt:i4>1638454</vt:i4>
      </vt:variant>
      <vt:variant>
        <vt:i4>1331</vt:i4>
      </vt:variant>
      <vt:variant>
        <vt:i4>0</vt:i4>
      </vt:variant>
      <vt:variant>
        <vt:i4>5</vt:i4>
      </vt:variant>
      <vt:variant>
        <vt:lpwstr/>
      </vt:variant>
      <vt:variant>
        <vt:lpwstr>_Toc275873623</vt:lpwstr>
      </vt:variant>
      <vt:variant>
        <vt:i4>1638454</vt:i4>
      </vt:variant>
      <vt:variant>
        <vt:i4>1325</vt:i4>
      </vt:variant>
      <vt:variant>
        <vt:i4>0</vt:i4>
      </vt:variant>
      <vt:variant>
        <vt:i4>5</vt:i4>
      </vt:variant>
      <vt:variant>
        <vt:lpwstr/>
      </vt:variant>
      <vt:variant>
        <vt:lpwstr>_Toc275873622</vt:lpwstr>
      </vt:variant>
      <vt:variant>
        <vt:i4>1638454</vt:i4>
      </vt:variant>
      <vt:variant>
        <vt:i4>1319</vt:i4>
      </vt:variant>
      <vt:variant>
        <vt:i4>0</vt:i4>
      </vt:variant>
      <vt:variant>
        <vt:i4>5</vt:i4>
      </vt:variant>
      <vt:variant>
        <vt:lpwstr/>
      </vt:variant>
      <vt:variant>
        <vt:lpwstr>_Toc275873621</vt:lpwstr>
      </vt:variant>
      <vt:variant>
        <vt:i4>1638454</vt:i4>
      </vt:variant>
      <vt:variant>
        <vt:i4>1313</vt:i4>
      </vt:variant>
      <vt:variant>
        <vt:i4>0</vt:i4>
      </vt:variant>
      <vt:variant>
        <vt:i4>5</vt:i4>
      </vt:variant>
      <vt:variant>
        <vt:lpwstr/>
      </vt:variant>
      <vt:variant>
        <vt:lpwstr>_Toc275873620</vt:lpwstr>
      </vt:variant>
      <vt:variant>
        <vt:i4>1703990</vt:i4>
      </vt:variant>
      <vt:variant>
        <vt:i4>1307</vt:i4>
      </vt:variant>
      <vt:variant>
        <vt:i4>0</vt:i4>
      </vt:variant>
      <vt:variant>
        <vt:i4>5</vt:i4>
      </vt:variant>
      <vt:variant>
        <vt:lpwstr/>
      </vt:variant>
      <vt:variant>
        <vt:lpwstr>_Toc275873619</vt:lpwstr>
      </vt:variant>
      <vt:variant>
        <vt:i4>1703990</vt:i4>
      </vt:variant>
      <vt:variant>
        <vt:i4>1301</vt:i4>
      </vt:variant>
      <vt:variant>
        <vt:i4>0</vt:i4>
      </vt:variant>
      <vt:variant>
        <vt:i4>5</vt:i4>
      </vt:variant>
      <vt:variant>
        <vt:lpwstr/>
      </vt:variant>
      <vt:variant>
        <vt:lpwstr>_Toc275873618</vt:lpwstr>
      </vt:variant>
      <vt:variant>
        <vt:i4>1703990</vt:i4>
      </vt:variant>
      <vt:variant>
        <vt:i4>1295</vt:i4>
      </vt:variant>
      <vt:variant>
        <vt:i4>0</vt:i4>
      </vt:variant>
      <vt:variant>
        <vt:i4>5</vt:i4>
      </vt:variant>
      <vt:variant>
        <vt:lpwstr/>
      </vt:variant>
      <vt:variant>
        <vt:lpwstr>_Toc275873617</vt:lpwstr>
      </vt:variant>
      <vt:variant>
        <vt:i4>1703990</vt:i4>
      </vt:variant>
      <vt:variant>
        <vt:i4>1289</vt:i4>
      </vt:variant>
      <vt:variant>
        <vt:i4>0</vt:i4>
      </vt:variant>
      <vt:variant>
        <vt:i4>5</vt:i4>
      </vt:variant>
      <vt:variant>
        <vt:lpwstr/>
      </vt:variant>
      <vt:variant>
        <vt:lpwstr>_Toc275873616</vt:lpwstr>
      </vt:variant>
      <vt:variant>
        <vt:i4>1703990</vt:i4>
      </vt:variant>
      <vt:variant>
        <vt:i4>1283</vt:i4>
      </vt:variant>
      <vt:variant>
        <vt:i4>0</vt:i4>
      </vt:variant>
      <vt:variant>
        <vt:i4>5</vt:i4>
      </vt:variant>
      <vt:variant>
        <vt:lpwstr/>
      </vt:variant>
      <vt:variant>
        <vt:lpwstr>_Toc275873615</vt:lpwstr>
      </vt:variant>
      <vt:variant>
        <vt:i4>1703990</vt:i4>
      </vt:variant>
      <vt:variant>
        <vt:i4>1277</vt:i4>
      </vt:variant>
      <vt:variant>
        <vt:i4>0</vt:i4>
      </vt:variant>
      <vt:variant>
        <vt:i4>5</vt:i4>
      </vt:variant>
      <vt:variant>
        <vt:lpwstr/>
      </vt:variant>
      <vt:variant>
        <vt:lpwstr>_Toc275873614</vt:lpwstr>
      </vt:variant>
      <vt:variant>
        <vt:i4>1703990</vt:i4>
      </vt:variant>
      <vt:variant>
        <vt:i4>1271</vt:i4>
      </vt:variant>
      <vt:variant>
        <vt:i4>0</vt:i4>
      </vt:variant>
      <vt:variant>
        <vt:i4>5</vt:i4>
      </vt:variant>
      <vt:variant>
        <vt:lpwstr/>
      </vt:variant>
      <vt:variant>
        <vt:lpwstr>_Toc275873613</vt:lpwstr>
      </vt:variant>
      <vt:variant>
        <vt:i4>1703990</vt:i4>
      </vt:variant>
      <vt:variant>
        <vt:i4>1265</vt:i4>
      </vt:variant>
      <vt:variant>
        <vt:i4>0</vt:i4>
      </vt:variant>
      <vt:variant>
        <vt:i4>5</vt:i4>
      </vt:variant>
      <vt:variant>
        <vt:lpwstr/>
      </vt:variant>
      <vt:variant>
        <vt:lpwstr>_Toc275873612</vt:lpwstr>
      </vt:variant>
      <vt:variant>
        <vt:i4>1703990</vt:i4>
      </vt:variant>
      <vt:variant>
        <vt:i4>1259</vt:i4>
      </vt:variant>
      <vt:variant>
        <vt:i4>0</vt:i4>
      </vt:variant>
      <vt:variant>
        <vt:i4>5</vt:i4>
      </vt:variant>
      <vt:variant>
        <vt:lpwstr/>
      </vt:variant>
      <vt:variant>
        <vt:lpwstr>_Toc275873611</vt:lpwstr>
      </vt:variant>
      <vt:variant>
        <vt:i4>1703990</vt:i4>
      </vt:variant>
      <vt:variant>
        <vt:i4>1253</vt:i4>
      </vt:variant>
      <vt:variant>
        <vt:i4>0</vt:i4>
      </vt:variant>
      <vt:variant>
        <vt:i4>5</vt:i4>
      </vt:variant>
      <vt:variant>
        <vt:lpwstr/>
      </vt:variant>
      <vt:variant>
        <vt:lpwstr>_Toc275873610</vt:lpwstr>
      </vt:variant>
      <vt:variant>
        <vt:i4>1769526</vt:i4>
      </vt:variant>
      <vt:variant>
        <vt:i4>1247</vt:i4>
      </vt:variant>
      <vt:variant>
        <vt:i4>0</vt:i4>
      </vt:variant>
      <vt:variant>
        <vt:i4>5</vt:i4>
      </vt:variant>
      <vt:variant>
        <vt:lpwstr/>
      </vt:variant>
      <vt:variant>
        <vt:lpwstr>_Toc275873609</vt:lpwstr>
      </vt:variant>
      <vt:variant>
        <vt:i4>1769526</vt:i4>
      </vt:variant>
      <vt:variant>
        <vt:i4>1241</vt:i4>
      </vt:variant>
      <vt:variant>
        <vt:i4>0</vt:i4>
      </vt:variant>
      <vt:variant>
        <vt:i4>5</vt:i4>
      </vt:variant>
      <vt:variant>
        <vt:lpwstr/>
      </vt:variant>
      <vt:variant>
        <vt:lpwstr>_Toc275873608</vt:lpwstr>
      </vt:variant>
      <vt:variant>
        <vt:i4>1769526</vt:i4>
      </vt:variant>
      <vt:variant>
        <vt:i4>1235</vt:i4>
      </vt:variant>
      <vt:variant>
        <vt:i4>0</vt:i4>
      </vt:variant>
      <vt:variant>
        <vt:i4>5</vt:i4>
      </vt:variant>
      <vt:variant>
        <vt:lpwstr/>
      </vt:variant>
      <vt:variant>
        <vt:lpwstr>_Toc275873607</vt:lpwstr>
      </vt:variant>
      <vt:variant>
        <vt:i4>1769526</vt:i4>
      </vt:variant>
      <vt:variant>
        <vt:i4>1229</vt:i4>
      </vt:variant>
      <vt:variant>
        <vt:i4>0</vt:i4>
      </vt:variant>
      <vt:variant>
        <vt:i4>5</vt:i4>
      </vt:variant>
      <vt:variant>
        <vt:lpwstr/>
      </vt:variant>
      <vt:variant>
        <vt:lpwstr>_Toc275873606</vt:lpwstr>
      </vt:variant>
      <vt:variant>
        <vt:i4>1769526</vt:i4>
      </vt:variant>
      <vt:variant>
        <vt:i4>1223</vt:i4>
      </vt:variant>
      <vt:variant>
        <vt:i4>0</vt:i4>
      </vt:variant>
      <vt:variant>
        <vt:i4>5</vt:i4>
      </vt:variant>
      <vt:variant>
        <vt:lpwstr/>
      </vt:variant>
      <vt:variant>
        <vt:lpwstr>_Toc275873605</vt:lpwstr>
      </vt:variant>
      <vt:variant>
        <vt:i4>1769526</vt:i4>
      </vt:variant>
      <vt:variant>
        <vt:i4>1217</vt:i4>
      </vt:variant>
      <vt:variant>
        <vt:i4>0</vt:i4>
      </vt:variant>
      <vt:variant>
        <vt:i4>5</vt:i4>
      </vt:variant>
      <vt:variant>
        <vt:lpwstr/>
      </vt:variant>
      <vt:variant>
        <vt:lpwstr>_Toc275873604</vt:lpwstr>
      </vt:variant>
      <vt:variant>
        <vt:i4>1769526</vt:i4>
      </vt:variant>
      <vt:variant>
        <vt:i4>1211</vt:i4>
      </vt:variant>
      <vt:variant>
        <vt:i4>0</vt:i4>
      </vt:variant>
      <vt:variant>
        <vt:i4>5</vt:i4>
      </vt:variant>
      <vt:variant>
        <vt:lpwstr/>
      </vt:variant>
      <vt:variant>
        <vt:lpwstr>_Toc275873603</vt:lpwstr>
      </vt:variant>
      <vt:variant>
        <vt:i4>1769526</vt:i4>
      </vt:variant>
      <vt:variant>
        <vt:i4>1205</vt:i4>
      </vt:variant>
      <vt:variant>
        <vt:i4>0</vt:i4>
      </vt:variant>
      <vt:variant>
        <vt:i4>5</vt:i4>
      </vt:variant>
      <vt:variant>
        <vt:lpwstr/>
      </vt:variant>
      <vt:variant>
        <vt:lpwstr>_Toc275873602</vt:lpwstr>
      </vt:variant>
      <vt:variant>
        <vt:i4>1769526</vt:i4>
      </vt:variant>
      <vt:variant>
        <vt:i4>1199</vt:i4>
      </vt:variant>
      <vt:variant>
        <vt:i4>0</vt:i4>
      </vt:variant>
      <vt:variant>
        <vt:i4>5</vt:i4>
      </vt:variant>
      <vt:variant>
        <vt:lpwstr/>
      </vt:variant>
      <vt:variant>
        <vt:lpwstr>_Toc275873601</vt:lpwstr>
      </vt:variant>
      <vt:variant>
        <vt:i4>1769526</vt:i4>
      </vt:variant>
      <vt:variant>
        <vt:i4>1193</vt:i4>
      </vt:variant>
      <vt:variant>
        <vt:i4>0</vt:i4>
      </vt:variant>
      <vt:variant>
        <vt:i4>5</vt:i4>
      </vt:variant>
      <vt:variant>
        <vt:lpwstr/>
      </vt:variant>
      <vt:variant>
        <vt:lpwstr>_Toc275873600</vt:lpwstr>
      </vt:variant>
      <vt:variant>
        <vt:i4>1179701</vt:i4>
      </vt:variant>
      <vt:variant>
        <vt:i4>1187</vt:i4>
      </vt:variant>
      <vt:variant>
        <vt:i4>0</vt:i4>
      </vt:variant>
      <vt:variant>
        <vt:i4>5</vt:i4>
      </vt:variant>
      <vt:variant>
        <vt:lpwstr/>
      </vt:variant>
      <vt:variant>
        <vt:lpwstr>_Toc275873599</vt:lpwstr>
      </vt:variant>
      <vt:variant>
        <vt:i4>1179701</vt:i4>
      </vt:variant>
      <vt:variant>
        <vt:i4>1181</vt:i4>
      </vt:variant>
      <vt:variant>
        <vt:i4>0</vt:i4>
      </vt:variant>
      <vt:variant>
        <vt:i4>5</vt:i4>
      </vt:variant>
      <vt:variant>
        <vt:lpwstr/>
      </vt:variant>
      <vt:variant>
        <vt:lpwstr>_Toc275873598</vt:lpwstr>
      </vt:variant>
      <vt:variant>
        <vt:i4>1179701</vt:i4>
      </vt:variant>
      <vt:variant>
        <vt:i4>1175</vt:i4>
      </vt:variant>
      <vt:variant>
        <vt:i4>0</vt:i4>
      </vt:variant>
      <vt:variant>
        <vt:i4>5</vt:i4>
      </vt:variant>
      <vt:variant>
        <vt:lpwstr/>
      </vt:variant>
      <vt:variant>
        <vt:lpwstr>_Toc275873597</vt:lpwstr>
      </vt:variant>
      <vt:variant>
        <vt:i4>1179701</vt:i4>
      </vt:variant>
      <vt:variant>
        <vt:i4>1169</vt:i4>
      </vt:variant>
      <vt:variant>
        <vt:i4>0</vt:i4>
      </vt:variant>
      <vt:variant>
        <vt:i4>5</vt:i4>
      </vt:variant>
      <vt:variant>
        <vt:lpwstr/>
      </vt:variant>
      <vt:variant>
        <vt:lpwstr>_Toc275873596</vt:lpwstr>
      </vt:variant>
      <vt:variant>
        <vt:i4>1179701</vt:i4>
      </vt:variant>
      <vt:variant>
        <vt:i4>1163</vt:i4>
      </vt:variant>
      <vt:variant>
        <vt:i4>0</vt:i4>
      </vt:variant>
      <vt:variant>
        <vt:i4>5</vt:i4>
      </vt:variant>
      <vt:variant>
        <vt:lpwstr/>
      </vt:variant>
      <vt:variant>
        <vt:lpwstr>_Toc275873595</vt:lpwstr>
      </vt:variant>
      <vt:variant>
        <vt:i4>1179701</vt:i4>
      </vt:variant>
      <vt:variant>
        <vt:i4>1157</vt:i4>
      </vt:variant>
      <vt:variant>
        <vt:i4>0</vt:i4>
      </vt:variant>
      <vt:variant>
        <vt:i4>5</vt:i4>
      </vt:variant>
      <vt:variant>
        <vt:lpwstr/>
      </vt:variant>
      <vt:variant>
        <vt:lpwstr>_Toc275873594</vt:lpwstr>
      </vt:variant>
      <vt:variant>
        <vt:i4>1179701</vt:i4>
      </vt:variant>
      <vt:variant>
        <vt:i4>1151</vt:i4>
      </vt:variant>
      <vt:variant>
        <vt:i4>0</vt:i4>
      </vt:variant>
      <vt:variant>
        <vt:i4>5</vt:i4>
      </vt:variant>
      <vt:variant>
        <vt:lpwstr/>
      </vt:variant>
      <vt:variant>
        <vt:lpwstr>_Toc275873593</vt:lpwstr>
      </vt:variant>
      <vt:variant>
        <vt:i4>1179701</vt:i4>
      </vt:variant>
      <vt:variant>
        <vt:i4>1145</vt:i4>
      </vt:variant>
      <vt:variant>
        <vt:i4>0</vt:i4>
      </vt:variant>
      <vt:variant>
        <vt:i4>5</vt:i4>
      </vt:variant>
      <vt:variant>
        <vt:lpwstr/>
      </vt:variant>
      <vt:variant>
        <vt:lpwstr>_Toc275873592</vt:lpwstr>
      </vt:variant>
      <vt:variant>
        <vt:i4>1179701</vt:i4>
      </vt:variant>
      <vt:variant>
        <vt:i4>1139</vt:i4>
      </vt:variant>
      <vt:variant>
        <vt:i4>0</vt:i4>
      </vt:variant>
      <vt:variant>
        <vt:i4>5</vt:i4>
      </vt:variant>
      <vt:variant>
        <vt:lpwstr/>
      </vt:variant>
      <vt:variant>
        <vt:lpwstr>_Toc275873591</vt:lpwstr>
      </vt:variant>
      <vt:variant>
        <vt:i4>1179701</vt:i4>
      </vt:variant>
      <vt:variant>
        <vt:i4>1133</vt:i4>
      </vt:variant>
      <vt:variant>
        <vt:i4>0</vt:i4>
      </vt:variant>
      <vt:variant>
        <vt:i4>5</vt:i4>
      </vt:variant>
      <vt:variant>
        <vt:lpwstr/>
      </vt:variant>
      <vt:variant>
        <vt:lpwstr>_Toc275873590</vt:lpwstr>
      </vt:variant>
      <vt:variant>
        <vt:i4>1245237</vt:i4>
      </vt:variant>
      <vt:variant>
        <vt:i4>1127</vt:i4>
      </vt:variant>
      <vt:variant>
        <vt:i4>0</vt:i4>
      </vt:variant>
      <vt:variant>
        <vt:i4>5</vt:i4>
      </vt:variant>
      <vt:variant>
        <vt:lpwstr/>
      </vt:variant>
      <vt:variant>
        <vt:lpwstr>_Toc275873589</vt:lpwstr>
      </vt:variant>
      <vt:variant>
        <vt:i4>1245237</vt:i4>
      </vt:variant>
      <vt:variant>
        <vt:i4>1121</vt:i4>
      </vt:variant>
      <vt:variant>
        <vt:i4>0</vt:i4>
      </vt:variant>
      <vt:variant>
        <vt:i4>5</vt:i4>
      </vt:variant>
      <vt:variant>
        <vt:lpwstr/>
      </vt:variant>
      <vt:variant>
        <vt:lpwstr>_Toc275873588</vt:lpwstr>
      </vt:variant>
      <vt:variant>
        <vt:i4>1245237</vt:i4>
      </vt:variant>
      <vt:variant>
        <vt:i4>1115</vt:i4>
      </vt:variant>
      <vt:variant>
        <vt:i4>0</vt:i4>
      </vt:variant>
      <vt:variant>
        <vt:i4>5</vt:i4>
      </vt:variant>
      <vt:variant>
        <vt:lpwstr/>
      </vt:variant>
      <vt:variant>
        <vt:lpwstr>_Toc275873587</vt:lpwstr>
      </vt:variant>
      <vt:variant>
        <vt:i4>1245237</vt:i4>
      </vt:variant>
      <vt:variant>
        <vt:i4>1109</vt:i4>
      </vt:variant>
      <vt:variant>
        <vt:i4>0</vt:i4>
      </vt:variant>
      <vt:variant>
        <vt:i4>5</vt:i4>
      </vt:variant>
      <vt:variant>
        <vt:lpwstr/>
      </vt:variant>
      <vt:variant>
        <vt:lpwstr>_Toc275873586</vt:lpwstr>
      </vt:variant>
      <vt:variant>
        <vt:i4>1245237</vt:i4>
      </vt:variant>
      <vt:variant>
        <vt:i4>1103</vt:i4>
      </vt:variant>
      <vt:variant>
        <vt:i4>0</vt:i4>
      </vt:variant>
      <vt:variant>
        <vt:i4>5</vt:i4>
      </vt:variant>
      <vt:variant>
        <vt:lpwstr/>
      </vt:variant>
      <vt:variant>
        <vt:lpwstr>_Toc275873585</vt:lpwstr>
      </vt:variant>
      <vt:variant>
        <vt:i4>1245237</vt:i4>
      </vt:variant>
      <vt:variant>
        <vt:i4>1097</vt:i4>
      </vt:variant>
      <vt:variant>
        <vt:i4>0</vt:i4>
      </vt:variant>
      <vt:variant>
        <vt:i4>5</vt:i4>
      </vt:variant>
      <vt:variant>
        <vt:lpwstr/>
      </vt:variant>
      <vt:variant>
        <vt:lpwstr>_Toc275873584</vt:lpwstr>
      </vt:variant>
      <vt:variant>
        <vt:i4>1245237</vt:i4>
      </vt:variant>
      <vt:variant>
        <vt:i4>1091</vt:i4>
      </vt:variant>
      <vt:variant>
        <vt:i4>0</vt:i4>
      </vt:variant>
      <vt:variant>
        <vt:i4>5</vt:i4>
      </vt:variant>
      <vt:variant>
        <vt:lpwstr/>
      </vt:variant>
      <vt:variant>
        <vt:lpwstr>_Toc275873583</vt:lpwstr>
      </vt:variant>
      <vt:variant>
        <vt:i4>1245237</vt:i4>
      </vt:variant>
      <vt:variant>
        <vt:i4>1085</vt:i4>
      </vt:variant>
      <vt:variant>
        <vt:i4>0</vt:i4>
      </vt:variant>
      <vt:variant>
        <vt:i4>5</vt:i4>
      </vt:variant>
      <vt:variant>
        <vt:lpwstr/>
      </vt:variant>
      <vt:variant>
        <vt:lpwstr>_Toc275873582</vt:lpwstr>
      </vt:variant>
      <vt:variant>
        <vt:i4>1245237</vt:i4>
      </vt:variant>
      <vt:variant>
        <vt:i4>1079</vt:i4>
      </vt:variant>
      <vt:variant>
        <vt:i4>0</vt:i4>
      </vt:variant>
      <vt:variant>
        <vt:i4>5</vt:i4>
      </vt:variant>
      <vt:variant>
        <vt:lpwstr/>
      </vt:variant>
      <vt:variant>
        <vt:lpwstr>_Toc275873581</vt:lpwstr>
      </vt:variant>
      <vt:variant>
        <vt:i4>1245237</vt:i4>
      </vt:variant>
      <vt:variant>
        <vt:i4>1073</vt:i4>
      </vt:variant>
      <vt:variant>
        <vt:i4>0</vt:i4>
      </vt:variant>
      <vt:variant>
        <vt:i4>5</vt:i4>
      </vt:variant>
      <vt:variant>
        <vt:lpwstr/>
      </vt:variant>
      <vt:variant>
        <vt:lpwstr>_Toc275873580</vt:lpwstr>
      </vt:variant>
      <vt:variant>
        <vt:i4>1835061</vt:i4>
      </vt:variant>
      <vt:variant>
        <vt:i4>1067</vt:i4>
      </vt:variant>
      <vt:variant>
        <vt:i4>0</vt:i4>
      </vt:variant>
      <vt:variant>
        <vt:i4>5</vt:i4>
      </vt:variant>
      <vt:variant>
        <vt:lpwstr/>
      </vt:variant>
      <vt:variant>
        <vt:lpwstr>_Toc275873579</vt:lpwstr>
      </vt:variant>
      <vt:variant>
        <vt:i4>1835061</vt:i4>
      </vt:variant>
      <vt:variant>
        <vt:i4>1061</vt:i4>
      </vt:variant>
      <vt:variant>
        <vt:i4>0</vt:i4>
      </vt:variant>
      <vt:variant>
        <vt:i4>5</vt:i4>
      </vt:variant>
      <vt:variant>
        <vt:lpwstr/>
      </vt:variant>
      <vt:variant>
        <vt:lpwstr>_Toc275873578</vt:lpwstr>
      </vt:variant>
      <vt:variant>
        <vt:i4>1835061</vt:i4>
      </vt:variant>
      <vt:variant>
        <vt:i4>1055</vt:i4>
      </vt:variant>
      <vt:variant>
        <vt:i4>0</vt:i4>
      </vt:variant>
      <vt:variant>
        <vt:i4>5</vt:i4>
      </vt:variant>
      <vt:variant>
        <vt:lpwstr/>
      </vt:variant>
      <vt:variant>
        <vt:lpwstr>_Toc275873577</vt:lpwstr>
      </vt:variant>
      <vt:variant>
        <vt:i4>1835061</vt:i4>
      </vt:variant>
      <vt:variant>
        <vt:i4>1049</vt:i4>
      </vt:variant>
      <vt:variant>
        <vt:i4>0</vt:i4>
      </vt:variant>
      <vt:variant>
        <vt:i4>5</vt:i4>
      </vt:variant>
      <vt:variant>
        <vt:lpwstr/>
      </vt:variant>
      <vt:variant>
        <vt:lpwstr>_Toc275873576</vt:lpwstr>
      </vt:variant>
      <vt:variant>
        <vt:i4>1835061</vt:i4>
      </vt:variant>
      <vt:variant>
        <vt:i4>1043</vt:i4>
      </vt:variant>
      <vt:variant>
        <vt:i4>0</vt:i4>
      </vt:variant>
      <vt:variant>
        <vt:i4>5</vt:i4>
      </vt:variant>
      <vt:variant>
        <vt:lpwstr/>
      </vt:variant>
      <vt:variant>
        <vt:lpwstr>_Toc275873575</vt:lpwstr>
      </vt:variant>
      <vt:variant>
        <vt:i4>1835061</vt:i4>
      </vt:variant>
      <vt:variant>
        <vt:i4>1037</vt:i4>
      </vt:variant>
      <vt:variant>
        <vt:i4>0</vt:i4>
      </vt:variant>
      <vt:variant>
        <vt:i4>5</vt:i4>
      </vt:variant>
      <vt:variant>
        <vt:lpwstr/>
      </vt:variant>
      <vt:variant>
        <vt:lpwstr>_Toc275873574</vt:lpwstr>
      </vt:variant>
      <vt:variant>
        <vt:i4>1835061</vt:i4>
      </vt:variant>
      <vt:variant>
        <vt:i4>1031</vt:i4>
      </vt:variant>
      <vt:variant>
        <vt:i4>0</vt:i4>
      </vt:variant>
      <vt:variant>
        <vt:i4>5</vt:i4>
      </vt:variant>
      <vt:variant>
        <vt:lpwstr/>
      </vt:variant>
      <vt:variant>
        <vt:lpwstr>_Toc275873573</vt:lpwstr>
      </vt:variant>
      <vt:variant>
        <vt:i4>1835061</vt:i4>
      </vt:variant>
      <vt:variant>
        <vt:i4>1025</vt:i4>
      </vt:variant>
      <vt:variant>
        <vt:i4>0</vt:i4>
      </vt:variant>
      <vt:variant>
        <vt:i4>5</vt:i4>
      </vt:variant>
      <vt:variant>
        <vt:lpwstr/>
      </vt:variant>
      <vt:variant>
        <vt:lpwstr>_Toc275873572</vt:lpwstr>
      </vt:variant>
      <vt:variant>
        <vt:i4>1835061</vt:i4>
      </vt:variant>
      <vt:variant>
        <vt:i4>1019</vt:i4>
      </vt:variant>
      <vt:variant>
        <vt:i4>0</vt:i4>
      </vt:variant>
      <vt:variant>
        <vt:i4>5</vt:i4>
      </vt:variant>
      <vt:variant>
        <vt:lpwstr/>
      </vt:variant>
      <vt:variant>
        <vt:lpwstr>_Toc275873571</vt:lpwstr>
      </vt:variant>
      <vt:variant>
        <vt:i4>1835061</vt:i4>
      </vt:variant>
      <vt:variant>
        <vt:i4>1013</vt:i4>
      </vt:variant>
      <vt:variant>
        <vt:i4>0</vt:i4>
      </vt:variant>
      <vt:variant>
        <vt:i4>5</vt:i4>
      </vt:variant>
      <vt:variant>
        <vt:lpwstr/>
      </vt:variant>
      <vt:variant>
        <vt:lpwstr>_Toc275873570</vt:lpwstr>
      </vt:variant>
      <vt:variant>
        <vt:i4>1900597</vt:i4>
      </vt:variant>
      <vt:variant>
        <vt:i4>1007</vt:i4>
      </vt:variant>
      <vt:variant>
        <vt:i4>0</vt:i4>
      </vt:variant>
      <vt:variant>
        <vt:i4>5</vt:i4>
      </vt:variant>
      <vt:variant>
        <vt:lpwstr/>
      </vt:variant>
      <vt:variant>
        <vt:lpwstr>_Toc275873569</vt:lpwstr>
      </vt:variant>
      <vt:variant>
        <vt:i4>1900597</vt:i4>
      </vt:variant>
      <vt:variant>
        <vt:i4>1001</vt:i4>
      </vt:variant>
      <vt:variant>
        <vt:i4>0</vt:i4>
      </vt:variant>
      <vt:variant>
        <vt:i4>5</vt:i4>
      </vt:variant>
      <vt:variant>
        <vt:lpwstr/>
      </vt:variant>
      <vt:variant>
        <vt:lpwstr>_Toc275873568</vt:lpwstr>
      </vt:variant>
      <vt:variant>
        <vt:i4>1900597</vt:i4>
      </vt:variant>
      <vt:variant>
        <vt:i4>995</vt:i4>
      </vt:variant>
      <vt:variant>
        <vt:i4>0</vt:i4>
      </vt:variant>
      <vt:variant>
        <vt:i4>5</vt:i4>
      </vt:variant>
      <vt:variant>
        <vt:lpwstr/>
      </vt:variant>
      <vt:variant>
        <vt:lpwstr>_Toc275873567</vt:lpwstr>
      </vt:variant>
      <vt:variant>
        <vt:i4>1900597</vt:i4>
      </vt:variant>
      <vt:variant>
        <vt:i4>989</vt:i4>
      </vt:variant>
      <vt:variant>
        <vt:i4>0</vt:i4>
      </vt:variant>
      <vt:variant>
        <vt:i4>5</vt:i4>
      </vt:variant>
      <vt:variant>
        <vt:lpwstr/>
      </vt:variant>
      <vt:variant>
        <vt:lpwstr>_Toc275873566</vt:lpwstr>
      </vt:variant>
      <vt:variant>
        <vt:i4>1900597</vt:i4>
      </vt:variant>
      <vt:variant>
        <vt:i4>983</vt:i4>
      </vt:variant>
      <vt:variant>
        <vt:i4>0</vt:i4>
      </vt:variant>
      <vt:variant>
        <vt:i4>5</vt:i4>
      </vt:variant>
      <vt:variant>
        <vt:lpwstr/>
      </vt:variant>
      <vt:variant>
        <vt:lpwstr>_Toc275873565</vt:lpwstr>
      </vt:variant>
      <vt:variant>
        <vt:i4>1900597</vt:i4>
      </vt:variant>
      <vt:variant>
        <vt:i4>977</vt:i4>
      </vt:variant>
      <vt:variant>
        <vt:i4>0</vt:i4>
      </vt:variant>
      <vt:variant>
        <vt:i4>5</vt:i4>
      </vt:variant>
      <vt:variant>
        <vt:lpwstr/>
      </vt:variant>
      <vt:variant>
        <vt:lpwstr>_Toc275873564</vt:lpwstr>
      </vt:variant>
      <vt:variant>
        <vt:i4>1900597</vt:i4>
      </vt:variant>
      <vt:variant>
        <vt:i4>971</vt:i4>
      </vt:variant>
      <vt:variant>
        <vt:i4>0</vt:i4>
      </vt:variant>
      <vt:variant>
        <vt:i4>5</vt:i4>
      </vt:variant>
      <vt:variant>
        <vt:lpwstr/>
      </vt:variant>
      <vt:variant>
        <vt:lpwstr>_Toc275873563</vt:lpwstr>
      </vt:variant>
      <vt:variant>
        <vt:i4>1900597</vt:i4>
      </vt:variant>
      <vt:variant>
        <vt:i4>965</vt:i4>
      </vt:variant>
      <vt:variant>
        <vt:i4>0</vt:i4>
      </vt:variant>
      <vt:variant>
        <vt:i4>5</vt:i4>
      </vt:variant>
      <vt:variant>
        <vt:lpwstr/>
      </vt:variant>
      <vt:variant>
        <vt:lpwstr>_Toc275873562</vt:lpwstr>
      </vt:variant>
      <vt:variant>
        <vt:i4>1900597</vt:i4>
      </vt:variant>
      <vt:variant>
        <vt:i4>959</vt:i4>
      </vt:variant>
      <vt:variant>
        <vt:i4>0</vt:i4>
      </vt:variant>
      <vt:variant>
        <vt:i4>5</vt:i4>
      </vt:variant>
      <vt:variant>
        <vt:lpwstr/>
      </vt:variant>
      <vt:variant>
        <vt:lpwstr>_Toc275873561</vt:lpwstr>
      </vt:variant>
      <vt:variant>
        <vt:i4>1900597</vt:i4>
      </vt:variant>
      <vt:variant>
        <vt:i4>953</vt:i4>
      </vt:variant>
      <vt:variant>
        <vt:i4>0</vt:i4>
      </vt:variant>
      <vt:variant>
        <vt:i4>5</vt:i4>
      </vt:variant>
      <vt:variant>
        <vt:lpwstr/>
      </vt:variant>
      <vt:variant>
        <vt:lpwstr>_Toc275873560</vt:lpwstr>
      </vt:variant>
      <vt:variant>
        <vt:i4>1966133</vt:i4>
      </vt:variant>
      <vt:variant>
        <vt:i4>947</vt:i4>
      </vt:variant>
      <vt:variant>
        <vt:i4>0</vt:i4>
      </vt:variant>
      <vt:variant>
        <vt:i4>5</vt:i4>
      </vt:variant>
      <vt:variant>
        <vt:lpwstr/>
      </vt:variant>
      <vt:variant>
        <vt:lpwstr>_Toc275873559</vt:lpwstr>
      </vt:variant>
      <vt:variant>
        <vt:i4>1966133</vt:i4>
      </vt:variant>
      <vt:variant>
        <vt:i4>941</vt:i4>
      </vt:variant>
      <vt:variant>
        <vt:i4>0</vt:i4>
      </vt:variant>
      <vt:variant>
        <vt:i4>5</vt:i4>
      </vt:variant>
      <vt:variant>
        <vt:lpwstr/>
      </vt:variant>
      <vt:variant>
        <vt:lpwstr>_Toc275873558</vt:lpwstr>
      </vt:variant>
      <vt:variant>
        <vt:i4>1966133</vt:i4>
      </vt:variant>
      <vt:variant>
        <vt:i4>935</vt:i4>
      </vt:variant>
      <vt:variant>
        <vt:i4>0</vt:i4>
      </vt:variant>
      <vt:variant>
        <vt:i4>5</vt:i4>
      </vt:variant>
      <vt:variant>
        <vt:lpwstr/>
      </vt:variant>
      <vt:variant>
        <vt:lpwstr>_Toc275873557</vt:lpwstr>
      </vt:variant>
      <vt:variant>
        <vt:i4>1966133</vt:i4>
      </vt:variant>
      <vt:variant>
        <vt:i4>929</vt:i4>
      </vt:variant>
      <vt:variant>
        <vt:i4>0</vt:i4>
      </vt:variant>
      <vt:variant>
        <vt:i4>5</vt:i4>
      </vt:variant>
      <vt:variant>
        <vt:lpwstr/>
      </vt:variant>
      <vt:variant>
        <vt:lpwstr>_Toc275873556</vt:lpwstr>
      </vt:variant>
      <vt:variant>
        <vt:i4>1966133</vt:i4>
      </vt:variant>
      <vt:variant>
        <vt:i4>923</vt:i4>
      </vt:variant>
      <vt:variant>
        <vt:i4>0</vt:i4>
      </vt:variant>
      <vt:variant>
        <vt:i4>5</vt:i4>
      </vt:variant>
      <vt:variant>
        <vt:lpwstr/>
      </vt:variant>
      <vt:variant>
        <vt:lpwstr>_Toc275873555</vt:lpwstr>
      </vt:variant>
      <vt:variant>
        <vt:i4>1966133</vt:i4>
      </vt:variant>
      <vt:variant>
        <vt:i4>917</vt:i4>
      </vt:variant>
      <vt:variant>
        <vt:i4>0</vt:i4>
      </vt:variant>
      <vt:variant>
        <vt:i4>5</vt:i4>
      </vt:variant>
      <vt:variant>
        <vt:lpwstr/>
      </vt:variant>
      <vt:variant>
        <vt:lpwstr>_Toc275873554</vt:lpwstr>
      </vt:variant>
      <vt:variant>
        <vt:i4>1966133</vt:i4>
      </vt:variant>
      <vt:variant>
        <vt:i4>911</vt:i4>
      </vt:variant>
      <vt:variant>
        <vt:i4>0</vt:i4>
      </vt:variant>
      <vt:variant>
        <vt:i4>5</vt:i4>
      </vt:variant>
      <vt:variant>
        <vt:lpwstr/>
      </vt:variant>
      <vt:variant>
        <vt:lpwstr>_Toc275873553</vt:lpwstr>
      </vt:variant>
      <vt:variant>
        <vt:i4>1966133</vt:i4>
      </vt:variant>
      <vt:variant>
        <vt:i4>905</vt:i4>
      </vt:variant>
      <vt:variant>
        <vt:i4>0</vt:i4>
      </vt:variant>
      <vt:variant>
        <vt:i4>5</vt:i4>
      </vt:variant>
      <vt:variant>
        <vt:lpwstr/>
      </vt:variant>
      <vt:variant>
        <vt:lpwstr>_Toc275873552</vt:lpwstr>
      </vt:variant>
      <vt:variant>
        <vt:i4>1966133</vt:i4>
      </vt:variant>
      <vt:variant>
        <vt:i4>899</vt:i4>
      </vt:variant>
      <vt:variant>
        <vt:i4>0</vt:i4>
      </vt:variant>
      <vt:variant>
        <vt:i4>5</vt:i4>
      </vt:variant>
      <vt:variant>
        <vt:lpwstr/>
      </vt:variant>
      <vt:variant>
        <vt:lpwstr>_Toc275873551</vt:lpwstr>
      </vt:variant>
      <vt:variant>
        <vt:i4>1966133</vt:i4>
      </vt:variant>
      <vt:variant>
        <vt:i4>893</vt:i4>
      </vt:variant>
      <vt:variant>
        <vt:i4>0</vt:i4>
      </vt:variant>
      <vt:variant>
        <vt:i4>5</vt:i4>
      </vt:variant>
      <vt:variant>
        <vt:lpwstr/>
      </vt:variant>
      <vt:variant>
        <vt:lpwstr>_Toc275873550</vt:lpwstr>
      </vt:variant>
      <vt:variant>
        <vt:i4>2031669</vt:i4>
      </vt:variant>
      <vt:variant>
        <vt:i4>887</vt:i4>
      </vt:variant>
      <vt:variant>
        <vt:i4>0</vt:i4>
      </vt:variant>
      <vt:variant>
        <vt:i4>5</vt:i4>
      </vt:variant>
      <vt:variant>
        <vt:lpwstr/>
      </vt:variant>
      <vt:variant>
        <vt:lpwstr>_Toc275873549</vt:lpwstr>
      </vt:variant>
      <vt:variant>
        <vt:i4>2031669</vt:i4>
      </vt:variant>
      <vt:variant>
        <vt:i4>881</vt:i4>
      </vt:variant>
      <vt:variant>
        <vt:i4>0</vt:i4>
      </vt:variant>
      <vt:variant>
        <vt:i4>5</vt:i4>
      </vt:variant>
      <vt:variant>
        <vt:lpwstr/>
      </vt:variant>
      <vt:variant>
        <vt:lpwstr>_Toc275873548</vt:lpwstr>
      </vt:variant>
      <vt:variant>
        <vt:i4>2031669</vt:i4>
      </vt:variant>
      <vt:variant>
        <vt:i4>875</vt:i4>
      </vt:variant>
      <vt:variant>
        <vt:i4>0</vt:i4>
      </vt:variant>
      <vt:variant>
        <vt:i4>5</vt:i4>
      </vt:variant>
      <vt:variant>
        <vt:lpwstr/>
      </vt:variant>
      <vt:variant>
        <vt:lpwstr>_Toc275873547</vt:lpwstr>
      </vt:variant>
      <vt:variant>
        <vt:i4>2031669</vt:i4>
      </vt:variant>
      <vt:variant>
        <vt:i4>869</vt:i4>
      </vt:variant>
      <vt:variant>
        <vt:i4>0</vt:i4>
      </vt:variant>
      <vt:variant>
        <vt:i4>5</vt:i4>
      </vt:variant>
      <vt:variant>
        <vt:lpwstr/>
      </vt:variant>
      <vt:variant>
        <vt:lpwstr>_Toc275873546</vt:lpwstr>
      </vt:variant>
      <vt:variant>
        <vt:i4>2031669</vt:i4>
      </vt:variant>
      <vt:variant>
        <vt:i4>863</vt:i4>
      </vt:variant>
      <vt:variant>
        <vt:i4>0</vt:i4>
      </vt:variant>
      <vt:variant>
        <vt:i4>5</vt:i4>
      </vt:variant>
      <vt:variant>
        <vt:lpwstr/>
      </vt:variant>
      <vt:variant>
        <vt:lpwstr>_Toc275873545</vt:lpwstr>
      </vt:variant>
      <vt:variant>
        <vt:i4>2031669</vt:i4>
      </vt:variant>
      <vt:variant>
        <vt:i4>857</vt:i4>
      </vt:variant>
      <vt:variant>
        <vt:i4>0</vt:i4>
      </vt:variant>
      <vt:variant>
        <vt:i4>5</vt:i4>
      </vt:variant>
      <vt:variant>
        <vt:lpwstr/>
      </vt:variant>
      <vt:variant>
        <vt:lpwstr>_Toc275873544</vt:lpwstr>
      </vt:variant>
      <vt:variant>
        <vt:i4>2031669</vt:i4>
      </vt:variant>
      <vt:variant>
        <vt:i4>851</vt:i4>
      </vt:variant>
      <vt:variant>
        <vt:i4>0</vt:i4>
      </vt:variant>
      <vt:variant>
        <vt:i4>5</vt:i4>
      </vt:variant>
      <vt:variant>
        <vt:lpwstr/>
      </vt:variant>
      <vt:variant>
        <vt:lpwstr>_Toc275873543</vt:lpwstr>
      </vt:variant>
      <vt:variant>
        <vt:i4>2031669</vt:i4>
      </vt:variant>
      <vt:variant>
        <vt:i4>845</vt:i4>
      </vt:variant>
      <vt:variant>
        <vt:i4>0</vt:i4>
      </vt:variant>
      <vt:variant>
        <vt:i4>5</vt:i4>
      </vt:variant>
      <vt:variant>
        <vt:lpwstr/>
      </vt:variant>
      <vt:variant>
        <vt:lpwstr>_Toc275873542</vt:lpwstr>
      </vt:variant>
      <vt:variant>
        <vt:i4>2031669</vt:i4>
      </vt:variant>
      <vt:variant>
        <vt:i4>839</vt:i4>
      </vt:variant>
      <vt:variant>
        <vt:i4>0</vt:i4>
      </vt:variant>
      <vt:variant>
        <vt:i4>5</vt:i4>
      </vt:variant>
      <vt:variant>
        <vt:lpwstr/>
      </vt:variant>
      <vt:variant>
        <vt:lpwstr>_Toc275873541</vt:lpwstr>
      </vt:variant>
      <vt:variant>
        <vt:i4>2031669</vt:i4>
      </vt:variant>
      <vt:variant>
        <vt:i4>833</vt:i4>
      </vt:variant>
      <vt:variant>
        <vt:i4>0</vt:i4>
      </vt:variant>
      <vt:variant>
        <vt:i4>5</vt:i4>
      </vt:variant>
      <vt:variant>
        <vt:lpwstr/>
      </vt:variant>
      <vt:variant>
        <vt:lpwstr>_Toc275873540</vt:lpwstr>
      </vt:variant>
      <vt:variant>
        <vt:i4>1572917</vt:i4>
      </vt:variant>
      <vt:variant>
        <vt:i4>827</vt:i4>
      </vt:variant>
      <vt:variant>
        <vt:i4>0</vt:i4>
      </vt:variant>
      <vt:variant>
        <vt:i4>5</vt:i4>
      </vt:variant>
      <vt:variant>
        <vt:lpwstr/>
      </vt:variant>
      <vt:variant>
        <vt:lpwstr>_Toc275873539</vt:lpwstr>
      </vt:variant>
      <vt:variant>
        <vt:i4>1572917</vt:i4>
      </vt:variant>
      <vt:variant>
        <vt:i4>821</vt:i4>
      </vt:variant>
      <vt:variant>
        <vt:i4>0</vt:i4>
      </vt:variant>
      <vt:variant>
        <vt:i4>5</vt:i4>
      </vt:variant>
      <vt:variant>
        <vt:lpwstr/>
      </vt:variant>
      <vt:variant>
        <vt:lpwstr>_Toc275873538</vt:lpwstr>
      </vt:variant>
      <vt:variant>
        <vt:i4>1572917</vt:i4>
      </vt:variant>
      <vt:variant>
        <vt:i4>815</vt:i4>
      </vt:variant>
      <vt:variant>
        <vt:i4>0</vt:i4>
      </vt:variant>
      <vt:variant>
        <vt:i4>5</vt:i4>
      </vt:variant>
      <vt:variant>
        <vt:lpwstr/>
      </vt:variant>
      <vt:variant>
        <vt:lpwstr>_Toc275873537</vt:lpwstr>
      </vt:variant>
      <vt:variant>
        <vt:i4>1572917</vt:i4>
      </vt:variant>
      <vt:variant>
        <vt:i4>809</vt:i4>
      </vt:variant>
      <vt:variant>
        <vt:i4>0</vt:i4>
      </vt:variant>
      <vt:variant>
        <vt:i4>5</vt:i4>
      </vt:variant>
      <vt:variant>
        <vt:lpwstr/>
      </vt:variant>
      <vt:variant>
        <vt:lpwstr>_Toc275873536</vt:lpwstr>
      </vt:variant>
      <vt:variant>
        <vt:i4>1572917</vt:i4>
      </vt:variant>
      <vt:variant>
        <vt:i4>803</vt:i4>
      </vt:variant>
      <vt:variant>
        <vt:i4>0</vt:i4>
      </vt:variant>
      <vt:variant>
        <vt:i4>5</vt:i4>
      </vt:variant>
      <vt:variant>
        <vt:lpwstr/>
      </vt:variant>
      <vt:variant>
        <vt:lpwstr>_Toc275873535</vt:lpwstr>
      </vt:variant>
      <vt:variant>
        <vt:i4>1572917</vt:i4>
      </vt:variant>
      <vt:variant>
        <vt:i4>797</vt:i4>
      </vt:variant>
      <vt:variant>
        <vt:i4>0</vt:i4>
      </vt:variant>
      <vt:variant>
        <vt:i4>5</vt:i4>
      </vt:variant>
      <vt:variant>
        <vt:lpwstr/>
      </vt:variant>
      <vt:variant>
        <vt:lpwstr>_Toc275873534</vt:lpwstr>
      </vt:variant>
      <vt:variant>
        <vt:i4>1572917</vt:i4>
      </vt:variant>
      <vt:variant>
        <vt:i4>791</vt:i4>
      </vt:variant>
      <vt:variant>
        <vt:i4>0</vt:i4>
      </vt:variant>
      <vt:variant>
        <vt:i4>5</vt:i4>
      </vt:variant>
      <vt:variant>
        <vt:lpwstr/>
      </vt:variant>
      <vt:variant>
        <vt:lpwstr>_Toc275873533</vt:lpwstr>
      </vt:variant>
      <vt:variant>
        <vt:i4>1572917</vt:i4>
      </vt:variant>
      <vt:variant>
        <vt:i4>785</vt:i4>
      </vt:variant>
      <vt:variant>
        <vt:i4>0</vt:i4>
      </vt:variant>
      <vt:variant>
        <vt:i4>5</vt:i4>
      </vt:variant>
      <vt:variant>
        <vt:lpwstr/>
      </vt:variant>
      <vt:variant>
        <vt:lpwstr>_Toc275873532</vt:lpwstr>
      </vt:variant>
      <vt:variant>
        <vt:i4>1572917</vt:i4>
      </vt:variant>
      <vt:variant>
        <vt:i4>779</vt:i4>
      </vt:variant>
      <vt:variant>
        <vt:i4>0</vt:i4>
      </vt:variant>
      <vt:variant>
        <vt:i4>5</vt:i4>
      </vt:variant>
      <vt:variant>
        <vt:lpwstr/>
      </vt:variant>
      <vt:variant>
        <vt:lpwstr>_Toc275873531</vt:lpwstr>
      </vt:variant>
      <vt:variant>
        <vt:i4>1572917</vt:i4>
      </vt:variant>
      <vt:variant>
        <vt:i4>773</vt:i4>
      </vt:variant>
      <vt:variant>
        <vt:i4>0</vt:i4>
      </vt:variant>
      <vt:variant>
        <vt:i4>5</vt:i4>
      </vt:variant>
      <vt:variant>
        <vt:lpwstr/>
      </vt:variant>
      <vt:variant>
        <vt:lpwstr>_Toc275873530</vt:lpwstr>
      </vt:variant>
      <vt:variant>
        <vt:i4>1638453</vt:i4>
      </vt:variant>
      <vt:variant>
        <vt:i4>767</vt:i4>
      </vt:variant>
      <vt:variant>
        <vt:i4>0</vt:i4>
      </vt:variant>
      <vt:variant>
        <vt:i4>5</vt:i4>
      </vt:variant>
      <vt:variant>
        <vt:lpwstr/>
      </vt:variant>
      <vt:variant>
        <vt:lpwstr>_Toc275873529</vt:lpwstr>
      </vt:variant>
      <vt:variant>
        <vt:i4>1638453</vt:i4>
      </vt:variant>
      <vt:variant>
        <vt:i4>761</vt:i4>
      </vt:variant>
      <vt:variant>
        <vt:i4>0</vt:i4>
      </vt:variant>
      <vt:variant>
        <vt:i4>5</vt:i4>
      </vt:variant>
      <vt:variant>
        <vt:lpwstr/>
      </vt:variant>
      <vt:variant>
        <vt:lpwstr>_Toc275873528</vt:lpwstr>
      </vt:variant>
      <vt:variant>
        <vt:i4>1638453</vt:i4>
      </vt:variant>
      <vt:variant>
        <vt:i4>755</vt:i4>
      </vt:variant>
      <vt:variant>
        <vt:i4>0</vt:i4>
      </vt:variant>
      <vt:variant>
        <vt:i4>5</vt:i4>
      </vt:variant>
      <vt:variant>
        <vt:lpwstr/>
      </vt:variant>
      <vt:variant>
        <vt:lpwstr>_Toc275873527</vt:lpwstr>
      </vt:variant>
      <vt:variant>
        <vt:i4>1638453</vt:i4>
      </vt:variant>
      <vt:variant>
        <vt:i4>749</vt:i4>
      </vt:variant>
      <vt:variant>
        <vt:i4>0</vt:i4>
      </vt:variant>
      <vt:variant>
        <vt:i4>5</vt:i4>
      </vt:variant>
      <vt:variant>
        <vt:lpwstr/>
      </vt:variant>
      <vt:variant>
        <vt:lpwstr>_Toc275873526</vt:lpwstr>
      </vt:variant>
      <vt:variant>
        <vt:i4>1638453</vt:i4>
      </vt:variant>
      <vt:variant>
        <vt:i4>743</vt:i4>
      </vt:variant>
      <vt:variant>
        <vt:i4>0</vt:i4>
      </vt:variant>
      <vt:variant>
        <vt:i4>5</vt:i4>
      </vt:variant>
      <vt:variant>
        <vt:lpwstr/>
      </vt:variant>
      <vt:variant>
        <vt:lpwstr>_Toc275873525</vt:lpwstr>
      </vt:variant>
      <vt:variant>
        <vt:i4>1638453</vt:i4>
      </vt:variant>
      <vt:variant>
        <vt:i4>737</vt:i4>
      </vt:variant>
      <vt:variant>
        <vt:i4>0</vt:i4>
      </vt:variant>
      <vt:variant>
        <vt:i4>5</vt:i4>
      </vt:variant>
      <vt:variant>
        <vt:lpwstr/>
      </vt:variant>
      <vt:variant>
        <vt:lpwstr>_Toc275873524</vt:lpwstr>
      </vt:variant>
      <vt:variant>
        <vt:i4>1638453</vt:i4>
      </vt:variant>
      <vt:variant>
        <vt:i4>731</vt:i4>
      </vt:variant>
      <vt:variant>
        <vt:i4>0</vt:i4>
      </vt:variant>
      <vt:variant>
        <vt:i4>5</vt:i4>
      </vt:variant>
      <vt:variant>
        <vt:lpwstr/>
      </vt:variant>
      <vt:variant>
        <vt:lpwstr>_Toc275873523</vt:lpwstr>
      </vt:variant>
      <vt:variant>
        <vt:i4>1638453</vt:i4>
      </vt:variant>
      <vt:variant>
        <vt:i4>725</vt:i4>
      </vt:variant>
      <vt:variant>
        <vt:i4>0</vt:i4>
      </vt:variant>
      <vt:variant>
        <vt:i4>5</vt:i4>
      </vt:variant>
      <vt:variant>
        <vt:lpwstr/>
      </vt:variant>
      <vt:variant>
        <vt:lpwstr>_Toc275873522</vt:lpwstr>
      </vt:variant>
      <vt:variant>
        <vt:i4>1638453</vt:i4>
      </vt:variant>
      <vt:variant>
        <vt:i4>719</vt:i4>
      </vt:variant>
      <vt:variant>
        <vt:i4>0</vt:i4>
      </vt:variant>
      <vt:variant>
        <vt:i4>5</vt:i4>
      </vt:variant>
      <vt:variant>
        <vt:lpwstr/>
      </vt:variant>
      <vt:variant>
        <vt:lpwstr>_Toc275873521</vt:lpwstr>
      </vt:variant>
      <vt:variant>
        <vt:i4>1638453</vt:i4>
      </vt:variant>
      <vt:variant>
        <vt:i4>713</vt:i4>
      </vt:variant>
      <vt:variant>
        <vt:i4>0</vt:i4>
      </vt:variant>
      <vt:variant>
        <vt:i4>5</vt:i4>
      </vt:variant>
      <vt:variant>
        <vt:lpwstr/>
      </vt:variant>
      <vt:variant>
        <vt:lpwstr>_Toc275873520</vt:lpwstr>
      </vt:variant>
      <vt:variant>
        <vt:i4>1703989</vt:i4>
      </vt:variant>
      <vt:variant>
        <vt:i4>707</vt:i4>
      </vt:variant>
      <vt:variant>
        <vt:i4>0</vt:i4>
      </vt:variant>
      <vt:variant>
        <vt:i4>5</vt:i4>
      </vt:variant>
      <vt:variant>
        <vt:lpwstr/>
      </vt:variant>
      <vt:variant>
        <vt:lpwstr>_Toc275873519</vt:lpwstr>
      </vt:variant>
      <vt:variant>
        <vt:i4>1703989</vt:i4>
      </vt:variant>
      <vt:variant>
        <vt:i4>701</vt:i4>
      </vt:variant>
      <vt:variant>
        <vt:i4>0</vt:i4>
      </vt:variant>
      <vt:variant>
        <vt:i4>5</vt:i4>
      </vt:variant>
      <vt:variant>
        <vt:lpwstr/>
      </vt:variant>
      <vt:variant>
        <vt:lpwstr>_Toc275873518</vt:lpwstr>
      </vt:variant>
      <vt:variant>
        <vt:i4>1703989</vt:i4>
      </vt:variant>
      <vt:variant>
        <vt:i4>695</vt:i4>
      </vt:variant>
      <vt:variant>
        <vt:i4>0</vt:i4>
      </vt:variant>
      <vt:variant>
        <vt:i4>5</vt:i4>
      </vt:variant>
      <vt:variant>
        <vt:lpwstr/>
      </vt:variant>
      <vt:variant>
        <vt:lpwstr>_Toc275873517</vt:lpwstr>
      </vt:variant>
      <vt:variant>
        <vt:i4>1703989</vt:i4>
      </vt:variant>
      <vt:variant>
        <vt:i4>689</vt:i4>
      </vt:variant>
      <vt:variant>
        <vt:i4>0</vt:i4>
      </vt:variant>
      <vt:variant>
        <vt:i4>5</vt:i4>
      </vt:variant>
      <vt:variant>
        <vt:lpwstr/>
      </vt:variant>
      <vt:variant>
        <vt:lpwstr>_Toc275873516</vt:lpwstr>
      </vt:variant>
      <vt:variant>
        <vt:i4>1703989</vt:i4>
      </vt:variant>
      <vt:variant>
        <vt:i4>683</vt:i4>
      </vt:variant>
      <vt:variant>
        <vt:i4>0</vt:i4>
      </vt:variant>
      <vt:variant>
        <vt:i4>5</vt:i4>
      </vt:variant>
      <vt:variant>
        <vt:lpwstr/>
      </vt:variant>
      <vt:variant>
        <vt:lpwstr>_Toc275873515</vt:lpwstr>
      </vt:variant>
      <vt:variant>
        <vt:i4>1703989</vt:i4>
      </vt:variant>
      <vt:variant>
        <vt:i4>677</vt:i4>
      </vt:variant>
      <vt:variant>
        <vt:i4>0</vt:i4>
      </vt:variant>
      <vt:variant>
        <vt:i4>5</vt:i4>
      </vt:variant>
      <vt:variant>
        <vt:lpwstr/>
      </vt:variant>
      <vt:variant>
        <vt:lpwstr>_Toc275873514</vt:lpwstr>
      </vt:variant>
      <vt:variant>
        <vt:i4>1703989</vt:i4>
      </vt:variant>
      <vt:variant>
        <vt:i4>671</vt:i4>
      </vt:variant>
      <vt:variant>
        <vt:i4>0</vt:i4>
      </vt:variant>
      <vt:variant>
        <vt:i4>5</vt:i4>
      </vt:variant>
      <vt:variant>
        <vt:lpwstr/>
      </vt:variant>
      <vt:variant>
        <vt:lpwstr>_Toc275873513</vt:lpwstr>
      </vt:variant>
      <vt:variant>
        <vt:i4>1703989</vt:i4>
      </vt:variant>
      <vt:variant>
        <vt:i4>665</vt:i4>
      </vt:variant>
      <vt:variant>
        <vt:i4>0</vt:i4>
      </vt:variant>
      <vt:variant>
        <vt:i4>5</vt:i4>
      </vt:variant>
      <vt:variant>
        <vt:lpwstr/>
      </vt:variant>
      <vt:variant>
        <vt:lpwstr>_Toc275873512</vt:lpwstr>
      </vt:variant>
      <vt:variant>
        <vt:i4>1703989</vt:i4>
      </vt:variant>
      <vt:variant>
        <vt:i4>659</vt:i4>
      </vt:variant>
      <vt:variant>
        <vt:i4>0</vt:i4>
      </vt:variant>
      <vt:variant>
        <vt:i4>5</vt:i4>
      </vt:variant>
      <vt:variant>
        <vt:lpwstr/>
      </vt:variant>
      <vt:variant>
        <vt:lpwstr>_Toc275873511</vt:lpwstr>
      </vt:variant>
      <vt:variant>
        <vt:i4>1703989</vt:i4>
      </vt:variant>
      <vt:variant>
        <vt:i4>653</vt:i4>
      </vt:variant>
      <vt:variant>
        <vt:i4>0</vt:i4>
      </vt:variant>
      <vt:variant>
        <vt:i4>5</vt:i4>
      </vt:variant>
      <vt:variant>
        <vt:lpwstr/>
      </vt:variant>
      <vt:variant>
        <vt:lpwstr>_Toc275873510</vt:lpwstr>
      </vt:variant>
      <vt:variant>
        <vt:i4>1769525</vt:i4>
      </vt:variant>
      <vt:variant>
        <vt:i4>647</vt:i4>
      </vt:variant>
      <vt:variant>
        <vt:i4>0</vt:i4>
      </vt:variant>
      <vt:variant>
        <vt:i4>5</vt:i4>
      </vt:variant>
      <vt:variant>
        <vt:lpwstr/>
      </vt:variant>
      <vt:variant>
        <vt:lpwstr>_Toc275873509</vt:lpwstr>
      </vt:variant>
      <vt:variant>
        <vt:i4>1769525</vt:i4>
      </vt:variant>
      <vt:variant>
        <vt:i4>641</vt:i4>
      </vt:variant>
      <vt:variant>
        <vt:i4>0</vt:i4>
      </vt:variant>
      <vt:variant>
        <vt:i4>5</vt:i4>
      </vt:variant>
      <vt:variant>
        <vt:lpwstr/>
      </vt:variant>
      <vt:variant>
        <vt:lpwstr>_Toc275873508</vt:lpwstr>
      </vt:variant>
      <vt:variant>
        <vt:i4>1769525</vt:i4>
      </vt:variant>
      <vt:variant>
        <vt:i4>635</vt:i4>
      </vt:variant>
      <vt:variant>
        <vt:i4>0</vt:i4>
      </vt:variant>
      <vt:variant>
        <vt:i4>5</vt:i4>
      </vt:variant>
      <vt:variant>
        <vt:lpwstr/>
      </vt:variant>
      <vt:variant>
        <vt:lpwstr>_Toc275873507</vt:lpwstr>
      </vt:variant>
      <vt:variant>
        <vt:i4>1769525</vt:i4>
      </vt:variant>
      <vt:variant>
        <vt:i4>629</vt:i4>
      </vt:variant>
      <vt:variant>
        <vt:i4>0</vt:i4>
      </vt:variant>
      <vt:variant>
        <vt:i4>5</vt:i4>
      </vt:variant>
      <vt:variant>
        <vt:lpwstr/>
      </vt:variant>
      <vt:variant>
        <vt:lpwstr>_Toc275873506</vt:lpwstr>
      </vt:variant>
      <vt:variant>
        <vt:i4>1769525</vt:i4>
      </vt:variant>
      <vt:variant>
        <vt:i4>623</vt:i4>
      </vt:variant>
      <vt:variant>
        <vt:i4>0</vt:i4>
      </vt:variant>
      <vt:variant>
        <vt:i4>5</vt:i4>
      </vt:variant>
      <vt:variant>
        <vt:lpwstr/>
      </vt:variant>
      <vt:variant>
        <vt:lpwstr>_Toc275873505</vt:lpwstr>
      </vt:variant>
      <vt:variant>
        <vt:i4>1769525</vt:i4>
      </vt:variant>
      <vt:variant>
        <vt:i4>617</vt:i4>
      </vt:variant>
      <vt:variant>
        <vt:i4>0</vt:i4>
      </vt:variant>
      <vt:variant>
        <vt:i4>5</vt:i4>
      </vt:variant>
      <vt:variant>
        <vt:lpwstr/>
      </vt:variant>
      <vt:variant>
        <vt:lpwstr>_Toc275873504</vt:lpwstr>
      </vt:variant>
      <vt:variant>
        <vt:i4>1769525</vt:i4>
      </vt:variant>
      <vt:variant>
        <vt:i4>611</vt:i4>
      </vt:variant>
      <vt:variant>
        <vt:i4>0</vt:i4>
      </vt:variant>
      <vt:variant>
        <vt:i4>5</vt:i4>
      </vt:variant>
      <vt:variant>
        <vt:lpwstr/>
      </vt:variant>
      <vt:variant>
        <vt:lpwstr>_Toc275873503</vt:lpwstr>
      </vt:variant>
      <vt:variant>
        <vt:i4>1769525</vt:i4>
      </vt:variant>
      <vt:variant>
        <vt:i4>605</vt:i4>
      </vt:variant>
      <vt:variant>
        <vt:i4>0</vt:i4>
      </vt:variant>
      <vt:variant>
        <vt:i4>5</vt:i4>
      </vt:variant>
      <vt:variant>
        <vt:lpwstr/>
      </vt:variant>
      <vt:variant>
        <vt:lpwstr>_Toc275873502</vt:lpwstr>
      </vt:variant>
      <vt:variant>
        <vt:i4>1769525</vt:i4>
      </vt:variant>
      <vt:variant>
        <vt:i4>599</vt:i4>
      </vt:variant>
      <vt:variant>
        <vt:i4>0</vt:i4>
      </vt:variant>
      <vt:variant>
        <vt:i4>5</vt:i4>
      </vt:variant>
      <vt:variant>
        <vt:lpwstr/>
      </vt:variant>
      <vt:variant>
        <vt:lpwstr>_Toc275873501</vt:lpwstr>
      </vt:variant>
      <vt:variant>
        <vt:i4>1769525</vt:i4>
      </vt:variant>
      <vt:variant>
        <vt:i4>593</vt:i4>
      </vt:variant>
      <vt:variant>
        <vt:i4>0</vt:i4>
      </vt:variant>
      <vt:variant>
        <vt:i4>5</vt:i4>
      </vt:variant>
      <vt:variant>
        <vt:lpwstr/>
      </vt:variant>
      <vt:variant>
        <vt:lpwstr>_Toc275873500</vt:lpwstr>
      </vt:variant>
      <vt:variant>
        <vt:i4>1179700</vt:i4>
      </vt:variant>
      <vt:variant>
        <vt:i4>587</vt:i4>
      </vt:variant>
      <vt:variant>
        <vt:i4>0</vt:i4>
      </vt:variant>
      <vt:variant>
        <vt:i4>5</vt:i4>
      </vt:variant>
      <vt:variant>
        <vt:lpwstr/>
      </vt:variant>
      <vt:variant>
        <vt:lpwstr>_Toc275873499</vt:lpwstr>
      </vt:variant>
      <vt:variant>
        <vt:i4>1179700</vt:i4>
      </vt:variant>
      <vt:variant>
        <vt:i4>581</vt:i4>
      </vt:variant>
      <vt:variant>
        <vt:i4>0</vt:i4>
      </vt:variant>
      <vt:variant>
        <vt:i4>5</vt:i4>
      </vt:variant>
      <vt:variant>
        <vt:lpwstr/>
      </vt:variant>
      <vt:variant>
        <vt:lpwstr>_Toc275873498</vt:lpwstr>
      </vt:variant>
      <vt:variant>
        <vt:i4>1179700</vt:i4>
      </vt:variant>
      <vt:variant>
        <vt:i4>575</vt:i4>
      </vt:variant>
      <vt:variant>
        <vt:i4>0</vt:i4>
      </vt:variant>
      <vt:variant>
        <vt:i4>5</vt:i4>
      </vt:variant>
      <vt:variant>
        <vt:lpwstr/>
      </vt:variant>
      <vt:variant>
        <vt:lpwstr>_Toc275873497</vt:lpwstr>
      </vt:variant>
      <vt:variant>
        <vt:i4>1179700</vt:i4>
      </vt:variant>
      <vt:variant>
        <vt:i4>569</vt:i4>
      </vt:variant>
      <vt:variant>
        <vt:i4>0</vt:i4>
      </vt:variant>
      <vt:variant>
        <vt:i4>5</vt:i4>
      </vt:variant>
      <vt:variant>
        <vt:lpwstr/>
      </vt:variant>
      <vt:variant>
        <vt:lpwstr>_Toc275873496</vt:lpwstr>
      </vt:variant>
      <vt:variant>
        <vt:i4>1179700</vt:i4>
      </vt:variant>
      <vt:variant>
        <vt:i4>563</vt:i4>
      </vt:variant>
      <vt:variant>
        <vt:i4>0</vt:i4>
      </vt:variant>
      <vt:variant>
        <vt:i4>5</vt:i4>
      </vt:variant>
      <vt:variant>
        <vt:lpwstr/>
      </vt:variant>
      <vt:variant>
        <vt:lpwstr>_Toc275873495</vt:lpwstr>
      </vt:variant>
      <vt:variant>
        <vt:i4>1179700</vt:i4>
      </vt:variant>
      <vt:variant>
        <vt:i4>557</vt:i4>
      </vt:variant>
      <vt:variant>
        <vt:i4>0</vt:i4>
      </vt:variant>
      <vt:variant>
        <vt:i4>5</vt:i4>
      </vt:variant>
      <vt:variant>
        <vt:lpwstr/>
      </vt:variant>
      <vt:variant>
        <vt:lpwstr>_Toc275873494</vt:lpwstr>
      </vt:variant>
      <vt:variant>
        <vt:i4>1179700</vt:i4>
      </vt:variant>
      <vt:variant>
        <vt:i4>551</vt:i4>
      </vt:variant>
      <vt:variant>
        <vt:i4>0</vt:i4>
      </vt:variant>
      <vt:variant>
        <vt:i4>5</vt:i4>
      </vt:variant>
      <vt:variant>
        <vt:lpwstr/>
      </vt:variant>
      <vt:variant>
        <vt:lpwstr>_Toc275873493</vt:lpwstr>
      </vt:variant>
      <vt:variant>
        <vt:i4>1179700</vt:i4>
      </vt:variant>
      <vt:variant>
        <vt:i4>545</vt:i4>
      </vt:variant>
      <vt:variant>
        <vt:i4>0</vt:i4>
      </vt:variant>
      <vt:variant>
        <vt:i4>5</vt:i4>
      </vt:variant>
      <vt:variant>
        <vt:lpwstr/>
      </vt:variant>
      <vt:variant>
        <vt:lpwstr>_Toc275873492</vt:lpwstr>
      </vt:variant>
      <vt:variant>
        <vt:i4>1179700</vt:i4>
      </vt:variant>
      <vt:variant>
        <vt:i4>539</vt:i4>
      </vt:variant>
      <vt:variant>
        <vt:i4>0</vt:i4>
      </vt:variant>
      <vt:variant>
        <vt:i4>5</vt:i4>
      </vt:variant>
      <vt:variant>
        <vt:lpwstr/>
      </vt:variant>
      <vt:variant>
        <vt:lpwstr>_Toc275873491</vt:lpwstr>
      </vt:variant>
      <vt:variant>
        <vt:i4>1179700</vt:i4>
      </vt:variant>
      <vt:variant>
        <vt:i4>533</vt:i4>
      </vt:variant>
      <vt:variant>
        <vt:i4>0</vt:i4>
      </vt:variant>
      <vt:variant>
        <vt:i4>5</vt:i4>
      </vt:variant>
      <vt:variant>
        <vt:lpwstr/>
      </vt:variant>
      <vt:variant>
        <vt:lpwstr>_Toc275873490</vt:lpwstr>
      </vt:variant>
      <vt:variant>
        <vt:i4>1245236</vt:i4>
      </vt:variant>
      <vt:variant>
        <vt:i4>527</vt:i4>
      </vt:variant>
      <vt:variant>
        <vt:i4>0</vt:i4>
      </vt:variant>
      <vt:variant>
        <vt:i4>5</vt:i4>
      </vt:variant>
      <vt:variant>
        <vt:lpwstr/>
      </vt:variant>
      <vt:variant>
        <vt:lpwstr>_Toc275873489</vt:lpwstr>
      </vt:variant>
      <vt:variant>
        <vt:i4>1245236</vt:i4>
      </vt:variant>
      <vt:variant>
        <vt:i4>521</vt:i4>
      </vt:variant>
      <vt:variant>
        <vt:i4>0</vt:i4>
      </vt:variant>
      <vt:variant>
        <vt:i4>5</vt:i4>
      </vt:variant>
      <vt:variant>
        <vt:lpwstr/>
      </vt:variant>
      <vt:variant>
        <vt:lpwstr>_Toc275873488</vt:lpwstr>
      </vt:variant>
      <vt:variant>
        <vt:i4>1245236</vt:i4>
      </vt:variant>
      <vt:variant>
        <vt:i4>515</vt:i4>
      </vt:variant>
      <vt:variant>
        <vt:i4>0</vt:i4>
      </vt:variant>
      <vt:variant>
        <vt:i4>5</vt:i4>
      </vt:variant>
      <vt:variant>
        <vt:lpwstr/>
      </vt:variant>
      <vt:variant>
        <vt:lpwstr>_Toc275873487</vt:lpwstr>
      </vt:variant>
      <vt:variant>
        <vt:i4>1245236</vt:i4>
      </vt:variant>
      <vt:variant>
        <vt:i4>509</vt:i4>
      </vt:variant>
      <vt:variant>
        <vt:i4>0</vt:i4>
      </vt:variant>
      <vt:variant>
        <vt:i4>5</vt:i4>
      </vt:variant>
      <vt:variant>
        <vt:lpwstr/>
      </vt:variant>
      <vt:variant>
        <vt:lpwstr>_Toc275873486</vt:lpwstr>
      </vt:variant>
      <vt:variant>
        <vt:i4>1245236</vt:i4>
      </vt:variant>
      <vt:variant>
        <vt:i4>503</vt:i4>
      </vt:variant>
      <vt:variant>
        <vt:i4>0</vt:i4>
      </vt:variant>
      <vt:variant>
        <vt:i4>5</vt:i4>
      </vt:variant>
      <vt:variant>
        <vt:lpwstr/>
      </vt:variant>
      <vt:variant>
        <vt:lpwstr>_Toc275873485</vt:lpwstr>
      </vt:variant>
      <vt:variant>
        <vt:i4>1245236</vt:i4>
      </vt:variant>
      <vt:variant>
        <vt:i4>497</vt:i4>
      </vt:variant>
      <vt:variant>
        <vt:i4>0</vt:i4>
      </vt:variant>
      <vt:variant>
        <vt:i4>5</vt:i4>
      </vt:variant>
      <vt:variant>
        <vt:lpwstr/>
      </vt:variant>
      <vt:variant>
        <vt:lpwstr>_Toc275873484</vt:lpwstr>
      </vt:variant>
      <vt:variant>
        <vt:i4>1245236</vt:i4>
      </vt:variant>
      <vt:variant>
        <vt:i4>491</vt:i4>
      </vt:variant>
      <vt:variant>
        <vt:i4>0</vt:i4>
      </vt:variant>
      <vt:variant>
        <vt:i4>5</vt:i4>
      </vt:variant>
      <vt:variant>
        <vt:lpwstr/>
      </vt:variant>
      <vt:variant>
        <vt:lpwstr>_Toc275873483</vt:lpwstr>
      </vt:variant>
      <vt:variant>
        <vt:i4>1245236</vt:i4>
      </vt:variant>
      <vt:variant>
        <vt:i4>485</vt:i4>
      </vt:variant>
      <vt:variant>
        <vt:i4>0</vt:i4>
      </vt:variant>
      <vt:variant>
        <vt:i4>5</vt:i4>
      </vt:variant>
      <vt:variant>
        <vt:lpwstr/>
      </vt:variant>
      <vt:variant>
        <vt:lpwstr>_Toc275873482</vt:lpwstr>
      </vt:variant>
      <vt:variant>
        <vt:i4>1245236</vt:i4>
      </vt:variant>
      <vt:variant>
        <vt:i4>479</vt:i4>
      </vt:variant>
      <vt:variant>
        <vt:i4>0</vt:i4>
      </vt:variant>
      <vt:variant>
        <vt:i4>5</vt:i4>
      </vt:variant>
      <vt:variant>
        <vt:lpwstr/>
      </vt:variant>
      <vt:variant>
        <vt:lpwstr>_Toc275873481</vt:lpwstr>
      </vt:variant>
      <vt:variant>
        <vt:i4>1245236</vt:i4>
      </vt:variant>
      <vt:variant>
        <vt:i4>473</vt:i4>
      </vt:variant>
      <vt:variant>
        <vt:i4>0</vt:i4>
      </vt:variant>
      <vt:variant>
        <vt:i4>5</vt:i4>
      </vt:variant>
      <vt:variant>
        <vt:lpwstr/>
      </vt:variant>
      <vt:variant>
        <vt:lpwstr>_Toc275873480</vt:lpwstr>
      </vt:variant>
      <vt:variant>
        <vt:i4>1835060</vt:i4>
      </vt:variant>
      <vt:variant>
        <vt:i4>467</vt:i4>
      </vt:variant>
      <vt:variant>
        <vt:i4>0</vt:i4>
      </vt:variant>
      <vt:variant>
        <vt:i4>5</vt:i4>
      </vt:variant>
      <vt:variant>
        <vt:lpwstr/>
      </vt:variant>
      <vt:variant>
        <vt:lpwstr>_Toc275873479</vt:lpwstr>
      </vt:variant>
      <vt:variant>
        <vt:i4>1835060</vt:i4>
      </vt:variant>
      <vt:variant>
        <vt:i4>461</vt:i4>
      </vt:variant>
      <vt:variant>
        <vt:i4>0</vt:i4>
      </vt:variant>
      <vt:variant>
        <vt:i4>5</vt:i4>
      </vt:variant>
      <vt:variant>
        <vt:lpwstr/>
      </vt:variant>
      <vt:variant>
        <vt:lpwstr>_Toc275873478</vt:lpwstr>
      </vt:variant>
      <vt:variant>
        <vt:i4>1835060</vt:i4>
      </vt:variant>
      <vt:variant>
        <vt:i4>455</vt:i4>
      </vt:variant>
      <vt:variant>
        <vt:i4>0</vt:i4>
      </vt:variant>
      <vt:variant>
        <vt:i4>5</vt:i4>
      </vt:variant>
      <vt:variant>
        <vt:lpwstr/>
      </vt:variant>
      <vt:variant>
        <vt:lpwstr>_Toc275873477</vt:lpwstr>
      </vt:variant>
      <vt:variant>
        <vt:i4>1835060</vt:i4>
      </vt:variant>
      <vt:variant>
        <vt:i4>449</vt:i4>
      </vt:variant>
      <vt:variant>
        <vt:i4>0</vt:i4>
      </vt:variant>
      <vt:variant>
        <vt:i4>5</vt:i4>
      </vt:variant>
      <vt:variant>
        <vt:lpwstr/>
      </vt:variant>
      <vt:variant>
        <vt:lpwstr>_Toc275873476</vt:lpwstr>
      </vt:variant>
      <vt:variant>
        <vt:i4>1835060</vt:i4>
      </vt:variant>
      <vt:variant>
        <vt:i4>443</vt:i4>
      </vt:variant>
      <vt:variant>
        <vt:i4>0</vt:i4>
      </vt:variant>
      <vt:variant>
        <vt:i4>5</vt:i4>
      </vt:variant>
      <vt:variant>
        <vt:lpwstr/>
      </vt:variant>
      <vt:variant>
        <vt:lpwstr>_Toc275873475</vt:lpwstr>
      </vt:variant>
      <vt:variant>
        <vt:i4>1835060</vt:i4>
      </vt:variant>
      <vt:variant>
        <vt:i4>437</vt:i4>
      </vt:variant>
      <vt:variant>
        <vt:i4>0</vt:i4>
      </vt:variant>
      <vt:variant>
        <vt:i4>5</vt:i4>
      </vt:variant>
      <vt:variant>
        <vt:lpwstr/>
      </vt:variant>
      <vt:variant>
        <vt:lpwstr>_Toc275873474</vt:lpwstr>
      </vt:variant>
      <vt:variant>
        <vt:i4>1835060</vt:i4>
      </vt:variant>
      <vt:variant>
        <vt:i4>431</vt:i4>
      </vt:variant>
      <vt:variant>
        <vt:i4>0</vt:i4>
      </vt:variant>
      <vt:variant>
        <vt:i4>5</vt:i4>
      </vt:variant>
      <vt:variant>
        <vt:lpwstr/>
      </vt:variant>
      <vt:variant>
        <vt:lpwstr>_Toc275873473</vt:lpwstr>
      </vt:variant>
      <vt:variant>
        <vt:i4>1835060</vt:i4>
      </vt:variant>
      <vt:variant>
        <vt:i4>425</vt:i4>
      </vt:variant>
      <vt:variant>
        <vt:i4>0</vt:i4>
      </vt:variant>
      <vt:variant>
        <vt:i4>5</vt:i4>
      </vt:variant>
      <vt:variant>
        <vt:lpwstr/>
      </vt:variant>
      <vt:variant>
        <vt:lpwstr>_Toc275873472</vt:lpwstr>
      </vt:variant>
      <vt:variant>
        <vt:i4>1835060</vt:i4>
      </vt:variant>
      <vt:variant>
        <vt:i4>419</vt:i4>
      </vt:variant>
      <vt:variant>
        <vt:i4>0</vt:i4>
      </vt:variant>
      <vt:variant>
        <vt:i4>5</vt:i4>
      </vt:variant>
      <vt:variant>
        <vt:lpwstr/>
      </vt:variant>
      <vt:variant>
        <vt:lpwstr>_Toc275873471</vt:lpwstr>
      </vt:variant>
      <vt:variant>
        <vt:i4>1835060</vt:i4>
      </vt:variant>
      <vt:variant>
        <vt:i4>413</vt:i4>
      </vt:variant>
      <vt:variant>
        <vt:i4>0</vt:i4>
      </vt:variant>
      <vt:variant>
        <vt:i4>5</vt:i4>
      </vt:variant>
      <vt:variant>
        <vt:lpwstr/>
      </vt:variant>
      <vt:variant>
        <vt:lpwstr>_Toc275873470</vt:lpwstr>
      </vt:variant>
      <vt:variant>
        <vt:i4>1900596</vt:i4>
      </vt:variant>
      <vt:variant>
        <vt:i4>407</vt:i4>
      </vt:variant>
      <vt:variant>
        <vt:i4>0</vt:i4>
      </vt:variant>
      <vt:variant>
        <vt:i4>5</vt:i4>
      </vt:variant>
      <vt:variant>
        <vt:lpwstr/>
      </vt:variant>
      <vt:variant>
        <vt:lpwstr>_Toc275873469</vt:lpwstr>
      </vt:variant>
      <vt:variant>
        <vt:i4>1900596</vt:i4>
      </vt:variant>
      <vt:variant>
        <vt:i4>401</vt:i4>
      </vt:variant>
      <vt:variant>
        <vt:i4>0</vt:i4>
      </vt:variant>
      <vt:variant>
        <vt:i4>5</vt:i4>
      </vt:variant>
      <vt:variant>
        <vt:lpwstr/>
      </vt:variant>
      <vt:variant>
        <vt:lpwstr>_Toc275873468</vt:lpwstr>
      </vt:variant>
      <vt:variant>
        <vt:i4>1900596</vt:i4>
      </vt:variant>
      <vt:variant>
        <vt:i4>395</vt:i4>
      </vt:variant>
      <vt:variant>
        <vt:i4>0</vt:i4>
      </vt:variant>
      <vt:variant>
        <vt:i4>5</vt:i4>
      </vt:variant>
      <vt:variant>
        <vt:lpwstr/>
      </vt:variant>
      <vt:variant>
        <vt:lpwstr>_Toc275873467</vt:lpwstr>
      </vt:variant>
      <vt:variant>
        <vt:i4>1900596</vt:i4>
      </vt:variant>
      <vt:variant>
        <vt:i4>389</vt:i4>
      </vt:variant>
      <vt:variant>
        <vt:i4>0</vt:i4>
      </vt:variant>
      <vt:variant>
        <vt:i4>5</vt:i4>
      </vt:variant>
      <vt:variant>
        <vt:lpwstr/>
      </vt:variant>
      <vt:variant>
        <vt:lpwstr>_Toc275873466</vt:lpwstr>
      </vt:variant>
      <vt:variant>
        <vt:i4>1900596</vt:i4>
      </vt:variant>
      <vt:variant>
        <vt:i4>383</vt:i4>
      </vt:variant>
      <vt:variant>
        <vt:i4>0</vt:i4>
      </vt:variant>
      <vt:variant>
        <vt:i4>5</vt:i4>
      </vt:variant>
      <vt:variant>
        <vt:lpwstr/>
      </vt:variant>
      <vt:variant>
        <vt:lpwstr>_Toc275873465</vt:lpwstr>
      </vt:variant>
      <vt:variant>
        <vt:i4>1900596</vt:i4>
      </vt:variant>
      <vt:variant>
        <vt:i4>377</vt:i4>
      </vt:variant>
      <vt:variant>
        <vt:i4>0</vt:i4>
      </vt:variant>
      <vt:variant>
        <vt:i4>5</vt:i4>
      </vt:variant>
      <vt:variant>
        <vt:lpwstr/>
      </vt:variant>
      <vt:variant>
        <vt:lpwstr>_Toc275873464</vt:lpwstr>
      </vt:variant>
      <vt:variant>
        <vt:i4>1900596</vt:i4>
      </vt:variant>
      <vt:variant>
        <vt:i4>371</vt:i4>
      </vt:variant>
      <vt:variant>
        <vt:i4>0</vt:i4>
      </vt:variant>
      <vt:variant>
        <vt:i4>5</vt:i4>
      </vt:variant>
      <vt:variant>
        <vt:lpwstr/>
      </vt:variant>
      <vt:variant>
        <vt:lpwstr>_Toc275873463</vt:lpwstr>
      </vt:variant>
      <vt:variant>
        <vt:i4>1900596</vt:i4>
      </vt:variant>
      <vt:variant>
        <vt:i4>365</vt:i4>
      </vt:variant>
      <vt:variant>
        <vt:i4>0</vt:i4>
      </vt:variant>
      <vt:variant>
        <vt:i4>5</vt:i4>
      </vt:variant>
      <vt:variant>
        <vt:lpwstr/>
      </vt:variant>
      <vt:variant>
        <vt:lpwstr>_Toc275873462</vt:lpwstr>
      </vt:variant>
      <vt:variant>
        <vt:i4>1900596</vt:i4>
      </vt:variant>
      <vt:variant>
        <vt:i4>359</vt:i4>
      </vt:variant>
      <vt:variant>
        <vt:i4>0</vt:i4>
      </vt:variant>
      <vt:variant>
        <vt:i4>5</vt:i4>
      </vt:variant>
      <vt:variant>
        <vt:lpwstr/>
      </vt:variant>
      <vt:variant>
        <vt:lpwstr>_Toc275873461</vt:lpwstr>
      </vt:variant>
      <vt:variant>
        <vt:i4>1900596</vt:i4>
      </vt:variant>
      <vt:variant>
        <vt:i4>353</vt:i4>
      </vt:variant>
      <vt:variant>
        <vt:i4>0</vt:i4>
      </vt:variant>
      <vt:variant>
        <vt:i4>5</vt:i4>
      </vt:variant>
      <vt:variant>
        <vt:lpwstr/>
      </vt:variant>
      <vt:variant>
        <vt:lpwstr>_Toc275873460</vt:lpwstr>
      </vt:variant>
      <vt:variant>
        <vt:i4>1966132</vt:i4>
      </vt:variant>
      <vt:variant>
        <vt:i4>347</vt:i4>
      </vt:variant>
      <vt:variant>
        <vt:i4>0</vt:i4>
      </vt:variant>
      <vt:variant>
        <vt:i4>5</vt:i4>
      </vt:variant>
      <vt:variant>
        <vt:lpwstr/>
      </vt:variant>
      <vt:variant>
        <vt:lpwstr>_Toc275873459</vt:lpwstr>
      </vt:variant>
      <vt:variant>
        <vt:i4>1966132</vt:i4>
      </vt:variant>
      <vt:variant>
        <vt:i4>341</vt:i4>
      </vt:variant>
      <vt:variant>
        <vt:i4>0</vt:i4>
      </vt:variant>
      <vt:variant>
        <vt:i4>5</vt:i4>
      </vt:variant>
      <vt:variant>
        <vt:lpwstr/>
      </vt:variant>
      <vt:variant>
        <vt:lpwstr>_Toc275873458</vt:lpwstr>
      </vt:variant>
      <vt:variant>
        <vt:i4>1966132</vt:i4>
      </vt:variant>
      <vt:variant>
        <vt:i4>335</vt:i4>
      </vt:variant>
      <vt:variant>
        <vt:i4>0</vt:i4>
      </vt:variant>
      <vt:variant>
        <vt:i4>5</vt:i4>
      </vt:variant>
      <vt:variant>
        <vt:lpwstr/>
      </vt:variant>
      <vt:variant>
        <vt:lpwstr>_Toc275873457</vt:lpwstr>
      </vt:variant>
      <vt:variant>
        <vt:i4>1966132</vt:i4>
      </vt:variant>
      <vt:variant>
        <vt:i4>329</vt:i4>
      </vt:variant>
      <vt:variant>
        <vt:i4>0</vt:i4>
      </vt:variant>
      <vt:variant>
        <vt:i4>5</vt:i4>
      </vt:variant>
      <vt:variant>
        <vt:lpwstr/>
      </vt:variant>
      <vt:variant>
        <vt:lpwstr>_Toc275873456</vt:lpwstr>
      </vt:variant>
      <vt:variant>
        <vt:i4>1966132</vt:i4>
      </vt:variant>
      <vt:variant>
        <vt:i4>323</vt:i4>
      </vt:variant>
      <vt:variant>
        <vt:i4>0</vt:i4>
      </vt:variant>
      <vt:variant>
        <vt:i4>5</vt:i4>
      </vt:variant>
      <vt:variant>
        <vt:lpwstr/>
      </vt:variant>
      <vt:variant>
        <vt:lpwstr>_Toc275873455</vt:lpwstr>
      </vt:variant>
      <vt:variant>
        <vt:i4>1966132</vt:i4>
      </vt:variant>
      <vt:variant>
        <vt:i4>317</vt:i4>
      </vt:variant>
      <vt:variant>
        <vt:i4>0</vt:i4>
      </vt:variant>
      <vt:variant>
        <vt:i4>5</vt:i4>
      </vt:variant>
      <vt:variant>
        <vt:lpwstr/>
      </vt:variant>
      <vt:variant>
        <vt:lpwstr>_Toc275873454</vt:lpwstr>
      </vt:variant>
      <vt:variant>
        <vt:i4>1966132</vt:i4>
      </vt:variant>
      <vt:variant>
        <vt:i4>311</vt:i4>
      </vt:variant>
      <vt:variant>
        <vt:i4>0</vt:i4>
      </vt:variant>
      <vt:variant>
        <vt:i4>5</vt:i4>
      </vt:variant>
      <vt:variant>
        <vt:lpwstr/>
      </vt:variant>
      <vt:variant>
        <vt:lpwstr>_Toc275873453</vt:lpwstr>
      </vt:variant>
      <vt:variant>
        <vt:i4>1966132</vt:i4>
      </vt:variant>
      <vt:variant>
        <vt:i4>305</vt:i4>
      </vt:variant>
      <vt:variant>
        <vt:i4>0</vt:i4>
      </vt:variant>
      <vt:variant>
        <vt:i4>5</vt:i4>
      </vt:variant>
      <vt:variant>
        <vt:lpwstr/>
      </vt:variant>
      <vt:variant>
        <vt:lpwstr>_Toc275873452</vt:lpwstr>
      </vt:variant>
      <vt:variant>
        <vt:i4>1966132</vt:i4>
      </vt:variant>
      <vt:variant>
        <vt:i4>299</vt:i4>
      </vt:variant>
      <vt:variant>
        <vt:i4>0</vt:i4>
      </vt:variant>
      <vt:variant>
        <vt:i4>5</vt:i4>
      </vt:variant>
      <vt:variant>
        <vt:lpwstr/>
      </vt:variant>
      <vt:variant>
        <vt:lpwstr>_Toc275873451</vt:lpwstr>
      </vt:variant>
      <vt:variant>
        <vt:i4>1966132</vt:i4>
      </vt:variant>
      <vt:variant>
        <vt:i4>293</vt:i4>
      </vt:variant>
      <vt:variant>
        <vt:i4>0</vt:i4>
      </vt:variant>
      <vt:variant>
        <vt:i4>5</vt:i4>
      </vt:variant>
      <vt:variant>
        <vt:lpwstr/>
      </vt:variant>
      <vt:variant>
        <vt:lpwstr>_Toc275873450</vt:lpwstr>
      </vt:variant>
      <vt:variant>
        <vt:i4>2031668</vt:i4>
      </vt:variant>
      <vt:variant>
        <vt:i4>287</vt:i4>
      </vt:variant>
      <vt:variant>
        <vt:i4>0</vt:i4>
      </vt:variant>
      <vt:variant>
        <vt:i4>5</vt:i4>
      </vt:variant>
      <vt:variant>
        <vt:lpwstr/>
      </vt:variant>
      <vt:variant>
        <vt:lpwstr>_Toc275873449</vt:lpwstr>
      </vt:variant>
      <vt:variant>
        <vt:i4>2031668</vt:i4>
      </vt:variant>
      <vt:variant>
        <vt:i4>281</vt:i4>
      </vt:variant>
      <vt:variant>
        <vt:i4>0</vt:i4>
      </vt:variant>
      <vt:variant>
        <vt:i4>5</vt:i4>
      </vt:variant>
      <vt:variant>
        <vt:lpwstr/>
      </vt:variant>
      <vt:variant>
        <vt:lpwstr>_Toc275873448</vt:lpwstr>
      </vt:variant>
      <vt:variant>
        <vt:i4>2031668</vt:i4>
      </vt:variant>
      <vt:variant>
        <vt:i4>275</vt:i4>
      </vt:variant>
      <vt:variant>
        <vt:i4>0</vt:i4>
      </vt:variant>
      <vt:variant>
        <vt:i4>5</vt:i4>
      </vt:variant>
      <vt:variant>
        <vt:lpwstr/>
      </vt:variant>
      <vt:variant>
        <vt:lpwstr>_Toc275873447</vt:lpwstr>
      </vt:variant>
      <vt:variant>
        <vt:i4>2031668</vt:i4>
      </vt:variant>
      <vt:variant>
        <vt:i4>269</vt:i4>
      </vt:variant>
      <vt:variant>
        <vt:i4>0</vt:i4>
      </vt:variant>
      <vt:variant>
        <vt:i4>5</vt:i4>
      </vt:variant>
      <vt:variant>
        <vt:lpwstr/>
      </vt:variant>
      <vt:variant>
        <vt:lpwstr>_Toc275873446</vt:lpwstr>
      </vt:variant>
      <vt:variant>
        <vt:i4>2031668</vt:i4>
      </vt:variant>
      <vt:variant>
        <vt:i4>263</vt:i4>
      </vt:variant>
      <vt:variant>
        <vt:i4>0</vt:i4>
      </vt:variant>
      <vt:variant>
        <vt:i4>5</vt:i4>
      </vt:variant>
      <vt:variant>
        <vt:lpwstr/>
      </vt:variant>
      <vt:variant>
        <vt:lpwstr>_Toc275873445</vt:lpwstr>
      </vt:variant>
      <vt:variant>
        <vt:i4>2031668</vt:i4>
      </vt:variant>
      <vt:variant>
        <vt:i4>257</vt:i4>
      </vt:variant>
      <vt:variant>
        <vt:i4>0</vt:i4>
      </vt:variant>
      <vt:variant>
        <vt:i4>5</vt:i4>
      </vt:variant>
      <vt:variant>
        <vt:lpwstr/>
      </vt:variant>
      <vt:variant>
        <vt:lpwstr>_Toc275873444</vt:lpwstr>
      </vt:variant>
      <vt:variant>
        <vt:i4>2031668</vt:i4>
      </vt:variant>
      <vt:variant>
        <vt:i4>251</vt:i4>
      </vt:variant>
      <vt:variant>
        <vt:i4>0</vt:i4>
      </vt:variant>
      <vt:variant>
        <vt:i4>5</vt:i4>
      </vt:variant>
      <vt:variant>
        <vt:lpwstr/>
      </vt:variant>
      <vt:variant>
        <vt:lpwstr>_Toc275873443</vt:lpwstr>
      </vt:variant>
      <vt:variant>
        <vt:i4>2031668</vt:i4>
      </vt:variant>
      <vt:variant>
        <vt:i4>245</vt:i4>
      </vt:variant>
      <vt:variant>
        <vt:i4>0</vt:i4>
      </vt:variant>
      <vt:variant>
        <vt:i4>5</vt:i4>
      </vt:variant>
      <vt:variant>
        <vt:lpwstr/>
      </vt:variant>
      <vt:variant>
        <vt:lpwstr>_Toc275873442</vt:lpwstr>
      </vt:variant>
      <vt:variant>
        <vt:i4>2031668</vt:i4>
      </vt:variant>
      <vt:variant>
        <vt:i4>239</vt:i4>
      </vt:variant>
      <vt:variant>
        <vt:i4>0</vt:i4>
      </vt:variant>
      <vt:variant>
        <vt:i4>5</vt:i4>
      </vt:variant>
      <vt:variant>
        <vt:lpwstr/>
      </vt:variant>
      <vt:variant>
        <vt:lpwstr>_Toc275873441</vt:lpwstr>
      </vt:variant>
      <vt:variant>
        <vt:i4>2031668</vt:i4>
      </vt:variant>
      <vt:variant>
        <vt:i4>233</vt:i4>
      </vt:variant>
      <vt:variant>
        <vt:i4>0</vt:i4>
      </vt:variant>
      <vt:variant>
        <vt:i4>5</vt:i4>
      </vt:variant>
      <vt:variant>
        <vt:lpwstr/>
      </vt:variant>
      <vt:variant>
        <vt:lpwstr>_Toc275873440</vt:lpwstr>
      </vt:variant>
      <vt:variant>
        <vt:i4>1572916</vt:i4>
      </vt:variant>
      <vt:variant>
        <vt:i4>227</vt:i4>
      </vt:variant>
      <vt:variant>
        <vt:i4>0</vt:i4>
      </vt:variant>
      <vt:variant>
        <vt:i4>5</vt:i4>
      </vt:variant>
      <vt:variant>
        <vt:lpwstr/>
      </vt:variant>
      <vt:variant>
        <vt:lpwstr>_Toc275873439</vt:lpwstr>
      </vt:variant>
      <vt:variant>
        <vt:i4>1572916</vt:i4>
      </vt:variant>
      <vt:variant>
        <vt:i4>221</vt:i4>
      </vt:variant>
      <vt:variant>
        <vt:i4>0</vt:i4>
      </vt:variant>
      <vt:variant>
        <vt:i4>5</vt:i4>
      </vt:variant>
      <vt:variant>
        <vt:lpwstr/>
      </vt:variant>
      <vt:variant>
        <vt:lpwstr>_Toc275873438</vt:lpwstr>
      </vt:variant>
      <vt:variant>
        <vt:i4>1572916</vt:i4>
      </vt:variant>
      <vt:variant>
        <vt:i4>215</vt:i4>
      </vt:variant>
      <vt:variant>
        <vt:i4>0</vt:i4>
      </vt:variant>
      <vt:variant>
        <vt:i4>5</vt:i4>
      </vt:variant>
      <vt:variant>
        <vt:lpwstr/>
      </vt:variant>
      <vt:variant>
        <vt:lpwstr>_Toc275873437</vt:lpwstr>
      </vt:variant>
      <vt:variant>
        <vt:i4>1572916</vt:i4>
      </vt:variant>
      <vt:variant>
        <vt:i4>209</vt:i4>
      </vt:variant>
      <vt:variant>
        <vt:i4>0</vt:i4>
      </vt:variant>
      <vt:variant>
        <vt:i4>5</vt:i4>
      </vt:variant>
      <vt:variant>
        <vt:lpwstr/>
      </vt:variant>
      <vt:variant>
        <vt:lpwstr>_Toc275873436</vt:lpwstr>
      </vt:variant>
      <vt:variant>
        <vt:i4>1572916</vt:i4>
      </vt:variant>
      <vt:variant>
        <vt:i4>203</vt:i4>
      </vt:variant>
      <vt:variant>
        <vt:i4>0</vt:i4>
      </vt:variant>
      <vt:variant>
        <vt:i4>5</vt:i4>
      </vt:variant>
      <vt:variant>
        <vt:lpwstr/>
      </vt:variant>
      <vt:variant>
        <vt:lpwstr>_Toc275873435</vt:lpwstr>
      </vt:variant>
      <vt:variant>
        <vt:i4>1572916</vt:i4>
      </vt:variant>
      <vt:variant>
        <vt:i4>197</vt:i4>
      </vt:variant>
      <vt:variant>
        <vt:i4>0</vt:i4>
      </vt:variant>
      <vt:variant>
        <vt:i4>5</vt:i4>
      </vt:variant>
      <vt:variant>
        <vt:lpwstr/>
      </vt:variant>
      <vt:variant>
        <vt:lpwstr>_Toc275873434</vt:lpwstr>
      </vt:variant>
      <vt:variant>
        <vt:i4>1572916</vt:i4>
      </vt:variant>
      <vt:variant>
        <vt:i4>191</vt:i4>
      </vt:variant>
      <vt:variant>
        <vt:i4>0</vt:i4>
      </vt:variant>
      <vt:variant>
        <vt:i4>5</vt:i4>
      </vt:variant>
      <vt:variant>
        <vt:lpwstr/>
      </vt:variant>
      <vt:variant>
        <vt:lpwstr>_Toc275873433</vt:lpwstr>
      </vt:variant>
      <vt:variant>
        <vt:i4>1572916</vt:i4>
      </vt:variant>
      <vt:variant>
        <vt:i4>185</vt:i4>
      </vt:variant>
      <vt:variant>
        <vt:i4>0</vt:i4>
      </vt:variant>
      <vt:variant>
        <vt:i4>5</vt:i4>
      </vt:variant>
      <vt:variant>
        <vt:lpwstr/>
      </vt:variant>
      <vt:variant>
        <vt:lpwstr>_Toc275873432</vt:lpwstr>
      </vt:variant>
      <vt:variant>
        <vt:i4>1572916</vt:i4>
      </vt:variant>
      <vt:variant>
        <vt:i4>179</vt:i4>
      </vt:variant>
      <vt:variant>
        <vt:i4>0</vt:i4>
      </vt:variant>
      <vt:variant>
        <vt:i4>5</vt:i4>
      </vt:variant>
      <vt:variant>
        <vt:lpwstr/>
      </vt:variant>
      <vt:variant>
        <vt:lpwstr>_Toc275873431</vt:lpwstr>
      </vt:variant>
      <vt:variant>
        <vt:i4>1572916</vt:i4>
      </vt:variant>
      <vt:variant>
        <vt:i4>173</vt:i4>
      </vt:variant>
      <vt:variant>
        <vt:i4>0</vt:i4>
      </vt:variant>
      <vt:variant>
        <vt:i4>5</vt:i4>
      </vt:variant>
      <vt:variant>
        <vt:lpwstr/>
      </vt:variant>
      <vt:variant>
        <vt:lpwstr>_Toc275873430</vt:lpwstr>
      </vt:variant>
      <vt:variant>
        <vt:i4>1638452</vt:i4>
      </vt:variant>
      <vt:variant>
        <vt:i4>167</vt:i4>
      </vt:variant>
      <vt:variant>
        <vt:i4>0</vt:i4>
      </vt:variant>
      <vt:variant>
        <vt:i4>5</vt:i4>
      </vt:variant>
      <vt:variant>
        <vt:lpwstr/>
      </vt:variant>
      <vt:variant>
        <vt:lpwstr>_Toc275873429</vt:lpwstr>
      </vt:variant>
      <vt:variant>
        <vt:i4>1638452</vt:i4>
      </vt:variant>
      <vt:variant>
        <vt:i4>161</vt:i4>
      </vt:variant>
      <vt:variant>
        <vt:i4>0</vt:i4>
      </vt:variant>
      <vt:variant>
        <vt:i4>5</vt:i4>
      </vt:variant>
      <vt:variant>
        <vt:lpwstr/>
      </vt:variant>
      <vt:variant>
        <vt:lpwstr>_Toc275873428</vt:lpwstr>
      </vt:variant>
      <vt:variant>
        <vt:i4>1638452</vt:i4>
      </vt:variant>
      <vt:variant>
        <vt:i4>155</vt:i4>
      </vt:variant>
      <vt:variant>
        <vt:i4>0</vt:i4>
      </vt:variant>
      <vt:variant>
        <vt:i4>5</vt:i4>
      </vt:variant>
      <vt:variant>
        <vt:lpwstr/>
      </vt:variant>
      <vt:variant>
        <vt:lpwstr>_Toc275873427</vt:lpwstr>
      </vt:variant>
      <vt:variant>
        <vt:i4>1638452</vt:i4>
      </vt:variant>
      <vt:variant>
        <vt:i4>149</vt:i4>
      </vt:variant>
      <vt:variant>
        <vt:i4>0</vt:i4>
      </vt:variant>
      <vt:variant>
        <vt:i4>5</vt:i4>
      </vt:variant>
      <vt:variant>
        <vt:lpwstr/>
      </vt:variant>
      <vt:variant>
        <vt:lpwstr>_Toc275873426</vt:lpwstr>
      </vt:variant>
      <vt:variant>
        <vt:i4>1638452</vt:i4>
      </vt:variant>
      <vt:variant>
        <vt:i4>143</vt:i4>
      </vt:variant>
      <vt:variant>
        <vt:i4>0</vt:i4>
      </vt:variant>
      <vt:variant>
        <vt:i4>5</vt:i4>
      </vt:variant>
      <vt:variant>
        <vt:lpwstr/>
      </vt:variant>
      <vt:variant>
        <vt:lpwstr>_Toc275873425</vt:lpwstr>
      </vt:variant>
      <vt:variant>
        <vt:i4>1638452</vt:i4>
      </vt:variant>
      <vt:variant>
        <vt:i4>137</vt:i4>
      </vt:variant>
      <vt:variant>
        <vt:i4>0</vt:i4>
      </vt:variant>
      <vt:variant>
        <vt:i4>5</vt:i4>
      </vt:variant>
      <vt:variant>
        <vt:lpwstr/>
      </vt:variant>
      <vt:variant>
        <vt:lpwstr>_Toc275873424</vt:lpwstr>
      </vt:variant>
      <vt:variant>
        <vt:i4>1638452</vt:i4>
      </vt:variant>
      <vt:variant>
        <vt:i4>131</vt:i4>
      </vt:variant>
      <vt:variant>
        <vt:i4>0</vt:i4>
      </vt:variant>
      <vt:variant>
        <vt:i4>5</vt:i4>
      </vt:variant>
      <vt:variant>
        <vt:lpwstr/>
      </vt:variant>
      <vt:variant>
        <vt:lpwstr>_Toc275873423</vt:lpwstr>
      </vt:variant>
      <vt:variant>
        <vt:i4>1638452</vt:i4>
      </vt:variant>
      <vt:variant>
        <vt:i4>125</vt:i4>
      </vt:variant>
      <vt:variant>
        <vt:i4>0</vt:i4>
      </vt:variant>
      <vt:variant>
        <vt:i4>5</vt:i4>
      </vt:variant>
      <vt:variant>
        <vt:lpwstr/>
      </vt:variant>
      <vt:variant>
        <vt:lpwstr>_Toc275873422</vt:lpwstr>
      </vt:variant>
      <vt:variant>
        <vt:i4>1638452</vt:i4>
      </vt:variant>
      <vt:variant>
        <vt:i4>119</vt:i4>
      </vt:variant>
      <vt:variant>
        <vt:i4>0</vt:i4>
      </vt:variant>
      <vt:variant>
        <vt:i4>5</vt:i4>
      </vt:variant>
      <vt:variant>
        <vt:lpwstr/>
      </vt:variant>
      <vt:variant>
        <vt:lpwstr>_Toc275873421</vt:lpwstr>
      </vt:variant>
      <vt:variant>
        <vt:i4>1638452</vt:i4>
      </vt:variant>
      <vt:variant>
        <vt:i4>113</vt:i4>
      </vt:variant>
      <vt:variant>
        <vt:i4>0</vt:i4>
      </vt:variant>
      <vt:variant>
        <vt:i4>5</vt:i4>
      </vt:variant>
      <vt:variant>
        <vt:lpwstr/>
      </vt:variant>
      <vt:variant>
        <vt:lpwstr>_Toc275873420</vt:lpwstr>
      </vt:variant>
      <vt:variant>
        <vt:i4>1703988</vt:i4>
      </vt:variant>
      <vt:variant>
        <vt:i4>107</vt:i4>
      </vt:variant>
      <vt:variant>
        <vt:i4>0</vt:i4>
      </vt:variant>
      <vt:variant>
        <vt:i4>5</vt:i4>
      </vt:variant>
      <vt:variant>
        <vt:lpwstr/>
      </vt:variant>
      <vt:variant>
        <vt:lpwstr>_Toc275873419</vt:lpwstr>
      </vt:variant>
      <vt:variant>
        <vt:i4>1703988</vt:i4>
      </vt:variant>
      <vt:variant>
        <vt:i4>101</vt:i4>
      </vt:variant>
      <vt:variant>
        <vt:i4>0</vt:i4>
      </vt:variant>
      <vt:variant>
        <vt:i4>5</vt:i4>
      </vt:variant>
      <vt:variant>
        <vt:lpwstr/>
      </vt:variant>
      <vt:variant>
        <vt:lpwstr>_Toc275873418</vt:lpwstr>
      </vt:variant>
      <vt:variant>
        <vt:i4>1703988</vt:i4>
      </vt:variant>
      <vt:variant>
        <vt:i4>95</vt:i4>
      </vt:variant>
      <vt:variant>
        <vt:i4>0</vt:i4>
      </vt:variant>
      <vt:variant>
        <vt:i4>5</vt:i4>
      </vt:variant>
      <vt:variant>
        <vt:lpwstr/>
      </vt:variant>
      <vt:variant>
        <vt:lpwstr>_Toc275873417</vt:lpwstr>
      </vt:variant>
      <vt:variant>
        <vt:i4>1703988</vt:i4>
      </vt:variant>
      <vt:variant>
        <vt:i4>89</vt:i4>
      </vt:variant>
      <vt:variant>
        <vt:i4>0</vt:i4>
      </vt:variant>
      <vt:variant>
        <vt:i4>5</vt:i4>
      </vt:variant>
      <vt:variant>
        <vt:lpwstr/>
      </vt:variant>
      <vt:variant>
        <vt:lpwstr>_Toc275873416</vt:lpwstr>
      </vt:variant>
      <vt:variant>
        <vt:i4>1703988</vt:i4>
      </vt:variant>
      <vt:variant>
        <vt:i4>83</vt:i4>
      </vt:variant>
      <vt:variant>
        <vt:i4>0</vt:i4>
      </vt:variant>
      <vt:variant>
        <vt:i4>5</vt:i4>
      </vt:variant>
      <vt:variant>
        <vt:lpwstr/>
      </vt:variant>
      <vt:variant>
        <vt:lpwstr>_Toc275873415</vt:lpwstr>
      </vt:variant>
      <vt:variant>
        <vt:i4>1703988</vt:i4>
      </vt:variant>
      <vt:variant>
        <vt:i4>77</vt:i4>
      </vt:variant>
      <vt:variant>
        <vt:i4>0</vt:i4>
      </vt:variant>
      <vt:variant>
        <vt:i4>5</vt:i4>
      </vt:variant>
      <vt:variant>
        <vt:lpwstr/>
      </vt:variant>
      <vt:variant>
        <vt:lpwstr>_Toc275873414</vt:lpwstr>
      </vt:variant>
      <vt:variant>
        <vt:i4>1703988</vt:i4>
      </vt:variant>
      <vt:variant>
        <vt:i4>71</vt:i4>
      </vt:variant>
      <vt:variant>
        <vt:i4>0</vt:i4>
      </vt:variant>
      <vt:variant>
        <vt:i4>5</vt:i4>
      </vt:variant>
      <vt:variant>
        <vt:lpwstr/>
      </vt:variant>
      <vt:variant>
        <vt:lpwstr>_Toc275873413</vt:lpwstr>
      </vt:variant>
      <vt:variant>
        <vt:i4>1703988</vt:i4>
      </vt:variant>
      <vt:variant>
        <vt:i4>65</vt:i4>
      </vt:variant>
      <vt:variant>
        <vt:i4>0</vt:i4>
      </vt:variant>
      <vt:variant>
        <vt:i4>5</vt:i4>
      </vt:variant>
      <vt:variant>
        <vt:lpwstr/>
      </vt:variant>
      <vt:variant>
        <vt:lpwstr>_Toc275873412</vt:lpwstr>
      </vt:variant>
      <vt:variant>
        <vt:i4>1703988</vt:i4>
      </vt:variant>
      <vt:variant>
        <vt:i4>59</vt:i4>
      </vt:variant>
      <vt:variant>
        <vt:i4>0</vt:i4>
      </vt:variant>
      <vt:variant>
        <vt:i4>5</vt:i4>
      </vt:variant>
      <vt:variant>
        <vt:lpwstr/>
      </vt:variant>
      <vt:variant>
        <vt:lpwstr>_Toc275873411</vt:lpwstr>
      </vt:variant>
      <vt:variant>
        <vt:i4>1703988</vt:i4>
      </vt:variant>
      <vt:variant>
        <vt:i4>53</vt:i4>
      </vt:variant>
      <vt:variant>
        <vt:i4>0</vt:i4>
      </vt:variant>
      <vt:variant>
        <vt:i4>5</vt:i4>
      </vt:variant>
      <vt:variant>
        <vt:lpwstr/>
      </vt:variant>
      <vt:variant>
        <vt:lpwstr>_Toc275873410</vt:lpwstr>
      </vt:variant>
      <vt:variant>
        <vt:i4>1769524</vt:i4>
      </vt:variant>
      <vt:variant>
        <vt:i4>47</vt:i4>
      </vt:variant>
      <vt:variant>
        <vt:i4>0</vt:i4>
      </vt:variant>
      <vt:variant>
        <vt:i4>5</vt:i4>
      </vt:variant>
      <vt:variant>
        <vt:lpwstr/>
      </vt:variant>
      <vt:variant>
        <vt:lpwstr>_Toc275873409</vt:lpwstr>
      </vt:variant>
      <vt:variant>
        <vt:i4>1769524</vt:i4>
      </vt:variant>
      <vt:variant>
        <vt:i4>41</vt:i4>
      </vt:variant>
      <vt:variant>
        <vt:i4>0</vt:i4>
      </vt:variant>
      <vt:variant>
        <vt:i4>5</vt:i4>
      </vt:variant>
      <vt:variant>
        <vt:lpwstr/>
      </vt:variant>
      <vt:variant>
        <vt:lpwstr>_Toc275873408</vt:lpwstr>
      </vt:variant>
      <vt:variant>
        <vt:i4>1769524</vt:i4>
      </vt:variant>
      <vt:variant>
        <vt:i4>35</vt:i4>
      </vt:variant>
      <vt:variant>
        <vt:i4>0</vt:i4>
      </vt:variant>
      <vt:variant>
        <vt:i4>5</vt:i4>
      </vt:variant>
      <vt:variant>
        <vt:lpwstr/>
      </vt:variant>
      <vt:variant>
        <vt:lpwstr>_Toc275873407</vt:lpwstr>
      </vt:variant>
      <vt:variant>
        <vt:i4>1769524</vt:i4>
      </vt:variant>
      <vt:variant>
        <vt:i4>29</vt:i4>
      </vt:variant>
      <vt:variant>
        <vt:i4>0</vt:i4>
      </vt:variant>
      <vt:variant>
        <vt:i4>5</vt:i4>
      </vt:variant>
      <vt:variant>
        <vt:lpwstr/>
      </vt:variant>
      <vt:variant>
        <vt:lpwstr>_Toc275873406</vt:lpwstr>
      </vt:variant>
      <vt:variant>
        <vt:i4>1769524</vt:i4>
      </vt:variant>
      <vt:variant>
        <vt:i4>23</vt:i4>
      </vt:variant>
      <vt:variant>
        <vt:i4>0</vt:i4>
      </vt:variant>
      <vt:variant>
        <vt:i4>5</vt:i4>
      </vt:variant>
      <vt:variant>
        <vt:lpwstr/>
      </vt:variant>
      <vt:variant>
        <vt:lpwstr>_Toc275873405</vt:lpwstr>
      </vt:variant>
      <vt:variant>
        <vt:i4>1769524</vt:i4>
      </vt:variant>
      <vt:variant>
        <vt:i4>17</vt:i4>
      </vt:variant>
      <vt:variant>
        <vt:i4>0</vt:i4>
      </vt:variant>
      <vt:variant>
        <vt:i4>5</vt:i4>
      </vt:variant>
      <vt:variant>
        <vt:lpwstr/>
      </vt:variant>
      <vt:variant>
        <vt:lpwstr>_Toc275873404</vt:lpwstr>
      </vt:variant>
      <vt:variant>
        <vt:i4>1769524</vt:i4>
      </vt:variant>
      <vt:variant>
        <vt:i4>11</vt:i4>
      </vt:variant>
      <vt:variant>
        <vt:i4>0</vt:i4>
      </vt:variant>
      <vt:variant>
        <vt:i4>5</vt:i4>
      </vt:variant>
      <vt:variant>
        <vt:lpwstr/>
      </vt:variant>
      <vt:variant>
        <vt:lpwstr>_Toc275873403</vt:lpwstr>
      </vt:variant>
      <vt:variant>
        <vt:i4>1769524</vt:i4>
      </vt:variant>
      <vt:variant>
        <vt:i4>5</vt:i4>
      </vt:variant>
      <vt:variant>
        <vt:i4>0</vt:i4>
      </vt:variant>
      <vt:variant>
        <vt:i4>5</vt:i4>
      </vt:variant>
      <vt:variant>
        <vt:lpwstr/>
      </vt:variant>
      <vt:variant>
        <vt:lpwstr>_Toc275873402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EnergyPlus Engineering Documentation</dc:title>
  <dc:subject>Engineering calculation methods for the building envelope components internal gains HVAC systems equipment and controls strategies within EnergyPlus.</dc:subject>
  <dc:creator>EnergyPlus Development Team</dc:creator>
  <cp:keywords>engineering calculation building envelope internal loads HVAC models special reporting daylighting</cp:keywords>
  <cp:lastModifiedBy>Michael</cp:lastModifiedBy>
  <cp:revision>65</cp:revision>
  <cp:lastPrinted>2014-09-25T13:35:00Z</cp:lastPrinted>
  <dcterms:created xsi:type="dcterms:W3CDTF">2013-09-19T15:08:00Z</dcterms:created>
  <dcterms:modified xsi:type="dcterms:W3CDTF">2014-11-06T18:21:00Z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UseMTPrefs">
    <vt:lpwstr>1</vt:lpwstr>
  </property>
  <property fmtid="{D5CDD505-2E9C-101B-9397-08002B2CF9AE}" pid="4" name="MTEquationSection">
    <vt:lpwstr>1</vt:lpwstr>
  </property>
  <property fmtid="{D5CDD505-2E9C-101B-9397-08002B2CF9AE}" pid="5" name="MTEquationNumber2">
    <vt:lpwstr>(#E1)</vt:lpwstr>
  </property>
  <property fmtid="{D5CDD505-2E9C-101B-9397-08002B2CF9AE}" pid="6" name="MTDeferFieldUpdate">
    <vt:lpwstr>1</vt:lpwstr>
  </property>
</Properties>
</file>