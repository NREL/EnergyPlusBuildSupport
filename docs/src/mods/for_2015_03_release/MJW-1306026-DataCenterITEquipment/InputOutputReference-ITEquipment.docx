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4A6754" w14:textId="429ABB68" w:rsidR="00507408" w:rsidRDefault="00507408" w:rsidP="00507408">
      <w:pPr>
        <w:pStyle w:val="BodyText"/>
        <w:rPr>
          <w:ins w:id="0" w:author="Michael" w:date="2014-11-03T17:08:00Z"/>
        </w:rPr>
      </w:pPr>
      <w:bookmarkStart w:id="1" w:name="_Toc399589176"/>
      <w:bookmarkStart w:id="2" w:name="_Toc488474267"/>
      <w:bookmarkStart w:id="3" w:name="_Toc469283197"/>
      <w:bookmarkStart w:id="4" w:name="_Toc488474266"/>
      <w:bookmarkStart w:id="5" w:name="_Toc488647228"/>
      <w:bookmarkStart w:id="6" w:name="_Toc488474265"/>
      <w:bookmarkStart w:id="7" w:name="_Toc3010390"/>
      <w:ins w:id="8" w:author="Michael" w:date="2014-11-03T17:08:00Z">
        <w:r>
          <w:t>Input Output Reference – Draft Final Changes for ElectricEquipment:ITE:AirCooled</w:t>
        </w:r>
      </w:ins>
    </w:p>
    <w:p w14:paraId="1CAA0BFD" w14:textId="64C6659B" w:rsidR="00507408" w:rsidRPr="00293D03" w:rsidRDefault="00507408" w:rsidP="00507408">
      <w:pPr>
        <w:pStyle w:val="BodyText"/>
        <w:rPr>
          <w:ins w:id="9" w:author="Michael" w:date="2014-11-03T17:08:00Z"/>
        </w:rPr>
      </w:pPr>
      <w:ins w:id="10" w:author="Michael" w:date="2014-11-03T17:08:00Z">
        <w:r>
          <w:t>MJW Oct 31, 2014</w:t>
        </w:r>
      </w:ins>
      <w:ins w:id="11" w:author="Michael" w:date="2014-11-04T08:39:00Z">
        <w:r w:rsidR="007C7B83">
          <w:t>, Rev. Nov 4, 2014</w:t>
        </w:r>
      </w:ins>
      <w:bookmarkStart w:id="12" w:name="_GoBack"/>
      <w:bookmarkEnd w:id="12"/>
    </w:p>
    <w:p w14:paraId="45DD2EFD" w14:textId="77777777" w:rsidR="009F26D1" w:rsidRDefault="00293D03" w:rsidP="00293D03">
      <w:pPr>
        <w:pStyle w:val="Heading3"/>
      </w:pPr>
      <w:r>
        <w:t>OtherEquipment</w:t>
      </w:r>
      <w:bookmarkEnd w:id="1"/>
    </w:p>
    <w:p w14:paraId="516085D0" w14:textId="77777777" w:rsidR="00293D03" w:rsidRPr="00293D03" w:rsidRDefault="00293D03" w:rsidP="00293D03">
      <w:pPr>
        <w:pStyle w:val="BodyText"/>
      </w:pPr>
      <w:r>
        <w:t>Other Equipment object is provided as an additional source for heat gains or losses directly to the zone.  That is to say, a loss can be entered by putting a negative value into the Design Level field(s). Note, too, that this object does not have an end-use component – gains or losses do not show up in the bottom energy lines (except as influencing overall zone gains or losses).</w:t>
      </w:r>
    </w:p>
    <w:p w14:paraId="7EFA5799" w14:textId="77777777" w:rsidR="00293D03" w:rsidRDefault="00293D03" w:rsidP="00293D03">
      <w:pPr>
        <w:pStyle w:val="Heading4"/>
      </w:pPr>
      <w:r>
        <w:t>Field: Name</w:t>
      </w:r>
    </w:p>
    <w:p w14:paraId="64FF7D05" w14:textId="77777777" w:rsidR="00293D03" w:rsidRDefault="00293D03" w:rsidP="00293D03">
      <w:pPr>
        <w:pStyle w:val="BodyText"/>
      </w:pPr>
      <w:r>
        <w:t>The name of the Other</w:t>
      </w:r>
      <w:r w:rsidRPr="00E30B24">
        <w:t>Equipment</w:t>
      </w:r>
      <w:r>
        <w:t xml:space="preserve"> object.</w:t>
      </w:r>
    </w:p>
    <w:p w14:paraId="386C0D25" w14:textId="77777777" w:rsidR="00293D03" w:rsidRDefault="00293D03" w:rsidP="00293D03">
      <w:pPr>
        <w:pStyle w:val="Heading4"/>
      </w:pPr>
      <w:r>
        <w:t xml:space="preserve">Field: Zone </w:t>
      </w:r>
      <w:r w:rsidR="00A86BFD">
        <w:t xml:space="preserve">or ZoneList </w:t>
      </w:r>
      <w:r>
        <w:t>Name</w:t>
      </w:r>
    </w:p>
    <w:p w14:paraId="24412699" w14:textId="77777777" w:rsidR="00293D03" w:rsidRDefault="00293D03" w:rsidP="00293D03">
      <w:pPr>
        <w:pStyle w:val="BodyText"/>
      </w:pPr>
      <w:r>
        <w:t>This field is the name of the thermal zone (ref: Zone) and attaches a particular other equipment statement to a thermal zone or set of thermal zones in the building. When the ZoneList option is used then this other equipment definition is applied to each of the zones in the zone list effecting a global definition for the amount of other in the zone. This option can be used effectively with the watts/area and watts/person options of the Design Level Calculation Method.</w:t>
      </w:r>
    </w:p>
    <w:p w14:paraId="72729378" w14:textId="77777777" w:rsidR="00293D03" w:rsidRDefault="00293D03" w:rsidP="00293D03">
      <w:pPr>
        <w:pStyle w:val="Heading4"/>
      </w:pPr>
      <w:r>
        <w:t>Field: Schedule Name</w:t>
      </w:r>
    </w:p>
    <w:p w14:paraId="30906545" w14:textId="77777777" w:rsidR="00293D03" w:rsidRDefault="00293D03" w:rsidP="00293D03">
      <w:pPr>
        <w:pStyle w:val="BodyText"/>
      </w:pPr>
      <w:r>
        <w:t xml:space="preserve">This field is the name of the schedule that modifies the design level parameter for other equipment </w:t>
      </w:r>
      <w:r w:rsidR="00704BE8">
        <w:t>(see Design Level Calculation Method field and related subsequent fields)</w:t>
      </w:r>
      <w:r>
        <w:t>. The schedule values can be any positive number. The actual energy input for other equipment in a zone as defined by this statement is the product of the design level field and the value of the schedule specified by name in this field.</w:t>
      </w:r>
    </w:p>
    <w:p w14:paraId="2E89D984" w14:textId="77777777" w:rsidR="00293D03" w:rsidRPr="00772558" w:rsidRDefault="00293D03" w:rsidP="00293D03">
      <w:pPr>
        <w:pStyle w:val="Heading4"/>
      </w:pPr>
      <w:r>
        <w:t xml:space="preserve">Field: </w:t>
      </w:r>
      <w:r w:rsidRPr="00E30B24">
        <w:t>Design Level Calculation Method</w:t>
      </w:r>
    </w:p>
    <w:p w14:paraId="796A616F" w14:textId="77777777" w:rsidR="00293D03" w:rsidRDefault="00293D03" w:rsidP="00293D03">
      <w:pPr>
        <w:pStyle w:val="BodyText"/>
      </w:pPr>
      <w:r w:rsidRPr="009D7502">
        <w:t xml:space="preserve">This field is a key/choice field that tells which of the next </w:t>
      </w:r>
      <w:r>
        <w:t>three</w:t>
      </w:r>
      <w:r w:rsidRPr="009D7502">
        <w:t xml:space="preserve"> fields are filled and is descriptive of the method for calculating the </w:t>
      </w:r>
      <w:r>
        <w:t>nominal other equipment level in the Zone</w:t>
      </w:r>
      <w:r w:rsidRPr="009D7502">
        <w:t>.</w:t>
      </w:r>
      <w:r>
        <w:t xml:space="preserve"> The key/choices are:</w:t>
      </w:r>
    </w:p>
    <w:p w14:paraId="0128E048" w14:textId="77777777" w:rsidR="00293D03" w:rsidRDefault="00293D03" w:rsidP="00293D03">
      <w:pPr>
        <w:pStyle w:val="ListBullet"/>
      </w:pPr>
      <w:r>
        <w:t>EquipmentLevel</w:t>
      </w:r>
    </w:p>
    <w:p w14:paraId="1830CE80" w14:textId="77777777" w:rsidR="00293D03" w:rsidRDefault="00293D03" w:rsidP="00293D03">
      <w:pPr>
        <w:pStyle w:val="ListBullet"/>
        <w:numPr>
          <w:ilvl w:val="0"/>
          <w:numId w:val="0"/>
        </w:numPr>
        <w:ind w:left="1080"/>
      </w:pPr>
      <w:r>
        <w:t>With this choice, the method used will be a straight insertion of the other equipment level (Watts) for the Zone.  (The Design Level field should be filled.)</w:t>
      </w:r>
    </w:p>
    <w:p w14:paraId="236EBBA7" w14:textId="77777777" w:rsidR="00AB45F4" w:rsidRDefault="00AB45F4" w:rsidP="00AB45F4">
      <w:pPr>
        <w:pStyle w:val="ListBullet"/>
      </w:pPr>
      <w:r>
        <w:t>Watts/Area or Power/Area</w:t>
      </w:r>
    </w:p>
    <w:p w14:paraId="6A21A8A8" w14:textId="77777777" w:rsidR="00AB45F4" w:rsidRDefault="00AB45F4" w:rsidP="00AB45F4">
      <w:pPr>
        <w:pStyle w:val="ListBullet"/>
        <w:numPr>
          <w:ilvl w:val="0"/>
          <w:numId w:val="0"/>
        </w:numPr>
        <w:ind w:left="1080"/>
      </w:pPr>
      <w:r>
        <w:t>With this choice, the method used will be a factor per floor area of the zone. (The Power per Zone Floor Area field should be filled).</w:t>
      </w:r>
    </w:p>
    <w:p w14:paraId="285012F5" w14:textId="77777777" w:rsidR="00AB45F4" w:rsidRDefault="00AB45F4" w:rsidP="00AB45F4">
      <w:pPr>
        <w:pStyle w:val="ListBullet"/>
      </w:pPr>
      <w:r>
        <w:t>Watts/Person or Power/Person</w:t>
      </w:r>
    </w:p>
    <w:p w14:paraId="22F3FB9A" w14:textId="77777777" w:rsidR="00AB45F4" w:rsidRDefault="00AB45F4" w:rsidP="00AB45F4">
      <w:pPr>
        <w:pStyle w:val="ListBullet"/>
        <w:numPr>
          <w:ilvl w:val="0"/>
          <w:numId w:val="0"/>
        </w:numPr>
        <w:ind w:left="1080"/>
      </w:pPr>
      <w:r>
        <w:t>With this choice, the method used will be a factor of equipment level (watts) per person. (The Power per Person field should be filled).</w:t>
      </w:r>
    </w:p>
    <w:p w14:paraId="0507F813" w14:textId="77777777" w:rsidR="00293D03" w:rsidRDefault="00293D03" w:rsidP="00293D03">
      <w:pPr>
        <w:pStyle w:val="Heading4"/>
      </w:pPr>
      <w:r>
        <w:t>Field: Design Level</w:t>
      </w:r>
    </w:p>
    <w:p w14:paraId="1DC49C10" w14:textId="77777777" w:rsidR="00293D03" w:rsidRDefault="00293D03" w:rsidP="00293D03">
      <w:pPr>
        <w:pStyle w:val="BodyText"/>
      </w:pPr>
      <w:r>
        <w:t>This field (in Watts) is typically used to represent the maximum energy input to other equipment in a zone that is then multiplied by a schedule fraction (see previous field). In EnergyPlus, this is slightly more flexible in that the other equipment design level could be a “diversity factor” applied to a schedule of real numbers. This value can be negative to denote a loss. Note that while the schedule value can vary from hour to hour, the design level field is constant for all simulation environments.</w:t>
      </w:r>
    </w:p>
    <w:p w14:paraId="1AA3DD45" w14:textId="77777777" w:rsidR="00293D03" w:rsidRDefault="00293D03" w:rsidP="00293D03">
      <w:pPr>
        <w:pStyle w:val="Heading4"/>
      </w:pPr>
      <w:r>
        <w:lastRenderedPageBreak/>
        <w:t xml:space="preserve">Field: </w:t>
      </w:r>
      <w:r w:rsidR="00135698">
        <w:t>Power</w:t>
      </w:r>
      <w:r>
        <w:t xml:space="preserve"> per Zone Floor Area</w:t>
      </w:r>
    </w:p>
    <w:p w14:paraId="1B6C502C" w14:textId="77777777" w:rsidR="00293D03" w:rsidRPr="009A5C59" w:rsidRDefault="00293D03" w:rsidP="00293D03">
      <w:pPr>
        <w:pStyle w:val="BodyText"/>
      </w:pPr>
      <w:r w:rsidRPr="000E10E6">
        <w:t>This factor (</w:t>
      </w:r>
      <w:r>
        <w:t>watts/</w:t>
      </w:r>
      <w:r w:rsidRPr="000E10E6">
        <w:t>m</w:t>
      </w:r>
      <w:r w:rsidRPr="000E10E6">
        <w:rPr>
          <w:vertAlign w:val="superscript"/>
        </w:rPr>
        <w:t>2</w:t>
      </w:r>
      <w:r w:rsidRPr="000E10E6">
        <w:t xml:space="preserve">) is used, along with the Zone Area to determine the maximum </w:t>
      </w:r>
      <w:r>
        <w:t>equipment level</w:t>
      </w:r>
      <w:r w:rsidRPr="000E10E6">
        <w:t xml:space="preserve"> as described in the </w:t>
      </w:r>
      <w:r>
        <w:t>Design Level fiel</w:t>
      </w:r>
      <w:r w:rsidRPr="000E10E6">
        <w:t xml:space="preserve">d. </w:t>
      </w:r>
      <w:r>
        <w:t xml:space="preserve">This value can be negative to denote a loss. </w:t>
      </w:r>
      <w:r w:rsidRPr="000E10E6">
        <w:t>The choice from the method field should be “</w:t>
      </w:r>
      <w:r w:rsidRPr="00135698">
        <w:rPr>
          <w:b/>
        </w:rPr>
        <w:t>Watts/Area</w:t>
      </w:r>
      <w:r w:rsidRPr="000E10E6">
        <w:t>”</w:t>
      </w:r>
      <w:r w:rsidR="00135698">
        <w:t xml:space="preserve"> or “</w:t>
      </w:r>
      <w:r w:rsidR="00135698" w:rsidRPr="00135698">
        <w:rPr>
          <w:b/>
        </w:rPr>
        <w:t>Power/Area</w:t>
      </w:r>
      <w:r w:rsidR="00135698">
        <w:t>”</w:t>
      </w:r>
      <w:r w:rsidRPr="000E10E6">
        <w:t>.</w:t>
      </w:r>
    </w:p>
    <w:p w14:paraId="254C72FD" w14:textId="77777777" w:rsidR="00293D03" w:rsidRPr="009A5C59" w:rsidRDefault="00293D03" w:rsidP="00293D03">
      <w:pPr>
        <w:pStyle w:val="Heading4"/>
      </w:pPr>
      <w:r>
        <w:t xml:space="preserve">Field: </w:t>
      </w:r>
      <w:r w:rsidR="00135698">
        <w:t>Power</w:t>
      </w:r>
      <w:r>
        <w:t xml:space="preserve"> per Person</w:t>
      </w:r>
    </w:p>
    <w:p w14:paraId="00E426EF" w14:textId="77777777" w:rsidR="00293D03" w:rsidRPr="009A5C59" w:rsidRDefault="00293D03" w:rsidP="00293D03">
      <w:pPr>
        <w:pStyle w:val="BodyText"/>
      </w:pPr>
      <w:r w:rsidRPr="000E10E6">
        <w:t>This factor (</w:t>
      </w:r>
      <w:r>
        <w:t>watts</w:t>
      </w:r>
      <w:r w:rsidRPr="009A5C59">
        <w:t>/person</w:t>
      </w:r>
      <w:r w:rsidRPr="000E10E6">
        <w:t xml:space="preserve">) is used, along with the </w:t>
      </w:r>
      <w:r>
        <w:t xml:space="preserve">number of occupants (people) </w:t>
      </w:r>
      <w:r w:rsidRPr="000E10E6">
        <w:t xml:space="preserve">to determine the maximum </w:t>
      </w:r>
      <w:r>
        <w:t xml:space="preserve">equipment level </w:t>
      </w:r>
      <w:r w:rsidRPr="000E10E6">
        <w:t xml:space="preserve">as described in the </w:t>
      </w:r>
      <w:r>
        <w:t>Design Level fiel</w:t>
      </w:r>
      <w:r w:rsidRPr="000E10E6">
        <w:t xml:space="preserve">d. </w:t>
      </w:r>
      <w:r>
        <w:t xml:space="preserve">This value can be negative to denote a loss. </w:t>
      </w:r>
      <w:r w:rsidRPr="000E10E6">
        <w:t>The choice from the method field should be “</w:t>
      </w:r>
      <w:r w:rsidRPr="00135698">
        <w:rPr>
          <w:b/>
        </w:rPr>
        <w:t>Watts/Person</w:t>
      </w:r>
      <w:r w:rsidRPr="000E10E6">
        <w:t>”</w:t>
      </w:r>
      <w:r w:rsidR="00135698">
        <w:t xml:space="preserve"> or “</w:t>
      </w:r>
      <w:r w:rsidR="00135698" w:rsidRPr="00135698">
        <w:rPr>
          <w:b/>
        </w:rPr>
        <w:t>Power/Person</w:t>
      </w:r>
      <w:r w:rsidR="00135698">
        <w:t>”</w:t>
      </w:r>
      <w:r w:rsidRPr="000E10E6">
        <w:t>.</w:t>
      </w:r>
    </w:p>
    <w:p w14:paraId="4BB65C31" w14:textId="77777777" w:rsidR="00293D03" w:rsidRDefault="00293D03" w:rsidP="00293D03">
      <w:pPr>
        <w:pStyle w:val="Heading4"/>
      </w:pPr>
      <w:r>
        <w:t>Heat Gains/Losses from Other Equipment:</w:t>
      </w:r>
    </w:p>
    <w:p w14:paraId="2DFB9493" w14:textId="77777777" w:rsidR="00293D03" w:rsidRDefault="00293D03" w:rsidP="00293D03">
      <w:pPr>
        <w:pStyle w:val="BodyText"/>
      </w:pPr>
      <w:r>
        <w:t>The fuel input to the equipment ultimately appears as heat that contributes to zone loads. In EnergyPlus this heat is divided into four different fractions. Three of these are given by the input fields Fraction Latent, Fraction Radiant and Fraction Lost. A fourth, defined as the fraction of the heat from other equipment convected to the zone air, is calculated by the program as:</w:t>
      </w:r>
    </w:p>
    <w:p w14:paraId="277FA95D" w14:textId="77777777" w:rsidR="00293D03" w:rsidRDefault="00293D03" w:rsidP="00293D03">
      <w:pPr>
        <w:pStyle w:val="BodyText"/>
        <w:ind w:left="2160"/>
        <w:jc w:val="left"/>
      </w:pPr>
      <w:r>
        <w:t>f</w:t>
      </w:r>
      <w:r>
        <w:rPr>
          <w:sz w:val="24"/>
          <w:vertAlign w:val="subscript"/>
        </w:rPr>
        <w:t>convected</w:t>
      </w:r>
      <w:r>
        <w:t xml:space="preserve"> = 1.0 – (Fraction Latent + Fraction Radiant + Fraction Lost)</w:t>
      </w:r>
    </w:p>
    <w:p w14:paraId="67912615" w14:textId="77777777" w:rsidR="00293D03" w:rsidRDefault="00293D03" w:rsidP="00293D03">
      <w:pPr>
        <w:pStyle w:val="BodyText"/>
      </w:pPr>
      <w:r>
        <w:t>You will get an error message if Fraction Latent + Fraction Radiant + Fraction Lost exceeds 1.0.</w:t>
      </w:r>
    </w:p>
    <w:p w14:paraId="466ED08A" w14:textId="77777777" w:rsidR="00293D03" w:rsidRDefault="00293D03" w:rsidP="00293D03">
      <w:pPr>
        <w:pStyle w:val="Heading4"/>
      </w:pPr>
      <w:r>
        <w:t>Field: Fraction Latent</w:t>
      </w:r>
    </w:p>
    <w:p w14:paraId="244320F7" w14:textId="77777777" w:rsidR="00293D03" w:rsidRDefault="00293D03" w:rsidP="00293D03">
      <w:pPr>
        <w:pStyle w:val="BodyText"/>
      </w:pPr>
      <w:r>
        <w:t>This field is a decimal number between 0.0 and 1.0 and is used to characterize the amount of latent heat given off by other equipment in a zone. The number specified in this field will be multiplied by the total energy consumed by other equipment to give the amount of latent energy produced by the other equipment. This energy affects the moisture balance within the zone.</w:t>
      </w:r>
    </w:p>
    <w:p w14:paraId="3E546D9C" w14:textId="77777777" w:rsidR="00293D03" w:rsidRDefault="00293D03" w:rsidP="00293D03">
      <w:pPr>
        <w:pStyle w:val="Heading4"/>
      </w:pPr>
      <w:r>
        <w:t>Field: Fraction Radiant</w:t>
      </w:r>
    </w:p>
    <w:p w14:paraId="47FDD742" w14:textId="77777777" w:rsidR="00293D03" w:rsidRDefault="00293D03" w:rsidP="00293D03">
      <w:pPr>
        <w:pStyle w:val="BodyText"/>
      </w:pPr>
      <w:r>
        <w:t>This field is a decimal number between 0.0 and 1.0 and is used to characterize the amount of long-wave radiant heat being given off by other equipment in a zone. The number specified in this field will be multiplied by the total energy consumed by other equipment to give the amount of long wavelength radiation gain from other equipment in a zone.</w:t>
      </w:r>
    </w:p>
    <w:p w14:paraId="7037D3CB" w14:textId="77777777" w:rsidR="00293D03" w:rsidRDefault="00293D03" w:rsidP="00293D03">
      <w:pPr>
        <w:pStyle w:val="Heading4"/>
      </w:pPr>
      <w:r>
        <w:t>Field: Fraction Lost</w:t>
      </w:r>
    </w:p>
    <w:p w14:paraId="28C50444" w14:textId="77777777" w:rsidR="00293D03" w:rsidRDefault="00293D03" w:rsidP="00293D03">
      <w:pPr>
        <w:pStyle w:val="BodyText"/>
      </w:pPr>
      <w:r>
        <w:t>This field is a decimal number between 0.0 and 1.0 and is used to characterize the amount of “lost” heat being given off by other equipment in a zone. The number specified in this field will be multiplied by the total energy consumed by other equipment to give the amount of heat which is “lost” and does not impact the zone energy balances. This might correspond to input energy converted to mechanical work or heat that is vented to the atmosphere.</w:t>
      </w:r>
    </w:p>
    <w:p w14:paraId="29415F60" w14:textId="77777777" w:rsidR="00293D03" w:rsidRDefault="00293D03" w:rsidP="00293D03">
      <w:pPr>
        <w:pStyle w:val="BodyText"/>
      </w:pPr>
      <w:r>
        <w:t>IDF Examples</w:t>
      </w:r>
    </w:p>
    <w:p w14:paraId="4BF4A1F8" w14:textId="77777777" w:rsidR="009F26D1" w:rsidRDefault="00E30B24" w:rsidP="0029342C">
      <w:pPr>
        <w:pStyle w:val="CodeIDDSamples"/>
      </w:pPr>
      <w:r>
        <w:t>OtherEquipment</w:t>
      </w:r>
      <w:r w:rsidR="009F26D1">
        <w:t>,</w:t>
      </w:r>
    </w:p>
    <w:p w14:paraId="02F67480" w14:textId="77777777" w:rsidR="009F26D1" w:rsidRDefault="009F26D1" w:rsidP="0029342C">
      <w:pPr>
        <w:pStyle w:val="CodeIDDSamples"/>
      </w:pPr>
      <w:r>
        <w:t xml:space="preserve">    BASE-1 OthEq 1,          !- Name</w:t>
      </w:r>
    </w:p>
    <w:p w14:paraId="43DFF7F7" w14:textId="77777777" w:rsidR="009F26D1" w:rsidRDefault="009F26D1" w:rsidP="0029342C">
      <w:pPr>
        <w:pStyle w:val="CodeIDDSamples"/>
      </w:pPr>
      <w:r>
        <w:t xml:space="preserve">    BASE-1,                  !- Zone Name</w:t>
      </w:r>
    </w:p>
    <w:p w14:paraId="023891AF" w14:textId="77777777" w:rsidR="009F26D1" w:rsidRDefault="009F26D1" w:rsidP="0029342C">
      <w:pPr>
        <w:pStyle w:val="CodeIDDSamples"/>
      </w:pPr>
      <w:r>
        <w:t xml:space="preserve">    ALWAYSON,                !- SCHEDULE Name</w:t>
      </w:r>
    </w:p>
    <w:p w14:paraId="4F398D9C" w14:textId="77777777" w:rsidR="009F26D1" w:rsidRDefault="009F26D1" w:rsidP="0029342C">
      <w:pPr>
        <w:pStyle w:val="CodeIDDSamples"/>
      </w:pPr>
      <w:r>
        <w:t xml:space="preserve">    </w:t>
      </w:r>
      <w:r w:rsidR="00E30B24">
        <w:t>E</w:t>
      </w:r>
      <w:r>
        <w:t>quipment</w:t>
      </w:r>
      <w:r w:rsidR="00E30B24">
        <w:t>L</w:t>
      </w:r>
      <w:r>
        <w:t xml:space="preserve">evel,  </w:t>
      </w:r>
      <w:r w:rsidR="00293D03">
        <w:t xml:space="preserve"> </w:t>
      </w:r>
      <w:r>
        <w:t xml:space="preserve">       !- Design Level calculation method</w:t>
      </w:r>
    </w:p>
    <w:p w14:paraId="6DFA8BDD" w14:textId="77777777" w:rsidR="009F26D1" w:rsidRDefault="009F26D1" w:rsidP="0029342C">
      <w:pPr>
        <w:pStyle w:val="CodeIDDSamples"/>
      </w:pPr>
      <w:r>
        <w:t xml:space="preserve">    6766.,                   !- Design Level {W}</w:t>
      </w:r>
    </w:p>
    <w:p w14:paraId="3FD4873C" w14:textId="77777777" w:rsidR="009F26D1" w:rsidRDefault="009F26D1" w:rsidP="0029342C">
      <w:pPr>
        <w:pStyle w:val="CodeIDDSamples"/>
      </w:pPr>
      <w:r>
        <w:t xml:space="preserve">    ,                        !- </w:t>
      </w:r>
      <w:r w:rsidR="00135698">
        <w:t>Power</w:t>
      </w:r>
      <w:r w:rsidR="00B62C94">
        <w:t xml:space="preserve"> per Zone Floor Area</w:t>
      </w:r>
      <w:r>
        <w:t xml:space="preserve"> {watts/m2}</w:t>
      </w:r>
    </w:p>
    <w:p w14:paraId="5754DCA4" w14:textId="77777777" w:rsidR="009F26D1" w:rsidRDefault="009F26D1" w:rsidP="0029342C">
      <w:pPr>
        <w:pStyle w:val="CodeIDDSamples"/>
      </w:pPr>
      <w:r>
        <w:t xml:space="preserve">    ,                        !- </w:t>
      </w:r>
      <w:r w:rsidR="00135698">
        <w:t>Power</w:t>
      </w:r>
      <w:r>
        <w:t xml:space="preserve"> per Person {watts/person}</w:t>
      </w:r>
    </w:p>
    <w:p w14:paraId="6DA1633B" w14:textId="77777777" w:rsidR="009F26D1" w:rsidRDefault="009F26D1" w:rsidP="0029342C">
      <w:pPr>
        <w:pStyle w:val="CodeIDDSamples"/>
      </w:pPr>
      <w:r>
        <w:t xml:space="preserve">    0,                       !- Fraction Latent</w:t>
      </w:r>
    </w:p>
    <w:p w14:paraId="6368BE99" w14:textId="77777777" w:rsidR="009F26D1" w:rsidRDefault="009F26D1" w:rsidP="0029342C">
      <w:pPr>
        <w:pStyle w:val="CodeIDDSamples"/>
      </w:pPr>
      <w:r>
        <w:t xml:space="preserve">    0.3,                     !- Fraction Radiant</w:t>
      </w:r>
    </w:p>
    <w:p w14:paraId="4464F0A3" w14:textId="77777777" w:rsidR="009F26D1" w:rsidRPr="009F26D1" w:rsidRDefault="009F26D1" w:rsidP="0029342C">
      <w:pPr>
        <w:pStyle w:val="CodeIDDSamples"/>
      </w:pPr>
      <w:r>
        <w:t xml:space="preserve">    0;                       !- Fraction Lost</w:t>
      </w:r>
    </w:p>
    <w:p w14:paraId="6F707D1F" w14:textId="77777777" w:rsidR="00356A8E" w:rsidRDefault="00356A8E" w:rsidP="00356A8E">
      <w:pPr>
        <w:pStyle w:val="Heading3"/>
      </w:pPr>
      <w:bookmarkStart w:id="13" w:name="_Toc99527740"/>
      <w:bookmarkStart w:id="14" w:name="_Toc110396389"/>
      <w:bookmarkStart w:id="15" w:name="_Toc122310172"/>
      <w:bookmarkStart w:id="16" w:name="_Toc399589177"/>
      <w:r>
        <w:lastRenderedPageBreak/>
        <w:t>Electric, Gas, Other, HotWater, Steam Equipment Output</w:t>
      </w:r>
      <w:bookmarkEnd w:id="13"/>
      <w:bookmarkEnd w:id="14"/>
      <w:r>
        <w:t>s</w:t>
      </w:r>
      <w:bookmarkEnd w:id="15"/>
      <w:bookmarkEnd w:id="16"/>
    </w:p>
    <w:p w14:paraId="497CFB48" w14:textId="77777777" w:rsidR="00A23280" w:rsidRDefault="00A23280" w:rsidP="00A23280">
      <w:pPr>
        <w:pStyle w:val="BodyText"/>
      </w:pPr>
      <w:bookmarkStart w:id="17" w:name="_Toc99527741"/>
      <w:bookmarkStart w:id="18" w:name="_Toc110396390"/>
      <w:bookmarkStart w:id="19" w:name="_Toc122310173"/>
      <w:bookmarkStart w:id="20" w:name="_Toc469283193"/>
      <w:bookmarkStart w:id="21" w:name="_Toc488474264"/>
      <w:bookmarkStart w:id="22" w:name="_Toc488647226"/>
      <w:r>
        <w:t>Each type of equipment object has output variables for individual objects and for zone totals.</w:t>
      </w:r>
    </w:p>
    <w:p w14:paraId="5AC0DE15" w14:textId="77777777" w:rsidR="00A23280" w:rsidRPr="008108D4" w:rsidRDefault="00A23280" w:rsidP="00A23280">
      <w:pPr>
        <w:pStyle w:val="IDDDefinition"/>
        <w:rPr>
          <w:bCs/>
        </w:rPr>
      </w:pPr>
      <w:r w:rsidRPr="008108D4">
        <w:rPr>
          <w:bCs/>
        </w:rPr>
        <w:t>Electric Equipment</w:t>
      </w:r>
    </w:p>
    <w:p w14:paraId="3414BF2B" w14:textId="77777777" w:rsidR="00A23280" w:rsidRDefault="00A23280" w:rsidP="00A23280">
      <w:pPr>
        <w:pStyle w:val="IDDDefinition"/>
      </w:pPr>
      <w:r>
        <w:t>Zone,Average,Electric Equipment Electric Power [W]</w:t>
      </w:r>
    </w:p>
    <w:p w14:paraId="1AF6B1E9" w14:textId="77777777" w:rsidR="00A23280" w:rsidRDefault="00A23280" w:rsidP="00A23280">
      <w:pPr>
        <w:pStyle w:val="IDDDefinition"/>
      </w:pPr>
      <w:r>
        <w:t>Zone,Sum,Electric Equipment Electric Energy [J]</w:t>
      </w:r>
    </w:p>
    <w:p w14:paraId="0513F098" w14:textId="77777777" w:rsidR="00A23280" w:rsidRDefault="00A23280" w:rsidP="00A23280">
      <w:pPr>
        <w:pStyle w:val="IDDDefinition"/>
      </w:pPr>
      <w:r>
        <w:t>Zone,Sum,Electric Equipment Radiant Heating Energy [J]</w:t>
      </w:r>
    </w:p>
    <w:p w14:paraId="6901AC7E" w14:textId="77777777" w:rsidR="00A23280" w:rsidRDefault="00A23280" w:rsidP="00A23280">
      <w:pPr>
        <w:pStyle w:val="IDDDefinition"/>
      </w:pPr>
      <w:r>
        <w:t>Zone,Average,Electric Equipment Radiant Heating Rate [W]</w:t>
      </w:r>
    </w:p>
    <w:p w14:paraId="00433D3C" w14:textId="77777777" w:rsidR="00A23280" w:rsidRDefault="00A23280" w:rsidP="00A23280">
      <w:pPr>
        <w:pStyle w:val="IDDDefinition"/>
      </w:pPr>
      <w:r>
        <w:t>Zone,Sum,Electric Equipment Convective Heating Energy [J]</w:t>
      </w:r>
    </w:p>
    <w:p w14:paraId="2E90EA02" w14:textId="77777777" w:rsidR="00A23280" w:rsidRDefault="00A23280" w:rsidP="00A23280">
      <w:pPr>
        <w:pStyle w:val="IDDDefinition"/>
      </w:pPr>
      <w:r>
        <w:t>Zone,Average,Electric Equipment Convective Heating Rate [W]</w:t>
      </w:r>
    </w:p>
    <w:p w14:paraId="086E25F3" w14:textId="77777777" w:rsidR="00A23280" w:rsidRDefault="00A23280" w:rsidP="00A23280">
      <w:pPr>
        <w:pStyle w:val="IDDDefinition"/>
      </w:pPr>
      <w:r>
        <w:t>Zone,Sum,Electric Equipment Latent Gain Energy [J]</w:t>
      </w:r>
    </w:p>
    <w:p w14:paraId="04B28744" w14:textId="77777777" w:rsidR="00A23280" w:rsidRDefault="00A23280" w:rsidP="00A23280">
      <w:pPr>
        <w:pStyle w:val="IDDDefinition"/>
      </w:pPr>
      <w:r>
        <w:t>Zone,Average,Electric Equipment Latent Gain Rate [W]</w:t>
      </w:r>
    </w:p>
    <w:p w14:paraId="4FFBE0B8" w14:textId="77777777" w:rsidR="00A23280" w:rsidRDefault="00A23280" w:rsidP="00A23280">
      <w:pPr>
        <w:pStyle w:val="IDDDefinition"/>
      </w:pPr>
      <w:r>
        <w:t>Zone,Sum,Electric Equipment Lost Heat Energy [J]</w:t>
      </w:r>
    </w:p>
    <w:p w14:paraId="0CE8C259" w14:textId="77777777" w:rsidR="00A23280" w:rsidRDefault="00A23280" w:rsidP="00A23280">
      <w:pPr>
        <w:pStyle w:val="IDDDefinition"/>
      </w:pPr>
      <w:r>
        <w:t>Zone,Average,Electric Equipment Lost Heat Rate [W]</w:t>
      </w:r>
    </w:p>
    <w:p w14:paraId="58747918" w14:textId="77777777" w:rsidR="00A23280" w:rsidRDefault="00A23280" w:rsidP="00A23280">
      <w:pPr>
        <w:pStyle w:val="IDDDefinition"/>
      </w:pPr>
      <w:r>
        <w:t>Zone,Sum,Electric Equipment Total Heating Energy [J]</w:t>
      </w:r>
    </w:p>
    <w:p w14:paraId="0756605E" w14:textId="77777777" w:rsidR="00A23280" w:rsidRDefault="00A23280" w:rsidP="00A23280">
      <w:pPr>
        <w:pStyle w:val="IDDDefinition"/>
      </w:pPr>
      <w:r>
        <w:t>Zone,Average,Electric Equipment Total Heating Rate [W]</w:t>
      </w:r>
    </w:p>
    <w:p w14:paraId="17BBB70A" w14:textId="77777777" w:rsidR="00A23280" w:rsidRDefault="00A23280" w:rsidP="00A23280">
      <w:pPr>
        <w:pStyle w:val="IDDDefinition"/>
      </w:pPr>
      <w:r>
        <w:t>Zone,Average,Zone Electric Equipment Electric Power [W]</w:t>
      </w:r>
    </w:p>
    <w:p w14:paraId="1769B9A6" w14:textId="77777777" w:rsidR="00A23280" w:rsidRDefault="00A23280" w:rsidP="00A23280">
      <w:pPr>
        <w:pStyle w:val="IDDDefinition"/>
      </w:pPr>
      <w:r>
        <w:t>Zone,Sum,Zone Electric Equipment Electric Energy [J]</w:t>
      </w:r>
    </w:p>
    <w:p w14:paraId="4E03E5ED" w14:textId="77777777" w:rsidR="00A23280" w:rsidRDefault="00A23280" w:rsidP="00A23280">
      <w:pPr>
        <w:pStyle w:val="IDDDefinition"/>
      </w:pPr>
      <w:r>
        <w:t>Zone,Sum,Zone Electric Equipment Radiant Heating Energy [J]</w:t>
      </w:r>
    </w:p>
    <w:p w14:paraId="0698A006" w14:textId="77777777" w:rsidR="00A23280" w:rsidRDefault="00A23280" w:rsidP="00A23280">
      <w:pPr>
        <w:pStyle w:val="IDDDefinition"/>
      </w:pPr>
      <w:r>
        <w:t>Zone,Average,Zone Electric Equipment Radiant Heating Rate [W]</w:t>
      </w:r>
    </w:p>
    <w:p w14:paraId="283FC160" w14:textId="77777777" w:rsidR="00A23280" w:rsidRDefault="00A23280" w:rsidP="00A23280">
      <w:pPr>
        <w:pStyle w:val="IDDDefinition"/>
      </w:pPr>
      <w:r>
        <w:t>Zone,Sum,Zone Electric Equipment Convective Heating Energy [J]</w:t>
      </w:r>
    </w:p>
    <w:p w14:paraId="30EA4662" w14:textId="77777777" w:rsidR="00A23280" w:rsidRDefault="00A23280" w:rsidP="00A23280">
      <w:pPr>
        <w:pStyle w:val="IDDDefinition"/>
      </w:pPr>
      <w:r>
        <w:t>Zone,Average,Zone Electric Equipment Convective Heating Rate [W]</w:t>
      </w:r>
    </w:p>
    <w:p w14:paraId="269AF485" w14:textId="77777777" w:rsidR="00A23280" w:rsidRDefault="00A23280" w:rsidP="00A23280">
      <w:pPr>
        <w:pStyle w:val="IDDDefinition"/>
      </w:pPr>
      <w:r>
        <w:t>Zone,Sum,Zone Electric Equipment Latent Gain Energy [J]</w:t>
      </w:r>
    </w:p>
    <w:p w14:paraId="21A360C5" w14:textId="77777777" w:rsidR="00A23280" w:rsidRDefault="00A23280" w:rsidP="00A23280">
      <w:pPr>
        <w:pStyle w:val="IDDDefinition"/>
      </w:pPr>
      <w:r>
        <w:t>Zone,Average,Zone Electric Equipment Latent Gain Rate [W]</w:t>
      </w:r>
    </w:p>
    <w:p w14:paraId="13C41FDD" w14:textId="77777777" w:rsidR="00A23280" w:rsidRDefault="00A23280" w:rsidP="00A23280">
      <w:pPr>
        <w:pStyle w:val="IDDDefinition"/>
      </w:pPr>
      <w:r>
        <w:t>Zone,Sum,Zone Electric Equipment Lost Heat Energy [J]</w:t>
      </w:r>
    </w:p>
    <w:p w14:paraId="660720E6" w14:textId="77777777" w:rsidR="00A23280" w:rsidRDefault="00A23280" w:rsidP="00A23280">
      <w:pPr>
        <w:pStyle w:val="IDDDefinition"/>
      </w:pPr>
      <w:r>
        <w:t>Zone,Average,Zone Electric Equipment Lost Heat Rate [W]</w:t>
      </w:r>
    </w:p>
    <w:p w14:paraId="3A85F990" w14:textId="77777777" w:rsidR="00A23280" w:rsidRDefault="00A23280" w:rsidP="00A23280">
      <w:pPr>
        <w:pStyle w:val="IDDDefinition"/>
      </w:pPr>
      <w:r>
        <w:t>Zone,Sum,Zone Electric Equipment Total Heating Energy [J]</w:t>
      </w:r>
    </w:p>
    <w:p w14:paraId="40C3D344" w14:textId="77777777" w:rsidR="00A23280" w:rsidRDefault="00A23280" w:rsidP="00A23280">
      <w:pPr>
        <w:pStyle w:val="IDDDefinition"/>
      </w:pPr>
      <w:r>
        <w:t>Zone,Average,Zone Electric Equipment Total Heating Rate [W]</w:t>
      </w:r>
    </w:p>
    <w:p w14:paraId="338CBC42" w14:textId="77777777" w:rsidR="00A23280" w:rsidRPr="009659B8" w:rsidRDefault="00A23280" w:rsidP="00A23280">
      <w:pPr>
        <w:pStyle w:val="BodyText"/>
      </w:pPr>
    </w:p>
    <w:p w14:paraId="391F00AD" w14:textId="77777777" w:rsidR="00A23280" w:rsidRDefault="00A23280" w:rsidP="00A23280">
      <w:pPr>
        <w:pStyle w:val="IDDDefinition"/>
        <w:rPr>
          <w:b/>
          <w:bCs/>
        </w:rPr>
      </w:pPr>
      <w:r>
        <w:rPr>
          <w:b/>
          <w:bCs/>
        </w:rPr>
        <w:t>Gas Equipment</w:t>
      </w:r>
    </w:p>
    <w:p w14:paraId="7569B85F" w14:textId="77777777" w:rsidR="00A23280" w:rsidRDefault="00A23280" w:rsidP="00A23280">
      <w:pPr>
        <w:pStyle w:val="IDDDefinition"/>
      </w:pPr>
      <w:r>
        <w:t>Zone,Average,Gas Equipment Gas Rate [W]</w:t>
      </w:r>
    </w:p>
    <w:p w14:paraId="73D3184F" w14:textId="77777777" w:rsidR="00A23280" w:rsidRDefault="00A23280" w:rsidP="00A23280">
      <w:pPr>
        <w:pStyle w:val="IDDDefinition"/>
      </w:pPr>
      <w:r>
        <w:t>Zone,Sum,Gas Equipment Gas Energy [J]</w:t>
      </w:r>
    </w:p>
    <w:p w14:paraId="04587C06" w14:textId="77777777" w:rsidR="00A23280" w:rsidRDefault="00A23280" w:rsidP="00A23280">
      <w:pPr>
        <w:pStyle w:val="IDDDefinition"/>
      </w:pPr>
      <w:r>
        <w:t>Zone,Sum,Gas Equipment Radiant Heating Energy [J]</w:t>
      </w:r>
    </w:p>
    <w:p w14:paraId="519AA641" w14:textId="77777777" w:rsidR="00A23280" w:rsidRDefault="00A23280" w:rsidP="00A23280">
      <w:pPr>
        <w:pStyle w:val="IDDDefinition"/>
      </w:pPr>
      <w:r>
        <w:t>Zone,Sum,Gas Equipment Convective Heating Energy [J]</w:t>
      </w:r>
    </w:p>
    <w:p w14:paraId="34E8EEAB" w14:textId="77777777" w:rsidR="00A23280" w:rsidRDefault="00A23280" w:rsidP="00A23280">
      <w:pPr>
        <w:pStyle w:val="IDDDefinition"/>
      </w:pPr>
      <w:r>
        <w:t>Zone,Sum,Gas Equipment Latent Gain Energy [J]</w:t>
      </w:r>
    </w:p>
    <w:p w14:paraId="6718F4E7" w14:textId="77777777" w:rsidR="00A23280" w:rsidRDefault="00A23280" w:rsidP="00A23280">
      <w:pPr>
        <w:pStyle w:val="IDDDefinition"/>
      </w:pPr>
      <w:r>
        <w:t>Zone,Sum,Gas Equipment Lost Heat Energy [J]</w:t>
      </w:r>
    </w:p>
    <w:p w14:paraId="43783981" w14:textId="77777777" w:rsidR="00A23280" w:rsidRDefault="00A23280" w:rsidP="00A23280">
      <w:pPr>
        <w:pStyle w:val="IDDDefinition"/>
      </w:pPr>
      <w:r>
        <w:t>Zone,Sum,Gas Equipment Total Heating Energy [J]</w:t>
      </w:r>
    </w:p>
    <w:p w14:paraId="7642DFCE" w14:textId="77777777" w:rsidR="00A23280" w:rsidRDefault="00A23280" w:rsidP="00A23280">
      <w:pPr>
        <w:pStyle w:val="IDDDefinition"/>
      </w:pPr>
      <w:r>
        <w:t>Zone,Average,Gas Equipment Radiant Heating Rate [W]</w:t>
      </w:r>
    </w:p>
    <w:p w14:paraId="7E90C8C9" w14:textId="77777777" w:rsidR="00A23280" w:rsidRDefault="00A23280" w:rsidP="00A23280">
      <w:pPr>
        <w:pStyle w:val="IDDDefinition"/>
      </w:pPr>
      <w:r>
        <w:t>Zone,Average,Gas Equipment Convective Heating Rate [W]</w:t>
      </w:r>
    </w:p>
    <w:p w14:paraId="1373B70A" w14:textId="77777777" w:rsidR="00A23280" w:rsidRDefault="00A23280" w:rsidP="00A23280">
      <w:pPr>
        <w:pStyle w:val="IDDDefinition"/>
      </w:pPr>
      <w:r>
        <w:t>Zone,Average,Gas Equipment Latent Gain Rate [W]</w:t>
      </w:r>
    </w:p>
    <w:p w14:paraId="5941C363" w14:textId="77777777" w:rsidR="00A23280" w:rsidRDefault="00A23280" w:rsidP="00A23280">
      <w:pPr>
        <w:pStyle w:val="IDDDefinition"/>
      </w:pPr>
      <w:r>
        <w:t>Zone,Average,Gas Equipment Lost Heat Rate [W]</w:t>
      </w:r>
    </w:p>
    <w:p w14:paraId="4AF1951D" w14:textId="77777777" w:rsidR="00A23280" w:rsidRDefault="00A23280" w:rsidP="00A23280">
      <w:pPr>
        <w:pStyle w:val="IDDDefinition"/>
      </w:pPr>
      <w:r>
        <w:t>Zone,Average,Gas Equipment Total Heating Rate [W]</w:t>
      </w:r>
    </w:p>
    <w:p w14:paraId="30F265CF" w14:textId="77777777" w:rsidR="00A23280" w:rsidRDefault="00A23280" w:rsidP="00A23280">
      <w:pPr>
        <w:pStyle w:val="IDDDefinition"/>
      </w:pPr>
      <w:r>
        <w:t>Zone,Average,Zone Gas Equipment Gas Rate [W]</w:t>
      </w:r>
    </w:p>
    <w:p w14:paraId="5E387BBB" w14:textId="77777777" w:rsidR="00A23280" w:rsidRDefault="00A23280" w:rsidP="00A23280">
      <w:pPr>
        <w:pStyle w:val="IDDDefinition"/>
      </w:pPr>
      <w:r>
        <w:t>Zone,Sum,Zone Gas Equipment Gas Energy [J]</w:t>
      </w:r>
    </w:p>
    <w:p w14:paraId="37EFA45A" w14:textId="77777777" w:rsidR="00A23280" w:rsidRDefault="00A23280" w:rsidP="00A23280">
      <w:pPr>
        <w:pStyle w:val="IDDDefinition"/>
      </w:pPr>
      <w:r>
        <w:t>Zone,Sum,Zone Gas Equipment Radiant Heating Energy [J]</w:t>
      </w:r>
    </w:p>
    <w:p w14:paraId="7F80EE5A" w14:textId="77777777" w:rsidR="00A23280" w:rsidRDefault="00A23280" w:rsidP="00A23280">
      <w:pPr>
        <w:pStyle w:val="IDDDefinition"/>
      </w:pPr>
      <w:r>
        <w:t>Zone,Average,Zone Gas Equipment Radiant Heating Rate [W]</w:t>
      </w:r>
    </w:p>
    <w:p w14:paraId="1044F4D9" w14:textId="77777777" w:rsidR="00A23280" w:rsidRDefault="00A23280" w:rsidP="00A23280">
      <w:pPr>
        <w:pStyle w:val="IDDDefinition"/>
      </w:pPr>
      <w:r>
        <w:t>Zone,Sum,Zone Gas Equipment Convective Heating Energy [J]</w:t>
      </w:r>
    </w:p>
    <w:p w14:paraId="4071EFF0" w14:textId="77777777" w:rsidR="00A23280" w:rsidRDefault="00A23280" w:rsidP="00A23280">
      <w:pPr>
        <w:pStyle w:val="IDDDefinition"/>
      </w:pPr>
      <w:r>
        <w:t>Zone,Average,Zone Gas Equipment Convective Heating Rate [W]</w:t>
      </w:r>
    </w:p>
    <w:p w14:paraId="6E0EB27C" w14:textId="77777777" w:rsidR="00A23280" w:rsidRDefault="00A23280" w:rsidP="00A23280">
      <w:pPr>
        <w:pStyle w:val="IDDDefinition"/>
      </w:pPr>
      <w:r>
        <w:t>Zone,Sum,Zone Gas Equipment Latent Gain Energy [J]</w:t>
      </w:r>
    </w:p>
    <w:p w14:paraId="44E23941" w14:textId="77777777" w:rsidR="00A23280" w:rsidRDefault="00A23280" w:rsidP="00A23280">
      <w:pPr>
        <w:pStyle w:val="IDDDefinition"/>
      </w:pPr>
      <w:r>
        <w:t>Zone,Average,Zone Gas Equipment Latent Gain Rate [W]</w:t>
      </w:r>
    </w:p>
    <w:p w14:paraId="35BB5658" w14:textId="77777777" w:rsidR="00A23280" w:rsidRDefault="00A23280" w:rsidP="00A23280">
      <w:pPr>
        <w:pStyle w:val="IDDDefinition"/>
      </w:pPr>
      <w:r>
        <w:t>Zone,Sum,Zone Gas Equipment Lost Heat Energy [J]</w:t>
      </w:r>
    </w:p>
    <w:p w14:paraId="6EEC3EBD" w14:textId="77777777" w:rsidR="00A23280" w:rsidRDefault="00A23280" w:rsidP="00A23280">
      <w:pPr>
        <w:pStyle w:val="IDDDefinition"/>
      </w:pPr>
      <w:r>
        <w:t>Zone,Average,Zone Gas Equipment Lost Heat Rate [W]</w:t>
      </w:r>
    </w:p>
    <w:p w14:paraId="782FD184" w14:textId="77777777" w:rsidR="00A23280" w:rsidRDefault="00A23280" w:rsidP="00A23280">
      <w:pPr>
        <w:pStyle w:val="IDDDefinition"/>
      </w:pPr>
      <w:r>
        <w:t>Zone,Sum,Zone Gas Equipment Total Heating Energy [J]</w:t>
      </w:r>
    </w:p>
    <w:p w14:paraId="5D85B4B4" w14:textId="77777777" w:rsidR="00A23280" w:rsidRDefault="00A23280" w:rsidP="00A23280">
      <w:pPr>
        <w:pStyle w:val="IDDDefinition"/>
      </w:pPr>
      <w:r>
        <w:t>Zone,Average,Zone Gas Equipment Total Heating Rate [W]</w:t>
      </w:r>
    </w:p>
    <w:p w14:paraId="6D72520D" w14:textId="77777777" w:rsidR="00A23280" w:rsidRPr="009659B8" w:rsidRDefault="00A23280" w:rsidP="00A23280">
      <w:pPr>
        <w:pStyle w:val="BodyText"/>
      </w:pPr>
    </w:p>
    <w:p w14:paraId="55C2B5CE" w14:textId="77777777" w:rsidR="00A23280" w:rsidRDefault="00A23280" w:rsidP="00A23280">
      <w:pPr>
        <w:pStyle w:val="IDDDefinition"/>
        <w:rPr>
          <w:b/>
          <w:bCs/>
        </w:rPr>
      </w:pPr>
      <w:r>
        <w:rPr>
          <w:b/>
          <w:bCs/>
        </w:rPr>
        <w:lastRenderedPageBreak/>
        <w:t>HotWater Equipment</w:t>
      </w:r>
    </w:p>
    <w:p w14:paraId="29C58E0F" w14:textId="77777777" w:rsidR="00A23280" w:rsidRDefault="00A23280" w:rsidP="00A23280">
      <w:pPr>
        <w:pStyle w:val="IDDDefinition"/>
      </w:pPr>
      <w:r>
        <w:t>Zone,Average,Hot Water Equipment District Heating Rate [W]</w:t>
      </w:r>
    </w:p>
    <w:p w14:paraId="1AE79058" w14:textId="77777777" w:rsidR="00A23280" w:rsidRDefault="00A23280" w:rsidP="00A23280">
      <w:pPr>
        <w:pStyle w:val="IDDDefinition"/>
      </w:pPr>
      <w:r>
        <w:t>Zone,Sum,Hot Water Equipment District Heating Energy [J]</w:t>
      </w:r>
    </w:p>
    <w:p w14:paraId="409950F7" w14:textId="77777777" w:rsidR="00A23280" w:rsidRDefault="00A23280" w:rsidP="00A23280">
      <w:pPr>
        <w:pStyle w:val="IDDDefinition"/>
      </w:pPr>
      <w:r>
        <w:t>Zone,Sum,Hot Water Equipment Radiant Heating Energy [J]</w:t>
      </w:r>
    </w:p>
    <w:p w14:paraId="54C3FB21" w14:textId="77777777" w:rsidR="00A23280" w:rsidRDefault="00A23280" w:rsidP="00A23280">
      <w:pPr>
        <w:pStyle w:val="IDDDefinition"/>
      </w:pPr>
      <w:r>
        <w:t>Zone,Average,Hot Water Equipment Radiant Heating Rate [W]</w:t>
      </w:r>
    </w:p>
    <w:p w14:paraId="7D86144D" w14:textId="77777777" w:rsidR="00A23280" w:rsidRDefault="00A23280" w:rsidP="00A23280">
      <w:pPr>
        <w:pStyle w:val="IDDDefinition"/>
      </w:pPr>
      <w:r>
        <w:t>Zone,Sum,Hot Water Equipment Convective Heating Energy [J]</w:t>
      </w:r>
    </w:p>
    <w:p w14:paraId="1BC5BCB8" w14:textId="77777777" w:rsidR="00A23280" w:rsidRDefault="00A23280" w:rsidP="00A23280">
      <w:pPr>
        <w:pStyle w:val="IDDDefinition"/>
      </w:pPr>
      <w:r>
        <w:t>Zone,Average,Hot Water Equipment Convective Heating Rate [W]</w:t>
      </w:r>
    </w:p>
    <w:p w14:paraId="0BE5A44E" w14:textId="77777777" w:rsidR="00A23280" w:rsidRDefault="00A23280" w:rsidP="00A23280">
      <w:pPr>
        <w:pStyle w:val="IDDDefinition"/>
      </w:pPr>
      <w:r>
        <w:t>Zone,Sum,Hot Water Equipment Latent Gain Energy [J]</w:t>
      </w:r>
    </w:p>
    <w:p w14:paraId="03DD066D" w14:textId="77777777" w:rsidR="00A23280" w:rsidRDefault="00A23280" w:rsidP="00A23280">
      <w:pPr>
        <w:pStyle w:val="IDDDefinition"/>
      </w:pPr>
      <w:r>
        <w:t>Zone,Average,Hot Water Equipment Latent Gain Rate [W]</w:t>
      </w:r>
    </w:p>
    <w:p w14:paraId="514C3F04" w14:textId="77777777" w:rsidR="00A23280" w:rsidRDefault="00A23280" w:rsidP="00A23280">
      <w:pPr>
        <w:pStyle w:val="IDDDefinition"/>
      </w:pPr>
      <w:r>
        <w:t>Zone,Sum,Hot Water Equipment Lost Heat Energy [J]</w:t>
      </w:r>
    </w:p>
    <w:p w14:paraId="751A57DD" w14:textId="77777777" w:rsidR="00A23280" w:rsidRDefault="00A23280" w:rsidP="00A23280">
      <w:pPr>
        <w:pStyle w:val="IDDDefinition"/>
      </w:pPr>
      <w:r>
        <w:t>Zone,Average,Hot Water Equipment Lost Heat Rate [W]</w:t>
      </w:r>
    </w:p>
    <w:p w14:paraId="0EA9AA35" w14:textId="77777777" w:rsidR="00A23280" w:rsidRDefault="00A23280" w:rsidP="00A23280">
      <w:pPr>
        <w:pStyle w:val="IDDDefinition"/>
      </w:pPr>
      <w:r>
        <w:t>Zone,Sum,Hot Water Equipment Total Heating Energy [J]</w:t>
      </w:r>
    </w:p>
    <w:p w14:paraId="1DF35C8B" w14:textId="77777777" w:rsidR="00A23280" w:rsidRDefault="00A23280" w:rsidP="00A23280">
      <w:pPr>
        <w:pStyle w:val="IDDDefinition"/>
      </w:pPr>
      <w:r>
        <w:t>Zone,Average,Hot Water Equipment Total Heating Rate [W]</w:t>
      </w:r>
    </w:p>
    <w:p w14:paraId="1C31F732" w14:textId="77777777" w:rsidR="00A23280" w:rsidRDefault="00A23280" w:rsidP="00A23280">
      <w:pPr>
        <w:pStyle w:val="IDDDefinition"/>
      </w:pPr>
      <w:r>
        <w:t>Zone,Average,Zone Hot Water Equipment District Heating Rate [W]</w:t>
      </w:r>
    </w:p>
    <w:p w14:paraId="43E50391" w14:textId="77777777" w:rsidR="00A23280" w:rsidRDefault="00A23280" w:rsidP="00A23280">
      <w:pPr>
        <w:pStyle w:val="IDDDefinition"/>
      </w:pPr>
      <w:r>
        <w:t>Zone,Sum,Zone Hot Water Equipment District Heating Energy [J]</w:t>
      </w:r>
    </w:p>
    <w:p w14:paraId="43C6B9AD" w14:textId="77777777" w:rsidR="00A23280" w:rsidRDefault="00A23280" w:rsidP="00A23280">
      <w:pPr>
        <w:pStyle w:val="IDDDefinition"/>
      </w:pPr>
      <w:r>
        <w:t>Zone,Sum,Zone Hot Water Equipment Radiant Heating Energy [J]</w:t>
      </w:r>
    </w:p>
    <w:p w14:paraId="39CE002F" w14:textId="77777777" w:rsidR="00A23280" w:rsidRDefault="00A23280" w:rsidP="00A23280">
      <w:pPr>
        <w:pStyle w:val="IDDDefinition"/>
      </w:pPr>
      <w:r>
        <w:t>Zone,Average,Zone Hot Water Equipment Radiant Heating Rate [W]</w:t>
      </w:r>
    </w:p>
    <w:p w14:paraId="2EE9D8DA" w14:textId="77777777" w:rsidR="00A23280" w:rsidRDefault="00A23280" w:rsidP="00A23280">
      <w:pPr>
        <w:pStyle w:val="IDDDefinition"/>
      </w:pPr>
      <w:r>
        <w:t>Zone,Sum,Zone Hot Water Equipment Convective Heating Energy [J]</w:t>
      </w:r>
    </w:p>
    <w:p w14:paraId="5C30EB80" w14:textId="77777777" w:rsidR="00A23280" w:rsidRDefault="00A23280" w:rsidP="00A23280">
      <w:pPr>
        <w:pStyle w:val="IDDDefinition"/>
      </w:pPr>
      <w:r>
        <w:t>Zone,Average,Zone Hot Water Equipment Convective Heating Rate [W]</w:t>
      </w:r>
    </w:p>
    <w:p w14:paraId="5BC77234" w14:textId="77777777" w:rsidR="00A23280" w:rsidRDefault="00A23280" w:rsidP="00A23280">
      <w:pPr>
        <w:pStyle w:val="IDDDefinition"/>
      </w:pPr>
      <w:r>
        <w:t>Zone,Sum,Zone Hot Water Equipment Latent Gain Energy [J]</w:t>
      </w:r>
    </w:p>
    <w:p w14:paraId="0D751387" w14:textId="77777777" w:rsidR="00A23280" w:rsidRDefault="00A23280" w:rsidP="00A23280">
      <w:pPr>
        <w:pStyle w:val="IDDDefinition"/>
      </w:pPr>
      <w:r>
        <w:t>Zone,Average,Zone Hot Water Equipment Latent Gain Rate [W]</w:t>
      </w:r>
    </w:p>
    <w:p w14:paraId="5F7AE554" w14:textId="77777777" w:rsidR="00A23280" w:rsidRDefault="00A23280" w:rsidP="00A23280">
      <w:pPr>
        <w:pStyle w:val="IDDDefinition"/>
      </w:pPr>
      <w:r>
        <w:t>Zone,Sum,Zone Hot Water Equipment Lost Heat Energy [J]</w:t>
      </w:r>
    </w:p>
    <w:p w14:paraId="08BCA5B4" w14:textId="77777777" w:rsidR="00A23280" w:rsidRDefault="00A23280" w:rsidP="00A23280">
      <w:pPr>
        <w:pStyle w:val="IDDDefinition"/>
      </w:pPr>
      <w:r>
        <w:t>Zone,Average,Zone Hot Water Equipment Lost Heat Rate [W]</w:t>
      </w:r>
    </w:p>
    <w:p w14:paraId="482DAA3B" w14:textId="77777777" w:rsidR="00A23280" w:rsidRDefault="00A23280" w:rsidP="00A23280">
      <w:pPr>
        <w:pStyle w:val="IDDDefinition"/>
      </w:pPr>
      <w:r>
        <w:t>Zone,Sum,Zone Hot Water Equipment Total Heating Energy [J]</w:t>
      </w:r>
    </w:p>
    <w:p w14:paraId="1AE869FC" w14:textId="77777777" w:rsidR="00A23280" w:rsidRDefault="00A23280" w:rsidP="00A23280">
      <w:pPr>
        <w:pStyle w:val="IDDDefinition"/>
      </w:pPr>
      <w:r>
        <w:t>Zone,Average,Zone Hot Water Equipment Total Heating Rate [W]</w:t>
      </w:r>
    </w:p>
    <w:p w14:paraId="6136A623" w14:textId="77777777" w:rsidR="00A23280" w:rsidRPr="009659B8" w:rsidRDefault="00A23280" w:rsidP="00A23280">
      <w:pPr>
        <w:pStyle w:val="BodyText"/>
      </w:pPr>
    </w:p>
    <w:p w14:paraId="08907265" w14:textId="77777777" w:rsidR="00A23280" w:rsidRDefault="00A23280" w:rsidP="00A23280">
      <w:pPr>
        <w:pStyle w:val="IDDDefinition"/>
        <w:rPr>
          <w:b/>
          <w:bCs/>
        </w:rPr>
      </w:pPr>
      <w:r>
        <w:rPr>
          <w:b/>
          <w:bCs/>
        </w:rPr>
        <w:t>Steam Equipment</w:t>
      </w:r>
    </w:p>
    <w:p w14:paraId="288152D3" w14:textId="77777777" w:rsidR="00A23280" w:rsidRDefault="00A23280" w:rsidP="00A23280">
      <w:pPr>
        <w:pStyle w:val="IDDDefinition"/>
      </w:pPr>
      <w:r>
        <w:t>Zone,Average,Steam Equipment District Heating Rate [W]</w:t>
      </w:r>
    </w:p>
    <w:p w14:paraId="04534318" w14:textId="77777777" w:rsidR="00A23280" w:rsidRDefault="00A23280" w:rsidP="00A23280">
      <w:pPr>
        <w:pStyle w:val="IDDDefinition"/>
      </w:pPr>
      <w:r>
        <w:t>Zone,Sum,Steam Equipment District Heating Energy [J]</w:t>
      </w:r>
    </w:p>
    <w:p w14:paraId="0941AC6A" w14:textId="77777777" w:rsidR="00A23280" w:rsidRDefault="00A23280" w:rsidP="00A23280">
      <w:pPr>
        <w:pStyle w:val="IDDDefinition"/>
      </w:pPr>
      <w:r>
        <w:t>Zone,Sum,Steam Equipment Radiant Heating Energy [J]</w:t>
      </w:r>
    </w:p>
    <w:p w14:paraId="378016EE" w14:textId="77777777" w:rsidR="00A23280" w:rsidRDefault="00A23280" w:rsidP="00A23280">
      <w:pPr>
        <w:pStyle w:val="IDDDefinition"/>
      </w:pPr>
      <w:r>
        <w:t>Zone,Average,Steam Equipment Radiant Heating Rate [W]</w:t>
      </w:r>
    </w:p>
    <w:p w14:paraId="47FC79AF" w14:textId="77777777" w:rsidR="00A23280" w:rsidRDefault="00A23280" w:rsidP="00A23280">
      <w:pPr>
        <w:pStyle w:val="IDDDefinition"/>
      </w:pPr>
      <w:r>
        <w:t>Zone,Sum,Steam Equipment Convective Heating Energy [J]</w:t>
      </w:r>
    </w:p>
    <w:p w14:paraId="3BD50484" w14:textId="77777777" w:rsidR="00A23280" w:rsidRDefault="00A23280" w:rsidP="00A23280">
      <w:pPr>
        <w:pStyle w:val="IDDDefinition"/>
      </w:pPr>
      <w:r>
        <w:t>Zone,Average,Steam Equipment Convective Heating Rate [W]</w:t>
      </w:r>
    </w:p>
    <w:p w14:paraId="761B22E7" w14:textId="77777777" w:rsidR="00A23280" w:rsidRDefault="00A23280" w:rsidP="00A23280">
      <w:pPr>
        <w:pStyle w:val="IDDDefinition"/>
      </w:pPr>
      <w:r>
        <w:t>Zone,Sum,Steam Equipment Latent Gain Energy [J]</w:t>
      </w:r>
    </w:p>
    <w:p w14:paraId="0A16E7CA" w14:textId="77777777" w:rsidR="00A23280" w:rsidRDefault="00A23280" w:rsidP="00A23280">
      <w:pPr>
        <w:pStyle w:val="IDDDefinition"/>
      </w:pPr>
      <w:r>
        <w:t>Zone,Average,Steam Equipment Latent Gain Rate [W]</w:t>
      </w:r>
    </w:p>
    <w:p w14:paraId="2BC6EB34" w14:textId="77777777" w:rsidR="00A23280" w:rsidRDefault="00A23280" w:rsidP="00A23280">
      <w:pPr>
        <w:pStyle w:val="IDDDefinition"/>
      </w:pPr>
      <w:r>
        <w:t>Zone,Sum,Steam Equipment Lost Heat Energy [J]</w:t>
      </w:r>
    </w:p>
    <w:p w14:paraId="0939F3EC" w14:textId="77777777" w:rsidR="00A23280" w:rsidRDefault="00A23280" w:rsidP="00A23280">
      <w:pPr>
        <w:pStyle w:val="IDDDefinition"/>
      </w:pPr>
      <w:r>
        <w:t>Zone,Average,Steam Equipment Lost Heat Rate [W]</w:t>
      </w:r>
    </w:p>
    <w:p w14:paraId="0F4F69E6" w14:textId="77777777" w:rsidR="00A23280" w:rsidRDefault="00A23280" w:rsidP="00A23280">
      <w:pPr>
        <w:pStyle w:val="IDDDefinition"/>
      </w:pPr>
      <w:r>
        <w:t>Zone,Sum,Steam Equipment Total Heating Energy [J]</w:t>
      </w:r>
    </w:p>
    <w:p w14:paraId="749E42C4" w14:textId="77777777" w:rsidR="00A23280" w:rsidRDefault="00A23280" w:rsidP="00A23280">
      <w:pPr>
        <w:pStyle w:val="IDDDefinition"/>
      </w:pPr>
      <w:r>
        <w:t>Zone,Average,Steam Equipment Total Heating Rate [W]</w:t>
      </w:r>
    </w:p>
    <w:p w14:paraId="76744B77" w14:textId="77777777" w:rsidR="00A23280" w:rsidRDefault="00A23280" w:rsidP="00A23280">
      <w:pPr>
        <w:pStyle w:val="IDDDefinition"/>
      </w:pPr>
      <w:r>
        <w:t>Zone,Average,Zone Steam Equipment District Heating Rate [W]</w:t>
      </w:r>
    </w:p>
    <w:p w14:paraId="66801495" w14:textId="77777777" w:rsidR="00A23280" w:rsidRDefault="00A23280" w:rsidP="00A23280">
      <w:pPr>
        <w:pStyle w:val="IDDDefinition"/>
      </w:pPr>
      <w:r>
        <w:t>Zone,Sum,Zone Steam Equipment District Heating Energy [J]</w:t>
      </w:r>
    </w:p>
    <w:p w14:paraId="5AA277D0" w14:textId="77777777" w:rsidR="00A23280" w:rsidRDefault="00A23280" w:rsidP="00A23280">
      <w:pPr>
        <w:pStyle w:val="IDDDefinition"/>
      </w:pPr>
      <w:r>
        <w:t>Zone,Sum,Zone Steam Equipment Radiant Heating Energy [J]</w:t>
      </w:r>
    </w:p>
    <w:p w14:paraId="25DB3EAE" w14:textId="77777777" w:rsidR="00A23280" w:rsidRDefault="00A23280" w:rsidP="00A23280">
      <w:pPr>
        <w:pStyle w:val="IDDDefinition"/>
      </w:pPr>
      <w:r>
        <w:t>Zone,Average,Zone Steam Equipment Radiant Heating Rate [W]</w:t>
      </w:r>
    </w:p>
    <w:p w14:paraId="67006410" w14:textId="77777777" w:rsidR="00A23280" w:rsidRDefault="00A23280" w:rsidP="00A23280">
      <w:pPr>
        <w:pStyle w:val="IDDDefinition"/>
      </w:pPr>
      <w:r>
        <w:t>Zone,Sum,Zone Steam Equipment Convective Heating Energy [J]</w:t>
      </w:r>
    </w:p>
    <w:p w14:paraId="150BA543" w14:textId="77777777" w:rsidR="00A23280" w:rsidRDefault="00A23280" w:rsidP="00A23280">
      <w:pPr>
        <w:pStyle w:val="IDDDefinition"/>
      </w:pPr>
      <w:r>
        <w:t>Zone,Average,Zone Steam Equipment Convective Heating Rate [W]</w:t>
      </w:r>
    </w:p>
    <w:p w14:paraId="7ACFC0F2" w14:textId="77777777" w:rsidR="00A23280" w:rsidRDefault="00A23280" w:rsidP="00A23280">
      <w:pPr>
        <w:pStyle w:val="IDDDefinition"/>
      </w:pPr>
      <w:r>
        <w:t>Zone,Sum,Zone Steam Equipment Latent Gain Energy [J]</w:t>
      </w:r>
    </w:p>
    <w:p w14:paraId="0F29FA4E" w14:textId="77777777" w:rsidR="00A23280" w:rsidRDefault="00A23280" w:rsidP="00A23280">
      <w:pPr>
        <w:pStyle w:val="IDDDefinition"/>
      </w:pPr>
      <w:r>
        <w:t>Zone,Average,Zone Steam Equipment Latent Gain Rate [W]</w:t>
      </w:r>
    </w:p>
    <w:p w14:paraId="58743583" w14:textId="77777777" w:rsidR="00A23280" w:rsidRDefault="00A23280" w:rsidP="00A23280">
      <w:pPr>
        <w:pStyle w:val="IDDDefinition"/>
      </w:pPr>
      <w:r>
        <w:t>Zone,Sum,Zone Steam Equipment Lost Heat Energy [J]</w:t>
      </w:r>
    </w:p>
    <w:p w14:paraId="7D35BEC0" w14:textId="77777777" w:rsidR="00A23280" w:rsidRDefault="00A23280" w:rsidP="00A23280">
      <w:pPr>
        <w:pStyle w:val="IDDDefinition"/>
      </w:pPr>
      <w:r>
        <w:t>Zone,Average,Zone Steam Equipment Lost Heat Rate [W]</w:t>
      </w:r>
    </w:p>
    <w:p w14:paraId="11E3B5A0" w14:textId="77777777" w:rsidR="00A23280" w:rsidRDefault="00A23280" w:rsidP="00A23280">
      <w:pPr>
        <w:pStyle w:val="IDDDefinition"/>
      </w:pPr>
      <w:r>
        <w:t>Zone,Sum,Zone Steam Equipment Total Heating Energy [J]</w:t>
      </w:r>
    </w:p>
    <w:p w14:paraId="67BB87ED" w14:textId="77777777" w:rsidR="00A23280" w:rsidRDefault="00A23280" w:rsidP="00A23280">
      <w:pPr>
        <w:pStyle w:val="IDDDefinition"/>
      </w:pPr>
      <w:r>
        <w:t>Zone,Average,Zone Steam Equipment Total Heating Rate [W]</w:t>
      </w:r>
    </w:p>
    <w:p w14:paraId="205A6FE8" w14:textId="77777777" w:rsidR="00A23280" w:rsidRPr="009659B8" w:rsidRDefault="00A23280" w:rsidP="00A23280">
      <w:pPr>
        <w:pStyle w:val="BodyText"/>
      </w:pPr>
    </w:p>
    <w:p w14:paraId="4883E4D5" w14:textId="77777777" w:rsidR="00A23280" w:rsidRDefault="00A23280" w:rsidP="00A23280">
      <w:pPr>
        <w:pStyle w:val="IDDDefinition"/>
      </w:pPr>
      <w:r>
        <w:rPr>
          <w:b/>
          <w:bCs/>
        </w:rPr>
        <w:lastRenderedPageBreak/>
        <w:t>Other Equipment</w:t>
      </w:r>
    </w:p>
    <w:p w14:paraId="06EE9926" w14:textId="77777777" w:rsidR="00A23280" w:rsidRDefault="00A23280" w:rsidP="00A23280">
      <w:pPr>
        <w:pStyle w:val="IDDDefinition"/>
      </w:pPr>
      <w:r>
        <w:t>Zone,Sum,Other Equipment Radiant Heating Energy [J]</w:t>
      </w:r>
    </w:p>
    <w:p w14:paraId="0A75EB26" w14:textId="77777777" w:rsidR="00A23280" w:rsidRDefault="00A23280" w:rsidP="00A23280">
      <w:pPr>
        <w:pStyle w:val="IDDDefinition"/>
      </w:pPr>
      <w:r>
        <w:t>Zone,Average,Other Equipment Radiant Heating Rate [W]</w:t>
      </w:r>
    </w:p>
    <w:p w14:paraId="68CAC7F3" w14:textId="77777777" w:rsidR="00A23280" w:rsidRDefault="00A23280" w:rsidP="00A23280">
      <w:pPr>
        <w:pStyle w:val="IDDDefinition"/>
      </w:pPr>
      <w:r>
        <w:t>Zone,Sum,Other Equipment Convective Heating Energy [J]</w:t>
      </w:r>
    </w:p>
    <w:p w14:paraId="4665A97E" w14:textId="77777777" w:rsidR="00A23280" w:rsidRDefault="00A23280" w:rsidP="00A23280">
      <w:pPr>
        <w:pStyle w:val="IDDDefinition"/>
      </w:pPr>
      <w:r>
        <w:t>Zone,Average,Other Equipment Convective Heating Rate [W]</w:t>
      </w:r>
    </w:p>
    <w:p w14:paraId="4524160C" w14:textId="77777777" w:rsidR="00A23280" w:rsidRDefault="00A23280" w:rsidP="00A23280">
      <w:pPr>
        <w:pStyle w:val="IDDDefinition"/>
      </w:pPr>
      <w:r>
        <w:t>Zone,Sum,Other Equipment Latent Gain Energy [J]</w:t>
      </w:r>
    </w:p>
    <w:p w14:paraId="146EAAF2" w14:textId="77777777" w:rsidR="00A23280" w:rsidRDefault="00A23280" w:rsidP="00A23280">
      <w:pPr>
        <w:pStyle w:val="IDDDefinition"/>
      </w:pPr>
      <w:r>
        <w:t>Zone,Average,Other Equipment Latent Gain Rate [W]</w:t>
      </w:r>
    </w:p>
    <w:p w14:paraId="74A0BE8F" w14:textId="77777777" w:rsidR="00A23280" w:rsidRDefault="00A23280" w:rsidP="00A23280">
      <w:pPr>
        <w:pStyle w:val="IDDDefinition"/>
      </w:pPr>
      <w:r>
        <w:t>Zone,Sum,Other Equipment Lost Heat Energy [J]</w:t>
      </w:r>
    </w:p>
    <w:p w14:paraId="55BB5A13" w14:textId="77777777" w:rsidR="00A23280" w:rsidRDefault="00A23280" w:rsidP="00A23280">
      <w:pPr>
        <w:pStyle w:val="IDDDefinition"/>
      </w:pPr>
      <w:r>
        <w:t>Zone,Average,Other Equipment Lost Heat Rate [W]</w:t>
      </w:r>
    </w:p>
    <w:p w14:paraId="0F7B7AEC" w14:textId="77777777" w:rsidR="00A23280" w:rsidRDefault="00A23280" w:rsidP="00A23280">
      <w:pPr>
        <w:pStyle w:val="IDDDefinition"/>
      </w:pPr>
      <w:r>
        <w:t>Zone,Sum,Other Equipment Total Heating Energy [J]</w:t>
      </w:r>
    </w:p>
    <w:p w14:paraId="0F27786B" w14:textId="77777777" w:rsidR="00A23280" w:rsidRDefault="00A23280" w:rsidP="00A23280">
      <w:pPr>
        <w:pStyle w:val="IDDDefinition"/>
      </w:pPr>
      <w:r>
        <w:t>Zone,Average,Other Equipment Total Heating Rate [W]</w:t>
      </w:r>
    </w:p>
    <w:p w14:paraId="78435BB0" w14:textId="77777777" w:rsidR="00A23280" w:rsidRDefault="00A23280" w:rsidP="00A23280">
      <w:pPr>
        <w:pStyle w:val="IDDDefinition"/>
      </w:pPr>
      <w:r>
        <w:t>Zone,Sum,Zone Other Equipment Radiant Heating Energy [J]</w:t>
      </w:r>
    </w:p>
    <w:p w14:paraId="4B215F54" w14:textId="77777777" w:rsidR="00A23280" w:rsidRDefault="00A23280" w:rsidP="00A23280">
      <w:pPr>
        <w:pStyle w:val="IDDDefinition"/>
      </w:pPr>
      <w:r>
        <w:t>Zone,Average,Zone Other Equipment Radiant Heating Rate [W]</w:t>
      </w:r>
    </w:p>
    <w:p w14:paraId="5A530509" w14:textId="77777777" w:rsidR="00A23280" w:rsidRDefault="00A23280" w:rsidP="00A23280">
      <w:pPr>
        <w:pStyle w:val="IDDDefinition"/>
      </w:pPr>
      <w:r>
        <w:t>Zone,Sum,Zone Other Equipment Convective Heating Energy [J]</w:t>
      </w:r>
    </w:p>
    <w:p w14:paraId="3DF51D36" w14:textId="77777777" w:rsidR="00A23280" w:rsidRDefault="00A23280" w:rsidP="00A23280">
      <w:pPr>
        <w:pStyle w:val="IDDDefinition"/>
      </w:pPr>
      <w:r>
        <w:t>Zone,Average,Zone Other Equipment Convective Heating Rate [W]</w:t>
      </w:r>
    </w:p>
    <w:p w14:paraId="7F6E6C84" w14:textId="77777777" w:rsidR="00A23280" w:rsidRDefault="00A23280" w:rsidP="00A23280">
      <w:pPr>
        <w:pStyle w:val="IDDDefinition"/>
      </w:pPr>
      <w:r>
        <w:t>Zone,Sum,Zone Other Equipment Latent Gain Energy [J]</w:t>
      </w:r>
    </w:p>
    <w:p w14:paraId="4A46043B" w14:textId="77777777" w:rsidR="00A23280" w:rsidRDefault="00A23280" w:rsidP="00A23280">
      <w:pPr>
        <w:pStyle w:val="IDDDefinition"/>
      </w:pPr>
      <w:r>
        <w:t>Zone,Average,Zone Other Equipment Latent Gain Rate [W]</w:t>
      </w:r>
    </w:p>
    <w:p w14:paraId="7B1D2412" w14:textId="77777777" w:rsidR="00A23280" w:rsidRDefault="00A23280" w:rsidP="00A23280">
      <w:pPr>
        <w:pStyle w:val="IDDDefinition"/>
      </w:pPr>
      <w:r>
        <w:t>Zone,Sum,Zone Other Equipment Lost Heat Energy [J]</w:t>
      </w:r>
    </w:p>
    <w:p w14:paraId="27FDC22C" w14:textId="77777777" w:rsidR="00A23280" w:rsidRDefault="00A23280" w:rsidP="00A23280">
      <w:pPr>
        <w:pStyle w:val="IDDDefinition"/>
      </w:pPr>
      <w:r>
        <w:t>Zone,Average,Zone Other Equipment Lost Heat Rate [W]</w:t>
      </w:r>
    </w:p>
    <w:p w14:paraId="4D0EE0BC" w14:textId="77777777" w:rsidR="00A23280" w:rsidRDefault="00A23280" w:rsidP="00A23280">
      <w:pPr>
        <w:pStyle w:val="IDDDefinition"/>
      </w:pPr>
      <w:r>
        <w:t>Zone,Sum,Zone Other Equipment Total Heating Energy [J]</w:t>
      </w:r>
    </w:p>
    <w:p w14:paraId="4ED06277" w14:textId="77777777" w:rsidR="00A23280" w:rsidRDefault="00A23280" w:rsidP="00A23280">
      <w:pPr>
        <w:pStyle w:val="IDDDefinition"/>
      </w:pPr>
      <w:r>
        <w:t>Zone,Average,Zone Other Equipment Total Heating Rate [W]</w:t>
      </w:r>
    </w:p>
    <w:p w14:paraId="2B5E44BA" w14:textId="77777777" w:rsidR="00983AE9" w:rsidRDefault="00983AE9" w:rsidP="00983AE9">
      <w:pPr>
        <w:pStyle w:val="Heading4"/>
      </w:pPr>
      <w:bookmarkStart w:id="23" w:name="_Toc343526103"/>
      <w:r>
        <w:t>Electric Equipment Electric Power [W]</w:t>
      </w:r>
    </w:p>
    <w:p w14:paraId="5A7F50B6" w14:textId="77777777" w:rsidR="00983AE9" w:rsidRDefault="00983AE9" w:rsidP="00983AE9">
      <w:pPr>
        <w:pStyle w:val="Heading4"/>
      </w:pPr>
      <w:r>
        <w:t>Electric Equipment Electric Energy [J]</w:t>
      </w:r>
    </w:p>
    <w:p w14:paraId="61483859" w14:textId="77777777" w:rsidR="00983AE9" w:rsidRDefault="00983AE9" w:rsidP="00983AE9">
      <w:pPr>
        <w:pStyle w:val="BodyText"/>
      </w:pPr>
      <w:r>
        <w:t>The electric equipment electric power consumption in Watts (for power) or Joules (for energy). It is the sum of the radiant,</w:t>
      </w:r>
      <w:r w:rsidRPr="00F210B1">
        <w:t xml:space="preserve"> </w:t>
      </w:r>
      <w:r>
        <w:t>convective, latent and lost components. This energy use is added to the electricity meters that are associated with the zone – Electricity:Facility, Electricity:Buidling, Electricity:Zone:&lt;Zone Name&gt;, InteriorEquipment:Electricity:</w:t>
      </w:r>
      <w:r w:rsidRPr="00F210B1">
        <w:t xml:space="preserve"> </w:t>
      </w:r>
      <w:r>
        <w:t>:Zone:&lt;Zone Name&gt;, and &lt;</w:t>
      </w:r>
      <w:r w:rsidRPr="00F210B1">
        <w:t>End-Use Subcategory</w:t>
      </w:r>
      <w:r>
        <w:t>&gt;:InteriorEquipment:Electricity.</w:t>
      </w:r>
    </w:p>
    <w:p w14:paraId="2AA68D31" w14:textId="77777777" w:rsidR="00983AE9" w:rsidRDefault="00983AE9" w:rsidP="00983AE9">
      <w:pPr>
        <w:pStyle w:val="Heading4"/>
      </w:pPr>
      <w:r>
        <w:t>Gas Equipment Gas Rate [W]</w:t>
      </w:r>
    </w:p>
    <w:p w14:paraId="528368FE" w14:textId="77777777" w:rsidR="00983AE9" w:rsidRDefault="00983AE9" w:rsidP="00983AE9">
      <w:pPr>
        <w:pStyle w:val="Heading4"/>
      </w:pPr>
      <w:r>
        <w:t>Gas Equipment Gas Energy [J]</w:t>
      </w:r>
    </w:p>
    <w:p w14:paraId="165FAA19" w14:textId="77777777" w:rsidR="00983AE9" w:rsidRDefault="00983AE9" w:rsidP="00983AE9">
      <w:pPr>
        <w:pStyle w:val="BodyText"/>
      </w:pPr>
      <w:r>
        <w:t>The gas equipment natural gas consumption in Watts (for power) or Joules (for energy). It is the sum of the radiant,</w:t>
      </w:r>
      <w:r w:rsidRPr="00F210B1">
        <w:t xml:space="preserve"> </w:t>
      </w:r>
      <w:r>
        <w:t>convective, latent and lost components. This energy use is added to the electricity meters that are associated with the zone – Gas:Facility, Gas:Buidling, Gas:Zone:&lt;Zone Name&gt;, InteriorEquipment:Gas:</w:t>
      </w:r>
      <w:r w:rsidRPr="00F210B1">
        <w:t xml:space="preserve"> </w:t>
      </w:r>
      <w:r>
        <w:t>:Zone:&lt;Zone Name&gt;, and &lt;</w:t>
      </w:r>
      <w:r w:rsidRPr="00F210B1">
        <w:t>End-Use Subcategory</w:t>
      </w:r>
      <w:r>
        <w:t>&gt;:InteriorEquipment:Gas.</w:t>
      </w:r>
    </w:p>
    <w:p w14:paraId="6F0D420B" w14:textId="77777777" w:rsidR="00983AE9" w:rsidRDefault="00983AE9" w:rsidP="00983AE9">
      <w:pPr>
        <w:pStyle w:val="Heading4"/>
      </w:pPr>
      <w:r w:rsidRPr="00327B52">
        <w:t>Hot Water Equipment District Heating Rate</w:t>
      </w:r>
      <w:r w:rsidRPr="00327B52" w:rsidDel="00327B52">
        <w:t xml:space="preserve"> </w:t>
      </w:r>
      <w:r>
        <w:t>[W]</w:t>
      </w:r>
    </w:p>
    <w:p w14:paraId="6AAB8C57" w14:textId="77777777" w:rsidR="00983AE9" w:rsidRDefault="00983AE9" w:rsidP="00983AE9">
      <w:pPr>
        <w:pStyle w:val="Heading4"/>
      </w:pPr>
      <w:r w:rsidRPr="00327B52">
        <w:t>Hot Water Equipment District Heating Energy</w:t>
      </w:r>
      <w:r>
        <w:t xml:space="preserve"> [J]</w:t>
      </w:r>
    </w:p>
    <w:p w14:paraId="5233D89F" w14:textId="77777777" w:rsidR="00983AE9" w:rsidRDefault="00983AE9" w:rsidP="00983AE9">
      <w:pPr>
        <w:pStyle w:val="BodyText"/>
      </w:pPr>
      <w:r>
        <w:t>The hot water equipment district heating consumption in Watts (for power) or Joules (for energy). It is the sum of the radiant,</w:t>
      </w:r>
      <w:r w:rsidRPr="00F210B1">
        <w:t xml:space="preserve"> </w:t>
      </w:r>
      <w:r>
        <w:t xml:space="preserve">convective, latent and lost components. This energy use is added to the district heating meters that are associated with the zone – </w:t>
      </w:r>
      <w:r w:rsidRPr="002E5E2A">
        <w:t>DistrictHeating</w:t>
      </w:r>
      <w:r>
        <w:t xml:space="preserve">:Facility, </w:t>
      </w:r>
      <w:r w:rsidRPr="002E5E2A">
        <w:t>DistrictHeating</w:t>
      </w:r>
      <w:r>
        <w:t xml:space="preserve">:Buidling, </w:t>
      </w:r>
      <w:r w:rsidRPr="002E5E2A">
        <w:t>DistrictHeating</w:t>
      </w:r>
      <w:r>
        <w:t>:Zone:&lt;Zone Name&gt;, InteriorEquipment:</w:t>
      </w:r>
      <w:r w:rsidRPr="002E5E2A">
        <w:t xml:space="preserve"> DistrictHeating</w:t>
      </w:r>
      <w:r>
        <w:t>:</w:t>
      </w:r>
      <w:r w:rsidRPr="00F210B1">
        <w:t xml:space="preserve"> </w:t>
      </w:r>
      <w:r>
        <w:t>:Zone:&lt;Zone Name&gt;, and &lt;</w:t>
      </w:r>
      <w:r w:rsidRPr="00F210B1">
        <w:t>End-Use Subcategory</w:t>
      </w:r>
      <w:r>
        <w:t>&gt;:InteriorEquipment:</w:t>
      </w:r>
      <w:r w:rsidRPr="002E5E2A">
        <w:t xml:space="preserve"> DistrictHeating</w:t>
      </w:r>
      <w:r>
        <w:t>.</w:t>
      </w:r>
    </w:p>
    <w:p w14:paraId="2A0A1EA2" w14:textId="77777777" w:rsidR="00983AE9" w:rsidRDefault="00983AE9" w:rsidP="00983AE9">
      <w:pPr>
        <w:pStyle w:val="Heading4"/>
      </w:pPr>
      <w:r w:rsidRPr="007D79CB">
        <w:t>Steam Equipment District Heating Rate</w:t>
      </w:r>
      <w:r w:rsidRPr="007D79CB" w:rsidDel="007D79CB">
        <w:t xml:space="preserve"> </w:t>
      </w:r>
      <w:r>
        <w:t>[W]</w:t>
      </w:r>
    </w:p>
    <w:p w14:paraId="614602A5" w14:textId="77777777" w:rsidR="00983AE9" w:rsidRPr="007D79CB" w:rsidRDefault="00983AE9" w:rsidP="00983AE9">
      <w:pPr>
        <w:pStyle w:val="Heading4"/>
      </w:pPr>
      <w:r w:rsidRPr="007D79CB">
        <w:t>Steam Equipment District Heating Energy</w:t>
      </w:r>
      <w:r>
        <w:t xml:space="preserve"> [J]</w:t>
      </w:r>
    </w:p>
    <w:p w14:paraId="55E04CF5" w14:textId="77777777" w:rsidR="00983AE9" w:rsidRDefault="00983AE9" w:rsidP="00983AE9">
      <w:pPr>
        <w:pStyle w:val="BodyText"/>
      </w:pPr>
      <w:r>
        <w:t>The steam equipment district heating consumption in Watts (for power) or Joules (for energy). It is the sum of the radiant,</w:t>
      </w:r>
      <w:r w:rsidRPr="00F210B1">
        <w:t xml:space="preserve"> </w:t>
      </w:r>
      <w:r>
        <w:t xml:space="preserve">convective, latent and lost components. This energy use is added to the district heating meters that are associated with the zone – </w:t>
      </w:r>
      <w:r w:rsidRPr="002E5E2A">
        <w:t>DistrictHeating</w:t>
      </w:r>
      <w:r>
        <w:t xml:space="preserve">:Facility, </w:t>
      </w:r>
      <w:r w:rsidRPr="002E5E2A">
        <w:t>DistrictHeating</w:t>
      </w:r>
      <w:r>
        <w:t xml:space="preserve">:Buidling, </w:t>
      </w:r>
      <w:r w:rsidRPr="002E5E2A">
        <w:t>DistrictHeating</w:t>
      </w:r>
      <w:r>
        <w:t>:Zone:&lt;Zone Name&gt;, InteriorEquipment:</w:t>
      </w:r>
      <w:r w:rsidRPr="002E5E2A">
        <w:t xml:space="preserve"> DistrictHeating</w:t>
      </w:r>
      <w:r>
        <w:t>:</w:t>
      </w:r>
      <w:r w:rsidRPr="00F210B1">
        <w:t xml:space="preserve"> </w:t>
      </w:r>
      <w:r>
        <w:t>:Zone:&lt;Zone Name&gt;, and &lt;</w:t>
      </w:r>
      <w:r w:rsidRPr="00F210B1">
        <w:t>End-Use Subcategory</w:t>
      </w:r>
      <w:r>
        <w:t>&gt;:InteriorEquipment:</w:t>
      </w:r>
      <w:r w:rsidRPr="002E5E2A">
        <w:t xml:space="preserve"> DistrictHeating</w:t>
      </w:r>
      <w:r>
        <w:t>.</w:t>
      </w:r>
    </w:p>
    <w:p w14:paraId="18F524C1" w14:textId="77777777" w:rsidR="00983AE9" w:rsidRDefault="00983AE9" w:rsidP="00983AE9">
      <w:pPr>
        <w:pStyle w:val="BlockQuotation"/>
      </w:pPr>
      <w:r>
        <w:lastRenderedPageBreak/>
        <w:t>Note that zone energy consumption is not reported for OTHER EQUIPMENT and does not go on any meter.</w:t>
      </w:r>
    </w:p>
    <w:p w14:paraId="40E5F74C" w14:textId="77777777" w:rsidR="00242E9D" w:rsidRPr="007512CF" w:rsidRDefault="00242E9D" w:rsidP="00242E9D">
      <w:pPr>
        <w:keepNext/>
        <w:keepLines/>
        <w:spacing w:before="120" w:after="120" w:line="240" w:lineRule="atLeast"/>
        <w:outlineLvl w:val="2"/>
        <w:rPr>
          <w:ins w:id="24" w:author="Michael" w:date="2014-11-03T17:01:00Z"/>
          <w:rFonts w:ascii="Arial Black" w:hAnsi="Arial Black"/>
          <w:spacing w:val="-10"/>
          <w:kern w:val="28"/>
        </w:rPr>
      </w:pPr>
      <w:bookmarkStart w:id="25" w:name="_Toc99527737"/>
      <w:bookmarkStart w:id="26" w:name="_Toc110396386"/>
      <w:bookmarkStart w:id="27" w:name="_Toc122310169"/>
      <w:bookmarkStart w:id="28" w:name="_Toc352164916"/>
      <w:bookmarkStart w:id="29" w:name="_Toc399589178"/>
      <w:ins w:id="30" w:author="Michael" w:date="2014-11-03T17:01:00Z">
        <w:r w:rsidRPr="007512CF">
          <w:rPr>
            <w:rFonts w:ascii="Arial Black" w:hAnsi="Arial Black"/>
            <w:spacing w:val="-10"/>
            <w:kern w:val="28"/>
          </w:rPr>
          <w:t>ElectricEquipment :</w:t>
        </w:r>
        <w:bookmarkEnd w:id="25"/>
        <w:bookmarkEnd w:id="26"/>
        <w:bookmarkEnd w:id="27"/>
        <w:bookmarkEnd w:id="28"/>
        <w:r>
          <w:rPr>
            <w:rFonts w:ascii="Arial Black" w:hAnsi="Arial Black"/>
            <w:spacing w:val="-10"/>
            <w:kern w:val="28"/>
          </w:rPr>
          <w:t>ITE:AirCooled</w:t>
        </w:r>
      </w:ins>
    </w:p>
    <w:p w14:paraId="514CE33E" w14:textId="77777777" w:rsidR="00242E9D" w:rsidRDefault="00242E9D" w:rsidP="00242E9D">
      <w:pPr>
        <w:spacing w:before="60" w:after="60"/>
        <w:jc w:val="both"/>
        <w:rPr>
          <w:ins w:id="31" w:author="Michael" w:date="2014-11-03T17:01:00Z"/>
        </w:rPr>
      </w:pPr>
      <w:ins w:id="32" w:author="Michael" w:date="2014-11-03T17:01:00Z">
        <w:r w:rsidRPr="007512CF">
          <w:t xml:space="preserve">This object describes </w:t>
        </w:r>
        <w:r>
          <w:t xml:space="preserve">air-cooled </w:t>
        </w:r>
        <w:r w:rsidRPr="007512CF">
          <w:t>electric information technology equipment (IT</w:t>
        </w:r>
        <w:r>
          <w:t>E</w:t>
        </w:r>
        <w:r w:rsidRPr="007512CF">
          <w:t xml:space="preserve">) which has </w:t>
        </w:r>
        <w:r>
          <w:t>variable power</w:t>
        </w:r>
        <w:r w:rsidRPr="007512CF">
          <w:t xml:space="preserve"> consumption as a function of loading and temperature.</w:t>
        </w:r>
      </w:ins>
    </w:p>
    <w:p w14:paraId="33A6771C" w14:textId="77777777" w:rsidR="00242E9D" w:rsidRPr="007512CF" w:rsidRDefault="00242E9D" w:rsidP="00242E9D">
      <w:pPr>
        <w:spacing w:before="60" w:after="60"/>
        <w:jc w:val="both"/>
        <w:rPr>
          <w:ins w:id="33" w:author="Michael" w:date="2014-11-03T17:01:00Z"/>
        </w:rPr>
      </w:pPr>
    </w:p>
    <w:p w14:paraId="14344477" w14:textId="77777777" w:rsidR="00242E9D" w:rsidRPr="007512CF" w:rsidRDefault="00242E9D" w:rsidP="00242E9D">
      <w:pPr>
        <w:keepNext/>
        <w:keepLines/>
        <w:spacing w:before="120" w:after="120" w:line="240" w:lineRule="atLeast"/>
        <w:outlineLvl w:val="3"/>
        <w:rPr>
          <w:ins w:id="34" w:author="Michael" w:date="2014-11-03T17:01:00Z"/>
          <w:b/>
          <w:i/>
          <w:spacing w:val="-4"/>
          <w:kern w:val="28"/>
        </w:rPr>
      </w:pPr>
      <w:ins w:id="35" w:author="Michael" w:date="2014-11-03T17:01:00Z">
        <w:r w:rsidRPr="007512CF">
          <w:rPr>
            <w:b/>
            <w:i/>
            <w:spacing w:val="-4"/>
            <w:kern w:val="28"/>
          </w:rPr>
          <w:t>Field: Name</w:t>
        </w:r>
      </w:ins>
    </w:p>
    <w:p w14:paraId="34335429" w14:textId="77777777" w:rsidR="00242E9D" w:rsidRPr="007512CF" w:rsidRDefault="00242E9D" w:rsidP="00242E9D">
      <w:pPr>
        <w:spacing w:before="60" w:after="60"/>
        <w:jc w:val="both"/>
        <w:rPr>
          <w:ins w:id="36" w:author="Michael" w:date="2014-11-03T17:01:00Z"/>
        </w:rPr>
      </w:pPr>
      <w:ins w:id="37" w:author="Michael" w:date="2014-11-03T17:01:00Z">
        <w:r w:rsidRPr="007512CF">
          <w:t>The name of t</w:t>
        </w:r>
        <w:r>
          <w:t>his</w:t>
        </w:r>
        <w:r w:rsidRPr="007512CF">
          <w:t xml:space="preserve"> object.</w:t>
        </w:r>
      </w:ins>
    </w:p>
    <w:p w14:paraId="303074F3" w14:textId="77777777" w:rsidR="00242E9D" w:rsidRPr="007512CF" w:rsidRDefault="00242E9D" w:rsidP="00242E9D">
      <w:pPr>
        <w:keepNext/>
        <w:keepLines/>
        <w:spacing w:before="120" w:after="120" w:line="240" w:lineRule="atLeast"/>
        <w:outlineLvl w:val="3"/>
        <w:rPr>
          <w:ins w:id="38" w:author="Michael" w:date="2014-11-03T17:01:00Z"/>
          <w:b/>
          <w:i/>
          <w:spacing w:val="-4"/>
          <w:kern w:val="28"/>
        </w:rPr>
      </w:pPr>
      <w:ins w:id="39" w:author="Michael" w:date="2014-11-03T17:01:00Z">
        <w:r w:rsidRPr="007512CF">
          <w:rPr>
            <w:b/>
            <w:i/>
            <w:spacing w:val="-4"/>
            <w:kern w:val="28"/>
          </w:rPr>
          <w:t>Field: Zone Name</w:t>
        </w:r>
      </w:ins>
    </w:p>
    <w:p w14:paraId="4E034FC4" w14:textId="77777777" w:rsidR="00242E9D" w:rsidRPr="007512CF" w:rsidRDefault="00242E9D" w:rsidP="00242E9D">
      <w:pPr>
        <w:spacing w:before="60" w:after="60"/>
        <w:jc w:val="both"/>
        <w:rPr>
          <w:ins w:id="40" w:author="Michael" w:date="2014-11-03T17:01:00Z"/>
        </w:rPr>
      </w:pPr>
      <w:ins w:id="41" w:author="Michael" w:date="2014-11-03T17:01:00Z">
        <w:r w:rsidRPr="007512CF">
          <w:t xml:space="preserve">This field is the name of the </w:t>
        </w:r>
        <w:r>
          <w:t xml:space="preserve">thermal </w:t>
        </w:r>
        <w:r w:rsidRPr="007512CF">
          <w:t xml:space="preserve">zone (ref: </w:t>
        </w:r>
        <w:r w:rsidRPr="007512CF">
          <w:fldChar w:fldCharType="begin"/>
        </w:r>
        <w:r w:rsidRPr="007512CF">
          <w:instrText xml:space="preserve"> REF _Ref67287773 \h  \* MERGEFORMAT </w:instrText>
        </w:r>
      </w:ins>
      <w:ins w:id="42" w:author="Michael" w:date="2014-11-03T17:01:00Z">
        <w:r w:rsidRPr="007512CF">
          <w:fldChar w:fldCharType="separate"/>
        </w:r>
        <w:r w:rsidRPr="007512CF">
          <w:t>Zone</w:t>
        </w:r>
        <w:r w:rsidRPr="007512CF">
          <w:fldChar w:fldCharType="end"/>
        </w:r>
        <w:r w:rsidRPr="007512CF">
          <w:t xml:space="preserve">) </w:t>
        </w:r>
        <w:r>
          <w:t>which contains this ElectricEquipment:ITE:AirCooled object.</w:t>
        </w:r>
      </w:ins>
    </w:p>
    <w:p w14:paraId="7017E299" w14:textId="77777777" w:rsidR="00242E9D" w:rsidRPr="007512CF" w:rsidRDefault="00242E9D" w:rsidP="00242E9D">
      <w:pPr>
        <w:keepNext/>
        <w:keepLines/>
        <w:spacing w:before="120" w:after="120" w:line="240" w:lineRule="atLeast"/>
        <w:outlineLvl w:val="3"/>
        <w:rPr>
          <w:ins w:id="43" w:author="Michael" w:date="2014-11-03T17:01:00Z"/>
          <w:b/>
          <w:i/>
          <w:spacing w:val="-4"/>
          <w:kern w:val="28"/>
        </w:rPr>
      </w:pPr>
      <w:ins w:id="44" w:author="Michael" w:date="2014-11-03T17:01:00Z">
        <w:r w:rsidRPr="007512CF">
          <w:rPr>
            <w:b/>
            <w:i/>
            <w:spacing w:val="-4"/>
            <w:kern w:val="28"/>
          </w:rPr>
          <w:t xml:space="preserve">Field: Design </w:t>
        </w:r>
        <w:r>
          <w:rPr>
            <w:b/>
            <w:i/>
            <w:spacing w:val="-4"/>
            <w:kern w:val="28"/>
          </w:rPr>
          <w:t>Power Input</w:t>
        </w:r>
        <w:r w:rsidRPr="007512CF">
          <w:rPr>
            <w:b/>
            <w:i/>
            <w:spacing w:val="-4"/>
            <w:kern w:val="28"/>
          </w:rPr>
          <w:t xml:space="preserve"> Calculation Method</w:t>
        </w:r>
      </w:ins>
    </w:p>
    <w:p w14:paraId="5F5D03F6" w14:textId="77777777" w:rsidR="00242E9D" w:rsidRPr="007512CF" w:rsidRDefault="00242E9D" w:rsidP="00242E9D">
      <w:pPr>
        <w:spacing w:before="60" w:after="60"/>
        <w:jc w:val="both"/>
        <w:rPr>
          <w:ins w:id="45" w:author="Michael" w:date="2014-11-03T17:01:00Z"/>
        </w:rPr>
      </w:pPr>
      <w:ins w:id="46" w:author="Michael" w:date="2014-11-03T17:01:00Z">
        <w:r w:rsidRPr="007512CF">
          <w:t xml:space="preserve">This field is a key/choice field that tells which of the next two fields are filled and is descriptive of the method for calculating the nominal electric </w:t>
        </w:r>
        <w:r>
          <w:t>power input to the ITE</w:t>
        </w:r>
        <w:r w:rsidRPr="007512CF">
          <w:t>. The key/choices are:</w:t>
        </w:r>
      </w:ins>
    </w:p>
    <w:p w14:paraId="0E6DE24A" w14:textId="77777777" w:rsidR="00242E9D" w:rsidRPr="00903900" w:rsidRDefault="00242E9D" w:rsidP="00242E9D">
      <w:pPr>
        <w:spacing w:before="60" w:after="60"/>
        <w:ind w:left="1440" w:hanging="360"/>
        <w:jc w:val="both"/>
        <w:rPr>
          <w:ins w:id="47" w:author="Michael" w:date="2014-11-03T17:01:00Z"/>
          <w:i/>
        </w:rPr>
      </w:pPr>
      <w:ins w:id="48" w:author="Michael" w:date="2014-11-03T17:01:00Z">
        <w:r>
          <w:rPr>
            <w:i/>
          </w:rPr>
          <w:t>Watts/Unit</w:t>
        </w:r>
      </w:ins>
    </w:p>
    <w:p w14:paraId="288EF645" w14:textId="77777777" w:rsidR="00242E9D" w:rsidRPr="007512CF" w:rsidRDefault="00242E9D" w:rsidP="00242E9D">
      <w:pPr>
        <w:spacing w:before="60" w:after="60"/>
        <w:jc w:val="both"/>
        <w:rPr>
          <w:ins w:id="49" w:author="Michael" w:date="2014-11-03T17:01:00Z"/>
        </w:rPr>
      </w:pPr>
      <w:ins w:id="50" w:author="Michael" w:date="2014-11-03T17:01:00Z">
        <w:r w:rsidRPr="007512CF">
          <w:t xml:space="preserve">With this choice, the </w:t>
        </w:r>
        <w:r>
          <w:t xml:space="preserve">design power input will be the product of </w:t>
        </w:r>
        <w:r w:rsidRPr="007512CF">
          <w:t>Design Level</w:t>
        </w:r>
        <w:r>
          <w:t xml:space="preserve"> per Unit and Number of Units. (Both of these</w:t>
        </w:r>
        <w:r w:rsidRPr="007512CF">
          <w:t xml:space="preserve"> field</w:t>
        </w:r>
        <w:r>
          <w:t>s</w:t>
        </w:r>
        <w:r w:rsidRPr="007512CF">
          <w:t xml:space="preserve"> should be filled.)</w:t>
        </w:r>
        <w:r>
          <w:t xml:space="preserve"> This is the default.</w:t>
        </w:r>
      </w:ins>
    </w:p>
    <w:p w14:paraId="0F8A7030" w14:textId="77777777" w:rsidR="00242E9D" w:rsidRPr="00903900" w:rsidRDefault="00242E9D" w:rsidP="00242E9D">
      <w:pPr>
        <w:spacing w:before="60" w:after="60"/>
        <w:ind w:left="1440" w:hanging="360"/>
        <w:jc w:val="both"/>
        <w:rPr>
          <w:ins w:id="51" w:author="Michael" w:date="2014-11-03T17:01:00Z"/>
          <w:i/>
        </w:rPr>
      </w:pPr>
      <w:ins w:id="52" w:author="Michael" w:date="2014-11-03T17:01:00Z">
        <w:r w:rsidRPr="00903900">
          <w:rPr>
            <w:i/>
          </w:rPr>
          <w:t>Watts/Area</w:t>
        </w:r>
      </w:ins>
    </w:p>
    <w:p w14:paraId="4CFEA0FA" w14:textId="77777777" w:rsidR="00242E9D" w:rsidRPr="007512CF" w:rsidRDefault="00242E9D" w:rsidP="00242E9D">
      <w:pPr>
        <w:spacing w:before="60" w:after="60"/>
        <w:jc w:val="both"/>
        <w:rPr>
          <w:ins w:id="53" w:author="Michael" w:date="2014-11-03T17:01:00Z"/>
        </w:rPr>
      </w:pPr>
      <w:ins w:id="54" w:author="Michael" w:date="2014-11-03T17:01:00Z">
        <w:r w:rsidRPr="007512CF">
          <w:t xml:space="preserve">With this choice, the </w:t>
        </w:r>
        <w:r>
          <w:t>design power input</w:t>
        </w:r>
        <w:r w:rsidRPr="007512CF">
          <w:t xml:space="preserve"> will be a factor per floor area of the zone. (The Watts per Zone Floor Area field should be filled).</w:t>
        </w:r>
      </w:ins>
    </w:p>
    <w:p w14:paraId="5F7271DB" w14:textId="77777777" w:rsidR="00242E9D" w:rsidRPr="007512CF" w:rsidRDefault="00242E9D" w:rsidP="00242E9D">
      <w:pPr>
        <w:keepNext/>
        <w:keepLines/>
        <w:spacing w:before="120" w:after="120" w:line="240" w:lineRule="atLeast"/>
        <w:outlineLvl w:val="3"/>
        <w:rPr>
          <w:ins w:id="55" w:author="Michael" w:date="2014-11-03T17:01:00Z"/>
          <w:b/>
          <w:i/>
          <w:spacing w:val="-4"/>
          <w:kern w:val="28"/>
        </w:rPr>
      </w:pPr>
      <w:ins w:id="56" w:author="Michael" w:date="2014-11-03T17:01:00Z">
        <w:r w:rsidRPr="007512CF">
          <w:rPr>
            <w:b/>
            <w:i/>
            <w:spacing w:val="-4"/>
            <w:kern w:val="28"/>
          </w:rPr>
          <w:t xml:space="preserve">Field: </w:t>
        </w:r>
        <w:r>
          <w:rPr>
            <w:b/>
            <w:i/>
            <w:spacing w:val="-4"/>
            <w:kern w:val="28"/>
          </w:rPr>
          <w:t>Watts per Unit</w:t>
        </w:r>
      </w:ins>
    </w:p>
    <w:p w14:paraId="4486D2FF" w14:textId="77777777" w:rsidR="00242E9D" w:rsidRPr="007512CF" w:rsidRDefault="00242E9D" w:rsidP="00242E9D">
      <w:pPr>
        <w:spacing w:before="60" w:after="60"/>
        <w:jc w:val="both"/>
        <w:rPr>
          <w:ins w:id="57" w:author="Michael" w:date="2014-11-03T17:01:00Z"/>
        </w:rPr>
      </w:pPr>
      <w:ins w:id="58" w:author="Michael" w:date="2014-11-03T17:01:00Z">
        <w:r w:rsidRPr="007512CF">
          <w:t xml:space="preserve">This field (in Watts) is typically used to represent the design electrical power input to the </w:t>
        </w:r>
        <w:r>
          <w:t>ITE</w:t>
        </w:r>
        <w:r w:rsidRPr="007512CF">
          <w:t xml:space="preserve"> when fully loaded an</w:t>
        </w:r>
        <w:r>
          <w:t xml:space="preserve">d the entering air </w:t>
        </w:r>
        <w:r w:rsidRPr="007512CF">
          <w:t xml:space="preserve">temperatures </w:t>
        </w:r>
        <w:r>
          <w:t>is at the specified design value</w:t>
        </w:r>
        <w:r w:rsidRPr="007512CF">
          <w:t>. This field is used if the choice from the method field is “EquipmentLevel”.</w:t>
        </w:r>
      </w:ins>
    </w:p>
    <w:p w14:paraId="035964D2" w14:textId="77777777" w:rsidR="00242E9D" w:rsidRPr="007512CF" w:rsidRDefault="00242E9D" w:rsidP="00242E9D">
      <w:pPr>
        <w:keepNext/>
        <w:keepLines/>
        <w:spacing w:before="120" w:after="120" w:line="240" w:lineRule="atLeast"/>
        <w:outlineLvl w:val="3"/>
        <w:rPr>
          <w:ins w:id="59" w:author="Michael" w:date="2014-11-03T17:01:00Z"/>
          <w:b/>
          <w:i/>
          <w:spacing w:val="-4"/>
          <w:kern w:val="28"/>
        </w:rPr>
      </w:pPr>
      <w:ins w:id="60" w:author="Michael" w:date="2014-11-03T17:01:00Z">
        <w:r w:rsidRPr="007512CF">
          <w:rPr>
            <w:b/>
            <w:i/>
            <w:spacing w:val="-4"/>
            <w:kern w:val="28"/>
          </w:rPr>
          <w:t xml:space="preserve">Field: </w:t>
        </w:r>
        <w:r>
          <w:rPr>
            <w:b/>
            <w:i/>
            <w:spacing w:val="-4"/>
            <w:kern w:val="28"/>
          </w:rPr>
          <w:t>Number of Units</w:t>
        </w:r>
      </w:ins>
    </w:p>
    <w:p w14:paraId="177D7A26" w14:textId="77777777" w:rsidR="00242E9D" w:rsidRPr="007512CF" w:rsidRDefault="00242E9D" w:rsidP="00242E9D">
      <w:pPr>
        <w:spacing w:before="60" w:after="60"/>
        <w:jc w:val="both"/>
        <w:rPr>
          <w:ins w:id="61" w:author="Michael" w:date="2014-11-03T17:01:00Z"/>
        </w:rPr>
      </w:pPr>
      <w:ins w:id="62" w:author="Michael" w:date="2014-11-03T17:01:00Z">
        <w:r w:rsidRPr="007512CF">
          <w:t xml:space="preserve">This field </w:t>
        </w:r>
        <w:r>
          <w:t xml:space="preserve">is multiplied times the Design Level per Unit to determine the </w:t>
        </w:r>
        <w:r w:rsidRPr="007512CF">
          <w:t>desi</w:t>
        </w:r>
        <w:r>
          <w:t>gn electrical power input to this</w:t>
        </w:r>
        <w:r w:rsidRPr="007512CF">
          <w:t xml:space="preserve"> </w:t>
        </w:r>
        <w:r>
          <w:t>ITE</w:t>
        </w:r>
        <w:r w:rsidRPr="007512CF">
          <w:t xml:space="preserve"> </w:t>
        </w:r>
        <w:r>
          <w:t xml:space="preserve">object </w:t>
        </w:r>
        <w:r w:rsidRPr="007512CF">
          <w:t xml:space="preserve">when fully loaded and the entering air </w:t>
        </w:r>
        <w:r>
          <w:t>temperature is at the specified design value.</w:t>
        </w:r>
        <w:r w:rsidRPr="007512CF">
          <w:t xml:space="preserve"> This field is used if the choice from the method field is “EquipmentLevel”.</w:t>
        </w:r>
        <w:r>
          <w:t xml:space="preserve"> The default is 1.</w:t>
        </w:r>
      </w:ins>
    </w:p>
    <w:p w14:paraId="43C3BD93" w14:textId="77777777" w:rsidR="00242E9D" w:rsidRPr="007512CF" w:rsidRDefault="00242E9D" w:rsidP="00242E9D">
      <w:pPr>
        <w:keepNext/>
        <w:keepLines/>
        <w:spacing w:before="120" w:after="120" w:line="240" w:lineRule="atLeast"/>
        <w:outlineLvl w:val="3"/>
        <w:rPr>
          <w:ins w:id="63" w:author="Michael" w:date="2014-11-03T17:01:00Z"/>
          <w:b/>
          <w:i/>
          <w:spacing w:val="-4"/>
          <w:kern w:val="28"/>
        </w:rPr>
      </w:pPr>
      <w:ins w:id="64" w:author="Michael" w:date="2014-11-03T17:01:00Z">
        <w:r w:rsidRPr="007512CF">
          <w:rPr>
            <w:b/>
            <w:i/>
            <w:spacing w:val="-4"/>
            <w:kern w:val="28"/>
          </w:rPr>
          <w:t>Field: Watts per Zone Floor Area</w:t>
        </w:r>
      </w:ins>
    </w:p>
    <w:p w14:paraId="474C8BF7" w14:textId="77777777" w:rsidR="00242E9D" w:rsidRPr="007512CF" w:rsidRDefault="00242E9D" w:rsidP="00242E9D">
      <w:pPr>
        <w:spacing w:before="60" w:after="60"/>
        <w:jc w:val="both"/>
        <w:rPr>
          <w:ins w:id="65" w:author="Michael" w:date="2014-11-03T17:01:00Z"/>
        </w:rPr>
      </w:pPr>
      <w:ins w:id="66" w:author="Michael" w:date="2014-11-03T17:01:00Z">
        <w:r w:rsidRPr="007512CF">
          <w:t>This factor (Watts/m</w:t>
        </w:r>
        <w:r w:rsidRPr="007512CF">
          <w:rPr>
            <w:vertAlign w:val="superscript"/>
          </w:rPr>
          <w:t>2</w:t>
        </w:r>
        <w:r w:rsidRPr="007512CF">
          <w:t>) is used, along with the Zone Area to determine the design electrical power input as described in the Design Level field above. This field is used if the choice from the method field is “Watts/Area”.</w:t>
        </w:r>
      </w:ins>
    </w:p>
    <w:p w14:paraId="5EA25B38" w14:textId="77777777" w:rsidR="00242E9D" w:rsidRPr="007512CF" w:rsidRDefault="00242E9D" w:rsidP="00242E9D">
      <w:pPr>
        <w:keepNext/>
        <w:keepLines/>
        <w:spacing w:before="120" w:after="120" w:line="240" w:lineRule="atLeast"/>
        <w:outlineLvl w:val="3"/>
        <w:rPr>
          <w:ins w:id="67" w:author="Michael" w:date="2014-11-03T17:01:00Z"/>
          <w:b/>
          <w:i/>
          <w:spacing w:val="-4"/>
          <w:kern w:val="28"/>
        </w:rPr>
      </w:pPr>
      <w:ins w:id="68" w:author="Michael" w:date="2014-11-03T17:01:00Z">
        <w:r w:rsidRPr="007512CF">
          <w:rPr>
            <w:b/>
            <w:i/>
            <w:spacing w:val="-4"/>
            <w:kern w:val="28"/>
          </w:rPr>
          <w:t xml:space="preserve">Field: Design </w:t>
        </w:r>
        <w:r>
          <w:rPr>
            <w:b/>
            <w:i/>
            <w:spacing w:val="-4"/>
            <w:kern w:val="28"/>
          </w:rPr>
          <w:t>Power Input</w:t>
        </w:r>
        <w:r w:rsidRPr="007512CF">
          <w:rPr>
            <w:b/>
            <w:i/>
            <w:spacing w:val="-4"/>
            <w:kern w:val="28"/>
          </w:rPr>
          <w:t xml:space="preserve"> Schedule Name</w:t>
        </w:r>
      </w:ins>
    </w:p>
    <w:p w14:paraId="1592610B" w14:textId="77777777" w:rsidR="00242E9D" w:rsidRPr="007512CF" w:rsidRDefault="00242E9D" w:rsidP="00242E9D">
      <w:pPr>
        <w:spacing w:before="60" w:after="60"/>
        <w:jc w:val="both"/>
        <w:rPr>
          <w:ins w:id="69" w:author="Michael" w:date="2014-11-03T17:01:00Z"/>
        </w:rPr>
      </w:pPr>
      <w:ins w:id="70" w:author="Michael" w:date="2014-11-03T17:01:00Z">
        <w:r w:rsidRPr="007512CF">
          <w:t xml:space="preserve">This field is the name of the </w:t>
        </w:r>
        <w:r>
          <w:t xml:space="preserve">operating </w:t>
        </w:r>
        <w:r w:rsidRPr="007512CF">
          <w:t xml:space="preserve">schedule that modifies the design level </w:t>
        </w:r>
        <w:r>
          <w:t>power input</w:t>
        </w:r>
        <w:r w:rsidRPr="007512CF">
          <w:t xml:space="preserve"> for </w:t>
        </w:r>
        <w:r>
          <w:t>this</w:t>
        </w:r>
        <w:r w:rsidRPr="007512CF">
          <w:t xml:space="preserve"> equipment This schedule specifies the fraction </w:t>
        </w:r>
        <w:r>
          <w:t xml:space="preserve">(typically 0.0 to 1.0) </w:t>
        </w:r>
        <w:r w:rsidRPr="007512CF">
          <w:t>of this equipment which is available (powered up), regardless of CPU utilization.</w:t>
        </w:r>
        <w:r>
          <w:t xml:space="preserve"> If this field is blank, the schedule is assumed to always be 1.0.</w:t>
        </w:r>
      </w:ins>
    </w:p>
    <w:p w14:paraId="2BA1937A" w14:textId="77777777" w:rsidR="00242E9D" w:rsidRPr="007512CF" w:rsidRDefault="00242E9D" w:rsidP="00242E9D">
      <w:pPr>
        <w:keepNext/>
        <w:keepLines/>
        <w:spacing w:before="120" w:after="120" w:line="240" w:lineRule="atLeast"/>
        <w:outlineLvl w:val="3"/>
        <w:rPr>
          <w:ins w:id="71" w:author="Michael" w:date="2014-11-03T17:01:00Z"/>
          <w:b/>
          <w:i/>
          <w:spacing w:val="-4"/>
          <w:kern w:val="28"/>
        </w:rPr>
      </w:pPr>
      <w:ins w:id="72" w:author="Michael" w:date="2014-11-03T17:01:00Z">
        <w:r w:rsidRPr="007512CF">
          <w:rPr>
            <w:b/>
            <w:i/>
            <w:spacing w:val="-4"/>
            <w:kern w:val="28"/>
          </w:rPr>
          <w:t>Field: CPU Loading Schedule Name</w:t>
        </w:r>
      </w:ins>
    </w:p>
    <w:p w14:paraId="70A376CD" w14:textId="77777777" w:rsidR="00242E9D" w:rsidRPr="007512CF" w:rsidRDefault="00242E9D" w:rsidP="00242E9D">
      <w:pPr>
        <w:spacing w:before="60" w:after="60"/>
        <w:jc w:val="both"/>
        <w:rPr>
          <w:ins w:id="73" w:author="Michael" w:date="2014-11-03T17:01:00Z"/>
        </w:rPr>
      </w:pPr>
      <w:ins w:id="74" w:author="Michael" w:date="2014-11-03T17:01:00Z">
        <w:r w:rsidRPr="007512CF">
          <w:t>This field is the name of the schedule that specifies the CPU loading for this equipment as a fraction from 0.0 (idle) to 1.0 (full load).</w:t>
        </w:r>
        <w:r>
          <w:t xml:space="preserve"> If this field is blank, the schedule is assumed to always be 1.0.</w:t>
        </w:r>
      </w:ins>
    </w:p>
    <w:p w14:paraId="4A117B40" w14:textId="77777777" w:rsidR="00242E9D" w:rsidRPr="007512CF" w:rsidRDefault="00242E9D" w:rsidP="00242E9D">
      <w:pPr>
        <w:keepNext/>
        <w:keepLines/>
        <w:spacing w:before="120" w:after="120" w:line="240" w:lineRule="atLeast"/>
        <w:outlineLvl w:val="3"/>
        <w:rPr>
          <w:ins w:id="75" w:author="Michael" w:date="2014-11-03T17:01:00Z"/>
          <w:b/>
          <w:i/>
          <w:spacing w:val="-4"/>
          <w:kern w:val="28"/>
        </w:rPr>
      </w:pPr>
      <w:ins w:id="76" w:author="Michael" w:date="2014-11-03T17:01:00Z">
        <w:r w:rsidRPr="007512CF">
          <w:rPr>
            <w:b/>
            <w:i/>
            <w:spacing w:val="-4"/>
            <w:kern w:val="28"/>
          </w:rPr>
          <w:lastRenderedPageBreak/>
          <w:t xml:space="preserve">Field: </w:t>
        </w:r>
        <w:r>
          <w:rPr>
            <w:b/>
            <w:i/>
            <w:spacing w:val="-4"/>
            <w:kern w:val="28"/>
          </w:rPr>
          <w:t xml:space="preserve">CPU </w:t>
        </w:r>
        <w:r w:rsidRPr="007512CF">
          <w:rPr>
            <w:b/>
            <w:i/>
            <w:spacing w:val="-4"/>
            <w:kern w:val="28"/>
          </w:rPr>
          <w:t>Power Input Function of Loading and Air Temperature Curve Name</w:t>
        </w:r>
      </w:ins>
    </w:p>
    <w:p w14:paraId="1BB22BEE" w14:textId="77777777" w:rsidR="00242E9D" w:rsidRPr="007512CF" w:rsidRDefault="00242E9D" w:rsidP="00242E9D">
      <w:pPr>
        <w:spacing w:before="60" w:after="60"/>
        <w:jc w:val="both"/>
        <w:rPr>
          <w:ins w:id="77" w:author="Michael" w:date="2014-11-03T17:01:00Z"/>
        </w:rPr>
      </w:pPr>
      <w:ins w:id="78" w:author="Michael" w:date="2014-11-03T17:01:00Z">
        <w:r w:rsidRPr="007512CF">
          <w:t xml:space="preserve">The name of a two-variable curve or table lookup object which modifies the </w:t>
        </w:r>
        <w:r>
          <w:t>CPU</w:t>
        </w:r>
        <w:r w:rsidRPr="007512CF">
          <w:t xml:space="preserve"> power input as a function of CPU loading (x) and air inlet node temperature (y). This curve (table) should equal 1.0 at design conditions (CPU loading = 1.0 and Design Entering Air Temperature).</w:t>
        </w:r>
      </w:ins>
    </w:p>
    <w:p w14:paraId="1D4C0F99" w14:textId="77777777" w:rsidR="00242E9D" w:rsidRPr="007512CF" w:rsidRDefault="00242E9D" w:rsidP="00242E9D">
      <w:pPr>
        <w:keepNext/>
        <w:keepLines/>
        <w:spacing w:before="120" w:after="120" w:line="240" w:lineRule="atLeast"/>
        <w:outlineLvl w:val="3"/>
        <w:rPr>
          <w:ins w:id="79" w:author="Michael" w:date="2014-11-03T17:01:00Z"/>
          <w:b/>
          <w:i/>
          <w:spacing w:val="-4"/>
          <w:kern w:val="28"/>
        </w:rPr>
      </w:pPr>
      <w:ins w:id="80" w:author="Michael" w:date="2014-11-03T17:01:00Z">
        <w:r w:rsidRPr="007512CF">
          <w:rPr>
            <w:b/>
            <w:i/>
            <w:spacing w:val="-4"/>
            <w:kern w:val="28"/>
          </w:rPr>
          <w:t xml:space="preserve">Field: </w:t>
        </w:r>
        <w:r>
          <w:rPr>
            <w:b/>
            <w:i/>
            <w:spacing w:val="-4"/>
            <w:kern w:val="28"/>
          </w:rPr>
          <w:t>Design Fan Power Input Fraction</w:t>
        </w:r>
      </w:ins>
    </w:p>
    <w:p w14:paraId="09FF14A9" w14:textId="77777777" w:rsidR="00242E9D" w:rsidRPr="007512CF" w:rsidRDefault="00242E9D" w:rsidP="00242E9D">
      <w:pPr>
        <w:spacing w:before="60" w:after="60"/>
        <w:jc w:val="both"/>
        <w:rPr>
          <w:ins w:id="81" w:author="Michael" w:date="2014-11-03T17:01:00Z"/>
        </w:rPr>
      </w:pPr>
      <w:ins w:id="82" w:author="Michael" w:date="2014-11-03T17:01:00Z">
        <w:r w:rsidRPr="007512CF">
          <w:t xml:space="preserve">This field is a decimal number between 0.0 and 1.0 and is used to </w:t>
        </w:r>
        <w:r>
          <w:t>specify the fraction of the total power input at design conditions which is for the cooling fan(s). If fan power data is not available, set this fraction to 0.0. The default is 0.0.</w:t>
        </w:r>
      </w:ins>
    </w:p>
    <w:p w14:paraId="19C85417" w14:textId="77777777" w:rsidR="00242E9D" w:rsidRPr="007512CF" w:rsidRDefault="00242E9D" w:rsidP="00242E9D">
      <w:pPr>
        <w:keepNext/>
        <w:keepLines/>
        <w:spacing w:before="120" w:after="120" w:line="240" w:lineRule="atLeast"/>
        <w:outlineLvl w:val="3"/>
        <w:rPr>
          <w:ins w:id="83" w:author="Michael" w:date="2014-11-03T17:01:00Z"/>
          <w:b/>
          <w:i/>
          <w:spacing w:val="-4"/>
          <w:kern w:val="28"/>
        </w:rPr>
      </w:pPr>
      <w:ins w:id="84" w:author="Michael" w:date="2014-11-03T17:01:00Z">
        <w:r w:rsidRPr="007512CF">
          <w:rPr>
            <w:b/>
            <w:i/>
            <w:spacing w:val="-4"/>
            <w:kern w:val="28"/>
          </w:rPr>
          <w:t xml:space="preserve">Field: Design </w:t>
        </w:r>
        <w:r>
          <w:rPr>
            <w:b/>
            <w:i/>
            <w:spacing w:val="-4"/>
            <w:kern w:val="28"/>
          </w:rPr>
          <w:t xml:space="preserve">Fan </w:t>
        </w:r>
        <w:r w:rsidRPr="007512CF">
          <w:rPr>
            <w:b/>
            <w:i/>
            <w:spacing w:val="-4"/>
            <w:kern w:val="28"/>
          </w:rPr>
          <w:t>Air Flow Rate per Power Input</w:t>
        </w:r>
      </w:ins>
    </w:p>
    <w:p w14:paraId="354EAEC7" w14:textId="77777777" w:rsidR="00242E9D" w:rsidRPr="00D74045" w:rsidRDefault="00242E9D" w:rsidP="00242E9D">
      <w:pPr>
        <w:spacing w:before="60" w:after="60"/>
        <w:jc w:val="both"/>
        <w:rPr>
          <w:ins w:id="85" w:author="Michael" w:date="2014-11-03T17:01:00Z"/>
          <w:i/>
        </w:rPr>
      </w:pPr>
      <w:ins w:id="86" w:author="Michael" w:date="2014-11-03T17:01:00Z">
        <w:r w:rsidRPr="007512CF">
          <w:t xml:space="preserve">Specifies the </w:t>
        </w:r>
        <w:r>
          <w:t xml:space="preserve">cooling fan </w:t>
        </w:r>
        <w:r w:rsidRPr="007512CF">
          <w:t>air flow rate in m3/s per Watt of total electric power input at design conditions (CPU loading = 1.0 and Design Entering Air Temperature).</w:t>
        </w:r>
        <w:r>
          <w:br/>
        </w:r>
        <w:r w:rsidRPr="00C559DD">
          <w:t>This is normalized by power input to allow the design power input to be changed without needing to change this value.</w:t>
        </w:r>
        <w:r>
          <w:rPr>
            <w:i/>
          </w:rPr>
          <w:t xml:space="preserve">  </w:t>
        </w:r>
      </w:ins>
    </w:p>
    <w:p w14:paraId="2693D984" w14:textId="77777777" w:rsidR="00242E9D" w:rsidRPr="007512CF" w:rsidRDefault="00242E9D" w:rsidP="00242E9D">
      <w:pPr>
        <w:keepNext/>
        <w:keepLines/>
        <w:spacing w:before="120" w:after="120" w:line="240" w:lineRule="atLeast"/>
        <w:outlineLvl w:val="3"/>
        <w:rPr>
          <w:ins w:id="87" w:author="Michael" w:date="2014-11-03T17:01:00Z"/>
          <w:b/>
          <w:i/>
          <w:spacing w:val="-4"/>
          <w:kern w:val="28"/>
        </w:rPr>
      </w:pPr>
      <w:ins w:id="88" w:author="Michael" w:date="2014-11-03T17:01:00Z">
        <w:r w:rsidRPr="007512CF">
          <w:rPr>
            <w:b/>
            <w:i/>
            <w:spacing w:val="-4"/>
            <w:kern w:val="28"/>
          </w:rPr>
          <w:t>Field: Air Flow Function of Loading and Air Temperature Curve Name</w:t>
        </w:r>
      </w:ins>
    </w:p>
    <w:p w14:paraId="110C72E6" w14:textId="77777777" w:rsidR="00242E9D" w:rsidRPr="007512CF" w:rsidRDefault="00242E9D" w:rsidP="00242E9D">
      <w:pPr>
        <w:spacing w:before="60" w:after="60"/>
        <w:jc w:val="both"/>
        <w:rPr>
          <w:ins w:id="89" w:author="Michael" w:date="2014-11-03T17:01:00Z"/>
        </w:rPr>
      </w:pPr>
      <w:ins w:id="90" w:author="Michael" w:date="2014-11-03T17:01:00Z">
        <w:r w:rsidRPr="007512CF">
          <w:t>The name of a two-variable curve or table lookup object which modifies the cooling air flow rate as a function of CPU loading (x) and air inlet node temperature (y). This curve (table) should equal 1.0 at design conditions (CPU loading = 1.0 and Design Entering Air Temperature).</w:t>
        </w:r>
      </w:ins>
    </w:p>
    <w:p w14:paraId="25A0A225" w14:textId="77777777" w:rsidR="00242E9D" w:rsidRPr="007512CF" w:rsidRDefault="00242E9D" w:rsidP="00242E9D">
      <w:pPr>
        <w:keepNext/>
        <w:keepLines/>
        <w:spacing w:before="120" w:after="120" w:line="240" w:lineRule="atLeast"/>
        <w:outlineLvl w:val="3"/>
        <w:rPr>
          <w:ins w:id="91" w:author="Michael" w:date="2014-11-03T17:01:00Z"/>
          <w:b/>
          <w:i/>
          <w:spacing w:val="-4"/>
          <w:kern w:val="28"/>
        </w:rPr>
      </w:pPr>
      <w:ins w:id="92" w:author="Michael" w:date="2014-11-03T17:01:00Z">
        <w:r w:rsidRPr="007512CF">
          <w:rPr>
            <w:b/>
            <w:i/>
            <w:spacing w:val="-4"/>
            <w:kern w:val="28"/>
          </w:rPr>
          <w:t xml:space="preserve">Field: </w:t>
        </w:r>
        <w:r>
          <w:rPr>
            <w:b/>
            <w:i/>
            <w:spacing w:val="-4"/>
            <w:kern w:val="28"/>
          </w:rPr>
          <w:t>Fan Power Input Function of Flow</w:t>
        </w:r>
        <w:r w:rsidRPr="007512CF">
          <w:rPr>
            <w:b/>
            <w:i/>
            <w:spacing w:val="-4"/>
            <w:kern w:val="28"/>
          </w:rPr>
          <w:t xml:space="preserve"> Curve Name</w:t>
        </w:r>
      </w:ins>
    </w:p>
    <w:p w14:paraId="1E792EF3" w14:textId="77777777" w:rsidR="00242E9D" w:rsidRPr="007512CF" w:rsidRDefault="00242E9D" w:rsidP="00242E9D">
      <w:pPr>
        <w:spacing w:before="60" w:after="60"/>
        <w:jc w:val="both"/>
        <w:rPr>
          <w:ins w:id="93" w:author="Michael" w:date="2014-11-03T17:01:00Z"/>
        </w:rPr>
      </w:pPr>
      <w:ins w:id="94" w:author="Michael" w:date="2014-11-03T17:01:00Z">
        <w:r>
          <w:t>The name of a single</w:t>
        </w:r>
        <w:r w:rsidRPr="007512CF">
          <w:t xml:space="preserve">-variable curve or table lookup object which modifies the </w:t>
        </w:r>
        <w:r>
          <w:t>fan</w:t>
        </w:r>
        <w:r w:rsidRPr="007512CF">
          <w:t xml:space="preserve"> power input as a function of </w:t>
        </w:r>
        <w:r>
          <w:t>airflow fraction (x)</w:t>
        </w:r>
        <w:r w:rsidRPr="007512CF">
          <w:t xml:space="preserve">. This curve (table) should equal 1.0 at </w:t>
        </w:r>
        <w:r>
          <w:t xml:space="preserve">the </w:t>
        </w:r>
        <w:r w:rsidRPr="007512CF">
          <w:t xml:space="preserve">design </w:t>
        </w:r>
        <w:r>
          <w:t>air flow rate (flow fraction = 1.0)</w:t>
        </w:r>
        <w:r w:rsidRPr="007512CF">
          <w:t>.</w:t>
        </w:r>
      </w:ins>
    </w:p>
    <w:p w14:paraId="2A0ADB06" w14:textId="77777777" w:rsidR="00242E9D" w:rsidRPr="007512CF" w:rsidRDefault="00242E9D" w:rsidP="00242E9D">
      <w:pPr>
        <w:keepNext/>
        <w:keepLines/>
        <w:spacing w:before="120" w:after="120" w:line="240" w:lineRule="atLeast"/>
        <w:outlineLvl w:val="3"/>
        <w:rPr>
          <w:ins w:id="95" w:author="Michael" w:date="2014-11-03T17:01:00Z"/>
          <w:b/>
          <w:i/>
          <w:spacing w:val="-4"/>
          <w:kern w:val="28"/>
        </w:rPr>
      </w:pPr>
      <w:ins w:id="96" w:author="Michael" w:date="2014-11-03T17:01:00Z">
        <w:r w:rsidRPr="007512CF">
          <w:rPr>
            <w:b/>
            <w:i/>
            <w:spacing w:val="-4"/>
            <w:kern w:val="28"/>
          </w:rPr>
          <w:t>Field: Design Entering Air Temperature</w:t>
        </w:r>
      </w:ins>
    </w:p>
    <w:p w14:paraId="7D81383D" w14:textId="77777777" w:rsidR="00242E9D" w:rsidRPr="007512CF" w:rsidRDefault="00242E9D" w:rsidP="00242E9D">
      <w:pPr>
        <w:spacing w:before="60" w:after="60"/>
        <w:jc w:val="both"/>
        <w:rPr>
          <w:ins w:id="97" w:author="Michael" w:date="2014-11-03T17:01:00Z"/>
        </w:rPr>
      </w:pPr>
      <w:ins w:id="98" w:author="Michael" w:date="2014-11-03T17:01:00Z">
        <w:r w:rsidRPr="007512CF">
          <w:t>Specifies the entering air temperature</w:t>
        </w:r>
        <w:r>
          <w:t xml:space="preserve"> in deg. C</w:t>
        </w:r>
        <w:r w:rsidRPr="007512CF">
          <w:t xml:space="preserve"> at des</w:t>
        </w:r>
        <w:r>
          <w:t>ign conditions. The default is 1</w:t>
        </w:r>
        <w:r w:rsidRPr="007512CF">
          <w:t>5C.</w:t>
        </w:r>
      </w:ins>
    </w:p>
    <w:p w14:paraId="61576BCD" w14:textId="77777777" w:rsidR="00242E9D" w:rsidRPr="007512CF" w:rsidRDefault="00242E9D" w:rsidP="00242E9D">
      <w:pPr>
        <w:keepNext/>
        <w:keepLines/>
        <w:spacing w:before="120" w:after="120" w:line="240" w:lineRule="atLeast"/>
        <w:outlineLvl w:val="3"/>
        <w:rPr>
          <w:ins w:id="99" w:author="Michael" w:date="2014-11-03T17:01:00Z"/>
          <w:b/>
          <w:i/>
          <w:spacing w:val="-4"/>
          <w:kern w:val="28"/>
        </w:rPr>
      </w:pPr>
      <w:ins w:id="100" w:author="Michael" w:date="2014-11-03T17:01:00Z">
        <w:r>
          <w:rPr>
            <w:b/>
            <w:i/>
            <w:spacing w:val="-4"/>
            <w:kern w:val="28"/>
          </w:rPr>
          <w:t xml:space="preserve">Field: </w:t>
        </w:r>
        <w:r w:rsidRPr="007512CF">
          <w:rPr>
            <w:b/>
            <w:i/>
            <w:spacing w:val="-4"/>
            <w:kern w:val="28"/>
          </w:rPr>
          <w:t>Environmental Class</w:t>
        </w:r>
      </w:ins>
    </w:p>
    <w:p w14:paraId="71CF8A2F" w14:textId="77777777" w:rsidR="00242E9D" w:rsidRPr="007512CF" w:rsidRDefault="00242E9D" w:rsidP="00242E9D">
      <w:pPr>
        <w:spacing w:before="60" w:after="60"/>
        <w:jc w:val="both"/>
        <w:rPr>
          <w:ins w:id="101" w:author="Michael" w:date="2014-11-03T17:01:00Z"/>
        </w:rPr>
      </w:pPr>
      <w:ins w:id="102" w:author="Michael" w:date="2014-11-03T17:01:00Z">
        <w:r w:rsidRPr="007512CF">
          <w:t xml:space="preserve">Specifies the allowable operating conditions for the air inlet conditions. The available inputs are A1, A2, A3, A4, B, C, or None. </w:t>
        </w:r>
        <w:r>
          <w:t>This is used to report the</w:t>
        </w:r>
        <w:r w:rsidRPr="00B26278">
          <w:t xml:space="preserve"> “ITE Air Inlet Operating Range Exceeded Time”</w:t>
        </w:r>
        <w:r>
          <w:t xml:space="preserve"> </w:t>
        </w:r>
        <w:r w:rsidRPr="007512CF">
          <w:t>If None is specified</w:t>
        </w:r>
        <w:r>
          <w:t xml:space="preserve"> (the default)</w:t>
        </w:r>
        <w:r w:rsidRPr="007512CF">
          <w:t>, then no reporting of time outside allowable conditions will be done.</w:t>
        </w:r>
      </w:ins>
    </w:p>
    <w:p w14:paraId="41F530CC" w14:textId="77777777" w:rsidR="00242E9D" w:rsidRPr="007512CF" w:rsidRDefault="00242E9D" w:rsidP="00242E9D">
      <w:pPr>
        <w:keepNext/>
        <w:keepLines/>
        <w:spacing w:before="120" w:after="120" w:line="240" w:lineRule="atLeast"/>
        <w:outlineLvl w:val="3"/>
        <w:rPr>
          <w:ins w:id="103" w:author="Michael" w:date="2014-11-03T17:01:00Z"/>
          <w:b/>
          <w:i/>
          <w:spacing w:val="-4"/>
          <w:kern w:val="28"/>
        </w:rPr>
      </w:pPr>
      <w:ins w:id="104" w:author="Michael" w:date="2014-11-03T17:01:00Z">
        <w:r>
          <w:rPr>
            <w:b/>
            <w:i/>
            <w:spacing w:val="-4"/>
            <w:kern w:val="28"/>
          </w:rPr>
          <w:t>Field: Air Inlet Connection Type</w:t>
        </w:r>
      </w:ins>
    </w:p>
    <w:p w14:paraId="765DE889" w14:textId="77777777" w:rsidR="00242E9D" w:rsidRDefault="00242E9D" w:rsidP="00242E9D">
      <w:pPr>
        <w:spacing w:before="60" w:after="60"/>
        <w:jc w:val="both"/>
        <w:rPr>
          <w:ins w:id="105" w:author="Michael" w:date="2014-11-03T17:01:00Z"/>
        </w:rPr>
      </w:pPr>
      <w:ins w:id="106" w:author="Michael" w:date="2014-11-03T17:01:00Z">
        <w:r w:rsidRPr="007512CF">
          <w:t xml:space="preserve">Specifies the </w:t>
        </w:r>
        <w:r>
          <w:t>type of connection between the zone and the ITE air inlet node. The choices are:</w:t>
        </w:r>
      </w:ins>
    </w:p>
    <w:p w14:paraId="0BAEB53A" w14:textId="77777777" w:rsidR="00242E9D" w:rsidRDefault="00242E9D" w:rsidP="00242E9D">
      <w:pPr>
        <w:spacing w:before="60" w:after="60"/>
        <w:jc w:val="both"/>
        <w:rPr>
          <w:ins w:id="107" w:author="Michael" w:date="2014-11-03T17:01:00Z"/>
        </w:rPr>
      </w:pPr>
      <w:ins w:id="108" w:author="Michael" w:date="2014-11-03T17:01:00Z">
        <w:r w:rsidRPr="00B669C5">
          <w:rPr>
            <w:i/>
          </w:rPr>
          <w:t>AdjustedSupply</w:t>
        </w:r>
        <w:r>
          <w:t xml:space="preserve"> = This option is used to apply a recirculation adjustment to the ITE inlet conditions. If this option is specified, then the Supply Air Node Name is required and the air inlet temperature to the ITE will be the current supply air node temperature adjusted by the current recirculation fraction. All heat output is added to the zone air heat balance as a convective gain. </w:t>
        </w:r>
        <w:r w:rsidRPr="00B669C5">
          <w:rPr>
            <w:i/>
          </w:rPr>
          <w:t>AdjustedSupply</w:t>
        </w:r>
        <w:r>
          <w:t xml:space="preserve"> is the default.</w:t>
        </w:r>
      </w:ins>
    </w:p>
    <w:p w14:paraId="486B2373" w14:textId="77777777" w:rsidR="00242E9D" w:rsidRDefault="00242E9D" w:rsidP="00242E9D">
      <w:pPr>
        <w:spacing w:before="60" w:after="60"/>
        <w:jc w:val="both"/>
        <w:rPr>
          <w:ins w:id="109" w:author="Michael" w:date="2014-11-03T17:01:00Z"/>
        </w:rPr>
      </w:pPr>
      <w:ins w:id="110" w:author="Michael" w:date="2014-11-03T17:01:00Z">
        <w:r w:rsidRPr="000358C8">
          <w:rPr>
            <w:i/>
          </w:rPr>
          <w:t>ZoneAirNode</w:t>
        </w:r>
        <w:r>
          <w:t xml:space="preserve"> = This option is used if there is no containment and the ITE air inlet node is at the average zone condition. All heat output is added to the zone air heat balance as a convective gain. </w:t>
        </w:r>
      </w:ins>
    </w:p>
    <w:p w14:paraId="513BC127" w14:textId="77777777" w:rsidR="00242E9D" w:rsidRDefault="00242E9D" w:rsidP="00242E9D">
      <w:pPr>
        <w:spacing w:before="60" w:after="60"/>
        <w:jc w:val="both"/>
        <w:rPr>
          <w:ins w:id="111" w:author="Michael" w:date="2014-11-03T17:01:00Z"/>
        </w:rPr>
      </w:pPr>
      <w:ins w:id="112" w:author="Michael" w:date="2014-11-03T17:01:00Z">
        <w:r w:rsidRPr="000358C8">
          <w:rPr>
            <w:i/>
          </w:rPr>
          <w:t>RoomAirModel</w:t>
        </w:r>
        <w:r>
          <w:t xml:space="preserve"> = This option connects the ITE air inlet and outlet nodes to a room air model (Ref. </w:t>
        </w:r>
        <w:r w:rsidRPr="000358C8">
          <w:t>RoomAirModelType</w:t>
        </w:r>
        <w:r>
          <w:t xml:space="preserve"> and RoomAir:Node). </w:t>
        </w:r>
      </w:ins>
    </w:p>
    <w:p w14:paraId="7C6DCEDB" w14:textId="77777777" w:rsidR="00242E9D" w:rsidRPr="007512CF" w:rsidRDefault="00242E9D" w:rsidP="00242E9D">
      <w:pPr>
        <w:keepNext/>
        <w:keepLines/>
        <w:spacing w:before="120" w:after="120" w:line="240" w:lineRule="atLeast"/>
        <w:outlineLvl w:val="3"/>
        <w:rPr>
          <w:ins w:id="113" w:author="Michael" w:date="2014-11-03T17:01:00Z"/>
          <w:b/>
          <w:i/>
          <w:spacing w:val="-4"/>
          <w:kern w:val="28"/>
        </w:rPr>
      </w:pPr>
      <w:ins w:id="114" w:author="Michael" w:date="2014-11-03T17:01:00Z">
        <w:r w:rsidRPr="007512CF">
          <w:rPr>
            <w:b/>
            <w:i/>
            <w:spacing w:val="-4"/>
            <w:kern w:val="28"/>
          </w:rPr>
          <w:t xml:space="preserve">Field: Air Inlet </w:t>
        </w:r>
        <w:r>
          <w:rPr>
            <w:b/>
            <w:i/>
            <w:spacing w:val="-4"/>
            <w:kern w:val="28"/>
          </w:rPr>
          <w:t xml:space="preserve">Room Air Model </w:t>
        </w:r>
        <w:r w:rsidRPr="007512CF">
          <w:rPr>
            <w:b/>
            <w:i/>
            <w:spacing w:val="-4"/>
            <w:kern w:val="28"/>
          </w:rPr>
          <w:t>Node Name</w:t>
        </w:r>
      </w:ins>
    </w:p>
    <w:p w14:paraId="1BA591A9" w14:textId="77777777" w:rsidR="00242E9D" w:rsidRPr="007512CF" w:rsidRDefault="00242E9D" w:rsidP="00242E9D">
      <w:pPr>
        <w:spacing w:before="60" w:after="60"/>
        <w:jc w:val="both"/>
        <w:rPr>
          <w:ins w:id="115" w:author="Michael" w:date="2014-11-03T17:01:00Z"/>
        </w:rPr>
      </w:pPr>
      <w:ins w:id="116" w:author="Michael" w:date="2014-11-03T17:01:00Z">
        <w:r w:rsidRPr="007512CF">
          <w:t xml:space="preserve">Specifies the name of </w:t>
        </w:r>
        <w:r>
          <w:t xml:space="preserve">a room air model node (ref. RoomAir:Node) which is </w:t>
        </w:r>
        <w:r w:rsidRPr="007512CF">
          <w:t xml:space="preserve">the air inlet to this equipment. </w:t>
        </w:r>
        <w:r>
          <w:t xml:space="preserve"> This field is required if the Air Node Connection Type = </w:t>
        </w:r>
        <w:r w:rsidRPr="00B669C5">
          <w:rPr>
            <w:i/>
          </w:rPr>
          <w:t>RoomAirModel</w:t>
        </w:r>
        <w:r>
          <w:t>.</w:t>
        </w:r>
      </w:ins>
    </w:p>
    <w:p w14:paraId="39D1BBAA" w14:textId="77777777" w:rsidR="00242E9D" w:rsidRPr="007512CF" w:rsidRDefault="00242E9D" w:rsidP="00242E9D">
      <w:pPr>
        <w:keepNext/>
        <w:keepLines/>
        <w:spacing w:before="120" w:after="120" w:line="240" w:lineRule="atLeast"/>
        <w:outlineLvl w:val="3"/>
        <w:rPr>
          <w:ins w:id="117" w:author="Michael" w:date="2014-11-03T17:01:00Z"/>
          <w:b/>
          <w:i/>
          <w:spacing w:val="-4"/>
          <w:kern w:val="28"/>
        </w:rPr>
      </w:pPr>
      <w:ins w:id="118" w:author="Michael" w:date="2014-11-03T17:01:00Z">
        <w:r w:rsidRPr="007512CF">
          <w:rPr>
            <w:b/>
            <w:i/>
            <w:spacing w:val="-4"/>
            <w:kern w:val="28"/>
          </w:rPr>
          <w:lastRenderedPageBreak/>
          <w:t xml:space="preserve">Field: Air Outlet </w:t>
        </w:r>
        <w:r>
          <w:rPr>
            <w:b/>
            <w:i/>
            <w:spacing w:val="-4"/>
            <w:kern w:val="28"/>
          </w:rPr>
          <w:t xml:space="preserve">Room Air Model </w:t>
        </w:r>
        <w:r w:rsidRPr="007512CF">
          <w:rPr>
            <w:b/>
            <w:i/>
            <w:spacing w:val="-4"/>
            <w:kern w:val="28"/>
          </w:rPr>
          <w:t>Node Name</w:t>
        </w:r>
      </w:ins>
    </w:p>
    <w:p w14:paraId="3E19363C" w14:textId="77777777" w:rsidR="00242E9D" w:rsidRDefault="00242E9D" w:rsidP="00242E9D">
      <w:pPr>
        <w:spacing w:before="60" w:after="60"/>
        <w:jc w:val="both"/>
        <w:rPr>
          <w:ins w:id="119" w:author="Michael" w:date="2014-11-03T17:01:00Z"/>
        </w:rPr>
      </w:pPr>
      <w:ins w:id="120" w:author="Michael" w:date="2014-11-03T17:01:00Z">
        <w:r w:rsidRPr="007512CF">
          <w:t xml:space="preserve">Specifies the node name of </w:t>
        </w:r>
        <w:r>
          <w:t xml:space="preserve">a room air model node (ref. RoomAir:Node) which is </w:t>
        </w:r>
        <w:r w:rsidRPr="007512CF">
          <w:t xml:space="preserve">the air </w:t>
        </w:r>
        <w:r>
          <w:t xml:space="preserve">outlet from </w:t>
        </w:r>
        <w:r w:rsidRPr="007512CF">
          <w:t xml:space="preserve">this equipment. </w:t>
        </w:r>
        <w:r>
          <w:t xml:space="preserve">This field is required if the Air Node Connection Type = </w:t>
        </w:r>
        <w:r w:rsidRPr="00B669C5">
          <w:rPr>
            <w:i/>
          </w:rPr>
          <w:t>RoomAirModel</w:t>
        </w:r>
        <w:r>
          <w:t>.</w:t>
        </w:r>
      </w:ins>
    </w:p>
    <w:p w14:paraId="68426E97" w14:textId="77777777" w:rsidR="00242E9D" w:rsidRPr="007512CF" w:rsidRDefault="00242E9D" w:rsidP="00242E9D">
      <w:pPr>
        <w:keepNext/>
        <w:keepLines/>
        <w:spacing w:before="120" w:after="120" w:line="240" w:lineRule="atLeast"/>
        <w:outlineLvl w:val="3"/>
        <w:rPr>
          <w:ins w:id="121" w:author="Michael" w:date="2014-11-03T17:01:00Z"/>
          <w:b/>
          <w:i/>
          <w:spacing w:val="-4"/>
          <w:kern w:val="28"/>
        </w:rPr>
      </w:pPr>
      <w:ins w:id="122" w:author="Michael" w:date="2014-11-03T17:01:00Z">
        <w:r w:rsidRPr="007512CF">
          <w:rPr>
            <w:b/>
            <w:i/>
            <w:spacing w:val="-4"/>
            <w:kern w:val="28"/>
          </w:rPr>
          <w:t xml:space="preserve">Field: </w:t>
        </w:r>
        <w:r>
          <w:rPr>
            <w:b/>
            <w:i/>
            <w:spacing w:val="-4"/>
            <w:kern w:val="28"/>
          </w:rPr>
          <w:t xml:space="preserve">Supply </w:t>
        </w:r>
        <w:r w:rsidRPr="007512CF">
          <w:rPr>
            <w:b/>
            <w:i/>
            <w:spacing w:val="-4"/>
            <w:kern w:val="28"/>
          </w:rPr>
          <w:t>Air Node Name</w:t>
        </w:r>
      </w:ins>
    </w:p>
    <w:p w14:paraId="57998C0B" w14:textId="77777777" w:rsidR="00242E9D" w:rsidRDefault="00242E9D" w:rsidP="00242E9D">
      <w:pPr>
        <w:spacing w:before="60" w:after="60"/>
        <w:jc w:val="both"/>
        <w:rPr>
          <w:ins w:id="123" w:author="Michael" w:date="2014-11-03T17:01:00Z"/>
        </w:rPr>
      </w:pPr>
      <w:ins w:id="124" w:author="Michael" w:date="2014-11-03T17:01:00Z">
        <w:r w:rsidRPr="007512CF">
          <w:t xml:space="preserve">Specifies the node name of the </w:t>
        </w:r>
        <w:r>
          <w:t xml:space="preserve">supply air inlet node service this ITE. If the Air Node Connection Type = </w:t>
        </w:r>
        <w:r w:rsidRPr="00B669C5">
          <w:rPr>
            <w:i/>
          </w:rPr>
          <w:t>AdjustedSuppl</w:t>
        </w:r>
        <w:r>
          <w:rPr>
            <w:i/>
          </w:rPr>
          <w:t>y</w:t>
        </w:r>
        <w:r>
          <w:t xml:space="preserve"> ,then this field is required, and the conditions at this node will be used to determine the ITE air inlet conditions. This field is also required if reporting of the Supply Heat Index is desired.</w:t>
        </w:r>
      </w:ins>
    </w:p>
    <w:p w14:paraId="389E5F22" w14:textId="77777777" w:rsidR="00242E9D" w:rsidRPr="007512CF" w:rsidRDefault="00242E9D" w:rsidP="00242E9D">
      <w:pPr>
        <w:keepNext/>
        <w:keepLines/>
        <w:spacing w:before="120" w:after="120" w:line="240" w:lineRule="atLeast"/>
        <w:outlineLvl w:val="3"/>
        <w:rPr>
          <w:ins w:id="125" w:author="Michael" w:date="2014-11-03T17:01:00Z"/>
          <w:b/>
          <w:i/>
          <w:spacing w:val="-4"/>
          <w:kern w:val="28"/>
        </w:rPr>
      </w:pPr>
      <w:ins w:id="126" w:author="Michael" w:date="2014-11-03T17:01:00Z">
        <w:r w:rsidRPr="007512CF">
          <w:rPr>
            <w:b/>
            <w:i/>
            <w:spacing w:val="-4"/>
            <w:kern w:val="28"/>
          </w:rPr>
          <w:t xml:space="preserve">Field: </w:t>
        </w:r>
        <w:r>
          <w:rPr>
            <w:b/>
            <w:i/>
            <w:spacing w:val="-4"/>
            <w:kern w:val="28"/>
          </w:rPr>
          <w:t>Design Recirculation Fraction</w:t>
        </w:r>
      </w:ins>
    </w:p>
    <w:p w14:paraId="2EB46CBA" w14:textId="77777777" w:rsidR="00242E9D" w:rsidRPr="007512CF" w:rsidRDefault="00242E9D" w:rsidP="00242E9D">
      <w:pPr>
        <w:spacing w:before="60" w:after="60"/>
        <w:jc w:val="both"/>
        <w:rPr>
          <w:ins w:id="127" w:author="Michael" w:date="2014-11-03T17:01:00Z"/>
        </w:rPr>
      </w:pPr>
      <w:ins w:id="128" w:author="Michael" w:date="2014-11-03T17:01:00Z">
        <w:r w:rsidRPr="007512CF">
          <w:t xml:space="preserve">Specifies the </w:t>
        </w:r>
        <w:r>
          <w:t xml:space="preserve">recirculation fraction for this equipment at design conditions. This field is used only if the Air Node Connection Type = </w:t>
        </w:r>
        <w:r w:rsidRPr="00B669C5">
          <w:rPr>
            <w:i/>
          </w:rPr>
          <w:t>AdjustedSuppl</w:t>
        </w:r>
        <w:r>
          <w:rPr>
            <w:i/>
          </w:rPr>
          <w:t>y.</w:t>
        </w:r>
        <w:r>
          <w:t xml:space="preserve"> The recirculation fraction is defined as the ratio of recirculated air flow to total air flow entering the ITE. Recirculation is dependent upon many factors including rack and containment configuration. The default is 0.0 (no recirculation).</w:t>
        </w:r>
      </w:ins>
    </w:p>
    <w:p w14:paraId="5ABBD916" w14:textId="77777777" w:rsidR="00242E9D" w:rsidRPr="007512CF" w:rsidRDefault="00242E9D" w:rsidP="00242E9D">
      <w:pPr>
        <w:keepNext/>
        <w:keepLines/>
        <w:spacing w:before="120" w:after="120" w:line="240" w:lineRule="atLeast"/>
        <w:outlineLvl w:val="3"/>
        <w:rPr>
          <w:ins w:id="129" w:author="Michael" w:date="2014-11-03T17:01:00Z"/>
          <w:b/>
          <w:i/>
          <w:spacing w:val="-4"/>
          <w:kern w:val="28"/>
        </w:rPr>
      </w:pPr>
      <w:ins w:id="130" w:author="Michael" w:date="2014-11-03T17:01:00Z">
        <w:r>
          <w:rPr>
            <w:b/>
            <w:i/>
            <w:spacing w:val="-4"/>
            <w:kern w:val="28"/>
          </w:rPr>
          <w:t xml:space="preserve">Field: Recirculation Function of Loading and Supply </w:t>
        </w:r>
        <w:r w:rsidRPr="007512CF">
          <w:rPr>
            <w:b/>
            <w:i/>
            <w:spacing w:val="-4"/>
            <w:kern w:val="28"/>
          </w:rPr>
          <w:t>Temperature Curve Name</w:t>
        </w:r>
      </w:ins>
    </w:p>
    <w:p w14:paraId="7383FFB3" w14:textId="77777777" w:rsidR="00242E9D" w:rsidRPr="007512CF" w:rsidRDefault="00242E9D" w:rsidP="00242E9D">
      <w:pPr>
        <w:spacing w:before="60" w:after="60"/>
        <w:jc w:val="both"/>
        <w:rPr>
          <w:ins w:id="131" w:author="Michael" w:date="2014-11-03T17:01:00Z"/>
        </w:rPr>
      </w:pPr>
      <w:ins w:id="132" w:author="Michael" w:date="2014-11-03T17:01:00Z">
        <w:r w:rsidRPr="007512CF">
          <w:t xml:space="preserve">The name of a two-variable curve or table lookup object which modifies the </w:t>
        </w:r>
        <w:r>
          <w:t xml:space="preserve">Design Recirculation Fraction </w:t>
        </w:r>
        <w:r w:rsidRPr="007512CF">
          <w:t xml:space="preserve">as a function of CPU loading (x) and </w:t>
        </w:r>
        <w:r>
          <w:t xml:space="preserve">supply </w:t>
        </w:r>
        <w:r w:rsidRPr="007512CF">
          <w:t>air node temperature (y). This curve (table) should equal 1.0 at design conditions (CPU loading = 1.0 and Design Entering Air Temperature).</w:t>
        </w:r>
        <w:r>
          <w:t xml:space="preserve"> This field is used only if the Air Node Connection Type = </w:t>
        </w:r>
        <w:r w:rsidRPr="00B669C5">
          <w:rPr>
            <w:i/>
          </w:rPr>
          <w:t>AdjustedSuppl</w:t>
        </w:r>
        <w:r>
          <w:rPr>
            <w:i/>
          </w:rPr>
          <w:t>y.</w:t>
        </w:r>
        <w:r>
          <w:t xml:space="preserve"> If this curve is left blank, then the curve is assumed to always equal 1.0.</w:t>
        </w:r>
      </w:ins>
    </w:p>
    <w:p w14:paraId="29F566A5" w14:textId="77777777" w:rsidR="00242E9D" w:rsidRPr="007512CF" w:rsidRDefault="00242E9D" w:rsidP="00242E9D">
      <w:pPr>
        <w:keepNext/>
        <w:keepLines/>
        <w:spacing w:before="120" w:after="120" w:line="240" w:lineRule="atLeast"/>
        <w:outlineLvl w:val="3"/>
        <w:rPr>
          <w:ins w:id="133" w:author="Michael" w:date="2014-11-03T17:01:00Z"/>
          <w:b/>
          <w:i/>
          <w:spacing w:val="-4"/>
          <w:kern w:val="28"/>
        </w:rPr>
      </w:pPr>
      <w:ins w:id="134" w:author="Michael" w:date="2014-11-03T17:01:00Z">
        <w:r w:rsidRPr="007512CF">
          <w:rPr>
            <w:b/>
            <w:i/>
            <w:spacing w:val="-4"/>
            <w:kern w:val="28"/>
          </w:rPr>
          <w:t xml:space="preserve">Field: </w:t>
        </w:r>
        <w:r>
          <w:rPr>
            <w:b/>
            <w:i/>
            <w:spacing w:val="-4"/>
            <w:kern w:val="28"/>
          </w:rPr>
          <w:t>Design Electric Power Supply Efficiency</w:t>
        </w:r>
      </w:ins>
    </w:p>
    <w:p w14:paraId="466FA214" w14:textId="77777777" w:rsidR="00242E9D" w:rsidRPr="007512CF" w:rsidRDefault="00242E9D" w:rsidP="00242E9D">
      <w:pPr>
        <w:spacing w:before="60" w:after="60"/>
        <w:jc w:val="both"/>
        <w:rPr>
          <w:ins w:id="135" w:author="Michael" w:date="2014-11-03T17:01:00Z"/>
        </w:rPr>
      </w:pPr>
      <w:ins w:id="136" w:author="Michael" w:date="2014-11-03T17:01:00Z">
        <w:r w:rsidRPr="007512CF">
          <w:t xml:space="preserve">This field is a decimal number used to </w:t>
        </w:r>
        <w:r>
          <w:t>specify the efficiency of the power supply system serving this ITE. The default is 1.0.</w:t>
        </w:r>
      </w:ins>
    </w:p>
    <w:p w14:paraId="43A9C6D0" w14:textId="77777777" w:rsidR="00242E9D" w:rsidRPr="007512CF" w:rsidRDefault="00242E9D" w:rsidP="00242E9D">
      <w:pPr>
        <w:keepNext/>
        <w:keepLines/>
        <w:spacing w:before="120" w:after="120" w:line="240" w:lineRule="atLeast"/>
        <w:outlineLvl w:val="3"/>
        <w:rPr>
          <w:ins w:id="137" w:author="Michael" w:date="2014-11-03T17:01:00Z"/>
          <w:b/>
          <w:i/>
          <w:spacing w:val="-4"/>
          <w:kern w:val="28"/>
        </w:rPr>
      </w:pPr>
      <w:ins w:id="138" w:author="Michael" w:date="2014-11-03T17:01:00Z">
        <w:r w:rsidRPr="007512CF">
          <w:rPr>
            <w:b/>
            <w:i/>
            <w:spacing w:val="-4"/>
            <w:kern w:val="28"/>
          </w:rPr>
          <w:t xml:space="preserve">Field: </w:t>
        </w:r>
        <w:r>
          <w:rPr>
            <w:b/>
            <w:i/>
            <w:spacing w:val="-4"/>
            <w:kern w:val="28"/>
          </w:rPr>
          <w:t xml:space="preserve">Electric Power Supply Efficiency Function of Part Load Ratio </w:t>
        </w:r>
        <w:r w:rsidRPr="007512CF">
          <w:rPr>
            <w:b/>
            <w:i/>
            <w:spacing w:val="-4"/>
            <w:kern w:val="28"/>
          </w:rPr>
          <w:t>Curve Name</w:t>
        </w:r>
      </w:ins>
    </w:p>
    <w:p w14:paraId="633CE277" w14:textId="77777777" w:rsidR="00242E9D" w:rsidRPr="007512CF" w:rsidRDefault="00242E9D" w:rsidP="00242E9D">
      <w:pPr>
        <w:spacing w:before="60" w:after="60"/>
        <w:jc w:val="both"/>
        <w:rPr>
          <w:ins w:id="139" w:author="Michael" w:date="2014-11-03T17:01:00Z"/>
        </w:rPr>
      </w:pPr>
      <w:ins w:id="140" w:author="Michael" w:date="2014-11-03T17:01:00Z">
        <w:r>
          <w:t>The name of a single</w:t>
        </w:r>
        <w:r w:rsidRPr="007512CF">
          <w:t>-variable curve or table l</w:t>
        </w:r>
        <w:r>
          <w:t>ookup object which modifies the electric power supply efficiency</w:t>
        </w:r>
        <w:r w:rsidRPr="007512CF">
          <w:t xml:space="preserve"> as a function of </w:t>
        </w:r>
        <w:r>
          <w:t>part load ratio (x)</w:t>
        </w:r>
        <w:r w:rsidRPr="007512CF">
          <w:t xml:space="preserve">. This curve (table) should equal 1.0 at </w:t>
        </w:r>
        <w:r>
          <w:t xml:space="preserve">the </w:t>
        </w:r>
        <w:r w:rsidRPr="007512CF">
          <w:t xml:space="preserve">design </w:t>
        </w:r>
        <w:r>
          <w:t>power consumption (part load ratio = 1.0)</w:t>
        </w:r>
        <w:r w:rsidRPr="007512CF">
          <w:t>.</w:t>
        </w:r>
        <w:r>
          <w:t xml:space="preserve"> If this curve is left blank, then the curve is assumed to always equal 1.0.</w:t>
        </w:r>
      </w:ins>
    </w:p>
    <w:p w14:paraId="31C8E552" w14:textId="77777777" w:rsidR="00242E9D" w:rsidRPr="007512CF" w:rsidRDefault="00242E9D" w:rsidP="00242E9D">
      <w:pPr>
        <w:keepNext/>
        <w:keepLines/>
        <w:spacing w:before="120" w:after="120" w:line="240" w:lineRule="atLeast"/>
        <w:outlineLvl w:val="3"/>
        <w:rPr>
          <w:ins w:id="141" w:author="Michael" w:date="2014-11-03T17:01:00Z"/>
          <w:b/>
          <w:i/>
          <w:spacing w:val="-4"/>
          <w:kern w:val="28"/>
        </w:rPr>
      </w:pPr>
      <w:ins w:id="142" w:author="Michael" w:date="2014-11-03T17:01:00Z">
        <w:r w:rsidRPr="007512CF">
          <w:rPr>
            <w:b/>
            <w:i/>
            <w:spacing w:val="-4"/>
            <w:kern w:val="28"/>
          </w:rPr>
          <w:t xml:space="preserve">Field: </w:t>
        </w:r>
        <w:r>
          <w:rPr>
            <w:b/>
            <w:i/>
            <w:spacing w:val="-4"/>
            <w:kern w:val="28"/>
          </w:rPr>
          <w:t>Fraction of Electric Power Supply Losses to Zone</w:t>
        </w:r>
      </w:ins>
    </w:p>
    <w:p w14:paraId="03123876" w14:textId="35CBC1AE" w:rsidR="00242E9D" w:rsidRPr="007512CF" w:rsidRDefault="00242E9D" w:rsidP="00242E9D">
      <w:pPr>
        <w:spacing w:before="60" w:after="60"/>
        <w:jc w:val="both"/>
        <w:rPr>
          <w:ins w:id="143" w:author="Michael" w:date="2014-11-03T17:01:00Z"/>
        </w:rPr>
      </w:pPr>
      <w:ins w:id="144" w:author="Michael" w:date="2014-11-03T17:01:00Z">
        <w:r w:rsidRPr="007512CF">
          <w:t xml:space="preserve">This field is a decimal number between 0.0 and 1.0 and is used to </w:t>
        </w:r>
        <w:r>
          <w:t>specify the fraction of the electric power supply losses which are a heat gain to the zone containing the ITE. If this value is less than 1.0, the remainder of the losses are assumed to be lost to the outdoors. The default is 1.0.</w:t>
        </w:r>
      </w:ins>
    </w:p>
    <w:p w14:paraId="6D0CA6C9" w14:textId="77777777" w:rsidR="00242E9D" w:rsidRPr="007512CF" w:rsidRDefault="00242E9D" w:rsidP="00242E9D">
      <w:pPr>
        <w:keepNext/>
        <w:keepLines/>
        <w:spacing w:before="120" w:after="120" w:line="240" w:lineRule="atLeast"/>
        <w:outlineLvl w:val="3"/>
        <w:rPr>
          <w:ins w:id="145" w:author="Michael" w:date="2014-11-03T17:01:00Z"/>
          <w:b/>
          <w:i/>
          <w:spacing w:val="-4"/>
          <w:kern w:val="28"/>
        </w:rPr>
      </w:pPr>
      <w:ins w:id="146" w:author="Michael" w:date="2014-11-03T17:01:00Z">
        <w:r w:rsidRPr="007512CF">
          <w:rPr>
            <w:b/>
            <w:i/>
            <w:spacing w:val="-4"/>
            <w:kern w:val="28"/>
          </w:rPr>
          <w:t xml:space="preserve">Field: </w:t>
        </w:r>
        <w:r>
          <w:rPr>
            <w:b/>
            <w:i/>
            <w:spacing w:val="-4"/>
            <w:kern w:val="28"/>
          </w:rPr>
          <w:t xml:space="preserve">CPU </w:t>
        </w:r>
        <w:r w:rsidRPr="007512CF">
          <w:rPr>
            <w:b/>
            <w:i/>
            <w:spacing w:val="-4"/>
            <w:kern w:val="28"/>
          </w:rPr>
          <w:t>End-Use Subcategory</w:t>
        </w:r>
      </w:ins>
    </w:p>
    <w:p w14:paraId="19675566" w14:textId="77777777" w:rsidR="00242E9D" w:rsidRPr="007512CF" w:rsidRDefault="00242E9D" w:rsidP="00242E9D">
      <w:pPr>
        <w:spacing w:before="60" w:after="60"/>
        <w:jc w:val="both"/>
        <w:rPr>
          <w:ins w:id="147" w:author="Michael" w:date="2014-11-03T17:01:00Z"/>
        </w:rPr>
      </w:pPr>
      <w:ins w:id="148" w:author="Michael" w:date="2014-11-03T17:01:00Z">
        <w:r w:rsidRPr="007512CF">
          <w:t>This equipment is metered on the Interior Equipment end-use category for Electricity.  This field allows you to specify a user-defined end-use subcategory</w:t>
        </w:r>
        <w:r>
          <w:t xml:space="preserve"> for the CPU power consumption</w:t>
        </w:r>
        <w:r w:rsidRPr="007512CF">
          <w:t xml:space="preserve">. A new meter for reporting is created for each unique subcategory (ref: Output:Meter object). Subcategories are also reported in the ABUPS table. </w:t>
        </w:r>
        <w:r>
          <w:t>The default is ITE-CPU</w:t>
        </w:r>
        <w:r w:rsidRPr="007512CF">
          <w:t>.</w:t>
        </w:r>
      </w:ins>
    </w:p>
    <w:p w14:paraId="2C43F582" w14:textId="77777777" w:rsidR="00242E9D" w:rsidRPr="007512CF" w:rsidRDefault="00242E9D" w:rsidP="00242E9D">
      <w:pPr>
        <w:keepNext/>
        <w:keepLines/>
        <w:spacing w:before="120" w:after="120" w:line="240" w:lineRule="atLeast"/>
        <w:outlineLvl w:val="3"/>
        <w:rPr>
          <w:ins w:id="149" w:author="Michael" w:date="2014-11-03T17:01:00Z"/>
          <w:b/>
          <w:i/>
          <w:spacing w:val="-4"/>
          <w:kern w:val="28"/>
        </w:rPr>
      </w:pPr>
      <w:ins w:id="150" w:author="Michael" w:date="2014-11-03T17:01:00Z">
        <w:r w:rsidRPr="007512CF">
          <w:rPr>
            <w:b/>
            <w:i/>
            <w:spacing w:val="-4"/>
            <w:kern w:val="28"/>
          </w:rPr>
          <w:t xml:space="preserve">Field: </w:t>
        </w:r>
        <w:r>
          <w:rPr>
            <w:b/>
            <w:i/>
            <w:spacing w:val="-4"/>
            <w:kern w:val="28"/>
          </w:rPr>
          <w:t xml:space="preserve">Fan </w:t>
        </w:r>
        <w:r w:rsidRPr="007512CF">
          <w:rPr>
            <w:b/>
            <w:i/>
            <w:spacing w:val="-4"/>
            <w:kern w:val="28"/>
          </w:rPr>
          <w:t>End-Use Subcategory</w:t>
        </w:r>
      </w:ins>
    </w:p>
    <w:p w14:paraId="462E52B2" w14:textId="77777777" w:rsidR="00242E9D" w:rsidRPr="007512CF" w:rsidRDefault="00242E9D" w:rsidP="00242E9D">
      <w:pPr>
        <w:spacing w:before="60" w:after="60"/>
        <w:jc w:val="both"/>
        <w:rPr>
          <w:ins w:id="151" w:author="Michael" w:date="2014-11-03T17:01:00Z"/>
        </w:rPr>
      </w:pPr>
      <w:ins w:id="152" w:author="Michael" w:date="2014-11-03T17:01:00Z">
        <w:r w:rsidRPr="007512CF">
          <w:t>This equipment is metered on the Interior Equipment end-use category for Electricity.  This field allows you to specify a user-defined end-use subcategory</w:t>
        </w:r>
        <w:r>
          <w:t xml:space="preserve"> for the fan power consumption.</w:t>
        </w:r>
        <w:r w:rsidRPr="007512CF">
          <w:t xml:space="preserve"> A new meter for reporting is created for each unique subcategory (ref: Output:Meter object). Subcategories are also reported in the ABUPS table. </w:t>
        </w:r>
        <w:r>
          <w:t xml:space="preserve"> The default is ITE-Fans</w:t>
        </w:r>
      </w:ins>
    </w:p>
    <w:p w14:paraId="7A2741AA" w14:textId="77777777" w:rsidR="00242E9D" w:rsidRPr="007512CF" w:rsidRDefault="00242E9D" w:rsidP="00242E9D">
      <w:pPr>
        <w:keepNext/>
        <w:keepLines/>
        <w:spacing w:before="120" w:after="120" w:line="240" w:lineRule="atLeast"/>
        <w:outlineLvl w:val="3"/>
        <w:rPr>
          <w:ins w:id="153" w:author="Michael" w:date="2014-11-03T17:01:00Z"/>
          <w:b/>
          <w:i/>
          <w:spacing w:val="-4"/>
          <w:kern w:val="28"/>
        </w:rPr>
      </w:pPr>
      <w:ins w:id="154" w:author="Michael" w:date="2014-11-03T17:01:00Z">
        <w:r w:rsidRPr="007512CF">
          <w:rPr>
            <w:b/>
            <w:i/>
            <w:spacing w:val="-4"/>
            <w:kern w:val="28"/>
          </w:rPr>
          <w:lastRenderedPageBreak/>
          <w:t xml:space="preserve">Field: </w:t>
        </w:r>
        <w:r>
          <w:rPr>
            <w:b/>
            <w:i/>
            <w:spacing w:val="-4"/>
            <w:kern w:val="28"/>
          </w:rPr>
          <w:t xml:space="preserve">Electric Power Supply </w:t>
        </w:r>
        <w:r w:rsidRPr="007512CF">
          <w:rPr>
            <w:b/>
            <w:i/>
            <w:spacing w:val="-4"/>
            <w:kern w:val="28"/>
          </w:rPr>
          <w:t>End-Use Subcategory</w:t>
        </w:r>
      </w:ins>
    </w:p>
    <w:p w14:paraId="4F0F1024" w14:textId="77777777" w:rsidR="00242E9D" w:rsidRPr="007512CF" w:rsidRDefault="00242E9D" w:rsidP="00242E9D">
      <w:pPr>
        <w:spacing w:before="60" w:after="60"/>
        <w:jc w:val="both"/>
        <w:rPr>
          <w:ins w:id="155" w:author="Michael" w:date="2014-11-03T17:01:00Z"/>
        </w:rPr>
      </w:pPr>
      <w:ins w:id="156" w:author="Michael" w:date="2014-11-03T17:01:00Z">
        <w:r w:rsidRPr="007512CF">
          <w:t>This equipment is metered on the Interior Equipment end-use category for Electricity.  This field allows you to specify a user-defined end-use subcategory</w:t>
        </w:r>
        <w:r>
          <w:t xml:space="preserve"> for the electric power supply power consumption.</w:t>
        </w:r>
        <w:r w:rsidRPr="007512CF">
          <w:t xml:space="preserve"> A new meter for reporting is created for each unique subcategory (ref: Output:Meter object). Subcategories are also reported in the ABUPS table. </w:t>
        </w:r>
        <w:r>
          <w:t>The default is ITE-UPS</w:t>
        </w:r>
      </w:ins>
    </w:p>
    <w:p w14:paraId="0FEB18D0" w14:textId="77777777" w:rsidR="00242E9D" w:rsidRDefault="00242E9D" w:rsidP="00242E9D">
      <w:pPr>
        <w:spacing w:before="60" w:after="60"/>
        <w:jc w:val="both"/>
        <w:rPr>
          <w:ins w:id="157" w:author="Michael" w:date="2014-11-03T17:01:00Z"/>
        </w:rPr>
      </w:pPr>
    </w:p>
    <w:p w14:paraId="49238DF9" w14:textId="77777777" w:rsidR="00242E9D" w:rsidRPr="007512CF" w:rsidRDefault="00242E9D" w:rsidP="00242E9D">
      <w:pPr>
        <w:spacing w:before="60" w:after="60"/>
        <w:jc w:val="both"/>
        <w:rPr>
          <w:ins w:id="158" w:author="Michael" w:date="2014-11-03T17:01:00Z"/>
        </w:rPr>
      </w:pPr>
      <w:ins w:id="159" w:author="Michael" w:date="2014-11-03T17:01:00Z">
        <w:r w:rsidRPr="007512CF">
          <w:t>An IDF example:</w:t>
        </w:r>
      </w:ins>
    </w:p>
    <w:p w14:paraId="740A5BF3" w14:textId="77777777" w:rsidR="00242E9D" w:rsidRPr="00415F0C" w:rsidRDefault="00242E9D" w:rsidP="00242E9D">
      <w:pPr>
        <w:keepLines/>
        <w:pBdr>
          <w:top w:val="single" w:sz="4" w:space="1" w:color="auto"/>
          <w:left w:val="single" w:sz="4" w:space="4" w:color="auto"/>
          <w:bottom w:val="single" w:sz="4" w:space="1" w:color="auto"/>
          <w:right w:val="single" w:sz="4" w:space="4" w:color="auto"/>
        </w:pBdr>
        <w:ind w:left="1008"/>
        <w:rPr>
          <w:ins w:id="160" w:author="Michael" w:date="2014-11-03T17:01:00Z"/>
          <w:rFonts w:ascii="Courier New" w:hAnsi="Courier New"/>
          <w:sz w:val="18"/>
        </w:rPr>
      </w:pPr>
      <w:ins w:id="161" w:author="Michael" w:date="2014-11-03T17:01:00Z">
        <w:r w:rsidRPr="00415F0C">
          <w:rPr>
            <w:rFonts w:ascii="Courier New" w:hAnsi="Courier New"/>
            <w:sz w:val="18"/>
          </w:rPr>
          <w:t>ElectricEquipment:ITE:AirCooled,</w:t>
        </w:r>
      </w:ins>
    </w:p>
    <w:p w14:paraId="24780360" w14:textId="77777777" w:rsidR="00242E9D" w:rsidRPr="00242E9D" w:rsidRDefault="00242E9D" w:rsidP="00242E9D">
      <w:pPr>
        <w:keepLines/>
        <w:pBdr>
          <w:top w:val="single" w:sz="4" w:space="1" w:color="auto"/>
          <w:left w:val="single" w:sz="4" w:space="4" w:color="auto"/>
          <w:bottom w:val="single" w:sz="4" w:space="1" w:color="auto"/>
          <w:right w:val="single" w:sz="4" w:space="4" w:color="auto"/>
        </w:pBdr>
        <w:ind w:left="1008"/>
        <w:rPr>
          <w:ins w:id="162" w:author="Michael" w:date="2014-11-03T17:03:00Z"/>
          <w:rFonts w:ascii="Courier New" w:hAnsi="Courier New"/>
          <w:sz w:val="18"/>
        </w:rPr>
      </w:pPr>
      <w:ins w:id="163" w:author="Michael" w:date="2014-11-03T17:03:00Z">
        <w:r w:rsidRPr="00242E9D">
          <w:rPr>
            <w:rFonts w:ascii="Courier New" w:hAnsi="Courier New"/>
            <w:sz w:val="18"/>
          </w:rPr>
          <w:t xml:space="preserve">    Data Center Servers,     !- Name</w:t>
        </w:r>
      </w:ins>
    </w:p>
    <w:p w14:paraId="2B263CA3" w14:textId="77777777" w:rsidR="00242E9D" w:rsidRPr="00242E9D" w:rsidRDefault="00242E9D" w:rsidP="00242E9D">
      <w:pPr>
        <w:keepLines/>
        <w:pBdr>
          <w:top w:val="single" w:sz="4" w:space="1" w:color="auto"/>
          <w:left w:val="single" w:sz="4" w:space="4" w:color="auto"/>
          <w:bottom w:val="single" w:sz="4" w:space="1" w:color="auto"/>
          <w:right w:val="single" w:sz="4" w:space="4" w:color="auto"/>
        </w:pBdr>
        <w:ind w:left="1008"/>
        <w:rPr>
          <w:ins w:id="164" w:author="Michael" w:date="2014-11-03T17:03:00Z"/>
          <w:rFonts w:ascii="Courier New" w:hAnsi="Courier New"/>
          <w:sz w:val="18"/>
        </w:rPr>
      </w:pPr>
      <w:ins w:id="165" w:author="Michael" w:date="2014-11-03T17:03:00Z">
        <w:r w:rsidRPr="00242E9D">
          <w:rPr>
            <w:rFonts w:ascii="Courier New" w:hAnsi="Courier New"/>
            <w:sz w:val="18"/>
          </w:rPr>
          <w:t xml:space="preserve">    Main Zone,               !- Zone Name</w:t>
        </w:r>
      </w:ins>
    </w:p>
    <w:p w14:paraId="74F10CFB" w14:textId="77777777" w:rsidR="00242E9D" w:rsidRPr="00242E9D" w:rsidRDefault="00242E9D" w:rsidP="00242E9D">
      <w:pPr>
        <w:keepLines/>
        <w:pBdr>
          <w:top w:val="single" w:sz="4" w:space="1" w:color="auto"/>
          <w:left w:val="single" w:sz="4" w:space="4" w:color="auto"/>
          <w:bottom w:val="single" w:sz="4" w:space="1" w:color="auto"/>
          <w:right w:val="single" w:sz="4" w:space="4" w:color="auto"/>
        </w:pBdr>
        <w:ind w:left="1008"/>
        <w:rPr>
          <w:ins w:id="166" w:author="Michael" w:date="2014-11-03T17:03:00Z"/>
          <w:rFonts w:ascii="Courier New" w:hAnsi="Courier New"/>
          <w:sz w:val="18"/>
        </w:rPr>
      </w:pPr>
      <w:ins w:id="167" w:author="Michael" w:date="2014-11-03T17:03:00Z">
        <w:r w:rsidRPr="00242E9D">
          <w:rPr>
            <w:rFonts w:ascii="Courier New" w:hAnsi="Courier New"/>
            <w:sz w:val="18"/>
          </w:rPr>
          <w:t xml:space="preserve">    Watts/Unit,              !- Design Power Input Calculation Method</w:t>
        </w:r>
      </w:ins>
    </w:p>
    <w:p w14:paraId="5E8BFC3B" w14:textId="77777777" w:rsidR="00242E9D" w:rsidRPr="00242E9D" w:rsidRDefault="00242E9D" w:rsidP="00242E9D">
      <w:pPr>
        <w:keepLines/>
        <w:pBdr>
          <w:top w:val="single" w:sz="4" w:space="1" w:color="auto"/>
          <w:left w:val="single" w:sz="4" w:space="4" w:color="auto"/>
          <w:bottom w:val="single" w:sz="4" w:space="1" w:color="auto"/>
          <w:right w:val="single" w:sz="4" w:space="4" w:color="auto"/>
        </w:pBdr>
        <w:ind w:left="1008"/>
        <w:rPr>
          <w:ins w:id="168" w:author="Michael" w:date="2014-11-03T17:03:00Z"/>
          <w:rFonts w:ascii="Courier New" w:hAnsi="Courier New"/>
          <w:sz w:val="18"/>
        </w:rPr>
      </w:pPr>
      <w:ins w:id="169" w:author="Michael" w:date="2014-11-03T17:03:00Z">
        <w:r w:rsidRPr="00242E9D">
          <w:rPr>
            <w:rFonts w:ascii="Courier New" w:hAnsi="Courier New"/>
            <w:sz w:val="18"/>
          </w:rPr>
          <w:t xml:space="preserve">    500,                     !- Watts per Unit {W}</w:t>
        </w:r>
      </w:ins>
    </w:p>
    <w:p w14:paraId="3B5857CC" w14:textId="77777777" w:rsidR="00242E9D" w:rsidRPr="00242E9D" w:rsidRDefault="00242E9D" w:rsidP="00242E9D">
      <w:pPr>
        <w:keepLines/>
        <w:pBdr>
          <w:top w:val="single" w:sz="4" w:space="1" w:color="auto"/>
          <w:left w:val="single" w:sz="4" w:space="4" w:color="auto"/>
          <w:bottom w:val="single" w:sz="4" w:space="1" w:color="auto"/>
          <w:right w:val="single" w:sz="4" w:space="4" w:color="auto"/>
        </w:pBdr>
        <w:ind w:left="1008"/>
        <w:rPr>
          <w:ins w:id="170" w:author="Michael" w:date="2014-11-03T17:03:00Z"/>
          <w:rFonts w:ascii="Courier New" w:hAnsi="Courier New"/>
          <w:sz w:val="18"/>
        </w:rPr>
      </w:pPr>
      <w:ins w:id="171" w:author="Michael" w:date="2014-11-03T17:03:00Z">
        <w:r w:rsidRPr="00242E9D">
          <w:rPr>
            <w:rFonts w:ascii="Courier New" w:hAnsi="Courier New"/>
            <w:sz w:val="18"/>
          </w:rPr>
          <w:t xml:space="preserve">    200,                     !- Number of Units</w:t>
        </w:r>
      </w:ins>
    </w:p>
    <w:p w14:paraId="472D0A52" w14:textId="77777777" w:rsidR="00242E9D" w:rsidRPr="00242E9D" w:rsidRDefault="00242E9D" w:rsidP="00242E9D">
      <w:pPr>
        <w:keepLines/>
        <w:pBdr>
          <w:top w:val="single" w:sz="4" w:space="1" w:color="auto"/>
          <w:left w:val="single" w:sz="4" w:space="4" w:color="auto"/>
          <w:bottom w:val="single" w:sz="4" w:space="1" w:color="auto"/>
          <w:right w:val="single" w:sz="4" w:space="4" w:color="auto"/>
        </w:pBdr>
        <w:ind w:left="1008"/>
        <w:rPr>
          <w:ins w:id="172" w:author="Michael" w:date="2014-11-03T17:03:00Z"/>
          <w:rFonts w:ascii="Courier New" w:hAnsi="Courier New"/>
          <w:sz w:val="18"/>
        </w:rPr>
      </w:pPr>
      <w:ins w:id="173" w:author="Michael" w:date="2014-11-03T17:03:00Z">
        <w:r w:rsidRPr="00242E9D">
          <w:rPr>
            <w:rFonts w:ascii="Courier New" w:hAnsi="Courier New"/>
            <w:sz w:val="18"/>
          </w:rPr>
          <w:t xml:space="preserve">    ,                        !- Watts per Zone Floor Area {W/m2}</w:t>
        </w:r>
      </w:ins>
    </w:p>
    <w:p w14:paraId="25F1C422" w14:textId="77777777" w:rsidR="00242E9D" w:rsidRPr="00242E9D" w:rsidRDefault="00242E9D" w:rsidP="00242E9D">
      <w:pPr>
        <w:keepLines/>
        <w:pBdr>
          <w:top w:val="single" w:sz="4" w:space="1" w:color="auto"/>
          <w:left w:val="single" w:sz="4" w:space="4" w:color="auto"/>
          <w:bottom w:val="single" w:sz="4" w:space="1" w:color="auto"/>
          <w:right w:val="single" w:sz="4" w:space="4" w:color="auto"/>
        </w:pBdr>
        <w:ind w:left="1008"/>
        <w:rPr>
          <w:ins w:id="174" w:author="Michael" w:date="2014-11-03T17:03:00Z"/>
          <w:rFonts w:ascii="Courier New" w:hAnsi="Courier New"/>
          <w:sz w:val="18"/>
        </w:rPr>
      </w:pPr>
      <w:ins w:id="175" w:author="Michael" w:date="2014-11-03T17:03:00Z">
        <w:r w:rsidRPr="00242E9D">
          <w:rPr>
            <w:rFonts w:ascii="Courier New" w:hAnsi="Courier New"/>
            <w:sz w:val="18"/>
          </w:rPr>
          <w:t xml:space="preserve">    Data Center Operation Schedule,  !- Design Power Input Schedule Name</w:t>
        </w:r>
      </w:ins>
    </w:p>
    <w:p w14:paraId="46FE05BF" w14:textId="77777777" w:rsidR="00242E9D" w:rsidRPr="00242E9D" w:rsidRDefault="00242E9D" w:rsidP="00242E9D">
      <w:pPr>
        <w:keepLines/>
        <w:pBdr>
          <w:top w:val="single" w:sz="4" w:space="1" w:color="auto"/>
          <w:left w:val="single" w:sz="4" w:space="4" w:color="auto"/>
          <w:bottom w:val="single" w:sz="4" w:space="1" w:color="auto"/>
          <w:right w:val="single" w:sz="4" w:space="4" w:color="auto"/>
        </w:pBdr>
        <w:ind w:left="1008"/>
        <w:rPr>
          <w:ins w:id="176" w:author="Michael" w:date="2014-11-03T17:03:00Z"/>
          <w:rFonts w:ascii="Courier New" w:hAnsi="Courier New"/>
          <w:sz w:val="18"/>
        </w:rPr>
      </w:pPr>
      <w:ins w:id="177" w:author="Michael" w:date="2014-11-03T17:03:00Z">
        <w:r w:rsidRPr="00242E9D">
          <w:rPr>
            <w:rFonts w:ascii="Courier New" w:hAnsi="Courier New"/>
            <w:sz w:val="18"/>
          </w:rPr>
          <w:t xml:space="preserve">    Data Center CPU Loading Schedule,  !- CPU Loading  Schedule Name</w:t>
        </w:r>
      </w:ins>
    </w:p>
    <w:p w14:paraId="1A2F4F79" w14:textId="77777777" w:rsidR="00242E9D" w:rsidRPr="00242E9D" w:rsidRDefault="00242E9D" w:rsidP="00242E9D">
      <w:pPr>
        <w:keepLines/>
        <w:pBdr>
          <w:top w:val="single" w:sz="4" w:space="1" w:color="auto"/>
          <w:left w:val="single" w:sz="4" w:space="4" w:color="auto"/>
          <w:bottom w:val="single" w:sz="4" w:space="1" w:color="auto"/>
          <w:right w:val="single" w:sz="4" w:space="4" w:color="auto"/>
        </w:pBdr>
        <w:ind w:left="1008"/>
        <w:rPr>
          <w:ins w:id="178" w:author="Michael" w:date="2014-11-03T17:03:00Z"/>
          <w:rFonts w:ascii="Courier New" w:hAnsi="Courier New"/>
          <w:sz w:val="18"/>
        </w:rPr>
      </w:pPr>
      <w:ins w:id="179" w:author="Michael" w:date="2014-11-03T17:03:00Z">
        <w:r w:rsidRPr="00242E9D">
          <w:rPr>
            <w:rFonts w:ascii="Courier New" w:hAnsi="Courier New"/>
            <w:sz w:val="18"/>
          </w:rPr>
          <w:t xml:space="preserve">    Model 5250 Power fLoadTemp,  !- CPU Power Input Function of Loading and Air Temperature Curve Name</w:t>
        </w:r>
      </w:ins>
    </w:p>
    <w:p w14:paraId="24089BB1" w14:textId="77777777" w:rsidR="00242E9D" w:rsidRPr="00242E9D" w:rsidRDefault="00242E9D" w:rsidP="00242E9D">
      <w:pPr>
        <w:keepLines/>
        <w:pBdr>
          <w:top w:val="single" w:sz="4" w:space="1" w:color="auto"/>
          <w:left w:val="single" w:sz="4" w:space="4" w:color="auto"/>
          <w:bottom w:val="single" w:sz="4" w:space="1" w:color="auto"/>
          <w:right w:val="single" w:sz="4" w:space="4" w:color="auto"/>
        </w:pBdr>
        <w:ind w:left="1008"/>
        <w:rPr>
          <w:ins w:id="180" w:author="Michael" w:date="2014-11-03T17:03:00Z"/>
          <w:rFonts w:ascii="Courier New" w:hAnsi="Courier New"/>
          <w:sz w:val="18"/>
        </w:rPr>
      </w:pPr>
      <w:ins w:id="181" w:author="Michael" w:date="2014-11-03T17:03:00Z">
        <w:r w:rsidRPr="00242E9D">
          <w:rPr>
            <w:rFonts w:ascii="Courier New" w:hAnsi="Courier New"/>
            <w:sz w:val="18"/>
          </w:rPr>
          <w:t xml:space="preserve">    0.4,                     !- Design Fan Power Input Fraction</w:t>
        </w:r>
      </w:ins>
    </w:p>
    <w:p w14:paraId="79499AC2" w14:textId="77777777" w:rsidR="00242E9D" w:rsidRPr="00242E9D" w:rsidRDefault="00242E9D" w:rsidP="00242E9D">
      <w:pPr>
        <w:keepLines/>
        <w:pBdr>
          <w:top w:val="single" w:sz="4" w:space="1" w:color="auto"/>
          <w:left w:val="single" w:sz="4" w:space="4" w:color="auto"/>
          <w:bottom w:val="single" w:sz="4" w:space="1" w:color="auto"/>
          <w:right w:val="single" w:sz="4" w:space="4" w:color="auto"/>
        </w:pBdr>
        <w:ind w:left="1008"/>
        <w:rPr>
          <w:ins w:id="182" w:author="Michael" w:date="2014-11-03T17:03:00Z"/>
          <w:rFonts w:ascii="Courier New" w:hAnsi="Courier New"/>
          <w:sz w:val="18"/>
        </w:rPr>
      </w:pPr>
      <w:ins w:id="183" w:author="Michael" w:date="2014-11-03T17:03:00Z">
        <w:r w:rsidRPr="00242E9D">
          <w:rPr>
            <w:rFonts w:ascii="Courier New" w:hAnsi="Courier New"/>
            <w:sz w:val="18"/>
          </w:rPr>
          <w:t xml:space="preserve">    0.0001,                  !- Design Fan Air Flow Rate per Power Input {m3/s-W}</w:t>
        </w:r>
      </w:ins>
    </w:p>
    <w:p w14:paraId="17C2ECEE" w14:textId="77777777" w:rsidR="00242E9D" w:rsidRPr="00242E9D" w:rsidRDefault="00242E9D" w:rsidP="00242E9D">
      <w:pPr>
        <w:keepLines/>
        <w:pBdr>
          <w:top w:val="single" w:sz="4" w:space="1" w:color="auto"/>
          <w:left w:val="single" w:sz="4" w:space="4" w:color="auto"/>
          <w:bottom w:val="single" w:sz="4" w:space="1" w:color="auto"/>
          <w:right w:val="single" w:sz="4" w:space="4" w:color="auto"/>
        </w:pBdr>
        <w:ind w:left="1008"/>
        <w:rPr>
          <w:ins w:id="184" w:author="Michael" w:date="2014-11-03T17:03:00Z"/>
          <w:rFonts w:ascii="Courier New" w:hAnsi="Courier New"/>
          <w:sz w:val="18"/>
        </w:rPr>
      </w:pPr>
      <w:ins w:id="185" w:author="Michael" w:date="2014-11-03T17:03:00Z">
        <w:r w:rsidRPr="00242E9D">
          <w:rPr>
            <w:rFonts w:ascii="Courier New" w:hAnsi="Courier New"/>
            <w:sz w:val="18"/>
          </w:rPr>
          <w:t xml:space="preserve">    Model 5250 AifFlow fLoadTemp,  !- Air Flow Function of Loading and Air Temperature Curve Name</w:t>
        </w:r>
      </w:ins>
    </w:p>
    <w:p w14:paraId="2C082208" w14:textId="77777777" w:rsidR="00242E9D" w:rsidRPr="00242E9D" w:rsidRDefault="00242E9D" w:rsidP="00242E9D">
      <w:pPr>
        <w:keepLines/>
        <w:pBdr>
          <w:top w:val="single" w:sz="4" w:space="1" w:color="auto"/>
          <w:left w:val="single" w:sz="4" w:space="4" w:color="auto"/>
          <w:bottom w:val="single" w:sz="4" w:space="1" w:color="auto"/>
          <w:right w:val="single" w:sz="4" w:space="4" w:color="auto"/>
        </w:pBdr>
        <w:ind w:left="1008"/>
        <w:rPr>
          <w:ins w:id="186" w:author="Michael" w:date="2014-11-03T17:03:00Z"/>
          <w:rFonts w:ascii="Courier New" w:hAnsi="Courier New"/>
          <w:sz w:val="18"/>
        </w:rPr>
      </w:pPr>
      <w:ins w:id="187" w:author="Michael" w:date="2014-11-03T17:03:00Z">
        <w:r w:rsidRPr="00242E9D">
          <w:rPr>
            <w:rFonts w:ascii="Courier New" w:hAnsi="Courier New"/>
            <w:sz w:val="18"/>
          </w:rPr>
          <w:t xml:space="preserve">    ECM FanPower fFlow,      !- Fan Power Input Function of Flow Curve Name</w:t>
        </w:r>
      </w:ins>
    </w:p>
    <w:p w14:paraId="4F0E4FE4" w14:textId="77777777" w:rsidR="00242E9D" w:rsidRPr="00242E9D" w:rsidRDefault="00242E9D" w:rsidP="00242E9D">
      <w:pPr>
        <w:keepLines/>
        <w:pBdr>
          <w:top w:val="single" w:sz="4" w:space="1" w:color="auto"/>
          <w:left w:val="single" w:sz="4" w:space="4" w:color="auto"/>
          <w:bottom w:val="single" w:sz="4" w:space="1" w:color="auto"/>
          <w:right w:val="single" w:sz="4" w:space="4" w:color="auto"/>
        </w:pBdr>
        <w:ind w:left="1008"/>
        <w:rPr>
          <w:ins w:id="188" w:author="Michael" w:date="2014-11-03T17:03:00Z"/>
          <w:rFonts w:ascii="Courier New" w:hAnsi="Courier New"/>
          <w:sz w:val="18"/>
        </w:rPr>
      </w:pPr>
      <w:ins w:id="189" w:author="Michael" w:date="2014-11-03T17:03:00Z">
        <w:r w:rsidRPr="00242E9D">
          <w:rPr>
            <w:rFonts w:ascii="Courier New" w:hAnsi="Courier New"/>
            <w:sz w:val="18"/>
          </w:rPr>
          <w:t xml:space="preserve">    15,                      !- Design Entering Air Temperature {C}</w:t>
        </w:r>
      </w:ins>
    </w:p>
    <w:p w14:paraId="731BC680" w14:textId="77777777" w:rsidR="00242E9D" w:rsidRPr="00242E9D" w:rsidRDefault="00242E9D" w:rsidP="00242E9D">
      <w:pPr>
        <w:keepLines/>
        <w:pBdr>
          <w:top w:val="single" w:sz="4" w:space="1" w:color="auto"/>
          <w:left w:val="single" w:sz="4" w:space="4" w:color="auto"/>
          <w:bottom w:val="single" w:sz="4" w:space="1" w:color="auto"/>
          <w:right w:val="single" w:sz="4" w:space="4" w:color="auto"/>
        </w:pBdr>
        <w:ind w:left="1008"/>
        <w:rPr>
          <w:ins w:id="190" w:author="Michael" w:date="2014-11-03T17:03:00Z"/>
          <w:rFonts w:ascii="Courier New" w:hAnsi="Courier New"/>
          <w:sz w:val="18"/>
        </w:rPr>
      </w:pPr>
      <w:ins w:id="191" w:author="Michael" w:date="2014-11-03T17:03:00Z">
        <w:r w:rsidRPr="00242E9D">
          <w:rPr>
            <w:rFonts w:ascii="Courier New" w:hAnsi="Courier New"/>
            <w:sz w:val="18"/>
          </w:rPr>
          <w:t xml:space="preserve">    A3,                      !- Environmental Class</w:t>
        </w:r>
      </w:ins>
    </w:p>
    <w:p w14:paraId="0B9B1331" w14:textId="77777777" w:rsidR="00242E9D" w:rsidRPr="00242E9D" w:rsidRDefault="00242E9D" w:rsidP="00242E9D">
      <w:pPr>
        <w:keepLines/>
        <w:pBdr>
          <w:top w:val="single" w:sz="4" w:space="1" w:color="auto"/>
          <w:left w:val="single" w:sz="4" w:space="4" w:color="auto"/>
          <w:bottom w:val="single" w:sz="4" w:space="1" w:color="auto"/>
          <w:right w:val="single" w:sz="4" w:space="4" w:color="auto"/>
        </w:pBdr>
        <w:ind w:left="1008"/>
        <w:rPr>
          <w:ins w:id="192" w:author="Michael" w:date="2014-11-03T17:03:00Z"/>
          <w:rFonts w:ascii="Courier New" w:hAnsi="Courier New"/>
          <w:sz w:val="18"/>
        </w:rPr>
      </w:pPr>
      <w:ins w:id="193" w:author="Michael" w:date="2014-11-03T17:03:00Z">
        <w:r w:rsidRPr="00242E9D">
          <w:rPr>
            <w:rFonts w:ascii="Courier New" w:hAnsi="Courier New"/>
            <w:sz w:val="18"/>
          </w:rPr>
          <w:t xml:space="preserve">    AdjustedSupply,          !- Air Inlet Connection Type</w:t>
        </w:r>
      </w:ins>
    </w:p>
    <w:p w14:paraId="573BE77C" w14:textId="77777777" w:rsidR="00242E9D" w:rsidRPr="00242E9D" w:rsidRDefault="00242E9D" w:rsidP="00242E9D">
      <w:pPr>
        <w:keepLines/>
        <w:pBdr>
          <w:top w:val="single" w:sz="4" w:space="1" w:color="auto"/>
          <w:left w:val="single" w:sz="4" w:space="4" w:color="auto"/>
          <w:bottom w:val="single" w:sz="4" w:space="1" w:color="auto"/>
          <w:right w:val="single" w:sz="4" w:space="4" w:color="auto"/>
        </w:pBdr>
        <w:ind w:left="1008"/>
        <w:rPr>
          <w:ins w:id="194" w:author="Michael" w:date="2014-11-03T17:03:00Z"/>
          <w:rFonts w:ascii="Courier New" w:hAnsi="Courier New"/>
          <w:sz w:val="18"/>
        </w:rPr>
      </w:pPr>
      <w:ins w:id="195" w:author="Michael" w:date="2014-11-03T17:03:00Z">
        <w:r w:rsidRPr="00242E9D">
          <w:rPr>
            <w:rFonts w:ascii="Courier New" w:hAnsi="Courier New"/>
            <w:sz w:val="18"/>
          </w:rPr>
          <w:t xml:space="preserve">    ,                        !- Air Inlet Room Air Model Node Name</w:t>
        </w:r>
      </w:ins>
    </w:p>
    <w:p w14:paraId="302C7217" w14:textId="77777777" w:rsidR="00242E9D" w:rsidRPr="00242E9D" w:rsidRDefault="00242E9D" w:rsidP="00242E9D">
      <w:pPr>
        <w:keepLines/>
        <w:pBdr>
          <w:top w:val="single" w:sz="4" w:space="1" w:color="auto"/>
          <w:left w:val="single" w:sz="4" w:space="4" w:color="auto"/>
          <w:bottom w:val="single" w:sz="4" w:space="1" w:color="auto"/>
          <w:right w:val="single" w:sz="4" w:space="4" w:color="auto"/>
        </w:pBdr>
        <w:ind w:left="1008"/>
        <w:rPr>
          <w:ins w:id="196" w:author="Michael" w:date="2014-11-03T17:03:00Z"/>
          <w:rFonts w:ascii="Courier New" w:hAnsi="Courier New"/>
          <w:sz w:val="18"/>
        </w:rPr>
      </w:pPr>
      <w:ins w:id="197" w:author="Michael" w:date="2014-11-03T17:03:00Z">
        <w:r w:rsidRPr="00242E9D">
          <w:rPr>
            <w:rFonts w:ascii="Courier New" w:hAnsi="Courier New"/>
            <w:sz w:val="18"/>
          </w:rPr>
          <w:t xml:space="preserve">    ,                        !- Air Outlet Room Air Model Node Name</w:t>
        </w:r>
      </w:ins>
    </w:p>
    <w:p w14:paraId="3421A15E" w14:textId="77777777" w:rsidR="00242E9D" w:rsidRPr="00242E9D" w:rsidRDefault="00242E9D" w:rsidP="00242E9D">
      <w:pPr>
        <w:keepLines/>
        <w:pBdr>
          <w:top w:val="single" w:sz="4" w:space="1" w:color="auto"/>
          <w:left w:val="single" w:sz="4" w:space="4" w:color="auto"/>
          <w:bottom w:val="single" w:sz="4" w:space="1" w:color="auto"/>
          <w:right w:val="single" w:sz="4" w:space="4" w:color="auto"/>
        </w:pBdr>
        <w:ind w:left="1008"/>
        <w:rPr>
          <w:ins w:id="198" w:author="Michael" w:date="2014-11-03T17:03:00Z"/>
          <w:rFonts w:ascii="Courier New" w:hAnsi="Courier New"/>
          <w:sz w:val="18"/>
        </w:rPr>
      </w:pPr>
      <w:ins w:id="199" w:author="Michael" w:date="2014-11-03T17:03:00Z">
        <w:r w:rsidRPr="00242E9D">
          <w:rPr>
            <w:rFonts w:ascii="Courier New" w:hAnsi="Courier New"/>
            <w:sz w:val="18"/>
          </w:rPr>
          <w:t xml:space="preserve">    Main Zone Inlet Node,    !- Supply Air Node Name</w:t>
        </w:r>
      </w:ins>
    </w:p>
    <w:p w14:paraId="093851CB" w14:textId="77777777" w:rsidR="00242E9D" w:rsidRPr="00242E9D" w:rsidRDefault="00242E9D" w:rsidP="00242E9D">
      <w:pPr>
        <w:keepLines/>
        <w:pBdr>
          <w:top w:val="single" w:sz="4" w:space="1" w:color="auto"/>
          <w:left w:val="single" w:sz="4" w:space="4" w:color="auto"/>
          <w:bottom w:val="single" w:sz="4" w:space="1" w:color="auto"/>
          <w:right w:val="single" w:sz="4" w:space="4" w:color="auto"/>
        </w:pBdr>
        <w:ind w:left="1008"/>
        <w:rPr>
          <w:ins w:id="200" w:author="Michael" w:date="2014-11-03T17:03:00Z"/>
          <w:rFonts w:ascii="Courier New" w:hAnsi="Courier New"/>
          <w:sz w:val="18"/>
        </w:rPr>
      </w:pPr>
      <w:ins w:id="201" w:author="Michael" w:date="2014-11-03T17:03:00Z">
        <w:r w:rsidRPr="00242E9D">
          <w:rPr>
            <w:rFonts w:ascii="Courier New" w:hAnsi="Courier New"/>
            <w:sz w:val="18"/>
          </w:rPr>
          <w:t xml:space="preserve">    0.1,                     !- Design Recirculation Fraction</w:t>
        </w:r>
      </w:ins>
    </w:p>
    <w:p w14:paraId="50A68687" w14:textId="77777777" w:rsidR="00242E9D" w:rsidRPr="00242E9D" w:rsidRDefault="00242E9D" w:rsidP="00242E9D">
      <w:pPr>
        <w:keepLines/>
        <w:pBdr>
          <w:top w:val="single" w:sz="4" w:space="1" w:color="auto"/>
          <w:left w:val="single" w:sz="4" w:space="4" w:color="auto"/>
          <w:bottom w:val="single" w:sz="4" w:space="1" w:color="auto"/>
          <w:right w:val="single" w:sz="4" w:space="4" w:color="auto"/>
        </w:pBdr>
        <w:ind w:left="1008"/>
        <w:rPr>
          <w:ins w:id="202" w:author="Michael" w:date="2014-11-03T17:03:00Z"/>
          <w:rFonts w:ascii="Courier New" w:hAnsi="Courier New"/>
          <w:sz w:val="18"/>
        </w:rPr>
      </w:pPr>
      <w:ins w:id="203" w:author="Michael" w:date="2014-11-03T17:03:00Z">
        <w:r w:rsidRPr="00242E9D">
          <w:rPr>
            <w:rFonts w:ascii="Courier New" w:hAnsi="Courier New"/>
            <w:sz w:val="18"/>
          </w:rPr>
          <w:t xml:space="preserve">    Data Center Recirculation fLoadTemp,  !- Recirculation Function of Loading and Supply Temperature Curve Name</w:t>
        </w:r>
      </w:ins>
    </w:p>
    <w:p w14:paraId="1F83C236" w14:textId="77777777" w:rsidR="00242E9D" w:rsidRPr="00242E9D" w:rsidRDefault="00242E9D" w:rsidP="00242E9D">
      <w:pPr>
        <w:keepLines/>
        <w:pBdr>
          <w:top w:val="single" w:sz="4" w:space="1" w:color="auto"/>
          <w:left w:val="single" w:sz="4" w:space="4" w:color="auto"/>
          <w:bottom w:val="single" w:sz="4" w:space="1" w:color="auto"/>
          <w:right w:val="single" w:sz="4" w:space="4" w:color="auto"/>
        </w:pBdr>
        <w:ind w:left="1008"/>
        <w:rPr>
          <w:ins w:id="204" w:author="Michael" w:date="2014-11-03T17:03:00Z"/>
          <w:rFonts w:ascii="Courier New" w:hAnsi="Courier New"/>
          <w:sz w:val="18"/>
        </w:rPr>
      </w:pPr>
      <w:ins w:id="205" w:author="Michael" w:date="2014-11-03T17:03:00Z">
        <w:r w:rsidRPr="00242E9D">
          <w:rPr>
            <w:rFonts w:ascii="Courier New" w:hAnsi="Courier New"/>
            <w:sz w:val="18"/>
          </w:rPr>
          <w:t xml:space="preserve">    0.9,                     !- Design Electric Power Supply Efficiency</w:t>
        </w:r>
      </w:ins>
    </w:p>
    <w:p w14:paraId="1CBE4AF1" w14:textId="77777777" w:rsidR="00242E9D" w:rsidRPr="00242E9D" w:rsidRDefault="00242E9D" w:rsidP="00242E9D">
      <w:pPr>
        <w:keepLines/>
        <w:pBdr>
          <w:top w:val="single" w:sz="4" w:space="1" w:color="auto"/>
          <w:left w:val="single" w:sz="4" w:space="4" w:color="auto"/>
          <w:bottom w:val="single" w:sz="4" w:space="1" w:color="auto"/>
          <w:right w:val="single" w:sz="4" w:space="4" w:color="auto"/>
        </w:pBdr>
        <w:ind w:left="1008"/>
        <w:rPr>
          <w:ins w:id="206" w:author="Michael" w:date="2014-11-03T17:03:00Z"/>
          <w:rFonts w:ascii="Courier New" w:hAnsi="Courier New"/>
          <w:sz w:val="18"/>
        </w:rPr>
      </w:pPr>
      <w:ins w:id="207" w:author="Michael" w:date="2014-11-03T17:03:00Z">
        <w:r w:rsidRPr="00242E9D">
          <w:rPr>
            <w:rFonts w:ascii="Courier New" w:hAnsi="Courier New"/>
            <w:sz w:val="18"/>
          </w:rPr>
          <w:t xml:space="preserve">    UPS Efficiency fPLR,     !- Electric Power Supply Efficiency Function of Part Load Ratio Curve Name</w:t>
        </w:r>
      </w:ins>
    </w:p>
    <w:p w14:paraId="4B4DB14E" w14:textId="77777777" w:rsidR="00242E9D" w:rsidRPr="00242E9D" w:rsidRDefault="00242E9D" w:rsidP="00242E9D">
      <w:pPr>
        <w:keepLines/>
        <w:pBdr>
          <w:top w:val="single" w:sz="4" w:space="1" w:color="auto"/>
          <w:left w:val="single" w:sz="4" w:space="4" w:color="auto"/>
          <w:bottom w:val="single" w:sz="4" w:space="1" w:color="auto"/>
          <w:right w:val="single" w:sz="4" w:space="4" w:color="auto"/>
        </w:pBdr>
        <w:ind w:left="1008"/>
        <w:rPr>
          <w:ins w:id="208" w:author="Michael" w:date="2014-11-03T17:03:00Z"/>
          <w:rFonts w:ascii="Courier New" w:hAnsi="Courier New"/>
          <w:sz w:val="18"/>
        </w:rPr>
      </w:pPr>
      <w:ins w:id="209" w:author="Michael" w:date="2014-11-03T17:03:00Z">
        <w:r w:rsidRPr="00242E9D">
          <w:rPr>
            <w:rFonts w:ascii="Courier New" w:hAnsi="Courier New"/>
            <w:sz w:val="18"/>
          </w:rPr>
          <w:t xml:space="preserve">    1,                       !- Fraction of Electric Power Supply Losses to Zone</w:t>
        </w:r>
      </w:ins>
    </w:p>
    <w:p w14:paraId="7E97C830" w14:textId="77777777" w:rsidR="00242E9D" w:rsidRPr="00242E9D" w:rsidRDefault="00242E9D" w:rsidP="00242E9D">
      <w:pPr>
        <w:keepLines/>
        <w:pBdr>
          <w:top w:val="single" w:sz="4" w:space="1" w:color="auto"/>
          <w:left w:val="single" w:sz="4" w:space="4" w:color="auto"/>
          <w:bottom w:val="single" w:sz="4" w:space="1" w:color="auto"/>
          <w:right w:val="single" w:sz="4" w:space="4" w:color="auto"/>
        </w:pBdr>
        <w:ind w:left="1008"/>
        <w:rPr>
          <w:ins w:id="210" w:author="Michael" w:date="2014-11-03T17:03:00Z"/>
          <w:rFonts w:ascii="Courier New" w:hAnsi="Courier New"/>
          <w:sz w:val="18"/>
        </w:rPr>
      </w:pPr>
      <w:ins w:id="211" w:author="Michael" w:date="2014-11-03T17:03:00Z">
        <w:r w:rsidRPr="00242E9D">
          <w:rPr>
            <w:rFonts w:ascii="Courier New" w:hAnsi="Courier New"/>
            <w:sz w:val="18"/>
          </w:rPr>
          <w:t xml:space="preserve">    ITE-CPU,                 !- CPU End-Use Subcategory</w:t>
        </w:r>
      </w:ins>
    </w:p>
    <w:p w14:paraId="1FE7C4E3" w14:textId="77777777" w:rsidR="00242E9D" w:rsidRPr="00242E9D" w:rsidRDefault="00242E9D" w:rsidP="00242E9D">
      <w:pPr>
        <w:keepLines/>
        <w:pBdr>
          <w:top w:val="single" w:sz="4" w:space="1" w:color="auto"/>
          <w:left w:val="single" w:sz="4" w:space="4" w:color="auto"/>
          <w:bottom w:val="single" w:sz="4" w:space="1" w:color="auto"/>
          <w:right w:val="single" w:sz="4" w:space="4" w:color="auto"/>
        </w:pBdr>
        <w:ind w:left="1008"/>
        <w:rPr>
          <w:ins w:id="212" w:author="Michael" w:date="2014-11-03T17:03:00Z"/>
          <w:rFonts w:ascii="Courier New" w:hAnsi="Courier New"/>
          <w:sz w:val="18"/>
        </w:rPr>
      </w:pPr>
      <w:ins w:id="213" w:author="Michael" w:date="2014-11-03T17:03:00Z">
        <w:r w:rsidRPr="00242E9D">
          <w:rPr>
            <w:rFonts w:ascii="Courier New" w:hAnsi="Courier New"/>
            <w:sz w:val="18"/>
          </w:rPr>
          <w:t xml:space="preserve">    ITE-Fans,                !- Fan End-Use Subcategory</w:t>
        </w:r>
      </w:ins>
    </w:p>
    <w:p w14:paraId="653706CB" w14:textId="77777777" w:rsidR="00242E9D" w:rsidRPr="007512CF" w:rsidRDefault="00242E9D" w:rsidP="00242E9D">
      <w:pPr>
        <w:keepLines/>
        <w:pBdr>
          <w:top w:val="single" w:sz="4" w:space="1" w:color="auto"/>
          <w:left w:val="single" w:sz="4" w:space="4" w:color="auto"/>
          <w:bottom w:val="single" w:sz="4" w:space="1" w:color="auto"/>
          <w:right w:val="single" w:sz="4" w:space="4" w:color="auto"/>
        </w:pBdr>
        <w:ind w:left="1008"/>
        <w:rPr>
          <w:ins w:id="214" w:author="Michael" w:date="2014-11-03T17:01:00Z"/>
          <w:rFonts w:ascii="Courier New" w:hAnsi="Courier New"/>
          <w:sz w:val="18"/>
        </w:rPr>
      </w:pPr>
      <w:ins w:id="215" w:author="Michael" w:date="2014-11-03T17:01:00Z">
        <w:r w:rsidRPr="00730191">
          <w:rPr>
            <w:rFonts w:ascii="Courier New" w:hAnsi="Courier New"/>
            <w:sz w:val="18"/>
          </w:rPr>
          <w:t xml:space="preserve">    ITE-UPS;                 !- Electric Power Supply End-Use Subcategory</w:t>
        </w:r>
      </w:ins>
    </w:p>
    <w:p w14:paraId="0B0C96E1" w14:textId="77777777" w:rsidR="00242E9D" w:rsidRDefault="00242E9D" w:rsidP="00242E9D">
      <w:pPr>
        <w:pStyle w:val="BodyText"/>
        <w:spacing w:after="0"/>
        <w:rPr>
          <w:ins w:id="216" w:author="Michael" w:date="2014-11-03T17:01:00Z"/>
        </w:rPr>
      </w:pPr>
    </w:p>
    <w:p w14:paraId="506C2E77" w14:textId="77777777" w:rsidR="00A92ADD" w:rsidRPr="00D76952" w:rsidRDefault="00A92ADD" w:rsidP="00A92ADD">
      <w:pPr>
        <w:keepNext/>
        <w:keepLines/>
        <w:spacing w:before="120" w:after="120" w:line="240" w:lineRule="atLeast"/>
        <w:outlineLvl w:val="2"/>
        <w:rPr>
          <w:ins w:id="217" w:author="Michael" w:date="2014-11-04T08:10:00Z"/>
          <w:rFonts w:ascii="Arial Black" w:hAnsi="Arial Black"/>
          <w:spacing w:val="-10"/>
          <w:kern w:val="28"/>
        </w:rPr>
      </w:pPr>
      <w:bookmarkStart w:id="218" w:name="_Toc352164921"/>
      <w:ins w:id="219" w:author="Michael" w:date="2014-11-04T08:10:00Z">
        <w:r w:rsidRPr="00D76952">
          <w:rPr>
            <w:rFonts w:ascii="Arial Black" w:hAnsi="Arial Black"/>
            <w:spacing w:val="-10"/>
            <w:kern w:val="28"/>
          </w:rPr>
          <w:lastRenderedPageBreak/>
          <w:t>Electric</w:t>
        </w:r>
        <w:bookmarkEnd w:id="218"/>
        <w:r>
          <w:rPr>
            <w:rFonts w:ascii="Arial Black" w:hAnsi="Arial Black"/>
            <w:spacing w:val="-10"/>
            <w:kern w:val="28"/>
          </w:rPr>
          <w:t>Equipment:ITE:AirCooled Outputs</w:t>
        </w:r>
      </w:ins>
    </w:p>
    <w:p w14:paraId="2FC548E2" w14:textId="77777777" w:rsidR="001A5D06" w:rsidRDefault="001A5D06" w:rsidP="001A5D06">
      <w:pPr>
        <w:pStyle w:val="IDDDefinition"/>
        <w:rPr>
          <w:ins w:id="220" w:author="Michael" w:date="2014-11-04T08:15:00Z"/>
        </w:rPr>
      </w:pPr>
      <w:ins w:id="221" w:author="Michael" w:date="2014-11-04T08:15:00Z">
        <w:r>
          <w:t>Zone,Average,ITE CPU Electric Power [W]</w:t>
        </w:r>
      </w:ins>
    </w:p>
    <w:p w14:paraId="3E89C8B7" w14:textId="77777777" w:rsidR="001A5D06" w:rsidRDefault="001A5D06" w:rsidP="001A5D06">
      <w:pPr>
        <w:pStyle w:val="IDDDefinition"/>
        <w:rPr>
          <w:ins w:id="222" w:author="Michael" w:date="2014-11-04T08:15:00Z"/>
        </w:rPr>
      </w:pPr>
      <w:ins w:id="223" w:author="Michael" w:date="2014-11-04T08:15:00Z">
        <w:r>
          <w:t>Zone,Average,ITE Fan Electric Power [W]</w:t>
        </w:r>
      </w:ins>
    </w:p>
    <w:p w14:paraId="46E5DA50" w14:textId="77777777" w:rsidR="001A5D06" w:rsidRDefault="001A5D06" w:rsidP="001A5D06">
      <w:pPr>
        <w:pStyle w:val="IDDDefinition"/>
        <w:rPr>
          <w:ins w:id="224" w:author="Michael" w:date="2014-11-04T08:15:00Z"/>
        </w:rPr>
      </w:pPr>
      <w:ins w:id="225" w:author="Michael" w:date="2014-11-04T08:15:00Z">
        <w:r>
          <w:t>Zone,Average,ITE UPS Electric Power [W]</w:t>
        </w:r>
      </w:ins>
    </w:p>
    <w:p w14:paraId="7AF513FD" w14:textId="77777777" w:rsidR="001A5D06" w:rsidRDefault="001A5D06" w:rsidP="001A5D06">
      <w:pPr>
        <w:pStyle w:val="IDDDefinition"/>
        <w:rPr>
          <w:ins w:id="226" w:author="Michael" w:date="2014-11-04T08:15:00Z"/>
        </w:rPr>
      </w:pPr>
      <w:ins w:id="227" w:author="Michael" w:date="2014-11-04T08:15:00Z">
        <w:r>
          <w:t>Zone,Average,ITE CPU Electric Power at Design Inlet Conditions [W]</w:t>
        </w:r>
      </w:ins>
    </w:p>
    <w:p w14:paraId="270CC474" w14:textId="77777777" w:rsidR="001A5D06" w:rsidRDefault="001A5D06" w:rsidP="001A5D06">
      <w:pPr>
        <w:pStyle w:val="IDDDefinition"/>
        <w:rPr>
          <w:ins w:id="228" w:author="Michael" w:date="2014-11-04T08:15:00Z"/>
        </w:rPr>
      </w:pPr>
      <w:ins w:id="229" w:author="Michael" w:date="2014-11-04T08:15:00Z">
        <w:r>
          <w:t>Zone,Average,ITE Fan Electric Power at Design Inlet Conditions [W]</w:t>
        </w:r>
      </w:ins>
    </w:p>
    <w:p w14:paraId="2FD94D37" w14:textId="77777777" w:rsidR="001A5D06" w:rsidRDefault="001A5D06" w:rsidP="001A5D06">
      <w:pPr>
        <w:pStyle w:val="IDDDefinition"/>
        <w:rPr>
          <w:ins w:id="230" w:author="Michael" w:date="2014-11-04T08:15:00Z"/>
        </w:rPr>
      </w:pPr>
      <w:ins w:id="231" w:author="Michael" w:date="2014-11-04T08:15:00Z">
        <w:r>
          <w:t>Zone,Average,ITE UPS Heat Gain to Zone Rate [W]</w:t>
        </w:r>
      </w:ins>
    </w:p>
    <w:p w14:paraId="3E73FDDD" w14:textId="77777777" w:rsidR="001A5D06" w:rsidRDefault="001A5D06" w:rsidP="001A5D06">
      <w:pPr>
        <w:pStyle w:val="IDDDefinition"/>
        <w:rPr>
          <w:ins w:id="232" w:author="Michael" w:date="2014-11-04T08:15:00Z"/>
        </w:rPr>
      </w:pPr>
      <w:ins w:id="233" w:author="Michael" w:date="2014-11-04T08:15:00Z">
        <w:r>
          <w:t>Zone,Average,ITE Total Heat Gain to Zone Rate [W]</w:t>
        </w:r>
      </w:ins>
    </w:p>
    <w:p w14:paraId="02DEDAAF" w14:textId="77777777" w:rsidR="001A5D06" w:rsidRDefault="001A5D06" w:rsidP="001A5D06">
      <w:pPr>
        <w:pStyle w:val="IDDDefinition"/>
        <w:rPr>
          <w:ins w:id="234" w:author="Michael" w:date="2014-11-04T08:15:00Z"/>
        </w:rPr>
      </w:pPr>
      <w:ins w:id="235" w:author="Michael" w:date="2014-11-04T08:15:00Z">
        <w:r>
          <w:t>Zone,Sum,ITE CPU Electric Energy [J]</w:t>
        </w:r>
      </w:ins>
    </w:p>
    <w:p w14:paraId="3A78256B" w14:textId="77777777" w:rsidR="001A5D06" w:rsidRDefault="001A5D06" w:rsidP="001A5D06">
      <w:pPr>
        <w:pStyle w:val="IDDDefinition"/>
        <w:rPr>
          <w:ins w:id="236" w:author="Michael" w:date="2014-11-04T08:15:00Z"/>
        </w:rPr>
      </w:pPr>
      <w:ins w:id="237" w:author="Michael" w:date="2014-11-04T08:15:00Z">
        <w:r>
          <w:t>Zone,Sum,ITE Fan Electric Energy [J]</w:t>
        </w:r>
      </w:ins>
    </w:p>
    <w:p w14:paraId="2E405C68" w14:textId="77777777" w:rsidR="001A5D06" w:rsidRDefault="001A5D06" w:rsidP="001A5D06">
      <w:pPr>
        <w:pStyle w:val="IDDDefinition"/>
        <w:rPr>
          <w:ins w:id="238" w:author="Michael" w:date="2014-11-04T08:15:00Z"/>
        </w:rPr>
      </w:pPr>
      <w:ins w:id="239" w:author="Michael" w:date="2014-11-04T08:15:00Z">
        <w:r>
          <w:t>Zone,Sum,ITE UPS Electric Energy [J]</w:t>
        </w:r>
      </w:ins>
    </w:p>
    <w:p w14:paraId="7625C6CA" w14:textId="77777777" w:rsidR="001A5D06" w:rsidRDefault="001A5D06" w:rsidP="001A5D06">
      <w:pPr>
        <w:pStyle w:val="IDDDefinition"/>
        <w:rPr>
          <w:ins w:id="240" w:author="Michael" w:date="2014-11-04T08:15:00Z"/>
        </w:rPr>
      </w:pPr>
      <w:ins w:id="241" w:author="Michael" w:date="2014-11-04T08:15:00Z">
        <w:r>
          <w:t>Zone,Sum,ITE CPU Electric Energy at Design Inlet Conditions [J]</w:t>
        </w:r>
      </w:ins>
    </w:p>
    <w:p w14:paraId="22481863" w14:textId="77777777" w:rsidR="001A5D06" w:rsidRDefault="001A5D06" w:rsidP="001A5D06">
      <w:pPr>
        <w:pStyle w:val="IDDDefinition"/>
        <w:rPr>
          <w:ins w:id="242" w:author="Michael" w:date="2014-11-04T08:15:00Z"/>
        </w:rPr>
      </w:pPr>
      <w:ins w:id="243" w:author="Michael" w:date="2014-11-04T08:15:00Z">
        <w:r>
          <w:t>Zone,Sum,ITE Fan Electric Energy at Design Inlet Conditions [J]</w:t>
        </w:r>
      </w:ins>
    </w:p>
    <w:p w14:paraId="42DC621C" w14:textId="77777777" w:rsidR="001A5D06" w:rsidRDefault="001A5D06" w:rsidP="001A5D06">
      <w:pPr>
        <w:pStyle w:val="IDDDefinition"/>
        <w:rPr>
          <w:ins w:id="244" w:author="Michael" w:date="2014-11-04T08:15:00Z"/>
        </w:rPr>
      </w:pPr>
      <w:ins w:id="245" w:author="Michael" w:date="2014-11-04T08:15:00Z">
        <w:r>
          <w:t>Zone,Sum,ITE UPS Heat Gain to Zone Energy [J]</w:t>
        </w:r>
      </w:ins>
    </w:p>
    <w:p w14:paraId="1BACA557" w14:textId="77777777" w:rsidR="001A5D06" w:rsidRDefault="001A5D06" w:rsidP="001A5D06">
      <w:pPr>
        <w:pStyle w:val="IDDDefinition"/>
        <w:rPr>
          <w:ins w:id="246" w:author="Michael" w:date="2014-11-04T08:15:00Z"/>
        </w:rPr>
      </w:pPr>
      <w:ins w:id="247" w:author="Michael" w:date="2014-11-04T08:15:00Z">
        <w:r>
          <w:t>Zone,Sum,ITE Total Heat Gain to Zone Energy [J]</w:t>
        </w:r>
      </w:ins>
    </w:p>
    <w:p w14:paraId="494FB3ED" w14:textId="77777777" w:rsidR="001A5D06" w:rsidRDefault="001A5D06" w:rsidP="001A5D06">
      <w:pPr>
        <w:pStyle w:val="IDDDefinition"/>
        <w:rPr>
          <w:ins w:id="248" w:author="Michael" w:date="2014-11-04T08:15:00Z"/>
        </w:rPr>
      </w:pPr>
      <w:ins w:id="249" w:author="Michael" w:date="2014-11-04T08:15:00Z">
        <w:r>
          <w:t>Zone,Average,ITE Standard Density Air Volume Flow Rate [m3/s]</w:t>
        </w:r>
      </w:ins>
    </w:p>
    <w:p w14:paraId="11B66337" w14:textId="77777777" w:rsidR="001A5D06" w:rsidRDefault="001A5D06" w:rsidP="001A5D06">
      <w:pPr>
        <w:pStyle w:val="IDDDefinition"/>
        <w:rPr>
          <w:ins w:id="250" w:author="Michael" w:date="2014-11-04T08:15:00Z"/>
        </w:rPr>
      </w:pPr>
      <w:ins w:id="251" w:author="Michael" w:date="2014-11-04T08:15:00Z">
        <w:r>
          <w:t>Zone,Average,ITE Current Density Air Volume Flow Rate [m3/s]</w:t>
        </w:r>
      </w:ins>
    </w:p>
    <w:p w14:paraId="1D08FFD6" w14:textId="77777777" w:rsidR="001A5D06" w:rsidRDefault="001A5D06" w:rsidP="001A5D06">
      <w:pPr>
        <w:pStyle w:val="IDDDefinition"/>
        <w:rPr>
          <w:ins w:id="252" w:author="Michael" w:date="2014-11-04T08:15:00Z"/>
        </w:rPr>
      </w:pPr>
      <w:ins w:id="253" w:author="Michael" w:date="2014-11-04T08:15:00Z">
        <w:r>
          <w:t>Zone,Average,ITE Air Mass Flow Rate [kg/s]</w:t>
        </w:r>
      </w:ins>
    </w:p>
    <w:p w14:paraId="7D4B79D3" w14:textId="77777777" w:rsidR="001A5D06" w:rsidRDefault="001A5D06" w:rsidP="001A5D06">
      <w:pPr>
        <w:pStyle w:val="IDDDefinition"/>
        <w:rPr>
          <w:ins w:id="254" w:author="Michael" w:date="2014-11-04T08:15:00Z"/>
        </w:rPr>
      </w:pPr>
      <w:ins w:id="255" w:author="Michael" w:date="2014-11-04T08:15:00Z">
        <w:r>
          <w:t>Zone,Average,ITE Air Inlet Dry-Bulb Temperature [C]</w:t>
        </w:r>
      </w:ins>
    </w:p>
    <w:p w14:paraId="538D7FA0" w14:textId="77777777" w:rsidR="001A5D06" w:rsidRDefault="001A5D06" w:rsidP="001A5D06">
      <w:pPr>
        <w:pStyle w:val="IDDDefinition"/>
        <w:rPr>
          <w:ins w:id="256" w:author="Michael" w:date="2014-11-04T08:15:00Z"/>
        </w:rPr>
      </w:pPr>
      <w:ins w:id="257" w:author="Michael" w:date="2014-11-04T08:15:00Z">
        <w:r>
          <w:t>Zone,Average,ITE Air Inlet Dewpoint Temperature [C]</w:t>
        </w:r>
      </w:ins>
    </w:p>
    <w:p w14:paraId="7665ED38" w14:textId="77777777" w:rsidR="001A5D06" w:rsidRDefault="001A5D06" w:rsidP="001A5D06">
      <w:pPr>
        <w:pStyle w:val="IDDDefinition"/>
        <w:rPr>
          <w:ins w:id="258" w:author="Michael" w:date="2014-11-04T08:15:00Z"/>
        </w:rPr>
      </w:pPr>
      <w:ins w:id="259" w:author="Michael" w:date="2014-11-04T08:15:00Z">
        <w:r>
          <w:t>Zone,Average,ITE Air Inlet Relative Humidity [%]</w:t>
        </w:r>
      </w:ins>
    </w:p>
    <w:p w14:paraId="3F4A8437" w14:textId="77777777" w:rsidR="001A5D06" w:rsidRDefault="001A5D06" w:rsidP="001A5D06">
      <w:pPr>
        <w:pStyle w:val="IDDDefinition"/>
        <w:rPr>
          <w:ins w:id="260" w:author="Michael" w:date="2014-11-04T08:15:00Z"/>
        </w:rPr>
      </w:pPr>
      <w:ins w:id="261" w:author="Michael" w:date="2014-11-04T08:15:00Z">
        <w:r>
          <w:t>Zone,Average,ITE Air Outlet Dry-Bulb Temperature [C]</w:t>
        </w:r>
      </w:ins>
    </w:p>
    <w:p w14:paraId="28BF0A06" w14:textId="77777777" w:rsidR="001A5D06" w:rsidRDefault="001A5D06" w:rsidP="001A5D06">
      <w:pPr>
        <w:pStyle w:val="IDDDefinition"/>
        <w:rPr>
          <w:ins w:id="262" w:author="Michael" w:date="2014-11-04T08:15:00Z"/>
        </w:rPr>
      </w:pPr>
      <w:ins w:id="263" w:author="Michael" w:date="2014-11-04T08:15:00Z">
        <w:r>
          <w:t>Zone,Average,ITE Supply Heat Index []</w:t>
        </w:r>
      </w:ins>
    </w:p>
    <w:p w14:paraId="43F04C11" w14:textId="77777777" w:rsidR="001A5D06" w:rsidRDefault="001A5D06" w:rsidP="001A5D06">
      <w:pPr>
        <w:pStyle w:val="IDDDefinition"/>
        <w:rPr>
          <w:ins w:id="264" w:author="Michael" w:date="2014-11-04T08:15:00Z"/>
        </w:rPr>
      </w:pPr>
      <w:ins w:id="265" w:author="Michael" w:date="2014-11-04T08:15:00Z">
        <w:r>
          <w:t>Zone,Sum,ITE Air Inlet Operating Range Exceeded Time [hr]</w:t>
        </w:r>
      </w:ins>
    </w:p>
    <w:p w14:paraId="74A2F161" w14:textId="77777777" w:rsidR="001A5D06" w:rsidRDefault="001A5D06" w:rsidP="001A5D06">
      <w:pPr>
        <w:pStyle w:val="IDDDefinition"/>
        <w:rPr>
          <w:ins w:id="266" w:author="Michael" w:date="2014-11-04T08:15:00Z"/>
        </w:rPr>
      </w:pPr>
      <w:ins w:id="267" w:author="Michael" w:date="2014-11-04T08:15:00Z">
        <w:r>
          <w:t>Zone,Sum,ITE Air Inlet Dry-Bulb Temperature Above Operating Range Time [hr]</w:t>
        </w:r>
      </w:ins>
    </w:p>
    <w:p w14:paraId="2A1301D6" w14:textId="77777777" w:rsidR="001A5D06" w:rsidRDefault="001A5D06" w:rsidP="001A5D06">
      <w:pPr>
        <w:pStyle w:val="IDDDefinition"/>
        <w:rPr>
          <w:ins w:id="268" w:author="Michael" w:date="2014-11-04T08:15:00Z"/>
        </w:rPr>
      </w:pPr>
      <w:ins w:id="269" w:author="Michael" w:date="2014-11-04T08:15:00Z">
        <w:r>
          <w:t>Zone,Sum,ITE Air Inlet Dry-Bulb Temperature Below Operating Range Time [hr]</w:t>
        </w:r>
      </w:ins>
    </w:p>
    <w:p w14:paraId="363A424A" w14:textId="77777777" w:rsidR="001A5D06" w:rsidRDefault="001A5D06" w:rsidP="001A5D06">
      <w:pPr>
        <w:pStyle w:val="IDDDefinition"/>
        <w:rPr>
          <w:ins w:id="270" w:author="Michael" w:date="2014-11-04T08:15:00Z"/>
        </w:rPr>
      </w:pPr>
      <w:ins w:id="271" w:author="Michael" w:date="2014-11-04T08:15:00Z">
        <w:r>
          <w:t>Zone,Sum,ITE Air Inlet Dewpoint Temperature Above Operating Range Time [hr]</w:t>
        </w:r>
      </w:ins>
    </w:p>
    <w:p w14:paraId="740DD8A9" w14:textId="77777777" w:rsidR="001A5D06" w:rsidRDefault="001A5D06" w:rsidP="001A5D06">
      <w:pPr>
        <w:pStyle w:val="IDDDefinition"/>
        <w:rPr>
          <w:ins w:id="272" w:author="Michael" w:date="2014-11-04T08:15:00Z"/>
        </w:rPr>
      </w:pPr>
      <w:ins w:id="273" w:author="Michael" w:date="2014-11-04T08:15:00Z">
        <w:r>
          <w:t>Zone,Sum,ITE Air Inlet Dewpoint Temperature Below Operating Range Time [hr]</w:t>
        </w:r>
      </w:ins>
    </w:p>
    <w:p w14:paraId="523DCC0C" w14:textId="77777777" w:rsidR="001A5D06" w:rsidRDefault="001A5D06" w:rsidP="001A5D06">
      <w:pPr>
        <w:pStyle w:val="IDDDefinition"/>
        <w:rPr>
          <w:ins w:id="274" w:author="Michael" w:date="2014-11-04T08:15:00Z"/>
        </w:rPr>
      </w:pPr>
      <w:ins w:id="275" w:author="Michael" w:date="2014-11-04T08:15:00Z">
        <w:r>
          <w:t>Zone,Sum,ITE Air Inlet Relative Humidity Above Operating Range Time [hr]</w:t>
        </w:r>
      </w:ins>
    </w:p>
    <w:p w14:paraId="27C9BD8E" w14:textId="77777777" w:rsidR="001A5D06" w:rsidRDefault="001A5D06" w:rsidP="001A5D06">
      <w:pPr>
        <w:pStyle w:val="IDDDefinition"/>
        <w:rPr>
          <w:ins w:id="276" w:author="Michael" w:date="2014-11-04T08:15:00Z"/>
        </w:rPr>
      </w:pPr>
      <w:ins w:id="277" w:author="Michael" w:date="2014-11-04T08:15:00Z">
        <w:r>
          <w:t>Zone,Sum,ITE Air Inlet Relative Humidity Below Operating Range Time [hr]</w:t>
        </w:r>
      </w:ins>
    </w:p>
    <w:p w14:paraId="0179B839" w14:textId="77777777" w:rsidR="001A5D06" w:rsidRDefault="001A5D06" w:rsidP="001A5D06">
      <w:pPr>
        <w:pStyle w:val="IDDDefinition"/>
        <w:rPr>
          <w:ins w:id="278" w:author="Michael" w:date="2014-11-04T08:15:00Z"/>
        </w:rPr>
      </w:pPr>
      <w:ins w:id="279" w:author="Michael" w:date="2014-11-04T08:15:00Z">
        <w:r>
          <w:t>Zone,Average,ITE Air Inlet Dry-Bulb Temperature Difference Above Operating Range [deltaC]</w:t>
        </w:r>
      </w:ins>
    </w:p>
    <w:p w14:paraId="359D08B2" w14:textId="77777777" w:rsidR="001A5D06" w:rsidRDefault="001A5D06" w:rsidP="001A5D06">
      <w:pPr>
        <w:pStyle w:val="IDDDefinition"/>
        <w:rPr>
          <w:ins w:id="280" w:author="Michael" w:date="2014-11-04T08:15:00Z"/>
        </w:rPr>
      </w:pPr>
      <w:ins w:id="281" w:author="Michael" w:date="2014-11-04T08:15:00Z">
        <w:r>
          <w:t>Zone,Average,ITE Air Inlet Dry-Bulb Temperature Difference Below Operating Range [deltaC]</w:t>
        </w:r>
      </w:ins>
    </w:p>
    <w:p w14:paraId="64637206" w14:textId="77777777" w:rsidR="001A5D06" w:rsidRDefault="001A5D06" w:rsidP="001A5D06">
      <w:pPr>
        <w:pStyle w:val="IDDDefinition"/>
        <w:rPr>
          <w:ins w:id="282" w:author="Michael" w:date="2014-11-04T08:15:00Z"/>
        </w:rPr>
      </w:pPr>
      <w:ins w:id="283" w:author="Michael" w:date="2014-11-04T08:15:00Z">
        <w:r>
          <w:t>Zone,Average,ITE Air Inlet Dewpoint Temperature Difference Above Operating Range [deltaC]</w:t>
        </w:r>
      </w:ins>
    </w:p>
    <w:p w14:paraId="561A41EB" w14:textId="77777777" w:rsidR="001A5D06" w:rsidRDefault="001A5D06" w:rsidP="001A5D06">
      <w:pPr>
        <w:pStyle w:val="IDDDefinition"/>
        <w:rPr>
          <w:ins w:id="284" w:author="Michael" w:date="2014-11-04T08:15:00Z"/>
        </w:rPr>
      </w:pPr>
      <w:ins w:id="285" w:author="Michael" w:date="2014-11-04T08:15:00Z">
        <w:r>
          <w:t>Zone,Average,ITE Air Inlet Dewpoint Temperature Difference Below Operating Range [deltaC]</w:t>
        </w:r>
      </w:ins>
    </w:p>
    <w:p w14:paraId="485FCA3C" w14:textId="77777777" w:rsidR="001A5D06" w:rsidRDefault="001A5D06" w:rsidP="001A5D06">
      <w:pPr>
        <w:pStyle w:val="IDDDefinition"/>
        <w:rPr>
          <w:ins w:id="286" w:author="Michael" w:date="2014-11-04T08:15:00Z"/>
        </w:rPr>
      </w:pPr>
      <w:ins w:id="287" w:author="Michael" w:date="2014-11-04T08:15:00Z">
        <w:r>
          <w:t>Zone,Average,ITE Air Inlet Relative Humidity Difference Above Operating Range [%]</w:t>
        </w:r>
      </w:ins>
    </w:p>
    <w:p w14:paraId="1DDE2EEC" w14:textId="77777777" w:rsidR="001A5D06" w:rsidRDefault="001A5D06" w:rsidP="001A5D06">
      <w:pPr>
        <w:pStyle w:val="IDDDefinition"/>
        <w:rPr>
          <w:ins w:id="288" w:author="Michael" w:date="2014-11-04T08:15:00Z"/>
        </w:rPr>
      </w:pPr>
      <w:ins w:id="289" w:author="Michael" w:date="2014-11-04T08:15:00Z">
        <w:r>
          <w:t>Zone,Average,ITE Air Inlet Relative Humidity Difference Below Operating Range [%]</w:t>
        </w:r>
      </w:ins>
    </w:p>
    <w:p w14:paraId="6FBAE661" w14:textId="77777777" w:rsidR="001A5D06" w:rsidRDefault="001A5D06" w:rsidP="001A5D06">
      <w:pPr>
        <w:pStyle w:val="IDDDefinition"/>
        <w:rPr>
          <w:ins w:id="290" w:author="Michael" w:date="2014-11-04T08:15:00Z"/>
        </w:rPr>
      </w:pPr>
      <w:ins w:id="291" w:author="Michael" w:date="2014-11-04T08:15:00Z">
        <w:r>
          <w:t>Zone,Average,Zone ITE CPU Electric Power [W]</w:t>
        </w:r>
      </w:ins>
    </w:p>
    <w:p w14:paraId="7024FE7D" w14:textId="77777777" w:rsidR="001A5D06" w:rsidRDefault="001A5D06" w:rsidP="001A5D06">
      <w:pPr>
        <w:pStyle w:val="IDDDefinition"/>
        <w:rPr>
          <w:ins w:id="292" w:author="Michael" w:date="2014-11-04T08:15:00Z"/>
        </w:rPr>
      </w:pPr>
      <w:ins w:id="293" w:author="Michael" w:date="2014-11-04T08:15:00Z">
        <w:r>
          <w:t>Zone,Average,Zone ITE Fan Electric Power [W]</w:t>
        </w:r>
      </w:ins>
    </w:p>
    <w:p w14:paraId="5643E6F0" w14:textId="77777777" w:rsidR="001A5D06" w:rsidRDefault="001A5D06" w:rsidP="001A5D06">
      <w:pPr>
        <w:pStyle w:val="IDDDefinition"/>
        <w:rPr>
          <w:ins w:id="294" w:author="Michael" w:date="2014-11-04T08:15:00Z"/>
        </w:rPr>
      </w:pPr>
      <w:ins w:id="295" w:author="Michael" w:date="2014-11-04T08:15:00Z">
        <w:r>
          <w:t>Zone,Average,Zone ITE UPS Electric Power [W]</w:t>
        </w:r>
      </w:ins>
    </w:p>
    <w:p w14:paraId="05FF63D3" w14:textId="77777777" w:rsidR="001A5D06" w:rsidRDefault="001A5D06" w:rsidP="001A5D06">
      <w:pPr>
        <w:pStyle w:val="IDDDefinition"/>
        <w:rPr>
          <w:ins w:id="296" w:author="Michael" w:date="2014-11-04T08:15:00Z"/>
        </w:rPr>
      </w:pPr>
      <w:ins w:id="297" w:author="Michael" w:date="2014-11-04T08:15:00Z">
        <w:r>
          <w:t>Zone,Average,Zone ITE CPU Electric Power at Design Inlet Conditions [W]</w:t>
        </w:r>
      </w:ins>
    </w:p>
    <w:p w14:paraId="31A558F0" w14:textId="77777777" w:rsidR="001A5D06" w:rsidRDefault="001A5D06" w:rsidP="001A5D06">
      <w:pPr>
        <w:pStyle w:val="IDDDefinition"/>
        <w:rPr>
          <w:ins w:id="298" w:author="Michael" w:date="2014-11-04T08:15:00Z"/>
        </w:rPr>
      </w:pPr>
      <w:ins w:id="299" w:author="Michael" w:date="2014-11-04T08:15:00Z">
        <w:r>
          <w:t>Zone,Average,Zone ITE Fan Electric Power at Design Inlet Conditions [W]</w:t>
        </w:r>
      </w:ins>
    </w:p>
    <w:p w14:paraId="2F51CD60" w14:textId="77777777" w:rsidR="001A5D06" w:rsidRDefault="001A5D06" w:rsidP="001A5D06">
      <w:pPr>
        <w:pStyle w:val="IDDDefinition"/>
        <w:rPr>
          <w:ins w:id="300" w:author="Michael" w:date="2014-11-04T08:15:00Z"/>
        </w:rPr>
      </w:pPr>
      <w:ins w:id="301" w:author="Michael" w:date="2014-11-04T08:15:00Z">
        <w:r>
          <w:t>Zone,Average,Zone ITE UPS Heat Gain to Zone Rate [W]</w:t>
        </w:r>
      </w:ins>
    </w:p>
    <w:p w14:paraId="70409BB6" w14:textId="77777777" w:rsidR="001A5D06" w:rsidRDefault="001A5D06" w:rsidP="001A5D06">
      <w:pPr>
        <w:pStyle w:val="IDDDefinition"/>
        <w:rPr>
          <w:ins w:id="302" w:author="Michael" w:date="2014-11-04T08:15:00Z"/>
        </w:rPr>
      </w:pPr>
      <w:ins w:id="303" w:author="Michael" w:date="2014-11-04T08:15:00Z">
        <w:r>
          <w:t>Zone,Average,Zone ITE Total Heat Gain to Zone Rate [W]</w:t>
        </w:r>
      </w:ins>
    </w:p>
    <w:p w14:paraId="79A28C06" w14:textId="77777777" w:rsidR="001A5D06" w:rsidRDefault="001A5D06" w:rsidP="001A5D06">
      <w:pPr>
        <w:pStyle w:val="IDDDefinition"/>
        <w:rPr>
          <w:ins w:id="304" w:author="Michael" w:date="2014-11-04T08:15:00Z"/>
        </w:rPr>
      </w:pPr>
      <w:ins w:id="305" w:author="Michael" w:date="2014-11-04T08:15:00Z">
        <w:r>
          <w:t>Zone,Sum,Zone ITE CPU Electric Energy [J]</w:t>
        </w:r>
      </w:ins>
    </w:p>
    <w:p w14:paraId="6BE2CC92" w14:textId="77777777" w:rsidR="001A5D06" w:rsidRDefault="001A5D06" w:rsidP="001A5D06">
      <w:pPr>
        <w:pStyle w:val="IDDDefinition"/>
        <w:rPr>
          <w:ins w:id="306" w:author="Michael" w:date="2014-11-04T08:15:00Z"/>
        </w:rPr>
      </w:pPr>
      <w:ins w:id="307" w:author="Michael" w:date="2014-11-04T08:15:00Z">
        <w:r>
          <w:t>Zone,Sum,Zone ITE Fan Electric Energy [J]</w:t>
        </w:r>
      </w:ins>
    </w:p>
    <w:p w14:paraId="76CEE9C2" w14:textId="77777777" w:rsidR="001A5D06" w:rsidRDefault="001A5D06" w:rsidP="001A5D06">
      <w:pPr>
        <w:pStyle w:val="IDDDefinition"/>
        <w:rPr>
          <w:ins w:id="308" w:author="Michael" w:date="2014-11-04T08:15:00Z"/>
        </w:rPr>
      </w:pPr>
      <w:ins w:id="309" w:author="Michael" w:date="2014-11-04T08:15:00Z">
        <w:r>
          <w:t>Zone,Sum,Zone ITE UPS Electric Energy [J]</w:t>
        </w:r>
      </w:ins>
    </w:p>
    <w:p w14:paraId="7AEAA6E4" w14:textId="77777777" w:rsidR="001A5D06" w:rsidRDefault="001A5D06" w:rsidP="001A5D06">
      <w:pPr>
        <w:pStyle w:val="IDDDefinition"/>
        <w:rPr>
          <w:ins w:id="310" w:author="Michael" w:date="2014-11-04T08:15:00Z"/>
        </w:rPr>
      </w:pPr>
      <w:ins w:id="311" w:author="Michael" w:date="2014-11-04T08:15:00Z">
        <w:r>
          <w:t>Zone,Sum,Zone ITE CPU Electric Energy at Design Inlet Conditions [J]</w:t>
        </w:r>
      </w:ins>
    </w:p>
    <w:p w14:paraId="17117CEE" w14:textId="77777777" w:rsidR="001A5D06" w:rsidRDefault="001A5D06" w:rsidP="001A5D06">
      <w:pPr>
        <w:pStyle w:val="IDDDefinition"/>
        <w:rPr>
          <w:ins w:id="312" w:author="Michael" w:date="2014-11-04T08:15:00Z"/>
        </w:rPr>
      </w:pPr>
      <w:ins w:id="313" w:author="Michael" w:date="2014-11-04T08:15:00Z">
        <w:r>
          <w:t>Zone,Sum,Zone ITE Fan Electric Energy at Design Inlet Conditions [J]</w:t>
        </w:r>
      </w:ins>
    </w:p>
    <w:p w14:paraId="14F272EE" w14:textId="77777777" w:rsidR="001A5D06" w:rsidRDefault="001A5D06" w:rsidP="001A5D06">
      <w:pPr>
        <w:pStyle w:val="IDDDefinition"/>
        <w:rPr>
          <w:ins w:id="314" w:author="Michael" w:date="2014-11-04T08:15:00Z"/>
        </w:rPr>
      </w:pPr>
      <w:ins w:id="315" w:author="Michael" w:date="2014-11-04T08:15:00Z">
        <w:r>
          <w:t>Zone,Sum,Zone ITE UPS Heat Gain to Zone Energy [J]</w:t>
        </w:r>
      </w:ins>
    </w:p>
    <w:p w14:paraId="342FDE57" w14:textId="77777777" w:rsidR="001A5D06" w:rsidRDefault="001A5D06" w:rsidP="001A5D06">
      <w:pPr>
        <w:pStyle w:val="IDDDefinition"/>
        <w:rPr>
          <w:ins w:id="316" w:author="Michael" w:date="2014-11-04T08:15:00Z"/>
        </w:rPr>
      </w:pPr>
      <w:ins w:id="317" w:author="Michael" w:date="2014-11-04T08:15:00Z">
        <w:r>
          <w:t>Zone,Sum,Zone ITE Total Heat Gain to Zone Energy [J]</w:t>
        </w:r>
      </w:ins>
    </w:p>
    <w:p w14:paraId="2B718D31" w14:textId="77777777" w:rsidR="001A5D06" w:rsidRDefault="001A5D06" w:rsidP="001A5D06">
      <w:pPr>
        <w:pStyle w:val="IDDDefinition"/>
        <w:rPr>
          <w:ins w:id="318" w:author="Michael" w:date="2014-11-04T08:15:00Z"/>
        </w:rPr>
      </w:pPr>
      <w:ins w:id="319" w:author="Michael" w:date="2014-11-04T08:15:00Z">
        <w:r>
          <w:t>Zone,Average,Zone ITE Standard Density Air Volume Flow Rate [m3/s]</w:t>
        </w:r>
      </w:ins>
    </w:p>
    <w:p w14:paraId="3E42659F" w14:textId="77777777" w:rsidR="001A5D06" w:rsidRDefault="001A5D06" w:rsidP="001A5D06">
      <w:pPr>
        <w:pStyle w:val="IDDDefinition"/>
        <w:rPr>
          <w:ins w:id="320" w:author="Michael" w:date="2014-11-04T08:15:00Z"/>
        </w:rPr>
      </w:pPr>
      <w:ins w:id="321" w:author="Michael" w:date="2014-11-04T08:15:00Z">
        <w:r>
          <w:t>Zone,Average,Zone ITE Air Mass Flow Rate [kg/s]</w:t>
        </w:r>
      </w:ins>
    </w:p>
    <w:p w14:paraId="14414FEB" w14:textId="77777777" w:rsidR="001A5D06" w:rsidRDefault="001A5D06" w:rsidP="001A5D06">
      <w:pPr>
        <w:pStyle w:val="IDDDefinition"/>
        <w:rPr>
          <w:ins w:id="322" w:author="Michael" w:date="2014-11-04T08:15:00Z"/>
        </w:rPr>
      </w:pPr>
      <w:ins w:id="323" w:author="Michael" w:date="2014-11-04T08:15:00Z">
        <w:r>
          <w:t>Zone,Average,Zone ITE Average Supply Heat Index []</w:t>
        </w:r>
      </w:ins>
    </w:p>
    <w:p w14:paraId="28A3A4F7" w14:textId="77777777" w:rsidR="001A5D06" w:rsidRDefault="001A5D06" w:rsidP="001A5D06">
      <w:pPr>
        <w:pStyle w:val="IDDDefinition"/>
        <w:rPr>
          <w:ins w:id="324" w:author="Michael" w:date="2014-11-04T08:15:00Z"/>
        </w:rPr>
      </w:pPr>
      <w:ins w:id="325" w:author="Michael" w:date="2014-11-04T08:15:00Z">
        <w:r>
          <w:t>Zone,Sum,Zone ITE Any Air Inlet Operating Range Exceeded Time [hr]</w:t>
        </w:r>
      </w:ins>
    </w:p>
    <w:p w14:paraId="28FC7338" w14:textId="77777777" w:rsidR="001A5D06" w:rsidRDefault="001A5D06" w:rsidP="001A5D06">
      <w:pPr>
        <w:pStyle w:val="IDDDefinition"/>
        <w:rPr>
          <w:ins w:id="326" w:author="Michael" w:date="2014-11-04T08:15:00Z"/>
        </w:rPr>
      </w:pPr>
      <w:ins w:id="327" w:author="Michael" w:date="2014-11-04T08:15:00Z">
        <w:r>
          <w:t>Zone,Sum,Zone ITE Any Air Inlet Dry-Bulb Temperature Above Operating Range Time [hr]</w:t>
        </w:r>
      </w:ins>
    </w:p>
    <w:p w14:paraId="77DCFCDD" w14:textId="77777777" w:rsidR="001A5D06" w:rsidRDefault="001A5D06" w:rsidP="001A5D06">
      <w:pPr>
        <w:pStyle w:val="IDDDefinition"/>
        <w:rPr>
          <w:ins w:id="328" w:author="Michael" w:date="2014-11-04T08:15:00Z"/>
        </w:rPr>
      </w:pPr>
      <w:ins w:id="329" w:author="Michael" w:date="2014-11-04T08:15:00Z">
        <w:r>
          <w:t>Zone,Sum,Zone ITE Any Air Inlet Dry-Bulb Temperature Below Operating Range Time [hr]</w:t>
        </w:r>
      </w:ins>
    </w:p>
    <w:p w14:paraId="73DD9C19" w14:textId="77777777" w:rsidR="001A5D06" w:rsidRDefault="001A5D06" w:rsidP="001A5D06">
      <w:pPr>
        <w:pStyle w:val="IDDDefinition"/>
        <w:rPr>
          <w:ins w:id="330" w:author="Michael" w:date="2014-11-04T08:15:00Z"/>
        </w:rPr>
      </w:pPr>
      <w:ins w:id="331" w:author="Michael" w:date="2014-11-04T08:15:00Z">
        <w:r>
          <w:t>Zone,Sum,Zone ITE Any Air Inlet Dewpoint Temperature Above Operating Range Time [hr]</w:t>
        </w:r>
      </w:ins>
    </w:p>
    <w:p w14:paraId="17BA67FE" w14:textId="77777777" w:rsidR="001A5D06" w:rsidRDefault="001A5D06" w:rsidP="001A5D06">
      <w:pPr>
        <w:pStyle w:val="IDDDefinition"/>
        <w:rPr>
          <w:ins w:id="332" w:author="Michael" w:date="2014-11-04T08:15:00Z"/>
        </w:rPr>
      </w:pPr>
      <w:ins w:id="333" w:author="Michael" w:date="2014-11-04T08:15:00Z">
        <w:r>
          <w:t>Zone,Sum,Zone ITE Any Air Inlet Dewpoint Temperature Below Operating Range Time [hr]</w:t>
        </w:r>
      </w:ins>
    </w:p>
    <w:p w14:paraId="653426F4" w14:textId="77777777" w:rsidR="001A5D06" w:rsidRDefault="001A5D06" w:rsidP="001A5D06">
      <w:pPr>
        <w:pStyle w:val="IDDDefinition"/>
        <w:rPr>
          <w:ins w:id="334" w:author="Michael" w:date="2014-11-04T08:15:00Z"/>
        </w:rPr>
      </w:pPr>
      <w:ins w:id="335" w:author="Michael" w:date="2014-11-04T08:15:00Z">
        <w:r>
          <w:t>Zone,Sum,Zone ITE Any Air Inlet Relative Humidity Above Operating Range Time [hr]</w:t>
        </w:r>
      </w:ins>
    </w:p>
    <w:p w14:paraId="187D96D3" w14:textId="1CC75AE0" w:rsidR="001A5D06" w:rsidRDefault="001A5D06" w:rsidP="001A5D06">
      <w:pPr>
        <w:pStyle w:val="IDDDefinition"/>
        <w:rPr>
          <w:ins w:id="336" w:author="Michael" w:date="2014-11-04T08:15:00Z"/>
        </w:rPr>
      </w:pPr>
      <w:ins w:id="337" w:author="Michael" w:date="2014-11-04T08:15:00Z">
        <w:r>
          <w:t>Zone,Sum,Zone ITE Any Air Inlet Relative Humidity Below Operating Range Time [hr]</w:t>
        </w:r>
      </w:ins>
    </w:p>
    <w:p w14:paraId="6CE496E4" w14:textId="77777777" w:rsidR="001A5D06" w:rsidRPr="001A5D06" w:rsidRDefault="001A5D06" w:rsidP="001A5D06">
      <w:pPr>
        <w:pStyle w:val="BodyText"/>
        <w:rPr>
          <w:ins w:id="338" w:author="Michael" w:date="2014-11-04T08:11:00Z"/>
        </w:rPr>
      </w:pPr>
    </w:p>
    <w:p w14:paraId="613F5A6E" w14:textId="77777777" w:rsidR="00A92ADD" w:rsidRPr="00D76952" w:rsidRDefault="00A92ADD" w:rsidP="00A92ADD">
      <w:pPr>
        <w:keepNext/>
        <w:keepLines/>
        <w:spacing w:before="120" w:after="120" w:line="240" w:lineRule="atLeast"/>
        <w:outlineLvl w:val="3"/>
        <w:rPr>
          <w:ins w:id="339" w:author="Michael" w:date="2014-11-04T08:10:00Z"/>
          <w:b/>
          <w:i/>
          <w:spacing w:val="-4"/>
          <w:kern w:val="28"/>
        </w:rPr>
      </w:pPr>
      <w:ins w:id="340" w:author="Michael" w:date="2014-11-04T08:10:00Z">
        <w:r>
          <w:rPr>
            <w:b/>
            <w:i/>
            <w:spacing w:val="-4"/>
            <w:kern w:val="28"/>
          </w:rPr>
          <w:lastRenderedPageBreak/>
          <w:t>Zone ITE CPU Electric Power</w:t>
        </w:r>
        <w:r w:rsidRPr="00D76952" w:rsidDel="007D79CB">
          <w:rPr>
            <w:b/>
            <w:i/>
            <w:spacing w:val="-4"/>
            <w:kern w:val="28"/>
          </w:rPr>
          <w:t xml:space="preserve"> </w:t>
        </w:r>
        <w:r w:rsidRPr="00D76952">
          <w:rPr>
            <w:b/>
            <w:i/>
            <w:spacing w:val="-4"/>
            <w:kern w:val="28"/>
          </w:rPr>
          <w:t>[W]</w:t>
        </w:r>
      </w:ins>
    </w:p>
    <w:p w14:paraId="567D0793" w14:textId="77777777" w:rsidR="00A92ADD" w:rsidRPr="00D76952" w:rsidRDefault="00A92ADD" w:rsidP="00A92ADD">
      <w:pPr>
        <w:keepNext/>
        <w:keepLines/>
        <w:spacing w:before="120" w:after="120" w:line="240" w:lineRule="atLeast"/>
        <w:outlineLvl w:val="3"/>
        <w:rPr>
          <w:ins w:id="341" w:author="Michael" w:date="2014-11-04T08:10:00Z"/>
          <w:b/>
          <w:i/>
          <w:spacing w:val="-4"/>
          <w:kern w:val="28"/>
        </w:rPr>
      </w:pPr>
      <w:ins w:id="342" w:author="Michael" w:date="2014-11-04T08:10:00Z">
        <w:r>
          <w:rPr>
            <w:b/>
            <w:i/>
            <w:spacing w:val="-4"/>
            <w:kern w:val="28"/>
          </w:rPr>
          <w:t>ITE CPU Electric Power</w:t>
        </w:r>
        <w:r w:rsidRPr="00D76952" w:rsidDel="007D79CB">
          <w:rPr>
            <w:b/>
            <w:i/>
            <w:spacing w:val="-4"/>
            <w:kern w:val="28"/>
          </w:rPr>
          <w:t xml:space="preserve"> </w:t>
        </w:r>
        <w:r w:rsidRPr="00D76952">
          <w:rPr>
            <w:b/>
            <w:i/>
            <w:spacing w:val="-4"/>
            <w:kern w:val="28"/>
          </w:rPr>
          <w:t>[W]</w:t>
        </w:r>
      </w:ins>
    </w:p>
    <w:p w14:paraId="15987589" w14:textId="77777777" w:rsidR="00A92ADD" w:rsidRPr="00D76952" w:rsidRDefault="00A92ADD" w:rsidP="00A92ADD">
      <w:pPr>
        <w:keepNext/>
        <w:keepLines/>
        <w:spacing w:before="120" w:after="120" w:line="240" w:lineRule="atLeast"/>
        <w:outlineLvl w:val="3"/>
        <w:rPr>
          <w:ins w:id="343" w:author="Michael" w:date="2014-11-04T08:10:00Z"/>
          <w:b/>
          <w:i/>
          <w:spacing w:val="-4"/>
          <w:kern w:val="28"/>
        </w:rPr>
      </w:pPr>
      <w:ins w:id="344" w:author="Michael" w:date="2014-11-04T08:10:00Z">
        <w:r>
          <w:rPr>
            <w:b/>
            <w:i/>
            <w:spacing w:val="-4"/>
            <w:kern w:val="28"/>
          </w:rPr>
          <w:t>Zone ITE CPU Electric Energy</w:t>
        </w:r>
        <w:r w:rsidRPr="00D76952" w:rsidDel="007D79CB">
          <w:rPr>
            <w:b/>
            <w:i/>
            <w:spacing w:val="-4"/>
            <w:kern w:val="28"/>
          </w:rPr>
          <w:t xml:space="preserve"> </w:t>
        </w:r>
        <w:r>
          <w:rPr>
            <w:b/>
            <w:i/>
            <w:spacing w:val="-4"/>
            <w:kern w:val="28"/>
          </w:rPr>
          <w:t>[J</w:t>
        </w:r>
        <w:r w:rsidRPr="00D76952">
          <w:rPr>
            <w:b/>
            <w:i/>
            <w:spacing w:val="-4"/>
            <w:kern w:val="28"/>
          </w:rPr>
          <w:t>]</w:t>
        </w:r>
      </w:ins>
    </w:p>
    <w:p w14:paraId="14E1C829" w14:textId="77777777" w:rsidR="00A92ADD" w:rsidRPr="00D76952" w:rsidRDefault="00A92ADD" w:rsidP="00A92ADD">
      <w:pPr>
        <w:keepNext/>
        <w:keepLines/>
        <w:spacing w:before="120" w:after="120" w:line="240" w:lineRule="atLeast"/>
        <w:outlineLvl w:val="3"/>
        <w:rPr>
          <w:ins w:id="345" w:author="Michael" w:date="2014-11-04T08:10:00Z"/>
          <w:b/>
          <w:i/>
          <w:spacing w:val="-4"/>
          <w:kern w:val="28"/>
        </w:rPr>
      </w:pPr>
      <w:ins w:id="346" w:author="Michael" w:date="2014-11-04T08:10:00Z">
        <w:r>
          <w:rPr>
            <w:b/>
            <w:i/>
            <w:spacing w:val="-4"/>
            <w:kern w:val="28"/>
          </w:rPr>
          <w:t>ITE CPU Electric Energy</w:t>
        </w:r>
        <w:r w:rsidRPr="00D76952" w:rsidDel="007D79CB">
          <w:rPr>
            <w:b/>
            <w:i/>
            <w:spacing w:val="-4"/>
            <w:kern w:val="28"/>
          </w:rPr>
          <w:t xml:space="preserve"> </w:t>
        </w:r>
        <w:r>
          <w:rPr>
            <w:b/>
            <w:i/>
            <w:spacing w:val="-4"/>
            <w:kern w:val="28"/>
          </w:rPr>
          <w:t>[J</w:t>
        </w:r>
        <w:r w:rsidRPr="00D76952">
          <w:rPr>
            <w:b/>
            <w:i/>
            <w:spacing w:val="-4"/>
            <w:kern w:val="28"/>
          </w:rPr>
          <w:t>]</w:t>
        </w:r>
      </w:ins>
    </w:p>
    <w:p w14:paraId="34C899FF" w14:textId="77777777" w:rsidR="00A92ADD" w:rsidRPr="00D76952" w:rsidRDefault="00A92ADD" w:rsidP="00A92ADD">
      <w:pPr>
        <w:spacing w:before="60" w:after="60"/>
        <w:jc w:val="both"/>
        <w:rPr>
          <w:ins w:id="347" w:author="Michael" w:date="2014-11-04T08:10:00Z"/>
        </w:rPr>
      </w:pPr>
      <w:ins w:id="348" w:author="Michael" w:date="2014-11-04T08:10:00Z">
        <w:r w:rsidRPr="00D76952">
          <w:t>Th</w:t>
        </w:r>
        <w:r>
          <w:t>e electric power (or energy) input to the ITE</w:t>
        </w:r>
        <w:r w:rsidRPr="00D76952">
          <w:t xml:space="preserve"> equ</w:t>
        </w:r>
        <w:r>
          <w:t>ipment CPU (total power input less cooling fan power)</w:t>
        </w:r>
        <w:r w:rsidRPr="00D76952">
          <w:t>.</w:t>
        </w:r>
        <w:r>
          <w:t xml:space="preserve"> The </w:t>
        </w:r>
        <w:r w:rsidRPr="00110DF2">
          <w:t>ITE CPU Electric Energy</w:t>
        </w:r>
        <w:r w:rsidRPr="00D76952">
          <w:t xml:space="preserve"> output is also added to a meter object with Resource Type = Electricity, End Use Key = InteriorEquipment, Group Key = </w:t>
        </w:r>
        <w:r>
          <w:t>Building</w:t>
        </w:r>
        <w:r w:rsidRPr="00D76952">
          <w:t xml:space="preserve"> (Ref. Output:Meter object).</w:t>
        </w:r>
      </w:ins>
    </w:p>
    <w:p w14:paraId="0EC8A1F5" w14:textId="77777777" w:rsidR="00A92ADD" w:rsidRPr="00D76952" w:rsidRDefault="00A92ADD" w:rsidP="00A92ADD">
      <w:pPr>
        <w:keepNext/>
        <w:keepLines/>
        <w:spacing w:before="120" w:after="120" w:line="240" w:lineRule="atLeast"/>
        <w:outlineLvl w:val="3"/>
        <w:rPr>
          <w:ins w:id="349" w:author="Michael" w:date="2014-11-04T08:10:00Z"/>
          <w:b/>
          <w:i/>
          <w:spacing w:val="-4"/>
          <w:kern w:val="28"/>
        </w:rPr>
      </w:pPr>
      <w:ins w:id="350" w:author="Michael" w:date="2014-11-04T08:10:00Z">
        <w:r>
          <w:rPr>
            <w:b/>
            <w:i/>
            <w:spacing w:val="-4"/>
            <w:kern w:val="28"/>
          </w:rPr>
          <w:t>Zone ITE CPU Electric Power at Design Inlet Conditions</w:t>
        </w:r>
        <w:r w:rsidRPr="00D76952" w:rsidDel="007D79CB">
          <w:rPr>
            <w:b/>
            <w:i/>
            <w:spacing w:val="-4"/>
            <w:kern w:val="28"/>
          </w:rPr>
          <w:t xml:space="preserve"> </w:t>
        </w:r>
        <w:r>
          <w:rPr>
            <w:b/>
            <w:i/>
            <w:spacing w:val="-4"/>
            <w:kern w:val="28"/>
          </w:rPr>
          <w:t>[W</w:t>
        </w:r>
        <w:r w:rsidRPr="00D76952">
          <w:rPr>
            <w:b/>
            <w:i/>
            <w:spacing w:val="-4"/>
            <w:kern w:val="28"/>
          </w:rPr>
          <w:t>]</w:t>
        </w:r>
      </w:ins>
    </w:p>
    <w:p w14:paraId="41F9F112" w14:textId="77777777" w:rsidR="00A92ADD" w:rsidRPr="00D76952" w:rsidRDefault="00A92ADD" w:rsidP="00A92ADD">
      <w:pPr>
        <w:keepNext/>
        <w:keepLines/>
        <w:spacing w:before="120" w:after="120" w:line="240" w:lineRule="atLeast"/>
        <w:outlineLvl w:val="3"/>
        <w:rPr>
          <w:ins w:id="351" w:author="Michael" w:date="2014-11-04T08:10:00Z"/>
          <w:b/>
          <w:i/>
          <w:spacing w:val="-4"/>
          <w:kern w:val="28"/>
        </w:rPr>
      </w:pPr>
      <w:ins w:id="352" w:author="Michael" w:date="2014-11-04T08:10:00Z">
        <w:r>
          <w:rPr>
            <w:b/>
            <w:i/>
            <w:spacing w:val="-4"/>
            <w:kern w:val="28"/>
          </w:rPr>
          <w:t>ITE CPU Electric Power at Design Inlet Conditions</w:t>
        </w:r>
        <w:r w:rsidRPr="00D76952" w:rsidDel="007D79CB">
          <w:rPr>
            <w:b/>
            <w:i/>
            <w:spacing w:val="-4"/>
            <w:kern w:val="28"/>
          </w:rPr>
          <w:t xml:space="preserve"> </w:t>
        </w:r>
        <w:r>
          <w:rPr>
            <w:b/>
            <w:i/>
            <w:spacing w:val="-4"/>
            <w:kern w:val="28"/>
          </w:rPr>
          <w:t>[W</w:t>
        </w:r>
        <w:r w:rsidRPr="00D76952">
          <w:rPr>
            <w:b/>
            <w:i/>
            <w:spacing w:val="-4"/>
            <w:kern w:val="28"/>
          </w:rPr>
          <w:t>]</w:t>
        </w:r>
      </w:ins>
    </w:p>
    <w:p w14:paraId="2CA21ACE" w14:textId="77777777" w:rsidR="00A92ADD" w:rsidRPr="00D76952" w:rsidRDefault="00A92ADD" w:rsidP="00A92ADD">
      <w:pPr>
        <w:keepNext/>
        <w:keepLines/>
        <w:spacing w:before="120" w:after="120" w:line="240" w:lineRule="atLeast"/>
        <w:outlineLvl w:val="3"/>
        <w:rPr>
          <w:ins w:id="353" w:author="Michael" w:date="2014-11-04T08:10:00Z"/>
          <w:b/>
          <w:i/>
          <w:spacing w:val="-4"/>
          <w:kern w:val="28"/>
        </w:rPr>
      </w:pPr>
      <w:ins w:id="354" w:author="Michael" w:date="2014-11-04T08:10:00Z">
        <w:r>
          <w:rPr>
            <w:b/>
            <w:i/>
            <w:spacing w:val="-4"/>
            <w:kern w:val="28"/>
          </w:rPr>
          <w:t>Zone ITE CPU Electric Energy at Design Inlet Conditions</w:t>
        </w:r>
        <w:r w:rsidRPr="00D76952" w:rsidDel="007D79CB">
          <w:rPr>
            <w:b/>
            <w:i/>
            <w:spacing w:val="-4"/>
            <w:kern w:val="28"/>
          </w:rPr>
          <w:t xml:space="preserve"> </w:t>
        </w:r>
        <w:r>
          <w:rPr>
            <w:b/>
            <w:i/>
            <w:spacing w:val="-4"/>
            <w:kern w:val="28"/>
          </w:rPr>
          <w:t>[J</w:t>
        </w:r>
        <w:r w:rsidRPr="00D76952">
          <w:rPr>
            <w:b/>
            <w:i/>
            <w:spacing w:val="-4"/>
            <w:kern w:val="28"/>
          </w:rPr>
          <w:t>]</w:t>
        </w:r>
      </w:ins>
    </w:p>
    <w:p w14:paraId="61EB0D74" w14:textId="77777777" w:rsidR="00A92ADD" w:rsidRPr="00D76952" w:rsidRDefault="00A92ADD" w:rsidP="00A92ADD">
      <w:pPr>
        <w:keepNext/>
        <w:keepLines/>
        <w:spacing w:before="120" w:after="120" w:line="240" w:lineRule="atLeast"/>
        <w:outlineLvl w:val="3"/>
        <w:rPr>
          <w:ins w:id="355" w:author="Michael" w:date="2014-11-04T08:10:00Z"/>
          <w:b/>
          <w:i/>
          <w:spacing w:val="-4"/>
          <w:kern w:val="28"/>
        </w:rPr>
      </w:pPr>
      <w:ins w:id="356" w:author="Michael" w:date="2014-11-04T08:10:00Z">
        <w:r>
          <w:rPr>
            <w:b/>
            <w:i/>
            <w:spacing w:val="-4"/>
            <w:kern w:val="28"/>
          </w:rPr>
          <w:t>ITE CPU Electric Energy at Design Inlet Conditions</w:t>
        </w:r>
        <w:r w:rsidRPr="00D76952" w:rsidDel="007D79CB">
          <w:rPr>
            <w:b/>
            <w:i/>
            <w:spacing w:val="-4"/>
            <w:kern w:val="28"/>
          </w:rPr>
          <w:t xml:space="preserve"> </w:t>
        </w:r>
        <w:r>
          <w:rPr>
            <w:b/>
            <w:i/>
            <w:spacing w:val="-4"/>
            <w:kern w:val="28"/>
          </w:rPr>
          <w:t>[J</w:t>
        </w:r>
        <w:r w:rsidRPr="00D76952">
          <w:rPr>
            <w:b/>
            <w:i/>
            <w:spacing w:val="-4"/>
            <w:kern w:val="28"/>
          </w:rPr>
          <w:t>]</w:t>
        </w:r>
      </w:ins>
    </w:p>
    <w:p w14:paraId="116FF2F6" w14:textId="77777777" w:rsidR="00A92ADD" w:rsidRPr="00D76952" w:rsidRDefault="00A92ADD" w:rsidP="00A92ADD">
      <w:pPr>
        <w:spacing w:before="60" w:after="60"/>
        <w:jc w:val="both"/>
        <w:rPr>
          <w:ins w:id="357" w:author="Michael" w:date="2014-11-04T08:10:00Z"/>
        </w:rPr>
      </w:pPr>
      <w:ins w:id="358" w:author="Michael" w:date="2014-11-04T08:10:00Z">
        <w:r w:rsidRPr="00D76952">
          <w:t>Th</w:t>
        </w:r>
        <w:r>
          <w:t xml:space="preserve">e electric power (or energy) input to the ITE </w:t>
        </w:r>
        <w:r w:rsidRPr="00D76952">
          <w:t>equ</w:t>
        </w:r>
        <w:r>
          <w:t>ipment CPU (total power input less cooling fan power) if the air inlet temperature were held at the design condition</w:t>
        </w:r>
        <w:r w:rsidRPr="00D76952">
          <w:t>.</w:t>
        </w:r>
        <w:r>
          <w:t xml:space="preserve"> May be used to calculate “IT efficiency”, the ratio of (</w:t>
        </w:r>
        <w:r w:rsidRPr="00613DB5">
          <w:t>IT energy consumed in the facility</w:t>
        </w:r>
        <w:r>
          <w:t>) / (</w:t>
        </w:r>
        <w:r w:rsidRPr="00613DB5">
          <w:t>IT energy that would have been con</w:t>
        </w:r>
        <w:r>
          <w:t xml:space="preserve">sumed in the facility if the ITE </w:t>
        </w:r>
        <w:r w:rsidRPr="00613DB5">
          <w:t>were held at the reference temperature</w:t>
        </w:r>
        <w:r>
          <w:t>).</w:t>
        </w:r>
      </w:ins>
    </w:p>
    <w:p w14:paraId="0EC8765A" w14:textId="77777777" w:rsidR="00A92ADD" w:rsidRPr="00D76952" w:rsidRDefault="00A92ADD" w:rsidP="00A92ADD">
      <w:pPr>
        <w:keepNext/>
        <w:keepLines/>
        <w:spacing w:before="120" w:after="120" w:line="240" w:lineRule="atLeast"/>
        <w:outlineLvl w:val="3"/>
        <w:rPr>
          <w:ins w:id="359" w:author="Michael" w:date="2014-11-04T08:10:00Z"/>
          <w:b/>
          <w:i/>
          <w:spacing w:val="-4"/>
          <w:kern w:val="28"/>
        </w:rPr>
      </w:pPr>
      <w:ins w:id="360" w:author="Michael" w:date="2014-11-04T08:10:00Z">
        <w:r>
          <w:rPr>
            <w:b/>
            <w:i/>
            <w:spacing w:val="-4"/>
            <w:kern w:val="28"/>
          </w:rPr>
          <w:t>Zone ITE Fan Electric Power</w:t>
        </w:r>
        <w:r w:rsidRPr="00D76952" w:rsidDel="007D79CB">
          <w:rPr>
            <w:b/>
            <w:i/>
            <w:spacing w:val="-4"/>
            <w:kern w:val="28"/>
          </w:rPr>
          <w:t xml:space="preserve"> </w:t>
        </w:r>
        <w:r w:rsidRPr="00D76952">
          <w:rPr>
            <w:b/>
            <w:i/>
            <w:spacing w:val="-4"/>
            <w:kern w:val="28"/>
          </w:rPr>
          <w:t>[W]</w:t>
        </w:r>
      </w:ins>
    </w:p>
    <w:p w14:paraId="3B7109E7" w14:textId="77777777" w:rsidR="00A92ADD" w:rsidRPr="00D76952" w:rsidRDefault="00A92ADD" w:rsidP="00A92ADD">
      <w:pPr>
        <w:keepNext/>
        <w:keepLines/>
        <w:spacing w:before="120" w:after="120" w:line="240" w:lineRule="atLeast"/>
        <w:outlineLvl w:val="3"/>
        <w:rPr>
          <w:ins w:id="361" w:author="Michael" w:date="2014-11-04T08:10:00Z"/>
          <w:b/>
          <w:i/>
          <w:spacing w:val="-4"/>
          <w:kern w:val="28"/>
        </w:rPr>
      </w:pPr>
      <w:ins w:id="362" w:author="Michael" w:date="2014-11-04T08:10:00Z">
        <w:r>
          <w:rPr>
            <w:b/>
            <w:i/>
            <w:spacing w:val="-4"/>
            <w:kern w:val="28"/>
          </w:rPr>
          <w:t>ITE Fan Electric Power</w:t>
        </w:r>
        <w:r w:rsidRPr="00D76952" w:rsidDel="007D79CB">
          <w:rPr>
            <w:b/>
            <w:i/>
            <w:spacing w:val="-4"/>
            <w:kern w:val="28"/>
          </w:rPr>
          <w:t xml:space="preserve"> </w:t>
        </w:r>
        <w:r w:rsidRPr="00D76952">
          <w:rPr>
            <w:b/>
            <w:i/>
            <w:spacing w:val="-4"/>
            <w:kern w:val="28"/>
          </w:rPr>
          <w:t>[W]</w:t>
        </w:r>
      </w:ins>
    </w:p>
    <w:p w14:paraId="7A95A706" w14:textId="77777777" w:rsidR="00A92ADD" w:rsidRPr="00D76952" w:rsidRDefault="00A92ADD" w:rsidP="00A92ADD">
      <w:pPr>
        <w:keepNext/>
        <w:keepLines/>
        <w:spacing w:before="120" w:after="120" w:line="240" w:lineRule="atLeast"/>
        <w:outlineLvl w:val="3"/>
        <w:rPr>
          <w:ins w:id="363" w:author="Michael" w:date="2014-11-04T08:10:00Z"/>
          <w:b/>
          <w:i/>
          <w:spacing w:val="-4"/>
          <w:kern w:val="28"/>
        </w:rPr>
      </w:pPr>
      <w:ins w:id="364" w:author="Michael" w:date="2014-11-04T08:10:00Z">
        <w:r>
          <w:rPr>
            <w:b/>
            <w:i/>
            <w:spacing w:val="-4"/>
            <w:kern w:val="28"/>
          </w:rPr>
          <w:t>Zone ITE Fan Electric Energy</w:t>
        </w:r>
        <w:r w:rsidRPr="00D76952" w:rsidDel="007D79CB">
          <w:rPr>
            <w:b/>
            <w:i/>
            <w:spacing w:val="-4"/>
            <w:kern w:val="28"/>
          </w:rPr>
          <w:t xml:space="preserve"> </w:t>
        </w:r>
        <w:r>
          <w:rPr>
            <w:b/>
            <w:i/>
            <w:spacing w:val="-4"/>
            <w:kern w:val="28"/>
          </w:rPr>
          <w:t>[J</w:t>
        </w:r>
        <w:r w:rsidRPr="00D76952">
          <w:rPr>
            <w:b/>
            <w:i/>
            <w:spacing w:val="-4"/>
            <w:kern w:val="28"/>
          </w:rPr>
          <w:t>]</w:t>
        </w:r>
      </w:ins>
    </w:p>
    <w:p w14:paraId="5A3595A7" w14:textId="77777777" w:rsidR="00A92ADD" w:rsidRPr="00D76952" w:rsidRDefault="00A92ADD" w:rsidP="00A92ADD">
      <w:pPr>
        <w:keepNext/>
        <w:keepLines/>
        <w:spacing w:before="120" w:after="120" w:line="240" w:lineRule="atLeast"/>
        <w:outlineLvl w:val="3"/>
        <w:rPr>
          <w:ins w:id="365" w:author="Michael" w:date="2014-11-04T08:10:00Z"/>
          <w:b/>
          <w:i/>
          <w:spacing w:val="-4"/>
          <w:kern w:val="28"/>
        </w:rPr>
      </w:pPr>
      <w:ins w:id="366" w:author="Michael" w:date="2014-11-04T08:10:00Z">
        <w:r>
          <w:rPr>
            <w:b/>
            <w:i/>
            <w:spacing w:val="-4"/>
            <w:kern w:val="28"/>
          </w:rPr>
          <w:t>ITE Fan Electric Energy</w:t>
        </w:r>
        <w:r w:rsidRPr="00D76952" w:rsidDel="007D79CB">
          <w:rPr>
            <w:b/>
            <w:i/>
            <w:spacing w:val="-4"/>
            <w:kern w:val="28"/>
          </w:rPr>
          <w:t xml:space="preserve"> </w:t>
        </w:r>
        <w:r>
          <w:rPr>
            <w:b/>
            <w:i/>
            <w:spacing w:val="-4"/>
            <w:kern w:val="28"/>
          </w:rPr>
          <w:t>[J</w:t>
        </w:r>
        <w:r w:rsidRPr="00D76952">
          <w:rPr>
            <w:b/>
            <w:i/>
            <w:spacing w:val="-4"/>
            <w:kern w:val="28"/>
          </w:rPr>
          <w:t>]</w:t>
        </w:r>
      </w:ins>
    </w:p>
    <w:p w14:paraId="54BB06E7" w14:textId="77777777" w:rsidR="00A92ADD" w:rsidRPr="00D76952" w:rsidRDefault="00A92ADD" w:rsidP="00A92ADD">
      <w:pPr>
        <w:spacing w:before="60" w:after="60"/>
        <w:jc w:val="both"/>
        <w:rPr>
          <w:ins w:id="367" w:author="Michael" w:date="2014-11-04T08:10:00Z"/>
        </w:rPr>
      </w:pPr>
      <w:ins w:id="368" w:author="Michael" w:date="2014-11-04T08:10:00Z">
        <w:r w:rsidRPr="00D76952">
          <w:t>Th</w:t>
        </w:r>
        <w:r>
          <w:t>e electric power (or energy) input to the ITE</w:t>
        </w:r>
        <w:r w:rsidRPr="00D76952">
          <w:t xml:space="preserve"> </w:t>
        </w:r>
        <w:r>
          <w:t>cooling fan</w:t>
        </w:r>
        <w:r w:rsidRPr="00D76952">
          <w:t>.</w:t>
        </w:r>
        <w:r>
          <w:t xml:space="preserve"> The ITE Fan</w:t>
        </w:r>
        <w:r w:rsidRPr="00110DF2">
          <w:t xml:space="preserve"> Electric Energy</w:t>
        </w:r>
        <w:r w:rsidRPr="00D76952">
          <w:t xml:space="preserve"> output is also added to a meter object with Resource Type = Electricity, End Use Key = InteriorEquipment, Group Key = </w:t>
        </w:r>
        <w:r>
          <w:t>Building</w:t>
        </w:r>
        <w:r w:rsidRPr="00D76952">
          <w:t xml:space="preserve"> (Ref. Output:Meter object).</w:t>
        </w:r>
      </w:ins>
    </w:p>
    <w:p w14:paraId="2604A097" w14:textId="77777777" w:rsidR="00A92ADD" w:rsidRPr="00D76952" w:rsidRDefault="00A92ADD" w:rsidP="00A92ADD">
      <w:pPr>
        <w:keepNext/>
        <w:keepLines/>
        <w:spacing w:before="120" w:after="120" w:line="240" w:lineRule="atLeast"/>
        <w:outlineLvl w:val="3"/>
        <w:rPr>
          <w:ins w:id="369" w:author="Michael" w:date="2014-11-04T08:10:00Z"/>
          <w:b/>
          <w:i/>
          <w:spacing w:val="-4"/>
          <w:kern w:val="28"/>
        </w:rPr>
      </w:pPr>
      <w:ins w:id="370" w:author="Michael" w:date="2014-11-04T08:10:00Z">
        <w:r>
          <w:rPr>
            <w:b/>
            <w:i/>
            <w:spacing w:val="-4"/>
            <w:kern w:val="28"/>
          </w:rPr>
          <w:t>Zone ITE Fan Electric Power at Design Inlet Conditions</w:t>
        </w:r>
        <w:r w:rsidRPr="00D76952" w:rsidDel="007D79CB">
          <w:rPr>
            <w:b/>
            <w:i/>
            <w:spacing w:val="-4"/>
            <w:kern w:val="28"/>
          </w:rPr>
          <w:t xml:space="preserve"> </w:t>
        </w:r>
        <w:r>
          <w:rPr>
            <w:b/>
            <w:i/>
            <w:spacing w:val="-4"/>
            <w:kern w:val="28"/>
          </w:rPr>
          <w:t>[W]</w:t>
        </w:r>
      </w:ins>
    </w:p>
    <w:p w14:paraId="1A917E13" w14:textId="77777777" w:rsidR="00A92ADD" w:rsidRPr="00D76952" w:rsidRDefault="00A92ADD" w:rsidP="00A92ADD">
      <w:pPr>
        <w:keepNext/>
        <w:keepLines/>
        <w:spacing w:before="120" w:after="120" w:line="240" w:lineRule="atLeast"/>
        <w:outlineLvl w:val="3"/>
        <w:rPr>
          <w:ins w:id="371" w:author="Michael" w:date="2014-11-04T08:10:00Z"/>
          <w:b/>
          <w:i/>
          <w:spacing w:val="-4"/>
          <w:kern w:val="28"/>
        </w:rPr>
      </w:pPr>
      <w:ins w:id="372" w:author="Michael" w:date="2014-11-04T08:10:00Z">
        <w:r>
          <w:rPr>
            <w:b/>
            <w:i/>
            <w:spacing w:val="-4"/>
            <w:kern w:val="28"/>
          </w:rPr>
          <w:t>ITE Fan Electric Power at Design Inlet Conditions</w:t>
        </w:r>
        <w:r w:rsidRPr="00D76952" w:rsidDel="007D79CB">
          <w:rPr>
            <w:b/>
            <w:i/>
            <w:spacing w:val="-4"/>
            <w:kern w:val="28"/>
          </w:rPr>
          <w:t xml:space="preserve"> </w:t>
        </w:r>
        <w:r>
          <w:rPr>
            <w:b/>
            <w:i/>
            <w:spacing w:val="-4"/>
            <w:kern w:val="28"/>
          </w:rPr>
          <w:t>[W</w:t>
        </w:r>
        <w:r w:rsidRPr="00D76952">
          <w:rPr>
            <w:b/>
            <w:i/>
            <w:spacing w:val="-4"/>
            <w:kern w:val="28"/>
          </w:rPr>
          <w:t>]</w:t>
        </w:r>
      </w:ins>
    </w:p>
    <w:p w14:paraId="5A9E61BD" w14:textId="77777777" w:rsidR="00A92ADD" w:rsidRPr="00D76952" w:rsidRDefault="00A92ADD" w:rsidP="00A92ADD">
      <w:pPr>
        <w:keepNext/>
        <w:keepLines/>
        <w:spacing w:before="120" w:after="120" w:line="240" w:lineRule="atLeast"/>
        <w:outlineLvl w:val="3"/>
        <w:rPr>
          <w:ins w:id="373" w:author="Michael" w:date="2014-11-04T08:10:00Z"/>
          <w:b/>
          <w:i/>
          <w:spacing w:val="-4"/>
          <w:kern w:val="28"/>
        </w:rPr>
      </w:pPr>
      <w:ins w:id="374" w:author="Michael" w:date="2014-11-04T08:10:00Z">
        <w:r>
          <w:rPr>
            <w:b/>
            <w:i/>
            <w:spacing w:val="-4"/>
            <w:kern w:val="28"/>
          </w:rPr>
          <w:t>Zone ITE Fan Electric Energy at Design Inlet Conditions</w:t>
        </w:r>
        <w:r w:rsidRPr="00D76952" w:rsidDel="007D79CB">
          <w:rPr>
            <w:b/>
            <w:i/>
            <w:spacing w:val="-4"/>
            <w:kern w:val="28"/>
          </w:rPr>
          <w:t xml:space="preserve"> </w:t>
        </w:r>
        <w:r>
          <w:rPr>
            <w:b/>
            <w:i/>
            <w:spacing w:val="-4"/>
            <w:kern w:val="28"/>
          </w:rPr>
          <w:t>[J</w:t>
        </w:r>
        <w:r w:rsidRPr="00D76952">
          <w:rPr>
            <w:b/>
            <w:i/>
            <w:spacing w:val="-4"/>
            <w:kern w:val="28"/>
          </w:rPr>
          <w:t>]</w:t>
        </w:r>
      </w:ins>
    </w:p>
    <w:p w14:paraId="09186A67" w14:textId="77777777" w:rsidR="00A92ADD" w:rsidRPr="00D76952" w:rsidRDefault="00A92ADD" w:rsidP="00A92ADD">
      <w:pPr>
        <w:keepNext/>
        <w:keepLines/>
        <w:spacing w:before="120" w:after="120" w:line="240" w:lineRule="atLeast"/>
        <w:outlineLvl w:val="3"/>
        <w:rPr>
          <w:ins w:id="375" w:author="Michael" w:date="2014-11-04T08:10:00Z"/>
          <w:b/>
          <w:i/>
          <w:spacing w:val="-4"/>
          <w:kern w:val="28"/>
        </w:rPr>
      </w:pPr>
      <w:ins w:id="376" w:author="Michael" w:date="2014-11-04T08:10:00Z">
        <w:r>
          <w:rPr>
            <w:b/>
            <w:i/>
            <w:spacing w:val="-4"/>
            <w:kern w:val="28"/>
          </w:rPr>
          <w:t>ITE Fan Electric Energy at Design Inlet Conditions</w:t>
        </w:r>
        <w:r w:rsidRPr="00D76952" w:rsidDel="007D79CB">
          <w:rPr>
            <w:b/>
            <w:i/>
            <w:spacing w:val="-4"/>
            <w:kern w:val="28"/>
          </w:rPr>
          <w:t xml:space="preserve"> </w:t>
        </w:r>
        <w:r>
          <w:rPr>
            <w:b/>
            <w:i/>
            <w:spacing w:val="-4"/>
            <w:kern w:val="28"/>
          </w:rPr>
          <w:t>[J</w:t>
        </w:r>
        <w:r w:rsidRPr="00D76952">
          <w:rPr>
            <w:b/>
            <w:i/>
            <w:spacing w:val="-4"/>
            <w:kern w:val="28"/>
          </w:rPr>
          <w:t>]</w:t>
        </w:r>
      </w:ins>
    </w:p>
    <w:p w14:paraId="08B6A3A0" w14:textId="77777777" w:rsidR="00A92ADD" w:rsidRPr="00D76952" w:rsidRDefault="00A92ADD" w:rsidP="00A92ADD">
      <w:pPr>
        <w:spacing w:before="60" w:after="60"/>
        <w:jc w:val="both"/>
        <w:rPr>
          <w:ins w:id="377" w:author="Michael" w:date="2014-11-04T08:10:00Z"/>
        </w:rPr>
      </w:pPr>
      <w:ins w:id="378" w:author="Michael" w:date="2014-11-04T08:10:00Z">
        <w:r w:rsidRPr="00D76952">
          <w:t>Th</w:t>
        </w:r>
        <w:r>
          <w:t>e electric power (or energy) input to the ITE cooling fan if the air inlet temperature were held at the design condition</w:t>
        </w:r>
        <w:r w:rsidRPr="00D76952">
          <w:t>.</w:t>
        </w:r>
        <w:r>
          <w:t xml:space="preserve"> May be used to calculate “IT efficiency”, the ratio of (</w:t>
        </w:r>
        <w:r w:rsidRPr="00613DB5">
          <w:t>IT energy consumed in the facility</w:t>
        </w:r>
        <w:r>
          <w:t>) / (</w:t>
        </w:r>
        <w:r w:rsidRPr="00613DB5">
          <w:t>IT energy that would have been con</w:t>
        </w:r>
        <w:r>
          <w:t xml:space="preserve">sumed in the facility if the ITE </w:t>
        </w:r>
        <w:r w:rsidRPr="00613DB5">
          <w:t>were held at the reference temperature</w:t>
        </w:r>
        <w:r>
          <w:t>).</w:t>
        </w:r>
      </w:ins>
    </w:p>
    <w:p w14:paraId="61AFD90F" w14:textId="77777777" w:rsidR="00A92ADD" w:rsidRPr="00D76952" w:rsidRDefault="00A92ADD" w:rsidP="00A92ADD">
      <w:pPr>
        <w:keepNext/>
        <w:keepLines/>
        <w:spacing w:before="120" w:after="120" w:line="240" w:lineRule="atLeast"/>
        <w:outlineLvl w:val="3"/>
        <w:rPr>
          <w:ins w:id="379" w:author="Michael" w:date="2014-11-04T08:10:00Z"/>
          <w:b/>
          <w:i/>
          <w:spacing w:val="-4"/>
          <w:kern w:val="28"/>
        </w:rPr>
      </w:pPr>
      <w:ins w:id="380" w:author="Michael" w:date="2014-11-04T08:10:00Z">
        <w:r>
          <w:rPr>
            <w:b/>
            <w:i/>
            <w:spacing w:val="-4"/>
            <w:kern w:val="28"/>
          </w:rPr>
          <w:t>Zone ITE UPS Electric Power</w:t>
        </w:r>
        <w:r w:rsidRPr="00D76952" w:rsidDel="007D79CB">
          <w:rPr>
            <w:b/>
            <w:i/>
            <w:spacing w:val="-4"/>
            <w:kern w:val="28"/>
          </w:rPr>
          <w:t xml:space="preserve"> </w:t>
        </w:r>
        <w:r w:rsidRPr="00D76952">
          <w:rPr>
            <w:b/>
            <w:i/>
            <w:spacing w:val="-4"/>
            <w:kern w:val="28"/>
          </w:rPr>
          <w:t>[W]</w:t>
        </w:r>
      </w:ins>
    </w:p>
    <w:p w14:paraId="32270D89" w14:textId="77777777" w:rsidR="00A92ADD" w:rsidRPr="00D76952" w:rsidRDefault="00A92ADD" w:rsidP="00A92ADD">
      <w:pPr>
        <w:keepNext/>
        <w:keepLines/>
        <w:spacing w:before="120" w:after="120" w:line="240" w:lineRule="atLeast"/>
        <w:outlineLvl w:val="3"/>
        <w:rPr>
          <w:ins w:id="381" w:author="Michael" w:date="2014-11-04T08:10:00Z"/>
          <w:b/>
          <w:i/>
          <w:spacing w:val="-4"/>
          <w:kern w:val="28"/>
        </w:rPr>
      </w:pPr>
      <w:ins w:id="382" w:author="Michael" w:date="2014-11-04T08:10:00Z">
        <w:r>
          <w:rPr>
            <w:b/>
            <w:i/>
            <w:spacing w:val="-4"/>
            <w:kern w:val="28"/>
          </w:rPr>
          <w:t>ITE UPS Electric Power</w:t>
        </w:r>
        <w:r w:rsidRPr="00D76952" w:rsidDel="007D79CB">
          <w:rPr>
            <w:b/>
            <w:i/>
            <w:spacing w:val="-4"/>
            <w:kern w:val="28"/>
          </w:rPr>
          <w:t xml:space="preserve"> </w:t>
        </w:r>
        <w:r w:rsidRPr="00D76952">
          <w:rPr>
            <w:b/>
            <w:i/>
            <w:spacing w:val="-4"/>
            <w:kern w:val="28"/>
          </w:rPr>
          <w:t>[W]</w:t>
        </w:r>
      </w:ins>
    </w:p>
    <w:p w14:paraId="1F3F08A1" w14:textId="77777777" w:rsidR="00A92ADD" w:rsidRPr="00D76952" w:rsidRDefault="00A92ADD" w:rsidP="00A92ADD">
      <w:pPr>
        <w:keepNext/>
        <w:keepLines/>
        <w:spacing w:before="120" w:after="120" w:line="240" w:lineRule="atLeast"/>
        <w:outlineLvl w:val="3"/>
        <w:rPr>
          <w:ins w:id="383" w:author="Michael" w:date="2014-11-04T08:10:00Z"/>
          <w:b/>
          <w:i/>
          <w:spacing w:val="-4"/>
          <w:kern w:val="28"/>
        </w:rPr>
      </w:pPr>
      <w:ins w:id="384" w:author="Michael" w:date="2014-11-04T08:10:00Z">
        <w:r>
          <w:rPr>
            <w:b/>
            <w:i/>
            <w:spacing w:val="-4"/>
            <w:kern w:val="28"/>
          </w:rPr>
          <w:t>Zone ITE UPS Electric Energy</w:t>
        </w:r>
        <w:r w:rsidRPr="00D76952" w:rsidDel="007D79CB">
          <w:rPr>
            <w:b/>
            <w:i/>
            <w:spacing w:val="-4"/>
            <w:kern w:val="28"/>
          </w:rPr>
          <w:t xml:space="preserve"> </w:t>
        </w:r>
        <w:r>
          <w:rPr>
            <w:b/>
            <w:i/>
            <w:spacing w:val="-4"/>
            <w:kern w:val="28"/>
          </w:rPr>
          <w:t>[J</w:t>
        </w:r>
        <w:r w:rsidRPr="00D76952">
          <w:rPr>
            <w:b/>
            <w:i/>
            <w:spacing w:val="-4"/>
            <w:kern w:val="28"/>
          </w:rPr>
          <w:t>]</w:t>
        </w:r>
      </w:ins>
    </w:p>
    <w:p w14:paraId="503AC362" w14:textId="77777777" w:rsidR="00A92ADD" w:rsidRPr="00D76952" w:rsidRDefault="00A92ADD" w:rsidP="00A92ADD">
      <w:pPr>
        <w:keepNext/>
        <w:keepLines/>
        <w:spacing w:before="120" w:after="120" w:line="240" w:lineRule="atLeast"/>
        <w:outlineLvl w:val="3"/>
        <w:rPr>
          <w:ins w:id="385" w:author="Michael" w:date="2014-11-04T08:10:00Z"/>
          <w:b/>
          <w:i/>
          <w:spacing w:val="-4"/>
          <w:kern w:val="28"/>
        </w:rPr>
      </w:pPr>
      <w:ins w:id="386" w:author="Michael" w:date="2014-11-04T08:10:00Z">
        <w:r>
          <w:rPr>
            <w:b/>
            <w:i/>
            <w:spacing w:val="-4"/>
            <w:kern w:val="28"/>
          </w:rPr>
          <w:t>ITE UPS Electric Energy</w:t>
        </w:r>
        <w:r w:rsidRPr="00D76952" w:rsidDel="007D79CB">
          <w:rPr>
            <w:b/>
            <w:i/>
            <w:spacing w:val="-4"/>
            <w:kern w:val="28"/>
          </w:rPr>
          <w:t xml:space="preserve"> </w:t>
        </w:r>
        <w:r>
          <w:rPr>
            <w:b/>
            <w:i/>
            <w:spacing w:val="-4"/>
            <w:kern w:val="28"/>
          </w:rPr>
          <w:t>[J</w:t>
        </w:r>
        <w:r w:rsidRPr="00D76952">
          <w:rPr>
            <w:b/>
            <w:i/>
            <w:spacing w:val="-4"/>
            <w:kern w:val="28"/>
          </w:rPr>
          <w:t>]</w:t>
        </w:r>
      </w:ins>
    </w:p>
    <w:p w14:paraId="79665799" w14:textId="77777777" w:rsidR="00A92ADD" w:rsidRPr="00D76952" w:rsidRDefault="00A92ADD" w:rsidP="00A92ADD">
      <w:pPr>
        <w:spacing w:before="60" w:after="60"/>
        <w:jc w:val="both"/>
        <w:rPr>
          <w:ins w:id="387" w:author="Michael" w:date="2014-11-04T08:10:00Z"/>
        </w:rPr>
      </w:pPr>
      <w:ins w:id="388" w:author="Michael" w:date="2014-11-04T08:10:00Z">
        <w:r w:rsidRPr="00D76952">
          <w:t>Th</w:t>
        </w:r>
        <w:r>
          <w:t>e net electric power (or energy) input to the ITE</w:t>
        </w:r>
        <w:r w:rsidRPr="00D76952">
          <w:t xml:space="preserve"> equ</w:t>
        </w:r>
        <w:r>
          <w:t>ipment UPS (total power input less power delivered to ITE)</w:t>
        </w:r>
        <w:r w:rsidRPr="00D76952">
          <w:t>.</w:t>
        </w:r>
        <w:r>
          <w:t xml:space="preserve"> The ITE UPS</w:t>
        </w:r>
        <w:r w:rsidRPr="00504C18">
          <w:t xml:space="preserve"> Electric Energy </w:t>
        </w:r>
        <w:r w:rsidRPr="00D76952">
          <w:t xml:space="preserve">output is also added to a meter object with Resource Type = Electricity, End Use Key = InteriorEquipment, Group Key = </w:t>
        </w:r>
        <w:r>
          <w:t>Building</w:t>
        </w:r>
        <w:r w:rsidRPr="00D76952">
          <w:t xml:space="preserve"> (Ref. Output:Meter object).</w:t>
        </w:r>
      </w:ins>
    </w:p>
    <w:p w14:paraId="663B6FFB" w14:textId="77777777" w:rsidR="00A92ADD" w:rsidRPr="00D76952" w:rsidRDefault="00A92ADD" w:rsidP="00A92ADD">
      <w:pPr>
        <w:keepNext/>
        <w:keepLines/>
        <w:spacing w:before="120" w:after="120" w:line="240" w:lineRule="atLeast"/>
        <w:outlineLvl w:val="3"/>
        <w:rPr>
          <w:ins w:id="389" w:author="Michael" w:date="2014-11-04T08:10:00Z"/>
          <w:b/>
          <w:i/>
          <w:spacing w:val="-4"/>
          <w:kern w:val="28"/>
        </w:rPr>
      </w:pPr>
      <w:ins w:id="390" w:author="Michael" w:date="2014-11-04T08:10:00Z">
        <w:r>
          <w:rPr>
            <w:b/>
            <w:i/>
            <w:spacing w:val="-4"/>
            <w:kern w:val="28"/>
          </w:rPr>
          <w:lastRenderedPageBreak/>
          <w:t>Zone ITE UPS Heat Gain to Zone Rate</w:t>
        </w:r>
        <w:r w:rsidRPr="00D76952" w:rsidDel="007D79CB">
          <w:rPr>
            <w:b/>
            <w:i/>
            <w:spacing w:val="-4"/>
            <w:kern w:val="28"/>
          </w:rPr>
          <w:t xml:space="preserve"> </w:t>
        </w:r>
        <w:r w:rsidRPr="00D76952">
          <w:rPr>
            <w:b/>
            <w:i/>
            <w:spacing w:val="-4"/>
            <w:kern w:val="28"/>
          </w:rPr>
          <w:t>[W]</w:t>
        </w:r>
      </w:ins>
    </w:p>
    <w:p w14:paraId="1143E380" w14:textId="77777777" w:rsidR="00A92ADD" w:rsidRPr="00D76952" w:rsidRDefault="00A92ADD" w:rsidP="00A92ADD">
      <w:pPr>
        <w:keepNext/>
        <w:keepLines/>
        <w:spacing w:before="120" w:after="120" w:line="240" w:lineRule="atLeast"/>
        <w:outlineLvl w:val="3"/>
        <w:rPr>
          <w:ins w:id="391" w:author="Michael" w:date="2014-11-04T08:10:00Z"/>
          <w:b/>
          <w:i/>
          <w:spacing w:val="-4"/>
          <w:kern w:val="28"/>
        </w:rPr>
      </w:pPr>
      <w:ins w:id="392" w:author="Michael" w:date="2014-11-04T08:10:00Z">
        <w:r>
          <w:rPr>
            <w:b/>
            <w:i/>
            <w:spacing w:val="-4"/>
            <w:kern w:val="28"/>
          </w:rPr>
          <w:t xml:space="preserve">ITE UPS Heat Gain to Zone Rate </w:t>
        </w:r>
        <w:r w:rsidRPr="00D76952">
          <w:rPr>
            <w:b/>
            <w:i/>
            <w:spacing w:val="-4"/>
            <w:kern w:val="28"/>
          </w:rPr>
          <w:t>[W]</w:t>
        </w:r>
      </w:ins>
    </w:p>
    <w:p w14:paraId="747B6DE1" w14:textId="77777777" w:rsidR="00A92ADD" w:rsidRPr="00D76952" w:rsidRDefault="00A92ADD" w:rsidP="00A92ADD">
      <w:pPr>
        <w:keepNext/>
        <w:keepLines/>
        <w:spacing w:before="120" w:after="120" w:line="240" w:lineRule="atLeast"/>
        <w:outlineLvl w:val="3"/>
        <w:rPr>
          <w:ins w:id="393" w:author="Michael" w:date="2014-11-04T08:10:00Z"/>
          <w:b/>
          <w:i/>
          <w:spacing w:val="-4"/>
          <w:kern w:val="28"/>
        </w:rPr>
      </w:pPr>
      <w:ins w:id="394" w:author="Michael" w:date="2014-11-04T08:10:00Z">
        <w:r>
          <w:rPr>
            <w:b/>
            <w:i/>
            <w:spacing w:val="-4"/>
            <w:kern w:val="28"/>
          </w:rPr>
          <w:t>Zone ITE UPS Heat Gain to Zone Energy</w:t>
        </w:r>
        <w:r w:rsidRPr="00D76952" w:rsidDel="007D79CB">
          <w:rPr>
            <w:b/>
            <w:i/>
            <w:spacing w:val="-4"/>
            <w:kern w:val="28"/>
          </w:rPr>
          <w:t xml:space="preserve"> </w:t>
        </w:r>
        <w:r>
          <w:rPr>
            <w:b/>
            <w:i/>
            <w:spacing w:val="-4"/>
            <w:kern w:val="28"/>
          </w:rPr>
          <w:t>[J</w:t>
        </w:r>
        <w:r w:rsidRPr="00D76952">
          <w:rPr>
            <w:b/>
            <w:i/>
            <w:spacing w:val="-4"/>
            <w:kern w:val="28"/>
          </w:rPr>
          <w:t>]</w:t>
        </w:r>
      </w:ins>
    </w:p>
    <w:p w14:paraId="3E333C69" w14:textId="77777777" w:rsidR="00A92ADD" w:rsidRPr="00D76952" w:rsidRDefault="00A92ADD" w:rsidP="00A92ADD">
      <w:pPr>
        <w:keepNext/>
        <w:keepLines/>
        <w:spacing w:before="120" w:after="120" w:line="240" w:lineRule="atLeast"/>
        <w:outlineLvl w:val="3"/>
        <w:rPr>
          <w:ins w:id="395" w:author="Michael" w:date="2014-11-04T08:10:00Z"/>
          <w:b/>
          <w:i/>
          <w:spacing w:val="-4"/>
          <w:kern w:val="28"/>
        </w:rPr>
      </w:pPr>
      <w:ins w:id="396" w:author="Michael" w:date="2014-11-04T08:10:00Z">
        <w:r>
          <w:rPr>
            <w:b/>
            <w:i/>
            <w:spacing w:val="-4"/>
            <w:kern w:val="28"/>
          </w:rPr>
          <w:t>ITE UPS Heat Gain to Zone Energy</w:t>
        </w:r>
        <w:r w:rsidRPr="00D76952" w:rsidDel="007D79CB">
          <w:rPr>
            <w:b/>
            <w:i/>
            <w:spacing w:val="-4"/>
            <w:kern w:val="28"/>
          </w:rPr>
          <w:t xml:space="preserve"> </w:t>
        </w:r>
        <w:r>
          <w:rPr>
            <w:b/>
            <w:i/>
            <w:spacing w:val="-4"/>
            <w:kern w:val="28"/>
          </w:rPr>
          <w:t>[J</w:t>
        </w:r>
        <w:r w:rsidRPr="00D76952">
          <w:rPr>
            <w:b/>
            <w:i/>
            <w:spacing w:val="-4"/>
            <w:kern w:val="28"/>
          </w:rPr>
          <w:t>]</w:t>
        </w:r>
      </w:ins>
    </w:p>
    <w:p w14:paraId="4EA162BB" w14:textId="77777777" w:rsidR="00A92ADD" w:rsidRPr="00D76952" w:rsidRDefault="00A92ADD" w:rsidP="00A92ADD">
      <w:pPr>
        <w:spacing w:before="60" w:after="60"/>
        <w:jc w:val="both"/>
        <w:rPr>
          <w:ins w:id="397" w:author="Michael" w:date="2014-11-04T08:10:00Z"/>
        </w:rPr>
      </w:pPr>
      <w:ins w:id="398" w:author="Michael" w:date="2014-11-04T08:10:00Z">
        <w:r w:rsidRPr="00D76952">
          <w:t>Th</w:t>
        </w:r>
        <w:r>
          <w:t>e heat gain rate (or energy) to the zone from the UPS.</w:t>
        </w:r>
      </w:ins>
    </w:p>
    <w:p w14:paraId="205590ED" w14:textId="77777777" w:rsidR="00A92ADD" w:rsidRPr="00D76952" w:rsidRDefault="00A92ADD" w:rsidP="00A92ADD">
      <w:pPr>
        <w:keepNext/>
        <w:keepLines/>
        <w:spacing w:before="120" w:after="120" w:line="240" w:lineRule="atLeast"/>
        <w:outlineLvl w:val="3"/>
        <w:rPr>
          <w:ins w:id="399" w:author="Michael" w:date="2014-11-04T08:10:00Z"/>
          <w:b/>
          <w:i/>
          <w:spacing w:val="-4"/>
          <w:kern w:val="28"/>
        </w:rPr>
      </w:pPr>
      <w:ins w:id="400" w:author="Michael" w:date="2014-11-04T08:10:00Z">
        <w:r>
          <w:rPr>
            <w:b/>
            <w:i/>
            <w:spacing w:val="-4"/>
            <w:kern w:val="28"/>
          </w:rPr>
          <w:t>Zone ITE Total Heat Gain to Zone Rate</w:t>
        </w:r>
        <w:r w:rsidRPr="00D76952" w:rsidDel="007D79CB">
          <w:rPr>
            <w:b/>
            <w:i/>
            <w:spacing w:val="-4"/>
            <w:kern w:val="28"/>
          </w:rPr>
          <w:t xml:space="preserve"> </w:t>
        </w:r>
        <w:r w:rsidRPr="00D76952">
          <w:rPr>
            <w:b/>
            <w:i/>
            <w:spacing w:val="-4"/>
            <w:kern w:val="28"/>
          </w:rPr>
          <w:t>[W]</w:t>
        </w:r>
      </w:ins>
    </w:p>
    <w:p w14:paraId="0DA5AAA5" w14:textId="77777777" w:rsidR="00A92ADD" w:rsidRPr="00D76952" w:rsidRDefault="00A92ADD" w:rsidP="00A92ADD">
      <w:pPr>
        <w:keepNext/>
        <w:keepLines/>
        <w:spacing w:before="120" w:after="120" w:line="240" w:lineRule="atLeast"/>
        <w:outlineLvl w:val="3"/>
        <w:rPr>
          <w:ins w:id="401" w:author="Michael" w:date="2014-11-04T08:10:00Z"/>
          <w:b/>
          <w:i/>
          <w:spacing w:val="-4"/>
          <w:kern w:val="28"/>
        </w:rPr>
      </w:pPr>
      <w:ins w:id="402" w:author="Michael" w:date="2014-11-04T08:10:00Z">
        <w:r>
          <w:rPr>
            <w:b/>
            <w:i/>
            <w:spacing w:val="-4"/>
            <w:kern w:val="28"/>
          </w:rPr>
          <w:t xml:space="preserve">ITE Total Heat Gain to Zone Rate </w:t>
        </w:r>
        <w:r w:rsidRPr="00D76952">
          <w:rPr>
            <w:b/>
            <w:i/>
            <w:spacing w:val="-4"/>
            <w:kern w:val="28"/>
          </w:rPr>
          <w:t>[W]</w:t>
        </w:r>
      </w:ins>
    </w:p>
    <w:p w14:paraId="2790278D" w14:textId="77777777" w:rsidR="00A92ADD" w:rsidRPr="00D76952" w:rsidRDefault="00A92ADD" w:rsidP="00A92ADD">
      <w:pPr>
        <w:keepNext/>
        <w:keepLines/>
        <w:spacing w:before="120" w:after="120" w:line="240" w:lineRule="atLeast"/>
        <w:outlineLvl w:val="3"/>
        <w:rPr>
          <w:ins w:id="403" w:author="Michael" w:date="2014-11-04T08:10:00Z"/>
          <w:b/>
          <w:i/>
          <w:spacing w:val="-4"/>
          <w:kern w:val="28"/>
        </w:rPr>
      </w:pPr>
      <w:ins w:id="404" w:author="Michael" w:date="2014-11-04T08:10:00Z">
        <w:r>
          <w:rPr>
            <w:b/>
            <w:i/>
            <w:spacing w:val="-4"/>
            <w:kern w:val="28"/>
          </w:rPr>
          <w:t>Zone ITE Total Heat Gain to Zone Energy</w:t>
        </w:r>
        <w:r w:rsidRPr="00D76952" w:rsidDel="007D79CB">
          <w:rPr>
            <w:b/>
            <w:i/>
            <w:spacing w:val="-4"/>
            <w:kern w:val="28"/>
          </w:rPr>
          <w:t xml:space="preserve"> </w:t>
        </w:r>
        <w:r>
          <w:rPr>
            <w:b/>
            <w:i/>
            <w:spacing w:val="-4"/>
            <w:kern w:val="28"/>
          </w:rPr>
          <w:t>[J</w:t>
        </w:r>
        <w:r w:rsidRPr="00D76952">
          <w:rPr>
            <w:b/>
            <w:i/>
            <w:spacing w:val="-4"/>
            <w:kern w:val="28"/>
          </w:rPr>
          <w:t>]</w:t>
        </w:r>
      </w:ins>
    </w:p>
    <w:p w14:paraId="604A1B1F" w14:textId="77777777" w:rsidR="00A92ADD" w:rsidRPr="00D76952" w:rsidRDefault="00A92ADD" w:rsidP="00A92ADD">
      <w:pPr>
        <w:keepNext/>
        <w:keepLines/>
        <w:spacing w:before="120" w:after="120" w:line="240" w:lineRule="atLeast"/>
        <w:outlineLvl w:val="3"/>
        <w:rPr>
          <w:ins w:id="405" w:author="Michael" w:date="2014-11-04T08:10:00Z"/>
          <w:b/>
          <w:i/>
          <w:spacing w:val="-4"/>
          <w:kern w:val="28"/>
        </w:rPr>
      </w:pPr>
      <w:ins w:id="406" w:author="Michael" w:date="2014-11-04T08:10:00Z">
        <w:r>
          <w:rPr>
            <w:b/>
            <w:i/>
            <w:spacing w:val="-4"/>
            <w:kern w:val="28"/>
          </w:rPr>
          <w:t>ITE Total Heat Gain to Zone Energy</w:t>
        </w:r>
        <w:r w:rsidRPr="00D76952" w:rsidDel="007D79CB">
          <w:rPr>
            <w:b/>
            <w:i/>
            <w:spacing w:val="-4"/>
            <w:kern w:val="28"/>
          </w:rPr>
          <w:t xml:space="preserve"> </w:t>
        </w:r>
        <w:r>
          <w:rPr>
            <w:b/>
            <w:i/>
            <w:spacing w:val="-4"/>
            <w:kern w:val="28"/>
          </w:rPr>
          <w:t>[J</w:t>
        </w:r>
        <w:r w:rsidRPr="00D76952">
          <w:rPr>
            <w:b/>
            <w:i/>
            <w:spacing w:val="-4"/>
            <w:kern w:val="28"/>
          </w:rPr>
          <w:t>]</w:t>
        </w:r>
      </w:ins>
    </w:p>
    <w:p w14:paraId="15FF585E" w14:textId="77777777" w:rsidR="00A92ADD" w:rsidRPr="00D76952" w:rsidRDefault="00A92ADD" w:rsidP="00A92ADD">
      <w:pPr>
        <w:spacing w:before="60" w:after="60"/>
        <w:jc w:val="both"/>
        <w:rPr>
          <w:ins w:id="407" w:author="Michael" w:date="2014-11-04T08:10:00Z"/>
        </w:rPr>
      </w:pPr>
      <w:ins w:id="408" w:author="Michael" w:date="2014-11-04T08:10:00Z">
        <w:r w:rsidRPr="00D76952">
          <w:t>Th</w:t>
        </w:r>
        <w:r>
          <w:t>e heat gain rate (or energy) to the zone from the UPS and from the CPU and fans if the ITE.</w:t>
        </w:r>
        <w:r w:rsidRPr="00504C18">
          <w:t xml:space="preserve"> Air Inlet Connection Type</w:t>
        </w:r>
        <w:r>
          <w:t xml:space="preserve"> is AdjustedSupply or ZoneAirNode.  If RoomAirModel is selected, then only the heat gain from the UPS is added directly to the zone air heat balance, the heat gain from the CPU and fans will be added to the ITE a</w:t>
        </w:r>
        <w:r w:rsidRPr="00504C18">
          <w:t>ir Outlet Room Air Model Node</w:t>
        </w:r>
      </w:ins>
    </w:p>
    <w:p w14:paraId="7FEDDB65" w14:textId="77777777" w:rsidR="00A92ADD" w:rsidRPr="005B3640" w:rsidRDefault="00A92ADD" w:rsidP="00A92ADD">
      <w:pPr>
        <w:keepNext/>
        <w:keepLines/>
        <w:spacing w:before="120" w:after="120" w:line="240" w:lineRule="atLeast"/>
        <w:outlineLvl w:val="3"/>
        <w:rPr>
          <w:ins w:id="409" w:author="Michael" w:date="2014-11-04T08:10:00Z"/>
          <w:b/>
          <w:i/>
          <w:spacing w:val="-4"/>
          <w:kern w:val="28"/>
        </w:rPr>
      </w:pPr>
      <w:ins w:id="410" w:author="Michael" w:date="2014-11-04T08:10:00Z">
        <w:r>
          <w:rPr>
            <w:b/>
            <w:i/>
            <w:spacing w:val="-4"/>
            <w:kern w:val="28"/>
          </w:rPr>
          <w:t>Zone ITE</w:t>
        </w:r>
        <w:r w:rsidRPr="005B3640">
          <w:rPr>
            <w:b/>
            <w:i/>
            <w:spacing w:val="-4"/>
            <w:kern w:val="28"/>
          </w:rPr>
          <w:t xml:space="preserve"> Standard Density </w:t>
        </w:r>
        <w:r>
          <w:rPr>
            <w:b/>
            <w:i/>
            <w:spacing w:val="-4"/>
            <w:kern w:val="28"/>
          </w:rPr>
          <w:t xml:space="preserve">Air </w:t>
        </w:r>
        <w:r w:rsidRPr="005B3640">
          <w:rPr>
            <w:b/>
            <w:i/>
            <w:spacing w:val="-4"/>
            <w:kern w:val="28"/>
          </w:rPr>
          <w:t>Volume Flow Rate [m3/s]</w:t>
        </w:r>
      </w:ins>
    </w:p>
    <w:p w14:paraId="6306BC4F" w14:textId="77777777" w:rsidR="00A92ADD" w:rsidRPr="005B3640" w:rsidRDefault="00A92ADD" w:rsidP="00A92ADD">
      <w:pPr>
        <w:keepNext/>
        <w:keepLines/>
        <w:spacing w:before="120" w:after="120" w:line="240" w:lineRule="atLeast"/>
        <w:outlineLvl w:val="3"/>
        <w:rPr>
          <w:ins w:id="411" w:author="Michael" w:date="2014-11-04T08:10:00Z"/>
          <w:b/>
          <w:i/>
          <w:spacing w:val="-4"/>
          <w:kern w:val="28"/>
        </w:rPr>
      </w:pPr>
      <w:ins w:id="412" w:author="Michael" w:date="2014-11-04T08:10:00Z">
        <w:r>
          <w:rPr>
            <w:b/>
            <w:i/>
            <w:spacing w:val="-4"/>
            <w:kern w:val="28"/>
          </w:rPr>
          <w:t>ITE</w:t>
        </w:r>
        <w:r w:rsidRPr="005B3640">
          <w:rPr>
            <w:b/>
            <w:i/>
            <w:spacing w:val="-4"/>
            <w:kern w:val="28"/>
          </w:rPr>
          <w:t xml:space="preserve"> Standard Density </w:t>
        </w:r>
        <w:r>
          <w:rPr>
            <w:b/>
            <w:i/>
            <w:spacing w:val="-4"/>
            <w:kern w:val="28"/>
          </w:rPr>
          <w:t xml:space="preserve">Air </w:t>
        </w:r>
        <w:r w:rsidRPr="005B3640">
          <w:rPr>
            <w:b/>
            <w:i/>
            <w:spacing w:val="-4"/>
            <w:kern w:val="28"/>
          </w:rPr>
          <w:t>Volume Flow Rate [m3/s]</w:t>
        </w:r>
      </w:ins>
    </w:p>
    <w:p w14:paraId="1472FE0A" w14:textId="77777777" w:rsidR="00A92ADD" w:rsidRPr="005B3640" w:rsidRDefault="00A92ADD" w:rsidP="00A92ADD">
      <w:pPr>
        <w:spacing w:before="60" w:after="60"/>
        <w:jc w:val="both"/>
        <w:rPr>
          <w:ins w:id="413" w:author="Michael" w:date="2014-11-04T08:10:00Z"/>
        </w:rPr>
      </w:pPr>
      <w:ins w:id="414" w:author="Michael" w:date="2014-11-04T08:10:00Z">
        <w:r w:rsidRPr="005B3640">
          <w:t xml:space="preserve">Reports the average air volume flow rate </w:t>
        </w:r>
        <w:r>
          <w:t>through the ITE over the reporting interval</w:t>
        </w:r>
        <w:r w:rsidRPr="005B3640">
          <w:t>.  Standard density in EnergyPlus corresponds to 20</w:t>
        </w:r>
        <w:r w:rsidRPr="005B3640">
          <w:rPr>
            <w:rFonts w:cs="Arial"/>
          </w:rPr>
          <w:t>º</w:t>
        </w:r>
        <w:r w:rsidRPr="005B3640">
          <w:t>C dry</w:t>
        </w:r>
        <w:r>
          <w:t xml:space="preserve"> </w:t>
        </w:r>
        <w:r w:rsidRPr="005B3640">
          <w:t xml:space="preserve">bulb, dry air, and nominally adjusted for elevation.  </w:t>
        </w:r>
      </w:ins>
    </w:p>
    <w:p w14:paraId="1A888939" w14:textId="77777777" w:rsidR="00A92ADD" w:rsidRPr="005B3640" w:rsidRDefault="00A92ADD" w:rsidP="00A92ADD">
      <w:pPr>
        <w:keepNext/>
        <w:keepLines/>
        <w:spacing w:before="120" w:after="120" w:line="240" w:lineRule="atLeast"/>
        <w:outlineLvl w:val="3"/>
        <w:rPr>
          <w:ins w:id="415" w:author="Michael" w:date="2014-11-04T08:10:00Z"/>
          <w:b/>
          <w:i/>
          <w:spacing w:val="-4"/>
          <w:kern w:val="28"/>
        </w:rPr>
      </w:pPr>
      <w:ins w:id="416" w:author="Michael" w:date="2014-11-04T08:10:00Z">
        <w:r>
          <w:rPr>
            <w:b/>
            <w:i/>
            <w:spacing w:val="-4"/>
            <w:kern w:val="28"/>
          </w:rPr>
          <w:t>Zone ITE</w:t>
        </w:r>
        <w:r w:rsidRPr="005B3640">
          <w:rPr>
            <w:b/>
            <w:i/>
            <w:spacing w:val="-4"/>
            <w:kern w:val="28"/>
          </w:rPr>
          <w:t xml:space="preserve"> Current Density </w:t>
        </w:r>
        <w:r>
          <w:rPr>
            <w:b/>
            <w:i/>
            <w:spacing w:val="-4"/>
            <w:kern w:val="28"/>
          </w:rPr>
          <w:t xml:space="preserve">Air </w:t>
        </w:r>
        <w:r w:rsidRPr="005B3640">
          <w:rPr>
            <w:b/>
            <w:i/>
            <w:spacing w:val="-4"/>
            <w:kern w:val="28"/>
          </w:rPr>
          <w:t>Volume Flow Rate [m3/s]</w:t>
        </w:r>
      </w:ins>
    </w:p>
    <w:p w14:paraId="0304FD0B" w14:textId="77777777" w:rsidR="00A92ADD" w:rsidRPr="005B3640" w:rsidRDefault="00A92ADD" w:rsidP="00A92ADD">
      <w:pPr>
        <w:keepNext/>
        <w:keepLines/>
        <w:spacing w:before="120" w:after="120" w:line="240" w:lineRule="atLeast"/>
        <w:outlineLvl w:val="3"/>
        <w:rPr>
          <w:ins w:id="417" w:author="Michael" w:date="2014-11-04T08:10:00Z"/>
          <w:b/>
          <w:i/>
          <w:spacing w:val="-4"/>
          <w:kern w:val="28"/>
        </w:rPr>
      </w:pPr>
      <w:ins w:id="418" w:author="Michael" w:date="2014-11-04T08:10:00Z">
        <w:r>
          <w:rPr>
            <w:b/>
            <w:i/>
            <w:spacing w:val="-4"/>
            <w:kern w:val="28"/>
          </w:rPr>
          <w:t>ITE</w:t>
        </w:r>
        <w:r w:rsidRPr="005B3640">
          <w:rPr>
            <w:b/>
            <w:i/>
            <w:spacing w:val="-4"/>
            <w:kern w:val="28"/>
          </w:rPr>
          <w:t xml:space="preserve"> Current Density </w:t>
        </w:r>
        <w:r>
          <w:rPr>
            <w:b/>
            <w:i/>
            <w:spacing w:val="-4"/>
            <w:kern w:val="28"/>
          </w:rPr>
          <w:t xml:space="preserve">Air </w:t>
        </w:r>
        <w:r w:rsidRPr="005B3640">
          <w:rPr>
            <w:b/>
            <w:i/>
            <w:spacing w:val="-4"/>
            <w:kern w:val="28"/>
          </w:rPr>
          <w:t>Volume Flow Rate [m3/s]</w:t>
        </w:r>
      </w:ins>
    </w:p>
    <w:p w14:paraId="716C3E59" w14:textId="77777777" w:rsidR="00A92ADD" w:rsidRPr="005B3640" w:rsidRDefault="00A92ADD" w:rsidP="00A92ADD">
      <w:pPr>
        <w:spacing w:before="60" w:after="60"/>
        <w:jc w:val="both"/>
        <w:rPr>
          <w:ins w:id="419" w:author="Michael" w:date="2014-11-04T08:10:00Z"/>
        </w:rPr>
      </w:pPr>
      <w:ins w:id="420" w:author="Michael" w:date="2014-11-04T08:10:00Z">
        <w:r w:rsidRPr="005B3640">
          <w:t xml:space="preserve">Reports the average air volume flow rate </w:t>
        </w:r>
        <w:r>
          <w:t>through the ITE</w:t>
        </w:r>
        <w:r w:rsidRPr="005B3640">
          <w:t xml:space="preserve"> over the reporting interval, calculat</w:t>
        </w:r>
        <w:r>
          <w:t>ed using the current density at</w:t>
        </w:r>
        <w:r w:rsidRPr="005B3640">
          <w:t xml:space="preserve"> </w:t>
        </w:r>
        <w:r>
          <w:t>the air inlet node</w:t>
        </w:r>
        <w:r w:rsidRPr="005B3640">
          <w:t xml:space="preserve">.  </w:t>
        </w:r>
      </w:ins>
    </w:p>
    <w:p w14:paraId="60A0D4BE" w14:textId="77777777" w:rsidR="00A92ADD" w:rsidRPr="005B3640" w:rsidRDefault="00A92ADD" w:rsidP="00A92ADD">
      <w:pPr>
        <w:keepNext/>
        <w:keepLines/>
        <w:spacing w:before="120" w:after="120" w:line="240" w:lineRule="atLeast"/>
        <w:outlineLvl w:val="3"/>
        <w:rPr>
          <w:ins w:id="421" w:author="Michael" w:date="2014-11-04T08:10:00Z"/>
          <w:b/>
          <w:i/>
          <w:spacing w:val="-4"/>
          <w:kern w:val="28"/>
        </w:rPr>
      </w:pPr>
      <w:ins w:id="422" w:author="Michael" w:date="2014-11-04T08:10:00Z">
        <w:r>
          <w:rPr>
            <w:b/>
            <w:i/>
            <w:spacing w:val="-4"/>
            <w:kern w:val="28"/>
          </w:rPr>
          <w:t>Zone ITE</w:t>
        </w:r>
        <w:r w:rsidRPr="005B3640">
          <w:rPr>
            <w:b/>
            <w:i/>
            <w:spacing w:val="-4"/>
            <w:kern w:val="28"/>
          </w:rPr>
          <w:t xml:space="preserve"> </w:t>
        </w:r>
        <w:r>
          <w:rPr>
            <w:b/>
            <w:i/>
            <w:spacing w:val="-4"/>
            <w:kern w:val="28"/>
          </w:rPr>
          <w:t>Air Mass Flow Rate [kg</w:t>
        </w:r>
        <w:r w:rsidRPr="005B3640">
          <w:rPr>
            <w:b/>
            <w:i/>
            <w:spacing w:val="-4"/>
            <w:kern w:val="28"/>
          </w:rPr>
          <w:t>/s]</w:t>
        </w:r>
      </w:ins>
    </w:p>
    <w:p w14:paraId="150E69E6" w14:textId="77777777" w:rsidR="00A92ADD" w:rsidRPr="005B3640" w:rsidRDefault="00A92ADD" w:rsidP="00A92ADD">
      <w:pPr>
        <w:keepNext/>
        <w:keepLines/>
        <w:spacing w:before="120" w:after="120" w:line="240" w:lineRule="atLeast"/>
        <w:outlineLvl w:val="3"/>
        <w:rPr>
          <w:ins w:id="423" w:author="Michael" w:date="2014-11-04T08:10:00Z"/>
          <w:b/>
          <w:i/>
          <w:spacing w:val="-4"/>
          <w:kern w:val="28"/>
        </w:rPr>
      </w:pPr>
      <w:ins w:id="424" w:author="Michael" w:date="2014-11-04T08:10:00Z">
        <w:r>
          <w:rPr>
            <w:b/>
            <w:i/>
            <w:spacing w:val="-4"/>
            <w:kern w:val="28"/>
          </w:rPr>
          <w:t>ITE</w:t>
        </w:r>
        <w:r w:rsidRPr="005B3640">
          <w:rPr>
            <w:b/>
            <w:i/>
            <w:spacing w:val="-4"/>
            <w:kern w:val="28"/>
          </w:rPr>
          <w:t xml:space="preserve"> </w:t>
        </w:r>
        <w:r>
          <w:rPr>
            <w:b/>
            <w:i/>
            <w:spacing w:val="-4"/>
            <w:kern w:val="28"/>
          </w:rPr>
          <w:t>Air Mass Flow Rate [kg</w:t>
        </w:r>
        <w:r w:rsidRPr="005B3640">
          <w:rPr>
            <w:b/>
            <w:i/>
            <w:spacing w:val="-4"/>
            <w:kern w:val="28"/>
          </w:rPr>
          <w:t>/s]</w:t>
        </w:r>
      </w:ins>
    </w:p>
    <w:p w14:paraId="65014D1B" w14:textId="77777777" w:rsidR="00A92ADD" w:rsidRPr="005B3640" w:rsidRDefault="00A92ADD" w:rsidP="00A92ADD">
      <w:pPr>
        <w:spacing w:before="60" w:after="60"/>
        <w:jc w:val="both"/>
        <w:rPr>
          <w:ins w:id="425" w:author="Michael" w:date="2014-11-04T08:10:00Z"/>
        </w:rPr>
      </w:pPr>
      <w:ins w:id="426" w:author="Michael" w:date="2014-11-04T08:10:00Z">
        <w:r w:rsidRPr="005B3640">
          <w:t xml:space="preserve">Reports the average air </w:t>
        </w:r>
        <w:r>
          <w:t>mass</w:t>
        </w:r>
        <w:r w:rsidRPr="005B3640">
          <w:t xml:space="preserve"> flow rate </w:t>
        </w:r>
        <w:r>
          <w:t>through the ITE</w:t>
        </w:r>
        <w:r w:rsidRPr="005B3640">
          <w:t xml:space="preserve"> over the reporting interval, calculat</w:t>
        </w:r>
        <w:r>
          <w:t>ed using the current density at</w:t>
        </w:r>
        <w:r w:rsidRPr="005B3640">
          <w:t xml:space="preserve"> </w:t>
        </w:r>
        <w:r>
          <w:t>the air inlet node</w:t>
        </w:r>
        <w:r w:rsidRPr="005B3640">
          <w:t xml:space="preserve">.  </w:t>
        </w:r>
      </w:ins>
    </w:p>
    <w:p w14:paraId="7DF7F99E" w14:textId="77777777" w:rsidR="00A92ADD" w:rsidRPr="00D76952" w:rsidRDefault="00A92ADD" w:rsidP="00A92ADD">
      <w:pPr>
        <w:keepNext/>
        <w:keepLines/>
        <w:spacing w:before="120" w:after="120" w:line="240" w:lineRule="atLeast"/>
        <w:outlineLvl w:val="3"/>
        <w:rPr>
          <w:ins w:id="427" w:author="Michael" w:date="2014-11-04T08:10:00Z"/>
          <w:b/>
          <w:i/>
          <w:spacing w:val="-4"/>
          <w:kern w:val="28"/>
        </w:rPr>
      </w:pPr>
      <w:ins w:id="428" w:author="Michael" w:date="2014-11-04T08:10:00Z">
        <w:r>
          <w:rPr>
            <w:b/>
            <w:i/>
            <w:spacing w:val="-4"/>
            <w:kern w:val="28"/>
          </w:rPr>
          <w:t>ITE Air Inlet Dry-Bulb Temperature [C</w:t>
        </w:r>
        <w:r w:rsidRPr="00D76952">
          <w:rPr>
            <w:b/>
            <w:i/>
            <w:spacing w:val="-4"/>
            <w:kern w:val="28"/>
          </w:rPr>
          <w:t>]</w:t>
        </w:r>
      </w:ins>
    </w:p>
    <w:p w14:paraId="2D30296C" w14:textId="77777777" w:rsidR="00A92ADD" w:rsidRPr="00D76952" w:rsidRDefault="00A92ADD" w:rsidP="00A92ADD">
      <w:pPr>
        <w:spacing w:before="60" w:after="60"/>
        <w:jc w:val="both"/>
        <w:rPr>
          <w:ins w:id="429" w:author="Michael" w:date="2014-11-04T08:10:00Z"/>
        </w:rPr>
      </w:pPr>
      <w:ins w:id="430" w:author="Michael" w:date="2014-11-04T08:10:00Z">
        <w:r>
          <w:t>The dry-bulb temperature of the air entering the ITE</w:t>
        </w:r>
        <w:r w:rsidRPr="00D76952">
          <w:t>.</w:t>
        </w:r>
      </w:ins>
    </w:p>
    <w:p w14:paraId="2BB1D400" w14:textId="77777777" w:rsidR="00A92ADD" w:rsidRPr="00D76952" w:rsidRDefault="00A92ADD" w:rsidP="00A92ADD">
      <w:pPr>
        <w:keepNext/>
        <w:keepLines/>
        <w:spacing w:before="120" w:after="120" w:line="240" w:lineRule="atLeast"/>
        <w:outlineLvl w:val="3"/>
        <w:rPr>
          <w:ins w:id="431" w:author="Michael" w:date="2014-11-04T08:10:00Z"/>
          <w:b/>
          <w:i/>
          <w:spacing w:val="-4"/>
          <w:kern w:val="28"/>
        </w:rPr>
      </w:pPr>
      <w:ins w:id="432" w:author="Michael" w:date="2014-11-04T08:10:00Z">
        <w:r>
          <w:rPr>
            <w:b/>
            <w:i/>
            <w:spacing w:val="-4"/>
            <w:kern w:val="28"/>
          </w:rPr>
          <w:t>ITE Air Inlet Dewpoint Temperature [C</w:t>
        </w:r>
        <w:r w:rsidRPr="00D76952">
          <w:rPr>
            <w:b/>
            <w:i/>
            <w:spacing w:val="-4"/>
            <w:kern w:val="28"/>
          </w:rPr>
          <w:t>]</w:t>
        </w:r>
      </w:ins>
    </w:p>
    <w:p w14:paraId="601ECD94" w14:textId="77777777" w:rsidR="00A92ADD" w:rsidRPr="00D76952" w:rsidRDefault="00A92ADD" w:rsidP="00A92ADD">
      <w:pPr>
        <w:spacing w:before="60" w:after="60"/>
        <w:jc w:val="both"/>
        <w:rPr>
          <w:ins w:id="433" w:author="Michael" w:date="2014-11-04T08:10:00Z"/>
        </w:rPr>
      </w:pPr>
      <w:ins w:id="434" w:author="Michael" w:date="2014-11-04T08:10:00Z">
        <w:r>
          <w:t>The dewpoint temperature of the air entering the ITE</w:t>
        </w:r>
        <w:r w:rsidRPr="00D76952">
          <w:t>.</w:t>
        </w:r>
      </w:ins>
    </w:p>
    <w:p w14:paraId="18C18ED8" w14:textId="77777777" w:rsidR="00A92ADD" w:rsidRPr="00D76952" w:rsidRDefault="00A92ADD" w:rsidP="00A92ADD">
      <w:pPr>
        <w:keepNext/>
        <w:keepLines/>
        <w:spacing w:before="120" w:after="120" w:line="240" w:lineRule="atLeast"/>
        <w:outlineLvl w:val="3"/>
        <w:rPr>
          <w:ins w:id="435" w:author="Michael" w:date="2014-11-04T08:10:00Z"/>
          <w:b/>
          <w:i/>
          <w:spacing w:val="-4"/>
          <w:kern w:val="28"/>
        </w:rPr>
      </w:pPr>
      <w:ins w:id="436" w:author="Michael" w:date="2014-11-04T08:10:00Z">
        <w:r>
          <w:rPr>
            <w:b/>
            <w:i/>
            <w:spacing w:val="-4"/>
            <w:kern w:val="28"/>
          </w:rPr>
          <w:t>ITE Air Inlet Relative Humidity [%</w:t>
        </w:r>
        <w:r w:rsidRPr="00D76952">
          <w:rPr>
            <w:b/>
            <w:i/>
            <w:spacing w:val="-4"/>
            <w:kern w:val="28"/>
          </w:rPr>
          <w:t>]</w:t>
        </w:r>
      </w:ins>
    </w:p>
    <w:p w14:paraId="5491B368" w14:textId="77777777" w:rsidR="00A92ADD" w:rsidRPr="00D76952" w:rsidRDefault="00A92ADD" w:rsidP="00A92ADD">
      <w:pPr>
        <w:spacing w:before="60" w:after="60"/>
        <w:jc w:val="both"/>
        <w:rPr>
          <w:ins w:id="437" w:author="Michael" w:date="2014-11-04T08:10:00Z"/>
        </w:rPr>
      </w:pPr>
      <w:ins w:id="438" w:author="Michael" w:date="2014-11-04T08:10:00Z">
        <w:r>
          <w:t>The dewpoint temperature of the air entering the ITE</w:t>
        </w:r>
        <w:r w:rsidRPr="00D76952">
          <w:t>.</w:t>
        </w:r>
      </w:ins>
    </w:p>
    <w:p w14:paraId="749C8CCC" w14:textId="77777777" w:rsidR="00A92ADD" w:rsidRPr="00D76952" w:rsidRDefault="00A92ADD" w:rsidP="00A92ADD">
      <w:pPr>
        <w:keepNext/>
        <w:keepLines/>
        <w:spacing w:before="120" w:after="120" w:line="240" w:lineRule="atLeast"/>
        <w:outlineLvl w:val="3"/>
        <w:rPr>
          <w:ins w:id="439" w:author="Michael" w:date="2014-11-04T08:10:00Z"/>
          <w:b/>
          <w:i/>
          <w:spacing w:val="-4"/>
          <w:kern w:val="28"/>
        </w:rPr>
      </w:pPr>
      <w:ins w:id="440" w:author="Michael" w:date="2014-11-04T08:10:00Z">
        <w:r>
          <w:rPr>
            <w:b/>
            <w:i/>
            <w:spacing w:val="-4"/>
            <w:kern w:val="28"/>
          </w:rPr>
          <w:t>ITE Air Outlet Dry-Bulb Temperature [C</w:t>
        </w:r>
        <w:r w:rsidRPr="00D76952">
          <w:rPr>
            <w:b/>
            <w:i/>
            <w:spacing w:val="-4"/>
            <w:kern w:val="28"/>
          </w:rPr>
          <w:t>]</w:t>
        </w:r>
      </w:ins>
    </w:p>
    <w:p w14:paraId="34D25D27" w14:textId="77777777" w:rsidR="00A92ADD" w:rsidRPr="00D76952" w:rsidRDefault="00A92ADD" w:rsidP="00A92ADD">
      <w:pPr>
        <w:spacing w:before="60" w:after="60"/>
        <w:jc w:val="both"/>
        <w:rPr>
          <w:ins w:id="441" w:author="Michael" w:date="2014-11-04T08:10:00Z"/>
        </w:rPr>
      </w:pPr>
      <w:ins w:id="442" w:author="Michael" w:date="2014-11-04T08:10:00Z">
        <w:r>
          <w:t>The dry-bulb temperature of the air leaving the ITE</w:t>
        </w:r>
        <w:r w:rsidRPr="00D76952">
          <w:t>.</w:t>
        </w:r>
      </w:ins>
    </w:p>
    <w:p w14:paraId="054C8281" w14:textId="77777777" w:rsidR="00A92ADD" w:rsidRPr="007512CF" w:rsidRDefault="00A92ADD" w:rsidP="00A92ADD">
      <w:pPr>
        <w:keepNext/>
        <w:keepLines/>
        <w:spacing w:before="120" w:after="120" w:line="240" w:lineRule="atLeast"/>
        <w:outlineLvl w:val="3"/>
        <w:rPr>
          <w:ins w:id="443" w:author="Michael" w:date="2014-11-04T08:10:00Z"/>
          <w:b/>
          <w:i/>
          <w:spacing w:val="-4"/>
          <w:kern w:val="28"/>
        </w:rPr>
      </w:pPr>
      <w:ins w:id="444" w:author="Michael" w:date="2014-11-04T08:10:00Z">
        <w:r>
          <w:rPr>
            <w:b/>
            <w:i/>
            <w:spacing w:val="-4"/>
            <w:kern w:val="28"/>
          </w:rPr>
          <w:t>Zone ITE Average Supply Heat Index []</w:t>
        </w:r>
      </w:ins>
    </w:p>
    <w:p w14:paraId="63374077" w14:textId="77777777" w:rsidR="00A92ADD" w:rsidRPr="007512CF" w:rsidRDefault="00A92ADD" w:rsidP="00A92ADD">
      <w:pPr>
        <w:keepNext/>
        <w:keepLines/>
        <w:spacing w:before="120" w:after="120" w:line="240" w:lineRule="atLeast"/>
        <w:outlineLvl w:val="3"/>
        <w:rPr>
          <w:ins w:id="445" w:author="Michael" w:date="2014-11-04T08:10:00Z"/>
          <w:b/>
          <w:i/>
          <w:spacing w:val="-4"/>
          <w:kern w:val="28"/>
        </w:rPr>
      </w:pPr>
      <w:ins w:id="446" w:author="Michael" w:date="2014-11-04T08:10:00Z">
        <w:r>
          <w:rPr>
            <w:b/>
            <w:i/>
            <w:spacing w:val="-4"/>
            <w:kern w:val="28"/>
          </w:rPr>
          <w:t>ITE Supply Heat Index []</w:t>
        </w:r>
      </w:ins>
    </w:p>
    <w:p w14:paraId="59B0F882" w14:textId="77777777" w:rsidR="00A92ADD" w:rsidRPr="007512CF" w:rsidRDefault="00A92ADD" w:rsidP="00A92ADD">
      <w:pPr>
        <w:spacing w:before="60" w:after="60"/>
        <w:jc w:val="both"/>
        <w:rPr>
          <w:ins w:id="447" w:author="Michael" w:date="2014-11-04T08:10:00Z"/>
        </w:rPr>
      </w:pPr>
      <w:ins w:id="448" w:author="Michael" w:date="2014-11-04T08:10:00Z">
        <w:r>
          <w:t xml:space="preserve">The supply heat index (SHI) for this equipment. SHI </w:t>
        </w:r>
        <w:r w:rsidRPr="00EC268A">
          <w:t xml:space="preserve">is a dimensionless measure of recirculation of hot air into the cold </w:t>
        </w:r>
        <w:r>
          <w:t xml:space="preserve">air intake of the ITE. SHI = (Tin – Tsupply)/(Tout-Tsupply) where Tin is the dry-bulb temperature of the air entering the ITE, Tout is the dry-bulb </w:t>
        </w:r>
        <w:r>
          <w:lastRenderedPageBreak/>
          <w:t>temperature of the air leaving the ITE, and Tsupply is the dry-bulb temperature at the Supply Air Node. If a Supply Air Node Name is not specified for this object, then this output will not be reported.</w:t>
        </w:r>
      </w:ins>
    </w:p>
    <w:p w14:paraId="753A86EA" w14:textId="77777777" w:rsidR="00A92ADD" w:rsidRPr="00D76952" w:rsidRDefault="00A92ADD" w:rsidP="00A92ADD">
      <w:pPr>
        <w:keepNext/>
        <w:keepLines/>
        <w:spacing w:before="120" w:after="120" w:line="240" w:lineRule="atLeast"/>
        <w:outlineLvl w:val="3"/>
        <w:rPr>
          <w:ins w:id="449" w:author="Michael" w:date="2014-11-04T08:10:00Z"/>
          <w:b/>
          <w:i/>
          <w:spacing w:val="-4"/>
          <w:kern w:val="28"/>
        </w:rPr>
      </w:pPr>
      <w:ins w:id="450" w:author="Michael" w:date="2014-11-04T08:10:00Z">
        <w:r>
          <w:rPr>
            <w:b/>
            <w:i/>
            <w:spacing w:val="-4"/>
            <w:kern w:val="28"/>
          </w:rPr>
          <w:t>Zone ITE Any Air Inlet Operating Range Exceeded Time [hr</w:t>
        </w:r>
        <w:r w:rsidRPr="00D76952">
          <w:rPr>
            <w:b/>
            <w:i/>
            <w:spacing w:val="-4"/>
            <w:kern w:val="28"/>
          </w:rPr>
          <w:t>]</w:t>
        </w:r>
      </w:ins>
    </w:p>
    <w:p w14:paraId="6156AA3A" w14:textId="77777777" w:rsidR="00A92ADD" w:rsidRPr="00D76952" w:rsidRDefault="00A92ADD" w:rsidP="00A92ADD">
      <w:pPr>
        <w:keepNext/>
        <w:keepLines/>
        <w:spacing w:before="120" w:after="120" w:line="240" w:lineRule="atLeast"/>
        <w:outlineLvl w:val="3"/>
        <w:rPr>
          <w:ins w:id="451" w:author="Michael" w:date="2014-11-04T08:10:00Z"/>
          <w:b/>
          <w:i/>
          <w:spacing w:val="-4"/>
          <w:kern w:val="28"/>
        </w:rPr>
      </w:pPr>
      <w:ins w:id="452" w:author="Michael" w:date="2014-11-04T08:10:00Z">
        <w:r>
          <w:rPr>
            <w:b/>
            <w:i/>
            <w:spacing w:val="-4"/>
            <w:kern w:val="28"/>
          </w:rPr>
          <w:t>ITE Air Inlet Operating Range Exceeded Time [hr</w:t>
        </w:r>
        <w:r w:rsidRPr="00D76952">
          <w:rPr>
            <w:b/>
            <w:i/>
            <w:spacing w:val="-4"/>
            <w:kern w:val="28"/>
          </w:rPr>
          <w:t>]</w:t>
        </w:r>
      </w:ins>
    </w:p>
    <w:p w14:paraId="54CD7093" w14:textId="77777777" w:rsidR="00A92ADD" w:rsidRPr="00D76952" w:rsidRDefault="00A92ADD" w:rsidP="00A92ADD">
      <w:pPr>
        <w:spacing w:before="60" w:after="60"/>
        <w:jc w:val="both"/>
        <w:rPr>
          <w:ins w:id="453" w:author="Michael" w:date="2014-11-04T08:10:00Z"/>
        </w:rPr>
      </w:pPr>
      <w:ins w:id="454" w:author="Michael" w:date="2014-11-04T08:10:00Z">
        <w:r>
          <w:t xml:space="preserve">Hours when the dry-bulb and/or dewpoint temperature of the air entering the ITE is outside the range specified by the ITE </w:t>
        </w:r>
        <w:r w:rsidRPr="00D92B33">
          <w:t>Environmental Class</w:t>
        </w:r>
        <w:r>
          <w:t>.</w:t>
        </w:r>
      </w:ins>
    </w:p>
    <w:p w14:paraId="68649AC1" w14:textId="77777777" w:rsidR="00A92ADD" w:rsidRPr="00D76952" w:rsidRDefault="00A92ADD" w:rsidP="00A92ADD">
      <w:pPr>
        <w:keepNext/>
        <w:keepLines/>
        <w:spacing w:before="120" w:after="120" w:line="240" w:lineRule="atLeast"/>
        <w:outlineLvl w:val="3"/>
        <w:rPr>
          <w:ins w:id="455" w:author="Michael" w:date="2014-11-04T08:10:00Z"/>
          <w:b/>
          <w:i/>
          <w:spacing w:val="-4"/>
          <w:kern w:val="28"/>
        </w:rPr>
      </w:pPr>
      <w:ins w:id="456" w:author="Michael" w:date="2014-11-04T08:10:00Z">
        <w:r>
          <w:rPr>
            <w:b/>
            <w:i/>
            <w:spacing w:val="-4"/>
            <w:kern w:val="28"/>
          </w:rPr>
          <w:t>Zone ITE Any Air Inlet Dry-Bulb Temperature Above Operating Range Time [hr]</w:t>
        </w:r>
      </w:ins>
    </w:p>
    <w:p w14:paraId="7691D8C5" w14:textId="77777777" w:rsidR="00A92ADD" w:rsidRPr="00D76952" w:rsidRDefault="00A92ADD" w:rsidP="00A92ADD">
      <w:pPr>
        <w:keepNext/>
        <w:keepLines/>
        <w:spacing w:before="120" w:after="120" w:line="240" w:lineRule="atLeast"/>
        <w:outlineLvl w:val="3"/>
        <w:rPr>
          <w:ins w:id="457" w:author="Michael" w:date="2014-11-04T08:10:00Z"/>
          <w:b/>
          <w:i/>
          <w:spacing w:val="-4"/>
          <w:kern w:val="28"/>
        </w:rPr>
      </w:pPr>
      <w:ins w:id="458" w:author="Michael" w:date="2014-11-04T08:10:00Z">
        <w:r>
          <w:rPr>
            <w:b/>
            <w:i/>
            <w:spacing w:val="-4"/>
            <w:kern w:val="28"/>
          </w:rPr>
          <w:t>ITE Air Inlet Dry-Bulb Temperature Above Operating Range Time [hr]</w:t>
        </w:r>
      </w:ins>
    </w:p>
    <w:p w14:paraId="5435E4AB" w14:textId="77777777" w:rsidR="00A92ADD" w:rsidRPr="00D76952" w:rsidRDefault="00A92ADD" w:rsidP="00A92ADD">
      <w:pPr>
        <w:spacing w:before="60" w:after="60"/>
        <w:jc w:val="both"/>
        <w:rPr>
          <w:ins w:id="459" w:author="Michael" w:date="2014-11-04T08:10:00Z"/>
        </w:rPr>
      </w:pPr>
      <w:ins w:id="460" w:author="Michael" w:date="2014-11-04T08:10:00Z">
        <w:r>
          <w:t xml:space="preserve">Hours when the dry-bulb temperature of the air entering the ITE is above the range specified by the ITE </w:t>
        </w:r>
        <w:r w:rsidRPr="00D92B33">
          <w:t>Environmental Class</w:t>
        </w:r>
        <w:r>
          <w:t>.</w:t>
        </w:r>
      </w:ins>
    </w:p>
    <w:p w14:paraId="32924B90" w14:textId="77777777" w:rsidR="00A92ADD" w:rsidRPr="00D76952" w:rsidRDefault="00A92ADD" w:rsidP="00A92ADD">
      <w:pPr>
        <w:keepNext/>
        <w:keepLines/>
        <w:spacing w:before="120" w:after="120" w:line="240" w:lineRule="atLeast"/>
        <w:outlineLvl w:val="3"/>
        <w:rPr>
          <w:ins w:id="461" w:author="Michael" w:date="2014-11-04T08:10:00Z"/>
          <w:b/>
          <w:i/>
          <w:spacing w:val="-4"/>
          <w:kern w:val="28"/>
        </w:rPr>
      </w:pPr>
      <w:ins w:id="462" w:author="Michael" w:date="2014-11-04T08:10:00Z">
        <w:r>
          <w:rPr>
            <w:b/>
            <w:i/>
            <w:spacing w:val="-4"/>
            <w:kern w:val="28"/>
          </w:rPr>
          <w:t>ITE Air Inlet Dry-Bulb Temperature Difference Above Operating Range [deltaC]</w:t>
        </w:r>
      </w:ins>
    </w:p>
    <w:p w14:paraId="3169AC2E" w14:textId="77777777" w:rsidR="00A92ADD" w:rsidRPr="00D76952" w:rsidRDefault="00A92ADD" w:rsidP="00A92ADD">
      <w:pPr>
        <w:spacing w:before="60" w:after="60"/>
        <w:jc w:val="both"/>
        <w:rPr>
          <w:ins w:id="463" w:author="Michael" w:date="2014-11-04T08:10:00Z"/>
        </w:rPr>
      </w:pPr>
      <w:ins w:id="464" w:author="Michael" w:date="2014-11-04T08:10:00Z">
        <w:r>
          <w:t xml:space="preserve">The temperature difference (in degrees DeltaC) between the air inlet dry-bulb temperature and the maximum allowable dry-bulb temperature specified by the ITE Environmental Class. Only positive values are reported. When the dry-bulb temperature of the air entering the ITE is below the maximum specified by the ITE </w:t>
        </w:r>
        <w:r w:rsidRPr="00D92B33">
          <w:t>Environmental Class</w:t>
        </w:r>
        <w:r>
          <w:t>, this output will be zero.</w:t>
        </w:r>
      </w:ins>
    </w:p>
    <w:p w14:paraId="3DFF2486" w14:textId="77777777" w:rsidR="00A92ADD" w:rsidRPr="00D76952" w:rsidRDefault="00A92ADD" w:rsidP="00A92ADD">
      <w:pPr>
        <w:keepNext/>
        <w:keepLines/>
        <w:spacing w:before="120" w:after="120" w:line="240" w:lineRule="atLeast"/>
        <w:outlineLvl w:val="3"/>
        <w:rPr>
          <w:ins w:id="465" w:author="Michael" w:date="2014-11-04T08:10:00Z"/>
          <w:b/>
          <w:i/>
          <w:spacing w:val="-4"/>
          <w:kern w:val="28"/>
        </w:rPr>
      </w:pPr>
      <w:ins w:id="466" w:author="Michael" w:date="2014-11-04T08:10:00Z">
        <w:r>
          <w:rPr>
            <w:b/>
            <w:i/>
            <w:spacing w:val="-4"/>
            <w:kern w:val="28"/>
          </w:rPr>
          <w:t>Zone ITE Any Air Inlet Dry-Bulb Temperature Below Operating Range Time [hr]</w:t>
        </w:r>
      </w:ins>
    </w:p>
    <w:p w14:paraId="0028EAEC" w14:textId="77777777" w:rsidR="00A92ADD" w:rsidRPr="00D76952" w:rsidRDefault="00A92ADD" w:rsidP="00A92ADD">
      <w:pPr>
        <w:keepNext/>
        <w:keepLines/>
        <w:spacing w:before="120" w:after="120" w:line="240" w:lineRule="atLeast"/>
        <w:outlineLvl w:val="3"/>
        <w:rPr>
          <w:ins w:id="467" w:author="Michael" w:date="2014-11-04T08:10:00Z"/>
          <w:b/>
          <w:i/>
          <w:spacing w:val="-4"/>
          <w:kern w:val="28"/>
        </w:rPr>
      </w:pPr>
      <w:ins w:id="468" w:author="Michael" w:date="2014-11-04T08:10:00Z">
        <w:r>
          <w:rPr>
            <w:b/>
            <w:i/>
            <w:spacing w:val="-4"/>
            <w:kern w:val="28"/>
          </w:rPr>
          <w:t>ITE Air Inlet Dry-Bulb Temperature Below Operating Range Time [hr]</w:t>
        </w:r>
      </w:ins>
    </w:p>
    <w:p w14:paraId="3CC902BA" w14:textId="77777777" w:rsidR="00A92ADD" w:rsidRPr="00D76952" w:rsidRDefault="00A92ADD" w:rsidP="00A92ADD">
      <w:pPr>
        <w:spacing w:before="60" w:after="60"/>
        <w:jc w:val="both"/>
        <w:rPr>
          <w:ins w:id="469" w:author="Michael" w:date="2014-11-04T08:10:00Z"/>
        </w:rPr>
      </w:pPr>
      <w:ins w:id="470" w:author="Michael" w:date="2014-11-04T08:10:00Z">
        <w:r>
          <w:t xml:space="preserve">Hours when the dry-bulb temperature of the air entering the ITE is above the range specified by the ITE </w:t>
        </w:r>
        <w:r w:rsidRPr="00D92B33">
          <w:t>Environmental Class</w:t>
        </w:r>
        <w:r>
          <w:t>.</w:t>
        </w:r>
      </w:ins>
    </w:p>
    <w:p w14:paraId="067A6CBF" w14:textId="77777777" w:rsidR="00A92ADD" w:rsidRPr="00D76952" w:rsidRDefault="00A92ADD" w:rsidP="00A92ADD">
      <w:pPr>
        <w:keepNext/>
        <w:keepLines/>
        <w:spacing w:before="120" w:after="120" w:line="240" w:lineRule="atLeast"/>
        <w:outlineLvl w:val="3"/>
        <w:rPr>
          <w:ins w:id="471" w:author="Michael" w:date="2014-11-04T08:10:00Z"/>
          <w:b/>
          <w:i/>
          <w:spacing w:val="-4"/>
          <w:kern w:val="28"/>
        </w:rPr>
      </w:pPr>
      <w:ins w:id="472" w:author="Michael" w:date="2014-11-04T08:10:00Z">
        <w:r>
          <w:rPr>
            <w:b/>
            <w:i/>
            <w:spacing w:val="-4"/>
            <w:kern w:val="28"/>
          </w:rPr>
          <w:t>ITE Air Inlet Dry-Bulb Temperature Difference Below Operating Range [deltaC]</w:t>
        </w:r>
      </w:ins>
    </w:p>
    <w:p w14:paraId="21AA8EB7" w14:textId="77777777" w:rsidR="00A92ADD" w:rsidRPr="00D76952" w:rsidRDefault="00A92ADD" w:rsidP="00A92ADD">
      <w:pPr>
        <w:spacing w:before="60" w:after="60"/>
        <w:jc w:val="both"/>
        <w:rPr>
          <w:ins w:id="473" w:author="Michael" w:date="2014-11-04T08:10:00Z"/>
        </w:rPr>
      </w:pPr>
      <w:ins w:id="474" w:author="Michael" w:date="2014-11-04T08:10:00Z">
        <w:r>
          <w:t xml:space="preserve">The temperature difference (in degrees DeltaC) between the air inlet dry-bulb temperature and the minimum allowable dry-bulb temperature specified by the ITE Environmental Class. Only negative values are reported. When the dry-bulb temperature of the air entering the ITE is above the minimum specified by the ITE </w:t>
        </w:r>
        <w:r w:rsidRPr="00D92B33">
          <w:t>Environmental Class</w:t>
        </w:r>
        <w:r>
          <w:t>, this output will be zero.</w:t>
        </w:r>
      </w:ins>
    </w:p>
    <w:p w14:paraId="2731C638" w14:textId="77777777" w:rsidR="00A92ADD" w:rsidRPr="00D76952" w:rsidRDefault="00A92ADD" w:rsidP="00A92ADD">
      <w:pPr>
        <w:keepNext/>
        <w:keepLines/>
        <w:spacing w:before="120" w:after="120" w:line="240" w:lineRule="atLeast"/>
        <w:outlineLvl w:val="3"/>
        <w:rPr>
          <w:ins w:id="475" w:author="Michael" w:date="2014-11-04T08:10:00Z"/>
          <w:b/>
          <w:i/>
          <w:spacing w:val="-4"/>
          <w:kern w:val="28"/>
        </w:rPr>
      </w:pPr>
      <w:ins w:id="476" w:author="Michael" w:date="2014-11-04T08:10:00Z">
        <w:r>
          <w:rPr>
            <w:b/>
            <w:i/>
            <w:spacing w:val="-4"/>
            <w:kern w:val="28"/>
          </w:rPr>
          <w:t>Zone ITE Any Air Inlet Dewpoint Temperature Above Operating Range Time [hr]</w:t>
        </w:r>
      </w:ins>
    </w:p>
    <w:p w14:paraId="3B8E0D9D" w14:textId="77777777" w:rsidR="00A92ADD" w:rsidRPr="00D76952" w:rsidRDefault="00A92ADD" w:rsidP="00A92ADD">
      <w:pPr>
        <w:keepNext/>
        <w:keepLines/>
        <w:spacing w:before="120" w:after="120" w:line="240" w:lineRule="atLeast"/>
        <w:outlineLvl w:val="3"/>
        <w:rPr>
          <w:ins w:id="477" w:author="Michael" w:date="2014-11-04T08:10:00Z"/>
          <w:b/>
          <w:i/>
          <w:spacing w:val="-4"/>
          <w:kern w:val="28"/>
        </w:rPr>
      </w:pPr>
      <w:ins w:id="478" w:author="Michael" w:date="2014-11-04T08:10:00Z">
        <w:r>
          <w:rPr>
            <w:b/>
            <w:i/>
            <w:spacing w:val="-4"/>
            <w:kern w:val="28"/>
          </w:rPr>
          <w:t>ITE Air Inlet Dewpoint Temperature Above Operating Range Time [hr]</w:t>
        </w:r>
      </w:ins>
    </w:p>
    <w:p w14:paraId="53AD0D83" w14:textId="77777777" w:rsidR="00A92ADD" w:rsidRPr="00D76952" w:rsidRDefault="00A92ADD" w:rsidP="00A92ADD">
      <w:pPr>
        <w:spacing w:before="60" w:after="60"/>
        <w:jc w:val="both"/>
        <w:rPr>
          <w:ins w:id="479" w:author="Michael" w:date="2014-11-04T08:10:00Z"/>
        </w:rPr>
      </w:pPr>
      <w:ins w:id="480" w:author="Michael" w:date="2014-11-04T08:10:00Z">
        <w:r>
          <w:t xml:space="preserve">Hours when the dewpoint temperature of the air entering the ITE is above the range specified by the ITE </w:t>
        </w:r>
        <w:r w:rsidRPr="00D92B33">
          <w:t>Environmental Class</w:t>
        </w:r>
        <w:r>
          <w:t>.</w:t>
        </w:r>
      </w:ins>
    </w:p>
    <w:p w14:paraId="30EC2D63" w14:textId="77777777" w:rsidR="00A92ADD" w:rsidRPr="00D76952" w:rsidRDefault="00A92ADD" w:rsidP="00A92ADD">
      <w:pPr>
        <w:keepNext/>
        <w:keepLines/>
        <w:spacing w:before="120" w:after="120" w:line="240" w:lineRule="atLeast"/>
        <w:outlineLvl w:val="3"/>
        <w:rPr>
          <w:ins w:id="481" w:author="Michael" w:date="2014-11-04T08:10:00Z"/>
          <w:b/>
          <w:i/>
          <w:spacing w:val="-4"/>
          <w:kern w:val="28"/>
        </w:rPr>
      </w:pPr>
      <w:ins w:id="482" w:author="Michael" w:date="2014-11-04T08:10:00Z">
        <w:r>
          <w:rPr>
            <w:b/>
            <w:i/>
            <w:spacing w:val="-4"/>
            <w:kern w:val="28"/>
          </w:rPr>
          <w:t>ITE Air Inlet Dewpoint Temperature Difference Above Operating Range [deltaC]</w:t>
        </w:r>
      </w:ins>
    </w:p>
    <w:p w14:paraId="6F95FDC9" w14:textId="77777777" w:rsidR="00A92ADD" w:rsidRPr="00D76952" w:rsidRDefault="00A92ADD" w:rsidP="00A92ADD">
      <w:pPr>
        <w:spacing w:before="60" w:after="60"/>
        <w:jc w:val="both"/>
        <w:rPr>
          <w:ins w:id="483" w:author="Michael" w:date="2014-11-04T08:10:00Z"/>
        </w:rPr>
      </w:pPr>
      <w:ins w:id="484" w:author="Michael" w:date="2014-11-04T08:10:00Z">
        <w:r>
          <w:t xml:space="preserve">The temperature difference (in degrees DeltaC) between the air inlet dewpoint temperature and the maximum allowable dewpoint temperature specified by the ITE Envionmental Class. Only positive values are reported. When the dewpoint temperature of the air entering the ITE is below the maximum specified by the ITE </w:t>
        </w:r>
        <w:r w:rsidRPr="00D92B33">
          <w:t>Environmental Class</w:t>
        </w:r>
        <w:r>
          <w:t>, this output will be zero.</w:t>
        </w:r>
      </w:ins>
    </w:p>
    <w:p w14:paraId="68360B84" w14:textId="77777777" w:rsidR="00A92ADD" w:rsidRPr="00D76952" w:rsidRDefault="00A92ADD" w:rsidP="00A92ADD">
      <w:pPr>
        <w:keepNext/>
        <w:keepLines/>
        <w:spacing w:before="120" w:after="120" w:line="240" w:lineRule="atLeast"/>
        <w:outlineLvl w:val="3"/>
        <w:rPr>
          <w:ins w:id="485" w:author="Michael" w:date="2014-11-04T08:10:00Z"/>
          <w:b/>
          <w:i/>
          <w:spacing w:val="-4"/>
          <w:kern w:val="28"/>
        </w:rPr>
      </w:pPr>
      <w:ins w:id="486" w:author="Michael" w:date="2014-11-04T08:10:00Z">
        <w:r>
          <w:rPr>
            <w:b/>
            <w:i/>
            <w:spacing w:val="-4"/>
            <w:kern w:val="28"/>
          </w:rPr>
          <w:t>Zone ITE Any Air Inlet Dewpoint Temperature Below Operating Range Time [hr]</w:t>
        </w:r>
      </w:ins>
    </w:p>
    <w:p w14:paraId="7C64BEC3" w14:textId="77777777" w:rsidR="00A92ADD" w:rsidRPr="00D76952" w:rsidRDefault="00A92ADD" w:rsidP="00A92ADD">
      <w:pPr>
        <w:keepNext/>
        <w:keepLines/>
        <w:spacing w:before="120" w:after="120" w:line="240" w:lineRule="atLeast"/>
        <w:outlineLvl w:val="3"/>
        <w:rPr>
          <w:ins w:id="487" w:author="Michael" w:date="2014-11-04T08:10:00Z"/>
          <w:b/>
          <w:i/>
          <w:spacing w:val="-4"/>
          <w:kern w:val="28"/>
        </w:rPr>
      </w:pPr>
      <w:ins w:id="488" w:author="Michael" w:date="2014-11-04T08:10:00Z">
        <w:r>
          <w:rPr>
            <w:b/>
            <w:i/>
            <w:spacing w:val="-4"/>
            <w:kern w:val="28"/>
          </w:rPr>
          <w:t>ITE Air Inlet Dewpoint Temperature Below Operating Range Time [hr]</w:t>
        </w:r>
      </w:ins>
    </w:p>
    <w:p w14:paraId="3FF729B0" w14:textId="77777777" w:rsidR="00A92ADD" w:rsidRPr="00D76952" w:rsidRDefault="00A92ADD" w:rsidP="00A92ADD">
      <w:pPr>
        <w:spacing w:before="60" w:after="60"/>
        <w:jc w:val="both"/>
        <w:rPr>
          <w:ins w:id="489" w:author="Michael" w:date="2014-11-04T08:10:00Z"/>
        </w:rPr>
      </w:pPr>
      <w:ins w:id="490" w:author="Michael" w:date="2014-11-04T08:10:00Z">
        <w:r>
          <w:t xml:space="preserve">Hours when the dewpoint temperature of the air entering the ITE is above the range specified by the ITE </w:t>
        </w:r>
        <w:r w:rsidRPr="00D92B33">
          <w:t>Environmental Class</w:t>
        </w:r>
        <w:r>
          <w:t>.</w:t>
        </w:r>
      </w:ins>
    </w:p>
    <w:p w14:paraId="08071FAE" w14:textId="77777777" w:rsidR="00A92ADD" w:rsidRPr="00D76952" w:rsidRDefault="00A92ADD" w:rsidP="00A92ADD">
      <w:pPr>
        <w:keepNext/>
        <w:keepLines/>
        <w:spacing w:before="120" w:after="120" w:line="240" w:lineRule="atLeast"/>
        <w:outlineLvl w:val="3"/>
        <w:rPr>
          <w:ins w:id="491" w:author="Michael" w:date="2014-11-04T08:10:00Z"/>
          <w:b/>
          <w:i/>
          <w:spacing w:val="-4"/>
          <w:kern w:val="28"/>
        </w:rPr>
      </w:pPr>
      <w:ins w:id="492" w:author="Michael" w:date="2014-11-04T08:10:00Z">
        <w:r>
          <w:rPr>
            <w:b/>
            <w:i/>
            <w:spacing w:val="-4"/>
            <w:kern w:val="28"/>
          </w:rPr>
          <w:t>ITE Air Inlet Dewpoint Temperature Difference Below Operating Range [deltaC]</w:t>
        </w:r>
      </w:ins>
    </w:p>
    <w:p w14:paraId="1457086A" w14:textId="77777777" w:rsidR="00A92ADD" w:rsidRPr="00D76952" w:rsidRDefault="00A92ADD" w:rsidP="00A92ADD">
      <w:pPr>
        <w:spacing w:before="60" w:after="60"/>
        <w:jc w:val="both"/>
        <w:rPr>
          <w:ins w:id="493" w:author="Michael" w:date="2014-11-04T08:10:00Z"/>
        </w:rPr>
      </w:pPr>
      <w:ins w:id="494" w:author="Michael" w:date="2014-11-04T08:10:00Z">
        <w:r>
          <w:t xml:space="preserve">The temperature difference (in degrees DeltaC) between the air inlet dewpoint temperature and the minimum allowable dewpoint temperature specified by the ITE Envionmental Class. Only negative values are reported. When the dewpoint temperature of the air entering the ITE is above the minimum specified by the ITE </w:t>
        </w:r>
        <w:r w:rsidRPr="00D92B33">
          <w:t>Environmental Class</w:t>
        </w:r>
        <w:r>
          <w:t>, this output will be zero.</w:t>
        </w:r>
      </w:ins>
    </w:p>
    <w:p w14:paraId="69EA98CE" w14:textId="77777777" w:rsidR="00A92ADD" w:rsidRPr="00D76952" w:rsidRDefault="00A92ADD" w:rsidP="00A92ADD">
      <w:pPr>
        <w:keepNext/>
        <w:keepLines/>
        <w:spacing w:before="120" w:after="120" w:line="240" w:lineRule="atLeast"/>
        <w:outlineLvl w:val="3"/>
        <w:rPr>
          <w:ins w:id="495" w:author="Michael" w:date="2014-11-04T08:10:00Z"/>
          <w:b/>
          <w:i/>
          <w:spacing w:val="-4"/>
          <w:kern w:val="28"/>
        </w:rPr>
      </w:pPr>
      <w:ins w:id="496" w:author="Michael" w:date="2014-11-04T08:10:00Z">
        <w:r>
          <w:rPr>
            <w:b/>
            <w:i/>
            <w:spacing w:val="-4"/>
            <w:kern w:val="28"/>
          </w:rPr>
          <w:lastRenderedPageBreak/>
          <w:t>Zone ITE Any Air Inlet Relative Humidity Above Operating Range Time [hr]</w:t>
        </w:r>
      </w:ins>
    </w:p>
    <w:p w14:paraId="67F50FEB" w14:textId="77777777" w:rsidR="00A92ADD" w:rsidRPr="00D76952" w:rsidRDefault="00A92ADD" w:rsidP="00A92ADD">
      <w:pPr>
        <w:keepNext/>
        <w:keepLines/>
        <w:spacing w:before="120" w:after="120" w:line="240" w:lineRule="atLeast"/>
        <w:outlineLvl w:val="3"/>
        <w:rPr>
          <w:ins w:id="497" w:author="Michael" w:date="2014-11-04T08:10:00Z"/>
          <w:b/>
          <w:i/>
          <w:spacing w:val="-4"/>
          <w:kern w:val="28"/>
        </w:rPr>
      </w:pPr>
      <w:ins w:id="498" w:author="Michael" w:date="2014-11-04T08:10:00Z">
        <w:r>
          <w:rPr>
            <w:b/>
            <w:i/>
            <w:spacing w:val="-4"/>
            <w:kern w:val="28"/>
          </w:rPr>
          <w:t>ITE Air Inlet Relative Humidity Above Operating Range Time [hr]</w:t>
        </w:r>
      </w:ins>
    </w:p>
    <w:p w14:paraId="3F709897" w14:textId="77777777" w:rsidR="00A92ADD" w:rsidRPr="00D76952" w:rsidRDefault="00A92ADD" w:rsidP="00A92ADD">
      <w:pPr>
        <w:spacing w:before="60" w:after="60"/>
        <w:jc w:val="both"/>
        <w:rPr>
          <w:ins w:id="499" w:author="Michael" w:date="2014-11-04T08:10:00Z"/>
        </w:rPr>
      </w:pPr>
      <w:ins w:id="500" w:author="Michael" w:date="2014-11-04T08:10:00Z">
        <w:r>
          <w:t xml:space="preserve">Hours when the relative humidity of the air entering the ITE is above the range specified by the ITE </w:t>
        </w:r>
        <w:r w:rsidRPr="00D92B33">
          <w:t>Environmental Class</w:t>
        </w:r>
        <w:r>
          <w:t>.</w:t>
        </w:r>
      </w:ins>
    </w:p>
    <w:p w14:paraId="5D9ABA1C" w14:textId="77777777" w:rsidR="00A92ADD" w:rsidRPr="00D76952" w:rsidRDefault="00A92ADD" w:rsidP="00A92ADD">
      <w:pPr>
        <w:keepNext/>
        <w:keepLines/>
        <w:spacing w:before="120" w:after="120" w:line="240" w:lineRule="atLeast"/>
        <w:outlineLvl w:val="3"/>
        <w:rPr>
          <w:ins w:id="501" w:author="Michael" w:date="2014-11-04T08:10:00Z"/>
          <w:b/>
          <w:i/>
          <w:spacing w:val="-4"/>
          <w:kern w:val="28"/>
        </w:rPr>
      </w:pPr>
      <w:ins w:id="502" w:author="Michael" w:date="2014-11-04T08:10:00Z">
        <w:r>
          <w:rPr>
            <w:b/>
            <w:i/>
            <w:spacing w:val="-4"/>
            <w:kern w:val="28"/>
          </w:rPr>
          <w:t>ITE Air Inlet Relative Humidity Difference Above Operating Range [%]</w:t>
        </w:r>
      </w:ins>
    </w:p>
    <w:p w14:paraId="13E2BB89" w14:textId="77777777" w:rsidR="00A92ADD" w:rsidRPr="00D76952" w:rsidRDefault="00A92ADD" w:rsidP="00A92ADD">
      <w:pPr>
        <w:spacing w:before="60" w:after="60"/>
        <w:jc w:val="both"/>
        <w:rPr>
          <w:ins w:id="503" w:author="Michael" w:date="2014-11-04T08:10:00Z"/>
        </w:rPr>
      </w:pPr>
      <w:ins w:id="504" w:author="Michael" w:date="2014-11-04T08:10:00Z">
        <w:r>
          <w:t xml:space="preserve">The temperature difference (in degrees DeltaC) between the air inlet relative humidity and the maximum allowable relative humidity specified by the ITE Envionmental Class. Only positive values are reported. When the relative humidity of the air entering the ITE is below the maximum specified by the ITE </w:t>
        </w:r>
        <w:r w:rsidRPr="00D92B33">
          <w:t>Environmental Class</w:t>
        </w:r>
        <w:r>
          <w:t>, this output will be zero.</w:t>
        </w:r>
      </w:ins>
    </w:p>
    <w:p w14:paraId="7C4137CE" w14:textId="77777777" w:rsidR="00A92ADD" w:rsidRPr="00D76952" w:rsidRDefault="00A92ADD" w:rsidP="00A92ADD">
      <w:pPr>
        <w:keepNext/>
        <w:keepLines/>
        <w:spacing w:before="120" w:after="120" w:line="240" w:lineRule="atLeast"/>
        <w:outlineLvl w:val="3"/>
        <w:rPr>
          <w:ins w:id="505" w:author="Michael" w:date="2014-11-04T08:10:00Z"/>
          <w:b/>
          <w:i/>
          <w:spacing w:val="-4"/>
          <w:kern w:val="28"/>
        </w:rPr>
      </w:pPr>
      <w:ins w:id="506" w:author="Michael" w:date="2014-11-04T08:10:00Z">
        <w:r>
          <w:rPr>
            <w:b/>
            <w:i/>
            <w:spacing w:val="-4"/>
            <w:kern w:val="28"/>
          </w:rPr>
          <w:t>Zone ITE Any Air Inlet Relative Humidity Below Operating Range Time [hr]</w:t>
        </w:r>
      </w:ins>
    </w:p>
    <w:p w14:paraId="6D06CD26" w14:textId="77777777" w:rsidR="00A92ADD" w:rsidRPr="00D76952" w:rsidRDefault="00A92ADD" w:rsidP="00A92ADD">
      <w:pPr>
        <w:keepNext/>
        <w:keepLines/>
        <w:spacing w:before="120" w:after="120" w:line="240" w:lineRule="atLeast"/>
        <w:outlineLvl w:val="3"/>
        <w:rPr>
          <w:ins w:id="507" w:author="Michael" w:date="2014-11-04T08:10:00Z"/>
          <w:b/>
          <w:i/>
          <w:spacing w:val="-4"/>
          <w:kern w:val="28"/>
        </w:rPr>
      </w:pPr>
      <w:ins w:id="508" w:author="Michael" w:date="2014-11-04T08:10:00Z">
        <w:r>
          <w:rPr>
            <w:b/>
            <w:i/>
            <w:spacing w:val="-4"/>
            <w:kern w:val="28"/>
          </w:rPr>
          <w:t>ITE Air Inlet Relative Humidity Below Operating Range Time [hr]</w:t>
        </w:r>
      </w:ins>
    </w:p>
    <w:p w14:paraId="38F919A0" w14:textId="77777777" w:rsidR="00A92ADD" w:rsidRPr="00D76952" w:rsidRDefault="00A92ADD" w:rsidP="00A92ADD">
      <w:pPr>
        <w:spacing w:before="60" w:after="60"/>
        <w:jc w:val="both"/>
        <w:rPr>
          <w:ins w:id="509" w:author="Michael" w:date="2014-11-04T08:10:00Z"/>
        </w:rPr>
      </w:pPr>
      <w:ins w:id="510" w:author="Michael" w:date="2014-11-04T08:10:00Z">
        <w:r>
          <w:t xml:space="preserve">Hours when the relative humidity of the air entering the ITE is above the range specified by the ITE </w:t>
        </w:r>
        <w:r w:rsidRPr="00D92B33">
          <w:t>Environmental Class</w:t>
        </w:r>
        <w:r>
          <w:t>.</w:t>
        </w:r>
      </w:ins>
    </w:p>
    <w:p w14:paraId="4758DB7A" w14:textId="77777777" w:rsidR="00A92ADD" w:rsidRPr="00D76952" w:rsidRDefault="00A92ADD" w:rsidP="00A92ADD">
      <w:pPr>
        <w:keepNext/>
        <w:keepLines/>
        <w:spacing w:before="120" w:after="120" w:line="240" w:lineRule="atLeast"/>
        <w:outlineLvl w:val="3"/>
        <w:rPr>
          <w:ins w:id="511" w:author="Michael" w:date="2014-11-04T08:10:00Z"/>
          <w:b/>
          <w:i/>
          <w:spacing w:val="-4"/>
          <w:kern w:val="28"/>
        </w:rPr>
      </w:pPr>
      <w:ins w:id="512" w:author="Michael" w:date="2014-11-04T08:10:00Z">
        <w:r>
          <w:rPr>
            <w:b/>
            <w:i/>
            <w:spacing w:val="-4"/>
            <w:kern w:val="28"/>
          </w:rPr>
          <w:t>ITE Air Inlet Relative Humidity Difference Below Operating Range [%]</w:t>
        </w:r>
      </w:ins>
    </w:p>
    <w:p w14:paraId="36E8B4AF" w14:textId="77777777" w:rsidR="00A92ADD" w:rsidRPr="00D76952" w:rsidRDefault="00A92ADD" w:rsidP="00A92ADD">
      <w:pPr>
        <w:spacing w:before="60" w:after="60"/>
        <w:jc w:val="both"/>
        <w:rPr>
          <w:ins w:id="513" w:author="Michael" w:date="2014-11-04T08:10:00Z"/>
        </w:rPr>
      </w:pPr>
      <w:ins w:id="514" w:author="Michael" w:date="2014-11-04T08:10:00Z">
        <w:r>
          <w:t xml:space="preserve">The temperature difference (in degrees DeltaC) between the air inlet relative humidity and the minimum allowable relative humidity specified by the ITE Envionmental Class. Only negative values are reported. When the relative humidity of the air entering the ITE is above the minimum specified by the ITE </w:t>
        </w:r>
        <w:r w:rsidRPr="00D92B33">
          <w:t>Environmental Class</w:t>
        </w:r>
        <w:r>
          <w:t>, this output will be zero.</w:t>
        </w:r>
      </w:ins>
    </w:p>
    <w:p w14:paraId="0F8FBA1C" w14:textId="77777777" w:rsidR="00A23280" w:rsidRDefault="00A23280" w:rsidP="00A23280">
      <w:pPr>
        <w:pStyle w:val="Heading3"/>
      </w:pPr>
      <w:r>
        <w:t>ZoneContaminantSourceAndSink:CarbonDioxide</w:t>
      </w:r>
      <w:bookmarkEnd w:id="23"/>
      <w:bookmarkEnd w:id="29"/>
    </w:p>
    <w:p w14:paraId="17E38E47" w14:textId="77777777" w:rsidR="00A23280" w:rsidRDefault="00A23280" w:rsidP="00A23280">
      <w:pPr>
        <w:pStyle w:val="BodyText"/>
      </w:pPr>
      <w:r>
        <w:t>The ZoneContaminantSourceAndSink:CarbonDioxide object allows users to input carbon dioxide sources or sinks in a zone. Note that carbon dioxide generation within a zone can also be specified using People and GasEquipment objects. Multiple ZoneContaminantSourceAndSink:CarbonDioxide  objects can be specified for the same zone.</w:t>
      </w:r>
    </w:p>
    <w:p w14:paraId="0FD605EC" w14:textId="77777777" w:rsidR="00A23280" w:rsidRDefault="00A23280" w:rsidP="00A23280">
      <w:pPr>
        <w:pStyle w:val="Heading4"/>
      </w:pPr>
      <w:r>
        <w:t>Field: Name</w:t>
      </w:r>
    </w:p>
    <w:p w14:paraId="20ADF731" w14:textId="77777777" w:rsidR="00A23280" w:rsidRDefault="00A23280" w:rsidP="00A23280">
      <w:pPr>
        <w:pStyle w:val="BodyText"/>
      </w:pPr>
      <w:r w:rsidRPr="00AD4E51">
        <w:t xml:space="preserve">The name of the </w:t>
      </w:r>
      <w:r>
        <w:t>ZoneContaminantSourceAndSink:CarbonDioxide</w:t>
      </w:r>
      <w:r w:rsidRPr="00AD4E51">
        <w:t xml:space="preserve"> object.</w:t>
      </w:r>
      <w:r>
        <w:t xml:space="preserve"> The name for each ZoneContaminantSourceAndSink:CarbonDioxide object must be unique.</w:t>
      </w:r>
    </w:p>
    <w:p w14:paraId="4CF0DF14" w14:textId="77777777" w:rsidR="00A23280" w:rsidRDefault="00A23280" w:rsidP="00A23280">
      <w:pPr>
        <w:pStyle w:val="Heading4"/>
      </w:pPr>
      <w:r>
        <w:t>Field: Zone Name</w:t>
      </w:r>
    </w:p>
    <w:p w14:paraId="4FAAD8A8" w14:textId="77777777" w:rsidR="00A23280" w:rsidRDefault="00A23280" w:rsidP="00A23280">
      <w:pPr>
        <w:pStyle w:val="BodyText"/>
      </w:pPr>
      <w:r>
        <w:t xml:space="preserve">This field is the name of the zone (ref: </w:t>
      </w:r>
      <w:r w:rsidR="00274FC8">
        <w:fldChar w:fldCharType="begin"/>
      </w:r>
      <w:r w:rsidR="00274FC8">
        <w:instrText xml:space="preserve"> REF _Ref67287380 \h  \* MERGEFORMAT </w:instrText>
      </w:r>
      <w:r w:rsidR="00274FC8">
        <w:fldChar w:fldCharType="separate"/>
      </w:r>
      <w:r w:rsidR="00D150BF" w:rsidRPr="00D150BF">
        <w:rPr>
          <w:b/>
          <w:bCs/>
        </w:rPr>
        <w:t>Zone</w:t>
      </w:r>
      <w:r w:rsidR="00274FC8">
        <w:fldChar w:fldCharType="end"/>
      </w:r>
      <w:r>
        <w:t>) and links a particular ZoneContaminantSourceAndSink:CarbonDioxide object to a thermal zone in the building.</w:t>
      </w:r>
    </w:p>
    <w:p w14:paraId="68468F6D" w14:textId="77777777" w:rsidR="00A23280" w:rsidRDefault="00A23280" w:rsidP="00A23280">
      <w:pPr>
        <w:pStyle w:val="Heading4"/>
      </w:pPr>
      <w:r>
        <w:t xml:space="preserve">Field: </w:t>
      </w:r>
      <w:r w:rsidRPr="001A5947">
        <w:t xml:space="preserve">Design </w:t>
      </w:r>
      <w:r>
        <w:t xml:space="preserve">Generation </w:t>
      </w:r>
      <w:r w:rsidRPr="001A5947">
        <w:t>Rate</w:t>
      </w:r>
    </w:p>
    <w:p w14:paraId="75F94619" w14:textId="77777777" w:rsidR="00A23280" w:rsidRDefault="00A23280" w:rsidP="00A23280">
      <w:pPr>
        <w:pStyle w:val="BodyText"/>
      </w:pPr>
      <w:r>
        <w:t>This field denotes the design carbon dioxide generation rate (m</w:t>
      </w:r>
      <w:r>
        <w:rPr>
          <w:vertAlign w:val="superscript"/>
        </w:rPr>
        <w:t>3</w:t>
      </w:r>
      <w:r>
        <w:t>/s). The design value is modified by the schedule fraction (see Field: Schedule Name). The resulting volumetric generation rate is converted to mass generation rate using the current zone indoor air density at each time step. The rate can be either positive or negative. A positive value represents a source rate (CO</w:t>
      </w:r>
      <w:r w:rsidRPr="00796DB8">
        <w:rPr>
          <w:vertAlign w:val="subscript"/>
        </w:rPr>
        <w:t>2</w:t>
      </w:r>
      <w:r>
        <w:t xml:space="preserve"> addition to the zone air) and a negative value represents a sink rate (CO</w:t>
      </w:r>
      <w:r w:rsidRPr="00796DB8">
        <w:rPr>
          <w:vertAlign w:val="subscript"/>
        </w:rPr>
        <w:t>2</w:t>
      </w:r>
      <w:r>
        <w:t xml:space="preserve"> removal from the zone air). </w:t>
      </w:r>
    </w:p>
    <w:p w14:paraId="770336CC" w14:textId="77777777" w:rsidR="00A23280" w:rsidRDefault="00A23280" w:rsidP="00A23280">
      <w:pPr>
        <w:pStyle w:val="Heading4"/>
      </w:pPr>
      <w:r>
        <w:t>Field: Schedule Name</w:t>
      </w:r>
    </w:p>
    <w:p w14:paraId="515A2AEB" w14:textId="77777777" w:rsidR="00A23280" w:rsidRDefault="00A23280" w:rsidP="00A23280">
      <w:pPr>
        <w:pStyle w:val="BodyText"/>
      </w:pPr>
      <w:r>
        <w:t>This field is the name of the schedule (ref:</w:t>
      </w:r>
      <w:r w:rsidR="009767D1">
        <w:t xml:space="preserve"> Schedules</w:t>
      </w:r>
      <w:r>
        <w:t>) that modifies the design carbon dioxide generation rate (see previous field). The schedule values can be any positive number between 0.0 and 1.0. For each simulation time step, the actual CO</w:t>
      </w:r>
      <w:r w:rsidRPr="00796DB8">
        <w:rPr>
          <w:vertAlign w:val="subscript"/>
        </w:rPr>
        <w:t>2</w:t>
      </w:r>
      <w:r>
        <w:rPr>
          <w:vertAlign w:val="subscript"/>
        </w:rPr>
        <w:t xml:space="preserve"> </w:t>
      </w:r>
      <w:r>
        <w:t>generation rate in a zone is the product of the Design Generation Rate field (above) and the value specified by this schedule.</w:t>
      </w:r>
    </w:p>
    <w:p w14:paraId="0B2D4820" w14:textId="77777777" w:rsidR="00A23280" w:rsidRDefault="00A23280" w:rsidP="00A23280">
      <w:pPr>
        <w:pStyle w:val="BodyText"/>
      </w:pPr>
      <w:r>
        <w:t>An IDF example is provided below:</w:t>
      </w:r>
    </w:p>
    <w:p w14:paraId="6334A36D" w14:textId="77777777" w:rsidR="00A23280" w:rsidRDefault="00A23280" w:rsidP="00A23280">
      <w:pPr>
        <w:pStyle w:val="CodeIDDSamples"/>
      </w:pPr>
      <w:r>
        <w:t>ZoneContaminantSourceAndSink:CarbonDioxide,</w:t>
      </w:r>
    </w:p>
    <w:p w14:paraId="756E8874" w14:textId="77777777" w:rsidR="00A23280" w:rsidRDefault="00A23280" w:rsidP="00A23280">
      <w:pPr>
        <w:pStyle w:val="CodeIDDSamples"/>
      </w:pPr>
      <w:r>
        <w:lastRenderedPageBreak/>
        <w:t xml:space="preserve">    NORTH_ZONE CO2,        !- Name</w:t>
      </w:r>
    </w:p>
    <w:p w14:paraId="2C75ADA6" w14:textId="77777777" w:rsidR="00A23280" w:rsidRDefault="00A23280" w:rsidP="00A23280">
      <w:pPr>
        <w:pStyle w:val="CodeIDDSamples"/>
      </w:pPr>
      <w:r>
        <w:t xml:space="preserve">    NORTH_ZONE,            !- Zone Name</w:t>
      </w:r>
    </w:p>
    <w:p w14:paraId="3993752C" w14:textId="77777777" w:rsidR="00A23280" w:rsidRDefault="00A23280" w:rsidP="00A23280">
      <w:pPr>
        <w:pStyle w:val="CodeIDDSamples"/>
      </w:pPr>
      <w:r>
        <w:t xml:space="preserve">    1.e-6,                 !- Design Generation Rate {m3/s}</w:t>
      </w:r>
    </w:p>
    <w:p w14:paraId="6902F7D7" w14:textId="77777777" w:rsidR="00A23280" w:rsidRDefault="00A23280" w:rsidP="00A23280">
      <w:pPr>
        <w:pStyle w:val="CodeIDDSamples"/>
      </w:pPr>
      <w:r>
        <w:t>CO2 Source Schedule;   !- Schedule Name</w:t>
      </w:r>
      <w:bookmarkEnd w:id="2"/>
      <w:bookmarkEnd w:id="3"/>
      <w:bookmarkEnd w:id="4"/>
      <w:bookmarkEnd w:id="5"/>
      <w:bookmarkEnd w:id="6"/>
      <w:bookmarkEnd w:id="7"/>
      <w:bookmarkEnd w:id="17"/>
      <w:bookmarkEnd w:id="18"/>
      <w:bookmarkEnd w:id="19"/>
      <w:bookmarkEnd w:id="20"/>
      <w:bookmarkEnd w:id="21"/>
      <w:bookmarkEnd w:id="22"/>
    </w:p>
    <w:sectPr w:rsidR="00A23280" w:rsidSect="0084192B">
      <w:headerReference w:type="default" r:id="rId8"/>
      <w:footerReference w:type="even" r:id="rId9"/>
      <w:footerReference w:type="default" r:id="rId10"/>
      <w:headerReference w:type="first" r:id="rId11"/>
      <w:footerReference w:type="first" r:id="rId12"/>
      <w:pgSz w:w="12240" w:h="15840" w:code="1"/>
      <w:pgMar w:top="1440" w:right="1440" w:bottom="1440" w:left="1440" w:header="965" w:footer="96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F81997" w14:textId="77777777" w:rsidR="00D2405D" w:rsidRDefault="00D2405D">
      <w:r>
        <w:separator/>
      </w:r>
    </w:p>
  </w:endnote>
  <w:endnote w:type="continuationSeparator" w:id="0">
    <w:p w14:paraId="214444DA" w14:textId="77777777" w:rsidR="00D2405D" w:rsidRDefault="00D24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ap Symbols">
    <w:altName w:val="Courier New"/>
    <w:charset w:val="00"/>
    <w:family w:val="roman"/>
    <w:pitch w:val="variable"/>
    <w:sig w:usb0="000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2CBF30" w14:textId="77777777" w:rsidR="00F157E6" w:rsidRDefault="00F157E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4AF728D" w14:textId="77777777" w:rsidR="00F157E6" w:rsidRDefault="00F157E6">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32163" w14:textId="3424281F" w:rsidR="00F157E6" w:rsidRDefault="00F157E6" w:rsidP="0035414F">
    <w:pPr>
      <w:pStyle w:val="Footer"/>
      <w:pBdr>
        <w:top w:val="single" w:sz="8" w:space="1" w:color="auto"/>
      </w:pBdr>
      <w:tabs>
        <w:tab w:val="clear" w:pos="4320"/>
        <w:tab w:val="clear" w:pos="8640"/>
        <w:tab w:val="right" w:pos="9360"/>
      </w:tabs>
      <w:ind w:left="0"/>
    </w:pPr>
    <w:r>
      <w:fldChar w:fldCharType="begin"/>
    </w:r>
    <w:r>
      <w:instrText xml:space="preserve"> DATE \@ "M/d/yy" </w:instrText>
    </w:r>
    <w:r>
      <w:fldChar w:fldCharType="separate"/>
    </w:r>
    <w:ins w:id="515" w:author="Michael" w:date="2014-11-04T08:39:00Z">
      <w:r w:rsidR="007C7B83">
        <w:rPr>
          <w:noProof/>
        </w:rPr>
        <w:t>11/4/14</w:t>
      </w:r>
    </w:ins>
    <w:del w:id="516" w:author="Michael" w:date="2014-11-04T08:02:00Z">
      <w:r w:rsidR="00EF1595" w:rsidDel="00A92ADD">
        <w:rPr>
          <w:noProof/>
        </w:rPr>
        <w:delText>11/3/14</w:delText>
      </w:r>
    </w:del>
    <w:r>
      <w:fldChar w:fldCharType="end"/>
    </w:r>
    <w:r>
      <w:tab/>
    </w:r>
    <w:r>
      <w:fldChar w:fldCharType="begin"/>
    </w:r>
    <w:r>
      <w:instrText xml:space="preserve"> PAGE  \* MERGEFORMAT </w:instrText>
    </w:r>
    <w:r>
      <w:fldChar w:fldCharType="separate"/>
    </w:r>
    <w:r w:rsidR="007C7B83">
      <w:rPr>
        <w:noProof/>
      </w:rPr>
      <w:t>1</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B5196" w14:textId="6A23FDCF" w:rsidR="00F157E6" w:rsidRDefault="00F157E6">
    <w:pPr>
      <w:pStyle w:val="Footer"/>
      <w:pBdr>
        <w:top w:val="single" w:sz="8" w:space="1" w:color="auto"/>
      </w:pBdr>
      <w:tabs>
        <w:tab w:val="clear" w:pos="4320"/>
      </w:tabs>
    </w:pPr>
    <w:r>
      <w:fldChar w:fldCharType="begin"/>
    </w:r>
    <w:r>
      <w:instrText xml:space="preserve"> DATE \@ "M/d/yy" </w:instrText>
    </w:r>
    <w:r>
      <w:fldChar w:fldCharType="separate"/>
    </w:r>
    <w:ins w:id="517" w:author="Michael" w:date="2014-11-04T08:39:00Z">
      <w:r w:rsidR="007C7B83">
        <w:rPr>
          <w:noProof/>
        </w:rPr>
        <w:t>11/4/14</w:t>
      </w:r>
    </w:ins>
    <w:del w:id="518" w:author="Michael" w:date="2014-11-04T08:02:00Z">
      <w:r w:rsidR="00EF1595" w:rsidDel="00A92ADD">
        <w:rPr>
          <w:noProof/>
        </w:rPr>
        <w:delText>11/3/14</w:delText>
      </w:r>
    </w:del>
    <w:r>
      <w:fldChar w:fldCharType="end"/>
    </w:r>
    <w:r>
      <w:tab/>
    </w:r>
    <w:r>
      <w:fldChar w:fldCharType="begin"/>
    </w:r>
    <w:r>
      <w:instrText xml:space="preserve"> PAGE  \* MERGEFORMAT </w:instrText>
    </w:r>
    <w:r>
      <w:fldChar w:fldCharType="separate"/>
    </w:r>
    <w:r>
      <w:rPr>
        <w:noProof/>
      </w:rPr>
      <w:t>1</w:t>
    </w:r>
    <w:r>
      <w:fldChar w:fldCharType="end"/>
    </w:r>
    <w:r>
      <w:t xml:space="preserve"> </w:t>
    </w:r>
  </w:p>
  <w:p w14:paraId="7295B75D" w14:textId="77777777" w:rsidR="00F157E6" w:rsidRDefault="00F157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55447B" w14:textId="77777777" w:rsidR="00D2405D" w:rsidRDefault="00D2405D">
      <w:r>
        <w:separator/>
      </w:r>
    </w:p>
  </w:footnote>
  <w:footnote w:type="continuationSeparator" w:id="0">
    <w:p w14:paraId="719B7591" w14:textId="77777777" w:rsidR="00D2405D" w:rsidRDefault="00D240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A2ADB9" w14:textId="77777777" w:rsidR="00F157E6" w:rsidRPr="005A49CA" w:rsidRDefault="00F976BA" w:rsidP="007D6B7F">
    <w:pPr>
      <w:pStyle w:val="Header"/>
      <w:tabs>
        <w:tab w:val="clear" w:pos="4320"/>
        <w:tab w:val="clear" w:pos="8640"/>
        <w:tab w:val="right" w:pos="9360"/>
      </w:tabs>
      <w:ind w:left="0"/>
    </w:pPr>
    <w:r>
      <w:fldChar w:fldCharType="begin"/>
    </w:r>
    <w:r>
      <w:instrText xml:space="preserve"> STYLEREF "Heading 1" \* MERGEFORMAT </w:instrText>
    </w:r>
    <w:r>
      <w:fldChar w:fldCharType="separate"/>
    </w:r>
    <w:r w:rsidR="007C7B83">
      <w:rPr>
        <w:b/>
        <w:bCs/>
        <w:noProof/>
      </w:rPr>
      <w:t>Error! No text of specified style in document.</w:t>
    </w:r>
    <w:r>
      <w:rPr>
        <w:noProof/>
      </w:rPr>
      <w:fldChar w:fldCharType="end"/>
    </w:r>
    <w:r w:rsidR="00F157E6" w:rsidRPr="005A49CA">
      <w:tab/>
    </w:r>
    <w:r>
      <w:fldChar w:fldCharType="begin"/>
    </w:r>
    <w:r>
      <w:instrText xml:space="preserve"> STYLEREF "Heading 2" \* MERGEFORMAT </w:instrText>
    </w:r>
    <w:r>
      <w:fldChar w:fldCharType="separate"/>
    </w:r>
    <w:r w:rsidR="007C7B83">
      <w:rPr>
        <w:b/>
        <w:bCs/>
        <w:noProof/>
      </w:rPr>
      <w:t>Error! No text of specified style in document.</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219B70" w14:textId="77777777" w:rsidR="00F157E6" w:rsidRDefault="00D2405D">
    <w:pPr>
      <w:pStyle w:val="Header"/>
      <w:pBdr>
        <w:bottom w:val="single" w:sz="4" w:space="1" w:color="auto"/>
      </w:pBdr>
    </w:pPr>
    <w:r>
      <w:fldChar w:fldCharType="begin"/>
    </w:r>
    <w:r>
      <w:instrText xml:space="preserve"> STYLEREF "heading 1" \* MERGEFORMAT </w:instrText>
    </w:r>
    <w:r>
      <w:fldChar w:fldCharType="separate"/>
    </w:r>
    <w:r w:rsidR="00D150BF">
      <w:rPr>
        <w:noProof/>
      </w:rPr>
      <w:t>Input-Output Reference</w:t>
    </w:r>
    <w:r>
      <w:rPr>
        <w:noProof/>
      </w:rPr>
      <w:fldChar w:fldCharType="end"/>
    </w:r>
    <w:r w:rsidR="00F157E6">
      <w:tab/>
    </w:r>
    <w:r>
      <w:fldChar w:fldCharType="begin"/>
    </w:r>
    <w:r>
      <w:instrText xml:space="preserve"> STYLEREF "heading 2" \* MERGEFORMAT </w:instrText>
    </w:r>
    <w:r>
      <w:fldChar w:fldCharType="separate"/>
    </w:r>
    <w:r w:rsidR="00D150BF">
      <w:rPr>
        <w:noProof/>
      </w:rPr>
      <w:t>What’s different about EnergyPlus Input and Output?</w:t>
    </w:r>
    <w:r>
      <w:rPr>
        <w:noProof/>
      </w:rPr>
      <w:fldChar w:fldCharType="end"/>
    </w:r>
  </w:p>
  <w:p w14:paraId="1F54EA30" w14:textId="77777777" w:rsidR="00F157E6" w:rsidRDefault="00F157E6">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91CBB"/>
    <w:multiLevelType w:val="hybridMultilevel"/>
    <w:tmpl w:val="AD007BCA"/>
    <w:lvl w:ilvl="0" w:tplc="7FA8DD20">
      <w:start w:val="1"/>
      <w:numFmt w:val="decimal"/>
      <w:lvlText w:val="%1)"/>
      <w:lvlJc w:val="left"/>
      <w:pPr>
        <w:tabs>
          <w:tab w:val="num" w:pos="1440"/>
        </w:tabs>
        <w:ind w:left="1440" w:hanging="360"/>
      </w:pPr>
    </w:lvl>
    <w:lvl w:ilvl="1" w:tplc="D0D4CF42" w:tentative="1">
      <w:start w:val="1"/>
      <w:numFmt w:val="lowerLetter"/>
      <w:lvlText w:val="%2."/>
      <w:lvlJc w:val="left"/>
      <w:pPr>
        <w:tabs>
          <w:tab w:val="num" w:pos="2160"/>
        </w:tabs>
        <w:ind w:left="2160" w:hanging="360"/>
      </w:pPr>
    </w:lvl>
    <w:lvl w:ilvl="2" w:tplc="AC9C7900" w:tentative="1">
      <w:start w:val="1"/>
      <w:numFmt w:val="lowerRoman"/>
      <w:lvlText w:val="%3."/>
      <w:lvlJc w:val="right"/>
      <w:pPr>
        <w:tabs>
          <w:tab w:val="num" w:pos="2880"/>
        </w:tabs>
        <w:ind w:left="2880" w:hanging="180"/>
      </w:pPr>
    </w:lvl>
    <w:lvl w:ilvl="3" w:tplc="9BACA63E" w:tentative="1">
      <w:start w:val="1"/>
      <w:numFmt w:val="decimal"/>
      <w:lvlText w:val="%4."/>
      <w:lvlJc w:val="left"/>
      <w:pPr>
        <w:tabs>
          <w:tab w:val="num" w:pos="3600"/>
        </w:tabs>
        <w:ind w:left="3600" w:hanging="360"/>
      </w:pPr>
    </w:lvl>
    <w:lvl w:ilvl="4" w:tplc="21A06A4A" w:tentative="1">
      <w:start w:val="1"/>
      <w:numFmt w:val="lowerLetter"/>
      <w:lvlText w:val="%5."/>
      <w:lvlJc w:val="left"/>
      <w:pPr>
        <w:tabs>
          <w:tab w:val="num" w:pos="4320"/>
        </w:tabs>
        <w:ind w:left="4320" w:hanging="360"/>
      </w:pPr>
    </w:lvl>
    <w:lvl w:ilvl="5" w:tplc="399C9EFE" w:tentative="1">
      <w:start w:val="1"/>
      <w:numFmt w:val="lowerRoman"/>
      <w:lvlText w:val="%6."/>
      <w:lvlJc w:val="right"/>
      <w:pPr>
        <w:tabs>
          <w:tab w:val="num" w:pos="5040"/>
        </w:tabs>
        <w:ind w:left="5040" w:hanging="180"/>
      </w:pPr>
    </w:lvl>
    <w:lvl w:ilvl="6" w:tplc="0ADE2AF2" w:tentative="1">
      <w:start w:val="1"/>
      <w:numFmt w:val="decimal"/>
      <w:lvlText w:val="%7."/>
      <w:lvlJc w:val="left"/>
      <w:pPr>
        <w:tabs>
          <w:tab w:val="num" w:pos="5760"/>
        </w:tabs>
        <w:ind w:left="5760" w:hanging="360"/>
      </w:pPr>
    </w:lvl>
    <w:lvl w:ilvl="7" w:tplc="09206CAE" w:tentative="1">
      <w:start w:val="1"/>
      <w:numFmt w:val="lowerLetter"/>
      <w:lvlText w:val="%8."/>
      <w:lvlJc w:val="left"/>
      <w:pPr>
        <w:tabs>
          <w:tab w:val="num" w:pos="6480"/>
        </w:tabs>
        <w:ind w:left="6480" w:hanging="360"/>
      </w:pPr>
    </w:lvl>
    <w:lvl w:ilvl="8" w:tplc="B04A9DB4" w:tentative="1">
      <w:start w:val="1"/>
      <w:numFmt w:val="lowerRoman"/>
      <w:lvlText w:val="%9."/>
      <w:lvlJc w:val="right"/>
      <w:pPr>
        <w:tabs>
          <w:tab w:val="num" w:pos="7200"/>
        </w:tabs>
        <w:ind w:left="7200" w:hanging="180"/>
      </w:pPr>
    </w:lvl>
  </w:abstractNum>
  <w:abstractNum w:abstractNumId="1">
    <w:nsid w:val="046D7661"/>
    <w:multiLevelType w:val="hybridMultilevel"/>
    <w:tmpl w:val="C7A46430"/>
    <w:lvl w:ilvl="0" w:tplc="3C366C7C">
      <w:start w:val="1"/>
      <w:numFmt w:val="bullet"/>
      <w:lvlText w:val=""/>
      <w:lvlJc w:val="left"/>
      <w:pPr>
        <w:tabs>
          <w:tab w:val="num" w:pos="1800"/>
        </w:tabs>
        <w:ind w:left="1800" w:hanging="360"/>
      </w:pPr>
      <w:rPr>
        <w:rFonts w:ascii="Symbol" w:hAnsi="Symbol" w:hint="default"/>
      </w:rPr>
    </w:lvl>
    <w:lvl w:ilvl="1" w:tplc="3F4CC228">
      <w:start w:val="1"/>
      <w:numFmt w:val="bullet"/>
      <w:lvlText w:val="o"/>
      <w:lvlJc w:val="left"/>
      <w:pPr>
        <w:tabs>
          <w:tab w:val="num" w:pos="2520"/>
        </w:tabs>
        <w:ind w:left="2520" w:hanging="360"/>
      </w:pPr>
      <w:rPr>
        <w:rFonts w:ascii="Courier New" w:hAnsi="Courier New" w:cs="Courier New" w:hint="default"/>
      </w:rPr>
    </w:lvl>
    <w:lvl w:ilvl="2" w:tplc="30D6F616" w:tentative="1">
      <w:start w:val="1"/>
      <w:numFmt w:val="bullet"/>
      <w:lvlText w:val=""/>
      <w:lvlJc w:val="left"/>
      <w:pPr>
        <w:tabs>
          <w:tab w:val="num" w:pos="3240"/>
        </w:tabs>
        <w:ind w:left="3240" w:hanging="360"/>
      </w:pPr>
      <w:rPr>
        <w:rFonts w:ascii="Wingdings" w:hAnsi="Wingdings" w:hint="default"/>
      </w:rPr>
    </w:lvl>
    <w:lvl w:ilvl="3" w:tplc="71D43498" w:tentative="1">
      <w:start w:val="1"/>
      <w:numFmt w:val="bullet"/>
      <w:lvlText w:val=""/>
      <w:lvlJc w:val="left"/>
      <w:pPr>
        <w:tabs>
          <w:tab w:val="num" w:pos="3960"/>
        </w:tabs>
        <w:ind w:left="3960" w:hanging="360"/>
      </w:pPr>
      <w:rPr>
        <w:rFonts w:ascii="Symbol" w:hAnsi="Symbol" w:hint="default"/>
      </w:rPr>
    </w:lvl>
    <w:lvl w:ilvl="4" w:tplc="1C728634" w:tentative="1">
      <w:start w:val="1"/>
      <w:numFmt w:val="bullet"/>
      <w:lvlText w:val="o"/>
      <w:lvlJc w:val="left"/>
      <w:pPr>
        <w:tabs>
          <w:tab w:val="num" w:pos="4680"/>
        </w:tabs>
        <w:ind w:left="4680" w:hanging="360"/>
      </w:pPr>
      <w:rPr>
        <w:rFonts w:ascii="Courier New" w:hAnsi="Courier New" w:cs="Courier New" w:hint="default"/>
      </w:rPr>
    </w:lvl>
    <w:lvl w:ilvl="5" w:tplc="DB168424" w:tentative="1">
      <w:start w:val="1"/>
      <w:numFmt w:val="bullet"/>
      <w:lvlText w:val=""/>
      <w:lvlJc w:val="left"/>
      <w:pPr>
        <w:tabs>
          <w:tab w:val="num" w:pos="5400"/>
        </w:tabs>
        <w:ind w:left="5400" w:hanging="360"/>
      </w:pPr>
      <w:rPr>
        <w:rFonts w:ascii="Wingdings" w:hAnsi="Wingdings" w:hint="default"/>
      </w:rPr>
    </w:lvl>
    <w:lvl w:ilvl="6" w:tplc="D2DAA4CA" w:tentative="1">
      <w:start w:val="1"/>
      <w:numFmt w:val="bullet"/>
      <w:lvlText w:val=""/>
      <w:lvlJc w:val="left"/>
      <w:pPr>
        <w:tabs>
          <w:tab w:val="num" w:pos="6120"/>
        </w:tabs>
        <w:ind w:left="6120" w:hanging="360"/>
      </w:pPr>
      <w:rPr>
        <w:rFonts w:ascii="Symbol" w:hAnsi="Symbol" w:hint="default"/>
      </w:rPr>
    </w:lvl>
    <w:lvl w:ilvl="7" w:tplc="73DAF710" w:tentative="1">
      <w:start w:val="1"/>
      <w:numFmt w:val="bullet"/>
      <w:lvlText w:val="o"/>
      <w:lvlJc w:val="left"/>
      <w:pPr>
        <w:tabs>
          <w:tab w:val="num" w:pos="6840"/>
        </w:tabs>
        <w:ind w:left="6840" w:hanging="360"/>
      </w:pPr>
      <w:rPr>
        <w:rFonts w:ascii="Courier New" w:hAnsi="Courier New" w:cs="Courier New" w:hint="default"/>
      </w:rPr>
    </w:lvl>
    <w:lvl w:ilvl="8" w:tplc="DB8E813C" w:tentative="1">
      <w:start w:val="1"/>
      <w:numFmt w:val="bullet"/>
      <w:lvlText w:val=""/>
      <w:lvlJc w:val="left"/>
      <w:pPr>
        <w:tabs>
          <w:tab w:val="num" w:pos="7560"/>
        </w:tabs>
        <w:ind w:left="7560" w:hanging="360"/>
      </w:pPr>
      <w:rPr>
        <w:rFonts w:ascii="Wingdings" w:hAnsi="Wingdings" w:hint="default"/>
      </w:rPr>
    </w:lvl>
  </w:abstractNum>
  <w:abstractNum w:abstractNumId="2">
    <w:nsid w:val="06D41392"/>
    <w:multiLevelType w:val="hybridMultilevel"/>
    <w:tmpl w:val="FB96649E"/>
    <w:lvl w:ilvl="0" w:tplc="B86207EC">
      <w:start w:val="1"/>
      <w:numFmt w:val="decimal"/>
      <w:lvlText w:val="(%1)"/>
      <w:lvlJc w:val="left"/>
      <w:pPr>
        <w:tabs>
          <w:tab w:val="num" w:pos="1440"/>
        </w:tabs>
        <w:ind w:left="1440" w:hanging="360"/>
      </w:pPr>
      <w:rPr>
        <w:rFonts w:ascii="Arial" w:hAnsi="Arial" w:cs="Times New Roman" w:hint="default"/>
        <w:b w:val="0"/>
        <w:i w:val="0"/>
        <w:sz w:val="18"/>
        <w:szCs w:val="18"/>
      </w:rPr>
    </w:lvl>
    <w:lvl w:ilvl="1" w:tplc="4F4CA82A" w:tentative="1">
      <w:start w:val="1"/>
      <w:numFmt w:val="lowerLetter"/>
      <w:lvlText w:val="%2."/>
      <w:lvlJc w:val="left"/>
      <w:pPr>
        <w:tabs>
          <w:tab w:val="num" w:pos="1440"/>
        </w:tabs>
        <w:ind w:left="1440" w:hanging="360"/>
      </w:pPr>
    </w:lvl>
    <w:lvl w:ilvl="2" w:tplc="D2BE3940" w:tentative="1">
      <w:start w:val="1"/>
      <w:numFmt w:val="lowerRoman"/>
      <w:lvlText w:val="%3."/>
      <w:lvlJc w:val="right"/>
      <w:pPr>
        <w:tabs>
          <w:tab w:val="num" w:pos="2160"/>
        </w:tabs>
        <w:ind w:left="2160" w:hanging="180"/>
      </w:pPr>
    </w:lvl>
    <w:lvl w:ilvl="3" w:tplc="A0C06F0A" w:tentative="1">
      <w:start w:val="1"/>
      <w:numFmt w:val="decimal"/>
      <w:lvlText w:val="%4."/>
      <w:lvlJc w:val="left"/>
      <w:pPr>
        <w:tabs>
          <w:tab w:val="num" w:pos="2880"/>
        </w:tabs>
        <w:ind w:left="2880" w:hanging="360"/>
      </w:pPr>
    </w:lvl>
    <w:lvl w:ilvl="4" w:tplc="60786750" w:tentative="1">
      <w:start w:val="1"/>
      <w:numFmt w:val="lowerLetter"/>
      <w:lvlText w:val="%5."/>
      <w:lvlJc w:val="left"/>
      <w:pPr>
        <w:tabs>
          <w:tab w:val="num" w:pos="3600"/>
        </w:tabs>
        <w:ind w:left="3600" w:hanging="360"/>
      </w:pPr>
    </w:lvl>
    <w:lvl w:ilvl="5" w:tplc="D86A1676" w:tentative="1">
      <w:start w:val="1"/>
      <w:numFmt w:val="lowerRoman"/>
      <w:lvlText w:val="%6."/>
      <w:lvlJc w:val="right"/>
      <w:pPr>
        <w:tabs>
          <w:tab w:val="num" w:pos="4320"/>
        </w:tabs>
        <w:ind w:left="4320" w:hanging="180"/>
      </w:pPr>
    </w:lvl>
    <w:lvl w:ilvl="6" w:tplc="FC54ED68" w:tentative="1">
      <w:start w:val="1"/>
      <w:numFmt w:val="decimal"/>
      <w:lvlText w:val="%7."/>
      <w:lvlJc w:val="left"/>
      <w:pPr>
        <w:tabs>
          <w:tab w:val="num" w:pos="5040"/>
        </w:tabs>
        <w:ind w:left="5040" w:hanging="360"/>
      </w:pPr>
    </w:lvl>
    <w:lvl w:ilvl="7" w:tplc="3FC86720" w:tentative="1">
      <w:start w:val="1"/>
      <w:numFmt w:val="lowerLetter"/>
      <w:lvlText w:val="%8."/>
      <w:lvlJc w:val="left"/>
      <w:pPr>
        <w:tabs>
          <w:tab w:val="num" w:pos="5760"/>
        </w:tabs>
        <w:ind w:left="5760" w:hanging="360"/>
      </w:pPr>
    </w:lvl>
    <w:lvl w:ilvl="8" w:tplc="A5483584" w:tentative="1">
      <w:start w:val="1"/>
      <w:numFmt w:val="lowerRoman"/>
      <w:lvlText w:val="%9."/>
      <w:lvlJc w:val="right"/>
      <w:pPr>
        <w:tabs>
          <w:tab w:val="num" w:pos="6480"/>
        </w:tabs>
        <w:ind w:left="6480" w:hanging="180"/>
      </w:pPr>
    </w:lvl>
  </w:abstractNum>
  <w:abstractNum w:abstractNumId="3">
    <w:nsid w:val="07822F98"/>
    <w:multiLevelType w:val="singleLevel"/>
    <w:tmpl w:val="E1AE6BEE"/>
    <w:lvl w:ilvl="0">
      <w:start w:val="1"/>
      <w:numFmt w:val="none"/>
      <w:lvlText w:val=""/>
      <w:legacy w:legacy="1" w:legacySpace="0" w:legacyIndent="0"/>
      <w:lvlJc w:val="left"/>
    </w:lvl>
  </w:abstractNum>
  <w:abstractNum w:abstractNumId="4">
    <w:nsid w:val="0C831F10"/>
    <w:multiLevelType w:val="hybridMultilevel"/>
    <w:tmpl w:val="077098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EE93194"/>
    <w:multiLevelType w:val="hybridMultilevel"/>
    <w:tmpl w:val="5112B522"/>
    <w:lvl w:ilvl="0" w:tplc="FFFFFFFF">
      <w:start w:val="1"/>
      <w:numFmt w:val="decimal"/>
      <w:lvlText w:val="%1."/>
      <w:lvlJc w:val="left"/>
      <w:pPr>
        <w:tabs>
          <w:tab w:val="num" w:pos="1800"/>
        </w:tabs>
        <w:ind w:left="1800" w:hanging="360"/>
      </w:pPr>
    </w:lvl>
    <w:lvl w:ilvl="1" w:tplc="FFFFFFFF" w:tentative="1">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6">
    <w:nsid w:val="0FBD7931"/>
    <w:multiLevelType w:val="hybridMultilevel"/>
    <w:tmpl w:val="2CB231DE"/>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7">
    <w:nsid w:val="10872F91"/>
    <w:multiLevelType w:val="hybridMultilevel"/>
    <w:tmpl w:val="339412C2"/>
    <w:lvl w:ilvl="0" w:tplc="3AE82546">
      <w:start w:val="1"/>
      <w:numFmt w:val="bullet"/>
      <w:lvlText w:val=""/>
      <w:lvlJc w:val="left"/>
      <w:pPr>
        <w:tabs>
          <w:tab w:val="num" w:pos="1800"/>
        </w:tabs>
        <w:ind w:left="1800" w:hanging="360"/>
      </w:pPr>
      <w:rPr>
        <w:rFonts w:ascii="Symbol" w:hAnsi="Symbol" w:hint="default"/>
      </w:rPr>
    </w:lvl>
    <w:lvl w:ilvl="1" w:tplc="5A6C47A0" w:tentative="1">
      <w:start w:val="1"/>
      <w:numFmt w:val="bullet"/>
      <w:lvlText w:val="o"/>
      <w:lvlJc w:val="left"/>
      <w:pPr>
        <w:tabs>
          <w:tab w:val="num" w:pos="2520"/>
        </w:tabs>
        <w:ind w:left="2520" w:hanging="360"/>
      </w:pPr>
      <w:rPr>
        <w:rFonts w:ascii="Courier New" w:hAnsi="Courier New" w:cs="Courier New" w:hint="default"/>
      </w:rPr>
    </w:lvl>
    <w:lvl w:ilvl="2" w:tplc="20802314" w:tentative="1">
      <w:start w:val="1"/>
      <w:numFmt w:val="bullet"/>
      <w:lvlText w:val=""/>
      <w:lvlJc w:val="left"/>
      <w:pPr>
        <w:tabs>
          <w:tab w:val="num" w:pos="3240"/>
        </w:tabs>
        <w:ind w:left="3240" w:hanging="360"/>
      </w:pPr>
      <w:rPr>
        <w:rFonts w:ascii="Wingdings" w:hAnsi="Wingdings" w:hint="default"/>
      </w:rPr>
    </w:lvl>
    <w:lvl w:ilvl="3" w:tplc="2BEEBEDE" w:tentative="1">
      <w:start w:val="1"/>
      <w:numFmt w:val="bullet"/>
      <w:lvlText w:val=""/>
      <w:lvlJc w:val="left"/>
      <w:pPr>
        <w:tabs>
          <w:tab w:val="num" w:pos="3960"/>
        </w:tabs>
        <w:ind w:left="3960" w:hanging="360"/>
      </w:pPr>
      <w:rPr>
        <w:rFonts w:ascii="Symbol" w:hAnsi="Symbol" w:hint="default"/>
      </w:rPr>
    </w:lvl>
    <w:lvl w:ilvl="4" w:tplc="C32CE87A" w:tentative="1">
      <w:start w:val="1"/>
      <w:numFmt w:val="bullet"/>
      <w:lvlText w:val="o"/>
      <w:lvlJc w:val="left"/>
      <w:pPr>
        <w:tabs>
          <w:tab w:val="num" w:pos="4680"/>
        </w:tabs>
        <w:ind w:left="4680" w:hanging="360"/>
      </w:pPr>
      <w:rPr>
        <w:rFonts w:ascii="Courier New" w:hAnsi="Courier New" w:cs="Courier New" w:hint="default"/>
      </w:rPr>
    </w:lvl>
    <w:lvl w:ilvl="5" w:tplc="513E51B0" w:tentative="1">
      <w:start w:val="1"/>
      <w:numFmt w:val="bullet"/>
      <w:lvlText w:val=""/>
      <w:lvlJc w:val="left"/>
      <w:pPr>
        <w:tabs>
          <w:tab w:val="num" w:pos="5400"/>
        </w:tabs>
        <w:ind w:left="5400" w:hanging="360"/>
      </w:pPr>
      <w:rPr>
        <w:rFonts w:ascii="Wingdings" w:hAnsi="Wingdings" w:hint="default"/>
      </w:rPr>
    </w:lvl>
    <w:lvl w:ilvl="6" w:tplc="51C0CC20" w:tentative="1">
      <w:start w:val="1"/>
      <w:numFmt w:val="bullet"/>
      <w:lvlText w:val=""/>
      <w:lvlJc w:val="left"/>
      <w:pPr>
        <w:tabs>
          <w:tab w:val="num" w:pos="6120"/>
        </w:tabs>
        <w:ind w:left="6120" w:hanging="360"/>
      </w:pPr>
      <w:rPr>
        <w:rFonts w:ascii="Symbol" w:hAnsi="Symbol" w:hint="default"/>
      </w:rPr>
    </w:lvl>
    <w:lvl w:ilvl="7" w:tplc="989AEB9E" w:tentative="1">
      <w:start w:val="1"/>
      <w:numFmt w:val="bullet"/>
      <w:lvlText w:val="o"/>
      <w:lvlJc w:val="left"/>
      <w:pPr>
        <w:tabs>
          <w:tab w:val="num" w:pos="6840"/>
        </w:tabs>
        <w:ind w:left="6840" w:hanging="360"/>
      </w:pPr>
      <w:rPr>
        <w:rFonts w:ascii="Courier New" w:hAnsi="Courier New" w:cs="Courier New" w:hint="default"/>
      </w:rPr>
    </w:lvl>
    <w:lvl w:ilvl="8" w:tplc="9B626D5E" w:tentative="1">
      <w:start w:val="1"/>
      <w:numFmt w:val="bullet"/>
      <w:lvlText w:val=""/>
      <w:lvlJc w:val="left"/>
      <w:pPr>
        <w:tabs>
          <w:tab w:val="num" w:pos="7560"/>
        </w:tabs>
        <w:ind w:left="7560" w:hanging="360"/>
      </w:pPr>
      <w:rPr>
        <w:rFonts w:ascii="Wingdings" w:hAnsi="Wingdings" w:hint="default"/>
      </w:rPr>
    </w:lvl>
  </w:abstractNum>
  <w:abstractNum w:abstractNumId="8">
    <w:nsid w:val="11505647"/>
    <w:multiLevelType w:val="hybridMultilevel"/>
    <w:tmpl w:val="495A7E8C"/>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9">
    <w:nsid w:val="146E7327"/>
    <w:multiLevelType w:val="hybridMultilevel"/>
    <w:tmpl w:val="12F007DA"/>
    <w:lvl w:ilvl="0" w:tplc="04090001">
      <w:start w:val="1"/>
      <w:numFmt w:val="decimal"/>
      <w:lvlText w:val="%1)"/>
      <w:lvlJc w:val="left"/>
      <w:pPr>
        <w:tabs>
          <w:tab w:val="num" w:pos="1800"/>
        </w:tabs>
        <w:ind w:left="1800" w:hanging="360"/>
      </w:pPr>
    </w:lvl>
    <w:lvl w:ilvl="1" w:tplc="04090003" w:tentative="1">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10">
    <w:nsid w:val="178047A1"/>
    <w:multiLevelType w:val="hybridMultilevel"/>
    <w:tmpl w:val="400454E8"/>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nsid w:val="18B45AA6"/>
    <w:multiLevelType w:val="hybridMultilevel"/>
    <w:tmpl w:val="C4E2A0C4"/>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2">
    <w:nsid w:val="192A239E"/>
    <w:multiLevelType w:val="hybridMultilevel"/>
    <w:tmpl w:val="2CE012B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nsid w:val="19CF5C67"/>
    <w:multiLevelType w:val="hybridMultilevel"/>
    <w:tmpl w:val="25F0C8D4"/>
    <w:lvl w:ilvl="0" w:tplc="08090001">
      <w:start w:val="1"/>
      <w:numFmt w:val="decimal"/>
      <w:lvlText w:val="%1."/>
      <w:lvlJc w:val="left"/>
      <w:pPr>
        <w:tabs>
          <w:tab w:val="num" w:pos="1800"/>
        </w:tabs>
        <w:ind w:left="1800" w:hanging="360"/>
      </w:pPr>
    </w:lvl>
    <w:lvl w:ilvl="1" w:tplc="08090003" w:tentative="1">
      <w:start w:val="1"/>
      <w:numFmt w:val="lowerLetter"/>
      <w:lvlText w:val="%2."/>
      <w:lvlJc w:val="left"/>
      <w:pPr>
        <w:tabs>
          <w:tab w:val="num" w:pos="2520"/>
        </w:tabs>
        <w:ind w:left="2520" w:hanging="360"/>
      </w:pPr>
    </w:lvl>
    <w:lvl w:ilvl="2" w:tplc="08090005" w:tentative="1">
      <w:start w:val="1"/>
      <w:numFmt w:val="lowerRoman"/>
      <w:lvlText w:val="%3."/>
      <w:lvlJc w:val="right"/>
      <w:pPr>
        <w:tabs>
          <w:tab w:val="num" w:pos="3240"/>
        </w:tabs>
        <w:ind w:left="3240" w:hanging="180"/>
      </w:pPr>
    </w:lvl>
    <w:lvl w:ilvl="3" w:tplc="08090001" w:tentative="1">
      <w:start w:val="1"/>
      <w:numFmt w:val="decimal"/>
      <w:lvlText w:val="%4."/>
      <w:lvlJc w:val="left"/>
      <w:pPr>
        <w:tabs>
          <w:tab w:val="num" w:pos="3960"/>
        </w:tabs>
        <w:ind w:left="3960" w:hanging="360"/>
      </w:pPr>
    </w:lvl>
    <w:lvl w:ilvl="4" w:tplc="08090003" w:tentative="1">
      <w:start w:val="1"/>
      <w:numFmt w:val="lowerLetter"/>
      <w:lvlText w:val="%5."/>
      <w:lvlJc w:val="left"/>
      <w:pPr>
        <w:tabs>
          <w:tab w:val="num" w:pos="4680"/>
        </w:tabs>
        <w:ind w:left="4680" w:hanging="360"/>
      </w:pPr>
    </w:lvl>
    <w:lvl w:ilvl="5" w:tplc="08090005" w:tentative="1">
      <w:start w:val="1"/>
      <w:numFmt w:val="lowerRoman"/>
      <w:lvlText w:val="%6."/>
      <w:lvlJc w:val="right"/>
      <w:pPr>
        <w:tabs>
          <w:tab w:val="num" w:pos="5400"/>
        </w:tabs>
        <w:ind w:left="5400" w:hanging="180"/>
      </w:pPr>
    </w:lvl>
    <w:lvl w:ilvl="6" w:tplc="08090001" w:tentative="1">
      <w:start w:val="1"/>
      <w:numFmt w:val="decimal"/>
      <w:lvlText w:val="%7."/>
      <w:lvlJc w:val="left"/>
      <w:pPr>
        <w:tabs>
          <w:tab w:val="num" w:pos="6120"/>
        </w:tabs>
        <w:ind w:left="6120" w:hanging="360"/>
      </w:pPr>
    </w:lvl>
    <w:lvl w:ilvl="7" w:tplc="08090003" w:tentative="1">
      <w:start w:val="1"/>
      <w:numFmt w:val="lowerLetter"/>
      <w:lvlText w:val="%8."/>
      <w:lvlJc w:val="left"/>
      <w:pPr>
        <w:tabs>
          <w:tab w:val="num" w:pos="6840"/>
        </w:tabs>
        <w:ind w:left="6840" w:hanging="360"/>
      </w:pPr>
    </w:lvl>
    <w:lvl w:ilvl="8" w:tplc="08090005" w:tentative="1">
      <w:start w:val="1"/>
      <w:numFmt w:val="lowerRoman"/>
      <w:lvlText w:val="%9."/>
      <w:lvlJc w:val="right"/>
      <w:pPr>
        <w:tabs>
          <w:tab w:val="num" w:pos="7560"/>
        </w:tabs>
        <w:ind w:left="7560" w:hanging="180"/>
      </w:pPr>
    </w:lvl>
  </w:abstractNum>
  <w:abstractNum w:abstractNumId="14">
    <w:nsid w:val="1BF77706"/>
    <w:multiLevelType w:val="hybridMultilevel"/>
    <w:tmpl w:val="D84EAB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1CDE2B53"/>
    <w:multiLevelType w:val="singleLevel"/>
    <w:tmpl w:val="E1AE6BEE"/>
    <w:lvl w:ilvl="0">
      <w:start w:val="1"/>
      <w:numFmt w:val="none"/>
      <w:lvlText w:val=""/>
      <w:legacy w:legacy="1" w:legacySpace="0" w:legacyIndent="0"/>
      <w:lvlJc w:val="left"/>
    </w:lvl>
  </w:abstractNum>
  <w:abstractNum w:abstractNumId="16">
    <w:nsid w:val="1E5D1860"/>
    <w:multiLevelType w:val="hybridMultilevel"/>
    <w:tmpl w:val="B8D201A8"/>
    <w:lvl w:ilvl="0" w:tplc="04090011">
      <w:start w:val="1"/>
      <w:numFmt w:val="decimal"/>
      <w:lvlText w:val="%1."/>
      <w:lvlJc w:val="left"/>
      <w:pPr>
        <w:tabs>
          <w:tab w:val="num" w:pos="1440"/>
        </w:tabs>
        <w:ind w:left="144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nsid w:val="20BB5892"/>
    <w:multiLevelType w:val="hybridMultilevel"/>
    <w:tmpl w:val="2E42FE3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nsid w:val="253D4A67"/>
    <w:multiLevelType w:val="hybridMultilevel"/>
    <w:tmpl w:val="1E1C6BAA"/>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9">
    <w:nsid w:val="2F7A23DE"/>
    <w:multiLevelType w:val="hybridMultilevel"/>
    <w:tmpl w:val="7CE6FF3A"/>
    <w:lvl w:ilvl="0" w:tplc="04090001">
      <w:start w:val="1"/>
      <w:numFmt w:val="decimal"/>
      <w:lvlText w:val="%1)"/>
      <w:lvlJc w:val="left"/>
      <w:pPr>
        <w:tabs>
          <w:tab w:val="num" w:pos="1800"/>
        </w:tabs>
        <w:ind w:left="180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0">
    <w:nsid w:val="315C54B9"/>
    <w:multiLevelType w:val="hybridMultilevel"/>
    <w:tmpl w:val="028C2EE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34D63D8D"/>
    <w:multiLevelType w:val="multilevel"/>
    <w:tmpl w:val="F89E5194"/>
    <w:lvl w:ilvl="0">
      <w:start w:val="1"/>
      <w:numFmt w:val="decimal"/>
      <w:lvlText w:val="%1.0"/>
      <w:lvlJc w:val="left"/>
      <w:pPr>
        <w:tabs>
          <w:tab w:val="num" w:pos="1800"/>
        </w:tabs>
        <w:ind w:left="1800" w:hanging="360"/>
      </w:pPr>
      <w:rPr>
        <w:rFonts w:hint="default"/>
      </w:rPr>
    </w:lvl>
    <w:lvl w:ilvl="1">
      <w:start w:val="1"/>
      <w:numFmt w:val="decimal"/>
      <w:lvlText w:val="%1.%2"/>
      <w:lvlJc w:val="left"/>
      <w:pPr>
        <w:tabs>
          <w:tab w:val="num" w:pos="2520"/>
        </w:tabs>
        <w:ind w:left="2520" w:hanging="36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120"/>
        </w:tabs>
        <w:ind w:left="6120" w:hanging="1080"/>
      </w:pPr>
      <w:rPr>
        <w:rFonts w:hint="default"/>
      </w:rPr>
    </w:lvl>
    <w:lvl w:ilvl="6">
      <w:start w:val="1"/>
      <w:numFmt w:val="decimal"/>
      <w:lvlText w:val="%1.%2.%3.%4.%5.%6.%7"/>
      <w:lvlJc w:val="left"/>
      <w:pPr>
        <w:tabs>
          <w:tab w:val="num" w:pos="6840"/>
        </w:tabs>
        <w:ind w:left="6840" w:hanging="1080"/>
      </w:pPr>
      <w:rPr>
        <w:rFonts w:hint="default"/>
      </w:rPr>
    </w:lvl>
    <w:lvl w:ilvl="7">
      <w:start w:val="1"/>
      <w:numFmt w:val="decimal"/>
      <w:lvlText w:val="%1.%2.%3.%4.%5.%6.%7.%8"/>
      <w:lvlJc w:val="left"/>
      <w:pPr>
        <w:tabs>
          <w:tab w:val="num" w:pos="7920"/>
        </w:tabs>
        <w:ind w:left="7920" w:hanging="1440"/>
      </w:pPr>
      <w:rPr>
        <w:rFonts w:hint="default"/>
      </w:rPr>
    </w:lvl>
    <w:lvl w:ilvl="8">
      <w:start w:val="1"/>
      <w:numFmt w:val="decimal"/>
      <w:lvlText w:val="%1.%2.%3.%4.%5.%6.%7.%8.%9"/>
      <w:lvlJc w:val="left"/>
      <w:pPr>
        <w:tabs>
          <w:tab w:val="num" w:pos="8640"/>
        </w:tabs>
        <w:ind w:left="8640" w:hanging="1440"/>
      </w:pPr>
      <w:rPr>
        <w:rFonts w:hint="default"/>
      </w:rPr>
    </w:lvl>
  </w:abstractNum>
  <w:abstractNum w:abstractNumId="22">
    <w:nsid w:val="351C297D"/>
    <w:multiLevelType w:val="hybridMultilevel"/>
    <w:tmpl w:val="D5C8E646"/>
    <w:lvl w:ilvl="0" w:tplc="04090001">
      <w:start w:val="1"/>
      <w:numFmt w:val="decimal"/>
      <w:lvlText w:val="%1)"/>
      <w:lvlJc w:val="left"/>
      <w:pPr>
        <w:tabs>
          <w:tab w:val="num" w:pos="1800"/>
        </w:tabs>
        <w:ind w:left="1800" w:hanging="360"/>
      </w:pPr>
      <w:rPr>
        <w:rFonts w:hint="default"/>
      </w:rPr>
    </w:lvl>
    <w:lvl w:ilvl="1" w:tplc="04090003">
      <w:start w:val="1"/>
      <w:numFmt w:val="decimal"/>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23">
    <w:nsid w:val="35496733"/>
    <w:multiLevelType w:val="hybridMultilevel"/>
    <w:tmpl w:val="9C90CE5C"/>
    <w:lvl w:ilvl="0" w:tplc="04090001">
      <w:start w:val="1"/>
      <w:numFmt w:val="decimal"/>
      <w:lvlText w:val="%1."/>
      <w:lvlJc w:val="left"/>
      <w:pPr>
        <w:tabs>
          <w:tab w:val="num" w:pos="1800"/>
        </w:tabs>
        <w:ind w:left="1800" w:hanging="360"/>
      </w:p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24">
    <w:nsid w:val="39B77266"/>
    <w:multiLevelType w:val="multilevel"/>
    <w:tmpl w:val="E1AE6BE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5">
    <w:nsid w:val="3A6A315A"/>
    <w:multiLevelType w:val="hybridMultilevel"/>
    <w:tmpl w:val="0BC8607A"/>
    <w:lvl w:ilvl="0" w:tplc="04090001">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6">
    <w:nsid w:val="3C055040"/>
    <w:multiLevelType w:val="hybridMultilevel"/>
    <w:tmpl w:val="DBFCEE80"/>
    <w:lvl w:ilvl="0" w:tplc="73B6AA96">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7">
    <w:nsid w:val="3D9123FB"/>
    <w:multiLevelType w:val="hybridMultilevel"/>
    <w:tmpl w:val="36060CD2"/>
    <w:lvl w:ilvl="0" w:tplc="04090001">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8">
    <w:nsid w:val="3F9F6622"/>
    <w:multiLevelType w:val="hybridMultilevel"/>
    <w:tmpl w:val="3594BA4E"/>
    <w:lvl w:ilvl="0" w:tplc="C3808670">
      <w:start w:val="1"/>
      <w:numFmt w:val="decimal"/>
      <w:lvlText w:val="%1."/>
      <w:lvlJc w:val="left"/>
      <w:pPr>
        <w:tabs>
          <w:tab w:val="num" w:pos="1800"/>
        </w:tabs>
        <w:ind w:left="1800" w:hanging="360"/>
      </w:pPr>
    </w:lvl>
    <w:lvl w:ilvl="1" w:tplc="0A6E765E">
      <w:start w:val="1"/>
      <w:numFmt w:val="bullet"/>
      <w:lvlText w:val=""/>
      <w:lvlJc w:val="left"/>
      <w:pPr>
        <w:tabs>
          <w:tab w:val="num" w:pos="2520"/>
        </w:tabs>
        <w:ind w:left="2520" w:hanging="360"/>
      </w:pPr>
      <w:rPr>
        <w:rFonts w:ascii="Symbol" w:hAnsi="Symbol" w:hint="default"/>
      </w:rPr>
    </w:lvl>
    <w:lvl w:ilvl="2" w:tplc="7212AAFE" w:tentative="1">
      <w:start w:val="1"/>
      <w:numFmt w:val="lowerRoman"/>
      <w:lvlText w:val="%3."/>
      <w:lvlJc w:val="right"/>
      <w:pPr>
        <w:tabs>
          <w:tab w:val="num" w:pos="3240"/>
        </w:tabs>
        <w:ind w:left="3240" w:hanging="180"/>
      </w:pPr>
    </w:lvl>
    <w:lvl w:ilvl="3" w:tplc="628ACF0C" w:tentative="1">
      <w:start w:val="1"/>
      <w:numFmt w:val="decimal"/>
      <w:lvlText w:val="%4."/>
      <w:lvlJc w:val="left"/>
      <w:pPr>
        <w:tabs>
          <w:tab w:val="num" w:pos="3960"/>
        </w:tabs>
        <w:ind w:left="3960" w:hanging="360"/>
      </w:pPr>
    </w:lvl>
    <w:lvl w:ilvl="4" w:tplc="A54E1C94" w:tentative="1">
      <w:start w:val="1"/>
      <w:numFmt w:val="lowerLetter"/>
      <w:lvlText w:val="%5."/>
      <w:lvlJc w:val="left"/>
      <w:pPr>
        <w:tabs>
          <w:tab w:val="num" w:pos="4680"/>
        </w:tabs>
        <w:ind w:left="4680" w:hanging="360"/>
      </w:pPr>
    </w:lvl>
    <w:lvl w:ilvl="5" w:tplc="CFCEB0B8" w:tentative="1">
      <w:start w:val="1"/>
      <w:numFmt w:val="lowerRoman"/>
      <w:lvlText w:val="%6."/>
      <w:lvlJc w:val="right"/>
      <w:pPr>
        <w:tabs>
          <w:tab w:val="num" w:pos="5400"/>
        </w:tabs>
        <w:ind w:left="5400" w:hanging="180"/>
      </w:pPr>
    </w:lvl>
    <w:lvl w:ilvl="6" w:tplc="328A4DC8" w:tentative="1">
      <w:start w:val="1"/>
      <w:numFmt w:val="decimal"/>
      <w:lvlText w:val="%7."/>
      <w:lvlJc w:val="left"/>
      <w:pPr>
        <w:tabs>
          <w:tab w:val="num" w:pos="6120"/>
        </w:tabs>
        <w:ind w:left="6120" w:hanging="360"/>
      </w:pPr>
    </w:lvl>
    <w:lvl w:ilvl="7" w:tplc="47C47EC0" w:tentative="1">
      <w:start w:val="1"/>
      <w:numFmt w:val="lowerLetter"/>
      <w:lvlText w:val="%8."/>
      <w:lvlJc w:val="left"/>
      <w:pPr>
        <w:tabs>
          <w:tab w:val="num" w:pos="6840"/>
        </w:tabs>
        <w:ind w:left="6840" w:hanging="360"/>
      </w:pPr>
    </w:lvl>
    <w:lvl w:ilvl="8" w:tplc="06E843AA" w:tentative="1">
      <w:start w:val="1"/>
      <w:numFmt w:val="lowerRoman"/>
      <w:lvlText w:val="%9."/>
      <w:lvlJc w:val="right"/>
      <w:pPr>
        <w:tabs>
          <w:tab w:val="num" w:pos="7560"/>
        </w:tabs>
        <w:ind w:left="7560" w:hanging="180"/>
      </w:pPr>
    </w:lvl>
  </w:abstractNum>
  <w:abstractNum w:abstractNumId="29">
    <w:nsid w:val="421615BF"/>
    <w:multiLevelType w:val="hybridMultilevel"/>
    <w:tmpl w:val="FBD271AE"/>
    <w:lvl w:ilvl="0" w:tplc="A28200DA">
      <w:start w:val="1"/>
      <w:numFmt w:val="decimal"/>
      <w:lvlText w:val="(%1)"/>
      <w:lvlJc w:val="left"/>
      <w:pPr>
        <w:tabs>
          <w:tab w:val="num" w:pos="720"/>
        </w:tabs>
        <w:ind w:left="720" w:hanging="360"/>
      </w:pPr>
    </w:lvl>
    <w:lvl w:ilvl="1" w:tplc="0E50624C" w:tentative="1">
      <w:start w:val="1"/>
      <w:numFmt w:val="decimal"/>
      <w:lvlText w:val="(%2)"/>
      <w:lvlJc w:val="left"/>
      <w:pPr>
        <w:tabs>
          <w:tab w:val="num" w:pos="1440"/>
        </w:tabs>
        <w:ind w:left="1440" w:hanging="360"/>
      </w:pPr>
    </w:lvl>
    <w:lvl w:ilvl="2" w:tplc="75DE5CFE" w:tentative="1">
      <w:start w:val="1"/>
      <w:numFmt w:val="decimal"/>
      <w:lvlText w:val="(%3)"/>
      <w:lvlJc w:val="left"/>
      <w:pPr>
        <w:tabs>
          <w:tab w:val="num" w:pos="2160"/>
        </w:tabs>
        <w:ind w:left="2160" w:hanging="360"/>
      </w:pPr>
    </w:lvl>
    <w:lvl w:ilvl="3" w:tplc="ECA29AD4" w:tentative="1">
      <w:start w:val="1"/>
      <w:numFmt w:val="decimal"/>
      <w:lvlText w:val="(%4)"/>
      <w:lvlJc w:val="left"/>
      <w:pPr>
        <w:tabs>
          <w:tab w:val="num" w:pos="2880"/>
        </w:tabs>
        <w:ind w:left="2880" w:hanging="360"/>
      </w:pPr>
    </w:lvl>
    <w:lvl w:ilvl="4" w:tplc="632E4696" w:tentative="1">
      <w:start w:val="1"/>
      <w:numFmt w:val="decimal"/>
      <w:lvlText w:val="(%5)"/>
      <w:lvlJc w:val="left"/>
      <w:pPr>
        <w:tabs>
          <w:tab w:val="num" w:pos="3600"/>
        </w:tabs>
        <w:ind w:left="3600" w:hanging="360"/>
      </w:pPr>
    </w:lvl>
    <w:lvl w:ilvl="5" w:tplc="531A65B4" w:tentative="1">
      <w:start w:val="1"/>
      <w:numFmt w:val="decimal"/>
      <w:lvlText w:val="(%6)"/>
      <w:lvlJc w:val="left"/>
      <w:pPr>
        <w:tabs>
          <w:tab w:val="num" w:pos="4320"/>
        </w:tabs>
        <w:ind w:left="4320" w:hanging="360"/>
      </w:pPr>
    </w:lvl>
    <w:lvl w:ilvl="6" w:tplc="12EE8746" w:tentative="1">
      <w:start w:val="1"/>
      <w:numFmt w:val="decimal"/>
      <w:lvlText w:val="(%7)"/>
      <w:lvlJc w:val="left"/>
      <w:pPr>
        <w:tabs>
          <w:tab w:val="num" w:pos="5040"/>
        </w:tabs>
        <w:ind w:left="5040" w:hanging="360"/>
      </w:pPr>
    </w:lvl>
    <w:lvl w:ilvl="7" w:tplc="06BCBCF2" w:tentative="1">
      <w:start w:val="1"/>
      <w:numFmt w:val="decimal"/>
      <w:lvlText w:val="(%8)"/>
      <w:lvlJc w:val="left"/>
      <w:pPr>
        <w:tabs>
          <w:tab w:val="num" w:pos="5760"/>
        </w:tabs>
        <w:ind w:left="5760" w:hanging="360"/>
      </w:pPr>
    </w:lvl>
    <w:lvl w:ilvl="8" w:tplc="495A571A" w:tentative="1">
      <w:start w:val="1"/>
      <w:numFmt w:val="decimal"/>
      <w:lvlText w:val="(%9)"/>
      <w:lvlJc w:val="left"/>
      <w:pPr>
        <w:tabs>
          <w:tab w:val="num" w:pos="6480"/>
        </w:tabs>
        <w:ind w:left="6480" w:hanging="360"/>
      </w:pPr>
    </w:lvl>
  </w:abstractNum>
  <w:abstractNum w:abstractNumId="30">
    <w:nsid w:val="42D10B87"/>
    <w:multiLevelType w:val="hybridMultilevel"/>
    <w:tmpl w:val="DC820454"/>
    <w:lvl w:ilvl="0" w:tplc="FFFFFFF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1">
    <w:nsid w:val="44F52D77"/>
    <w:multiLevelType w:val="singleLevel"/>
    <w:tmpl w:val="AE70A1A4"/>
    <w:lvl w:ilvl="0">
      <w:start w:val="1"/>
      <w:numFmt w:val="decimal"/>
      <w:lvlText w:val="(%1)"/>
      <w:lvlJc w:val="left"/>
      <w:pPr>
        <w:tabs>
          <w:tab w:val="num" w:pos="1440"/>
        </w:tabs>
        <w:ind w:left="1440" w:hanging="360"/>
      </w:pPr>
      <w:rPr>
        <w:rFonts w:hint="default"/>
      </w:rPr>
    </w:lvl>
  </w:abstractNum>
  <w:abstractNum w:abstractNumId="32">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33">
    <w:nsid w:val="478F7A54"/>
    <w:multiLevelType w:val="singleLevel"/>
    <w:tmpl w:val="E1AE6BEE"/>
    <w:lvl w:ilvl="0">
      <w:start w:val="1"/>
      <w:numFmt w:val="none"/>
      <w:lvlText w:val=""/>
      <w:legacy w:legacy="1" w:legacySpace="0" w:legacyIndent="0"/>
      <w:lvlJc w:val="left"/>
    </w:lvl>
  </w:abstractNum>
  <w:abstractNum w:abstractNumId="34">
    <w:nsid w:val="48343C0A"/>
    <w:multiLevelType w:val="hybridMultilevel"/>
    <w:tmpl w:val="FCFC07C0"/>
    <w:lvl w:ilvl="0" w:tplc="0409000F">
      <w:start w:val="1"/>
      <w:numFmt w:val="bullet"/>
      <w:lvlText w:val=""/>
      <w:lvlJc w:val="left"/>
      <w:pPr>
        <w:tabs>
          <w:tab w:val="num" w:pos="1440"/>
        </w:tabs>
        <w:ind w:left="1440" w:hanging="360"/>
      </w:pPr>
      <w:rPr>
        <w:rFonts w:ascii="Symbol" w:hAnsi="Symbol" w:hint="default"/>
        <w:sz w:val="20"/>
      </w:rPr>
    </w:lvl>
    <w:lvl w:ilvl="1" w:tplc="04090019" w:tentative="1">
      <w:start w:val="1"/>
      <w:numFmt w:val="bullet"/>
      <w:lvlText w:val="o"/>
      <w:lvlJc w:val="left"/>
      <w:pPr>
        <w:tabs>
          <w:tab w:val="num" w:pos="2520"/>
        </w:tabs>
        <w:ind w:left="2520" w:hanging="360"/>
      </w:pPr>
      <w:rPr>
        <w:rFonts w:ascii="Courier New" w:hAnsi="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35">
    <w:nsid w:val="4A2112B4"/>
    <w:multiLevelType w:val="hybridMultilevel"/>
    <w:tmpl w:val="7B6EA3B0"/>
    <w:lvl w:ilvl="0" w:tplc="FFFFFFFF">
      <w:start w:val="1"/>
      <w:numFmt w:val="decimal"/>
      <w:lvlText w:val="%1."/>
      <w:lvlJc w:val="left"/>
      <w:pPr>
        <w:tabs>
          <w:tab w:val="num" w:pos="1800"/>
        </w:tabs>
        <w:ind w:left="180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6">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37">
    <w:nsid w:val="4B703E6B"/>
    <w:multiLevelType w:val="hybridMultilevel"/>
    <w:tmpl w:val="9F8E7128"/>
    <w:lvl w:ilvl="0" w:tplc="04090001">
      <w:start w:val="1"/>
      <w:numFmt w:val="decimal"/>
      <w:lvlText w:val="%1)"/>
      <w:lvlJc w:val="left"/>
      <w:pPr>
        <w:tabs>
          <w:tab w:val="num" w:pos="1440"/>
        </w:tabs>
        <w:ind w:left="1440" w:hanging="360"/>
      </w:p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38">
    <w:nsid w:val="4B93174B"/>
    <w:multiLevelType w:val="hybridMultilevel"/>
    <w:tmpl w:val="706A0FD2"/>
    <w:lvl w:ilvl="0" w:tplc="9C40EF4A">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4CED5A83"/>
    <w:multiLevelType w:val="hybridMultilevel"/>
    <w:tmpl w:val="511E6D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4E79304E"/>
    <w:multiLevelType w:val="hybridMultilevel"/>
    <w:tmpl w:val="C82018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4F177077"/>
    <w:multiLevelType w:val="hybridMultilevel"/>
    <w:tmpl w:val="BCB030B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2">
    <w:nsid w:val="4F454AE4"/>
    <w:multiLevelType w:val="hybridMultilevel"/>
    <w:tmpl w:val="93F0D3E8"/>
    <w:lvl w:ilvl="0" w:tplc="178CBC68">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4FC32866"/>
    <w:multiLevelType w:val="hybridMultilevel"/>
    <w:tmpl w:val="1F541D0E"/>
    <w:lvl w:ilvl="0" w:tplc="FFFFFFFF">
      <w:start w:val="1"/>
      <w:numFmt w:val="bullet"/>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44">
    <w:nsid w:val="4FFA762E"/>
    <w:multiLevelType w:val="hybridMultilevel"/>
    <w:tmpl w:val="F7C85DF6"/>
    <w:lvl w:ilvl="0" w:tplc="C3425E76">
      <w:start w:val="1"/>
      <w:numFmt w:val="decimal"/>
      <w:lvlText w:val="%1."/>
      <w:lvlJc w:val="left"/>
      <w:pPr>
        <w:tabs>
          <w:tab w:val="num" w:pos="1800"/>
        </w:tabs>
        <w:ind w:left="1800" w:hanging="360"/>
      </w:pPr>
    </w:lvl>
    <w:lvl w:ilvl="1" w:tplc="5D005408">
      <w:start w:val="1"/>
      <w:numFmt w:val="bullet"/>
      <w:lvlText w:val=""/>
      <w:lvlJc w:val="left"/>
      <w:pPr>
        <w:tabs>
          <w:tab w:val="num" w:pos="2520"/>
        </w:tabs>
        <w:ind w:left="2520" w:hanging="360"/>
      </w:pPr>
      <w:rPr>
        <w:rFonts w:ascii="Symbol" w:hAnsi="Symbol" w:hint="default"/>
      </w:rPr>
    </w:lvl>
    <w:lvl w:ilvl="2" w:tplc="09E4C5FE" w:tentative="1">
      <w:start w:val="1"/>
      <w:numFmt w:val="lowerRoman"/>
      <w:lvlText w:val="%3."/>
      <w:lvlJc w:val="right"/>
      <w:pPr>
        <w:tabs>
          <w:tab w:val="num" w:pos="3240"/>
        </w:tabs>
        <w:ind w:left="3240" w:hanging="180"/>
      </w:pPr>
    </w:lvl>
    <w:lvl w:ilvl="3" w:tplc="382E955C" w:tentative="1">
      <w:start w:val="1"/>
      <w:numFmt w:val="decimal"/>
      <w:lvlText w:val="%4."/>
      <w:lvlJc w:val="left"/>
      <w:pPr>
        <w:tabs>
          <w:tab w:val="num" w:pos="3960"/>
        </w:tabs>
        <w:ind w:left="3960" w:hanging="360"/>
      </w:pPr>
    </w:lvl>
    <w:lvl w:ilvl="4" w:tplc="78F486CE" w:tentative="1">
      <w:start w:val="1"/>
      <w:numFmt w:val="lowerLetter"/>
      <w:lvlText w:val="%5."/>
      <w:lvlJc w:val="left"/>
      <w:pPr>
        <w:tabs>
          <w:tab w:val="num" w:pos="4680"/>
        </w:tabs>
        <w:ind w:left="4680" w:hanging="360"/>
      </w:pPr>
    </w:lvl>
    <w:lvl w:ilvl="5" w:tplc="1326144A" w:tentative="1">
      <w:start w:val="1"/>
      <w:numFmt w:val="lowerRoman"/>
      <w:lvlText w:val="%6."/>
      <w:lvlJc w:val="right"/>
      <w:pPr>
        <w:tabs>
          <w:tab w:val="num" w:pos="5400"/>
        </w:tabs>
        <w:ind w:left="5400" w:hanging="180"/>
      </w:pPr>
    </w:lvl>
    <w:lvl w:ilvl="6" w:tplc="D4BA7B72" w:tentative="1">
      <w:start w:val="1"/>
      <w:numFmt w:val="decimal"/>
      <w:lvlText w:val="%7."/>
      <w:lvlJc w:val="left"/>
      <w:pPr>
        <w:tabs>
          <w:tab w:val="num" w:pos="6120"/>
        </w:tabs>
        <w:ind w:left="6120" w:hanging="360"/>
      </w:pPr>
    </w:lvl>
    <w:lvl w:ilvl="7" w:tplc="2EE804FE" w:tentative="1">
      <w:start w:val="1"/>
      <w:numFmt w:val="lowerLetter"/>
      <w:lvlText w:val="%8."/>
      <w:lvlJc w:val="left"/>
      <w:pPr>
        <w:tabs>
          <w:tab w:val="num" w:pos="6840"/>
        </w:tabs>
        <w:ind w:left="6840" w:hanging="360"/>
      </w:pPr>
    </w:lvl>
    <w:lvl w:ilvl="8" w:tplc="D2246F2E" w:tentative="1">
      <w:start w:val="1"/>
      <w:numFmt w:val="lowerRoman"/>
      <w:lvlText w:val="%9."/>
      <w:lvlJc w:val="right"/>
      <w:pPr>
        <w:tabs>
          <w:tab w:val="num" w:pos="7560"/>
        </w:tabs>
        <w:ind w:left="7560" w:hanging="180"/>
      </w:pPr>
    </w:lvl>
  </w:abstractNum>
  <w:abstractNum w:abstractNumId="45">
    <w:nsid w:val="5067452F"/>
    <w:multiLevelType w:val="hybridMultilevel"/>
    <w:tmpl w:val="B7FCE386"/>
    <w:lvl w:ilvl="0" w:tplc="FFFFFFFF">
      <w:start w:val="1"/>
      <w:numFmt w:val="decimal"/>
      <w:lvlText w:val="%1."/>
      <w:lvlJc w:val="left"/>
      <w:pPr>
        <w:tabs>
          <w:tab w:val="num" w:pos="1800"/>
        </w:tabs>
        <w:ind w:left="180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6">
    <w:nsid w:val="50AE74BA"/>
    <w:multiLevelType w:val="hybridMultilevel"/>
    <w:tmpl w:val="944CCEFE"/>
    <w:lvl w:ilvl="0" w:tplc="B1B27930">
      <w:start w:val="1"/>
      <w:numFmt w:val="decimal"/>
      <w:lvlText w:val="%1."/>
      <w:lvlJc w:val="left"/>
      <w:pPr>
        <w:tabs>
          <w:tab w:val="num" w:pos="1800"/>
        </w:tabs>
        <w:ind w:left="1800" w:hanging="360"/>
      </w:pPr>
    </w:lvl>
    <w:lvl w:ilvl="1" w:tplc="992EF09C" w:tentative="1">
      <w:start w:val="1"/>
      <w:numFmt w:val="lowerLetter"/>
      <w:lvlText w:val="%2."/>
      <w:lvlJc w:val="left"/>
      <w:pPr>
        <w:tabs>
          <w:tab w:val="num" w:pos="2520"/>
        </w:tabs>
        <w:ind w:left="2520" w:hanging="360"/>
      </w:pPr>
    </w:lvl>
    <w:lvl w:ilvl="2" w:tplc="1B82AAA2" w:tentative="1">
      <w:start w:val="1"/>
      <w:numFmt w:val="lowerRoman"/>
      <w:lvlText w:val="%3."/>
      <w:lvlJc w:val="right"/>
      <w:pPr>
        <w:tabs>
          <w:tab w:val="num" w:pos="3240"/>
        </w:tabs>
        <w:ind w:left="3240" w:hanging="180"/>
      </w:pPr>
    </w:lvl>
    <w:lvl w:ilvl="3" w:tplc="A9A810D8" w:tentative="1">
      <w:start w:val="1"/>
      <w:numFmt w:val="decimal"/>
      <w:lvlText w:val="%4."/>
      <w:lvlJc w:val="left"/>
      <w:pPr>
        <w:tabs>
          <w:tab w:val="num" w:pos="3960"/>
        </w:tabs>
        <w:ind w:left="3960" w:hanging="360"/>
      </w:pPr>
    </w:lvl>
    <w:lvl w:ilvl="4" w:tplc="AE126174" w:tentative="1">
      <w:start w:val="1"/>
      <w:numFmt w:val="lowerLetter"/>
      <w:lvlText w:val="%5."/>
      <w:lvlJc w:val="left"/>
      <w:pPr>
        <w:tabs>
          <w:tab w:val="num" w:pos="4680"/>
        </w:tabs>
        <w:ind w:left="4680" w:hanging="360"/>
      </w:pPr>
    </w:lvl>
    <w:lvl w:ilvl="5" w:tplc="3A927F2C" w:tentative="1">
      <w:start w:val="1"/>
      <w:numFmt w:val="lowerRoman"/>
      <w:lvlText w:val="%6."/>
      <w:lvlJc w:val="right"/>
      <w:pPr>
        <w:tabs>
          <w:tab w:val="num" w:pos="5400"/>
        </w:tabs>
        <w:ind w:left="5400" w:hanging="180"/>
      </w:pPr>
    </w:lvl>
    <w:lvl w:ilvl="6" w:tplc="226E5FDC" w:tentative="1">
      <w:start w:val="1"/>
      <w:numFmt w:val="decimal"/>
      <w:lvlText w:val="%7."/>
      <w:lvlJc w:val="left"/>
      <w:pPr>
        <w:tabs>
          <w:tab w:val="num" w:pos="6120"/>
        </w:tabs>
        <w:ind w:left="6120" w:hanging="360"/>
      </w:pPr>
    </w:lvl>
    <w:lvl w:ilvl="7" w:tplc="0E5654C6" w:tentative="1">
      <w:start w:val="1"/>
      <w:numFmt w:val="lowerLetter"/>
      <w:lvlText w:val="%8."/>
      <w:lvlJc w:val="left"/>
      <w:pPr>
        <w:tabs>
          <w:tab w:val="num" w:pos="6840"/>
        </w:tabs>
        <w:ind w:left="6840" w:hanging="360"/>
      </w:pPr>
    </w:lvl>
    <w:lvl w:ilvl="8" w:tplc="BB02CE78" w:tentative="1">
      <w:start w:val="1"/>
      <w:numFmt w:val="lowerRoman"/>
      <w:lvlText w:val="%9."/>
      <w:lvlJc w:val="right"/>
      <w:pPr>
        <w:tabs>
          <w:tab w:val="num" w:pos="7560"/>
        </w:tabs>
        <w:ind w:left="7560" w:hanging="180"/>
      </w:pPr>
    </w:lvl>
  </w:abstractNum>
  <w:abstractNum w:abstractNumId="47">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48">
    <w:nsid w:val="58161DED"/>
    <w:multiLevelType w:val="hybridMultilevel"/>
    <w:tmpl w:val="A2AAFC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586568AF"/>
    <w:multiLevelType w:val="hybridMultilevel"/>
    <w:tmpl w:val="BE78872C"/>
    <w:lvl w:ilvl="0" w:tplc="FFFFFFFF">
      <w:start w:val="1"/>
      <w:numFmt w:val="bullet"/>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50">
    <w:nsid w:val="58EF1D0A"/>
    <w:multiLevelType w:val="hybridMultilevel"/>
    <w:tmpl w:val="59BCF9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nsid w:val="5C2D03A3"/>
    <w:multiLevelType w:val="hybridMultilevel"/>
    <w:tmpl w:val="5B6A522A"/>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52">
    <w:nsid w:val="5D53774B"/>
    <w:multiLevelType w:val="singleLevel"/>
    <w:tmpl w:val="E1AE6BEE"/>
    <w:lvl w:ilvl="0">
      <w:start w:val="1"/>
      <w:numFmt w:val="none"/>
      <w:lvlText w:val=""/>
      <w:legacy w:legacy="1" w:legacySpace="0" w:legacyIndent="0"/>
      <w:lvlJc w:val="left"/>
    </w:lvl>
  </w:abstractNum>
  <w:abstractNum w:abstractNumId="53">
    <w:nsid w:val="5DDF08FF"/>
    <w:multiLevelType w:val="hybridMultilevel"/>
    <w:tmpl w:val="AA8646C0"/>
    <w:lvl w:ilvl="0" w:tplc="04090011">
      <w:start w:val="1"/>
      <w:numFmt w:val="bullet"/>
      <w:lvlText w:val=""/>
      <w:lvlJc w:val="left"/>
      <w:pPr>
        <w:tabs>
          <w:tab w:val="num" w:pos="2160"/>
        </w:tabs>
        <w:ind w:left="2160" w:hanging="360"/>
      </w:pPr>
      <w:rPr>
        <w:rFonts w:ascii="Wingdings" w:hAnsi="Wingding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4">
    <w:nsid w:val="5F0A49A5"/>
    <w:multiLevelType w:val="singleLevel"/>
    <w:tmpl w:val="E1AE6BEE"/>
    <w:lvl w:ilvl="0">
      <w:start w:val="1"/>
      <w:numFmt w:val="none"/>
      <w:lvlText w:val=""/>
      <w:legacy w:legacy="1" w:legacySpace="0" w:legacyIndent="0"/>
      <w:lvlJc w:val="left"/>
    </w:lvl>
  </w:abstractNum>
  <w:abstractNum w:abstractNumId="55">
    <w:nsid w:val="5F2148F3"/>
    <w:multiLevelType w:val="singleLevel"/>
    <w:tmpl w:val="E1AE6BEE"/>
    <w:lvl w:ilvl="0">
      <w:start w:val="1"/>
      <w:numFmt w:val="none"/>
      <w:lvlText w:val=""/>
      <w:legacy w:legacy="1" w:legacySpace="0" w:legacyIndent="0"/>
      <w:lvlJc w:val="left"/>
    </w:lvl>
  </w:abstractNum>
  <w:abstractNum w:abstractNumId="56">
    <w:nsid w:val="5F712DAD"/>
    <w:multiLevelType w:val="hybridMultilevel"/>
    <w:tmpl w:val="138C2738"/>
    <w:lvl w:ilvl="0" w:tplc="06DA3CE4">
      <w:start w:val="1"/>
      <w:numFmt w:val="decimal"/>
      <w:lvlText w:val="%1)"/>
      <w:legacy w:legacy="1" w:legacySpace="0" w:legacyIndent="360"/>
      <w:lvlJc w:val="left"/>
      <w:pPr>
        <w:ind w:left="1440" w:hanging="360"/>
      </w:pPr>
      <w:rPr>
        <w:rFonts w:ascii="Arial Black" w:hAnsi="Arial Black" w:hint="default"/>
        <w:b w:val="0"/>
        <w:i w:val="0"/>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609044FA"/>
    <w:multiLevelType w:val="hybridMultilevel"/>
    <w:tmpl w:val="937A4E4A"/>
    <w:lvl w:ilvl="0" w:tplc="04090001">
      <w:start w:val="1"/>
      <w:numFmt w:val="decimal"/>
      <w:lvlText w:val="%1)"/>
      <w:lvlJc w:val="left"/>
      <w:pPr>
        <w:tabs>
          <w:tab w:val="num" w:pos="1800"/>
        </w:tabs>
        <w:ind w:left="1800" w:hanging="360"/>
      </w:pPr>
      <w:rPr>
        <w:rFonts w:hint="default"/>
      </w:rPr>
    </w:lvl>
    <w:lvl w:ilvl="1" w:tplc="04090003">
      <w:start w:val="1"/>
      <w:numFmt w:val="lowerLetter"/>
      <w:lvlText w:val="%2."/>
      <w:lvlJc w:val="left"/>
      <w:pPr>
        <w:tabs>
          <w:tab w:val="num" w:pos="1800"/>
        </w:tabs>
        <w:ind w:left="1800" w:hanging="360"/>
      </w:pPr>
    </w:lvl>
    <w:lvl w:ilvl="2" w:tplc="04090005">
      <w:start w:val="1"/>
      <w:numFmt w:val="decimal"/>
      <w:lvlText w:val="%3)"/>
      <w:lvlJc w:val="left"/>
      <w:pPr>
        <w:tabs>
          <w:tab w:val="num" w:pos="2700"/>
        </w:tabs>
        <w:ind w:left="2700" w:hanging="360"/>
      </w:pPr>
      <w:rPr>
        <w:rFonts w:hint="default"/>
      </w:r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58">
    <w:nsid w:val="611235AD"/>
    <w:multiLevelType w:val="hybridMultilevel"/>
    <w:tmpl w:val="EC261536"/>
    <w:lvl w:ilvl="0" w:tplc="06DA3CE4">
      <w:start w:val="1"/>
      <w:numFmt w:val="decimal"/>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61EC7508"/>
    <w:multiLevelType w:val="hybridMultilevel"/>
    <w:tmpl w:val="214A9BDC"/>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60">
    <w:nsid w:val="69140469"/>
    <w:multiLevelType w:val="hybridMultilevel"/>
    <w:tmpl w:val="CDF4B928"/>
    <w:lvl w:ilvl="0" w:tplc="868416B6">
      <w:start w:val="1"/>
      <w:numFmt w:val="decimal"/>
      <w:lvlText w:val="%1."/>
      <w:lvlJc w:val="left"/>
      <w:pPr>
        <w:tabs>
          <w:tab w:val="num" w:pos="1440"/>
        </w:tabs>
        <w:ind w:left="144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1">
    <w:nsid w:val="6E2D7520"/>
    <w:multiLevelType w:val="hybridMultilevel"/>
    <w:tmpl w:val="57AE3A9C"/>
    <w:lvl w:ilvl="0" w:tplc="04090001">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62">
    <w:nsid w:val="74DA198C"/>
    <w:multiLevelType w:val="hybridMultilevel"/>
    <w:tmpl w:val="AA8646C0"/>
    <w:lvl w:ilvl="0" w:tplc="868416B6">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3">
    <w:nsid w:val="778C082F"/>
    <w:multiLevelType w:val="hybridMultilevel"/>
    <w:tmpl w:val="468601F2"/>
    <w:lvl w:ilvl="0" w:tplc="04090001">
      <w:start w:val="1"/>
      <w:numFmt w:val="decimal"/>
      <w:lvlText w:val="%1."/>
      <w:lvlJc w:val="left"/>
      <w:pPr>
        <w:tabs>
          <w:tab w:val="num" w:pos="1440"/>
        </w:tabs>
        <w:ind w:left="1440" w:hanging="360"/>
      </w:p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64">
    <w:nsid w:val="78552EB2"/>
    <w:multiLevelType w:val="hybridMultilevel"/>
    <w:tmpl w:val="434623D0"/>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5">
    <w:nsid w:val="799D5EF7"/>
    <w:multiLevelType w:val="hybridMultilevel"/>
    <w:tmpl w:val="0E62323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6">
    <w:nsid w:val="7BE26FA3"/>
    <w:multiLevelType w:val="hybridMultilevel"/>
    <w:tmpl w:val="242036FA"/>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36"/>
  </w:num>
  <w:num w:numId="2">
    <w:abstractNumId w:val="61"/>
  </w:num>
  <w:num w:numId="3">
    <w:abstractNumId w:val="22"/>
  </w:num>
  <w:num w:numId="4">
    <w:abstractNumId w:val="63"/>
  </w:num>
  <w:num w:numId="5">
    <w:abstractNumId w:val="2"/>
  </w:num>
  <w:num w:numId="6">
    <w:abstractNumId w:val="21"/>
  </w:num>
  <w:num w:numId="7">
    <w:abstractNumId w:val="37"/>
  </w:num>
  <w:num w:numId="8">
    <w:abstractNumId w:val="25"/>
  </w:num>
  <w:num w:numId="9">
    <w:abstractNumId w:val="34"/>
  </w:num>
  <w:num w:numId="10">
    <w:abstractNumId w:val="8"/>
  </w:num>
  <w:num w:numId="11">
    <w:abstractNumId w:val="0"/>
  </w:num>
  <w:num w:numId="12">
    <w:abstractNumId w:val="30"/>
  </w:num>
  <w:num w:numId="13">
    <w:abstractNumId w:val="31"/>
  </w:num>
  <w:num w:numId="14">
    <w:abstractNumId w:val="62"/>
  </w:num>
  <w:num w:numId="15">
    <w:abstractNumId w:val="53"/>
  </w:num>
  <w:num w:numId="16">
    <w:abstractNumId w:val="65"/>
  </w:num>
  <w:num w:numId="17">
    <w:abstractNumId w:val="56"/>
  </w:num>
  <w:num w:numId="18">
    <w:abstractNumId w:val="16"/>
  </w:num>
  <w:num w:numId="19">
    <w:abstractNumId w:val="18"/>
  </w:num>
  <w:num w:numId="20">
    <w:abstractNumId w:val="9"/>
  </w:num>
  <w:num w:numId="21">
    <w:abstractNumId w:val="41"/>
  </w:num>
  <w:num w:numId="22">
    <w:abstractNumId w:val="60"/>
  </w:num>
  <w:num w:numId="23">
    <w:abstractNumId w:val="17"/>
  </w:num>
  <w:num w:numId="24">
    <w:abstractNumId w:val="66"/>
  </w:num>
  <w:num w:numId="25">
    <w:abstractNumId w:val="43"/>
  </w:num>
  <w:num w:numId="26">
    <w:abstractNumId w:val="58"/>
  </w:num>
  <w:num w:numId="27">
    <w:abstractNumId w:val="49"/>
  </w:num>
  <w:num w:numId="28">
    <w:abstractNumId w:val="1"/>
  </w:num>
  <w:num w:numId="29">
    <w:abstractNumId w:val="7"/>
  </w:num>
  <w:num w:numId="30">
    <w:abstractNumId w:val="32"/>
  </w:num>
  <w:num w:numId="31">
    <w:abstractNumId w:val="47"/>
    <w:lvlOverride w:ilvl="0">
      <w:startOverride w:val="1"/>
    </w:lvlOverride>
  </w:num>
  <w:num w:numId="32">
    <w:abstractNumId w:val="12"/>
  </w:num>
  <w:num w:numId="33">
    <w:abstractNumId w:val="23"/>
  </w:num>
  <w:num w:numId="34">
    <w:abstractNumId w:val="47"/>
    <w:lvlOverride w:ilvl="0">
      <w:startOverride w:val="1"/>
    </w:lvlOverride>
  </w:num>
  <w:num w:numId="35">
    <w:abstractNumId w:val="47"/>
    <w:lvlOverride w:ilvl="0">
      <w:startOverride w:val="1"/>
    </w:lvlOverride>
  </w:num>
  <w:num w:numId="36">
    <w:abstractNumId w:val="64"/>
  </w:num>
  <w:num w:numId="37">
    <w:abstractNumId w:val="10"/>
  </w:num>
  <w:num w:numId="38">
    <w:abstractNumId w:val="47"/>
    <w:lvlOverride w:ilvl="0">
      <w:startOverride w:val="1"/>
    </w:lvlOverride>
  </w:num>
  <w:num w:numId="39">
    <w:abstractNumId w:val="19"/>
  </w:num>
  <w:num w:numId="40">
    <w:abstractNumId w:val="26"/>
  </w:num>
  <w:num w:numId="41">
    <w:abstractNumId w:val="11"/>
  </w:num>
  <w:num w:numId="42">
    <w:abstractNumId w:val="27"/>
  </w:num>
  <w:num w:numId="43">
    <w:abstractNumId w:val="5"/>
  </w:num>
  <w:num w:numId="44">
    <w:abstractNumId w:val="13"/>
  </w:num>
  <w:num w:numId="45">
    <w:abstractNumId w:val="46"/>
  </w:num>
  <w:num w:numId="46">
    <w:abstractNumId w:val="47"/>
    <w:lvlOverride w:ilvl="0">
      <w:startOverride w:val="1"/>
    </w:lvlOverride>
  </w:num>
  <w:num w:numId="47">
    <w:abstractNumId w:val="47"/>
  </w:num>
  <w:num w:numId="48">
    <w:abstractNumId w:val="47"/>
    <w:lvlOverride w:ilvl="0">
      <w:startOverride w:val="1"/>
    </w:lvlOverride>
  </w:num>
  <w:num w:numId="49">
    <w:abstractNumId w:val="51"/>
  </w:num>
  <w:num w:numId="50">
    <w:abstractNumId w:val="35"/>
  </w:num>
  <w:num w:numId="51">
    <w:abstractNumId w:val="45"/>
  </w:num>
  <w:num w:numId="52">
    <w:abstractNumId w:val="59"/>
  </w:num>
  <w:num w:numId="53">
    <w:abstractNumId w:val="57"/>
  </w:num>
  <w:num w:numId="54">
    <w:abstractNumId w:val="47"/>
    <w:lvlOverride w:ilvl="0">
      <w:startOverride w:val="1"/>
    </w:lvlOverride>
  </w:num>
  <w:num w:numId="55">
    <w:abstractNumId w:val="47"/>
    <w:lvlOverride w:ilvl="0">
      <w:startOverride w:val="1"/>
    </w:lvlOverride>
  </w:num>
  <w:num w:numId="56">
    <w:abstractNumId w:val="47"/>
    <w:lvlOverride w:ilvl="0">
      <w:startOverride w:val="1"/>
    </w:lvlOverride>
  </w:num>
  <w:num w:numId="57">
    <w:abstractNumId w:val="47"/>
    <w:lvlOverride w:ilvl="0">
      <w:startOverride w:val="1"/>
    </w:lvlOverride>
  </w:num>
  <w:num w:numId="58">
    <w:abstractNumId w:val="47"/>
    <w:lvlOverride w:ilvl="0">
      <w:startOverride w:val="1"/>
    </w:lvlOverride>
  </w:num>
  <w:num w:numId="59">
    <w:abstractNumId w:val="47"/>
    <w:lvlOverride w:ilvl="0">
      <w:startOverride w:val="1"/>
    </w:lvlOverride>
  </w:num>
  <w:num w:numId="60">
    <w:abstractNumId w:val="29"/>
  </w:num>
  <w:num w:numId="61">
    <w:abstractNumId w:val="47"/>
    <w:lvlOverride w:ilvl="0">
      <w:startOverride w:val="1"/>
    </w:lvlOverride>
  </w:num>
  <w:num w:numId="62">
    <w:abstractNumId w:val="47"/>
    <w:lvlOverride w:ilvl="0">
      <w:startOverride w:val="1"/>
    </w:lvlOverride>
  </w:num>
  <w:num w:numId="63">
    <w:abstractNumId w:val="20"/>
  </w:num>
  <w:num w:numId="64">
    <w:abstractNumId w:val="24"/>
  </w:num>
  <w:num w:numId="65">
    <w:abstractNumId w:val="55"/>
  </w:num>
  <w:num w:numId="66">
    <w:abstractNumId w:val="54"/>
  </w:num>
  <w:num w:numId="67">
    <w:abstractNumId w:val="47"/>
    <w:lvlOverride w:ilvl="0">
      <w:startOverride w:val="1"/>
    </w:lvlOverride>
  </w:num>
  <w:num w:numId="68">
    <w:abstractNumId w:val="47"/>
    <w:lvlOverride w:ilvl="0">
      <w:startOverride w:val="1"/>
    </w:lvlOverride>
  </w:num>
  <w:num w:numId="69">
    <w:abstractNumId w:val="47"/>
    <w:lvlOverride w:ilvl="0">
      <w:startOverride w:val="1"/>
    </w:lvlOverride>
  </w:num>
  <w:num w:numId="70">
    <w:abstractNumId w:val="47"/>
    <w:lvlOverride w:ilvl="0">
      <w:startOverride w:val="1"/>
    </w:lvlOverride>
  </w:num>
  <w:num w:numId="71">
    <w:abstractNumId w:val="47"/>
    <w:lvlOverride w:ilvl="0">
      <w:startOverride w:val="1"/>
    </w:lvlOverride>
  </w:num>
  <w:num w:numId="72">
    <w:abstractNumId w:val="47"/>
    <w:lvlOverride w:ilvl="0">
      <w:startOverride w:val="1"/>
    </w:lvlOverride>
  </w:num>
  <w:num w:numId="73">
    <w:abstractNumId w:val="47"/>
    <w:lvlOverride w:ilvl="0">
      <w:startOverride w:val="1"/>
    </w:lvlOverride>
  </w:num>
  <w:num w:numId="74">
    <w:abstractNumId w:val="47"/>
    <w:lvlOverride w:ilvl="0">
      <w:startOverride w:val="1"/>
    </w:lvlOverride>
  </w:num>
  <w:num w:numId="75">
    <w:abstractNumId w:val="39"/>
  </w:num>
  <w:num w:numId="76">
    <w:abstractNumId w:val="48"/>
  </w:num>
  <w:num w:numId="77">
    <w:abstractNumId w:val="14"/>
  </w:num>
  <w:num w:numId="78">
    <w:abstractNumId w:val="15"/>
  </w:num>
  <w:num w:numId="79">
    <w:abstractNumId w:val="3"/>
  </w:num>
  <w:num w:numId="80">
    <w:abstractNumId w:val="52"/>
  </w:num>
  <w:num w:numId="81">
    <w:abstractNumId w:val="33"/>
  </w:num>
  <w:num w:numId="82">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4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6"/>
  </w:num>
  <w:num w:numId="85">
    <w:abstractNumId w:val="6"/>
  </w:num>
  <w:num w:numId="86">
    <w:abstractNumId w:val="42"/>
  </w:num>
  <w:num w:numId="87">
    <w:abstractNumId w:val="50"/>
  </w:num>
  <w:num w:numId="88">
    <w:abstractNumId w:val="4"/>
  </w:num>
  <w:num w:numId="89">
    <w:abstractNumId w:val="38"/>
  </w:num>
  <w:num w:numId="90">
    <w:abstractNumId w:val="40"/>
  </w:num>
  <w:num w:numId="91">
    <w:abstractNumId w:val="47"/>
    <w:lvlOverride w:ilvl="0">
      <w:startOverride w:val="1"/>
    </w:lvlOverride>
  </w:num>
  <w:num w:numId="92">
    <w:abstractNumId w:val="47"/>
    <w:lvlOverride w:ilvl="0">
      <w:startOverride w:val="1"/>
    </w:lvlOverride>
  </w:num>
  <w:numIdMacAtCleanup w:val="9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w15:presenceInfo w15:providerId="None" w15:userId="Micha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8" w:dllVersion="513"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192"/>
    <w:rsid w:val="00001D87"/>
    <w:rsid w:val="00001FAB"/>
    <w:rsid w:val="000033A4"/>
    <w:rsid w:val="000049FF"/>
    <w:rsid w:val="00004DD0"/>
    <w:rsid w:val="00005002"/>
    <w:rsid w:val="00005398"/>
    <w:rsid w:val="000057DA"/>
    <w:rsid w:val="0000613C"/>
    <w:rsid w:val="0000714C"/>
    <w:rsid w:val="0000740C"/>
    <w:rsid w:val="00007AFF"/>
    <w:rsid w:val="00010A68"/>
    <w:rsid w:val="00010D07"/>
    <w:rsid w:val="00010EA3"/>
    <w:rsid w:val="0001133F"/>
    <w:rsid w:val="00011AC5"/>
    <w:rsid w:val="000122D8"/>
    <w:rsid w:val="000128C7"/>
    <w:rsid w:val="000136BB"/>
    <w:rsid w:val="00013E84"/>
    <w:rsid w:val="00015004"/>
    <w:rsid w:val="00015B05"/>
    <w:rsid w:val="00016136"/>
    <w:rsid w:val="00016AC5"/>
    <w:rsid w:val="00016E6F"/>
    <w:rsid w:val="0001751B"/>
    <w:rsid w:val="00017AF9"/>
    <w:rsid w:val="0002093E"/>
    <w:rsid w:val="00021204"/>
    <w:rsid w:val="000224B7"/>
    <w:rsid w:val="000233D1"/>
    <w:rsid w:val="00023972"/>
    <w:rsid w:val="00023CBA"/>
    <w:rsid w:val="00023F46"/>
    <w:rsid w:val="0002420E"/>
    <w:rsid w:val="0002447B"/>
    <w:rsid w:val="00026196"/>
    <w:rsid w:val="000272CC"/>
    <w:rsid w:val="000309C3"/>
    <w:rsid w:val="000314DB"/>
    <w:rsid w:val="00031BBF"/>
    <w:rsid w:val="000322E2"/>
    <w:rsid w:val="00036BF6"/>
    <w:rsid w:val="000400B8"/>
    <w:rsid w:val="000404DC"/>
    <w:rsid w:val="00040BBF"/>
    <w:rsid w:val="0004263B"/>
    <w:rsid w:val="0004349D"/>
    <w:rsid w:val="00043FC2"/>
    <w:rsid w:val="00045336"/>
    <w:rsid w:val="00050DE3"/>
    <w:rsid w:val="00052671"/>
    <w:rsid w:val="00052C88"/>
    <w:rsid w:val="00054D45"/>
    <w:rsid w:val="0005533C"/>
    <w:rsid w:val="00056206"/>
    <w:rsid w:val="00057132"/>
    <w:rsid w:val="0006077E"/>
    <w:rsid w:val="00062FF6"/>
    <w:rsid w:val="00063013"/>
    <w:rsid w:val="00063EC3"/>
    <w:rsid w:val="000641C9"/>
    <w:rsid w:val="00064F52"/>
    <w:rsid w:val="00065371"/>
    <w:rsid w:val="000655A6"/>
    <w:rsid w:val="00066FEA"/>
    <w:rsid w:val="00067411"/>
    <w:rsid w:val="00067649"/>
    <w:rsid w:val="0007266F"/>
    <w:rsid w:val="00073040"/>
    <w:rsid w:val="00075077"/>
    <w:rsid w:val="00076D75"/>
    <w:rsid w:val="0008001D"/>
    <w:rsid w:val="00081FCB"/>
    <w:rsid w:val="00082074"/>
    <w:rsid w:val="000826BB"/>
    <w:rsid w:val="00082F68"/>
    <w:rsid w:val="0008323D"/>
    <w:rsid w:val="00083622"/>
    <w:rsid w:val="000852E1"/>
    <w:rsid w:val="000862EB"/>
    <w:rsid w:val="00090330"/>
    <w:rsid w:val="00090A20"/>
    <w:rsid w:val="00090BC0"/>
    <w:rsid w:val="0009125F"/>
    <w:rsid w:val="000915AE"/>
    <w:rsid w:val="000933E1"/>
    <w:rsid w:val="00094B72"/>
    <w:rsid w:val="00095090"/>
    <w:rsid w:val="00095747"/>
    <w:rsid w:val="00095B92"/>
    <w:rsid w:val="0009649D"/>
    <w:rsid w:val="0009744F"/>
    <w:rsid w:val="0009750F"/>
    <w:rsid w:val="000A02F2"/>
    <w:rsid w:val="000A0655"/>
    <w:rsid w:val="000A08A2"/>
    <w:rsid w:val="000A0E19"/>
    <w:rsid w:val="000A1F08"/>
    <w:rsid w:val="000A2243"/>
    <w:rsid w:val="000A32EF"/>
    <w:rsid w:val="000A3380"/>
    <w:rsid w:val="000A36A3"/>
    <w:rsid w:val="000A390D"/>
    <w:rsid w:val="000A495B"/>
    <w:rsid w:val="000A4A07"/>
    <w:rsid w:val="000A4E2D"/>
    <w:rsid w:val="000A55DC"/>
    <w:rsid w:val="000A65E0"/>
    <w:rsid w:val="000A6927"/>
    <w:rsid w:val="000A7257"/>
    <w:rsid w:val="000A74E0"/>
    <w:rsid w:val="000B03B4"/>
    <w:rsid w:val="000B04B8"/>
    <w:rsid w:val="000B0B6A"/>
    <w:rsid w:val="000B1265"/>
    <w:rsid w:val="000B1F32"/>
    <w:rsid w:val="000B3F45"/>
    <w:rsid w:val="000B423A"/>
    <w:rsid w:val="000B4EDF"/>
    <w:rsid w:val="000B6B0C"/>
    <w:rsid w:val="000B7F0A"/>
    <w:rsid w:val="000C138C"/>
    <w:rsid w:val="000C1878"/>
    <w:rsid w:val="000C20FC"/>
    <w:rsid w:val="000C2618"/>
    <w:rsid w:val="000C287E"/>
    <w:rsid w:val="000C3BDF"/>
    <w:rsid w:val="000C3C8A"/>
    <w:rsid w:val="000C4529"/>
    <w:rsid w:val="000C55EB"/>
    <w:rsid w:val="000C609C"/>
    <w:rsid w:val="000C67B9"/>
    <w:rsid w:val="000C6A89"/>
    <w:rsid w:val="000C6D15"/>
    <w:rsid w:val="000C7D63"/>
    <w:rsid w:val="000D0CEB"/>
    <w:rsid w:val="000D1A0C"/>
    <w:rsid w:val="000D1CBD"/>
    <w:rsid w:val="000D22D3"/>
    <w:rsid w:val="000D34C1"/>
    <w:rsid w:val="000D3F05"/>
    <w:rsid w:val="000D3F3A"/>
    <w:rsid w:val="000D42D5"/>
    <w:rsid w:val="000D576B"/>
    <w:rsid w:val="000D584D"/>
    <w:rsid w:val="000D5ADF"/>
    <w:rsid w:val="000D5B4E"/>
    <w:rsid w:val="000D5BFE"/>
    <w:rsid w:val="000D683E"/>
    <w:rsid w:val="000D6DD1"/>
    <w:rsid w:val="000D6E85"/>
    <w:rsid w:val="000E076D"/>
    <w:rsid w:val="000E1419"/>
    <w:rsid w:val="000E2327"/>
    <w:rsid w:val="000E24AD"/>
    <w:rsid w:val="000E3443"/>
    <w:rsid w:val="000E3D1F"/>
    <w:rsid w:val="000E45C5"/>
    <w:rsid w:val="000E4A55"/>
    <w:rsid w:val="000E4B3A"/>
    <w:rsid w:val="000E5220"/>
    <w:rsid w:val="000E666E"/>
    <w:rsid w:val="000E6D72"/>
    <w:rsid w:val="000F0B51"/>
    <w:rsid w:val="000F16AA"/>
    <w:rsid w:val="000F24EC"/>
    <w:rsid w:val="000F2E64"/>
    <w:rsid w:val="000F3B39"/>
    <w:rsid w:val="000F401D"/>
    <w:rsid w:val="000F49CF"/>
    <w:rsid w:val="000F595D"/>
    <w:rsid w:val="000F5B86"/>
    <w:rsid w:val="000F6634"/>
    <w:rsid w:val="000F7028"/>
    <w:rsid w:val="000F71C9"/>
    <w:rsid w:val="000F727E"/>
    <w:rsid w:val="00100201"/>
    <w:rsid w:val="00101449"/>
    <w:rsid w:val="00101AB5"/>
    <w:rsid w:val="00102153"/>
    <w:rsid w:val="001023D7"/>
    <w:rsid w:val="00102A10"/>
    <w:rsid w:val="00103196"/>
    <w:rsid w:val="00103F56"/>
    <w:rsid w:val="001041EC"/>
    <w:rsid w:val="00104E0A"/>
    <w:rsid w:val="00104E9A"/>
    <w:rsid w:val="001056E5"/>
    <w:rsid w:val="00105810"/>
    <w:rsid w:val="00105AED"/>
    <w:rsid w:val="0010690D"/>
    <w:rsid w:val="00106F11"/>
    <w:rsid w:val="00107624"/>
    <w:rsid w:val="00111D5D"/>
    <w:rsid w:val="001128D7"/>
    <w:rsid w:val="00112944"/>
    <w:rsid w:val="00112C3E"/>
    <w:rsid w:val="00113E68"/>
    <w:rsid w:val="00114933"/>
    <w:rsid w:val="00117C5E"/>
    <w:rsid w:val="00117E99"/>
    <w:rsid w:val="00120754"/>
    <w:rsid w:val="00120FEF"/>
    <w:rsid w:val="0012147F"/>
    <w:rsid w:val="0012199E"/>
    <w:rsid w:val="00121C58"/>
    <w:rsid w:val="00122044"/>
    <w:rsid w:val="0012293F"/>
    <w:rsid w:val="00122956"/>
    <w:rsid w:val="00122CFA"/>
    <w:rsid w:val="00123330"/>
    <w:rsid w:val="00125B43"/>
    <w:rsid w:val="00127918"/>
    <w:rsid w:val="001302BC"/>
    <w:rsid w:val="00131812"/>
    <w:rsid w:val="00131E1C"/>
    <w:rsid w:val="00132255"/>
    <w:rsid w:val="001336E1"/>
    <w:rsid w:val="00135698"/>
    <w:rsid w:val="0013588E"/>
    <w:rsid w:val="0013591D"/>
    <w:rsid w:val="00136EE6"/>
    <w:rsid w:val="00137503"/>
    <w:rsid w:val="00140133"/>
    <w:rsid w:val="00140777"/>
    <w:rsid w:val="00141B0C"/>
    <w:rsid w:val="001422E1"/>
    <w:rsid w:val="00143218"/>
    <w:rsid w:val="0014339B"/>
    <w:rsid w:val="001441F0"/>
    <w:rsid w:val="0014656A"/>
    <w:rsid w:val="0014735E"/>
    <w:rsid w:val="001478BF"/>
    <w:rsid w:val="00147A23"/>
    <w:rsid w:val="00147B4D"/>
    <w:rsid w:val="00147D7D"/>
    <w:rsid w:val="0015122E"/>
    <w:rsid w:val="0015185D"/>
    <w:rsid w:val="00151EF2"/>
    <w:rsid w:val="00152C30"/>
    <w:rsid w:val="00154B50"/>
    <w:rsid w:val="00154D67"/>
    <w:rsid w:val="00155A44"/>
    <w:rsid w:val="00156915"/>
    <w:rsid w:val="00156F06"/>
    <w:rsid w:val="00157324"/>
    <w:rsid w:val="00157DEF"/>
    <w:rsid w:val="00160113"/>
    <w:rsid w:val="001601FC"/>
    <w:rsid w:val="00160446"/>
    <w:rsid w:val="0016178C"/>
    <w:rsid w:val="00162843"/>
    <w:rsid w:val="00162A81"/>
    <w:rsid w:val="00162E6A"/>
    <w:rsid w:val="00163CAC"/>
    <w:rsid w:val="001644ED"/>
    <w:rsid w:val="001647A4"/>
    <w:rsid w:val="00165454"/>
    <w:rsid w:val="00166118"/>
    <w:rsid w:val="001664EB"/>
    <w:rsid w:val="00166E5D"/>
    <w:rsid w:val="00171BE8"/>
    <w:rsid w:val="00172C3A"/>
    <w:rsid w:val="00172DBA"/>
    <w:rsid w:val="00173197"/>
    <w:rsid w:val="00175062"/>
    <w:rsid w:val="0017510D"/>
    <w:rsid w:val="00175971"/>
    <w:rsid w:val="0017751B"/>
    <w:rsid w:val="00177C74"/>
    <w:rsid w:val="0018099D"/>
    <w:rsid w:val="00180C53"/>
    <w:rsid w:val="00180DFD"/>
    <w:rsid w:val="00181DD3"/>
    <w:rsid w:val="00182A24"/>
    <w:rsid w:val="00182F0A"/>
    <w:rsid w:val="0018314B"/>
    <w:rsid w:val="00183441"/>
    <w:rsid w:val="0018384E"/>
    <w:rsid w:val="00183A1F"/>
    <w:rsid w:val="00184A8B"/>
    <w:rsid w:val="001857C9"/>
    <w:rsid w:val="00185823"/>
    <w:rsid w:val="00186B9F"/>
    <w:rsid w:val="00186FF0"/>
    <w:rsid w:val="00190C3D"/>
    <w:rsid w:val="00190D7B"/>
    <w:rsid w:val="00191174"/>
    <w:rsid w:val="0019127D"/>
    <w:rsid w:val="00191392"/>
    <w:rsid w:val="001917F6"/>
    <w:rsid w:val="00192916"/>
    <w:rsid w:val="00192C60"/>
    <w:rsid w:val="00192E1D"/>
    <w:rsid w:val="001931A2"/>
    <w:rsid w:val="0019352B"/>
    <w:rsid w:val="00193BEB"/>
    <w:rsid w:val="00194699"/>
    <w:rsid w:val="00194987"/>
    <w:rsid w:val="0019515B"/>
    <w:rsid w:val="00195E2E"/>
    <w:rsid w:val="00197B16"/>
    <w:rsid w:val="001A1363"/>
    <w:rsid w:val="001A1E0F"/>
    <w:rsid w:val="001A34EA"/>
    <w:rsid w:val="001A429F"/>
    <w:rsid w:val="001A42FA"/>
    <w:rsid w:val="001A448D"/>
    <w:rsid w:val="001A4925"/>
    <w:rsid w:val="001A5073"/>
    <w:rsid w:val="001A5947"/>
    <w:rsid w:val="001A5D06"/>
    <w:rsid w:val="001A604C"/>
    <w:rsid w:val="001B10FD"/>
    <w:rsid w:val="001B19CD"/>
    <w:rsid w:val="001B1CA4"/>
    <w:rsid w:val="001B36CF"/>
    <w:rsid w:val="001B36D3"/>
    <w:rsid w:val="001B4355"/>
    <w:rsid w:val="001B487F"/>
    <w:rsid w:val="001B5292"/>
    <w:rsid w:val="001B586E"/>
    <w:rsid w:val="001B6165"/>
    <w:rsid w:val="001B6E0E"/>
    <w:rsid w:val="001C0A48"/>
    <w:rsid w:val="001C0AFF"/>
    <w:rsid w:val="001C0CDF"/>
    <w:rsid w:val="001C113D"/>
    <w:rsid w:val="001C1825"/>
    <w:rsid w:val="001C3679"/>
    <w:rsid w:val="001C3798"/>
    <w:rsid w:val="001C3A91"/>
    <w:rsid w:val="001C3AED"/>
    <w:rsid w:val="001C3ED9"/>
    <w:rsid w:val="001C4A81"/>
    <w:rsid w:val="001C617C"/>
    <w:rsid w:val="001D1CA2"/>
    <w:rsid w:val="001D3D3E"/>
    <w:rsid w:val="001D5234"/>
    <w:rsid w:val="001D67ED"/>
    <w:rsid w:val="001D756C"/>
    <w:rsid w:val="001E18E9"/>
    <w:rsid w:val="001E2947"/>
    <w:rsid w:val="001E34A4"/>
    <w:rsid w:val="001E3E88"/>
    <w:rsid w:val="001E426B"/>
    <w:rsid w:val="001E4FC2"/>
    <w:rsid w:val="001E5540"/>
    <w:rsid w:val="001E56C2"/>
    <w:rsid w:val="001E76F6"/>
    <w:rsid w:val="001E77BE"/>
    <w:rsid w:val="001F053C"/>
    <w:rsid w:val="001F1186"/>
    <w:rsid w:val="001F1C5A"/>
    <w:rsid w:val="001F2198"/>
    <w:rsid w:val="001F2558"/>
    <w:rsid w:val="001F46FF"/>
    <w:rsid w:val="001F669B"/>
    <w:rsid w:val="001F7757"/>
    <w:rsid w:val="001F79A2"/>
    <w:rsid w:val="001F7F86"/>
    <w:rsid w:val="002008E6"/>
    <w:rsid w:val="002025A2"/>
    <w:rsid w:val="00202865"/>
    <w:rsid w:val="002037A0"/>
    <w:rsid w:val="00204665"/>
    <w:rsid w:val="00204741"/>
    <w:rsid w:val="00206955"/>
    <w:rsid w:val="002074D0"/>
    <w:rsid w:val="00207945"/>
    <w:rsid w:val="00207BBC"/>
    <w:rsid w:val="00207BC3"/>
    <w:rsid w:val="00210F2C"/>
    <w:rsid w:val="00211BDE"/>
    <w:rsid w:val="0021241B"/>
    <w:rsid w:val="002124FB"/>
    <w:rsid w:val="002139C5"/>
    <w:rsid w:val="00214B40"/>
    <w:rsid w:val="00214C43"/>
    <w:rsid w:val="00215064"/>
    <w:rsid w:val="002160D6"/>
    <w:rsid w:val="00216ECB"/>
    <w:rsid w:val="00217430"/>
    <w:rsid w:val="00217EDC"/>
    <w:rsid w:val="00220F0D"/>
    <w:rsid w:val="00222166"/>
    <w:rsid w:val="002221C3"/>
    <w:rsid w:val="00222688"/>
    <w:rsid w:val="00227C73"/>
    <w:rsid w:val="00227DD2"/>
    <w:rsid w:val="00230FF2"/>
    <w:rsid w:val="00231926"/>
    <w:rsid w:val="002319D5"/>
    <w:rsid w:val="00231C5E"/>
    <w:rsid w:val="0023339A"/>
    <w:rsid w:val="002333FD"/>
    <w:rsid w:val="00233724"/>
    <w:rsid w:val="002341C1"/>
    <w:rsid w:val="00235FC0"/>
    <w:rsid w:val="0023612B"/>
    <w:rsid w:val="0023621D"/>
    <w:rsid w:val="00237512"/>
    <w:rsid w:val="002378E6"/>
    <w:rsid w:val="00241D68"/>
    <w:rsid w:val="0024290E"/>
    <w:rsid w:val="00242E9D"/>
    <w:rsid w:val="00244B4A"/>
    <w:rsid w:val="00244C96"/>
    <w:rsid w:val="00244D4D"/>
    <w:rsid w:val="00244D9E"/>
    <w:rsid w:val="00246CA2"/>
    <w:rsid w:val="0024774D"/>
    <w:rsid w:val="002477B3"/>
    <w:rsid w:val="00250AAC"/>
    <w:rsid w:val="00250BF9"/>
    <w:rsid w:val="00250D89"/>
    <w:rsid w:val="00251557"/>
    <w:rsid w:val="002516BE"/>
    <w:rsid w:val="002527B5"/>
    <w:rsid w:val="00252AEF"/>
    <w:rsid w:val="002536F8"/>
    <w:rsid w:val="00253AD8"/>
    <w:rsid w:val="00255B36"/>
    <w:rsid w:val="0025708F"/>
    <w:rsid w:val="00260D21"/>
    <w:rsid w:val="00261840"/>
    <w:rsid w:val="00262C10"/>
    <w:rsid w:val="00262D50"/>
    <w:rsid w:val="0026339A"/>
    <w:rsid w:val="00264A91"/>
    <w:rsid w:val="002650E1"/>
    <w:rsid w:val="002654B2"/>
    <w:rsid w:val="00266252"/>
    <w:rsid w:val="0026745E"/>
    <w:rsid w:val="00267708"/>
    <w:rsid w:val="00271551"/>
    <w:rsid w:val="00271D77"/>
    <w:rsid w:val="00271F6E"/>
    <w:rsid w:val="00273710"/>
    <w:rsid w:val="00273DC2"/>
    <w:rsid w:val="00274FC8"/>
    <w:rsid w:val="00276366"/>
    <w:rsid w:val="002764F2"/>
    <w:rsid w:val="00277E79"/>
    <w:rsid w:val="00280DFF"/>
    <w:rsid w:val="00280EA2"/>
    <w:rsid w:val="00281248"/>
    <w:rsid w:val="00281B27"/>
    <w:rsid w:val="002828AD"/>
    <w:rsid w:val="002837BA"/>
    <w:rsid w:val="002845CF"/>
    <w:rsid w:val="0028467E"/>
    <w:rsid w:val="00284C1F"/>
    <w:rsid w:val="00284FEB"/>
    <w:rsid w:val="002862E9"/>
    <w:rsid w:val="0028655C"/>
    <w:rsid w:val="00286D9A"/>
    <w:rsid w:val="002870E8"/>
    <w:rsid w:val="0029050F"/>
    <w:rsid w:val="00290DA2"/>
    <w:rsid w:val="00291224"/>
    <w:rsid w:val="0029172F"/>
    <w:rsid w:val="00291CBF"/>
    <w:rsid w:val="0029342C"/>
    <w:rsid w:val="00293657"/>
    <w:rsid w:val="00293B75"/>
    <w:rsid w:val="00293CBE"/>
    <w:rsid w:val="00293D03"/>
    <w:rsid w:val="00294529"/>
    <w:rsid w:val="00294699"/>
    <w:rsid w:val="00295C10"/>
    <w:rsid w:val="00295D39"/>
    <w:rsid w:val="00296A09"/>
    <w:rsid w:val="00296D95"/>
    <w:rsid w:val="002979BD"/>
    <w:rsid w:val="00297FBF"/>
    <w:rsid w:val="002A0817"/>
    <w:rsid w:val="002A0FE1"/>
    <w:rsid w:val="002A10E0"/>
    <w:rsid w:val="002A2060"/>
    <w:rsid w:val="002A2754"/>
    <w:rsid w:val="002A4595"/>
    <w:rsid w:val="002A485A"/>
    <w:rsid w:val="002A49B6"/>
    <w:rsid w:val="002A5046"/>
    <w:rsid w:val="002A5709"/>
    <w:rsid w:val="002A6395"/>
    <w:rsid w:val="002A6676"/>
    <w:rsid w:val="002B0E62"/>
    <w:rsid w:val="002B1353"/>
    <w:rsid w:val="002B15AA"/>
    <w:rsid w:val="002B1D5C"/>
    <w:rsid w:val="002B2808"/>
    <w:rsid w:val="002B31BF"/>
    <w:rsid w:val="002B37F2"/>
    <w:rsid w:val="002B386B"/>
    <w:rsid w:val="002B3E7C"/>
    <w:rsid w:val="002B443D"/>
    <w:rsid w:val="002B5C44"/>
    <w:rsid w:val="002B79C2"/>
    <w:rsid w:val="002C0512"/>
    <w:rsid w:val="002C0684"/>
    <w:rsid w:val="002C3B14"/>
    <w:rsid w:val="002C4F95"/>
    <w:rsid w:val="002C5B08"/>
    <w:rsid w:val="002C745C"/>
    <w:rsid w:val="002C7ACA"/>
    <w:rsid w:val="002C7FD1"/>
    <w:rsid w:val="002D0323"/>
    <w:rsid w:val="002D0C71"/>
    <w:rsid w:val="002D1FAB"/>
    <w:rsid w:val="002D2513"/>
    <w:rsid w:val="002D26C1"/>
    <w:rsid w:val="002D5E22"/>
    <w:rsid w:val="002D7433"/>
    <w:rsid w:val="002D78C3"/>
    <w:rsid w:val="002E066A"/>
    <w:rsid w:val="002E269F"/>
    <w:rsid w:val="002E38E5"/>
    <w:rsid w:val="002E399E"/>
    <w:rsid w:val="002E51F6"/>
    <w:rsid w:val="002E5A85"/>
    <w:rsid w:val="002E6E8C"/>
    <w:rsid w:val="002E7606"/>
    <w:rsid w:val="002E79D4"/>
    <w:rsid w:val="002F0792"/>
    <w:rsid w:val="002F2001"/>
    <w:rsid w:val="002F344B"/>
    <w:rsid w:val="002F44CB"/>
    <w:rsid w:val="002F51F5"/>
    <w:rsid w:val="002F6386"/>
    <w:rsid w:val="002F67DC"/>
    <w:rsid w:val="00301517"/>
    <w:rsid w:val="003025D9"/>
    <w:rsid w:val="003032CC"/>
    <w:rsid w:val="003038ED"/>
    <w:rsid w:val="0030423C"/>
    <w:rsid w:val="00304A8A"/>
    <w:rsid w:val="00306265"/>
    <w:rsid w:val="0030649A"/>
    <w:rsid w:val="0030741F"/>
    <w:rsid w:val="003079E0"/>
    <w:rsid w:val="003079E5"/>
    <w:rsid w:val="00310526"/>
    <w:rsid w:val="003108BF"/>
    <w:rsid w:val="00310C2A"/>
    <w:rsid w:val="00310F84"/>
    <w:rsid w:val="003124D4"/>
    <w:rsid w:val="003149AE"/>
    <w:rsid w:val="00314BCE"/>
    <w:rsid w:val="003163A7"/>
    <w:rsid w:val="00316B54"/>
    <w:rsid w:val="00316D73"/>
    <w:rsid w:val="003206B6"/>
    <w:rsid w:val="00320BD7"/>
    <w:rsid w:val="0032109E"/>
    <w:rsid w:val="00321C20"/>
    <w:rsid w:val="00321C91"/>
    <w:rsid w:val="00322AFE"/>
    <w:rsid w:val="0032363D"/>
    <w:rsid w:val="00323985"/>
    <w:rsid w:val="003245AF"/>
    <w:rsid w:val="00324A03"/>
    <w:rsid w:val="00325035"/>
    <w:rsid w:val="00325F10"/>
    <w:rsid w:val="0032626D"/>
    <w:rsid w:val="00326461"/>
    <w:rsid w:val="00326A96"/>
    <w:rsid w:val="00326E77"/>
    <w:rsid w:val="00331F8D"/>
    <w:rsid w:val="0033213F"/>
    <w:rsid w:val="003333CA"/>
    <w:rsid w:val="003335F6"/>
    <w:rsid w:val="00333662"/>
    <w:rsid w:val="00333930"/>
    <w:rsid w:val="0033484E"/>
    <w:rsid w:val="00335363"/>
    <w:rsid w:val="00335F0D"/>
    <w:rsid w:val="0033628D"/>
    <w:rsid w:val="00337035"/>
    <w:rsid w:val="003373EB"/>
    <w:rsid w:val="00337794"/>
    <w:rsid w:val="00341613"/>
    <w:rsid w:val="00341C44"/>
    <w:rsid w:val="00341D95"/>
    <w:rsid w:val="003430AB"/>
    <w:rsid w:val="003443CA"/>
    <w:rsid w:val="00344BFE"/>
    <w:rsid w:val="00344C9C"/>
    <w:rsid w:val="00346756"/>
    <w:rsid w:val="00347174"/>
    <w:rsid w:val="003478B4"/>
    <w:rsid w:val="00347BF2"/>
    <w:rsid w:val="00350DCC"/>
    <w:rsid w:val="003517C3"/>
    <w:rsid w:val="00351DCC"/>
    <w:rsid w:val="00351E53"/>
    <w:rsid w:val="00353AE0"/>
    <w:rsid w:val="0035414F"/>
    <w:rsid w:val="00354764"/>
    <w:rsid w:val="00354E62"/>
    <w:rsid w:val="003551ED"/>
    <w:rsid w:val="00355518"/>
    <w:rsid w:val="003564A6"/>
    <w:rsid w:val="003566E7"/>
    <w:rsid w:val="00356A8E"/>
    <w:rsid w:val="003571EB"/>
    <w:rsid w:val="003572EE"/>
    <w:rsid w:val="0035753F"/>
    <w:rsid w:val="00357BFB"/>
    <w:rsid w:val="0036024E"/>
    <w:rsid w:val="00360A61"/>
    <w:rsid w:val="00360D31"/>
    <w:rsid w:val="00361E46"/>
    <w:rsid w:val="003620D1"/>
    <w:rsid w:val="003626FC"/>
    <w:rsid w:val="00362D48"/>
    <w:rsid w:val="003644D5"/>
    <w:rsid w:val="00364E41"/>
    <w:rsid w:val="003653A9"/>
    <w:rsid w:val="0036572B"/>
    <w:rsid w:val="00365CF3"/>
    <w:rsid w:val="003663DB"/>
    <w:rsid w:val="003676E8"/>
    <w:rsid w:val="003676ED"/>
    <w:rsid w:val="00367EFC"/>
    <w:rsid w:val="0037066F"/>
    <w:rsid w:val="00371AE0"/>
    <w:rsid w:val="003727E6"/>
    <w:rsid w:val="00372AF0"/>
    <w:rsid w:val="00372CF5"/>
    <w:rsid w:val="00373034"/>
    <w:rsid w:val="00373145"/>
    <w:rsid w:val="00374757"/>
    <w:rsid w:val="00374937"/>
    <w:rsid w:val="003755F6"/>
    <w:rsid w:val="00376358"/>
    <w:rsid w:val="00376C1B"/>
    <w:rsid w:val="00381AFF"/>
    <w:rsid w:val="00381C28"/>
    <w:rsid w:val="00383E94"/>
    <w:rsid w:val="0038450D"/>
    <w:rsid w:val="0038688A"/>
    <w:rsid w:val="003868FE"/>
    <w:rsid w:val="00387C47"/>
    <w:rsid w:val="0039008B"/>
    <w:rsid w:val="00390F98"/>
    <w:rsid w:val="00390FD8"/>
    <w:rsid w:val="003910E9"/>
    <w:rsid w:val="00391DED"/>
    <w:rsid w:val="00392BCE"/>
    <w:rsid w:val="00393714"/>
    <w:rsid w:val="003940F2"/>
    <w:rsid w:val="00394453"/>
    <w:rsid w:val="00394C5C"/>
    <w:rsid w:val="0039604F"/>
    <w:rsid w:val="003964A7"/>
    <w:rsid w:val="00397356"/>
    <w:rsid w:val="003A0DDE"/>
    <w:rsid w:val="003A1749"/>
    <w:rsid w:val="003A1C70"/>
    <w:rsid w:val="003A3AD8"/>
    <w:rsid w:val="003A492A"/>
    <w:rsid w:val="003A502E"/>
    <w:rsid w:val="003A50D2"/>
    <w:rsid w:val="003A5BB1"/>
    <w:rsid w:val="003A78BA"/>
    <w:rsid w:val="003B01F9"/>
    <w:rsid w:val="003B0913"/>
    <w:rsid w:val="003B0DA2"/>
    <w:rsid w:val="003B1366"/>
    <w:rsid w:val="003B199D"/>
    <w:rsid w:val="003B21D4"/>
    <w:rsid w:val="003B2FB8"/>
    <w:rsid w:val="003B35C6"/>
    <w:rsid w:val="003B4397"/>
    <w:rsid w:val="003B4A62"/>
    <w:rsid w:val="003B5C80"/>
    <w:rsid w:val="003B658D"/>
    <w:rsid w:val="003B67C6"/>
    <w:rsid w:val="003B6FF5"/>
    <w:rsid w:val="003B7DDC"/>
    <w:rsid w:val="003C0F6A"/>
    <w:rsid w:val="003C14E2"/>
    <w:rsid w:val="003C1EB6"/>
    <w:rsid w:val="003C1F8F"/>
    <w:rsid w:val="003C2448"/>
    <w:rsid w:val="003C25FD"/>
    <w:rsid w:val="003C2FBE"/>
    <w:rsid w:val="003C3360"/>
    <w:rsid w:val="003C4844"/>
    <w:rsid w:val="003C4B5F"/>
    <w:rsid w:val="003C4C72"/>
    <w:rsid w:val="003C5CF6"/>
    <w:rsid w:val="003C5D8C"/>
    <w:rsid w:val="003C5DF0"/>
    <w:rsid w:val="003C6296"/>
    <w:rsid w:val="003C645F"/>
    <w:rsid w:val="003C6697"/>
    <w:rsid w:val="003C6CFD"/>
    <w:rsid w:val="003D02FE"/>
    <w:rsid w:val="003D07F2"/>
    <w:rsid w:val="003D0E9C"/>
    <w:rsid w:val="003D1610"/>
    <w:rsid w:val="003D2045"/>
    <w:rsid w:val="003D3F49"/>
    <w:rsid w:val="003D47EA"/>
    <w:rsid w:val="003D66D6"/>
    <w:rsid w:val="003D754B"/>
    <w:rsid w:val="003E0F2B"/>
    <w:rsid w:val="003E1078"/>
    <w:rsid w:val="003E318C"/>
    <w:rsid w:val="003E319E"/>
    <w:rsid w:val="003E40D6"/>
    <w:rsid w:val="003E4B0B"/>
    <w:rsid w:val="003E5324"/>
    <w:rsid w:val="003E632A"/>
    <w:rsid w:val="003E6E62"/>
    <w:rsid w:val="003E76EA"/>
    <w:rsid w:val="003F2788"/>
    <w:rsid w:val="003F31E4"/>
    <w:rsid w:val="003F35E0"/>
    <w:rsid w:val="003F520D"/>
    <w:rsid w:val="003F5ED3"/>
    <w:rsid w:val="003F622F"/>
    <w:rsid w:val="003F698E"/>
    <w:rsid w:val="0040017B"/>
    <w:rsid w:val="004011BA"/>
    <w:rsid w:val="00401209"/>
    <w:rsid w:val="00401392"/>
    <w:rsid w:val="004014AF"/>
    <w:rsid w:val="0040293E"/>
    <w:rsid w:val="00403AC6"/>
    <w:rsid w:val="004041D2"/>
    <w:rsid w:val="00404E9E"/>
    <w:rsid w:val="004058F8"/>
    <w:rsid w:val="0040593B"/>
    <w:rsid w:val="00405C94"/>
    <w:rsid w:val="00405DBB"/>
    <w:rsid w:val="0041098A"/>
    <w:rsid w:val="0041198E"/>
    <w:rsid w:val="00411D2D"/>
    <w:rsid w:val="0041250B"/>
    <w:rsid w:val="0041343E"/>
    <w:rsid w:val="0041427A"/>
    <w:rsid w:val="004147A3"/>
    <w:rsid w:val="00415AFC"/>
    <w:rsid w:val="00415E86"/>
    <w:rsid w:val="004164EB"/>
    <w:rsid w:val="00416907"/>
    <w:rsid w:val="00416ED9"/>
    <w:rsid w:val="00416F64"/>
    <w:rsid w:val="00420085"/>
    <w:rsid w:val="00420309"/>
    <w:rsid w:val="0042091A"/>
    <w:rsid w:val="00420CAE"/>
    <w:rsid w:val="004216A6"/>
    <w:rsid w:val="00421A85"/>
    <w:rsid w:val="00421D1F"/>
    <w:rsid w:val="004229F6"/>
    <w:rsid w:val="00422A68"/>
    <w:rsid w:val="00422CA3"/>
    <w:rsid w:val="00423C06"/>
    <w:rsid w:val="00423C88"/>
    <w:rsid w:val="00423CE6"/>
    <w:rsid w:val="00424629"/>
    <w:rsid w:val="004246FC"/>
    <w:rsid w:val="0042515E"/>
    <w:rsid w:val="0042540B"/>
    <w:rsid w:val="00430489"/>
    <w:rsid w:val="004306C4"/>
    <w:rsid w:val="004310F4"/>
    <w:rsid w:val="004316DA"/>
    <w:rsid w:val="00431BAC"/>
    <w:rsid w:val="004326A5"/>
    <w:rsid w:val="004344D9"/>
    <w:rsid w:val="004347A9"/>
    <w:rsid w:val="00434820"/>
    <w:rsid w:val="00435601"/>
    <w:rsid w:val="0043586F"/>
    <w:rsid w:val="00436541"/>
    <w:rsid w:val="004372B8"/>
    <w:rsid w:val="0044061C"/>
    <w:rsid w:val="00440979"/>
    <w:rsid w:val="00441433"/>
    <w:rsid w:val="00441739"/>
    <w:rsid w:val="00441E04"/>
    <w:rsid w:val="004425FF"/>
    <w:rsid w:val="00442694"/>
    <w:rsid w:val="0044470B"/>
    <w:rsid w:val="00445C74"/>
    <w:rsid w:val="004463AB"/>
    <w:rsid w:val="00447358"/>
    <w:rsid w:val="004501FF"/>
    <w:rsid w:val="00451C44"/>
    <w:rsid w:val="00453101"/>
    <w:rsid w:val="004541F7"/>
    <w:rsid w:val="00454596"/>
    <w:rsid w:val="00455444"/>
    <w:rsid w:val="004554E5"/>
    <w:rsid w:val="004565EA"/>
    <w:rsid w:val="004605E9"/>
    <w:rsid w:val="00461A49"/>
    <w:rsid w:val="00461CF3"/>
    <w:rsid w:val="00462604"/>
    <w:rsid w:val="00463A67"/>
    <w:rsid w:val="004648F4"/>
    <w:rsid w:val="00466862"/>
    <w:rsid w:val="00466923"/>
    <w:rsid w:val="00467B8E"/>
    <w:rsid w:val="00467ED2"/>
    <w:rsid w:val="00470153"/>
    <w:rsid w:val="0047033B"/>
    <w:rsid w:val="00470CCB"/>
    <w:rsid w:val="00470D9F"/>
    <w:rsid w:val="004721CC"/>
    <w:rsid w:val="00472714"/>
    <w:rsid w:val="00474359"/>
    <w:rsid w:val="004757D4"/>
    <w:rsid w:val="0047619F"/>
    <w:rsid w:val="00476DEF"/>
    <w:rsid w:val="00477930"/>
    <w:rsid w:val="004804EF"/>
    <w:rsid w:val="00480648"/>
    <w:rsid w:val="00480707"/>
    <w:rsid w:val="00481BFC"/>
    <w:rsid w:val="0048233A"/>
    <w:rsid w:val="00484FAE"/>
    <w:rsid w:val="0048536E"/>
    <w:rsid w:val="00485B7B"/>
    <w:rsid w:val="00485E77"/>
    <w:rsid w:val="00490741"/>
    <w:rsid w:val="00490E0D"/>
    <w:rsid w:val="00491491"/>
    <w:rsid w:val="00494339"/>
    <w:rsid w:val="00494A88"/>
    <w:rsid w:val="00494B07"/>
    <w:rsid w:val="004953A9"/>
    <w:rsid w:val="00495E1A"/>
    <w:rsid w:val="004A06D5"/>
    <w:rsid w:val="004A1C9E"/>
    <w:rsid w:val="004A35C9"/>
    <w:rsid w:val="004A3727"/>
    <w:rsid w:val="004A388F"/>
    <w:rsid w:val="004A3D70"/>
    <w:rsid w:val="004A5674"/>
    <w:rsid w:val="004A5C5B"/>
    <w:rsid w:val="004A5DF8"/>
    <w:rsid w:val="004B0261"/>
    <w:rsid w:val="004B0996"/>
    <w:rsid w:val="004B09EE"/>
    <w:rsid w:val="004B0F2E"/>
    <w:rsid w:val="004B17C9"/>
    <w:rsid w:val="004B1B1C"/>
    <w:rsid w:val="004B3107"/>
    <w:rsid w:val="004B3DDE"/>
    <w:rsid w:val="004B3E3F"/>
    <w:rsid w:val="004B3F5B"/>
    <w:rsid w:val="004B3F9A"/>
    <w:rsid w:val="004B4829"/>
    <w:rsid w:val="004B5D1E"/>
    <w:rsid w:val="004B6006"/>
    <w:rsid w:val="004B6A0A"/>
    <w:rsid w:val="004B6A97"/>
    <w:rsid w:val="004C17B6"/>
    <w:rsid w:val="004C1A90"/>
    <w:rsid w:val="004C33AA"/>
    <w:rsid w:val="004C3D52"/>
    <w:rsid w:val="004C3DAF"/>
    <w:rsid w:val="004C43E0"/>
    <w:rsid w:val="004C47DC"/>
    <w:rsid w:val="004C678B"/>
    <w:rsid w:val="004C689C"/>
    <w:rsid w:val="004C7978"/>
    <w:rsid w:val="004C7EAA"/>
    <w:rsid w:val="004D2E90"/>
    <w:rsid w:val="004D3B73"/>
    <w:rsid w:val="004D4429"/>
    <w:rsid w:val="004D48A8"/>
    <w:rsid w:val="004D4B6C"/>
    <w:rsid w:val="004D54A3"/>
    <w:rsid w:val="004D5FE0"/>
    <w:rsid w:val="004D698B"/>
    <w:rsid w:val="004D6B7A"/>
    <w:rsid w:val="004D70D4"/>
    <w:rsid w:val="004D7B04"/>
    <w:rsid w:val="004E0565"/>
    <w:rsid w:val="004E13D1"/>
    <w:rsid w:val="004E2025"/>
    <w:rsid w:val="004E44A4"/>
    <w:rsid w:val="004E4BFB"/>
    <w:rsid w:val="004E5902"/>
    <w:rsid w:val="004E6EFE"/>
    <w:rsid w:val="004F03A7"/>
    <w:rsid w:val="004F0C0A"/>
    <w:rsid w:val="004F15D7"/>
    <w:rsid w:val="004F3F24"/>
    <w:rsid w:val="004F6895"/>
    <w:rsid w:val="004F6DD5"/>
    <w:rsid w:val="004F7BFA"/>
    <w:rsid w:val="005006FF"/>
    <w:rsid w:val="00503026"/>
    <w:rsid w:val="005032FD"/>
    <w:rsid w:val="00503412"/>
    <w:rsid w:val="0050411E"/>
    <w:rsid w:val="00504DFC"/>
    <w:rsid w:val="005058F5"/>
    <w:rsid w:val="0050598B"/>
    <w:rsid w:val="0050638F"/>
    <w:rsid w:val="00507408"/>
    <w:rsid w:val="005110B6"/>
    <w:rsid w:val="0051129D"/>
    <w:rsid w:val="00512961"/>
    <w:rsid w:val="005131BA"/>
    <w:rsid w:val="00514458"/>
    <w:rsid w:val="00515587"/>
    <w:rsid w:val="00515813"/>
    <w:rsid w:val="005162DC"/>
    <w:rsid w:val="00520812"/>
    <w:rsid w:val="00520C22"/>
    <w:rsid w:val="00521425"/>
    <w:rsid w:val="00521AF3"/>
    <w:rsid w:val="005225FF"/>
    <w:rsid w:val="00522695"/>
    <w:rsid w:val="0052283E"/>
    <w:rsid w:val="00522B8D"/>
    <w:rsid w:val="005238CC"/>
    <w:rsid w:val="005246AD"/>
    <w:rsid w:val="005255E6"/>
    <w:rsid w:val="00526BEB"/>
    <w:rsid w:val="00530269"/>
    <w:rsid w:val="00533341"/>
    <w:rsid w:val="00534C78"/>
    <w:rsid w:val="00535138"/>
    <w:rsid w:val="00535168"/>
    <w:rsid w:val="005356AB"/>
    <w:rsid w:val="00535948"/>
    <w:rsid w:val="00535D9F"/>
    <w:rsid w:val="00535ED9"/>
    <w:rsid w:val="00535F24"/>
    <w:rsid w:val="005363F5"/>
    <w:rsid w:val="00537758"/>
    <w:rsid w:val="0053780E"/>
    <w:rsid w:val="00537F87"/>
    <w:rsid w:val="00541154"/>
    <w:rsid w:val="0054131C"/>
    <w:rsid w:val="00541A18"/>
    <w:rsid w:val="00541C76"/>
    <w:rsid w:val="00541EC7"/>
    <w:rsid w:val="005432B8"/>
    <w:rsid w:val="005438EA"/>
    <w:rsid w:val="0054431C"/>
    <w:rsid w:val="00544B7F"/>
    <w:rsid w:val="00544CDE"/>
    <w:rsid w:val="0054590D"/>
    <w:rsid w:val="00545A82"/>
    <w:rsid w:val="00547D92"/>
    <w:rsid w:val="005507A5"/>
    <w:rsid w:val="0055101A"/>
    <w:rsid w:val="005523C9"/>
    <w:rsid w:val="0055356B"/>
    <w:rsid w:val="00553666"/>
    <w:rsid w:val="005540B7"/>
    <w:rsid w:val="00557294"/>
    <w:rsid w:val="005605B1"/>
    <w:rsid w:val="00561C6D"/>
    <w:rsid w:val="00564867"/>
    <w:rsid w:val="005655FE"/>
    <w:rsid w:val="005655FF"/>
    <w:rsid w:val="00565C90"/>
    <w:rsid w:val="00570C33"/>
    <w:rsid w:val="0057255E"/>
    <w:rsid w:val="005738F5"/>
    <w:rsid w:val="00576FCD"/>
    <w:rsid w:val="0057742F"/>
    <w:rsid w:val="0057751C"/>
    <w:rsid w:val="005778BF"/>
    <w:rsid w:val="00577CD7"/>
    <w:rsid w:val="005811A2"/>
    <w:rsid w:val="005823E8"/>
    <w:rsid w:val="0058390E"/>
    <w:rsid w:val="00585A0A"/>
    <w:rsid w:val="00585EB7"/>
    <w:rsid w:val="00586A7F"/>
    <w:rsid w:val="005876CF"/>
    <w:rsid w:val="0059060B"/>
    <w:rsid w:val="0059088A"/>
    <w:rsid w:val="00590A11"/>
    <w:rsid w:val="005922F8"/>
    <w:rsid w:val="0059449E"/>
    <w:rsid w:val="00594977"/>
    <w:rsid w:val="00594D02"/>
    <w:rsid w:val="00595B53"/>
    <w:rsid w:val="00595DD2"/>
    <w:rsid w:val="005A00FF"/>
    <w:rsid w:val="005A0169"/>
    <w:rsid w:val="005A0489"/>
    <w:rsid w:val="005A17FF"/>
    <w:rsid w:val="005A28F0"/>
    <w:rsid w:val="005A2E43"/>
    <w:rsid w:val="005A3157"/>
    <w:rsid w:val="005A3A2E"/>
    <w:rsid w:val="005A3CEF"/>
    <w:rsid w:val="005A4B13"/>
    <w:rsid w:val="005A5056"/>
    <w:rsid w:val="005A50C7"/>
    <w:rsid w:val="005A5311"/>
    <w:rsid w:val="005A548D"/>
    <w:rsid w:val="005A57AC"/>
    <w:rsid w:val="005A57D5"/>
    <w:rsid w:val="005A6977"/>
    <w:rsid w:val="005B20FE"/>
    <w:rsid w:val="005B2A08"/>
    <w:rsid w:val="005B4BF5"/>
    <w:rsid w:val="005B594F"/>
    <w:rsid w:val="005B6088"/>
    <w:rsid w:val="005B6F26"/>
    <w:rsid w:val="005B7132"/>
    <w:rsid w:val="005B794E"/>
    <w:rsid w:val="005C04B4"/>
    <w:rsid w:val="005C0FDB"/>
    <w:rsid w:val="005C133B"/>
    <w:rsid w:val="005C13EA"/>
    <w:rsid w:val="005C25D3"/>
    <w:rsid w:val="005C2A6B"/>
    <w:rsid w:val="005C2D54"/>
    <w:rsid w:val="005C367F"/>
    <w:rsid w:val="005C383A"/>
    <w:rsid w:val="005C5AA0"/>
    <w:rsid w:val="005C67C2"/>
    <w:rsid w:val="005C6D74"/>
    <w:rsid w:val="005C6F7F"/>
    <w:rsid w:val="005C7CD1"/>
    <w:rsid w:val="005D037A"/>
    <w:rsid w:val="005D1400"/>
    <w:rsid w:val="005D1E46"/>
    <w:rsid w:val="005D25B2"/>
    <w:rsid w:val="005D5679"/>
    <w:rsid w:val="005D585F"/>
    <w:rsid w:val="005D5A99"/>
    <w:rsid w:val="005D5C06"/>
    <w:rsid w:val="005D5C87"/>
    <w:rsid w:val="005D66EC"/>
    <w:rsid w:val="005D7116"/>
    <w:rsid w:val="005E2191"/>
    <w:rsid w:val="005E2A8F"/>
    <w:rsid w:val="005E3C13"/>
    <w:rsid w:val="005E4A20"/>
    <w:rsid w:val="005E4F80"/>
    <w:rsid w:val="005E519E"/>
    <w:rsid w:val="005E6851"/>
    <w:rsid w:val="005F0454"/>
    <w:rsid w:val="005F0481"/>
    <w:rsid w:val="005F0B8A"/>
    <w:rsid w:val="005F1706"/>
    <w:rsid w:val="005F33A5"/>
    <w:rsid w:val="005F342D"/>
    <w:rsid w:val="005F5904"/>
    <w:rsid w:val="005F7906"/>
    <w:rsid w:val="005F7914"/>
    <w:rsid w:val="005F7BE3"/>
    <w:rsid w:val="005F7C85"/>
    <w:rsid w:val="006008C7"/>
    <w:rsid w:val="00600B18"/>
    <w:rsid w:val="00601D53"/>
    <w:rsid w:val="006021DA"/>
    <w:rsid w:val="00604436"/>
    <w:rsid w:val="006105A5"/>
    <w:rsid w:val="00611106"/>
    <w:rsid w:val="00611192"/>
    <w:rsid w:val="00611366"/>
    <w:rsid w:val="00611389"/>
    <w:rsid w:val="00611C08"/>
    <w:rsid w:val="006120B9"/>
    <w:rsid w:val="006121CC"/>
    <w:rsid w:val="00612F76"/>
    <w:rsid w:val="00613539"/>
    <w:rsid w:val="00613B85"/>
    <w:rsid w:val="00615829"/>
    <w:rsid w:val="00615F58"/>
    <w:rsid w:val="00616707"/>
    <w:rsid w:val="00620702"/>
    <w:rsid w:val="00620A45"/>
    <w:rsid w:val="006222DA"/>
    <w:rsid w:val="006232F1"/>
    <w:rsid w:val="00623D3B"/>
    <w:rsid w:val="00626C05"/>
    <w:rsid w:val="006270F7"/>
    <w:rsid w:val="006301D7"/>
    <w:rsid w:val="006302A7"/>
    <w:rsid w:val="0063148B"/>
    <w:rsid w:val="006316B2"/>
    <w:rsid w:val="0063182D"/>
    <w:rsid w:val="00632A63"/>
    <w:rsid w:val="0063328F"/>
    <w:rsid w:val="006335F5"/>
    <w:rsid w:val="00633732"/>
    <w:rsid w:val="006347C0"/>
    <w:rsid w:val="00634CC9"/>
    <w:rsid w:val="0063551F"/>
    <w:rsid w:val="00636B37"/>
    <w:rsid w:val="00637246"/>
    <w:rsid w:val="006374F1"/>
    <w:rsid w:val="00640407"/>
    <w:rsid w:val="006410ED"/>
    <w:rsid w:val="00641543"/>
    <w:rsid w:val="00642967"/>
    <w:rsid w:val="00644AE0"/>
    <w:rsid w:val="0064571E"/>
    <w:rsid w:val="00645D74"/>
    <w:rsid w:val="006464E6"/>
    <w:rsid w:val="00647651"/>
    <w:rsid w:val="0065034C"/>
    <w:rsid w:val="006504F2"/>
    <w:rsid w:val="0065071B"/>
    <w:rsid w:val="00651C27"/>
    <w:rsid w:val="00652594"/>
    <w:rsid w:val="00653D38"/>
    <w:rsid w:val="00655B2F"/>
    <w:rsid w:val="00655C2C"/>
    <w:rsid w:val="00655F12"/>
    <w:rsid w:val="00656305"/>
    <w:rsid w:val="00660B26"/>
    <w:rsid w:val="00660BF4"/>
    <w:rsid w:val="00661DCD"/>
    <w:rsid w:val="0066237E"/>
    <w:rsid w:val="00662625"/>
    <w:rsid w:val="00664C62"/>
    <w:rsid w:val="00665189"/>
    <w:rsid w:val="00665FE4"/>
    <w:rsid w:val="0066602C"/>
    <w:rsid w:val="00666246"/>
    <w:rsid w:val="0066652F"/>
    <w:rsid w:val="006665E5"/>
    <w:rsid w:val="00667ADE"/>
    <w:rsid w:val="006707BD"/>
    <w:rsid w:val="006707F9"/>
    <w:rsid w:val="00670FCE"/>
    <w:rsid w:val="00671A33"/>
    <w:rsid w:val="00672E56"/>
    <w:rsid w:val="00673583"/>
    <w:rsid w:val="00673D3E"/>
    <w:rsid w:val="00674721"/>
    <w:rsid w:val="00674A35"/>
    <w:rsid w:val="00674C8F"/>
    <w:rsid w:val="00674FC9"/>
    <w:rsid w:val="006806E5"/>
    <w:rsid w:val="00681078"/>
    <w:rsid w:val="00681C7C"/>
    <w:rsid w:val="0068290E"/>
    <w:rsid w:val="0068386A"/>
    <w:rsid w:val="00684416"/>
    <w:rsid w:val="006844DD"/>
    <w:rsid w:val="0068495E"/>
    <w:rsid w:val="00685123"/>
    <w:rsid w:val="00685AE0"/>
    <w:rsid w:val="00685E6F"/>
    <w:rsid w:val="00686723"/>
    <w:rsid w:val="0069057C"/>
    <w:rsid w:val="0069085D"/>
    <w:rsid w:val="0069086E"/>
    <w:rsid w:val="00691894"/>
    <w:rsid w:val="006918A5"/>
    <w:rsid w:val="0069339F"/>
    <w:rsid w:val="006936FF"/>
    <w:rsid w:val="00693CCB"/>
    <w:rsid w:val="00694EC2"/>
    <w:rsid w:val="00696469"/>
    <w:rsid w:val="00696A18"/>
    <w:rsid w:val="006971B3"/>
    <w:rsid w:val="00697686"/>
    <w:rsid w:val="006A0A2D"/>
    <w:rsid w:val="006A0AB8"/>
    <w:rsid w:val="006A2A5B"/>
    <w:rsid w:val="006A4525"/>
    <w:rsid w:val="006A5B3E"/>
    <w:rsid w:val="006A66A5"/>
    <w:rsid w:val="006B17D9"/>
    <w:rsid w:val="006B2084"/>
    <w:rsid w:val="006B21D3"/>
    <w:rsid w:val="006B27BA"/>
    <w:rsid w:val="006B29DE"/>
    <w:rsid w:val="006B3FE6"/>
    <w:rsid w:val="006B422A"/>
    <w:rsid w:val="006B4B77"/>
    <w:rsid w:val="006B60E9"/>
    <w:rsid w:val="006B7F77"/>
    <w:rsid w:val="006C1092"/>
    <w:rsid w:val="006C1D45"/>
    <w:rsid w:val="006C38A1"/>
    <w:rsid w:val="006C3D03"/>
    <w:rsid w:val="006C5C36"/>
    <w:rsid w:val="006C6EF4"/>
    <w:rsid w:val="006C6F91"/>
    <w:rsid w:val="006D0D72"/>
    <w:rsid w:val="006D197D"/>
    <w:rsid w:val="006D2465"/>
    <w:rsid w:val="006D34E7"/>
    <w:rsid w:val="006D39B0"/>
    <w:rsid w:val="006D3F5F"/>
    <w:rsid w:val="006D60D0"/>
    <w:rsid w:val="006D6A88"/>
    <w:rsid w:val="006D7869"/>
    <w:rsid w:val="006E0324"/>
    <w:rsid w:val="006E1639"/>
    <w:rsid w:val="006E1A8D"/>
    <w:rsid w:val="006E1D39"/>
    <w:rsid w:val="006E2A70"/>
    <w:rsid w:val="006E3278"/>
    <w:rsid w:val="006E33BA"/>
    <w:rsid w:val="006E4145"/>
    <w:rsid w:val="006E46FA"/>
    <w:rsid w:val="006E5CD1"/>
    <w:rsid w:val="006E5E3A"/>
    <w:rsid w:val="006E6004"/>
    <w:rsid w:val="006E66CE"/>
    <w:rsid w:val="006E6847"/>
    <w:rsid w:val="006E6BDE"/>
    <w:rsid w:val="006E741E"/>
    <w:rsid w:val="006F1325"/>
    <w:rsid w:val="006F232A"/>
    <w:rsid w:val="006F310E"/>
    <w:rsid w:val="006F4269"/>
    <w:rsid w:val="006F5AF1"/>
    <w:rsid w:val="006F5D70"/>
    <w:rsid w:val="006F6C3F"/>
    <w:rsid w:val="006F726C"/>
    <w:rsid w:val="006F7525"/>
    <w:rsid w:val="006F7A7A"/>
    <w:rsid w:val="00701CCC"/>
    <w:rsid w:val="00703999"/>
    <w:rsid w:val="007049E3"/>
    <w:rsid w:val="00704BE8"/>
    <w:rsid w:val="007053E6"/>
    <w:rsid w:val="00706298"/>
    <w:rsid w:val="00707ACC"/>
    <w:rsid w:val="00707B8A"/>
    <w:rsid w:val="00707E1D"/>
    <w:rsid w:val="00710388"/>
    <w:rsid w:val="007111C5"/>
    <w:rsid w:val="0071132C"/>
    <w:rsid w:val="0071156B"/>
    <w:rsid w:val="007117A6"/>
    <w:rsid w:val="00712B92"/>
    <w:rsid w:val="0071303C"/>
    <w:rsid w:val="00713718"/>
    <w:rsid w:val="00713882"/>
    <w:rsid w:val="00714747"/>
    <w:rsid w:val="00714BC3"/>
    <w:rsid w:val="00714DBA"/>
    <w:rsid w:val="007168D3"/>
    <w:rsid w:val="00717540"/>
    <w:rsid w:val="00717656"/>
    <w:rsid w:val="00717A28"/>
    <w:rsid w:val="00717E9D"/>
    <w:rsid w:val="0072048B"/>
    <w:rsid w:val="00720C58"/>
    <w:rsid w:val="007235EC"/>
    <w:rsid w:val="0072382E"/>
    <w:rsid w:val="0072418A"/>
    <w:rsid w:val="00724323"/>
    <w:rsid w:val="00724BEF"/>
    <w:rsid w:val="00724FE1"/>
    <w:rsid w:val="007255E3"/>
    <w:rsid w:val="00725EA2"/>
    <w:rsid w:val="007261EF"/>
    <w:rsid w:val="007263A6"/>
    <w:rsid w:val="007263DD"/>
    <w:rsid w:val="00726DC7"/>
    <w:rsid w:val="00727244"/>
    <w:rsid w:val="00727343"/>
    <w:rsid w:val="007274E7"/>
    <w:rsid w:val="00727FD2"/>
    <w:rsid w:val="007308B0"/>
    <w:rsid w:val="00730A2E"/>
    <w:rsid w:val="00731E98"/>
    <w:rsid w:val="0073230B"/>
    <w:rsid w:val="0073233A"/>
    <w:rsid w:val="00732365"/>
    <w:rsid w:val="00732CCB"/>
    <w:rsid w:val="0073330E"/>
    <w:rsid w:val="00733B55"/>
    <w:rsid w:val="00733E30"/>
    <w:rsid w:val="007346B5"/>
    <w:rsid w:val="007348EF"/>
    <w:rsid w:val="0073666D"/>
    <w:rsid w:val="00736CB0"/>
    <w:rsid w:val="00737C05"/>
    <w:rsid w:val="007406D2"/>
    <w:rsid w:val="00741892"/>
    <w:rsid w:val="00741928"/>
    <w:rsid w:val="00741ACF"/>
    <w:rsid w:val="0074290D"/>
    <w:rsid w:val="00742E44"/>
    <w:rsid w:val="00743D6C"/>
    <w:rsid w:val="00745DF1"/>
    <w:rsid w:val="0074662E"/>
    <w:rsid w:val="007468C6"/>
    <w:rsid w:val="00746F21"/>
    <w:rsid w:val="00747CF5"/>
    <w:rsid w:val="0075105C"/>
    <w:rsid w:val="00752EA2"/>
    <w:rsid w:val="00753030"/>
    <w:rsid w:val="00753530"/>
    <w:rsid w:val="00753659"/>
    <w:rsid w:val="007539F4"/>
    <w:rsid w:val="0075404B"/>
    <w:rsid w:val="00755598"/>
    <w:rsid w:val="00755793"/>
    <w:rsid w:val="00755FA7"/>
    <w:rsid w:val="00756F42"/>
    <w:rsid w:val="0075703F"/>
    <w:rsid w:val="0075719C"/>
    <w:rsid w:val="0076155E"/>
    <w:rsid w:val="00761872"/>
    <w:rsid w:val="007638D7"/>
    <w:rsid w:val="00763A0D"/>
    <w:rsid w:val="00764A44"/>
    <w:rsid w:val="0076512F"/>
    <w:rsid w:val="007651F4"/>
    <w:rsid w:val="007651FD"/>
    <w:rsid w:val="007655A2"/>
    <w:rsid w:val="0076564D"/>
    <w:rsid w:val="0076643C"/>
    <w:rsid w:val="00766B5A"/>
    <w:rsid w:val="0077006F"/>
    <w:rsid w:val="00770311"/>
    <w:rsid w:val="007707F5"/>
    <w:rsid w:val="0077155A"/>
    <w:rsid w:val="0077215C"/>
    <w:rsid w:val="0077232D"/>
    <w:rsid w:val="00772558"/>
    <w:rsid w:val="00772F5D"/>
    <w:rsid w:val="0077406B"/>
    <w:rsid w:val="007748A9"/>
    <w:rsid w:val="00775269"/>
    <w:rsid w:val="007752CE"/>
    <w:rsid w:val="00775804"/>
    <w:rsid w:val="00775975"/>
    <w:rsid w:val="00777254"/>
    <w:rsid w:val="007816BC"/>
    <w:rsid w:val="007823BA"/>
    <w:rsid w:val="00782DF1"/>
    <w:rsid w:val="007834D4"/>
    <w:rsid w:val="00783A10"/>
    <w:rsid w:val="00783F14"/>
    <w:rsid w:val="00784776"/>
    <w:rsid w:val="0078607D"/>
    <w:rsid w:val="007861E5"/>
    <w:rsid w:val="007866B1"/>
    <w:rsid w:val="00786E28"/>
    <w:rsid w:val="00791725"/>
    <w:rsid w:val="00792B31"/>
    <w:rsid w:val="00794908"/>
    <w:rsid w:val="00794C19"/>
    <w:rsid w:val="007962C4"/>
    <w:rsid w:val="007966AD"/>
    <w:rsid w:val="00797BE8"/>
    <w:rsid w:val="00797BE9"/>
    <w:rsid w:val="00797CF4"/>
    <w:rsid w:val="007A00B4"/>
    <w:rsid w:val="007A09AF"/>
    <w:rsid w:val="007A0A77"/>
    <w:rsid w:val="007A1591"/>
    <w:rsid w:val="007A21B1"/>
    <w:rsid w:val="007A39C8"/>
    <w:rsid w:val="007A3BC4"/>
    <w:rsid w:val="007A500B"/>
    <w:rsid w:val="007A565B"/>
    <w:rsid w:val="007A637C"/>
    <w:rsid w:val="007A676D"/>
    <w:rsid w:val="007B0D0D"/>
    <w:rsid w:val="007B1831"/>
    <w:rsid w:val="007B1948"/>
    <w:rsid w:val="007B2D40"/>
    <w:rsid w:val="007B34E1"/>
    <w:rsid w:val="007B35D9"/>
    <w:rsid w:val="007B36B6"/>
    <w:rsid w:val="007B4113"/>
    <w:rsid w:val="007B4634"/>
    <w:rsid w:val="007B59D9"/>
    <w:rsid w:val="007B5CB4"/>
    <w:rsid w:val="007B6A5A"/>
    <w:rsid w:val="007B7FFC"/>
    <w:rsid w:val="007C1B63"/>
    <w:rsid w:val="007C25A7"/>
    <w:rsid w:val="007C27E6"/>
    <w:rsid w:val="007C4F68"/>
    <w:rsid w:val="007C609E"/>
    <w:rsid w:val="007C61AB"/>
    <w:rsid w:val="007C6C74"/>
    <w:rsid w:val="007C71BD"/>
    <w:rsid w:val="007C7898"/>
    <w:rsid w:val="007C7B83"/>
    <w:rsid w:val="007C7B89"/>
    <w:rsid w:val="007C7C85"/>
    <w:rsid w:val="007D03CB"/>
    <w:rsid w:val="007D3CBE"/>
    <w:rsid w:val="007D4347"/>
    <w:rsid w:val="007D43B5"/>
    <w:rsid w:val="007D4B4F"/>
    <w:rsid w:val="007D58D0"/>
    <w:rsid w:val="007D619C"/>
    <w:rsid w:val="007D6255"/>
    <w:rsid w:val="007D6A30"/>
    <w:rsid w:val="007D6B7F"/>
    <w:rsid w:val="007D7574"/>
    <w:rsid w:val="007D78A7"/>
    <w:rsid w:val="007E054E"/>
    <w:rsid w:val="007E09CD"/>
    <w:rsid w:val="007E14BE"/>
    <w:rsid w:val="007E1A2A"/>
    <w:rsid w:val="007E21AF"/>
    <w:rsid w:val="007E2630"/>
    <w:rsid w:val="007E3283"/>
    <w:rsid w:val="007E3BD6"/>
    <w:rsid w:val="007E69AE"/>
    <w:rsid w:val="007E6A72"/>
    <w:rsid w:val="007E6C36"/>
    <w:rsid w:val="007E719A"/>
    <w:rsid w:val="007E73DD"/>
    <w:rsid w:val="007F1112"/>
    <w:rsid w:val="007F1403"/>
    <w:rsid w:val="007F28A0"/>
    <w:rsid w:val="007F32E1"/>
    <w:rsid w:val="007F5237"/>
    <w:rsid w:val="007F5B1C"/>
    <w:rsid w:val="007F5CDA"/>
    <w:rsid w:val="007F631D"/>
    <w:rsid w:val="007F6372"/>
    <w:rsid w:val="007F73EF"/>
    <w:rsid w:val="007F7E9D"/>
    <w:rsid w:val="0080070E"/>
    <w:rsid w:val="00801590"/>
    <w:rsid w:val="0080173A"/>
    <w:rsid w:val="00801969"/>
    <w:rsid w:val="00801C16"/>
    <w:rsid w:val="00802086"/>
    <w:rsid w:val="00802EE2"/>
    <w:rsid w:val="008032FD"/>
    <w:rsid w:val="00803E66"/>
    <w:rsid w:val="00804512"/>
    <w:rsid w:val="008047DE"/>
    <w:rsid w:val="008053B3"/>
    <w:rsid w:val="008063A6"/>
    <w:rsid w:val="008102E6"/>
    <w:rsid w:val="008108D4"/>
    <w:rsid w:val="008108F8"/>
    <w:rsid w:val="00810B03"/>
    <w:rsid w:val="00814399"/>
    <w:rsid w:val="008146D6"/>
    <w:rsid w:val="008154D1"/>
    <w:rsid w:val="00815754"/>
    <w:rsid w:val="0081682C"/>
    <w:rsid w:val="00817233"/>
    <w:rsid w:val="0082117F"/>
    <w:rsid w:val="008212E3"/>
    <w:rsid w:val="0082283A"/>
    <w:rsid w:val="00824245"/>
    <w:rsid w:val="008243F9"/>
    <w:rsid w:val="00824761"/>
    <w:rsid w:val="00824D2C"/>
    <w:rsid w:val="00825CDB"/>
    <w:rsid w:val="00827779"/>
    <w:rsid w:val="00827FA0"/>
    <w:rsid w:val="0083068E"/>
    <w:rsid w:val="00830DFD"/>
    <w:rsid w:val="008337FA"/>
    <w:rsid w:val="00833AC5"/>
    <w:rsid w:val="00833F8A"/>
    <w:rsid w:val="00835C35"/>
    <w:rsid w:val="0084050F"/>
    <w:rsid w:val="0084192B"/>
    <w:rsid w:val="00843178"/>
    <w:rsid w:val="0084360F"/>
    <w:rsid w:val="00843E63"/>
    <w:rsid w:val="0084430E"/>
    <w:rsid w:val="00844914"/>
    <w:rsid w:val="00844FE2"/>
    <w:rsid w:val="008467E4"/>
    <w:rsid w:val="008470BC"/>
    <w:rsid w:val="00850BD9"/>
    <w:rsid w:val="00851366"/>
    <w:rsid w:val="00852724"/>
    <w:rsid w:val="00856E44"/>
    <w:rsid w:val="00857DAC"/>
    <w:rsid w:val="00857DFF"/>
    <w:rsid w:val="0086121E"/>
    <w:rsid w:val="00862032"/>
    <w:rsid w:val="0086219E"/>
    <w:rsid w:val="008627F4"/>
    <w:rsid w:val="00862C90"/>
    <w:rsid w:val="00864BCC"/>
    <w:rsid w:val="00864E17"/>
    <w:rsid w:val="008656D1"/>
    <w:rsid w:val="00865D88"/>
    <w:rsid w:val="00866634"/>
    <w:rsid w:val="00866DD1"/>
    <w:rsid w:val="00870091"/>
    <w:rsid w:val="00871EFC"/>
    <w:rsid w:val="008724B5"/>
    <w:rsid w:val="0087292E"/>
    <w:rsid w:val="00872E73"/>
    <w:rsid w:val="00873B45"/>
    <w:rsid w:val="00874834"/>
    <w:rsid w:val="00874C86"/>
    <w:rsid w:val="00875A0E"/>
    <w:rsid w:val="00875A84"/>
    <w:rsid w:val="00876522"/>
    <w:rsid w:val="00876846"/>
    <w:rsid w:val="0087761D"/>
    <w:rsid w:val="00881F27"/>
    <w:rsid w:val="008821DF"/>
    <w:rsid w:val="0088234C"/>
    <w:rsid w:val="00882837"/>
    <w:rsid w:val="0088295C"/>
    <w:rsid w:val="0088353E"/>
    <w:rsid w:val="0088443F"/>
    <w:rsid w:val="00884C36"/>
    <w:rsid w:val="008857BD"/>
    <w:rsid w:val="008865B9"/>
    <w:rsid w:val="00886937"/>
    <w:rsid w:val="00886A1D"/>
    <w:rsid w:val="00886BAE"/>
    <w:rsid w:val="008874F6"/>
    <w:rsid w:val="008879E5"/>
    <w:rsid w:val="00890F54"/>
    <w:rsid w:val="0089164F"/>
    <w:rsid w:val="00892072"/>
    <w:rsid w:val="0089242A"/>
    <w:rsid w:val="00892905"/>
    <w:rsid w:val="00893D06"/>
    <w:rsid w:val="008A03EE"/>
    <w:rsid w:val="008A0A11"/>
    <w:rsid w:val="008A0C46"/>
    <w:rsid w:val="008A15B3"/>
    <w:rsid w:val="008A1A0B"/>
    <w:rsid w:val="008A26E8"/>
    <w:rsid w:val="008A36D3"/>
    <w:rsid w:val="008A3F55"/>
    <w:rsid w:val="008A410A"/>
    <w:rsid w:val="008A4577"/>
    <w:rsid w:val="008A6CFD"/>
    <w:rsid w:val="008A7ABD"/>
    <w:rsid w:val="008B0EEA"/>
    <w:rsid w:val="008B1FF5"/>
    <w:rsid w:val="008B247E"/>
    <w:rsid w:val="008B24D6"/>
    <w:rsid w:val="008B2D4D"/>
    <w:rsid w:val="008B3040"/>
    <w:rsid w:val="008B392A"/>
    <w:rsid w:val="008B4909"/>
    <w:rsid w:val="008B4A6A"/>
    <w:rsid w:val="008B5808"/>
    <w:rsid w:val="008B69BC"/>
    <w:rsid w:val="008B6B96"/>
    <w:rsid w:val="008B71DF"/>
    <w:rsid w:val="008B7E3E"/>
    <w:rsid w:val="008C1580"/>
    <w:rsid w:val="008C17C8"/>
    <w:rsid w:val="008C1836"/>
    <w:rsid w:val="008C2693"/>
    <w:rsid w:val="008C26AA"/>
    <w:rsid w:val="008C2A24"/>
    <w:rsid w:val="008C3382"/>
    <w:rsid w:val="008C36E3"/>
    <w:rsid w:val="008C50B8"/>
    <w:rsid w:val="008C57FE"/>
    <w:rsid w:val="008C5FC6"/>
    <w:rsid w:val="008C6A04"/>
    <w:rsid w:val="008C7291"/>
    <w:rsid w:val="008C77E9"/>
    <w:rsid w:val="008C7D89"/>
    <w:rsid w:val="008D0717"/>
    <w:rsid w:val="008D12C8"/>
    <w:rsid w:val="008D14B9"/>
    <w:rsid w:val="008D1899"/>
    <w:rsid w:val="008D1D33"/>
    <w:rsid w:val="008D1F0C"/>
    <w:rsid w:val="008D363A"/>
    <w:rsid w:val="008D37CE"/>
    <w:rsid w:val="008D46FB"/>
    <w:rsid w:val="008D48F2"/>
    <w:rsid w:val="008D4BC7"/>
    <w:rsid w:val="008D4D0A"/>
    <w:rsid w:val="008D52B5"/>
    <w:rsid w:val="008D5B18"/>
    <w:rsid w:val="008D5CB5"/>
    <w:rsid w:val="008D5F30"/>
    <w:rsid w:val="008D6D7F"/>
    <w:rsid w:val="008D76E2"/>
    <w:rsid w:val="008E038A"/>
    <w:rsid w:val="008E0786"/>
    <w:rsid w:val="008E0FA1"/>
    <w:rsid w:val="008E14AC"/>
    <w:rsid w:val="008E22F6"/>
    <w:rsid w:val="008E24C4"/>
    <w:rsid w:val="008E3275"/>
    <w:rsid w:val="008E451F"/>
    <w:rsid w:val="008E51A4"/>
    <w:rsid w:val="008E579A"/>
    <w:rsid w:val="008E60A4"/>
    <w:rsid w:val="008E6668"/>
    <w:rsid w:val="008E7B18"/>
    <w:rsid w:val="008E7F8D"/>
    <w:rsid w:val="008F0857"/>
    <w:rsid w:val="008F27E3"/>
    <w:rsid w:val="008F2A56"/>
    <w:rsid w:val="008F2FFE"/>
    <w:rsid w:val="008F3416"/>
    <w:rsid w:val="008F453D"/>
    <w:rsid w:val="008F4BCF"/>
    <w:rsid w:val="008F50D9"/>
    <w:rsid w:val="008F64CF"/>
    <w:rsid w:val="008F6A4F"/>
    <w:rsid w:val="008F6F87"/>
    <w:rsid w:val="008F6F99"/>
    <w:rsid w:val="008F707E"/>
    <w:rsid w:val="008F7382"/>
    <w:rsid w:val="008F7471"/>
    <w:rsid w:val="008F7FF8"/>
    <w:rsid w:val="00900AB7"/>
    <w:rsid w:val="009011A9"/>
    <w:rsid w:val="0090145F"/>
    <w:rsid w:val="00902CEE"/>
    <w:rsid w:val="00903136"/>
    <w:rsid w:val="00904EA9"/>
    <w:rsid w:val="0090517B"/>
    <w:rsid w:val="00905ED5"/>
    <w:rsid w:val="009062AE"/>
    <w:rsid w:val="009063D0"/>
    <w:rsid w:val="0090656D"/>
    <w:rsid w:val="00906A6A"/>
    <w:rsid w:val="00911710"/>
    <w:rsid w:val="009123DD"/>
    <w:rsid w:val="00912B91"/>
    <w:rsid w:val="00914AB2"/>
    <w:rsid w:val="00914C99"/>
    <w:rsid w:val="00915956"/>
    <w:rsid w:val="009162C8"/>
    <w:rsid w:val="009206F6"/>
    <w:rsid w:val="009209A4"/>
    <w:rsid w:val="00920A38"/>
    <w:rsid w:val="00920D5A"/>
    <w:rsid w:val="00921183"/>
    <w:rsid w:val="009213DC"/>
    <w:rsid w:val="00921D24"/>
    <w:rsid w:val="009223AA"/>
    <w:rsid w:val="009234F2"/>
    <w:rsid w:val="00923A11"/>
    <w:rsid w:val="00924C07"/>
    <w:rsid w:val="00925178"/>
    <w:rsid w:val="00925FDD"/>
    <w:rsid w:val="009273DC"/>
    <w:rsid w:val="00927B1D"/>
    <w:rsid w:val="009306F5"/>
    <w:rsid w:val="00930866"/>
    <w:rsid w:val="00931A8C"/>
    <w:rsid w:val="0093265F"/>
    <w:rsid w:val="0093266D"/>
    <w:rsid w:val="00933F72"/>
    <w:rsid w:val="00935004"/>
    <w:rsid w:val="00935F8A"/>
    <w:rsid w:val="0093620B"/>
    <w:rsid w:val="00936C0E"/>
    <w:rsid w:val="0094041D"/>
    <w:rsid w:val="009409E8"/>
    <w:rsid w:val="0094116D"/>
    <w:rsid w:val="00941369"/>
    <w:rsid w:val="00941DE8"/>
    <w:rsid w:val="00943A30"/>
    <w:rsid w:val="00944153"/>
    <w:rsid w:val="00944A93"/>
    <w:rsid w:val="00944B81"/>
    <w:rsid w:val="00944C48"/>
    <w:rsid w:val="00946071"/>
    <w:rsid w:val="00946164"/>
    <w:rsid w:val="00946997"/>
    <w:rsid w:val="009469E7"/>
    <w:rsid w:val="00951E99"/>
    <w:rsid w:val="00954063"/>
    <w:rsid w:val="009544E8"/>
    <w:rsid w:val="0095512F"/>
    <w:rsid w:val="009552DF"/>
    <w:rsid w:val="009553B1"/>
    <w:rsid w:val="00955A7D"/>
    <w:rsid w:val="00955CF0"/>
    <w:rsid w:val="009565B3"/>
    <w:rsid w:val="009574E0"/>
    <w:rsid w:val="009615C6"/>
    <w:rsid w:val="0096189C"/>
    <w:rsid w:val="009627DC"/>
    <w:rsid w:val="009636BD"/>
    <w:rsid w:val="00963938"/>
    <w:rsid w:val="00963F5A"/>
    <w:rsid w:val="009641FA"/>
    <w:rsid w:val="00964376"/>
    <w:rsid w:val="00965933"/>
    <w:rsid w:val="009659B8"/>
    <w:rsid w:val="00966E88"/>
    <w:rsid w:val="00967D4A"/>
    <w:rsid w:val="009703CF"/>
    <w:rsid w:val="009706E2"/>
    <w:rsid w:val="00971A35"/>
    <w:rsid w:val="00973A67"/>
    <w:rsid w:val="009750DF"/>
    <w:rsid w:val="00975192"/>
    <w:rsid w:val="00975715"/>
    <w:rsid w:val="009767D1"/>
    <w:rsid w:val="00976A26"/>
    <w:rsid w:val="00976EC3"/>
    <w:rsid w:val="009779E5"/>
    <w:rsid w:val="00980205"/>
    <w:rsid w:val="009817D0"/>
    <w:rsid w:val="00981A4E"/>
    <w:rsid w:val="00981D58"/>
    <w:rsid w:val="009822C3"/>
    <w:rsid w:val="00982684"/>
    <w:rsid w:val="00982821"/>
    <w:rsid w:val="00982A7F"/>
    <w:rsid w:val="00982D38"/>
    <w:rsid w:val="0098326B"/>
    <w:rsid w:val="00983AE9"/>
    <w:rsid w:val="00984C19"/>
    <w:rsid w:val="00985156"/>
    <w:rsid w:val="009860CB"/>
    <w:rsid w:val="0098616A"/>
    <w:rsid w:val="00986AB8"/>
    <w:rsid w:val="00987F97"/>
    <w:rsid w:val="0099047D"/>
    <w:rsid w:val="009913F8"/>
    <w:rsid w:val="00991C48"/>
    <w:rsid w:val="009922D7"/>
    <w:rsid w:val="00992EC3"/>
    <w:rsid w:val="00994188"/>
    <w:rsid w:val="00994AE8"/>
    <w:rsid w:val="009976C9"/>
    <w:rsid w:val="00997915"/>
    <w:rsid w:val="009A07DE"/>
    <w:rsid w:val="009A123A"/>
    <w:rsid w:val="009A131C"/>
    <w:rsid w:val="009A1635"/>
    <w:rsid w:val="009A1CE5"/>
    <w:rsid w:val="009A22C2"/>
    <w:rsid w:val="009A24EC"/>
    <w:rsid w:val="009A2BE6"/>
    <w:rsid w:val="009A5265"/>
    <w:rsid w:val="009A5308"/>
    <w:rsid w:val="009A58B9"/>
    <w:rsid w:val="009A5C59"/>
    <w:rsid w:val="009A5D69"/>
    <w:rsid w:val="009A660B"/>
    <w:rsid w:val="009A7DE1"/>
    <w:rsid w:val="009B07DF"/>
    <w:rsid w:val="009B08C4"/>
    <w:rsid w:val="009B0BD2"/>
    <w:rsid w:val="009B1310"/>
    <w:rsid w:val="009B174A"/>
    <w:rsid w:val="009B1A34"/>
    <w:rsid w:val="009B24A1"/>
    <w:rsid w:val="009B2BA9"/>
    <w:rsid w:val="009B4AEC"/>
    <w:rsid w:val="009B5402"/>
    <w:rsid w:val="009B5EBD"/>
    <w:rsid w:val="009B6205"/>
    <w:rsid w:val="009B6ACC"/>
    <w:rsid w:val="009C0146"/>
    <w:rsid w:val="009C1585"/>
    <w:rsid w:val="009C190F"/>
    <w:rsid w:val="009C3F7E"/>
    <w:rsid w:val="009C5E3B"/>
    <w:rsid w:val="009C5FD0"/>
    <w:rsid w:val="009D10D8"/>
    <w:rsid w:val="009D1F47"/>
    <w:rsid w:val="009D3933"/>
    <w:rsid w:val="009D3EA3"/>
    <w:rsid w:val="009D48E1"/>
    <w:rsid w:val="009D631E"/>
    <w:rsid w:val="009D674C"/>
    <w:rsid w:val="009D6F77"/>
    <w:rsid w:val="009E0688"/>
    <w:rsid w:val="009E0D1E"/>
    <w:rsid w:val="009E2168"/>
    <w:rsid w:val="009E27B5"/>
    <w:rsid w:val="009E4A08"/>
    <w:rsid w:val="009E59C7"/>
    <w:rsid w:val="009E7AB5"/>
    <w:rsid w:val="009E7C76"/>
    <w:rsid w:val="009F0E7D"/>
    <w:rsid w:val="009F14BF"/>
    <w:rsid w:val="009F1788"/>
    <w:rsid w:val="009F1A40"/>
    <w:rsid w:val="009F26D1"/>
    <w:rsid w:val="009F2D2B"/>
    <w:rsid w:val="009F42AC"/>
    <w:rsid w:val="009F4822"/>
    <w:rsid w:val="009F4DEA"/>
    <w:rsid w:val="009F534E"/>
    <w:rsid w:val="009F58CF"/>
    <w:rsid w:val="009F5956"/>
    <w:rsid w:val="009F5ED2"/>
    <w:rsid w:val="009F654C"/>
    <w:rsid w:val="00A010BD"/>
    <w:rsid w:val="00A011D9"/>
    <w:rsid w:val="00A012AE"/>
    <w:rsid w:val="00A015A1"/>
    <w:rsid w:val="00A029F9"/>
    <w:rsid w:val="00A05ECB"/>
    <w:rsid w:val="00A06A64"/>
    <w:rsid w:val="00A06E1F"/>
    <w:rsid w:val="00A07C33"/>
    <w:rsid w:val="00A07CAB"/>
    <w:rsid w:val="00A1002B"/>
    <w:rsid w:val="00A105FF"/>
    <w:rsid w:val="00A10AED"/>
    <w:rsid w:val="00A12E47"/>
    <w:rsid w:val="00A14ED2"/>
    <w:rsid w:val="00A15CA2"/>
    <w:rsid w:val="00A162FA"/>
    <w:rsid w:val="00A16F66"/>
    <w:rsid w:val="00A17893"/>
    <w:rsid w:val="00A17CB7"/>
    <w:rsid w:val="00A2065E"/>
    <w:rsid w:val="00A20683"/>
    <w:rsid w:val="00A20958"/>
    <w:rsid w:val="00A210B6"/>
    <w:rsid w:val="00A22942"/>
    <w:rsid w:val="00A229B4"/>
    <w:rsid w:val="00A2307A"/>
    <w:rsid w:val="00A23280"/>
    <w:rsid w:val="00A23750"/>
    <w:rsid w:val="00A23C10"/>
    <w:rsid w:val="00A2439A"/>
    <w:rsid w:val="00A247C6"/>
    <w:rsid w:val="00A26252"/>
    <w:rsid w:val="00A26666"/>
    <w:rsid w:val="00A30044"/>
    <w:rsid w:val="00A30119"/>
    <w:rsid w:val="00A303A4"/>
    <w:rsid w:val="00A30C5E"/>
    <w:rsid w:val="00A30CAE"/>
    <w:rsid w:val="00A30DE5"/>
    <w:rsid w:val="00A31B26"/>
    <w:rsid w:val="00A31D69"/>
    <w:rsid w:val="00A322B8"/>
    <w:rsid w:val="00A3360D"/>
    <w:rsid w:val="00A337F9"/>
    <w:rsid w:val="00A33A07"/>
    <w:rsid w:val="00A34AC4"/>
    <w:rsid w:val="00A36AC6"/>
    <w:rsid w:val="00A36EBE"/>
    <w:rsid w:val="00A401B5"/>
    <w:rsid w:val="00A4098B"/>
    <w:rsid w:val="00A42127"/>
    <w:rsid w:val="00A425EE"/>
    <w:rsid w:val="00A45ED6"/>
    <w:rsid w:val="00A46801"/>
    <w:rsid w:val="00A468B7"/>
    <w:rsid w:val="00A512B4"/>
    <w:rsid w:val="00A5150F"/>
    <w:rsid w:val="00A51686"/>
    <w:rsid w:val="00A53D25"/>
    <w:rsid w:val="00A54352"/>
    <w:rsid w:val="00A54353"/>
    <w:rsid w:val="00A562A1"/>
    <w:rsid w:val="00A567FD"/>
    <w:rsid w:val="00A56E79"/>
    <w:rsid w:val="00A578D2"/>
    <w:rsid w:val="00A601E7"/>
    <w:rsid w:val="00A603B7"/>
    <w:rsid w:val="00A60F83"/>
    <w:rsid w:val="00A6168F"/>
    <w:rsid w:val="00A626BD"/>
    <w:rsid w:val="00A626D2"/>
    <w:rsid w:val="00A62DF3"/>
    <w:rsid w:val="00A6362D"/>
    <w:rsid w:val="00A63E40"/>
    <w:rsid w:val="00A65039"/>
    <w:rsid w:val="00A65619"/>
    <w:rsid w:val="00A6565C"/>
    <w:rsid w:val="00A657C4"/>
    <w:rsid w:val="00A65E4C"/>
    <w:rsid w:val="00A6641E"/>
    <w:rsid w:val="00A6643C"/>
    <w:rsid w:val="00A71CEC"/>
    <w:rsid w:val="00A72AF5"/>
    <w:rsid w:val="00A72C77"/>
    <w:rsid w:val="00A72E07"/>
    <w:rsid w:val="00A73E53"/>
    <w:rsid w:val="00A74091"/>
    <w:rsid w:val="00A7508E"/>
    <w:rsid w:val="00A7566A"/>
    <w:rsid w:val="00A75727"/>
    <w:rsid w:val="00A757F2"/>
    <w:rsid w:val="00A763C2"/>
    <w:rsid w:val="00A76E7A"/>
    <w:rsid w:val="00A76F75"/>
    <w:rsid w:val="00A7781B"/>
    <w:rsid w:val="00A77B04"/>
    <w:rsid w:val="00A804E8"/>
    <w:rsid w:val="00A811FD"/>
    <w:rsid w:val="00A84CE2"/>
    <w:rsid w:val="00A84FE5"/>
    <w:rsid w:val="00A85D18"/>
    <w:rsid w:val="00A869D9"/>
    <w:rsid w:val="00A86BFD"/>
    <w:rsid w:val="00A87C7A"/>
    <w:rsid w:val="00A91315"/>
    <w:rsid w:val="00A91FC2"/>
    <w:rsid w:val="00A92ADD"/>
    <w:rsid w:val="00A92C8D"/>
    <w:rsid w:val="00A93E28"/>
    <w:rsid w:val="00A94217"/>
    <w:rsid w:val="00A94668"/>
    <w:rsid w:val="00A95E0B"/>
    <w:rsid w:val="00A96611"/>
    <w:rsid w:val="00A967FA"/>
    <w:rsid w:val="00A97BD0"/>
    <w:rsid w:val="00AA006F"/>
    <w:rsid w:val="00AA0547"/>
    <w:rsid w:val="00AA159C"/>
    <w:rsid w:val="00AA1682"/>
    <w:rsid w:val="00AA19D1"/>
    <w:rsid w:val="00AA1D6C"/>
    <w:rsid w:val="00AA2E43"/>
    <w:rsid w:val="00AA3DE9"/>
    <w:rsid w:val="00AA67BB"/>
    <w:rsid w:val="00AB0059"/>
    <w:rsid w:val="00AB0847"/>
    <w:rsid w:val="00AB09C7"/>
    <w:rsid w:val="00AB1A03"/>
    <w:rsid w:val="00AB29C9"/>
    <w:rsid w:val="00AB2EE3"/>
    <w:rsid w:val="00AB3301"/>
    <w:rsid w:val="00AB3709"/>
    <w:rsid w:val="00AB3ABE"/>
    <w:rsid w:val="00AB45F4"/>
    <w:rsid w:val="00AB4B4E"/>
    <w:rsid w:val="00AB5449"/>
    <w:rsid w:val="00AB7097"/>
    <w:rsid w:val="00AB769C"/>
    <w:rsid w:val="00AB7AC5"/>
    <w:rsid w:val="00AC0C51"/>
    <w:rsid w:val="00AC1D92"/>
    <w:rsid w:val="00AC2893"/>
    <w:rsid w:val="00AC2B76"/>
    <w:rsid w:val="00AC33EE"/>
    <w:rsid w:val="00AC3DB2"/>
    <w:rsid w:val="00AC3DF4"/>
    <w:rsid w:val="00AC466D"/>
    <w:rsid w:val="00AC5767"/>
    <w:rsid w:val="00AD018C"/>
    <w:rsid w:val="00AD11D4"/>
    <w:rsid w:val="00AD37B3"/>
    <w:rsid w:val="00AD457C"/>
    <w:rsid w:val="00AD4BDC"/>
    <w:rsid w:val="00AD4E51"/>
    <w:rsid w:val="00AD53E2"/>
    <w:rsid w:val="00AD720A"/>
    <w:rsid w:val="00AD7435"/>
    <w:rsid w:val="00AE0152"/>
    <w:rsid w:val="00AE0577"/>
    <w:rsid w:val="00AE06DD"/>
    <w:rsid w:val="00AE0BFB"/>
    <w:rsid w:val="00AE3317"/>
    <w:rsid w:val="00AE5224"/>
    <w:rsid w:val="00AE5370"/>
    <w:rsid w:val="00AE6EC0"/>
    <w:rsid w:val="00AE7D34"/>
    <w:rsid w:val="00AF01FD"/>
    <w:rsid w:val="00AF03D0"/>
    <w:rsid w:val="00AF068E"/>
    <w:rsid w:val="00AF0F1F"/>
    <w:rsid w:val="00AF1E68"/>
    <w:rsid w:val="00AF25EF"/>
    <w:rsid w:val="00AF3151"/>
    <w:rsid w:val="00AF3D41"/>
    <w:rsid w:val="00AF5590"/>
    <w:rsid w:val="00AF5CCE"/>
    <w:rsid w:val="00AF6E98"/>
    <w:rsid w:val="00AF7B3E"/>
    <w:rsid w:val="00B006E9"/>
    <w:rsid w:val="00B00B8D"/>
    <w:rsid w:val="00B00C9E"/>
    <w:rsid w:val="00B02C82"/>
    <w:rsid w:val="00B0417D"/>
    <w:rsid w:val="00B04928"/>
    <w:rsid w:val="00B06440"/>
    <w:rsid w:val="00B0797B"/>
    <w:rsid w:val="00B10FAC"/>
    <w:rsid w:val="00B113E6"/>
    <w:rsid w:val="00B11AEA"/>
    <w:rsid w:val="00B12300"/>
    <w:rsid w:val="00B12AAA"/>
    <w:rsid w:val="00B13322"/>
    <w:rsid w:val="00B135BC"/>
    <w:rsid w:val="00B15076"/>
    <w:rsid w:val="00B15F31"/>
    <w:rsid w:val="00B16DED"/>
    <w:rsid w:val="00B1729B"/>
    <w:rsid w:val="00B176C9"/>
    <w:rsid w:val="00B179A2"/>
    <w:rsid w:val="00B21537"/>
    <w:rsid w:val="00B21540"/>
    <w:rsid w:val="00B23A58"/>
    <w:rsid w:val="00B24524"/>
    <w:rsid w:val="00B24B39"/>
    <w:rsid w:val="00B24E4E"/>
    <w:rsid w:val="00B25EFC"/>
    <w:rsid w:val="00B268E7"/>
    <w:rsid w:val="00B305F7"/>
    <w:rsid w:val="00B30A7B"/>
    <w:rsid w:val="00B30D20"/>
    <w:rsid w:val="00B3107F"/>
    <w:rsid w:val="00B315F9"/>
    <w:rsid w:val="00B317EF"/>
    <w:rsid w:val="00B31AE2"/>
    <w:rsid w:val="00B32FDA"/>
    <w:rsid w:val="00B34047"/>
    <w:rsid w:val="00B34527"/>
    <w:rsid w:val="00B34B2E"/>
    <w:rsid w:val="00B34C7A"/>
    <w:rsid w:val="00B35397"/>
    <w:rsid w:val="00B36CC9"/>
    <w:rsid w:val="00B37EC1"/>
    <w:rsid w:val="00B417A2"/>
    <w:rsid w:val="00B42C0C"/>
    <w:rsid w:val="00B4300E"/>
    <w:rsid w:val="00B434E0"/>
    <w:rsid w:val="00B44315"/>
    <w:rsid w:val="00B45316"/>
    <w:rsid w:val="00B45C97"/>
    <w:rsid w:val="00B46E71"/>
    <w:rsid w:val="00B46EF8"/>
    <w:rsid w:val="00B470BD"/>
    <w:rsid w:val="00B504F9"/>
    <w:rsid w:val="00B509B2"/>
    <w:rsid w:val="00B51935"/>
    <w:rsid w:val="00B51F6C"/>
    <w:rsid w:val="00B525B6"/>
    <w:rsid w:val="00B52AF6"/>
    <w:rsid w:val="00B53816"/>
    <w:rsid w:val="00B54581"/>
    <w:rsid w:val="00B5478B"/>
    <w:rsid w:val="00B57139"/>
    <w:rsid w:val="00B60AF3"/>
    <w:rsid w:val="00B61732"/>
    <w:rsid w:val="00B624B6"/>
    <w:rsid w:val="00B62717"/>
    <w:rsid w:val="00B62C94"/>
    <w:rsid w:val="00B63291"/>
    <w:rsid w:val="00B6495C"/>
    <w:rsid w:val="00B64A92"/>
    <w:rsid w:val="00B64F55"/>
    <w:rsid w:val="00B6689E"/>
    <w:rsid w:val="00B66F6C"/>
    <w:rsid w:val="00B670F6"/>
    <w:rsid w:val="00B673E1"/>
    <w:rsid w:val="00B67C79"/>
    <w:rsid w:val="00B7166C"/>
    <w:rsid w:val="00B71861"/>
    <w:rsid w:val="00B772AC"/>
    <w:rsid w:val="00B807ED"/>
    <w:rsid w:val="00B812EE"/>
    <w:rsid w:val="00B8202F"/>
    <w:rsid w:val="00B82242"/>
    <w:rsid w:val="00B822A3"/>
    <w:rsid w:val="00B83051"/>
    <w:rsid w:val="00B8356F"/>
    <w:rsid w:val="00B839AF"/>
    <w:rsid w:val="00B839B5"/>
    <w:rsid w:val="00B83A55"/>
    <w:rsid w:val="00B83BB6"/>
    <w:rsid w:val="00B83CAC"/>
    <w:rsid w:val="00B83E90"/>
    <w:rsid w:val="00B84840"/>
    <w:rsid w:val="00B85745"/>
    <w:rsid w:val="00B86B17"/>
    <w:rsid w:val="00B87430"/>
    <w:rsid w:val="00B87AD7"/>
    <w:rsid w:val="00B90FFF"/>
    <w:rsid w:val="00B92DD8"/>
    <w:rsid w:val="00B93F1B"/>
    <w:rsid w:val="00B94736"/>
    <w:rsid w:val="00B947F4"/>
    <w:rsid w:val="00B94F47"/>
    <w:rsid w:val="00B95808"/>
    <w:rsid w:val="00B95F01"/>
    <w:rsid w:val="00BA00DC"/>
    <w:rsid w:val="00BA09D3"/>
    <w:rsid w:val="00BA0EF5"/>
    <w:rsid w:val="00BA16E6"/>
    <w:rsid w:val="00BA19A8"/>
    <w:rsid w:val="00BA1A4A"/>
    <w:rsid w:val="00BA3446"/>
    <w:rsid w:val="00BA5802"/>
    <w:rsid w:val="00BA5888"/>
    <w:rsid w:val="00BA651D"/>
    <w:rsid w:val="00BA7858"/>
    <w:rsid w:val="00BB039B"/>
    <w:rsid w:val="00BB03F6"/>
    <w:rsid w:val="00BB042A"/>
    <w:rsid w:val="00BB1119"/>
    <w:rsid w:val="00BB1A27"/>
    <w:rsid w:val="00BB1A88"/>
    <w:rsid w:val="00BB302E"/>
    <w:rsid w:val="00BB305C"/>
    <w:rsid w:val="00BB356E"/>
    <w:rsid w:val="00BB55E3"/>
    <w:rsid w:val="00BB60EF"/>
    <w:rsid w:val="00BB61B9"/>
    <w:rsid w:val="00BB6889"/>
    <w:rsid w:val="00BB75A1"/>
    <w:rsid w:val="00BC1CAF"/>
    <w:rsid w:val="00BC25DC"/>
    <w:rsid w:val="00BC3801"/>
    <w:rsid w:val="00BC3B55"/>
    <w:rsid w:val="00BC3F20"/>
    <w:rsid w:val="00BC5872"/>
    <w:rsid w:val="00BC5DC6"/>
    <w:rsid w:val="00BC6063"/>
    <w:rsid w:val="00BC6CA5"/>
    <w:rsid w:val="00BC6D3D"/>
    <w:rsid w:val="00BC70AA"/>
    <w:rsid w:val="00BC7A84"/>
    <w:rsid w:val="00BD010B"/>
    <w:rsid w:val="00BD07D3"/>
    <w:rsid w:val="00BD08B2"/>
    <w:rsid w:val="00BD0FD5"/>
    <w:rsid w:val="00BD16F4"/>
    <w:rsid w:val="00BD1B62"/>
    <w:rsid w:val="00BD324E"/>
    <w:rsid w:val="00BD3561"/>
    <w:rsid w:val="00BD4534"/>
    <w:rsid w:val="00BD4556"/>
    <w:rsid w:val="00BD4734"/>
    <w:rsid w:val="00BD4A12"/>
    <w:rsid w:val="00BD5D00"/>
    <w:rsid w:val="00BD67A8"/>
    <w:rsid w:val="00BD6D1F"/>
    <w:rsid w:val="00BD711D"/>
    <w:rsid w:val="00BE0C8E"/>
    <w:rsid w:val="00BE1354"/>
    <w:rsid w:val="00BE367C"/>
    <w:rsid w:val="00BE489B"/>
    <w:rsid w:val="00BE5341"/>
    <w:rsid w:val="00BE5D7D"/>
    <w:rsid w:val="00BE60E3"/>
    <w:rsid w:val="00BE60E6"/>
    <w:rsid w:val="00BE6C74"/>
    <w:rsid w:val="00BE715E"/>
    <w:rsid w:val="00BE7177"/>
    <w:rsid w:val="00BF11AD"/>
    <w:rsid w:val="00BF1335"/>
    <w:rsid w:val="00BF25E6"/>
    <w:rsid w:val="00BF37C4"/>
    <w:rsid w:val="00BF3C29"/>
    <w:rsid w:val="00BF4177"/>
    <w:rsid w:val="00BF44D4"/>
    <w:rsid w:val="00BF51F7"/>
    <w:rsid w:val="00BF5491"/>
    <w:rsid w:val="00BF5C72"/>
    <w:rsid w:val="00BF612C"/>
    <w:rsid w:val="00C00EC6"/>
    <w:rsid w:val="00C012AF"/>
    <w:rsid w:val="00C0139C"/>
    <w:rsid w:val="00C0212B"/>
    <w:rsid w:val="00C042E4"/>
    <w:rsid w:val="00C05295"/>
    <w:rsid w:val="00C05409"/>
    <w:rsid w:val="00C05AEA"/>
    <w:rsid w:val="00C05E7A"/>
    <w:rsid w:val="00C05ED5"/>
    <w:rsid w:val="00C07E94"/>
    <w:rsid w:val="00C11F76"/>
    <w:rsid w:val="00C14F70"/>
    <w:rsid w:val="00C15330"/>
    <w:rsid w:val="00C20F27"/>
    <w:rsid w:val="00C22088"/>
    <w:rsid w:val="00C22437"/>
    <w:rsid w:val="00C242DF"/>
    <w:rsid w:val="00C26041"/>
    <w:rsid w:val="00C26076"/>
    <w:rsid w:val="00C26E28"/>
    <w:rsid w:val="00C273E5"/>
    <w:rsid w:val="00C27E62"/>
    <w:rsid w:val="00C3035B"/>
    <w:rsid w:val="00C30F22"/>
    <w:rsid w:val="00C331AE"/>
    <w:rsid w:val="00C33372"/>
    <w:rsid w:val="00C334FF"/>
    <w:rsid w:val="00C33A16"/>
    <w:rsid w:val="00C33CED"/>
    <w:rsid w:val="00C34568"/>
    <w:rsid w:val="00C346CD"/>
    <w:rsid w:val="00C34713"/>
    <w:rsid w:val="00C34F62"/>
    <w:rsid w:val="00C35358"/>
    <w:rsid w:val="00C36FCC"/>
    <w:rsid w:val="00C40CD0"/>
    <w:rsid w:val="00C41382"/>
    <w:rsid w:val="00C42650"/>
    <w:rsid w:val="00C430AA"/>
    <w:rsid w:val="00C44A58"/>
    <w:rsid w:val="00C45494"/>
    <w:rsid w:val="00C46F21"/>
    <w:rsid w:val="00C47AD1"/>
    <w:rsid w:val="00C47EF3"/>
    <w:rsid w:val="00C50191"/>
    <w:rsid w:val="00C51B71"/>
    <w:rsid w:val="00C52002"/>
    <w:rsid w:val="00C53CF1"/>
    <w:rsid w:val="00C53F2F"/>
    <w:rsid w:val="00C54736"/>
    <w:rsid w:val="00C551A6"/>
    <w:rsid w:val="00C55FE4"/>
    <w:rsid w:val="00C562AF"/>
    <w:rsid w:val="00C610F8"/>
    <w:rsid w:val="00C615C2"/>
    <w:rsid w:val="00C61C15"/>
    <w:rsid w:val="00C61ED0"/>
    <w:rsid w:val="00C6361B"/>
    <w:rsid w:val="00C65EF8"/>
    <w:rsid w:val="00C66448"/>
    <w:rsid w:val="00C66608"/>
    <w:rsid w:val="00C66721"/>
    <w:rsid w:val="00C67188"/>
    <w:rsid w:val="00C71750"/>
    <w:rsid w:val="00C71B3B"/>
    <w:rsid w:val="00C72521"/>
    <w:rsid w:val="00C72692"/>
    <w:rsid w:val="00C72732"/>
    <w:rsid w:val="00C74348"/>
    <w:rsid w:val="00C7741C"/>
    <w:rsid w:val="00C77B2C"/>
    <w:rsid w:val="00C81EFE"/>
    <w:rsid w:val="00C82097"/>
    <w:rsid w:val="00C827D0"/>
    <w:rsid w:val="00C82A75"/>
    <w:rsid w:val="00C82CD2"/>
    <w:rsid w:val="00C840EA"/>
    <w:rsid w:val="00C8534C"/>
    <w:rsid w:val="00C8714D"/>
    <w:rsid w:val="00C87323"/>
    <w:rsid w:val="00C87502"/>
    <w:rsid w:val="00C87A75"/>
    <w:rsid w:val="00C9073E"/>
    <w:rsid w:val="00C912D4"/>
    <w:rsid w:val="00C9188A"/>
    <w:rsid w:val="00C91BFF"/>
    <w:rsid w:val="00C92A6C"/>
    <w:rsid w:val="00C94867"/>
    <w:rsid w:val="00C956D0"/>
    <w:rsid w:val="00C959BF"/>
    <w:rsid w:val="00C95CFA"/>
    <w:rsid w:val="00C97D11"/>
    <w:rsid w:val="00CA0E1E"/>
    <w:rsid w:val="00CA123B"/>
    <w:rsid w:val="00CA2FCC"/>
    <w:rsid w:val="00CA30B5"/>
    <w:rsid w:val="00CA3765"/>
    <w:rsid w:val="00CA5457"/>
    <w:rsid w:val="00CA5C07"/>
    <w:rsid w:val="00CA5C74"/>
    <w:rsid w:val="00CA6243"/>
    <w:rsid w:val="00CA7668"/>
    <w:rsid w:val="00CB019D"/>
    <w:rsid w:val="00CB0801"/>
    <w:rsid w:val="00CB0E3E"/>
    <w:rsid w:val="00CB10A3"/>
    <w:rsid w:val="00CB1C08"/>
    <w:rsid w:val="00CB3ADE"/>
    <w:rsid w:val="00CB5915"/>
    <w:rsid w:val="00CB6379"/>
    <w:rsid w:val="00CB63B6"/>
    <w:rsid w:val="00CB6F10"/>
    <w:rsid w:val="00CB710D"/>
    <w:rsid w:val="00CB7B48"/>
    <w:rsid w:val="00CB7F10"/>
    <w:rsid w:val="00CC0653"/>
    <w:rsid w:val="00CC0AB2"/>
    <w:rsid w:val="00CC156B"/>
    <w:rsid w:val="00CC3E8B"/>
    <w:rsid w:val="00CC3EC0"/>
    <w:rsid w:val="00CC42C6"/>
    <w:rsid w:val="00CC45C6"/>
    <w:rsid w:val="00CC4665"/>
    <w:rsid w:val="00CC4D18"/>
    <w:rsid w:val="00CC5C84"/>
    <w:rsid w:val="00CC6843"/>
    <w:rsid w:val="00CC6AF1"/>
    <w:rsid w:val="00CC7139"/>
    <w:rsid w:val="00CC7631"/>
    <w:rsid w:val="00CD06CF"/>
    <w:rsid w:val="00CD09D8"/>
    <w:rsid w:val="00CD15D7"/>
    <w:rsid w:val="00CD16AE"/>
    <w:rsid w:val="00CD16D6"/>
    <w:rsid w:val="00CD20B2"/>
    <w:rsid w:val="00CD2D8A"/>
    <w:rsid w:val="00CD3182"/>
    <w:rsid w:val="00CD366A"/>
    <w:rsid w:val="00CD4A30"/>
    <w:rsid w:val="00CD5050"/>
    <w:rsid w:val="00CD5128"/>
    <w:rsid w:val="00CD52AA"/>
    <w:rsid w:val="00CD58AB"/>
    <w:rsid w:val="00CD645E"/>
    <w:rsid w:val="00CD6A9D"/>
    <w:rsid w:val="00CE07BB"/>
    <w:rsid w:val="00CE0EF9"/>
    <w:rsid w:val="00CE1776"/>
    <w:rsid w:val="00CE18F5"/>
    <w:rsid w:val="00CE27D2"/>
    <w:rsid w:val="00CE2C08"/>
    <w:rsid w:val="00CE3076"/>
    <w:rsid w:val="00CE3C12"/>
    <w:rsid w:val="00CE423D"/>
    <w:rsid w:val="00CE5466"/>
    <w:rsid w:val="00CE5C6D"/>
    <w:rsid w:val="00CE6A9C"/>
    <w:rsid w:val="00CE72AD"/>
    <w:rsid w:val="00CE7FEA"/>
    <w:rsid w:val="00CF0451"/>
    <w:rsid w:val="00CF0C8D"/>
    <w:rsid w:val="00CF0DA1"/>
    <w:rsid w:val="00CF1FD1"/>
    <w:rsid w:val="00CF31A8"/>
    <w:rsid w:val="00CF35DE"/>
    <w:rsid w:val="00CF3F91"/>
    <w:rsid w:val="00CF406C"/>
    <w:rsid w:val="00CF4DC7"/>
    <w:rsid w:val="00CF68B8"/>
    <w:rsid w:val="00CF6D30"/>
    <w:rsid w:val="00CF7C3B"/>
    <w:rsid w:val="00CF7DD3"/>
    <w:rsid w:val="00D00610"/>
    <w:rsid w:val="00D00B5C"/>
    <w:rsid w:val="00D016EE"/>
    <w:rsid w:val="00D01F6C"/>
    <w:rsid w:val="00D0213D"/>
    <w:rsid w:val="00D021B1"/>
    <w:rsid w:val="00D04095"/>
    <w:rsid w:val="00D04685"/>
    <w:rsid w:val="00D0540A"/>
    <w:rsid w:val="00D06788"/>
    <w:rsid w:val="00D07018"/>
    <w:rsid w:val="00D07C1F"/>
    <w:rsid w:val="00D1054B"/>
    <w:rsid w:val="00D10857"/>
    <w:rsid w:val="00D116E1"/>
    <w:rsid w:val="00D117BC"/>
    <w:rsid w:val="00D11C45"/>
    <w:rsid w:val="00D11F8A"/>
    <w:rsid w:val="00D12507"/>
    <w:rsid w:val="00D12B0D"/>
    <w:rsid w:val="00D13150"/>
    <w:rsid w:val="00D132EF"/>
    <w:rsid w:val="00D1383E"/>
    <w:rsid w:val="00D13CE0"/>
    <w:rsid w:val="00D150BF"/>
    <w:rsid w:val="00D15613"/>
    <w:rsid w:val="00D15EDB"/>
    <w:rsid w:val="00D15F8D"/>
    <w:rsid w:val="00D1617F"/>
    <w:rsid w:val="00D16402"/>
    <w:rsid w:val="00D20489"/>
    <w:rsid w:val="00D21007"/>
    <w:rsid w:val="00D2117C"/>
    <w:rsid w:val="00D22ABD"/>
    <w:rsid w:val="00D230FB"/>
    <w:rsid w:val="00D23BCF"/>
    <w:rsid w:val="00D2405D"/>
    <w:rsid w:val="00D24307"/>
    <w:rsid w:val="00D2438E"/>
    <w:rsid w:val="00D24A2A"/>
    <w:rsid w:val="00D251CE"/>
    <w:rsid w:val="00D25D16"/>
    <w:rsid w:val="00D26805"/>
    <w:rsid w:val="00D3043B"/>
    <w:rsid w:val="00D3136B"/>
    <w:rsid w:val="00D31AD7"/>
    <w:rsid w:val="00D31C6C"/>
    <w:rsid w:val="00D32012"/>
    <w:rsid w:val="00D32597"/>
    <w:rsid w:val="00D33367"/>
    <w:rsid w:val="00D33A39"/>
    <w:rsid w:val="00D35183"/>
    <w:rsid w:val="00D3586B"/>
    <w:rsid w:val="00D35978"/>
    <w:rsid w:val="00D3640D"/>
    <w:rsid w:val="00D36558"/>
    <w:rsid w:val="00D36876"/>
    <w:rsid w:val="00D375EA"/>
    <w:rsid w:val="00D4158B"/>
    <w:rsid w:val="00D41DA5"/>
    <w:rsid w:val="00D42214"/>
    <w:rsid w:val="00D42776"/>
    <w:rsid w:val="00D43316"/>
    <w:rsid w:val="00D43C58"/>
    <w:rsid w:val="00D445B9"/>
    <w:rsid w:val="00D4491D"/>
    <w:rsid w:val="00D44AAA"/>
    <w:rsid w:val="00D45143"/>
    <w:rsid w:val="00D454A3"/>
    <w:rsid w:val="00D459A0"/>
    <w:rsid w:val="00D45BB0"/>
    <w:rsid w:val="00D4693B"/>
    <w:rsid w:val="00D4699C"/>
    <w:rsid w:val="00D47966"/>
    <w:rsid w:val="00D510EF"/>
    <w:rsid w:val="00D511E6"/>
    <w:rsid w:val="00D51779"/>
    <w:rsid w:val="00D52627"/>
    <w:rsid w:val="00D5292D"/>
    <w:rsid w:val="00D5362B"/>
    <w:rsid w:val="00D53647"/>
    <w:rsid w:val="00D553C7"/>
    <w:rsid w:val="00D574C8"/>
    <w:rsid w:val="00D5795C"/>
    <w:rsid w:val="00D57DE2"/>
    <w:rsid w:val="00D60461"/>
    <w:rsid w:val="00D60A45"/>
    <w:rsid w:val="00D614B5"/>
    <w:rsid w:val="00D62319"/>
    <w:rsid w:val="00D62F14"/>
    <w:rsid w:val="00D6387C"/>
    <w:rsid w:val="00D639A9"/>
    <w:rsid w:val="00D64C5C"/>
    <w:rsid w:val="00D6544D"/>
    <w:rsid w:val="00D65B73"/>
    <w:rsid w:val="00D66B18"/>
    <w:rsid w:val="00D679CC"/>
    <w:rsid w:val="00D70160"/>
    <w:rsid w:val="00D7208E"/>
    <w:rsid w:val="00D72FAA"/>
    <w:rsid w:val="00D733C1"/>
    <w:rsid w:val="00D73E5D"/>
    <w:rsid w:val="00D7478E"/>
    <w:rsid w:val="00D75F37"/>
    <w:rsid w:val="00D76697"/>
    <w:rsid w:val="00D76E17"/>
    <w:rsid w:val="00D76FFF"/>
    <w:rsid w:val="00D77BEE"/>
    <w:rsid w:val="00D77CB9"/>
    <w:rsid w:val="00D80622"/>
    <w:rsid w:val="00D81250"/>
    <w:rsid w:val="00D81A8A"/>
    <w:rsid w:val="00D82070"/>
    <w:rsid w:val="00D83DC3"/>
    <w:rsid w:val="00D83F9C"/>
    <w:rsid w:val="00D859B1"/>
    <w:rsid w:val="00D85DEB"/>
    <w:rsid w:val="00D8607E"/>
    <w:rsid w:val="00D8623D"/>
    <w:rsid w:val="00D862B2"/>
    <w:rsid w:val="00D8681E"/>
    <w:rsid w:val="00D86BCE"/>
    <w:rsid w:val="00D90082"/>
    <w:rsid w:val="00D90AF1"/>
    <w:rsid w:val="00D90F40"/>
    <w:rsid w:val="00D91EE8"/>
    <w:rsid w:val="00D92803"/>
    <w:rsid w:val="00D93033"/>
    <w:rsid w:val="00D936FF"/>
    <w:rsid w:val="00D93A33"/>
    <w:rsid w:val="00D93CAA"/>
    <w:rsid w:val="00D93E4E"/>
    <w:rsid w:val="00D94751"/>
    <w:rsid w:val="00D95252"/>
    <w:rsid w:val="00D95D59"/>
    <w:rsid w:val="00D96591"/>
    <w:rsid w:val="00D96D30"/>
    <w:rsid w:val="00D97F27"/>
    <w:rsid w:val="00DA0D35"/>
    <w:rsid w:val="00DA1974"/>
    <w:rsid w:val="00DA20FB"/>
    <w:rsid w:val="00DA2CFC"/>
    <w:rsid w:val="00DA33BE"/>
    <w:rsid w:val="00DA344A"/>
    <w:rsid w:val="00DA37C7"/>
    <w:rsid w:val="00DA464A"/>
    <w:rsid w:val="00DA4BD4"/>
    <w:rsid w:val="00DA54E4"/>
    <w:rsid w:val="00DA57E7"/>
    <w:rsid w:val="00DA6131"/>
    <w:rsid w:val="00DA66F1"/>
    <w:rsid w:val="00DA710B"/>
    <w:rsid w:val="00DA7F6F"/>
    <w:rsid w:val="00DB08F1"/>
    <w:rsid w:val="00DB0B36"/>
    <w:rsid w:val="00DB0EBC"/>
    <w:rsid w:val="00DB104C"/>
    <w:rsid w:val="00DB2501"/>
    <w:rsid w:val="00DB2799"/>
    <w:rsid w:val="00DB2E6E"/>
    <w:rsid w:val="00DB457B"/>
    <w:rsid w:val="00DB48E6"/>
    <w:rsid w:val="00DB5721"/>
    <w:rsid w:val="00DB6052"/>
    <w:rsid w:val="00DB60C4"/>
    <w:rsid w:val="00DB6306"/>
    <w:rsid w:val="00DB68D6"/>
    <w:rsid w:val="00DB6D2A"/>
    <w:rsid w:val="00DC03CC"/>
    <w:rsid w:val="00DC121B"/>
    <w:rsid w:val="00DC1456"/>
    <w:rsid w:val="00DC2680"/>
    <w:rsid w:val="00DC2D6F"/>
    <w:rsid w:val="00DC3C82"/>
    <w:rsid w:val="00DC5286"/>
    <w:rsid w:val="00DC55A0"/>
    <w:rsid w:val="00DC64F6"/>
    <w:rsid w:val="00DC6DE3"/>
    <w:rsid w:val="00DD06AA"/>
    <w:rsid w:val="00DD0C48"/>
    <w:rsid w:val="00DD0CBF"/>
    <w:rsid w:val="00DD1012"/>
    <w:rsid w:val="00DD2195"/>
    <w:rsid w:val="00DD3090"/>
    <w:rsid w:val="00DD3A82"/>
    <w:rsid w:val="00DD4B84"/>
    <w:rsid w:val="00DD534C"/>
    <w:rsid w:val="00DD53D8"/>
    <w:rsid w:val="00DD57A9"/>
    <w:rsid w:val="00DD634D"/>
    <w:rsid w:val="00DD68B3"/>
    <w:rsid w:val="00DE07C2"/>
    <w:rsid w:val="00DE0A32"/>
    <w:rsid w:val="00DE0D09"/>
    <w:rsid w:val="00DE5308"/>
    <w:rsid w:val="00DE6DEC"/>
    <w:rsid w:val="00DF015D"/>
    <w:rsid w:val="00DF0F00"/>
    <w:rsid w:val="00DF2166"/>
    <w:rsid w:val="00DF3317"/>
    <w:rsid w:val="00DF354C"/>
    <w:rsid w:val="00DF3EE8"/>
    <w:rsid w:val="00DF486F"/>
    <w:rsid w:val="00DF4CEA"/>
    <w:rsid w:val="00DF4F8F"/>
    <w:rsid w:val="00DF6026"/>
    <w:rsid w:val="00DF6288"/>
    <w:rsid w:val="00DF6F14"/>
    <w:rsid w:val="00DF7F8C"/>
    <w:rsid w:val="00E001D4"/>
    <w:rsid w:val="00E00B2A"/>
    <w:rsid w:val="00E0134A"/>
    <w:rsid w:val="00E020B7"/>
    <w:rsid w:val="00E0261F"/>
    <w:rsid w:val="00E03AEC"/>
    <w:rsid w:val="00E03FE8"/>
    <w:rsid w:val="00E04F5C"/>
    <w:rsid w:val="00E0515F"/>
    <w:rsid w:val="00E06B69"/>
    <w:rsid w:val="00E10392"/>
    <w:rsid w:val="00E105FF"/>
    <w:rsid w:val="00E11C3D"/>
    <w:rsid w:val="00E162C3"/>
    <w:rsid w:val="00E17040"/>
    <w:rsid w:val="00E20609"/>
    <w:rsid w:val="00E22CBF"/>
    <w:rsid w:val="00E2365F"/>
    <w:rsid w:val="00E23D43"/>
    <w:rsid w:val="00E24CEF"/>
    <w:rsid w:val="00E24FF0"/>
    <w:rsid w:val="00E25006"/>
    <w:rsid w:val="00E25122"/>
    <w:rsid w:val="00E27F6F"/>
    <w:rsid w:val="00E301F4"/>
    <w:rsid w:val="00E30437"/>
    <w:rsid w:val="00E30B24"/>
    <w:rsid w:val="00E311D0"/>
    <w:rsid w:val="00E325CC"/>
    <w:rsid w:val="00E327B3"/>
    <w:rsid w:val="00E328B6"/>
    <w:rsid w:val="00E331C9"/>
    <w:rsid w:val="00E334C7"/>
    <w:rsid w:val="00E345E7"/>
    <w:rsid w:val="00E348FD"/>
    <w:rsid w:val="00E34C27"/>
    <w:rsid w:val="00E36BE8"/>
    <w:rsid w:val="00E41010"/>
    <w:rsid w:val="00E4127E"/>
    <w:rsid w:val="00E4272C"/>
    <w:rsid w:val="00E4386A"/>
    <w:rsid w:val="00E456A4"/>
    <w:rsid w:val="00E45F21"/>
    <w:rsid w:val="00E46292"/>
    <w:rsid w:val="00E46AFB"/>
    <w:rsid w:val="00E508FB"/>
    <w:rsid w:val="00E50F23"/>
    <w:rsid w:val="00E51909"/>
    <w:rsid w:val="00E52B28"/>
    <w:rsid w:val="00E52D39"/>
    <w:rsid w:val="00E537E3"/>
    <w:rsid w:val="00E55250"/>
    <w:rsid w:val="00E56798"/>
    <w:rsid w:val="00E574F1"/>
    <w:rsid w:val="00E57F21"/>
    <w:rsid w:val="00E60401"/>
    <w:rsid w:val="00E607C1"/>
    <w:rsid w:val="00E60DD8"/>
    <w:rsid w:val="00E61C57"/>
    <w:rsid w:val="00E61CB6"/>
    <w:rsid w:val="00E6231E"/>
    <w:rsid w:val="00E624E4"/>
    <w:rsid w:val="00E6385B"/>
    <w:rsid w:val="00E65301"/>
    <w:rsid w:val="00E65963"/>
    <w:rsid w:val="00E661C2"/>
    <w:rsid w:val="00E662C0"/>
    <w:rsid w:val="00E662D3"/>
    <w:rsid w:val="00E66D64"/>
    <w:rsid w:val="00E66F9D"/>
    <w:rsid w:val="00E67804"/>
    <w:rsid w:val="00E70038"/>
    <w:rsid w:val="00E705FE"/>
    <w:rsid w:val="00E70C3F"/>
    <w:rsid w:val="00E72511"/>
    <w:rsid w:val="00E73082"/>
    <w:rsid w:val="00E74176"/>
    <w:rsid w:val="00E74262"/>
    <w:rsid w:val="00E7440E"/>
    <w:rsid w:val="00E74B27"/>
    <w:rsid w:val="00E75264"/>
    <w:rsid w:val="00E755FD"/>
    <w:rsid w:val="00E75764"/>
    <w:rsid w:val="00E768F3"/>
    <w:rsid w:val="00E7725B"/>
    <w:rsid w:val="00E7750F"/>
    <w:rsid w:val="00E7784E"/>
    <w:rsid w:val="00E77C5E"/>
    <w:rsid w:val="00E815C8"/>
    <w:rsid w:val="00E820B5"/>
    <w:rsid w:val="00E8271D"/>
    <w:rsid w:val="00E8365E"/>
    <w:rsid w:val="00E853AD"/>
    <w:rsid w:val="00E85E98"/>
    <w:rsid w:val="00E906FC"/>
    <w:rsid w:val="00E907D1"/>
    <w:rsid w:val="00E92DD1"/>
    <w:rsid w:val="00E93150"/>
    <w:rsid w:val="00E9551C"/>
    <w:rsid w:val="00EA0422"/>
    <w:rsid w:val="00EA0D7F"/>
    <w:rsid w:val="00EA164A"/>
    <w:rsid w:val="00EA37D7"/>
    <w:rsid w:val="00EA3E31"/>
    <w:rsid w:val="00EA4227"/>
    <w:rsid w:val="00EA513F"/>
    <w:rsid w:val="00EA5287"/>
    <w:rsid w:val="00EA6752"/>
    <w:rsid w:val="00EA7C83"/>
    <w:rsid w:val="00EB000F"/>
    <w:rsid w:val="00EB088E"/>
    <w:rsid w:val="00EB0E3C"/>
    <w:rsid w:val="00EB244F"/>
    <w:rsid w:val="00EB2999"/>
    <w:rsid w:val="00EB2CFD"/>
    <w:rsid w:val="00EB37CA"/>
    <w:rsid w:val="00EB5263"/>
    <w:rsid w:val="00EB5495"/>
    <w:rsid w:val="00EB5677"/>
    <w:rsid w:val="00EB57DD"/>
    <w:rsid w:val="00EB6018"/>
    <w:rsid w:val="00EC0176"/>
    <w:rsid w:val="00EC01D2"/>
    <w:rsid w:val="00EC0E16"/>
    <w:rsid w:val="00EC0F74"/>
    <w:rsid w:val="00EC1354"/>
    <w:rsid w:val="00EC1D28"/>
    <w:rsid w:val="00EC1DD5"/>
    <w:rsid w:val="00EC261A"/>
    <w:rsid w:val="00EC2C8F"/>
    <w:rsid w:val="00EC340F"/>
    <w:rsid w:val="00EC3B22"/>
    <w:rsid w:val="00EC49C3"/>
    <w:rsid w:val="00EC5451"/>
    <w:rsid w:val="00EC584F"/>
    <w:rsid w:val="00EC63B7"/>
    <w:rsid w:val="00EC659C"/>
    <w:rsid w:val="00ED0572"/>
    <w:rsid w:val="00ED07F4"/>
    <w:rsid w:val="00ED0900"/>
    <w:rsid w:val="00ED1E34"/>
    <w:rsid w:val="00ED1E4C"/>
    <w:rsid w:val="00ED1F85"/>
    <w:rsid w:val="00ED378C"/>
    <w:rsid w:val="00ED3A2F"/>
    <w:rsid w:val="00ED45F3"/>
    <w:rsid w:val="00ED47CE"/>
    <w:rsid w:val="00ED5BF2"/>
    <w:rsid w:val="00ED7112"/>
    <w:rsid w:val="00ED72A5"/>
    <w:rsid w:val="00ED7A82"/>
    <w:rsid w:val="00EE0BC7"/>
    <w:rsid w:val="00EE0C9A"/>
    <w:rsid w:val="00EE1416"/>
    <w:rsid w:val="00EE148B"/>
    <w:rsid w:val="00EE1CD0"/>
    <w:rsid w:val="00EE20BF"/>
    <w:rsid w:val="00EE36CF"/>
    <w:rsid w:val="00EE4A40"/>
    <w:rsid w:val="00EE520B"/>
    <w:rsid w:val="00EE52F4"/>
    <w:rsid w:val="00EE5B64"/>
    <w:rsid w:val="00EE633A"/>
    <w:rsid w:val="00EE7662"/>
    <w:rsid w:val="00EE7C2E"/>
    <w:rsid w:val="00EF1595"/>
    <w:rsid w:val="00EF3711"/>
    <w:rsid w:val="00EF4175"/>
    <w:rsid w:val="00EF43CD"/>
    <w:rsid w:val="00EF4E56"/>
    <w:rsid w:val="00EF548D"/>
    <w:rsid w:val="00EF61A4"/>
    <w:rsid w:val="00EF6BB1"/>
    <w:rsid w:val="00EF6E5F"/>
    <w:rsid w:val="00EF723D"/>
    <w:rsid w:val="00EF757B"/>
    <w:rsid w:val="00EF7F3D"/>
    <w:rsid w:val="00F00216"/>
    <w:rsid w:val="00F002EF"/>
    <w:rsid w:val="00F00CAC"/>
    <w:rsid w:val="00F00E46"/>
    <w:rsid w:val="00F00E71"/>
    <w:rsid w:val="00F01A33"/>
    <w:rsid w:val="00F02675"/>
    <w:rsid w:val="00F027B7"/>
    <w:rsid w:val="00F02AB9"/>
    <w:rsid w:val="00F02BFA"/>
    <w:rsid w:val="00F03340"/>
    <w:rsid w:val="00F033C0"/>
    <w:rsid w:val="00F0344F"/>
    <w:rsid w:val="00F044A4"/>
    <w:rsid w:val="00F072E4"/>
    <w:rsid w:val="00F07AE5"/>
    <w:rsid w:val="00F10450"/>
    <w:rsid w:val="00F12B93"/>
    <w:rsid w:val="00F1346F"/>
    <w:rsid w:val="00F157E6"/>
    <w:rsid w:val="00F15C08"/>
    <w:rsid w:val="00F16560"/>
    <w:rsid w:val="00F177F2"/>
    <w:rsid w:val="00F17BDB"/>
    <w:rsid w:val="00F17ED6"/>
    <w:rsid w:val="00F17F54"/>
    <w:rsid w:val="00F204A2"/>
    <w:rsid w:val="00F20DA6"/>
    <w:rsid w:val="00F210BD"/>
    <w:rsid w:val="00F21EE5"/>
    <w:rsid w:val="00F22ED4"/>
    <w:rsid w:val="00F23CB4"/>
    <w:rsid w:val="00F250CE"/>
    <w:rsid w:val="00F254ED"/>
    <w:rsid w:val="00F25869"/>
    <w:rsid w:val="00F306FA"/>
    <w:rsid w:val="00F31136"/>
    <w:rsid w:val="00F319B2"/>
    <w:rsid w:val="00F31FD3"/>
    <w:rsid w:val="00F320D0"/>
    <w:rsid w:val="00F3356C"/>
    <w:rsid w:val="00F340D1"/>
    <w:rsid w:val="00F347A4"/>
    <w:rsid w:val="00F34807"/>
    <w:rsid w:val="00F35D00"/>
    <w:rsid w:val="00F35EEB"/>
    <w:rsid w:val="00F37114"/>
    <w:rsid w:val="00F37896"/>
    <w:rsid w:val="00F408EC"/>
    <w:rsid w:val="00F409E7"/>
    <w:rsid w:val="00F42F67"/>
    <w:rsid w:val="00F44E7F"/>
    <w:rsid w:val="00F45D16"/>
    <w:rsid w:val="00F46E4D"/>
    <w:rsid w:val="00F474FE"/>
    <w:rsid w:val="00F47C8B"/>
    <w:rsid w:val="00F505E8"/>
    <w:rsid w:val="00F518DB"/>
    <w:rsid w:val="00F52AF4"/>
    <w:rsid w:val="00F52F99"/>
    <w:rsid w:val="00F53277"/>
    <w:rsid w:val="00F537AB"/>
    <w:rsid w:val="00F5403C"/>
    <w:rsid w:val="00F5407E"/>
    <w:rsid w:val="00F54D2B"/>
    <w:rsid w:val="00F551BD"/>
    <w:rsid w:val="00F55513"/>
    <w:rsid w:val="00F55731"/>
    <w:rsid w:val="00F56988"/>
    <w:rsid w:val="00F56F45"/>
    <w:rsid w:val="00F57433"/>
    <w:rsid w:val="00F607D3"/>
    <w:rsid w:val="00F60871"/>
    <w:rsid w:val="00F60F7A"/>
    <w:rsid w:val="00F6123F"/>
    <w:rsid w:val="00F61724"/>
    <w:rsid w:val="00F61CBF"/>
    <w:rsid w:val="00F61E7C"/>
    <w:rsid w:val="00F623FC"/>
    <w:rsid w:val="00F62D85"/>
    <w:rsid w:val="00F631BB"/>
    <w:rsid w:val="00F63821"/>
    <w:rsid w:val="00F63A0A"/>
    <w:rsid w:val="00F6443F"/>
    <w:rsid w:val="00F659C1"/>
    <w:rsid w:val="00F66C16"/>
    <w:rsid w:val="00F705FA"/>
    <w:rsid w:val="00F70D0B"/>
    <w:rsid w:val="00F7230B"/>
    <w:rsid w:val="00F733AF"/>
    <w:rsid w:val="00F735A0"/>
    <w:rsid w:val="00F75937"/>
    <w:rsid w:val="00F762E7"/>
    <w:rsid w:val="00F770B4"/>
    <w:rsid w:val="00F77D0F"/>
    <w:rsid w:val="00F82A9C"/>
    <w:rsid w:val="00F8302C"/>
    <w:rsid w:val="00F842C2"/>
    <w:rsid w:val="00F85217"/>
    <w:rsid w:val="00F85330"/>
    <w:rsid w:val="00F85763"/>
    <w:rsid w:val="00F85D28"/>
    <w:rsid w:val="00F85D76"/>
    <w:rsid w:val="00F85EB4"/>
    <w:rsid w:val="00F861B0"/>
    <w:rsid w:val="00F87AF3"/>
    <w:rsid w:val="00F91225"/>
    <w:rsid w:val="00F91880"/>
    <w:rsid w:val="00F92057"/>
    <w:rsid w:val="00F9205C"/>
    <w:rsid w:val="00F92C7B"/>
    <w:rsid w:val="00F93027"/>
    <w:rsid w:val="00F94BC7"/>
    <w:rsid w:val="00F9521D"/>
    <w:rsid w:val="00F9728B"/>
    <w:rsid w:val="00F976BA"/>
    <w:rsid w:val="00F97FAB"/>
    <w:rsid w:val="00FA0966"/>
    <w:rsid w:val="00FA0F36"/>
    <w:rsid w:val="00FA24E3"/>
    <w:rsid w:val="00FA38C1"/>
    <w:rsid w:val="00FA461C"/>
    <w:rsid w:val="00FA48E3"/>
    <w:rsid w:val="00FA4C2E"/>
    <w:rsid w:val="00FA50E4"/>
    <w:rsid w:val="00FA6362"/>
    <w:rsid w:val="00FA6963"/>
    <w:rsid w:val="00FA6E9A"/>
    <w:rsid w:val="00FA7D85"/>
    <w:rsid w:val="00FB0AE0"/>
    <w:rsid w:val="00FB0C6E"/>
    <w:rsid w:val="00FB11B8"/>
    <w:rsid w:val="00FB28CF"/>
    <w:rsid w:val="00FB2A14"/>
    <w:rsid w:val="00FB3C2E"/>
    <w:rsid w:val="00FB5347"/>
    <w:rsid w:val="00FB5699"/>
    <w:rsid w:val="00FB5A20"/>
    <w:rsid w:val="00FB769C"/>
    <w:rsid w:val="00FB7774"/>
    <w:rsid w:val="00FB7E98"/>
    <w:rsid w:val="00FC0282"/>
    <w:rsid w:val="00FC14F5"/>
    <w:rsid w:val="00FC20F6"/>
    <w:rsid w:val="00FC22C0"/>
    <w:rsid w:val="00FC26E3"/>
    <w:rsid w:val="00FC2A8E"/>
    <w:rsid w:val="00FC2D08"/>
    <w:rsid w:val="00FC41AE"/>
    <w:rsid w:val="00FC75F9"/>
    <w:rsid w:val="00FC7882"/>
    <w:rsid w:val="00FD0304"/>
    <w:rsid w:val="00FD3759"/>
    <w:rsid w:val="00FD3D65"/>
    <w:rsid w:val="00FD3DC8"/>
    <w:rsid w:val="00FD6B3B"/>
    <w:rsid w:val="00FD7F9D"/>
    <w:rsid w:val="00FE0F0D"/>
    <w:rsid w:val="00FE1EED"/>
    <w:rsid w:val="00FE228E"/>
    <w:rsid w:val="00FE25EB"/>
    <w:rsid w:val="00FE2DB8"/>
    <w:rsid w:val="00FE42BA"/>
    <w:rsid w:val="00FE4428"/>
    <w:rsid w:val="00FF023F"/>
    <w:rsid w:val="00FF05CC"/>
    <w:rsid w:val="00FF17A6"/>
    <w:rsid w:val="00FF28AF"/>
    <w:rsid w:val="00FF4838"/>
    <w:rsid w:val="00FF4A03"/>
    <w:rsid w:val="00FF6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BBE820"/>
  <w15:docId w15:val="{239AB93F-A019-436A-865C-849ED9F34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FCD"/>
    <w:pPr>
      <w:ind w:left="1080"/>
    </w:pPr>
    <w:rPr>
      <w:rFonts w:ascii="Arial" w:hAnsi="Arial"/>
    </w:rPr>
  </w:style>
  <w:style w:type="paragraph" w:styleId="Heading1">
    <w:name w:val="heading 1"/>
    <w:basedOn w:val="HeadingBase"/>
    <w:next w:val="BodyText"/>
    <w:link w:val="Heading1Char"/>
    <w:qFormat/>
    <w:rsid w:val="00576FCD"/>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link w:val="Heading2Char"/>
    <w:qFormat/>
    <w:rsid w:val="00576FCD"/>
    <w:pPr>
      <w:spacing w:before="240" w:after="240" w:line="240" w:lineRule="atLeast"/>
      <w:ind w:left="0"/>
      <w:outlineLvl w:val="1"/>
    </w:pPr>
    <w:rPr>
      <w:rFonts w:ascii="Arial Black" w:hAnsi="Arial Black"/>
      <w:spacing w:val="-15"/>
    </w:rPr>
  </w:style>
  <w:style w:type="paragraph" w:styleId="Heading3">
    <w:name w:val="heading 3"/>
    <w:basedOn w:val="HeadingBase"/>
    <w:next w:val="BodyText"/>
    <w:link w:val="Heading3Char"/>
    <w:qFormat/>
    <w:rsid w:val="00576FCD"/>
    <w:pPr>
      <w:spacing w:before="120" w:after="120" w:line="240" w:lineRule="atLeast"/>
      <w:outlineLvl w:val="2"/>
    </w:pPr>
    <w:rPr>
      <w:rFonts w:ascii="Arial Black" w:hAnsi="Arial Black"/>
      <w:spacing w:val="-10"/>
      <w:sz w:val="20"/>
    </w:rPr>
  </w:style>
  <w:style w:type="paragraph" w:styleId="Heading4">
    <w:name w:val="heading 4"/>
    <w:basedOn w:val="HeadingBase"/>
    <w:next w:val="BodyText"/>
    <w:link w:val="Heading4Char"/>
    <w:qFormat/>
    <w:rsid w:val="00576FCD"/>
    <w:pPr>
      <w:spacing w:before="120" w:after="120" w:line="240" w:lineRule="atLeast"/>
      <w:outlineLvl w:val="3"/>
    </w:pPr>
    <w:rPr>
      <w:b/>
      <w:i/>
      <w:sz w:val="20"/>
    </w:rPr>
  </w:style>
  <w:style w:type="paragraph" w:styleId="Heading5">
    <w:name w:val="heading 5"/>
    <w:basedOn w:val="HeadingBase"/>
    <w:next w:val="BodyText"/>
    <w:link w:val="Heading5Char"/>
    <w:qFormat/>
    <w:rsid w:val="00576FCD"/>
    <w:pPr>
      <w:spacing w:before="0" w:line="240" w:lineRule="atLeast"/>
      <w:ind w:left="1440"/>
      <w:outlineLvl w:val="4"/>
    </w:pPr>
    <w:rPr>
      <w:sz w:val="20"/>
    </w:rPr>
  </w:style>
  <w:style w:type="paragraph" w:styleId="Heading6">
    <w:name w:val="heading 6"/>
    <w:basedOn w:val="HeadingBase"/>
    <w:next w:val="BodyText"/>
    <w:link w:val="Heading6Char"/>
    <w:qFormat/>
    <w:rsid w:val="00576FCD"/>
    <w:pPr>
      <w:ind w:left="1440"/>
      <w:outlineLvl w:val="5"/>
    </w:pPr>
    <w:rPr>
      <w:i/>
      <w:sz w:val="20"/>
    </w:rPr>
  </w:style>
  <w:style w:type="paragraph" w:styleId="Heading7">
    <w:name w:val="heading 7"/>
    <w:basedOn w:val="HeadingBase"/>
    <w:next w:val="BodyText"/>
    <w:link w:val="Heading7Char"/>
    <w:qFormat/>
    <w:rsid w:val="00576FCD"/>
    <w:pPr>
      <w:outlineLvl w:val="6"/>
    </w:pPr>
    <w:rPr>
      <w:sz w:val="20"/>
    </w:rPr>
  </w:style>
  <w:style w:type="paragraph" w:styleId="Heading8">
    <w:name w:val="heading 8"/>
    <w:basedOn w:val="HeadingBase"/>
    <w:next w:val="BodyText"/>
    <w:link w:val="Heading8Char"/>
    <w:qFormat/>
    <w:rsid w:val="00576FCD"/>
    <w:pPr>
      <w:outlineLvl w:val="7"/>
    </w:pPr>
    <w:rPr>
      <w:i/>
      <w:sz w:val="18"/>
    </w:rPr>
  </w:style>
  <w:style w:type="paragraph" w:styleId="Heading9">
    <w:name w:val="heading 9"/>
    <w:basedOn w:val="HeadingBase"/>
    <w:next w:val="BodyText"/>
    <w:link w:val="Heading9Char"/>
    <w:qFormat/>
    <w:rsid w:val="00576FCD"/>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rsid w:val="00576FCD"/>
    <w:pPr>
      <w:keepNext/>
      <w:keepLines/>
      <w:spacing w:before="140" w:line="220" w:lineRule="atLeast"/>
    </w:pPr>
    <w:rPr>
      <w:spacing w:val="-4"/>
      <w:kern w:val="28"/>
      <w:sz w:val="22"/>
    </w:rPr>
  </w:style>
  <w:style w:type="paragraph" w:styleId="BodyText">
    <w:name w:val="Body Text"/>
    <w:basedOn w:val="Normal"/>
    <w:link w:val="BodyTextChar1"/>
    <w:rsid w:val="00576FCD"/>
    <w:pPr>
      <w:spacing w:before="60" w:after="60"/>
      <w:jc w:val="both"/>
    </w:pPr>
  </w:style>
  <w:style w:type="character" w:customStyle="1" w:styleId="BodyTextChar1">
    <w:name w:val="Body Text Char1"/>
    <w:basedOn w:val="DefaultParagraphFont"/>
    <w:link w:val="BodyText"/>
    <w:rsid w:val="00944153"/>
    <w:rPr>
      <w:rFonts w:ascii="Arial" w:hAnsi="Arial"/>
    </w:rPr>
  </w:style>
  <w:style w:type="character" w:customStyle="1" w:styleId="Heading3Char">
    <w:name w:val="Heading 3 Char"/>
    <w:basedOn w:val="DefaultParagraphFont"/>
    <w:link w:val="Heading3"/>
    <w:rsid w:val="00416F64"/>
    <w:rPr>
      <w:rFonts w:ascii="Arial Black" w:hAnsi="Arial Black"/>
      <w:spacing w:val="-10"/>
      <w:kern w:val="28"/>
    </w:rPr>
  </w:style>
  <w:style w:type="character" w:customStyle="1" w:styleId="Heading4Char">
    <w:name w:val="Heading 4 Char"/>
    <w:basedOn w:val="DefaultParagraphFont"/>
    <w:link w:val="Heading4"/>
    <w:rsid w:val="0059088A"/>
    <w:rPr>
      <w:rFonts w:ascii="Arial" w:hAnsi="Arial"/>
      <w:b/>
      <w:i/>
      <w:spacing w:val="-4"/>
      <w:kern w:val="28"/>
    </w:rPr>
  </w:style>
  <w:style w:type="paragraph" w:customStyle="1" w:styleId="BlockQuotation">
    <w:name w:val="Block Quotation"/>
    <w:basedOn w:val="Normal"/>
    <w:link w:val="BlockQuotationChar"/>
    <w:rsid w:val="00576FCD"/>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character" w:customStyle="1" w:styleId="BlockQuotationChar">
    <w:name w:val="Block Quotation Char"/>
    <w:basedOn w:val="DefaultParagraphFont"/>
    <w:link w:val="BlockQuotation"/>
    <w:rsid w:val="000B6B0C"/>
    <w:rPr>
      <w:rFonts w:ascii="Arial Narrow" w:hAnsi="Arial Narrow"/>
      <w:shd w:val="pct5" w:color="auto" w:fill="auto"/>
    </w:rPr>
  </w:style>
  <w:style w:type="paragraph" w:styleId="BodyTextIndent">
    <w:name w:val="Body Text Indent"/>
    <w:basedOn w:val="BodyText"/>
    <w:rsid w:val="00576FCD"/>
    <w:pPr>
      <w:ind w:left="1440"/>
    </w:pPr>
  </w:style>
  <w:style w:type="paragraph" w:customStyle="1" w:styleId="BodyTextKeep">
    <w:name w:val="Body Text Keep"/>
    <w:basedOn w:val="BodyText"/>
    <w:rsid w:val="00576FCD"/>
    <w:pPr>
      <w:keepNext/>
    </w:pPr>
  </w:style>
  <w:style w:type="paragraph" w:customStyle="1" w:styleId="Picture">
    <w:name w:val="Picture"/>
    <w:next w:val="Caption"/>
    <w:rsid w:val="00576FCD"/>
    <w:pPr>
      <w:keepNext/>
      <w:jc w:val="center"/>
    </w:pPr>
    <w:rPr>
      <w:rFonts w:ascii="Arial" w:hAnsi="Arial"/>
    </w:rPr>
  </w:style>
  <w:style w:type="paragraph" w:styleId="Caption">
    <w:name w:val="caption"/>
    <w:basedOn w:val="Picture"/>
    <w:next w:val="BodyText"/>
    <w:qFormat/>
    <w:rsid w:val="00576FCD"/>
    <w:pPr>
      <w:spacing w:before="60" w:after="240" w:line="220" w:lineRule="atLeast"/>
    </w:pPr>
  </w:style>
  <w:style w:type="paragraph" w:customStyle="1" w:styleId="PartLabel">
    <w:name w:val="Part Label"/>
    <w:basedOn w:val="Normal"/>
    <w:rsid w:val="00576FCD"/>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576FCD"/>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link w:val="TitleChar"/>
    <w:qFormat/>
    <w:rsid w:val="00576FCD"/>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link w:val="SubtitleChar"/>
    <w:qFormat/>
    <w:rsid w:val="00576FCD"/>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576FCD"/>
  </w:style>
  <w:style w:type="paragraph" w:customStyle="1" w:styleId="CompanyName">
    <w:name w:val="Company Name"/>
    <w:basedOn w:val="Normal"/>
    <w:rsid w:val="00576FCD"/>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576FCD"/>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576FCD"/>
    <w:rPr>
      <w:rFonts w:ascii="Arial" w:hAnsi="Arial"/>
      <w:sz w:val="16"/>
    </w:rPr>
  </w:style>
  <w:style w:type="paragraph" w:customStyle="1" w:styleId="FootnoteBase">
    <w:name w:val="Footnote Base"/>
    <w:basedOn w:val="Normal"/>
    <w:rsid w:val="00576FCD"/>
    <w:pPr>
      <w:keepLines/>
      <w:spacing w:line="200" w:lineRule="atLeast"/>
    </w:pPr>
    <w:rPr>
      <w:spacing w:val="-5"/>
      <w:sz w:val="16"/>
    </w:rPr>
  </w:style>
  <w:style w:type="paragraph" w:styleId="CommentText">
    <w:name w:val="annotation text"/>
    <w:basedOn w:val="FootnoteBase"/>
    <w:link w:val="CommentTextChar"/>
    <w:semiHidden/>
    <w:rsid w:val="00576FCD"/>
  </w:style>
  <w:style w:type="paragraph" w:customStyle="1" w:styleId="TableText">
    <w:name w:val="Table Text"/>
    <w:basedOn w:val="Normal"/>
    <w:rsid w:val="00576FCD"/>
    <w:pPr>
      <w:keepLines/>
      <w:spacing w:before="60"/>
      <w:ind w:left="0"/>
    </w:pPr>
  </w:style>
  <w:style w:type="paragraph" w:customStyle="1" w:styleId="TitleCover">
    <w:name w:val="Title Cover"/>
    <w:basedOn w:val="HeadingBase"/>
    <w:next w:val="Normal"/>
    <w:rsid w:val="00576FCD"/>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576FCD"/>
  </w:style>
  <w:style w:type="character" w:styleId="Emphasis">
    <w:name w:val="Emphasis"/>
    <w:qFormat/>
    <w:rsid w:val="00576FCD"/>
    <w:rPr>
      <w:rFonts w:ascii="Arial Black" w:hAnsi="Arial Black"/>
      <w:spacing w:val="-4"/>
      <w:sz w:val="18"/>
    </w:rPr>
  </w:style>
  <w:style w:type="character" w:styleId="EndnoteReference">
    <w:name w:val="endnote reference"/>
    <w:semiHidden/>
    <w:rsid w:val="00576FCD"/>
    <w:rPr>
      <w:vertAlign w:val="superscript"/>
    </w:rPr>
  </w:style>
  <w:style w:type="paragraph" w:styleId="EndnoteText">
    <w:name w:val="endnote text"/>
    <w:basedOn w:val="FootnoteBase"/>
    <w:link w:val="EndnoteTextChar"/>
    <w:semiHidden/>
    <w:rsid w:val="00576FCD"/>
  </w:style>
  <w:style w:type="paragraph" w:customStyle="1" w:styleId="HeaderBase">
    <w:name w:val="Header Base"/>
    <w:basedOn w:val="Normal"/>
    <w:rsid w:val="00576FCD"/>
    <w:pPr>
      <w:keepLines/>
      <w:tabs>
        <w:tab w:val="center" w:pos="4320"/>
        <w:tab w:val="right" w:pos="8640"/>
      </w:tabs>
      <w:spacing w:line="190" w:lineRule="atLeast"/>
    </w:pPr>
    <w:rPr>
      <w:caps/>
      <w:sz w:val="15"/>
    </w:rPr>
  </w:style>
  <w:style w:type="paragraph" w:styleId="Footer">
    <w:name w:val="footer"/>
    <w:basedOn w:val="HeaderBase"/>
    <w:link w:val="FooterChar"/>
    <w:rsid w:val="0035414F"/>
    <w:rPr>
      <w:caps w:val="0"/>
      <w:sz w:val="18"/>
    </w:rPr>
  </w:style>
  <w:style w:type="paragraph" w:customStyle="1" w:styleId="FooterEven">
    <w:name w:val="Footer Even"/>
    <w:basedOn w:val="Footer"/>
    <w:rsid w:val="00576FCD"/>
    <w:pPr>
      <w:pBdr>
        <w:top w:val="single" w:sz="6" w:space="2" w:color="auto"/>
      </w:pBdr>
      <w:spacing w:before="600"/>
    </w:pPr>
  </w:style>
  <w:style w:type="paragraph" w:customStyle="1" w:styleId="FooterFirst">
    <w:name w:val="Footer First"/>
    <w:basedOn w:val="Footer"/>
    <w:rsid w:val="00576FCD"/>
    <w:pPr>
      <w:pBdr>
        <w:top w:val="single" w:sz="6" w:space="2" w:color="auto"/>
      </w:pBdr>
      <w:spacing w:before="600"/>
    </w:pPr>
  </w:style>
  <w:style w:type="paragraph" w:customStyle="1" w:styleId="FooterOdd">
    <w:name w:val="Footer Odd"/>
    <w:basedOn w:val="Footer"/>
    <w:rsid w:val="00576FCD"/>
    <w:pPr>
      <w:pBdr>
        <w:top w:val="single" w:sz="6" w:space="2" w:color="auto"/>
      </w:pBdr>
      <w:spacing w:before="600"/>
    </w:pPr>
  </w:style>
  <w:style w:type="character" w:styleId="FootnoteReference">
    <w:name w:val="footnote reference"/>
    <w:semiHidden/>
    <w:rsid w:val="00576FCD"/>
    <w:rPr>
      <w:vertAlign w:val="superscript"/>
    </w:rPr>
  </w:style>
  <w:style w:type="paragraph" w:styleId="FootnoteText">
    <w:name w:val="footnote text"/>
    <w:basedOn w:val="FootnoteBase"/>
    <w:link w:val="FootnoteTextChar"/>
    <w:semiHidden/>
    <w:rsid w:val="00576FCD"/>
  </w:style>
  <w:style w:type="paragraph" w:styleId="Header">
    <w:name w:val="header"/>
    <w:basedOn w:val="HeaderBase"/>
    <w:link w:val="HeaderChar"/>
    <w:rsid w:val="0035414F"/>
    <w:rPr>
      <w:caps w:val="0"/>
      <w:sz w:val="18"/>
      <w:u w:val="single"/>
    </w:rPr>
  </w:style>
  <w:style w:type="paragraph" w:customStyle="1" w:styleId="HeaderEven">
    <w:name w:val="Header Even"/>
    <w:basedOn w:val="Header"/>
    <w:rsid w:val="00576FCD"/>
    <w:pPr>
      <w:pBdr>
        <w:bottom w:val="single" w:sz="6" w:space="1" w:color="auto"/>
      </w:pBdr>
      <w:spacing w:after="600"/>
    </w:pPr>
  </w:style>
  <w:style w:type="paragraph" w:customStyle="1" w:styleId="HeaderFirst">
    <w:name w:val="Header First"/>
    <w:basedOn w:val="Header"/>
    <w:rsid w:val="00576FCD"/>
    <w:pPr>
      <w:pBdr>
        <w:top w:val="single" w:sz="6" w:space="2" w:color="auto"/>
      </w:pBdr>
      <w:jc w:val="right"/>
    </w:pPr>
  </w:style>
  <w:style w:type="paragraph" w:customStyle="1" w:styleId="HeaderOdd">
    <w:name w:val="Header Odd"/>
    <w:basedOn w:val="Header"/>
    <w:rsid w:val="00576FCD"/>
    <w:pPr>
      <w:pBdr>
        <w:bottom w:val="single" w:sz="6" w:space="1" w:color="auto"/>
      </w:pBdr>
      <w:spacing w:after="600"/>
    </w:pPr>
  </w:style>
  <w:style w:type="paragraph" w:customStyle="1" w:styleId="IndexBase">
    <w:name w:val="Index Base"/>
    <w:basedOn w:val="Normal"/>
    <w:rsid w:val="00576FCD"/>
    <w:pPr>
      <w:spacing w:line="240" w:lineRule="atLeast"/>
      <w:ind w:left="360" w:hanging="360"/>
    </w:pPr>
    <w:rPr>
      <w:spacing w:val="-5"/>
      <w:sz w:val="18"/>
    </w:rPr>
  </w:style>
  <w:style w:type="paragraph" w:styleId="Index1">
    <w:name w:val="index 1"/>
    <w:basedOn w:val="IndexBase"/>
    <w:autoRedefine/>
    <w:semiHidden/>
    <w:rsid w:val="00576FCD"/>
  </w:style>
  <w:style w:type="paragraph" w:styleId="Index2">
    <w:name w:val="index 2"/>
    <w:basedOn w:val="IndexBase"/>
    <w:autoRedefine/>
    <w:semiHidden/>
    <w:rsid w:val="00576FCD"/>
    <w:pPr>
      <w:spacing w:line="240" w:lineRule="auto"/>
      <w:ind w:left="720"/>
    </w:pPr>
  </w:style>
  <w:style w:type="paragraph" w:styleId="Index3">
    <w:name w:val="index 3"/>
    <w:basedOn w:val="IndexBase"/>
    <w:autoRedefine/>
    <w:semiHidden/>
    <w:rsid w:val="00576FCD"/>
    <w:pPr>
      <w:spacing w:line="240" w:lineRule="auto"/>
      <w:ind w:left="1080"/>
    </w:pPr>
  </w:style>
  <w:style w:type="paragraph" w:styleId="Index4">
    <w:name w:val="index 4"/>
    <w:basedOn w:val="IndexBase"/>
    <w:autoRedefine/>
    <w:semiHidden/>
    <w:rsid w:val="00576FCD"/>
    <w:pPr>
      <w:spacing w:line="240" w:lineRule="auto"/>
      <w:ind w:left="1440"/>
    </w:pPr>
  </w:style>
  <w:style w:type="paragraph" w:styleId="Index5">
    <w:name w:val="index 5"/>
    <w:basedOn w:val="IndexBase"/>
    <w:autoRedefine/>
    <w:semiHidden/>
    <w:rsid w:val="00576FCD"/>
    <w:pPr>
      <w:spacing w:line="240" w:lineRule="auto"/>
      <w:ind w:left="1800"/>
    </w:pPr>
  </w:style>
  <w:style w:type="paragraph" w:styleId="IndexHeading">
    <w:name w:val="index heading"/>
    <w:basedOn w:val="HeadingBase"/>
    <w:next w:val="Index1"/>
    <w:semiHidden/>
    <w:rsid w:val="00576FCD"/>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576FCD"/>
    <w:rPr>
      <w:rFonts w:ascii="Arial Black" w:hAnsi="Arial Black"/>
      <w:spacing w:val="-4"/>
      <w:sz w:val="18"/>
    </w:rPr>
  </w:style>
  <w:style w:type="character" w:styleId="LineNumber">
    <w:name w:val="line number"/>
    <w:rsid w:val="00576FCD"/>
    <w:rPr>
      <w:sz w:val="18"/>
    </w:rPr>
  </w:style>
  <w:style w:type="paragraph" w:styleId="List">
    <w:name w:val="List"/>
    <w:basedOn w:val="BodyText"/>
    <w:rsid w:val="00576FCD"/>
    <w:pPr>
      <w:ind w:left="1440" w:hanging="360"/>
    </w:pPr>
  </w:style>
  <w:style w:type="paragraph" w:styleId="List2">
    <w:name w:val="List 2"/>
    <w:basedOn w:val="List"/>
    <w:rsid w:val="00576FCD"/>
    <w:pPr>
      <w:ind w:left="1800"/>
    </w:pPr>
  </w:style>
  <w:style w:type="paragraph" w:styleId="List3">
    <w:name w:val="List 3"/>
    <w:basedOn w:val="List"/>
    <w:rsid w:val="00576FCD"/>
    <w:pPr>
      <w:ind w:left="2160"/>
    </w:pPr>
  </w:style>
  <w:style w:type="paragraph" w:styleId="List4">
    <w:name w:val="List 4"/>
    <w:basedOn w:val="List"/>
    <w:rsid w:val="00576FCD"/>
    <w:pPr>
      <w:ind w:left="2520"/>
    </w:pPr>
  </w:style>
  <w:style w:type="paragraph" w:styleId="List5">
    <w:name w:val="List 5"/>
    <w:basedOn w:val="List"/>
    <w:rsid w:val="00576FCD"/>
    <w:pPr>
      <w:ind w:left="2880"/>
    </w:pPr>
  </w:style>
  <w:style w:type="paragraph" w:styleId="ListBullet">
    <w:name w:val="List Bullet"/>
    <w:basedOn w:val="List"/>
    <w:rsid w:val="00576FCD"/>
    <w:pPr>
      <w:numPr>
        <w:numId w:val="1"/>
      </w:numPr>
      <w:tabs>
        <w:tab w:val="clear" w:pos="1440"/>
      </w:tabs>
    </w:pPr>
  </w:style>
  <w:style w:type="paragraph" w:styleId="ListBullet2">
    <w:name w:val="List Bullet 2"/>
    <w:basedOn w:val="ListBullet"/>
    <w:autoRedefine/>
    <w:rsid w:val="00576FCD"/>
    <w:pPr>
      <w:ind w:left="1800"/>
    </w:pPr>
  </w:style>
  <w:style w:type="paragraph" w:styleId="ListBullet3">
    <w:name w:val="List Bullet 3"/>
    <w:basedOn w:val="ListBullet"/>
    <w:autoRedefine/>
    <w:rsid w:val="00576FCD"/>
    <w:pPr>
      <w:ind w:left="2160"/>
    </w:pPr>
  </w:style>
  <w:style w:type="paragraph" w:styleId="ListBullet4">
    <w:name w:val="List Bullet 4"/>
    <w:basedOn w:val="ListBullet"/>
    <w:autoRedefine/>
    <w:rsid w:val="00576FCD"/>
    <w:pPr>
      <w:ind w:left="2520"/>
    </w:pPr>
  </w:style>
  <w:style w:type="paragraph" w:styleId="ListBullet5">
    <w:name w:val="List Bullet 5"/>
    <w:basedOn w:val="ListBullet"/>
    <w:autoRedefine/>
    <w:rsid w:val="00576FCD"/>
    <w:pPr>
      <w:ind w:left="2880"/>
    </w:pPr>
  </w:style>
  <w:style w:type="paragraph" w:styleId="ListContinue">
    <w:name w:val="List Continue"/>
    <w:basedOn w:val="List"/>
    <w:rsid w:val="00576FCD"/>
    <w:pPr>
      <w:ind w:firstLine="0"/>
    </w:pPr>
  </w:style>
  <w:style w:type="paragraph" w:styleId="ListContinue2">
    <w:name w:val="List Continue 2"/>
    <w:basedOn w:val="ListContinue"/>
    <w:rsid w:val="00576FCD"/>
    <w:pPr>
      <w:ind w:left="2160"/>
    </w:pPr>
  </w:style>
  <w:style w:type="paragraph" w:styleId="ListContinue3">
    <w:name w:val="List Continue 3"/>
    <w:basedOn w:val="ListContinue"/>
    <w:rsid w:val="00576FCD"/>
    <w:pPr>
      <w:ind w:left="2520"/>
    </w:pPr>
  </w:style>
  <w:style w:type="paragraph" w:styleId="ListContinue4">
    <w:name w:val="List Continue 4"/>
    <w:basedOn w:val="ListContinue"/>
    <w:rsid w:val="00576FCD"/>
    <w:pPr>
      <w:ind w:left="2880"/>
    </w:pPr>
  </w:style>
  <w:style w:type="paragraph" w:styleId="ListContinue5">
    <w:name w:val="List Continue 5"/>
    <w:basedOn w:val="ListContinue"/>
    <w:rsid w:val="00576FCD"/>
    <w:pPr>
      <w:ind w:left="3240"/>
    </w:pPr>
  </w:style>
  <w:style w:type="paragraph" w:styleId="ListNumber">
    <w:name w:val="List Number"/>
    <w:basedOn w:val="List"/>
    <w:rsid w:val="00576FCD"/>
    <w:pPr>
      <w:numPr>
        <w:numId w:val="47"/>
      </w:numPr>
    </w:pPr>
  </w:style>
  <w:style w:type="paragraph" w:styleId="ListNumber2">
    <w:name w:val="List Number 2"/>
    <w:basedOn w:val="ListNumber"/>
    <w:rsid w:val="00576FCD"/>
    <w:pPr>
      <w:ind w:left="1800"/>
    </w:pPr>
  </w:style>
  <w:style w:type="paragraph" w:styleId="ListNumber3">
    <w:name w:val="List Number 3"/>
    <w:basedOn w:val="ListNumber"/>
    <w:rsid w:val="00576FCD"/>
    <w:pPr>
      <w:ind w:left="2160"/>
    </w:pPr>
  </w:style>
  <w:style w:type="paragraph" w:styleId="ListNumber4">
    <w:name w:val="List Number 4"/>
    <w:basedOn w:val="ListNumber"/>
    <w:rsid w:val="00576FCD"/>
    <w:pPr>
      <w:ind w:left="2520"/>
    </w:pPr>
  </w:style>
  <w:style w:type="paragraph" w:styleId="ListNumber5">
    <w:name w:val="List Number 5"/>
    <w:basedOn w:val="ListNumber"/>
    <w:rsid w:val="00576FCD"/>
    <w:pPr>
      <w:ind w:left="2880"/>
    </w:pPr>
  </w:style>
  <w:style w:type="paragraph" w:customStyle="1" w:styleId="TableHeader">
    <w:name w:val="Table Header"/>
    <w:basedOn w:val="Normal"/>
    <w:rsid w:val="00576FCD"/>
    <w:pPr>
      <w:keepNext/>
      <w:spacing w:before="60"/>
      <w:ind w:left="0"/>
      <w:jc w:val="center"/>
    </w:pPr>
    <w:rPr>
      <w:rFonts w:ascii="Arial Black" w:hAnsi="Arial Black"/>
    </w:rPr>
  </w:style>
  <w:style w:type="paragraph" w:styleId="MessageHeader">
    <w:name w:val="Message Header"/>
    <w:basedOn w:val="BodyText"/>
    <w:link w:val="MessageHeaderChar"/>
    <w:rsid w:val="00576FCD"/>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576FCD"/>
    <w:pPr>
      <w:ind w:left="1440"/>
    </w:pPr>
  </w:style>
  <w:style w:type="character" w:styleId="PageNumber">
    <w:name w:val="page number"/>
    <w:rsid w:val="00576FCD"/>
    <w:rPr>
      <w:rFonts w:ascii="Arial Black" w:hAnsi="Arial Black"/>
      <w:spacing w:val="-10"/>
      <w:sz w:val="18"/>
    </w:rPr>
  </w:style>
  <w:style w:type="paragraph" w:customStyle="1" w:styleId="PartSubtitle">
    <w:name w:val="Part Subtitle"/>
    <w:basedOn w:val="Normal"/>
    <w:next w:val="BodyText"/>
    <w:rsid w:val="00576FCD"/>
    <w:pPr>
      <w:keepNext/>
      <w:spacing w:before="360" w:after="120"/>
    </w:pPr>
    <w:rPr>
      <w:i/>
      <w:kern w:val="28"/>
      <w:sz w:val="26"/>
    </w:rPr>
  </w:style>
  <w:style w:type="paragraph" w:customStyle="1" w:styleId="ReturnAddress">
    <w:name w:val="Return Address"/>
    <w:basedOn w:val="Normal"/>
    <w:rsid w:val="00576FCD"/>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576FCD"/>
  </w:style>
  <w:style w:type="paragraph" w:customStyle="1" w:styleId="SectionLabel">
    <w:name w:val="Section Label"/>
    <w:basedOn w:val="HeadingBase"/>
    <w:next w:val="BodyText"/>
    <w:rsid w:val="00576FCD"/>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576FCD"/>
    <w:rPr>
      <w:i/>
      <w:spacing w:val="-6"/>
      <w:sz w:val="24"/>
    </w:rPr>
  </w:style>
  <w:style w:type="paragraph" w:customStyle="1" w:styleId="SubtitleCover">
    <w:name w:val="Subtitle Cover"/>
    <w:basedOn w:val="TitleCover"/>
    <w:next w:val="BodyText"/>
    <w:rsid w:val="00576FCD"/>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576FCD"/>
    <w:rPr>
      <w:b/>
      <w:vertAlign w:val="superscript"/>
    </w:rPr>
  </w:style>
  <w:style w:type="paragraph" w:styleId="TableofAuthorities">
    <w:name w:val="table of authorities"/>
    <w:basedOn w:val="Normal"/>
    <w:semiHidden/>
    <w:rsid w:val="00576FCD"/>
    <w:pPr>
      <w:tabs>
        <w:tab w:val="right" w:leader="dot" w:pos="7560"/>
      </w:tabs>
      <w:ind w:left="1440" w:hanging="360"/>
    </w:pPr>
  </w:style>
  <w:style w:type="paragraph" w:customStyle="1" w:styleId="TOCBase">
    <w:name w:val="TOC Base"/>
    <w:basedOn w:val="Normal"/>
    <w:rsid w:val="00576FCD"/>
    <w:pPr>
      <w:tabs>
        <w:tab w:val="right" w:leader="dot" w:pos="9000"/>
      </w:tabs>
      <w:spacing w:after="240" w:line="240" w:lineRule="atLeast"/>
      <w:ind w:left="0"/>
    </w:pPr>
  </w:style>
  <w:style w:type="paragraph" w:styleId="TableofFigures">
    <w:name w:val="table of figures"/>
    <w:basedOn w:val="TOCBase"/>
    <w:semiHidden/>
    <w:rsid w:val="00576FCD"/>
    <w:pPr>
      <w:ind w:left="1440" w:hanging="360"/>
    </w:pPr>
  </w:style>
  <w:style w:type="paragraph" w:styleId="TOAHeading">
    <w:name w:val="toa heading"/>
    <w:basedOn w:val="Normal"/>
    <w:next w:val="TableofAuthorities"/>
    <w:semiHidden/>
    <w:rsid w:val="00576FCD"/>
    <w:pPr>
      <w:keepNext/>
      <w:spacing w:line="480" w:lineRule="atLeast"/>
    </w:pPr>
    <w:rPr>
      <w:rFonts w:ascii="Arial Black" w:hAnsi="Arial Black"/>
      <w:b/>
      <w:spacing w:val="-10"/>
      <w:kern w:val="28"/>
    </w:rPr>
  </w:style>
  <w:style w:type="paragraph" w:styleId="TOC1">
    <w:name w:val="toc 1"/>
    <w:basedOn w:val="Normal"/>
    <w:autoRedefine/>
    <w:rsid w:val="00576FCD"/>
    <w:pPr>
      <w:tabs>
        <w:tab w:val="right" w:leader="dot" w:pos="9000"/>
      </w:tabs>
      <w:spacing w:after="240" w:line="240" w:lineRule="atLeast"/>
      <w:ind w:left="0"/>
    </w:pPr>
    <w:rPr>
      <w:spacing w:val="-4"/>
      <w:sz w:val="22"/>
    </w:rPr>
  </w:style>
  <w:style w:type="paragraph" w:styleId="TOC2">
    <w:name w:val="toc 2"/>
    <w:basedOn w:val="Normal"/>
    <w:autoRedefine/>
    <w:rsid w:val="00576FCD"/>
    <w:pPr>
      <w:tabs>
        <w:tab w:val="right" w:leader="dot" w:pos="9000"/>
      </w:tabs>
      <w:spacing w:after="240" w:line="240" w:lineRule="atLeast"/>
      <w:ind w:left="360" w:right="1440"/>
    </w:pPr>
    <w:rPr>
      <w:sz w:val="22"/>
    </w:rPr>
  </w:style>
  <w:style w:type="paragraph" w:styleId="TOC3">
    <w:name w:val="toc 3"/>
    <w:basedOn w:val="Normal"/>
    <w:autoRedefine/>
    <w:rsid w:val="00576FCD"/>
    <w:pPr>
      <w:tabs>
        <w:tab w:val="right" w:leader="dot" w:pos="9000"/>
      </w:tabs>
      <w:spacing w:after="240" w:line="240" w:lineRule="atLeast"/>
      <w:ind w:left="720" w:right="1440"/>
    </w:pPr>
    <w:rPr>
      <w:noProof/>
      <w:sz w:val="22"/>
    </w:rPr>
  </w:style>
  <w:style w:type="paragraph" w:styleId="TOC4">
    <w:name w:val="toc 4"/>
    <w:basedOn w:val="TOC3"/>
    <w:next w:val="Normal"/>
    <w:autoRedefine/>
    <w:rsid w:val="00576FCD"/>
    <w:pPr>
      <w:ind w:left="1008"/>
    </w:pPr>
  </w:style>
  <w:style w:type="paragraph" w:styleId="TOC5">
    <w:name w:val="toc 5"/>
    <w:basedOn w:val="Normal"/>
    <w:next w:val="Normal"/>
    <w:autoRedefine/>
    <w:rsid w:val="00576FCD"/>
    <w:pPr>
      <w:ind w:left="880"/>
    </w:pPr>
    <w:rPr>
      <w:rFonts w:ascii="Times New Roman" w:hAnsi="Times New Roman"/>
      <w:sz w:val="22"/>
    </w:rPr>
  </w:style>
  <w:style w:type="paragraph" w:styleId="TOC6">
    <w:name w:val="toc 6"/>
    <w:basedOn w:val="Normal"/>
    <w:next w:val="Normal"/>
    <w:autoRedefine/>
    <w:rsid w:val="00576FCD"/>
    <w:pPr>
      <w:ind w:left="1100"/>
    </w:pPr>
    <w:rPr>
      <w:rFonts w:ascii="Times New Roman" w:hAnsi="Times New Roman"/>
      <w:sz w:val="22"/>
    </w:rPr>
  </w:style>
  <w:style w:type="paragraph" w:styleId="TOC7">
    <w:name w:val="toc 7"/>
    <w:basedOn w:val="Normal"/>
    <w:next w:val="Normal"/>
    <w:autoRedefine/>
    <w:rsid w:val="00576FCD"/>
    <w:pPr>
      <w:ind w:left="1320"/>
    </w:pPr>
    <w:rPr>
      <w:rFonts w:ascii="Times New Roman" w:hAnsi="Times New Roman"/>
      <w:sz w:val="22"/>
    </w:rPr>
  </w:style>
  <w:style w:type="paragraph" w:styleId="TOC8">
    <w:name w:val="toc 8"/>
    <w:basedOn w:val="Normal"/>
    <w:next w:val="Normal"/>
    <w:autoRedefine/>
    <w:rsid w:val="00576FCD"/>
    <w:pPr>
      <w:ind w:left="1540"/>
    </w:pPr>
    <w:rPr>
      <w:rFonts w:ascii="Times New Roman" w:hAnsi="Times New Roman"/>
      <w:sz w:val="22"/>
    </w:rPr>
  </w:style>
  <w:style w:type="paragraph" w:customStyle="1" w:styleId="CodeIDDSamples">
    <w:name w:val="Code/IDD Samples"/>
    <w:basedOn w:val="Normal"/>
    <w:next w:val="BodyText"/>
    <w:link w:val="CodeIDDSamplesChar"/>
    <w:rsid w:val="00576FCD"/>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link w:val="IDDDefinitionChar"/>
    <w:rsid w:val="00576FCD"/>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character" w:customStyle="1" w:styleId="IDDDefinitionChar">
    <w:name w:val="IDD Definition Char"/>
    <w:basedOn w:val="DefaultParagraphFont"/>
    <w:link w:val="IDDDefinition"/>
    <w:rsid w:val="002D7433"/>
    <w:rPr>
      <w:rFonts w:ascii="Courier New" w:hAnsi="Courier New"/>
      <w:sz w:val="16"/>
    </w:rPr>
  </w:style>
  <w:style w:type="paragraph" w:customStyle="1" w:styleId="EquationLong">
    <w:name w:val="Equation Long"/>
    <w:basedOn w:val="Normal"/>
    <w:next w:val="BodyText"/>
    <w:rsid w:val="00576FCD"/>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576FCD"/>
    <w:pPr>
      <w:spacing w:before="0" w:after="0"/>
    </w:pPr>
  </w:style>
  <w:style w:type="paragraph" w:customStyle="1" w:styleId="EquationwUnits">
    <w:name w:val="Equation w Units"/>
    <w:basedOn w:val="Normal"/>
    <w:next w:val="BodyText"/>
    <w:rsid w:val="00576FCD"/>
    <w:pPr>
      <w:tabs>
        <w:tab w:val="left" w:pos="7200"/>
        <w:tab w:val="right" w:pos="8640"/>
      </w:tabs>
      <w:spacing w:before="240" w:after="60"/>
      <w:ind w:left="1440"/>
      <w:jc w:val="both"/>
    </w:pPr>
  </w:style>
  <w:style w:type="paragraph" w:customStyle="1" w:styleId="Equation">
    <w:name w:val="Equation"/>
    <w:basedOn w:val="BodyText"/>
    <w:rsid w:val="00576FCD"/>
    <w:pPr>
      <w:tabs>
        <w:tab w:val="right" w:pos="8640"/>
      </w:tabs>
      <w:spacing w:before="240" w:after="240" w:line="240" w:lineRule="atLeast"/>
      <w:ind w:left="1440"/>
    </w:pPr>
  </w:style>
  <w:style w:type="paragraph" w:customStyle="1" w:styleId="BlockQuotationWide">
    <w:name w:val="Block Quotation Wide"/>
    <w:basedOn w:val="Normal"/>
    <w:rsid w:val="00576FCD"/>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customStyle="1" w:styleId="BodyText12">
    <w:name w:val="Body Text 12"/>
    <w:basedOn w:val="BodyText"/>
    <w:rsid w:val="00576FCD"/>
    <w:rPr>
      <w:sz w:val="24"/>
    </w:rPr>
  </w:style>
  <w:style w:type="paragraph" w:customStyle="1" w:styleId="Caption-More">
    <w:name w:val="Caption-More"/>
    <w:basedOn w:val="Caption"/>
    <w:next w:val="BodyText"/>
    <w:rsid w:val="00576FCD"/>
    <w:pPr>
      <w:spacing w:before="0"/>
    </w:pPr>
  </w:style>
  <w:style w:type="character" w:styleId="Hyperlink">
    <w:name w:val="Hyperlink"/>
    <w:basedOn w:val="DefaultParagraphFont"/>
    <w:uiPriority w:val="99"/>
    <w:rPr>
      <w:color w:val="0000FF"/>
      <w:u w:val="single"/>
    </w:rPr>
  </w:style>
  <w:style w:type="paragraph" w:customStyle="1" w:styleId="caption-more0">
    <w:name w:val="caption-more"/>
    <w:basedOn w:val="Caption"/>
    <w:pPr>
      <w:keepNext w:val="0"/>
      <w:spacing w:before="0" w:line="240" w:lineRule="auto"/>
      <w:ind w:left="2160"/>
      <w:jc w:val="both"/>
    </w:pPr>
  </w:style>
  <w:style w:type="paragraph" w:customStyle="1" w:styleId="Caption-more1">
    <w:name w:val="Caption-more"/>
    <w:basedOn w:val="Caption"/>
    <w:pPr>
      <w:spacing w:before="0" w:line="240" w:lineRule="auto"/>
      <w:ind w:left="2160"/>
      <w:jc w:val="left"/>
    </w:pPr>
  </w:style>
  <w:style w:type="paragraph" w:styleId="PlainText">
    <w:name w:val="Plain Text"/>
    <w:basedOn w:val="Normal"/>
    <w:link w:val="PlainTextChar"/>
    <w:uiPriority w:val="99"/>
    <w:rPr>
      <w:rFonts w:ascii="Times New Roman" w:hAnsi="Times New Roman"/>
    </w:rPr>
  </w:style>
  <w:style w:type="character" w:customStyle="1" w:styleId="BodyTextChar">
    <w:name w:val="Body Text Char"/>
    <w:basedOn w:val="DefaultParagraphFont"/>
    <w:uiPriority w:val="99"/>
    <w:rPr>
      <w:rFonts w:ascii="Arial" w:hAnsi="Arial"/>
      <w:lang w:val="en-US" w:eastAsia="en-US" w:bidi="ar-SA"/>
    </w:rPr>
  </w:style>
  <w:style w:type="paragraph" w:styleId="BodyTextFirstIndent">
    <w:name w:val="Body Text First Indent"/>
    <w:basedOn w:val="BodyText"/>
    <w:pPr>
      <w:ind w:firstLine="210"/>
    </w:pPr>
  </w:style>
  <w:style w:type="character" w:customStyle="1" w:styleId="MTEquationSection">
    <w:name w:val="MTEquationSection"/>
    <w:basedOn w:val="DefaultParagraphFont"/>
    <w:rPr>
      <w:vanish/>
      <w:color w:val="FF0000"/>
    </w:rPr>
  </w:style>
  <w:style w:type="paragraph" w:styleId="BalloonText">
    <w:name w:val="Balloon Text"/>
    <w:basedOn w:val="Normal"/>
    <w:link w:val="BalloonTextChar"/>
    <w:uiPriority w:val="99"/>
    <w:semiHidden/>
    <w:rPr>
      <w:rFonts w:ascii="Tahoma" w:hAnsi="Tahoma" w:cs="Tahoma"/>
      <w:sz w:val="16"/>
      <w:szCs w:val="16"/>
    </w:rPr>
  </w:style>
  <w:style w:type="table" w:styleId="TableGrid">
    <w:name w:val="Table Grid"/>
    <w:basedOn w:val="TableNormal"/>
    <w:rsid w:val="00DE0A32"/>
    <w:pPr>
      <w:ind w:left="10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rsid w:val="00DA20FB"/>
    <w:pPr>
      <w:spacing w:after="120"/>
      <w:ind w:left="1440" w:right="1440"/>
    </w:pPr>
  </w:style>
  <w:style w:type="paragraph" w:styleId="BodyText2">
    <w:name w:val="Body Text 2"/>
    <w:basedOn w:val="Normal"/>
    <w:link w:val="BodyText2Char"/>
    <w:rsid w:val="00DA20FB"/>
    <w:pPr>
      <w:spacing w:after="120" w:line="480" w:lineRule="auto"/>
    </w:pPr>
  </w:style>
  <w:style w:type="character" w:customStyle="1" w:styleId="BodyText2Char">
    <w:name w:val="Body Text 2 Char"/>
    <w:basedOn w:val="DefaultParagraphFont"/>
    <w:link w:val="BodyText2"/>
    <w:rsid w:val="00864BCC"/>
    <w:rPr>
      <w:rFonts w:ascii="Arial" w:hAnsi="Arial"/>
      <w:lang w:val="en-US" w:eastAsia="en-US" w:bidi="ar-SA"/>
    </w:rPr>
  </w:style>
  <w:style w:type="paragraph" w:styleId="BodyText3">
    <w:name w:val="Body Text 3"/>
    <w:basedOn w:val="Normal"/>
    <w:rsid w:val="00DA20FB"/>
    <w:pPr>
      <w:spacing w:after="120"/>
    </w:pPr>
    <w:rPr>
      <w:sz w:val="16"/>
    </w:rPr>
  </w:style>
  <w:style w:type="paragraph" w:styleId="BodyTextFirstIndent2">
    <w:name w:val="Body Text First Indent 2"/>
    <w:basedOn w:val="BodyTextIndent"/>
    <w:rsid w:val="00DA20FB"/>
    <w:pPr>
      <w:ind w:firstLine="210"/>
    </w:pPr>
  </w:style>
  <w:style w:type="paragraph" w:styleId="BodyTextIndent2">
    <w:name w:val="Body Text Indent 2"/>
    <w:basedOn w:val="Normal"/>
    <w:rsid w:val="00DA20FB"/>
    <w:pPr>
      <w:spacing w:after="120" w:line="480" w:lineRule="auto"/>
      <w:ind w:left="360"/>
    </w:pPr>
  </w:style>
  <w:style w:type="paragraph" w:styleId="BodyTextIndent3">
    <w:name w:val="Body Text Indent 3"/>
    <w:basedOn w:val="Normal"/>
    <w:rsid w:val="00DA20FB"/>
    <w:pPr>
      <w:spacing w:after="120"/>
      <w:ind w:left="360"/>
    </w:pPr>
    <w:rPr>
      <w:sz w:val="16"/>
    </w:rPr>
  </w:style>
  <w:style w:type="paragraph" w:styleId="Closing">
    <w:name w:val="Closing"/>
    <w:basedOn w:val="Normal"/>
    <w:rsid w:val="00DA20FB"/>
    <w:pPr>
      <w:ind w:left="4320"/>
    </w:pPr>
  </w:style>
  <w:style w:type="paragraph" w:styleId="Date">
    <w:name w:val="Date"/>
    <w:basedOn w:val="Normal"/>
    <w:next w:val="Normal"/>
    <w:rsid w:val="00DA20FB"/>
  </w:style>
  <w:style w:type="paragraph" w:styleId="DocumentMap">
    <w:name w:val="Document Map"/>
    <w:basedOn w:val="Normal"/>
    <w:semiHidden/>
    <w:rsid w:val="00DA20FB"/>
    <w:pPr>
      <w:shd w:val="clear" w:color="auto" w:fill="000080"/>
    </w:pPr>
    <w:rPr>
      <w:rFonts w:ascii="Map Symbols" w:hAnsi="Map Symbols"/>
    </w:rPr>
  </w:style>
  <w:style w:type="paragraph" w:styleId="EnvelopeAddress">
    <w:name w:val="envelope address"/>
    <w:basedOn w:val="Normal"/>
    <w:rsid w:val="00DA20FB"/>
    <w:pPr>
      <w:framePr w:w="7920" w:h="1980" w:hRule="exact" w:hSpace="180" w:wrap="auto" w:hAnchor="page" w:xAlign="center" w:yAlign="bottom"/>
      <w:ind w:left="2880"/>
    </w:pPr>
    <w:rPr>
      <w:sz w:val="24"/>
    </w:rPr>
  </w:style>
  <w:style w:type="paragraph" w:styleId="EnvelopeReturn">
    <w:name w:val="envelope return"/>
    <w:basedOn w:val="Normal"/>
    <w:rsid w:val="00DA20FB"/>
  </w:style>
  <w:style w:type="paragraph" w:styleId="Index6">
    <w:name w:val="index 6"/>
    <w:basedOn w:val="Normal"/>
    <w:next w:val="Normal"/>
    <w:autoRedefine/>
    <w:semiHidden/>
    <w:rsid w:val="00DA20FB"/>
    <w:pPr>
      <w:ind w:left="1200" w:hanging="200"/>
    </w:pPr>
  </w:style>
  <w:style w:type="paragraph" w:styleId="Index7">
    <w:name w:val="index 7"/>
    <w:basedOn w:val="Normal"/>
    <w:next w:val="Normal"/>
    <w:autoRedefine/>
    <w:semiHidden/>
    <w:rsid w:val="00DA20FB"/>
    <w:pPr>
      <w:ind w:left="1400" w:hanging="200"/>
    </w:pPr>
  </w:style>
  <w:style w:type="paragraph" w:styleId="Index8">
    <w:name w:val="index 8"/>
    <w:basedOn w:val="Normal"/>
    <w:next w:val="Normal"/>
    <w:autoRedefine/>
    <w:semiHidden/>
    <w:rsid w:val="00DA20FB"/>
    <w:pPr>
      <w:ind w:left="1600" w:hanging="200"/>
    </w:pPr>
  </w:style>
  <w:style w:type="paragraph" w:styleId="Index9">
    <w:name w:val="index 9"/>
    <w:basedOn w:val="Normal"/>
    <w:next w:val="Normal"/>
    <w:autoRedefine/>
    <w:semiHidden/>
    <w:rsid w:val="00DA20FB"/>
    <w:pPr>
      <w:ind w:left="1800" w:hanging="200"/>
    </w:pPr>
  </w:style>
  <w:style w:type="paragraph" w:styleId="MacroText">
    <w:name w:val="macro"/>
    <w:semiHidden/>
    <w:rsid w:val="00DA20FB"/>
    <w:pPr>
      <w:tabs>
        <w:tab w:val="left" w:pos="480"/>
        <w:tab w:val="left" w:pos="960"/>
        <w:tab w:val="left" w:pos="1440"/>
        <w:tab w:val="left" w:pos="1920"/>
        <w:tab w:val="left" w:pos="2400"/>
        <w:tab w:val="left" w:pos="2880"/>
        <w:tab w:val="left" w:pos="3360"/>
        <w:tab w:val="left" w:pos="3840"/>
        <w:tab w:val="left" w:pos="4320"/>
      </w:tabs>
      <w:ind w:left="1080"/>
    </w:pPr>
    <w:rPr>
      <w:rFonts w:eastAsia="Gulim" w:cs="Gulim"/>
      <w:spacing w:val="-5"/>
    </w:rPr>
  </w:style>
  <w:style w:type="paragraph" w:styleId="NoteHeading">
    <w:name w:val="Note Heading"/>
    <w:basedOn w:val="Normal"/>
    <w:next w:val="Normal"/>
    <w:rsid w:val="00DA20FB"/>
  </w:style>
  <w:style w:type="paragraph" w:styleId="Salutation">
    <w:name w:val="Salutation"/>
    <w:basedOn w:val="Normal"/>
    <w:next w:val="Normal"/>
    <w:rsid w:val="00DA20FB"/>
  </w:style>
  <w:style w:type="paragraph" w:styleId="Signature">
    <w:name w:val="Signature"/>
    <w:basedOn w:val="Normal"/>
    <w:rsid w:val="00DA20FB"/>
    <w:pPr>
      <w:ind w:left="4320"/>
    </w:pPr>
  </w:style>
  <w:style w:type="paragraph" w:styleId="TOC9">
    <w:name w:val="toc 9"/>
    <w:basedOn w:val="Normal"/>
    <w:next w:val="Normal"/>
    <w:autoRedefine/>
    <w:uiPriority w:val="39"/>
    <w:rsid w:val="00DA20FB"/>
    <w:pPr>
      <w:ind w:left="1600"/>
    </w:pPr>
  </w:style>
  <w:style w:type="character" w:styleId="HTMLCite">
    <w:name w:val="HTML Cite"/>
    <w:basedOn w:val="DefaultParagraphFont"/>
    <w:rsid w:val="00DA20FB"/>
    <w:rPr>
      <w:i/>
      <w:iCs/>
    </w:rPr>
  </w:style>
  <w:style w:type="paragraph" w:styleId="E-mailSignature">
    <w:name w:val="E-mail Signature"/>
    <w:basedOn w:val="Normal"/>
    <w:rsid w:val="00DA20FB"/>
  </w:style>
  <w:style w:type="paragraph" w:styleId="HTMLAddress">
    <w:name w:val="HTML Address"/>
    <w:basedOn w:val="Normal"/>
    <w:rsid w:val="00DA20FB"/>
    <w:rPr>
      <w:i/>
      <w:iCs/>
    </w:rPr>
  </w:style>
  <w:style w:type="paragraph" w:styleId="HTMLPreformatted">
    <w:name w:val="HTML Preformatted"/>
    <w:basedOn w:val="Normal"/>
    <w:rsid w:val="00DA20FB"/>
    <w:rPr>
      <w:rFonts w:ascii="Times New Roman" w:hAnsi="Times New Roman" w:cs="Tahoma"/>
    </w:rPr>
  </w:style>
  <w:style w:type="paragraph" w:styleId="NormalWeb">
    <w:name w:val="Normal (Web)"/>
    <w:basedOn w:val="Normal"/>
    <w:uiPriority w:val="99"/>
    <w:rsid w:val="00DA20FB"/>
    <w:rPr>
      <w:rFonts w:ascii="Gulim" w:hAnsi="Gulim"/>
      <w:sz w:val="24"/>
      <w:szCs w:val="24"/>
    </w:rPr>
  </w:style>
  <w:style w:type="paragraph" w:customStyle="1" w:styleId="Source">
    <w:name w:val="Source"/>
    <w:basedOn w:val="Normal"/>
    <w:rsid w:val="00DA20FB"/>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ind w:left="2880"/>
    </w:pPr>
    <w:rPr>
      <w:rFonts w:ascii="Times New Roman" w:hAnsi="Times New Roman"/>
      <w:sz w:val="16"/>
    </w:rPr>
  </w:style>
  <w:style w:type="paragraph" w:customStyle="1" w:styleId="Figures">
    <w:name w:val="Figures"/>
    <w:basedOn w:val="BodyText"/>
    <w:autoRedefine/>
    <w:rsid w:val="00DA20FB"/>
    <w:pPr>
      <w:spacing w:before="158" w:after="158" w:line="259" w:lineRule="atLeast"/>
      <w:ind w:left="0"/>
      <w:jc w:val="center"/>
    </w:pPr>
    <w:rPr>
      <w:rFonts w:ascii="Gulim" w:hAnsi="Gulim"/>
    </w:rPr>
  </w:style>
  <w:style w:type="paragraph" w:customStyle="1" w:styleId="Note">
    <w:name w:val="Note"/>
    <w:basedOn w:val="BodyText"/>
    <w:rsid w:val="00DA20FB"/>
    <w:pPr>
      <w:pBdr>
        <w:top w:val="single" w:sz="6" w:space="1" w:color="auto"/>
        <w:bottom w:val="single" w:sz="6" w:space="1" w:color="auto"/>
      </w:pBdr>
      <w:spacing w:before="180" w:after="180"/>
      <w:ind w:left="2880"/>
      <w:jc w:val="left"/>
    </w:pPr>
    <w:rPr>
      <w:rFonts w:ascii="Gulim" w:hAnsi="Gulim"/>
    </w:rPr>
  </w:style>
  <w:style w:type="paragraph" w:customStyle="1" w:styleId="HTMLPre-tag">
    <w:name w:val="HTML Pre-tag"/>
    <w:rsid w:val="00DA20FB"/>
    <w:pPr>
      <w:autoSpaceDE w:val="0"/>
      <w:autoSpaceDN w:val="0"/>
      <w:adjustRightInd w:val="0"/>
    </w:pPr>
    <w:rPr>
      <w:rFonts w:eastAsia="Gulim" w:cs="Tahoma"/>
    </w:rPr>
  </w:style>
  <w:style w:type="character" w:styleId="HTMLAcronym">
    <w:name w:val="HTML Acronym"/>
    <w:basedOn w:val="DefaultParagraphFont"/>
    <w:rsid w:val="00DA20FB"/>
  </w:style>
  <w:style w:type="paragraph" w:customStyle="1" w:styleId="Normal2">
    <w:name w:val="Normal2"/>
    <w:basedOn w:val="Normal"/>
    <w:next w:val="Normal"/>
    <w:autoRedefine/>
    <w:rsid w:val="00DA20FB"/>
    <w:pPr>
      <w:ind w:left="0"/>
    </w:pPr>
    <w:rPr>
      <w:rFonts w:ascii="Gulim" w:hAnsi="Gulim"/>
      <w:sz w:val="22"/>
    </w:rPr>
  </w:style>
  <w:style w:type="character" w:styleId="FollowedHyperlink">
    <w:name w:val="FollowedHyperlink"/>
    <w:basedOn w:val="DefaultParagraphFont"/>
    <w:rsid w:val="00DA20FB"/>
    <w:rPr>
      <w:color w:val="800080"/>
      <w:u w:val="single"/>
    </w:rPr>
  </w:style>
  <w:style w:type="paragraph" w:customStyle="1" w:styleId="BodyStyle">
    <w:name w:val="Body Style"/>
    <w:basedOn w:val="Normal"/>
    <w:autoRedefine/>
    <w:rsid w:val="00DA20FB"/>
    <w:pPr>
      <w:tabs>
        <w:tab w:val="right" w:pos="7200"/>
      </w:tabs>
    </w:pPr>
    <w:rPr>
      <w:spacing w:val="-5"/>
    </w:rPr>
  </w:style>
  <w:style w:type="paragraph" w:customStyle="1" w:styleId="section">
    <w:name w:val="section"/>
    <w:basedOn w:val="Normal"/>
    <w:autoRedefine/>
    <w:rsid w:val="00DA20FB"/>
    <w:pPr>
      <w:tabs>
        <w:tab w:val="left" w:pos="1440"/>
        <w:tab w:val="left" w:pos="7200"/>
      </w:tabs>
    </w:pPr>
    <w:rPr>
      <w:spacing w:val="-5"/>
    </w:rPr>
  </w:style>
  <w:style w:type="paragraph" w:customStyle="1" w:styleId="section2">
    <w:name w:val="section2"/>
    <w:basedOn w:val="Normal"/>
    <w:autoRedefine/>
    <w:rsid w:val="00DA20FB"/>
    <w:pPr>
      <w:tabs>
        <w:tab w:val="left" w:pos="720"/>
        <w:tab w:val="left" w:pos="1440"/>
        <w:tab w:val="left" w:pos="7200"/>
      </w:tabs>
    </w:pPr>
    <w:rPr>
      <w:b/>
      <w:spacing w:val="-5"/>
    </w:rPr>
  </w:style>
  <w:style w:type="paragraph" w:customStyle="1" w:styleId="HTMLBody">
    <w:name w:val="HTML Body"/>
    <w:rsid w:val="00DA20FB"/>
    <w:pPr>
      <w:autoSpaceDE w:val="0"/>
      <w:autoSpaceDN w:val="0"/>
      <w:adjustRightInd w:val="0"/>
    </w:pPr>
    <w:rPr>
      <w:rFonts w:ascii="Arial" w:hAnsi="Arial" w:cs="Gulim"/>
      <w:sz w:val="24"/>
      <w:szCs w:val="24"/>
    </w:rPr>
  </w:style>
  <w:style w:type="paragraph" w:customStyle="1" w:styleId="MTDisplayEquation">
    <w:name w:val="MTDisplayEquation"/>
    <w:basedOn w:val="BodyText"/>
    <w:link w:val="MTDisplayEquationChar"/>
    <w:rsid w:val="00DA20FB"/>
    <w:pPr>
      <w:tabs>
        <w:tab w:val="center" w:pos="4320"/>
        <w:tab w:val="right" w:pos="8640"/>
      </w:tabs>
      <w:jc w:val="left"/>
    </w:pPr>
    <w:rPr>
      <w:spacing w:val="-5"/>
    </w:rPr>
  </w:style>
  <w:style w:type="paragraph" w:styleId="CommentSubject">
    <w:name w:val="annotation subject"/>
    <w:basedOn w:val="CommentText"/>
    <w:next w:val="CommentText"/>
    <w:semiHidden/>
    <w:rsid w:val="00DA20FB"/>
    <w:pPr>
      <w:keepLines w:val="0"/>
      <w:spacing w:line="240" w:lineRule="auto"/>
    </w:pPr>
    <w:rPr>
      <w:b/>
      <w:bCs/>
      <w:spacing w:val="0"/>
      <w:sz w:val="20"/>
    </w:rPr>
  </w:style>
  <w:style w:type="character" w:customStyle="1" w:styleId="MTConvertedEquation">
    <w:name w:val="MTConvertedEquation"/>
    <w:basedOn w:val="DefaultParagraphFont"/>
    <w:rsid w:val="00A010BD"/>
  </w:style>
  <w:style w:type="character" w:styleId="HTMLTypewriter">
    <w:name w:val="HTML Typewriter"/>
    <w:basedOn w:val="DefaultParagraphFont"/>
    <w:rsid w:val="009E59C7"/>
    <w:rPr>
      <w:rFonts w:ascii="Courier New" w:eastAsia="Times New Roman" w:hAnsi="Courier New" w:cs="Courier New"/>
      <w:sz w:val="20"/>
      <w:szCs w:val="20"/>
    </w:rPr>
  </w:style>
  <w:style w:type="paragraph" w:customStyle="1" w:styleId="Body">
    <w:name w:val="Body"/>
    <w:basedOn w:val="Normal"/>
    <w:rsid w:val="00522695"/>
    <w:pPr>
      <w:spacing w:after="120"/>
      <w:ind w:left="0"/>
    </w:pPr>
    <w:rPr>
      <w:rFonts w:ascii="Times New Roman" w:hAnsi="Times New Roman"/>
      <w:sz w:val="24"/>
      <w:szCs w:val="24"/>
    </w:rPr>
  </w:style>
  <w:style w:type="table" w:styleId="TableProfessional">
    <w:name w:val="Table Professional"/>
    <w:basedOn w:val="TableNormal"/>
    <w:rsid w:val="006F232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3Char1">
    <w:name w:val="Heading 3 Char1"/>
    <w:basedOn w:val="DefaultParagraphFont"/>
    <w:rsid w:val="00166118"/>
    <w:rPr>
      <w:rFonts w:ascii="Arial Black" w:hAnsi="Arial Black"/>
      <w:spacing w:val="-10"/>
      <w:kern w:val="28"/>
      <w:lang w:val="en-US" w:eastAsia="en-US" w:bidi="ar-SA"/>
    </w:rPr>
  </w:style>
  <w:style w:type="paragraph" w:customStyle="1" w:styleId="Default">
    <w:name w:val="Default"/>
    <w:rsid w:val="00866DD1"/>
    <w:pPr>
      <w:autoSpaceDE w:val="0"/>
      <w:autoSpaceDN w:val="0"/>
      <w:adjustRightInd w:val="0"/>
    </w:pPr>
    <w:rPr>
      <w:rFonts w:ascii="Arial" w:eastAsia="SimSun" w:hAnsi="Arial" w:cs="Arial"/>
      <w:color w:val="000000"/>
      <w:sz w:val="24"/>
      <w:szCs w:val="24"/>
      <w:lang w:eastAsia="zh-CN"/>
    </w:rPr>
  </w:style>
  <w:style w:type="paragraph" w:customStyle="1" w:styleId="BodyTextKernat14pt">
    <w:name w:val="Body Text + Kern at 14 pt"/>
    <w:aliases w:val="Condensed by  0.2 pt"/>
    <w:basedOn w:val="Heading4"/>
    <w:link w:val="BodyTextKernat14ptChar"/>
    <w:rsid w:val="0032626D"/>
  </w:style>
  <w:style w:type="character" w:customStyle="1" w:styleId="BodyTextKernat14ptChar">
    <w:name w:val="Body Text + Kern at 14 pt Char"/>
    <w:aliases w:val="Condensed by  0.2 pt Char"/>
    <w:basedOn w:val="Heading4Char"/>
    <w:link w:val="BodyTextKernat14pt"/>
    <w:rsid w:val="0032626D"/>
    <w:rPr>
      <w:rFonts w:ascii="Arial" w:hAnsi="Arial"/>
      <w:b/>
      <w:i/>
      <w:spacing w:val="-4"/>
      <w:kern w:val="28"/>
    </w:rPr>
  </w:style>
  <w:style w:type="paragraph" w:customStyle="1" w:styleId="TitleHeader">
    <w:name w:val="Title Header"/>
    <w:basedOn w:val="HeaderBase"/>
    <w:rsid w:val="00081FCB"/>
    <w:rPr>
      <w:caps w:val="0"/>
      <w:sz w:val="32"/>
    </w:rPr>
  </w:style>
  <w:style w:type="paragraph" w:customStyle="1" w:styleId="TOCHeader">
    <w:name w:val="TOC Header"/>
    <w:basedOn w:val="HeaderBase"/>
    <w:rsid w:val="00081FCB"/>
    <w:pPr>
      <w:jc w:val="center"/>
    </w:pPr>
    <w:rPr>
      <w:caps w:val="0"/>
      <w:sz w:val="32"/>
    </w:rPr>
  </w:style>
  <w:style w:type="paragraph" w:styleId="NoSpacing">
    <w:name w:val="No Spacing"/>
    <w:qFormat/>
    <w:rsid w:val="001A448D"/>
    <w:rPr>
      <w:rFonts w:ascii="Calibri" w:eastAsia="Calibri" w:hAnsi="Calibri"/>
      <w:sz w:val="22"/>
      <w:szCs w:val="22"/>
    </w:rPr>
  </w:style>
  <w:style w:type="character" w:customStyle="1" w:styleId="CharChar1">
    <w:name w:val="Char Char1"/>
    <w:basedOn w:val="DefaultParagraphFont"/>
    <w:rsid w:val="000A55DC"/>
    <w:rPr>
      <w:rFonts w:ascii="Arial" w:eastAsia="Times New Roman" w:hAnsi="Arial" w:cs="Times New Roman"/>
      <w:sz w:val="20"/>
      <w:szCs w:val="20"/>
      <w:lang w:eastAsia="en-US"/>
    </w:rPr>
  </w:style>
  <w:style w:type="character" w:customStyle="1" w:styleId="CharChar2">
    <w:name w:val="Char Char2"/>
    <w:basedOn w:val="DefaultParagraphFont"/>
    <w:rsid w:val="000A55DC"/>
    <w:rPr>
      <w:rFonts w:ascii="Arial" w:eastAsia="Times New Roman" w:hAnsi="Arial" w:cs="Times New Roman"/>
      <w:b/>
      <w:i/>
      <w:spacing w:val="-4"/>
      <w:kern w:val="28"/>
      <w:sz w:val="20"/>
      <w:szCs w:val="20"/>
      <w:lang w:eastAsia="en-US"/>
    </w:rPr>
  </w:style>
  <w:style w:type="character" w:customStyle="1" w:styleId="CharChar3">
    <w:name w:val="Char Char3"/>
    <w:basedOn w:val="DefaultParagraphFont"/>
    <w:rsid w:val="002E399E"/>
    <w:rPr>
      <w:rFonts w:ascii="Arial Black" w:eastAsia="Times New Roman" w:hAnsi="Arial Black" w:cs="Times New Roman"/>
      <w:spacing w:val="-10"/>
      <w:kern w:val="28"/>
      <w:sz w:val="20"/>
      <w:szCs w:val="20"/>
      <w:lang w:eastAsia="en-US"/>
    </w:rPr>
  </w:style>
  <w:style w:type="character" w:customStyle="1" w:styleId="CharChar12">
    <w:name w:val="Char Char12"/>
    <w:basedOn w:val="DefaultParagraphFont"/>
    <w:rsid w:val="00FA0F36"/>
    <w:rPr>
      <w:rFonts w:ascii="Arial" w:hAnsi="Arial"/>
      <w:lang w:val="en-US" w:eastAsia="en-US" w:bidi="ar-SA"/>
    </w:rPr>
  </w:style>
  <w:style w:type="character" w:customStyle="1" w:styleId="CharChar">
    <w:name w:val="Char Char"/>
    <w:basedOn w:val="DefaultParagraphFont"/>
    <w:rsid w:val="00FA0F36"/>
    <w:rPr>
      <w:rFonts w:ascii="Arial" w:hAnsi="Arial"/>
      <w:lang w:val="en-US" w:eastAsia="en-US" w:bidi="ar-SA"/>
    </w:rPr>
  </w:style>
  <w:style w:type="character" w:customStyle="1" w:styleId="CharChar14">
    <w:name w:val="Char Char14"/>
    <w:basedOn w:val="DefaultParagraphFont"/>
    <w:rsid w:val="00FA0F36"/>
    <w:rPr>
      <w:rFonts w:ascii="Arial Black" w:hAnsi="Arial Black"/>
      <w:spacing w:val="-10"/>
      <w:kern w:val="28"/>
      <w:lang w:val="en-US" w:eastAsia="en-US" w:bidi="ar-SA"/>
    </w:rPr>
  </w:style>
  <w:style w:type="character" w:customStyle="1" w:styleId="CharChar13">
    <w:name w:val="Char Char13"/>
    <w:basedOn w:val="DefaultParagraphFont"/>
    <w:rsid w:val="00FA0F36"/>
    <w:rPr>
      <w:rFonts w:ascii="Arial" w:hAnsi="Arial"/>
      <w:b/>
      <w:i/>
      <w:spacing w:val="-4"/>
      <w:kern w:val="28"/>
      <w:lang w:val="en-US" w:eastAsia="en-US" w:bidi="ar-SA"/>
    </w:rPr>
  </w:style>
  <w:style w:type="character" w:customStyle="1" w:styleId="CharChar11">
    <w:name w:val="Char Char11"/>
    <w:basedOn w:val="DefaultParagraphFont"/>
    <w:rsid w:val="00FA0F36"/>
    <w:rPr>
      <w:rFonts w:ascii="Arial" w:hAnsi="Arial"/>
      <w:lang w:val="en-US" w:eastAsia="en-US" w:bidi="ar-SA"/>
    </w:rPr>
  </w:style>
  <w:style w:type="character" w:customStyle="1" w:styleId="CharChar4">
    <w:name w:val="Char Char4"/>
    <w:basedOn w:val="DefaultParagraphFont"/>
    <w:rsid w:val="00FA0F36"/>
    <w:rPr>
      <w:rFonts w:ascii="Arial" w:hAnsi="Arial"/>
      <w:lang w:val="en-US" w:eastAsia="en-US" w:bidi="ar-SA"/>
    </w:rPr>
  </w:style>
  <w:style w:type="character" w:customStyle="1" w:styleId="CharChar6">
    <w:name w:val="Char Char6"/>
    <w:basedOn w:val="DefaultParagraphFont"/>
    <w:rsid w:val="00FA0F36"/>
    <w:rPr>
      <w:rFonts w:ascii="Arial Black" w:hAnsi="Arial Black"/>
      <w:spacing w:val="-10"/>
      <w:kern w:val="28"/>
      <w:lang w:val="en-US" w:eastAsia="en-US" w:bidi="ar-SA"/>
    </w:rPr>
  </w:style>
  <w:style w:type="character" w:customStyle="1" w:styleId="CharChar5">
    <w:name w:val="Char Char5"/>
    <w:basedOn w:val="DefaultParagraphFont"/>
    <w:rsid w:val="00FA0F36"/>
    <w:rPr>
      <w:rFonts w:ascii="Arial" w:hAnsi="Arial"/>
      <w:b/>
      <w:i/>
      <w:spacing w:val="-4"/>
      <w:kern w:val="28"/>
      <w:lang w:val="en-US" w:eastAsia="en-US" w:bidi="ar-SA"/>
    </w:rPr>
  </w:style>
  <w:style w:type="character" w:customStyle="1" w:styleId="CharChar8">
    <w:name w:val="Char Char8"/>
    <w:basedOn w:val="DefaultParagraphFont"/>
    <w:rsid w:val="00FA0F36"/>
    <w:rPr>
      <w:rFonts w:ascii="Arial" w:hAnsi="Arial"/>
      <w:lang w:val="en-US" w:eastAsia="en-US" w:bidi="ar-SA"/>
    </w:rPr>
  </w:style>
  <w:style w:type="character" w:customStyle="1" w:styleId="CharChar10">
    <w:name w:val="Char Char10"/>
    <w:basedOn w:val="DefaultParagraphFont"/>
    <w:rsid w:val="00FA0F36"/>
    <w:rPr>
      <w:rFonts w:ascii="Arial Black" w:hAnsi="Arial Black"/>
      <w:spacing w:val="-10"/>
      <w:kern w:val="28"/>
      <w:lang w:val="en-US" w:eastAsia="en-US" w:bidi="ar-SA"/>
    </w:rPr>
  </w:style>
  <w:style w:type="character" w:customStyle="1" w:styleId="CharChar9">
    <w:name w:val="Char Char9"/>
    <w:basedOn w:val="DefaultParagraphFont"/>
    <w:rsid w:val="00FA0F36"/>
    <w:rPr>
      <w:rFonts w:ascii="Arial" w:hAnsi="Arial"/>
      <w:b/>
      <w:i/>
      <w:spacing w:val="-4"/>
      <w:kern w:val="28"/>
      <w:lang w:val="en-US" w:eastAsia="en-US" w:bidi="ar-SA"/>
    </w:rPr>
  </w:style>
  <w:style w:type="character" w:customStyle="1" w:styleId="CharChar7">
    <w:name w:val="Char Char7"/>
    <w:basedOn w:val="DefaultParagraphFont"/>
    <w:rsid w:val="00FA0F36"/>
    <w:rPr>
      <w:rFonts w:ascii="Arial" w:hAnsi="Arial"/>
      <w:lang w:val="en-US" w:eastAsia="en-US" w:bidi="ar-SA"/>
    </w:rPr>
  </w:style>
  <w:style w:type="character" w:customStyle="1" w:styleId="CharChar39">
    <w:name w:val="Char Char39"/>
    <w:basedOn w:val="DefaultParagraphFont"/>
    <w:rsid w:val="00FA0F36"/>
    <w:rPr>
      <w:rFonts w:ascii="Arial" w:eastAsia="Times New Roman" w:hAnsi="Arial" w:cs="Times New Roman"/>
      <w:sz w:val="20"/>
      <w:szCs w:val="20"/>
    </w:rPr>
  </w:style>
  <w:style w:type="character" w:customStyle="1" w:styleId="CharChar45">
    <w:name w:val="Char Char45"/>
    <w:basedOn w:val="DefaultParagraphFont"/>
    <w:rsid w:val="00FA0F36"/>
    <w:rPr>
      <w:rFonts w:ascii="Arial" w:eastAsia="Times New Roman" w:hAnsi="Arial" w:cs="Times New Roman"/>
      <w:b/>
      <w:i/>
      <w:spacing w:val="-4"/>
      <w:kern w:val="28"/>
      <w:sz w:val="20"/>
      <w:szCs w:val="20"/>
    </w:rPr>
  </w:style>
  <w:style w:type="table" w:styleId="TableClassic1">
    <w:name w:val="Table Classic 1"/>
    <w:basedOn w:val="TableNormal"/>
    <w:rsid w:val="003940F2"/>
    <w:pPr>
      <w:ind w:left="108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CharChar44">
    <w:name w:val="Char Char44"/>
    <w:basedOn w:val="DefaultParagraphFont"/>
    <w:rsid w:val="001441F0"/>
    <w:rPr>
      <w:rFonts w:ascii="Arial" w:eastAsia="Times New Roman" w:hAnsi="Arial" w:cs="Times New Roman"/>
      <w:sz w:val="20"/>
      <w:szCs w:val="20"/>
    </w:rPr>
  </w:style>
  <w:style w:type="character" w:customStyle="1" w:styleId="CharChar16">
    <w:name w:val="Char Char16"/>
    <w:basedOn w:val="DefaultParagraphFont"/>
    <w:rsid w:val="00CC6AF1"/>
    <w:rPr>
      <w:rFonts w:ascii="Arial" w:hAnsi="Arial"/>
      <w:lang w:val="en-US" w:eastAsia="en-US" w:bidi="ar-SA"/>
    </w:rPr>
  </w:style>
  <w:style w:type="character" w:customStyle="1" w:styleId="CharChar18">
    <w:name w:val="Char Char18"/>
    <w:basedOn w:val="DefaultParagraphFont"/>
    <w:rsid w:val="00CC6AF1"/>
    <w:rPr>
      <w:rFonts w:ascii="Arial Black" w:hAnsi="Arial Black"/>
      <w:spacing w:val="-10"/>
      <w:kern w:val="28"/>
      <w:lang w:val="en-US" w:eastAsia="en-US" w:bidi="ar-SA"/>
    </w:rPr>
  </w:style>
  <w:style w:type="character" w:customStyle="1" w:styleId="CharChar17">
    <w:name w:val="Char Char17"/>
    <w:basedOn w:val="DefaultParagraphFont"/>
    <w:rsid w:val="00772F5D"/>
    <w:rPr>
      <w:rFonts w:ascii="Arial" w:hAnsi="Arial"/>
      <w:b/>
      <w:i/>
      <w:spacing w:val="-4"/>
      <w:kern w:val="28"/>
      <w:lang w:val="en-US" w:eastAsia="en-US" w:bidi="ar-SA"/>
    </w:rPr>
  </w:style>
  <w:style w:type="character" w:customStyle="1" w:styleId="CharChar15">
    <w:name w:val="Char Char15"/>
    <w:basedOn w:val="DefaultParagraphFont"/>
    <w:rsid w:val="00371AE0"/>
    <w:rPr>
      <w:rFonts w:ascii="Arial" w:hAnsi="Arial"/>
      <w:lang w:val="en-US" w:eastAsia="en-US" w:bidi="ar-SA"/>
    </w:rPr>
  </w:style>
  <w:style w:type="table" w:styleId="TableGrid8">
    <w:name w:val="Table Grid 8"/>
    <w:basedOn w:val="TableNormal"/>
    <w:rsid w:val="003025D9"/>
    <w:pPr>
      <w:ind w:left="10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CharChar20">
    <w:name w:val="Char Char20"/>
    <w:basedOn w:val="DefaultParagraphFont"/>
    <w:rsid w:val="00DF354C"/>
    <w:rPr>
      <w:rFonts w:ascii="Arial" w:hAnsi="Arial"/>
      <w:lang w:val="en-US" w:eastAsia="en-US" w:bidi="ar-SA"/>
    </w:rPr>
  </w:style>
  <w:style w:type="character" w:customStyle="1" w:styleId="CharChar22">
    <w:name w:val="Char Char22"/>
    <w:basedOn w:val="DefaultParagraphFont"/>
    <w:rsid w:val="00DF354C"/>
    <w:rPr>
      <w:rFonts w:ascii="Arial Black" w:hAnsi="Arial Black"/>
      <w:spacing w:val="-10"/>
      <w:kern w:val="28"/>
      <w:lang w:val="en-US" w:eastAsia="en-US" w:bidi="ar-SA"/>
    </w:rPr>
  </w:style>
  <w:style w:type="character" w:customStyle="1" w:styleId="CharChar21">
    <w:name w:val="Char Char21"/>
    <w:basedOn w:val="DefaultParagraphFont"/>
    <w:rsid w:val="00DF354C"/>
    <w:rPr>
      <w:rFonts w:ascii="Arial" w:hAnsi="Arial"/>
      <w:b/>
      <w:i/>
      <w:spacing w:val="-4"/>
      <w:kern w:val="28"/>
      <w:lang w:val="en-US" w:eastAsia="en-US" w:bidi="ar-SA"/>
    </w:rPr>
  </w:style>
  <w:style w:type="character" w:customStyle="1" w:styleId="CharChar19">
    <w:name w:val="Char Char19"/>
    <w:basedOn w:val="DefaultParagraphFont"/>
    <w:rsid w:val="00DF354C"/>
    <w:rPr>
      <w:rFonts w:ascii="Arial" w:hAnsi="Arial"/>
      <w:lang w:val="en-US" w:eastAsia="en-US" w:bidi="ar-SA"/>
    </w:rPr>
  </w:style>
  <w:style w:type="character" w:customStyle="1" w:styleId="CharChar24">
    <w:name w:val="Char Char24"/>
    <w:basedOn w:val="DefaultParagraphFont"/>
    <w:rsid w:val="008879E5"/>
    <w:rPr>
      <w:rFonts w:ascii="Arial" w:hAnsi="Arial"/>
      <w:lang w:val="en-US" w:eastAsia="en-US" w:bidi="ar-SA"/>
    </w:rPr>
  </w:style>
  <w:style w:type="character" w:customStyle="1" w:styleId="mediumtext">
    <w:name w:val="mediumtext"/>
    <w:basedOn w:val="DefaultParagraphFont"/>
    <w:rsid w:val="00D91EE8"/>
  </w:style>
  <w:style w:type="character" w:customStyle="1" w:styleId="CharChar25">
    <w:name w:val="Char Char25"/>
    <w:basedOn w:val="DefaultParagraphFont"/>
    <w:rsid w:val="006464E6"/>
    <w:rPr>
      <w:rFonts w:ascii="Arial" w:hAnsi="Arial"/>
      <w:lang w:val="en-US" w:eastAsia="en-US" w:bidi="ar-SA"/>
    </w:rPr>
  </w:style>
  <w:style w:type="character" w:customStyle="1" w:styleId="CharChar26">
    <w:name w:val="Char Char26"/>
    <w:basedOn w:val="DefaultParagraphFont"/>
    <w:rsid w:val="006464E6"/>
    <w:rPr>
      <w:rFonts w:ascii="Arial" w:hAnsi="Arial"/>
      <w:b/>
      <w:i/>
      <w:spacing w:val="-4"/>
      <w:kern w:val="28"/>
      <w:lang w:val="en-US" w:eastAsia="en-US" w:bidi="ar-SA"/>
    </w:rPr>
  </w:style>
  <w:style w:type="character" w:customStyle="1" w:styleId="CharChar27">
    <w:name w:val="Char Char27"/>
    <w:basedOn w:val="DefaultParagraphFont"/>
    <w:rsid w:val="000D5BFE"/>
    <w:rPr>
      <w:rFonts w:ascii="Arial Black" w:hAnsi="Arial Black"/>
      <w:spacing w:val="-10"/>
      <w:kern w:val="28"/>
      <w:lang w:val="en-US" w:eastAsia="en-US" w:bidi="ar-SA"/>
    </w:rPr>
  </w:style>
  <w:style w:type="character" w:customStyle="1" w:styleId="CharChar23">
    <w:name w:val="Char Char23"/>
    <w:basedOn w:val="DefaultParagraphFont"/>
    <w:rsid w:val="000D5BFE"/>
    <w:rPr>
      <w:rFonts w:ascii="Arial" w:hAnsi="Arial"/>
      <w:lang w:val="en-US" w:eastAsia="en-US" w:bidi="ar-SA"/>
    </w:rPr>
  </w:style>
  <w:style w:type="character" w:customStyle="1" w:styleId="BodyTextCharChar">
    <w:name w:val="Body Text Char Char"/>
    <w:basedOn w:val="DefaultParagraphFont"/>
    <w:locked/>
    <w:rsid w:val="004B5D1E"/>
    <w:rPr>
      <w:rFonts w:ascii="Arial" w:hAnsi="Arial"/>
      <w:lang w:val="en-US" w:eastAsia="en-US" w:bidi="ar-SA"/>
    </w:rPr>
  </w:style>
  <w:style w:type="paragraph" w:customStyle="1" w:styleId="IDF">
    <w:name w:val="IDF"/>
    <w:basedOn w:val="Normal"/>
    <w:rsid w:val="00E328B6"/>
    <w:pPr>
      <w:autoSpaceDE w:val="0"/>
      <w:autoSpaceDN w:val="0"/>
      <w:adjustRightInd w:val="0"/>
      <w:ind w:left="0"/>
    </w:pPr>
    <w:rPr>
      <w:rFonts w:ascii="Courier New" w:eastAsia="SimSun" w:hAnsi="Courier New" w:cs="Courier New"/>
      <w:lang w:val="en-ZW" w:eastAsia="zh-CN"/>
    </w:rPr>
  </w:style>
  <w:style w:type="character" w:customStyle="1" w:styleId="Heading1Char">
    <w:name w:val="Heading 1 Char"/>
    <w:link w:val="Heading1"/>
    <w:rsid w:val="00E328B6"/>
    <w:rPr>
      <w:rFonts w:ascii="Arial Black" w:hAnsi="Arial Black"/>
      <w:color w:val="FFFFFF"/>
      <w:spacing w:val="-10"/>
      <w:kern w:val="20"/>
      <w:position w:val="8"/>
      <w:sz w:val="24"/>
      <w:shd w:val="solid" w:color="auto" w:fill="auto"/>
    </w:rPr>
  </w:style>
  <w:style w:type="character" w:customStyle="1" w:styleId="Heading2Char">
    <w:name w:val="Heading 2 Char"/>
    <w:link w:val="Heading2"/>
    <w:rsid w:val="00E328B6"/>
    <w:rPr>
      <w:rFonts w:ascii="Arial Black" w:hAnsi="Arial Black"/>
      <w:spacing w:val="-15"/>
      <w:kern w:val="28"/>
      <w:sz w:val="22"/>
    </w:rPr>
  </w:style>
  <w:style w:type="character" w:customStyle="1" w:styleId="MTDisplayEquationChar">
    <w:name w:val="MTDisplayEquation Char"/>
    <w:link w:val="MTDisplayEquation"/>
    <w:rsid w:val="00E328B6"/>
    <w:rPr>
      <w:rFonts w:ascii="Arial" w:hAnsi="Arial"/>
      <w:spacing w:val="-5"/>
      <w:lang w:val="en-US" w:eastAsia="en-US" w:bidi="ar-SA"/>
    </w:rPr>
  </w:style>
  <w:style w:type="character" w:customStyle="1" w:styleId="CharChar30">
    <w:name w:val="Char Char30"/>
    <w:basedOn w:val="DefaultParagraphFont"/>
    <w:rsid w:val="006F1325"/>
    <w:rPr>
      <w:rFonts w:ascii="Arial" w:hAnsi="Arial"/>
      <w:b/>
      <w:i/>
      <w:spacing w:val="-4"/>
      <w:kern w:val="28"/>
      <w:lang w:val="en-US" w:eastAsia="en-US" w:bidi="ar-SA"/>
    </w:rPr>
  </w:style>
  <w:style w:type="paragraph" w:styleId="ListParagraph">
    <w:name w:val="List Paragraph"/>
    <w:basedOn w:val="Normal"/>
    <w:uiPriority w:val="34"/>
    <w:qFormat/>
    <w:rsid w:val="00AC33EE"/>
    <w:pPr>
      <w:ind w:left="720"/>
      <w:contextualSpacing/>
    </w:pPr>
    <w:rPr>
      <w:rFonts w:ascii="Times New Roman" w:eastAsiaTheme="minorEastAsia" w:hAnsi="Times New Roman"/>
      <w:sz w:val="24"/>
      <w:szCs w:val="24"/>
    </w:rPr>
  </w:style>
  <w:style w:type="paragraph" w:customStyle="1" w:styleId="CM825">
    <w:name w:val="CM825"/>
    <w:basedOn w:val="Default"/>
    <w:next w:val="Default"/>
    <w:uiPriority w:val="99"/>
    <w:rsid w:val="00D016EE"/>
    <w:rPr>
      <w:color w:val="auto"/>
      <w:lang w:eastAsia="en-US"/>
    </w:rPr>
  </w:style>
  <w:style w:type="paragraph" w:customStyle="1" w:styleId="Textbody">
    <w:name w:val="Text body"/>
    <w:basedOn w:val="Normal"/>
    <w:rsid w:val="000D683E"/>
    <w:pPr>
      <w:tabs>
        <w:tab w:val="left" w:pos="1800"/>
      </w:tabs>
      <w:suppressAutoHyphens/>
      <w:spacing w:before="60" w:after="60" w:line="100" w:lineRule="atLeast"/>
      <w:jc w:val="both"/>
    </w:pPr>
    <w:rPr>
      <w:lang w:eastAsia="zh-CN" w:bidi="hi-IN"/>
    </w:rPr>
  </w:style>
  <w:style w:type="character" w:customStyle="1" w:styleId="CharChar110">
    <w:name w:val="Char Char110"/>
    <w:basedOn w:val="DefaultParagraphFont"/>
    <w:rsid w:val="007C7C85"/>
    <w:rPr>
      <w:rFonts w:ascii="Arial" w:eastAsia="Times New Roman" w:hAnsi="Arial" w:cs="Times New Roman"/>
      <w:sz w:val="20"/>
      <w:szCs w:val="20"/>
      <w:lang w:eastAsia="en-US"/>
    </w:rPr>
  </w:style>
  <w:style w:type="character" w:customStyle="1" w:styleId="CharChar29">
    <w:name w:val="Char Char29"/>
    <w:basedOn w:val="DefaultParagraphFont"/>
    <w:rsid w:val="007C7C85"/>
    <w:rPr>
      <w:rFonts w:ascii="Arial" w:eastAsia="Times New Roman" w:hAnsi="Arial" w:cs="Times New Roman"/>
      <w:b/>
      <w:i/>
      <w:spacing w:val="-4"/>
      <w:kern w:val="28"/>
      <w:sz w:val="20"/>
      <w:szCs w:val="20"/>
      <w:lang w:eastAsia="en-US"/>
    </w:rPr>
  </w:style>
  <w:style w:type="character" w:customStyle="1" w:styleId="CharChar31">
    <w:name w:val="Char Char31"/>
    <w:basedOn w:val="DefaultParagraphFont"/>
    <w:rsid w:val="007C7C85"/>
    <w:rPr>
      <w:rFonts w:ascii="Arial Black" w:eastAsia="Times New Roman" w:hAnsi="Arial Black" w:cs="Times New Roman"/>
      <w:spacing w:val="-10"/>
      <w:kern w:val="28"/>
      <w:sz w:val="20"/>
      <w:szCs w:val="20"/>
      <w:lang w:eastAsia="en-US"/>
    </w:rPr>
  </w:style>
  <w:style w:type="character" w:customStyle="1" w:styleId="CharChar121">
    <w:name w:val="Char Char121"/>
    <w:basedOn w:val="DefaultParagraphFont"/>
    <w:rsid w:val="007C7C85"/>
    <w:rPr>
      <w:rFonts w:ascii="Arial" w:hAnsi="Arial"/>
      <w:lang w:val="en-US" w:eastAsia="en-US" w:bidi="ar-SA"/>
    </w:rPr>
  </w:style>
  <w:style w:type="character" w:customStyle="1" w:styleId="CharChar28">
    <w:name w:val="Char Char28"/>
    <w:basedOn w:val="DefaultParagraphFont"/>
    <w:rsid w:val="007C7C85"/>
    <w:rPr>
      <w:rFonts w:ascii="Arial" w:hAnsi="Arial"/>
      <w:lang w:val="en-US" w:eastAsia="en-US" w:bidi="ar-SA"/>
    </w:rPr>
  </w:style>
  <w:style w:type="character" w:customStyle="1" w:styleId="CharChar141">
    <w:name w:val="Char Char141"/>
    <w:basedOn w:val="DefaultParagraphFont"/>
    <w:rsid w:val="007C7C85"/>
    <w:rPr>
      <w:rFonts w:ascii="Arial Black" w:hAnsi="Arial Black"/>
      <w:spacing w:val="-10"/>
      <w:kern w:val="28"/>
      <w:lang w:val="en-US" w:eastAsia="en-US" w:bidi="ar-SA"/>
    </w:rPr>
  </w:style>
  <w:style w:type="character" w:customStyle="1" w:styleId="CharChar131">
    <w:name w:val="Char Char131"/>
    <w:basedOn w:val="DefaultParagraphFont"/>
    <w:rsid w:val="007C7C85"/>
    <w:rPr>
      <w:rFonts w:ascii="Arial" w:hAnsi="Arial"/>
      <w:b/>
      <w:i/>
      <w:spacing w:val="-4"/>
      <w:kern w:val="28"/>
      <w:lang w:val="en-US" w:eastAsia="en-US" w:bidi="ar-SA"/>
    </w:rPr>
  </w:style>
  <w:style w:type="character" w:customStyle="1" w:styleId="CharChar111">
    <w:name w:val="Char Char111"/>
    <w:basedOn w:val="DefaultParagraphFont"/>
    <w:rsid w:val="007C7C85"/>
    <w:rPr>
      <w:rFonts w:ascii="Arial" w:hAnsi="Arial"/>
      <w:lang w:val="en-US" w:eastAsia="en-US" w:bidi="ar-SA"/>
    </w:rPr>
  </w:style>
  <w:style w:type="character" w:customStyle="1" w:styleId="CharChar41">
    <w:name w:val="Char Char41"/>
    <w:basedOn w:val="DefaultParagraphFont"/>
    <w:rsid w:val="007C7C85"/>
    <w:rPr>
      <w:rFonts w:ascii="Arial" w:hAnsi="Arial"/>
      <w:lang w:val="en-US" w:eastAsia="en-US" w:bidi="ar-SA"/>
    </w:rPr>
  </w:style>
  <w:style w:type="character" w:customStyle="1" w:styleId="CharChar61">
    <w:name w:val="Char Char61"/>
    <w:basedOn w:val="DefaultParagraphFont"/>
    <w:rsid w:val="007C7C85"/>
    <w:rPr>
      <w:rFonts w:ascii="Arial Black" w:hAnsi="Arial Black"/>
      <w:spacing w:val="-10"/>
      <w:kern w:val="28"/>
      <w:lang w:val="en-US" w:eastAsia="en-US" w:bidi="ar-SA"/>
    </w:rPr>
  </w:style>
  <w:style w:type="character" w:customStyle="1" w:styleId="CharChar51">
    <w:name w:val="Char Char51"/>
    <w:basedOn w:val="DefaultParagraphFont"/>
    <w:rsid w:val="007C7C85"/>
    <w:rPr>
      <w:rFonts w:ascii="Arial" w:hAnsi="Arial"/>
      <w:b/>
      <w:i/>
      <w:spacing w:val="-4"/>
      <w:kern w:val="28"/>
      <w:lang w:val="en-US" w:eastAsia="en-US" w:bidi="ar-SA"/>
    </w:rPr>
  </w:style>
  <w:style w:type="character" w:customStyle="1" w:styleId="CharChar81">
    <w:name w:val="Char Char81"/>
    <w:basedOn w:val="DefaultParagraphFont"/>
    <w:rsid w:val="007C7C85"/>
    <w:rPr>
      <w:rFonts w:ascii="Arial" w:hAnsi="Arial"/>
      <w:lang w:val="en-US" w:eastAsia="en-US" w:bidi="ar-SA"/>
    </w:rPr>
  </w:style>
  <w:style w:type="character" w:customStyle="1" w:styleId="CharChar101">
    <w:name w:val="Char Char101"/>
    <w:basedOn w:val="DefaultParagraphFont"/>
    <w:rsid w:val="007C7C85"/>
    <w:rPr>
      <w:rFonts w:ascii="Arial Black" w:hAnsi="Arial Black"/>
      <w:spacing w:val="-10"/>
      <w:kern w:val="28"/>
      <w:lang w:val="en-US" w:eastAsia="en-US" w:bidi="ar-SA"/>
    </w:rPr>
  </w:style>
  <w:style w:type="character" w:customStyle="1" w:styleId="CharChar91">
    <w:name w:val="Char Char91"/>
    <w:basedOn w:val="DefaultParagraphFont"/>
    <w:rsid w:val="007C7C85"/>
    <w:rPr>
      <w:rFonts w:ascii="Arial" w:hAnsi="Arial"/>
      <w:b/>
      <w:i/>
      <w:spacing w:val="-4"/>
      <w:kern w:val="28"/>
      <w:lang w:val="en-US" w:eastAsia="en-US" w:bidi="ar-SA"/>
    </w:rPr>
  </w:style>
  <w:style w:type="character" w:customStyle="1" w:styleId="CharChar71">
    <w:name w:val="Char Char71"/>
    <w:basedOn w:val="DefaultParagraphFont"/>
    <w:rsid w:val="007C7C85"/>
    <w:rPr>
      <w:rFonts w:ascii="Arial" w:hAnsi="Arial"/>
      <w:lang w:val="en-US" w:eastAsia="en-US" w:bidi="ar-SA"/>
    </w:rPr>
  </w:style>
  <w:style w:type="character" w:customStyle="1" w:styleId="CharChar391">
    <w:name w:val="Char Char391"/>
    <w:basedOn w:val="DefaultParagraphFont"/>
    <w:rsid w:val="007C7C85"/>
    <w:rPr>
      <w:rFonts w:ascii="Arial" w:eastAsia="Times New Roman" w:hAnsi="Arial" w:cs="Times New Roman"/>
      <w:sz w:val="20"/>
      <w:szCs w:val="20"/>
    </w:rPr>
  </w:style>
  <w:style w:type="character" w:customStyle="1" w:styleId="CharChar451">
    <w:name w:val="Char Char451"/>
    <w:basedOn w:val="DefaultParagraphFont"/>
    <w:rsid w:val="007C7C85"/>
    <w:rPr>
      <w:rFonts w:ascii="Arial" w:eastAsia="Times New Roman" w:hAnsi="Arial" w:cs="Times New Roman"/>
      <w:b/>
      <w:i/>
      <w:spacing w:val="-4"/>
      <w:kern w:val="28"/>
      <w:sz w:val="20"/>
      <w:szCs w:val="20"/>
    </w:rPr>
  </w:style>
  <w:style w:type="character" w:customStyle="1" w:styleId="CharChar441">
    <w:name w:val="Char Char441"/>
    <w:basedOn w:val="DefaultParagraphFont"/>
    <w:rsid w:val="007C7C85"/>
    <w:rPr>
      <w:rFonts w:ascii="Arial" w:eastAsia="Times New Roman" w:hAnsi="Arial" w:cs="Times New Roman"/>
      <w:sz w:val="20"/>
      <w:szCs w:val="20"/>
    </w:rPr>
  </w:style>
  <w:style w:type="character" w:customStyle="1" w:styleId="CharChar161">
    <w:name w:val="Char Char161"/>
    <w:basedOn w:val="DefaultParagraphFont"/>
    <w:rsid w:val="007C7C85"/>
    <w:rPr>
      <w:rFonts w:ascii="Arial" w:hAnsi="Arial"/>
      <w:lang w:val="en-US" w:eastAsia="en-US" w:bidi="ar-SA"/>
    </w:rPr>
  </w:style>
  <w:style w:type="character" w:customStyle="1" w:styleId="CharChar181">
    <w:name w:val="Char Char181"/>
    <w:basedOn w:val="DefaultParagraphFont"/>
    <w:rsid w:val="007C7C85"/>
    <w:rPr>
      <w:rFonts w:ascii="Arial Black" w:hAnsi="Arial Black"/>
      <w:spacing w:val="-10"/>
      <w:kern w:val="28"/>
      <w:lang w:val="en-US" w:eastAsia="en-US" w:bidi="ar-SA"/>
    </w:rPr>
  </w:style>
  <w:style w:type="character" w:customStyle="1" w:styleId="CharChar171">
    <w:name w:val="Char Char171"/>
    <w:basedOn w:val="DefaultParagraphFont"/>
    <w:rsid w:val="007C7C85"/>
    <w:rPr>
      <w:rFonts w:ascii="Arial" w:hAnsi="Arial"/>
      <w:b/>
      <w:i/>
      <w:spacing w:val="-4"/>
      <w:kern w:val="28"/>
      <w:lang w:val="en-US" w:eastAsia="en-US" w:bidi="ar-SA"/>
    </w:rPr>
  </w:style>
  <w:style w:type="character" w:customStyle="1" w:styleId="CharChar151">
    <w:name w:val="Char Char151"/>
    <w:basedOn w:val="DefaultParagraphFont"/>
    <w:rsid w:val="007C7C85"/>
    <w:rPr>
      <w:rFonts w:ascii="Arial" w:hAnsi="Arial"/>
      <w:lang w:val="en-US" w:eastAsia="en-US" w:bidi="ar-SA"/>
    </w:rPr>
  </w:style>
  <w:style w:type="character" w:customStyle="1" w:styleId="CharChar201">
    <w:name w:val="Char Char201"/>
    <w:basedOn w:val="DefaultParagraphFont"/>
    <w:rsid w:val="007C7C85"/>
    <w:rPr>
      <w:rFonts w:ascii="Arial" w:hAnsi="Arial"/>
      <w:lang w:val="en-US" w:eastAsia="en-US" w:bidi="ar-SA"/>
    </w:rPr>
  </w:style>
  <w:style w:type="character" w:customStyle="1" w:styleId="CharChar221">
    <w:name w:val="Char Char221"/>
    <w:basedOn w:val="DefaultParagraphFont"/>
    <w:rsid w:val="007C7C85"/>
    <w:rPr>
      <w:rFonts w:ascii="Arial Black" w:hAnsi="Arial Black"/>
      <w:spacing w:val="-10"/>
      <w:kern w:val="28"/>
      <w:lang w:val="en-US" w:eastAsia="en-US" w:bidi="ar-SA"/>
    </w:rPr>
  </w:style>
  <w:style w:type="character" w:customStyle="1" w:styleId="CharChar211">
    <w:name w:val="Char Char211"/>
    <w:basedOn w:val="DefaultParagraphFont"/>
    <w:rsid w:val="007C7C85"/>
    <w:rPr>
      <w:rFonts w:ascii="Arial" w:hAnsi="Arial"/>
      <w:b/>
      <w:i/>
      <w:spacing w:val="-4"/>
      <w:kern w:val="28"/>
      <w:lang w:val="en-US" w:eastAsia="en-US" w:bidi="ar-SA"/>
    </w:rPr>
  </w:style>
  <w:style w:type="character" w:customStyle="1" w:styleId="CharChar191">
    <w:name w:val="Char Char191"/>
    <w:basedOn w:val="DefaultParagraphFont"/>
    <w:rsid w:val="007C7C85"/>
    <w:rPr>
      <w:rFonts w:ascii="Arial" w:hAnsi="Arial"/>
      <w:lang w:val="en-US" w:eastAsia="en-US" w:bidi="ar-SA"/>
    </w:rPr>
  </w:style>
  <w:style w:type="character" w:customStyle="1" w:styleId="CharChar241">
    <w:name w:val="Char Char241"/>
    <w:basedOn w:val="DefaultParagraphFont"/>
    <w:rsid w:val="007C7C85"/>
    <w:rPr>
      <w:rFonts w:ascii="Arial" w:hAnsi="Arial"/>
      <w:lang w:val="en-US" w:eastAsia="en-US" w:bidi="ar-SA"/>
    </w:rPr>
  </w:style>
  <w:style w:type="character" w:customStyle="1" w:styleId="CharChar251">
    <w:name w:val="Char Char251"/>
    <w:basedOn w:val="DefaultParagraphFont"/>
    <w:rsid w:val="007C7C85"/>
    <w:rPr>
      <w:rFonts w:ascii="Arial" w:hAnsi="Arial"/>
      <w:lang w:val="en-US" w:eastAsia="en-US" w:bidi="ar-SA"/>
    </w:rPr>
  </w:style>
  <w:style w:type="character" w:customStyle="1" w:styleId="CharChar261">
    <w:name w:val="Char Char261"/>
    <w:basedOn w:val="DefaultParagraphFont"/>
    <w:rsid w:val="007C7C85"/>
    <w:rPr>
      <w:rFonts w:ascii="Arial" w:hAnsi="Arial"/>
      <w:b/>
      <w:i/>
      <w:spacing w:val="-4"/>
      <w:kern w:val="28"/>
      <w:lang w:val="en-US" w:eastAsia="en-US" w:bidi="ar-SA"/>
    </w:rPr>
  </w:style>
  <w:style w:type="character" w:customStyle="1" w:styleId="CharChar271">
    <w:name w:val="Char Char271"/>
    <w:basedOn w:val="DefaultParagraphFont"/>
    <w:rsid w:val="007C7C85"/>
    <w:rPr>
      <w:rFonts w:ascii="Arial Black" w:hAnsi="Arial Black"/>
      <w:spacing w:val="-10"/>
      <w:kern w:val="28"/>
      <w:lang w:val="en-US" w:eastAsia="en-US" w:bidi="ar-SA"/>
    </w:rPr>
  </w:style>
  <w:style w:type="character" w:customStyle="1" w:styleId="CharChar231">
    <w:name w:val="Char Char231"/>
    <w:basedOn w:val="DefaultParagraphFont"/>
    <w:rsid w:val="007C7C85"/>
    <w:rPr>
      <w:rFonts w:ascii="Arial" w:hAnsi="Arial"/>
      <w:lang w:val="en-US" w:eastAsia="en-US" w:bidi="ar-SA"/>
    </w:rPr>
  </w:style>
  <w:style w:type="character" w:customStyle="1" w:styleId="CharChar301">
    <w:name w:val="Char Char301"/>
    <w:basedOn w:val="DefaultParagraphFont"/>
    <w:rsid w:val="007C7C85"/>
    <w:rPr>
      <w:rFonts w:ascii="Arial" w:hAnsi="Arial"/>
      <w:b/>
      <w:i/>
      <w:spacing w:val="-4"/>
      <w:kern w:val="28"/>
      <w:lang w:val="en-US" w:eastAsia="en-US" w:bidi="ar-SA"/>
    </w:rPr>
  </w:style>
  <w:style w:type="character" w:customStyle="1" w:styleId="PlainTextChar">
    <w:name w:val="Plain Text Char"/>
    <w:basedOn w:val="DefaultParagraphFont"/>
    <w:link w:val="PlainText"/>
    <w:uiPriority w:val="99"/>
    <w:rsid w:val="00151EF2"/>
  </w:style>
  <w:style w:type="character" w:styleId="PlaceholderText">
    <w:name w:val="Placeholder Text"/>
    <w:basedOn w:val="DefaultParagraphFont"/>
    <w:uiPriority w:val="99"/>
    <w:semiHidden/>
    <w:rsid w:val="00D12B0D"/>
    <w:rPr>
      <w:color w:val="808080"/>
    </w:rPr>
  </w:style>
  <w:style w:type="character" w:customStyle="1" w:styleId="CommentTextChar">
    <w:name w:val="Comment Text Char"/>
    <w:basedOn w:val="DefaultParagraphFont"/>
    <w:link w:val="CommentText"/>
    <w:semiHidden/>
    <w:rsid w:val="001336E1"/>
    <w:rPr>
      <w:rFonts w:ascii="Arial" w:hAnsi="Arial"/>
      <w:spacing w:val="-5"/>
      <w:sz w:val="16"/>
    </w:rPr>
  </w:style>
  <w:style w:type="paragraph" w:customStyle="1" w:styleId="CodeExample">
    <w:name w:val="CodeExample"/>
    <w:basedOn w:val="CodeIDDSamples"/>
    <w:link w:val="CodeExampleChar"/>
    <w:qFormat/>
    <w:rsid w:val="007B34E1"/>
  </w:style>
  <w:style w:type="character" w:customStyle="1" w:styleId="CodeExampleChar">
    <w:name w:val="CodeExample Char"/>
    <w:basedOn w:val="DefaultParagraphFont"/>
    <w:link w:val="CodeExample"/>
    <w:rsid w:val="007B34E1"/>
    <w:rPr>
      <w:rFonts w:ascii="Courier New" w:hAnsi="Courier New"/>
      <w:sz w:val="18"/>
    </w:rPr>
  </w:style>
  <w:style w:type="character" w:customStyle="1" w:styleId="CodeIDDSamplesChar">
    <w:name w:val="Code/IDD Samples Char"/>
    <w:basedOn w:val="DefaultParagraphFont"/>
    <w:link w:val="CodeIDDSamples"/>
    <w:rsid w:val="007B34E1"/>
    <w:rPr>
      <w:rFonts w:ascii="Courier New" w:hAnsi="Courier New"/>
      <w:sz w:val="18"/>
    </w:rPr>
  </w:style>
  <w:style w:type="character" w:customStyle="1" w:styleId="BalloonTextChar">
    <w:name w:val="Balloon Text Char"/>
    <w:basedOn w:val="DefaultParagraphFont"/>
    <w:link w:val="BalloonText"/>
    <w:uiPriority w:val="99"/>
    <w:semiHidden/>
    <w:rsid w:val="007F73EF"/>
    <w:rPr>
      <w:rFonts w:ascii="Tahoma" w:hAnsi="Tahoma" w:cs="Tahoma"/>
      <w:sz w:val="16"/>
      <w:szCs w:val="16"/>
    </w:rPr>
  </w:style>
  <w:style w:type="character" w:customStyle="1" w:styleId="Heading5Char">
    <w:name w:val="Heading 5 Char"/>
    <w:basedOn w:val="DefaultParagraphFont"/>
    <w:link w:val="Heading5"/>
    <w:rsid w:val="007F73EF"/>
    <w:rPr>
      <w:rFonts w:ascii="Arial" w:hAnsi="Arial"/>
      <w:spacing w:val="-4"/>
      <w:kern w:val="28"/>
    </w:rPr>
  </w:style>
  <w:style w:type="character" w:customStyle="1" w:styleId="Heading6Char">
    <w:name w:val="Heading 6 Char"/>
    <w:basedOn w:val="DefaultParagraphFont"/>
    <w:link w:val="Heading6"/>
    <w:rsid w:val="007F73EF"/>
    <w:rPr>
      <w:rFonts w:ascii="Arial" w:hAnsi="Arial"/>
      <w:i/>
      <w:spacing w:val="-4"/>
      <w:kern w:val="28"/>
    </w:rPr>
  </w:style>
  <w:style w:type="character" w:customStyle="1" w:styleId="Heading7Char">
    <w:name w:val="Heading 7 Char"/>
    <w:basedOn w:val="DefaultParagraphFont"/>
    <w:link w:val="Heading7"/>
    <w:rsid w:val="007F73EF"/>
    <w:rPr>
      <w:rFonts w:ascii="Arial" w:hAnsi="Arial"/>
      <w:spacing w:val="-4"/>
      <w:kern w:val="28"/>
    </w:rPr>
  </w:style>
  <w:style w:type="character" w:customStyle="1" w:styleId="Heading8Char">
    <w:name w:val="Heading 8 Char"/>
    <w:basedOn w:val="DefaultParagraphFont"/>
    <w:link w:val="Heading8"/>
    <w:rsid w:val="007F73EF"/>
    <w:rPr>
      <w:rFonts w:ascii="Arial" w:hAnsi="Arial"/>
      <w:i/>
      <w:spacing w:val="-4"/>
      <w:kern w:val="28"/>
      <w:sz w:val="18"/>
    </w:rPr>
  </w:style>
  <w:style w:type="character" w:customStyle="1" w:styleId="Heading9Char">
    <w:name w:val="Heading 9 Char"/>
    <w:basedOn w:val="DefaultParagraphFont"/>
    <w:link w:val="Heading9"/>
    <w:rsid w:val="007F73EF"/>
    <w:rPr>
      <w:rFonts w:ascii="Arial" w:hAnsi="Arial"/>
      <w:spacing w:val="-4"/>
      <w:kern w:val="28"/>
      <w:sz w:val="18"/>
    </w:rPr>
  </w:style>
  <w:style w:type="character" w:customStyle="1" w:styleId="TitleChar">
    <w:name w:val="Title Char"/>
    <w:basedOn w:val="DefaultParagraphFont"/>
    <w:link w:val="Title"/>
    <w:rsid w:val="007F73EF"/>
    <w:rPr>
      <w:rFonts w:ascii="Arial Black" w:hAnsi="Arial Black"/>
      <w:spacing w:val="-30"/>
      <w:kern w:val="28"/>
      <w:sz w:val="40"/>
    </w:rPr>
  </w:style>
  <w:style w:type="character" w:customStyle="1" w:styleId="SubtitleChar">
    <w:name w:val="Subtitle Char"/>
    <w:basedOn w:val="DefaultParagraphFont"/>
    <w:link w:val="Subtitle"/>
    <w:rsid w:val="007F73EF"/>
    <w:rPr>
      <w:rFonts w:ascii="Arial" w:hAnsi="Arial"/>
      <w:spacing w:val="-16"/>
      <w:kern w:val="28"/>
      <w:sz w:val="32"/>
    </w:rPr>
  </w:style>
  <w:style w:type="character" w:customStyle="1" w:styleId="EndnoteTextChar">
    <w:name w:val="Endnote Text Char"/>
    <w:basedOn w:val="DefaultParagraphFont"/>
    <w:link w:val="EndnoteText"/>
    <w:semiHidden/>
    <w:rsid w:val="007F73EF"/>
    <w:rPr>
      <w:rFonts w:ascii="Arial" w:hAnsi="Arial"/>
      <w:spacing w:val="-5"/>
      <w:sz w:val="16"/>
    </w:rPr>
  </w:style>
  <w:style w:type="character" w:customStyle="1" w:styleId="FooterChar">
    <w:name w:val="Footer Char"/>
    <w:basedOn w:val="DefaultParagraphFont"/>
    <w:link w:val="Footer"/>
    <w:rsid w:val="0035414F"/>
    <w:rPr>
      <w:rFonts w:ascii="Arial" w:hAnsi="Arial"/>
      <w:sz w:val="18"/>
    </w:rPr>
  </w:style>
  <w:style w:type="character" w:customStyle="1" w:styleId="FootnoteTextChar">
    <w:name w:val="Footnote Text Char"/>
    <w:basedOn w:val="DefaultParagraphFont"/>
    <w:link w:val="FootnoteText"/>
    <w:semiHidden/>
    <w:rsid w:val="007F73EF"/>
    <w:rPr>
      <w:rFonts w:ascii="Arial" w:hAnsi="Arial"/>
      <w:spacing w:val="-5"/>
      <w:sz w:val="16"/>
    </w:rPr>
  </w:style>
  <w:style w:type="character" w:customStyle="1" w:styleId="HeaderChar">
    <w:name w:val="Header Char"/>
    <w:basedOn w:val="DefaultParagraphFont"/>
    <w:link w:val="Header"/>
    <w:rsid w:val="0035414F"/>
    <w:rPr>
      <w:rFonts w:ascii="Arial" w:hAnsi="Arial"/>
      <w:sz w:val="18"/>
      <w:u w:val="single"/>
    </w:rPr>
  </w:style>
  <w:style w:type="character" w:customStyle="1" w:styleId="MessageHeaderChar">
    <w:name w:val="Message Header Char"/>
    <w:basedOn w:val="DefaultParagraphFont"/>
    <w:link w:val="MessageHeader"/>
    <w:rsid w:val="007F73EF"/>
    <w:rPr>
      <w:rFonts w:ascii="Arial" w:hAnsi="Arial"/>
      <w:sz w:val="22"/>
    </w:rPr>
  </w:style>
  <w:style w:type="paragraph" w:customStyle="1" w:styleId="bullet">
    <w:name w:val="bullet"/>
    <w:basedOn w:val="Normal"/>
    <w:rsid w:val="00EF6E5F"/>
    <w:pPr>
      <w:numPr>
        <w:numId w:val="86"/>
      </w:numPr>
      <w:tabs>
        <w:tab w:val="num" w:pos="432"/>
      </w:tabs>
      <w:ind w:left="792"/>
    </w:pPr>
    <w:rPr>
      <w:rFonts w:ascii="Times New Roman" w:hAnsi="Times New Roman"/>
      <w:sz w:val="22"/>
      <w:szCs w:val="24"/>
    </w:rPr>
  </w:style>
  <w:style w:type="character" w:styleId="Strong">
    <w:name w:val="Strong"/>
    <w:uiPriority w:val="22"/>
    <w:qFormat/>
    <w:rsid w:val="001B10FD"/>
    <w:rPr>
      <w:b/>
      <w:bCs/>
    </w:rPr>
  </w:style>
  <w:style w:type="paragraph" w:styleId="Revision">
    <w:name w:val="Revision"/>
    <w:hidden/>
    <w:uiPriority w:val="99"/>
    <w:semiHidden/>
    <w:rsid w:val="001E77BE"/>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5432">
      <w:bodyDiv w:val="1"/>
      <w:marLeft w:val="0"/>
      <w:marRight w:val="0"/>
      <w:marTop w:val="0"/>
      <w:marBottom w:val="0"/>
      <w:divBdr>
        <w:top w:val="none" w:sz="0" w:space="0" w:color="auto"/>
        <w:left w:val="none" w:sz="0" w:space="0" w:color="auto"/>
        <w:bottom w:val="none" w:sz="0" w:space="0" w:color="auto"/>
        <w:right w:val="none" w:sz="0" w:space="0" w:color="auto"/>
      </w:divBdr>
    </w:div>
    <w:div w:id="28533093">
      <w:bodyDiv w:val="1"/>
      <w:marLeft w:val="0"/>
      <w:marRight w:val="0"/>
      <w:marTop w:val="0"/>
      <w:marBottom w:val="0"/>
      <w:divBdr>
        <w:top w:val="none" w:sz="0" w:space="0" w:color="auto"/>
        <w:left w:val="none" w:sz="0" w:space="0" w:color="auto"/>
        <w:bottom w:val="none" w:sz="0" w:space="0" w:color="auto"/>
        <w:right w:val="none" w:sz="0" w:space="0" w:color="auto"/>
      </w:divBdr>
    </w:div>
    <w:div w:id="52824682">
      <w:bodyDiv w:val="1"/>
      <w:marLeft w:val="0"/>
      <w:marRight w:val="0"/>
      <w:marTop w:val="0"/>
      <w:marBottom w:val="0"/>
      <w:divBdr>
        <w:top w:val="none" w:sz="0" w:space="0" w:color="auto"/>
        <w:left w:val="none" w:sz="0" w:space="0" w:color="auto"/>
        <w:bottom w:val="none" w:sz="0" w:space="0" w:color="auto"/>
        <w:right w:val="none" w:sz="0" w:space="0" w:color="auto"/>
      </w:divBdr>
    </w:div>
    <w:div w:id="87964655">
      <w:bodyDiv w:val="1"/>
      <w:marLeft w:val="0"/>
      <w:marRight w:val="0"/>
      <w:marTop w:val="0"/>
      <w:marBottom w:val="0"/>
      <w:divBdr>
        <w:top w:val="none" w:sz="0" w:space="0" w:color="auto"/>
        <w:left w:val="none" w:sz="0" w:space="0" w:color="auto"/>
        <w:bottom w:val="none" w:sz="0" w:space="0" w:color="auto"/>
        <w:right w:val="none" w:sz="0" w:space="0" w:color="auto"/>
      </w:divBdr>
    </w:div>
    <w:div w:id="157700121">
      <w:bodyDiv w:val="1"/>
      <w:marLeft w:val="0"/>
      <w:marRight w:val="0"/>
      <w:marTop w:val="0"/>
      <w:marBottom w:val="0"/>
      <w:divBdr>
        <w:top w:val="none" w:sz="0" w:space="0" w:color="auto"/>
        <w:left w:val="none" w:sz="0" w:space="0" w:color="auto"/>
        <w:bottom w:val="none" w:sz="0" w:space="0" w:color="auto"/>
        <w:right w:val="none" w:sz="0" w:space="0" w:color="auto"/>
      </w:divBdr>
    </w:div>
    <w:div w:id="194932965">
      <w:bodyDiv w:val="1"/>
      <w:marLeft w:val="0"/>
      <w:marRight w:val="0"/>
      <w:marTop w:val="0"/>
      <w:marBottom w:val="0"/>
      <w:divBdr>
        <w:top w:val="none" w:sz="0" w:space="0" w:color="auto"/>
        <w:left w:val="none" w:sz="0" w:space="0" w:color="auto"/>
        <w:bottom w:val="none" w:sz="0" w:space="0" w:color="auto"/>
        <w:right w:val="none" w:sz="0" w:space="0" w:color="auto"/>
      </w:divBdr>
    </w:div>
    <w:div w:id="266890121">
      <w:bodyDiv w:val="1"/>
      <w:marLeft w:val="0"/>
      <w:marRight w:val="0"/>
      <w:marTop w:val="0"/>
      <w:marBottom w:val="0"/>
      <w:divBdr>
        <w:top w:val="none" w:sz="0" w:space="0" w:color="auto"/>
        <w:left w:val="none" w:sz="0" w:space="0" w:color="auto"/>
        <w:bottom w:val="none" w:sz="0" w:space="0" w:color="auto"/>
        <w:right w:val="none" w:sz="0" w:space="0" w:color="auto"/>
      </w:divBdr>
    </w:div>
    <w:div w:id="276640674">
      <w:bodyDiv w:val="1"/>
      <w:marLeft w:val="0"/>
      <w:marRight w:val="0"/>
      <w:marTop w:val="0"/>
      <w:marBottom w:val="0"/>
      <w:divBdr>
        <w:top w:val="none" w:sz="0" w:space="0" w:color="auto"/>
        <w:left w:val="none" w:sz="0" w:space="0" w:color="auto"/>
        <w:bottom w:val="none" w:sz="0" w:space="0" w:color="auto"/>
        <w:right w:val="none" w:sz="0" w:space="0" w:color="auto"/>
      </w:divBdr>
    </w:div>
    <w:div w:id="362170539">
      <w:bodyDiv w:val="1"/>
      <w:marLeft w:val="0"/>
      <w:marRight w:val="0"/>
      <w:marTop w:val="0"/>
      <w:marBottom w:val="0"/>
      <w:divBdr>
        <w:top w:val="none" w:sz="0" w:space="0" w:color="auto"/>
        <w:left w:val="none" w:sz="0" w:space="0" w:color="auto"/>
        <w:bottom w:val="none" w:sz="0" w:space="0" w:color="auto"/>
        <w:right w:val="none" w:sz="0" w:space="0" w:color="auto"/>
      </w:divBdr>
    </w:div>
    <w:div w:id="370768430">
      <w:bodyDiv w:val="1"/>
      <w:marLeft w:val="0"/>
      <w:marRight w:val="0"/>
      <w:marTop w:val="0"/>
      <w:marBottom w:val="0"/>
      <w:divBdr>
        <w:top w:val="none" w:sz="0" w:space="0" w:color="auto"/>
        <w:left w:val="none" w:sz="0" w:space="0" w:color="auto"/>
        <w:bottom w:val="none" w:sz="0" w:space="0" w:color="auto"/>
        <w:right w:val="none" w:sz="0" w:space="0" w:color="auto"/>
      </w:divBdr>
    </w:div>
    <w:div w:id="372272223">
      <w:bodyDiv w:val="1"/>
      <w:marLeft w:val="0"/>
      <w:marRight w:val="0"/>
      <w:marTop w:val="0"/>
      <w:marBottom w:val="0"/>
      <w:divBdr>
        <w:top w:val="none" w:sz="0" w:space="0" w:color="auto"/>
        <w:left w:val="none" w:sz="0" w:space="0" w:color="auto"/>
        <w:bottom w:val="none" w:sz="0" w:space="0" w:color="auto"/>
        <w:right w:val="none" w:sz="0" w:space="0" w:color="auto"/>
      </w:divBdr>
    </w:div>
    <w:div w:id="380057708">
      <w:bodyDiv w:val="1"/>
      <w:marLeft w:val="0"/>
      <w:marRight w:val="0"/>
      <w:marTop w:val="0"/>
      <w:marBottom w:val="0"/>
      <w:divBdr>
        <w:top w:val="none" w:sz="0" w:space="0" w:color="auto"/>
        <w:left w:val="none" w:sz="0" w:space="0" w:color="auto"/>
        <w:bottom w:val="none" w:sz="0" w:space="0" w:color="auto"/>
        <w:right w:val="none" w:sz="0" w:space="0" w:color="auto"/>
      </w:divBdr>
    </w:div>
    <w:div w:id="383799682">
      <w:bodyDiv w:val="1"/>
      <w:marLeft w:val="0"/>
      <w:marRight w:val="0"/>
      <w:marTop w:val="0"/>
      <w:marBottom w:val="0"/>
      <w:divBdr>
        <w:top w:val="none" w:sz="0" w:space="0" w:color="auto"/>
        <w:left w:val="none" w:sz="0" w:space="0" w:color="auto"/>
        <w:bottom w:val="none" w:sz="0" w:space="0" w:color="auto"/>
        <w:right w:val="none" w:sz="0" w:space="0" w:color="auto"/>
      </w:divBdr>
    </w:div>
    <w:div w:id="467627063">
      <w:bodyDiv w:val="1"/>
      <w:marLeft w:val="0"/>
      <w:marRight w:val="0"/>
      <w:marTop w:val="0"/>
      <w:marBottom w:val="0"/>
      <w:divBdr>
        <w:top w:val="none" w:sz="0" w:space="0" w:color="auto"/>
        <w:left w:val="none" w:sz="0" w:space="0" w:color="auto"/>
        <w:bottom w:val="none" w:sz="0" w:space="0" w:color="auto"/>
        <w:right w:val="none" w:sz="0" w:space="0" w:color="auto"/>
      </w:divBdr>
    </w:div>
    <w:div w:id="513418695">
      <w:bodyDiv w:val="1"/>
      <w:marLeft w:val="0"/>
      <w:marRight w:val="0"/>
      <w:marTop w:val="0"/>
      <w:marBottom w:val="0"/>
      <w:divBdr>
        <w:top w:val="none" w:sz="0" w:space="0" w:color="auto"/>
        <w:left w:val="none" w:sz="0" w:space="0" w:color="auto"/>
        <w:bottom w:val="none" w:sz="0" w:space="0" w:color="auto"/>
        <w:right w:val="none" w:sz="0" w:space="0" w:color="auto"/>
      </w:divBdr>
    </w:div>
    <w:div w:id="593444197">
      <w:bodyDiv w:val="1"/>
      <w:marLeft w:val="0"/>
      <w:marRight w:val="0"/>
      <w:marTop w:val="0"/>
      <w:marBottom w:val="0"/>
      <w:divBdr>
        <w:top w:val="none" w:sz="0" w:space="0" w:color="auto"/>
        <w:left w:val="none" w:sz="0" w:space="0" w:color="auto"/>
        <w:bottom w:val="none" w:sz="0" w:space="0" w:color="auto"/>
        <w:right w:val="none" w:sz="0" w:space="0" w:color="auto"/>
      </w:divBdr>
    </w:div>
    <w:div w:id="677850413">
      <w:bodyDiv w:val="1"/>
      <w:marLeft w:val="0"/>
      <w:marRight w:val="0"/>
      <w:marTop w:val="0"/>
      <w:marBottom w:val="0"/>
      <w:divBdr>
        <w:top w:val="none" w:sz="0" w:space="0" w:color="auto"/>
        <w:left w:val="none" w:sz="0" w:space="0" w:color="auto"/>
        <w:bottom w:val="none" w:sz="0" w:space="0" w:color="auto"/>
        <w:right w:val="none" w:sz="0" w:space="0" w:color="auto"/>
      </w:divBdr>
    </w:div>
    <w:div w:id="717171353">
      <w:bodyDiv w:val="1"/>
      <w:marLeft w:val="0"/>
      <w:marRight w:val="0"/>
      <w:marTop w:val="0"/>
      <w:marBottom w:val="0"/>
      <w:divBdr>
        <w:top w:val="none" w:sz="0" w:space="0" w:color="auto"/>
        <w:left w:val="none" w:sz="0" w:space="0" w:color="auto"/>
        <w:bottom w:val="none" w:sz="0" w:space="0" w:color="auto"/>
        <w:right w:val="none" w:sz="0" w:space="0" w:color="auto"/>
      </w:divBdr>
    </w:div>
    <w:div w:id="732654038">
      <w:bodyDiv w:val="1"/>
      <w:marLeft w:val="0"/>
      <w:marRight w:val="0"/>
      <w:marTop w:val="0"/>
      <w:marBottom w:val="0"/>
      <w:divBdr>
        <w:top w:val="none" w:sz="0" w:space="0" w:color="auto"/>
        <w:left w:val="none" w:sz="0" w:space="0" w:color="auto"/>
        <w:bottom w:val="none" w:sz="0" w:space="0" w:color="auto"/>
        <w:right w:val="none" w:sz="0" w:space="0" w:color="auto"/>
      </w:divBdr>
    </w:div>
    <w:div w:id="768819179">
      <w:bodyDiv w:val="1"/>
      <w:marLeft w:val="0"/>
      <w:marRight w:val="0"/>
      <w:marTop w:val="0"/>
      <w:marBottom w:val="0"/>
      <w:divBdr>
        <w:top w:val="none" w:sz="0" w:space="0" w:color="auto"/>
        <w:left w:val="none" w:sz="0" w:space="0" w:color="auto"/>
        <w:bottom w:val="none" w:sz="0" w:space="0" w:color="auto"/>
        <w:right w:val="none" w:sz="0" w:space="0" w:color="auto"/>
      </w:divBdr>
    </w:div>
    <w:div w:id="823743223">
      <w:bodyDiv w:val="1"/>
      <w:marLeft w:val="0"/>
      <w:marRight w:val="0"/>
      <w:marTop w:val="0"/>
      <w:marBottom w:val="0"/>
      <w:divBdr>
        <w:top w:val="none" w:sz="0" w:space="0" w:color="auto"/>
        <w:left w:val="none" w:sz="0" w:space="0" w:color="auto"/>
        <w:bottom w:val="none" w:sz="0" w:space="0" w:color="auto"/>
        <w:right w:val="none" w:sz="0" w:space="0" w:color="auto"/>
      </w:divBdr>
    </w:div>
    <w:div w:id="874804273">
      <w:bodyDiv w:val="1"/>
      <w:marLeft w:val="0"/>
      <w:marRight w:val="0"/>
      <w:marTop w:val="0"/>
      <w:marBottom w:val="0"/>
      <w:divBdr>
        <w:top w:val="none" w:sz="0" w:space="0" w:color="auto"/>
        <w:left w:val="none" w:sz="0" w:space="0" w:color="auto"/>
        <w:bottom w:val="none" w:sz="0" w:space="0" w:color="auto"/>
        <w:right w:val="none" w:sz="0" w:space="0" w:color="auto"/>
      </w:divBdr>
    </w:div>
    <w:div w:id="1031801994">
      <w:bodyDiv w:val="1"/>
      <w:marLeft w:val="0"/>
      <w:marRight w:val="0"/>
      <w:marTop w:val="0"/>
      <w:marBottom w:val="0"/>
      <w:divBdr>
        <w:top w:val="none" w:sz="0" w:space="0" w:color="auto"/>
        <w:left w:val="none" w:sz="0" w:space="0" w:color="auto"/>
        <w:bottom w:val="none" w:sz="0" w:space="0" w:color="auto"/>
        <w:right w:val="none" w:sz="0" w:space="0" w:color="auto"/>
      </w:divBdr>
      <w:divsChild>
        <w:div w:id="1325009368">
          <w:marLeft w:val="0"/>
          <w:marRight w:val="0"/>
          <w:marTop w:val="0"/>
          <w:marBottom w:val="0"/>
          <w:divBdr>
            <w:top w:val="none" w:sz="0" w:space="0" w:color="auto"/>
            <w:left w:val="none" w:sz="0" w:space="0" w:color="auto"/>
            <w:bottom w:val="none" w:sz="0" w:space="0" w:color="auto"/>
            <w:right w:val="none" w:sz="0" w:space="0" w:color="auto"/>
          </w:divBdr>
          <w:divsChild>
            <w:div w:id="54133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8899">
      <w:bodyDiv w:val="1"/>
      <w:marLeft w:val="0"/>
      <w:marRight w:val="0"/>
      <w:marTop w:val="0"/>
      <w:marBottom w:val="0"/>
      <w:divBdr>
        <w:top w:val="none" w:sz="0" w:space="0" w:color="auto"/>
        <w:left w:val="none" w:sz="0" w:space="0" w:color="auto"/>
        <w:bottom w:val="none" w:sz="0" w:space="0" w:color="auto"/>
        <w:right w:val="none" w:sz="0" w:space="0" w:color="auto"/>
      </w:divBdr>
    </w:div>
    <w:div w:id="1229419618">
      <w:bodyDiv w:val="1"/>
      <w:marLeft w:val="0"/>
      <w:marRight w:val="0"/>
      <w:marTop w:val="0"/>
      <w:marBottom w:val="0"/>
      <w:divBdr>
        <w:top w:val="none" w:sz="0" w:space="0" w:color="auto"/>
        <w:left w:val="none" w:sz="0" w:space="0" w:color="auto"/>
        <w:bottom w:val="none" w:sz="0" w:space="0" w:color="auto"/>
        <w:right w:val="none" w:sz="0" w:space="0" w:color="auto"/>
      </w:divBdr>
    </w:div>
    <w:div w:id="1356733636">
      <w:bodyDiv w:val="1"/>
      <w:marLeft w:val="0"/>
      <w:marRight w:val="0"/>
      <w:marTop w:val="0"/>
      <w:marBottom w:val="0"/>
      <w:divBdr>
        <w:top w:val="none" w:sz="0" w:space="0" w:color="auto"/>
        <w:left w:val="none" w:sz="0" w:space="0" w:color="auto"/>
        <w:bottom w:val="none" w:sz="0" w:space="0" w:color="auto"/>
        <w:right w:val="none" w:sz="0" w:space="0" w:color="auto"/>
      </w:divBdr>
    </w:div>
    <w:div w:id="1439063971">
      <w:bodyDiv w:val="1"/>
      <w:marLeft w:val="0"/>
      <w:marRight w:val="0"/>
      <w:marTop w:val="0"/>
      <w:marBottom w:val="0"/>
      <w:divBdr>
        <w:top w:val="none" w:sz="0" w:space="0" w:color="auto"/>
        <w:left w:val="none" w:sz="0" w:space="0" w:color="auto"/>
        <w:bottom w:val="none" w:sz="0" w:space="0" w:color="auto"/>
        <w:right w:val="none" w:sz="0" w:space="0" w:color="auto"/>
      </w:divBdr>
    </w:div>
    <w:div w:id="1452750900">
      <w:bodyDiv w:val="1"/>
      <w:marLeft w:val="0"/>
      <w:marRight w:val="0"/>
      <w:marTop w:val="0"/>
      <w:marBottom w:val="0"/>
      <w:divBdr>
        <w:top w:val="none" w:sz="0" w:space="0" w:color="auto"/>
        <w:left w:val="none" w:sz="0" w:space="0" w:color="auto"/>
        <w:bottom w:val="none" w:sz="0" w:space="0" w:color="auto"/>
        <w:right w:val="none" w:sz="0" w:space="0" w:color="auto"/>
      </w:divBdr>
    </w:div>
    <w:div w:id="1453092871">
      <w:bodyDiv w:val="1"/>
      <w:marLeft w:val="0"/>
      <w:marRight w:val="0"/>
      <w:marTop w:val="0"/>
      <w:marBottom w:val="0"/>
      <w:divBdr>
        <w:top w:val="none" w:sz="0" w:space="0" w:color="auto"/>
        <w:left w:val="none" w:sz="0" w:space="0" w:color="auto"/>
        <w:bottom w:val="none" w:sz="0" w:space="0" w:color="auto"/>
        <w:right w:val="none" w:sz="0" w:space="0" w:color="auto"/>
      </w:divBdr>
    </w:div>
    <w:div w:id="1480268167">
      <w:bodyDiv w:val="1"/>
      <w:marLeft w:val="0"/>
      <w:marRight w:val="0"/>
      <w:marTop w:val="0"/>
      <w:marBottom w:val="0"/>
      <w:divBdr>
        <w:top w:val="none" w:sz="0" w:space="0" w:color="auto"/>
        <w:left w:val="none" w:sz="0" w:space="0" w:color="auto"/>
        <w:bottom w:val="none" w:sz="0" w:space="0" w:color="auto"/>
        <w:right w:val="none" w:sz="0" w:space="0" w:color="auto"/>
      </w:divBdr>
    </w:div>
    <w:div w:id="1510678723">
      <w:bodyDiv w:val="1"/>
      <w:marLeft w:val="0"/>
      <w:marRight w:val="0"/>
      <w:marTop w:val="0"/>
      <w:marBottom w:val="0"/>
      <w:divBdr>
        <w:top w:val="none" w:sz="0" w:space="0" w:color="auto"/>
        <w:left w:val="none" w:sz="0" w:space="0" w:color="auto"/>
        <w:bottom w:val="none" w:sz="0" w:space="0" w:color="auto"/>
        <w:right w:val="none" w:sz="0" w:space="0" w:color="auto"/>
      </w:divBdr>
    </w:div>
    <w:div w:id="1562670913">
      <w:bodyDiv w:val="1"/>
      <w:marLeft w:val="0"/>
      <w:marRight w:val="0"/>
      <w:marTop w:val="0"/>
      <w:marBottom w:val="0"/>
      <w:divBdr>
        <w:top w:val="none" w:sz="0" w:space="0" w:color="auto"/>
        <w:left w:val="none" w:sz="0" w:space="0" w:color="auto"/>
        <w:bottom w:val="none" w:sz="0" w:space="0" w:color="auto"/>
        <w:right w:val="none" w:sz="0" w:space="0" w:color="auto"/>
      </w:divBdr>
    </w:div>
    <w:div w:id="1615870159">
      <w:bodyDiv w:val="1"/>
      <w:marLeft w:val="0"/>
      <w:marRight w:val="0"/>
      <w:marTop w:val="0"/>
      <w:marBottom w:val="0"/>
      <w:divBdr>
        <w:top w:val="none" w:sz="0" w:space="0" w:color="auto"/>
        <w:left w:val="none" w:sz="0" w:space="0" w:color="auto"/>
        <w:bottom w:val="none" w:sz="0" w:space="0" w:color="auto"/>
        <w:right w:val="none" w:sz="0" w:space="0" w:color="auto"/>
      </w:divBdr>
    </w:div>
    <w:div w:id="1693803694">
      <w:bodyDiv w:val="1"/>
      <w:marLeft w:val="0"/>
      <w:marRight w:val="0"/>
      <w:marTop w:val="0"/>
      <w:marBottom w:val="0"/>
      <w:divBdr>
        <w:top w:val="none" w:sz="0" w:space="0" w:color="auto"/>
        <w:left w:val="none" w:sz="0" w:space="0" w:color="auto"/>
        <w:bottom w:val="none" w:sz="0" w:space="0" w:color="auto"/>
        <w:right w:val="none" w:sz="0" w:space="0" w:color="auto"/>
      </w:divBdr>
    </w:div>
    <w:div w:id="1719277337">
      <w:bodyDiv w:val="1"/>
      <w:marLeft w:val="0"/>
      <w:marRight w:val="0"/>
      <w:marTop w:val="0"/>
      <w:marBottom w:val="0"/>
      <w:divBdr>
        <w:top w:val="none" w:sz="0" w:space="0" w:color="auto"/>
        <w:left w:val="none" w:sz="0" w:space="0" w:color="auto"/>
        <w:bottom w:val="none" w:sz="0" w:space="0" w:color="auto"/>
        <w:right w:val="none" w:sz="0" w:space="0" w:color="auto"/>
      </w:divBdr>
    </w:div>
    <w:div w:id="1735274896">
      <w:bodyDiv w:val="1"/>
      <w:marLeft w:val="0"/>
      <w:marRight w:val="0"/>
      <w:marTop w:val="0"/>
      <w:marBottom w:val="0"/>
      <w:divBdr>
        <w:top w:val="none" w:sz="0" w:space="0" w:color="auto"/>
        <w:left w:val="none" w:sz="0" w:space="0" w:color="auto"/>
        <w:bottom w:val="none" w:sz="0" w:space="0" w:color="auto"/>
        <w:right w:val="none" w:sz="0" w:space="0" w:color="auto"/>
      </w:divBdr>
      <w:divsChild>
        <w:div w:id="1420709522">
          <w:marLeft w:val="0"/>
          <w:marRight w:val="0"/>
          <w:marTop w:val="0"/>
          <w:marBottom w:val="0"/>
          <w:divBdr>
            <w:top w:val="none" w:sz="0" w:space="0" w:color="auto"/>
            <w:left w:val="none" w:sz="0" w:space="0" w:color="auto"/>
            <w:bottom w:val="none" w:sz="0" w:space="0" w:color="auto"/>
            <w:right w:val="none" w:sz="0" w:space="0" w:color="auto"/>
          </w:divBdr>
          <w:divsChild>
            <w:div w:id="58790218">
              <w:marLeft w:val="0"/>
              <w:marRight w:val="0"/>
              <w:marTop w:val="0"/>
              <w:marBottom w:val="0"/>
              <w:divBdr>
                <w:top w:val="none" w:sz="0" w:space="0" w:color="auto"/>
                <w:left w:val="none" w:sz="0" w:space="0" w:color="auto"/>
                <w:bottom w:val="none" w:sz="0" w:space="0" w:color="auto"/>
                <w:right w:val="none" w:sz="0" w:space="0" w:color="auto"/>
              </w:divBdr>
            </w:div>
            <w:div w:id="140583442">
              <w:marLeft w:val="0"/>
              <w:marRight w:val="0"/>
              <w:marTop w:val="0"/>
              <w:marBottom w:val="0"/>
              <w:divBdr>
                <w:top w:val="none" w:sz="0" w:space="0" w:color="auto"/>
                <w:left w:val="none" w:sz="0" w:space="0" w:color="auto"/>
                <w:bottom w:val="none" w:sz="0" w:space="0" w:color="auto"/>
                <w:right w:val="none" w:sz="0" w:space="0" w:color="auto"/>
              </w:divBdr>
            </w:div>
            <w:div w:id="228002515">
              <w:marLeft w:val="0"/>
              <w:marRight w:val="0"/>
              <w:marTop w:val="0"/>
              <w:marBottom w:val="0"/>
              <w:divBdr>
                <w:top w:val="none" w:sz="0" w:space="0" w:color="auto"/>
                <w:left w:val="none" w:sz="0" w:space="0" w:color="auto"/>
                <w:bottom w:val="none" w:sz="0" w:space="0" w:color="auto"/>
                <w:right w:val="none" w:sz="0" w:space="0" w:color="auto"/>
              </w:divBdr>
            </w:div>
            <w:div w:id="295449368">
              <w:marLeft w:val="0"/>
              <w:marRight w:val="0"/>
              <w:marTop w:val="0"/>
              <w:marBottom w:val="0"/>
              <w:divBdr>
                <w:top w:val="none" w:sz="0" w:space="0" w:color="auto"/>
                <w:left w:val="none" w:sz="0" w:space="0" w:color="auto"/>
                <w:bottom w:val="none" w:sz="0" w:space="0" w:color="auto"/>
                <w:right w:val="none" w:sz="0" w:space="0" w:color="auto"/>
              </w:divBdr>
            </w:div>
            <w:div w:id="440877211">
              <w:marLeft w:val="0"/>
              <w:marRight w:val="0"/>
              <w:marTop w:val="0"/>
              <w:marBottom w:val="0"/>
              <w:divBdr>
                <w:top w:val="none" w:sz="0" w:space="0" w:color="auto"/>
                <w:left w:val="none" w:sz="0" w:space="0" w:color="auto"/>
                <w:bottom w:val="none" w:sz="0" w:space="0" w:color="auto"/>
                <w:right w:val="none" w:sz="0" w:space="0" w:color="auto"/>
              </w:divBdr>
            </w:div>
            <w:div w:id="600796657">
              <w:marLeft w:val="0"/>
              <w:marRight w:val="0"/>
              <w:marTop w:val="0"/>
              <w:marBottom w:val="0"/>
              <w:divBdr>
                <w:top w:val="none" w:sz="0" w:space="0" w:color="auto"/>
                <w:left w:val="none" w:sz="0" w:space="0" w:color="auto"/>
                <w:bottom w:val="none" w:sz="0" w:space="0" w:color="auto"/>
                <w:right w:val="none" w:sz="0" w:space="0" w:color="auto"/>
              </w:divBdr>
            </w:div>
            <w:div w:id="638609100">
              <w:marLeft w:val="0"/>
              <w:marRight w:val="0"/>
              <w:marTop w:val="0"/>
              <w:marBottom w:val="0"/>
              <w:divBdr>
                <w:top w:val="none" w:sz="0" w:space="0" w:color="auto"/>
                <w:left w:val="none" w:sz="0" w:space="0" w:color="auto"/>
                <w:bottom w:val="none" w:sz="0" w:space="0" w:color="auto"/>
                <w:right w:val="none" w:sz="0" w:space="0" w:color="auto"/>
              </w:divBdr>
            </w:div>
            <w:div w:id="688457051">
              <w:marLeft w:val="0"/>
              <w:marRight w:val="0"/>
              <w:marTop w:val="0"/>
              <w:marBottom w:val="0"/>
              <w:divBdr>
                <w:top w:val="none" w:sz="0" w:space="0" w:color="auto"/>
                <w:left w:val="none" w:sz="0" w:space="0" w:color="auto"/>
                <w:bottom w:val="none" w:sz="0" w:space="0" w:color="auto"/>
                <w:right w:val="none" w:sz="0" w:space="0" w:color="auto"/>
              </w:divBdr>
            </w:div>
            <w:div w:id="899439734">
              <w:marLeft w:val="0"/>
              <w:marRight w:val="0"/>
              <w:marTop w:val="0"/>
              <w:marBottom w:val="0"/>
              <w:divBdr>
                <w:top w:val="none" w:sz="0" w:space="0" w:color="auto"/>
                <w:left w:val="none" w:sz="0" w:space="0" w:color="auto"/>
                <w:bottom w:val="none" w:sz="0" w:space="0" w:color="auto"/>
                <w:right w:val="none" w:sz="0" w:space="0" w:color="auto"/>
              </w:divBdr>
            </w:div>
            <w:div w:id="1059982448">
              <w:marLeft w:val="0"/>
              <w:marRight w:val="0"/>
              <w:marTop w:val="0"/>
              <w:marBottom w:val="0"/>
              <w:divBdr>
                <w:top w:val="none" w:sz="0" w:space="0" w:color="auto"/>
                <w:left w:val="none" w:sz="0" w:space="0" w:color="auto"/>
                <w:bottom w:val="none" w:sz="0" w:space="0" w:color="auto"/>
                <w:right w:val="none" w:sz="0" w:space="0" w:color="auto"/>
              </w:divBdr>
            </w:div>
            <w:div w:id="1129661421">
              <w:marLeft w:val="0"/>
              <w:marRight w:val="0"/>
              <w:marTop w:val="0"/>
              <w:marBottom w:val="0"/>
              <w:divBdr>
                <w:top w:val="none" w:sz="0" w:space="0" w:color="auto"/>
                <w:left w:val="none" w:sz="0" w:space="0" w:color="auto"/>
                <w:bottom w:val="none" w:sz="0" w:space="0" w:color="auto"/>
                <w:right w:val="none" w:sz="0" w:space="0" w:color="auto"/>
              </w:divBdr>
            </w:div>
            <w:div w:id="1388839501">
              <w:marLeft w:val="0"/>
              <w:marRight w:val="0"/>
              <w:marTop w:val="0"/>
              <w:marBottom w:val="0"/>
              <w:divBdr>
                <w:top w:val="none" w:sz="0" w:space="0" w:color="auto"/>
                <w:left w:val="none" w:sz="0" w:space="0" w:color="auto"/>
                <w:bottom w:val="none" w:sz="0" w:space="0" w:color="auto"/>
                <w:right w:val="none" w:sz="0" w:space="0" w:color="auto"/>
              </w:divBdr>
            </w:div>
            <w:div w:id="1396784448">
              <w:marLeft w:val="0"/>
              <w:marRight w:val="0"/>
              <w:marTop w:val="0"/>
              <w:marBottom w:val="0"/>
              <w:divBdr>
                <w:top w:val="none" w:sz="0" w:space="0" w:color="auto"/>
                <w:left w:val="none" w:sz="0" w:space="0" w:color="auto"/>
                <w:bottom w:val="none" w:sz="0" w:space="0" w:color="auto"/>
                <w:right w:val="none" w:sz="0" w:space="0" w:color="auto"/>
              </w:divBdr>
            </w:div>
            <w:div w:id="1459836594">
              <w:marLeft w:val="0"/>
              <w:marRight w:val="0"/>
              <w:marTop w:val="0"/>
              <w:marBottom w:val="0"/>
              <w:divBdr>
                <w:top w:val="none" w:sz="0" w:space="0" w:color="auto"/>
                <w:left w:val="none" w:sz="0" w:space="0" w:color="auto"/>
                <w:bottom w:val="none" w:sz="0" w:space="0" w:color="auto"/>
                <w:right w:val="none" w:sz="0" w:space="0" w:color="auto"/>
              </w:divBdr>
            </w:div>
            <w:div w:id="1585992402">
              <w:marLeft w:val="0"/>
              <w:marRight w:val="0"/>
              <w:marTop w:val="0"/>
              <w:marBottom w:val="0"/>
              <w:divBdr>
                <w:top w:val="none" w:sz="0" w:space="0" w:color="auto"/>
                <w:left w:val="none" w:sz="0" w:space="0" w:color="auto"/>
                <w:bottom w:val="none" w:sz="0" w:space="0" w:color="auto"/>
                <w:right w:val="none" w:sz="0" w:space="0" w:color="auto"/>
              </w:divBdr>
            </w:div>
            <w:div w:id="1665937674">
              <w:marLeft w:val="0"/>
              <w:marRight w:val="0"/>
              <w:marTop w:val="0"/>
              <w:marBottom w:val="0"/>
              <w:divBdr>
                <w:top w:val="none" w:sz="0" w:space="0" w:color="auto"/>
                <w:left w:val="none" w:sz="0" w:space="0" w:color="auto"/>
                <w:bottom w:val="none" w:sz="0" w:space="0" w:color="auto"/>
                <w:right w:val="none" w:sz="0" w:space="0" w:color="auto"/>
              </w:divBdr>
            </w:div>
            <w:div w:id="1750882541">
              <w:marLeft w:val="0"/>
              <w:marRight w:val="0"/>
              <w:marTop w:val="0"/>
              <w:marBottom w:val="0"/>
              <w:divBdr>
                <w:top w:val="none" w:sz="0" w:space="0" w:color="auto"/>
                <w:left w:val="none" w:sz="0" w:space="0" w:color="auto"/>
                <w:bottom w:val="none" w:sz="0" w:space="0" w:color="auto"/>
                <w:right w:val="none" w:sz="0" w:space="0" w:color="auto"/>
              </w:divBdr>
            </w:div>
            <w:div w:id="200739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47294">
      <w:bodyDiv w:val="1"/>
      <w:marLeft w:val="0"/>
      <w:marRight w:val="0"/>
      <w:marTop w:val="0"/>
      <w:marBottom w:val="0"/>
      <w:divBdr>
        <w:top w:val="none" w:sz="0" w:space="0" w:color="auto"/>
        <w:left w:val="none" w:sz="0" w:space="0" w:color="auto"/>
        <w:bottom w:val="none" w:sz="0" w:space="0" w:color="auto"/>
        <w:right w:val="none" w:sz="0" w:space="0" w:color="auto"/>
      </w:divBdr>
    </w:div>
    <w:div w:id="1802267940">
      <w:bodyDiv w:val="1"/>
      <w:marLeft w:val="0"/>
      <w:marRight w:val="0"/>
      <w:marTop w:val="0"/>
      <w:marBottom w:val="0"/>
      <w:divBdr>
        <w:top w:val="none" w:sz="0" w:space="0" w:color="auto"/>
        <w:left w:val="none" w:sz="0" w:space="0" w:color="auto"/>
        <w:bottom w:val="none" w:sz="0" w:space="0" w:color="auto"/>
        <w:right w:val="none" w:sz="0" w:space="0" w:color="auto"/>
      </w:divBdr>
    </w:div>
    <w:div w:id="1851792286">
      <w:bodyDiv w:val="1"/>
      <w:marLeft w:val="0"/>
      <w:marRight w:val="0"/>
      <w:marTop w:val="0"/>
      <w:marBottom w:val="0"/>
      <w:divBdr>
        <w:top w:val="none" w:sz="0" w:space="0" w:color="auto"/>
        <w:left w:val="none" w:sz="0" w:space="0" w:color="auto"/>
        <w:bottom w:val="none" w:sz="0" w:space="0" w:color="auto"/>
        <w:right w:val="none" w:sz="0" w:space="0" w:color="auto"/>
      </w:divBdr>
    </w:div>
    <w:div w:id="1952515010">
      <w:bodyDiv w:val="1"/>
      <w:marLeft w:val="0"/>
      <w:marRight w:val="0"/>
      <w:marTop w:val="0"/>
      <w:marBottom w:val="0"/>
      <w:divBdr>
        <w:top w:val="none" w:sz="0" w:space="0" w:color="auto"/>
        <w:left w:val="none" w:sz="0" w:space="0" w:color="auto"/>
        <w:bottom w:val="none" w:sz="0" w:space="0" w:color="auto"/>
        <w:right w:val="none" w:sz="0" w:space="0" w:color="auto"/>
      </w:divBdr>
    </w:div>
    <w:div w:id="2085950418">
      <w:bodyDiv w:val="1"/>
      <w:marLeft w:val="0"/>
      <w:marRight w:val="0"/>
      <w:marTop w:val="0"/>
      <w:marBottom w:val="0"/>
      <w:divBdr>
        <w:top w:val="none" w:sz="0" w:space="0" w:color="auto"/>
        <w:left w:val="none" w:sz="0" w:space="0" w:color="auto"/>
        <w:bottom w:val="none" w:sz="0" w:space="0" w:color="auto"/>
        <w:right w:val="none" w:sz="0" w:space="0" w:color="auto"/>
      </w:divBdr>
    </w:div>
    <w:div w:id="2087141812">
      <w:bodyDiv w:val="1"/>
      <w:marLeft w:val="0"/>
      <w:marRight w:val="0"/>
      <w:marTop w:val="0"/>
      <w:marBottom w:val="0"/>
      <w:divBdr>
        <w:top w:val="none" w:sz="0" w:space="0" w:color="auto"/>
        <w:left w:val="none" w:sz="0" w:space="0" w:color="auto"/>
        <w:bottom w:val="none" w:sz="0" w:space="0" w:color="auto"/>
        <w:right w:val="none" w:sz="0" w:space="0" w:color="auto"/>
      </w:divBdr>
    </w:div>
    <w:div w:id="212923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Projects\EPlus\Document\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EF02E-995F-4D8D-8DEC-8F8E6E3A3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Template>
  <TotalTime>409</TotalTime>
  <Pages>15</Pages>
  <Words>6018</Words>
  <Characters>34307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EnergyPlus Input Output Reference</vt:lpstr>
    </vt:vector>
  </TitlesOfParts>
  <Company>Florida Solar Energy Center</Company>
  <LinksUpToDate>false</LinksUpToDate>
  <CharactersWithSpaces>40245</CharactersWithSpaces>
  <SharedDoc>false</SharedDoc>
  <HLinks>
    <vt:vector size="6198" baseType="variant">
      <vt:variant>
        <vt:i4>3473444</vt:i4>
      </vt:variant>
      <vt:variant>
        <vt:i4>8646</vt:i4>
      </vt:variant>
      <vt:variant>
        <vt:i4>0</vt:i4>
      </vt:variant>
      <vt:variant>
        <vt:i4>5</vt:i4>
      </vt:variant>
      <vt:variant>
        <vt:lpwstr>http://www.h-m-g.com/TDV/index.htm</vt:lpwstr>
      </vt:variant>
      <vt:variant>
        <vt:lpwstr/>
      </vt:variant>
      <vt:variant>
        <vt:i4>3342380</vt:i4>
      </vt:variant>
      <vt:variant>
        <vt:i4>8643</vt:i4>
      </vt:variant>
      <vt:variant>
        <vt:i4>0</vt:i4>
      </vt:variant>
      <vt:variant>
        <vt:i4>5</vt:i4>
      </vt:variant>
      <vt:variant>
        <vt:lpwstr>http://www.energy.ca.gov/title24/2005standards/archive/rulemaking/documents/tdv/index.html</vt:lpwstr>
      </vt:variant>
      <vt:variant>
        <vt:lpwstr/>
      </vt:variant>
      <vt:variant>
        <vt:i4>786505</vt:i4>
      </vt:variant>
      <vt:variant>
        <vt:i4>8619</vt:i4>
      </vt:variant>
      <vt:variant>
        <vt:i4>0</vt:i4>
      </vt:variant>
      <vt:variant>
        <vt:i4>5</vt:i4>
      </vt:variant>
      <vt:variant>
        <vt:lpwstr>http://www.xe.com/symbols.php</vt:lpwstr>
      </vt:variant>
      <vt:variant>
        <vt:lpwstr/>
      </vt:variant>
      <vt:variant>
        <vt:i4>327805</vt:i4>
      </vt:variant>
      <vt:variant>
        <vt:i4>8616</vt:i4>
      </vt:variant>
      <vt:variant>
        <vt:i4>0</vt:i4>
      </vt:variant>
      <vt:variant>
        <vt:i4>5</vt:i4>
      </vt:variant>
      <vt:variant>
        <vt:lpwstr>http://www.iso.org/iso/support/faqs/faqs_widely_used_standards/widely_used_standards_other/currency_codes/currency_codes_list-1.htm</vt:lpwstr>
      </vt:variant>
      <vt:variant>
        <vt:lpwstr/>
      </vt:variant>
      <vt:variant>
        <vt:i4>5636203</vt:i4>
      </vt:variant>
      <vt:variant>
        <vt:i4>8097</vt:i4>
      </vt:variant>
      <vt:variant>
        <vt:i4>0</vt:i4>
      </vt:variant>
      <vt:variant>
        <vt:i4>5</vt:i4>
      </vt:variant>
      <vt:variant>
        <vt:lpwstr>http://www.gosolarcalifornia.org/equipment/inverter_tests/summaries</vt:lpwstr>
      </vt:variant>
      <vt:variant>
        <vt:lpwstr/>
      </vt:variant>
      <vt:variant>
        <vt:i4>5636203</vt:i4>
      </vt:variant>
      <vt:variant>
        <vt:i4>8094</vt:i4>
      </vt:variant>
      <vt:variant>
        <vt:i4>0</vt:i4>
      </vt:variant>
      <vt:variant>
        <vt:i4>5</vt:i4>
      </vt:variant>
      <vt:variant>
        <vt:lpwstr>http://www.gosolarcalifornia.org/equipment/inverter_tests/summaries</vt:lpwstr>
      </vt:variant>
      <vt:variant>
        <vt:lpwstr/>
      </vt:variant>
      <vt:variant>
        <vt:i4>4128881</vt:i4>
      </vt:variant>
      <vt:variant>
        <vt:i4>8085</vt:i4>
      </vt:variant>
      <vt:variant>
        <vt:i4>0</vt:i4>
      </vt:variant>
      <vt:variant>
        <vt:i4>5</vt:i4>
      </vt:variant>
      <vt:variant>
        <vt:lpwstr>http://www.epa.gov/iaq/schooldesign/saves.html</vt:lpwstr>
      </vt:variant>
      <vt:variant>
        <vt:lpwstr/>
      </vt:variant>
      <vt:variant>
        <vt:i4>3145788</vt:i4>
      </vt:variant>
      <vt:variant>
        <vt:i4>8001</vt:i4>
      </vt:variant>
      <vt:variant>
        <vt:i4>0</vt:i4>
      </vt:variant>
      <vt:variant>
        <vt:i4>5</vt:i4>
      </vt:variant>
      <vt:variant>
        <vt:lpwstr>http://www.ashrae.org/</vt:lpwstr>
      </vt:variant>
      <vt:variant>
        <vt:lpwstr/>
      </vt:variant>
      <vt:variant>
        <vt:i4>7602284</vt:i4>
      </vt:variant>
      <vt:variant>
        <vt:i4>7998</vt:i4>
      </vt:variant>
      <vt:variant>
        <vt:i4>0</vt:i4>
      </vt:variant>
      <vt:variant>
        <vt:i4>5</vt:i4>
      </vt:variant>
      <vt:variant>
        <vt:lpwstr>http://simulationresearch.lbl.gov/bcvtb</vt:lpwstr>
      </vt:variant>
      <vt:variant>
        <vt:lpwstr/>
      </vt:variant>
      <vt:variant>
        <vt:i4>131149</vt:i4>
      </vt:variant>
      <vt:variant>
        <vt:i4>7943</vt:i4>
      </vt:variant>
      <vt:variant>
        <vt:i4>0</vt:i4>
      </vt:variant>
      <vt:variant>
        <vt:i4>5</vt:i4>
      </vt:variant>
      <vt:variant>
        <vt:lpwstr>http://www.hvac.okstate.edu/</vt:lpwstr>
      </vt:variant>
      <vt:variant>
        <vt:lpwstr/>
      </vt:variant>
      <vt:variant>
        <vt:i4>131149</vt:i4>
      </vt:variant>
      <vt:variant>
        <vt:i4>7941</vt:i4>
      </vt:variant>
      <vt:variant>
        <vt:i4>0</vt:i4>
      </vt:variant>
      <vt:variant>
        <vt:i4>5</vt:i4>
      </vt:variant>
      <vt:variant>
        <vt:lpwstr>http://www.hvac.okstate.edu/</vt:lpwstr>
      </vt:variant>
      <vt:variant>
        <vt:lpwstr/>
      </vt:variant>
      <vt:variant>
        <vt:i4>131149</vt:i4>
      </vt:variant>
      <vt:variant>
        <vt:i4>7934</vt:i4>
      </vt:variant>
      <vt:variant>
        <vt:i4>0</vt:i4>
      </vt:variant>
      <vt:variant>
        <vt:i4>5</vt:i4>
      </vt:variant>
      <vt:variant>
        <vt:lpwstr>http://www.hvac.okstate.edu/</vt:lpwstr>
      </vt:variant>
      <vt:variant>
        <vt:lpwstr/>
      </vt:variant>
      <vt:variant>
        <vt:i4>131149</vt:i4>
      </vt:variant>
      <vt:variant>
        <vt:i4>7932</vt:i4>
      </vt:variant>
      <vt:variant>
        <vt:i4>0</vt:i4>
      </vt:variant>
      <vt:variant>
        <vt:i4>5</vt:i4>
      </vt:variant>
      <vt:variant>
        <vt:lpwstr>http://www.hvac.okstate.edu/</vt:lpwstr>
      </vt:variant>
      <vt:variant>
        <vt:lpwstr/>
      </vt:variant>
      <vt:variant>
        <vt:i4>131149</vt:i4>
      </vt:variant>
      <vt:variant>
        <vt:i4>7928</vt:i4>
      </vt:variant>
      <vt:variant>
        <vt:i4>0</vt:i4>
      </vt:variant>
      <vt:variant>
        <vt:i4>5</vt:i4>
      </vt:variant>
      <vt:variant>
        <vt:lpwstr>http://www.hvac.okstate.edu/</vt:lpwstr>
      </vt:variant>
      <vt:variant>
        <vt:lpwstr/>
      </vt:variant>
      <vt:variant>
        <vt:i4>131149</vt:i4>
      </vt:variant>
      <vt:variant>
        <vt:i4>7926</vt:i4>
      </vt:variant>
      <vt:variant>
        <vt:i4>0</vt:i4>
      </vt:variant>
      <vt:variant>
        <vt:i4>5</vt:i4>
      </vt:variant>
      <vt:variant>
        <vt:lpwstr>http://www.hvac.okstate.edu/</vt:lpwstr>
      </vt:variant>
      <vt:variant>
        <vt:lpwstr/>
      </vt:variant>
      <vt:variant>
        <vt:i4>131149</vt:i4>
      </vt:variant>
      <vt:variant>
        <vt:i4>7148</vt:i4>
      </vt:variant>
      <vt:variant>
        <vt:i4>0</vt:i4>
      </vt:variant>
      <vt:variant>
        <vt:i4>5</vt:i4>
      </vt:variant>
      <vt:variant>
        <vt:lpwstr>http://www.hvac.okstate.edu/</vt:lpwstr>
      </vt:variant>
      <vt:variant>
        <vt:lpwstr/>
      </vt:variant>
      <vt:variant>
        <vt:i4>131149</vt:i4>
      </vt:variant>
      <vt:variant>
        <vt:i4>7146</vt:i4>
      </vt:variant>
      <vt:variant>
        <vt:i4>0</vt:i4>
      </vt:variant>
      <vt:variant>
        <vt:i4>5</vt:i4>
      </vt:variant>
      <vt:variant>
        <vt:lpwstr>http://www.hvac.okstate.edu/</vt:lpwstr>
      </vt:variant>
      <vt:variant>
        <vt:lpwstr/>
      </vt:variant>
      <vt:variant>
        <vt:i4>131149</vt:i4>
      </vt:variant>
      <vt:variant>
        <vt:i4>7142</vt:i4>
      </vt:variant>
      <vt:variant>
        <vt:i4>0</vt:i4>
      </vt:variant>
      <vt:variant>
        <vt:i4>5</vt:i4>
      </vt:variant>
      <vt:variant>
        <vt:lpwstr>http://www.hvac.okstate.edu/</vt:lpwstr>
      </vt:variant>
      <vt:variant>
        <vt:lpwstr/>
      </vt:variant>
      <vt:variant>
        <vt:i4>131149</vt:i4>
      </vt:variant>
      <vt:variant>
        <vt:i4>7140</vt:i4>
      </vt:variant>
      <vt:variant>
        <vt:i4>0</vt:i4>
      </vt:variant>
      <vt:variant>
        <vt:i4>5</vt:i4>
      </vt:variant>
      <vt:variant>
        <vt:lpwstr>http://www.hvac.okstate.edu/</vt:lpwstr>
      </vt:variant>
      <vt:variant>
        <vt:lpwstr/>
      </vt:variant>
      <vt:variant>
        <vt:i4>3080224</vt:i4>
      </vt:variant>
      <vt:variant>
        <vt:i4>6813</vt:i4>
      </vt:variant>
      <vt:variant>
        <vt:i4>0</vt:i4>
      </vt:variant>
      <vt:variant>
        <vt:i4>5</vt:i4>
      </vt:variant>
      <vt:variant>
        <vt:lpwstr>http://tonto.eia.doe.gov/ask/environment_faqs.asp</vt:lpwstr>
      </vt:variant>
      <vt:variant>
        <vt:lpwstr>CO2_quantity</vt:lpwstr>
      </vt:variant>
      <vt:variant>
        <vt:i4>4128894</vt:i4>
      </vt:variant>
      <vt:variant>
        <vt:i4>6672</vt:i4>
      </vt:variant>
      <vt:variant>
        <vt:i4>0</vt:i4>
      </vt:variant>
      <vt:variant>
        <vt:i4>5</vt:i4>
      </vt:variant>
      <vt:variant>
        <vt:lpwstr>http://windows.lbl.gov/</vt:lpwstr>
      </vt:variant>
      <vt:variant>
        <vt:lpwstr/>
      </vt:variant>
      <vt:variant>
        <vt:i4>6946859</vt:i4>
      </vt:variant>
      <vt:variant>
        <vt:i4>6540</vt:i4>
      </vt:variant>
      <vt:variant>
        <vt:i4>0</vt:i4>
      </vt:variant>
      <vt:variant>
        <vt:i4>5</vt:i4>
      </vt:variant>
      <vt:variant>
        <vt:lpwstr>http://www.autodesk.com/techpubs/autocad/acadr14/dxf/index.htm</vt:lpwstr>
      </vt:variant>
      <vt:variant>
        <vt:lpwstr/>
      </vt:variant>
      <vt:variant>
        <vt:i4>4128894</vt:i4>
      </vt:variant>
      <vt:variant>
        <vt:i4>6294</vt:i4>
      </vt:variant>
      <vt:variant>
        <vt:i4>0</vt:i4>
      </vt:variant>
      <vt:variant>
        <vt:i4>5</vt:i4>
      </vt:variant>
      <vt:variant>
        <vt:lpwstr>http://windows.lbl.gov/</vt:lpwstr>
      </vt:variant>
      <vt:variant>
        <vt:lpwstr/>
      </vt:variant>
      <vt:variant>
        <vt:i4>2555963</vt:i4>
      </vt:variant>
      <vt:variant>
        <vt:i4>6150</vt:i4>
      </vt:variant>
      <vt:variant>
        <vt:i4>0</vt:i4>
      </vt:variant>
      <vt:variant>
        <vt:i4>5</vt:i4>
      </vt:variant>
      <vt:variant>
        <vt:lpwstr>http://www.energyplus.gov/</vt:lpwstr>
      </vt:variant>
      <vt:variant>
        <vt:lpwstr/>
      </vt:variant>
      <vt:variant>
        <vt:i4>6619180</vt:i4>
      </vt:variant>
      <vt:variant>
        <vt:i4>6117</vt:i4>
      </vt:variant>
      <vt:variant>
        <vt:i4>0</vt:i4>
      </vt:variant>
      <vt:variant>
        <vt:i4>5</vt:i4>
      </vt:variant>
      <vt:variant>
        <vt:lpwstr>http://www.webexhibits.org/daylightsaving/</vt:lpwstr>
      </vt:variant>
      <vt:variant>
        <vt:lpwstr/>
      </vt:variant>
      <vt:variant>
        <vt:i4>4915297</vt:i4>
      </vt:variant>
      <vt:variant>
        <vt:i4>6108</vt:i4>
      </vt:variant>
      <vt:variant>
        <vt:i4>0</vt:i4>
      </vt:variant>
      <vt:variant>
        <vt:i4>5</vt:i4>
      </vt:variant>
      <vt:variant>
        <vt:lpwstr>http://www.energyplus.gov/cfm/weather_data.cfm</vt:lpwstr>
      </vt:variant>
      <vt:variant>
        <vt:lpwstr/>
      </vt:variant>
      <vt:variant>
        <vt:i4>4915297</vt:i4>
      </vt:variant>
      <vt:variant>
        <vt:i4>6102</vt:i4>
      </vt:variant>
      <vt:variant>
        <vt:i4>0</vt:i4>
      </vt:variant>
      <vt:variant>
        <vt:i4>5</vt:i4>
      </vt:variant>
      <vt:variant>
        <vt:lpwstr>http://www.energyplus.gov/cfm/weather_data.cfm</vt:lpwstr>
      </vt:variant>
      <vt:variant>
        <vt:lpwstr/>
      </vt:variant>
      <vt:variant>
        <vt:i4>4915297</vt:i4>
      </vt:variant>
      <vt:variant>
        <vt:i4>6099</vt:i4>
      </vt:variant>
      <vt:variant>
        <vt:i4>0</vt:i4>
      </vt:variant>
      <vt:variant>
        <vt:i4>5</vt:i4>
      </vt:variant>
      <vt:variant>
        <vt:lpwstr>http://www.energyplus.gov/cfm/weather_data.cfm</vt:lpwstr>
      </vt:variant>
      <vt:variant>
        <vt:lpwstr/>
      </vt:variant>
      <vt:variant>
        <vt:i4>4915297</vt:i4>
      </vt:variant>
      <vt:variant>
        <vt:i4>6081</vt:i4>
      </vt:variant>
      <vt:variant>
        <vt:i4>0</vt:i4>
      </vt:variant>
      <vt:variant>
        <vt:i4>5</vt:i4>
      </vt:variant>
      <vt:variant>
        <vt:lpwstr>http://www.energyplus.gov/cfm/weather_data.cfm</vt:lpwstr>
      </vt:variant>
      <vt:variant>
        <vt:lpwstr/>
      </vt:variant>
      <vt:variant>
        <vt:i4>1245238</vt:i4>
      </vt:variant>
      <vt:variant>
        <vt:i4>6023</vt:i4>
      </vt:variant>
      <vt:variant>
        <vt:i4>0</vt:i4>
      </vt:variant>
      <vt:variant>
        <vt:i4>5</vt:i4>
      </vt:variant>
      <vt:variant>
        <vt:lpwstr/>
      </vt:variant>
      <vt:variant>
        <vt:lpwstr>_Toc274581876</vt:lpwstr>
      </vt:variant>
      <vt:variant>
        <vt:i4>1245238</vt:i4>
      </vt:variant>
      <vt:variant>
        <vt:i4>6017</vt:i4>
      </vt:variant>
      <vt:variant>
        <vt:i4>0</vt:i4>
      </vt:variant>
      <vt:variant>
        <vt:i4>5</vt:i4>
      </vt:variant>
      <vt:variant>
        <vt:lpwstr/>
      </vt:variant>
      <vt:variant>
        <vt:lpwstr>_Toc274581875</vt:lpwstr>
      </vt:variant>
      <vt:variant>
        <vt:i4>1245238</vt:i4>
      </vt:variant>
      <vt:variant>
        <vt:i4>6011</vt:i4>
      </vt:variant>
      <vt:variant>
        <vt:i4>0</vt:i4>
      </vt:variant>
      <vt:variant>
        <vt:i4>5</vt:i4>
      </vt:variant>
      <vt:variant>
        <vt:lpwstr/>
      </vt:variant>
      <vt:variant>
        <vt:lpwstr>_Toc274581874</vt:lpwstr>
      </vt:variant>
      <vt:variant>
        <vt:i4>1245238</vt:i4>
      </vt:variant>
      <vt:variant>
        <vt:i4>6005</vt:i4>
      </vt:variant>
      <vt:variant>
        <vt:i4>0</vt:i4>
      </vt:variant>
      <vt:variant>
        <vt:i4>5</vt:i4>
      </vt:variant>
      <vt:variant>
        <vt:lpwstr/>
      </vt:variant>
      <vt:variant>
        <vt:lpwstr>_Toc274581873</vt:lpwstr>
      </vt:variant>
      <vt:variant>
        <vt:i4>1245238</vt:i4>
      </vt:variant>
      <vt:variant>
        <vt:i4>5999</vt:i4>
      </vt:variant>
      <vt:variant>
        <vt:i4>0</vt:i4>
      </vt:variant>
      <vt:variant>
        <vt:i4>5</vt:i4>
      </vt:variant>
      <vt:variant>
        <vt:lpwstr/>
      </vt:variant>
      <vt:variant>
        <vt:lpwstr>_Toc274581872</vt:lpwstr>
      </vt:variant>
      <vt:variant>
        <vt:i4>1245238</vt:i4>
      </vt:variant>
      <vt:variant>
        <vt:i4>5993</vt:i4>
      </vt:variant>
      <vt:variant>
        <vt:i4>0</vt:i4>
      </vt:variant>
      <vt:variant>
        <vt:i4>5</vt:i4>
      </vt:variant>
      <vt:variant>
        <vt:lpwstr/>
      </vt:variant>
      <vt:variant>
        <vt:lpwstr>_Toc274581871</vt:lpwstr>
      </vt:variant>
      <vt:variant>
        <vt:i4>1245238</vt:i4>
      </vt:variant>
      <vt:variant>
        <vt:i4>5987</vt:i4>
      </vt:variant>
      <vt:variant>
        <vt:i4>0</vt:i4>
      </vt:variant>
      <vt:variant>
        <vt:i4>5</vt:i4>
      </vt:variant>
      <vt:variant>
        <vt:lpwstr/>
      </vt:variant>
      <vt:variant>
        <vt:lpwstr>_Toc274581870</vt:lpwstr>
      </vt:variant>
      <vt:variant>
        <vt:i4>1179702</vt:i4>
      </vt:variant>
      <vt:variant>
        <vt:i4>5981</vt:i4>
      </vt:variant>
      <vt:variant>
        <vt:i4>0</vt:i4>
      </vt:variant>
      <vt:variant>
        <vt:i4>5</vt:i4>
      </vt:variant>
      <vt:variant>
        <vt:lpwstr/>
      </vt:variant>
      <vt:variant>
        <vt:lpwstr>_Toc274581869</vt:lpwstr>
      </vt:variant>
      <vt:variant>
        <vt:i4>1179702</vt:i4>
      </vt:variant>
      <vt:variant>
        <vt:i4>5975</vt:i4>
      </vt:variant>
      <vt:variant>
        <vt:i4>0</vt:i4>
      </vt:variant>
      <vt:variant>
        <vt:i4>5</vt:i4>
      </vt:variant>
      <vt:variant>
        <vt:lpwstr/>
      </vt:variant>
      <vt:variant>
        <vt:lpwstr>_Toc274581868</vt:lpwstr>
      </vt:variant>
      <vt:variant>
        <vt:i4>1179702</vt:i4>
      </vt:variant>
      <vt:variant>
        <vt:i4>5969</vt:i4>
      </vt:variant>
      <vt:variant>
        <vt:i4>0</vt:i4>
      </vt:variant>
      <vt:variant>
        <vt:i4>5</vt:i4>
      </vt:variant>
      <vt:variant>
        <vt:lpwstr/>
      </vt:variant>
      <vt:variant>
        <vt:lpwstr>_Toc274581867</vt:lpwstr>
      </vt:variant>
      <vt:variant>
        <vt:i4>1179702</vt:i4>
      </vt:variant>
      <vt:variant>
        <vt:i4>5963</vt:i4>
      </vt:variant>
      <vt:variant>
        <vt:i4>0</vt:i4>
      </vt:variant>
      <vt:variant>
        <vt:i4>5</vt:i4>
      </vt:variant>
      <vt:variant>
        <vt:lpwstr/>
      </vt:variant>
      <vt:variant>
        <vt:lpwstr>_Toc274581866</vt:lpwstr>
      </vt:variant>
      <vt:variant>
        <vt:i4>1179702</vt:i4>
      </vt:variant>
      <vt:variant>
        <vt:i4>5957</vt:i4>
      </vt:variant>
      <vt:variant>
        <vt:i4>0</vt:i4>
      </vt:variant>
      <vt:variant>
        <vt:i4>5</vt:i4>
      </vt:variant>
      <vt:variant>
        <vt:lpwstr/>
      </vt:variant>
      <vt:variant>
        <vt:lpwstr>_Toc274581865</vt:lpwstr>
      </vt:variant>
      <vt:variant>
        <vt:i4>1179702</vt:i4>
      </vt:variant>
      <vt:variant>
        <vt:i4>5951</vt:i4>
      </vt:variant>
      <vt:variant>
        <vt:i4>0</vt:i4>
      </vt:variant>
      <vt:variant>
        <vt:i4>5</vt:i4>
      </vt:variant>
      <vt:variant>
        <vt:lpwstr/>
      </vt:variant>
      <vt:variant>
        <vt:lpwstr>_Toc274581864</vt:lpwstr>
      </vt:variant>
      <vt:variant>
        <vt:i4>1179702</vt:i4>
      </vt:variant>
      <vt:variant>
        <vt:i4>5945</vt:i4>
      </vt:variant>
      <vt:variant>
        <vt:i4>0</vt:i4>
      </vt:variant>
      <vt:variant>
        <vt:i4>5</vt:i4>
      </vt:variant>
      <vt:variant>
        <vt:lpwstr/>
      </vt:variant>
      <vt:variant>
        <vt:lpwstr>_Toc274581863</vt:lpwstr>
      </vt:variant>
      <vt:variant>
        <vt:i4>1179702</vt:i4>
      </vt:variant>
      <vt:variant>
        <vt:i4>5939</vt:i4>
      </vt:variant>
      <vt:variant>
        <vt:i4>0</vt:i4>
      </vt:variant>
      <vt:variant>
        <vt:i4>5</vt:i4>
      </vt:variant>
      <vt:variant>
        <vt:lpwstr/>
      </vt:variant>
      <vt:variant>
        <vt:lpwstr>_Toc274581862</vt:lpwstr>
      </vt:variant>
      <vt:variant>
        <vt:i4>1179702</vt:i4>
      </vt:variant>
      <vt:variant>
        <vt:i4>5933</vt:i4>
      </vt:variant>
      <vt:variant>
        <vt:i4>0</vt:i4>
      </vt:variant>
      <vt:variant>
        <vt:i4>5</vt:i4>
      </vt:variant>
      <vt:variant>
        <vt:lpwstr/>
      </vt:variant>
      <vt:variant>
        <vt:lpwstr>_Toc274581861</vt:lpwstr>
      </vt:variant>
      <vt:variant>
        <vt:i4>1179702</vt:i4>
      </vt:variant>
      <vt:variant>
        <vt:i4>5927</vt:i4>
      </vt:variant>
      <vt:variant>
        <vt:i4>0</vt:i4>
      </vt:variant>
      <vt:variant>
        <vt:i4>5</vt:i4>
      </vt:variant>
      <vt:variant>
        <vt:lpwstr/>
      </vt:variant>
      <vt:variant>
        <vt:lpwstr>_Toc274581860</vt:lpwstr>
      </vt:variant>
      <vt:variant>
        <vt:i4>1114166</vt:i4>
      </vt:variant>
      <vt:variant>
        <vt:i4>5921</vt:i4>
      </vt:variant>
      <vt:variant>
        <vt:i4>0</vt:i4>
      </vt:variant>
      <vt:variant>
        <vt:i4>5</vt:i4>
      </vt:variant>
      <vt:variant>
        <vt:lpwstr/>
      </vt:variant>
      <vt:variant>
        <vt:lpwstr>_Toc274581859</vt:lpwstr>
      </vt:variant>
      <vt:variant>
        <vt:i4>1114166</vt:i4>
      </vt:variant>
      <vt:variant>
        <vt:i4>5915</vt:i4>
      </vt:variant>
      <vt:variant>
        <vt:i4>0</vt:i4>
      </vt:variant>
      <vt:variant>
        <vt:i4>5</vt:i4>
      </vt:variant>
      <vt:variant>
        <vt:lpwstr/>
      </vt:variant>
      <vt:variant>
        <vt:lpwstr>_Toc274581858</vt:lpwstr>
      </vt:variant>
      <vt:variant>
        <vt:i4>1114166</vt:i4>
      </vt:variant>
      <vt:variant>
        <vt:i4>5909</vt:i4>
      </vt:variant>
      <vt:variant>
        <vt:i4>0</vt:i4>
      </vt:variant>
      <vt:variant>
        <vt:i4>5</vt:i4>
      </vt:variant>
      <vt:variant>
        <vt:lpwstr/>
      </vt:variant>
      <vt:variant>
        <vt:lpwstr>_Toc274581857</vt:lpwstr>
      </vt:variant>
      <vt:variant>
        <vt:i4>1114166</vt:i4>
      </vt:variant>
      <vt:variant>
        <vt:i4>5903</vt:i4>
      </vt:variant>
      <vt:variant>
        <vt:i4>0</vt:i4>
      </vt:variant>
      <vt:variant>
        <vt:i4>5</vt:i4>
      </vt:variant>
      <vt:variant>
        <vt:lpwstr/>
      </vt:variant>
      <vt:variant>
        <vt:lpwstr>_Toc274581856</vt:lpwstr>
      </vt:variant>
      <vt:variant>
        <vt:i4>1114166</vt:i4>
      </vt:variant>
      <vt:variant>
        <vt:i4>5897</vt:i4>
      </vt:variant>
      <vt:variant>
        <vt:i4>0</vt:i4>
      </vt:variant>
      <vt:variant>
        <vt:i4>5</vt:i4>
      </vt:variant>
      <vt:variant>
        <vt:lpwstr/>
      </vt:variant>
      <vt:variant>
        <vt:lpwstr>_Toc274581855</vt:lpwstr>
      </vt:variant>
      <vt:variant>
        <vt:i4>1114166</vt:i4>
      </vt:variant>
      <vt:variant>
        <vt:i4>5891</vt:i4>
      </vt:variant>
      <vt:variant>
        <vt:i4>0</vt:i4>
      </vt:variant>
      <vt:variant>
        <vt:i4>5</vt:i4>
      </vt:variant>
      <vt:variant>
        <vt:lpwstr/>
      </vt:variant>
      <vt:variant>
        <vt:lpwstr>_Toc274581854</vt:lpwstr>
      </vt:variant>
      <vt:variant>
        <vt:i4>1114166</vt:i4>
      </vt:variant>
      <vt:variant>
        <vt:i4>5885</vt:i4>
      </vt:variant>
      <vt:variant>
        <vt:i4>0</vt:i4>
      </vt:variant>
      <vt:variant>
        <vt:i4>5</vt:i4>
      </vt:variant>
      <vt:variant>
        <vt:lpwstr/>
      </vt:variant>
      <vt:variant>
        <vt:lpwstr>_Toc274581853</vt:lpwstr>
      </vt:variant>
      <vt:variant>
        <vt:i4>1114166</vt:i4>
      </vt:variant>
      <vt:variant>
        <vt:i4>5879</vt:i4>
      </vt:variant>
      <vt:variant>
        <vt:i4>0</vt:i4>
      </vt:variant>
      <vt:variant>
        <vt:i4>5</vt:i4>
      </vt:variant>
      <vt:variant>
        <vt:lpwstr/>
      </vt:variant>
      <vt:variant>
        <vt:lpwstr>_Toc274581852</vt:lpwstr>
      </vt:variant>
      <vt:variant>
        <vt:i4>1114166</vt:i4>
      </vt:variant>
      <vt:variant>
        <vt:i4>5873</vt:i4>
      </vt:variant>
      <vt:variant>
        <vt:i4>0</vt:i4>
      </vt:variant>
      <vt:variant>
        <vt:i4>5</vt:i4>
      </vt:variant>
      <vt:variant>
        <vt:lpwstr/>
      </vt:variant>
      <vt:variant>
        <vt:lpwstr>_Toc274581851</vt:lpwstr>
      </vt:variant>
      <vt:variant>
        <vt:i4>1114166</vt:i4>
      </vt:variant>
      <vt:variant>
        <vt:i4>5867</vt:i4>
      </vt:variant>
      <vt:variant>
        <vt:i4>0</vt:i4>
      </vt:variant>
      <vt:variant>
        <vt:i4>5</vt:i4>
      </vt:variant>
      <vt:variant>
        <vt:lpwstr/>
      </vt:variant>
      <vt:variant>
        <vt:lpwstr>_Toc274581850</vt:lpwstr>
      </vt:variant>
      <vt:variant>
        <vt:i4>1048630</vt:i4>
      </vt:variant>
      <vt:variant>
        <vt:i4>5861</vt:i4>
      </vt:variant>
      <vt:variant>
        <vt:i4>0</vt:i4>
      </vt:variant>
      <vt:variant>
        <vt:i4>5</vt:i4>
      </vt:variant>
      <vt:variant>
        <vt:lpwstr/>
      </vt:variant>
      <vt:variant>
        <vt:lpwstr>_Toc274581849</vt:lpwstr>
      </vt:variant>
      <vt:variant>
        <vt:i4>1048630</vt:i4>
      </vt:variant>
      <vt:variant>
        <vt:i4>5855</vt:i4>
      </vt:variant>
      <vt:variant>
        <vt:i4>0</vt:i4>
      </vt:variant>
      <vt:variant>
        <vt:i4>5</vt:i4>
      </vt:variant>
      <vt:variant>
        <vt:lpwstr/>
      </vt:variant>
      <vt:variant>
        <vt:lpwstr>_Toc274581848</vt:lpwstr>
      </vt:variant>
      <vt:variant>
        <vt:i4>1048630</vt:i4>
      </vt:variant>
      <vt:variant>
        <vt:i4>5849</vt:i4>
      </vt:variant>
      <vt:variant>
        <vt:i4>0</vt:i4>
      </vt:variant>
      <vt:variant>
        <vt:i4>5</vt:i4>
      </vt:variant>
      <vt:variant>
        <vt:lpwstr/>
      </vt:variant>
      <vt:variant>
        <vt:lpwstr>_Toc274581847</vt:lpwstr>
      </vt:variant>
      <vt:variant>
        <vt:i4>1048630</vt:i4>
      </vt:variant>
      <vt:variant>
        <vt:i4>5843</vt:i4>
      </vt:variant>
      <vt:variant>
        <vt:i4>0</vt:i4>
      </vt:variant>
      <vt:variant>
        <vt:i4>5</vt:i4>
      </vt:variant>
      <vt:variant>
        <vt:lpwstr/>
      </vt:variant>
      <vt:variant>
        <vt:lpwstr>_Toc274581846</vt:lpwstr>
      </vt:variant>
      <vt:variant>
        <vt:i4>1048630</vt:i4>
      </vt:variant>
      <vt:variant>
        <vt:i4>5837</vt:i4>
      </vt:variant>
      <vt:variant>
        <vt:i4>0</vt:i4>
      </vt:variant>
      <vt:variant>
        <vt:i4>5</vt:i4>
      </vt:variant>
      <vt:variant>
        <vt:lpwstr/>
      </vt:variant>
      <vt:variant>
        <vt:lpwstr>_Toc274581845</vt:lpwstr>
      </vt:variant>
      <vt:variant>
        <vt:i4>1048630</vt:i4>
      </vt:variant>
      <vt:variant>
        <vt:i4>5831</vt:i4>
      </vt:variant>
      <vt:variant>
        <vt:i4>0</vt:i4>
      </vt:variant>
      <vt:variant>
        <vt:i4>5</vt:i4>
      </vt:variant>
      <vt:variant>
        <vt:lpwstr/>
      </vt:variant>
      <vt:variant>
        <vt:lpwstr>_Toc274581844</vt:lpwstr>
      </vt:variant>
      <vt:variant>
        <vt:i4>1048630</vt:i4>
      </vt:variant>
      <vt:variant>
        <vt:i4>5825</vt:i4>
      </vt:variant>
      <vt:variant>
        <vt:i4>0</vt:i4>
      </vt:variant>
      <vt:variant>
        <vt:i4>5</vt:i4>
      </vt:variant>
      <vt:variant>
        <vt:lpwstr/>
      </vt:variant>
      <vt:variant>
        <vt:lpwstr>_Toc274581843</vt:lpwstr>
      </vt:variant>
      <vt:variant>
        <vt:i4>1048630</vt:i4>
      </vt:variant>
      <vt:variant>
        <vt:i4>5819</vt:i4>
      </vt:variant>
      <vt:variant>
        <vt:i4>0</vt:i4>
      </vt:variant>
      <vt:variant>
        <vt:i4>5</vt:i4>
      </vt:variant>
      <vt:variant>
        <vt:lpwstr/>
      </vt:variant>
      <vt:variant>
        <vt:lpwstr>_Toc274581842</vt:lpwstr>
      </vt:variant>
      <vt:variant>
        <vt:i4>1048630</vt:i4>
      </vt:variant>
      <vt:variant>
        <vt:i4>5813</vt:i4>
      </vt:variant>
      <vt:variant>
        <vt:i4>0</vt:i4>
      </vt:variant>
      <vt:variant>
        <vt:i4>5</vt:i4>
      </vt:variant>
      <vt:variant>
        <vt:lpwstr/>
      </vt:variant>
      <vt:variant>
        <vt:lpwstr>_Toc274581841</vt:lpwstr>
      </vt:variant>
      <vt:variant>
        <vt:i4>1048630</vt:i4>
      </vt:variant>
      <vt:variant>
        <vt:i4>5807</vt:i4>
      </vt:variant>
      <vt:variant>
        <vt:i4>0</vt:i4>
      </vt:variant>
      <vt:variant>
        <vt:i4>5</vt:i4>
      </vt:variant>
      <vt:variant>
        <vt:lpwstr/>
      </vt:variant>
      <vt:variant>
        <vt:lpwstr>_Toc274581840</vt:lpwstr>
      </vt:variant>
      <vt:variant>
        <vt:i4>1507382</vt:i4>
      </vt:variant>
      <vt:variant>
        <vt:i4>5801</vt:i4>
      </vt:variant>
      <vt:variant>
        <vt:i4>0</vt:i4>
      </vt:variant>
      <vt:variant>
        <vt:i4>5</vt:i4>
      </vt:variant>
      <vt:variant>
        <vt:lpwstr/>
      </vt:variant>
      <vt:variant>
        <vt:lpwstr>_Toc274581839</vt:lpwstr>
      </vt:variant>
      <vt:variant>
        <vt:i4>1507382</vt:i4>
      </vt:variant>
      <vt:variant>
        <vt:i4>5795</vt:i4>
      </vt:variant>
      <vt:variant>
        <vt:i4>0</vt:i4>
      </vt:variant>
      <vt:variant>
        <vt:i4>5</vt:i4>
      </vt:variant>
      <vt:variant>
        <vt:lpwstr/>
      </vt:variant>
      <vt:variant>
        <vt:lpwstr>_Toc274581838</vt:lpwstr>
      </vt:variant>
      <vt:variant>
        <vt:i4>1507382</vt:i4>
      </vt:variant>
      <vt:variant>
        <vt:i4>5789</vt:i4>
      </vt:variant>
      <vt:variant>
        <vt:i4>0</vt:i4>
      </vt:variant>
      <vt:variant>
        <vt:i4>5</vt:i4>
      </vt:variant>
      <vt:variant>
        <vt:lpwstr/>
      </vt:variant>
      <vt:variant>
        <vt:lpwstr>_Toc274581837</vt:lpwstr>
      </vt:variant>
      <vt:variant>
        <vt:i4>1507382</vt:i4>
      </vt:variant>
      <vt:variant>
        <vt:i4>5783</vt:i4>
      </vt:variant>
      <vt:variant>
        <vt:i4>0</vt:i4>
      </vt:variant>
      <vt:variant>
        <vt:i4>5</vt:i4>
      </vt:variant>
      <vt:variant>
        <vt:lpwstr/>
      </vt:variant>
      <vt:variant>
        <vt:lpwstr>_Toc274581836</vt:lpwstr>
      </vt:variant>
      <vt:variant>
        <vt:i4>1507382</vt:i4>
      </vt:variant>
      <vt:variant>
        <vt:i4>5777</vt:i4>
      </vt:variant>
      <vt:variant>
        <vt:i4>0</vt:i4>
      </vt:variant>
      <vt:variant>
        <vt:i4>5</vt:i4>
      </vt:variant>
      <vt:variant>
        <vt:lpwstr/>
      </vt:variant>
      <vt:variant>
        <vt:lpwstr>_Toc274581835</vt:lpwstr>
      </vt:variant>
      <vt:variant>
        <vt:i4>1507382</vt:i4>
      </vt:variant>
      <vt:variant>
        <vt:i4>5771</vt:i4>
      </vt:variant>
      <vt:variant>
        <vt:i4>0</vt:i4>
      </vt:variant>
      <vt:variant>
        <vt:i4>5</vt:i4>
      </vt:variant>
      <vt:variant>
        <vt:lpwstr/>
      </vt:variant>
      <vt:variant>
        <vt:lpwstr>_Toc274581834</vt:lpwstr>
      </vt:variant>
      <vt:variant>
        <vt:i4>1507382</vt:i4>
      </vt:variant>
      <vt:variant>
        <vt:i4>5765</vt:i4>
      </vt:variant>
      <vt:variant>
        <vt:i4>0</vt:i4>
      </vt:variant>
      <vt:variant>
        <vt:i4>5</vt:i4>
      </vt:variant>
      <vt:variant>
        <vt:lpwstr/>
      </vt:variant>
      <vt:variant>
        <vt:lpwstr>_Toc274581833</vt:lpwstr>
      </vt:variant>
      <vt:variant>
        <vt:i4>1507382</vt:i4>
      </vt:variant>
      <vt:variant>
        <vt:i4>5759</vt:i4>
      </vt:variant>
      <vt:variant>
        <vt:i4>0</vt:i4>
      </vt:variant>
      <vt:variant>
        <vt:i4>5</vt:i4>
      </vt:variant>
      <vt:variant>
        <vt:lpwstr/>
      </vt:variant>
      <vt:variant>
        <vt:lpwstr>_Toc274581832</vt:lpwstr>
      </vt:variant>
      <vt:variant>
        <vt:i4>1507382</vt:i4>
      </vt:variant>
      <vt:variant>
        <vt:i4>5753</vt:i4>
      </vt:variant>
      <vt:variant>
        <vt:i4>0</vt:i4>
      </vt:variant>
      <vt:variant>
        <vt:i4>5</vt:i4>
      </vt:variant>
      <vt:variant>
        <vt:lpwstr/>
      </vt:variant>
      <vt:variant>
        <vt:lpwstr>_Toc274581831</vt:lpwstr>
      </vt:variant>
      <vt:variant>
        <vt:i4>1507382</vt:i4>
      </vt:variant>
      <vt:variant>
        <vt:i4>5747</vt:i4>
      </vt:variant>
      <vt:variant>
        <vt:i4>0</vt:i4>
      </vt:variant>
      <vt:variant>
        <vt:i4>5</vt:i4>
      </vt:variant>
      <vt:variant>
        <vt:lpwstr/>
      </vt:variant>
      <vt:variant>
        <vt:lpwstr>_Toc274581830</vt:lpwstr>
      </vt:variant>
      <vt:variant>
        <vt:i4>1441846</vt:i4>
      </vt:variant>
      <vt:variant>
        <vt:i4>5741</vt:i4>
      </vt:variant>
      <vt:variant>
        <vt:i4>0</vt:i4>
      </vt:variant>
      <vt:variant>
        <vt:i4>5</vt:i4>
      </vt:variant>
      <vt:variant>
        <vt:lpwstr/>
      </vt:variant>
      <vt:variant>
        <vt:lpwstr>_Toc274581829</vt:lpwstr>
      </vt:variant>
      <vt:variant>
        <vt:i4>1441846</vt:i4>
      </vt:variant>
      <vt:variant>
        <vt:i4>5735</vt:i4>
      </vt:variant>
      <vt:variant>
        <vt:i4>0</vt:i4>
      </vt:variant>
      <vt:variant>
        <vt:i4>5</vt:i4>
      </vt:variant>
      <vt:variant>
        <vt:lpwstr/>
      </vt:variant>
      <vt:variant>
        <vt:lpwstr>_Toc274581828</vt:lpwstr>
      </vt:variant>
      <vt:variant>
        <vt:i4>1441846</vt:i4>
      </vt:variant>
      <vt:variant>
        <vt:i4>5729</vt:i4>
      </vt:variant>
      <vt:variant>
        <vt:i4>0</vt:i4>
      </vt:variant>
      <vt:variant>
        <vt:i4>5</vt:i4>
      </vt:variant>
      <vt:variant>
        <vt:lpwstr/>
      </vt:variant>
      <vt:variant>
        <vt:lpwstr>_Toc274581827</vt:lpwstr>
      </vt:variant>
      <vt:variant>
        <vt:i4>1441846</vt:i4>
      </vt:variant>
      <vt:variant>
        <vt:i4>5723</vt:i4>
      </vt:variant>
      <vt:variant>
        <vt:i4>0</vt:i4>
      </vt:variant>
      <vt:variant>
        <vt:i4>5</vt:i4>
      </vt:variant>
      <vt:variant>
        <vt:lpwstr/>
      </vt:variant>
      <vt:variant>
        <vt:lpwstr>_Toc274581826</vt:lpwstr>
      </vt:variant>
      <vt:variant>
        <vt:i4>1441846</vt:i4>
      </vt:variant>
      <vt:variant>
        <vt:i4>5717</vt:i4>
      </vt:variant>
      <vt:variant>
        <vt:i4>0</vt:i4>
      </vt:variant>
      <vt:variant>
        <vt:i4>5</vt:i4>
      </vt:variant>
      <vt:variant>
        <vt:lpwstr/>
      </vt:variant>
      <vt:variant>
        <vt:lpwstr>_Toc274581825</vt:lpwstr>
      </vt:variant>
      <vt:variant>
        <vt:i4>1441846</vt:i4>
      </vt:variant>
      <vt:variant>
        <vt:i4>5711</vt:i4>
      </vt:variant>
      <vt:variant>
        <vt:i4>0</vt:i4>
      </vt:variant>
      <vt:variant>
        <vt:i4>5</vt:i4>
      </vt:variant>
      <vt:variant>
        <vt:lpwstr/>
      </vt:variant>
      <vt:variant>
        <vt:lpwstr>_Toc274581824</vt:lpwstr>
      </vt:variant>
      <vt:variant>
        <vt:i4>1441846</vt:i4>
      </vt:variant>
      <vt:variant>
        <vt:i4>5705</vt:i4>
      </vt:variant>
      <vt:variant>
        <vt:i4>0</vt:i4>
      </vt:variant>
      <vt:variant>
        <vt:i4>5</vt:i4>
      </vt:variant>
      <vt:variant>
        <vt:lpwstr/>
      </vt:variant>
      <vt:variant>
        <vt:lpwstr>_Toc274581823</vt:lpwstr>
      </vt:variant>
      <vt:variant>
        <vt:i4>1441846</vt:i4>
      </vt:variant>
      <vt:variant>
        <vt:i4>5699</vt:i4>
      </vt:variant>
      <vt:variant>
        <vt:i4>0</vt:i4>
      </vt:variant>
      <vt:variant>
        <vt:i4>5</vt:i4>
      </vt:variant>
      <vt:variant>
        <vt:lpwstr/>
      </vt:variant>
      <vt:variant>
        <vt:lpwstr>_Toc274581822</vt:lpwstr>
      </vt:variant>
      <vt:variant>
        <vt:i4>1441846</vt:i4>
      </vt:variant>
      <vt:variant>
        <vt:i4>5693</vt:i4>
      </vt:variant>
      <vt:variant>
        <vt:i4>0</vt:i4>
      </vt:variant>
      <vt:variant>
        <vt:i4>5</vt:i4>
      </vt:variant>
      <vt:variant>
        <vt:lpwstr/>
      </vt:variant>
      <vt:variant>
        <vt:lpwstr>_Toc274581821</vt:lpwstr>
      </vt:variant>
      <vt:variant>
        <vt:i4>1441846</vt:i4>
      </vt:variant>
      <vt:variant>
        <vt:i4>5687</vt:i4>
      </vt:variant>
      <vt:variant>
        <vt:i4>0</vt:i4>
      </vt:variant>
      <vt:variant>
        <vt:i4>5</vt:i4>
      </vt:variant>
      <vt:variant>
        <vt:lpwstr/>
      </vt:variant>
      <vt:variant>
        <vt:lpwstr>_Toc274581820</vt:lpwstr>
      </vt:variant>
      <vt:variant>
        <vt:i4>1376310</vt:i4>
      </vt:variant>
      <vt:variant>
        <vt:i4>5681</vt:i4>
      </vt:variant>
      <vt:variant>
        <vt:i4>0</vt:i4>
      </vt:variant>
      <vt:variant>
        <vt:i4>5</vt:i4>
      </vt:variant>
      <vt:variant>
        <vt:lpwstr/>
      </vt:variant>
      <vt:variant>
        <vt:lpwstr>_Toc274581819</vt:lpwstr>
      </vt:variant>
      <vt:variant>
        <vt:i4>1376310</vt:i4>
      </vt:variant>
      <vt:variant>
        <vt:i4>5675</vt:i4>
      </vt:variant>
      <vt:variant>
        <vt:i4>0</vt:i4>
      </vt:variant>
      <vt:variant>
        <vt:i4>5</vt:i4>
      </vt:variant>
      <vt:variant>
        <vt:lpwstr/>
      </vt:variant>
      <vt:variant>
        <vt:lpwstr>_Toc274581818</vt:lpwstr>
      </vt:variant>
      <vt:variant>
        <vt:i4>1376310</vt:i4>
      </vt:variant>
      <vt:variant>
        <vt:i4>5669</vt:i4>
      </vt:variant>
      <vt:variant>
        <vt:i4>0</vt:i4>
      </vt:variant>
      <vt:variant>
        <vt:i4>5</vt:i4>
      </vt:variant>
      <vt:variant>
        <vt:lpwstr/>
      </vt:variant>
      <vt:variant>
        <vt:lpwstr>_Toc274581817</vt:lpwstr>
      </vt:variant>
      <vt:variant>
        <vt:i4>1376310</vt:i4>
      </vt:variant>
      <vt:variant>
        <vt:i4>5663</vt:i4>
      </vt:variant>
      <vt:variant>
        <vt:i4>0</vt:i4>
      </vt:variant>
      <vt:variant>
        <vt:i4>5</vt:i4>
      </vt:variant>
      <vt:variant>
        <vt:lpwstr/>
      </vt:variant>
      <vt:variant>
        <vt:lpwstr>_Toc274581816</vt:lpwstr>
      </vt:variant>
      <vt:variant>
        <vt:i4>1376310</vt:i4>
      </vt:variant>
      <vt:variant>
        <vt:i4>5657</vt:i4>
      </vt:variant>
      <vt:variant>
        <vt:i4>0</vt:i4>
      </vt:variant>
      <vt:variant>
        <vt:i4>5</vt:i4>
      </vt:variant>
      <vt:variant>
        <vt:lpwstr/>
      </vt:variant>
      <vt:variant>
        <vt:lpwstr>_Toc274581815</vt:lpwstr>
      </vt:variant>
      <vt:variant>
        <vt:i4>1376310</vt:i4>
      </vt:variant>
      <vt:variant>
        <vt:i4>5651</vt:i4>
      </vt:variant>
      <vt:variant>
        <vt:i4>0</vt:i4>
      </vt:variant>
      <vt:variant>
        <vt:i4>5</vt:i4>
      </vt:variant>
      <vt:variant>
        <vt:lpwstr/>
      </vt:variant>
      <vt:variant>
        <vt:lpwstr>_Toc274581814</vt:lpwstr>
      </vt:variant>
      <vt:variant>
        <vt:i4>1376310</vt:i4>
      </vt:variant>
      <vt:variant>
        <vt:i4>5645</vt:i4>
      </vt:variant>
      <vt:variant>
        <vt:i4>0</vt:i4>
      </vt:variant>
      <vt:variant>
        <vt:i4>5</vt:i4>
      </vt:variant>
      <vt:variant>
        <vt:lpwstr/>
      </vt:variant>
      <vt:variant>
        <vt:lpwstr>_Toc274581813</vt:lpwstr>
      </vt:variant>
      <vt:variant>
        <vt:i4>1376310</vt:i4>
      </vt:variant>
      <vt:variant>
        <vt:i4>5639</vt:i4>
      </vt:variant>
      <vt:variant>
        <vt:i4>0</vt:i4>
      </vt:variant>
      <vt:variant>
        <vt:i4>5</vt:i4>
      </vt:variant>
      <vt:variant>
        <vt:lpwstr/>
      </vt:variant>
      <vt:variant>
        <vt:lpwstr>_Toc274581812</vt:lpwstr>
      </vt:variant>
      <vt:variant>
        <vt:i4>1376310</vt:i4>
      </vt:variant>
      <vt:variant>
        <vt:i4>5633</vt:i4>
      </vt:variant>
      <vt:variant>
        <vt:i4>0</vt:i4>
      </vt:variant>
      <vt:variant>
        <vt:i4>5</vt:i4>
      </vt:variant>
      <vt:variant>
        <vt:lpwstr/>
      </vt:variant>
      <vt:variant>
        <vt:lpwstr>_Toc274581811</vt:lpwstr>
      </vt:variant>
      <vt:variant>
        <vt:i4>1376310</vt:i4>
      </vt:variant>
      <vt:variant>
        <vt:i4>5627</vt:i4>
      </vt:variant>
      <vt:variant>
        <vt:i4>0</vt:i4>
      </vt:variant>
      <vt:variant>
        <vt:i4>5</vt:i4>
      </vt:variant>
      <vt:variant>
        <vt:lpwstr/>
      </vt:variant>
      <vt:variant>
        <vt:lpwstr>_Toc274581810</vt:lpwstr>
      </vt:variant>
      <vt:variant>
        <vt:i4>1310774</vt:i4>
      </vt:variant>
      <vt:variant>
        <vt:i4>5621</vt:i4>
      </vt:variant>
      <vt:variant>
        <vt:i4>0</vt:i4>
      </vt:variant>
      <vt:variant>
        <vt:i4>5</vt:i4>
      </vt:variant>
      <vt:variant>
        <vt:lpwstr/>
      </vt:variant>
      <vt:variant>
        <vt:lpwstr>_Toc274581809</vt:lpwstr>
      </vt:variant>
      <vt:variant>
        <vt:i4>1310774</vt:i4>
      </vt:variant>
      <vt:variant>
        <vt:i4>5615</vt:i4>
      </vt:variant>
      <vt:variant>
        <vt:i4>0</vt:i4>
      </vt:variant>
      <vt:variant>
        <vt:i4>5</vt:i4>
      </vt:variant>
      <vt:variant>
        <vt:lpwstr/>
      </vt:variant>
      <vt:variant>
        <vt:lpwstr>_Toc274581808</vt:lpwstr>
      </vt:variant>
      <vt:variant>
        <vt:i4>1310774</vt:i4>
      </vt:variant>
      <vt:variant>
        <vt:i4>5609</vt:i4>
      </vt:variant>
      <vt:variant>
        <vt:i4>0</vt:i4>
      </vt:variant>
      <vt:variant>
        <vt:i4>5</vt:i4>
      </vt:variant>
      <vt:variant>
        <vt:lpwstr/>
      </vt:variant>
      <vt:variant>
        <vt:lpwstr>_Toc274581807</vt:lpwstr>
      </vt:variant>
      <vt:variant>
        <vt:i4>1310774</vt:i4>
      </vt:variant>
      <vt:variant>
        <vt:i4>5603</vt:i4>
      </vt:variant>
      <vt:variant>
        <vt:i4>0</vt:i4>
      </vt:variant>
      <vt:variant>
        <vt:i4>5</vt:i4>
      </vt:variant>
      <vt:variant>
        <vt:lpwstr/>
      </vt:variant>
      <vt:variant>
        <vt:lpwstr>_Toc274581806</vt:lpwstr>
      </vt:variant>
      <vt:variant>
        <vt:i4>1310774</vt:i4>
      </vt:variant>
      <vt:variant>
        <vt:i4>5597</vt:i4>
      </vt:variant>
      <vt:variant>
        <vt:i4>0</vt:i4>
      </vt:variant>
      <vt:variant>
        <vt:i4>5</vt:i4>
      </vt:variant>
      <vt:variant>
        <vt:lpwstr/>
      </vt:variant>
      <vt:variant>
        <vt:lpwstr>_Toc274581805</vt:lpwstr>
      </vt:variant>
      <vt:variant>
        <vt:i4>1310774</vt:i4>
      </vt:variant>
      <vt:variant>
        <vt:i4>5591</vt:i4>
      </vt:variant>
      <vt:variant>
        <vt:i4>0</vt:i4>
      </vt:variant>
      <vt:variant>
        <vt:i4>5</vt:i4>
      </vt:variant>
      <vt:variant>
        <vt:lpwstr/>
      </vt:variant>
      <vt:variant>
        <vt:lpwstr>_Toc274581804</vt:lpwstr>
      </vt:variant>
      <vt:variant>
        <vt:i4>1310774</vt:i4>
      </vt:variant>
      <vt:variant>
        <vt:i4>5585</vt:i4>
      </vt:variant>
      <vt:variant>
        <vt:i4>0</vt:i4>
      </vt:variant>
      <vt:variant>
        <vt:i4>5</vt:i4>
      </vt:variant>
      <vt:variant>
        <vt:lpwstr/>
      </vt:variant>
      <vt:variant>
        <vt:lpwstr>_Toc274581803</vt:lpwstr>
      </vt:variant>
      <vt:variant>
        <vt:i4>1310774</vt:i4>
      </vt:variant>
      <vt:variant>
        <vt:i4>5579</vt:i4>
      </vt:variant>
      <vt:variant>
        <vt:i4>0</vt:i4>
      </vt:variant>
      <vt:variant>
        <vt:i4>5</vt:i4>
      </vt:variant>
      <vt:variant>
        <vt:lpwstr/>
      </vt:variant>
      <vt:variant>
        <vt:lpwstr>_Toc274581802</vt:lpwstr>
      </vt:variant>
      <vt:variant>
        <vt:i4>1310774</vt:i4>
      </vt:variant>
      <vt:variant>
        <vt:i4>5573</vt:i4>
      </vt:variant>
      <vt:variant>
        <vt:i4>0</vt:i4>
      </vt:variant>
      <vt:variant>
        <vt:i4>5</vt:i4>
      </vt:variant>
      <vt:variant>
        <vt:lpwstr/>
      </vt:variant>
      <vt:variant>
        <vt:lpwstr>_Toc274581801</vt:lpwstr>
      </vt:variant>
      <vt:variant>
        <vt:i4>1310774</vt:i4>
      </vt:variant>
      <vt:variant>
        <vt:i4>5567</vt:i4>
      </vt:variant>
      <vt:variant>
        <vt:i4>0</vt:i4>
      </vt:variant>
      <vt:variant>
        <vt:i4>5</vt:i4>
      </vt:variant>
      <vt:variant>
        <vt:lpwstr/>
      </vt:variant>
      <vt:variant>
        <vt:lpwstr>_Toc274581800</vt:lpwstr>
      </vt:variant>
      <vt:variant>
        <vt:i4>1900601</vt:i4>
      </vt:variant>
      <vt:variant>
        <vt:i4>5561</vt:i4>
      </vt:variant>
      <vt:variant>
        <vt:i4>0</vt:i4>
      </vt:variant>
      <vt:variant>
        <vt:i4>5</vt:i4>
      </vt:variant>
      <vt:variant>
        <vt:lpwstr/>
      </vt:variant>
      <vt:variant>
        <vt:lpwstr>_Toc274581799</vt:lpwstr>
      </vt:variant>
      <vt:variant>
        <vt:i4>1900601</vt:i4>
      </vt:variant>
      <vt:variant>
        <vt:i4>5555</vt:i4>
      </vt:variant>
      <vt:variant>
        <vt:i4>0</vt:i4>
      </vt:variant>
      <vt:variant>
        <vt:i4>5</vt:i4>
      </vt:variant>
      <vt:variant>
        <vt:lpwstr/>
      </vt:variant>
      <vt:variant>
        <vt:lpwstr>_Toc274581798</vt:lpwstr>
      </vt:variant>
      <vt:variant>
        <vt:i4>1900601</vt:i4>
      </vt:variant>
      <vt:variant>
        <vt:i4>5549</vt:i4>
      </vt:variant>
      <vt:variant>
        <vt:i4>0</vt:i4>
      </vt:variant>
      <vt:variant>
        <vt:i4>5</vt:i4>
      </vt:variant>
      <vt:variant>
        <vt:lpwstr/>
      </vt:variant>
      <vt:variant>
        <vt:lpwstr>_Toc274581797</vt:lpwstr>
      </vt:variant>
      <vt:variant>
        <vt:i4>1900601</vt:i4>
      </vt:variant>
      <vt:variant>
        <vt:i4>5543</vt:i4>
      </vt:variant>
      <vt:variant>
        <vt:i4>0</vt:i4>
      </vt:variant>
      <vt:variant>
        <vt:i4>5</vt:i4>
      </vt:variant>
      <vt:variant>
        <vt:lpwstr/>
      </vt:variant>
      <vt:variant>
        <vt:lpwstr>_Toc274581796</vt:lpwstr>
      </vt:variant>
      <vt:variant>
        <vt:i4>1900601</vt:i4>
      </vt:variant>
      <vt:variant>
        <vt:i4>5537</vt:i4>
      </vt:variant>
      <vt:variant>
        <vt:i4>0</vt:i4>
      </vt:variant>
      <vt:variant>
        <vt:i4>5</vt:i4>
      </vt:variant>
      <vt:variant>
        <vt:lpwstr/>
      </vt:variant>
      <vt:variant>
        <vt:lpwstr>_Toc274581795</vt:lpwstr>
      </vt:variant>
      <vt:variant>
        <vt:i4>1900601</vt:i4>
      </vt:variant>
      <vt:variant>
        <vt:i4>5531</vt:i4>
      </vt:variant>
      <vt:variant>
        <vt:i4>0</vt:i4>
      </vt:variant>
      <vt:variant>
        <vt:i4>5</vt:i4>
      </vt:variant>
      <vt:variant>
        <vt:lpwstr/>
      </vt:variant>
      <vt:variant>
        <vt:lpwstr>_Toc274581794</vt:lpwstr>
      </vt:variant>
      <vt:variant>
        <vt:i4>1900601</vt:i4>
      </vt:variant>
      <vt:variant>
        <vt:i4>5525</vt:i4>
      </vt:variant>
      <vt:variant>
        <vt:i4>0</vt:i4>
      </vt:variant>
      <vt:variant>
        <vt:i4>5</vt:i4>
      </vt:variant>
      <vt:variant>
        <vt:lpwstr/>
      </vt:variant>
      <vt:variant>
        <vt:lpwstr>_Toc274581793</vt:lpwstr>
      </vt:variant>
      <vt:variant>
        <vt:i4>1900601</vt:i4>
      </vt:variant>
      <vt:variant>
        <vt:i4>5519</vt:i4>
      </vt:variant>
      <vt:variant>
        <vt:i4>0</vt:i4>
      </vt:variant>
      <vt:variant>
        <vt:i4>5</vt:i4>
      </vt:variant>
      <vt:variant>
        <vt:lpwstr/>
      </vt:variant>
      <vt:variant>
        <vt:lpwstr>_Toc274581792</vt:lpwstr>
      </vt:variant>
      <vt:variant>
        <vt:i4>1900601</vt:i4>
      </vt:variant>
      <vt:variant>
        <vt:i4>5513</vt:i4>
      </vt:variant>
      <vt:variant>
        <vt:i4>0</vt:i4>
      </vt:variant>
      <vt:variant>
        <vt:i4>5</vt:i4>
      </vt:variant>
      <vt:variant>
        <vt:lpwstr/>
      </vt:variant>
      <vt:variant>
        <vt:lpwstr>_Toc274581791</vt:lpwstr>
      </vt:variant>
      <vt:variant>
        <vt:i4>1900601</vt:i4>
      </vt:variant>
      <vt:variant>
        <vt:i4>5507</vt:i4>
      </vt:variant>
      <vt:variant>
        <vt:i4>0</vt:i4>
      </vt:variant>
      <vt:variant>
        <vt:i4>5</vt:i4>
      </vt:variant>
      <vt:variant>
        <vt:lpwstr/>
      </vt:variant>
      <vt:variant>
        <vt:lpwstr>_Toc274581790</vt:lpwstr>
      </vt:variant>
      <vt:variant>
        <vt:i4>1835065</vt:i4>
      </vt:variant>
      <vt:variant>
        <vt:i4>5501</vt:i4>
      </vt:variant>
      <vt:variant>
        <vt:i4>0</vt:i4>
      </vt:variant>
      <vt:variant>
        <vt:i4>5</vt:i4>
      </vt:variant>
      <vt:variant>
        <vt:lpwstr/>
      </vt:variant>
      <vt:variant>
        <vt:lpwstr>_Toc274581789</vt:lpwstr>
      </vt:variant>
      <vt:variant>
        <vt:i4>1835065</vt:i4>
      </vt:variant>
      <vt:variant>
        <vt:i4>5495</vt:i4>
      </vt:variant>
      <vt:variant>
        <vt:i4>0</vt:i4>
      </vt:variant>
      <vt:variant>
        <vt:i4>5</vt:i4>
      </vt:variant>
      <vt:variant>
        <vt:lpwstr/>
      </vt:variant>
      <vt:variant>
        <vt:lpwstr>_Toc274581788</vt:lpwstr>
      </vt:variant>
      <vt:variant>
        <vt:i4>1835065</vt:i4>
      </vt:variant>
      <vt:variant>
        <vt:i4>5489</vt:i4>
      </vt:variant>
      <vt:variant>
        <vt:i4>0</vt:i4>
      </vt:variant>
      <vt:variant>
        <vt:i4>5</vt:i4>
      </vt:variant>
      <vt:variant>
        <vt:lpwstr/>
      </vt:variant>
      <vt:variant>
        <vt:lpwstr>_Toc274581787</vt:lpwstr>
      </vt:variant>
      <vt:variant>
        <vt:i4>1835065</vt:i4>
      </vt:variant>
      <vt:variant>
        <vt:i4>5483</vt:i4>
      </vt:variant>
      <vt:variant>
        <vt:i4>0</vt:i4>
      </vt:variant>
      <vt:variant>
        <vt:i4>5</vt:i4>
      </vt:variant>
      <vt:variant>
        <vt:lpwstr/>
      </vt:variant>
      <vt:variant>
        <vt:lpwstr>_Toc274581786</vt:lpwstr>
      </vt:variant>
      <vt:variant>
        <vt:i4>1835065</vt:i4>
      </vt:variant>
      <vt:variant>
        <vt:i4>5477</vt:i4>
      </vt:variant>
      <vt:variant>
        <vt:i4>0</vt:i4>
      </vt:variant>
      <vt:variant>
        <vt:i4>5</vt:i4>
      </vt:variant>
      <vt:variant>
        <vt:lpwstr/>
      </vt:variant>
      <vt:variant>
        <vt:lpwstr>_Toc274581785</vt:lpwstr>
      </vt:variant>
      <vt:variant>
        <vt:i4>1835065</vt:i4>
      </vt:variant>
      <vt:variant>
        <vt:i4>5471</vt:i4>
      </vt:variant>
      <vt:variant>
        <vt:i4>0</vt:i4>
      </vt:variant>
      <vt:variant>
        <vt:i4>5</vt:i4>
      </vt:variant>
      <vt:variant>
        <vt:lpwstr/>
      </vt:variant>
      <vt:variant>
        <vt:lpwstr>_Toc274581784</vt:lpwstr>
      </vt:variant>
      <vt:variant>
        <vt:i4>1835065</vt:i4>
      </vt:variant>
      <vt:variant>
        <vt:i4>5465</vt:i4>
      </vt:variant>
      <vt:variant>
        <vt:i4>0</vt:i4>
      </vt:variant>
      <vt:variant>
        <vt:i4>5</vt:i4>
      </vt:variant>
      <vt:variant>
        <vt:lpwstr/>
      </vt:variant>
      <vt:variant>
        <vt:lpwstr>_Toc274581783</vt:lpwstr>
      </vt:variant>
      <vt:variant>
        <vt:i4>1835065</vt:i4>
      </vt:variant>
      <vt:variant>
        <vt:i4>5459</vt:i4>
      </vt:variant>
      <vt:variant>
        <vt:i4>0</vt:i4>
      </vt:variant>
      <vt:variant>
        <vt:i4>5</vt:i4>
      </vt:variant>
      <vt:variant>
        <vt:lpwstr/>
      </vt:variant>
      <vt:variant>
        <vt:lpwstr>_Toc274581782</vt:lpwstr>
      </vt:variant>
      <vt:variant>
        <vt:i4>1835065</vt:i4>
      </vt:variant>
      <vt:variant>
        <vt:i4>5453</vt:i4>
      </vt:variant>
      <vt:variant>
        <vt:i4>0</vt:i4>
      </vt:variant>
      <vt:variant>
        <vt:i4>5</vt:i4>
      </vt:variant>
      <vt:variant>
        <vt:lpwstr/>
      </vt:variant>
      <vt:variant>
        <vt:lpwstr>_Toc274581781</vt:lpwstr>
      </vt:variant>
      <vt:variant>
        <vt:i4>1835065</vt:i4>
      </vt:variant>
      <vt:variant>
        <vt:i4>5447</vt:i4>
      </vt:variant>
      <vt:variant>
        <vt:i4>0</vt:i4>
      </vt:variant>
      <vt:variant>
        <vt:i4>5</vt:i4>
      </vt:variant>
      <vt:variant>
        <vt:lpwstr/>
      </vt:variant>
      <vt:variant>
        <vt:lpwstr>_Toc274581780</vt:lpwstr>
      </vt:variant>
      <vt:variant>
        <vt:i4>1245241</vt:i4>
      </vt:variant>
      <vt:variant>
        <vt:i4>5441</vt:i4>
      </vt:variant>
      <vt:variant>
        <vt:i4>0</vt:i4>
      </vt:variant>
      <vt:variant>
        <vt:i4>5</vt:i4>
      </vt:variant>
      <vt:variant>
        <vt:lpwstr/>
      </vt:variant>
      <vt:variant>
        <vt:lpwstr>_Toc274581779</vt:lpwstr>
      </vt:variant>
      <vt:variant>
        <vt:i4>1245241</vt:i4>
      </vt:variant>
      <vt:variant>
        <vt:i4>5435</vt:i4>
      </vt:variant>
      <vt:variant>
        <vt:i4>0</vt:i4>
      </vt:variant>
      <vt:variant>
        <vt:i4>5</vt:i4>
      </vt:variant>
      <vt:variant>
        <vt:lpwstr/>
      </vt:variant>
      <vt:variant>
        <vt:lpwstr>_Toc274581778</vt:lpwstr>
      </vt:variant>
      <vt:variant>
        <vt:i4>1245241</vt:i4>
      </vt:variant>
      <vt:variant>
        <vt:i4>5429</vt:i4>
      </vt:variant>
      <vt:variant>
        <vt:i4>0</vt:i4>
      </vt:variant>
      <vt:variant>
        <vt:i4>5</vt:i4>
      </vt:variant>
      <vt:variant>
        <vt:lpwstr/>
      </vt:variant>
      <vt:variant>
        <vt:lpwstr>_Toc274581777</vt:lpwstr>
      </vt:variant>
      <vt:variant>
        <vt:i4>1245241</vt:i4>
      </vt:variant>
      <vt:variant>
        <vt:i4>5423</vt:i4>
      </vt:variant>
      <vt:variant>
        <vt:i4>0</vt:i4>
      </vt:variant>
      <vt:variant>
        <vt:i4>5</vt:i4>
      </vt:variant>
      <vt:variant>
        <vt:lpwstr/>
      </vt:variant>
      <vt:variant>
        <vt:lpwstr>_Toc274581776</vt:lpwstr>
      </vt:variant>
      <vt:variant>
        <vt:i4>1245241</vt:i4>
      </vt:variant>
      <vt:variant>
        <vt:i4>5417</vt:i4>
      </vt:variant>
      <vt:variant>
        <vt:i4>0</vt:i4>
      </vt:variant>
      <vt:variant>
        <vt:i4>5</vt:i4>
      </vt:variant>
      <vt:variant>
        <vt:lpwstr/>
      </vt:variant>
      <vt:variant>
        <vt:lpwstr>_Toc274581775</vt:lpwstr>
      </vt:variant>
      <vt:variant>
        <vt:i4>1245241</vt:i4>
      </vt:variant>
      <vt:variant>
        <vt:i4>5411</vt:i4>
      </vt:variant>
      <vt:variant>
        <vt:i4>0</vt:i4>
      </vt:variant>
      <vt:variant>
        <vt:i4>5</vt:i4>
      </vt:variant>
      <vt:variant>
        <vt:lpwstr/>
      </vt:variant>
      <vt:variant>
        <vt:lpwstr>_Toc274581774</vt:lpwstr>
      </vt:variant>
      <vt:variant>
        <vt:i4>1245241</vt:i4>
      </vt:variant>
      <vt:variant>
        <vt:i4>5405</vt:i4>
      </vt:variant>
      <vt:variant>
        <vt:i4>0</vt:i4>
      </vt:variant>
      <vt:variant>
        <vt:i4>5</vt:i4>
      </vt:variant>
      <vt:variant>
        <vt:lpwstr/>
      </vt:variant>
      <vt:variant>
        <vt:lpwstr>_Toc274581773</vt:lpwstr>
      </vt:variant>
      <vt:variant>
        <vt:i4>1245241</vt:i4>
      </vt:variant>
      <vt:variant>
        <vt:i4>5399</vt:i4>
      </vt:variant>
      <vt:variant>
        <vt:i4>0</vt:i4>
      </vt:variant>
      <vt:variant>
        <vt:i4>5</vt:i4>
      </vt:variant>
      <vt:variant>
        <vt:lpwstr/>
      </vt:variant>
      <vt:variant>
        <vt:lpwstr>_Toc274581772</vt:lpwstr>
      </vt:variant>
      <vt:variant>
        <vt:i4>1245241</vt:i4>
      </vt:variant>
      <vt:variant>
        <vt:i4>5393</vt:i4>
      </vt:variant>
      <vt:variant>
        <vt:i4>0</vt:i4>
      </vt:variant>
      <vt:variant>
        <vt:i4>5</vt:i4>
      </vt:variant>
      <vt:variant>
        <vt:lpwstr/>
      </vt:variant>
      <vt:variant>
        <vt:lpwstr>_Toc274581771</vt:lpwstr>
      </vt:variant>
      <vt:variant>
        <vt:i4>1245241</vt:i4>
      </vt:variant>
      <vt:variant>
        <vt:i4>5387</vt:i4>
      </vt:variant>
      <vt:variant>
        <vt:i4>0</vt:i4>
      </vt:variant>
      <vt:variant>
        <vt:i4>5</vt:i4>
      </vt:variant>
      <vt:variant>
        <vt:lpwstr/>
      </vt:variant>
      <vt:variant>
        <vt:lpwstr>_Toc274581770</vt:lpwstr>
      </vt:variant>
      <vt:variant>
        <vt:i4>1179705</vt:i4>
      </vt:variant>
      <vt:variant>
        <vt:i4>5381</vt:i4>
      </vt:variant>
      <vt:variant>
        <vt:i4>0</vt:i4>
      </vt:variant>
      <vt:variant>
        <vt:i4>5</vt:i4>
      </vt:variant>
      <vt:variant>
        <vt:lpwstr/>
      </vt:variant>
      <vt:variant>
        <vt:lpwstr>_Toc274581769</vt:lpwstr>
      </vt:variant>
      <vt:variant>
        <vt:i4>1179705</vt:i4>
      </vt:variant>
      <vt:variant>
        <vt:i4>5375</vt:i4>
      </vt:variant>
      <vt:variant>
        <vt:i4>0</vt:i4>
      </vt:variant>
      <vt:variant>
        <vt:i4>5</vt:i4>
      </vt:variant>
      <vt:variant>
        <vt:lpwstr/>
      </vt:variant>
      <vt:variant>
        <vt:lpwstr>_Toc274581768</vt:lpwstr>
      </vt:variant>
      <vt:variant>
        <vt:i4>1179705</vt:i4>
      </vt:variant>
      <vt:variant>
        <vt:i4>5369</vt:i4>
      </vt:variant>
      <vt:variant>
        <vt:i4>0</vt:i4>
      </vt:variant>
      <vt:variant>
        <vt:i4>5</vt:i4>
      </vt:variant>
      <vt:variant>
        <vt:lpwstr/>
      </vt:variant>
      <vt:variant>
        <vt:lpwstr>_Toc274581767</vt:lpwstr>
      </vt:variant>
      <vt:variant>
        <vt:i4>1179705</vt:i4>
      </vt:variant>
      <vt:variant>
        <vt:i4>5363</vt:i4>
      </vt:variant>
      <vt:variant>
        <vt:i4>0</vt:i4>
      </vt:variant>
      <vt:variant>
        <vt:i4>5</vt:i4>
      </vt:variant>
      <vt:variant>
        <vt:lpwstr/>
      </vt:variant>
      <vt:variant>
        <vt:lpwstr>_Toc274581766</vt:lpwstr>
      </vt:variant>
      <vt:variant>
        <vt:i4>1179705</vt:i4>
      </vt:variant>
      <vt:variant>
        <vt:i4>5357</vt:i4>
      </vt:variant>
      <vt:variant>
        <vt:i4>0</vt:i4>
      </vt:variant>
      <vt:variant>
        <vt:i4>5</vt:i4>
      </vt:variant>
      <vt:variant>
        <vt:lpwstr/>
      </vt:variant>
      <vt:variant>
        <vt:lpwstr>_Toc274581765</vt:lpwstr>
      </vt:variant>
      <vt:variant>
        <vt:i4>1179705</vt:i4>
      </vt:variant>
      <vt:variant>
        <vt:i4>5351</vt:i4>
      </vt:variant>
      <vt:variant>
        <vt:i4>0</vt:i4>
      </vt:variant>
      <vt:variant>
        <vt:i4>5</vt:i4>
      </vt:variant>
      <vt:variant>
        <vt:lpwstr/>
      </vt:variant>
      <vt:variant>
        <vt:lpwstr>_Toc274581764</vt:lpwstr>
      </vt:variant>
      <vt:variant>
        <vt:i4>1179705</vt:i4>
      </vt:variant>
      <vt:variant>
        <vt:i4>5345</vt:i4>
      </vt:variant>
      <vt:variant>
        <vt:i4>0</vt:i4>
      </vt:variant>
      <vt:variant>
        <vt:i4>5</vt:i4>
      </vt:variant>
      <vt:variant>
        <vt:lpwstr/>
      </vt:variant>
      <vt:variant>
        <vt:lpwstr>_Toc274581763</vt:lpwstr>
      </vt:variant>
      <vt:variant>
        <vt:i4>1179705</vt:i4>
      </vt:variant>
      <vt:variant>
        <vt:i4>5339</vt:i4>
      </vt:variant>
      <vt:variant>
        <vt:i4>0</vt:i4>
      </vt:variant>
      <vt:variant>
        <vt:i4>5</vt:i4>
      </vt:variant>
      <vt:variant>
        <vt:lpwstr/>
      </vt:variant>
      <vt:variant>
        <vt:lpwstr>_Toc274581762</vt:lpwstr>
      </vt:variant>
      <vt:variant>
        <vt:i4>1179705</vt:i4>
      </vt:variant>
      <vt:variant>
        <vt:i4>5333</vt:i4>
      </vt:variant>
      <vt:variant>
        <vt:i4>0</vt:i4>
      </vt:variant>
      <vt:variant>
        <vt:i4>5</vt:i4>
      </vt:variant>
      <vt:variant>
        <vt:lpwstr/>
      </vt:variant>
      <vt:variant>
        <vt:lpwstr>_Toc274581761</vt:lpwstr>
      </vt:variant>
      <vt:variant>
        <vt:i4>1179705</vt:i4>
      </vt:variant>
      <vt:variant>
        <vt:i4>5327</vt:i4>
      </vt:variant>
      <vt:variant>
        <vt:i4>0</vt:i4>
      </vt:variant>
      <vt:variant>
        <vt:i4>5</vt:i4>
      </vt:variant>
      <vt:variant>
        <vt:lpwstr/>
      </vt:variant>
      <vt:variant>
        <vt:lpwstr>_Toc274581760</vt:lpwstr>
      </vt:variant>
      <vt:variant>
        <vt:i4>1114169</vt:i4>
      </vt:variant>
      <vt:variant>
        <vt:i4>5321</vt:i4>
      </vt:variant>
      <vt:variant>
        <vt:i4>0</vt:i4>
      </vt:variant>
      <vt:variant>
        <vt:i4>5</vt:i4>
      </vt:variant>
      <vt:variant>
        <vt:lpwstr/>
      </vt:variant>
      <vt:variant>
        <vt:lpwstr>_Toc274581759</vt:lpwstr>
      </vt:variant>
      <vt:variant>
        <vt:i4>1114169</vt:i4>
      </vt:variant>
      <vt:variant>
        <vt:i4>5315</vt:i4>
      </vt:variant>
      <vt:variant>
        <vt:i4>0</vt:i4>
      </vt:variant>
      <vt:variant>
        <vt:i4>5</vt:i4>
      </vt:variant>
      <vt:variant>
        <vt:lpwstr/>
      </vt:variant>
      <vt:variant>
        <vt:lpwstr>_Toc274581758</vt:lpwstr>
      </vt:variant>
      <vt:variant>
        <vt:i4>1114169</vt:i4>
      </vt:variant>
      <vt:variant>
        <vt:i4>5309</vt:i4>
      </vt:variant>
      <vt:variant>
        <vt:i4>0</vt:i4>
      </vt:variant>
      <vt:variant>
        <vt:i4>5</vt:i4>
      </vt:variant>
      <vt:variant>
        <vt:lpwstr/>
      </vt:variant>
      <vt:variant>
        <vt:lpwstr>_Toc274581757</vt:lpwstr>
      </vt:variant>
      <vt:variant>
        <vt:i4>1114169</vt:i4>
      </vt:variant>
      <vt:variant>
        <vt:i4>5303</vt:i4>
      </vt:variant>
      <vt:variant>
        <vt:i4>0</vt:i4>
      </vt:variant>
      <vt:variant>
        <vt:i4>5</vt:i4>
      </vt:variant>
      <vt:variant>
        <vt:lpwstr/>
      </vt:variant>
      <vt:variant>
        <vt:lpwstr>_Toc274581756</vt:lpwstr>
      </vt:variant>
      <vt:variant>
        <vt:i4>1114169</vt:i4>
      </vt:variant>
      <vt:variant>
        <vt:i4>5297</vt:i4>
      </vt:variant>
      <vt:variant>
        <vt:i4>0</vt:i4>
      </vt:variant>
      <vt:variant>
        <vt:i4>5</vt:i4>
      </vt:variant>
      <vt:variant>
        <vt:lpwstr/>
      </vt:variant>
      <vt:variant>
        <vt:lpwstr>_Toc274581755</vt:lpwstr>
      </vt:variant>
      <vt:variant>
        <vt:i4>1114169</vt:i4>
      </vt:variant>
      <vt:variant>
        <vt:i4>5291</vt:i4>
      </vt:variant>
      <vt:variant>
        <vt:i4>0</vt:i4>
      </vt:variant>
      <vt:variant>
        <vt:i4>5</vt:i4>
      </vt:variant>
      <vt:variant>
        <vt:lpwstr/>
      </vt:variant>
      <vt:variant>
        <vt:lpwstr>_Toc274581754</vt:lpwstr>
      </vt:variant>
      <vt:variant>
        <vt:i4>1114169</vt:i4>
      </vt:variant>
      <vt:variant>
        <vt:i4>5285</vt:i4>
      </vt:variant>
      <vt:variant>
        <vt:i4>0</vt:i4>
      </vt:variant>
      <vt:variant>
        <vt:i4>5</vt:i4>
      </vt:variant>
      <vt:variant>
        <vt:lpwstr/>
      </vt:variant>
      <vt:variant>
        <vt:lpwstr>_Toc274581753</vt:lpwstr>
      </vt:variant>
      <vt:variant>
        <vt:i4>1114169</vt:i4>
      </vt:variant>
      <vt:variant>
        <vt:i4>5279</vt:i4>
      </vt:variant>
      <vt:variant>
        <vt:i4>0</vt:i4>
      </vt:variant>
      <vt:variant>
        <vt:i4>5</vt:i4>
      </vt:variant>
      <vt:variant>
        <vt:lpwstr/>
      </vt:variant>
      <vt:variant>
        <vt:lpwstr>_Toc274581752</vt:lpwstr>
      </vt:variant>
      <vt:variant>
        <vt:i4>1114169</vt:i4>
      </vt:variant>
      <vt:variant>
        <vt:i4>5273</vt:i4>
      </vt:variant>
      <vt:variant>
        <vt:i4>0</vt:i4>
      </vt:variant>
      <vt:variant>
        <vt:i4>5</vt:i4>
      </vt:variant>
      <vt:variant>
        <vt:lpwstr/>
      </vt:variant>
      <vt:variant>
        <vt:lpwstr>_Toc274581751</vt:lpwstr>
      </vt:variant>
      <vt:variant>
        <vt:i4>1114169</vt:i4>
      </vt:variant>
      <vt:variant>
        <vt:i4>5267</vt:i4>
      </vt:variant>
      <vt:variant>
        <vt:i4>0</vt:i4>
      </vt:variant>
      <vt:variant>
        <vt:i4>5</vt:i4>
      </vt:variant>
      <vt:variant>
        <vt:lpwstr/>
      </vt:variant>
      <vt:variant>
        <vt:lpwstr>_Toc274581750</vt:lpwstr>
      </vt:variant>
      <vt:variant>
        <vt:i4>1048633</vt:i4>
      </vt:variant>
      <vt:variant>
        <vt:i4>5261</vt:i4>
      </vt:variant>
      <vt:variant>
        <vt:i4>0</vt:i4>
      </vt:variant>
      <vt:variant>
        <vt:i4>5</vt:i4>
      </vt:variant>
      <vt:variant>
        <vt:lpwstr/>
      </vt:variant>
      <vt:variant>
        <vt:lpwstr>_Toc274581749</vt:lpwstr>
      </vt:variant>
      <vt:variant>
        <vt:i4>1048633</vt:i4>
      </vt:variant>
      <vt:variant>
        <vt:i4>5255</vt:i4>
      </vt:variant>
      <vt:variant>
        <vt:i4>0</vt:i4>
      </vt:variant>
      <vt:variant>
        <vt:i4>5</vt:i4>
      </vt:variant>
      <vt:variant>
        <vt:lpwstr/>
      </vt:variant>
      <vt:variant>
        <vt:lpwstr>_Toc274581748</vt:lpwstr>
      </vt:variant>
      <vt:variant>
        <vt:i4>1048633</vt:i4>
      </vt:variant>
      <vt:variant>
        <vt:i4>5249</vt:i4>
      </vt:variant>
      <vt:variant>
        <vt:i4>0</vt:i4>
      </vt:variant>
      <vt:variant>
        <vt:i4>5</vt:i4>
      </vt:variant>
      <vt:variant>
        <vt:lpwstr/>
      </vt:variant>
      <vt:variant>
        <vt:lpwstr>_Toc274581747</vt:lpwstr>
      </vt:variant>
      <vt:variant>
        <vt:i4>1048633</vt:i4>
      </vt:variant>
      <vt:variant>
        <vt:i4>5243</vt:i4>
      </vt:variant>
      <vt:variant>
        <vt:i4>0</vt:i4>
      </vt:variant>
      <vt:variant>
        <vt:i4>5</vt:i4>
      </vt:variant>
      <vt:variant>
        <vt:lpwstr/>
      </vt:variant>
      <vt:variant>
        <vt:lpwstr>_Toc274581746</vt:lpwstr>
      </vt:variant>
      <vt:variant>
        <vt:i4>1048633</vt:i4>
      </vt:variant>
      <vt:variant>
        <vt:i4>5237</vt:i4>
      </vt:variant>
      <vt:variant>
        <vt:i4>0</vt:i4>
      </vt:variant>
      <vt:variant>
        <vt:i4>5</vt:i4>
      </vt:variant>
      <vt:variant>
        <vt:lpwstr/>
      </vt:variant>
      <vt:variant>
        <vt:lpwstr>_Toc274581745</vt:lpwstr>
      </vt:variant>
      <vt:variant>
        <vt:i4>1048633</vt:i4>
      </vt:variant>
      <vt:variant>
        <vt:i4>5231</vt:i4>
      </vt:variant>
      <vt:variant>
        <vt:i4>0</vt:i4>
      </vt:variant>
      <vt:variant>
        <vt:i4>5</vt:i4>
      </vt:variant>
      <vt:variant>
        <vt:lpwstr/>
      </vt:variant>
      <vt:variant>
        <vt:lpwstr>_Toc274581744</vt:lpwstr>
      </vt:variant>
      <vt:variant>
        <vt:i4>1048633</vt:i4>
      </vt:variant>
      <vt:variant>
        <vt:i4>5225</vt:i4>
      </vt:variant>
      <vt:variant>
        <vt:i4>0</vt:i4>
      </vt:variant>
      <vt:variant>
        <vt:i4>5</vt:i4>
      </vt:variant>
      <vt:variant>
        <vt:lpwstr/>
      </vt:variant>
      <vt:variant>
        <vt:lpwstr>_Toc274581743</vt:lpwstr>
      </vt:variant>
      <vt:variant>
        <vt:i4>1048633</vt:i4>
      </vt:variant>
      <vt:variant>
        <vt:i4>5219</vt:i4>
      </vt:variant>
      <vt:variant>
        <vt:i4>0</vt:i4>
      </vt:variant>
      <vt:variant>
        <vt:i4>5</vt:i4>
      </vt:variant>
      <vt:variant>
        <vt:lpwstr/>
      </vt:variant>
      <vt:variant>
        <vt:lpwstr>_Toc274581742</vt:lpwstr>
      </vt:variant>
      <vt:variant>
        <vt:i4>1048633</vt:i4>
      </vt:variant>
      <vt:variant>
        <vt:i4>5213</vt:i4>
      </vt:variant>
      <vt:variant>
        <vt:i4>0</vt:i4>
      </vt:variant>
      <vt:variant>
        <vt:i4>5</vt:i4>
      </vt:variant>
      <vt:variant>
        <vt:lpwstr/>
      </vt:variant>
      <vt:variant>
        <vt:lpwstr>_Toc274581741</vt:lpwstr>
      </vt:variant>
      <vt:variant>
        <vt:i4>1048633</vt:i4>
      </vt:variant>
      <vt:variant>
        <vt:i4>5207</vt:i4>
      </vt:variant>
      <vt:variant>
        <vt:i4>0</vt:i4>
      </vt:variant>
      <vt:variant>
        <vt:i4>5</vt:i4>
      </vt:variant>
      <vt:variant>
        <vt:lpwstr/>
      </vt:variant>
      <vt:variant>
        <vt:lpwstr>_Toc274581740</vt:lpwstr>
      </vt:variant>
      <vt:variant>
        <vt:i4>1507385</vt:i4>
      </vt:variant>
      <vt:variant>
        <vt:i4>5201</vt:i4>
      </vt:variant>
      <vt:variant>
        <vt:i4>0</vt:i4>
      </vt:variant>
      <vt:variant>
        <vt:i4>5</vt:i4>
      </vt:variant>
      <vt:variant>
        <vt:lpwstr/>
      </vt:variant>
      <vt:variant>
        <vt:lpwstr>_Toc274581739</vt:lpwstr>
      </vt:variant>
      <vt:variant>
        <vt:i4>1507385</vt:i4>
      </vt:variant>
      <vt:variant>
        <vt:i4>5195</vt:i4>
      </vt:variant>
      <vt:variant>
        <vt:i4>0</vt:i4>
      </vt:variant>
      <vt:variant>
        <vt:i4>5</vt:i4>
      </vt:variant>
      <vt:variant>
        <vt:lpwstr/>
      </vt:variant>
      <vt:variant>
        <vt:lpwstr>_Toc274581738</vt:lpwstr>
      </vt:variant>
      <vt:variant>
        <vt:i4>1507385</vt:i4>
      </vt:variant>
      <vt:variant>
        <vt:i4>5189</vt:i4>
      </vt:variant>
      <vt:variant>
        <vt:i4>0</vt:i4>
      </vt:variant>
      <vt:variant>
        <vt:i4>5</vt:i4>
      </vt:variant>
      <vt:variant>
        <vt:lpwstr/>
      </vt:variant>
      <vt:variant>
        <vt:lpwstr>_Toc274581737</vt:lpwstr>
      </vt:variant>
      <vt:variant>
        <vt:i4>1507385</vt:i4>
      </vt:variant>
      <vt:variant>
        <vt:i4>5183</vt:i4>
      </vt:variant>
      <vt:variant>
        <vt:i4>0</vt:i4>
      </vt:variant>
      <vt:variant>
        <vt:i4>5</vt:i4>
      </vt:variant>
      <vt:variant>
        <vt:lpwstr/>
      </vt:variant>
      <vt:variant>
        <vt:lpwstr>_Toc274581736</vt:lpwstr>
      </vt:variant>
      <vt:variant>
        <vt:i4>1507385</vt:i4>
      </vt:variant>
      <vt:variant>
        <vt:i4>5177</vt:i4>
      </vt:variant>
      <vt:variant>
        <vt:i4>0</vt:i4>
      </vt:variant>
      <vt:variant>
        <vt:i4>5</vt:i4>
      </vt:variant>
      <vt:variant>
        <vt:lpwstr/>
      </vt:variant>
      <vt:variant>
        <vt:lpwstr>_Toc274581735</vt:lpwstr>
      </vt:variant>
      <vt:variant>
        <vt:i4>1507385</vt:i4>
      </vt:variant>
      <vt:variant>
        <vt:i4>5171</vt:i4>
      </vt:variant>
      <vt:variant>
        <vt:i4>0</vt:i4>
      </vt:variant>
      <vt:variant>
        <vt:i4>5</vt:i4>
      </vt:variant>
      <vt:variant>
        <vt:lpwstr/>
      </vt:variant>
      <vt:variant>
        <vt:lpwstr>_Toc274581734</vt:lpwstr>
      </vt:variant>
      <vt:variant>
        <vt:i4>1507385</vt:i4>
      </vt:variant>
      <vt:variant>
        <vt:i4>5165</vt:i4>
      </vt:variant>
      <vt:variant>
        <vt:i4>0</vt:i4>
      </vt:variant>
      <vt:variant>
        <vt:i4>5</vt:i4>
      </vt:variant>
      <vt:variant>
        <vt:lpwstr/>
      </vt:variant>
      <vt:variant>
        <vt:lpwstr>_Toc274581733</vt:lpwstr>
      </vt:variant>
      <vt:variant>
        <vt:i4>1507385</vt:i4>
      </vt:variant>
      <vt:variant>
        <vt:i4>5159</vt:i4>
      </vt:variant>
      <vt:variant>
        <vt:i4>0</vt:i4>
      </vt:variant>
      <vt:variant>
        <vt:i4>5</vt:i4>
      </vt:variant>
      <vt:variant>
        <vt:lpwstr/>
      </vt:variant>
      <vt:variant>
        <vt:lpwstr>_Toc274581732</vt:lpwstr>
      </vt:variant>
      <vt:variant>
        <vt:i4>1507385</vt:i4>
      </vt:variant>
      <vt:variant>
        <vt:i4>5153</vt:i4>
      </vt:variant>
      <vt:variant>
        <vt:i4>0</vt:i4>
      </vt:variant>
      <vt:variant>
        <vt:i4>5</vt:i4>
      </vt:variant>
      <vt:variant>
        <vt:lpwstr/>
      </vt:variant>
      <vt:variant>
        <vt:lpwstr>_Toc274581731</vt:lpwstr>
      </vt:variant>
      <vt:variant>
        <vt:i4>1507385</vt:i4>
      </vt:variant>
      <vt:variant>
        <vt:i4>5147</vt:i4>
      </vt:variant>
      <vt:variant>
        <vt:i4>0</vt:i4>
      </vt:variant>
      <vt:variant>
        <vt:i4>5</vt:i4>
      </vt:variant>
      <vt:variant>
        <vt:lpwstr/>
      </vt:variant>
      <vt:variant>
        <vt:lpwstr>_Toc274581730</vt:lpwstr>
      </vt:variant>
      <vt:variant>
        <vt:i4>1441849</vt:i4>
      </vt:variant>
      <vt:variant>
        <vt:i4>5141</vt:i4>
      </vt:variant>
      <vt:variant>
        <vt:i4>0</vt:i4>
      </vt:variant>
      <vt:variant>
        <vt:i4>5</vt:i4>
      </vt:variant>
      <vt:variant>
        <vt:lpwstr/>
      </vt:variant>
      <vt:variant>
        <vt:lpwstr>_Toc274581729</vt:lpwstr>
      </vt:variant>
      <vt:variant>
        <vt:i4>1441849</vt:i4>
      </vt:variant>
      <vt:variant>
        <vt:i4>5135</vt:i4>
      </vt:variant>
      <vt:variant>
        <vt:i4>0</vt:i4>
      </vt:variant>
      <vt:variant>
        <vt:i4>5</vt:i4>
      </vt:variant>
      <vt:variant>
        <vt:lpwstr/>
      </vt:variant>
      <vt:variant>
        <vt:lpwstr>_Toc274581728</vt:lpwstr>
      </vt:variant>
      <vt:variant>
        <vt:i4>1441849</vt:i4>
      </vt:variant>
      <vt:variant>
        <vt:i4>5129</vt:i4>
      </vt:variant>
      <vt:variant>
        <vt:i4>0</vt:i4>
      </vt:variant>
      <vt:variant>
        <vt:i4>5</vt:i4>
      </vt:variant>
      <vt:variant>
        <vt:lpwstr/>
      </vt:variant>
      <vt:variant>
        <vt:lpwstr>_Toc274581727</vt:lpwstr>
      </vt:variant>
      <vt:variant>
        <vt:i4>1441849</vt:i4>
      </vt:variant>
      <vt:variant>
        <vt:i4>5123</vt:i4>
      </vt:variant>
      <vt:variant>
        <vt:i4>0</vt:i4>
      </vt:variant>
      <vt:variant>
        <vt:i4>5</vt:i4>
      </vt:variant>
      <vt:variant>
        <vt:lpwstr/>
      </vt:variant>
      <vt:variant>
        <vt:lpwstr>_Toc274581726</vt:lpwstr>
      </vt:variant>
      <vt:variant>
        <vt:i4>1441849</vt:i4>
      </vt:variant>
      <vt:variant>
        <vt:i4>5117</vt:i4>
      </vt:variant>
      <vt:variant>
        <vt:i4>0</vt:i4>
      </vt:variant>
      <vt:variant>
        <vt:i4>5</vt:i4>
      </vt:variant>
      <vt:variant>
        <vt:lpwstr/>
      </vt:variant>
      <vt:variant>
        <vt:lpwstr>_Toc274581725</vt:lpwstr>
      </vt:variant>
      <vt:variant>
        <vt:i4>1441849</vt:i4>
      </vt:variant>
      <vt:variant>
        <vt:i4>5111</vt:i4>
      </vt:variant>
      <vt:variant>
        <vt:i4>0</vt:i4>
      </vt:variant>
      <vt:variant>
        <vt:i4>5</vt:i4>
      </vt:variant>
      <vt:variant>
        <vt:lpwstr/>
      </vt:variant>
      <vt:variant>
        <vt:lpwstr>_Toc274581724</vt:lpwstr>
      </vt:variant>
      <vt:variant>
        <vt:i4>1441849</vt:i4>
      </vt:variant>
      <vt:variant>
        <vt:i4>5105</vt:i4>
      </vt:variant>
      <vt:variant>
        <vt:i4>0</vt:i4>
      </vt:variant>
      <vt:variant>
        <vt:i4>5</vt:i4>
      </vt:variant>
      <vt:variant>
        <vt:lpwstr/>
      </vt:variant>
      <vt:variant>
        <vt:lpwstr>_Toc274581723</vt:lpwstr>
      </vt:variant>
      <vt:variant>
        <vt:i4>1441849</vt:i4>
      </vt:variant>
      <vt:variant>
        <vt:i4>5099</vt:i4>
      </vt:variant>
      <vt:variant>
        <vt:i4>0</vt:i4>
      </vt:variant>
      <vt:variant>
        <vt:i4>5</vt:i4>
      </vt:variant>
      <vt:variant>
        <vt:lpwstr/>
      </vt:variant>
      <vt:variant>
        <vt:lpwstr>_Toc274581722</vt:lpwstr>
      </vt:variant>
      <vt:variant>
        <vt:i4>1441849</vt:i4>
      </vt:variant>
      <vt:variant>
        <vt:i4>5093</vt:i4>
      </vt:variant>
      <vt:variant>
        <vt:i4>0</vt:i4>
      </vt:variant>
      <vt:variant>
        <vt:i4>5</vt:i4>
      </vt:variant>
      <vt:variant>
        <vt:lpwstr/>
      </vt:variant>
      <vt:variant>
        <vt:lpwstr>_Toc274581721</vt:lpwstr>
      </vt:variant>
      <vt:variant>
        <vt:i4>1441849</vt:i4>
      </vt:variant>
      <vt:variant>
        <vt:i4>5087</vt:i4>
      </vt:variant>
      <vt:variant>
        <vt:i4>0</vt:i4>
      </vt:variant>
      <vt:variant>
        <vt:i4>5</vt:i4>
      </vt:variant>
      <vt:variant>
        <vt:lpwstr/>
      </vt:variant>
      <vt:variant>
        <vt:lpwstr>_Toc274581720</vt:lpwstr>
      </vt:variant>
      <vt:variant>
        <vt:i4>1376313</vt:i4>
      </vt:variant>
      <vt:variant>
        <vt:i4>5081</vt:i4>
      </vt:variant>
      <vt:variant>
        <vt:i4>0</vt:i4>
      </vt:variant>
      <vt:variant>
        <vt:i4>5</vt:i4>
      </vt:variant>
      <vt:variant>
        <vt:lpwstr/>
      </vt:variant>
      <vt:variant>
        <vt:lpwstr>_Toc274581719</vt:lpwstr>
      </vt:variant>
      <vt:variant>
        <vt:i4>1376313</vt:i4>
      </vt:variant>
      <vt:variant>
        <vt:i4>5075</vt:i4>
      </vt:variant>
      <vt:variant>
        <vt:i4>0</vt:i4>
      </vt:variant>
      <vt:variant>
        <vt:i4>5</vt:i4>
      </vt:variant>
      <vt:variant>
        <vt:lpwstr/>
      </vt:variant>
      <vt:variant>
        <vt:lpwstr>_Toc274581718</vt:lpwstr>
      </vt:variant>
      <vt:variant>
        <vt:i4>1376313</vt:i4>
      </vt:variant>
      <vt:variant>
        <vt:i4>5069</vt:i4>
      </vt:variant>
      <vt:variant>
        <vt:i4>0</vt:i4>
      </vt:variant>
      <vt:variant>
        <vt:i4>5</vt:i4>
      </vt:variant>
      <vt:variant>
        <vt:lpwstr/>
      </vt:variant>
      <vt:variant>
        <vt:lpwstr>_Toc274581717</vt:lpwstr>
      </vt:variant>
      <vt:variant>
        <vt:i4>1376313</vt:i4>
      </vt:variant>
      <vt:variant>
        <vt:i4>5063</vt:i4>
      </vt:variant>
      <vt:variant>
        <vt:i4>0</vt:i4>
      </vt:variant>
      <vt:variant>
        <vt:i4>5</vt:i4>
      </vt:variant>
      <vt:variant>
        <vt:lpwstr/>
      </vt:variant>
      <vt:variant>
        <vt:lpwstr>_Toc274581716</vt:lpwstr>
      </vt:variant>
      <vt:variant>
        <vt:i4>1376313</vt:i4>
      </vt:variant>
      <vt:variant>
        <vt:i4>5057</vt:i4>
      </vt:variant>
      <vt:variant>
        <vt:i4>0</vt:i4>
      </vt:variant>
      <vt:variant>
        <vt:i4>5</vt:i4>
      </vt:variant>
      <vt:variant>
        <vt:lpwstr/>
      </vt:variant>
      <vt:variant>
        <vt:lpwstr>_Toc274581715</vt:lpwstr>
      </vt:variant>
      <vt:variant>
        <vt:i4>1376313</vt:i4>
      </vt:variant>
      <vt:variant>
        <vt:i4>5051</vt:i4>
      </vt:variant>
      <vt:variant>
        <vt:i4>0</vt:i4>
      </vt:variant>
      <vt:variant>
        <vt:i4>5</vt:i4>
      </vt:variant>
      <vt:variant>
        <vt:lpwstr/>
      </vt:variant>
      <vt:variant>
        <vt:lpwstr>_Toc274581714</vt:lpwstr>
      </vt:variant>
      <vt:variant>
        <vt:i4>1376313</vt:i4>
      </vt:variant>
      <vt:variant>
        <vt:i4>5045</vt:i4>
      </vt:variant>
      <vt:variant>
        <vt:i4>0</vt:i4>
      </vt:variant>
      <vt:variant>
        <vt:i4>5</vt:i4>
      </vt:variant>
      <vt:variant>
        <vt:lpwstr/>
      </vt:variant>
      <vt:variant>
        <vt:lpwstr>_Toc274581713</vt:lpwstr>
      </vt:variant>
      <vt:variant>
        <vt:i4>1376313</vt:i4>
      </vt:variant>
      <vt:variant>
        <vt:i4>5039</vt:i4>
      </vt:variant>
      <vt:variant>
        <vt:i4>0</vt:i4>
      </vt:variant>
      <vt:variant>
        <vt:i4>5</vt:i4>
      </vt:variant>
      <vt:variant>
        <vt:lpwstr/>
      </vt:variant>
      <vt:variant>
        <vt:lpwstr>_Toc274581712</vt:lpwstr>
      </vt:variant>
      <vt:variant>
        <vt:i4>1376313</vt:i4>
      </vt:variant>
      <vt:variant>
        <vt:i4>5033</vt:i4>
      </vt:variant>
      <vt:variant>
        <vt:i4>0</vt:i4>
      </vt:variant>
      <vt:variant>
        <vt:i4>5</vt:i4>
      </vt:variant>
      <vt:variant>
        <vt:lpwstr/>
      </vt:variant>
      <vt:variant>
        <vt:lpwstr>_Toc274581711</vt:lpwstr>
      </vt:variant>
      <vt:variant>
        <vt:i4>1376313</vt:i4>
      </vt:variant>
      <vt:variant>
        <vt:i4>5027</vt:i4>
      </vt:variant>
      <vt:variant>
        <vt:i4>0</vt:i4>
      </vt:variant>
      <vt:variant>
        <vt:i4>5</vt:i4>
      </vt:variant>
      <vt:variant>
        <vt:lpwstr/>
      </vt:variant>
      <vt:variant>
        <vt:lpwstr>_Toc274581710</vt:lpwstr>
      </vt:variant>
      <vt:variant>
        <vt:i4>1310777</vt:i4>
      </vt:variant>
      <vt:variant>
        <vt:i4>5021</vt:i4>
      </vt:variant>
      <vt:variant>
        <vt:i4>0</vt:i4>
      </vt:variant>
      <vt:variant>
        <vt:i4>5</vt:i4>
      </vt:variant>
      <vt:variant>
        <vt:lpwstr/>
      </vt:variant>
      <vt:variant>
        <vt:lpwstr>_Toc274581709</vt:lpwstr>
      </vt:variant>
      <vt:variant>
        <vt:i4>1310777</vt:i4>
      </vt:variant>
      <vt:variant>
        <vt:i4>5015</vt:i4>
      </vt:variant>
      <vt:variant>
        <vt:i4>0</vt:i4>
      </vt:variant>
      <vt:variant>
        <vt:i4>5</vt:i4>
      </vt:variant>
      <vt:variant>
        <vt:lpwstr/>
      </vt:variant>
      <vt:variant>
        <vt:lpwstr>_Toc274581708</vt:lpwstr>
      </vt:variant>
      <vt:variant>
        <vt:i4>1310777</vt:i4>
      </vt:variant>
      <vt:variant>
        <vt:i4>5009</vt:i4>
      </vt:variant>
      <vt:variant>
        <vt:i4>0</vt:i4>
      </vt:variant>
      <vt:variant>
        <vt:i4>5</vt:i4>
      </vt:variant>
      <vt:variant>
        <vt:lpwstr/>
      </vt:variant>
      <vt:variant>
        <vt:lpwstr>_Toc274581707</vt:lpwstr>
      </vt:variant>
      <vt:variant>
        <vt:i4>1310777</vt:i4>
      </vt:variant>
      <vt:variant>
        <vt:i4>5003</vt:i4>
      </vt:variant>
      <vt:variant>
        <vt:i4>0</vt:i4>
      </vt:variant>
      <vt:variant>
        <vt:i4>5</vt:i4>
      </vt:variant>
      <vt:variant>
        <vt:lpwstr/>
      </vt:variant>
      <vt:variant>
        <vt:lpwstr>_Toc274581706</vt:lpwstr>
      </vt:variant>
      <vt:variant>
        <vt:i4>1310777</vt:i4>
      </vt:variant>
      <vt:variant>
        <vt:i4>4997</vt:i4>
      </vt:variant>
      <vt:variant>
        <vt:i4>0</vt:i4>
      </vt:variant>
      <vt:variant>
        <vt:i4>5</vt:i4>
      </vt:variant>
      <vt:variant>
        <vt:lpwstr/>
      </vt:variant>
      <vt:variant>
        <vt:lpwstr>_Toc274581705</vt:lpwstr>
      </vt:variant>
      <vt:variant>
        <vt:i4>1310777</vt:i4>
      </vt:variant>
      <vt:variant>
        <vt:i4>4991</vt:i4>
      </vt:variant>
      <vt:variant>
        <vt:i4>0</vt:i4>
      </vt:variant>
      <vt:variant>
        <vt:i4>5</vt:i4>
      </vt:variant>
      <vt:variant>
        <vt:lpwstr/>
      </vt:variant>
      <vt:variant>
        <vt:lpwstr>_Toc274581704</vt:lpwstr>
      </vt:variant>
      <vt:variant>
        <vt:i4>1310777</vt:i4>
      </vt:variant>
      <vt:variant>
        <vt:i4>4985</vt:i4>
      </vt:variant>
      <vt:variant>
        <vt:i4>0</vt:i4>
      </vt:variant>
      <vt:variant>
        <vt:i4>5</vt:i4>
      </vt:variant>
      <vt:variant>
        <vt:lpwstr/>
      </vt:variant>
      <vt:variant>
        <vt:lpwstr>_Toc274581703</vt:lpwstr>
      </vt:variant>
      <vt:variant>
        <vt:i4>1310777</vt:i4>
      </vt:variant>
      <vt:variant>
        <vt:i4>4979</vt:i4>
      </vt:variant>
      <vt:variant>
        <vt:i4>0</vt:i4>
      </vt:variant>
      <vt:variant>
        <vt:i4>5</vt:i4>
      </vt:variant>
      <vt:variant>
        <vt:lpwstr/>
      </vt:variant>
      <vt:variant>
        <vt:lpwstr>_Toc274581702</vt:lpwstr>
      </vt:variant>
      <vt:variant>
        <vt:i4>1310777</vt:i4>
      </vt:variant>
      <vt:variant>
        <vt:i4>4973</vt:i4>
      </vt:variant>
      <vt:variant>
        <vt:i4>0</vt:i4>
      </vt:variant>
      <vt:variant>
        <vt:i4>5</vt:i4>
      </vt:variant>
      <vt:variant>
        <vt:lpwstr/>
      </vt:variant>
      <vt:variant>
        <vt:lpwstr>_Toc274581701</vt:lpwstr>
      </vt:variant>
      <vt:variant>
        <vt:i4>1310777</vt:i4>
      </vt:variant>
      <vt:variant>
        <vt:i4>4967</vt:i4>
      </vt:variant>
      <vt:variant>
        <vt:i4>0</vt:i4>
      </vt:variant>
      <vt:variant>
        <vt:i4>5</vt:i4>
      </vt:variant>
      <vt:variant>
        <vt:lpwstr/>
      </vt:variant>
      <vt:variant>
        <vt:lpwstr>_Toc274581700</vt:lpwstr>
      </vt:variant>
      <vt:variant>
        <vt:i4>1900600</vt:i4>
      </vt:variant>
      <vt:variant>
        <vt:i4>4961</vt:i4>
      </vt:variant>
      <vt:variant>
        <vt:i4>0</vt:i4>
      </vt:variant>
      <vt:variant>
        <vt:i4>5</vt:i4>
      </vt:variant>
      <vt:variant>
        <vt:lpwstr/>
      </vt:variant>
      <vt:variant>
        <vt:lpwstr>_Toc274581699</vt:lpwstr>
      </vt:variant>
      <vt:variant>
        <vt:i4>1900600</vt:i4>
      </vt:variant>
      <vt:variant>
        <vt:i4>4955</vt:i4>
      </vt:variant>
      <vt:variant>
        <vt:i4>0</vt:i4>
      </vt:variant>
      <vt:variant>
        <vt:i4>5</vt:i4>
      </vt:variant>
      <vt:variant>
        <vt:lpwstr/>
      </vt:variant>
      <vt:variant>
        <vt:lpwstr>_Toc274581698</vt:lpwstr>
      </vt:variant>
      <vt:variant>
        <vt:i4>1900600</vt:i4>
      </vt:variant>
      <vt:variant>
        <vt:i4>4949</vt:i4>
      </vt:variant>
      <vt:variant>
        <vt:i4>0</vt:i4>
      </vt:variant>
      <vt:variant>
        <vt:i4>5</vt:i4>
      </vt:variant>
      <vt:variant>
        <vt:lpwstr/>
      </vt:variant>
      <vt:variant>
        <vt:lpwstr>_Toc274581697</vt:lpwstr>
      </vt:variant>
      <vt:variant>
        <vt:i4>1900600</vt:i4>
      </vt:variant>
      <vt:variant>
        <vt:i4>4943</vt:i4>
      </vt:variant>
      <vt:variant>
        <vt:i4>0</vt:i4>
      </vt:variant>
      <vt:variant>
        <vt:i4>5</vt:i4>
      </vt:variant>
      <vt:variant>
        <vt:lpwstr/>
      </vt:variant>
      <vt:variant>
        <vt:lpwstr>_Toc274581696</vt:lpwstr>
      </vt:variant>
      <vt:variant>
        <vt:i4>1900600</vt:i4>
      </vt:variant>
      <vt:variant>
        <vt:i4>4937</vt:i4>
      </vt:variant>
      <vt:variant>
        <vt:i4>0</vt:i4>
      </vt:variant>
      <vt:variant>
        <vt:i4>5</vt:i4>
      </vt:variant>
      <vt:variant>
        <vt:lpwstr/>
      </vt:variant>
      <vt:variant>
        <vt:lpwstr>_Toc274581695</vt:lpwstr>
      </vt:variant>
      <vt:variant>
        <vt:i4>1900600</vt:i4>
      </vt:variant>
      <vt:variant>
        <vt:i4>4931</vt:i4>
      </vt:variant>
      <vt:variant>
        <vt:i4>0</vt:i4>
      </vt:variant>
      <vt:variant>
        <vt:i4>5</vt:i4>
      </vt:variant>
      <vt:variant>
        <vt:lpwstr/>
      </vt:variant>
      <vt:variant>
        <vt:lpwstr>_Toc274581694</vt:lpwstr>
      </vt:variant>
      <vt:variant>
        <vt:i4>1900600</vt:i4>
      </vt:variant>
      <vt:variant>
        <vt:i4>4925</vt:i4>
      </vt:variant>
      <vt:variant>
        <vt:i4>0</vt:i4>
      </vt:variant>
      <vt:variant>
        <vt:i4>5</vt:i4>
      </vt:variant>
      <vt:variant>
        <vt:lpwstr/>
      </vt:variant>
      <vt:variant>
        <vt:lpwstr>_Toc274581693</vt:lpwstr>
      </vt:variant>
      <vt:variant>
        <vt:i4>1900600</vt:i4>
      </vt:variant>
      <vt:variant>
        <vt:i4>4919</vt:i4>
      </vt:variant>
      <vt:variant>
        <vt:i4>0</vt:i4>
      </vt:variant>
      <vt:variant>
        <vt:i4>5</vt:i4>
      </vt:variant>
      <vt:variant>
        <vt:lpwstr/>
      </vt:variant>
      <vt:variant>
        <vt:lpwstr>_Toc274581692</vt:lpwstr>
      </vt:variant>
      <vt:variant>
        <vt:i4>1900600</vt:i4>
      </vt:variant>
      <vt:variant>
        <vt:i4>4913</vt:i4>
      </vt:variant>
      <vt:variant>
        <vt:i4>0</vt:i4>
      </vt:variant>
      <vt:variant>
        <vt:i4>5</vt:i4>
      </vt:variant>
      <vt:variant>
        <vt:lpwstr/>
      </vt:variant>
      <vt:variant>
        <vt:lpwstr>_Toc274581691</vt:lpwstr>
      </vt:variant>
      <vt:variant>
        <vt:i4>1900600</vt:i4>
      </vt:variant>
      <vt:variant>
        <vt:i4>4907</vt:i4>
      </vt:variant>
      <vt:variant>
        <vt:i4>0</vt:i4>
      </vt:variant>
      <vt:variant>
        <vt:i4>5</vt:i4>
      </vt:variant>
      <vt:variant>
        <vt:lpwstr/>
      </vt:variant>
      <vt:variant>
        <vt:lpwstr>_Toc274581690</vt:lpwstr>
      </vt:variant>
      <vt:variant>
        <vt:i4>1835064</vt:i4>
      </vt:variant>
      <vt:variant>
        <vt:i4>4901</vt:i4>
      </vt:variant>
      <vt:variant>
        <vt:i4>0</vt:i4>
      </vt:variant>
      <vt:variant>
        <vt:i4>5</vt:i4>
      </vt:variant>
      <vt:variant>
        <vt:lpwstr/>
      </vt:variant>
      <vt:variant>
        <vt:lpwstr>_Toc274581689</vt:lpwstr>
      </vt:variant>
      <vt:variant>
        <vt:i4>1835064</vt:i4>
      </vt:variant>
      <vt:variant>
        <vt:i4>4895</vt:i4>
      </vt:variant>
      <vt:variant>
        <vt:i4>0</vt:i4>
      </vt:variant>
      <vt:variant>
        <vt:i4>5</vt:i4>
      </vt:variant>
      <vt:variant>
        <vt:lpwstr/>
      </vt:variant>
      <vt:variant>
        <vt:lpwstr>_Toc274581688</vt:lpwstr>
      </vt:variant>
      <vt:variant>
        <vt:i4>1835064</vt:i4>
      </vt:variant>
      <vt:variant>
        <vt:i4>4889</vt:i4>
      </vt:variant>
      <vt:variant>
        <vt:i4>0</vt:i4>
      </vt:variant>
      <vt:variant>
        <vt:i4>5</vt:i4>
      </vt:variant>
      <vt:variant>
        <vt:lpwstr/>
      </vt:variant>
      <vt:variant>
        <vt:lpwstr>_Toc274581687</vt:lpwstr>
      </vt:variant>
      <vt:variant>
        <vt:i4>1835064</vt:i4>
      </vt:variant>
      <vt:variant>
        <vt:i4>4883</vt:i4>
      </vt:variant>
      <vt:variant>
        <vt:i4>0</vt:i4>
      </vt:variant>
      <vt:variant>
        <vt:i4>5</vt:i4>
      </vt:variant>
      <vt:variant>
        <vt:lpwstr/>
      </vt:variant>
      <vt:variant>
        <vt:lpwstr>_Toc274581686</vt:lpwstr>
      </vt:variant>
      <vt:variant>
        <vt:i4>1835064</vt:i4>
      </vt:variant>
      <vt:variant>
        <vt:i4>4877</vt:i4>
      </vt:variant>
      <vt:variant>
        <vt:i4>0</vt:i4>
      </vt:variant>
      <vt:variant>
        <vt:i4>5</vt:i4>
      </vt:variant>
      <vt:variant>
        <vt:lpwstr/>
      </vt:variant>
      <vt:variant>
        <vt:lpwstr>_Toc274581685</vt:lpwstr>
      </vt:variant>
      <vt:variant>
        <vt:i4>1835064</vt:i4>
      </vt:variant>
      <vt:variant>
        <vt:i4>4871</vt:i4>
      </vt:variant>
      <vt:variant>
        <vt:i4>0</vt:i4>
      </vt:variant>
      <vt:variant>
        <vt:i4>5</vt:i4>
      </vt:variant>
      <vt:variant>
        <vt:lpwstr/>
      </vt:variant>
      <vt:variant>
        <vt:lpwstr>_Toc274581684</vt:lpwstr>
      </vt:variant>
      <vt:variant>
        <vt:i4>1835064</vt:i4>
      </vt:variant>
      <vt:variant>
        <vt:i4>4865</vt:i4>
      </vt:variant>
      <vt:variant>
        <vt:i4>0</vt:i4>
      </vt:variant>
      <vt:variant>
        <vt:i4>5</vt:i4>
      </vt:variant>
      <vt:variant>
        <vt:lpwstr/>
      </vt:variant>
      <vt:variant>
        <vt:lpwstr>_Toc274581683</vt:lpwstr>
      </vt:variant>
      <vt:variant>
        <vt:i4>1835064</vt:i4>
      </vt:variant>
      <vt:variant>
        <vt:i4>4859</vt:i4>
      </vt:variant>
      <vt:variant>
        <vt:i4>0</vt:i4>
      </vt:variant>
      <vt:variant>
        <vt:i4>5</vt:i4>
      </vt:variant>
      <vt:variant>
        <vt:lpwstr/>
      </vt:variant>
      <vt:variant>
        <vt:lpwstr>_Toc274581682</vt:lpwstr>
      </vt:variant>
      <vt:variant>
        <vt:i4>1835064</vt:i4>
      </vt:variant>
      <vt:variant>
        <vt:i4>4853</vt:i4>
      </vt:variant>
      <vt:variant>
        <vt:i4>0</vt:i4>
      </vt:variant>
      <vt:variant>
        <vt:i4>5</vt:i4>
      </vt:variant>
      <vt:variant>
        <vt:lpwstr/>
      </vt:variant>
      <vt:variant>
        <vt:lpwstr>_Toc274581681</vt:lpwstr>
      </vt:variant>
      <vt:variant>
        <vt:i4>1835064</vt:i4>
      </vt:variant>
      <vt:variant>
        <vt:i4>4847</vt:i4>
      </vt:variant>
      <vt:variant>
        <vt:i4>0</vt:i4>
      </vt:variant>
      <vt:variant>
        <vt:i4>5</vt:i4>
      </vt:variant>
      <vt:variant>
        <vt:lpwstr/>
      </vt:variant>
      <vt:variant>
        <vt:lpwstr>_Toc274581680</vt:lpwstr>
      </vt:variant>
      <vt:variant>
        <vt:i4>1245240</vt:i4>
      </vt:variant>
      <vt:variant>
        <vt:i4>4841</vt:i4>
      </vt:variant>
      <vt:variant>
        <vt:i4>0</vt:i4>
      </vt:variant>
      <vt:variant>
        <vt:i4>5</vt:i4>
      </vt:variant>
      <vt:variant>
        <vt:lpwstr/>
      </vt:variant>
      <vt:variant>
        <vt:lpwstr>_Toc274581679</vt:lpwstr>
      </vt:variant>
      <vt:variant>
        <vt:i4>1245240</vt:i4>
      </vt:variant>
      <vt:variant>
        <vt:i4>4835</vt:i4>
      </vt:variant>
      <vt:variant>
        <vt:i4>0</vt:i4>
      </vt:variant>
      <vt:variant>
        <vt:i4>5</vt:i4>
      </vt:variant>
      <vt:variant>
        <vt:lpwstr/>
      </vt:variant>
      <vt:variant>
        <vt:lpwstr>_Toc274581678</vt:lpwstr>
      </vt:variant>
      <vt:variant>
        <vt:i4>1245240</vt:i4>
      </vt:variant>
      <vt:variant>
        <vt:i4>4829</vt:i4>
      </vt:variant>
      <vt:variant>
        <vt:i4>0</vt:i4>
      </vt:variant>
      <vt:variant>
        <vt:i4>5</vt:i4>
      </vt:variant>
      <vt:variant>
        <vt:lpwstr/>
      </vt:variant>
      <vt:variant>
        <vt:lpwstr>_Toc274581677</vt:lpwstr>
      </vt:variant>
      <vt:variant>
        <vt:i4>1245240</vt:i4>
      </vt:variant>
      <vt:variant>
        <vt:i4>4823</vt:i4>
      </vt:variant>
      <vt:variant>
        <vt:i4>0</vt:i4>
      </vt:variant>
      <vt:variant>
        <vt:i4>5</vt:i4>
      </vt:variant>
      <vt:variant>
        <vt:lpwstr/>
      </vt:variant>
      <vt:variant>
        <vt:lpwstr>_Toc274581676</vt:lpwstr>
      </vt:variant>
      <vt:variant>
        <vt:i4>1245240</vt:i4>
      </vt:variant>
      <vt:variant>
        <vt:i4>4817</vt:i4>
      </vt:variant>
      <vt:variant>
        <vt:i4>0</vt:i4>
      </vt:variant>
      <vt:variant>
        <vt:i4>5</vt:i4>
      </vt:variant>
      <vt:variant>
        <vt:lpwstr/>
      </vt:variant>
      <vt:variant>
        <vt:lpwstr>_Toc274581675</vt:lpwstr>
      </vt:variant>
      <vt:variant>
        <vt:i4>1245240</vt:i4>
      </vt:variant>
      <vt:variant>
        <vt:i4>4811</vt:i4>
      </vt:variant>
      <vt:variant>
        <vt:i4>0</vt:i4>
      </vt:variant>
      <vt:variant>
        <vt:i4>5</vt:i4>
      </vt:variant>
      <vt:variant>
        <vt:lpwstr/>
      </vt:variant>
      <vt:variant>
        <vt:lpwstr>_Toc274581674</vt:lpwstr>
      </vt:variant>
      <vt:variant>
        <vt:i4>1245240</vt:i4>
      </vt:variant>
      <vt:variant>
        <vt:i4>4805</vt:i4>
      </vt:variant>
      <vt:variant>
        <vt:i4>0</vt:i4>
      </vt:variant>
      <vt:variant>
        <vt:i4>5</vt:i4>
      </vt:variant>
      <vt:variant>
        <vt:lpwstr/>
      </vt:variant>
      <vt:variant>
        <vt:lpwstr>_Toc274581673</vt:lpwstr>
      </vt:variant>
      <vt:variant>
        <vt:i4>1245240</vt:i4>
      </vt:variant>
      <vt:variant>
        <vt:i4>4799</vt:i4>
      </vt:variant>
      <vt:variant>
        <vt:i4>0</vt:i4>
      </vt:variant>
      <vt:variant>
        <vt:i4>5</vt:i4>
      </vt:variant>
      <vt:variant>
        <vt:lpwstr/>
      </vt:variant>
      <vt:variant>
        <vt:lpwstr>_Toc274581672</vt:lpwstr>
      </vt:variant>
      <vt:variant>
        <vt:i4>1245240</vt:i4>
      </vt:variant>
      <vt:variant>
        <vt:i4>4793</vt:i4>
      </vt:variant>
      <vt:variant>
        <vt:i4>0</vt:i4>
      </vt:variant>
      <vt:variant>
        <vt:i4>5</vt:i4>
      </vt:variant>
      <vt:variant>
        <vt:lpwstr/>
      </vt:variant>
      <vt:variant>
        <vt:lpwstr>_Toc274581671</vt:lpwstr>
      </vt:variant>
      <vt:variant>
        <vt:i4>1245240</vt:i4>
      </vt:variant>
      <vt:variant>
        <vt:i4>4787</vt:i4>
      </vt:variant>
      <vt:variant>
        <vt:i4>0</vt:i4>
      </vt:variant>
      <vt:variant>
        <vt:i4>5</vt:i4>
      </vt:variant>
      <vt:variant>
        <vt:lpwstr/>
      </vt:variant>
      <vt:variant>
        <vt:lpwstr>_Toc274581670</vt:lpwstr>
      </vt:variant>
      <vt:variant>
        <vt:i4>1179704</vt:i4>
      </vt:variant>
      <vt:variant>
        <vt:i4>4781</vt:i4>
      </vt:variant>
      <vt:variant>
        <vt:i4>0</vt:i4>
      </vt:variant>
      <vt:variant>
        <vt:i4>5</vt:i4>
      </vt:variant>
      <vt:variant>
        <vt:lpwstr/>
      </vt:variant>
      <vt:variant>
        <vt:lpwstr>_Toc274581669</vt:lpwstr>
      </vt:variant>
      <vt:variant>
        <vt:i4>1179704</vt:i4>
      </vt:variant>
      <vt:variant>
        <vt:i4>4775</vt:i4>
      </vt:variant>
      <vt:variant>
        <vt:i4>0</vt:i4>
      </vt:variant>
      <vt:variant>
        <vt:i4>5</vt:i4>
      </vt:variant>
      <vt:variant>
        <vt:lpwstr/>
      </vt:variant>
      <vt:variant>
        <vt:lpwstr>_Toc274581668</vt:lpwstr>
      </vt:variant>
      <vt:variant>
        <vt:i4>1179704</vt:i4>
      </vt:variant>
      <vt:variant>
        <vt:i4>4769</vt:i4>
      </vt:variant>
      <vt:variant>
        <vt:i4>0</vt:i4>
      </vt:variant>
      <vt:variant>
        <vt:i4>5</vt:i4>
      </vt:variant>
      <vt:variant>
        <vt:lpwstr/>
      </vt:variant>
      <vt:variant>
        <vt:lpwstr>_Toc274581667</vt:lpwstr>
      </vt:variant>
      <vt:variant>
        <vt:i4>1179704</vt:i4>
      </vt:variant>
      <vt:variant>
        <vt:i4>4763</vt:i4>
      </vt:variant>
      <vt:variant>
        <vt:i4>0</vt:i4>
      </vt:variant>
      <vt:variant>
        <vt:i4>5</vt:i4>
      </vt:variant>
      <vt:variant>
        <vt:lpwstr/>
      </vt:variant>
      <vt:variant>
        <vt:lpwstr>_Toc274581666</vt:lpwstr>
      </vt:variant>
      <vt:variant>
        <vt:i4>1179704</vt:i4>
      </vt:variant>
      <vt:variant>
        <vt:i4>4757</vt:i4>
      </vt:variant>
      <vt:variant>
        <vt:i4>0</vt:i4>
      </vt:variant>
      <vt:variant>
        <vt:i4>5</vt:i4>
      </vt:variant>
      <vt:variant>
        <vt:lpwstr/>
      </vt:variant>
      <vt:variant>
        <vt:lpwstr>_Toc274581665</vt:lpwstr>
      </vt:variant>
      <vt:variant>
        <vt:i4>1179704</vt:i4>
      </vt:variant>
      <vt:variant>
        <vt:i4>4751</vt:i4>
      </vt:variant>
      <vt:variant>
        <vt:i4>0</vt:i4>
      </vt:variant>
      <vt:variant>
        <vt:i4>5</vt:i4>
      </vt:variant>
      <vt:variant>
        <vt:lpwstr/>
      </vt:variant>
      <vt:variant>
        <vt:lpwstr>_Toc274581664</vt:lpwstr>
      </vt:variant>
      <vt:variant>
        <vt:i4>1179704</vt:i4>
      </vt:variant>
      <vt:variant>
        <vt:i4>4745</vt:i4>
      </vt:variant>
      <vt:variant>
        <vt:i4>0</vt:i4>
      </vt:variant>
      <vt:variant>
        <vt:i4>5</vt:i4>
      </vt:variant>
      <vt:variant>
        <vt:lpwstr/>
      </vt:variant>
      <vt:variant>
        <vt:lpwstr>_Toc274581663</vt:lpwstr>
      </vt:variant>
      <vt:variant>
        <vt:i4>1179704</vt:i4>
      </vt:variant>
      <vt:variant>
        <vt:i4>4739</vt:i4>
      </vt:variant>
      <vt:variant>
        <vt:i4>0</vt:i4>
      </vt:variant>
      <vt:variant>
        <vt:i4>5</vt:i4>
      </vt:variant>
      <vt:variant>
        <vt:lpwstr/>
      </vt:variant>
      <vt:variant>
        <vt:lpwstr>_Toc274581662</vt:lpwstr>
      </vt:variant>
      <vt:variant>
        <vt:i4>1179704</vt:i4>
      </vt:variant>
      <vt:variant>
        <vt:i4>4733</vt:i4>
      </vt:variant>
      <vt:variant>
        <vt:i4>0</vt:i4>
      </vt:variant>
      <vt:variant>
        <vt:i4>5</vt:i4>
      </vt:variant>
      <vt:variant>
        <vt:lpwstr/>
      </vt:variant>
      <vt:variant>
        <vt:lpwstr>_Toc274581661</vt:lpwstr>
      </vt:variant>
      <vt:variant>
        <vt:i4>1179704</vt:i4>
      </vt:variant>
      <vt:variant>
        <vt:i4>4727</vt:i4>
      </vt:variant>
      <vt:variant>
        <vt:i4>0</vt:i4>
      </vt:variant>
      <vt:variant>
        <vt:i4>5</vt:i4>
      </vt:variant>
      <vt:variant>
        <vt:lpwstr/>
      </vt:variant>
      <vt:variant>
        <vt:lpwstr>_Toc274581660</vt:lpwstr>
      </vt:variant>
      <vt:variant>
        <vt:i4>1114168</vt:i4>
      </vt:variant>
      <vt:variant>
        <vt:i4>4721</vt:i4>
      </vt:variant>
      <vt:variant>
        <vt:i4>0</vt:i4>
      </vt:variant>
      <vt:variant>
        <vt:i4>5</vt:i4>
      </vt:variant>
      <vt:variant>
        <vt:lpwstr/>
      </vt:variant>
      <vt:variant>
        <vt:lpwstr>_Toc274581659</vt:lpwstr>
      </vt:variant>
      <vt:variant>
        <vt:i4>1114168</vt:i4>
      </vt:variant>
      <vt:variant>
        <vt:i4>4715</vt:i4>
      </vt:variant>
      <vt:variant>
        <vt:i4>0</vt:i4>
      </vt:variant>
      <vt:variant>
        <vt:i4>5</vt:i4>
      </vt:variant>
      <vt:variant>
        <vt:lpwstr/>
      </vt:variant>
      <vt:variant>
        <vt:lpwstr>_Toc274581658</vt:lpwstr>
      </vt:variant>
      <vt:variant>
        <vt:i4>1114168</vt:i4>
      </vt:variant>
      <vt:variant>
        <vt:i4>4709</vt:i4>
      </vt:variant>
      <vt:variant>
        <vt:i4>0</vt:i4>
      </vt:variant>
      <vt:variant>
        <vt:i4>5</vt:i4>
      </vt:variant>
      <vt:variant>
        <vt:lpwstr/>
      </vt:variant>
      <vt:variant>
        <vt:lpwstr>_Toc274581657</vt:lpwstr>
      </vt:variant>
      <vt:variant>
        <vt:i4>1114168</vt:i4>
      </vt:variant>
      <vt:variant>
        <vt:i4>4703</vt:i4>
      </vt:variant>
      <vt:variant>
        <vt:i4>0</vt:i4>
      </vt:variant>
      <vt:variant>
        <vt:i4>5</vt:i4>
      </vt:variant>
      <vt:variant>
        <vt:lpwstr/>
      </vt:variant>
      <vt:variant>
        <vt:lpwstr>_Toc274581656</vt:lpwstr>
      </vt:variant>
      <vt:variant>
        <vt:i4>1114168</vt:i4>
      </vt:variant>
      <vt:variant>
        <vt:i4>4697</vt:i4>
      </vt:variant>
      <vt:variant>
        <vt:i4>0</vt:i4>
      </vt:variant>
      <vt:variant>
        <vt:i4>5</vt:i4>
      </vt:variant>
      <vt:variant>
        <vt:lpwstr/>
      </vt:variant>
      <vt:variant>
        <vt:lpwstr>_Toc274581655</vt:lpwstr>
      </vt:variant>
      <vt:variant>
        <vt:i4>1114168</vt:i4>
      </vt:variant>
      <vt:variant>
        <vt:i4>4691</vt:i4>
      </vt:variant>
      <vt:variant>
        <vt:i4>0</vt:i4>
      </vt:variant>
      <vt:variant>
        <vt:i4>5</vt:i4>
      </vt:variant>
      <vt:variant>
        <vt:lpwstr/>
      </vt:variant>
      <vt:variant>
        <vt:lpwstr>_Toc274581654</vt:lpwstr>
      </vt:variant>
      <vt:variant>
        <vt:i4>1114168</vt:i4>
      </vt:variant>
      <vt:variant>
        <vt:i4>4685</vt:i4>
      </vt:variant>
      <vt:variant>
        <vt:i4>0</vt:i4>
      </vt:variant>
      <vt:variant>
        <vt:i4>5</vt:i4>
      </vt:variant>
      <vt:variant>
        <vt:lpwstr/>
      </vt:variant>
      <vt:variant>
        <vt:lpwstr>_Toc274581653</vt:lpwstr>
      </vt:variant>
      <vt:variant>
        <vt:i4>1114168</vt:i4>
      </vt:variant>
      <vt:variant>
        <vt:i4>4679</vt:i4>
      </vt:variant>
      <vt:variant>
        <vt:i4>0</vt:i4>
      </vt:variant>
      <vt:variant>
        <vt:i4>5</vt:i4>
      </vt:variant>
      <vt:variant>
        <vt:lpwstr/>
      </vt:variant>
      <vt:variant>
        <vt:lpwstr>_Toc274581652</vt:lpwstr>
      </vt:variant>
      <vt:variant>
        <vt:i4>1114168</vt:i4>
      </vt:variant>
      <vt:variant>
        <vt:i4>4673</vt:i4>
      </vt:variant>
      <vt:variant>
        <vt:i4>0</vt:i4>
      </vt:variant>
      <vt:variant>
        <vt:i4>5</vt:i4>
      </vt:variant>
      <vt:variant>
        <vt:lpwstr/>
      </vt:variant>
      <vt:variant>
        <vt:lpwstr>_Toc274581651</vt:lpwstr>
      </vt:variant>
      <vt:variant>
        <vt:i4>1114168</vt:i4>
      </vt:variant>
      <vt:variant>
        <vt:i4>4667</vt:i4>
      </vt:variant>
      <vt:variant>
        <vt:i4>0</vt:i4>
      </vt:variant>
      <vt:variant>
        <vt:i4>5</vt:i4>
      </vt:variant>
      <vt:variant>
        <vt:lpwstr/>
      </vt:variant>
      <vt:variant>
        <vt:lpwstr>_Toc274581650</vt:lpwstr>
      </vt:variant>
      <vt:variant>
        <vt:i4>1048632</vt:i4>
      </vt:variant>
      <vt:variant>
        <vt:i4>4661</vt:i4>
      </vt:variant>
      <vt:variant>
        <vt:i4>0</vt:i4>
      </vt:variant>
      <vt:variant>
        <vt:i4>5</vt:i4>
      </vt:variant>
      <vt:variant>
        <vt:lpwstr/>
      </vt:variant>
      <vt:variant>
        <vt:lpwstr>_Toc274581649</vt:lpwstr>
      </vt:variant>
      <vt:variant>
        <vt:i4>1048632</vt:i4>
      </vt:variant>
      <vt:variant>
        <vt:i4>4655</vt:i4>
      </vt:variant>
      <vt:variant>
        <vt:i4>0</vt:i4>
      </vt:variant>
      <vt:variant>
        <vt:i4>5</vt:i4>
      </vt:variant>
      <vt:variant>
        <vt:lpwstr/>
      </vt:variant>
      <vt:variant>
        <vt:lpwstr>_Toc274581648</vt:lpwstr>
      </vt:variant>
      <vt:variant>
        <vt:i4>1048632</vt:i4>
      </vt:variant>
      <vt:variant>
        <vt:i4>4649</vt:i4>
      </vt:variant>
      <vt:variant>
        <vt:i4>0</vt:i4>
      </vt:variant>
      <vt:variant>
        <vt:i4>5</vt:i4>
      </vt:variant>
      <vt:variant>
        <vt:lpwstr/>
      </vt:variant>
      <vt:variant>
        <vt:lpwstr>_Toc274581647</vt:lpwstr>
      </vt:variant>
      <vt:variant>
        <vt:i4>1048632</vt:i4>
      </vt:variant>
      <vt:variant>
        <vt:i4>4643</vt:i4>
      </vt:variant>
      <vt:variant>
        <vt:i4>0</vt:i4>
      </vt:variant>
      <vt:variant>
        <vt:i4>5</vt:i4>
      </vt:variant>
      <vt:variant>
        <vt:lpwstr/>
      </vt:variant>
      <vt:variant>
        <vt:lpwstr>_Toc274581646</vt:lpwstr>
      </vt:variant>
      <vt:variant>
        <vt:i4>1048632</vt:i4>
      </vt:variant>
      <vt:variant>
        <vt:i4>4637</vt:i4>
      </vt:variant>
      <vt:variant>
        <vt:i4>0</vt:i4>
      </vt:variant>
      <vt:variant>
        <vt:i4>5</vt:i4>
      </vt:variant>
      <vt:variant>
        <vt:lpwstr/>
      </vt:variant>
      <vt:variant>
        <vt:lpwstr>_Toc274581645</vt:lpwstr>
      </vt:variant>
      <vt:variant>
        <vt:i4>1048632</vt:i4>
      </vt:variant>
      <vt:variant>
        <vt:i4>4631</vt:i4>
      </vt:variant>
      <vt:variant>
        <vt:i4>0</vt:i4>
      </vt:variant>
      <vt:variant>
        <vt:i4>5</vt:i4>
      </vt:variant>
      <vt:variant>
        <vt:lpwstr/>
      </vt:variant>
      <vt:variant>
        <vt:lpwstr>_Toc274581644</vt:lpwstr>
      </vt:variant>
      <vt:variant>
        <vt:i4>1048632</vt:i4>
      </vt:variant>
      <vt:variant>
        <vt:i4>4625</vt:i4>
      </vt:variant>
      <vt:variant>
        <vt:i4>0</vt:i4>
      </vt:variant>
      <vt:variant>
        <vt:i4>5</vt:i4>
      </vt:variant>
      <vt:variant>
        <vt:lpwstr/>
      </vt:variant>
      <vt:variant>
        <vt:lpwstr>_Toc274581643</vt:lpwstr>
      </vt:variant>
      <vt:variant>
        <vt:i4>1048632</vt:i4>
      </vt:variant>
      <vt:variant>
        <vt:i4>4619</vt:i4>
      </vt:variant>
      <vt:variant>
        <vt:i4>0</vt:i4>
      </vt:variant>
      <vt:variant>
        <vt:i4>5</vt:i4>
      </vt:variant>
      <vt:variant>
        <vt:lpwstr/>
      </vt:variant>
      <vt:variant>
        <vt:lpwstr>_Toc274581642</vt:lpwstr>
      </vt:variant>
      <vt:variant>
        <vt:i4>1048632</vt:i4>
      </vt:variant>
      <vt:variant>
        <vt:i4>4613</vt:i4>
      </vt:variant>
      <vt:variant>
        <vt:i4>0</vt:i4>
      </vt:variant>
      <vt:variant>
        <vt:i4>5</vt:i4>
      </vt:variant>
      <vt:variant>
        <vt:lpwstr/>
      </vt:variant>
      <vt:variant>
        <vt:lpwstr>_Toc274581641</vt:lpwstr>
      </vt:variant>
      <vt:variant>
        <vt:i4>1048632</vt:i4>
      </vt:variant>
      <vt:variant>
        <vt:i4>4607</vt:i4>
      </vt:variant>
      <vt:variant>
        <vt:i4>0</vt:i4>
      </vt:variant>
      <vt:variant>
        <vt:i4>5</vt:i4>
      </vt:variant>
      <vt:variant>
        <vt:lpwstr/>
      </vt:variant>
      <vt:variant>
        <vt:lpwstr>_Toc274581640</vt:lpwstr>
      </vt:variant>
      <vt:variant>
        <vt:i4>1507384</vt:i4>
      </vt:variant>
      <vt:variant>
        <vt:i4>4601</vt:i4>
      </vt:variant>
      <vt:variant>
        <vt:i4>0</vt:i4>
      </vt:variant>
      <vt:variant>
        <vt:i4>5</vt:i4>
      </vt:variant>
      <vt:variant>
        <vt:lpwstr/>
      </vt:variant>
      <vt:variant>
        <vt:lpwstr>_Toc274581639</vt:lpwstr>
      </vt:variant>
      <vt:variant>
        <vt:i4>1507384</vt:i4>
      </vt:variant>
      <vt:variant>
        <vt:i4>4595</vt:i4>
      </vt:variant>
      <vt:variant>
        <vt:i4>0</vt:i4>
      </vt:variant>
      <vt:variant>
        <vt:i4>5</vt:i4>
      </vt:variant>
      <vt:variant>
        <vt:lpwstr/>
      </vt:variant>
      <vt:variant>
        <vt:lpwstr>_Toc274581638</vt:lpwstr>
      </vt:variant>
      <vt:variant>
        <vt:i4>1507384</vt:i4>
      </vt:variant>
      <vt:variant>
        <vt:i4>4589</vt:i4>
      </vt:variant>
      <vt:variant>
        <vt:i4>0</vt:i4>
      </vt:variant>
      <vt:variant>
        <vt:i4>5</vt:i4>
      </vt:variant>
      <vt:variant>
        <vt:lpwstr/>
      </vt:variant>
      <vt:variant>
        <vt:lpwstr>_Toc274581637</vt:lpwstr>
      </vt:variant>
      <vt:variant>
        <vt:i4>1507384</vt:i4>
      </vt:variant>
      <vt:variant>
        <vt:i4>4583</vt:i4>
      </vt:variant>
      <vt:variant>
        <vt:i4>0</vt:i4>
      </vt:variant>
      <vt:variant>
        <vt:i4>5</vt:i4>
      </vt:variant>
      <vt:variant>
        <vt:lpwstr/>
      </vt:variant>
      <vt:variant>
        <vt:lpwstr>_Toc274581636</vt:lpwstr>
      </vt:variant>
      <vt:variant>
        <vt:i4>1507384</vt:i4>
      </vt:variant>
      <vt:variant>
        <vt:i4>4577</vt:i4>
      </vt:variant>
      <vt:variant>
        <vt:i4>0</vt:i4>
      </vt:variant>
      <vt:variant>
        <vt:i4>5</vt:i4>
      </vt:variant>
      <vt:variant>
        <vt:lpwstr/>
      </vt:variant>
      <vt:variant>
        <vt:lpwstr>_Toc274581635</vt:lpwstr>
      </vt:variant>
      <vt:variant>
        <vt:i4>1507384</vt:i4>
      </vt:variant>
      <vt:variant>
        <vt:i4>4571</vt:i4>
      </vt:variant>
      <vt:variant>
        <vt:i4>0</vt:i4>
      </vt:variant>
      <vt:variant>
        <vt:i4>5</vt:i4>
      </vt:variant>
      <vt:variant>
        <vt:lpwstr/>
      </vt:variant>
      <vt:variant>
        <vt:lpwstr>_Toc274581634</vt:lpwstr>
      </vt:variant>
      <vt:variant>
        <vt:i4>1507384</vt:i4>
      </vt:variant>
      <vt:variant>
        <vt:i4>4565</vt:i4>
      </vt:variant>
      <vt:variant>
        <vt:i4>0</vt:i4>
      </vt:variant>
      <vt:variant>
        <vt:i4>5</vt:i4>
      </vt:variant>
      <vt:variant>
        <vt:lpwstr/>
      </vt:variant>
      <vt:variant>
        <vt:lpwstr>_Toc274581633</vt:lpwstr>
      </vt:variant>
      <vt:variant>
        <vt:i4>1507384</vt:i4>
      </vt:variant>
      <vt:variant>
        <vt:i4>4559</vt:i4>
      </vt:variant>
      <vt:variant>
        <vt:i4>0</vt:i4>
      </vt:variant>
      <vt:variant>
        <vt:i4>5</vt:i4>
      </vt:variant>
      <vt:variant>
        <vt:lpwstr/>
      </vt:variant>
      <vt:variant>
        <vt:lpwstr>_Toc274581632</vt:lpwstr>
      </vt:variant>
      <vt:variant>
        <vt:i4>1507384</vt:i4>
      </vt:variant>
      <vt:variant>
        <vt:i4>4553</vt:i4>
      </vt:variant>
      <vt:variant>
        <vt:i4>0</vt:i4>
      </vt:variant>
      <vt:variant>
        <vt:i4>5</vt:i4>
      </vt:variant>
      <vt:variant>
        <vt:lpwstr/>
      </vt:variant>
      <vt:variant>
        <vt:lpwstr>_Toc274581631</vt:lpwstr>
      </vt:variant>
      <vt:variant>
        <vt:i4>1507384</vt:i4>
      </vt:variant>
      <vt:variant>
        <vt:i4>4547</vt:i4>
      </vt:variant>
      <vt:variant>
        <vt:i4>0</vt:i4>
      </vt:variant>
      <vt:variant>
        <vt:i4>5</vt:i4>
      </vt:variant>
      <vt:variant>
        <vt:lpwstr/>
      </vt:variant>
      <vt:variant>
        <vt:lpwstr>_Toc274581630</vt:lpwstr>
      </vt:variant>
      <vt:variant>
        <vt:i4>1441848</vt:i4>
      </vt:variant>
      <vt:variant>
        <vt:i4>4541</vt:i4>
      </vt:variant>
      <vt:variant>
        <vt:i4>0</vt:i4>
      </vt:variant>
      <vt:variant>
        <vt:i4>5</vt:i4>
      </vt:variant>
      <vt:variant>
        <vt:lpwstr/>
      </vt:variant>
      <vt:variant>
        <vt:lpwstr>_Toc274581629</vt:lpwstr>
      </vt:variant>
      <vt:variant>
        <vt:i4>1441848</vt:i4>
      </vt:variant>
      <vt:variant>
        <vt:i4>4535</vt:i4>
      </vt:variant>
      <vt:variant>
        <vt:i4>0</vt:i4>
      </vt:variant>
      <vt:variant>
        <vt:i4>5</vt:i4>
      </vt:variant>
      <vt:variant>
        <vt:lpwstr/>
      </vt:variant>
      <vt:variant>
        <vt:lpwstr>_Toc274581628</vt:lpwstr>
      </vt:variant>
      <vt:variant>
        <vt:i4>1441848</vt:i4>
      </vt:variant>
      <vt:variant>
        <vt:i4>4529</vt:i4>
      </vt:variant>
      <vt:variant>
        <vt:i4>0</vt:i4>
      </vt:variant>
      <vt:variant>
        <vt:i4>5</vt:i4>
      </vt:variant>
      <vt:variant>
        <vt:lpwstr/>
      </vt:variant>
      <vt:variant>
        <vt:lpwstr>_Toc274581627</vt:lpwstr>
      </vt:variant>
      <vt:variant>
        <vt:i4>1441848</vt:i4>
      </vt:variant>
      <vt:variant>
        <vt:i4>4523</vt:i4>
      </vt:variant>
      <vt:variant>
        <vt:i4>0</vt:i4>
      </vt:variant>
      <vt:variant>
        <vt:i4>5</vt:i4>
      </vt:variant>
      <vt:variant>
        <vt:lpwstr/>
      </vt:variant>
      <vt:variant>
        <vt:lpwstr>_Toc274581626</vt:lpwstr>
      </vt:variant>
      <vt:variant>
        <vt:i4>1441848</vt:i4>
      </vt:variant>
      <vt:variant>
        <vt:i4>4517</vt:i4>
      </vt:variant>
      <vt:variant>
        <vt:i4>0</vt:i4>
      </vt:variant>
      <vt:variant>
        <vt:i4>5</vt:i4>
      </vt:variant>
      <vt:variant>
        <vt:lpwstr/>
      </vt:variant>
      <vt:variant>
        <vt:lpwstr>_Toc274581625</vt:lpwstr>
      </vt:variant>
      <vt:variant>
        <vt:i4>1441848</vt:i4>
      </vt:variant>
      <vt:variant>
        <vt:i4>4511</vt:i4>
      </vt:variant>
      <vt:variant>
        <vt:i4>0</vt:i4>
      </vt:variant>
      <vt:variant>
        <vt:i4>5</vt:i4>
      </vt:variant>
      <vt:variant>
        <vt:lpwstr/>
      </vt:variant>
      <vt:variant>
        <vt:lpwstr>_Toc274581624</vt:lpwstr>
      </vt:variant>
      <vt:variant>
        <vt:i4>1441848</vt:i4>
      </vt:variant>
      <vt:variant>
        <vt:i4>4505</vt:i4>
      </vt:variant>
      <vt:variant>
        <vt:i4>0</vt:i4>
      </vt:variant>
      <vt:variant>
        <vt:i4>5</vt:i4>
      </vt:variant>
      <vt:variant>
        <vt:lpwstr/>
      </vt:variant>
      <vt:variant>
        <vt:lpwstr>_Toc274581623</vt:lpwstr>
      </vt:variant>
      <vt:variant>
        <vt:i4>1441848</vt:i4>
      </vt:variant>
      <vt:variant>
        <vt:i4>4499</vt:i4>
      </vt:variant>
      <vt:variant>
        <vt:i4>0</vt:i4>
      </vt:variant>
      <vt:variant>
        <vt:i4>5</vt:i4>
      </vt:variant>
      <vt:variant>
        <vt:lpwstr/>
      </vt:variant>
      <vt:variant>
        <vt:lpwstr>_Toc274581622</vt:lpwstr>
      </vt:variant>
      <vt:variant>
        <vt:i4>1441848</vt:i4>
      </vt:variant>
      <vt:variant>
        <vt:i4>4493</vt:i4>
      </vt:variant>
      <vt:variant>
        <vt:i4>0</vt:i4>
      </vt:variant>
      <vt:variant>
        <vt:i4>5</vt:i4>
      </vt:variant>
      <vt:variant>
        <vt:lpwstr/>
      </vt:variant>
      <vt:variant>
        <vt:lpwstr>_Toc274581621</vt:lpwstr>
      </vt:variant>
      <vt:variant>
        <vt:i4>1441848</vt:i4>
      </vt:variant>
      <vt:variant>
        <vt:i4>4487</vt:i4>
      </vt:variant>
      <vt:variant>
        <vt:i4>0</vt:i4>
      </vt:variant>
      <vt:variant>
        <vt:i4>5</vt:i4>
      </vt:variant>
      <vt:variant>
        <vt:lpwstr/>
      </vt:variant>
      <vt:variant>
        <vt:lpwstr>_Toc274581620</vt:lpwstr>
      </vt:variant>
      <vt:variant>
        <vt:i4>1376312</vt:i4>
      </vt:variant>
      <vt:variant>
        <vt:i4>4481</vt:i4>
      </vt:variant>
      <vt:variant>
        <vt:i4>0</vt:i4>
      </vt:variant>
      <vt:variant>
        <vt:i4>5</vt:i4>
      </vt:variant>
      <vt:variant>
        <vt:lpwstr/>
      </vt:variant>
      <vt:variant>
        <vt:lpwstr>_Toc274581619</vt:lpwstr>
      </vt:variant>
      <vt:variant>
        <vt:i4>1376312</vt:i4>
      </vt:variant>
      <vt:variant>
        <vt:i4>4475</vt:i4>
      </vt:variant>
      <vt:variant>
        <vt:i4>0</vt:i4>
      </vt:variant>
      <vt:variant>
        <vt:i4>5</vt:i4>
      </vt:variant>
      <vt:variant>
        <vt:lpwstr/>
      </vt:variant>
      <vt:variant>
        <vt:lpwstr>_Toc274581618</vt:lpwstr>
      </vt:variant>
      <vt:variant>
        <vt:i4>1376312</vt:i4>
      </vt:variant>
      <vt:variant>
        <vt:i4>4469</vt:i4>
      </vt:variant>
      <vt:variant>
        <vt:i4>0</vt:i4>
      </vt:variant>
      <vt:variant>
        <vt:i4>5</vt:i4>
      </vt:variant>
      <vt:variant>
        <vt:lpwstr/>
      </vt:variant>
      <vt:variant>
        <vt:lpwstr>_Toc274581617</vt:lpwstr>
      </vt:variant>
      <vt:variant>
        <vt:i4>1376312</vt:i4>
      </vt:variant>
      <vt:variant>
        <vt:i4>4463</vt:i4>
      </vt:variant>
      <vt:variant>
        <vt:i4>0</vt:i4>
      </vt:variant>
      <vt:variant>
        <vt:i4>5</vt:i4>
      </vt:variant>
      <vt:variant>
        <vt:lpwstr/>
      </vt:variant>
      <vt:variant>
        <vt:lpwstr>_Toc274581616</vt:lpwstr>
      </vt:variant>
      <vt:variant>
        <vt:i4>1376312</vt:i4>
      </vt:variant>
      <vt:variant>
        <vt:i4>4457</vt:i4>
      </vt:variant>
      <vt:variant>
        <vt:i4>0</vt:i4>
      </vt:variant>
      <vt:variant>
        <vt:i4>5</vt:i4>
      </vt:variant>
      <vt:variant>
        <vt:lpwstr/>
      </vt:variant>
      <vt:variant>
        <vt:lpwstr>_Toc274581615</vt:lpwstr>
      </vt:variant>
      <vt:variant>
        <vt:i4>1376312</vt:i4>
      </vt:variant>
      <vt:variant>
        <vt:i4>4451</vt:i4>
      </vt:variant>
      <vt:variant>
        <vt:i4>0</vt:i4>
      </vt:variant>
      <vt:variant>
        <vt:i4>5</vt:i4>
      </vt:variant>
      <vt:variant>
        <vt:lpwstr/>
      </vt:variant>
      <vt:variant>
        <vt:lpwstr>_Toc274581614</vt:lpwstr>
      </vt:variant>
      <vt:variant>
        <vt:i4>1376312</vt:i4>
      </vt:variant>
      <vt:variant>
        <vt:i4>4445</vt:i4>
      </vt:variant>
      <vt:variant>
        <vt:i4>0</vt:i4>
      </vt:variant>
      <vt:variant>
        <vt:i4>5</vt:i4>
      </vt:variant>
      <vt:variant>
        <vt:lpwstr/>
      </vt:variant>
      <vt:variant>
        <vt:lpwstr>_Toc274581613</vt:lpwstr>
      </vt:variant>
      <vt:variant>
        <vt:i4>1376312</vt:i4>
      </vt:variant>
      <vt:variant>
        <vt:i4>4439</vt:i4>
      </vt:variant>
      <vt:variant>
        <vt:i4>0</vt:i4>
      </vt:variant>
      <vt:variant>
        <vt:i4>5</vt:i4>
      </vt:variant>
      <vt:variant>
        <vt:lpwstr/>
      </vt:variant>
      <vt:variant>
        <vt:lpwstr>_Toc274581612</vt:lpwstr>
      </vt:variant>
      <vt:variant>
        <vt:i4>1376312</vt:i4>
      </vt:variant>
      <vt:variant>
        <vt:i4>4433</vt:i4>
      </vt:variant>
      <vt:variant>
        <vt:i4>0</vt:i4>
      </vt:variant>
      <vt:variant>
        <vt:i4>5</vt:i4>
      </vt:variant>
      <vt:variant>
        <vt:lpwstr/>
      </vt:variant>
      <vt:variant>
        <vt:lpwstr>_Toc274581611</vt:lpwstr>
      </vt:variant>
      <vt:variant>
        <vt:i4>1376312</vt:i4>
      </vt:variant>
      <vt:variant>
        <vt:i4>4427</vt:i4>
      </vt:variant>
      <vt:variant>
        <vt:i4>0</vt:i4>
      </vt:variant>
      <vt:variant>
        <vt:i4>5</vt:i4>
      </vt:variant>
      <vt:variant>
        <vt:lpwstr/>
      </vt:variant>
      <vt:variant>
        <vt:lpwstr>_Toc274581610</vt:lpwstr>
      </vt:variant>
      <vt:variant>
        <vt:i4>1310776</vt:i4>
      </vt:variant>
      <vt:variant>
        <vt:i4>4421</vt:i4>
      </vt:variant>
      <vt:variant>
        <vt:i4>0</vt:i4>
      </vt:variant>
      <vt:variant>
        <vt:i4>5</vt:i4>
      </vt:variant>
      <vt:variant>
        <vt:lpwstr/>
      </vt:variant>
      <vt:variant>
        <vt:lpwstr>_Toc274581609</vt:lpwstr>
      </vt:variant>
      <vt:variant>
        <vt:i4>1310776</vt:i4>
      </vt:variant>
      <vt:variant>
        <vt:i4>4415</vt:i4>
      </vt:variant>
      <vt:variant>
        <vt:i4>0</vt:i4>
      </vt:variant>
      <vt:variant>
        <vt:i4>5</vt:i4>
      </vt:variant>
      <vt:variant>
        <vt:lpwstr/>
      </vt:variant>
      <vt:variant>
        <vt:lpwstr>_Toc274581608</vt:lpwstr>
      </vt:variant>
      <vt:variant>
        <vt:i4>1310776</vt:i4>
      </vt:variant>
      <vt:variant>
        <vt:i4>4409</vt:i4>
      </vt:variant>
      <vt:variant>
        <vt:i4>0</vt:i4>
      </vt:variant>
      <vt:variant>
        <vt:i4>5</vt:i4>
      </vt:variant>
      <vt:variant>
        <vt:lpwstr/>
      </vt:variant>
      <vt:variant>
        <vt:lpwstr>_Toc274581607</vt:lpwstr>
      </vt:variant>
      <vt:variant>
        <vt:i4>1310776</vt:i4>
      </vt:variant>
      <vt:variant>
        <vt:i4>4403</vt:i4>
      </vt:variant>
      <vt:variant>
        <vt:i4>0</vt:i4>
      </vt:variant>
      <vt:variant>
        <vt:i4>5</vt:i4>
      </vt:variant>
      <vt:variant>
        <vt:lpwstr/>
      </vt:variant>
      <vt:variant>
        <vt:lpwstr>_Toc274581606</vt:lpwstr>
      </vt:variant>
      <vt:variant>
        <vt:i4>1310776</vt:i4>
      </vt:variant>
      <vt:variant>
        <vt:i4>4397</vt:i4>
      </vt:variant>
      <vt:variant>
        <vt:i4>0</vt:i4>
      </vt:variant>
      <vt:variant>
        <vt:i4>5</vt:i4>
      </vt:variant>
      <vt:variant>
        <vt:lpwstr/>
      </vt:variant>
      <vt:variant>
        <vt:lpwstr>_Toc274581605</vt:lpwstr>
      </vt:variant>
      <vt:variant>
        <vt:i4>1310776</vt:i4>
      </vt:variant>
      <vt:variant>
        <vt:i4>4391</vt:i4>
      </vt:variant>
      <vt:variant>
        <vt:i4>0</vt:i4>
      </vt:variant>
      <vt:variant>
        <vt:i4>5</vt:i4>
      </vt:variant>
      <vt:variant>
        <vt:lpwstr/>
      </vt:variant>
      <vt:variant>
        <vt:lpwstr>_Toc274581604</vt:lpwstr>
      </vt:variant>
      <vt:variant>
        <vt:i4>1310776</vt:i4>
      </vt:variant>
      <vt:variant>
        <vt:i4>4385</vt:i4>
      </vt:variant>
      <vt:variant>
        <vt:i4>0</vt:i4>
      </vt:variant>
      <vt:variant>
        <vt:i4>5</vt:i4>
      </vt:variant>
      <vt:variant>
        <vt:lpwstr/>
      </vt:variant>
      <vt:variant>
        <vt:lpwstr>_Toc274581603</vt:lpwstr>
      </vt:variant>
      <vt:variant>
        <vt:i4>1310776</vt:i4>
      </vt:variant>
      <vt:variant>
        <vt:i4>4379</vt:i4>
      </vt:variant>
      <vt:variant>
        <vt:i4>0</vt:i4>
      </vt:variant>
      <vt:variant>
        <vt:i4>5</vt:i4>
      </vt:variant>
      <vt:variant>
        <vt:lpwstr/>
      </vt:variant>
      <vt:variant>
        <vt:lpwstr>_Toc274581602</vt:lpwstr>
      </vt:variant>
      <vt:variant>
        <vt:i4>1310776</vt:i4>
      </vt:variant>
      <vt:variant>
        <vt:i4>4373</vt:i4>
      </vt:variant>
      <vt:variant>
        <vt:i4>0</vt:i4>
      </vt:variant>
      <vt:variant>
        <vt:i4>5</vt:i4>
      </vt:variant>
      <vt:variant>
        <vt:lpwstr/>
      </vt:variant>
      <vt:variant>
        <vt:lpwstr>_Toc274581601</vt:lpwstr>
      </vt:variant>
      <vt:variant>
        <vt:i4>1310776</vt:i4>
      </vt:variant>
      <vt:variant>
        <vt:i4>4367</vt:i4>
      </vt:variant>
      <vt:variant>
        <vt:i4>0</vt:i4>
      </vt:variant>
      <vt:variant>
        <vt:i4>5</vt:i4>
      </vt:variant>
      <vt:variant>
        <vt:lpwstr/>
      </vt:variant>
      <vt:variant>
        <vt:lpwstr>_Toc274581600</vt:lpwstr>
      </vt:variant>
      <vt:variant>
        <vt:i4>1900603</vt:i4>
      </vt:variant>
      <vt:variant>
        <vt:i4>4361</vt:i4>
      </vt:variant>
      <vt:variant>
        <vt:i4>0</vt:i4>
      </vt:variant>
      <vt:variant>
        <vt:i4>5</vt:i4>
      </vt:variant>
      <vt:variant>
        <vt:lpwstr/>
      </vt:variant>
      <vt:variant>
        <vt:lpwstr>_Toc274581599</vt:lpwstr>
      </vt:variant>
      <vt:variant>
        <vt:i4>1900603</vt:i4>
      </vt:variant>
      <vt:variant>
        <vt:i4>4355</vt:i4>
      </vt:variant>
      <vt:variant>
        <vt:i4>0</vt:i4>
      </vt:variant>
      <vt:variant>
        <vt:i4>5</vt:i4>
      </vt:variant>
      <vt:variant>
        <vt:lpwstr/>
      </vt:variant>
      <vt:variant>
        <vt:lpwstr>_Toc274581598</vt:lpwstr>
      </vt:variant>
      <vt:variant>
        <vt:i4>1900603</vt:i4>
      </vt:variant>
      <vt:variant>
        <vt:i4>4349</vt:i4>
      </vt:variant>
      <vt:variant>
        <vt:i4>0</vt:i4>
      </vt:variant>
      <vt:variant>
        <vt:i4>5</vt:i4>
      </vt:variant>
      <vt:variant>
        <vt:lpwstr/>
      </vt:variant>
      <vt:variant>
        <vt:lpwstr>_Toc274581597</vt:lpwstr>
      </vt:variant>
      <vt:variant>
        <vt:i4>1900603</vt:i4>
      </vt:variant>
      <vt:variant>
        <vt:i4>4343</vt:i4>
      </vt:variant>
      <vt:variant>
        <vt:i4>0</vt:i4>
      </vt:variant>
      <vt:variant>
        <vt:i4>5</vt:i4>
      </vt:variant>
      <vt:variant>
        <vt:lpwstr/>
      </vt:variant>
      <vt:variant>
        <vt:lpwstr>_Toc274581596</vt:lpwstr>
      </vt:variant>
      <vt:variant>
        <vt:i4>1900603</vt:i4>
      </vt:variant>
      <vt:variant>
        <vt:i4>4337</vt:i4>
      </vt:variant>
      <vt:variant>
        <vt:i4>0</vt:i4>
      </vt:variant>
      <vt:variant>
        <vt:i4>5</vt:i4>
      </vt:variant>
      <vt:variant>
        <vt:lpwstr/>
      </vt:variant>
      <vt:variant>
        <vt:lpwstr>_Toc274581595</vt:lpwstr>
      </vt:variant>
      <vt:variant>
        <vt:i4>1900603</vt:i4>
      </vt:variant>
      <vt:variant>
        <vt:i4>4331</vt:i4>
      </vt:variant>
      <vt:variant>
        <vt:i4>0</vt:i4>
      </vt:variant>
      <vt:variant>
        <vt:i4>5</vt:i4>
      </vt:variant>
      <vt:variant>
        <vt:lpwstr/>
      </vt:variant>
      <vt:variant>
        <vt:lpwstr>_Toc274581594</vt:lpwstr>
      </vt:variant>
      <vt:variant>
        <vt:i4>1900603</vt:i4>
      </vt:variant>
      <vt:variant>
        <vt:i4>4325</vt:i4>
      </vt:variant>
      <vt:variant>
        <vt:i4>0</vt:i4>
      </vt:variant>
      <vt:variant>
        <vt:i4>5</vt:i4>
      </vt:variant>
      <vt:variant>
        <vt:lpwstr/>
      </vt:variant>
      <vt:variant>
        <vt:lpwstr>_Toc274581593</vt:lpwstr>
      </vt:variant>
      <vt:variant>
        <vt:i4>1900603</vt:i4>
      </vt:variant>
      <vt:variant>
        <vt:i4>4319</vt:i4>
      </vt:variant>
      <vt:variant>
        <vt:i4>0</vt:i4>
      </vt:variant>
      <vt:variant>
        <vt:i4>5</vt:i4>
      </vt:variant>
      <vt:variant>
        <vt:lpwstr/>
      </vt:variant>
      <vt:variant>
        <vt:lpwstr>_Toc274581592</vt:lpwstr>
      </vt:variant>
      <vt:variant>
        <vt:i4>1900603</vt:i4>
      </vt:variant>
      <vt:variant>
        <vt:i4>4313</vt:i4>
      </vt:variant>
      <vt:variant>
        <vt:i4>0</vt:i4>
      </vt:variant>
      <vt:variant>
        <vt:i4>5</vt:i4>
      </vt:variant>
      <vt:variant>
        <vt:lpwstr/>
      </vt:variant>
      <vt:variant>
        <vt:lpwstr>_Toc274581591</vt:lpwstr>
      </vt:variant>
      <vt:variant>
        <vt:i4>1900603</vt:i4>
      </vt:variant>
      <vt:variant>
        <vt:i4>4307</vt:i4>
      </vt:variant>
      <vt:variant>
        <vt:i4>0</vt:i4>
      </vt:variant>
      <vt:variant>
        <vt:i4>5</vt:i4>
      </vt:variant>
      <vt:variant>
        <vt:lpwstr/>
      </vt:variant>
      <vt:variant>
        <vt:lpwstr>_Toc274581590</vt:lpwstr>
      </vt:variant>
      <vt:variant>
        <vt:i4>1835067</vt:i4>
      </vt:variant>
      <vt:variant>
        <vt:i4>4301</vt:i4>
      </vt:variant>
      <vt:variant>
        <vt:i4>0</vt:i4>
      </vt:variant>
      <vt:variant>
        <vt:i4>5</vt:i4>
      </vt:variant>
      <vt:variant>
        <vt:lpwstr/>
      </vt:variant>
      <vt:variant>
        <vt:lpwstr>_Toc274581589</vt:lpwstr>
      </vt:variant>
      <vt:variant>
        <vt:i4>1835067</vt:i4>
      </vt:variant>
      <vt:variant>
        <vt:i4>4295</vt:i4>
      </vt:variant>
      <vt:variant>
        <vt:i4>0</vt:i4>
      </vt:variant>
      <vt:variant>
        <vt:i4>5</vt:i4>
      </vt:variant>
      <vt:variant>
        <vt:lpwstr/>
      </vt:variant>
      <vt:variant>
        <vt:lpwstr>_Toc274581588</vt:lpwstr>
      </vt:variant>
      <vt:variant>
        <vt:i4>1835067</vt:i4>
      </vt:variant>
      <vt:variant>
        <vt:i4>4289</vt:i4>
      </vt:variant>
      <vt:variant>
        <vt:i4>0</vt:i4>
      </vt:variant>
      <vt:variant>
        <vt:i4>5</vt:i4>
      </vt:variant>
      <vt:variant>
        <vt:lpwstr/>
      </vt:variant>
      <vt:variant>
        <vt:lpwstr>_Toc274581587</vt:lpwstr>
      </vt:variant>
      <vt:variant>
        <vt:i4>1835067</vt:i4>
      </vt:variant>
      <vt:variant>
        <vt:i4>4283</vt:i4>
      </vt:variant>
      <vt:variant>
        <vt:i4>0</vt:i4>
      </vt:variant>
      <vt:variant>
        <vt:i4>5</vt:i4>
      </vt:variant>
      <vt:variant>
        <vt:lpwstr/>
      </vt:variant>
      <vt:variant>
        <vt:lpwstr>_Toc274581586</vt:lpwstr>
      </vt:variant>
      <vt:variant>
        <vt:i4>1835067</vt:i4>
      </vt:variant>
      <vt:variant>
        <vt:i4>4277</vt:i4>
      </vt:variant>
      <vt:variant>
        <vt:i4>0</vt:i4>
      </vt:variant>
      <vt:variant>
        <vt:i4>5</vt:i4>
      </vt:variant>
      <vt:variant>
        <vt:lpwstr/>
      </vt:variant>
      <vt:variant>
        <vt:lpwstr>_Toc274581585</vt:lpwstr>
      </vt:variant>
      <vt:variant>
        <vt:i4>1835067</vt:i4>
      </vt:variant>
      <vt:variant>
        <vt:i4>4271</vt:i4>
      </vt:variant>
      <vt:variant>
        <vt:i4>0</vt:i4>
      </vt:variant>
      <vt:variant>
        <vt:i4>5</vt:i4>
      </vt:variant>
      <vt:variant>
        <vt:lpwstr/>
      </vt:variant>
      <vt:variant>
        <vt:lpwstr>_Toc274581584</vt:lpwstr>
      </vt:variant>
      <vt:variant>
        <vt:i4>1835067</vt:i4>
      </vt:variant>
      <vt:variant>
        <vt:i4>4265</vt:i4>
      </vt:variant>
      <vt:variant>
        <vt:i4>0</vt:i4>
      </vt:variant>
      <vt:variant>
        <vt:i4>5</vt:i4>
      </vt:variant>
      <vt:variant>
        <vt:lpwstr/>
      </vt:variant>
      <vt:variant>
        <vt:lpwstr>_Toc274581583</vt:lpwstr>
      </vt:variant>
      <vt:variant>
        <vt:i4>1835067</vt:i4>
      </vt:variant>
      <vt:variant>
        <vt:i4>4259</vt:i4>
      </vt:variant>
      <vt:variant>
        <vt:i4>0</vt:i4>
      </vt:variant>
      <vt:variant>
        <vt:i4>5</vt:i4>
      </vt:variant>
      <vt:variant>
        <vt:lpwstr/>
      </vt:variant>
      <vt:variant>
        <vt:lpwstr>_Toc274581582</vt:lpwstr>
      </vt:variant>
      <vt:variant>
        <vt:i4>1835067</vt:i4>
      </vt:variant>
      <vt:variant>
        <vt:i4>4253</vt:i4>
      </vt:variant>
      <vt:variant>
        <vt:i4>0</vt:i4>
      </vt:variant>
      <vt:variant>
        <vt:i4>5</vt:i4>
      </vt:variant>
      <vt:variant>
        <vt:lpwstr/>
      </vt:variant>
      <vt:variant>
        <vt:lpwstr>_Toc274581581</vt:lpwstr>
      </vt:variant>
      <vt:variant>
        <vt:i4>1835067</vt:i4>
      </vt:variant>
      <vt:variant>
        <vt:i4>4247</vt:i4>
      </vt:variant>
      <vt:variant>
        <vt:i4>0</vt:i4>
      </vt:variant>
      <vt:variant>
        <vt:i4>5</vt:i4>
      </vt:variant>
      <vt:variant>
        <vt:lpwstr/>
      </vt:variant>
      <vt:variant>
        <vt:lpwstr>_Toc274581580</vt:lpwstr>
      </vt:variant>
      <vt:variant>
        <vt:i4>1245243</vt:i4>
      </vt:variant>
      <vt:variant>
        <vt:i4>4241</vt:i4>
      </vt:variant>
      <vt:variant>
        <vt:i4>0</vt:i4>
      </vt:variant>
      <vt:variant>
        <vt:i4>5</vt:i4>
      </vt:variant>
      <vt:variant>
        <vt:lpwstr/>
      </vt:variant>
      <vt:variant>
        <vt:lpwstr>_Toc274581579</vt:lpwstr>
      </vt:variant>
      <vt:variant>
        <vt:i4>1245243</vt:i4>
      </vt:variant>
      <vt:variant>
        <vt:i4>4235</vt:i4>
      </vt:variant>
      <vt:variant>
        <vt:i4>0</vt:i4>
      </vt:variant>
      <vt:variant>
        <vt:i4>5</vt:i4>
      </vt:variant>
      <vt:variant>
        <vt:lpwstr/>
      </vt:variant>
      <vt:variant>
        <vt:lpwstr>_Toc274581578</vt:lpwstr>
      </vt:variant>
      <vt:variant>
        <vt:i4>1245243</vt:i4>
      </vt:variant>
      <vt:variant>
        <vt:i4>4229</vt:i4>
      </vt:variant>
      <vt:variant>
        <vt:i4>0</vt:i4>
      </vt:variant>
      <vt:variant>
        <vt:i4>5</vt:i4>
      </vt:variant>
      <vt:variant>
        <vt:lpwstr/>
      </vt:variant>
      <vt:variant>
        <vt:lpwstr>_Toc274581577</vt:lpwstr>
      </vt:variant>
      <vt:variant>
        <vt:i4>1245243</vt:i4>
      </vt:variant>
      <vt:variant>
        <vt:i4>4223</vt:i4>
      </vt:variant>
      <vt:variant>
        <vt:i4>0</vt:i4>
      </vt:variant>
      <vt:variant>
        <vt:i4>5</vt:i4>
      </vt:variant>
      <vt:variant>
        <vt:lpwstr/>
      </vt:variant>
      <vt:variant>
        <vt:lpwstr>_Toc274581576</vt:lpwstr>
      </vt:variant>
      <vt:variant>
        <vt:i4>1245243</vt:i4>
      </vt:variant>
      <vt:variant>
        <vt:i4>4217</vt:i4>
      </vt:variant>
      <vt:variant>
        <vt:i4>0</vt:i4>
      </vt:variant>
      <vt:variant>
        <vt:i4>5</vt:i4>
      </vt:variant>
      <vt:variant>
        <vt:lpwstr/>
      </vt:variant>
      <vt:variant>
        <vt:lpwstr>_Toc274581575</vt:lpwstr>
      </vt:variant>
      <vt:variant>
        <vt:i4>1245243</vt:i4>
      </vt:variant>
      <vt:variant>
        <vt:i4>4211</vt:i4>
      </vt:variant>
      <vt:variant>
        <vt:i4>0</vt:i4>
      </vt:variant>
      <vt:variant>
        <vt:i4>5</vt:i4>
      </vt:variant>
      <vt:variant>
        <vt:lpwstr/>
      </vt:variant>
      <vt:variant>
        <vt:lpwstr>_Toc274581574</vt:lpwstr>
      </vt:variant>
      <vt:variant>
        <vt:i4>1245243</vt:i4>
      </vt:variant>
      <vt:variant>
        <vt:i4>4205</vt:i4>
      </vt:variant>
      <vt:variant>
        <vt:i4>0</vt:i4>
      </vt:variant>
      <vt:variant>
        <vt:i4>5</vt:i4>
      </vt:variant>
      <vt:variant>
        <vt:lpwstr/>
      </vt:variant>
      <vt:variant>
        <vt:lpwstr>_Toc274581573</vt:lpwstr>
      </vt:variant>
      <vt:variant>
        <vt:i4>1245243</vt:i4>
      </vt:variant>
      <vt:variant>
        <vt:i4>4199</vt:i4>
      </vt:variant>
      <vt:variant>
        <vt:i4>0</vt:i4>
      </vt:variant>
      <vt:variant>
        <vt:i4>5</vt:i4>
      </vt:variant>
      <vt:variant>
        <vt:lpwstr/>
      </vt:variant>
      <vt:variant>
        <vt:lpwstr>_Toc274581572</vt:lpwstr>
      </vt:variant>
      <vt:variant>
        <vt:i4>1245243</vt:i4>
      </vt:variant>
      <vt:variant>
        <vt:i4>4193</vt:i4>
      </vt:variant>
      <vt:variant>
        <vt:i4>0</vt:i4>
      </vt:variant>
      <vt:variant>
        <vt:i4>5</vt:i4>
      </vt:variant>
      <vt:variant>
        <vt:lpwstr/>
      </vt:variant>
      <vt:variant>
        <vt:lpwstr>_Toc274581571</vt:lpwstr>
      </vt:variant>
      <vt:variant>
        <vt:i4>1245243</vt:i4>
      </vt:variant>
      <vt:variant>
        <vt:i4>4187</vt:i4>
      </vt:variant>
      <vt:variant>
        <vt:i4>0</vt:i4>
      </vt:variant>
      <vt:variant>
        <vt:i4>5</vt:i4>
      </vt:variant>
      <vt:variant>
        <vt:lpwstr/>
      </vt:variant>
      <vt:variant>
        <vt:lpwstr>_Toc274581570</vt:lpwstr>
      </vt:variant>
      <vt:variant>
        <vt:i4>1179707</vt:i4>
      </vt:variant>
      <vt:variant>
        <vt:i4>4181</vt:i4>
      </vt:variant>
      <vt:variant>
        <vt:i4>0</vt:i4>
      </vt:variant>
      <vt:variant>
        <vt:i4>5</vt:i4>
      </vt:variant>
      <vt:variant>
        <vt:lpwstr/>
      </vt:variant>
      <vt:variant>
        <vt:lpwstr>_Toc274581569</vt:lpwstr>
      </vt:variant>
      <vt:variant>
        <vt:i4>1179707</vt:i4>
      </vt:variant>
      <vt:variant>
        <vt:i4>4175</vt:i4>
      </vt:variant>
      <vt:variant>
        <vt:i4>0</vt:i4>
      </vt:variant>
      <vt:variant>
        <vt:i4>5</vt:i4>
      </vt:variant>
      <vt:variant>
        <vt:lpwstr/>
      </vt:variant>
      <vt:variant>
        <vt:lpwstr>_Toc274581568</vt:lpwstr>
      </vt:variant>
      <vt:variant>
        <vt:i4>1179707</vt:i4>
      </vt:variant>
      <vt:variant>
        <vt:i4>4169</vt:i4>
      </vt:variant>
      <vt:variant>
        <vt:i4>0</vt:i4>
      </vt:variant>
      <vt:variant>
        <vt:i4>5</vt:i4>
      </vt:variant>
      <vt:variant>
        <vt:lpwstr/>
      </vt:variant>
      <vt:variant>
        <vt:lpwstr>_Toc274581567</vt:lpwstr>
      </vt:variant>
      <vt:variant>
        <vt:i4>1179707</vt:i4>
      </vt:variant>
      <vt:variant>
        <vt:i4>4163</vt:i4>
      </vt:variant>
      <vt:variant>
        <vt:i4>0</vt:i4>
      </vt:variant>
      <vt:variant>
        <vt:i4>5</vt:i4>
      </vt:variant>
      <vt:variant>
        <vt:lpwstr/>
      </vt:variant>
      <vt:variant>
        <vt:lpwstr>_Toc274581566</vt:lpwstr>
      </vt:variant>
      <vt:variant>
        <vt:i4>1179707</vt:i4>
      </vt:variant>
      <vt:variant>
        <vt:i4>4157</vt:i4>
      </vt:variant>
      <vt:variant>
        <vt:i4>0</vt:i4>
      </vt:variant>
      <vt:variant>
        <vt:i4>5</vt:i4>
      </vt:variant>
      <vt:variant>
        <vt:lpwstr/>
      </vt:variant>
      <vt:variant>
        <vt:lpwstr>_Toc274581565</vt:lpwstr>
      </vt:variant>
      <vt:variant>
        <vt:i4>1179707</vt:i4>
      </vt:variant>
      <vt:variant>
        <vt:i4>4151</vt:i4>
      </vt:variant>
      <vt:variant>
        <vt:i4>0</vt:i4>
      </vt:variant>
      <vt:variant>
        <vt:i4>5</vt:i4>
      </vt:variant>
      <vt:variant>
        <vt:lpwstr/>
      </vt:variant>
      <vt:variant>
        <vt:lpwstr>_Toc274581564</vt:lpwstr>
      </vt:variant>
      <vt:variant>
        <vt:i4>1179707</vt:i4>
      </vt:variant>
      <vt:variant>
        <vt:i4>4145</vt:i4>
      </vt:variant>
      <vt:variant>
        <vt:i4>0</vt:i4>
      </vt:variant>
      <vt:variant>
        <vt:i4>5</vt:i4>
      </vt:variant>
      <vt:variant>
        <vt:lpwstr/>
      </vt:variant>
      <vt:variant>
        <vt:lpwstr>_Toc274581563</vt:lpwstr>
      </vt:variant>
      <vt:variant>
        <vt:i4>1179707</vt:i4>
      </vt:variant>
      <vt:variant>
        <vt:i4>4139</vt:i4>
      </vt:variant>
      <vt:variant>
        <vt:i4>0</vt:i4>
      </vt:variant>
      <vt:variant>
        <vt:i4>5</vt:i4>
      </vt:variant>
      <vt:variant>
        <vt:lpwstr/>
      </vt:variant>
      <vt:variant>
        <vt:lpwstr>_Toc274581562</vt:lpwstr>
      </vt:variant>
      <vt:variant>
        <vt:i4>1179707</vt:i4>
      </vt:variant>
      <vt:variant>
        <vt:i4>4133</vt:i4>
      </vt:variant>
      <vt:variant>
        <vt:i4>0</vt:i4>
      </vt:variant>
      <vt:variant>
        <vt:i4>5</vt:i4>
      </vt:variant>
      <vt:variant>
        <vt:lpwstr/>
      </vt:variant>
      <vt:variant>
        <vt:lpwstr>_Toc274581561</vt:lpwstr>
      </vt:variant>
      <vt:variant>
        <vt:i4>1179707</vt:i4>
      </vt:variant>
      <vt:variant>
        <vt:i4>4127</vt:i4>
      </vt:variant>
      <vt:variant>
        <vt:i4>0</vt:i4>
      </vt:variant>
      <vt:variant>
        <vt:i4>5</vt:i4>
      </vt:variant>
      <vt:variant>
        <vt:lpwstr/>
      </vt:variant>
      <vt:variant>
        <vt:lpwstr>_Toc274581560</vt:lpwstr>
      </vt:variant>
      <vt:variant>
        <vt:i4>1114171</vt:i4>
      </vt:variant>
      <vt:variant>
        <vt:i4>4121</vt:i4>
      </vt:variant>
      <vt:variant>
        <vt:i4>0</vt:i4>
      </vt:variant>
      <vt:variant>
        <vt:i4>5</vt:i4>
      </vt:variant>
      <vt:variant>
        <vt:lpwstr/>
      </vt:variant>
      <vt:variant>
        <vt:lpwstr>_Toc274581559</vt:lpwstr>
      </vt:variant>
      <vt:variant>
        <vt:i4>1114171</vt:i4>
      </vt:variant>
      <vt:variant>
        <vt:i4>4115</vt:i4>
      </vt:variant>
      <vt:variant>
        <vt:i4>0</vt:i4>
      </vt:variant>
      <vt:variant>
        <vt:i4>5</vt:i4>
      </vt:variant>
      <vt:variant>
        <vt:lpwstr/>
      </vt:variant>
      <vt:variant>
        <vt:lpwstr>_Toc274581558</vt:lpwstr>
      </vt:variant>
      <vt:variant>
        <vt:i4>1114171</vt:i4>
      </vt:variant>
      <vt:variant>
        <vt:i4>4109</vt:i4>
      </vt:variant>
      <vt:variant>
        <vt:i4>0</vt:i4>
      </vt:variant>
      <vt:variant>
        <vt:i4>5</vt:i4>
      </vt:variant>
      <vt:variant>
        <vt:lpwstr/>
      </vt:variant>
      <vt:variant>
        <vt:lpwstr>_Toc274581557</vt:lpwstr>
      </vt:variant>
      <vt:variant>
        <vt:i4>1114171</vt:i4>
      </vt:variant>
      <vt:variant>
        <vt:i4>4103</vt:i4>
      </vt:variant>
      <vt:variant>
        <vt:i4>0</vt:i4>
      </vt:variant>
      <vt:variant>
        <vt:i4>5</vt:i4>
      </vt:variant>
      <vt:variant>
        <vt:lpwstr/>
      </vt:variant>
      <vt:variant>
        <vt:lpwstr>_Toc274581556</vt:lpwstr>
      </vt:variant>
      <vt:variant>
        <vt:i4>1114171</vt:i4>
      </vt:variant>
      <vt:variant>
        <vt:i4>4097</vt:i4>
      </vt:variant>
      <vt:variant>
        <vt:i4>0</vt:i4>
      </vt:variant>
      <vt:variant>
        <vt:i4>5</vt:i4>
      </vt:variant>
      <vt:variant>
        <vt:lpwstr/>
      </vt:variant>
      <vt:variant>
        <vt:lpwstr>_Toc274581555</vt:lpwstr>
      </vt:variant>
      <vt:variant>
        <vt:i4>1114171</vt:i4>
      </vt:variant>
      <vt:variant>
        <vt:i4>4091</vt:i4>
      </vt:variant>
      <vt:variant>
        <vt:i4>0</vt:i4>
      </vt:variant>
      <vt:variant>
        <vt:i4>5</vt:i4>
      </vt:variant>
      <vt:variant>
        <vt:lpwstr/>
      </vt:variant>
      <vt:variant>
        <vt:lpwstr>_Toc274581554</vt:lpwstr>
      </vt:variant>
      <vt:variant>
        <vt:i4>1114171</vt:i4>
      </vt:variant>
      <vt:variant>
        <vt:i4>4085</vt:i4>
      </vt:variant>
      <vt:variant>
        <vt:i4>0</vt:i4>
      </vt:variant>
      <vt:variant>
        <vt:i4>5</vt:i4>
      </vt:variant>
      <vt:variant>
        <vt:lpwstr/>
      </vt:variant>
      <vt:variant>
        <vt:lpwstr>_Toc274581553</vt:lpwstr>
      </vt:variant>
      <vt:variant>
        <vt:i4>1114171</vt:i4>
      </vt:variant>
      <vt:variant>
        <vt:i4>4079</vt:i4>
      </vt:variant>
      <vt:variant>
        <vt:i4>0</vt:i4>
      </vt:variant>
      <vt:variant>
        <vt:i4>5</vt:i4>
      </vt:variant>
      <vt:variant>
        <vt:lpwstr/>
      </vt:variant>
      <vt:variant>
        <vt:lpwstr>_Toc274581552</vt:lpwstr>
      </vt:variant>
      <vt:variant>
        <vt:i4>1114171</vt:i4>
      </vt:variant>
      <vt:variant>
        <vt:i4>4073</vt:i4>
      </vt:variant>
      <vt:variant>
        <vt:i4>0</vt:i4>
      </vt:variant>
      <vt:variant>
        <vt:i4>5</vt:i4>
      </vt:variant>
      <vt:variant>
        <vt:lpwstr/>
      </vt:variant>
      <vt:variant>
        <vt:lpwstr>_Toc274581551</vt:lpwstr>
      </vt:variant>
      <vt:variant>
        <vt:i4>1114171</vt:i4>
      </vt:variant>
      <vt:variant>
        <vt:i4>4067</vt:i4>
      </vt:variant>
      <vt:variant>
        <vt:i4>0</vt:i4>
      </vt:variant>
      <vt:variant>
        <vt:i4>5</vt:i4>
      </vt:variant>
      <vt:variant>
        <vt:lpwstr/>
      </vt:variant>
      <vt:variant>
        <vt:lpwstr>_Toc274581550</vt:lpwstr>
      </vt:variant>
      <vt:variant>
        <vt:i4>1048635</vt:i4>
      </vt:variant>
      <vt:variant>
        <vt:i4>4061</vt:i4>
      </vt:variant>
      <vt:variant>
        <vt:i4>0</vt:i4>
      </vt:variant>
      <vt:variant>
        <vt:i4>5</vt:i4>
      </vt:variant>
      <vt:variant>
        <vt:lpwstr/>
      </vt:variant>
      <vt:variant>
        <vt:lpwstr>_Toc274581549</vt:lpwstr>
      </vt:variant>
      <vt:variant>
        <vt:i4>1048635</vt:i4>
      </vt:variant>
      <vt:variant>
        <vt:i4>4055</vt:i4>
      </vt:variant>
      <vt:variant>
        <vt:i4>0</vt:i4>
      </vt:variant>
      <vt:variant>
        <vt:i4>5</vt:i4>
      </vt:variant>
      <vt:variant>
        <vt:lpwstr/>
      </vt:variant>
      <vt:variant>
        <vt:lpwstr>_Toc274581548</vt:lpwstr>
      </vt:variant>
      <vt:variant>
        <vt:i4>1048635</vt:i4>
      </vt:variant>
      <vt:variant>
        <vt:i4>4049</vt:i4>
      </vt:variant>
      <vt:variant>
        <vt:i4>0</vt:i4>
      </vt:variant>
      <vt:variant>
        <vt:i4>5</vt:i4>
      </vt:variant>
      <vt:variant>
        <vt:lpwstr/>
      </vt:variant>
      <vt:variant>
        <vt:lpwstr>_Toc274581547</vt:lpwstr>
      </vt:variant>
      <vt:variant>
        <vt:i4>1048635</vt:i4>
      </vt:variant>
      <vt:variant>
        <vt:i4>4043</vt:i4>
      </vt:variant>
      <vt:variant>
        <vt:i4>0</vt:i4>
      </vt:variant>
      <vt:variant>
        <vt:i4>5</vt:i4>
      </vt:variant>
      <vt:variant>
        <vt:lpwstr/>
      </vt:variant>
      <vt:variant>
        <vt:lpwstr>_Toc274581546</vt:lpwstr>
      </vt:variant>
      <vt:variant>
        <vt:i4>1048635</vt:i4>
      </vt:variant>
      <vt:variant>
        <vt:i4>4037</vt:i4>
      </vt:variant>
      <vt:variant>
        <vt:i4>0</vt:i4>
      </vt:variant>
      <vt:variant>
        <vt:i4>5</vt:i4>
      </vt:variant>
      <vt:variant>
        <vt:lpwstr/>
      </vt:variant>
      <vt:variant>
        <vt:lpwstr>_Toc274581545</vt:lpwstr>
      </vt:variant>
      <vt:variant>
        <vt:i4>1048635</vt:i4>
      </vt:variant>
      <vt:variant>
        <vt:i4>4031</vt:i4>
      </vt:variant>
      <vt:variant>
        <vt:i4>0</vt:i4>
      </vt:variant>
      <vt:variant>
        <vt:i4>5</vt:i4>
      </vt:variant>
      <vt:variant>
        <vt:lpwstr/>
      </vt:variant>
      <vt:variant>
        <vt:lpwstr>_Toc274581544</vt:lpwstr>
      </vt:variant>
      <vt:variant>
        <vt:i4>1048635</vt:i4>
      </vt:variant>
      <vt:variant>
        <vt:i4>4025</vt:i4>
      </vt:variant>
      <vt:variant>
        <vt:i4>0</vt:i4>
      </vt:variant>
      <vt:variant>
        <vt:i4>5</vt:i4>
      </vt:variant>
      <vt:variant>
        <vt:lpwstr/>
      </vt:variant>
      <vt:variant>
        <vt:lpwstr>_Toc274581543</vt:lpwstr>
      </vt:variant>
      <vt:variant>
        <vt:i4>1048635</vt:i4>
      </vt:variant>
      <vt:variant>
        <vt:i4>4019</vt:i4>
      </vt:variant>
      <vt:variant>
        <vt:i4>0</vt:i4>
      </vt:variant>
      <vt:variant>
        <vt:i4>5</vt:i4>
      </vt:variant>
      <vt:variant>
        <vt:lpwstr/>
      </vt:variant>
      <vt:variant>
        <vt:lpwstr>_Toc274581542</vt:lpwstr>
      </vt:variant>
      <vt:variant>
        <vt:i4>1048635</vt:i4>
      </vt:variant>
      <vt:variant>
        <vt:i4>4013</vt:i4>
      </vt:variant>
      <vt:variant>
        <vt:i4>0</vt:i4>
      </vt:variant>
      <vt:variant>
        <vt:i4>5</vt:i4>
      </vt:variant>
      <vt:variant>
        <vt:lpwstr/>
      </vt:variant>
      <vt:variant>
        <vt:lpwstr>_Toc274581541</vt:lpwstr>
      </vt:variant>
      <vt:variant>
        <vt:i4>1048635</vt:i4>
      </vt:variant>
      <vt:variant>
        <vt:i4>4007</vt:i4>
      </vt:variant>
      <vt:variant>
        <vt:i4>0</vt:i4>
      </vt:variant>
      <vt:variant>
        <vt:i4>5</vt:i4>
      </vt:variant>
      <vt:variant>
        <vt:lpwstr/>
      </vt:variant>
      <vt:variant>
        <vt:lpwstr>_Toc274581540</vt:lpwstr>
      </vt:variant>
      <vt:variant>
        <vt:i4>1507387</vt:i4>
      </vt:variant>
      <vt:variant>
        <vt:i4>4001</vt:i4>
      </vt:variant>
      <vt:variant>
        <vt:i4>0</vt:i4>
      </vt:variant>
      <vt:variant>
        <vt:i4>5</vt:i4>
      </vt:variant>
      <vt:variant>
        <vt:lpwstr/>
      </vt:variant>
      <vt:variant>
        <vt:lpwstr>_Toc274581539</vt:lpwstr>
      </vt:variant>
      <vt:variant>
        <vt:i4>1507387</vt:i4>
      </vt:variant>
      <vt:variant>
        <vt:i4>3995</vt:i4>
      </vt:variant>
      <vt:variant>
        <vt:i4>0</vt:i4>
      </vt:variant>
      <vt:variant>
        <vt:i4>5</vt:i4>
      </vt:variant>
      <vt:variant>
        <vt:lpwstr/>
      </vt:variant>
      <vt:variant>
        <vt:lpwstr>_Toc274581538</vt:lpwstr>
      </vt:variant>
      <vt:variant>
        <vt:i4>1507387</vt:i4>
      </vt:variant>
      <vt:variant>
        <vt:i4>3989</vt:i4>
      </vt:variant>
      <vt:variant>
        <vt:i4>0</vt:i4>
      </vt:variant>
      <vt:variant>
        <vt:i4>5</vt:i4>
      </vt:variant>
      <vt:variant>
        <vt:lpwstr/>
      </vt:variant>
      <vt:variant>
        <vt:lpwstr>_Toc274581537</vt:lpwstr>
      </vt:variant>
      <vt:variant>
        <vt:i4>1507387</vt:i4>
      </vt:variant>
      <vt:variant>
        <vt:i4>3983</vt:i4>
      </vt:variant>
      <vt:variant>
        <vt:i4>0</vt:i4>
      </vt:variant>
      <vt:variant>
        <vt:i4>5</vt:i4>
      </vt:variant>
      <vt:variant>
        <vt:lpwstr/>
      </vt:variant>
      <vt:variant>
        <vt:lpwstr>_Toc274581536</vt:lpwstr>
      </vt:variant>
      <vt:variant>
        <vt:i4>1507387</vt:i4>
      </vt:variant>
      <vt:variant>
        <vt:i4>3977</vt:i4>
      </vt:variant>
      <vt:variant>
        <vt:i4>0</vt:i4>
      </vt:variant>
      <vt:variant>
        <vt:i4>5</vt:i4>
      </vt:variant>
      <vt:variant>
        <vt:lpwstr/>
      </vt:variant>
      <vt:variant>
        <vt:lpwstr>_Toc274581535</vt:lpwstr>
      </vt:variant>
      <vt:variant>
        <vt:i4>1507387</vt:i4>
      </vt:variant>
      <vt:variant>
        <vt:i4>3971</vt:i4>
      </vt:variant>
      <vt:variant>
        <vt:i4>0</vt:i4>
      </vt:variant>
      <vt:variant>
        <vt:i4>5</vt:i4>
      </vt:variant>
      <vt:variant>
        <vt:lpwstr/>
      </vt:variant>
      <vt:variant>
        <vt:lpwstr>_Toc274581534</vt:lpwstr>
      </vt:variant>
      <vt:variant>
        <vt:i4>1507387</vt:i4>
      </vt:variant>
      <vt:variant>
        <vt:i4>3965</vt:i4>
      </vt:variant>
      <vt:variant>
        <vt:i4>0</vt:i4>
      </vt:variant>
      <vt:variant>
        <vt:i4>5</vt:i4>
      </vt:variant>
      <vt:variant>
        <vt:lpwstr/>
      </vt:variant>
      <vt:variant>
        <vt:lpwstr>_Toc274581533</vt:lpwstr>
      </vt:variant>
      <vt:variant>
        <vt:i4>1507387</vt:i4>
      </vt:variant>
      <vt:variant>
        <vt:i4>3959</vt:i4>
      </vt:variant>
      <vt:variant>
        <vt:i4>0</vt:i4>
      </vt:variant>
      <vt:variant>
        <vt:i4>5</vt:i4>
      </vt:variant>
      <vt:variant>
        <vt:lpwstr/>
      </vt:variant>
      <vt:variant>
        <vt:lpwstr>_Toc274581532</vt:lpwstr>
      </vt:variant>
      <vt:variant>
        <vt:i4>1507387</vt:i4>
      </vt:variant>
      <vt:variant>
        <vt:i4>3953</vt:i4>
      </vt:variant>
      <vt:variant>
        <vt:i4>0</vt:i4>
      </vt:variant>
      <vt:variant>
        <vt:i4>5</vt:i4>
      </vt:variant>
      <vt:variant>
        <vt:lpwstr/>
      </vt:variant>
      <vt:variant>
        <vt:lpwstr>_Toc274581531</vt:lpwstr>
      </vt:variant>
      <vt:variant>
        <vt:i4>1507387</vt:i4>
      </vt:variant>
      <vt:variant>
        <vt:i4>3947</vt:i4>
      </vt:variant>
      <vt:variant>
        <vt:i4>0</vt:i4>
      </vt:variant>
      <vt:variant>
        <vt:i4>5</vt:i4>
      </vt:variant>
      <vt:variant>
        <vt:lpwstr/>
      </vt:variant>
      <vt:variant>
        <vt:lpwstr>_Toc274581530</vt:lpwstr>
      </vt:variant>
      <vt:variant>
        <vt:i4>1441851</vt:i4>
      </vt:variant>
      <vt:variant>
        <vt:i4>3941</vt:i4>
      </vt:variant>
      <vt:variant>
        <vt:i4>0</vt:i4>
      </vt:variant>
      <vt:variant>
        <vt:i4>5</vt:i4>
      </vt:variant>
      <vt:variant>
        <vt:lpwstr/>
      </vt:variant>
      <vt:variant>
        <vt:lpwstr>_Toc274581529</vt:lpwstr>
      </vt:variant>
      <vt:variant>
        <vt:i4>1441851</vt:i4>
      </vt:variant>
      <vt:variant>
        <vt:i4>3935</vt:i4>
      </vt:variant>
      <vt:variant>
        <vt:i4>0</vt:i4>
      </vt:variant>
      <vt:variant>
        <vt:i4>5</vt:i4>
      </vt:variant>
      <vt:variant>
        <vt:lpwstr/>
      </vt:variant>
      <vt:variant>
        <vt:lpwstr>_Toc274581528</vt:lpwstr>
      </vt:variant>
      <vt:variant>
        <vt:i4>1441851</vt:i4>
      </vt:variant>
      <vt:variant>
        <vt:i4>3929</vt:i4>
      </vt:variant>
      <vt:variant>
        <vt:i4>0</vt:i4>
      </vt:variant>
      <vt:variant>
        <vt:i4>5</vt:i4>
      </vt:variant>
      <vt:variant>
        <vt:lpwstr/>
      </vt:variant>
      <vt:variant>
        <vt:lpwstr>_Toc274581527</vt:lpwstr>
      </vt:variant>
      <vt:variant>
        <vt:i4>1441851</vt:i4>
      </vt:variant>
      <vt:variant>
        <vt:i4>3923</vt:i4>
      </vt:variant>
      <vt:variant>
        <vt:i4>0</vt:i4>
      </vt:variant>
      <vt:variant>
        <vt:i4>5</vt:i4>
      </vt:variant>
      <vt:variant>
        <vt:lpwstr/>
      </vt:variant>
      <vt:variant>
        <vt:lpwstr>_Toc274581526</vt:lpwstr>
      </vt:variant>
      <vt:variant>
        <vt:i4>1441851</vt:i4>
      </vt:variant>
      <vt:variant>
        <vt:i4>3917</vt:i4>
      </vt:variant>
      <vt:variant>
        <vt:i4>0</vt:i4>
      </vt:variant>
      <vt:variant>
        <vt:i4>5</vt:i4>
      </vt:variant>
      <vt:variant>
        <vt:lpwstr/>
      </vt:variant>
      <vt:variant>
        <vt:lpwstr>_Toc274581525</vt:lpwstr>
      </vt:variant>
      <vt:variant>
        <vt:i4>1441851</vt:i4>
      </vt:variant>
      <vt:variant>
        <vt:i4>3911</vt:i4>
      </vt:variant>
      <vt:variant>
        <vt:i4>0</vt:i4>
      </vt:variant>
      <vt:variant>
        <vt:i4>5</vt:i4>
      </vt:variant>
      <vt:variant>
        <vt:lpwstr/>
      </vt:variant>
      <vt:variant>
        <vt:lpwstr>_Toc274581524</vt:lpwstr>
      </vt:variant>
      <vt:variant>
        <vt:i4>1441851</vt:i4>
      </vt:variant>
      <vt:variant>
        <vt:i4>3905</vt:i4>
      </vt:variant>
      <vt:variant>
        <vt:i4>0</vt:i4>
      </vt:variant>
      <vt:variant>
        <vt:i4>5</vt:i4>
      </vt:variant>
      <vt:variant>
        <vt:lpwstr/>
      </vt:variant>
      <vt:variant>
        <vt:lpwstr>_Toc274581523</vt:lpwstr>
      </vt:variant>
      <vt:variant>
        <vt:i4>1441851</vt:i4>
      </vt:variant>
      <vt:variant>
        <vt:i4>3899</vt:i4>
      </vt:variant>
      <vt:variant>
        <vt:i4>0</vt:i4>
      </vt:variant>
      <vt:variant>
        <vt:i4>5</vt:i4>
      </vt:variant>
      <vt:variant>
        <vt:lpwstr/>
      </vt:variant>
      <vt:variant>
        <vt:lpwstr>_Toc274581522</vt:lpwstr>
      </vt:variant>
      <vt:variant>
        <vt:i4>1441851</vt:i4>
      </vt:variant>
      <vt:variant>
        <vt:i4>3893</vt:i4>
      </vt:variant>
      <vt:variant>
        <vt:i4>0</vt:i4>
      </vt:variant>
      <vt:variant>
        <vt:i4>5</vt:i4>
      </vt:variant>
      <vt:variant>
        <vt:lpwstr/>
      </vt:variant>
      <vt:variant>
        <vt:lpwstr>_Toc274581521</vt:lpwstr>
      </vt:variant>
      <vt:variant>
        <vt:i4>1441851</vt:i4>
      </vt:variant>
      <vt:variant>
        <vt:i4>3887</vt:i4>
      </vt:variant>
      <vt:variant>
        <vt:i4>0</vt:i4>
      </vt:variant>
      <vt:variant>
        <vt:i4>5</vt:i4>
      </vt:variant>
      <vt:variant>
        <vt:lpwstr/>
      </vt:variant>
      <vt:variant>
        <vt:lpwstr>_Toc274581520</vt:lpwstr>
      </vt:variant>
      <vt:variant>
        <vt:i4>1376315</vt:i4>
      </vt:variant>
      <vt:variant>
        <vt:i4>3881</vt:i4>
      </vt:variant>
      <vt:variant>
        <vt:i4>0</vt:i4>
      </vt:variant>
      <vt:variant>
        <vt:i4>5</vt:i4>
      </vt:variant>
      <vt:variant>
        <vt:lpwstr/>
      </vt:variant>
      <vt:variant>
        <vt:lpwstr>_Toc274581519</vt:lpwstr>
      </vt:variant>
      <vt:variant>
        <vt:i4>1376315</vt:i4>
      </vt:variant>
      <vt:variant>
        <vt:i4>3875</vt:i4>
      </vt:variant>
      <vt:variant>
        <vt:i4>0</vt:i4>
      </vt:variant>
      <vt:variant>
        <vt:i4>5</vt:i4>
      </vt:variant>
      <vt:variant>
        <vt:lpwstr/>
      </vt:variant>
      <vt:variant>
        <vt:lpwstr>_Toc274581518</vt:lpwstr>
      </vt:variant>
      <vt:variant>
        <vt:i4>1376315</vt:i4>
      </vt:variant>
      <vt:variant>
        <vt:i4>3869</vt:i4>
      </vt:variant>
      <vt:variant>
        <vt:i4>0</vt:i4>
      </vt:variant>
      <vt:variant>
        <vt:i4>5</vt:i4>
      </vt:variant>
      <vt:variant>
        <vt:lpwstr/>
      </vt:variant>
      <vt:variant>
        <vt:lpwstr>_Toc274581517</vt:lpwstr>
      </vt:variant>
      <vt:variant>
        <vt:i4>1376315</vt:i4>
      </vt:variant>
      <vt:variant>
        <vt:i4>3863</vt:i4>
      </vt:variant>
      <vt:variant>
        <vt:i4>0</vt:i4>
      </vt:variant>
      <vt:variant>
        <vt:i4>5</vt:i4>
      </vt:variant>
      <vt:variant>
        <vt:lpwstr/>
      </vt:variant>
      <vt:variant>
        <vt:lpwstr>_Toc274581516</vt:lpwstr>
      </vt:variant>
      <vt:variant>
        <vt:i4>1376315</vt:i4>
      </vt:variant>
      <vt:variant>
        <vt:i4>3857</vt:i4>
      </vt:variant>
      <vt:variant>
        <vt:i4>0</vt:i4>
      </vt:variant>
      <vt:variant>
        <vt:i4>5</vt:i4>
      </vt:variant>
      <vt:variant>
        <vt:lpwstr/>
      </vt:variant>
      <vt:variant>
        <vt:lpwstr>_Toc274581515</vt:lpwstr>
      </vt:variant>
      <vt:variant>
        <vt:i4>1376315</vt:i4>
      </vt:variant>
      <vt:variant>
        <vt:i4>3851</vt:i4>
      </vt:variant>
      <vt:variant>
        <vt:i4>0</vt:i4>
      </vt:variant>
      <vt:variant>
        <vt:i4>5</vt:i4>
      </vt:variant>
      <vt:variant>
        <vt:lpwstr/>
      </vt:variant>
      <vt:variant>
        <vt:lpwstr>_Toc274581514</vt:lpwstr>
      </vt:variant>
      <vt:variant>
        <vt:i4>1376315</vt:i4>
      </vt:variant>
      <vt:variant>
        <vt:i4>3845</vt:i4>
      </vt:variant>
      <vt:variant>
        <vt:i4>0</vt:i4>
      </vt:variant>
      <vt:variant>
        <vt:i4>5</vt:i4>
      </vt:variant>
      <vt:variant>
        <vt:lpwstr/>
      </vt:variant>
      <vt:variant>
        <vt:lpwstr>_Toc274581513</vt:lpwstr>
      </vt:variant>
      <vt:variant>
        <vt:i4>1376315</vt:i4>
      </vt:variant>
      <vt:variant>
        <vt:i4>3839</vt:i4>
      </vt:variant>
      <vt:variant>
        <vt:i4>0</vt:i4>
      </vt:variant>
      <vt:variant>
        <vt:i4>5</vt:i4>
      </vt:variant>
      <vt:variant>
        <vt:lpwstr/>
      </vt:variant>
      <vt:variant>
        <vt:lpwstr>_Toc274581512</vt:lpwstr>
      </vt:variant>
      <vt:variant>
        <vt:i4>1376315</vt:i4>
      </vt:variant>
      <vt:variant>
        <vt:i4>3833</vt:i4>
      </vt:variant>
      <vt:variant>
        <vt:i4>0</vt:i4>
      </vt:variant>
      <vt:variant>
        <vt:i4>5</vt:i4>
      </vt:variant>
      <vt:variant>
        <vt:lpwstr/>
      </vt:variant>
      <vt:variant>
        <vt:lpwstr>_Toc274581511</vt:lpwstr>
      </vt:variant>
      <vt:variant>
        <vt:i4>1376315</vt:i4>
      </vt:variant>
      <vt:variant>
        <vt:i4>3827</vt:i4>
      </vt:variant>
      <vt:variant>
        <vt:i4>0</vt:i4>
      </vt:variant>
      <vt:variant>
        <vt:i4>5</vt:i4>
      </vt:variant>
      <vt:variant>
        <vt:lpwstr/>
      </vt:variant>
      <vt:variant>
        <vt:lpwstr>_Toc274581510</vt:lpwstr>
      </vt:variant>
      <vt:variant>
        <vt:i4>1310779</vt:i4>
      </vt:variant>
      <vt:variant>
        <vt:i4>3821</vt:i4>
      </vt:variant>
      <vt:variant>
        <vt:i4>0</vt:i4>
      </vt:variant>
      <vt:variant>
        <vt:i4>5</vt:i4>
      </vt:variant>
      <vt:variant>
        <vt:lpwstr/>
      </vt:variant>
      <vt:variant>
        <vt:lpwstr>_Toc274581509</vt:lpwstr>
      </vt:variant>
      <vt:variant>
        <vt:i4>1310779</vt:i4>
      </vt:variant>
      <vt:variant>
        <vt:i4>3815</vt:i4>
      </vt:variant>
      <vt:variant>
        <vt:i4>0</vt:i4>
      </vt:variant>
      <vt:variant>
        <vt:i4>5</vt:i4>
      </vt:variant>
      <vt:variant>
        <vt:lpwstr/>
      </vt:variant>
      <vt:variant>
        <vt:lpwstr>_Toc274581508</vt:lpwstr>
      </vt:variant>
      <vt:variant>
        <vt:i4>1310779</vt:i4>
      </vt:variant>
      <vt:variant>
        <vt:i4>3809</vt:i4>
      </vt:variant>
      <vt:variant>
        <vt:i4>0</vt:i4>
      </vt:variant>
      <vt:variant>
        <vt:i4>5</vt:i4>
      </vt:variant>
      <vt:variant>
        <vt:lpwstr/>
      </vt:variant>
      <vt:variant>
        <vt:lpwstr>_Toc274581507</vt:lpwstr>
      </vt:variant>
      <vt:variant>
        <vt:i4>1310779</vt:i4>
      </vt:variant>
      <vt:variant>
        <vt:i4>3803</vt:i4>
      </vt:variant>
      <vt:variant>
        <vt:i4>0</vt:i4>
      </vt:variant>
      <vt:variant>
        <vt:i4>5</vt:i4>
      </vt:variant>
      <vt:variant>
        <vt:lpwstr/>
      </vt:variant>
      <vt:variant>
        <vt:lpwstr>_Toc274581506</vt:lpwstr>
      </vt:variant>
      <vt:variant>
        <vt:i4>1310779</vt:i4>
      </vt:variant>
      <vt:variant>
        <vt:i4>3797</vt:i4>
      </vt:variant>
      <vt:variant>
        <vt:i4>0</vt:i4>
      </vt:variant>
      <vt:variant>
        <vt:i4>5</vt:i4>
      </vt:variant>
      <vt:variant>
        <vt:lpwstr/>
      </vt:variant>
      <vt:variant>
        <vt:lpwstr>_Toc274581505</vt:lpwstr>
      </vt:variant>
      <vt:variant>
        <vt:i4>1310779</vt:i4>
      </vt:variant>
      <vt:variant>
        <vt:i4>3791</vt:i4>
      </vt:variant>
      <vt:variant>
        <vt:i4>0</vt:i4>
      </vt:variant>
      <vt:variant>
        <vt:i4>5</vt:i4>
      </vt:variant>
      <vt:variant>
        <vt:lpwstr/>
      </vt:variant>
      <vt:variant>
        <vt:lpwstr>_Toc274581504</vt:lpwstr>
      </vt:variant>
      <vt:variant>
        <vt:i4>1310779</vt:i4>
      </vt:variant>
      <vt:variant>
        <vt:i4>3785</vt:i4>
      </vt:variant>
      <vt:variant>
        <vt:i4>0</vt:i4>
      </vt:variant>
      <vt:variant>
        <vt:i4>5</vt:i4>
      </vt:variant>
      <vt:variant>
        <vt:lpwstr/>
      </vt:variant>
      <vt:variant>
        <vt:lpwstr>_Toc274581503</vt:lpwstr>
      </vt:variant>
      <vt:variant>
        <vt:i4>1310779</vt:i4>
      </vt:variant>
      <vt:variant>
        <vt:i4>3779</vt:i4>
      </vt:variant>
      <vt:variant>
        <vt:i4>0</vt:i4>
      </vt:variant>
      <vt:variant>
        <vt:i4>5</vt:i4>
      </vt:variant>
      <vt:variant>
        <vt:lpwstr/>
      </vt:variant>
      <vt:variant>
        <vt:lpwstr>_Toc274581502</vt:lpwstr>
      </vt:variant>
      <vt:variant>
        <vt:i4>1310779</vt:i4>
      </vt:variant>
      <vt:variant>
        <vt:i4>3773</vt:i4>
      </vt:variant>
      <vt:variant>
        <vt:i4>0</vt:i4>
      </vt:variant>
      <vt:variant>
        <vt:i4>5</vt:i4>
      </vt:variant>
      <vt:variant>
        <vt:lpwstr/>
      </vt:variant>
      <vt:variant>
        <vt:lpwstr>_Toc274581501</vt:lpwstr>
      </vt:variant>
      <vt:variant>
        <vt:i4>1310779</vt:i4>
      </vt:variant>
      <vt:variant>
        <vt:i4>3767</vt:i4>
      </vt:variant>
      <vt:variant>
        <vt:i4>0</vt:i4>
      </vt:variant>
      <vt:variant>
        <vt:i4>5</vt:i4>
      </vt:variant>
      <vt:variant>
        <vt:lpwstr/>
      </vt:variant>
      <vt:variant>
        <vt:lpwstr>_Toc274581500</vt:lpwstr>
      </vt:variant>
      <vt:variant>
        <vt:i4>1900602</vt:i4>
      </vt:variant>
      <vt:variant>
        <vt:i4>3761</vt:i4>
      </vt:variant>
      <vt:variant>
        <vt:i4>0</vt:i4>
      </vt:variant>
      <vt:variant>
        <vt:i4>5</vt:i4>
      </vt:variant>
      <vt:variant>
        <vt:lpwstr/>
      </vt:variant>
      <vt:variant>
        <vt:lpwstr>_Toc274581499</vt:lpwstr>
      </vt:variant>
      <vt:variant>
        <vt:i4>1900602</vt:i4>
      </vt:variant>
      <vt:variant>
        <vt:i4>3755</vt:i4>
      </vt:variant>
      <vt:variant>
        <vt:i4>0</vt:i4>
      </vt:variant>
      <vt:variant>
        <vt:i4>5</vt:i4>
      </vt:variant>
      <vt:variant>
        <vt:lpwstr/>
      </vt:variant>
      <vt:variant>
        <vt:lpwstr>_Toc274581498</vt:lpwstr>
      </vt:variant>
      <vt:variant>
        <vt:i4>1900602</vt:i4>
      </vt:variant>
      <vt:variant>
        <vt:i4>3749</vt:i4>
      </vt:variant>
      <vt:variant>
        <vt:i4>0</vt:i4>
      </vt:variant>
      <vt:variant>
        <vt:i4>5</vt:i4>
      </vt:variant>
      <vt:variant>
        <vt:lpwstr/>
      </vt:variant>
      <vt:variant>
        <vt:lpwstr>_Toc274581497</vt:lpwstr>
      </vt:variant>
      <vt:variant>
        <vt:i4>1900602</vt:i4>
      </vt:variant>
      <vt:variant>
        <vt:i4>3743</vt:i4>
      </vt:variant>
      <vt:variant>
        <vt:i4>0</vt:i4>
      </vt:variant>
      <vt:variant>
        <vt:i4>5</vt:i4>
      </vt:variant>
      <vt:variant>
        <vt:lpwstr/>
      </vt:variant>
      <vt:variant>
        <vt:lpwstr>_Toc274581496</vt:lpwstr>
      </vt:variant>
      <vt:variant>
        <vt:i4>1900602</vt:i4>
      </vt:variant>
      <vt:variant>
        <vt:i4>3737</vt:i4>
      </vt:variant>
      <vt:variant>
        <vt:i4>0</vt:i4>
      </vt:variant>
      <vt:variant>
        <vt:i4>5</vt:i4>
      </vt:variant>
      <vt:variant>
        <vt:lpwstr/>
      </vt:variant>
      <vt:variant>
        <vt:lpwstr>_Toc274581495</vt:lpwstr>
      </vt:variant>
      <vt:variant>
        <vt:i4>1900602</vt:i4>
      </vt:variant>
      <vt:variant>
        <vt:i4>3731</vt:i4>
      </vt:variant>
      <vt:variant>
        <vt:i4>0</vt:i4>
      </vt:variant>
      <vt:variant>
        <vt:i4>5</vt:i4>
      </vt:variant>
      <vt:variant>
        <vt:lpwstr/>
      </vt:variant>
      <vt:variant>
        <vt:lpwstr>_Toc274581494</vt:lpwstr>
      </vt:variant>
      <vt:variant>
        <vt:i4>1900602</vt:i4>
      </vt:variant>
      <vt:variant>
        <vt:i4>3725</vt:i4>
      </vt:variant>
      <vt:variant>
        <vt:i4>0</vt:i4>
      </vt:variant>
      <vt:variant>
        <vt:i4>5</vt:i4>
      </vt:variant>
      <vt:variant>
        <vt:lpwstr/>
      </vt:variant>
      <vt:variant>
        <vt:lpwstr>_Toc274581493</vt:lpwstr>
      </vt:variant>
      <vt:variant>
        <vt:i4>1900602</vt:i4>
      </vt:variant>
      <vt:variant>
        <vt:i4>3719</vt:i4>
      </vt:variant>
      <vt:variant>
        <vt:i4>0</vt:i4>
      </vt:variant>
      <vt:variant>
        <vt:i4>5</vt:i4>
      </vt:variant>
      <vt:variant>
        <vt:lpwstr/>
      </vt:variant>
      <vt:variant>
        <vt:lpwstr>_Toc274581492</vt:lpwstr>
      </vt:variant>
      <vt:variant>
        <vt:i4>1900602</vt:i4>
      </vt:variant>
      <vt:variant>
        <vt:i4>3713</vt:i4>
      </vt:variant>
      <vt:variant>
        <vt:i4>0</vt:i4>
      </vt:variant>
      <vt:variant>
        <vt:i4>5</vt:i4>
      </vt:variant>
      <vt:variant>
        <vt:lpwstr/>
      </vt:variant>
      <vt:variant>
        <vt:lpwstr>_Toc274581491</vt:lpwstr>
      </vt:variant>
      <vt:variant>
        <vt:i4>1900602</vt:i4>
      </vt:variant>
      <vt:variant>
        <vt:i4>3707</vt:i4>
      </vt:variant>
      <vt:variant>
        <vt:i4>0</vt:i4>
      </vt:variant>
      <vt:variant>
        <vt:i4>5</vt:i4>
      </vt:variant>
      <vt:variant>
        <vt:lpwstr/>
      </vt:variant>
      <vt:variant>
        <vt:lpwstr>_Toc274581490</vt:lpwstr>
      </vt:variant>
      <vt:variant>
        <vt:i4>1835066</vt:i4>
      </vt:variant>
      <vt:variant>
        <vt:i4>3701</vt:i4>
      </vt:variant>
      <vt:variant>
        <vt:i4>0</vt:i4>
      </vt:variant>
      <vt:variant>
        <vt:i4>5</vt:i4>
      </vt:variant>
      <vt:variant>
        <vt:lpwstr/>
      </vt:variant>
      <vt:variant>
        <vt:lpwstr>_Toc274581489</vt:lpwstr>
      </vt:variant>
      <vt:variant>
        <vt:i4>1835066</vt:i4>
      </vt:variant>
      <vt:variant>
        <vt:i4>3695</vt:i4>
      </vt:variant>
      <vt:variant>
        <vt:i4>0</vt:i4>
      </vt:variant>
      <vt:variant>
        <vt:i4>5</vt:i4>
      </vt:variant>
      <vt:variant>
        <vt:lpwstr/>
      </vt:variant>
      <vt:variant>
        <vt:lpwstr>_Toc274581488</vt:lpwstr>
      </vt:variant>
      <vt:variant>
        <vt:i4>1835066</vt:i4>
      </vt:variant>
      <vt:variant>
        <vt:i4>3689</vt:i4>
      </vt:variant>
      <vt:variant>
        <vt:i4>0</vt:i4>
      </vt:variant>
      <vt:variant>
        <vt:i4>5</vt:i4>
      </vt:variant>
      <vt:variant>
        <vt:lpwstr/>
      </vt:variant>
      <vt:variant>
        <vt:lpwstr>_Toc274581487</vt:lpwstr>
      </vt:variant>
      <vt:variant>
        <vt:i4>1835066</vt:i4>
      </vt:variant>
      <vt:variant>
        <vt:i4>3683</vt:i4>
      </vt:variant>
      <vt:variant>
        <vt:i4>0</vt:i4>
      </vt:variant>
      <vt:variant>
        <vt:i4>5</vt:i4>
      </vt:variant>
      <vt:variant>
        <vt:lpwstr/>
      </vt:variant>
      <vt:variant>
        <vt:lpwstr>_Toc274581486</vt:lpwstr>
      </vt:variant>
      <vt:variant>
        <vt:i4>1835066</vt:i4>
      </vt:variant>
      <vt:variant>
        <vt:i4>3677</vt:i4>
      </vt:variant>
      <vt:variant>
        <vt:i4>0</vt:i4>
      </vt:variant>
      <vt:variant>
        <vt:i4>5</vt:i4>
      </vt:variant>
      <vt:variant>
        <vt:lpwstr/>
      </vt:variant>
      <vt:variant>
        <vt:lpwstr>_Toc274581485</vt:lpwstr>
      </vt:variant>
      <vt:variant>
        <vt:i4>1835066</vt:i4>
      </vt:variant>
      <vt:variant>
        <vt:i4>3671</vt:i4>
      </vt:variant>
      <vt:variant>
        <vt:i4>0</vt:i4>
      </vt:variant>
      <vt:variant>
        <vt:i4>5</vt:i4>
      </vt:variant>
      <vt:variant>
        <vt:lpwstr/>
      </vt:variant>
      <vt:variant>
        <vt:lpwstr>_Toc274581484</vt:lpwstr>
      </vt:variant>
      <vt:variant>
        <vt:i4>1835066</vt:i4>
      </vt:variant>
      <vt:variant>
        <vt:i4>3665</vt:i4>
      </vt:variant>
      <vt:variant>
        <vt:i4>0</vt:i4>
      </vt:variant>
      <vt:variant>
        <vt:i4>5</vt:i4>
      </vt:variant>
      <vt:variant>
        <vt:lpwstr/>
      </vt:variant>
      <vt:variant>
        <vt:lpwstr>_Toc274581483</vt:lpwstr>
      </vt:variant>
      <vt:variant>
        <vt:i4>1835066</vt:i4>
      </vt:variant>
      <vt:variant>
        <vt:i4>3659</vt:i4>
      </vt:variant>
      <vt:variant>
        <vt:i4>0</vt:i4>
      </vt:variant>
      <vt:variant>
        <vt:i4>5</vt:i4>
      </vt:variant>
      <vt:variant>
        <vt:lpwstr/>
      </vt:variant>
      <vt:variant>
        <vt:lpwstr>_Toc274581482</vt:lpwstr>
      </vt:variant>
      <vt:variant>
        <vt:i4>1835066</vt:i4>
      </vt:variant>
      <vt:variant>
        <vt:i4>3653</vt:i4>
      </vt:variant>
      <vt:variant>
        <vt:i4>0</vt:i4>
      </vt:variant>
      <vt:variant>
        <vt:i4>5</vt:i4>
      </vt:variant>
      <vt:variant>
        <vt:lpwstr/>
      </vt:variant>
      <vt:variant>
        <vt:lpwstr>_Toc274581481</vt:lpwstr>
      </vt:variant>
      <vt:variant>
        <vt:i4>1835066</vt:i4>
      </vt:variant>
      <vt:variant>
        <vt:i4>3647</vt:i4>
      </vt:variant>
      <vt:variant>
        <vt:i4>0</vt:i4>
      </vt:variant>
      <vt:variant>
        <vt:i4>5</vt:i4>
      </vt:variant>
      <vt:variant>
        <vt:lpwstr/>
      </vt:variant>
      <vt:variant>
        <vt:lpwstr>_Toc274581480</vt:lpwstr>
      </vt:variant>
      <vt:variant>
        <vt:i4>1245242</vt:i4>
      </vt:variant>
      <vt:variant>
        <vt:i4>3641</vt:i4>
      </vt:variant>
      <vt:variant>
        <vt:i4>0</vt:i4>
      </vt:variant>
      <vt:variant>
        <vt:i4>5</vt:i4>
      </vt:variant>
      <vt:variant>
        <vt:lpwstr/>
      </vt:variant>
      <vt:variant>
        <vt:lpwstr>_Toc274581479</vt:lpwstr>
      </vt:variant>
      <vt:variant>
        <vt:i4>1245242</vt:i4>
      </vt:variant>
      <vt:variant>
        <vt:i4>3635</vt:i4>
      </vt:variant>
      <vt:variant>
        <vt:i4>0</vt:i4>
      </vt:variant>
      <vt:variant>
        <vt:i4>5</vt:i4>
      </vt:variant>
      <vt:variant>
        <vt:lpwstr/>
      </vt:variant>
      <vt:variant>
        <vt:lpwstr>_Toc274581478</vt:lpwstr>
      </vt:variant>
      <vt:variant>
        <vt:i4>1245242</vt:i4>
      </vt:variant>
      <vt:variant>
        <vt:i4>3629</vt:i4>
      </vt:variant>
      <vt:variant>
        <vt:i4>0</vt:i4>
      </vt:variant>
      <vt:variant>
        <vt:i4>5</vt:i4>
      </vt:variant>
      <vt:variant>
        <vt:lpwstr/>
      </vt:variant>
      <vt:variant>
        <vt:lpwstr>_Toc274581477</vt:lpwstr>
      </vt:variant>
      <vt:variant>
        <vt:i4>1245242</vt:i4>
      </vt:variant>
      <vt:variant>
        <vt:i4>3623</vt:i4>
      </vt:variant>
      <vt:variant>
        <vt:i4>0</vt:i4>
      </vt:variant>
      <vt:variant>
        <vt:i4>5</vt:i4>
      </vt:variant>
      <vt:variant>
        <vt:lpwstr/>
      </vt:variant>
      <vt:variant>
        <vt:lpwstr>_Toc274581476</vt:lpwstr>
      </vt:variant>
      <vt:variant>
        <vt:i4>1245242</vt:i4>
      </vt:variant>
      <vt:variant>
        <vt:i4>3617</vt:i4>
      </vt:variant>
      <vt:variant>
        <vt:i4>0</vt:i4>
      </vt:variant>
      <vt:variant>
        <vt:i4>5</vt:i4>
      </vt:variant>
      <vt:variant>
        <vt:lpwstr/>
      </vt:variant>
      <vt:variant>
        <vt:lpwstr>_Toc274581475</vt:lpwstr>
      </vt:variant>
      <vt:variant>
        <vt:i4>1245242</vt:i4>
      </vt:variant>
      <vt:variant>
        <vt:i4>3611</vt:i4>
      </vt:variant>
      <vt:variant>
        <vt:i4>0</vt:i4>
      </vt:variant>
      <vt:variant>
        <vt:i4>5</vt:i4>
      </vt:variant>
      <vt:variant>
        <vt:lpwstr/>
      </vt:variant>
      <vt:variant>
        <vt:lpwstr>_Toc274581474</vt:lpwstr>
      </vt:variant>
      <vt:variant>
        <vt:i4>1245242</vt:i4>
      </vt:variant>
      <vt:variant>
        <vt:i4>3605</vt:i4>
      </vt:variant>
      <vt:variant>
        <vt:i4>0</vt:i4>
      </vt:variant>
      <vt:variant>
        <vt:i4>5</vt:i4>
      </vt:variant>
      <vt:variant>
        <vt:lpwstr/>
      </vt:variant>
      <vt:variant>
        <vt:lpwstr>_Toc274581473</vt:lpwstr>
      </vt:variant>
      <vt:variant>
        <vt:i4>1245242</vt:i4>
      </vt:variant>
      <vt:variant>
        <vt:i4>3599</vt:i4>
      </vt:variant>
      <vt:variant>
        <vt:i4>0</vt:i4>
      </vt:variant>
      <vt:variant>
        <vt:i4>5</vt:i4>
      </vt:variant>
      <vt:variant>
        <vt:lpwstr/>
      </vt:variant>
      <vt:variant>
        <vt:lpwstr>_Toc274581472</vt:lpwstr>
      </vt:variant>
      <vt:variant>
        <vt:i4>1245242</vt:i4>
      </vt:variant>
      <vt:variant>
        <vt:i4>3593</vt:i4>
      </vt:variant>
      <vt:variant>
        <vt:i4>0</vt:i4>
      </vt:variant>
      <vt:variant>
        <vt:i4>5</vt:i4>
      </vt:variant>
      <vt:variant>
        <vt:lpwstr/>
      </vt:variant>
      <vt:variant>
        <vt:lpwstr>_Toc274581471</vt:lpwstr>
      </vt:variant>
      <vt:variant>
        <vt:i4>1245242</vt:i4>
      </vt:variant>
      <vt:variant>
        <vt:i4>3587</vt:i4>
      </vt:variant>
      <vt:variant>
        <vt:i4>0</vt:i4>
      </vt:variant>
      <vt:variant>
        <vt:i4>5</vt:i4>
      </vt:variant>
      <vt:variant>
        <vt:lpwstr/>
      </vt:variant>
      <vt:variant>
        <vt:lpwstr>_Toc274581470</vt:lpwstr>
      </vt:variant>
      <vt:variant>
        <vt:i4>1179706</vt:i4>
      </vt:variant>
      <vt:variant>
        <vt:i4>3581</vt:i4>
      </vt:variant>
      <vt:variant>
        <vt:i4>0</vt:i4>
      </vt:variant>
      <vt:variant>
        <vt:i4>5</vt:i4>
      </vt:variant>
      <vt:variant>
        <vt:lpwstr/>
      </vt:variant>
      <vt:variant>
        <vt:lpwstr>_Toc274581469</vt:lpwstr>
      </vt:variant>
      <vt:variant>
        <vt:i4>1179706</vt:i4>
      </vt:variant>
      <vt:variant>
        <vt:i4>3575</vt:i4>
      </vt:variant>
      <vt:variant>
        <vt:i4>0</vt:i4>
      </vt:variant>
      <vt:variant>
        <vt:i4>5</vt:i4>
      </vt:variant>
      <vt:variant>
        <vt:lpwstr/>
      </vt:variant>
      <vt:variant>
        <vt:lpwstr>_Toc274581468</vt:lpwstr>
      </vt:variant>
      <vt:variant>
        <vt:i4>1179706</vt:i4>
      </vt:variant>
      <vt:variant>
        <vt:i4>3569</vt:i4>
      </vt:variant>
      <vt:variant>
        <vt:i4>0</vt:i4>
      </vt:variant>
      <vt:variant>
        <vt:i4>5</vt:i4>
      </vt:variant>
      <vt:variant>
        <vt:lpwstr/>
      </vt:variant>
      <vt:variant>
        <vt:lpwstr>_Toc274581467</vt:lpwstr>
      </vt:variant>
      <vt:variant>
        <vt:i4>1179706</vt:i4>
      </vt:variant>
      <vt:variant>
        <vt:i4>3563</vt:i4>
      </vt:variant>
      <vt:variant>
        <vt:i4>0</vt:i4>
      </vt:variant>
      <vt:variant>
        <vt:i4>5</vt:i4>
      </vt:variant>
      <vt:variant>
        <vt:lpwstr/>
      </vt:variant>
      <vt:variant>
        <vt:lpwstr>_Toc274581466</vt:lpwstr>
      </vt:variant>
      <vt:variant>
        <vt:i4>1179706</vt:i4>
      </vt:variant>
      <vt:variant>
        <vt:i4>3557</vt:i4>
      </vt:variant>
      <vt:variant>
        <vt:i4>0</vt:i4>
      </vt:variant>
      <vt:variant>
        <vt:i4>5</vt:i4>
      </vt:variant>
      <vt:variant>
        <vt:lpwstr/>
      </vt:variant>
      <vt:variant>
        <vt:lpwstr>_Toc274581465</vt:lpwstr>
      </vt:variant>
      <vt:variant>
        <vt:i4>1179706</vt:i4>
      </vt:variant>
      <vt:variant>
        <vt:i4>3551</vt:i4>
      </vt:variant>
      <vt:variant>
        <vt:i4>0</vt:i4>
      </vt:variant>
      <vt:variant>
        <vt:i4>5</vt:i4>
      </vt:variant>
      <vt:variant>
        <vt:lpwstr/>
      </vt:variant>
      <vt:variant>
        <vt:lpwstr>_Toc274581464</vt:lpwstr>
      </vt:variant>
      <vt:variant>
        <vt:i4>1179706</vt:i4>
      </vt:variant>
      <vt:variant>
        <vt:i4>3545</vt:i4>
      </vt:variant>
      <vt:variant>
        <vt:i4>0</vt:i4>
      </vt:variant>
      <vt:variant>
        <vt:i4>5</vt:i4>
      </vt:variant>
      <vt:variant>
        <vt:lpwstr/>
      </vt:variant>
      <vt:variant>
        <vt:lpwstr>_Toc274581463</vt:lpwstr>
      </vt:variant>
      <vt:variant>
        <vt:i4>1179706</vt:i4>
      </vt:variant>
      <vt:variant>
        <vt:i4>3539</vt:i4>
      </vt:variant>
      <vt:variant>
        <vt:i4>0</vt:i4>
      </vt:variant>
      <vt:variant>
        <vt:i4>5</vt:i4>
      </vt:variant>
      <vt:variant>
        <vt:lpwstr/>
      </vt:variant>
      <vt:variant>
        <vt:lpwstr>_Toc274581462</vt:lpwstr>
      </vt:variant>
      <vt:variant>
        <vt:i4>1179706</vt:i4>
      </vt:variant>
      <vt:variant>
        <vt:i4>3533</vt:i4>
      </vt:variant>
      <vt:variant>
        <vt:i4>0</vt:i4>
      </vt:variant>
      <vt:variant>
        <vt:i4>5</vt:i4>
      </vt:variant>
      <vt:variant>
        <vt:lpwstr/>
      </vt:variant>
      <vt:variant>
        <vt:lpwstr>_Toc274581461</vt:lpwstr>
      </vt:variant>
      <vt:variant>
        <vt:i4>1179706</vt:i4>
      </vt:variant>
      <vt:variant>
        <vt:i4>3527</vt:i4>
      </vt:variant>
      <vt:variant>
        <vt:i4>0</vt:i4>
      </vt:variant>
      <vt:variant>
        <vt:i4>5</vt:i4>
      </vt:variant>
      <vt:variant>
        <vt:lpwstr/>
      </vt:variant>
      <vt:variant>
        <vt:lpwstr>_Toc274581460</vt:lpwstr>
      </vt:variant>
      <vt:variant>
        <vt:i4>1114170</vt:i4>
      </vt:variant>
      <vt:variant>
        <vt:i4>3521</vt:i4>
      </vt:variant>
      <vt:variant>
        <vt:i4>0</vt:i4>
      </vt:variant>
      <vt:variant>
        <vt:i4>5</vt:i4>
      </vt:variant>
      <vt:variant>
        <vt:lpwstr/>
      </vt:variant>
      <vt:variant>
        <vt:lpwstr>_Toc274581459</vt:lpwstr>
      </vt:variant>
      <vt:variant>
        <vt:i4>1114170</vt:i4>
      </vt:variant>
      <vt:variant>
        <vt:i4>3515</vt:i4>
      </vt:variant>
      <vt:variant>
        <vt:i4>0</vt:i4>
      </vt:variant>
      <vt:variant>
        <vt:i4>5</vt:i4>
      </vt:variant>
      <vt:variant>
        <vt:lpwstr/>
      </vt:variant>
      <vt:variant>
        <vt:lpwstr>_Toc274581458</vt:lpwstr>
      </vt:variant>
      <vt:variant>
        <vt:i4>1114170</vt:i4>
      </vt:variant>
      <vt:variant>
        <vt:i4>3509</vt:i4>
      </vt:variant>
      <vt:variant>
        <vt:i4>0</vt:i4>
      </vt:variant>
      <vt:variant>
        <vt:i4>5</vt:i4>
      </vt:variant>
      <vt:variant>
        <vt:lpwstr/>
      </vt:variant>
      <vt:variant>
        <vt:lpwstr>_Toc274581457</vt:lpwstr>
      </vt:variant>
      <vt:variant>
        <vt:i4>1114170</vt:i4>
      </vt:variant>
      <vt:variant>
        <vt:i4>3503</vt:i4>
      </vt:variant>
      <vt:variant>
        <vt:i4>0</vt:i4>
      </vt:variant>
      <vt:variant>
        <vt:i4>5</vt:i4>
      </vt:variant>
      <vt:variant>
        <vt:lpwstr/>
      </vt:variant>
      <vt:variant>
        <vt:lpwstr>_Toc274581456</vt:lpwstr>
      </vt:variant>
      <vt:variant>
        <vt:i4>1114170</vt:i4>
      </vt:variant>
      <vt:variant>
        <vt:i4>3497</vt:i4>
      </vt:variant>
      <vt:variant>
        <vt:i4>0</vt:i4>
      </vt:variant>
      <vt:variant>
        <vt:i4>5</vt:i4>
      </vt:variant>
      <vt:variant>
        <vt:lpwstr/>
      </vt:variant>
      <vt:variant>
        <vt:lpwstr>_Toc274581455</vt:lpwstr>
      </vt:variant>
      <vt:variant>
        <vt:i4>1114170</vt:i4>
      </vt:variant>
      <vt:variant>
        <vt:i4>3491</vt:i4>
      </vt:variant>
      <vt:variant>
        <vt:i4>0</vt:i4>
      </vt:variant>
      <vt:variant>
        <vt:i4>5</vt:i4>
      </vt:variant>
      <vt:variant>
        <vt:lpwstr/>
      </vt:variant>
      <vt:variant>
        <vt:lpwstr>_Toc274581454</vt:lpwstr>
      </vt:variant>
      <vt:variant>
        <vt:i4>1114170</vt:i4>
      </vt:variant>
      <vt:variant>
        <vt:i4>3485</vt:i4>
      </vt:variant>
      <vt:variant>
        <vt:i4>0</vt:i4>
      </vt:variant>
      <vt:variant>
        <vt:i4>5</vt:i4>
      </vt:variant>
      <vt:variant>
        <vt:lpwstr/>
      </vt:variant>
      <vt:variant>
        <vt:lpwstr>_Toc274581453</vt:lpwstr>
      </vt:variant>
      <vt:variant>
        <vt:i4>1114170</vt:i4>
      </vt:variant>
      <vt:variant>
        <vt:i4>3479</vt:i4>
      </vt:variant>
      <vt:variant>
        <vt:i4>0</vt:i4>
      </vt:variant>
      <vt:variant>
        <vt:i4>5</vt:i4>
      </vt:variant>
      <vt:variant>
        <vt:lpwstr/>
      </vt:variant>
      <vt:variant>
        <vt:lpwstr>_Toc274581452</vt:lpwstr>
      </vt:variant>
      <vt:variant>
        <vt:i4>1114170</vt:i4>
      </vt:variant>
      <vt:variant>
        <vt:i4>3473</vt:i4>
      </vt:variant>
      <vt:variant>
        <vt:i4>0</vt:i4>
      </vt:variant>
      <vt:variant>
        <vt:i4>5</vt:i4>
      </vt:variant>
      <vt:variant>
        <vt:lpwstr/>
      </vt:variant>
      <vt:variant>
        <vt:lpwstr>_Toc274581451</vt:lpwstr>
      </vt:variant>
      <vt:variant>
        <vt:i4>1114170</vt:i4>
      </vt:variant>
      <vt:variant>
        <vt:i4>3467</vt:i4>
      </vt:variant>
      <vt:variant>
        <vt:i4>0</vt:i4>
      </vt:variant>
      <vt:variant>
        <vt:i4>5</vt:i4>
      </vt:variant>
      <vt:variant>
        <vt:lpwstr/>
      </vt:variant>
      <vt:variant>
        <vt:lpwstr>_Toc274581450</vt:lpwstr>
      </vt:variant>
      <vt:variant>
        <vt:i4>1048634</vt:i4>
      </vt:variant>
      <vt:variant>
        <vt:i4>3461</vt:i4>
      </vt:variant>
      <vt:variant>
        <vt:i4>0</vt:i4>
      </vt:variant>
      <vt:variant>
        <vt:i4>5</vt:i4>
      </vt:variant>
      <vt:variant>
        <vt:lpwstr/>
      </vt:variant>
      <vt:variant>
        <vt:lpwstr>_Toc274581449</vt:lpwstr>
      </vt:variant>
      <vt:variant>
        <vt:i4>1048634</vt:i4>
      </vt:variant>
      <vt:variant>
        <vt:i4>3455</vt:i4>
      </vt:variant>
      <vt:variant>
        <vt:i4>0</vt:i4>
      </vt:variant>
      <vt:variant>
        <vt:i4>5</vt:i4>
      </vt:variant>
      <vt:variant>
        <vt:lpwstr/>
      </vt:variant>
      <vt:variant>
        <vt:lpwstr>_Toc274581448</vt:lpwstr>
      </vt:variant>
      <vt:variant>
        <vt:i4>1048634</vt:i4>
      </vt:variant>
      <vt:variant>
        <vt:i4>3449</vt:i4>
      </vt:variant>
      <vt:variant>
        <vt:i4>0</vt:i4>
      </vt:variant>
      <vt:variant>
        <vt:i4>5</vt:i4>
      </vt:variant>
      <vt:variant>
        <vt:lpwstr/>
      </vt:variant>
      <vt:variant>
        <vt:lpwstr>_Toc274581447</vt:lpwstr>
      </vt:variant>
      <vt:variant>
        <vt:i4>1048634</vt:i4>
      </vt:variant>
      <vt:variant>
        <vt:i4>3443</vt:i4>
      </vt:variant>
      <vt:variant>
        <vt:i4>0</vt:i4>
      </vt:variant>
      <vt:variant>
        <vt:i4>5</vt:i4>
      </vt:variant>
      <vt:variant>
        <vt:lpwstr/>
      </vt:variant>
      <vt:variant>
        <vt:lpwstr>_Toc274581446</vt:lpwstr>
      </vt:variant>
      <vt:variant>
        <vt:i4>1048634</vt:i4>
      </vt:variant>
      <vt:variant>
        <vt:i4>3437</vt:i4>
      </vt:variant>
      <vt:variant>
        <vt:i4>0</vt:i4>
      </vt:variant>
      <vt:variant>
        <vt:i4>5</vt:i4>
      </vt:variant>
      <vt:variant>
        <vt:lpwstr/>
      </vt:variant>
      <vt:variant>
        <vt:lpwstr>_Toc274581445</vt:lpwstr>
      </vt:variant>
      <vt:variant>
        <vt:i4>1048634</vt:i4>
      </vt:variant>
      <vt:variant>
        <vt:i4>3431</vt:i4>
      </vt:variant>
      <vt:variant>
        <vt:i4>0</vt:i4>
      </vt:variant>
      <vt:variant>
        <vt:i4>5</vt:i4>
      </vt:variant>
      <vt:variant>
        <vt:lpwstr/>
      </vt:variant>
      <vt:variant>
        <vt:lpwstr>_Toc274581444</vt:lpwstr>
      </vt:variant>
      <vt:variant>
        <vt:i4>1048634</vt:i4>
      </vt:variant>
      <vt:variant>
        <vt:i4>3425</vt:i4>
      </vt:variant>
      <vt:variant>
        <vt:i4>0</vt:i4>
      </vt:variant>
      <vt:variant>
        <vt:i4>5</vt:i4>
      </vt:variant>
      <vt:variant>
        <vt:lpwstr/>
      </vt:variant>
      <vt:variant>
        <vt:lpwstr>_Toc274581443</vt:lpwstr>
      </vt:variant>
      <vt:variant>
        <vt:i4>1048634</vt:i4>
      </vt:variant>
      <vt:variant>
        <vt:i4>3419</vt:i4>
      </vt:variant>
      <vt:variant>
        <vt:i4>0</vt:i4>
      </vt:variant>
      <vt:variant>
        <vt:i4>5</vt:i4>
      </vt:variant>
      <vt:variant>
        <vt:lpwstr/>
      </vt:variant>
      <vt:variant>
        <vt:lpwstr>_Toc274581442</vt:lpwstr>
      </vt:variant>
      <vt:variant>
        <vt:i4>1048634</vt:i4>
      </vt:variant>
      <vt:variant>
        <vt:i4>3413</vt:i4>
      </vt:variant>
      <vt:variant>
        <vt:i4>0</vt:i4>
      </vt:variant>
      <vt:variant>
        <vt:i4>5</vt:i4>
      </vt:variant>
      <vt:variant>
        <vt:lpwstr/>
      </vt:variant>
      <vt:variant>
        <vt:lpwstr>_Toc274581441</vt:lpwstr>
      </vt:variant>
      <vt:variant>
        <vt:i4>1048634</vt:i4>
      </vt:variant>
      <vt:variant>
        <vt:i4>3407</vt:i4>
      </vt:variant>
      <vt:variant>
        <vt:i4>0</vt:i4>
      </vt:variant>
      <vt:variant>
        <vt:i4>5</vt:i4>
      </vt:variant>
      <vt:variant>
        <vt:lpwstr/>
      </vt:variant>
      <vt:variant>
        <vt:lpwstr>_Toc274581440</vt:lpwstr>
      </vt:variant>
      <vt:variant>
        <vt:i4>1507386</vt:i4>
      </vt:variant>
      <vt:variant>
        <vt:i4>3401</vt:i4>
      </vt:variant>
      <vt:variant>
        <vt:i4>0</vt:i4>
      </vt:variant>
      <vt:variant>
        <vt:i4>5</vt:i4>
      </vt:variant>
      <vt:variant>
        <vt:lpwstr/>
      </vt:variant>
      <vt:variant>
        <vt:lpwstr>_Toc274581439</vt:lpwstr>
      </vt:variant>
      <vt:variant>
        <vt:i4>1507386</vt:i4>
      </vt:variant>
      <vt:variant>
        <vt:i4>3395</vt:i4>
      </vt:variant>
      <vt:variant>
        <vt:i4>0</vt:i4>
      </vt:variant>
      <vt:variant>
        <vt:i4>5</vt:i4>
      </vt:variant>
      <vt:variant>
        <vt:lpwstr/>
      </vt:variant>
      <vt:variant>
        <vt:lpwstr>_Toc274581438</vt:lpwstr>
      </vt:variant>
      <vt:variant>
        <vt:i4>1507386</vt:i4>
      </vt:variant>
      <vt:variant>
        <vt:i4>3389</vt:i4>
      </vt:variant>
      <vt:variant>
        <vt:i4>0</vt:i4>
      </vt:variant>
      <vt:variant>
        <vt:i4>5</vt:i4>
      </vt:variant>
      <vt:variant>
        <vt:lpwstr/>
      </vt:variant>
      <vt:variant>
        <vt:lpwstr>_Toc274581437</vt:lpwstr>
      </vt:variant>
      <vt:variant>
        <vt:i4>1507386</vt:i4>
      </vt:variant>
      <vt:variant>
        <vt:i4>3383</vt:i4>
      </vt:variant>
      <vt:variant>
        <vt:i4>0</vt:i4>
      </vt:variant>
      <vt:variant>
        <vt:i4>5</vt:i4>
      </vt:variant>
      <vt:variant>
        <vt:lpwstr/>
      </vt:variant>
      <vt:variant>
        <vt:lpwstr>_Toc274581436</vt:lpwstr>
      </vt:variant>
      <vt:variant>
        <vt:i4>1507386</vt:i4>
      </vt:variant>
      <vt:variant>
        <vt:i4>3377</vt:i4>
      </vt:variant>
      <vt:variant>
        <vt:i4>0</vt:i4>
      </vt:variant>
      <vt:variant>
        <vt:i4>5</vt:i4>
      </vt:variant>
      <vt:variant>
        <vt:lpwstr/>
      </vt:variant>
      <vt:variant>
        <vt:lpwstr>_Toc274581435</vt:lpwstr>
      </vt:variant>
      <vt:variant>
        <vt:i4>1507386</vt:i4>
      </vt:variant>
      <vt:variant>
        <vt:i4>3371</vt:i4>
      </vt:variant>
      <vt:variant>
        <vt:i4>0</vt:i4>
      </vt:variant>
      <vt:variant>
        <vt:i4>5</vt:i4>
      </vt:variant>
      <vt:variant>
        <vt:lpwstr/>
      </vt:variant>
      <vt:variant>
        <vt:lpwstr>_Toc274581434</vt:lpwstr>
      </vt:variant>
      <vt:variant>
        <vt:i4>1507386</vt:i4>
      </vt:variant>
      <vt:variant>
        <vt:i4>3365</vt:i4>
      </vt:variant>
      <vt:variant>
        <vt:i4>0</vt:i4>
      </vt:variant>
      <vt:variant>
        <vt:i4>5</vt:i4>
      </vt:variant>
      <vt:variant>
        <vt:lpwstr/>
      </vt:variant>
      <vt:variant>
        <vt:lpwstr>_Toc274581433</vt:lpwstr>
      </vt:variant>
      <vt:variant>
        <vt:i4>1507386</vt:i4>
      </vt:variant>
      <vt:variant>
        <vt:i4>3359</vt:i4>
      </vt:variant>
      <vt:variant>
        <vt:i4>0</vt:i4>
      </vt:variant>
      <vt:variant>
        <vt:i4>5</vt:i4>
      </vt:variant>
      <vt:variant>
        <vt:lpwstr/>
      </vt:variant>
      <vt:variant>
        <vt:lpwstr>_Toc274581432</vt:lpwstr>
      </vt:variant>
      <vt:variant>
        <vt:i4>1507386</vt:i4>
      </vt:variant>
      <vt:variant>
        <vt:i4>3353</vt:i4>
      </vt:variant>
      <vt:variant>
        <vt:i4>0</vt:i4>
      </vt:variant>
      <vt:variant>
        <vt:i4>5</vt:i4>
      </vt:variant>
      <vt:variant>
        <vt:lpwstr/>
      </vt:variant>
      <vt:variant>
        <vt:lpwstr>_Toc274581431</vt:lpwstr>
      </vt:variant>
      <vt:variant>
        <vt:i4>1507386</vt:i4>
      </vt:variant>
      <vt:variant>
        <vt:i4>3347</vt:i4>
      </vt:variant>
      <vt:variant>
        <vt:i4>0</vt:i4>
      </vt:variant>
      <vt:variant>
        <vt:i4>5</vt:i4>
      </vt:variant>
      <vt:variant>
        <vt:lpwstr/>
      </vt:variant>
      <vt:variant>
        <vt:lpwstr>_Toc274581430</vt:lpwstr>
      </vt:variant>
      <vt:variant>
        <vt:i4>1441850</vt:i4>
      </vt:variant>
      <vt:variant>
        <vt:i4>3341</vt:i4>
      </vt:variant>
      <vt:variant>
        <vt:i4>0</vt:i4>
      </vt:variant>
      <vt:variant>
        <vt:i4>5</vt:i4>
      </vt:variant>
      <vt:variant>
        <vt:lpwstr/>
      </vt:variant>
      <vt:variant>
        <vt:lpwstr>_Toc274581429</vt:lpwstr>
      </vt:variant>
      <vt:variant>
        <vt:i4>1441850</vt:i4>
      </vt:variant>
      <vt:variant>
        <vt:i4>3335</vt:i4>
      </vt:variant>
      <vt:variant>
        <vt:i4>0</vt:i4>
      </vt:variant>
      <vt:variant>
        <vt:i4>5</vt:i4>
      </vt:variant>
      <vt:variant>
        <vt:lpwstr/>
      </vt:variant>
      <vt:variant>
        <vt:lpwstr>_Toc274581428</vt:lpwstr>
      </vt:variant>
      <vt:variant>
        <vt:i4>1441850</vt:i4>
      </vt:variant>
      <vt:variant>
        <vt:i4>3329</vt:i4>
      </vt:variant>
      <vt:variant>
        <vt:i4>0</vt:i4>
      </vt:variant>
      <vt:variant>
        <vt:i4>5</vt:i4>
      </vt:variant>
      <vt:variant>
        <vt:lpwstr/>
      </vt:variant>
      <vt:variant>
        <vt:lpwstr>_Toc274581427</vt:lpwstr>
      </vt:variant>
      <vt:variant>
        <vt:i4>1441850</vt:i4>
      </vt:variant>
      <vt:variant>
        <vt:i4>3323</vt:i4>
      </vt:variant>
      <vt:variant>
        <vt:i4>0</vt:i4>
      </vt:variant>
      <vt:variant>
        <vt:i4>5</vt:i4>
      </vt:variant>
      <vt:variant>
        <vt:lpwstr/>
      </vt:variant>
      <vt:variant>
        <vt:lpwstr>_Toc274581426</vt:lpwstr>
      </vt:variant>
      <vt:variant>
        <vt:i4>1441850</vt:i4>
      </vt:variant>
      <vt:variant>
        <vt:i4>3317</vt:i4>
      </vt:variant>
      <vt:variant>
        <vt:i4>0</vt:i4>
      </vt:variant>
      <vt:variant>
        <vt:i4>5</vt:i4>
      </vt:variant>
      <vt:variant>
        <vt:lpwstr/>
      </vt:variant>
      <vt:variant>
        <vt:lpwstr>_Toc274581425</vt:lpwstr>
      </vt:variant>
      <vt:variant>
        <vt:i4>1441850</vt:i4>
      </vt:variant>
      <vt:variant>
        <vt:i4>3311</vt:i4>
      </vt:variant>
      <vt:variant>
        <vt:i4>0</vt:i4>
      </vt:variant>
      <vt:variant>
        <vt:i4>5</vt:i4>
      </vt:variant>
      <vt:variant>
        <vt:lpwstr/>
      </vt:variant>
      <vt:variant>
        <vt:lpwstr>_Toc274581424</vt:lpwstr>
      </vt:variant>
      <vt:variant>
        <vt:i4>1441850</vt:i4>
      </vt:variant>
      <vt:variant>
        <vt:i4>3305</vt:i4>
      </vt:variant>
      <vt:variant>
        <vt:i4>0</vt:i4>
      </vt:variant>
      <vt:variant>
        <vt:i4>5</vt:i4>
      </vt:variant>
      <vt:variant>
        <vt:lpwstr/>
      </vt:variant>
      <vt:variant>
        <vt:lpwstr>_Toc274581423</vt:lpwstr>
      </vt:variant>
      <vt:variant>
        <vt:i4>1441850</vt:i4>
      </vt:variant>
      <vt:variant>
        <vt:i4>3299</vt:i4>
      </vt:variant>
      <vt:variant>
        <vt:i4>0</vt:i4>
      </vt:variant>
      <vt:variant>
        <vt:i4>5</vt:i4>
      </vt:variant>
      <vt:variant>
        <vt:lpwstr/>
      </vt:variant>
      <vt:variant>
        <vt:lpwstr>_Toc274581422</vt:lpwstr>
      </vt:variant>
      <vt:variant>
        <vt:i4>1441850</vt:i4>
      </vt:variant>
      <vt:variant>
        <vt:i4>3293</vt:i4>
      </vt:variant>
      <vt:variant>
        <vt:i4>0</vt:i4>
      </vt:variant>
      <vt:variant>
        <vt:i4>5</vt:i4>
      </vt:variant>
      <vt:variant>
        <vt:lpwstr/>
      </vt:variant>
      <vt:variant>
        <vt:lpwstr>_Toc274581421</vt:lpwstr>
      </vt:variant>
      <vt:variant>
        <vt:i4>1441850</vt:i4>
      </vt:variant>
      <vt:variant>
        <vt:i4>3287</vt:i4>
      </vt:variant>
      <vt:variant>
        <vt:i4>0</vt:i4>
      </vt:variant>
      <vt:variant>
        <vt:i4>5</vt:i4>
      </vt:variant>
      <vt:variant>
        <vt:lpwstr/>
      </vt:variant>
      <vt:variant>
        <vt:lpwstr>_Toc274581420</vt:lpwstr>
      </vt:variant>
      <vt:variant>
        <vt:i4>1376314</vt:i4>
      </vt:variant>
      <vt:variant>
        <vt:i4>3281</vt:i4>
      </vt:variant>
      <vt:variant>
        <vt:i4>0</vt:i4>
      </vt:variant>
      <vt:variant>
        <vt:i4>5</vt:i4>
      </vt:variant>
      <vt:variant>
        <vt:lpwstr/>
      </vt:variant>
      <vt:variant>
        <vt:lpwstr>_Toc274581419</vt:lpwstr>
      </vt:variant>
      <vt:variant>
        <vt:i4>1376314</vt:i4>
      </vt:variant>
      <vt:variant>
        <vt:i4>3275</vt:i4>
      </vt:variant>
      <vt:variant>
        <vt:i4>0</vt:i4>
      </vt:variant>
      <vt:variant>
        <vt:i4>5</vt:i4>
      </vt:variant>
      <vt:variant>
        <vt:lpwstr/>
      </vt:variant>
      <vt:variant>
        <vt:lpwstr>_Toc274581418</vt:lpwstr>
      </vt:variant>
      <vt:variant>
        <vt:i4>1376314</vt:i4>
      </vt:variant>
      <vt:variant>
        <vt:i4>3269</vt:i4>
      </vt:variant>
      <vt:variant>
        <vt:i4>0</vt:i4>
      </vt:variant>
      <vt:variant>
        <vt:i4>5</vt:i4>
      </vt:variant>
      <vt:variant>
        <vt:lpwstr/>
      </vt:variant>
      <vt:variant>
        <vt:lpwstr>_Toc274581417</vt:lpwstr>
      </vt:variant>
      <vt:variant>
        <vt:i4>1376314</vt:i4>
      </vt:variant>
      <vt:variant>
        <vt:i4>3263</vt:i4>
      </vt:variant>
      <vt:variant>
        <vt:i4>0</vt:i4>
      </vt:variant>
      <vt:variant>
        <vt:i4>5</vt:i4>
      </vt:variant>
      <vt:variant>
        <vt:lpwstr/>
      </vt:variant>
      <vt:variant>
        <vt:lpwstr>_Toc274581416</vt:lpwstr>
      </vt:variant>
      <vt:variant>
        <vt:i4>1376314</vt:i4>
      </vt:variant>
      <vt:variant>
        <vt:i4>3257</vt:i4>
      </vt:variant>
      <vt:variant>
        <vt:i4>0</vt:i4>
      </vt:variant>
      <vt:variant>
        <vt:i4>5</vt:i4>
      </vt:variant>
      <vt:variant>
        <vt:lpwstr/>
      </vt:variant>
      <vt:variant>
        <vt:lpwstr>_Toc274581415</vt:lpwstr>
      </vt:variant>
      <vt:variant>
        <vt:i4>1376314</vt:i4>
      </vt:variant>
      <vt:variant>
        <vt:i4>3251</vt:i4>
      </vt:variant>
      <vt:variant>
        <vt:i4>0</vt:i4>
      </vt:variant>
      <vt:variant>
        <vt:i4>5</vt:i4>
      </vt:variant>
      <vt:variant>
        <vt:lpwstr/>
      </vt:variant>
      <vt:variant>
        <vt:lpwstr>_Toc274581414</vt:lpwstr>
      </vt:variant>
      <vt:variant>
        <vt:i4>1376314</vt:i4>
      </vt:variant>
      <vt:variant>
        <vt:i4>3245</vt:i4>
      </vt:variant>
      <vt:variant>
        <vt:i4>0</vt:i4>
      </vt:variant>
      <vt:variant>
        <vt:i4>5</vt:i4>
      </vt:variant>
      <vt:variant>
        <vt:lpwstr/>
      </vt:variant>
      <vt:variant>
        <vt:lpwstr>_Toc274581413</vt:lpwstr>
      </vt:variant>
      <vt:variant>
        <vt:i4>1376314</vt:i4>
      </vt:variant>
      <vt:variant>
        <vt:i4>3239</vt:i4>
      </vt:variant>
      <vt:variant>
        <vt:i4>0</vt:i4>
      </vt:variant>
      <vt:variant>
        <vt:i4>5</vt:i4>
      </vt:variant>
      <vt:variant>
        <vt:lpwstr/>
      </vt:variant>
      <vt:variant>
        <vt:lpwstr>_Toc274581412</vt:lpwstr>
      </vt:variant>
      <vt:variant>
        <vt:i4>1376314</vt:i4>
      </vt:variant>
      <vt:variant>
        <vt:i4>3233</vt:i4>
      </vt:variant>
      <vt:variant>
        <vt:i4>0</vt:i4>
      </vt:variant>
      <vt:variant>
        <vt:i4>5</vt:i4>
      </vt:variant>
      <vt:variant>
        <vt:lpwstr/>
      </vt:variant>
      <vt:variant>
        <vt:lpwstr>_Toc274581411</vt:lpwstr>
      </vt:variant>
      <vt:variant>
        <vt:i4>1376314</vt:i4>
      </vt:variant>
      <vt:variant>
        <vt:i4>3227</vt:i4>
      </vt:variant>
      <vt:variant>
        <vt:i4>0</vt:i4>
      </vt:variant>
      <vt:variant>
        <vt:i4>5</vt:i4>
      </vt:variant>
      <vt:variant>
        <vt:lpwstr/>
      </vt:variant>
      <vt:variant>
        <vt:lpwstr>_Toc274581410</vt:lpwstr>
      </vt:variant>
      <vt:variant>
        <vt:i4>1310778</vt:i4>
      </vt:variant>
      <vt:variant>
        <vt:i4>3221</vt:i4>
      </vt:variant>
      <vt:variant>
        <vt:i4>0</vt:i4>
      </vt:variant>
      <vt:variant>
        <vt:i4>5</vt:i4>
      </vt:variant>
      <vt:variant>
        <vt:lpwstr/>
      </vt:variant>
      <vt:variant>
        <vt:lpwstr>_Toc274581409</vt:lpwstr>
      </vt:variant>
      <vt:variant>
        <vt:i4>1310778</vt:i4>
      </vt:variant>
      <vt:variant>
        <vt:i4>3215</vt:i4>
      </vt:variant>
      <vt:variant>
        <vt:i4>0</vt:i4>
      </vt:variant>
      <vt:variant>
        <vt:i4>5</vt:i4>
      </vt:variant>
      <vt:variant>
        <vt:lpwstr/>
      </vt:variant>
      <vt:variant>
        <vt:lpwstr>_Toc274581408</vt:lpwstr>
      </vt:variant>
      <vt:variant>
        <vt:i4>1310778</vt:i4>
      </vt:variant>
      <vt:variant>
        <vt:i4>3209</vt:i4>
      </vt:variant>
      <vt:variant>
        <vt:i4>0</vt:i4>
      </vt:variant>
      <vt:variant>
        <vt:i4>5</vt:i4>
      </vt:variant>
      <vt:variant>
        <vt:lpwstr/>
      </vt:variant>
      <vt:variant>
        <vt:lpwstr>_Toc274581407</vt:lpwstr>
      </vt:variant>
      <vt:variant>
        <vt:i4>1310778</vt:i4>
      </vt:variant>
      <vt:variant>
        <vt:i4>3203</vt:i4>
      </vt:variant>
      <vt:variant>
        <vt:i4>0</vt:i4>
      </vt:variant>
      <vt:variant>
        <vt:i4>5</vt:i4>
      </vt:variant>
      <vt:variant>
        <vt:lpwstr/>
      </vt:variant>
      <vt:variant>
        <vt:lpwstr>_Toc274581406</vt:lpwstr>
      </vt:variant>
      <vt:variant>
        <vt:i4>1310778</vt:i4>
      </vt:variant>
      <vt:variant>
        <vt:i4>3197</vt:i4>
      </vt:variant>
      <vt:variant>
        <vt:i4>0</vt:i4>
      </vt:variant>
      <vt:variant>
        <vt:i4>5</vt:i4>
      </vt:variant>
      <vt:variant>
        <vt:lpwstr/>
      </vt:variant>
      <vt:variant>
        <vt:lpwstr>_Toc274581405</vt:lpwstr>
      </vt:variant>
      <vt:variant>
        <vt:i4>1310778</vt:i4>
      </vt:variant>
      <vt:variant>
        <vt:i4>3191</vt:i4>
      </vt:variant>
      <vt:variant>
        <vt:i4>0</vt:i4>
      </vt:variant>
      <vt:variant>
        <vt:i4>5</vt:i4>
      </vt:variant>
      <vt:variant>
        <vt:lpwstr/>
      </vt:variant>
      <vt:variant>
        <vt:lpwstr>_Toc274581404</vt:lpwstr>
      </vt:variant>
      <vt:variant>
        <vt:i4>1310778</vt:i4>
      </vt:variant>
      <vt:variant>
        <vt:i4>3185</vt:i4>
      </vt:variant>
      <vt:variant>
        <vt:i4>0</vt:i4>
      </vt:variant>
      <vt:variant>
        <vt:i4>5</vt:i4>
      </vt:variant>
      <vt:variant>
        <vt:lpwstr/>
      </vt:variant>
      <vt:variant>
        <vt:lpwstr>_Toc274581403</vt:lpwstr>
      </vt:variant>
      <vt:variant>
        <vt:i4>1310778</vt:i4>
      </vt:variant>
      <vt:variant>
        <vt:i4>3179</vt:i4>
      </vt:variant>
      <vt:variant>
        <vt:i4>0</vt:i4>
      </vt:variant>
      <vt:variant>
        <vt:i4>5</vt:i4>
      </vt:variant>
      <vt:variant>
        <vt:lpwstr/>
      </vt:variant>
      <vt:variant>
        <vt:lpwstr>_Toc274581402</vt:lpwstr>
      </vt:variant>
      <vt:variant>
        <vt:i4>1310778</vt:i4>
      </vt:variant>
      <vt:variant>
        <vt:i4>3173</vt:i4>
      </vt:variant>
      <vt:variant>
        <vt:i4>0</vt:i4>
      </vt:variant>
      <vt:variant>
        <vt:i4>5</vt:i4>
      </vt:variant>
      <vt:variant>
        <vt:lpwstr/>
      </vt:variant>
      <vt:variant>
        <vt:lpwstr>_Toc274581401</vt:lpwstr>
      </vt:variant>
      <vt:variant>
        <vt:i4>1310778</vt:i4>
      </vt:variant>
      <vt:variant>
        <vt:i4>3167</vt:i4>
      </vt:variant>
      <vt:variant>
        <vt:i4>0</vt:i4>
      </vt:variant>
      <vt:variant>
        <vt:i4>5</vt:i4>
      </vt:variant>
      <vt:variant>
        <vt:lpwstr/>
      </vt:variant>
      <vt:variant>
        <vt:lpwstr>_Toc274581400</vt:lpwstr>
      </vt:variant>
      <vt:variant>
        <vt:i4>1900605</vt:i4>
      </vt:variant>
      <vt:variant>
        <vt:i4>3161</vt:i4>
      </vt:variant>
      <vt:variant>
        <vt:i4>0</vt:i4>
      </vt:variant>
      <vt:variant>
        <vt:i4>5</vt:i4>
      </vt:variant>
      <vt:variant>
        <vt:lpwstr/>
      </vt:variant>
      <vt:variant>
        <vt:lpwstr>_Toc274581399</vt:lpwstr>
      </vt:variant>
      <vt:variant>
        <vt:i4>1900605</vt:i4>
      </vt:variant>
      <vt:variant>
        <vt:i4>3155</vt:i4>
      </vt:variant>
      <vt:variant>
        <vt:i4>0</vt:i4>
      </vt:variant>
      <vt:variant>
        <vt:i4>5</vt:i4>
      </vt:variant>
      <vt:variant>
        <vt:lpwstr/>
      </vt:variant>
      <vt:variant>
        <vt:lpwstr>_Toc274581398</vt:lpwstr>
      </vt:variant>
      <vt:variant>
        <vt:i4>1900605</vt:i4>
      </vt:variant>
      <vt:variant>
        <vt:i4>3149</vt:i4>
      </vt:variant>
      <vt:variant>
        <vt:i4>0</vt:i4>
      </vt:variant>
      <vt:variant>
        <vt:i4>5</vt:i4>
      </vt:variant>
      <vt:variant>
        <vt:lpwstr/>
      </vt:variant>
      <vt:variant>
        <vt:lpwstr>_Toc274581397</vt:lpwstr>
      </vt:variant>
      <vt:variant>
        <vt:i4>1900605</vt:i4>
      </vt:variant>
      <vt:variant>
        <vt:i4>3143</vt:i4>
      </vt:variant>
      <vt:variant>
        <vt:i4>0</vt:i4>
      </vt:variant>
      <vt:variant>
        <vt:i4>5</vt:i4>
      </vt:variant>
      <vt:variant>
        <vt:lpwstr/>
      </vt:variant>
      <vt:variant>
        <vt:lpwstr>_Toc274581396</vt:lpwstr>
      </vt:variant>
      <vt:variant>
        <vt:i4>1900605</vt:i4>
      </vt:variant>
      <vt:variant>
        <vt:i4>3137</vt:i4>
      </vt:variant>
      <vt:variant>
        <vt:i4>0</vt:i4>
      </vt:variant>
      <vt:variant>
        <vt:i4>5</vt:i4>
      </vt:variant>
      <vt:variant>
        <vt:lpwstr/>
      </vt:variant>
      <vt:variant>
        <vt:lpwstr>_Toc274581395</vt:lpwstr>
      </vt:variant>
      <vt:variant>
        <vt:i4>1900605</vt:i4>
      </vt:variant>
      <vt:variant>
        <vt:i4>3131</vt:i4>
      </vt:variant>
      <vt:variant>
        <vt:i4>0</vt:i4>
      </vt:variant>
      <vt:variant>
        <vt:i4>5</vt:i4>
      </vt:variant>
      <vt:variant>
        <vt:lpwstr/>
      </vt:variant>
      <vt:variant>
        <vt:lpwstr>_Toc274581394</vt:lpwstr>
      </vt:variant>
      <vt:variant>
        <vt:i4>1900605</vt:i4>
      </vt:variant>
      <vt:variant>
        <vt:i4>3125</vt:i4>
      </vt:variant>
      <vt:variant>
        <vt:i4>0</vt:i4>
      </vt:variant>
      <vt:variant>
        <vt:i4>5</vt:i4>
      </vt:variant>
      <vt:variant>
        <vt:lpwstr/>
      </vt:variant>
      <vt:variant>
        <vt:lpwstr>_Toc274581393</vt:lpwstr>
      </vt:variant>
      <vt:variant>
        <vt:i4>1900605</vt:i4>
      </vt:variant>
      <vt:variant>
        <vt:i4>3119</vt:i4>
      </vt:variant>
      <vt:variant>
        <vt:i4>0</vt:i4>
      </vt:variant>
      <vt:variant>
        <vt:i4>5</vt:i4>
      </vt:variant>
      <vt:variant>
        <vt:lpwstr/>
      </vt:variant>
      <vt:variant>
        <vt:lpwstr>_Toc274581392</vt:lpwstr>
      </vt:variant>
      <vt:variant>
        <vt:i4>1900605</vt:i4>
      </vt:variant>
      <vt:variant>
        <vt:i4>3113</vt:i4>
      </vt:variant>
      <vt:variant>
        <vt:i4>0</vt:i4>
      </vt:variant>
      <vt:variant>
        <vt:i4>5</vt:i4>
      </vt:variant>
      <vt:variant>
        <vt:lpwstr/>
      </vt:variant>
      <vt:variant>
        <vt:lpwstr>_Toc274581391</vt:lpwstr>
      </vt:variant>
      <vt:variant>
        <vt:i4>1900605</vt:i4>
      </vt:variant>
      <vt:variant>
        <vt:i4>3107</vt:i4>
      </vt:variant>
      <vt:variant>
        <vt:i4>0</vt:i4>
      </vt:variant>
      <vt:variant>
        <vt:i4>5</vt:i4>
      </vt:variant>
      <vt:variant>
        <vt:lpwstr/>
      </vt:variant>
      <vt:variant>
        <vt:lpwstr>_Toc274581390</vt:lpwstr>
      </vt:variant>
      <vt:variant>
        <vt:i4>1835069</vt:i4>
      </vt:variant>
      <vt:variant>
        <vt:i4>3101</vt:i4>
      </vt:variant>
      <vt:variant>
        <vt:i4>0</vt:i4>
      </vt:variant>
      <vt:variant>
        <vt:i4>5</vt:i4>
      </vt:variant>
      <vt:variant>
        <vt:lpwstr/>
      </vt:variant>
      <vt:variant>
        <vt:lpwstr>_Toc274581389</vt:lpwstr>
      </vt:variant>
      <vt:variant>
        <vt:i4>1835069</vt:i4>
      </vt:variant>
      <vt:variant>
        <vt:i4>3095</vt:i4>
      </vt:variant>
      <vt:variant>
        <vt:i4>0</vt:i4>
      </vt:variant>
      <vt:variant>
        <vt:i4>5</vt:i4>
      </vt:variant>
      <vt:variant>
        <vt:lpwstr/>
      </vt:variant>
      <vt:variant>
        <vt:lpwstr>_Toc274581388</vt:lpwstr>
      </vt:variant>
      <vt:variant>
        <vt:i4>1835069</vt:i4>
      </vt:variant>
      <vt:variant>
        <vt:i4>3089</vt:i4>
      </vt:variant>
      <vt:variant>
        <vt:i4>0</vt:i4>
      </vt:variant>
      <vt:variant>
        <vt:i4>5</vt:i4>
      </vt:variant>
      <vt:variant>
        <vt:lpwstr/>
      </vt:variant>
      <vt:variant>
        <vt:lpwstr>_Toc274581387</vt:lpwstr>
      </vt:variant>
      <vt:variant>
        <vt:i4>1835069</vt:i4>
      </vt:variant>
      <vt:variant>
        <vt:i4>3083</vt:i4>
      </vt:variant>
      <vt:variant>
        <vt:i4>0</vt:i4>
      </vt:variant>
      <vt:variant>
        <vt:i4>5</vt:i4>
      </vt:variant>
      <vt:variant>
        <vt:lpwstr/>
      </vt:variant>
      <vt:variant>
        <vt:lpwstr>_Toc274581386</vt:lpwstr>
      </vt:variant>
      <vt:variant>
        <vt:i4>1835069</vt:i4>
      </vt:variant>
      <vt:variant>
        <vt:i4>3077</vt:i4>
      </vt:variant>
      <vt:variant>
        <vt:i4>0</vt:i4>
      </vt:variant>
      <vt:variant>
        <vt:i4>5</vt:i4>
      </vt:variant>
      <vt:variant>
        <vt:lpwstr/>
      </vt:variant>
      <vt:variant>
        <vt:lpwstr>_Toc274581385</vt:lpwstr>
      </vt:variant>
      <vt:variant>
        <vt:i4>1835069</vt:i4>
      </vt:variant>
      <vt:variant>
        <vt:i4>3071</vt:i4>
      </vt:variant>
      <vt:variant>
        <vt:i4>0</vt:i4>
      </vt:variant>
      <vt:variant>
        <vt:i4>5</vt:i4>
      </vt:variant>
      <vt:variant>
        <vt:lpwstr/>
      </vt:variant>
      <vt:variant>
        <vt:lpwstr>_Toc274581384</vt:lpwstr>
      </vt:variant>
      <vt:variant>
        <vt:i4>1835069</vt:i4>
      </vt:variant>
      <vt:variant>
        <vt:i4>3065</vt:i4>
      </vt:variant>
      <vt:variant>
        <vt:i4>0</vt:i4>
      </vt:variant>
      <vt:variant>
        <vt:i4>5</vt:i4>
      </vt:variant>
      <vt:variant>
        <vt:lpwstr/>
      </vt:variant>
      <vt:variant>
        <vt:lpwstr>_Toc274581383</vt:lpwstr>
      </vt:variant>
      <vt:variant>
        <vt:i4>1835069</vt:i4>
      </vt:variant>
      <vt:variant>
        <vt:i4>3059</vt:i4>
      </vt:variant>
      <vt:variant>
        <vt:i4>0</vt:i4>
      </vt:variant>
      <vt:variant>
        <vt:i4>5</vt:i4>
      </vt:variant>
      <vt:variant>
        <vt:lpwstr/>
      </vt:variant>
      <vt:variant>
        <vt:lpwstr>_Toc274581382</vt:lpwstr>
      </vt:variant>
      <vt:variant>
        <vt:i4>1835069</vt:i4>
      </vt:variant>
      <vt:variant>
        <vt:i4>3053</vt:i4>
      </vt:variant>
      <vt:variant>
        <vt:i4>0</vt:i4>
      </vt:variant>
      <vt:variant>
        <vt:i4>5</vt:i4>
      </vt:variant>
      <vt:variant>
        <vt:lpwstr/>
      </vt:variant>
      <vt:variant>
        <vt:lpwstr>_Toc274581381</vt:lpwstr>
      </vt:variant>
      <vt:variant>
        <vt:i4>1835069</vt:i4>
      </vt:variant>
      <vt:variant>
        <vt:i4>3047</vt:i4>
      </vt:variant>
      <vt:variant>
        <vt:i4>0</vt:i4>
      </vt:variant>
      <vt:variant>
        <vt:i4>5</vt:i4>
      </vt:variant>
      <vt:variant>
        <vt:lpwstr/>
      </vt:variant>
      <vt:variant>
        <vt:lpwstr>_Toc274581380</vt:lpwstr>
      </vt:variant>
      <vt:variant>
        <vt:i4>1245245</vt:i4>
      </vt:variant>
      <vt:variant>
        <vt:i4>3041</vt:i4>
      </vt:variant>
      <vt:variant>
        <vt:i4>0</vt:i4>
      </vt:variant>
      <vt:variant>
        <vt:i4>5</vt:i4>
      </vt:variant>
      <vt:variant>
        <vt:lpwstr/>
      </vt:variant>
      <vt:variant>
        <vt:lpwstr>_Toc274581379</vt:lpwstr>
      </vt:variant>
      <vt:variant>
        <vt:i4>1245245</vt:i4>
      </vt:variant>
      <vt:variant>
        <vt:i4>3035</vt:i4>
      </vt:variant>
      <vt:variant>
        <vt:i4>0</vt:i4>
      </vt:variant>
      <vt:variant>
        <vt:i4>5</vt:i4>
      </vt:variant>
      <vt:variant>
        <vt:lpwstr/>
      </vt:variant>
      <vt:variant>
        <vt:lpwstr>_Toc274581378</vt:lpwstr>
      </vt:variant>
      <vt:variant>
        <vt:i4>1245245</vt:i4>
      </vt:variant>
      <vt:variant>
        <vt:i4>3029</vt:i4>
      </vt:variant>
      <vt:variant>
        <vt:i4>0</vt:i4>
      </vt:variant>
      <vt:variant>
        <vt:i4>5</vt:i4>
      </vt:variant>
      <vt:variant>
        <vt:lpwstr/>
      </vt:variant>
      <vt:variant>
        <vt:lpwstr>_Toc274581377</vt:lpwstr>
      </vt:variant>
      <vt:variant>
        <vt:i4>1245245</vt:i4>
      </vt:variant>
      <vt:variant>
        <vt:i4>3023</vt:i4>
      </vt:variant>
      <vt:variant>
        <vt:i4>0</vt:i4>
      </vt:variant>
      <vt:variant>
        <vt:i4>5</vt:i4>
      </vt:variant>
      <vt:variant>
        <vt:lpwstr/>
      </vt:variant>
      <vt:variant>
        <vt:lpwstr>_Toc274581376</vt:lpwstr>
      </vt:variant>
      <vt:variant>
        <vt:i4>1245245</vt:i4>
      </vt:variant>
      <vt:variant>
        <vt:i4>3017</vt:i4>
      </vt:variant>
      <vt:variant>
        <vt:i4>0</vt:i4>
      </vt:variant>
      <vt:variant>
        <vt:i4>5</vt:i4>
      </vt:variant>
      <vt:variant>
        <vt:lpwstr/>
      </vt:variant>
      <vt:variant>
        <vt:lpwstr>_Toc274581375</vt:lpwstr>
      </vt:variant>
      <vt:variant>
        <vt:i4>1245245</vt:i4>
      </vt:variant>
      <vt:variant>
        <vt:i4>3011</vt:i4>
      </vt:variant>
      <vt:variant>
        <vt:i4>0</vt:i4>
      </vt:variant>
      <vt:variant>
        <vt:i4>5</vt:i4>
      </vt:variant>
      <vt:variant>
        <vt:lpwstr/>
      </vt:variant>
      <vt:variant>
        <vt:lpwstr>_Toc274581374</vt:lpwstr>
      </vt:variant>
      <vt:variant>
        <vt:i4>1245245</vt:i4>
      </vt:variant>
      <vt:variant>
        <vt:i4>3005</vt:i4>
      </vt:variant>
      <vt:variant>
        <vt:i4>0</vt:i4>
      </vt:variant>
      <vt:variant>
        <vt:i4>5</vt:i4>
      </vt:variant>
      <vt:variant>
        <vt:lpwstr/>
      </vt:variant>
      <vt:variant>
        <vt:lpwstr>_Toc274581373</vt:lpwstr>
      </vt:variant>
      <vt:variant>
        <vt:i4>1245245</vt:i4>
      </vt:variant>
      <vt:variant>
        <vt:i4>2999</vt:i4>
      </vt:variant>
      <vt:variant>
        <vt:i4>0</vt:i4>
      </vt:variant>
      <vt:variant>
        <vt:i4>5</vt:i4>
      </vt:variant>
      <vt:variant>
        <vt:lpwstr/>
      </vt:variant>
      <vt:variant>
        <vt:lpwstr>_Toc274581372</vt:lpwstr>
      </vt:variant>
      <vt:variant>
        <vt:i4>1245245</vt:i4>
      </vt:variant>
      <vt:variant>
        <vt:i4>2993</vt:i4>
      </vt:variant>
      <vt:variant>
        <vt:i4>0</vt:i4>
      </vt:variant>
      <vt:variant>
        <vt:i4>5</vt:i4>
      </vt:variant>
      <vt:variant>
        <vt:lpwstr/>
      </vt:variant>
      <vt:variant>
        <vt:lpwstr>_Toc274581371</vt:lpwstr>
      </vt:variant>
      <vt:variant>
        <vt:i4>1245245</vt:i4>
      </vt:variant>
      <vt:variant>
        <vt:i4>2987</vt:i4>
      </vt:variant>
      <vt:variant>
        <vt:i4>0</vt:i4>
      </vt:variant>
      <vt:variant>
        <vt:i4>5</vt:i4>
      </vt:variant>
      <vt:variant>
        <vt:lpwstr/>
      </vt:variant>
      <vt:variant>
        <vt:lpwstr>_Toc274581370</vt:lpwstr>
      </vt:variant>
      <vt:variant>
        <vt:i4>1179709</vt:i4>
      </vt:variant>
      <vt:variant>
        <vt:i4>2981</vt:i4>
      </vt:variant>
      <vt:variant>
        <vt:i4>0</vt:i4>
      </vt:variant>
      <vt:variant>
        <vt:i4>5</vt:i4>
      </vt:variant>
      <vt:variant>
        <vt:lpwstr/>
      </vt:variant>
      <vt:variant>
        <vt:lpwstr>_Toc274581369</vt:lpwstr>
      </vt:variant>
      <vt:variant>
        <vt:i4>1179709</vt:i4>
      </vt:variant>
      <vt:variant>
        <vt:i4>2975</vt:i4>
      </vt:variant>
      <vt:variant>
        <vt:i4>0</vt:i4>
      </vt:variant>
      <vt:variant>
        <vt:i4>5</vt:i4>
      </vt:variant>
      <vt:variant>
        <vt:lpwstr/>
      </vt:variant>
      <vt:variant>
        <vt:lpwstr>_Toc274581368</vt:lpwstr>
      </vt:variant>
      <vt:variant>
        <vt:i4>1179709</vt:i4>
      </vt:variant>
      <vt:variant>
        <vt:i4>2969</vt:i4>
      </vt:variant>
      <vt:variant>
        <vt:i4>0</vt:i4>
      </vt:variant>
      <vt:variant>
        <vt:i4>5</vt:i4>
      </vt:variant>
      <vt:variant>
        <vt:lpwstr/>
      </vt:variant>
      <vt:variant>
        <vt:lpwstr>_Toc274581367</vt:lpwstr>
      </vt:variant>
      <vt:variant>
        <vt:i4>1179709</vt:i4>
      </vt:variant>
      <vt:variant>
        <vt:i4>2963</vt:i4>
      </vt:variant>
      <vt:variant>
        <vt:i4>0</vt:i4>
      </vt:variant>
      <vt:variant>
        <vt:i4>5</vt:i4>
      </vt:variant>
      <vt:variant>
        <vt:lpwstr/>
      </vt:variant>
      <vt:variant>
        <vt:lpwstr>_Toc274581366</vt:lpwstr>
      </vt:variant>
      <vt:variant>
        <vt:i4>1179709</vt:i4>
      </vt:variant>
      <vt:variant>
        <vt:i4>2957</vt:i4>
      </vt:variant>
      <vt:variant>
        <vt:i4>0</vt:i4>
      </vt:variant>
      <vt:variant>
        <vt:i4>5</vt:i4>
      </vt:variant>
      <vt:variant>
        <vt:lpwstr/>
      </vt:variant>
      <vt:variant>
        <vt:lpwstr>_Toc274581365</vt:lpwstr>
      </vt:variant>
      <vt:variant>
        <vt:i4>1179709</vt:i4>
      </vt:variant>
      <vt:variant>
        <vt:i4>2951</vt:i4>
      </vt:variant>
      <vt:variant>
        <vt:i4>0</vt:i4>
      </vt:variant>
      <vt:variant>
        <vt:i4>5</vt:i4>
      </vt:variant>
      <vt:variant>
        <vt:lpwstr/>
      </vt:variant>
      <vt:variant>
        <vt:lpwstr>_Toc274581364</vt:lpwstr>
      </vt:variant>
      <vt:variant>
        <vt:i4>1179709</vt:i4>
      </vt:variant>
      <vt:variant>
        <vt:i4>2945</vt:i4>
      </vt:variant>
      <vt:variant>
        <vt:i4>0</vt:i4>
      </vt:variant>
      <vt:variant>
        <vt:i4>5</vt:i4>
      </vt:variant>
      <vt:variant>
        <vt:lpwstr/>
      </vt:variant>
      <vt:variant>
        <vt:lpwstr>_Toc274581363</vt:lpwstr>
      </vt:variant>
      <vt:variant>
        <vt:i4>1179709</vt:i4>
      </vt:variant>
      <vt:variant>
        <vt:i4>2939</vt:i4>
      </vt:variant>
      <vt:variant>
        <vt:i4>0</vt:i4>
      </vt:variant>
      <vt:variant>
        <vt:i4>5</vt:i4>
      </vt:variant>
      <vt:variant>
        <vt:lpwstr/>
      </vt:variant>
      <vt:variant>
        <vt:lpwstr>_Toc274581362</vt:lpwstr>
      </vt:variant>
      <vt:variant>
        <vt:i4>1179709</vt:i4>
      </vt:variant>
      <vt:variant>
        <vt:i4>2933</vt:i4>
      </vt:variant>
      <vt:variant>
        <vt:i4>0</vt:i4>
      </vt:variant>
      <vt:variant>
        <vt:i4>5</vt:i4>
      </vt:variant>
      <vt:variant>
        <vt:lpwstr/>
      </vt:variant>
      <vt:variant>
        <vt:lpwstr>_Toc274581361</vt:lpwstr>
      </vt:variant>
      <vt:variant>
        <vt:i4>1179709</vt:i4>
      </vt:variant>
      <vt:variant>
        <vt:i4>2927</vt:i4>
      </vt:variant>
      <vt:variant>
        <vt:i4>0</vt:i4>
      </vt:variant>
      <vt:variant>
        <vt:i4>5</vt:i4>
      </vt:variant>
      <vt:variant>
        <vt:lpwstr/>
      </vt:variant>
      <vt:variant>
        <vt:lpwstr>_Toc274581360</vt:lpwstr>
      </vt:variant>
      <vt:variant>
        <vt:i4>1114173</vt:i4>
      </vt:variant>
      <vt:variant>
        <vt:i4>2921</vt:i4>
      </vt:variant>
      <vt:variant>
        <vt:i4>0</vt:i4>
      </vt:variant>
      <vt:variant>
        <vt:i4>5</vt:i4>
      </vt:variant>
      <vt:variant>
        <vt:lpwstr/>
      </vt:variant>
      <vt:variant>
        <vt:lpwstr>_Toc274581359</vt:lpwstr>
      </vt:variant>
      <vt:variant>
        <vt:i4>1114173</vt:i4>
      </vt:variant>
      <vt:variant>
        <vt:i4>2915</vt:i4>
      </vt:variant>
      <vt:variant>
        <vt:i4>0</vt:i4>
      </vt:variant>
      <vt:variant>
        <vt:i4>5</vt:i4>
      </vt:variant>
      <vt:variant>
        <vt:lpwstr/>
      </vt:variant>
      <vt:variant>
        <vt:lpwstr>_Toc274581358</vt:lpwstr>
      </vt:variant>
      <vt:variant>
        <vt:i4>1114173</vt:i4>
      </vt:variant>
      <vt:variant>
        <vt:i4>2909</vt:i4>
      </vt:variant>
      <vt:variant>
        <vt:i4>0</vt:i4>
      </vt:variant>
      <vt:variant>
        <vt:i4>5</vt:i4>
      </vt:variant>
      <vt:variant>
        <vt:lpwstr/>
      </vt:variant>
      <vt:variant>
        <vt:lpwstr>_Toc274581357</vt:lpwstr>
      </vt:variant>
      <vt:variant>
        <vt:i4>1114173</vt:i4>
      </vt:variant>
      <vt:variant>
        <vt:i4>2903</vt:i4>
      </vt:variant>
      <vt:variant>
        <vt:i4>0</vt:i4>
      </vt:variant>
      <vt:variant>
        <vt:i4>5</vt:i4>
      </vt:variant>
      <vt:variant>
        <vt:lpwstr/>
      </vt:variant>
      <vt:variant>
        <vt:lpwstr>_Toc274581356</vt:lpwstr>
      </vt:variant>
      <vt:variant>
        <vt:i4>1114173</vt:i4>
      </vt:variant>
      <vt:variant>
        <vt:i4>2897</vt:i4>
      </vt:variant>
      <vt:variant>
        <vt:i4>0</vt:i4>
      </vt:variant>
      <vt:variant>
        <vt:i4>5</vt:i4>
      </vt:variant>
      <vt:variant>
        <vt:lpwstr/>
      </vt:variant>
      <vt:variant>
        <vt:lpwstr>_Toc274581355</vt:lpwstr>
      </vt:variant>
      <vt:variant>
        <vt:i4>1114173</vt:i4>
      </vt:variant>
      <vt:variant>
        <vt:i4>2891</vt:i4>
      </vt:variant>
      <vt:variant>
        <vt:i4>0</vt:i4>
      </vt:variant>
      <vt:variant>
        <vt:i4>5</vt:i4>
      </vt:variant>
      <vt:variant>
        <vt:lpwstr/>
      </vt:variant>
      <vt:variant>
        <vt:lpwstr>_Toc274581354</vt:lpwstr>
      </vt:variant>
      <vt:variant>
        <vt:i4>1114173</vt:i4>
      </vt:variant>
      <vt:variant>
        <vt:i4>2885</vt:i4>
      </vt:variant>
      <vt:variant>
        <vt:i4>0</vt:i4>
      </vt:variant>
      <vt:variant>
        <vt:i4>5</vt:i4>
      </vt:variant>
      <vt:variant>
        <vt:lpwstr/>
      </vt:variant>
      <vt:variant>
        <vt:lpwstr>_Toc274581353</vt:lpwstr>
      </vt:variant>
      <vt:variant>
        <vt:i4>1114173</vt:i4>
      </vt:variant>
      <vt:variant>
        <vt:i4>2879</vt:i4>
      </vt:variant>
      <vt:variant>
        <vt:i4>0</vt:i4>
      </vt:variant>
      <vt:variant>
        <vt:i4>5</vt:i4>
      </vt:variant>
      <vt:variant>
        <vt:lpwstr/>
      </vt:variant>
      <vt:variant>
        <vt:lpwstr>_Toc274581352</vt:lpwstr>
      </vt:variant>
      <vt:variant>
        <vt:i4>1114173</vt:i4>
      </vt:variant>
      <vt:variant>
        <vt:i4>2873</vt:i4>
      </vt:variant>
      <vt:variant>
        <vt:i4>0</vt:i4>
      </vt:variant>
      <vt:variant>
        <vt:i4>5</vt:i4>
      </vt:variant>
      <vt:variant>
        <vt:lpwstr/>
      </vt:variant>
      <vt:variant>
        <vt:lpwstr>_Toc274581351</vt:lpwstr>
      </vt:variant>
      <vt:variant>
        <vt:i4>1114173</vt:i4>
      </vt:variant>
      <vt:variant>
        <vt:i4>2867</vt:i4>
      </vt:variant>
      <vt:variant>
        <vt:i4>0</vt:i4>
      </vt:variant>
      <vt:variant>
        <vt:i4>5</vt:i4>
      </vt:variant>
      <vt:variant>
        <vt:lpwstr/>
      </vt:variant>
      <vt:variant>
        <vt:lpwstr>_Toc274581350</vt:lpwstr>
      </vt:variant>
      <vt:variant>
        <vt:i4>1048637</vt:i4>
      </vt:variant>
      <vt:variant>
        <vt:i4>2861</vt:i4>
      </vt:variant>
      <vt:variant>
        <vt:i4>0</vt:i4>
      </vt:variant>
      <vt:variant>
        <vt:i4>5</vt:i4>
      </vt:variant>
      <vt:variant>
        <vt:lpwstr/>
      </vt:variant>
      <vt:variant>
        <vt:lpwstr>_Toc274581349</vt:lpwstr>
      </vt:variant>
      <vt:variant>
        <vt:i4>1048637</vt:i4>
      </vt:variant>
      <vt:variant>
        <vt:i4>2855</vt:i4>
      </vt:variant>
      <vt:variant>
        <vt:i4>0</vt:i4>
      </vt:variant>
      <vt:variant>
        <vt:i4>5</vt:i4>
      </vt:variant>
      <vt:variant>
        <vt:lpwstr/>
      </vt:variant>
      <vt:variant>
        <vt:lpwstr>_Toc274581348</vt:lpwstr>
      </vt:variant>
      <vt:variant>
        <vt:i4>1048637</vt:i4>
      </vt:variant>
      <vt:variant>
        <vt:i4>2849</vt:i4>
      </vt:variant>
      <vt:variant>
        <vt:i4>0</vt:i4>
      </vt:variant>
      <vt:variant>
        <vt:i4>5</vt:i4>
      </vt:variant>
      <vt:variant>
        <vt:lpwstr/>
      </vt:variant>
      <vt:variant>
        <vt:lpwstr>_Toc274581347</vt:lpwstr>
      </vt:variant>
      <vt:variant>
        <vt:i4>1048637</vt:i4>
      </vt:variant>
      <vt:variant>
        <vt:i4>2843</vt:i4>
      </vt:variant>
      <vt:variant>
        <vt:i4>0</vt:i4>
      </vt:variant>
      <vt:variant>
        <vt:i4>5</vt:i4>
      </vt:variant>
      <vt:variant>
        <vt:lpwstr/>
      </vt:variant>
      <vt:variant>
        <vt:lpwstr>_Toc274581346</vt:lpwstr>
      </vt:variant>
      <vt:variant>
        <vt:i4>1048637</vt:i4>
      </vt:variant>
      <vt:variant>
        <vt:i4>2837</vt:i4>
      </vt:variant>
      <vt:variant>
        <vt:i4>0</vt:i4>
      </vt:variant>
      <vt:variant>
        <vt:i4>5</vt:i4>
      </vt:variant>
      <vt:variant>
        <vt:lpwstr/>
      </vt:variant>
      <vt:variant>
        <vt:lpwstr>_Toc274581345</vt:lpwstr>
      </vt:variant>
      <vt:variant>
        <vt:i4>1048637</vt:i4>
      </vt:variant>
      <vt:variant>
        <vt:i4>2831</vt:i4>
      </vt:variant>
      <vt:variant>
        <vt:i4>0</vt:i4>
      </vt:variant>
      <vt:variant>
        <vt:i4>5</vt:i4>
      </vt:variant>
      <vt:variant>
        <vt:lpwstr/>
      </vt:variant>
      <vt:variant>
        <vt:lpwstr>_Toc274581344</vt:lpwstr>
      </vt:variant>
      <vt:variant>
        <vt:i4>1048637</vt:i4>
      </vt:variant>
      <vt:variant>
        <vt:i4>2825</vt:i4>
      </vt:variant>
      <vt:variant>
        <vt:i4>0</vt:i4>
      </vt:variant>
      <vt:variant>
        <vt:i4>5</vt:i4>
      </vt:variant>
      <vt:variant>
        <vt:lpwstr/>
      </vt:variant>
      <vt:variant>
        <vt:lpwstr>_Toc274581343</vt:lpwstr>
      </vt:variant>
      <vt:variant>
        <vt:i4>1048637</vt:i4>
      </vt:variant>
      <vt:variant>
        <vt:i4>2819</vt:i4>
      </vt:variant>
      <vt:variant>
        <vt:i4>0</vt:i4>
      </vt:variant>
      <vt:variant>
        <vt:i4>5</vt:i4>
      </vt:variant>
      <vt:variant>
        <vt:lpwstr/>
      </vt:variant>
      <vt:variant>
        <vt:lpwstr>_Toc274581342</vt:lpwstr>
      </vt:variant>
      <vt:variant>
        <vt:i4>1048637</vt:i4>
      </vt:variant>
      <vt:variant>
        <vt:i4>2813</vt:i4>
      </vt:variant>
      <vt:variant>
        <vt:i4>0</vt:i4>
      </vt:variant>
      <vt:variant>
        <vt:i4>5</vt:i4>
      </vt:variant>
      <vt:variant>
        <vt:lpwstr/>
      </vt:variant>
      <vt:variant>
        <vt:lpwstr>_Toc274581341</vt:lpwstr>
      </vt:variant>
      <vt:variant>
        <vt:i4>1048637</vt:i4>
      </vt:variant>
      <vt:variant>
        <vt:i4>2807</vt:i4>
      </vt:variant>
      <vt:variant>
        <vt:i4>0</vt:i4>
      </vt:variant>
      <vt:variant>
        <vt:i4>5</vt:i4>
      </vt:variant>
      <vt:variant>
        <vt:lpwstr/>
      </vt:variant>
      <vt:variant>
        <vt:lpwstr>_Toc274581340</vt:lpwstr>
      </vt:variant>
      <vt:variant>
        <vt:i4>1507389</vt:i4>
      </vt:variant>
      <vt:variant>
        <vt:i4>2801</vt:i4>
      </vt:variant>
      <vt:variant>
        <vt:i4>0</vt:i4>
      </vt:variant>
      <vt:variant>
        <vt:i4>5</vt:i4>
      </vt:variant>
      <vt:variant>
        <vt:lpwstr/>
      </vt:variant>
      <vt:variant>
        <vt:lpwstr>_Toc274581339</vt:lpwstr>
      </vt:variant>
      <vt:variant>
        <vt:i4>1507389</vt:i4>
      </vt:variant>
      <vt:variant>
        <vt:i4>2795</vt:i4>
      </vt:variant>
      <vt:variant>
        <vt:i4>0</vt:i4>
      </vt:variant>
      <vt:variant>
        <vt:i4>5</vt:i4>
      </vt:variant>
      <vt:variant>
        <vt:lpwstr/>
      </vt:variant>
      <vt:variant>
        <vt:lpwstr>_Toc274581338</vt:lpwstr>
      </vt:variant>
      <vt:variant>
        <vt:i4>1507389</vt:i4>
      </vt:variant>
      <vt:variant>
        <vt:i4>2789</vt:i4>
      </vt:variant>
      <vt:variant>
        <vt:i4>0</vt:i4>
      </vt:variant>
      <vt:variant>
        <vt:i4>5</vt:i4>
      </vt:variant>
      <vt:variant>
        <vt:lpwstr/>
      </vt:variant>
      <vt:variant>
        <vt:lpwstr>_Toc274581337</vt:lpwstr>
      </vt:variant>
      <vt:variant>
        <vt:i4>1507389</vt:i4>
      </vt:variant>
      <vt:variant>
        <vt:i4>2783</vt:i4>
      </vt:variant>
      <vt:variant>
        <vt:i4>0</vt:i4>
      </vt:variant>
      <vt:variant>
        <vt:i4>5</vt:i4>
      </vt:variant>
      <vt:variant>
        <vt:lpwstr/>
      </vt:variant>
      <vt:variant>
        <vt:lpwstr>_Toc274581336</vt:lpwstr>
      </vt:variant>
      <vt:variant>
        <vt:i4>1507389</vt:i4>
      </vt:variant>
      <vt:variant>
        <vt:i4>2777</vt:i4>
      </vt:variant>
      <vt:variant>
        <vt:i4>0</vt:i4>
      </vt:variant>
      <vt:variant>
        <vt:i4>5</vt:i4>
      </vt:variant>
      <vt:variant>
        <vt:lpwstr/>
      </vt:variant>
      <vt:variant>
        <vt:lpwstr>_Toc274581335</vt:lpwstr>
      </vt:variant>
      <vt:variant>
        <vt:i4>1507389</vt:i4>
      </vt:variant>
      <vt:variant>
        <vt:i4>2771</vt:i4>
      </vt:variant>
      <vt:variant>
        <vt:i4>0</vt:i4>
      </vt:variant>
      <vt:variant>
        <vt:i4>5</vt:i4>
      </vt:variant>
      <vt:variant>
        <vt:lpwstr/>
      </vt:variant>
      <vt:variant>
        <vt:lpwstr>_Toc274581334</vt:lpwstr>
      </vt:variant>
      <vt:variant>
        <vt:i4>1507389</vt:i4>
      </vt:variant>
      <vt:variant>
        <vt:i4>2765</vt:i4>
      </vt:variant>
      <vt:variant>
        <vt:i4>0</vt:i4>
      </vt:variant>
      <vt:variant>
        <vt:i4>5</vt:i4>
      </vt:variant>
      <vt:variant>
        <vt:lpwstr/>
      </vt:variant>
      <vt:variant>
        <vt:lpwstr>_Toc274581333</vt:lpwstr>
      </vt:variant>
      <vt:variant>
        <vt:i4>1507389</vt:i4>
      </vt:variant>
      <vt:variant>
        <vt:i4>2759</vt:i4>
      </vt:variant>
      <vt:variant>
        <vt:i4>0</vt:i4>
      </vt:variant>
      <vt:variant>
        <vt:i4>5</vt:i4>
      </vt:variant>
      <vt:variant>
        <vt:lpwstr/>
      </vt:variant>
      <vt:variant>
        <vt:lpwstr>_Toc274581332</vt:lpwstr>
      </vt:variant>
      <vt:variant>
        <vt:i4>1507389</vt:i4>
      </vt:variant>
      <vt:variant>
        <vt:i4>2753</vt:i4>
      </vt:variant>
      <vt:variant>
        <vt:i4>0</vt:i4>
      </vt:variant>
      <vt:variant>
        <vt:i4>5</vt:i4>
      </vt:variant>
      <vt:variant>
        <vt:lpwstr/>
      </vt:variant>
      <vt:variant>
        <vt:lpwstr>_Toc274581331</vt:lpwstr>
      </vt:variant>
      <vt:variant>
        <vt:i4>1507389</vt:i4>
      </vt:variant>
      <vt:variant>
        <vt:i4>2747</vt:i4>
      </vt:variant>
      <vt:variant>
        <vt:i4>0</vt:i4>
      </vt:variant>
      <vt:variant>
        <vt:i4>5</vt:i4>
      </vt:variant>
      <vt:variant>
        <vt:lpwstr/>
      </vt:variant>
      <vt:variant>
        <vt:lpwstr>_Toc274581330</vt:lpwstr>
      </vt:variant>
      <vt:variant>
        <vt:i4>1441853</vt:i4>
      </vt:variant>
      <vt:variant>
        <vt:i4>2741</vt:i4>
      </vt:variant>
      <vt:variant>
        <vt:i4>0</vt:i4>
      </vt:variant>
      <vt:variant>
        <vt:i4>5</vt:i4>
      </vt:variant>
      <vt:variant>
        <vt:lpwstr/>
      </vt:variant>
      <vt:variant>
        <vt:lpwstr>_Toc274581329</vt:lpwstr>
      </vt:variant>
      <vt:variant>
        <vt:i4>1441853</vt:i4>
      </vt:variant>
      <vt:variant>
        <vt:i4>2735</vt:i4>
      </vt:variant>
      <vt:variant>
        <vt:i4>0</vt:i4>
      </vt:variant>
      <vt:variant>
        <vt:i4>5</vt:i4>
      </vt:variant>
      <vt:variant>
        <vt:lpwstr/>
      </vt:variant>
      <vt:variant>
        <vt:lpwstr>_Toc274581328</vt:lpwstr>
      </vt:variant>
      <vt:variant>
        <vt:i4>1441853</vt:i4>
      </vt:variant>
      <vt:variant>
        <vt:i4>2729</vt:i4>
      </vt:variant>
      <vt:variant>
        <vt:i4>0</vt:i4>
      </vt:variant>
      <vt:variant>
        <vt:i4>5</vt:i4>
      </vt:variant>
      <vt:variant>
        <vt:lpwstr/>
      </vt:variant>
      <vt:variant>
        <vt:lpwstr>_Toc274581327</vt:lpwstr>
      </vt:variant>
      <vt:variant>
        <vt:i4>1441853</vt:i4>
      </vt:variant>
      <vt:variant>
        <vt:i4>2723</vt:i4>
      </vt:variant>
      <vt:variant>
        <vt:i4>0</vt:i4>
      </vt:variant>
      <vt:variant>
        <vt:i4>5</vt:i4>
      </vt:variant>
      <vt:variant>
        <vt:lpwstr/>
      </vt:variant>
      <vt:variant>
        <vt:lpwstr>_Toc274581326</vt:lpwstr>
      </vt:variant>
      <vt:variant>
        <vt:i4>1441853</vt:i4>
      </vt:variant>
      <vt:variant>
        <vt:i4>2717</vt:i4>
      </vt:variant>
      <vt:variant>
        <vt:i4>0</vt:i4>
      </vt:variant>
      <vt:variant>
        <vt:i4>5</vt:i4>
      </vt:variant>
      <vt:variant>
        <vt:lpwstr/>
      </vt:variant>
      <vt:variant>
        <vt:lpwstr>_Toc274581325</vt:lpwstr>
      </vt:variant>
      <vt:variant>
        <vt:i4>1441853</vt:i4>
      </vt:variant>
      <vt:variant>
        <vt:i4>2711</vt:i4>
      </vt:variant>
      <vt:variant>
        <vt:i4>0</vt:i4>
      </vt:variant>
      <vt:variant>
        <vt:i4>5</vt:i4>
      </vt:variant>
      <vt:variant>
        <vt:lpwstr/>
      </vt:variant>
      <vt:variant>
        <vt:lpwstr>_Toc274581324</vt:lpwstr>
      </vt:variant>
      <vt:variant>
        <vt:i4>1441853</vt:i4>
      </vt:variant>
      <vt:variant>
        <vt:i4>2705</vt:i4>
      </vt:variant>
      <vt:variant>
        <vt:i4>0</vt:i4>
      </vt:variant>
      <vt:variant>
        <vt:i4>5</vt:i4>
      </vt:variant>
      <vt:variant>
        <vt:lpwstr/>
      </vt:variant>
      <vt:variant>
        <vt:lpwstr>_Toc274581323</vt:lpwstr>
      </vt:variant>
      <vt:variant>
        <vt:i4>1441853</vt:i4>
      </vt:variant>
      <vt:variant>
        <vt:i4>2699</vt:i4>
      </vt:variant>
      <vt:variant>
        <vt:i4>0</vt:i4>
      </vt:variant>
      <vt:variant>
        <vt:i4>5</vt:i4>
      </vt:variant>
      <vt:variant>
        <vt:lpwstr/>
      </vt:variant>
      <vt:variant>
        <vt:lpwstr>_Toc274581322</vt:lpwstr>
      </vt:variant>
      <vt:variant>
        <vt:i4>1441853</vt:i4>
      </vt:variant>
      <vt:variant>
        <vt:i4>2693</vt:i4>
      </vt:variant>
      <vt:variant>
        <vt:i4>0</vt:i4>
      </vt:variant>
      <vt:variant>
        <vt:i4>5</vt:i4>
      </vt:variant>
      <vt:variant>
        <vt:lpwstr/>
      </vt:variant>
      <vt:variant>
        <vt:lpwstr>_Toc274581321</vt:lpwstr>
      </vt:variant>
      <vt:variant>
        <vt:i4>1441853</vt:i4>
      </vt:variant>
      <vt:variant>
        <vt:i4>2687</vt:i4>
      </vt:variant>
      <vt:variant>
        <vt:i4>0</vt:i4>
      </vt:variant>
      <vt:variant>
        <vt:i4>5</vt:i4>
      </vt:variant>
      <vt:variant>
        <vt:lpwstr/>
      </vt:variant>
      <vt:variant>
        <vt:lpwstr>_Toc274581320</vt:lpwstr>
      </vt:variant>
      <vt:variant>
        <vt:i4>1376317</vt:i4>
      </vt:variant>
      <vt:variant>
        <vt:i4>2681</vt:i4>
      </vt:variant>
      <vt:variant>
        <vt:i4>0</vt:i4>
      </vt:variant>
      <vt:variant>
        <vt:i4>5</vt:i4>
      </vt:variant>
      <vt:variant>
        <vt:lpwstr/>
      </vt:variant>
      <vt:variant>
        <vt:lpwstr>_Toc274581319</vt:lpwstr>
      </vt:variant>
      <vt:variant>
        <vt:i4>1376317</vt:i4>
      </vt:variant>
      <vt:variant>
        <vt:i4>2675</vt:i4>
      </vt:variant>
      <vt:variant>
        <vt:i4>0</vt:i4>
      </vt:variant>
      <vt:variant>
        <vt:i4>5</vt:i4>
      </vt:variant>
      <vt:variant>
        <vt:lpwstr/>
      </vt:variant>
      <vt:variant>
        <vt:lpwstr>_Toc274581318</vt:lpwstr>
      </vt:variant>
      <vt:variant>
        <vt:i4>1376317</vt:i4>
      </vt:variant>
      <vt:variant>
        <vt:i4>2669</vt:i4>
      </vt:variant>
      <vt:variant>
        <vt:i4>0</vt:i4>
      </vt:variant>
      <vt:variant>
        <vt:i4>5</vt:i4>
      </vt:variant>
      <vt:variant>
        <vt:lpwstr/>
      </vt:variant>
      <vt:variant>
        <vt:lpwstr>_Toc274581317</vt:lpwstr>
      </vt:variant>
      <vt:variant>
        <vt:i4>1376317</vt:i4>
      </vt:variant>
      <vt:variant>
        <vt:i4>2663</vt:i4>
      </vt:variant>
      <vt:variant>
        <vt:i4>0</vt:i4>
      </vt:variant>
      <vt:variant>
        <vt:i4>5</vt:i4>
      </vt:variant>
      <vt:variant>
        <vt:lpwstr/>
      </vt:variant>
      <vt:variant>
        <vt:lpwstr>_Toc274581316</vt:lpwstr>
      </vt:variant>
      <vt:variant>
        <vt:i4>1376317</vt:i4>
      </vt:variant>
      <vt:variant>
        <vt:i4>2657</vt:i4>
      </vt:variant>
      <vt:variant>
        <vt:i4>0</vt:i4>
      </vt:variant>
      <vt:variant>
        <vt:i4>5</vt:i4>
      </vt:variant>
      <vt:variant>
        <vt:lpwstr/>
      </vt:variant>
      <vt:variant>
        <vt:lpwstr>_Toc274581315</vt:lpwstr>
      </vt:variant>
      <vt:variant>
        <vt:i4>1376317</vt:i4>
      </vt:variant>
      <vt:variant>
        <vt:i4>2651</vt:i4>
      </vt:variant>
      <vt:variant>
        <vt:i4>0</vt:i4>
      </vt:variant>
      <vt:variant>
        <vt:i4>5</vt:i4>
      </vt:variant>
      <vt:variant>
        <vt:lpwstr/>
      </vt:variant>
      <vt:variant>
        <vt:lpwstr>_Toc274581314</vt:lpwstr>
      </vt:variant>
      <vt:variant>
        <vt:i4>1376317</vt:i4>
      </vt:variant>
      <vt:variant>
        <vt:i4>2645</vt:i4>
      </vt:variant>
      <vt:variant>
        <vt:i4>0</vt:i4>
      </vt:variant>
      <vt:variant>
        <vt:i4>5</vt:i4>
      </vt:variant>
      <vt:variant>
        <vt:lpwstr/>
      </vt:variant>
      <vt:variant>
        <vt:lpwstr>_Toc274581313</vt:lpwstr>
      </vt:variant>
      <vt:variant>
        <vt:i4>1376317</vt:i4>
      </vt:variant>
      <vt:variant>
        <vt:i4>2639</vt:i4>
      </vt:variant>
      <vt:variant>
        <vt:i4>0</vt:i4>
      </vt:variant>
      <vt:variant>
        <vt:i4>5</vt:i4>
      </vt:variant>
      <vt:variant>
        <vt:lpwstr/>
      </vt:variant>
      <vt:variant>
        <vt:lpwstr>_Toc274581312</vt:lpwstr>
      </vt:variant>
      <vt:variant>
        <vt:i4>1376317</vt:i4>
      </vt:variant>
      <vt:variant>
        <vt:i4>2633</vt:i4>
      </vt:variant>
      <vt:variant>
        <vt:i4>0</vt:i4>
      </vt:variant>
      <vt:variant>
        <vt:i4>5</vt:i4>
      </vt:variant>
      <vt:variant>
        <vt:lpwstr/>
      </vt:variant>
      <vt:variant>
        <vt:lpwstr>_Toc274581311</vt:lpwstr>
      </vt:variant>
      <vt:variant>
        <vt:i4>1376317</vt:i4>
      </vt:variant>
      <vt:variant>
        <vt:i4>2627</vt:i4>
      </vt:variant>
      <vt:variant>
        <vt:i4>0</vt:i4>
      </vt:variant>
      <vt:variant>
        <vt:i4>5</vt:i4>
      </vt:variant>
      <vt:variant>
        <vt:lpwstr/>
      </vt:variant>
      <vt:variant>
        <vt:lpwstr>_Toc274581310</vt:lpwstr>
      </vt:variant>
      <vt:variant>
        <vt:i4>1310781</vt:i4>
      </vt:variant>
      <vt:variant>
        <vt:i4>2621</vt:i4>
      </vt:variant>
      <vt:variant>
        <vt:i4>0</vt:i4>
      </vt:variant>
      <vt:variant>
        <vt:i4>5</vt:i4>
      </vt:variant>
      <vt:variant>
        <vt:lpwstr/>
      </vt:variant>
      <vt:variant>
        <vt:lpwstr>_Toc274581309</vt:lpwstr>
      </vt:variant>
      <vt:variant>
        <vt:i4>1310781</vt:i4>
      </vt:variant>
      <vt:variant>
        <vt:i4>2615</vt:i4>
      </vt:variant>
      <vt:variant>
        <vt:i4>0</vt:i4>
      </vt:variant>
      <vt:variant>
        <vt:i4>5</vt:i4>
      </vt:variant>
      <vt:variant>
        <vt:lpwstr/>
      </vt:variant>
      <vt:variant>
        <vt:lpwstr>_Toc274581308</vt:lpwstr>
      </vt:variant>
      <vt:variant>
        <vt:i4>1310781</vt:i4>
      </vt:variant>
      <vt:variant>
        <vt:i4>2609</vt:i4>
      </vt:variant>
      <vt:variant>
        <vt:i4>0</vt:i4>
      </vt:variant>
      <vt:variant>
        <vt:i4>5</vt:i4>
      </vt:variant>
      <vt:variant>
        <vt:lpwstr/>
      </vt:variant>
      <vt:variant>
        <vt:lpwstr>_Toc274581307</vt:lpwstr>
      </vt:variant>
      <vt:variant>
        <vt:i4>1310781</vt:i4>
      </vt:variant>
      <vt:variant>
        <vt:i4>2603</vt:i4>
      </vt:variant>
      <vt:variant>
        <vt:i4>0</vt:i4>
      </vt:variant>
      <vt:variant>
        <vt:i4>5</vt:i4>
      </vt:variant>
      <vt:variant>
        <vt:lpwstr/>
      </vt:variant>
      <vt:variant>
        <vt:lpwstr>_Toc274581306</vt:lpwstr>
      </vt:variant>
      <vt:variant>
        <vt:i4>1310781</vt:i4>
      </vt:variant>
      <vt:variant>
        <vt:i4>2597</vt:i4>
      </vt:variant>
      <vt:variant>
        <vt:i4>0</vt:i4>
      </vt:variant>
      <vt:variant>
        <vt:i4>5</vt:i4>
      </vt:variant>
      <vt:variant>
        <vt:lpwstr/>
      </vt:variant>
      <vt:variant>
        <vt:lpwstr>_Toc274581305</vt:lpwstr>
      </vt:variant>
      <vt:variant>
        <vt:i4>1310781</vt:i4>
      </vt:variant>
      <vt:variant>
        <vt:i4>2591</vt:i4>
      </vt:variant>
      <vt:variant>
        <vt:i4>0</vt:i4>
      </vt:variant>
      <vt:variant>
        <vt:i4>5</vt:i4>
      </vt:variant>
      <vt:variant>
        <vt:lpwstr/>
      </vt:variant>
      <vt:variant>
        <vt:lpwstr>_Toc274581304</vt:lpwstr>
      </vt:variant>
      <vt:variant>
        <vt:i4>1310781</vt:i4>
      </vt:variant>
      <vt:variant>
        <vt:i4>2585</vt:i4>
      </vt:variant>
      <vt:variant>
        <vt:i4>0</vt:i4>
      </vt:variant>
      <vt:variant>
        <vt:i4>5</vt:i4>
      </vt:variant>
      <vt:variant>
        <vt:lpwstr/>
      </vt:variant>
      <vt:variant>
        <vt:lpwstr>_Toc274581303</vt:lpwstr>
      </vt:variant>
      <vt:variant>
        <vt:i4>1310781</vt:i4>
      </vt:variant>
      <vt:variant>
        <vt:i4>2579</vt:i4>
      </vt:variant>
      <vt:variant>
        <vt:i4>0</vt:i4>
      </vt:variant>
      <vt:variant>
        <vt:i4>5</vt:i4>
      </vt:variant>
      <vt:variant>
        <vt:lpwstr/>
      </vt:variant>
      <vt:variant>
        <vt:lpwstr>_Toc274581302</vt:lpwstr>
      </vt:variant>
      <vt:variant>
        <vt:i4>1310781</vt:i4>
      </vt:variant>
      <vt:variant>
        <vt:i4>2573</vt:i4>
      </vt:variant>
      <vt:variant>
        <vt:i4>0</vt:i4>
      </vt:variant>
      <vt:variant>
        <vt:i4>5</vt:i4>
      </vt:variant>
      <vt:variant>
        <vt:lpwstr/>
      </vt:variant>
      <vt:variant>
        <vt:lpwstr>_Toc274581301</vt:lpwstr>
      </vt:variant>
      <vt:variant>
        <vt:i4>1310781</vt:i4>
      </vt:variant>
      <vt:variant>
        <vt:i4>2567</vt:i4>
      </vt:variant>
      <vt:variant>
        <vt:i4>0</vt:i4>
      </vt:variant>
      <vt:variant>
        <vt:i4>5</vt:i4>
      </vt:variant>
      <vt:variant>
        <vt:lpwstr/>
      </vt:variant>
      <vt:variant>
        <vt:lpwstr>_Toc274581300</vt:lpwstr>
      </vt:variant>
      <vt:variant>
        <vt:i4>1900604</vt:i4>
      </vt:variant>
      <vt:variant>
        <vt:i4>2561</vt:i4>
      </vt:variant>
      <vt:variant>
        <vt:i4>0</vt:i4>
      </vt:variant>
      <vt:variant>
        <vt:i4>5</vt:i4>
      </vt:variant>
      <vt:variant>
        <vt:lpwstr/>
      </vt:variant>
      <vt:variant>
        <vt:lpwstr>_Toc274581299</vt:lpwstr>
      </vt:variant>
      <vt:variant>
        <vt:i4>1900604</vt:i4>
      </vt:variant>
      <vt:variant>
        <vt:i4>2555</vt:i4>
      </vt:variant>
      <vt:variant>
        <vt:i4>0</vt:i4>
      </vt:variant>
      <vt:variant>
        <vt:i4>5</vt:i4>
      </vt:variant>
      <vt:variant>
        <vt:lpwstr/>
      </vt:variant>
      <vt:variant>
        <vt:lpwstr>_Toc274581298</vt:lpwstr>
      </vt:variant>
      <vt:variant>
        <vt:i4>1900604</vt:i4>
      </vt:variant>
      <vt:variant>
        <vt:i4>2549</vt:i4>
      </vt:variant>
      <vt:variant>
        <vt:i4>0</vt:i4>
      </vt:variant>
      <vt:variant>
        <vt:i4>5</vt:i4>
      </vt:variant>
      <vt:variant>
        <vt:lpwstr/>
      </vt:variant>
      <vt:variant>
        <vt:lpwstr>_Toc274581297</vt:lpwstr>
      </vt:variant>
      <vt:variant>
        <vt:i4>1900604</vt:i4>
      </vt:variant>
      <vt:variant>
        <vt:i4>2543</vt:i4>
      </vt:variant>
      <vt:variant>
        <vt:i4>0</vt:i4>
      </vt:variant>
      <vt:variant>
        <vt:i4>5</vt:i4>
      </vt:variant>
      <vt:variant>
        <vt:lpwstr/>
      </vt:variant>
      <vt:variant>
        <vt:lpwstr>_Toc274581296</vt:lpwstr>
      </vt:variant>
      <vt:variant>
        <vt:i4>1900604</vt:i4>
      </vt:variant>
      <vt:variant>
        <vt:i4>2537</vt:i4>
      </vt:variant>
      <vt:variant>
        <vt:i4>0</vt:i4>
      </vt:variant>
      <vt:variant>
        <vt:i4>5</vt:i4>
      </vt:variant>
      <vt:variant>
        <vt:lpwstr/>
      </vt:variant>
      <vt:variant>
        <vt:lpwstr>_Toc274581295</vt:lpwstr>
      </vt:variant>
      <vt:variant>
        <vt:i4>1900604</vt:i4>
      </vt:variant>
      <vt:variant>
        <vt:i4>2531</vt:i4>
      </vt:variant>
      <vt:variant>
        <vt:i4>0</vt:i4>
      </vt:variant>
      <vt:variant>
        <vt:i4>5</vt:i4>
      </vt:variant>
      <vt:variant>
        <vt:lpwstr/>
      </vt:variant>
      <vt:variant>
        <vt:lpwstr>_Toc274581294</vt:lpwstr>
      </vt:variant>
      <vt:variant>
        <vt:i4>1900604</vt:i4>
      </vt:variant>
      <vt:variant>
        <vt:i4>2525</vt:i4>
      </vt:variant>
      <vt:variant>
        <vt:i4>0</vt:i4>
      </vt:variant>
      <vt:variant>
        <vt:i4>5</vt:i4>
      </vt:variant>
      <vt:variant>
        <vt:lpwstr/>
      </vt:variant>
      <vt:variant>
        <vt:lpwstr>_Toc274581293</vt:lpwstr>
      </vt:variant>
      <vt:variant>
        <vt:i4>1900604</vt:i4>
      </vt:variant>
      <vt:variant>
        <vt:i4>2519</vt:i4>
      </vt:variant>
      <vt:variant>
        <vt:i4>0</vt:i4>
      </vt:variant>
      <vt:variant>
        <vt:i4>5</vt:i4>
      </vt:variant>
      <vt:variant>
        <vt:lpwstr/>
      </vt:variant>
      <vt:variant>
        <vt:lpwstr>_Toc274581292</vt:lpwstr>
      </vt:variant>
      <vt:variant>
        <vt:i4>1900604</vt:i4>
      </vt:variant>
      <vt:variant>
        <vt:i4>2513</vt:i4>
      </vt:variant>
      <vt:variant>
        <vt:i4>0</vt:i4>
      </vt:variant>
      <vt:variant>
        <vt:i4>5</vt:i4>
      </vt:variant>
      <vt:variant>
        <vt:lpwstr/>
      </vt:variant>
      <vt:variant>
        <vt:lpwstr>_Toc274581291</vt:lpwstr>
      </vt:variant>
      <vt:variant>
        <vt:i4>1900604</vt:i4>
      </vt:variant>
      <vt:variant>
        <vt:i4>2507</vt:i4>
      </vt:variant>
      <vt:variant>
        <vt:i4>0</vt:i4>
      </vt:variant>
      <vt:variant>
        <vt:i4>5</vt:i4>
      </vt:variant>
      <vt:variant>
        <vt:lpwstr/>
      </vt:variant>
      <vt:variant>
        <vt:lpwstr>_Toc274581290</vt:lpwstr>
      </vt:variant>
      <vt:variant>
        <vt:i4>1835068</vt:i4>
      </vt:variant>
      <vt:variant>
        <vt:i4>2501</vt:i4>
      </vt:variant>
      <vt:variant>
        <vt:i4>0</vt:i4>
      </vt:variant>
      <vt:variant>
        <vt:i4>5</vt:i4>
      </vt:variant>
      <vt:variant>
        <vt:lpwstr/>
      </vt:variant>
      <vt:variant>
        <vt:lpwstr>_Toc274581289</vt:lpwstr>
      </vt:variant>
      <vt:variant>
        <vt:i4>1835068</vt:i4>
      </vt:variant>
      <vt:variant>
        <vt:i4>2495</vt:i4>
      </vt:variant>
      <vt:variant>
        <vt:i4>0</vt:i4>
      </vt:variant>
      <vt:variant>
        <vt:i4>5</vt:i4>
      </vt:variant>
      <vt:variant>
        <vt:lpwstr/>
      </vt:variant>
      <vt:variant>
        <vt:lpwstr>_Toc274581288</vt:lpwstr>
      </vt:variant>
      <vt:variant>
        <vt:i4>1835068</vt:i4>
      </vt:variant>
      <vt:variant>
        <vt:i4>2489</vt:i4>
      </vt:variant>
      <vt:variant>
        <vt:i4>0</vt:i4>
      </vt:variant>
      <vt:variant>
        <vt:i4>5</vt:i4>
      </vt:variant>
      <vt:variant>
        <vt:lpwstr/>
      </vt:variant>
      <vt:variant>
        <vt:lpwstr>_Toc274581287</vt:lpwstr>
      </vt:variant>
      <vt:variant>
        <vt:i4>1835068</vt:i4>
      </vt:variant>
      <vt:variant>
        <vt:i4>2483</vt:i4>
      </vt:variant>
      <vt:variant>
        <vt:i4>0</vt:i4>
      </vt:variant>
      <vt:variant>
        <vt:i4>5</vt:i4>
      </vt:variant>
      <vt:variant>
        <vt:lpwstr/>
      </vt:variant>
      <vt:variant>
        <vt:lpwstr>_Toc274581286</vt:lpwstr>
      </vt:variant>
      <vt:variant>
        <vt:i4>1835068</vt:i4>
      </vt:variant>
      <vt:variant>
        <vt:i4>2477</vt:i4>
      </vt:variant>
      <vt:variant>
        <vt:i4>0</vt:i4>
      </vt:variant>
      <vt:variant>
        <vt:i4>5</vt:i4>
      </vt:variant>
      <vt:variant>
        <vt:lpwstr/>
      </vt:variant>
      <vt:variant>
        <vt:lpwstr>_Toc274581285</vt:lpwstr>
      </vt:variant>
      <vt:variant>
        <vt:i4>1835068</vt:i4>
      </vt:variant>
      <vt:variant>
        <vt:i4>2471</vt:i4>
      </vt:variant>
      <vt:variant>
        <vt:i4>0</vt:i4>
      </vt:variant>
      <vt:variant>
        <vt:i4>5</vt:i4>
      </vt:variant>
      <vt:variant>
        <vt:lpwstr/>
      </vt:variant>
      <vt:variant>
        <vt:lpwstr>_Toc274581284</vt:lpwstr>
      </vt:variant>
      <vt:variant>
        <vt:i4>1835068</vt:i4>
      </vt:variant>
      <vt:variant>
        <vt:i4>2465</vt:i4>
      </vt:variant>
      <vt:variant>
        <vt:i4>0</vt:i4>
      </vt:variant>
      <vt:variant>
        <vt:i4>5</vt:i4>
      </vt:variant>
      <vt:variant>
        <vt:lpwstr/>
      </vt:variant>
      <vt:variant>
        <vt:lpwstr>_Toc274581283</vt:lpwstr>
      </vt:variant>
      <vt:variant>
        <vt:i4>1835068</vt:i4>
      </vt:variant>
      <vt:variant>
        <vt:i4>2459</vt:i4>
      </vt:variant>
      <vt:variant>
        <vt:i4>0</vt:i4>
      </vt:variant>
      <vt:variant>
        <vt:i4>5</vt:i4>
      </vt:variant>
      <vt:variant>
        <vt:lpwstr/>
      </vt:variant>
      <vt:variant>
        <vt:lpwstr>_Toc274581282</vt:lpwstr>
      </vt:variant>
      <vt:variant>
        <vt:i4>1835068</vt:i4>
      </vt:variant>
      <vt:variant>
        <vt:i4>2453</vt:i4>
      </vt:variant>
      <vt:variant>
        <vt:i4>0</vt:i4>
      </vt:variant>
      <vt:variant>
        <vt:i4>5</vt:i4>
      </vt:variant>
      <vt:variant>
        <vt:lpwstr/>
      </vt:variant>
      <vt:variant>
        <vt:lpwstr>_Toc274581281</vt:lpwstr>
      </vt:variant>
      <vt:variant>
        <vt:i4>1835068</vt:i4>
      </vt:variant>
      <vt:variant>
        <vt:i4>2447</vt:i4>
      </vt:variant>
      <vt:variant>
        <vt:i4>0</vt:i4>
      </vt:variant>
      <vt:variant>
        <vt:i4>5</vt:i4>
      </vt:variant>
      <vt:variant>
        <vt:lpwstr/>
      </vt:variant>
      <vt:variant>
        <vt:lpwstr>_Toc274581280</vt:lpwstr>
      </vt:variant>
      <vt:variant>
        <vt:i4>1245244</vt:i4>
      </vt:variant>
      <vt:variant>
        <vt:i4>2441</vt:i4>
      </vt:variant>
      <vt:variant>
        <vt:i4>0</vt:i4>
      </vt:variant>
      <vt:variant>
        <vt:i4>5</vt:i4>
      </vt:variant>
      <vt:variant>
        <vt:lpwstr/>
      </vt:variant>
      <vt:variant>
        <vt:lpwstr>_Toc274581279</vt:lpwstr>
      </vt:variant>
      <vt:variant>
        <vt:i4>1245244</vt:i4>
      </vt:variant>
      <vt:variant>
        <vt:i4>2435</vt:i4>
      </vt:variant>
      <vt:variant>
        <vt:i4>0</vt:i4>
      </vt:variant>
      <vt:variant>
        <vt:i4>5</vt:i4>
      </vt:variant>
      <vt:variant>
        <vt:lpwstr/>
      </vt:variant>
      <vt:variant>
        <vt:lpwstr>_Toc274581278</vt:lpwstr>
      </vt:variant>
      <vt:variant>
        <vt:i4>1245244</vt:i4>
      </vt:variant>
      <vt:variant>
        <vt:i4>2429</vt:i4>
      </vt:variant>
      <vt:variant>
        <vt:i4>0</vt:i4>
      </vt:variant>
      <vt:variant>
        <vt:i4>5</vt:i4>
      </vt:variant>
      <vt:variant>
        <vt:lpwstr/>
      </vt:variant>
      <vt:variant>
        <vt:lpwstr>_Toc274581277</vt:lpwstr>
      </vt:variant>
      <vt:variant>
        <vt:i4>1245244</vt:i4>
      </vt:variant>
      <vt:variant>
        <vt:i4>2423</vt:i4>
      </vt:variant>
      <vt:variant>
        <vt:i4>0</vt:i4>
      </vt:variant>
      <vt:variant>
        <vt:i4>5</vt:i4>
      </vt:variant>
      <vt:variant>
        <vt:lpwstr/>
      </vt:variant>
      <vt:variant>
        <vt:lpwstr>_Toc274581276</vt:lpwstr>
      </vt:variant>
      <vt:variant>
        <vt:i4>1245244</vt:i4>
      </vt:variant>
      <vt:variant>
        <vt:i4>2417</vt:i4>
      </vt:variant>
      <vt:variant>
        <vt:i4>0</vt:i4>
      </vt:variant>
      <vt:variant>
        <vt:i4>5</vt:i4>
      </vt:variant>
      <vt:variant>
        <vt:lpwstr/>
      </vt:variant>
      <vt:variant>
        <vt:lpwstr>_Toc274581275</vt:lpwstr>
      </vt:variant>
      <vt:variant>
        <vt:i4>1245244</vt:i4>
      </vt:variant>
      <vt:variant>
        <vt:i4>2411</vt:i4>
      </vt:variant>
      <vt:variant>
        <vt:i4>0</vt:i4>
      </vt:variant>
      <vt:variant>
        <vt:i4>5</vt:i4>
      </vt:variant>
      <vt:variant>
        <vt:lpwstr/>
      </vt:variant>
      <vt:variant>
        <vt:lpwstr>_Toc274581274</vt:lpwstr>
      </vt:variant>
      <vt:variant>
        <vt:i4>1245244</vt:i4>
      </vt:variant>
      <vt:variant>
        <vt:i4>2405</vt:i4>
      </vt:variant>
      <vt:variant>
        <vt:i4>0</vt:i4>
      </vt:variant>
      <vt:variant>
        <vt:i4>5</vt:i4>
      </vt:variant>
      <vt:variant>
        <vt:lpwstr/>
      </vt:variant>
      <vt:variant>
        <vt:lpwstr>_Toc274581273</vt:lpwstr>
      </vt:variant>
      <vt:variant>
        <vt:i4>1245244</vt:i4>
      </vt:variant>
      <vt:variant>
        <vt:i4>2399</vt:i4>
      </vt:variant>
      <vt:variant>
        <vt:i4>0</vt:i4>
      </vt:variant>
      <vt:variant>
        <vt:i4>5</vt:i4>
      </vt:variant>
      <vt:variant>
        <vt:lpwstr/>
      </vt:variant>
      <vt:variant>
        <vt:lpwstr>_Toc274581272</vt:lpwstr>
      </vt:variant>
      <vt:variant>
        <vt:i4>1245244</vt:i4>
      </vt:variant>
      <vt:variant>
        <vt:i4>2393</vt:i4>
      </vt:variant>
      <vt:variant>
        <vt:i4>0</vt:i4>
      </vt:variant>
      <vt:variant>
        <vt:i4>5</vt:i4>
      </vt:variant>
      <vt:variant>
        <vt:lpwstr/>
      </vt:variant>
      <vt:variant>
        <vt:lpwstr>_Toc274581271</vt:lpwstr>
      </vt:variant>
      <vt:variant>
        <vt:i4>1245244</vt:i4>
      </vt:variant>
      <vt:variant>
        <vt:i4>2387</vt:i4>
      </vt:variant>
      <vt:variant>
        <vt:i4>0</vt:i4>
      </vt:variant>
      <vt:variant>
        <vt:i4>5</vt:i4>
      </vt:variant>
      <vt:variant>
        <vt:lpwstr/>
      </vt:variant>
      <vt:variant>
        <vt:lpwstr>_Toc274581270</vt:lpwstr>
      </vt:variant>
      <vt:variant>
        <vt:i4>1179708</vt:i4>
      </vt:variant>
      <vt:variant>
        <vt:i4>2381</vt:i4>
      </vt:variant>
      <vt:variant>
        <vt:i4>0</vt:i4>
      </vt:variant>
      <vt:variant>
        <vt:i4>5</vt:i4>
      </vt:variant>
      <vt:variant>
        <vt:lpwstr/>
      </vt:variant>
      <vt:variant>
        <vt:lpwstr>_Toc274581269</vt:lpwstr>
      </vt:variant>
      <vt:variant>
        <vt:i4>1179708</vt:i4>
      </vt:variant>
      <vt:variant>
        <vt:i4>2375</vt:i4>
      </vt:variant>
      <vt:variant>
        <vt:i4>0</vt:i4>
      </vt:variant>
      <vt:variant>
        <vt:i4>5</vt:i4>
      </vt:variant>
      <vt:variant>
        <vt:lpwstr/>
      </vt:variant>
      <vt:variant>
        <vt:lpwstr>_Toc274581268</vt:lpwstr>
      </vt:variant>
      <vt:variant>
        <vt:i4>1179708</vt:i4>
      </vt:variant>
      <vt:variant>
        <vt:i4>2369</vt:i4>
      </vt:variant>
      <vt:variant>
        <vt:i4>0</vt:i4>
      </vt:variant>
      <vt:variant>
        <vt:i4>5</vt:i4>
      </vt:variant>
      <vt:variant>
        <vt:lpwstr/>
      </vt:variant>
      <vt:variant>
        <vt:lpwstr>_Toc274581267</vt:lpwstr>
      </vt:variant>
      <vt:variant>
        <vt:i4>1179708</vt:i4>
      </vt:variant>
      <vt:variant>
        <vt:i4>2363</vt:i4>
      </vt:variant>
      <vt:variant>
        <vt:i4>0</vt:i4>
      </vt:variant>
      <vt:variant>
        <vt:i4>5</vt:i4>
      </vt:variant>
      <vt:variant>
        <vt:lpwstr/>
      </vt:variant>
      <vt:variant>
        <vt:lpwstr>_Toc274581266</vt:lpwstr>
      </vt:variant>
      <vt:variant>
        <vt:i4>1179708</vt:i4>
      </vt:variant>
      <vt:variant>
        <vt:i4>2357</vt:i4>
      </vt:variant>
      <vt:variant>
        <vt:i4>0</vt:i4>
      </vt:variant>
      <vt:variant>
        <vt:i4>5</vt:i4>
      </vt:variant>
      <vt:variant>
        <vt:lpwstr/>
      </vt:variant>
      <vt:variant>
        <vt:lpwstr>_Toc274581265</vt:lpwstr>
      </vt:variant>
      <vt:variant>
        <vt:i4>1179708</vt:i4>
      </vt:variant>
      <vt:variant>
        <vt:i4>2351</vt:i4>
      </vt:variant>
      <vt:variant>
        <vt:i4>0</vt:i4>
      </vt:variant>
      <vt:variant>
        <vt:i4>5</vt:i4>
      </vt:variant>
      <vt:variant>
        <vt:lpwstr/>
      </vt:variant>
      <vt:variant>
        <vt:lpwstr>_Toc274581264</vt:lpwstr>
      </vt:variant>
      <vt:variant>
        <vt:i4>1179708</vt:i4>
      </vt:variant>
      <vt:variant>
        <vt:i4>2345</vt:i4>
      </vt:variant>
      <vt:variant>
        <vt:i4>0</vt:i4>
      </vt:variant>
      <vt:variant>
        <vt:i4>5</vt:i4>
      </vt:variant>
      <vt:variant>
        <vt:lpwstr/>
      </vt:variant>
      <vt:variant>
        <vt:lpwstr>_Toc274581263</vt:lpwstr>
      </vt:variant>
      <vt:variant>
        <vt:i4>1179708</vt:i4>
      </vt:variant>
      <vt:variant>
        <vt:i4>2339</vt:i4>
      </vt:variant>
      <vt:variant>
        <vt:i4>0</vt:i4>
      </vt:variant>
      <vt:variant>
        <vt:i4>5</vt:i4>
      </vt:variant>
      <vt:variant>
        <vt:lpwstr/>
      </vt:variant>
      <vt:variant>
        <vt:lpwstr>_Toc274581262</vt:lpwstr>
      </vt:variant>
      <vt:variant>
        <vt:i4>1179708</vt:i4>
      </vt:variant>
      <vt:variant>
        <vt:i4>2333</vt:i4>
      </vt:variant>
      <vt:variant>
        <vt:i4>0</vt:i4>
      </vt:variant>
      <vt:variant>
        <vt:i4>5</vt:i4>
      </vt:variant>
      <vt:variant>
        <vt:lpwstr/>
      </vt:variant>
      <vt:variant>
        <vt:lpwstr>_Toc274581261</vt:lpwstr>
      </vt:variant>
      <vt:variant>
        <vt:i4>1179708</vt:i4>
      </vt:variant>
      <vt:variant>
        <vt:i4>2327</vt:i4>
      </vt:variant>
      <vt:variant>
        <vt:i4>0</vt:i4>
      </vt:variant>
      <vt:variant>
        <vt:i4>5</vt:i4>
      </vt:variant>
      <vt:variant>
        <vt:lpwstr/>
      </vt:variant>
      <vt:variant>
        <vt:lpwstr>_Toc274581260</vt:lpwstr>
      </vt:variant>
      <vt:variant>
        <vt:i4>1114172</vt:i4>
      </vt:variant>
      <vt:variant>
        <vt:i4>2321</vt:i4>
      </vt:variant>
      <vt:variant>
        <vt:i4>0</vt:i4>
      </vt:variant>
      <vt:variant>
        <vt:i4>5</vt:i4>
      </vt:variant>
      <vt:variant>
        <vt:lpwstr/>
      </vt:variant>
      <vt:variant>
        <vt:lpwstr>_Toc274581259</vt:lpwstr>
      </vt:variant>
      <vt:variant>
        <vt:i4>1114172</vt:i4>
      </vt:variant>
      <vt:variant>
        <vt:i4>2315</vt:i4>
      </vt:variant>
      <vt:variant>
        <vt:i4>0</vt:i4>
      </vt:variant>
      <vt:variant>
        <vt:i4>5</vt:i4>
      </vt:variant>
      <vt:variant>
        <vt:lpwstr/>
      </vt:variant>
      <vt:variant>
        <vt:lpwstr>_Toc274581258</vt:lpwstr>
      </vt:variant>
      <vt:variant>
        <vt:i4>1114172</vt:i4>
      </vt:variant>
      <vt:variant>
        <vt:i4>2309</vt:i4>
      </vt:variant>
      <vt:variant>
        <vt:i4>0</vt:i4>
      </vt:variant>
      <vt:variant>
        <vt:i4>5</vt:i4>
      </vt:variant>
      <vt:variant>
        <vt:lpwstr/>
      </vt:variant>
      <vt:variant>
        <vt:lpwstr>_Toc274581257</vt:lpwstr>
      </vt:variant>
      <vt:variant>
        <vt:i4>1114172</vt:i4>
      </vt:variant>
      <vt:variant>
        <vt:i4>2303</vt:i4>
      </vt:variant>
      <vt:variant>
        <vt:i4>0</vt:i4>
      </vt:variant>
      <vt:variant>
        <vt:i4>5</vt:i4>
      </vt:variant>
      <vt:variant>
        <vt:lpwstr/>
      </vt:variant>
      <vt:variant>
        <vt:lpwstr>_Toc274581256</vt:lpwstr>
      </vt:variant>
      <vt:variant>
        <vt:i4>1114172</vt:i4>
      </vt:variant>
      <vt:variant>
        <vt:i4>2297</vt:i4>
      </vt:variant>
      <vt:variant>
        <vt:i4>0</vt:i4>
      </vt:variant>
      <vt:variant>
        <vt:i4>5</vt:i4>
      </vt:variant>
      <vt:variant>
        <vt:lpwstr/>
      </vt:variant>
      <vt:variant>
        <vt:lpwstr>_Toc274581255</vt:lpwstr>
      </vt:variant>
      <vt:variant>
        <vt:i4>1114172</vt:i4>
      </vt:variant>
      <vt:variant>
        <vt:i4>2291</vt:i4>
      </vt:variant>
      <vt:variant>
        <vt:i4>0</vt:i4>
      </vt:variant>
      <vt:variant>
        <vt:i4>5</vt:i4>
      </vt:variant>
      <vt:variant>
        <vt:lpwstr/>
      </vt:variant>
      <vt:variant>
        <vt:lpwstr>_Toc274581254</vt:lpwstr>
      </vt:variant>
      <vt:variant>
        <vt:i4>1114172</vt:i4>
      </vt:variant>
      <vt:variant>
        <vt:i4>2285</vt:i4>
      </vt:variant>
      <vt:variant>
        <vt:i4>0</vt:i4>
      </vt:variant>
      <vt:variant>
        <vt:i4>5</vt:i4>
      </vt:variant>
      <vt:variant>
        <vt:lpwstr/>
      </vt:variant>
      <vt:variant>
        <vt:lpwstr>_Toc274581253</vt:lpwstr>
      </vt:variant>
      <vt:variant>
        <vt:i4>1114172</vt:i4>
      </vt:variant>
      <vt:variant>
        <vt:i4>2279</vt:i4>
      </vt:variant>
      <vt:variant>
        <vt:i4>0</vt:i4>
      </vt:variant>
      <vt:variant>
        <vt:i4>5</vt:i4>
      </vt:variant>
      <vt:variant>
        <vt:lpwstr/>
      </vt:variant>
      <vt:variant>
        <vt:lpwstr>_Toc274581252</vt:lpwstr>
      </vt:variant>
      <vt:variant>
        <vt:i4>1114172</vt:i4>
      </vt:variant>
      <vt:variant>
        <vt:i4>2273</vt:i4>
      </vt:variant>
      <vt:variant>
        <vt:i4>0</vt:i4>
      </vt:variant>
      <vt:variant>
        <vt:i4>5</vt:i4>
      </vt:variant>
      <vt:variant>
        <vt:lpwstr/>
      </vt:variant>
      <vt:variant>
        <vt:lpwstr>_Toc274581251</vt:lpwstr>
      </vt:variant>
      <vt:variant>
        <vt:i4>1114172</vt:i4>
      </vt:variant>
      <vt:variant>
        <vt:i4>2267</vt:i4>
      </vt:variant>
      <vt:variant>
        <vt:i4>0</vt:i4>
      </vt:variant>
      <vt:variant>
        <vt:i4>5</vt:i4>
      </vt:variant>
      <vt:variant>
        <vt:lpwstr/>
      </vt:variant>
      <vt:variant>
        <vt:lpwstr>_Toc274581250</vt:lpwstr>
      </vt:variant>
      <vt:variant>
        <vt:i4>1048636</vt:i4>
      </vt:variant>
      <vt:variant>
        <vt:i4>2261</vt:i4>
      </vt:variant>
      <vt:variant>
        <vt:i4>0</vt:i4>
      </vt:variant>
      <vt:variant>
        <vt:i4>5</vt:i4>
      </vt:variant>
      <vt:variant>
        <vt:lpwstr/>
      </vt:variant>
      <vt:variant>
        <vt:lpwstr>_Toc274581249</vt:lpwstr>
      </vt:variant>
      <vt:variant>
        <vt:i4>1048636</vt:i4>
      </vt:variant>
      <vt:variant>
        <vt:i4>2255</vt:i4>
      </vt:variant>
      <vt:variant>
        <vt:i4>0</vt:i4>
      </vt:variant>
      <vt:variant>
        <vt:i4>5</vt:i4>
      </vt:variant>
      <vt:variant>
        <vt:lpwstr/>
      </vt:variant>
      <vt:variant>
        <vt:lpwstr>_Toc274581248</vt:lpwstr>
      </vt:variant>
      <vt:variant>
        <vt:i4>1048636</vt:i4>
      </vt:variant>
      <vt:variant>
        <vt:i4>2249</vt:i4>
      </vt:variant>
      <vt:variant>
        <vt:i4>0</vt:i4>
      </vt:variant>
      <vt:variant>
        <vt:i4>5</vt:i4>
      </vt:variant>
      <vt:variant>
        <vt:lpwstr/>
      </vt:variant>
      <vt:variant>
        <vt:lpwstr>_Toc274581247</vt:lpwstr>
      </vt:variant>
      <vt:variant>
        <vt:i4>1048636</vt:i4>
      </vt:variant>
      <vt:variant>
        <vt:i4>2243</vt:i4>
      </vt:variant>
      <vt:variant>
        <vt:i4>0</vt:i4>
      </vt:variant>
      <vt:variant>
        <vt:i4>5</vt:i4>
      </vt:variant>
      <vt:variant>
        <vt:lpwstr/>
      </vt:variant>
      <vt:variant>
        <vt:lpwstr>_Toc274581246</vt:lpwstr>
      </vt:variant>
      <vt:variant>
        <vt:i4>1048636</vt:i4>
      </vt:variant>
      <vt:variant>
        <vt:i4>2237</vt:i4>
      </vt:variant>
      <vt:variant>
        <vt:i4>0</vt:i4>
      </vt:variant>
      <vt:variant>
        <vt:i4>5</vt:i4>
      </vt:variant>
      <vt:variant>
        <vt:lpwstr/>
      </vt:variant>
      <vt:variant>
        <vt:lpwstr>_Toc274581245</vt:lpwstr>
      </vt:variant>
      <vt:variant>
        <vt:i4>1048636</vt:i4>
      </vt:variant>
      <vt:variant>
        <vt:i4>2231</vt:i4>
      </vt:variant>
      <vt:variant>
        <vt:i4>0</vt:i4>
      </vt:variant>
      <vt:variant>
        <vt:i4>5</vt:i4>
      </vt:variant>
      <vt:variant>
        <vt:lpwstr/>
      </vt:variant>
      <vt:variant>
        <vt:lpwstr>_Toc274581244</vt:lpwstr>
      </vt:variant>
      <vt:variant>
        <vt:i4>1048636</vt:i4>
      </vt:variant>
      <vt:variant>
        <vt:i4>2225</vt:i4>
      </vt:variant>
      <vt:variant>
        <vt:i4>0</vt:i4>
      </vt:variant>
      <vt:variant>
        <vt:i4>5</vt:i4>
      </vt:variant>
      <vt:variant>
        <vt:lpwstr/>
      </vt:variant>
      <vt:variant>
        <vt:lpwstr>_Toc274581243</vt:lpwstr>
      </vt:variant>
      <vt:variant>
        <vt:i4>1048636</vt:i4>
      </vt:variant>
      <vt:variant>
        <vt:i4>2219</vt:i4>
      </vt:variant>
      <vt:variant>
        <vt:i4>0</vt:i4>
      </vt:variant>
      <vt:variant>
        <vt:i4>5</vt:i4>
      </vt:variant>
      <vt:variant>
        <vt:lpwstr/>
      </vt:variant>
      <vt:variant>
        <vt:lpwstr>_Toc274581242</vt:lpwstr>
      </vt:variant>
      <vt:variant>
        <vt:i4>1048636</vt:i4>
      </vt:variant>
      <vt:variant>
        <vt:i4>2213</vt:i4>
      </vt:variant>
      <vt:variant>
        <vt:i4>0</vt:i4>
      </vt:variant>
      <vt:variant>
        <vt:i4>5</vt:i4>
      </vt:variant>
      <vt:variant>
        <vt:lpwstr/>
      </vt:variant>
      <vt:variant>
        <vt:lpwstr>_Toc274581241</vt:lpwstr>
      </vt:variant>
      <vt:variant>
        <vt:i4>1048636</vt:i4>
      </vt:variant>
      <vt:variant>
        <vt:i4>2207</vt:i4>
      </vt:variant>
      <vt:variant>
        <vt:i4>0</vt:i4>
      </vt:variant>
      <vt:variant>
        <vt:i4>5</vt:i4>
      </vt:variant>
      <vt:variant>
        <vt:lpwstr/>
      </vt:variant>
      <vt:variant>
        <vt:lpwstr>_Toc274581240</vt:lpwstr>
      </vt:variant>
      <vt:variant>
        <vt:i4>1507388</vt:i4>
      </vt:variant>
      <vt:variant>
        <vt:i4>2201</vt:i4>
      </vt:variant>
      <vt:variant>
        <vt:i4>0</vt:i4>
      </vt:variant>
      <vt:variant>
        <vt:i4>5</vt:i4>
      </vt:variant>
      <vt:variant>
        <vt:lpwstr/>
      </vt:variant>
      <vt:variant>
        <vt:lpwstr>_Toc274581239</vt:lpwstr>
      </vt:variant>
      <vt:variant>
        <vt:i4>1507388</vt:i4>
      </vt:variant>
      <vt:variant>
        <vt:i4>2195</vt:i4>
      </vt:variant>
      <vt:variant>
        <vt:i4>0</vt:i4>
      </vt:variant>
      <vt:variant>
        <vt:i4>5</vt:i4>
      </vt:variant>
      <vt:variant>
        <vt:lpwstr/>
      </vt:variant>
      <vt:variant>
        <vt:lpwstr>_Toc274581238</vt:lpwstr>
      </vt:variant>
      <vt:variant>
        <vt:i4>1507388</vt:i4>
      </vt:variant>
      <vt:variant>
        <vt:i4>2189</vt:i4>
      </vt:variant>
      <vt:variant>
        <vt:i4>0</vt:i4>
      </vt:variant>
      <vt:variant>
        <vt:i4>5</vt:i4>
      </vt:variant>
      <vt:variant>
        <vt:lpwstr/>
      </vt:variant>
      <vt:variant>
        <vt:lpwstr>_Toc274581237</vt:lpwstr>
      </vt:variant>
      <vt:variant>
        <vt:i4>1507388</vt:i4>
      </vt:variant>
      <vt:variant>
        <vt:i4>2183</vt:i4>
      </vt:variant>
      <vt:variant>
        <vt:i4>0</vt:i4>
      </vt:variant>
      <vt:variant>
        <vt:i4>5</vt:i4>
      </vt:variant>
      <vt:variant>
        <vt:lpwstr/>
      </vt:variant>
      <vt:variant>
        <vt:lpwstr>_Toc274581236</vt:lpwstr>
      </vt:variant>
      <vt:variant>
        <vt:i4>1507388</vt:i4>
      </vt:variant>
      <vt:variant>
        <vt:i4>2177</vt:i4>
      </vt:variant>
      <vt:variant>
        <vt:i4>0</vt:i4>
      </vt:variant>
      <vt:variant>
        <vt:i4>5</vt:i4>
      </vt:variant>
      <vt:variant>
        <vt:lpwstr/>
      </vt:variant>
      <vt:variant>
        <vt:lpwstr>_Toc274581235</vt:lpwstr>
      </vt:variant>
      <vt:variant>
        <vt:i4>1507388</vt:i4>
      </vt:variant>
      <vt:variant>
        <vt:i4>2171</vt:i4>
      </vt:variant>
      <vt:variant>
        <vt:i4>0</vt:i4>
      </vt:variant>
      <vt:variant>
        <vt:i4>5</vt:i4>
      </vt:variant>
      <vt:variant>
        <vt:lpwstr/>
      </vt:variant>
      <vt:variant>
        <vt:lpwstr>_Toc274581234</vt:lpwstr>
      </vt:variant>
      <vt:variant>
        <vt:i4>1507388</vt:i4>
      </vt:variant>
      <vt:variant>
        <vt:i4>2165</vt:i4>
      </vt:variant>
      <vt:variant>
        <vt:i4>0</vt:i4>
      </vt:variant>
      <vt:variant>
        <vt:i4>5</vt:i4>
      </vt:variant>
      <vt:variant>
        <vt:lpwstr/>
      </vt:variant>
      <vt:variant>
        <vt:lpwstr>_Toc274581233</vt:lpwstr>
      </vt:variant>
      <vt:variant>
        <vt:i4>1507388</vt:i4>
      </vt:variant>
      <vt:variant>
        <vt:i4>2159</vt:i4>
      </vt:variant>
      <vt:variant>
        <vt:i4>0</vt:i4>
      </vt:variant>
      <vt:variant>
        <vt:i4>5</vt:i4>
      </vt:variant>
      <vt:variant>
        <vt:lpwstr/>
      </vt:variant>
      <vt:variant>
        <vt:lpwstr>_Toc274581232</vt:lpwstr>
      </vt:variant>
      <vt:variant>
        <vt:i4>1507388</vt:i4>
      </vt:variant>
      <vt:variant>
        <vt:i4>2153</vt:i4>
      </vt:variant>
      <vt:variant>
        <vt:i4>0</vt:i4>
      </vt:variant>
      <vt:variant>
        <vt:i4>5</vt:i4>
      </vt:variant>
      <vt:variant>
        <vt:lpwstr/>
      </vt:variant>
      <vt:variant>
        <vt:lpwstr>_Toc274581231</vt:lpwstr>
      </vt:variant>
      <vt:variant>
        <vt:i4>1507388</vt:i4>
      </vt:variant>
      <vt:variant>
        <vt:i4>2147</vt:i4>
      </vt:variant>
      <vt:variant>
        <vt:i4>0</vt:i4>
      </vt:variant>
      <vt:variant>
        <vt:i4>5</vt:i4>
      </vt:variant>
      <vt:variant>
        <vt:lpwstr/>
      </vt:variant>
      <vt:variant>
        <vt:lpwstr>_Toc274581230</vt:lpwstr>
      </vt:variant>
      <vt:variant>
        <vt:i4>1441852</vt:i4>
      </vt:variant>
      <vt:variant>
        <vt:i4>2141</vt:i4>
      </vt:variant>
      <vt:variant>
        <vt:i4>0</vt:i4>
      </vt:variant>
      <vt:variant>
        <vt:i4>5</vt:i4>
      </vt:variant>
      <vt:variant>
        <vt:lpwstr/>
      </vt:variant>
      <vt:variant>
        <vt:lpwstr>_Toc274581229</vt:lpwstr>
      </vt:variant>
      <vt:variant>
        <vt:i4>1441852</vt:i4>
      </vt:variant>
      <vt:variant>
        <vt:i4>2135</vt:i4>
      </vt:variant>
      <vt:variant>
        <vt:i4>0</vt:i4>
      </vt:variant>
      <vt:variant>
        <vt:i4>5</vt:i4>
      </vt:variant>
      <vt:variant>
        <vt:lpwstr/>
      </vt:variant>
      <vt:variant>
        <vt:lpwstr>_Toc274581228</vt:lpwstr>
      </vt:variant>
      <vt:variant>
        <vt:i4>1441852</vt:i4>
      </vt:variant>
      <vt:variant>
        <vt:i4>2129</vt:i4>
      </vt:variant>
      <vt:variant>
        <vt:i4>0</vt:i4>
      </vt:variant>
      <vt:variant>
        <vt:i4>5</vt:i4>
      </vt:variant>
      <vt:variant>
        <vt:lpwstr/>
      </vt:variant>
      <vt:variant>
        <vt:lpwstr>_Toc274581227</vt:lpwstr>
      </vt:variant>
      <vt:variant>
        <vt:i4>1441852</vt:i4>
      </vt:variant>
      <vt:variant>
        <vt:i4>2123</vt:i4>
      </vt:variant>
      <vt:variant>
        <vt:i4>0</vt:i4>
      </vt:variant>
      <vt:variant>
        <vt:i4>5</vt:i4>
      </vt:variant>
      <vt:variant>
        <vt:lpwstr/>
      </vt:variant>
      <vt:variant>
        <vt:lpwstr>_Toc274581226</vt:lpwstr>
      </vt:variant>
      <vt:variant>
        <vt:i4>1441852</vt:i4>
      </vt:variant>
      <vt:variant>
        <vt:i4>2117</vt:i4>
      </vt:variant>
      <vt:variant>
        <vt:i4>0</vt:i4>
      </vt:variant>
      <vt:variant>
        <vt:i4>5</vt:i4>
      </vt:variant>
      <vt:variant>
        <vt:lpwstr/>
      </vt:variant>
      <vt:variant>
        <vt:lpwstr>_Toc274581225</vt:lpwstr>
      </vt:variant>
      <vt:variant>
        <vt:i4>1441852</vt:i4>
      </vt:variant>
      <vt:variant>
        <vt:i4>2111</vt:i4>
      </vt:variant>
      <vt:variant>
        <vt:i4>0</vt:i4>
      </vt:variant>
      <vt:variant>
        <vt:i4>5</vt:i4>
      </vt:variant>
      <vt:variant>
        <vt:lpwstr/>
      </vt:variant>
      <vt:variant>
        <vt:lpwstr>_Toc274581224</vt:lpwstr>
      </vt:variant>
      <vt:variant>
        <vt:i4>1441852</vt:i4>
      </vt:variant>
      <vt:variant>
        <vt:i4>2105</vt:i4>
      </vt:variant>
      <vt:variant>
        <vt:i4>0</vt:i4>
      </vt:variant>
      <vt:variant>
        <vt:i4>5</vt:i4>
      </vt:variant>
      <vt:variant>
        <vt:lpwstr/>
      </vt:variant>
      <vt:variant>
        <vt:lpwstr>_Toc274581223</vt:lpwstr>
      </vt:variant>
      <vt:variant>
        <vt:i4>1441852</vt:i4>
      </vt:variant>
      <vt:variant>
        <vt:i4>2099</vt:i4>
      </vt:variant>
      <vt:variant>
        <vt:i4>0</vt:i4>
      </vt:variant>
      <vt:variant>
        <vt:i4>5</vt:i4>
      </vt:variant>
      <vt:variant>
        <vt:lpwstr/>
      </vt:variant>
      <vt:variant>
        <vt:lpwstr>_Toc274581222</vt:lpwstr>
      </vt:variant>
      <vt:variant>
        <vt:i4>1441852</vt:i4>
      </vt:variant>
      <vt:variant>
        <vt:i4>2093</vt:i4>
      </vt:variant>
      <vt:variant>
        <vt:i4>0</vt:i4>
      </vt:variant>
      <vt:variant>
        <vt:i4>5</vt:i4>
      </vt:variant>
      <vt:variant>
        <vt:lpwstr/>
      </vt:variant>
      <vt:variant>
        <vt:lpwstr>_Toc274581221</vt:lpwstr>
      </vt:variant>
      <vt:variant>
        <vt:i4>1441852</vt:i4>
      </vt:variant>
      <vt:variant>
        <vt:i4>2087</vt:i4>
      </vt:variant>
      <vt:variant>
        <vt:i4>0</vt:i4>
      </vt:variant>
      <vt:variant>
        <vt:i4>5</vt:i4>
      </vt:variant>
      <vt:variant>
        <vt:lpwstr/>
      </vt:variant>
      <vt:variant>
        <vt:lpwstr>_Toc274581220</vt:lpwstr>
      </vt:variant>
      <vt:variant>
        <vt:i4>1376316</vt:i4>
      </vt:variant>
      <vt:variant>
        <vt:i4>2081</vt:i4>
      </vt:variant>
      <vt:variant>
        <vt:i4>0</vt:i4>
      </vt:variant>
      <vt:variant>
        <vt:i4>5</vt:i4>
      </vt:variant>
      <vt:variant>
        <vt:lpwstr/>
      </vt:variant>
      <vt:variant>
        <vt:lpwstr>_Toc274581219</vt:lpwstr>
      </vt:variant>
      <vt:variant>
        <vt:i4>1376316</vt:i4>
      </vt:variant>
      <vt:variant>
        <vt:i4>2075</vt:i4>
      </vt:variant>
      <vt:variant>
        <vt:i4>0</vt:i4>
      </vt:variant>
      <vt:variant>
        <vt:i4>5</vt:i4>
      </vt:variant>
      <vt:variant>
        <vt:lpwstr/>
      </vt:variant>
      <vt:variant>
        <vt:lpwstr>_Toc274581218</vt:lpwstr>
      </vt:variant>
      <vt:variant>
        <vt:i4>1376316</vt:i4>
      </vt:variant>
      <vt:variant>
        <vt:i4>2069</vt:i4>
      </vt:variant>
      <vt:variant>
        <vt:i4>0</vt:i4>
      </vt:variant>
      <vt:variant>
        <vt:i4>5</vt:i4>
      </vt:variant>
      <vt:variant>
        <vt:lpwstr/>
      </vt:variant>
      <vt:variant>
        <vt:lpwstr>_Toc274581217</vt:lpwstr>
      </vt:variant>
      <vt:variant>
        <vt:i4>1376316</vt:i4>
      </vt:variant>
      <vt:variant>
        <vt:i4>2063</vt:i4>
      </vt:variant>
      <vt:variant>
        <vt:i4>0</vt:i4>
      </vt:variant>
      <vt:variant>
        <vt:i4>5</vt:i4>
      </vt:variant>
      <vt:variant>
        <vt:lpwstr/>
      </vt:variant>
      <vt:variant>
        <vt:lpwstr>_Toc274581216</vt:lpwstr>
      </vt:variant>
      <vt:variant>
        <vt:i4>1376316</vt:i4>
      </vt:variant>
      <vt:variant>
        <vt:i4>2057</vt:i4>
      </vt:variant>
      <vt:variant>
        <vt:i4>0</vt:i4>
      </vt:variant>
      <vt:variant>
        <vt:i4>5</vt:i4>
      </vt:variant>
      <vt:variant>
        <vt:lpwstr/>
      </vt:variant>
      <vt:variant>
        <vt:lpwstr>_Toc274581215</vt:lpwstr>
      </vt:variant>
      <vt:variant>
        <vt:i4>1376316</vt:i4>
      </vt:variant>
      <vt:variant>
        <vt:i4>2051</vt:i4>
      </vt:variant>
      <vt:variant>
        <vt:i4>0</vt:i4>
      </vt:variant>
      <vt:variant>
        <vt:i4>5</vt:i4>
      </vt:variant>
      <vt:variant>
        <vt:lpwstr/>
      </vt:variant>
      <vt:variant>
        <vt:lpwstr>_Toc274581214</vt:lpwstr>
      </vt:variant>
      <vt:variant>
        <vt:i4>1376316</vt:i4>
      </vt:variant>
      <vt:variant>
        <vt:i4>2045</vt:i4>
      </vt:variant>
      <vt:variant>
        <vt:i4>0</vt:i4>
      </vt:variant>
      <vt:variant>
        <vt:i4>5</vt:i4>
      </vt:variant>
      <vt:variant>
        <vt:lpwstr/>
      </vt:variant>
      <vt:variant>
        <vt:lpwstr>_Toc274581213</vt:lpwstr>
      </vt:variant>
      <vt:variant>
        <vt:i4>1376316</vt:i4>
      </vt:variant>
      <vt:variant>
        <vt:i4>2039</vt:i4>
      </vt:variant>
      <vt:variant>
        <vt:i4>0</vt:i4>
      </vt:variant>
      <vt:variant>
        <vt:i4>5</vt:i4>
      </vt:variant>
      <vt:variant>
        <vt:lpwstr/>
      </vt:variant>
      <vt:variant>
        <vt:lpwstr>_Toc274581212</vt:lpwstr>
      </vt:variant>
      <vt:variant>
        <vt:i4>1376316</vt:i4>
      </vt:variant>
      <vt:variant>
        <vt:i4>2033</vt:i4>
      </vt:variant>
      <vt:variant>
        <vt:i4>0</vt:i4>
      </vt:variant>
      <vt:variant>
        <vt:i4>5</vt:i4>
      </vt:variant>
      <vt:variant>
        <vt:lpwstr/>
      </vt:variant>
      <vt:variant>
        <vt:lpwstr>_Toc274581211</vt:lpwstr>
      </vt:variant>
      <vt:variant>
        <vt:i4>1376316</vt:i4>
      </vt:variant>
      <vt:variant>
        <vt:i4>2027</vt:i4>
      </vt:variant>
      <vt:variant>
        <vt:i4>0</vt:i4>
      </vt:variant>
      <vt:variant>
        <vt:i4>5</vt:i4>
      </vt:variant>
      <vt:variant>
        <vt:lpwstr/>
      </vt:variant>
      <vt:variant>
        <vt:lpwstr>_Toc274581210</vt:lpwstr>
      </vt:variant>
      <vt:variant>
        <vt:i4>1310780</vt:i4>
      </vt:variant>
      <vt:variant>
        <vt:i4>2021</vt:i4>
      </vt:variant>
      <vt:variant>
        <vt:i4>0</vt:i4>
      </vt:variant>
      <vt:variant>
        <vt:i4>5</vt:i4>
      </vt:variant>
      <vt:variant>
        <vt:lpwstr/>
      </vt:variant>
      <vt:variant>
        <vt:lpwstr>_Toc274581209</vt:lpwstr>
      </vt:variant>
      <vt:variant>
        <vt:i4>1310780</vt:i4>
      </vt:variant>
      <vt:variant>
        <vt:i4>2015</vt:i4>
      </vt:variant>
      <vt:variant>
        <vt:i4>0</vt:i4>
      </vt:variant>
      <vt:variant>
        <vt:i4>5</vt:i4>
      </vt:variant>
      <vt:variant>
        <vt:lpwstr/>
      </vt:variant>
      <vt:variant>
        <vt:lpwstr>_Toc274581208</vt:lpwstr>
      </vt:variant>
      <vt:variant>
        <vt:i4>1310780</vt:i4>
      </vt:variant>
      <vt:variant>
        <vt:i4>2009</vt:i4>
      </vt:variant>
      <vt:variant>
        <vt:i4>0</vt:i4>
      </vt:variant>
      <vt:variant>
        <vt:i4>5</vt:i4>
      </vt:variant>
      <vt:variant>
        <vt:lpwstr/>
      </vt:variant>
      <vt:variant>
        <vt:lpwstr>_Toc274581207</vt:lpwstr>
      </vt:variant>
      <vt:variant>
        <vt:i4>1310780</vt:i4>
      </vt:variant>
      <vt:variant>
        <vt:i4>2003</vt:i4>
      </vt:variant>
      <vt:variant>
        <vt:i4>0</vt:i4>
      </vt:variant>
      <vt:variant>
        <vt:i4>5</vt:i4>
      </vt:variant>
      <vt:variant>
        <vt:lpwstr/>
      </vt:variant>
      <vt:variant>
        <vt:lpwstr>_Toc274581206</vt:lpwstr>
      </vt:variant>
      <vt:variant>
        <vt:i4>1310780</vt:i4>
      </vt:variant>
      <vt:variant>
        <vt:i4>1997</vt:i4>
      </vt:variant>
      <vt:variant>
        <vt:i4>0</vt:i4>
      </vt:variant>
      <vt:variant>
        <vt:i4>5</vt:i4>
      </vt:variant>
      <vt:variant>
        <vt:lpwstr/>
      </vt:variant>
      <vt:variant>
        <vt:lpwstr>_Toc274581205</vt:lpwstr>
      </vt:variant>
      <vt:variant>
        <vt:i4>1310780</vt:i4>
      </vt:variant>
      <vt:variant>
        <vt:i4>1991</vt:i4>
      </vt:variant>
      <vt:variant>
        <vt:i4>0</vt:i4>
      </vt:variant>
      <vt:variant>
        <vt:i4>5</vt:i4>
      </vt:variant>
      <vt:variant>
        <vt:lpwstr/>
      </vt:variant>
      <vt:variant>
        <vt:lpwstr>_Toc274581204</vt:lpwstr>
      </vt:variant>
      <vt:variant>
        <vt:i4>1310780</vt:i4>
      </vt:variant>
      <vt:variant>
        <vt:i4>1985</vt:i4>
      </vt:variant>
      <vt:variant>
        <vt:i4>0</vt:i4>
      </vt:variant>
      <vt:variant>
        <vt:i4>5</vt:i4>
      </vt:variant>
      <vt:variant>
        <vt:lpwstr/>
      </vt:variant>
      <vt:variant>
        <vt:lpwstr>_Toc274581203</vt:lpwstr>
      </vt:variant>
      <vt:variant>
        <vt:i4>1310780</vt:i4>
      </vt:variant>
      <vt:variant>
        <vt:i4>1979</vt:i4>
      </vt:variant>
      <vt:variant>
        <vt:i4>0</vt:i4>
      </vt:variant>
      <vt:variant>
        <vt:i4>5</vt:i4>
      </vt:variant>
      <vt:variant>
        <vt:lpwstr/>
      </vt:variant>
      <vt:variant>
        <vt:lpwstr>_Toc274581202</vt:lpwstr>
      </vt:variant>
      <vt:variant>
        <vt:i4>1310780</vt:i4>
      </vt:variant>
      <vt:variant>
        <vt:i4>1973</vt:i4>
      </vt:variant>
      <vt:variant>
        <vt:i4>0</vt:i4>
      </vt:variant>
      <vt:variant>
        <vt:i4>5</vt:i4>
      </vt:variant>
      <vt:variant>
        <vt:lpwstr/>
      </vt:variant>
      <vt:variant>
        <vt:lpwstr>_Toc274581201</vt:lpwstr>
      </vt:variant>
      <vt:variant>
        <vt:i4>1310780</vt:i4>
      </vt:variant>
      <vt:variant>
        <vt:i4>1967</vt:i4>
      </vt:variant>
      <vt:variant>
        <vt:i4>0</vt:i4>
      </vt:variant>
      <vt:variant>
        <vt:i4>5</vt:i4>
      </vt:variant>
      <vt:variant>
        <vt:lpwstr/>
      </vt:variant>
      <vt:variant>
        <vt:lpwstr>_Toc274581200</vt:lpwstr>
      </vt:variant>
      <vt:variant>
        <vt:i4>1900607</vt:i4>
      </vt:variant>
      <vt:variant>
        <vt:i4>1961</vt:i4>
      </vt:variant>
      <vt:variant>
        <vt:i4>0</vt:i4>
      </vt:variant>
      <vt:variant>
        <vt:i4>5</vt:i4>
      </vt:variant>
      <vt:variant>
        <vt:lpwstr/>
      </vt:variant>
      <vt:variant>
        <vt:lpwstr>_Toc274581199</vt:lpwstr>
      </vt:variant>
      <vt:variant>
        <vt:i4>1900607</vt:i4>
      </vt:variant>
      <vt:variant>
        <vt:i4>1955</vt:i4>
      </vt:variant>
      <vt:variant>
        <vt:i4>0</vt:i4>
      </vt:variant>
      <vt:variant>
        <vt:i4>5</vt:i4>
      </vt:variant>
      <vt:variant>
        <vt:lpwstr/>
      </vt:variant>
      <vt:variant>
        <vt:lpwstr>_Toc274581198</vt:lpwstr>
      </vt:variant>
      <vt:variant>
        <vt:i4>1900607</vt:i4>
      </vt:variant>
      <vt:variant>
        <vt:i4>1949</vt:i4>
      </vt:variant>
      <vt:variant>
        <vt:i4>0</vt:i4>
      </vt:variant>
      <vt:variant>
        <vt:i4>5</vt:i4>
      </vt:variant>
      <vt:variant>
        <vt:lpwstr/>
      </vt:variant>
      <vt:variant>
        <vt:lpwstr>_Toc274581197</vt:lpwstr>
      </vt:variant>
      <vt:variant>
        <vt:i4>1900607</vt:i4>
      </vt:variant>
      <vt:variant>
        <vt:i4>1943</vt:i4>
      </vt:variant>
      <vt:variant>
        <vt:i4>0</vt:i4>
      </vt:variant>
      <vt:variant>
        <vt:i4>5</vt:i4>
      </vt:variant>
      <vt:variant>
        <vt:lpwstr/>
      </vt:variant>
      <vt:variant>
        <vt:lpwstr>_Toc274581196</vt:lpwstr>
      </vt:variant>
      <vt:variant>
        <vt:i4>1900607</vt:i4>
      </vt:variant>
      <vt:variant>
        <vt:i4>1937</vt:i4>
      </vt:variant>
      <vt:variant>
        <vt:i4>0</vt:i4>
      </vt:variant>
      <vt:variant>
        <vt:i4>5</vt:i4>
      </vt:variant>
      <vt:variant>
        <vt:lpwstr/>
      </vt:variant>
      <vt:variant>
        <vt:lpwstr>_Toc274581195</vt:lpwstr>
      </vt:variant>
      <vt:variant>
        <vt:i4>1900607</vt:i4>
      </vt:variant>
      <vt:variant>
        <vt:i4>1931</vt:i4>
      </vt:variant>
      <vt:variant>
        <vt:i4>0</vt:i4>
      </vt:variant>
      <vt:variant>
        <vt:i4>5</vt:i4>
      </vt:variant>
      <vt:variant>
        <vt:lpwstr/>
      </vt:variant>
      <vt:variant>
        <vt:lpwstr>_Toc274581194</vt:lpwstr>
      </vt:variant>
      <vt:variant>
        <vt:i4>1900607</vt:i4>
      </vt:variant>
      <vt:variant>
        <vt:i4>1925</vt:i4>
      </vt:variant>
      <vt:variant>
        <vt:i4>0</vt:i4>
      </vt:variant>
      <vt:variant>
        <vt:i4>5</vt:i4>
      </vt:variant>
      <vt:variant>
        <vt:lpwstr/>
      </vt:variant>
      <vt:variant>
        <vt:lpwstr>_Toc274581193</vt:lpwstr>
      </vt:variant>
      <vt:variant>
        <vt:i4>1900607</vt:i4>
      </vt:variant>
      <vt:variant>
        <vt:i4>1919</vt:i4>
      </vt:variant>
      <vt:variant>
        <vt:i4>0</vt:i4>
      </vt:variant>
      <vt:variant>
        <vt:i4>5</vt:i4>
      </vt:variant>
      <vt:variant>
        <vt:lpwstr/>
      </vt:variant>
      <vt:variant>
        <vt:lpwstr>_Toc274581192</vt:lpwstr>
      </vt:variant>
      <vt:variant>
        <vt:i4>1900607</vt:i4>
      </vt:variant>
      <vt:variant>
        <vt:i4>1913</vt:i4>
      </vt:variant>
      <vt:variant>
        <vt:i4>0</vt:i4>
      </vt:variant>
      <vt:variant>
        <vt:i4>5</vt:i4>
      </vt:variant>
      <vt:variant>
        <vt:lpwstr/>
      </vt:variant>
      <vt:variant>
        <vt:lpwstr>_Toc274581191</vt:lpwstr>
      </vt:variant>
      <vt:variant>
        <vt:i4>1900607</vt:i4>
      </vt:variant>
      <vt:variant>
        <vt:i4>1907</vt:i4>
      </vt:variant>
      <vt:variant>
        <vt:i4>0</vt:i4>
      </vt:variant>
      <vt:variant>
        <vt:i4>5</vt:i4>
      </vt:variant>
      <vt:variant>
        <vt:lpwstr/>
      </vt:variant>
      <vt:variant>
        <vt:lpwstr>_Toc274581190</vt:lpwstr>
      </vt:variant>
      <vt:variant>
        <vt:i4>1835071</vt:i4>
      </vt:variant>
      <vt:variant>
        <vt:i4>1901</vt:i4>
      </vt:variant>
      <vt:variant>
        <vt:i4>0</vt:i4>
      </vt:variant>
      <vt:variant>
        <vt:i4>5</vt:i4>
      </vt:variant>
      <vt:variant>
        <vt:lpwstr/>
      </vt:variant>
      <vt:variant>
        <vt:lpwstr>_Toc274581189</vt:lpwstr>
      </vt:variant>
      <vt:variant>
        <vt:i4>1835071</vt:i4>
      </vt:variant>
      <vt:variant>
        <vt:i4>1895</vt:i4>
      </vt:variant>
      <vt:variant>
        <vt:i4>0</vt:i4>
      </vt:variant>
      <vt:variant>
        <vt:i4>5</vt:i4>
      </vt:variant>
      <vt:variant>
        <vt:lpwstr/>
      </vt:variant>
      <vt:variant>
        <vt:lpwstr>_Toc274581188</vt:lpwstr>
      </vt:variant>
      <vt:variant>
        <vt:i4>1835071</vt:i4>
      </vt:variant>
      <vt:variant>
        <vt:i4>1889</vt:i4>
      </vt:variant>
      <vt:variant>
        <vt:i4>0</vt:i4>
      </vt:variant>
      <vt:variant>
        <vt:i4>5</vt:i4>
      </vt:variant>
      <vt:variant>
        <vt:lpwstr/>
      </vt:variant>
      <vt:variant>
        <vt:lpwstr>_Toc274581187</vt:lpwstr>
      </vt:variant>
      <vt:variant>
        <vt:i4>1835071</vt:i4>
      </vt:variant>
      <vt:variant>
        <vt:i4>1883</vt:i4>
      </vt:variant>
      <vt:variant>
        <vt:i4>0</vt:i4>
      </vt:variant>
      <vt:variant>
        <vt:i4>5</vt:i4>
      </vt:variant>
      <vt:variant>
        <vt:lpwstr/>
      </vt:variant>
      <vt:variant>
        <vt:lpwstr>_Toc274581186</vt:lpwstr>
      </vt:variant>
      <vt:variant>
        <vt:i4>1835071</vt:i4>
      </vt:variant>
      <vt:variant>
        <vt:i4>1877</vt:i4>
      </vt:variant>
      <vt:variant>
        <vt:i4>0</vt:i4>
      </vt:variant>
      <vt:variant>
        <vt:i4>5</vt:i4>
      </vt:variant>
      <vt:variant>
        <vt:lpwstr/>
      </vt:variant>
      <vt:variant>
        <vt:lpwstr>_Toc274581185</vt:lpwstr>
      </vt:variant>
      <vt:variant>
        <vt:i4>1835071</vt:i4>
      </vt:variant>
      <vt:variant>
        <vt:i4>1871</vt:i4>
      </vt:variant>
      <vt:variant>
        <vt:i4>0</vt:i4>
      </vt:variant>
      <vt:variant>
        <vt:i4>5</vt:i4>
      </vt:variant>
      <vt:variant>
        <vt:lpwstr/>
      </vt:variant>
      <vt:variant>
        <vt:lpwstr>_Toc274581184</vt:lpwstr>
      </vt:variant>
      <vt:variant>
        <vt:i4>1835071</vt:i4>
      </vt:variant>
      <vt:variant>
        <vt:i4>1865</vt:i4>
      </vt:variant>
      <vt:variant>
        <vt:i4>0</vt:i4>
      </vt:variant>
      <vt:variant>
        <vt:i4>5</vt:i4>
      </vt:variant>
      <vt:variant>
        <vt:lpwstr/>
      </vt:variant>
      <vt:variant>
        <vt:lpwstr>_Toc274581183</vt:lpwstr>
      </vt:variant>
      <vt:variant>
        <vt:i4>1835071</vt:i4>
      </vt:variant>
      <vt:variant>
        <vt:i4>1859</vt:i4>
      </vt:variant>
      <vt:variant>
        <vt:i4>0</vt:i4>
      </vt:variant>
      <vt:variant>
        <vt:i4>5</vt:i4>
      </vt:variant>
      <vt:variant>
        <vt:lpwstr/>
      </vt:variant>
      <vt:variant>
        <vt:lpwstr>_Toc274581182</vt:lpwstr>
      </vt:variant>
      <vt:variant>
        <vt:i4>1835071</vt:i4>
      </vt:variant>
      <vt:variant>
        <vt:i4>1853</vt:i4>
      </vt:variant>
      <vt:variant>
        <vt:i4>0</vt:i4>
      </vt:variant>
      <vt:variant>
        <vt:i4>5</vt:i4>
      </vt:variant>
      <vt:variant>
        <vt:lpwstr/>
      </vt:variant>
      <vt:variant>
        <vt:lpwstr>_Toc274581181</vt:lpwstr>
      </vt:variant>
      <vt:variant>
        <vt:i4>1835071</vt:i4>
      </vt:variant>
      <vt:variant>
        <vt:i4>1847</vt:i4>
      </vt:variant>
      <vt:variant>
        <vt:i4>0</vt:i4>
      </vt:variant>
      <vt:variant>
        <vt:i4>5</vt:i4>
      </vt:variant>
      <vt:variant>
        <vt:lpwstr/>
      </vt:variant>
      <vt:variant>
        <vt:lpwstr>_Toc274581180</vt:lpwstr>
      </vt:variant>
      <vt:variant>
        <vt:i4>1245247</vt:i4>
      </vt:variant>
      <vt:variant>
        <vt:i4>1841</vt:i4>
      </vt:variant>
      <vt:variant>
        <vt:i4>0</vt:i4>
      </vt:variant>
      <vt:variant>
        <vt:i4>5</vt:i4>
      </vt:variant>
      <vt:variant>
        <vt:lpwstr/>
      </vt:variant>
      <vt:variant>
        <vt:lpwstr>_Toc274581179</vt:lpwstr>
      </vt:variant>
      <vt:variant>
        <vt:i4>1245247</vt:i4>
      </vt:variant>
      <vt:variant>
        <vt:i4>1835</vt:i4>
      </vt:variant>
      <vt:variant>
        <vt:i4>0</vt:i4>
      </vt:variant>
      <vt:variant>
        <vt:i4>5</vt:i4>
      </vt:variant>
      <vt:variant>
        <vt:lpwstr/>
      </vt:variant>
      <vt:variant>
        <vt:lpwstr>_Toc274581178</vt:lpwstr>
      </vt:variant>
      <vt:variant>
        <vt:i4>1245247</vt:i4>
      </vt:variant>
      <vt:variant>
        <vt:i4>1829</vt:i4>
      </vt:variant>
      <vt:variant>
        <vt:i4>0</vt:i4>
      </vt:variant>
      <vt:variant>
        <vt:i4>5</vt:i4>
      </vt:variant>
      <vt:variant>
        <vt:lpwstr/>
      </vt:variant>
      <vt:variant>
        <vt:lpwstr>_Toc274581177</vt:lpwstr>
      </vt:variant>
      <vt:variant>
        <vt:i4>1245247</vt:i4>
      </vt:variant>
      <vt:variant>
        <vt:i4>1823</vt:i4>
      </vt:variant>
      <vt:variant>
        <vt:i4>0</vt:i4>
      </vt:variant>
      <vt:variant>
        <vt:i4>5</vt:i4>
      </vt:variant>
      <vt:variant>
        <vt:lpwstr/>
      </vt:variant>
      <vt:variant>
        <vt:lpwstr>_Toc274581176</vt:lpwstr>
      </vt:variant>
      <vt:variant>
        <vt:i4>1245247</vt:i4>
      </vt:variant>
      <vt:variant>
        <vt:i4>1817</vt:i4>
      </vt:variant>
      <vt:variant>
        <vt:i4>0</vt:i4>
      </vt:variant>
      <vt:variant>
        <vt:i4>5</vt:i4>
      </vt:variant>
      <vt:variant>
        <vt:lpwstr/>
      </vt:variant>
      <vt:variant>
        <vt:lpwstr>_Toc274581175</vt:lpwstr>
      </vt:variant>
      <vt:variant>
        <vt:i4>1245247</vt:i4>
      </vt:variant>
      <vt:variant>
        <vt:i4>1811</vt:i4>
      </vt:variant>
      <vt:variant>
        <vt:i4>0</vt:i4>
      </vt:variant>
      <vt:variant>
        <vt:i4>5</vt:i4>
      </vt:variant>
      <vt:variant>
        <vt:lpwstr/>
      </vt:variant>
      <vt:variant>
        <vt:lpwstr>_Toc274581174</vt:lpwstr>
      </vt:variant>
      <vt:variant>
        <vt:i4>1245247</vt:i4>
      </vt:variant>
      <vt:variant>
        <vt:i4>1805</vt:i4>
      </vt:variant>
      <vt:variant>
        <vt:i4>0</vt:i4>
      </vt:variant>
      <vt:variant>
        <vt:i4>5</vt:i4>
      </vt:variant>
      <vt:variant>
        <vt:lpwstr/>
      </vt:variant>
      <vt:variant>
        <vt:lpwstr>_Toc274581173</vt:lpwstr>
      </vt:variant>
      <vt:variant>
        <vt:i4>1245247</vt:i4>
      </vt:variant>
      <vt:variant>
        <vt:i4>1799</vt:i4>
      </vt:variant>
      <vt:variant>
        <vt:i4>0</vt:i4>
      </vt:variant>
      <vt:variant>
        <vt:i4>5</vt:i4>
      </vt:variant>
      <vt:variant>
        <vt:lpwstr/>
      </vt:variant>
      <vt:variant>
        <vt:lpwstr>_Toc274581172</vt:lpwstr>
      </vt:variant>
      <vt:variant>
        <vt:i4>1245247</vt:i4>
      </vt:variant>
      <vt:variant>
        <vt:i4>1793</vt:i4>
      </vt:variant>
      <vt:variant>
        <vt:i4>0</vt:i4>
      </vt:variant>
      <vt:variant>
        <vt:i4>5</vt:i4>
      </vt:variant>
      <vt:variant>
        <vt:lpwstr/>
      </vt:variant>
      <vt:variant>
        <vt:lpwstr>_Toc274581171</vt:lpwstr>
      </vt:variant>
      <vt:variant>
        <vt:i4>1245247</vt:i4>
      </vt:variant>
      <vt:variant>
        <vt:i4>1787</vt:i4>
      </vt:variant>
      <vt:variant>
        <vt:i4>0</vt:i4>
      </vt:variant>
      <vt:variant>
        <vt:i4>5</vt:i4>
      </vt:variant>
      <vt:variant>
        <vt:lpwstr/>
      </vt:variant>
      <vt:variant>
        <vt:lpwstr>_Toc274581170</vt:lpwstr>
      </vt:variant>
      <vt:variant>
        <vt:i4>1179711</vt:i4>
      </vt:variant>
      <vt:variant>
        <vt:i4>1781</vt:i4>
      </vt:variant>
      <vt:variant>
        <vt:i4>0</vt:i4>
      </vt:variant>
      <vt:variant>
        <vt:i4>5</vt:i4>
      </vt:variant>
      <vt:variant>
        <vt:lpwstr/>
      </vt:variant>
      <vt:variant>
        <vt:lpwstr>_Toc274581169</vt:lpwstr>
      </vt:variant>
      <vt:variant>
        <vt:i4>1179711</vt:i4>
      </vt:variant>
      <vt:variant>
        <vt:i4>1775</vt:i4>
      </vt:variant>
      <vt:variant>
        <vt:i4>0</vt:i4>
      </vt:variant>
      <vt:variant>
        <vt:i4>5</vt:i4>
      </vt:variant>
      <vt:variant>
        <vt:lpwstr/>
      </vt:variant>
      <vt:variant>
        <vt:lpwstr>_Toc274581168</vt:lpwstr>
      </vt:variant>
      <vt:variant>
        <vt:i4>1179711</vt:i4>
      </vt:variant>
      <vt:variant>
        <vt:i4>1769</vt:i4>
      </vt:variant>
      <vt:variant>
        <vt:i4>0</vt:i4>
      </vt:variant>
      <vt:variant>
        <vt:i4>5</vt:i4>
      </vt:variant>
      <vt:variant>
        <vt:lpwstr/>
      </vt:variant>
      <vt:variant>
        <vt:lpwstr>_Toc274581167</vt:lpwstr>
      </vt:variant>
      <vt:variant>
        <vt:i4>1179711</vt:i4>
      </vt:variant>
      <vt:variant>
        <vt:i4>1763</vt:i4>
      </vt:variant>
      <vt:variant>
        <vt:i4>0</vt:i4>
      </vt:variant>
      <vt:variant>
        <vt:i4>5</vt:i4>
      </vt:variant>
      <vt:variant>
        <vt:lpwstr/>
      </vt:variant>
      <vt:variant>
        <vt:lpwstr>_Toc274581166</vt:lpwstr>
      </vt:variant>
      <vt:variant>
        <vt:i4>1179711</vt:i4>
      </vt:variant>
      <vt:variant>
        <vt:i4>1757</vt:i4>
      </vt:variant>
      <vt:variant>
        <vt:i4>0</vt:i4>
      </vt:variant>
      <vt:variant>
        <vt:i4>5</vt:i4>
      </vt:variant>
      <vt:variant>
        <vt:lpwstr/>
      </vt:variant>
      <vt:variant>
        <vt:lpwstr>_Toc274581165</vt:lpwstr>
      </vt:variant>
      <vt:variant>
        <vt:i4>1179711</vt:i4>
      </vt:variant>
      <vt:variant>
        <vt:i4>1751</vt:i4>
      </vt:variant>
      <vt:variant>
        <vt:i4>0</vt:i4>
      </vt:variant>
      <vt:variant>
        <vt:i4>5</vt:i4>
      </vt:variant>
      <vt:variant>
        <vt:lpwstr/>
      </vt:variant>
      <vt:variant>
        <vt:lpwstr>_Toc274581164</vt:lpwstr>
      </vt:variant>
      <vt:variant>
        <vt:i4>1179711</vt:i4>
      </vt:variant>
      <vt:variant>
        <vt:i4>1745</vt:i4>
      </vt:variant>
      <vt:variant>
        <vt:i4>0</vt:i4>
      </vt:variant>
      <vt:variant>
        <vt:i4>5</vt:i4>
      </vt:variant>
      <vt:variant>
        <vt:lpwstr/>
      </vt:variant>
      <vt:variant>
        <vt:lpwstr>_Toc274581163</vt:lpwstr>
      </vt:variant>
      <vt:variant>
        <vt:i4>1179711</vt:i4>
      </vt:variant>
      <vt:variant>
        <vt:i4>1739</vt:i4>
      </vt:variant>
      <vt:variant>
        <vt:i4>0</vt:i4>
      </vt:variant>
      <vt:variant>
        <vt:i4>5</vt:i4>
      </vt:variant>
      <vt:variant>
        <vt:lpwstr/>
      </vt:variant>
      <vt:variant>
        <vt:lpwstr>_Toc274581162</vt:lpwstr>
      </vt:variant>
      <vt:variant>
        <vt:i4>1179711</vt:i4>
      </vt:variant>
      <vt:variant>
        <vt:i4>1733</vt:i4>
      </vt:variant>
      <vt:variant>
        <vt:i4>0</vt:i4>
      </vt:variant>
      <vt:variant>
        <vt:i4>5</vt:i4>
      </vt:variant>
      <vt:variant>
        <vt:lpwstr/>
      </vt:variant>
      <vt:variant>
        <vt:lpwstr>_Toc274581161</vt:lpwstr>
      </vt:variant>
      <vt:variant>
        <vt:i4>1179711</vt:i4>
      </vt:variant>
      <vt:variant>
        <vt:i4>1727</vt:i4>
      </vt:variant>
      <vt:variant>
        <vt:i4>0</vt:i4>
      </vt:variant>
      <vt:variant>
        <vt:i4>5</vt:i4>
      </vt:variant>
      <vt:variant>
        <vt:lpwstr/>
      </vt:variant>
      <vt:variant>
        <vt:lpwstr>_Toc274581160</vt:lpwstr>
      </vt:variant>
      <vt:variant>
        <vt:i4>1114175</vt:i4>
      </vt:variant>
      <vt:variant>
        <vt:i4>1721</vt:i4>
      </vt:variant>
      <vt:variant>
        <vt:i4>0</vt:i4>
      </vt:variant>
      <vt:variant>
        <vt:i4>5</vt:i4>
      </vt:variant>
      <vt:variant>
        <vt:lpwstr/>
      </vt:variant>
      <vt:variant>
        <vt:lpwstr>_Toc274581159</vt:lpwstr>
      </vt:variant>
      <vt:variant>
        <vt:i4>1114175</vt:i4>
      </vt:variant>
      <vt:variant>
        <vt:i4>1715</vt:i4>
      </vt:variant>
      <vt:variant>
        <vt:i4>0</vt:i4>
      </vt:variant>
      <vt:variant>
        <vt:i4>5</vt:i4>
      </vt:variant>
      <vt:variant>
        <vt:lpwstr/>
      </vt:variant>
      <vt:variant>
        <vt:lpwstr>_Toc274581158</vt:lpwstr>
      </vt:variant>
      <vt:variant>
        <vt:i4>1114175</vt:i4>
      </vt:variant>
      <vt:variant>
        <vt:i4>1709</vt:i4>
      </vt:variant>
      <vt:variant>
        <vt:i4>0</vt:i4>
      </vt:variant>
      <vt:variant>
        <vt:i4>5</vt:i4>
      </vt:variant>
      <vt:variant>
        <vt:lpwstr/>
      </vt:variant>
      <vt:variant>
        <vt:lpwstr>_Toc274581157</vt:lpwstr>
      </vt:variant>
      <vt:variant>
        <vt:i4>1114175</vt:i4>
      </vt:variant>
      <vt:variant>
        <vt:i4>1703</vt:i4>
      </vt:variant>
      <vt:variant>
        <vt:i4>0</vt:i4>
      </vt:variant>
      <vt:variant>
        <vt:i4>5</vt:i4>
      </vt:variant>
      <vt:variant>
        <vt:lpwstr/>
      </vt:variant>
      <vt:variant>
        <vt:lpwstr>_Toc274581156</vt:lpwstr>
      </vt:variant>
      <vt:variant>
        <vt:i4>1114175</vt:i4>
      </vt:variant>
      <vt:variant>
        <vt:i4>1697</vt:i4>
      </vt:variant>
      <vt:variant>
        <vt:i4>0</vt:i4>
      </vt:variant>
      <vt:variant>
        <vt:i4>5</vt:i4>
      </vt:variant>
      <vt:variant>
        <vt:lpwstr/>
      </vt:variant>
      <vt:variant>
        <vt:lpwstr>_Toc274581155</vt:lpwstr>
      </vt:variant>
      <vt:variant>
        <vt:i4>1114175</vt:i4>
      </vt:variant>
      <vt:variant>
        <vt:i4>1691</vt:i4>
      </vt:variant>
      <vt:variant>
        <vt:i4>0</vt:i4>
      </vt:variant>
      <vt:variant>
        <vt:i4>5</vt:i4>
      </vt:variant>
      <vt:variant>
        <vt:lpwstr/>
      </vt:variant>
      <vt:variant>
        <vt:lpwstr>_Toc274581154</vt:lpwstr>
      </vt:variant>
      <vt:variant>
        <vt:i4>1114175</vt:i4>
      </vt:variant>
      <vt:variant>
        <vt:i4>1685</vt:i4>
      </vt:variant>
      <vt:variant>
        <vt:i4>0</vt:i4>
      </vt:variant>
      <vt:variant>
        <vt:i4>5</vt:i4>
      </vt:variant>
      <vt:variant>
        <vt:lpwstr/>
      </vt:variant>
      <vt:variant>
        <vt:lpwstr>_Toc274581153</vt:lpwstr>
      </vt:variant>
      <vt:variant>
        <vt:i4>1114175</vt:i4>
      </vt:variant>
      <vt:variant>
        <vt:i4>1679</vt:i4>
      </vt:variant>
      <vt:variant>
        <vt:i4>0</vt:i4>
      </vt:variant>
      <vt:variant>
        <vt:i4>5</vt:i4>
      </vt:variant>
      <vt:variant>
        <vt:lpwstr/>
      </vt:variant>
      <vt:variant>
        <vt:lpwstr>_Toc274581152</vt:lpwstr>
      </vt:variant>
      <vt:variant>
        <vt:i4>1114175</vt:i4>
      </vt:variant>
      <vt:variant>
        <vt:i4>1673</vt:i4>
      </vt:variant>
      <vt:variant>
        <vt:i4>0</vt:i4>
      </vt:variant>
      <vt:variant>
        <vt:i4>5</vt:i4>
      </vt:variant>
      <vt:variant>
        <vt:lpwstr/>
      </vt:variant>
      <vt:variant>
        <vt:lpwstr>_Toc274581151</vt:lpwstr>
      </vt:variant>
      <vt:variant>
        <vt:i4>1114175</vt:i4>
      </vt:variant>
      <vt:variant>
        <vt:i4>1667</vt:i4>
      </vt:variant>
      <vt:variant>
        <vt:i4>0</vt:i4>
      </vt:variant>
      <vt:variant>
        <vt:i4>5</vt:i4>
      </vt:variant>
      <vt:variant>
        <vt:lpwstr/>
      </vt:variant>
      <vt:variant>
        <vt:lpwstr>_Toc274581150</vt:lpwstr>
      </vt:variant>
      <vt:variant>
        <vt:i4>1048639</vt:i4>
      </vt:variant>
      <vt:variant>
        <vt:i4>1661</vt:i4>
      </vt:variant>
      <vt:variant>
        <vt:i4>0</vt:i4>
      </vt:variant>
      <vt:variant>
        <vt:i4>5</vt:i4>
      </vt:variant>
      <vt:variant>
        <vt:lpwstr/>
      </vt:variant>
      <vt:variant>
        <vt:lpwstr>_Toc274581149</vt:lpwstr>
      </vt:variant>
      <vt:variant>
        <vt:i4>1048639</vt:i4>
      </vt:variant>
      <vt:variant>
        <vt:i4>1655</vt:i4>
      </vt:variant>
      <vt:variant>
        <vt:i4>0</vt:i4>
      </vt:variant>
      <vt:variant>
        <vt:i4>5</vt:i4>
      </vt:variant>
      <vt:variant>
        <vt:lpwstr/>
      </vt:variant>
      <vt:variant>
        <vt:lpwstr>_Toc274581148</vt:lpwstr>
      </vt:variant>
      <vt:variant>
        <vt:i4>1048639</vt:i4>
      </vt:variant>
      <vt:variant>
        <vt:i4>1649</vt:i4>
      </vt:variant>
      <vt:variant>
        <vt:i4>0</vt:i4>
      </vt:variant>
      <vt:variant>
        <vt:i4>5</vt:i4>
      </vt:variant>
      <vt:variant>
        <vt:lpwstr/>
      </vt:variant>
      <vt:variant>
        <vt:lpwstr>_Toc274581147</vt:lpwstr>
      </vt:variant>
      <vt:variant>
        <vt:i4>1048639</vt:i4>
      </vt:variant>
      <vt:variant>
        <vt:i4>1643</vt:i4>
      </vt:variant>
      <vt:variant>
        <vt:i4>0</vt:i4>
      </vt:variant>
      <vt:variant>
        <vt:i4>5</vt:i4>
      </vt:variant>
      <vt:variant>
        <vt:lpwstr/>
      </vt:variant>
      <vt:variant>
        <vt:lpwstr>_Toc274581146</vt:lpwstr>
      </vt:variant>
      <vt:variant>
        <vt:i4>1048639</vt:i4>
      </vt:variant>
      <vt:variant>
        <vt:i4>1637</vt:i4>
      </vt:variant>
      <vt:variant>
        <vt:i4>0</vt:i4>
      </vt:variant>
      <vt:variant>
        <vt:i4>5</vt:i4>
      </vt:variant>
      <vt:variant>
        <vt:lpwstr/>
      </vt:variant>
      <vt:variant>
        <vt:lpwstr>_Toc274581145</vt:lpwstr>
      </vt:variant>
      <vt:variant>
        <vt:i4>1048639</vt:i4>
      </vt:variant>
      <vt:variant>
        <vt:i4>1631</vt:i4>
      </vt:variant>
      <vt:variant>
        <vt:i4>0</vt:i4>
      </vt:variant>
      <vt:variant>
        <vt:i4>5</vt:i4>
      </vt:variant>
      <vt:variant>
        <vt:lpwstr/>
      </vt:variant>
      <vt:variant>
        <vt:lpwstr>_Toc274581144</vt:lpwstr>
      </vt:variant>
      <vt:variant>
        <vt:i4>1048639</vt:i4>
      </vt:variant>
      <vt:variant>
        <vt:i4>1625</vt:i4>
      </vt:variant>
      <vt:variant>
        <vt:i4>0</vt:i4>
      </vt:variant>
      <vt:variant>
        <vt:i4>5</vt:i4>
      </vt:variant>
      <vt:variant>
        <vt:lpwstr/>
      </vt:variant>
      <vt:variant>
        <vt:lpwstr>_Toc274581143</vt:lpwstr>
      </vt:variant>
      <vt:variant>
        <vt:i4>1048639</vt:i4>
      </vt:variant>
      <vt:variant>
        <vt:i4>1619</vt:i4>
      </vt:variant>
      <vt:variant>
        <vt:i4>0</vt:i4>
      </vt:variant>
      <vt:variant>
        <vt:i4>5</vt:i4>
      </vt:variant>
      <vt:variant>
        <vt:lpwstr/>
      </vt:variant>
      <vt:variant>
        <vt:lpwstr>_Toc274581142</vt:lpwstr>
      </vt:variant>
      <vt:variant>
        <vt:i4>1048639</vt:i4>
      </vt:variant>
      <vt:variant>
        <vt:i4>1613</vt:i4>
      </vt:variant>
      <vt:variant>
        <vt:i4>0</vt:i4>
      </vt:variant>
      <vt:variant>
        <vt:i4>5</vt:i4>
      </vt:variant>
      <vt:variant>
        <vt:lpwstr/>
      </vt:variant>
      <vt:variant>
        <vt:lpwstr>_Toc274581141</vt:lpwstr>
      </vt:variant>
      <vt:variant>
        <vt:i4>1048639</vt:i4>
      </vt:variant>
      <vt:variant>
        <vt:i4>1607</vt:i4>
      </vt:variant>
      <vt:variant>
        <vt:i4>0</vt:i4>
      </vt:variant>
      <vt:variant>
        <vt:i4>5</vt:i4>
      </vt:variant>
      <vt:variant>
        <vt:lpwstr/>
      </vt:variant>
      <vt:variant>
        <vt:lpwstr>_Toc274581140</vt:lpwstr>
      </vt:variant>
      <vt:variant>
        <vt:i4>1507391</vt:i4>
      </vt:variant>
      <vt:variant>
        <vt:i4>1601</vt:i4>
      </vt:variant>
      <vt:variant>
        <vt:i4>0</vt:i4>
      </vt:variant>
      <vt:variant>
        <vt:i4>5</vt:i4>
      </vt:variant>
      <vt:variant>
        <vt:lpwstr/>
      </vt:variant>
      <vt:variant>
        <vt:lpwstr>_Toc274581139</vt:lpwstr>
      </vt:variant>
      <vt:variant>
        <vt:i4>1507391</vt:i4>
      </vt:variant>
      <vt:variant>
        <vt:i4>1595</vt:i4>
      </vt:variant>
      <vt:variant>
        <vt:i4>0</vt:i4>
      </vt:variant>
      <vt:variant>
        <vt:i4>5</vt:i4>
      </vt:variant>
      <vt:variant>
        <vt:lpwstr/>
      </vt:variant>
      <vt:variant>
        <vt:lpwstr>_Toc274581138</vt:lpwstr>
      </vt:variant>
      <vt:variant>
        <vt:i4>1507391</vt:i4>
      </vt:variant>
      <vt:variant>
        <vt:i4>1589</vt:i4>
      </vt:variant>
      <vt:variant>
        <vt:i4>0</vt:i4>
      </vt:variant>
      <vt:variant>
        <vt:i4>5</vt:i4>
      </vt:variant>
      <vt:variant>
        <vt:lpwstr/>
      </vt:variant>
      <vt:variant>
        <vt:lpwstr>_Toc274581137</vt:lpwstr>
      </vt:variant>
      <vt:variant>
        <vt:i4>1507391</vt:i4>
      </vt:variant>
      <vt:variant>
        <vt:i4>1583</vt:i4>
      </vt:variant>
      <vt:variant>
        <vt:i4>0</vt:i4>
      </vt:variant>
      <vt:variant>
        <vt:i4>5</vt:i4>
      </vt:variant>
      <vt:variant>
        <vt:lpwstr/>
      </vt:variant>
      <vt:variant>
        <vt:lpwstr>_Toc274581136</vt:lpwstr>
      </vt:variant>
      <vt:variant>
        <vt:i4>1507391</vt:i4>
      </vt:variant>
      <vt:variant>
        <vt:i4>1577</vt:i4>
      </vt:variant>
      <vt:variant>
        <vt:i4>0</vt:i4>
      </vt:variant>
      <vt:variant>
        <vt:i4>5</vt:i4>
      </vt:variant>
      <vt:variant>
        <vt:lpwstr/>
      </vt:variant>
      <vt:variant>
        <vt:lpwstr>_Toc274581135</vt:lpwstr>
      </vt:variant>
      <vt:variant>
        <vt:i4>1507391</vt:i4>
      </vt:variant>
      <vt:variant>
        <vt:i4>1571</vt:i4>
      </vt:variant>
      <vt:variant>
        <vt:i4>0</vt:i4>
      </vt:variant>
      <vt:variant>
        <vt:i4>5</vt:i4>
      </vt:variant>
      <vt:variant>
        <vt:lpwstr/>
      </vt:variant>
      <vt:variant>
        <vt:lpwstr>_Toc274581134</vt:lpwstr>
      </vt:variant>
      <vt:variant>
        <vt:i4>1507391</vt:i4>
      </vt:variant>
      <vt:variant>
        <vt:i4>1565</vt:i4>
      </vt:variant>
      <vt:variant>
        <vt:i4>0</vt:i4>
      </vt:variant>
      <vt:variant>
        <vt:i4>5</vt:i4>
      </vt:variant>
      <vt:variant>
        <vt:lpwstr/>
      </vt:variant>
      <vt:variant>
        <vt:lpwstr>_Toc274581133</vt:lpwstr>
      </vt:variant>
      <vt:variant>
        <vt:i4>1507391</vt:i4>
      </vt:variant>
      <vt:variant>
        <vt:i4>1559</vt:i4>
      </vt:variant>
      <vt:variant>
        <vt:i4>0</vt:i4>
      </vt:variant>
      <vt:variant>
        <vt:i4>5</vt:i4>
      </vt:variant>
      <vt:variant>
        <vt:lpwstr/>
      </vt:variant>
      <vt:variant>
        <vt:lpwstr>_Toc274581132</vt:lpwstr>
      </vt:variant>
      <vt:variant>
        <vt:i4>1507391</vt:i4>
      </vt:variant>
      <vt:variant>
        <vt:i4>1553</vt:i4>
      </vt:variant>
      <vt:variant>
        <vt:i4>0</vt:i4>
      </vt:variant>
      <vt:variant>
        <vt:i4>5</vt:i4>
      </vt:variant>
      <vt:variant>
        <vt:lpwstr/>
      </vt:variant>
      <vt:variant>
        <vt:lpwstr>_Toc274581131</vt:lpwstr>
      </vt:variant>
      <vt:variant>
        <vt:i4>1507391</vt:i4>
      </vt:variant>
      <vt:variant>
        <vt:i4>1547</vt:i4>
      </vt:variant>
      <vt:variant>
        <vt:i4>0</vt:i4>
      </vt:variant>
      <vt:variant>
        <vt:i4>5</vt:i4>
      </vt:variant>
      <vt:variant>
        <vt:lpwstr/>
      </vt:variant>
      <vt:variant>
        <vt:lpwstr>_Toc274581130</vt:lpwstr>
      </vt:variant>
      <vt:variant>
        <vt:i4>1441855</vt:i4>
      </vt:variant>
      <vt:variant>
        <vt:i4>1541</vt:i4>
      </vt:variant>
      <vt:variant>
        <vt:i4>0</vt:i4>
      </vt:variant>
      <vt:variant>
        <vt:i4>5</vt:i4>
      </vt:variant>
      <vt:variant>
        <vt:lpwstr/>
      </vt:variant>
      <vt:variant>
        <vt:lpwstr>_Toc274581129</vt:lpwstr>
      </vt:variant>
      <vt:variant>
        <vt:i4>1441855</vt:i4>
      </vt:variant>
      <vt:variant>
        <vt:i4>1535</vt:i4>
      </vt:variant>
      <vt:variant>
        <vt:i4>0</vt:i4>
      </vt:variant>
      <vt:variant>
        <vt:i4>5</vt:i4>
      </vt:variant>
      <vt:variant>
        <vt:lpwstr/>
      </vt:variant>
      <vt:variant>
        <vt:lpwstr>_Toc274581128</vt:lpwstr>
      </vt:variant>
      <vt:variant>
        <vt:i4>1441855</vt:i4>
      </vt:variant>
      <vt:variant>
        <vt:i4>1529</vt:i4>
      </vt:variant>
      <vt:variant>
        <vt:i4>0</vt:i4>
      </vt:variant>
      <vt:variant>
        <vt:i4>5</vt:i4>
      </vt:variant>
      <vt:variant>
        <vt:lpwstr/>
      </vt:variant>
      <vt:variant>
        <vt:lpwstr>_Toc274581127</vt:lpwstr>
      </vt:variant>
      <vt:variant>
        <vt:i4>1441855</vt:i4>
      </vt:variant>
      <vt:variant>
        <vt:i4>1523</vt:i4>
      </vt:variant>
      <vt:variant>
        <vt:i4>0</vt:i4>
      </vt:variant>
      <vt:variant>
        <vt:i4>5</vt:i4>
      </vt:variant>
      <vt:variant>
        <vt:lpwstr/>
      </vt:variant>
      <vt:variant>
        <vt:lpwstr>_Toc274581126</vt:lpwstr>
      </vt:variant>
      <vt:variant>
        <vt:i4>1441855</vt:i4>
      </vt:variant>
      <vt:variant>
        <vt:i4>1517</vt:i4>
      </vt:variant>
      <vt:variant>
        <vt:i4>0</vt:i4>
      </vt:variant>
      <vt:variant>
        <vt:i4>5</vt:i4>
      </vt:variant>
      <vt:variant>
        <vt:lpwstr/>
      </vt:variant>
      <vt:variant>
        <vt:lpwstr>_Toc274581125</vt:lpwstr>
      </vt:variant>
      <vt:variant>
        <vt:i4>1441855</vt:i4>
      </vt:variant>
      <vt:variant>
        <vt:i4>1511</vt:i4>
      </vt:variant>
      <vt:variant>
        <vt:i4>0</vt:i4>
      </vt:variant>
      <vt:variant>
        <vt:i4>5</vt:i4>
      </vt:variant>
      <vt:variant>
        <vt:lpwstr/>
      </vt:variant>
      <vt:variant>
        <vt:lpwstr>_Toc274581124</vt:lpwstr>
      </vt:variant>
      <vt:variant>
        <vt:i4>1441855</vt:i4>
      </vt:variant>
      <vt:variant>
        <vt:i4>1505</vt:i4>
      </vt:variant>
      <vt:variant>
        <vt:i4>0</vt:i4>
      </vt:variant>
      <vt:variant>
        <vt:i4>5</vt:i4>
      </vt:variant>
      <vt:variant>
        <vt:lpwstr/>
      </vt:variant>
      <vt:variant>
        <vt:lpwstr>_Toc274581123</vt:lpwstr>
      </vt:variant>
      <vt:variant>
        <vt:i4>1441855</vt:i4>
      </vt:variant>
      <vt:variant>
        <vt:i4>1499</vt:i4>
      </vt:variant>
      <vt:variant>
        <vt:i4>0</vt:i4>
      </vt:variant>
      <vt:variant>
        <vt:i4>5</vt:i4>
      </vt:variant>
      <vt:variant>
        <vt:lpwstr/>
      </vt:variant>
      <vt:variant>
        <vt:lpwstr>_Toc274581122</vt:lpwstr>
      </vt:variant>
      <vt:variant>
        <vt:i4>1441855</vt:i4>
      </vt:variant>
      <vt:variant>
        <vt:i4>1493</vt:i4>
      </vt:variant>
      <vt:variant>
        <vt:i4>0</vt:i4>
      </vt:variant>
      <vt:variant>
        <vt:i4>5</vt:i4>
      </vt:variant>
      <vt:variant>
        <vt:lpwstr/>
      </vt:variant>
      <vt:variant>
        <vt:lpwstr>_Toc274581121</vt:lpwstr>
      </vt:variant>
      <vt:variant>
        <vt:i4>1441855</vt:i4>
      </vt:variant>
      <vt:variant>
        <vt:i4>1487</vt:i4>
      </vt:variant>
      <vt:variant>
        <vt:i4>0</vt:i4>
      </vt:variant>
      <vt:variant>
        <vt:i4>5</vt:i4>
      </vt:variant>
      <vt:variant>
        <vt:lpwstr/>
      </vt:variant>
      <vt:variant>
        <vt:lpwstr>_Toc274581120</vt:lpwstr>
      </vt:variant>
      <vt:variant>
        <vt:i4>1376319</vt:i4>
      </vt:variant>
      <vt:variant>
        <vt:i4>1481</vt:i4>
      </vt:variant>
      <vt:variant>
        <vt:i4>0</vt:i4>
      </vt:variant>
      <vt:variant>
        <vt:i4>5</vt:i4>
      </vt:variant>
      <vt:variant>
        <vt:lpwstr/>
      </vt:variant>
      <vt:variant>
        <vt:lpwstr>_Toc274581119</vt:lpwstr>
      </vt:variant>
      <vt:variant>
        <vt:i4>1376319</vt:i4>
      </vt:variant>
      <vt:variant>
        <vt:i4>1475</vt:i4>
      </vt:variant>
      <vt:variant>
        <vt:i4>0</vt:i4>
      </vt:variant>
      <vt:variant>
        <vt:i4>5</vt:i4>
      </vt:variant>
      <vt:variant>
        <vt:lpwstr/>
      </vt:variant>
      <vt:variant>
        <vt:lpwstr>_Toc274581118</vt:lpwstr>
      </vt:variant>
      <vt:variant>
        <vt:i4>1376319</vt:i4>
      </vt:variant>
      <vt:variant>
        <vt:i4>1469</vt:i4>
      </vt:variant>
      <vt:variant>
        <vt:i4>0</vt:i4>
      </vt:variant>
      <vt:variant>
        <vt:i4>5</vt:i4>
      </vt:variant>
      <vt:variant>
        <vt:lpwstr/>
      </vt:variant>
      <vt:variant>
        <vt:lpwstr>_Toc274581117</vt:lpwstr>
      </vt:variant>
      <vt:variant>
        <vt:i4>1376319</vt:i4>
      </vt:variant>
      <vt:variant>
        <vt:i4>1463</vt:i4>
      </vt:variant>
      <vt:variant>
        <vt:i4>0</vt:i4>
      </vt:variant>
      <vt:variant>
        <vt:i4>5</vt:i4>
      </vt:variant>
      <vt:variant>
        <vt:lpwstr/>
      </vt:variant>
      <vt:variant>
        <vt:lpwstr>_Toc274581116</vt:lpwstr>
      </vt:variant>
      <vt:variant>
        <vt:i4>1376319</vt:i4>
      </vt:variant>
      <vt:variant>
        <vt:i4>1457</vt:i4>
      </vt:variant>
      <vt:variant>
        <vt:i4>0</vt:i4>
      </vt:variant>
      <vt:variant>
        <vt:i4>5</vt:i4>
      </vt:variant>
      <vt:variant>
        <vt:lpwstr/>
      </vt:variant>
      <vt:variant>
        <vt:lpwstr>_Toc274581115</vt:lpwstr>
      </vt:variant>
      <vt:variant>
        <vt:i4>1376319</vt:i4>
      </vt:variant>
      <vt:variant>
        <vt:i4>1451</vt:i4>
      </vt:variant>
      <vt:variant>
        <vt:i4>0</vt:i4>
      </vt:variant>
      <vt:variant>
        <vt:i4>5</vt:i4>
      </vt:variant>
      <vt:variant>
        <vt:lpwstr/>
      </vt:variant>
      <vt:variant>
        <vt:lpwstr>_Toc274581114</vt:lpwstr>
      </vt:variant>
      <vt:variant>
        <vt:i4>1376319</vt:i4>
      </vt:variant>
      <vt:variant>
        <vt:i4>1445</vt:i4>
      </vt:variant>
      <vt:variant>
        <vt:i4>0</vt:i4>
      </vt:variant>
      <vt:variant>
        <vt:i4>5</vt:i4>
      </vt:variant>
      <vt:variant>
        <vt:lpwstr/>
      </vt:variant>
      <vt:variant>
        <vt:lpwstr>_Toc274581113</vt:lpwstr>
      </vt:variant>
      <vt:variant>
        <vt:i4>1376319</vt:i4>
      </vt:variant>
      <vt:variant>
        <vt:i4>1439</vt:i4>
      </vt:variant>
      <vt:variant>
        <vt:i4>0</vt:i4>
      </vt:variant>
      <vt:variant>
        <vt:i4>5</vt:i4>
      </vt:variant>
      <vt:variant>
        <vt:lpwstr/>
      </vt:variant>
      <vt:variant>
        <vt:lpwstr>_Toc274581112</vt:lpwstr>
      </vt:variant>
      <vt:variant>
        <vt:i4>1376319</vt:i4>
      </vt:variant>
      <vt:variant>
        <vt:i4>1433</vt:i4>
      </vt:variant>
      <vt:variant>
        <vt:i4>0</vt:i4>
      </vt:variant>
      <vt:variant>
        <vt:i4>5</vt:i4>
      </vt:variant>
      <vt:variant>
        <vt:lpwstr/>
      </vt:variant>
      <vt:variant>
        <vt:lpwstr>_Toc274581111</vt:lpwstr>
      </vt:variant>
      <vt:variant>
        <vt:i4>1376319</vt:i4>
      </vt:variant>
      <vt:variant>
        <vt:i4>1427</vt:i4>
      </vt:variant>
      <vt:variant>
        <vt:i4>0</vt:i4>
      </vt:variant>
      <vt:variant>
        <vt:i4>5</vt:i4>
      </vt:variant>
      <vt:variant>
        <vt:lpwstr/>
      </vt:variant>
      <vt:variant>
        <vt:lpwstr>_Toc274581110</vt:lpwstr>
      </vt:variant>
      <vt:variant>
        <vt:i4>1310783</vt:i4>
      </vt:variant>
      <vt:variant>
        <vt:i4>1421</vt:i4>
      </vt:variant>
      <vt:variant>
        <vt:i4>0</vt:i4>
      </vt:variant>
      <vt:variant>
        <vt:i4>5</vt:i4>
      </vt:variant>
      <vt:variant>
        <vt:lpwstr/>
      </vt:variant>
      <vt:variant>
        <vt:lpwstr>_Toc274581109</vt:lpwstr>
      </vt:variant>
      <vt:variant>
        <vt:i4>1310783</vt:i4>
      </vt:variant>
      <vt:variant>
        <vt:i4>1415</vt:i4>
      </vt:variant>
      <vt:variant>
        <vt:i4>0</vt:i4>
      </vt:variant>
      <vt:variant>
        <vt:i4>5</vt:i4>
      </vt:variant>
      <vt:variant>
        <vt:lpwstr/>
      </vt:variant>
      <vt:variant>
        <vt:lpwstr>_Toc274581108</vt:lpwstr>
      </vt:variant>
      <vt:variant>
        <vt:i4>1310783</vt:i4>
      </vt:variant>
      <vt:variant>
        <vt:i4>1409</vt:i4>
      </vt:variant>
      <vt:variant>
        <vt:i4>0</vt:i4>
      </vt:variant>
      <vt:variant>
        <vt:i4>5</vt:i4>
      </vt:variant>
      <vt:variant>
        <vt:lpwstr/>
      </vt:variant>
      <vt:variant>
        <vt:lpwstr>_Toc274581107</vt:lpwstr>
      </vt:variant>
      <vt:variant>
        <vt:i4>1310783</vt:i4>
      </vt:variant>
      <vt:variant>
        <vt:i4>1403</vt:i4>
      </vt:variant>
      <vt:variant>
        <vt:i4>0</vt:i4>
      </vt:variant>
      <vt:variant>
        <vt:i4>5</vt:i4>
      </vt:variant>
      <vt:variant>
        <vt:lpwstr/>
      </vt:variant>
      <vt:variant>
        <vt:lpwstr>_Toc274581106</vt:lpwstr>
      </vt:variant>
      <vt:variant>
        <vt:i4>1310783</vt:i4>
      </vt:variant>
      <vt:variant>
        <vt:i4>1397</vt:i4>
      </vt:variant>
      <vt:variant>
        <vt:i4>0</vt:i4>
      </vt:variant>
      <vt:variant>
        <vt:i4>5</vt:i4>
      </vt:variant>
      <vt:variant>
        <vt:lpwstr/>
      </vt:variant>
      <vt:variant>
        <vt:lpwstr>_Toc274581105</vt:lpwstr>
      </vt:variant>
      <vt:variant>
        <vt:i4>1310783</vt:i4>
      </vt:variant>
      <vt:variant>
        <vt:i4>1391</vt:i4>
      </vt:variant>
      <vt:variant>
        <vt:i4>0</vt:i4>
      </vt:variant>
      <vt:variant>
        <vt:i4>5</vt:i4>
      </vt:variant>
      <vt:variant>
        <vt:lpwstr/>
      </vt:variant>
      <vt:variant>
        <vt:lpwstr>_Toc274581104</vt:lpwstr>
      </vt:variant>
      <vt:variant>
        <vt:i4>1310783</vt:i4>
      </vt:variant>
      <vt:variant>
        <vt:i4>1385</vt:i4>
      </vt:variant>
      <vt:variant>
        <vt:i4>0</vt:i4>
      </vt:variant>
      <vt:variant>
        <vt:i4>5</vt:i4>
      </vt:variant>
      <vt:variant>
        <vt:lpwstr/>
      </vt:variant>
      <vt:variant>
        <vt:lpwstr>_Toc274581103</vt:lpwstr>
      </vt:variant>
      <vt:variant>
        <vt:i4>1310783</vt:i4>
      </vt:variant>
      <vt:variant>
        <vt:i4>1379</vt:i4>
      </vt:variant>
      <vt:variant>
        <vt:i4>0</vt:i4>
      </vt:variant>
      <vt:variant>
        <vt:i4>5</vt:i4>
      </vt:variant>
      <vt:variant>
        <vt:lpwstr/>
      </vt:variant>
      <vt:variant>
        <vt:lpwstr>_Toc274581102</vt:lpwstr>
      </vt:variant>
      <vt:variant>
        <vt:i4>1310783</vt:i4>
      </vt:variant>
      <vt:variant>
        <vt:i4>1373</vt:i4>
      </vt:variant>
      <vt:variant>
        <vt:i4>0</vt:i4>
      </vt:variant>
      <vt:variant>
        <vt:i4>5</vt:i4>
      </vt:variant>
      <vt:variant>
        <vt:lpwstr/>
      </vt:variant>
      <vt:variant>
        <vt:lpwstr>_Toc274581101</vt:lpwstr>
      </vt:variant>
      <vt:variant>
        <vt:i4>1310783</vt:i4>
      </vt:variant>
      <vt:variant>
        <vt:i4>1367</vt:i4>
      </vt:variant>
      <vt:variant>
        <vt:i4>0</vt:i4>
      </vt:variant>
      <vt:variant>
        <vt:i4>5</vt:i4>
      </vt:variant>
      <vt:variant>
        <vt:lpwstr/>
      </vt:variant>
      <vt:variant>
        <vt:lpwstr>_Toc274581100</vt:lpwstr>
      </vt:variant>
      <vt:variant>
        <vt:i4>1900606</vt:i4>
      </vt:variant>
      <vt:variant>
        <vt:i4>1361</vt:i4>
      </vt:variant>
      <vt:variant>
        <vt:i4>0</vt:i4>
      </vt:variant>
      <vt:variant>
        <vt:i4>5</vt:i4>
      </vt:variant>
      <vt:variant>
        <vt:lpwstr/>
      </vt:variant>
      <vt:variant>
        <vt:lpwstr>_Toc274581099</vt:lpwstr>
      </vt:variant>
      <vt:variant>
        <vt:i4>1900606</vt:i4>
      </vt:variant>
      <vt:variant>
        <vt:i4>1355</vt:i4>
      </vt:variant>
      <vt:variant>
        <vt:i4>0</vt:i4>
      </vt:variant>
      <vt:variant>
        <vt:i4>5</vt:i4>
      </vt:variant>
      <vt:variant>
        <vt:lpwstr/>
      </vt:variant>
      <vt:variant>
        <vt:lpwstr>_Toc274581098</vt:lpwstr>
      </vt:variant>
      <vt:variant>
        <vt:i4>1900606</vt:i4>
      </vt:variant>
      <vt:variant>
        <vt:i4>1349</vt:i4>
      </vt:variant>
      <vt:variant>
        <vt:i4>0</vt:i4>
      </vt:variant>
      <vt:variant>
        <vt:i4>5</vt:i4>
      </vt:variant>
      <vt:variant>
        <vt:lpwstr/>
      </vt:variant>
      <vt:variant>
        <vt:lpwstr>_Toc274581097</vt:lpwstr>
      </vt:variant>
      <vt:variant>
        <vt:i4>1900606</vt:i4>
      </vt:variant>
      <vt:variant>
        <vt:i4>1343</vt:i4>
      </vt:variant>
      <vt:variant>
        <vt:i4>0</vt:i4>
      </vt:variant>
      <vt:variant>
        <vt:i4>5</vt:i4>
      </vt:variant>
      <vt:variant>
        <vt:lpwstr/>
      </vt:variant>
      <vt:variant>
        <vt:lpwstr>_Toc274581096</vt:lpwstr>
      </vt:variant>
      <vt:variant>
        <vt:i4>1900606</vt:i4>
      </vt:variant>
      <vt:variant>
        <vt:i4>1337</vt:i4>
      </vt:variant>
      <vt:variant>
        <vt:i4>0</vt:i4>
      </vt:variant>
      <vt:variant>
        <vt:i4>5</vt:i4>
      </vt:variant>
      <vt:variant>
        <vt:lpwstr/>
      </vt:variant>
      <vt:variant>
        <vt:lpwstr>_Toc274581095</vt:lpwstr>
      </vt:variant>
      <vt:variant>
        <vt:i4>1900606</vt:i4>
      </vt:variant>
      <vt:variant>
        <vt:i4>1331</vt:i4>
      </vt:variant>
      <vt:variant>
        <vt:i4>0</vt:i4>
      </vt:variant>
      <vt:variant>
        <vt:i4>5</vt:i4>
      </vt:variant>
      <vt:variant>
        <vt:lpwstr/>
      </vt:variant>
      <vt:variant>
        <vt:lpwstr>_Toc274581094</vt:lpwstr>
      </vt:variant>
      <vt:variant>
        <vt:i4>1900606</vt:i4>
      </vt:variant>
      <vt:variant>
        <vt:i4>1325</vt:i4>
      </vt:variant>
      <vt:variant>
        <vt:i4>0</vt:i4>
      </vt:variant>
      <vt:variant>
        <vt:i4>5</vt:i4>
      </vt:variant>
      <vt:variant>
        <vt:lpwstr/>
      </vt:variant>
      <vt:variant>
        <vt:lpwstr>_Toc274581093</vt:lpwstr>
      </vt:variant>
      <vt:variant>
        <vt:i4>1900606</vt:i4>
      </vt:variant>
      <vt:variant>
        <vt:i4>1319</vt:i4>
      </vt:variant>
      <vt:variant>
        <vt:i4>0</vt:i4>
      </vt:variant>
      <vt:variant>
        <vt:i4>5</vt:i4>
      </vt:variant>
      <vt:variant>
        <vt:lpwstr/>
      </vt:variant>
      <vt:variant>
        <vt:lpwstr>_Toc274581092</vt:lpwstr>
      </vt:variant>
      <vt:variant>
        <vt:i4>1900606</vt:i4>
      </vt:variant>
      <vt:variant>
        <vt:i4>1313</vt:i4>
      </vt:variant>
      <vt:variant>
        <vt:i4>0</vt:i4>
      </vt:variant>
      <vt:variant>
        <vt:i4>5</vt:i4>
      </vt:variant>
      <vt:variant>
        <vt:lpwstr/>
      </vt:variant>
      <vt:variant>
        <vt:lpwstr>_Toc274581091</vt:lpwstr>
      </vt:variant>
      <vt:variant>
        <vt:i4>1900606</vt:i4>
      </vt:variant>
      <vt:variant>
        <vt:i4>1307</vt:i4>
      </vt:variant>
      <vt:variant>
        <vt:i4>0</vt:i4>
      </vt:variant>
      <vt:variant>
        <vt:i4>5</vt:i4>
      </vt:variant>
      <vt:variant>
        <vt:lpwstr/>
      </vt:variant>
      <vt:variant>
        <vt:lpwstr>_Toc274581090</vt:lpwstr>
      </vt:variant>
      <vt:variant>
        <vt:i4>1835070</vt:i4>
      </vt:variant>
      <vt:variant>
        <vt:i4>1301</vt:i4>
      </vt:variant>
      <vt:variant>
        <vt:i4>0</vt:i4>
      </vt:variant>
      <vt:variant>
        <vt:i4>5</vt:i4>
      </vt:variant>
      <vt:variant>
        <vt:lpwstr/>
      </vt:variant>
      <vt:variant>
        <vt:lpwstr>_Toc274581089</vt:lpwstr>
      </vt:variant>
      <vt:variant>
        <vt:i4>1835070</vt:i4>
      </vt:variant>
      <vt:variant>
        <vt:i4>1295</vt:i4>
      </vt:variant>
      <vt:variant>
        <vt:i4>0</vt:i4>
      </vt:variant>
      <vt:variant>
        <vt:i4>5</vt:i4>
      </vt:variant>
      <vt:variant>
        <vt:lpwstr/>
      </vt:variant>
      <vt:variant>
        <vt:lpwstr>_Toc274581088</vt:lpwstr>
      </vt:variant>
      <vt:variant>
        <vt:i4>1835070</vt:i4>
      </vt:variant>
      <vt:variant>
        <vt:i4>1289</vt:i4>
      </vt:variant>
      <vt:variant>
        <vt:i4>0</vt:i4>
      </vt:variant>
      <vt:variant>
        <vt:i4>5</vt:i4>
      </vt:variant>
      <vt:variant>
        <vt:lpwstr/>
      </vt:variant>
      <vt:variant>
        <vt:lpwstr>_Toc274581087</vt:lpwstr>
      </vt:variant>
      <vt:variant>
        <vt:i4>1835070</vt:i4>
      </vt:variant>
      <vt:variant>
        <vt:i4>1283</vt:i4>
      </vt:variant>
      <vt:variant>
        <vt:i4>0</vt:i4>
      </vt:variant>
      <vt:variant>
        <vt:i4>5</vt:i4>
      </vt:variant>
      <vt:variant>
        <vt:lpwstr/>
      </vt:variant>
      <vt:variant>
        <vt:lpwstr>_Toc274581086</vt:lpwstr>
      </vt:variant>
      <vt:variant>
        <vt:i4>1835070</vt:i4>
      </vt:variant>
      <vt:variant>
        <vt:i4>1277</vt:i4>
      </vt:variant>
      <vt:variant>
        <vt:i4>0</vt:i4>
      </vt:variant>
      <vt:variant>
        <vt:i4>5</vt:i4>
      </vt:variant>
      <vt:variant>
        <vt:lpwstr/>
      </vt:variant>
      <vt:variant>
        <vt:lpwstr>_Toc274581085</vt:lpwstr>
      </vt:variant>
      <vt:variant>
        <vt:i4>1835070</vt:i4>
      </vt:variant>
      <vt:variant>
        <vt:i4>1271</vt:i4>
      </vt:variant>
      <vt:variant>
        <vt:i4>0</vt:i4>
      </vt:variant>
      <vt:variant>
        <vt:i4>5</vt:i4>
      </vt:variant>
      <vt:variant>
        <vt:lpwstr/>
      </vt:variant>
      <vt:variant>
        <vt:lpwstr>_Toc274581084</vt:lpwstr>
      </vt:variant>
      <vt:variant>
        <vt:i4>1835070</vt:i4>
      </vt:variant>
      <vt:variant>
        <vt:i4>1265</vt:i4>
      </vt:variant>
      <vt:variant>
        <vt:i4>0</vt:i4>
      </vt:variant>
      <vt:variant>
        <vt:i4>5</vt:i4>
      </vt:variant>
      <vt:variant>
        <vt:lpwstr/>
      </vt:variant>
      <vt:variant>
        <vt:lpwstr>_Toc274581083</vt:lpwstr>
      </vt:variant>
      <vt:variant>
        <vt:i4>1835070</vt:i4>
      </vt:variant>
      <vt:variant>
        <vt:i4>1259</vt:i4>
      </vt:variant>
      <vt:variant>
        <vt:i4>0</vt:i4>
      </vt:variant>
      <vt:variant>
        <vt:i4>5</vt:i4>
      </vt:variant>
      <vt:variant>
        <vt:lpwstr/>
      </vt:variant>
      <vt:variant>
        <vt:lpwstr>_Toc274581082</vt:lpwstr>
      </vt:variant>
      <vt:variant>
        <vt:i4>1835070</vt:i4>
      </vt:variant>
      <vt:variant>
        <vt:i4>1253</vt:i4>
      </vt:variant>
      <vt:variant>
        <vt:i4>0</vt:i4>
      </vt:variant>
      <vt:variant>
        <vt:i4>5</vt:i4>
      </vt:variant>
      <vt:variant>
        <vt:lpwstr/>
      </vt:variant>
      <vt:variant>
        <vt:lpwstr>_Toc274581081</vt:lpwstr>
      </vt:variant>
      <vt:variant>
        <vt:i4>1835070</vt:i4>
      </vt:variant>
      <vt:variant>
        <vt:i4>1247</vt:i4>
      </vt:variant>
      <vt:variant>
        <vt:i4>0</vt:i4>
      </vt:variant>
      <vt:variant>
        <vt:i4>5</vt:i4>
      </vt:variant>
      <vt:variant>
        <vt:lpwstr/>
      </vt:variant>
      <vt:variant>
        <vt:lpwstr>_Toc274581080</vt:lpwstr>
      </vt:variant>
      <vt:variant>
        <vt:i4>1245246</vt:i4>
      </vt:variant>
      <vt:variant>
        <vt:i4>1241</vt:i4>
      </vt:variant>
      <vt:variant>
        <vt:i4>0</vt:i4>
      </vt:variant>
      <vt:variant>
        <vt:i4>5</vt:i4>
      </vt:variant>
      <vt:variant>
        <vt:lpwstr/>
      </vt:variant>
      <vt:variant>
        <vt:lpwstr>_Toc274581079</vt:lpwstr>
      </vt:variant>
      <vt:variant>
        <vt:i4>1245246</vt:i4>
      </vt:variant>
      <vt:variant>
        <vt:i4>1235</vt:i4>
      </vt:variant>
      <vt:variant>
        <vt:i4>0</vt:i4>
      </vt:variant>
      <vt:variant>
        <vt:i4>5</vt:i4>
      </vt:variant>
      <vt:variant>
        <vt:lpwstr/>
      </vt:variant>
      <vt:variant>
        <vt:lpwstr>_Toc274581078</vt:lpwstr>
      </vt:variant>
      <vt:variant>
        <vt:i4>1245246</vt:i4>
      </vt:variant>
      <vt:variant>
        <vt:i4>1229</vt:i4>
      </vt:variant>
      <vt:variant>
        <vt:i4>0</vt:i4>
      </vt:variant>
      <vt:variant>
        <vt:i4>5</vt:i4>
      </vt:variant>
      <vt:variant>
        <vt:lpwstr/>
      </vt:variant>
      <vt:variant>
        <vt:lpwstr>_Toc274581077</vt:lpwstr>
      </vt:variant>
      <vt:variant>
        <vt:i4>1245246</vt:i4>
      </vt:variant>
      <vt:variant>
        <vt:i4>1223</vt:i4>
      </vt:variant>
      <vt:variant>
        <vt:i4>0</vt:i4>
      </vt:variant>
      <vt:variant>
        <vt:i4>5</vt:i4>
      </vt:variant>
      <vt:variant>
        <vt:lpwstr/>
      </vt:variant>
      <vt:variant>
        <vt:lpwstr>_Toc274581076</vt:lpwstr>
      </vt:variant>
      <vt:variant>
        <vt:i4>1245246</vt:i4>
      </vt:variant>
      <vt:variant>
        <vt:i4>1217</vt:i4>
      </vt:variant>
      <vt:variant>
        <vt:i4>0</vt:i4>
      </vt:variant>
      <vt:variant>
        <vt:i4>5</vt:i4>
      </vt:variant>
      <vt:variant>
        <vt:lpwstr/>
      </vt:variant>
      <vt:variant>
        <vt:lpwstr>_Toc274581075</vt:lpwstr>
      </vt:variant>
      <vt:variant>
        <vt:i4>1245246</vt:i4>
      </vt:variant>
      <vt:variant>
        <vt:i4>1211</vt:i4>
      </vt:variant>
      <vt:variant>
        <vt:i4>0</vt:i4>
      </vt:variant>
      <vt:variant>
        <vt:i4>5</vt:i4>
      </vt:variant>
      <vt:variant>
        <vt:lpwstr/>
      </vt:variant>
      <vt:variant>
        <vt:lpwstr>_Toc274581074</vt:lpwstr>
      </vt:variant>
      <vt:variant>
        <vt:i4>1245246</vt:i4>
      </vt:variant>
      <vt:variant>
        <vt:i4>1205</vt:i4>
      </vt:variant>
      <vt:variant>
        <vt:i4>0</vt:i4>
      </vt:variant>
      <vt:variant>
        <vt:i4>5</vt:i4>
      </vt:variant>
      <vt:variant>
        <vt:lpwstr/>
      </vt:variant>
      <vt:variant>
        <vt:lpwstr>_Toc274581073</vt:lpwstr>
      </vt:variant>
      <vt:variant>
        <vt:i4>1245246</vt:i4>
      </vt:variant>
      <vt:variant>
        <vt:i4>1199</vt:i4>
      </vt:variant>
      <vt:variant>
        <vt:i4>0</vt:i4>
      </vt:variant>
      <vt:variant>
        <vt:i4>5</vt:i4>
      </vt:variant>
      <vt:variant>
        <vt:lpwstr/>
      </vt:variant>
      <vt:variant>
        <vt:lpwstr>_Toc274581072</vt:lpwstr>
      </vt:variant>
      <vt:variant>
        <vt:i4>1245246</vt:i4>
      </vt:variant>
      <vt:variant>
        <vt:i4>1193</vt:i4>
      </vt:variant>
      <vt:variant>
        <vt:i4>0</vt:i4>
      </vt:variant>
      <vt:variant>
        <vt:i4>5</vt:i4>
      </vt:variant>
      <vt:variant>
        <vt:lpwstr/>
      </vt:variant>
      <vt:variant>
        <vt:lpwstr>_Toc274581071</vt:lpwstr>
      </vt:variant>
      <vt:variant>
        <vt:i4>1245246</vt:i4>
      </vt:variant>
      <vt:variant>
        <vt:i4>1187</vt:i4>
      </vt:variant>
      <vt:variant>
        <vt:i4>0</vt:i4>
      </vt:variant>
      <vt:variant>
        <vt:i4>5</vt:i4>
      </vt:variant>
      <vt:variant>
        <vt:lpwstr/>
      </vt:variant>
      <vt:variant>
        <vt:lpwstr>_Toc274581070</vt:lpwstr>
      </vt:variant>
      <vt:variant>
        <vt:i4>1179710</vt:i4>
      </vt:variant>
      <vt:variant>
        <vt:i4>1181</vt:i4>
      </vt:variant>
      <vt:variant>
        <vt:i4>0</vt:i4>
      </vt:variant>
      <vt:variant>
        <vt:i4>5</vt:i4>
      </vt:variant>
      <vt:variant>
        <vt:lpwstr/>
      </vt:variant>
      <vt:variant>
        <vt:lpwstr>_Toc274581069</vt:lpwstr>
      </vt:variant>
      <vt:variant>
        <vt:i4>1179710</vt:i4>
      </vt:variant>
      <vt:variant>
        <vt:i4>1175</vt:i4>
      </vt:variant>
      <vt:variant>
        <vt:i4>0</vt:i4>
      </vt:variant>
      <vt:variant>
        <vt:i4>5</vt:i4>
      </vt:variant>
      <vt:variant>
        <vt:lpwstr/>
      </vt:variant>
      <vt:variant>
        <vt:lpwstr>_Toc274581068</vt:lpwstr>
      </vt:variant>
      <vt:variant>
        <vt:i4>1179710</vt:i4>
      </vt:variant>
      <vt:variant>
        <vt:i4>1169</vt:i4>
      </vt:variant>
      <vt:variant>
        <vt:i4>0</vt:i4>
      </vt:variant>
      <vt:variant>
        <vt:i4>5</vt:i4>
      </vt:variant>
      <vt:variant>
        <vt:lpwstr/>
      </vt:variant>
      <vt:variant>
        <vt:lpwstr>_Toc274581067</vt:lpwstr>
      </vt:variant>
      <vt:variant>
        <vt:i4>1179710</vt:i4>
      </vt:variant>
      <vt:variant>
        <vt:i4>1163</vt:i4>
      </vt:variant>
      <vt:variant>
        <vt:i4>0</vt:i4>
      </vt:variant>
      <vt:variant>
        <vt:i4>5</vt:i4>
      </vt:variant>
      <vt:variant>
        <vt:lpwstr/>
      </vt:variant>
      <vt:variant>
        <vt:lpwstr>_Toc274581066</vt:lpwstr>
      </vt:variant>
      <vt:variant>
        <vt:i4>1179710</vt:i4>
      </vt:variant>
      <vt:variant>
        <vt:i4>1157</vt:i4>
      </vt:variant>
      <vt:variant>
        <vt:i4>0</vt:i4>
      </vt:variant>
      <vt:variant>
        <vt:i4>5</vt:i4>
      </vt:variant>
      <vt:variant>
        <vt:lpwstr/>
      </vt:variant>
      <vt:variant>
        <vt:lpwstr>_Toc274581065</vt:lpwstr>
      </vt:variant>
      <vt:variant>
        <vt:i4>1179710</vt:i4>
      </vt:variant>
      <vt:variant>
        <vt:i4>1151</vt:i4>
      </vt:variant>
      <vt:variant>
        <vt:i4>0</vt:i4>
      </vt:variant>
      <vt:variant>
        <vt:i4>5</vt:i4>
      </vt:variant>
      <vt:variant>
        <vt:lpwstr/>
      </vt:variant>
      <vt:variant>
        <vt:lpwstr>_Toc274581064</vt:lpwstr>
      </vt:variant>
      <vt:variant>
        <vt:i4>1179710</vt:i4>
      </vt:variant>
      <vt:variant>
        <vt:i4>1145</vt:i4>
      </vt:variant>
      <vt:variant>
        <vt:i4>0</vt:i4>
      </vt:variant>
      <vt:variant>
        <vt:i4>5</vt:i4>
      </vt:variant>
      <vt:variant>
        <vt:lpwstr/>
      </vt:variant>
      <vt:variant>
        <vt:lpwstr>_Toc274581063</vt:lpwstr>
      </vt:variant>
      <vt:variant>
        <vt:i4>1179710</vt:i4>
      </vt:variant>
      <vt:variant>
        <vt:i4>1139</vt:i4>
      </vt:variant>
      <vt:variant>
        <vt:i4>0</vt:i4>
      </vt:variant>
      <vt:variant>
        <vt:i4>5</vt:i4>
      </vt:variant>
      <vt:variant>
        <vt:lpwstr/>
      </vt:variant>
      <vt:variant>
        <vt:lpwstr>_Toc274581062</vt:lpwstr>
      </vt:variant>
      <vt:variant>
        <vt:i4>1179710</vt:i4>
      </vt:variant>
      <vt:variant>
        <vt:i4>1133</vt:i4>
      </vt:variant>
      <vt:variant>
        <vt:i4>0</vt:i4>
      </vt:variant>
      <vt:variant>
        <vt:i4>5</vt:i4>
      </vt:variant>
      <vt:variant>
        <vt:lpwstr/>
      </vt:variant>
      <vt:variant>
        <vt:lpwstr>_Toc274581061</vt:lpwstr>
      </vt:variant>
      <vt:variant>
        <vt:i4>1179710</vt:i4>
      </vt:variant>
      <vt:variant>
        <vt:i4>1127</vt:i4>
      </vt:variant>
      <vt:variant>
        <vt:i4>0</vt:i4>
      </vt:variant>
      <vt:variant>
        <vt:i4>5</vt:i4>
      </vt:variant>
      <vt:variant>
        <vt:lpwstr/>
      </vt:variant>
      <vt:variant>
        <vt:lpwstr>_Toc274581060</vt:lpwstr>
      </vt:variant>
      <vt:variant>
        <vt:i4>1114174</vt:i4>
      </vt:variant>
      <vt:variant>
        <vt:i4>1121</vt:i4>
      </vt:variant>
      <vt:variant>
        <vt:i4>0</vt:i4>
      </vt:variant>
      <vt:variant>
        <vt:i4>5</vt:i4>
      </vt:variant>
      <vt:variant>
        <vt:lpwstr/>
      </vt:variant>
      <vt:variant>
        <vt:lpwstr>_Toc274581059</vt:lpwstr>
      </vt:variant>
      <vt:variant>
        <vt:i4>1114174</vt:i4>
      </vt:variant>
      <vt:variant>
        <vt:i4>1115</vt:i4>
      </vt:variant>
      <vt:variant>
        <vt:i4>0</vt:i4>
      </vt:variant>
      <vt:variant>
        <vt:i4>5</vt:i4>
      </vt:variant>
      <vt:variant>
        <vt:lpwstr/>
      </vt:variant>
      <vt:variant>
        <vt:lpwstr>_Toc274581058</vt:lpwstr>
      </vt:variant>
      <vt:variant>
        <vt:i4>1114174</vt:i4>
      </vt:variant>
      <vt:variant>
        <vt:i4>1109</vt:i4>
      </vt:variant>
      <vt:variant>
        <vt:i4>0</vt:i4>
      </vt:variant>
      <vt:variant>
        <vt:i4>5</vt:i4>
      </vt:variant>
      <vt:variant>
        <vt:lpwstr/>
      </vt:variant>
      <vt:variant>
        <vt:lpwstr>_Toc274581057</vt:lpwstr>
      </vt:variant>
      <vt:variant>
        <vt:i4>1114174</vt:i4>
      </vt:variant>
      <vt:variant>
        <vt:i4>1103</vt:i4>
      </vt:variant>
      <vt:variant>
        <vt:i4>0</vt:i4>
      </vt:variant>
      <vt:variant>
        <vt:i4>5</vt:i4>
      </vt:variant>
      <vt:variant>
        <vt:lpwstr/>
      </vt:variant>
      <vt:variant>
        <vt:lpwstr>_Toc274581056</vt:lpwstr>
      </vt:variant>
      <vt:variant>
        <vt:i4>1114174</vt:i4>
      </vt:variant>
      <vt:variant>
        <vt:i4>1097</vt:i4>
      </vt:variant>
      <vt:variant>
        <vt:i4>0</vt:i4>
      </vt:variant>
      <vt:variant>
        <vt:i4>5</vt:i4>
      </vt:variant>
      <vt:variant>
        <vt:lpwstr/>
      </vt:variant>
      <vt:variant>
        <vt:lpwstr>_Toc274581055</vt:lpwstr>
      </vt:variant>
      <vt:variant>
        <vt:i4>1114174</vt:i4>
      </vt:variant>
      <vt:variant>
        <vt:i4>1091</vt:i4>
      </vt:variant>
      <vt:variant>
        <vt:i4>0</vt:i4>
      </vt:variant>
      <vt:variant>
        <vt:i4>5</vt:i4>
      </vt:variant>
      <vt:variant>
        <vt:lpwstr/>
      </vt:variant>
      <vt:variant>
        <vt:lpwstr>_Toc274581054</vt:lpwstr>
      </vt:variant>
      <vt:variant>
        <vt:i4>1114174</vt:i4>
      </vt:variant>
      <vt:variant>
        <vt:i4>1085</vt:i4>
      </vt:variant>
      <vt:variant>
        <vt:i4>0</vt:i4>
      </vt:variant>
      <vt:variant>
        <vt:i4>5</vt:i4>
      </vt:variant>
      <vt:variant>
        <vt:lpwstr/>
      </vt:variant>
      <vt:variant>
        <vt:lpwstr>_Toc274581053</vt:lpwstr>
      </vt:variant>
      <vt:variant>
        <vt:i4>1114174</vt:i4>
      </vt:variant>
      <vt:variant>
        <vt:i4>1079</vt:i4>
      </vt:variant>
      <vt:variant>
        <vt:i4>0</vt:i4>
      </vt:variant>
      <vt:variant>
        <vt:i4>5</vt:i4>
      </vt:variant>
      <vt:variant>
        <vt:lpwstr/>
      </vt:variant>
      <vt:variant>
        <vt:lpwstr>_Toc274581052</vt:lpwstr>
      </vt:variant>
      <vt:variant>
        <vt:i4>1114174</vt:i4>
      </vt:variant>
      <vt:variant>
        <vt:i4>1073</vt:i4>
      </vt:variant>
      <vt:variant>
        <vt:i4>0</vt:i4>
      </vt:variant>
      <vt:variant>
        <vt:i4>5</vt:i4>
      </vt:variant>
      <vt:variant>
        <vt:lpwstr/>
      </vt:variant>
      <vt:variant>
        <vt:lpwstr>_Toc274581051</vt:lpwstr>
      </vt:variant>
      <vt:variant>
        <vt:i4>1114174</vt:i4>
      </vt:variant>
      <vt:variant>
        <vt:i4>1067</vt:i4>
      </vt:variant>
      <vt:variant>
        <vt:i4>0</vt:i4>
      </vt:variant>
      <vt:variant>
        <vt:i4>5</vt:i4>
      </vt:variant>
      <vt:variant>
        <vt:lpwstr/>
      </vt:variant>
      <vt:variant>
        <vt:lpwstr>_Toc274581050</vt:lpwstr>
      </vt:variant>
      <vt:variant>
        <vt:i4>1048638</vt:i4>
      </vt:variant>
      <vt:variant>
        <vt:i4>1061</vt:i4>
      </vt:variant>
      <vt:variant>
        <vt:i4>0</vt:i4>
      </vt:variant>
      <vt:variant>
        <vt:i4>5</vt:i4>
      </vt:variant>
      <vt:variant>
        <vt:lpwstr/>
      </vt:variant>
      <vt:variant>
        <vt:lpwstr>_Toc274581049</vt:lpwstr>
      </vt:variant>
      <vt:variant>
        <vt:i4>1048638</vt:i4>
      </vt:variant>
      <vt:variant>
        <vt:i4>1055</vt:i4>
      </vt:variant>
      <vt:variant>
        <vt:i4>0</vt:i4>
      </vt:variant>
      <vt:variant>
        <vt:i4>5</vt:i4>
      </vt:variant>
      <vt:variant>
        <vt:lpwstr/>
      </vt:variant>
      <vt:variant>
        <vt:lpwstr>_Toc274581048</vt:lpwstr>
      </vt:variant>
      <vt:variant>
        <vt:i4>1048638</vt:i4>
      </vt:variant>
      <vt:variant>
        <vt:i4>1049</vt:i4>
      </vt:variant>
      <vt:variant>
        <vt:i4>0</vt:i4>
      </vt:variant>
      <vt:variant>
        <vt:i4>5</vt:i4>
      </vt:variant>
      <vt:variant>
        <vt:lpwstr/>
      </vt:variant>
      <vt:variant>
        <vt:lpwstr>_Toc274581047</vt:lpwstr>
      </vt:variant>
      <vt:variant>
        <vt:i4>1048638</vt:i4>
      </vt:variant>
      <vt:variant>
        <vt:i4>1043</vt:i4>
      </vt:variant>
      <vt:variant>
        <vt:i4>0</vt:i4>
      </vt:variant>
      <vt:variant>
        <vt:i4>5</vt:i4>
      </vt:variant>
      <vt:variant>
        <vt:lpwstr/>
      </vt:variant>
      <vt:variant>
        <vt:lpwstr>_Toc274581046</vt:lpwstr>
      </vt:variant>
      <vt:variant>
        <vt:i4>1048638</vt:i4>
      </vt:variant>
      <vt:variant>
        <vt:i4>1037</vt:i4>
      </vt:variant>
      <vt:variant>
        <vt:i4>0</vt:i4>
      </vt:variant>
      <vt:variant>
        <vt:i4>5</vt:i4>
      </vt:variant>
      <vt:variant>
        <vt:lpwstr/>
      </vt:variant>
      <vt:variant>
        <vt:lpwstr>_Toc274581045</vt:lpwstr>
      </vt:variant>
      <vt:variant>
        <vt:i4>1048638</vt:i4>
      </vt:variant>
      <vt:variant>
        <vt:i4>1031</vt:i4>
      </vt:variant>
      <vt:variant>
        <vt:i4>0</vt:i4>
      </vt:variant>
      <vt:variant>
        <vt:i4>5</vt:i4>
      </vt:variant>
      <vt:variant>
        <vt:lpwstr/>
      </vt:variant>
      <vt:variant>
        <vt:lpwstr>_Toc274581044</vt:lpwstr>
      </vt:variant>
      <vt:variant>
        <vt:i4>1048638</vt:i4>
      </vt:variant>
      <vt:variant>
        <vt:i4>1025</vt:i4>
      </vt:variant>
      <vt:variant>
        <vt:i4>0</vt:i4>
      </vt:variant>
      <vt:variant>
        <vt:i4>5</vt:i4>
      </vt:variant>
      <vt:variant>
        <vt:lpwstr/>
      </vt:variant>
      <vt:variant>
        <vt:lpwstr>_Toc274581043</vt:lpwstr>
      </vt:variant>
      <vt:variant>
        <vt:i4>1048638</vt:i4>
      </vt:variant>
      <vt:variant>
        <vt:i4>1019</vt:i4>
      </vt:variant>
      <vt:variant>
        <vt:i4>0</vt:i4>
      </vt:variant>
      <vt:variant>
        <vt:i4>5</vt:i4>
      </vt:variant>
      <vt:variant>
        <vt:lpwstr/>
      </vt:variant>
      <vt:variant>
        <vt:lpwstr>_Toc274581042</vt:lpwstr>
      </vt:variant>
      <vt:variant>
        <vt:i4>1048638</vt:i4>
      </vt:variant>
      <vt:variant>
        <vt:i4>1013</vt:i4>
      </vt:variant>
      <vt:variant>
        <vt:i4>0</vt:i4>
      </vt:variant>
      <vt:variant>
        <vt:i4>5</vt:i4>
      </vt:variant>
      <vt:variant>
        <vt:lpwstr/>
      </vt:variant>
      <vt:variant>
        <vt:lpwstr>_Toc274581041</vt:lpwstr>
      </vt:variant>
      <vt:variant>
        <vt:i4>1048638</vt:i4>
      </vt:variant>
      <vt:variant>
        <vt:i4>1007</vt:i4>
      </vt:variant>
      <vt:variant>
        <vt:i4>0</vt:i4>
      </vt:variant>
      <vt:variant>
        <vt:i4>5</vt:i4>
      </vt:variant>
      <vt:variant>
        <vt:lpwstr/>
      </vt:variant>
      <vt:variant>
        <vt:lpwstr>_Toc274581040</vt:lpwstr>
      </vt:variant>
      <vt:variant>
        <vt:i4>1507390</vt:i4>
      </vt:variant>
      <vt:variant>
        <vt:i4>1001</vt:i4>
      </vt:variant>
      <vt:variant>
        <vt:i4>0</vt:i4>
      </vt:variant>
      <vt:variant>
        <vt:i4>5</vt:i4>
      </vt:variant>
      <vt:variant>
        <vt:lpwstr/>
      </vt:variant>
      <vt:variant>
        <vt:lpwstr>_Toc274581039</vt:lpwstr>
      </vt:variant>
      <vt:variant>
        <vt:i4>1507390</vt:i4>
      </vt:variant>
      <vt:variant>
        <vt:i4>995</vt:i4>
      </vt:variant>
      <vt:variant>
        <vt:i4>0</vt:i4>
      </vt:variant>
      <vt:variant>
        <vt:i4>5</vt:i4>
      </vt:variant>
      <vt:variant>
        <vt:lpwstr/>
      </vt:variant>
      <vt:variant>
        <vt:lpwstr>_Toc274581038</vt:lpwstr>
      </vt:variant>
      <vt:variant>
        <vt:i4>1507390</vt:i4>
      </vt:variant>
      <vt:variant>
        <vt:i4>989</vt:i4>
      </vt:variant>
      <vt:variant>
        <vt:i4>0</vt:i4>
      </vt:variant>
      <vt:variant>
        <vt:i4>5</vt:i4>
      </vt:variant>
      <vt:variant>
        <vt:lpwstr/>
      </vt:variant>
      <vt:variant>
        <vt:lpwstr>_Toc274581037</vt:lpwstr>
      </vt:variant>
      <vt:variant>
        <vt:i4>1507390</vt:i4>
      </vt:variant>
      <vt:variant>
        <vt:i4>983</vt:i4>
      </vt:variant>
      <vt:variant>
        <vt:i4>0</vt:i4>
      </vt:variant>
      <vt:variant>
        <vt:i4>5</vt:i4>
      </vt:variant>
      <vt:variant>
        <vt:lpwstr/>
      </vt:variant>
      <vt:variant>
        <vt:lpwstr>_Toc274581036</vt:lpwstr>
      </vt:variant>
      <vt:variant>
        <vt:i4>1507390</vt:i4>
      </vt:variant>
      <vt:variant>
        <vt:i4>977</vt:i4>
      </vt:variant>
      <vt:variant>
        <vt:i4>0</vt:i4>
      </vt:variant>
      <vt:variant>
        <vt:i4>5</vt:i4>
      </vt:variant>
      <vt:variant>
        <vt:lpwstr/>
      </vt:variant>
      <vt:variant>
        <vt:lpwstr>_Toc274581035</vt:lpwstr>
      </vt:variant>
      <vt:variant>
        <vt:i4>1507390</vt:i4>
      </vt:variant>
      <vt:variant>
        <vt:i4>971</vt:i4>
      </vt:variant>
      <vt:variant>
        <vt:i4>0</vt:i4>
      </vt:variant>
      <vt:variant>
        <vt:i4>5</vt:i4>
      </vt:variant>
      <vt:variant>
        <vt:lpwstr/>
      </vt:variant>
      <vt:variant>
        <vt:lpwstr>_Toc274581034</vt:lpwstr>
      </vt:variant>
      <vt:variant>
        <vt:i4>1507390</vt:i4>
      </vt:variant>
      <vt:variant>
        <vt:i4>965</vt:i4>
      </vt:variant>
      <vt:variant>
        <vt:i4>0</vt:i4>
      </vt:variant>
      <vt:variant>
        <vt:i4>5</vt:i4>
      </vt:variant>
      <vt:variant>
        <vt:lpwstr/>
      </vt:variant>
      <vt:variant>
        <vt:lpwstr>_Toc274581033</vt:lpwstr>
      </vt:variant>
      <vt:variant>
        <vt:i4>1507390</vt:i4>
      </vt:variant>
      <vt:variant>
        <vt:i4>959</vt:i4>
      </vt:variant>
      <vt:variant>
        <vt:i4>0</vt:i4>
      </vt:variant>
      <vt:variant>
        <vt:i4>5</vt:i4>
      </vt:variant>
      <vt:variant>
        <vt:lpwstr/>
      </vt:variant>
      <vt:variant>
        <vt:lpwstr>_Toc274581032</vt:lpwstr>
      </vt:variant>
      <vt:variant>
        <vt:i4>1507390</vt:i4>
      </vt:variant>
      <vt:variant>
        <vt:i4>953</vt:i4>
      </vt:variant>
      <vt:variant>
        <vt:i4>0</vt:i4>
      </vt:variant>
      <vt:variant>
        <vt:i4>5</vt:i4>
      </vt:variant>
      <vt:variant>
        <vt:lpwstr/>
      </vt:variant>
      <vt:variant>
        <vt:lpwstr>_Toc274581031</vt:lpwstr>
      </vt:variant>
      <vt:variant>
        <vt:i4>1507390</vt:i4>
      </vt:variant>
      <vt:variant>
        <vt:i4>947</vt:i4>
      </vt:variant>
      <vt:variant>
        <vt:i4>0</vt:i4>
      </vt:variant>
      <vt:variant>
        <vt:i4>5</vt:i4>
      </vt:variant>
      <vt:variant>
        <vt:lpwstr/>
      </vt:variant>
      <vt:variant>
        <vt:lpwstr>_Toc274581030</vt:lpwstr>
      </vt:variant>
      <vt:variant>
        <vt:i4>1441854</vt:i4>
      </vt:variant>
      <vt:variant>
        <vt:i4>941</vt:i4>
      </vt:variant>
      <vt:variant>
        <vt:i4>0</vt:i4>
      </vt:variant>
      <vt:variant>
        <vt:i4>5</vt:i4>
      </vt:variant>
      <vt:variant>
        <vt:lpwstr/>
      </vt:variant>
      <vt:variant>
        <vt:lpwstr>_Toc274581029</vt:lpwstr>
      </vt:variant>
      <vt:variant>
        <vt:i4>1441854</vt:i4>
      </vt:variant>
      <vt:variant>
        <vt:i4>935</vt:i4>
      </vt:variant>
      <vt:variant>
        <vt:i4>0</vt:i4>
      </vt:variant>
      <vt:variant>
        <vt:i4>5</vt:i4>
      </vt:variant>
      <vt:variant>
        <vt:lpwstr/>
      </vt:variant>
      <vt:variant>
        <vt:lpwstr>_Toc274581028</vt:lpwstr>
      </vt:variant>
      <vt:variant>
        <vt:i4>1441854</vt:i4>
      </vt:variant>
      <vt:variant>
        <vt:i4>929</vt:i4>
      </vt:variant>
      <vt:variant>
        <vt:i4>0</vt:i4>
      </vt:variant>
      <vt:variant>
        <vt:i4>5</vt:i4>
      </vt:variant>
      <vt:variant>
        <vt:lpwstr/>
      </vt:variant>
      <vt:variant>
        <vt:lpwstr>_Toc274581027</vt:lpwstr>
      </vt:variant>
      <vt:variant>
        <vt:i4>1441854</vt:i4>
      </vt:variant>
      <vt:variant>
        <vt:i4>923</vt:i4>
      </vt:variant>
      <vt:variant>
        <vt:i4>0</vt:i4>
      </vt:variant>
      <vt:variant>
        <vt:i4>5</vt:i4>
      </vt:variant>
      <vt:variant>
        <vt:lpwstr/>
      </vt:variant>
      <vt:variant>
        <vt:lpwstr>_Toc274581026</vt:lpwstr>
      </vt:variant>
      <vt:variant>
        <vt:i4>1441854</vt:i4>
      </vt:variant>
      <vt:variant>
        <vt:i4>917</vt:i4>
      </vt:variant>
      <vt:variant>
        <vt:i4>0</vt:i4>
      </vt:variant>
      <vt:variant>
        <vt:i4>5</vt:i4>
      </vt:variant>
      <vt:variant>
        <vt:lpwstr/>
      </vt:variant>
      <vt:variant>
        <vt:lpwstr>_Toc274581025</vt:lpwstr>
      </vt:variant>
      <vt:variant>
        <vt:i4>1441854</vt:i4>
      </vt:variant>
      <vt:variant>
        <vt:i4>911</vt:i4>
      </vt:variant>
      <vt:variant>
        <vt:i4>0</vt:i4>
      </vt:variant>
      <vt:variant>
        <vt:i4>5</vt:i4>
      </vt:variant>
      <vt:variant>
        <vt:lpwstr/>
      </vt:variant>
      <vt:variant>
        <vt:lpwstr>_Toc274581024</vt:lpwstr>
      </vt:variant>
      <vt:variant>
        <vt:i4>1441854</vt:i4>
      </vt:variant>
      <vt:variant>
        <vt:i4>905</vt:i4>
      </vt:variant>
      <vt:variant>
        <vt:i4>0</vt:i4>
      </vt:variant>
      <vt:variant>
        <vt:i4>5</vt:i4>
      </vt:variant>
      <vt:variant>
        <vt:lpwstr/>
      </vt:variant>
      <vt:variant>
        <vt:lpwstr>_Toc274581023</vt:lpwstr>
      </vt:variant>
      <vt:variant>
        <vt:i4>1441854</vt:i4>
      </vt:variant>
      <vt:variant>
        <vt:i4>899</vt:i4>
      </vt:variant>
      <vt:variant>
        <vt:i4>0</vt:i4>
      </vt:variant>
      <vt:variant>
        <vt:i4>5</vt:i4>
      </vt:variant>
      <vt:variant>
        <vt:lpwstr/>
      </vt:variant>
      <vt:variant>
        <vt:lpwstr>_Toc274581022</vt:lpwstr>
      </vt:variant>
      <vt:variant>
        <vt:i4>1441854</vt:i4>
      </vt:variant>
      <vt:variant>
        <vt:i4>893</vt:i4>
      </vt:variant>
      <vt:variant>
        <vt:i4>0</vt:i4>
      </vt:variant>
      <vt:variant>
        <vt:i4>5</vt:i4>
      </vt:variant>
      <vt:variant>
        <vt:lpwstr/>
      </vt:variant>
      <vt:variant>
        <vt:lpwstr>_Toc274581021</vt:lpwstr>
      </vt:variant>
      <vt:variant>
        <vt:i4>1441854</vt:i4>
      </vt:variant>
      <vt:variant>
        <vt:i4>887</vt:i4>
      </vt:variant>
      <vt:variant>
        <vt:i4>0</vt:i4>
      </vt:variant>
      <vt:variant>
        <vt:i4>5</vt:i4>
      </vt:variant>
      <vt:variant>
        <vt:lpwstr/>
      </vt:variant>
      <vt:variant>
        <vt:lpwstr>_Toc274581020</vt:lpwstr>
      </vt:variant>
      <vt:variant>
        <vt:i4>1376318</vt:i4>
      </vt:variant>
      <vt:variant>
        <vt:i4>881</vt:i4>
      </vt:variant>
      <vt:variant>
        <vt:i4>0</vt:i4>
      </vt:variant>
      <vt:variant>
        <vt:i4>5</vt:i4>
      </vt:variant>
      <vt:variant>
        <vt:lpwstr/>
      </vt:variant>
      <vt:variant>
        <vt:lpwstr>_Toc274581019</vt:lpwstr>
      </vt:variant>
      <vt:variant>
        <vt:i4>1376318</vt:i4>
      </vt:variant>
      <vt:variant>
        <vt:i4>875</vt:i4>
      </vt:variant>
      <vt:variant>
        <vt:i4>0</vt:i4>
      </vt:variant>
      <vt:variant>
        <vt:i4>5</vt:i4>
      </vt:variant>
      <vt:variant>
        <vt:lpwstr/>
      </vt:variant>
      <vt:variant>
        <vt:lpwstr>_Toc274581018</vt:lpwstr>
      </vt:variant>
      <vt:variant>
        <vt:i4>1376318</vt:i4>
      </vt:variant>
      <vt:variant>
        <vt:i4>869</vt:i4>
      </vt:variant>
      <vt:variant>
        <vt:i4>0</vt:i4>
      </vt:variant>
      <vt:variant>
        <vt:i4>5</vt:i4>
      </vt:variant>
      <vt:variant>
        <vt:lpwstr/>
      </vt:variant>
      <vt:variant>
        <vt:lpwstr>_Toc274581017</vt:lpwstr>
      </vt:variant>
      <vt:variant>
        <vt:i4>1376318</vt:i4>
      </vt:variant>
      <vt:variant>
        <vt:i4>863</vt:i4>
      </vt:variant>
      <vt:variant>
        <vt:i4>0</vt:i4>
      </vt:variant>
      <vt:variant>
        <vt:i4>5</vt:i4>
      </vt:variant>
      <vt:variant>
        <vt:lpwstr/>
      </vt:variant>
      <vt:variant>
        <vt:lpwstr>_Toc274581016</vt:lpwstr>
      </vt:variant>
      <vt:variant>
        <vt:i4>1376318</vt:i4>
      </vt:variant>
      <vt:variant>
        <vt:i4>857</vt:i4>
      </vt:variant>
      <vt:variant>
        <vt:i4>0</vt:i4>
      </vt:variant>
      <vt:variant>
        <vt:i4>5</vt:i4>
      </vt:variant>
      <vt:variant>
        <vt:lpwstr/>
      </vt:variant>
      <vt:variant>
        <vt:lpwstr>_Toc274581015</vt:lpwstr>
      </vt:variant>
      <vt:variant>
        <vt:i4>1376318</vt:i4>
      </vt:variant>
      <vt:variant>
        <vt:i4>851</vt:i4>
      </vt:variant>
      <vt:variant>
        <vt:i4>0</vt:i4>
      </vt:variant>
      <vt:variant>
        <vt:i4>5</vt:i4>
      </vt:variant>
      <vt:variant>
        <vt:lpwstr/>
      </vt:variant>
      <vt:variant>
        <vt:lpwstr>_Toc274581014</vt:lpwstr>
      </vt:variant>
      <vt:variant>
        <vt:i4>1376318</vt:i4>
      </vt:variant>
      <vt:variant>
        <vt:i4>845</vt:i4>
      </vt:variant>
      <vt:variant>
        <vt:i4>0</vt:i4>
      </vt:variant>
      <vt:variant>
        <vt:i4>5</vt:i4>
      </vt:variant>
      <vt:variant>
        <vt:lpwstr/>
      </vt:variant>
      <vt:variant>
        <vt:lpwstr>_Toc274581013</vt:lpwstr>
      </vt:variant>
      <vt:variant>
        <vt:i4>1376318</vt:i4>
      </vt:variant>
      <vt:variant>
        <vt:i4>839</vt:i4>
      </vt:variant>
      <vt:variant>
        <vt:i4>0</vt:i4>
      </vt:variant>
      <vt:variant>
        <vt:i4>5</vt:i4>
      </vt:variant>
      <vt:variant>
        <vt:lpwstr/>
      </vt:variant>
      <vt:variant>
        <vt:lpwstr>_Toc274581012</vt:lpwstr>
      </vt:variant>
      <vt:variant>
        <vt:i4>1376318</vt:i4>
      </vt:variant>
      <vt:variant>
        <vt:i4>833</vt:i4>
      </vt:variant>
      <vt:variant>
        <vt:i4>0</vt:i4>
      </vt:variant>
      <vt:variant>
        <vt:i4>5</vt:i4>
      </vt:variant>
      <vt:variant>
        <vt:lpwstr/>
      </vt:variant>
      <vt:variant>
        <vt:lpwstr>_Toc274581011</vt:lpwstr>
      </vt:variant>
      <vt:variant>
        <vt:i4>1376318</vt:i4>
      </vt:variant>
      <vt:variant>
        <vt:i4>827</vt:i4>
      </vt:variant>
      <vt:variant>
        <vt:i4>0</vt:i4>
      </vt:variant>
      <vt:variant>
        <vt:i4>5</vt:i4>
      </vt:variant>
      <vt:variant>
        <vt:lpwstr/>
      </vt:variant>
      <vt:variant>
        <vt:lpwstr>_Toc274581010</vt:lpwstr>
      </vt:variant>
      <vt:variant>
        <vt:i4>1310782</vt:i4>
      </vt:variant>
      <vt:variant>
        <vt:i4>821</vt:i4>
      </vt:variant>
      <vt:variant>
        <vt:i4>0</vt:i4>
      </vt:variant>
      <vt:variant>
        <vt:i4>5</vt:i4>
      </vt:variant>
      <vt:variant>
        <vt:lpwstr/>
      </vt:variant>
      <vt:variant>
        <vt:lpwstr>_Toc274581009</vt:lpwstr>
      </vt:variant>
      <vt:variant>
        <vt:i4>1310782</vt:i4>
      </vt:variant>
      <vt:variant>
        <vt:i4>815</vt:i4>
      </vt:variant>
      <vt:variant>
        <vt:i4>0</vt:i4>
      </vt:variant>
      <vt:variant>
        <vt:i4>5</vt:i4>
      </vt:variant>
      <vt:variant>
        <vt:lpwstr/>
      </vt:variant>
      <vt:variant>
        <vt:lpwstr>_Toc274581008</vt:lpwstr>
      </vt:variant>
      <vt:variant>
        <vt:i4>1310782</vt:i4>
      </vt:variant>
      <vt:variant>
        <vt:i4>809</vt:i4>
      </vt:variant>
      <vt:variant>
        <vt:i4>0</vt:i4>
      </vt:variant>
      <vt:variant>
        <vt:i4>5</vt:i4>
      </vt:variant>
      <vt:variant>
        <vt:lpwstr/>
      </vt:variant>
      <vt:variant>
        <vt:lpwstr>_Toc274581007</vt:lpwstr>
      </vt:variant>
      <vt:variant>
        <vt:i4>1310782</vt:i4>
      </vt:variant>
      <vt:variant>
        <vt:i4>803</vt:i4>
      </vt:variant>
      <vt:variant>
        <vt:i4>0</vt:i4>
      </vt:variant>
      <vt:variant>
        <vt:i4>5</vt:i4>
      </vt:variant>
      <vt:variant>
        <vt:lpwstr/>
      </vt:variant>
      <vt:variant>
        <vt:lpwstr>_Toc274581006</vt:lpwstr>
      </vt:variant>
      <vt:variant>
        <vt:i4>1310782</vt:i4>
      </vt:variant>
      <vt:variant>
        <vt:i4>797</vt:i4>
      </vt:variant>
      <vt:variant>
        <vt:i4>0</vt:i4>
      </vt:variant>
      <vt:variant>
        <vt:i4>5</vt:i4>
      </vt:variant>
      <vt:variant>
        <vt:lpwstr/>
      </vt:variant>
      <vt:variant>
        <vt:lpwstr>_Toc274581005</vt:lpwstr>
      </vt:variant>
      <vt:variant>
        <vt:i4>1310782</vt:i4>
      </vt:variant>
      <vt:variant>
        <vt:i4>791</vt:i4>
      </vt:variant>
      <vt:variant>
        <vt:i4>0</vt:i4>
      </vt:variant>
      <vt:variant>
        <vt:i4>5</vt:i4>
      </vt:variant>
      <vt:variant>
        <vt:lpwstr/>
      </vt:variant>
      <vt:variant>
        <vt:lpwstr>_Toc274581004</vt:lpwstr>
      </vt:variant>
      <vt:variant>
        <vt:i4>1310782</vt:i4>
      </vt:variant>
      <vt:variant>
        <vt:i4>785</vt:i4>
      </vt:variant>
      <vt:variant>
        <vt:i4>0</vt:i4>
      </vt:variant>
      <vt:variant>
        <vt:i4>5</vt:i4>
      </vt:variant>
      <vt:variant>
        <vt:lpwstr/>
      </vt:variant>
      <vt:variant>
        <vt:lpwstr>_Toc274581003</vt:lpwstr>
      </vt:variant>
      <vt:variant>
        <vt:i4>1310782</vt:i4>
      </vt:variant>
      <vt:variant>
        <vt:i4>779</vt:i4>
      </vt:variant>
      <vt:variant>
        <vt:i4>0</vt:i4>
      </vt:variant>
      <vt:variant>
        <vt:i4>5</vt:i4>
      </vt:variant>
      <vt:variant>
        <vt:lpwstr/>
      </vt:variant>
      <vt:variant>
        <vt:lpwstr>_Toc274581002</vt:lpwstr>
      </vt:variant>
      <vt:variant>
        <vt:i4>1310782</vt:i4>
      </vt:variant>
      <vt:variant>
        <vt:i4>773</vt:i4>
      </vt:variant>
      <vt:variant>
        <vt:i4>0</vt:i4>
      </vt:variant>
      <vt:variant>
        <vt:i4>5</vt:i4>
      </vt:variant>
      <vt:variant>
        <vt:lpwstr/>
      </vt:variant>
      <vt:variant>
        <vt:lpwstr>_Toc274581001</vt:lpwstr>
      </vt:variant>
      <vt:variant>
        <vt:i4>1310782</vt:i4>
      </vt:variant>
      <vt:variant>
        <vt:i4>767</vt:i4>
      </vt:variant>
      <vt:variant>
        <vt:i4>0</vt:i4>
      </vt:variant>
      <vt:variant>
        <vt:i4>5</vt:i4>
      </vt:variant>
      <vt:variant>
        <vt:lpwstr/>
      </vt:variant>
      <vt:variant>
        <vt:lpwstr>_Toc274581000</vt:lpwstr>
      </vt:variant>
      <vt:variant>
        <vt:i4>1835063</vt:i4>
      </vt:variant>
      <vt:variant>
        <vt:i4>761</vt:i4>
      </vt:variant>
      <vt:variant>
        <vt:i4>0</vt:i4>
      </vt:variant>
      <vt:variant>
        <vt:i4>5</vt:i4>
      </vt:variant>
      <vt:variant>
        <vt:lpwstr/>
      </vt:variant>
      <vt:variant>
        <vt:lpwstr>_Toc274580999</vt:lpwstr>
      </vt:variant>
      <vt:variant>
        <vt:i4>1835063</vt:i4>
      </vt:variant>
      <vt:variant>
        <vt:i4>755</vt:i4>
      </vt:variant>
      <vt:variant>
        <vt:i4>0</vt:i4>
      </vt:variant>
      <vt:variant>
        <vt:i4>5</vt:i4>
      </vt:variant>
      <vt:variant>
        <vt:lpwstr/>
      </vt:variant>
      <vt:variant>
        <vt:lpwstr>_Toc274580998</vt:lpwstr>
      </vt:variant>
      <vt:variant>
        <vt:i4>1835063</vt:i4>
      </vt:variant>
      <vt:variant>
        <vt:i4>749</vt:i4>
      </vt:variant>
      <vt:variant>
        <vt:i4>0</vt:i4>
      </vt:variant>
      <vt:variant>
        <vt:i4>5</vt:i4>
      </vt:variant>
      <vt:variant>
        <vt:lpwstr/>
      </vt:variant>
      <vt:variant>
        <vt:lpwstr>_Toc274580997</vt:lpwstr>
      </vt:variant>
      <vt:variant>
        <vt:i4>1835063</vt:i4>
      </vt:variant>
      <vt:variant>
        <vt:i4>743</vt:i4>
      </vt:variant>
      <vt:variant>
        <vt:i4>0</vt:i4>
      </vt:variant>
      <vt:variant>
        <vt:i4>5</vt:i4>
      </vt:variant>
      <vt:variant>
        <vt:lpwstr/>
      </vt:variant>
      <vt:variant>
        <vt:lpwstr>_Toc274580996</vt:lpwstr>
      </vt:variant>
      <vt:variant>
        <vt:i4>1835063</vt:i4>
      </vt:variant>
      <vt:variant>
        <vt:i4>737</vt:i4>
      </vt:variant>
      <vt:variant>
        <vt:i4>0</vt:i4>
      </vt:variant>
      <vt:variant>
        <vt:i4>5</vt:i4>
      </vt:variant>
      <vt:variant>
        <vt:lpwstr/>
      </vt:variant>
      <vt:variant>
        <vt:lpwstr>_Toc274580995</vt:lpwstr>
      </vt:variant>
      <vt:variant>
        <vt:i4>1835063</vt:i4>
      </vt:variant>
      <vt:variant>
        <vt:i4>731</vt:i4>
      </vt:variant>
      <vt:variant>
        <vt:i4>0</vt:i4>
      </vt:variant>
      <vt:variant>
        <vt:i4>5</vt:i4>
      </vt:variant>
      <vt:variant>
        <vt:lpwstr/>
      </vt:variant>
      <vt:variant>
        <vt:lpwstr>_Toc274580994</vt:lpwstr>
      </vt:variant>
      <vt:variant>
        <vt:i4>1835063</vt:i4>
      </vt:variant>
      <vt:variant>
        <vt:i4>725</vt:i4>
      </vt:variant>
      <vt:variant>
        <vt:i4>0</vt:i4>
      </vt:variant>
      <vt:variant>
        <vt:i4>5</vt:i4>
      </vt:variant>
      <vt:variant>
        <vt:lpwstr/>
      </vt:variant>
      <vt:variant>
        <vt:lpwstr>_Toc274580993</vt:lpwstr>
      </vt:variant>
      <vt:variant>
        <vt:i4>1835063</vt:i4>
      </vt:variant>
      <vt:variant>
        <vt:i4>719</vt:i4>
      </vt:variant>
      <vt:variant>
        <vt:i4>0</vt:i4>
      </vt:variant>
      <vt:variant>
        <vt:i4>5</vt:i4>
      </vt:variant>
      <vt:variant>
        <vt:lpwstr/>
      </vt:variant>
      <vt:variant>
        <vt:lpwstr>_Toc274580992</vt:lpwstr>
      </vt:variant>
      <vt:variant>
        <vt:i4>1835063</vt:i4>
      </vt:variant>
      <vt:variant>
        <vt:i4>713</vt:i4>
      </vt:variant>
      <vt:variant>
        <vt:i4>0</vt:i4>
      </vt:variant>
      <vt:variant>
        <vt:i4>5</vt:i4>
      </vt:variant>
      <vt:variant>
        <vt:lpwstr/>
      </vt:variant>
      <vt:variant>
        <vt:lpwstr>_Toc274580991</vt:lpwstr>
      </vt:variant>
      <vt:variant>
        <vt:i4>1835063</vt:i4>
      </vt:variant>
      <vt:variant>
        <vt:i4>707</vt:i4>
      </vt:variant>
      <vt:variant>
        <vt:i4>0</vt:i4>
      </vt:variant>
      <vt:variant>
        <vt:i4>5</vt:i4>
      </vt:variant>
      <vt:variant>
        <vt:lpwstr/>
      </vt:variant>
      <vt:variant>
        <vt:lpwstr>_Toc274580990</vt:lpwstr>
      </vt:variant>
      <vt:variant>
        <vt:i4>1900599</vt:i4>
      </vt:variant>
      <vt:variant>
        <vt:i4>701</vt:i4>
      </vt:variant>
      <vt:variant>
        <vt:i4>0</vt:i4>
      </vt:variant>
      <vt:variant>
        <vt:i4>5</vt:i4>
      </vt:variant>
      <vt:variant>
        <vt:lpwstr/>
      </vt:variant>
      <vt:variant>
        <vt:lpwstr>_Toc274580989</vt:lpwstr>
      </vt:variant>
      <vt:variant>
        <vt:i4>1900599</vt:i4>
      </vt:variant>
      <vt:variant>
        <vt:i4>695</vt:i4>
      </vt:variant>
      <vt:variant>
        <vt:i4>0</vt:i4>
      </vt:variant>
      <vt:variant>
        <vt:i4>5</vt:i4>
      </vt:variant>
      <vt:variant>
        <vt:lpwstr/>
      </vt:variant>
      <vt:variant>
        <vt:lpwstr>_Toc274580988</vt:lpwstr>
      </vt:variant>
      <vt:variant>
        <vt:i4>1900599</vt:i4>
      </vt:variant>
      <vt:variant>
        <vt:i4>689</vt:i4>
      </vt:variant>
      <vt:variant>
        <vt:i4>0</vt:i4>
      </vt:variant>
      <vt:variant>
        <vt:i4>5</vt:i4>
      </vt:variant>
      <vt:variant>
        <vt:lpwstr/>
      </vt:variant>
      <vt:variant>
        <vt:lpwstr>_Toc274580987</vt:lpwstr>
      </vt:variant>
      <vt:variant>
        <vt:i4>1900599</vt:i4>
      </vt:variant>
      <vt:variant>
        <vt:i4>683</vt:i4>
      </vt:variant>
      <vt:variant>
        <vt:i4>0</vt:i4>
      </vt:variant>
      <vt:variant>
        <vt:i4>5</vt:i4>
      </vt:variant>
      <vt:variant>
        <vt:lpwstr/>
      </vt:variant>
      <vt:variant>
        <vt:lpwstr>_Toc274580986</vt:lpwstr>
      </vt:variant>
      <vt:variant>
        <vt:i4>1900599</vt:i4>
      </vt:variant>
      <vt:variant>
        <vt:i4>677</vt:i4>
      </vt:variant>
      <vt:variant>
        <vt:i4>0</vt:i4>
      </vt:variant>
      <vt:variant>
        <vt:i4>5</vt:i4>
      </vt:variant>
      <vt:variant>
        <vt:lpwstr/>
      </vt:variant>
      <vt:variant>
        <vt:lpwstr>_Toc274580985</vt:lpwstr>
      </vt:variant>
      <vt:variant>
        <vt:i4>1900599</vt:i4>
      </vt:variant>
      <vt:variant>
        <vt:i4>671</vt:i4>
      </vt:variant>
      <vt:variant>
        <vt:i4>0</vt:i4>
      </vt:variant>
      <vt:variant>
        <vt:i4>5</vt:i4>
      </vt:variant>
      <vt:variant>
        <vt:lpwstr/>
      </vt:variant>
      <vt:variant>
        <vt:lpwstr>_Toc274580984</vt:lpwstr>
      </vt:variant>
      <vt:variant>
        <vt:i4>1900599</vt:i4>
      </vt:variant>
      <vt:variant>
        <vt:i4>665</vt:i4>
      </vt:variant>
      <vt:variant>
        <vt:i4>0</vt:i4>
      </vt:variant>
      <vt:variant>
        <vt:i4>5</vt:i4>
      </vt:variant>
      <vt:variant>
        <vt:lpwstr/>
      </vt:variant>
      <vt:variant>
        <vt:lpwstr>_Toc274580983</vt:lpwstr>
      </vt:variant>
      <vt:variant>
        <vt:i4>1900599</vt:i4>
      </vt:variant>
      <vt:variant>
        <vt:i4>659</vt:i4>
      </vt:variant>
      <vt:variant>
        <vt:i4>0</vt:i4>
      </vt:variant>
      <vt:variant>
        <vt:i4>5</vt:i4>
      </vt:variant>
      <vt:variant>
        <vt:lpwstr/>
      </vt:variant>
      <vt:variant>
        <vt:lpwstr>_Toc274580982</vt:lpwstr>
      </vt:variant>
      <vt:variant>
        <vt:i4>1900599</vt:i4>
      </vt:variant>
      <vt:variant>
        <vt:i4>653</vt:i4>
      </vt:variant>
      <vt:variant>
        <vt:i4>0</vt:i4>
      </vt:variant>
      <vt:variant>
        <vt:i4>5</vt:i4>
      </vt:variant>
      <vt:variant>
        <vt:lpwstr/>
      </vt:variant>
      <vt:variant>
        <vt:lpwstr>_Toc274580981</vt:lpwstr>
      </vt:variant>
      <vt:variant>
        <vt:i4>1900599</vt:i4>
      </vt:variant>
      <vt:variant>
        <vt:i4>647</vt:i4>
      </vt:variant>
      <vt:variant>
        <vt:i4>0</vt:i4>
      </vt:variant>
      <vt:variant>
        <vt:i4>5</vt:i4>
      </vt:variant>
      <vt:variant>
        <vt:lpwstr/>
      </vt:variant>
      <vt:variant>
        <vt:lpwstr>_Toc274580980</vt:lpwstr>
      </vt:variant>
      <vt:variant>
        <vt:i4>1179703</vt:i4>
      </vt:variant>
      <vt:variant>
        <vt:i4>641</vt:i4>
      </vt:variant>
      <vt:variant>
        <vt:i4>0</vt:i4>
      </vt:variant>
      <vt:variant>
        <vt:i4>5</vt:i4>
      </vt:variant>
      <vt:variant>
        <vt:lpwstr/>
      </vt:variant>
      <vt:variant>
        <vt:lpwstr>_Toc274580979</vt:lpwstr>
      </vt:variant>
      <vt:variant>
        <vt:i4>1179703</vt:i4>
      </vt:variant>
      <vt:variant>
        <vt:i4>635</vt:i4>
      </vt:variant>
      <vt:variant>
        <vt:i4>0</vt:i4>
      </vt:variant>
      <vt:variant>
        <vt:i4>5</vt:i4>
      </vt:variant>
      <vt:variant>
        <vt:lpwstr/>
      </vt:variant>
      <vt:variant>
        <vt:lpwstr>_Toc274580978</vt:lpwstr>
      </vt:variant>
      <vt:variant>
        <vt:i4>1179703</vt:i4>
      </vt:variant>
      <vt:variant>
        <vt:i4>629</vt:i4>
      </vt:variant>
      <vt:variant>
        <vt:i4>0</vt:i4>
      </vt:variant>
      <vt:variant>
        <vt:i4>5</vt:i4>
      </vt:variant>
      <vt:variant>
        <vt:lpwstr/>
      </vt:variant>
      <vt:variant>
        <vt:lpwstr>_Toc274580977</vt:lpwstr>
      </vt:variant>
      <vt:variant>
        <vt:i4>1179703</vt:i4>
      </vt:variant>
      <vt:variant>
        <vt:i4>623</vt:i4>
      </vt:variant>
      <vt:variant>
        <vt:i4>0</vt:i4>
      </vt:variant>
      <vt:variant>
        <vt:i4>5</vt:i4>
      </vt:variant>
      <vt:variant>
        <vt:lpwstr/>
      </vt:variant>
      <vt:variant>
        <vt:lpwstr>_Toc274580976</vt:lpwstr>
      </vt:variant>
      <vt:variant>
        <vt:i4>1179703</vt:i4>
      </vt:variant>
      <vt:variant>
        <vt:i4>617</vt:i4>
      </vt:variant>
      <vt:variant>
        <vt:i4>0</vt:i4>
      </vt:variant>
      <vt:variant>
        <vt:i4>5</vt:i4>
      </vt:variant>
      <vt:variant>
        <vt:lpwstr/>
      </vt:variant>
      <vt:variant>
        <vt:lpwstr>_Toc274580975</vt:lpwstr>
      </vt:variant>
      <vt:variant>
        <vt:i4>1179703</vt:i4>
      </vt:variant>
      <vt:variant>
        <vt:i4>611</vt:i4>
      </vt:variant>
      <vt:variant>
        <vt:i4>0</vt:i4>
      </vt:variant>
      <vt:variant>
        <vt:i4>5</vt:i4>
      </vt:variant>
      <vt:variant>
        <vt:lpwstr/>
      </vt:variant>
      <vt:variant>
        <vt:lpwstr>_Toc274580974</vt:lpwstr>
      </vt:variant>
      <vt:variant>
        <vt:i4>1179703</vt:i4>
      </vt:variant>
      <vt:variant>
        <vt:i4>605</vt:i4>
      </vt:variant>
      <vt:variant>
        <vt:i4>0</vt:i4>
      </vt:variant>
      <vt:variant>
        <vt:i4>5</vt:i4>
      </vt:variant>
      <vt:variant>
        <vt:lpwstr/>
      </vt:variant>
      <vt:variant>
        <vt:lpwstr>_Toc274580973</vt:lpwstr>
      </vt:variant>
      <vt:variant>
        <vt:i4>1179703</vt:i4>
      </vt:variant>
      <vt:variant>
        <vt:i4>599</vt:i4>
      </vt:variant>
      <vt:variant>
        <vt:i4>0</vt:i4>
      </vt:variant>
      <vt:variant>
        <vt:i4>5</vt:i4>
      </vt:variant>
      <vt:variant>
        <vt:lpwstr/>
      </vt:variant>
      <vt:variant>
        <vt:lpwstr>_Toc274580972</vt:lpwstr>
      </vt:variant>
      <vt:variant>
        <vt:i4>1179703</vt:i4>
      </vt:variant>
      <vt:variant>
        <vt:i4>593</vt:i4>
      </vt:variant>
      <vt:variant>
        <vt:i4>0</vt:i4>
      </vt:variant>
      <vt:variant>
        <vt:i4>5</vt:i4>
      </vt:variant>
      <vt:variant>
        <vt:lpwstr/>
      </vt:variant>
      <vt:variant>
        <vt:lpwstr>_Toc274580971</vt:lpwstr>
      </vt:variant>
      <vt:variant>
        <vt:i4>1179703</vt:i4>
      </vt:variant>
      <vt:variant>
        <vt:i4>587</vt:i4>
      </vt:variant>
      <vt:variant>
        <vt:i4>0</vt:i4>
      </vt:variant>
      <vt:variant>
        <vt:i4>5</vt:i4>
      </vt:variant>
      <vt:variant>
        <vt:lpwstr/>
      </vt:variant>
      <vt:variant>
        <vt:lpwstr>_Toc274580970</vt:lpwstr>
      </vt:variant>
      <vt:variant>
        <vt:i4>1245239</vt:i4>
      </vt:variant>
      <vt:variant>
        <vt:i4>581</vt:i4>
      </vt:variant>
      <vt:variant>
        <vt:i4>0</vt:i4>
      </vt:variant>
      <vt:variant>
        <vt:i4>5</vt:i4>
      </vt:variant>
      <vt:variant>
        <vt:lpwstr/>
      </vt:variant>
      <vt:variant>
        <vt:lpwstr>_Toc274580969</vt:lpwstr>
      </vt:variant>
      <vt:variant>
        <vt:i4>1245239</vt:i4>
      </vt:variant>
      <vt:variant>
        <vt:i4>575</vt:i4>
      </vt:variant>
      <vt:variant>
        <vt:i4>0</vt:i4>
      </vt:variant>
      <vt:variant>
        <vt:i4>5</vt:i4>
      </vt:variant>
      <vt:variant>
        <vt:lpwstr/>
      </vt:variant>
      <vt:variant>
        <vt:lpwstr>_Toc274580968</vt:lpwstr>
      </vt:variant>
      <vt:variant>
        <vt:i4>1245239</vt:i4>
      </vt:variant>
      <vt:variant>
        <vt:i4>569</vt:i4>
      </vt:variant>
      <vt:variant>
        <vt:i4>0</vt:i4>
      </vt:variant>
      <vt:variant>
        <vt:i4>5</vt:i4>
      </vt:variant>
      <vt:variant>
        <vt:lpwstr/>
      </vt:variant>
      <vt:variant>
        <vt:lpwstr>_Toc274580967</vt:lpwstr>
      </vt:variant>
      <vt:variant>
        <vt:i4>1245239</vt:i4>
      </vt:variant>
      <vt:variant>
        <vt:i4>563</vt:i4>
      </vt:variant>
      <vt:variant>
        <vt:i4>0</vt:i4>
      </vt:variant>
      <vt:variant>
        <vt:i4>5</vt:i4>
      </vt:variant>
      <vt:variant>
        <vt:lpwstr/>
      </vt:variant>
      <vt:variant>
        <vt:lpwstr>_Toc274580966</vt:lpwstr>
      </vt:variant>
      <vt:variant>
        <vt:i4>1245239</vt:i4>
      </vt:variant>
      <vt:variant>
        <vt:i4>557</vt:i4>
      </vt:variant>
      <vt:variant>
        <vt:i4>0</vt:i4>
      </vt:variant>
      <vt:variant>
        <vt:i4>5</vt:i4>
      </vt:variant>
      <vt:variant>
        <vt:lpwstr/>
      </vt:variant>
      <vt:variant>
        <vt:lpwstr>_Toc274580965</vt:lpwstr>
      </vt:variant>
      <vt:variant>
        <vt:i4>1245239</vt:i4>
      </vt:variant>
      <vt:variant>
        <vt:i4>551</vt:i4>
      </vt:variant>
      <vt:variant>
        <vt:i4>0</vt:i4>
      </vt:variant>
      <vt:variant>
        <vt:i4>5</vt:i4>
      </vt:variant>
      <vt:variant>
        <vt:lpwstr/>
      </vt:variant>
      <vt:variant>
        <vt:lpwstr>_Toc274580964</vt:lpwstr>
      </vt:variant>
      <vt:variant>
        <vt:i4>1245239</vt:i4>
      </vt:variant>
      <vt:variant>
        <vt:i4>545</vt:i4>
      </vt:variant>
      <vt:variant>
        <vt:i4>0</vt:i4>
      </vt:variant>
      <vt:variant>
        <vt:i4>5</vt:i4>
      </vt:variant>
      <vt:variant>
        <vt:lpwstr/>
      </vt:variant>
      <vt:variant>
        <vt:lpwstr>_Toc274580963</vt:lpwstr>
      </vt:variant>
      <vt:variant>
        <vt:i4>1245239</vt:i4>
      </vt:variant>
      <vt:variant>
        <vt:i4>539</vt:i4>
      </vt:variant>
      <vt:variant>
        <vt:i4>0</vt:i4>
      </vt:variant>
      <vt:variant>
        <vt:i4>5</vt:i4>
      </vt:variant>
      <vt:variant>
        <vt:lpwstr/>
      </vt:variant>
      <vt:variant>
        <vt:lpwstr>_Toc274580962</vt:lpwstr>
      </vt:variant>
      <vt:variant>
        <vt:i4>1245239</vt:i4>
      </vt:variant>
      <vt:variant>
        <vt:i4>533</vt:i4>
      </vt:variant>
      <vt:variant>
        <vt:i4>0</vt:i4>
      </vt:variant>
      <vt:variant>
        <vt:i4>5</vt:i4>
      </vt:variant>
      <vt:variant>
        <vt:lpwstr/>
      </vt:variant>
      <vt:variant>
        <vt:lpwstr>_Toc274580961</vt:lpwstr>
      </vt:variant>
      <vt:variant>
        <vt:i4>1245239</vt:i4>
      </vt:variant>
      <vt:variant>
        <vt:i4>527</vt:i4>
      </vt:variant>
      <vt:variant>
        <vt:i4>0</vt:i4>
      </vt:variant>
      <vt:variant>
        <vt:i4>5</vt:i4>
      </vt:variant>
      <vt:variant>
        <vt:lpwstr/>
      </vt:variant>
      <vt:variant>
        <vt:lpwstr>_Toc274580960</vt:lpwstr>
      </vt:variant>
      <vt:variant>
        <vt:i4>1048631</vt:i4>
      </vt:variant>
      <vt:variant>
        <vt:i4>521</vt:i4>
      </vt:variant>
      <vt:variant>
        <vt:i4>0</vt:i4>
      </vt:variant>
      <vt:variant>
        <vt:i4>5</vt:i4>
      </vt:variant>
      <vt:variant>
        <vt:lpwstr/>
      </vt:variant>
      <vt:variant>
        <vt:lpwstr>_Toc274580959</vt:lpwstr>
      </vt:variant>
      <vt:variant>
        <vt:i4>1048631</vt:i4>
      </vt:variant>
      <vt:variant>
        <vt:i4>515</vt:i4>
      </vt:variant>
      <vt:variant>
        <vt:i4>0</vt:i4>
      </vt:variant>
      <vt:variant>
        <vt:i4>5</vt:i4>
      </vt:variant>
      <vt:variant>
        <vt:lpwstr/>
      </vt:variant>
      <vt:variant>
        <vt:lpwstr>_Toc274580958</vt:lpwstr>
      </vt:variant>
      <vt:variant>
        <vt:i4>1048631</vt:i4>
      </vt:variant>
      <vt:variant>
        <vt:i4>509</vt:i4>
      </vt:variant>
      <vt:variant>
        <vt:i4>0</vt:i4>
      </vt:variant>
      <vt:variant>
        <vt:i4>5</vt:i4>
      </vt:variant>
      <vt:variant>
        <vt:lpwstr/>
      </vt:variant>
      <vt:variant>
        <vt:lpwstr>_Toc274580957</vt:lpwstr>
      </vt:variant>
      <vt:variant>
        <vt:i4>1048631</vt:i4>
      </vt:variant>
      <vt:variant>
        <vt:i4>503</vt:i4>
      </vt:variant>
      <vt:variant>
        <vt:i4>0</vt:i4>
      </vt:variant>
      <vt:variant>
        <vt:i4>5</vt:i4>
      </vt:variant>
      <vt:variant>
        <vt:lpwstr/>
      </vt:variant>
      <vt:variant>
        <vt:lpwstr>_Toc274580956</vt:lpwstr>
      </vt:variant>
      <vt:variant>
        <vt:i4>1048631</vt:i4>
      </vt:variant>
      <vt:variant>
        <vt:i4>497</vt:i4>
      </vt:variant>
      <vt:variant>
        <vt:i4>0</vt:i4>
      </vt:variant>
      <vt:variant>
        <vt:i4>5</vt:i4>
      </vt:variant>
      <vt:variant>
        <vt:lpwstr/>
      </vt:variant>
      <vt:variant>
        <vt:lpwstr>_Toc274580955</vt:lpwstr>
      </vt:variant>
      <vt:variant>
        <vt:i4>1048631</vt:i4>
      </vt:variant>
      <vt:variant>
        <vt:i4>491</vt:i4>
      </vt:variant>
      <vt:variant>
        <vt:i4>0</vt:i4>
      </vt:variant>
      <vt:variant>
        <vt:i4>5</vt:i4>
      </vt:variant>
      <vt:variant>
        <vt:lpwstr/>
      </vt:variant>
      <vt:variant>
        <vt:lpwstr>_Toc274580954</vt:lpwstr>
      </vt:variant>
      <vt:variant>
        <vt:i4>1048631</vt:i4>
      </vt:variant>
      <vt:variant>
        <vt:i4>485</vt:i4>
      </vt:variant>
      <vt:variant>
        <vt:i4>0</vt:i4>
      </vt:variant>
      <vt:variant>
        <vt:i4>5</vt:i4>
      </vt:variant>
      <vt:variant>
        <vt:lpwstr/>
      </vt:variant>
      <vt:variant>
        <vt:lpwstr>_Toc274580953</vt:lpwstr>
      </vt:variant>
      <vt:variant>
        <vt:i4>1048631</vt:i4>
      </vt:variant>
      <vt:variant>
        <vt:i4>479</vt:i4>
      </vt:variant>
      <vt:variant>
        <vt:i4>0</vt:i4>
      </vt:variant>
      <vt:variant>
        <vt:i4>5</vt:i4>
      </vt:variant>
      <vt:variant>
        <vt:lpwstr/>
      </vt:variant>
      <vt:variant>
        <vt:lpwstr>_Toc274580952</vt:lpwstr>
      </vt:variant>
      <vt:variant>
        <vt:i4>1048631</vt:i4>
      </vt:variant>
      <vt:variant>
        <vt:i4>473</vt:i4>
      </vt:variant>
      <vt:variant>
        <vt:i4>0</vt:i4>
      </vt:variant>
      <vt:variant>
        <vt:i4>5</vt:i4>
      </vt:variant>
      <vt:variant>
        <vt:lpwstr/>
      </vt:variant>
      <vt:variant>
        <vt:lpwstr>_Toc274580951</vt:lpwstr>
      </vt:variant>
      <vt:variant>
        <vt:i4>1048631</vt:i4>
      </vt:variant>
      <vt:variant>
        <vt:i4>467</vt:i4>
      </vt:variant>
      <vt:variant>
        <vt:i4>0</vt:i4>
      </vt:variant>
      <vt:variant>
        <vt:i4>5</vt:i4>
      </vt:variant>
      <vt:variant>
        <vt:lpwstr/>
      </vt:variant>
      <vt:variant>
        <vt:lpwstr>_Toc274580950</vt:lpwstr>
      </vt:variant>
      <vt:variant>
        <vt:i4>1114167</vt:i4>
      </vt:variant>
      <vt:variant>
        <vt:i4>461</vt:i4>
      </vt:variant>
      <vt:variant>
        <vt:i4>0</vt:i4>
      </vt:variant>
      <vt:variant>
        <vt:i4>5</vt:i4>
      </vt:variant>
      <vt:variant>
        <vt:lpwstr/>
      </vt:variant>
      <vt:variant>
        <vt:lpwstr>_Toc274580949</vt:lpwstr>
      </vt:variant>
      <vt:variant>
        <vt:i4>1114167</vt:i4>
      </vt:variant>
      <vt:variant>
        <vt:i4>455</vt:i4>
      </vt:variant>
      <vt:variant>
        <vt:i4>0</vt:i4>
      </vt:variant>
      <vt:variant>
        <vt:i4>5</vt:i4>
      </vt:variant>
      <vt:variant>
        <vt:lpwstr/>
      </vt:variant>
      <vt:variant>
        <vt:lpwstr>_Toc274580948</vt:lpwstr>
      </vt:variant>
      <vt:variant>
        <vt:i4>1114167</vt:i4>
      </vt:variant>
      <vt:variant>
        <vt:i4>449</vt:i4>
      </vt:variant>
      <vt:variant>
        <vt:i4>0</vt:i4>
      </vt:variant>
      <vt:variant>
        <vt:i4>5</vt:i4>
      </vt:variant>
      <vt:variant>
        <vt:lpwstr/>
      </vt:variant>
      <vt:variant>
        <vt:lpwstr>_Toc274580947</vt:lpwstr>
      </vt:variant>
      <vt:variant>
        <vt:i4>1114167</vt:i4>
      </vt:variant>
      <vt:variant>
        <vt:i4>443</vt:i4>
      </vt:variant>
      <vt:variant>
        <vt:i4>0</vt:i4>
      </vt:variant>
      <vt:variant>
        <vt:i4>5</vt:i4>
      </vt:variant>
      <vt:variant>
        <vt:lpwstr/>
      </vt:variant>
      <vt:variant>
        <vt:lpwstr>_Toc274580946</vt:lpwstr>
      </vt:variant>
      <vt:variant>
        <vt:i4>1114167</vt:i4>
      </vt:variant>
      <vt:variant>
        <vt:i4>437</vt:i4>
      </vt:variant>
      <vt:variant>
        <vt:i4>0</vt:i4>
      </vt:variant>
      <vt:variant>
        <vt:i4>5</vt:i4>
      </vt:variant>
      <vt:variant>
        <vt:lpwstr/>
      </vt:variant>
      <vt:variant>
        <vt:lpwstr>_Toc274580945</vt:lpwstr>
      </vt:variant>
      <vt:variant>
        <vt:i4>1114167</vt:i4>
      </vt:variant>
      <vt:variant>
        <vt:i4>431</vt:i4>
      </vt:variant>
      <vt:variant>
        <vt:i4>0</vt:i4>
      </vt:variant>
      <vt:variant>
        <vt:i4>5</vt:i4>
      </vt:variant>
      <vt:variant>
        <vt:lpwstr/>
      </vt:variant>
      <vt:variant>
        <vt:lpwstr>_Toc274580944</vt:lpwstr>
      </vt:variant>
      <vt:variant>
        <vt:i4>1114167</vt:i4>
      </vt:variant>
      <vt:variant>
        <vt:i4>425</vt:i4>
      </vt:variant>
      <vt:variant>
        <vt:i4>0</vt:i4>
      </vt:variant>
      <vt:variant>
        <vt:i4>5</vt:i4>
      </vt:variant>
      <vt:variant>
        <vt:lpwstr/>
      </vt:variant>
      <vt:variant>
        <vt:lpwstr>_Toc274580943</vt:lpwstr>
      </vt:variant>
      <vt:variant>
        <vt:i4>1114167</vt:i4>
      </vt:variant>
      <vt:variant>
        <vt:i4>419</vt:i4>
      </vt:variant>
      <vt:variant>
        <vt:i4>0</vt:i4>
      </vt:variant>
      <vt:variant>
        <vt:i4>5</vt:i4>
      </vt:variant>
      <vt:variant>
        <vt:lpwstr/>
      </vt:variant>
      <vt:variant>
        <vt:lpwstr>_Toc274580942</vt:lpwstr>
      </vt:variant>
      <vt:variant>
        <vt:i4>1114167</vt:i4>
      </vt:variant>
      <vt:variant>
        <vt:i4>413</vt:i4>
      </vt:variant>
      <vt:variant>
        <vt:i4>0</vt:i4>
      </vt:variant>
      <vt:variant>
        <vt:i4>5</vt:i4>
      </vt:variant>
      <vt:variant>
        <vt:lpwstr/>
      </vt:variant>
      <vt:variant>
        <vt:lpwstr>_Toc274580941</vt:lpwstr>
      </vt:variant>
      <vt:variant>
        <vt:i4>1114167</vt:i4>
      </vt:variant>
      <vt:variant>
        <vt:i4>407</vt:i4>
      </vt:variant>
      <vt:variant>
        <vt:i4>0</vt:i4>
      </vt:variant>
      <vt:variant>
        <vt:i4>5</vt:i4>
      </vt:variant>
      <vt:variant>
        <vt:lpwstr/>
      </vt:variant>
      <vt:variant>
        <vt:lpwstr>_Toc274580940</vt:lpwstr>
      </vt:variant>
      <vt:variant>
        <vt:i4>1441847</vt:i4>
      </vt:variant>
      <vt:variant>
        <vt:i4>401</vt:i4>
      </vt:variant>
      <vt:variant>
        <vt:i4>0</vt:i4>
      </vt:variant>
      <vt:variant>
        <vt:i4>5</vt:i4>
      </vt:variant>
      <vt:variant>
        <vt:lpwstr/>
      </vt:variant>
      <vt:variant>
        <vt:lpwstr>_Toc274580939</vt:lpwstr>
      </vt:variant>
      <vt:variant>
        <vt:i4>1441847</vt:i4>
      </vt:variant>
      <vt:variant>
        <vt:i4>395</vt:i4>
      </vt:variant>
      <vt:variant>
        <vt:i4>0</vt:i4>
      </vt:variant>
      <vt:variant>
        <vt:i4>5</vt:i4>
      </vt:variant>
      <vt:variant>
        <vt:lpwstr/>
      </vt:variant>
      <vt:variant>
        <vt:lpwstr>_Toc274580938</vt:lpwstr>
      </vt:variant>
      <vt:variant>
        <vt:i4>1441847</vt:i4>
      </vt:variant>
      <vt:variant>
        <vt:i4>389</vt:i4>
      </vt:variant>
      <vt:variant>
        <vt:i4>0</vt:i4>
      </vt:variant>
      <vt:variant>
        <vt:i4>5</vt:i4>
      </vt:variant>
      <vt:variant>
        <vt:lpwstr/>
      </vt:variant>
      <vt:variant>
        <vt:lpwstr>_Toc274580937</vt:lpwstr>
      </vt:variant>
      <vt:variant>
        <vt:i4>1441847</vt:i4>
      </vt:variant>
      <vt:variant>
        <vt:i4>383</vt:i4>
      </vt:variant>
      <vt:variant>
        <vt:i4>0</vt:i4>
      </vt:variant>
      <vt:variant>
        <vt:i4>5</vt:i4>
      </vt:variant>
      <vt:variant>
        <vt:lpwstr/>
      </vt:variant>
      <vt:variant>
        <vt:lpwstr>_Toc274580936</vt:lpwstr>
      </vt:variant>
      <vt:variant>
        <vt:i4>1441847</vt:i4>
      </vt:variant>
      <vt:variant>
        <vt:i4>377</vt:i4>
      </vt:variant>
      <vt:variant>
        <vt:i4>0</vt:i4>
      </vt:variant>
      <vt:variant>
        <vt:i4>5</vt:i4>
      </vt:variant>
      <vt:variant>
        <vt:lpwstr/>
      </vt:variant>
      <vt:variant>
        <vt:lpwstr>_Toc274580935</vt:lpwstr>
      </vt:variant>
      <vt:variant>
        <vt:i4>1441847</vt:i4>
      </vt:variant>
      <vt:variant>
        <vt:i4>371</vt:i4>
      </vt:variant>
      <vt:variant>
        <vt:i4>0</vt:i4>
      </vt:variant>
      <vt:variant>
        <vt:i4>5</vt:i4>
      </vt:variant>
      <vt:variant>
        <vt:lpwstr/>
      </vt:variant>
      <vt:variant>
        <vt:lpwstr>_Toc274580934</vt:lpwstr>
      </vt:variant>
      <vt:variant>
        <vt:i4>1441847</vt:i4>
      </vt:variant>
      <vt:variant>
        <vt:i4>365</vt:i4>
      </vt:variant>
      <vt:variant>
        <vt:i4>0</vt:i4>
      </vt:variant>
      <vt:variant>
        <vt:i4>5</vt:i4>
      </vt:variant>
      <vt:variant>
        <vt:lpwstr/>
      </vt:variant>
      <vt:variant>
        <vt:lpwstr>_Toc274580933</vt:lpwstr>
      </vt:variant>
      <vt:variant>
        <vt:i4>1441847</vt:i4>
      </vt:variant>
      <vt:variant>
        <vt:i4>359</vt:i4>
      </vt:variant>
      <vt:variant>
        <vt:i4>0</vt:i4>
      </vt:variant>
      <vt:variant>
        <vt:i4>5</vt:i4>
      </vt:variant>
      <vt:variant>
        <vt:lpwstr/>
      </vt:variant>
      <vt:variant>
        <vt:lpwstr>_Toc274580932</vt:lpwstr>
      </vt:variant>
      <vt:variant>
        <vt:i4>1441847</vt:i4>
      </vt:variant>
      <vt:variant>
        <vt:i4>353</vt:i4>
      </vt:variant>
      <vt:variant>
        <vt:i4>0</vt:i4>
      </vt:variant>
      <vt:variant>
        <vt:i4>5</vt:i4>
      </vt:variant>
      <vt:variant>
        <vt:lpwstr/>
      </vt:variant>
      <vt:variant>
        <vt:lpwstr>_Toc274580931</vt:lpwstr>
      </vt:variant>
      <vt:variant>
        <vt:i4>1441847</vt:i4>
      </vt:variant>
      <vt:variant>
        <vt:i4>347</vt:i4>
      </vt:variant>
      <vt:variant>
        <vt:i4>0</vt:i4>
      </vt:variant>
      <vt:variant>
        <vt:i4>5</vt:i4>
      </vt:variant>
      <vt:variant>
        <vt:lpwstr/>
      </vt:variant>
      <vt:variant>
        <vt:lpwstr>_Toc274580930</vt:lpwstr>
      </vt:variant>
      <vt:variant>
        <vt:i4>1507383</vt:i4>
      </vt:variant>
      <vt:variant>
        <vt:i4>341</vt:i4>
      </vt:variant>
      <vt:variant>
        <vt:i4>0</vt:i4>
      </vt:variant>
      <vt:variant>
        <vt:i4>5</vt:i4>
      </vt:variant>
      <vt:variant>
        <vt:lpwstr/>
      </vt:variant>
      <vt:variant>
        <vt:lpwstr>_Toc274580929</vt:lpwstr>
      </vt:variant>
      <vt:variant>
        <vt:i4>1507383</vt:i4>
      </vt:variant>
      <vt:variant>
        <vt:i4>335</vt:i4>
      </vt:variant>
      <vt:variant>
        <vt:i4>0</vt:i4>
      </vt:variant>
      <vt:variant>
        <vt:i4>5</vt:i4>
      </vt:variant>
      <vt:variant>
        <vt:lpwstr/>
      </vt:variant>
      <vt:variant>
        <vt:lpwstr>_Toc274580928</vt:lpwstr>
      </vt:variant>
      <vt:variant>
        <vt:i4>1507383</vt:i4>
      </vt:variant>
      <vt:variant>
        <vt:i4>329</vt:i4>
      </vt:variant>
      <vt:variant>
        <vt:i4>0</vt:i4>
      </vt:variant>
      <vt:variant>
        <vt:i4>5</vt:i4>
      </vt:variant>
      <vt:variant>
        <vt:lpwstr/>
      </vt:variant>
      <vt:variant>
        <vt:lpwstr>_Toc274580927</vt:lpwstr>
      </vt:variant>
      <vt:variant>
        <vt:i4>1507383</vt:i4>
      </vt:variant>
      <vt:variant>
        <vt:i4>323</vt:i4>
      </vt:variant>
      <vt:variant>
        <vt:i4>0</vt:i4>
      </vt:variant>
      <vt:variant>
        <vt:i4>5</vt:i4>
      </vt:variant>
      <vt:variant>
        <vt:lpwstr/>
      </vt:variant>
      <vt:variant>
        <vt:lpwstr>_Toc274580926</vt:lpwstr>
      </vt:variant>
      <vt:variant>
        <vt:i4>1507383</vt:i4>
      </vt:variant>
      <vt:variant>
        <vt:i4>317</vt:i4>
      </vt:variant>
      <vt:variant>
        <vt:i4>0</vt:i4>
      </vt:variant>
      <vt:variant>
        <vt:i4>5</vt:i4>
      </vt:variant>
      <vt:variant>
        <vt:lpwstr/>
      </vt:variant>
      <vt:variant>
        <vt:lpwstr>_Toc274580925</vt:lpwstr>
      </vt:variant>
      <vt:variant>
        <vt:i4>1507383</vt:i4>
      </vt:variant>
      <vt:variant>
        <vt:i4>311</vt:i4>
      </vt:variant>
      <vt:variant>
        <vt:i4>0</vt:i4>
      </vt:variant>
      <vt:variant>
        <vt:i4>5</vt:i4>
      </vt:variant>
      <vt:variant>
        <vt:lpwstr/>
      </vt:variant>
      <vt:variant>
        <vt:lpwstr>_Toc274580924</vt:lpwstr>
      </vt:variant>
      <vt:variant>
        <vt:i4>1507383</vt:i4>
      </vt:variant>
      <vt:variant>
        <vt:i4>305</vt:i4>
      </vt:variant>
      <vt:variant>
        <vt:i4>0</vt:i4>
      </vt:variant>
      <vt:variant>
        <vt:i4>5</vt:i4>
      </vt:variant>
      <vt:variant>
        <vt:lpwstr/>
      </vt:variant>
      <vt:variant>
        <vt:lpwstr>_Toc274580923</vt:lpwstr>
      </vt:variant>
      <vt:variant>
        <vt:i4>1507383</vt:i4>
      </vt:variant>
      <vt:variant>
        <vt:i4>299</vt:i4>
      </vt:variant>
      <vt:variant>
        <vt:i4>0</vt:i4>
      </vt:variant>
      <vt:variant>
        <vt:i4>5</vt:i4>
      </vt:variant>
      <vt:variant>
        <vt:lpwstr/>
      </vt:variant>
      <vt:variant>
        <vt:lpwstr>_Toc274580922</vt:lpwstr>
      </vt:variant>
      <vt:variant>
        <vt:i4>1507383</vt:i4>
      </vt:variant>
      <vt:variant>
        <vt:i4>293</vt:i4>
      </vt:variant>
      <vt:variant>
        <vt:i4>0</vt:i4>
      </vt:variant>
      <vt:variant>
        <vt:i4>5</vt:i4>
      </vt:variant>
      <vt:variant>
        <vt:lpwstr/>
      </vt:variant>
      <vt:variant>
        <vt:lpwstr>_Toc274580921</vt:lpwstr>
      </vt:variant>
      <vt:variant>
        <vt:i4>1507383</vt:i4>
      </vt:variant>
      <vt:variant>
        <vt:i4>287</vt:i4>
      </vt:variant>
      <vt:variant>
        <vt:i4>0</vt:i4>
      </vt:variant>
      <vt:variant>
        <vt:i4>5</vt:i4>
      </vt:variant>
      <vt:variant>
        <vt:lpwstr/>
      </vt:variant>
      <vt:variant>
        <vt:lpwstr>_Toc274580920</vt:lpwstr>
      </vt:variant>
      <vt:variant>
        <vt:i4>1310775</vt:i4>
      </vt:variant>
      <vt:variant>
        <vt:i4>281</vt:i4>
      </vt:variant>
      <vt:variant>
        <vt:i4>0</vt:i4>
      </vt:variant>
      <vt:variant>
        <vt:i4>5</vt:i4>
      </vt:variant>
      <vt:variant>
        <vt:lpwstr/>
      </vt:variant>
      <vt:variant>
        <vt:lpwstr>_Toc274580919</vt:lpwstr>
      </vt:variant>
      <vt:variant>
        <vt:i4>1310775</vt:i4>
      </vt:variant>
      <vt:variant>
        <vt:i4>275</vt:i4>
      </vt:variant>
      <vt:variant>
        <vt:i4>0</vt:i4>
      </vt:variant>
      <vt:variant>
        <vt:i4>5</vt:i4>
      </vt:variant>
      <vt:variant>
        <vt:lpwstr/>
      </vt:variant>
      <vt:variant>
        <vt:lpwstr>_Toc274580918</vt:lpwstr>
      </vt:variant>
      <vt:variant>
        <vt:i4>1310775</vt:i4>
      </vt:variant>
      <vt:variant>
        <vt:i4>269</vt:i4>
      </vt:variant>
      <vt:variant>
        <vt:i4>0</vt:i4>
      </vt:variant>
      <vt:variant>
        <vt:i4>5</vt:i4>
      </vt:variant>
      <vt:variant>
        <vt:lpwstr/>
      </vt:variant>
      <vt:variant>
        <vt:lpwstr>_Toc274580917</vt:lpwstr>
      </vt:variant>
      <vt:variant>
        <vt:i4>1310775</vt:i4>
      </vt:variant>
      <vt:variant>
        <vt:i4>263</vt:i4>
      </vt:variant>
      <vt:variant>
        <vt:i4>0</vt:i4>
      </vt:variant>
      <vt:variant>
        <vt:i4>5</vt:i4>
      </vt:variant>
      <vt:variant>
        <vt:lpwstr/>
      </vt:variant>
      <vt:variant>
        <vt:lpwstr>_Toc274580916</vt:lpwstr>
      </vt:variant>
      <vt:variant>
        <vt:i4>1310775</vt:i4>
      </vt:variant>
      <vt:variant>
        <vt:i4>257</vt:i4>
      </vt:variant>
      <vt:variant>
        <vt:i4>0</vt:i4>
      </vt:variant>
      <vt:variant>
        <vt:i4>5</vt:i4>
      </vt:variant>
      <vt:variant>
        <vt:lpwstr/>
      </vt:variant>
      <vt:variant>
        <vt:lpwstr>_Toc274580915</vt:lpwstr>
      </vt:variant>
      <vt:variant>
        <vt:i4>1310775</vt:i4>
      </vt:variant>
      <vt:variant>
        <vt:i4>251</vt:i4>
      </vt:variant>
      <vt:variant>
        <vt:i4>0</vt:i4>
      </vt:variant>
      <vt:variant>
        <vt:i4>5</vt:i4>
      </vt:variant>
      <vt:variant>
        <vt:lpwstr/>
      </vt:variant>
      <vt:variant>
        <vt:lpwstr>_Toc274580914</vt:lpwstr>
      </vt:variant>
      <vt:variant>
        <vt:i4>1310775</vt:i4>
      </vt:variant>
      <vt:variant>
        <vt:i4>245</vt:i4>
      </vt:variant>
      <vt:variant>
        <vt:i4>0</vt:i4>
      </vt:variant>
      <vt:variant>
        <vt:i4>5</vt:i4>
      </vt:variant>
      <vt:variant>
        <vt:lpwstr/>
      </vt:variant>
      <vt:variant>
        <vt:lpwstr>_Toc274580913</vt:lpwstr>
      </vt:variant>
      <vt:variant>
        <vt:i4>1310775</vt:i4>
      </vt:variant>
      <vt:variant>
        <vt:i4>239</vt:i4>
      </vt:variant>
      <vt:variant>
        <vt:i4>0</vt:i4>
      </vt:variant>
      <vt:variant>
        <vt:i4>5</vt:i4>
      </vt:variant>
      <vt:variant>
        <vt:lpwstr/>
      </vt:variant>
      <vt:variant>
        <vt:lpwstr>_Toc274580912</vt:lpwstr>
      </vt:variant>
      <vt:variant>
        <vt:i4>1310775</vt:i4>
      </vt:variant>
      <vt:variant>
        <vt:i4>233</vt:i4>
      </vt:variant>
      <vt:variant>
        <vt:i4>0</vt:i4>
      </vt:variant>
      <vt:variant>
        <vt:i4>5</vt:i4>
      </vt:variant>
      <vt:variant>
        <vt:lpwstr/>
      </vt:variant>
      <vt:variant>
        <vt:lpwstr>_Toc274580911</vt:lpwstr>
      </vt:variant>
      <vt:variant>
        <vt:i4>1310775</vt:i4>
      </vt:variant>
      <vt:variant>
        <vt:i4>227</vt:i4>
      </vt:variant>
      <vt:variant>
        <vt:i4>0</vt:i4>
      </vt:variant>
      <vt:variant>
        <vt:i4>5</vt:i4>
      </vt:variant>
      <vt:variant>
        <vt:lpwstr/>
      </vt:variant>
      <vt:variant>
        <vt:lpwstr>_Toc274580910</vt:lpwstr>
      </vt:variant>
      <vt:variant>
        <vt:i4>1376311</vt:i4>
      </vt:variant>
      <vt:variant>
        <vt:i4>221</vt:i4>
      </vt:variant>
      <vt:variant>
        <vt:i4>0</vt:i4>
      </vt:variant>
      <vt:variant>
        <vt:i4>5</vt:i4>
      </vt:variant>
      <vt:variant>
        <vt:lpwstr/>
      </vt:variant>
      <vt:variant>
        <vt:lpwstr>_Toc274580909</vt:lpwstr>
      </vt:variant>
      <vt:variant>
        <vt:i4>1376311</vt:i4>
      </vt:variant>
      <vt:variant>
        <vt:i4>215</vt:i4>
      </vt:variant>
      <vt:variant>
        <vt:i4>0</vt:i4>
      </vt:variant>
      <vt:variant>
        <vt:i4>5</vt:i4>
      </vt:variant>
      <vt:variant>
        <vt:lpwstr/>
      </vt:variant>
      <vt:variant>
        <vt:lpwstr>_Toc274580908</vt:lpwstr>
      </vt:variant>
      <vt:variant>
        <vt:i4>1376311</vt:i4>
      </vt:variant>
      <vt:variant>
        <vt:i4>209</vt:i4>
      </vt:variant>
      <vt:variant>
        <vt:i4>0</vt:i4>
      </vt:variant>
      <vt:variant>
        <vt:i4>5</vt:i4>
      </vt:variant>
      <vt:variant>
        <vt:lpwstr/>
      </vt:variant>
      <vt:variant>
        <vt:lpwstr>_Toc274580907</vt:lpwstr>
      </vt:variant>
      <vt:variant>
        <vt:i4>1376311</vt:i4>
      </vt:variant>
      <vt:variant>
        <vt:i4>203</vt:i4>
      </vt:variant>
      <vt:variant>
        <vt:i4>0</vt:i4>
      </vt:variant>
      <vt:variant>
        <vt:i4>5</vt:i4>
      </vt:variant>
      <vt:variant>
        <vt:lpwstr/>
      </vt:variant>
      <vt:variant>
        <vt:lpwstr>_Toc274580906</vt:lpwstr>
      </vt:variant>
      <vt:variant>
        <vt:i4>1376311</vt:i4>
      </vt:variant>
      <vt:variant>
        <vt:i4>197</vt:i4>
      </vt:variant>
      <vt:variant>
        <vt:i4>0</vt:i4>
      </vt:variant>
      <vt:variant>
        <vt:i4>5</vt:i4>
      </vt:variant>
      <vt:variant>
        <vt:lpwstr/>
      </vt:variant>
      <vt:variant>
        <vt:lpwstr>_Toc274580905</vt:lpwstr>
      </vt:variant>
      <vt:variant>
        <vt:i4>1376311</vt:i4>
      </vt:variant>
      <vt:variant>
        <vt:i4>191</vt:i4>
      </vt:variant>
      <vt:variant>
        <vt:i4>0</vt:i4>
      </vt:variant>
      <vt:variant>
        <vt:i4>5</vt:i4>
      </vt:variant>
      <vt:variant>
        <vt:lpwstr/>
      </vt:variant>
      <vt:variant>
        <vt:lpwstr>_Toc274580904</vt:lpwstr>
      </vt:variant>
      <vt:variant>
        <vt:i4>1376311</vt:i4>
      </vt:variant>
      <vt:variant>
        <vt:i4>185</vt:i4>
      </vt:variant>
      <vt:variant>
        <vt:i4>0</vt:i4>
      </vt:variant>
      <vt:variant>
        <vt:i4>5</vt:i4>
      </vt:variant>
      <vt:variant>
        <vt:lpwstr/>
      </vt:variant>
      <vt:variant>
        <vt:lpwstr>_Toc274580903</vt:lpwstr>
      </vt:variant>
      <vt:variant>
        <vt:i4>1376311</vt:i4>
      </vt:variant>
      <vt:variant>
        <vt:i4>179</vt:i4>
      </vt:variant>
      <vt:variant>
        <vt:i4>0</vt:i4>
      </vt:variant>
      <vt:variant>
        <vt:i4>5</vt:i4>
      </vt:variant>
      <vt:variant>
        <vt:lpwstr/>
      </vt:variant>
      <vt:variant>
        <vt:lpwstr>_Toc274580902</vt:lpwstr>
      </vt:variant>
      <vt:variant>
        <vt:i4>1376311</vt:i4>
      </vt:variant>
      <vt:variant>
        <vt:i4>173</vt:i4>
      </vt:variant>
      <vt:variant>
        <vt:i4>0</vt:i4>
      </vt:variant>
      <vt:variant>
        <vt:i4>5</vt:i4>
      </vt:variant>
      <vt:variant>
        <vt:lpwstr/>
      </vt:variant>
      <vt:variant>
        <vt:lpwstr>_Toc274580901</vt:lpwstr>
      </vt:variant>
      <vt:variant>
        <vt:i4>1376311</vt:i4>
      </vt:variant>
      <vt:variant>
        <vt:i4>167</vt:i4>
      </vt:variant>
      <vt:variant>
        <vt:i4>0</vt:i4>
      </vt:variant>
      <vt:variant>
        <vt:i4>5</vt:i4>
      </vt:variant>
      <vt:variant>
        <vt:lpwstr/>
      </vt:variant>
      <vt:variant>
        <vt:lpwstr>_Toc274580900</vt:lpwstr>
      </vt:variant>
      <vt:variant>
        <vt:i4>1835062</vt:i4>
      </vt:variant>
      <vt:variant>
        <vt:i4>161</vt:i4>
      </vt:variant>
      <vt:variant>
        <vt:i4>0</vt:i4>
      </vt:variant>
      <vt:variant>
        <vt:i4>5</vt:i4>
      </vt:variant>
      <vt:variant>
        <vt:lpwstr/>
      </vt:variant>
      <vt:variant>
        <vt:lpwstr>_Toc274580899</vt:lpwstr>
      </vt:variant>
      <vt:variant>
        <vt:i4>1835062</vt:i4>
      </vt:variant>
      <vt:variant>
        <vt:i4>155</vt:i4>
      </vt:variant>
      <vt:variant>
        <vt:i4>0</vt:i4>
      </vt:variant>
      <vt:variant>
        <vt:i4>5</vt:i4>
      </vt:variant>
      <vt:variant>
        <vt:lpwstr/>
      </vt:variant>
      <vt:variant>
        <vt:lpwstr>_Toc274580898</vt:lpwstr>
      </vt:variant>
      <vt:variant>
        <vt:i4>1835062</vt:i4>
      </vt:variant>
      <vt:variant>
        <vt:i4>149</vt:i4>
      </vt:variant>
      <vt:variant>
        <vt:i4>0</vt:i4>
      </vt:variant>
      <vt:variant>
        <vt:i4>5</vt:i4>
      </vt:variant>
      <vt:variant>
        <vt:lpwstr/>
      </vt:variant>
      <vt:variant>
        <vt:lpwstr>_Toc274580897</vt:lpwstr>
      </vt:variant>
      <vt:variant>
        <vt:i4>1835062</vt:i4>
      </vt:variant>
      <vt:variant>
        <vt:i4>143</vt:i4>
      </vt:variant>
      <vt:variant>
        <vt:i4>0</vt:i4>
      </vt:variant>
      <vt:variant>
        <vt:i4>5</vt:i4>
      </vt:variant>
      <vt:variant>
        <vt:lpwstr/>
      </vt:variant>
      <vt:variant>
        <vt:lpwstr>_Toc274580896</vt:lpwstr>
      </vt:variant>
      <vt:variant>
        <vt:i4>1835062</vt:i4>
      </vt:variant>
      <vt:variant>
        <vt:i4>137</vt:i4>
      </vt:variant>
      <vt:variant>
        <vt:i4>0</vt:i4>
      </vt:variant>
      <vt:variant>
        <vt:i4>5</vt:i4>
      </vt:variant>
      <vt:variant>
        <vt:lpwstr/>
      </vt:variant>
      <vt:variant>
        <vt:lpwstr>_Toc274580895</vt:lpwstr>
      </vt:variant>
      <vt:variant>
        <vt:i4>1835062</vt:i4>
      </vt:variant>
      <vt:variant>
        <vt:i4>131</vt:i4>
      </vt:variant>
      <vt:variant>
        <vt:i4>0</vt:i4>
      </vt:variant>
      <vt:variant>
        <vt:i4>5</vt:i4>
      </vt:variant>
      <vt:variant>
        <vt:lpwstr/>
      </vt:variant>
      <vt:variant>
        <vt:lpwstr>_Toc274580894</vt:lpwstr>
      </vt:variant>
      <vt:variant>
        <vt:i4>1835062</vt:i4>
      </vt:variant>
      <vt:variant>
        <vt:i4>125</vt:i4>
      </vt:variant>
      <vt:variant>
        <vt:i4>0</vt:i4>
      </vt:variant>
      <vt:variant>
        <vt:i4>5</vt:i4>
      </vt:variant>
      <vt:variant>
        <vt:lpwstr/>
      </vt:variant>
      <vt:variant>
        <vt:lpwstr>_Toc274580893</vt:lpwstr>
      </vt:variant>
      <vt:variant>
        <vt:i4>1835062</vt:i4>
      </vt:variant>
      <vt:variant>
        <vt:i4>119</vt:i4>
      </vt:variant>
      <vt:variant>
        <vt:i4>0</vt:i4>
      </vt:variant>
      <vt:variant>
        <vt:i4>5</vt:i4>
      </vt:variant>
      <vt:variant>
        <vt:lpwstr/>
      </vt:variant>
      <vt:variant>
        <vt:lpwstr>_Toc274580892</vt:lpwstr>
      </vt:variant>
      <vt:variant>
        <vt:i4>1835062</vt:i4>
      </vt:variant>
      <vt:variant>
        <vt:i4>113</vt:i4>
      </vt:variant>
      <vt:variant>
        <vt:i4>0</vt:i4>
      </vt:variant>
      <vt:variant>
        <vt:i4>5</vt:i4>
      </vt:variant>
      <vt:variant>
        <vt:lpwstr/>
      </vt:variant>
      <vt:variant>
        <vt:lpwstr>_Toc274580891</vt:lpwstr>
      </vt:variant>
      <vt:variant>
        <vt:i4>1835062</vt:i4>
      </vt:variant>
      <vt:variant>
        <vt:i4>107</vt:i4>
      </vt:variant>
      <vt:variant>
        <vt:i4>0</vt:i4>
      </vt:variant>
      <vt:variant>
        <vt:i4>5</vt:i4>
      </vt:variant>
      <vt:variant>
        <vt:lpwstr/>
      </vt:variant>
      <vt:variant>
        <vt:lpwstr>_Toc274580890</vt:lpwstr>
      </vt:variant>
      <vt:variant>
        <vt:i4>1900598</vt:i4>
      </vt:variant>
      <vt:variant>
        <vt:i4>101</vt:i4>
      </vt:variant>
      <vt:variant>
        <vt:i4>0</vt:i4>
      </vt:variant>
      <vt:variant>
        <vt:i4>5</vt:i4>
      </vt:variant>
      <vt:variant>
        <vt:lpwstr/>
      </vt:variant>
      <vt:variant>
        <vt:lpwstr>_Toc274580889</vt:lpwstr>
      </vt:variant>
      <vt:variant>
        <vt:i4>1900598</vt:i4>
      </vt:variant>
      <vt:variant>
        <vt:i4>95</vt:i4>
      </vt:variant>
      <vt:variant>
        <vt:i4>0</vt:i4>
      </vt:variant>
      <vt:variant>
        <vt:i4>5</vt:i4>
      </vt:variant>
      <vt:variant>
        <vt:lpwstr/>
      </vt:variant>
      <vt:variant>
        <vt:lpwstr>_Toc274580888</vt:lpwstr>
      </vt:variant>
      <vt:variant>
        <vt:i4>1900598</vt:i4>
      </vt:variant>
      <vt:variant>
        <vt:i4>89</vt:i4>
      </vt:variant>
      <vt:variant>
        <vt:i4>0</vt:i4>
      </vt:variant>
      <vt:variant>
        <vt:i4>5</vt:i4>
      </vt:variant>
      <vt:variant>
        <vt:lpwstr/>
      </vt:variant>
      <vt:variant>
        <vt:lpwstr>_Toc274580887</vt:lpwstr>
      </vt:variant>
      <vt:variant>
        <vt:i4>1900598</vt:i4>
      </vt:variant>
      <vt:variant>
        <vt:i4>83</vt:i4>
      </vt:variant>
      <vt:variant>
        <vt:i4>0</vt:i4>
      </vt:variant>
      <vt:variant>
        <vt:i4>5</vt:i4>
      </vt:variant>
      <vt:variant>
        <vt:lpwstr/>
      </vt:variant>
      <vt:variant>
        <vt:lpwstr>_Toc274580886</vt:lpwstr>
      </vt:variant>
      <vt:variant>
        <vt:i4>1900598</vt:i4>
      </vt:variant>
      <vt:variant>
        <vt:i4>77</vt:i4>
      </vt:variant>
      <vt:variant>
        <vt:i4>0</vt:i4>
      </vt:variant>
      <vt:variant>
        <vt:i4>5</vt:i4>
      </vt:variant>
      <vt:variant>
        <vt:lpwstr/>
      </vt:variant>
      <vt:variant>
        <vt:lpwstr>_Toc274580885</vt:lpwstr>
      </vt:variant>
      <vt:variant>
        <vt:i4>1900598</vt:i4>
      </vt:variant>
      <vt:variant>
        <vt:i4>71</vt:i4>
      </vt:variant>
      <vt:variant>
        <vt:i4>0</vt:i4>
      </vt:variant>
      <vt:variant>
        <vt:i4>5</vt:i4>
      </vt:variant>
      <vt:variant>
        <vt:lpwstr/>
      </vt:variant>
      <vt:variant>
        <vt:lpwstr>_Toc274580884</vt:lpwstr>
      </vt:variant>
      <vt:variant>
        <vt:i4>1900598</vt:i4>
      </vt:variant>
      <vt:variant>
        <vt:i4>65</vt:i4>
      </vt:variant>
      <vt:variant>
        <vt:i4>0</vt:i4>
      </vt:variant>
      <vt:variant>
        <vt:i4>5</vt:i4>
      </vt:variant>
      <vt:variant>
        <vt:lpwstr/>
      </vt:variant>
      <vt:variant>
        <vt:lpwstr>_Toc274580883</vt:lpwstr>
      </vt:variant>
      <vt:variant>
        <vt:i4>1900598</vt:i4>
      </vt:variant>
      <vt:variant>
        <vt:i4>59</vt:i4>
      </vt:variant>
      <vt:variant>
        <vt:i4>0</vt:i4>
      </vt:variant>
      <vt:variant>
        <vt:i4>5</vt:i4>
      </vt:variant>
      <vt:variant>
        <vt:lpwstr/>
      </vt:variant>
      <vt:variant>
        <vt:lpwstr>_Toc274580882</vt:lpwstr>
      </vt:variant>
      <vt:variant>
        <vt:i4>1900598</vt:i4>
      </vt:variant>
      <vt:variant>
        <vt:i4>53</vt:i4>
      </vt:variant>
      <vt:variant>
        <vt:i4>0</vt:i4>
      </vt:variant>
      <vt:variant>
        <vt:i4>5</vt:i4>
      </vt:variant>
      <vt:variant>
        <vt:lpwstr/>
      </vt:variant>
      <vt:variant>
        <vt:lpwstr>_Toc274580881</vt:lpwstr>
      </vt:variant>
      <vt:variant>
        <vt:i4>1900598</vt:i4>
      </vt:variant>
      <vt:variant>
        <vt:i4>47</vt:i4>
      </vt:variant>
      <vt:variant>
        <vt:i4>0</vt:i4>
      </vt:variant>
      <vt:variant>
        <vt:i4>5</vt:i4>
      </vt:variant>
      <vt:variant>
        <vt:lpwstr/>
      </vt:variant>
      <vt:variant>
        <vt:lpwstr>_Toc274580880</vt:lpwstr>
      </vt:variant>
      <vt:variant>
        <vt:i4>1179702</vt:i4>
      </vt:variant>
      <vt:variant>
        <vt:i4>41</vt:i4>
      </vt:variant>
      <vt:variant>
        <vt:i4>0</vt:i4>
      </vt:variant>
      <vt:variant>
        <vt:i4>5</vt:i4>
      </vt:variant>
      <vt:variant>
        <vt:lpwstr/>
      </vt:variant>
      <vt:variant>
        <vt:lpwstr>_Toc274580879</vt:lpwstr>
      </vt:variant>
      <vt:variant>
        <vt:i4>1179702</vt:i4>
      </vt:variant>
      <vt:variant>
        <vt:i4>35</vt:i4>
      </vt:variant>
      <vt:variant>
        <vt:i4>0</vt:i4>
      </vt:variant>
      <vt:variant>
        <vt:i4>5</vt:i4>
      </vt:variant>
      <vt:variant>
        <vt:lpwstr/>
      </vt:variant>
      <vt:variant>
        <vt:lpwstr>_Toc274580878</vt:lpwstr>
      </vt:variant>
      <vt:variant>
        <vt:i4>1179702</vt:i4>
      </vt:variant>
      <vt:variant>
        <vt:i4>29</vt:i4>
      </vt:variant>
      <vt:variant>
        <vt:i4>0</vt:i4>
      </vt:variant>
      <vt:variant>
        <vt:i4>5</vt:i4>
      </vt:variant>
      <vt:variant>
        <vt:lpwstr/>
      </vt:variant>
      <vt:variant>
        <vt:lpwstr>_Toc274580877</vt:lpwstr>
      </vt:variant>
      <vt:variant>
        <vt:i4>1179702</vt:i4>
      </vt:variant>
      <vt:variant>
        <vt:i4>23</vt:i4>
      </vt:variant>
      <vt:variant>
        <vt:i4>0</vt:i4>
      </vt:variant>
      <vt:variant>
        <vt:i4>5</vt:i4>
      </vt:variant>
      <vt:variant>
        <vt:lpwstr/>
      </vt:variant>
      <vt:variant>
        <vt:lpwstr>_Toc274580876</vt:lpwstr>
      </vt:variant>
      <vt:variant>
        <vt:i4>1179702</vt:i4>
      </vt:variant>
      <vt:variant>
        <vt:i4>17</vt:i4>
      </vt:variant>
      <vt:variant>
        <vt:i4>0</vt:i4>
      </vt:variant>
      <vt:variant>
        <vt:i4>5</vt:i4>
      </vt:variant>
      <vt:variant>
        <vt:lpwstr/>
      </vt:variant>
      <vt:variant>
        <vt:lpwstr>_Toc274580875</vt:lpwstr>
      </vt:variant>
      <vt:variant>
        <vt:i4>1179702</vt:i4>
      </vt:variant>
      <vt:variant>
        <vt:i4>11</vt:i4>
      </vt:variant>
      <vt:variant>
        <vt:i4>0</vt:i4>
      </vt:variant>
      <vt:variant>
        <vt:i4>5</vt:i4>
      </vt:variant>
      <vt:variant>
        <vt:lpwstr/>
      </vt:variant>
      <vt:variant>
        <vt:lpwstr>_Toc274580874</vt:lpwstr>
      </vt:variant>
      <vt:variant>
        <vt:i4>1179702</vt:i4>
      </vt:variant>
      <vt:variant>
        <vt:i4>5</vt:i4>
      </vt:variant>
      <vt:variant>
        <vt:i4>0</vt:i4>
      </vt:variant>
      <vt:variant>
        <vt:i4>5</vt:i4>
      </vt:variant>
      <vt:variant>
        <vt:lpwstr/>
      </vt:variant>
      <vt:variant>
        <vt:lpwstr>_Toc274580873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EnergyPlus Input Output Reference</dc:title>
  <dc:subject>Reference manual describing all the input and output variables within EnergyPlus.</dc:subject>
  <dc:creator>EnergyPlus Development Team</dc:creator>
  <cp:keywords>idd idf input reference description building hvac syntax sample</cp:keywords>
  <cp:lastModifiedBy>Michael</cp:lastModifiedBy>
  <cp:revision>76</cp:revision>
  <cp:lastPrinted>2014-09-29T13:43:00Z</cp:lastPrinted>
  <dcterms:created xsi:type="dcterms:W3CDTF">2013-11-26T22:21:00Z</dcterms:created>
  <dcterms:modified xsi:type="dcterms:W3CDTF">2014-11-04T14:39:00Z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