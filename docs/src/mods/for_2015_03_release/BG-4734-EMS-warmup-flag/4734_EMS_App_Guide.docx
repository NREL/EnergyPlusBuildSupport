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09" w:rsidRDefault="00301E09" w:rsidP="000922AD">
      <w:pPr>
        <w:pStyle w:val="TitleCover"/>
      </w:pPr>
      <w:r>
        <w:t xml:space="preserve">Application Guide for </w:t>
      </w:r>
      <w:smartTag w:uri="urn:schemas-microsoft-com:office:smarttags" w:element="place">
        <w:r>
          <w:t>EMS</w:t>
        </w:r>
      </w:smartTag>
    </w:p>
    <w:p w:rsidR="00301E09" w:rsidRDefault="00301E09" w:rsidP="000922AD">
      <w:pPr>
        <w:pStyle w:val="SubtitleCover"/>
      </w:pPr>
      <w:r>
        <w:t>Energy Management System User Guide</w:t>
      </w:r>
      <w:r>
        <w:br/>
      </w:r>
      <w:r>
        <w:br/>
        <w:t>(a.k.a. The Book of Erl)</w:t>
      </w: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A77C3E">
      <w:pPr>
        <w:pStyle w:val="Heading3"/>
      </w:pPr>
      <w:bookmarkStart w:id="0" w:name="_Toc5626581"/>
      <w:bookmarkStart w:id="1" w:name="_Toc349132567"/>
      <w:r>
        <w:t>Built-In Variables</w:t>
      </w:r>
      <w:bookmarkEnd w:id="1"/>
    </w:p>
    <w:p w:rsidR="00301E09" w:rsidRDefault="00301E09" w:rsidP="00BD69E9">
      <w:pPr>
        <w:pStyle w:val="BodyText"/>
      </w:pPr>
      <w:r>
        <w:t>A set of built-in variables provides date, time, and weather information that is not available via standard report variables, as well as several handy constant variables such as “</w:t>
      </w:r>
      <w:r w:rsidRPr="005942A4">
        <w:rPr>
          <w:rFonts w:cs="Arial"/>
        </w:rPr>
        <w:t>true,</w:t>
      </w:r>
      <w:r>
        <w:rPr>
          <w:rFonts w:cs="Arial"/>
        </w:rPr>
        <w:t>”</w:t>
      </w:r>
      <w:r w:rsidRPr="005942A4">
        <w:rPr>
          <w:rFonts w:cs="Arial"/>
        </w:rPr>
        <w:t xml:space="preserve"> </w:t>
      </w:r>
      <w:r>
        <w:rPr>
          <w:rFonts w:cs="Arial"/>
        </w:rPr>
        <w:t>“</w:t>
      </w:r>
      <w:r w:rsidRPr="005942A4">
        <w:rPr>
          <w:rFonts w:cs="Arial"/>
        </w:rPr>
        <w:t>false,</w:t>
      </w:r>
      <w:r>
        <w:rPr>
          <w:rFonts w:cs="Arial"/>
        </w:rPr>
        <w:t>”</w:t>
      </w:r>
      <w:r w:rsidRPr="005942A4">
        <w:rPr>
          <w:rFonts w:cs="Arial"/>
        </w:rPr>
        <w:t xml:space="preserve"> </w:t>
      </w:r>
      <w:r>
        <w:rPr>
          <w:rFonts w:cs="Arial"/>
        </w:rPr>
        <w:t>“</w:t>
      </w:r>
      <w:r w:rsidRPr="005942A4">
        <w:rPr>
          <w:rFonts w:cs="Arial"/>
        </w:rPr>
        <w:t>on,</w:t>
      </w:r>
      <w:r>
        <w:rPr>
          <w:rFonts w:cs="Arial"/>
        </w:rPr>
        <w:t>”</w:t>
      </w:r>
      <w:r w:rsidRPr="005942A4">
        <w:rPr>
          <w:rFonts w:cs="Arial"/>
        </w:rPr>
        <w:t xml:space="preserve"> and </w:t>
      </w:r>
      <w:r>
        <w:rPr>
          <w:rFonts w:cs="Arial"/>
        </w:rPr>
        <w:t>“</w:t>
      </w:r>
      <w:r w:rsidRPr="005942A4">
        <w:rPr>
          <w:rFonts w:cs="Arial"/>
        </w:rPr>
        <w:t>off</w:t>
      </w:r>
      <w:r>
        <w:t xml:space="preserve">.” Several variables provide access to the time and date information during the course of a simulation.  The CurrentTime, Hour and Minute variables represent the point in time at end of the timestep currently being simulated. EnergyPlus primarily operates in standard time and these clock values are not adjusted for daylight savings time.  The built-in variable DaylightSavings time is available for use with the daylight savings time adjustment feature (see </w:t>
      </w:r>
      <w:r w:rsidRPr="00121A90">
        <w:t>RunPeriodControl:DaylightSavingTime</w:t>
      </w:r>
      <w:r>
        <w:t>). The duration of simulation timesteps are available in the variables ZoneTimeStep and SystemTimeStep.</w:t>
      </w:r>
      <w:ins w:id="2" w:author="Brent Griffith" w:date="2015-02-20T13:50:00Z">
        <w:r w:rsidR="003C1500">
          <w:t xml:space="preserve"> The status of whether or not the simulation is currently during the initial warmup days is available in the variable WarmupFlag.</w:t>
        </w:r>
      </w:ins>
      <w:bookmarkStart w:id="3" w:name="_GoBack"/>
      <w:bookmarkEnd w:id="3"/>
    </w:p>
    <w:p w:rsidR="00301E09" w:rsidRDefault="00301E09" w:rsidP="00233705">
      <w:pPr>
        <w:pStyle w:val="BodyText"/>
        <w:spacing w:after="180"/>
      </w:pPr>
      <w:r>
        <w:fldChar w:fldCharType="begin"/>
      </w:r>
      <w:r>
        <w:instrText xml:space="preserve"> REF _Ref228604835 \h </w:instrText>
      </w:r>
      <w:r>
        <w:fldChar w:fldCharType="separate"/>
      </w:r>
      <w:r w:rsidR="00B40D19">
        <w:t xml:space="preserve">Table </w:t>
      </w:r>
      <w:r w:rsidR="00B40D19">
        <w:rPr>
          <w:noProof/>
        </w:rPr>
        <w:t>2</w:t>
      </w:r>
      <w:r>
        <w:fldChar w:fldCharType="end"/>
      </w:r>
      <w:r>
        <w:t xml:space="preserve"> lists the built-in variables that are always available for use in Erl programs. </w:t>
      </w:r>
    </w:p>
    <w:p w:rsidR="00301E09" w:rsidRDefault="00301E09" w:rsidP="00233705">
      <w:pPr>
        <w:pStyle w:val="Caption"/>
        <w:spacing w:after="120"/>
      </w:pPr>
      <w:bookmarkStart w:id="4" w:name="_Ref228604835"/>
      <w:bookmarkStart w:id="5" w:name="_Toc349132568"/>
      <w:r>
        <w:t xml:space="preserve">Table </w:t>
      </w:r>
      <w:r w:rsidR="00EA1C14">
        <w:fldChar w:fldCharType="begin"/>
      </w:r>
      <w:r w:rsidR="00EA1C14">
        <w:instrText xml:space="preserve"> SEQ Table \* ARABIC </w:instrText>
      </w:r>
      <w:r w:rsidR="00EA1C14">
        <w:fldChar w:fldCharType="separate"/>
      </w:r>
      <w:r w:rsidR="00B40D19">
        <w:rPr>
          <w:noProof/>
        </w:rPr>
        <w:t>2</w:t>
      </w:r>
      <w:r w:rsidR="00EA1C14">
        <w:rPr>
          <w:noProof/>
        </w:rPr>
        <w:fldChar w:fldCharType="end"/>
      </w:r>
      <w:bookmarkEnd w:id="4"/>
      <w:r>
        <w:t>. Built-In Unique Variables for Erl</w:t>
      </w:r>
      <w:bookmarkEnd w:id="5"/>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5760"/>
      </w:tblGrid>
      <w:tr w:rsidR="00301E09" w:rsidTr="007A070A">
        <w:tc>
          <w:tcPr>
            <w:tcW w:w="2006" w:type="dxa"/>
            <w:vAlign w:val="center"/>
          </w:tcPr>
          <w:p w:rsidR="00301E09" w:rsidRDefault="00301E09" w:rsidP="006B42DD">
            <w:pPr>
              <w:pStyle w:val="TableHeader"/>
            </w:pPr>
            <w:r>
              <w:t>Variable Name</w:t>
            </w:r>
          </w:p>
        </w:tc>
        <w:tc>
          <w:tcPr>
            <w:tcW w:w="5760" w:type="dxa"/>
            <w:vAlign w:val="center"/>
          </w:tcPr>
          <w:p w:rsidR="00301E09" w:rsidRDefault="00301E09" w:rsidP="006B42DD">
            <w:pPr>
              <w:pStyle w:val="TableHeader"/>
            </w:pPr>
            <w:r>
              <w:t>Value</w:t>
            </w:r>
          </w:p>
        </w:tc>
      </w:tr>
      <w:tr w:rsidR="00301E09" w:rsidTr="007A070A">
        <w:tc>
          <w:tcPr>
            <w:tcW w:w="2006" w:type="dxa"/>
            <w:vAlign w:val="center"/>
          </w:tcPr>
          <w:p w:rsidR="00301E09" w:rsidRDefault="00301E09" w:rsidP="006B42DD">
            <w:pPr>
              <w:pStyle w:val="TableText"/>
            </w:pPr>
            <w:r>
              <w:t>Year</w:t>
            </w:r>
          </w:p>
        </w:tc>
        <w:tc>
          <w:tcPr>
            <w:tcW w:w="5760" w:type="dxa"/>
            <w:vAlign w:val="center"/>
          </w:tcPr>
          <w:p w:rsidR="00301E09" w:rsidRDefault="00301E09" w:rsidP="005942A4">
            <w:pPr>
              <w:pStyle w:val="TableText"/>
            </w:pPr>
            <w:r>
              <w:t>1900–2100</w:t>
            </w:r>
          </w:p>
        </w:tc>
      </w:tr>
      <w:tr w:rsidR="00301E09" w:rsidTr="007A070A">
        <w:tc>
          <w:tcPr>
            <w:tcW w:w="2006" w:type="dxa"/>
            <w:vAlign w:val="center"/>
          </w:tcPr>
          <w:p w:rsidR="00301E09" w:rsidRDefault="00301E09" w:rsidP="006B42DD">
            <w:pPr>
              <w:pStyle w:val="TableText"/>
            </w:pPr>
            <w:r>
              <w:t>Month</w:t>
            </w:r>
          </w:p>
        </w:tc>
        <w:tc>
          <w:tcPr>
            <w:tcW w:w="5760" w:type="dxa"/>
            <w:vAlign w:val="center"/>
          </w:tcPr>
          <w:p w:rsidR="00301E09" w:rsidRDefault="00301E09" w:rsidP="005942A4">
            <w:pPr>
              <w:pStyle w:val="TableText"/>
            </w:pPr>
            <w:r>
              <w:t>1–12</w:t>
            </w:r>
          </w:p>
        </w:tc>
      </w:tr>
      <w:tr w:rsidR="00301E09" w:rsidTr="007A070A">
        <w:tc>
          <w:tcPr>
            <w:tcW w:w="2006" w:type="dxa"/>
            <w:vAlign w:val="center"/>
          </w:tcPr>
          <w:p w:rsidR="00301E09" w:rsidRDefault="00301E09" w:rsidP="006B42DD">
            <w:pPr>
              <w:pStyle w:val="TableText"/>
            </w:pPr>
            <w:r>
              <w:t>DayOfMonth</w:t>
            </w:r>
          </w:p>
        </w:tc>
        <w:tc>
          <w:tcPr>
            <w:tcW w:w="5760" w:type="dxa"/>
            <w:vAlign w:val="center"/>
          </w:tcPr>
          <w:p w:rsidR="00301E09" w:rsidRDefault="00301E09" w:rsidP="005942A4">
            <w:pPr>
              <w:pStyle w:val="TableText"/>
            </w:pPr>
            <w:r>
              <w:t>1–31</w:t>
            </w:r>
          </w:p>
        </w:tc>
      </w:tr>
      <w:tr w:rsidR="00301E09" w:rsidTr="007A070A">
        <w:tc>
          <w:tcPr>
            <w:tcW w:w="2006" w:type="dxa"/>
            <w:vAlign w:val="center"/>
          </w:tcPr>
          <w:p w:rsidR="00301E09" w:rsidRPr="003F1B82" w:rsidRDefault="00301E09" w:rsidP="00A3522F">
            <w:pPr>
              <w:pStyle w:val="TableText"/>
            </w:pPr>
            <w:r w:rsidRPr="003F1B82">
              <w:t>DayOfWeek</w:t>
            </w:r>
          </w:p>
        </w:tc>
        <w:tc>
          <w:tcPr>
            <w:tcW w:w="5760" w:type="dxa"/>
            <w:vAlign w:val="center"/>
          </w:tcPr>
          <w:p w:rsidR="00301E09" w:rsidRPr="003F1B82" w:rsidRDefault="00301E09" w:rsidP="005942A4">
            <w:pPr>
              <w:pStyle w:val="TableText"/>
            </w:pPr>
            <w:r w:rsidRPr="003F1B82">
              <w:t>1</w:t>
            </w:r>
            <w:r>
              <w:t>–</w:t>
            </w:r>
            <w:r w:rsidRPr="003F1B82">
              <w:t xml:space="preserve">7 </w:t>
            </w:r>
            <w:r w:rsidRPr="003F1B82">
              <w:rPr>
                <w:sz w:val="18"/>
                <w:szCs w:val="18"/>
              </w:rPr>
              <w:t>(1</w:t>
            </w:r>
            <w:r>
              <w:rPr>
                <w:sz w:val="18"/>
                <w:szCs w:val="18"/>
              </w:rPr>
              <w:t xml:space="preserve"> </w:t>
            </w:r>
            <w:r w:rsidRPr="003F1B82">
              <w:rPr>
                <w:sz w:val="18"/>
                <w:szCs w:val="18"/>
              </w:rPr>
              <w:t>= Sun, 2</w:t>
            </w:r>
            <w:r>
              <w:rPr>
                <w:sz w:val="18"/>
                <w:szCs w:val="18"/>
              </w:rPr>
              <w:t xml:space="preserve"> </w:t>
            </w:r>
            <w:r w:rsidRPr="003F1B82">
              <w:rPr>
                <w:sz w:val="18"/>
                <w:szCs w:val="18"/>
              </w:rPr>
              <w:t>= Mon, …)</w:t>
            </w:r>
          </w:p>
        </w:tc>
      </w:tr>
      <w:tr w:rsidR="00301E09" w:rsidTr="007A070A">
        <w:tc>
          <w:tcPr>
            <w:tcW w:w="2006" w:type="dxa"/>
            <w:vAlign w:val="center"/>
          </w:tcPr>
          <w:p w:rsidR="00301E09" w:rsidRPr="00112C61" w:rsidRDefault="00301E09" w:rsidP="00A3522F">
            <w:pPr>
              <w:pStyle w:val="TableText"/>
            </w:pPr>
            <w:r w:rsidRPr="00112C61">
              <w:t>DayOfYear</w:t>
            </w:r>
          </w:p>
        </w:tc>
        <w:tc>
          <w:tcPr>
            <w:tcW w:w="5760" w:type="dxa"/>
            <w:vAlign w:val="center"/>
          </w:tcPr>
          <w:p w:rsidR="00301E09" w:rsidRPr="00112C61" w:rsidRDefault="00301E09" w:rsidP="005942A4">
            <w:pPr>
              <w:pStyle w:val="TableText"/>
            </w:pPr>
            <w:r w:rsidRPr="00112C61">
              <w:t>1</w:t>
            </w:r>
            <w:r>
              <w:t>–</w:t>
            </w:r>
            <w:r w:rsidRPr="00112C61">
              <w:t>365</w:t>
            </w:r>
          </w:p>
        </w:tc>
      </w:tr>
      <w:tr w:rsidR="00301E09" w:rsidTr="007A070A">
        <w:tc>
          <w:tcPr>
            <w:tcW w:w="2006" w:type="dxa"/>
            <w:vAlign w:val="center"/>
          </w:tcPr>
          <w:p w:rsidR="00301E09" w:rsidRDefault="00301E09" w:rsidP="006B42DD">
            <w:pPr>
              <w:pStyle w:val="TableText"/>
            </w:pPr>
            <w:r>
              <w:t>Holiday</w:t>
            </w:r>
          </w:p>
        </w:tc>
        <w:tc>
          <w:tcPr>
            <w:tcW w:w="5760" w:type="dxa"/>
            <w:vAlign w:val="center"/>
          </w:tcPr>
          <w:p w:rsidR="00301E09" w:rsidRDefault="00301E09" w:rsidP="006B42DD">
            <w:pPr>
              <w:pStyle w:val="TableText"/>
            </w:pPr>
            <w:r>
              <w:t>0 if not. 1.0, 2.0, etc., for each type of holiday in model</w:t>
            </w:r>
          </w:p>
        </w:tc>
      </w:tr>
      <w:tr w:rsidR="00301E09" w:rsidTr="007A070A">
        <w:tc>
          <w:tcPr>
            <w:tcW w:w="2006" w:type="dxa"/>
            <w:vAlign w:val="center"/>
          </w:tcPr>
          <w:p w:rsidR="00301E09" w:rsidRDefault="00301E09" w:rsidP="00BD69E9">
            <w:pPr>
              <w:pStyle w:val="TableText"/>
            </w:pPr>
            <w:r>
              <w:t>DaylightSavings</w:t>
            </w:r>
          </w:p>
        </w:tc>
        <w:tc>
          <w:tcPr>
            <w:tcW w:w="5760" w:type="dxa"/>
            <w:vAlign w:val="center"/>
          </w:tcPr>
          <w:p w:rsidR="00301E09" w:rsidRDefault="00301E09" w:rsidP="00BD69E9">
            <w:pPr>
              <w:pStyle w:val="TableText"/>
            </w:pPr>
            <w:r>
              <w:t xml:space="preserve">0 or 1, 0 if not daylight savings time, 1 if daylight savings time </w:t>
            </w:r>
          </w:p>
        </w:tc>
      </w:tr>
      <w:tr w:rsidR="00301E09" w:rsidTr="007A070A">
        <w:tc>
          <w:tcPr>
            <w:tcW w:w="2006" w:type="dxa"/>
            <w:vAlign w:val="center"/>
          </w:tcPr>
          <w:p w:rsidR="00301E09" w:rsidRDefault="00301E09" w:rsidP="00BD69E9">
            <w:pPr>
              <w:pStyle w:val="TableText"/>
            </w:pPr>
            <w:r>
              <w:lastRenderedPageBreak/>
              <w:t>CurrentTime</w:t>
            </w:r>
          </w:p>
        </w:tc>
        <w:tc>
          <w:tcPr>
            <w:tcW w:w="5760" w:type="dxa"/>
            <w:vAlign w:val="center"/>
          </w:tcPr>
          <w:p w:rsidR="00301E09" w:rsidDel="00C31E6E" w:rsidRDefault="00301E09" w:rsidP="00BD69E9">
            <w:pPr>
              <w:pStyle w:val="TableText"/>
            </w:pPr>
            <w:r>
              <w:t>0.0-24.0, (fractional hours)</w:t>
            </w:r>
          </w:p>
        </w:tc>
      </w:tr>
      <w:tr w:rsidR="00301E09" w:rsidTr="007A070A">
        <w:tc>
          <w:tcPr>
            <w:tcW w:w="2006" w:type="dxa"/>
            <w:vAlign w:val="center"/>
          </w:tcPr>
          <w:p w:rsidR="00301E09" w:rsidRDefault="00301E09" w:rsidP="00BD69E9">
            <w:pPr>
              <w:pStyle w:val="TableText"/>
            </w:pPr>
            <w:r>
              <w:t>Hour</w:t>
            </w:r>
          </w:p>
        </w:tc>
        <w:tc>
          <w:tcPr>
            <w:tcW w:w="5760" w:type="dxa"/>
            <w:vAlign w:val="center"/>
          </w:tcPr>
          <w:p w:rsidR="00301E09" w:rsidDel="00C31E6E" w:rsidRDefault="00301E09" w:rsidP="00BD69E9">
            <w:pPr>
              <w:pStyle w:val="TableText"/>
            </w:pPr>
            <w:r>
              <w:t>0–23 (whole hours only)</w:t>
            </w:r>
          </w:p>
        </w:tc>
      </w:tr>
      <w:tr w:rsidR="00301E09" w:rsidTr="007A070A">
        <w:tc>
          <w:tcPr>
            <w:tcW w:w="2006" w:type="dxa"/>
            <w:vAlign w:val="center"/>
          </w:tcPr>
          <w:p w:rsidR="00301E09" w:rsidRDefault="00301E09" w:rsidP="00BD69E9">
            <w:pPr>
              <w:pStyle w:val="TableText"/>
            </w:pPr>
            <w:r>
              <w:t>Minute</w:t>
            </w:r>
          </w:p>
        </w:tc>
        <w:tc>
          <w:tcPr>
            <w:tcW w:w="5760" w:type="dxa"/>
            <w:vAlign w:val="center"/>
          </w:tcPr>
          <w:p w:rsidR="00301E09" w:rsidRDefault="00301E09" w:rsidP="00BD69E9">
            <w:pPr>
              <w:pStyle w:val="TableText"/>
            </w:pPr>
            <w:r>
              <w:t>1.0–60.0 (fractional minutes)</w:t>
            </w:r>
          </w:p>
        </w:tc>
      </w:tr>
      <w:tr w:rsidR="00301E09" w:rsidTr="007A070A">
        <w:tc>
          <w:tcPr>
            <w:tcW w:w="2006" w:type="dxa"/>
            <w:vAlign w:val="center"/>
          </w:tcPr>
          <w:p w:rsidR="00301E09" w:rsidRDefault="00301E09" w:rsidP="006B42DD">
            <w:pPr>
              <w:pStyle w:val="TableText"/>
            </w:pPr>
            <w:r>
              <w:t>True</w:t>
            </w:r>
          </w:p>
        </w:tc>
        <w:tc>
          <w:tcPr>
            <w:tcW w:w="5760" w:type="dxa"/>
            <w:vAlign w:val="center"/>
          </w:tcPr>
          <w:p w:rsidR="00301E09" w:rsidRDefault="00301E09" w:rsidP="006B42DD">
            <w:pPr>
              <w:pStyle w:val="TableText"/>
            </w:pPr>
            <w:r>
              <w:t>1.0</w:t>
            </w:r>
          </w:p>
        </w:tc>
      </w:tr>
      <w:tr w:rsidR="00301E09" w:rsidTr="007A070A">
        <w:tc>
          <w:tcPr>
            <w:tcW w:w="2006" w:type="dxa"/>
            <w:vAlign w:val="center"/>
          </w:tcPr>
          <w:p w:rsidR="00301E09" w:rsidRDefault="00301E09" w:rsidP="006B42DD">
            <w:pPr>
              <w:pStyle w:val="TableText"/>
            </w:pPr>
            <w:r>
              <w:t>False</w:t>
            </w:r>
          </w:p>
        </w:tc>
        <w:tc>
          <w:tcPr>
            <w:tcW w:w="5760" w:type="dxa"/>
            <w:vAlign w:val="center"/>
          </w:tcPr>
          <w:p w:rsidR="00301E09" w:rsidRDefault="00301E09" w:rsidP="006B42DD">
            <w:pPr>
              <w:pStyle w:val="TableText"/>
            </w:pPr>
            <w:r>
              <w:t>0.0</w:t>
            </w:r>
          </w:p>
        </w:tc>
      </w:tr>
      <w:tr w:rsidR="00301E09" w:rsidTr="007A070A">
        <w:tc>
          <w:tcPr>
            <w:tcW w:w="2006" w:type="dxa"/>
            <w:vAlign w:val="center"/>
          </w:tcPr>
          <w:p w:rsidR="00301E09" w:rsidRDefault="00301E09" w:rsidP="006B42DD">
            <w:pPr>
              <w:pStyle w:val="TableText"/>
            </w:pPr>
            <w:r>
              <w:t>On</w:t>
            </w:r>
          </w:p>
        </w:tc>
        <w:tc>
          <w:tcPr>
            <w:tcW w:w="5760" w:type="dxa"/>
            <w:vAlign w:val="center"/>
          </w:tcPr>
          <w:p w:rsidR="00301E09" w:rsidRDefault="00301E09" w:rsidP="006B42DD">
            <w:pPr>
              <w:pStyle w:val="TableText"/>
            </w:pPr>
            <w:r>
              <w:t>1.0</w:t>
            </w:r>
          </w:p>
        </w:tc>
      </w:tr>
      <w:tr w:rsidR="00301E09" w:rsidTr="007A070A">
        <w:tc>
          <w:tcPr>
            <w:tcW w:w="2006" w:type="dxa"/>
            <w:vAlign w:val="center"/>
          </w:tcPr>
          <w:p w:rsidR="00301E09" w:rsidRDefault="00301E09" w:rsidP="006B42DD">
            <w:pPr>
              <w:pStyle w:val="TableText"/>
            </w:pPr>
            <w:r>
              <w:t>Off</w:t>
            </w:r>
          </w:p>
        </w:tc>
        <w:tc>
          <w:tcPr>
            <w:tcW w:w="5760" w:type="dxa"/>
            <w:vAlign w:val="center"/>
          </w:tcPr>
          <w:p w:rsidR="00301E09" w:rsidRDefault="00301E09" w:rsidP="006B42DD">
            <w:pPr>
              <w:pStyle w:val="TableText"/>
            </w:pPr>
            <w:r>
              <w:t>0.0</w:t>
            </w:r>
          </w:p>
        </w:tc>
      </w:tr>
      <w:tr w:rsidR="00301E09" w:rsidTr="007A070A">
        <w:tc>
          <w:tcPr>
            <w:tcW w:w="2006" w:type="dxa"/>
            <w:vAlign w:val="center"/>
          </w:tcPr>
          <w:p w:rsidR="00301E09" w:rsidRDefault="00301E09" w:rsidP="006B42DD">
            <w:pPr>
              <w:pStyle w:val="TableText"/>
            </w:pPr>
            <w:r>
              <w:t>PI</w:t>
            </w:r>
          </w:p>
        </w:tc>
        <w:tc>
          <w:tcPr>
            <w:tcW w:w="5760" w:type="dxa"/>
            <w:vAlign w:val="center"/>
          </w:tcPr>
          <w:p w:rsidR="00301E09" w:rsidRDefault="00301E09" w:rsidP="006B42DD">
            <w:pPr>
              <w:pStyle w:val="TableText"/>
            </w:pPr>
            <w:r>
              <w:t>3.14159265358979</w:t>
            </w:r>
          </w:p>
        </w:tc>
      </w:tr>
      <w:tr w:rsidR="00301E09" w:rsidTr="007A070A">
        <w:tc>
          <w:tcPr>
            <w:tcW w:w="2006" w:type="dxa"/>
            <w:vAlign w:val="center"/>
          </w:tcPr>
          <w:p w:rsidR="00301E09" w:rsidRDefault="00301E09" w:rsidP="00FE741B">
            <w:pPr>
              <w:pStyle w:val="TableText"/>
            </w:pPr>
            <w:r w:rsidRPr="00DD1BDD">
              <w:t>SunIsUp</w:t>
            </w:r>
          </w:p>
        </w:tc>
        <w:tc>
          <w:tcPr>
            <w:tcW w:w="5760" w:type="dxa"/>
            <w:vAlign w:val="center"/>
          </w:tcPr>
          <w:p w:rsidR="00301E09" w:rsidRDefault="00301E09" w:rsidP="00FE741B">
            <w:pPr>
              <w:pStyle w:val="TableText"/>
            </w:pPr>
            <w:r>
              <w:t>0 (= no) or 1 (= yes)</w:t>
            </w:r>
          </w:p>
        </w:tc>
      </w:tr>
      <w:tr w:rsidR="00301E09" w:rsidTr="007A070A">
        <w:tc>
          <w:tcPr>
            <w:tcW w:w="2006" w:type="dxa"/>
            <w:vAlign w:val="center"/>
          </w:tcPr>
          <w:p w:rsidR="00301E09" w:rsidRDefault="00301E09" w:rsidP="00FE741B">
            <w:pPr>
              <w:pStyle w:val="TableText"/>
            </w:pPr>
            <w:r w:rsidRPr="006B42DD">
              <w:t>IsRaining</w:t>
            </w:r>
          </w:p>
        </w:tc>
        <w:tc>
          <w:tcPr>
            <w:tcW w:w="5760" w:type="dxa"/>
            <w:vAlign w:val="center"/>
          </w:tcPr>
          <w:p w:rsidR="00301E09" w:rsidRDefault="00301E09" w:rsidP="00FE741B">
            <w:pPr>
              <w:pStyle w:val="TableText"/>
            </w:pPr>
            <w:r>
              <w:t>0 (= no) or 1 (= yes)</w:t>
            </w:r>
          </w:p>
        </w:tc>
      </w:tr>
      <w:tr w:rsidR="00301E09" w:rsidTr="007A070A">
        <w:tc>
          <w:tcPr>
            <w:tcW w:w="2006" w:type="dxa"/>
            <w:vAlign w:val="center"/>
          </w:tcPr>
          <w:p w:rsidR="00301E09" w:rsidRPr="006B42DD" w:rsidRDefault="00301E09" w:rsidP="00FE741B">
            <w:pPr>
              <w:pStyle w:val="TableText"/>
            </w:pPr>
            <w:r>
              <w:t>ZoneTimeStep</w:t>
            </w:r>
          </w:p>
        </w:tc>
        <w:tc>
          <w:tcPr>
            <w:tcW w:w="5760" w:type="dxa"/>
            <w:vAlign w:val="center"/>
          </w:tcPr>
          <w:p w:rsidR="00301E09" w:rsidRDefault="00301E09" w:rsidP="00FE741B">
            <w:pPr>
              <w:pStyle w:val="TableText"/>
            </w:pPr>
            <w:r>
              <w:t>Durating of the zone timestep in hours</w:t>
            </w:r>
          </w:p>
        </w:tc>
      </w:tr>
      <w:tr w:rsidR="00301E09" w:rsidTr="007A070A">
        <w:tc>
          <w:tcPr>
            <w:tcW w:w="2006" w:type="dxa"/>
            <w:vAlign w:val="center"/>
          </w:tcPr>
          <w:p w:rsidR="00301E09" w:rsidRPr="006B42DD" w:rsidRDefault="00301E09" w:rsidP="00FE741B">
            <w:pPr>
              <w:pStyle w:val="TableText"/>
            </w:pPr>
            <w:r>
              <w:t>SystemTimeStep</w:t>
            </w:r>
          </w:p>
        </w:tc>
        <w:tc>
          <w:tcPr>
            <w:tcW w:w="5760" w:type="dxa"/>
            <w:vAlign w:val="center"/>
          </w:tcPr>
          <w:p w:rsidR="00301E09" w:rsidRDefault="00301E09" w:rsidP="00FE741B">
            <w:pPr>
              <w:pStyle w:val="TableText"/>
            </w:pPr>
            <w:r>
              <w:t>Current duration of the system timestep in hours</w:t>
            </w:r>
          </w:p>
        </w:tc>
      </w:tr>
      <w:tr w:rsidR="00301E09" w:rsidTr="007A070A">
        <w:tc>
          <w:tcPr>
            <w:tcW w:w="2006" w:type="dxa"/>
            <w:vAlign w:val="center"/>
          </w:tcPr>
          <w:p w:rsidR="00301E09" w:rsidRDefault="00301E09" w:rsidP="00FE741B">
            <w:pPr>
              <w:pStyle w:val="TableText"/>
            </w:pPr>
            <w:r>
              <w:t>CurrentEnvironment</w:t>
            </w:r>
          </w:p>
        </w:tc>
        <w:tc>
          <w:tcPr>
            <w:tcW w:w="5760" w:type="dxa"/>
            <w:vAlign w:val="center"/>
          </w:tcPr>
          <w:p w:rsidR="00301E09" w:rsidRDefault="00301E09" w:rsidP="00FE741B">
            <w:pPr>
              <w:pStyle w:val="TableText"/>
            </w:pPr>
            <w:r>
              <w:t>Integer index for the current environment period (sizing periods and run periods accumulate throughout the run)</w:t>
            </w:r>
          </w:p>
        </w:tc>
      </w:tr>
      <w:tr w:rsidR="00301E09" w:rsidTr="007A070A">
        <w:tc>
          <w:tcPr>
            <w:tcW w:w="2006" w:type="dxa"/>
            <w:vAlign w:val="center"/>
          </w:tcPr>
          <w:p w:rsidR="00301E09" w:rsidRPr="006B42DD" w:rsidRDefault="00301E09" w:rsidP="00FE741B">
            <w:pPr>
              <w:pStyle w:val="TableText"/>
            </w:pPr>
            <w:r>
              <w:t>Null</w:t>
            </w:r>
          </w:p>
        </w:tc>
        <w:tc>
          <w:tcPr>
            <w:tcW w:w="5760" w:type="dxa"/>
            <w:vAlign w:val="center"/>
          </w:tcPr>
          <w:p w:rsidR="00301E09" w:rsidRDefault="00301E09" w:rsidP="00FE741B">
            <w:pPr>
              <w:pStyle w:val="TableText"/>
            </w:pPr>
            <w:r>
              <w:t>Special structure that stops an actuator from overriding control</w:t>
            </w:r>
          </w:p>
        </w:tc>
      </w:tr>
      <w:tr w:rsidR="007A070A" w:rsidTr="007A070A">
        <w:tc>
          <w:tcPr>
            <w:tcW w:w="2006" w:type="dxa"/>
            <w:vAlign w:val="center"/>
          </w:tcPr>
          <w:p w:rsidR="007A070A" w:rsidRDefault="007A070A" w:rsidP="00FE741B">
            <w:pPr>
              <w:pStyle w:val="TableText"/>
            </w:pPr>
            <w:r>
              <w:t>ActualDateAndTime</w:t>
            </w:r>
          </w:p>
        </w:tc>
        <w:tc>
          <w:tcPr>
            <w:tcW w:w="5760" w:type="dxa"/>
            <w:vAlign w:val="center"/>
          </w:tcPr>
          <w:p w:rsidR="007A070A" w:rsidRDefault="007A070A" w:rsidP="00FE741B">
            <w:pPr>
              <w:pStyle w:val="TableText"/>
            </w:pPr>
            <w:r>
              <w:t>A simple sum of the values of the date/time function. Could be used in random seeding.</w:t>
            </w:r>
          </w:p>
        </w:tc>
      </w:tr>
      <w:tr w:rsidR="007A070A" w:rsidTr="007A070A">
        <w:tc>
          <w:tcPr>
            <w:tcW w:w="2006" w:type="dxa"/>
            <w:vAlign w:val="center"/>
          </w:tcPr>
          <w:p w:rsidR="007A070A" w:rsidRDefault="007A070A" w:rsidP="00FE741B">
            <w:pPr>
              <w:pStyle w:val="TableText"/>
            </w:pPr>
            <w:r>
              <w:t>ActualTime</w:t>
            </w:r>
          </w:p>
        </w:tc>
        <w:tc>
          <w:tcPr>
            <w:tcW w:w="5760" w:type="dxa"/>
            <w:vAlign w:val="center"/>
          </w:tcPr>
          <w:p w:rsidR="007A070A" w:rsidRDefault="007A070A" w:rsidP="007A070A">
            <w:pPr>
              <w:pStyle w:val="TableText"/>
            </w:pPr>
            <w:r>
              <w:t>A simple sum of the values of the time part of the date/time function. Could be used in random seeding.</w:t>
            </w:r>
          </w:p>
        </w:tc>
      </w:tr>
      <w:tr w:rsidR="003C1500" w:rsidTr="007A070A">
        <w:trPr>
          <w:ins w:id="6" w:author="Brent Griffith" w:date="2015-02-20T13:49:00Z"/>
        </w:trPr>
        <w:tc>
          <w:tcPr>
            <w:tcW w:w="2006" w:type="dxa"/>
            <w:vAlign w:val="center"/>
          </w:tcPr>
          <w:p w:rsidR="003C1500" w:rsidRDefault="003C1500" w:rsidP="00FE741B">
            <w:pPr>
              <w:pStyle w:val="TableText"/>
              <w:rPr>
                <w:ins w:id="7" w:author="Brent Griffith" w:date="2015-02-20T13:49:00Z"/>
              </w:rPr>
            </w:pPr>
            <w:ins w:id="8" w:author="Brent Griffith" w:date="2015-02-20T13:49:00Z">
              <w:r>
                <w:t>WarmupFlag</w:t>
              </w:r>
            </w:ins>
          </w:p>
        </w:tc>
        <w:tc>
          <w:tcPr>
            <w:tcW w:w="5760" w:type="dxa"/>
            <w:vAlign w:val="center"/>
          </w:tcPr>
          <w:p w:rsidR="003C1500" w:rsidRDefault="003C1500" w:rsidP="007A070A">
            <w:pPr>
              <w:pStyle w:val="TableText"/>
              <w:rPr>
                <w:ins w:id="9" w:author="Brent Griffith" w:date="2015-02-20T13:49:00Z"/>
              </w:rPr>
            </w:pPr>
            <w:ins w:id="10" w:author="Brent Griffith" w:date="2015-02-20T13:49:00Z">
              <w:r>
                <w:t>0 (= not during warmup) or 1 (</w:t>
              </w:r>
            </w:ins>
            <w:ins w:id="11" w:author="Brent Griffith" w:date="2015-02-20T13:50:00Z">
              <w:r>
                <w:t>= during warmup)</w:t>
              </w:r>
            </w:ins>
          </w:p>
        </w:tc>
      </w:tr>
    </w:tbl>
    <w:bookmarkEnd w:id="0"/>
    <w:p w:rsidR="00301E09" w:rsidRDefault="00301E09" w:rsidP="00666762">
      <w:pPr>
        <w:pStyle w:val="BodyText"/>
      </w:pPr>
      <w:r>
        <w:t xml:space="preserve">aces. </w:t>
      </w:r>
    </w:p>
    <w:sectPr w:rsidR="00301E09" w:rsidSect="00B4127C">
      <w:headerReference w:type="default" r:id="rId7"/>
      <w:footerReference w:type="even" r:id="rId8"/>
      <w:footerReference w:type="default" r:id="rId9"/>
      <w:headerReference w:type="first" r:id="rId10"/>
      <w:footerReference w:type="first" r:id="rId11"/>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C14" w:rsidRDefault="00EA1C14">
      <w:r>
        <w:separator/>
      </w:r>
    </w:p>
  </w:endnote>
  <w:endnote w:type="continuationSeparator" w:id="0">
    <w:p w:rsidR="00EA1C14" w:rsidRDefault="00EA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34" w:rsidRDefault="00B6423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64234" w:rsidRDefault="00B64234">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34" w:rsidRDefault="00B64234">
    <w:pPr>
      <w:pStyle w:val="Footer"/>
      <w:pBdr>
        <w:top w:val="single" w:sz="8" w:space="1" w:color="auto"/>
      </w:pBdr>
      <w:tabs>
        <w:tab w:val="clear" w:pos="4320"/>
      </w:tabs>
    </w:pPr>
    <w:r>
      <w:fldChar w:fldCharType="begin"/>
    </w:r>
    <w:r>
      <w:instrText xml:space="preserve"> DATE \@ "M/d/yy" </w:instrText>
    </w:r>
    <w:r>
      <w:fldChar w:fldCharType="separate"/>
    </w:r>
    <w:r w:rsidR="003C1500">
      <w:rPr>
        <w:noProof/>
      </w:rPr>
      <w:t>2/20/15</w:t>
    </w:r>
    <w:r>
      <w:rPr>
        <w:noProof/>
      </w:rPr>
      <w:fldChar w:fldCharType="end"/>
    </w:r>
    <w:r>
      <w:tab/>
    </w:r>
    <w:r>
      <w:fldChar w:fldCharType="begin"/>
    </w:r>
    <w:r>
      <w:instrText xml:space="preserve"> PAGE  \* MERGEFORMAT </w:instrText>
    </w:r>
    <w:r>
      <w:fldChar w:fldCharType="separate"/>
    </w:r>
    <w:r w:rsidR="003C1500">
      <w:rPr>
        <w:noProof/>
      </w:rPr>
      <w:t>2</w:t>
    </w:r>
    <w:r>
      <w:rPr>
        <w:noProof/>
      </w:rPr>
      <w:fldChar w:fldCharType="end"/>
    </w:r>
    <w:r>
      <w:t xml:space="preserve"> </w:t>
    </w:r>
  </w:p>
  <w:p w:rsidR="00B64234" w:rsidRDefault="00B642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34" w:rsidRDefault="00B64234">
    <w:pPr>
      <w:pStyle w:val="Footer"/>
      <w:pBdr>
        <w:top w:val="single" w:sz="8" w:space="1" w:color="auto"/>
      </w:pBdr>
      <w:tabs>
        <w:tab w:val="clear" w:pos="4320"/>
      </w:tabs>
    </w:pPr>
    <w:r>
      <w:fldChar w:fldCharType="begin"/>
    </w:r>
    <w:r>
      <w:instrText xml:space="preserve"> DATE \@ "M/d/yy" </w:instrText>
    </w:r>
    <w:r>
      <w:fldChar w:fldCharType="separate"/>
    </w:r>
    <w:r w:rsidR="003C1500">
      <w:rPr>
        <w:noProof/>
      </w:rPr>
      <w:t>2/20/15</w:t>
    </w:r>
    <w:r>
      <w:rPr>
        <w:noProof/>
      </w:rPr>
      <w:fldChar w:fldCharType="end"/>
    </w:r>
    <w:r>
      <w:tab/>
    </w:r>
    <w:r>
      <w:fldChar w:fldCharType="begin"/>
    </w:r>
    <w:r>
      <w:instrText xml:space="preserve"> PAGE  \* MERGEFORMAT </w:instrText>
    </w:r>
    <w:r>
      <w:fldChar w:fldCharType="separate"/>
    </w:r>
    <w:r>
      <w:rPr>
        <w:noProof/>
      </w:rPr>
      <w:t>1</w:t>
    </w:r>
    <w:r>
      <w:rPr>
        <w:noProof/>
      </w:rPr>
      <w:fldChar w:fldCharType="end"/>
    </w:r>
    <w:r>
      <w:t xml:space="preserve"> </w:t>
    </w:r>
  </w:p>
  <w:p w:rsidR="00B64234" w:rsidRDefault="00B64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C14" w:rsidRDefault="00EA1C14">
      <w:r>
        <w:separator/>
      </w:r>
    </w:p>
  </w:footnote>
  <w:footnote w:type="continuationSeparator" w:id="0">
    <w:p w:rsidR="00EA1C14" w:rsidRDefault="00EA1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34" w:rsidRDefault="00EA1C14" w:rsidP="00C47304">
    <w:pPr>
      <w:pStyle w:val="Header"/>
    </w:pPr>
    <w:r>
      <w:fldChar w:fldCharType="begin"/>
    </w:r>
    <w:r>
      <w:instrText xml:space="preserve"> STYLEREF  "Heading 1"  \* MERGEFORMAT </w:instrText>
    </w:r>
    <w:r>
      <w:fldChar w:fldCharType="separate"/>
    </w:r>
    <w:r w:rsidR="003C1500">
      <w:rPr>
        <w:b/>
        <w:bCs/>
        <w:noProof/>
      </w:rPr>
      <w:t>Error! No text of specified style in document.</w:t>
    </w:r>
    <w:r>
      <w:rPr>
        <w:noProof/>
      </w:rPr>
      <w:fldChar w:fldCharType="end"/>
    </w:r>
    <w:r w:rsidR="00B64234">
      <w:tab/>
    </w:r>
    <w:r>
      <w:fldChar w:fldCharType="begin"/>
    </w:r>
    <w:r>
      <w:instrText xml:space="preserve"> STYLEREF  "Heading 2"  \* MERGEFORMAT </w:instrText>
    </w:r>
    <w:r>
      <w:fldChar w:fldCharType="separate"/>
    </w:r>
    <w:r w:rsidR="003C1500">
      <w:rPr>
        <w:b/>
        <w:bCs/>
        <w:noProof/>
      </w:rPr>
      <w:t>Error! No text of specified style in document.</w:t>
    </w:r>
    <w:r>
      <w:rPr>
        <w:noProof/>
      </w:rPr>
      <w:fldChar w:fldCharType="end"/>
    </w:r>
  </w:p>
  <w:p w:rsidR="00B64234" w:rsidRDefault="00B642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34" w:rsidRDefault="00EA1C14">
    <w:pPr>
      <w:pStyle w:val="Header"/>
      <w:pBdr>
        <w:bottom w:val="single" w:sz="4" w:space="1" w:color="auto"/>
      </w:pBdr>
    </w:pPr>
    <w:r>
      <w:fldChar w:fldCharType="begin"/>
    </w:r>
    <w:r>
      <w:instrText xml:space="preserve"> STYLEREF "heading 1" \* MERGEFORMAT </w:instrText>
    </w:r>
    <w:r>
      <w:fldChar w:fldCharType="separate"/>
    </w:r>
    <w:r w:rsidR="00B40D19">
      <w:rPr>
        <w:noProof/>
      </w:rPr>
      <w:t>Introduction</w:t>
    </w:r>
    <w:r>
      <w:rPr>
        <w:noProof/>
      </w:rPr>
      <w:fldChar w:fldCharType="end"/>
    </w:r>
    <w:r w:rsidR="00B64234">
      <w:tab/>
    </w:r>
    <w:r>
      <w:fldChar w:fldCharType="begin"/>
    </w:r>
    <w:r>
      <w:instrText xml:space="preserve"> STYLEREF "heading 2" \* MERGEFORMAT </w:instrText>
    </w:r>
    <w:r>
      <w:fldChar w:fldCharType="separate"/>
    </w:r>
    <w:r w:rsidR="00B40D19">
      <w:rPr>
        <w:noProof/>
      </w:rPr>
      <w:t>Background</w:t>
    </w:r>
    <w:r>
      <w:rPr>
        <w:noProof/>
      </w:rPr>
      <w:fldChar w:fldCharType="end"/>
    </w:r>
  </w:p>
  <w:p w:rsidR="00B64234" w:rsidRDefault="00B6423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98A9B6"/>
    <w:lvl w:ilvl="0">
      <w:start w:val="1"/>
      <w:numFmt w:val="decimal"/>
      <w:lvlText w:val="%1."/>
      <w:lvlJc w:val="left"/>
      <w:pPr>
        <w:tabs>
          <w:tab w:val="num" w:pos="1800"/>
        </w:tabs>
        <w:ind w:left="1800" w:hanging="360"/>
      </w:pPr>
    </w:lvl>
  </w:abstractNum>
  <w:abstractNum w:abstractNumId="1">
    <w:nsid w:val="FFFFFF7D"/>
    <w:multiLevelType w:val="singleLevel"/>
    <w:tmpl w:val="39FABF26"/>
    <w:lvl w:ilvl="0">
      <w:start w:val="1"/>
      <w:numFmt w:val="decimal"/>
      <w:lvlText w:val="%1."/>
      <w:lvlJc w:val="left"/>
      <w:pPr>
        <w:tabs>
          <w:tab w:val="num" w:pos="1440"/>
        </w:tabs>
        <w:ind w:left="1440" w:hanging="360"/>
      </w:pPr>
    </w:lvl>
  </w:abstractNum>
  <w:abstractNum w:abstractNumId="2">
    <w:nsid w:val="FFFFFF7E"/>
    <w:multiLevelType w:val="singleLevel"/>
    <w:tmpl w:val="20469A0C"/>
    <w:lvl w:ilvl="0">
      <w:start w:val="1"/>
      <w:numFmt w:val="decimal"/>
      <w:lvlText w:val="%1."/>
      <w:lvlJc w:val="left"/>
      <w:pPr>
        <w:tabs>
          <w:tab w:val="num" w:pos="1080"/>
        </w:tabs>
        <w:ind w:left="1080" w:hanging="360"/>
      </w:pPr>
    </w:lvl>
  </w:abstractNum>
  <w:abstractNum w:abstractNumId="3">
    <w:nsid w:val="FFFFFF7F"/>
    <w:multiLevelType w:val="singleLevel"/>
    <w:tmpl w:val="23945BF4"/>
    <w:lvl w:ilvl="0">
      <w:start w:val="1"/>
      <w:numFmt w:val="decimal"/>
      <w:lvlText w:val="%1."/>
      <w:lvlJc w:val="left"/>
      <w:pPr>
        <w:tabs>
          <w:tab w:val="num" w:pos="720"/>
        </w:tabs>
        <w:ind w:left="720" w:hanging="360"/>
      </w:pPr>
    </w:lvl>
  </w:abstractNum>
  <w:abstractNum w:abstractNumId="4">
    <w:nsid w:val="FFFFFF80"/>
    <w:multiLevelType w:val="singleLevel"/>
    <w:tmpl w:val="D4F65A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A82E1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EA3D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145C5A"/>
    <w:lvl w:ilvl="0">
      <w:start w:val="1"/>
      <w:numFmt w:val="bullet"/>
      <w:pStyle w:val="ListNumber"/>
      <w:lvlText w:val=""/>
      <w:lvlJc w:val="left"/>
      <w:pPr>
        <w:tabs>
          <w:tab w:val="num" w:pos="720"/>
        </w:tabs>
        <w:ind w:left="720" w:hanging="360"/>
      </w:pPr>
      <w:rPr>
        <w:rFonts w:ascii="Symbol" w:hAnsi="Symbol" w:hint="default"/>
      </w:rPr>
    </w:lvl>
  </w:abstractNum>
  <w:abstractNum w:abstractNumId="8">
    <w:nsid w:val="FFFFFF88"/>
    <w:multiLevelType w:val="singleLevel"/>
    <w:tmpl w:val="51E06384"/>
    <w:lvl w:ilvl="0">
      <w:start w:val="1"/>
      <w:numFmt w:val="decimal"/>
      <w:lvlText w:val="%1."/>
      <w:lvlJc w:val="left"/>
      <w:pPr>
        <w:tabs>
          <w:tab w:val="num" w:pos="360"/>
        </w:tabs>
        <w:ind w:left="360" w:hanging="360"/>
      </w:pPr>
    </w:lvl>
  </w:abstractNum>
  <w:abstractNum w:abstractNumId="9">
    <w:nsid w:val="FFFFFF89"/>
    <w:multiLevelType w:val="singleLevel"/>
    <w:tmpl w:val="520AD5B2"/>
    <w:lvl w:ilvl="0">
      <w:start w:val="1"/>
      <w:numFmt w:val="bullet"/>
      <w:lvlText w:val=""/>
      <w:lvlJc w:val="left"/>
      <w:pPr>
        <w:tabs>
          <w:tab w:val="num" w:pos="360"/>
        </w:tabs>
        <w:ind w:left="360" w:hanging="360"/>
      </w:pPr>
      <w:rPr>
        <w:rFonts w:ascii="Symbol" w:hAnsi="Symbol" w:hint="default"/>
      </w:rPr>
    </w:lvl>
  </w:abstractNum>
  <w:abstractNum w:abstractNumId="10">
    <w:nsid w:val="01857EB3"/>
    <w:multiLevelType w:val="hybridMultilevel"/>
    <w:tmpl w:val="DDFA7B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040B546A"/>
    <w:multiLevelType w:val="hybridMultilevel"/>
    <w:tmpl w:val="9F388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6406AF7"/>
    <w:multiLevelType w:val="hybridMultilevel"/>
    <w:tmpl w:val="8C484C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7E8797B"/>
    <w:multiLevelType w:val="hybridMultilevel"/>
    <w:tmpl w:val="7474E4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0B823293"/>
    <w:multiLevelType w:val="hybridMultilevel"/>
    <w:tmpl w:val="B8FE5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FA73C37"/>
    <w:multiLevelType w:val="hybridMultilevel"/>
    <w:tmpl w:val="9AD8DD6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11B50FA1"/>
    <w:multiLevelType w:val="hybridMultilevel"/>
    <w:tmpl w:val="A0209B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2463DF1"/>
    <w:multiLevelType w:val="hybridMultilevel"/>
    <w:tmpl w:val="148A77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0870943"/>
    <w:multiLevelType w:val="hybridMultilevel"/>
    <w:tmpl w:val="E4985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A357471"/>
    <w:multiLevelType w:val="hybridMultilevel"/>
    <w:tmpl w:val="C3761D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AB87DDF"/>
    <w:multiLevelType w:val="hybridMultilevel"/>
    <w:tmpl w:val="4C8291D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E4432A0"/>
    <w:multiLevelType w:val="hybridMultilevel"/>
    <w:tmpl w:val="D94E4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E552054"/>
    <w:multiLevelType w:val="hybridMultilevel"/>
    <w:tmpl w:val="C9762850"/>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3">
    <w:nsid w:val="30C66955"/>
    <w:multiLevelType w:val="hybridMultilevel"/>
    <w:tmpl w:val="6C9275DE"/>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4">
    <w:nsid w:val="30D22358"/>
    <w:multiLevelType w:val="hybridMultilevel"/>
    <w:tmpl w:val="45AC6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7E0C67"/>
    <w:multiLevelType w:val="hybridMultilevel"/>
    <w:tmpl w:val="FDBA972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FEA4041"/>
    <w:multiLevelType w:val="hybridMultilevel"/>
    <w:tmpl w:val="5B3A1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8">
    <w:nsid w:val="4DBC619E"/>
    <w:multiLevelType w:val="hybridMultilevel"/>
    <w:tmpl w:val="6032C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F64086"/>
    <w:multiLevelType w:val="hybridMultilevel"/>
    <w:tmpl w:val="A5E82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cs="Times New Roman" w:hint="default"/>
        <w:b w:val="0"/>
        <w:i w:val="0"/>
        <w:sz w:val="18"/>
      </w:rPr>
    </w:lvl>
  </w:abstractNum>
  <w:abstractNum w:abstractNumId="31">
    <w:nsid w:val="58295C08"/>
    <w:multiLevelType w:val="hybridMultilevel"/>
    <w:tmpl w:val="D4D8F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CBE3611"/>
    <w:multiLevelType w:val="hybridMultilevel"/>
    <w:tmpl w:val="AB7E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2147565"/>
    <w:multiLevelType w:val="hybridMultilevel"/>
    <w:tmpl w:val="E3F618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3075B35"/>
    <w:multiLevelType w:val="hybridMultilevel"/>
    <w:tmpl w:val="9B72F1C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5">
    <w:nsid w:val="647C3B42"/>
    <w:multiLevelType w:val="hybridMultilevel"/>
    <w:tmpl w:val="3F90C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E70DE5"/>
    <w:multiLevelType w:val="hybridMultilevel"/>
    <w:tmpl w:val="76B43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B942A6"/>
    <w:multiLevelType w:val="hybridMultilevel"/>
    <w:tmpl w:val="4A285A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27D0238"/>
    <w:multiLevelType w:val="hybridMultilevel"/>
    <w:tmpl w:val="B1605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6B001BE"/>
    <w:multiLevelType w:val="hybridMultilevel"/>
    <w:tmpl w:val="F5C62E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nsid w:val="7D951362"/>
    <w:multiLevelType w:val="hybridMultilevel"/>
    <w:tmpl w:val="6442A9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7E70644A"/>
    <w:multiLevelType w:val="hybridMultilevel"/>
    <w:tmpl w:val="8D8CD3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0"/>
  </w:num>
  <w:num w:numId="13">
    <w:abstractNumId w:val="12"/>
  </w:num>
  <w:num w:numId="14">
    <w:abstractNumId w:val="19"/>
  </w:num>
  <w:num w:numId="15">
    <w:abstractNumId w:val="40"/>
  </w:num>
  <w:num w:numId="16">
    <w:abstractNumId w:val="39"/>
  </w:num>
  <w:num w:numId="17">
    <w:abstractNumId w:val="20"/>
  </w:num>
  <w:num w:numId="18">
    <w:abstractNumId w:val="37"/>
  </w:num>
  <w:num w:numId="19">
    <w:abstractNumId w:val="10"/>
  </w:num>
  <w:num w:numId="20">
    <w:abstractNumId w:val="25"/>
  </w:num>
  <w:num w:numId="21">
    <w:abstractNumId w:val="41"/>
  </w:num>
  <w:num w:numId="22">
    <w:abstractNumId w:val="15"/>
  </w:num>
  <w:num w:numId="23">
    <w:abstractNumId w:val="13"/>
  </w:num>
  <w:num w:numId="24">
    <w:abstractNumId w:val="17"/>
  </w:num>
  <w:num w:numId="25">
    <w:abstractNumId w:val="36"/>
  </w:num>
  <w:num w:numId="26">
    <w:abstractNumId w:val="32"/>
  </w:num>
  <w:num w:numId="27">
    <w:abstractNumId w:val="31"/>
  </w:num>
  <w:num w:numId="28">
    <w:abstractNumId w:val="23"/>
  </w:num>
  <w:num w:numId="29">
    <w:abstractNumId w:val="33"/>
  </w:num>
  <w:num w:numId="30">
    <w:abstractNumId w:val="14"/>
  </w:num>
  <w:num w:numId="31">
    <w:abstractNumId w:val="35"/>
  </w:num>
  <w:num w:numId="32">
    <w:abstractNumId w:val="11"/>
  </w:num>
  <w:num w:numId="33">
    <w:abstractNumId w:val="16"/>
  </w:num>
  <w:num w:numId="34">
    <w:abstractNumId w:val="34"/>
  </w:num>
  <w:num w:numId="35">
    <w:abstractNumId w:val="18"/>
  </w:num>
  <w:num w:numId="36">
    <w:abstractNumId w:val="38"/>
  </w:num>
  <w:num w:numId="37">
    <w:abstractNumId w:val="29"/>
  </w:num>
  <w:num w:numId="38">
    <w:abstractNumId w:val="21"/>
  </w:num>
  <w:num w:numId="39">
    <w:abstractNumId w:val="24"/>
  </w:num>
  <w:num w:numId="40">
    <w:abstractNumId w:val="26"/>
  </w:num>
  <w:num w:numId="41">
    <w:abstractNumId w:val="28"/>
  </w:num>
  <w:num w:numId="42">
    <w:abstractNumId w:val="22"/>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t Griffith">
    <w15:presenceInfo w15:providerId="Windows Live" w15:userId="af3b5ac355fc6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AD"/>
    <w:rsid w:val="00002A01"/>
    <w:rsid w:val="000108B0"/>
    <w:rsid w:val="00010C49"/>
    <w:rsid w:val="00012A00"/>
    <w:rsid w:val="000174D8"/>
    <w:rsid w:val="00021ACC"/>
    <w:rsid w:val="00024E0D"/>
    <w:rsid w:val="00031C5B"/>
    <w:rsid w:val="00040132"/>
    <w:rsid w:val="000513EF"/>
    <w:rsid w:val="00051DCB"/>
    <w:rsid w:val="00053C6B"/>
    <w:rsid w:val="000613EE"/>
    <w:rsid w:val="0006264D"/>
    <w:rsid w:val="000657A6"/>
    <w:rsid w:val="00073B63"/>
    <w:rsid w:val="00074129"/>
    <w:rsid w:val="0007441A"/>
    <w:rsid w:val="00074574"/>
    <w:rsid w:val="00074F43"/>
    <w:rsid w:val="0007770A"/>
    <w:rsid w:val="0007791A"/>
    <w:rsid w:val="000913AB"/>
    <w:rsid w:val="000922AD"/>
    <w:rsid w:val="000B5BDB"/>
    <w:rsid w:val="000B76FE"/>
    <w:rsid w:val="000C24EC"/>
    <w:rsid w:val="000C4B28"/>
    <w:rsid w:val="000C5C49"/>
    <w:rsid w:val="000D2465"/>
    <w:rsid w:val="000D77AF"/>
    <w:rsid w:val="000E4878"/>
    <w:rsid w:val="000E7997"/>
    <w:rsid w:val="000F1702"/>
    <w:rsid w:val="000F32F9"/>
    <w:rsid w:val="000F4075"/>
    <w:rsid w:val="000F58C3"/>
    <w:rsid w:val="000F5CF4"/>
    <w:rsid w:val="000F64C7"/>
    <w:rsid w:val="00102DF9"/>
    <w:rsid w:val="00112C61"/>
    <w:rsid w:val="00113BB6"/>
    <w:rsid w:val="00121A90"/>
    <w:rsid w:val="00123080"/>
    <w:rsid w:val="00126D88"/>
    <w:rsid w:val="0013103F"/>
    <w:rsid w:val="001340AF"/>
    <w:rsid w:val="001451AD"/>
    <w:rsid w:val="00145A18"/>
    <w:rsid w:val="001534C5"/>
    <w:rsid w:val="00157696"/>
    <w:rsid w:val="00162F14"/>
    <w:rsid w:val="001642D4"/>
    <w:rsid w:val="001655C6"/>
    <w:rsid w:val="001671D4"/>
    <w:rsid w:val="00170377"/>
    <w:rsid w:val="00172F0E"/>
    <w:rsid w:val="00173F28"/>
    <w:rsid w:val="00176B43"/>
    <w:rsid w:val="00177EB7"/>
    <w:rsid w:val="00181317"/>
    <w:rsid w:val="0018181E"/>
    <w:rsid w:val="001819CF"/>
    <w:rsid w:val="00187DD1"/>
    <w:rsid w:val="00191BAA"/>
    <w:rsid w:val="00191FE0"/>
    <w:rsid w:val="00194679"/>
    <w:rsid w:val="001947B2"/>
    <w:rsid w:val="00195BAA"/>
    <w:rsid w:val="00197076"/>
    <w:rsid w:val="001A0FCC"/>
    <w:rsid w:val="001A189A"/>
    <w:rsid w:val="001A46CD"/>
    <w:rsid w:val="001A6A3E"/>
    <w:rsid w:val="001B13F2"/>
    <w:rsid w:val="001B140C"/>
    <w:rsid w:val="001B555E"/>
    <w:rsid w:val="001C0A76"/>
    <w:rsid w:val="001C2E8D"/>
    <w:rsid w:val="001C403F"/>
    <w:rsid w:val="001D1253"/>
    <w:rsid w:val="001E519C"/>
    <w:rsid w:val="001F0B03"/>
    <w:rsid w:val="001F4068"/>
    <w:rsid w:val="001F5665"/>
    <w:rsid w:val="001F5F0E"/>
    <w:rsid w:val="00202B56"/>
    <w:rsid w:val="002044A1"/>
    <w:rsid w:val="00204F97"/>
    <w:rsid w:val="00205EAD"/>
    <w:rsid w:val="00205FAB"/>
    <w:rsid w:val="002066EF"/>
    <w:rsid w:val="00206B45"/>
    <w:rsid w:val="00207D31"/>
    <w:rsid w:val="002179BE"/>
    <w:rsid w:val="00221ED7"/>
    <w:rsid w:val="00223CCE"/>
    <w:rsid w:val="00233705"/>
    <w:rsid w:val="0023491E"/>
    <w:rsid w:val="00237CB5"/>
    <w:rsid w:val="00240D62"/>
    <w:rsid w:val="002416D7"/>
    <w:rsid w:val="00243A5C"/>
    <w:rsid w:val="00247FDF"/>
    <w:rsid w:val="0025281C"/>
    <w:rsid w:val="00252E01"/>
    <w:rsid w:val="00257EE6"/>
    <w:rsid w:val="00261FB7"/>
    <w:rsid w:val="002643C5"/>
    <w:rsid w:val="00264421"/>
    <w:rsid w:val="00267C7D"/>
    <w:rsid w:val="00275259"/>
    <w:rsid w:val="0027576A"/>
    <w:rsid w:val="00275CDC"/>
    <w:rsid w:val="0028320C"/>
    <w:rsid w:val="002838B7"/>
    <w:rsid w:val="00287AFB"/>
    <w:rsid w:val="00287DE3"/>
    <w:rsid w:val="002906A9"/>
    <w:rsid w:val="00290CD6"/>
    <w:rsid w:val="00292367"/>
    <w:rsid w:val="002925AD"/>
    <w:rsid w:val="00293832"/>
    <w:rsid w:val="00295BA8"/>
    <w:rsid w:val="002A0678"/>
    <w:rsid w:val="002A702E"/>
    <w:rsid w:val="002B3274"/>
    <w:rsid w:val="002B6C08"/>
    <w:rsid w:val="002C0CA8"/>
    <w:rsid w:val="002C2A12"/>
    <w:rsid w:val="002C3CCE"/>
    <w:rsid w:val="002C7173"/>
    <w:rsid w:val="002D15CB"/>
    <w:rsid w:val="002D59F1"/>
    <w:rsid w:val="002D6404"/>
    <w:rsid w:val="002E388C"/>
    <w:rsid w:val="002F4EB6"/>
    <w:rsid w:val="003001C4"/>
    <w:rsid w:val="00301E09"/>
    <w:rsid w:val="003035BA"/>
    <w:rsid w:val="00305DB3"/>
    <w:rsid w:val="00307857"/>
    <w:rsid w:val="00310B8B"/>
    <w:rsid w:val="0031706B"/>
    <w:rsid w:val="0031765B"/>
    <w:rsid w:val="00320D91"/>
    <w:rsid w:val="00321355"/>
    <w:rsid w:val="0032146B"/>
    <w:rsid w:val="00321DA0"/>
    <w:rsid w:val="0032344F"/>
    <w:rsid w:val="00334885"/>
    <w:rsid w:val="00334B9A"/>
    <w:rsid w:val="0033507A"/>
    <w:rsid w:val="00335B98"/>
    <w:rsid w:val="00337B65"/>
    <w:rsid w:val="003462C2"/>
    <w:rsid w:val="00347C61"/>
    <w:rsid w:val="003507F7"/>
    <w:rsid w:val="00352038"/>
    <w:rsid w:val="003663DE"/>
    <w:rsid w:val="003677DD"/>
    <w:rsid w:val="00373143"/>
    <w:rsid w:val="003752AB"/>
    <w:rsid w:val="00376A86"/>
    <w:rsid w:val="0037785F"/>
    <w:rsid w:val="00381042"/>
    <w:rsid w:val="003833DE"/>
    <w:rsid w:val="00396CD9"/>
    <w:rsid w:val="003A6232"/>
    <w:rsid w:val="003A77A5"/>
    <w:rsid w:val="003B235F"/>
    <w:rsid w:val="003B4A00"/>
    <w:rsid w:val="003B4B2F"/>
    <w:rsid w:val="003C1500"/>
    <w:rsid w:val="003C6465"/>
    <w:rsid w:val="003C6D43"/>
    <w:rsid w:val="003D6F84"/>
    <w:rsid w:val="003D71F7"/>
    <w:rsid w:val="003E0D2C"/>
    <w:rsid w:val="003E6912"/>
    <w:rsid w:val="003F1B82"/>
    <w:rsid w:val="003F6CA2"/>
    <w:rsid w:val="00407180"/>
    <w:rsid w:val="004146FF"/>
    <w:rsid w:val="004266CF"/>
    <w:rsid w:val="004306B1"/>
    <w:rsid w:val="004460DE"/>
    <w:rsid w:val="00453875"/>
    <w:rsid w:val="004630BF"/>
    <w:rsid w:val="0046509E"/>
    <w:rsid w:val="0047070D"/>
    <w:rsid w:val="00472560"/>
    <w:rsid w:val="0048357D"/>
    <w:rsid w:val="00493305"/>
    <w:rsid w:val="004A054E"/>
    <w:rsid w:val="004A0ED0"/>
    <w:rsid w:val="004A2422"/>
    <w:rsid w:val="004A5FC6"/>
    <w:rsid w:val="004A65A2"/>
    <w:rsid w:val="004A6FD1"/>
    <w:rsid w:val="004C297A"/>
    <w:rsid w:val="004C6890"/>
    <w:rsid w:val="004D20F8"/>
    <w:rsid w:val="004D7E78"/>
    <w:rsid w:val="004F1197"/>
    <w:rsid w:val="004F2B06"/>
    <w:rsid w:val="004F2DD8"/>
    <w:rsid w:val="004F3B5A"/>
    <w:rsid w:val="00501245"/>
    <w:rsid w:val="005033F7"/>
    <w:rsid w:val="005102FA"/>
    <w:rsid w:val="00511EA3"/>
    <w:rsid w:val="0051361D"/>
    <w:rsid w:val="00516107"/>
    <w:rsid w:val="00522FA4"/>
    <w:rsid w:val="00525C15"/>
    <w:rsid w:val="0053005D"/>
    <w:rsid w:val="00530D28"/>
    <w:rsid w:val="00541245"/>
    <w:rsid w:val="00543F8E"/>
    <w:rsid w:val="0054762B"/>
    <w:rsid w:val="00550E85"/>
    <w:rsid w:val="00557E54"/>
    <w:rsid w:val="00560AD6"/>
    <w:rsid w:val="00565B41"/>
    <w:rsid w:val="00565C50"/>
    <w:rsid w:val="00570BDF"/>
    <w:rsid w:val="0057184A"/>
    <w:rsid w:val="0058492E"/>
    <w:rsid w:val="00591DA3"/>
    <w:rsid w:val="005942A4"/>
    <w:rsid w:val="00595819"/>
    <w:rsid w:val="005A338D"/>
    <w:rsid w:val="005A519A"/>
    <w:rsid w:val="005A7D49"/>
    <w:rsid w:val="005B0A35"/>
    <w:rsid w:val="005B7591"/>
    <w:rsid w:val="005C49B3"/>
    <w:rsid w:val="005C5953"/>
    <w:rsid w:val="005C7208"/>
    <w:rsid w:val="005D10A1"/>
    <w:rsid w:val="005D215F"/>
    <w:rsid w:val="005D4392"/>
    <w:rsid w:val="005D536D"/>
    <w:rsid w:val="005D59D8"/>
    <w:rsid w:val="005D5A36"/>
    <w:rsid w:val="005D6C62"/>
    <w:rsid w:val="005E1509"/>
    <w:rsid w:val="005E1ED5"/>
    <w:rsid w:val="005E440F"/>
    <w:rsid w:val="005E6D6F"/>
    <w:rsid w:val="005F57AF"/>
    <w:rsid w:val="0060471E"/>
    <w:rsid w:val="006104FE"/>
    <w:rsid w:val="00611450"/>
    <w:rsid w:val="00616193"/>
    <w:rsid w:val="006173A0"/>
    <w:rsid w:val="00617B82"/>
    <w:rsid w:val="00620B38"/>
    <w:rsid w:val="00621D4C"/>
    <w:rsid w:val="00622531"/>
    <w:rsid w:val="00626293"/>
    <w:rsid w:val="006359D8"/>
    <w:rsid w:val="00640278"/>
    <w:rsid w:val="00640BA8"/>
    <w:rsid w:val="00640BEC"/>
    <w:rsid w:val="0064349F"/>
    <w:rsid w:val="006458E9"/>
    <w:rsid w:val="00655044"/>
    <w:rsid w:val="00655CC8"/>
    <w:rsid w:val="0065692F"/>
    <w:rsid w:val="006578A9"/>
    <w:rsid w:val="006611AA"/>
    <w:rsid w:val="00666676"/>
    <w:rsid w:val="00666762"/>
    <w:rsid w:val="00672299"/>
    <w:rsid w:val="00674BC0"/>
    <w:rsid w:val="0068020E"/>
    <w:rsid w:val="0068073B"/>
    <w:rsid w:val="00684483"/>
    <w:rsid w:val="00690430"/>
    <w:rsid w:val="006917AF"/>
    <w:rsid w:val="00693372"/>
    <w:rsid w:val="006A134D"/>
    <w:rsid w:val="006A2FD4"/>
    <w:rsid w:val="006B3D3E"/>
    <w:rsid w:val="006B42DD"/>
    <w:rsid w:val="006C0B81"/>
    <w:rsid w:val="006C1090"/>
    <w:rsid w:val="006C2978"/>
    <w:rsid w:val="006C7181"/>
    <w:rsid w:val="006D116B"/>
    <w:rsid w:val="006D1BFC"/>
    <w:rsid w:val="006D32FE"/>
    <w:rsid w:val="006E444C"/>
    <w:rsid w:val="006F4DD3"/>
    <w:rsid w:val="006F5C9B"/>
    <w:rsid w:val="006F77C9"/>
    <w:rsid w:val="00711E67"/>
    <w:rsid w:val="00714F17"/>
    <w:rsid w:val="00717FF8"/>
    <w:rsid w:val="00720CB4"/>
    <w:rsid w:val="00722F8B"/>
    <w:rsid w:val="00725B9E"/>
    <w:rsid w:val="00731657"/>
    <w:rsid w:val="007316AA"/>
    <w:rsid w:val="00731A3E"/>
    <w:rsid w:val="00733184"/>
    <w:rsid w:val="007357E5"/>
    <w:rsid w:val="00741BA5"/>
    <w:rsid w:val="007451FF"/>
    <w:rsid w:val="0074779C"/>
    <w:rsid w:val="007478A1"/>
    <w:rsid w:val="00747A23"/>
    <w:rsid w:val="00747F1C"/>
    <w:rsid w:val="00747FAC"/>
    <w:rsid w:val="00750778"/>
    <w:rsid w:val="0075204F"/>
    <w:rsid w:val="007718C9"/>
    <w:rsid w:val="00773934"/>
    <w:rsid w:val="00773BFB"/>
    <w:rsid w:val="00776738"/>
    <w:rsid w:val="00782C75"/>
    <w:rsid w:val="0078653D"/>
    <w:rsid w:val="007A070A"/>
    <w:rsid w:val="007A4F01"/>
    <w:rsid w:val="007B0391"/>
    <w:rsid w:val="007B0AA6"/>
    <w:rsid w:val="007B50EC"/>
    <w:rsid w:val="007B568D"/>
    <w:rsid w:val="007C793B"/>
    <w:rsid w:val="007D09AB"/>
    <w:rsid w:val="007D0B2B"/>
    <w:rsid w:val="007D1E9C"/>
    <w:rsid w:val="007D4BB6"/>
    <w:rsid w:val="007D574A"/>
    <w:rsid w:val="007D7516"/>
    <w:rsid w:val="007E41C4"/>
    <w:rsid w:val="007E5BDA"/>
    <w:rsid w:val="007F09A2"/>
    <w:rsid w:val="007F5315"/>
    <w:rsid w:val="00810AA6"/>
    <w:rsid w:val="0081275F"/>
    <w:rsid w:val="00813F45"/>
    <w:rsid w:val="00816153"/>
    <w:rsid w:val="0082053A"/>
    <w:rsid w:val="00821427"/>
    <w:rsid w:val="00823EA8"/>
    <w:rsid w:val="00824216"/>
    <w:rsid w:val="008245C4"/>
    <w:rsid w:val="00834B2D"/>
    <w:rsid w:val="008356A4"/>
    <w:rsid w:val="00835D8F"/>
    <w:rsid w:val="00835DDE"/>
    <w:rsid w:val="00835E60"/>
    <w:rsid w:val="00844015"/>
    <w:rsid w:val="00845B07"/>
    <w:rsid w:val="008474B9"/>
    <w:rsid w:val="00855032"/>
    <w:rsid w:val="0085565F"/>
    <w:rsid w:val="00862E93"/>
    <w:rsid w:val="008662E6"/>
    <w:rsid w:val="0087020D"/>
    <w:rsid w:val="00871151"/>
    <w:rsid w:val="00873830"/>
    <w:rsid w:val="00876230"/>
    <w:rsid w:val="00877736"/>
    <w:rsid w:val="00880DA8"/>
    <w:rsid w:val="008869B5"/>
    <w:rsid w:val="00887B6F"/>
    <w:rsid w:val="00887F7E"/>
    <w:rsid w:val="0089157B"/>
    <w:rsid w:val="008922E7"/>
    <w:rsid w:val="008923DF"/>
    <w:rsid w:val="00892CC2"/>
    <w:rsid w:val="008A6917"/>
    <w:rsid w:val="008B1F16"/>
    <w:rsid w:val="008B49DC"/>
    <w:rsid w:val="008B65A5"/>
    <w:rsid w:val="008B6C7E"/>
    <w:rsid w:val="008C34E0"/>
    <w:rsid w:val="008C3663"/>
    <w:rsid w:val="008C6BD9"/>
    <w:rsid w:val="008D12AB"/>
    <w:rsid w:val="008D3D4B"/>
    <w:rsid w:val="008E0F84"/>
    <w:rsid w:val="008E7488"/>
    <w:rsid w:val="008E7CC7"/>
    <w:rsid w:val="008E7CE5"/>
    <w:rsid w:val="00901E4F"/>
    <w:rsid w:val="009053EA"/>
    <w:rsid w:val="00906382"/>
    <w:rsid w:val="0091150F"/>
    <w:rsid w:val="0092597B"/>
    <w:rsid w:val="00927D7A"/>
    <w:rsid w:val="00932596"/>
    <w:rsid w:val="009343C9"/>
    <w:rsid w:val="0093509B"/>
    <w:rsid w:val="00942805"/>
    <w:rsid w:val="00943694"/>
    <w:rsid w:val="0094509A"/>
    <w:rsid w:val="009474DD"/>
    <w:rsid w:val="0095093B"/>
    <w:rsid w:val="00951735"/>
    <w:rsid w:val="00957DDC"/>
    <w:rsid w:val="00963C3A"/>
    <w:rsid w:val="009643DE"/>
    <w:rsid w:val="00964F20"/>
    <w:rsid w:val="00967A22"/>
    <w:rsid w:val="009741BE"/>
    <w:rsid w:val="00992648"/>
    <w:rsid w:val="009A040F"/>
    <w:rsid w:val="009A19F5"/>
    <w:rsid w:val="009A399C"/>
    <w:rsid w:val="009B17A3"/>
    <w:rsid w:val="009B2B5A"/>
    <w:rsid w:val="009B538E"/>
    <w:rsid w:val="009B6D30"/>
    <w:rsid w:val="009D1F17"/>
    <w:rsid w:val="009D4EA9"/>
    <w:rsid w:val="009D71EC"/>
    <w:rsid w:val="009E68F6"/>
    <w:rsid w:val="009F1ABB"/>
    <w:rsid w:val="009F38F4"/>
    <w:rsid w:val="00A05AEB"/>
    <w:rsid w:val="00A06CD6"/>
    <w:rsid w:val="00A109EA"/>
    <w:rsid w:val="00A1120B"/>
    <w:rsid w:val="00A11DBE"/>
    <w:rsid w:val="00A1389B"/>
    <w:rsid w:val="00A13E66"/>
    <w:rsid w:val="00A14CC8"/>
    <w:rsid w:val="00A2054C"/>
    <w:rsid w:val="00A23472"/>
    <w:rsid w:val="00A24205"/>
    <w:rsid w:val="00A3010E"/>
    <w:rsid w:val="00A30D45"/>
    <w:rsid w:val="00A33617"/>
    <w:rsid w:val="00A3522F"/>
    <w:rsid w:val="00A36B94"/>
    <w:rsid w:val="00A4281B"/>
    <w:rsid w:val="00A51F54"/>
    <w:rsid w:val="00A530F8"/>
    <w:rsid w:val="00A532EC"/>
    <w:rsid w:val="00A60642"/>
    <w:rsid w:val="00A61F67"/>
    <w:rsid w:val="00A65D21"/>
    <w:rsid w:val="00A672E5"/>
    <w:rsid w:val="00A734A6"/>
    <w:rsid w:val="00A77C3E"/>
    <w:rsid w:val="00A845FF"/>
    <w:rsid w:val="00A92B83"/>
    <w:rsid w:val="00A92C3E"/>
    <w:rsid w:val="00A93FD4"/>
    <w:rsid w:val="00AA47E4"/>
    <w:rsid w:val="00AB0576"/>
    <w:rsid w:val="00AB0966"/>
    <w:rsid w:val="00AB3E58"/>
    <w:rsid w:val="00AB5E8E"/>
    <w:rsid w:val="00AC33A0"/>
    <w:rsid w:val="00AC4DA9"/>
    <w:rsid w:val="00AC66CE"/>
    <w:rsid w:val="00AD6F7F"/>
    <w:rsid w:val="00AE289E"/>
    <w:rsid w:val="00AF26B5"/>
    <w:rsid w:val="00AF343E"/>
    <w:rsid w:val="00AF45AC"/>
    <w:rsid w:val="00B00708"/>
    <w:rsid w:val="00B01A1F"/>
    <w:rsid w:val="00B13758"/>
    <w:rsid w:val="00B14BCD"/>
    <w:rsid w:val="00B26768"/>
    <w:rsid w:val="00B40D19"/>
    <w:rsid w:val="00B4127C"/>
    <w:rsid w:val="00B53E62"/>
    <w:rsid w:val="00B60220"/>
    <w:rsid w:val="00B60FCA"/>
    <w:rsid w:val="00B62ABA"/>
    <w:rsid w:val="00B64234"/>
    <w:rsid w:val="00B70D9B"/>
    <w:rsid w:val="00B7263F"/>
    <w:rsid w:val="00B75361"/>
    <w:rsid w:val="00B76F71"/>
    <w:rsid w:val="00BA7C3E"/>
    <w:rsid w:val="00BB47D8"/>
    <w:rsid w:val="00BB5070"/>
    <w:rsid w:val="00BB5D02"/>
    <w:rsid w:val="00BB5FF5"/>
    <w:rsid w:val="00BC1874"/>
    <w:rsid w:val="00BD51C7"/>
    <w:rsid w:val="00BD596A"/>
    <w:rsid w:val="00BD69E9"/>
    <w:rsid w:val="00BE0481"/>
    <w:rsid w:val="00BE0A38"/>
    <w:rsid w:val="00BE170C"/>
    <w:rsid w:val="00BE3E47"/>
    <w:rsid w:val="00BE765E"/>
    <w:rsid w:val="00BF21C0"/>
    <w:rsid w:val="00BF5552"/>
    <w:rsid w:val="00C00962"/>
    <w:rsid w:val="00C0165B"/>
    <w:rsid w:val="00C04573"/>
    <w:rsid w:val="00C079B3"/>
    <w:rsid w:val="00C15621"/>
    <w:rsid w:val="00C157BF"/>
    <w:rsid w:val="00C17503"/>
    <w:rsid w:val="00C17FF0"/>
    <w:rsid w:val="00C21F78"/>
    <w:rsid w:val="00C26482"/>
    <w:rsid w:val="00C31E6E"/>
    <w:rsid w:val="00C345B7"/>
    <w:rsid w:val="00C41A02"/>
    <w:rsid w:val="00C43A8E"/>
    <w:rsid w:val="00C44808"/>
    <w:rsid w:val="00C46D54"/>
    <w:rsid w:val="00C47304"/>
    <w:rsid w:val="00C475FD"/>
    <w:rsid w:val="00C6007C"/>
    <w:rsid w:val="00C627BA"/>
    <w:rsid w:val="00C6490D"/>
    <w:rsid w:val="00C665FA"/>
    <w:rsid w:val="00C72458"/>
    <w:rsid w:val="00C73AE6"/>
    <w:rsid w:val="00C748F0"/>
    <w:rsid w:val="00C75E03"/>
    <w:rsid w:val="00C761A8"/>
    <w:rsid w:val="00C766BE"/>
    <w:rsid w:val="00C86E1B"/>
    <w:rsid w:val="00C9588C"/>
    <w:rsid w:val="00CA7C13"/>
    <w:rsid w:val="00CB19B8"/>
    <w:rsid w:val="00CB39E0"/>
    <w:rsid w:val="00CB414C"/>
    <w:rsid w:val="00CB532D"/>
    <w:rsid w:val="00CB7402"/>
    <w:rsid w:val="00CB75A3"/>
    <w:rsid w:val="00CB7D5E"/>
    <w:rsid w:val="00CC5055"/>
    <w:rsid w:val="00CC55D6"/>
    <w:rsid w:val="00CC71E0"/>
    <w:rsid w:val="00CD0050"/>
    <w:rsid w:val="00CD3631"/>
    <w:rsid w:val="00CD45F0"/>
    <w:rsid w:val="00CE0035"/>
    <w:rsid w:val="00CE2071"/>
    <w:rsid w:val="00CE5801"/>
    <w:rsid w:val="00CE67B2"/>
    <w:rsid w:val="00CF0E7D"/>
    <w:rsid w:val="00CF0EF5"/>
    <w:rsid w:val="00CF222B"/>
    <w:rsid w:val="00D01DA4"/>
    <w:rsid w:val="00D043FF"/>
    <w:rsid w:val="00D101F2"/>
    <w:rsid w:val="00D1072B"/>
    <w:rsid w:val="00D20BA3"/>
    <w:rsid w:val="00D20C72"/>
    <w:rsid w:val="00D22002"/>
    <w:rsid w:val="00D25993"/>
    <w:rsid w:val="00D3395C"/>
    <w:rsid w:val="00D425E2"/>
    <w:rsid w:val="00D47266"/>
    <w:rsid w:val="00D60107"/>
    <w:rsid w:val="00D61B55"/>
    <w:rsid w:val="00D622BC"/>
    <w:rsid w:val="00D64119"/>
    <w:rsid w:val="00D70D34"/>
    <w:rsid w:val="00D75DF8"/>
    <w:rsid w:val="00D77587"/>
    <w:rsid w:val="00D816CF"/>
    <w:rsid w:val="00D83753"/>
    <w:rsid w:val="00D85966"/>
    <w:rsid w:val="00D86734"/>
    <w:rsid w:val="00D9480D"/>
    <w:rsid w:val="00DA1DE4"/>
    <w:rsid w:val="00DA2DFC"/>
    <w:rsid w:val="00DB0843"/>
    <w:rsid w:val="00DB5130"/>
    <w:rsid w:val="00DB74B1"/>
    <w:rsid w:val="00DD16D9"/>
    <w:rsid w:val="00DD1BDD"/>
    <w:rsid w:val="00DE33C1"/>
    <w:rsid w:val="00DE57D8"/>
    <w:rsid w:val="00DE7954"/>
    <w:rsid w:val="00DF1075"/>
    <w:rsid w:val="00DF4D6F"/>
    <w:rsid w:val="00E006C0"/>
    <w:rsid w:val="00E06005"/>
    <w:rsid w:val="00E0700B"/>
    <w:rsid w:val="00E12484"/>
    <w:rsid w:val="00E130CB"/>
    <w:rsid w:val="00E14AB8"/>
    <w:rsid w:val="00E20E8B"/>
    <w:rsid w:val="00E214F5"/>
    <w:rsid w:val="00E2217A"/>
    <w:rsid w:val="00E22953"/>
    <w:rsid w:val="00E24331"/>
    <w:rsid w:val="00E311EB"/>
    <w:rsid w:val="00E41A1A"/>
    <w:rsid w:val="00E43E85"/>
    <w:rsid w:val="00E57842"/>
    <w:rsid w:val="00E60B41"/>
    <w:rsid w:val="00E6448D"/>
    <w:rsid w:val="00E72CAB"/>
    <w:rsid w:val="00E72E37"/>
    <w:rsid w:val="00E74AC0"/>
    <w:rsid w:val="00E761A3"/>
    <w:rsid w:val="00E765E7"/>
    <w:rsid w:val="00E858C3"/>
    <w:rsid w:val="00E92704"/>
    <w:rsid w:val="00E95647"/>
    <w:rsid w:val="00E966AF"/>
    <w:rsid w:val="00EA126B"/>
    <w:rsid w:val="00EA1C14"/>
    <w:rsid w:val="00EA3792"/>
    <w:rsid w:val="00EA4E15"/>
    <w:rsid w:val="00EA6F9B"/>
    <w:rsid w:val="00EB5DDB"/>
    <w:rsid w:val="00EC6619"/>
    <w:rsid w:val="00EC7082"/>
    <w:rsid w:val="00ED1335"/>
    <w:rsid w:val="00ED39C1"/>
    <w:rsid w:val="00ED3A31"/>
    <w:rsid w:val="00ED484E"/>
    <w:rsid w:val="00ED63C8"/>
    <w:rsid w:val="00EE16F1"/>
    <w:rsid w:val="00EE54A4"/>
    <w:rsid w:val="00EF6804"/>
    <w:rsid w:val="00F00C32"/>
    <w:rsid w:val="00F07283"/>
    <w:rsid w:val="00F106D8"/>
    <w:rsid w:val="00F11C11"/>
    <w:rsid w:val="00F144B0"/>
    <w:rsid w:val="00F2060D"/>
    <w:rsid w:val="00F21205"/>
    <w:rsid w:val="00F22EAE"/>
    <w:rsid w:val="00F23890"/>
    <w:rsid w:val="00F27837"/>
    <w:rsid w:val="00F323EA"/>
    <w:rsid w:val="00F36124"/>
    <w:rsid w:val="00F42DE0"/>
    <w:rsid w:val="00F47FEF"/>
    <w:rsid w:val="00F562A7"/>
    <w:rsid w:val="00F64075"/>
    <w:rsid w:val="00F64183"/>
    <w:rsid w:val="00F727E8"/>
    <w:rsid w:val="00F8094C"/>
    <w:rsid w:val="00F84945"/>
    <w:rsid w:val="00FA370A"/>
    <w:rsid w:val="00FA4149"/>
    <w:rsid w:val="00FA426B"/>
    <w:rsid w:val="00FA6212"/>
    <w:rsid w:val="00FB10F9"/>
    <w:rsid w:val="00FB1FC0"/>
    <w:rsid w:val="00FB49D0"/>
    <w:rsid w:val="00FB60C2"/>
    <w:rsid w:val="00FB7C90"/>
    <w:rsid w:val="00FD0BB4"/>
    <w:rsid w:val="00FD1F5F"/>
    <w:rsid w:val="00FD5734"/>
    <w:rsid w:val="00FD7340"/>
    <w:rsid w:val="00FE5007"/>
    <w:rsid w:val="00FE5828"/>
    <w:rsid w:val="00FE6719"/>
    <w:rsid w:val="00FE741B"/>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5:docId w15:val="{F64ACB53-B1FE-4195-8F87-9FADEE5D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DDB"/>
    <w:pPr>
      <w:ind w:left="1080"/>
    </w:pPr>
    <w:rPr>
      <w:rFonts w:ascii="Arial" w:hAnsi="Arial"/>
    </w:rPr>
  </w:style>
  <w:style w:type="paragraph" w:styleId="Heading1">
    <w:name w:val="heading 1"/>
    <w:basedOn w:val="HeadingBase"/>
    <w:next w:val="BodyText"/>
    <w:link w:val="Heading1Char"/>
    <w:qFormat/>
    <w:rsid w:val="00EB5DD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EB5DD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B5DD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uiPriority w:val="99"/>
    <w:qFormat/>
    <w:rsid w:val="00EB5DDB"/>
    <w:pPr>
      <w:spacing w:before="120" w:after="120" w:line="240" w:lineRule="atLeast"/>
      <w:outlineLvl w:val="3"/>
    </w:pPr>
    <w:rPr>
      <w:b/>
      <w:i/>
      <w:sz w:val="20"/>
    </w:rPr>
  </w:style>
  <w:style w:type="paragraph" w:styleId="Heading5">
    <w:name w:val="heading 5"/>
    <w:basedOn w:val="HeadingBase"/>
    <w:next w:val="BodyText"/>
    <w:link w:val="Heading5Char"/>
    <w:uiPriority w:val="99"/>
    <w:qFormat/>
    <w:rsid w:val="00EB5DDB"/>
    <w:pPr>
      <w:spacing w:before="0" w:line="240" w:lineRule="atLeast"/>
      <w:ind w:left="1440"/>
      <w:outlineLvl w:val="4"/>
    </w:pPr>
    <w:rPr>
      <w:sz w:val="20"/>
    </w:rPr>
  </w:style>
  <w:style w:type="paragraph" w:styleId="Heading6">
    <w:name w:val="heading 6"/>
    <w:basedOn w:val="HeadingBase"/>
    <w:next w:val="BodyText"/>
    <w:link w:val="Heading6Char"/>
    <w:uiPriority w:val="99"/>
    <w:qFormat/>
    <w:rsid w:val="00EB5DDB"/>
    <w:pPr>
      <w:ind w:left="1440"/>
      <w:outlineLvl w:val="5"/>
    </w:pPr>
    <w:rPr>
      <w:i/>
      <w:sz w:val="20"/>
    </w:rPr>
  </w:style>
  <w:style w:type="paragraph" w:styleId="Heading7">
    <w:name w:val="heading 7"/>
    <w:basedOn w:val="HeadingBase"/>
    <w:next w:val="BodyText"/>
    <w:link w:val="Heading7Char"/>
    <w:uiPriority w:val="99"/>
    <w:qFormat/>
    <w:rsid w:val="00EB5DDB"/>
    <w:pPr>
      <w:outlineLvl w:val="6"/>
    </w:pPr>
    <w:rPr>
      <w:sz w:val="20"/>
    </w:rPr>
  </w:style>
  <w:style w:type="paragraph" w:styleId="Heading8">
    <w:name w:val="heading 8"/>
    <w:basedOn w:val="HeadingBase"/>
    <w:next w:val="BodyText"/>
    <w:link w:val="Heading8Char"/>
    <w:uiPriority w:val="99"/>
    <w:qFormat/>
    <w:rsid w:val="00EB5DDB"/>
    <w:pPr>
      <w:outlineLvl w:val="7"/>
    </w:pPr>
    <w:rPr>
      <w:i/>
      <w:sz w:val="18"/>
    </w:rPr>
  </w:style>
  <w:style w:type="paragraph" w:styleId="Heading9">
    <w:name w:val="heading 9"/>
    <w:basedOn w:val="HeadingBase"/>
    <w:next w:val="BodyText"/>
    <w:link w:val="Heading9Char"/>
    <w:uiPriority w:val="99"/>
    <w:qFormat/>
    <w:rsid w:val="00EB5DD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922AD"/>
    <w:rPr>
      <w:rFonts w:ascii="Arial Black" w:hAnsi="Arial Black"/>
      <w:color w:val="FFFFFF"/>
      <w:spacing w:val="-10"/>
      <w:kern w:val="20"/>
      <w:position w:val="8"/>
      <w:sz w:val="24"/>
      <w:shd w:val="solid" w:color="auto" w:fill="auto"/>
    </w:rPr>
  </w:style>
  <w:style w:type="character" w:customStyle="1" w:styleId="Heading2Char">
    <w:name w:val="Heading 2 Char"/>
    <w:link w:val="Heading2"/>
    <w:locked/>
    <w:rsid w:val="000922AD"/>
    <w:rPr>
      <w:rFonts w:ascii="Arial Black" w:hAnsi="Arial Black"/>
      <w:spacing w:val="-15"/>
      <w:kern w:val="28"/>
      <w:sz w:val="22"/>
    </w:rPr>
  </w:style>
  <w:style w:type="character" w:customStyle="1" w:styleId="Heading3Char">
    <w:name w:val="Heading 3 Char"/>
    <w:link w:val="Heading3"/>
    <w:locked/>
    <w:rsid w:val="000922AD"/>
    <w:rPr>
      <w:rFonts w:ascii="Arial Black" w:hAnsi="Arial Black"/>
      <w:spacing w:val="-10"/>
      <w:kern w:val="28"/>
    </w:rPr>
  </w:style>
  <w:style w:type="character" w:customStyle="1" w:styleId="Heading4Char">
    <w:name w:val="Heading 4 Char"/>
    <w:link w:val="Heading4"/>
    <w:uiPriority w:val="99"/>
    <w:locked/>
    <w:rsid w:val="000922AD"/>
    <w:rPr>
      <w:rFonts w:ascii="Arial" w:hAnsi="Arial"/>
      <w:b/>
      <w:i/>
      <w:spacing w:val="-4"/>
      <w:kern w:val="28"/>
    </w:rPr>
  </w:style>
  <w:style w:type="character" w:customStyle="1" w:styleId="Heading5Char">
    <w:name w:val="Heading 5 Char"/>
    <w:link w:val="Heading5"/>
    <w:uiPriority w:val="99"/>
    <w:locked/>
    <w:rsid w:val="000922AD"/>
    <w:rPr>
      <w:rFonts w:ascii="Arial" w:hAnsi="Arial"/>
      <w:spacing w:val="-4"/>
      <w:kern w:val="28"/>
    </w:rPr>
  </w:style>
  <w:style w:type="character" w:customStyle="1" w:styleId="Heading6Char">
    <w:name w:val="Heading 6 Char"/>
    <w:link w:val="Heading6"/>
    <w:uiPriority w:val="99"/>
    <w:locked/>
    <w:rsid w:val="000922AD"/>
    <w:rPr>
      <w:rFonts w:ascii="Arial" w:hAnsi="Arial"/>
      <w:i/>
      <w:spacing w:val="-4"/>
      <w:kern w:val="28"/>
    </w:rPr>
  </w:style>
  <w:style w:type="character" w:customStyle="1" w:styleId="Heading7Char">
    <w:name w:val="Heading 7 Char"/>
    <w:link w:val="Heading7"/>
    <w:uiPriority w:val="99"/>
    <w:locked/>
    <w:rsid w:val="000922AD"/>
    <w:rPr>
      <w:rFonts w:ascii="Arial" w:hAnsi="Arial"/>
      <w:spacing w:val="-4"/>
      <w:kern w:val="28"/>
    </w:rPr>
  </w:style>
  <w:style w:type="character" w:customStyle="1" w:styleId="Heading8Char">
    <w:name w:val="Heading 8 Char"/>
    <w:link w:val="Heading8"/>
    <w:uiPriority w:val="99"/>
    <w:locked/>
    <w:rsid w:val="000922AD"/>
    <w:rPr>
      <w:rFonts w:ascii="Arial" w:hAnsi="Arial"/>
      <w:i/>
      <w:spacing w:val="-4"/>
      <w:kern w:val="28"/>
      <w:sz w:val="18"/>
    </w:rPr>
  </w:style>
  <w:style w:type="character" w:customStyle="1" w:styleId="Heading9Char">
    <w:name w:val="Heading 9 Char"/>
    <w:link w:val="Heading9"/>
    <w:uiPriority w:val="99"/>
    <w:locked/>
    <w:rsid w:val="000922AD"/>
    <w:rPr>
      <w:rFonts w:ascii="Arial" w:hAnsi="Arial"/>
      <w:spacing w:val="-4"/>
      <w:kern w:val="28"/>
      <w:sz w:val="18"/>
    </w:rPr>
  </w:style>
  <w:style w:type="paragraph" w:customStyle="1" w:styleId="HeadingBase">
    <w:name w:val="Heading Base"/>
    <w:basedOn w:val="Normal"/>
    <w:next w:val="BodyText"/>
    <w:uiPriority w:val="99"/>
    <w:rsid w:val="00EB5DDB"/>
    <w:pPr>
      <w:keepNext/>
      <w:keepLines/>
      <w:spacing w:before="140" w:line="220" w:lineRule="atLeast"/>
    </w:pPr>
    <w:rPr>
      <w:spacing w:val="-4"/>
      <w:kern w:val="28"/>
      <w:sz w:val="22"/>
    </w:rPr>
  </w:style>
  <w:style w:type="paragraph" w:styleId="BodyText">
    <w:name w:val="Body Text"/>
    <w:basedOn w:val="Normal"/>
    <w:link w:val="BodyTextChar"/>
    <w:rsid w:val="00EB5DDB"/>
    <w:pPr>
      <w:spacing w:before="60" w:after="60"/>
      <w:jc w:val="both"/>
    </w:pPr>
  </w:style>
  <w:style w:type="character" w:customStyle="1" w:styleId="BodyTextChar">
    <w:name w:val="Body Text Char"/>
    <w:link w:val="BodyText"/>
    <w:locked/>
    <w:rsid w:val="000922AD"/>
    <w:rPr>
      <w:rFonts w:ascii="Arial" w:hAnsi="Arial"/>
    </w:rPr>
  </w:style>
  <w:style w:type="paragraph" w:customStyle="1" w:styleId="BlockQuotation">
    <w:name w:val="Block Quotation"/>
    <w:basedOn w:val="Normal"/>
    <w:uiPriority w:val="99"/>
    <w:rsid w:val="00EB5DD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uiPriority w:val="99"/>
    <w:rsid w:val="00C47304"/>
    <w:pPr>
      <w:ind w:left="1440"/>
    </w:pPr>
  </w:style>
  <w:style w:type="character" w:customStyle="1" w:styleId="BodyTextIndentChar">
    <w:name w:val="Body Text Indent Char"/>
    <w:link w:val="BodyTextIndent"/>
    <w:uiPriority w:val="99"/>
    <w:locked/>
    <w:rsid w:val="000922AD"/>
    <w:rPr>
      <w:rFonts w:ascii="Arial" w:hAnsi="Arial"/>
      <w:lang w:val="en-US" w:eastAsia="en-US"/>
    </w:rPr>
  </w:style>
  <w:style w:type="paragraph" w:customStyle="1" w:styleId="BodyTextKeep">
    <w:name w:val="Body Text Keep"/>
    <w:basedOn w:val="BodyText"/>
    <w:uiPriority w:val="99"/>
    <w:rsid w:val="00C47304"/>
    <w:pPr>
      <w:keepNext/>
    </w:pPr>
  </w:style>
  <w:style w:type="paragraph" w:customStyle="1" w:styleId="Picture">
    <w:name w:val="Picture"/>
    <w:next w:val="Caption"/>
    <w:uiPriority w:val="99"/>
    <w:rsid w:val="00EB5DDB"/>
    <w:pPr>
      <w:keepNext/>
      <w:jc w:val="center"/>
    </w:pPr>
    <w:rPr>
      <w:rFonts w:ascii="Arial" w:hAnsi="Arial"/>
    </w:rPr>
  </w:style>
  <w:style w:type="paragraph" w:styleId="Caption">
    <w:name w:val="caption"/>
    <w:basedOn w:val="Picture"/>
    <w:next w:val="BodyText"/>
    <w:qFormat/>
    <w:rsid w:val="00EB5DDB"/>
    <w:pPr>
      <w:spacing w:before="60" w:after="240" w:line="220" w:lineRule="atLeast"/>
    </w:pPr>
  </w:style>
  <w:style w:type="paragraph" w:customStyle="1" w:styleId="PartLabel">
    <w:name w:val="Part Label"/>
    <w:basedOn w:val="Normal"/>
    <w:uiPriority w:val="99"/>
    <w:rsid w:val="00EB5DD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uiPriority w:val="99"/>
    <w:rsid w:val="00EB5DD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uiPriority w:val="99"/>
    <w:qFormat/>
    <w:rsid w:val="00EB5DDB"/>
    <w:pPr>
      <w:pBdr>
        <w:top w:val="single" w:sz="6" w:space="16" w:color="auto"/>
      </w:pBdr>
      <w:spacing w:before="220" w:after="60" w:line="320" w:lineRule="atLeast"/>
      <w:ind w:left="0"/>
    </w:pPr>
    <w:rPr>
      <w:rFonts w:ascii="Arial Black" w:hAnsi="Arial Black"/>
      <w:spacing w:val="-30"/>
      <w:sz w:val="40"/>
    </w:rPr>
  </w:style>
  <w:style w:type="character" w:customStyle="1" w:styleId="TitleChar">
    <w:name w:val="Title Char"/>
    <w:link w:val="Title"/>
    <w:uiPriority w:val="99"/>
    <w:locked/>
    <w:rsid w:val="000922AD"/>
    <w:rPr>
      <w:rFonts w:ascii="Arial Black" w:hAnsi="Arial Black"/>
      <w:spacing w:val="-30"/>
      <w:kern w:val="28"/>
      <w:sz w:val="40"/>
    </w:rPr>
  </w:style>
  <w:style w:type="paragraph" w:styleId="Subtitle">
    <w:name w:val="Subtitle"/>
    <w:basedOn w:val="Title"/>
    <w:next w:val="BodyText"/>
    <w:link w:val="SubtitleChar"/>
    <w:uiPriority w:val="99"/>
    <w:qFormat/>
    <w:rsid w:val="00EB5DDB"/>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uiPriority w:val="99"/>
    <w:locked/>
    <w:rsid w:val="000922AD"/>
    <w:rPr>
      <w:rFonts w:ascii="Arial" w:hAnsi="Arial"/>
      <w:spacing w:val="-16"/>
      <w:kern w:val="28"/>
      <w:sz w:val="32"/>
    </w:rPr>
  </w:style>
  <w:style w:type="paragraph" w:customStyle="1" w:styleId="ChapterSubtitle">
    <w:name w:val="Chapter Subtitle"/>
    <w:basedOn w:val="Subtitle"/>
    <w:uiPriority w:val="99"/>
    <w:rsid w:val="00EB5DDB"/>
  </w:style>
  <w:style w:type="paragraph" w:customStyle="1" w:styleId="CompanyName">
    <w:name w:val="Company Name"/>
    <w:basedOn w:val="Normal"/>
    <w:uiPriority w:val="99"/>
    <w:rsid w:val="00EB5DD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uiPriority w:val="99"/>
    <w:rsid w:val="00EB5DD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uiPriority w:val="99"/>
    <w:semiHidden/>
    <w:rsid w:val="00EB5DDB"/>
    <w:rPr>
      <w:rFonts w:ascii="Arial" w:hAnsi="Arial" w:cs="Times New Roman"/>
      <w:sz w:val="16"/>
    </w:rPr>
  </w:style>
  <w:style w:type="paragraph" w:customStyle="1" w:styleId="FootnoteBase">
    <w:name w:val="Footnote Base"/>
    <w:basedOn w:val="Normal"/>
    <w:uiPriority w:val="99"/>
    <w:rsid w:val="00EB5DDB"/>
    <w:pPr>
      <w:keepLines/>
      <w:spacing w:line="200" w:lineRule="atLeast"/>
    </w:pPr>
    <w:rPr>
      <w:spacing w:val="-5"/>
      <w:sz w:val="16"/>
    </w:rPr>
  </w:style>
  <w:style w:type="paragraph" w:styleId="CommentText">
    <w:name w:val="annotation text"/>
    <w:basedOn w:val="FootnoteBase"/>
    <w:link w:val="CommentTextChar"/>
    <w:uiPriority w:val="99"/>
    <w:semiHidden/>
    <w:rsid w:val="00EB5DDB"/>
  </w:style>
  <w:style w:type="character" w:customStyle="1" w:styleId="CommentTextChar">
    <w:name w:val="Comment Text Char"/>
    <w:link w:val="CommentText"/>
    <w:uiPriority w:val="99"/>
    <w:semiHidden/>
    <w:locked/>
    <w:rsid w:val="000922AD"/>
    <w:rPr>
      <w:rFonts w:ascii="Arial" w:hAnsi="Arial"/>
      <w:spacing w:val="-5"/>
      <w:sz w:val="16"/>
    </w:rPr>
  </w:style>
  <w:style w:type="paragraph" w:customStyle="1" w:styleId="TableText">
    <w:name w:val="Table Text"/>
    <w:basedOn w:val="Normal"/>
    <w:rsid w:val="00EB5DDB"/>
    <w:pPr>
      <w:keepLines/>
      <w:spacing w:before="60"/>
      <w:ind w:left="0"/>
    </w:pPr>
  </w:style>
  <w:style w:type="paragraph" w:customStyle="1" w:styleId="TitleCover">
    <w:name w:val="Title Cover"/>
    <w:basedOn w:val="HeadingBase"/>
    <w:next w:val="Normal"/>
    <w:uiPriority w:val="99"/>
    <w:rsid w:val="00EB5DD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uiPriority w:val="99"/>
    <w:rsid w:val="00EB5DDB"/>
  </w:style>
  <w:style w:type="character" w:styleId="Emphasis">
    <w:name w:val="Emphasis"/>
    <w:uiPriority w:val="99"/>
    <w:qFormat/>
    <w:rsid w:val="00EB5DDB"/>
    <w:rPr>
      <w:rFonts w:ascii="Arial Black" w:hAnsi="Arial Black" w:cs="Times New Roman"/>
      <w:spacing w:val="-4"/>
      <w:sz w:val="18"/>
    </w:rPr>
  </w:style>
  <w:style w:type="character" w:styleId="EndnoteReference">
    <w:name w:val="endnote reference"/>
    <w:uiPriority w:val="99"/>
    <w:semiHidden/>
    <w:rsid w:val="00EB5DDB"/>
    <w:rPr>
      <w:rFonts w:cs="Times New Roman"/>
      <w:vertAlign w:val="superscript"/>
    </w:rPr>
  </w:style>
  <w:style w:type="paragraph" w:styleId="EndnoteText">
    <w:name w:val="endnote text"/>
    <w:basedOn w:val="FootnoteBase"/>
    <w:link w:val="EndnoteTextChar"/>
    <w:uiPriority w:val="99"/>
    <w:semiHidden/>
    <w:rsid w:val="00EB5DDB"/>
  </w:style>
  <w:style w:type="character" w:customStyle="1" w:styleId="EndnoteTextChar">
    <w:name w:val="Endnote Text Char"/>
    <w:link w:val="EndnoteText"/>
    <w:uiPriority w:val="99"/>
    <w:semiHidden/>
    <w:locked/>
    <w:rsid w:val="000922AD"/>
    <w:rPr>
      <w:rFonts w:ascii="Arial" w:hAnsi="Arial"/>
      <w:spacing w:val="-5"/>
      <w:sz w:val="16"/>
    </w:rPr>
  </w:style>
  <w:style w:type="paragraph" w:customStyle="1" w:styleId="HeaderBase">
    <w:name w:val="Header Base"/>
    <w:basedOn w:val="Normal"/>
    <w:uiPriority w:val="99"/>
    <w:rsid w:val="00EB5DDB"/>
    <w:pPr>
      <w:keepLines/>
      <w:tabs>
        <w:tab w:val="center" w:pos="4320"/>
        <w:tab w:val="right" w:pos="9360"/>
      </w:tabs>
      <w:spacing w:line="190" w:lineRule="atLeast"/>
      <w:ind w:left="0"/>
    </w:pPr>
    <w:rPr>
      <w:sz w:val="18"/>
    </w:rPr>
  </w:style>
  <w:style w:type="paragraph" w:styleId="Footer">
    <w:name w:val="footer"/>
    <w:basedOn w:val="HeaderBase"/>
    <w:link w:val="FooterChar"/>
    <w:uiPriority w:val="99"/>
    <w:rsid w:val="00EB5DDB"/>
  </w:style>
  <w:style w:type="character" w:customStyle="1" w:styleId="FooterChar">
    <w:name w:val="Footer Char"/>
    <w:link w:val="Footer"/>
    <w:uiPriority w:val="99"/>
    <w:locked/>
    <w:rsid w:val="000922AD"/>
    <w:rPr>
      <w:rFonts w:ascii="Arial" w:hAnsi="Arial"/>
      <w:sz w:val="18"/>
    </w:rPr>
  </w:style>
  <w:style w:type="paragraph" w:customStyle="1" w:styleId="FooterEven">
    <w:name w:val="Footer Even"/>
    <w:basedOn w:val="Footer"/>
    <w:uiPriority w:val="99"/>
    <w:rsid w:val="00EB5DDB"/>
    <w:pPr>
      <w:pBdr>
        <w:top w:val="single" w:sz="6" w:space="2" w:color="auto"/>
      </w:pBdr>
      <w:spacing w:before="600"/>
    </w:pPr>
  </w:style>
  <w:style w:type="paragraph" w:customStyle="1" w:styleId="FooterFirst">
    <w:name w:val="Footer First"/>
    <w:basedOn w:val="Footer"/>
    <w:uiPriority w:val="99"/>
    <w:rsid w:val="00EB5DDB"/>
    <w:pPr>
      <w:pBdr>
        <w:top w:val="single" w:sz="6" w:space="2" w:color="auto"/>
      </w:pBdr>
      <w:spacing w:before="600"/>
    </w:pPr>
  </w:style>
  <w:style w:type="paragraph" w:customStyle="1" w:styleId="FooterOdd">
    <w:name w:val="Footer Odd"/>
    <w:basedOn w:val="Footer"/>
    <w:uiPriority w:val="99"/>
    <w:rsid w:val="00EB5DDB"/>
    <w:pPr>
      <w:pBdr>
        <w:top w:val="single" w:sz="6" w:space="2" w:color="auto"/>
      </w:pBdr>
      <w:spacing w:before="600"/>
    </w:pPr>
  </w:style>
  <w:style w:type="character" w:styleId="FootnoteReference">
    <w:name w:val="footnote reference"/>
    <w:uiPriority w:val="99"/>
    <w:semiHidden/>
    <w:rsid w:val="00EB5DDB"/>
    <w:rPr>
      <w:rFonts w:cs="Times New Roman"/>
      <w:vertAlign w:val="superscript"/>
    </w:rPr>
  </w:style>
  <w:style w:type="paragraph" w:styleId="FootnoteText">
    <w:name w:val="footnote text"/>
    <w:basedOn w:val="FootnoteBase"/>
    <w:link w:val="FootnoteTextChar"/>
    <w:uiPriority w:val="99"/>
    <w:semiHidden/>
    <w:rsid w:val="00EB5DDB"/>
  </w:style>
  <w:style w:type="character" w:customStyle="1" w:styleId="FootnoteTextChar">
    <w:name w:val="Footnote Text Char"/>
    <w:link w:val="FootnoteText"/>
    <w:uiPriority w:val="99"/>
    <w:semiHidden/>
    <w:locked/>
    <w:rsid w:val="000922AD"/>
    <w:rPr>
      <w:rFonts w:ascii="Arial" w:hAnsi="Arial"/>
      <w:spacing w:val="-5"/>
      <w:sz w:val="16"/>
    </w:rPr>
  </w:style>
  <w:style w:type="paragraph" w:styleId="Header">
    <w:name w:val="header"/>
    <w:basedOn w:val="HeaderBase"/>
    <w:link w:val="HeaderChar"/>
    <w:uiPriority w:val="99"/>
    <w:rsid w:val="00EB5DDB"/>
    <w:pPr>
      <w:tabs>
        <w:tab w:val="clear" w:pos="4320"/>
      </w:tabs>
    </w:pPr>
    <w:rPr>
      <w:u w:val="single"/>
    </w:rPr>
  </w:style>
  <w:style w:type="character" w:customStyle="1" w:styleId="HeaderChar">
    <w:name w:val="Header Char"/>
    <w:link w:val="Header"/>
    <w:uiPriority w:val="99"/>
    <w:locked/>
    <w:rsid w:val="000922AD"/>
    <w:rPr>
      <w:rFonts w:ascii="Arial" w:hAnsi="Arial"/>
      <w:sz w:val="18"/>
      <w:u w:val="single"/>
    </w:rPr>
  </w:style>
  <w:style w:type="paragraph" w:customStyle="1" w:styleId="HeaderEven">
    <w:name w:val="Header Even"/>
    <w:basedOn w:val="Header"/>
    <w:uiPriority w:val="99"/>
    <w:rsid w:val="00EB5DDB"/>
    <w:pPr>
      <w:pBdr>
        <w:bottom w:val="single" w:sz="6" w:space="1" w:color="auto"/>
      </w:pBdr>
      <w:spacing w:after="600"/>
    </w:pPr>
  </w:style>
  <w:style w:type="paragraph" w:customStyle="1" w:styleId="HeaderFirst">
    <w:name w:val="Header First"/>
    <w:basedOn w:val="Header"/>
    <w:uiPriority w:val="99"/>
    <w:rsid w:val="00EB5DDB"/>
    <w:pPr>
      <w:pBdr>
        <w:top w:val="single" w:sz="6" w:space="2" w:color="auto"/>
      </w:pBdr>
      <w:jc w:val="right"/>
    </w:pPr>
  </w:style>
  <w:style w:type="paragraph" w:customStyle="1" w:styleId="HeaderOdd">
    <w:name w:val="Header Odd"/>
    <w:basedOn w:val="Header"/>
    <w:uiPriority w:val="99"/>
    <w:rsid w:val="00EB5DDB"/>
    <w:pPr>
      <w:pBdr>
        <w:bottom w:val="single" w:sz="6" w:space="1" w:color="auto"/>
      </w:pBdr>
      <w:spacing w:after="600"/>
    </w:pPr>
  </w:style>
  <w:style w:type="paragraph" w:customStyle="1" w:styleId="IndexBase">
    <w:name w:val="Index Base"/>
    <w:basedOn w:val="Normal"/>
    <w:uiPriority w:val="99"/>
    <w:rsid w:val="00EB5DDB"/>
    <w:pPr>
      <w:spacing w:line="240" w:lineRule="atLeast"/>
      <w:ind w:left="360" w:hanging="360"/>
    </w:pPr>
    <w:rPr>
      <w:spacing w:val="-5"/>
      <w:sz w:val="18"/>
    </w:rPr>
  </w:style>
  <w:style w:type="paragraph" w:styleId="Index1">
    <w:name w:val="index 1"/>
    <w:basedOn w:val="IndexBase"/>
    <w:autoRedefine/>
    <w:uiPriority w:val="99"/>
    <w:semiHidden/>
    <w:rsid w:val="00EB5DDB"/>
  </w:style>
  <w:style w:type="paragraph" w:styleId="Index2">
    <w:name w:val="index 2"/>
    <w:basedOn w:val="IndexBase"/>
    <w:autoRedefine/>
    <w:uiPriority w:val="99"/>
    <w:semiHidden/>
    <w:rsid w:val="00EB5DDB"/>
    <w:pPr>
      <w:spacing w:line="240" w:lineRule="auto"/>
      <w:ind w:left="720"/>
    </w:pPr>
  </w:style>
  <w:style w:type="paragraph" w:styleId="Index3">
    <w:name w:val="index 3"/>
    <w:basedOn w:val="IndexBase"/>
    <w:autoRedefine/>
    <w:uiPriority w:val="99"/>
    <w:semiHidden/>
    <w:rsid w:val="00EB5DDB"/>
    <w:pPr>
      <w:spacing w:line="240" w:lineRule="auto"/>
      <w:ind w:left="1080"/>
    </w:pPr>
  </w:style>
  <w:style w:type="paragraph" w:styleId="Index4">
    <w:name w:val="index 4"/>
    <w:basedOn w:val="IndexBase"/>
    <w:autoRedefine/>
    <w:uiPriority w:val="99"/>
    <w:semiHidden/>
    <w:rsid w:val="00EB5DDB"/>
    <w:pPr>
      <w:spacing w:line="240" w:lineRule="auto"/>
      <w:ind w:left="1440"/>
    </w:pPr>
  </w:style>
  <w:style w:type="paragraph" w:styleId="Index5">
    <w:name w:val="index 5"/>
    <w:basedOn w:val="IndexBase"/>
    <w:autoRedefine/>
    <w:uiPriority w:val="99"/>
    <w:semiHidden/>
    <w:rsid w:val="00EB5DDB"/>
    <w:pPr>
      <w:spacing w:line="240" w:lineRule="auto"/>
      <w:ind w:left="1800"/>
    </w:pPr>
  </w:style>
  <w:style w:type="paragraph" w:styleId="IndexHeading">
    <w:name w:val="index heading"/>
    <w:basedOn w:val="HeadingBase"/>
    <w:next w:val="Index1"/>
    <w:uiPriority w:val="99"/>
    <w:semiHidden/>
    <w:rsid w:val="00EB5DDB"/>
    <w:pPr>
      <w:keepLines w:val="0"/>
      <w:spacing w:before="0" w:line="480" w:lineRule="atLeast"/>
      <w:ind w:left="0"/>
    </w:pPr>
    <w:rPr>
      <w:rFonts w:ascii="Arial Black" w:hAnsi="Arial Black"/>
      <w:spacing w:val="-5"/>
      <w:kern w:val="0"/>
      <w:sz w:val="24"/>
    </w:rPr>
  </w:style>
  <w:style w:type="character" w:customStyle="1" w:styleId="Lead-inEmphasis">
    <w:name w:val="Lead-in Emphasis"/>
    <w:uiPriority w:val="99"/>
    <w:rsid w:val="00EB5DDB"/>
    <w:rPr>
      <w:rFonts w:ascii="Arial Black" w:hAnsi="Arial Black"/>
      <w:spacing w:val="-4"/>
      <w:sz w:val="18"/>
    </w:rPr>
  </w:style>
  <w:style w:type="character" w:styleId="LineNumber">
    <w:name w:val="line number"/>
    <w:uiPriority w:val="99"/>
    <w:rsid w:val="00EB5DDB"/>
    <w:rPr>
      <w:rFonts w:cs="Times New Roman"/>
      <w:sz w:val="18"/>
    </w:rPr>
  </w:style>
  <w:style w:type="paragraph" w:styleId="List">
    <w:name w:val="List"/>
    <w:basedOn w:val="BodyText"/>
    <w:uiPriority w:val="99"/>
    <w:rsid w:val="00EB5DDB"/>
    <w:pPr>
      <w:ind w:left="1440" w:hanging="360"/>
    </w:pPr>
  </w:style>
  <w:style w:type="paragraph" w:styleId="List2">
    <w:name w:val="List 2"/>
    <w:basedOn w:val="List"/>
    <w:uiPriority w:val="99"/>
    <w:rsid w:val="00EB5DDB"/>
    <w:pPr>
      <w:ind w:left="1800"/>
    </w:pPr>
  </w:style>
  <w:style w:type="paragraph" w:styleId="List3">
    <w:name w:val="List 3"/>
    <w:basedOn w:val="List"/>
    <w:uiPriority w:val="99"/>
    <w:rsid w:val="00EB5DDB"/>
    <w:pPr>
      <w:ind w:left="2160"/>
    </w:pPr>
  </w:style>
  <w:style w:type="paragraph" w:styleId="List4">
    <w:name w:val="List 4"/>
    <w:basedOn w:val="List"/>
    <w:uiPriority w:val="99"/>
    <w:rsid w:val="00EB5DDB"/>
    <w:pPr>
      <w:ind w:left="2520"/>
    </w:pPr>
  </w:style>
  <w:style w:type="paragraph" w:styleId="List5">
    <w:name w:val="List 5"/>
    <w:basedOn w:val="List"/>
    <w:uiPriority w:val="99"/>
    <w:rsid w:val="00EB5DDB"/>
    <w:pPr>
      <w:ind w:left="2880"/>
    </w:pPr>
  </w:style>
  <w:style w:type="paragraph" w:styleId="ListBullet">
    <w:name w:val="List Bullet"/>
    <w:basedOn w:val="List"/>
    <w:uiPriority w:val="99"/>
    <w:rsid w:val="00EB5DDB"/>
    <w:pPr>
      <w:numPr>
        <w:numId w:val="11"/>
      </w:numPr>
      <w:tabs>
        <w:tab w:val="clear" w:pos="1440"/>
      </w:tabs>
    </w:pPr>
  </w:style>
  <w:style w:type="paragraph" w:styleId="ListBullet2">
    <w:name w:val="List Bullet 2"/>
    <w:basedOn w:val="ListBullet"/>
    <w:autoRedefine/>
    <w:uiPriority w:val="99"/>
    <w:rsid w:val="00EB5DDB"/>
    <w:pPr>
      <w:ind w:left="1800"/>
    </w:pPr>
  </w:style>
  <w:style w:type="paragraph" w:styleId="ListBullet3">
    <w:name w:val="List Bullet 3"/>
    <w:basedOn w:val="ListBullet"/>
    <w:autoRedefine/>
    <w:uiPriority w:val="99"/>
    <w:rsid w:val="00EB5DDB"/>
    <w:pPr>
      <w:ind w:left="2160"/>
    </w:pPr>
  </w:style>
  <w:style w:type="paragraph" w:styleId="ListBullet4">
    <w:name w:val="List Bullet 4"/>
    <w:basedOn w:val="ListBullet"/>
    <w:autoRedefine/>
    <w:uiPriority w:val="99"/>
    <w:rsid w:val="00EB5DDB"/>
    <w:pPr>
      <w:ind w:left="2520"/>
    </w:pPr>
  </w:style>
  <w:style w:type="paragraph" w:styleId="ListBullet5">
    <w:name w:val="List Bullet 5"/>
    <w:basedOn w:val="ListBullet"/>
    <w:autoRedefine/>
    <w:uiPriority w:val="99"/>
    <w:rsid w:val="00EB5DDB"/>
    <w:pPr>
      <w:ind w:left="2880"/>
    </w:pPr>
  </w:style>
  <w:style w:type="paragraph" w:styleId="ListContinue">
    <w:name w:val="List Continue"/>
    <w:basedOn w:val="List"/>
    <w:uiPriority w:val="99"/>
    <w:rsid w:val="00EB5DDB"/>
    <w:pPr>
      <w:ind w:firstLine="0"/>
    </w:pPr>
  </w:style>
  <w:style w:type="paragraph" w:styleId="ListContinue2">
    <w:name w:val="List Continue 2"/>
    <w:basedOn w:val="ListContinue"/>
    <w:uiPriority w:val="99"/>
    <w:rsid w:val="00EB5DDB"/>
    <w:pPr>
      <w:ind w:left="2160"/>
    </w:pPr>
  </w:style>
  <w:style w:type="paragraph" w:styleId="ListContinue3">
    <w:name w:val="List Continue 3"/>
    <w:basedOn w:val="ListContinue"/>
    <w:uiPriority w:val="99"/>
    <w:rsid w:val="00EB5DDB"/>
    <w:pPr>
      <w:ind w:left="2520"/>
    </w:pPr>
  </w:style>
  <w:style w:type="paragraph" w:styleId="ListContinue4">
    <w:name w:val="List Continue 4"/>
    <w:basedOn w:val="ListContinue"/>
    <w:uiPriority w:val="99"/>
    <w:rsid w:val="00EB5DDB"/>
    <w:pPr>
      <w:ind w:left="2880"/>
    </w:pPr>
  </w:style>
  <w:style w:type="paragraph" w:styleId="ListContinue5">
    <w:name w:val="List Continue 5"/>
    <w:basedOn w:val="ListContinue"/>
    <w:uiPriority w:val="99"/>
    <w:rsid w:val="00EB5DDB"/>
    <w:pPr>
      <w:ind w:left="3240"/>
    </w:pPr>
  </w:style>
  <w:style w:type="paragraph" w:styleId="ListNumber">
    <w:name w:val="List Number"/>
    <w:basedOn w:val="List"/>
    <w:uiPriority w:val="99"/>
    <w:rsid w:val="00EB5DDB"/>
    <w:pPr>
      <w:numPr>
        <w:numId w:val="2"/>
      </w:numPr>
      <w:tabs>
        <w:tab w:val="clear" w:pos="720"/>
      </w:tabs>
      <w:ind w:left="1440"/>
    </w:pPr>
  </w:style>
  <w:style w:type="paragraph" w:styleId="ListNumber2">
    <w:name w:val="List Number 2"/>
    <w:basedOn w:val="ListNumber"/>
    <w:uiPriority w:val="99"/>
    <w:rsid w:val="00EB5DDB"/>
    <w:pPr>
      <w:ind w:left="1800"/>
    </w:pPr>
  </w:style>
  <w:style w:type="paragraph" w:styleId="ListNumber3">
    <w:name w:val="List Number 3"/>
    <w:basedOn w:val="ListNumber"/>
    <w:uiPriority w:val="99"/>
    <w:rsid w:val="00EB5DDB"/>
    <w:pPr>
      <w:ind w:left="2160"/>
    </w:pPr>
  </w:style>
  <w:style w:type="paragraph" w:styleId="ListNumber4">
    <w:name w:val="List Number 4"/>
    <w:basedOn w:val="ListNumber"/>
    <w:uiPriority w:val="99"/>
    <w:rsid w:val="00EB5DDB"/>
    <w:pPr>
      <w:ind w:left="2520"/>
    </w:pPr>
  </w:style>
  <w:style w:type="paragraph" w:styleId="ListNumber5">
    <w:name w:val="List Number 5"/>
    <w:basedOn w:val="ListNumber"/>
    <w:uiPriority w:val="99"/>
    <w:rsid w:val="00EB5DDB"/>
    <w:pPr>
      <w:ind w:left="2880"/>
    </w:pPr>
  </w:style>
  <w:style w:type="paragraph" w:customStyle="1" w:styleId="TableHeader">
    <w:name w:val="Table Header"/>
    <w:basedOn w:val="Normal"/>
    <w:rsid w:val="00EB5DDB"/>
    <w:pPr>
      <w:keepNext/>
      <w:spacing w:before="60"/>
      <w:ind w:left="0"/>
      <w:jc w:val="center"/>
    </w:pPr>
    <w:rPr>
      <w:rFonts w:ascii="Arial Black" w:hAnsi="Arial Black"/>
    </w:rPr>
  </w:style>
  <w:style w:type="paragraph" w:styleId="MessageHeader">
    <w:name w:val="Message Header"/>
    <w:basedOn w:val="BodyText"/>
    <w:link w:val="MessageHeaderChar"/>
    <w:uiPriority w:val="99"/>
    <w:rsid w:val="00EB5DDB"/>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uiPriority w:val="99"/>
    <w:locked/>
    <w:rsid w:val="000922AD"/>
    <w:rPr>
      <w:rFonts w:ascii="Arial" w:hAnsi="Arial"/>
      <w:sz w:val="22"/>
    </w:rPr>
  </w:style>
  <w:style w:type="paragraph" w:styleId="NormalIndent">
    <w:name w:val="Normal Indent"/>
    <w:basedOn w:val="Normal"/>
    <w:uiPriority w:val="99"/>
    <w:rsid w:val="00EB5DDB"/>
    <w:pPr>
      <w:ind w:left="1440"/>
    </w:pPr>
  </w:style>
  <w:style w:type="character" w:styleId="PageNumber">
    <w:name w:val="page number"/>
    <w:uiPriority w:val="99"/>
    <w:rsid w:val="00EB5DDB"/>
    <w:rPr>
      <w:rFonts w:ascii="Arial Black" w:hAnsi="Arial Black" w:cs="Times New Roman"/>
      <w:spacing w:val="-10"/>
      <w:sz w:val="18"/>
    </w:rPr>
  </w:style>
  <w:style w:type="paragraph" w:customStyle="1" w:styleId="PartSubtitle">
    <w:name w:val="Part Subtitle"/>
    <w:basedOn w:val="Normal"/>
    <w:next w:val="BodyText"/>
    <w:uiPriority w:val="99"/>
    <w:rsid w:val="00EB5DDB"/>
    <w:pPr>
      <w:keepNext/>
      <w:spacing w:before="360" w:after="120"/>
    </w:pPr>
    <w:rPr>
      <w:i/>
      <w:kern w:val="28"/>
      <w:sz w:val="26"/>
    </w:rPr>
  </w:style>
  <w:style w:type="paragraph" w:customStyle="1" w:styleId="ReturnAddress">
    <w:name w:val="Return Address"/>
    <w:basedOn w:val="Normal"/>
    <w:uiPriority w:val="99"/>
    <w:rsid w:val="00EB5DD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uiPriority w:val="99"/>
    <w:rsid w:val="00EB5DDB"/>
  </w:style>
  <w:style w:type="paragraph" w:customStyle="1" w:styleId="SectionLabel">
    <w:name w:val="Section Label"/>
    <w:basedOn w:val="HeadingBase"/>
    <w:next w:val="BodyText"/>
    <w:uiPriority w:val="99"/>
    <w:rsid w:val="00EB5DDB"/>
    <w:pPr>
      <w:pBdr>
        <w:bottom w:val="single" w:sz="6" w:space="2" w:color="auto"/>
      </w:pBdr>
      <w:spacing w:before="360" w:after="960"/>
      <w:ind w:left="0"/>
    </w:pPr>
    <w:rPr>
      <w:rFonts w:ascii="Arial Black" w:hAnsi="Arial Black"/>
      <w:spacing w:val="-35"/>
      <w:sz w:val="54"/>
    </w:rPr>
  </w:style>
  <w:style w:type="character" w:customStyle="1" w:styleId="Slogan">
    <w:name w:val="Slogan"/>
    <w:uiPriority w:val="99"/>
    <w:rsid w:val="00EB5DDB"/>
    <w:rPr>
      <w:rFonts w:cs="Times New Roman"/>
      <w:i/>
      <w:spacing w:val="-6"/>
      <w:sz w:val="24"/>
    </w:rPr>
  </w:style>
  <w:style w:type="paragraph" w:customStyle="1" w:styleId="SubtitleCover">
    <w:name w:val="Subtitle Cover"/>
    <w:basedOn w:val="TitleCover"/>
    <w:next w:val="BodyText"/>
    <w:uiPriority w:val="99"/>
    <w:rsid w:val="00EB5DD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uiPriority w:val="99"/>
    <w:rsid w:val="00EB5DDB"/>
    <w:rPr>
      <w:b/>
      <w:vertAlign w:val="superscript"/>
    </w:rPr>
  </w:style>
  <w:style w:type="paragraph" w:styleId="TableofAuthorities">
    <w:name w:val="table of authorities"/>
    <w:basedOn w:val="Normal"/>
    <w:uiPriority w:val="99"/>
    <w:semiHidden/>
    <w:rsid w:val="00EB5DDB"/>
    <w:pPr>
      <w:tabs>
        <w:tab w:val="right" w:leader="dot" w:pos="7560"/>
      </w:tabs>
      <w:ind w:left="1440" w:hanging="360"/>
    </w:pPr>
  </w:style>
  <w:style w:type="paragraph" w:customStyle="1" w:styleId="TOCBase">
    <w:name w:val="TOC Base"/>
    <w:basedOn w:val="Normal"/>
    <w:uiPriority w:val="99"/>
    <w:rsid w:val="00EB5DDB"/>
    <w:pPr>
      <w:tabs>
        <w:tab w:val="right" w:leader="dot" w:pos="9000"/>
      </w:tabs>
      <w:spacing w:after="240" w:line="240" w:lineRule="atLeast"/>
      <w:ind w:left="0"/>
    </w:pPr>
  </w:style>
  <w:style w:type="paragraph" w:styleId="TableofFigures">
    <w:name w:val="table of figures"/>
    <w:basedOn w:val="TOCBase"/>
    <w:uiPriority w:val="99"/>
    <w:semiHidden/>
    <w:rsid w:val="00EB5DDB"/>
    <w:pPr>
      <w:ind w:left="1440" w:hanging="360"/>
    </w:pPr>
  </w:style>
  <w:style w:type="paragraph" w:styleId="TOAHeading">
    <w:name w:val="toa heading"/>
    <w:basedOn w:val="Normal"/>
    <w:next w:val="TableofAuthorities"/>
    <w:uiPriority w:val="99"/>
    <w:semiHidden/>
    <w:rsid w:val="00EB5DDB"/>
    <w:pPr>
      <w:keepNext/>
      <w:spacing w:line="480" w:lineRule="atLeast"/>
    </w:pPr>
    <w:rPr>
      <w:rFonts w:ascii="Arial Black" w:hAnsi="Arial Black"/>
      <w:b/>
      <w:spacing w:val="-10"/>
      <w:kern w:val="28"/>
    </w:rPr>
  </w:style>
  <w:style w:type="paragraph" w:styleId="TOC1">
    <w:name w:val="toc 1"/>
    <w:basedOn w:val="Normal"/>
    <w:autoRedefine/>
    <w:uiPriority w:val="39"/>
    <w:rsid w:val="00EB5DDB"/>
    <w:pPr>
      <w:tabs>
        <w:tab w:val="right" w:leader="dot" w:pos="9000"/>
      </w:tabs>
      <w:spacing w:after="240" w:line="240" w:lineRule="atLeast"/>
      <w:ind w:left="0"/>
    </w:pPr>
    <w:rPr>
      <w:spacing w:val="-4"/>
      <w:sz w:val="22"/>
    </w:rPr>
  </w:style>
  <w:style w:type="paragraph" w:styleId="TOC2">
    <w:name w:val="toc 2"/>
    <w:basedOn w:val="Normal"/>
    <w:autoRedefine/>
    <w:uiPriority w:val="39"/>
    <w:rsid w:val="00EB5DDB"/>
    <w:pPr>
      <w:tabs>
        <w:tab w:val="right" w:leader="dot" w:pos="9000"/>
      </w:tabs>
      <w:spacing w:after="240" w:line="240" w:lineRule="atLeast"/>
      <w:ind w:left="360" w:right="1440"/>
    </w:pPr>
    <w:rPr>
      <w:sz w:val="22"/>
    </w:rPr>
  </w:style>
  <w:style w:type="paragraph" w:styleId="TOC3">
    <w:name w:val="toc 3"/>
    <w:basedOn w:val="Normal"/>
    <w:autoRedefine/>
    <w:uiPriority w:val="39"/>
    <w:rsid w:val="00EB5DDB"/>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B5DDB"/>
    <w:pPr>
      <w:ind w:left="1008"/>
    </w:pPr>
  </w:style>
  <w:style w:type="paragraph" w:styleId="TOC5">
    <w:name w:val="toc 5"/>
    <w:basedOn w:val="Normal"/>
    <w:next w:val="Normal"/>
    <w:autoRedefine/>
    <w:uiPriority w:val="39"/>
    <w:rsid w:val="00EB5DDB"/>
    <w:pPr>
      <w:ind w:left="880"/>
    </w:pPr>
    <w:rPr>
      <w:rFonts w:ascii="Times New Roman" w:hAnsi="Times New Roman"/>
      <w:sz w:val="22"/>
    </w:rPr>
  </w:style>
  <w:style w:type="paragraph" w:styleId="TOC6">
    <w:name w:val="toc 6"/>
    <w:basedOn w:val="Normal"/>
    <w:next w:val="Normal"/>
    <w:autoRedefine/>
    <w:uiPriority w:val="39"/>
    <w:rsid w:val="00EB5DDB"/>
    <w:pPr>
      <w:ind w:left="1100"/>
    </w:pPr>
    <w:rPr>
      <w:rFonts w:ascii="Times New Roman" w:hAnsi="Times New Roman"/>
      <w:sz w:val="22"/>
    </w:rPr>
  </w:style>
  <w:style w:type="paragraph" w:styleId="TOC7">
    <w:name w:val="toc 7"/>
    <w:basedOn w:val="Normal"/>
    <w:next w:val="Normal"/>
    <w:autoRedefine/>
    <w:uiPriority w:val="39"/>
    <w:rsid w:val="00EB5DDB"/>
    <w:pPr>
      <w:ind w:left="1320"/>
    </w:pPr>
    <w:rPr>
      <w:rFonts w:ascii="Times New Roman" w:hAnsi="Times New Roman"/>
      <w:sz w:val="22"/>
    </w:rPr>
  </w:style>
  <w:style w:type="paragraph" w:styleId="TOC8">
    <w:name w:val="toc 8"/>
    <w:basedOn w:val="Normal"/>
    <w:next w:val="Normal"/>
    <w:autoRedefine/>
    <w:uiPriority w:val="39"/>
    <w:rsid w:val="00EB5DDB"/>
    <w:pPr>
      <w:ind w:left="1540"/>
    </w:pPr>
    <w:rPr>
      <w:rFonts w:ascii="Times New Roman" w:hAnsi="Times New Roman"/>
      <w:sz w:val="22"/>
    </w:rPr>
  </w:style>
  <w:style w:type="paragraph" w:customStyle="1" w:styleId="CodeIDDSamples">
    <w:name w:val="Code/IDD Samples"/>
    <w:basedOn w:val="Normal"/>
    <w:next w:val="BodyText"/>
    <w:rsid w:val="00EB5DD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uiPriority w:val="99"/>
    <w:rsid w:val="00EB5DD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uiPriority w:val="99"/>
    <w:rsid w:val="00EB5DD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uiPriority w:val="99"/>
    <w:rsid w:val="00C47304"/>
    <w:pPr>
      <w:spacing w:before="0" w:after="0"/>
    </w:pPr>
  </w:style>
  <w:style w:type="paragraph" w:customStyle="1" w:styleId="EquationwUnits">
    <w:name w:val="Equation w Units"/>
    <w:basedOn w:val="Normal"/>
    <w:next w:val="BodyText"/>
    <w:uiPriority w:val="99"/>
    <w:rsid w:val="00EB5DDB"/>
    <w:pPr>
      <w:tabs>
        <w:tab w:val="left" w:pos="7200"/>
        <w:tab w:val="right" w:pos="8640"/>
      </w:tabs>
      <w:spacing w:before="240" w:after="60"/>
      <w:ind w:left="1440"/>
      <w:jc w:val="both"/>
    </w:pPr>
  </w:style>
  <w:style w:type="paragraph" w:customStyle="1" w:styleId="Equation">
    <w:name w:val="Equation"/>
    <w:basedOn w:val="BodyText"/>
    <w:uiPriority w:val="99"/>
    <w:rsid w:val="00EB5DDB"/>
    <w:pPr>
      <w:tabs>
        <w:tab w:val="right" w:pos="8640"/>
      </w:tabs>
      <w:spacing w:before="240" w:after="240" w:line="240" w:lineRule="atLeast"/>
      <w:ind w:left="1440"/>
    </w:pPr>
  </w:style>
  <w:style w:type="paragraph" w:customStyle="1" w:styleId="BlockQuotationWide">
    <w:name w:val="Block Quotation Wide"/>
    <w:basedOn w:val="Normal"/>
    <w:uiPriority w:val="99"/>
    <w:rsid w:val="00EB5DD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uiPriority w:val="99"/>
    <w:rsid w:val="00C47304"/>
    <w:rPr>
      <w:sz w:val="24"/>
    </w:rPr>
  </w:style>
  <w:style w:type="paragraph" w:customStyle="1" w:styleId="Caption-More">
    <w:name w:val="Caption-More"/>
    <w:basedOn w:val="Caption"/>
    <w:next w:val="BodyText"/>
    <w:uiPriority w:val="99"/>
    <w:rsid w:val="00EB5DDB"/>
    <w:pPr>
      <w:spacing w:before="0"/>
    </w:pPr>
  </w:style>
  <w:style w:type="character" w:styleId="Hyperlink">
    <w:name w:val="Hyperlink"/>
    <w:uiPriority w:val="99"/>
    <w:rsid w:val="000922AD"/>
    <w:rPr>
      <w:rFonts w:cs="Times New Roman"/>
      <w:color w:val="0000FF"/>
      <w:u w:val="single"/>
    </w:rPr>
  </w:style>
  <w:style w:type="paragraph" w:styleId="DocumentMap">
    <w:name w:val="Document Map"/>
    <w:basedOn w:val="Normal"/>
    <w:link w:val="DocumentMapChar"/>
    <w:uiPriority w:val="99"/>
    <w:semiHidden/>
    <w:rsid w:val="000922AD"/>
    <w:pPr>
      <w:shd w:val="clear" w:color="auto" w:fill="000080"/>
    </w:pPr>
    <w:rPr>
      <w:rFonts w:ascii="Tahoma" w:hAnsi="Tahoma" w:cs="Tahoma"/>
    </w:rPr>
  </w:style>
  <w:style w:type="character" w:customStyle="1" w:styleId="DocumentMapChar">
    <w:name w:val="Document Map Char"/>
    <w:link w:val="DocumentMap"/>
    <w:uiPriority w:val="99"/>
    <w:semiHidden/>
    <w:rsid w:val="00F80E13"/>
    <w:rPr>
      <w:sz w:val="0"/>
      <w:szCs w:val="0"/>
    </w:rPr>
  </w:style>
  <w:style w:type="paragraph" w:styleId="EnvelopeAddress">
    <w:name w:val="envelope address"/>
    <w:basedOn w:val="Normal"/>
    <w:uiPriority w:val="99"/>
    <w:rsid w:val="000922AD"/>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uiPriority w:val="99"/>
    <w:rsid w:val="000922AD"/>
    <w:pPr>
      <w:spacing w:before="0" w:after="0"/>
      <w:ind w:left="0"/>
      <w:jc w:val="left"/>
    </w:pPr>
    <w:rPr>
      <w:rFonts w:ascii="Courier New" w:hAnsi="Courier New"/>
      <w:sz w:val="16"/>
    </w:rPr>
  </w:style>
  <w:style w:type="table" w:styleId="TableGrid">
    <w:name w:val="Table Grid"/>
    <w:basedOn w:val="TableNormal"/>
    <w:uiPriority w:val="99"/>
    <w:rsid w:val="004F2DD8"/>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F1702"/>
    <w:pPr>
      <w:spacing w:before="100" w:beforeAutospacing="1" w:after="100" w:afterAutospacing="1"/>
      <w:ind w:left="0"/>
    </w:pPr>
    <w:rPr>
      <w:rFonts w:ascii="Times New Roman" w:hAnsi="Times New Roman"/>
      <w:sz w:val="24"/>
      <w:szCs w:val="24"/>
    </w:rPr>
  </w:style>
  <w:style w:type="paragraph" w:customStyle="1" w:styleId="Body">
    <w:name w:val="Body"/>
    <w:basedOn w:val="Normal"/>
    <w:uiPriority w:val="99"/>
    <w:rsid w:val="00835D8F"/>
    <w:pPr>
      <w:spacing w:after="120"/>
      <w:ind w:left="0"/>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844015"/>
    <w:pPr>
      <w:keepLines w:val="0"/>
      <w:spacing w:line="240" w:lineRule="auto"/>
    </w:pPr>
    <w:rPr>
      <w:b/>
      <w:bCs/>
      <w:spacing w:val="0"/>
      <w:sz w:val="20"/>
    </w:rPr>
  </w:style>
  <w:style w:type="character" w:customStyle="1" w:styleId="CommentSubjectChar">
    <w:name w:val="Comment Subject Char"/>
    <w:link w:val="CommentSubject"/>
    <w:uiPriority w:val="99"/>
    <w:semiHidden/>
    <w:rsid w:val="00F80E13"/>
    <w:rPr>
      <w:rFonts w:ascii="Arial" w:hAnsi="Arial"/>
      <w:b/>
      <w:bCs/>
      <w:spacing w:val="-5"/>
      <w:sz w:val="20"/>
      <w:szCs w:val="20"/>
    </w:rPr>
  </w:style>
  <w:style w:type="paragraph" w:styleId="BalloonText">
    <w:name w:val="Balloon Text"/>
    <w:basedOn w:val="Normal"/>
    <w:link w:val="BalloonTextChar"/>
    <w:uiPriority w:val="99"/>
    <w:semiHidden/>
    <w:rsid w:val="00844015"/>
    <w:rPr>
      <w:rFonts w:ascii="Tahoma" w:hAnsi="Tahoma" w:cs="Tahoma"/>
      <w:sz w:val="16"/>
      <w:szCs w:val="16"/>
    </w:rPr>
  </w:style>
  <w:style w:type="character" w:customStyle="1" w:styleId="BalloonTextChar">
    <w:name w:val="Balloon Text Char"/>
    <w:link w:val="BalloonText"/>
    <w:uiPriority w:val="99"/>
    <w:semiHidden/>
    <w:rsid w:val="00F80E13"/>
    <w:rPr>
      <w:sz w:val="0"/>
      <w:szCs w:val="0"/>
    </w:rPr>
  </w:style>
  <w:style w:type="character" w:styleId="HTMLCite">
    <w:name w:val="HTML Cite"/>
    <w:uiPriority w:val="99"/>
    <w:rsid w:val="00F36124"/>
    <w:rPr>
      <w:rFonts w:cs="Times New Roman"/>
      <w:i/>
    </w:rPr>
  </w:style>
  <w:style w:type="paragraph" w:customStyle="1" w:styleId="TitleHeader">
    <w:name w:val="Title Header"/>
    <w:basedOn w:val="HeaderBase"/>
    <w:uiPriority w:val="99"/>
    <w:rsid w:val="00EB5DDB"/>
    <w:rPr>
      <w:caps/>
      <w:sz w:val="32"/>
    </w:rPr>
  </w:style>
  <w:style w:type="paragraph" w:customStyle="1" w:styleId="TOCHeader">
    <w:name w:val="TOC Header"/>
    <w:basedOn w:val="HeaderBase"/>
    <w:uiPriority w:val="99"/>
    <w:rsid w:val="00EB5DDB"/>
    <w:pPr>
      <w:jc w:val="center"/>
    </w:pPr>
    <w:rPr>
      <w:caps/>
      <w:sz w:val="32"/>
    </w:rPr>
  </w:style>
  <w:style w:type="paragraph" w:styleId="TOC9">
    <w:name w:val="toc 9"/>
    <w:basedOn w:val="Normal"/>
    <w:next w:val="Normal"/>
    <w:autoRedefine/>
    <w:uiPriority w:val="39"/>
    <w:rsid w:val="00EC6619"/>
    <w:pPr>
      <w:ind w:left="19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97</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Using EnergyPlus for Energy Management System (EMS) Application Guide</vt:lpstr>
    </vt:vector>
  </TitlesOfParts>
  <Company>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EnergyPlus for Energy Management System (EMS) Application Guide</dc:title>
  <dc:subject>Guide for users wanting to use EnergyPlus in Energy Management System Applications. Users can develop custom control routines for EnergyPlus models. EMS is an advanced feature of EnergyPlus.</dc:subject>
  <dc:creator>EnergyPlus Development Team</dc:creator>
  <cp:keywords>ems applications EnergyPlus</cp:keywords>
  <dc:description/>
  <cp:lastModifiedBy>Brent Griffith</cp:lastModifiedBy>
  <cp:revision>19</cp:revision>
  <cp:lastPrinted>2013-04-01T17:56:00Z</cp:lastPrinted>
  <dcterms:created xsi:type="dcterms:W3CDTF">2012-03-05T20:07:00Z</dcterms:created>
  <dcterms:modified xsi:type="dcterms:W3CDTF">2015-02-20T20:50:00Z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