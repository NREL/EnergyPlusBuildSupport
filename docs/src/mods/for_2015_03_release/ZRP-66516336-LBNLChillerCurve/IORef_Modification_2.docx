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B1" w:rsidRDefault="005200E7">
      <w:pPr>
        <w:pStyle w:val="BodyText"/>
        <w:spacing w:after="0"/>
        <w:ind w:left="90"/>
        <w:pPrChange w:id="0" w:author="sdzrp" w:date="2015-02-19T17:58:00Z">
          <w:pPr/>
        </w:pPrChange>
      </w:pPr>
      <w:ins w:id="1" w:author="sdzrp" w:date="2015-02-19T17:58:00Z">
        <w:r>
          <w:t>The description of a new</w:t>
        </w:r>
        <w:r w:rsidRPr="009B7EC1">
          <w:t xml:space="preserve"> </w:t>
        </w:r>
        <w:r>
          <w:t xml:space="preserve">section </w:t>
        </w:r>
        <w:proofErr w:type="spellStart"/>
        <w:r w:rsidRPr="009B7EC1">
          <w:t>Curve</w:t>
        </w:r>
        <w:proofErr w:type="gramStart"/>
        <w:r w:rsidRPr="009B7EC1">
          <w:t>:ChillerPartLoadCustom</w:t>
        </w:r>
        <w:proofErr w:type="spellEnd"/>
        <w:proofErr w:type="gramEnd"/>
        <w:r w:rsidRPr="00D9461F">
          <w:t xml:space="preserve"> needs to be </w:t>
        </w:r>
        <w:r>
          <w:t xml:space="preserve">added </w:t>
        </w:r>
      </w:ins>
      <w:ins w:id="2" w:author="sdzrp" w:date="2015-02-19T18:32:00Z">
        <w:r w:rsidR="00171570">
          <w:t>in</w:t>
        </w:r>
      </w:ins>
      <w:ins w:id="3" w:author="sdzrp" w:date="2015-02-19T17:58:00Z">
        <w:r>
          <w:t>to “</w:t>
        </w:r>
        <w:r w:rsidRPr="00186447">
          <w:t>Group – Performance Curves</w:t>
        </w:r>
        <w:r>
          <w:t>” (before section “</w:t>
        </w:r>
        <w:bookmarkStart w:id="4" w:name="_Toc399589956"/>
        <w:r>
          <w:t>Performance Curve Outputs</w:t>
        </w:r>
        <w:bookmarkEnd w:id="4"/>
        <w:r>
          <w:t>” and after section “</w:t>
        </w:r>
        <w:bookmarkStart w:id="5" w:name="_Toc399589955"/>
        <w:proofErr w:type="spellStart"/>
        <w:r>
          <w:t>Curve:CubicLinear</w:t>
        </w:r>
        <w:bookmarkEnd w:id="5"/>
        <w:proofErr w:type="spellEnd"/>
        <w:r>
          <w:t>”, around Page 1834) ___</w:t>
        </w:r>
        <w:proofErr w:type="spellStart"/>
        <w:r>
          <w:t>Rongpeng</w:t>
        </w:r>
        <w:proofErr w:type="spellEnd"/>
        <w:r>
          <w:t xml:space="preserve"> Zhang, Feb. 19, 2015</w:t>
        </w:r>
      </w:ins>
    </w:p>
    <w:p w:rsidR="00FD4BA6" w:rsidRDefault="00FD4BA6" w:rsidP="00FD4BA6">
      <w:bookmarkStart w:id="6" w:name="_GoBack"/>
      <w:bookmarkEnd w:id="6"/>
    </w:p>
    <w:p w:rsidR="00FD4BA6" w:rsidRDefault="00FD4BA6" w:rsidP="00FD4BA6">
      <w:pPr>
        <w:pStyle w:val="Heading3"/>
      </w:pPr>
      <w:proofErr w:type="spellStart"/>
      <w:r>
        <w:t>Curve</w:t>
      </w:r>
      <w:proofErr w:type="gramStart"/>
      <w:r>
        <w:t>:</w:t>
      </w:r>
      <w:r w:rsidRPr="0061650C">
        <w:t>ChillerPartLoadCustom</w:t>
      </w:r>
      <w:proofErr w:type="spellEnd"/>
      <w:proofErr w:type="gramEnd"/>
    </w:p>
    <w:p w:rsidR="00FD4BA6" w:rsidRDefault="00FD4BA6" w:rsidP="00FD4BA6">
      <w:r>
        <w:t>A c</w:t>
      </w:r>
      <w:r w:rsidRPr="0061650C">
        <w:t xml:space="preserve">ustom chiller part-load performance curve </w:t>
      </w:r>
      <w:r>
        <w:t xml:space="preserve">is a function of three independent </w:t>
      </w:r>
      <w:r w:rsidRPr="0061650C">
        <w:t xml:space="preserve">variables, i.e., </w:t>
      </w:r>
      <w:r>
        <w:t>x</w:t>
      </w:r>
      <w:r w:rsidRPr="0061650C">
        <w:t xml:space="preserve">, </w:t>
      </w:r>
      <w:r>
        <w:t>y</w:t>
      </w:r>
      <w:r w:rsidRPr="0061650C">
        <w:t xml:space="preserve">, and </w:t>
      </w:r>
      <w:r>
        <w:t>z</w:t>
      </w:r>
      <w:r w:rsidRPr="0061650C">
        <w:t>. Input consists of the curve name, the</w:t>
      </w:r>
      <w:r>
        <w:t xml:space="preserve"> twelve </w:t>
      </w:r>
      <w:r w:rsidRPr="0061650C">
        <w:t>coefficients, and min and max values for each of the independent variables. Optional</w:t>
      </w:r>
      <w:r>
        <w:t xml:space="preserve"> </w:t>
      </w:r>
      <w:r w:rsidRPr="0061650C">
        <w:t>inputs for curve minimum and maximum may be used</w:t>
      </w:r>
      <w:r>
        <w:t xml:space="preserve"> to limit the output of the performance curve. </w:t>
      </w:r>
    </w:p>
    <w:p w:rsidR="00FD4BA6" w:rsidRDefault="00FD4BA6" w:rsidP="00FD4BA6"/>
    <w:p w:rsidR="00FD4BA6" w:rsidRDefault="00FD4BA6" w:rsidP="00FD4BA6">
      <w:r>
        <w:t>The equation represented by the custom curve is:</w:t>
      </w:r>
    </w:p>
    <w:p w:rsidR="00FD4BA6" w:rsidRPr="00FD4BA6" w:rsidRDefault="00FD4BA6" w:rsidP="00FD4BA6">
      <w:pPr>
        <w:pStyle w:val="ListParagraph"/>
        <w:ind w:left="2160" w:hanging="1080"/>
        <w:jc w:val="left"/>
        <w:rPr>
          <w:rFonts w:ascii="Cambria Math" w:hAnsi="Cambria Math"/>
          <w:i/>
          <w:vertAlign w:val="superscript"/>
          <w:lang w:eastAsia="zh-CN"/>
        </w:rPr>
      </w:pPr>
      <w:r w:rsidRPr="00FD4BA6">
        <w:rPr>
          <w:rFonts w:ascii="Cambria Math" w:hAnsi="Cambria Math"/>
          <w:i/>
          <w:lang w:eastAsia="zh-CN"/>
        </w:rPr>
        <w:t>EIRFPLR = C</w:t>
      </w:r>
      <w:r w:rsidRPr="00FD4BA6">
        <w:rPr>
          <w:rFonts w:ascii="Cambria Math" w:hAnsi="Cambria Math"/>
          <w:i/>
          <w:vertAlign w:val="subscript"/>
          <w:lang w:eastAsia="zh-CN"/>
        </w:rPr>
        <w:t>1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>*x + C</w:t>
      </w:r>
      <w:r w:rsidRPr="00FD4BA6">
        <w:rPr>
          <w:rFonts w:ascii="Cambria Math" w:hAnsi="Cambria Math"/>
          <w:i/>
          <w:vertAlign w:val="subscript"/>
          <w:lang w:eastAsia="zh-CN"/>
        </w:rPr>
        <w:t>3</w:t>
      </w:r>
      <w:r w:rsidRPr="00FD4BA6">
        <w:rPr>
          <w:rFonts w:ascii="Cambria Math" w:hAnsi="Cambria Math"/>
          <w:i/>
          <w:lang w:eastAsia="zh-CN"/>
        </w:rPr>
        <w:t>*x</w:t>
      </w:r>
      <w:r w:rsidRPr="00FD4BA6">
        <w:rPr>
          <w:rFonts w:ascii="Cambria Math" w:hAnsi="Cambria Math"/>
          <w:i/>
          <w:vertAlign w:val="super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4</w:t>
      </w:r>
      <w:r w:rsidRPr="00FD4BA6">
        <w:rPr>
          <w:rFonts w:ascii="Cambria Math" w:hAnsi="Cambria Math"/>
          <w:i/>
          <w:lang w:eastAsia="zh-CN"/>
        </w:rPr>
        <w:t>*y + C</w:t>
      </w:r>
      <w:r w:rsidRPr="00FD4BA6">
        <w:rPr>
          <w:rFonts w:ascii="Cambria Math" w:hAnsi="Cambria Math"/>
          <w:i/>
          <w:vertAlign w:val="subscript"/>
          <w:lang w:eastAsia="zh-CN"/>
        </w:rPr>
        <w:t>5</w:t>
      </w:r>
      <w:r w:rsidRPr="00FD4BA6">
        <w:rPr>
          <w:rFonts w:ascii="Cambria Math" w:hAnsi="Cambria Math"/>
          <w:i/>
          <w:lang w:eastAsia="zh-CN"/>
        </w:rPr>
        <w:t>*y</w:t>
      </w:r>
      <w:r w:rsidRPr="00FD4BA6">
        <w:rPr>
          <w:rFonts w:ascii="Cambria Math" w:hAnsi="Cambria Math"/>
          <w:i/>
          <w:vertAlign w:val="super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6</w:t>
      </w:r>
      <w:r w:rsidRPr="00FD4BA6">
        <w:rPr>
          <w:rFonts w:ascii="Cambria Math" w:hAnsi="Cambria Math"/>
          <w:i/>
          <w:lang w:eastAsia="zh-CN"/>
        </w:rPr>
        <w:t>*x*y +C</w:t>
      </w:r>
      <w:r w:rsidRPr="00FD4BA6">
        <w:rPr>
          <w:rFonts w:ascii="Cambria Math" w:hAnsi="Cambria Math"/>
          <w:i/>
          <w:vertAlign w:val="subscript"/>
          <w:lang w:eastAsia="zh-CN"/>
        </w:rPr>
        <w:t>7</w:t>
      </w:r>
      <w:r w:rsidRPr="00FD4BA6">
        <w:rPr>
          <w:rFonts w:ascii="Cambria Math" w:hAnsi="Cambria Math"/>
          <w:i/>
          <w:lang w:eastAsia="zh-CN"/>
        </w:rPr>
        <w:t>*x</w:t>
      </w:r>
      <w:r w:rsidRPr="00FD4BA6">
        <w:rPr>
          <w:rFonts w:ascii="Cambria Math" w:hAnsi="Cambria Math"/>
          <w:i/>
          <w:vertAlign w:val="superscript"/>
          <w:lang w:eastAsia="zh-CN"/>
        </w:rPr>
        <w:t>3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8</w:t>
      </w:r>
      <w:r w:rsidRPr="00FD4BA6">
        <w:rPr>
          <w:rFonts w:ascii="Cambria Math" w:hAnsi="Cambria Math"/>
          <w:i/>
          <w:lang w:eastAsia="zh-CN"/>
        </w:rPr>
        <w:t>*y</w:t>
      </w:r>
      <w:r w:rsidRPr="00FD4BA6">
        <w:rPr>
          <w:rFonts w:ascii="Cambria Math" w:hAnsi="Cambria Math"/>
          <w:i/>
          <w:vertAlign w:val="superscript"/>
          <w:lang w:eastAsia="zh-CN"/>
        </w:rPr>
        <w:t>3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9</w:t>
      </w:r>
      <w:r w:rsidRPr="00FD4BA6">
        <w:rPr>
          <w:rFonts w:ascii="Cambria Math" w:hAnsi="Cambria Math"/>
          <w:i/>
          <w:lang w:eastAsia="zh-CN"/>
        </w:rPr>
        <w:t>*x</w:t>
      </w:r>
      <w:r w:rsidRPr="00FD4BA6">
        <w:rPr>
          <w:rFonts w:ascii="Cambria Math" w:hAnsi="Cambria Math"/>
          <w:i/>
          <w:vertAlign w:val="super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>*y + C</w:t>
      </w:r>
      <w:r w:rsidRPr="00FD4BA6">
        <w:rPr>
          <w:rFonts w:ascii="Cambria Math" w:hAnsi="Cambria Math"/>
          <w:i/>
          <w:vertAlign w:val="subscript"/>
          <w:lang w:eastAsia="zh-CN"/>
        </w:rPr>
        <w:t>10</w:t>
      </w:r>
      <w:r w:rsidRPr="00FD4BA6">
        <w:rPr>
          <w:rFonts w:ascii="Cambria Math" w:hAnsi="Cambria Math"/>
          <w:i/>
          <w:lang w:eastAsia="zh-CN"/>
        </w:rPr>
        <w:t>*x*y</w:t>
      </w:r>
      <w:r w:rsidRPr="00FD4BA6">
        <w:rPr>
          <w:rFonts w:ascii="Cambria Math" w:hAnsi="Cambria Math"/>
          <w:i/>
          <w:vertAlign w:val="super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11</w:t>
      </w:r>
      <w:r w:rsidRPr="00FD4BA6">
        <w:rPr>
          <w:rFonts w:ascii="Cambria Math" w:hAnsi="Cambria Math"/>
          <w:i/>
          <w:lang w:eastAsia="zh-CN"/>
        </w:rPr>
        <w:t>*x</w:t>
      </w:r>
      <w:r w:rsidRPr="00FD4BA6">
        <w:rPr>
          <w:rFonts w:ascii="Cambria Math" w:hAnsi="Cambria Math"/>
          <w:i/>
          <w:vertAlign w:val="super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>*y</w:t>
      </w:r>
      <w:r w:rsidRPr="00FD4BA6">
        <w:rPr>
          <w:rFonts w:ascii="Cambria Math" w:hAnsi="Cambria Math"/>
          <w:i/>
          <w:vertAlign w:val="superscript"/>
          <w:lang w:eastAsia="zh-CN"/>
        </w:rPr>
        <w:t>2</w:t>
      </w:r>
      <w:r w:rsidRPr="00FD4BA6">
        <w:rPr>
          <w:rFonts w:ascii="Cambria Math" w:hAnsi="Cambria Math"/>
          <w:i/>
          <w:lang w:eastAsia="zh-CN"/>
        </w:rPr>
        <w:t xml:space="preserve"> + C</w:t>
      </w:r>
      <w:r w:rsidRPr="00FD4BA6">
        <w:rPr>
          <w:rFonts w:ascii="Cambria Math" w:hAnsi="Cambria Math"/>
          <w:i/>
          <w:vertAlign w:val="subscript"/>
          <w:lang w:eastAsia="zh-CN"/>
        </w:rPr>
        <w:t>12</w:t>
      </w:r>
      <w:r w:rsidRPr="00FD4BA6">
        <w:rPr>
          <w:rFonts w:ascii="Cambria Math" w:hAnsi="Cambria Math"/>
          <w:i/>
          <w:lang w:eastAsia="zh-CN"/>
        </w:rPr>
        <w:t>*z*y</w:t>
      </w:r>
      <w:r w:rsidRPr="00FD4BA6">
        <w:rPr>
          <w:rFonts w:ascii="Cambria Math" w:hAnsi="Cambria Math"/>
          <w:i/>
          <w:vertAlign w:val="superscript"/>
          <w:lang w:eastAsia="zh-CN"/>
        </w:rPr>
        <w:t>3</w:t>
      </w:r>
    </w:p>
    <w:p w:rsidR="00FD4BA6" w:rsidRPr="006F78B3" w:rsidRDefault="00FD4BA6" w:rsidP="00FD4BA6">
      <w:pPr>
        <w:pStyle w:val="BodyText"/>
      </w:pPr>
      <w:proofErr w:type="gramStart"/>
      <w:r w:rsidRPr="006F78B3">
        <w:t>where</w:t>
      </w:r>
      <w:proofErr w:type="gramEnd"/>
      <w:r w:rsidRPr="006F78B3">
        <w:t xml:space="preserve">, </w:t>
      </w:r>
    </w:p>
    <w:p w:rsidR="00FD4BA6" w:rsidRDefault="00FD4BA6" w:rsidP="00FD4BA6">
      <w:proofErr w:type="gramStart"/>
      <w:r>
        <w:t>x</w:t>
      </w:r>
      <w:proofErr w:type="gramEnd"/>
      <w:r>
        <w:t xml:space="preserve"> represents </w:t>
      </w:r>
      <w:r w:rsidRPr="006F78B3">
        <w:t>the normalized fractional lift</w:t>
      </w:r>
      <w:r>
        <w:t xml:space="preserve"> (the </w:t>
      </w:r>
      <w:r w:rsidRPr="006F78B3">
        <w:t xml:space="preserve">delta </w:t>
      </w:r>
      <w:r>
        <w:t>of temperature</w:t>
      </w:r>
      <w:r w:rsidRPr="006F78B3">
        <w:t xml:space="preserve"> across the leaving condenser water temperature and leaving evaporator water temperature of a chiller</w:t>
      </w:r>
      <w:r>
        <w:t>).</w:t>
      </w:r>
    </w:p>
    <w:p w:rsidR="00FD4BA6" w:rsidRPr="006F78B3" w:rsidRDefault="00FD4BA6" w:rsidP="00FD4BA6">
      <w:proofErr w:type="gramStart"/>
      <w:r>
        <w:t>y</w:t>
      </w:r>
      <w:proofErr w:type="gramEnd"/>
      <w:r>
        <w:t xml:space="preserve"> represents </w:t>
      </w:r>
      <w:r w:rsidRPr="006F78B3">
        <w:t xml:space="preserve">the normalized </w:t>
      </w:r>
      <w:r w:rsidRPr="00770309">
        <w:t>deviation of leaving chilled water temperature from the reference condition</w:t>
      </w:r>
      <w:r w:rsidRPr="006F78B3">
        <w:t>.</w:t>
      </w:r>
    </w:p>
    <w:p w:rsidR="00FD4BA6" w:rsidRPr="006F78B3" w:rsidRDefault="00FD4BA6" w:rsidP="00FD4BA6">
      <w:proofErr w:type="gramStart"/>
      <w:r>
        <w:t>z</w:t>
      </w:r>
      <w:proofErr w:type="gramEnd"/>
      <w:r>
        <w:t xml:space="preserve"> represents the </w:t>
      </w:r>
      <w:r w:rsidRPr="006F78B3">
        <w:t>part load ratio.</w:t>
      </w:r>
    </w:p>
    <w:p w:rsidR="00FD4BA6" w:rsidRDefault="00FD4BA6" w:rsidP="00FD4BA6">
      <w:pPr>
        <w:pStyle w:val="Heading4"/>
      </w:pPr>
      <w:r>
        <w:t>Field: Name</w:t>
      </w:r>
    </w:p>
    <w:p w:rsidR="00FD4BA6" w:rsidRDefault="00FD4BA6" w:rsidP="00FD4BA6">
      <w:r>
        <w:t>A user assigned unique name for an instance of a biquadratic curve. When a curve is used, it</w:t>
      </w:r>
    </w:p>
    <w:p w:rsidR="00FD4BA6" w:rsidRDefault="00FD4BA6" w:rsidP="00FD4BA6">
      <w:proofErr w:type="gramStart"/>
      <w:r>
        <w:t>is</w:t>
      </w:r>
      <w:proofErr w:type="gramEnd"/>
      <w:r>
        <w:t xml:space="preserve"> referenced by this name.</w:t>
      </w:r>
    </w:p>
    <w:p w:rsidR="00FD4BA6" w:rsidRPr="00FD4BA6" w:rsidRDefault="00FD4BA6" w:rsidP="00FD4BA6">
      <w:pPr>
        <w:pStyle w:val="Heading4"/>
      </w:pPr>
      <w:r>
        <w:t xml:space="preserve">Field: Coefficient1 </w:t>
      </w:r>
    </w:p>
    <w:p w:rsidR="00FD4BA6" w:rsidRDefault="00FD4BA6" w:rsidP="00FD4BA6">
      <w:r>
        <w:t>The constant coefficient (C</w:t>
      </w:r>
      <w:r>
        <w:rPr>
          <w:sz w:val="13"/>
          <w:szCs w:val="13"/>
        </w:rPr>
        <w:t>1</w:t>
      </w:r>
      <w:r>
        <w:t>) in the equation.</w:t>
      </w:r>
    </w:p>
    <w:p w:rsidR="00FD4BA6" w:rsidRPr="00FD4BA6" w:rsidRDefault="00FD4BA6" w:rsidP="00FD4BA6">
      <w:pPr>
        <w:pStyle w:val="Heading4"/>
      </w:pPr>
      <w:r>
        <w:t xml:space="preserve">Field: Coefficient2 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2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Coefficient3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3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Coefficient4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4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Coefficient5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5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Coefficient6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6 </w:t>
      </w:r>
      <w:r>
        <w:t>in the equation.</w:t>
      </w:r>
    </w:p>
    <w:p w:rsidR="00FD4BA6" w:rsidRPr="00FD4BA6" w:rsidRDefault="00FD4BA6" w:rsidP="00FD4BA6">
      <w:pPr>
        <w:pStyle w:val="Heading4"/>
      </w:pPr>
      <w:r>
        <w:t xml:space="preserve">Field: Coefficient7 </w:t>
      </w:r>
    </w:p>
    <w:p w:rsidR="00FD4BA6" w:rsidRDefault="00FD4BA6" w:rsidP="00FD4BA6">
      <w:r>
        <w:t>The constant coefficient (C</w:t>
      </w:r>
      <w:r>
        <w:rPr>
          <w:sz w:val="13"/>
          <w:szCs w:val="13"/>
        </w:rPr>
        <w:t>7</w:t>
      </w:r>
      <w:r>
        <w:t>) in the equation.</w:t>
      </w:r>
    </w:p>
    <w:p w:rsidR="00FD4BA6" w:rsidRPr="00FD4BA6" w:rsidRDefault="00FD4BA6" w:rsidP="00FD4BA6">
      <w:pPr>
        <w:pStyle w:val="Heading4"/>
      </w:pPr>
      <w:r>
        <w:t>Field: Coefficient8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8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Coefficient9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9 </w:t>
      </w:r>
      <w:r>
        <w:t>in the equation.</w:t>
      </w:r>
    </w:p>
    <w:p w:rsidR="00FD4BA6" w:rsidRPr="00FD4BA6" w:rsidRDefault="00FD4BA6" w:rsidP="00FD4BA6">
      <w:pPr>
        <w:pStyle w:val="Heading4"/>
      </w:pPr>
      <w:r>
        <w:lastRenderedPageBreak/>
        <w:t>Field: Coefficient10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10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Coefficient11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11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Coefficient12</w:t>
      </w:r>
    </w:p>
    <w:p w:rsidR="00FD4BA6" w:rsidRDefault="00FD4BA6" w:rsidP="00FD4BA6">
      <w:r>
        <w:t>The coefficient C</w:t>
      </w:r>
      <w:r>
        <w:rPr>
          <w:sz w:val="13"/>
          <w:szCs w:val="13"/>
        </w:rPr>
        <w:t xml:space="preserve">12 </w:t>
      </w:r>
      <w:r>
        <w:t>in the equation.</w:t>
      </w:r>
    </w:p>
    <w:p w:rsidR="00FD4BA6" w:rsidRPr="00FD4BA6" w:rsidRDefault="00FD4BA6" w:rsidP="00FD4BA6">
      <w:pPr>
        <w:pStyle w:val="Heading4"/>
      </w:pPr>
      <w:r>
        <w:t>Field: Minimum Value of x</w:t>
      </w:r>
    </w:p>
    <w:p w:rsidR="00FD4BA6" w:rsidRDefault="00FD4BA6" w:rsidP="00FD4BA6">
      <w:r>
        <w:t>The minimum allowable value of x. Values of x less than the minimum will be replaced by the</w:t>
      </w:r>
    </w:p>
    <w:p w:rsidR="00FD4BA6" w:rsidRDefault="00FD4BA6" w:rsidP="00FD4BA6">
      <w:proofErr w:type="gramStart"/>
      <w:r>
        <w:t>minimum</w:t>
      </w:r>
      <w:proofErr w:type="gramEnd"/>
      <w:r>
        <w:t>.</w:t>
      </w:r>
    </w:p>
    <w:p w:rsidR="00FD4BA6" w:rsidRPr="00FD4BA6" w:rsidRDefault="00FD4BA6" w:rsidP="00FD4BA6">
      <w:pPr>
        <w:pStyle w:val="Heading4"/>
      </w:pPr>
      <w:r>
        <w:t>Field: Maximum Value of x</w:t>
      </w:r>
    </w:p>
    <w:p w:rsidR="00FD4BA6" w:rsidRDefault="00FD4BA6" w:rsidP="00FD4BA6">
      <w:r>
        <w:t>The maximum allowable value of x. Values of x greater than the maximum will be replaced by</w:t>
      </w:r>
    </w:p>
    <w:p w:rsidR="00FD4BA6" w:rsidRDefault="00FD4BA6" w:rsidP="00FD4BA6">
      <w:proofErr w:type="gramStart"/>
      <w:r>
        <w:t>the</w:t>
      </w:r>
      <w:proofErr w:type="gramEnd"/>
      <w:r>
        <w:t xml:space="preserve"> maximum.</w:t>
      </w:r>
    </w:p>
    <w:p w:rsidR="00FD4BA6" w:rsidRPr="00FD4BA6" w:rsidRDefault="00FD4BA6" w:rsidP="00FD4BA6">
      <w:pPr>
        <w:pStyle w:val="Heading4"/>
      </w:pPr>
      <w:r>
        <w:t>Field: Minimum Value of y</w:t>
      </w:r>
    </w:p>
    <w:p w:rsidR="00FD4BA6" w:rsidRDefault="00FD4BA6" w:rsidP="00FD4BA6">
      <w:r>
        <w:t>The minimum allowable value of y. Values of y less than the minimum will be replaced by the</w:t>
      </w:r>
    </w:p>
    <w:p w:rsidR="00FD4BA6" w:rsidRDefault="00FD4BA6" w:rsidP="00FD4BA6">
      <w:proofErr w:type="gramStart"/>
      <w:r>
        <w:t>minimum</w:t>
      </w:r>
      <w:proofErr w:type="gramEnd"/>
      <w:r>
        <w:t>.</w:t>
      </w:r>
    </w:p>
    <w:p w:rsidR="00FD4BA6" w:rsidRPr="00FD4BA6" w:rsidRDefault="00FD4BA6" w:rsidP="00FD4BA6">
      <w:pPr>
        <w:pStyle w:val="Heading4"/>
      </w:pPr>
      <w:r>
        <w:t>Field: Maximum Value of y</w:t>
      </w:r>
    </w:p>
    <w:p w:rsidR="00FD4BA6" w:rsidRDefault="00FD4BA6" w:rsidP="00FD4BA6">
      <w:r>
        <w:t>The maximum allowable value of y. Values of y greater than the maximum will be replaced by</w:t>
      </w:r>
    </w:p>
    <w:p w:rsidR="00FD4BA6" w:rsidRDefault="00FD4BA6" w:rsidP="00FD4BA6">
      <w:proofErr w:type="gramStart"/>
      <w:r>
        <w:t>the</w:t>
      </w:r>
      <w:proofErr w:type="gramEnd"/>
      <w:r>
        <w:t xml:space="preserve"> maximum.</w:t>
      </w:r>
    </w:p>
    <w:p w:rsidR="00FD4BA6" w:rsidRPr="00FD4BA6" w:rsidRDefault="00FD4BA6" w:rsidP="00FD4BA6">
      <w:pPr>
        <w:pStyle w:val="Heading4"/>
      </w:pPr>
      <w:r>
        <w:t>Field: Minimum Value of z</w:t>
      </w:r>
    </w:p>
    <w:p w:rsidR="00FD4BA6" w:rsidRDefault="00FD4BA6" w:rsidP="00FD4BA6">
      <w:r>
        <w:t>The minimum allowable value of z. Values of y less than the minimum will be replaced by the</w:t>
      </w:r>
    </w:p>
    <w:p w:rsidR="00FD4BA6" w:rsidRDefault="00FD4BA6" w:rsidP="00FD4BA6">
      <w:proofErr w:type="gramStart"/>
      <w:r>
        <w:t>minimum</w:t>
      </w:r>
      <w:proofErr w:type="gramEnd"/>
      <w:r>
        <w:t>.</w:t>
      </w:r>
    </w:p>
    <w:p w:rsidR="00FD4BA6" w:rsidRPr="00FD4BA6" w:rsidRDefault="00FD4BA6" w:rsidP="00FD4BA6">
      <w:pPr>
        <w:pStyle w:val="Heading4"/>
      </w:pPr>
      <w:r>
        <w:t>Field: Maximum Value of z</w:t>
      </w:r>
    </w:p>
    <w:p w:rsidR="00FD4BA6" w:rsidRDefault="00FD4BA6" w:rsidP="00FD4BA6">
      <w:r>
        <w:t>The maximum allowable value of z. Values of y greater than the maximum will be replaced by</w:t>
      </w:r>
    </w:p>
    <w:p w:rsidR="00FD4BA6" w:rsidRDefault="00FD4BA6" w:rsidP="00FD4BA6">
      <w:proofErr w:type="gramStart"/>
      <w:r>
        <w:t>the</w:t>
      </w:r>
      <w:proofErr w:type="gramEnd"/>
      <w:r>
        <w:t xml:space="preserve"> maximum.</w:t>
      </w:r>
    </w:p>
    <w:p w:rsidR="00FD4BA6" w:rsidRPr="00FD4BA6" w:rsidRDefault="00FD4BA6" w:rsidP="00FD4BA6">
      <w:pPr>
        <w:pStyle w:val="Heading4"/>
      </w:pPr>
      <w:r>
        <w:t>Field: Minimum Curve Output</w:t>
      </w:r>
    </w:p>
    <w:p w:rsidR="00FD4BA6" w:rsidRDefault="00FD4BA6" w:rsidP="00FD4BA6">
      <w:r>
        <w:t>The minimum allowable value of the evaluated curve. Values less than the minimum will be</w:t>
      </w:r>
    </w:p>
    <w:p w:rsidR="00FD4BA6" w:rsidRDefault="00FD4BA6" w:rsidP="00FD4BA6">
      <w:proofErr w:type="gramStart"/>
      <w:r>
        <w:t>replaced</w:t>
      </w:r>
      <w:proofErr w:type="gramEnd"/>
      <w:r>
        <w:t xml:space="preserve"> by the minimum.</w:t>
      </w:r>
    </w:p>
    <w:p w:rsidR="00FD4BA6" w:rsidRPr="00FD4BA6" w:rsidRDefault="00FD4BA6" w:rsidP="00FD4BA6">
      <w:pPr>
        <w:pStyle w:val="Heading4"/>
      </w:pPr>
      <w:r>
        <w:t>Field: Maximum Curve Output</w:t>
      </w:r>
    </w:p>
    <w:p w:rsidR="00FD4BA6" w:rsidRDefault="00FD4BA6" w:rsidP="00FD4BA6">
      <w:r>
        <w:t>The maximum allowable value of the evaluated curve. Values greater than the maximum will</w:t>
      </w:r>
    </w:p>
    <w:p w:rsidR="00FD4BA6" w:rsidRDefault="00FD4BA6" w:rsidP="00FD4BA6">
      <w:proofErr w:type="gramStart"/>
      <w:r>
        <w:t>be</w:t>
      </w:r>
      <w:proofErr w:type="gramEnd"/>
      <w:r>
        <w:t xml:space="preserve"> replaced by the maximum.</w:t>
      </w:r>
    </w:p>
    <w:p w:rsidR="00FD4BA6" w:rsidRPr="00FD4BA6" w:rsidRDefault="00FD4BA6" w:rsidP="00FD4BA6">
      <w:pPr>
        <w:pStyle w:val="Heading4"/>
      </w:pPr>
      <w:r>
        <w:t>Field: Input Unit Type for x</w:t>
      </w:r>
    </w:p>
    <w:p w:rsidR="00FD4BA6" w:rsidRDefault="00FD4BA6" w:rsidP="00FD4BA6">
      <w:r>
        <w:t xml:space="preserve">This field is used to indicate the kind of units that may be associated with the x values. Select </w:t>
      </w:r>
      <w:r w:rsidRPr="00186447">
        <w:t>Dimensionless.</w:t>
      </w:r>
    </w:p>
    <w:p w:rsidR="00FD4BA6" w:rsidRPr="00FD4BA6" w:rsidRDefault="00FD4BA6" w:rsidP="00FD4BA6">
      <w:pPr>
        <w:pStyle w:val="Heading4"/>
      </w:pPr>
      <w:r>
        <w:t>Field: Input Unit Type for y</w:t>
      </w:r>
    </w:p>
    <w:p w:rsidR="00FD4BA6" w:rsidRDefault="00FD4BA6" w:rsidP="00FD4BA6">
      <w:r>
        <w:t>This field is used to indicate the kind of units that may be associated with the y values.</w:t>
      </w:r>
      <w:r w:rsidRPr="00186447">
        <w:t xml:space="preserve"> </w:t>
      </w:r>
      <w:r>
        <w:t xml:space="preserve">Select </w:t>
      </w:r>
      <w:r w:rsidRPr="00186447">
        <w:t>Dimensionless.</w:t>
      </w:r>
    </w:p>
    <w:p w:rsidR="00FD4BA6" w:rsidRPr="00FD4BA6" w:rsidRDefault="00FD4BA6" w:rsidP="00FD4BA6">
      <w:pPr>
        <w:pStyle w:val="Heading4"/>
      </w:pPr>
      <w:r>
        <w:t>Field: Input Unit Type for z</w:t>
      </w:r>
    </w:p>
    <w:p w:rsidR="00FD4BA6" w:rsidRDefault="00FD4BA6" w:rsidP="00FD4BA6">
      <w:r>
        <w:t xml:space="preserve">This field is used to indicate the kind of units that may be associated with the y values. Select </w:t>
      </w:r>
      <w:r w:rsidRPr="00186447">
        <w:t>Dimensionless.</w:t>
      </w:r>
    </w:p>
    <w:p w:rsidR="00FD4BA6" w:rsidRPr="00FD4BA6" w:rsidRDefault="00FD4BA6" w:rsidP="00FD4BA6">
      <w:pPr>
        <w:pStyle w:val="Heading4"/>
      </w:pPr>
      <w:r>
        <w:lastRenderedPageBreak/>
        <w:t>Field: Output Unit Type</w:t>
      </w:r>
    </w:p>
    <w:p w:rsidR="00FD4BA6" w:rsidRDefault="00FD4BA6" w:rsidP="00FD4BA6">
      <w:r>
        <w:t>This field is used to indicate the kind of units that may be associated with the output values</w:t>
      </w:r>
      <w:r w:rsidRPr="00186447">
        <w:t xml:space="preserve"> </w:t>
      </w:r>
      <w:r>
        <w:t xml:space="preserve">Select </w:t>
      </w:r>
      <w:r w:rsidRPr="00186447">
        <w:t>Dimensionless.</w:t>
      </w:r>
    </w:p>
    <w:p w:rsidR="00FD4BA6" w:rsidRDefault="00FD4BA6" w:rsidP="00FD4BA6">
      <w:pPr>
        <w:pStyle w:val="BodyText"/>
      </w:pPr>
    </w:p>
    <w:p w:rsidR="00FD4BA6" w:rsidRDefault="00FD4BA6" w:rsidP="00FD4BA6">
      <w:pPr>
        <w:pStyle w:val="BodyText"/>
        <w:rPr>
          <w:rFonts w:eastAsia="MS Mincho"/>
          <w:lang w:eastAsia="ja-JP"/>
        </w:rPr>
      </w:pPr>
      <w:r>
        <w:t xml:space="preserve">Below is an example input: 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proofErr w:type="spellStart"/>
      <w:r w:rsidRPr="00FD4BA6">
        <w:rPr>
          <w:rFonts w:eastAsia="MS Mincho"/>
          <w:lang w:eastAsia="ja-JP"/>
        </w:rPr>
        <w:t>Curve</w:t>
      </w:r>
      <w:proofErr w:type="gramStart"/>
      <w:r w:rsidRPr="00FD4BA6">
        <w:rPr>
          <w:rFonts w:eastAsia="MS Mincho"/>
          <w:lang w:eastAsia="ja-JP"/>
        </w:rPr>
        <w:t>:ChillerPartLoadCustom</w:t>
      </w:r>
      <w:proofErr w:type="spellEnd"/>
      <w:proofErr w:type="gramEnd"/>
      <w:r w:rsidRPr="00FD4BA6">
        <w:rPr>
          <w:rFonts w:eastAsia="MS Mincho"/>
          <w:lang w:eastAsia="ja-JP"/>
        </w:rPr>
        <w:t>,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cs="Courier New"/>
          <w:szCs w:val="16"/>
          <w:lang w:eastAsia="ko-KR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EIRFPLR,  </w:t>
      </w:r>
      <w:r w:rsidRPr="00FD4BA6">
        <w:rPr>
          <w:rFonts w:eastAsia="MS Mincho"/>
          <w:lang w:eastAsia="ja-JP"/>
        </w:rPr>
        <w:tab/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Name  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0.093291598,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Coefficient1 Constant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-</w:t>
      </w:r>
      <w:proofErr w:type="gramStart"/>
      <w:r w:rsidRPr="00FD4BA6">
        <w:rPr>
          <w:rFonts w:eastAsia="MS Mincho"/>
          <w:lang w:eastAsia="ja-JP"/>
        </w:rPr>
        <w:t xml:space="preserve">0.234322952,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Coefficient2 x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0.426950368,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Coefficient3 x**2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0.188624721,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Coefficient4 y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-</w:t>
      </w:r>
      <w:proofErr w:type="gramStart"/>
      <w:r w:rsidRPr="00FD4BA6">
        <w:rPr>
          <w:rFonts w:eastAsia="MS Mincho"/>
          <w:lang w:eastAsia="ja-JP"/>
        </w:rPr>
        <w:t xml:space="preserve">0.608010978,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Coefficient5 y**2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0.992031248,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Coefficient6 x*y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0.000000E+</w:t>
      </w:r>
      <w:proofErr w:type="gramStart"/>
      <w:r w:rsidRPr="00FD4BA6">
        <w:rPr>
          <w:rFonts w:eastAsia="MS Mincho"/>
          <w:lang w:eastAsia="ja-JP"/>
        </w:rPr>
        <w:t xml:space="preserve">00,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Coefficient7 x**3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0.502338322, 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Coefficient8 y**3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0.000000E+</w:t>
      </w:r>
      <w:proofErr w:type="gramStart"/>
      <w:r w:rsidRPr="00FD4BA6">
        <w:rPr>
          <w:rFonts w:eastAsia="MS Mincho"/>
          <w:lang w:eastAsia="ja-JP"/>
        </w:rPr>
        <w:t xml:space="preserve">00,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Coefficient9 x**2*y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0.000000E+</w:t>
      </w:r>
      <w:proofErr w:type="gramStart"/>
      <w:r w:rsidRPr="00FD4BA6">
        <w:rPr>
          <w:rFonts w:eastAsia="MS Mincho"/>
          <w:lang w:eastAsia="ja-JP"/>
        </w:rPr>
        <w:t>00,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</w:t>
      </w:r>
      <w:r w:rsidR="004D1A0F" w:rsidRPr="00FD4BA6">
        <w:rPr>
          <w:rFonts w:eastAsia="MS Mincho"/>
          <w:lang w:eastAsia="ja-JP"/>
        </w:rPr>
        <w:t>Coefficient</w:t>
      </w:r>
      <w:r w:rsidRPr="00FD4BA6">
        <w:rPr>
          <w:rFonts w:eastAsia="MS Mincho"/>
          <w:lang w:eastAsia="ja-JP"/>
        </w:rPr>
        <w:t xml:space="preserve"> 10 x*y**2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-</w:t>
      </w:r>
      <w:proofErr w:type="gramStart"/>
      <w:r w:rsidRPr="00FD4BA6">
        <w:rPr>
          <w:rFonts w:eastAsia="MS Mincho"/>
          <w:lang w:eastAsia="ja-JP"/>
        </w:rPr>
        <w:t xml:space="preserve">0.360902326, 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Coefficient 11 x**2*y**2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-</w:t>
      </w:r>
      <w:proofErr w:type="gramStart"/>
      <w:r w:rsidRPr="00FD4BA6">
        <w:rPr>
          <w:rFonts w:eastAsia="MS Mincho"/>
          <w:lang w:eastAsia="ja-JP"/>
        </w:rPr>
        <w:t>0.097978985,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</w:t>
      </w:r>
      <w:r w:rsidR="004D1A0F" w:rsidRPr="00FD4BA6">
        <w:rPr>
          <w:rFonts w:eastAsia="MS Mincho"/>
          <w:lang w:eastAsia="ja-JP"/>
        </w:rPr>
        <w:t>Coefficient</w:t>
      </w:r>
      <w:r w:rsidRPr="00FD4BA6">
        <w:rPr>
          <w:rFonts w:eastAsia="MS Mincho"/>
          <w:lang w:eastAsia="ja-JP"/>
        </w:rPr>
        <w:t xml:space="preserve"> 12 z*y**3 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0.2562,        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Minimum Value of x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1.0365,        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Maximum Value of x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0.1,          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Minimum Value of y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1,           </w:t>
      </w:r>
      <w:r w:rsidRPr="00FD4BA6">
        <w:rPr>
          <w:rFonts w:eastAsia="MS Mincho"/>
          <w:lang w:eastAsia="ja-JP"/>
        </w:rPr>
        <w:tab/>
        <w:t xml:space="preserve">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Maximum Value of y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-</w:t>
      </w:r>
      <w:proofErr w:type="gramStart"/>
      <w:r w:rsidRPr="00FD4BA6">
        <w:rPr>
          <w:rFonts w:eastAsia="MS Mincho"/>
          <w:lang w:eastAsia="ja-JP"/>
        </w:rPr>
        <w:t xml:space="preserve">0.035,     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Minimum Value of z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0.3144,      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Maximum Value of z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,            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Minimum Curve Output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,            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Maximum Curve Output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Dimensionless,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Input Unit Type for x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Dimensionless,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Input Unit Type for y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Dimensionless, 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Input Unit Type for z</w:t>
      </w:r>
    </w:p>
    <w:p w:rsidR="00FD4BA6" w:rsidRPr="00FD4BA6" w:rsidRDefault="00FD4BA6" w:rsidP="00FD4BA6">
      <w:pPr>
        <w:pStyle w:val="IDDDefinition"/>
        <w:rPr>
          <w:rFonts w:eastAsia="MS Mincho"/>
          <w:lang w:eastAsia="ja-JP"/>
        </w:rPr>
      </w:pPr>
      <w:r w:rsidRPr="00FD4BA6">
        <w:rPr>
          <w:rFonts w:eastAsia="MS Mincho"/>
          <w:lang w:eastAsia="ja-JP"/>
        </w:rPr>
        <w:t xml:space="preserve">    </w:t>
      </w:r>
      <w:proofErr w:type="gramStart"/>
      <w:r w:rsidRPr="00FD4BA6">
        <w:rPr>
          <w:rFonts w:eastAsia="MS Mincho"/>
          <w:lang w:eastAsia="ja-JP"/>
        </w:rPr>
        <w:t xml:space="preserve">Dimensionless;   </w:t>
      </w:r>
      <w:r w:rsidRPr="00FD4BA6">
        <w:rPr>
          <w:rFonts w:eastAsia="MS Mincho"/>
          <w:lang w:eastAsia="ja-JP"/>
        </w:rPr>
        <w:tab/>
        <w:t>!-</w:t>
      </w:r>
      <w:proofErr w:type="gramEnd"/>
      <w:r w:rsidRPr="00FD4BA6">
        <w:rPr>
          <w:rFonts w:eastAsia="MS Mincho"/>
          <w:lang w:eastAsia="ja-JP"/>
        </w:rPr>
        <w:t xml:space="preserve"> Output Unit Type</w:t>
      </w:r>
    </w:p>
    <w:p w:rsidR="00FD4BA6" w:rsidRPr="00FD4BA6" w:rsidRDefault="00FD4BA6" w:rsidP="00FD4BA6">
      <w:pPr>
        <w:pStyle w:val="BodyText"/>
        <w:ind w:left="-432" w:firstLine="390"/>
        <w:rPr>
          <w:rFonts w:eastAsia="MS Mincho"/>
          <w:lang w:eastAsia="ja-JP"/>
        </w:rPr>
      </w:pPr>
    </w:p>
    <w:p w:rsidR="00FD4BA6" w:rsidRDefault="00FD4BA6" w:rsidP="00FD4BA6"/>
    <w:sectPr w:rsidR="00FD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dzrp">
    <w15:presenceInfo w15:providerId="None" w15:userId="sdzr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BB"/>
    <w:rsid w:val="00084E1A"/>
    <w:rsid w:val="00171570"/>
    <w:rsid w:val="004D1A0F"/>
    <w:rsid w:val="004E05B1"/>
    <w:rsid w:val="004E4EF2"/>
    <w:rsid w:val="005200E7"/>
    <w:rsid w:val="00575ABB"/>
    <w:rsid w:val="0070777A"/>
    <w:rsid w:val="007E0510"/>
    <w:rsid w:val="008C57AB"/>
    <w:rsid w:val="00A809F1"/>
    <w:rsid w:val="00F93AB1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209A-271F-4EE3-A2D4-02C136DB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6"/>
    <w:pPr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FD4BA6"/>
    <w:pPr>
      <w:keepNext/>
      <w:keepLines/>
      <w:spacing w:before="120" w:after="120" w:line="240" w:lineRule="atLeast"/>
      <w:outlineLvl w:val="2"/>
    </w:pPr>
    <w:rPr>
      <w:rFonts w:ascii="Arial Black" w:hAnsi="Arial Black"/>
      <w:spacing w:val="-10"/>
      <w:kern w:val="28"/>
    </w:rPr>
  </w:style>
  <w:style w:type="paragraph" w:styleId="Heading4">
    <w:name w:val="heading 4"/>
    <w:basedOn w:val="Normal"/>
    <w:next w:val="BodyText"/>
    <w:link w:val="Heading4Char"/>
    <w:qFormat/>
    <w:rsid w:val="00FD4BA6"/>
    <w:pPr>
      <w:keepNext/>
      <w:keepLines/>
      <w:spacing w:before="120" w:after="120" w:line="240" w:lineRule="atLeast"/>
      <w:outlineLvl w:val="3"/>
    </w:pPr>
    <w:rPr>
      <w:b/>
      <w:i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4BA6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D4BA6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paragraph" w:styleId="BodyText">
    <w:name w:val="Body Text"/>
    <w:basedOn w:val="Normal"/>
    <w:link w:val="BodyTextChar1"/>
    <w:rsid w:val="00575ABB"/>
  </w:style>
  <w:style w:type="character" w:customStyle="1" w:styleId="BodyTextChar">
    <w:name w:val="Body Text Char"/>
    <w:basedOn w:val="DefaultParagraphFont"/>
    <w:uiPriority w:val="99"/>
    <w:semiHidden/>
    <w:rsid w:val="00575ABB"/>
  </w:style>
  <w:style w:type="character" w:customStyle="1" w:styleId="BodyTextChar1">
    <w:name w:val="Body Text Char1"/>
    <w:basedOn w:val="DefaultParagraphFont"/>
    <w:link w:val="BodyText"/>
    <w:rsid w:val="00575ABB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lockQuotation">
    <w:name w:val="Block Quotation"/>
    <w:basedOn w:val="Normal"/>
    <w:link w:val="BlockQuotationChar"/>
    <w:rsid w:val="00575AB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</w:rPr>
  </w:style>
  <w:style w:type="character" w:customStyle="1" w:styleId="BlockQuotationChar">
    <w:name w:val="Block Quotation Char"/>
    <w:basedOn w:val="DefaultParagraphFont"/>
    <w:link w:val="BlockQuotation"/>
    <w:rsid w:val="00575ABB"/>
    <w:rPr>
      <w:rFonts w:ascii="Arial Narrow" w:eastAsia="Times New Roman" w:hAnsi="Arial Narrow" w:cs="Times New Roman"/>
      <w:sz w:val="20"/>
      <w:szCs w:val="20"/>
      <w:shd w:val="pct5" w:color="auto" w:fill="auto"/>
      <w:lang w:eastAsia="en-US"/>
    </w:rPr>
  </w:style>
  <w:style w:type="paragraph" w:customStyle="1" w:styleId="IDDDefinition">
    <w:name w:val="IDD Definition"/>
    <w:basedOn w:val="Normal"/>
    <w:next w:val="BodyText"/>
    <w:link w:val="IDDDefinitionChar"/>
    <w:rsid w:val="00575ABB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ind w:left="-432" w:right="-432"/>
    </w:pPr>
    <w:rPr>
      <w:rFonts w:ascii="Courier New" w:hAnsi="Courier New"/>
      <w:sz w:val="16"/>
    </w:rPr>
  </w:style>
  <w:style w:type="character" w:customStyle="1" w:styleId="IDDDefinitionChar">
    <w:name w:val="IDD Definition Char"/>
    <w:basedOn w:val="DefaultParagraphFont"/>
    <w:link w:val="IDDDefinition"/>
    <w:rsid w:val="00575ABB"/>
    <w:rPr>
      <w:rFonts w:ascii="Courier New" w:eastAsia="Times New Roman" w:hAnsi="Courier New" w:cs="Times New Roman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BA6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basedOn w:val="BlockQuotation"/>
    <w:uiPriority w:val="1"/>
    <w:qFormat/>
    <w:rsid w:val="00FD4BA6"/>
  </w:style>
  <w:style w:type="paragraph" w:customStyle="1" w:styleId="CodeIDDSamples">
    <w:name w:val="Code/IDD Samples"/>
    <w:basedOn w:val="Normal"/>
    <w:next w:val="BodyText"/>
    <w:link w:val="CodeIDDSamplesChar"/>
    <w:rsid w:val="00FD4BA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1008"/>
      <w:jc w:val="left"/>
    </w:pPr>
    <w:rPr>
      <w:rFonts w:ascii="Courier New" w:hAnsi="Courier New"/>
      <w:sz w:val="18"/>
    </w:rPr>
  </w:style>
  <w:style w:type="character" w:customStyle="1" w:styleId="CodeIDDSamplesChar">
    <w:name w:val="Code/IDD Samples Char"/>
    <w:basedOn w:val="DefaultParagraphFont"/>
    <w:link w:val="CodeIDDSamples"/>
    <w:rsid w:val="00FD4BA6"/>
    <w:rPr>
      <w:rFonts w:ascii="Courier New" w:eastAsia="Times New Roman" w:hAnsi="Courier New" w:cs="Times New Roman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89EB-6426-42D6-8EE4-9B52E281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sdzrp</dc:creator>
  <cp:keywords/>
  <dc:description/>
  <cp:lastModifiedBy>sdzrp</cp:lastModifiedBy>
  <cp:revision>11</cp:revision>
  <dcterms:created xsi:type="dcterms:W3CDTF">2015-02-20T01:19:00Z</dcterms:created>
  <dcterms:modified xsi:type="dcterms:W3CDTF">2015-02-20T02:33:00Z</dcterms:modified>
</cp:coreProperties>
</file>