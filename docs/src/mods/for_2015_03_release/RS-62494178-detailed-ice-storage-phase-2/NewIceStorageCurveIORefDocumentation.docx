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AC9B2" w14:textId="77777777" w:rsidR="00B01EC7" w:rsidRDefault="00B01EC7" w:rsidP="00B01EC7">
      <w:pPr>
        <w:pStyle w:val="Heading1"/>
      </w:pPr>
      <w:bookmarkStart w:id="0" w:name="_Toc110396869"/>
      <w:bookmarkStart w:id="1" w:name="_Toc214167417"/>
      <w:bookmarkStart w:id="2" w:name="_Toc242669975"/>
      <w:bookmarkStart w:id="3" w:name="_Toc372812218"/>
      <w:r>
        <w:t>NEW DOCUMENTATION</w:t>
      </w:r>
    </w:p>
    <w:p w14:paraId="20188776" w14:textId="77777777" w:rsidR="00F2242E" w:rsidRDefault="00F2242E" w:rsidP="00F2242E">
      <w:pPr>
        <w:pStyle w:val="Heading3"/>
      </w:pPr>
      <w:proofErr w:type="spellStart"/>
      <w:r>
        <w:t>Curve</w:t>
      </w:r>
      <w:proofErr w:type="gramStart"/>
      <w:r>
        <w:t>:Cubic</w:t>
      </w:r>
      <w:bookmarkEnd w:id="0"/>
      <w:r>
        <w:t>Linear</w:t>
      </w:r>
      <w:bookmarkEnd w:id="1"/>
      <w:bookmarkEnd w:id="2"/>
      <w:bookmarkEnd w:id="3"/>
      <w:proofErr w:type="spellEnd"/>
      <w:proofErr w:type="gramEnd"/>
    </w:p>
    <w:p w14:paraId="68116C84" w14:textId="77777777" w:rsidR="00F2242E" w:rsidRDefault="00F2242E" w:rsidP="00F2242E">
      <w:pPr>
        <w:pStyle w:val="BodyText"/>
      </w:pPr>
      <w:r>
        <w:t>This curve is a function of two independent variables. Input consists of the curve name, the six coefficients, and min and max values for each of the independent variables. Optional inputs for curve minimum and maximum may be used to limit the output of the performance curve (e.g., limit extrapolation). The equation represented by the cubic linear curve:</w:t>
      </w:r>
    </w:p>
    <w:p w14:paraId="7F7CFC0F" w14:textId="77777777" w:rsidR="00F2242E" w:rsidRDefault="00F2242E" w:rsidP="00F2242E">
      <w:pPr>
        <w:pStyle w:val="BodyText"/>
      </w:pPr>
      <w:r>
        <w:tab/>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*x</m:t>
            </m:r>
          </m:e>
        </m:d>
        <m:r>
          <w:rPr>
            <w:rFonts w:ascii="Cambria Math" w:hAnsi="Cambria Math"/>
          </w:rPr>
          <m:t>*y</m:t>
        </m:r>
      </m:oMath>
    </w:p>
    <w:p w14:paraId="78DED22B" w14:textId="77777777" w:rsidR="00F2242E" w:rsidRDefault="00F2242E" w:rsidP="00F2242E">
      <w:pPr>
        <w:pStyle w:val="Heading4"/>
      </w:pPr>
      <w:r>
        <w:t>Field: Name</w:t>
      </w:r>
    </w:p>
    <w:p w14:paraId="1731AC3E" w14:textId="77777777" w:rsidR="00F2242E" w:rsidRDefault="00F2242E" w:rsidP="00F2242E">
      <w:pPr>
        <w:pStyle w:val="BodyText"/>
      </w:pPr>
      <w:r>
        <w:t>A user assigned unique name for an instance of a quadratic-linear curve. When a curve is used, it is referenced by this name.</w:t>
      </w:r>
    </w:p>
    <w:p w14:paraId="67A97A4C" w14:textId="77777777" w:rsidR="00F2242E" w:rsidRDefault="00F2242E" w:rsidP="00F2242E">
      <w:pPr>
        <w:pStyle w:val="Heading4"/>
      </w:pPr>
      <w:r>
        <w:t>Field: Coefficient1 Constant</w:t>
      </w:r>
    </w:p>
    <w:p w14:paraId="6BC5A327" w14:textId="77777777" w:rsidR="00F2242E" w:rsidRDefault="00F2242E" w:rsidP="00F2242E">
      <w:pPr>
        <w:pStyle w:val="BodyText"/>
      </w:pPr>
      <w:proofErr w:type="gramStart"/>
      <w:r>
        <w:t>The constant coefficient (C</w:t>
      </w:r>
      <w:r>
        <w:rPr>
          <w:vertAlign w:val="subscript"/>
        </w:rPr>
        <w:t>1</w:t>
      </w:r>
      <w:r>
        <w:t>) in the equation.</w:t>
      </w:r>
      <w:proofErr w:type="gramEnd"/>
    </w:p>
    <w:p w14:paraId="1810FE70" w14:textId="77777777" w:rsidR="00F2242E" w:rsidRDefault="00F2242E" w:rsidP="00F2242E">
      <w:pPr>
        <w:pStyle w:val="Heading4"/>
      </w:pPr>
      <w:r>
        <w:t>Field: Coefficient2 x</w:t>
      </w:r>
    </w:p>
    <w:p w14:paraId="5EFDDE7C" w14:textId="77777777" w:rsidR="00F2242E" w:rsidRDefault="00F2242E" w:rsidP="00F2242E">
      <w:pPr>
        <w:pStyle w:val="BodyText"/>
      </w:pPr>
      <w:proofErr w:type="gramStart"/>
      <w:r>
        <w:t>The coefficient C</w:t>
      </w:r>
      <w:r>
        <w:rPr>
          <w:vertAlign w:val="subscript"/>
        </w:rPr>
        <w:t>2</w:t>
      </w:r>
      <w:r>
        <w:t xml:space="preserve"> in the equation.</w:t>
      </w:r>
      <w:proofErr w:type="gramEnd"/>
    </w:p>
    <w:p w14:paraId="4C4D260B" w14:textId="77777777" w:rsidR="00F2242E" w:rsidRDefault="00F2242E" w:rsidP="00F2242E">
      <w:pPr>
        <w:pStyle w:val="Heading4"/>
      </w:pPr>
      <w:r>
        <w:t>Field: Coefficient3 x**2</w:t>
      </w:r>
    </w:p>
    <w:p w14:paraId="46B95C85" w14:textId="77777777" w:rsidR="00F2242E" w:rsidRDefault="00F2242E" w:rsidP="00F2242E">
      <w:pPr>
        <w:pStyle w:val="BodyText"/>
      </w:pPr>
      <w:proofErr w:type="gramStart"/>
      <w:r>
        <w:t>The coefficient C</w:t>
      </w:r>
      <w:r>
        <w:rPr>
          <w:vertAlign w:val="subscript"/>
        </w:rPr>
        <w:t>3</w:t>
      </w:r>
      <w:r>
        <w:t xml:space="preserve"> in the equation.</w:t>
      </w:r>
      <w:proofErr w:type="gramEnd"/>
    </w:p>
    <w:p w14:paraId="501F4311" w14:textId="77777777" w:rsidR="00F2242E" w:rsidRDefault="00F2242E" w:rsidP="00F2242E">
      <w:pPr>
        <w:pStyle w:val="Heading4"/>
      </w:pPr>
      <w:r>
        <w:t>Field: Coefficient4 x**3</w:t>
      </w:r>
    </w:p>
    <w:p w14:paraId="5A5CBA77" w14:textId="77777777" w:rsidR="00F2242E" w:rsidRDefault="00F2242E" w:rsidP="00F2242E">
      <w:pPr>
        <w:pStyle w:val="BodyText"/>
      </w:pPr>
      <w:proofErr w:type="gramStart"/>
      <w:r>
        <w:t>The coefficient C</w:t>
      </w:r>
      <w:r>
        <w:rPr>
          <w:vertAlign w:val="subscript"/>
        </w:rPr>
        <w:t>4</w:t>
      </w:r>
      <w:r>
        <w:t xml:space="preserve"> in the equation.</w:t>
      </w:r>
      <w:proofErr w:type="gramEnd"/>
    </w:p>
    <w:p w14:paraId="326A5886" w14:textId="77777777" w:rsidR="00F2242E" w:rsidRDefault="00F2242E" w:rsidP="00F2242E">
      <w:pPr>
        <w:pStyle w:val="Heading4"/>
      </w:pPr>
      <w:r>
        <w:t xml:space="preserve">Field: Coefficient5 </w:t>
      </w:r>
      <w:r w:rsidRPr="004B3F5B">
        <w:t>y</w:t>
      </w:r>
    </w:p>
    <w:p w14:paraId="34D2D8BC" w14:textId="77777777" w:rsidR="00F2242E" w:rsidRDefault="00F2242E" w:rsidP="00F2242E">
      <w:pPr>
        <w:pStyle w:val="BodyText"/>
      </w:pPr>
      <w:proofErr w:type="gramStart"/>
      <w:r>
        <w:t>The coefficient C</w:t>
      </w:r>
      <w:r>
        <w:rPr>
          <w:vertAlign w:val="subscript"/>
        </w:rPr>
        <w:t>5</w:t>
      </w:r>
      <w:r>
        <w:t xml:space="preserve"> in the equation.</w:t>
      </w:r>
      <w:proofErr w:type="gramEnd"/>
    </w:p>
    <w:p w14:paraId="17D165C9" w14:textId="77777777" w:rsidR="00F2242E" w:rsidRDefault="00F2242E" w:rsidP="00F2242E">
      <w:pPr>
        <w:pStyle w:val="Heading4"/>
      </w:pPr>
      <w:r>
        <w:t>Field: Coefficient6 x</w:t>
      </w:r>
      <w:r w:rsidRPr="004B3F5B">
        <w:t>*y</w:t>
      </w:r>
    </w:p>
    <w:p w14:paraId="573AA06B" w14:textId="77777777" w:rsidR="00F2242E" w:rsidRDefault="00F2242E" w:rsidP="00F2242E">
      <w:pPr>
        <w:pStyle w:val="BodyText"/>
      </w:pPr>
      <w:proofErr w:type="gramStart"/>
      <w:r>
        <w:t>The coefficient C</w:t>
      </w:r>
      <w:r>
        <w:rPr>
          <w:vertAlign w:val="subscript"/>
        </w:rPr>
        <w:t>6</w:t>
      </w:r>
      <w:r>
        <w:t xml:space="preserve"> in the equation.</w:t>
      </w:r>
      <w:proofErr w:type="gramEnd"/>
    </w:p>
    <w:p w14:paraId="7F28FEE3" w14:textId="77777777" w:rsidR="00F2242E" w:rsidRDefault="00F2242E" w:rsidP="00F2242E">
      <w:pPr>
        <w:pStyle w:val="Heading4"/>
      </w:pPr>
      <w:r>
        <w:t>Field: Minimum Value of x</w:t>
      </w:r>
    </w:p>
    <w:p w14:paraId="62C73862" w14:textId="77777777" w:rsidR="00F2242E" w:rsidRDefault="00F2242E" w:rsidP="00F2242E">
      <w:pPr>
        <w:pStyle w:val="BodyText"/>
      </w:pPr>
      <w:r>
        <w:t>The minimum allowable value of x. Values of x less than the minimum will be replaced by the minimum.</w:t>
      </w:r>
    </w:p>
    <w:p w14:paraId="0FCAF36D" w14:textId="77777777" w:rsidR="00F2242E" w:rsidRDefault="00F2242E" w:rsidP="00F2242E">
      <w:pPr>
        <w:pStyle w:val="Heading4"/>
      </w:pPr>
      <w:r>
        <w:t>Field: Maximum Value of x</w:t>
      </w:r>
    </w:p>
    <w:p w14:paraId="77E95EAE" w14:textId="77777777" w:rsidR="00F2242E" w:rsidRDefault="00F2242E" w:rsidP="00F2242E">
      <w:pPr>
        <w:pStyle w:val="BodyText"/>
      </w:pPr>
      <w:r>
        <w:t>The maximum allowable value of x. Values of x greater than the maximum will be replaced by the maximum.</w:t>
      </w:r>
    </w:p>
    <w:p w14:paraId="4EE2415B" w14:textId="77777777" w:rsidR="00F2242E" w:rsidRDefault="00F2242E" w:rsidP="00F2242E">
      <w:pPr>
        <w:pStyle w:val="Heading4"/>
      </w:pPr>
      <w:r>
        <w:lastRenderedPageBreak/>
        <w:t>Field: Minimum Value of y</w:t>
      </w:r>
    </w:p>
    <w:p w14:paraId="58F21B8B" w14:textId="77777777" w:rsidR="00F2242E" w:rsidRDefault="00F2242E" w:rsidP="00F2242E">
      <w:pPr>
        <w:pStyle w:val="BodyText"/>
      </w:pPr>
      <w:r>
        <w:t>The minimum allowable value of y. Values of y less than the minimum will be replaced by the minimum.</w:t>
      </w:r>
    </w:p>
    <w:p w14:paraId="5B179B61" w14:textId="77777777" w:rsidR="00F2242E" w:rsidRDefault="00F2242E" w:rsidP="00F2242E">
      <w:pPr>
        <w:pStyle w:val="Heading4"/>
      </w:pPr>
      <w:r>
        <w:t>Field: Maximum Value of y</w:t>
      </w:r>
    </w:p>
    <w:p w14:paraId="33B0CA0E" w14:textId="77777777" w:rsidR="00F2242E" w:rsidRDefault="00F2242E" w:rsidP="00F2242E">
      <w:pPr>
        <w:pStyle w:val="BodyText"/>
      </w:pPr>
      <w:proofErr w:type="gramStart"/>
      <w:r>
        <w:t>The maximum allowable value of y. Values of y greater than the maximum will be replaced by the maximum.</w:t>
      </w:r>
      <w:proofErr w:type="gramEnd"/>
    </w:p>
    <w:p w14:paraId="2044518E" w14:textId="77777777" w:rsidR="00F2242E" w:rsidRDefault="00F2242E" w:rsidP="00F2242E">
      <w:pPr>
        <w:pStyle w:val="Heading4"/>
      </w:pPr>
      <w:r>
        <w:t>Field: Minimum Curve Output</w:t>
      </w:r>
    </w:p>
    <w:p w14:paraId="77F97F96" w14:textId="77777777" w:rsidR="00F2242E" w:rsidRDefault="00F2242E" w:rsidP="00F2242E">
      <w:pPr>
        <w:pStyle w:val="BodyText"/>
      </w:pPr>
      <w:proofErr w:type="gramStart"/>
      <w:r>
        <w:t>The minimum allowable value of the evaluated curve.</w:t>
      </w:r>
      <w:proofErr w:type="gramEnd"/>
      <w:r>
        <w:t xml:space="preserve"> Values less than the minimum will be replaced by the minimum. </w:t>
      </w:r>
    </w:p>
    <w:p w14:paraId="39A096E0" w14:textId="77777777" w:rsidR="00F2242E" w:rsidRDefault="00F2242E" w:rsidP="00F2242E">
      <w:pPr>
        <w:pStyle w:val="Heading4"/>
      </w:pPr>
      <w:r>
        <w:t>Field: Maximum Curve Output</w:t>
      </w:r>
    </w:p>
    <w:p w14:paraId="60C8F31A" w14:textId="77777777" w:rsidR="00F2242E" w:rsidRDefault="00F2242E" w:rsidP="00F2242E">
      <w:pPr>
        <w:pStyle w:val="BodyText"/>
      </w:pPr>
      <w:proofErr w:type="gramStart"/>
      <w:r>
        <w:t>The maximum allowable value of the evaluated curve.</w:t>
      </w:r>
      <w:proofErr w:type="gramEnd"/>
      <w:r>
        <w:t xml:space="preserve"> Values greater than the maximum will be replaced by the maximum.</w:t>
      </w:r>
    </w:p>
    <w:p w14:paraId="18232396" w14:textId="77777777" w:rsidR="00F2242E" w:rsidRDefault="00F2242E" w:rsidP="00F2242E">
      <w:pPr>
        <w:pStyle w:val="Heading4"/>
      </w:pPr>
      <w:r>
        <w:t xml:space="preserve">Field: </w:t>
      </w:r>
      <w:r w:rsidRPr="00046ECF">
        <w:t>Input Unit Type for X</w:t>
      </w:r>
    </w:p>
    <w:p w14:paraId="1718DDA1" w14:textId="77777777" w:rsidR="00F2242E" w:rsidRDefault="00F2242E" w:rsidP="00F2242E">
      <w:pPr>
        <w:pStyle w:val="BodyText"/>
      </w:pPr>
      <w:r>
        <w:t xml:space="preserve">This field is used to indicate the kind of units that may be associated with the x values. The only option at this time is </w:t>
      </w:r>
      <w:r w:rsidRPr="007E40E0">
        <w:rPr>
          <w:b/>
        </w:rPr>
        <w:t>Dimensionless</w:t>
      </w:r>
      <w:r>
        <w:rPr>
          <w:b/>
        </w:rPr>
        <w:t>.</w:t>
      </w:r>
    </w:p>
    <w:p w14:paraId="2FFB1C71" w14:textId="77777777" w:rsidR="00F2242E" w:rsidRDefault="00F2242E" w:rsidP="00F2242E">
      <w:pPr>
        <w:pStyle w:val="Heading4"/>
      </w:pPr>
      <w:r>
        <w:t xml:space="preserve">Field: </w:t>
      </w:r>
      <w:r w:rsidRPr="00046ECF">
        <w:t xml:space="preserve">Input Unit Type for </w:t>
      </w:r>
      <w:r>
        <w:t>Y</w:t>
      </w:r>
    </w:p>
    <w:p w14:paraId="4F7EE24F" w14:textId="77777777" w:rsidR="00F2242E" w:rsidRDefault="00F2242E" w:rsidP="00F2242E">
      <w:pPr>
        <w:pStyle w:val="BodyText"/>
      </w:pPr>
      <w:r>
        <w:t xml:space="preserve">This field is used to indicate the kind of units that may be associated with the x values. The only option at this time is </w:t>
      </w:r>
      <w:r w:rsidRPr="007E40E0">
        <w:rPr>
          <w:b/>
        </w:rPr>
        <w:t>Dimensionless</w:t>
      </w:r>
      <w:r>
        <w:rPr>
          <w:b/>
        </w:rPr>
        <w:t>.</w:t>
      </w:r>
    </w:p>
    <w:p w14:paraId="51BCC092" w14:textId="77777777" w:rsidR="00F2242E" w:rsidRDefault="00F2242E" w:rsidP="00F2242E">
      <w:pPr>
        <w:pStyle w:val="Heading4"/>
      </w:pPr>
      <w:r>
        <w:t xml:space="preserve">Field: </w:t>
      </w:r>
      <w:r w:rsidRPr="00C62B35">
        <w:t>Output Unit Type</w:t>
      </w:r>
    </w:p>
    <w:p w14:paraId="51349301" w14:textId="77777777" w:rsidR="00F2242E" w:rsidRDefault="00F2242E" w:rsidP="00F2242E">
      <w:pPr>
        <w:pStyle w:val="BodyText"/>
        <w:rPr>
          <w:b/>
        </w:rPr>
      </w:pPr>
      <w:r>
        <w:t xml:space="preserve">This field is used to indicate the kind of units that may be associated with the output values. The only option at this time is </w:t>
      </w:r>
      <w:r w:rsidRPr="007E40E0">
        <w:rPr>
          <w:b/>
        </w:rPr>
        <w:t>Dimensionless</w:t>
      </w:r>
      <w:r>
        <w:rPr>
          <w:b/>
        </w:rPr>
        <w:t>.</w:t>
      </w:r>
    </w:p>
    <w:p w14:paraId="68F871C4" w14:textId="77777777" w:rsidR="00F2242E" w:rsidRDefault="00F2242E" w:rsidP="00F2242E">
      <w:pPr>
        <w:pStyle w:val="BodyText"/>
        <w:rPr>
          <w:b/>
        </w:rPr>
      </w:pPr>
    </w:p>
    <w:p w14:paraId="1E315554" w14:textId="77777777" w:rsidR="00F2242E" w:rsidRPr="006A1270" w:rsidRDefault="00F2242E" w:rsidP="00F2242E">
      <w:pPr>
        <w:pStyle w:val="BodyText"/>
      </w:pPr>
      <w:r w:rsidRPr="006A1270">
        <w:t xml:space="preserve">The </w:t>
      </w:r>
      <w:r>
        <w:t>IDD for this new input is shown below.</w:t>
      </w:r>
    </w:p>
    <w:p w14:paraId="65A34B49" w14:textId="77777777" w:rsidR="00F2242E" w:rsidRDefault="00F2242E" w:rsidP="00F2242E">
      <w:pPr>
        <w:pStyle w:val="BodyText"/>
        <w:jc w:val="both"/>
        <w:rPr>
          <w:rFonts w:eastAsia="Malgun Gothic"/>
          <w:b/>
          <w:bCs/>
          <w:lang w:eastAsia="ko-KR"/>
        </w:rPr>
      </w:pPr>
      <w:r>
        <w:rPr>
          <w:rFonts w:ascii="ArialMT" w:eastAsia="Batang" w:hAnsi="ArialMT" w:cs="ArialMT"/>
          <w:noProof/>
          <w:color w:val="000000"/>
          <w:lang w:eastAsia="en-US"/>
        </w:rPr>
        <mc:AlternateContent>
          <mc:Choice Requires="wps">
            <w:drawing>
              <wp:inline distT="0" distB="0" distL="0" distR="0" wp14:anchorId="3EA40108" wp14:editId="34C8639A">
                <wp:extent cx="5481320" cy="7658100"/>
                <wp:effectExtent l="0" t="0" r="30480" b="38100"/>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7658100"/>
                        </a:xfrm>
                        <a:prstGeom prst="rect">
                          <a:avLst/>
                        </a:prstGeom>
                        <a:solidFill>
                          <a:srgbClr val="FFFFFF"/>
                        </a:solidFill>
                        <a:ln w="9525">
                          <a:solidFill>
                            <a:srgbClr val="000000"/>
                          </a:solidFill>
                          <a:miter lim="800000"/>
                          <a:headEnd/>
                          <a:tailEnd/>
                        </a:ln>
                      </wps:spPr>
                      <wps:txbx>
                        <w:txbxContent>
                          <w:p w14:paraId="7EAFD3B3" w14:textId="77777777" w:rsidR="00CC191A" w:rsidRPr="001437A7" w:rsidRDefault="00CC191A" w:rsidP="00F2242E">
                            <w:pPr>
                              <w:autoSpaceDE w:val="0"/>
                              <w:autoSpaceDN w:val="0"/>
                              <w:adjustRightInd w:val="0"/>
                              <w:rPr>
                                <w:rFonts w:ascii="Courier New" w:hAnsi="Courier New" w:cs="Courier New"/>
                                <w:b/>
                                <w:sz w:val="16"/>
                                <w:szCs w:val="16"/>
                                <w:lang w:eastAsia="ko-KR"/>
                              </w:rPr>
                            </w:pPr>
                            <w:proofErr w:type="spellStart"/>
                            <w:r>
                              <w:rPr>
                                <w:rFonts w:ascii="Courier New" w:hAnsi="Courier New" w:cs="Courier New"/>
                                <w:b/>
                                <w:sz w:val="16"/>
                                <w:szCs w:val="16"/>
                                <w:lang w:eastAsia="ko-KR"/>
                              </w:rPr>
                              <w:t>Curve</w:t>
                            </w:r>
                            <w:proofErr w:type="gramStart"/>
                            <w:r>
                              <w:rPr>
                                <w:rFonts w:ascii="Courier New" w:hAnsi="Courier New" w:cs="Courier New"/>
                                <w:b/>
                                <w:sz w:val="16"/>
                                <w:szCs w:val="16"/>
                                <w:lang w:eastAsia="ko-KR"/>
                              </w:rPr>
                              <w:t>:Cub</w:t>
                            </w:r>
                            <w:r w:rsidRPr="001437A7">
                              <w:rPr>
                                <w:rFonts w:ascii="Courier New" w:hAnsi="Courier New" w:cs="Courier New"/>
                                <w:b/>
                                <w:sz w:val="16"/>
                                <w:szCs w:val="16"/>
                                <w:lang w:eastAsia="ko-KR"/>
                              </w:rPr>
                              <w:t>icLinear</w:t>
                            </w:r>
                            <w:proofErr w:type="spellEnd"/>
                            <w:proofErr w:type="gramEnd"/>
                            <w:r w:rsidRPr="001437A7">
                              <w:rPr>
                                <w:rFonts w:ascii="Courier New" w:hAnsi="Courier New" w:cs="Courier New"/>
                                <w:b/>
                                <w:sz w:val="16"/>
                                <w:szCs w:val="16"/>
                                <w:lang w:eastAsia="ko-KR"/>
                              </w:rPr>
                              <w:t>,</w:t>
                            </w:r>
                          </w:p>
                          <w:p w14:paraId="3A598060"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memo</w:t>
                            </w:r>
                            <w:proofErr w:type="gramEnd"/>
                            <w:r w:rsidRPr="001437A7">
                              <w:rPr>
                                <w:rFonts w:ascii="Courier New" w:hAnsi="Courier New" w:cs="Courier New"/>
                                <w:sz w:val="16"/>
                                <w:szCs w:val="16"/>
                                <w:lang w:eastAsia="ko-KR"/>
                              </w:rPr>
                              <w:t xml:space="preserve"> </w:t>
                            </w:r>
                            <w:r>
                              <w:rPr>
                                <w:rFonts w:ascii="Courier New" w:hAnsi="Courier New" w:cs="Courier New"/>
                                <w:sz w:val="16"/>
                                <w:szCs w:val="16"/>
                                <w:lang w:eastAsia="ko-KR"/>
                              </w:rPr>
                              <w:t>Cubic</w:t>
                            </w:r>
                            <w:r w:rsidRPr="001437A7">
                              <w:rPr>
                                <w:rFonts w:ascii="Courier New" w:hAnsi="Courier New" w:cs="Courier New"/>
                                <w:sz w:val="16"/>
                                <w:szCs w:val="16"/>
                                <w:lang w:eastAsia="ko-KR"/>
                              </w:rPr>
                              <w:t xml:space="preserve">-linear curve with two independent variables. Input consists of the </w:t>
                            </w:r>
                          </w:p>
                          <w:p w14:paraId="169EB094"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memo</w:t>
                            </w:r>
                            <w:proofErr w:type="gramEnd"/>
                            <w:r w:rsidRPr="001437A7">
                              <w:rPr>
                                <w:rFonts w:ascii="Courier New" w:hAnsi="Courier New" w:cs="Courier New"/>
                                <w:sz w:val="16"/>
                                <w:szCs w:val="16"/>
                                <w:lang w:eastAsia="ko-KR"/>
                              </w:rPr>
                              <w:t xml:space="preserve"> curve name, the six coefficients, and min and max values for each of the </w:t>
                            </w:r>
                          </w:p>
                          <w:p w14:paraId="60E8DF1A"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memo</w:t>
                            </w:r>
                            <w:proofErr w:type="gramEnd"/>
                            <w:r w:rsidRPr="001437A7">
                              <w:rPr>
                                <w:rFonts w:ascii="Courier New" w:hAnsi="Courier New" w:cs="Courier New"/>
                                <w:sz w:val="16"/>
                                <w:szCs w:val="16"/>
                                <w:lang w:eastAsia="ko-KR"/>
                              </w:rPr>
                              <w:t xml:space="preserve"> independent variables. Optional inputs for curve minimum and maximum may </w:t>
                            </w:r>
                          </w:p>
                          <w:p w14:paraId="60C3D145"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memo</w:t>
                            </w:r>
                            <w:proofErr w:type="gramEnd"/>
                            <w:r w:rsidRPr="001437A7">
                              <w:rPr>
                                <w:rFonts w:ascii="Courier New" w:hAnsi="Courier New" w:cs="Courier New"/>
                                <w:sz w:val="16"/>
                                <w:szCs w:val="16"/>
                                <w:lang w:eastAsia="ko-KR"/>
                              </w:rPr>
                              <w:t xml:space="preserve"> be used to limit the output of the performance curve.</w:t>
                            </w:r>
                          </w:p>
                          <w:p w14:paraId="53402253"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memo</w:t>
                            </w:r>
                            <w:proofErr w:type="gramEnd"/>
                            <w:r w:rsidRPr="001437A7">
                              <w:rPr>
                                <w:rFonts w:ascii="Courier New" w:hAnsi="Courier New" w:cs="Courier New"/>
                                <w:sz w:val="16"/>
                                <w:szCs w:val="16"/>
                                <w:lang w:eastAsia="ko-KR"/>
                              </w:rPr>
                              <w:t xml:space="preserve"> curve = (C1 + C2*x + C3*x**2</w:t>
                            </w:r>
                            <w:r>
                              <w:rPr>
                                <w:rFonts w:ascii="Courier New" w:hAnsi="Courier New" w:cs="Courier New"/>
                                <w:sz w:val="16"/>
                                <w:szCs w:val="16"/>
                                <w:lang w:eastAsia="ko-KR"/>
                              </w:rPr>
                              <w:t xml:space="preserve"> + C4*x**3) + (C5 + C6</w:t>
                            </w:r>
                            <w:r w:rsidRPr="001437A7">
                              <w:rPr>
                                <w:rFonts w:ascii="Courier New" w:hAnsi="Courier New" w:cs="Courier New"/>
                                <w:sz w:val="16"/>
                                <w:szCs w:val="16"/>
                                <w:lang w:eastAsia="ko-KR"/>
                              </w:rPr>
                              <w:t>*x)*y</w:t>
                            </w:r>
                          </w:p>
                          <w:p w14:paraId="5E71B752"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A1 ,</w:t>
                            </w:r>
                            <w:proofErr w:type="gramEnd"/>
                            <w:r w:rsidRPr="001437A7">
                              <w:rPr>
                                <w:rFonts w:ascii="Courier New" w:hAnsi="Courier New" w:cs="Courier New"/>
                                <w:sz w:val="16"/>
                                <w:szCs w:val="16"/>
                                <w:lang w:eastAsia="ko-KR"/>
                              </w:rPr>
                              <w:t xml:space="preserve"> \field Name</w:t>
                            </w:r>
                          </w:p>
                          <w:p w14:paraId="4B92B794"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required</w:t>
                            </w:r>
                            <w:proofErr w:type="gramEnd"/>
                            <w:r w:rsidRPr="001437A7">
                              <w:rPr>
                                <w:rFonts w:ascii="Courier New" w:hAnsi="Courier New" w:cs="Courier New"/>
                                <w:sz w:val="16"/>
                                <w:szCs w:val="16"/>
                                <w:lang w:eastAsia="ko-KR"/>
                              </w:rPr>
                              <w:t>-field</w:t>
                            </w:r>
                          </w:p>
                          <w:p w14:paraId="56998D18"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alpha</w:t>
                            </w:r>
                          </w:p>
                          <w:p w14:paraId="5BC6B3E0" w14:textId="77777777" w:rsidR="00CC191A" w:rsidRPr="001437A7" w:rsidRDefault="00CC191A" w:rsidP="00F2242E">
                            <w:pPr>
                              <w:autoSpaceDE w:val="0"/>
                              <w:autoSpaceDN w:val="0"/>
                              <w:adjustRightInd w:val="0"/>
                              <w:rPr>
                                <w:rFonts w:ascii="Courier New" w:hAnsi="Courier New" w:cs="Courier New"/>
                                <w:sz w:val="16"/>
                                <w:szCs w:val="16"/>
                                <w:lang w:eastAsia="ko-KR"/>
                              </w:rPr>
                            </w:pPr>
                            <w:r>
                              <w:rPr>
                                <w:rFonts w:ascii="Courier New" w:hAnsi="Courier New" w:cs="Courier New"/>
                                <w:sz w:val="16"/>
                                <w:szCs w:val="16"/>
                                <w:lang w:eastAsia="ko-KR"/>
                              </w:rPr>
                              <w:t xml:space="preserve">       \</w:t>
                            </w:r>
                            <w:proofErr w:type="gramStart"/>
                            <w:r>
                              <w:rPr>
                                <w:rFonts w:ascii="Courier New" w:hAnsi="Courier New" w:cs="Courier New"/>
                                <w:sz w:val="16"/>
                                <w:szCs w:val="16"/>
                                <w:lang w:eastAsia="ko-KR"/>
                              </w:rPr>
                              <w:t>reference</w:t>
                            </w:r>
                            <w:proofErr w:type="gramEnd"/>
                            <w:r>
                              <w:rPr>
                                <w:rFonts w:ascii="Courier New" w:hAnsi="Courier New" w:cs="Courier New"/>
                                <w:sz w:val="16"/>
                                <w:szCs w:val="16"/>
                                <w:lang w:eastAsia="ko-KR"/>
                              </w:rPr>
                              <w:t xml:space="preserve"> </w:t>
                            </w:r>
                            <w:proofErr w:type="spellStart"/>
                            <w:r>
                              <w:rPr>
                                <w:rFonts w:ascii="Courier New" w:hAnsi="Courier New" w:cs="Courier New"/>
                                <w:sz w:val="16"/>
                                <w:szCs w:val="16"/>
                                <w:lang w:eastAsia="ko-KR"/>
                              </w:rPr>
                              <w:t>Cub</w:t>
                            </w:r>
                            <w:r w:rsidRPr="001437A7">
                              <w:rPr>
                                <w:rFonts w:ascii="Courier New" w:hAnsi="Courier New" w:cs="Courier New"/>
                                <w:sz w:val="16"/>
                                <w:szCs w:val="16"/>
                                <w:lang w:eastAsia="ko-KR"/>
                              </w:rPr>
                              <w:t>icLinearCurves</w:t>
                            </w:r>
                            <w:proofErr w:type="spellEnd"/>
                          </w:p>
                          <w:p w14:paraId="70EF7043"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reference</w:t>
                            </w:r>
                            <w:proofErr w:type="gramEnd"/>
                            <w:r w:rsidRPr="001437A7">
                              <w:rPr>
                                <w:rFonts w:ascii="Courier New" w:hAnsi="Courier New" w:cs="Courier New"/>
                                <w:sz w:val="16"/>
                                <w:szCs w:val="16"/>
                                <w:lang w:eastAsia="ko-KR"/>
                              </w:rPr>
                              <w:t xml:space="preserve"> </w:t>
                            </w:r>
                            <w:proofErr w:type="spellStart"/>
                            <w:r w:rsidRPr="001437A7">
                              <w:rPr>
                                <w:rFonts w:ascii="Courier New" w:hAnsi="Courier New" w:cs="Courier New"/>
                                <w:sz w:val="16"/>
                                <w:szCs w:val="16"/>
                                <w:lang w:eastAsia="ko-KR"/>
                              </w:rPr>
                              <w:t>AllCurves</w:t>
                            </w:r>
                            <w:proofErr w:type="spellEnd"/>
                          </w:p>
                          <w:p w14:paraId="2CB2BD04"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N1 ,</w:t>
                            </w:r>
                            <w:proofErr w:type="gramEnd"/>
                            <w:r w:rsidRPr="001437A7">
                              <w:rPr>
                                <w:rFonts w:ascii="Courier New" w:hAnsi="Courier New" w:cs="Courier New"/>
                                <w:sz w:val="16"/>
                                <w:szCs w:val="16"/>
                                <w:lang w:eastAsia="ko-KR"/>
                              </w:rPr>
                              <w:t xml:space="preserve"> \field Coefficient1 Constant</w:t>
                            </w:r>
                          </w:p>
                          <w:p w14:paraId="600A13E6"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required</w:t>
                            </w:r>
                            <w:proofErr w:type="gramEnd"/>
                            <w:r w:rsidRPr="001437A7">
                              <w:rPr>
                                <w:rFonts w:ascii="Courier New" w:hAnsi="Courier New" w:cs="Courier New"/>
                                <w:sz w:val="16"/>
                                <w:szCs w:val="16"/>
                                <w:lang w:eastAsia="ko-KR"/>
                              </w:rPr>
                              <w:t>-field</w:t>
                            </w:r>
                          </w:p>
                          <w:p w14:paraId="7DAA4966"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08CECF03"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N2 ,</w:t>
                            </w:r>
                            <w:proofErr w:type="gramEnd"/>
                            <w:r w:rsidRPr="001437A7">
                              <w:rPr>
                                <w:rFonts w:ascii="Courier New" w:hAnsi="Courier New" w:cs="Courier New"/>
                                <w:sz w:val="16"/>
                                <w:szCs w:val="16"/>
                                <w:lang w:eastAsia="ko-KR"/>
                              </w:rPr>
                              <w:t xml:space="preserve"> \field Coefficient2 x</w:t>
                            </w:r>
                          </w:p>
                          <w:p w14:paraId="00E84A6F"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required</w:t>
                            </w:r>
                            <w:proofErr w:type="gramEnd"/>
                            <w:r w:rsidRPr="001437A7">
                              <w:rPr>
                                <w:rFonts w:ascii="Courier New" w:hAnsi="Courier New" w:cs="Courier New"/>
                                <w:sz w:val="16"/>
                                <w:szCs w:val="16"/>
                                <w:lang w:eastAsia="ko-KR"/>
                              </w:rPr>
                              <w:t>-field</w:t>
                            </w:r>
                          </w:p>
                          <w:p w14:paraId="6A7C3B78"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3B025ECF"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N3 ,</w:t>
                            </w:r>
                            <w:proofErr w:type="gramEnd"/>
                            <w:r w:rsidRPr="001437A7">
                              <w:rPr>
                                <w:rFonts w:ascii="Courier New" w:hAnsi="Courier New" w:cs="Courier New"/>
                                <w:sz w:val="16"/>
                                <w:szCs w:val="16"/>
                                <w:lang w:eastAsia="ko-KR"/>
                              </w:rPr>
                              <w:t xml:space="preserve"> \field Coefficient3 x**2</w:t>
                            </w:r>
                          </w:p>
                          <w:p w14:paraId="64FC05EF"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required</w:t>
                            </w:r>
                            <w:proofErr w:type="gramEnd"/>
                            <w:r w:rsidRPr="001437A7">
                              <w:rPr>
                                <w:rFonts w:ascii="Courier New" w:hAnsi="Courier New" w:cs="Courier New"/>
                                <w:sz w:val="16"/>
                                <w:szCs w:val="16"/>
                                <w:lang w:eastAsia="ko-KR"/>
                              </w:rPr>
                              <w:t>-field</w:t>
                            </w:r>
                          </w:p>
                          <w:p w14:paraId="337CA0C1"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4F2FDA6A" w14:textId="77777777" w:rsidR="00CC191A" w:rsidRPr="001437A7" w:rsidRDefault="00CC191A" w:rsidP="00F2242E">
                            <w:pPr>
                              <w:autoSpaceDE w:val="0"/>
                              <w:autoSpaceDN w:val="0"/>
                              <w:adjustRightInd w:val="0"/>
                              <w:rPr>
                                <w:rFonts w:ascii="Courier New" w:hAnsi="Courier New" w:cs="Courier New"/>
                                <w:sz w:val="16"/>
                                <w:szCs w:val="16"/>
                                <w:lang w:eastAsia="ko-KR"/>
                              </w:rPr>
                            </w:pPr>
                            <w:r>
                              <w:rPr>
                                <w:rFonts w:ascii="Courier New" w:hAnsi="Courier New" w:cs="Courier New"/>
                                <w:sz w:val="16"/>
                                <w:szCs w:val="16"/>
                                <w:lang w:eastAsia="ko-KR"/>
                              </w:rPr>
                              <w:t xml:space="preserve">  </w:t>
                            </w:r>
                            <w:proofErr w:type="gramStart"/>
                            <w:r>
                              <w:rPr>
                                <w:rFonts w:ascii="Courier New" w:hAnsi="Courier New" w:cs="Courier New"/>
                                <w:sz w:val="16"/>
                                <w:szCs w:val="16"/>
                                <w:lang w:eastAsia="ko-KR"/>
                              </w:rPr>
                              <w:t>N4 ,</w:t>
                            </w:r>
                            <w:proofErr w:type="gramEnd"/>
                            <w:r>
                              <w:rPr>
                                <w:rFonts w:ascii="Courier New" w:hAnsi="Courier New" w:cs="Courier New"/>
                                <w:sz w:val="16"/>
                                <w:szCs w:val="16"/>
                                <w:lang w:eastAsia="ko-KR"/>
                              </w:rPr>
                              <w:t xml:space="preserve"> \field Coefficient4 x**3</w:t>
                            </w:r>
                          </w:p>
                          <w:p w14:paraId="79DAE73A"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required</w:t>
                            </w:r>
                            <w:proofErr w:type="gramEnd"/>
                            <w:r w:rsidRPr="001437A7">
                              <w:rPr>
                                <w:rFonts w:ascii="Courier New" w:hAnsi="Courier New" w:cs="Courier New"/>
                                <w:sz w:val="16"/>
                                <w:szCs w:val="16"/>
                                <w:lang w:eastAsia="ko-KR"/>
                              </w:rPr>
                              <w:t>-field</w:t>
                            </w:r>
                          </w:p>
                          <w:p w14:paraId="5DE58A4A"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49F71A37" w14:textId="77777777" w:rsidR="00CC191A" w:rsidRPr="001437A7" w:rsidRDefault="00CC191A" w:rsidP="00F2242E">
                            <w:pPr>
                              <w:autoSpaceDE w:val="0"/>
                              <w:autoSpaceDN w:val="0"/>
                              <w:adjustRightInd w:val="0"/>
                              <w:rPr>
                                <w:rFonts w:ascii="Courier New" w:hAnsi="Courier New" w:cs="Courier New"/>
                                <w:sz w:val="16"/>
                                <w:szCs w:val="16"/>
                                <w:lang w:eastAsia="ko-KR"/>
                              </w:rPr>
                            </w:pPr>
                            <w:r>
                              <w:rPr>
                                <w:rFonts w:ascii="Courier New" w:hAnsi="Courier New" w:cs="Courier New"/>
                                <w:sz w:val="16"/>
                                <w:szCs w:val="16"/>
                                <w:lang w:eastAsia="ko-KR"/>
                              </w:rPr>
                              <w:t xml:space="preserve">  </w:t>
                            </w:r>
                            <w:proofErr w:type="gramStart"/>
                            <w:r>
                              <w:rPr>
                                <w:rFonts w:ascii="Courier New" w:hAnsi="Courier New" w:cs="Courier New"/>
                                <w:sz w:val="16"/>
                                <w:szCs w:val="16"/>
                                <w:lang w:eastAsia="ko-KR"/>
                              </w:rPr>
                              <w:t>N5 ,</w:t>
                            </w:r>
                            <w:proofErr w:type="gramEnd"/>
                            <w:r>
                              <w:rPr>
                                <w:rFonts w:ascii="Courier New" w:hAnsi="Courier New" w:cs="Courier New"/>
                                <w:sz w:val="16"/>
                                <w:szCs w:val="16"/>
                                <w:lang w:eastAsia="ko-KR"/>
                              </w:rPr>
                              <w:t xml:space="preserve"> \field Coefficient5 </w:t>
                            </w:r>
                            <w:r w:rsidRPr="001437A7">
                              <w:rPr>
                                <w:rFonts w:ascii="Courier New" w:hAnsi="Courier New" w:cs="Courier New"/>
                                <w:sz w:val="16"/>
                                <w:szCs w:val="16"/>
                                <w:lang w:eastAsia="ko-KR"/>
                              </w:rPr>
                              <w:t>y</w:t>
                            </w:r>
                          </w:p>
                          <w:p w14:paraId="27B587F3"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required</w:t>
                            </w:r>
                            <w:proofErr w:type="gramEnd"/>
                            <w:r w:rsidRPr="001437A7">
                              <w:rPr>
                                <w:rFonts w:ascii="Courier New" w:hAnsi="Courier New" w:cs="Courier New"/>
                                <w:sz w:val="16"/>
                                <w:szCs w:val="16"/>
                                <w:lang w:eastAsia="ko-KR"/>
                              </w:rPr>
                              <w:t>-field</w:t>
                            </w:r>
                          </w:p>
                          <w:p w14:paraId="7A2D3231"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32EB757E"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proofErr w:type="gramStart"/>
                            <w:r>
                              <w:rPr>
                                <w:rFonts w:ascii="Courier New" w:hAnsi="Courier New" w:cs="Courier New"/>
                                <w:sz w:val="16"/>
                                <w:szCs w:val="16"/>
                                <w:lang w:eastAsia="ko-KR"/>
                              </w:rPr>
                              <w:t>N6 ,</w:t>
                            </w:r>
                            <w:proofErr w:type="gramEnd"/>
                            <w:r>
                              <w:rPr>
                                <w:rFonts w:ascii="Courier New" w:hAnsi="Courier New" w:cs="Courier New"/>
                                <w:sz w:val="16"/>
                                <w:szCs w:val="16"/>
                                <w:lang w:eastAsia="ko-KR"/>
                              </w:rPr>
                              <w:t xml:space="preserve"> \field Coefficient6 x</w:t>
                            </w:r>
                            <w:r w:rsidRPr="001437A7">
                              <w:rPr>
                                <w:rFonts w:ascii="Courier New" w:hAnsi="Courier New" w:cs="Courier New"/>
                                <w:sz w:val="16"/>
                                <w:szCs w:val="16"/>
                                <w:lang w:eastAsia="ko-KR"/>
                              </w:rPr>
                              <w:t>*y</w:t>
                            </w:r>
                          </w:p>
                          <w:p w14:paraId="0E0727A3"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required</w:t>
                            </w:r>
                            <w:proofErr w:type="gramEnd"/>
                            <w:r w:rsidRPr="001437A7">
                              <w:rPr>
                                <w:rFonts w:ascii="Courier New" w:hAnsi="Courier New" w:cs="Courier New"/>
                                <w:sz w:val="16"/>
                                <w:szCs w:val="16"/>
                                <w:lang w:eastAsia="ko-KR"/>
                              </w:rPr>
                              <w:t>-field</w:t>
                            </w:r>
                          </w:p>
                          <w:p w14:paraId="438848EB"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5E623BC2"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N7 ,</w:t>
                            </w:r>
                            <w:proofErr w:type="gramEnd"/>
                            <w:r w:rsidRPr="001437A7">
                              <w:rPr>
                                <w:rFonts w:ascii="Courier New" w:hAnsi="Courier New" w:cs="Courier New"/>
                                <w:sz w:val="16"/>
                                <w:szCs w:val="16"/>
                                <w:lang w:eastAsia="ko-KR"/>
                              </w:rPr>
                              <w:t xml:space="preserve"> \field Minimum Value of x</w:t>
                            </w:r>
                          </w:p>
                          <w:p w14:paraId="799B59E4"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required</w:t>
                            </w:r>
                            <w:proofErr w:type="gramEnd"/>
                            <w:r w:rsidRPr="001437A7">
                              <w:rPr>
                                <w:rFonts w:ascii="Courier New" w:hAnsi="Courier New" w:cs="Courier New"/>
                                <w:sz w:val="16"/>
                                <w:szCs w:val="16"/>
                                <w:lang w:eastAsia="ko-KR"/>
                              </w:rPr>
                              <w:t>-field</w:t>
                            </w:r>
                          </w:p>
                          <w:p w14:paraId="57D4668E"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0A6F30A1"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spellStart"/>
                            <w:proofErr w:type="gramStart"/>
                            <w:r w:rsidRPr="001437A7">
                              <w:rPr>
                                <w:rFonts w:ascii="Courier New" w:hAnsi="Courier New" w:cs="Courier New"/>
                                <w:sz w:val="16"/>
                                <w:szCs w:val="16"/>
                                <w:lang w:eastAsia="ko-KR"/>
                              </w:rPr>
                              <w:t>unitsBasedOnField</w:t>
                            </w:r>
                            <w:proofErr w:type="spellEnd"/>
                            <w:proofErr w:type="gramEnd"/>
                            <w:r w:rsidRPr="001437A7">
                              <w:rPr>
                                <w:rFonts w:ascii="Courier New" w:hAnsi="Courier New" w:cs="Courier New"/>
                                <w:sz w:val="16"/>
                                <w:szCs w:val="16"/>
                                <w:lang w:eastAsia="ko-KR"/>
                              </w:rPr>
                              <w:t xml:space="preserve"> A2</w:t>
                            </w:r>
                          </w:p>
                          <w:p w14:paraId="66A93833"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N8 ,</w:t>
                            </w:r>
                            <w:proofErr w:type="gramEnd"/>
                            <w:r w:rsidRPr="001437A7">
                              <w:rPr>
                                <w:rFonts w:ascii="Courier New" w:hAnsi="Courier New" w:cs="Courier New"/>
                                <w:sz w:val="16"/>
                                <w:szCs w:val="16"/>
                                <w:lang w:eastAsia="ko-KR"/>
                              </w:rPr>
                              <w:t xml:space="preserve"> \field Maximum Value of x</w:t>
                            </w:r>
                          </w:p>
                          <w:p w14:paraId="04DDE0B6"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required</w:t>
                            </w:r>
                            <w:proofErr w:type="gramEnd"/>
                            <w:r w:rsidRPr="001437A7">
                              <w:rPr>
                                <w:rFonts w:ascii="Courier New" w:hAnsi="Courier New" w:cs="Courier New"/>
                                <w:sz w:val="16"/>
                                <w:szCs w:val="16"/>
                                <w:lang w:eastAsia="ko-KR"/>
                              </w:rPr>
                              <w:t>-field</w:t>
                            </w:r>
                          </w:p>
                          <w:p w14:paraId="4F0253F9"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275C5798"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spellStart"/>
                            <w:proofErr w:type="gramStart"/>
                            <w:r w:rsidRPr="001437A7">
                              <w:rPr>
                                <w:rFonts w:ascii="Courier New" w:hAnsi="Courier New" w:cs="Courier New"/>
                                <w:sz w:val="16"/>
                                <w:szCs w:val="16"/>
                                <w:lang w:eastAsia="ko-KR"/>
                              </w:rPr>
                              <w:t>unitsBasedOnField</w:t>
                            </w:r>
                            <w:proofErr w:type="spellEnd"/>
                            <w:proofErr w:type="gramEnd"/>
                            <w:r w:rsidRPr="001437A7">
                              <w:rPr>
                                <w:rFonts w:ascii="Courier New" w:hAnsi="Courier New" w:cs="Courier New"/>
                                <w:sz w:val="16"/>
                                <w:szCs w:val="16"/>
                                <w:lang w:eastAsia="ko-KR"/>
                              </w:rPr>
                              <w:t xml:space="preserve"> A2</w:t>
                            </w:r>
                          </w:p>
                          <w:p w14:paraId="1C99176C"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N9 ,</w:t>
                            </w:r>
                            <w:proofErr w:type="gramEnd"/>
                            <w:r w:rsidRPr="001437A7">
                              <w:rPr>
                                <w:rFonts w:ascii="Courier New" w:hAnsi="Courier New" w:cs="Courier New"/>
                                <w:sz w:val="16"/>
                                <w:szCs w:val="16"/>
                                <w:lang w:eastAsia="ko-KR"/>
                              </w:rPr>
                              <w:t xml:space="preserve"> \field Minimum Value of y</w:t>
                            </w:r>
                          </w:p>
                          <w:p w14:paraId="38243C5D"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required</w:t>
                            </w:r>
                            <w:proofErr w:type="gramEnd"/>
                            <w:r w:rsidRPr="001437A7">
                              <w:rPr>
                                <w:rFonts w:ascii="Courier New" w:hAnsi="Courier New" w:cs="Courier New"/>
                                <w:sz w:val="16"/>
                                <w:szCs w:val="16"/>
                                <w:lang w:eastAsia="ko-KR"/>
                              </w:rPr>
                              <w:t>-field</w:t>
                            </w:r>
                          </w:p>
                          <w:p w14:paraId="612C831D"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03AEECBF"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spellStart"/>
                            <w:proofErr w:type="gramStart"/>
                            <w:r w:rsidRPr="001437A7">
                              <w:rPr>
                                <w:rFonts w:ascii="Courier New" w:hAnsi="Courier New" w:cs="Courier New"/>
                                <w:sz w:val="16"/>
                                <w:szCs w:val="16"/>
                                <w:lang w:eastAsia="ko-KR"/>
                              </w:rPr>
                              <w:t>unitsBasedOnField</w:t>
                            </w:r>
                            <w:proofErr w:type="spellEnd"/>
                            <w:proofErr w:type="gramEnd"/>
                            <w:r w:rsidRPr="001437A7">
                              <w:rPr>
                                <w:rFonts w:ascii="Courier New" w:hAnsi="Courier New" w:cs="Courier New"/>
                                <w:sz w:val="16"/>
                                <w:szCs w:val="16"/>
                                <w:lang w:eastAsia="ko-KR"/>
                              </w:rPr>
                              <w:t xml:space="preserve"> A3</w:t>
                            </w:r>
                          </w:p>
                          <w:p w14:paraId="68BCFC81"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N10, \field Maximum Value of y</w:t>
                            </w:r>
                          </w:p>
                          <w:p w14:paraId="352FC5A5"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required</w:t>
                            </w:r>
                            <w:proofErr w:type="gramEnd"/>
                            <w:r w:rsidRPr="001437A7">
                              <w:rPr>
                                <w:rFonts w:ascii="Courier New" w:hAnsi="Courier New" w:cs="Courier New"/>
                                <w:sz w:val="16"/>
                                <w:szCs w:val="16"/>
                                <w:lang w:eastAsia="ko-KR"/>
                              </w:rPr>
                              <w:t>-field</w:t>
                            </w:r>
                          </w:p>
                          <w:p w14:paraId="04BE0A2F"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09996C3E"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spellStart"/>
                            <w:proofErr w:type="gramStart"/>
                            <w:r w:rsidRPr="001437A7">
                              <w:rPr>
                                <w:rFonts w:ascii="Courier New" w:hAnsi="Courier New" w:cs="Courier New"/>
                                <w:sz w:val="16"/>
                                <w:szCs w:val="16"/>
                                <w:lang w:eastAsia="ko-KR"/>
                              </w:rPr>
                              <w:t>unitsBasedOnField</w:t>
                            </w:r>
                            <w:proofErr w:type="spellEnd"/>
                            <w:proofErr w:type="gramEnd"/>
                            <w:r w:rsidRPr="001437A7">
                              <w:rPr>
                                <w:rFonts w:ascii="Courier New" w:hAnsi="Courier New" w:cs="Courier New"/>
                                <w:sz w:val="16"/>
                                <w:szCs w:val="16"/>
                                <w:lang w:eastAsia="ko-KR"/>
                              </w:rPr>
                              <w:t xml:space="preserve"> A3</w:t>
                            </w:r>
                          </w:p>
                          <w:p w14:paraId="5DDA3EB8"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N11, \field Minimum Curve Output</w:t>
                            </w:r>
                          </w:p>
                          <w:p w14:paraId="18A4FB87"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0C5225FD"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note</w:t>
                            </w:r>
                            <w:proofErr w:type="gramEnd"/>
                            <w:r w:rsidRPr="001437A7">
                              <w:rPr>
                                <w:rFonts w:ascii="Courier New" w:hAnsi="Courier New" w:cs="Courier New"/>
                                <w:sz w:val="16"/>
                                <w:szCs w:val="16"/>
                                <w:lang w:eastAsia="ko-KR"/>
                              </w:rPr>
                              <w:t xml:space="preserve"> Specify the minimum value calculated by this curve object</w:t>
                            </w:r>
                          </w:p>
                          <w:p w14:paraId="46881A60"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spellStart"/>
                            <w:proofErr w:type="gramStart"/>
                            <w:r w:rsidRPr="001437A7">
                              <w:rPr>
                                <w:rFonts w:ascii="Courier New" w:hAnsi="Courier New" w:cs="Courier New"/>
                                <w:sz w:val="16"/>
                                <w:szCs w:val="16"/>
                                <w:lang w:eastAsia="ko-KR"/>
                              </w:rPr>
                              <w:t>unitsBasedOnField</w:t>
                            </w:r>
                            <w:proofErr w:type="spellEnd"/>
                            <w:proofErr w:type="gramEnd"/>
                            <w:r w:rsidRPr="001437A7">
                              <w:rPr>
                                <w:rFonts w:ascii="Courier New" w:hAnsi="Courier New" w:cs="Courier New"/>
                                <w:sz w:val="16"/>
                                <w:szCs w:val="16"/>
                                <w:lang w:eastAsia="ko-KR"/>
                              </w:rPr>
                              <w:t xml:space="preserve"> A4</w:t>
                            </w:r>
                          </w:p>
                          <w:p w14:paraId="6E68A8F1"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N12, \field Maximum Curve Output</w:t>
                            </w:r>
                          </w:p>
                          <w:p w14:paraId="40261E1C"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115DFC0E"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note</w:t>
                            </w:r>
                            <w:proofErr w:type="gramEnd"/>
                            <w:r w:rsidRPr="001437A7">
                              <w:rPr>
                                <w:rFonts w:ascii="Courier New" w:hAnsi="Courier New" w:cs="Courier New"/>
                                <w:sz w:val="16"/>
                                <w:szCs w:val="16"/>
                                <w:lang w:eastAsia="ko-KR"/>
                              </w:rPr>
                              <w:t xml:space="preserve"> Specify the maximum value calculated by this curve object</w:t>
                            </w:r>
                          </w:p>
                          <w:p w14:paraId="5D9B5D6E"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spellStart"/>
                            <w:proofErr w:type="gramStart"/>
                            <w:r w:rsidRPr="001437A7">
                              <w:rPr>
                                <w:rFonts w:ascii="Courier New" w:hAnsi="Courier New" w:cs="Courier New"/>
                                <w:sz w:val="16"/>
                                <w:szCs w:val="16"/>
                                <w:lang w:eastAsia="ko-KR"/>
                              </w:rPr>
                              <w:t>unitsBasedOnField</w:t>
                            </w:r>
                            <w:proofErr w:type="spellEnd"/>
                            <w:proofErr w:type="gramEnd"/>
                            <w:r w:rsidRPr="001437A7">
                              <w:rPr>
                                <w:rFonts w:ascii="Courier New" w:hAnsi="Courier New" w:cs="Courier New"/>
                                <w:sz w:val="16"/>
                                <w:szCs w:val="16"/>
                                <w:lang w:eastAsia="ko-KR"/>
                              </w:rPr>
                              <w:t xml:space="preserve"> A4</w:t>
                            </w:r>
                          </w:p>
                          <w:p w14:paraId="2C5C3594"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A2,  \field Input Unit Type for X</w:t>
                            </w:r>
                          </w:p>
                          <w:p w14:paraId="688048D4"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choice</w:t>
                            </w:r>
                          </w:p>
                          <w:p w14:paraId="1C76D398"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key</w:t>
                            </w:r>
                            <w:proofErr w:type="gramEnd"/>
                            <w:r w:rsidRPr="001437A7">
                              <w:rPr>
                                <w:rFonts w:ascii="Courier New" w:hAnsi="Courier New" w:cs="Courier New"/>
                                <w:sz w:val="16"/>
                                <w:szCs w:val="16"/>
                                <w:lang w:eastAsia="ko-KR"/>
                              </w:rPr>
                              <w:t xml:space="preserve"> Dimensionless</w:t>
                            </w:r>
                          </w:p>
                          <w:p w14:paraId="15A03B3F" w14:textId="77777777" w:rsidR="00CC191A" w:rsidRPr="001437A7" w:rsidRDefault="00CC191A" w:rsidP="00F2242E">
                            <w:pPr>
                              <w:autoSpaceDE w:val="0"/>
                              <w:autoSpaceDN w:val="0"/>
                              <w:adjustRightInd w:val="0"/>
                              <w:rPr>
                                <w:rFonts w:ascii="Courier New" w:hAnsi="Courier New" w:cs="Courier New"/>
                                <w:sz w:val="16"/>
                                <w:szCs w:val="16"/>
                                <w:lang w:eastAsia="ko-KR"/>
                              </w:rPr>
                            </w:pPr>
                            <w:r>
                              <w:rPr>
                                <w:rFonts w:ascii="Courier New" w:hAnsi="Courier New" w:cs="Courier New"/>
                                <w:sz w:val="16"/>
                                <w:szCs w:val="16"/>
                                <w:lang w:eastAsia="ko-KR"/>
                              </w:rPr>
                              <w:t xml:space="preserve">       </w:t>
                            </w:r>
                            <w:r w:rsidRPr="001437A7">
                              <w:rPr>
                                <w:rFonts w:ascii="Courier New" w:hAnsi="Courier New" w:cs="Courier New"/>
                                <w:sz w:val="16"/>
                                <w:szCs w:val="16"/>
                                <w:lang w:eastAsia="ko-KR"/>
                              </w:rPr>
                              <w:t>\</w:t>
                            </w:r>
                            <w:proofErr w:type="gramStart"/>
                            <w:r w:rsidRPr="001437A7">
                              <w:rPr>
                                <w:rFonts w:ascii="Courier New" w:hAnsi="Courier New" w:cs="Courier New"/>
                                <w:sz w:val="16"/>
                                <w:szCs w:val="16"/>
                                <w:lang w:eastAsia="ko-KR"/>
                              </w:rPr>
                              <w:t>default</w:t>
                            </w:r>
                            <w:proofErr w:type="gramEnd"/>
                            <w:r w:rsidRPr="001437A7">
                              <w:rPr>
                                <w:rFonts w:ascii="Courier New" w:hAnsi="Courier New" w:cs="Courier New"/>
                                <w:sz w:val="16"/>
                                <w:szCs w:val="16"/>
                                <w:lang w:eastAsia="ko-KR"/>
                              </w:rPr>
                              <w:t xml:space="preserve"> Dimensionless</w:t>
                            </w:r>
                          </w:p>
                          <w:p w14:paraId="3F0DAF3C"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A3,  \field Input Unit Type for Y</w:t>
                            </w:r>
                          </w:p>
                          <w:p w14:paraId="0B08785A"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choice</w:t>
                            </w:r>
                          </w:p>
                          <w:p w14:paraId="5EFDC938"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key</w:t>
                            </w:r>
                            <w:proofErr w:type="gramEnd"/>
                            <w:r w:rsidRPr="001437A7">
                              <w:rPr>
                                <w:rFonts w:ascii="Courier New" w:hAnsi="Courier New" w:cs="Courier New"/>
                                <w:sz w:val="16"/>
                                <w:szCs w:val="16"/>
                                <w:lang w:eastAsia="ko-KR"/>
                              </w:rPr>
                              <w:t xml:space="preserve"> Dimensionless</w:t>
                            </w:r>
                          </w:p>
                          <w:p w14:paraId="491D4FD8" w14:textId="77777777" w:rsidR="00CC191A" w:rsidRPr="001437A7" w:rsidRDefault="00CC191A" w:rsidP="00F2242E">
                            <w:pPr>
                              <w:autoSpaceDE w:val="0"/>
                              <w:autoSpaceDN w:val="0"/>
                              <w:adjustRightInd w:val="0"/>
                              <w:rPr>
                                <w:rFonts w:ascii="Courier New" w:hAnsi="Courier New" w:cs="Courier New"/>
                                <w:sz w:val="16"/>
                                <w:szCs w:val="16"/>
                                <w:lang w:eastAsia="ko-KR"/>
                              </w:rPr>
                            </w:pPr>
                            <w:r>
                              <w:rPr>
                                <w:rFonts w:ascii="Courier New" w:hAnsi="Courier New" w:cs="Courier New"/>
                                <w:sz w:val="16"/>
                                <w:szCs w:val="16"/>
                                <w:lang w:eastAsia="ko-KR"/>
                              </w:rPr>
                              <w:t xml:space="preserve">       </w:t>
                            </w:r>
                            <w:r w:rsidRPr="001437A7">
                              <w:rPr>
                                <w:rFonts w:ascii="Courier New" w:hAnsi="Courier New" w:cs="Courier New"/>
                                <w:sz w:val="16"/>
                                <w:szCs w:val="16"/>
                                <w:lang w:eastAsia="ko-KR"/>
                              </w:rPr>
                              <w:t>\</w:t>
                            </w:r>
                            <w:proofErr w:type="gramStart"/>
                            <w:r w:rsidRPr="001437A7">
                              <w:rPr>
                                <w:rFonts w:ascii="Courier New" w:hAnsi="Courier New" w:cs="Courier New"/>
                                <w:sz w:val="16"/>
                                <w:szCs w:val="16"/>
                                <w:lang w:eastAsia="ko-KR"/>
                              </w:rPr>
                              <w:t>default</w:t>
                            </w:r>
                            <w:proofErr w:type="gramEnd"/>
                            <w:r w:rsidRPr="001437A7">
                              <w:rPr>
                                <w:rFonts w:ascii="Courier New" w:hAnsi="Courier New" w:cs="Courier New"/>
                                <w:sz w:val="16"/>
                                <w:szCs w:val="16"/>
                                <w:lang w:eastAsia="ko-KR"/>
                              </w:rPr>
                              <w:t xml:space="preserve"> Dimensionless</w:t>
                            </w:r>
                          </w:p>
                          <w:p w14:paraId="048CFDE5"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A4;  \field Output Unit Type</w:t>
                            </w:r>
                          </w:p>
                          <w:p w14:paraId="2FF4E74D"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choice</w:t>
                            </w:r>
                          </w:p>
                          <w:p w14:paraId="615A35C9"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key</w:t>
                            </w:r>
                            <w:proofErr w:type="gramEnd"/>
                            <w:r w:rsidRPr="001437A7">
                              <w:rPr>
                                <w:rFonts w:ascii="Courier New" w:hAnsi="Courier New" w:cs="Courier New"/>
                                <w:sz w:val="16"/>
                                <w:szCs w:val="16"/>
                                <w:lang w:eastAsia="ko-KR"/>
                              </w:rPr>
                              <w:t xml:space="preserve"> Dimensionless</w:t>
                            </w:r>
                          </w:p>
                          <w:p w14:paraId="5CCE3E6E" w14:textId="77777777" w:rsidR="00CC191A" w:rsidRPr="0091468C" w:rsidRDefault="00CC191A" w:rsidP="00F2242E">
                            <w:pPr>
                              <w:autoSpaceDE w:val="0"/>
                              <w:autoSpaceDN w:val="0"/>
                              <w:adjustRightInd w:val="0"/>
                              <w:rPr>
                                <w:rFonts w:ascii="Courier New" w:hAnsi="Courier New" w:cs="Courier New"/>
                                <w:sz w:val="16"/>
                                <w:szCs w:val="16"/>
                                <w:lang w:eastAsia="ko-KR"/>
                              </w:rPr>
                            </w:pPr>
                            <w:r>
                              <w:rPr>
                                <w:rFonts w:ascii="Courier New" w:hAnsi="Courier New" w:cs="Courier New"/>
                                <w:sz w:val="16"/>
                                <w:szCs w:val="16"/>
                                <w:lang w:eastAsia="ko-KR"/>
                              </w:rPr>
                              <w:t xml:space="preserve">       </w:t>
                            </w:r>
                            <w:r w:rsidRPr="001437A7">
                              <w:rPr>
                                <w:rFonts w:ascii="Courier New" w:hAnsi="Courier New" w:cs="Courier New"/>
                                <w:sz w:val="16"/>
                                <w:szCs w:val="16"/>
                                <w:lang w:eastAsia="ko-KR"/>
                              </w:rPr>
                              <w:t>\</w:t>
                            </w:r>
                            <w:proofErr w:type="gramStart"/>
                            <w:r w:rsidRPr="001437A7">
                              <w:rPr>
                                <w:rFonts w:ascii="Courier New" w:hAnsi="Courier New" w:cs="Courier New"/>
                                <w:sz w:val="16"/>
                                <w:szCs w:val="16"/>
                                <w:lang w:eastAsia="ko-KR"/>
                              </w:rPr>
                              <w:t>default</w:t>
                            </w:r>
                            <w:proofErr w:type="gramEnd"/>
                            <w:r w:rsidRPr="001437A7">
                              <w:rPr>
                                <w:rFonts w:ascii="Courier New" w:hAnsi="Courier New" w:cs="Courier New"/>
                                <w:sz w:val="16"/>
                                <w:szCs w:val="16"/>
                                <w:lang w:eastAsia="ko-KR"/>
                              </w:rPr>
                              <w:t xml:space="preserve"> Dimensionless</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7" o:spid="_x0000_s1026" type="#_x0000_t202" style="width:431.6pt;height:60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">
                <v:textbox>
                  <w:txbxContent>
                    <w:p w14:paraId="7EAFD3B3" w14:textId="77777777" w:rsidR="00CC191A" w:rsidRPr="001437A7" w:rsidRDefault="00CC191A" w:rsidP="00F2242E">
                      <w:pPr>
                        <w:autoSpaceDE w:val="0"/>
                        <w:autoSpaceDN w:val="0"/>
                        <w:adjustRightInd w:val="0"/>
                        <w:rPr>
                          <w:rFonts w:ascii="Courier New" w:hAnsi="Courier New" w:cs="Courier New"/>
                          <w:b/>
                          <w:sz w:val="16"/>
                          <w:szCs w:val="16"/>
                          <w:lang w:eastAsia="ko-KR"/>
                        </w:rPr>
                      </w:pPr>
                      <w:proofErr w:type="spellStart"/>
                      <w:r>
                        <w:rPr>
                          <w:rFonts w:ascii="Courier New" w:hAnsi="Courier New" w:cs="Courier New"/>
                          <w:b/>
                          <w:sz w:val="16"/>
                          <w:szCs w:val="16"/>
                          <w:lang w:eastAsia="ko-KR"/>
                        </w:rPr>
                        <w:t>Curve</w:t>
                      </w:r>
                      <w:proofErr w:type="gramStart"/>
                      <w:r>
                        <w:rPr>
                          <w:rFonts w:ascii="Courier New" w:hAnsi="Courier New" w:cs="Courier New"/>
                          <w:b/>
                          <w:sz w:val="16"/>
                          <w:szCs w:val="16"/>
                          <w:lang w:eastAsia="ko-KR"/>
                        </w:rPr>
                        <w:t>:Cub</w:t>
                      </w:r>
                      <w:r w:rsidRPr="001437A7">
                        <w:rPr>
                          <w:rFonts w:ascii="Courier New" w:hAnsi="Courier New" w:cs="Courier New"/>
                          <w:b/>
                          <w:sz w:val="16"/>
                          <w:szCs w:val="16"/>
                          <w:lang w:eastAsia="ko-KR"/>
                        </w:rPr>
                        <w:t>icLinear</w:t>
                      </w:r>
                      <w:proofErr w:type="spellEnd"/>
                      <w:proofErr w:type="gramEnd"/>
                      <w:r w:rsidRPr="001437A7">
                        <w:rPr>
                          <w:rFonts w:ascii="Courier New" w:hAnsi="Courier New" w:cs="Courier New"/>
                          <w:b/>
                          <w:sz w:val="16"/>
                          <w:szCs w:val="16"/>
                          <w:lang w:eastAsia="ko-KR"/>
                        </w:rPr>
                        <w:t>,</w:t>
                      </w:r>
                    </w:p>
                    <w:p w14:paraId="3A598060"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memo</w:t>
                      </w:r>
                      <w:proofErr w:type="gramEnd"/>
                      <w:r w:rsidRPr="001437A7">
                        <w:rPr>
                          <w:rFonts w:ascii="Courier New" w:hAnsi="Courier New" w:cs="Courier New"/>
                          <w:sz w:val="16"/>
                          <w:szCs w:val="16"/>
                          <w:lang w:eastAsia="ko-KR"/>
                        </w:rPr>
                        <w:t xml:space="preserve"> </w:t>
                      </w:r>
                      <w:r>
                        <w:rPr>
                          <w:rFonts w:ascii="Courier New" w:hAnsi="Courier New" w:cs="Courier New"/>
                          <w:sz w:val="16"/>
                          <w:szCs w:val="16"/>
                          <w:lang w:eastAsia="ko-KR"/>
                        </w:rPr>
                        <w:t>Cubic</w:t>
                      </w:r>
                      <w:r w:rsidRPr="001437A7">
                        <w:rPr>
                          <w:rFonts w:ascii="Courier New" w:hAnsi="Courier New" w:cs="Courier New"/>
                          <w:sz w:val="16"/>
                          <w:szCs w:val="16"/>
                          <w:lang w:eastAsia="ko-KR"/>
                        </w:rPr>
                        <w:t xml:space="preserve">-linear curve with two independent variables. Input consists of the </w:t>
                      </w:r>
                    </w:p>
                    <w:p w14:paraId="169EB094"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memo</w:t>
                      </w:r>
                      <w:proofErr w:type="gramEnd"/>
                      <w:r w:rsidRPr="001437A7">
                        <w:rPr>
                          <w:rFonts w:ascii="Courier New" w:hAnsi="Courier New" w:cs="Courier New"/>
                          <w:sz w:val="16"/>
                          <w:szCs w:val="16"/>
                          <w:lang w:eastAsia="ko-KR"/>
                        </w:rPr>
                        <w:t xml:space="preserve"> curve name, the six coefficients, and min and max values for each of the </w:t>
                      </w:r>
                    </w:p>
                    <w:p w14:paraId="60E8DF1A"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memo</w:t>
                      </w:r>
                      <w:proofErr w:type="gramEnd"/>
                      <w:r w:rsidRPr="001437A7">
                        <w:rPr>
                          <w:rFonts w:ascii="Courier New" w:hAnsi="Courier New" w:cs="Courier New"/>
                          <w:sz w:val="16"/>
                          <w:szCs w:val="16"/>
                          <w:lang w:eastAsia="ko-KR"/>
                        </w:rPr>
                        <w:t xml:space="preserve"> independent variables. Optional inputs for curve minimum and maximum may </w:t>
                      </w:r>
                    </w:p>
                    <w:p w14:paraId="60C3D145"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memo</w:t>
                      </w:r>
                      <w:proofErr w:type="gramEnd"/>
                      <w:r w:rsidRPr="001437A7">
                        <w:rPr>
                          <w:rFonts w:ascii="Courier New" w:hAnsi="Courier New" w:cs="Courier New"/>
                          <w:sz w:val="16"/>
                          <w:szCs w:val="16"/>
                          <w:lang w:eastAsia="ko-KR"/>
                        </w:rPr>
                        <w:t xml:space="preserve"> be used to limit the output of the performance curve.</w:t>
                      </w:r>
                    </w:p>
                    <w:p w14:paraId="53402253"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memo</w:t>
                      </w:r>
                      <w:proofErr w:type="gramEnd"/>
                      <w:r w:rsidRPr="001437A7">
                        <w:rPr>
                          <w:rFonts w:ascii="Courier New" w:hAnsi="Courier New" w:cs="Courier New"/>
                          <w:sz w:val="16"/>
                          <w:szCs w:val="16"/>
                          <w:lang w:eastAsia="ko-KR"/>
                        </w:rPr>
                        <w:t xml:space="preserve"> curve = (C1 + C2*x + C3*x**2</w:t>
                      </w:r>
                      <w:r>
                        <w:rPr>
                          <w:rFonts w:ascii="Courier New" w:hAnsi="Courier New" w:cs="Courier New"/>
                          <w:sz w:val="16"/>
                          <w:szCs w:val="16"/>
                          <w:lang w:eastAsia="ko-KR"/>
                        </w:rPr>
                        <w:t xml:space="preserve"> + C4*x**3) + (C5 + C6</w:t>
                      </w:r>
                      <w:r w:rsidRPr="001437A7">
                        <w:rPr>
                          <w:rFonts w:ascii="Courier New" w:hAnsi="Courier New" w:cs="Courier New"/>
                          <w:sz w:val="16"/>
                          <w:szCs w:val="16"/>
                          <w:lang w:eastAsia="ko-KR"/>
                        </w:rPr>
                        <w:t>*x)*y</w:t>
                      </w:r>
                    </w:p>
                    <w:p w14:paraId="5E71B752"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A1 ,</w:t>
                      </w:r>
                      <w:proofErr w:type="gramEnd"/>
                      <w:r w:rsidRPr="001437A7">
                        <w:rPr>
                          <w:rFonts w:ascii="Courier New" w:hAnsi="Courier New" w:cs="Courier New"/>
                          <w:sz w:val="16"/>
                          <w:szCs w:val="16"/>
                          <w:lang w:eastAsia="ko-KR"/>
                        </w:rPr>
                        <w:t xml:space="preserve"> \field Name</w:t>
                      </w:r>
                    </w:p>
                    <w:p w14:paraId="4B92B794"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required</w:t>
                      </w:r>
                      <w:proofErr w:type="gramEnd"/>
                      <w:r w:rsidRPr="001437A7">
                        <w:rPr>
                          <w:rFonts w:ascii="Courier New" w:hAnsi="Courier New" w:cs="Courier New"/>
                          <w:sz w:val="16"/>
                          <w:szCs w:val="16"/>
                          <w:lang w:eastAsia="ko-KR"/>
                        </w:rPr>
                        <w:t>-field</w:t>
                      </w:r>
                    </w:p>
                    <w:p w14:paraId="56998D18"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alpha</w:t>
                      </w:r>
                    </w:p>
                    <w:p w14:paraId="5BC6B3E0" w14:textId="77777777" w:rsidR="00CC191A" w:rsidRPr="001437A7" w:rsidRDefault="00CC191A" w:rsidP="00F2242E">
                      <w:pPr>
                        <w:autoSpaceDE w:val="0"/>
                        <w:autoSpaceDN w:val="0"/>
                        <w:adjustRightInd w:val="0"/>
                        <w:rPr>
                          <w:rFonts w:ascii="Courier New" w:hAnsi="Courier New" w:cs="Courier New"/>
                          <w:sz w:val="16"/>
                          <w:szCs w:val="16"/>
                          <w:lang w:eastAsia="ko-KR"/>
                        </w:rPr>
                      </w:pPr>
                      <w:r>
                        <w:rPr>
                          <w:rFonts w:ascii="Courier New" w:hAnsi="Courier New" w:cs="Courier New"/>
                          <w:sz w:val="16"/>
                          <w:szCs w:val="16"/>
                          <w:lang w:eastAsia="ko-KR"/>
                        </w:rPr>
                        <w:t xml:space="preserve">       \</w:t>
                      </w:r>
                      <w:proofErr w:type="gramStart"/>
                      <w:r>
                        <w:rPr>
                          <w:rFonts w:ascii="Courier New" w:hAnsi="Courier New" w:cs="Courier New"/>
                          <w:sz w:val="16"/>
                          <w:szCs w:val="16"/>
                          <w:lang w:eastAsia="ko-KR"/>
                        </w:rPr>
                        <w:t>reference</w:t>
                      </w:r>
                      <w:proofErr w:type="gramEnd"/>
                      <w:r>
                        <w:rPr>
                          <w:rFonts w:ascii="Courier New" w:hAnsi="Courier New" w:cs="Courier New"/>
                          <w:sz w:val="16"/>
                          <w:szCs w:val="16"/>
                          <w:lang w:eastAsia="ko-KR"/>
                        </w:rPr>
                        <w:t xml:space="preserve"> </w:t>
                      </w:r>
                      <w:proofErr w:type="spellStart"/>
                      <w:r>
                        <w:rPr>
                          <w:rFonts w:ascii="Courier New" w:hAnsi="Courier New" w:cs="Courier New"/>
                          <w:sz w:val="16"/>
                          <w:szCs w:val="16"/>
                          <w:lang w:eastAsia="ko-KR"/>
                        </w:rPr>
                        <w:t>Cub</w:t>
                      </w:r>
                      <w:r w:rsidRPr="001437A7">
                        <w:rPr>
                          <w:rFonts w:ascii="Courier New" w:hAnsi="Courier New" w:cs="Courier New"/>
                          <w:sz w:val="16"/>
                          <w:szCs w:val="16"/>
                          <w:lang w:eastAsia="ko-KR"/>
                        </w:rPr>
                        <w:t>icLinearCurves</w:t>
                      </w:r>
                      <w:proofErr w:type="spellEnd"/>
                    </w:p>
                    <w:p w14:paraId="70EF7043"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reference</w:t>
                      </w:r>
                      <w:proofErr w:type="gramEnd"/>
                      <w:r w:rsidRPr="001437A7">
                        <w:rPr>
                          <w:rFonts w:ascii="Courier New" w:hAnsi="Courier New" w:cs="Courier New"/>
                          <w:sz w:val="16"/>
                          <w:szCs w:val="16"/>
                          <w:lang w:eastAsia="ko-KR"/>
                        </w:rPr>
                        <w:t xml:space="preserve"> </w:t>
                      </w:r>
                      <w:proofErr w:type="spellStart"/>
                      <w:r w:rsidRPr="001437A7">
                        <w:rPr>
                          <w:rFonts w:ascii="Courier New" w:hAnsi="Courier New" w:cs="Courier New"/>
                          <w:sz w:val="16"/>
                          <w:szCs w:val="16"/>
                          <w:lang w:eastAsia="ko-KR"/>
                        </w:rPr>
                        <w:t>AllCurves</w:t>
                      </w:r>
                      <w:proofErr w:type="spellEnd"/>
                    </w:p>
                    <w:p w14:paraId="2CB2BD04"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N1 ,</w:t>
                      </w:r>
                      <w:proofErr w:type="gramEnd"/>
                      <w:r w:rsidRPr="001437A7">
                        <w:rPr>
                          <w:rFonts w:ascii="Courier New" w:hAnsi="Courier New" w:cs="Courier New"/>
                          <w:sz w:val="16"/>
                          <w:szCs w:val="16"/>
                          <w:lang w:eastAsia="ko-KR"/>
                        </w:rPr>
                        <w:t xml:space="preserve"> \field Coefficient1 Constant</w:t>
                      </w:r>
                    </w:p>
                    <w:p w14:paraId="600A13E6"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required</w:t>
                      </w:r>
                      <w:proofErr w:type="gramEnd"/>
                      <w:r w:rsidRPr="001437A7">
                        <w:rPr>
                          <w:rFonts w:ascii="Courier New" w:hAnsi="Courier New" w:cs="Courier New"/>
                          <w:sz w:val="16"/>
                          <w:szCs w:val="16"/>
                          <w:lang w:eastAsia="ko-KR"/>
                        </w:rPr>
                        <w:t>-field</w:t>
                      </w:r>
                    </w:p>
                    <w:p w14:paraId="7DAA4966"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08CECF03"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N2 ,</w:t>
                      </w:r>
                      <w:proofErr w:type="gramEnd"/>
                      <w:r w:rsidRPr="001437A7">
                        <w:rPr>
                          <w:rFonts w:ascii="Courier New" w:hAnsi="Courier New" w:cs="Courier New"/>
                          <w:sz w:val="16"/>
                          <w:szCs w:val="16"/>
                          <w:lang w:eastAsia="ko-KR"/>
                        </w:rPr>
                        <w:t xml:space="preserve"> \field Coefficient2 x</w:t>
                      </w:r>
                    </w:p>
                    <w:p w14:paraId="00E84A6F"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required</w:t>
                      </w:r>
                      <w:proofErr w:type="gramEnd"/>
                      <w:r w:rsidRPr="001437A7">
                        <w:rPr>
                          <w:rFonts w:ascii="Courier New" w:hAnsi="Courier New" w:cs="Courier New"/>
                          <w:sz w:val="16"/>
                          <w:szCs w:val="16"/>
                          <w:lang w:eastAsia="ko-KR"/>
                        </w:rPr>
                        <w:t>-field</w:t>
                      </w:r>
                    </w:p>
                    <w:p w14:paraId="6A7C3B78"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3B025ECF"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N3 ,</w:t>
                      </w:r>
                      <w:proofErr w:type="gramEnd"/>
                      <w:r w:rsidRPr="001437A7">
                        <w:rPr>
                          <w:rFonts w:ascii="Courier New" w:hAnsi="Courier New" w:cs="Courier New"/>
                          <w:sz w:val="16"/>
                          <w:szCs w:val="16"/>
                          <w:lang w:eastAsia="ko-KR"/>
                        </w:rPr>
                        <w:t xml:space="preserve"> \field Coefficient3 x**2</w:t>
                      </w:r>
                    </w:p>
                    <w:p w14:paraId="64FC05EF"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required</w:t>
                      </w:r>
                      <w:proofErr w:type="gramEnd"/>
                      <w:r w:rsidRPr="001437A7">
                        <w:rPr>
                          <w:rFonts w:ascii="Courier New" w:hAnsi="Courier New" w:cs="Courier New"/>
                          <w:sz w:val="16"/>
                          <w:szCs w:val="16"/>
                          <w:lang w:eastAsia="ko-KR"/>
                        </w:rPr>
                        <w:t>-field</w:t>
                      </w:r>
                    </w:p>
                    <w:p w14:paraId="337CA0C1"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4F2FDA6A" w14:textId="77777777" w:rsidR="00CC191A" w:rsidRPr="001437A7" w:rsidRDefault="00CC191A" w:rsidP="00F2242E">
                      <w:pPr>
                        <w:autoSpaceDE w:val="0"/>
                        <w:autoSpaceDN w:val="0"/>
                        <w:adjustRightInd w:val="0"/>
                        <w:rPr>
                          <w:rFonts w:ascii="Courier New" w:hAnsi="Courier New" w:cs="Courier New"/>
                          <w:sz w:val="16"/>
                          <w:szCs w:val="16"/>
                          <w:lang w:eastAsia="ko-KR"/>
                        </w:rPr>
                      </w:pPr>
                      <w:r>
                        <w:rPr>
                          <w:rFonts w:ascii="Courier New" w:hAnsi="Courier New" w:cs="Courier New"/>
                          <w:sz w:val="16"/>
                          <w:szCs w:val="16"/>
                          <w:lang w:eastAsia="ko-KR"/>
                        </w:rPr>
                        <w:t xml:space="preserve">  </w:t>
                      </w:r>
                      <w:proofErr w:type="gramStart"/>
                      <w:r>
                        <w:rPr>
                          <w:rFonts w:ascii="Courier New" w:hAnsi="Courier New" w:cs="Courier New"/>
                          <w:sz w:val="16"/>
                          <w:szCs w:val="16"/>
                          <w:lang w:eastAsia="ko-KR"/>
                        </w:rPr>
                        <w:t>N4 ,</w:t>
                      </w:r>
                      <w:proofErr w:type="gramEnd"/>
                      <w:r>
                        <w:rPr>
                          <w:rFonts w:ascii="Courier New" w:hAnsi="Courier New" w:cs="Courier New"/>
                          <w:sz w:val="16"/>
                          <w:szCs w:val="16"/>
                          <w:lang w:eastAsia="ko-KR"/>
                        </w:rPr>
                        <w:t xml:space="preserve"> \field Coefficient4 x**3</w:t>
                      </w:r>
                    </w:p>
                    <w:p w14:paraId="79DAE73A"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required</w:t>
                      </w:r>
                      <w:proofErr w:type="gramEnd"/>
                      <w:r w:rsidRPr="001437A7">
                        <w:rPr>
                          <w:rFonts w:ascii="Courier New" w:hAnsi="Courier New" w:cs="Courier New"/>
                          <w:sz w:val="16"/>
                          <w:szCs w:val="16"/>
                          <w:lang w:eastAsia="ko-KR"/>
                        </w:rPr>
                        <w:t>-field</w:t>
                      </w:r>
                    </w:p>
                    <w:p w14:paraId="5DE58A4A"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49F71A37" w14:textId="77777777" w:rsidR="00CC191A" w:rsidRPr="001437A7" w:rsidRDefault="00CC191A" w:rsidP="00F2242E">
                      <w:pPr>
                        <w:autoSpaceDE w:val="0"/>
                        <w:autoSpaceDN w:val="0"/>
                        <w:adjustRightInd w:val="0"/>
                        <w:rPr>
                          <w:rFonts w:ascii="Courier New" w:hAnsi="Courier New" w:cs="Courier New"/>
                          <w:sz w:val="16"/>
                          <w:szCs w:val="16"/>
                          <w:lang w:eastAsia="ko-KR"/>
                        </w:rPr>
                      </w:pPr>
                      <w:r>
                        <w:rPr>
                          <w:rFonts w:ascii="Courier New" w:hAnsi="Courier New" w:cs="Courier New"/>
                          <w:sz w:val="16"/>
                          <w:szCs w:val="16"/>
                          <w:lang w:eastAsia="ko-KR"/>
                        </w:rPr>
                        <w:t xml:space="preserve">  </w:t>
                      </w:r>
                      <w:proofErr w:type="gramStart"/>
                      <w:r>
                        <w:rPr>
                          <w:rFonts w:ascii="Courier New" w:hAnsi="Courier New" w:cs="Courier New"/>
                          <w:sz w:val="16"/>
                          <w:szCs w:val="16"/>
                          <w:lang w:eastAsia="ko-KR"/>
                        </w:rPr>
                        <w:t>N5 ,</w:t>
                      </w:r>
                      <w:proofErr w:type="gramEnd"/>
                      <w:r>
                        <w:rPr>
                          <w:rFonts w:ascii="Courier New" w:hAnsi="Courier New" w:cs="Courier New"/>
                          <w:sz w:val="16"/>
                          <w:szCs w:val="16"/>
                          <w:lang w:eastAsia="ko-KR"/>
                        </w:rPr>
                        <w:t xml:space="preserve"> \field Coefficient5 </w:t>
                      </w:r>
                      <w:r w:rsidRPr="001437A7">
                        <w:rPr>
                          <w:rFonts w:ascii="Courier New" w:hAnsi="Courier New" w:cs="Courier New"/>
                          <w:sz w:val="16"/>
                          <w:szCs w:val="16"/>
                          <w:lang w:eastAsia="ko-KR"/>
                        </w:rPr>
                        <w:t>y</w:t>
                      </w:r>
                    </w:p>
                    <w:p w14:paraId="27B587F3"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required</w:t>
                      </w:r>
                      <w:proofErr w:type="gramEnd"/>
                      <w:r w:rsidRPr="001437A7">
                        <w:rPr>
                          <w:rFonts w:ascii="Courier New" w:hAnsi="Courier New" w:cs="Courier New"/>
                          <w:sz w:val="16"/>
                          <w:szCs w:val="16"/>
                          <w:lang w:eastAsia="ko-KR"/>
                        </w:rPr>
                        <w:t>-field</w:t>
                      </w:r>
                    </w:p>
                    <w:p w14:paraId="7A2D3231"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32EB757E"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proofErr w:type="gramStart"/>
                      <w:r>
                        <w:rPr>
                          <w:rFonts w:ascii="Courier New" w:hAnsi="Courier New" w:cs="Courier New"/>
                          <w:sz w:val="16"/>
                          <w:szCs w:val="16"/>
                          <w:lang w:eastAsia="ko-KR"/>
                        </w:rPr>
                        <w:t>N6 ,</w:t>
                      </w:r>
                      <w:proofErr w:type="gramEnd"/>
                      <w:r>
                        <w:rPr>
                          <w:rFonts w:ascii="Courier New" w:hAnsi="Courier New" w:cs="Courier New"/>
                          <w:sz w:val="16"/>
                          <w:szCs w:val="16"/>
                          <w:lang w:eastAsia="ko-KR"/>
                        </w:rPr>
                        <w:t xml:space="preserve"> \field Coefficient6 x</w:t>
                      </w:r>
                      <w:r w:rsidRPr="001437A7">
                        <w:rPr>
                          <w:rFonts w:ascii="Courier New" w:hAnsi="Courier New" w:cs="Courier New"/>
                          <w:sz w:val="16"/>
                          <w:szCs w:val="16"/>
                          <w:lang w:eastAsia="ko-KR"/>
                        </w:rPr>
                        <w:t>*y</w:t>
                      </w:r>
                    </w:p>
                    <w:p w14:paraId="0E0727A3"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required</w:t>
                      </w:r>
                      <w:proofErr w:type="gramEnd"/>
                      <w:r w:rsidRPr="001437A7">
                        <w:rPr>
                          <w:rFonts w:ascii="Courier New" w:hAnsi="Courier New" w:cs="Courier New"/>
                          <w:sz w:val="16"/>
                          <w:szCs w:val="16"/>
                          <w:lang w:eastAsia="ko-KR"/>
                        </w:rPr>
                        <w:t>-field</w:t>
                      </w:r>
                    </w:p>
                    <w:p w14:paraId="438848EB"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5E623BC2"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N7 ,</w:t>
                      </w:r>
                      <w:proofErr w:type="gramEnd"/>
                      <w:r w:rsidRPr="001437A7">
                        <w:rPr>
                          <w:rFonts w:ascii="Courier New" w:hAnsi="Courier New" w:cs="Courier New"/>
                          <w:sz w:val="16"/>
                          <w:szCs w:val="16"/>
                          <w:lang w:eastAsia="ko-KR"/>
                        </w:rPr>
                        <w:t xml:space="preserve"> \field Minimum Value of x</w:t>
                      </w:r>
                    </w:p>
                    <w:p w14:paraId="799B59E4"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required</w:t>
                      </w:r>
                      <w:proofErr w:type="gramEnd"/>
                      <w:r w:rsidRPr="001437A7">
                        <w:rPr>
                          <w:rFonts w:ascii="Courier New" w:hAnsi="Courier New" w:cs="Courier New"/>
                          <w:sz w:val="16"/>
                          <w:szCs w:val="16"/>
                          <w:lang w:eastAsia="ko-KR"/>
                        </w:rPr>
                        <w:t>-field</w:t>
                      </w:r>
                    </w:p>
                    <w:p w14:paraId="57D4668E"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0A6F30A1"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spellStart"/>
                      <w:proofErr w:type="gramStart"/>
                      <w:r w:rsidRPr="001437A7">
                        <w:rPr>
                          <w:rFonts w:ascii="Courier New" w:hAnsi="Courier New" w:cs="Courier New"/>
                          <w:sz w:val="16"/>
                          <w:szCs w:val="16"/>
                          <w:lang w:eastAsia="ko-KR"/>
                        </w:rPr>
                        <w:t>unitsBasedOnField</w:t>
                      </w:r>
                      <w:proofErr w:type="spellEnd"/>
                      <w:proofErr w:type="gramEnd"/>
                      <w:r w:rsidRPr="001437A7">
                        <w:rPr>
                          <w:rFonts w:ascii="Courier New" w:hAnsi="Courier New" w:cs="Courier New"/>
                          <w:sz w:val="16"/>
                          <w:szCs w:val="16"/>
                          <w:lang w:eastAsia="ko-KR"/>
                        </w:rPr>
                        <w:t xml:space="preserve"> A2</w:t>
                      </w:r>
                    </w:p>
                    <w:p w14:paraId="66A93833"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N8 ,</w:t>
                      </w:r>
                      <w:proofErr w:type="gramEnd"/>
                      <w:r w:rsidRPr="001437A7">
                        <w:rPr>
                          <w:rFonts w:ascii="Courier New" w:hAnsi="Courier New" w:cs="Courier New"/>
                          <w:sz w:val="16"/>
                          <w:szCs w:val="16"/>
                          <w:lang w:eastAsia="ko-KR"/>
                        </w:rPr>
                        <w:t xml:space="preserve"> \field Maximum Value of x</w:t>
                      </w:r>
                    </w:p>
                    <w:p w14:paraId="04DDE0B6"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required</w:t>
                      </w:r>
                      <w:proofErr w:type="gramEnd"/>
                      <w:r w:rsidRPr="001437A7">
                        <w:rPr>
                          <w:rFonts w:ascii="Courier New" w:hAnsi="Courier New" w:cs="Courier New"/>
                          <w:sz w:val="16"/>
                          <w:szCs w:val="16"/>
                          <w:lang w:eastAsia="ko-KR"/>
                        </w:rPr>
                        <w:t>-field</w:t>
                      </w:r>
                    </w:p>
                    <w:p w14:paraId="4F0253F9"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275C5798"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spellStart"/>
                      <w:proofErr w:type="gramStart"/>
                      <w:r w:rsidRPr="001437A7">
                        <w:rPr>
                          <w:rFonts w:ascii="Courier New" w:hAnsi="Courier New" w:cs="Courier New"/>
                          <w:sz w:val="16"/>
                          <w:szCs w:val="16"/>
                          <w:lang w:eastAsia="ko-KR"/>
                        </w:rPr>
                        <w:t>unitsBasedOnField</w:t>
                      </w:r>
                      <w:proofErr w:type="spellEnd"/>
                      <w:proofErr w:type="gramEnd"/>
                      <w:r w:rsidRPr="001437A7">
                        <w:rPr>
                          <w:rFonts w:ascii="Courier New" w:hAnsi="Courier New" w:cs="Courier New"/>
                          <w:sz w:val="16"/>
                          <w:szCs w:val="16"/>
                          <w:lang w:eastAsia="ko-KR"/>
                        </w:rPr>
                        <w:t xml:space="preserve"> A2</w:t>
                      </w:r>
                    </w:p>
                    <w:p w14:paraId="1C99176C"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N9 ,</w:t>
                      </w:r>
                      <w:proofErr w:type="gramEnd"/>
                      <w:r w:rsidRPr="001437A7">
                        <w:rPr>
                          <w:rFonts w:ascii="Courier New" w:hAnsi="Courier New" w:cs="Courier New"/>
                          <w:sz w:val="16"/>
                          <w:szCs w:val="16"/>
                          <w:lang w:eastAsia="ko-KR"/>
                        </w:rPr>
                        <w:t xml:space="preserve"> \field Minimum Value of y</w:t>
                      </w:r>
                    </w:p>
                    <w:p w14:paraId="38243C5D"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required</w:t>
                      </w:r>
                      <w:proofErr w:type="gramEnd"/>
                      <w:r w:rsidRPr="001437A7">
                        <w:rPr>
                          <w:rFonts w:ascii="Courier New" w:hAnsi="Courier New" w:cs="Courier New"/>
                          <w:sz w:val="16"/>
                          <w:szCs w:val="16"/>
                          <w:lang w:eastAsia="ko-KR"/>
                        </w:rPr>
                        <w:t>-field</w:t>
                      </w:r>
                    </w:p>
                    <w:p w14:paraId="612C831D"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03AEECBF"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spellStart"/>
                      <w:proofErr w:type="gramStart"/>
                      <w:r w:rsidRPr="001437A7">
                        <w:rPr>
                          <w:rFonts w:ascii="Courier New" w:hAnsi="Courier New" w:cs="Courier New"/>
                          <w:sz w:val="16"/>
                          <w:szCs w:val="16"/>
                          <w:lang w:eastAsia="ko-KR"/>
                        </w:rPr>
                        <w:t>unitsBasedOnField</w:t>
                      </w:r>
                      <w:proofErr w:type="spellEnd"/>
                      <w:proofErr w:type="gramEnd"/>
                      <w:r w:rsidRPr="001437A7">
                        <w:rPr>
                          <w:rFonts w:ascii="Courier New" w:hAnsi="Courier New" w:cs="Courier New"/>
                          <w:sz w:val="16"/>
                          <w:szCs w:val="16"/>
                          <w:lang w:eastAsia="ko-KR"/>
                        </w:rPr>
                        <w:t xml:space="preserve"> A3</w:t>
                      </w:r>
                    </w:p>
                    <w:p w14:paraId="68BCFC81"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N10, \field Maximum Value of y</w:t>
                      </w:r>
                    </w:p>
                    <w:p w14:paraId="352FC5A5"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required</w:t>
                      </w:r>
                      <w:proofErr w:type="gramEnd"/>
                      <w:r w:rsidRPr="001437A7">
                        <w:rPr>
                          <w:rFonts w:ascii="Courier New" w:hAnsi="Courier New" w:cs="Courier New"/>
                          <w:sz w:val="16"/>
                          <w:szCs w:val="16"/>
                          <w:lang w:eastAsia="ko-KR"/>
                        </w:rPr>
                        <w:t>-field</w:t>
                      </w:r>
                    </w:p>
                    <w:p w14:paraId="04BE0A2F"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09996C3E"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spellStart"/>
                      <w:proofErr w:type="gramStart"/>
                      <w:r w:rsidRPr="001437A7">
                        <w:rPr>
                          <w:rFonts w:ascii="Courier New" w:hAnsi="Courier New" w:cs="Courier New"/>
                          <w:sz w:val="16"/>
                          <w:szCs w:val="16"/>
                          <w:lang w:eastAsia="ko-KR"/>
                        </w:rPr>
                        <w:t>unitsBasedOnField</w:t>
                      </w:r>
                      <w:proofErr w:type="spellEnd"/>
                      <w:proofErr w:type="gramEnd"/>
                      <w:r w:rsidRPr="001437A7">
                        <w:rPr>
                          <w:rFonts w:ascii="Courier New" w:hAnsi="Courier New" w:cs="Courier New"/>
                          <w:sz w:val="16"/>
                          <w:szCs w:val="16"/>
                          <w:lang w:eastAsia="ko-KR"/>
                        </w:rPr>
                        <w:t xml:space="preserve"> A3</w:t>
                      </w:r>
                    </w:p>
                    <w:p w14:paraId="5DDA3EB8"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N11, \field Minimum Curve Output</w:t>
                      </w:r>
                    </w:p>
                    <w:p w14:paraId="18A4FB87"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0C5225FD"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note</w:t>
                      </w:r>
                      <w:proofErr w:type="gramEnd"/>
                      <w:r w:rsidRPr="001437A7">
                        <w:rPr>
                          <w:rFonts w:ascii="Courier New" w:hAnsi="Courier New" w:cs="Courier New"/>
                          <w:sz w:val="16"/>
                          <w:szCs w:val="16"/>
                          <w:lang w:eastAsia="ko-KR"/>
                        </w:rPr>
                        <w:t xml:space="preserve"> Specify the minimum value calculated by this curve object</w:t>
                      </w:r>
                    </w:p>
                    <w:p w14:paraId="46881A60"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spellStart"/>
                      <w:proofErr w:type="gramStart"/>
                      <w:r w:rsidRPr="001437A7">
                        <w:rPr>
                          <w:rFonts w:ascii="Courier New" w:hAnsi="Courier New" w:cs="Courier New"/>
                          <w:sz w:val="16"/>
                          <w:szCs w:val="16"/>
                          <w:lang w:eastAsia="ko-KR"/>
                        </w:rPr>
                        <w:t>unitsBasedOnField</w:t>
                      </w:r>
                      <w:proofErr w:type="spellEnd"/>
                      <w:proofErr w:type="gramEnd"/>
                      <w:r w:rsidRPr="001437A7">
                        <w:rPr>
                          <w:rFonts w:ascii="Courier New" w:hAnsi="Courier New" w:cs="Courier New"/>
                          <w:sz w:val="16"/>
                          <w:szCs w:val="16"/>
                          <w:lang w:eastAsia="ko-KR"/>
                        </w:rPr>
                        <w:t xml:space="preserve"> A4</w:t>
                      </w:r>
                    </w:p>
                    <w:p w14:paraId="6E68A8F1"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N12, \field Maximum Curve Output</w:t>
                      </w:r>
                    </w:p>
                    <w:p w14:paraId="40261E1C"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real</w:t>
                      </w:r>
                    </w:p>
                    <w:p w14:paraId="115DFC0E"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note</w:t>
                      </w:r>
                      <w:proofErr w:type="gramEnd"/>
                      <w:r w:rsidRPr="001437A7">
                        <w:rPr>
                          <w:rFonts w:ascii="Courier New" w:hAnsi="Courier New" w:cs="Courier New"/>
                          <w:sz w:val="16"/>
                          <w:szCs w:val="16"/>
                          <w:lang w:eastAsia="ko-KR"/>
                        </w:rPr>
                        <w:t xml:space="preserve"> Specify the maximum value calculated by this curve object</w:t>
                      </w:r>
                    </w:p>
                    <w:p w14:paraId="5D9B5D6E"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spellStart"/>
                      <w:proofErr w:type="gramStart"/>
                      <w:r w:rsidRPr="001437A7">
                        <w:rPr>
                          <w:rFonts w:ascii="Courier New" w:hAnsi="Courier New" w:cs="Courier New"/>
                          <w:sz w:val="16"/>
                          <w:szCs w:val="16"/>
                          <w:lang w:eastAsia="ko-KR"/>
                        </w:rPr>
                        <w:t>unitsBasedOnField</w:t>
                      </w:r>
                      <w:proofErr w:type="spellEnd"/>
                      <w:proofErr w:type="gramEnd"/>
                      <w:r w:rsidRPr="001437A7">
                        <w:rPr>
                          <w:rFonts w:ascii="Courier New" w:hAnsi="Courier New" w:cs="Courier New"/>
                          <w:sz w:val="16"/>
                          <w:szCs w:val="16"/>
                          <w:lang w:eastAsia="ko-KR"/>
                        </w:rPr>
                        <w:t xml:space="preserve"> A4</w:t>
                      </w:r>
                    </w:p>
                    <w:p w14:paraId="2C5C3594"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A2,  \field Input Unit Type for X</w:t>
                      </w:r>
                    </w:p>
                    <w:p w14:paraId="688048D4"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choice</w:t>
                      </w:r>
                    </w:p>
                    <w:p w14:paraId="1C76D398"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key</w:t>
                      </w:r>
                      <w:proofErr w:type="gramEnd"/>
                      <w:r w:rsidRPr="001437A7">
                        <w:rPr>
                          <w:rFonts w:ascii="Courier New" w:hAnsi="Courier New" w:cs="Courier New"/>
                          <w:sz w:val="16"/>
                          <w:szCs w:val="16"/>
                          <w:lang w:eastAsia="ko-KR"/>
                        </w:rPr>
                        <w:t xml:space="preserve"> Dimensionless</w:t>
                      </w:r>
                    </w:p>
                    <w:p w14:paraId="15A03B3F" w14:textId="77777777" w:rsidR="00CC191A" w:rsidRPr="001437A7" w:rsidRDefault="00CC191A" w:rsidP="00F2242E">
                      <w:pPr>
                        <w:autoSpaceDE w:val="0"/>
                        <w:autoSpaceDN w:val="0"/>
                        <w:adjustRightInd w:val="0"/>
                        <w:rPr>
                          <w:rFonts w:ascii="Courier New" w:hAnsi="Courier New" w:cs="Courier New"/>
                          <w:sz w:val="16"/>
                          <w:szCs w:val="16"/>
                          <w:lang w:eastAsia="ko-KR"/>
                        </w:rPr>
                      </w:pPr>
                      <w:r>
                        <w:rPr>
                          <w:rFonts w:ascii="Courier New" w:hAnsi="Courier New" w:cs="Courier New"/>
                          <w:sz w:val="16"/>
                          <w:szCs w:val="16"/>
                          <w:lang w:eastAsia="ko-KR"/>
                        </w:rPr>
                        <w:t xml:space="preserve">       </w:t>
                      </w:r>
                      <w:r w:rsidRPr="001437A7">
                        <w:rPr>
                          <w:rFonts w:ascii="Courier New" w:hAnsi="Courier New" w:cs="Courier New"/>
                          <w:sz w:val="16"/>
                          <w:szCs w:val="16"/>
                          <w:lang w:eastAsia="ko-KR"/>
                        </w:rPr>
                        <w:t>\</w:t>
                      </w:r>
                      <w:proofErr w:type="gramStart"/>
                      <w:r w:rsidRPr="001437A7">
                        <w:rPr>
                          <w:rFonts w:ascii="Courier New" w:hAnsi="Courier New" w:cs="Courier New"/>
                          <w:sz w:val="16"/>
                          <w:szCs w:val="16"/>
                          <w:lang w:eastAsia="ko-KR"/>
                        </w:rPr>
                        <w:t>default</w:t>
                      </w:r>
                      <w:proofErr w:type="gramEnd"/>
                      <w:r w:rsidRPr="001437A7">
                        <w:rPr>
                          <w:rFonts w:ascii="Courier New" w:hAnsi="Courier New" w:cs="Courier New"/>
                          <w:sz w:val="16"/>
                          <w:szCs w:val="16"/>
                          <w:lang w:eastAsia="ko-KR"/>
                        </w:rPr>
                        <w:t xml:space="preserve"> Dimensionless</w:t>
                      </w:r>
                    </w:p>
                    <w:p w14:paraId="3F0DAF3C"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A3,  \field Input Unit Type for Y</w:t>
                      </w:r>
                    </w:p>
                    <w:p w14:paraId="0B08785A"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choice</w:t>
                      </w:r>
                    </w:p>
                    <w:p w14:paraId="5EFDC938"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key</w:t>
                      </w:r>
                      <w:proofErr w:type="gramEnd"/>
                      <w:r w:rsidRPr="001437A7">
                        <w:rPr>
                          <w:rFonts w:ascii="Courier New" w:hAnsi="Courier New" w:cs="Courier New"/>
                          <w:sz w:val="16"/>
                          <w:szCs w:val="16"/>
                          <w:lang w:eastAsia="ko-KR"/>
                        </w:rPr>
                        <w:t xml:space="preserve"> Dimensionless</w:t>
                      </w:r>
                    </w:p>
                    <w:p w14:paraId="491D4FD8" w14:textId="77777777" w:rsidR="00CC191A" w:rsidRPr="001437A7" w:rsidRDefault="00CC191A" w:rsidP="00F2242E">
                      <w:pPr>
                        <w:autoSpaceDE w:val="0"/>
                        <w:autoSpaceDN w:val="0"/>
                        <w:adjustRightInd w:val="0"/>
                        <w:rPr>
                          <w:rFonts w:ascii="Courier New" w:hAnsi="Courier New" w:cs="Courier New"/>
                          <w:sz w:val="16"/>
                          <w:szCs w:val="16"/>
                          <w:lang w:eastAsia="ko-KR"/>
                        </w:rPr>
                      </w:pPr>
                      <w:r>
                        <w:rPr>
                          <w:rFonts w:ascii="Courier New" w:hAnsi="Courier New" w:cs="Courier New"/>
                          <w:sz w:val="16"/>
                          <w:szCs w:val="16"/>
                          <w:lang w:eastAsia="ko-KR"/>
                        </w:rPr>
                        <w:t xml:space="preserve">       </w:t>
                      </w:r>
                      <w:r w:rsidRPr="001437A7">
                        <w:rPr>
                          <w:rFonts w:ascii="Courier New" w:hAnsi="Courier New" w:cs="Courier New"/>
                          <w:sz w:val="16"/>
                          <w:szCs w:val="16"/>
                          <w:lang w:eastAsia="ko-KR"/>
                        </w:rPr>
                        <w:t>\</w:t>
                      </w:r>
                      <w:proofErr w:type="gramStart"/>
                      <w:r w:rsidRPr="001437A7">
                        <w:rPr>
                          <w:rFonts w:ascii="Courier New" w:hAnsi="Courier New" w:cs="Courier New"/>
                          <w:sz w:val="16"/>
                          <w:szCs w:val="16"/>
                          <w:lang w:eastAsia="ko-KR"/>
                        </w:rPr>
                        <w:t>default</w:t>
                      </w:r>
                      <w:proofErr w:type="gramEnd"/>
                      <w:r w:rsidRPr="001437A7">
                        <w:rPr>
                          <w:rFonts w:ascii="Courier New" w:hAnsi="Courier New" w:cs="Courier New"/>
                          <w:sz w:val="16"/>
                          <w:szCs w:val="16"/>
                          <w:lang w:eastAsia="ko-KR"/>
                        </w:rPr>
                        <w:t xml:space="preserve"> Dimensionless</w:t>
                      </w:r>
                    </w:p>
                    <w:p w14:paraId="048CFDE5"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A4;  \field Output Unit Type</w:t>
                      </w:r>
                    </w:p>
                    <w:p w14:paraId="2FF4E74D"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type</w:t>
                      </w:r>
                      <w:proofErr w:type="gramEnd"/>
                      <w:r w:rsidRPr="001437A7">
                        <w:rPr>
                          <w:rFonts w:ascii="Courier New" w:hAnsi="Courier New" w:cs="Courier New"/>
                          <w:sz w:val="16"/>
                          <w:szCs w:val="16"/>
                          <w:lang w:eastAsia="ko-KR"/>
                        </w:rPr>
                        <w:t xml:space="preserve"> choice</w:t>
                      </w:r>
                    </w:p>
                    <w:p w14:paraId="615A35C9" w14:textId="77777777" w:rsidR="00CC191A" w:rsidRPr="001437A7" w:rsidRDefault="00CC191A" w:rsidP="00F2242E">
                      <w:pPr>
                        <w:autoSpaceDE w:val="0"/>
                        <w:autoSpaceDN w:val="0"/>
                        <w:adjustRightInd w:val="0"/>
                        <w:rPr>
                          <w:rFonts w:ascii="Courier New" w:hAnsi="Courier New" w:cs="Courier New"/>
                          <w:sz w:val="16"/>
                          <w:szCs w:val="16"/>
                          <w:lang w:eastAsia="ko-KR"/>
                        </w:rPr>
                      </w:pPr>
                      <w:r w:rsidRPr="001437A7">
                        <w:rPr>
                          <w:rFonts w:ascii="Courier New" w:hAnsi="Courier New" w:cs="Courier New"/>
                          <w:sz w:val="16"/>
                          <w:szCs w:val="16"/>
                          <w:lang w:eastAsia="ko-KR"/>
                        </w:rPr>
                        <w:t xml:space="preserve">       \</w:t>
                      </w:r>
                      <w:proofErr w:type="gramStart"/>
                      <w:r w:rsidRPr="001437A7">
                        <w:rPr>
                          <w:rFonts w:ascii="Courier New" w:hAnsi="Courier New" w:cs="Courier New"/>
                          <w:sz w:val="16"/>
                          <w:szCs w:val="16"/>
                          <w:lang w:eastAsia="ko-KR"/>
                        </w:rPr>
                        <w:t>key</w:t>
                      </w:r>
                      <w:proofErr w:type="gramEnd"/>
                      <w:r w:rsidRPr="001437A7">
                        <w:rPr>
                          <w:rFonts w:ascii="Courier New" w:hAnsi="Courier New" w:cs="Courier New"/>
                          <w:sz w:val="16"/>
                          <w:szCs w:val="16"/>
                          <w:lang w:eastAsia="ko-KR"/>
                        </w:rPr>
                        <w:t xml:space="preserve"> Dimensionless</w:t>
                      </w:r>
                    </w:p>
                    <w:p w14:paraId="5CCE3E6E" w14:textId="77777777" w:rsidR="00CC191A" w:rsidRPr="0091468C" w:rsidRDefault="00CC191A" w:rsidP="00F2242E">
                      <w:pPr>
                        <w:autoSpaceDE w:val="0"/>
                        <w:autoSpaceDN w:val="0"/>
                        <w:adjustRightInd w:val="0"/>
                        <w:rPr>
                          <w:rFonts w:ascii="Courier New" w:hAnsi="Courier New" w:cs="Courier New"/>
                          <w:sz w:val="16"/>
                          <w:szCs w:val="16"/>
                          <w:lang w:eastAsia="ko-KR"/>
                        </w:rPr>
                      </w:pPr>
                      <w:r>
                        <w:rPr>
                          <w:rFonts w:ascii="Courier New" w:hAnsi="Courier New" w:cs="Courier New"/>
                          <w:sz w:val="16"/>
                          <w:szCs w:val="16"/>
                          <w:lang w:eastAsia="ko-KR"/>
                        </w:rPr>
                        <w:t xml:space="preserve">       </w:t>
                      </w:r>
                      <w:r w:rsidRPr="001437A7">
                        <w:rPr>
                          <w:rFonts w:ascii="Courier New" w:hAnsi="Courier New" w:cs="Courier New"/>
                          <w:sz w:val="16"/>
                          <w:szCs w:val="16"/>
                          <w:lang w:eastAsia="ko-KR"/>
                        </w:rPr>
                        <w:t>\</w:t>
                      </w:r>
                      <w:proofErr w:type="gramStart"/>
                      <w:r w:rsidRPr="001437A7">
                        <w:rPr>
                          <w:rFonts w:ascii="Courier New" w:hAnsi="Courier New" w:cs="Courier New"/>
                          <w:sz w:val="16"/>
                          <w:szCs w:val="16"/>
                          <w:lang w:eastAsia="ko-KR"/>
                        </w:rPr>
                        <w:t>default</w:t>
                      </w:r>
                      <w:proofErr w:type="gramEnd"/>
                      <w:r w:rsidRPr="001437A7">
                        <w:rPr>
                          <w:rFonts w:ascii="Courier New" w:hAnsi="Courier New" w:cs="Courier New"/>
                          <w:sz w:val="16"/>
                          <w:szCs w:val="16"/>
                          <w:lang w:eastAsia="ko-KR"/>
                        </w:rPr>
                        <w:t xml:space="preserve"> Dimensionless</w:t>
                      </w:r>
                    </w:p>
                  </w:txbxContent>
                </v:textbox>
                <w10:anchorlock/>
              </v:shape>
            </w:pict>
          </mc:Fallback>
        </mc:AlternateContent>
      </w:r>
    </w:p>
    <w:p w14:paraId="448C0C35" w14:textId="77777777" w:rsidR="00F2242E" w:rsidRDefault="00F2242E" w:rsidP="00F2242E">
      <w:pPr>
        <w:pStyle w:val="BodyText"/>
        <w:spacing w:after="0"/>
        <w:rPr>
          <w:rFonts w:eastAsia="Malgun Gothic"/>
          <w:lang w:eastAsia="ko-KR"/>
        </w:rPr>
      </w:pPr>
      <w:r>
        <w:rPr>
          <w:rFonts w:eastAsia="Malgun Gothic"/>
          <w:lang w:eastAsia="ko-KR"/>
        </w:rPr>
        <w:t xml:space="preserve">In addition, the detailed ice storage input will be modified to accept either </w:t>
      </w:r>
      <w:proofErr w:type="spellStart"/>
      <w:r>
        <w:rPr>
          <w:rFonts w:eastAsia="Malgun Gothic"/>
          <w:lang w:eastAsia="ko-KR"/>
        </w:rPr>
        <w:t>QuadraticLinear</w:t>
      </w:r>
      <w:proofErr w:type="spellEnd"/>
      <w:r>
        <w:rPr>
          <w:rFonts w:eastAsia="Malgun Gothic"/>
          <w:lang w:eastAsia="ko-KR"/>
        </w:rPr>
        <w:t xml:space="preserve"> or </w:t>
      </w:r>
      <w:proofErr w:type="spellStart"/>
      <w:r>
        <w:rPr>
          <w:rFonts w:eastAsia="Malgun Gothic"/>
          <w:lang w:eastAsia="ko-KR"/>
        </w:rPr>
        <w:t>CubicLinear</w:t>
      </w:r>
      <w:proofErr w:type="spellEnd"/>
      <w:r>
        <w:rPr>
          <w:rFonts w:eastAsia="Malgun Gothic"/>
          <w:lang w:eastAsia="ko-KR"/>
        </w:rPr>
        <w:t xml:space="preserve"> curve input.</w:t>
      </w:r>
    </w:p>
    <w:p w14:paraId="4BBD1B2E" w14:textId="77777777" w:rsidR="00F2242E" w:rsidRDefault="00F2242E" w:rsidP="00F2242E">
      <w:pPr>
        <w:pStyle w:val="BodyText"/>
        <w:spacing w:after="0"/>
        <w:rPr>
          <w:rFonts w:eastAsia="Malgun Gothic"/>
          <w:lang w:eastAsia="ko-KR"/>
        </w:rPr>
      </w:pPr>
    </w:p>
    <w:p w14:paraId="30C889F4" w14:textId="77777777" w:rsidR="00F2242E" w:rsidRDefault="00F2242E" w:rsidP="00F2242E">
      <w:pPr>
        <w:pStyle w:val="BodyText"/>
        <w:spacing w:after="0"/>
        <w:rPr>
          <w:rFonts w:eastAsia="Malgun Gothic"/>
          <w:lang w:eastAsia="ko-KR"/>
        </w:rPr>
      </w:pPr>
      <w:r>
        <w:rPr>
          <w:rFonts w:eastAsia="Malgun Gothic" w:hint="eastAsia"/>
          <w:lang w:eastAsia="ko-KR"/>
        </w:rPr>
        <w:t>A</w:t>
      </w:r>
      <w:r w:rsidRPr="00BC7ABC">
        <w:rPr>
          <w:rFonts w:eastAsia="Malgun Gothic"/>
          <w:lang w:eastAsia="ko-KR"/>
        </w:rPr>
        <w:t xml:space="preserve">n example </w:t>
      </w:r>
      <w:r>
        <w:rPr>
          <w:rFonts w:eastAsia="Malgun Gothic" w:hint="eastAsia"/>
          <w:lang w:eastAsia="ko-KR"/>
        </w:rPr>
        <w:t xml:space="preserve">input for the </w:t>
      </w:r>
      <w:r>
        <w:rPr>
          <w:rFonts w:eastAsia="Malgun Gothic"/>
          <w:lang w:eastAsia="ko-KR"/>
        </w:rPr>
        <w:t xml:space="preserve">new </w:t>
      </w:r>
      <w:proofErr w:type="spellStart"/>
      <w:r>
        <w:rPr>
          <w:rFonts w:eastAsia="Malgun Gothic"/>
          <w:lang w:eastAsia="ko-KR"/>
        </w:rPr>
        <w:t>CubicLinear</w:t>
      </w:r>
      <w:proofErr w:type="spellEnd"/>
      <w:r>
        <w:rPr>
          <w:rFonts w:eastAsia="Malgun Gothic"/>
          <w:lang w:eastAsia="ko-KR"/>
        </w:rPr>
        <w:t xml:space="preserve"> equation form</w:t>
      </w:r>
      <w:r>
        <w:rPr>
          <w:rFonts w:eastAsia="Malgun Gothic" w:hint="eastAsia"/>
          <w:lang w:eastAsia="ko-KR"/>
        </w:rPr>
        <w:t xml:space="preserve"> is shown below. </w:t>
      </w:r>
    </w:p>
    <w:p w14:paraId="1861321B" w14:textId="77777777" w:rsidR="00F2242E" w:rsidRPr="00AA7174" w:rsidRDefault="00F2242E" w:rsidP="00F2242E">
      <w:pPr>
        <w:pStyle w:val="BodyText"/>
        <w:ind w:left="-431" w:right="-431"/>
        <w:rPr>
          <w:rFonts w:ascii="ArialMT" w:eastAsia="Batang" w:hAnsi="ArialMT" w:cs="ArialMT"/>
          <w:color w:val="000000"/>
          <w:lang w:eastAsia="ko-KR"/>
        </w:rPr>
      </w:pPr>
      <w:r>
        <w:rPr>
          <w:rFonts w:ascii="ArialMT" w:eastAsia="Batang" w:hAnsi="ArialMT" w:cs="ArialMT"/>
          <w:noProof/>
          <w:color w:val="000000"/>
          <w:lang w:eastAsia="en-US"/>
        </w:rPr>
        <mc:AlternateContent>
          <mc:Choice Requires="wps">
            <w:drawing>
              <wp:inline distT="0" distB="0" distL="0" distR="0" wp14:anchorId="06A1E0AB" wp14:editId="0B34ABCF">
                <wp:extent cx="6018530" cy="2113280"/>
                <wp:effectExtent l="0" t="0" r="26670" b="20320"/>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8530" cy="2113280"/>
                        </a:xfrm>
                        <a:prstGeom prst="rect">
                          <a:avLst/>
                        </a:prstGeom>
                        <a:solidFill>
                          <a:srgbClr val="FFFFFF"/>
                        </a:solidFill>
                        <a:ln w="9525">
                          <a:solidFill>
                            <a:srgbClr val="000000"/>
                          </a:solidFill>
                          <a:miter lim="800000"/>
                          <a:headEnd/>
                          <a:tailEnd/>
                        </a:ln>
                      </wps:spPr>
                      <wps:txbx>
                        <w:txbxContent>
                          <w:p w14:paraId="3262A1F1" w14:textId="77777777" w:rsidR="00CC191A" w:rsidRPr="0026201C" w:rsidRDefault="00CC191A" w:rsidP="00F2242E">
                            <w:pPr>
                              <w:autoSpaceDE w:val="0"/>
                              <w:autoSpaceDN w:val="0"/>
                              <w:adjustRightInd w:val="0"/>
                              <w:rPr>
                                <w:rFonts w:ascii="Courier New" w:hAnsi="Courier New" w:cs="Courier New"/>
                                <w:sz w:val="16"/>
                                <w:szCs w:val="16"/>
                                <w:lang w:eastAsia="ko-KR"/>
                              </w:rPr>
                            </w:pPr>
                            <w:proofErr w:type="spellStart"/>
                            <w:r w:rsidRPr="0026201C">
                              <w:rPr>
                                <w:rFonts w:ascii="Courier New" w:hAnsi="Courier New" w:cs="Courier New"/>
                                <w:sz w:val="16"/>
                                <w:szCs w:val="16"/>
                                <w:lang w:eastAsia="ko-KR"/>
                              </w:rPr>
                              <w:t>C</w:t>
                            </w:r>
                            <w:r>
                              <w:rPr>
                                <w:rFonts w:ascii="Courier New" w:hAnsi="Courier New" w:cs="Courier New"/>
                                <w:sz w:val="16"/>
                                <w:szCs w:val="16"/>
                                <w:lang w:eastAsia="ko-KR"/>
                              </w:rPr>
                              <w:t>urve</w:t>
                            </w:r>
                            <w:proofErr w:type="gramStart"/>
                            <w:r>
                              <w:rPr>
                                <w:rFonts w:ascii="Courier New" w:hAnsi="Courier New" w:cs="Courier New"/>
                                <w:sz w:val="16"/>
                                <w:szCs w:val="16"/>
                                <w:lang w:eastAsia="ko-KR"/>
                              </w:rPr>
                              <w:t>:Cub</w:t>
                            </w:r>
                            <w:r w:rsidRPr="0026201C">
                              <w:rPr>
                                <w:rFonts w:ascii="Courier New" w:hAnsi="Courier New" w:cs="Courier New"/>
                                <w:sz w:val="16"/>
                                <w:szCs w:val="16"/>
                                <w:lang w:eastAsia="ko-KR"/>
                              </w:rPr>
                              <w:t>icLinear</w:t>
                            </w:r>
                            <w:proofErr w:type="spellEnd"/>
                            <w:proofErr w:type="gramEnd"/>
                            <w:r w:rsidRPr="0026201C">
                              <w:rPr>
                                <w:rFonts w:ascii="Courier New" w:hAnsi="Courier New" w:cs="Courier New"/>
                                <w:sz w:val="16"/>
                                <w:szCs w:val="16"/>
                                <w:lang w:eastAsia="ko-KR"/>
                              </w:rPr>
                              <w:t xml:space="preserve">, </w:t>
                            </w:r>
                          </w:p>
                          <w:p w14:paraId="0CEB596B" w14:textId="77777777" w:rsidR="00CC191A" w:rsidRPr="0026201C" w:rsidRDefault="00CC191A" w:rsidP="00F2242E">
                            <w:pPr>
                              <w:autoSpaceDE w:val="0"/>
                              <w:autoSpaceDN w:val="0"/>
                              <w:adjustRightInd w:val="0"/>
                              <w:rPr>
                                <w:rFonts w:ascii="Courier New" w:hAnsi="Courier New" w:cs="Courier New"/>
                                <w:sz w:val="16"/>
                                <w:szCs w:val="16"/>
                                <w:lang w:eastAsia="ko-KR"/>
                              </w:rPr>
                            </w:pPr>
                            <w:proofErr w:type="spellStart"/>
                            <w:r w:rsidRPr="0026201C">
                              <w:rPr>
                                <w:rFonts w:ascii="Courier New" w:hAnsi="Courier New" w:cs="Courier New"/>
                                <w:sz w:val="16"/>
                                <w:szCs w:val="16"/>
                                <w:lang w:eastAsia="ko-KR"/>
                              </w:rPr>
                              <w:t>InsideMeltIceDischarging</w:t>
                            </w:r>
                            <w:proofErr w:type="spellEnd"/>
                            <w:proofErr w:type="gramStart"/>
                            <w:r w:rsidRPr="0026201C">
                              <w:rPr>
                                <w:rFonts w:ascii="Courier New" w:hAnsi="Courier New" w:cs="Courier New"/>
                                <w:sz w:val="16"/>
                                <w:szCs w:val="16"/>
                                <w:lang w:eastAsia="ko-KR"/>
                              </w:rPr>
                              <w:t>, !-</w:t>
                            </w:r>
                            <w:proofErr w:type="gramEnd"/>
                            <w:r w:rsidRPr="0026201C">
                              <w:rPr>
                                <w:rFonts w:ascii="Courier New" w:hAnsi="Courier New" w:cs="Courier New"/>
                                <w:sz w:val="16"/>
                                <w:szCs w:val="16"/>
                                <w:lang w:eastAsia="ko-KR"/>
                              </w:rPr>
                              <w:t xml:space="preserve"> Name</w:t>
                            </w:r>
                          </w:p>
                          <w:p w14:paraId="3BD2208F"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0.108734675</w:t>
                            </w:r>
                            <w:proofErr w:type="gramStart"/>
                            <w:r w:rsidRPr="0026201C">
                              <w:rPr>
                                <w:rFonts w:ascii="Courier New" w:hAnsi="Courier New" w:cs="Courier New"/>
                                <w:sz w:val="16"/>
                                <w:szCs w:val="16"/>
                                <w:lang w:eastAsia="ko-KR"/>
                              </w:rPr>
                              <w:t>,</w:t>
                            </w:r>
                            <w:r>
                              <w:rPr>
                                <w:rFonts w:ascii="Courier New" w:hAnsi="Courier New" w:cs="Courier New"/>
                                <w:sz w:val="16"/>
                                <w:szCs w:val="16"/>
                                <w:lang w:eastAsia="ko-KR"/>
                              </w:rPr>
                              <w:t xml:space="preserve">             </w:t>
                            </w:r>
                            <w:r w:rsidRPr="0026201C">
                              <w:rPr>
                                <w:rFonts w:ascii="Courier New" w:hAnsi="Courier New" w:cs="Courier New"/>
                                <w:sz w:val="16"/>
                                <w:szCs w:val="16"/>
                                <w:lang w:eastAsia="ko-KR"/>
                              </w:rPr>
                              <w:t xml:space="preserve"> !-</w:t>
                            </w:r>
                            <w:proofErr w:type="gramEnd"/>
                            <w:r w:rsidRPr="0026201C">
                              <w:rPr>
                                <w:rFonts w:ascii="Courier New" w:hAnsi="Courier New" w:cs="Courier New"/>
                                <w:sz w:val="16"/>
                                <w:szCs w:val="16"/>
                                <w:lang w:eastAsia="ko-KR"/>
                              </w:rPr>
                              <w:t xml:space="preserve"> Coefficient1 Constant</w:t>
                            </w:r>
                          </w:p>
                          <w:p w14:paraId="0737DAC1"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-0.989874286</w:t>
                            </w:r>
                            <w:proofErr w:type="gramStart"/>
                            <w:r w:rsidRPr="0026201C">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r w:rsidRPr="0026201C">
                              <w:rPr>
                                <w:rFonts w:ascii="Courier New" w:hAnsi="Courier New" w:cs="Courier New"/>
                                <w:sz w:val="16"/>
                                <w:szCs w:val="16"/>
                                <w:lang w:eastAsia="ko-KR"/>
                              </w:rPr>
                              <w:t>!-</w:t>
                            </w:r>
                            <w:proofErr w:type="gramEnd"/>
                            <w:r w:rsidRPr="0026201C">
                              <w:rPr>
                                <w:rFonts w:ascii="Courier New" w:hAnsi="Courier New" w:cs="Courier New"/>
                                <w:sz w:val="16"/>
                                <w:szCs w:val="16"/>
                                <w:lang w:eastAsia="ko-KR"/>
                              </w:rPr>
                              <w:t xml:space="preserve"> Coefficient2 x</w:t>
                            </w:r>
                          </w:p>
                          <w:p w14:paraId="04CFD890"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0.696303562</w:t>
                            </w:r>
                            <w:proofErr w:type="gramStart"/>
                            <w:r w:rsidRPr="0026201C">
                              <w:rPr>
                                <w:rFonts w:ascii="Courier New" w:hAnsi="Courier New" w:cs="Courier New"/>
                                <w:sz w:val="16"/>
                                <w:szCs w:val="16"/>
                                <w:lang w:eastAsia="ko-KR"/>
                              </w:rPr>
                              <w:t>,</w:t>
                            </w:r>
                            <w:r>
                              <w:rPr>
                                <w:rFonts w:ascii="Courier New" w:hAnsi="Courier New" w:cs="Courier New"/>
                                <w:sz w:val="16"/>
                                <w:szCs w:val="16"/>
                                <w:lang w:eastAsia="ko-KR"/>
                              </w:rPr>
                              <w:t xml:space="preserve">             </w:t>
                            </w:r>
                            <w:r w:rsidRPr="0026201C">
                              <w:rPr>
                                <w:rFonts w:ascii="Courier New" w:hAnsi="Courier New" w:cs="Courier New"/>
                                <w:sz w:val="16"/>
                                <w:szCs w:val="16"/>
                                <w:lang w:eastAsia="ko-KR"/>
                              </w:rPr>
                              <w:t xml:space="preserve"> !-</w:t>
                            </w:r>
                            <w:proofErr w:type="gramEnd"/>
                            <w:r w:rsidRPr="0026201C">
                              <w:rPr>
                                <w:rFonts w:ascii="Courier New" w:hAnsi="Courier New" w:cs="Courier New"/>
                                <w:sz w:val="16"/>
                                <w:szCs w:val="16"/>
                                <w:lang w:eastAsia="ko-KR"/>
                              </w:rPr>
                              <w:t xml:space="preserve"> Coefficient3 x**2</w:t>
                            </w:r>
                          </w:p>
                          <w:p w14:paraId="34B3B380"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-0.134945307</w:t>
                            </w:r>
                            <w:proofErr w:type="gramStart"/>
                            <w:r w:rsidRPr="0026201C">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proofErr w:type="gramEnd"/>
                            <w:r>
                              <w:rPr>
                                <w:rFonts w:ascii="Courier New" w:hAnsi="Courier New" w:cs="Courier New"/>
                                <w:sz w:val="16"/>
                                <w:szCs w:val="16"/>
                                <w:lang w:eastAsia="ko-KR"/>
                              </w:rPr>
                              <w:t xml:space="preserve"> Coefficient4 x**3</w:t>
                            </w:r>
                          </w:p>
                          <w:p w14:paraId="6CFA0F43"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1.724007415</w:t>
                            </w:r>
                            <w:proofErr w:type="gramStart"/>
                            <w:r w:rsidRPr="0026201C">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proofErr w:type="gramEnd"/>
                            <w:r>
                              <w:rPr>
                                <w:rFonts w:ascii="Courier New" w:hAnsi="Courier New" w:cs="Courier New"/>
                                <w:sz w:val="16"/>
                                <w:szCs w:val="16"/>
                                <w:lang w:eastAsia="ko-KR"/>
                              </w:rPr>
                              <w:t xml:space="preserve"> Coefficient5 y</w:t>
                            </w:r>
                          </w:p>
                          <w:p w14:paraId="50286E68"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-1.094020457</w:t>
                            </w:r>
                            <w:proofErr w:type="gramStart"/>
                            <w:r w:rsidRPr="0026201C">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proofErr w:type="gramEnd"/>
                            <w:r>
                              <w:rPr>
                                <w:rFonts w:ascii="Courier New" w:hAnsi="Courier New" w:cs="Courier New"/>
                                <w:sz w:val="16"/>
                                <w:szCs w:val="16"/>
                                <w:lang w:eastAsia="ko-KR"/>
                              </w:rPr>
                              <w:t xml:space="preserve"> Coefficient6 y*x</w:t>
                            </w:r>
                          </w:p>
                          <w:p w14:paraId="3A20695E"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0.25</w:t>
                            </w:r>
                            <w:proofErr w:type="gramStart"/>
                            <w:r w:rsidRPr="0026201C">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r w:rsidRPr="0026201C">
                              <w:rPr>
                                <w:rFonts w:ascii="Courier New" w:hAnsi="Courier New" w:cs="Courier New"/>
                                <w:sz w:val="16"/>
                                <w:szCs w:val="16"/>
                                <w:lang w:eastAsia="ko-KR"/>
                              </w:rPr>
                              <w:t>!-</w:t>
                            </w:r>
                            <w:proofErr w:type="gramEnd"/>
                            <w:r w:rsidRPr="0026201C">
                              <w:rPr>
                                <w:rFonts w:ascii="Courier New" w:hAnsi="Courier New" w:cs="Courier New"/>
                                <w:sz w:val="16"/>
                                <w:szCs w:val="16"/>
                                <w:lang w:eastAsia="ko-KR"/>
                              </w:rPr>
                              <w:t xml:space="preserve"> Minimum Value of x</w:t>
                            </w:r>
                          </w:p>
                          <w:p w14:paraId="08770FF9"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1</w:t>
                            </w:r>
                            <w:proofErr w:type="gramStart"/>
                            <w:r w:rsidRPr="0026201C">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r w:rsidRPr="0026201C">
                              <w:rPr>
                                <w:rFonts w:ascii="Courier New" w:hAnsi="Courier New" w:cs="Courier New"/>
                                <w:sz w:val="16"/>
                                <w:szCs w:val="16"/>
                                <w:lang w:eastAsia="ko-KR"/>
                              </w:rPr>
                              <w:t>!-</w:t>
                            </w:r>
                            <w:proofErr w:type="gramEnd"/>
                            <w:r w:rsidRPr="0026201C">
                              <w:rPr>
                                <w:rFonts w:ascii="Courier New" w:hAnsi="Courier New" w:cs="Courier New"/>
                                <w:sz w:val="16"/>
                                <w:szCs w:val="16"/>
                                <w:lang w:eastAsia="ko-KR"/>
                              </w:rPr>
                              <w:t xml:space="preserve"> Maximum Value of x</w:t>
                            </w:r>
                          </w:p>
                          <w:p w14:paraId="5AAC683F"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0.69</w:t>
                            </w:r>
                            <w:proofErr w:type="gramStart"/>
                            <w:r w:rsidRPr="0026201C">
                              <w:rPr>
                                <w:rFonts w:ascii="Courier New" w:hAnsi="Courier New" w:cs="Courier New"/>
                                <w:sz w:val="16"/>
                                <w:szCs w:val="16"/>
                                <w:lang w:eastAsia="ko-KR"/>
                              </w:rPr>
                              <w:t>,</w:t>
                            </w:r>
                            <w:r>
                              <w:rPr>
                                <w:rFonts w:ascii="Courier New" w:hAnsi="Courier New" w:cs="Courier New"/>
                                <w:sz w:val="16"/>
                                <w:szCs w:val="16"/>
                                <w:lang w:eastAsia="ko-KR"/>
                              </w:rPr>
                              <w:t xml:space="preserve">                    </w:t>
                            </w:r>
                            <w:r w:rsidRPr="0026201C">
                              <w:rPr>
                                <w:rFonts w:ascii="Courier New" w:hAnsi="Courier New" w:cs="Courier New"/>
                                <w:sz w:val="16"/>
                                <w:szCs w:val="16"/>
                                <w:lang w:eastAsia="ko-KR"/>
                              </w:rPr>
                              <w:t xml:space="preserve"> !-</w:t>
                            </w:r>
                            <w:proofErr w:type="gramEnd"/>
                            <w:r w:rsidRPr="0026201C">
                              <w:rPr>
                                <w:rFonts w:ascii="Courier New" w:hAnsi="Courier New" w:cs="Courier New"/>
                                <w:sz w:val="16"/>
                                <w:szCs w:val="16"/>
                                <w:lang w:eastAsia="ko-KR"/>
                              </w:rPr>
                              <w:t xml:space="preserve"> Minimum Value of y</w:t>
                            </w:r>
                          </w:p>
                          <w:p w14:paraId="232819D9"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1.26</w:t>
                            </w:r>
                            <w:proofErr w:type="gramStart"/>
                            <w:r w:rsidRPr="0026201C">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r w:rsidRPr="0026201C">
                              <w:rPr>
                                <w:rFonts w:ascii="Courier New" w:hAnsi="Courier New" w:cs="Courier New"/>
                                <w:sz w:val="16"/>
                                <w:szCs w:val="16"/>
                                <w:lang w:eastAsia="ko-KR"/>
                              </w:rPr>
                              <w:t>!-</w:t>
                            </w:r>
                            <w:proofErr w:type="gramEnd"/>
                            <w:r w:rsidRPr="0026201C">
                              <w:rPr>
                                <w:rFonts w:ascii="Courier New" w:hAnsi="Courier New" w:cs="Courier New"/>
                                <w:sz w:val="16"/>
                                <w:szCs w:val="16"/>
                                <w:lang w:eastAsia="ko-KR"/>
                              </w:rPr>
                              <w:t xml:space="preserve"> Maximum Value of y</w:t>
                            </w:r>
                          </w:p>
                          <w:p w14:paraId="54744EF5"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0.0926</w:t>
                            </w:r>
                            <w:proofErr w:type="gramStart"/>
                            <w:r w:rsidRPr="0026201C">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r w:rsidRPr="0026201C">
                              <w:rPr>
                                <w:rFonts w:ascii="Courier New" w:hAnsi="Courier New" w:cs="Courier New"/>
                                <w:sz w:val="16"/>
                                <w:szCs w:val="16"/>
                                <w:lang w:eastAsia="ko-KR"/>
                              </w:rPr>
                              <w:t>!-</w:t>
                            </w:r>
                            <w:proofErr w:type="gramEnd"/>
                            <w:r w:rsidRPr="0026201C">
                              <w:rPr>
                                <w:rFonts w:ascii="Courier New" w:hAnsi="Courier New" w:cs="Courier New"/>
                                <w:sz w:val="16"/>
                                <w:szCs w:val="16"/>
                                <w:lang w:eastAsia="ko-KR"/>
                              </w:rPr>
                              <w:t xml:space="preserve"> Minimum Curve Output</w:t>
                            </w:r>
                          </w:p>
                          <w:p w14:paraId="0D05DE88"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0.4938</w:t>
                            </w:r>
                            <w:proofErr w:type="gramStart"/>
                            <w:r w:rsidRPr="0026201C">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r w:rsidRPr="0026201C">
                              <w:rPr>
                                <w:rFonts w:ascii="Courier New" w:hAnsi="Courier New" w:cs="Courier New"/>
                                <w:sz w:val="16"/>
                                <w:szCs w:val="16"/>
                                <w:lang w:eastAsia="ko-KR"/>
                              </w:rPr>
                              <w:t>!-</w:t>
                            </w:r>
                            <w:proofErr w:type="gramEnd"/>
                            <w:r w:rsidRPr="0026201C">
                              <w:rPr>
                                <w:rFonts w:ascii="Courier New" w:hAnsi="Courier New" w:cs="Courier New"/>
                                <w:sz w:val="16"/>
                                <w:szCs w:val="16"/>
                                <w:lang w:eastAsia="ko-KR"/>
                              </w:rPr>
                              <w:t xml:space="preserve"> Maximum Curve Output</w:t>
                            </w:r>
                          </w:p>
                          <w:p w14:paraId="3536AC7F"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Dimensionless</w:t>
                            </w:r>
                            <w:proofErr w:type="gramStart"/>
                            <w:r w:rsidRPr="0026201C">
                              <w:rPr>
                                <w:rFonts w:ascii="Courier New" w:hAnsi="Courier New" w:cs="Courier New"/>
                                <w:sz w:val="16"/>
                                <w:szCs w:val="16"/>
                                <w:lang w:eastAsia="ko-KR"/>
                              </w:rPr>
                              <w:t>,</w:t>
                            </w:r>
                            <w:r>
                              <w:rPr>
                                <w:rFonts w:ascii="Courier New" w:hAnsi="Courier New" w:cs="Courier New"/>
                                <w:sz w:val="16"/>
                                <w:szCs w:val="16"/>
                                <w:lang w:eastAsia="ko-KR"/>
                              </w:rPr>
                              <w:t xml:space="preserve">           </w:t>
                            </w:r>
                            <w:r w:rsidRPr="0026201C">
                              <w:rPr>
                                <w:rFonts w:ascii="Courier New" w:hAnsi="Courier New" w:cs="Courier New"/>
                                <w:sz w:val="16"/>
                                <w:szCs w:val="16"/>
                                <w:lang w:eastAsia="ko-KR"/>
                              </w:rPr>
                              <w:t xml:space="preserve"> !-</w:t>
                            </w:r>
                            <w:proofErr w:type="gramEnd"/>
                            <w:r w:rsidRPr="0026201C">
                              <w:rPr>
                                <w:rFonts w:ascii="Courier New" w:hAnsi="Courier New" w:cs="Courier New"/>
                                <w:sz w:val="16"/>
                                <w:szCs w:val="16"/>
                                <w:lang w:eastAsia="ko-KR"/>
                              </w:rPr>
                              <w:t xml:space="preserve"> Input Unit Type for X</w:t>
                            </w:r>
                          </w:p>
                          <w:p w14:paraId="0D845A9B"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Dimensionless</w:t>
                            </w:r>
                            <w:proofErr w:type="gramStart"/>
                            <w:r w:rsidRPr="0026201C">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proofErr w:type="gramEnd"/>
                            <w:r>
                              <w:rPr>
                                <w:rFonts w:ascii="Courier New" w:hAnsi="Courier New" w:cs="Courier New"/>
                                <w:sz w:val="16"/>
                                <w:szCs w:val="16"/>
                                <w:lang w:eastAsia="ko-KR"/>
                              </w:rPr>
                              <w:t xml:space="preserve"> Input Unit Type for Y</w:t>
                            </w:r>
                          </w:p>
                          <w:p w14:paraId="2994B750"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Dimensionless</w:t>
                            </w:r>
                            <w:proofErr w:type="gramStart"/>
                            <w:r w:rsidRPr="0026201C">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r w:rsidRPr="0026201C">
                              <w:rPr>
                                <w:rFonts w:ascii="Courier New" w:hAnsi="Courier New" w:cs="Courier New"/>
                                <w:sz w:val="16"/>
                                <w:szCs w:val="16"/>
                                <w:lang w:eastAsia="ko-KR"/>
                              </w:rPr>
                              <w:t>!-</w:t>
                            </w:r>
                            <w:proofErr w:type="gramEnd"/>
                            <w:r w:rsidRPr="0026201C">
                              <w:rPr>
                                <w:rFonts w:ascii="Courier New" w:hAnsi="Courier New" w:cs="Courier New"/>
                                <w:sz w:val="16"/>
                                <w:szCs w:val="16"/>
                                <w:lang w:eastAsia="ko-KR"/>
                              </w:rPr>
                              <w:t xml:space="preserve"> Output Unit Type </w:t>
                            </w:r>
                          </w:p>
                          <w:p w14:paraId="49494B15" w14:textId="77777777" w:rsidR="00CC191A" w:rsidRPr="00343FE7" w:rsidRDefault="00CC191A" w:rsidP="00F2242E">
                            <w:pPr>
                              <w:autoSpaceDE w:val="0"/>
                              <w:autoSpaceDN w:val="0"/>
                              <w:adjustRightInd w:val="0"/>
                              <w:rPr>
                                <w:rFonts w:ascii="Courier New" w:eastAsia="Malgun Gothic" w:hAnsi="Courier New" w:cs="Courier New"/>
                                <w:sz w:val="16"/>
                                <w:szCs w:val="16"/>
                                <w:lang w:eastAsia="ko-KR"/>
                              </w:rPr>
                            </w:pPr>
                          </w:p>
                        </w:txbxContent>
                      </wps:txbx>
                      <wps:bodyPr rot="0" vert="horz" wrap="square" lIns="91440" tIns="45720" rIns="91440" bIns="45720" anchor="t" anchorCtr="0" upright="1">
                        <a:noAutofit/>
                      </wps:bodyPr>
                    </wps:wsp>
                  </a:graphicData>
                </a:graphic>
              </wp:inline>
            </w:drawing>
          </mc:Choice>
          <mc:Fallback>
            <w:pict>
              <v:shape id="Text Box 4" o:spid="_x0000_s1027" type="#_x0000_t202" style="width:473.9pt;height:166.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">
                <v:textbox>
                  <w:txbxContent>
                    <w:p w14:paraId="3262A1F1" w14:textId="77777777" w:rsidR="00CC191A" w:rsidRPr="0026201C" w:rsidRDefault="00CC191A" w:rsidP="00F2242E">
                      <w:pPr>
                        <w:autoSpaceDE w:val="0"/>
                        <w:autoSpaceDN w:val="0"/>
                        <w:adjustRightInd w:val="0"/>
                        <w:rPr>
                          <w:rFonts w:ascii="Courier New" w:hAnsi="Courier New" w:cs="Courier New"/>
                          <w:sz w:val="16"/>
                          <w:szCs w:val="16"/>
                          <w:lang w:eastAsia="ko-KR"/>
                        </w:rPr>
                      </w:pPr>
                      <w:proofErr w:type="spellStart"/>
                      <w:r w:rsidRPr="0026201C">
                        <w:rPr>
                          <w:rFonts w:ascii="Courier New" w:hAnsi="Courier New" w:cs="Courier New"/>
                          <w:sz w:val="16"/>
                          <w:szCs w:val="16"/>
                          <w:lang w:eastAsia="ko-KR"/>
                        </w:rPr>
                        <w:t>C</w:t>
                      </w:r>
                      <w:r>
                        <w:rPr>
                          <w:rFonts w:ascii="Courier New" w:hAnsi="Courier New" w:cs="Courier New"/>
                          <w:sz w:val="16"/>
                          <w:szCs w:val="16"/>
                          <w:lang w:eastAsia="ko-KR"/>
                        </w:rPr>
                        <w:t>urve</w:t>
                      </w:r>
                      <w:proofErr w:type="gramStart"/>
                      <w:r>
                        <w:rPr>
                          <w:rFonts w:ascii="Courier New" w:hAnsi="Courier New" w:cs="Courier New"/>
                          <w:sz w:val="16"/>
                          <w:szCs w:val="16"/>
                          <w:lang w:eastAsia="ko-KR"/>
                        </w:rPr>
                        <w:t>:Cub</w:t>
                      </w:r>
                      <w:r w:rsidRPr="0026201C">
                        <w:rPr>
                          <w:rFonts w:ascii="Courier New" w:hAnsi="Courier New" w:cs="Courier New"/>
                          <w:sz w:val="16"/>
                          <w:szCs w:val="16"/>
                          <w:lang w:eastAsia="ko-KR"/>
                        </w:rPr>
                        <w:t>icLinear</w:t>
                      </w:r>
                      <w:proofErr w:type="spellEnd"/>
                      <w:proofErr w:type="gramEnd"/>
                      <w:r w:rsidRPr="0026201C">
                        <w:rPr>
                          <w:rFonts w:ascii="Courier New" w:hAnsi="Courier New" w:cs="Courier New"/>
                          <w:sz w:val="16"/>
                          <w:szCs w:val="16"/>
                          <w:lang w:eastAsia="ko-KR"/>
                        </w:rPr>
                        <w:t xml:space="preserve">, </w:t>
                      </w:r>
                    </w:p>
                    <w:p w14:paraId="0CEB596B" w14:textId="77777777" w:rsidR="00CC191A" w:rsidRPr="0026201C" w:rsidRDefault="00CC191A" w:rsidP="00F2242E">
                      <w:pPr>
                        <w:autoSpaceDE w:val="0"/>
                        <w:autoSpaceDN w:val="0"/>
                        <w:adjustRightInd w:val="0"/>
                        <w:rPr>
                          <w:rFonts w:ascii="Courier New" w:hAnsi="Courier New" w:cs="Courier New"/>
                          <w:sz w:val="16"/>
                          <w:szCs w:val="16"/>
                          <w:lang w:eastAsia="ko-KR"/>
                        </w:rPr>
                      </w:pPr>
                      <w:proofErr w:type="spellStart"/>
                      <w:r w:rsidRPr="0026201C">
                        <w:rPr>
                          <w:rFonts w:ascii="Courier New" w:hAnsi="Courier New" w:cs="Courier New"/>
                          <w:sz w:val="16"/>
                          <w:szCs w:val="16"/>
                          <w:lang w:eastAsia="ko-KR"/>
                        </w:rPr>
                        <w:t>InsideMeltIceDischarging</w:t>
                      </w:r>
                      <w:proofErr w:type="spellEnd"/>
                      <w:proofErr w:type="gramStart"/>
                      <w:r w:rsidRPr="0026201C">
                        <w:rPr>
                          <w:rFonts w:ascii="Courier New" w:hAnsi="Courier New" w:cs="Courier New"/>
                          <w:sz w:val="16"/>
                          <w:szCs w:val="16"/>
                          <w:lang w:eastAsia="ko-KR"/>
                        </w:rPr>
                        <w:t>, !-</w:t>
                      </w:r>
                      <w:proofErr w:type="gramEnd"/>
                      <w:r w:rsidRPr="0026201C">
                        <w:rPr>
                          <w:rFonts w:ascii="Courier New" w:hAnsi="Courier New" w:cs="Courier New"/>
                          <w:sz w:val="16"/>
                          <w:szCs w:val="16"/>
                          <w:lang w:eastAsia="ko-KR"/>
                        </w:rPr>
                        <w:t xml:space="preserve"> Name</w:t>
                      </w:r>
                    </w:p>
                    <w:p w14:paraId="3BD2208F"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0.108734675</w:t>
                      </w:r>
                      <w:proofErr w:type="gramStart"/>
                      <w:r w:rsidRPr="0026201C">
                        <w:rPr>
                          <w:rFonts w:ascii="Courier New" w:hAnsi="Courier New" w:cs="Courier New"/>
                          <w:sz w:val="16"/>
                          <w:szCs w:val="16"/>
                          <w:lang w:eastAsia="ko-KR"/>
                        </w:rPr>
                        <w:t>,</w:t>
                      </w:r>
                      <w:r>
                        <w:rPr>
                          <w:rFonts w:ascii="Courier New" w:hAnsi="Courier New" w:cs="Courier New"/>
                          <w:sz w:val="16"/>
                          <w:szCs w:val="16"/>
                          <w:lang w:eastAsia="ko-KR"/>
                        </w:rPr>
                        <w:t xml:space="preserve">             </w:t>
                      </w:r>
                      <w:r w:rsidRPr="0026201C">
                        <w:rPr>
                          <w:rFonts w:ascii="Courier New" w:hAnsi="Courier New" w:cs="Courier New"/>
                          <w:sz w:val="16"/>
                          <w:szCs w:val="16"/>
                          <w:lang w:eastAsia="ko-KR"/>
                        </w:rPr>
                        <w:t xml:space="preserve"> !-</w:t>
                      </w:r>
                      <w:proofErr w:type="gramEnd"/>
                      <w:r w:rsidRPr="0026201C">
                        <w:rPr>
                          <w:rFonts w:ascii="Courier New" w:hAnsi="Courier New" w:cs="Courier New"/>
                          <w:sz w:val="16"/>
                          <w:szCs w:val="16"/>
                          <w:lang w:eastAsia="ko-KR"/>
                        </w:rPr>
                        <w:t xml:space="preserve"> Coefficient1 Constant</w:t>
                      </w:r>
                    </w:p>
                    <w:p w14:paraId="0737DAC1"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-0.989874286</w:t>
                      </w:r>
                      <w:proofErr w:type="gramStart"/>
                      <w:r w:rsidRPr="0026201C">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r w:rsidRPr="0026201C">
                        <w:rPr>
                          <w:rFonts w:ascii="Courier New" w:hAnsi="Courier New" w:cs="Courier New"/>
                          <w:sz w:val="16"/>
                          <w:szCs w:val="16"/>
                          <w:lang w:eastAsia="ko-KR"/>
                        </w:rPr>
                        <w:t>!-</w:t>
                      </w:r>
                      <w:proofErr w:type="gramEnd"/>
                      <w:r w:rsidRPr="0026201C">
                        <w:rPr>
                          <w:rFonts w:ascii="Courier New" w:hAnsi="Courier New" w:cs="Courier New"/>
                          <w:sz w:val="16"/>
                          <w:szCs w:val="16"/>
                          <w:lang w:eastAsia="ko-KR"/>
                        </w:rPr>
                        <w:t xml:space="preserve"> Coefficient2 x</w:t>
                      </w:r>
                    </w:p>
                    <w:p w14:paraId="04CFD890"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0.696303562</w:t>
                      </w:r>
                      <w:proofErr w:type="gramStart"/>
                      <w:r w:rsidRPr="0026201C">
                        <w:rPr>
                          <w:rFonts w:ascii="Courier New" w:hAnsi="Courier New" w:cs="Courier New"/>
                          <w:sz w:val="16"/>
                          <w:szCs w:val="16"/>
                          <w:lang w:eastAsia="ko-KR"/>
                        </w:rPr>
                        <w:t>,</w:t>
                      </w:r>
                      <w:r>
                        <w:rPr>
                          <w:rFonts w:ascii="Courier New" w:hAnsi="Courier New" w:cs="Courier New"/>
                          <w:sz w:val="16"/>
                          <w:szCs w:val="16"/>
                          <w:lang w:eastAsia="ko-KR"/>
                        </w:rPr>
                        <w:t xml:space="preserve">             </w:t>
                      </w:r>
                      <w:r w:rsidRPr="0026201C">
                        <w:rPr>
                          <w:rFonts w:ascii="Courier New" w:hAnsi="Courier New" w:cs="Courier New"/>
                          <w:sz w:val="16"/>
                          <w:szCs w:val="16"/>
                          <w:lang w:eastAsia="ko-KR"/>
                        </w:rPr>
                        <w:t xml:space="preserve"> !-</w:t>
                      </w:r>
                      <w:proofErr w:type="gramEnd"/>
                      <w:r w:rsidRPr="0026201C">
                        <w:rPr>
                          <w:rFonts w:ascii="Courier New" w:hAnsi="Courier New" w:cs="Courier New"/>
                          <w:sz w:val="16"/>
                          <w:szCs w:val="16"/>
                          <w:lang w:eastAsia="ko-KR"/>
                        </w:rPr>
                        <w:t xml:space="preserve"> Coefficient3 x**2</w:t>
                      </w:r>
                    </w:p>
                    <w:p w14:paraId="34B3B380"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-0.134945307</w:t>
                      </w:r>
                      <w:proofErr w:type="gramStart"/>
                      <w:r w:rsidRPr="0026201C">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proofErr w:type="gramEnd"/>
                      <w:r>
                        <w:rPr>
                          <w:rFonts w:ascii="Courier New" w:hAnsi="Courier New" w:cs="Courier New"/>
                          <w:sz w:val="16"/>
                          <w:szCs w:val="16"/>
                          <w:lang w:eastAsia="ko-KR"/>
                        </w:rPr>
                        <w:t xml:space="preserve"> Coefficient4 x**3</w:t>
                      </w:r>
                    </w:p>
                    <w:p w14:paraId="6CFA0F43"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1.724007415</w:t>
                      </w:r>
                      <w:proofErr w:type="gramStart"/>
                      <w:r w:rsidRPr="0026201C">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proofErr w:type="gramEnd"/>
                      <w:r>
                        <w:rPr>
                          <w:rFonts w:ascii="Courier New" w:hAnsi="Courier New" w:cs="Courier New"/>
                          <w:sz w:val="16"/>
                          <w:szCs w:val="16"/>
                          <w:lang w:eastAsia="ko-KR"/>
                        </w:rPr>
                        <w:t xml:space="preserve"> Coefficient5 y</w:t>
                      </w:r>
                    </w:p>
                    <w:p w14:paraId="50286E68"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-1.094020457</w:t>
                      </w:r>
                      <w:proofErr w:type="gramStart"/>
                      <w:r w:rsidRPr="0026201C">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proofErr w:type="gramEnd"/>
                      <w:r>
                        <w:rPr>
                          <w:rFonts w:ascii="Courier New" w:hAnsi="Courier New" w:cs="Courier New"/>
                          <w:sz w:val="16"/>
                          <w:szCs w:val="16"/>
                          <w:lang w:eastAsia="ko-KR"/>
                        </w:rPr>
                        <w:t xml:space="preserve"> Coefficient6 y*x</w:t>
                      </w:r>
                    </w:p>
                    <w:p w14:paraId="3A20695E"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0.25</w:t>
                      </w:r>
                      <w:proofErr w:type="gramStart"/>
                      <w:r w:rsidRPr="0026201C">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r w:rsidRPr="0026201C">
                        <w:rPr>
                          <w:rFonts w:ascii="Courier New" w:hAnsi="Courier New" w:cs="Courier New"/>
                          <w:sz w:val="16"/>
                          <w:szCs w:val="16"/>
                          <w:lang w:eastAsia="ko-KR"/>
                        </w:rPr>
                        <w:t>!-</w:t>
                      </w:r>
                      <w:proofErr w:type="gramEnd"/>
                      <w:r w:rsidRPr="0026201C">
                        <w:rPr>
                          <w:rFonts w:ascii="Courier New" w:hAnsi="Courier New" w:cs="Courier New"/>
                          <w:sz w:val="16"/>
                          <w:szCs w:val="16"/>
                          <w:lang w:eastAsia="ko-KR"/>
                        </w:rPr>
                        <w:t xml:space="preserve"> Minimum Value of x</w:t>
                      </w:r>
                    </w:p>
                    <w:p w14:paraId="08770FF9"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1</w:t>
                      </w:r>
                      <w:proofErr w:type="gramStart"/>
                      <w:r w:rsidRPr="0026201C">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r w:rsidRPr="0026201C">
                        <w:rPr>
                          <w:rFonts w:ascii="Courier New" w:hAnsi="Courier New" w:cs="Courier New"/>
                          <w:sz w:val="16"/>
                          <w:szCs w:val="16"/>
                          <w:lang w:eastAsia="ko-KR"/>
                        </w:rPr>
                        <w:t>!-</w:t>
                      </w:r>
                      <w:proofErr w:type="gramEnd"/>
                      <w:r w:rsidRPr="0026201C">
                        <w:rPr>
                          <w:rFonts w:ascii="Courier New" w:hAnsi="Courier New" w:cs="Courier New"/>
                          <w:sz w:val="16"/>
                          <w:szCs w:val="16"/>
                          <w:lang w:eastAsia="ko-KR"/>
                        </w:rPr>
                        <w:t xml:space="preserve"> Maximum Value of x</w:t>
                      </w:r>
                    </w:p>
                    <w:p w14:paraId="5AAC683F"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0.69</w:t>
                      </w:r>
                      <w:proofErr w:type="gramStart"/>
                      <w:r w:rsidRPr="0026201C">
                        <w:rPr>
                          <w:rFonts w:ascii="Courier New" w:hAnsi="Courier New" w:cs="Courier New"/>
                          <w:sz w:val="16"/>
                          <w:szCs w:val="16"/>
                          <w:lang w:eastAsia="ko-KR"/>
                        </w:rPr>
                        <w:t>,</w:t>
                      </w:r>
                      <w:r>
                        <w:rPr>
                          <w:rFonts w:ascii="Courier New" w:hAnsi="Courier New" w:cs="Courier New"/>
                          <w:sz w:val="16"/>
                          <w:szCs w:val="16"/>
                          <w:lang w:eastAsia="ko-KR"/>
                        </w:rPr>
                        <w:t xml:space="preserve">                    </w:t>
                      </w:r>
                      <w:r w:rsidRPr="0026201C">
                        <w:rPr>
                          <w:rFonts w:ascii="Courier New" w:hAnsi="Courier New" w:cs="Courier New"/>
                          <w:sz w:val="16"/>
                          <w:szCs w:val="16"/>
                          <w:lang w:eastAsia="ko-KR"/>
                        </w:rPr>
                        <w:t xml:space="preserve"> !-</w:t>
                      </w:r>
                      <w:proofErr w:type="gramEnd"/>
                      <w:r w:rsidRPr="0026201C">
                        <w:rPr>
                          <w:rFonts w:ascii="Courier New" w:hAnsi="Courier New" w:cs="Courier New"/>
                          <w:sz w:val="16"/>
                          <w:szCs w:val="16"/>
                          <w:lang w:eastAsia="ko-KR"/>
                        </w:rPr>
                        <w:t xml:space="preserve"> Minimum Value of y</w:t>
                      </w:r>
                    </w:p>
                    <w:p w14:paraId="232819D9"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1.26</w:t>
                      </w:r>
                      <w:proofErr w:type="gramStart"/>
                      <w:r w:rsidRPr="0026201C">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r w:rsidRPr="0026201C">
                        <w:rPr>
                          <w:rFonts w:ascii="Courier New" w:hAnsi="Courier New" w:cs="Courier New"/>
                          <w:sz w:val="16"/>
                          <w:szCs w:val="16"/>
                          <w:lang w:eastAsia="ko-KR"/>
                        </w:rPr>
                        <w:t>!-</w:t>
                      </w:r>
                      <w:proofErr w:type="gramEnd"/>
                      <w:r w:rsidRPr="0026201C">
                        <w:rPr>
                          <w:rFonts w:ascii="Courier New" w:hAnsi="Courier New" w:cs="Courier New"/>
                          <w:sz w:val="16"/>
                          <w:szCs w:val="16"/>
                          <w:lang w:eastAsia="ko-KR"/>
                        </w:rPr>
                        <w:t xml:space="preserve"> Maximum Value of y</w:t>
                      </w:r>
                    </w:p>
                    <w:p w14:paraId="54744EF5"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0.0926</w:t>
                      </w:r>
                      <w:proofErr w:type="gramStart"/>
                      <w:r w:rsidRPr="0026201C">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r w:rsidRPr="0026201C">
                        <w:rPr>
                          <w:rFonts w:ascii="Courier New" w:hAnsi="Courier New" w:cs="Courier New"/>
                          <w:sz w:val="16"/>
                          <w:szCs w:val="16"/>
                          <w:lang w:eastAsia="ko-KR"/>
                        </w:rPr>
                        <w:t>!-</w:t>
                      </w:r>
                      <w:proofErr w:type="gramEnd"/>
                      <w:r w:rsidRPr="0026201C">
                        <w:rPr>
                          <w:rFonts w:ascii="Courier New" w:hAnsi="Courier New" w:cs="Courier New"/>
                          <w:sz w:val="16"/>
                          <w:szCs w:val="16"/>
                          <w:lang w:eastAsia="ko-KR"/>
                        </w:rPr>
                        <w:t xml:space="preserve"> Minimum Curve Output</w:t>
                      </w:r>
                    </w:p>
                    <w:p w14:paraId="0D05DE88"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0.4938</w:t>
                      </w:r>
                      <w:proofErr w:type="gramStart"/>
                      <w:r w:rsidRPr="0026201C">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r w:rsidRPr="0026201C">
                        <w:rPr>
                          <w:rFonts w:ascii="Courier New" w:hAnsi="Courier New" w:cs="Courier New"/>
                          <w:sz w:val="16"/>
                          <w:szCs w:val="16"/>
                          <w:lang w:eastAsia="ko-KR"/>
                        </w:rPr>
                        <w:t>!-</w:t>
                      </w:r>
                      <w:proofErr w:type="gramEnd"/>
                      <w:r w:rsidRPr="0026201C">
                        <w:rPr>
                          <w:rFonts w:ascii="Courier New" w:hAnsi="Courier New" w:cs="Courier New"/>
                          <w:sz w:val="16"/>
                          <w:szCs w:val="16"/>
                          <w:lang w:eastAsia="ko-KR"/>
                        </w:rPr>
                        <w:t xml:space="preserve"> Maximum Curve Output</w:t>
                      </w:r>
                    </w:p>
                    <w:p w14:paraId="3536AC7F"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Dimensionless</w:t>
                      </w:r>
                      <w:proofErr w:type="gramStart"/>
                      <w:r w:rsidRPr="0026201C">
                        <w:rPr>
                          <w:rFonts w:ascii="Courier New" w:hAnsi="Courier New" w:cs="Courier New"/>
                          <w:sz w:val="16"/>
                          <w:szCs w:val="16"/>
                          <w:lang w:eastAsia="ko-KR"/>
                        </w:rPr>
                        <w:t>,</w:t>
                      </w:r>
                      <w:r>
                        <w:rPr>
                          <w:rFonts w:ascii="Courier New" w:hAnsi="Courier New" w:cs="Courier New"/>
                          <w:sz w:val="16"/>
                          <w:szCs w:val="16"/>
                          <w:lang w:eastAsia="ko-KR"/>
                        </w:rPr>
                        <w:t xml:space="preserve">           </w:t>
                      </w:r>
                      <w:r w:rsidRPr="0026201C">
                        <w:rPr>
                          <w:rFonts w:ascii="Courier New" w:hAnsi="Courier New" w:cs="Courier New"/>
                          <w:sz w:val="16"/>
                          <w:szCs w:val="16"/>
                          <w:lang w:eastAsia="ko-KR"/>
                        </w:rPr>
                        <w:t xml:space="preserve"> !-</w:t>
                      </w:r>
                      <w:proofErr w:type="gramEnd"/>
                      <w:r w:rsidRPr="0026201C">
                        <w:rPr>
                          <w:rFonts w:ascii="Courier New" w:hAnsi="Courier New" w:cs="Courier New"/>
                          <w:sz w:val="16"/>
                          <w:szCs w:val="16"/>
                          <w:lang w:eastAsia="ko-KR"/>
                        </w:rPr>
                        <w:t xml:space="preserve"> Input Unit Type for X</w:t>
                      </w:r>
                    </w:p>
                    <w:p w14:paraId="0D845A9B"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Dimensionless</w:t>
                      </w:r>
                      <w:proofErr w:type="gramStart"/>
                      <w:r w:rsidRPr="0026201C">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proofErr w:type="gramEnd"/>
                      <w:r>
                        <w:rPr>
                          <w:rFonts w:ascii="Courier New" w:hAnsi="Courier New" w:cs="Courier New"/>
                          <w:sz w:val="16"/>
                          <w:szCs w:val="16"/>
                          <w:lang w:eastAsia="ko-KR"/>
                        </w:rPr>
                        <w:t xml:space="preserve"> Input Unit Type for Y</w:t>
                      </w:r>
                    </w:p>
                    <w:p w14:paraId="2994B750" w14:textId="77777777" w:rsidR="00CC191A" w:rsidRPr="0026201C" w:rsidRDefault="00CC191A" w:rsidP="00F2242E">
                      <w:pPr>
                        <w:autoSpaceDE w:val="0"/>
                        <w:autoSpaceDN w:val="0"/>
                        <w:adjustRightInd w:val="0"/>
                        <w:rPr>
                          <w:rFonts w:ascii="Courier New" w:hAnsi="Courier New" w:cs="Courier New"/>
                          <w:sz w:val="16"/>
                          <w:szCs w:val="16"/>
                          <w:lang w:eastAsia="ko-KR"/>
                        </w:rPr>
                      </w:pPr>
                      <w:r w:rsidRPr="0026201C">
                        <w:rPr>
                          <w:rFonts w:ascii="Courier New" w:hAnsi="Courier New" w:cs="Courier New"/>
                          <w:sz w:val="16"/>
                          <w:szCs w:val="16"/>
                          <w:lang w:eastAsia="ko-KR"/>
                        </w:rPr>
                        <w:t>Dimensionless</w:t>
                      </w:r>
                      <w:proofErr w:type="gramStart"/>
                      <w:r w:rsidRPr="0026201C">
                        <w:rPr>
                          <w:rFonts w:ascii="Courier New" w:hAnsi="Courier New" w:cs="Courier New"/>
                          <w:sz w:val="16"/>
                          <w:szCs w:val="16"/>
                          <w:lang w:eastAsia="ko-KR"/>
                        </w:rPr>
                        <w:t xml:space="preserve">, </w:t>
                      </w:r>
                      <w:r>
                        <w:rPr>
                          <w:rFonts w:ascii="Courier New" w:hAnsi="Courier New" w:cs="Courier New"/>
                          <w:sz w:val="16"/>
                          <w:szCs w:val="16"/>
                          <w:lang w:eastAsia="ko-KR"/>
                        </w:rPr>
                        <w:t xml:space="preserve">           </w:t>
                      </w:r>
                      <w:r w:rsidRPr="0026201C">
                        <w:rPr>
                          <w:rFonts w:ascii="Courier New" w:hAnsi="Courier New" w:cs="Courier New"/>
                          <w:sz w:val="16"/>
                          <w:szCs w:val="16"/>
                          <w:lang w:eastAsia="ko-KR"/>
                        </w:rPr>
                        <w:t>!-</w:t>
                      </w:r>
                      <w:proofErr w:type="gramEnd"/>
                      <w:r w:rsidRPr="0026201C">
                        <w:rPr>
                          <w:rFonts w:ascii="Courier New" w:hAnsi="Courier New" w:cs="Courier New"/>
                          <w:sz w:val="16"/>
                          <w:szCs w:val="16"/>
                          <w:lang w:eastAsia="ko-KR"/>
                        </w:rPr>
                        <w:t xml:space="preserve"> Output Unit Type </w:t>
                      </w:r>
                    </w:p>
                    <w:p w14:paraId="49494B15" w14:textId="77777777" w:rsidR="00CC191A" w:rsidRPr="00343FE7" w:rsidRDefault="00CC191A" w:rsidP="00F2242E">
                      <w:pPr>
                        <w:autoSpaceDE w:val="0"/>
                        <w:autoSpaceDN w:val="0"/>
                        <w:adjustRightInd w:val="0"/>
                        <w:rPr>
                          <w:rFonts w:ascii="Courier New" w:eastAsia="Malgun Gothic" w:hAnsi="Courier New" w:cs="Courier New"/>
                          <w:sz w:val="16"/>
                          <w:szCs w:val="16"/>
                          <w:lang w:eastAsia="ko-KR"/>
                        </w:rPr>
                      </w:pPr>
                    </w:p>
                  </w:txbxContent>
                </v:textbox>
                <w10:anchorlock/>
              </v:shape>
            </w:pict>
          </mc:Fallback>
        </mc:AlternateContent>
      </w:r>
    </w:p>
    <w:p w14:paraId="63CBEED4" w14:textId="77777777" w:rsidR="00D3436A" w:rsidRDefault="00D3436A"/>
    <w:p w14:paraId="21961DA0" w14:textId="7AC6899B" w:rsidR="00B01EC7" w:rsidRDefault="00B01EC7" w:rsidP="00B01EC7">
      <w:pPr>
        <w:pStyle w:val="Heading1"/>
      </w:pPr>
      <w:r>
        <w:t>REVISED DOCUMENTATION</w:t>
      </w:r>
      <w:r w:rsidR="00922F9E">
        <w:t xml:space="preserve"> (track changes shows changes)</w:t>
      </w:r>
    </w:p>
    <w:p w14:paraId="5E06A26C" w14:textId="77777777" w:rsidR="00F46217" w:rsidRDefault="00F46217" w:rsidP="00F46217">
      <w:pPr>
        <w:pStyle w:val="Heading3"/>
        <w:rPr>
          <w:lang w:eastAsia="ko-KR"/>
        </w:rPr>
      </w:pPr>
      <w:bookmarkStart w:id="4" w:name="_Toc372811629"/>
      <w:proofErr w:type="spellStart"/>
      <w:r w:rsidRPr="006121CC">
        <w:rPr>
          <w:lang w:eastAsia="ko-KR"/>
        </w:rPr>
        <w:t>ThermalStorage:Ice</w:t>
      </w:r>
      <w:proofErr w:type="gramStart"/>
      <w:r w:rsidRPr="006121CC">
        <w:rPr>
          <w:lang w:eastAsia="ko-KR"/>
        </w:rPr>
        <w:t>:Detailed</w:t>
      </w:r>
      <w:bookmarkEnd w:id="4"/>
      <w:proofErr w:type="spellEnd"/>
      <w:proofErr w:type="gramEnd"/>
    </w:p>
    <w:p w14:paraId="3F91FF9F" w14:textId="77777777" w:rsidR="00F46217" w:rsidRDefault="00F46217" w:rsidP="00F46217">
      <w:pPr>
        <w:pStyle w:val="BodyText"/>
      </w:pPr>
      <w:r>
        <w:rPr>
          <w:lang w:eastAsia="ko-KR"/>
        </w:rPr>
        <w:t>The detailed ice storage model allows the users of EnergyPlus to model more closely specific manufacturers’ ice storage units. This is possible due to the use of curve fits to simulate the performance of the ice storage unit during charging and discharging. In this implementation, both charging and discharging are a function of the fraction charged/discharged as well as the log mean temperature difference across the storage unit. More information on the model is provided in the Engineering Reference for EnergyPlus. The remainder of this section describes the input required for the detailed ice storage model and the output that it can produce.</w:t>
      </w:r>
    </w:p>
    <w:p w14:paraId="5F08504D" w14:textId="77777777" w:rsidR="00F46217" w:rsidRDefault="00F46217" w:rsidP="00F46217">
      <w:pPr>
        <w:pStyle w:val="Heading4"/>
      </w:pPr>
      <w:r>
        <w:t>Field: Name</w:t>
      </w:r>
    </w:p>
    <w:p w14:paraId="5CFD7622" w14:textId="77777777" w:rsidR="00F46217" w:rsidRDefault="00F46217" w:rsidP="00F46217">
      <w:pPr>
        <w:pStyle w:val="BodyText"/>
      </w:pPr>
      <w:r>
        <w:t>This field is the name of the detailed ice storage system given to it by the user.</w:t>
      </w:r>
    </w:p>
    <w:p w14:paraId="02A9E03B" w14:textId="77777777" w:rsidR="00F46217" w:rsidRDefault="00F46217" w:rsidP="00F46217">
      <w:pPr>
        <w:pStyle w:val="Heading4"/>
      </w:pPr>
      <w:r>
        <w:t xml:space="preserve">Field: </w:t>
      </w:r>
      <w:r w:rsidRPr="006121CC">
        <w:t>Availability Schedule Name</w:t>
      </w:r>
    </w:p>
    <w:p w14:paraId="4A0BDDCC" w14:textId="77777777" w:rsidR="00F46217" w:rsidRDefault="00F46217" w:rsidP="00F46217">
      <w:pPr>
        <w:pStyle w:val="BodyText"/>
      </w:pPr>
      <w:r>
        <w:t>This field is the name of the schedule (ref: Schedule) that determines whether or not the ice storage system is available during a particular time period. This allows the system to be turned off during a particular season. A value of less than or equal to zero indicates that the ice storage system is not available. Any value greater than zero indicates that the system is available. If this field is blank, the schedule has values of 1 for all time periods.</w:t>
      </w:r>
    </w:p>
    <w:p w14:paraId="4448B4F3" w14:textId="77777777" w:rsidR="00F46217" w:rsidRDefault="00F46217" w:rsidP="00F46217">
      <w:pPr>
        <w:pStyle w:val="Heading4"/>
      </w:pPr>
      <w:r>
        <w:t>Field: Capacity</w:t>
      </w:r>
    </w:p>
    <w:p w14:paraId="3452B6F4" w14:textId="77777777" w:rsidR="00F46217" w:rsidRDefault="00F46217" w:rsidP="00F46217">
      <w:pPr>
        <w:pStyle w:val="BodyText"/>
      </w:pPr>
      <w:r>
        <w:t>This number is the maximum amount of latent thermal storage available in the ice storage system. This model does not allow the removal or addition of sensible energy from the tank. Thus, it is always assumed to be at the freezing temperature of the storage material. The capacity is expressed in units of GJ.</w:t>
      </w:r>
    </w:p>
    <w:p w14:paraId="64417EF6" w14:textId="77777777" w:rsidR="00F46217" w:rsidRDefault="00F46217" w:rsidP="00F46217">
      <w:pPr>
        <w:pStyle w:val="Heading4"/>
      </w:pPr>
      <w:r>
        <w:t xml:space="preserve">Field: </w:t>
      </w:r>
      <w:r w:rsidRPr="006121CC">
        <w:t>Inlet Node Name</w:t>
      </w:r>
    </w:p>
    <w:p w14:paraId="3FB098C8" w14:textId="77777777" w:rsidR="00F46217" w:rsidRDefault="00F46217" w:rsidP="00F46217">
      <w:pPr>
        <w:pStyle w:val="BodyText"/>
      </w:pPr>
      <w:r>
        <w:t>This is the name of the node that connects the ice storage system to the plant loop. It is the inlet node to the ice storage component. The next field defines the outlet node. Due to presence of an internal bypass in this model, there are other “nodes” that are handled internally within the program. Users do not need to define any nodes other than the inlet and outlet nodes.</w:t>
      </w:r>
    </w:p>
    <w:p w14:paraId="74E1FC55" w14:textId="77777777" w:rsidR="00F46217" w:rsidRDefault="00F46217" w:rsidP="00F46217">
      <w:pPr>
        <w:pStyle w:val="Heading4"/>
      </w:pPr>
      <w:r>
        <w:t xml:space="preserve">Field: </w:t>
      </w:r>
      <w:r w:rsidRPr="006121CC">
        <w:t>Outlet Node Name</w:t>
      </w:r>
    </w:p>
    <w:p w14:paraId="1C9A3441" w14:textId="77777777" w:rsidR="00F46217" w:rsidRDefault="00F46217" w:rsidP="00F46217">
      <w:pPr>
        <w:pStyle w:val="BodyText"/>
      </w:pPr>
      <w:r>
        <w:t>This is the name of the other node that connects the ice storage system to the plant loop. It is the outlet node to the ice storage component.</w:t>
      </w:r>
    </w:p>
    <w:p w14:paraId="62D36054" w14:textId="77777777" w:rsidR="00F46217" w:rsidRDefault="00F46217" w:rsidP="00F46217">
      <w:pPr>
        <w:pStyle w:val="Heading4"/>
      </w:pPr>
      <w:r>
        <w:t xml:space="preserve">Field: </w:t>
      </w:r>
      <w:r w:rsidRPr="006121CC">
        <w:t>Discharging Curve Object Type</w:t>
      </w:r>
    </w:p>
    <w:p w14:paraId="622351A0" w14:textId="635E4592" w:rsidR="00F46217" w:rsidRDefault="00F46217" w:rsidP="00F46217">
      <w:pPr>
        <w:pStyle w:val="BodyText"/>
      </w:pPr>
      <w:r>
        <w:t xml:space="preserve">The detailed ice storage model in EnergyPlus takes advantage of the Curve feature of the program. Currently, the only </w:t>
      </w:r>
      <w:ins w:id="5" w:author="Richard Strand" w:date="2014-08-27T13:45:00Z">
        <w:r w:rsidR="004E5EEC">
          <w:t xml:space="preserve">two </w:t>
        </w:r>
      </w:ins>
      <w:r>
        <w:t>allowed curve fit type</w:t>
      </w:r>
      <w:ins w:id="6" w:author="Richard Strand" w:date="2014-08-27T13:45:00Z">
        <w:r w:rsidR="004E5EEC">
          <w:t>s</w:t>
        </w:r>
      </w:ins>
      <w:r>
        <w:t xml:space="preserve"> for the detailed ice storage model </w:t>
      </w:r>
      <w:del w:id="7" w:author="Richard Strand" w:date="2014-08-27T13:45:00Z">
        <w:r w:rsidDel="004E5EEC">
          <w:delText xml:space="preserve">is </w:delText>
        </w:r>
      </w:del>
      <w:ins w:id="8" w:author="Richard Strand" w:date="2014-08-27T13:45:00Z">
        <w:r w:rsidR="004E5EEC">
          <w:t>are</w:t>
        </w:r>
        <w:r w:rsidR="004E5EEC">
          <w:t xml:space="preserve"> </w:t>
        </w:r>
      </w:ins>
      <w:r>
        <w:t xml:space="preserve">the </w:t>
      </w:r>
      <w:proofErr w:type="spellStart"/>
      <w:r>
        <w:t>QuadraticLinear</w:t>
      </w:r>
      <w:proofErr w:type="spellEnd"/>
      <w:ins w:id="9" w:author="Richard Strand" w:date="2014-08-27T13:45:00Z">
        <w:r w:rsidR="004E5EEC">
          <w:t xml:space="preserve"> and the </w:t>
        </w:r>
        <w:proofErr w:type="spellStart"/>
        <w:r w:rsidR="004E5EEC">
          <w:t>CubicLinear</w:t>
        </w:r>
      </w:ins>
      <w:proofErr w:type="spellEnd"/>
      <w:r>
        <w:t xml:space="preserve"> curve</w:t>
      </w:r>
      <w:ins w:id="10" w:author="Richard Strand" w:date="2014-08-27T13:45:00Z">
        <w:r w:rsidR="004E5EEC">
          <w:t>s</w:t>
        </w:r>
      </w:ins>
      <w:r>
        <w:t>. More information on this curve can be found in the section on Curves.</w:t>
      </w:r>
    </w:p>
    <w:p w14:paraId="7FFF6287" w14:textId="77777777" w:rsidR="00F46217" w:rsidRDefault="00F46217" w:rsidP="00F46217">
      <w:pPr>
        <w:pStyle w:val="Heading4"/>
      </w:pPr>
      <w:r>
        <w:t xml:space="preserve">Field: </w:t>
      </w:r>
      <w:r w:rsidRPr="006121CC">
        <w:t>Discharging Curve Name</w:t>
      </w:r>
    </w:p>
    <w:p w14:paraId="0373DB78" w14:textId="77777777" w:rsidR="00F46217" w:rsidRDefault="00F46217" w:rsidP="00F46217">
      <w:pPr>
        <w:pStyle w:val="BodyText"/>
      </w:pPr>
      <w:r>
        <w:t xml:space="preserve">This field specifies the name of the actual curve </w:t>
      </w:r>
      <w:proofErr w:type="gramStart"/>
      <w:r>
        <w:t>fit to be used</w:t>
      </w:r>
      <w:proofErr w:type="gramEnd"/>
      <w:r>
        <w:t xml:space="preserve"> to model the discharging process of the detailed ice storage system.</w:t>
      </w:r>
    </w:p>
    <w:p w14:paraId="0EB738FA" w14:textId="77777777" w:rsidR="00F46217" w:rsidRDefault="00F46217" w:rsidP="00F46217">
      <w:pPr>
        <w:pStyle w:val="Heading4"/>
      </w:pPr>
      <w:r>
        <w:t xml:space="preserve">Field: </w:t>
      </w:r>
      <w:r w:rsidRPr="006121CC">
        <w:t>Charging Curve Object Type</w:t>
      </w:r>
    </w:p>
    <w:p w14:paraId="26119302" w14:textId="07056359" w:rsidR="00F46217" w:rsidRDefault="00F46217" w:rsidP="00F46217">
      <w:pPr>
        <w:pStyle w:val="BodyText"/>
      </w:pPr>
      <w:r>
        <w:t>The detailed ice storage model in EnergyPlus takes advantage of the Curve feature of the program. Currently, the only</w:t>
      </w:r>
      <w:ins w:id="11" w:author="Richard Strand" w:date="2014-08-27T13:45:00Z">
        <w:r w:rsidR="004E5EEC">
          <w:t xml:space="preserve"> two</w:t>
        </w:r>
      </w:ins>
      <w:r>
        <w:t xml:space="preserve"> allowed curve fit type</w:t>
      </w:r>
      <w:ins w:id="12" w:author="Richard Strand" w:date="2014-08-27T13:45:00Z">
        <w:r w:rsidR="004E5EEC">
          <w:t>s</w:t>
        </w:r>
      </w:ins>
      <w:r>
        <w:t xml:space="preserve"> for the detailed ice storage model </w:t>
      </w:r>
      <w:del w:id="13" w:author="Richard Strand" w:date="2014-08-27T13:45:00Z">
        <w:r w:rsidDel="004E5EEC">
          <w:delText xml:space="preserve">is </w:delText>
        </w:r>
      </w:del>
      <w:ins w:id="14" w:author="Richard Strand" w:date="2014-08-27T13:45:00Z">
        <w:r w:rsidR="004E5EEC">
          <w:t>are</w:t>
        </w:r>
        <w:r w:rsidR="004E5EEC">
          <w:t xml:space="preserve"> </w:t>
        </w:r>
      </w:ins>
      <w:r>
        <w:t xml:space="preserve">the </w:t>
      </w:r>
      <w:proofErr w:type="spellStart"/>
      <w:r>
        <w:t>QuadraticLinear</w:t>
      </w:r>
      <w:proofErr w:type="spellEnd"/>
      <w:ins w:id="15" w:author="Richard Strand" w:date="2014-08-27T13:45:00Z">
        <w:r w:rsidR="004E5EEC">
          <w:t xml:space="preserve"> and the </w:t>
        </w:r>
        <w:proofErr w:type="spellStart"/>
        <w:r w:rsidR="004E5EEC">
          <w:t>CubicLinear</w:t>
        </w:r>
      </w:ins>
      <w:proofErr w:type="spellEnd"/>
      <w:r>
        <w:t xml:space="preserve"> curve</w:t>
      </w:r>
      <w:ins w:id="16" w:author="Richard Strand" w:date="2014-08-27T13:45:00Z">
        <w:r w:rsidR="004E5EEC">
          <w:t>s</w:t>
        </w:r>
      </w:ins>
      <w:bookmarkStart w:id="17" w:name="_GoBack"/>
      <w:bookmarkEnd w:id="17"/>
      <w:r>
        <w:t>. More information on this curve can be found in the section on Curves.</w:t>
      </w:r>
    </w:p>
    <w:p w14:paraId="0B417272" w14:textId="77777777" w:rsidR="00F46217" w:rsidRDefault="00F46217" w:rsidP="00F46217">
      <w:pPr>
        <w:pStyle w:val="Heading4"/>
      </w:pPr>
      <w:r>
        <w:t xml:space="preserve">Field: </w:t>
      </w:r>
      <w:r w:rsidRPr="006121CC">
        <w:t>Charging Curve Name</w:t>
      </w:r>
    </w:p>
    <w:p w14:paraId="68D03429" w14:textId="77777777" w:rsidR="00F46217" w:rsidRDefault="00F46217" w:rsidP="00F46217">
      <w:pPr>
        <w:pStyle w:val="BodyText"/>
      </w:pPr>
      <w:r>
        <w:t xml:space="preserve">This field specifies the name of the actual curve </w:t>
      </w:r>
      <w:proofErr w:type="gramStart"/>
      <w:r>
        <w:t>fit to be used</w:t>
      </w:r>
      <w:proofErr w:type="gramEnd"/>
      <w:r>
        <w:t xml:space="preserve"> to model the charging process of the detailed ice storage system.</w:t>
      </w:r>
    </w:p>
    <w:p w14:paraId="166E044E" w14:textId="77777777" w:rsidR="00F46217" w:rsidRDefault="00F46217" w:rsidP="00F46217">
      <w:pPr>
        <w:pStyle w:val="Heading4"/>
      </w:pPr>
      <w:r>
        <w:t xml:space="preserve">Field: </w:t>
      </w:r>
      <w:proofErr w:type="spellStart"/>
      <w:r w:rsidRPr="006121CC">
        <w:t>Timestep</w:t>
      </w:r>
      <w:proofErr w:type="spellEnd"/>
      <w:r w:rsidRPr="006121CC">
        <w:t xml:space="preserve"> of the Curve Data</w:t>
      </w:r>
    </w:p>
    <w:p w14:paraId="15A7DE09" w14:textId="77777777" w:rsidR="00F46217" w:rsidRDefault="00F46217" w:rsidP="00F46217">
      <w:pPr>
        <w:pStyle w:val="BodyText"/>
      </w:pPr>
      <w:r>
        <w:t xml:space="preserve">This field defines what </w:t>
      </w:r>
      <w:proofErr w:type="spellStart"/>
      <w:r>
        <w:t>timestep</w:t>
      </w:r>
      <w:proofErr w:type="spellEnd"/>
      <w:r>
        <w:t xml:space="preserve"> was used to produce the curve fits named in the previous inputs. This parameter is important because the curve fit is non-dimensional. Thus, the data used to develop the curve fits were based on a specific length of time. In many cases, this is probably one hour or 1.0. The units for this parameter are hours.</w:t>
      </w:r>
    </w:p>
    <w:p w14:paraId="63FDAD80" w14:textId="77777777" w:rsidR="00F46217" w:rsidRDefault="00F46217" w:rsidP="00F46217">
      <w:pPr>
        <w:pStyle w:val="Heading4"/>
      </w:pPr>
      <w:r>
        <w:t xml:space="preserve">Field: </w:t>
      </w:r>
      <w:r>
        <w:rPr>
          <w:lang w:eastAsia="ko-KR"/>
        </w:rPr>
        <w:t>Parasitic Electric Load During Discharging</w:t>
      </w:r>
    </w:p>
    <w:p w14:paraId="15F5E41D" w14:textId="77777777" w:rsidR="00F46217" w:rsidRDefault="00F46217" w:rsidP="00F46217">
      <w:pPr>
        <w:pStyle w:val="BodyText"/>
        <w:rPr>
          <w:lang w:eastAsia="ko-KR"/>
        </w:rPr>
      </w:pPr>
      <w:r>
        <w:t>This field defines the amount of parasitic electric consumption (for controls or other miscellaneous electric consumption associate with the ice storage unit itself) during the discharge phase. This parameter is dimensionless and gets multiplied by the current load on the tank.</w:t>
      </w:r>
    </w:p>
    <w:p w14:paraId="153CF37F" w14:textId="77777777" w:rsidR="00F46217" w:rsidRDefault="00F46217" w:rsidP="00F46217">
      <w:pPr>
        <w:pStyle w:val="Heading4"/>
      </w:pPr>
      <w:r>
        <w:t xml:space="preserve">Field: </w:t>
      </w:r>
      <w:r>
        <w:rPr>
          <w:lang w:eastAsia="ko-KR"/>
        </w:rPr>
        <w:t>Parasitic Electric Load During Charging</w:t>
      </w:r>
    </w:p>
    <w:p w14:paraId="5E560323" w14:textId="77777777" w:rsidR="00F46217" w:rsidRDefault="00F46217" w:rsidP="00F46217">
      <w:pPr>
        <w:pStyle w:val="BodyText"/>
        <w:rPr>
          <w:lang w:eastAsia="ko-KR"/>
        </w:rPr>
      </w:pPr>
      <w:r>
        <w:t>This field defines the amount of parasitic electric consumption (for controls or other miscellaneous electric consumption associate with the ice storage unit itself) during the charge phase. This parameter is dimensionless and gets multiplied by the current load on the tank.</w:t>
      </w:r>
    </w:p>
    <w:p w14:paraId="24C331CE" w14:textId="77777777" w:rsidR="00F46217" w:rsidRDefault="00F46217" w:rsidP="00F46217">
      <w:pPr>
        <w:pStyle w:val="Heading4"/>
      </w:pPr>
      <w:r>
        <w:t>Field: Tank Loss Coefficient</w:t>
      </w:r>
    </w:p>
    <w:p w14:paraId="6F5A6860" w14:textId="77777777" w:rsidR="00F46217" w:rsidRDefault="00F46217" w:rsidP="00F46217">
      <w:pPr>
        <w:pStyle w:val="BodyText"/>
      </w:pPr>
      <w:r>
        <w:t>This field defines the loss of ice stored during a particular hour. This field is dimensionless (per hour). It is not multiplied by any temperature difference between the tank and the environment in which it might be located.</w:t>
      </w:r>
    </w:p>
    <w:p w14:paraId="7A632215" w14:textId="77777777" w:rsidR="00F46217" w:rsidRDefault="00F46217" w:rsidP="00F46217">
      <w:pPr>
        <w:pStyle w:val="Heading4"/>
      </w:pPr>
      <w:r>
        <w:t xml:space="preserve">Field: </w:t>
      </w:r>
      <w:r w:rsidRPr="00C615C2">
        <w:t>Freezing Temperature of Storage Medium</w:t>
      </w:r>
    </w:p>
    <w:p w14:paraId="481F7F88" w14:textId="77777777" w:rsidR="00F46217" w:rsidRDefault="00F46217" w:rsidP="00F46217">
      <w:pPr>
        <w:pStyle w:val="BodyText"/>
        <w:rPr>
          <w:lang w:eastAsia="ko-KR"/>
        </w:rPr>
      </w:pPr>
      <w:r>
        <w:t>This parameter defines the freezing/melting temperature of the ice storage medium in degrees Celsius. For most tanks, this is simply 0.0</w:t>
      </w:r>
      <w:r>
        <w:sym w:font="Symbol" w:char="F0B0"/>
      </w:r>
      <w:r>
        <w:t>C (the default value). However, some tanks may use other materials or salts which would change the freezing temperature. This can be changed using this parameter.</w:t>
      </w:r>
    </w:p>
    <w:p w14:paraId="7B6C60A4" w14:textId="77777777" w:rsidR="00F46217" w:rsidRPr="00BA2096" w:rsidRDefault="00F46217" w:rsidP="00F46217">
      <w:pPr>
        <w:pStyle w:val="Heading4"/>
        <w:rPr>
          <w:rFonts w:eastAsia="Malgun Gothic"/>
          <w:lang w:eastAsia="ko-KR"/>
        </w:rPr>
      </w:pPr>
      <w:r w:rsidRPr="00BA2096">
        <w:rPr>
          <w:rFonts w:eastAsia="Malgun Gothic" w:hint="eastAsia"/>
          <w:lang w:eastAsia="ko-KR"/>
        </w:rPr>
        <w:t xml:space="preserve">Field: </w:t>
      </w:r>
      <w:r w:rsidRPr="00BA2096">
        <w:rPr>
          <w:rFonts w:eastAsia="Malgun Gothic"/>
          <w:lang w:eastAsia="ko-KR"/>
        </w:rPr>
        <w:t xml:space="preserve">Thaw Process Indicator </w:t>
      </w:r>
    </w:p>
    <w:p w14:paraId="07C4646D" w14:textId="77777777" w:rsidR="00F46217" w:rsidRPr="00BA2096" w:rsidRDefault="00F46217" w:rsidP="00F46217">
      <w:pPr>
        <w:pStyle w:val="BodyText"/>
        <w:rPr>
          <w:rFonts w:eastAsia="Malgun Gothic"/>
          <w:lang w:eastAsia="ko-KR"/>
        </w:rPr>
      </w:pPr>
      <w:r w:rsidRPr="00BA2096">
        <w:rPr>
          <w:rFonts w:eastAsia="Malgun Gothic"/>
          <w:lang w:eastAsia="ko-KR"/>
        </w:rPr>
        <w:t>This input field assists in more accurate modeling of the charging process by defining how the thawing of ice takes place.</w:t>
      </w:r>
      <w:r>
        <w:rPr>
          <w:rFonts w:eastAsia="Malgun Gothic"/>
          <w:lang w:eastAsia="ko-KR"/>
        </w:rPr>
        <w:t xml:space="preserve"> </w:t>
      </w:r>
      <w:r w:rsidRPr="00BA2096">
        <w:rPr>
          <w:rFonts w:eastAsia="Malgun Gothic"/>
          <w:lang w:eastAsia="ko-KR"/>
        </w:rPr>
        <w:t xml:space="preserve">There are two options for this input: </w:t>
      </w:r>
      <w:proofErr w:type="spellStart"/>
      <w:r w:rsidRPr="00F60F7A">
        <w:rPr>
          <w:rFonts w:eastAsia="Malgun Gothic"/>
          <w:b/>
          <w:lang w:eastAsia="ko-KR"/>
        </w:rPr>
        <w:t>InsideMelt</w:t>
      </w:r>
      <w:proofErr w:type="spellEnd"/>
      <w:r w:rsidRPr="00BA2096">
        <w:rPr>
          <w:rFonts w:eastAsia="Malgun Gothic"/>
          <w:lang w:eastAsia="ko-KR"/>
        </w:rPr>
        <w:t xml:space="preserve"> and </w:t>
      </w:r>
      <w:proofErr w:type="spellStart"/>
      <w:r w:rsidRPr="00F60F7A">
        <w:rPr>
          <w:rFonts w:eastAsia="Malgun Gothic"/>
          <w:b/>
          <w:lang w:eastAsia="ko-KR"/>
        </w:rPr>
        <w:t>OutsideMelt</w:t>
      </w:r>
      <w:proofErr w:type="spellEnd"/>
      <w:r w:rsidRPr="00BA2096">
        <w:rPr>
          <w:rFonts w:eastAsia="Malgun Gothic"/>
          <w:lang w:eastAsia="ko-KR"/>
        </w:rPr>
        <w:t>. Some ice storage systems, by their nature, start the charging process with a bare coil or no ice left on the charging surface even though there is still ice stored in the tank.  An example of such a system is sometimes referred to as an ice-on-coil inside melt system, and these systems would define this parameter using the “</w:t>
      </w:r>
      <w:proofErr w:type="spellStart"/>
      <w:r w:rsidRPr="00BA2096">
        <w:rPr>
          <w:rFonts w:eastAsia="Malgun Gothic"/>
          <w:lang w:eastAsia="ko-KR"/>
        </w:rPr>
        <w:t>InsideMelt</w:t>
      </w:r>
      <w:proofErr w:type="spellEnd"/>
      <w:r w:rsidRPr="00BA2096">
        <w:rPr>
          <w:rFonts w:eastAsia="Malgun Gothic"/>
          <w:lang w:eastAsia="ko-KR"/>
        </w:rPr>
        <w:t xml:space="preserve">” option for this field.  Other systems melt the ice from the </w:t>
      </w:r>
      <w:proofErr w:type="gramStart"/>
      <w:r w:rsidRPr="00BA2096">
        <w:rPr>
          <w:rFonts w:eastAsia="Malgun Gothic"/>
          <w:lang w:eastAsia="ko-KR"/>
        </w:rPr>
        <w:t>outside,</w:t>
      </w:r>
      <w:proofErr w:type="gramEnd"/>
      <w:r w:rsidRPr="00BA2096">
        <w:rPr>
          <w:rFonts w:eastAsia="Malgun Gothic"/>
          <w:lang w:eastAsia="ko-KR"/>
        </w:rPr>
        <w:t xml:space="preserve"> leaving ice still on the charging surface when charging begins. These systems are modeled using the “</w:t>
      </w:r>
      <w:proofErr w:type="spellStart"/>
      <w:r w:rsidRPr="00BA2096">
        <w:rPr>
          <w:rFonts w:eastAsia="Malgun Gothic"/>
          <w:lang w:eastAsia="ko-KR"/>
        </w:rPr>
        <w:t>OutsideMelt</w:t>
      </w:r>
      <w:proofErr w:type="spellEnd"/>
      <w:r w:rsidRPr="00BA2096">
        <w:rPr>
          <w:rFonts w:eastAsia="Malgun Gothic"/>
          <w:lang w:eastAsia="ko-KR"/>
        </w:rPr>
        <w:t>” option.  For systems that have a charging process that does not vary significantly with fraction charged can ignore this input by accepting the default value.  The default value for this field is “</w:t>
      </w:r>
      <w:proofErr w:type="spellStart"/>
      <w:r w:rsidRPr="00BA2096">
        <w:rPr>
          <w:rFonts w:eastAsia="Malgun Gothic"/>
          <w:lang w:eastAsia="ko-KR"/>
        </w:rPr>
        <w:t>OutsideMelt</w:t>
      </w:r>
      <w:proofErr w:type="spellEnd"/>
      <w:r w:rsidRPr="00BA2096">
        <w:rPr>
          <w:rFonts w:eastAsia="Malgun Gothic"/>
          <w:lang w:eastAsia="ko-KR"/>
        </w:rPr>
        <w:t>”.</w:t>
      </w:r>
    </w:p>
    <w:p w14:paraId="144D4BFE" w14:textId="77777777" w:rsidR="00F46217" w:rsidRDefault="00F46217" w:rsidP="00F46217">
      <w:pPr>
        <w:pStyle w:val="BodyText"/>
      </w:pPr>
    </w:p>
    <w:p w14:paraId="7469110F" w14:textId="77777777" w:rsidR="00F46217" w:rsidRDefault="00F46217" w:rsidP="00F46217">
      <w:pPr>
        <w:pStyle w:val="BodyText"/>
      </w:pPr>
      <w:r>
        <w:t>An IDF example:</w:t>
      </w:r>
    </w:p>
    <w:p w14:paraId="7DC058B8" w14:textId="77777777" w:rsidR="00F46217" w:rsidRPr="00BB6169" w:rsidRDefault="00F46217" w:rsidP="00F46217">
      <w:pPr>
        <w:pStyle w:val="IDDDefinition"/>
        <w:pBdr>
          <w:bottom w:val="single" w:sz="4" w:space="5" w:color="auto"/>
        </w:pBdr>
        <w:ind w:left="360" w:right="360"/>
        <w:rPr>
          <w:lang w:eastAsia="ko-KR"/>
        </w:rPr>
      </w:pPr>
      <w:proofErr w:type="spellStart"/>
      <w:r w:rsidRPr="00C615C2">
        <w:rPr>
          <w:lang w:eastAsia="ko-KR"/>
        </w:rPr>
        <w:t>ThermalStorage:Ice</w:t>
      </w:r>
      <w:proofErr w:type="gramStart"/>
      <w:r w:rsidRPr="00C615C2">
        <w:rPr>
          <w:lang w:eastAsia="ko-KR"/>
        </w:rPr>
        <w:t>:Detailed</w:t>
      </w:r>
      <w:proofErr w:type="spellEnd"/>
      <w:proofErr w:type="gramEnd"/>
      <w:r w:rsidRPr="00BB6169">
        <w:rPr>
          <w:lang w:eastAsia="ko-KR"/>
        </w:rPr>
        <w:t>,</w:t>
      </w:r>
    </w:p>
    <w:p w14:paraId="571876D0" w14:textId="77777777" w:rsidR="00F46217" w:rsidRPr="00BB6169" w:rsidRDefault="00F46217" w:rsidP="00F46217">
      <w:pPr>
        <w:pStyle w:val="IDDDefinition"/>
        <w:pBdr>
          <w:bottom w:val="single" w:sz="4" w:space="5" w:color="auto"/>
        </w:pBdr>
        <w:ind w:left="360" w:right="360"/>
        <w:rPr>
          <w:lang w:eastAsia="ko-KR"/>
        </w:rPr>
      </w:pPr>
      <w:r w:rsidRPr="00BB6169">
        <w:rPr>
          <w:lang w:eastAsia="ko-KR"/>
        </w:rPr>
        <w:t xml:space="preserve">    Ice Tank</w:t>
      </w:r>
      <w:proofErr w:type="gramStart"/>
      <w:r w:rsidRPr="00BB6169">
        <w:rPr>
          <w:lang w:eastAsia="ko-KR"/>
        </w:rPr>
        <w:t>,                !-</w:t>
      </w:r>
      <w:proofErr w:type="gramEnd"/>
      <w:r w:rsidRPr="00BB6169">
        <w:rPr>
          <w:lang w:eastAsia="ko-KR"/>
        </w:rPr>
        <w:t xml:space="preserve"> Ice Storage Name</w:t>
      </w:r>
    </w:p>
    <w:p w14:paraId="60930006" w14:textId="77777777" w:rsidR="00F46217" w:rsidRPr="00BB6169" w:rsidRDefault="00F46217" w:rsidP="00F46217">
      <w:pPr>
        <w:pStyle w:val="IDDDefinition"/>
        <w:pBdr>
          <w:bottom w:val="single" w:sz="4" w:space="5" w:color="auto"/>
        </w:pBdr>
        <w:ind w:left="360" w:right="360"/>
        <w:rPr>
          <w:lang w:eastAsia="ko-KR"/>
        </w:rPr>
      </w:pPr>
      <w:r w:rsidRPr="00BB6169">
        <w:rPr>
          <w:lang w:eastAsia="ko-KR"/>
        </w:rPr>
        <w:t xml:space="preserve">    ON</w:t>
      </w:r>
      <w:proofErr w:type="gramStart"/>
      <w:r w:rsidRPr="00BB6169">
        <w:rPr>
          <w:lang w:eastAsia="ko-KR"/>
        </w:rPr>
        <w:t>,                      !-</w:t>
      </w:r>
      <w:proofErr w:type="gramEnd"/>
      <w:r w:rsidRPr="00BB6169">
        <w:rPr>
          <w:lang w:eastAsia="ko-KR"/>
        </w:rPr>
        <w:t xml:space="preserve"> Ice Storage availability schedule</w:t>
      </w:r>
    </w:p>
    <w:p w14:paraId="0274C6B1" w14:textId="77777777" w:rsidR="00F46217" w:rsidRPr="00BB6169" w:rsidRDefault="00F46217" w:rsidP="00F46217">
      <w:pPr>
        <w:pStyle w:val="IDDDefinition"/>
        <w:pBdr>
          <w:bottom w:val="single" w:sz="4" w:space="5" w:color="auto"/>
        </w:pBdr>
        <w:ind w:left="360" w:right="360"/>
        <w:rPr>
          <w:lang w:eastAsia="ko-KR"/>
        </w:rPr>
      </w:pPr>
      <w:r w:rsidRPr="00BB6169">
        <w:rPr>
          <w:lang w:eastAsia="ko-KR"/>
        </w:rPr>
        <w:t xml:space="preserve">    0.5</w:t>
      </w:r>
      <w:proofErr w:type="gramStart"/>
      <w:r w:rsidRPr="00BB6169">
        <w:rPr>
          <w:lang w:eastAsia="ko-KR"/>
        </w:rPr>
        <w:t>,                     !-</w:t>
      </w:r>
      <w:proofErr w:type="gramEnd"/>
      <w:r w:rsidRPr="00BB6169">
        <w:rPr>
          <w:lang w:eastAsia="ko-KR"/>
        </w:rPr>
        <w:t xml:space="preserve"> Ice Storage Capacity {GJ}</w:t>
      </w:r>
    </w:p>
    <w:p w14:paraId="54F725FA" w14:textId="77777777" w:rsidR="00F46217" w:rsidRPr="00BB6169" w:rsidRDefault="00F46217" w:rsidP="00F46217">
      <w:pPr>
        <w:pStyle w:val="IDDDefinition"/>
        <w:pBdr>
          <w:bottom w:val="single" w:sz="4" w:space="5" w:color="auto"/>
        </w:pBdr>
        <w:ind w:left="360" w:right="360"/>
        <w:rPr>
          <w:lang w:eastAsia="ko-KR"/>
        </w:rPr>
      </w:pPr>
      <w:r w:rsidRPr="00BB6169">
        <w:rPr>
          <w:lang w:eastAsia="ko-KR"/>
        </w:rPr>
        <w:t xml:space="preserve">    Ice Tank Inlet Node</w:t>
      </w:r>
      <w:proofErr w:type="gramStart"/>
      <w:r w:rsidRPr="00BB6169">
        <w:rPr>
          <w:lang w:eastAsia="ko-KR"/>
        </w:rPr>
        <w:t>,     !-</w:t>
      </w:r>
      <w:proofErr w:type="gramEnd"/>
      <w:r w:rsidRPr="00BB6169">
        <w:rPr>
          <w:lang w:eastAsia="ko-KR"/>
        </w:rPr>
        <w:t xml:space="preserve"> Plant Loop Inlet Node</w:t>
      </w:r>
    </w:p>
    <w:p w14:paraId="2878D213" w14:textId="77777777" w:rsidR="00F46217" w:rsidRPr="00BB6169" w:rsidRDefault="00F46217" w:rsidP="00F46217">
      <w:pPr>
        <w:pStyle w:val="IDDDefinition"/>
        <w:pBdr>
          <w:bottom w:val="single" w:sz="4" w:space="5" w:color="auto"/>
        </w:pBdr>
        <w:ind w:left="360" w:right="360"/>
        <w:rPr>
          <w:lang w:eastAsia="ko-KR"/>
        </w:rPr>
      </w:pPr>
      <w:r w:rsidRPr="00BB6169">
        <w:rPr>
          <w:lang w:eastAsia="ko-KR"/>
        </w:rPr>
        <w:t xml:space="preserve">    Ice Tank Outlet Node</w:t>
      </w:r>
      <w:proofErr w:type="gramStart"/>
      <w:r w:rsidRPr="00BB6169">
        <w:rPr>
          <w:lang w:eastAsia="ko-KR"/>
        </w:rPr>
        <w:t>,    !-</w:t>
      </w:r>
      <w:proofErr w:type="gramEnd"/>
      <w:r w:rsidRPr="00BB6169">
        <w:rPr>
          <w:lang w:eastAsia="ko-KR"/>
        </w:rPr>
        <w:t xml:space="preserve"> Plant Loop Outlet Node</w:t>
      </w:r>
    </w:p>
    <w:p w14:paraId="3E1FDCBF" w14:textId="77777777" w:rsidR="00F46217" w:rsidRPr="00BB6169" w:rsidRDefault="00F46217" w:rsidP="00F46217">
      <w:pPr>
        <w:pStyle w:val="IDDDefinition"/>
        <w:pBdr>
          <w:bottom w:val="single" w:sz="4" w:space="5" w:color="auto"/>
        </w:pBdr>
        <w:ind w:left="360" w:right="360"/>
        <w:rPr>
          <w:lang w:eastAsia="ko-KR"/>
        </w:rPr>
      </w:pPr>
      <w:r w:rsidRPr="00BB6169">
        <w:rPr>
          <w:lang w:eastAsia="ko-KR"/>
        </w:rPr>
        <w:t xml:space="preserve">    </w:t>
      </w:r>
      <w:proofErr w:type="spellStart"/>
      <w:r w:rsidRPr="00BB6169">
        <w:rPr>
          <w:lang w:eastAsia="ko-KR"/>
        </w:rPr>
        <w:t>QuadraticLinear</w:t>
      </w:r>
      <w:proofErr w:type="spellEnd"/>
      <w:proofErr w:type="gramStart"/>
      <w:r w:rsidRPr="00BB6169">
        <w:rPr>
          <w:lang w:eastAsia="ko-KR"/>
        </w:rPr>
        <w:t>,         !-</w:t>
      </w:r>
      <w:proofErr w:type="gramEnd"/>
      <w:r w:rsidRPr="00BB6169">
        <w:rPr>
          <w:lang w:eastAsia="ko-KR"/>
        </w:rPr>
        <w:t xml:space="preserve"> Discharging Curve Fit Type</w:t>
      </w:r>
    </w:p>
    <w:p w14:paraId="67646DEA" w14:textId="77777777" w:rsidR="00F46217" w:rsidRPr="00BB6169" w:rsidRDefault="00F46217" w:rsidP="00F46217">
      <w:pPr>
        <w:pStyle w:val="IDDDefinition"/>
        <w:pBdr>
          <w:bottom w:val="single" w:sz="4" w:space="5" w:color="auto"/>
        </w:pBdr>
        <w:ind w:left="360" w:right="360"/>
        <w:rPr>
          <w:lang w:eastAsia="ko-KR"/>
        </w:rPr>
      </w:pPr>
      <w:r w:rsidRPr="00BB6169">
        <w:rPr>
          <w:lang w:eastAsia="ko-KR"/>
        </w:rPr>
        <w:t xml:space="preserve">    </w:t>
      </w:r>
      <w:proofErr w:type="spellStart"/>
      <w:r w:rsidRPr="00BB6169">
        <w:rPr>
          <w:lang w:eastAsia="ko-KR"/>
        </w:rPr>
        <w:t>DischargeCurve</w:t>
      </w:r>
      <w:proofErr w:type="spellEnd"/>
      <w:proofErr w:type="gramStart"/>
      <w:r w:rsidRPr="00BB6169">
        <w:rPr>
          <w:lang w:eastAsia="ko-KR"/>
        </w:rPr>
        <w:t>,          !-</w:t>
      </w:r>
      <w:proofErr w:type="gramEnd"/>
      <w:r w:rsidRPr="00BB6169">
        <w:rPr>
          <w:lang w:eastAsia="ko-KR"/>
        </w:rPr>
        <w:t xml:space="preserve"> Discharging Curve Name</w:t>
      </w:r>
    </w:p>
    <w:p w14:paraId="12D9A4BE" w14:textId="77777777" w:rsidR="00F46217" w:rsidRPr="00BB6169" w:rsidRDefault="00F46217" w:rsidP="00F46217">
      <w:pPr>
        <w:pStyle w:val="IDDDefinition"/>
        <w:pBdr>
          <w:bottom w:val="single" w:sz="4" w:space="5" w:color="auto"/>
        </w:pBdr>
        <w:ind w:left="360" w:right="360"/>
        <w:rPr>
          <w:lang w:eastAsia="ko-KR"/>
        </w:rPr>
      </w:pPr>
      <w:r w:rsidRPr="00BB6169">
        <w:rPr>
          <w:lang w:eastAsia="ko-KR"/>
        </w:rPr>
        <w:t xml:space="preserve">    </w:t>
      </w:r>
      <w:proofErr w:type="spellStart"/>
      <w:r w:rsidRPr="00BB6169">
        <w:rPr>
          <w:lang w:eastAsia="ko-KR"/>
        </w:rPr>
        <w:t>QuadraticLinear</w:t>
      </w:r>
      <w:proofErr w:type="spellEnd"/>
      <w:proofErr w:type="gramStart"/>
      <w:r w:rsidRPr="00BB6169">
        <w:rPr>
          <w:lang w:eastAsia="ko-KR"/>
        </w:rPr>
        <w:t>,         !-</w:t>
      </w:r>
      <w:proofErr w:type="gramEnd"/>
      <w:r w:rsidRPr="00BB6169">
        <w:rPr>
          <w:lang w:eastAsia="ko-KR"/>
        </w:rPr>
        <w:t xml:space="preserve"> Charging Curve Fit Type</w:t>
      </w:r>
    </w:p>
    <w:p w14:paraId="4291D4BB" w14:textId="77777777" w:rsidR="00F46217" w:rsidRPr="00BB6169" w:rsidRDefault="00F46217" w:rsidP="00F46217">
      <w:pPr>
        <w:pStyle w:val="IDDDefinition"/>
        <w:pBdr>
          <w:bottom w:val="single" w:sz="4" w:space="5" w:color="auto"/>
        </w:pBdr>
        <w:ind w:left="360" w:right="360"/>
        <w:rPr>
          <w:lang w:eastAsia="ko-KR"/>
        </w:rPr>
      </w:pPr>
      <w:r w:rsidRPr="00BB6169">
        <w:rPr>
          <w:lang w:eastAsia="ko-KR"/>
        </w:rPr>
        <w:t xml:space="preserve">    </w:t>
      </w:r>
      <w:proofErr w:type="spellStart"/>
      <w:r w:rsidRPr="00BB6169">
        <w:rPr>
          <w:lang w:eastAsia="ko-KR"/>
        </w:rPr>
        <w:t>ChargeCurve</w:t>
      </w:r>
      <w:proofErr w:type="spellEnd"/>
      <w:proofErr w:type="gramStart"/>
      <w:r w:rsidRPr="00BB6169">
        <w:rPr>
          <w:lang w:eastAsia="ko-KR"/>
        </w:rPr>
        <w:t>,             !-</w:t>
      </w:r>
      <w:proofErr w:type="gramEnd"/>
      <w:r w:rsidRPr="00BB6169">
        <w:rPr>
          <w:lang w:eastAsia="ko-KR"/>
        </w:rPr>
        <w:t xml:space="preserve"> Charging Curve Name</w:t>
      </w:r>
    </w:p>
    <w:p w14:paraId="6F9ADD40" w14:textId="77777777" w:rsidR="00F46217" w:rsidRPr="00BB6169" w:rsidRDefault="00F46217" w:rsidP="00F46217">
      <w:pPr>
        <w:pStyle w:val="IDDDefinition"/>
        <w:pBdr>
          <w:bottom w:val="single" w:sz="4" w:space="5" w:color="auto"/>
        </w:pBdr>
        <w:ind w:left="360" w:right="360"/>
        <w:rPr>
          <w:lang w:eastAsia="ko-KR"/>
        </w:rPr>
      </w:pPr>
      <w:r w:rsidRPr="00BB6169">
        <w:rPr>
          <w:lang w:eastAsia="ko-KR"/>
        </w:rPr>
        <w:t xml:space="preserve">    1.0</w:t>
      </w:r>
      <w:proofErr w:type="gramStart"/>
      <w:r w:rsidRPr="00BB6169">
        <w:rPr>
          <w:lang w:eastAsia="ko-KR"/>
        </w:rPr>
        <w:t>,</w:t>
      </w:r>
      <w:r>
        <w:rPr>
          <w:lang w:eastAsia="ko-KR"/>
        </w:rPr>
        <w:t xml:space="preserve">                </w:t>
      </w:r>
      <w:r w:rsidRPr="00BB6169">
        <w:rPr>
          <w:lang w:eastAsia="ko-KR"/>
        </w:rPr>
        <w:t xml:space="preserve">     !-</w:t>
      </w:r>
      <w:proofErr w:type="gramEnd"/>
      <w:r w:rsidRPr="00BB6169">
        <w:rPr>
          <w:lang w:eastAsia="ko-KR"/>
        </w:rPr>
        <w:t xml:space="preserve"> </w:t>
      </w:r>
      <w:proofErr w:type="spellStart"/>
      <w:r w:rsidRPr="00BB6169">
        <w:rPr>
          <w:lang w:eastAsia="ko-KR"/>
        </w:rPr>
        <w:t>Time</w:t>
      </w:r>
      <w:r>
        <w:rPr>
          <w:lang w:eastAsia="ko-KR"/>
        </w:rPr>
        <w:t>s</w:t>
      </w:r>
      <w:r w:rsidRPr="00BB6169">
        <w:rPr>
          <w:lang w:eastAsia="ko-KR"/>
        </w:rPr>
        <w:t>tep</w:t>
      </w:r>
      <w:proofErr w:type="spellEnd"/>
      <w:r w:rsidRPr="00BB6169">
        <w:rPr>
          <w:lang w:eastAsia="ko-KR"/>
        </w:rPr>
        <w:t xml:space="preserve"> of Curve Fit Data</w:t>
      </w:r>
    </w:p>
    <w:p w14:paraId="2326DFDB" w14:textId="77777777" w:rsidR="00F46217" w:rsidRPr="00BB6169" w:rsidRDefault="00F46217" w:rsidP="00F46217">
      <w:pPr>
        <w:pStyle w:val="IDDDefinition"/>
        <w:pBdr>
          <w:bottom w:val="single" w:sz="4" w:space="5" w:color="auto"/>
        </w:pBdr>
        <w:ind w:left="360" w:right="360"/>
        <w:rPr>
          <w:lang w:eastAsia="ko-KR"/>
        </w:rPr>
      </w:pPr>
      <w:r w:rsidRPr="00BB6169">
        <w:rPr>
          <w:lang w:eastAsia="ko-KR"/>
        </w:rPr>
        <w:t xml:space="preserve">    0.0001</w:t>
      </w:r>
      <w:proofErr w:type="gramStart"/>
      <w:r w:rsidRPr="00BB6169">
        <w:rPr>
          <w:lang w:eastAsia="ko-KR"/>
        </w:rPr>
        <w:t>,                  !-</w:t>
      </w:r>
      <w:proofErr w:type="gramEnd"/>
      <w:r w:rsidRPr="00BB6169">
        <w:rPr>
          <w:lang w:eastAsia="ko-KR"/>
        </w:rPr>
        <w:t xml:space="preserve"> Parasitic electric load during discharging</w:t>
      </w:r>
    </w:p>
    <w:p w14:paraId="256694ED" w14:textId="77777777" w:rsidR="00F46217" w:rsidRPr="00BB6169" w:rsidRDefault="00F46217" w:rsidP="00F46217">
      <w:pPr>
        <w:pStyle w:val="IDDDefinition"/>
        <w:pBdr>
          <w:bottom w:val="single" w:sz="4" w:space="5" w:color="auto"/>
        </w:pBdr>
        <w:ind w:left="360" w:right="360"/>
        <w:rPr>
          <w:lang w:eastAsia="ko-KR"/>
        </w:rPr>
      </w:pPr>
      <w:r w:rsidRPr="00BB6169">
        <w:rPr>
          <w:lang w:eastAsia="ko-KR"/>
        </w:rPr>
        <w:t xml:space="preserve">    0.0002</w:t>
      </w:r>
      <w:proofErr w:type="gramStart"/>
      <w:r w:rsidRPr="00BB6169">
        <w:rPr>
          <w:lang w:eastAsia="ko-KR"/>
        </w:rPr>
        <w:t>,                  !-</w:t>
      </w:r>
      <w:proofErr w:type="gramEnd"/>
      <w:r w:rsidRPr="00BB6169">
        <w:rPr>
          <w:lang w:eastAsia="ko-KR"/>
        </w:rPr>
        <w:t xml:space="preserve"> Parasitic electric load during charging</w:t>
      </w:r>
    </w:p>
    <w:p w14:paraId="6B6BFCB2" w14:textId="77777777" w:rsidR="00F46217" w:rsidRPr="00BB6169" w:rsidRDefault="00F46217" w:rsidP="00F46217">
      <w:pPr>
        <w:pStyle w:val="IDDDefinition"/>
        <w:pBdr>
          <w:bottom w:val="single" w:sz="4" w:space="5" w:color="auto"/>
        </w:pBdr>
        <w:ind w:left="360" w:right="360"/>
        <w:rPr>
          <w:lang w:eastAsia="ko-KR"/>
        </w:rPr>
      </w:pPr>
      <w:r w:rsidRPr="00BB6169">
        <w:rPr>
          <w:lang w:eastAsia="ko-KR"/>
        </w:rPr>
        <w:t xml:space="preserve">    0.0003</w:t>
      </w:r>
      <w:proofErr w:type="gramStart"/>
      <w:r w:rsidRPr="00BB6169">
        <w:rPr>
          <w:lang w:eastAsia="ko-KR"/>
        </w:rPr>
        <w:t>,                  !-</w:t>
      </w:r>
      <w:proofErr w:type="gramEnd"/>
      <w:r w:rsidRPr="00BB6169">
        <w:rPr>
          <w:lang w:eastAsia="ko-KR"/>
        </w:rPr>
        <w:t xml:space="preserve"> Tank loss coefficient</w:t>
      </w:r>
    </w:p>
    <w:p w14:paraId="28CA2623" w14:textId="77777777" w:rsidR="00F46217" w:rsidRDefault="00F46217" w:rsidP="00F46217">
      <w:pPr>
        <w:pStyle w:val="IDDDefinition"/>
        <w:pBdr>
          <w:bottom w:val="single" w:sz="4" w:space="5" w:color="auto"/>
        </w:pBdr>
        <w:ind w:left="360" w:right="360"/>
        <w:rPr>
          <w:lang w:eastAsia="ko-KR"/>
        </w:rPr>
      </w:pPr>
      <w:r w:rsidRPr="00BB6169">
        <w:rPr>
          <w:lang w:eastAsia="ko-KR"/>
        </w:rPr>
        <w:t xml:space="preserve">    0.0</w:t>
      </w:r>
      <w:proofErr w:type="gramStart"/>
      <w:r w:rsidRPr="00BB6169">
        <w:rPr>
          <w:lang w:eastAsia="ko-KR"/>
        </w:rPr>
        <w:t>;                     !-</w:t>
      </w:r>
      <w:proofErr w:type="gramEnd"/>
      <w:r w:rsidRPr="00BB6169">
        <w:rPr>
          <w:lang w:eastAsia="ko-KR"/>
        </w:rPr>
        <w:t xml:space="preserve"> Freezing temperature [C]</w:t>
      </w:r>
    </w:p>
    <w:p w14:paraId="69709344" w14:textId="77777777" w:rsidR="00F46217" w:rsidRPr="00F46217" w:rsidRDefault="00F46217" w:rsidP="00F46217"/>
    <w:p w14:paraId="16FB381A" w14:textId="77777777" w:rsidR="00B01EC7" w:rsidRDefault="00B01EC7"/>
    <w:sectPr w:rsidR="00B01EC7" w:rsidSect="004C51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imSun">
    <w:altName w:val="宋体"/>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Black">
    <w:panose1 w:val="020B0A040201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Batang">
    <w:altName w:val="1ôç"/>
    <w:panose1 w:val="00000000000000000000"/>
    <w:charset w:val="81"/>
    <w:family w:val="auto"/>
    <w:notTrueType/>
    <w:pitch w:val="fixed"/>
    <w:sig w:usb0="00000001" w:usb1="09060000" w:usb2="00000010" w:usb3="00000000" w:csb0="00080000" w:csb1="00000000"/>
  </w:font>
  <w:font w:name="Malgun Gothic">
    <w:charset w:val="81"/>
    <w:family w:val="swiss"/>
    <w:pitch w:val="variable"/>
    <w:sig w:usb0="900002AF" w:usb1="09D77CFB" w:usb2="00000012" w:usb3="00000000" w:csb0="00080001"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42E"/>
    <w:rsid w:val="004C5148"/>
    <w:rsid w:val="004E5EEC"/>
    <w:rsid w:val="00922F9E"/>
    <w:rsid w:val="00B01EC7"/>
    <w:rsid w:val="00CC191A"/>
    <w:rsid w:val="00D3436A"/>
    <w:rsid w:val="00F2242E"/>
    <w:rsid w:val="00F462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57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42E"/>
    <w:rPr>
      <w:rFonts w:ascii="Times New Roman" w:eastAsia="SimSun" w:hAnsi="Times New Roman" w:cs="Times New Roman"/>
      <w:lang w:eastAsia="zh-CN"/>
    </w:rPr>
  </w:style>
  <w:style w:type="paragraph" w:styleId="Heading1">
    <w:name w:val="heading 1"/>
    <w:basedOn w:val="Normal"/>
    <w:next w:val="Normal"/>
    <w:link w:val="Heading1Char"/>
    <w:uiPriority w:val="9"/>
    <w:qFormat/>
    <w:rsid w:val="00B01E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BodyText"/>
    <w:link w:val="Heading3Char"/>
    <w:qFormat/>
    <w:rsid w:val="00F2242E"/>
    <w:pPr>
      <w:keepNext/>
      <w:keepLines/>
      <w:spacing w:before="120" w:after="120" w:line="240" w:lineRule="atLeast"/>
      <w:ind w:left="1080"/>
      <w:outlineLvl w:val="2"/>
    </w:pPr>
    <w:rPr>
      <w:rFonts w:ascii="Arial Black" w:eastAsia="Times New Roman" w:hAnsi="Arial Black"/>
      <w:spacing w:val="-10"/>
      <w:kern w:val="28"/>
      <w:sz w:val="20"/>
      <w:szCs w:val="20"/>
      <w:lang w:eastAsia="en-US"/>
    </w:rPr>
  </w:style>
  <w:style w:type="paragraph" w:styleId="Heading4">
    <w:name w:val="heading 4"/>
    <w:basedOn w:val="Normal"/>
    <w:next w:val="Normal"/>
    <w:link w:val="Heading4Char"/>
    <w:qFormat/>
    <w:rsid w:val="00F2242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2242E"/>
    <w:rPr>
      <w:rFonts w:ascii="Arial Black" w:eastAsia="Times New Roman" w:hAnsi="Arial Black" w:cs="Times New Roman"/>
      <w:spacing w:val="-10"/>
      <w:kern w:val="28"/>
      <w:sz w:val="20"/>
      <w:szCs w:val="20"/>
    </w:rPr>
  </w:style>
  <w:style w:type="character" w:customStyle="1" w:styleId="Heading4Char">
    <w:name w:val="Heading 4 Char"/>
    <w:basedOn w:val="DefaultParagraphFont"/>
    <w:link w:val="Heading4"/>
    <w:rsid w:val="00F2242E"/>
    <w:rPr>
      <w:rFonts w:ascii="Times New Roman" w:eastAsia="SimSun" w:hAnsi="Times New Roman" w:cs="Times New Roman"/>
      <w:b/>
      <w:bCs/>
      <w:sz w:val="28"/>
      <w:szCs w:val="28"/>
      <w:lang w:eastAsia="zh-CN"/>
    </w:rPr>
  </w:style>
  <w:style w:type="paragraph" w:styleId="BodyText">
    <w:name w:val="Body Text"/>
    <w:basedOn w:val="Normal"/>
    <w:link w:val="BodyTextChar"/>
    <w:rsid w:val="00F2242E"/>
    <w:pPr>
      <w:spacing w:after="120"/>
    </w:pPr>
  </w:style>
  <w:style w:type="character" w:customStyle="1" w:styleId="BodyTextChar">
    <w:name w:val="Body Text Char"/>
    <w:basedOn w:val="DefaultParagraphFont"/>
    <w:link w:val="BodyText"/>
    <w:rsid w:val="00F2242E"/>
    <w:rPr>
      <w:rFonts w:ascii="Times New Roman" w:eastAsia="SimSun" w:hAnsi="Times New Roman" w:cs="Times New Roman"/>
      <w:lang w:eastAsia="zh-CN"/>
    </w:rPr>
  </w:style>
  <w:style w:type="paragraph" w:styleId="BalloonText">
    <w:name w:val="Balloon Text"/>
    <w:basedOn w:val="Normal"/>
    <w:link w:val="BalloonTextChar"/>
    <w:uiPriority w:val="99"/>
    <w:semiHidden/>
    <w:unhideWhenUsed/>
    <w:rsid w:val="00F224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242E"/>
    <w:rPr>
      <w:rFonts w:ascii="Lucida Grande" w:eastAsia="SimSun" w:hAnsi="Lucida Grande" w:cs="Lucida Grande"/>
      <w:sz w:val="18"/>
      <w:szCs w:val="18"/>
      <w:lang w:eastAsia="zh-CN"/>
    </w:rPr>
  </w:style>
  <w:style w:type="character" w:customStyle="1" w:styleId="Heading1Char">
    <w:name w:val="Heading 1 Char"/>
    <w:basedOn w:val="DefaultParagraphFont"/>
    <w:link w:val="Heading1"/>
    <w:uiPriority w:val="9"/>
    <w:rsid w:val="00B01EC7"/>
    <w:rPr>
      <w:rFonts w:asciiTheme="majorHAnsi" w:eastAsiaTheme="majorEastAsia" w:hAnsiTheme="majorHAnsi" w:cstheme="majorBidi"/>
      <w:b/>
      <w:bCs/>
      <w:color w:val="345A8A" w:themeColor="accent1" w:themeShade="B5"/>
      <w:sz w:val="32"/>
      <w:szCs w:val="32"/>
      <w:lang w:eastAsia="zh-CN"/>
    </w:rPr>
  </w:style>
  <w:style w:type="paragraph" w:customStyle="1" w:styleId="IDDDefinition">
    <w:name w:val="IDD Definition"/>
    <w:basedOn w:val="Normal"/>
    <w:next w:val="BodyText"/>
    <w:link w:val="IDDDefinitionChar"/>
    <w:rsid w:val="00F46217"/>
    <w:pPr>
      <w:keepNext/>
      <w:keepLines/>
      <w:pBdr>
        <w:top w:val="single" w:sz="4" w:space="1" w:color="auto"/>
        <w:left w:val="single" w:sz="4" w:space="0" w:color="auto"/>
        <w:bottom w:val="single" w:sz="4" w:space="1" w:color="auto"/>
        <w:right w:val="single" w:sz="4" w:space="0" w:color="auto"/>
      </w:pBdr>
      <w:ind w:left="-432" w:right="-432"/>
    </w:pPr>
    <w:rPr>
      <w:rFonts w:ascii="Courier New" w:eastAsia="Times New Roman" w:hAnsi="Courier New"/>
      <w:sz w:val="16"/>
      <w:szCs w:val="20"/>
      <w:lang w:eastAsia="en-US"/>
    </w:rPr>
  </w:style>
  <w:style w:type="character" w:customStyle="1" w:styleId="IDDDefinitionChar">
    <w:name w:val="IDD Definition Char"/>
    <w:basedOn w:val="DefaultParagraphFont"/>
    <w:link w:val="IDDDefinition"/>
    <w:rsid w:val="00F46217"/>
    <w:rPr>
      <w:rFonts w:ascii="Courier New" w:eastAsia="Times New Roman" w:hAnsi="Courier New" w:cs="Times New Roman"/>
      <w:sz w:val="16"/>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42E"/>
    <w:rPr>
      <w:rFonts w:ascii="Times New Roman" w:eastAsia="SimSun" w:hAnsi="Times New Roman" w:cs="Times New Roman"/>
      <w:lang w:eastAsia="zh-CN"/>
    </w:rPr>
  </w:style>
  <w:style w:type="paragraph" w:styleId="Heading1">
    <w:name w:val="heading 1"/>
    <w:basedOn w:val="Normal"/>
    <w:next w:val="Normal"/>
    <w:link w:val="Heading1Char"/>
    <w:uiPriority w:val="9"/>
    <w:qFormat/>
    <w:rsid w:val="00B01E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BodyText"/>
    <w:link w:val="Heading3Char"/>
    <w:qFormat/>
    <w:rsid w:val="00F2242E"/>
    <w:pPr>
      <w:keepNext/>
      <w:keepLines/>
      <w:spacing w:before="120" w:after="120" w:line="240" w:lineRule="atLeast"/>
      <w:ind w:left="1080"/>
      <w:outlineLvl w:val="2"/>
    </w:pPr>
    <w:rPr>
      <w:rFonts w:ascii="Arial Black" w:eastAsia="Times New Roman" w:hAnsi="Arial Black"/>
      <w:spacing w:val="-10"/>
      <w:kern w:val="28"/>
      <w:sz w:val="20"/>
      <w:szCs w:val="20"/>
      <w:lang w:eastAsia="en-US"/>
    </w:rPr>
  </w:style>
  <w:style w:type="paragraph" w:styleId="Heading4">
    <w:name w:val="heading 4"/>
    <w:basedOn w:val="Normal"/>
    <w:next w:val="Normal"/>
    <w:link w:val="Heading4Char"/>
    <w:qFormat/>
    <w:rsid w:val="00F2242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2242E"/>
    <w:rPr>
      <w:rFonts w:ascii="Arial Black" w:eastAsia="Times New Roman" w:hAnsi="Arial Black" w:cs="Times New Roman"/>
      <w:spacing w:val="-10"/>
      <w:kern w:val="28"/>
      <w:sz w:val="20"/>
      <w:szCs w:val="20"/>
    </w:rPr>
  </w:style>
  <w:style w:type="character" w:customStyle="1" w:styleId="Heading4Char">
    <w:name w:val="Heading 4 Char"/>
    <w:basedOn w:val="DefaultParagraphFont"/>
    <w:link w:val="Heading4"/>
    <w:rsid w:val="00F2242E"/>
    <w:rPr>
      <w:rFonts w:ascii="Times New Roman" w:eastAsia="SimSun" w:hAnsi="Times New Roman" w:cs="Times New Roman"/>
      <w:b/>
      <w:bCs/>
      <w:sz w:val="28"/>
      <w:szCs w:val="28"/>
      <w:lang w:eastAsia="zh-CN"/>
    </w:rPr>
  </w:style>
  <w:style w:type="paragraph" w:styleId="BodyText">
    <w:name w:val="Body Text"/>
    <w:basedOn w:val="Normal"/>
    <w:link w:val="BodyTextChar"/>
    <w:rsid w:val="00F2242E"/>
    <w:pPr>
      <w:spacing w:after="120"/>
    </w:pPr>
  </w:style>
  <w:style w:type="character" w:customStyle="1" w:styleId="BodyTextChar">
    <w:name w:val="Body Text Char"/>
    <w:basedOn w:val="DefaultParagraphFont"/>
    <w:link w:val="BodyText"/>
    <w:rsid w:val="00F2242E"/>
    <w:rPr>
      <w:rFonts w:ascii="Times New Roman" w:eastAsia="SimSun" w:hAnsi="Times New Roman" w:cs="Times New Roman"/>
      <w:lang w:eastAsia="zh-CN"/>
    </w:rPr>
  </w:style>
  <w:style w:type="paragraph" w:styleId="BalloonText">
    <w:name w:val="Balloon Text"/>
    <w:basedOn w:val="Normal"/>
    <w:link w:val="BalloonTextChar"/>
    <w:uiPriority w:val="99"/>
    <w:semiHidden/>
    <w:unhideWhenUsed/>
    <w:rsid w:val="00F224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242E"/>
    <w:rPr>
      <w:rFonts w:ascii="Lucida Grande" w:eastAsia="SimSun" w:hAnsi="Lucida Grande" w:cs="Lucida Grande"/>
      <w:sz w:val="18"/>
      <w:szCs w:val="18"/>
      <w:lang w:eastAsia="zh-CN"/>
    </w:rPr>
  </w:style>
  <w:style w:type="character" w:customStyle="1" w:styleId="Heading1Char">
    <w:name w:val="Heading 1 Char"/>
    <w:basedOn w:val="DefaultParagraphFont"/>
    <w:link w:val="Heading1"/>
    <w:uiPriority w:val="9"/>
    <w:rsid w:val="00B01EC7"/>
    <w:rPr>
      <w:rFonts w:asciiTheme="majorHAnsi" w:eastAsiaTheme="majorEastAsia" w:hAnsiTheme="majorHAnsi" w:cstheme="majorBidi"/>
      <w:b/>
      <w:bCs/>
      <w:color w:val="345A8A" w:themeColor="accent1" w:themeShade="B5"/>
      <w:sz w:val="32"/>
      <w:szCs w:val="32"/>
      <w:lang w:eastAsia="zh-CN"/>
    </w:rPr>
  </w:style>
  <w:style w:type="paragraph" w:customStyle="1" w:styleId="IDDDefinition">
    <w:name w:val="IDD Definition"/>
    <w:basedOn w:val="Normal"/>
    <w:next w:val="BodyText"/>
    <w:link w:val="IDDDefinitionChar"/>
    <w:rsid w:val="00F46217"/>
    <w:pPr>
      <w:keepNext/>
      <w:keepLines/>
      <w:pBdr>
        <w:top w:val="single" w:sz="4" w:space="1" w:color="auto"/>
        <w:left w:val="single" w:sz="4" w:space="0" w:color="auto"/>
        <w:bottom w:val="single" w:sz="4" w:space="1" w:color="auto"/>
        <w:right w:val="single" w:sz="4" w:space="0" w:color="auto"/>
      </w:pBdr>
      <w:ind w:left="-432" w:right="-432"/>
    </w:pPr>
    <w:rPr>
      <w:rFonts w:ascii="Courier New" w:eastAsia="Times New Roman" w:hAnsi="Courier New"/>
      <w:sz w:val="16"/>
      <w:szCs w:val="20"/>
      <w:lang w:eastAsia="en-US"/>
    </w:rPr>
  </w:style>
  <w:style w:type="character" w:customStyle="1" w:styleId="IDDDefinitionChar">
    <w:name w:val="IDD Definition Char"/>
    <w:basedOn w:val="DefaultParagraphFont"/>
    <w:link w:val="IDDDefinition"/>
    <w:rsid w:val="00F46217"/>
    <w:rPr>
      <w:rFonts w:ascii="Courier New" w:eastAsia="Times New Roman" w:hAnsi="Courier New"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1372</Words>
  <Characters>7823</Characters>
  <Application>Microsoft Macintosh Word</Application>
  <DocSecurity>0</DocSecurity>
  <Lines>65</Lines>
  <Paragraphs>18</Paragraphs>
  <ScaleCrop>false</ScaleCrop>
  <Company>University of Illinois at Urbana-Champaign</Company>
  <LinksUpToDate>false</LinksUpToDate>
  <CharactersWithSpaces>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Strand</dc:creator>
  <cp:keywords/>
  <dc:description/>
  <cp:lastModifiedBy>Richard Strand</cp:lastModifiedBy>
  <cp:revision>5</cp:revision>
  <dcterms:created xsi:type="dcterms:W3CDTF">2014-08-27T02:22:00Z</dcterms:created>
  <dcterms:modified xsi:type="dcterms:W3CDTF">2014-08-27T18:46:00Z</dcterms:modified>
</cp:coreProperties>
</file>