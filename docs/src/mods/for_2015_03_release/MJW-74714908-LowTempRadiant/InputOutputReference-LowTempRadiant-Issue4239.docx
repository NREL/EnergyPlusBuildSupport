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022921" w14:textId="77777777" w:rsidR="00976A26" w:rsidRDefault="00946997">
      <w:pPr>
        <w:pStyle w:val="Heading3"/>
      </w:pPr>
      <w:bookmarkStart w:id="0" w:name="_Toc99528040"/>
      <w:bookmarkStart w:id="1" w:name="_Toc399589556"/>
      <w:bookmarkStart w:id="2" w:name="_Toc506196516"/>
      <w:bookmarkStart w:id="3" w:name="_Toc507533132"/>
      <w:bookmarkStart w:id="4" w:name="_Toc510343785"/>
      <w:bookmarkStart w:id="5" w:name="_Toc469283213"/>
      <w:bookmarkStart w:id="6" w:name="_Toc488474322"/>
      <w:bookmarkStart w:id="7" w:name="_Toc488647284"/>
      <w:bookmarkStart w:id="8" w:name="_Toc506095292"/>
      <w:proofErr w:type="spellStart"/>
      <w:r w:rsidRPr="00946997">
        <w:t>ZoneHVAC</w:t>
      </w:r>
      <w:proofErr w:type="gramStart"/>
      <w:r w:rsidRPr="00946997">
        <w:t>:LowTemperatureRadiant:VariableFlow</w:t>
      </w:r>
      <w:bookmarkEnd w:id="0"/>
      <w:bookmarkEnd w:id="1"/>
      <w:proofErr w:type="spellEnd"/>
      <w:proofErr w:type="gramEnd"/>
    </w:p>
    <w:p w14:paraId="0EF09FAC" w14:textId="77777777" w:rsidR="001441F0" w:rsidRDefault="001441F0" w:rsidP="001441F0">
      <w:pPr>
        <w:pStyle w:val="BodyText"/>
      </w:pPr>
      <w:r>
        <w:t>This low temperature radiant system (hydronic) is a component of zone equipment that is intended to model any “radiant system” where water is used to supply/remove energy to/from a building surface (wall, ceiling, or floor). The component is controlled to meet any remaining zone load not met by other equipment in the zone that have higher priority. The control is accomplished by throttling the hot or chilled water flow to the unit. Note that this system will only control based on the radiant system controls defined by this input syntax and not via a zone thermostat such as is used for forced air systems. Note also that because this unit does not require a thermostat that in cases where no other systems are serving the zone in which this system resides that it will use the heating equipment priority to determine which system will run first.  If the radiant system is serving a zone with forced air equipment, the radiant system will follow the priority order established by the zone thermostat but will still base its response on the controls defined by the user for the radiant system.</w:t>
      </w:r>
    </w:p>
    <w:p w14:paraId="402A444E" w14:textId="77777777" w:rsidR="001441F0" w:rsidRDefault="001441F0" w:rsidP="001441F0">
      <w:pPr>
        <w:pStyle w:val="BodyText"/>
      </w:pPr>
      <w:r>
        <w:t xml:space="preserve">This model covers a wide range of low temperature radiant systems: heating and/or cooling, panel or embedded pipes, etc. It is not intended to simulate high temperature electric or gas radiant heaters. Those devices will be handled by a separate model and different input syntax. Low temperature radiant systems that use electric resistance heating should also be defined using separate input syntax (ref: </w:t>
      </w:r>
      <w:proofErr w:type="spellStart"/>
      <w:r w:rsidRPr="00946997">
        <w:t>ZoneHVAC</w:t>
      </w:r>
      <w:proofErr w:type="gramStart"/>
      <w:r w:rsidRPr="00946997">
        <w:t>:LowTemperatureRadiant:Electric</w:t>
      </w:r>
      <w:proofErr w:type="spellEnd"/>
      <w:proofErr w:type="gramEnd"/>
      <w:r>
        <w:t>).</w:t>
      </w:r>
    </w:p>
    <w:p w14:paraId="308B2E5E" w14:textId="77777777" w:rsidR="00976A26" w:rsidRDefault="00976A26">
      <w:pPr>
        <w:pStyle w:val="Heading4"/>
      </w:pPr>
      <w:r>
        <w:t>Field: Name</w:t>
      </w:r>
    </w:p>
    <w:p w14:paraId="667E914E" w14:textId="77777777" w:rsidR="00976A26" w:rsidRDefault="00976A26">
      <w:pPr>
        <w:pStyle w:val="BodyText"/>
      </w:pPr>
      <w:r>
        <w:t xml:space="preserve">This field is </w:t>
      </w:r>
      <w:proofErr w:type="gramStart"/>
      <w:r>
        <w:t>an</w:t>
      </w:r>
      <w:proofErr w:type="gramEnd"/>
      <w:r>
        <w:t xml:space="preserve"> unique user assigned name for an instance of a hydronic low temperature radiant system</w:t>
      </w:r>
      <w:r w:rsidR="006B2084">
        <w:t xml:space="preserve">. </w:t>
      </w:r>
      <w:r>
        <w:t>Any reference to this unit by another object will use this name.</w:t>
      </w:r>
    </w:p>
    <w:p w14:paraId="20995047" w14:textId="77777777" w:rsidR="00976A26" w:rsidRDefault="00976A26">
      <w:pPr>
        <w:pStyle w:val="Heading4"/>
      </w:pPr>
      <w:r>
        <w:t xml:space="preserve">Field: </w:t>
      </w:r>
      <w:r w:rsidR="00E74176">
        <w:t>Availability Schedule Name</w:t>
      </w:r>
    </w:p>
    <w:p w14:paraId="34A97FB2" w14:textId="77777777" w:rsidR="00976A26" w:rsidRDefault="00976A26">
      <w:pPr>
        <w:pStyle w:val="BodyText"/>
      </w:pPr>
      <w:r>
        <w:t xml:space="preserve">This field is the name of the schedule (ref: Schedule) that denotes whether the hydronic low temperature radiant system can run during a given </w:t>
      </w:r>
      <w:r w:rsidR="006971B3">
        <w:t>time period</w:t>
      </w:r>
      <w:r>
        <w:t>.</w:t>
      </w:r>
      <w:r w:rsidR="006971B3">
        <w:t xml:space="preserve"> </w:t>
      </w:r>
      <w:r w:rsidR="006971B3">
        <w:rPr>
          <w:rFonts w:cs="Arial"/>
        </w:rPr>
        <w:t xml:space="preserve">A schedule value </w:t>
      </w:r>
      <w:r w:rsidR="0065034C">
        <w:rPr>
          <w:rFonts w:cs="Arial"/>
        </w:rPr>
        <w:t xml:space="preserve">less than or </w:t>
      </w:r>
      <w:r w:rsidR="006971B3">
        <w:rPr>
          <w:rFonts w:cs="Arial"/>
        </w:rPr>
        <w:t xml:space="preserve">equal to 0 </w:t>
      </w:r>
      <w:r w:rsidR="0065034C">
        <w:rPr>
          <w:rFonts w:cs="Arial"/>
        </w:rPr>
        <w:t xml:space="preserve">(usually 0 is used) </w:t>
      </w:r>
      <w:r w:rsidR="006971B3">
        <w:rPr>
          <w:rFonts w:cs="Arial"/>
        </w:rPr>
        <w:t xml:space="preserve">denotes that the </w:t>
      </w:r>
      <w:r w:rsidR="006971B3">
        <w:t>unit</w:t>
      </w:r>
      <w:r w:rsidR="006971B3">
        <w:rPr>
          <w:rFonts w:cs="Arial"/>
        </w:rPr>
        <w:t xml:space="preserve"> must be off for that time period. A value greater than 0</w:t>
      </w:r>
      <w:r w:rsidR="0065034C">
        <w:rPr>
          <w:rFonts w:cs="Arial"/>
        </w:rPr>
        <w:t xml:space="preserve"> (usually 1 is used)</w:t>
      </w:r>
      <w:r w:rsidR="006971B3">
        <w:rPr>
          <w:rFonts w:cs="Arial"/>
        </w:rPr>
        <w:t xml:space="preserve"> denotes that the </w:t>
      </w:r>
      <w:r w:rsidR="006971B3">
        <w:t>unit</w:t>
      </w:r>
      <w:r w:rsidR="006971B3">
        <w:rPr>
          <w:rFonts w:cs="Arial"/>
        </w:rPr>
        <w:t xml:space="preserve"> is available to operate during that time period.</w:t>
      </w:r>
      <w:r w:rsidR="006971B3">
        <w:t xml:space="preserve"> If this field is left blank, the schedule has a value of 1 for all time periods.</w:t>
      </w:r>
    </w:p>
    <w:p w14:paraId="6594A993" w14:textId="77777777" w:rsidR="00976A26" w:rsidRDefault="00976A26">
      <w:pPr>
        <w:pStyle w:val="Heading4"/>
      </w:pPr>
      <w:r>
        <w:t xml:space="preserve">Field: Zone </w:t>
      </w:r>
      <w:r w:rsidR="00946997">
        <w:t>N</w:t>
      </w:r>
      <w:r>
        <w:t>ame</w:t>
      </w:r>
    </w:p>
    <w:p w14:paraId="133A6B69" w14:textId="77777777" w:rsidR="00976A26" w:rsidRDefault="00976A26">
      <w:pPr>
        <w:pStyle w:val="BodyText"/>
      </w:pPr>
      <w:r>
        <w:t xml:space="preserve">This field is the name of the zone (Ref: Zone) in which the hydronic low temperature radiant </w:t>
      </w:r>
      <w:proofErr w:type="gramStart"/>
      <w:r>
        <w:t>system</w:t>
      </w:r>
      <w:proofErr w:type="gramEnd"/>
      <w:r>
        <w:t xml:space="preserve"> is principally located and intended to affect</w:t>
      </w:r>
      <w:r w:rsidR="006B2084">
        <w:t xml:space="preserve">. </w:t>
      </w:r>
      <w:r>
        <w:t>A system that is between two zones will still act upon each zone; however, the zone name referenced here should be the zone that controls the radiant system response.</w:t>
      </w:r>
    </w:p>
    <w:p w14:paraId="43374A0D" w14:textId="77777777" w:rsidR="00976A26" w:rsidRDefault="00976A26">
      <w:pPr>
        <w:pStyle w:val="Heading4"/>
      </w:pPr>
      <w:r>
        <w:t xml:space="preserve">Field: </w:t>
      </w:r>
      <w:r w:rsidR="00946997" w:rsidRPr="00946997">
        <w:t>Surface Name or Radiant Surface Group Name</w:t>
      </w:r>
    </w:p>
    <w:p w14:paraId="3B20A353" w14:textId="042DEE93" w:rsidR="00976A26" w:rsidRDefault="00976A26">
      <w:pPr>
        <w:pStyle w:val="BodyText"/>
      </w:pPr>
      <w:r>
        <w:t xml:space="preserve">This field is the name of the surface (Ref: </w:t>
      </w:r>
      <w:proofErr w:type="spellStart"/>
      <w:r w:rsidR="00946997">
        <w:t>Building</w:t>
      </w:r>
      <w:r>
        <w:t>Surface</w:t>
      </w:r>
      <w:proofErr w:type="spellEnd"/>
      <w:r>
        <w:t xml:space="preserve">) or surface list (Ref: </w:t>
      </w:r>
      <w:proofErr w:type="spellStart"/>
      <w:r w:rsidR="00946997" w:rsidRPr="00946997">
        <w:t>ZoneHVAC</w:t>
      </w:r>
      <w:proofErr w:type="gramStart"/>
      <w:r w:rsidR="00946997" w:rsidRPr="00946997">
        <w:t>:LowTemperatureRadiant:SurfaceGroup</w:t>
      </w:r>
      <w:proofErr w:type="spellEnd"/>
      <w:proofErr w:type="gramEnd"/>
      <w:r>
        <w:t>) in which the hydronic tubing is embedded/contained</w:t>
      </w:r>
      <w:r w:rsidR="006B2084">
        <w:t xml:space="preserve">. </w:t>
      </w:r>
      <w:r>
        <w:t>This specification attaches the source or sink from the radiant system to a particular surface and the contribution of the system to the heat balances of that surface</w:t>
      </w:r>
      <w:r w:rsidR="006B2084">
        <w:t xml:space="preserve">. </w:t>
      </w:r>
      <w:r>
        <w:t xml:space="preserve">If this field is a surface list, then the source or sink is attached to all of the surfaces in the list with the </w:t>
      </w:r>
      <w:r w:rsidR="00946997">
        <w:t>r</w:t>
      </w:r>
      <w:r>
        <w:t xml:space="preserve">adiant </w:t>
      </w:r>
      <w:r w:rsidR="00946997">
        <w:t>s</w:t>
      </w:r>
      <w:r>
        <w:t xml:space="preserve">ystem </w:t>
      </w:r>
      <w:r w:rsidR="00946997">
        <w:t>s</w:t>
      </w:r>
      <w:r>
        <w:t xml:space="preserve">urface </w:t>
      </w:r>
      <w:r w:rsidR="00946997">
        <w:t>g</w:t>
      </w:r>
      <w:r>
        <w:t>roup defining the breakdown of how flow rate is split between the various surfaces</w:t>
      </w:r>
      <w:r w:rsidR="006B2084">
        <w:t xml:space="preserve">. </w:t>
      </w:r>
      <w:del w:id="9" w:author="Michael" w:date="2014-12-08T21:00:00Z">
        <w:r w:rsidDel="00BA7C2D">
          <w:delText>Only base surfaces (</w:delText>
        </w:r>
        <w:r w:rsidR="00946997" w:rsidDel="00BA7C2D">
          <w:delText>e.g., BuildingSurface:Detailed</w:delText>
        </w:r>
        <w:r w:rsidDel="00BA7C2D">
          <w:delText>) are valid</w:delText>
        </w:r>
        <w:r w:rsidR="006B2084" w:rsidDel="00BA7C2D">
          <w:delText xml:space="preserve">. </w:delText>
        </w:r>
        <w:r w:rsidR="00946997" w:rsidDel="00BA7C2D">
          <w:delText xml:space="preserve">Window/Door </w:delText>
        </w:r>
        <w:r w:rsidDel="00BA7C2D">
          <w:delText xml:space="preserve">surfaces and </w:delText>
        </w:r>
        <w:r w:rsidR="00946997" w:rsidDel="00BA7C2D">
          <w:delText>I</w:delText>
        </w:r>
        <w:r w:rsidDel="00BA7C2D">
          <w:delText xml:space="preserve">nternal </w:delText>
        </w:r>
        <w:r w:rsidR="00946997" w:rsidDel="00BA7C2D">
          <w:delText>M</w:delText>
        </w:r>
        <w:r w:rsidDel="00BA7C2D">
          <w:delText xml:space="preserve">ass </w:delText>
        </w:r>
      </w:del>
      <w:ins w:id="10" w:author="Michael" w:date="2014-12-08T21:00:00Z">
        <w:r w:rsidR="00BA7C2D">
          <w:t xml:space="preserve">Base surfaces (e.g., </w:t>
        </w:r>
        <w:proofErr w:type="spellStart"/>
        <w:r w:rsidR="00BA7C2D">
          <w:t>BuildingSurface</w:t>
        </w:r>
        <w:proofErr w:type="gramStart"/>
        <w:r w:rsidR="00BA7C2D">
          <w:t>:Detailed</w:t>
        </w:r>
        <w:proofErr w:type="spellEnd"/>
        <w:proofErr w:type="gramEnd"/>
        <w:r w:rsidR="00BA7C2D">
          <w:t>), door surfaces and internal mass are valid.</w:t>
        </w:r>
        <w:r w:rsidR="00BA7C2D">
          <w:t xml:space="preserve"> Window surfaces </w:t>
        </w:r>
      </w:ins>
      <w:r>
        <w:t>are not valid surface types for embedded radiant systems.</w:t>
      </w:r>
    </w:p>
    <w:p w14:paraId="6E266F61" w14:textId="77777777" w:rsidR="00976A26" w:rsidRDefault="00976A26">
      <w:pPr>
        <w:pStyle w:val="Heading4"/>
      </w:pPr>
      <w:r>
        <w:t xml:space="preserve">Field: </w:t>
      </w:r>
      <w:r w:rsidR="00946997" w:rsidRPr="00946997">
        <w:t xml:space="preserve">Hydronic Tubing </w:t>
      </w:r>
      <w:proofErr w:type="gramStart"/>
      <w:r w:rsidR="00946997" w:rsidRPr="00946997">
        <w:t>Inside</w:t>
      </w:r>
      <w:proofErr w:type="gramEnd"/>
      <w:r w:rsidR="00946997" w:rsidRPr="00946997">
        <w:t xml:space="preserve"> Diameter</w:t>
      </w:r>
    </w:p>
    <w:p w14:paraId="538BE056" w14:textId="77777777" w:rsidR="00976A26" w:rsidRDefault="00976A26">
      <w:pPr>
        <w:pStyle w:val="BodyText"/>
      </w:pPr>
      <w:r>
        <w:t>This field is the inside diameter of the tubes through which water is circulated for the system being defined by this statement</w:t>
      </w:r>
      <w:r w:rsidR="006B2084">
        <w:t xml:space="preserve">. </w:t>
      </w:r>
      <w:r>
        <w:t>The inside diameter should be recorded in meters and is used to determine the convective heat transfer from the water to the inside surface of the hydronic tubing.</w:t>
      </w:r>
    </w:p>
    <w:p w14:paraId="382A2613" w14:textId="77777777" w:rsidR="00976A26" w:rsidRDefault="00976A26">
      <w:pPr>
        <w:pStyle w:val="Heading4"/>
      </w:pPr>
      <w:r>
        <w:lastRenderedPageBreak/>
        <w:t xml:space="preserve">Field: </w:t>
      </w:r>
      <w:r w:rsidR="00946997" w:rsidRPr="00946997">
        <w:t>Hydronic Tubing Length</w:t>
      </w:r>
    </w:p>
    <w:p w14:paraId="440370C8" w14:textId="77777777" w:rsidR="001441F0" w:rsidRDefault="001441F0" w:rsidP="001441F0">
      <w:pPr>
        <w:pStyle w:val="BodyText"/>
      </w:pPr>
      <w:r>
        <w:t xml:space="preserve">This field is the total length of pipe embedded in the surface named above in the surface name field. The length of the tube should be entered in meters and is used to determine the effectiveness of heat transfer from the fluid being circulated through the tubes and the tube/surface. Longer tubing lengths result in more heat will be transferred to/from the radiant surface to the circulating fluid. Note that if the user elects to </w:t>
      </w:r>
      <w:proofErr w:type="spellStart"/>
      <w:r>
        <w:t>autosize</w:t>
      </w:r>
      <w:proofErr w:type="spellEnd"/>
      <w:r>
        <w:t xml:space="preserve"> this field that a standard zone thermostat such as would be used for a forced air system must be defined as </w:t>
      </w:r>
      <w:proofErr w:type="spellStart"/>
      <w:r>
        <w:t>autosizing</w:t>
      </w:r>
      <w:proofErr w:type="spellEnd"/>
      <w:r>
        <w:t xml:space="preserve"> calculations are based on the zone thermostat value and not on the radiant system control values.</w:t>
      </w:r>
    </w:p>
    <w:p w14:paraId="530A863E" w14:textId="77777777" w:rsidR="00976A26" w:rsidRDefault="00976A26">
      <w:pPr>
        <w:pStyle w:val="Heading4"/>
      </w:pPr>
      <w:r>
        <w:t xml:space="preserve">Field: </w:t>
      </w:r>
      <w:r w:rsidR="00946997" w:rsidRPr="00946997">
        <w:t>Temperature Control Type</w:t>
      </w:r>
    </w:p>
    <w:p w14:paraId="55CCCD57" w14:textId="77777777" w:rsidR="00B83E90" w:rsidRDefault="00976A26">
      <w:pPr>
        <w:pStyle w:val="BodyText"/>
      </w:pPr>
      <w:r>
        <w:t xml:space="preserve">This field specifies along with the throttling range and </w:t>
      </w:r>
      <w:proofErr w:type="spellStart"/>
      <w:r>
        <w:t>setpoint</w:t>
      </w:r>
      <w:proofErr w:type="spellEnd"/>
      <w:r>
        <w:t xml:space="preserve"> schedules how the user wishes to control the hydronic radiant system</w:t>
      </w:r>
      <w:r w:rsidR="006B2084">
        <w:t xml:space="preserve">. </w:t>
      </w:r>
      <w:r>
        <w:t xml:space="preserve">The temperature denoted in the </w:t>
      </w:r>
      <w:proofErr w:type="spellStart"/>
      <w:r>
        <w:t>setpoint</w:t>
      </w:r>
      <w:proofErr w:type="spellEnd"/>
      <w:r>
        <w:t xml:space="preserve"> schedule can refer to one of five different temperatures: the zone mean air temperature, the zone mean radiant temperature, the zone operative temperature, the outdoor dry-bulb temperature, or the outdoor wet-bulb temperature</w:t>
      </w:r>
      <w:r w:rsidR="006B2084">
        <w:t xml:space="preserve">. </w:t>
      </w:r>
      <w:r>
        <w:t>The choice of temperature is controlled by the current field—temperature control type</w:t>
      </w:r>
      <w:r w:rsidR="006B2084">
        <w:t xml:space="preserve">. </w:t>
      </w:r>
      <w:r>
        <w:t>The user must select from the following options:</w:t>
      </w:r>
    </w:p>
    <w:p w14:paraId="2CEE7420" w14:textId="77777777" w:rsidR="00B83E90" w:rsidRDefault="00B83E90" w:rsidP="00B83E90">
      <w:pPr>
        <w:pStyle w:val="CodeIDDSamples"/>
      </w:pPr>
      <w:proofErr w:type="spellStart"/>
      <w:r>
        <w:t>MeanAirTemperature</w:t>
      </w:r>
      <w:proofErr w:type="spellEnd"/>
    </w:p>
    <w:p w14:paraId="52E9AA38" w14:textId="77777777" w:rsidR="00B83E90" w:rsidRDefault="00B83E90" w:rsidP="00B83E90">
      <w:pPr>
        <w:pStyle w:val="CodeIDDSamples"/>
      </w:pPr>
      <w:proofErr w:type="spellStart"/>
      <w:r>
        <w:t>MeanRadiantTemperature</w:t>
      </w:r>
      <w:proofErr w:type="spellEnd"/>
    </w:p>
    <w:p w14:paraId="693401D4" w14:textId="77777777" w:rsidR="00B83E90" w:rsidRDefault="00B83E90" w:rsidP="00B83E90">
      <w:pPr>
        <w:pStyle w:val="CodeIDDSamples"/>
      </w:pPr>
      <w:proofErr w:type="spellStart"/>
      <w:r>
        <w:t>OperativeTemperature</w:t>
      </w:r>
      <w:proofErr w:type="spellEnd"/>
    </w:p>
    <w:p w14:paraId="0B3719E8" w14:textId="77777777" w:rsidR="00B83E90" w:rsidRDefault="00B83E90" w:rsidP="00B83E90">
      <w:pPr>
        <w:pStyle w:val="CodeIDDSamples"/>
      </w:pPr>
      <w:proofErr w:type="spellStart"/>
      <w:r>
        <w:t>OutdoorDryBulbTemperature</w:t>
      </w:r>
      <w:proofErr w:type="spellEnd"/>
    </w:p>
    <w:p w14:paraId="5BE97E5F" w14:textId="77777777" w:rsidR="00B83E90" w:rsidRDefault="00B83E90" w:rsidP="00B83E90">
      <w:pPr>
        <w:pStyle w:val="CodeIDDSamples"/>
      </w:pPr>
      <w:proofErr w:type="spellStart"/>
      <w:r>
        <w:t>OutdoorWetBulbTemperature</w:t>
      </w:r>
      <w:proofErr w:type="spellEnd"/>
    </w:p>
    <w:p w14:paraId="27A1D8FB" w14:textId="77777777" w:rsidR="00976A26" w:rsidRDefault="00976A26" w:rsidP="00B83E90">
      <w:pPr>
        <w:pStyle w:val="BodyText"/>
      </w:pPr>
      <w:r>
        <w:t>Operative temperature for radiant system controls is the average of M</w:t>
      </w:r>
      <w:r w:rsidR="00B83E90">
        <w:t>ean Air Temperature</w:t>
      </w:r>
      <w:r>
        <w:t xml:space="preserve"> and M</w:t>
      </w:r>
      <w:r w:rsidR="00B83E90">
        <w:t>ean Radiant Temperature</w:t>
      </w:r>
      <w:r w:rsidR="006B2084">
        <w:t xml:space="preserve">. </w:t>
      </w:r>
      <w:r>
        <w:t xml:space="preserve">If the user does not select a control type, </w:t>
      </w:r>
      <w:proofErr w:type="spellStart"/>
      <w:r w:rsidRPr="00B83E90">
        <w:rPr>
          <w:b/>
        </w:rPr>
        <w:t>M</w:t>
      </w:r>
      <w:r w:rsidR="00B83E90" w:rsidRPr="00B83E90">
        <w:rPr>
          <w:b/>
        </w:rPr>
        <w:t>eanAirTemperature</w:t>
      </w:r>
      <w:proofErr w:type="spellEnd"/>
      <w:r>
        <w:t xml:space="preserve"> control is assumed by EnergyPlus</w:t>
      </w:r>
      <w:r w:rsidR="006B2084">
        <w:t xml:space="preserve">. </w:t>
      </w:r>
      <w:r>
        <w:t>See the throttling range and control temperature schedule fields below for more information.</w:t>
      </w:r>
    </w:p>
    <w:p w14:paraId="2D321616" w14:textId="77777777" w:rsidR="00AB0059" w:rsidRPr="004A4AC6" w:rsidRDefault="00AB0059" w:rsidP="00AB0059">
      <w:pPr>
        <w:pStyle w:val="Heading4"/>
        <w:rPr>
          <w:bCs/>
          <w:iCs/>
        </w:rPr>
      </w:pPr>
      <w:r w:rsidRPr="004A4AC6">
        <w:rPr>
          <w:bCs/>
          <w:iCs/>
        </w:rPr>
        <w:t>Field: Heating Design Capacity Method</w:t>
      </w:r>
    </w:p>
    <w:p w14:paraId="758620FB" w14:textId="77777777" w:rsidR="00AB0059" w:rsidRPr="00006598" w:rsidRDefault="00AB0059" w:rsidP="00AB0059">
      <w:pPr>
        <w:rPr>
          <w:rFonts w:cs="Arial"/>
        </w:rPr>
      </w:pPr>
      <w:r w:rsidRPr="003A24D1">
        <w:rPr>
          <w:rFonts w:cs="Arial"/>
        </w:rPr>
        <w:t xml:space="preserve">Enter the method used to determine the </w:t>
      </w:r>
      <w:r>
        <w:rPr>
          <w:rFonts w:cs="Arial"/>
        </w:rPr>
        <w:t>heat</w:t>
      </w:r>
      <w:r w:rsidRPr="003A24D1">
        <w:rPr>
          <w:rFonts w:cs="Arial"/>
        </w:rPr>
        <w:t xml:space="preserve">ing design capacity for scalable sizing. Input allowed is either </w:t>
      </w:r>
      <w:proofErr w:type="spellStart"/>
      <w:r w:rsidRPr="008F2E21">
        <w:rPr>
          <w:rFonts w:cs="Arial"/>
          <w:i/>
        </w:rPr>
        <w:t>HeatingDesignCapacity</w:t>
      </w:r>
      <w:proofErr w:type="spellEnd"/>
      <w:r w:rsidRPr="003A24D1">
        <w:rPr>
          <w:rFonts w:cs="Arial"/>
        </w:rPr>
        <w:t xml:space="preserve">, </w:t>
      </w:r>
      <w:proofErr w:type="spellStart"/>
      <w:r w:rsidRPr="003A24D1">
        <w:rPr>
          <w:rFonts w:cs="Arial"/>
          <w:i/>
        </w:rPr>
        <w:t>CapacityPerFloorArea</w:t>
      </w:r>
      <w:proofErr w:type="spellEnd"/>
      <w:r w:rsidRPr="003A24D1">
        <w:rPr>
          <w:rFonts w:cs="Arial"/>
        </w:rPr>
        <w:t xml:space="preserve">, </w:t>
      </w:r>
      <w:proofErr w:type="gramStart"/>
      <w:r w:rsidRPr="003A24D1">
        <w:rPr>
          <w:rFonts w:cs="Arial"/>
        </w:rPr>
        <w:t>and</w:t>
      </w:r>
      <w:proofErr w:type="gramEnd"/>
      <w:r w:rsidRPr="003A24D1">
        <w:rPr>
          <w:rFonts w:cs="Arial"/>
        </w:rPr>
        <w:t xml:space="preserve"> </w:t>
      </w:r>
      <w:proofErr w:type="spellStart"/>
      <w:r w:rsidRPr="003A24D1">
        <w:rPr>
          <w:rFonts w:cs="Arial"/>
          <w:i/>
        </w:rPr>
        <w:t>FractionOfAutosized</w:t>
      </w:r>
      <w:r>
        <w:rPr>
          <w:rFonts w:cs="Arial"/>
          <w:i/>
        </w:rPr>
        <w:t>Heat</w:t>
      </w:r>
      <w:r w:rsidRPr="003A24D1">
        <w:rPr>
          <w:rFonts w:cs="Arial"/>
          <w:i/>
        </w:rPr>
        <w:t>ingCapacity</w:t>
      </w:r>
      <w:proofErr w:type="spellEnd"/>
      <w:r w:rsidRPr="003A24D1">
        <w:rPr>
          <w:rFonts w:cs="Arial"/>
        </w:rPr>
        <w:t>. If this input field is left blank</w:t>
      </w:r>
      <w:r>
        <w:rPr>
          <w:rFonts w:cs="Arial"/>
        </w:rPr>
        <w:t xml:space="preserve"> or zero</w:t>
      </w:r>
      <w:r w:rsidRPr="003A24D1">
        <w:rPr>
          <w:rFonts w:cs="Arial"/>
        </w:rPr>
        <w:t xml:space="preserve">, then </w:t>
      </w:r>
      <w:proofErr w:type="spellStart"/>
      <w:r w:rsidRPr="00405CBB">
        <w:t>autosizing</w:t>
      </w:r>
      <w:proofErr w:type="spellEnd"/>
      <w:r w:rsidRPr="00405CBB">
        <w:t xml:space="preserve"> is assumed</w:t>
      </w:r>
      <w:r w:rsidRPr="003A24D1">
        <w:rPr>
          <w:rFonts w:cs="Arial"/>
        </w:rPr>
        <w:t xml:space="preserve">. </w:t>
      </w:r>
      <w:proofErr w:type="spellStart"/>
      <w:r w:rsidRPr="008F2E21">
        <w:rPr>
          <w:rFonts w:cs="Arial"/>
          <w:i/>
        </w:rPr>
        <w:t>HeatingDesignCapacity</w:t>
      </w:r>
      <w:proofErr w:type="spellEnd"/>
      <w:r w:rsidRPr="003A24D1">
        <w:rPr>
          <w:rFonts w:cs="Arial"/>
        </w:rPr>
        <w:t xml:space="preserve"> means</w:t>
      </w:r>
      <w:r>
        <w:rPr>
          <w:rFonts w:cs="Arial"/>
        </w:rPr>
        <w:t xml:space="preserve"> </w:t>
      </w:r>
      <w:r w:rsidRPr="003A24D1">
        <w:rPr>
          <w:rFonts w:cs="Arial"/>
        </w:rPr>
        <w:t xml:space="preserve">user specifies the magnitude of </w:t>
      </w:r>
      <w:r>
        <w:rPr>
          <w:rFonts w:cs="Arial"/>
        </w:rPr>
        <w:t>maximum or nominal heat</w:t>
      </w:r>
      <w:r w:rsidRPr="003A24D1">
        <w:rPr>
          <w:rFonts w:cs="Arial"/>
        </w:rPr>
        <w:t>ing capacity or the program calculates the design</w:t>
      </w:r>
      <w:r>
        <w:rPr>
          <w:rFonts w:cs="Arial"/>
        </w:rPr>
        <w:t xml:space="preserve"> heat</w:t>
      </w:r>
      <w:r w:rsidRPr="003A24D1">
        <w:rPr>
          <w:rFonts w:cs="Arial"/>
        </w:rPr>
        <w:t xml:space="preserve">ing capacity if </w:t>
      </w:r>
      <w:proofErr w:type="spellStart"/>
      <w:r w:rsidRPr="003A24D1">
        <w:rPr>
          <w:rFonts w:cs="Arial"/>
        </w:rPr>
        <w:t>autosize</w:t>
      </w:r>
      <w:proofErr w:type="spellEnd"/>
      <w:r w:rsidRPr="003A24D1">
        <w:rPr>
          <w:rFonts w:cs="Arial"/>
        </w:rPr>
        <w:t xml:space="preserve"> is specified. </w:t>
      </w:r>
      <w:proofErr w:type="spellStart"/>
      <w:r w:rsidRPr="003A24D1">
        <w:rPr>
          <w:rFonts w:cs="Arial"/>
          <w:i/>
        </w:rPr>
        <w:t>CapacityPerFloorArea</w:t>
      </w:r>
      <w:proofErr w:type="spellEnd"/>
      <w:r w:rsidRPr="003A24D1">
        <w:rPr>
          <w:rFonts w:cs="Arial"/>
        </w:rPr>
        <w:t xml:space="preserve"> </w:t>
      </w:r>
      <w:r>
        <w:rPr>
          <w:rFonts w:cs="Arial"/>
        </w:rPr>
        <w:t xml:space="preserve">means the program calculates </w:t>
      </w:r>
      <w:r w:rsidRPr="003A24D1">
        <w:rPr>
          <w:rFonts w:cs="Arial"/>
        </w:rPr>
        <w:t xml:space="preserve">the design </w:t>
      </w:r>
      <w:r>
        <w:rPr>
          <w:rFonts w:cs="Arial"/>
        </w:rPr>
        <w:t>heat</w:t>
      </w:r>
      <w:r w:rsidRPr="003A24D1">
        <w:rPr>
          <w:rFonts w:cs="Arial"/>
        </w:rPr>
        <w:t xml:space="preserve">ing capacity from user specified </w:t>
      </w:r>
      <w:r>
        <w:rPr>
          <w:rFonts w:cs="Arial"/>
        </w:rPr>
        <w:t>heat</w:t>
      </w:r>
      <w:r w:rsidRPr="003A24D1">
        <w:rPr>
          <w:rFonts w:cs="Arial"/>
        </w:rPr>
        <w:t>ing capacity per floor area and floor area</w:t>
      </w:r>
      <w:r>
        <w:rPr>
          <w:rFonts w:cs="Arial"/>
        </w:rPr>
        <w:t xml:space="preserve"> of the zone served by the </w:t>
      </w:r>
      <w:r>
        <w:t>l</w:t>
      </w:r>
      <w:r w:rsidRPr="00946997">
        <w:t>ow</w:t>
      </w:r>
      <w:r>
        <w:t xml:space="preserve"> t</w:t>
      </w:r>
      <w:r w:rsidRPr="00946997">
        <w:t>emperature</w:t>
      </w:r>
      <w:r>
        <w:t xml:space="preserve"> r</w:t>
      </w:r>
      <w:r w:rsidRPr="00946997">
        <w:t>adiant</w:t>
      </w:r>
      <w:r>
        <w:t xml:space="preserve"> v</w:t>
      </w:r>
      <w:r w:rsidRPr="00946997">
        <w:t>ariable</w:t>
      </w:r>
      <w:r>
        <w:t xml:space="preserve"> flow </w:t>
      </w:r>
      <w:r>
        <w:rPr>
          <w:rFonts w:cs="Arial"/>
        </w:rPr>
        <w:t>unit</w:t>
      </w:r>
      <w:r w:rsidRPr="003A24D1">
        <w:rPr>
          <w:rFonts w:cs="Arial"/>
        </w:rPr>
        <w:t>.</w:t>
      </w:r>
      <w:r>
        <w:rPr>
          <w:rFonts w:cs="Arial"/>
        </w:rPr>
        <w:t xml:space="preserve"> </w:t>
      </w:r>
      <w:proofErr w:type="spellStart"/>
      <w:r w:rsidRPr="003A24D1">
        <w:rPr>
          <w:rFonts w:cs="Arial"/>
          <w:i/>
        </w:rPr>
        <w:t>FractionOfAutosized</w:t>
      </w:r>
      <w:r>
        <w:rPr>
          <w:rFonts w:cs="Arial"/>
          <w:i/>
        </w:rPr>
        <w:t>Heat</w:t>
      </w:r>
      <w:r w:rsidRPr="003A24D1">
        <w:rPr>
          <w:rFonts w:cs="Arial"/>
          <w:i/>
        </w:rPr>
        <w:t>ingCapacity</w:t>
      </w:r>
      <w:proofErr w:type="spellEnd"/>
      <w:r>
        <w:rPr>
          <w:rFonts w:cs="Arial"/>
        </w:rPr>
        <w:t xml:space="preserve"> means the program calculates </w:t>
      </w:r>
      <w:r w:rsidRPr="003A24D1">
        <w:rPr>
          <w:rFonts w:cs="Arial"/>
        </w:rPr>
        <w:t xml:space="preserve">the design </w:t>
      </w:r>
      <w:r>
        <w:rPr>
          <w:rFonts w:cs="Arial"/>
        </w:rPr>
        <w:t>heat</w:t>
      </w:r>
      <w:r w:rsidRPr="003A24D1">
        <w:rPr>
          <w:rFonts w:cs="Arial"/>
        </w:rPr>
        <w:t xml:space="preserve">ing capacity from user specified fraction and the auto-sized design </w:t>
      </w:r>
      <w:r>
        <w:rPr>
          <w:rFonts w:cs="Arial"/>
        </w:rPr>
        <w:t>heat</w:t>
      </w:r>
      <w:r w:rsidRPr="003A24D1">
        <w:rPr>
          <w:rFonts w:cs="Arial"/>
        </w:rPr>
        <w:t xml:space="preserve">ing capacity. </w:t>
      </w:r>
      <w:r w:rsidRPr="00006598">
        <w:rPr>
          <w:rFonts w:cs="Arial"/>
        </w:rPr>
        <w:t xml:space="preserve">The default method is </w:t>
      </w:r>
      <w:proofErr w:type="spellStart"/>
      <w:r w:rsidRPr="008F2E21">
        <w:rPr>
          <w:rFonts w:cs="Arial"/>
          <w:i/>
        </w:rPr>
        <w:t>HeatingDesignCapacity</w:t>
      </w:r>
      <w:proofErr w:type="spellEnd"/>
      <w:r w:rsidRPr="00006598">
        <w:rPr>
          <w:rFonts w:cs="Arial"/>
        </w:rPr>
        <w:t>.</w:t>
      </w:r>
      <w:r>
        <w:rPr>
          <w:rFonts w:cs="Arial"/>
        </w:rPr>
        <w:t xml:space="preserve"> </w:t>
      </w:r>
    </w:p>
    <w:p w14:paraId="35AC38F7" w14:textId="77777777" w:rsidR="00AB0059" w:rsidRPr="004A4AC6" w:rsidRDefault="00AB0059" w:rsidP="00AB0059">
      <w:pPr>
        <w:pStyle w:val="Heading4"/>
        <w:rPr>
          <w:bCs/>
          <w:iCs/>
        </w:rPr>
      </w:pPr>
      <w:r w:rsidRPr="004A4AC6">
        <w:rPr>
          <w:bCs/>
          <w:iCs/>
        </w:rPr>
        <w:t>Field: Heating Design Capacity {W}</w:t>
      </w:r>
    </w:p>
    <w:p w14:paraId="2B123845" w14:textId="77777777" w:rsidR="00AB0059" w:rsidRPr="002F4F80" w:rsidRDefault="00AB0059" w:rsidP="00AB0059">
      <w:pPr>
        <w:autoSpaceDE w:val="0"/>
        <w:autoSpaceDN w:val="0"/>
        <w:adjustRightInd w:val="0"/>
        <w:rPr>
          <w:rFonts w:cs="Arial"/>
        </w:rPr>
      </w:pPr>
      <w:r w:rsidRPr="00405CBB">
        <w:t xml:space="preserve">This field is </w:t>
      </w:r>
      <w:r>
        <w:t xml:space="preserve">for </w:t>
      </w:r>
      <w:r w:rsidRPr="00405CBB">
        <w:t xml:space="preserve">the </w:t>
      </w:r>
      <w:r>
        <w:t>l</w:t>
      </w:r>
      <w:r w:rsidRPr="00946997">
        <w:t>ow</w:t>
      </w:r>
      <w:r>
        <w:t xml:space="preserve"> t</w:t>
      </w:r>
      <w:r w:rsidRPr="00946997">
        <w:t>emperature</w:t>
      </w:r>
      <w:r>
        <w:t xml:space="preserve"> r</w:t>
      </w:r>
      <w:r w:rsidRPr="00946997">
        <w:t>adiant</w:t>
      </w:r>
      <w:r>
        <w:t xml:space="preserve"> v</w:t>
      </w:r>
      <w:r w:rsidRPr="00946997">
        <w:t>ariable</w:t>
      </w:r>
      <w:r>
        <w:t xml:space="preserve"> f</w:t>
      </w:r>
      <w:r w:rsidRPr="00946997">
        <w:t>low</w:t>
      </w:r>
      <w:r>
        <w:t xml:space="preserve"> unit design heating </w:t>
      </w:r>
      <w:r w:rsidRPr="00405CBB">
        <w:t>capacity in watts. This field can</w:t>
      </w:r>
      <w:r>
        <w:rPr>
          <w:rFonts w:hint="eastAsia"/>
          <w:lang w:eastAsia="ko-KR"/>
        </w:rPr>
        <w:t xml:space="preserve"> </w:t>
      </w:r>
      <w:r w:rsidRPr="00405CBB">
        <w:t xml:space="preserve">be </w:t>
      </w:r>
      <w:proofErr w:type="spellStart"/>
      <w:r w:rsidRPr="00405CBB">
        <w:t>autosized</w:t>
      </w:r>
      <w:proofErr w:type="spellEnd"/>
      <w:r w:rsidRPr="00405CBB">
        <w:t xml:space="preserve"> by EnergyPlus. </w:t>
      </w:r>
      <w:r w:rsidRPr="002F4F80">
        <w:rPr>
          <w:rFonts w:cs="Arial"/>
        </w:rPr>
        <w:t xml:space="preserve">This input field is </w:t>
      </w:r>
      <w:proofErr w:type="spellStart"/>
      <w:r w:rsidRPr="002F4F80">
        <w:rPr>
          <w:rFonts w:cs="Arial"/>
        </w:rPr>
        <w:t>autosizable</w:t>
      </w:r>
      <w:proofErr w:type="spellEnd"/>
      <w:r w:rsidRPr="002F4F80">
        <w:rPr>
          <w:rFonts w:cs="Arial"/>
        </w:rPr>
        <w:t>.</w:t>
      </w:r>
      <w:r>
        <w:rPr>
          <w:rFonts w:cs="Arial"/>
        </w:rPr>
        <w:t xml:space="preserve"> </w:t>
      </w:r>
      <w:r>
        <w:t xml:space="preserve">When the </w:t>
      </w:r>
      <w:r>
        <w:rPr>
          <w:rFonts w:cs="Arial"/>
        </w:rPr>
        <w:t>Heating</w:t>
      </w:r>
      <w:r w:rsidRPr="002F4F80">
        <w:rPr>
          <w:rFonts w:cs="Arial"/>
        </w:rPr>
        <w:t xml:space="preserve"> Design </w:t>
      </w:r>
      <w:r>
        <w:rPr>
          <w:rFonts w:cs="Arial"/>
        </w:rPr>
        <w:t xml:space="preserve">Capacity </w:t>
      </w:r>
      <w:r w:rsidRPr="002F4F80">
        <w:rPr>
          <w:rFonts w:cs="Arial"/>
        </w:rPr>
        <w:t xml:space="preserve">Method is </w:t>
      </w:r>
      <w:proofErr w:type="spellStart"/>
      <w:proofErr w:type="gramStart"/>
      <w:r w:rsidRPr="008F2E21">
        <w:rPr>
          <w:rFonts w:cs="Arial"/>
          <w:i/>
        </w:rPr>
        <w:t>HeatingDesignCapacity</w:t>
      </w:r>
      <w:proofErr w:type="spellEnd"/>
      <w:r>
        <w:t xml:space="preserve">  and</w:t>
      </w:r>
      <w:proofErr w:type="gramEnd"/>
      <w:r>
        <w:t xml:space="preserve"> this input is </w:t>
      </w:r>
      <w:proofErr w:type="spellStart"/>
      <w:r w:rsidRPr="00405CBB">
        <w:t>is</w:t>
      </w:r>
      <w:proofErr w:type="spellEnd"/>
      <w:r w:rsidRPr="00405CBB">
        <w:t xml:space="preserve"> blank, </w:t>
      </w:r>
      <w:proofErr w:type="spellStart"/>
      <w:r w:rsidRPr="00405CBB">
        <w:t>autosizing</w:t>
      </w:r>
      <w:proofErr w:type="spellEnd"/>
      <w:r w:rsidRPr="00405CBB">
        <w:t xml:space="preserve"> is assumed</w:t>
      </w:r>
      <w:r>
        <w:t xml:space="preserve">. </w:t>
      </w:r>
      <w:r>
        <w:rPr>
          <w:rFonts w:cs="Arial"/>
        </w:rPr>
        <w:t xml:space="preserve">Design day sizing run must be specified if </w:t>
      </w:r>
      <w:proofErr w:type="spellStart"/>
      <w:r>
        <w:rPr>
          <w:rFonts w:cs="Arial"/>
        </w:rPr>
        <w:t>autosized</w:t>
      </w:r>
      <w:proofErr w:type="spellEnd"/>
      <w:r>
        <w:rPr>
          <w:rFonts w:cs="Arial"/>
        </w:rPr>
        <w:t>.</w:t>
      </w:r>
    </w:p>
    <w:p w14:paraId="75056F0D" w14:textId="77777777" w:rsidR="00AB0059" w:rsidRPr="004A4AC6" w:rsidRDefault="00AB0059" w:rsidP="00AB0059">
      <w:pPr>
        <w:pStyle w:val="Heading4"/>
        <w:rPr>
          <w:bCs/>
          <w:iCs/>
        </w:rPr>
      </w:pPr>
      <w:r w:rsidRPr="004A4AC6">
        <w:rPr>
          <w:bCs/>
          <w:iCs/>
        </w:rPr>
        <w:t xml:space="preserve">Field: Heating Design Capacity </w:t>
      </w:r>
      <w:proofErr w:type="gramStart"/>
      <w:r w:rsidRPr="004A4AC6">
        <w:rPr>
          <w:bCs/>
          <w:iCs/>
        </w:rPr>
        <w:t>Per</w:t>
      </w:r>
      <w:proofErr w:type="gramEnd"/>
      <w:r w:rsidRPr="004A4AC6">
        <w:rPr>
          <w:bCs/>
          <w:iCs/>
        </w:rPr>
        <w:t xml:space="preserve"> Floor Area {W/m2}</w:t>
      </w:r>
    </w:p>
    <w:p w14:paraId="6C824A91" w14:textId="77777777" w:rsidR="00AB0059" w:rsidRPr="002F4F80" w:rsidRDefault="00AB0059" w:rsidP="00AB0059">
      <w:pPr>
        <w:rPr>
          <w:rFonts w:cs="Arial"/>
        </w:rPr>
      </w:pPr>
      <w:r w:rsidRPr="002F4F80">
        <w:rPr>
          <w:rFonts w:cs="Arial"/>
        </w:rPr>
        <w:t xml:space="preserve">Enter the </w:t>
      </w:r>
      <w:r>
        <w:rPr>
          <w:rFonts w:cs="Arial"/>
        </w:rPr>
        <w:t>heat</w:t>
      </w:r>
      <w:r w:rsidRPr="002F4F80">
        <w:rPr>
          <w:rFonts w:cs="Arial"/>
        </w:rPr>
        <w:t xml:space="preserve">ing </w:t>
      </w:r>
      <w:r>
        <w:rPr>
          <w:rFonts w:cs="Arial"/>
        </w:rPr>
        <w:t xml:space="preserve">capacity </w:t>
      </w:r>
      <w:r w:rsidRPr="002F4F80">
        <w:rPr>
          <w:rFonts w:cs="Arial"/>
        </w:rPr>
        <w:t xml:space="preserve">per </w:t>
      </w:r>
      <w:r>
        <w:rPr>
          <w:rFonts w:cs="Arial"/>
        </w:rPr>
        <w:t xml:space="preserve">unit </w:t>
      </w:r>
      <w:r w:rsidRPr="002F4F80">
        <w:rPr>
          <w:rFonts w:cs="Arial"/>
        </w:rPr>
        <w:t>floor area</w:t>
      </w:r>
      <w:r>
        <w:rPr>
          <w:rFonts w:cs="Arial"/>
        </w:rPr>
        <w:t xml:space="preserve"> in m3/s-m2 of </w:t>
      </w:r>
      <w:r>
        <w:t>l</w:t>
      </w:r>
      <w:r w:rsidRPr="00946997">
        <w:t>ow</w:t>
      </w:r>
      <w:r>
        <w:t xml:space="preserve"> t</w:t>
      </w:r>
      <w:r w:rsidRPr="00946997">
        <w:t>emperature</w:t>
      </w:r>
      <w:r>
        <w:t xml:space="preserve"> r</w:t>
      </w:r>
      <w:r w:rsidRPr="00946997">
        <w:t>adiant</w:t>
      </w:r>
      <w:r>
        <w:t xml:space="preserve"> v</w:t>
      </w:r>
      <w:r w:rsidRPr="00946997">
        <w:t>ariable</w:t>
      </w:r>
      <w:r>
        <w:t xml:space="preserve"> f</w:t>
      </w:r>
      <w:r w:rsidRPr="00946997">
        <w:t>low</w:t>
      </w:r>
      <w:r>
        <w:t xml:space="preserve"> unit</w:t>
      </w:r>
      <w:r w:rsidRPr="002F4F80">
        <w:rPr>
          <w:rFonts w:cs="Arial"/>
        </w:rPr>
        <w:t xml:space="preserve">. This field is required field when the </w:t>
      </w:r>
      <w:r>
        <w:rPr>
          <w:rFonts w:cs="Arial"/>
        </w:rPr>
        <w:t>Heating</w:t>
      </w:r>
      <w:r w:rsidRPr="002F4F80">
        <w:rPr>
          <w:rFonts w:cs="Arial"/>
        </w:rPr>
        <w:t xml:space="preserve"> Design </w:t>
      </w:r>
      <w:r>
        <w:rPr>
          <w:rFonts w:cs="Arial"/>
        </w:rPr>
        <w:t xml:space="preserve">Capacity </w:t>
      </w:r>
      <w:r w:rsidRPr="002F4F80">
        <w:rPr>
          <w:rFonts w:cs="Arial"/>
        </w:rPr>
        <w:t xml:space="preserve">Method is </w:t>
      </w:r>
      <w:proofErr w:type="spellStart"/>
      <w:r w:rsidRPr="00C03E65">
        <w:rPr>
          <w:rFonts w:cs="Arial"/>
          <w:i/>
        </w:rPr>
        <w:t>CapacityPerFloorArea</w:t>
      </w:r>
      <w:proofErr w:type="spellEnd"/>
      <w:r w:rsidRPr="002F4F80">
        <w:rPr>
          <w:rFonts w:cs="Arial"/>
        </w:rPr>
        <w:t xml:space="preserve">. The program calculates the </w:t>
      </w:r>
      <w:r>
        <w:rPr>
          <w:rFonts w:cs="Arial"/>
        </w:rPr>
        <w:t>heat</w:t>
      </w:r>
      <w:r w:rsidRPr="002F4F80">
        <w:rPr>
          <w:rFonts w:cs="Arial"/>
        </w:rPr>
        <w:t xml:space="preserve">ing </w:t>
      </w:r>
      <w:r>
        <w:rPr>
          <w:rFonts w:cs="Arial"/>
        </w:rPr>
        <w:t xml:space="preserve">capacity </w:t>
      </w:r>
      <w:r w:rsidRPr="002F4F80">
        <w:rPr>
          <w:rFonts w:cs="Arial"/>
        </w:rPr>
        <w:t xml:space="preserve">from floor area </w:t>
      </w:r>
      <w:r>
        <w:rPr>
          <w:rFonts w:cs="Arial"/>
        </w:rPr>
        <w:t xml:space="preserve">of the zone served by the </w:t>
      </w:r>
      <w:r>
        <w:t>l</w:t>
      </w:r>
      <w:r w:rsidRPr="00946997">
        <w:t>ow</w:t>
      </w:r>
      <w:r>
        <w:t xml:space="preserve"> t</w:t>
      </w:r>
      <w:r w:rsidRPr="00946997">
        <w:t>emperature</w:t>
      </w:r>
      <w:r>
        <w:t xml:space="preserve"> r</w:t>
      </w:r>
      <w:r w:rsidRPr="00946997">
        <w:t>adiant</w:t>
      </w:r>
      <w:r>
        <w:t xml:space="preserve"> v</w:t>
      </w:r>
      <w:r w:rsidRPr="00946997">
        <w:t>ariable</w:t>
      </w:r>
      <w:r>
        <w:t xml:space="preserve"> flow </w:t>
      </w:r>
      <w:r>
        <w:rPr>
          <w:rFonts w:cs="Arial"/>
        </w:rPr>
        <w:t xml:space="preserve">unit </w:t>
      </w:r>
      <w:r w:rsidRPr="002F4F80">
        <w:rPr>
          <w:rFonts w:cs="Arial"/>
        </w:rPr>
        <w:t xml:space="preserve">and the </w:t>
      </w:r>
      <w:r>
        <w:rPr>
          <w:rFonts w:cs="Arial"/>
        </w:rPr>
        <w:t>heat</w:t>
      </w:r>
      <w:r w:rsidRPr="002F4F80">
        <w:rPr>
          <w:rFonts w:cs="Arial"/>
        </w:rPr>
        <w:t xml:space="preserve">ing </w:t>
      </w:r>
      <w:r>
        <w:rPr>
          <w:rFonts w:cs="Arial"/>
        </w:rPr>
        <w:t xml:space="preserve">capacity per unit floor area </w:t>
      </w:r>
      <w:r w:rsidRPr="002F4F80">
        <w:rPr>
          <w:rFonts w:cs="Arial"/>
        </w:rPr>
        <w:t>value specified by the user.</w:t>
      </w:r>
      <w:r>
        <w:rPr>
          <w:rFonts w:cs="Arial"/>
        </w:rPr>
        <w:t xml:space="preserve"> </w:t>
      </w:r>
      <w:r w:rsidRPr="002F4F80">
        <w:rPr>
          <w:rFonts w:cs="Arial"/>
        </w:rPr>
        <w:t>This field may be left blank.</w:t>
      </w:r>
    </w:p>
    <w:p w14:paraId="5D739ED3" w14:textId="77777777" w:rsidR="00AB0059" w:rsidRPr="004A4AC6" w:rsidRDefault="00AB0059" w:rsidP="00AB0059">
      <w:pPr>
        <w:pStyle w:val="Heading4"/>
        <w:rPr>
          <w:bCs/>
          <w:iCs/>
        </w:rPr>
      </w:pPr>
      <w:r w:rsidRPr="004A4AC6">
        <w:rPr>
          <w:bCs/>
          <w:iCs/>
        </w:rPr>
        <w:t xml:space="preserve">Field: Fraction of </w:t>
      </w:r>
      <w:proofErr w:type="spellStart"/>
      <w:r w:rsidRPr="004A4AC6">
        <w:rPr>
          <w:bCs/>
          <w:iCs/>
        </w:rPr>
        <w:t>Autosized</w:t>
      </w:r>
      <w:proofErr w:type="spellEnd"/>
      <w:r w:rsidRPr="004A4AC6">
        <w:rPr>
          <w:bCs/>
          <w:iCs/>
        </w:rPr>
        <w:t xml:space="preserve"> Heating Design Capacity {-}</w:t>
      </w:r>
    </w:p>
    <w:p w14:paraId="37A0F220" w14:textId="77777777" w:rsidR="00AB0059" w:rsidRDefault="00AB0059" w:rsidP="00AB0059">
      <w:pPr>
        <w:pStyle w:val="BodyText"/>
      </w:pPr>
      <w:r w:rsidRPr="000D3FEF">
        <w:rPr>
          <w:rFonts w:cs="Arial"/>
        </w:rPr>
        <w:t xml:space="preserve">Enter the </w:t>
      </w:r>
      <w:r>
        <w:rPr>
          <w:rFonts w:cs="Arial"/>
        </w:rPr>
        <w:t>heat</w:t>
      </w:r>
      <w:r w:rsidRPr="002F4F80">
        <w:rPr>
          <w:rFonts w:cs="Arial"/>
        </w:rPr>
        <w:t xml:space="preserve">ing </w:t>
      </w:r>
      <w:r>
        <w:rPr>
          <w:rFonts w:cs="Arial"/>
        </w:rPr>
        <w:t xml:space="preserve">capacity </w:t>
      </w:r>
      <w:r w:rsidRPr="000D3FEF">
        <w:rPr>
          <w:rFonts w:cs="Arial"/>
        </w:rPr>
        <w:t xml:space="preserve">as a fraction of the </w:t>
      </w:r>
      <w:proofErr w:type="spellStart"/>
      <w:r w:rsidRPr="000D3FEF">
        <w:rPr>
          <w:rFonts w:cs="Arial"/>
        </w:rPr>
        <w:t>autosized</w:t>
      </w:r>
      <w:proofErr w:type="spellEnd"/>
      <w:r w:rsidRPr="000D3FEF">
        <w:rPr>
          <w:rFonts w:cs="Arial"/>
        </w:rPr>
        <w:t xml:space="preserve"> </w:t>
      </w:r>
      <w:r>
        <w:rPr>
          <w:rFonts w:cs="Arial"/>
        </w:rPr>
        <w:t>heat</w:t>
      </w:r>
      <w:r w:rsidRPr="002F4F80">
        <w:rPr>
          <w:rFonts w:cs="Arial"/>
        </w:rPr>
        <w:t xml:space="preserve">ing </w:t>
      </w:r>
      <w:r>
        <w:rPr>
          <w:rFonts w:cs="Arial"/>
        </w:rPr>
        <w:t xml:space="preserve">capacity for </w:t>
      </w:r>
      <w:r>
        <w:t>l</w:t>
      </w:r>
      <w:r w:rsidRPr="00946997">
        <w:t>ow</w:t>
      </w:r>
      <w:r>
        <w:t xml:space="preserve"> t</w:t>
      </w:r>
      <w:r w:rsidRPr="00946997">
        <w:t>emperature</w:t>
      </w:r>
      <w:r>
        <w:t xml:space="preserve"> r</w:t>
      </w:r>
      <w:r w:rsidRPr="00946997">
        <w:t>adiant</w:t>
      </w:r>
      <w:r>
        <w:t xml:space="preserve"> v</w:t>
      </w:r>
      <w:r w:rsidRPr="00946997">
        <w:t>ariable</w:t>
      </w:r>
      <w:r>
        <w:t xml:space="preserve"> f</w:t>
      </w:r>
      <w:r w:rsidRPr="00946997">
        <w:t>low</w:t>
      </w:r>
      <w:r>
        <w:t xml:space="preserve"> unit</w:t>
      </w:r>
      <w:r w:rsidRPr="000D3FEF">
        <w:rPr>
          <w:rFonts w:cs="Arial"/>
        </w:rPr>
        <w:t xml:space="preserve">. </w:t>
      </w:r>
      <w:r>
        <w:rPr>
          <w:rFonts w:cs="Arial"/>
        </w:rPr>
        <w:t>This input field is r</w:t>
      </w:r>
      <w:r w:rsidRPr="000D3FEF">
        <w:rPr>
          <w:rFonts w:cs="Arial"/>
        </w:rPr>
        <w:t xml:space="preserve">equired when the </w:t>
      </w:r>
      <w:r>
        <w:rPr>
          <w:rFonts w:cs="Arial"/>
        </w:rPr>
        <w:t>Heating</w:t>
      </w:r>
      <w:r w:rsidRPr="002F4F80">
        <w:rPr>
          <w:rFonts w:cs="Arial"/>
        </w:rPr>
        <w:t xml:space="preserve"> </w:t>
      </w:r>
      <w:r w:rsidRPr="000D3FEF">
        <w:rPr>
          <w:rFonts w:cs="Arial"/>
        </w:rPr>
        <w:t xml:space="preserve">Design </w:t>
      </w:r>
      <w:r>
        <w:rPr>
          <w:rFonts w:cs="Arial"/>
        </w:rPr>
        <w:t xml:space="preserve">Capacity </w:t>
      </w:r>
      <w:r>
        <w:rPr>
          <w:rFonts w:cs="Arial"/>
        </w:rPr>
        <w:lastRenderedPageBreak/>
        <w:t>M</w:t>
      </w:r>
      <w:r w:rsidRPr="000D3FEF">
        <w:rPr>
          <w:rFonts w:cs="Arial"/>
        </w:rPr>
        <w:t>ethod is</w:t>
      </w:r>
      <w:r>
        <w:rPr>
          <w:rFonts w:cs="Arial"/>
        </w:rPr>
        <w:t xml:space="preserve"> </w:t>
      </w:r>
      <w:proofErr w:type="spellStart"/>
      <w:r w:rsidRPr="000D3FEF">
        <w:rPr>
          <w:rFonts w:cs="Arial"/>
          <w:i/>
        </w:rPr>
        <w:t>FractionOfAutosized</w:t>
      </w:r>
      <w:r>
        <w:rPr>
          <w:rFonts w:cs="Arial"/>
          <w:i/>
        </w:rPr>
        <w:t>Heat</w:t>
      </w:r>
      <w:r w:rsidRPr="000D3FEF">
        <w:rPr>
          <w:rFonts w:cs="Arial"/>
          <w:i/>
        </w:rPr>
        <w:t>ing</w:t>
      </w:r>
      <w:r>
        <w:rPr>
          <w:rFonts w:cs="Arial"/>
          <w:i/>
        </w:rPr>
        <w:t>Capacity</w:t>
      </w:r>
      <w:proofErr w:type="spellEnd"/>
      <w:r w:rsidRPr="000D3FEF">
        <w:rPr>
          <w:rFonts w:cs="Arial"/>
        </w:rPr>
        <w:t xml:space="preserve">. </w:t>
      </w:r>
      <w:r w:rsidRPr="002F4F80">
        <w:rPr>
          <w:rFonts w:cs="Arial"/>
        </w:rPr>
        <w:t xml:space="preserve">The program calculates the </w:t>
      </w:r>
      <w:r>
        <w:rPr>
          <w:rFonts w:cs="Arial"/>
        </w:rPr>
        <w:t>heat</w:t>
      </w:r>
      <w:r w:rsidRPr="002F4F80">
        <w:rPr>
          <w:rFonts w:cs="Arial"/>
        </w:rPr>
        <w:t xml:space="preserve">ing </w:t>
      </w:r>
      <w:r>
        <w:rPr>
          <w:rFonts w:cs="Arial"/>
        </w:rPr>
        <w:t xml:space="preserve">capacity </w:t>
      </w:r>
      <w:r w:rsidRPr="002F4F80">
        <w:rPr>
          <w:rFonts w:cs="Arial"/>
        </w:rPr>
        <w:t xml:space="preserve">from the </w:t>
      </w:r>
      <w:r>
        <w:rPr>
          <w:rFonts w:cs="Arial"/>
        </w:rPr>
        <w:t xml:space="preserve">design </w:t>
      </w:r>
      <w:proofErr w:type="spellStart"/>
      <w:r>
        <w:rPr>
          <w:rFonts w:cs="Arial"/>
        </w:rPr>
        <w:t>autosized</w:t>
      </w:r>
      <w:proofErr w:type="spellEnd"/>
      <w:r>
        <w:rPr>
          <w:rFonts w:cs="Arial"/>
        </w:rPr>
        <w:t xml:space="preserve"> heat</w:t>
      </w:r>
      <w:r w:rsidRPr="002F4F80">
        <w:rPr>
          <w:rFonts w:cs="Arial"/>
        </w:rPr>
        <w:t xml:space="preserve"> </w:t>
      </w:r>
      <w:r>
        <w:rPr>
          <w:rFonts w:cs="Arial"/>
        </w:rPr>
        <w:t xml:space="preserve">capacity and user </w:t>
      </w:r>
      <w:r w:rsidRPr="002F4F80">
        <w:rPr>
          <w:rFonts w:cs="Arial"/>
        </w:rPr>
        <w:t xml:space="preserve">specified </w:t>
      </w:r>
      <w:r>
        <w:rPr>
          <w:rFonts w:cs="Arial"/>
        </w:rPr>
        <w:t>fraction.</w:t>
      </w:r>
      <w:r w:rsidRPr="00140727">
        <w:rPr>
          <w:rFonts w:cs="Arial"/>
        </w:rPr>
        <w:t xml:space="preserve"> </w:t>
      </w:r>
      <w:r>
        <w:rPr>
          <w:rFonts w:cs="Arial"/>
        </w:rPr>
        <w:t xml:space="preserve">Design day sizing run must be specified. </w:t>
      </w:r>
      <w:r w:rsidRPr="002F4F80">
        <w:rPr>
          <w:rFonts w:cs="Arial"/>
        </w:rPr>
        <w:t>This field may be left blank.</w:t>
      </w:r>
      <w:r>
        <w:rPr>
          <w:rFonts w:cs="Arial"/>
        </w:rPr>
        <w:t xml:space="preserve"> Default value is 1.0.</w:t>
      </w:r>
    </w:p>
    <w:p w14:paraId="070DE031" w14:textId="77777777" w:rsidR="00976A26" w:rsidRDefault="00976A26">
      <w:pPr>
        <w:pStyle w:val="Heading4"/>
      </w:pPr>
      <w:r>
        <w:t xml:space="preserve">Field: </w:t>
      </w:r>
      <w:r w:rsidR="00B83E90" w:rsidRPr="00B83E90">
        <w:t>Maximum Hot Water Flow</w:t>
      </w:r>
    </w:p>
    <w:p w14:paraId="3A5E6475" w14:textId="77777777" w:rsidR="001441F0" w:rsidRDefault="001441F0" w:rsidP="001441F0">
      <w:pPr>
        <w:pStyle w:val="BodyText"/>
      </w:pPr>
      <w:r>
        <w:t>This field is the maximum flow rate of hot water through the radiant system in m</w:t>
      </w:r>
      <w:r>
        <w:rPr>
          <w:vertAlign w:val="superscript"/>
        </w:rPr>
        <w:t>3</w:t>
      </w:r>
      <w:r>
        <w:t>/sec. The controls for the radiant system will vary the flow rate of hot water through the surface using zero flow and the maximum flow rate specified in this field as the lower and upper bounds, respectively.</w:t>
      </w:r>
      <w:r w:rsidRPr="00B949F5">
        <w:t xml:space="preserve"> </w:t>
      </w:r>
      <w:r>
        <w:t xml:space="preserve">Note that if the user elects to </w:t>
      </w:r>
      <w:proofErr w:type="spellStart"/>
      <w:r>
        <w:t>autosize</w:t>
      </w:r>
      <w:proofErr w:type="spellEnd"/>
      <w:r>
        <w:t xml:space="preserve"> this field that a standard zone thermostat such as would be used for a forced air system must be defined as </w:t>
      </w:r>
      <w:proofErr w:type="spellStart"/>
      <w:r>
        <w:t>autosizing</w:t>
      </w:r>
      <w:proofErr w:type="spellEnd"/>
      <w:r>
        <w:t xml:space="preserve"> calculations are based on the zone thermostat value and not on the radiant system control values.</w:t>
      </w:r>
    </w:p>
    <w:p w14:paraId="5240C03C" w14:textId="77777777" w:rsidR="00976A26" w:rsidRDefault="00976A26">
      <w:pPr>
        <w:pStyle w:val="Heading4"/>
      </w:pPr>
      <w:r>
        <w:t xml:space="preserve">Field: </w:t>
      </w:r>
      <w:r w:rsidR="00B83E90" w:rsidRPr="00B83E90">
        <w:t>Heating Water Inlet Node Name</w:t>
      </w:r>
    </w:p>
    <w:p w14:paraId="191B8E93" w14:textId="77777777" w:rsidR="00976A26" w:rsidRDefault="00976A26">
      <w:pPr>
        <w:pStyle w:val="BodyText"/>
      </w:pPr>
      <w:r>
        <w:t>This field contains the name of the hot water inlet node to the radiant system</w:t>
      </w:r>
      <w:r w:rsidR="006B2084">
        <w:t xml:space="preserve">. </w:t>
      </w:r>
      <w:r>
        <w:t>Note that this node name must also show up in the branch description when defining the plant demand side network in a manner identical to defining a heating coil.</w:t>
      </w:r>
    </w:p>
    <w:p w14:paraId="51394989" w14:textId="77777777" w:rsidR="00976A26" w:rsidRDefault="00976A26">
      <w:pPr>
        <w:pStyle w:val="Heading4"/>
      </w:pPr>
      <w:r>
        <w:t xml:space="preserve">Field: </w:t>
      </w:r>
      <w:r w:rsidR="00B83E90" w:rsidRPr="00B83E90">
        <w:t>Heating Water Outlet Node Name</w:t>
      </w:r>
    </w:p>
    <w:p w14:paraId="1DC6E616" w14:textId="77777777" w:rsidR="00976A26" w:rsidRDefault="00976A26">
      <w:pPr>
        <w:pStyle w:val="BodyText"/>
      </w:pPr>
      <w:r>
        <w:t xml:space="preserve">This field contains the name of the hot water </w:t>
      </w:r>
      <w:proofErr w:type="spellStart"/>
      <w:r>
        <w:t>oulet</w:t>
      </w:r>
      <w:proofErr w:type="spellEnd"/>
      <w:r>
        <w:t xml:space="preserve"> node to the radiant system</w:t>
      </w:r>
      <w:r w:rsidR="006B2084">
        <w:t xml:space="preserve">. </w:t>
      </w:r>
      <w:r>
        <w:t>Note that this node name must also show up in the branch description when defining the plant demand side network in a manner identical to defining a heating coil.</w:t>
      </w:r>
    </w:p>
    <w:p w14:paraId="7275A13F" w14:textId="77777777" w:rsidR="00976A26" w:rsidRDefault="00976A26">
      <w:pPr>
        <w:pStyle w:val="Heading4"/>
      </w:pPr>
      <w:r>
        <w:t xml:space="preserve">Field: </w:t>
      </w:r>
      <w:r w:rsidR="00B83E90" w:rsidRPr="00B83E90">
        <w:t>Heating Control Throttling Range</w:t>
      </w:r>
    </w:p>
    <w:p w14:paraId="25B7E420" w14:textId="77777777" w:rsidR="00976A26" w:rsidRDefault="00976A26">
      <w:pPr>
        <w:pStyle w:val="BodyText"/>
      </w:pPr>
      <w:r>
        <w:t xml:space="preserve">This field specifies the range of temperature in degrees </w:t>
      </w:r>
      <w:proofErr w:type="spellStart"/>
      <w:r>
        <w:t>Celsuis</w:t>
      </w:r>
      <w:proofErr w:type="spellEnd"/>
      <w:r>
        <w:t xml:space="preserve"> over which the radiant system throttles from zero flow rate up to the maximum defined by the maximum hot water flow rate field described above</w:t>
      </w:r>
      <w:r w:rsidR="006B2084">
        <w:t xml:space="preserve">. </w:t>
      </w:r>
      <w:r>
        <w:t>The throttling range parameter is used in conjunction with the control temperature to define the response of the system to various zone conditions</w:t>
      </w:r>
      <w:r w:rsidR="006B2084">
        <w:t xml:space="preserve">. </w:t>
      </w:r>
      <w:r>
        <w:t>The heating control temperature schedule specifies the “</w:t>
      </w:r>
      <w:proofErr w:type="spellStart"/>
      <w:r>
        <w:t>setpoint</w:t>
      </w:r>
      <w:proofErr w:type="spellEnd"/>
      <w:r>
        <w:t>” temperature where the flow rate to the system is at half of the maximum flow rate</w:t>
      </w:r>
      <w:r w:rsidR="006B2084">
        <w:t xml:space="preserve">. </w:t>
      </w:r>
      <w:r>
        <w:t xml:space="preserve">For example, if the heating control temperature </w:t>
      </w:r>
      <w:proofErr w:type="spellStart"/>
      <w:r>
        <w:t>setpoint</w:t>
      </w:r>
      <w:proofErr w:type="spellEnd"/>
      <w:r>
        <w:t xml:space="preserve"> is currently 15</w:t>
      </w:r>
      <w:r>
        <w:sym w:font="Symbol" w:char="F0B0"/>
      </w:r>
      <w:r>
        <w:t>C and the heating throttling range is 2</w:t>
      </w:r>
      <w:r>
        <w:sym w:font="Symbol" w:char="F0B0"/>
      </w:r>
      <w:r>
        <w:t>C, the water flow rate to the radiant system will be zero when the controlling temperature (MAT, MRT, Operative Temperature, ODB, or OWB; see control type field above) is at or above 16</w:t>
      </w:r>
      <w:r>
        <w:sym w:font="Symbol" w:char="F0B0"/>
      </w:r>
      <w:r>
        <w:t>C and the maximum flow rate when the controlling temperature is at or below 14</w:t>
      </w:r>
      <w:r>
        <w:sym w:font="Symbol" w:char="F0B0"/>
      </w:r>
      <w:r>
        <w:t>C</w:t>
      </w:r>
      <w:r w:rsidR="006B2084">
        <w:t xml:space="preserve">. </w:t>
      </w:r>
      <w:r>
        <w:t>This represents a throttling range of 2</w:t>
      </w:r>
      <w:r>
        <w:sym w:font="Symbol" w:char="F0B0"/>
      </w:r>
      <w:r>
        <w:t xml:space="preserve">C around the </w:t>
      </w:r>
      <w:proofErr w:type="spellStart"/>
      <w:r>
        <w:t>setpoint</w:t>
      </w:r>
      <w:proofErr w:type="spellEnd"/>
      <w:r>
        <w:t xml:space="preserve"> of 15</w:t>
      </w:r>
      <w:r>
        <w:sym w:font="Symbol" w:char="F0B0"/>
      </w:r>
      <w:r>
        <w:t>C</w:t>
      </w:r>
      <w:r w:rsidR="006B2084">
        <w:t xml:space="preserve">. </w:t>
      </w:r>
      <w:r>
        <w:t>In between 14</w:t>
      </w:r>
      <w:r>
        <w:sym w:font="Symbol" w:char="F0B0"/>
      </w:r>
      <w:r>
        <w:t>C and 16</w:t>
      </w:r>
      <w:r>
        <w:sym w:font="Symbol" w:char="F0B0"/>
      </w:r>
      <w:r>
        <w:t>C, the flow rate to the radiant system is varied linearly.</w:t>
      </w:r>
    </w:p>
    <w:p w14:paraId="1AB76B61" w14:textId="77777777" w:rsidR="00976A26" w:rsidRDefault="00976A26">
      <w:pPr>
        <w:pStyle w:val="Heading4"/>
      </w:pPr>
      <w:r>
        <w:t xml:space="preserve">Field: </w:t>
      </w:r>
      <w:r w:rsidR="00B83E90" w:rsidRPr="00B83E90">
        <w:t>Heating Control Temperature Schedule</w:t>
      </w:r>
      <w:r w:rsidR="00B83E90">
        <w:t xml:space="preserve"> Name</w:t>
      </w:r>
    </w:p>
    <w:p w14:paraId="099F3438" w14:textId="77777777" w:rsidR="001441F0" w:rsidRDefault="001441F0" w:rsidP="001441F0">
      <w:pPr>
        <w:pStyle w:val="BodyText"/>
      </w:pPr>
      <w:r>
        <w:t xml:space="preserve">This field specifies the heating </w:t>
      </w:r>
      <w:proofErr w:type="spellStart"/>
      <w:r>
        <w:t>setpoint</w:t>
      </w:r>
      <w:proofErr w:type="spellEnd"/>
      <w:r>
        <w:t xml:space="preserve"> or control temperature for the radiant system in degrees Celsius. Used in conjunction with the previous field (heating control throttling range), it will define whether or not the system is running and the current flow rate. Water flow rate to the system is varied linearly around the </w:t>
      </w:r>
      <w:proofErr w:type="spellStart"/>
      <w:r>
        <w:t>setpoint</w:t>
      </w:r>
      <w:proofErr w:type="spellEnd"/>
      <w:r>
        <w:t xml:space="preserve"> temperature based on the throttling range and the maximum heating flow rate parameters (see above). It should be noted that this control schedule will allow different </w:t>
      </w:r>
      <w:proofErr w:type="spellStart"/>
      <w:r>
        <w:t>setpoint</w:t>
      </w:r>
      <w:proofErr w:type="spellEnd"/>
      <w:r>
        <w:t xml:space="preserve"> temperatures throughout the year for heating. The control of the radiant system is based solely on the heating control temperature schedule, the cooling control temperature schedule (see below), and the control temperature type listed above. The radiant system will not use any zone thermostat that might be used by other systems serving the zone in which the radiant system resides.</w:t>
      </w:r>
    </w:p>
    <w:p w14:paraId="251B1200" w14:textId="77777777" w:rsidR="00AB0059" w:rsidRPr="004A4AC6" w:rsidRDefault="00AB0059" w:rsidP="00AB0059">
      <w:pPr>
        <w:pStyle w:val="Heading4"/>
        <w:rPr>
          <w:bCs/>
          <w:iCs/>
        </w:rPr>
      </w:pPr>
      <w:r w:rsidRPr="004A4AC6">
        <w:rPr>
          <w:bCs/>
          <w:iCs/>
        </w:rPr>
        <w:t xml:space="preserve">Field: </w:t>
      </w:r>
      <w:r>
        <w:rPr>
          <w:bCs/>
          <w:iCs/>
        </w:rPr>
        <w:t>Cool</w:t>
      </w:r>
      <w:r w:rsidRPr="004A4AC6">
        <w:rPr>
          <w:bCs/>
          <w:iCs/>
        </w:rPr>
        <w:t>ing Design Capacity Method</w:t>
      </w:r>
    </w:p>
    <w:p w14:paraId="1A8E5D53" w14:textId="77777777" w:rsidR="00AB0059" w:rsidRPr="00006598" w:rsidRDefault="00AB0059" w:rsidP="00AB0059">
      <w:pPr>
        <w:rPr>
          <w:rFonts w:cs="Arial"/>
        </w:rPr>
      </w:pPr>
      <w:r w:rsidRPr="003A24D1">
        <w:rPr>
          <w:rFonts w:cs="Arial"/>
        </w:rPr>
        <w:t xml:space="preserve">Enter the method used to determine the </w:t>
      </w:r>
      <w:r>
        <w:rPr>
          <w:rFonts w:cs="Arial"/>
        </w:rPr>
        <w:t>cooling</w:t>
      </w:r>
      <w:r w:rsidRPr="003A24D1">
        <w:rPr>
          <w:rFonts w:cs="Arial"/>
        </w:rPr>
        <w:t xml:space="preserve"> design capacity for scalable sizing. Input allowed is either </w:t>
      </w:r>
      <w:proofErr w:type="spellStart"/>
      <w:r>
        <w:rPr>
          <w:rFonts w:cs="Arial"/>
          <w:i/>
        </w:rPr>
        <w:t>Cool</w:t>
      </w:r>
      <w:r w:rsidRPr="008F2E21">
        <w:rPr>
          <w:rFonts w:cs="Arial"/>
          <w:i/>
        </w:rPr>
        <w:t>ingDesignCapacity</w:t>
      </w:r>
      <w:proofErr w:type="spellEnd"/>
      <w:r w:rsidRPr="003A24D1">
        <w:rPr>
          <w:rFonts w:cs="Arial"/>
        </w:rPr>
        <w:t xml:space="preserve">, </w:t>
      </w:r>
      <w:proofErr w:type="spellStart"/>
      <w:r w:rsidRPr="003A24D1">
        <w:rPr>
          <w:rFonts w:cs="Arial"/>
          <w:i/>
        </w:rPr>
        <w:t>CapacityPerFloorArea</w:t>
      </w:r>
      <w:proofErr w:type="spellEnd"/>
      <w:r w:rsidRPr="003A24D1">
        <w:rPr>
          <w:rFonts w:cs="Arial"/>
        </w:rPr>
        <w:t xml:space="preserve">, </w:t>
      </w:r>
      <w:proofErr w:type="gramStart"/>
      <w:r w:rsidRPr="003A24D1">
        <w:rPr>
          <w:rFonts w:cs="Arial"/>
        </w:rPr>
        <w:t>and</w:t>
      </w:r>
      <w:proofErr w:type="gramEnd"/>
      <w:r w:rsidRPr="003A24D1">
        <w:rPr>
          <w:rFonts w:cs="Arial"/>
        </w:rPr>
        <w:t xml:space="preserve"> </w:t>
      </w:r>
      <w:proofErr w:type="spellStart"/>
      <w:r w:rsidRPr="003A24D1">
        <w:rPr>
          <w:rFonts w:cs="Arial"/>
          <w:i/>
        </w:rPr>
        <w:t>FractionOfAutosized</w:t>
      </w:r>
      <w:r>
        <w:rPr>
          <w:rFonts w:cs="Arial"/>
          <w:i/>
        </w:rPr>
        <w:t>Cool</w:t>
      </w:r>
      <w:r w:rsidRPr="003A24D1">
        <w:rPr>
          <w:rFonts w:cs="Arial"/>
          <w:i/>
        </w:rPr>
        <w:t>ingCapacity</w:t>
      </w:r>
      <w:proofErr w:type="spellEnd"/>
      <w:r w:rsidRPr="003A24D1">
        <w:rPr>
          <w:rFonts w:cs="Arial"/>
        </w:rPr>
        <w:t>. If this input field is left blank</w:t>
      </w:r>
      <w:r>
        <w:rPr>
          <w:rFonts w:cs="Arial"/>
        </w:rPr>
        <w:t xml:space="preserve"> or zero</w:t>
      </w:r>
      <w:r w:rsidRPr="003A24D1">
        <w:rPr>
          <w:rFonts w:cs="Arial"/>
        </w:rPr>
        <w:t xml:space="preserve">, then </w:t>
      </w:r>
      <w:proofErr w:type="spellStart"/>
      <w:r w:rsidRPr="00405CBB">
        <w:t>autosizing</w:t>
      </w:r>
      <w:proofErr w:type="spellEnd"/>
      <w:r w:rsidRPr="00405CBB">
        <w:t xml:space="preserve"> is assumed</w:t>
      </w:r>
      <w:r w:rsidRPr="003A24D1">
        <w:rPr>
          <w:rFonts w:cs="Arial"/>
        </w:rPr>
        <w:t xml:space="preserve">. </w:t>
      </w:r>
      <w:proofErr w:type="spellStart"/>
      <w:r>
        <w:rPr>
          <w:rFonts w:cs="Arial"/>
          <w:i/>
        </w:rPr>
        <w:t>Cool</w:t>
      </w:r>
      <w:r w:rsidRPr="008F2E21">
        <w:rPr>
          <w:rFonts w:cs="Arial"/>
          <w:i/>
        </w:rPr>
        <w:t>ingDesignCapacity</w:t>
      </w:r>
      <w:proofErr w:type="spellEnd"/>
      <w:r w:rsidRPr="003A24D1">
        <w:rPr>
          <w:rFonts w:cs="Arial"/>
        </w:rPr>
        <w:t xml:space="preserve"> means</w:t>
      </w:r>
      <w:r>
        <w:rPr>
          <w:rFonts w:cs="Arial"/>
        </w:rPr>
        <w:t xml:space="preserve"> </w:t>
      </w:r>
      <w:r w:rsidRPr="003A24D1">
        <w:rPr>
          <w:rFonts w:cs="Arial"/>
        </w:rPr>
        <w:t xml:space="preserve">user specifies the </w:t>
      </w:r>
      <w:r>
        <w:rPr>
          <w:rFonts w:cs="Arial"/>
        </w:rPr>
        <w:t>design cooling</w:t>
      </w:r>
      <w:r w:rsidRPr="003A24D1">
        <w:rPr>
          <w:rFonts w:cs="Arial"/>
        </w:rPr>
        <w:t xml:space="preserve"> capacity or the program calculates the design</w:t>
      </w:r>
      <w:r>
        <w:rPr>
          <w:rFonts w:cs="Arial"/>
        </w:rPr>
        <w:t xml:space="preserve"> cooling</w:t>
      </w:r>
      <w:r w:rsidRPr="003A24D1">
        <w:rPr>
          <w:rFonts w:cs="Arial"/>
        </w:rPr>
        <w:t xml:space="preserve"> capacity if </w:t>
      </w:r>
      <w:proofErr w:type="spellStart"/>
      <w:r w:rsidRPr="003A24D1">
        <w:rPr>
          <w:rFonts w:cs="Arial"/>
        </w:rPr>
        <w:t>autosize</w:t>
      </w:r>
      <w:proofErr w:type="spellEnd"/>
      <w:r w:rsidRPr="003A24D1">
        <w:rPr>
          <w:rFonts w:cs="Arial"/>
        </w:rPr>
        <w:t xml:space="preserve"> is specified. </w:t>
      </w:r>
      <w:proofErr w:type="spellStart"/>
      <w:r w:rsidRPr="003A24D1">
        <w:rPr>
          <w:rFonts w:cs="Arial"/>
          <w:i/>
        </w:rPr>
        <w:t>CapacityPerFloorArea</w:t>
      </w:r>
      <w:proofErr w:type="spellEnd"/>
      <w:r w:rsidRPr="003A24D1">
        <w:rPr>
          <w:rFonts w:cs="Arial"/>
        </w:rPr>
        <w:t xml:space="preserve"> </w:t>
      </w:r>
      <w:r>
        <w:rPr>
          <w:rFonts w:cs="Arial"/>
        </w:rPr>
        <w:t xml:space="preserve">means the program calculates </w:t>
      </w:r>
      <w:r w:rsidRPr="003A24D1">
        <w:rPr>
          <w:rFonts w:cs="Arial"/>
        </w:rPr>
        <w:t xml:space="preserve">the design </w:t>
      </w:r>
      <w:r>
        <w:rPr>
          <w:rFonts w:cs="Arial"/>
        </w:rPr>
        <w:t>cooling</w:t>
      </w:r>
      <w:r w:rsidRPr="003A24D1">
        <w:rPr>
          <w:rFonts w:cs="Arial"/>
        </w:rPr>
        <w:t xml:space="preserve"> capacity from user specified </w:t>
      </w:r>
      <w:r>
        <w:rPr>
          <w:rFonts w:cs="Arial"/>
        </w:rPr>
        <w:t>heat</w:t>
      </w:r>
      <w:r w:rsidRPr="003A24D1">
        <w:rPr>
          <w:rFonts w:cs="Arial"/>
        </w:rPr>
        <w:t xml:space="preserve">ing </w:t>
      </w:r>
      <w:r w:rsidRPr="003A24D1">
        <w:rPr>
          <w:rFonts w:cs="Arial"/>
        </w:rPr>
        <w:lastRenderedPageBreak/>
        <w:t>capacity per floor area and floor area</w:t>
      </w:r>
      <w:r>
        <w:rPr>
          <w:rFonts w:cs="Arial"/>
        </w:rPr>
        <w:t xml:space="preserve"> of the zone served by the </w:t>
      </w:r>
      <w:r>
        <w:t>l</w:t>
      </w:r>
      <w:r w:rsidRPr="00946997">
        <w:t>ow</w:t>
      </w:r>
      <w:r>
        <w:t xml:space="preserve"> t</w:t>
      </w:r>
      <w:r w:rsidRPr="00946997">
        <w:t>emperature</w:t>
      </w:r>
      <w:r>
        <w:t xml:space="preserve"> r</w:t>
      </w:r>
      <w:r w:rsidRPr="00946997">
        <w:t>adiant</w:t>
      </w:r>
      <w:r>
        <w:t xml:space="preserve"> v</w:t>
      </w:r>
      <w:r w:rsidRPr="00946997">
        <w:t>ariable</w:t>
      </w:r>
      <w:r>
        <w:t xml:space="preserve"> f</w:t>
      </w:r>
      <w:r w:rsidRPr="00946997">
        <w:t>low</w:t>
      </w:r>
      <w:r>
        <w:t xml:space="preserve"> </w:t>
      </w:r>
      <w:r>
        <w:rPr>
          <w:rFonts w:cs="Arial"/>
        </w:rPr>
        <w:t>unit</w:t>
      </w:r>
      <w:r w:rsidRPr="003A24D1">
        <w:rPr>
          <w:rFonts w:cs="Arial"/>
        </w:rPr>
        <w:t>.</w:t>
      </w:r>
      <w:r>
        <w:rPr>
          <w:rFonts w:cs="Arial"/>
        </w:rPr>
        <w:t xml:space="preserve"> </w:t>
      </w:r>
      <w:proofErr w:type="spellStart"/>
      <w:r w:rsidRPr="003A24D1">
        <w:rPr>
          <w:rFonts w:cs="Arial"/>
          <w:i/>
        </w:rPr>
        <w:t>FractionOfAutosized</w:t>
      </w:r>
      <w:r>
        <w:rPr>
          <w:rFonts w:cs="Arial"/>
          <w:i/>
        </w:rPr>
        <w:t>Cool</w:t>
      </w:r>
      <w:r w:rsidRPr="003A24D1">
        <w:rPr>
          <w:rFonts w:cs="Arial"/>
          <w:i/>
        </w:rPr>
        <w:t>ingCapacity</w:t>
      </w:r>
      <w:proofErr w:type="spellEnd"/>
      <w:r>
        <w:rPr>
          <w:rFonts w:cs="Arial"/>
        </w:rPr>
        <w:t xml:space="preserve"> means the program calculates </w:t>
      </w:r>
      <w:r w:rsidRPr="003A24D1">
        <w:rPr>
          <w:rFonts w:cs="Arial"/>
        </w:rPr>
        <w:t xml:space="preserve">the design </w:t>
      </w:r>
      <w:r>
        <w:rPr>
          <w:rFonts w:cs="Arial"/>
        </w:rPr>
        <w:t>cooling</w:t>
      </w:r>
      <w:r w:rsidRPr="003A24D1">
        <w:rPr>
          <w:rFonts w:cs="Arial"/>
        </w:rPr>
        <w:t xml:space="preserve"> capacity from user specified fraction and the auto-sized design </w:t>
      </w:r>
      <w:r>
        <w:rPr>
          <w:rFonts w:cs="Arial"/>
        </w:rPr>
        <w:t>cooling</w:t>
      </w:r>
      <w:r w:rsidRPr="003A24D1">
        <w:rPr>
          <w:rFonts w:cs="Arial"/>
        </w:rPr>
        <w:t xml:space="preserve"> capacity. </w:t>
      </w:r>
      <w:r w:rsidRPr="00006598">
        <w:rPr>
          <w:rFonts w:cs="Arial"/>
        </w:rPr>
        <w:t xml:space="preserve">The default method is </w:t>
      </w:r>
      <w:proofErr w:type="spellStart"/>
      <w:r>
        <w:rPr>
          <w:rFonts w:cs="Arial"/>
          <w:i/>
        </w:rPr>
        <w:t>Cool</w:t>
      </w:r>
      <w:r w:rsidRPr="008F2E21">
        <w:rPr>
          <w:rFonts w:cs="Arial"/>
          <w:i/>
        </w:rPr>
        <w:t>ingDesignCapacity</w:t>
      </w:r>
      <w:proofErr w:type="spellEnd"/>
      <w:r w:rsidRPr="00006598">
        <w:rPr>
          <w:rFonts w:cs="Arial"/>
        </w:rPr>
        <w:t>.</w:t>
      </w:r>
      <w:r>
        <w:rPr>
          <w:rFonts w:cs="Arial"/>
        </w:rPr>
        <w:t xml:space="preserve"> </w:t>
      </w:r>
    </w:p>
    <w:p w14:paraId="629EEC07" w14:textId="77777777" w:rsidR="00AB0059" w:rsidRPr="004A4AC6" w:rsidRDefault="00AB0059" w:rsidP="00AB0059">
      <w:pPr>
        <w:pStyle w:val="Heading4"/>
        <w:rPr>
          <w:bCs/>
          <w:iCs/>
        </w:rPr>
      </w:pPr>
      <w:r w:rsidRPr="004A4AC6">
        <w:rPr>
          <w:bCs/>
          <w:iCs/>
        </w:rPr>
        <w:t xml:space="preserve">Field: </w:t>
      </w:r>
      <w:r>
        <w:rPr>
          <w:bCs/>
          <w:iCs/>
        </w:rPr>
        <w:t>Cool</w:t>
      </w:r>
      <w:r w:rsidRPr="004A4AC6">
        <w:rPr>
          <w:bCs/>
          <w:iCs/>
        </w:rPr>
        <w:t>ing Design Capacity {W}</w:t>
      </w:r>
    </w:p>
    <w:p w14:paraId="05D1AF33" w14:textId="77777777" w:rsidR="00AB0059" w:rsidRPr="002F4F80" w:rsidRDefault="00AB0059" w:rsidP="00AB0059">
      <w:pPr>
        <w:autoSpaceDE w:val="0"/>
        <w:autoSpaceDN w:val="0"/>
        <w:adjustRightInd w:val="0"/>
        <w:rPr>
          <w:rFonts w:cs="Arial"/>
        </w:rPr>
      </w:pPr>
      <w:r w:rsidRPr="00405CBB">
        <w:t xml:space="preserve">This field is </w:t>
      </w:r>
      <w:r>
        <w:t xml:space="preserve">for </w:t>
      </w:r>
      <w:r w:rsidRPr="00405CBB">
        <w:t xml:space="preserve">the </w:t>
      </w:r>
      <w:r>
        <w:t>l</w:t>
      </w:r>
      <w:r w:rsidRPr="00946997">
        <w:t>ow</w:t>
      </w:r>
      <w:r>
        <w:t xml:space="preserve"> t</w:t>
      </w:r>
      <w:r w:rsidRPr="00946997">
        <w:t>emperature</w:t>
      </w:r>
      <w:r>
        <w:t xml:space="preserve"> r</w:t>
      </w:r>
      <w:r w:rsidRPr="00946997">
        <w:t>adiant</w:t>
      </w:r>
      <w:r>
        <w:t xml:space="preserve"> v</w:t>
      </w:r>
      <w:r w:rsidRPr="00946997">
        <w:t>ariable</w:t>
      </w:r>
      <w:r>
        <w:t xml:space="preserve"> f</w:t>
      </w:r>
      <w:r w:rsidRPr="00946997">
        <w:t>low</w:t>
      </w:r>
      <w:r>
        <w:t xml:space="preserve"> unit design </w:t>
      </w:r>
      <w:r>
        <w:rPr>
          <w:rFonts w:cs="Arial"/>
        </w:rPr>
        <w:t>cooling</w:t>
      </w:r>
      <w:r w:rsidRPr="003A24D1">
        <w:rPr>
          <w:rFonts w:cs="Arial"/>
        </w:rPr>
        <w:t xml:space="preserve"> </w:t>
      </w:r>
      <w:r w:rsidRPr="00405CBB">
        <w:t>capacity in watts. This field can</w:t>
      </w:r>
      <w:r>
        <w:rPr>
          <w:rFonts w:hint="eastAsia"/>
          <w:lang w:eastAsia="ko-KR"/>
        </w:rPr>
        <w:t xml:space="preserve"> </w:t>
      </w:r>
      <w:r w:rsidRPr="00405CBB">
        <w:t xml:space="preserve">be </w:t>
      </w:r>
      <w:proofErr w:type="spellStart"/>
      <w:r w:rsidRPr="00405CBB">
        <w:t>autosized</w:t>
      </w:r>
      <w:proofErr w:type="spellEnd"/>
      <w:r w:rsidRPr="00405CBB">
        <w:t xml:space="preserve"> by EnergyPlus. </w:t>
      </w:r>
      <w:r w:rsidRPr="002F4F80">
        <w:rPr>
          <w:rFonts w:cs="Arial"/>
        </w:rPr>
        <w:t xml:space="preserve">This input field is </w:t>
      </w:r>
      <w:proofErr w:type="spellStart"/>
      <w:r w:rsidRPr="002F4F80">
        <w:rPr>
          <w:rFonts w:cs="Arial"/>
        </w:rPr>
        <w:t>autosizable</w:t>
      </w:r>
      <w:proofErr w:type="spellEnd"/>
      <w:r w:rsidRPr="002F4F80">
        <w:rPr>
          <w:rFonts w:cs="Arial"/>
        </w:rPr>
        <w:t>.</w:t>
      </w:r>
      <w:r>
        <w:rPr>
          <w:rFonts w:cs="Arial"/>
        </w:rPr>
        <w:t xml:space="preserve"> </w:t>
      </w:r>
      <w:r>
        <w:t>When the Cool</w:t>
      </w:r>
      <w:r>
        <w:rPr>
          <w:rFonts w:cs="Arial"/>
        </w:rPr>
        <w:t>ing</w:t>
      </w:r>
      <w:r w:rsidRPr="002F4F80">
        <w:rPr>
          <w:rFonts w:cs="Arial"/>
        </w:rPr>
        <w:t xml:space="preserve"> Design </w:t>
      </w:r>
      <w:r>
        <w:rPr>
          <w:rFonts w:cs="Arial"/>
        </w:rPr>
        <w:t xml:space="preserve">Capacity </w:t>
      </w:r>
      <w:r w:rsidRPr="002F4F80">
        <w:rPr>
          <w:rFonts w:cs="Arial"/>
        </w:rPr>
        <w:t xml:space="preserve">Method is </w:t>
      </w:r>
      <w:proofErr w:type="spellStart"/>
      <w:r>
        <w:rPr>
          <w:rFonts w:cs="Arial"/>
          <w:i/>
        </w:rPr>
        <w:t>Cool</w:t>
      </w:r>
      <w:r w:rsidRPr="008F2E21">
        <w:rPr>
          <w:rFonts w:cs="Arial"/>
          <w:i/>
        </w:rPr>
        <w:t>ingDesignCapacity</w:t>
      </w:r>
      <w:proofErr w:type="spellEnd"/>
      <w:r>
        <w:t xml:space="preserve"> and this input is </w:t>
      </w:r>
      <w:proofErr w:type="spellStart"/>
      <w:r w:rsidRPr="00405CBB">
        <w:t>is</w:t>
      </w:r>
      <w:proofErr w:type="spellEnd"/>
      <w:r w:rsidRPr="00405CBB">
        <w:t xml:space="preserve"> blank, </w:t>
      </w:r>
      <w:proofErr w:type="spellStart"/>
      <w:r w:rsidRPr="00405CBB">
        <w:t>autosizing</w:t>
      </w:r>
      <w:proofErr w:type="spellEnd"/>
      <w:r w:rsidRPr="00405CBB">
        <w:t xml:space="preserve"> is assumed</w:t>
      </w:r>
      <w:r>
        <w:t xml:space="preserve">. </w:t>
      </w:r>
      <w:r>
        <w:rPr>
          <w:rFonts w:cs="Arial"/>
        </w:rPr>
        <w:t xml:space="preserve">Design day sizing run must be specified if </w:t>
      </w:r>
      <w:proofErr w:type="spellStart"/>
      <w:r>
        <w:rPr>
          <w:rFonts w:cs="Arial"/>
        </w:rPr>
        <w:t>autosized</w:t>
      </w:r>
      <w:proofErr w:type="spellEnd"/>
      <w:r>
        <w:rPr>
          <w:rFonts w:cs="Arial"/>
        </w:rPr>
        <w:t>.</w:t>
      </w:r>
    </w:p>
    <w:p w14:paraId="583AE528" w14:textId="77777777" w:rsidR="00AB0059" w:rsidRPr="004A4AC6" w:rsidRDefault="00AB0059" w:rsidP="00AB0059">
      <w:pPr>
        <w:pStyle w:val="Heading4"/>
        <w:rPr>
          <w:bCs/>
          <w:iCs/>
        </w:rPr>
      </w:pPr>
      <w:r w:rsidRPr="004A4AC6">
        <w:rPr>
          <w:bCs/>
          <w:iCs/>
        </w:rPr>
        <w:t xml:space="preserve">Field: </w:t>
      </w:r>
      <w:r>
        <w:rPr>
          <w:bCs/>
          <w:iCs/>
        </w:rPr>
        <w:t>Cool</w:t>
      </w:r>
      <w:r w:rsidRPr="004A4AC6">
        <w:rPr>
          <w:bCs/>
          <w:iCs/>
        </w:rPr>
        <w:t xml:space="preserve">ing Design Capacity </w:t>
      </w:r>
      <w:proofErr w:type="gramStart"/>
      <w:r w:rsidRPr="004A4AC6">
        <w:rPr>
          <w:bCs/>
          <w:iCs/>
        </w:rPr>
        <w:t>Per</w:t>
      </w:r>
      <w:proofErr w:type="gramEnd"/>
      <w:r w:rsidRPr="004A4AC6">
        <w:rPr>
          <w:bCs/>
          <w:iCs/>
        </w:rPr>
        <w:t xml:space="preserve"> Floor Area {W/m2}</w:t>
      </w:r>
    </w:p>
    <w:p w14:paraId="6676211F" w14:textId="77777777" w:rsidR="00AB0059" w:rsidRPr="002F4F80" w:rsidRDefault="00AB0059" w:rsidP="00AB0059">
      <w:pPr>
        <w:rPr>
          <w:rFonts w:cs="Arial"/>
        </w:rPr>
      </w:pPr>
      <w:r w:rsidRPr="002F4F80">
        <w:rPr>
          <w:rFonts w:cs="Arial"/>
        </w:rPr>
        <w:t xml:space="preserve">Enter the </w:t>
      </w:r>
      <w:r>
        <w:rPr>
          <w:rFonts w:cs="Arial"/>
        </w:rPr>
        <w:t>cooling</w:t>
      </w:r>
      <w:r w:rsidRPr="003A24D1">
        <w:rPr>
          <w:rFonts w:cs="Arial"/>
        </w:rPr>
        <w:t xml:space="preserve"> </w:t>
      </w:r>
      <w:r>
        <w:rPr>
          <w:rFonts w:cs="Arial"/>
        </w:rPr>
        <w:t xml:space="preserve">capacity </w:t>
      </w:r>
      <w:r w:rsidRPr="002F4F80">
        <w:rPr>
          <w:rFonts w:cs="Arial"/>
        </w:rPr>
        <w:t xml:space="preserve">per </w:t>
      </w:r>
      <w:r>
        <w:rPr>
          <w:rFonts w:cs="Arial"/>
        </w:rPr>
        <w:t xml:space="preserve">unit </w:t>
      </w:r>
      <w:r w:rsidRPr="002F4F80">
        <w:rPr>
          <w:rFonts w:cs="Arial"/>
        </w:rPr>
        <w:t>floor area</w:t>
      </w:r>
      <w:r>
        <w:rPr>
          <w:rFonts w:cs="Arial"/>
        </w:rPr>
        <w:t xml:space="preserve"> in m3/s-m2 of </w:t>
      </w:r>
      <w:r>
        <w:t>l</w:t>
      </w:r>
      <w:r w:rsidRPr="00946997">
        <w:t>ow</w:t>
      </w:r>
      <w:r>
        <w:t xml:space="preserve"> t</w:t>
      </w:r>
      <w:r w:rsidRPr="00946997">
        <w:t>emperature</w:t>
      </w:r>
      <w:r>
        <w:t xml:space="preserve"> r</w:t>
      </w:r>
      <w:r w:rsidRPr="00946997">
        <w:t>adiant</w:t>
      </w:r>
      <w:r>
        <w:t xml:space="preserve"> v</w:t>
      </w:r>
      <w:r w:rsidRPr="00946997">
        <w:t>ariable</w:t>
      </w:r>
      <w:r>
        <w:t xml:space="preserve"> f</w:t>
      </w:r>
      <w:r w:rsidRPr="00946997">
        <w:t>low</w:t>
      </w:r>
      <w:r>
        <w:t xml:space="preserve"> unit</w:t>
      </w:r>
      <w:r w:rsidRPr="002F4F80">
        <w:rPr>
          <w:rFonts w:cs="Arial"/>
        </w:rPr>
        <w:t xml:space="preserve">. This field is required field when the </w:t>
      </w:r>
      <w:r>
        <w:rPr>
          <w:rFonts w:cs="Arial"/>
        </w:rPr>
        <w:t>Cooling</w:t>
      </w:r>
      <w:r w:rsidRPr="003A24D1">
        <w:rPr>
          <w:rFonts w:cs="Arial"/>
        </w:rPr>
        <w:t xml:space="preserve"> </w:t>
      </w:r>
      <w:r w:rsidRPr="002F4F80">
        <w:rPr>
          <w:rFonts w:cs="Arial"/>
        </w:rPr>
        <w:t xml:space="preserve">Design </w:t>
      </w:r>
      <w:r>
        <w:rPr>
          <w:rFonts w:cs="Arial"/>
        </w:rPr>
        <w:t xml:space="preserve">Capacity </w:t>
      </w:r>
      <w:r w:rsidRPr="002F4F80">
        <w:rPr>
          <w:rFonts w:cs="Arial"/>
        </w:rPr>
        <w:t xml:space="preserve">Method is </w:t>
      </w:r>
      <w:proofErr w:type="spellStart"/>
      <w:r w:rsidRPr="00C03E65">
        <w:rPr>
          <w:rFonts w:cs="Arial"/>
          <w:i/>
        </w:rPr>
        <w:t>CapacityPerFloorArea</w:t>
      </w:r>
      <w:proofErr w:type="spellEnd"/>
      <w:r w:rsidRPr="002F4F80">
        <w:rPr>
          <w:rFonts w:cs="Arial"/>
        </w:rPr>
        <w:t xml:space="preserve">. The program calculates the </w:t>
      </w:r>
      <w:r>
        <w:rPr>
          <w:rFonts w:cs="Arial"/>
        </w:rPr>
        <w:t>cooling</w:t>
      </w:r>
      <w:r w:rsidRPr="003A24D1">
        <w:rPr>
          <w:rFonts w:cs="Arial"/>
        </w:rPr>
        <w:t xml:space="preserve"> </w:t>
      </w:r>
      <w:r>
        <w:rPr>
          <w:rFonts w:cs="Arial"/>
        </w:rPr>
        <w:t xml:space="preserve">capacity </w:t>
      </w:r>
      <w:r w:rsidRPr="002F4F80">
        <w:rPr>
          <w:rFonts w:cs="Arial"/>
        </w:rPr>
        <w:t xml:space="preserve">from floor area </w:t>
      </w:r>
      <w:r>
        <w:rPr>
          <w:rFonts w:cs="Arial"/>
        </w:rPr>
        <w:t xml:space="preserve">of the zone served by the </w:t>
      </w:r>
      <w:r>
        <w:t>l</w:t>
      </w:r>
      <w:r w:rsidRPr="00946997">
        <w:t>ow</w:t>
      </w:r>
      <w:r>
        <w:t xml:space="preserve"> t</w:t>
      </w:r>
      <w:r w:rsidRPr="00946997">
        <w:t>emperature</w:t>
      </w:r>
      <w:r>
        <w:t xml:space="preserve"> r</w:t>
      </w:r>
      <w:r w:rsidRPr="00946997">
        <w:t>adiant</w:t>
      </w:r>
      <w:r>
        <w:t xml:space="preserve"> v</w:t>
      </w:r>
      <w:r w:rsidRPr="00946997">
        <w:t>ariable</w:t>
      </w:r>
      <w:r>
        <w:t xml:space="preserve"> flow </w:t>
      </w:r>
      <w:r>
        <w:rPr>
          <w:rFonts w:cs="Arial"/>
        </w:rPr>
        <w:t xml:space="preserve">unit </w:t>
      </w:r>
      <w:r w:rsidRPr="002F4F80">
        <w:rPr>
          <w:rFonts w:cs="Arial"/>
        </w:rPr>
        <w:t xml:space="preserve">and the </w:t>
      </w:r>
      <w:r>
        <w:rPr>
          <w:rFonts w:cs="Arial"/>
        </w:rPr>
        <w:t>cooling</w:t>
      </w:r>
      <w:r w:rsidRPr="003A24D1">
        <w:rPr>
          <w:rFonts w:cs="Arial"/>
        </w:rPr>
        <w:t xml:space="preserve"> </w:t>
      </w:r>
      <w:r>
        <w:rPr>
          <w:rFonts w:cs="Arial"/>
        </w:rPr>
        <w:t xml:space="preserve">capacity per unit floor area </w:t>
      </w:r>
      <w:r w:rsidRPr="002F4F80">
        <w:rPr>
          <w:rFonts w:cs="Arial"/>
        </w:rPr>
        <w:t>value specified by the user.</w:t>
      </w:r>
      <w:r>
        <w:rPr>
          <w:rFonts w:cs="Arial"/>
        </w:rPr>
        <w:t xml:space="preserve"> </w:t>
      </w:r>
      <w:r w:rsidRPr="002F4F80">
        <w:rPr>
          <w:rFonts w:cs="Arial"/>
        </w:rPr>
        <w:t>This field may be left blank.</w:t>
      </w:r>
    </w:p>
    <w:p w14:paraId="5CE18A30" w14:textId="77777777" w:rsidR="00AB0059" w:rsidRPr="004A4AC6" w:rsidRDefault="00AB0059" w:rsidP="00AB0059">
      <w:pPr>
        <w:pStyle w:val="Heading4"/>
        <w:rPr>
          <w:bCs/>
          <w:iCs/>
        </w:rPr>
      </w:pPr>
      <w:r w:rsidRPr="004A4AC6">
        <w:rPr>
          <w:bCs/>
          <w:iCs/>
        </w:rPr>
        <w:t xml:space="preserve">Field: Fraction of </w:t>
      </w:r>
      <w:proofErr w:type="spellStart"/>
      <w:r w:rsidRPr="004A4AC6">
        <w:rPr>
          <w:bCs/>
          <w:iCs/>
        </w:rPr>
        <w:t>Autosized</w:t>
      </w:r>
      <w:proofErr w:type="spellEnd"/>
      <w:r w:rsidRPr="004A4AC6">
        <w:rPr>
          <w:bCs/>
          <w:iCs/>
        </w:rPr>
        <w:t xml:space="preserve"> </w:t>
      </w:r>
      <w:r>
        <w:rPr>
          <w:bCs/>
          <w:iCs/>
        </w:rPr>
        <w:t>Cool</w:t>
      </w:r>
      <w:r w:rsidRPr="004A4AC6">
        <w:rPr>
          <w:bCs/>
          <w:iCs/>
        </w:rPr>
        <w:t>ing Design Capacity {-}</w:t>
      </w:r>
    </w:p>
    <w:p w14:paraId="12BAD8C7" w14:textId="537F2ACE" w:rsidR="00AB0059" w:rsidRDefault="00AB0059" w:rsidP="00AB0059">
      <w:pPr>
        <w:pStyle w:val="BodyText"/>
      </w:pPr>
      <w:r w:rsidRPr="000D3FEF">
        <w:rPr>
          <w:rFonts w:cs="Arial"/>
        </w:rPr>
        <w:t xml:space="preserve">Enter the </w:t>
      </w:r>
      <w:r>
        <w:rPr>
          <w:rFonts w:cs="Arial"/>
        </w:rPr>
        <w:t>cooling</w:t>
      </w:r>
      <w:r w:rsidRPr="003A24D1">
        <w:rPr>
          <w:rFonts w:cs="Arial"/>
        </w:rPr>
        <w:t xml:space="preserve"> </w:t>
      </w:r>
      <w:r>
        <w:rPr>
          <w:rFonts w:cs="Arial"/>
        </w:rPr>
        <w:t xml:space="preserve">capacity </w:t>
      </w:r>
      <w:r w:rsidRPr="000D3FEF">
        <w:rPr>
          <w:rFonts w:cs="Arial"/>
        </w:rPr>
        <w:t xml:space="preserve">as a fraction of the </w:t>
      </w:r>
      <w:proofErr w:type="spellStart"/>
      <w:r w:rsidRPr="000D3FEF">
        <w:rPr>
          <w:rFonts w:cs="Arial"/>
        </w:rPr>
        <w:t>autosized</w:t>
      </w:r>
      <w:proofErr w:type="spellEnd"/>
      <w:r w:rsidRPr="000D3FEF">
        <w:rPr>
          <w:rFonts w:cs="Arial"/>
        </w:rPr>
        <w:t xml:space="preserve"> </w:t>
      </w:r>
      <w:r>
        <w:rPr>
          <w:rFonts w:cs="Arial"/>
        </w:rPr>
        <w:t>cooling</w:t>
      </w:r>
      <w:r w:rsidRPr="003A24D1">
        <w:rPr>
          <w:rFonts w:cs="Arial"/>
        </w:rPr>
        <w:t xml:space="preserve"> </w:t>
      </w:r>
      <w:r>
        <w:rPr>
          <w:rFonts w:cs="Arial"/>
        </w:rPr>
        <w:t xml:space="preserve">capacity for </w:t>
      </w:r>
      <w:r>
        <w:t>l</w:t>
      </w:r>
      <w:r w:rsidRPr="00946997">
        <w:t>ow</w:t>
      </w:r>
      <w:r>
        <w:t xml:space="preserve"> t</w:t>
      </w:r>
      <w:r w:rsidRPr="00946997">
        <w:t>emperature</w:t>
      </w:r>
      <w:r>
        <w:t xml:space="preserve"> r</w:t>
      </w:r>
      <w:r w:rsidRPr="00946997">
        <w:t>adiant</w:t>
      </w:r>
      <w:r>
        <w:t xml:space="preserve"> v</w:t>
      </w:r>
      <w:r w:rsidRPr="00946997">
        <w:t>ariable</w:t>
      </w:r>
      <w:r>
        <w:t xml:space="preserve"> f</w:t>
      </w:r>
      <w:r w:rsidRPr="00946997">
        <w:t>low</w:t>
      </w:r>
      <w:r>
        <w:t xml:space="preserve"> unit</w:t>
      </w:r>
      <w:r w:rsidRPr="000D3FEF">
        <w:rPr>
          <w:rFonts w:cs="Arial"/>
        </w:rPr>
        <w:t xml:space="preserve">. </w:t>
      </w:r>
      <w:r>
        <w:rPr>
          <w:rFonts w:cs="Arial"/>
        </w:rPr>
        <w:t>This input field is r</w:t>
      </w:r>
      <w:r w:rsidRPr="000D3FEF">
        <w:rPr>
          <w:rFonts w:cs="Arial"/>
        </w:rPr>
        <w:t xml:space="preserve">equired when the </w:t>
      </w:r>
      <w:r>
        <w:rPr>
          <w:rFonts w:cs="Arial"/>
        </w:rPr>
        <w:t>Cooling</w:t>
      </w:r>
      <w:r w:rsidRPr="003A24D1">
        <w:rPr>
          <w:rFonts w:cs="Arial"/>
        </w:rPr>
        <w:t xml:space="preserve"> </w:t>
      </w:r>
      <w:r w:rsidRPr="000D3FEF">
        <w:rPr>
          <w:rFonts w:cs="Arial"/>
        </w:rPr>
        <w:t xml:space="preserve">Design </w:t>
      </w:r>
      <w:r>
        <w:rPr>
          <w:rFonts w:cs="Arial"/>
        </w:rPr>
        <w:t>Capacity M</w:t>
      </w:r>
      <w:r w:rsidRPr="000D3FEF">
        <w:rPr>
          <w:rFonts w:cs="Arial"/>
        </w:rPr>
        <w:t>ethod is</w:t>
      </w:r>
      <w:r>
        <w:rPr>
          <w:rFonts w:cs="Arial"/>
        </w:rPr>
        <w:t xml:space="preserve"> </w:t>
      </w:r>
      <w:proofErr w:type="spellStart"/>
      <w:r w:rsidRPr="000D3FEF">
        <w:rPr>
          <w:rFonts w:cs="Arial"/>
          <w:i/>
        </w:rPr>
        <w:t>FractionOfAutosized</w:t>
      </w:r>
      <w:r>
        <w:rPr>
          <w:rFonts w:cs="Arial"/>
          <w:i/>
        </w:rPr>
        <w:t>Cool</w:t>
      </w:r>
      <w:r w:rsidRPr="000D3FEF">
        <w:rPr>
          <w:rFonts w:cs="Arial"/>
          <w:i/>
        </w:rPr>
        <w:t>ing</w:t>
      </w:r>
      <w:r>
        <w:rPr>
          <w:rFonts w:cs="Arial"/>
          <w:i/>
        </w:rPr>
        <w:t>Capacity</w:t>
      </w:r>
      <w:proofErr w:type="spellEnd"/>
      <w:r w:rsidRPr="000D3FEF">
        <w:rPr>
          <w:rFonts w:cs="Arial"/>
        </w:rPr>
        <w:t xml:space="preserve">. </w:t>
      </w:r>
      <w:r w:rsidRPr="002F4F80">
        <w:rPr>
          <w:rFonts w:cs="Arial"/>
        </w:rPr>
        <w:t xml:space="preserve">The program calculates the </w:t>
      </w:r>
      <w:r>
        <w:rPr>
          <w:rFonts w:cs="Arial"/>
        </w:rPr>
        <w:t>cooling</w:t>
      </w:r>
      <w:r w:rsidRPr="003A24D1">
        <w:rPr>
          <w:rFonts w:cs="Arial"/>
        </w:rPr>
        <w:t xml:space="preserve"> </w:t>
      </w:r>
      <w:r>
        <w:rPr>
          <w:rFonts w:cs="Arial"/>
        </w:rPr>
        <w:t xml:space="preserve">capacity </w:t>
      </w:r>
      <w:r w:rsidRPr="002F4F80">
        <w:rPr>
          <w:rFonts w:cs="Arial"/>
        </w:rPr>
        <w:t xml:space="preserve">from the </w:t>
      </w:r>
      <w:r>
        <w:rPr>
          <w:rFonts w:cs="Arial"/>
        </w:rPr>
        <w:t xml:space="preserve">design </w:t>
      </w:r>
      <w:proofErr w:type="spellStart"/>
      <w:r>
        <w:rPr>
          <w:rFonts w:cs="Arial"/>
        </w:rPr>
        <w:t>autosized</w:t>
      </w:r>
      <w:proofErr w:type="spellEnd"/>
      <w:r>
        <w:rPr>
          <w:rFonts w:cs="Arial"/>
        </w:rPr>
        <w:t xml:space="preserve"> cooling</w:t>
      </w:r>
      <w:r w:rsidRPr="003A24D1">
        <w:rPr>
          <w:rFonts w:cs="Arial"/>
        </w:rPr>
        <w:t xml:space="preserve"> </w:t>
      </w:r>
      <w:r>
        <w:rPr>
          <w:rFonts w:cs="Arial"/>
        </w:rPr>
        <w:t xml:space="preserve">capacity and user </w:t>
      </w:r>
      <w:r w:rsidRPr="002F4F80">
        <w:rPr>
          <w:rFonts w:cs="Arial"/>
        </w:rPr>
        <w:t xml:space="preserve">specified </w:t>
      </w:r>
      <w:r>
        <w:rPr>
          <w:rFonts w:cs="Arial"/>
        </w:rPr>
        <w:t>fraction.</w:t>
      </w:r>
      <w:r w:rsidRPr="00140727">
        <w:rPr>
          <w:rFonts w:cs="Arial"/>
        </w:rPr>
        <w:t xml:space="preserve"> </w:t>
      </w:r>
      <w:r>
        <w:rPr>
          <w:rFonts w:cs="Arial"/>
        </w:rPr>
        <w:t xml:space="preserve">Design day sizing run must be specified. </w:t>
      </w:r>
      <w:r w:rsidRPr="002F4F80">
        <w:rPr>
          <w:rFonts w:cs="Arial"/>
        </w:rPr>
        <w:t>This field may be left blank.</w:t>
      </w:r>
      <w:r>
        <w:rPr>
          <w:rFonts w:cs="Arial"/>
        </w:rPr>
        <w:t xml:space="preserve"> Default value is 1.0.</w:t>
      </w:r>
    </w:p>
    <w:p w14:paraId="3BA302DD" w14:textId="77777777" w:rsidR="00976A26" w:rsidRDefault="00976A26">
      <w:pPr>
        <w:pStyle w:val="Heading4"/>
      </w:pPr>
      <w:r>
        <w:t xml:space="preserve">Field: </w:t>
      </w:r>
      <w:r w:rsidR="00B83E90" w:rsidRPr="00B83E90">
        <w:t>Maximum Cold Water Flow</w:t>
      </w:r>
    </w:p>
    <w:p w14:paraId="77B1ACCD" w14:textId="77777777" w:rsidR="001441F0" w:rsidRDefault="001441F0" w:rsidP="001441F0">
      <w:pPr>
        <w:pStyle w:val="BodyText"/>
      </w:pPr>
      <w:r>
        <w:t>This field is the maximum flow rate of cold water through the radiant system in m</w:t>
      </w:r>
      <w:r>
        <w:rPr>
          <w:vertAlign w:val="superscript"/>
        </w:rPr>
        <w:t>3</w:t>
      </w:r>
      <w:r>
        <w:t>/sec. The controls for the radiant system will vary the flow rate of cold water through the surface using zero flow and the maximum flow rate specified in this field as the lower and upper bounds, respectively. Note that this field is optional and not required for a heating only system.</w:t>
      </w:r>
      <w:r w:rsidRPr="00B949F5">
        <w:t xml:space="preserve"> </w:t>
      </w:r>
      <w:r>
        <w:t xml:space="preserve">Note also that if the user elects to </w:t>
      </w:r>
      <w:proofErr w:type="spellStart"/>
      <w:r>
        <w:t>autosize</w:t>
      </w:r>
      <w:proofErr w:type="spellEnd"/>
      <w:r>
        <w:t xml:space="preserve"> this field that a standard zone thermostat such as would be used for a forced air system must be defined as </w:t>
      </w:r>
      <w:proofErr w:type="spellStart"/>
      <w:r>
        <w:t>autosizing</w:t>
      </w:r>
      <w:proofErr w:type="spellEnd"/>
      <w:r>
        <w:t xml:space="preserve"> calculations are based on the zone thermostat value and not on the radiant system control values.</w:t>
      </w:r>
    </w:p>
    <w:p w14:paraId="763F307A" w14:textId="77777777" w:rsidR="00976A26" w:rsidRDefault="00976A26">
      <w:pPr>
        <w:pStyle w:val="Heading4"/>
      </w:pPr>
      <w:r>
        <w:t xml:space="preserve">Field: </w:t>
      </w:r>
      <w:r w:rsidR="00B83E90" w:rsidRPr="00B83E90">
        <w:t>Cooling Water Inlet Node Name</w:t>
      </w:r>
    </w:p>
    <w:p w14:paraId="7133A9D6" w14:textId="77777777" w:rsidR="00976A26" w:rsidRDefault="00976A26">
      <w:pPr>
        <w:pStyle w:val="BodyText"/>
      </w:pPr>
      <w:r>
        <w:t>This field contains the name of the cold water inlet node to the radiant system</w:t>
      </w:r>
      <w:r w:rsidR="006B2084">
        <w:t xml:space="preserve">. </w:t>
      </w:r>
      <w:r>
        <w:t>Note that this node name must also show up in the branch description when defining the plant demand side network in a manner identical to defining a cooling coil</w:t>
      </w:r>
      <w:r w:rsidR="006B2084">
        <w:t xml:space="preserve">. </w:t>
      </w:r>
      <w:r>
        <w:t>As with the maximum cold water flow rate, this field is optional and not required for a heating only system.</w:t>
      </w:r>
    </w:p>
    <w:p w14:paraId="660757C6" w14:textId="77777777" w:rsidR="00976A26" w:rsidRDefault="00976A26">
      <w:pPr>
        <w:pStyle w:val="Heading4"/>
      </w:pPr>
      <w:r>
        <w:t xml:space="preserve">Field: </w:t>
      </w:r>
      <w:r w:rsidR="00B83E90" w:rsidRPr="00B83E90">
        <w:t>Cooling Water Outlet Node Name</w:t>
      </w:r>
    </w:p>
    <w:p w14:paraId="42BF2976" w14:textId="77777777" w:rsidR="00976A26" w:rsidRDefault="00976A26">
      <w:pPr>
        <w:pStyle w:val="BodyText"/>
      </w:pPr>
      <w:r>
        <w:t xml:space="preserve">This field contains the name of the cold water </w:t>
      </w:r>
      <w:proofErr w:type="spellStart"/>
      <w:r>
        <w:t>oulet</w:t>
      </w:r>
      <w:proofErr w:type="spellEnd"/>
      <w:r>
        <w:t xml:space="preserve"> node to the radiant system</w:t>
      </w:r>
      <w:r w:rsidR="006B2084">
        <w:t xml:space="preserve">. </w:t>
      </w:r>
      <w:r>
        <w:t>Note that this node name must also show up in the branch description when defining the plant demand side network in a manner identical to defining a cooling coil</w:t>
      </w:r>
      <w:r w:rsidR="006B2084">
        <w:t xml:space="preserve">. </w:t>
      </w:r>
      <w:r>
        <w:t>As with the maximum cold water flow rate, this field is optional and not required for a heating only system.</w:t>
      </w:r>
    </w:p>
    <w:p w14:paraId="3AA6683D" w14:textId="77777777" w:rsidR="00976A26" w:rsidRDefault="00976A26">
      <w:pPr>
        <w:pStyle w:val="Heading4"/>
      </w:pPr>
      <w:r>
        <w:t xml:space="preserve">Field: </w:t>
      </w:r>
      <w:r w:rsidR="00B83E90" w:rsidRPr="00B83E90">
        <w:t>Cooling Control Throttling Range</w:t>
      </w:r>
    </w:p>
    <w:p w14:paraId="1CF9B3DE" w14:textId="77777777" w:rsidR="00976A26" w:rsidRDefault="00976A26">
      <w:pPr>
        <w:pStyle w:val="BodyText"/>
      </w:pPr>
      <w:r>
        <w:t xml:space="preserve">This field specifies the range of temperature in degrees </w:t>
      </w:r>
      <w:proofErr w:type="spellStart"/>
      <w:r>
        <w:t>Celsuis</w:t>
      </w:r>
      <w:proofErr w:type="spellEnd"/>
      <w:r>
        <w:t xml:space="preserve"> over which the radiant system throttles from zero flow rate up to the maximum defined by the maximum cold water flow rate field described above</w:t>
      </w:r>
      <w:r w:rsidR="006B2084">
        <w:t xml:space="preserve">. </w:t>
      </w:r>
      <w:r>
        <w:t>The throttling range parameter is used in conjunction with the control temperature to define the response of the system to various zone conditions</w:t>
      </w:r>
      <w:r w:rsidR="006B2084">
        <w:t xml:space="preserve">. </w:t>
      </w:r>
      <w:r>
        <w:t>The cooling control temperature schedule specifies the “</w:t>
      </w:r>
      <w:proofErr w:type="spellStart"/>
      <w:r>
        <w:t>setpoint</w:t>
      </w:r>
      <w:proofErr w:type="spellEnd"/>
      <w:r>
        <w:t>” temperature where the flow rate to the system is at half of the maximum flow rate</w:t>
      </w:r>
      <w:r w:rsidR="006B2084">
        <w:t xml:space="preserve">. </w:t>
      </w:r>
      <w:r>
        <w:t xml:space="preserve">For example, if the cooling control temperature </w:t>
      </w:r>
      <w:proofErr w:type="spellStart"/>
      <w:r>
        <w:t>setpoint</w:t>
      </w:r>
      <w:proofErr w:type="spellEnd"/>
      <w:r>
        <w:t xml:space="preserve"> is currently 25</w:t>
      </w:r>
      <w:r>
        <w:sym w:font="Symbol" w:char="F0B0"/>
      </w:r>
      <w:r>
        <w:t>C and the cooling throttling range is 2</w:t>
      </w:r>
      <w:r>
        <w:sym w:font="Symbol" w:char="F0B0"/>
      </w:r>
      <w:r>
        <w:t xml:space="preserve">C, the water flow rate to the radiant system will be zero when the controlling temperature (MAT, MRT, </w:t>
      </w:r>
      <w:r>
        <w:lastRenderedPageBreak/>
        <w:t>Operative Temperature, ODB, or OWB; see control type field above) is at or below 24</w:t>
      </w:r>
      <w:r>
        <w:sym w:font="Symbol" w:char="F0B0"/>
      </w:r>
      <w:r>
        <w:t>C and the maximum flow rate when the controlling temperature is at or above 26</w:t>
      </w:r>
      <w:r>
        <w:sym w:font="Arial" w:char="F0B0"/>
      </w:r>
      <w:r>
        <w:t>C</w:t>
      </w:r>
      <w:r w:rsidR="006B2084">
        <w:t xml:space="preserve">. </w:t>
      </w:r>
      <w:r>
        <w:t>This represents a throttling range of 2</w:t>
      </w:r>
      <w:r>
        <w:sym w:font="Symbol" w:char="F0B0"/>
      </w:r>
      <w:r>
        <w:t xml:space="preserve">C around the </w:t>
      </w:r>
      <w:proofErr w:type="spellStart"/>
      <w:r>
        <w:t>setpoint</w:t>
      </w:r>
      <w:proofErr w:type="spellEnd"/>
      <w:r>
        <w:t xml:space="preserve"> of 25</w:t>
      </w:r>
      <w:r>
        <w:sym w:font="Symbol" w:char="F0B0"/>
      </w:r>
      <w:r>
        <w:t>C</w:t>
      </w:r>
      <w:r w:rsidR="006B2084">
        <w:t xml:space="preserve">. </w:t>
      </w:r>
      <w:r>
        <w:t>In between 24</w:t>
      </w:r>
      <w:r>
        <w:sym w:font="Symbol" w:char="F0B0"/>
      </w:r>
      <w:r>
        <w:t>C and 26</w:t>
      </w:r>
      <w:r>
        <w:sym w:font="Symbol" w:char="F0B0"/>
      </w:r>
      <w:r>
        <w:t>C, the flow rate to the radiant system is varied linearly.</w:t>
      </w:r>
    </w:p>
    <w:p w14:paraId="32761EF8" w14:textId="77777777" w:rsidR="00976A26" w:rsidRDefault="00976A26">
      <w:pPr>
        <w:pStyle w:val="Heading4"/>
      </w:pPr>
      <w:r>
        <w:t xml:space="preserve">Field: </w:t>
      </w:r>
      <w:r w:rsidR="00B83E90" w:rsidRPr="00B83E90">
        <w:t>Cooling Control Temperature Schedule</w:t>
      </w:r>
      <w:r w:rsidR="00B83E90">
        <w:t xml:space="preserve"> Name</w:t>
      </w:r>
    </w:p>
    <w:p w14:paraId="788EE955" w14:textId="77777777" w:rsidR="001441F0" w:rsidRDefault="001441F0" w:rsidP="001441F0">
      <w:pPr>
        <w:pStyle w:val="BodyText"/>
      </w:pPr>
      <w:r>
        <w:t xml:space="preserve">This field specifies the cooling </w:t>
      </w:r>
      <w:proofErr w:type="spellStart"/>
      <w:r>
        <w:t>setpoint</w:t>
      </w:r>
      <w:proofErr w:type="spellEnd"/>
      <w:r>
        <w:t xml:space="preserve"> or control temperature for the radiant system in degrees Celsius. Used in conjunction with the previous field (cooling control throttling range), it will define whether or not the system is running and the current flow rate. Water flow rate to the system is varied linearly around the </w:t>
      </w:r>
      <w:proofErr w:type="spellStart"/>
      <w:r>
        <w:t>setpoint</w:t>
      </w:r>
      <w:proofErr w:type="spellEnd"/>
      <w:r>
        <w:t xml:space="preserve"> temperature based on the throttling range and the maximum cooling flow rate parameters (see above). It should be noted that this control schedule will allow different </w:t>
      </w:r>
      <w:proofErr w:type="spellStart"/>
      <w:r>
        <w:t>setpoint</w:t>
      </w:r>
      <w:proofErr w:type="spellEnd"/>
      <w:r>
        <w:t xml:space="preserve"> temperatures throughout the year for cooling. The control of the radiant system is based solely on the heating control temperature schedule listed above, the cooling control temperature schedule, and the control temperature type listed above. The radiant system will not use any zone thermostat that might be used by other systems serving the zone in which the radiant system resides.</w:t>
      </w:r>
    </w:p>
    <w:p w14:paraId="1D9A4888" w14:textId="77777777" w:rsidR="00717A28" w:rsidRPr="0027340A" w:rsidRDefault="00717A28" w:rsidP="00717A28">
      <w:pPr>
        <w:pStyle w:val="Heading4"/>
      </w:pPr>
      <w:r w:rsidRPr="0027340A">
        <w:t>Field: Condensation Control Type</w:t>
      </w:r>
    </w:p>
    <w:p w14:paraId="42DD5D8D" w14:textId="77777777" w:rsidR="00717A28" w:rsidRPr="0027340A" w:rsidRDefault="00717A28" w:rsidP="00717A28">
      <w:pPr>
        <w:pStyle w:val="BodyText"/>
      </w:pPr>
      <w:r w:rsidRPr="0027340A">
        <w:t>When radiant systems do cooling, there is the possibility that condensation will occur on the surface that is being cooled.  This is due to the fact that the surface temperature may drop below the dew-point temperature of the space.  When this occurs, condensation on the surface will occur.  In EnergyPlus, users have several options for handling this situation including: Off</w:t>
      </w:r>
      <w:r w:rsidR="0075719C">
        <w:t xml:space="preserve"> and</w:t>
      </w:r>
      <w:r w:rsidRPr="0027340A">
        <w:t xml:space="preserve"> </w:t>
      </w:r>
      <w:proofErr w:type="spellStart"/>
      <w:r w:rsidRPr="0027340A">
        <w:t>SimpleOff</w:t>
      </w:r>
      <w:proofErr w:type="spellEnd"/>
      <w:r w:rsidRPr="0027340A">
        <w:t xml:space="preserve">.  When the user chooses the </w:t>
      </w:r>
      <w:proofErr w:type="gramStart"/>
      <w:r w:rsidRPr="0027340A">
        <w:t>Off</w:t>
      </w:r>
      <w:proofErr w:type="gramEnd"/>
      <w:r w:rsidRPr="0027340A">
        <w:t xml:space="preserve"> option, EnergyPlus will not do anything other than produce a warning message when condensation is predicted to occur.  The program will simply continue on; no moisture will be removed from the zone air and there will be no adjustment of the surface temperature as a result of the condensation.  When the user chooses the </w:t>
      </w:r>
      <w:proofErr w:type="spellStart"/>
      <w:r w:rsidRPr="0027340A">
        <w:t>SimpleOff</w:t>
      </w:r>
      <w:proofErr w:type="spellEnd"/>
      <w:r w:rsidRPr="0027340A">
        <w:t xml:space="preserve"> option, the program will predict cases where condensation will occur and shut-off the radiant system to avoid this situation.  With this option, the users also have the opportunity to adjust when the system will shut down.  This is specified with the next parameter (field: condensation differential parameter). This parameter is optional and EnergyPlus will use the </w:t>
      </w:r>
      <w:proofErr w:type="spellStart"/>
      <w:r w:rsidRPr="0027340A">
        <w:t>SimpleOff</w:t>
      </w:r>
      <w:proofErr w:type="spellEnd"/>
      <w:r w:rsidRPr="0027340A">
        <w:t xml:space="preserve"> strategy when this parameter is not specified.</w:t>
      </w:r>
    </w:p>
    <w:p w14:paraId="415AC363" w14:textId="77777777" w:rsidR="00717A28" w:rsidRPr="0027340A" w:rsidRDefault="00717A28" w:rsidP="00717A28">
      <w:pPr>
        <w:pStyle w:val="Heading4"/>
      </w:pPr>
      <w:r w:rsidRPr="0027340A">
        <w:t xml:space="preserve">Field: Condensation Control </w:t>
      </w:r>
      <w:proofErr w:type="spellStart"/>
      <w:r w:rsidRPr="0027340A">
        <w:t>Dewpoint</w:t>
      </w:r>
      <w:proofErr w:type="spellEnd"/>
      <w:r w:rsidRPr="0027340A">
        <w:t xml:space="preserve"> Offset</w:t>
      </w:r>
    </w:p>
    <w:p w14:paraId="52068CA6" w14:textId="77777777" w:rsidR="00717A28" w:rsidRDefault="00717A28" w:rsidP="00717A28">
      <w:pPr>
        <w:pStyle w:val="BodyText"/>
      </w:pPr>
      <w:r w:rsidRPr="0027340A">
        <w:t xml:space="preserve">This optional parameter is only valid with the </w:t>
      </w:r>
      <w:proofErr w:type="spellStart"/>
      <w:r w:rsidRPr="0027340A">
        <w:t>SimpleOff</w:t>
      </w:r>
      <w:proofErr w:type="spellEnd"/>
      <w:r w:rsidRPr="0027340A">
        <w:t xml:space="preserve"> condensation handling algorithm (see previous input parameter).  It establishes the difference between the calculated dew-point temperature of the space and the allowed surface temperature to which the surface can drop before the radiant system shuts down in degrees Celsius.  This parameter can be any positive, negative, or zero value.  When this parameter is zero, the radiant system will shut down when the surface temperature drops to the dew-point temperature or below.  When this parameter is positive, the radiant system will shut down when the surface is the number of degrees Celsius above the dew-point temperature.  This allows some extra safety to avoid condensation.  When this parameter is negative, the radiant system will shut down when the surface temperature is the number of degrees Celsius below the dew-point temperature.  While not recommended, this strategy allows the user to simulate a situation where small amounts of condensation are tolerable.</w:t>
      </w:r>
    </w:p>
    <w:p w14:paraId="604E946B" w14:textId="77777777" w:rsidR="00DD68B3" w:rsidRDefault="00DD68B3" w:rsidP="00DD68B3">
      <w:pPr>
        <w:pStyle w:val="Heading4"/>
      </w:pPr>
      <w:bookmarkStart w:id="11" w:name="_Toc507533131"/>
      <w:bookmarkStart w:id="12" w:name="_Toc510343784"/>
      <w:bookmarkStart w:id="13" w:name="_Toc99528041"/>
      <w:r>
        <w:t>Field: Number of Circuits</w:t>
      </w:r>
    </w:p>
    <w:p w14:paraId="41A0BE17" w14:textId="77777777" w:rsidR="00DD68B3" w:rsidRDefault="00DD68B3" w:rsidP="00DD68B3">
      <w:pPr>
        <w:pStyle w:val="BodyText"/>
      </w:pPr>
      <w:r>
        <w:t xml:space="preserve">This optional input </w:t>
      </w:r>
      <w:r w:rsidRPr="0009391D">
        <w:t xml:space="preserve">allows the user to choose between modeling each surface in the radiant system as a single hydronic circuit or to allow the program to divide the surface into multiple parallel hydronic circuits based on the next input field </w:t>
      </w:r>
      <w:r w:rsidRPr="0009391D">
        <w:rPr>
          <w:i/>
        </w:rPr>
        <w:t>Circuit Length</w:t>
      </w:r>
      <w:r w:rsidRPr="0009391D">
        <w:t xml:space="preserve">. To model as a single circuit choose </w:t>
      </w:r>
      <w:proofErr w:type="spellStart"/>
      <w:r w:rsidRPr="0009391D">
        <w:rPr>
          <w:i/>
        </w:rPr>
        <w:t>OnePerSurface</w:t>
      </w:r>
      <w:proofErr w:type="spellEnd"/>
      <w:r w:rsidRPr="0009391D">
        <w:t xml:space="preserve">. To model as multiple circuits choose </w:t>
      </w:r>
      <w:proofErr w:type="spellStart"/>
      <w:r w:rsidRPr="0009391D">
        <w:rPr>
          <w:i/>
        </w:rPr>
        <w:t>CalculateFromCircuitLength</w:t>
      </w:r>
      <w:proofErr w:type="spellEnd"/>
      <w:r w:rsidRPr="0009391D">
        <w:t xml:space="preserve">. It is recommended that </w:t>
      </w:r>
      <w:proofErr w:type="spellStart"/>
      <w:r w:rsidRPr="0009391D">
        <w:rPr>
          <w:i/>
        </w:rPr>
        <w:t>CalculateFromCircuitLength</w:t>
      </w:r>
      <w:proofErr w:type="spellEnd"/>
      <w:r w:rsidRPr="0009391D">
        <w:t xml:space="preserve"> be chosen.</w:t>
      </w:r>
      <w:r>
        <w:t xml:space="preserve"> The default is </w:t>
      </w:r>
      <w:proofErr w:type="spellStart"/>
      <w:r>
        <w:rPr>
          <w:i/>
        </w:rPr>
        <w:t>OnePerSurface</w:t>
      </w:r>
      <w:proofErr w:type="spellEnd"/>
      <w:r>
        <w:t xml:space="preserve"> for backward compatibility with older versions of EnergyPlus.</w:t>
      </w:r>
    </w:p>
    <w:p w14:paraId="4EA93D70" w14:textId="77777777" w:rsidR="00DD68B3" w:rsidRDefault="00DD68B3" w:rsidP="00DD68B3">
      <w:pPr>
        <w:pStyle w:val="Heading4"/>
      </w:pPr>
      <w:r>
        <w:lastRenderedPageBreak/>
        <w:t>Field: Circuit Length</w:t>
      </w:r>
    </w:p>
    <w:p w14:paraId="4DA6DDA9" w14:textId="77777777" w:rsidR="00DD68B3" w:rsidRDefault="00DD68B3" w:rsidP="00DD68B3">
      <w:pPr>
        <w:pStyle w:val="BodyText"/>
      </w:pPr>
      <w:r w:rsidRPr="001F23F2">
        <w:t xml:space="preserve">The length in meters of each parallel hydronic circuit in a surface. Used when the previous input field is set to </w:t>
      </w:r>
      <w:proofErr w:type="spellStart"/>
      <w:r w:rsidRPr="001F23F2">
        <w:rPr>
          <w:i/>
        </w:rPr>
        <w:t>CalculateFromCircuitLength</w:t>
      </w:r>
      <w:proofErr w:type="spellEnd"/>
      <w:r w:rsidRPr="001F23F2">
        <w:t>. The default is 106.7 meters (350 feet), which is the maximum circuit length allowed in Title 24.</w:t>
      </w:r>
    </w:p>
    <w:p w14:paraId="15926C6C" w14:textId="77777777" w:rsidR="00DD68B3" w:rsidRPr="001F23F2" w:rsidRDefault="00DD68B3" w:rsidP="00DD68B3">
      <w:pPr>
        <w:pStyle w:val="BodyText"/>
      </w:pPr>
    </w:p>
    <w:p w14:paraId="2D561E69" w14:textId="77777777" w:rsidR="00DD68B3" w:rsidRDefault="00DD68B3" w:rsidP="00DD68B3">
      <w:pPr>
        <w:pStyle w:val="BodyText"/>
      </w:pPr>
      <w:r>
        <w:t>An example IDF with a hydronic low temperature radiant system is shown below.</w:t>
      </w:r>
    </w:p>
    <w:p w14:paraId="5BD97E4E" w14:textId="77777777" w:rsidR="00DD68B3" w:rsidRDefault="00DD68B3" w:rsidP="00DD68B3">
      <w:pPr>
        <w:pStyle w:val="IDDDefinition"/>
      </w:pPr>
      <w:r>
        <w:t xml:space="preserve">  </w:t>
      </w:r>
      <w:proofErr w:type="spellStart"/>
      <w:r>
        <w:t>ZoneHVAC</w:t>
      </w:r>
      <w:proofErr w:type="gramStart"/>
      <w:r>
        <w:t>:LowTemperatureRadiant:VariableFlow</w:t>
      </w:r>
      <w:proofErr w:type="spellEnd"/>
      <w:proofErr w:type="gramEnd"/>
      <w:r>
        <w:t>,</w:t>
      </w:r>
    </w:p>
    <w:p w14:paraId="41CF6036" w14:textId="77777777" w:rsidR="00DD68B3" w:rsidRDefault="00DD68B3" w:rsidP="00DD68B3">
      <w:pPr>
        <w:pStyle w:val="IDDDefinition"/>
      </w:pPr>
      <w:r>
        <w:t xml:space="preserve">    SPACE1-1 Zone Radiant Floor</w:t>
      </w:r>
      <w:proofErr w:type="gramStart"/>
      <w:r>
        <w:t>,  !</w:t>
      </w:r>
      <w:proofErr w:type="gramEnd"/>
      <w:r>
        <w:t>- Name</w:t>
      </w:r>
    </w:p>
    <w:p w14:paraId="4BAAC458" w14:textId="77777777" w:rsidR="00DD68B3" w:rsidRDefault="00DD68B3" w:rsidP="00DD68B3">
      <w:pPr>
        <w:pStyle w:val="IDDDefinition"/>
      </w:pPr>
      <w:r>
        <w:t xml:space="preserve">    </w:t>
      </w:r>
      <w:proofErr w:type="gramStart"/>
      <w:r>
        <w:t>RADIANTSYSAVAILSCHED,    !-</w:t>
      </w:r>
      <w:proofErr w:type="gramEnd"/>
      <w:r>
        <w:t xml:space="preserve"> Availability Schedule Name</w:t>
      </w:r>
    </w:p>
    <w:p w14:paraId="713B3DCE" w14:textId="77777777" w:rsidR="00DD68B3" w:rsidRDefault="00DD68B3" w:rsidP="00DD68B3">
      <w:pPr>
        <w:pStyle w:val="IDDDefinition"/>
      </w:pPr>
      <w:r>
        <w:t xml:space="preserve">    SPACE1-</w:t>
      </w:r>
      <w:proofErr w:type="gramStart"/>
      <w:r>
        <w:t>1,                !-</w:t>
      </w:r>
      <w:proofErr w:type="gramEnd"/>
      <w:r>
        <w:t xml:space="preserve"> Zone Name</w:t>
      </w:r>
    </w:p>
    <w:p w14:paraId="08BEFFE0" w14:textId="77777777" w:rsidR="00DD68B3" w:rsidRDefault="00DD68B3" w:rsidP="00DD68B3">
      <w:pPr>
        <w:pStyle w:val="IDDDefinition"/>
      </w:pPr>
      <w:r>
        <w:t xml:space="preserve">    C1-</w:t>
      </w:r>
      <w:proofErr w:type="gramStart"/>
      <w:r>
        <w:t>1,                    !-</w:t>
      </w:r>
      <w:proofErr w:type="gramEnd"/>
      <w:r>
        <w:t xml:space="preserve"> Surface Name or Radiant Surface Group Name</w:t>
      </w:r>
    </w:p>
    <w:p w14:paraId="226AE78E" w14:textId="77777777" w:rsidR="00DD68B3" w:rsidRDefault="00DD68B3" w:rsidP="00DD68B3">
      <w:pPr>
        <w:pStyle w:val="IDDDefinition"/>
      </w:pPr>
      <w:r>
        <w:t xml:space="preserve">    </w:t>
      </w:r>
      <w:proofErr w:type="gramStart"/>
      <w:r>
        <w:t>0.013,                   !-</w:t>
      </w:r>
      <w:proofErr w:type="gramEnd"/>
      <w:r>
        <w:t xml:space="preserve"> Hydronic Tubing Inside Diameter {m}</w:t>
      </w:r>
    </w:p>
    <w:p w14:paraId="7A41E862" w14:textId="77777777" w:rsidR="00DD68B3" w:rsidRDefault="00DD68B3" w:rsidP="00DD68B3">
      <w:pPr>
        <w:pStyle w:val="IDDDefinition"/>
      </w:pPr>
      <w:r>
        <w:t xml:space="preserve">    </w:t>
      </w:r>
      <w:proofErr w:type="spellStart"/>
      <w:proofErr w:type="gramStart"/>
      <w:r>
        <w:t>autosize</w:t>
      </w:r>
      <w:proofErr w:type="spellEnd"/>
      <w:proofErr w:type="gramEnd"/>
      <w:r>
        <w:t>,                !- Hydronic Tubing Length {m}</w:t>
      </w:r>
    </w:p>
    <w:p w14:paraId="4D7CE17A" w14:textId="77777777" w:rsidR="00DD68B3" w:rsidRDefault="00DD68B3" w:rsidP="00DD68B3">
      <w:pPr>
        <w:pStyle w:val="IDDDefinition"/>
      </w:pPr>
      <w:r>
        <w:t xml:space="preserve">    </w:t>
      </w:r>
      <w:proofErr w:type="spellStart"/>
      <w:proofErr w:type="gramStart"/>
      <w:r>
        <w:t>OperativeTemperature</w:t>
      </w:r>
      <w:proofErr w:type="spellEnd"/>
      <w:r>
        <w:t>,    !-</w:t>
      </w:r>
      <w:proofErr w:type="gramEnd"/>
      <w:r>
        <w:t xml:space="preserve"> Temperature Control Type</w:t>
      </w:r>
    </w:p>
    <w:p w14:paraId="7E8F3BE8" w14:textId="77777777" w:rsidR="00EF6BB1" w:rsidRDefault="00EF6BB1" w:rsidP="00EF6BB1">
      <w:pPr>
        <w:pStyle w:val="IDDDefinition"/>
      </w:pPr>
      <w:r>
        <w:t xml:space="preserve">    </w:t>
      </w:r>
      <w:proofErr w:type="spellStart"/>
      <w:proofErr w:type="gramStart"/>
      <w:r>
        <w:t>HeatingDesignCapacity</w:t>
      </w:r>
      <w:proofErr w:type="spellEnd"/>
      <w:r>
        <w:t>,   !-</w:t>
      </w:r>
      <w:proofErr w:type="gramEnd"/>
      <w:r>
        <w:t xml:space="preserve"> Heating Design Capacity Method</w:t>
      </w:r>
    </w:p>
    <w:p w14:paraId="57FA2805" w14:textId="77777777" w:rsidR="00EF6BB1" w:rsidRDefault="00EF6BB1" w:rsidP="00EF6BB1">
      <w:pPr>
        <w:pStyle w:val="IDDDefinition"/>
      </w:pPr>
      <w:r>
        <w:t xml:space="preserve">    </w:t>
      </w:r>
      <w:proofErr w:type="spellStart"/>
      <w:proofErr w:type="gramStart"/>
      <w:r>
        <w:t>autosize</w:t>
      </w:r>
      <w:proofErr w:type="spellEnd"/>
      <w:proofErr w:type="gramEnd"/>
      <w:r>
        <w:t>,                !- Heating Design Capacity{ W }</w:t>
      </w:r>
    </w:p>
    <w:p w14:paraId="32DE21A8" w14:textId="77777777" w:rsidR="00EF6BB1" w:rsidRDefault="00EF6BB1" w:rsidP="00EF6BB1">
      <w:pPr>
        <w:pStyle w:val="IDDDefinition"/>
      </w:pPr>
      <w:r>
        <w:t xml:space="preserve">    </w:t>
      </w:r>
      <w:proofErr w:type="gramStart"/>
      <w:r>
        <w:t>,                        !-</w:t>
      </w:r>
      <w:proofErr w:type="gramEnd"/>
      <w:r>
        <w:t xml:space="preserve"> Heating Design Capacity Per Floor Area{ W / m2 }</w:t>
      </w:r>
    </w:p>
    <w:p w14:paraId="0EBDFBB5" w14:textId="77777777" w:rsidR="00EF6BB1" w:rsidRDefault="00EF6BB1" w:rsidP="00EF6BB1">
      <w:pPr>
        <w:pStyle w:val="IDDDefinition"/>
      </w:pPr>
      <w:r>
        <w:t xml:space="preserve">    </w:t>
      </w:r>
      <w:proofErr w:type="gramStart"/>
      <w:r>
        <w:t>,                        !-</w:t>
      </w:r>
      <w:proofErr w:type="gramEnd"/>
      <w:r>
        <w:t xml:space="preserve"> Fraction of </w:t>
      </w:r>
      <w:proofErr w:type="spellStart"/>
      <w:r>
        <w:t>Autosized</w:t>
      </w:r>
      <w:proofErr w:type="spellEnd"/>
      <w:r>
        <w:t xml:space="preserve"> Heating Design Capacity{ -}</w:t>
      </w:r>
    </w:p>
    <w:p w14:paraId="4AE2D21F" w14:textId="77777777" w:rsidR="00DD68B3" w:rsidRDefault="00DD68B3" w:rsidP="00DD68B3">
      <w:pPr>
        <w:pStyle w:val="IDDDefinition"/>
      </w:pPr>
      <w:r>
        <w:t xml:space="preserve">    </w:t>
      </w:r>
      <w:proofErr w:type="gramStart"/>
      <w:r>
        <w:t>0.0004,                  !-</w:t>
      </w:r>
      <w:proofErr w:type="gramEnd"/>
      <w:r>
        <w:t xml:space="preserve"> Maximum Hot Water Flow {m3/s}</w:t>
      </w:r>
    </w:p>
    <w:p w14:paraId="7AA3D011" w14:textId="77777777" w:rsidR="00DD68B3" w:rsidRDefault="00DD68B3" w:rsidP="00DD68B3">
      <w:pPr>
        <w:pStyle w:val="IDDDefinition"/>
      </w:pPr>
      <w:r>
        <w:t xml:space="preserve">    SPACE1-1 Zone Radiant Water Inlet Node</w:t>
      </w:r>
      <w:proofErr w:type="gramStart"/>
      <w:r>
        <w:t>,  !</w:t>
      </w:r>
      <w:proofErr w:type="gramEnd"/>
      <w:r>
        <w:t>- Heating Water Inlet Node Name</w:t>
      </w:r>
    </w:p>
    <w:p w14:paraId="79721016" w14:textId="77777777" w:rsidR="00DD68B3" w:rsidRDefault="00DD68B3" w:rsidP="00DD68B3">
      <w:pPr>
        <w:pStyle w:val="IDDDefinition"/>
      </w:pPr>
      <w:r>
        <w:t xml:space="preserve">    SPACE1-1 Zone Radiant Water Outlet Node</w:t>
      </w:r>
      <w:proofErr w:type="gramStart"/>
      <w:r>
        <w:t>,  !</w:t>
      </w:r>
      <w:proofErr w:type="gramEnd"/>
      <w:r>
        <w:t>- Heating Water Outlet Node Name</w:t>
      </w:r>
    </w:p>
    <w:p w14:paraId="27E01C32" w14:textId="77777777" w:rsidR="00DD68B3" w:rsidRDefault="00DD68B3" w:rsidP="00DD68B3">
      <w:pPr>
        <w:pStyle w:val="IDDDefinition"/>
      </w:pPr>
      <w:r>
        <w:t xml:space="preserve">    </w:t>
      </w:r>
      <w:proofErr w:type="gramStart"/>
      <w:r>
        <w:t>2.0,                     !-</w:t>
      </w:r>
      <w:proofErr w:type="gramEnd"/>
      <w:r>
        <w:t xml:space="preserve"> Heating Control Throttling Range {</w:t>
      </w:r>
      <w:proofErr w:type="spellStart"/>
      <w:r>
        <w:t>deltaC</w:t>
      </w:r>
      <w:proofErr w:type="spellEnd"/>
      <w:r>
        <w:t>}</w:t>
      </w:r>
    </w:p>
    <w:p w14:paraId="5BA67BE9" w14:textId="77777777" w:rsidR="00DD68B3" w:rsidRDefault="00DD68B3" w:rsidP="00DD68B3">
      <w:pPr>
        <w:pStyle w:val="IDDDefinition"/>
      </w:pPr>
      <w:r>
        <w:t xml:space="preserve">    RADIANT HEATING SETPOINTS</w:t>
      </w:r>
      <w:proofErr w:type="gramStart"/>
      <w:r>
        <w:t>,  !</w:t>
      </w:r>
      <w:proofErr w:type="gramEnd"/>
      <w:r>
        <w:t>- Heating Control Temperature Schedule Name</w:t>
      </w:r>
    </w:p>
    <w:p w14:paraId="7B27B185" w14:textId="77777777" w:rsidR="00EF6BB1" w:rsidRDefault="00EF6BB1" w:rsidP="00EF6BB1">
      <w:pPr>
        <w:pStyle w:val="IDDDefinition"/>
      </w:pPr>
      <w:r>
        <w:t xml:space="preserve">    </w:t>
      </w:r>
      <w:proofErr w:type="spellStart"/>
      <w:proofErr w:type="gramStart"/>
      <w:r>
        <w:t>CoolingDesignCapacity</w:t>
      </w:r>
      <w:proofErr w:type="spellEnd"/>
      <w:r>
        <w:t>,   !-</w:t>
      </w:r>
      <w:proofErr w:type="gramEnd"/>
      <w:r>
        <w:t xml:space="preserve"> Cooling Design Capacity Method</w:t>
      </w:r>
    </w:p>
    <w:p w14:paraId="3CD23214" w14:textId="77777777" w:rsidR="00EF6BB1" w:rsidRDefault="00EF6BB1" w:rsidP="00EF6BB1">
      <w:pPr>
        <w:pStyle w:val="IDDDefinition"/>
      </w:pPr>
      <w:r>
        <w:t xml:space="preserve">    </w:t>
      </w:r>
      <w:proofErr w:type="spellStart"/>
      <w:proofErr w:type="gramStart"/>
      <w:r>
        <w:t>autosize</w:t>
      </w:r>
      <w:proofErr w:type="spellEnd"/>
      <w:proofErr w:type="gramEnd"/>
      <w:r>
        <w:t>,                !- Cooling Design Capacity{ W }</w:t>
      </w:r>
    </w:p>
    <w:p w14:paraId="66D7FF5B" w14:textId="77777777" w:rsidR="00EF6BB1" w:rsidRDefault="00EF6BB1" w:rsidP="00EF6BB1">
      <w:pPr>
        <w:pStyle w:val="IDDDefinition"/>
      </w:pPr>
      <w:r>
        <w:t xml:space="preserve">    </w:t>
      </w:r>
      <w:proofErr w:type="gramStart"/>
      <w:r>
        <w:t>,                        !-</w:t>
      </w:r>
      <w:proofErr w:type="gramEnd"/>
      <w:r>
        <w:t xml:space="preserve"> Cooling Design Capacity Per Floor Area{ W / m2 }</w:t>
      </w:r>
    </w:p>
    <w:p w14:paraId="076C3AF3" w14:textId="77777777" w:rsidR="00EF6BB1" w:rsidRDefault="00EF6BB1" w:rsidP="00EF6BB1">
      <w:pPr>
        <w:pStyle w:val="IDDDefinition"/>
      </w:pPr>
      <w:r>
        <w:t xml:space="preserve">    </w:t>
      </w:r>
      <w:proofErr w:type="gramStart"/>
      <w:r>
        <w:t>,                        !-</w:t>
      </w:r>
      <w:proofErr w:type="gramEnd"/>
      <w:r>
        <w:t xml:space="preserve"> Fraction of </w:t>
      </w:r>
      <w:proofErr w:type="spellStart"/>
      <w:r>
        <w:t>Autosized</w:t>
      </w:r>
      <w:proofErr w:type="spellEnd"/>
      <w:r>
        <w:t xml:space="preserve"> Cooling Design Capacity{ -}</w:t>
      </w:r>
    </w:p>
    <w:p w14:paraId="1CEC7A01" w14:textId="77777777" w:rsidR="00DD68B3" w:rsidRDefault="00DD68B3" w:rsidP="00DD68B3">
      <w:pPr>
        <w:pStyle w:val="IDDDefinition"/>
      </w:pPr>
      <w:r>
        <w:t xml:space="preserve">    </w:t>
      </w:r>
      <w:proofErr w:type="spellStart"/>
      <w:proofErr w:type="gramStart"/>
      <w:r>
        <w:t>autosize</w:t>
      </w:r>
      <w:proofErr w:type="spellEnd"/>
      <w:proofErr w:type="gramEnd"/>
      <w:r>
        <w:t>,                !- Maximum Cold Water Flow {m3/s}</w:t>
      </w:r>
    </w:p>
    <w:p w14:paraId="37114278" w14:textId="77777777" w:rsidR="00DD68B3" w:rsidRDefault="00DD68B3" w:rsidP="00DD68B3">
      <w:pPr>
        <w:pStyle w:val="IDDDefinition"/>
      </w:pPr>
      <w:r>
        <w:t xml:space="preserve">    SPACE1-1 Cooling Water Inlet Node</w:t>
      </w:r>
      <w:proofErr w:type="gramStart"/>
      <w:r>
        <w:t>,  !</w:t>
      </w:r>
      <w:proofErr w:type="gramEnd"/>
      <w:r>
        <w:t>- Cooling Water Inlet Node Name</w:t>
      </w:r>
    </w:p>
    <w:p w14:paraId="2C2FC1B9" w14:textId="77777777" w:rsidR="00DD68B3" w:rsidRDefault="00DD68B3" w:rsidP="00DD68B3">
      <w:pPr>
        <w:pStyle w:val="IDDDefinition"/>
      </w:pPr>
      <w:r>
        <w:t xml:space="preserve">    SPACE1-1 Cooling Water Outlet Node</w:t>
      </w:r>
      <w:proofErr w:type="gramStart"/>
      <w:r>
        <w:t>,  !</w:t>
      </w:r>
      <w:proofErr w:type="gramEnd"/>
      <w:r>
        <w:t>- Cooling Water Outlet Node Name</w:t>
      </w:r>
    </w:p>
    <w:p w14:paraId="3F279EAA" w14:textId="77777777" w:rsidR="00DD68B3" w:rsidRDefault="00DD68B3" w:rsidP="00DD68B3">
      <w:pPr>
        <w:pStyle w:val="IDDDefinition"/>
      </w:pPr>
      <w:r>
        <w:t xml:space="preserve">    </w:t>
      </w:r>
      <w:proofErr w:type="gramStart"/>
      <w:r>
        <w:t>2.0,                     !-</w:t>
      </w:r>
      <w:proofErr w:type="gramEnd"/>
      <w:r>
        <w:t xml:space="preserve"> Cooling Control Throttling Range {</w:t>
      </w:r>
      <w:proofErr w:type="spellStart"/>
      <w:r>
        <w:t>deltaC</w:t>
      </w:r>
      <w:proofErr w:type="spellEnd"/>
      <w:r>
        <w:t>}</w:t>
      </w:r>
    </w:p>
    <w:p w14:paraId="6DFEAC08" w14:textId="77777777" w:rsidR="00DD68B3" w:rsidRDefault="00DD68B3" w:rsidP="00DD68B3">
      <w:pPr>
        <w:pStyle w:val="IDDDefinition"/>
      </w:pPr>
      <w:r>
        <w:t xml:space="preserve">    RADIANT COOLING SETPOINTS</w:t>
      </w:r>
      <w:proofErr w:type="gramStart"/>
      <w:r>
        <w:t>,  !</w:t>
      </w:r>
      <w:proofErr w:type="gramEnd"/>
      <w:r>
        <w:t>- Cooling Control Temperature Schedule Name</w:t>
      </w:r>
    </w:p>
    <w:p w14:paraId="5E1AABA9" w14:textId="77777777" w:rsidR="00DD68B3" w:rsidRDefault="00DD68B3" w:rsidP="00DD68B3">
      <w:pPr>
        <w:pStyle w:val="IDDDefinition"/>
      </w:pPr>
      <w:r>
        <w:t xml:space="preserve">    </w:t>
      </w:r>
      <w:proofErr w:type="gramStart"/>
      <w:r>
        <w:t>Off,                     !-</w:t>
      </w:r>
      <w:proofErr w:type="gramEnd"/>
      <w:r>
        <w:t xml:space="preserve"> Condensation Control Type</w:t>
      </w:r>
    </w:p>
    <w:p w14:paraId="40385CDE" w14:textId="77777777" w:rsidR="00DD68B3" w:rsidRDefault="00DD68B3" w:rsidP="00DD68B3">
      <w:pPr>
        <w:pStyle w:val="IDDDefinition"/>
      </w:pPr>
      <w:r>
        <w:t xml:space="preserve">    </w:t>
      </w:r>
      <w:proofErr w:type="gramStart"/>
      <w:r>
        <w:t>1.0,                     !-</w:t>
      </w:r>
      <w:proofErr w:type="gramEnd"/>
      <w:r>
        <w:t xml:space="preserve"> Condensation Control </w:t>
      </w:r>
      <w:proofErr w:type="spellStart"/>
      <w:r>
        <w:t>Dewpoint</w:t>
      </w:r>
      <w:proofErr w:type="spellEnd"/>
      <w:r>
        <w:t xml:space="preserve"> Offset</w:t>
      </w:r>
    </w:p>
    <w:p w14:paraId="4D4F8EC2" w14:textId="77777777" w:rsidR="00DD68B3" w:rsidRDefault="00DD68B3" w:rsidP="00DD68B3">
      <w:pPr>
        <w:pStyle w:val="IDDDefinition"/>
      </w:pPr>
      <w:r>
        <w:t xml:space="preserve">    </w:t>
      </w:r>
      <w:proofErr w:type="spellStart"/>
      <w:proofErr w:type="gramStart"/>
      <w:r>
        <w:t>CalculateFromCircuitLength</w:t>
      </w:r>
      <w:proofErr w:type="spellEnd"/>
      <w:r>
        <w:t>,   !-</w:t>
      </w:r>
      <w:proofErr w:type="gramEnd"/>
      <w:r>
        <w:t xml:space="preserve"> Number of Circuits</w:t>
      </w:r>
    </w:p>
    <w:p w14:paraId="002487B7" w14:textId="77777777" w:rsidR="00DD68B3" w:rsidRDefault="00DD68B3" w:rsidP="00DD68B3">
      <w:pPr>
        <w:pStyle w:val="IDDDefinition"/>
      </w:pPr>
      <w:r>
        <w:t xml:space="preserve">    </w:t>
      </w:r>
      <w:proofErr w:type="gramStart"/>
      <w:r>
        <w:t>106.7;                   !-</w:t>
      </w:r>
      <w:proofErr w:type="gramEnd"/>
      <w:r>
        <w:t xml:space="preserve"> Circuit Length</w:t>
      </w:r>
    </w:p>
    <w:p w14:paraId="147725CA" w14:textId="77777777" w:rsidR="00976A26" w:rsidRDefault="00EE4A40">
      <w:pPr>
        <w:pStyle w:val="Heading3"/>
      </w:pPr>
      <w:bookmarkStart w:id="14" w:name="_Toc399589557"/>
      <w:r>
        <w:t>Low Temperature Radiant Variable Flow (</w:t>
      </w:r>
      <w:proofErr w:type="spellStart"/>
      <w:r w:rsidR="00B83E90">
        <w:t>ZoneHVAC</w:t>
      </w:r>
      <w:proofErr w:type="spellEnd"/>
      <w:r>
        <w:t>)</w:t>
      </w:r>
      <w:r w:rsidR="00976A26">
        <w:t xml:space="preserve"> Outputs</w:t>
      </w:r>
      <w:bookmarkEnd w:id="11"/>
      <w:bookmarkEnd w:id="12"/>
      <w:bookmarkEnd w:id="13"/>
      <w:bookmarkEnd w:id="14"/>
    </w:p>
    <w:p w14:paraId="39F1739A" w14:textId="77777777" w:rsidR="00EE4A40" w:rsidRDefault="00EE4A40" w:rsidP="00EE4A40">
      <w:pPr>
        <w:pStyle w:val="CodeIDDSamples"/>
      </w:pPr>
      <w:proofErr w:type="spellStart"/>
      <w:r>
        <w:t>HVAC</w:t>
      </w:r>
      <w:proofErr w:type="gramStart"/>
      <w:r>
        <w:t>,Average,Zone</w:t>
      </w:r>
      <w:proofErr w:type="spellEnd"/>
      <w:proofErr w:type="gramEnd"/>
      <w:r>
        <w:t xml:space="preserve"> Radiant HVAC Heating </w:t>
      </w:r>
      <w:r w:rsidR="00824D2C">
        <w:t>Rate [</w:t>
      </w:r>
      <w:r>
        <w:t>W]</w:t>
      </w:r>
    </w:p>
    <w:p w14:paraId="7EECAC25" w14:textId="77777777" w:rsidR="00EE4A40" w:rsidRDefault="00EE4A40" w:rsidP="00EE4A40">
      <w:pPr>
        <w:pStyle w:val="CodeIDDSamples"/>
      </w:pPr>
      <w:proofErr w:type="spellStart"/>
      <w:r>
        <w:t>HVAC</w:t>
      </w:r>
      <w:proofErr w:type="gramStart"/>
      <w:r>
        <w:t>,Sum,Zone</w:t>
      </w:r>
      <w:proofErr w:type="spellEnd"/>
      <w:proofErr w:type="gramEnd"/>
      <w:r>
        <w:t xml:space="preserve"> Radiant HVAC Heating </w:t>
      </w:r>
      <w:r w:rsidR="00824D2C">
        <w:t>Energy [</w:t>
      </w:r>
      <w:r>
        <w:t>J]</w:t>
      </w:r>
    </w:p>
    <w:p w14:paraId="58950B9D" w14:textId="77777777" w:rsidR="00EE4A40" w:rsidRDefault="00EE4A40" w:rsidP="00EE4A40">
      <w:pPr>
        <w:pStyle w:val="CodeIDDSamples"/>
      </w:pPr>
      <w:proofErr w:type="spellStart"/>
      <w:r>
        <w:t>HVAC</w:t>
      </w:r>
      <w:proofErr w:type="gramStart"/>
      <w:r>
        <w:t>,Average,Zone</w:t>
      </w:r>
      <w:proofErr w:type="spellEnd"/>
      <w:proofErr w:type="gramEnd"/>
      <w:r>
        <w:t xml:space="preserve"> Radiant HVAC Cooling </w:t>
      </w:r>
      <w:r w:rsidR="00824D2C">
        <w:t>Rate [</w:t>
      </w:r>
      <w:r>
        <w:t>W]</w:t>
      </w:r>
    </w:p>
    <w:p w14:paraId="68EB6FC2" w14:textId="77777777" w:rsidR="00EE4A40" w:rsidRDefault="00EE4A40" w:rsidP="00EE4A40">
      <w:pPr>
        <w:pStyle w:val="CodeIDDSamples"/>
      </w:pPr>
      <w:proofErr w:type="spellStart"/>
      <w:r>
        <w:t>HVAC</w:t>
      </w:r>
      <w:proofErr w:type="gramStart"/>
      <w:r>
        <w:t>,Sum,Zone</w:t>
      </w:r>
      <w:proofErr w:type="spellEnd"/>
      <w:proofErr w:type="gramEnd"/>
      <w:r>
        <w:t xml:space="preserve"> Radiant HVAC Cooling </w:t>
      </w:r>
      <w:r w:rsidR="00824D2C">
        <w:t>Energy [</w:t>
      </w:r>
      <w:r>
        <w:t>J]</w:t>
      </w:r>
    </w:p>
    <w:p w14:paraId="2B2B4AA2" w14:textId="77777777" w:rsidR="00EE4A40" w:rsidRDefault="00EE4A40" w:rsidP="00EE4A40">
      <w:pPr>
        <w:pStyle w:val="CodeIDDSamples"/>
      </w:pPr>
      <w:proofErr w:type="spellStart"/>
      <w:r>
        <w:t>HVAC</w:t>
      </w:r>
      <w:proofErr w:type="gramStart"/>
      <w:r>
        <w:t>,Average,Zone</w:t>
      </w:r>
      <w:proofErr w:type="spellEnd"/>
      <w:proofErr w:type="gramEnd"/>
      <w:r>
        <w:t xml:space="preserve"> Radiant HVAC Mass Flow </w:t>
      </w:r>
      <w:r w:rsidR="00824D2C">
        <w:t>Rate [</w:t>
      </w:r>
      <w:r>
        <w:t>kg/s]</w:t>
      </w:r>
    </w:p>
    <w:p w14:paraId="36DAE492" w14:textId="77777777" w:rsidR="00EE4A40" w:rsidRDefault="00EE4A40" w:rsidP="00EE4A40">
      <w:pPr>
        <w:pStyle w:val="CodeIDDSamples"/>
      </w:pPr>
      <w:proofErr w:type="spellStart"/>
      <w:r>
        <w:t>HVAC</w:t>
      </w:r>
      <w:proofErr w:type="gramStart"/>
      <w:r>
        <w:t>,Average,Zone</w:t>
      </w:r>
      <w:proofErr w:type="spellEnd"/>
      <w:proofErr w:type="gramEnd"/>
      <w:r>
        <w:t xml:space="preserve"> Radiant HVAC Inlet </w:t>
      </w:r>
      <w:r w:rsidR="00824D2C">
        <w:t>Temperature [</w:t>
      </w:r>
      <w:r>
        <w:t>C]</w:t>
      </w:r>
    </w:p>
    <w:p w14:paraId="067F85F7" w14:textId="77777777" w:rsidR="00EE4A40" w:rsidRDefault="00EE4A40" w:rsidP="00EE4A40">
      <w:pPr>
        <w:pStyle w:val="CodeIDDSamples"/>
      </w:pPr>
      <w:proofErr w:type="spellStart"/>
      <w:r>
        <w:t>HVAC</w:t>
      </w:r>
      <w:proofErr w:type="gramStart"/>
      <w:r>
        <w:t>,Average,Zone</w:t>
      </w:r>
      <w:proofErr w:type="spellEnd"/>
      <w:proofErr w:type="gramEnd"/>
      <w:r>
        <w:t xml:space="preserve"> Radiant HVAC Outlet </w:t>
      </w:r>
      <w:r w:rsidR="00824D2C">
        <w:t>Temperature [</w:t>
      </w:r>
      <w:r>
        <w:t>C]</w:t>
      </w:r>
    </w:p>
    <w:p w14:paraId="65430ECC" w14:textId="77777777" w:rsidR="00EE4A40" w:rsidRDefault="00EE4A40" w:rsidP="00EE4A40">
      <w:pPr>
        <w:pStyle w:val="CodeIDDSamples"/>
      </w:pPr>
      <w:proofErr w:type="spellStart"/>
      <w:r w:rsidRPr="0027340A">
        <w:t>HVAC</w:t>
      </w:r>
      <w:proofErr w:type="gramStart"/>
      <w:r w:rsidRPr="0027340A">
        <w:t>,Sum,</w:t>
      </w:r>
      <w:r>
        <w:t>Zone</w:t>
      </w:r>
      <w:proofErr w:type="spellEnd"/>
      <w:proofErr w:type="gramEnd"/>
      <w:r>
        <w:t xml:space="preserve"> Radiant HVAC Moisture Condensation Time</w:t>
      </w:r>
      <w:r w:rsidRPr="0027340A">
        <w:t>[s]</w:t>
      </w:r>
    </w:p>
    <w:p w14:paraId="589B9F8B" w14:textId="77777777" w:rsidR="00EE4A40" w:rsidRDefault="00EE4A40" w:rsidP="00EE4A40">
      <w:pPr>
        <w:pStyle w:val="CodeIDDSamples"/>
      </w:pPr>
      <w:proofErr w:type="spellStart"/>
      <w:r w:rsidRPr="0027340A">
        <w:t>HVAC</w:t>
      </w:r>
      <w:proofErr w:type="gramStart"/>
      <w:r w:rsidRPr="0027340A">
        <w:t>,Sum,</w:t>
      </w:r>
      <w:r w:rsidRPr="004D0844">
        <w:t>Zone</w:t>
      </w:r>
      <w:proofErr w:type="spellEnd"/>
      <w:proofErr w:type="gramEnd"/>
      <w:r w:rsidRPr="004D0844">
        <w:t xml:space="preserve"> Radiant HVAC Heating Fluid Energy</w:t>
      </w:r>
      <w:r>
        <w:t xml:space="preserve"> [J]</w:t>
      </w:r>
    </w:p>
    <w:p w14:paraId="654485DD" w14:textId="77777777" w:rsidR="00EE4A40" w:rsidRPr="0077067D" w:rsidRDefault="00EE4A40" w:rsidP="00EE4A40">
      <w:pPr>
        <w:pStyle w:val="CodeIDDSamples"/>
      </w:pPr>
      <w:proofErr w:type="spellStart"/>
      <w:r>
        <w:t>HVAC</w:t>
      </w:r>
      <w:proofErr w:type="gramStart"/>
      <w:r>
        <w:t>,Sum,</w:t>
      </w:r>
      <w:r w:rsidRPr="0077067D">
        <w:t>Zone</w:t>
      </w:r>
      <w:proofErr w:type="spellEnd"/>
      <w:proofErr w:type="gramEnd"/>
      <w:r w:rsidRPr="0077067D">
        <w:t xml:space="preserve"> Radiant HVAC Cooling Fluid Energy</w:t>
      </w:r>
      <w:r>
        <w:t xml:space="preserve"> [J]</w:t>
      </w:r>
    </w:p>
    <w:p w14:paraId="10D05E7B" w14:textId="77777777" w:rsidR="00EE4A40" w:rsidRDefault="00EE4A40" w:rsidP="00EE4A40">
      <w:pPr>
        <w:pStyle w:val="Heading4"/>
      </w:pPr>
      <w:r>
        <w:t xml:space="preserve">Zone Radiant HVAC Heating </w:t>
      </w:r>
      <w:r w:rsidR="00824D2C">
        <w:t>Rate [</w:t>
      </w:r>
      <w:r>
        <w:t>W]</w:t>
      </w:r>
    </w:p>
    <w:p w14:paraId="24C55D71" w14:textId="77777777" w:rsidR="00EE4A40" w:rsidRDefault="00EE4A40" w:rsidP="00EE4A40">
      <w:pPr>
        <w:pStyle w:val="BodyText"/>
      </w:pPr>
      <w:r>
        <w:t>This field reports the heating input rate to the low temperature radiant system in Watts. This is the heat source to the surface that is defined as the radiant system. The heating rate is determined by the zone conditions and the control scheme defined in the user input.</w:t>
      </w:r>
    </w:p>
    <w:p w14:paraId="429E79D7" w14:textId="77777777" w:rsidR="00EE4A40" w:rsidRDefault="00EE4A40" w:rsidP="00EE4A40">
      <w:pPr>
        <w:pStyle w:val="Heading4"/>
      </w:pPr>
      <w:r>
        <w:t xml:space="preserve">Zone Radiant HVAC Heating </w:t>
      </w:r>
      <w:r w:rsidR="00824D2C">
        <w:t>Energy [</w:t>
      </w:r>
      <w:r>
        <w:t>J]</w:t>
      </w:r>
    </w:p>
    <w:p w14:paraId="54B4F303" w14:textId="77777777" w:rsidR="00EE4A40" w:rsidRDefault="00EE4A40" w:rsidP="00EE4A40">
      <w:pPr>
        <w:pStyle w:val="BodyText"/>
      </w:pPr>
      <w:r>
        <w:t xml:space="preserve">This field reports the heating input to the low temperature radiant system in Joules. This is the heat source to the surface that is defined as the radiant system. The heating rate is determined by the zone conditions, the control scheme defined in the user input, and the </w:t>
      </w:r>
      <w:proofErr w:type="spellStart"/>
      <w:r>
        <w:t>timestep</w:t>
      </w:r>
      <w:proofErr w:type="spellEnd"/>
      <w:r>
        <w:t>.</w:t>
      </w:r>
    </w:p>
    <w:p w14:paraId="3CDBA5FD" w14:textId="77777777" w:rsidR="00EE4A40" w:rsidRDefault="00EE4A40" w:rsidP="00EE4A40">
      <w:pPr>
        <w:pStyle w:val="Heading4"/>
      </w:pPr>
      <w:r>
        <w:lastRenderedPageBreak/>
        <w:t xml:space="preserve">Zone Radiant HVAC Cooling </w:t>
      </w:r>
      <w:r w:rsidR="00824D2C">
        <w:t>Rate [</w:t>
      </w:r>
      <w:r>
        <w:t>W]</w:t>
      </w:r>
    </w:p>
    <w:p w14:paraId="517BA3F7" w14:textId="77777777" w:rsidR="00EE4A40" w:rsidRDefault="00EE4A40" w:rsidP="00EE4A40">
      <w:pPr>
        <w:pStyle w:val="BodyText"/>
      </w:pPr>
      <w:r>
        <w:t>This field reports the cooling input rate to the low temperature radiant system in Watts. This is the heat sink to the surface that is defined as the radiant system. The cooling rate is determined by the zone conditions and the control scheme defined in the user input.</w:t>
      </w:r>
    </w:p>
    <w:p w14:paraId="0F4E1865" w14:textId="77777777" w:rsidR="00EE4A40" w:rsidRDefault="00EE4A40" w:rsidP="00EE4A40">
      <w:pPr>
        <w:pStyle w:val="Heading4"/>
      </w:pPr>
      <w:r>
        <w:t xml:space="preserve">Zone Radiant HVAC Cooling </w:t>
      </w:r>
      <w:r w:rsidR="00824D2C">
        <w:t>Energy [</w:t>
      </w:r>
      <w:r>
        <w:t>J]</w:t>
      </w:r>
    </w:p>
    <w:p w14:paraId="420A901E" w14:textId="77777777" w:rsidR="00EE4A40" w:rsidRDefault="00EE4A40" w:rsidP="00EE4A40">
      <w:pPr>
        <w:pStyle w:val="BodyText"/>
      </w:pPr>
      <w:r>
        <w:t xml:space="preserve">This field reports the cooling input to the low temperature radiant system in Joules. This is the heat sink to the surface that is defined as the radiant system. The cooling rate is determined by the zone conditions, the control scheme defined in the user input, and the </w:t>
      </w:r>
      <w:proofErr w:type="spellStart"/>
      <w:r>
        <w:t>timestep</w:t>
      </w:r>
      <w:proofErr w:type="spellEnd"/>
      <w:r>
        <w:t>.</w:t>
      </w:r>
    </w:p>
    <w:p w14:paraId="2A4795EF" w14:textId="77777777" w:rsidR="00EE4A40" w:rsidRDefault="00EE4A40" w:rsidP="00EE4A40">
      <w:pPr>
        <w:pStyle w:val="Heading4"/>
      </w:pPr>
      <w:r>
        <w:t xml:space="preserve">Zone Radiant HVAC Mass Flow Rate </w:t>
      </w:r>
      <w:proofErr w:type="spellStart"/>
      <w:r w:rsidR="00824D2C">
        <w:t>Rate</w:t>
      </w:r>
      <w:proofErr w:type="spellEnd"/>
      <w:r w:rsidR="00824D2C">
        <w:t xml:space="preserve"> [</w:t>
      </w:r>
      <w:r>
        <w:t>kg/s]</w:t>
      </w:r>
    </w:p>
    <w:p w14:paraId="174FACCC" w14:textId="77777777" w:rsidR="00EE4A40" w:rsidRDefault="00EE4A40" w:rsidP="00EE4A40">
      <w:pPr>
        <w:pStyle w:val="BodyText"/>
      </w:pPr>
      <w:r>
        <w:t>This field reports the mass flow rate of water through the low temperature radiant system in kilograms per second.</w:t>
      </w:r>
    </w:p>
    <w:p w14:paraId="66A4BFB6" w14:textId="77777777" w:rsidR="00EE4A40" w:rsidRDefault="00EE4A40" w:rsidP="00EE4A40">
      <w:pPr>
        <w:pStyle w:val="Heading4"/>
      </w:pPr>
      <w:r>
        <w:t xml:space="preserve">Zone Radiant HVAC Inlet </w:t>
      </w:r>
      <w:r w:rsidR="00824D2C">
        <w:t>Temperature [</w:t>
      </w:r>
      <w:r>
        <w:t>C]</w:t>
      </w:r>
    </w:p>
    <w:p w14:paraId="595B8C65" w14:textId="77777777" w:rsidR="00EE4A40" w:rsidRDefault="00EE4A40" w:rsidP="00EE4A40">
      <w:pPr>
        <w:pStyle w:val="BodyText"/>
      </w:pPr>
      <w:r>
        <w:t>This field reports the temperature of water entering the low temperature radiant system in Celsius.</w:t>
      </w:r>
    </w:p>
    <w:p w14:paraId="2825F262" w14:textId="77777777" w:rsidR="00EE4A40" w:rsidRDefault="00EE4A40" w:rsidP="00EE4A40">
      <w:pPr>
        <w:pStyle w:val="Heading4"/>
      </w:pPr>
      <w:r>
        <w:t xml:space="preserve">Zone Radiant HVAC Outlet </w:t>
      </w:r>
      <w:r w:rsidR="00824D2C">
        <w:t>Temperature [</w:t>
      </w:r>
      <w:r>
        <w:t>C]</w:t>
      </w:r>
    </w:p>
    <w:p w14:paraId="52D05E76" w14:textId="77777777" w:rsidR="00EE4A40" w:rsidRDefault="00EE4A40" w:rsidP="00EE4A40">
      <w:pPr>
        <w:pStyle w:val="BodyText"/>
      </w:pPr>
      <w:r>
        <w:t>This field reports the temperature of water leaving the low temperature radiant system in Celsius.</w:t>
      </w:r>
    </w:p>
    <w:p w14:paraId="1EC4ABF0" w14:textId="77777777" w:rsidR="00EE4A40" w:rsidRPr="0027340A" w:rsidRDefault="00EE4A40" w:rsidP="00EE4A40">
      <w:pPr>
        <w:pStyle w:val="Heading4"/>
      </w:pPr>
      <w:r>
        <w:t>Zone Radiant HVAC Moisture Condensation Time</w:t>
      </w:r>
      <w:r w:rsidRPr="0027340A">
        <w:t>[s]</w:t>
      </w:r>
    </w:p>
    <w:p w14:paraId="7A04CC35" w14:textId="77777777" w:rsidR="00EE4A40" w:rsidRDefault="00EE4A40" w:rsidP="00EE4A40">
      <w:pPr>
        <w:pStyle w:val="BodyText"/>
      </w:pPr>
      <w:r w:rsidRPr="0027340A">
        <w:t xml:space="preserve">This field reports the amount of time when condensation is occurring.  When using the </w:t>
      </w:r>
      <w:proofErr w:type="gramStart"/>
      <w:r w:rsidRPr="0027340A">
        <w:t>Off</w:t>
      </w:r>
      <w:proofErr w:type="gramEnd"/>
      <w:r w:rsidRPr="0027340A">
        <w:t xml:space="preserve"> condensation control, this simply reports the amount of time when condensation occurs.  When using the </w:t>
      </w:r>
      <w:proofErr w:type="spellStart"/>
      <w:r w:rsidRPr="0027340A">
        <w:t>SimpleOff</w:t>
      </w:r>
      <w:proofErr w:type="spellEnd"/>
      <w:r w:rsidRPr="0027340A">
        <w:t xml:space="preserve"> condensation control, this indicates the amount of time when the system has been shut off because of the potential danger of condensation.</w:t>
      </w:r>
    </w:p>
    <w:p w14:paraId="251B0C09" w14:textId="77777777" w:rsidR="00EE4A40" w:rsidRDefault="00EE4A40" w:rsidP="00EE4A40">
      <w:pPr>
        <w:pStyle w:val="Heading4"/>
      </w:pPr>
      <w:r w:rsidRPr="004D0844">
        <w:t>Zone Radiant HVAC Heating Fluid Energy</w:t>
      </w:r>
      <w:r>
        <w:t xml:space="preserve"> [J]</w:t>
      </w:r>
    </w:p>
    <w:p w14:paraId="19A975A3" w14:textId="77777777" w:rsidR="00EE4A40" w:rsidRDefault="00EE4A40" w:rsidP="00EE4A40">
      <w:pPr>
        <w:pStyle w:val="BodyText"/>
      </w:pPr>
      <w:r>
        <w:t>This is the demand placed on the hot fluid plant loop connection serving the low temperature radiant system, in Joules.</w:t>
      </w:r>
    </w:p>
    <w:p w14:paraId="1512A2D1" w14:textId="77777777" w:rsidR="00EE4A40" w:rsidRDefault="00EE4A40" w:rsidP="00EE4A40">
      <w:pPr>
        <w:pStyle w:val="Heading4"/>
      </w:pPr>
      <w:r w:rsidRPr="0077067D">
        <w:t>Zone Radiant HVAC Cooling Fluid Energy</w:t>
      </w:r>
      <w:r>
        <w:t xml:space="preserve"> [J]</w:t>
      </w:r>
    </w:p>
    <w:p w14:paraId="06FCF309" w14:textId="77777777" w:rsidR="00717A28" w:rsidRDefault="00EE4A40" w:rsidP="00EE4A40">
      <w:pPr>
        <w:pStyle w:val="BodyText"/>
      </w:pPr>
      <w:r>
        <w:t>This is the demand placed on the cooling fluid plant loop connection serving the low temperature radiant system, in Joules.</w:t>
      </w:r>
    </w:p>
    <w:p w14:paraId="31046235" w14:textId="77777777" w:rsidR="00976A26" w:rsidRDefault="00B83E90">
      <w:pPr>
        <w:pStyle w:val="Heading3"/>
      </w:pPr>
      <w:bookmarkStart w:id="15" w:name="_Toc99528042"/>
      <w:bookmarkStart w:id="16" w:name="_Toc399589558"/>
      <w:bookmarkStart w:id="17" w:name="_Toc510343787"/>
      <w:bookmarkEnd w:id="2"/>
      <w:bookmarkEnd w:id="3"/>
      <w:bookmarkEnd w:id="4"/>
      <w:proofErr w:type="spellStart"/>
      <w:r w:rsidRPr="00B83E90">
        <w:t>ZoneHVAC</w:t>
      </w:r>
      <w:proofErr w:type="gramStart"/>
      <w:r w:rsidRPr="00B83E90">
        <w:t>:LowTemperatureRadiant:ConstantFlow</w:t>
      </w:r>
      <w:bookmarkEnd w:id="15"/>
      <w:bookmarkEnd w:id="16"/>
      <w:proofErr w:type="spellEnd"/>
      <w:proofErr w:type="gramEnd"/>
    </w:p>
    <w:p w14:paraId="10385F1A" w14:textId="77777777" w:rsidR="00A1002B" w:rsidRDefault="00A1002B" w:rsidP="00A1002B">
      <w:pPr>
        <w:pStyle w:val="BodyText"/>
      </w:pPr>
      <w:r>
        <w:t>This low temperature radiant system (hydronic) is a component of zone equipment that is intended to model any “radiant system” where water is used to supply/remove energy to/from a building surface (wall, ceiling, or floor). The component is controlled via control schedules as described in the syntax below and does not require a zone thermostat.</w:t>
      </w:r>
      <w:r w:rsidRPr="007C62A6">
        <w:t xml:space="preserve"> </w:t>
      </w:r>
      <w:r>
        <w:t>Note that because this unit does not require a thermostat that in cases where no other systems are serving the zone in which this system resides that it will use the heating equipment priority to determine which system will run first.  If the radiant system is serving a zone with forced air equipment, the radiant system will follow the priority order established by the zone thermostat but will still base its response on the controls defined by the user for the radiant system.</w:t>
      </w:r>
    </w:p>
    <w:p w14:paraId="5DA525BC" w14:textId="77777777" w:rsidR="00A1002B" w:rsidRDefault="00A1002B" w:rsidP="00A1002B">
      <w:pPr>
        <w:pStyle w:val="BodyText"/>
      </w:pPr>
      <w:r>
        <w:t xml:space="preserve">The constant flow system differs from the hydronic system describe above in what it controls. The hydronic system varies the flow rate through the radiant system based on some control temperature. The constant flow system keeps flow rate constant via a local circulation pump and varies the water temperature that is sent to the radiant system. This is accomplished with a mixing valve that is controlled by a sensor. This model covers a wide range of low temperature radiant systems: heating and/or cooling, panel or embedded pipes, etc. It is not intended to simulate high temperature electric or gas radiant heaters. Those devices will be handled by a separate model and different input syntax. Low temperature radiant systems </w:t>
      </w:r>
      <w:r>
        <w:lastRenderedPageBreak/>
        <w:t xml:space="preserve">that use electric resistance heating should also be defined using separate input syntax (ref: </w:t>
      </w:r>
      <w:proofErr w:type="spellStart"/>
      <w:r w:rsidRPr="007346B5">
        <w:t>ZoneHVAC</w:t>
      </w:r>
      <w:proofErr w:type="gramStart"/>
      <w:r w:rsidRPr="007346B5">
        <w:t>:LowTemperatureRadiant:Electric</w:t>
      </w:r>
      <w:proofErr w:type="spellEnd"/>
      <w:proofErr w:type="gramEnd"/>
      <w:r>
        <w:t xml:space="preserve">). Low temperature radiant systems that vary the flow rate through the radiant system should also be defined using separate input syntax (ref: </w:t>
      </w:r>
      <w:proofErr w:type="spellStart"/>
      <w:r w:rsidRPr="007346B5">
        <w:t>ZoneHVAC</w:t>
      </w:r>
      <w:proofErr w:type="gramStart"/>
      <w:r w:rsidRPr="007346B5">
        <w:t>:LowTemperatureRadiant:VariableFlow</w:t>
      </w:r>
      <w:proofErr w:type="spellEnd"/>
      <w:proofErr w:type="gramEnd"/>
      <w:r>
        <w:t>)</w:t>
      </w:r>
    </w:p>
    <w:p w14:paraId="23A58D77" w14:textId="77777777" w:rsidR="00976A26" w:rsidRDefault="00976A26">
      <w:pPr>
        <w:pStyle w:val="BodyText"/>
      </w:pPr>
      <w:r>
        <w:t>One of the other differences between this model and the variable flow hydronic radiant system is that the constant flow radiant system has a built-in local secondary loop</w:t>
      </w:r>
      <w:r w:rsidR="006B2084">
        <w:t xml:space="preserve">. </w:t>
      </w:r>
      <w:r>
        <w:t>It will recirculate flow coming out of the system and mix this with flow from the loop to arrive at the desired inlet temperature to the radiant system (note that this model has the temperature sensor AFTER the pump to insure proper inlet temperature to the radiant system)</w:t>
      </w:r>
      <w:r w:rsidR="006B2084">
        <w:t xml:space="preserve">. </w:t>
      </w:r>
      <w:r>
        <w:t>The local loop also contains a pump which is assumed to be upstream of the radiant system and after the mixing valve</w:t>
      </w:r>
      <w:r w:rsidR="006B2084">
        <w:t xml:space="preserve">. </w:t>
      </w:r>
      <w:r>
        <w:t>So, the local loop can have some recirculation</w:t>
      </w:r>
      <w:r w:rsidR="006B2084">
        <w:t xml:space="preserve">. </w:t>
      </w:r>
      <w:r>
        <w:t>The flow from the main loop may also bypass the radiant system if more than enough flow is available and the main loop is also a constant flow system.</w:t>
      </w:r>
    </w:p>
    <w:p w14:paraId="2130E4DA" w14:textId="77777777" w:rsidR="00976A26" w:rsidRDefault="00976A26">
      <w:pPr>
        <w:pStyle w:val="Heading4"/>
      </w:pPr>
      <w:r>
        <w:t>Field: Name</w:t>
      </w:r>
    </w:p>
    <w:p w14:paraId="6BC831C5" w14:textId="77777777" w:rsidR="00976A26" w:rsidRDefault="00976A26">
      <w:pPr>
        <w:pStyle w:val="BodyText"/>
      </w:pPr>
      <w:r>
        <w:t xml:space="preserve">This field is </w:t>
      </w:r>
      <w:proofErr w:type="gramStart"/>
      <w:r>
        <w:t>an</w:t>
      </w:r>
      <w:proofErr w:type="gramEnd"/>
      <w:r>
        <w:t xml:space="preserve"> unique user assigned name for an instance of a constant flow low temperature radiant system</w:t>
      </w:r>
      <w:r w:rsidR="006B2084">
        <w:t xml:space="preserve">. </w:t>
      </w:r>
      <w:r>
        <w:t>Any reference to this unit by another object will use this name.</w:t>
      </w:r>
    </w:p>
    <w:p w14:paraId="7A2A43B4" w14:textId="77777777" w:rsidR="00976A26" w:rsidRDefault="00976A26">
      <w:pPr>
        <w:pStyle w:val="Heading4"/>
      </w:pPr>
      <w:r>
        <w:t xml:space="preserve">Field: </w:t>
      </w:r>
      <w:r w:rsidR="00E74176">
        <w:t>Availability Schedule Name</w:t>
      </w:r>
    </w:p>
    <w:p w14:paraId="42745B62" w14:textId="77777777" w:rsidR="0065034C" w:rsidRDefault="00976A26" w:rsidP="0065034C">
      <w:pPr>
        <w:pStyle w:val="BodyText"/>
      </w:pPr>
      <w:r>
        <w:t xml:space="preserve">This field is the name of the schedule (ref: Schedule) that denotes whether the constant flow low temperature radiant system can run during a given </w:t>
      </w:r>
      <w:r w:rsidR="006971B3">
        <w:t>time period</w:t>
      </w:r>
      <w:r>
        <w:t>.</w:t>
      </w:r>
      <w:r w:rsidR="0065034C" w:rsidRPr="0065034C">
        <w:t xml:space="preserve"> </w:t>
      </w:r>
      <w:r w:rsidR="0065034C">
        <w:rPr>
          <w:rFonts w:cs="Arial"/>
        </w:rPr>
        <w:t xml:space="preserve">A schedule value less than or equal to 0 (usually 0 is used) denotes that the </w:t>
      </w:r>
      <w:r w:rsidR="0065034C">
        <w:t>unit</w:t>
      </w:r>
      <w:r w:rsidR="0065034C">
        <w:rPr>
          <w:rFonts w:cs="Arial"/>
        </w:rPr>
        <w:t xml:space="preserve"> must be off for that time period. A value greater than 0 (usually 1 is used) denotes that the </w:t>
      </w:r>
      <w:r w:rsidR="0065034C">
        <w:t>unit</w:t>
      </w:r>
      <w:r w:rsidR="0065034C">
        <w:rPr>
          <w:rFonts w:cs="Arial"/>
        </w:rPr>
        <w:t xml:space="preserve"> is available to operate during that time period.</w:t>
      </w:r>
      <w:r w:rsidR="0065034C">
        <w:t xml:space="preserve"> If this field is left blank, the schedule has a value of 1 for all time periods.</w:t>
      </w:r>
    </w:p>
    <w:p w14:paraId="04E29659" w14:textId="77777777" w:rsidR="00976A26" w:rsidRDefault="00976A26">
      <w:pPr>
        <w:pStyle w:val="Heading4"/>
      </w:pPr>
      <w:r>
        <w:t xml:space="preserve">Field: Zone </w:t>
      </w:r>
      <w:r w:rsidR="007346B5">
        <w:t>N</w:t>
      </w:r>
      <w:r>
        <w:t>ame</w:t>
      </w:r>
    </w:p>
    <w:p w14:paraId="03AE7C59" w14:textId="77777777" w:rsidR="00976A26" w:rsidRDefault="00976A26">
      <w:pPr>
        <w:pStyle w:val="BodyText"/>
      </w:pPr>
      <w:r>
        <w:t>This field is the name of the zone (Ref: Zone) in which the constant flow low temperature radiant system is principally located and intended to affect</w:t>
      </w:r>
      <w:r w:rsidR="006B2084">
        <w:t xml:space="preserve">. </w:t>
      </w:r>
      <w:r>
        <w:t>A system that is between two zones will still act upon each zone; however, the zone name referenced here should be the zone that controls the radiant system response.</w:t>
      </w:r>
    </w:p>
    <w:p w14:paraId="57E515A8" w14:textId="77777777" w:rsidR="00976A26" w:rsidRDefault="00976A26">
      <w:pPr>
        <w:pStyle w:val="Heading4"/>
      </w:pPr>
      <w:r>
        <w:t xml:space="preserve">Field: </w:t>
      </w:r>
      <w:r w:rsidR="007346B5" w:rsidRPr="007346B5">
        <w:t>Surface Name or Radiant Surface Group Name</w:t>
      </w:r>
    </w:p>
    <w:p w14:paraId="0A7CB822" w14:textId="2236FAED" w:rsidR="00976A26" w:rsidRDefault="00976A26">
      <w:pPr>
        <w:pStyle w:val="BodyText"/>
      </w:pPr>
      <w:r>
        <w:t xml:space="preserve">This field is the name of the surface (Ref: </w:t>
      </w:r>
      <w:proofErr w:type="spellStart"/>
      <w:r w:rsidR="007346B5">
        <w:t>Building</w:t>
      </w:r>
      <w:r>
        <w:t>Surface</w:t>
      </w:r>
      <w:proofErr w:type="gramStart"/>
      <w:r w:rsidR="007346B5">
        <w:t>:Detailed</w:t>
      </w:r>
      <w:proofErr w:type="spellEnd"/>
      <w:proofErr w:type="gramEnd"/>
      <w:r>
        <w:t xml:space="preserve">) or surface list (Ref: </w:t>
      </w:r>
      <w:proofErr w:type="spellStart"/>
      <w:r w:rsidR="007346B5" w:rsidRPr="007346B5">
        <w:t>ZoneHVAC:LowTemperatureRadiant:SurfaceGroup</w:t>
      </w:r>
      <w:proofErr w:type="spellEnd"/>
      <w:r>
        <w:t>) in which the hydronic tubing is embedded/contained</w:t>
      </w:r>
      <w:r w:rsidR="006B2084">
        <w:t xml:space="preserve">. </w:t>
      </w:r>
      <w:r>
        <w:t>This specification attaches the source or sink from the radiant system to a particular surface and the contribution of the system to the heat balances of that surface</w:t>
      </w:r>
      <w:r w:rsidR="006B2084">
        <w:t xml:space="preserve">. </w:t>
      </w:r>
      <w:r>
        <w:t xml:space="preserve">If this field is a surface list, then the source or sink is attached to all of the surfaces in the list with the </w:t>
      </w:r>
      <w:r w:rsidR="007346B5">
        <w:t>r</w:t>
      </w:r>
      <w:r>
        <w:t xml:space="preserve">adiant </w:t>
      </w:r>
      <w:r w:rsidR="007346B5">
        <w:t>s</w:t>
      </w:r>
      <w:r>
        <w:t xml:space="preserve">ystem </w:t>
      </w:r>
      <w:r w:rsidR="007346B5">
        <w:t>s</w:t>
      </w:r>
      <w:r>
        <w:t xml:space="preserve">urface </w:t>
      </w:r>
      <w:r w:rsidR="007346B5">
        <w:t>g</w:t>
      </w:r>
      <w:r>
        <w:t>roup defining the breakdown of how flow rate is split between the various surfaces</w:t>
      </w:r>
      <w:r w:rsidR="006B2084">
        <w:t xml:space="preserve">. </w:t>
      </w:r>
      <w:del w:id="18" w:author="Michael" w:date="2014-12-08T21:01:00Z">
        <w:r w:rsidDel="00BA7C2D">
          <w:delText>Only base surfaces (</w:delText>
        </w:r>
        <w:r w:rsidR="007346B5" w:rsidDel="00BA7C2D">
          <w:delText>BuildingSurface:Detailed</w:delText>
        </w:r>
        <w:r w:rsidDel="00BA7C2D">
          <w:delText>) are valid</w:delText>
        </w:r>
        <w:r w:rsidR="006B2084" w:rsidDel="00BA7C2D">
          <w:delText xml:space="preserve">. </w:delText>
        </w:r>
        <w:r w:rsidR="007346B5" w:rsidDel="00BA7C2D">
          <w:delText xml:space="preserve">Window/Door </w:delText>
        </w:r>
        <w:r w:rsidDel="00BA7C2D">
          <w:delText xml:space="preserve">surfaces and </w:delText>
        </w:r>
        <w:r w:rsidR="007346B5" w:rsidDel="00BA7C2D">
          <w:delText>I</w:delText>
        </w:r>
        <w:r w:rsidDel="00BA7C2D">
          <w:delText xml:space="preserve">nternal </w:delText>
        </w:r>
        <w:r w:rsidR="007346B5" w:rsidDel="00BA7C2D">
          <w:delText>M</w:delText>
        </w:r>
        <w:r w:rsidDel="00BA7C2D">
          <w:delText xml:space="preserve">ass </w:delText>
        </w:r>
      </w:del>
      <w:ins w:id="19" w:author="Michael" w:date="2014-12-08T21:01:00Z">
        <w:r w:rsidR="00BA7C2D">
          <w:t xml:space="preserve">Base surfaces (e.g., </w:t>
        </w:r>
        <w:proofErr w:type="spellStart"/>
        <w:r w:rsidR="00BA7C2D">
          <w:t>BuildingSurface</w:t>
        </w:r>
        <w:proofErr w:type="gramStart"/>
        <w:r w:rsidR="00BA7C2D">
          <w:t>:Detailed</w:t>
        </w:r>
        <w:proofErr w:type="spellEnd"/>
        <w:proofErr w:type="gramEnd"/>
        <w:r w:rsidR="00BA7C2D">
          <w:t xml:space="preserve">), door surfaces and internal mass are valid. Window surfaces </w:t>
        </w:r>
      </w:ins>
      <w:r>
        <w:t>are not valid surface types for embedded radiant systems.</w:t>
      </w:r>
    </w:p>
    <w:p w14:paraId="6DB0AB9E" w14:textId="77777777" w:rsidR="00976A26" w:rsidRDefault="00976A26">
      <w:pPr>
        <w:pStyle w:val="Heading4"/>
      </w:pPr>
      <w:r>
        <w:t xml:space="preserve">Field: </w:t>
      </w:r>
      <w:r w:rsidR="007346B5" w:rsidRPr="007346B5">
        <w:t xml:space="preserve">Hydronic Tubing </w:t>
      </w:r>
      <w:proofErr w:type="gramStart"/>
      <w:r w:rsidR="007346B5" w:rsidRPr="007346B5">
        <w:t>Inside</w:t>
      </w:r>
      <w:proofErr w:type="gramEnd"/>
      <w:r w:rsidR="007346B5" w:rsidRPr="007346B5">
        <w:t xml:space="preserve"> Diameter</w:t>
      </w:r>
    </w:p>
    <w:p w14:paraId="2DB4C03D" w14:textId="77777777" w:rsidR="00976A26" w:rsidRDefault="00976A26">
      <w:pPr>
        <w:pStyle w:val="BodyText"/>
      </w:pPr>
      <w:r>
        <w:t>This field is the inside diameter of the tubes through which water is circulated for the system being defined by this statement</w:t>
      </w:r>
      <w:r w:rsidR="006B2084">
        <w:t xml:space="preserve">. </w:t>
      </w:r>
      <w:r>
        <w:t>The inside diameter should be recorded in meters and is used to determine the convective heat transfer from the water to the inside surface of the hydronic tubing.</w:t>
      </w:r>
    </w:p>
    <w:p w14:paraId="0A3FB71C" w14:textId="77777777" w:rsidR="00976A26" w:rsidRDefault="00976A26">
      <w:pPr>
        <w:pStyle w:val="Heading4"/>
      </w:pPr>
      <w:r>
        <w:t xml:space="preserve">Field: </w:t>
      </w:r>
      <w:r w:rsidR="007346B5" w:rsidRPr="007346B5">
        <w:t>Hydronic Tubing Length</w:t>
      </w:r>
    </w:p>
    <w:p w14:paraId="49606392" w14:textId="597819EF" w:rsidR="00976A26" w:rsidRDefault="00976A26">
      <w:pPr>
        <w:pStyle w:val="BodyText"/>
      </w:pPr>
      <w:r>
        <w:t>This field is the total length of pipe embedded in the surface named above in the surface name field</w:t>
      </w:r>
      <w:r w:rsidR="006B2084">
        <w:t xml:space="preserve">. </w:t>
      </w:r>
      <w:r>
        <w:t>The length of the tube should be entered in meters and is used to determine the effectiveness of heat transfer from the fluid being circulated through the tubes and the tube/surface</w:t>
      </w:r>
      <w:r w:rsidR="006B2084">
        <w:t xml:space="preserve">. </w:t>
      </w:r>
      <w:r>
        <w:t>Longer tubing lengths result in more heat being transferred to/from the radiant surface to the circulating fluid.</w:t>
      </w:r>
      <w:r w:rsidR="009B1310" w:rsidRPr="009B1310">
        <w:t xml:space="preserve"> </w:t>
      </w:r>
      <w:r w:rsidR="009B1310">
        <w:t xml:space="preserve">This field is </w:t>
      </w:r>
      <w:proofErr w:type="spellStart"/>
      <w:r w:rsidR="009B1310">
        <w:t>autosizable</w:t>
      </w:r>
      <w:proofErr w:type="spellEnd"/>
      <w:r w:rsidR="009B1310">
        <w:t>.</w:t>
      </w:r>
    </w:p>
    <w:p w14:paraId="11D8ACF0" w14:textId="77777777" w:rsidR="00976A26" w:rsidRDefault="00976A26">
      <w:pPr>
        <w:pStyle w:val="Heading4"/>
      </w:pPr>
      <w:r>
        <w:lastRenderedPageBreak/>
        <w:t xml:space="preserve">Field: </w:t>
      </w:r>
      <w:r w:rsidR="007346B5" w:rsidRPr="007346B5">
        <w:t>Temperature Control Type</w:t>
      </w:r>
    </w:p>
    <w:p w14:paraId="406F1EF2" w14:textId="77777777" w:rsidR="007346B5" w:rsidRDefault="00976A26">
      <w:pPr>
        <w:pStyle w:val="BodyText"/>
      </w:pPr>
      <w:r>
        <w:t xml:space="preserve">This field specifies along with </w:t>
      </w:r>
      <w:proofErr w:type="spellStart"/>
      <w:r>
        <w:t>setpoint</w:t>
      </w:r>
      <w:proofErr w:type="spellEnd"/>
      <w:r>
        <w:t xml:space="preserve"> (control) and water schedules how the user wishes to control the constant flow radiant system</w:t>
      </w:r>
      <w:r w:rsidR="006B2084">
        <w:t xml:space="preserve">. </w:t>
      </w:r>
      <w:r>
        <w:t xml:space="preserve">The temperature denoted in the </w:t>
      </w:r>
      <w:proofErr w:type="spellStart"/>
      <w:r>
        <w:t>setpoint</w:t>
      </w:r>
      <w:proofErr w:type="spellEnd"/>
      <w:r>
        <w:t xml:space="preserve"> schedule can refer to one of five different temperatures: the zone mean air temperature, the zone mean radiant temperature, the zone operative temperature, the outdoor dry-bulb temperature, or the outdoor wet-bulb temperature</w:t>
      </w:r>
      <w:r w:rsidR="006B2084">
        <w:t xml:space="preserve">. </w:t>
      </w:r>
      <w:r>
        <w:t>The choice of temperature is controlled by the current field—temperature control type</w:t>
      </w:r>
      <w:r w:rsidR="006B2084">
        <w:t xml:space="preserve">. </w:t>
      </w:r>
      <w:r>
        <w:t>The user must select from the following options:</w:t>
      </w:r>
    </w:p>
    <w:p w14:paraId="020306C1" w14:textId="77777777" w:rsidR="007346B5" w:rsidRDefault="007346B5" w:rsidP="007346B5">
      <w:pPr>
        <w:pStyle w:val="CodeIDDSamples"/>
      </w:pPr>
      <w:proofErr w:type="spellStart"/>
      <w:r>
        <w:t>MeanAirTemperature</w:t>
      </w:r>
      <w:proofErr w:type="spellEnd"/>
    </w:p>
    <w:p w14:paraId="4926CF9D" w14:textId="77777777" w:rsidR="007346B5" w:rsidRDefault="007346B5" w:rsidP="007346B5">
      <w:pPr>
        <w:pStyle w:val="CodeIDDSamples"/>
      </w:pPr>
      <w:proofErr w:type="spellStart"/>
      <w:r>
        <w:t>MeanRadiantTemperature</w:t>
      </w:r>
      <w:proofErr w:type="spellEnd"/>
    </w:p>
    <w:p w14:paraId="70F78809" w14:textId="77777777" w:rsidR="007346B5" w:rsidRDefault="007346B5" w:rsidP="007346B5">
      <w:pPr>
        <w:pStyle w:val="CodeIDDSamples"/>
      </w:pPr>
      <w:proofErr w:type="spellStart"/>
      <w:r>
        <w:t>OperativeTemperature</w:t>
      </w:r>
      <w:proofErr w:type="spellEnd"/>
    </w:p>
    <w:p w14:paraId="632AB57B" w14:textId="77777777" w:rsidR="007346B5" w:rsidRDefault="007346B5" w:rsidP="007346B5">
      <w:pPr>
        <w:pStyle w:val="CodeIDDSamples"/>
      </w:pPr>
      <w:proofErr w:type="spellStart"/>
      <w:r>
        <w:t>OutdoorDryBulbTemperature</w:t>
      </w:r>
      <w:proofErr w:type="spellEnd"/>
    </w:p>
    <w:p w14:paraId="78812565" w14:textId="77777777" w:rsidR="007346B5" w:rsidRDefault="007346B5" w:rsidP="007346B5">
      <w:pPr>
        <w:pStyle w:val="CodeIDDSamples"/>
      </w:pPr>
      <w:proofErr w:type="spellStart"/>
      <w:r>
        <w:t>OutdoorWetBulbTemperature</w:t>
      </w:r>
      <w:proofErr w:type="spellEnd"/>
    </w:p>
    <w:p w14:paraId="0D847B3F" w14:textId="77777777" w:rsidR="007346B5" w:rsidRDefault="007346B5" w:rsidP="007346B5">
      <w:pPr>
        <w:pStyle w:val="BodyText"/>
      </w:pPr>
      <w:r>
        <w:t xml:space="preserve">Operative temperature for radiant system controls is the average of Mean Air Temperature and Mean Radiant Temperature. If the user does not select a control type, </w:t>
      </w:r>
      <w:proofErr w:type="spellStart"/>
      <w:r w:rsidRPr="00B83E90">
        <w:rPr>
          <w:b/>
        </w:rPr>
        <w:t>MeanAirTemperature</w:t>
      </w:r>
      <w:proofErr w:type="spellEnd"/>
      <w:r>
        <w:t xml:space="preserve"> control is assumed by EnergyPlus. See the throttling range and control temperature schedule fields below for more information.</w:t>
      </w:r>
    </w:p>
    <w:p w14:paraId="2E78D490" w14:textId="77777777" w:rsidR="00976A26" w:rsidRDefault="00976A26">
      <w:pPr>
        <w:pStyle w:val="Heading4"/>
      </w:pPr>
      <w:r>
        <w:t xml:space="preserve">Field: </w:t>
      </w:r>
      <w:r w:rsidR="007346B5" w:rsidRPr="007346B5">
        <w:t>Rated Flow Rate</w:t>
      </w:r>
    </w:p>
    <w:p w14:paraId="6C7F6663" w14:textId="6B513084" w:rsidR="00976A26" w:rsidRDefault="00976A26">
      <w:pPr>
        <w:pStyle w:val="BodyText"/>
      </w:pPr>
      <w:r>
        <w:t>This field is the maximum flow rate of water through the radiant system in m</w:t>
      </w:r>
      <w:r>
        <w:rPr>
          <w:vertAlign w:val="superscript"/>
        </w:rPr>
        <w:t>3</w:t>
      </w:r>
      <w:r>
        <w:t>/sec</w:t>
      </w:r>
      <w:r w:rsidR="006B2084">
        <w:t xml:space="preserve">. </w:t>
      </w:r>
      <w:r>
        <w:t>This flow rate is held constant by the local component pump, but the user has the option of varying this flow rate via a schedule (see next input field)</w:t>
      </w:r>
      <w:r w:rsidR="006B2084">
        <w:t xml:space="preserve">. </w:t>
      </w:r>
      <w:r>
        <w:t>The constant flow system will accept this flow rate and control the inlet temperature based on the control and water temperature schedules defined below.</w:t>
      </w:r>
      <w:r w:rsidR="009B1310">
        <w:t xml:space="preserve"> This field is </w:t>
      </w:r>
      <w:proofErr w:type="spellStart"/>
      <w:r w:rsidR="009B1310">
        <w:t>autosizable</w:t>
      </w:r>
      <w:proofErr w:type="spellEnd"/>
      <w:r w:rsidR="009B1310">
        <w:t>.</w:t>
      </w:r>
    </w:p>
    <w:p w14:paraId="6E87C824" w14:textId="77777777" w:rsidR="00976A26" w:rsidRDefault="00976A26">
      <w:pPr>
        <w:pStyle w:val="Heading4"/>
      </w:pPr>
      <w:r>
        <w:t xml:space="preserve">Field: </w:t>
      </w:r>
      <w:r w:rsidR="007346B5" w:rsidRPr="007346B5">
        <w:t>Pump Flow Rate Schedule Name</w:t>
      </w:r>
    </w:p>
    <w:p w14:paraId="6A1607BC" w14:textId="77777777" w:rsidR="00976A26" w:rsidRDefault="00976A26">
      <w:pPr>
        <w:pStyle w:val="BodyText"/>
      </w:pPr>
      <w:r>
        <w:t>This field modifies the maximum flow rate of water through the radiant system in m</w:t>
      </w:r>
      <w:r>
        <w:rPr>
          <w:vertAlign w:val="superscript"/>
        </w:rPr>
        <w:t>3</w:t>
      </w:r>
      <w:r>
        <w:t>/sec</w:t>
      </w:r>
      <w:r w:rsidR="006B2084">
        <w:t xml:space="preserve">. </w:t>
      </w:r>
      <w:r>
        <w:t>This input is “optional”</w:t>
      </w:r>
      <w:r w:rsidR="006B2084">
        <w:t xml:space="preserve">. </w:t>
      </w:r>
      <w:r>
        <w:t>If the user does not enter a schedule, the flow rate through the radiant system is assumed to be constant during all hours that it is operating based on the value entered in the previous input field</w:t>
      </w:r>
      <w:r w:rsidR="006B2084">
        <w:t xml:space="preserve">. </w:t>
      </w:r>
      <w:r>
        <w:t>Note that the values for this schedule must be between zero and one.</w:t>
      </w:r>
      <w:r w:rsidR="00AC3DF4">
        <w:t xml:space="preserve"> The values in this schedule are multipliers on the previous field – Rated Flow Rate.</w:t>
      </w:r>
    </w:p>
    <w:p w14:paraId="6A339E79" w14:textId="77777777" w:rsidR="00976A26" w:rsidRDefault="00D3136B">
      <w:pPr>
        <w:pStyle w:val="Heading4"/>
        <w:rPr>
          <w:snapToGrid w:val="0"/>
        </w:rPr>
      </w:pPr>
      <w:r>
        <w:rPr>
          <w:snapToGrid w:val="0"/>
        </w:rPr>
        <w:t xml:space="preserve">Field: </w:t>
      </w:r>
      <w:r w:rsidR="00976A26">
        <w:rPr>
          <w:snapToGrid w:val="0"/>
        </w:rPr>
        <w:t>Rated Pump Head</w:t>
      </w:r>
    </w:p>
    <w:p w14:paraId="5953665E" w14:textId="77777777" w:rsidR="00976A26" w:rsidRDefault="00976A26">
      <w:pPr>
        <w:pStyle w:val="BodyText"/>
      </w:pPr>
      <w:r>
        <w:t xml:space="preserve">This numeric field contains the pump’s rated head in </w:t>
      </w:r>
      <w:proofErr w:type="spellStart"/>
      <w:r>
        <w:t>Pascals</w:t>
      </w:r>
      <w:proofErr w:type="spellEnd"/>
      <w:r>
        <w:t>.</w:t>
      </w:r>
    </w:p>
    <w:p w14:paraId="6F8AF8E4" w14:textId="77777777" w:rsidR="00976A26" w:rsidRDefault="00D3136B">
      <w:pPr>
        <w:pStyle w:val="Heading4"/>
        <w:rPr>
          <w:snapToGrid w:val="0"/>
        </w:rPr>
      </w:pPr>
      <w:r>
        <w:rPr>
          <w:snapToGrid w:val="0"/>
        </w:rPr>
        <w:t xml:space="preserve">Field: </w:t>
      </w:r>
      <w:r w:rsidR="00976A26">
        <w:rPr>
          <w:snapToGrid w:val="0"/>
        </w:rPr>
        <w:t>Rated Power Consumption</w:t>
      </w:r>
    </w:p>
    <w:p w14:paraId="417B2D60" w14:textId="77777777" w:rsidR="00976A26" w:rsidRDefault="00976A26">
      <w:pPr>
        <w:pStyle w:val="BodyText"/>
      </w:pPr>
      <w:r>
        <w:t>This numeric field contains the pump’s rated power consumption in Watts.</w:t>
      </w:r>
    </w:p>
    <w:p w14:paraId="2D88A11B" w14:textId="77777777" w:rsidR="00976A26" w:rsidRDefault="00D3136B">
      <w:pPr>
        <w:pStyle w:val="Heading4"/>
        <w:rPr>
          <w:snapToGrid w:val="0"/>
        </w:rPr>
      </w:pPr>
      <w:r>
        <w:rPr>
          <w:snapToGrid w:val="0"/>
        </w:rPr>
        <w:t xml:space="preserve">Field: </w:t>
      </w:r>
      <w:r w:rsidR="00976A26">
        <w:rPr>
          <w:snapToGrid w:val="0"/>
        </w:rPr>
        <w:t>Motor Efficiency</w:t>
      </w:r>
    </w:p>
    <w:p w14:paraId="6D994B7E" w14:textId="77777777" w:rsidR="00976A26" w:rsidRDefault="00976A26">
      <w:pPr>
        <w:pStyle w:val="BodyText"/>
      </w:pPr>
      <w:r>
        <w:t>This numeric field contains the pump’s efficiency in decimal form (0 = 0%, 1 = 100%).</w:t>
      </w:r>
    </w:p>
    <w:p w14:paraId="2CF213F1" w14:textId="77777777" w:rsidR="00976A26" w:rsidRDefault="00D3136B">
      <w:pPr>
        <w:pStyle w:val="Heading4"/>
        <w:rPr>
          <w:snapToGrid w:val="0"/>
        </w:rPr>
      </w:pPr>
      <w:r>
        <w:rPr>
          <w:snapToGrid w:val="0"/>
        </w:rPr>
        <w:t xml:space="preserve">Field: </w:t>
      </w:r>
      <w:r w:rsidR="00976A26">
        <w:rPr>
          <w:snapToGrid w:val="0"/>
        </w:rPr>
        <w:t>Fraction of Motor Inefficiencies to Fluid Stream</w:t>
      </w:r>
    </w:p>
    <w:p w14:paraId="5DF3BF11" w14:textId="77777777" w:rsidR="00976A26" w:rsidRDefault="00976A26">
      <w:pPr>
        <w:pStyle w:val="BodyText"/>
      </w:pPr>
      <w:r>
        <w:t>This numeric field contains the pump’s fraction of power loss to the fluid.</w:t>
      </w:r>
    </w:p>
    <w:p w14:paraId="6AF5EA0E" w14:textId="77777777" w:rsidR="00976A26" w:rsidRDefault="00976A26">
      <w:pPr>
        <w:pStyle w:val="Heading4"/>
      </w:pPr>
      <w:r>
        <w:t xml:space="preserve">Field: </w:t>
      </w:r>
      <w:r w:rsidR="007346B5" w:rsidRPr="007346B5">
        <w:t>Heating Water Inlet Node Name</w:t>
      </w:r>
    </w:p>
    <w:p w14:paraId="77211717" w14:textId="77777777" w:rsidR="00976A26" w:rsidRDefault="00976A26">
      <w:pPr>
        <w:pStyle w:val="BodyText"/>
      </w:pPr>
      <w:r>
        <w:t>This field contains the name of the hot water inlet node to the radiant system</w:t>
      </w:r>
      <w:r w:rsidR="006B2084">
        <w:t xml:space="preserve">. </w:t>
      </w:r>
      <w:r>
        <w:t>Note that this node name must also show up in the branch description when defining the plant demand side network in a manner identical to defining a heating coil.</w:t>
      </w:r>
    </w:p>
    <w:p w14:paraId="4B7FBEDF" w14:textId="77777777" w:rsidR="00976A26" w:rsidRDefault="00976A26">
      <w:pPr>
        <w:pStyle w:val="Heading4"/>
      </w:pPr>
      <w:r>
        <w:t xml:space="preserve">Field: </w:t>
      </w:r>
      <w:r w:rsidR="007346B5" w:rsidRPr="007346B5">
        <w:t>Heating Water Outlet Node Name</w:t>
      </w:r>
    </w:p>
    <w:p w14:paraId="7ECA520A" w14:textId="77777777" w:rsidR="00976A26" w:rsidRDefault="00976A26">
      <w:pPr>
        <w:pStyle w:val="BodyText"/>
      </w:pPr>
      <w:r>
        <w:t>This field contains the name of the hot water outlet node to the radiant system</w:t>
      </w:r>
      <w:r w:rsidR="006B2084">
        <w:t xml:space="preserve">. </w:t>
      </w:r>
      <w:r>
        <w:t>Note that this node name must also show up in the branch description when defining the plant demand side network in a manner identical to defining a heating coil.</w:t>
      </w:r>
    </w:p>
    <w:p w14:paraId="32BA5274" w14:textId="77777777" w:rsidR="00976A26" w:rsidRDefault="00976A26">
      <w:pPr>
        <w:pStyle w:val="Heading4"/>
      </w:pPr>
      <w:r>
        <w:lastRenderedPageBreak/>
        <w:t xml:space="preserve">Field: </w:t>
      </w:r>
      <w:r w:rsidR="007346B5" w:rsidRPr="007346B5">
        <w:t>Heating High Water Temperature Schedule Name</w:t>
      </w:r>
    </w:p>
    <w:p w14:paraId="30F9F9B1" w14:textId="77777777" w:rsidR="0075719C" w:rsidRPr="004E4C9A" w:rsidRDefault="0075719C" w:rsidP="0075719C">
      <w:pPr>
        <w:spacing w:before="60" w:after="60"/>
        <w:jc w:val="both"/>
      </w:pPr>
      <w:r w:rsidRPr="004E4C9A">
        <w:t xml:space="preserve">This field specifies the high water temperature in degrees Celsius for the temperature control of a constant flow radiant heating system. Water and control temperatures for heating work together to provide a linear function that determines the water temperature sent to the radiant system. The current control temperature (see Temperature Control Type above) is compared to the high and low control temperatures at the current time. If the control temperature is above the high temperature, then the </w:t>
      </w:r>
      <w:r>
        <w:t>system will be turned off and the water mass flow rate will be zero</w:t>
      </w:r>
      <w:r w:rsidRPr="004E4C9A">
        <w:t>. If the control temperature is below the low temperature, then the inlet water temperature is set to the high water temperature. If the control temperature is between the high and low value, then the inlet water temperature is linearly interpolated between the low and high water temperature values.</w:t>
      </w:r>
      <w:r>
        <w:t xml:space="preserve">  For more information and a graph of how the water and control schedules affect the system operation, please consult the Engineering Reference document.</w:t>
      </w:r>
    </w:p>
    <w:p w14:paraId="00ECD512" w14:textId="77777777" w:rsidR="00976A26" w:rsidRDefault="00976A26">
      <w:pPr>
        <w:pStyle w:val="Heading4"/>
      </w:pPr>
      <w:r>
        <w:t xml:space="preserve">Field: </w:t>
      </w:r>
      <w:r w:rsidR="007346B5" w:rsidRPr="007346B5">
        <w:t>Heating Low Water Temperature Schedule Name</w:t>
      </w:r>
    </w:p>
    <w:p w14:paraId="18B6B7E2" w14:textId="77777777" w:rsidR="00976A26" w:rsidRDefault="00976A26">
      <w:pPr>
        <w:pStyle w:val="BodyText"/>
      </w:pPr>
      <w:r>
        <w:t>This field specifies the low water temperature in degrees Celsius for the temperature control of a constant flow heating radiant system</w:t>
      </w:r>
      <w:r w:rsidR="006B2084">
        <w:t xml:space="preserve">. </w:t>
      </w:r>
      <w:r>
        <w:t>For more information on its interpretation, see Heating High Water Temperature Schedule above.</w:t>
      </w:r>
    </w:p>
    <w:p w14:paraId="34B91040" w14:textId="77777777" w:rsidR="00976A26" w:rsidRDefault="00976A26">
      <w:pPr>
        <w:pStyle w:val="Heading4"/>
      </w:pPr>
      <w:r>
        <w:t xml:space="preserve">Field: </w:t>
      </w:r>
      <w:r w:rsidR="007346B5" w:rsidRPr="007346B5">
        <w:t>Heating High Control Temperature Schedule Name</w:t>
      </w:r>
    </w:p>
    <w:p w14:paraId="3AB1409A" w14:textId="77777777" w:rsidR="00976A26" w:rsidRDefault="00976A26">
      <w:pPr>
        <w:pStyle w:val="BodyText"/>
      </w:pPr>
      <w:r>
        <w:t>This field specifies the high control temperature in degrees Celsius for the temperature control of a constant flow heating radiant system</w:t>
      </w:r>
      <w:r w:rsidR="006B2084">
        <w:t xml:space="preserve">. </w:t>
      </w:r>
      <w:r>
        <w:t>For more information on its interpretation, see Heating High Water Temperature Schedule above.</w:t>
      </w:r>
    </w:p>
    <w:p w14:paraId="3D0831DE" w14:textId="77777777" w:rsidR="00976A26" w:rsidRDefault="00976A26">
      <w:pPr>
        <w:pStyle w:val="Heading4"/>
      </w:pPr>
      <w:r>
        <w:t xml:space="preserve">Field: </w:t>
      </w:r>
      <w:r w:rsidR="007346B5" w:rsidRPr="007346B5">
        <w:t>Heating Low Control Temperature Schedule Name</w:t>
      </w:r>
    </w:p>
    <w:p w14:paraId="7E6DF29A" w14:textId="77777777" w:rsidR="00976A26" w:rsidRDefault="00976A26">
      <w:pPr>
        <w:pStyle w:val="BodyText"/>
      </w:pPr>
      <w:r>
        <w:t>This field specifies the low control temperature in degrees Celsius for the temperature control of a constant flow heating radiant system</w:t>
      </w:r>
      <w:r w:rsidR="006B2084">
        <w:t xml:space="preserve">. </w:t>
      </w:r>
      <w:r>
        <w:t>For more information on its interpretation, see Heating High Water Temperature Schedule above.</w:t>
      </w:r>
    </w:p>
    <w:p w14:paraId="5B00FFCB" w14:textId="77777777" w:rsidR="00976A26" w:rsidRDefault="00976A26">
      <w:pPr>
        <w:pStyle w:val="Heading4"/>
      </w:pPr>
      <w:r>
        <w:t xml:space="preserve">Field: </w:t>
      </w:r>
      <w:r w:rsidR="007346B5" w:rsidRPr="007346B5">
        <w:t>Cooling Water Inlet Node Name</w:t>
      </w:r>
    </w:p>
    <w:p w14:paraId="506206B5" w14:textId="77777777" w:rsidR="00976A26" w:rsidRDefault="00976A26">
      <w:pPr>
        <w:pStyle w:val="BodyText"/>
      </w:pPr>
      <w:r>
        <w:t>This field contains the name of the cold water inlet node to the radiant system</w:t>
      </w:r>
      <w:r w:rsidR="006B2084">
        <w:t xml:space="preserve">. </w:t>
      </w:r>
      <w:r>
        <w:t>Note that this node name must also show up in the branch description when defining the plant demand side network in a manner identical to defining a cooling coil</w:t>
      </w:r>
      <w:r w:rsidR="006B2084">
        <w:t xml:space="preserve">. </w:t>
      </w:r>
      <w:r>
        <w:t>As with the maximum cold water flow rate, this field is optional and not required for a heating only system.</w:t>
      </w:r>
    </w:p>
    <w:p w14:paraId="5BA8202C" w14:textId="77777777" w:rsidR="00976A26" w:rsidRDefault="00976A26">
      <w:pPr>
        <w:pStyle w:val="Heading4"/>
      </w:pPr>
      <w:r>
        <w:t xml:space="preserve">Field: </w:t>
      </w:r>
      <w:r w:rsidR="007346B5" w:rsidRPr="007346B5">
        <w:t>Cooling Water Outlet Node Name</w:t>
      </w:r>
    </w:p>
    <w:p w14:paraId="5BE730B1" w14:textId="77777777" w:rsidR="00976A26" w:rsidRDefault="00976A26">
      <w:pPr>
        <w:pStyle w:val="BodyText"/>
      </w:pPr>
      <w:r>
        <w:t>This field contains the name of the cold water outlet node to the radiant system</w:t>
      </w:r>
      <w:r w:rsidR="006B2084">
        <w:t xml:space="preserve">. </w:t>
      </w:r>
      <w:r>
        <w:t>Note that this node name must also show up in the branch description when defining the plant demand side network in a manner identical to defining a cooling coil</w:t>
      </w:r>
      <w:r w:rsidR="006B2084">
        <w:t xml:space="preserve">. </w:t>
      </w:r>
      <w:r>
        <w:t>As with the maximum cold water flow rate, this field is optional and not required for a heating only system.</w:t>
      </w:r>
    </w:p>
    <w:p w14:paraId="4F43E80B" w14:textId="77777777" w:rsidR="00976A26" w:rsidRDefault="00976A26">
      <w:pPr>
        <w:pStyle w:val="Heading4"/>
      </w:pPr>
      <w:r>
        <w:t xml:space="preserve">Field: </w:t>
      </w:r>
      <w:r w:rsidR="007346B5" w:rsidRPr="007346B5">
        <w:t>Cooling High Water Temperature Schedule Name</w:t>
      </w:r>
    </w:p>
    <w:p w14:paraId="7B29BD7E" w14:textId="77777777" w:rsidR="0075719C" w:rsidRPr="004E4C9A" w:rsidRDefault="0075719C" w:rsidP="0075719C">
      <w:pPr>
        <w:spacing w:before="60" w:after="60"/>
        <w:jc w:val="both"/>
      </w:pPr>
      <w:r w:rsidRPr="004E4C9A">
        <w:t xml:space="preserve">This field specifies the high water temperature in degrees Celsius for the temperature control of a constant flow radiant cooling system. Water and control temperatures for heating work together to provide a linear function that determines the water temperature sent to the radiant system. The current control temperature (see Temperature Control Type above) is compared to the high and low control temperatures at the current time. If the control temperature is above the high temperature, then the inlet water temperature is set to the low water temperature. If the control temperature is below the low temperature, then </w:t>
      </w:r>
      <w:r>
        <w:t>system will be turned off and the water mass flow rate will be zero</w:t>
      </w:r>
      <w:r w:rsidRPr="004E4C9A">
        <w:t>. If the control temperature is between the high and low value, then the inlet water temperature is linearly interpolated between the low and high water temperature values.</w:t>
      </w:r>
      <w:r>
        <w:t xml:space="preserve">  For more information and a graph of how the water and control schedules affect the system operation, please consult the Engineering Reference document.</w:t>
      </w:r>
    </w:p>
    <w:p w14:paraId="0B578044" w14:textId="77777777" w:rsidR="00976A26" w:rsidRDefault="00976A26">
      <w:pPr>
        <w:pStyle w:val="Heading4"/>
      </w:pPr>
      <w:r>
        <w:lastRenderedPageBreak/>
        <w:t xml:space="preserve">Field: </w:t>
      </w:r>
      <w:r w:rsidR="007346B5" w:rsidRPr="007346B5">
        <w:t>Cooling Low Water Temperature Schedule Name</w:t>
      </w:r>
    </w:p>
    <w:p w14:paraId="36E05CFD" w14:textId="77777777" w:rsidR="00976A26" w:rsidRDefault="00976A26">
      <w:pPr>
        <w:pStyle w:val="BodyText"/>
      </w:pPr>
      <w:r>
        <w:t>This field specifies the low water temperature in degrees Celsius for the temperature control of a constant flow cooling radiant system</w:t>
      </w:r>
      <w:r w:rsidR="006B2084">
        <w:t xml:space="preserve">. </w:t>
      </w:r>
      <w:r>
        <w:t>For more information on its interpretation, see Cooling High Water Temperature Schedule above.</w:t>
      </w:r>
    </w:p>
    <w:p w14:paraId="585C16CC" w14:textId="77777777" w:rsidR="00976A26" w:rsidRDefault="00976A26">
      <w:pPr>
        <w:pStyle w:val="Heading4"/>
      </w:pPr>
      <w:r>
        <w:t xml:space="preserve">Field: </w:t>
      </w:r>
      <w:r w:rsidR="007346B5" w:rsidRPr="007346B5">
        <w:t>Cooling High Control Temperature Schedule Name</w:t>
      </w:r>
    </w:p>
    <w:p w14:paraId="5FE3757C" w14:textId="77777777" w:rsidR="00976A26" w:rsidRDefault="00976A26">
      <w:pPr>
        <w:pStyle w:val="BodyText"/>
      </w:pPr>
      <w:r>
        <w:t>This field specifies the high control temperature in degrees Celsius for the temperature control of a constant flow cooling radiant system</w:t>
      </w:r>
      <w:r w:rsidR="006B2084">
        <w:t xml:space="preserve">. </w:t>
      </w:r>
      <w:r>
        <w:t>For more information on its interpretation, see Cooling High Water Temperature Schedule above.</w:t>
      </w:r>
    </w:p>
    <w:p w14:paraId="341F0D09" w14:textId="77777777" w:rsidR="00976A26" w:rsidRDefault="00976A26">
      <w:pPr>
        <w:pStyle w:val="Heading4"/>
      </w:pPr>
      <w:r>
        <w:t xml:space="preserve">Field: </w:t>
      </w:r>
      <w:r w:rsidR="007346B5" w:rsidRPr="007346B5">
        <w:t>Cooling Low Control Temperature Schedule Name</w:t>
      </w:r>
    </w:p>
    <w:p w14:paraId="2643D6D5" w14:textId="77777777" w:rsidR="00976A26" w:rsidRDefault="00976A26">
      <w:pPr>
        <w:pStyle w:val="BodyText"/>
      </w:pPr>
      <w:r>
        <w:t>This field specifies the low control temperature in degrees Celsius for the temperature control of a constant flow cooling radiant system</w:t>
      </w:r>
      <w:r w:rsidR="006B2084">
        <w:t xml:space="preserve">. </w:t>
      </w:r>
      <w:r>
        <w:t>For more information on its interpretation, see Cooling High Water Temperature Schedule above.</w:t>
      </w:r>
    </w:p>
    <w:p w14:paraId="13956493" w14:textId="77777777" w:rsidR="00717A28" w:rsidRPr="0027340A" w:rsidRDefault="00717A28" w:rsidP="00717A28">
      <w:pPr>
        <w:pStyle w:val="Heading4"/>
      </w:pPr>
      <w:r w:rsidRPr="0027340A">
        <w:t>Field: Condensation Control Type</w:t>
      </w:r>
    </w:p>
    <w:p w14:paraId="654021E8" w14:textId="77777777" w:rsidR="00717A28" w:rsidRPr="0027340A" w:rsidRDefault="00717A28" w:rsidP="00717A28">
      <w:pPr>
        <w:pStyle w:val="BodyText"/>
      </w:pPr>
      <w:r w:rsidRPr="0027340A">
        <w:t>When radiant systems do cooling, there is the possibility that condensation will occur on the surface that is being cooled.  This is due to the fact that the surface temperature may drop below the dew-point temperature of the space.  When this occurs, condensation on the surface will occur.  In EnergyPlus, users have several options for handling this situation including: Off</w:t>
      </w:r>
      <w:r w:rsidR="0075719C">
        <w:t xml:space="preserve"> and</w:t>
      </w:r>
      <w:r w:rsidRPr="0027340A">
        <w:t xml:space="preserve"> </w:t>
      </w:r>
      <w:proofErr w:type="spellStart"/>
      <w:r w:rsidRPr="0027340A">
        <w:t>SimpleOff</w:t>
      </w:r>
      <w:proofErr w:type="spellEnd"/>
      <w:r w:rsidRPr="0027340A">
        <w:t xml:space="preserve">.  When the user chooses the </w:t>
      </w:r>
      <w:proofErr w:type="gramStart"/>
      <w:r w:rsidRPr="0027340A">
        <w:t>Off</w:t>
      </w:r>
      <w:proofErr w:type="gramEnd"/>
      <w:r w:rsidRPr="0027340A">
        <w:t xml:space="preserve"> option, EnergyPlus will not do anything other than produce a warning message when condensation is predicted to occur.  The program will simply continue on; no moisture will be removed from the zone air and there will be no adjustment of the surface temperature as a result of the condensation.  When the user chooses the </w:t>
      </w:r>
      <w:proofErr w:type="spellStart"/>
      <w:r w:rsidRPr="0027340A">
        <w:t>SimpleOff</w:t>
      </w:r>
      <w:proofErr w:type="spellEnd"/>
      <w:r w:rsidRPr="0027340A">
        <w:t xml:space="preserve"> option, the program will predict cases where condensation will occur and shut-off the radiant system to avoid this situation.  With this option, the users also have the opportunity to adjust when the system will shut down.  This is specified with the next parameter (field: condensation differential parameter). This parameter is optional and EnergyPlus will use the </w:t>
      </w:r>
      <w:proofErr w:type="spellStart"/>
      <w:r w:rsidRPr="0027340A">
        <w:t>SimpleOff</w:t>
      </w:r>
      <w:proofErr w:type="spellEnd"/>
      <w:r w:rsidRPr="0027340A">
        <w:t xml:space="preserve"> strategy when this parameter is not specified.</w:t>
      </w:r>
    </w:p>
    <w:p w14:paraId="6861BE8F" w14:textId="77777777" w:rsidR="00717A28" w:rsidRPr="0027340A" w:rsidRDefault="00717A28" w:rsidP="00717A28">
      <w:pPr>
        <w:pStyle w:val="Heading4"/>
      </w:pPr>
      <w:r w:rsidRPr="0027340A">
        <w:t xml:space="preserve">Field: Condensation Control </w:t>
      </w:r>
      <w:proofErr w:type="spellStart"/>
      <w:r w:rsidRPr="0027340A">
        <w:t>Dewpoint</w:t>
      </w:r>
      <w:proofErr w:type="spellEnd"/>
      <w:r w:rsidRPr="0027340A">
        <w:t xml:space="preserve"> Offset</w:t>
      </w:r>
    </w:p>
    <w:p w14:paraId="08D868C4" w14:textId="77777777" w:rsidR="00717A28" w:rsidRDefault="00717A28" w:rsidP="00717A28">
      <w:pPr>
        <w:pStyle w:val="BodyText"/>
      </w:pPr>
      <w:r w:rsidRPr="0027340A">
        <w:t xml:space="preserve">This optional parameter is only valid with the </w:t>
      </w:r>
      <w:proofErr w:type="spellStart"/>
      <w:r w:rsidRPr="0027340A">
        <w:t>SimpleOff</w:t>
      </w:r>
      <w:proofErr w:type="spellEnd"/>
      <w:r w:rsidRPr="0027340A">
        <w:t xml:space="preserve"> condensation handling algorithm (see previous input parameter).  It establishes the difference between the calculated dew-point temperature of the space and the allowed surface temperature to which the surface can drop before the radiant system shuts down in degrees Celsius.  This parameter can be any positive, negative, or zero value.  When this parameter is zero, the radiant system will shut down when the surface temperature drops to the dew-point temperature or below.  When this parameter is positive, the radiant system will shut down when the surface is the number of degrees Celsius above the dew-point temperature.  This allows some extra safety to avoid condensation.  When this parameter is negative, the radiant system will shut down when the surface temperature is the number of degrees Celsius below the dew-point temperature.  While not recommended, this strategy allows the user to simulate a situation where small amounts of condensation are tolerable.</w:t>
      </w:r>
    </w:p>
    <w:p w14:paraId="7137E17F" w14:textId="77777777" w:rsidR="00D4491D" w:rsidRDefault="00D4491D" w:rsidP="00D4491D">
      <w:pPr>
        <w:pStyle w:val="Heading4"/>
      </w:pPr>
      <w:r>
        <w:t>Field: Number of Circuits</w:t>
      </w:r>
    </w:p>
    <w:p w14:paraId="07D2AB1E" w14:textId="77777777" w:rsidR="00D4491D" w:rsidRDefault="00D4491D" w:rsidP="00D4491D">
      <w:pPr>
        <w:pStyle w:val="BodyText"/>
      </w:pPr>
      <w:r>
        <w:t xml:space="preserve">This optional input </w:t>
      </w:r>
      <w:r w:rsidRPr="0009391D">
        <w:t xml:space="preserve">allows the user to choose between modeling each surface in the radiant system as a single hydronic circuit or to allow the program to divide the surface into multiple parallel hydronic circuits based on the next input field </w:t>
      </w:r>
      <w:r w:rsidRPr="0009391D">
        <w:rPr>
          <w:i/>
        </w:rPr>
        <w:t>Circuit Length</w:t>
      </w:r>
      <w:r w:rsidRPr="0009391D">
        <w:t xml:space="preserve">. To model as a single circuit choose </w:t>
      </w:r>
      <w:proofErr w:type="spellStart"/>
      <w:r w:rsidRPr="0009391D">
        <w:rPr>
          <w:i/>
        </w:rPr>
        <w:t>OnePerSurface</w:t>
      </w:r>
      <w:proofErr w:type="spellEnd"/>
      <w:r w:rsidRPr="0009391D">
        <w:t xml:space="preserve">. To model as multiple circuits choose </w:t>
      </w:r>
      <w:proofErr w:type="spellStart"/>
      <w:r w:rsidRPr="0009391D">
        <w:rPr>
          <w:i/>
        </w:rPr>
        <w:t>CalculateFromCircuitLength</w:t>
      </w:r>
      <w:proofErr w:type="spellEnd"/>
      <w:r w:rsidRPr="0009391D">
        <w:t xml:space="preserve">. It is recommended that </w:t>
      </w:r>
      <w:proofErr w:type="spellStart"/>
      <w:r w:rsidRPr="0009391D">
        <w:rPr>
          <w:i/>
        </w:rPr>
        <w:t>CalculateFromCircuitLength</w:t>
      </w:r>
      <w:proofErr w:type="spellEnd"/>
      <w:r w:rsidRPr="0009391D">
        <w:t xml:space="preserve"> be chosen.</w:t>
      </w:r>
      <w:r>
        <w:t xml:space="preserve"> The default is </w:t>
      </w:r>
      <w:proofErr w:type="spellStart"/>
      <w:r>
        <w:rPr>
          <w:i/>
        </w:rPr>
        <w:t>OnePerSurface</w:t>
      </w:r>
      <w:proofErr w:type="spellEnd"/>
      <w:r>
        <w:t xml:space="preserve"> for backward compatibility with older versions of EnergyPlus.</w:t>
      </w:r>
    </w:p>
    <w:p w14:paraId="37FB599E" w14:textId="77777777" w:rsidR="00D4491D" w:rsidRDefault="00D4491D" w:rsidP="00D4491D">
      <w:pPr>
        <w:pStyle w:val="Heading4"/>
      </w:pPr>
      <w:r>
        <w:lastRenderedPageBreak/>
        <w:t>Field: Circuit Length</w:t>
      </w:r>
    </w:p>
    <w:p w14:paraId="40A9D352" w14:textId="77777777" w:rsidR="00D4491D" w:rsidRDefault="00D4491D" w:rsidP="00D4491D">
      <w:pPr>
        <w:pStyle w:val="BodyText"/>
      </w:pPr>
      <w:r w:rsidRPr="001F23F2">
        <w:t xml:space="preserve">The length in meters of each parallel hydronic circuit in a surface. Used when the previous input field is set to </w:t>
      </w:r>
      <w:proofErr w:type="spellStart"/>
      <w:r w:rsidRPr="001F23F2">
        <w:rPr>
          <w:i/>
        </w:rPr>
        <w:t>CalculateFromCircuitLength</w:t>
      </w:r>
      <w:proofErr w:type="spellEnd"/>
      <w:r w:rsidRPr="001F23F2">
        <w:t>. The default is 106.7 meters (350 feet), which is the maximum circuit length allowed in Title 24.</w:t>
      </w:r>
    </w:p>
    <w:p w14:paraId="4E1CD139" w14:textId="77777777" w:rsidR="00D4491D" w:rsidRDefault="00D4491D" w:rsidP="00717A28">
      <w:pPr>
        <w:pStyle w:val="BodyText"/>
      </w:pPr>
    </w:p>
    <w:p w14:paraId="429348C8" w14:textId="77777777" w:rsidR="00976A26" w:rsidRDefault="00976A26">
      <w:pPr>
        <w:pStyle w:val="BodyText"/>
      </w:pPr>
      <w:r>
        <w:t>An example IDF with a constant flow low temperature radiant system is shown below.</w:t>
      </w:r>
    </w:p>
    <w:p w14:paraId="275BE8AA" w14:textId="77777777" w:rsidR="00976A26" w:rsidRDefault="007346B5">
      <w:pPr>
        <w:pStyle w:val="IDDDefinition"/>
      </w:pPr>
      <w:bookmarkStart w:id="20" w:name="_Toc33504884"/>
      <w:proofErr w:type="spellStart"/>
      <w:r w:rsidRPr="007346B5">
        <w:t>ZoneHVAC</w:t>
      </w:r>
      <w:proofErr w:type="gramStart"/>
      <w:r w:rsidRPr="007346B5">
        <w:t>:LowTemperatureRadiant:ConstantFlow</w:t>
      </w:r>
      <w:proofErr w:type="spellEnd"/>
      <w:proofErr w:type="gramEnd"/>
      <w:r w:rsidR="00976A26">
        <w:t>,</w:t>
      </w:r>
    </w:p>
    <w:p w14:paraId="0BF98A97" w14:textId="77777777" w:rsidR="00976A26" w:rsidRDefault="00976A26">
      <w:pPr>
        <w:pStyle w:val="IDDDefinition"/>
      </w:pPr>
      <w:r>
        <w:t xml:space="preserve">    Resistive Zone Radiant Floor</w:t>
      </w:r>
      <w:proofErr w:type="gramStart"/>
      <w:r>
        <w:t>,  !</w:t>
      </w:r>
      <w:proofErr w:type="gramEnd"/>
      <w:r>
        <w:t>- name of CONSTANT FLOW low temperature radiant system</w:t>
      </w:r>
    </w:p>
    <w:p w14:paraId="7F468B9B" w14:textId="77777777" w:rsidR="00976A26" w:rsidRDefault="00976A26">
      <w:pPr>
        <w:pStyle w:val="IDDDefinition"/>
      </w:pPr>
      <w:r>
        <w:t xml:space="preserve">    </w:t>
      </w:r>
      <w:proofErr w:type="spellStart"/>
      <w:r>
        <w:t>RadiantSysAvailSched</w:t>
      </w:r>
      <w:proofErr w:type="spellEnd"/>
      <w:proofErr w:type="gramStart"/>
      <w:r>
        <w:t>,  !</w:t>
      </w:r>
      <w:proofErr w:type="gramEnd"/>
      <w:r>
        <w:t>- availability schedule</w:t>
      </w:r>
    </w:p>
    <w:p w14:paraId="5066C7D2" w14:textId="77777777" w:rsidR="00976A26" w:rsidRDefault="00976A26">
      <w:pPr>
        <w:pStyle w:val="IDDDefinition"/>
      </w:pPr>
      <w:r>
        <w:t xml:space="preserve">    Resistive Zone</w:t>
      </w:r>
      <w:proofErr w:type="gramStart"/>
      <w:r>
        <w:t>,  !</w:t>
      </w:r>
      <w:proofErr w:type="gramEnd"/>
      <w:r>
        <w:t>- Zone name</w:t>
      </w:r>
    </w:p>
    <w:p w14:paraId="120CAFB7" w14:textId="77777777" w:rsidR="00976A26" w:rsidRDefault="00976A26">
      <w:pPr>
        <w:pStyle w:val="IDDDefinition"/>
      </w:pPr>
      <w:r>
        <w:t xml:space="preserve">    Zn001:Flr001</w:t>
      </w:r>
      <w:proofErr w:type="gramStart"/>
      <w:r>
        <w:t>,  !</w:t>
      </w:r>
      <w:proofErr w:type="gramEnd"/>
      <w:r>
        <w:t>- Surface name or group</w:t>
      </w:r>
    </w:p>
    <w:p w14:paraId="0BBDAC97" w14:textId="77777777" w:rsidR="00976A26" w:rsidRDefault="00976A26">
      <w:pPr>
        <w:pStyle w:val="IDDDefinition"/>
      </w:pPr>
      <w:r>
        <w:t xml:space="preserve">    0.012</w:t>
      </w:r>
      <w:proofErr w:type="gramStart"/>
      <w:r>
        <w:t>,  !</w:t>
      </w:r>
      <w:proofErr w:type="gramEnd"/>
      <w:r>
        <w:t>- Hydronic tubing inside diameter {m}</w:t>
      </w:r>
    </w:p>
    <w:p w14:paraId="0692DDAC" w14:textId="77777777" w:rsidR="00976A26" w:rsidRDefault="00976A26">
      <w:pPr>
        <w:pStyle w:val="IDDDefinition"/>
      </w:pPr>
      <w:r>
        <w:t xml:space="preserve">    400.0</w:t>
      </w:r>
      <w:proofErr w:type="gramStart"/>
      <w:r>
        <w:t>,  !</w:t>
      </w:r>
      <w:proofErr w:type="gramEnd"/>
      <w:r>
        <w:t>- Hydronic tubing length {m}</w:t>
      </w:r>
    </w:p>
    <w:p w14:paraId="4B4EC788" w14:textId="77777777" w:rsidR="00976A26" w:rsidRDefault="00976A26">
      <w:pPr>
        <w:pStyle w:val="IDDDefinition"/>
      </w:pPr>
      <w:r>
        <w:t xml:space="preserve">    </w:t>
      </w:r>
      <w:proofErr w:type="spellStart"/>
      <w:r>
        <w:t>M</w:t>
      </w:r>
      <w:r w:rsidR="007346B5">
        <w:t>eanAirTemperature</w:t>
      </w:r>
      <w:proofErr w:type="spellEnd"/>
      <w:proofErr w:type="gramStart"/>
      <w:r>
        <w:t>,  !</w:t>
      </w:r>
      <w:proofErr w:type="gramEnd"/>
      <w:r>
        <w:t>- temperature control type</w:t>
      </w:r>
    </w:p>
    <w:p w14:paraId="28498127" w14:textId="77777777" w:rsidR="00976A26" w:rsidRDefault="00976A26">
      <w:pPr>
        <w:pStyle w:val="IDDDefinition"/>
      </w:pPr>
      <w:r>
        <w:t xml:space="preserve">    0.0004</w:t>
      </w:r>
      <w:proofErr w:type="gramStart"/>
      <w:r>
        <w:t>,  !</w:t>
      </w:r>
      <w:proofErr w:type="gramEnd"/>
      <w:r>
        <w:t>- maximum water volumetric flow rate {m3/s}</w:t>
      </w:r>
    </w:p>
    <w:p w14:paraId="26EC795B" w14:textId="77777777" w:rsidR="00976A26" w:rsidRDefault="00976A26">
      <w:pPr>
        <w:pStyle w:val="IDDDefinition"/>
      </w:pPr>
      <w:r>
        <w:t xml:space="preserve">    </w:t>
      </w:r>
      <w:proofErr w:type="gramStart"/>
      <w:r>
        <w:t>,  !</w:t>
      </w:r>
      <w:proofErr w:type="gramEnd"/>
      <w:r>
        <w:t>-schedule for flow rate (optional, non-existent means constant)</w:t>
      </w:r>
    </w:p>
    <w:p w14:paraId="58F856C6" w14:textId="77777777" w:rsidR="00976A26" w:rsidRDefault="00976A26">
      <w:pPr>
        <w:pStyle w:val="IDDDefinition"/>
      </w:pPr>
      <w:r>
        <w:t xml:space="preserve">    30000</w:t>
      </w:r>
      <w:proofErr w:type="gramStart"/>
      <w:r>
        <w:t>, !</w:t>
      </w:r>
      <w:proofErr w:type="gramEnd"/>
      <w:r>
        <w:t>-Rated Pump Head in Pa</w:t>
      </w:r>
    </w:p>
    <w:p w14:paraId="4A25C50B" w14:textId="77777777" w:rsidR="00976A26" w:rsidRDefault="00976A26">
      <w:pPr>
        <w:pStyle w:val="IDDDefinition"/>
      </w:pPr>
      <w:r>
        <w:t xml:space="preserve">    50</w:t>
      </w:r>
      <w:proofErr w:type="gramStart"/>
      <w:r>
        <w:t>,  !</w:t>
      </w:r>
      <w:proofErr w:type="gramEnd"/>
      <w:r>
        <w:t>-Rated Power Consumption in W</w:t>
      </w:r>
    </w:p>
    <w:p w14:paraId="26050C0B" w14:textId="77777777" w:rsidR="00976A26" w:rsidRDefault="00976A26">
      <w:pPr>
        <w:pStyle w:val="IDDDefinition"/>
      </w:pPr>
      <w:r>
        <w:t xml:space="preserve">    0.87</w:t>
      </w:r>
      <w:proofErr w:type="gramStart"/>
      <w:r>
        <w:t>,  !</w:t>
      </w:r>
      <w:proofErr w:type="gramEnd"/>
      <w:r>
        <w:t>-Motor Efficiency</w:t>
      </w:r>
    </w:p>
    <w:p w14:paraId="2AABBBB1" w14:textId="77777777" w:rsidR="00976A26" w:rsidRDefault="00976A26">
      <w:pPr>
        <w:pStyle w:val="IDDDefinition"/>
      </w:pPr>
      <w:r>
        <w:t xml:space="preserve">    0.1</w:t>
      </w:r>
      <w:proofErr w:type="gramStart"/>
      <w:r>
        <w:t>,  !</w:t>
      </w:r>
      <w:proofErr w:type="gramEnd"/>
      <w:r>
        <w:t>-Fraction of Motor Inefficiencies to Fluid Stream</w:t>
      </w:r>
    </w:p>
    <w:p w14:paraId="194C49E6" w14:textId="77777777" w:rsidR="00976A26" w:rsidRDefault="00976A26">
      <w:pPr>
        <w:pStyle w:val="IDDDefinition"/>
      </w:pPr>
      <w:r>
        <w:t xml:space="preserve">    Resistive Zone Radiant Water Inlet Node</w:t>
      </w:r>
      <w:proofErr w:type="gramStart"/>
      <w:r>
        <w:t>,  !</w:t>
      </w:r>
      <w:proofErr w:type="gramEnd"/>
      <w:r>
        <w:t>- heating water inlet node</w:t>
      </w:r>
    </w:p>
    <w:p w14:paraId="1EBBB2CE" w14:textId="77777777" w:rsidR="00976A26" w:rsidRDefault="00976A26">
      <w:pPr>
        <w:pStyle w:val="IDDDefinition"/>
      </w:pPr>
      <w:r>
        <w:t xml:space="preserve">    Resistive Zone Radiant Water Outlet Node</w:t>
      </w:r>
      <w:proofErr w:type="gramStart"/>
      <w:r>
        <w:t>,  !</w:t>
      </w:r>
      <w:proofErr w:type="gramEnd"/>
      <w:r>
        <w:t>- heating water outlet node</w:t>
      </w:r>
    </w:p>
    <w:p w14:paraId="21C74FCC" w14:textId="77777777" w:rsidR="00976A26" w:rsidRDefault="00976A26">
      <w:pPr>
        <w:pStyle w:val="IDDDefinition"/>
      </w:pPr>
      <w:r>
        <w:t xml:space="preserve">    </w:t>
      </w:r>
      <w:proofErr w:type="spellStart"/>
      <w:r>
        <w:t>RadHeatHighWaterTemp</w:t>
      </w:r>
      <w:proofErr w:type="spellEnd"/>
      <w:proofErr w:type="gramStart"/>
      <w:r>
        <w:t>,  !</w:t>
      </w:r>
      <w:proofErr w:type="gramEnd"/>
      <w:r>
        <w:t>-high water temperature schedule</w:t>
      </w:r>
    </w:p>
    <w:p w14:paraId="764CF91B" w14:textId="77777777" w:rsidR="00976A26" w:rsidRDefault="00976A26">
      <w:pPr>
        <w:pStyle w:val="IDDDefinition"/>
      </w:pPr>
      <w:r>
        <w:t xml:space="preserve">    </w:t>
      </w:r>
      <w:proofErr w:type="spellStart"/>
      <w:proofErr w:type="gramStart"/>
      <w:r>
        <w:t>RadHeatLowWaterTemp</w:t>
      </w:r>
      <w:proofErr w:type="spellEnd"/>
      <w:r>
        <w:t>,   !-</w:t>
      </w:r>
      <w:proofErr w:type="gramEnd"/>
      <w:r>
        <w:t>low water temperature schedule</w:t>
      </w:r>
    </w:p>
    <w:p w14:paraId="01FD8343" w14:textId="77777777" w:rsidR="00976A26" w:rsidRDefault="00976A26">
      <w:pPr>
        <w:pStyle w:val="IDDDefinition"/>
      </w:pPr>
      <w:r>
        <w:t xml:space="preserve">    </w:t>
      </w:r>
      <w:proofErr w:type="spellStart"/>
      <w:r>
        <w:t>RadHeatHighControlTemp</w:t>
      </w:r>
      <w:proofErr w:type="spellEnd"/>
      <w:proofErr w:type="gramStart"/>
      <w:r>
        <w:t>, !</w:t>
      </w:r>
      <w:proofErr w:type="gramEnd"/>
      <w:r>
        <w:t>-high control temperature schedule</w:t>
      </w:r>
    </w:p>
    <w:p w14:paraId="75A15DF4" w14:textId="77777777" w:rsidR="00976A26" w:rsidRDefault="00976A26">
      <w:pPr>
        <w:pStyle w:val="IDDDefinition"/>
      </w:pPr>
      <w:r>
        <w:t xml:space="preserve">    </w:t>
      </w:r>
      <w:proofErr w:type="spellStart"/>
      <w:r>
        <w:t>RadHeatLowControlTemp</w:t>
      </w:r>
      <w:proofErr w:type="spellEnd"/>
      <w:proofErr w:type="gramStart"/>
      <w:r>
        <w:t>,  !</w:t>
      </w:r>
      <w:proofErr w:type="gramEnd"/>
      <w:r>
        <w:t>-low control temperature schedule</w:t>
      </w:r>
    </w:p>
    <w:p w14:paraId="4A9E57D2" w14:textId="77777777" w:rsidR="00976A26" w:rsidRDefault="00976A26">
      <w:pPr>
        <w:pStyle w:val="IDDDefinition"/>
      </w:pPr>
      <w:r>
        <w:t xml:space="preserve">    Zone 1 Cooling Water Inlet Node</w:t>
      </w:r>
      <w:proofErr w:type="gramStart"/>
      <w:r>
        <w:t>,  !</w:t>
      </w:r>
      <w:proofErr w:type="gramEnd"/>
      <w:r>
        <w:t>- cooling water inlet node</w:t>
      </w:r>
    </w:p>
    <w:p w14:paraId="379BFFB6" w14:textId="77777777" w:rsidR="00976A26" w:rsidRDefault="00976A26">
      <w:pPr>
        <w:pStyle w:val="IDDDefinition"/>
      </w:pPr>
      <w:r>
        <w:t xml:space="preserve">    Zone 1 Cooling Water Outlet Node</w:t>
      </w:r>
      <w:proofErr w:type="gramStart"/>
      <w:r>
        <w:t>,  !</w:t>
      </w:r>
      <w:proofErr w:type="gramEnd"/>
      <w:r>
        <w:t>- cooling water outlet node</w:t>
      </w:r>
    </w:p>
    <w:p w14:paraId="76ADBC96" w14:textId="77777777" w:rsidR="00976A26" w:rsidRDefault="00976A26">
      <w:pPr>
        <w:pStyle w:val="IDDDefinition"/>
      </w:pPr>
      <w:r>
        <w:t xml:space="preserve">    </w:t>
      </w:r>
      <w:proofErr w:type="spellStart"/>
      <w:r>
        <w:t>RadCoolHighWaterTemp</w:t>
      </w:r>
      <w:proofErr w:type="spellEnd"/>
      <w:proofErr w:type="gramStart"/>
      <w:r>
        <w:t>, !</w:t>
      </w:r>
      <w:proofErr w:type="gramEnd"/>
      <w:r>
        <w:t>-cooling high water temperature schedule</w:t>
      </w:r>
    </w:p>
    <w:p w14:paraId="0228ADAC" w14:textId="77777777" w:rsidR="00976A26" w:rsidRDefault="00976A26">
      <w:pPr>
        <w:pStyle w:val="IDDDefinition"/>
      </w:pPr>
      <w:r>
        <w:t xml:space="preserve">    </w:t>
      </w:r>
      <w:proofErr w:type="spellStart"/>
      <w:r>
        <w:t>RadCoolLowWaterTemp</w:t>
      </w:r>
      <w:proofErr w:type="spellEnd"/>
      <w:proofErr w:type="gramStart"/>
      <w:r>
        <w:t>,  !</w:t>
      </w:r>
      <w:proofErr w:type="gramEnd"/>
      <w:r>
        <w:t>-cooling low water temperature schedule</w:t>
      </w:r>
    </w:p>
    <w:p w14:paraId="6D9B579A" w14:textId="77777777" w:rsidR="00976A26" w:rsidRDefault="00976A26">
      <w:pPr>
        <w:pStyle w:val="IDDDefinition"/>
      </w:pPr>
      <w:r>
        <w:t xml:space="preserve">    </w:t>
      </w:r>
      <w:proofErr w:type="spellStart"/>
      <w:r>
        <w:t>RadCoolHighControlTemp</w:t>
      </w:r>
      <w:proofErr w:type="spellEnd"/>
      <w:proofErr w:type="gramStart"/>
      <w:r>
        <w:t>, !</w:t>
      </w:r>
      <w:proofErr w:type="gramEnd"/>
      <w:r>
        <w:t>-</w:t>
      </w:r>
      <w:r w:rsidR="00717A28">
        <w:t xml:space="preserve"> </w:t>
      </w:r>
      <w:r>
        <w:t>cooling high control temperature schedule</w:t>
      </w:r>
    </w:p>
    <w:p w14:paraId="7B7CB105" w14:textId="77777777" w:rsidR="00717A28" w:rsidRPr="0027340A" w:rsidRDefault="00717A28" w:rsidP="00717A28">
      <w:pPr>
        <w:pStyle w:val="IDDDefinition"/>
      </w:pPr>
      <w:bookmarkStart w:id="21" w:name="_Toc99528043"/>
      <w:r>
        <w:t xml:space="preserve">    </w:t>
      </w:r>
      <w:proofErr w:type="spellStart"/>
      <w:r w:rsidRPr="0027340A">
        <w:t>RadCoolLowControlTemp</w:t>
      </w:r>
      <w:proofErr w:type="spellEnd"/>
      <w:proofErr w:type="gramStart"/>
      <w:r w:rsidRPr="0027340A">
        <w:t>,  !</w:t>
      </w:r>
      <w:proofErr w:type="gramEnd"/>
      <w:r w:rsidRPr="0027340A">
        <w:t>-</w:t>
      </w:r>
      <w:r>
        <w:t xml:space="preserve"> </w:t>
      </w:r>
      <w:r w:rsidRPr="0027340A">
        <w:t>cooling low control temperature schedule</w:t>
      </w:r>
    </w:p>
    <w:p w14:paraId="79A00A51" w14:textId="77777777" w:rsidR="00717A28" w:rsidRPr="0027340A" w:rsidRDefault="00717A28" w:rsidP="00717A28">
      <w:pPr>
        <w:pStyle w:val="IDDDefinition"/>
      </w:pPr>
      <w:r w:rsidRPr="0027340A">
        <w:t xml:space="preserve">    </w:t>
      </w:r>
      <w:proofErr w:type="spellStart"/>
      <w:proofErr w:type="gramStart"/>
      <w:r w:rsidRPr="0027340A">
        <w:t>SimpleOff</w:t>
      </w:r>
      <w:proofErr w:type="spellEnd"/>
      <w:r w:rsidRPr="0027340A">
        <w:t>,              !</w:t>
      </w:r>
      <w:r>
        <w:t>-</w:t>
      </w:r>
      <w:proofErr w:type="gramEnd"/>
      <w:r w:rsidRPr="0027340A">
        <w:t xml:space="preserve"> condensation control type</w:t>
      </w:r>
    </w:p>
    <w:p w14:paraId="0BB8CF39" w14:textId="77777777" w:rsidR="00DD68B3" w:rsidRDefault="00DD68B3" w:rsidP="00DD68B3">
      <w:pPr>
        <w:pStyle w:val="IDDDefinition"/>
      </w:pPr>
      <w:r>
        <w:t xml:space="preserve">    </w:t>
      </w:r>
      <w:proofErr w:type="gramStart"/>
      <w:r>
        <w:t>0.5,</w:t>
      </w:r>
      <w:r w:rsidRPr="0027340A">
        <w:t xml:space="preserve">        </w:t>
      </w:r>
      <w:r>
        <w:t xml:space="preserve"> </w:t>
      </w:r>
      <w:r w:rsidRPr="0027340A">
        <w:t xml:space="preserve">           !</w:t>
      </w:r>
      <w:r>
        <w:t>-</w:t>
      </w:r>
      <w:proofErr w:type="gramEnd"/>
      <w:r w:rsidRPr="0027340A">
        <w:t xml:space="preserve"> condensation control </w:t>
      </w:r>
      <w:proofErr w:type="spellStart"/>
      <w:r w:rsidRPr="0027340A">
        <w:t>dewpoint</w:t>
      </w:r>
      <w:proofErr w:type="spellEnd"/>
      <w:r w:rsidRPr="0027340A">
        <w:t xml:space="preserve"> offset</w:t>
      </w:r>
      <w:r>
        <w:br/>
        <w:t xml:space="preserve">    </w:t>
      </w:r>
      <w:proofErr w:type="spellStart"/>
      <w:r>
        <w:t>CalculateFromCircuitLength</w:t>
      </w:r>
      <w:proofErr w:type="spellEnd"/>
      <w:r>
        <w:t>,   !- Number of Circuits</w:t>
      </w:r>
    </w:p>
    <w:p w14:paraId="4BF272AE" w14:textId="77777777" w:rsidR="00DD68B3" w:rsidRDefault="00DD68B3" w:rsidP="00DD68B3">
      <w:pPr>
        <w:pStyle w:val="IDDDefinition"/>
      </w:pPr>
      <w:r>
        <w:t xml:space="preserve">    </w:t>
      </w:r>
      <w:proofErr w:type="gramStart"/>
      <w:r>
        <w:t>106.7;                   !-</w:t>
      </w:r>
      <w:proofErr w:type="gramEnd"/>
      <w:r>
        <w:t xml:space="preserve"> Circuit Length</w:t>
      </w:r>
    </w:p>
    <w:p w14:paraId="2F266729" w14:textId="77777777" w:rsidR="00EE4A40" w:rsidRPr="00EE4A40" w:rsidRDefault="00EE4A40" w:rsidP="00EE4A40">
      <w:pPr>
        <w:pStyle w:val="BodyText"/>
      </w:pPr>
    </w:p>
    <w:p w14:paraId="6F506396" w14:textId="77777777" w:rsidR="00976A26" w:rsidRDefault="00EE4A40">
      <w:pPr>
        <w:pStyle w:val="Heading3"/>
      </w:pPr>
      <w:bookmarkStart w:id="22" w:name="_Toc399589559"/>
      <w:r w:rsidRPr="00B83E90">
        <w:t>Low</w:t>
      </w:r>
      <w:r>
        <w:t xml:space="preserve"> </w:t>
      </w:r>
      <w:r w:rsidRPr="00B83E90">
        <w:t>Temperature</w:t>
      </w:r>
      <w:r>
        <w:t xml:space="preserve"> </w:t>
      </w:r>
      <w:r w:rsidRPr="00B83E90">
        <w:t>Radiant</w:t>
      </w:r>
      <w:r>
        <w:t xml:space="preserve"> </w:t>
      </w:r>
      <w:r w:rsidRPr="00B83E90">
        <w:t>Constant</w:t>
      </w:r>
      <w:r>
        <w:t xml:space="preserve"> </w:t>
      </w:r>
      <w:r w:rsidRPr="00B83E90">
        <w:t xml:space="preserve">Flow </w:t>
      </w:r>
      <w:r>
        <w:t>(</w:t>
      </w:r>
      <w:proofErr w:type="spellStart"/>
      <w:r w:rsidR="00B673E1" w:rsidRPr="00B83E90">
        <w:t>ZoneHVAC</w:t>
      </w:r>
      <w:proofErr w:type="spellEnd"/>
      <w:r>
        <w:t>)</w:t>
      </w:r>
      <w:r w:rsidR="00976A26">
        <w:t xml:space="preserve"> Outputs</w:t>
      </w:r>
      <w:bookmarkEnd w:id="20"/>
      <w:bookmarkEnd w:id="21"/>
      <w:bookmarkEnd w:id="22"/>
    </w:p>
    <w:p w14:paraId="7A096D92" w14:textId="77777777" w:rsidR="00EE4A40" w:rsidRDefault="00EE4A40" w:rsidP="00EE4A40">
      <w:pPr>
        <w:pStyle w:val="CodeIDDSamples"/>
        <w:ind w:right="-360"/>
      </w:pPr>
      <w:proofErr w:type="spellStart"/>
      <w:r>
        <w:t>HVAC</w:t>
      </w:r>
      <w:proofErr w:type="gramStart"/>
      <w:r>
        <w:t>,Average,Zone</w:t>
      </w:r>
      <w:proofErr w:type="spellEnd"/>
      <w:proofErr w:type="gramEnd"/>
      <w:r>
        <w:t xml:space="preserve"> Radiant HVAC Heating </w:t>
      </w:r>
      <w:r w:rsidR="00824D2C">
        <w:t>Rate [</w:t>
      </w:r>
      <w:r>
        <w:t>W]</w:t>
      </w:r>
    </w:p>
    <w:p w14:paraId="56BD7273" w14:textId="77777777" w:rsidR="00EE4A40" w:rsidRDefault="00EE4A40" w:rsidP="00EE4A40">
      <w:pPr>
        <w:pStyle w:val="CodeIDDSamples"/>
        <w:ind w:right="-360"/>
      </w:pPr>
      <w:proofErr w:type="spellStart"/>
      <w:r>
        <w:t>HVAC</w:t>
      </w:r>
      <w:proofErr w:type="gramStart"/>
      <w:r>
        <w:t>,Sum,Zone</w:t>
      </w:r>
      <w:proofErr w:type="spellEnd"/>
      <w:proofErr w:type="gramEnd"/>
      <w:r>
        <w:t xml:space="preserve"> Radiant HVAC Heating </w:t>
      </w:r>
      <w:r w:rsidR="00824D2C">
        <w:t>Energy [</w:t>
      </w:r>
      <w:r>
        <w:t>J]</w:t>
      </w:r>
    </w:p>
    <w:p w14:paraId="3CDC7BB8" w14:textId="77777777" w:rsidR="00EE4A40" w:rsidRDefault="00EE4A40" w:rsidP="00EE4A40">
      <w:pPr>
        <w:pStyle w:val="CodeIDDSamples"/>
        <w:ind w:right="-360"/>
      </w:pPr>
      <w:proofErr w:type="spellStart"/>
      <w:r>
        <w:t>HVAC</w:t>
      </w:r>
      <w:proofErr w:type="gramStart"/>
      <w:r>
        <w:t>,Average,Zone</w:t>
      </w:r>
      <w:proofErr w:type="spellEnd"/>
      <w:proofErr w:type="gramEnd"/>
      <w:r>
        <w:t xml:space="preserve"> Radiant HVAC Cooling </w:t>
      </w:r>
      <w:r w:rsidR="00824D2C">
        <w:t>Rate [</w:t>
      </w:r>
      <w:r>
        <w:t>W]</w:t>
      </w:r>
    </w:p>
    <w:p w14:paraId="718328CB" w14:textId="77777777" w:rsidR="00EE4A40" w:rsidRDefault="00EE4A40" w:rsidP="00EE4A40">
      <w:pPr>
        <w:pStyle w:val="CodeIDDSamples"/>
        <w:ind w:right="-360"/>
      </w:pPr>
      <w:proofErr w:type="spellStart"/>
      <w:r>
        <w:t>HVAC</w:t>
      </w:r>
      <w:proofErr w:type="gramStart"/>
      <w:r>
        <w:t>,Sum,Zone</w:t>
      </w:r>
      <w:proofErr w:type="spellEnd"/>
      <w:proofErr w:type="gramEnd"/>
      <w:r>
        <w:t xml:space="preserve"> Radiant HVAC Cooling </w:t>
      </w:r>
      <w:r w:rsidR="00824D2C">
        <w:t>Energy [</w:t>
      </w:r>
      <w:r>
        <w:t>J]</w:t>
      </w:r>
    </w:p>
    <w:p w14:paraId="4FC0E39D" w14:textId="77777777" w:rsidR="00EE4A40" w:rsidRDefault="00EE4A40" w:rsidP="00EE4A40">
      <w:pPr>
        <w:pStyle w:val="CodeIDDSamples"/>
        <w:ind w:right="-360"/>
      </w:pPr>
      <w:proofErr w:type="spellStart"/>
      <w:r>
        <w:t>HVAC</w:t>
      </w:r>
      <w:proofErr w:type="gramStart"/>
      <w:r>
        <w:t>,Average,Zone</w:t>
      </w:r>
      <w:proofErr w:type="spellEnd"/>
      <w:proofErr w:type="gramEnd"/>
      <w:r>
        <w:t xml:space="preserve"> Radiant HVAC Mass Flow </w:t>
      </w:r>
      <w:r w:rsidR="00824D2C">
        <w:t>Rate [</w:t>
      </w:r>
      <w:r>
        <w:t>kg/s]</w:t>
      </w:r>
    </w:p>
    <w:p w14:paraId="35E8DF38" w14:textId="77777777" w:rsidR="00EE4A40" w:rsidRDefault="00EE4A40" w:rsidP="00EE4A40">
      <w:pPr>
        <w:pStyle w:val="CodeIDDSamples"/>
        <w:ind w:right="-360"/>
      </w:pPr>
      <w:proofErr w:type="spellStart"/>
      <w:r>
        <w:t>HVAC</w:t>
      </w:r>
      <w:proofErr w:type="gramStart"/>
      <w:r>
        <w:t>,Average,Zone</w:t>
      </w:r>
      <w:proofErr w:type="spellEnd"/>
      <w:proofErr w:type="gramEnd"/>
      <w:r>
        <w:t xml:space="preserve"> Radiant HVAC Injection Mass Flow </w:t>
      </w:r>
      <w:r w:rsidR="00824D2C">
        <w:t>Rate [</w:t>
      </w:r>
      <w:r>
        <w:t>kg/s]</w:t>
      </w:r>
    </w:p>
    <w:p w14:paraId="41C83160" w14:textId="77777777" w:rsidR="00EE4A40" w:rsidRDefault="00EE4A40" w:rsidP="00EE4A40">
      <w:pPr>
        <w:pStyle w:val="CodeIDDSamples"/>
        <w:ind w:right="-360"/>
      </w:pPr>
      <w:proofErr w:type="spellStart"/>
      <w:r>
        <w:t>HVAC</w:t>
      </w:r>
      <w:proofErr w:type="gramStart"/>
      <w:r>
        <w:t>,Average,Zone</w:t>
      </w:r>
      <w:proofErr w:type="spellEnd"/>
      <w:proofErr w:type="gramEnd"/>
      <w:r>
        <w:t xml:space="preserve"> Radiant HVAC Recirculation Mass Flow </w:t>
      </w:r>
      <w:r w:rsidR="00824D2C">
        <w:t>Rate [</w:t>
      </w:r>
      <w:r>
        <w:t>kg/s]</w:t>
      </w:r>
    </w:p>
    <w:p w14:paraId="381AF509" w14:textId="77777777" w:rsidR="00EE4A40" w:rsidRDefault="00EE4A40" w:rsidP="00EE4A40">
      <w:pPr>
        <w:pStyle w:val="CodeIDDSamples"/>
        <w:ind w:right="-360"/>
      </w:pPr>
      <w:proofErr w:type="spellStart"/>
      <w:r>
        <w:t>HVAC</w:t>
      </w:r>
      <w:proofErr w:type="gramStart"/>
      <w:r>
        <w:t>,Average,Zone</w:t>
      </w:r>
      <w:proofErr w:type="spellEnd"/>
      <w:proofErr w:type="gramEnd"/>
      <w:r>
        <w:t xml:space="preserve"> Radiant HVAC Inlet </w:t>
      </w:r>
      <w:r w:rsidR="00824D2C">
        <w:t>Temperature [</w:t>
      </w:r>
      <w:r>
        <w:t>C]</w:t>
      </w:r>
    </w:p>
    <w:p w14:paraId="7D3726D8" w14:textId="77777777" w:rsidR="00EE4A40" w:rsidRDefault="00EE4A40" w:rsidP="00EE4A40">
      <w:pPr>
        <w:pStyle w:val="CodeIDDSamples"/>
        <w:ind w:right="-360"/>
      </w:pPr>
      <w:proofErr w:type="spellStart"/>
      <w:r>
        <w:t>HVAC</w:t>
      </w:r>
      <w:proofErr w:type="gramStart"/>
      <w:r>
        <w:t>,Average,Zone</w:t>
      </w:r>
      <w:proofErr w:type="spellEnd"/>
      <w:proofErr w:type="gramEnd"/>
      <w:r>
        <w:t xml:space="preserve"> Radiant HVAC Outlet </w:t>
      </w:r>
      <w:r w:rsidR="00824D2C">
        <w:t>Temperature [</w:t>
      </w:r>
      <w:r>
        <w:t>C]</w:t>
      </w:r>
    </w:p>
    <w:p w14:paraId="47DA1EBC" w14:textId="77777777" w:rsidR="00EE4A40" w:rsidRDefault="00EE4A40" w:rsidP="00EE4A40">
      <w:pPr>
        <w:pStyle w:val="CodeIDDSamples"/>
        <w:ind w:right="-360"/>
      </w:pPr>
      <w:proofErr w:type="spellStart"/>
      <w:r>
        <w:t>HVAC</w:t>
      </w:r>
      <w:proofErr w:type="gramStart"/>
      <w:r>
        <w:t>,Average,Zone</w:t>
      </w:r>
      <w:proofErr w:type="spellEnd"/>
      <w:proofErr w:type="gramEnd"/>
      <w:r>
        <w:t xml:space="preserve"> Radiant HVAC Pump Inlet </w:t>
      </w:r>
      <w:r w:rsidR="00824D2C">
        <w:t>Temperature [</w:t>
      </w:r>
      <w:r>
        <w:t>C]</w:t>
      </w:r>
    </w:p>
    <w:p w14:paraId="15D9EC4A" w14:textId="77777777" w:rsidR="00EE4A40" w:rsidRDefault="00EE4A40" w:rsidP="00EE4A40">
      <w:pPr>
        <w:pStyle w:val="CodeIDDSamples"/>
        <w:ind w:right="-360"/>
      </w:pPr>
      <w:proofErr w:type="spellStart"/>
      <w:r>
        <w:t>HVAC</w:t>
      </w:r>
      <w:proofErr w:type="gramStart"/>
      <w:r>
        <w:t>,Average,Zone</w:t>
      </w:r>
      <w:proofErr w:type="spellEnd"/>
      <w:proofErr w:type="gramEnd"/>
      <w:r>
        <w:t xml:space="preserve"> Radiant HVAC Pump Electric Power[W]</w:t>
      </w:r>
    </w:p>
    <w:p w14:paraId="644A8C20" w14:textId="77777777" w:rsidR="00EE4A40" w:rsidRDefault="00EE4A40" w:rsidP="00EE4A40">
      <w:pPr>
        <w:pStyle w:val="CodeIDDSamples"/>
        <w:ind w:right="-360"/>
      </w:pPr>
      <w:proofErr w:type="spellStart"/>
      <w:r>
        <w:t>HVAC</w:t>
      </w:r>
      <w:proofErr w:type="gramStart"/>
      <w:r>
        <w:t>,Sum,Zone</w:t>
      </w:r>
      <w:proofErr w:type="spellEnd"/>
      <w:proofErr w:type="gramEnd"/>
      <w:r>
        <w:t xml:space="preserve"> Radiant HVAC Pump Electric </w:t>
      </w:r>
      <w:r w:rsidR="00824D2C">
        <w:t>Energy [</w:t>
      </w:r>
      <w:r>
        <w:t>J]</w:t>
      </w:r>
    </w:p>
    <w:p w14:paraId="1AEE9F23" w14:textId="77777777" w:rsidR="00EE4A40" w:rsidRDefault="00EE4A40" w:rsidP="00EE4A40">
      <w:pPr>
        <w:pStyle w:val="CodeIDDSamples"/>
        <w:ind w:right="-360"/>
      </w:pPr>
      <w:proofErr w:type="spellStart"/>
      <w:r>
        <w:t>HVAC</w:t>
      </w:r>
      <w:proofErr w:type="gramStart"/>
      <w:r>
        <w:t>,Average,Zone</w:t>
      </w:r>
      <w:proofErr w:type="spellEnd"/>
      <w:proofErr w:type="gramEnd"/>
      <w:r>
        <w:t xml:space="preserve"> Radiant HVAC Pump Mass Flow </w:t>
      </w:r>
      <w:r w:rsidR="00824D2C">
        <w:t>Rate [</w:t>
      </w:r>
      <w:r>
        <w:t>kg/s]</w:t>
      </w:r>
    </w:p>
    <w:p w14:paraId="4F5BD0B0" w14:textId="77777777" w:rsidR="00EE4A40" w:rsidRDefault="00EE4A40" w:rsidP="00EE4A40">
      <w:pPr>
        <w:pStyle w:val="CodeIDDSamples"/>
        <w:ind w:right="-360"/>
      </w:pPr>
      <w:proofErr w:type="spellStart"/>
      <w:r>
        <w:t>HVAC</w:t>
      </w:r>
      <w:proofErr w:type="gramStart"/>
      <w:r>
        <w:t>,Average,Zone</w:t>
      </w:r>
      <w:proofErr w:type="spellEnd"/>
      <w:proofErr w:type="gramEnd"/>
      <w:r>
        <w:t xml:space="preserve"> Radiant HVAC Pump Fluid Heat Gain </w:t>
      </w:r>
      <w:r w:rsidR="00824D2C">
        <w:t>Rate [</w:t>
      </w:r>
      <w:r>
        <w:t>W]</w:t>
      </w:r>
    </w:p>
    <w:p w14:paraId="1061DB03" w14:textId="77777777" w:rsidR="00EE4A40" w:rsidRDefault="00EE4A40" w:rsidP="00EE4A40">
      <w:pPr>
        <w:pStyle w:val="CodeIDDSamples"/>
        <w:ind w:right="-360"/>
      </w:pPr>
      <w:proofErr w:type="spellStart"/>
      <w:r>
        <w:t>HVAC</w:t>
      </w:r>
      <w:proofErr w:type="gramStart"/>
      <w:r>
        <w:t>,Sum,Zone</w:t>
      </w:r>
      <w:proofErr w:type="spellEnd"/>
      <w:proofErr w:type="gramEnd"/>
      <w:r>
        <w:t xml:space="preserve"> Radiant HVAC Pump Fluid Heat Gain </w:t>
      </w:r>
      <w:r w:rsidR="00824D2C">
        <w:t>Energy [</w:t>
      </w:r>
      <w:r>
        <w:t>J]</w:t>
      </w:r>
    </w:p>
    <w:p w14:paraId="151BCB39" w14:textId="77777777" w:rsidR="00EE4A40" w:rsidRDefault="00EE4A40" w:rsidP="00EE4A40">
      <w:pPr>
        <w:pStyle w:val="CodeIDDSamples"/>
        <w:ind w:right="-360"/>
      </w:pPr>
      <w:proofErr w:type="spellStart"/>
      <w:r w:rsidRPr="0027340A">
        <w:t>HVAC</w:t>
      </w:r>
      <w:proofErr w:type="gramStart"/>
      <w:r w:rsidRPr="0027340A">
        <w:t>,Sum,</w:t>
      </w:r>
      <w:r w:rsidRPr="00ED4CE7">
        <w:t>Zone</w:t>
      </w:r>
      <w:proofErr w:type="spellEnd"/>
      <w:proofErr w:type="gramEnd"/>
      <w:r w:rsidRPr="00ED4CE7">
        <w:t xml:space="preserve"> Radiant HVAC Moisture Condensation Time</w:t>
      </w:r>
      <w:r>
        <w:t xml:space="preserve"> </w:t>
      </w:r>
      <w:r w:rsidR="00911710">
        <w:t>[</w:t>
      </w:r>
      <w:r w:rsidRPr="0027340A">
        <w:t>s]</w:t>
      </w:r>
    </w:p>
    <w:p w14:paraId="665007F8" w14:textId="77777777" w:rsidR="00EE4A40" w:rsidRDefault="00EE4A40" w:rsidP="00EE4A40">
      <w:pPr>
        <w:pStyle w:val="CodeIDDSamples"/>
        <w:ind w:right="-360"/>
      </w:pPr>
      <w:proofErr w:type="spellStart"/>
      <w:r w:rsidRPr="0027340A">
        <w:t>HVAC</w:t>
      </w:r>
      <w:proofErr w:type="gramStart"/>
      <w:r w:rsidRPr="0027340A">
        <w:t>,Sum,</w:t>
      </w:r>
      <w:r w:rsidRPr="00636773">
        <w:t>Zone</w:t>
      </w:r>
      <w:proofErr w:type="spellEnd"/>
      <w:proofErr w:type="gramEnd"/>
      <w:r w:rsidRPr="00636773">
        <w:t xml:space="preserve"> Radiant HVAC Co</w:t>
      </w:r>
      <w:r>
        <w:t>oling</w:t>
      </w:r>
      <w:r w:rsidRPr="00636773">
        <w:t xml:space="preserve"> Fluid </w:t>
      </w:r>
      <w:r>
        <w:t xml:space="preserve">Heat Transfer </w:t>
      </w:r>
      <w:r w:rsidRPr="00636773">
        <w:t>Energy [J]</w:t>
      </w:r>
    </w:p>
    <w:p w14:paraId="274EB320" w14:textId="77777777" w:rsidR="00EE4A40" w:rsidRDefault="00EE4A40" w:rsidP="00EE4A40">
      <w:pPr>
        <w:pStyle w:val="CodeIDDSamples"/>
        <w:ind w:right="-360"/>
      </w:pPr>
      <w:proofErr w:type="spellStart"/>
      <w:r w:rsidRPr="0027340A">
        <w:t>HVAC</w:t>
      </w:r>
      <w:proofErr w:type="gramStart"/>
      <w:r w:rsidRPr="0027340A">
        <w:t>,Sum,</w:t>
      </w:r>
      <w:r w:rsidRPr="00636773">
        <w:t>Zone</w:t>
      </w:r>
      <w:proofErr w:type="spellEnd"/>
      <w:proofErr w:type="gramEnd"/>
      <w:r w:rsidRPr="00636773">
        <w:t xml:space="preserve"> Radiant HVAC </w:t>
      </w:r>
      <w:r>
        <w:t>Heating</w:t>
      </w:r>
      <w:r w:rsidRPr="00636773">
        <w:t xml:space="preserve"> Fluid </w:t>
      </w:r>
      <w:r>
        <w:t xml:space="preserve">Heat Transfer </w:t>
      </w:r>
      <w:r w:rsidRPr="00636773">
        <w:t>Energy [J]</w:t>
      </w:r>
    </w:p>
    <w:p w14:paraId="113A9A09" w14:textId="77777777" w:rsidR="00EE4A40" w:rsidRPr="00636773" w:rsidRDefault="00EE4A40" w:rsidP="00EE4A40">
      <w:pPr>
        <w:pStyle w:val="BodyText"/>
      </w:pPr>
    </w:p>
    <w:p w14:paraId="103402B8" w14:textId="77777777" w:rsidR="00EE4A40" w:rsidRDefault="00EE4A40" w:rsidP="00EE4A40">
      <w:pPr>
        <w:pStyle w:val="Heading4"/>
      </w:pPr>
      <w:r>
        <w:lastRenderedPageBreak/>
        <w:t>Zone Radiant HVAC Heating Rate [W]</w:t>
      </w:r>
    </w:p>
    <w:p w14:paraId="36591035" w14:textId="77777777" w:rsidR="00EE4A40" w:rsidRDefault="00EE4A40" w:rsidP="00EE4A40">
      <w:pPr>
        <w:pStyle w:val="BodyText"/>
      </w:pPr>
      <w:r>
        <w:t>This field reports the heating input rate to the low temperature radiant system in Watts. This is the heat source to the surface that is defined as the radiant system. The heating rate is determined by the zone conditions and the control scheme defined in the user input.</w:t>
      </w:r>
    </w:p>
    <w:p w14:paraId="11CF800C" w14:textId="77777777" w:rsidR="00EE4A40" w:rsidRDefault="00EE4A40" w:rsidP="00EE4A40">
      <w:pPr>
        <w:pStyle w:val="Heading4"/>
      </w:pPr>
      <w:r>
        <w:t>Zone Radiant HVAC Heating Energy [J]</w:t>
      </w:r>
    </w:p>
    <w:p w14:paraId="60700813" w14:textId="77777777" w:rsidR="00EE4A40" w:rsidRDefault="00EE4A40" w:rsidP="00EE4A40">
      <w:pPr>
        <w:pStyle w:val="BodyText"/>
      </w:pPr>
      <w:r>
        <w:t xml:space="preserve">This field reports the heating input to the low temperature radiant system in Joules. This is the heat source to the surface that is defined as the radiant system. The heating rate is determined by the zone conditions, the control scheme defined in the user input, and the </w:t>
      </w:r>
      <w:proofErr w:type="spellStart"/>
      <w:r>
        <w:t>timestep</w:t>
      </w:r>
      <w:proofErr w:type="spellEnd"/>
      <w:r>
        <w:t>.</w:t>
      </w:r>
    </w:p>
    <w:p w14:paraId="44F2B830" w14:textId="77777777" w:rsidR="00EE4A40" w:rsidRDefault="00EE4A40" w:rsidP="00EE4A40">
      <w:pPr>
        <w:pStyle w:val="Heading4"/>
      </w:pPr>
      <w:r>
        <w:t>Zone Radiant HVAC Cooling Rate [W]</w:t>
      </w:r>
    </w:p>
    <w:p w14:paraId="2E90E9DF" w14:textId="77777777" w:rsidR="00EE4A40" w:rsidRDefault="00EE4A40" w:rsidP="00EE4A40">
      <w:pPr>
        <w:pStyle w:val="BodyText"/>
      </w:pPr>
      <w:r>
        <w:t>This field reports the cooling input rate to the low temperature radiant system in Watts. This is the heat sink to the surface that is defined as the radiant system. The cooling rate is determined by the zone conditions and the control scheme defined in the user input.</w:t>
      </w:r>
    </w:p>
    <w:p w14:paraId="0868E116" w14:textId="77777777" w:rsidR="00EE4A40" w:rsidRDefault="00EE4A40" w:rsidP="00EE4A40">
      <w:pPr>
        <w:pStyle w:val="Heading4"/>
      </w:pPr>
      <w:r>
        <w:t>Zone Radiant HVAC Cooling Energy [J]</w:t>
      </w:r>
    </w:p>
    <w:p w14:paraId="3A8FD100" w14:textId="77777777" w:rsidR="00EE4A40" w:rsidRDefault="00EE4A40" w:rsidP="00EE4A40">
      <w:pPr>
        <w:pStyle w:val="BodyText"/>
      </w:pPr>
      <w:r>
        <w:t xml:space="preserve">This field reports the cooling input to the low temperature radiant system in Joules. This is the heat sink to the surface that is defined as the radiant system. The cooling rate is determined by the zone conditions, the control scheme defined in the user input, and the </w:t>
      </w:r>
      <w:proofErr w:type="spellStart"/>
      <w:r>
        <w:t>timestep</w:t>
      </w:r>
      <w:proofErr w:type="spellEnd"/>
      <w:r>
        <w:t>.</w:t>
      </w:r>
    </w:p>
    <w:p w14:paraId="3A51B5D5" w14:textId="77777777" w:rsidR="00EE4A40" w:rsidRDefault="00EE4A40" w:rsidP="00EE4A40">
      <w:pPr>
        <w:pStyle w:val="Heading4"/>
      </w:pPr>
      <w:r w:rsidRPr="00166E5C">
        <w:t>Zone Radiant HVAC Mass Flow Rate</w:t>
      </w:r>
      <w:r w:rsidRPr="00166E5C" w:rsidDel="00166E5C">
        <w:t xml:space="preserve"> </w:t>
      </w:r>
      <w:r>
        <w:t>[kg/s]</w:t>
      </w:r>
    </w:p>
    <w:p w14:paraId="6BB97522" w14:textId="77777777" w:rsidR="00EE4A40" w:rsidRDefault="00EE4A40" w:rsidP="00EE4A40">
      <w:pPr>
        <w:pStyle w:val="BodyText"/>
      </w:pPr>
      <w:r>
        <w:t>This field reports the mass flow rate of water through the low temperature radiant system in kilograms per second. This should be identical to the pump flow rate for the system.</w:t>
      </w:r>
    </w:p>
    <w:p w14:paraId="44CF8180" w14:textId="77777777" w:rsidR="00EE4A40" w:rsidRDefault="00EE4A40" w:rsidP="00EE4A40">
      <w:pPr>
        <w:pStyle w:val="Heading4"/>
      </w:pPr>
      <w:r w:rsidRPr="00166E5C">
        <w:t>Zone Radiant HVAC Injection Mass Flow Rate</w:t>
      </w:r>
      <w:r w:rsidRPr="00166E5C" w:rsidDel="00166E5C">
        <w:t xml:space="preserve"> </w:t>
      </w:r>
      <w:r>
        <w:t>[kg/s]</w:t>
      </w:r>
    </w:p>
    <w:p w14:paraId="67A7F7EB" w14:textId="77777777" w:rsidR="00EE4A40" w:rsidRDefault="00EE4A40" w:rsidP="00EE4A40">
      <w:pPr>
        <w:pStyle w:val="BodyText"/>
      </w:pPr>
      <w:r>
        <w:t>This field reports the mass flow rate of water that is injected into the radiant system from the main loop. A valve will control the injection and recirculation mass flow rates (see next field) to match the temperature controls specified by the user and dictated by the current simulation conditions.</w:t>
      </w:r>
    </w:p>
    <w:p w14:paraId="31DEEC35" w14:textId="77777777" w:rsidR="00EE4A40" w:rsidRDefault="00EE4A40" w:rsidP="00EE4A40">
      <w:pPr>
        <w:pStyle w:val="Heading4"/>
      </w:pPr>
      <w:r w:rsidRPr="003905CA">
        <w:t>Zone Radiant HVAC Recirculation Mass Flow Rate</w:t>
      </w:r>
      <w:r w:rsidRPr="003905CA" w:rsidDel="003905CA">
        <w:t xml:space="preserve"> </w:t>
      </w:r>
      <w:r>
        <w:t>[kg/s]</w:t>
      </w:r>
    </w:p>
    <w:p w14:paraId="50186E11" w14:textId="77777777" w:rsidR="00EE4A40" w:rsidRDefault="00EE4A40" w:rsidP="00EE4A40">
      <w:pPr>
        <w:pStyle w:val="BodyText"/>
      </w:pPr>
      <w:r>
        <w:t>This field reports the mass flow rate of water that is recirculated from the radiant system outlet and mixed with the injection flow from the main loop. A valve will control the injection and recirculation mass flow rates (see next field) to match the temperature controls specified by the user and dictated by the current simulation conditions.</w:t>
      </w:r>
    </w:p>
    <w:p w14:paraId="54436096" w14:textId="77777777" w:rsidR="00EE4A40" w:rsidRDefault="00EE4A40" w:rsidP="00EE4A40">
      <w:pPr>
        <w:pStyle w:val="Heading4"/>
      </w:pPr>
      <w:r>
        <w:t>Zone Radiant HVAC Inlet Temperature [C]</w:t>
      </w:r>
    </w:p>
    <w:p w14:paraId="37DD2F3D" w14:textId="77777777" w:rsidR="00EE4A40" w:rsidRDefault="00EE4A40" w:rsidP="00EE4A40">
      <w:pPr>
        <w:pStyle w:val="BodyText"/>
      </w:pPr>
      <w:r>
        <w:t>This field reports the temperature of water entering the low temperature radiant system in Celsius. This may differ from the inlet node temperature for the component since this component has its own local secondary loop.</w:t>
      </w:r>
    </w:p>
    <w:p w14:paraId="3B69FB58" w14:textId="77777777" w:rsidR="00EE4A40" w:rsidRDefault="00EE4A40" w:rsidP="00EE4A40">
      <w:pPr>
        <w:pStyle w:val="Heading4"/>
      </w:pPr>
      <w:r>
        <w:t>Zone Radiant HVAC Outlet Temperature [C]</w:t>
      </w:r>
    </w:p>
    <w:p w14:paraId="6BDC440B" w14:textId="77777777" w:rsidR="00EE4A40" w:rsidRDefault="00EE4A40" w:rsidP="00EE4A40">
      <w:pPr>
        <w:pStyle w:val="BodyText"/>
      </w:pPr>
      <w:r>
        <w:t>This field reports the temperature of water leaving the low temperature radiant system in Celsius. This may differ from the outlet node temperature for the component since this component has its own local secondary loop.</w:t>
      </w:r>
    </w:p>
    <w:p w14:paraId="7C2B5B78" w14:textId="77777777" w:rsidR="00EE4A40" w:rsidRDefault="00EE4A40" w:rsidP="00EE4A40">
      <w:pPr>
        <w:pStyle w:val="Heading4"/>
      </w:pPr>
      <w:r w:rsidRPr="003905CA">
        <w:t>Zone Radiant HVAC Pump Inlet Temperature</w:t>
      </w:r>
      <w:r w:rsidRPr="003905CA" w:rsidDel="003905CA">
        <w:t xml:space="preserve"> </w:t>
      </w:r>
      <w:r>
        <w:t>[C]</w:t>
      </w:r>
    </w:p>
    <w:p w14:paraId="26610601" w14:textId="77777777" w:rsidR="00EE4A40" w:rsidRDefault="00EE4A40" w:rsidP="00EE4A40">
      <w:pPr>
        <w:pStyle w:val="BodyText"/>
      </w:pPr>
      <w:r>
        <w:t>This field reports the temperature of water entering the low temperature radiant system pump in Celsius. This may differ from the inlet node temperature for the component since this component has its own local secondary loop. It is assumed that the pump is upstream of the radiant system.</w:t>
      </w:r>
    </w:p>
    <w:p w14:paraId="73300E21" w14:textId="77777777" w:rsidR="00EE4A40" w:rsidRDefault="00EE4A40" w:rsidP="00EE4A40">
      <w:pPr>
        <w:pStyle w:val="Heading4"/>
      </w:pPr>
      <w:r w:rsidRPr="00DD6083">
        <w:lastRenderedPageBreak/>
        <w:t>Zone Radiant HVAC Pump Electric Power</w:t>
      </w:r>
      <w:r w:rsidRPr="00DD6083" w:rsidDel="00DD6083">
        <w:t xml:space="preserve"> </w:t>
      </w:r>
      <w:r>
        <w:t>[W]</w:t>
      </w:r>
    </w:p>
    <w:p w14:paraId="159B09EB" w14:textId="77777777" w:rsidR="00EE4A40" w:rsidRDefault="00EE4A40" w:rsidP="00EE4A40">
      <w:pPr>
        <w:pStyle w:val="BodyText"/>
      </w:pPr>
      <w:r>
        <w:t>This field reports the rate of electric power consumption for the pump which supplies flow to the constant flow radiant system in Watts.</w:t>
      </w:r>
    </w:p>
    <w:p w14:paraId="77D82EA5" w14:textId="77777777" w:rsidR="00EE4A40" w:rsidRDefault="00EE4A40" w:rsidP="00EE4A40">
      <w:pPr>
        <w:pStyle w:val="Heading4"/>
      </w:pPr>
      <w:r w:rsidRPr="00DD6083">
        <w:t>Zone Radiant HVAC Pump Electric Energy</w:t>
      </w:r>
      <w:r w:rsidRPr="00DD6083" w:rsidDel="00DD6083">
        <w:t xml:space="preserve"> </w:t>
      </w:r>
      <w:r>
        <w:t>[J]</w:t>
      </w:r>
    </w:p>
    <w:p w14:paraId="3B826B93" w14:textId="77777777" w:rsidR="00EE4A40" w:rsidRDefault="00EE4A40" w:rsidP="00EE4A40">
      <w:pPr>
        <w:pStyle w:val="BodyText"/>
      </w:pPr>
      <w:r>
        <w:t>This field reports the electric power consumption for the pump which supplies flow to the constant flow radiant system in Joules.</w:t>
      </w:r>
    </w:p>
    <w:p w14:paraId="1565B528" w14:textId="77777777" w:rsidR="00EE4A40" w:rsidRDefault="00EE4A40" w:rsidP="00EE4A40">
      <w:pPr>
        <w:pStyle w:val="Heading4"/>
      </w:pPr>
      <w:r>
        <w:t>Zone Radiant HVAC Pump Mass Flow Rate [kg/s]</w:t>
      </w:r>
    </w:p>
    <w:p w14:paraId="79E36F55" w14:textId="77777777" w:rsidR="00EE4A40" w:rsidRDefault="00EE4A40" w:rsidP="00EE4A40">
      <w:pPr>
        <w:pStyle w:val="BodyText"/>
      </w:pPr>
      <w:r>
        <w:t>This field reports the mass flow rate of water through the low temperature radiant system pump in kilograms per second. This should be identical to the flow rate for the system.</w:t>
      </w:r>
    </w:p>
    <w:p w14:paraId="25330BBD" w14:textId="77777777" w:rsidR="00EE4A40" w:rsidRDefault="00EE4A40" w:rsidP="00EE4A40">
      <w:pPr>
        <w:pStyle w:val="Heading4"/>
      </w:pPr>
      <w:r w:rsidRPr="00BF6388">
        <w:t>Zone Radiant HVAC Pump Fluid Heat Gain Rate</w:t>
      </w:r>
      <w:r w:rsidRPr="00BF6388" w:rsidDel="00BF6388">
        <w:t xml:space="preserve"> </w:t>
      </w:r>
      <w:r>
        <w:t>[W]</w:t>
      </w:r>
    </w:p>
    <w:p w14:paraId="32560EE1" w14:textId="77777777" w:rsidR="00EE4A40" w:rsidRDefault="00EE4A40" w:rsidP="00EE4A40">
      <w:pPr>
        <w:pStyle w:val="BodyText"/>
      </w:pPr>
      <w:r>
        <w:t>This field reports the rate at which heat is added to the fluid stream as it passes through the pump in Watts. This heat is reflected in the radiant system inlet temperature which will be different from the pump inlet temperature if this field has a non-zero value.</w:t>
      </w:r>
    </w:p>
    <w:p w14:paraId="2A859093" w14:textId="77777777" w:rsidR="00EE4A40" w:rsidRDefault="00EE4A40" w:rsidP="00EE4A40">
      <w:pPr>
        <w:pStyle w:val="Heading4"/>
      </w:pPr>
      <w:r w:rsidRPr="00BF6388">
        <w:t>Zone Radiant HVAC Pump Fluid Heat Gain Energy</w:t>
      </w:r>
      <w:r w:rsidRPr="00BF6388" w:rsidDel="00BF6388">
        <w:t xml:space="preserve"> </w:t>
      </w:r>
      <w:r>
        <w:t>[J]</w:t>
      </w:r>
    </w:p>
    <w:p w14:paraId="61083224" w14:textId="77777777" w:rsidR="00EE4A40" w:rsidRDefault="00EE4A40" w:rsidP="00EE4A40">
      <w:pPr>
        <w:pStyle w:val="BodyText"/>
      </w:pPr>
      <w:r>
        <w:t>This field reports the amount of heat energy added to the fluid stream as it passes through the pump in Joules. This heat is reflected in the radiant system inlet temperature which will be different from the pump inlet temperature if this field has a non-zero value.</w:t>
      </w:r>
    </w:p>
    <w:p w14:paraId="127867A5" w14:textId="77777777" w:rsidR="00EE4A40" w:rsidRPr="0027340A" w:rsidRDefault="00EE4A40" w:rsidP="00EE4A40">
      <w:pPr>
        <w:pStyle w:val="Heading4"/>
      </w:pPr>
      <w:r w:rsidRPr="00ED4CE7">
        <w:t>Zone Radiant HVAC Moisture Condensation Time</w:t>
      </w:r>
      <w:r w:rsidRPr="00ED4CE7" w:rsidDel="00ED4CE7">
        <w:t xml:space="preserve"> </w:t>
      </w:r>
      <w:r w:rsidRPr="0027340A">
        <w:t>[s]</w:t>
      </w:r>
    </w:p>
    <w:p w14:paraId="302CF33E" w14:textId="77777777" w:rsidR="00EE4A40" w:rsidRDefault="00EE4A40" w:rsidP="00EE4A40">
      <w:pPr>
        <w:pStyle w:val="BodyText"/>
      </w:pPr>
      <w:r w:rsidRPr="0027340A">
        <w:t xml:space="preserve">This field reports the amount of time when condensation is occurring.  When using the </w:t>
      </w:r>
      <w:proofErr w:type="gramStart"/>
      <w:r w:rsidRPr="0027340A">
        <w:t>Off</w:t>
      </w:r>
      <w:proofErr w:type="gramEnd"/>
      <w:r w:rsidRPr="0027340A">
        <w:t xml:space="preserve"> condensation control, this simply reports the amount of time when condensation occurs.  When using the </w:t>
      </w:r>
      <w:proofErr w:type="spellStart"/>
      <w:r w:rsidRPr="0027340A">
        <w:t>SimpleOff</w:t>
      </w:r>
      <w:proofErr w:type="spellEnd"/>
      <w:r w:rsidRPr="0027340A">
        <w:t xml:space="preserve"> condensation control, this indicates the amount of time when the system has been shut off because of the potential danger of condensation.</w:t>
      </w:r>
    </w:p>
    <w:p w14:paraId="477C643F" w14:textId="77777777" w:rsidR="00EE4A40" w:rsidRDefault="00EE4A40" w:rsidP="00EE4A40">
      <w:pPr>
        <w:pStyle w:val="Heading4"/>
      </w:pPr>
      <w:r>
        <w:t>Zone Radiant HVAC Cooling Fluid Heat Transfer Energy [J]</w:t>
      </w:r>
    </w:p>
    <w:p w14:paraId="0A1E8CBF" w14:textId="77777777" w:rsidR="00EE4A40" w:rsidRDefault="00EE4A40" w:rsidP="00EE4A40">
      <w:pPr>
        <w:pStyle w:val="BodyText"/>
      </w:pPr>
      <w:r>
        <w:t>The heat transfer energy for the cooling fluid connection, in Joules.</w:t>
      </w:r>
    </w:p>
    <w:p w14:paraId="510A3648" w14:textId="77777777" w:rsidR="00EE4A40" w:rsidRDefault="00EE4A40" w:rsidP="00EE4A40">
      <w:pPr>
        <w:pStyle w:val="Heading4"/>
      </w:pPr>
      <w:r>
        <w:t>Zone Radiant HVAC Heating</w:t>
      </w:r>
      <w:r w:rsidRPr="006708C9">
        <w:t xml:space="preserve"> Fluid </w:t>
      </w:r>
      <w:r>
        <w:t xml:space="preserve">Heat Transfer </w:t>
      </w:r>
      <w:r w:rsidRPr="006708C9">
        <w:t>Energy</w:t>
      </w:r>
      <w:r>
        <w:t xml:space="preserve"> [J]</w:t>
      </w:r>
    </w:p>
    <w:p w14:paraId="0FD13928" w14:textId="77777777" w:rsidR="00717A28" w:rsidRDefault="00EE4A40" w:rsidP="00EE4A40">
      <w:pPr>
        <w:pStyle w:val="BodyText"/>
      </w:pPr>
      <w:r>
        <w:t>The heat transfer energy for the heating fluid connection, in Joules.</w:t>
      </w:r>
    </w:p>
    <w:p w14:paraId="688A7491" w14:textId="77777777" w:rsidR="00976A26" w:rsidRDefault="0072382E">
      <w:pPr>
        <w:pStyle w:val="Heading3"/>
      </w:pPr>
      <w:bookmarkStart w:id="23" w:name="_Toc99528044"/>
      <w:bookmarkStart w:id="24" w:name="_Toc399589560"/>
      <w:proofErr w:type="spellStart"/>
      <w:r w:rsidRPr="0072382E">
        <w:t>ZoneHVAC</w:t>
      </w:r>
      <w:proofErr w:type="gramStart"/>
      <w:r w:rsidRPr="0072382E">
        <w:t>:LowTemperatureRadiant:Electric</w:t>
      </w:r>
      <w:bookmarkEnd w:id="23"/>
      <w:bookmarkEnd w:id="24"/>
      <w:proofErr w:type="spellEnd"/>
      <w:proofErr w:type="gramEnd"/>
    </w:p>
    <w:p w14:paraId="22A6D1FE" w14:textId="77777777" w:rsidR="00A1002B" w:rsidRDefault="00A1002B" w:rsidP="00A1002B">
      <w:pPr>
        <w:pStyle w:val="BodyText"/>
      </w:pPr>
      <w:r>
        <w:t>This low temperature radiant system (electric) is a component of zone equipment that is intended to model any “radiant system” where electric resistance heating is used to supply energy (heat) to a building surface (wall, ceiling, or floor). The component is controlled by the radiant system controls that are defined in the syntax below</w:t>
      </w:r>
      <w:r w:rsidRPr="00B949F5">
        <w:t xml:space="preserve"> </w:t>
      </w:r>
      <w:r>
        <w:t xml:space="preserve">and this control does not require the use of a zone thermostat unless the unit is being </w:t>
      </w:r>
      <w:proofErr w:type="spellStart"/>
      <w:r>
        <w:t>autosized</w:t>
      </w:r>
      <w:proofErr w:type="spellEnd"/>
      <w:r>
        <w:t>.</w:t>
      </w:r>
      <w:r w:rsidRPr="00FF18D2">
        <w:t xml:space="preserve"> </w:t>
      </w:r>
      <w:r>
        <w:t>Note also that because this unit does not require a thermostat that in cases where no other systems are serving the zone in which this system resides that it will use the heating equipment priority to determine which system will run first.  If the radiant system is serving a zone with forced air equipment, the radiant system will follow the priority order established by the zone thermostat but will still base its response on the controls defined by the user for the radiant system.</w:t>
      </w:r>
    </w:p>
    <w:p w14:paraId="74D2C5A7" w14:textId="77777777" w:rsidR="00A1002B" w:rsidRDefault="00A1002B" w:rsidP="00A1002B">
      <w:pPr>
        <w:pStyle w:val="BodyText"/>
      </w:pPr>
      <w:r>
        <w:t xml:space="preserve">The control is accomplished by varying the electrical power supplied to the unit. This model covers either a radiant panel system or wires embedded in entire walls, floors, or ceilings. It is not intended to simulate high temperature electric or gas radiant heaters. Those devices will be handled by a separate model and different input syntax. Low temperature radiant systems that use water flowing through tubes to provide heat to the system should also be defined using separate input syntax (ref: Low Temp Radiant </w:t>
      </w:r>
      <w:proofErr w:type="spellStart"/>
      <w:r>
        <w:t>System:Hydronic</w:t>
      </w:r>
      <w:proofErr w:type="spellEnd"/>
      <w:r>
        <w:t xml:space="preserve">). </w:t>
      </w:r>
    </w:p>
    <w:p w14:paraId="54F58357" w14:textId="77777777" w:rsidR="00976A26" w:rsidRDefault="00976A26">
      <w:pPr>
        <w:pStyle w:val="Heading4"/>
      </w:pPr>
      <w:r>
        <w:lastRenderedPageBreak/>
        <w:t>Field: Name</w:t>
      </w:r>
    </w:p>
    <w:p w14:paraId="69BC7B31" w14:textId="77777777" w:rsidR="00976A26" w:rsidRDefault="00976A26">
      <w:pPr>
        <w:pStyle w:val="BodyText"/>
      </w:pPr>
      <w:r>
        <w:t xml:space="preserve">This field is </w:t>
      </w:r>
      <w:proofErr w:type="gramStart"/>
      <w:r>
        <w:t>an</w:t>
      </w:r>
      <w:proofErr w:type="gramEnd"/>
      <w:r>
        <w:t xml:space="preserve"> unique user assigned name for an instance of an electric low temperature radiant system</w:t>
      </w:r>
      <w:r w:rsidR="006B2084">
        <w:t xml:space="preserve">. </w:t>
      </w:r>
      <w:r>
        <w:t>Any reference to this unit by another object will use this name.</w:t>
      </w:r>
    </w:p>
    <w:p w14:paraId="7ECEF7CA" w14:textId="77777777" w:rsidR="00976A26" w:rsidRDefault="00976A26">
      <w:pPr>
        <w:pStyle w:val="Heading4"/>
      </w:pPr>
      <w:r>
        <w:t xml:space="preserve">Field: </w:t>
      </w:r>
      <w:r w:rsidR="00E74176">
        <w:t>Availability Schedule Name</w:t>
      </w:r>
    </w:p>
    <w:p w14:paraId="6504FD49" w14:textId="77777777" w:rsidR="00976A26" w:rsidRDefault="00976A26">
      <w:pPr>
        <w:pStyle w:val="BodyText"/>
      </w:pPr>
      <w:r>
        <w:t xml:space="preserve">This field is the name of the schedule (ref: Schedule) that denotes whether the electric low temperature radiant system can operate during a given </w:t>
      </w:r>
      <w:r w:rsidR="006971B3">
        <w:t>time period</w:t>
      </w:r>
      <w:r>
        <w:t>.</w:t>
      </w:r>
      <w:r w:rsidR="006971B3">
        <w:t xml:space="preserve"> </w:t>
      </w:r>
      <w:r w:rsidR="0065034C">
        <w:rPr>
          <w:rFonts w:cs="Arial"/>
        </w:rPr>
        <w:t xml:space="preserve">A schedule value less than or equal to 0 (usually 0 is used) denotes that the </w:t>
      </w:r>
      <w:r w:rsidR="0065034C">
        <w:t>unit</w:t>
      </w:r>
      <w:r w:rsidR="0065034C">
        <w:rPr>
          <w:rFonts w:cs="Arial"/>
        </w:rPr>
        <w:t xml:space="preserve"> must be off for that time period. A value greater than 0 (usually 1 is used) denotes that the </w:t>
      </w:r>
      <w:r w:rsidR="0065034C">
        <w:t>unit</w:t>
      </w:r>
      <w:r w:rsidR="0065034C">
        <w:rPr>
          <w:rFonts w:cs="Arial"/>
        </w:rPr>
        <w:t xml:space="preserve"> is available to operate during that time period.</w:t>
      </w:r>
      <w:r w:rsidR="0065034C">
        <w:t xml:space="preserve"> If this field is left blank, the schedule has a value of 1 for all time periods.</w:t>
      </w:r>
    </w:p>
    <w:p w14:paraId="0B75D1EF" w14:textId="77777777" w:rsidR="00976A26" w:rsidRDefault="00976A26">
      <w:pPr>
        <w:pStyle w:val="Heading4"/>
      </w:pPr>
      <w:r>
        <w:t xml:space="preserve">Field: Zone </w:t>
      </w:r>
      <w:r w:rsidR="0072382E">
        <w:t>N</w:t>
      </w:r>
      <w:r>
        <w:t>ame</w:t>
      </w:r>
    </w:p>
    <w:p w14:paraId="42036D54" w14:textId="77777777" w:rsidR="00976A26" w:rsidRDefault="00976A26">
      <w:pPr>
        <w:pStyle w:val="BodyText"/>
      </w:pPr>
      <w:r>
        <w:t>This field is the name of the zone (Ref: Zone) in which the electric low temperature radiant system is principally located and intended to affect</w:t>
      </w:r>
      <w:r w:rsidR="006B2084">
        <w:t xml:space="preserve">. </w:t>
      </w:r>
      <w:r>
        <w:t>A system that is between two zones will still act upon each zone; however, the zone name referenced here should be the zone that controls the radiant system response.</w:t>
      </w:r>
    </w:p>
    <w:p w14:paraId="18860F80" w14:textId="77777777" w:rsidR="00976A26" w:rsidRDefault="00976A26">
      <w:pPr>
        <w:pStyle w:val="Heading4"/>
      </w:pPr>
      <w:r>
        <w:t xml:space="preserve">Field: </w:t>
      </w:r>
      <w:r w:rsidR="0072382E" w:rsidRPr="0072382E">
        <w:t>Surface Name or Radiant Surface Group Name</w:t>
      </w:r>
    </w:p>
    <w:p w14:paraId="6A0D6F20" w14:textId="190C5F6E" w:rsidR="00976A26" w:rsidRDefault="00976A26">
      <w:pPr>
        <w:pStyle w:val="BodyText"/>
      </w:pPr>
      <w:r>
        <w:t xml:space="preserve">This field is the name of the surface (Ref: </w:t>
      </w:r>
      <w:proofErr w:type="spellStart"/>
      <w:r w:rsidR="0072382E">
        <w:t>Building</w:t>
      </w:r>
      <w:r>
        <w:t>Surface</w:t>
      </w:r>
      <w:proofErr w:type="spellEnd"/>
      <w:r>
        <w:t xml:space="preserve">) or surface list (Ref: </w:t>
      </w:r>
      <w:proofErr w:type="spellStart"/>
      <w:r w:rsidR="0072382E" w:rsidRPr="0072382E">
        <w:t>ZoneHVAC</w:t>
      </w:r>
      <w:proofErr w:type="gramStart"/>
      <w:r w:rsidR="0072382E" w:rsidRPr="0072382E">
        <w:t>:LowTemperatureRadiant:SurfaceGroup</w:t>
      </w:r>
      <w:proofErr w:type="spellEnd"/>
      <w:proofErr w:type="gramEnd"/>
      <w:r>
        <w:t>) in which the hydronic tubing is embedded/contained</w:t>
      </w:r>
      <w:r w:rsidR="006B2084">
        <w:t xml:space="preserve">. </w:t>
      </w:r>
      <w:r>
        <w:t>This specification attaches the source or sink from the radiant system to a particular surface and the contribution of the system to the heat balances of that surface</w:t>
      </w:r>
      <w:r w:rsidR="006B2084">
        <w:t xml:space="preserve">. </w:t>
      </w:r>
      <w:r>
        <w:t xml:space="preserve">If this field is a surface list, then the source or sink is attached to all of the surfaces in the list with the </w:t>
      </w:r>
      <w:r w:rsidR="0072382E">
        <w:t>r</w:t>
      </w:r>
      <w:r>
        <w:t xml:space="preserve">adiant </w:t>
      </w:r>
      <w:r w:rsidR="0072382E">
        <w:t>s</w:t>
      </w:r>
      <w:r>
        <w:t xml:space="preserve">ystem </w:t>
      </w:r>
      <w:r w:rsidR="0072382E">
        <w:t>s</w:t>
      </w:r>
      <w:r>
        <w:t xml:space="preserve">urface </w:t>
      </w:r>
      <w:r w:rsidR="0072382E">
        <w:t>g</w:t>
      </w:r>
      <w:r>
        <w:t>roup defining the breakdown of how flow rate is split between the various surfaces</w:t>
      </w:r>
      <w:r w:rsidR="006B2084">
        <w:t xml:space="preserve">. </w:t>
      </w:r>
      <w:del w:id="25" w:author="Michael" w:date="2014-12-08T21:01:00Z">
        <w:r w:rsidDel="00BA7C2D">
          <w:delText>Only base surfaces (</w:delText>
        </w:r>
        <w:r w:rsidR="0072382E" w:rsidDel="00BA7C2D">
          <w:delText>e.g. BuildingSurface:Detailed</w:delText>
        </w:r>
        <w:r w:rsidDel="00BA7C2D">
          <w:delText>) are valid</w:delText>
        </w:r>
        <w:r w:rsidR="006B2084" w:rsidDel="00BA7C2D">
          <w:delText xml:space="preserve">. </w:delText>
        </w:r>
        <w:r w:rsidR="0072382E" w:rsidDel="00BA7C2D">
          <w:delText xml:space="preserve">Window/Door </w:delText>
        </w:r>
        <w:r w:rsidDel="00BA7C2D">
          <w:delText xml:space="preserve">surfaces and </w:delText>
        </w:r>
        <w:r w:rsidR="0072382E" w:rsidDel="00BA7C2D">
          <w:delText>I</w:delText>
        </w:r>
        <w:r w:rsidDel="00BA7C2D">
          <w:delText xml:space="preserve">nternal </w:delText>
        </w:r>
        <w:r w:rsidR="0072382E" w:rsidDel="00BA7C2D">
          <w:delText>M</w:delText>
        </w:r>
        <w:r w:rsidDel="00BA7C2D">
          <w:delText xml:space="preserve">ass </w:delText>
        </w:r>
      </w:del>
      <w:ins w:id="26" w:author="Michael" w:date="2014-12-08T21:01:00Z">
        <w:r w:rsidR="00BA7C2D">
          <w:t xml:space="preserve">Base surfaces (e.g., </w:t>
        </w:r>
        <w:proofErr w:type="spellStart"/>
        <w:r w:rsidR="00BA7C2D">
          <w:t>BuildingSurface</w:t>
        </w:r>
        <w:proofErr w:type="gramStart"/>
        <w:r w:rsidR="00BA7C2D">
          <w:t>:Detailed</w:t>
        </w:r>
        <w:proofErr w:type="spellEnd"/>
        <w:proofErr w:type="gramEnd"/>
        <w:r w:rsidR="00BA7C2D">
          <w:t xml:space="preserve">), door surfaces and internal mass are valid. Window surfaces </w:t>
        </w:r>
      </w:ins>
      <w:r>
        <w:t>are not valid surface types for embedded radiant systems.</w:t>
      </w:r>
    </w:p>
    <w:p w14:paraId="4053A6BF" w14:textId="77777777" w:rsidR="00EF6BB1" w:rsidRPr="00AD4D4B" w:rsidRDefault="00EF6BB1" w:rsidP="00EF6BB1">
      <w:pPr>
        <w:pStyle w:val="Heading4"/>
      </w:pPr>
      <w:r w:rsidRPr="00AD4D4B">
        <w:t>Field: Heating Design Capacity Method</w:t>
      </w:r>
    </w:p>
    <w:p w14:paraId="6430D53C" w14:textId="77777777" w:rsidR="00EF6BB1" w:rsidRPr="00006598" w:rsidRDefault="00EF6BB1" w:rsidP="00EF6BB1">
      <w:pPr>
        <w:rPr>
          <w:rFonts w:cs="Arial"/>
        </w:rPr>
      </w:pPr>
      <w:r w:rsidRPr="003A24D1">
        <w:rPr>
          <w:rFonts w:cs="Arial"/>
        </w:rPr>
        <w:t xml:space="preserve">Enter the method used to determine the </w:t>
      </w:r>
      <w:r>
        <w:rPr>
          <w:rFonts w:cs="Arial"/>
        </w:rPr>
        <w:t>maximum electrical power (heat</w:t>
      </w:r>
      <w:r w:rsidRPr="003A24D1">
        <w:rPr>
          <w:rFonts w:cs="Arial"/>
        </w:rPr>
        <w:t xml:space="preserve">ing design </w:t>
      </w:r>
      <w:proofErr w:type="gramStart"/>
      <w:r w:rsidRPr="003A24D1">
        <w:rPr>
          <w:rFonts w:cs="Arial"/>
        </w:rPr>
        <w:t xml:space="preserve">capacity </w:t>
      </w:r>
      <w:r>
        <w:rPr>
          <w:rFonts w:cs="Arial"/>
        </w:rPr>
        <w:t>)</w:t>
      </w:r>
      <w:proofErr w:type="gramEnd"/>
      <w:r>
        <w:rPr>
          <w:rFonts w:cs="Arial"/>
        </w:rPr>
        <w:t xml:space="preserve"> or enter the method </w:t>
      </w:r>
      <w:r w:rsidRPr="003A24D1">
        <w:rPr>
          <w:rFonts w:cs="Arial"/>
        </w:rPr>
        <w:t>for scalable sizing</w:t>
      </w:r>
      <w:r>
        <w:rPr>
          <w:rFonts w:cs="Arial"/>
        </w:rPr>
        <w:t xml:space="preserve"> the maximum electrical power of low temperature radiant electric unit</w:t>
      </w:r>
      <w:r w:rsidRPr="003A24D1">
        <w:rPr>
          <w:rFonts w:cs="Arial"/>
        </w:rPr>
        <w:t xml:space="preserve">. Input allowed is either </w:t>
      </w:r>
      <w:proofErr w:type="spellStart"/>
      <w:r w:rsidRPr="008F2E21">
        <w:rPr>
          <w:rFonts w:cs="Arial"/>
          <w:i/>
        </w:rPr>
        <w:t>HeatingDesignCapacity</w:t>
      </w:r>
      <w:proofErr w:type="spellEnd"/>
      <w:r w:rsidRPr="003A24D1">
        <w:rPr>
          <w:rFonts w:cs="Arial"/>
        </w:rPr>
        <w:t xml:space="preserve">, </w:t>
      </w:r>
      <w:proofErr w:type="spellStart"/>
      <w:r w:rsidRPr="003A24D1">
        <w:rPr>
          <w:rFonts w:cs="Arial"/>
          <w:i/>
        </w:rPr>
        <w:t>CapacityPerFloorArea</w:t>
      </w:r>
      <w:proofErr w:type="spellEnd"/>
      <w:r w:rsidRPr="003A24D1">
        <w:rPr>
          <w:rFonts w:cs="Arial"/>
        </w:rPr>
        <w:t xml:space="preserve">, </w:t>
      </w:r>
      <w:proofErr w:type="gramStart"/>
      <w:r w:rsidRPr="003A24D1">
        <w:rPr>
          <w:rFonts w:cs="Arial"/>
        </w:rPr>
        <w:t>and</w:t>
      </w:r>
      <w:proofErr w:type="gramEnd"/>
      <w:r w:rsidRPr="003A24D1">
        <w:rPr>
          <w:rFonts w:cs="Arial"/>
        </w:rPr>
        <w:t xml:space="preserve"> </w:t>
      </w:r>
      <w:proofErr w:type="spellStart"/>
      <w:r w:rsidRPr="003A24D1">
        <w:rPr>
          <w:rFonts w:cs="Arial"/>
          <w:i/>
        </w:rPr>
        <w:t>FractionOfAutosized</w:t>
      </w:r>
      <w:r>
        <w:rPr>
          <w:rFonts w:cs="Arial"/>
          <w:i/>
        </w:rPr>
        <w:t>Heat</w:t>
      </w:r>
      <w:r w:rsidRPr="003A24D1">
        <w:rPr>
          <w:rFonts w:cs="Arial"/>
          <w:i/>
        </w:rPr>
        <w:t>ingCapacity</w:t>
      </w:r>
      <w:proofErr w:type="spellEnd"/>
      <w:r w:rsidRPr="003A24D1">
        <w:rPr>
          <w:rFonts w:cs="Arial"/>
        </w:rPr>
        <w:t>. If this input field is left blank</w:t>
      </w:r>
      <w:r>
        <w:rPr>
          <w:rFonts w:cs="Arial"/>
        </w:rPr>
        <w:t xml:space="preserve"> or zero</w:t>
      </w:r>
      <w:r w:rsidRPr="003A24D1">
        <w:rPr>
          <w:rFonts w:cs="Arial"/>
        </w:rPr>
        <w:t xml:space="preserve">, then </w:t>
      </w:r>
      <w:proofErr w:type="spellStart"/>
      <w:r w:rsidRPr="00405CBB">
        <w:t>autosizing</w:t>
      </w:r>
      <w:proofErr w:type="spellEnd"/>
      <w:r w:rsidRPr="00405CBB">
        <w:t xml:space="preserve"> is assumed</w:t>
      </w:r>
      <w:r w:rsidRPr="003A24D1">
        <w:rPr>
          <w:rFonts w:cs="Arial"/>
        </w:rPr>
        <w:t xml:space="preserve">. </w:t>
      </w:r>
      <w:proofErr w:type="spellStart"/>
      <w:r w:rsidRPr="008F2E21">
        <w:rPr>
          <w:rFonts w:cs="Arial"/>
          <w:i/>
        </w:rPr>
        <w:t>HeatingDesignCapacity</w:t>
      </w:r>
      <w:proofErr w:type="spellEnd"/>
      <w:r w:rsidRPr="003A24D1">
        <w:rPr>
          <w:rFonts w:cs="Arial"/>
        </w:rPr>
        <w:t xml:space="preserve"> means</w:t>
      </w:r>
      <w:r>
        <w:rPr>
          <w:rFonts w:cs="Arial"/>
        </w:rPr>
        <w:t xml:space="preserve"> </w:t>
      </w:r>
      <w:r w:rsidRPr="003A24D1">
        <w:rPr>
          <w:rFonts w:cs="Arial"/>
        </w:rPr>
        <w:t xml:space="preserve">user specifies the magnitude of </w:t>
      </w:r>
      <w:r>
        <w:rPr>
          <w:rFonts w:cs="Arial"/>
        </w:rPr>
        <w:t>maximum or nominal heat</w:t>
      </w:r>
      <w:r w:rsidRPr="003A24D1">
        <w:rPr>
          <w:rFonts w:cs="Arial"/>
        </w:rPr>
        <w:t xml:space="preserve">ing capacity or the program calculates the </w:t>
      </w:r>
      <w:r>
        <w:rPr>
          <w:rFonts w:cs="Arial"/>
        </w:rPr>
        <w:t xml:space="preserve">maximum or nominal </w:t>
      </w:r>
      <w:r w:rsidRPr="003A24D1">
        <w:rPr>
          <w:rFonts w:cs="Arial"/>
        </w:rPr>
        <w:t>design</w:t>
      </w:r>
      <w:r>
        <w:rPr>
          <w:rFonts w:cs="Arial"/>
        </w:rPr>
        <w:t xml:space="preserve"> heat</w:t>
      </w:r>
      <w:r w:rsidRPr="003A24D1">
        <w:rPr>
          <w:rFonts w:cs="Arial"/>
        </w:rPr>
        <w:t xml:space="preserve">ing capacity if </w:t>
      </w:r>
      <w:proofErr w:type="spellStart"/>
      <w:r w:rsidRPr="003A24D1">
        <w:rPr>
          <w:rFonts w:cs="Arial"/>
        </w:rPr>
        <w:t>autosize</w:t>
      </w:r>
      <w:proofErr w:type="spellEnd"/>
      <w:r w:rsidRPr="003A24D1">
        <w:rPr>
          <w:rFonts w:cs="Arial"/>
        </w:rPr>
        <w:t xml:space="preserve"> is specified. </w:t>
      </w:r>
      <w:proofErr w:type="spellStart"/>
      <w:r w:rsidRPr="003A24D1">
        <w:rPr>
          <w:rFonts w:cs="Arial"/>
          <w:i/>
        </w:rPr>
        <w:t>CapacityPerFloorArea</w:t>
      </w:r>
      <w:proofErr w:type="spellEnd"/>
      <w:r w:rsidRPr="003A24D1">
        <w:rPr>
          <w:rFonts w:cs="Arial"/>
        </w:rPr>
        <w:t xml:space="preserve"> </w:t>
      </w:r>
      <w:r>
        <w:rPr>
          <w:rFonts w:cs="Arial"/>
        </w:rPr>
        <w:t xml:space="preserve">means the program calculates </w:t>
      </w:r>
      <w:r w:rsidRPr="003A24D1">
        <w:rPr>
          <w:rFonts w:cs="Arial"/>
        </w:rPr>
        <w:t xml:space="preserve">the design </w:t>
      </w:r>
      <w:r>
        <w:rPr>
          <w:rFonts w:cs="Arial"/>
        </w:rPr>
        <w:t>heat</w:t>
      </w:r>
      <w:r w:rsidRPr="003A24D1">
        <w:rPr>
          <w:rFonts w:cs="Arial"/>
        </w:rPr>
        <w:t xml:space="preserve">ing capacity from user specified </w:t>
      </w:r>
      <w:r>
        <w:rPr>
          <w:rFonts w:cs="Arial"/>
        </w:rPr>
        <w:t>heat</w:t>
      </w:r>
      <w:r w:rsidRPr="003A24D1">
        <w:rPr>
          <w:rFonts w:cs="Arial"/>
        </w:rPr>
        <w:t>ing capacity per floor area and floor area</w:t>
      </w:r>
      <w:r>
        <w:rPr>
          <w:rFonts w:cs="Arial"/>
        </w:rPr>
        <w:t xml:space="preserve"> of the zone served by the </w:t>
      </w:r>
      <w:r>
        <w:t>low temperature radiant electric unit</w:t>
      </w:r>
      <w:r w:rsidRPr="003A24D1">
        <w:rPr>
          <w:rFonts w:cs="Arial"/>
        </w:rPr>
        <w:t>.</w:t>
      </w:r>
      <w:r>
        <w:rPr>
          <w:rFonts w:cs="Arial"/>
        </w:rPr>
        <w:t xml:space="preserve"> </w:t>
      </w:r>
      <w:proofErr w:type="spellStart"/>
      <w:r w:rsidRPr="003A24D1">
        <w:rPr>
          <w:rFonts w:cs="Arial"/>
          <w:i/>
        </w:rPr>
        <w:t>FractionOfAutosized</w:t>
      </w:r>
      <w:r>
        <w:rPr>
          <w:rFonts w:cs="Arial"/>
          <w:i/>
        </w:rPr>
        <w:t>Heat</w:t>
      </w:r>
      <w:r w:rsidRPr="003A24D1">
        <w:rPr>
          <w:rFonts w:cs="Arial"/>
          <w:i/>
        </w:rPr>
        <w:t>ingCapacity</w:t>
      </w:r>
      <w:proofErr w:type="spellEnd"/>
      <w:r>
        <w:rPr>
          <w:rFonts w:cs="Arial"/>
        </w:rPr>
        <w:t xml:space="preserve"> means the program calculates </w:t>
      </w:r>
      <w:r w:rsidRPr="003A24D1">
        <w:rPr>
          <w:rFonts w:cs="Arial"/>
        </w:rPr>
        <w:t xml:space="preserve">the design </w:t>
      </w:r>
      <w:r>
        <w:rPr>
          <w:rFonts w:cs="Arial"/>
        </w:rPr>
        <w:t>heat</w:t>
      </w:r>
      <w:r w:rsidRPr="003A24D1">
        <w:rPr>
          <w:rFonts w:cs="Arial"/>
        </w:rPr>
        <w:t xml:space="preserve">ing capacity from user specified fraction and the auto-sized design </w:t>
      </w:r>
      <w:r>
        <w:rPr>
          <w:rFonts w:cs="Arial"/>
        </w:rPr>
        <w:t>heat</w:t>
      </w:r>
      <w:r w:rsidRPr="003A24D1">
        <w:rPr>
          <w:rFonts w:cs="Arial"/>
        </w:rPr>
        <w:t xml:space="preserve">ing capacity. </w:t>
      </w:r>
      <w:r w:rsidRPr="00006598">
        <w:rPr>
          <w:rFonts w:cs="Arial"/>
        </w:rPr>
        <w:t xml:space="preserve">The default method is </w:t>
      </w:r>
      <w:proofErr w:type="spellStart"/>
      <w:r w:rsidRPr="008F2E21">
        <w:rPr>
          <w:rFonts w:cs="Arial"/>
          <w:i/>
        </w:rPr>
        <w:t>HeatingDesignCapacity</w:t>
      </w:r>
      <w:proofErr w:type="spellEnd"/>
      <w:r w:rsidRPr="00006598">
        <w:rPr>
          <w:rFonts w:cs="Arial"/>
        </w:rPr>
        <w:t>.</w:t>
      </w:r>
      <w:r>
        <w:rPr>
          <w:rFonts w:cs="Arial"/>
        </w:rPr>
        <w:t xml:space="preserve"> </w:t>
      </w:r>
    </w:p>
    <w:p w14:paraId="4071558F" w14:textId="77777777" w:rsidR="00EF6BB1" w:rsidRPr="00AD4D4B" w:rsidRDefault="00EF6BB1" w:rsidP="00EF6BB1">
      <w:pPr>
        <w:pStyle w:val="Heading4"/>
      </w:pPr>
      <w:r w:rsidRPr="00AD4D4B">
        <w:t>Field: Heating Design Capacity {W}</w:t>
      </w:r>
    </w:p>
    <w:p w14:paraId="56EC24F7" w14:textId="77777777" w:rsidR="00EF6BB1" w:rsidRPr="002F4F80" w:rsidRDefault="00EF6BB1" w:rsidP="00EF6BB1">
      <w:pPr>
        <w:autoSpaceDE w:val="0"/>
        <w:autoSpaceDN w:val="0"/>
        <w:adjustRightInd w:val="0"/>
        <w:rPr>
          <w:rFonts w:cs="Arial"/>
        </w:rPr>
      </w:pPr>
      <w:r w:rsidRPr="00405CBB">
        <w:t xml:space="preserve">This field is </w:t>
      </w:r>
      <w:r>
        <w:t xml:space="preserve">for </w:t>
      </w:r>
      <w:r w:rsidRPr="00405CBB">
        <w:t xml:space="preserve">the </w:t>
      </w:r>
      <w:r>
        <w:t xml:space="preserve">maximum amount of electric energy rate (electric power) converted into heat in low temperature radiant electric unit in </w:t>
      </w:r>
      <w:r w:rsidRPr="00405CBB">
        <w:t xml:space="preserve">watts. </w:t>
      </w:r>
      <w:r w:rsidRPr="002F4F80">
        <w:rPr>
          <w:rFonts w:cs="Arial"/>
        </w:rPr>
        <w:t xml:space="preserve">This input field is </w:t>
      </w:r>
      <w:proofErr w:type="spellStart"/>
      <w:r w:rsidRPr="002F4F80">
        <w:rPr>
          <w:rFonts w:cs="Arial"/>
        </w:rPr>
        <w:t>autosizable</w:t>
      </w:r>
      <w:proofErr w:type="spellEnd"/>
      <w:r w:rsidRPr="002F4F80">
        <w:rPr>
          <w:rFonts w:cs="Arial"/>
        </w:rPr>
        <w:t>.</w:t>
      </w:r>
      <w:r>
        <w:rPr>
          <w:rFonts w:cs="Arial"/>
        </w:rPr>
        <w:t xml:space="preserve"> </w:t>
      </w:r>
      <w:r>
        <w:t>The controls for the radiant system will vary the amount of power supplied to the surface between zero input and the maximum power specified in this field as the lower and upper bounds, respectively.</w:t>
      </w:r>
      <w:r w:rsidRPr="00B949F5">
        <w:t xml:space="preserve"> </w:t>
      </w:r>
      <w:r>
        <w:t xml:space="preserve">Note that if the user elects to </w:t>
      </w:r>
      <w:proofErr w:type="spellStart"/>
      <w:r>
        <w:t>autosize</w:t>
      </w:r>
      <w:proofErr w:type="spellEnd"/>
      <w:r>
        <w:t xml:space="preserve"> this field that a standard zone thermostat such as would be used for a forced air system must be defined as </w:t>
      </w:r>
      <w:proofErr w:type="spellStart"/>
      <w:r>
        <w:t>autosizing</w:t>
      </w:r>
      <w:proofErr w:type="spellEnd"/>
      <w:r>
        <w:t xml:space="preserve"> calculations are based on the zone thermostat value and not on the low temperature radiant electric unit control values</w:t>
      </w:r>
      <w:r>
        <w:rPr>
          <w:rFonts w:cs="Arial"/>
        </w:rPr>
        <w:t xml:space="preserve">. </w:t>
      </w:r>
      <w:r w:rsidRPr="002F4F80">
        <w:rPr>
          <w:rFonts w:cs="Arial"/>
        </w:rPr>
        <w:t>Th</w:t>
      </w:r>
      <w:r>
        <w:rPr>
          <w:rFonts w:cs="Arial"/>
        </w:rPr>
        <w:t xml:space="preserve">e default input for this input field is </w:t>
      </w:r>
      <w:proofErr w:type="spellStart"/>
      <w:r>
        <w:rPr>
          <w:rFonts w:cs="Arial"/>
        </w:rPr>
        <w:t>autosize</w:t>
      </w:r>
      <w:proofErr w:type="spellEnd"/>
      <w:r>
        <w:rPr>
          <w:rFonts w:cs="Arial"/>
        </w:rPr>
        <w:t>.</w:t>
      </w:r>
    </w:p>
    <w:p w14:paraId="3C5305A7" w14:textId="77777777" w:rsidR="00EF6BB1" w:rsidRPr="00AD4D4B" w:rsidRDefault="00EF6BB1" w:rsidP="00EF6BB1">
      <w:pPr>
        <w:pStyle w:val="Heading4"/>
      </w:pPr>
      <w:r w:rsidRPr="00AD4D4B">
        <w:lastRenderedPageBreak/>
        <w:t xml:space="preserve">Field: Heating Design Capacity </w:t>
      </w:r>
      <w:proofErr w:type="gramStart"/>
      <w:r w:rsidRPr="00AD4D4B">
        <w:t>Per</w:t>
      </w:r>
      <w:proofErr w:type="gramEnd"/>
      <w:r w:rsidRPr="00AD4D4B">
        <w:t xml:space="preserve"> Floor Area {W/m2}</w:t>
      </w:r>
    </w:p>
    <w:p w14:paraId="580C9D0D" w14:textId="77777777" w:rsidR="00EF6BB1" w:rsidRPr="002F4F80" w:rsidRDefault="00EF6BB1" w:rsidP="00EF6BB1">
      <w:pPr>
        <w:rPr>
          <w:rFonts w:cs="Arial"/>
        </w:rPr>
      </w:pPr>
      <w:r w:rsidRPr="002F4F80">
        <w:rPr>
          <w:rFonts w:cs="Arial"/>
        </w:rPr>
        <w:t xml:space="preserve">Enter the </w:t>
      </w:r>
      <w:r>
        <w:rPr>
          <w:rFonts w:cs="Arial"/>
        </w:rPr>
        <w:t>heat</w:t>
      </w:r>
      <w:r w:rsidRPr="002F4F80">
        <w:rPr>
          <w:rFonts w:cs="Arial"/>
        </w:rPr>
        <w:t xml:space="preserve">ing </w:t>
      </w:r>
      <w:r>
        <w:rPr>
          <w:rFonts w:cs="Arial"/>
        </w:rPr>
        <w:t xml:space="preserve">capacity </w:t>
      </w:r>
      <w:r w:rsidRPr="002F4F80">
        <w:rPr>
          <w:rFonts w:cs="Arial"/>
        </w:rPr>
        <w:t xml:space="preserve">per </w:t>
      </w:r>
      <w:r>
        <w:rPr>
          <w:rFonts w:cs="Arial"/>
        </w:rPr>
        <w:t xml:space="preserve">unit </w:t>
      </w:r>
      <w:r w:rsidRPr="002F4F80">
        <w:rPr>
          <w:rFonts w:cs="Arial"/>
        </w:rPr>
        <w:t>floor area</w:t>
      </w:r>
      <w:r>
        <w:rPr>
          <w:rFonts w:cs="Arial"/>
        </w:rPr>
        <w:t xml:space="preserve"> in m3/s-m2 of </w:t>
      </w:r>
      <w:r>
        <w:t xml:space="preserve">low temperature radiant electric </w:t>
      </w:r>
      <w:r>
        <w:rPr>
          <w:rFonts w:cs="Arial"/>
        </w:rPr>
        <w:t>system</w:t>
      </w:r>
      <w:r w:rsidRPr="002F4F80">
        <w:rPr>
          <w:rFonts w:cs="Arial"/>
        </w:rPr>
        <w:t xml:space="preserve">. This field is required field when the </w:t>
      </w:r>
      <w:r>
        <w:rPr>
          <w:rFonts w:cs="Arial"/>
        </w:rPr>
        <w:t>Heating</w:t>
      </w:r>
      <w:r w:rsidRPr="002F4F80">
        <w:rPr>
          <w:rFonts w:cs="Arial"/>
        </w:rPr>
        <w:t xml:space="preserve"> Design </w:t>
      </w:r>
      <w:r>
        <w:rPr>
          <w:rFonts w:cs="Arial"/>
        </w:rPr>
        <w:t xml:space="preserve">Capacity </w:t>
      </w:r>
      <w:r w:rsidRPr="002F4F80">
        <w:rPr>
          <w:rFonts w:cs="Arial"/>
        </w:rPr>
        <w:t xml:space="preserve">Method is </w:t>
      </w:r>
      <w:proofErr w:type="spellStart"/>
      <w:r w:rsidRPr="00C03E65">
        <w:rPr>
          <w:rFonts w:cs="Arial"/>
          <w:i/>
        </w:rPr>
        <w:t>CapacityPerFloorArea</w:t>
      </w:r>
      <w:proofErr w:type="spellEnd"/>
      <w:r w:rsidRPr="002F4F80">
        <w:rPr>
          <w:rFonts w:cs="Arial"/>
        </w:rPr>
        <w:t xml:space="preserve">. The program calculates the </w:t>
      </w:r>
      <w:r>
        <w:rPr>
          <w:rFonts w:cs="Arial"/>
        </w:rPr>
        <w:t>heat</w:t>
      </w:r>
      <w:r w:rsidRPr="002F4F80">
        <w:rPr>
          <w:rFonts w:cs="Arial"/>
        </w:rPr>
        <w:t xml:space="preserve">ing </w:t>
      </w:r>
      <w:r>
        <w:rPr>
          <w:rFonts w:cs="Arial"/>
        </w:rPr>
        <w:t xml:space="preserve">capacity </w:t>
      </w:r>
      <w:r w:rsidRPr="002F4F80">
        <w:rPr>
          <w:rFonts w:cs="Arial"/>
        </w:rPr>
        <w:t xml:space="preserve">from floor area </w:t>
      </w:r>
      <w:r>
        <w:rPr>
          <w:rFonts w:cs="Arial"/>
        </w:rPr>
        <w:t>of the zone served by the low temperature radiant electric unit</w:t>
      </w:r>
      <w:r w:rsidRPr="002F4F80">
        <w:rPr>
          <w:rFonts w:cs="Arial"/>
        </w:rPr>
        <w:t xml:space="preserve"> and the </w:t>
      </w:r>
      <w:r>
        <w:rPr>
          <w:rFonts w:cs="Arial"/>
        </w:rPr>
        <w:t>heat</w:t>
      </w:r>
      <w:r w:rsidRPr="002F4F80">
        <w:rPr>
          <w:rFonts w:cs="Arial"/>
        </w:rPr>
        <w:t xml:space="preserve">ing </w:t>
      </w:r>
      <w:r>
        <w:rPr>
          <w:rFonts w:cs="Arial"/>
        </w:rPr>
        <w:t xml:space="preserve">capacity per unit floor area </w:t>
      </w:r>
      <w:r w:rsidRPr="002F4F80">
        <w:rPr>
          <w:rFonts w:cs="Arial"/>
        </w:rPr>
        <w:t>value specified by the user.</w:t>
      </w:r>
      <w:r>
        <w:rPr>
          <w:rFonts w:cs="Arial"/>
        </w:rPr>
        <w:t xml:space="preserve"> </w:t>
      </w:r>
      <w:r w:rsidRPr="002F4F80">
        <w:rPr>
          <w:rFonts w:cs="Arial"/>
        </w:rPr>
        <w:t>This field may be left blank.</w:t>
      </w:r>
    </w:p>
    <w:p w14:paraId="76F1DD34" w14:textId="77777777" w:rsidR="00EF6BB1" w:rsidRPr="00AD4D4B" w:rsidRDefault="00EF6BB1" w:rsidP="00EF6BB1">
      <w:pPr>
        <w:pStyle w:val="Heading4"/>
      </w:pPr>
      <w:r w:rsidRPr="00AD4D4B">
        <w:t xml:space="preserve">Field: Fraction of </w:t>
      </w:r>
      <w:proofErr w:type="spellStart"/>
      <w:r w:rsidRPr="00AD4D4B">
        <w:t>Autosized</w:t>
      </w:r>
      <w:proofErr w:type="spellEnd"/>
      <w:r w:rsidRPr="00AD4D4B">
        <w:t xml:space="preserve"> Heating Design Capacity {-}</w:t>
      </w:r>
    </w:p>
    <w:p w14:paraId="37BFF9CB" w14:textId="77777777" w:rsidR="00EF6BB1" w:rsidRDefault="00EF6BB1" w:rsidP="00EF6BB1">
      <w:pPr>
        <w:pStyle w:val="BodyText"/>
      </w:pPr>
      <w:r w:rsidRPr="000D3FEF">
        <w:rPr>
          <w:rFonts w:cs="Arial"/>
        </w:rPr>
        <w:t xml:space="preserve">Enter the </w:t>
      </w:r>
      <w:r>
        <w:rPr>
          <w:rFonts w:cs="Arial"/>
        </w:rPr>
        <w:t>heat</w:t>
      </w:r>
      <w:r w:rsidRPr="002F4F80">
        <w:rPr>
          <w:rFonts w:cs="Arial"/>
        </w:rPr>
        <w:t xml:space="preserve">ing </w:t>
      </w:r>
      <w:r>
        <w:rPr>
          <w:rFonts w:cs="Arial"/>
        </w:rPr>
        <w:t xml:space="preserve">capacity </w:t>
      </w:r>
      <w:r w:rsidRPr="000D3FEF">
        <w:rPr>
          <w:rFonts w:cs="Arial"/>
        </w:rPr>
        <w:t xml:space="preserve">as a fraction of the </w:t>
      </w:r>
      <w:proofErr w:type="spellStart"/>
      <w:r w:rsidRPr="000D3FEF">
        <w:rPr>
          <w:rFonts w:cs="Arial"/>
        </w:rPr>
        <w:t>autosized</w:t>
      </w:r>
      <w:proofErr w:type="spellEnd"/>
      <w:r w:rsidRPr="000D3FEF">
        <w:rPr>
          <w:rFonts w:cs="Arial"/>
        </w:rPr>
        <w:t xml:space="preserve"> </w:t>
      </w:r>
      <w:r>
        <w:rPr>
          <w:rFonts w:cs="Arial"/>
        </w:rPr>
        <w:t>heat</w:t>
      </w:r>
      <w:r w:rsidRPr="002F4F80">
        <w:rPr>
          <w:rFonts w:cs="Arial"/>
        </w:rPr>
        <w:t xml:space="preserve">ing </w:t>
      </w:r>
      <w:r>
        <w:rPr>
          <w:rFonts w:cs="Arial"/>
        </w:rPr>
        <w:t>capacity of low temperature radiant electric unit</w:t>
      </w:r>
      <w:r w:rsidRPr="000D3FEF">
        <w:rPr>
          <w:rFonts w:cs="Arial"/>
        </w:rPr>
        <w:t xml:space="preserve">. </w:t>
      </w:r>
      <w:r>
        <w:rPr>
          <w:rFonts w:cs="Arial"/>
        </w:rPr>
        <w:t>This input field is r</w:t>
      </w:r>
      <w:r w:rsidRPr="000D3FEF">
        <w:rPr>
          <w:rFonts w:cs="Arial"/>
        </w:rPr>
        <w:t xml:space="preserve">equired when the </w:t>
      </w:r>
      <w:r>
        <w:rPr>
          <w:rFonts w:cs="Arial"/>
        </w:rPr>
        <w:t>Heating</w:t>
      </w:r>
      <w:r w:rsidRPr="002F4F80">
        <w:rPr>
          <w:rFonts w:cs="Arial"/>
        </w:rPr>
        <w:t xml:space="preserve"> </w:t>
      </w:r>
      <w:r w:rsidRPr="000D3FEF">
        <w:rPr>
          <w:rFonts w:cs="Arial"/>
        </w:rPr>
        <w:t xml:space="preserve">Design </w:t>
      </w:r>
      <w:r>
        <w:rPr>
          <w:rFonts w:cs="Arial"/>
        </w:rPr>
        <w:t>Capacity M</w:t>
      </w:r>
      <w:r w:rsidRPr="000D3FEF">
        <w:rPr>
          <w:rFonts w:cs="Arial"/>
        </w:rPr>
        <w:t>ethod is</w:t>
      </w:r>
      <w:r>
        <w:rPr>
          <w:rFonts w:cs="Arial"/>
        </w:rPr>
        <w:t xml:space="preserve"> </w:t>
      </w:r>
      <w:proofErr w:type="spellStart"/>
      <w:r w:rsidRPr="000D3FEF">
        <w:rPr>
          <w:rFonts w:cs="Arial"/>
          <w:i/>
        </w:rPr>
        <w:t>FractionOfAutosized</w:t>
      </w:r>
      <w:r>
        <w:rPr>
          <w:rFonts w:cs="Arial"/>
          <w:i/>
        </w:rPr>
        <w:t>Heat</w:t>
      </w:r>
      <w:r w:rsidRPr="000D3FEF">
        <w:rPr>
          <w:rFonts w:cs="Arial"/>
          <w:i/>
        </w:rPr>
        <w:t>ing</w:t>
      </w:r>
      <w:r>
        <w:rPr>
          <w:rFonts w:cs="Arial"/>
          <w:i/>
        </w:rPr>
        <w:t>Capacity</w:t>
      </w:r>
      <w:proofErr w:type="spellEnd"/>
      <w:r w:rsidRPr="000D3FEF">
        <w:rPr>
          <w:rFonts w:cs="Arial"/>
        </w:rPr>
        <w:t xml:space="preserve">. </w:t>
      </w:r>
      <w:r w:rsidRPr="002F4F80">
        <w:rPr>
          <w:rFonts w:cs="Arial"/>
        </w:rPr>
        <w:t xml:space="preserve">The program calculates the </w:t>
      </w:r>
      <w:r>
        <w:rPr>
          <w:rFonts w:cs="Arial"/>
        </w:rPr>
        <w:t>heat</w:t>
      </w:r>
      <w:r w:rsidRPr="002F4F80">
        <w:rPr>
          <w:rFonts w:cs="Arial"/>
        </w:rPr>
        <w:t xml:space="preserve">ing </w:t>
      </w:r>
      <w:r>
        <w:rPr>
          <w:rFonts w:cs="Arial"/>
        </w:rPr>
        <w:t xml:space="preserve">capacity </w:t>
      </w:r>
      <w:r w:rsidRPr="002F4F80">
        <w:rPr>
          <w:rFonts w:cs="Arial"/>
        </w:rPr>
        <w:t xml:space="preserve">from the </w:t>
      </w:r>
      <w:r>
        <w:rPr>
          <w:rFonts w:cs="Arial"/>
        </w:rPr>
        <w:t xml:space="preserve">design </w:t>
      </w:r>
      <w:proofErr w:type="spellStart"/>
      <w:r>
        <w:rPr>
          <w:rFonts w:cs="Arial"/>
        </w:rPr>
        <w:t>autosized</w:t>
      </w:r>
      <w:proofErr w:type="spellEnd"/>
      <w:r>
        <w:rPr>
          <w:rFonts w:cs="Arial"/>
        </w:rPr>
        <w:t xml:space="preserve"> heating capacity and user </w:t>
      </w:r>
      <w:r w:rsidRPr="002F4F80">
        <w:rPr>
          <w:rFonts w:cs="Arial"/>
        </w:rPr>
        <w:t xml:space="preserve">specified </w:t>
      </w:r>
      <w:r>
        <w:rPr>
          <w:rFonts w:cs="Arial"/>
        </w:rPr>
        <w:t>fraction.</w:t>
      </w:r>
      <w:r w:rsidRPr="00140727">
        <w:rPr>
          <w:rFonts w:cs="Arial"/>
        </w:rPr>
        <w:t xml:space="preserve"> </w:t>
      </w:r>
      <w:r>
        <w:rPr>
          <w:rFonts w:cs="Arial"/>
        </w:rPr>
        <w:t xml:space="preserve">Design day sizing must be specified. </w:t>
      </w:r>
      <w:r w:rsidRPr="002F4F80">
        <w:rPr>
          <w:rFonts w:cs="Arial"/>
        </w:rPr>
        <w:t>This field may be left blank.</w:t>
      </w:r>
      <w:r>
        <w:rPr>
          <w:rFonts w:cs="Arial"/>
        </w:rPr>
        <w:t xml:space="preserve"> The default value is 1.0.</w:t>
      </w:r>
    </w:p>
    <w:p w14:paraId="13EA8B40" w14:textId="77777777" w:rsidR="00976A26" w:rsidRDefault="00976A26">
      <w:pPr>
        <w:pStyle w:val="Heading4"/>
      </w:pPr>
      <w:r>
        <w:t xml:space="preserve">Field: </w:t>
      </w:r>
      <w:r w:rsidR="0072382E" w:rsidRPr="0072382E">
        <w:t>Temperature Control Type</w:t>
      </w:r>
    </w:p>
    <w:p w14:paraId="27ECE095" w14:textId="77777777" w:rsidR="007346B5" w:rsidRDefault="00976A26">
      <w:pPr>
        <w:pStyle w:val="BodyText"/>
      </w:pPr>
      <w:r>
        <w:t xml:space="preserve">This field specifies along with the throttling range and </w:t>
      </w:r>
      <w:proofErr w:type="spellStart"/>
      <w:r>
        <w:t>setpoint</w:t>
      </w:r>
      <w:proofErr w:type="spellEnd"/>
      <w:r>
        <w:t xml:space="preserve"> schedules how the user wishes to control the low temperature electric radiant system</w:t>
      </w:r>
      <w:r w:rsidR="006B2084">
        <w:t xml:space="preserve">. </w:t>
      </w:r>
      <w:r>
        <w:t xml:space="preserve">The temperature denoted in the </w:t>
      </w:r>
      <w:proofErr w:type="spellStart"/>
      <w:r>
        <w:t>setpoint</w:t>
      </w:r>
      <w:proofErr w:type="spellEnd"/>
      <w:r>
        <w:t xml:space="preserve"> schedule can refer to one of three different temperatures: the zone mean air temperature, the zone mean radiant temperature, the zone operative temperature, the outdoor dry-bulb temperature, or the outdoor wet-bulb temperature</w:t>
      </w:r>
      <w:r w:rsidR="006B2084">
        <w:t xml:space="preserve">. </w:t>
      </w:r>
      <w:r>
        <w:t>The choice of temperature is controlled by the current field—temperature control type</w:t>
      </w:r>
      <w:r w:rsidR="006B2084">
        <w:t xml:space="preserve">. </w:t>
      </w:r>
      <w:r>
        <w:t>The user must select from the following options:</w:t>
      </w:r>
    </w:p>
    <w:p w14:paraId="45706ECC" w14:textId="77777777" w:rsidR="007346B5" w:rsidRDefault="007346B5" w:rsidP="007346B5">
      <w:pPr>
        <w:pStyle w:val="CodeIDDSamples"/>
      </w:pPr>
      <w:proofErr w:type="spellStart"/>
      <w:r>
        <w:t>MeanAirTemperature</w:t>
      </w:r>
      <w:proofErr w:type="spellEnd"/>
    </w:p>
    <w:p w14:paraId="05576A92" w14:textId="77777777" w:rsidR="007346B5" w:rsidRDefault="007346B5" w:rsidP="007346B5">
      <w:pPr>
        <w:pStyle w:val="CodeIDDSamples"/>
      </w:pPr>
      <w:proofErr w:type="spellStart"/>
      <w:r>
        <w:t>MeanRadiantTemperature</w:t>
      </w:r>
      <w:proofErr w:type="spellEnd"/>
    </w:p>
    <w:p w14:paraId="05A00A15" w14:textId="77777777" w:rsidR="007346B5" w:rsidRDefault="007346B5" w:rsidP="007346B5">
      <w:pPr>
        <w:pStyle w:val="CodeIDDSamples"/>
      </w:pPr>
      <w:proofErr w:type="spellStart"/>
      <w:r>
        <w:t>OperativeTemperature</w:t>
      </w:r>
      <w:proofErr w:type="spellEnd"/>
    </w:p>
    <w:p w14:paraId="67AF6D17" w14:textId="77777777" w:rsidR="007346B5" w:rsidRDefault="007346B5" w:rsidP="007346B5">
      <w:pPr>
        <w:pStyle w:val="CodeIDDSamples"/>
      </w:pPr>
      <w:proofErr w:type="spellStart"/>
      <w:r>
        <w:t>OutdoorDryBulbTemperature</w:t>
      </w:r>
      <w:proofErr w:type="spellEnd"/>
    </w:p>
    <w:p w14:paraId="4FF904AA" w14:textId="77777777" w:rsidR="007346B5" w:rsidRDefault="007346B5" w:rsidP="007346B5">
      <w:pPr>
        <w:pStyle w:val="CodeIDDSamples"/>
      </w:pPr>
      <w:proofErr w:type="spellStart"/>
      <w:r>
        <w:t>OutdoorWetBulbTemperature</w:t>
      </w:r>
      <w:proofErr w:type="spellEnd"/>
    </w:p>
    <w:p w14:paraId="1F34CA85" w14:textId="77777777" w:rsidR="007346B5" w:rsidRDefault="007346B5" w:rsidP="007346B5">
      <w:pPr>
        <w:pStyle w:val="BodyText"/>
      </w:pPr>
      <w:r>
        <w:t xml:space="preserve">Operative temperature for radiant system controls is the average of Mean Air Temperature and Mean Radiant Temperature. If the user does not select a control type, </w:t>
      </w:r>
      <w:proofErr w:type="spellStart"/>
      <w:r w:rsidRPr="00B83E90">
        <w:rPr>
          <w:b/>
        </w:rPr>
        <w:t>MeanAirTemperature</w:t>
      </w:r>
      <w:proofErr w:type="spellEnd"/>
      <w:r>
        <w:t xml:space="preserve"> control is assumed by EnergyPlus. See the throttling range and control temperature schedule fields below for more information.</w:t>
      </w:r>
    </w:p>
    <w:p w14:paraId="474A2536" w14:textId="77777777" w:rsidR="00976A26" w:rsidRDefault="00976A26">
      <w:pPr>
        <w:pStyle w:val="Heading4"/>
      </w:pPr>
      <w:r>
        <w:t xml:space="preserve">Field: </w:t>
      </w:r>
      <w:r w:rsidR="0072382E" w:rsidRPr="0072382E">
        <w:t>Heating Throttling Range</w:t>
      </w:r>
    </w:p>
    <w:p w14:paraId="02825ABE" w14:textId="77777777" w:rsidR="00976A26" w:rsidRDefault="00976A26">
      <w:pPr>
        <w:pStyle w:val="BodyText"/>
      </w:pPr>
      <w:r>
        <w:t xml:space="preserve">This field specifies the range of temperature in degrees </w:t>
      </w:r>
      <w:proofErr w:type="spellStart"/>
      <w:r>
        <w:t>Celsuis</w:t>
      </w:r>
      <w:proofErr w:type="spellEnd"/>
      <w:r>
        <w:t xml:space="preserve"> over which the radiant system throttles from zero heat input via the electric resistance wires up to the maximum defined by the maximum electrical power field described above</w:t>
      </w:r>
      <w:r w:rsidR="006B2084">
        <w:t xml:space="preserve">. </w:t>
      </w:r>
      <w:r>
        <w:t>The throttling range parameter is used in conjunction with the control temperature (see below) to define the response of the system to various zone conditions</w:t>
      </w:r>
      <w:r w:rsidR="006B2084">
        <w:t xml:space="preserve">. </w:t>
      </w:r>
      <w:r>
        <w:t>The heating control temperature schedule specifies the “</w:t>
      </w:r>
      <w:proofErr w:type="spellStart"/>
      <w:r>
        <w:t>setpoint</w:t>
      </w:r>
      <w:proofErr w:type="spellEnd"/>
      <w:r>
        <w:t>” temperature where the power input to the system is at half of the maximum power input</w:t>
      </w:r>
      <w:r w:rsidR="006B2084">
        <w:t xml:space="preserve">. </w:t>
      </w:r>
      <w:r>
        <w:t xml:space="preserve">For example, if the heating control temperature </w:t>
      </w:r>
      <w:proofErr w:type="spellStart"/>
      <w:r>
        <w:t>setpoint</w:t>
      </w:r>
      <w:proofErr w:type="spellEnd"/>
      <w:r>
        <w:t xml:space="preserve"> is currently 15</w:t>
      </w:r>
      <w:r>
        <w:sym w:font="Symbol" w:char="F0B0"/>
      </w:r>
      <w:r>
        <w:t>C and the heating throttling range is 2</w:t>
      </w:r>
      <w:r>
        <w:sym w:font="Symbol" w:char="F0B0"/>
      </w:r>
      <w:r>
        <w:t>C, the electrical power supplied to the radiant system will be zero when the controlling temperature (MAT, MRT, Operative Temperature, ODB, or OWB; see control type field above) is at or above 16</w:t>
      </w:r>
      <w:r>
        <w:sym w:font="Symbol" w:char="F0B0"/>
      </w:r>
      <w:r>
        <w:t>C and the maximum power input when the controlling temperature is at or below 14</w:t>
      </w:r>
      <w:r>
        <w:sym w:font="Symbol" w:char="F0B0"/>
      </w:r>
      <w:r>
        <w:t>C</w:t>
      </w:r>
      <w:r w:rsidR="006B2084">
        <w:t xml:space="preserve">. </w:t>
      </w:r>
      <w:r>
        <w:t>This represents a throttling range of 2</w:t>
      </w:r>
      <w:r>
        <w:sym w:font="Symbol" w:char="F0B0"/>
      </w:r>
      <w:r>
        <w:t xml:space="preserve">C around the </w:t>
      </w:r>
      <w:proofErr w:type="spellStart"/>
      <w:r>
        <w:t>setpoint</w:t>
      </w:r>
      <w:proofErr w:type="spellEnd"/>
      <w:r>
        <w:t xml:space="preserve"> of 15</w:t>
      </w:r>
      <w:r>
        <w:sym w:font="Symbol" w:char="F0B0"/>
      </w:r>
      <w:r>
        <w:t>C</w:t>
      </w:r>
      <w:r w:rsidR="006B2084">
        <w:t xml:space="preserve">. </w:t>
      </w:r>
      <w:r>
        <w:t>In between 14</w:t>
      </w:r>
      <w:r>
        <w:sym w:font="Symbol" w:char="F0B0"/>
      </w:r>
      <w:r>
        <w:t>C and 16</w:t>
      </w:r>
      <w:r>
        <w:sym w:font="Symbol" w:char="F0B0"/>
      </w:r>
      <w:r>
        <w:t>C, the power input to the radiant system is varied linearly.</w:t>
      </w:r>
    </w:p>
    <w:p w14:paraId="5DDFE17F" w14:textId="77777777" w:rsidR="00976A26" w:rsidRDefault="00976A26">
      <w:pPr>
        <w:pStyle w:val="Heading4"/>
      </w:pPr>
      <w:r>
        <w:t xml:space="preserve">Field: </w:t>
      </w:r>
      <w:r w:rsidR="0072382E" w:rsidRPr="0072382E">
        <w:t xml:space="preserve">Heating </w:t>
      </w:r>
      <w:proofErr w:type="spellStart"/>
      <w:r w:rsidR="0072382E" w:rsidRPr="0072382E">
        <w:t>Setpoint</w:t>
      </w:r>
      <w:proofErr w:type="spellEnd"/>
      <w:r w:rsidR="0072382E" w:rsidRPr="0072382E">
        <w:t xml:space="preserve"> Temperature Schedule Name</w:t>
      </w:r>
    </w:p>
    <w:p w14:paraId="70DAA100" w14:textId="77777777" w:rsidR="00976A26" w:rsidRDefault="00976A26">
      <w:pPr>
        <w:pStyle w:val="BodyText"/>
      </w:pPr>
      <w:r>
        <w:t xml:space="preserve">This field specifies the heating </w:t>
      </w:r>
      <w:proofErr w:type="spellStart"/>
      <w:r>
        <w:t>setpoint</w:t>
      </w:r>
      <w:proofErr w:type="spellEnd"/>
      <w:r>
        <w:t xml:space="preserve"> or control temperature for the radiant system in degrees Celsius</w:t>
      </w:r>
      <w:r w:rsidR="006B2084">
        <w:t xml:space="preserve">. </w:t>
      </w:r>
      <w:r>
        <w:t>Used in conjunction with the previous field (heating throttling range), it will define whether or not the system is running and the current power input to the radiant surface</w:t>
      </w:r>
      <w:r w:rsidR="006B2084">
        <w:t xml:space="preserve">. </w:t>
      </w:r>
      <w:r>
        <w:t xml:space="preserve">Power input to the system is varied linearly around the </w:t>
      </w:r>
      <w:proofErr w:type="spellStart"/>
      <w:r>
        <w:t>setpoint</w:t>
      </w:r>
      <w:proofErr w:type="spellEnd"/>
      <w:r>
        <w:t xml:space="preserve"> temperature based on the throttling range and the maximum electrical power parameters (see above)</w:t>
      </w:r>
      <w:r w:rsidR="006B2084">
        <w:t xml:space="preserve">. </w:t>
      </w:r>
      <w:r>
        <w:t xml:space="preserve">It should be noted that this control schedule will allow different </w:t>
      </w:r>
      <w:proofErr w:type="spellStart"/>
      <w:r>
        <w:t>setpoint</w:t>
      </w:r>
      <w:proofErr w:type="spellEnd"/>
      <w:r>
        <w:t xml:space="preserve"> temperatures throughout the </w:t>
      </w:r>
      <w:r>
        <w:lastRenderedPageBreak/>
        <w:t>year for heating</w:t>
      </w:r>
      <w:r w:rsidR="006B2084">
        <w:t xml:space="preserve">. </w:t>
      </w:r>
      <w:r>
        <w:t>In addition, this schedule may be different that the thermostatic control schedule defined for overall operation of components serving the zone in which the radiant system is located</w:t>
      </w:r>
      <w:r w:rsidR="006B2084">
        <w:t xml:space="preserve">. </w:t>
      </w:r>
      <w:r>
        <w:t>The thermostatic control determines whether or not there is a heating or cooling load in the space and thus whether the systems should be operating</w:t>
      </w:r>
      <w:r w:rsidR="006B2084">
        <w:t xml:space="preserve">. </w:t>
      </w:r>
      <w:r>
        <w:t>This field simply controls the flow rate to the radiant system.</w:t>
      </w:r>
    </w:p>
    <w:p w14:paraId="0E5F6202" w14:textId="77777777" w:rsidR="00976A26" w:rsidRDefault="00976A26">
      <w:pPr>
        <w:pStyle w:val="BodyText"/>
      </w:pPr>
      <w:r>
        <w:t>An example IDF with an electric low temperature radiant system is shown below.</w:t>
      </w:r>
    </w:p>
    <w:p w14:paraId="7C3F9481" w14:textId="77777777" w:rsidR="00976A26" w:rsidRDefault="0072382E">
      <w:pPr>
        <w:pStyle w:val="IDDDefinition"/>
      </w:pPr>
      <w:proofErr w:type="spellStart"/>
      <w:r>
        <w:t>ZoneHVAC</w:t>
      </w:r>
      <w:proofErr w:type="gramStart"/>
      <w:r>
        <w:t>:LowTemperatureRadiant:Electric</w:t>
      </w:r>
      <w:proofErr w:type="spellEnd"/>
      <w:proofErr w:type="gramEnd"/>
      <w:r w:rsidR="00976A26">
        <w:t>, Zone 2 Radiant Floor,</w:t>
      </w:r>
    </w:p>
    <w:p w14:paraId="2E311865" w14:textId="77777777" w:rsidR="00976A26" w:rsidRDefault="00976A26">
      <w:pPr>
        <w:pStyle w:val="IDDDefinition"/>
      </w:pPr>
      <w:r>
        <w:t xml:space="preserve">         </w:t>
      </w:r>
      <w:proofErr w:type="spellStart"/>
      <w:proofErr w:type="gramStart"/>
      <w:r>
        <w:t>RadiantPanelAvailSched</w:t>
      </w:r>
      <w:proofErr w:type="spellEnd"/>
      <w:r>
        <w:t xml:space="preserve"> ,</w:t>
      </w:r>
      <w:proofErr w:type="gramEnd"/>
      <w:r>
        <w:t xml:space="preserve">    ! Availability schedule</w:t>
      </w:r>
    </w:p>
    <w:p w14:paraId="2C81942A" w14:textId="77777777" w:rsidR="00976A26" w:rsidRDefault="00976A26">
      <w:pPr>
        <w:pStyle w:val="IDDDefinition"/>
      </w:pPr>
      <w:r>
        <w:t xml:space="preserve">         EAST </w:t>
      </w:r>
      <w:proofErr w:type="gramStart"/>
      <w:r>
        <w:t>ZONE ,</w:t>
      </w:r>
      <w:proofErr w:type="gramEnd"/>
      <w:r>
        <w:t xml:space="preserve">                 ! Zone name (name of zone system is serving)</w:t>
      </w:r>
    </w:p>
    <w:p w14:paraId="021DCEF3" w14:textId="77777777" w:rsidR="00976A26" w:rsidRDefault="00976A26">
      <w:pPr>
        <w:pStyle w:val="IDDDefinition"/>
      </w:pPr>
      <w:r>
        <w:t xml:space="preserve">         </w:t>
      </w:r>
      <w:proofErr w:type="gramStart"/>
      <w:r>
        <w:t>Zn002:Flr001 ,</w:t>
      </w:r>
      <w:proofErr w:type="gramEnd"/>
      <w:r>
        <w:t xml:space="preserve">              ! Surface name (name of surface system is embedded in)</w:t>
      </w:r>
    </w:p>
    <w:p w14:paraId="7CED085F" w14:textId="77777777" w:rsidR="00EF6BB1" w:rsidRDefault="00EF6BB1" w:rsidP="00EF6BB1">
      <w:pPr>
        <w:pStyle w:val="IDDDefinition"/>
      </w:pPr>
      <w:r>
        <w:t xml:space="preserve">         </w:t>
      </w:r>
      <w:proofErr w:type="spellStart"/>
      <w:proofErr w:type="gramStart"/>
      <w:r>
        <w:t>HeatingDesignCapacity</w:t>
      </w:r>
      <w:proofErr w:type="spellEnd"/>
      <w:r>
        <w:t>,      !-</w:t>
      </w:r>
      <w:proofErr w:type="gramEnd"/>
      <w:r>
        <w:t xml:space="preserve"> Heating Design Capacity Method</w:t>
      </w:r>
    </w:p>
    <w:p w14:paraId="2C67235E" w14:textId="77777777" w:rsidR="00EF6BB1" w:rsidRDefault="00EF6BB1" w:rsidP="00EF6BB1">
      <w:pPr>
        <w:pStyle w:val="IDDDefinition"/>
      </w:pPr>
      <w:r>
        <w:t xml:space="preserve">         </w:t>
      </w:r>
      <w:proofErr w:type="gramStart"/>
      <w:r>
        <w:t>10000,                      !-</w:t>
      </w:r>
      <w:proofErr w:type="gramEnd"/>
      <w:r>
        <w:t xml:space="preserve"> Heating Design Capacity{ W }</w:t>
      </w:r>
    </w:p>
    <w:p w14:paraId="0BC4948F" w14:textId="77777777" w:rsidR="00EF6BB1" w:rsidRDefault="00EF6BB1" w:rsidP="00EF6BB1">
      <w:pPr>
        <w:pStyle w:val="IDDDefinition"/>
      </w:pPr>
      <w:r>
        <w:t xml:space="preserve">         </w:t>
      </w:r>
      <w:proofErr w:type="gramStart"/>
      <w:r>
        <w:t>,                           !-</w:t>
      </w:r>
      <w:proofErr w:type="gramEnd"/>
      <w:r>
        <w:t xml:space="preserve"> Heating Design Capacity Per Floor Area{ W / m2 }</w:t>
      </w:r>
    </w:p>
    <w:p w14:paraId="0F83E966" w14:textId="77777777" w:rsidR="00EF6BB1" w:rsidRDefault="00EF6BB1" w:rsidP="00EF6BB1">
      <w:pPr>
        <w:pStyle w:val="IDDDefinition"/>
      </w:pPr>
      <w:r>
        <w:t xml:space="preserve">         </w:t>
      </w:r>
      <w:proofErr w:type="gramStart"/>
      <w:r>
        <w:t>,                           !-</w:t>
      </w:r>
      <w:proofErr w:type="gramEnd"/>
      <w:r>
        <w:t xml:space="preserve"> Fraction of </w:t>
      </w:r>
      <w:proofErr w:type="spellStart"/>
      <w:r>
        <w:t>Autosized</w:t>
      </w:r>
      <w:proofErr w:type="spellEnd"/>
      <w:r>
        <w:t xml:space="preserve"> Heating Design Capacity{ -}</w:t>
      </w:r>
    </w:p>
    <w:p w14:paraId="2510AAAA" w14:textId="77777777" w:rsidR="00976A26" w:rsidRDefault="00976A26">
      <w:pPr>
        <w:pStyle w:val="IDDDefinition"/>
      </w:pPr>
      <w:r>
        <w:t xml:space="preserve">         </w:t>
      </w:r>
      <w:proofErr w:type="spellStart"/>
      <w:proofErr w:type="gramStart"/>
      <w:r>
        <w:t>M</w:t>
      </w:r>
      <w:r w:rsidR="0072382E">
        <w:t>eanAirTemperature</w:t>
      </w:r>
      <w:proofErr w:type="spellEnd"/>
      <w:r>
        <w:t xml:space="preserve">,  </w:t>
      </w:r>
      <w:r w:rsidR="0072382E">
        <w:t xml:space="preserve"> </w:t>
      </w:r>
      <w:r>
        <w:t xml:space="preserve">      !</w:t>
      </w:r>
      <w:proofErr w:type="gramEnd"/>
      <w:r>
        <w:t xml:space="preserve"> </w:t>
      </w:r>
      <w:proofErr w:type="gramStart"/>
      <w:r>
        <w:t>control</w:t>
      </w:r>
      <w:proofErr w:type="gramEnd"/>
      <w:r>
        <w:t xml:space="preserve"> type (control on mean air temperature)</w:t>
      </w:r>
    </w:p>
    <w:p w14:paraId="0B701154" w14:textId="77777777" w:rsidR="00976A26" w:rsidRDefault="00976A26">
      <w:pPr>
        <w:pStyle w:val="IDDDefinition"/>
      </w:pPr>
      <w:r>
        <w:t xml:space="preserve">         </w:t>
      </w:r>
      <w:proofErr w:type="gramStart"/>
      <w:r>
        <w:t>2.0 ,</w:t>
      </w:r>
      <w:proofErr w:type="gramEnd"/>
      <w:r>
        <w:t xml:space="preserve">                       ! </w:t>
      </w:r>
      <w:proofErr w:type="gramStart"/>
      <w:r>
        <w:t>heating</w:t>
      </w:r>
      <w:proofErr w:type="gramEnd"/>
      <w:r>
        <w:t xml:space="preserve"> throttling range (in C)</w:t>
      </w:r>
    </w:p>
    <w:p w14:paraId="655587A0" w14:textId="77777777" w:rsidR="00976A26" w:rsidRDefault="00976A26">
      <w:pPr>
        <w:pStyle w:val="IDDDefinition"/>
      </w:pPr>
      <w:r>
        <w:t xml:space="preserve">         Radiant Heating </w:t>
      </w:r>
      <w:proofErr w:type="spellStart"/>
      <w:proofErr w:type="gramStart"/>
      <w:r>
        <w:t>Setpoints</w:t>
      </w:r>
      <w:proofErr w:type="spellEnd"/>
      <w:r>
        <w:t xml:space="preserve"> ;</w:t>
      </w:r>
      <w:proofErr w:type="gramEnd"/>
      <w:r>
        <w:t xml:space="preserve"> ! </w:t>
      </w:r>
      <w:proofErr w:type="gramStart"/>
      <w:r>
        <w:t>heating</w:t>
      </w:r>
      <w:proofErr w:type="gramEnd"/>
      <w:r>
        <w:t xml:space="preserve"> </w:t>
      </w:r>
      <w:proofErr w:type="spellStart"/>
      <w:r>
        <w:t>setpoint</w:t>
      </w:r>
      <w:proofErr w:type="spellEnd"/>
      <w:r>
        <w:t xml:space="preserve"> temperatures</w:t>
      </w:r>
    </w:p>
    <w:p w14:paraId="1D40E33D" w14:textId="77777777" w:rsidR="00EE4A40" w:rsidRPr="00EE4A40" w:rsidRDefault="00EE4A40" w:rsidP="00EE4A40">
      <w:pPr>
        <w:pStyle w:val="BodyText"/>
      </w:pPr>
    </w:p>
    <w:p w14:paraId="5D5A5407" w14:textId="77777777" w:rsidR="00976A26" w:rsidRDefault="00EE4A40">
      <w:pPr>
        <w:pStyle w:val="Heading3"/>
      </w:pPr>
      <w:bookmarkStart w:id="27" w:name="_Toc507533133"/>
      <w:bookmarkStart w:id="28" w:name="_Toc510343786"/>
      <w:bookmarkStart w:id="29" w:name="_Toc99528045"/>
      <w:bookmarkStart w:id="30" w:name="_Toc399589561"/>
      <w:r>
        <w:t>Low Temperature Radiant Electric (</w:t>
      </w:r>
      <w:proofErr w:type="spellStart"/>
      <w:r w:rsidR="0072382E">
        <w:t>ZoneHVAC</w:t>
      </w:r>
      <w:proofErr w:type="spellEnd"/>
      <w:r>
        <w:t>)</w:t>
      </w:r>
      <w:r w:rsidR="00976A26">
        <w:t xml:space="preserve"> Outputs</w:t>
      </w:r>
      <w:bookmarkEnd w:id="27"/>
      <w:bookmarkEnd w:id="28"/>
      <w:bookmarkEnd w:id="29"/>
      <w:bookmarkEnd w:id="30"/>
    </w:p>
    <w:p w14:paraId="6D568B93" w14:textId="77777777" w:rsidR="00EE4A40" w:rsidRDefault="00EE4A40" w:rsidP="00EE4A40">
      <w:pPr>
        <w:pStyle w:val="CodeIDDSamples"/>
      </w:pPr>
      <w:proofErr w:type="spellStart"/>
      <w:r>
        <w:t>HVAC</w:t>
      </w:r>
      <w:proofErr w:type="gramStart"/>
      <w:r>
        <w:t>,Average</w:t>
      </w:r>
      <w:proofErr w:type="spellEnd"/>
      <w:proofErr w:type="gramEnd"/>
      <w:r>
        <w:t>, Zone Radiant HVAC Electric Power[W]</w:t>
      </w:r>
    </w:p>
    <w:p w14:paraId="2C3569FC" w14:textId="77777777" w:rsidR="00EE4A40" w:rsidRDefault="00EE4A40" w:rsidP="00EE4A40">
      <w:pPr>
        <w:pStyle w:val="CodeIDDSamples"/>
      </w:pPr>
      <w:proofErr w:type="spellStart"/>
      <w:r>
        <w:t>HVAC</w:t>
      </w:r>
      <w:proofErr w:type="gramStart"/>
      <w:r>
        <w:t>,Sum</w:t>
      </w:r>
      <w:proofErr w:type="spellEnd"/>
      <w:proofErr w:type="gramEnd"/>
      <w:r>
        <w:t xml:space="preserve">, Zone Radiant HVAC Electric </w:t>
      </w:r>
      <w:r w:rsidR="00824D2C">
        <w:t>Energy [</w:t>
      </w:r>
      <w:r>
        <w:t>J]</w:t>
      </w:r>
      <w:r w:rsidRPr="0003735E">
        <w:t xml:space="preserve"> </w:t>
      </w:r>
    </w:p>
    <w:p w14:paraId="182FAB76" w14:textId="77777777" w:rsidR="00EE4A40" w:rsidRDefault="00EE4A40" w:rsidP="00EE4A40">
      <w:pPr>
        <w:pStyle w:val="CodeIDDSamples"/>
      </w:pPr>
      <w:proofErr w:type="spellStart"/>
      <w:r>
        <w:t>HVAC</w:t>
      </w:r>
      <w:proofErr w:type="gramStart"/>
      <w:r>
        <w:t>,Sum,</w:t>
      </w:r>
      <w:r w:rsidRPr="0003735E">
        <w:t>Zone</w:t>
      </w:r>
      <w:proofErr w:type="spellEnd"/>
      <w:proofErr w:type="gramEnd"/>
      <w:r w:rsidRPr="0003735E">
        <w:t xml:space="preserve"> Radiant HVAC Heating Energy</w:t>
      </w:r>
      <w:r>
        <w:t xml:space="preserve"> [J]</w:t>
      </w:r>
    </w:p>
    <w:p w14:paraId="77D18935" w14:textId="77777777" w:rsidR="00EE4A40" w:rsidRPr="0003735E" w:rsidRDefault="00EE4A40" w:rsidP="00EE4A40">
      <w:pPr>
        <w:pStyle w:val="CodeIDDSamples"/>
      </w:pPr>
      <w:proofErr w:type="spellStart"/>
      <w:r>
        <w:t>HVAC</w:t>
      </w:r>
      <w:proofErr w:type="gramStart"/>
      <w:r>
        <w:t>,Average</w:t>
      </w:r>
      <w:proofErr w:type="spellEnd"/>
      <w:proofErr w:type="gramEnd"/>
      <w:r>
        <w:t>,</w:t>
      </w:r>
      <w:r w:rsidRPr="0003735E">
        <w:t xml:space="preserve"> Zone Radiant HVAC Heating Rate</w:t>
      </w:r>
      <w:r>
        <w:t xml:space="preserve"> [W]</w:t>
      </w:r>
    </w:p>
    <w:p w14:paraId="3C89B110" w14:textId="77777777" w:rsidR="00EE4A40" w:rsidRDefault="00EE4A40" w:rsidP="00EE4A40">
      <w:pPr>
        <w:pStyle w:val="Heading4"/>
      </w:pPr>
      <w:r>
        <w:t>Zone Radiant HVAC Electric Power [W]</w:t>
      </w:r>
    </w:p>
    <w:p w14:paraId="095A8191" w14:textId="77777777" w:rsidR="00EE4A40" w:rsidRDefault="00EE4A40" w:rsidP="00EE4A40">
      <w:pPr>
        <w:pStyle w:val="BodyText"/>
      </w:pPr>
      <w:r>
        <w:t>This field reports the rate at which electric energy is “burned” in the low temperature radiant system in Watts. This is the heat source to the surface that is defined as the radiant system. The heating rate is determined by the zone conditions and the control scheme defined in the user input.</w:t>
      </w:r>
    </w:p>
    <w:p w14:paraId="7029477A" w14:textId="77777777" w:rsidR="00EE4A40" w:rsidRDefault="00EE4A40" w:rsidP="00EE4A40">
      <w:pPr>
        <w:pStyle w:val="Heading4"/>
      </w:pPr>
      <w:r>
        <w:t>Zone Radiant HVAC Electric Energy [J]</w:t>
      </w:r>
    </w:p>
    <w:p w14:paraId="7AA80F2C" w14:textId="77777777" w:rsidR="00EE4A40" w:rsidRDefault="00EE4A40" w:rsidP="00EE4A40">
      <w:pPr>
        <w:pStyle w:val="BodyText"/>
      </w:pPr>
      <w:r>
        <w:t xml:space="preserve">This field reports the amount of electric energy “burned” in the low temperature radiant system in Joules. This is the heat source to the surface that is defined as the radiant system. The heating rate is determined by the zone conditions, the control scheme defined in the user input, and the </w:t>
      </w:r>
      <w:proofErr w:type="spellStart"/>
      <w:r>
        <w:t>timestep</w:t>
      </w:r>
      <w:proofErr w:type="spellEnd"/>
      <w:r>
        <w:t>.</w:t>
      </w:r>
    </w:p>
    <w:p w14:paraId="1C5B14EE" w14:textId="77777777" w:rsidR="00EE4A40" w:rsidRDefault="00EE4A40" w:rsidP="00EE4A40">
      <w:pPr>
        <w:pStyle w:val="Heading4"/>
      </w:pPr>
      <w:r w:rsidRPr="00E5459F">
        <w:t>Zone Radiant HVAC Heating Energy</w:t>
      </w:r>
      <w:r>
        <w:t xml:space="preserve"> [J]</w:t>
      </w:r>
    </w:p>
    <w:p w14:paraId="6D3EB15F" w14:textId="77777777" w:rsidR="00EE4A40" w:rsidRDefault="00EE4A40" w:rsidP="00EE4A40">
      <w:pPr>
        <w:pStyle w:val="Heading4"/>
      </w:pPr>
      <w:r w:rsidRPr="00E5459F">
        <w:t>Zone Radiant HVAC Heating Rate</w:t>
      </w:r>
      <w:r>
        <w:t xml:space="preserve"> [W]</w:t>
      </w:r>
    </w:p>
    <w:p w14:paraId="19276B39" w14:textId="77777777" w:rsidR="00976A26" w:rsidRDefault="00EE4A40" w:rsidP="00EE4A40">
      <w:pPr>
        <w:pStyle w:val="BodyText"/>
      </w:pPr>
      <w:r>
        <w:t>These outputs are the heating provided by the low temperature radiant system to the zone, in Watts or Joules.</w:t>
      </w:r>
    </w:p>
    <w:p w14:paraId="184917CA" w14:textId="77777777" w:rsidR="00976A26" w:rsidRDefault="003E5324">
      <w:pPr>
        <w:pStyle w:val="Heading3"/>
      </w:pPr>
      <w:bookmarkStart w:id="31" w:name="_Toc99528046"/>
      <w:bookmarkStart w:id="32" w:name="_Toc399589562"/>
      <w:proofErr w:type="spellStart"/>
      <w:r w:rsidRPr="003E5324">
        <w:t>ZoneHVAC</w:t>
      </w:r>
      <w:proofErr w:type="gramStart"/>
      <w:r w:rsidRPr="003E5324">
        <w:t>:LowTemperatureRadiant:SurfaceGroup</w:t>
      </w:r>
      <w:bookmarkEnd w:id="31"/>
      <w:bookmarkEnd w:id="32"/>
      <w:proofErr w:type="spellEnd"/>
      <w:proofErr w:type="gramEnd"/>
    </w:p>
    <w:p w14:paraId="47226F0F" w14:textId="77777777" w:rsidR="00976A26" w:rsidRDefault="00976A26">
      <w:pPr>
        <w:pStyle w:val="BodyText"/>
      </w:pPr>
      <w:r>
        <w:t>A low temperature radiant system (hydronic or electric) may consist of multiple active surfaces that are serving to condition the space</w:t>
      </w:r>
      <w:r w:rsidR="006B2084">
        <w:t xml:space="preserve">. </w:t>
      </w:r>
      <w:r>
        <w:t>Surfaces that act serially can be specified as multiple radiant systems using the standard radiant system input described above</w:t>
      </w:r>
      <w:r w:rsidR="006B2084">
        <w:t xml:space="preserve">. </w:t>
      </w:r>
      <w:r>
        <w:t xml:space="preserve">However, if the multiple surfaces act in </w:t>
      </w:r>
      <w:proofErr w:type="spellStart"/>
      <w:r>
        <w:t>parallet</w:t>
      </w:r>
      <w:proofErr w:type="spellEnd"/>
      <w:r>
        <w:t>, the Radiant System Surface Group input line is used to specify which surfaces are acting in a coordinated fashion and how flow rate is split between the surfaces</w:t>
      </w:r>
      <w:r w:rsidR="006B2084">
        <w:t xml:space="preserve">. </w:t>
      </w:r>
      <w:r>
        <w:t>This list of surfaces (the name it is assigned) replaces the name of a single surface in the radiant system input described above</w:t>
      </w:r>
      <w:r w:rsidR="006B2084">
        <w:t xml:space="preserve">. </w:t>
      </w:r>
      <w:r>
        <w:t>Note that all of the surfaces within a single list must be a part of the same zone and that the zone of these surfaces must also match the zone the radiant system is attempting to condition.</w:t>
      </w:r>
      <w:bookmarkStart w:id="33" w:name="_GoBack"/>
      <w:bookmarkEnd w:id="33"/>
    </w:p>
    <w:p w14:paraId="0F0B61A7" w14:textId="77777777" w:rsidR="00976A26" w:rsidRDefault="00976A26">
      <w:pPr>
        <w:pStyle w:val="Heading4"/>
      </w:pPr>
      <w:r>
        <w:lastRenderedPageBreak/>
        <w:t>Field: Name</w:t>
      </w:r>
    </w:p>
    <w:p w14:paraId="42ADF6EB" w14:textId="77777777" w:rsidR="00976A26" w:rsidRDefault="00976A26">
      <w:pPr>
        <w:pStyle w:val="BodyText"/>
      </w:pPr>
      <w:r>
        <w:t xml:space="preserve">This field is </w:t>
      </w:r>
      <w:proofErr w:type="gramStart"/>
      <w:r>
        <w:t>an</w:t>
      </w:r>
      <w:proofErr w:type="gramEnd"/>
      <w:r>
        <w:t xml:space="preserve"> unique user assigned name for the list of surfaces that are acting in coordination with one another</w:t>
      </w:r>
      <w:r w:rsidR="006B2084">
        <w:t xml:space="preserve">. </w:t>
      </w:r>
      <w:r>
        <w:t>Any reference to this list by a radiant system will use this name.</w:t>
      </w:r>
    </w:p>
    <w:p w14:paraId="26E67881" w14:textId="77777777" w:rsidR="003E5324" w:rsidRDefault="003E5324" w:rsidP="003E5324">
      <w:pPr>
        <w:pStyle w:val="Heading4"/>
      </w:pPr>
      <w:r>
        <w:t>Field Set: Surface Name, Flow Fraction to Surface</w:t>
      </w:r>
    </w:p>
    <w:p w14:paraId="72A9AC40" w14:textId="77777777" w:rsidR="003E5324" w:rsidRPr="003E5324" w:rsidRDefault="003E5324" w:rsidP="003E5324">
      <w:pPr>
        <w:pStyle w:val="BodyText"/>
      </w:pPr>
      <w:r>
        <w:t>The pairs of Surface Name, Flow Fraction to Surface are used in several objects. There can be up to 10 specified. The object is extensible so more can be added.</w:t>
      </w:r>
    </w:p>
    <w:p w14:paraId="724206B6" w14:textId="77777777" w:rsidR="00976A26" w:rsidRDefault="00976A26">
      <w:pPr>
        <w:pStyle w:val="Heading4"/>
      </w:pPr>
      <w:r>
        <w:t xml:space="preserve">Field: Surface </w:t>
      </w:r>
      <w:r w:rsidR="003E5324">
        <w:t xml:space="preserve">&lt;x&gt; </w:t>
      </w:r>
      <w:r>
        <w:t>Name</w:t>
      </w:r>
    </w:p>
    <w:p w14:paraId="6A0870DF" w14:textId="28412C14" w:rsidR="00976A26" w:rsidRDefault="00976A26">
      <w:pPr>
        <w:pStyle w:val="BodyText"/>
      </w:pPr>
      <w:r>
        <w:t>This field is the name of a surface in the zone being conditioned by the radiant system</w:t>
      </w:r>
      <w:r w:rsidR="006B2084">
        <w:t xml:space="preserve">. </w:t>
      </w:r>
      <w:del w:id="34" w:author="Michael" w:date="2014-12-08T21:02:00Z">
        <w:r w:rsidDel="00BA7C2D">
          <w:delText>Only base surfaces (</w:delText>
        </w:r>
        <w:r w:rsidR="003E5324" w:rsidDel="00BA7C2D">
          <w:delText>walls, roofs, floors</w:delText>
        </w:r>
        <w:r w:rsidDel="00BA7C2D">
          <w:delText>) are valid</w:delText>
        </w:r>
        <w:r w:rsidR="006B2084" w:rsidDel="00BA7C2D">
          <w:delText xml:space="preserve">. </w:delText>
        </w:r>
        <w:r w:rsidR="003E5324" w:rsidDel="00BA7C2D">
          <w:delText xml:space="preserve">Window/Door </w:delText>
        </w:r>
        <w:r w:rsidDel="00BA7C2D">
          <w:delText xml:space="preserve">surfaces and </w:delText>
        </w:r>
        <w:r w:rsidR="003E5324" w:rsidDel="00BA7C2D">
          <w:delText>I</w:delText>
        </w:r>
        <w:r w:rsidDel="00BA7C2D">
          <w:delText xml:space="preserve">nternal </w:delText>
        </w:r>
        <w:r w:rsidR="003E5324" w:rsidDel="00BA7C2D">
          <w:delText>M</w:delText>
        </w:r>
        <w:r w:rsidDel="00BA7C2D">
          <w:delText xml:space="preserve">ass </w:delText>
        </w:r>
      </w:del>
      <w:ins w:id="35" w:author="Michael" w:date="2014-12-08T21:02:00Z">
        <w:r w:rsidR="00BA7C2D">
          <w:t xml:space="preserve">Base surfaces (e.g., </w:t>
        </w:r>
        <w:proofErr w:type="spellStart"/>
        <w:r w:rsidR="00BA7C2D">
          <w:t>BuildingSurface</w:t>
        </w:r>
        <w:proofErr w:type="gramStart"/>
        <w:r w:rsidR="00BA7C2D">
          <w:t>:Detailed</w:t>
        </w:r>
        <w:proofErr w:type="spellEnd"/>
        <w:proofErr w:type="gramEnd"/>
        <w:r w:rsidR="00BA7C2D">
          <w:t xml:space="preserve">), door surfaces and internal mass are valid. Window surfaces </w:t>
        </w:r>
      </w:ins>
      <w:r>
        <w:t>are not valid surface types for embedded radiant systems.</w:t>
      </w:r>
    </w:p>
    <w:p w14:paraId="60DF057C" w14:textId="77777777" w:rsidR="00976A26" w:rsidRDefault="00976A26">
      <w:pPr>
        <w:pStyle w:val="Heading4"/>
      </w:pPr>
      <w:r>
        <w:t xml:space="preserve">Field: </w:t>
      </w:r>
      <w:r w:rsidR="003E5324" w:rsidRPr="003E5324">
        <w:t>Flow Fraction for Surface</w:t>
      </w:r>
      <w:r w:rsidR="003E5324">
        <w:t xml:space="preserve"> &lt;x&gt;</w:t>
      </w:r>
    </w:p>
    <w:p w14:paraId="66E24428" w14:textId="77777777" w:rsidR="00976A26" w:rsidRDefault="00976A26">
      <w:pPr>
        <w:pStyle w:val="BodyText"/>
      </w:pPr>
      <w:r>
        <w:t>This field is the fraction of the total radiant system flow rate that is being sent to this particular surface</w:t>
      </w:r>
      <w:r w:rsidR="006B2084">
        <w:t xml:space="preserve">. </w:t>
      </w:r>
      <w:r>
        <w:t>Note that the Surface Name/Surface Flow Fraction pair can be repeated up to 10 times</w:t>
      </w:r>
      <w:r w:rsidR="006B2084">
        <w:t xml:space="preserve">. </w:t>
      </w:r>
      <w:r>
        <w:t>Flow rate fractions must sum to unity, otherwise the program will not accept the input as valid.</w:t>
      </w:r>
    </w:p>
    <w:p w14:paraId="115D91C5" w14:textId="77777777" w:rsidR="00976A26" w:rsidRDefault="00976A26">
      <w:pPr>
        <w:pStyle w:val="BodyText"/>
      </w:pPr>
      <w:r>
        <w:t>An example IDF with an electric low temperature radiant system is shown below.</w:t>
      </w:r>
    </w:p>
    <w:p w14:paraId="4DADE0DF" w14:textId="77777777" w:rsidR="00976A26" w:rsidRDefault="003E5324">
      <w:pPr>
        <w:pStyle w:val="IDDDefinition"/>
      </w:pPr>
      <w:proofErr w:type="spellStart"/>
      <w:r>
        <w:t>ZoneHVAC</w:t>
      </w:r>
      <w:proofErr w:type="gramStart"/>
      <w:r>
        <w:t>:LowTemperatureRadiant:SurfaceGroup</w:t>
      </w:r>
      <w:proofErr w:type="spellEnd"/>
      <w:proofErr w:type="gramEnd"/>
      <w:r w:rsidR="00976A26">
        <w:t>,</w:t>
      </w:r>
    </w:p>
    <w:p w14:paraId="2298AE98" w14:textId="77777777" w:rsidR="00976A26" w:rsidRDefault="00976A26">
      <w:pPr>
        <w:pStyle w:val="IDDDefinition"/>
      </w:pPr>
      <w:r>
        <w:t xml:space="preserve">    Zone 1 Radiant Surfaces</w:t>
      </w:r>
      <w:proofErr w:type="gramStart"/>
      <w:r>
        <w:t>, !</w:t>
      </w:r>
      <w:proofErr w:type="gramEnd"/>
      <w:r>
        <w:t>- name of surface list</w:t>
      </w:r>
    </w:p>
    <w:p w14:paraId="566EC00E" w14:textId="77777777" w:rsidR="00976A26" w:rsidRDefault="00976A26">
      <w:pPr>
        <w:pStyle w:val="IDDDefinition"/>
      </w:pPr>
      <w:r>
        <w:t xml:space="preserve">    </w:t>
      </w:r>
      <w:proofErr w:type="gramStart"/>
      <w:r>
        <w:t>Zn001:Flr001,            !-</w:t>
      </w:r>
      <w:proofErr w:type="gramEnd"/>
      <w:r>
        <w:t xml:space="preserve"> Surface name 1</w:t>
      </w:r>
    </w:p>
    <w:p w14:paraId="71CAB3D2" w14:textId="77777777" w:rsidR="00976A26" w:rsidRDefault="00976A26">
      <w:pPr>
        <w:pStyle w:val="IDDDefinition"/>
      </w:pPr>
      <w:r>
        <w:t xml:space="preserve">    </w:t>
      </w:r>
      <w:proofErr w:type="gramStart"/>
      <w:r>
        <w:t>0.75,                    !-</w:t>
      </w:r>
      <w:proofErr w:type="gramEnd"/>
      <w:r>
        <w:t xml:space="preserve"> Flow fraction for surface 1</w:t>
      </w:r>
    </w:p>
    <w:p w14:paraId="08617E39" w14:textId="77777777" w:rsidR="00976A26" w:rsidRDefault="00976A26">
      <w:pPr>
        <w:pStyle w:val="IDDDefinition"/>
      </w:pPr>
      <w:r>
        <w:t xml:space="preserve">    </w:t>
      </w:r>
      <w:proofErr w:type="gramStart"/>
      <w:r>
        <w:t>Zn001:Roof001,           !-</w:t>
      </w:r>
      <w:proofErr w:type="gramEnd"/>
      <w:r>
        <w:t xml:space="preserve"> Surface name 2</w:t>
      </w:r>
    </w:p>
    <w:p w14:paraId="1F33F8CC" w14:textId="77777777" w:rsidR="00976A26" w:rsidRDefault="00976A26">
      <w:pPr>
        <w:pStyle w:val="IDDDefinition"/>
      </w:pPr>
      <w:r>
        <w:t xml:space="preserve">    </w:t>
      </w:r>
      <w:proofErr w:type="gramStart"/>
      <w:r>
        <w:t>0.25;                    !-</w:t>
      </w:r>
      <w:proofErr w:type="gramEnd"/>
      <w:r>
        <w:t xml:space="preserve"> Flow fraction for surface 2</w:t>
      </w:r>
      <w:bookmarkEnd w:id="5"/>
      <w:bookmarkEnd w:id="6"/>
      <w:bookmarkEnd w:id="7"/>
      <w:bookmarkEnd w:id="8"/>
      <w:bookmarkEnd w:id="17"/>
    </w:p>
    <w:sectPr w:rsidR="00976A26" w:rsidSect="0084192B">
      <w:headerReference w:type="default" r:id="rId8"/>
      <w:footerReference w:type="even" r:id="rId9"/>
      <w:footerReference w:type="default" r:id="rId10"/>
      <w:headerReference w:type="first" r:id="rId11"/>
      <w:footerReference w:type="first" r:id="rId12"/>
      <w:pgSz w:w="12240" w:h="15840" w:code="1"/>
      <w:pgMar w:top="1440" w:right="1440" w:bottom="1440" w:left="1440" w:header="965" w:footer="965"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82D320" w14:textId="77777777" w:rsidR="00B804CD" w:rsidRDefault="00B804CD">
      <w:r>
        <w:separator/>
      </w:r>
    </w:p>
  </w:endnote>
  <w:endnote w:type="continuationSeparator" w:id="0">
    <w:p w14:paraId="48F1A97F" w14:textId="77777777" w:rsidR="00B804CD" w:rsidRDefault="00B804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Map Symbols">
    <w:altName w:val="Courier New"/>
    <w:charset w:val="00"/>
    <w:family w:val="roman"/>
    <w:pitch w:val="variable"/>
    <w:sig w:usb0="00000003" w:usb1="00000000" w:usb2="00000000" w:usb3="00000000" w:csb0="00000001" w:csb1="00000000"/>
  </w:font>
  <w:font w:name="Gulim">
    <w:altName w:val="굴림"/>
    <w:panose1 w:val="020B0600000101010101"/>
    <w:charset w:val="81"/>
    <w:family w:val="roman"/>
    <w:notTrueType/>
    <w:pitch w:val="fixed"/>
    <w:sig w:usb0="00000001" w:usb1="09060000" w:usb2="00000010" w:usb3="00000000" w:csb0="0008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2CBF30" w14:textId="77777777" w:rsidR="00F157E6" w:rsidRDefault="00F157E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24AF728D" w14:textId="77777777" w:rsidR="00F157E6" w:rsidRDefault="00F157E6">
    <w:pPr>
      <w:ind w:left="-108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A32163" w14:textId="3424281F" w:rsidR="00F157E6" w:rsidRDefault="00F157E6" w:rsidP="0035414F">
    <w:pPr>
      <w:pStyle w:val="Footer"/>
      <w:pBdr>
        <w:top w:val="single" w:sz="8" w:space="1" w:color="auto"/>
      </w:pBdr>
      <w:tabs>
        <w:tab w:val="clear" w:pos="4320"/>
        <w:tab w:val="clear" w:pos="8640"/>
        <w:tab w:val="right" w:pos="9360"/>
      </w:tabs>
      <w:ind w:left="0"/>
    </w:pPr>
    <w:r>
      <w:fldChar w:fldCharType="begin"/>
    </w:r>
    <w:r>
      <w:instrText xml:space="preserve"> DATE \@ "M/d/yy" </w:instrText>
    </w:r>
    <w:r>
      <w:fldChar w:fldCharType="separate"/>
    </w:r>
    <w:r w:rsidR="0070164D">
      <w:rPr>
        <w:noProof/>
      </w:rPr>
      <w:t>12/8/14</w:t>
    </w:r>
    <w:r>
      <w:fldChar w:fldCharType="end"/>
    </w:r>
    <w:r>
      <w:tab/>
    </w:r>
    <w:r>
      <w:fldChar w:fldCharType="begin"/>
    </w:r>
    <w:r>
      <w:instrText xml:space="preserve"> PAGE  \* MERGEFORMAT </w:instrText>
    </w:r>
    <w:r>
      <w:fldChar w:fldCharType="separate"/>
    </w:r>
    <w:r w:rsidR="00BA7C2D">
      <w:rPr>
        <w:noProof/>
      </w:rPr>
      <w:t>18</w:t>
    </w:r>
    <w:r>
      <w:fldChar w:fldCharType="end"/>
    </w:r>
    <w: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9B5196" w14:textId="6A23FDCF" w:rsidR="00F157E6" w:rsidRDefault="00F157E6">
    <w:pPr>
      <w:pStyle w:val="Footer"/>
      <w:pBdr>
        <w:top w:val="single" w:sz="8" w:space="1" w:color="auto"/>
      </w:pBdr>
      <w:tabs>
        <w:tab w:val="clear" w:pos="4320"/>
      </w:tabs>
    </w:pPr>
    <w:r>
      <w:fldChar w:fldCharType="begin"/>
    </w:r>
    <w:r>
      <w:instrText xml:space="preserve"> DATE \@ "M/d/yy" </w:instrText>
    </w:r>
    <w:r>
      <w:fldChar w:fldCharType="separate"/>
    </w:r>
    <w:r w:rsidR="0070164D">
      <w:rPr>
        <w:noProof/>
      </w:rPr>
      <w:t>12/8/14</w:t>
    </w:r>
    <w:r>
      <w:fldChar w:fldCharType="end"/>
    </w:r>
    <w:r>
      <w:tab/>
    </w:r>
    <w:r>
      <w:fldChar w:fldCharType="begin"/>
    </w:r>
    <w:r>
      <w:instrText xml:space="preserve"> PAGE  \* MERGEFORMAT </w:instrText>
    </w:r>
    <w:r>
      <w:fldChar w:fldCharType="separate"/>
    </w:r>
    <w:r>
      <w:rPr>
        <w:noProof/>
      </w:rPr>
      <w:t>1</w:t>
    </w:r>
    <w:r>
      <w:fldChar w:fldCharType="end"/>
    </w:r>
    <w:r>
      <w:t xml:space="preserve"> </w:t>
    </w:r>
  </w:p>
  <w:p w14:paraId="7295B75D" w14:textId="77777777" w:rsidR="00F157E6" w:rsidRDefault="00F157E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F58B41C" w14:textId="77777777" w:rsidR="00B804CD" w:rsidRDefault="00B804CD">
      <w:r>
        <w:separator/>
      </w:r>
    </w:p>
  </w:footnote>
  <w:footnote w:type="continuationSeparator" w:id="0">
    <w:p w14:paraId="2113AC49" w14:textId="77777777" w:rsidR="00B804CD" w:rsidRDefault="00B804C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A2ADB9" w14:textId="77777777" w:rsidR="00F157E6" w:rsidRPr="005A49CA" w:rsidRDefault="0081685B" w:rsidP="007D6B7F">
    <w:pPr>
      <w:pStyle w:val="Header"/>
      <w:tabs>
        <w:tab w:val="clear" w:pos="4320"/>
        <w:tab w:val="clear" w:pos="8640"/>
        <w:tab w:val="right" w:pos="9360"/>
      </w:tabs>
      <w:ind w:left="0"/>
    </w:pPr>
    <w:r>
      <w:fldChar w:fldCharType="begin"/>
    </w:r>
    <w:r>
      <w:instrText xml:space="preserve"> STYLEREF "Heading 1" \* MERGEFORMAT </w:instrText>
    </w:r>
    <w:r>
      <w:fldChar w:fldCharType="separate"/>
    </w:r>
    <w:r w:rsidR="00BA7C2D">
      <w:rPr>
        <w:b/>
        <w:bCs/>
        <w:noProof/>
      </w:rPr>
      <w:t>Error! No text of specified style in document.</w:t>
    </w:r>
    <w:r>
      <w:rPr>
        <w:noProof/>
      </w:rPr>
      <w:fldChar w:fldCharType="end"/>
    </w:r>
    <w:r w:rsidR="00F157E6" w:rsidRPr="005A49CA">
      <w:tab/>
    </w:r>
    <w:r>
      <w:fldChar w:fldCharType="begin"/>
    </w:r>
    <w:r>
      <w:instrText xml:space="preserve"> STYLEREF "Heading 2" \* MERGEFORMAT </w:instrText>
    </w:r>
    <w:r>
      <w:fldChar w:fldCharType="separate"/>
    </w:r>
    <w:r w:rsidR="00BA7C2D">
      <w:rPr>
        <w:b/>
        <w:bCs/>
        <w:noProof/>
      </w:rPr>
      <w:t>Error! No text of specified style in document.</w:t>
    </w:r>
    <w:r>
      <w:rPr>
        <w:noProof/>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219B70" w14:textId="77777777" w:rsidR="00F157E6" w:rsidRDefault="00B804CD">
    <w:pPr>
      <w:pStyle w:val="Header"/>
      <w:pBdr>
        <w:bottom w:val="single" w:sz="4" w:space="1" w:color="auto"/>
      </w:pBdr>
    </w:pPr>
    <w:r>
      <w:fldChar w:fldCharType="begin"/>
    </w:r>
    <w:r>
      <w:instrText xml:space="preserve"> STYLEREF "heading 1" \* MERGEFORMAT </w:instrText>
    </w:r>
    <w:r>
      <w:fldChar w:fldCharType="separate"/>
    </w:r>
    <w:r w:rsidR="00D150BF">
      <w:rPr>
        <w:noProof/>
      </w:rPr>
      <w:t>Input-Output Reference</w:t>
    </w:r>
    <w:r>
      <w:rPr>
        <w:noProof/>
      </w:rPr>
      <w:fldChar w:fldCharType="end"/>
    </w:r>
    <w:r w:rsidR="00F157E6">
      <w:tab/>
    </w:r>
    <w:r>
      <w:fldChar w:fldCharType="begin"/>
    </w:r>
    <w:r>
      <w:instrText xml:space="preserve"> STYLEREF "heading 2" \* MERGEFORMAT </w:instrText>
    </w:r>
    <w:r>
      <w:fldChar w:fldCharType="separate"/>
    </w:r>
    <w:r w:rsidR="00D150BF">
      <w:rPr>
        <w:noProof/>
      </w:rPr>
      <w:t>What’s different about EnergyPlus Input and Output?</w:t>
    </w:r>
    <w:r>
      <w:rPr>
        <w:noProof/>
      </w:rPr>
      <w:fldChar w:fldCharType="end"/>
    </w:r>
  </w:p>
  <w:p w14:paraId="1F54EA30" w14:textId="77777777" w:rsidR="00F157E6" w:rsidRDefault="00F157E6">
    <w:pPr>
      <w:pStyle w:val="Header"/>
    </w:pP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391CBB"/>
    <w:multiLevelType w:val="hybridMultilevel"/>
    <w:tmpl w:val="AD007BCA"/>
    <w:lvl w:ilvl="0" w:tplc="7FA8DD20">
      <w:start w:val="1"/>
      <w:numFmt w:val="decimal"/>
      <w:lvlText w:val="%1)"/>
      <w:lvlJc w:val="left"/>
      <w:pPr>
        <w:tabs>
          <w:tab w:val="num" w:pos="1440"/>
        </w:tabs>
        <w:ind w:left="1440" w:hanging="360"/>
      </w:pPr>
    </w:lvl>
    <w:lvl w:ilvl="1" w:tplc="D0D4CF42" w:tentative="1">
      <w:start w:val="1"/>
      <w:numFmt w:val="lowerLetter"/>
      <w:lvlText w:val="%2."/>
      <w:lvlJc w:val="left"/>
      <w:pPr>
        <w:tabs>
          <w:tab w:val="num" w:pos="2160"/>
        </w:tabs>
        <w:ind w:left="2160" w:hanging="360"/>
      </w:pPr>
    </w:lvl>
    <w:lvl w:ilvl="2" w:tplc="AC9C7900" w:tentative="1">
      <w:start w:val="1"/>
      <w:numFmt w:val="lowerRoman"/>
      <w:lvlText w:val="%3."/>
      <w:lvlJc w:val="right"/>
      <w:pPr>
        <w:tabs>
          <w:tab w:val="num" w:pos="2880"/>
        </w:tabs>
        <w:ind w:left="2880" w:hanging="180"/>
      </w:pPr>
    </w:lvl>
    <w:lvl w:ilvl="3" w:tplc="9BACA63E" w:tentative="1">
      <w:start w:val="1"/>
      <w:numFmt w:val="decimal"/>
      <w:lvlText w:val="%4."/>
      <w:lvlJc w:val="left"/>
      <w:pPr>
        <w:tabs>
          <w:tab w:val="num" w:pos="3600"/>
        </w:tabs>
        <w:ind w:left="3600" w:hanging="360"/>
      </w:pPr>
    </w:lvl>
    <w:lvl w:ilvl="4" w:tplc="21A06A4A" w:tentative="1">
      <w:start w:val="1"/>
      <w:numFmt w:val="lowerLetter"/>
      <w:lvlText w:val="%5."/>
      <w:lvlJc w:val="left"/>
      <w:pPr>
        <w:tabs>
          <w:tab w:val="num" w:pos="4320"/>
        </w:tabs>
        <w:ind w:left="4320" w:hanging="360"/>
      </w:pPr>
    </w:lvl>
    <w:lvl w:ilvl="5" w:tplc="399C9EFE" w:tentative="1">
      <w:start w:val="1"/>
      <w:numFmt w:val="lowerRoman"/>
      <w:lvlText w:val="%6."/>
      <w:lvlJc w:val="right"/>
      <w:pPr>
        <w:tabs>
          <w:tab w:val="num" w:pos="5040"/>
        </w:tabs>
        <w:ind w:left="5040" w:hanging="180"/>
      </w:pPr>
    </w:lvl>
    <w:lvl w:ilvl="6" w:tplc="0ADE2AF2" w:tentative="1">
      <w:start w:val="1"/>
      <w:numFmt w:val="decimal"/>
      <w:lvlText w:val="%7."/>
      <w:lvlJc w:val="left"/>
      <w:pPr>
        <w:tabs>
          <w:tab w:val="num" w:pos="5760"/>
        </w:tabs>
        <w:ind w:left="5760" w:hanging="360"/>
      </w:pPr>
    </w:lvl>
    <w:lvl w:ilvl="7" w:tplc="09206CAE" w:tentative="1">
      <w:start w:val="1"/>
      <w:numFmt w:val="lowerLetter"/>
      <w:lvlText w:val="%8."/>
      <w:lvlJc w:val="left"/>
      <w:pPr>
        <w:tabs>
          <w:tab w:val="num" w:pos="6480"/>
        </w:tabs>
        <w:ind w:left="6480" w:hanging="360"/>
      </w:pPr>
    </w:lvl>
    <w:lvl w:ilvl="8" w:tplc="B04A9DB4" w:tentative="1">
      <w:start w:val="1"/>
      <w:numFmt w:val="lowerRoman"/>
      <w:lvlText w:val="%9."/>
      <w:lvlJc w:val="right"/>
      <w:pPr>
        <w:tabs>
          <w:tab w:val="num" w:pos="7200"/>
        </w:tabs>
        <w:ind w:left="7200" w:hanging="180"/>
      </w:pPr>
    </w:lvl>
  </w:abstractNum>
  <w:abstractNum w:abstractNumId="1">
    <w:nsid w:val="046D7661"/>
    <w:multiLevelType w:val="hybridMultilevel"/>
    <w:tmpl w:val="C7A46430"/>
    <w:lvl w:ilvl="0" w:tplc="3C366C7C">
      <w:start w:val="1"/>
      <w:numFmt w:val="bullet"/>
      <w:lvlText w:val=""/>
      <w:lvlJc w:val="left"/>
      <w:pPr>
        <w:tabs>
          <w:tab w:val="num" w:pos="1800"/>
        </w:tabs>
        <w:ind w:left="1800" w:hanging="360"/>
      </w:pPr>
      <w:rPr>
        <w:rFonts w:ascii="Symbol" w:hAnsi="Symbol" w:hint="default"/>
      </w:rPr>
    </w:lvl>
    <w:lvl w:ilvl="1" w:tplc="3F4CC228">
      <w:start w:val="1"/>
      <w:numFmt w:val="bullet"/>
      <w:lvlText w:val="o"/>
      <w:lvlJc w:val="left"/>
      <w:pPr>
        <w:tabs>
          <w:tab w:val="num" w:pos="2520"/>
        </w:tabs>
        <w:ind w:left="2520" w:hanging="360"/>
      </w:pPr>
      <w:rPr>
        <w:rFonts w:ascii="Courier New" w:hAnsi="Courier New" w:cs="Courier New" w:hint="default"/>
      </w:rPr>
    </w:lvl>
    <w:lvl w:ilvl="2" w:tplc="30D6F616" w:tentative="1">
      <w:start w:val="1"/>
      <w:numFmt w:val="bullet"/>
      <w:lvlText w:val=""/>
      <w:lvlJc w:val="left"/>
      <w:pPr>
        <w:tabs>
          <w:tab w:val="num" w:pos="3240"/>
        </w:tabs>
        <w:ind w:left="3240" w:hanging="360"/>
      </w:pPr>
      <w:rPr>
        <w:rFonts w:ascii="Wingdings" w:hAnsi="Wingdings" w:hint="default"/>
      </w:rPr>
    </w:lvl>
    <w:lvl w:ilvl="3" w:tplc="71D43498" w:tentative="1">
      <w:start w:val="1"/>
      <w:numFmt w:val="bullet"/>
      <w:lvlText w:val=""/>
      <w:lvlJc w:val="left"/>
      <w:pPr>
        <w:tabs>
          <w:tab w:val="num" w:pos="3960"/>
        </w:tabs>
        <w:ind w:left="3960" w:hanging="360"/>
      </w:pPr>
      <w:rPr>
        <w:rFonts w:ascii="Symbol" w:hAnsi="Symbol" w:hint="default"/>
      </w:rPr>
    </w:lvl>
    <w:lvl w:ilvl="4" w:tplc="1C728634" w:tentative="1">
      <w:start w:val="1"/>
      <w:numFmt w:val="bullet"/>
      <w:lvlText w:val="o"/>
      <w:lvlJc w:val="left"/>
      <w:pPr>
        <w:tabs>
          <w:tab w:val="num" w:pos="4680"/>
        </w:tabs>
        <w:ind w:left="4680" w:hanging="360"/>
      </w:pPr>
      <w:rPr>
        <w:rFonts w:ascii="Courier New" w:hAnsi="Courier New" w:cs="Courier New" w:hint="default"/>
      </w:rPr>
    </w:lvl>
    <w:lvl w:ilvl="5" w:tplc="DB168424" w:tentative="1">
      <w:start w:val="1"/>
      <w:numFmt w:val="bullet"/>
      <w:lvlText w:val=""/>
      <w:lvlJc w:val="left"/>
      <w:pPr>
        <w:tabs>
          <w:tab w:val="num" w:pos="5400"/>
        </w:tabs>
        <w:ind w:left="5400" w:hanging="360"/>
      </w:pPr>
      <w:rPr>
        <w:rFonts w:ascii="Wingdings" w:hAnsi="Wingdings" w:hint="default"/>
      </w:rPr>
    </w:lvl>
    <w:lvl w:ilvl="6" w:tplc="D2DAA4CA" w:tentative="1">
      <w:start w:val="1"/>
      <w:numFmt w:val="bullet"/>
      <w:lvlText w:val=""/>
      <w:lvlJc w:val="left"/>
      <w:pPr>
        <w:tabs>
          <w:tab w:val="num" w:pos="6120"/>
        </w:tabs>
        <w:ind w:left="6120" w:hanging="360"/>
      </w:pPr>
      <w:rPr>
        <w:rFonts w:ascii="Symbol" w:hAnsi="Symbol" w:hint="default"/>
      </w:rPr>
    </w:lvl>
    <w:lvl w:ilvl="7" w:tplc="73DAF710" w:tentative="1">
      <w:start w:val="1"/>
      <w:numFmt w:val="bullet"/>
      <w:lvlText w:val="o"/>
      <w:lvlJc w:val="left"/>
      <w:pPr>
        <w:tabs>
          <w:tab w:val="num" w:pos="6840"/>
        </w:tabs>
        <w:ind w:left="6840" w:hanging="360"/>
      </w:pPr>
      <w:rPr>
        <w:rFonts w:ascii="Courier New" w:hAnsi="Courier New" w:cs="Courier New" w:hint="default"/>
      </w:rPr>
    </w:lvl>
    <w:lvl w:ilvl="8" w:tplc="DB8E813C" w:tentative="1">
      <w:start w:val="1"/>
      <w:numFmt w:val="bullet"/>
      <w:lvlText w:val=""/>
      <w:lvlJc w:val="left"/>
      <w:pPr>
        <w:tabs>
          <w:tab w:val="num" w:pos="7560"/>
        </w:tabs>
        <w:ind w:left="7560" w:hanging="360"/>
      </w:pPr>
      <w:rPr>
        <w:rFonts w:ascii="Wingdings" w:hAnsi="Wingdings" w:hint="default"/>
      </w:rPr>
    </w:lvl>
  </w:abstractNum>
  <w:abstractNum w:abstractNumId="2">
    <w:nsid w:val="06D41392"/>
    <w:multiLevelType w:val="hybridMultilevel"/>
    <w:tmpl w:val="FB96649E"/>
    <w:lvl w:ilvl="0" w:tplc="B86207EC">
      <w:start w:val="1"/>
      <w:numFmt w:val="decimal"/>
      <w:lvlText w:val="(%1)"/>
      <w:lvlJc w:val="left"/>
      <w:pPr>
        <w:tabs>
          <w:tab w:val="num" w:pos="1440"/>
        </w:tabs>
        <w:ind w:left="1440" w:hanging="360"/>
      </w:pPr>
      <w:rPr>
        <w:rFonts w:ascii="Arial" w:hAnsi="Arial" w:cs="Times New Roman" w:hint="default"/>
        <w:b w:val="0"/>
        <w:i w:val="0"/>
        <w:sz w:val="18"/>
        <w:szCs w:val="18"/>
      </w:rPr>
    </w:lvl>
    <w:lvl w:ilvl="1" w:tplc="4F4CA82A" w:tentative="1">
      <w:start w:val="1"/>
      <w:numFmt w:val="lowerLetter"/>
      <w:lvlText w:val="%2."/>
      <w:lvlJc w:val="left"/>
      <w:pPr>
        <w:tabs>
          <w:tab w:val="num" w:pos="1440"/>
        </w:tabs>
        <w:ind w:left="1440" w:hanging="360"/>
      </w:pPr>
    </w:lvl>
    <w:lvl w:ilvl="2" w:tplc="D2BE3940" w:tentative="1">
      <w:start w:val="1"/>
      <w:numFmt w:val="lowerRoman"/>
      <w:lvlText w:val="%3."/>
      <w:lvlJc w:val="right"/>
      <w:pPr>
        <w:tabs>
          <w:tab w:val="num" w:pos="2160"/>
        </w:tabs>
        <w:ind w:left="2160" w:hanging="180"/>
      </w:pPr>
    </w:lvl>
    <w:lvl w:ilvl="3" w:tplc="A0C06F0A" w:tentative="1">
      <w:start w:val="1"/>
      <w:numFmt w:val="decimal"/>
      <w:lvlText w:val="%4."/>
      <w:lvlJc w:val="left"/>
      <w:pPr>
        <w:tabs>
          <w:tab w:val="num" w:pos="2880"/>
        </w:tabs>
        <w:ind w:left="2880" w:hanging="360"/>
      </w:pPr>
    </w:lvl>
    <w:lvl w:ilvl="4" w:tplc="60786750" w:tentative="1">
      <w:start w:val="1"/>
      <w:numFmt w:val="lowerLetter"/>
      <w:lvlText w:val="%5."/>
      <w:lvlJc w:val="left"/>
      <w:pPr>
        <w:tabs>
          <w:tab w:val="num" w:pos="3600"/>
        </w:tabs>
        <w:ind w:left="3600" w:hanging="360"/>
      </w:pPr>
    </w:lvl>
    <w:lvl w:ilvl="5" w:tplc="D86A1676" w:tentative="1">
      <w:start w:val="1"/>
      <w:numFmt w:val="lowerRoman"/>
      <w:lvlText w:val="%6."/>
      <w:lvlJc w:val="right"/>
      <w:pPr>
        <w:tabs>
          <w:tab w:val="num" w:pos="4320"/>
        </w:tabs>
        <w:ind w:left="4320" w:hanging="180"/>
      </w:pPr>
    </w:lvl>
    <w:lvl w:ilvl="6" w:tplc="FC54ED68" w:tentative="1">
      <w:start w:val="1"/>
      <w:numFmt w:val="decimal"/>
      <w:lvlText w:val="%7."/>
      <w:lvlJc w:val="left"/>
      <w:pPr>
        <w:tabs>
          <w:tab w:val="num" w:pos="5040"/>
        </w:tabs>
        <w:ind w:left="5040" w:hanging="360"/>
      </w:pPr>
    </w:lvl>
    <w:lvl w:ilvl="7" w:tplc="3FC86720" w:tentative="1">
      <w:start w:val="1"/>
      <w:numFmt w:val="lowerLetter"/>
      <w:lvlText w:val="%8."/>
      <w:lvlJc w:val="left"/>
      <w:pPr>
        <w:tabs>
          <w:tab w:val="num" w:pos="5760"/>
        </w:tabs>
        <w:ind w:left="5760" w:hanging="360"/>
      </w:pPr>
    </w:lvl>
    <w:lvl w:ilvl="8" w:tplc="A5483584" w:tentative="1">
      <w:start w:val="1"/>
      <w:numFmt w:val="lowerRoman"/>
      <w:lvlText w:val="%9."/>
      <w:lvlJc w:val="right"/>
      <w:pPr>
        <w:tabs>
          <w:tab w:val="num" w:pos="6480"/>
        </w:tabs>
        <w:ind w:left="6480" w:hanging="180"/>
      </w:pPr>
    </w:lvl>
  </w:abstractNum>
  <w:abstractNum w:abstractNumId="3">
    <w:nsid w:val="07822F98"/>
    <w:multiLevelType w:val="singleLevel"/>
    <w:tmpl w:val="E1AE6BEE"/>
    <w:lvl w:ilvl="0">
      <w:start w:val="1"/>
      <w:numFmt w:val="none"/>
      <w:lvlText w:val=""/>
      <w:legacy w:legacy="1" w:legacySpace="0" w:legacyIndent="0"/>
      <w:lvlJc w:val="left"/>
    </w:lvl>
  </w:abstractNum>
  <w:abstractNum w:abstractNumId="4">
    <w:nsid w:val="0C831F10"/>
    <w:multiLevelType w:val="hybridMultilevel"/>
    <w:tmpl w:val="0770988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0EE93194"/>
    <w:multiLevelType w:val="hybridMultilevel"/>
    <w:tmpl w:val="5112B522"/>
    <w:lvl w:ilvl="0" w:tplc="FFFFFFFF">
      <w:start w:val="1"/>
      <w:numFmt w:val="decimal"/>
      <w:lvlText w:val="%1."/>
      <w:lvlJc w:val="left"/>
      <w:pPr>
        <w:tabs>
          <w:tab w:val="num" w:pos="1800"/>
        </w:tabs>
        <w:ind w:left="1800" w:hanging="360"/>
      </w:pPr>
    </w:lvl>
    <w:lvl w:ilvl="1" w:tplc="FFFFFFFF" w:tentative="1">
      <w:start w:val="1"/>
      <w:numFmt w:val="lowerLetter"/>
      <w:lvlText w:val="%2."/>
      <w:lvlJc w:val="left"/>
      <w:pPr>
        <w:tabs>
          <w:tab w:val="num" w:pos="2520"/>
        </w:tabs>
        <w:ind w:left="2520" w:hanging="360"/>
      </w:pPr>
    </w:lvl>
    <w:lvl w:ilvl="2" w:tplc="FFFFFFFF" w:tentative="1">
      <w:start w:val="1"/>
      <w:numFmt w:val="lowerRoman"/>
      <w:lvlText w:val="%3."/>
      <w:lvlJc w:val="right"/>
      <w:pPr>
        <w:tabs>
          <w:tab w:val="num" w:pos="3240"/>
        </w:tabs>
        <w:ind w:left="3240" w:hanging="180"/>
      </w:pPr>
    </w:lvl>
    <w:lvl w:ilvl="3" w:tplc="FFFFFFFF" w:tentative="1">
      <w:start w:val="1"/>
      <w:numFmt w:val="decimal"/>
      <w:lvlText w:val="%4."/>
      <w:lvlJc w:val="left"/>
      <w:pPr>
        <w:tabs>
          <w:tab w:val="num" w:pos="3960"/>
        </w:tabs>
        <w:ind w:left="3960" w:hanging="360"/>
      </w:pPr>
    </w:lvl>
    <w:lvl w:ilvl="4" w:tplc="FFFFFFFF" w:tentative="1">
      <w:start w:val="1"/>
      <w:numFmt w:val="lowerLetter"/>
      <w:lvlText w:val="%5."/>
      <w:lvlJc w:val="left"/>
      <w:pPr>
        <w:tabs>
          <w:tab w:val="num" w:pos="4680"/>
        </w:tabs>
        <w:ind w:left="4680" w:hanging="360"/>
      </w:pPr>
    </w:lvl>
    <w:lvl w:ilvl="5" w:tplc="FFFFFFFF" w:tentative="1">
      <w:start w:val="1"/>
      <w:numFmt w:val="lowerRoman"/>
      <w:lvlText w:val="%6."/>
      <w:lvlJc w:val="right"/>
      <w:pPr>
        <w:tabs>
          <w:tab w:val="num" w:pos="5400"/>
        </w:tabs>
        <w:ind w:left="5400" w:hanging="180"/>
      </w:pPr>
    </w:lvl>
    <w:lvl w:ilvl="6" w:tplc="FFFFFFFF" w:tentative="1">
      <w:start w:val="1"/>
      <w:numFmt w:val="decimal"/>
      <w:lvlText w:val="%7."/>
      <w:lvlJc w:val="left"/>
      <w:pPr>
        <w:tabs>
          <w:tab w:val="num" w:pos="6120"/>
        </w:tabs>
        <w:ind w:left="6120" w:hanging="360"/>
      </w:pPr>
    </w:lvl>
    <w:lvl w:ilvl="7" w:tplc="FFFFFFFF" w:tentative="1">
      <w:start w:val="1"/>
      <w:numFmt w:val="lowerLetter"/>
      <w:lvlText w:val="%8."/>
      <w:lvlJc w:val="left"/>
      <w:pPr>
        <w:tabs>
          <w:tab w:val="num" w:pos="6840"/>
        </w:tabs>
        <w:ind w:left="6840" w:hanging="360"/>
      </w:pPr>
    </w:lvl>
    <w:lvl w:ilvl="8" w:tplc="FFFFFFFF" w:tentative="1">
      <w:start w:val="1"/>
      <w:numFmt w:val="lowerRoman"/>
      <w:lvlText w:val="%9."/>
      <w:lvlJc w:val="right"/>
      <w:pPr>
        <w:tabs>
          <w:tab w:val="num" w:pos="7560"/>
        </w:tabs>
        <w:ind w:left="7560" w:hanging="180"/>
      </w:pPr>
    </w:lvl>
  </w:abstractNum>
  <w:abstractNum w:abstractNumId="6">
    <w:nsid w:val="0FBD7931"/>
    <w:multiLevelType w:val="hybridMultilevel"/>
    <w:tmpl w:val="2CB231DE"/>
    <w:lvl w:ilvl="0" w:tplc="04090001">
      <w:start w:val="1"/>
      <w:numFmt w:val="bullet"/>
      <w:lvlText w:val=""/>
      <w:lvlJc w:val="left"/>
      <w:pPr>
        <w:ind w:left="1860" w:hanging="360"/>
      </w:pPr>
      <w:rPr>
        <w:rFonts w:ascii="Symbol" w:hAnsi="Symbol"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7">
    <w:nsid w:val="10872F91"/>
    <w:multiLevelType w:val="hybridMultilevel"/>
    <w:tmpl w:val="339412C2"/>
    <w:lvl w:ilvl="0" w:tplc="3AE82546">
      <w:start w:val="1"/>
      <w:numFmt w:val="bullet"/>
      <w:lvlText w:val=""/>
      <w:lvlJc w:val="left"/>
      <w:pPr>
        <w:tabs>
          <w:tab w:val="num" w:pos="1800"/>
        </w:tabs>
        <w:ind w:left="1800" w:hanging="360"/>
      </w:pPr>
      <w:rPr>
        <w:rFonts w:ascii="Symbol" w:hAnsi="Symbol" w:hint="default"/>
      </w:rPr>
    </w:lvl>
    <w:lvl w:ilvl="1" w:tplc="5A6C47A0" w:tentative="1">
      <w:start w:val="1"/>
      <w:numFmt w:val="bullet"/>
      <w:lvlText w:val="o"/>
      <w:lvlJc w:val="left"/>
      <w:pPr>
        <w:tabs>
          <w:tab w:val="num" w:pos="2520"/>
        </w:tabs>
        <w:ind w:left="2520" w:hanging="360"/>
      </w:pPr>
      <w:rPr>
        <w:rFonts w:ascii="Courier New" w:hAnsi="Courier New" w:cs="Courier New" w:hint="default"/>
      </w:rPr>
    </w:lvl>
    <w:lvl w:ilvl="2" w:tplc="20802314" w:tentative="1">
      <w:start w:val="1"/>
      <w:numFmt w:val="bullet"/>
      <w:lvlText w:val=""/>
      <w:lvlJc w:val="left"/>
      <w:pPr>
        <w:tabs>
          <w:tab w:val="num" w:pos="3240"/>
        </w:tabs>
        <w:ind w:left="3240" w:hanging="360"/>
      </w:pPr>
      <w:rPr>
        <w:rFonts w:ascii="Wingdings" w:hAnsi="Wingdings" w:hint="default"/>
      </w:rPr>
    </w:lvl>
    <w:lvl w:ilvl="3" w:tplc="2BEEBEDE" w:tentative="1">
      <w:start w:val="1"/>
      <w:numFmt w:val="bullet"/>
      <w:lvlText w:val=""/>
      <w:lvlJc w:val="left"/>
      <w:pPr>
        <w:tabs>
          <w:tab w:val="num" w:pos="3960"/>
        </w:tabs>
        <w:ind w:left="3960" w:hanging="360"/>
      </w:pPr>
      <w:rPr>
        <w:rFonts w:ascii="Symbol" w:hAnsi="Symbol" w:hint="default"/>
      </w:rPr>
    </w:lvl>
    <w:lvl w:ilvl="4" w:tplc="C32CE87A" w:tentative="1">
      <w:start w:val="1"/>
      <w:numFmt w:val="bullet"/>
      <w:lvlText w:val="o"/>
      <w:lvlJc w:val="left"/>
      <w:pPr>
        <w:tabs>
          <w:tab w:val="num" w:pos="4680"/>
        </w:tabs>
        <w:ind w:left="4680" w:hanging="360"/>
      </w:pPr>
      <w:rPr>
        <w:rFonts w:ascii="Courier New" w:hAnsi="Courier New" w:cs="Courier New" w:hint="default"/>
      </w:rPr>
    </w:lvl>
    <w:lvl w:ilvl="5" w:tplc="513E51B0" w:tentative="1">
      <w:start w:val="1"/>
      <w:numFmt w:val="bullet"/>
      <w:lvlText w:val=""/>
      <w:lvlJc w:val="left"/>
      <w:pPr>
        <w:tabs>
          <w:tab w:val="num" w:pos="5400"/>
        </w:tabs>
        <w:ind w:left="5400" w:hanging="360"/>
      </w:pPr>
      <w:rPr>
        <w:rFonts w:ascii="Wingdings" w:hAnsi="Wingdings" w:hint="default"/>
      </w:rPr>
    </w:lvl>
    <w:lvl w:ilvl="6" w:tplc="51C0CC20" w:tentative="1">
      <w:start w:val="1"/>
      <w:numFmt w:val="bullet"/>
      <w:lvlText w:val=""/>
      <w:lvlJc w:val="left"/>
      <w:pPr>
        <w:tabs>
          <w:tab w:val="num" w:pos="6120"/>
        </w:tabs>
        <w:ind w:left="6120" w:hanging="360"/>
      </w:pPr>
      <w:rPr>
        <w:rFonts w:ascii="Symbol" w:hAnsi="Symbol" w:hint="default"/>
      </w:rPr>
    </w:lvl>
    <w:lvl w:ilvl="7" w:tplc="989AEB9E" w:tentative="1">
      <w:start w:val="1"/>
      <w:numFmt w:val="bullet"/>
      <w:lvlText w:val="o"/>
      <w:lvlJc w:val="left"/>
      <w:pPr>
        <w:tabs>
          <w:tab w:val="num" w:pos="6840"/>
        </w:tabs>
        <w:ind w:left="6840" w:hanging="360"/>
      </w:pPr>
      <w:rPr>
        <w:rFonts w:ascii="Courier New" w:hAnsi="Courier New" w:cs="Courier New" w:hint="default"/>
      </w:rPr>
    </w:lvl>
    <w:lvl w:ilvl="8" w:tplc="9B626D5E" w:tentative="1">
      <w:start w:val="1"/>
      <w:numFmt w:val="bullet"/>
      <w:lvlText w:val=""/>
      <w:lvlJc w:val="left"/>
      <w:pPr>
        <w:tabs>
          <w:tab w:val="num" w:pos="7560"/>
        </w:tabs>
        <w:ind w:left="7560" w:hanging="360"/>
      </w:pPr>
      <w:rPr>
        <w:rFonts w:ascii="Wingdings" w:hAnsi="Wingdings" w:hint="default"/>
      </w:rPr>
    </w:lvl>
  </w:abstractNum>
  <w:abstractNum w:abstractNumId="8">
    <w:nsid w:val="11505647"/>
    <w:multiLevelType w:val="hybridMultilevel"/>
    <w:tmpl w:val="495A7E8C"/>
    <w:lvl w:ilvl="0" w:tplc="FFFFFFFF">
      <w:start w:val="1"/>
      <w:numFmt w:val="decimal"/>
      <w:lvlText w:val="%1)"/>
      <w:lvlJc w:val="left"/>
      <w:pPr>
        <w:tabs>
          <w:tab w:val="num" w:pos="1440"/>
        </w:tabs>
        <w:ind w:left="1440" w:hanging="360"/>
      </w:pPr>
    </w:lvl>
    <w:lvl w:ilvl="1" w:tplc="FFFFFFFF" w:tentative="1">
      <w:start w:val="1"/>
      <w:numFmt w:val="lowerLetter"/>
      <w:lvlText w:val="%2."/>
      <w:lvlJc w:val="left"/>
      <w:pPr>
        <w:tabs>
          <w:tab w:val="num" w:pos="2160"/>
        </w:tabs>
        <w:ind w:left="2160" w:hanging="360"/>
      </w:pPr>
    </w:lvl>
    <w:lvl w:ilvl="2" w:tplc="FFFFFFFF" w:tentative="1">
      <w:start w:val="1"/>
      <w:numFmt w:val="lowerRoman"/>
      <w:lvlText w:val="%3."/>
      <w:lvlJc w:val="right"/>
      <w:pPr>
        <w:tabs>
          <w:tab w:val="num" w:pos="2880"/>
        </w:tabs>
        <w:ind w:left="2880" w:hanging="180"/>
      </w:pPr>
    </w:lvl>
    <w:lvl w:ilvl="3" w:tplc="FFFFFFFF" w:tentative="1">
      <w:start w:val="1"/>
      <w:numFmt w:val="decimal"/>
      <w:lvlText w:val="%4."/>
      <w:lvlJc w:val="left"/>
      <w:pPr>
        <w:tabs>
          <w:tab w:val="num" w:pos="3600"/>
        </w:tabs>
        <w:ind w:left="3600" w:hanging="360"/>
      </w:pPr>
    </w:lvl>
    <w:lvl w:ilvl="4" w:tplc="FFFFFFFF" w:tentative="1">
      <w:start w:val="1"/>
      <w:numFmt w:val="lowerLetter"/>
      <w:lvlText w:val="%5."/>
      <w:lvlJc w:val="left"/>
      <w:pPr>
        <w:tabs>
          <w:tab w:val="num" w:pos="4320"/>
        </w:tabs>
        <w:ind w:left="4320" w:hanging="360"/>
      </w:pPr>
    </w:lvl>
    <w:lvl w:ilvl="5" w:tplc="FFFFFFFF" w:tentative="1">
      <w:start w:val="1"/>
      <w:numFmt w:val="lowerRoman"/>
      <w:lvlText w:val="%6."/>
      <w:lvlJc w:val="right"/>
      <w:pPr>
        <w:tabs>
          <w:tab w:val="num" w:pos="5040"/>
        </w:tabs>
        <w:ind w:left="5040" w:hanging="180"/>
      </w:pPr>
    </w:lvl>
    <w:lvl w:ilvl="6" w:tplc="FFFFFFFF" w:tentative="1">
      <w:start w:val="1"/>
      <w:numFmt w:val="decimal"/>
      <w:lvlText w:val="%7."/>
      <w:lvlJc w:val="left"/>
      <w:pPr>
        <w:tabs>
          <w:tab w:val="num" w:pos="5760"/>
        </w:tabs>
        <w:ind w:left="5760" w:hanging="360"/>
      </w:pPr>
    </w:lvl>
    <w:lvl w:ilvl="7" w:tplc="FFFFFFFF" w:tentative="1">
      <w:start w:val="1"/>
      <w:numFmt w:val="lowerLetter"/>
      <w:lvlText w:val="%8."/>
      <w:lvlJc w:val="left"/>
      <w:pPr>
        <w:tabs>
          <w:tab w:val="num" w:pos="6480"/>
        </w:tabs>
        <w:ind w:left="6480" w:hanging="360"/>
      </w:pPr>
    </w:lvl>
    <w:lvl w:ilvl="8" w:tplc="FFFFFFFF" w:tentative="1">
      <w:start w:val="1"/>
      <w:numFmt w:val="lowerRoman"/>
      <w:lvlText w:val="%9."/>
      <w:lvlJc w:val="right"/>
      <w:pPr>
        <w:tabs>
          <w:tab w:val="num" w:pos="7200"/>
        </w:tabs>
        <w:ind w:left="7200" w:hanging="180"/>
      </w:pPr>
    </w:lvl>
  </w:abstractNum>
  <w:abstractNum w:abstractNumId="9">
    <w:nsid w:val="146E7327"/>
    <w:multiLevelType w:val="hybridMultilevel"/>
    <w:tmpl w:val="12F007DA"/>
    <w:lvl w:ilvl="0" w:tplc="04090001">
      <w:start w:val="1"/>
      <w:numFmt w:val="decimal"/>
      <w:lvlText w:val="%1)"/>
      <w:lvlJc w:val="left"/>
      <w:pPr>
        <w:tabs>
          <w:tab w:val="num" w:pos="1800"/>
        </w:tabs>
        <w:ind w:left="1800" w:hanging="360"/>
      </w:pPr>
    </w:lvl>
    <w:lvl w:ilvl="1" w:tplc="04090003" w:tentative="1">
      <w:start w:val="1"/>
      <w:numFmt w:val="lowerLetter"/>
      <w:lvlText w:val="%2."/>
      <w:lvlJc w:val="left"/>
      <w:pPr>
        <w:tabs>
          <w:tab w:val="num" w:pos="2520"/>
        </w:tabs>
        <w:ind w:left="2520" w:hanging="360"/>
      </w:pPr>
    </w:lvl>
    <w:lvl w:ilvl="2" w:tplc="04090005" w:tentative="1">
      <w:start w:val="1"/>
      <w:numFmt w:val="lowerRoman"/>
      <w:lvlText w:val="%3."/>
      <w:lvlJc w:val="right"/>
      <w:pPr>
        <w:tabs>
          <w:tab w:val="num" w:pos="3240"/>
        </w:tabs>
        <w:ind w:left="3240" w:hanging="180"/>
      </w:pPr>
    </w:lvl>
    <w:lvl w:ilvl="3" w:tplc="04090001" w:tentative="1">
      <w:start w:val="1"/>
      <w:numFmt w:val="decimal"/>
      <w:lvlText w:val="%4."/>
      <w:lvlJc w:val="left"/>
      <w:pPr>
        <w:tabs>
          <w:tab w:val="num" w:pos="3960"/>
        </w:tabs>
        <w:ind w:left="3960" w:hanging="360"/>
      </w:pPr>
    </w:lvl>
    <w:lvl w:ilvl="4" w:tplc="04090003" w:tentative="1">
      <w:start w:val="1"/>
      <w:numFmt w:val="lowerLetter"/>
      <w:lvlText w:val="%5."/>
      <w:lvlJc w:val="left"/>
      <w:pPr>
        <w:tabs>
          <w:tab w:val="num" w:pos="4680"/>
        </w:tabs>
        <w:ind w:left="4680" w:hanging="360"/>
      </w:pPr>
    </w:lvl>
    <w:lvl w:ilvl="5" w:tplc="04090005" w:tentative="1">
      <w:start w:val="1"/>
      <w:numFmt w:val="lowerRoman"/>
      <w:lvlText w:val="%6."/>
      <w:lvlJc w:val="right"/>
      <w:pPr>
        <w:tabs>
          <w:tab w:val="num" w:pos="5400"/>
        </w:tabs>
        <w:ind w:left="5400" w:hanging="180"/>
      </w:pPr>
    </w:lvl>
    <w:lvl w:ilvl="6" w:tplc="04090001" w:tentative="1">
      <w:start w:val="1"/>
      <w:numFmt w:val="decimal"/>
      <w:lvlText w:val="%7."/>
      <w:lvlJc w:val="left"/>
      <w:pPr>
        <w:tabs>
          <w:tab w:val="num" w:pos="6120"/>
        </w:tabs>
        <w:ind w:left="6120" w:hanging="360"/>
      </w:pPr>
    </w:lvl>
    <w:lvl w:ilvl="7" w:tplc="04090003" w:tentative="1">
      <w:start w:val="1"/>
      <w:numFmt w:val="lowerLetter"/>
      <w:lvlText w:val="%8."/>
      <w:lvlJc w:val="left"/>
      <w:pPr>
        <w:tabs>
          <w:tab w:val="num" w:pos="6840"/>
        </w:tabs>
        <w:ind w:left="6840" w:hanging="360"/>
      </w:pPr>
    </w:lvl>
    <w:lvl w:ilvl="8" w:tplc="04090005" w:tentative="1">
      <w:start w:val="1"/>
      <w:numFmt w:val="lowerRoman"/>
      <w:lvlText w:val="%9."/>
      <w:lvlJc w:val="right"/>
      <w:pPr>
        <w:tabs>
          <w:tab w:val="num" w:pos="7560"/>
        </w:tabs>
        <w:ind w:left="7560" w:hanging="180"/>
      </w:pPr>
    </w:lvl>
  </w:abstractNum>
  <w:abstractNum w:abstractNumId="10">
    <w:nsid w:val="178047A1"/>
    <w:multiLevelType w:val="hybridMultilevel"/>
    <w:tmpl w:val="400454E8"/>
    <w:lvl w:ilvl="0" w:tplc="04090001">
      <w:start w:val="1"/>
      <w:numFmt w:val="bullet"/>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1">
    <w:nsid w:val="18B45AA6"/>
    <w:multiLevelType w:val="hybridMultilevel"/>
    <w:tmpl w:val="C4E2A0C4"/>
    <w:lvl w:ilvl="0" w:tplc="FFFFFFFF">
      <w:start w:val="1"/>
      <w:numFmt w:val="bullet"/>
      <w:lvlText w:val=""/>
      <w:lvlJc w:val="left"/>
      <w:pPr>
        <w:tabs>
          <w:tab w:val="num" w:pos="1800"/>
        </w:tabs>
        <w:ind w:left="1800" w:hanging="360"/>
      </w:pPr>
      <w:rPr>
        <w:rFonts w:ascii="Symbol" w:hAnsi="Symbol" w:hint="default"/>
      </w:rPr>
    </w:lvl>
    <w:lvl w:ilvl="1" w:tplc="FFFFFFFF">
      <w:start w:val="1"/>
      <w:numFmt w:val="bullet"/>
      <w:lvlText w:val="o"/>
      <w:lvlJc w:val="left"/>
      <w:pPr>
        <w:tabs>
          <w:tab w:val="num" w:pos="2520"/>
        </w:tabs>
        <w:ind w:left="2520" w:hanging="360"/>
      </w:pPr>
      <w:rPr>
        <w:rFonts w:ascii="Courier New" w:hAnsi="Courier New" w:cs="Courier New" w:hint="default"/>
      </w:rPr>
    </w:lvl>
    <w:lvl w:ilvl="2" w:tplc="FFFFFFFF" w:tentative="1">
      <w:start w:val="1"/>
      <w:numFmt w:val="bullet"/>
      <w:lvlText w:val=""/>
      <w:lvlJc w:val="left"/>
      <w:pPr>
        <w:tabs>
          <w:tab w:val="num" w:pos="3240"/>
        </w:tabs>
        <w:ind w:left="3240" w:hanging="360"/>
      </w:pPr>
      <w:rPr>
        <w:rFonts w:ascii="Wingdings" w:hAnsi="Wingdings" w:hint="default"/>
      </w:rPr>
    </w:lvl>
    <w:lvl w:ilvl="3" w:tplc="FFFFFFFF" w:tentative="1">
      <w:start w:val="1"/>
      <w:numFmt w:val="bullet"/>
      <w:lvlText w:val=""/>
      <w:lvlJc w:val="left"/>
      <w:pPr>
        <w:tabs>
          <w:tab w:val="num" w:pos="3960"/>
        </w:tabs>
        <w:ind w:left="3960" w:hanging="360"/>
      </w:pPr>
      <w:rPr>
        <w:rFonts w:ascii="Symbol" w:hAnsi="Symbol" w:hint="default"/>
      </w:rPr>
    </w:lvl>
    <w:lvl w:ilvl="4" w:tplc="FFFFFFFF" w:tentative="1">
      <w:start w:val="1"/>
      <w:numFmt w:val="bullet"/>
      <w:lvlText w:val="o"/>
      <w:lvlJc w:val="left"/>
      <w:pPr>
        <w:tabs>
          <w:tab w:val="num" w:pos="4680"/>
        </w:tabs>
        <w:ind w:left="4680" w:hanging="360"/>
      </w:pPr>
      <w:rPr>
        <w:rFonts w:ascii="Courier New" w:hAnsi="Courier New" w:cs="Courier New" w:hint="default"/>
      </w:rPr>
    </w:lvl>
    <w:lvl w:ilvl="5" w:tplc="FFFFFFFF" w:tentative="1">
      <w:start w:val="1"/>
      <w:numFmt w:val="bullet"/>
      <w:lvlText w:val=""/>
      <w:lvlJc w:val="left"/>
      <w:pPr>
        <w:tabs>
          <w:tab w:val="num" w:pos="5400"/>
        </w:tabs>
        <w:ind w:left="5400" w:hanging="360"/>
      </w:pPr>
      <w:rPr>
        <w:rFonts w:ascii="Wingdings" w:hAnsi="Wingdings" w:hint="default"/>
      </w:rPr>
    </w:lvl>
    <w:lvl w:ilvl="6" w:tplc="FFFFFFFF" w:tentative="1">
      <w:start w:val="1"/>
      <w:numFmt w:val="bullet"/>
      <w:lvlText w:val=""/>
      <w:lvlJc w:val="left"/>
      <w:pPr>
        <w:tabs>
          <w:tab w:val="num" w:pos="6120"/>
        </w:tabs>
        <w:ind w:left="6120" w:hanging="360"/>
      </w:pPr>
      <w:rPr>
        <w:rFonts w:ascii="Symbol" w:hAnsi="Symbol" w:hint="default"/>
      </w:rPr>
    </w:lvl>
    <w:lvl w:ilvl="7" w:tplc="FFFFFFFF" w:tentative="1">
      <w:start w:val="1"/>
      <w:numFmt w:val="bullet"/>
      <w:lvlText w:val="o"/>
      <w:lvlJc w:val="left"/>
      <w:pPr>
        <w:tabs>
          <w:tab w:val="num" w:pos="6840"/>
        </w:tabs>
        <w:ind w:left="6840" w:hanging="360"/>
      </w:pPr>
      <w:rPr>
        <w:rFonts w:ascii="Courier New" w:hAnsi="Courier New" w:cs="Courier New" w:hint="default"/>
      </w:rPr>
    </w:lvl>
    <w:lvl w:ilvl="8" w:tplc="FFFFFFFF" w:tentative="1">
      <w:start w:val="1"/>
      <w:numFmt w:val="bullet"/>
      <w:lvlText w:val=""/>
      <w:lvlJc w:val="left"/>
      <w:pPr>
        <w:tabs>
          <w:tab w:val="num" w:pos="7560"/>
        </w:tabs>
        <w:ind w:left="7560" w:hanging="360"/>
      </w:pPr>
      <w:rPr>
        <w:rFonts w:ascii="Wingdings" w:hAnsi="Wingdings" w:hint="default"/>
      </w:rPr>
    </w:lvl>
  </w:abstractNum>
  <w:abstractNum w:abstractNumId="12">
    <w:nsid w:val="192A239E"/>
    <w:multiLevelType w:val="hybridMultilevel"/>
    <w:tmpl w:val="2CE012B6"/>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3">
    <w:nsid w:val="19CF5C67"/>
    <w:multiLevelType w:val="hybridMultilevel"/>
    <w:tmpl w:val="25F0C8D4"/>
    <w:lvl w:ilvl="0" w:tplc="08090001">
      <w:start w:val="1"/>
      <w:numFmt w:val="decimal"/>
      <w:lvlText w:val="%1."/>
      <w:lvlJc w:val="left"/>
      <w:pPr>
        <w:tabs>
          <w:tab w:val="num" w:pos="1800"/>
        </w:tabs>
        <w:ind w:left="1800" w:hanging="360"/>
      </w:pPr>
    </w:lvl>
    <w:lvl w:ilvl="1" w:tplc="08090003" w:tentative="1">
      <w:start w:val="1"/>
      <w:numFmt w:val="lowerLetter"/>
      <w:lvlText w:val="%2."/>
      <w:lvlJc w:val="left"/>
      <w:pPr>
        <w:tabs>
          <w:tab w:val="num" w:pos="2520"/>
        </w:tabs>
        <w:ind w:left="2520" w:hanging="360"/>
      </w:pPr>
    </w:lvl>
    <w:lvl w:ilvl="2" w:tplc="08090005" w:tentative="1">
      <w:start w:val="1"/>
      <w:numFmt w:val="lowerRoman"/>
      <w:lvlText w:val="%3."/>
      <w:lvlJc w:val="right"/>
      <w:pPr>
        <w:tabs>
          <w:tab w:val="num" w:pos="3240"/>
        </w:tabs>
        <w:ind w:left="3240" w:hanging="180"/>
      </w:pPr>
    </w:lvl>
    <w:lvl w:ilvl="3" w:tplc="08090001" w:tentative="1">
      <w:start w:val="1"/>
      <w:numFmt w:val="decimal"/>
      <w:lvlText w:val="%4."/>
      <w:lvlJc w:val="left"/>
      <w:pPr>
        <w:tabs>
          <w:tab w:val="num" w:pos="3960"/>
        </w:tabs>
        <w:ind w:left="3960" w:hanging="360"/>
      </w:pPr>
    </w:lvl>
    <w:lvl w:ilvl="4" w:tplc="08090003" w:tentative="1">
      <w:start w:val="1"/>
      <w:numFmt w:val="lowerLetter"/>
      <w:lvlText w:val="%5."/>
      <w:lvlJc w:val="left"/>
      <w:pPr>
        <w:tabs>
          <w:tab w:val="num" w:pos="4680"/>
        </w:tabs>
        <w:ind w:left="4680" w:hanging="360"/>
      </w:pPr>
    </w:lvl>
    <w:lvl w:ilvl="5" w:tplc="08090005" w:tentative="1">
      <w:start w:val="1"/>
      <w:numFmt w:val="lowerRoman"/>
      <w:lvlText w:val="%6."/>
      <w:lvlJc w:val="right"/>
      <w:pPr>
        <w:tabs>
          <w:tab w:val="num" w:pos="5400"/>
        </w:tabs>
        <w:ind w:left="5400" w:hanging="180"/>
      </w:pPr>
    </w:lvl>
    <w:lvl w:ilvl="6" w:tplc="08090001" w:tentative="1">
      <w:start w:val="1"/>
      <w:numFmt w:val="decimal"/>
      <w:lvlText w:val="%7."/>
      <w:lvlJc w:val="left"/>
      <w:pPr>
        <w:tabs>
          <w:tab w:val="num" w:pos="6120"/>
        </w:tabs>
        <w:ind w:left="6120" w:hanging="360"/>
      </w:pPr>
    </w:lvl>
    <w:lvl w:ilvl="7" w:tplc="08090003" w:tentative="1">
      <w:start w:val="1"/>
      <w:numFmt w:val="lowerLetter"/>
      <w:lvlText w:val="%8."/>
      <w:lvlJc w:val="left"/>
      <w:pPr>
        <w:tabs>
          <w:tab w:val="num" w:pos="6840"/>
        </w:tabs>
        <w:ind w:left="6840" w:hanging="360"/>
      </w:pPr>
    </w:lvl>
    <w:lvl w:ilvl="8" w:tplc="08090005" w:tentative="1">
      <w:start w:val="1"/>
      <w:numFmt w:val="lowerRoman"/>
      <w:lvlText w:val="%9."/>
      <w:lvlJc w:val="right"/>
      <w:pPr>
        <w:tabs>
          <w:tab w:val="num" w:pos="7560"/>
        </w:tabs>
        <w:ind w:left="7560" w:hanging="180"/>
      </w:pPr>
    </w:lvl>
  </w:abstractNum>
  <w:abstractNum w:abstractNumId="14">
    <w:nsid w:val="1BF77706"/>
    <w:multiLevelType w:val="hybridMultilevel"/>
    <w:tmpl w:val="D84EAB4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nsid w:val="1CDE2B53"/>
    <w:multiLevelType w:val="singleLevel"/>
    <w:tmpl w:val="E1AE6BEE"/>
    <w:lvl w:ilvl="0">
      <w:start w:val="1"/>
      <w:numFmt w:val="none"/>
      <w:lvlText w:val=""/>
      <w:legacy w:legacy="1" w:legacySpace="0" w:legacyIndent="0"/>
      <w:lvlJc w:val="left"/>
    </w:lvl>
  </w:abstractNum>
  <w:abstractNum w:abstractNumId="16">
    <w:nsid w:val="1E5D1860"/>
    <w:multiLevelType w:val="hybridMultilevel"/>
    <w:tmpl w:val="B8D201A8"/>
    <w:lvl w:ilvl="0" w:tplc="04090011">
      <w:start w:val="1"/>
      <w:numFmt w:val="decimal"/>
      <w:lvlText w:val="%1."/>
      <w:lvlJc w:val="left"/>
      <w:pPr>
        <w:tabs>
          <w:tab w:val="num" w:pos="1440"/>
        </w:tabs>
        <w:ind w:left="1440" w:hanging="360"/>
      </w:p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7">
    <w:nsid w:val="20BB5892"/>
    <w:multiLevelType w:val="hybridMultilevel"/>
    <w:tmpl w:val="2E42FE3A"/>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8">
    <w:nsid w:val="253D4A67"/>
    <w:multiLevelType w:val="hybridMultilevel"/>
    <w:tmpl w:val="1E1C6BAA"/>
    <w:lvl w:ilvl="0" w:tplc="0409000F">
      <w:start w:val="1"/>
      <w:numFmt w:val="decimal"/>
      <w:lvlText w:val="%1."/>
      <w:lvlJc w:val="left"/>
      <w:pPr>
        <w:tabs>
          <w:tab w:val="num" w:pos="1800"/>
        </w:tabs>
        <w:ind w:left="1800" w:hanging="360"/>
      </w:p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9">
    <w:nsid w:val="2F7A23DE"/>
    <w:multiLevelType w:val="hybridMultilevel"/>
    <w:tmpl w:val="7CE6FF3A"/>
    <w:lvl w:ilvl="0" w:tplc="04090001">
      <w:start w:val="1"/>
      <w:numFmt w:val="decimal"/>
      <w:lvlText w:val="%1)"/>
      <w:lvlJc w:val="left"/>
      <w:pPr>
        <w:tabs>
          <w:tab w:val="num" w:pos="1800"/>
        </w:tabs>
        <w:ind w:left="180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0">
    <w:nsid w:val="315C54B9"/>
    <w:multiLevelType w:val="hybridMultilevel"/>
    <w:tmpl w:val="028C2EE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nsid w:val="34D63D8D"/>
    <w:multiLevelType w:val="multilevel"/>
    <w:tmpl w:val="F89E5194"/>
    <w:lvl w:ilvl="0">
      <w:start w:val="1"/>
      <w:numFmt w:val="decimal"/>
      <w:lvlText w:val="%1.0"/>
      <w:lvlJc w:val="left"/>
      <w:pPr>
        <w:tabs>
          <w:tab w:val="num" w:pos="1800"/>
        </w:tabs>
        <w:ind w:left="1800" w:hanging="360"/>
      </w:pPr>
      <w:rPr>
        <w:rFonts w:hint="default"/>
      </w:rPr>
    </w:lvl>
    <w:lvl w:ilvl="1">
      <w:start w:val="1"/>
      <w:numFmt w:val="decimal"/>
      <w:lvlText w:val="%1.%2"/>
      <w:lvlJc w:val="left"/>
      <w:pPr>
        <w:tabs>
          <w:tab w:val="num" w:pos="2520"/>
        </w:tabs>
        <w:ind w:left="2520" w:hanging="360"/>
      </w:pPr>
      <w:rPr>
        <w:rFonts w:hint="default"/>
      </w:rPr>
    </w:lvl>
    <w:lvl w:ilvl="2">
      <w:start w:val="1"/>
      <w:numFmt w:val="decimal"/>
      <w:lvlText w:val="%1.%2.%3"/>
      <w:lvlJc w:val="left"/>
      <w:pPr>
        <w:tabs>
          <w:tab w:val="num" w:pos="3600"/>
        </w:tabs>
        <w:ind w:left="3600" w:hanging="720"/>
      </w:pPr>
      <w:rPr>
        <w:rFonts w:hint="default"/>
      </w:rPr>
    </w:lvl>
    <w:lvl w:ilvl="3">
      <w:start w:val="1"/>
      <w:numFmt w:val="decimal"/>
      <w:lvlText w:val="%1.%2.%3.%4"/>
      <w:lvlJc w:val="left"/>
      <w:pPr>
        <w:tabs>
          <w:tab w:val="num" w:pos="4320"/>
        </w:tabs>
        <w:ind w:left="4320" w:hanging="720"/>
      </w:pPr>
      <w:rPr>
        <w:rFonts w:hint="default"/>
      </w:rPr>
    </w:lvl>
    <w:lvl w:ilvl="4">
      <w:start w:val="1"/>
      <w:numFmt w:val="decimal"/>
      <w:lvlText w:val="%1.%2.%3.%4.%5"/>
      <w:lvlJc w:val="left"/>
      <w:pPr>
        <w:tabs>
          <w:tab w:val="num" w:pos="5400"/>
        </w:tabs>
        <w:ind w:left="5400" w:hanging="1080"/>
      </w:pPr>
      <w:rPr>
        <w:rFonts w:hint="default"/>
      </w:rPr>
    </w:lvl>
    <w:lvl w:ilvl="5">
      <w:start w:val="1"/>
      <w:numFmt w:val="decimal"/>
      <w:lvlText w:val="%1.%2.%3.%4.%5.%6"/>
      <w:lvlJc w:val="left"/>
      <w:pPr>
        <w:tabs>
          <w:tab w:val="num" w:pos="6120"/>
        </w:tabs>
        <w:ind w:left="6120" w:hanging="1080"/>
      </w:pPr>
      <w:rPr>
        <w:rFonts w:hint="default"/>
      </w:rPr>
    </w:lvl>
    <w:lvl w:ilvl="6">
      <w:start w:val="1"/>
      <w:numFmt w:val="decimal"/>
      <w:lvlText w:val="%1.%2.%3.%4.%5.%6.%7"/>
      <w:lvlJc w:val="left"/>
      <w:pPr>
        <w:tabs>
          <w:tab w:val="num" w:pos="6840"/>
        </w:tabs>
        <w:ind w:left="6840" w:hanging="1080"/>
      </w:pPr>
      <w:rPr>
        <w:rFonts w:hint="default"/>
      </w:rPr>
    </w:lvl>
    <w:lvl w:ilvl="7">
      <w:start w:val="1"/>
      <w:numFmt w:val="decimal"/>
      <w:lvlText w:val="%1.%2.%3.%4.%5.%6.%7.%8"/>
      <w:lvlJc w:val="left"/>
      <w:pPr>
        <w:tabs>
          <w:tab w:val="num" w:pos="7920"/>
        </w:tabs>
        <w:ind w:left="7920" w:hanging="1440"/>
      </w:pPr>
      <w:rPr>
        <w:rFonts w:hint="default"/>
      </w:rPr>
    </w:lvl>
    <w:lvl w:ilvl="8">
      <w:start w:val="1"/>
      <w:numFmt w:val="decimal"/>
      <w:lvlText w:val="%1.%2.%3.%4.%5.%6.%7.%8.%9"/>
      <w:lvlJc w:val="left"/>
      <w:pPr>
        <w:tabs>
          <w:tab w:val="num" w:pos="8640"/>
        </w:tabs>
        <w:ind w:left="8640" w:hanging="1440"/>
      </w:pPr>
      <w:rPr>
        <w:rFonts w:hint="default"/>
      </w:rPr>
    </w:lvl>
  </w:abstractNum>
  <w:abstractNum w:abstractNumId="22">
    <w:nsid w:val="351C297D"/>
    <w:multiLevelType w:val="hybridMultilevel"/>
    <w:tmpl w:val="D5C8E646"/>
    <w:lvl w:ilvl="0" w:tplc="04090001">
      <w:start w:val="1"/>
      <w:numFmt w:val="decimal"/>
      <w:lvlText w:val="%1)"/>
      <w:lvlJc w:val="left"/>
      <w:pPr>
        <w:tabs>
          <w:tab w:val="num" w:pos="1800"/>
        </w:tabs>
        <w:ind w:left="1800" w:hanging="360"/>
      </w:pPr>
      <w:rPr>
        <w:rFonts w:hint="default"/>
      </w:rPr>
    </w:lvl>
    <w:lvl w:ilvl="1" w:tplc="04090003">
      <w:start w:val="1"/>
      <w:numFmt w:val="decimal"/>
      <w:lvlText w:val="%2)"/>
      <w:lvlJc w:val="left"/>
      <w:pPr>
        <w:tabs>
          <w:tab w:val="num" w:pos="2520"/>
        </w:tabs>
        <w:ind w:left="2520" w:hanging="360"/>
      </w:pPr>
    </w:lvl>
    <w:lvl w:ilvl="2" w:tplc="04090005" w:tentative="1">
      <w:start w:val="1"/>
      <w:numFmt w:val="lowerRoman"/>
      <w:lvlText w:val="%3."/>
      <w:lvlJc w:val="right"/>
      <w:pPr>
        <w:tabs>
          <w:tab w:val="num" w:pos="3240"/>
        </w:tabs>
        <w:ind w:left="3240" w:hanging="180"/>
      </w:pPr>
    </w:lvl>
    <w:lvl w:ilvl="3" w:tplc="04090001" w:tentative="1">
      <w:start w:val="1"/>
      <w:numFmt w:val="decimal"/>
      <w:lvlText w:val="%4."/>
      <w:lvlJc w:val="left"/>
      <w:pPr>
        <w:tabs>
          <w:tab w:val="num" w:pos="3960"/>
        </w:tabs>
        <w:ind w:left="3960" w:hanging="360"/>
      </w:pPr>
    </w:lvl>
    <w:lvl w:ilvl="4" w:tplc="04090003" w:tentative="1">
      <w:start w:val="1"/>
      <w:numFmt w:val="lowerLetter"/>
      <w:lvlText w:val="%5."/>
      <w:lvlJc w:val="left"/>
      <w:pPr>
        <w:tabs>
          <w:tab w:val="num" w:pos="4680"/>
        </w:tabs>
        <w:ind w:left="4680" w:hanging="360"/>
      </w:pPr>
    </w:lvl>
    <w:lvl w:ilvl="5" w:tplc="04090005" w:tentative="1">
      <w:start w:val="1"/>
      <w:numFmt w:val="lowerRoman"/>
      <w:lvlText w:val="%6."/>
      <w:lvlJc w:val="right"/>
      <w:pPr>
        <w:tabs>
          <w:tab w:val="num" w:pos="5400"/>
        </w:tabs>
        <w:ind w:left="5400" w:hanging="180"/>
      </w:pPr>
    </w:lvl>
    <w:lvl w:ilvl="6" w:tplc="04090001" w:tentative="1">
      <w:start w:val="1"/>
      <w:numFmt w:val="decimal"/>
      <w:lvlText w:val="%7."/>
      <w:lvlJc w:val="left"/>
      <w:pPr>
        <w:tabs>
          <w:tab w:val="num" w:pos="6120"/>
        </w:tabs>
        <w:ind w:left="6120" w:hanging="360"/>
      </w:pPr>
    </w:lvl>
    <w:lvl w:ilvl="7" w:tplc="04090003" w:tentative="1">
      <w:start w:val="1"/>
      <w:numFmt w:val="lowerLetter"/>
      <w:lvlText w:val="%8."/>
      <w:lvlJc w:val="left"/>
      <w:pPr>
        <w:tabs>
          <w:tab w:val="num" w:pos="6840"/>
        </w:tabs>
        <w:ind w:left="6840" w:hanging="360"/>
      </w:pPr>
    </w:lvl>
    <w:lvl w:ilvl="8" w:tplc="04090005" w:tentative="1">
      <w:start w:val="1"/>
      <w:numFmt w:val="lowerRoman"/>
      <w:lvlText w:val="%9."/>
      <w:lvlJc w:val="right"/>
      <w:pPr>
        <w:tabs>
          <w:tab w:val="num" w:pos="7560"/>
        </w:tabs>
        <w:ind w:left="7560" w:hanging="180"/>
      </w:pPr>
    </w:lvl>
  </w:abstractNum>
  <w:abstractNum w:abstractNumId="23">
    <w:nsid w:val="35496733"/>
    <w:multiLevelType w:val="hybridMultilevel"/>
    <w:tmpl w:val="9C90CE5C"/>
    <w:lvl w:ilvl="0" w:tplc="04090001">
      <w:start w:val="1"/>
      <w:numFmt w:val="decimal"/>
      <w:lvlText w:val="%1."/>
      <w:lvlJc w:val="left"/>
      <w:pPr>
        <w:tabs>
          <w:tab w:val="num" w:pos="1800"/>
        </w:tabs>
        <w:ind w:left="1800" w:hanging="360"/>
      </w:pPr>
    </w:lvl>
    <w:lvl w:ilvl="1" w:tplc="04090003" w:tentative="1">
      <w:start w:val="1"/>
      <w:numFmt w:val="lowerLetter"/>
      <w:lvlText w:val="%2."/>
      <w:lvlJc w:val="left"/>
      <w:pPr>
        <w:tabs>
          <w:tab w:val="num" w:pos="1800"/>
        </w:tabs>
        <w:ind w:left="1800" w:hanging="360"/>
      </w:pPr>
    </w:lvl>
    <w:lvl w:ilvl="2" w:tplc="04090005" w:tentative="1">
      <w:start w:val="1"/>
      <w:numFmt w:val="lowerRoman"/>
      <w:lvlText w:val="%3."/>
      <w:lvlJc w:val="right"/>
      <w:pPr>
        <w:tabs>
          <w:tab w:val="num" w:pos="2520"/>
        </w:tabs>
        <w:ind w:left="2520" w:hanging="180"/>
      </w:pPr>
    </w:lvl>
    <w:lvl w:ilvl="3" w:tplc="04090001" w:tentative="1">
      <w:start w:val="1"/>
      <w:numFmt w:val="decimal"/>
      <w:lvlText w:val="%4."/>
      <w:lvlJc w:val="left"/>
      <w:pPr>
        <w:tabs>
          <w:tab w:val="num" w:pos="3240"/>
        </w:tabs>
        <w:ind w:left="3240" w:hanging="360"/>
      </w:pPr>
    </w:lvl>
    <w:lvl w:ilvl="4" w:tplc="04090003" w:tentative="1">
      <w:start w:val="1"/>
      <w:numFmt w:val="lowerLetter"/>
      <w:lvlText w:val="%5."/>
      <w:lvlJc w:val="left"/>
      <w:pPr>
        <w:tabs>
          <w:tab w:val="num" w:pos="3960"/>
        </w:tabs>
        <w:ind w:left="3960" w:hanging="360"/>
      </w:pPr>
    </w:lvl>
    <w:lvl w:ilvl="5" w:tplc="04090005" w:tentative="1">
      <w:start w:val="1"/>
      <w:numFmt w:val="lowerRoman"/>
      <w:lvlText w:val="%6."/>
      <w:lvlJc w:val="right"/>
      <w:pPr>
        <w:tabs>
          <w:tab w:val="num" w:pos="4680"/>
        </w:tabs>
        <w:ind w:left="4680" w:hanging="180"/>
      </w:pPr>
    </w:lvl>
    <w:lvl w:ilvl="6" w:tplc="04090001" w:tentative="1">
      <w:start w:val="1"/>
      <w:numFmt w:val="decimal"/>
      <w:lvlText w:val="%7."/>
      <w:lvlJc w:val="left"/>
      <w:pPr>
        <w:tabs>
          <w:tab w:val="num" w:pos="5400"/>
        </w:tabs>
        <w:ind w:left="5400" w:hanging="360"/>
      </w:pPr>
    </w:lvl>
    <w:lvl w:ilvl="7" w:tplc="04090003" w:tentative="1">
      <w:start w:val="1"/>
      <w:numFmt w:val="lowerLetter"/>
      <w:lvlText w:val="%8."/>
      <w:lvlJc w:val="left"/>
      <w:pPr>
        <w:tabs>
          <w:tab w:val="num" w:pos="6120"/>
        </w:tabs>
        <w:ind w:left="6120" w:hanging="360"/>
      </w:pPr>
    </w:lvl>
    <w:lvl w:ilvl="8" w:tplc="04090005" w:tentative="1">
      <w:start w:val="1"/>
      <w:numFmt w:val="lowerRoman"/>
      <w:lvlText w:val="%9."/>
      <w:lvlJc w:val="right"/>
      <w:pPr>
        <w:tabs>
          <w:tab w:val="num" w:pos="6840"/>
        </w:tabs>
        <w:ind w:left="6840" w:hanging="180"/>
      </w:pPr>
    </w:lvl>
  </w:abstractNum>
  <w:abstractNum w:abstractNumId="24">
    <w:nsid w:val="39B77266"/>
    <w:multiLevelType w:val="multilevel"/>
    <w:tmpl w:val="E1AE6BEE"/>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5">
    <w:nsid w:val="3A6A315A"/>
    <w:multiLevelType w:val="hybridMultilevel"/>
    <w:tmpl w:val="0BC8607A"/>
    <w:lvl w:ilvl="0" w:tplc="04090001">
      <w:start w:val="1"/>
      <w:numFmt w:val="bullet"/>
      <w:lvlText w:val=""/>
      <w:lvlJc w:val="left"/>
      <w:pPr>
        <w:tabs>
          <w:tab w:val="num" w:pos="1440"/>
        </w:tabs>
        <w:ind w:left="1440" w:hanging="360"/>
      </w:pPr>
      <w:rPr>
        <w:rFonts w:ascii="Symbol" w:hAnsi="Symbol" w:hint="default"/>
        <w:sz w:val="20"/>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6">
    <w:nsid w:val="3C055040"/>
    <w:multiLevelType w:val="hybridMultilevel"/>
    <w:tmpl w:val="DBFCEE80"/>
    <w:lvl w:ilvl="0" w:tplc="73B6AA96">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7">
    <w:nsid w:val="3D9123FB"/>
    <w:multiLevelType w:val="hybridMultilevel"/>
    <w:tmpl w:val="36060CD2"/>
    <w:lvl w:ilvl="0" w:tplc="04090001">
      <w:start w:val="1"/>
      <w:numFmt w:val="decimal"/>
      <w:lvlText w:val="%1."/>
      <w:lvlJc w:val="left"/>
      <w:pPr>
        <w:tabs>
          <w:tab w:val="num" w:pos="1800"/>
        </w:tabs>
        <w:ind w:left="1800" w:hanging="360"/>
      </w:pPr>
    </w:lvl>
    <w:lvl w:ilvl="1" w:tplc="04090019">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8">
    <w:nsid w:val="3F9F6622"/>
    <w:multiLevelType w:val="hybridMultilevel"/>
    <w:tmpl w:val="3594BA4E"/>
    <w:lvl w:ilvl="0" w:tplc="C3808670">
      <w:start w:val="1"/>
      <w:numFmt w:val="decimal"/>
      <w:lvlText w:val="%1."/>
      <w:lvlJc w:val="left"/>
      <w:pPr>
        <w:tabs>
          <w:tab w:val="num" w:pos="1800"/>
        </w:tabs>
        <w:ind w:left="1800" w:hanging="360"/>
      </w:pPr>
    </w:lvl>
    <w:lvl w:ilvl="1" w:tplc="0A6E765E">
      <w:start w:val="1"/>
      <w:numFmt w:val="bullet"/>
      <w:lvlText w:val=""/>
      <w:lvlJc w:val="left"/>
      <w:pPr>
        <w:tabs>
          <w:tab w:val="num" w:pos="2520"/>
        </w:tabs>
        <w:ind w:left="2520" w:hanging="360"/>
      </w:pPr>
      <w:rPr>
        <w:rFonts w:ascii="Symbol" w:hAnsi="Symbol" w:hint="default"/>
      </w:rPr>
    </w:lvl>
    <w:lvl w:ilvl="2" w:tplc="7212AAFE" w:tentative="1">
      <w:start w:val="1"/>
      <w:numFmt w:val="lowerRoman"/>
      <w:lvlText w:val="%3."/>
      <w:lvlJc w:val="right"/>
      <w:pPr>
        <w:tabs>
          <w:tab w:val="num" w:pos="3240"/>
        </w:tabs>
        <w:ind w:left="3240" w:hanging="180"/>
      </w:pPr>
    </w:lvl>
    <w:lvl w:ilvl="3" w:tplc="628ACF0C" w:tentative="1">
      <w:start w:val="1"/>
      <w:numFmt w:val="decimal"/>
      <w:lvlText w:val="%4."/>
      <w:lvlJc w:val="left"/>
      <w:pPr>
        <w:tabs>
          <w:tab w:val="num" w:pos="3960"/>
        </w:tabs>
        <w:ind w:left="3960" w:hanging="360"/>
      </w:pPr>
    </w:lvl>
    <w:lvl w:ilvl="4" w:tplc="A54E1C94" w:tentative="1">
      <w:start w:val="1"/>
      <w:numFmt w:val="lowerLetter"/>
      <w:lvlText w:val="%5."/>
      <w:lvlJc w:val="left"/>
      <w:pPr>
        <w:tabs>
          <w:tab w:val="num" w:pos="4680"/>
        </w:tabs>
        <w:ind w:left="4680" w:hanging="360"/>
      </w:pPr>
    </w:lvl>
    <w:lvl w:ilvl="5" w:tplc="CFCEB0B8" w:tentative="1">
      <w:start w:val="1"/>
      <w:numFmt w:val="lowerRoman"/>
      <w:lvlText w:val="%6."/>
      <w:lvlJc w:val="right"/>
      <w:pPr>
        <w:tabs>
          <w:tab w:val="num" w:pos="5400"/>
        </w:tabs>
        <w:ind w:left="5400" w:hanging="180"/>
      </w:pPr>
    </w:lvl>
    <w:lvl w:ilvl="6" w:tplc="328A4DC8" w:tentative="1">
      <w:start w:val="1"/>
      <w:numFmt w:val="decimal"/>
      <w:lvlText w:val="%7."/>
      <w:lvlJc w:val="left"/>
      <w:pPr>
        <w:tabs>
          <w:tab w:val="num" w:pos="6120"/>
        </w:tabs>
        <w:ind w:left="6120" w:hanging="360"/>
      </w:pPr>
    </w:lvl>
    <w:lvl w:ilvl="7" w:tplc="47C47EC0" w:tentative="1">
      <w:start w:val="1"/>
      <w:numFmt w:val="lowerLetter"/>
      <w:lvlText w:val="%8."/>
      <w:lvlJc w:val="left"/>
      <w:pPr>
        <w:tabs>
          <w:tab w:val="num" w:pos="6840"/>
        </w:tabs>
        <w:ind w:left="6840" w:hanging="360"/>
      </w:pPr>
    </w:lvl>
    <w:lvl w:ilvl="8" w:tplc="06E843AA" w:tentative="1">
      <w:start w:val="1"/>
      <w:numFmt w:val="lowerRoman"/>
      <w:lvlText w:val="%9."/>
      <w:lvlJc w:val="right"/>
      <w:pPr>
        <w:tabs>
          <w:tab w:val="num" w:pos="7560"/>
        </w:tabs>
        <w:ind w:left="7560" w:hanging="180"/>
      </w:pPr>
    </w:lvl>
  </w:abstractNum>
  <w:abstractNum w:abstractNumId="29">
    <w:nsid w:val="421615BF"/>
    <w:multiLevelType w:val="hybridMultilevel"/>
    <w:tmpl w:val="FBD271AE"/>
    <w:lvl w:ilvl="0" w:tplc="A28200DA">
      <w:start w:val="1"/>
      <w:numFmt w:val="decimal"/>
      <w:lvlText w:val="(%1)"/>
      <w:lvlJc w:val="left"/>
      <w:pPr>
        <w:tabs>
          <w:tab w:val="num" w:pos="720"/>
        </w:tabs>
        <w:ind w:left="720" w:hanging="360"/>
      </w:pPr>
    </w:lvl>
    <w:lvl w:ilvl="1" w:tplc="0E50624C" w:tentative="1">
      <w:start w:val="1"/>
      <w:numFmt w:val="decimal"/>
      <w:lvlText w:val="(%2)"/>
      <w:lvlJc w:val="left"/>
      <w:pPr>
        <w:tabs>
          <w:tab w:val="num" w:pos="1440"/>
        </w:tabs>
        <w:ind w:left="1440" w:hanging="360"/>
      </w:pPr>
    </w:lvl>
    <w:lvl w:ilvl="2" w:tplc="75DE5CFE" w:tentative="1">
      <w:start w:val="1"/>
      <w:numFmt w:val="decimal"/>
      <w:lvlText w:val="(%3)"/>
      <w:lvlJc w:val="left"/>
      <w:pPr>
        <w:tabs>
          <w:tab w:val="num" w:pos="2160"/>
        </w:tabs>
        <w:ind w:left="2160" w:hanging="360"/>
      </w:pPr>
    </w:lvl>
    <w:lvl w:ilvl="3" w:tplc="ECA29AD4" w:tentative="1">
      <w:start w:val="1"/>
      <w:numFmt w:val="decimal"/>
      <w:lvlText w:val="(%4)"/>
      <w:lvlJc w:val="left"/>
      <w:pPr>
        <w:tabs>
          <w:tab w:val="num" w:pos="2880"/>
        </w:tabs>
        <w:ind w:left="2880" w:hanging="360"/>
      </w:pPr>
    </w:lvl>
    <w:lvl w:ilvl="4" w:tplc="632E4696" w:tentative="1">
      <w:start w:val="1"/>
      <w:numFmt w:val="decimal"/>
      <w:lvlText w:val="(%5)"/>
      <w:lvlJc w:val="left"/>
      <w:pPr>
        <w:tabs>
          <w:tab w:val="num" w:pos="3600"/>
        </w:tabs>
        <w:ind w:left="3600" w:hanging="360"/>
      </w:pPr>
    </w:lvl>
    <w:lvl w:ilvl="5" w:tplc="531A65B4" w:tentative="1">
      <w:start w:val="1"/>
      <w:numFmt w:val="decimal"/>
      <w:lvlText w:val="(%6)"/>
      <w:lvlJc w:val="left"/>
      <w:pPr>
        <w:tabs>
          <w:tab w:val="num" w:pos="4320"/>
        </w:tabs>
        <w:ind w:left="4320" w:hanging="360"/>
      </w:pPr>
    </w:lvl>
    <w:lvl w:ilvl="6" w:tplc="12EE8746" w:tentative="1">
      <w:start w:val="1"/>
      <w:numFmt w:val="decimal"/>
      <w:lvlText w:val="(%7)"/>
      <w:lvlJc w:val="left"/>
      <w:pPr>
        <w:tabs>
          <w:tab w:val="num" w:pos="5040"/>
        </w:tabs>
        <w:ind w:left="5040" w:hanging="360"/>
      </w:pPr>
    </w:lvl>
    <w:lvl w:ilvl="7" w:tplc="06BCBCF2" w:tentative="1">
      <w:start w:val="1"/>
      <w:numFmt w:val="decimal"/>
      <w:lvlText w:val="(%8)"/>
      <w:lvlJc w:val="left"/>
      <w:pPr>
        <w:tabs>
          <w:tab w:val="num" w:pos="5760"/>
        </w:tabs>
        <w:ind w:left="5760" w:hanging="360"/>
      </w:pPr>
    </w:lvl>
    <w:lvl w:ilvl="8" w:tplc="495A571A" w:tentative="1">
      <w:start w:val="1"/>
      <w:numFmt w:val="decimal"/>
      <w:lvlText w:val="(%9)"/>
      <w:lvlJc w:val="left"/>
      <w:pPr>
        <w:tabs>
          <w:tab w:val="num" w:pos="6480"/>
        </w:tabs>
        <w:ind w:left="6480" w:hanging="360"/>
      </w:pPr>
    </w:lvl>
  </w:abstractNum>
  <w:abstractNum w:abstractNumId="30">
    <w:nsid w:val="42D10B87"/>
    <w:multiLevelType w:val="hybridMultilevel"/>
    <w:tmpl w:val="DC820454"/>
    <w:lvl w:ilvl="0" w:tplc="FFFFFFF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1">
    <w:nsid w:val="44F52D77"/>
    <w:multiLevelType w:val="singleLevel"/>
    <w:tmpl w:val="AE70A1A4"/>
    <w:lvl w:ilvl="0">
      <w:start w:val="1"/>
      <w:numFmt w:val="decimal"/>
      <w:lvlText w:val="(%1)"/>
      <w:lvlJc w:val="left"/>
      <w:pPr>
        <w:tabs>
          <w:tab w:val="num" w:pos="1440"/>
        </w:tabs>
        <w:ind w:left="1440" w:hanging="360"/>
      </w:pPr>
      <w:rPr>
        <w:rFonts w:hint="default"/>
      </w:rPr>
    </w:lvl>
  </w:abstractNum>
  <w:abstractNum w:abstractNumId="32">
    <w:nsid w:val="47583C2E"/>
    <w:multiLevelType w:val="singleLevel"/>
    <w:tmpl w:val="C2A61456"/>
    <w:lvl w:ilvl="0">
      <w:start w:val="1"/>
      <w:numFmt w:val="decimal"/>
      <w:lvlText w:val="%1)"/>
      <w:legacy w:legacy="1" w:legacySpace="0" w:legacyIndent="360"/>
      <w:lvlJc w:val="left"/>
      <w:pPr>
        <w:ind w:left="1440" w:hanging="360"/>
      </w:pPr>
      <w:rPr>
        <w:rFonts w:ascii="Arial Black" w:hAnsi="Arial Black" w:hint="default"/>
        <w:b w:val="0"/>
        <w:i w:val="0"/>
        <w:sz w:val="18"/>
      </w:rPr>
    </w:lvl>
  </w:abstractNum>
  <w:abstractNum w:abstractNumId="33">
    <w:nsid w:val="478F7A54"/>
    <w:multiLevelType w:val="singleLevel"/>
    <w:tmpl w:val="E1AE6BEE"/>
    <w:lvl w:ilvl="0">
      <w:start w:val="1"/>
      <w:numFmt w:val="none"/>
      <w:lvlText w:val=""/>
      <w:legacy w:legacy="1" w:legacySpace="0" w:legacyIndent="0"/>
      <w:lvlJc w:val="left"/>
    </w:lvl>
  </w:abstractNum>
  <w:abstractNum w:abstractNumId="34">
    <w:nsid w:val="48343C0A"/>
    <w:multiLevelType w:val="hybridMultilevel"/>
    <w:tmpl w:val="FCFC07C0"/>
    <w:lvl w:ilvl="0" w:tplc="0409000F">
      <w:start w:val="1"/>
      <w:numFmt w:val="bullet"/>
      <w:lvlText w:val=""/>
      <w:lvlJc w:val="left"/>
      <w:pPr>
        <w:tabs>
          <w:tab w:val="num" w:pos="1440"/>
        </w:tabs>
        <w:ind w:left="1440" w:hanging="360"/>
      </w:pPr>
      <w:rPr>
        <w:rFonts w:ascii="Symbol" w:hAnsi="Symbol" w:hint="default"/>
        <w:sz w:val="20"/>
      </w:rPr>
    </w:lvl>
    <w:lvl w:ilvl="1" w:tplc="04090019" w:tentative="1">
      <w:start w:val="1"/>
      <w:numFmt w:val="bullet"/>
      <w:lvlText w:val="o"/>
      <w:lvlJc w:val="left"/>
      <w:pPr>
        <w:tabs>
          <w:tab w:val="num" w:pos="2520"/>
        </w:tabs>
        <w:ind w:left="2520" w:hanging="360"/>
      </w:pPr>
      <w:rPr>
        <w:rFonts w:ascii="Courier New" w:hAnsi="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35">
    <w:nsid w:val="4A2112B4"/>
    <w:multiLevelType w:val="hybridMultilevel"/>
    <w:tmpl w:val="7B6EA3B0"/>
    <w:lvl w:ilvl="0" w:tplc="FFFFFFFF">
      <w:start w:val="1"/>
      <w:numFmt w:val="decimal"/>
      <w:lvlText w:val="%1."/>
      <w:lvlJc w:val="left"/>
      <w:pPr>
        <w:tabs>
          <w:tab w:val="num" w:pos="1800"/>
        </w:tabs>
        <w:ind w:left="180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6">
    <w:nsid w:val="4B170563"/>
    <w:multiLevelType w:val="singleLevel"/>
    <w:tmpl w:val="4A84109C"/>
    <w:lvl w:ilvl="0">
      <w:start w:val="1"/>
      <w:numFmt w:val="bullet"/>
      <w:pStyle w:val="ListBullet"/>
      <w:lvlText w:val=""/>
      <w:lvlJc w:val="left"/>
      <w:pPr>
        <w:tabs>
          <w:tab w:val="num" w:pos="1440"/>
        </w:tabs>
        <w:ind w:left="1440" w:hanging="360"/>
      </w:pPr>
      <w:rPr>
        <w:rFonts w:ascii="Wingdings" w:hAnsi="Wingdings" w:hint="default"/>
        <w:sz w:val="16"/>
      </w:rPr>
    </w:lvl>
  </w:abstractNum>
  <w:abstractNum w:abstractNumId="37">
    <w:nsid w:val="4B703E6B"/>
    <w:multiLevelType w:val="hybridMultilevel"/>
    <w:tmpl w:val="9F8E7128"/>
    <w:lvl w:ilvl="0" w:tplc="04090001">
      <w:start w:val="1"/>
      <w:numFmt w:val="decimal"/>
      <w:lvlText w:val="%1)"/>
      <w:lvlJc w:val="left"/>
      <w:pPr>
        <w:tabs>
          <w:tab w:val="num" w:pos="1440"/>
        </w:tabs>
        <w:ind w:left="1440" w:hanging="360"/>
      </w:pPr>
    </w:lvl>
    <w:lvl w:ilvl="1" w:tplc="04090003" w:tentative="1">
      <w:start w:val="1"/>
      <w:numFmt w:val="lowerLetter"/>
      <w:lvlText w:val="%2."/>
      <w:lvlJc w:val="left"/>
      <w:pPr>
        <w:tabs>
          <w:tab w:val="num" w:pos="2160"/>
        </w:tabs>
        <w:ind w:left="2160" w:hanging="360"/>
      </w:pPr>
    </w:lvl>
    <w:lvl w:ilvl="2" w:tplc="04090005" w:tentative="1">
      <w:start w:val="1"/>
      <w:numFmt w:val="lowerRoman"/>
      <w:lvlText w:val="%3."/>
      <w:lvlJc w:val="right"/>
      <w:pPr>
        <w:tabs>
          <w:tab w:val="num" w:pos="2880"/>
        </w:tabs>
        <w:ind w:left="2880" w:hanging="180"/>
      </w:pPr>
    </w:lvl>
    <w:lvl w:ilvl="3" w:tplc="04090001" w:tentative="1">
      <w:start w:val="1"/>
      <w:numFmt w:val="decimal"/>
      <w:lvlText w:val="%4."/>
      <w:lvlJc w:val="left"/>
      <w:pPr>
        <w:tabs>
          <w:tab w:val="num" w:pos="3600"/>
        </w:tabs>
        <w:ind w:left="3600" w:hanging="360"/>
      </w:pPr>
    </w:lvl>
    <w:lvl w:ilvl="4" w:tplc="04090003" w:tentative="1">
      <w:start w:val="1"/>
      <w:numFmt w:val="lowerLetter"/>
      <w:lvlText w:val="%5."/>
      <w:lvlJc w:val="left"/>
      <w:pPr>
        <w:tabs>
          <w:tab w:val="num" w:pos="4320"/>
        </w:tabs>
        <w:ind w:left="4320" w:hanging="360"/>
      </w:pPr>
    </w:lvl>
    <w:lvl w:ilvl="5" w:tplc="04090005" w:tentative="1">
      <w:start w:val="1"/>
      <w:numFmt w:val="lowerRoman"/>
      <w:lvlText w:val="%6."/>
      <w:lvlJc w:val="right"/>
      <w:pPr>
        <w:tabs>
          <w:tab w:val="num" w:pos="5040"/>
        </w:tabs>
        <w:ind w:left="5040" w:hanging="180"/>
      </w:pPr>
    </w:lvl>
    <w:lvl w:ilvl="6" w:tplc="04090001" w:tentative="1">
      <w:start w:val="1"/>
      <w:numFmt w:val="decimal"/>
      <w:lvlText w:val="%7."/>
      <w:lvlJc w:val="left"/>
      <w:pPr>
        <w:tabs>
          <w:tab w:val="num" w:pos="5760"/>
        </w:tabs>
        <w:ind w:left="5760" w:hanging="360"/>
      </w:pPr>
    </w:lvl>
    <w:lvl w:ilvl="7" w:tplc="04090003" w:tentative="1">
      <w:start w:val="1"/>
      <w:numFmt w:val="lowerLetter"/>
      <w:lvlText w:val="%8."/>
      <w:lvlJc w:val="left"/>
      <w:pPr>
        <w:tabs>
          <w:tab w:val="num" w:pos="6480"/>
        </w:tabs>
        <w:ind w:left="6480" w:hanging="360"/>
      </w:pPr>
    </w:lvl>
    <w:lvl w:ilvl="8" w:tplc="04090005" w:tentative="1">
      <w:start w:val="1"/>
      <w:numFmt w:val="lowerRoman"/>
      <w:lvlText w:val="%9."/>
      <w:lvlJc w:val="right"/>
      <w:pPr>
        <w:tabs>
          <w:tab w:val="num" w:pos="7200"/>
        </w:tabs>
        <w:ind w:left="7200" w:hanging="180"/>
      </w:pPr>
    </w:lvl>
  </w:abstractNum>
  <w:abstractNum w:abstractNumId="38">
    <w:nsid w:val="4B93174B"/>
    <w:multiLevelType w:val="hybridMultilevel"/>
    <w:tmpl w:val="706A0FD2"/>
    <w:lvl w:ilvl="0" w:tplc="9C40EF4A">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9">
    <w:nsid w:val="4CED5A83"/>
    <w:multiLevelType w:val="hybridMultilevel"/>
    <w:tmpl w:val="511E6DF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0">
    <w:nsid w:val="4E79304E"/>
    <w:multiLevelType w:val="hybridMultilevel"/>
    <w:tmpl w:val="C820186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1">
    <w:nsid w:val="4F177077"/>
    <w:multiLevelType w:val="hybridMultilevel"/>
    <w:tmpl w:val="BCB030B0"/>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42">
    <w:nsid w:val="4F454AE4"/>
    <w:multiLevelType w:val="hybridMultilevel"/>
    <w:tmpl w:val="93F0D3E8"/>
    <w:lvl w:ilvl="0" w:tplc="178CBC68">
      <w:start w:val="1"/>
      <w:numFmt w:val="bullet"/>
      <w:pStyle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nsid w:val="4FC32866"/>
    <w:multiLevelType w:val="hybridMultilevel"/>
    <w:tmpl w:val="1F541D0E"/>
    <w:lvl w:ilvl="0" w:tplc="FFFFFFFF">
      <w:start w:val="1"/>
      <w:numFmt w:val="bullet"/>
      <w:lvlText w:val=""/>
      <w:lvlJc w:val="left"/>
      <w:pPr>
        <w:tabs>
          <w:tab w:val="num" w:pos="1800"/>
        </w:tabs>
        <w:ind w:left="1800" w:hanging="360"/>
      </w:pPr>
      <w:rPr>
        <w:rFonts w:ascii="Wingdings" w:hAnsi="Wingdings" w:hint="default"/>
      </w:rPr>
    </w:lvl>
    <w:lvl w:ilvl="1" w:tplc="FFFFFFFF" w:tentative="1">
      <w:start w:val="1"/>
      <w:numFmt w:val="bullet"/>
      <w:lvlText w:val="o"/>
      <w:lvlJc w:val="left"/>
      <w:pPr>
        <w:tabs>
          <w:tab w:val="num" w:pos="2520"/>
        </w:tabs>
        <w:ind w:left="2520" w:hanging="360"/>
      </w:pPr>
      <w:rPr>
        <w:rFonts w:ascii="Courier New" w:hAnsi="Courier New" w:hint="default"/>
      </w:rPr>
    </w:lvl>
    <w:lvl w:ilvl="2" w:tplc="FFFFFFFF" w:tentative="1">
      <w:start w:val="1"/>
      <w:numFmt w:val="bullet"/>
      <w:lvlText w:val=""/>
      <w:lvlJc w:val="left"/>
      <w:pPr>
        <w:tabs>
          <w:tab w:val="num" w:pos="3240"/>
        </w:tabs>
        <w:ind w:left="3240" w:hanging="360"/>
      </w:pPr>
      <w:rPr>
        <w:rFonts w:ascii="Wingdings" w:hAnsi="Wingdings" w:hint="default"/>
      </w:rPr>
    </w:lvl>
    <w:lvl w:ilvl="3" w:tplc="FFFFFFFF" w:tentative="1">
      <w:start w:val="1"/>
      <w:numFmt w:val="bullet"/>
      <w:lvlText w:val=""/>
      <w:lvlJc w:val="left"/>
      <w:pPr>
        <w:tabs>
          <w:tab w:val="num" w:pos="3960"/>
        </w:tabs>
        <w:ind w:left="3960" w:hanging="360"/>
      </w:pPr>
      <w:rPr>
        <w:rFonts w:ascii="Symbol" w:hAnsi="Symbol" w:hint="default"/>
      </w:rPr>
    </w:lvl>
    <w:lvl w:ilvl="4" w:tplc="FFFFFFFF" w:tentative="1">
      <w:start w:val="1"/>
      <w:numFmt w:val="bullet"/>
      <w:lvlText w:val="o"/>
      <w:lvlJc w:val="left"/>
      <w:pPr>
        <w:tabs>
          <w:tab w:val="num" w:pos="4680"/>
        </w:tabs>
        <w:ind w:left="4680" w:hanging="360"/>
      </w:pPr>
      <w:rPr>
        <w:rFonts w:ascii="Courier New" w:hAnsi="Courier New" w:hint="default"/>
      </w:rPr>
    </w:lvl>
    <w:lvl w:ilvl="5" w:tplc="FFFFFFFF" w:tentative="1">
      <w:start w:val="1"/>
      <w:numFmt w:val="bullet"/>
      <w:lvlText w:val=""/>
      <w:lvlJc w:val="left"/>
      <w:pPr>
        <w:tabs>
          <w:tab w:val="num" w:pos="5400"/>
        </w:tabs>
        <w:ind w:left="5400" w:hanging="360"/>
      </w:pPr>
      <w:rPr>
        <w:rFonts w:ascii="Wingdings" w:hAnsi="Wingdings" w:hint="default"/>
      </w:rPr>
    </w:lvl>
    <w:lvl w:ilvl="6" w:tplc="FFFFFFFF" w:tentative="1">
      <w:start w:val="1"/>
      <w:numFmt w:val="bullet"/>
      <w:lvlText w:val=""/>
      <w:lvlJc w:val="left"/>
      <w:pPr>
        <w:tabs>
          <w:tab w:val="num" w:pos="6120"/>
        </w:tabs>
        <w:ind w:left="6120" w:hanging="360"/>
      </w:pPr>
      <w:rPr>
        <w:rFonts w:ascii="Symbol" w:hAnsi="Symbol" w:hint="default"/>
      </w:rPr>
    </w:lvl>
    <w:lvl w:ilvl="7" w:tplc="FFFFFFFF" w:tentative="1">
      <w:start w:val="1"/>
      <w:numFmt w:val="bullet"/>
      <w:lvlText w:val="o"/>
      <w:lvlJc w:val="left"/>
      <w:pPr>
        <w:tabs>
          <w:tab w:val="num" w:pos="6840"/>
        </w:tabs>
        <w:ind w:left="6840" w:hanging="360"/>
      </w:pPr>
      <w:rPr>
        <w:rFonts w:ascii="Courier New" w:hAnsi="Courier New" w:hint="default"/>
      </w:rPr>
    </w:lvl>
    <w:lvl w:ilvl="8" w:tplc="FFFFFFFF" w:tentative="1">
      <w:start w:val="1"/>
      <w:numFmt w:val="bullet"/>
      <w:lvlText w:val=""/>
      <w:lvlJc w:val="left"/>
      <w:pPr>
        <w:tabs>
          <w:tab w:val="num" w:pos="7560"/>
        </w:tabs>
        <w:ind w:left="7560" w:hanging="360"/>
      </w:pPr>
      <w:rPr>
        <w:rFonts w:ascii="Wingdings" w:hAnsi="Wingdings" w:hint="default"/>
      </w:rPr>
    </w:lvl>
  </w:abstractNum>
  <w:abstractNum w:abstractNumId="44">
    <w:nsid w:val="4FFA762E"/>
    <w:multiLevelType w:val="hybridMultilevel"/>
    <w:tmpl w:val="F7C85DF6"/>
    <w:lvl w:ilvl="0" w:tplc="C3425E76">
      <w:start w:val="1"/>
      <w:numFmt w:val="decimal"/>
      <w:lvlText w:val="%1."/>
      <w:lvlJc w:val="left"/>
      <w:pPr>
        <w:tabs>
          <w:tab w:val="num" w:pos="1800"/>
        </w:tabs>
        <w:ind w:left="1800" w:hanging="360"/>
      </w:pPr>
    </w:lvl>
    <w:lvl w:ilvl="1" w:tplc="5D005408">
      <w:start w:val="1"/>
      <w:numFmt w:val="bullet"/>
      <w:lvlText w:val=""/>
      <w:lvlJc w:val="left"/>
      <w:pPr>
        <w:tabs>
          <w:tab w:val="num" w:pos="2520"/>
        </w:tabs>
        <w:ind w:left="2520" w:hanging="360"/>
      </w:pPr>
      <w:rPr>
        <w:rFonts w:ascii="Symbol" w:hAnsi="Symbol" w:hint="default"/>
      </w:rPr>
    </w:lvl>
    <w:lvl w:ilvl="2" w:tplc="09E4C5FE" w:tentative="1">
      <w:start w:val="1"/>
      <w:numFmt w:val="lowerRoman"/>
      <w:lvlText w:val="%3."/>
      <w:lvlJc w:val="right"/>
      <w:pPr>
        <w:tabs>
          <w:tab w:val="num" w:pos="3240"/>
        </w:tabs>
        <w:ind w:left="3240" w:hanging="180"/>
      </w:pPr>
    </w:lvl>
    <w:lvl w:ilvl="3" w:tplc="382E955C" w:tentative="1">
      <w:start w:val="1"/>
      <w:numFmt w:val="decimal"/>
      <w:lvlText w:val="%4."/>
      <w:lvlJc w:val="left"/>
      <w:pPr>
        <w:tabs>
          <w:tab w:val="num" w:pos="3960"/>
        </w:tabs>
        <w:ind w:left="3960" w:hanging="360"/>
      </w:pPr>
    </w:lvl>
    <w:lvl w:ilvl="4" w:tplc="78F486CE" w:tentative="1">
      <w:start w:val="1"/>
      <w:numFmt w:val="lowerLetter"/>
      <w:lvlText w:val="%5."/>
      <w:lvlJc w:val="left"/>
      <w:pPr>
        <w:tabs>
          <w:tab w:val="num" w:pos="4680"/>
        </w:tabs>
        <w:ind w:left="4680" w:hanging="360"/>
      </w:pPr>
    </w:lvl>
    <w:lvl w:ilvl="5" w:tplc="1326144A" w:tentative="1">
      <w:start w:val="1"/>
      <w:numFmt w:val="lowerRoman"/>
      <w:lvlText w:val="%6."/>
      <w:lvlJc w:val="right"/>
      <w:pPr>
        <w:tabs>
          <w:tab w:val="num" w:pos="5400"/>
        </w:tabs>
        <w:ind w:left="5400" w:hanging="180"/>
      </w:pPr>
    </w:lvl>
    <w:lvl w:ilvl="6" w:tplc="D4BA7B72" w:tentative="1">
      <w:start w:val="1"/>
      <w:numFmt w:val="decimal"/>
      <w:lvlText w:val="%7."/>
      <w:lvlJc w:val="left"/>
      <w:pPr>
        <w:tabs>
          <w:tab w:val="num" w:pos="6120"/>
        </w:tabs>
        <w:ind w:left="6120" w:hanging="360"/>
      </w:pPr>
    </w:lvl>
    <w:lvl w:ilvl="7" w:tplc="2EE804FE" w:tentative="1">
      <w:start w:val="1"/>
      <w:numFmt w:val="lowerLetter"/>
      <w:lvlText w:val="%8."/>
      <w:lvlJc w:val="left"/>
      <w:pPr>
        <w:tabs>
          <w:tab w:val="num" w:pos="6840"/>
        </w:tabs>
        <w:ind w:left="6840" w:hanging="360"/>
      </w:pPr>
    </w:lvl>
    <w:lvl w:ilvl="8" w:tplc="D2246F2E" w:tentative="1">
      <w:start w:val="1"/>
      <w:numFmt w:val="lowerRoman"/>
      <w:lvlText w:val="%9."/>
      <w:lvlJc w:val="right"/>
      <w:pPr>
        <w:tabs>
          <w:tab w:val="num" w:pos="7560"/>
        </w:tabs>
        <w:ind w:left="7560" w:hanging="180"/>
      </w:pPr>
    </w:lvl>
  </w:abstractNum>
  <w:abstractNum w:abstractNumId="45">
    <w:nsid w:val="5067452F"/>
    <w:multiLevelType w:val="hybridMultilevel"/>
    <w:tmpl w:val="B7FCE386"/>
    <w:lvl w:ilvl="0" w:tplc="FFFFFFFF">
      <w:start w:val="1"/>
      <w:numFmt w:val="decimal"/>
      <w:lvlText w:val="%1."/>
      <w:lvlJc w:val="left"/>
      <w:pPr>
        <w:tabs>
          <w:tab w:val="num" w:pos="1800"/>
        </w:tabs>
        <w:ind w:left="180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6">
    <w:nsid w:val="50AE74BA"/>
    <w:multiLevelType w:val="hybridMultilevel"/>
    <w:tmpl w:val="944CCEFE"/>
    <w:lvl w:ilvl="0" w:tplc="B1B27930">
      <w:start w:val="1"/>
      <w:numFmt w:val="decimal"/>
      <w:lvlText w:val="%1."/>
      <w:lvlJc w:val="left"/>
      <w:pPr>
        <w:tabs>
          <w:tab w:val="num" w:pos="1800"/>
        </w:tabs>
        <w:ind w:left="1800" w:hanging="360"/>
      </w:pPr>
    </w:lvl>
    <w:lvl w:ilvl="1" w:tplc="992EF09C" w:tentative="1">
      <w:start w:val="1"/>
      <w:numFmt w:val="lowerLetter"/>
      <w:lvlText w:val="%2."/>
      <w:lvlJc w:val="left"/>
      <w:pPr>
        <w:tabs>
          <w:tab w:val="num" w:pos="2520"/>
        </w:tabs>
        <w:ind w:left="2520" w:hanging="360"/>
      </w:pPr>
    </w:lvl>
    <w:lvl w:ilvl="2" w:tplc="1B82AAA2" w:tentative="1">
      <w:start w:val="1"/>
      <w:numFmt w:val="lowerRoman"/>
      <w:lvlText w:val="%3."/>
      <w:lvlJc w:val="right"/>
      <w:pPr>
        <w:tabs>
          <w:tab w:val="num" w:pos="3240"/>
        </w:tabs>
        <w:ind w:left="3240" w:hanging="180"/>
      </w:pPr>
    </w:lvl>
    <w:lvl w:ilvl="3" w:tplc="A9A810D8" w:tentative="1">
      <w:start w:val="1"/>
      <w:numFmt w:val="decimal"/>
      <w:lvlText w:val="%4."/>
      <w:lvlJc w:val="left"/>
      <w:pPr>
        <w:tabs>
          <w:tab w:val="num" w:pos="3960"/>
        </w:tabs>
        <w:ind w:left="3960" w:hanging="360"/>
      </w:pPr>
    </w:lvl>
    <w:lvl w:ilvl="4" w:tplc="AE126174" w:tentative="1">
      <w:start w:val="1"/>
      <w:numFmt w:val="lowerLetter"/>
      <w:lvlText w:val="%5."/>
      <w:lvlJc w:val="left"/>
      <w:pPr>
        <w:tabs>
          <w:tab w:val="num" w:pos="4680"/>
        </w:tabs>
        <w:ind w:left="4680" w:hanging="360"/>
      </w:pPr>
    </w:lvl>
    <w:lvl w:ilvl="5" w:tplc="3A927F2C" w:tentative="1">
      <w:start w:val="1"/>
      <w:numFmt w:val="lowerRoman"/>
      <w:lvlText w:val="%6."/>
      <w:lvlJc w:val="right"/>
      <w:pPr>
        <w:tabs>
          <w:tab w:val="num" w:pos="5400"/>
        </w:tabs>
        <w:ind w:left="5400" w:hanging="180"/>
      </w:pPr>
    </w:lvl>
    <w:lvl w:ilvl="6" w:tplc="226E5FDC" w:tentative="1">
      <w:start w:val="1"/>
      <w:numFmt w:val="decimal"/>
      <w:lvlText w:val="%7."/>
      <w:lvlJc w:val="left"/>
      <w:pPr>
        <w:tabs>
          <w:tab w:val="num" w:pos="6120"/>
        </w:tabs>
        <w:ind w:left="6120" w:hanging="360"/>
      </w:pPr>
    </w:lvl>
    <w:lvl w:ilvl="7" w:tplc="0E5654C6" w:tentative="1">
      <w:start w:val="1"/>
      <w:numFmt w:val="lowerLetter"/>
      <w:lvlText w:val="%8."/>
      <w:lvlJc w:val="left"/>
      <w:pPr>
        <w:tabs>
          <w:tab w:val="num" w:pos="6840"/>
        </w:tabs>
        <w:ind w:left="6840" w:hanging="360"/>
      </w:pPr>
    </w:lvl>
    <w:lvl w:ilvl="8" w:tplc="BB02CE78" w:tentative="1">
      <w:start w:val="1"/>
      <w:numFmt w:val="lowerRoman"/>
      <w:lvlText w:val="%9."/>
      <w:lvlJc w:val="right"/>
      <w:pPr>
        <w:tabs>
          <w:tab w:val="num" w:pos="7560"/>
        </w:tabs>
        <w:ind w:left="7560" w:hanging="180"/>
      </w:pPr>
    </w:lvl>
  </w:abstractNum>
  <w:abstractNum w:abstractNumId="47">
    <w:nsid w:val="559913A9"/>
    <w:multiLevelType w:val="singleLevel"/>
    <w:tmpl w:val="25407178"/>
    <w:lvl w:ilvl="0">
      <w:start w:val="1"/>
      <w:numFmt w:val="decimal"/>
      <w:pStyle w:val="ListNumber"/>
      <w:lvlText w:val="%1)"/>
      <w:legacy w:legacy="1" w:legacySpace="0" w:legacyIndent="360"/>
      <w:lvlJc w:val="left"/>
      <w:pPr>
        <w:ind w:left="1440" w:hanging="360"/>
      </w:pPr>
      <w:rPr>
        <w:rFonts w:ascii="Arial Black" w:hAnsi="Arial Black" w:hint="default"/>
        <w:b w:val="0"/>
        <w:i w:val="0"/>
        <w:sz w:val="18"/>
      </w:rPr>
    </w:lvl>
  </w:abstractNum>
  <w:abstractNum w:abstractNumId="48">
    <w:nsid w:val="58161DED"/>
    <w:multiLevelType w:val="hybridMultilevel"/>
    <w:tmpl w:val="A2AAFC3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9">
    <w:nsid w:val="586568AF"/>
    <w:multiLevelType w:val="hybridMultilevel"/>
    <w:tmpl w:val="BE78872C"/>
    <w:lvl w:ilvl="0" w:tplc="FFFFFFFF">
      <w:start w:val="1"/>
      <w:numFmt w:val="bullet"/>
      <w:lvlText w:val=""/>
      <w:lvlJc w:val="left"/>
      <w:pPr>
        <w:tabs>
          <w:tab w:val="num" w:pos="1800"/>
        </w:tabs>
        <w:ind w:left="1800" w:hanging="360"/>
      </w:pPr>
      <w:rPr>
        <w:rFonts w:ascii="Wingdings" w:hAnsi="Wingdings" w:hint="default"/>
      </w:rPr>
    </w:lvl>
    <w:lvl w:ilvl="1" w:tplc="FFFFFFFF" w:tentative="1">
      <w:start w:val="1"/>
      <w:numFmt w:val="bullet"/>
      <w:lvlText w:val="o"/>
      <w:lvlJc w:val="left"/>
      <w:pPr>
        <w:tabs>
          <w:tab w:val="num" w:pos="2520"/>
        </w:tabs>
        <w:ind w:left="2520" w:hanging="360"/>
      </w:pPr>
      <w:rPr>
        <w:rFonts w:ascii="Courier New" w:hAnsi="Courier New" w:hint="default"/>
      </w:rPr>
    </w:lvl>
    <w:lvl w:ilvl="2" w:tplc="FFFFFFFF" w:tentative="1">
      <w:start w:val="1"/>
      <w:numFmt w:val="bullet"/>
      <w:lvlText w:val=""/>
      <w:lvlJc w:val="left"/>
      <w:pPr>
        <w:tabs>
          <w:tab w:val="num" w:pos="3240"/>
        </w:tabs>
        <w:ind w:left="3240" w:hanging="360"/>
      </w:pPr>
      <w:rPr>
        <w:rFonts w:ascii="Wingdings" w:hAnsi="Wingdings" w:hint="default"/>
      </w:rPr>
    </w:lvl>
    <w:lvl w:ilvl="3" w:tplc="FFFFFFFF" w:tentative="1">
      <w:start w:val="1"/>
      <w:numFmt w:val="bullet"/>
      <w:lvlText w:val=""/>
      <w:lvlJc w:val="left"/>
      <w:pPr>
        <w:tabs>
          <w:tab w:val="num" w:pos="3960"/>
        </w:tabs>
        <w:ind w:left="3960" w:hanging="360"/>
      </w:pPr>
      <w:rPr>
        <w:rFonts w:ascii="Symbol" w:hAnsi="Symbol" w:hint="default"/>
      </w:rPr>
    </w:lvl>
    <w:lvl w:ilvl="4" w:tplc="FFFFFFFF" w:tentative="1">
      <w:start w:val="1"/>
      <w:numFmt w:val="bullet"/>
      <w:lvlText w:val="o"/>
      <w:lvlJc w:val="left"/>
      <w:pPr>
        <w:tabs>
          <w:tab w:val="num" w:pos="4680"/>
        </w:tabs>
        <w:ind w:left="4680" w:hanging="360"/>
      </w:pPr>
      <w:rPr>
        <w:rFonts w:ascii="Courier New" w:hAnsi="Courier New" w:hint="default"/>
      </w:rPr>
    </w:lvl>
    <w:lvl w:ilvl="5" w:tplc="FFFFFFFF" w:tentative="1">
      <w:start w:val="1"/>
      <w:numFmt w:val="bullet"/>
      <w:lvlText w:val=""/>
      <w:lvlJc w:val="left"/>
      <w:pPr>
        <w:tabs>
          <w:tab w:val="num" w:pos="5400"/>
        </w:tabs>
        <w:ind w:left="5400" w:hanging="360"/>
      </w:pPr>
      <w:rPr>
        <w:rFonts w:ascii="Wingdings" w:hAnsi="Wingdings" w:hint="default"/>
      </w:rPr>
    </w:lvl>
    <w:lvl w:ilvl="6" w:tplc="FFFFFFFF" w:tentative="1">
      <w:start w:val="1"/>
      <w:numFmt w:val="bullet"/>
      <w:lvlText w:val=""/>
      <w:lvlJc w:val="left"/>
      <w:pPr>
        <w:tabs>
          <w:tab w:val="num" w:pos="6120"/>
        </w:tabs>
        <w:ind w:left="6120" w:hanging="360"/>
      </w:pPr>
      <w:rPr>
        <w:rFonts w:ascii="Symbol" w:hAnsi="Symbol" w:hint="default"/>
      </w:rPr>
    </w:lvl>
    <w:lvl w:ilvl="7" w:tplc="FFFFFFFF" w:tentative="1">
      <w:start w:val="1"/>
      <w:numFmt w:val="bullet"/>
      <w:lvlText w:val="o"/>
      <w:lvlJc w:val="left"/>
      <w:pPr>
        <w:tabs>
          <w:tab w:val="num" w:pos="6840"/>
        </w:tabs>
        <w:ind w:left="6840" w:hanging="360"/>
      </w:pPr>
      <w:rPr>
        <w:rFonts w:ascii="Courier New" w:hAnsi="Courier New" w:hint="default"/>
      </w:rPr>
    </w:lvl>
    <w:lvl w:ilvl="8" w:tplc="FFFFFFFF" w:tentative="1">
      <w:start w:val="1"/>
      <w:numFmt w:val="bullet"/>
      <w:lvlText w:val=""/>
      <w:lvlJc w:val="left"/>
      <w:pPr>
        <w:tabs>
          <w:tab w:val="num" w:pos="7560"/>
        </w:tabs>
        <w:ind w:left="7560" w:hanging="360"/>
      </w:pPr>
      <w:rPr>
        <w:rFonts w:ascii="Wingdings" w:hAnsi="Wingdings" w:hint="default"/>
      </w:rPr>
    </w:lvl>
  </w:abstractNum>
  <w:abstractNum w:abstractNumId="50">
    <w:nsid w:val="58EF1D0A"/>
    <w:multiLevelType w:val="hybridMultilevel"/>
    <w:tmpl w:val="59BCF94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1">
    <w:nsid w:val="5C2D03A3"/>
    <w:multiLevelType w:val="hybridMultilevel"/>
    <w:tmpl w:val="5B6A522A"/>
    <w:lvl w:ilvl="0" w:tplc="FFFFFFFF">
      <w:start w:val="1"/>
      <w:numFmt w:val="bullet"/>
      <w:lvlText w:val=""/>
      <w:lvlJc w:val="left"/>
      <w:pPr>
        <w:tabs>
          <w:tab w:val="num" w:pos="1800"/>
        </w:tabs>
        <w:ind w:left="1800" w:hanging="360"/>
      </w:pPr>
      <w:rPr>
        <w:rFonts w:ascii="Symbol" w:hAnsi="Symbol" w:hint="default"/>
      </w:rPr>
    </w:lvl>
    <w:lvl w:ilvl="1" w:tplc="FFFFFFFF" w:tentative="1">
      <w:start w:val="1"/>
      <w:numFmt w:val="bullet"/>
      <w:lvlText w:val="o"/>
      <w:lvlJc w:val="left"/>
      <w:pPr>
        <w:tabs>
          <w:tab w:val="num" w:pos="2520"/>
        </w:tabs>
        <w:ind w:left="2520" w:hanging="360"/>
      </w:pPr>
      <w:rPr>
        <w:rFonts w:ascii="Courier New" w:hAnsi="Courier New" w:cs="Courier New" w:hint="default"/>
      </w:rPr>
    </w:lvl>
    <w:lvl w:ilvl="2" w:tplc="FFFFFFFF" w:tentative="1">
      <w:start w:val="1"/>
      <w:numFmt w:val="bullet"/>
      <w:lvlText w:val=""/>
      <w:lvlJc w:val="left"/>
      <w:pPr>
        <w:tabs>
          <w:tab w:val="num" w:pos="3240"/>
        </w:tabs>
        <w:ind w:left="3240" w:hanging="360"/>
      </w:pPr>
      <w:rPr>
        <w:rFonts w:ascii="Wingdings" w:hAnsi="Wingdings" w:hint="default"/>
      </w:rPr>
    </w:lvl>
    <w:lvl w:ilvl="3" w:tplc="FFFFFFFF" w:tentative="1">
      <w:start w:val="1"/>
      <w:numFmt w:val="bullet"/>
      <w:lvlText w:val=""/>
      <w:lvlJc w:val="left"/>
      <w:pPr>
        <w:tabs>
          <w:tab w:val="num" w:pos="3960"/>
        </w:tabs>
        <w:ind w:left="3960" w:hanging="360"/>
      </w:pPr>
      <w:rPr>
        <w:rFonts w:ascii="Symbol" w:hAnsi="Symbol" w:hint="default"/>
      </w:rPr>
    </w:lvl>
    <w:lvl w:ilvl="4" w:tplc="FFFFFFFF" w:tentative="1">
      <w:start w:val="1"/>
      <w:numFmt w:val="bullet"/>
      <w:lvlText w:val="o"/>
      <w:lvlJc w:val="left"/>
      <w:pPr>
        <w:tabs>
          <w:tab w:val="num" w:pos="4680"/>
        </w:tabs>
        <w:ind w:left="4680" w:hanging="360"/>
      </w:pPr>
      <w:rPr>
        <w:rFonts w:ascii="Courier New" w:hAnsi="Courier New" w:cs="Courier New" w:hint="default"/>
      </w:rPr>
    </w:lvl>
    <w:lvl w:ilvl="5" w:tplc="FFFFFFFF" w:tentative="1">
      <w:start w:val="1"/>
      <w:numFmt w:val="bullet"/>
      <w:lvlText w:val=""/>
      <w:lvlJc w:val="left"/>
      <w:pPr>
        <w:tabs>
          <w:tab w:val="num" w:pos="5400"/>
        </w:tabs>
        <w:ind w:left="5400" w:hanging="360"/>
      </w:pPr>
      <w:rPr>
        <w:rFonts w:ascii="Wingdings" w:hAnsi="Wingdings" w:hint="default"/>
      </w:rPr>
    </w:lvl>
    <w:lvl w:ilvl="6" w:tplc="FFFFFFFF" w:tentative="1">
      <w:start w:val="1"/>
      <w:numFmt w:val="bullet"/>
      <w:lvlText w:val=""/>
      <w:lvlJc w:val="left"/>
      <w:pPr>
        <w:tabs>
          <w:tab w:val="num" w:pos="6120"/>
        </w:tabs>
        <w:ind w:left="6120" w:hanging="360"/>
      </w:pPr>
      <w:rPr>
        <w:rFonts w:ascii="Symbol" w:hAnsi="Symbol" w:hint="default"/>
      </w:rPr>
    </w:lvl>
    <w:lvl w:ilvl="7" w:tplc="FFFFFFFF" w:tentative="1">
      <w:start w:val="1"/>
      <w:numFmt w:val="bullet"/>
      <w:lvlText w:val="o"/>
      <w:lvlJc w:val="left"/>
      <w:pPr>
        <w:tabs>
          <w:tab w:val="num" w:pos="6840"/>
        </w:tabs>
        <w:ind w:left="6840" w:hanging="360"/>
      </w:pPr>
      <w:rPr>
        <w:rFonts w:ascii="Courier New" w:hAnsi="Courier New" w:cs="Courier New" w:hint="default"/>
      </w:rPr>
    </w:lvl>
    <w:lvl w:ilvl="8" w:tplc="FFFFFFFF" w:tentative="1">
      <w:start w:val="1"/>
      <w:numFmt w:val="bullet"/>
      <w:lvlText w:val=""/>
      <w:lvlJc w:val="left"/>
      <w:pPr>
        <w:tabs>
          <w:tab w:val="num" w:pos="7560"/>
        </w:tabs>
        <w:ind w:left="7560" w:hanging="360"/>
      </w:pPr>
      <w:rPr>
        <w:rFonts w:ascii="Wingdings" w:hAnsi="Wingdings" w:hint="default"/>
      </w:rPr>
    </w:lvl>
  </w:abstractNum>
  <w:abstractNum w:abstractNumId="52">
    <w:nsid w:val="5D53774B"/>
    <w:multiLevelType w:val="singleLevel"/>
    <w:tmpl w:val="E1AE6BEE"/>
    <w:lvl w:ilvl="0">
      <w:start w:val="1"/>
      <w:numFmt w:val="none"/>
      <w:lvlText w:val=""/>
      <w:legacy w:legacy="1" w:legacySpace="0" w:legacyIndent="0"/>
      <w:lvlJc w:val="left"/>
    </w:lvl>
  </w:abstractNum>
  <w:abstractNum w:abstractNumId="53">
    <w:nsid w:val="5DDF08FF"/>
    <w:multiLevelType w:val="hybridMultilevel"/>
    <w:tmpl w:val="AA8646C0"/>
    <w:lvl w:ilvl="0" w:tplc="04090011">
      <w:start w:val="1"/>
      <w:numFmt w:val="bullet"/>
      <w:lvlText w:val=""/>
      <w:lvlJc w:val="left"/>
      <w:pPr>
        <w:tabs>
          <w:tab w:val="num" w:pos="2160"/>
        </w:tabs>
        <w:ind w:left="2160" w:hanging="360"/>
      </w:pPr>
      <w:rPr>
        <w:rFonts w:ascii="Wingdings" w:hAnsi="Wingding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54">
    <w:nsid w:val="5F0A49A5"/>
    <w:multiLevelType w:val="singleLevel"/>
    <w:tmpl w:val="E1AE6BEE"/>
    <w:lvl w:ilvl="0">
      <w:start w:val="1"/>
      <w:numFmt w:val="none"/>
      <w:lvlText w:val=""/>
      <w:legacy w:legacy="1" w:legacySpace="0" w:legacyIndent="0"/>
      <w:lvlJc w:val="left"/>
    </w:lvl>
  </w:abstractNum>
  <w:abstractNum w:abstractNumId="55">
    <w:nsid w:val="5F2148F3"/>
    <w:multiLevelType w:val="singleLevel"/>
    <w:tmpl w:val="E1AE6BEE"/>
    <w:lvl w:ilvl="0">
      <w:start w:val="1"/>
      <w:numFmt w:val="none"/>
      <w:lvlText w:val=""/>
      <w:legacy w:legacy="1" w:legacySpace="0" w:legacyIndent="0"/>
      <w:lvlJc w:val="left"/>
    </w:lvl>
  </w:abstractNum>
  <w:abstractNum w:abstractNumId="56">
    <w:nsid w:val="5F712DAD"/>
    <w:multiLevelType w:val="hybridMultilevel"/>
    <w:tmpl w:val="138C2738"/>
    <w:lvl w:ilvl="0" w:tplc="06DA3CE4">
      <w:start w:val="1"/>
      <w:numFmt w:val="decimal"/>
      <w:lvlText w:val="%1)"/>
      <w:legacy w:legacy="1" w:legacySpace="0" w:legacyIndent="360"/>
      <w:lvlJc w:val="left"/>
      <w:pPr>
        <w:ind w:left="1440" w:hanging="360"/>
      </w:pPr>
      <w:rPr>
        <w:rFonts w:ascii="Arial Black" w:hAnsi="Arial Black" w:hint="default"/>
        <w:b w:val="0"/>
        <w:i w:val="0"/>
        <w:sz w:val="1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7">
    <w:nsid w:val="609044FA"/>
    <w:multiLevelType w:val="hybridMultilevel"/>
    <w:tmpl w:val="937A4E4A"/>
    <w:lvl w:ilvl="0" w:tplc="04090001">
      <w:start w:val="1"/>
      <w:numFmt w:val="decimal"/>
      <w:lvlText w:val="%1)"/>
      <w:lvlJc w:val="left"/>
      <w:pPr>
        <w:tabs>
          <w:tab w:val="num" w:pos="1800"/>
        </w:tabs>
        <w:ind w:left="1800" w:hanging="360"/>
      </w:pPr>
      <w:rPr>
        <w:rFonts w:hint="default"/>
      </w:rPr>
    </w:lvl>
    <w:lvl w:ilvl="1" w:tplc="04090003">
      <w:start w:val="1"/>
      <w:numFmt w:val="lowerLetter"/>
      <w:lvlText w:val="%2."/>
      <w:lvlJc w:val="left"/>
      <w:pPr>
        <w:tabs>
          <w:tab w:val="num" w:pos="1800"/>
        </w:tabs>
        <w:ind w:left="1800" w:hanging="360"/>
      </w:pPr>
    </w:lvl>
    <w:lvl w:ilvl="2" w:tplc="04090005">
      <w:start w:val="1"/>
      <w:numFmt w:val="decimal"/>
      <w:lvlText w:val="%3)"/>
      <w:lvlJc w:val="left"/>
      <w:pPr>
        <w:tabs>
          <w:tab w:val="num" w:pos="2700"/>
        </w:tabs>
        <w:ind w:left="2700" w:hanging="360"/>
      </w:pPr>
      <w:rPr>
        <w:rFonts w:hint="default"/>
      </w:rPr>
    </w:lvl>
    <w:lvl w:ilvl="3" w:tplc="04090001" w:tentative="1">
      <w:start w:val="1"/>
      <w:numFmt w:val="decimal"/>
      <w:lvlText w:val="%4."/>
      <w:lvlJc w:val="left"/>
      <w:pPr>
        <w:tabs>
          <w:tab w:val="num" w:pos="3240"/>
        </w:tabs>
        <w:ind w:left="3240" w:hanging="360"/>
      </w:pPr>
    </w:lvl>
    <w:lvl w:ilvl="4" w:tplc="04090003" w:tentative="1">
      <w:start w:val="1"/>
      <w:numFmt w:val="lowerLetter"/>
      <w:lvlText w:val="%5."/>
      <w:lvlJc w:val="left"/>
      <w:pPr>
        <w:tabs>
          <w:tab w:val="num" w:pos="3960"/>
        </w:tabs>
        <w:ind w:left="3960" w:hanging="360"/>
      </w:pPr>
    </w:lvl>
    <w:lvl w:ilvl="5" w:tplc="04090005" w:tentative="1">
      <w:start w:val="1"/>
      <w:numFmt w:val="lowerRoman"/>
      <w:lvlText w:val="%6."/>
      <w:lvlJc w:val="right"/>
      <w:pPr>
        <w:tabs>
          <w:tab w:val="num" w:pos="4680"/>
        </w:tabs>
        <w:ind w:left="4680" w:hanging="180"/>
      </w:pPr>
    </w:lvl>
    <w:lvl w:ilvl="6" w:tplc="04090001" w:tentative="1">
      <w:start w:val="1"/>
      <w:numFmt w:val="decimal"/>
      <w:lvlText w:val="%7."/>
      <w:lvlJc w:val="left"/>
      <w:pPr>
        <w:tabs>
          <w:tab w:val="num" w:pos="5400"/>
        </w:tabs>
        <w:ind w:left="5400" w:hanging="360"/>
      </w:pPr>
    </w:lvl>
    <w:lvl w:ilvl="7" w:tplc="04090003" w:tentative="1">
      <w:start w:val="1"/>
      <w:numFmt w:val="lowerLetter"/>
      <w:lvlText w:val="%8."/>
      <w:lvlJc w:val="left"/>
      <w:pPr>
        <w:tabs>
          <w:tab w:val="num" w:pos="6120"/>
        </w:tabs>
        <w:ind w:left="6120" w:hanging="360"/>
      </w:pPr>
    </w:lvl>
    <w:lvl w:ilvl="8" w:tplc="04090005" w:tentative="1">
      <w:start w:val="1"/>
      <w:numFmt w:val="lowerRoman"/>
      <w:lvlText w:val="%9."/>
      <w:lvlJc w:val="right"/>
      <w:pPr>
        <w:tabs>
          <w:tab w:val="num" w:pos="6840"/>
        </w:tabs>
        <w:ind w:left="6840" w:hanging="180"/>
      </w:pPr>
    </w:lvl>
  </w:abstractNum>
  <w:abstractNum w:abstractNumId="58">
    <w:nsid w:val="611235AD"/>
    <w:multiLevelType w:val="hybridMultilevel"/>
    <w:tmpl w:val="EC261536"/>
    <w:lvl w:ilvl="0" w:tplc="06DA3CE4">
      <w:start w:val="1"/>
      <w:numFmt w:val="decimal"/>
      <w:lvlText w:val="%1."/>
      <w:lvlJc w:val="left"/>
      <w:pPr>
        <w:tabs>
          <w:tab w:val="num" w:pos="1440"/>
        </w:tabs>
        <w:ind w:left="144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9">
    <w:nsid w:val="61EC7508"/>
    <w:multiLevelType w:val="hybridMultilevel"/>
    <w:tmpl w:val="214A9BDC"/>
    <w:lvl w:ilvl="0" w:tplc="FFFFFFFF">
      <w:start w:val="1"/>
      <w:numFmt w:val="bullet"/>
      <w:lvlText w:val=""/>
      <w:lvlJc w:val="left"/>
      <w:pPr>
        <w:tabs>
          <w:tab w:val="num" w:pos="1800"/>
        </w:tabs>
        <w:ind w:left="1800" w:hanging="360"/>
      </w:pPr>
      <w:rPr>
        <w:rFonts w:ascii="Symbol" w:hAnsi="Symbol" w:hint="default"/>
      </w:rPr>
    </w:lvl>
    <w:lvl w:ilvl="1" w:tplc="FFFFFFFF" w:tentative="1">
      <w:start w:val="1"/>
      <w:numFmt w:val="bullet"/>
      <w:lvlText w:val="o"/>
      <w:lvlJc w:val="left"/>
      <w:pPr>
        <w:tabs>
          <w:tab w:val="num" w:pos="2520"/>
        </w:tabs>
        <w:ind w:left="2520" w:hanging="360"/>
      </w:pPr>
      <w:rPr>
        <w:rFonts w:ascii="Courier New" w:hAnsi="Courier New" w:cs="Courier New" w:hint="default"/>
      </w:rPr>
    </w:lvl>
    <w:lvl w:ilvl="2" w:tplc="FFFFFFFF" w:tentative="1">
      <w:start w:val="1"/>
      <w:numFmt w:val="bullet"/>
      <w:lvlText w:val=""/>
      <w:lvlJc w:val="left"/>
      <w:pPr>
        <w:tabs>
          <w:tab w:val="num" w:pos="3240"/>
        </w:tabs>
        <w:ind w:left="3240" w:hanging="360"/>
      </w:pPr>
      <w:rPr>
        <w:rFonts w:ascii="Wingdings" w:hAnsi="Wingdings" w:hint="default"/>
      </w:rPr>
    </w:lvl>
    <w:lvl w:ilvl="3" w:tplc="FFFFFFFF" w:tentative="1">
      <w:start w:val="1"/>
      <w:numFmt w:val="bullet"/>
      <w:lvlText w:val=""/>
      <w:lvlJc w:val="left"/>
      <w:pPr>
        <w:tabs>
          <w:tab w:val="num" w:pos="3960"/>
        </w:tabs>
        <w:ind w:left="3960" w:hanging="360"/>
      </w:pPr>
      <w:rPr>
        <w:rFonts w:ascii="Symbol" w:hAnsi="Symbol" w:hint="default"/>
      </w:rPr>
    </w:lvl>
    <w:lvl w:ilvl="4" w:tplc="FFFFFFFF" w:tentative="1">
      <w:start w:val="1"/>
      <w:numFmt w:val="bullet"/>
      <w:lvlText w:val="o"/>
      <w:lvlJc w:val="left"/>
      <w:pPr>
        <w:tabs>
          <w:tab w:val="num" w:pos="4680"/>
        </w:tabs>
        <w:ind w:left="4680" w:hanging="360"/>
      </w:pPr>
      <w:rPr>
        <w:rFonts w:ascii="Courier New" w:hAnsi="Courier New" w:cs="Courier New" w:hint="default"/>
      </w:rPr>
    </w:lvl>
    <w:lvl w:ilvl="5" w:tplc="FFFFFFFF" w:tentative="1">
      <w:start w:val="1"/>
      <w:numFmt w:val="bullet"/>
      <w:lvlText w:val=""/>
      <w:lvlJc w:val="left"/>
      <w:pPr>
        <w:tabs>
          <w:tab w:val="num" w:pos="5400"/>
        </w:tabs>
        <w:ind w:left="5400" w:hanging="360"/>
      </w:pPr>
      <w:rPr>
        <w:rFonts w:ascii="Wingdings" w:hAnsi="Wingdings" w:hint="default"/>
      </w:rPr>
    </w:lvl>
    <w:lvl w:ilvl="6" w:tplc="FFFFFFFF" w:tentative="1">
      <w:start w:val="1"/>
      <w:numFmt w:val="bullet"/>
      <w:lvlText w:val=""/>
      <w:lvlJc w:val="left"/>
      <w:pPr>
        <w:tabs>
          <w:tab w:val="num" w:pos="6120"/>
        </w:tabs>
        <w:ind w:left="6120" w:hanging="360"/>
      </w:pPr>
      <w:rPr>
        <w:rFonts w:ascii="Symbol" w:hAnsi="Symbol" w:hint="default"/>
      </w:rPr>
    </w:lvl>
    <w:lvl w:ilvl="7" w:tplc="FFFFFFFF" w:tentative="1">
      <w:start w:val="1"/>
      <w:numFmt w:val="bullet"/>
      <w:lvlText w:val="o"/>
      <w:lvlJc w:val="left"/>
      <w:pPr>
        <w:tabs>
          <w:tab w:val="num" w:pos="6840"/>
        </w:tabs>
        <w:ind w:left="6840" w:hanging="360"/>
      </w:pPr>
      <w:rPr>
        <w:rFonts w:ascii="Courier New" w:hAnsi="Courier New" w:cs="Courier New" w:hint="default"/>
      </w:rPr>
    </w:lvl>
    <w:lvl w:ilvl="8" w:tplc="FFFFFFFF" w:tentative="1">
      <w:start w:val="1"/>
      <w:numFmt w:val="bullet"/>
      <w:lvlText w:val=""/>
      <w:lvlJc w:val="left"/>
      <w:pPr>
        <w:tabs>
          <w:tab w:val="num" w:pos="7560"/>
        </w:tabs>
        <w:ind w:left="7560" w:hanging="360"/>
      </w:pPr>
      <w:rPr>
        <w:rFonts w:ascii="Wingdings" w:hAnsi="Wingdings" w:hint="default"/>
      </w:rPr>
    </w:lvl>
  </w:abstractNum>
  <w:abstractNum w:abstractNumId="60">
    <w:nsid w:val="69140469"/>
    <w:multiLevelType w:val="hybridMultilevel"/>
    <w:tmpl w:val="CDF4B928"/>
    <w:lvl w:ilvl="0" w:tplc="868416B6">
      <w:start w:val="1"/>
      <w:numFmt w:val="decimal"/>
      <w:lvlText w:val="%1."/>
      <w:lvlJc w:val="left"/>
      <w:pPr>
        <w:tabs>
          <w:tab w:val="num" w:pos="1440"/>
        </w:tabs>
        <w:ind w:left="1440" w:hanging="360"/>
      </w:p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61">
    <w:nsid w:val="6E2D7520"/>
    <w:multiLevelType w:val="hybridMultilevel"/>
    <w:tmpl w:val="57AE3A9C"/>
    <w:lvl w:ilvl="0" w:tplc="04090001">
      <w:start w:val="1"/>
      <w:numFmt w:val="decimal"/>
      <w:lvlText w:val="%1)"/>
      <w:lvlJc w:val="left"/>
      <w:pPr>
        <w:tabs>
          <w:tab w:val="num" w:pos="1440"/>
        </w:tabs>
        <w:ind w:left="1440" w:hanging="360"/>
      </w:pPr>
      <w:rPr>
        <w:rFonts w:hint="default"/>
      </w:rPr>
    </w:lvl>
    <w:lvl w:ilvl="1" w:tplc="04090003" w:tentative="1">
      <w:start w:val="1"/>
      <w:numFmt w:val="lowerLetter"/>
      <w:lvlText w:val="%2."/>
      <w:lvlJc w:val="left"/>
      <w:pPr>
        <w:tabs>
          <w:tab w:val="num" w:pos="2160"/>
        </w:tabs>
        <w:ind w:left="2160" w:hanging="360"/>
      </w:pPr>
    </w:lvl>
    <w:lvl w:ilvl="2" w:tplc="04090005" w:tentative="1">
      <w:start w:val="1"/>
      <w:numFmt w:val="lowerRoman"/>
      <w:lvlText w:val="%3."/>
      <w:lvlJc w:val="right"/>
      <w:pPr>
        <w:tabs>
          <w:tab w:val="num" w:pos="2880"/>
        </w:tabs>
        <w:ind w:left="2880" w:hanging="180"/>
      </w:pPr>
    </w:lvl>
    <w:lvl w:ilvl="3" w:tplc="04090001" w:tentative="1">
      <w:start w:val="1"/>
      <w:numFmt w:val="decimal"/>
      <w:lvlText w:val="%4."/>
      <w:lvlJc w:val="left"/>
      <w:pPr>
        <w:tabs>
          <w:tab w:val="num" w:pos="3600"/>
        </w:tabs>
        <w:ind w:left="3600" w:hanging="360"/>
      </w:pPr>
    </w:lvl>
    <w:lvl w:ilvl="4" w:tplc="04090003" w:tentative="1">
      <w:start w:val="1"/>
      <w:numFmt w:val="lowerLetter"/>
      <w:lvlText w:val="%5."/>
      <w:lvlJc w:val="left"/>
      <w:pPr>
        <w:tabs>
          <w:tab w:val="num" w:pos="4320"/>
        </w:tabs>
        <w:ind w:left="4320" w:hanging="360"/>
      </w:pPr>
    </w:lvl>
    <w:lvl w:ilvl="5" w:tplc="04090005" w:tentative="1">
      <w:start w:val="1"/>
      <w:numFmt w:val="lowerRoman"/>
      <w:lvlText w:val="%6."/>
      <w:lvlJc w:val="right"/>
      <w:pPr>
        <w:tabs>
          <w:tab w:val="num" w:pos="5040"/>
        </w:tabs>
        <w:ind w:left="5040" w:hanging="180"/>
      </w:pPr>
    </w:lvl>
    <w:lvl w:ilvl="6" w:tplc="04090001" w:tentative="1">
      <w:start w:val="1"/>
      <w:numFmt w:val="decimal"/>
      <w:lvlText w:val="%7."/>
      <w:lvlJc w:val="left"/>
      <w:pPr>
        <w:tabs>
          <w:tab w:val="num" w:pos="5760"/>
        </w:tabs>
        <w:ind w:left="5760" w:hanging="360"/>
      </w:pPr>
    </w:lvl>
    <w:lvl w:ilvl="7" w:tplc="04090003" w:tentative="1">
      <w:start w:val="1"/>
      <w:numFmt w:val="lowerLetter"/>
      <w:lvlText w:val="%8."/>
      <w:lvlJc w:val="left"/>
      <w:pPr>
        <w:tabs>
          <w:tab w:val="num" w:pos="6480"/>
        </w:tabs>
        <w:ind w:left="6480" w:hanging="360"/>
      </w:pPr>
    </w:lvl>
    <w:lvl w:ilvl="8" w:tplc="04090005" w:tentative="1">
      <w:start w:val="1"/>
      <w:numFmt w:val="lowerRoman"/>
      <w:lvlText w:val="%9."/>
      <w:lvlJc w:val="right"/>
      <w:pPr>
        <w:tabs>
          <w:tab w:val="num" w:pos="7200"/>
        </w:tabs>
        <w:ind w:left="7200" w:hanging="180"/>
      </w:pPr>
    </w:lvl>
  </w:abstractNum>
  <w:abstractNum w:abstractNumId="62">
    <w:nsid w:val="74DA198C"/>
    <w:multiLevelType w:val="hybridMultilevel"/>
    <w:tmpl w:val="AA8646C0"/>
    <w:lvl w:ilvl="0" w:tplc="868416B6">
      <w:start w:val="1"/>
      <w:numFmt w:val="decimal"/>
      <w:lvlText w:val="%1)"/>
      <w:lvlJc w:val="left"/>
      <w:pPr>
        <w:tabs>
          <w:tab w:val="num" w:pos="1800"/>
        </w:tabs>
        <w:ind w:left="180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3">
    <w:nsid w:val="778C082F"/>
    <w:multiLevelType w:val="hybridMultilevel"/>
    <w:tmpl w:val="468601F2"/>
    <w:lvl w:ilvl="0" w:tplc="04090001">
      <w:start w:val="1"/>
      <w:numFmt w:val="decimal"/>
      <w:lvlText w:val="%1."/>
      <w:lvlJc w:val="left"/>
      <w:pPr>
        <w:tabs>
          <w:tab w:val="num" w:pos="1440"/>
        </w:tabs>
        <w:ind w:left="1440" w:hanging="360"/>
      </w:pPr>
    </w:lvl>
    <w:lvl w:ilvl="1" w:tplc="04090003" w:tentative="1">
      <w:start w:val="1"/>
      <w:numFmt w:val="lowerLetter"/>
      <w:lvlText w:val="%2."/>
      <w:lvlJc w:val="left"/>
      <w:pPr>
        <w:tabs>
          <w:tab w:val="num" w:pos="2160"/>
        </w:tabs>
        <w:ind w:left="2160" w:hanging="360"/>
      </w:pPr>
    </w:lvl>
    <w:lvl w:ilvl="2" w:tplc="04090005" w:tentative="1">
      <w:start w:val="1"/>
      <w:numFmt w:val="lowerRoman"/>
      <w:lvlText w:val="%3."/>
      <w:lvlJc w:val="right"/>
      <w:pPr>
        <w:tabs>
          <w:tab w:val="num" w:pos="2880"/>
        </w:tabs>
        <w:ind w:left="2880" w:hanging="180"/>
      </w:pPr>
    </w:lvl>
    <w:lvl w:ilvl="3" w:tplc="04090001" w:tentative="1">
      <w:start w:val="1"/>
      <w:numFmt w:val="decimal"/>
      <w:lvlText w:val="%4."/>
      <w:lvlJc w:val="left"/>
      <w:pPr>
        <w:tabs>
          <w:tab w:val="num" w:pos="3600"/>
        </w:tabs>
        <w:ind w:left="3600" w:hanging="360"/>
      </w:pPr>
    </w:lvl>
    <w:lvl w:ilvl="4" w:tplc="04090003" w:tentative="1">
      <w:start w:val="1"/>
      <w:numFmt w:val="lowerLetter"/>
      <w:lvlText w:val="%5."/>
      <w:lvlJc w:val="left"/>
      <w:pPr>
        <w:tabs>
          <w:tab w:val="num" w:pos="4320"/>
        </w:tabs>
        <w:ind w:left="4320" w:hanging="360"/>
      </w:pPr>
    </w:lvl>
    <w:lvl w:ilvl="5" w:tplc="04090005" w:tentative="1">
      <w:start w:val="1"/>
      <w:numFmt w:val="lowerRoman"/>
      <w:lvlText w:val="%6."/>
      <w:lvlJc w:val="right"/>
      <w:pPr>
        <w:tabs>
          <w:tab w:val="num" w:pos="5040"/>
        </w:tabs>
        <w:ind w:left="5040" w:hanging="180"/>
      </w:pPr>
    </w:lvl>
    <w:lvl w:ilvl="6" w:tplc="04090001" w:tentative="1">
      <w:start w:val="1"/>
      <w:numFmt w:val="decimal"/>
      <w:lvlText w:val="%7."/>
      <w:lvlJc w:val="left"/>
      <w:pPr>
        <w:tabs>
          <w:tab w:val="num" w:pos="5760"/>
        </w:tabs>
        <w:ind w:left="5760" w:hanging="360"/>
      </w:pPr>
    </w:lvl>
    <w:lvl w:ilvl="7" w:tplc="04090003" w:tentative="1">
      <w:start w:val="1"/>
      <w:numFmt w:val="lowerLetter"/>
      <w:lvlText w:val="%8."/>
      <w:lvlJc w:val="left"/>
      <w:pPr>
        <w:tabs>
          <w:tab w:val="num" w:pos="6480"/>
        </w:tabs>
        <w:ind w:left="6480" w:hanging="360"/>
      </w:pPr>
    </w:lvl>
    <w:lvl w:ilvl="8" w:tplc="04090005" w:tentative="1">
      <w:start w:val="1"/>
      <w:numFmt w:val="lowerRoman"/>
      <w:lvlText w:val="%9."/>
      <w:lvlJc w:val="right"/>
      <w:pPr>
        <w:tabs>
          <w:tab w:val="num" w:pos="7200"/>
        </w:tabs>
        <w:ind w:left="7200" w:hanging="180"/>
      </w:pPr>
    </w:lvl>
  </w:abstractNum>
  <w:abstractNum w:abstractNumId="64">
    <w:nsid w:val="78552EB2"/>
    <w:multiLevelType w:val="hybridMultilevel"/>
    <w:tmpl w:val="434623D0"/>
    <w:lvl w:ilvl="0" w:tplc="04090001">
      <w:start w:val="1"/>
      <w:numFmt w:val="bullet"/>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65">
    <w:nsid w:val="799D5EF7"/>
    <w:multiLevelType w:val="hybridMultilevel"/>
    <w:tmpl w:val="0E62323A"/>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66">
    <w:nsid w:val="7BE26FA3"/>
    <w:multiLevelType w:val="hybridMultilevel"/>
    <w:tmpl w:val="242036FA"/>
    <w:lvl w:ilvl="0" w:tplc="04090001">
      <w:start w:val="1"/>
      <w:numFmt w:val="bullet"/>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num w:numId="1">
    <w:abstractNumId w:val="36"/>
  </w:num>
  <w:num w:numId="2">
    <w:abstractNumId w:val="61"/>
  </w:num>
  <w:num w:numId="3">
    <w:abstractNumId w:val="22"/>
  </w:num>
  <w:num w:numId="4">
    <w:abstractNumId w:val="63"/>
  </w:num>
  <w:num w:numId="5">
    <w:abstractNumId w:val="2"/>
  </w:num>
  <w:num w:numId="6">
    <w:abstractNumId w:val="21"/>
  </w:num>
  <w:num w:numId="7">
    <w:abstractNumId w:val="37"/>
  </w:num>
  <w:num w:numId="8">
    <w:abstractNumId w:val="25"/>
  </w:num>
  <w:num w:numId="9">
    <w:abstractNumId w:val="34"/>
  </w:num>
  <w:num w:numId="10">
    <w:abstractNumId w:val="8"/>
  </w:num>
  <w:num w:numId="11">
    <w:abstractNumId w:val="0"/>
  </w:num>
  <w:num w:numId="12">
    <w:abstractNumId w:val="30"/>
  </w:num>
  <w:num w:numId="13">
    <w:abstractNumId w:val="31"/>
  </w:num>
  <w:num w:numId="14">
    <w:abstractNumId w:val="62"/>
  </w:num>
  <w:num w:numId="15">
    <w:abstractNumId w:val="53"/>
  </w:num>
  <w:num w:numId="16">
    <w:abstractNumId w:val="65"/>
  </w:num>
  <w:num w:numId="17">
    <w:abstractNumId w:val="56"/>
  </w:num>
  <w:num w:numId="18">
    <w:abstractNumId w:val="16"/>
  </w:num>
  <w:num w:numId="19">
    <w:abstractNumId w:val="18"/>
  </w:num>
  <w:num w:numId="20">
    <w:abstractNumId w:val="9"/>
  </w:num>
  <w:num w:numId="21">
    <w:abstractNumId w:val="41"/>
  </w:num>
  <w:num w:numId="22">
    <w:abstractNumId w:val="60"/>
  </w:num>
  <w:num w:numId="23">
    <w:abstractNumId w:val="17"/>
  </w:num>
  <w:num w:numId="24">
    <w:abstractNumId w:val="66"/>
  </w:num>
  <w:num w:numId="25">
    <w:abstractNumId w:val="43"/>
  </w:num>
  <w:num w:numId="26">
    <w:abstractNumId w:val="58"/>
  </w:num>
  <w:num w:numId="27">
    <w:abstractNumId w:val="49"/>
  </w:num>
  <w:num w:numId="28">
    <w:abstractNumId w:val="1"/>
  </w:num>
  <w:num w:numId="29">
    <w:abstractNumId w:val="7"/>
  </w:num>
  <w:num w:numId="30">
    <w:abstractNumId w:val="32"/>
  </w:num>
  <w:num w:numId="31">
    <w:abstractNumId w:val="47"/>
    <w:lvlOverride w:ilvl="0">
      <w:startOverride w:val="1"/>
    </w:lvlOverride>
  </w:num>
  <w:num w:numId="32">
    <w:abstractNumId w:val="12"/>
  </w:num>
  <w:num w:numId="33">
    <w:abstractNumId w:val="23"/>
  </w:num>
  <w:num w:numId="34">
    <w:abstractNumId w:val="47"/>
    <w:lvlOverride w:ilvl="0">
      <w:startOverride w:val="1"/>
    </w:lvlOverride>
  </w:num>
  <w:num w:numId="35">
    <w:abstractNumId w:val="47"/>
    <w:lvlOverride w:ilvl="0">
      <w:startOverride w:val="1"/>
    </w:lvlOverride>
  </w:num>
  <w:num w:numId="36">
    <w:abstractNumId w:val="64"/>
  </w:num>
  <w:num w:numId="37">
    <w:abstractNumId w:val="10"/>
  </w:num>
  <w:num w:numId="38">
    <w:abstractNumId w:val="47"/>
    <w:lvlOverride w:ilvl="0">
      <w:startOverride w:val="1"/>
    </w:lvlOverride>
  </w:num>
  <w:num w:numId="39">
    <w:abstractNumId w:val="19"/>
  </w:num>
  <w:num w:numId="40">
    <w:abstractNumId w:val="26"/>
  </w:num>
  <w:num w:numId="41">
    <w:abstractNumId w:val="11"/>
  </w:num>
  <w:num w:numId="42">
    <w:abstractNumId w:val="27"/>
  </w:num>
  <w:num w:numId="43">
    <w:abstractNumId w:val="5"/>
  </w:num>
  <w:num w:numId="44">
    <w:abstractNumId w:val="13"/>
  </w:num>
  <w:num w:numId="45">
    <w:abstractNumId w:val="46"/>
  </w:num>
  <w:num w:numId="46">
    <w:abstractNumId w:val="47"/>
    <w:lvlOverride w:ilvl="0">
      <w:startOverride w:val="1"/>
    </w:lvlOverride>
  </w:num>
  <w:num w:numId="47">
    <w:abstractNumId w:val="47"/>
  </w:num>
  <w:num w:numId="48">
    <w:abstractNumId w:val="47"/>
    <w:lvlOverride w:ilvl="0">
      <w:startOverride w:val="1"/>
    </w:lvlOverride>
  </w:num>
  <w:num w:numId="49">
    <w:abstractNumId w:val="51"/>
  </w:num>
  <w:num w:numId="50">
    <w:abstractNumId w:val="35"/>
  </w:num>
  <w:num w:numId="51">
    <w:abstractNumId w:val="45"/>
  </w:num>
  <w:num w:numId="52">
    <w:abstractNumId w:val="59"/>
  </w:num>
  <w:num w:numId="53">
    <w:abstractNumId w:val="57"/>
  </w:num>
  <w:num w:numId="54">
    <w:abstractNumId w:val="47"/>
    <w:lvlOverride w:ilvl="0">
      <w:startOverride w:val="1"/>
    </w:lvlOverride>
  </w:num>
  <w:num w:numId="55">
    <w:abstractNumId w:val="47"/>
    <w:lvlOverride w:ilvl="0">
      <w:startOverride w:val="1"/>
    </w:lvlOverride>
  </w:num>
  <w:num w:numId="56">
    <w:abstractNumId w:val="47"/>
    <w:lvlOverride w:ilvl="0">
      <w:startOverride w:val="1"/>
    </w:lvlOverride>
  </w:num>
  <w:num w:numId="57">
    <w:abstractNumId w:val="47"/>
    <w:lvlOverride w:ilvl="0">
      <w:startOverride w:val="1"/>
    </w:lvlOverride>
  </w:num>
  <w:num w:numId="58">
    <w:abstractNumId w:val="47"/>
    <w:lvlOverride w:ilvl="0">
      <w:startOverride w:val="1"/>
    </w:lvlOverride>
  </w:num>
  <w:num w:numId="59">
    <w:abstractNumId w:val="47"/>
    <w:lvlOverride w:ilvl="0">
      <w:startOverride w:val="1"/>
    </w:lvlOverride>
  </w:num>
  <w:num w:numId="60">
    <w:abstractNumId w:val="29"/>
  </w:num>
  <w:num w:numId="61">
    <w:abstractNumId w:val="47"/>
    <w:lvlOverride w:ilvl="0">
      <w:startOverride w:val="1"/>
    </w:lvlOverride>
  </w:num>
  <w:num w:numId="62">
    <w:abstractNumId w:val="47"/>
    <w:lvlOverride w:ilvl="0">
      <w:startOverride w:val="1"/>
    </w:lvlOverride>
  </w:num>
  <w:num w:numId="63">
    <w:abstractNumId w:val="20"/>
  </w:num>
  <w:num w:numId="64">
    <w:abstractNumId w:val="24"/>
  </w:num>
  <w:num w:numId="65">
    <w:abstractNumId w:val="55"/>
  </w:num>
  <w:num w:numId="66">
    <w:abstractNumId w:val="54"/>
  </w:num>
  <w:num w:numId="67">
    <w:abstractNumId w:val="47"/>
    <w:lvlOverride w:ilvl="0">
      <w:startOverride w:val="1"/>
    </w:lvlOverride>
  </w:num>
  <w:num w:numId="68">
    <w:abstractNumId w:val="47"/>
    <w:lvlOverride w:ilvl="0">
      <w:startOverride w:val="1"/>
    </w:lvlOverride>
  </w:num>
  <w:num w:numId="69">
    <w:abstractNumId w:val="47"/>
    <w:lvlOverride w:ilvl="0">
      <w:startOverride w:val="1"/>
    </w:lvlOverride>
  </w:num>
  <w:num w:numId="70">
    <w:abstractNumId w:val="47"/>
    <w:lvlOverride w:ilvl="0">
      <w:startOverride w:val="1"/>
    </w:lvlOverride>
  </w:num>
  <w:num w:numId="71">
    <w:abstractNumId w:val="47"/>
    <w:lvlOverride w:ilvl="0">
      <w:startOverride w:val="1"/>
    </w:lvlOverride>
  </w:num>
  <w:num w:numId="72">
    <w:abstractNumId w:val="47"/>
    <w:lvlOverride w:ilvl="0">
      <w:startOverride w:val="1"/>
    </w:lvlOverride>
  </w:num>
  <w:num w:numId="73">
    <w:abstractNumId w:val="47"/>
    <w:lvlOverride w:ilvl="0">
      <w:startOverride w:val="1"/>
    </w:lvlOverride>
  </w:num>
  <w:num w:numId="74">
    <w:abstractNumId w:val="47"/>
    <w:lvlOverride w:ilvl="0">
      <w:startOverride w:val="1"/>
    </w:lvlOverride>
  </w:num>
  <w:num w:numId="75">
    <w:abstractNumId w:val="39"/>
  </w:num>
  <w:num w:numId="76">
    <w:abstractNumId w:val="48"/>
  </w:num>
  <w:num w:numId="77">
    <w:abstractNumId w:val="14"/>
  </w:num>
  <w:num w:numId="78">
    <w:abstractNumId w:val="15"/>
  </w:num>
  <w:num w:numId="79">
    <w:abstractNumId w:val="3"/>
  </w:num>
  <w:num w:numId="80">
    <w:abstractNumId w:val="52"/>
  </w:num>
  <w:num w:numId="81">
    <w:abstractNumId w:val="33"/>
  </w:num>
  <w:num w:numId="82">
    <w:abstractNumId w:val="2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abstractNumId w:val="4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abstractNumId w:val="36"/>
  </w:num>
  <w:num w:numId="85">
    <w:abstractNumId w:val="6"/>
  </w:num>
  <w:num w:numId="86">
    <w:abstractNumId w:val="42"/>
  </w:num>
  <w:num w:numId="87">
    <w:abstractNumId w:val="50"/>
  </w:num>
  <w:num w:numId="88">
    <w:abstractNumId w:val="4"/>
  </w:num>
  <w:num w:numId="89">
    <w:abstractNumId w:val="38"/>
  </w:num>
  <w:num w:numId="90">
    <w:abstractNumId w:val="40"/>
  </w:num>
  <w:num w:numId="91">
    <w:abstractNumId w:val="47"/>
    <w:lvlOverride w:ilvl="0">
      <w:startOverride w:val="1"/>
    </w:lvlOverride>
  </w:num>
  <w:num w:numId="92">
    <w:abstractNumId w:val="47"/>
    <w:lvlOverride w:ilvl="0">
      <w:startOverride w:val="1"/>
    </w:lvlOverride>
  </w:num>
  <w:numIdMacAtCleanup w:val="92"/>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hael">
    <w15:presenceInfo w15:providerId="None" w15:userId="Michae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activeWritingStyle w:appName="MSWord" w:lang="en-US" w:vendorID="8" w:dllVersion="513" w:checkStyle="1"/>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1192"/>
    <w:rsid w:val="00001D87"/>
    <w:rsid w:val="00001FAB"/>
    <w:rsid w:val="000033A4"/>
    <w:rsid w:val="000049FF"/>
    <w:rsid w:val="00004DD0"/>
    <w:rsid w:val="00005002"/>
    <w:rsid w:val="00005398"/>
    <w:rsid w:val="000057DA"/>
    <w:rsid w:val="0000613C"/>
    <w:rsid w:val="0000714C"/>
    <w:rsid w:val="0000740C"/>
    <w:rsid w:val="00007AFF"/>
    <w:rsid w:val="00010A68"/>
    <w:rsid w:val="00010D07"/>
    <w:rsid w:val="00010EA3"/>
    <w:rsid w:val="0001133F"/>
    <w:rsid w:val="00011AC5"/>
    <w:rsid w:val="000122D8"/>
    <w:rsid w:val="000128C7"/>
    <w:rsid w:val="000136BB"/>
    <w:rsid w:val="00013E84"/>
    <w:rsid w:val="00015004"/>
    <w:rsid w:val="00015B05"/>
    <w:rsid w:val="00016136"/>
    <w:rsid w:val="00016AC5"/>
    <w:rsid w:val="00016E6F"/>
    <w:rsid w:val="0001751B"/>
    <w:rsid w:val="00017AF9"/>
    <w:rsid w:val="0002093E"/>
    <w:rsid w:val="00021204"/>
    <w:rsid w:val="000224B7"/>
    <w:rsid w:val="000233D1"/>
    <w:rsid w:val="00023972"/>
    <w:rsid w:val="00023CBA"/>
    <w:rsid w:val="00023F46"/>
    <w:rsid w:val="0002420E"/>
    <w:rsid w:val="0002447B"/>
    <w:rsid w:val="00026196"/>
    <w:rsid w:val="000272CC"/>
    <w:rsid w:val="000309C3"/>
    <w:rsid w:val="000314DB"/>
    <w:rsid w:val="00031BBF"/>
    <w:rsid w:val="000322E2"/>
    <w:rsid w:val="00036BF6"/>
    <w:rsid w:val="000400B8"/>
    <w:rsid w:val="000404DC"/>
    <w:rsid w:val="00040BBF"/>
    <w:rsid w:val="0004263B"/>
    <w:rsid w:val="0004349D"/>
    <w:rsid w:val="00043FC2"/>
    <w:rsid w:val="00045336"/>
    <w:rsid w:val="00050DE3"/>
    <w:rsid w:val="00052671"/>
    <w:rsid w:val="00052C88"/>
    <w:rsid w:val="00054D45"/>
    <w:rsid w:val="0005533C"/>
    <w:rsid w:val="00056206"/>
    <w:rsid w:val="00057132"/>
    <w:rsid w:val="0006077E"/>
    <w:rsid w:val="00062FF6"/>
    <w:rsid w:val="00063013"/>
    <w:rsid w:val="00063EC3"/>
    <w:rsid w:val="000641C9"/>
    <w:rsid w:val="00064F52"/>
    <w:rsid w:val="00065371"/>
    <w:rsid w:val="000655A6"/>
    <w:rsid w:val="00066FEA"/>
    <w:rsid w:val="00067411"/>
    <w:rsid w:val="00067649"/>
    <w:rsid w:val="0007266F"/>
    <w:rsid w:val="00073040"/>
    <w:rsid w:val="00075077"/>
    <w:rsid w:val="00076D75"/>
    <w:rsid w:val="0008001D"/>
    <w:rsid w:val="00081FCB"/>
    <w:rsid w:val="00082074"/>
    <w:rsid w:val="000826BB"/>
    <w:rsid w:val="00082F68"/>
    <w:rsid w:val="0008323D"/>
    <w:rsid w:val="00083622"/>
    <w:rsid w:val="000852E1"/>
    <w:rsid w:val="000862EB"/>
    <w:rsid w:val="00090330"/>
    <w:rsid w:val="00090A20"/>
    <w:rsid w:val="00090BC0"/>
    <w:rsid w:val="0009125F"/>
    <w:rsid w:val="000915AE"/>
    <w:rsid w:val="000933E1"/>
    <w:rsid w:val="00094B72"/>
    <w:rsid w:val="00095090"/>
    <w:rsid w:val="00095747"/>
    <w:rsid w:val="00095B92"/>
    <w:rsid w:val="0009649D"/>
    <w:rsid w:val="0009744F"/>
    <w:rsid w:val="0009750F"/>
    <w:rsid w:val="000A02F2"/>
    <w:rsid w:val="000A0655"/>
    <w:rsid w:val="000A08A2"/>
    <w:rsid w:val="000A0E19"/>
    <w:rsid w:val="000A1F08"/>
    <w:rsid w:val="000A2243"/>
    <w:rsid w:val="000A32EF"/>
    <w:rsid w:val="000A3380"/>
    <w:rsid w:val="000A36A3"/>
    <w:rsid w:val="000A390D"/>
    <w:rsid w:val="000A495B"/>
    <w:rsid w:val="000A4A07"/>
    <w:rsid w:val="000A4E2D"/>
    <w:rsid w:val="000A55DC"/>
    <w:rsid w:val="000A65E0"/>
    <w:rsid w:val="000A6927"/>
    <w:rsid w:val="000A7257"/>
    <w:rsid w:val="000A74E0"/>
    <w:rsid w:val="000B03B4"/>
    <w:rsid w:val="000B04B8"/>
    <w:rsid w:val="000B0B6A"/>
    <w:rsid w:val="000B1265"/>
    <w:rsid w:val="000B1F32"/>
    <w:rsid w:val="000B3F45"/>
    <w:rsid w:val="000B423A"/>
    <w:rsid w:val="000B4EDF"/>
    <w:rsid w:val="000B6B0C"/>
    <w:rsid w:val="000B7F0A"/>
    <w:rsid w:val="000C138C"/>
    <w:rsid w:val="000C1878"/>
    <w:rsid w:val="000C20FC"/>
    <w:rsid w:val="000C2618"/>
    <w:rsid w:val="000C287E"/>
    <w:rsid w:val="000C3BDF"/>
    <w:rsid w:val="000C3C8A"/>
    <w:rsid w:val="000C4529"/>
    <w:rsid w:val="000C55EB"/>
    <w:rsid w:val="000C609C"/>
    <w:rsid w:val="000C67B9"/>
    <w:rsid w:val="000C6A89"/>
    <w:rsid w:val="000C6D15"/>
    <w:rsid w:val="000C7D63"/>
    <w:rsid w:val="000D0CEB"/>
    <w:rsid w:val="000D1A0C"/>
    <w:rsid w:val="000D1CBD"/>
    <w:rsid w:val="000D22D3"/>
    <w:rsid w:val="000D34C1"/>
    <w:rsid w:val="000D3F05"/>
    <w:rsid w:val="000D3F3A"/>
    <w:rsid w:val="000D42D5"/>
    <w:rsid w:val="000D576B"/>
    <w:rsid w:val="000D584D"/>
    <w:rsid w:val="000D5ADF"/>
    <w:rsid w:val="000D5B4E"/>
    <w:rsid w:val="000D5BFE"/>
    <w:rsid w:val="000D683E"/>
    <w:rsid w:val="000D6DD1"/>
    <w:rsid w:val="000D6E85"/>
    <w:rsid w:val="000E076D"/>
    <w:rsid w:val="000E1419"/>
    <w:rsid w:val="000E2327"/>
    <w:rsid w:val="000E24AD"/>
    <w:rsid w:val="000E3443"/>
    <w:rsid w:val="000E3D1F"/>
    <w:rsid w:val="000E45C5"/>
    <w:rsid w:val="000E4A55"/>
    <w:rsid w:val="000E4B3A"/>
    <w:rsid w:val="000E5220"/>
    <w:rsid w:val="000E666E"/>
    <w:rsid w:val="000E6D72"/>
    <w:rsid w:val="000F0B51"/>
    <w:rsid w:val="000F16AA"/>
    <w:rsid w:val="000F24EC"/>
    <w:rsid w:val="000F2E64"/>
    <w:rsid w:val="000F3B39"/>
    <w:rsid w:val="000F401D"/>
    <w:rsid w:val="000F49CF"/>
    <w:rsid w:val="000F595D"/>
    <w:rsid w:val="000F5B86"/>
    <w:rsid w:val="000F6634"/>
    <w:rsid w:val="000F7028"/>
    <w:rsid w:val="000F71C9"/>
    <w:rsid w:val="000F727E"/>
    <w:rsid w:val="00100201"/>
    <w:rsid w:val="00101449"/>
    <w:rsid w:val="00101AB5"/>
    <w:rsid w:val="00102153"/>
    <w:rsid w:val="001023D7"/>
    <w:rsid w:val="00102A10"/>
    <w:rsid w:val="00103196"/>
    <w:rsid w:val="00103F56"/>
    <w:rsid w:val="001041EC"/>
    <w:rsid w:val="00104E0A"/>
    <w:rsid w:val="00104E9A"/>
    <w:rsid w:val="001056E5"/>
    <w:rsid w:val="00105810"/>
    <w:rsid w:val="00105AED"/>
    <w:rsid w:val="0010690D"/>
    <w:rsid w:val="00106F11"/>
    <w:rsid w:val="00107624"/>
    <w:rsid w:val="00111D5D"/>
    <w:rsid w:val="001128D7"/>
    <w:rsid w:val="00112944"/>
    <w:rsid w:val="00112C3E"/>
    <w:rsid w:val="00113E68"/>
    <w:rsid w:val="00114933"/>
    <w:rsid w:val="00117C5E"/>
    <w:rsid w:val="00117E99"/>
    <w:rsid w:val="00120754"/>
    <w:rsid w:val="00120FEF"/>
    <w:rsid w:val="0012147F"/>
    <w:rsid w:val="0012199E"/>
    <w:rsid w:val="00121C58"/>
    <w:rsid w:val="00122044"/>
    <w:rsid w:val="0012293F"/>
    <w:rsid w:val="00122956"/>
    <w:rsid w:val="00122CFA"/>
    <w:rsid w:val="00123330"/>
    <w:rsid w:val="00125B43"/>
    <w:rsid w:val="00127918"/>
    <w:rsid w:val="001302BC"/>
    <w:rsid w:val="00131812"/>
    <w:rsid w:val="00131E1C"/>
    <w:rsid w:val="00132255"/>
    <w:rsid w:val="001336E1"/>
    <w:rsid w:val="00135698"/>
    <w:rsid w:val="0013588E"/>
    <w:rsid w:val="0013591D"/>
    <w:rsid w:val="00136EE6"/>
    <w:rsid w:val="00137503"/>
    <w:rsid w:val="00140133"/>
    <w:rsid w:val="00140777"/>
    <w:rsid w:val="00141B0C"/>
    <w:rsid w:val="001422E1"/>
    <w:rsid w:val="00143218"/>
    <w:rsid w:val="0014339B"/>
    <w:rsid w:val="001441F0"/>
    <w:rsid w:val="0014656A"/>
    <w:rsid w:val="0014735E"/>
    <w:rsid w:val="001478BF"/>
    <w:rsid w:val="00147A23"/>
    <w:rsid w:val="00147B4D"/>
    <w:rsid w:val="00147D7D"/>
    <w:rsid w:val="0015122E"/>
    <w:rsid w:val="0015185D"/>
    <w:rsid w:val="00151EF2"/>
    <w:rsid w:val="00152C30"/>
    <w:rsid w:val="00154B50"/>
    <w:rsid w:val="00154D67"/>
    <w:rsid w:val="00155A44"/>
    <w:rsid w:val="00156915"/>
    <w:rsid w:val="00156F06"/>
    <w:rsid w:val="00157324"/>
    <w:rsid w:val="00157DEF"/>
    <w:rsid w:val="00160113"/>
    <w:rsid w:val="001601FC"/>
    <w:rsid w:val="00160446"/>
    <w:rsid w:val="0016178C"/>
    <w:rsid w:val="00162843"/>
    <w:rsid w:val="00162A81"/>
    <w:rsid w:val="00162E6A"/>
    <w:rsid w:val="00163CAC"/>
    <w:rsid w:val="001644ED"/>
    <w:rsid w:val="001647A4"/>
    <w:rsid w:val="00165454"/>
    <w:rsid w:val="00166118"/>
    <w:rsid w:val="001664EB"/>
    <w:rsid w:val="00166E5D"/>
    <w:rsid w:val="00171BE8"/>
    <w:rsid w:val="00172C3A"/>
    <w:rsid w:val="00172DBA"/>
    <w:rsid w:val="00173197"/>
    <w:rsid w:val="00175062"/>
    <w:rsid w:val="0017510D"/>
    <w:rsid w:val="00175971"/>
    <w:rsid w:val="0017751B"/>
    <w:rsid w:val="00177C74"/>
    <w:rsid w:val="0018099D"/>
    <w:rsid w:val="00180C53"/>
    <w:rsid w:val="00180DFD"/>
    <w:rsid w:val="00181DD3"/>
    <w:rsid w:val="00182A24"/>
    <w:rsid w:val="00182F0A"/>
    <w:rsid w:val="0018314B"/>
    <w:rsid w:val="00183441"/>
    <w:rsid w:val="0018384E"/>
    <w:rsid w:val="00183A1F"/>
    <w:rsid w:val="00184A8B"/>
    <w:rsid w:val="001857C9"/>
    <w:rsid w:val="00185823"/>
    <w:rsid w:val="00186B9F"/>
    <w:rsid w:val="00186FF0"/>
    <w:rsid w:val="00190C3D"/>
    <w:rsid w:val="00190D7B"/>
    <w:rsid w:val="00191174"/>
    <w:rsid w:val="0019127D"/>
    <w:rsid w:val="00191392"/>
    <w:rsid w:val="001917F6"/>
    <w:rsid w:val="00192916"/>
    <w:rsid w:val="00192C60"/>
    <w:rsid w:val="00192E1D"/>
    <w:rsid w:val="001931A2"/>
    <w:rsid w:val="0019352B"/>
    <w:rsid w:val="00193BEB"/>
    <w:rsid w:val="00194699"/>
    <w:rsid w:val="00194987"/>
    <w:rsid w:val="0019515B"/>
    <w:rsid w:val="00195E2E"/>
    <w:rsid w:val="00197B16"/>
    <w:rsid w:val="001A1363"/>
    <w:rsid w:val="001A1E0F"/>
    <w:rsid w:val="001A34EA"/>
    <w:rsid w:val="001A429F"/>
    <w:rsid w:val="001A42FA"/>
    <w:rsid w:val="001A448D"/>
    <w:rsid w:val="001A4925"/>
    <w:rsid w:val="001A5073"/>
    <w:rsid w:val="001A5947"/>
    <w:rsid w:val="001A604C"/>
    <w:rsid w:val="001B10FD"/>
    <w:rsid w:val="001B19CD"/>
    <w:rsid w:val="001B1CA4"/>
    <w:rsid w:val="001B36CF"/>
    <w:rsid w:val="001B36D3"/>
    <w:rsid w:val="001B4355"/>
    <w:rsid w:val="001B487F"/>
    <w:rsid w:val="001B5292"/>
    <w:rsid w:val="001B586E"/>
    <w:rsid w:val="001B6165"/>
    <w:rsid w:val="001B6E0E"/>
    <w:rsid w:val="001C0A48"/>
    <w:rsid w:val="001C0AFF"/>
    <w:rsid w:val="001C0CDF"/>
    <w:rsid w:val="001C113D"/>
    <w:rsid w:val="001C1825"/>
    <w:rsid w:val="001C3679"/>
    <w:rsid w:val="001C3798"/>
    <w:rsid w:val="001C3A91"/>
    <w:rsid w:val="001C3AED"/>
    <w:rsid w:val="001C3ED9"/>
    <w:rsid w:val="001C4A81"/>
    <w:rsid w:val="001C617C"/>
    <w:rsid w:val="001D1CA2"/>
    <w:rsid w:val="001D3D3E"/>
    <w:rsid w:val="001D5234"/>
    <w:rsid w:val="001D67ED"/>
    <w:rsid w:val="001D756C"/>
    <w:rsid w:val="001E18E9"/>
    <w:rsid w:val="001E2947"/>
    <w:rsid w:val="001E34A4"/>
    <w:rsid w:val="001E3E88"/>
    <w:rsid w:val="001E426B"/>
    <w:rsid w:val="001E4FC2"/>
    <w:rsid w:val="001E5540"/>
    <w:rsid w:val="001E56C2"/>
    <w:rsid w:val="001E76F6"/>
    <w:rsid w:val="001E77BE"/>
    <w:rsid w:val="001F053C"/>
    <w:rsid w:val="001F1186"/>
    <w:rsid w:val="001F1C5A"/>
    <w:rsid w:val="001F2198"/>
    <w:rsid w:val="001F2558"/>
    <w:rsid w:val="001F46FF"/>
    <w:rsid w:val="001F669B"/>
    <w:rsid w:val="001F7757"/>
    <w:rsid w:val="001F79A2"/>
    <w:rsid w:val="001F7F86"/>
    <w:rsid w:val="002008E6"/>
    <w:rsid w:val="002025A2"/>
    <w:rsid w:val="00202865"/>
    <w:rsid w:val="002037A0"/>
    <w:rsid w:val="00204665"/>
    <w:rsid w:val="00204741"/>
    <w:rsid w:val="00206955"/>
    <w:rsid w:val="002074D0"/>
    <w:rsid w:val="00207945"/>
    <w:rsid w:val="00207BBC"/>
    <w:rsid w:val="00207BC3"/>
    <w:rsid w:val="00210F2C"/>
    <w:rsid w:val="00211BDE"/>
    <w:rsid w:val="0021241B"/>
    <w:rsid w:val="002124FB"/>
    <w:rsid w:val="002139C5"/>
    <w:rsid w:val="00214B40"/>
    <w:rsid w:val="00214C43"/>
    <w:rsid w:val="00215064"/>
    <w:rsid w:val="002160D6"/>
    <w:rsid w:val="00216ECB"/>
    <w:rsid w:val="00217430"/>
    <w:rsid w:val="00217EDC"/>
    <w:rsid w:val="00220F0D"/>
    <w:rsid w:val="00222166"/>
    <w:rsid w:val="002221C3"/>
    <w:rsid w:val="00222688"/>
    <w:rsid w:val="00227C73"/>
    <w:rsid w:val="00227DD2"/>
    <w:rsid w:val="00230FF2"/>
    <w:rsid w:val="00231926"/>
    <w:rsid w:val="002319D5"/>
    <w:rsid w:val="00231C5E"/>
    <w:rsid w:val="0023339A"/>
    <w:rsid w:val="002333FD"/>
    <w:rsid w:val="00233724"/>
    <w:rsid w:val="002341C1"/>
    <w:rsid w:val="00235FC0"/>
    <w:rsid w:val="0023612B"/>
    <w:rsid w:val="0023621D"/>
    <w:rsid w:val="00237512"/>
    <w:rsid w:val="002378E6"/>
    <w:rsid w:val="00241D68"/>
    <w:rsid w:val="0024290E"/>
    <w:rsid w:val="00244B4A"/>
    <w:rsid w:val="00244C96"/>
    <w:rsid w:val="00244D4D"/>
    <w:rsid w:val="00244D9E"/>
    <w:rsid w:val="00246CA2"/>
    <w:rsid w:val="0024774D"/>
    <w:rsid w:val="002477B3"/>
    <w:rsid w:val="00250AAC"/>
    <w:rsid w:val="00250BF9"/>
    <w:rsid w:val="00250D89"/>
    <w:rsid w:val="00251557"/>
    <w:rsid w:val="002516BE"/>
    <w:rsid w:val="002527B5"/>
    <w:rsid w:val="00252AEF"/>
    <w:rsid w:val="002536F8"/>
    <w:rsid w:val="00253AD8"/>
    <w:rsid w:val="002542E0"/>
    <w:rsid w:val="00255B36"/>
    <w:rsid w:val="0025708F"/>
    <w:rsid w:val="00260D21"/>
    <w:rsid w:val="00261840"/>
    <w:rsid w:val="00262C10"/>
    <w:rsid w:val="00262D50"/>
    <w:rsid w:val="0026339A"/>
    <w:rsid w:val="00264A91"/>
    <w:rsid w:val="002650E1"/>
    <w:rsid w:val="002654B2"/>
    <w:rsid w:val="00266252"/>
    <w:rsid w:val="0026745E"/>
    <w:rsid w:val="00267708"/>
    <w:rsid w:val="00271551"/>
    <w:rsid w:val="00271D77"/>
    <w:rsid w:val="00271F6E"/>
    <w:rsid w:val="00273710"/>
    <w:rsid w:val="00273DC2"/>
    <w:rsid w:val="00274FC8"/>
    <w:rsid w:val="00276366"/>
    <w:rsid w:val="002764F2"/>
    <w:rsid w:val="00277E79"/>
    <w:rsid w:val="00280DFF"/>
    <w:rsid w:val="00280EA2"/>
    <w:rsid w:val="00281248"/>
    <w:rsid w:val="00281B27"/>
    <w:rsid w:val="002828AD"/>
    <w:rsid w:val="002837BA"/>
    <w:rsid w:val="002845CF"/>
    <w:rsid w:val="0028467E"/>
    <w:rsid w:val="00284C1F"/>
    <w:rsid w:val="00284FEB"/>
    <w:rsid w:val="002862E9"/>
    <w:rsid w:val="0028655C"/>
    <w:rsid w:val="00286D9A"/>
    <w:rsid w:val="002870E8"/>
    <w:rsid w:val="0029050F"/>
    <w:rsid w:val="00290DA2"/>
    <w:rsid w:val="00291224"/>
    <w:rsid w:val="0029172F"/>
    <w:rsid w:val="00291CBF"/>
    <w:rsid w:val="0029342C"/>
    <w:rsid w:val="00293657"/>
    <w:rsid w:val="00293B75"/>
    <w:rsid w:val="00293CBE"/>
    <w:rsid w:val="00293D03"/>
    <w:rsid w:val="00294529"/>
    <w:rsid w:val="00294699"/>
    <w:rsid w:val="00295C10"/>
    <w:rsid w:val="00295D39"/>
    <w:rsid w:val="00296A09"/>
    <w:rsid w:val="00296D95"/>
    <w:rsid w:val="002979BD"/>
    <w:rsid w:val="00297FBF"/>
    <w:rsid w:val="002A0817"/>
    <w:rsid w:val="002A0FE1"/>
    <w:rsid w:val="002A10E0"/>
    <w:rsid w:val="002A2060"/>
    <w:rsid w:val="002A2754"/>
    <w:rsid w:val="002A4595"/>
    <w:rsid w:val="002A485A"/>
    <w:rsid w:val="002A49B6"/>
    <w:rsid w:val="002A5046"/>
    <w:rsid w:val="002A5709"/>
    <w:rsid w:val="002A6395"/>
    <w:rsid w:val="002A6676"/>
    <w:rsid w:val="002B0E62"/>
    <w:rsid w:val="002B1353"/>
    <w:rsid w:val="002B15AA"/>
    <w:rsid w:val="002B1D5C"/>
    <w:rsid w:val="002B2808"/>
    <w:rsid w:val="002B31BF"/>
    <w:rsid w:val="002B37F2"/>
    <w:rsid w:val="002B386B"/>
    <w:rsid w:val="002B3E7C"/>
    <w:rsid w:val="002B443D"/>
    <w:rsid w:val="002B5C44"/>
    <w:rsid w:val="002B79C2"/>
    <w:rsid w:val="002C0512"/>
    <w:rsid w:val="002C0684"/>
    <w:rsid w:val="002C3B14"/>
    <w:rsid w:val="002C4F95"/>
    <w:rsid w:val="002C5B08"/>
    <w:rsid w:val="002C745C"/>
    <w:rsid w:val="002C7ACA"/>
    <w:rsid w:val="002C7FD1"/>
    <w:rsid w:val="002D0323"/>
    <w:rsid w:val="002D0C71"/>
    <w:rsid w:val="002D1FAB"/>
    <w:rsid w:val="002D2513"/>
    <w:rsid w:val="002D26C1"/>
    <w:rsid w:val="002D5E22"/>
    <w:rsid w:val="002D7433"/>
    <w:rsid w:val="002D78C3"/>
    <w:rsid w:val="002E066A"/>
    <w:rsid w:val="002E269F"/>
    <w:rsid w:val="002E38E5"/>
    <w:rsid w:val="002E399E"/>
    <w:rsid w:val="002E51F6"/>
    <w:rsid w:val="002E5A85"/>
    <w:rsid w:val="002E6E8C"/>
    <w:rsid w:val="002E7606"/>
    <w:rsid w:val="002E79D4"/>
    <w:rsid w:val="002F0792"/>
    <w:rsid w:val="002F2001"/>
    <w:rsid w:val="002F344B"/>
    <w:rsid w:val="002F44CB"/>
    <w:rsid w:val="002F51F5"/>
    <w:rsid w:val="002F6386"/>
    <w:rsid w:val="002F67DC"/>
    <w:rsid w:val="00301517"/>
    <w:rsid w:val="003025D9"/>
    <w:rsid w:val="003032CC"/>
    <w:rsid w:val="003038ED"/>
    <w:rsid w:val="0030423C"/>
    <w:rsid w:val="00304A8A"/>
    <w:rsid w:val="00306265"/>
    <w:rsid w:val="0030649A"/>
    <w:rsid w:val="0030741F"/>
    <w:rsid w:val="003079E0"/>
    <w:rsid w:val="003079E5"/>
    <w:rsid w:val="00310526"/>
    <w:rsid w:val="003108BF"/>
    <w:rsid w:val="00310C2A"/>
    <w:rsid w:val="00310F84"/>
    <w:rsid w:val="003124D4"/>
    <w:rsid w:val="003149AE"/>
    <w:rsid w:val="00314BCE"/>
    <w:rsid w:val="003163A7"/>
    <w:rsid w:val="00316B54"/>
    <w:rsid w:val="00316D73"/>
    <w:rsid w:val="003206B6"/>
    <w:rsid w:val="00320BD7"/>
    <w:rsid w:val="0032109E"/>
    <w:rsid w:val="00321C20"/>
    <w:rsid w:val="00321C91"/>
    <w:rsid w:val="00322AFE"/>
    <w:rsid w:val="0032363D"/>
    <w:rsid w:val="00323985"/>
    <w:rsid w:val="003245AF"/>
    <w:rsid w:val="00324A03"/>
    <w:rsid w:val="00325035"/>
    <w:rsid w:val="00325F10"/>
    <w:rsid w:val="0032626D"/>
    <w:rsid w:val="00326461"/>
    <w:rsid w:val="00326A96"/>
    <w:rsid w:val="00326E77"/>
    <w:rsid w:val="00331F8D"/>
    <w:rsid w:val="0033213F"/>
    <w:rsid w:val="003333CA"/>
    <w:rsid w:val="003335F6"/>
    <w:rsid w:val="00333662"/>
    <w:rsid w:val="00333930"/>
    <w:rsid w:val="0033484E"/>
    <w:rsid w:val="00335363"/>
    <w:rsid w:val="00335F0D"/>
    <w:rsid w:val="0033628D"/>
    <w:rsid w:val="00337035"/>
    <w:rsid w:val="003373EB"/>
    <w:rsid w:val="00337794"/>
    <w:rsid w:val="00341613"/>
    <w:rsid w:val="00341C44"/>
    <w:rsid w:val="00341D95"/>
    <w:rsid w:val="003430AB"/>
    <w:rsid w:val="003443CA"/>
    <w:rsid w:val="00344BFE"/>
    <w:rsid w:val="00344C9C"/>
    <w:rsid w:val="00346756"/>
    <w:rsid w:val="00347174"/>
    <w:rsid w:val="003478B4"/>
    <w:rsid w:val="00347BF2"/>
    <w:rsid w:val="00350DCC"/>
    <w:rsid w:val="003517C3"/>
    <w:rsid w:val="00351DCC"/>
    <w:rsid w:val="00351E53"/>
    <w:rsid w:val="00353AE0"/>
    <w:rsid w:val="0035414F"/>
    <w:rsid w:val="00354764"/>
    <w:rsid w:val="00354E62"/>
    <w:rsid w:val="003551ED"/>
    <w:rsid w:val="00355518"/>
    <w:rsid w:val="003564A6"/>
    <w:rsid w:val="003566E7"/>
    <w:rsid w:val="00356A8E"/>
    <w:rsid w:val="003571EB"/>
    <w:rsid w:val="003572EE"/>
    <w:rsid w:val="0035753F"/>
    <w:rsid w:val="00357BFB"/>
    <w:rsid w:val="0036024E"/>
    <w:rsid w:val="00360A61"/>
    <w:rsid w:val="00360D31"/>
    <w:rsid w:val="00361E46"/>
    <w:rsid w:val="003620D1"/>
    <w:rsid w:val="003626FC"/>
    <w:rsid w:val="00362D48"/>
    <w:rsid w:val="003644D5"/>
    <w:rsid w:val="00364E41"/>
    <w:rsid w:val="003653A9"/>
    <w:rsid w:val="0036572B"/>
    <w:rsid w:val="00365CF3"/>
    <w:rsid w:val="003663DB"/>
    <w:rsid w:val="003676E8"/>
    <w:rsid w:val="003676ED"/>
    <w:rsid w:val="00367EFC"/>
    <w:rsid w:val="0037066F"/>
    <w:rsid w:val="00371AE0"/>
    <w:rsid w:val="003727E6"/>
    <w:rsid w:val="00372AF0"/>
    <w:rsid w:val="00372CF5"/>
    <w:rsid w:val="00373034"/>
    <w:rsid w:val="00373145"/>
    <w:rsid w:val="00374757"/>
    <w:rsid w:val="00374937"/>
    <w:rsid w:val="003755F6"/>
    <w:rsid w:val="00376358"/>
    <w:rsid w:val="00376C1B"/>
    <w:rsid w:val="00381AFF"/>
    <w:rsid w:val="00381C28"/>
    <w:rsid w:val="00383E94"/>
    <w:rsid w:val="0038450D"/>
    <w:rsid w:val="0038688A"/>
    <w:rsid w:val="003868FE"/>
    <w:rsid w:val="00387C47"/>
    <w:rsid w:val="0039008B"/>
    <w:rsid w:val="00390F98"/>
    <w:rsid w:val="00390FD8"/>
    <w:rsid w:val="003910E9"/>
    <w:rsid w:val="00391DED"/>
    <w:rsid w:val="00392BCE"/>
    <w:rsid w:val="00393714"/>
    <w:rsid w:val="003940F2"/>
    <w:rsid w:val="00394453"/>
    <w:rsid w:val="00394C5C"/>
    <w:rsid w:val="0039604F"/>
    <w:rsid w:val="003964A7"/>
    <w:rsid w:val="00397356"/>
    <w:rsid w:val="003A0DDE"/>
    <w:rsid w:val="003A1749"/>
    <w:rsid w:val="003A1C70"/>
    <w:rsid w:val="003A3AD8"/>
    <w:rsid w:val="003A492A"/>
    <w:rsid w:val="003A502E"/>
    <w:rsid w:val="003A50D2"/>
    <w:rsid w:val="003A5BB1"/>
    <w:rsid w:val="003A78BA"/>
    <w:rsid w:val="003B01F9"/>
    <w:rsid w:val="003B0913"/>
    <w:rsid w:val="003B0DA2"/>
    <w:rsid w:val="003B1366"/>
    <w:rsid w:val="003B199D"/>
    <w:rsid w:val="003B21D4"/>
    <w:rsid w:val="003B2FB8"/>
    <w:rsid w:val="003B35C6"/>
    <w:rsid w:val="003B4397"/>
    <w:rsid w:val="003B4A62"/>
    <w:rsid w:val="003B5C80"/>
    <w:rsid w:val="003B658D"/>
    <w:rsid w:val="003B67C6"/>
    <w:rsid w:val="003B6FF5"/>
    <w:rsid w:val="003B7DDC"/>
    <w:rsid w:val="003C0F6A"/>
    <w:rsid w:val="003C14E2"/>
    <w:rsid w:val="003C1EB6"/>
    <w:rsid w:val="003C1F8F"/>
    <w:rsid w:val="003C2448"/>
    <w:rsid w:val="003C25FD"/>
    <w:rsid w:val="003C2FBE"/>
    <w:rsid w:val="003C3360"/>
    <w:rsid w:val="003C4844"/>
    <w:rsid w:val="003C4B5F"/>
    <w:rsid w:val="003C4C72"/>
    <w:rsid w:val="003C5CF6"/>
    <w:rsid w:val="003C5D8C"/>
    <w:rsid w:val="003C5DF0"/>
    <w:rsid w:val="003C6296"/>
    <w:rsid w:val="003C645F"/>
    <w:rsid w:val="003C6697"/>
    <w:rsid w:val="003C6CFD"/>
    <w:rsid w:val="003D02FE"/>
    <w:rsid w:val="003D07F2"/>
    <w:rsid w:val="003D0E9C"/>
    <w:rsid w:val="003D1610"/>
    <w:rsid w:val="003D2045"/>
    <w:rsid w:val="003D3F49"/>
    <w:rsid w:val="003D47EA"/>
    <w:rsid w:val="003D66D6"/>
    <w:rsid w:val="003D754B"/>
    <w:rsid w:val="003E0F2B"/>
    <w:rsid w:val="003E1078"/>
    <w:rsid w:val="003E318C"/>
    <w:rsid w:val="003E319E"/>
    <w:rsid w:val="003E40D6"/>
    <w:rsid w:val="003E4B0B"/>
    <w:rsid w:val="003E5324"/>
    <w:rsid w:val="003E632A"/>
    <w:rsid w:val="003E6E62"/>
    <w:rsid w:val="003E76EA"/>
    <w:rsid w:val="003F2788"/>
    <w:rsid w:val="003F31E4"/>
    <w:rsid w:val="003F35E0"/>
    <w:rsid w:val="003F520D"/>
    <w:rsid w:val="003F5ED3"/>
    <w:rsid w:val="003F622F"/>
    <w:rsid w:val="003F698E"/>
    <w:rsid w:val="0040017B"/>
    <w:rsid w:val="004011BA"/>
    <w:rsid w:val="00401209"/>
    <w:rsid w:val="00401392"/>
    <w:rsid w:val="004014AF"/>
    <w:rsid w:val="0040293E"/>
    <w:rsid w:val="00403AC6"/>
    <w:rsid w:val="004041D2"/>
    <w:rsid w:val="00404E9E"/>
    <w:rsid w:val="004058F8"/>
    <w:rsid w:val="0040593B"/>
    <w:rsid w:val="00405C94"/>
    <w:rsid w:val="00405DBB"/>
    <w:rsid w:val="0041098A"/>
    <w:rsid w:val="0041198E"/>
    <w:rsid w:val="00411D2D"/>
    <w:rsid w:val="0041250B"/>
    <w:rsid w:val="0041343E"/>
    <w:rsid w:val="0041427A"/>
    <w:rsid w:val="004147A3"/>
    <w:rsid w:val="00415AFC"/>
    <w:rsid w:val="00415E86"/>
    <w:rsid w:val="004164EB"/>
    <w:rsid w:val="00416907"/>
    <w:rsid w:val="00416ED9"/>
    <w:rsid w:val="00416F64"/>
    <w:rsid w:val="00420085"/>
    <w:rsid w:val="00420309"/>
    <w:rsid w:val="0042091A"/>
    <w:rsid w:val="00420CAE"/>
    <w:rsid w:val="004216A6"/>
    <w:rsid w:val="00421A85"/>
    <w:rsid w:val="00421D1F"/>
    <w:rsid w:val="004229F6"/>
    <w:rsid w:val="00422A68"/>
    <w:rsid w:val="00422CA3"/>
    <w:rsid w:val="00423C06"/>
    <w:rsid w:val="00423C88"/>
    <w:rsid w:val="00423CE6"/>
    <w:rsid w:val="00424629"/>
    <w:rsid w:val="004246FC"/>
    <w:rsid w:val="0042515E"/>
    <w:rsid w:val="0042540B"/>
    <w:rsid w:val="00430489"/>
    <w:rsid w:val="004306C4"/>
    <w:rsid w:val="004310F4"/>
    <w:rsid w:val="004316DA"/>
    <w:rsid w:val="00431BAC"/>
    <w:rsid w:val="004326A5"/>
    <w:rsid w:val="004344D9"/>
    <w:rsid w:val="004347A9"/>
    <w:rsid w:val="00434820"/>
    <w:rsid w:val="00435601"/>
    <w:rsid w:val="0043586F"/>
    <w:rsid w:val="00436541"/>
    <w:rsid w:val="004372B8"/>
    <w:rsid w:val="0044061C"/>
    <w:rsid w:val="00440979"/>
    <w:rsid w:val="00441433"/>
    <w:rsid w:val="00441739"/>
    <w:rsid w:val="00441E04"/>
    <w:rsid w:val="004425FF"/>
    <w:rsid w:val="00442694"/>
    <w:rsid w:val="0044470B"/>
    <w:rsid w:val="00445C74"/>
    <w:rsid w:val="004463AB"/>
    <w:rsid w:val="00447358"/>
    <w:rsid w:val="004501FF"/>
    <w:rsid w:val="00451C44"/>
    <w:rsid w:val="00453101"/>
    <w:rsid w:val="004541F7"/>
    <w:rsid w:val="00454596"/>
    <w:rsid w:val="00455444"/>
    <w:rsid w:val="004554E5"/>
    <w:rsid w:val="004565EA"/>
    <w:rsid w:val="004605E9"/>
    <w:rsid w:val="00461A49"/>
    <w:rsid w:val="00461CF3"/>
    <w:rsid w:val="00462604"/>
    <w:rsid w:val="00463A67"/>
    <w:rsid w:val="004648F4"/>
    <w:rsid w:val="00466862"/>
    <w:rsid w:val="00466923"/>
    <w:rsid w:val="00467B8E"/>
    <w:rsid w:val="00467ED2"/>
    <w:rsid w:val="00470153"/>
    <w:rsid w:val="0047033B"/>
    <w:rsid w:val="00470CCB"/>
    <w:rsid w:val="00470D9F"/>
    <w:rsid w:val="004721CC"/>
    <w:rsid w:val="00472714"/>
    <w:rsid w:val="00474359"/>
    <w:rsid w:val="004757D4"/>
    <w:rsid w:val="0047619F"/>
    <w:rsid w:val="00476DEF"/>
    <w:rsid w:val="00477930"/>
    <w:rsid w:val="004804EF"/>
    <w:rsid w:val="00480648"/>
    <w:rsid w:val="00480707"/>
    <w:rsid w:val="00481BFC"/>
    <w:rsid w:val="0048233A"/>
    <w:rsid w:val="00484FAE"/>
    <w:rsid w:val="0048536E"/>
    <w:rsid w:val="00485B7B"/>
    <w:rsid w:val="00485E77"/>
    <w:rsid w:val="00490741"/>
    <w:rsid w:val="00490E0D"/>
    <w:rsid w:val="00491491"/>
    <w:rsid w:val="00494339"/>
    <w:rsid w:val="00494A88"/>
    <w:rsid w:val="00494B07"/>
    <w:rsid w:val="004953A9"/>
    <w:rsid w:val="00495E1A"/>
    <w:rsid w:val="004A06D5"/>
    <w:rsid w:val="004A1C9E"/>
    <w:rsid w:val="004A35C9"/>
    <w:rsid w:val="004A3727"/>
    <w:rsid w:val="004A388F"/>
    <w:rsid w:val="004A3D70"/>
    <w:rsid w:val="004A5674"/>
    <w:rsid w:val="004A5C5B"/>
    <w:rsid w:val="004A5DF8"/>
    <w:rsid w:val="004B0261"/>
    <w:rsid w:val="004B0996"/>
    <w:rsid w:val="004B09EE"/>
    <w:rsid w:val="004B0F2E"/>
    <w:rsid w:val="004B17C9"/>
    <w:rsid w:val="004B1B1C"/>
    <w:rsid w:val="004B3107"/>
    <w:rsid w:val="004B3DDE"/>
    <w:rsid w:val="004B3E3F"/>
    <w:rsid w:val="004B3F5B"/>
    <w:rsid w:val="004B3F9A"/>
    <w:rsid w:val="004B4829"/>
    <w:rsid w:val="004B5D1E"/>
    <w:rsid w:val="004B6006"/>
    <w:rsid w:val="004B6A0A"/>
    <w:rsid w:val="004B6A97"/>
    <w:rsid w:val="004C17B6"/>
    <w:rsid w:val="004C1A90"/>
    <w:rsid w:val="004C33AA"/>
    <w:rsid w:val="004C3D52"/>
    <w:rsid w:val="004C3DAF"/>
    <w:rsid w:val="004C43E0"/>
    <w:rsid w:val="004C47DC"/>
    <w:rsid w:val="004C678B"/>
    <w:rsid w:val="004C689C"/>
    <w:rsid w:val="004C7978"/>
    <w:rsid w:val="004C7EAA"/>
    <w:rsid w:val="004D2E90"/>
    <w:rsid w:val="004D3B73"/>
    <w:rsid w:val="004D4429"/>
    <w:rsid w:val="004D48A8"/>
    <w:rsid w:val="004D4B6C"/>
    <w:rsid w:val="004D54A3"/>
    <w:rsid w:val="004D5FE0"/>
    <w:rsid w:val="004D698B"/>
    <w:rsid w:val="004D6B7A"/>
    <w:rsid w:val="004D70D4"/>
    <w:rsid w:val="004D7B04"/>
    <w:rsid w:val="004E0565"/>
    <w:rsid w:val="004E13D1"/>
    <w:rsid w:val="004E2025"/>
    <w:rsid w:val="004E44A4"/>
    <w:rsid w:val="004E4BFB"/>
    <w:rsid w:val="004E5902"/>
    <w:rsid w:val="004E6EFE"/>
    <w:rsid w:val="004F03A7"/>
    <w:rsid w:val="004F0C0A"/>
    <w:rsid w:val="004F15D7"/>
    <w:rsid w:val="004F3F24"/>
    <w:rsid w:val="004F6895"/>
    <w:rsid w:val="004F6DD5"/>
    <w:rsid w:val="004F7BFA"/>
    <w:rsid w:val="005006FF"/>
    <w:rsid w:val="00503026"/>
    <w:rsid w:val="005032FD"/>
    <w:rsid w:val="00503412"/>
    <w:rsid w:val="0050411E"/>
    <w:rsid w:val="00504DFC"/>
    <w:rsid w:val="005058F5"/>
    <w:rsid w:val="0050598B"/>
    <w:rsid w:val="0050638F"/>
    <w:rsid w:val="005110B6"/>
    <w:rsid w:val="0051129D"/>
    <w:rsid w:val="00512961"/>
    <w:rsid w:val="005131BA"/>
    <w:rsid w:val="00514458"/>
    <w:rsid w:val="00515587"/>
    <w:rsid w:val="00515813"/>
    <w:rsid w:val="005162DC"/>
    <w:rsid w:val="00520812"/>
    <w:rsid w:val="00520C22"/>
    <w:rsid w:val="00521425"/>
    <w:rsid w:val="00521AF3"/>
    <w:rsid w:val="005225FF"/>
    <w:rsid w:val="00522695"/>
    <w:rsid w:val="0052283E"/>
    <w:rsid w:val="00522B8D"/>
    <w:rsid w:val="005238CC"/>
    <w:rsid w:val="005246AD"/>
    <w:rsid w:val="005255E6"/>
    <w:rsid w:val="00526BEB"/>
    <w:rsid w:val="00530269"/>
    <w:rsid w:val="00533341"/>
    <w:rsid w:val="00534C78"/>
    <w:rsid w:val="00535138"/>
    <w:rsid w:val="00535168"/>
    <w:rsid w:val="005356AB"/>
    <w:rsid w:val="00535948"/>
    <w:rsid w:val="00535D9F"/>
    <w:rsid w:val="00535ED9"/>
    <w:rsid w:val="00535F24"/>
    <w:rsid w:val="005363F5"/>
    <w:rsid w:val="00537758"/>
    <w:rsid w:val="0053780E"/>
    <w:rsid w:val="00537F87"/>
    <w:rsid w:val="00541154"/>
    <w:rsid w:val="0054131C"/>
    <w:rsid w:val="00541A18"/>
    <w:rsid w:val="00541C76"/>
    <w:rsid w:val="00541EC7"/>
    <w:rsid w:val="005432B8"/>
    <w:rsid w:val="005438EA"/>
    <w:rsid w:val="0054431C"/>
    <w:rsid w:val="00544B7F"/>
    <w:rsid w:val="00544CDE"/>
    <w:rsid w:val="0054590D"/>
    <w:rsid w:val="00545A82"/>
    <w:rsid w:val="00547D92"/>
    <w:rsid w:val="005507A5"/>
    <w:rsid w:val="0055101A"/>
    <w:rsid w:val="005523C9"/>
    <w:rsid w:val="0055356B"/>
    <w:rsid w:val="00553666"/>
    <w:rsid w:val="005540B7"/>
    <w:rsid w:val="00557294"/>
    <w:rsid w:val="005605B1"/>
    <w:rsid w:val="00561C6D"/>
    <w:rsid w:val="00564867"/>
    <w:rsid w:val="005655FE"/>
    <w:rsid w:val="005655FF"/>
    <w:rsid w:val="00565C90"/>
    <w:rsid w:val="00570C33"/>
    <w:rsid w:val="0057255E"/>
    <w:rsid w:val="005738F5"/>
    <w:rsid w:val="00576FCD"/>
    <w:rsid w:val="0057742F"/>
    <w:rsid w:val="0057751C"/>
    <w:rsid w:val="005778BF"/>
    <w:rsid w:val="00577CD7"/>
    <w:rsid w:val="005811A2"/>
    <w:rsid w:val="005823E8"/>
    <w:rsid w:val="0058390E"/>
    <w:rsid w:val="00585A0A"/>
    <w:rsid w:val="00585EB7"/>
    <w:rsid w:val="00586A7F"/>
    <w:rsid w:val="005876CF"/>
    <w:rsid w:val="0059060B"/>
    <w:rsid w:val="0059088A"/>
    <w:rsid w:val="00590A11"/>
    <w:rsid w:val="005922F8"/>
    <w:rsid w:val="0059449E"/>
    <w:rsid w:val="00594977"/>
    <w:rsid w:val="00594D02"/>
    <w:rsid w:val="00595B53"/>
    <w:rsid w:val="00595DD2"/>
    <w:rsid w:val="005A00FF"/>
    <w:rsid w:val="005A0169"/>
    <w:rsid w:val="005A0489"/>
    <w:rsid w:val="005A17FF"/>
    <w:rsid w:val="005A28F0"/>
    <w:rsid w:val="005A2E43"/>
    <w:rsid w:val="005A3157"/>
    <w:rsid w:val="005A3A2E"/>
    <w:rsid w:val="005A3CEF"/>
    <w:rsid w:val="005A4B13"/>
    <w:rsid w:val="005A5056"/>
    <w:rsid w:val="005A50C7"/>
    <w:rsid w:val="005A5311"/>
    <w:rsid w:val="005A548D"/>
    <w:rsid w:val="005A57AC"/>
    <w:rsid w:val="005A57D5"/>
    <w:rsid w:val="005A6977"/>
    <w:rsid w:val="005B20FE"/>
    <w:rsid w:val="005B2A08"/>
    <w:rsid w:val="005B4BF5"/>
    <w:rsid w:val="005B594F"/>
    <w:rsid w:val="005B6088"/>
    <w:rsid w:val="005B6F26"/>
    <w:rsid w:val="005B7132"/>
    <w:rsid w:val="005B794E"/>
    <w:rsid w:val="005C04B4"/>
    <w:rsid w:val="005C0FDB"/>
    <w:rsid w:val="005C133B"/>
    <w:rsid w:val="005C13EA"/>
    <w:rsid w:val="005C25D3"/>
    <w:rsid w:val="005C2A6B"/>
    <w:rsid w:val="005C2D54"/>
    <w:rsid w:val="005C367F"/>
    <w:rsid w:val="005C383A"/>
    <w:rsid w:val="005C5AA0"/>
    <w:rsid w:val="005C67C2"/>
    <w:rsid w:val="005C6D74"/>
    <w:rsid w:val="005C6F7F"/>
    <w:rsid w:val="005C7CD1"/>
    <w:rsid w:val="005D037A"/>
    <w:rsid w:val="005D1400"/>
    <w:rsid w:val="005D1E46"/>
    <w:rsid w:val="005D25B2"/>
    <w:rsid w:val="005D5679"/>
    <w:rsid w:val="005D585F"/>
    <w:rsid w:val="005D5A99"/>
    <w:rsid w:val="005D5C06"/>
    <w:rsid w:val="005D5C87"/>
    <w:rsid w:val="005D66EC"/>
    <w:rsid w:val="005D7116"/>
    <w:rsid w:val="005E2191"/>
    <w:rsid w:val="005E2A8F"/>
    <w:rsid w:val="005E3C13"/>
    <w:rsid w:val="005E4A20"/>
    <w:rsid w:val="005E4F80"/>
    <w:rsid w:val="005E519E"/>
    <w:rsid w:val="005E6851"/>
    <w:rsid w:val="005F0454"/>
    <w:rsid w:val="005F0481"/>
    <w:rsid w:val="005F0B8A"/>
    <w:rsid w:val="005F1706"/>
    <w:rsid w:val="005F33A5"/>
    <w:rsid w:val="005F342D"/>
    <w:rsid w:val="005F5904"/>
    <w:rsid w:val="005F7906"/>
    <w:rsid w:val="005F7914"/>
    <w:rsid w:val="005F7BE3"/>
    <w:rsid w:val="005F7C85"/>
    <w:rsid w:val="006008C7"/>
    <w:rsid w:val="00600B18"/>
    <w:rsid w:val="00601D53"/>
    <w:rsid w:val="006021DA"/>
    <w:rsid w:val="00604436"/>
    <w:rsid w:val="006105A5"/>
    <w:rsid w:val="00611106"/>
    <w:rsid w:val="00611192"/>
    <w:rsid w:val="00611366"/>
    <w:rsid w:val="00611389"/>
    <w:rsid w:val="00611C08"/>
    <w:rsid w:val="006120B9"/>
    <w:rsid w:val="006121CC"/>
    <w:rsid w:val="00612F76"/>
    <w:rsid w:val="00613539"/>
    <w:rsid w:val="00613B85"/>
    <w:rsid w:val="00615829"/>
    <w:rsid w:val="00615F58"/>
    <w:rsid w:val="00616707"/>
    <w:rsid w:val="00620702"/>
    <w:rsid w:val="00620A45"/>
    <w:rsid w:val="006222DA"/>
    <w:rsid w:val="006232F1"/>
    <w:rsid w:val="00623D3B"/>
    <w:rsid w:val="00626C05"/>
    <w:rsid w:val="006270F7"/>
    <w:rsid w:val="006301D7"/>
    <w:rsid w:val="006302A7"/>
    <w:rsid w:val="0063148B"/>
    <w:rsid w:val="006316B2"/>
    <w:rsid w:val="0063182D"/>
    <w:rsid w:val="00632A63"/>
    <w:rsid w:val="0063328F"/>
    <w:rsid w:val="006335F5"/>
    <w:rsid w:val="00633732"/>
    <w:rsid w:val="006347C0"/>
    <w:rsid w:val="00634CC9"/>
    <w:rsid w:val="0063551F"/>
    <w:rsid w:val="00636B37"/>
    <w:rsid w:val="00637246"/>
    <w:rsid w:val="006374F1"/>
    <w:rsid w:val="00640407"/>
    <w:rsid w:val="006410ED"/>
    <w:rsid w:val="00641543"/>
    <w:rsid w:val="00642967"/>
    <w:rsid w:val="00644AE0"/>
    <w:rsid w:val="0064571E"/>
    <w:rsid w:val="00645D74"/>
    <w:rsid w:val="006464E6"/>
    <w:rsid w:val="00647651"/>
    <w:rsid w:val="0065034C"/>
    <w:rsid w:val="006504F2"/>
    <w:rsid w:val="0065071B"/>
    <w:rsid w:val="00651C27"/>
    <w:rsid w:val="00652594"/>
    <w:rsid w:val="00653D38"/>
    <w:rsid w:val="00655B2F"/>
    <w:rsid w:val="00655C2C"/>
    <w:rsid w:val="00655F12"/>
    <w:rsid w:val="00656305"/>
    <w:rsid w:val="00660B26"/>
    <w:rsid w:val="00660BF4"/>
    <w:rsid w:val="00661DCD"/>
    <w:rsid w:val="0066237E"/>
    <w:rsid w:val="00662625"/>
    <w:rsid w:val="00664C62"/>
    <w:rsid w:val="00665189"/>
    <w:rsid w:val="00665FE4"/>
    <w:rsid w:val="0066602C"/>
    <w:rsid w:val="00666246"/>
    <w:rsid w:val="0066652F"/>
    <w:rsid w:val="006665E5"/>
    <w:rsid w:val="00667ADE"/>
    <w:rsid w:val="006707BD"/>
    <w:rsid w:val="006707F9"/>
    <w:rsid w:val="00670FCE"/>
    <w:rsid w:val="00671A33"/>
    <w:rsid w:val="00672E56"/>
    <w:rsid w:val="00673583"/>
    <w:rsid w:val="00673D3E"/>
    <w:rsid w:val="00674721"/>
    <w:rsid w:val="00674A35"/>
    <w:rsid w:val="00674C8F"/>
    <w:rsid w:val="00674FC9"/>
    <w:rsid w:val="006806E5"/>
    <w:rsid w:val="00681078"/>
    <w:rsid w:val="00681C7C"/>
    <w:rsid w:val="0068290E"/>
    <w:rsid w:val="0068386A"/>
    <w:rsid w:val="00684416"/>
    <w:rsid w:val="006844DD"/>
    <w:rsid w:val="0068495E"/>
    <w:rsid w:val="00685123"/>
    <w:rsid w:val="00685AE0"/>
    <w:rsid w:val="00685E6F"/>
    <w:rsid w:val="00686723"/>
    <w:rsid w:val="0069057C"/>
    <w:rsid w:val="0069085D"/>
    <w:rsid w:val="0069086E"/>
    <w:rsid w:val="00691894"/>
    <w:rsid w:val="006918A5"/>
    <w:rsid w:val="0069339F"/>
    <w:rsid w:val="006936FF"/>
    <w:rsid w:val="00693CCB"/>
    <w:rsid w:val="00694EC2"/>
    <w:rsid w:val="00696469"/>
    <w:rsid w:val="00696A18"/>
    <w:rsid w:val="006971B3"/>
    <w:rsid w:val="00697686"/>
    <w:rsid w:val="006A0A2D"/>
    <w:rsid w:val="006A0AB8"/>
    <w:rsid w:val="006A2A5B"/>
    <w:rsid w:val="006A4525"/>
    <w:rsid w:val="006A5B3E"/>
    <w:rsid w:val="006A66A5"/>
    <w:rsid w:val="006B17D9"/>
    <w:rsid w:val="006B2084"/>
    <w:rsid w:val="006B21D3"/>
    <w:rsid w:val="006B27BA"/>
    <w:rsid w:val="006B29DE"/>
    <w:rsid w:val="006B3FE6"/>
    <w:rsid w:val="006B422A"/>
    <w:rsid w:val="006B4B77"/>
    <w:rsid w:val="006B60E9"/>
    <w:rsid w:val="006B7F77"/>
    <w:rsid w:val="006C1092"/>
    <w:rsid w:val="006C1D45"/>
    <w:rsid w:val="006C38A1"/>
    <w:rsid w:val="006C3D03"/>
    <w:rsid w:val="006C5C36"/>
    <w:rsid w:val="006C6EF4"/>
    <w:rsid w:val="006C6F91"/>
    <w:rsid w:val="006D0D72"/>
    <w:rsid w:val="006D197D"/>
    <w:rsid w:val="006D2465"/>
    <w:rsid w:val="006D34E7"/>
    <w:rsid w:val="006D39B0"/>
    <w:rsid w:val="006D3F5F"/>
    <w:rsid w:val="006D60D0"/>
    <w:rsid w:val="006D6A88"/>
    <w:rsid w:val="006D7869"/>
    <w:rsid w:val="006E0324"/>
    <w:rsid w:val="006E1639"/>
    <w:rsid w:val="006E1A8D"/>
    <w:rsid w:val="006E1D39"/>
    <w:rsid w:val="006E2A70"/>
    <w:rsid w:val="006E3278"/>
    <w:rsid w:val="006E33BA"/>
    <w:rsid w:val="006E4145"/>
    <w:rsid w:val="006E46FA"/>
    <w:rsid w:val="006E5CD1"/>
    <w:rsid w:val="006E5E3A"/>
    <w:rsid w:val="006E6004"/>
    <w:rsid w:val="006E66CE"/>
    <w:rsid w:val="006E6847"/>
    <w:rsid w:val="006E6BDE"/>
    <w:rsid w:val="006E741E"/>
    <w:rsid w:val="006F1325"/>
    <w:rsid w:val="006F232A"/>
    <w:rsid w:val="006F310E"/>
    <w:rsid w:val="006F4269"/>
    <w:rsid w:val="006F5AF1"/>
    <w:rsid w:val="006F5D70"/>
    <w:rsid w:val="006F6C3F"/>
    <w:rsid w:val="006F726C"/>
    <w:rsid w:val="006F7525"/>
    <w:rsid w:val="006F7A7A"/>
    <w:rsid w:val="0070164D"/>
    <w:rsid w:val="00701CCC"/>
    <w:rsid w:val="00703999"/>
    <w:rsid w:val="007049E3"/>
    <w:rsid w:val="00704BE8"/>
    <w:rsid w:val="007053E6"/>
    <w:rsid w:val="00706298"/>
    <w:rsid w:val="00707ACC"/>
    <w:rsid w:val="00707B8A"/>
    <w:rsid w:val="00707E1D"/>
    <w:rsid w:val="00710388"/>
    <w:rsid w:val="007111C5"/>
    <w:rsid w:val="0071132C"/>
    <w:rsid w:val="0071156B"/>
    <w:rsid w:val="007117A6"/>
    <w:rsid w:val="00712B92"/>
    <w:rsid w:val="0071303C"/>
    <w:rsid w:val="00713718"/>
    <w:rsid w:val="00713882"/>
    <w:rsid w:val="00714747"/>
    <w:rsid w:val="00714BC3"/>
    <w:rsid w:val="00714DBA"/>
    <w:rsid w:val="007168D3"/>
    <w:rsid w:val="00717540"/>
    <w:rsid w:val="00717656"/>
    <w:rsid w:val="00717A28"/>
    <w:rsid w:val="00717E9D"/>
    <w:rsid w:val="0072048B"/>
    <w:rsid w:val="00720C58"/>
    <w:rsid w:val="007235EC"/>
    <w:rsid w:val="0072382E"/>
    <w:rsid w:val="0072418A"/>
    <w:rsid w:val="00724323"/>
    <w:rsid w:val="00724BEF"/>
    <w:rsid w:val="00724FE1"/>
    <w:rsid w:val="007255E3"/>
    <w:rsid w:val="00725EA2"/>
    <w:rsid w:val="007261EF"/>
    <w:rsid w:val="007263A6"/>
    <w:rsid w:val="007263DD"/>
    <w:rsid w:val="00726DC7"/>
    <w:rsid w:val="00727244"/>
    <w:rsid w:val="00727343"/>
    <w:rsid w:val="007274E7"/>
    <w:rsid w:val="00727FD2"/>
    <w:rsid w:val="007308B0"/>
    <w:rsid w:val="00730A2E"/>
    <w:rsid w:val="00731E98"/>
    <w:rsid w:val="0073230B"/>
    <w:rsid w:val="0073233A"/>
    <w:rsid w:val="00732365"/>
    <w:rsid w:val="00732CCB"/>
    <w:rsid w:val="0073330E"/>
    <w:rsid w:val="00733B55"/>
    <w:rsid w:val="00733E30"/>
    <w:rsid w:val="007346B5"/>
    <w:rsid w:val="007348EF"/>
    <w:rsid w:val="0073666D"/>
    <w:rsid w:val="00736CB0"/>
    <w:rsid w:val="00737C05"/>
    <w:rsid w:val="007406D2"/>
    <w:rsid w:val="00741892"/>
    <w:rsid w:val="00741928"/>
    <w:rsid w:val="00741ACF"/>
    <w:rsid w:val="0074290D"/>
    <w:rsid w:val="00742E44"/>
    <w:rsid w:val="00743D6C"/>
    <w:rsid w:val="00745DF1"/>
    <w:rsid w:val="0074662E"/>
    <w:rsid w:val="007468C6"/>
    <w:rsid w:val="00746F21"/>
    <w:rsid w:val="00747CF5"/>
    <w:rsid w:val="0075105C"/>
    <w:rsid w:val="00752EA2"/>
    <w:rsid w:val="00753030"/>
    <w:rsid w:val="00753530"/>
    <w:rsid w:val="00753659"/>
    <w:rsid w:val="007539F4"/>
    <w:rsid w:val="0075404B"/>
    <w:rsid w:val="007546B0"/>
    <w:rsid w:val="00755598"/>
    <w:rsid w:val="00755793"/>
    <w:rsid w:val="00755FA7"/>
    <w:rsid w:val="00756F42"/>
    <w:rsid w:val="0075703F"/>
    <w:rsid w:val="0075719C"/>
    <w:rsid w:val="0076155E"/>
    <w:rsid w:val="00761872"/>
    <w:rsid w:val="007638D7"/>
    <w:rsid w:val="00763A0D"/>
    <w:rsid w:val="00764A44"/>
    <w:rsid w:val="0076512F"/>
    <w:rsid w:val="007651F4"/>
    <w:rsid w:val="007651FD"/>
    <w:rsid w:val="007655A2"/>
    <w:rsid w:val="0076564D"/>
    <w:rsid w:val="0076643C"/>
    <w:rsid w:val="00766B5A"/>
    <w:rsid w:val="0077006F"/>
    <w:rsid w:val="00770311"/>
    <w:rsid w:val="007707F5"/>
    <w:rsid w:val="0077155A"/>
    <w:rsid w:val="0077215C"/>
    <w:rsid w:val="0077232D"/>
    <w:rsid w:val="00772558"/>
    <w:rsid w:val="00772F5D"/>
    <w:rsid w:val="0077406B"/>
    <w:rsid w:val="007748A9"/>
    <w:rsid w:val="00775269"/>
    <w:rsid w:val="007752CE"/>
    <w:rsid w:val="00775804"/>
    <w:rsid w:val="00775975"/>
    <w:rsid w:val="00777254"/>
    <w:rsid w:val="007816BC"/>
    <w:rsid w:val="007823BA"/>
    <w:rsid w:val="00782DF1"/>
    <w:rsid w:val="007834D4"/>
    <w:rsid w:val="00783A10"/>
    <w:rsid w:val="00783F14"/>
    <w:rsid w:val="00784776"/>
    <w:rsid w:val="0078607D"/>
    <w:rsid w:val="007861E5"/>
    <w:rsid w:val="007866B1"/>
    <w:rsid w:val="00786E28"/>
    <w:rsid w:val="00791725"/>
    <w:rsid w:val="00792B31"/>
    <w:rsid w:val="00794908"/>
    <w:rsid w:val="00794C19"/>
    <w:rsid w:val="007962C4"/>
    <w:rsid w:val="007966AD"/>
    <w:rsid w:val="00797BE8"/>
    <w:rsid w:val="00797BE9"/>
    <w:rsid w:val="00797CF4"/>
    <w:rsid w:val="007A00B4"/>
    <w:rsid w:val="007A09AF"/>
    <w:rsid w:val="007A0A77"/>
    <w:rsid w:val="007A1591"/>
    <w:rsid w:val="007A21B1"/>
    <w:rsid w:val="007A39C8"/>
    <w:rsid w:val="007A3BC4"/>
    <w:rsid w:val="007A500B"/>
    <w:rsid w:val="007A565B"/>
    <w:rsid w:val="007A637C"/>
    <w:rsid w:val="007A676D"/>
    <w:rsid w:val="007B0D0D"/>
    <w:rsid w:val="007B1831"/>
    <w:rsid w:val="007B1948"/>
    <w:rsid w:val="007B2D40"/>
    <w:rsid w:val="007B34E1"/>
    <w:rsid w:val="007B35D9"/>
    <w:rsid w:val="007B36B6"/>
    <w:rsid w:val="007B4113"/>
    <w:rsid w:val="007B4634"/>
    <w:rsid w:val="007B59D9"/>
    <w:rsid w:val="007B5CB4"/>
    <w:rsid w:val="007B6A5A"/>
    <w:rsid w:val="007B7FFC"/>
    <w:rsid w:val="007C1B63"/>
    <w:rsid w:val="007C25A7"/>
    <w:rsid w:val="007C27E6"/>
    <w:rsid w:val="007C4F68"/>
    <w:rsid w:val="007C609E"/>
    <w:rsid w:val="007C61AB"/>
    <w:rsid w:val="007C6C74"/>
    <w:rsid w:val="007C71BD"/>
    <w:rsid w:val="007C7898"/>
    <w:rsid w:val="007C7B89"/>
    <w:rsid w:val="007C7C85"/>
    <w:rsid w:val="007D03CB"/>
    <w:rsid w:val="007D3CBE"/>
    <w:rsid w:val="007D4347"/>
    <w:rsid w:val="007D43B5"/>
    <w:rsid w:val="007D4B4F"/>
    <w:rsid w:val="007D58D0"/>
    <w:rsid w:val="007D619C"/>
    <w:rsid w:val="007D6255"/>
    <w:rsid w:val="007D6A30"/>
    <w:rsid w:val="007D6B7F"/>
    <w:rsid w:val="007D7574"/>
    <w:rsid w:val="007D78A7"/>
    <w:rsid w:val="007E054E"/>
    <w:rsid w:val="007E09CD"/>
    <w:rsid w:val="007E14BE"/>
    <w:rsid w:val="007E1A2A"/>
    <w:rsid w:val="007E21AF"/>
    <w:rsid w:val="007E2630"/>
    <w:rsid w:val="007E3283"/>
    <w:rsid w:val="007E3BD6"/>
    <w:rsid w:val="007E69AE"/>
    <w:rsid w:val="007E6A72"/>
    <w:rsid w:val="007E6C36"/>
    <w:rsid w:val="007E719A"/>
    <w:rsid w:val="007E73DD"/>
    <w:rsid w:val="007F1112"/>
    <w:rsid w:val="007F1403"/>
    <w:rsid w:val="007F28A0"/>
    <w:rsid w:val="007F32E1"/>
    <w:rsid w:val="007F5237"/>
    <w:rsid w:val="007F5B1C"/>
    <w:rsid w:val="007F5CDA"/>
    <w:rsid w:val="007F631D"/>
    <w:rsid w:val="007F6372"/>
    <w:rsid w:val="007F73EF"/>
    <w:rsid w:val="007F7E9D"/>
    <w:rsid w:val="0080070E"/>
    <w:rsid w:val="00801590"/>
    <w:rsid w:val="0080173A"/>
    <w:rsid w:val="00801969"/>
    <w:rsid w:val="00801C16"/>
    <w:rsid w:val="00802086"/>
    <w:rsid w:val="00802EE2"/>
    <w:rsid w:val="008032FD"/>
    <w:rsid w:val="00803E66"/>
    <w:rsid w:val="00804512"/>
    <w:rsid w:val="008047DE"/>
    <w:rsid w:val="008053B3"/>
    <w:rsid w:val="008063A6"/>
    <w:rsid w:val="008102E6"/>
    <w:rsid w:val="008108D4"/>
    <w:rsid w:val="008108F8"/>
    <w:rsid w:val="00810B03"/>
    <w:rsid w:val="00814399"/>
    <w:rsid w:val="008146D6"/>
    <w:rsid w:val="008154D1"/>
    <w:rsid w:val="00815754"/>
    <w:rsid w:val="0081682C"/>
    <w:rsid w:val="0081685B"/>
    <w:rsid w:val="00817233"/>
    <w:rsid w:val="0082117F"/>
    <w:rsid w:val="008212E3"/>
    <w:rsid w:val="0082283A"/>
    <w:rsid w:val="00824245"/>
    <w:rsid w:val="008243F9"/>
    <w:rsid w:val="00824761"/>
    <w:rsid w:val="00824D2C"/>
    <w:rsid w:val="00825CDB"/>
    <w:rsid w:val="00827779"/>
    <w:rsid w:val="00827FA0"/>
    <w:rsid w:val="0083068E"/>
    <w:rsid w:val="00830DFD"/>
    <w:rsid w:val="008337FA"/>
    <w:rsid w:val="00833AC5"/>
    <w:rsid w:val="00833F8A"/>
    <w:rsid w:val="00835C35"/>
    <w:rsid w:val="0084050F"/>
    <w:rsid w:val="0084192B"/>
    <w:rsid w:val="00843178"/>
    <w:rsid w:val="0084360F"/>
    <w:rsid w:val="00843E63"/>
    <w:rsid w:val="0084430E"/>
    <w:rsid w:val="00844914"/>
    <w:rsid w:val="00844FE2"/>
    <w:rsid w:val="008467E4"/>
    <w:rsid w:val="008470BC"/>
    <w:rsid w:val="00850BD9"/>
    <w:rsid w:val="00851366"/>
    <w:rsid w:val="00852724"/>
    <w:rsid w:val="00856E44"/>
    <w:rsid w:val="00857DAC"/>
    <w:rsid w:val="00857DFF"/>
    <w:rsid w:val="0086121E"/>
    <w:rsid w:val="00862032"/>
    <w:rsid w:val="0086219E"/>
    <w:rsid w:val="008627F4"/>
    <w:rsid w:val="00862C90"/>
    <w:rsid w:val="00864BCC"/>
    <w:rsid w:val="00864E17"/>
    <w:rsid w:val="008656D1"/>
    <w:rsid w:val="00865D88"/>
    <w:rsid w:val="00866634"/>
    <w:rsid w:val="00866DD1"/>
    <w:rsid w:val="00870091"/>
    <w:rsid w:val="00871EFC"/>
    <w:rsid w:val="008724B5"/>
    <w:rsid w:val="0087292E"/>
    <w:rsid w:val="00872E73"/>
    <w:rsid w:val="00873B45"/>
    <w:rsid w:val="00874834"/>
    <w:rsid w:val="00874C86"/>
    <w:rsid w:val="00875A0E"/>
    <w:rsid w:val="00875A84"/>
    <w:rsid w:val="00876522"/>
    <w:rsid w:val="00876846"/>
    <w:rsid w:val="0087761D"/>
    <w:rsid w:val="00881F27"/>
    <w:rsid w:val="008821DF"/>
    <w:rsid w:val="0088234C"/>
    <w:rsid w:val="00882837"/>
    <w:rsid w:val="0088295C"/>
    <w:rsid w:val="0088353E"/>
    <w:rsid w:val="0088443F"/>
    <w:rsid w:val="00884C36"/>
    <w:rsid w:val="008857BD"/>
    <w:rsid w:val="008865B9"/>
    <w:rsid w:val="00886937"/>
    <w:rsid w:val="00886A1D"/>
    <w:rsid w:val="00886BAE"/>
    <w:rsid w:val="008874F6"/>
    <w:rsid w:val="008879E5"/>
    <w:rsid w:val="00890F54"/>
    <w:rsid w:val="0089164F"/>
    <w:rsid w:val="00892072"/>
    <w:rsid w:val="0089242A"/>
    <w:rsid w:val="00892905"/>
    <w:rsid w:val="00893D06"/>
    <w:rsid w:val="008A03EE"/>
    <w:rsid w:val="008A0A11"/>
    <w:rsid w:val="008A0C46"/>
    <w:rsid w:val="008A15B3"/>
    <w:rsid w:val="008A1A0B"/>
    <w:rsid w:val="008A26E8"/>
    <w:rsid w:val="008A36D3"/>
    <w:rsid w:val="008A3F55"/>
    <w:rsid w:val="008A410A"/>
    <w:rsid w:val="008A4577"/>
    <w:rsid w:val="008A6CFD"/>
    <w:rsid w:val="008A7ABD"/>
    <w:rsid w:val="008B0EEA"/>
    <w:rsid w:val="008B1FF5"/>
    <w:rsid w:val="008B247E"/>
    <w:rsid w:val="008B24D6"/>
    <w:rsid w:val="008B2D4D"/>
    <w:rsid w:val="008B3040"/>
    <w:rsid w:val="008B392A"/>
    <w:rsid w:val="008B4909"/>
    <w:rsid w:val="008B4A6A"/>
    <w:rsid w:val="008B5808"/>
    <w:rsid w:val="008B69BC"/>
    <w:rsid w:val="008B6B96"/>
    <w:rsid w:val="008B71DF"/>
    <w:rsid w:val="008B7E3E"/>
    <w:rsid w:val="008C1580"/>
    <w:rsid w:val="008C17C8"/>
    <w:rsid w:val="008C1836"/>
    <w:rsid w:val="008C2693"/>
    <w:rsid w:val="008C26AA"/>
    <w:rsid w:val="008C2A24"/>
    <w:rsid w:val="008C3382"/>
    <w:rsid w:val="008C36E3"/>
    <w:rsid w:val="008C50B8"/>
    <w:rsid w:val="008C57FE"/>
    <w:rsid w:val="008C5FC6"/>
    <w:rsid w:val="008C6A04"/>
    <w:rsid w:val="008C7291"/>
    <w:rsid w:val="008C77E9"/>
    <w:rsid w:val="008C7D89"/>
    <w:rsid w:val="008D0717"/>
    <w:rsid w:val="008D12C8"/>
    <w:rsid w:val="008D14B9"/>
    <w:rsid w:val="008D1899"/>
    <w:rsid w:val="008D1D33"/>
    <w:rsid w:val="008D1F0C"/>
    <w:rsid w:val="008D363A"/>
    <w:rsid w:val="008D37CE"/>
    <w:rsid w:val="008D46FB"/>
    <w:rsid w:val="008D48F2"/>
    <w:rsid w:val="008D4BC7"/>
    <w:rsid w:val="008D4D0A"/>
    <w:rsid w:val="008D52B5"/>
    <w:rsid w:val="008D5B18"/>
    <w:rsid w:val="008D5CB5"/>
    <w:rsid w:val="008D5F30"/>
    <w:rsid w:val="008D6D7F"/>
    <w:rsid w:val="008D76E2"/>
    <w:rsid w:val="008E038A"/>
    <w:rsid w:val="008E0786"/>
    <w:rsid w:val="008E0FA1"/>
    <w:rsid w:val="008E14AC"/>
    <w:rsid w:val="008E22F6"/>
    <w:rsid w:val="008E24C4"/>
    <w:rsid w:val="008E3275"/>
    <w:rsid w:val="008E451F"/>
    <w:rsid w:val="008E51A4"/>
    <w:rsid w:val="008E579A"/>
    <w:rsid w:val="008E60A4"/>
    <w:rsid w:val="008E6668"/>
    <w:rsid w:val="008E7B18"/>
    <w:rsid w:val="008E7F8D"/>
    <w:rsid w:val="008F0857"/>
    <w:rsid w:val="008F27E3"/>
    <w:rsid w:val="008F2A56"/>
    <w:rsid w:val="008F2FFE"/>
    <w:rsid w:val="008F3416"/>
    <w:rsid w:val="008F453D"/>
    <w:rsid w:val="008F4BCF"/>
    <w:rsid w:val="008F50D9"/>
    <w:rsid w:val="008F64CF"/>
    <w:rsid w:val="008F6A4F"/>
    <w:rsid w:val="008F6F87"/>
    <w:rsid w:val="008F6F99"/>
    <w:rsid w:val="008F707E"/>
    <w:rsid w:val="008F7382"/>
    <w:rsid w:val="008F7471"/>
    <w:rsid w:val="008F7FF8"/>
    <w:rsid w:val="00900AB7"/>
    <w:rsid w:val="009011A9"/>
    <w:rsid w:val="0090145F"/>
    <w:rsid w:val="00902CEE"/>
    <w:rsid w:val="00903136"/>
    <w:rsid w:val="00904EA9"/>
    <w:rsid w:val="0090517B"/>
    <w:rsid w:val="00905ED5"/>
    <w:rsid w:val="009062AE"/>
    <w:rsid w:val="009063D0"/>
    <w:rsid w:val="0090656D"/>
    <w:rsid w:val="00906A6A"/>
    <w:rsid w:val="00911710"/>
    <w:rsid w:val="009123DD"/>
    <w:rsid w:val="00912B91"/>
    <w:rsid w:val="00914AB2"/>
    <w:rsid w:val="00914C99"/>
    <w:rsid w:val="00915956"/>
    <w:rsid w:val="009162C8"/>
    <w:rsid w:val="009206F6"/>
    <w:rsid w:val="009209A4"/>
    <w:rsid w:val="00920A38"/>
    <w:rsid w:val="00920D5A"/>
    <w:rsid w:val="00921183"/>
    <w:rsid w:val="009213DC"/>
    <w:rsid w:val="00921D24"/>
    <w:rsid w:val="009223AA"/>
    <w:rsid w:val="009234F2"/>
    <w:rsid w:val="00923A11"/>
    <w:rsid w:val="00924C07"/>
    <w:rsid w:val="00925178"/>
    <w:rsid w:val="00925FDD"/>
    <w:rsid w:val="009273DC"/>
    <w:rsid w:val="00927B1D"/>
    <w:rsid w:val="009306F5"/>
    <w:rsid w:val="00930866"/>
    <w:rsid w:val="00931A8C"/>
    <w:rsid w:val="0093265F"/>
    <w:rsid w:val="0093266D"/>
    <w:rsid w:val="00933F72"/>
    <w:rsid w:val="00935004"/>
    <w:rsid w:val="00935F8A"/>
    <w:rsid w:val="0093620B"/>
    <w:rsid w:val="00936C0E"/>
    <w:rsid w:val="0094041D"/>
    <w:rsid w:val="009409E8"/>
    <w:rsid w:val="0094116D"/>
    <w:rsid w:val="00941369"/>
    <w:rsid w:val="00941DE8"/>
    <w:rsid w:val="00943A30"/>
    <w:rsid w:val="00944153"/>
    <w:rsid w:val="00944A93"/>
    <w:rsid w:val="00944B81"/>
    <w:rsid w:val="00944C48"/>
    <w:rsid w:val="00946071"/>
    <w:rsid w:val="00946164"/>
    <w:rsid w:val="00946997"/>
    <w:rsid w:val="009469E7"/>
    <w:rsid w:val="00951E99"/>
    <w:rsid w:val="00954063"/>
    <w:rsid w:val="009544E8"/>
    <w:rsid w:val="0095512F"/>
    <w:rsid w:val="009552DF"/>
    <w:rsid w:val="009553B1"/>
    <w:rsid w:val="00955A7D"/>
    <w:rsid w:val="00955CF0"/>
    <w:rsid w:val="009565B3"/>
    <w:rsid w:val="009574E0"/>
    <w:rsid w:val="009615C6"/>
    <w:rsid w:val="0096189C"/>
    <w:rsid w:val="009627DC"/>
    <w:rsid w:val="009636BD"/>
    <w:rsid w:val="00963938"/>
    <w:rsid w:val="00963F5A"/>
    <w:rsid w:val="009641FA"/>
    <w:rsid w:val="00964376"/>
    <w:rsid w:val="00965933"/>
    <w:rsid w:val="009659B8"/>
    <w:rsid w:val="00966E88"/>
    <w:rsid w:val="00967D4A"/>
    <w:rsid w:val="009703CF"/>
    <w:rsid w:val="009706E2"/>
    <w:rsid w:val="00971A35"/>
    <w:rsid w:val="00973A67"/>
    <w:rsid w:val="009750DF"/>
    <w:rsid w:val="00975192"/>
    <w:rsid w:val="00975715"/>
    <w:rsid w:val="009767D1"/>
    <w:rsid w:val="00976A26"/>
    <w:rsid w:val="00976EC3"/>
    <w:rsid w:val="009779E5"/>
    <w:rsid w:val="00980205"/>
    <w:rsid w:val="009817D0"/>
    <w:rsid w:val="00981A4E"/>
    <w:rsid w:val="00981D58"/>
    <w:rsid w:val="009822C3"/>
    <w:rsid w:val="00982684"/>
    <w:rsid w:val="00982821"/>
    <w:rsid w:val="00982A7F"/>
    <w:rsid w:val="00982D38"/>
    <w:rsid w:val="0098326B"/>
    <w:rsid w:val="00983AE9"/>
    <w:rsid w:val="00984C19"/>
    <w:rsid w:val="00985156"/>
    <w:rsid w:val="009860CB"/>
    <w:rsid w:val="0098616A"/>
    <w:rsid w:val="00986AB8"/>
    <w:rsid w:val="00987F97"/>
    <w:rsid w:val="0099047D"/>
    <w:rsid w:val="009913F8"/>
    <w:rsid w:val="00991C48"/>
    <w:rsid w:val="009922D7"/>
    <w:rsid w:val="00992EC3"/>
    <w:rsid w:val="00994188"/>
    <w:rsid w:val="00994AE8"/>
    <w:rsid w:val="009976C9"/>
    <w:rsid w:val="00997915"/>
    <w:rsid w:val="009A07DE"/>
    <w:rsid w:val="009A123A"/>
    <w:rsid w:val="009A131C"/>
    <w:rsid w:val="009A1635"/>
    <w:rsid w:val="009A1CE5"/>
    <w:rsid w:val="009A22C2"/>
    <w:rsid w:val="009A24EC"/>
    <w:rsid w:val="009A2BE6"/>
    <w:rsid w:val="009A5265"/>
    <w:rsid w:val="009A5308"/>
    <w:rsid w:val="009A58B9"/>
    <w:rsid w:val="009A5C59"/>
    <w:rsid w:val="009A5D69"/>
    <w:rsid w:val="009A660B"/>
    <w:rsid w:val="009A7DE1"/>
    <w:rsid w:val="009B07DF"/>
    <w:rsid w:val="009B08C4"/>
    <w:rsid w:val="009B0BD2"/>
    <w:rsid w:val="009B1310"/>
    <w:rsid w:val="009B174A"/>
    <w:rsid w:val="009B1A34"/>
    <w:rsid w:val="009B24A1"/>
    <w:rsid w:val="009B2BA9"/>
    <w:rsid w:val="009B4AEC"/>
    <w:rsid w:val="009B5402"/>
    <w:rsid w:val="009B5EBD"/>
    <w:rsid w:val="009B6205"/>
    <w:rsid w:val="009B6ACC"/>
    <w:rsid w:val="009C0146"/>
    <w:rsid w:val="009C1585"/>
    <w:rsid w:val="009C190F"/>
    <w:rsid w:val="009C3F7E"/>
    <w:rsid w:val="009C5E3B"/>
    <w:rsid w:val="009C5FD0"/>
    <w:rsid w:val="009D10D8"/>
    <w:rsid w:val="009D1F47"/>
    <w:rsid w:val="009D3933"/>
    <w:rsid w:val="009D3EA3"/>
    <w:rsid w:val="009D48E1"/>
    <w:rsid w:val="009D631E"/>
    <w:rsid w:val="009D674C"/>
    <w:rsid w:val="009D6F77"/>
    <w:rsid w:val="009E0688"/>
    <w:rsid w:val="009E0D1E"/>
    <w:rsid w:val="009E2168"/>
    <w:rsid w:val="009E27B5"/>
    <w:rsid w:val="009E4A08"/>
    <w:rsid w:val="009E59C7"/>
    <w:rsid w:val="009E7AB5"/>
    <w:rsid w:val="009E7C76"/>
    <w:rsid w:val="009F0E7D"/>
    <w:rsid w:val="009F14BF"/>
    <w:rsid w:val="009F1788"/>
    <w:rsid w:val="009F1A40"/>
    <w:rsid w:val="009F26D1"/>
    <w:rsid w:val="009F2D2B"/>
    <w:rsid w:val="009F42AC"/>
    <w:rsid w:val="009F4822"/>
    <w:rsid w:val="009F4DEA"/>
    <w:rsid w:val="009F534E"/>
    <w:rsid w:val="009F58CF"/>
    <w:rsid w:val="009F5956"/>
    <w:rsid w:val="009F5ED2"/>
    <w:rsid w:val="009F654C"/>
    <w:rsid w:val="00A010BD"/>
    <w:rsid w:val="00A011D9"/>
    <w:rsid w:val="00A012AE"/>
    <w:rsid w:val="00A015A1"/>
    <w:rsid w:val="00A029F9"/>
    <w:rsid w:val="00A05ECB"/>
    <w:rsid w:val="00A06A64"/>
    <w:rsid w:val="00A06E1F"/>
    <w:rsid w:val="00A07C33"/>
    <w:rsid w:val="00A07CAB"/>
    <w:rsid w:val="00A1002B"/>
    <w:rsid w:val="00A105FF"/>
    <w:rsid w:val="00A10AED"/>
    <w:rsid w:val="00A12E47"/>
    <w:rsid w:val="00A14ED2"/>
    <w:rsid w:val="00A15CA2"/>
    <w:rsid w:val="00A162FA"/>
    <w:rsid w:val="00A16F66"/>
    <w:rsid w:val="00A17893"/>
    <w:rsid w:val="00A17CB7"/>
    <w:rsid w:val="00A2065E"/>
    <w:rsid w:val="00A20683"/>
    <w:rsid w:val="00A20958"/>
    <w:rsid w:val="00A210B6"/>
    <w:rsid w:val="00A22942"/>
    <w:rsid w:val="00A229B4"/>
    <w:rsid w:val="00A2307A"/>
    <w:rsid w:val="00A23280"/>
    <w:rsid w:val="00A23750"/>
    <w:rsid w:val="00A23C10"/>
    <w:rsid w:val="00A2439A"/>
    <w:rsid w:val="00A247C6"/>
    <w:rsid w:val="00A26252"/>
    <w:rsid w:val="00A26666"/>
    <w:rsid w:val="00A30044"/>
    <w:rsid w:val="00A30119"/>
    <w:rsid w:val="00A303A4"/>
    <w:rsid w:val="00A30C5E"/>
    <w:rsid w:val="00A30CAE"/>
    <w:rsid w:val="00A30DE5"/>
    <w:rsid w:val="00A31B26"/>
    <w:rsid w:val="00A31D69"/>
    <w:rsid w:val="00A322B8"/>
    <w:rsid w:val="00A3360D"/>
    <w:rsid w:val="00A337F9"/>
    <w:rsid w:val="00A33A07"/>
    <w:rsid w:val="00A34AC4"/>
    <w:rsid w:val="00A36AC6"/>
    <w:rsid w:val="00A36EBE"/>
    <w:rsid w:val="00A401B5"/>
    <w:rsid w:val="00A4098B"/>
    <w:rsid w:val="00A42127"/>
    <w:rsid w:val="00A425EE"/>
    <w:rsid w:val="00A45ED6"/>
    <w:rsid w:val="00A46801"/>
    <w:rsid w:val="00A468B7"/>
    <w:rsid w:val="00A512B4"/>
    <w:rsid w:val="00A5150F"/>
    <w:rsid w:val="00A51686"/>
    <w:rsid w:val="00A53D25"/>
    <w:rsid w:val="00A54352"/>
    <w:rsid w:val="00A54353"/>
    <w:rsid w:val="00A562A1"/>
    <w:rsid w:val="00A567FD"/>
    <w:rsid w:val="00A56E79"/>
    <w:rsid w:val="00A578D2"/>
    <w:rsid w:val="00A601E7"/>
    <w:rsid w:val="00A603B7"/>
    <w:rsid w:val="00A60F83"/>
    <w:rsid w:val="00A6168F"/>
    <w:rsid w:val="00A626BD"/>
    <w:rsid w:val="00A626D2"/>
    <w:rsid w:val="00A62DF3"/>
    <w:rsid w:val="00A6362D"/>
    <w:rsid w:val="00A63E40"/>
    <w:rsid w:val="00A65039"/>
    <w:rsid w:val="00A65619"/>
    <w:rsid w:val="00A6565C"/>
    <w:rsid w:val="00A657C4"/>
    <w:rsid w:val="00A65E4C"/>
    <w:rsid w:val="00A6641E"/>
    <w:rsid w:val="00A6643C"/>
    <w:rsid w:val="00A71CEC"/>
    <w:rsid w:val="00A72AF5"/>
    <w:rsid w:val="00A72C77"/>
    <w:rsid w:val="00A72E07"/>
    <w:rsid w:val="00A73E53"/>
    <w:rsid w:val="00A74091"/>
    <w:rsid w:val="00A7508E"/>
    <w:rsid w:val="00A7566A"/>
    <w:rsid w:val="00A75727"/>
    <w:rsid w:val="00A757F2"/>
    <w:rsid w:val="00A763C2"/>
    <w:rsid w:val="00A76E7A"/>
    <w:rsid w:val="00A76F75"/>
    <w:rsid w:val="00A7781B"/>
    <w:rsid w:val="00A77B04"/>
    <w:rsid w:val="00A804E8"/>
    <w:rsid w:val="00A811FD"/>
    <w:rsid w:val="00A84CE2"/>
    <w:rsid w:val="00A84FE5"/>
    <w:rsid w:val="00A85D18"/>
    <w:rsid w:val="00A869D9"/>
    <w:rsid w:val="00A86BFD"/>
    <w:rsid w:val="00A87C7A"/>
    <w:rsid w:val="00A91315"/>
    <w:rsid w:val="00A91FC2"/>
    <w:rsid w:val="00A92C8D"/>
    <w:rsid w:val="00A93E28"/>
    <w:rsid w:val="00A94217"/>
    <w:rsid w:val="00A94668"/>
    <w:rsid w:val="00A95E0B"/>
    <w:rsid w:val="00A96611"/>
    <w:rsid w:val="00A967A7"/>
    <w:rsid w:val="00A967FA"/>
    <w:rsid w:val="00A97BD0"/>
    <w:rsid w:val="00AA006F"/>
    <w:rsid w:val="00AA0547"/>
    <w:rsid w:val="00AA159C"/>
    <w:rsid w:val="00AA1682"/>
    <w:rsid w:val="00AA19D1"/>
    <w:rsid w:val="00AA1D6C"/>
    <w:rsid w:val="00AA2E43"/>
    <w:rsid w:val="00AA3DE9"/>
    <w:rsid w:val="00AA67BB"/>
    <w:rsid w:val="00AB0059"/>
    <w:rsid w:val="00AB0847"/>
    <w:rsid w:val="00AB1A03"/>
    <w:rsid w:val="00AB29C9"/>
    <w:rsid w:val="00AB2EE3"/>
    <w:rsid w:val="00AB3301"/>
    <w:rsid w:val="00AB3709"/>
    <w:rsid w:val="00AB3ABE"/>
    <w:rsid w:val="00AB45F4"/>
    <w:rsid w:val="00AB4B4E"/>
    <w:rsid w:val="00AB5449"/>
    <w:rsid w:val="00AB7097"/>
    <w:rsid w:val="00AB769C"/>
    <w:rsid w:val="00AB7AC5"/>
    <w:rsid w:val="00AC0C51"/>
    <w:rsid w:val="00AC1D92"/>
    <w:rsid w:val="00AC2893"/>
    <w:rsid w:val="00AC2B76"/>
    <w:rsid w:val="00AC33EE"/>
    <w:rsid w:val="00AC3DB2"/>
    <w:rsid w:val="00AC3DF4"/>
    <w:rsid w:val="00AC466D"/>
    <w:rsid w:val="00AC5767"/>
    <w:rsid w:val="00AD018C"/>
    <w:rsid w:val="00AD11D4"/>
    <w:rsid w:val="00AD37B3"/>
    <w:rsid w:val="00AD457C"/>
    <w:rsid w:val="00AD4BDC"/>
    <w:rsid w:val="00AD4E51"/>
    <w:rsid w:val="00AD53E2"/>
    <w:rsid w:val="00AD720A"/>
    <w:rsid w:val="00AD7435"/>
    <w:rsid w:val="00AE0152"/>
    <w:rsid w:val="00AE0577"/>
    <w:rsid w:val="00AE06DD"/>
    <w:rsid w:val="00AE0BFB"/>
    <w:rsid w:val="00AE3317"/>
    <w:rsid w:val="00AE5224"/>
    <w:rsid w:val="00AE5370"/>
    <w:rsid w:val="00AE6EC0"/>
    <w:rsid w:val="00AE7D34"/>
    <w:rsid w:val="00AF01FD"/>
    <w:rsid w:val="00AF03D0"/>
    <w:rsid w:val="00AF068E"/>
    <w:rsid w:val="00AF1E68"/>
    <w:rsid w:val="00AF25EF"/>
    <w:rsid w:val="00AF3151"/>
    <w:rsid w:val="00AF3D41"/>
    <w:rsid w:val="00AF5590"/>
    <w:rsid w:val="00AF5CCE"/>
    <w:rsid w:val="00AF6E98"/>
    <w:rsid w:val="00AF7B3E"/>
    <w:rsid w:val="00B006E9"/>
    <w:rsid w:val="00B00B8D"/>
    <w:rsid w:val="00B00C9E"/>
    <w:rsid w:val="00B02C82"/>
    <w:rsid w:val="00B0417D"/>
    <w:rsid w:val="00B04928"/>
    <w:rsid w:val="00B06440"/>
    <w:rsid w:val="00B0797B"/>
    <w:rsid w:val="00B10FAC"/>
    <w:rsid w:val="00B113E6"/>
    <w:rsid w:val="00B11AEA"/>
    <w:rsid w:val="00B12300"/>
    <w:rsid w:val="00B12AAA"/>
    <w:rsid w:val="00B13322"/>
    <w:rsid w:val="00B135BC"/>
    <w:rsid w:val="00B15076"/>
    <w:rsid w:val="00B15F31"/>
    <w:rsid w:val="00B16DED"/>
    <w:rsid w:val="00B1729B"/>
    <w:rsid w:val="00B176C9"/>
    <w:rsid w:val="00B179A2"/>
    <w:rsid w:val="00B21537"/>
    <w:rsid w:val="00B21540"/>
    <w:rsid w:val="00B23A58"/>
    <w:rsid w:val="00B24524"/>
    <w:rsid w:val="00B24B39"/>
    <w:rsid w:val="00B24E4E"/>
    <w:rsid w:val="00B25EFC"/>
    <w:rsid w:val="00B268E7"/>
    <w:rsid w:val="00B305F7"/>
    <w:rsid w:val="00B30A7B"/>
    <w:rsid w:val="00B30D20"/>
    <w:rsid w:val="00B3107F"/>
    <w:rsid w:val="00B315F9"/>
    <w:rsid w:val="00B317EF"/>
    <w:rsid w:val="00B31AE2"/>
    <w:rsid w:val="00B32FDA"/>
    <w:rsid w:val="00B34047"/>
    <w:rsid w:val="00B34527"/>
    <w:rsid w:val="00B34B2E"/>
    <w:rsid w:val="00B34C7A"/>
    <w:rsid w:val="00B35397"/>
    <w:rsid w:val="00B36CC9"/>
    <w:rsid w:val="00B37EC1"/>
    <w:rsid w:val="00B417A2"/>
    <w:rsid w:val="00B42C0C"/>
    <w:rsid w:val="00B4300E"/>
    <w:rsid w:val="00B434E0"/>
    <w:rsid w:val="00B44315"/>
    <w:rsid w:val="00B45316"/>
    <w:rsid w:val="00B45C97"/>
    <w:rsid w:val="00B46E71"/>
    <w:rsid w:val="00B46EF8"/>
    <w:rsid w:val="00B470BD"/>
    <w:rsid w:val="00B504F9"/>
    <w:rsid w:val="00B509B2"/>
    <w:rsid w:val="00B51935"/>
    <w:rsid w:val="00B51F6C"/>
    <w:rsid w:val="00B525B6"/>
    <w:rsid w:val="00B52AF6"/>
    <w:rsid w:val="00B53816"/>
    <w:rsid w:val="00B54581"/>
    <w:rsid w:val="00B5478B"/>
    <w:rsid w:val="00B57139"/>
    <w:rsid w:val="00B60AF3"/>
    <w:rsid w:val="00B61732"/>
    <w:rsid w:val="00B624B6"/>
    <w:rsid w:val="00B62717"/>
    <w:rsid w:val="00B62C94"/>
    <w:rsid w:val="00B63291"/>
    <w:rsid w:val="00B6495C"/>
    <w:rsid w:val="00B64A92"/>
    <w:rsid w:val="00B64F55"/>
    <w:rsid w:val="00B6689E"/>
    <w:rsid w:val="00B66F6C"/>
    <w:rsid w:val="00B670F6"/>
    <w:rsid w:val="00B673E1"/>
    <w:rsid w:val="00B67C79"/>
    <w:rsid w:val="00B7166C"/>
    <w:rsid w:val="00B71861"/>
    <w:rsid w:val="00B772AC"/>
    <w:rsid w:val="00B804CD"/>
    <w:rsid w:val="00B807ED"/>
    <w:rsid w:val="00B812EE"/>
    <w:rsid w:val="00B8202F"/>
    <w:rsid w:val="00B82242"/>
    <w:rsid w:val="00B822A3"/>
    <w:rsid w:val="00B83051"/>
    <w:rsid w:val="00B8356F"/>
    <w:rsid w:val="00B839AF"/>
    <w:rsid w:val="00B839B5"/>
    <w:rsid w:val="00B83A55"/>
    <w:rsid w:val="00B83BB6"/>
    <w:rsid w:val="00B83CAC"/>
    <w:rsid w:val="00B83E90"/>
    <w:rsid w:val="00B84840"/>
    <w:rsid w:val="00B85745"/>
    <w:rsid w:val="00B86B17"/>
    <w:rsid w:val="00B87430"/>
    <w:rsid w:val="00B87AD7"/>
    <w:rsid w:val="00B90FFF"/>
    <w:rsid w:val="00B92DD8"/>
    <w:rsid w:val="00B93F1B"/>
    <w:rsid w:val="00B94736"/>
    <w:rsid w:val="00B947F4"/>
    <w:rsid w:val="00B94F47"/>
    <w:rsid w:val="00B95808"/>
    <w:rsid w:val="00B95F01"/>
    <w:rsid w:val="00BA00DC"/>
    <w:rsid w:val="00BA09D3"/>
    <w:rsid w:val="00BA0EF5"/>
    <w:rsid w:val="00BA16E6"/>
    <w:rsid w:val="00BA19A8"/>
    <w:rsid w:val="00BA1A4A"/>
    <w:rsid w:val="00BA3446"/>
    <w:rsid w:val="00BA5802"/>
    <w:rsid w:val="00BA5888"/>
    <w:rsid w:val="00BA651D"/>
    <w:rsid w:val="00BA7858"/>
    <w:rsid w:val="00BA7C2D"/>
    <w:rsid w:val="00BB039B"/>
    <w:rsid w:val="00BB03F6"/>
    <w:rsid w:val="00BB042A"/>
    <w:rsid w:val="00BB1119"/>
    <w:rsid w:val="00BB1A27"/>
    <w:rsid w:val="00BB1A88"/>
    <w:rsid w:val="00BB302E"/>
    <w:rsid w:val="00BB305C"/>
    <w:rsid w:val="00BB356E"/>
    <w:rsid w:val="00BB55E3"/>
    <w:rsid w:val="00BB60EF"/>
    <w:rsid w:val="00BB61B9"/>
    <w:rsid w:val="00BB6889"/>
    <w:rsid w:val="00BB75A1"/>
    <w:rsid w:val="00BC1CAF"/>
    <w:rsid w:val="00BC25DC"/>
    <w:rsid w:val="00BC3801"/>
    <w:rsid w:val="00BC3B55"/>
    <w:rsid w:val="00BC3F20"/>
    <w:rsid w:val="00BC5872"/>
    <w:rsid w:val="00BC5DC6"/>
    <w:rsid w:val="00BC6063"/>
    <w:rsid w:val="00BC6CA5"/>
    <w:rsid w:val="00BC6D3D"/>
    <w:rsid w:val="00BC70AA"/>
    <w:rsid w:val="00BC7A84"/>
    <w:rsid w:val="00BD010B"/>
    <w:rsid w:val="00BD07D3"/>
    <w:rsid w:val="00BD08B2"/>
    <w:rsid w:val="00BD0FD5"/>
    <w:rsid w:val="00BD16F4"/>
    <w:rsid w:val="00BD1B62"/>
    <w:rsid w:val="00BD324E"/>
    <w:rsid w:val="00BD3561"/>
    <w:rsid w:val="00BD4534"/>
    <w:rsid w:val="00BD4556"/>
    <w:rsid w:val="00BD4734"/>
    <w:rsid w:val="00BD4A12"/>
    <w:rsid w:val="00BD5D00"/>
    <w:rsid w:val="00BD67A8"/>
    <w:rsid w:val="00BD6D1F"/>
    <w:rsid w:val="00BD711D"/>
    <w:rsid w:val="00BE0C8E"/>
    <w:rsid w:val="00BE1354"/>
    <w:rsid w:val="00BE367C"/>
    <w:rsid w:val="00BE489B"/>
    <w:rsid w:val="00BE5341"/>
    <w:rsid w:val="00BE5D7D"/>
    <w:rsid w:val="00BE60E3"/>
    <w:rsid w:val="00BE60E6"/>
    <w:rsid w:val="00BE6C74"/>
    <w:rsid w:val="00BE715E"/>
    <w:rsid w:val="00BE7177"/>
    <w:rsid w:val="00BF11AD"/>
    <w:rsid w:val="00BF1335"/>
    <w:rsid w:val="00BF25E6"/>
    <w:rsid w:val="00BF37C4"/>
    <w:rsid w:val="00BF3C29"/>
    <w:rsid w:val="00BF4177"/>
    <w:rsid w:val="00BF44D4"/>
    <w:rsid w:val="00BF51F7"/>
    <w:rsid w:val="00BF5491"/>
    <w:rsid w:val="00BF5C72"/>
    <w:rsid w:val="00BF612C"/>
    <w:rsid w:val="00C00EC6"/>
    <w:rsid w:val="00C012AF"/>
    <w:rsid w:val="00C0139C"/>
    <w:rsid w:val="00C0212B"/>
    <w:rsid w:val="00C042E4"/>
    <w:rsid w:val="00C05295"/>
    <w:rsid w:val="00C05409"/>
    <w:rsid w:val="00C05AEA"/>
    <w:rsid w:val="00C05E7A"/>
    <w:rsid w:val="00C05ED5"/>
    <w:rsid w:val="00C07E94"/>
    <w:rsid w:val="00C11F76"/>
    <w:rsid w:val="00C14F70"/>
    <w:rsid w:val="00C15330"/>
    <w:rsid w:val="00C20F27"/>
    <w:rsid w:val="00C22088"/>
    <w:rsid w:val="00C22437"/>
    <w:rsid w:val="00C242DF"/>
    <w:rsid w:val="00C26041"/>
    <w:rsid w:val="00C26076"/>
    <w:rsid w:val="00C26E28"/>
    <w:rsid w:val="00C273E5"/>
    <w:rsid w:val="00C27E62"/>
    <w:rsid w:val="00C3035B"/>
    <w:rsid w:val="00C30F22"/>
    <w:rsid w:val="00C331AE"/>
    <w:rsid w:val="00C33372"/>
    <w:rsid w:val="00C334FF"/>
    <w:rsid w:val="00C33A16"/>
    <w:rsid w:val="00C33CED"/>
    <w:rsid w:val="00C34568"/>
    <w:rsid w:val="00C346CD"/>
    <w:rsid w:val="00C34713"/>
    <w:rsid w:val="00C34F62"/>
    <w:rsid w:val="00C35358"/>
    <w:rsid w:val="00C36FCC"/>
    <w:rsid w:val="00C40CD0"/>
    <w:rsid w:val="00C41382"/>
    <w:rsid w:val="00C42650"/>
    <w:rsid w:val="00C430AA"/>
    <w:rsid w:val="00C44A58"/>
    <w:rsid w:val="00C45494"/>
    <w:rsid w:val="00C46F21"/>
    <w:rsid w:val="00C47AD1"/>
    <w:rsid w:val="00C47EF3"/>
    <w:rsid w:val="00C50191"/>
    <w:rsid w:val="00C51B71"/>
    <w:rsid w:val="00C52002"/>
    <w:rsid w:val="00C53CF1"/>
    <w:rsid w:val="00C53F2F"/>
    <w:rsid w:val="00C54736"/>
    <w:rsid w:val="00C551A6"/>
    <w:rsid w:val="00C55FE4"/>
    <w:rsid w:val="00C562AF"/>
    <w:rsid w:val="00C610F8"/>
    <w:rsid w:val="00C615C2"/>
    <w:rsid w:val="00C61C15"/>
    <w:rsid w:val="00C61ED0"/>
    <w:rsid w:val="00C6361B"/>
    <w:rsid w:val="00C65EF8"/>
    <w:rsid w:val="00C66448"/>
    <w:rsid w:val="00C66608"/>
    <w:rsid w:val="00C66721"/>
    <w:rsid w:val="00C67188"/>
    <w:rsid w:val="00C71750"/>
    <w:rsid w:val="00C71B3B"/>
    <w:rsid w:val="00C72521"/>
    <w:rsid w:val="00C72692"/>
    <w:rsid w:val="00C72732"/>
    <w:rsid w:val="00C74348"/>
    <w:rsid w:val="00C7741C"/>
    <w:rsid w:val="00C77B2C"/>
    <w:rsid w:val="00C81EFE"/>
    <w:rsid w:val="00C82097"/>
    <w:rsid w:val="00C827D0"/>
    <w:rsid w:val="00C82A75"/>
    <w:rsid w:val="00C82CD2"/>
    <w:rsid w:val="00C840EA"/>
    <w:rsid w:val="00C8534C"/>
    <w:rsid w:val="00C8714D"/>
    <w:rsid w:val="00C87323"/>
    <w:rsid w:val="00C87502"/>
    <w:rsid w:val="00C87A75"/>
    <w:rsid w:val="00C9073E"/>
    <w:rsid w:val="00C912D4"/>
    <w:rsid w:val="00C9188A"/>
    <w:rsid w:val="00C91BFF"/>
    <w:rsid w:val="00C92A6C"/>
    <w:rsid w:val="00C94867"/>
    <w:rsid w:val="00C956D0"/>
    <w:rsid w:val="00C959BF"/>
    <w:rsid w:val="00C95CFA"/>
    <w:rsid w:val="00C97D11"/>
    <w:rsid w:val="00CA0E1E"/>
    <w:rsid w:val="00CA123B"/>
    <w:rsid w:val="00CA2FCC"/>
    <w:rsid w:val="00CA30B5"/>
    <w:rsid w:val="00CA3765"/>
    <w:rsid w:val="00CA5457"/>
    <w:rsid w:val="00CA5C07"/>
    <w:rsid w:val="00CA5C74"/>
    <w:rsid w:val="00CA6243"/>
    <w:rsid w:val="00CA7668"/>
    <w:rsid w:val="00CB019D"/>
    <w:rsid w:val="00CB0801"/>
    <w:rsid w:val="00CB0E3E"/>
    <w:rsid w:val="00CB10A3"/>
    <w:rsid w:val="00CB1C08"/>
    <w:rsid w:val="00CB3ADE"/>
    <w:rsid w:val="00CB5915"/>
    <w:rsid w:val="00CB6379"/>
    <w:rsid w:val="00CB63B6"/>
    <w:rsid w:val="00CB6F10"/>
    <w:rsid w:val="00CB710D"/>
    <w:rsid w:val="00CB7B48"/>
    <w:rsid w:val="00CB7F10"/>
    <w:rsid w:val="00CC0653"/>
    <w:rsid w:val="00CC0AB2"/>
    <w:rsid w:val="00CC156B"/>
    <w:rsid w:val="00CC3E8B"/>
    <w:rsid w:val="00CC3EC0"/>
    <w:rsid w:val="00CC42C6"/>
    <w:rsid w:val="00CC45C6"/>
    <w:rsid w:val="00CC4665"/>
    <w:rsid w:val="00CC4D18"/>
    <w:rsid w:val="00CC5C84"/>
    <w:rsid w:val="00CC6843"/>
    <w:rsid w:val="00CC6AF1"/>
    <w:rsid w:val="00CC7139"/>
    <w:rsid w:val="00CC7631"/>
    <w:rsid w:val="00CD06CF"/>
    <w:rsid w:val="00CD09D8"/>
    <w:rsid w:val="00CD15D7"/>
    <w:rsid w:val="00CD16AE"/>
    <w:rsid w:val="00CD16D6"/>
    <w:rsid w:val="00CD20B2"/>
    <w:rsid w:val="00CD2D8A"/>
    <w:rsid w:val="00CD3182"/>
    <w:rsid w:val="00CD366A"/>
    <w:rsid w:val="00CD4A30"/>
    <w:rsid w:val="00CD5050"/>
    <w:rsid w:val="00CD5128"/>
    <w:rsid w:val="00CD52AA"/>
    <w:rsid w:val="00CD58AB"/>
    <w:rsid w:val="00CD645E"/>
    <w:rsid w:val="00CD6A9D"/>
    <w:rsid w:val="00CE07BB"/>
    <w:rsid w:val="00CE0EF9"/>
    <w:rsid w:val="00CE1776"/>
    <w:rsid w:val="00CE18F5"/>
    <w:rsid w:val="00CE27D2"/>
    <w:rsid w:val="00CE2C08"/>
    <w:rsid w:val="00CE3076"/>
    <w:rsid w:val="00CE3C12"/>
    <w:rsid w:val="00CE423D"/>
    <w:rsid w:val="00CE5466"/>
    <w:rsid w:val="00CE5C6D"/>
    <w:rsid w:val="00CE6A9C"/>
    <w:rsid w:val="00CE72AD"/>
    <w:rsid w:val="00CE7FEA"/>
    <w:rsid w:val="00CF0451"/>
    <w:rsid w:val="00CF0C8D"/>
    <w:rsid w:val="00CF0DA1"/>
    <w:rsid w:val="00CF1FD1"/>
    <w:rsid w:val="00CF31A8"/>
    <w:rsid w:val="00CF35DE"/>
    <w:rsid w:val="00CF3F91"/>
    <w:rsid w:val="00CF406C"/>
    <w:rsid w:val="00CF4DC7"/>
    <w:rsid w:val="00CF68B8"/>
    <w:rsid w:val="00CF6D30"/>
    <w:rsid w:val="00CF7C3B"/>
    <w:rsid w:val="00CF7DD3"/>
    <w:rsid w:val="00D00610"/>
    <w:rsid w:val="00D00B5C"/>
    <w:rsid w:val="00D016EE"/>
    <w:rsid w:val="00D01F6C"/>
    <w:rsid w:val="00D0213D"/>
    <w:rsid w:val="00D021B1"/>
    <w:rsid w:val="00D04095"/>
    <w:rsid w:val="00D04685"/>
    <w:rsid w:val="00D0540A"/>
    <w:rsid w:val="00D06788"/>
    <w:rsid w:val="00D07018"/>
    <w:rsid w:val="00D07C1F"/>
    <w:rsid w:val="00D1054B"/>
    <w:rsid w:val="00D10857"/>
    <w:rsid w:val="00D116E1"/>
    <w:rsid w:val="00D117BC"/>
    <w:rsid w:val="00D11C45"/>
    <w:rsid w:val="00D11F8A"/>
    <w:rsid w:val="00D12507"/>
    <w:rsid w:val="00D12B0D"/>
    <w:rsid w:val="00D13150"/>
    <w:rsid w:val="00D132EF"/>
    <w:rsid w:val="00D1383E"/>
    <w:rsid w:val="00D13CE0"/>
    <w:rsid w:val="00D150BF"/>
    <w:rsid w:val="00D15613"/>
    <w:rsid w:val="00D15EDB"/>
    <w:rsid w:val="00D15F8D"/>
    <w:rsid w:val="00D1617F"/>
    <w:rsid w:val="00D16402"/>
    <w:rsid w:val="00D20489"/>
    <w:rsid w:val="00D21007"/>
    <w:rsid w:val="00D2117C"/>
    <w:rsid w:val="00D22ABD"/>
    <w:rsid w:val="00D230FB"/>
    <w:rsid w:val="00D23BCF"/>
    <w:rsid w:val="00D24307"/>
    <w:rsid w:val="00D2438E"/>
    <w:rsid w:val="00D24A2A"/>
    <w:rsid w:val="00D251CE"/>
    <w:rsid w:val="00D25D16"/>
    <w:rsid w:val="00D26805"/>
    <w:rsid w:val="00D3043B"/>
    <w:rsid w:val="00D3136B"/>
    <w:rsid w:val="00D31AD7"/>
    <w:rsid w:val="00D31C6C"/>
    <w:rsid w:val="00D32012"/>
    <w:rsid w:val="00D32597"/>
    <w:rsid w:val="00D33367"/>
    <w:rsid w:val="00D33A39"/>
    <w:rsid w:val="00D35183"/>
    <w:rsid w:val="00D3586B"/>
    <w:rsid w:val="00D35978"/>
    <w:rsid w:val="00D3640D"/>
    <w:rsid w:val="00D36558"/>
    <w:rsid w:val="00D36876"/>
    <w:rsid w:val="00D375EA"/>
    <w:rsid w:val="00D4158B"/>
    <w:rsid w:val="00D41DA5"/>
    <w:rsid w:val="00D42214"/>
    <w:rsid w:val="00D42776"/>
    <w:rsid w:val="00D43316"/>
    <w:rsid w:val="00D43C58"/>
    <w:rsid w:val="00D445B9"/>
    <w:rsid w:val="00D4491D"/>
    <w:rsid w:val="00D44AAA"/>
    <w:rsid w:val="00D45143"/>
    <w:rsid w:val="00D454A3"/>
    <w:rsid w:val="00D459A0"/>
    <w:rsid w:val="00D45BB0"/>
    <w:rsid w:val="00D4693B"/>
    <w:rsid w:val="00D4699C"/>
    <w:rsid w:val="00D47966"/>
    <w:rsid w:val="00D510EF"/>
    <w:rsid w:val="00D511E6"/>
    <w:rsid w:val="00D51779"/>
    <w:rsid w:val="00D52627"/>
    <w:rsid w:val="00D5292D"/>
    <w:rsid w:val="00D5362B"/>
    <w:rsid w:val="00D53647"/>
    <w:rsid w:val="00D553C7"/>
    <w:rsid w:val="00D574C8"/>
    <w:rsid w:val="00D5795C"/>
    <w:rsid w:val="00D57DE2"/>
    <w:rsid w:val="00D60461"/>
    <w:rsid w:val="00D60A45"/>
    <w:rsid w:val="00D614B5"/>
    <w:rsid w:val="00D62319"/>
    <w:rsid w:val="00D62F14"/>
    <w:rsid w:val="00D6387C"/>
    <w:rsid w:val="00D639A9"/>
    <w:rsid w:val="00D64C5C"/>
    <w:rsid w:val="00D6544D"/>
    <w:rsid w:val="00D65B73"/>
    <w:rsid w:val="00D66B18"/>
    <w:rsid w:val="00D679CC"/>
    <w:rsid w:val="00D70160"/>
    <w:rsid w:val="00D7208E"/>
    <w:rsid w:val="00D72FAA"/>
    <w:rsid w:val="00D733C1"/>
    <w:rsid w:val="00D73E5D"/>
    <w:rsid w:val="00D7478E"/>
    <w:rsid w:val="00D75F37"/>
    <w:rsid w:val="00D76697"/>
    <w:rsid w:val="00D76E17"/>
    <w:rsid w:val="00D76FFF"/>
    <w:rsid w:val="00D77BEE"/>
    <w:rsid w:val="00D77CB9"/>
    <w:rsid w:val="00D80622"/>
    <w:rsid w:val="00D81250"/>
    <w:rsid w:val="00D81A8A"/>
    <w:rsid w:val="00D82070"/>
    <w:rsid w:val="00D83DC3"/>
    <w:rsid w:val="00D83F9C"/>
    <w:rsid w:val="00D859B1"/>
    <w:rsid w:val="00D85DEB"/>
    <w:rsid w:val="00D8607E"/>
    <w:rsid w:val="00D8623D"/>
    <w:rsid w:val="00D862B2"/>
    <w:rsid w:val="00D8681E"/>
    <w:rsid w:val="00D86BCE"/>
    <w:rsid w:val="00D90082"/>
    <w:rsid w:val="00D90AF1"/>
    <w:rsid w:val="00D90F40"/>
    <w:rsid w:val="00D91EE8"/>
    <w:rsid w:val="00D92803"/>
    <w:rsid w:val="00D93033"/>
    <w:rsid w:val="00D936FF"/>
    <w:rsid w:val="00D93A33"/>
    <w:rsid w:val="00D93CAA"/>
    <w:rsid w:val="00D93E4E"/>
    <w:rsid w:val="00D94751"/>
    <w:rsid w:val="00D95252"/>
    <w:rsid w:val="00D95D59"/>
    <w:rsid w:val="00D96591"/>
    <w:rsid w:val="00D96D30"/>
    <w:rsid w:val="00D97F27"/>
    <w:rsid w:val="00DA0D35"/>
    <w:rsid w:val="00DA1974"/>
    <w:rsid w:val="00DA20FB"/>
    <w:rsid w:val="00DA2CFC"/>
    <w:rsid w:val="00DA33BE"/>
    <w:rsid w:val="00DA344A"/>
    <w:rsid w:val="00DA37C7"/>
    <w:rsid w:val="00DA464A"/>
    <w:rsid w:val="00DA4BD4"/>
    <w:rsid w:val="00DA54E4"/>
    <w:rsid w:val="00DA57E7"/>
    <w:rsid w:val="00DA6131"/>
    <w:rsid w:val="00DA66F1"/>
    <w:rsid w:val="00DA710B"/>
    <w:rsid w:val="00DA7F6F"/>
    <w:rsid w:val="00DB08F1"/>
    <w:rsid w:val="00DB0B36"/>
    <w:rsid w:val="00DB0EBC"/>
    <w:rsid w:val="00DB104C"/>
    <w:rsid w:val="00DB2501"/>
    <w:rsid w:val="00DB2799"/>
    <w:rsid w:val="00DB2E6E"/>
    <w:rsid w:val="00DB457B"/>
    <w:rsid w:val="00DB48E6"/>
    <w:rsid w:val="00DB5721"/>
    <w:rsid w:val="00DB6052"/>
    <w:rsid w:val="00DB60C4"/>
    <w:rsid w:val="00DB6306"/>
    <w:rsid w:val="00DB68D6"/>
    <w:rsid w:val="00DB6D2A"/>
    <w:rsid w:val="00DC03CC"/>
    <w:rsid w:val="00DC121B"/>
    <w:rsid w:val="00DC1456"/>
    <w:rsid w:val="00DC2680"/>
    <w:rsid w:val="00DC2D6F"/>
    <w:rsid w:val="00DC3C82"/>
    <w:rsid w:val="00DC5286"/>
    <w:rsid w:val="00DC55A0"/>
    <w:rsid w:val="00DC64F6"/>
    <w:rsid w:val="00DC6DE3"/>
    <w:rsid w:val="00DD06AA"/>
    <w:rsid w:val="00DD0C48"/>
    <w:rsid w:val="00DD0CBF"/>
    <w:rsid w:val="00DD1012"/>
    <w:rsid w:val="00DD2195"/>
    <w:rsid w:val="00DD3090"/>
    <w:rsid w:val="00DD3A82"/>
    <w:rsid w:val="00DD4B84"/>
    <w:rsid w:val="00DD534C"/>
    <w:rsid w:val="00DD53D8"/>
    <w:rsid w:val="00DD57A9"/>
    <w:rsid w:val="00DD634D"/>
    <w:rsid w:val="00DD68B3"/>
    <w:rsid w:val="00DE07C2"/>
    <w:rsid w:val="00DE0A32"/>
    <w:rsid w:val="00DE0D09"/>
    <w:rsid w:val="00DE5308"/>
    <w:rsid w:val="00DE6DEC"/>
    <w:rsid w:val="00DF015D"/>
    <w:rsid w:val="00DF0F00"/>
    <w:rsid w:val="00DF2166"/>
    <w:rsid w:val="00DF3317"/>
    <w:rsid w:val="00DF354C"/>
    <w:rsid w:val="00DF3EE8"/>
    <w:rsid w:val="00DF486F"/>
    <w:rsid w:val="00DF4CEA"/>
    <w:rsid w:val="00DF4F8F"/>
    <w:rsid w:val="00DF6026"/>
    <w:rsid w:val="00DF6288"/>
    <w:rsid w:val="00DF6F14"/>
    <w:rsid w:val="00DF7F8C"/>
    <w:rsid w:val="00E001D4"/>
    <w:rsid w:val="00E00B2A"/>
    <w:rsid w:val="00E0134A"/>
    <w:rsid w:val="00E020B7"/>
    <w:rsid w:val="00E0261F"/>
    <w:rsid w:val="00E03AEC"/>
    <w:rsid w:val="00E03FE8"/>
    <w:rsid w:val="00E04F5C"/>
    <w:rsid w:val="00E0515F"/>
    <w:rsid w:val="00E06B69"/>
    <w:rsid w:val="00E10392"/>
    <w:rsid w:val="00E105FF"/>
    <w:rsid w:val="00E11C3D"/>
    <w:rsid w:val="00E162C3"/>
    <w:rsid w:val="00E17040"/>
    <w:rsid w:val="00E20609"/>
    <w:rsid w:val="00E22CBF"/>
    <w:rsid w:val="00E2365F"/>
    <w:rsid w:val="00E23D43"/>
    <w:rsid w:val="00E24CEF"/>
    <w:rsid w:val="00E24FF0"/>
    <w:rsid w:val="00E25006"/>
    <w:rsid w:val="00E25122"/>
    <w:rsid w:val="00E27F6F"/>
    <w:rsid w:val="00E301F4"/>
    <w:rsid w:val="00E30437"/>
    <w:rsid w:val="00E30B24"/>
    <w:rsid w:val="00E311D0"/>
    <w:rsid w:val="00E325CC"/>
    <w:rsid w:val="00E327B3"/>
    <w:rsid w:val="00E328B6"/>
    <w:rsid w:val="00E331C9"/>
    <w:rsid w:val="00E334C7"/>
    <w:rsid w:val="00E345E7"/>
    <w:rsid w:val="00E348FD"/>
    <w:rsid w:val="00E34C27"/>
    <w:rsid w:val="00E36BE8"/>
    <w:rsid w:val="00E41010"/>
    <w:rsid w:val="00E4127E"/>
    <w:rsid w:val="00E4272C"/>
    <w:rsid w:val="00E4386A"/>
    <w:rsid w:val="00E456A4"/>
    <w:rsid w:val="00E45F21"/>
    <w:rsid w:val="00E46292"/>
    <w:rsid w:val="00E46AFB"/>
    <w:rsid w:val="00E508FB"/>
    <w:rsid w:val="00E50F23"/>
    <w:rsid w:val="00E51909"/>
    <w:rsid w:val="00E52B28"/>
    <w:rsid w:val="00E52D39"/>
    <w:rsid w:val="00E537E3"/>
    <w:rsid w:val="00E55250"/>
    <w:rsid w:val="00E56798"/>
    <w:rsid w:val="00E574F1"/>
    <w:rsid w:val="00E57F21"/>
    <w:rsid w:val="00E60401"/>
    <w:rsid w:val="00E607C1"/>
    <w:rsid w:val="00E60DD8"/>
    <w:rsid w:val="00E61C57"/>
    <w:rsid w:val="00E61CB6"/>
    <w:rsid w:val="00E6231E"/>
    <w:rsid w:val="00E624E4"/>
    <w:rsid w:val="00E6385B"/>
    <w:rsid w:val="00E65301"/>
    <w:rsid w:val="00E65963"/>
    <w:rsid w:val="00E661C2"/>
    <w:rsid w:val="00E662C0"/>
    <w:rsid w:val="00E662D3"/>
    <w:rsid w:val="00E66D64"/>
    <w:rsid w:val="00E66F9D"/>
    <w:rsid w:val="00E67804"/>
    <w:rsid w:val="00E70038"/>
    <w:rsid w:val="00E705FE"/>
    <w:rsid w:val="00E70C3F"/>
    <w:rsid w:val="00E72511"/>
    <w:rsid w:val="00E73082"/>
    <w:rsid w:val="00E74176"/>
    <w:rsid w:val="00E74262"/>
    <w:rsid w:val="00E7440E"/>
    <w:rsid w:val="00E74B27"/>
    <w:rsid w:val="00E75264"/>
    <w:rsid w:val="00E755FD"/>
    <w:rsid w:val="00E75764"/>
    <w:rsid w:val="00E768F3"/>
    <w:rsid w:val="00E7725B"/>
    <w:rsid w:val="00E7750F"/>
    <w:rsid w:val="00E7784E"/>
    <w:rsid w:val="00E77C5E"/>
    <w:rsid w:val="00E815C8"/>
    <w:rsid w:val="00E820B5"/>
    <w:rsid w:val="00E8271D"/>
    <w:rsid w:val="00E8365E"/>
    <w:rsid w:val="00E853AD"/>
    <w:rsid w:val="00E85E98"/>
    <w:rsid w:val="00E906FC"/>
    <w:rsid w:val="00E907D1"/>
    <w:rsid w:val="00E92DD1"/>
    <w:rsid w:val="00E93150"/>
    <w:rsid w:val="00E9551C"/>
    <w:rsid w:val="00EA0422"/>
    <w:rsid w:val="00EA0D7F"/>
    <w:rsid w:val="00EA164A"/>
    <w:rsid w:val="00EA37D7"/>
    <w:rsid w:val="00EA3E31"/>
    <w:rsid w:val="00EA4227"/>
    <w:rsid w:val="00EA513F"/>
    <w:rsid w:val="00EA5287"/>
    <w:rsid w:val="00EA6752"/>
    <w:rsid w:val="00EA7C83"/>
    <w:rsid w:val="00EB000F"/>
    <w:rsid w:val="00EB088E"/>
    <w:rsid w:val="00EB0E3C"/>
    <w:rsid w:val="00EB244F"/>
    <w:rsid w:val="00EB2999"/>
    <w:rsid w:val="00EB2CFD"/>
    <w:rsid w:val="00EB37CA"/>
    <w:rsid w:val="00EB5263"/>
    <w:rsid w:val="00EB5495"/>
    <w:rsid w:val="00EB5677"/>
    <w:rsid w:val="00EB57DD"/>
    <w:rsid w:val="00EB6018"/>
    <w:rsid w:val="00EC0176"/>
    <w:rsid w:val="00EC01D2"/>
    <w:rsid w:val="00EC0E16"/>
    <w:rsid w:val="00EC0F74"/>
    <w:rsid w:val="00EC1354"/>
    <w:rsid w:val="00EC1D28"/>
    <w:rsid w:val="00EC1DD5"/>
    <w:rsid w:val="00EC261A"/>
    <w:rsid w:val="00EC2C8F"/>
    <w:rsid w:val="00EC340F"/>
    <w:rsid w:val="00EC3B22"/>
    <w:rsid w:val="00EC49C3"/>
    <w:rsid w:val="00EC5451"/>
    <w:rsid w:val="00EC584F"/>
    <w:rsid w:val="00EC63B7"/>
    <w:rsid w:val="00EC659C"/>
    <w:rsid w:val="00ED0572"/>
    <w:rsid w:val="00ED07F4"/>
    <w:rsid w:val="00ED0900"/>
    <w:rsid w:val="00ED1E34"/>
    <w:rsid w:val="00ED1E4C"/>
    <w:rsid w:val="00ED1F85"/>
    <w:rsid w:val="00ED378C"/>
    <w:rsid w:val="00ED3A2F"/>
    <w:rsid w:val="00ED45F3"/>
    <w:rsid w:val="00ED47CE"/>
    <w:rsid w:val="00ED5BF2"/>
    <w:rsid w:val="00ED7112"/>
    <w:rsid w:val="00ED72A5"/>
    <w:rsid w:val="00ED7A82"/>
    <w:rsid w:val="00EE0BC7"/>
    <w:rsid w:val="00EE0C9A"/>
    <w:rsid w:val="00EE1416"/>
    <w:rsid w:val="00EE148B"/>
    <w:rsid w:val="00EE1CD0"/>
    <w:rsid w:val="00EE20BF"/>
    <w:rsid w:val="00EE36CF"/>
    <w:rsid w:val="00EE4A40"/>
    <w:rsid w:val="00EE520B"/>
    <w:rsid w:val="00EE52F4"/>
    <w:rsid w:val="00EE5B64"/>
    <w:rsid w:val="00EE633A"/>
    <w:rsid w:val="00EE7662"/>
    <w:rsid w:val="00EE7C2E"/>
    <w:rsid w:val="00EF3711"/>
    <w:rsid w:val="00EF4175"/>
    <w:rsid w:val="00EF43CD"/>
    <w:rsid w:val="00EF4E56"/>
    <w:rsid w:val="00EF548D"/>
    <w:rsid w:val="00EF61A4"/>
    <w:rsid w:val="00EF6BB1"/>
    <w:rsid w:val="00EF6E5F"/>
    <w:rsid w:val="00EF723D"/>
    <w:rsid w:val="00EF757B"/>
    <w:rsid w:val="00EF7F3D"/>
    <w:rsid w:val="00F00216"/>
    <w:rsid w:val="00F002EF"/>
    <w:rsid w:val="00F00CAC"/>
    <w:rsid w:val="00F00E46"/>
    <w:rsid w:val="00F00E71"/>
    <w:rsid w:val="00F01A33"/>
    <w:rsid w:val="00F02675"/>
    <w:rsid w:val="00F027B7"/>
    <w:rsid w:val="00F02AB9"/>
    <w:rsid w:val="00F02BFA"/>
    <w:rsid w:val="00F03340"/>
    <w:rsid w:val="00F033C0"/>
    <w:rsid w:val="00F0344F"/>
    <w:rsid w:val="00F044A4"/>
    <w:rsid w:val="00F072E4"/>
    <w:rsid w:val="00F07AE5"/>
    <w:rsid w:val="00F10450"/>
    <w:rsid w:val="00F12B93"/>
    <w:rsid w:val="00F1346F"/>
    <w:rsid w:val="00F157E6"/>
    <w:rsid w:val="00F15C08"/>
    <w:rsid w:val="00F16560"/>
    <w:rsid w:val="00F177F2"/>
    <w:rsid w:val="00F17BDB"/>
    <w:rsid w:val="00F17ED6"/>
    <w:rsid w:val="00F17F54"/>
    <w:rsid w:val="00F204A2"/>
    <w:rsid w:val="00F20DA6"/>
    <w:rsid w:val="00F210BD"/>
    <w:rsid w:val="00F21EE5"/>
    <w:rsid w:val="00F22ED4"/>
    <w:rsid w:val="00F23CB4"/>
    <w:rsid w:val="00F250CE"/>
    <w:rsid w:val="00F254ED"/>
    <w:rsid w:val="00F25869"/>
    <w:rsid w:val="00F306FA"/>
    <w:rsid w:val="00F31136"/>
    <w:rsid w:val="00F319B2"/>
    <w:rsid w:val="00F31FD3"/>
    <w:rsid w:val="00F320D0"/>
    <w:rsid w:val="00F3356C"/>
    <w:rsid w:val="00F340D1"/>
    <w:rsid w:val="00F347A4"/>
    <w:rsid w:val="00F34807"/>
    <w:rsid w:val="00F35D00"/>
    <w:rsid w:val="00F35EEB"/>
    <w:rsid w:val="00F37114"/>
    <w:rsid w:val="00F37896"/>
    <w:rsid w:val="00F408EC"/>
    <w:rsid w:val="00F409E7"/>
    <w:rsid w:val="00F42F67"/>
    <w:rsid w:val="00F44E7F"/>
    <w:rsid w:val="00F45D16"/>
    <w:rsid w:val="00F46E4D"/>
    <w:rsid w:val="00F474FE"/>
    <w:rsid w:val="00F47C8B"/>
    <w:rsid w:val="00F505E8"/>
    <w:rsid w:val="00F518DB"/>
    <w:rsid w:val="00F52AF4"/>
    <w:rsid w:val="00F52F99"/>
    <w:rsid w:val="00F53277"/>
    <w:rsid w:val="00F537AB"/>
    <w:rsid w:val="00F5403C"/>
    <w:rsid w:val="00F5407E"/>
    <w:rsid w:val="00F54D2B"/>
    <w:rsid w:val="00F551BD"/>
    <w:rsid w:val="00F55513"/>
    <w:rsid w:val="00F55731"/>
    <w:rsid w:val="00F56988"/>
    <w:rsid w:val="00F56F45"/>
    <w:rsid w:val="00F57433"/>
    <w:rsid w:val="00F607D3"/>
    <w:rsid w:val="00F60871"/>
    <w:rsid w:val="00F60F7A"/>
    <w:rsid w:val="00F6123F"/>
    <w:rsid w:val="00F61724"/>
    <w:rsid w:val="00F61CBF"/>
    <w:rsid w:val="00F61E7C"/>
    <w:rsid w:val="00F623FC"/>
    <w:rsid w:val="00F62D85"/>
    <w:rsid w:val="00F631BB"/>
    <w:rsid w:val="00F63821"/>
    <w:rsid w:val="00F63A0A"/>
    <w:rsid w:val="00F6443F"/>
    <w:rsid w:val="00F659C1"/>
    <w:rsid w:val="00F66C16"/>
    <w:rsid w:val="00F705FA"/>
    <w:rsid w:val="00F70D0B"/>
    <w:rsid w:val="00F7230B"/>
    <w:rsid w:val="00F733AF"/>
    <w:rsid w:val="00F735A0"/>
    <w:rsid w:val="00F75937"/>
    <w:rsid w:val="00F762E7"/>
    <w:rsid w:val="00F770B4"/>
    <w:rsid w:val="00F77D0F"/>
    <w:rsid w:val="00F82A9C"/>
    <w:rsid w:val="00F8302C"/>
    <w:rsid w:val="00F842C2"/>
    <w:rsid w:val="00F85217"/>
    <w:rsid w:val="00F85330"/>
    <w:rsid w:val="00F85763"/>
    <w:rsid w:val="00F85D28"/>
    <w:rsid w:val="00F85D76"/>
    <w:rsid w:val="00F85EB4"/>
    <w:rsid w:val="00F861B0"/>
    <w:rsid w:val="00F87AF3"/>
    <w:rsid w:val="00F91225"/>
    <w:rsid w:val="00F91880"/>
    <w:rsid w:val="00F92057"/>
    <w:rsid w:val="00F9205C"/>
    <w:rsid w:val="00F92C7B"/>
    <w:rsid w:val="00F93027"/>
    <w:rsid w:val="00F94BC7"/>
    <w:rsid w:val="00F9521D"/>
    <w:rsid w:val="00F9728B"/>
    <w:rsid w:val="00F97FAB"/>
    <w:rsid w:val="00FA0966"/>
    <w:rsid w:val="00FA0F36"/>
    <w:rsid w:val="00FA24E3"/>
    <w:rsid w:val="00FA38C1"/>
    <w:rsid w:val="00FA461C"/>
    <w:rsid w:val="00FA48E3"/>
    <w:rsid w:val="00FA4C2E"/>
    <w:rsid w:val="00FA50E4"/>
    <w:rsid w:val="00FA6362"/>
    <w:rsid w:val="00FA6963"/>
    <w:rsid w:val="00FA6E9A"/>
    <w:rsid w:val="00FA7D85"/>
    <w:rsid w:val="00FB0AE0"/>
    <w:rsid w:val="00FB0C6E"/>
    <w:rsid w:val="00FB11B8"/>
    <w:rsid w:val="00FB28CF"/>
    <w:rsid w:val="00FB2A14"/>
    <w:rsid w:val="00FB3C2E"/>
    <w:rsid w:val="00FB5347"/>
    <w:rsid w:val="00FB5699"/>
    <w:rsid w:val="00FB5A20"/>
    <w:rsid w:val="00FB769C"/>
    <w:rsid w:val="00FB7774"/>
    <w:rsid w:val="00FB7E98"/>
    <w:rsid w:val="00FC0282"/>
    <w:rsid w:val="00FC14F5"/>
    <w:rsid w:val="00FC20F6"/>
    <w:rsid w:val="00FC22C0"/>
    <w:rsid w:val="00FC26E3"/>
    <w:rsid w:val="00FC2A8E"/>
    <w:rsid w:val="00FC2D08"/>
    <w:rsid w:val="00FC41AE"/>
    <w:rsid w:val="00FC75F9"/>
    <w:rsid w:val="00FC7882"/>
    <w:rsid w:val="00FD0304"/>
    <w:rsid w:val="00FD3759"/>
    <w:rsid w:val="00FD3D65"/>
    <w:rsid w:val="00FD3DC8"/>
    <w:rsid w:val="00FD6B3B"/>
    <w:rsid w:val="00FD7F9D"/>
    <w:rsid w:val="00FE0F0D"/>
    <w:rsid w:val="00FE1EED"/>
    <w:rsid w:val="00FE228E"/>
    <w:rsid w:val="00FE25EB"/>
    <w:rsid w:val="00FE2DB8"/>
    <w:rsid w:val="00FE42BA"/>
    <w:rsid w:val="00FE4428"/>
    <w:rsid w:val="00FF023F"/>
    <w:rsid w:val="00FF05CC"/>
    <w:rsid w:val="00FF17A6"/>
    <w:rsid w:val="00FF28AF"/>
    <w:rsid w:val="00FF4838"/>
    <w:rsid w:val="00FF4A03"/>
    <w:rsid w:val="00FF62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5BBE820"/>
  <w15:docId w15:val="{239AB93F-A019-436A-865C-849ED9F340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6FCD"/>
    <w:pPr>
      <w:ind w:left="1080"/>
    </w:pPr>
    <w:rPr>
      <w:rFonts w:ascii="Arial" w:hAnsi="Arial"/>
    </w:rPr>
  </w:style>
  <w:style w:type="paragraph" w:styleId="Heading1">
    <w:name w:val="heading 1"/>
    <w:basedOn w:val="HeadingBase"/>
    <w:next w:val="BodyText"/>
    <w:link w:val="Heading1Char"/>
    <w:qFormat/>
    <w:rsid w:val="00576FCD"/>
    <w:pPr>
      <w:pageBreakBefore/>
      <w:pBdr>
        <w:top w:val="single" w:sz="48" w:space="3" w:color="FFFFFF"/>
        <w:left w:val="single" w:sz="6" w:space="3" w:color="FFFFFF"/>
        <w:bottom w:val="single" w:sz="6" w:space="3" w:color="FFFFFF"/>
      </w:pBdr>
      <w:shd w:val="solid" w:color="auto" w:fill="auto"/>
      <w:spacing w:before="0" w:after="240" w:line="240" w:lineRule="atLeast"/>
      <w:ind w:left="115"/>
      <w:outlineLvl w:val="0"/>
    </w:pPr>
    <w:rPr>
      <w:rFonts w:ascii="Arial Black" w:hAnsi="Arial Black"/>
      <w:color w:val="FFFFFF"/>
      <w:spacing w:val="-10"/>
      <w:kern w:val="20"/>
      <w:position w:val="8"/>
      <w:sz w:val="24"/>
    </w:rPr>
  </w:style>
  <w:style w:type="paragraph" w:styleId="Heading2">
    <w:name w:val="heading 2"/>
    <w:basedOn w:val="HeadingBase"/>
    <w:next w:val="BodyText"/>
    <w:link w:val="Heading2Char"/>
    <w:qFormat/>
    <w:rsid w:val="00576FCD"/>
    <w:pPr>
      <w:spacing w:before="240" w:after="240" w:line="240" w:lineRule="atLeast"/>
      <w:ind w:left="0"/>
      <w:outlineLvl w:val="1"/>
    </w:pPr>
    <w:rPr>
      <w:rFonts w:ascii="Arial Black" w:hAnsi="Arial Black"/>
      <w:spacing w:val="-15"/>
    </w:rPr>
  </w:style>
  <w:style w:type="paragraph" w:styleId="Heading3">
    <w:name w:val="heading 3"/>
    <w:basedOn w:val="HeadingBase"/>
    <w:next w:val="BodyText"/>
    <w:link w:val="Heading3Char"/>
    <w:qFormat/>
    <w:rsid w:val="00576FCD"/>
    <w:pPr>
      <w:spacing w:before="120" w:after="120" w:line="240" w:lineRule="atLeast"/>
      <w:outlineLvl w:val="2"/>
    </w:pPr>
    <w:rPr>
      <w:rFonts w:ascii="Arial Black" w:hAnsi="Arial Black"/>
      <w:spacing w:val="-10"/>
      <w:sz w:val="20"/>
    </w:rPr>
  </w:style>
  <w:style w:type="paragraph" w:styleId="Heading4">
    <w:name w:val="heading 4"/>
    <w:basedOn w:val="HeadingBase"/>
    <w:next w:val="BodyText"/>
    <w:link w:val="Heading4Char"/>
    <w:qFormat/>
    <w:rsid w:val="00576FCD"/>
    <w:pPr>
      <w:spacing w:before="120" w:after="120" w:line="240" w:lineRule="atLeast"/>
      <w:outlineLvl w:val="3"/>
    </w:pPr>
    <w:rPr>
      <w:b/>
      <w:i/>
      <w:sz w:val="20"/>
    </w:rPr>
  </w:style>
  <w:style w:type="paragraph" w:styleId="Heading5">
    <w:name w:val="heading 5"/>
    <w:basedOn w:val="HeadingBase"/>
    <w:next w:val="BodyText"/>
    <w:link w:val="Heading5Char"/>
    <w:qFormat/>
    <w:rsid w:val="00576FCD"/>
    <w:pPr>
      <w:spacing w:before="0" w:line="240" w:lineRule="atLeast"/>
      <w:ind w:left="1440"/>
      <w:outlineLvl w:val="4"/>
    </w:pPr>
    <w:rPr>
      <w:sz w:val="20"/>
    </w:rPr>
  </w:style>
  <w:style w:type="paragraph" w:styleId="Heading6">
    <w:name w:val="heading 6"/>
    <w:basedOn w:val="HeadingBase"/>
    <w:next w:val="BodyText"/>
    <w:link w:val="Heading6Char"/>
    <w:qFormat/>
    <w:rsid w:val="00576FCD"/>
    <w:pPr>
      <w:ind w:left="1440"/>
      <w:outlineLvl w:val="5"/>
    </w:pPr>
    <w:rPr>
      <w:i/>
      <w:sz w:val="20"/>
    </w:rPr>
  </w:style>
  <w:style w:type="paragraph" w:styleId="Heading7">
    <w:name w:val="heading 7"/>
    <w:basedOn w:val="HeadingBase"/>
    <w:next w:val="BodyText"/>
    <w:link w:val="Heading7Char"/>
    <w:qFormat/>
    <w:rsid w:val="00576FCD"/>
    <w:pPr>
      <w:outlineLvl w:val="6"/>
    </w:pPr>
    <w:rPr>
      <w:sz w:val="20"/>
    </w:rPr>
  </w:style>
  <w:style w:type="paragraph" w:styleId="Heading8">
    <w:name w:val="heading 8"/>
    <w:basedOn w:val="HeadingBase"/>
    <w:next w:val="BodyText"/>
    <w:link w:val="Heading8Char"/>
    <w:qFormat/>
    <w:rsid w:val="00576FCD"/>
    <w:pPr>
      <w:outlineLvl w:val="7"/>
    </w:pPr>
    <w:rPr>
      <w:i/>
      <w:sz w:val="18"/>
    </w:rPr>
  </w:style>
  <w:style w:type="paragraph" w:styleId="Heading9">
    <w:name w:val="heading 9"/>
    <w:basedOn w:val="HeadingBase"/>
    <w:next w:val="BodyText"/>
    <w:link w:val="Heading9Char"/>
    <w:qFormat/>
    <w:rsid w:val="00576FCD"/>
    <w:pPr>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Base">
    <w:name w:val="Heading Base"/>
    <w:basedOn w:val="Normal"/>
    <w:next w:val="BodyText"/>
    <w:rsid w:val="00576FCD"/>
    <w:pPr>
      <w:keepNext/>
      <w:keepLines/>
      <w:spacing w:before="140" w:line="220" w:lineRule="atLeast"/>
    </w:pPr>
    <w:rPr>
      <w:spacing w:val="-4"/>
      <w:kern w:val="28"/>
      <w:sz w:val="22"/>
    </w:rPr>
  </w:style>
  <w:style w:type="paragraph" w:styleId="BodyText">
    <w:name w:val="Body Text"/>
    <w:basedOn w:val="Normal"/>
    <w:link w:val="BodyTextChar1"/>
    <w:rsid w:val="00576FCD"/>
    <w:pPr>
      <w:spacing w:before="60" w:after="60"/>
      <w:jc w:val="both"/>
    </w:pPr>
  </w:style>
  <w:style w:type="character" w:customStyle="1" w:styleId="BodyTextChar1">
    <w:name w:val="Body Text Char1"/>
    <w:basedOn w:val="DefaultParagraphFont"/>
    <w:link w:val="BodyText"/>
    <w:rsid w:val="00944153"/>
    <w:rPr>
      <w:rFonts w:ascii="Arial" w:hAnsi="Arial"/>
    </w:rPr>
  </w:style>
  <w:style w:type="character" w:customStyle="1" w:styleId="Heading3Char">
    <w:name w:val="Heading 3 Char"/>
    <w:basedOn w:val="DefaultParagraphFont"/>
    <w:link w:val="Heading3"/>
    <w:rsid w:val="00416F64"/>
    <w:rPr>
      <w:rFonts w:ascii="Arial Black" w:hAnsi="Arial Black"/>
      <w:spacing w:val="-10"/>
      <w:kern w:val="28"/>
    </w:rPr>
  </w:style>
  <w:style w:type="character" w:customStyle="1" w:styleId="Heading4Char">
    <w:name w:val="Heading 4 Char"/>
    <w:basedOn w:val="DefaultParagraphFont"/>
    <w:link w:val="Heading4"/>
    <w:rsid w:val="0059088A"/>
    <w:rPr>
      <w:rFonts w:ascii="Arial" w:hAnsi="Arial"/>
      <w:b/>
      <w:i/>
      <w:spacing w:val="-4"/>
      <w:kern w:val="28"/>
    </w:rPr>
  </w:style>
  <w:style w:type="paragraph" w:customStyle="1" w:styleId="BlockQuotation">
    <w:name w:val="Block Quotation"/>
    <w:basedOn w:val="Normal"/>
    <w:link w:val="BlockQuotationChar"/>
    <w:rsid w:val="00576FCD"/>
    <w:pPr>
      <w:pBdr>
        <w:top w:val="single" w:sz="12" w:space="12" w:color="FFFFFF"/>
        <w:left w:val="single" w:sz="6" w:space="12" w:color="FFFFFF"/>
        <w:bottom w:val="single" w:sz="6" w:space="12" w:color="FFFFFF"/>
        <w:right w:val="single" w:sz="6" w:space="12" w:color="FFFFFF"/>
      </w:pBdr>
      <w:shd w:val="pct5" w:color="auto" w:fill="auto"/>
      <w:spacing w:after="240" w:line="220" w:lineRule="atLeast"/>
      <w:ind w:left="1368" w:right="240"/>
      <w:jc w:val="both"/>
    </w:pPr>
    <w:rPr>
      <w:rFonts w:ascii="Arial Narrow" w:hAnsi="Arial Narrow"/>
    </w:rPr>
  </w:style>
  <w:style w:type="character" w:customStyle="1" w:styleId="BlockQuotationChar">
    <w:name w:val="Block Quotation Char"/>
    <w:basedOn w:val="DefaultParagraphFont"/>
    <w:link w:val="BlockQuotation"/>
    <w:rsid w:val="000B6B0C"/>
    <w:rPr>
      <w:rFonts w:ascii="Arial Narrow" w:hAnsi="Arial Narrow"/>
      <w:shd w:val="pct5" w:color="auto" w:fill="auto"/>
    </w:rPr>
  </w:style>
  <w:style w:type="paragraph" w:styleId="BodyTextIndent">
    <w:name w:val="Body Text Indent"/>
    <w:basedOn w:val="BodyText"/>
    <w:rsid w:val="00576FCD"/>
    <w:pPr>
      <w:ind w:left="1440"/>
    </w:pPr>
  </w:style>
  <w:style w:type="paragraph" w:customStyle="1" w:styleId="BodyTextKeep">
    <w:name w:val="Body Text Keep"/>
    <w:basedOn w:val="BodyText"/>
    <w:rsid w:val="00576FCD"/>
    <w:pPr>
      <w:keepNext/>
    </w:pPr>
  </w:style>
  <w:style w:type="paragraph" w:customStyle="1" w:styleId="Picture">
    <w:name w:val="Picture"/>
    <w:next w:val="Caption"/>
    <w:rsid w:val="00576FCD"/>
    <w:pPr>
      <w:keepNext/>
      <w:jc w:val="center"/>
    </w:pPr>
    <w:rPr>
      <w:rFonts w:ascii="Arial" w:hAnsi="Arial"/>
    </w:rPr>
  </w:style>
  <w:style w:type="paragraph" w:styleId="Caption">
    <w:name w:val="caption"/>
    <w:basedOn w:val="Picture"/>
    <w:next w:val="BodyText"/>
    <w:qFormat/>
    <w:rsid w:val="00576FCD"/>
    <w:pPr>
      <w:spacing w:before="60" w:after="240" w:line="220" w:lineRule="atLeast"/>
    </w:pPr>
  </w:style>
  <w:style w:type="paragraph" w:customStyle="1" w:styleId="PartLabel">
    <w:name w:val="Part Label"/>
    <w:basedOn w:val="Normal"/>
    <w:rsid w:val="00576FCD"/>
    <w:pPr>
      <w:framePr w:h="1080" w:hRule="exact" w:hSpace="180" w:wrap="around" w:vAnchor="page" w:hAnchor="page" w:x="1861" w:y="1201" w:anchorLock="1"/>
      <w:pBdr>
        <w:top w:val="single" w:sz="6" w:space="1" w:color="auto"/>
        <w:left w:val="single" w:sz="6" w:space="1" w:color="auto"/>
      </w:pBdr>
      <w:shd w:val="solid" w:color="auto" w:fill="auto"/>
      <w:spacing w:line="360" w:lineRule="exact"/>
      <w:ind w:left="0" w:right="7412"/>
      <w:jc w:val="center"/>
    </w:pPr>
    <w:rPr>
      <w:color w:val="FFFFFF"/>
      <w:spacing w:val="-16"/>
      <w:position w:val="4"/>
      <w:sz w:val="26"/>
    </w:rPr>
  </w:style>
  <w:style w:type="paragraph" w:customStyle="1" w:styleId="PartTitle">
    <w:name w:val="Part Title"/>
    <w:basedOn w:val="Normal"/>
    <w:rsid w:val="00576FCD"/>
    <w:pPr>
      <w:framePr w:h="1080" w:hRule="exact" w:hSpace="180" w:wrap="around" w:vAnchor="page" w:hAnchor="page" w:x="1861" w:y="1201" w:anchorLock="1"/>
      <w:pBdr>
        <w:left w:val="single" w:sz="6" w:space="1" w:color="auto"/>
      </w:pBdr>
      <w:shd w:val="solid" w:color="auto" w:fill="auto"/>
      <w:spacing w:after="240" w:line="660" w:lineRule="exact"/>
      <w:ind w:left="0" w:right="7412"/>
      <w:jc w:val="center"/>
    </w:pPr>
    <w:rPr>
      <w:rFonts w:ascii="Arial Black" w:hAnsi="Arial Black"/>
      <w:color w:val="FFFFFF"/>
      <w:spacing w:val="-40"/>
      <w:position w:val="-16"/>
      <w:sz w:val="84"/>
    </w:rPr>
  </w:style>
  <w:style w:type="paragraph" w:styleId="Title">
    <w:name w:val="Title"/>
    <w:basedOn w:val="HeadingBase"/>
    <w:next w:val="Subtitle"/>
    <w:link w:val="TitleChar"/>
    <w:qFormat/>
    <w:rsid w:val="00576FCD"/>
    <w:pPr>
      <w:pBdr>
        <w:top w:val="single" w:sz="6" w:space="16" w:color="auto"/>
      </w:pBdr>
      <w:spacing w:before="220" w:after="60" w:line="320" w:lineRule="atLeast"/>
      <w:ind w:left="0"/>
    </w:pPr>
    <w:rPr>
      <w:rFonts w:ascii="Arial Black" w:hAnsi="Arial Black"/>
      <w:spacing w:val="-30"/>
      <w:sz w:val="40"/>
    </w:rPr>
  </w:style>
  <w:style w:type="paragraph" w:styleId="Subtitle">
    <w:name w:val="Subtitle"/>
    <w:basedOn w:val="Title"/>
    <w:next w:val="BodyText"/>
    <w:link w:val="SubtitleChar"/>
    <w:qFormat/>
    <w:rsid w:val="00576FCD"/>
    <w:pPr>
      <w:pBdr>
        <w:top w:val="none" w:sz="0" w:space="0" w:color="auto"/>
      </w:pBdr>
      <w:spacing w:before="60" w:after="120" w:line="340" w:lineRule="atLeast"/>
    </w:pPr>
    <w:rPr>
      <w:rFonts w:ascii="Arial" w:hAnsi="Arial"/>
      <w:spacing w:val="-16"/>
      <w:sz w:val="32"/>
    </w:rPr>
  </w:style>
  <w:style w:type="paragraph" w:customStyle="1" w:styleId="ChapterSubtitle">
    <w:name w:val="Chapter Subtitle"/>
    <w:basedOn w:val="Subtitle"/>
    <w:rsid w:val="00576FCD"/>
  </w:style>
  <w:style w:type="paragraph" w:customStyle="1" w:styleId="CompanyName">
    <w:name w:val="Company Name"/>
    <w:basedOn w:val="Normal"/>
    <w:rsid w:val="00576FCD"/>
    <w:pPr>
      <w:keepNext/>
      <w:keepLines/>
      <w:framePr w:w="4080" w:h="840" w:hSpace="180" w:wrap="notBeside" w:vAnchor="page" w:hAnchor="margin" w:y="913" w:anchorLock="1"/>
      <w:spacing w:line="220" w:lineRule="atLeast"/>
      <w:ind w:left="0"/>
    </w:pPr>
    <w:rPr>
      <w:rFonts w:ascii="Arial Black" w:hAnsi="Arial Black"/>
      <w:spacing w:val="-25"/>
      <w:kern w:val="28"/>
      <w:sz w:val="32"/>
    </w:rPr>
  </w:style>
  <w:style w:type="paragraph" w:customStyle="1" w:styleId="ChapterTitle">
    <w:name w:val="Chapter Title"/>
    <w:basedOn w:val="Normal"/>
    <w:rsid w:val="00576FCD"/>
    <w:pPr>
      <w:framePr w:h="1080" w:hRule="exact" w:hSpace="180" w:wrap="around" w:vAnchor="page" w:hAnchor="page" w:x="1861" w:y="1201"/>
      <w:pBdr>
        <w:left w:val="single" w:sz="6" w:space="1" w:color="auto"/>
      </w:pBdr>
      <w:shd w:val="solid" w:color="auto" w:fill="auto"/>
      <w:spacing w:after="240" w:line="660" w:lineRule="exact"/>
      <w:ind w:right="7656"/>
      <w:jc w:val="center"/>
    </w:pPr>
    <w:rPr>
      <w:rFonts w:ascii="Arial Black" w:hAnsi="Arial Black"/>
      <w:color w:val="FFFFFF"/>
      <w:spacing w:val="-40"/>
      <w:position w:val="-16"/>
      <w:sz w:val="84"/>
    </w:rPr>
  </w:style>
  <w:style w:type="character" w:styleId="CommentReference">
    <w:name w:val="annotation reference"/>
    <w:semiHidden/>
    <w:rsid w:val="00576FCD"/>
    <w:rPr>
      <w:rFonts w:ascii="Arial" w:hAnsi="Arial"/>
      <w:sz w:val="16"/>
    </w:rPr>
  </w:style>
  <w:style w:type="paragraph" w:customStyle="1" w:styleId="FootnoteBase">
    <w:name w:val="Footnote Base"/>
    <w:basedOn w:val="Normal"/>
    <w:rsid w:val="00576FCD"/>
    <w:pPr>
      <w:keepLines/>
      <w:spacing w:line="200" w:lineRule="atLeast"/>
    </w:pPr>
    <w:rPr>
      <w:spacing w:val="-5"/>
      <w:sz w:val="16"/>
    </w:rPr>
  </w:style>
  <w:style w:type="paragraph" w:styleId="CommentText">
    <w:name w:val="annotation text"/>
    <w:basedOn w:val="FootnoteBase"/>
    <w:link w:val="CommentTextChar"/>
    <w:semiHidden/>
    <w:rsid w:val="00576FCD"/>
  </w:style>
  <w:style w:type="paragraph" w:customStyle="1" w:styleId="TableText">
    <w:name w:val="Table Text"/>
    <w:basedOn w:val="Normal"/>
    <w:rsid w:val="00576FCD"/>
    <w:pPr>
      <w:keepLines/>
      <w:spacing w:before="60"/>
      <w:ind w:left="0"/>
    </w:pPr>
  </w:style>
  <w:style w:type="paragraph" w:customStyle="1" w:styleId="TitleCover">
    <w:name w:val="Title Cover"/>
    <w:basedOn w:val="HeadingBase"/>
    <w:next w:val="Normal"/>
    <w:rsid w:val="00576FCD"/>
    <w:pPr>
      <w:pBdr>
        <w:top w:val="single" w:sz="48" w:space="31" w:color="auto"/>
      </w:pBdr>
      <w:tabs>
        <w:tab w:val="left" w:pos="0"/>
      </w:tabs>
      <w:spacing w:before="240" w:after="500" w:line="640" w:lineRule="exact"/>
      <w:ind w:left="-840" w:right="-840"/>
    </w:pPr>
    <w:rPr>
      <w:rFonts w:ascii="Arial Black" w:hAnsi="Arial Black"/>
      <w:b/>
      <w:spacing w:val="-48"/>
      <w:sz w:val="64"/>
    </w:rPr>
  </w:style>
  <w:style w:type="paragraph" w:customStyle="1" w:styleId="DocumentLabel">
    <w:name w:val="Document Label"/>
    <w:basedOn w:val="TitleCover"/>
    <w:rsid w:val="00576FCD"/>
  </w:style>
  <w:style w:type="character" w:styleId="Emphasis">
    <w:name w:val="Emphasis"/>
    <w:qFormat/>
    <w:rsid w:val="00576FCD"/>
    <w:rPr>
      <w:rFonts w:ascii="Arial Black" w:hAnsi="Arial Black"/>
      <w:spacing w:val="-4"/>
      <w:sz w:val="18"/>
    </w:rPr>
  </w:style>
  <w:style w:type="character" w:styleId="EndnoteReference">
    <w:name w:val="endnote reference"/>
    <w:semiHidden/>
    <w:rsid w:val="00576FCD"/>
    <w:rPr>
      <w:vertAlign w:val="superscript"/>
    </w:rPr>
  </w:style>
  <w:style w:type="paragraph" w:styleId="EndnoteText">
    <w:name w:val="endnote text"/>
    <w:basedOn w:val="FootnoteBase"/>
    <w:link w:val="EndnoteTextChar"/>
    <w:semiHidden/>
    <w:rsid w:val="00576FCD"/>
  </w:style>
  <w:style w:type="paragraph" w:customStyle="1" w:styleId="HeaderBase">
    <w:name w:val="Header Base"/>
    <w:basedOn w:val="Normal"/>
    <w:rsid w:val="00576FCD"/>
    <w:pPr>
      <w:keepLines/>
      <w:tabs>
        <w:tab w:val="center" w:pos="4320"/>
        <w:tab w:val="right" w:pos="8640"/>
      </w:tabs>
      <w:spacing w:line="190" w:lineRule="atLeast"/>
    </w:pPr>
    <w:rPr>
      <w:caps/>
      <w:sz w:val="15"/>
    </w:rPr>
  </w:style>
  <w:style w:type="paragraph" w:styleId="Footer">
    <w:name w:val="footer"/>
    <w:basedOn w:val="HeaderBase"/>
    <w:link w:val="FooterChar"/>
    <w:rsid w:val="0035414F"/>
    <w:rPr>
      <w:caps w:val="0"/>
      <w:sz w:val="18"/>
    </w:rPr>
  </w:style>
  <w:style w:type="paragraph" w:customStyle="1" w:styleId="FooterEven">
    <w:name w:val="Footer Even"/>
    <w:basedOn w:val="Footer"/>
    <w:rsid w:val="00576FCD"/>
    <w:pPr>
      <w:pBdr>
        <w:top w:val="single" w:sz="6" w:space="2" w:color="auto"/>
      </w:pBdr>
      <w:spacing w:before="600"/>
    </w:pPr>
  </w:style>
  <w:style w:type="paragraph" w:customStyle="1" w:styleId="FooterFirst">
    <w:name w:val="Footer First"/>
    <w:basedOn w:val="Footer"/>
    <w:rsid w:val="00576FCD"/>
    <w:pPr>
      <w:pBdr>
        <w:top w:val="single" w:sz="6" w:space="2" w:color="auto"/>
      </w:pBdr>
      <w:spacing w:before="600"/>
    </w:pPr>
  </w:style>
  <w:style w:type="paragraph" w:customStyle="1" w:styleId="FooterOdd">
    <w:name w:val="Footer Odd"/>
    <w:basedOn w:val="Footer"/>
    <w:rsid w:val="00576FCD"/>
    <w:pPr>
      <w:pBdr>
        <w:top w:val="single" w:sz="6" w:space="2" w:color="auto"/>
      </w:pBdr>
      <w:spacing w:before="600"/>
    </w:pPr>
  </w:style>
  <w:style w:type="character" w:styleId="FootnoteReference">
    <w:name w:val="footnote reference"/>
    <w:semiHidden/>
    <w:rsid w:val="00576FCD"/>
    <w:rPr>
      <w:vertAlign w:val="superscript"/>
    </w:rPr>
  </w:style>
  <w:style w:type="paragraph" w:styleId="FootnoteText">
    <w:name w:val="footnote text"/>
    <w:basedOn w:val="FootnoteBase"/>
    <w:link w:val="FootnoteTextChar"/>
    <w:semiHidden/>
    <w:rsid w:val="00576FCD"/>
  </w:style>
  <w:style w:type="paragraph" w:styleId="Header">
    <w:name w:val="header"/>
    <w:basedOn w:val="HeaderBase"/>
    <w:link w:val="HeaderChar"/>
    <w:rsid w:val="0035414F"/>
    <w:rPr>
      <w:caps w:val="0"/>
      <w:sz w:val="18"/>
      <w:u w:val="single"/>
    </w:rPr>
  </w:style>
  <w:style w:type="paragraph" w:customStyle="1" w:styleId="HeaderEven">
    <w:name w:val="Header Even"/>
    <w:basedOn w:val="Header"/>
    <w:rsid w:val="00576FCD"/>
    <w:pPr>
      <w:pBdr>
        <w:bottom w:val="single" w:sz="6" w:space="1" w:color="auto"/>
      </w:pBdr>
      <w:spacing w:after="600"/>
    </w:pPr>
  </w:style>
  <w:style w:type="paragraph" w:customStyle="1" w:styleId="HeaderFirst">
    <w:name w:val="Header First"/>
    <w:basedOn w:val="Header"/>
    <w:rsid w:val="00576FCD"/>
    <w:pPr>
      <w:pBdr>
        <w:top w:val="single" w:sz="6" w:space="2" w:color="auto"/>
      </w:pBdr>
      <w:jc w:val="right"/>
    </w:pPr>
  </w:style>
  <w:style w:type="paragraph" w:customStyle="1" w:styleId="HeaderOdd">
    <w:name w:val="Header Odd"/>
    <w:basedOn w:val="Header"/>
    <w:rsid w:val="00576FCD"/>
    <w:pPr>
      <w:pBdr>
        <w:bottom w:val="single" w:sz="6" w:space="1" w:color="auto"/>
      </w:pBdr>
      <w:spacing w:after="600"/>
    </w:pPr>
  </w:style>
  <w:style w:type="paragraph" w:customStyle="1" w:styleId="IndexBase">
    <w:name w:val="Index Base"/>
    <w:basedOn w:val="Normal"/>
    <w:rsid w:val="00576FCD"/>
    <w:pPr>
      <w:spacing w:line="240" w:lineRule="atLeast"/>
      <w:ind w:left="360" w:hanging="360"/>
    </w:pPr>
    <w:rPr>
      <w:spacing w:val="-5"/>
      <w:sz w:val="18"/>
    </w:rPr>
  </w:style>
  <w:style w:type="paragraph" w:styleId="Index1">
    <w:name w:val="index 1"/>
    <w:basedOn w:val="IndexBase"/>
    <w:autoRedefine/>
    <w:semiHidden/>
    <w:rsid w:val="00576FCD"/>
  </w:style>
  <w:style w:type="paragraph" w:styleId="Index2">
    <w:name w:val="index 2"/>
    <w:basedOn w:val="IndexBase"/>
    <w:autoRedefine/>
    <w:semiHidden/>
    <w:rsid w:val="00576FCD"/>
    <w:pPr>
      <w:spacing w:line="240" w:lineRule="auto"/>
      <w:ind w:left="720"/>
    </w:pPr>
  </w:style>
  <w:style w:type="paragraph" w:styleId="Index3">
    <w:name w:val="index 3"/>
    <w:basedOn w:val="IndexBase"/>
    <w:autoRedefine/>
    <w:semiHidden/>
    <w:rsid w:val="00576FCD"/>
    <w:pPr>
      <w:spacing w:line="240" w:lineRule="auto"/>
      <w:ind w:left="1080"/>
    </w:pPr>
  </w:style>
  <w:style w:type="paragraph" w:styleId="Index4">
    <w:name w:val="index 4"/>
    <w:basedOn w:val="IndexBase"/>
    <w:autoRedefine/>
    <w:semiHidden/>
    <w:rsid w:val="00576FCD"/>
    <w:pPr>
      <w:spacing w:line="240" w:lineRule="auto"/>
      <w:ind w:left="1440"/>
    </w:pPr>
  </w:style>
  <w:style w:type="paragraph" w:styleId="Index5">
    <w:name w:val="index 5"/>
    <w:basedOn w:val="IndexBase"/>
    <w:autoRedefine/>
    <w:semiHidden/>
    <w:rsid w:val="00576FCD"/>
    <w:pPr>
      <w:spacing w:line="240" w:lineRule="auto"/>
      <w:ind w:left="1800"/>
    </w:pPr>
  </w:style>
  <w:style w:type="paragraph" w:styleId="IndexHeading">
    <w:name w:val="index heading"/>
    <w:basedOn w:val="HeadingBase"/>
    <w:next w:val="Index1"/>
    <w:semiHidden/>
    <w:rsid w:val="00576FCD"/>
    <w:pPr>
      <w:keepLines w:val="0"/>
      <w:spacing w:before="0" w:line="480" w:lineRule="atLeast"/>
      <w:ind w:left="0"/>
    </w:pPr>
    <w:rPr>
      <w:rFonts w:ascii="Arial Black" w:hAnsi="Arial Black"/>
      <w:spacing w:val="-5"/>
      <w:kern w:val="0"/>
      <w:sz w:val="24"/>
    </w:rPr>
  </w:style>
  <w:style w:type="character" w:customStyle="1" w:styleId="Lead-inEmphasis">
    <w:name w:val="Lead-in Emphasis"/>
    <w:rsid w:val="00576FCD"/>
    <w:rPr>
      <w:rFonts w:ascii="Arial Black" w:hAnsi="Arial Black"/>
      <w:spacing w:val="-4"/>
      <w:sz w:val="18"/>
    </w:rPr>
  </w:style>
  <w:style w:type="character" w:styleId="LineNumber">
    <w:name w:val="line number"/>
    <w:rsid w:val="00576FCD"/>
    <w:rPr>
      <w:sz w:val="18"/>
    </w:rPr>
  </w:style>
  <w:style w:type="paragraph" w:styleId="List">
    <w:name w:val="List"/>
    <w:basedOn w:val="BodyText"/>
    <w:rsid w:val="00576FCD"/>
    <w:pPr>
      <w:ind w:left="1440" w:hanging="360"/>
    </w:pPr>
  </w:style>
  <w:style w:type="paragraph" w:styleId="List2">
    <w:name w:val="List 2"/>
    <w:basedOn w:val="List"/>
    <w:rsid w:val="00576FCD"/>
    <w:pPr>
      <w:ind w:left="1800"/>
    </w:pPr>
  </w:style>
  <w:style w:type="paragraph" w:styleId="List3">
    <w:name w:val="List 3"/>
    <w:basedOn w:val="List"/>
    <w:rsid w:val="00576FCD"/>
    <w:pPr>
      <w:ind w:left="2160"/>
    </w:pPr>
  </w:style>
  <w:style w:type="paragraph" w:styleId="List4">
    <w:name w:val="List 4"/>
    <w:basedOn w:val="List"/>
    <w:rsid w:val="00576FCD"/>
    <w:pPr>
      <w:ind w:left="2520"/>
    </w:pPr>
  </w:style>
  <w:style w:type="paragraph" w:styleId="List5">
    <w:name w:val="List 5"/>
    <w:basedOn w:val="List"/>
    <w:rsid w:val="00576FCD"/>
    <w:pPr>
      <w:ind w:left="2880"/>
    </w:pPr>
  </w:style>
  <w:style w:type="paragraph" w:styleId="ListBullet">
    <w:name w:val="List Bullet"/>
    <w:basedOn w:val="List"/>
    <w:rsid w:val="00576FCD"/>
    <w:pPr>
      <w:numPr>
        <w:numId w:val="1"/>
      </w:numPr>
      <w:tabs>
        <w:tab w:val="clear" w:pos="1440"/>
      </w:tabs>
    </w:pPr>
  </w:style>
  <w:style w:type="paragraph" w:styleId="ListBullet2">
    <w:name w:val="List Bullet 2"/>
    <w:basedOn w:val="ListBullet"/>
    <w:autoRedefine/>
    <w:rsid w:val="00576FCD"/>
    <w:pPr>
      <w:ind w:left="1800"/>
    </w:pPr>
  </w:style>
  <w:style w:type="paragraph" w:styleId="ListBullet3">
    <w:name w:val="List Bullet 3"/>
    <w:basedOn w:val="ListBullet"/>
    <w:autoRedefine/>
    <w:rsid w:val="00576FCD"/>
    <w:pPr>
      <w:ind w:left="2160"/>
    </w:pPr>
  </w:style>
  <w:style w:type="paragraph" w:styleId="ListBullet4">
    <w:name w:val="List Bullet 4"/>
    <w:basedOn w:val="ListBullet"/>
    <w:autoRedefine/>
    <w:rsid w:val="00576FCD"/>
    <w:pPr>
      <w:ind w:left="2520"/>
    </w:pPr>
  </w:style>
  <w:style w:type="paragraph" w:styleId="ListBullet5">
    <w:name w:val="List Bullet 5"/>
    <w:basedOn w:val="ListBullet"/>
    <w:autoRedefine/>
    <w:rsid w:val="00576FCD"/>
    <w:pPr>
      <w:ind w:left="2880"/>
    </w:pPr>
  </w:style>
  <w:style w:type="paragraph" w:styleId="ListContinue">
    <w:name w:val="List Continue"/>
    <w:basedOn w:val="List"/>
    <w:rsid w:val="00576FCD"/>
    <w:pPr>
      <w:ind w:firstLine="0"/>
    </w:pPr>
  </w:style>
  <w:style w:type="paragraph" w:styleId="ListContinue2">
    <w:name w:val="List Continue 2"/>
    <w:basedOn w:val="ListContinue"/>
    <w:rsid w:val="00576FCD"/>
    <w:pPr>
      <w:ind w:left="2160"/>
    </w:pPr>
  </w:style>
  <w:style w:type="paragraph" w:styleId="ListContinue3">
    <w:name w:val="List Continue 3"/>
    <w:basedOn w:val="ListContinue"/>
    <w:rsid w:val="00576FCD"/>
    <w:pPr>
      <w:ind w:left="2520"/>
    </w:pPr>
  </w:style>
  <w:style w:type="paragraph" w:styleId="ListContinue4">
    <w:name w:val="List Continue 4"/>
    <w:basedOn w:val="ListContinue"/>
    <w:rsid w:val="00576FCD"/>
    <w:pPr>
      <w:ind w:left="2880"/>
    </w:pPr>
  </w:style>
  <w:style w:type="paragraph" w:styleId="ListContinue5">
    <w:name w:val="List Continue 5"/>
    <w:basedOn w:val="ListContinue"/>
    <w:rsid w:val="00576FCD"/>
    <w:pPr>
      <w:ind w:left="3240"/>
    </w:pPr>
  </w:style>
  <w:style w:type="paragraph" w:styleId="ListNumber">
    <w:name w:val="List Number"/>
    <w:basedOn w:val="List"/>
    <w:rsid w:val="00576FCD"/>
    <w:pPr>
      <w:numPr>
        <w:numId w:val="47"/>
      </w:numPr>
    </w:pPr>
  </w:style>
  <w:style w:type="paragraph" w:styleId="ListNumber2">
    <w:name w:val="List Number 2"/>
    <w:basedOn w:val="ListNumber"/>
    <w:rsid w:val="00576FCD"/>
    <w:pPr>
      <w:ind w:left="1800"/>
    </w:pPr>
  </w:style>
  <w:style w:type="paragraph" w:styleId="ListNumber3">
    <w:name w:val="List Number 3"/>
    <w:basedOn w:val="ListNumber"/>
    <w:rsid w:val="00576FCD"/>
    <w:pPr>
      <w:ind w:left="2160"/>
    </w:pPr>
  </w:style>
  <w:style w:type="paragraph" w:styleId="ListNumber4">
    <w:name w:val="List Number 4"/>
    <w:basedOn w:val="ListNumber"/>
    <w:rsid w:val="00576FCD"/>
    <w:pPr>
      <w:ind w:left="2520"/>
    </w:pPr>
  </w:style>
  <w:style w:type="paragraph" w:styleId="ListNumber5">
    <w:name w:val="List Number 5"/>
    <w:basedOn w:val="ListNumber"/>
    <w:rsid w:val="00576FCD"/>
    <w:pPr>
      <w:ind w:left="2880"/>
    </w:pPr>
  </w:style>
  <w:style w:type="paragraph" w:customStyle="1" w:styleId="TableHeader">
    <w:name w:val="Table Header"/>
    <w:basedOn w:val="Normal"/>
    <w:rsid w:val="00576FCD"/>
    <w:pPr>
      <w:keepNext/>
      <w:spacing w:before="60"/>
      <w:ind w:left="0"/>
      <w:jc w:val="center"/>
    </w:pPr>
    <w:rPr>
      <w:rFonts w:ascii="Arial Black" w:hAnsi="Arial Black"/>
    </w:rPr>
  </w:style>
  <w:style w:type="paragraph" w:styleId="MessageHeader">
    <w:name w:val="Message Header"/>
    <w:basedOn w:val="BodyText"/>
    <w:link w:val="MessageHeaderChar"/>
    <w:rsid w:val="00576FCD"/>
    <w:pPr>
      <w:keepLines/>
      <w:tabs>
        <w:tab w:val="left" w:pos="3600"/>
        <w:tab w:val="left" w:pos="4680"/>
      </w:tabs>
      <w:spacing w:after="120" w:line="280" w:lineRule="exact"/>
      <w:ind w:right="2160" w:hanging="1080"/>
      <w:jc w:val="left"/>
    </w:pPr>
    <w:rPr>
      <w:sz w:val="22"/>
    </w:rPr>
  </w:style>
  <w:style w:type="paragraph" w:styleId="NormalIndent">
    <w:name w:val="Normal Indent"/>
    <w:basedOn w:val="Normal"/>
    <w:rsid w:val="00576FCD"/>
    <w:pPr>
      <w:ind w:left="1440"/>
    </w:pPr>
  </w:style>
  <w:style w:type="character" w:styleId="PageNumber">
    <w:name w:val="page number"/>
    <w:rsid w:val="00576FCD"/>
    <w:rPr>
      <w:rFonts w:ascii="Arial Black" w:hAnsi="Arial Black"/>
      <w:spacing w:val="-10"/>
      <w:sz w:val="18"/>
    </w:rPr>
  </w:style>
  <w:style w:type="paragraph" w:customStyle="1" w:styleId="PartSubtitle">
    <w:name w:val="Part Subtitle"/>
    <w:basedOn w:val="Normal"/>
    <w:next w:val="BodyText"/>
    <w:rsid w:val="00576FCD"/>
    <w:pPr>
      <w:keepNext/>
      <w:spacing w:before="360" w:after="120"/>
    </w:pPr>
    <w:rPr>
      <w:i/>
      <w:kern w:val="28"/>
      <w:sz w:val="26"/>
    </w:rPr>
  </w:style>
  <w:style w:type="paragraph" w:customStyle="1" w:styleId="ReturnAddress">
    <w:name w:val="Return Address"/>
    <w:basedOn w:val="Normal"/>
    <w:rsid w:val="00576FCD"/>
    <w:pPr>
      <w:keepLines/>
      <w:framePr w:w="5160" w:h="840" w:wrap="notBeside" w:vAnchor="page" w:hAnchor="page" w:x="6121" w:y="915" w:anchorLock="1"/>
      <w:tabs>
        <w:tab w:val="left" w:pos="2160"/>
      </w:tabs>
      <w:spacing w:line="160" w:lineRule="atLeast"/>
      <w:ind w:left="0"/>
    </w:pPr>
    <w:rPr>
      <w:sz w:val="14"/>
    </w:rPr>
  </w:style>
  <w:style w:type="paragraph" w:customStyle="1" w:styleId="SectionHeading">
    <w:name w:val="Section Heading"/>
    <w:basedOn w:val="Heading1"/>
    <w:rsid w:val="00576FCD"/>
  </w:style>
  <w:style w:type="paragraph" w:customStyle="1" w:styleId="SectionLabel">
    <w:name w:val="Section Label"/>
    <w:basedOn w:val="HeadingBase"/>
    <w:next w:val="BodyText"/>
    <w:rsid w:val="00576FCD"/>
    <w:pPr>
      <w:pBdr>
        <w:bottom w:val="single" w:sz="6" w:space="2" w:color="auto"/>
      </w:pBdr>
      <w:spacing w:before="360" w:after="960"/>
      <w:ind w:left="0"/>
    </w:pPr>
    <w:rPr>
      <w:rFonts w:ascii="Arial Black" w:hAnsi="Arial Black"/>
      <w:spacing w:val="-35"/>
      <w:sz w:val="54"/>
    </w:rPr>
  </w:style>
  <w:style w:type="character" w:customStyle="1" w:styleId="Slogan">
    <w:name w:val="Slogan"/>
    <w:basedOn w:val="DefaultParagraphFont"/>
    <w:rsid w:val="00576FCD"/>
    <w:rPr>
      <w:i/>
      <w:spacing w:val="-6"/>
      <w:sz w:val="24"/>
    </w:rPr>
  </w:style>
  <w:style w:type="paragraph" w:customStyle="1" w:styleId="SubtitleCover">
    <w:name w:val="Subtitle Cover"/>
    <w:basedOn w:val="TitleCover"/>
    <w:next w:val="BodyText"/>
    <w:rsid w:val="00576FCD"/>
    <w:pPr>
      <w:pBdr>
        <w:top w:val="single" w:sz="6" w:space="24" w:color="auto"/>
      </w:pBdr>
      <w:tabs>
        <w:tab w:val="clear" w:pos="0"/>
      </w:tabs>
      <w:spacing w:before="0" w:after="0" w:line="480" w:lineRule="atLeast"/>
      <w:ind w:left="0" w:right="0"/>
    </w:pPr>
    <w:rPr>
      <w:rFonts w:ascii="Arial" w:hAnsi="Arial"/>
      <w:b w:val="0"/>
      <w:spacing w:val="-30"/>
      <w:sz w:val="48"/>
    </w:rPr>
  </w:style>
  <w:style w:type="character" w:customStyle="1" w:styleId="Superscript">
    <w:name w:val="Superscript"/>
    <w:rsid w:val="00576FCD"/>
    <w:rPr>
      <w:b/>
      <w:vertAlign w:val="superscript"/>
    </w:rPr>
  </w:style>
  <w:style w:type="paragraph" w:styleId="TableofAuthorities">
    <w:name w:val="table of authorities"/>
    <w:basedOn w:val="Normal"/>
    <w:semiHidden/>
    <w:rsid w:val="00576FCD"/>
    <w:pPr>
      <w:tabs>
        <w:tab w:val="right" w:leader="dot" w:pos="7560"/>
      </w:tabs>
      <w:ind w:left="1440" w:hanging="360"/>
    </w:pPr>
  </w:style>
  <w:style w:type="paragraph" w:customStyle="1" w:styleId="TOCBase">
    <w:name w:val="TOC Base"/>
    <w:basedOn w:val="Normal"/>
    <w:rsid w:val="00576FCD"/>
    <w:pPr>
      <w:tabs>
        <w:tab w:val="right" w:leader="dot" w:pos="9000"/>
      </w:tabs>
      <w:spacing w:after="240" w:line="240" w:lineRule="atLeast"/>
      <w:ind w:left="0"/>
    </w:pPr>
  </w:style>
  <w:style w:type="paragraph" w:styleId="TableofFigures">
    <w:name w:val="table of figures"/>
    <w:basedOn w:val="TOCBase"/>
    <w:semiHidden/>
    <w:rsid w:val="00576FCD"/>
    <w:pPr>
      <w:ind w:left="1440" w:hanging="360"/>
    </w:pPr>
  </w:style>
  <w:style w:type="paragraph" w:styleId="TOAHeading">
    <w:name w:val="toa heading"/>
    <w:basedOn w:val="Normal"/>
    <w:next w:val="TableofAuthorities"/>
    <w:semiHidden/>
    <w:rsid w:val="00576FCD"/>
    <w:pPr>
      <w:keepNext/>
      <w:spacing w:line="480" w:lineRule="atLeast"/>
    </w:pPr>
    <w:rPr>
      <w:rFonts w:ascii="Arial Black" w:hAnsi="Arial Black"/>
      <w:b/>
      <w:spacing w:val="-10"/>
      <w:kern w:val="28"/>
    </w:rPr>
  </w:style>
  <w:style w:type="paragraph" w:styleId="TOC1">
    <w:name w:val="toc 1"/>
    <w:basedOn w:val="Normal"/>
    <w:autoRedefine/>
    <w:rsid w:val="00576FCD"/>
    <w:pPr>
      <w:tabs>
        <w:tab w:val="right" w:leader="dot" w:pos="9000"/>
      </w:tabs>
      <w:spacing w:after="240" w:line="240" w:lineRule="atLeast"/>
      <w:ind w:left="0"/>
    </w:pPr>
    <w:rPr>
      <w:spacing w:val="-4"/>
      <w:sz w:val="22"/>
    </w:rPr>
  </w:style>
  <w:style w:type="paragraph" w:styleId="TOC2">
    <w:name w:val="toc 2"/>
    <w:basedOn w:val="Normal"/>
    <w:autoRedefine/>
    <w:rsid w:val="00576FCD"/>
    <w:pPr>
      <w:tabs>
        <w:tab w:val="right" w:leader="dot" w:pos="9000"/>
      </w:tabs>
      <w:spacing w:after="240" w:line="240" w:lineRule="atLeast"/>
      <w:ind w:left="360" w:right="1440"/>
    </w:pPr>
    <w:rPr>
      <w:sz w:val="22"/>
    </w:rPr>
  </w:style>
  <w:style w:type="paragraph" w:styleId="TOC3">
    <w:name w:val="toc 3"/>
    <w:basedOn w:val="Normal"/>
    <w:autoRedefine/>
    <w:rsid w:val="00576FCD"/>
    <w:pPr>
      <w:tabs>
        <w:tab w:val="right" w:leader="dot" w:pos="9000"/>
      </w:tabs>
      <w:spacing w:after="240" w:line="240" w:lineRule="atLeast"/>
      <w:ind w:left="720" w:right="1440"/>
    </w:pPr>
    <w:rPr>
      <w:noProof/>
      <w:sz w:val="22"/>
    </w:rPr>
  </w:style>
  <w:style w:type="paragraph" w:styleId="TOC4">
    <w:name w:val="toc 4"/>
    <w:basedOn w:val="TOC3"/>
    <w:next w:val="Normal"/>
    <w:autoRedefine/>
    <w:rsid w:val="00576FCD"/>
    <w:pPr>
      <w:ind w:left="1008"/>
    </w:pPr>
  </w:style>
  <w:style w:type="paragraph" w:styleId="TOC5">
    <w:name w:val="toc 5"/>
    <w:basedOn w:val="Normal"/>
    <w:next w:val="Normal"/>
    <w:autoRedefine/>
    <w:rsid w:val="00576FCD"/>
    <w:pPr>
      <w:ind w:left="880"/>
    </w:pPr>
    <w:rPr>
      <w:rFonts w:ascii="Times New Roman" w:hAnsi="Times New Roman"/>
      <w:sz w:val="22"/>
    </w:rPr>
  </w:style>
  <w:style w:type="paragraph" w:styleId="TOC6">
    <w:name w:val="toc 6"/>
    <w:basedOn w:val="Normal"/>
    <w:next w:val="Normal"/>
    <w:autoRedefine/>
    <w:rsid w:val="00576FCD"/>
    <w:pPr>
      <w:ind w:left="1100"/>
    </w:pPr>
    <w:rPr>
      <w:rFonts w:ascii="Times New Roman" w:hAnsi="Times New Roman"/>
      <w:sz w:val="22"/>
    </w:rPr>
  </w:style>
  <w:style w:type="paragraph" w:styleId="TOC7">
    <w:name w:val="toc 7"/>
    <w:basedOn w:val="Normal"/>
    <w:next w:val="Normal"/>
    <w:autoRedefine/>
    <w:rsid w:val="00576FCD"/>
    <w:pPr>
      <w:ind w:left="1320"/>
    </w:pPr>
    <w:rPr>
      <w:rFonts w:ascii="Times New Roman" w:hAnsi="Times New Roman"/>
      <w:sz w:val="22"/>
    </w:rPr>
  </w:style>
  <w:style w:type="paragraph" w:styleId="TOC8">
    <w:name w:val="toc 8"/>
    <w:basedOn w:val="Normal"/>
    <w:next w:val="Normal"/>
    <w:autoRedefine/>
    <w:rsid w:val="00576FCD"/>
    <w:pPr>
      <w:ind w:left="1540"/>
    </w:pPr>
    <w:rPr>
      <w:rFonts w:ascii="Times New Roman" w:hAnsi="Times New Roman"/>
      <w:sz w:val="22"/>
    </w:rPr>
  </w:style>
  <w:style w:type="paragraph" w:customStyle="1" w:styleId="CodeIDDSamples">
    <w:name w:val="Code/IDD Samples"/>
    <w:basedOn w:val="Normal"/>
    <w:next w:val="BodyText"/>
    <w:link w:val="CodeIDDSamplesChar"/>
    <w:rsid w:val="00576FCD"/>
    <w:pPr>
      <w:keepLines/>
      <w:pBdr>
        <w:top w:val="single" w:sz="4" w:space="1" w:color="auto"/>
        <w:left w:val="single" w:sz="4" w:space="4" w:color="auto"/>
        <w:bottom w:val="single" w:sz="4" w:space="1" w:color="auto"/>
        <w:right w:val="single" w:sz="4" w:space="4" w:color="auto"/>
      </w:pBdr>
      <w:ind w:left="1008"/>
    </w:pPr>
    <w:rPr>
      <w:rFonts w:ascii="Courier New" w:hAnsi="Courier New"/>
      <w:sz w:val="18"/>
    </w:rPr>
  </w:style>
  <w:style w:type="paragraph" w:customStyle="1" w:styleId="IDDDefinition">
    <w:name w:val="IDD Definition"/>
    <w:basedOn w:val="Normal"/>
    <w:next w:val="BodyText"/>
    <w:link w:val="IDDDefinitionChar"/>
    <w:rsid w:val="00576FCD"/>
    <w:pPr>
      <w:keepNext/>
      <w:keepLines/>
      <w:pBdr>
        <w:top w:val="single" w:sz="4" w:space="1" w:color="auto"/>
        <w:left w:val="single" w:sz="4" w:space="0" w:color="auto"/>
        <w:bottom w:val="single" w:sz="4" w:space="1" w:color="auto"/>
        <w:right w:val="single" w:sz="4" w:space="0" w:color="auto"/>
      </w:pBdr>
      <w:ind w:left="-432" w:right="-432"/>
    </w:pPr>
    <w:rPr>
      <w:rFonts w:ascii="Courier New" w:hAnsi="Courier New"/>
      <w:sz w:val="16"/>
    </w:rPr>
  </w:style>
  <w:style w:type="character" w:customStyle="1" w:styleId="IDDDefinitionChar">
    <w:name w:val="IDD Definition Char"/>
    <w:basedOn w:val="DefaultParagraphFont"/>
    <w:link w:val="IDDDefinition"/>
    <w:rsid w:val="002D7433"/>
    <w:rPr>
      <w:rFonts w:ascii="Courier New" w:hAnsi="Courier New"/>
      <w:sz w:val="16"/>
    </w:rPr>
  </w:style>
  <w:style w:type="paragraph" w:customStyle="1" w:styleId="EquationLong">
    <w:name w:val="Equation Long"/>
    <w:basedOn w:val="Normal"/>
    <w:next w:val="BodyText"/>
    <w:rsid w:val="00576FCD"/>
    <w:pPr>
      <w:tabs>
        <w:tab w:val="center" w:pos="4680"/>
        <w:tab w:val="right" w:pos="8640"/>
        <w:tab w:val="right" w:pos="9360"/>
      </w:tabs>
      <w:spacing w:before="240" w:after="60"/>
      <w:ind w:left="-200"/>
      <w:jc w:val="both"/>
    </w:pPr>
  </w:style>
  <w:style w:type="paragraph" w:customStyle="1" w:styleId="BodyTextnobeforeafter">
    <w:name w:val="Body Text (no before/after)"/>
    <w:basedOn w:val="BodyText"/>
    <w:rsid w:val="00576FCD"/>
    <w:pPr>
      <w:spacing w:before="0" w:after="0"/>
    </w:pPr>
  </w:style>
  <w:style w:type="paragraph" w:customStyle="1" w:styleId="EquationwUnits">
    <w:name w:val="Equation w Units"/>
    <w:basedOn w:val="Normal"/>
    <w:next w:val="BodyText"/>
    <w:rsid w:val="00576FCD"/>
    <w:pPr>
      <w:tabs>
        <w:tab w:val="left" w:pos="7200"/>
        <w:tab w:val="right" w:pos="8640"/>
      </w:tabs>
      <w:spacing w:before="240" w:after="60"/>
      <w:ind w:left="1440"/>
      <w:jc w:val="both"/>
    </w:pPr>
  </w:style>
  <w:style w:type="paragraph" w:customStyle="1" w:styleId="Equation">
    <w:name w:val="Equation"/>
    <w:basedOn w:val="BodyText"/>
    <w:rsid w:val="00576FCD"/>
    <w:pPr>
      <w:tabs>
        <w:tab w:val="right" w:pos="8640"/>
      </w:tabs>
      <w:spacing w:before="240" w:after="240" w:line="240" w:lineRule="atLeast"/>
      <w:ind w:left="1440"/>
    </w:pPr>
  </w:style>
  <w:style w:type="paragraph" w:customStyle="1" w:styleId="BlockQuotationWide">
    <w:name w:val="Block Quotation Wide"/>
    <w:basedOn w:val="Normal"/>
    <w:rsid w:val="00576FCD"/>
    <w:pPr>
      <w:pBdr>
        <w:top w:val="single" w:sz="12" w:space="12" w:color="FFFFFF"/>
        <w:left w:val="single" w:sz="6" w:space="12" w:color="FFFFFF"/>
        <w:bottom w:val="single" w:sz="6" w:space="12" w:color="FFFFFF"/>
        <w:right w:val="single" w:sz="6" w:space="12" w:color="FFFFFF"/>
      </w:pBdr>
      <w:shd w:val="pct5" w:color="auto" w:fill="auto"/>
      <w:ind w:left="288" w:right="245"/>
    </w:pPr>
    <w:rPr>
      <w:rFonts w:ascii="Arial Narrow" w:hAnsi="Arial Narrow"/>
      <w:vertAlign w:val="superscript"/>
    </w:rPr>
  </w:style>
  <w:style w:type="paragraph" w:customStyle="1" w:styleId="BodyText12">
    <w:name w:val="Body Text 12"/>
    <w:basedOn w:val="BodyText"/>
    <w:rsid w:val="00576FCD"/>
    <w:rPr>
      <w:sz w:val="24"/>
    </w:rPr>
  </w:style>
  <w:style w:type="paragraph" w:customStyle="1" w:styleId="Caption-More">
    <w:name w:val="Caption-More"/>
    <w:basedOn w:val="Caption"/>
    <w:next w:val="BodyText"/>
    <w:rsid w:val="00576FCD"/>
    <w:pPr>
      <w:spacing w:before="0"/>
    </w:pPr>
  </w:style>
  <w:style w:type="character" w:styleId="Hyperlink">
    <w:name w:val="Hyperlink"/>
    <w:basedOn w:val="DefaultParagraphFont"/>
    <w:uiPriority w:val="99"/>
    <w:rPr>
      <w:color w:val="0000FF"/>
      <w:u w:val="single"/>
    </w:rPr>
  </w:style>
  <w:style w:type="paragraph" w:customStyle="1" w:styleId="caption-more0">
    <w:name w:val="caption-more"/>
    <w:basedOn w:val="Caption"/>
    <w:pPr>
      <w:keepNext w:val="0"/>
      <w:spacing w:before="0" w:line="240" w:lineRule="auto"/>
      <w:ind w:left="2160"/>
      <w:jc w:val="both"/>
    </w:pPr>
  </w:style>
  <w:style w:type="paragraph" w:customStyle="1" w:styleId="Caption-more1">
    <w:name w:val="Caption-more"/>
    <w:basedOn w:val="Caption"/>
    <w:pPr>
      <w:spacing w:before="0" w:line="240" w:lineRule="auto"/>
      <w:ind w:left="2160"/>
      <w:jc w:val="left"/>
    </w:pPr>
  </w:style>
  <w:style w:type="paragraph" w:styleId="PlainText">
    <w:name w:val="Plain Text"/>
    <w:basedOn w:val="Normal"/>
    <w:link w:val="PlainTextChar"/>
    <w:uiPriority w:val="99"/>
    <w:rPr>
      <w:rFonts w:ascii="Times New Roman" w:hAnsi="Times New Roman"/>
    </w:rPr>
  </w:style>
  <w:style w:type="character" w:customStyle="1" w:styleId="BodyTextChar">
    <w:name w:val="Body Text Char"/>
    <w:basedOn w:val="DefaultParagraphFont"/>
    <w:uiPriority w:val="99"/>
    <w:rPr>
      <w:rFonts w:ascii="Arial" w:hAnsi="Arial"/>
      <w:lang w:val="en-US" w:eastAsia="en-US" w:bidi="ar-SA"/>
    </w:rPr>
  </w:style>
  <w:style w:type="paragraph" w:styleId="BodyTextFirstIndent">
    <w:name w:val="Body Text First Indent"/>
    <w:basedOn w:val="BodyText"/>
    <w:pPr>
      <w:ind w:firstLine="210"/>
    </w:pPr>
  </w:style>
  <w:style w:type="character" w:customStyle="1" w:styleId="MTEquationSection">
    <w:name w:val="MTEquationSection"/>
    <w:basedOn w:val="DefaultParagraphFont"/>
    <w:rPr>
      <w:vanish/>
      <w:color w:val="FF0000"/>
    </w:rPr>
  </w:style>
  <w:style w:type="paragraph" w:styleId="BalloonText">
    <w:name w:val="Balloon Text"/>
    <w:basedOn w:val="Normal"/>
    <w:link w:val="BalloonTextChar"/>
    <w:uiPriority w:val="99"/>
    <w:semiHidden/>
    <w:rPr>
      <w:rFonts w:ascii="Tahoma" w:hAnsi="Tahoma" w:cs="Tahoma"/>
      <w:sz w:val="16"/>
      <w:szCs w:val="16"/>
    </w:rPr>
  </w:style>
  <w:style w:type="table" w:styleId="TableGrid">
    <w:name w:val="Table Grid"/>
    <w:basedOn w:val="TableNormal"/>
    <w:rsid w:val="00DE0A32"/>
    <w:pPr>
      <w:ind w:left="10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lockText">
    <w:name w:val="Block Text"/>
    <w:basedOn w:val="Normal"/>
    <w:rsid w:val="00DA20FB"/>
    <w:pPr>
      <w:spacing w:after="120"/>
      <w:ind w:left="1440" w:right="1440"/>
    </w:pPr>
  </w:style>
  <w:style w:type="paragraph" w:styleId="BodyText2">
    <w:name w:val="Body Text 2"/>
    <w:basedOn w:val="Normal"/>
    <w:link w:val="BodyText2Char"/>
    <w:rsid w:val="00DA20FB"/>
    <w:pPr>
      <w:spacing w:after="120" w:line="480" w:lineRule="auto"/>
    </w:pPr>
  </w:style>
  <w:style w:type="character" w:customStyle="1" w:styleId="BodyText2Char">
    <w:name w:val="Body Text 2 Char"/>
    <w:basedOn w:val="DefaultParagraphFont"/>
    <w:link w:val="BodyText2"/>
    <w:rsid w:val="00864BCC"/>
    <w:rPr>
      <w:rFonts w:ascii="Arial" w:hAnsi="Arial"/>
      <w:lang w:val="en-US" w:eastAsia="en-US" w:bidi="ar-SA"/>
    </w:rPr>
  </w:style>
  <w:style w:type="paragraph" w:styleId="BodyText3">
    <w:name w:val="Body Text 3"/>
    <w:basedOn w:val="Normal"/>
    <w:rsid w:val="00DA20FB"/>
    <w:pPr>
      <w:spacing w:after="120"/>
    </w:pPr>
    <w:rPr>
      <w:sz w:val="16"/>
    </w:rPr>
  </w:style>
  <w:style w:type="paragraph" w:styleId="BodyTextFirstIndent2">
    <w:name w:val="Body Text First Indent 2"/>
    <w:basedOn w:val="BodyTextIndent"/>
    <w:rsid w:val="00DA20FB"/>
    <w:pPr>
      <w:ind w:firstLine="210"/>
    </w:pPr>
  </w:style>
  <w:style w:type="paragraph" w:styleId="BodyTextIndent2">
    <w:name w:val="Body Text Indent 2"/>
    <w:basedOn w:val="Normal"/>
    <w:rsid w:val="00DA20FB"/>
    <w:pPr>
      <w:spacing w:after="120" w:line="480" w:lineRule="auto"/>
      <w:ind w:left="360"/>
    </w:pPr>
  </w:style>
  <w:style w:type="paragraph" w:styleId="BodyTextIndent3">
    <w:name w:val="Body Text Indent 3"/>
    <w:basedOn w:val="Normal"/>
    <w:rsid w:val="00DA20FB"/>
    <w:pPr>
      <w:spacing w:after="120"/>
      <w:ind w:left="360"/>
    </w:pPr>
    <w:rPr>
      <w:sz w:val="16"/>
    </w:rPr>
  </w:style>
  <w:style w:type="paragraph" w:styleId="Closing">
    <w:name w:val="Closing"/>
    <w:basedOn w:val="Normal"/>
    <w:rsid w:val="00DA20FB"/>
    <w:pPr>
      <w:ind w:left="4320"/>
    </w:pPr>
  </w:style>
  <w:style w:type="paragraph" w:styleId="Date">
    <w:name w:val="Date"/>
    <w:basedOn w:val="Normal"/>
    <w:next w:val="Normal"/>
    <w:rsid w:val="00DA20FB"/>
  </w:style>
  <w:style w:type="paragraph" w:styleId="DocumentMap">
    <w:name w:val="Document Map"/>
    <w:basedOn w:val="Normal"/>
    <w:semiHidden/>
    <w:rsid w:val="00DA20FB"/>
    <w:pPr>
      <w:shd w:val="clear" w:color="auto" w:fill="000080"/>
    </w:pPr>
    <w:rPr>
      <w:rFonts w:ascii="Map Symbols" w:hAnsi="Map Symbols"/>
    </w:rPr>
  </w:style>
  <w:style w:type="paragraph" w:styleId="EnvelopeAddress">
    <w:name w:val="envelope address"/>
    <w:basedOn w:val="Normal"/>
    <w:rsid w:val="00DA20FB"/>
    <w:pPr>
      <w:framePr w:w="7920" w:h="1980" w:hRule="exact" w:hSpace="180" w:wrap="auto" w:hAnchor="page" w:xAlign="center" w:yAlign="bottom"/>
      <w:ind w:left="2880"/>
    </w:pPr>
    <w:rPr>
      <w:sz w:val="24"/>
    </w:rPr>
  </w:style>
  <w:style w:type="paragraph" w:styleId="EnvelopeReturn">
    <w:name w:val="envelope return"/>
    <w:basedOn w:val="Normal"/>
    <w:rsid w:val="00DA20FB"/>
  </w:style>
  <w:style w:type="paragraph" w:styleId="Index6">
    <w:name w:val="index 6"/>
    <w:basedOn w:val="Normal"/>
    <w:next w:val="Normal"/>
    <w:autoRedefine/>
    <w:semiHidden/>
    <w:rsid w:val="00DA20FB"/>
    <w:pPr>
      <w:ind w:left="1200" w:hanging="200"/>
    </w:pPr>
  </w:style>
  <w:style w:type="paragraph" w:styleId="Index7">
    <w:name w:val="index 7"/>
    <w:basedOn w:val="Normal"/>
    <w:next w:val="Normal"/>
    <w:autoRedefine/>
    <w:semiHidden/>
    <w:rsid w:val="00DA20FB"/>
    <w:pPr>
      <w:ind w:left="1400" w:hanging="200"/>
    </w:pPr>
  </w:style>
  <w:style w:type="paragraph" w:styleId="Index8">
    <w:name w:val="index 8"/>
    <w:basedOn w:val="Normal"/>
    <w:next w:val="Normal"/>
    <w:autoRedefine/>
    <w:semiHidden/>
    <w:rsid w:val="00DA20FB"/>
    <w:pPr>
      <w:ind w:left="1600" w:hanging="200"/>
    </w:pPr>
  </w:style>
  <w:style w:type="paragraph" w:styleId="Index9">
    <w:name w:val="index 9"/>
    <w:basedOn w:val="Normal"/>
    <w:next w:val="Normal"/>
    <w:autoRedefine/>
    <w:semiHidden/>
    <w:rsid w:val="00DA20FB"/>
    <w:pPr>
      <w:ind w:left="1800" w:hanging="200"/>
    </w:pPr>
  </w:style>
  <w:style w:type="paragraph" w:styleId="MacroText">
    <w:name w:val="macro"/>
    <w:semiHidden/>
    <w:rsid w:val="00DA20FB"/>
    <w:pPr>
      <w:tabs>
        <w:tab w:val="left" w:pos="480"/>
        <w:tab w:val="left" w:pos="960"/>
        <w:tab w:val="left" w:pos="1440"/>
        <w:tab w:val="left" w:pos="1920"/>
        <w:tab w:val="left" w:pos="2400"/>
        <w:tab w:val="left" w:pos="2880"/>
        <w:tab w:val="left" w:pos="3360"/>
        <w:tab w:val="left" w:pos="3840"/>
        <w:tab w:val="left" w:pos="4320"/>
      </w:tabs>
      <w:ind w:left="1080"/>
    </w:pPr>
    <w:rPr>
      <w:rFonts w:eastAsia="Gulim" w:cs="Gulim"/>
      <w:spacing w:val="-5"/>
    </w:rPr>
  </w:style>
  <w:style w:type="paragraph" w:styleId="NoteHeading">
    <w:name w:val="Note Heading"/>
    <w:basedOn w:val="Normal"/>
    <w:next w:val="Normal"/>
    <w:rsid w:val="00DA20FB"/>
  </w:style>
  <w:style w:type="paragraph" w:styleId="Salutation">
    <w:name w:val="Salutation"/>
    <w:basedOn w:val="Normal"/>
    <w:next w:val="Normal"/>
    <w:rsid w:val="00DA20FB"/>
  </w:style>
  <w:style w:type="paragraph" w:styleId="Signature">
    <w:name w:val="Signature"/>
    <w:basedOn w:val="Normal"/>
    <w:rsid w:val="00DA20FB"/>
    <w:pPr>
      <w:ind w:left="4320"/>
    </w:pPr>
  </w:style>
  <w:style w:type="paragraph" w:styleId="TOC9">
    <w:name w:val="toc 9"/>
    <w:basedOn w:val="Normal"/>
    <w:next w:val="Normal"/>
    <w:autoRedefine/>
    <w:uiPriority w:val="39"/>
    <w:rsid w:val="00DA20FB"/>
    <w:pPr>
      <w:ind w:left="1600"/>
    </w:pPr>
  </w:style>
  <w:style w:type="character" w:styleId="HTMLCite">
    <w:name w:val="HTML Cite"/>
    <w:basedOn w:val="DefaultParagraphFont"/>
    <w:rsid w:val="00DA20FB"/>
    <w:rPr>
      <w:i/>
      <w:iCs/>
    </w:rPr>
  </w:style>
  <w:style w:type="paragraph" w:styleId="E-mailSignature">
    <w:name w:val="E-mail Signature"/>
    <w:basedOn w:val="Normal"/>
    <w:rsid w:val="00DA20FB"/>
  </w:style>
  <w:style w:type="paragraph" w:styleId="HTMLAddress">
    <w:name w:val="HTML Address"/>
    <w:basedOn w:val="Normal"/>
    <w:rsid w:val="00DA20FB"/>
    <w:rPr>
      <w:i/>
      <w:iCs/>
    </w:rPr>
  </w:style>
  <w:style w:type="paragraph" w:styleId="HTMLPreformatted">
    <w:name w:val="HTML Preformatted"/>
    <w:basedOn w:val="Normal"/>
    <w:rsid w:val="00DA20FB"/>
    <w:rPr>
      <w:rFonts w:ascii="Times New Roman" w:hAnsi="Times New Roman" w:cs="Tahoma"/>
    </w:rPr>
  </w:style>
  <w:style w:type="paragraph" w:styleId="NormalWeb">
    <w:name w:val="Normal (Web)"/>
    <w:basedOn w:val="Normal"/>
    <w:uiPriority w:val="99"/>
    <w:rsid w:val="00DA20FB"/>
    <w:rPr>
      <w:rFonts w:ascii="Gulim" w:hAnsi="Gulim"/>
      <w:sz w:val="24"/>
      <w:szCs w:val="24"/>
    </w:rPr>
  </w:style>
  <w:style w:type="paragraph" w:customStyle="1" w:styleId="Source">
    <w:name w:val="Source"/>
    <w:basedOn w:val="Normal"/>
    <w:rsid w:val="00DA20FB"/>
    <w:pPr>
      <w:keepNext/>
      <w:keepLines/>
      <w:pBdr>
        <w:top w:val="single" w:sz="6" w:space="1" w:color="auto"/>
        <w:left w:val="single" w:sz="6" w:space="1" w:color="auto"/>
        <w:bottom w:val="single" w:sz="6" w:space="1" w:color="auto"/>
        <w:right w:val="single" w:sz="6" w:space="1" w:color="auto"/>
      </w:pBdr>
      <w:tabs>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ind w:left="2880"/>
    </w:pPr>
    <w:rPr>
      <w:rFonts w:ascii="Times New Roman" w:hAnsi="Times New Roman"/>
      <w:sz w:val="16"/>
    </w:rPr>
  </w:style>
  <w:style w:type="paragraph" w:customStyle="1" w:styleId="Figures">
    <w:name w:val="Figures"/>
    <w:basedOn w:val="BodyText"/>
    <w:autoRedefine/>
    <w:rsid w:val="00DA20FB"/>
    <w:pPr>
      <w:spacing w:before="158" w:after="158" w:line="259" w:lineRule="atLeast"/>
      <w:ind w:left="0"/>
      <w:jc w:val="center"/>
    </w:pPr>
    <w:rPr>
      <w:rFonts w:ascii="Gulim" w:hAnsi="Gulim"/>
    </w:rPr>
  </w:style>
  <w:style w:type="paragraph" w:customStyle="1" w:styleId="Note">
    <w:name w:val="Note"/>
    <w:basedOn w:val="BodyText"/>
    <w:rsid w:val="00DA20FB"/>
    <w:pPr>
      <w:pBdr>
        <w:top w:val="single" w:sz="6" w:space="1" w:color="auto"/>
        <w:bottom w:val="single" w:sz="6" w:space="1" w:color="auto"/>
      </w:pBdr>
      <w:spacing w:before="180" w:after="180"/>
      <w:ind w:left="2880"/>
      <w:jc w:val="left"/>
    </w:pPr>
    <w:rPr>
      <w:rFonts w:ascii="Gulim" w:hAnsi="Gulim"/>
    </w:rPr>
  </w:style>
  <w:style w:type="paragraph" w:customStyle="1" w:styleId="HTMLPre-tag">
    <w:name w:val="HTML Pre-tag"/>
    <w:rsid w:val="00DA20FB"/>
    <w:pPr>
      <w:autoSpaceDE w:val="0"/>
      <w:autoSpaceDN w:val="0"/>
      <w:adjustRightInd w:val="0"/>
    </w:pPr>
    <w:rPr>
      <w:rFonts w:eastAsia="Gulim" w:cs="Tahoma"/>
    </w:rPr>
  </w:style>
  <w:style w:type="character" w:styleId="HTMLAcronym">
    <w:name w:val="HTML Acronym"/>
    <w:basedOn w:val="DefaultParagraphFont"/>
    <w:rsid w:val="00DA20FB"/>
  </w:style>
  <w:style w:type="paragraph" w:customStyle="1" w:styleId="Normal2">
    <w:name w:val="Normal2"/>
    <w:basedOn w:val="Normal"/>
    <w:next w:val="Normal"/>
    <w:autoRedefine/>
    <w:rsid w:val="00DA20FB"/>
    <w:pPr>
      <w:ind w:left="0"/>
    </w:pPr>
    <w:rPr>
      <w:rFonts w:ascii="Gulim" w:hAnsi="Gulim"/>
      <w:sz w:val="22"/>
    </w:rPr>
  </w:style>
  <w:style w:type="character" w:styleId="FollowedHyperlink">
    <w:name w:val="FollowedHyperlink"/>
    <w:basedOn w:val="DefaultParagraphFont"/>
    <w:rsid w:val="00DA20FB"/>
    <w:rPr>
      <w:color w:val="800080"/>
      <w:u w:val="single"/>
    </w:rPr>
  </w:style>
  <w:style w:type="paragraph" w:customStyle="1" w:styleId="BodyStyle">
    <w:name w:val="Body Style"/>
    <w:basedOn w:val="Normal"/>
    <w:autoRedefine/>
    <w:rsid w:val="00DA20FB"/>
    <w:pPr>
      <w:tabs>
        <w:tab w:val="right" w:pos="7200"/>
      </w:tabs>
    </w:pPr>
    <w:rPr>
      <w:spacing w:val="-5"/>
    </w:rPr>
  </w:style>
  <w:style w:type="paragraph" w:customStyle="1" w:styleId="section">
    <w:name w:val="section"/>
    <w:basedOn w:val="Normal"/>
    <w:autoRedefine/>
    <w:rsid w:val="00DA20FB"/>
    <w:pPr>
      <w:tabs>
        <w:tab w:val="left" w:pos="1440"/>
        <w:tab w:val="left" w:pos="7200"/>
      </w:tabs>
    </w:pPr>
    <w:rPr>
      <w:spacing w:val="-5"/>
    </w:rPr>
  </w:style>
  <w:style w:type="paragraph" w:customStyle="1" w:styleId="section2">
    <w:name w:val="section2"/>
    <w:basedOn w:val="Normal"/>
    <w:autoRedefine/>
    <w:rsid w:val="00DA20FB"/>
    <w:pPr>
      <w:tabs>
        <w:tab w:val="left" w:pos="720"/>
        <w:tab w:val="left" w:pos="1440"/>
        <w:tab w:val="left" w:pos="7200"/>
      </w:tabs>
    </w:pPr>
    <w:rPr>
      <w:b/>
      <w:spacing w:val="-5"/>
    </w:rPr>
  </w:style>
  <w:style w:type="paragraph" w:customStyle="1" w:styleId="HTMLBody">
    <w:name w:val="HTML Body"/>
    <w:rsid w:val="00DA20FB"/>
    <w:pPr>
      <w:autoSpaceDE w:val="0"/>
      <w:autoSpaceDN w:val="0"/>
      <w:adjustRightInd w:val="0"/>
    </w:pPr>
    <w:rPr>
      <w:rFonts w:ascii="Arial" w:hAnsi="Arial" w:cs="Gulim"/>
      <w:sz w:val="24"/>
      <w:szCs w:val="24"/>
    </w:rPr>
  </w:style>
  <w:style w:type="paragraph" w:customStyle="1" w:styleId="MTDisplayEquation">
    <w:name w:val="MTDisplayEquation"/>
    <w:basedOn w:val="BodyText"/>
    <w:link w:val="MTDisplayEquationChar"/>
    <w:rsid w:val="00DA20FB"/>
    <w:pPr>
      <w:tabs>
        <w:tab w:val="center" w:pos="4320"/>
        <w:tab w:val="right" w:pos="8640"/>
      </w:tabs>
      <w:jc w:val="left"/>
    </w:pPr>
    <w:rPr>
      <w:spacing w:val="-5"/>
    </w:rPr>
  </w:style>
  <w:style w:type="paragraph" w:styleId="CommentSubject">
    <w:name w:val="annotation subject"/>
    <w:basedOn w:val="CommentText"/>
    <w:next w:val="CommentText"/>
    <w:semiHidden/>
    <w:rsid w:val="00DA20FB"/>
    <w:pPr>
      <w:keepLines w:val="0"/>
      <w:spacing w:line="240" w:lineRule="auto"/>
    </w:pPr>
    <w:rPr>
      <w:b/>
      <w:bCs/>
      <w:spacing w:val="0"/>
      <w:sz w:val="20"/>
    </w:rPr>
  </w:style>
  <w:style w:type="character" w:customStyle="1" w:styleId="MTConvertedEquation">
    <w:name w:val="MTConvertedEquation"/>
    <w:basedOn w:val="DefaultParagraphFont"/>
    <w:rsid w:val="00A010BD"/>
  </w:style>
  <w:style w:type="character" w:styleId="HTMLTypewriter">
    <w:name w:val="HTML Typewriter"/>
    <w:basedOn w:val="DefaultParagraphFont"/>
    <w:rsid w:val="009E59C7"/>
    <w:rPr>
      <w:rFonts w:ascii="Courier New" w:eastAsia="Times New Roman" w:hAnsi="Courier New" w:cs="Courier New"/>
      <w:sz w:val="20"/>
      <w:szCs w:val="20"/>
    </w:rPr>
  </w:style>
  <w:style w:type="paragraph" w:customStyle="1" w:styleId="Body">
    <w:name w:val="Body"/>
    <w:basedOn w:val="Normal"/>
    <w:rsid w:val="00522695"/>
    <w:pPr>
      <w:spacing w:after="120"/>
      <w:ind w:left="0"/>
    </w:pPr>
    <w:rPr>
      <w:rFonts w:ascii="Times New Roman" w:hAnsi="Times New Roman"/>
      <w:sz w:val="24"/>
      <w:szCs w:val="24"/>
    </w:rPr>
  </w:style>
  <w:style w:type="table" w:styleId="TableProfessional">
    <w:name w:val="Table Professional"/>
    <w:basedOn w:val="TableNormal"/>
    <w:rsid w:val="006F232A"/>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Heading3Char1">
    <w:name w:val="Heading 3 Char1"/>
    <w:basedOn w:val="DefaultParagraphFont"/>
    <w:rsid w:val="00166118"/>
    <w:rPr>
      <w:rFonts w:ascii="Arial Black" w:hAnsi="Arial Black"/>
      <w:spacing w:val="-10"/>
      <w:kern w:val="28"/>
      <w:lang w:val="en-US" w:eastAsia="en-US" w:bidi="ar-SA"/>
    </w:rPr>
  </w:style>
  <w:style w:type="paragraph" w:customStyle="1" w:styleId="Default">
    <w:name w:val="Default"/>
    <w:rsid w:val="00866DD1"/>
    <w:pPr>
      <w:autoSpaceDE w:val="0"/>
      <w:autoSpaceDN w:val="0"/>
      <w:adjustRightInd w:val="0"/>
    </w:pPr>
    <w:rPr>
      <w:rFonts w:ascii="Arial" w:eastAsia="SimSun" w:hAnsi="Arial" w:cs="Arial"/>
      <w:color w:val="000000"/>
      <w:sz w:val="24"/>
      <w:szCs w:val="24"/>
      <w:lang w:eastAsia="zh-CN"/>
    </w:rPr>
  </w:style>
  <w:style w:type="paragraph" w:customStyle="1" w:styleId="BodyTextKernat14pt">
    <w:name w:val="Body Text + Kern at 14 pt"/>
    <w:aliases w:val="Condensed by  0.2 pt"/>
    <w:basedOn w:val="Heading4"/>
    <w:link w:val="BodyTextKernat14ptChar"/>
    <w:rsid w:val="0032626D"/>
  </w:style>
  <w:style w:type="character" w:customStyle="1" w:styleId="BodyTextKernat14ptChar">
    <w:name w:val="Body Text + Kern at 14 pt Char"/>
    <w:aliases w:val="Condensed by  0.2 pt Char"/>
    <w:basedOn w:val="Heading4Char"/>
    <w:link w:val="BodyTextKernat14pt"/>
    <w:rsid w:val="0032626D"/>
    <w:rPr>
      <w:rFonts w:ascii="Arial" w:hAnsi="Arial"/>
      <w:b/>
      <w:i/>
      <w:spacing w:val="-4"/>
      <w:kern w:val="28"/>
    </w:rPr>
  </w:style>
  <w:style w:type="paragraph" w:customStyle="1" w:styleId="TitleHeader">
    <w:name w:val="Title Header"/>
    <w:basedOn w:val="HeaderBase"/>
    <w:rsid w:val="00081FCB"/>
    <w:rPr>
      <w:caps w:val="0"/>
      <w:sz w:val="32"/>
    </w:rPr>
  </w:style>
  <w:style w:type="paragraph" w:customStyle="1" w:styleId="TOCHeader">
    <w:name w:val="TOC Header"/>
    <w:basedOn w:val="HeaderBase"/>
    <w:rsid w:val="00081FCB"/>
    <w:pPr>
      <w:jc w:val="center"/>
    </w:pPr>
    <w:rPr>
      <w:caps w:val="0"/>
      <w:sz w:val="32"/>
    </w:rPr>
  </w:style>
  <w:style w:type="paragraph" w:styleId="NoSpacing">
    <w:name w:val="No Spacing"/>
    <w:qFormat/>
    <w:rsid w:val="001A448D"/>
    <w:rPr>
      <w:rFonts w:ascii="Calibri" w:eastAsia="Calibri" w:hAnsi="Calibri"/>
      <w:sz w:val="22"/>
      <w:szCs w:val="22"/>
    </w:rPr>
  </w:style>
  <w:style w:type="character" w:customStyle="1" w:styleId="CharChar1">
    <w:name w:val="Char Char1"/>
    <w:basedOn w:val="DefaultParagraphFont"/>
    <w:rsid w:val="000A55DC"/>
    <w:rPr>
      <w:rFonts w:ascii="Arial" w:eastAsia="Times New Roman" w:hAnsi="Arial" w:cs="Times New Roman"/>
      <w:sz w:val="20"/>
      <w:szCs w:val="20"/>
      <w:lang w:eastAsia="en-US"/>
    </w:rPr>
  </w:style>
  <w:style w:type="character" w:customStyle="1" w:styleId="CharChar2">
    <w:name w:val="Char Char2"/>
    <w:basedOn w:val="DefaultParagraphFont"/>
    <w:rsid w:val="000A55DC"/>
    <w:rPr>
      <w:rFonts w:ascii="Arial" w:eastAsia="Times New Roman" w:hAnsi="Arial" w:cs="Times New Roman"/>
      <w:b/>
      <w:i/>
      <w:spacing w:val="-4"/>
      <w:kern w:val="28"/>
      <w:sz w:val="20"/>
      <w:szCs w:val="20"/>
      <w:lang w:eastAsia="en-US"/>
    </w:rPr>
  </w:style>
  <w:style w:type="character" w:customStyle="1" w:styleId="CharChar3">
    <w:name w:val="Char Char3"/>
    <w:basedOn w:val="DefaultParagraphFont"/>
    <w:rsid w:val="002E399E"/>
    <w:rPr>
      <w:rFonts w:ascii="Arial Black" w:eastAsia="Times New Roman" w:hAnsi="Arial Black" w:cs="Times New Roman"/>
      <w:spacing w:val="-10"/>
      <w:kern w:val="28"/>
      <w:sz w:val="20"/>
      <w:szCs w:val="20"/>
      <w:lang w:eastAsia="en-US"/>
    </w:rPr>
  </w:style>
  <w:style w:type="character" w:customStyle="1" w:styleId="CharChar12">
    <w:name w:val="Char Char12"/>
    <w:basedOn w:val="DefaultParagraphFont"/>
    <w:rsid w:val="00FA0F36"/>
    <w:rPr>
      <w:rFonts w:ascii="Arial" w:hAnsi="Arial"/>
      <w:lang w:val="en-US" w:eastAsia="en-US" w:bidi="ar-SA"/>
    </w:rPr>
  </w:style>
  <w:style w:type="character" w:customStyle="1" w:styleId="CharChar">
    <w:name w:val="Char Char"/>
    <w:basedOn w:val="DefaultParagraphFont"/>
    <w:rsid w:val="00FA0F36"/>
    <w:rPr>
      <w:rFonts w:ascii="Arial" w:hAnsi="Arial"/>
      <w:lang w:val="en-US" w:eastAsia="en-US" w:bidi="ar-SA"/>
    </w:rPr>
  </w:style>
  <w:style w:type="character" w:customStyle="1" w:styleId="CharChar14">
    <w:name w:val="Char Char14"/>
    <w:basedOn w:val="DefaultParagraphFont"/>
    <w:rsid w:val="00FA0F36"/>
    <w:rPr>
      <w:rFonts w:ascii="Arial Black" w:hAnsi="Arial Black"/>
      <w:spacing w:val="-10"/>
      <w:kern w:val="28"/>
      <w:lang w:val="en-US" w:eastAsia="en-US" w:bidi="ar-SA"/>
    </w:rPr>
  </w:style>
  <w:style w:type="character" w:customStyle="1" w:styleId="CharChar13">
    <w:name w:val="Char Char13"/>
    <w:basedOn w:val="DefaultParagraphFont"/>
    <w:rsid w:val="00FA0F36"/>
    <w:rPr>
      <w:rFonts w:ascii="Arial" w:hAnsi="Arial"/>
      <w:b/>
      <w:i/>
      <w:spacing w:val="-4"/>
      <w:kern w:val="28"/>
      <w:lang w:val="en-US" w:eastAsia="en-US" w:bidi="ar-SA"/>
    </w:rPr>
  </w:style>
  <w:style w:type="character" w:customStyle="1" w:styleId="CharChar11">
    <w:name w:val="Char Char11"/>
    <w:basedOn w:val="DefaultParagraphFont"/>
    <w:rsid w:val="00FA0F36"/>
    <w:rPr>
      <w:rFonts w:ascii="Arial" w:hAnsi="Arial"/>
      <w:lang w:val="en-US" w:eastAsia="en-US" w:bidi="ar-SA"/>
    </w:rPr>
  </w:style>
  <w:style w:type="character" w:customStyle="1" w:styleId="CharChar4">
    <w:name w:val="Char Char4"/>
    <w:basedOn w:val="DefaultParagraphFont"/>
    <w:rsid w:val="00FA0F36"/>
    <w:rPr>
      <w:rFonts w:ascii="Arial" w:hAnsi="Arial"/>
      <w:lang w:val="en-US" w:eastAsia="en-US" w:bidi="ar-SA"/>
    </w:rPr>
  </w:style>
  <w:style w:type="character" w:customStyle="1" w:styleId="CharChar6">
    <w:name w:val="Char Char6"/>
    <w:basedOn w:val="DefaultParagraphFont"/>
    <w:rsid w:val="00FA0F36"/>
    <w:rPr>
      <w:rFonts w:ascii="Arial Black" w:hAnsi="Arial Black"/>
      <w:spacing w:val="-10"/>
      <w:kern w:val="28"/>
      <w:lang w:val="en-US" w:eastAsia="en-US" w:bidi="ar-SA"/>
    </w:rPr>
  </w:style>
  <w:style w:type="character" w:customStyle="1" w:styleId="CharChar5">
    <w:name w:val="Char Char5"/>
    <w:basedOn w:val="DefaultParagraphFont"/>
    <w:rsid w:val="00FA0F36"/>
    <w:rPr>
      <w:rFonts w:ascii="Arial" w:hAnsi="Arial"/>
      <w:b/>
      <w:i/>
      <w:spacing w:val="-4"/>
      <w:kern w:val="28"/>
      <w:lang w:val="en-US" w:eastAsia="en-US" w:bidi="ar-SA"/>
    </w:rPr>
  </w:style>
  <w:style w:type="character" w:customStyle="1" w:styleId="CharChar8">
    <w:name w:val="Char Char8"/>
    <w:basedOn w:val="DefaultParagraphFont"/>
    <w:rsid w:val="00FA0F36"/>
    <w:rPr>
      <w:rFonts w:ascii="Arial" w:hAnsi="Arial"/>
      <w:lang w:val="en-US" w:eastAsia="en-US" w:bidi="ar-SA"/>
    </w:rPr>
  </w:style>
  <w:style w:type="character" w:customStyle="1" w:styleId="CharChar10">
    <w:name w:val="Char Char10"/>
    <w:basedOn w:val="DefaultParagraphFont"/>
    <w:rsid w:val="00FA0F36"/>
    <w:rPr>
      <w:rFonts w:ascii="Arial Black" w:hAnsi="Arial Black"/>
      <w:spacing w:val="-10"/>
      <w:kern w:val="28"/>
      <w:lang w:val="en-US" w:eastAsia="en-US" w:bidi="ar-SA"/>
    </w:rPr>
  </w:style>
  <w:style w:type="character" w:customStyle="1" w:styleId="CharChar9">
    <w:name w:val="Char Char9"/>
    <w:basedOn w:val="DefaultParagraphFont"/>
    <w:rsid w:val="00FA0F36"/>
    <w:rPr>
      <w:rFonts w:ascii="Arial" w:hAnsi="Arial"/>
      <w:b/>
      <w:i/>
      <w:spacing w:val="-4"/>
      <w:kern w:val="28"/>
      <w:lang w:val="en-US" w:eastAsia="en-US" w:bidi="ar-SA"/>
    </w:rPr>
  </w:style>
  <w:style w:type="character" w:customStyle="1" w:styleId="CharChar7">
    <w:name w:val="Char Char7"/>
    <w:basedOn w:val="DefaultParagraphFont"/>
    <w:rsid w:val="00FA0F36"/>
    <w:rPr>
      <w:rFonts w:ascii="Arial" w:hAnsi="Arial"/>
      <w:lang w:val="en-US" w:eastAsia="en-US" w:bidi="ar-SA"/>
    </w:rPr>
  </w:style>
  <w:style w:type="character" w:customStyle="1" w:styleId="CharChar39">
    <w:name w:val="Char Char39"/>
    <w:basedOn w:val="DefaultParagraphFont"/>
    <w:rsid w:val="00FA0F36"/>
    <w:rPr>
      <w:rFonts w:ascii="Arial" w:eastAsia="Times New Roman" w:hAnsi="Arial" w:cs="Times New Roman"/>
      <w:sz w:val="20"/>
      <w:szCs w:val="20"/>
    </w:rPr>
  </w:style>
  <w:style w:type="character" w:customStyle="1" w:styleId="CharChar45">
    <w:name w:val="Char Char45"/>
    <w:basedOn w:val="DefaultParagraphFont"/>
    <w:rsid w:val="00FA0F36"/>
    <w:rPr>
      <w:rFonts w:ascii="Arial" w:eastAsia="Times New Roman" w:hAnsi="Arial" w:cs="Times New Roman"/>
      <w:b/>
      <w:i/>
      <w:spacing w:val="-4"/>
      <w:kern w:val="28"/>
      <w:sz w:val="20"/>
      <w:szCs w:val="20"/>
    </w:rPr>
  </w:style>
  <w:style w:type="table" w:styleId="TableClassic1">
    <w:name w:val="Table Classic 1"/>
    <w:basedOn w:val="TableNormal"/>
    <w:rsid w:val="003940F2"/>
    <w:pPr>
      <w:ind w:left="1080"/>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CharChar44">
    <w:name w:val="Char Char44"/>
    <w:basedOn w:val="DefaultParagraphFont"/>
    <w:rsid w:val="001441F0"/>
    <w:rPr>
      <w:rFonts w:ascii="Arial" w:eastAsia="Times New Roman" w:hAnsi="Arial" w:cs="Times New Roman"/>
      <w:sz w:val="20"/>
      <w:szCs w:val="20"/>
    </w:rPr>
  </w:style>
  <w:style w:type="character" w:customStyle="1" w:styleId="CharChar16">
    <w:name w:val="Char Char16"/>
    <w:basedOn w:val="DefaultParagraphFont"/>
    <w:rsid w:val="00CC6AF1"/>
    <w:rPr>
      <w:rFonts w:ascii="Arial" w:hAnsi="Arial"/>
      <w:lang w:val="en-US" w:eastAsia="en-US" w:bidi="ar-SA"/>
    </w:rPr>
  </w:style>
  <w:style w:type="character" w:customStyle="1" w:styleId="CharChar18">
    <w:name w:val="Char Char18"/>
    <w:basedOn w:val="DefaultParagraphFont"/>
    <w:rsid w:val="00CC6AF1"/>
    <w:rPr>
      <w:rFonts w:ascii="Arial Black" w:hAnsi="Arial Black"/>
      <w:spacing w:val="-10"/>
      <w:kern w:val="28"/>
      <w:lang w:val="en-US" w:eastAsia="en-US" w:bidi="ar-SA"/>
    </w:rPr>
  </w:style>
  <w:style w:type="character" w:customStyle="1" w:styleId="CharChar17">
    <w:name w:val="Char Char17"/>
    <w:basedOn w:val="DefaultParagraphFont"/>
    <w:rsid w:val="00772F5D"/>
    <w:rPr>
      <w:rFonts w:ascii="Arial" w:hAnsi="Arial"/>
      <w:b/>
      <w:i/>
      <w:spacing w:val="-4"/>
      <w:kern w:val="28"/>
      <w:lang w:val="en-US" w:eastAsia="en-US" w:bidi="ar-SA"/>
    </w:rPr>
  </w:style>
  <w:style w:type="character" w:customStyle="1" w:styleId="CharChar15">
    <w:name w:val="Char Char15"/>
    <w:basedOn w:val="DefaultParagraphFont"/>
    <w:rsid w:val="00371AE0"/>
    <w:rPr>
      <w:rFonts w:ascii="Arial" w:hAnsi="Arial"/>
      <w:lang w:val="en-US" w:eastAsia="en-US" w:bidi="ar-SA"/>
    </w:rPr>
  </w:style>
  <w:style w:type="table" w:styleId="TableGrid8">
    <w:name w:val="Table Grid 8"/>
    <w:basedOn w:val="TableNormal"/>
    <w:rsid w:val="003025D9"/>
    <w:pPr>
      <w:ind w:left="1080"/>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character" w:customStyle="1" w:styleId="CharChar20">
    <w:name w:val="Char Char20"/>
    <w:basedOn w:val="DefaultParagraphFont"/>
    <w:rsid w:val="00DF354C"/>
    <w:rPr>
      <w:rFonts w:ascii="Arial" w:hAnsi="Arial"/>
      <w:lang w:val="en-US" w:eastAsia="en-US" w:bidi="ar-SA"/>
    </w:rPr>
  </w:style>
  <w:style w:type="character" w:customStyle="1" w:styleId="CharChar22">
    <w:name w:val="Char Char22"/>
    <w:basedOn w:val="DefaultParagraphFont"/>
    <w:rsid w:val="00DF354C"/>
    <w:rPr>
      <w:rFonts w:ascii="Arial Black" w:hAnsi="Arial Black"/>
      <w:spacing w:val="-10"/>
      <w:kern w:val="28"/>
      <w:lang w:val="en-US" w:eastAsia="en-US" w:bidi="ar-SA"/>
    </w:rPr>
  </w:style>
  <w:style w:type="character" w:customStyle="1" w:styleId="CharChar21">
    <w:name w:val="Char Char21"/>
    <w:basedOn w:val="DefaultParagraphFont"/>
    <w:rsid w:val="00DF354C"/>
    <w:rPr>
      <w:rFonts w:ascii="Arial" w:hAnsi="Arial"/>
      <w:b/>
      <w:i/>
      <w:spacing w:val="-4"/>
      <w:kern w:val="28"/>
      <w:lang w:val="en-US" w:eastAsia="en-US" w:bidi="ar-SA"/>
    </w:rPr>
  </w:style>
  <w:style w:type="character" w:customStyle="1" w:styleId="CharChar19">
    <w:name w:val="Char Char19"/>
    <w:basedOn w:val="DefaultParagraphFont"/>
    <w:rsid w:val="00DF354C"/>
    <w:rPr>
      <w:rFonts w:ascii="Arial" w:hAnsi="Arial"/>
      <w:lang w:val="en-US" w:eastAsia="en-US" w:bidi="ar-SA"/>
    </w:rPr>
  </w:style>
  <w:style w:type="character" w:customStyle="1" w:styleId="CharChar24">
    <w:name w:val="Char Char24"/>
    <w:basedOn w:val="DefaultParagraphFont"/>
    <w:rsid w:val="008879E5"/>
    <w:rPr>
      <w:rFonts w:ascii="Arial" w:hAnsi="Arial"/>
      <w:lang w:val="en-US" w:eastAsia="en-US" w:bidi="ar-SA"/>
    </w:rPr>
  </w:style>
  <w:style w:type="character" w:customStyle="1" w:styleId="mediumtext">
    <w:name w:val="mediumtext"/>
    <w:basedOn w:val="DefaultParagraphFont"/>
    <w:rsid w:val="00D91EE8"/>
  </w:style>
  <w:style w:type="character" w:customStyle="1" w:styleId="CharChar25">
    <w:name w:val="Char Char25"/>
    <w:basedOn w:val="DefaultParagraphFont"/>
    <w:rsid w:val="006464E6"/>
    <w:rPr>
      <w:rFonts w:ascii="Arial" w:hAnsi="Arial"/>
      <w:lang w:val="en-US" w:eastAsia="en-US" w:bidi="ar-SA"/>
    </w:rPr>
  </w:style>
  <w:style w:type="character" w:customStyle="1" w:styleId="CharChar26">
    <w:name w:val="Char Char26"/>
    <w:basedOn w:val="DefaultParagraphFont"/>
    <w:rsid w:val="006464E6"/>
    <w:rPr>
      <w:rFonts w:ascii="Arial" w:hAnsi="Arial"/>
      <w:b/>
      <w:i/>
      <w:spacing w:val="-4"/>
      <w:kern w:val="28"/>
      <w:lang w:val="en-US" w:eastAsia="en-US" w:bidi="ar-SA"/>
    </w:rPr>
  </w:style>
  <w:style w:type="character" w:customStyle="1" w:styleId="CharChar27">
    <w:name w:val="Char Char27"/>
    <w:basedOn w:val="DefaultParagraphFont"/>
    <w:rsid w:val="000D5BFE"/>
    <w:rPr>
      <w:rFonts w:ascii="Arial Black" w:hAnsi="Arial Black"/>
      <w:spacing w:val="-10"/>
      <w:kern w:val="28"/>
      <w:lang w:val="en-US" w:eastAsia="en-US" w:bidi="ar-SA"/>
    </w:rPr>
  </w:style>
  <w:style w:type="character" w:customStyle="1" w:styleId="CharChar23">
    <w:name w:val="Char Char23"/>
    <w:basedOn w:val="DefaultParagraphFont"/>
    <w:rsid w:val="000D5BFE"/>
    <w:rPr>
      <w:rFonts w:ascii="Arial" w:hAnsi="Arial"/>
      <w:lang w:val="en-US" w:eastAsia="en-US" w:bidi="ar-SA"/>
    </w:rPr>
  </w:style>
  <w:style w:type="character" w:customStyle="1" w:styleId="BodyTextCharChar">
    <w:name w:val="Body Text Char Char"/>
    <w:basedOn w:val="DefaultParagraphFont"/>
    <w:locked/>
    <w:rsid w:val="004B5D1E"/>
    <w:rPr>
      <w:rFonts w:ascii="Arial" w:hAnsi="Arial"/>
      <w:lang w:val="en-US" w:eastAsia="en-US" w:bidi="ar-SA"/>
    </w:rPr>
  </w:style>
  <w:style w:type="paragraph" w:customStyle="1" w:styleId="IDF">
    <w:name w:val="IDF"/>
    <w:basedOn w:val="Normal"/>
    <w:rsid w:val="00E328B6"/>
    <w:pPr>
      <w:autoSpaceDE w:val="0"/>
      <w:autoSpaceDN w:val="0"/>
      <w:adjustRightInd w:val="0"/>
      <w:ind w:left="0"/>
    </w:pPr>
    <w:rPr>
      <w:rFonts w:ascii="Courier New" w:eastAsia="SimSun" w:hAnsi="Courier New" w:cs="Courier New"/>
      <w:lang w:val="en-ZW" w:eastAsia="zh-CN"/>
    </w:rPr>
  </w:style>
  <w:style w:type="character" w:customStyle="1" w:styleId="Heading1Char">
    <w:name w:val="Heading 1 Char"/>
    <w:link w:val="Heading1"/>
    <w:rsid w:val="00E328B6"/>
    <w:rPr>
      <w:rFonts w:ascii="Arial Black" w:hAnsi="Arial Black"/>
      <w:color w:val="FFFFFF"/>
      <w:spacing w:val="-10"/>
      <w:kern w:val="20"/>
      <w:position w:val="8"/>
      <w:sz w:val="24"/>
      <w:shd w:val="solid" w:color="auto" w:fill="auto"/>
    </w:rPr>
  </w:style>
  <w:style w:type="character" w:customStyle="1" w:styleId="Heading2Char">
    <w:name w:val="Heading 2 Char"/>
    <w:link w:val="Heading2"/>
    <w:rsid w:val="00E328B6"/>
    <w:rPr>
      <w:rFonts w:ascii="Arial Black" w:hAnsi="Arial Black"/>
      <w:spacing w:val="-15"/>
      <w:kern w:val="28"/>
      <w:sz w:val="22"/>
    </w:rPr>
  </w:style>
  <w:style w:type="character" w:customStyle="1" w:styleId="MTDisplayEquationChar">
    <w:name w:val="MTDisplayEquation Char"/>
    <w:link w:val="MTDisplayEquation"/>
    <w:rsid w:val="00E328B6"/>
    <w:rPr>
      <w:rFonts w:ascii="Arial" w:hAnsi="Arial"/>
      <w:spacing w:val="-5"/>
      <w:lang w:val="en-US" w:eastAsia="en-US" w:bidi="ar-SA"/>
    </w:rPr>
  </w:style>
  <w:style w:type="character" w:customStyle="1" w:styleId="CharChar30">
    <w:name w:val="Char Char30"/>
    <w:basedOn w:val="DefaultParagraphFont"/>
    <w:rsid w:val="006F1325"/>
    <w:rPr>
      <w:rFonts w:ascii="Arial" w:hAnsi="Arial"/>
      <w:b/>
      <w:i/>
      <w:spacing w:val="-4"/>
      <w:kern w:val="28"/>
      <w:lang w:val="en-US" w:eastAsia="en-US" w:bidi="ar-SA"/>
    </w:rPr>
  </w:style>
  <w:style w:type="paragraph" w:styleId="ListParagraph">
    <w:name w:val="List Paragraph"/>
    <w:basedOn w:val="Normal"/>
    <w:uiPriority w:val="34"/>
    <w:qFormat/>
    <w:rsid w:val="00AC33EE"/>
    <w:pPr>
      <w:ind w:left="720"/>
      <w:contextualSpacing/>
    </w:pPr>
    <w:rPr>
      <w:rFonts w:ascii="Times New Roman" w:eastAsiaTheme="minorEastAsia" w:hAnsi="Times New Roman"/>
      <w:sz w:val="24"/>
      <w:szCs w:val="24"/>
    </w:rPr>
  </w:style>
  <w:style w:type="paragraph" w:customStyle="1" w:styleId="CM825">
    <w:name w:val="CM825"/>
    <w:basedOn w:val="Default"/>
    <w:next w:val="Default"/>
    <w:uiPriority w:val="99"/>
    <w:rsid w:val="00D016EE"/>
    <w:rPr>
      <w:color w:val="auto"/>
      <w:lang w:eastAsia="en-US"/>
    </w:rPr>
  </w:style>
  <w:style w:type="paragraph" w:customStyle="1" w:styleId="Textbody">
    <w:name w:val="Text body"/>
    <w:basedOn w:val="Normal"/>
    <w:rsid w:val="000D683E"/>
    <w:pPr>
      <w:tabs>
        <w:tab w:val="left" w:pos="1800"/>
      </w:tabs>
      <w:suppressAutoHyphens/>
      <w:spacing w:before="60" w:after="60" w:line="100" w:lineRule="atLeast"/>
      <w:jc w:val="both"/>
    </w:pPr>
    <w:rPr>
      <w:lang w:eastAsia="zh-CN" w:bidi="hi-IN"/>
    </w:rPr>
  </w:style>
  <w:style w:type="character" w:customStyle="1" w:styleId="CharChar110">
    <w:name w:val="Char Char110"/>
    <w:basedOn w:val="DefaultParagraphFont"/>
    <w:rsid w:val="007C7C85"/>
    <w:rPr>
      <w:rFonts w:ascii="Arial" w:eastAsia="Times New Roman" w:hAnsi="Arial" w:cs="Times New Roman"/>
      <w:sz w:val="20"/>
      <w:szCs w:val="20"/>
      <w:lang w:eastAsia="en-US"/>
    </w:rPr>
  </w:style>
  <w:style w:type="character" w:customStyle="1" w:styleId="CharChar29">
    <w:name w:val="Char Char29"/>
    <w:basedOn w:val="DefaultParagraphFont"/>
    <w:rsid w:val="007C7C85"/>
    <w:rPr>
      <w:rFonts w:ascii="Arial" w:eastAsia="Times New Roman" w:hAnsi="Arial" w:cs="Times New Roman"/>
      <w:b/>
      <w:i/>
      <w:spacing w:val="-4"/>
      <w:kern w:val="28"/>
      <w:sz w:val="20"/>
      <w:szCs w:val="20"/>
      <w:lang w:eastAsia="en-US"/>
    </w:rPr>
  </w:style>
  <w:style w:type="character" w:customStyle="1" w:styleId="CharChar31">
    <w:name w:val="Char Char31"/>
    <w:basedOn w:val="DefaultParagraphFont"/>
    <w:rsid w:val="007C7C85"/>
    <w:rPr>
      <w:rFonts w:ascii="Arial Black" w:eastAsia="Times New Roman" w:hAnsi="Arial Black" w:cs="Times New Roman"/>
      <w:spacing w:val="-10"/>
      <w:kern w:val="28"/>
      <w:sz w:val="20"/>
      <w:szCs w:val="20"/>
      <w:lang w:eastAsia="en-US"/>
    </w:rPr>
  </w:style>
  <w:style w:type="character" w:customStyle="1" w:styleId="CharChar121">
    <w:name w:val="Char Char121"/>
    <w:basedOn w:val="DefaultParagraphFont"/>
    <w:rsid w:val="007C7C85"/>
    <w:rPr>
      <w:rFonts w:ascii="Arial" w:hAnsi="Arial"/>
      <w:lang w:val="en-US" w:eastAsia="en-US" w:bidi="ar-SA"/>
    </w:rPr>
  </w:style>
  <w:style w:type="character" w:customStyle="1" w:styleId="CharChar28">
    <w:name w:val="Char Char28"/>
    <w:basedOn w:val="DefaultParagraphFont"/>
    <w:rsid w:val="007C7C85"/>
    <w:rPr>
      <w:rFonts w:ascii="Arial" w:hAnsi="Arial"/>
      <w:lang w:val="en-US" w:eastAsia="en-US" w:bidi="ar-SA"/>
    </w:rPr>
  </w:style>
  <w:style w:type="character" w:customStyle="1" w:styleId="CharChar141">
    <w:name w:val="Char Char141"/>
    <w:basedOn w:val="DefaultParagraphFont"/>
    <w:rsid w:val="007C7C85"/>
    <w:rPr>
      <w:rFonts w:ascii="Arial Black" w:hAnsi="Arial Black"/>
      <w:spacing w:val="-10"/>
      <w:kern w:val="28"/>
      <w:lang w:val="en-US" w:eastAsia="en-US" w:bidi="ar-SA"/>
    </w:rPr>
  </w:style>
  <w:style w:type="character" w:customStyle="1" w:styleId="CharChar131">
    <w:name w:val="Char Char131"/>
    <w:basedOn w:val="DefaultParagraphFont"/>
    <w:rsid w:val="007C7C85"/>
    <w:rPr>
      <w:rFonts w:ascii="Arial" w:hAnsi="Arial"/>
      <w:b/>
      <w:i/>
      <w:spacing w:val="-4"/>
      <w:kern w:val="28"/>
      <w:lang w:val="en-US" w:eastAsia="en-US" w:bidi="ar-SA"/>
    </w:rPr>
  </w:style>
  <w:style w:type="character" w:customStyle="1" w:styleId="CharChar111">
    <w:name w:val="Char Char111"/>
    <w:basedOn w:val="DefaultParagraphFont"/>
    <w:rsid w:val="007C7C85"/>
    <w:rPr>
      <w:rFonts w:ascii="Arial" w:hAnsi="Arial"/>
      <w:lang w:val="en-US" w:eastAsia="en-US" w:bidi="ar-SA"/>
    </w:rPr>
  </w:style>
  <w:style w:type="character" w:customStyle="1" w:styleId="CharChar41">
    <w:name w:val="Char Char41"/>
    <w:basedOn w:val="DefaultParagraphFont"/>
    <w:rsid w:val="007C7C85"/>
    <w:rPr>
      <w:rFonts w:ascii="Arial" w:hAnsi="Arial"/>
      <w:lang w:val="en-US" w:eastAsia="en-US" w:bidi="ar-SA"/>
    </w:rPr>
  </w:style>
  <w:style w:type="character" w:customStyle="1" w:styleId="CharChar61">
    <w:name w:val="Char Char61"/>
    <w:basedOn w:val="DefaultParagraphFont"/>
    <w:rsid w:val="007C7C85"/>
    <w:rPr>
      <w:rFonts w:ascii="Arial Black" w:hAnsi="Arial Black"/>
      <w:spacing w:val="-10"/>
      <w:kern w:val="28"/>
      <w:lang w:val="en-US" w:eastAsia="en-US" w:bidi="ar-SA"/>
    </w:rPr>
  </w:style>
  <w:style w:type="character" w:customStyle="1" w:styleId="CharChar51">
    <w:name w:val="Char Char51"/>
    <w:basedOn w:val="DefaultParagraphFont"/>
    <w:rsid w:val="007C7C85"/>
    <w:rPr>
      <w:rFonts w:ascii="Arial" w:hAnsi="Arial"/>
      <w:b/>
      <w:i/>
      <w:spacing w:val="-4"/>
      <w:kern w:val="28"/>
      <w:lang w:val="en-US" w:eastAsia="en-US" w:bidi="ar-SA"/>
    </w:rPr>
  </w:style>
  <w:style w:type="character" w:customStyle="1" w:styleId="CharChar81">
    <w:name w:val="Char Char81"/>
    <w:basedOn w:val="DefaultParagraphFont"/>
    <w:rsid w:val="007C7C85"/>
    <w:rPr>
      <w:rFonts w:ascii="Arial" w:hAnsi="Arial"/>
      <w:lang w:val="en-US" w:eastAsia="en-US" w:bidi="ar-SA"/>
    </w:rPr>
  </w:style>
  <w:style w:type="character" w:customStyle="1" w:styleId="CharChar101">
    <w:name w:val="Char Char101"/>
    <w:basedOn w:val="DefaultParagraphFont"/>
    <w:rsid w:val="007C7C85"/>
    <w:rPr>
      <w:rFonts w:ascii="Arial Black" w:hAnsi="Arial Black"/>
      <w:spacing w:val="-10"/>
      <w:kern w:val="28"/>
      <w:lang w:val="en-US" w:eastAsia="en-US" w:bidi="ar-SA"/>
    </w:rPr>
  </w:style>
  <w:style w:type="character" w:customStyle="1" w:styleId="CharChar91">
    <w:name w:val="Char Char91"/>
    <w:basedOn w:val="DefaultParagraphFont"/>
    <w:rsid w:val="007C7C85"/>
    <w:rPr>
      <w:rFonts w:ascii="Arial" w:hAnsi="Arial"/>
      <w:b/>
      <w:i/>
      <w:spacing w:val="-4"/>
      <w:kern w:val="28"/>
      <w:lang w:val="en-US" w:eastAsia="en-US" w:bidi="ar-SA"/>
    </w:rPr>
  </w:style>
  <w:style w:type="character" w:customStyle="1" w:styleId="CharChar71">
    <w:name w:val="Char Char71"/>
    <w:basedOn w:val="DefaultParagraphFont"/>
    <w:rsid w:val="007C7C85"/>
    <w:rPr>
      <w:rFonts w:ascii="Arial" w:hAnsi="Arial"/>
      <w:lang w:val="en-US" w:eastAsia="en-US" w:bidi="ar-SA"/>
    </w:rPr>
  </w:style>
  <w:style w:type="character" w:customStyle="1" w:styleId="CharChar391">
    <w:name w:val="Char Char391"/>
    <w:basedOn w:val="DefaultParagraphFont"/>
    <w:rsid w:val="007C7C85"/>
    <w:rPr>
      <w:rFonts w:ascii="Arial" w:eastAsia="Times New Roman" w:hAnsi="Arial" w:cs="Times New Roman"/>
      <w:sz w:val="20"/>
      <w:szCs w:val="20"/>
    </w:rPr>
  </w:style>
  <w:style w:type="character" w:customStyle="1" w:styleId="CharChar451">
    <w:name w:val="Char Char451"/>
    <w:basedOn w:val="DefaultParagraphFont"/>
    <w:rsid w:val="007C7C85"/>
    <w:rPr>
      <w:rFonts w:ascii="Arial" w:eastAsia="Times New Roman" w:hAnsi="Arial" w:cs="Times New Roman"/>
      <w:b/>
      <w:i/>
      <w:spacing w:val="-4"/>
      <w:kern w:val="28"/>
      <w:sz w:val="20"/>
      <w:szCs w:val="20"/>
    </w:rPr>
  </w:style>
  <w:style w:type="character" w:customStyle="1" w:styleId="CharChar441">
    <w:name w:val="Char Char441"/>
    <w:basedOn w:val="DefaultParagraphFont"/>
    <w:rsid w:val="007C7C85"/>
    <w:rPr>
      <w:rFonts w:ascii="Arial" w:eastAsia="Times New Roman" w:hAnsi="Arial" w:cs="Times New Roman"/>
      <w:sz w:val="20"/>
      <w:szCs w:val="20"/>
    </w:rPr>
  </w:style>
  <w:style w:type="character" w:customStyle="1" w:styleId="CharChar161">
    <w:name w:val="Char Char161"/>
    <w:basedOn w:val="DefaultParagraphFont"/>
    <w:rsid w:val="007C7C85"/>
    <w:rPr>
      <w:rFonts w:ascii="Arial" w:hAnsi="Arial"/>
      <w:lang w:val="en-US" w:eastAsia="en-US" w:bidi="ar-SA"/>
    </w:rPr>
  </w:style>
  <w:style w:type="character" w:customStyle="1" w:styleId="CharChar181">
    <w:name w:val="Char Char181"/>
    <w:basedOn w:val="DefaultParagraphFont"/>
    <w:rsid w:val="007C7C85"/>
    <w:rPr>
      <w:rFonts w:ascii="Arial Black" w:hAnsi="Arial Black"/>
      <w:spacing w:val="-10"/>
      <w:kern w:val="28"/>
      <w:lang w:val="en-US" w:eastAsia="en-US" w:bidi="ar-SA"/>
    </w:rPr>
  </w:style>
  <w:style w:type="character" w:customStyle="1" w:styleId="CharChar171">
    <w:name w:val="Char Char171"/>
    <w:basedOn w:val="DefaultParagraphFont"/>
    <w:rsid w:val="007C7C85"/>
    <w:rPr>
      <w:rFonts w:ascii="Arial" w:hAnsi="Arial"/>
      <w:b/>
      <w:i/>
      <w:spacing w:val="-4"/>
      <w:kern w:val="28"/>
      <w:lang w:val="en-US" w:eastAsia="en-US" w:bidi="ar-SA"/>
    </w:rPr>
  </w:style>
  <w:style w:type="character" w:customStyle="1" w:styleId="CharChar151">
    <w:name w:val="Char Char151"/>
    <w:basedOn w:val="DefaultParagraphFont"/>
    <w:rsid w:val="007C7C85"/>
    <w:rPr>
      <w:rFonts w:ascii="Arial" w:hAnsi="Arial"/>
      <w:lang w:val="en-US" w:eastAsia="en-US" w:bidi="ar-SA"/>
    </w:rPr>
  </w:style>
  <w:style w:type="character" w:customStyle="1" w:styleId="CharChar201">
    <w:name w:val="Char Char201"/>
    <w:basedOn w:val="DefaultParagraphFont"/>
    <w:rsid w:val="007C7C85"/>
    <w:rPr>
      <w:rFonts w:ascii="Arial" w:hAnsi="Arial"/>
      <w:lang w:val="en-US" w:eastAsia="en-US" w:bidi="ar-SA"/>
    </w:rPr>
  </w:style>
  <w:style w:type="character" w:customStyle="1" w:styleId="CharChar221">
    <w:name w:val="Char Char221"/>
    <w:basedOn w:val="DefaultParagraphFont"/>
    <w:rsid w:val="007C7C85"/>
    <w:rPr>
      <w:rFonts w:ascii="Arial Black" w:hAnsi="Arial Black"/>
      <w:spacing w:val="-10"/>
      <w:kern w:val="28"/>
      <w:lang w:val="en-US" w:eastAsia="en-US" w:bidi="ar-SA"/>
    </w:rPr>
  </w:style>
  <w:style w:type="character" w:customStyle="1" w:styleId="CharChar211">
    <w:name w:val="Char Char211"/>
    <w:basedOn w:val="DefaultParagraphFont"/>
    <w:rsid w:val="007C7C85"/>
    <w:rPr>
      <w:rFonts w:ascii="Arial" w:hAnsi="Arial"/>
      <w:b/>
      <w:i/>
      <w:spacing w:val="-4"/>
      <w:kern w:val="28"/>
      <w:lang w:val="en-US" w:eastAsia="en-US" w:bidi="ar-SA"/>
    </w:rPr>
  </w:style>
  <w:style w:type="character" w:customStyle="1" w:styleId="CharChar191">
    <w:name w:val="Char Char191"/>
    <w:basedOn w:val="DefaultParagraphFont"/>
    <w:rsid w:val="007C7C85"/>
    <w:rPr>
      <w:rFonts w:ascii="Arial" w:hAnsi="Arial"/>
      <w:lang w:val="en-US" w:eastAsia="en-US" w:bidi="ar-SA"/>
    </w:rPr>
  </w:style>
  <w:style w:type="character" w:customStyle="1" w:styleId="CharChar241">
    <w:name w:val="Char Char241"/>
    <w:basedOn w:val="DefaultParagraphFont"/>
    <w:rsid w:val="007C7C85"/>
    <w:rPr>
      <w:rFonts w:ascii="Arial" w:hAnsi="Arial"/>
      <w:lang w:val="en-US" w:eastAsia="en-US" w:bidi="ar-SA"/>
    </w:rPr>
  </w:style>
  <w:style w:type="character" w:customStyle="1" w:styleId="CharChar251">
    <w:name w:val="Char Char251"/>
    <w:basedOn w:val="DefaultParagraphFont"/>
    <w:rsid w:val="007C7C85"/>
    <w:rPr>
      <w:rFonts w:ascii="Arial" w:hAnsi="Arial"/>
      <w:lang w:val="en-US" w:eastAsia="en-US" w:bidi="ar-SA"/>
    </w:rPr>
  </w:style>
  <w:style w:type="character" w:customStyle="1" w:styleId="CharChar261">
    <w:name w:val="Char Char261"/>
    <w:basedOn w:val="DefaultParagraphFont"/>
    <w:rsid w:val="007C7C85"/>
    <w:rPr>
      <w:rFonts w:ascii="Arial" w:hAnsi="Arial"/>
      <w:b/>
      <w:i/>
      <w:spacing w:val="-4"/>
      <w:kern w:val="28"/>
      <w:lang w:val="en-US" w:eastAsia="en-US" w:bidi="ar-SA"/>
    </w:rPr>
  </w:style>
  <w:style w:type="character" w:customStyle="1" w:styleId="CharChar271">
    <w:name w:val="Char Char271"/>
    <w:basedOn w:val="DefaultParagraphFont"/>
    <w:rsid w:val="007C7C85"/>
    <w:rPr>
      <w:rFonts w:ascii="Arial Black" w:hAnsi="Arial Black"/>
      <w:spacing w:val="-10"/>
      <w:kern w:val="28"/>
      <w:lang w:val="en-US" w:eastAsia="en-US" w:bidi="ar-SA"/>
    </w:rPr>
  </w:style>
  <w:style w:type="character" w:customStyle="1" w:styleId="CharChar231">
    <w:name w:val="Char Char231"/>
    <w:basedOn w:val="DefaultParagraphFont"/>
    <w:rsid w:val="007C7C85"/>
    <w:rPr>
      <w:rFonts w:ascii="Arial" w:hAnsi="Arial"/>
      <w:lang w:val="en-US" w:eastAsia="en-US" w:bidi="ar-SA"/>
    </w:rPr>
  </w:style>
  <w:style w:type="character" w:customStyle="1" w:styleId="CharChar301">
    <w:name w:val="Char Char301"/>
    <w:basedOn w:val="DefaultParagraphFont"/>
    <w:rsid w:val="007C7C85"/>
    <w:rPr>
      <w:rFonts w:ascii="Arial" w:hAnsi="Arial"/>
      <w:b/>
      <w:i/>
      <w:spacing w:val="-4"/>
      <w:kern w:val="28"/>
      <w:lang w:val="en-US" w:eastAsia="en-US" w:bidi="ar-SA"/>
    </w:rPr>
  </w:style>
  <w:style w:type="character" w:customStyle="1" w:styleId="PlainTextChar">
    <w:name w:val="Plain Text Char"/>
    <w:basedOn w:val="DefaultParagraphFont"/>
    <w:link w:val="PlainText"/>
    <w:uiPriority w:val="99"/>
    <w:rsid w:val="00151EF2"/>
  </w:style>
  <w:style w:type="character" w:styleId="PlaceholderText">
    <w:name w:val="Placeholder Text"/>
    <w:basedOn w:val="DefaultParagraphFont"/>
    <w:uiPriority w:val="99"/>
    <w:semiHidden/>
    <w:rsid w:val="00D12B0D"/>
    <w:rPr>
      <w:color w:val="808080"/>
    </w:rPr>
  </w:style>
  <w:style w:type="character" w:customStyle="1" w:styleId="CommentTextChar">
    <w:name w:val="Comment Text Char"/>
    <w:basedOn w:val="DefaultParagraphFont"/>
    <w:link w:val="CommentText"/>
    <w:semiHidden/>
    <w:rsid w:val="001336E1"/>
    <w:rPr>
      <w:rFonts w:ascii="Arial" w:hAnsi="Arial"/>
      <w:spacing w:val="-5"/>
      <w:sz w:val="16"/>
    </w:rPr>
  </w:style>
  <w:style w:type="paragraph" w:customStyle="1" w:styleId="CodeExample">
    <w:name w:val="CodeExample"/>
    <w:basedOn w:val="CodeIDDSamples"/>
    <w:link w:val="CodeExampleChar"/>
    <w:qFormat/>
    <w:rsid w:val="007B34E1"/>
  </w:style>
  <w:style w:type="character" w:customStyle="1" w:styleId="CodeExampleChar">
    <w:name w:val="CodeExample Char"/>
    <w:basedOn w:val="DefaultParagraphFont"/>
    <w:link w:val="CodeExample"/>
    <w:rsid w:val="007B34E1"/>
    <w:rPr>
      <w:rFonts w:ascii="Courier New" w:hAnsi="Courier New"/>
      <w:sz w:val="18"/>
    </w:rPr>
  </w:style>
  <w:style w:type="character" w:customStyle="1" w:styleId="CodeIDDSamplesChar">
    <w:name w:val="Code/IDD Samples Char"/>
    <w:basedOn w:val="DefaultParagraphFont"/>
    <w:link w:val="CodeIDDSamples"/>
    <w:rsid w:val="007B34E1"/>
    <w:rPr>
      <w:rFonts w:ascii="Courier New" w:hAnsi="Courier New"/>
      <w:sz w:val="18"/>
    </w:rPr>
  </w:style>
  <w:style w:type="character" w:customStyle="1" w:styleId="BalloonTextChar">
    <w:name w:val="Balloon Text Char"/>
    <w:basedOn w:val="DefaultParagraphFont"/>
    <w:link w:val="BalloonText"/>
    <w:uiPriority w:val="99"/>
    <w:semiHidden/>
    <w:rsid w:val="007F73EF"/>
    <w:rPr>
      <w:rFonts w:ascii="Tahoma" w:hAnsi="Tahoma" w:cs="Tahoma"/>
      <w:sz w:val="16"/>
      <w:szCs w:val="16"/>
    </w:rPr>
  </w:style>
  <w:style w:type="character" w:customStyle="1" w:styleId="Heading5Char">
    <w:name w:val="Heading 5 Char"/>
    <w:basedOn w:val="DefaultParagraphFont"/>
    <w:link w:val="Heading5"/>
    <w:rsid w:val="007F73EF"/>
    <w:rPr>
      <w:rFonts w:ascii="Arial" w:hAnsi="Arial"/>
      <w:spacing w:val="-4"/>
      <w:kern w:val="28"/>
    </w:rPr>
  </w:style>
  <w:style w:type="character" w:customStyle="1" w:styleId="Heading6Char">
    <w:name w:val="Heading 6 Char"/>
    <w:basedOn w:val="DefaultParagraphFont"/>
    <w:link w:val="Heading6"/>
    <w:rsid w:val="007F73EF"/>
    <w:rPr>
      <w:rFonts w:ascii="Arial" w:hAnsi="Arial"/>
      <w:i/>
      <w:spacing w:val="-4"/>
      <w:kern w:val="28"/>
    </w:rPr>
  </w:style>
  <w:style w:type="character" w:customStyle="1" w:styleId="Heading7Char">
    <w:name w:val="Heading 7 Char"/>
    <w:basedOn w:val="DefaultParagraphFont"/>
    <w:link w:val="Heading7"/>
    <w:rsid w:val="007F73EF"/>
    <w:rPr>
      <w:rFonts w:ascii="Arial" w:hAnsi="Arial"/>
      <w:spacing w:val="-4"/>
      <w:kern w:val="28"/>
    </w:rPr>
  </w:style>
  <w:style w:type="character" w:customStyle="1" w:styleId="Heading8Char">
    <w:name w:val="Heading 8 Char"/>
    <w:basedOn w:val="DefaultParagraphFont"/>
    <w:link w:val="Heading8"/>
    <w:rsid w:val="007F73EF"/>
    <w:rPr>
      <w:rFonts w:ascii="Arial" w:hAnsi="Arial"/>
      <w:i/>
      <w:spacing w:val="-4"/>
      <w:kern w:val="28"/>
      <w:sz w:val="18"/>
    </w:rPr>
  </w:style>
  <w:style w:type="character" w:customStyle="1" w:styleId="Heading9Char">
    <w:name w:val="Heading 9 Char"/>
    <w:basedOn w:val="DefaultParagraphFont"/>
    <w:link w:val="Heading9"/>
    <w:rsid w:val="007F73EF"/>
    <w:rPr>
      <w:rFonts w:ascii="Arial" w:hAnsi="Arial"/>
      <w:spacing w:val="-4"/>
      <w:kern w:val="28"/>
      <w:sz w:val="18"/>
    </w:rPr>
  </w:style>
  <w:style w:type="character" w:customStyle="1" w:styleId="TitleChar">
    <w:name w:val="Title Char"/>
    <w:basedOn w:val="DefaultParagraphFont"/>
    <w:link w:val="Title"/>
    <w:rsid w:val="007F73EF"/>
    <w:rPr>
      <w:rFonts w:ascii="Arial Black" w:hAnsi="Arial Black"/>
      <w:spacing w:val="-30"/>
      <w:kern w:val="28"/>
      <w:sz w:val="40"/>
    </w:rPr>
  </w:style>
  <w:style w:type="character" w:customStyle="1" w:styleId="SubtitleChar">
    <w:name w:val="Subtitle Char"/>
    <w:basedOn w:val="DefaultParagraphFont"/>
    <w:link w:val="Subtitle"/>
    <w:rsid w:val="007F73EF"/>
    <w:rPr>
      <w:rFonts w:ascii="Arial" w:hAnsi="Arial"/>
      <w:spacing w:val="-16"/>
      <w:kern w:val="28"/>
      <w:sz w:val="32"/>
    </w:rPr>
  </w:style>
  <w:style w:type="character" w:customStyle="1" w:styleId="EndnoteTextChar">
    <w:name w:val="Endnote Text Char"/>
    <w:basedOn w:val="DefaultParagraphFont"/>
    <w:link w:val="EndnoteText"/>
    <w:semiHidden/>
    <w:rsid w:val="007F73EF"/>
    <w:rPr>
      <w:rFonts w:ascii="Arial" w:hAnsi="Arial"/>
      <w:spacing w:val="-5"/>
      <w:sz w:val="16"/>
    </w:rPr>
  </w:style>
  <w:style w:type="character" w:customStyle="1" w:styleId="FooterChar">
    <w:name w:val="Footer Char"/>
    <w:basedOn w:val="DefaultParagraphFont"/>
    <w:link w:val="Footer"/>
    <w:rsid w:val="0035414F"/>
    <w:rPr>
      <w:rFonts w:ascii="Arial" w:hAnsi="Arial"/>
      <w:sz w:val="18"/>
    </w:rPr>
  </w:style>
  <w:style w:type="character" w:customStyle="1" w:styleId="FootnoteTextChar">
    <w:name w:val="Footnote Text Char"/>
    <w:basedOn w:val="DefaultParagraphFont"/>
    <w:link w:val="FootnoteText"/>
    <w:semiHidden/>
    <w:rsid w:val="007F73EF"/>
    <w:rPr>
      <w:rFonts w:ascii="Arial" w:hAnsi="Arial"/>
      <w:spacing w:val="-5"/>
      <w:sz w:val="16"/>
    </w:rPr>
  </w:style>
  <w:style w:type="character" w:customStyle="1" w:styleId="HeaderChar">
    <w:name w:val="Header Char"/>
    <w:basedOn w:val="DefaultParagraphFont"/>
    <w:link w:val="Header"/>
    <w:rsid w:val="0035414F"/>
    <w:rPr>
      <w:rFonts w:ascii="Arial" w:hAnsi="Arial"/>
      <w:sz w:val="18"/>
      <w:u w:val="single"/>
    </w:rPr>
  </w:style>
  <w:style w:type="character" w:customStyle="1" w:styleId="MessageHeaderChar">
    <w:name w:val="Message Header Char"/>
    <w:basedOn w:val="DefaultParagraphFont"/>
    <w:link w:val="MessageHeader"/>
    <w:rsid w:val="007F73EF"/>
    <w:rPr>
      <w:rFonts w:ascii="Arial" w:hAnsi="Arial"/>
      <w:sz w:val="22"/>
    </w:rPr>
  </w:style>
  <w:style w:type="paragraph" w:customStyle="1" w:styleId="bullet">
    <w:name w:val="bullet"/>
    <w:basedOn w:val="Normal"/>
    <w:rsid w:val="00EF6E5F"/>
    <w:pPr>
      <w:numPr>
        <w:numId w:val="86"/>
      </w:numPr>
      <w:tabs>
        <w:tab w:val="num" w:pos="432"/>
      </w:tabs>
      <w:ind w:left="792"/>
    </w:pPr>
    <w:rPr>
      <w:rFonts w:ascii="Times New Roman" w:hAnsi="Times New Roman"/>
      <w:sz w:val="22"/>
      <w:szCs w:val="24"/>
    </w:rPr>
  </w:style>
  <w:style w:type="character" w:styleId="Strong">
    <w:name w:val="Strong"/>
    <w:uiPriority w:val="22"/>
    <w:qFormat/>
    <w:rsid w:val="001B10FD"/>
    <w:rPr>
      <w:b/>
      <w:bCs/>
    </w:rPr>
  </w:style>
  <w:style w:type="paragraph" w:styleId="Revision">
    <w:name w:val="Revision"/>
    <w:hidden/>
    <w:uiPriority w:val="99"/>
    <w:semiHidden/>
    <w:rsid w:val="001E77BE"/>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15432">
      <w:bodyDiv w:val="1"/>
      <w:marLeft w:val="0"/>
      <w:marRight w:val="0"/>
      <w:marTop w:val="0"/>
      <w:marBottom w:val="0"/>
      <w:divBdr>
        <w:top w:val="none" w:sz="0" w:space="0" w:color="auto"/>
        <w:left w:val="none" w:sz="0" w:space="0" w:color="auto"/>
        <w:bottom w:val="none" w:sz="0" w:space="0" w:color="auto"/>
        <w:right w:val="none" w:sz="0" w:space="0" w:color="auto"/>
      </w:divBdr>
    </w:div>
    <w:div w:id="28533093">
      <w:bodyDiv w:val="1"/>
      <w:marLeft w:val="0"/>
      <w:marRight w:val="0"/>
      <w:marTop w:val="0"/>
      <w:marBottom w:val="0"/>
      <w:divBdr>
        <w:top w:val="none" w:sz="0" w:space="0" w:color="auto"/>
        <w:left w:val="none" w:sz="0" w:space="0" w:color="auto"/>
        <w:bottom w:val="none" w:sz="0" w:space="0" w:color="auto"/>
        <w:right w:val="none" w:sz="0" w:space="0" w:color="auto"/>
      </w:divBdr>
    </w:div>
    <w:div w:id="52824682">
      <w:bodyDiv w:val="1"/>
      <w:marLeft w:val="0"/>
      <w:marRight w:val="0"/>
      <w:marTop w:val="0"/>
      <w:marBottom w:val="0"/>
      <w:divBdr>
        <w:top w:val="none" w:sz="0" w:space="0" w:color="auto"/>
        <w:left w:val="none" w:sz="0" w:space="0" w:color="auto"/>
        <w:bottom w:val="none" w:sz="0" w:space="0" w:color="auto"/>
        <w:right w:val="none" w:sz="0" w:space="0" w:color="auto"/>
      </w:divBdr>
    </w:div>
    <w:div w:id="87964655">
      <w:bodyDiv w:val="1"/>
      <w:marLeft w:val="0"/>
      <w:marRight w:val="0"/>
      <w:marTop w:val="0"/>
      <w:marBottom w:val="0"/>
      <w:divBdr>
        <w:top w:val="none" w:sz="0" w:space="0" w:color="auto"/>
        <w:left w:val="none" w:sz="0" w:space="0" w:color="auto"/>
        <w:bottom w:val="none" w:sz="0" w:space="0" w:color="auto"/>
        <w:right w:val="none" w:sz="0" w:space="0" w:color="auto"/>
      </w:divBdr>
    </w:div>
    <w:div w:id="157700121">
      <w:bodyDiv w:val="1"/>
      <w:marLeft w:val="0"/>
      <w:marRight w:val="0"/>
      <w:marTop w:val="0"/>
      <w:marBottom w:val="0"/>
      <w:divBdr>
        <w:top w:val="none" w:sz="0" w:space="0" w:color="auto"/>
        <w:left w:val="none" w:sz="0" w:space="0" w:color="auto"/>
        <w:bottom w:val="none" w:sz="0" w:space="0" w:color="auto"/>
        <w:right w:val="none" w:sz="0" w:space="0" w:color="auto"/>
      </w:divBdr>
    </w:div>
    <w:div w:id="194932965">
      <w:bodyDiv w:val="1"/>
      <w:marLeft w:val="0"/>
      <w:marRight w:val="0"/>
      <w:marTop w:val="0"/>
      <w:marBottom w:val="0"/>
      <w:divBdr>
        <w:top w:val="none" w:sz="0" w:space="0" w:color="auto"/>
        <w:left w:val="none" w:sz="0" w:space="0" w:color="auto"/>
        <w:bottom w:val="none" w:sz="0" w:space="0" w:color="auto"/>
        <w:right w:val="none" w:sz="0" w:space="0" w:color="auto"/>
      </w:divBdr>
    </w:div>
    <w:div w:id="266890121">
      <w:bodyDiv w:val="1"/>
      <w:marLeft w:val="0"/>
      <w:marRight w:val="0"/>
      <w:marTop w:val="0"/>
      <w:marBottom w:val="0"/>
      <w:divBdr>
        <w:top w:val="none" w:sz="0" w:space="0" w:color="auto"/>
        <w:left w:val="none" w:sz="0" w:space="0" w:color="auto"/>
        <w:bottom w:val="none" w:sz="0" w:space="0" w:color="auto"/>
        <w:right w:val="none" w:sz="0" w:space="0" w:color="auto"/>
      </w:divBdr>
    </w:div>
    <w:div w:id="276640674">
      <w:bodyDiv w:val="1"/>
      <w:marLeft w:val="0"/>
      <w:marRight w:val="0"/>
      <w:marTop w:val="0"/>
      <w:marBottom w:val="0"/>
      <w:divBdr>
        <w:top w:val="none" w:sz="0" w:space="0" w:color="auto"/>
        <w:left w:val="none" w:sz="0" w:space="0" w:color="auto"/>
        <w:bottom w:val="none" w:sz="0" w:space="0" w:color="auto"/>
        <w:right w:val="none" w:sz="0" w:space="0" w:color="auto"/>
      </w:divBdr>
    </w:div>
    <w:div w:id="362170539">
      <w:bodyDiv w:val="1"/>
      <w:marLeft w:val="0"/>
      <w:marRight w:val="0"/>
      <w:marTop w:val="0"/>
      <w:marBottom w:val="0"/>
      <w:divBdr>
        <w:top w:val="none" w:sz="0" w:space="0" w:color="auto"/>
        <w:left w:val="none" w:sz="0" w:space="0" w:color="auto"/>
        <w:bottom w:val="none" w:sz="0" w:space="0" w:color="auto"/>
        <w:right w:val="none" w:sz="0" w:space="0" w:color="auto"/>
      </w:divBdr>
    </w:div>
    <w:div w:id="370768430">
      <w:bodyDiv w:val="1"/>
      <w:marLeft w:val="0"/>
      <w:marRight w:val="0"/>
      <w:marTop w:val="0"/>
      <w:marBottom w:val="0"/>
      <w:divBdr>
        <w:top w:val="none" w:sz="0" w:space="0" w:color="auto"/>
        <w:left w:val="none" w:sz="0" w:space="0" w:color="auto"/>
        <w:bottom w:val="none" w:sz="0" w:space="0" w:color="auto"/>
        <w:right w:val="none" w:sz="0" w:space="0" w:color="auto"/>
      </w:divBdr>
    </w:div>
    <w:div w:id="372272223">
      <w:bodyDiv w:val="1"/>
      <w:marLeft w:val="0"/>
      <w:marRight w:val="0"/>
      <w:marTop w:val="0"/>
      <w:marBottom w:val="0"/>
      <w:divBdr>
        <w:top w:val="none" w:sz="0" w:space="0" w:color="auto"/>
        <w:left w:val="none" w:sz="0" w:space="0" w:color="auto"/>
        <w:bottom w:val="none" w:sz="0" w:space="0" w:color="auto"/>
        <w:right w:val="none" w:sz="0" w:space="0" w:color="auto"/>
      </w:divBdr>
    </w:div>
    <w:div w:id="380057708">
      <w:bodyDiv w:val="1"/>
      <w:marLeft w:val="0"/>
      <w:marRight w:val="0"/>
      <w:marTop w:val="0"/>
      <w:marBottom w:val="0"/>
      <w:divBdr>
        <w:top w:val="none" w:sz="0" w:space="0" w:color="auto"/>
        <w:left w:val="none" w:sz="0" w:space="0" w:color="auto"/>
        <w:bottom w:val="none" w:sz="0" w:space="0" w:color="auto"/>
        <w:right w:val="none" w:sz="0" w:space="0" w:color="auto"/>
      </w:divBdr>
    </w:div>
    <w:div w:id="383799682">
      <w:bodyDiv w:val="1"/>
      <w:marLeft w:val="0"/>
      <w:marRight w:val="0"/>
      <w:marTop w:val="0"/>
      <w:marBottom w:val="0"/>
      <w:divBdr>
        <w:top w:val="none" w:sz="0" w:space="0" w:color="auto"/>
        <w:left w:val="none" w:sz="0" w:space="0" w:color="auto"/>
        <w:bottom w:val="none" w:sz="0" w:space="0" w:color="auto"/>
        <w:right w:val="none" w:sz="0" w:space="0" w:color="auto"/>
      </w:divBdr>
    </w:div>
    <w:div w:id="467627063">
      <w:bodyDiv w:val="1"/>
      <w:marLeft w:val="0"/>
      <w:marRight w:val="0"/>
      <w:marTop w:val="0"/>
      <w:marBottom w:val="0"/>
      <w:divBdr>
        <w:top w:val="none" w:sz="0" w:space="0" w:color="auto"/>
        <w:left w:val="none" w:sz="0" w:space="0" w:color="auto"/>
        <w:bottom w:val="none" w:sz="0" w:space="0" w:color="auto"/>
        <w:right w:val="none" w:sz="0" w:space="0" w:color="auto"/>
      </w:divBdr>
    </w:div>
    <w:div w:id="513418695">
      <w:bodyDiv w:val="1"/>
      <w:marLeft w:val="0"/>
      <w:marRight w:val="0"/>
      <w:marTop w:val="0"/>
      <w:marBottom w:val="0"/>
      <w:divBdr>
        <w:top w:val="none" w:sz="0" w:space="0" w:color="auto"/>
        <w:left w:val="none" w:sz="0" w:space="0" w:color="auto"/>
        <w:bottom w:val="none" w:sz="0" w:space="0" w:color="auto"/>
        <w:right w:val="none" w:sz="0" w:space="0" w:color="auto"/>
      </w:divBdr>
    </w:div>
    <w:div w:id="593444197">
      <w:bodyDiv w:val="1"/>
      <w:marLeft w:val="0"/>
      <w:marRight w:val="0"/>
      <w:marTop w:val="0"/>
      <w:marBottom w:val="0"/>
      <w:divBdr>
        <w:top w:val="none" w:sz="0" w:space="0" w:color="auto"/>
        <w:left w:val="none" w:sz="0" w:space="0" w:color="auto"/>
        <w:bottom w:val="none" w:sz="0" w:space="0" w:color="auto"/>
        <w:right w:val="none" w:sz="0" w:space="0" w:color="auto"/>
      </w:divBdr>
    </w:div>
    <w:div w:id="677850413">
      <w:bodyDiv w:val="1"/>
      <w:marLeft w:val="0"/>
      <w:marRight w:val="0"/>
      <w:marTop w:val="0"/>
      <w:marBottom w:val="0"/>
      <w:divBdr>
        <w:top w:val="none" w:sz="0" w:space="0" w:color="auto"/>
        <w:left w:val="none" w:sz="0" w:space="0" w:color="auto"/>
        <w:bottom w:val="none" w:sz="0" w:space="0" w:color="auto"/>
        <w:right w:val="none" w:sz="0" w:space="0" w:color="auto"/>
      </w:divBdr>
    </w:div>
    <w:div w:id="717171353">
      <w:bodyDiv w:val="1"/>
      <w:marLeft w:val="0"/>
      <w:marRight w:val="0"/>
      <w:marTop w:val="0"/>
      <w:marBottom w:val="0"/>
      <w:divBdr>
        <w:top w:val="none" w:sz="0" w:space="0" w:color="auto"/>
        <w:left w:val="none" w:sz="0" w:space="0" w:color="auto"/>
        <w:bottom w:val="none" w:sz="0" w:space="0" w:color="auto"/>
        <w:right w:val="none" w:sz="0" w:space="0" w:color="auto"/>
      </w:divBdr>
    </w:div>
    <w:div w:id="732654038">
      <w:bodyDiv w:val="1"/>
      <w:marLeft w:val="0"/>
      <w:marRight w:val="0"/>
      <w:marTop w:val="0"/>
      <w:marBottom w:val="0"/>
      <w:divBdr>
        <w:top w:val="none" w:sz="0" w:space="0" w:color="auto"/>
        <w:left w:val="none" w:sz="0" w:space="0" w:color="auto"/>
        <w:bottom w:val="none" w:sz="0" w:space="0" w:color="auto"/>
        <w:right w:val="none" w:sz="0" w:space="0" w:color="auto"/>
      </w:divBdr>
    </w:div>
    <w:div w:id="768819179">
      <w:bodyDiv w:val="1"/>
      <w:marLeft w:val="0"/>
      <w:marRight w:val="0"/>
      <w:marTop w:val="0"/>
      <w:marBottom w:val="0"/>
      <w:divBdr>
        <w:top w:val="none" w:sz="0" w:space="0" w:color="auto"/>
        <w:left w:val="none" w:sz="0" w:space="0" w:color="auto"/>
        <w:bottom w:val="none" w:sz="0" w:space="0" w:color="auto"/>
        <w:right w:val="none" w:sz="0" w:space="0" w:color="auto"/>
      </w:divBdr>
    </w:div>
    <w:div w:id="823743223">
      <w:bodyDiv w:val="1"/>
      <w:marLeft w:val="0"/>
      <w:marRight w:val="0"/>
      <w:marTop w:val="0"/>
      <w:marBottom w:val="0"/>
      <w:divBdr>
        <w:top w:val="none" w:sz="0" w:space="0" w:color="auto"/>
        <w:left w:val="none" w:sz="0" w:space="0" w:color="auto"/>
        <w:bottom w:val="none" w:sz="0" w:space="0" w:color="auto"/>
        <w:right w:val="none" w:sz="0" w:space="0" w:color="auto"/>
      </w:divBdr>
    </w:div>
    <w:div w:id="874804273">
      <w:bodyDiv w:val="1"/>
      <w:marLeft w:val="0"/>
      <w:marRight w:val="0"/>
      <w:marTop w:val="0"/>
      <w:marBottom w:val="0"/>
      <w:divBdr>
        <w:top w:val="none" w:sz="0" w:space="0" w:color="auto"/>
        <w:left w:val="none" w:sz="0" w:space="0" w:color="auto"/>
        <w:bottom w:val="none" w:sz="0" w:space="0" w:color="auto"/>
        <w:right w:val="none" w:sz="0" w:space="0" w:color="auto"/>
      </w:divBdr>
    </w:div>
    <w:div w:id="1031801994">
      <w:bodyDiv w:val="1"/>
      <w:marLeft w:val="0"/>
      <w:marRight w:val="0"/>
      <w:marTop w:val="0"/>
      <w:marBottom w:val="0"/>
      <w:divBdr>
        <w:top w:val="none" w:sz="0" w:space="0" w:color="auto"/>
        <w:left w:val="none" w:sz="0" w:space="0" w:color="auto"/>
        <w:bottom w:val="none" w:sz="0" w:space="0" w:color="auto"/>
        <w:right w:val="none" w:sz="0" w:space="0" w:color="auto"/>
      </w:divBdr>
      <w:divsChild>
        <w:div w:id="1325009368">
          <w:marLeft w:val="0"/>
          <w:marRight w:val="0"/>
          <w:marTop w:val="0"/>
          <w:marBottom w:val="0"/>
          <w:divBdr>
            <w:top w:val="none" w:sz="0" w:space="0" w:color="auto"/>
            <w:left w:val="none" w:sz="0" w:space="0" w:color="auto"/>
            <w:bottom w:val="none" w:sz="0" w:space="0" w:color="auto"/>
            <w:right w:val="none" w:sz="0" w:space="0" w:color="auto"/>
          </w:divBdr>
          <w:divsChild>
            <w:div w:id="54133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378899">
      <w:bodyDiv w:val="1"/>
      <w:marLeft w:val="0"/>
      <w:marRight w:val="0"/>
      <w:marTop w:val="0"/>
      <w:marBottom w:val="0"/>
      <w:divBdr>
        <w:top w:val="none" w:sz="0" w:space="0" w:color="auto"/>
        <w:left w:val="none" w:sz="0" w:space="0" w:color="auto"/>
        <w:bottom w:val="none" w:sz="0" w:space="0" w:color="auto"/>
        <w:right w:val="none" w:sz="0" w:space="0" w:color="auto"/>
      </w:divBdr>
    </w:div>
    <w:div w:id="1229419618">
      <w:bodyDiv w:val="1"/>
      <w:marLeft w:val="0"/>
      <w:marRight w:val="0"/>
      <w:marTop w:val="0"/>
      <w:marBottom w:val="0"/>
      <w:divBdr>
        <w:top w:val="none" w:sz="0" w:space="0" w:color="auto"/>
        <w:left w:val="none" w:sz="0" w:space="0" w:color="auto"/>
        <w:bottom w:val="none" w:sz="0" w:space="0" w:color="auto"/>
        <w:right w:val="none" w:sz="0" w:space="0" w:color="auto"/>
      </w:divBdr>
    </w:div>
    <w:div w:id="1356733636">
      <w:bodyDiv w:val="1"/>
      <w:marLeft w:val="0"/>
      <w:marRight w:val="0"/>
      <w:marTop w:val="0"/>
      <w:marBottom w:val="0"/>
      <w:divBdr>
        <w:top w:val="none" w:sz="0" w:space="0" w:color="auto"/>
        <w:left w:val="none" w:sz="0" w:space="0" w:color="auto"/>
        <w:bottom w:val="none" w:sz="0" w:space="0" w:color="auto"/>
        <w:right w:val="none" w:sz="0" w:space="0" w:color="auto"/>
      </w:divBdr>
    </w:div>
    <w:div w:id="1439063971">
      <w:bodyDiv w:val="1"/>
      <w:marLeft w:val="0"/>
      <w:marRight w:val="0"/>
      <w:marTop w:val="0"/>
      <w:marBottom w:val="0"/>
      <w:divBdr>
        <w:top w:val="none" w:sz="0" w:space="0" w:color="auto"/>
        <w:left w:val="none" w:sz="0" w:space="0" w:color="auto"/>
        <w:bottom w:val="none" w:sz="0" w:space="0" w:color="auto"/>
        <w:right w:val="none" w:sz="0" w:space="0" w:color="auto"/>
      </w:divBdr>
    </w:div>
    <w:div w:id="1452750900">
      <w:bodyDiv w:val="1"/>
      <w:marLeft w:val="0"/>
      <w:marRight w:val="0"/>
      <w:marTop w:val="0"/>
      <w:marBottom w:val="0"/>
      <w:divBdr>
        <w:top w:val="none" w:sz="0" w:space="0" w:color="auto"/>
        <w:left w:val="none" w:sz="0" w:space="0" w:color="auto"/>
        <w:bottom w:val="none" w:sz="0" w:space="0" w:color="auto"/>
        <w:right w:val="none" w:sz="0" w:space="0" w:color="auto"/>
      </w:divBdr>
    </w:div>
    <w:div w:id="1453092871">
      <w:bodyDiv w:val="1"/>
      <w:marLeft w:val="0"/>
      <w:marRight w:val="0"/>
      <w:marTop w:val="0"/>
      <w:marBottom w:val="0"/>
      <w:divBdr>
        <w:top w:val="none" w:sz="0" w:space="0" w:color="auto"/>
        <w:left w:val="none" w:sz="0" w:space="0" w:color="auto"/>
        <w:bottom w:val="none" w:sz="0" w:space="0" w:color="auto"/>
        <w:right w:val="none" w:sz="0" w:space="0" w:color="auto"/>
      </w:divBdr>
    </w:div>
    <w:div w:id="1480268167">
      <w:bodyDiv w:val="1"/>
      <w:marLeft w:val="0"/>
      <w:marRight w:val="0"/>
      <w:marTop w:val="0"/>
      <w:marBottom w:val="0"/>
      <w:divBdr>
        <w:top w:val="none" w:sz="0" w:space="0" w:color="auto"/>
        <w:left w:val="none" w:sz="0" w:space="0" w:color="auto"/>
        <w:bottom w:val="none" w:sz="0" w:space="0" w:color="auto"/>
        <w:right w:val="none" w:sz="0" w:space="0" w:color="auto"/>
      </w:divBdr>
    </w:div>
    <w:div w:id="1510678723">
      <w:bodyDiv w:val="1"/>
      <w:marLeft w:val="0"/>
      <w:marRight w:val="0"/>
      <w:marTop w:val="0"/>
      <w:marBottom w:val="0"/>
      <w:divBdr>
        <w:top w:val="none" w:sz="0" w:space="0" w:color="auto"/>
        <w:left w:val="none" w:sz="0" w:space="0" w:color="auto"/>
        <w:bottom w:val="none" w:sz="0" w:space="0" w:color="auto"/>
        <w:right w:val="none" w:sz="0" w:space="0" w:color="auto"/>
      </w:divBdr>
    </w:div>
    <w:div w:id="1562670913">
      <w:bodyDiv w:val="1"/>
      <w:marLeft w:val="0"/>
      <w:marRight w:val="0"/>
      <w:marTop w:val="0"/>
      <w:marBottom w:val="0"/>
      <w:divBdr>
        <w:top w:val="none" w:sz="0" w:space="0" w:color="auto"/>
        <w:left w:val="none" w:sz="0" w:space="0" w:color="auto"/>
        <w:bottom w:val="none" w:sz="0" w:space="0" w:color="auto"/>
        <w:right w:val="none" w:sz="0" w:space="0" w:color="auto"/>
      </w:divBdr>
    </w:div>
    <w:div w:id="1615870159">
      <w:bodyDiv w:val="1"/>
      <w:marLeft w:val="0"/>
      <w:marRight w:val="0"/>
      <w:marTop w:val="0"/>
      <w:marBottom w:val="0"/>
      <w:divBdr>
        <w:top w:val="none" w:sz="0" w:space="0" w:color="auto"/>
        <w:left w:val="none" w:sz="0" w:space="0" w:color="auto"/>
        <w:bottom w:val="none" w:sz="0" w:space="0" w:color="auto"/>
        <w:right w:val="none" w:sz="0" w:space="0" w:color="auto"/>
      </w:divBdr>
    </w:div>
    <w:div w:id="1693803694">
      <w:bodyDiv w:val="1"/>
      <w:marLeft w:val="0"/>
      <w:marRight w:val="0"/>
      <w:marTop w:val="0"/>
      <w:marBottom w:val="0"/>
      <w:divBdr>
        <w:top w:val="none" w:sz="0" w:space="0" w:color="auto"/>
        <w:left w:val="none" w:sz="0" w:space="0" w:color="auto"/>
        <w:bottom w:val="none" w:sz="0" w:space="0" w:color="auto"/>
        <w:right w:val="none" w:sz="0" w:space="0" w:color="auto"/>
      </w:divBdr>
    </w:div>
    <w:div w:id="1719277337">
      <w:bodyDiv w:val="1"/>
      <w:marLeft w:val="0"/>
      <w:marRight w:val="0"/>
      <w:marTop w:val="0"/>
      <w:marBottom w:val="0"/>
      <w:divBdr>
        <w:top w:val="none" w:sz="0" w:space="0" w:color="auto"/>
        <w:left w:val="none" w:sz="0" w:space="0" w:color="auto"/>
        <w:bottom w:val="none" w:sz="0" w:space="0" w:color="auto"/>
        <w:right w:val="none" w:sz="0" w:space="0" w:color="auto"/>
      </w:divBdr>
    </w:div>
    <w:div w:id="1735274896">
      <w:bodyDiv w:val="1"/>
      <w:marLeft w:val="0"/>
      <w:marRight w:val="0"/>
      <w:marTop w:val="0"/>
      <w:marBottom w:val="0"/>
      <w:divBdr>
        <w:top w:val="none" w:sz="0" w:space="0" w:color="auto"/>
        <w:left w:val="none" w:sz="0" w:space="0" w:color="auto"/>
        <w:bottom w:val="none" w:sz="0" w:space="0" w:color="auto"/>
        <w:right w:val="none" w:sz="0" w:space="0" w:color="auto"/>
      </w:divBdr>
      <w:divsChild>
        <w:div w:id="1420709522">
          <w:marLeft w:val="0"/>
          <w:marRight w:val="0"/>
          <w:marTop w:val="0"/>
          <w:marBottom w:val="0"/>
          <w:divBdr>
            <w:top w:val="none" w:sz="0" w:space="0" w:color="auto"/>
            <w:left w:val="none" w:sz="0" w:space="0" w:color="auto"/>
            <w:bottom w:val="none" w:sz="0" w:space="0" w:color="auto"/>
            <w:right w:val="none" w:sz="0" w:space="0" w:color="auto"/>
          </w:divBdr>
          <w:divsChild>
            <w:div w:id="58790218">
              <w:marLeft w:val="0"/>
              <w:marRight w:val="0"/>
              <w:marTop w:val="0"/>
              <w:marBottom w:val="0"/>
              <w:divBdr>
                <w:top w:val="none" w:sz="0" w:space="0" w:color="auto"/>
                <w:left w:val="none" w:sz="0" w:space="0" w:color="auto"/>
                <w:bottom w:val="none" w:sz="0" w:space="0" w:color="auto"/>
                <w:right w:val="none" w:sz="0" w:space="0" w:color="auto"/>
              </w:divBdr>
            </w:div>
            <w:div w:id="140583442">
              <w:marLeft w:val="0"/>
              <w:marRight w:val="0"/>
              <w:marTop w:val="0"/>
              <w:marBottom w:val="0"/>
              <w:divBdr>
                <w:top w:val="none" w:sz="0" w:space="0" w:color="auto"/>
                <w:left w:val="none" w:sz="0" w:space="0" w:color="auto"/>
                <w:bottom w:val="none" w:sz="0" w:space="0" w:color="auto"/>
                <w:right w:val="none" w:sz="0" w:space="0" w:color="auto"/>
              </w:divBdr>
            </w:div>
            <w:div w:id="228002515">
              <w:marLeft w:val="0"/>
              <w:marRight w:val="0"/>
              <w:marTop w:val="0"/>
              <w:marBottom w:val="0"/>
              <w:divBdr>
                <w:top w:val="none" w:sz="0" w:space="0" w:color="auto"/>
                <w:left w:val="none" w:sz="0" w:space="0" w:color="auto"/>
                <w:bottom w:val="none" w:sz="0" w:space="0" w:color="auto"/>
                <w:right w:val="none" w:sz="0" w:space="0" w:color="auto"/>
              </w:divBdr>
            </w:div>
            <w:div w:id="295449368">
              <w:marLeft w:val="0"/>
              <w:marRight w:val="0"/>
              <w:marTop w:val="0"/>
              <w:marBottom w:val="0"/>
              <w:divBdr>
                <w:top w:val="none" w:sz="0" w:space="0" w:color="auto"/>
                <w:left w:val="none" w:sz="0" w:space="0" w:color="auto"/>
                <w:bottom w:val="none" w:sz="0" w:space="0" w:color="auto"/>
                <w:right w:val="none" w:sz="0" w:space="0" w:color="auto"/>
              </w:divBdr>
            </w:div>
            <w:div w:id="440877211">
              <w:marLeft w:val="0"/>
              <w:marRight w:val="0"/>
              <w:marTop w:val="0"/>
              <w:marBottom w:val="0"/>
              <w:divBdr>
                <w:top w:val="none" w:sz="0" w:space="0" w:color="auto"/>
                <w:left w:val="none" w:sz="0" w:space="0" w:color="auto"/>
                <w:bottom w:val="none" w:sz="0" w:space="0" w:color="auto"/>
                <w:right w:val="none" w:sz="0" w:space="0" w:color="auto"/>
              </w:divBdr>
            </w:div>
            <w:div w:id="600796657">
              <w:marLeft w:val="0"/>
              <w:marRight w:val="0"/>
              <w:marTop w:val="0"/>
              <w:marBottom w:val="0"/>
              <w:divBdr>
                <w:top w:val="none" w:sz="0" w:space="0" w:color="auto"/>
                <w:left w:val="none" w:sz="0" w:space="0" w:color="auto"/>
                <w:bottom w:val="none" w:sz="0" w:space="0" w:color="auto"/>
                <w:right w:val="none" w:sz="0" w:space="0" w:color="auto"/>
              </w:divBdr>
            </w:div>
            <w:div w:id="638609100">
              <w:marLeft w:val="0"/>
              <w:marRight w:val="0"/>
              <w:marTop w:val="0"/>
              <w:marBottom w:val="0"/>
              <w:divBdr>
                <w:top w:val="none" w:sz="0" w:space="0" w:color="auto"/>
                <w:left w:val="none" w:sz="0" w:space="0" w:color="auto"/>
                <w:bottom w:val="none" w:sz="0" w:space="0" w:color="auto"/>
                <w:right w:val="none" w:sz="0" w:space="0" w:color="auto"/>
              </w:divBdr>
            </w:div>
            <w:div w:id="688457051">
              <w:marLeft w:val="0"/>
              <w:marRight w:val="0"/>
              <w:marTop w:val="0"/>
              <w:marBottom w:val="0"/>
              <w:divBdr>
                <w:top w:val="none" w:sz="0" w:space="0" w:color="auto"/>
                <w:left w:val="none" w:sz="0" w:space="0" w:color="auto"/>
                <w:bottom w:val="none" w:sz="0" w:space="0" w:color="auto"/>
                <w:right w:val="none" w:sz="0" w:space="0" w:color="auto"/>
              </w:divBdr>
            </w:div>
            <w:div w:id="899439734">
              <w:marLeft w:val="0"/>
              <w:marRight w:val="0"/>
              <w:marTop w:val="0"/>
              <w:marBottom w:val="0"/>
              <w:divBdr>
                <w:top w:val="none" w:sz="0" w:space="0" w:color="auto"/>
                <w:left w:val="none" w:sz="0" w:space="0" w:color="auto"/>
                <w:bottom w:val="none" w:sz="0" w:space="0" w:color="auto"/>
                <w:right w:val="none" w:sz="0" w:space="0" w:color="auto"/>
              </w:divBdr>
            </w:div>
            <w:div w:id="1059982448">
              <w:marLeft w:val="0"/>
              <w:marRight w:val="0"/>
              <w:marTop w:val="0"/>
              <w:marBottom w:val="0"/>
              <w:divBdr>
                <w:top w:val="none" w:sz="0" w:space="0" w:color="auto"/>
                <w:left w:val="none" w:sz="0" w:space="0" w:color="auto"/>
                <w:bottom w:val="none" w:sz="0" w:space="0" w:color="auto"/>
                <w:right w:val="none" w:sz="0" w:space="0" w:color="auto"/>
              </w:divBdr>
            </w:div>
            <w:div w:id="1129661421">
              <w:marLeft w:val="0"/>
              <w:marRight w:val="0"/>
              <w:marTop w:val="0"/>
              <w:marBottom w:val="0"/>
              <w:divBdr>
                <w:top w:val="none" w:sz="0" w:space="0" w:color="auto"/>
                <w:left w:val="none" w:sz="0" w:space="0" w:color="auto"/>
                <w:bottom w:val="none" w:sz="0" w:space="0" w:color="auto"/>
                <w:right w:val="none" w:sz="0" w:space="0" w:color="auto"/>
              </w:divBdr>
            </w:div>
            <w:div w:id="1388839501">
              <w:marLeft w:val="0"/>
              <w:marRight w:val="0"/>
              <w:marTop w:val="0"/>
              <w:marBottom w:val="0"/>
              <w:divBdr>
                <w:top w:val="none" w:sz="0" w:space="0" w:color="auto"/>
                <w:left w:val="none" w:sz="0" w:space="0" w:color="auto"/>
                <w:bottom w:val="none" w:sz="0" w:space="0" w:color="auto"/>
                <w:right w:val="none" w:sz="0" w:space="0" w:color="auto"/>
              </w:divBdr>
            </w:div>
            <w:div w:id="1396784448">
              <w:marLeft w:val="0"/>
              <w:marRight w:val="0"/>
              <w:marTop w:val="0"/>
              <w:marBottom w:val="0"/>
              <w:divBdr>
                <w:top w:val="none" w:sz="0" w:space="0" w:color="auto"/>
                <w:left w:val="none" w:sz="0" w:space="0" w:color="auto"/>
                <w:bottom w:val="none" w:sz="0" w:space="0" w:color="auto"/>
                <w:right w:val="none" w:sz="0" w:space="0" w:color="auto"/>
              </w:divBdr>
            </w:div>
            <w:div w:id="1459836594">
              <w:marLeft w:val="0"/>
              <w:marRight w:val="0"/>
              <w:marTop w:val="0"/>
              <w:marBottom w:val="0"/>
              <w:divBdr>
                <w:top w:val="none" w:sz="0" w:space="0" w:color="auto"/>
                <w:left w:val="none" w:sz="0" w:space="0" w:color="auto"/>
                <w:bottom w:val="none" w:sz="0" w:space="0" w:color="auto"/>
                <w:right w:val="none" w:sz="0" w:space="0" w:color="auto"/>
              </w:divBdr>
            </w:div>
            <w:div w:id="1585992402">
              <w:marLeft w:val="0"/>
              <w:marRight w:val="0"/>
              <w:marTop w:val="0"/>
              <w:marBottom w:val="0"/>
              <w:divBdr>
                <w:top w:val="none" w:sz="0" w:space="0" w:color="auto"/>
                <w:left w:val="none" w:sz="0" w:space="0" w:color="auto"/>
                <w:bottom w:val="none" w:sz="0" w:space="0" w:color="auto"/>
                <w:right w:val="none" w:sz="0" w:space="0" w:color="auto"/>
              </w:divBdr>
            </w:div>
            <w:div w:id="1665937674">
              <w:marLeft w:val="0"/>
              <w:marRight w:val="0"/>
              <w:marTop w:val="0"/>
              <w:marBottom w:val="0"/>
              <w:divBdr>
                <w:top w:val="none" w:sz="0" w:space="0" w:color="auto"/>
                <w:left w:val="none" w:sz="0" w:space="0" w:color="auto"/>
                <w:bottom w:val="none" w:sz="0" w:space="0" w:color="auto"/>
                <w:right w:val="none" w:sz="0" w:space="0" w:color="auto"/>
              </w:divBdr>
            </w:div>
            <w:div w:id="1750882541">
              <w:marLeft w:val="0"/>
              <w:marRight w:val="0"/>
              <w:marTop w:val="0"/>
              <w:marBottom w:val="0"/>
              <w:divBdr>
                <w:top w:val="none" w:sz="0" w:space="0" w:color="auto"/>
                <w:left w:val="none" w:sz="0" w:space="0" w:color="auto"/>
                <w:bottom w:val="none" w:sz="0" w:space="0" w:color="auto"/>
                <w:right w:val="none" w:sz="0" w:space="0" w:color="auto"/>
              </w:divBdr>
            </w:div>
            <w:div w:id="200739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247294">
      <w:bodyDiv w:val="1"/>
      <w:marLeft w:val="0"/>
      <w:marRight w:val="0"/>
      <w:marTop w:val="0"/>
      <w:marBottom w:val="0"/>
      <w:divBdr>
        <w:top w:val="none" w:sz="0" w:space="0" w:color="auto"/>
        <w:left w:val="none" w:sz="0" w:space="0" w:color="auto"/>
        <w:bottom w:val="none" w:sz="0" w:space="0" w:color="auto"/>
        <w:right w:val="none" w:sz="0" w:space="0" w:color="auto"/>
      </w:divBdr>
    </w:div>
    <w:div w:id="1802267940">
      <w:bodyDiv w:val="1"/>
      <w:marLeft w:val="0"/>
      <w:marRight w:val="0"/>
      <w:marTop w:val="0"/>
      <w:marBottom w:val="0"/>
      <w:divBdr>
        <w:top w:val="none" w:sz="0" w:space="0" w:color="auto"/>
        <w:left w:val="none" w:sz="0" w:space="0" w:color="auto"/>
        <w:bottom w:val="none" w:sz="0" w:space="0" w:color="auto"/>
        <w:right w:val="none" w:sz="0" w:space="0" w:color="auto"/>
      </w:divBdr>
    </w:div>
    <w:div w:id="1851792286">
      <w:bodyDiv w:val="1"/>
      <w:marLeft w:val="0"/>
      <w:marRight w:val="0"/>
      <w:marTop w:val="0"/>
      <w:marBottom w:val="0"/>
      <w:divBdr>
        <w:top w:val="none" w:sz="0" w:space="0" w:color="auto"/>
        <w:left w:val="none" w:sz="0" w:space="0" w:color="auto"/>
        <w:bottom w:val="none" w:sz="0" w:space="0" w:color="auto"/>
        <w:right w:val="none" w:sz="0" w:space="0" w:color="auto"/>
      </w:divBdr>
    </w:div>
    <w:div w:id="1952515010">
      <w:bodyDiv w:val="1"/>
      <w:marLeft w:val="0"/>
      <w:marRight w:val="0"/>
      <w:marTop w:val="0"/>
      <w:marBottom w:val="0"/>
      <w:divBdr>
        <w:top w:val="none" w:sz="0" w:space="0" w:color="auto"/>
        <w:left w:val="none" w:sz="0" w:space="0" w:color="auto"/>
        <w:bottom w:val="none" w:sz="0" w:space="0" w:color="auto"/>
        <w:right w:val="none" w:sz="0" w:space="0" w:color="auto"/>
      </w:divBdr>
    </w:div>
    <w:div w:id="2085950418">
      <w:bodyDiv w:val="1"/>
      <w:marLeft w:val="0"/>
      <w:marRight w:val="0"/>
      <w:marTop w:val="0"/>
      <w:marBottom w:val="0"/>
      <w:divBdr>
        <w:top w:val="none" w:sz="0" w:space="0" w:color="auto"/>
        <w:left w:val="none" w:sz="0" w:space="0" w:color="auto"/>
        <w:bottom w:val="none" w:sz="0" w:space="0" w:color="auto"/>
        <w:right w:val="none" w:sz="0" w:space="0" w:color="auto"/>
      </w:divBdr>
    </w:div>
    <w:div w:id="2087141812">
      <w:bodyDiv w:val="1"/>
      <w:marLeft w:val="0"/>
      <w:marRight w:val="0"/>
      <w:marTop w:val="0"/>
      <w:marBottom w:val="0"/>
      <w:divBdr>
        <w:top w:val="none" w:sz="0" w:space="0" w:color="auto"/>
        <w:left w:val="none" w:sz="0" w:space="0" w:color="auto"/>
        <w:bottom w:val="none" w:sz="0" w:space="0" w:color="auto"/>
        <w:right w:val="none" w:sz="0" w:space="0" w:color="auto"/>
      </w:divBdr>
    </w:div>
    <w:div w:id="2129231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ata\Projects\EPlus\Document\repor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42AF60-7844-4A1A-9B3B-666AB5F7E2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report.dot</Template>
  <TotalTime>421</TotalTime>
  <Pages>18</Pages>
  <Words>9311</Words>
  <Characters>53073</Characters>
  <Application>Microsoft Office Word</Application>
  <DocSecurity>0</DocSecurity>
  <Lines>442</Lines>
  <Paragraphs>124</Paragraphs>
  <ScaleCrop>false</ScaleCrop>
  <HeadingPairs>
    <vt:vector size="2" baseType="variant">
      <vt:variant>
        <vt:lpstr>Title</vt:lpstr>
      </vt:variant>
      <vt:variant>
        <vt:i4>1</vt:i4>
      </vt:variant>
    </vt:vector>
  </HeadingPairs>
  <TitlesOfParts>
    <vt:vector size="1" baseType="lpstr">
      <vt:lpstr>EnergyPlus Input Output Reference</vt:lpstr>
    </vt:vector>
  </TitlesOfParts>
  <Company>Florida Solar Energy Center</Company>
  <LinksUpToDate>false</LinksUpToDate>
  <CharactersWithSpaces>62260</CharactersWithSpaces>
  <SharedDoc>false</SharedDoc>
  <HLinks>
    <vt:vector size="6198" baseType="variant">
      <vt:variant>
        <vt:i4>3473444</vt:i4>
      </vt:variant>
      <vt:variant>
        <vt:i4>8646</vt:i4>
      </vt:variant>
      <vt:variant>
        <vt:i4>0</vt:i4>
      </vt:variant>
      <vt:variant>
        <vt:i4>5</vt:i4>
      </vt:variant>
      <vt:variant>
        <vt:lpwstr>http://www.h-m-g.com/TDV/index.htm</vt:lpwstr>
      </vt:variant>
      <vt:variant>
        <vt:lpwstr/>
      </vt:variant>
      <vt:variant>
        <vt:i4>3342380</vt:i4>
      </vt:variant>
      <vt:variant>
        <vt:i4>8643</vt:i4>
      </vt:variant>
      <vt:variant>
        <vt:i4>0</vt:i4>
      </vt:variant>
      <vt:variant>
        <vt:i4>5</vt:i4>
      </vt:variant>
      <vt:variant>
        <vt:lpwstr>http://www.energy.ca.gov/title24/2005standards/archive/rulemaking/documents/tdv/index.html</vt:lpwstr>
      </vt:variant>
      <vt:variant>
        <vt:lpwstr/>
      </vt:variant>
      <vt:variant>
        <vt:i4>786505</vt:i4>
      </vt:variant>
      <vt:variant>
        <vt:i4>8619</vt:i4>
      </vt:variant>
      <vt:variant>
        <vt:i4>0</vt:i4>
      </vt:variant>
      <vt:variant>
        <vt:i4>5</vt:i4>
      </vt:variant>
      <vt:variant>
        <vt:lpwstr>http://www.xe.com/symbols.php</vt:lpwstr>
      </vt:variant>
      <vt:variant>
        <vt:lpwstr/>
      </vt:variant>
      <vt:variant>
        <vt:i4>327805</vt:i4>
      </vt:variant>
      <vt:variant>
        <vt:i4>8616</vt:i4>
      </vt:variant>
      <vt:variant>
        <vt:i4>0</vt:i4>
      </vt:variant>
      <vt:variant>
        <vt:i4>5</vt:i4>
      </vt:variant>
      <vt:variant>
        <vt:lpwstr>http://www.iso.org/iso/support/faqs/faqs_widely_used_standards/widely_used_standards_other/currency_codes/currency_codes_list-1.htm</vt:lpwstr>
      </vt:variant>
      <vt:variant>
        <vt:lpwstr/>
      </vt:variant>
      <vt:variant>
        <vt:i4>5636203</vt:i4>
      </vt:variant>
      <vt:variant>
        <vt:i4>8097</vt:i4>
      </vt:variant>
      <vt:variant>
        <vt:i4>0</vt:i4>
      </vt:variant>
      <vt:variant>
        <vt:i4>5</vt:i4>
      </vt:variant>
      <vt:variant>
        <vt:lpwstr>http://www.gosolarcalifornia.org/equipment/inverter_tests/summaries</vt:lpwstr>
      </vt:variant>
      <vt:variant>
        <vt:lpwstr/>
      </vt:variant>
      <vt:variant>
        <vt:i4>5636203</vt:i4>
      </vt:variant>
      <vt:variant>
        <vt:i4>8094</vt:i4>
      </vt:variant>
      <vt:variant>
        <vt:i4>0</vt:i4>
      </vt:variant>
      <vt:variant>
        <vt:i4>5</vt:i4>
      </vt:variant>
      <vt:variant>
        <vt:lpwstr>http://www.gosolarcalifornia.org/equipment/inverter_tests/summaries</vt:lpwstr>
      </vt:variant>
      <vt:variant>
        <vt:lpwstr/>
      </vt:variant>
      <vt:variant>
        <vt:i4>4128881</vt:i4>
      </vt:variant>
      <vt:variant>
        <vt:i4>8085</vt:i4>
      </vt:variant>
      <vt:variant>
        <vt:i4>0</vt:i4>
      </vt:variant>
      <vt:variant>
        <vt:i4>5</vt:i4>
      </vt:variant>
      <vt:variant>
        <vt:lpwstr>http://www.epa.gov/iaq/schooldesign/saves.html</vt:lpwstr>
      </vt:variant>
      <vt:variant>
        <vt:lpwstr/>
      </vt:variant>
      <vt:variant>
        <vt:i4>3145788</vt:i4>
      </vt:variant>
      <vt:variant>
        <vt:i4>8001</vt:i4>
      </vt:variant>
      <vt:variant>
        <vt:i4>0</vt:i4>
      </vt:variant>
      <vt:variant>
        <vt:i4>5</vt:i4>
      </vt:variant>
      <vt:variant>
        <vt:lpwstr>http://www.ashrae.org/</vt:lpwstr>
      </vt:variant>
      <vt:variant>
        <vt:lpwstr/>
      </vt:variant>
      <vt:variant>
        <vt:i4>7602284</vt:i4>
      </vt:variant>
      <vt:variant>
        <vt:i4>7998</vt:i4>
      </vt:variant>
      <vt:variant>
        <vt:i4>0</vt:i4>
      </vt:variant>
      <vt:variant>
        <vt:i4>5</vt:i4>
      </vt:variant>
      <vt:variant>
        <vt:lpwstr>http://simulationresearch.lbl.gov/bcvtb</vt:lpwstr>
      </vt:variant>
      <vt:variant>
        <vt:lpwstr/>
      </vt:variant>
      <vt:variant>
        <vt:i4>131149</vt:i4>
      </vt:variant>
      <vt:variant>
        <vt:i4>7943</vt:i4>
      </vt:variant>
      <vt:variant>
        <vt:i4>0</vt:i4>
      </vt:variant>
      <vt:variant>
        <vt:i4>5</vt:i4>
      </vt:variant>
      <vt:variant>
        <vt:lpwstr>http://www.hvac.okstate.edu/</vt:lpwstr>
      </vt:variant>
      <vt:variant>
        <vt:lpwstr/>
      </vt:variant>
      <vt:variant>
        <vt:i4>131149</vt:i4>
      </vt:variant>
      <vt:variant>
        <vt:i4>7941</vt:i4>
      </vt:variant>
      <vt:variant>
        <vt:i4>0</vt:i4>
      </vt:variant>
      <vt:variant>
        <vt:i4>5</vt:i4>
      </vt:variant>
      <vt:variant>
        <vt:lpwstr>http://www.hvac.okstate.edu/</vt:lpwstr>
      </vt:variant>
      <vt:variant>
        <vt:lpwstr/>
      </vt:variant>
      <vt:variant>
        <vt:i4>131149</vt:i4>
      </vt:variant>
      <vt:variant>
        <vt:i4>7934</vt:i4>
      </vt:variant>
      <vt:variant>
        <vt:i4>0</vt:i4>
      </vt:variant>
      <vt:variant>
        <vt:i4>5</vt:i4>
      </vt:variant>
      <vt:variant>
        <vt:lpwstr>http://www.hvac.okstate.edu/</vt:lpwstr>
      </vt:variant>
      <vt:variant>
        <vt:lpwstr/>
      </vt:variant>
      <vt:variant>
        <vt:i4>131149</vt:i4>
      </vt:variant>
      <vt:variant>
        <vt:i4>7932</vt:i4>
      </vt:variant>
      <vt:variant>
        <vt:i4>0</vt:i4>
      </vt:variant>
      <vt:variant>
        <vt:i4>5</vt:i4>
      </vt:variant>
      <vt:variant>
        <vt:lpwstr>http://www.hvac.okstate.edu/</vt:lpwstr>
      </vt:variant>
      <vt:variant>
        <vt:lpwstr/>
      </vt:variant>
      <vt:variant>
        <vt:i4>131149</vt:i4>
      </vt:variant>
      <vt:variant>
        <vt:i4>7928</vt:i4>
      </vt:variant>
      <vt:variant>
        <vt:i4>0</vt:i4>
      </vt:variant>
      <vt:variant>
        <vt:i4>5</vt:i4>
      </vt:variant>
      <vt:variant>
        <vt:lpwstr>http://www.hvac.okstate.edu/</vt:lpwstr>
      </vt:variant>
      <vt:variant>
        <vt:lpwstr/>
      </vt:variant>
      <vt:variant>
        <vt:i4>131149</vt:i4>
      </vt:variant>
      <vt:variant>
        <vt:i4>7926</vt:i4>
      </vt:variant>
      <vt:variant>
        <vt:i4>0</vt:i4>
      </vt:variant>
      <vt:variant>
        <vt:i4>5</vt:i4>
      </vt:variant>
      <vt:variant>
        <vt:lpwstr>http://www.hvac.okstate.edu/</vt:lpwstr>
      </vt:variant>
      <vt:variant>
        <vt:lpwstr/>
      </vt:variant>
      <vt:variant>
        <vt:i4>131149</vt:i4>
      </vt:variant>
      <vt:variant>
        <vt:i4>7148</vt:i4>
      </vt:variant>
      <vt:variant>
        <vt:i4>0</vt:i4>
      </vt:variant>
      <vt:variant>
        <vt:i4>5</vt:i4>
      </vt:variant>
      <vt:variant>
        <vt:lpwstr>http://www.hvac.okstate.edu/</vt:lpwstr>
      </vt:variant>
      <vt:variant>
        <vt:lpwstr/>
      </vt:variant>
      <vt:variant>
        <vt:i4>131149</vt:i4>
      </vt:variant>
      <vt:variant>
        <vt:i4>7146</vt:i4>
      </vt:variant>
      <vt:variant>
        <vt:i4>0</vt:i4>
      </vt:variant>
      <vt:variant>
        <vt:i4>5</vt:i4>
      </vt:variant>
      <vt:variant>
        <vt:lpwstr>http://www.hvac.okstate.edu/</vt:lpwstr>
      </vt:variant>
      <vt:variant>
        <vt:lpwstr/>
      </vt:variant>
      <vt:variant>
        <vt:i4>131149</vt:i4>
      </vt:variant>
      <vt:variant>
        <vt:i4>7142</vt:i4>
      </vt:variant>
      <vt:variant>
        <vt:i4>0</vt:i4>
      </vt:variant>
      <vt:variant>
        <vt:i4>5</vt:i4>
      </vt:variant>
      <vt:variant>
        <vt:lpwstr>http://www.hvac.okstate.edu/</vt:lpwstr>
      </vt:variant>
      <vt:variant>
        <vt:lpwstr/>
      </vt:variant>
      <vt:variant>
        <vt:i4>131149</vt:i4>
      </vt:variant>
      <vt:variant>
        <vt:i4>7140</vt:i4>
      </vt:variant>
      <vt:variant>
        <vt:i4>0</vt:i4>
      </vt:variant>
      <vt:variant>
        <vt:i4>5</vt:i4>
      </vt:variant>
      <vt:variant>
        <vt:lpwstr>http://www.hvac.okstate.edu/</vt:lpwstr>
      </vt:variant>
      <vt:variant>
        <vt:lpwstr/>
      </vt:variant>
      <vt:variant>
        <vt:i4>3080224</vt:i4>
      </vt:variant>
      <vt:variant>
        <vt:i4>6813</vt:i4>
      </vt:variant>
      <vt:variant>
        <vt:i4>0</vt:i4>
      </vt:variant>
      <vt:variant>
        <vt:i4>5</vt:i4>
      </vt:variant>
      <vt:variant>
        <vt:lpwstr>http://tonto.eia.doe.gov/ask/environment_faqs.asp</vt:lpwstr>
      </vt:variant>
      <vt:variant>
        <vt:lpwstr>CO2_quantity</vt:lpwstr>
      </vt:variant>
      <vt:variant>
        <vt:i4>4128894</vt:i4>
      </vt:variant>
      <vt:variant>
        <vt:i4>6672</vt:i4>
      </vt:variant>
      <vt:variant>
        <vt:i4>0</vt:i4>
      </vt:variant>
      <vt:variant>
        <vt:i4>5</vt:i4>
      </vt:variant>
      <vt:variant>
        <vt:lpwstr>http://windows.lbl.gov/</vt:lpwstr>
      </vt:variant>
      <vt:variant>
        <vt:lpwstr/>
      </vt:variant>
      <vt:variant>
        <vt:i4>6946859</vt:i4>
      </vt:variant>
      <vt:variant>
        <vt:i4>6540</vt:i4>
      </vt:variant>
      <vt:variant>
        <vt:i4>0</vt:i4>
      </vt:variant>
      <vt:variant>
        <vt:i4>5</vt:i4>
      </vt:variant>
      <vt:variant>
        <vt:lpwstr>http://www.autodesk.com/techpubs/autocad/acadr14/dxf/index.htm</vt:lpwstr>
      </vt:variant>
      <vt:variant>
        <vt:lpwstr/>
      </vt:variant>
      <vt:variant>
        <vt:i4>4128894</vt:i4>
      </vt:variant>
      <vt:variant>
        <vt:i4>6294</vt:i4>
      </vt:variant>
      <vt:variant>
        <vt:i4>0</vt:i4>
      </vt:variant>
      <vt:variant>
        <vt:i4>5</vt:i4>
      </vt:variant>
      <vt:variant>
        <vt:lpwstr>http://windows.lbl.gov/</vt:lpwstr>
      </vt:variant>
      <vt:variant>
        <vt:lpwstr/>
      </vt:variant>
      <vt:variant>
        <vt:i4>2555963</vt:i4>
      </vt:variant>
      <vt:variant>
        <vt:i4>6150</vt:i4>
      </vt:variant>
      <vt:variant>
        <vt:i4>0</vt:i4>
      </vt:variant>
      <vt:variant>
        <vt:i4>5</vt:i4>
      </vt:variant>
      <vt:variant>
        <vt:lpwstr>http://www.energyplus.gov/</vt:lpwstr>
      </vt:variant>
      <vt:variant>
        <vt:lpwstr/>
      </vt:variant>
      <vt:variant>
        <vt:i4>6619180</vt:i4>
      </vt:variant>
      <vt:variant>
        <vt:i4>6117</vt:i4>
      </vt:variant>
      <vt:variant>
        <vt:i4>0</vt:i4>
      </vt:variant>
      <vt:variant>
        <vt:i4>5</vt:i4>
      </vt:variant>
      <vt:variant>
        <vt:lpwstr>http://www.webexhibits.org/daylightsaving/</vt:lpwstr>
      </vt:variant>
      <vt:variant>
        <vt:lpwstr/>
      </vt:variant>
      <vt:variant>
        <vt:i4>4915297</vt:i4>
      </vt:variant>
      <vt:variant>
        <vt:i4>6108</vt:i4>
      </vt:variant>
      <vt:variant>
        <vt:i4>0</vt:i4>
      </vt:variant>
      <vt:variant>
        <vt:i4>5</vt:i4>
      </vt:variant>
      <vt:variant>
        <vt:lpwstr>http://www.energyplus.gov/cfm/weather_data.cfm</vt:lpwstr>
      </vt:variant>
      <vt:variant>
        <vt:lpwstr/>
      </vt:variant>
      <vt:variant>
        <vt:i4>4915297</vt:i4>
      </vt:variant>
      <vt:variant>
        <vt:i4>6102</vt:i4>
      </vt:variant>
      <vt:variant>
        <vt:i4>0</vt:i4>
      </vt:variant>
      <vt:variant>
        <vt:i4>5</vt:i4>
      </vt:variant>
      <vt:variant>
        <vt:lpwstr>http://www.energyplus.gov/cfm/weather_data.cfm</vt:lpwstr>
      </vt:variant>
      <vt:variant>
        <vt:lpwstr/>
      </vt:variant>
      <vt:variant>
        <vt:i4>4915297</vt:i4>
      </vt:variant>
      <vt:variant>
        <vt:i4>6099</vt:i4>
      </vt:variant>
      <vt:variant>
        <vt:i4>0</vt:i4>
      </vt:variant>
      <vt:variant>
        <vt:i4>5</vt:i4>
      </vt:variant>
      <vt:variant>
        <vt:lpwstr>http://www.energyplus.gov/cfm/weather_data.cfm</vt:lpwstr>
      </vt:variant>
      <vt:variant>
        <vt:lpwstr/>
      </vt:variant>
      <vt:variant>
        <vt:i4>4915297</vt:i4>
      </vt:variant>
      <vt:variant>
        <vt:i4>6081</vt:i4>
      </vt:variant>
      <vt:variant>
        <vt:i4>0</vt:i4>
      </vt:variant>
      <vt:variant>
        <vt:i4>5</vt:i4>
      </vt:variant>
      <vt:variant>
        <vt:lpwstr>http://www.energyplus.gov/cfm/weather_data.cfm</vt:lpwstr>
      </vt:variant>
      <vt:variant>
        <vt:lpwstr/>
      </vt:variant>
      <vt:variant>
        <vt:i4>1245238</vt:i4>
      </vt:variant>
      <vt:variant>
        <vt:i4>6023</vt:i4>
      </vt:variant>
      <vt:variant>
        <vt:i4>0</vt:i4>
      </vt:variant>
      <vt:variant>
        <vt:i4>5</vt:i4>
      </vt:variant>
      <vt:variant>
        <vt:lpwstr/>
      </vt:variant>
      <vt:variant>
        <vt:lpwstr>_Toc274581876</vt:lpwstr>
      </vt:variant>
      <vt:variant>
        <vt:i4>1245238</vt:i4>
      </vt:variant>
      <vt:variant>
        <vt:i4>6017</vt:i4>
      </vt:variant>
      <vt:variant>
        <vt:i4>0</vt:i4>
      </vt:variant>
      <vt:variant>
        <vt:i4>5</vt:i4>
      </vt:variant>
      <vt:variant>
        <vt:lpwstr/>
      </vt:variant>
      <vt:variant>
        <vt:lpwstr>_Toc274581875</vt:lpwstr>
      </vt:variant>
      <vt:variant>
        <vt:i4>1245238</vt:i4>
      </vt:variant>
      <vt:variant>
        <vt:i4>6011</vt:i4>
      </vt:variant>
      <vt:variant>
        <vt:i4>0</vt:i4>
      </vt:variant>
      <vt:variant>
        <vt:i4>5</vt:i4>
      </vt:variant>
      <vt:variant>
        <vt:lpwstr/>
      </vt:variant>
      <vt:variant>
        <vt:lpwstr>_Toc274581874</vt:lpwstr>
      </vt:variant>
      <vt:variant>
        <vt:i4>1245238</vt:i4>
      </vt:variant>
      <vt:variant>
        <vt:i4>6005</vt:i4>
      </vt:variant>
      <vt:variant>
        <vt:i4>0</vt:i4>
      </vt:variant>
      <vt:variant>
        <vt:i4>5</vt:i4>
      </vt:variant>
      <vt:variant>
        <vt:lpwstr/>
      </vt:variant>
      <vt:variant>
        <vt:lpwstr>_Toc274581873</vt:lpwstr>
      </vt:variant>
      <vt:variant>
        <vt:i4>1245238</vt:i4>
      </vt:variant>
      <vt:variant>
        <vt:i4>5999</vt:i4>
      </vt:variant>
      <vt:variant>
        <vt:i4>0</vt:i4>
      </vt:variant>
      <vt:variant>
        <vt:i4>5</vt:i4>
      </vt:variant>
      <vt:variant>
        <vt:lpwstr/>
      </vt:variant>
      <vt:variant>
        <vt:lpwstr>_Toc274581872</vt:lpwstr>
      </vt:variant>
      <vt:variant>
        <vt:i4>1245238</vt:i4>
      </vt:variant>
      <vt:variant>
        <vt:i4>5993</vt:i4>
      </vt:variant>
      <vt:variant>
        <vt:i4>0</vt:i4>
      </vt:variant>
      <vt:variant>
        <vt:i4>5</vt:i4>
      </vt:variant>
      <vt:variant>
        <vt:lpwstr/>
      </vt:variant>
      <vt:variant>
        <vt:lpwstr>_Toc274581871</vt:lpwstr>
      </vt:variant>
      <vt:variant>
        <vt:i4>1245238</vt:i4>
      </vt:variant>
      <vt:variant>
        <vt:i4>5987</vt:i4>
      </vt:variant>
      <vt:variant>
        <vt:i4>0</vt:i4>
      </vt:variant>
      <vt:variant>
        <vt:i4>5</vt:i4>
      </vt:variant>
      <vt:variant>
        <vt:lpwstr/>
      </vt:variant>
      <vt:variant>
        <vt:lpwstr>_Toc274581870</vt:lpwstr>
      </vt:variant>
      <vt:variant>
        <vt:i4>1179702</vt:i4>
      </vt:variant>
      <vt:variant>
        <vt:i4>5981</vt:i4>
      </vt:variant>
      <vt:variant>
        <vt:i4>0</vt:i4>
      </vt:variant>
      <vt:variant>
        <vt:i4>5</vt:i4>
      </vt:variant>
      <vt:variant>
        <vt:lpwstr/>
      </vt:variant>
      <vt:variant>
        <vt:lpwstr>_Toc274581869</vt:lpwstr>
      </vt:variant>
      <vt:variant>
        <vt:i4>1179702</vt:i4>
      </vt:variant>
      <vt:variant>
        <vt:i4>5975</vt:i4>
      </vt:variant>
      <vt:variant>
        <vt:i4>0</vt:i4>
      </vt:variant>
      <vt:variant>
        <vt:i4>5</vt:i4>
      </vt:variant>
      <vt:variant>
        <vt:lpwstr/>
      </vt:variant>
      <vt:variant>
        <vt:lpwstr>_Toc274581868</vt:lpwstr>
      </vt:variant>
      <vt:variant>
        <vt:i4>1179702</vt:i4>
      </vt:variant>
      <vt:variant>
        <vt:i4>5969</vt:i4>
      </vt:variant>
      <vt:variant>
        <vt:i4>0</vt:i4>
      </vt:variant>
      <vt:variant>
        <vt:i4>5</vt:i4>
      </vt:variant>
      <vt:variant>
        <vt:lpwstr/>
      </vt:variant>
      <vt:variant>
        <vt:lpwstr>_Toc274581867</vt:lpwstr>
      </vt:variant>
      <vt:variant>
        <vt:i4>1179702</vt:i4>
      </vt:variant>
      <vt:variant>
        <vt:i4>5963</vt:i4>
      </vt:variant>
      <vt:variant>
        <vt:i4>0</vt:i4>
      </vt:variant>
      <vt:variant>
        <vt:i4>5</vt:i4>
      </vt:variant>
      <vt:variant>
        <vt:lpwstr/>
      </vt:variant>
      <vt:variant>
        <vt:lpwstr>_Toc274581866</vt:lpwstr>
      </vt:variant>
      <vt:variant>
        <vt:i4>1179702</vt:i4>
      </vt:variant>
      <vt:variant>
        <vt:i4>5957</vt:i4>
      </vt:variant>
      <vt:variant>
        <vt:i4>0</vt:i4>
      </vt:variant>
      <vt:variant>
        <vt:i4>5</vt:i4>
      </vt:variant>
      <vt:variant>
        <vt:lpwstr/>
      </vt:variant>
      <vt:variant>
        <vt:lpwstr>_Toc274581865</vt:lpwstr>
      </vt:variant>
      <vt:variant>
        <vt:i4>1179702</vt:i4>
      </vt:variant>
      <vt:variant>
        <vt:i4>5951</vt:i4>
      </vt:variant>
      <vt:variant>
        <vt:i4>0</vt:i4>
      </vt:variant>
      <vt:variant>
        <vt:i4>5</vt:i4>
      </vt:variant>
      <vt:variant>
        <vt:lpwstr/>
      </vt:variant>
      <vt:variant>
        <vt:lpwstr>_Toc274581864</vt:lpwstr>
      </vt:variant>
      <vt:variant>
        <vt:i4>1179702</vt:i4>
      </vt:variant>
      <vt:variant>
        <vt:i4>5945</vt:i4>
      </vt:variant>
      <vt:variant>
        <vt:i4>0</vt:i4>
      </vt:variant>
      <vt:variant>
        <vt:i4>5</vt:i4>
      </vt:variant>
      <vt:variant>
        <vt:lpwstr/>
      </vt:variant>
      <vt:variant>
        <vt:lpwstr>_Toc274581863</vt:lpwstr>
      </vt:variant>
      <vt:variant>
        <vt:i4>1179702</vt:i4>
      </vt:variant>
      <vt:variant>
        <vt:i4>5939</vt:i4>
      </vt:variant>
      <vt:variant>
        <vt:i4>0</vt:i4>
      </vt:variant>
      <vt:variant>
        <vt:i4>5</vt:i4>
      </vt:variant>
      <vt:variant>
        <vt:lpwstr/>
      </vt:variant>
      <vt:variant>
        <vt:lpwstr>_Toc274581862</vt:lpwstr>
      </vt:variant>
      <vt:variant>
        <vt:i4>1179702</vt:i4>
      </vt:variant>
      <vt:variant>
        <vt:i4>5933</vt:i4>
      </vt:variant>
      <vt:variant>
        <vt:i4>0</vt:i4>
      </vt:variant>
      <vt:variant>
        <vt:i4>5</vt:i4>
      </vt:variant>
      <vt:variant>
        <vt:lpwstr/>
      </vt:variant>
      <vt:variant>
        <vt:lpwstr>_Toc274581861</vt:lpwstr>
      </vt:variant>
      <vt:variant>
        <vt:i4>1179702</vt:i4>
      </vt:variant>
      <vt:variant>
        <vt:i4>5927</vt:i4>
      </vt:variant>
      <vt:variant>
        <vt:i4>0</vt:i4>
      </vt:variant>
      <vt:variant>
        <vt:i4>5</vt:i4>
      </vt:variant>
      <vt:variant>
        <vt:lpwstr/>
      </vt:variant>
      <vt:variant>
        <vt:lpwstr>_Toc274581860</vt:lpwstr>
      </vt:variant>
      <vt:variant>
        <vt:i4>1114166</vt:i4>
      </vt:variant>
      <vt:variant>
        <vt:i4>5921</vt:i4>
      </vt:variant>
      <vt:variant>
        <vt:i4>0</vt:i4>
      </vt:variant>
      <vt:variant>
        <vt:i4>5</vt:i4>
      </vt:variant>
      <vt:variant>
        <vt:lpwstr/>
      </vt:variant>
      <vt:variant>
        <vt:lpwstr>_Toc274581859</vt:lpwstr>
      </vt:variant>
      <vt:variant>
        <vt:i4>1114166</vt:i4>
      </vt:variant>
      <vt:variant>
        <vt:i4>5915</vt:i4>
      </vt:variant>
      <vt:variant>
        <vt:i4>0</vt:i4>
      </vt:variant>
      <vt:variant>
        <vt:i4>5</vt:i4>
      </vt:variant>
      <vt:variant>
        <vt:lpwstr/>
      </vt:variant>
      <vt:variant>
        <vt:lpwstr>_Toc274581858</vt:lpwstr>
      </vt:variant>
      <vt:variant>
        <vt:i4>1114166</vt:i4>
      </vt:variant>
      <vt:variant>
        <vt:i4>5909</vt:i4>
      </vt:variant>
      <vt:variant>
        <vt:i4>0</vt:i4>
      </vt:variant>
      <vt:variant>
        <vt:i4>5</vt:i4>
      </vt:variant>
      <vt:variant>
        <vt:lpwstr/>
      </vt:variant>
      <vt:variant>
        <vt:lpwstr>_Toc274581857</vt:lpwstr>
      </vt:variant>
      <vt:variant>
        <vt:i4>1114166</vt:i4>
      </vt:variant>
      <vt:variant>
        <vt:i4>5903</vt:i4>
      </vt:variant>
      <vt:variant>
        <vt:i4>0</vt:i4>
      </vt:variant>
      <vt:variant>
        <vt:i4>5</vt:i4>
      </vt:variant>
      <vt:variant>
        <vt:lpwstr/>
      </vt:variant>
      <vt:variant>
        <vt:lpwstr>_Toc274581856</vt:lpwstr>
      </vt:variant>
      <vt:variant>
        <vt:i4>1114166</vt:i4>
      </vt:variant>
      <vt:variant>
        <vt:i4>5897</vt:i4>
      </vt:variant>
      <vt:variant>
        <vt:i4>0</vt:i4>
      </vt:variant>
      <vt:variant>
        <vt:i4>5</vt:i4>
      </vt:variant>
      <vt:variant>
        <vt:lpwstr/>
      </vt:variant>
      <vt:variant>
        <vt:lpwstr>_Toc274581855</vt:lpwstr>
      </vt:variant>
      <vt:variant>
        <vt:i4>1114166</vt:i4>
      </vt:variant>
      <vt:variant>
        <vt:i4>5891</vt:i4>
      </vt:variant>
      <vt:variant>
        <vt:i4>0</vt:i4>
      </vt:variant>
      <vt:variant>
        <vt:i4>5</vt:i4>
      </vt:variant>
      <vt:variant>
        <vt:lpwstr/>
      </vt:variant>
      <vt:variant>
        <vt:lpwstr>_Toc274581854</vt:lpwstr>
      </vt:variant>
      <vt:variant>
        <vt:i4>1114166</vt:i4>
      </vt:variant>
      <vt:variant>
        <vt:i4>5885</vt:i4>
      </vt:variant>
      <vt:variant>
        <vt:i4>0</vt:i4>
      </vt:variant>
      <vt:variant>
        <vt:i4>5</vt:i4>
      </vt:variant>
      <vt:variant>
        <vt:lpwstr/>
      </vt:variant>
      <vt:variant>
        <vt:lpwstr>_Toc274581853</vt:lpwstr>
      </vt:variant>
      <vt:variant>
        <vt:i4>1114166</vt:i4>
      </vt:variant>
      <vt:variant>
        <vt:i4>5879</vt:i4>
      </vt:variant>
      <vt:variant>
        <vt:i4>0</vt:i4>
      </vt:variant>
      <vt:variant>
        <vt:i4>5</vt:i4>
      </vt:variant>
      <vt:variant>
        <vt:lpwstr/>
      </vt:variant>
      <vt:variant>
        <vt:lpwstr>_Toc274581852</vt:lpwstr>
      </vt:variant>
      <vt:variant>
        <vt:i4>1114166</vt:i4>
      </vt:variant>
      <vt:variant>
        <vt:i4>5873</vt:i4>
      </vt:variant>
      <vt:variant>
        <vt:i4>0</vt:i4>
      </vt:variant>
      <vt:variant>
        <vt:i4>5</vt:i4>
      </vt:variant>
      <vt:variant>
        <vt:lpwstr/>
      </vt:variant>
      <vt:variant>
        <vt:lpwstr>_Toc274581851</vt:lpwstr>
      </vt:variant>
      <vt:variant>
        <vt:i4>1114166</vt:i4>
      </vt:variant>
      <vt:variant>
        <vt:i4>5867</vt:i4>
      </vt:variant>
      <vt:variant>
        <vt:i4>0</vt:i4>
      </vt:variant>
      <vt:variant>
        <vt:i4>5</vt:i4>
      </vt:variant>
      <vt:variant>
        <vt:lpwstr/>
      </vt:variant>
      <vt:variant>
        <vt:lpwstr>_Toc274581850</vt:lpwstr>
      </vt:variant>
      <vt:variant>
        <vt:i4>1048630</vt:i4>
      </vt:variant>
      <vt:variant>
        <vt:i4>5861</vt:i4>
      </vt:variant>
      <vt:variant>
        <vt:i4>0</vt:i4>
      </vt:variant>
      <vt:variant>
        <vt:i4>5</vt:i4>
      </vt:variant>
      <vt:variant>
        <vt:lpwstr/>
      </vt:variant>
      <vt:variant>
        <vt:lpwstr>_Toc274581849</vt:lpwstr>
      </vt:variant>
      <vt:variant>
        <vt:i4>1048630</vt:i4>
      </vt:variant>
      <vt:variant>
        <vt:i4>5855</vt:i4>
      </vt:variant>
      <vt:variant>
        <vt:i4>0</vt:i4>
      </vt:variant>
      <vt:variant>
        <vt:i4>5</vt:i4>
      </vt:variant>
      <vt:variant>
        <vt:lpwstr/>
      </vt:variant>
      <vt:variant>
        <vt:lpwstr>_Toc274581848</vt:lpwstr>
      </vt:variant>
      <vt:variant>
        <vt:i4>1048630</vt:i4>
      </vt:variant>
      <vt:variant>
        <vt:i4>5849</vt:i4>
      </vt:variant>
      <vt:variant>
        <vt:i4>0</vt:i4>
      </vt:variant>
      <vt:variant>
        <vt:i4>5</vt:i4>
      </vt:variant>
      <vt:variant>
        <vt:lpwstr/>
      </vt:variant>
      <vt:variant>
        <vt:lpwstr>_Toc274581847</vt:lpwstr>
      </vt:variant>
      <vt:variant>
        <vt:i4>1048630</vt:i4>
      </vt:variant>
      <vt:variant>
        <vt:i4>5843</vt:i4>
      </vt:variant>
      <vt:variant>
        <vt:i4>0</vt:i4>
      </vt:variant>
      <vt:variant>
        <vt:i4>5</vt:i4>
      </vt:variant>
      <vt:variant>
        <vt:lpwstr/>
      </vt:variant>
      <vt:variant>
        <vt:lpwstr>_Toc274581846</vt:lpwstr>
      </vt:variant>
      <vt:variant>
        <vt:i4>1048630</vt:i4>
      </vt:variant>
      <vt:variant>
        <vt:i4>5837</vt:i4>
      </vt:variant>
      <vt:variant>
        <vt:i4>0</vt:i4>
      </vt:variant>
      <vt:variant>
        <vt:i4>5</vt:i4>
      </vt:variant>
      <vt:variant>
        <vt:lpwstr/>
      </vt:variant>
      <vt:variant>
        <vt:lpwstr>_Toc274581845</vt:lpwstr>
      </vt:variant>
      <vt:variant>
        <vt:i4>1048630</vt:i4>
      </vt:variant>
      <vt:variant>
        <vt:i4>5831</vt:i4>
      </vt:variant>
      <vt:variant>
        <vt:i4>0</vt:i4>
      </vt:variant>
      <vt:variant>
        <vt:i4>5</vt:i4>
      </vt:variant>
      <vt:variant>
        <vt:lpwstr/>
      </vt:variant>
      <vt:variant>
        <vt:lpwstr>_Toc274581844</vt:lpwstr>
      </vt:variant>
      <vt:variant>
        <vt:i4>1048630</vt:i4>
      </vt:variant>
      <vt:variant>
        <vt:i4>5825</vt:i4>
      </vt:variant>
      <vt:variant>
        <vt:i4>0</vt:i4>
      </vt:variant>
      <vt:variant>
        <vt:i4>5</vt:i4>
      </vt:variant>
      <vt:variant>
        <vt:lpwstr/>
      </vt:variant>
      <vt:variant>
        <vt:lpwstr>_Toc274581843</vt:lpwstr>
      </vt:variant>
      <vt:variant>
        <vt:i4>1048630</vt:i4>
      </vt:variant>
      <vt:variant>
        <vt:i4>5819</vt:i4>
      </vt:variant>
      <vt:variant>
        <vt:i4>0</vt:i4>
      </vt:variant>
      <vt:variant>
        <vt:i4>5</vt:i4>
      </vt:variant>
      <vt:variant>
        <vt:lpwstr/>
      </vt:variant>
      <vt:variant>
        <vt:lpwstr>_Toc274581842</vt:lpwstr>
      </vt:variant>
      <vt:variant>
        <vt:i4>1048630</vt:i4>
      </vt:variant>
      <vt:variant>
        <vt:i4>5813</vt:i4>
      </vt:variant>
      <vt:variant>
        <vt:i4>0</vt:i4>
      </vt:variant>
      <vt:variant>
        <vt:i4>5</vt:i4>
      </vt:variant>
      <vt:variant>
        <vt:lpwstr/>
      </vt:variant>
      <vt:variant>
        <vt:lpwstr>_Toc274581841</vt:lpwstr>
      </vt:variant>
      <vt:variant>
        <vt:i4>1048630</vt:i4>
      </vt:variant>
      <vt:variant>
        <vt:i4>5807</vt:i4>
      </vt:variant>
      <vt:variant>
        <vt:i4>0</vt:i4>
      </vt:variant>
      <vt:variant>
        <vt:i4>5</vt:i4>
      </vt:variant>
      <vt:variant>
        <vt:lpwstr/>
      </vt:variant>
      <vt:variant>
        <vt:lpwstr>_Toc274581840</vt:lpwstr>
      </vt:variant>
      <vt:variant>
        <vt:i4>1507382</vt:i4>
      </vt:variant>
      <vt:variant>
        <vt:i4>5801</vt:i4>
      </vt:variant>
      <vt:variant>
        <vt:i4>0</vt:i4>
      </vt:variant>
      <vt:variant>
        <vt:i4>5</vt:i4>
      </vt:variant>
      <vt:variant>
        <vt:lpwstr/>
      </vt:variant>
      <vt:variant>
        <vt:lpwstr>_Toc274581839</vt:lpwstr>
      </vt:variant>
      <vt:variant>
        <vt:i4>1507382</vt:i4>
      </vt:variant>
      <vt:variant>
        <vt:i4>5795</vt:i4>
      </vt:variant>
      <vt:variant>
        <vt:i4>0</vt:i4>
      </vt:variant>
      <vt:variant>
        <vt:i4>5</vt:i4>
      </vt:variant>
      <vt:variant>
        <vt:lpwstr/>
      </vt:variant>
      <vt:variant>
        <vt:lpwstr>_Toc274581838</vt:lpwstr>
      </vt:variant>
      <vt:variant>
        <vt:i4>1507382</vt:i4>
      </vt:variant>
      <vt:variant>
        <vt:i4>5789</vt:i4>
      </vt:variant>
      <vt:variant>
        <vt:i4>0</vt:i4>
      </vt:variant>
      <vt:variant>
        <vt:i4>5</vt:i4>
      </vt:variant>
      <vt:variant>
        <vt:lpwstr/>
      </vt:variant>
      <vt:variant>
        <vt:lpwstr>_Toc274581837</vt:lpwstr>
      </vt:variant>
      <vt:variant>
        <vt:i4>1507382</vt:i4>
      </vt:variant>
      <vt:variant>
        <vt:i4>5783</vt:i4>
      </vt:variant>
      <vt:variant>
        <vt:i4>0</vt:i4>
      </vt:variant>
      <vt:variant>
        <vt:i4>5</vt:i4>
      </vt:variant>
      <vt:variant>
        <vt:lpwstr/>
      </vt:variant>
      <vt:variant>
        <vt:lpwstr>_Toc274581836</vt:lpwstr>
      </vt:variant>
      <vt:variant>
        <vt:i4>1507382</vt:i4>
      </vt:variant>
      <vt:variant>
        <vt:i4>5777</vt:i4>
      </vt:variant>
      <vt:variant>
        <vt:i4>0</vt:i4>
      </vt:variant>
      <vt:variant>
        <vt:i4>5</vt:i4>
      </vt:variant>
      <vt:variant>
        <vt:lpwstr/>
      </vt:variant>
      <vt:variant>
        <vt:lpwstr>_Toc274581835</vt:lpwstr>
      </vt:variant>
      <vt:variant>
        <vt:i4>1507382</vt:i4>
      </vt:variant>
      <vt:variant>
        <vt:i4>5771</vt:i4>
      </vt:variant>
      <vt:variant>
        <vt:i4>0</vt:i4>
      </vt:variant>
      <vt:variant>
        <vt:i4>5</vt:i4>
      </vt:variant>
      <vt:variant>
        <vt:lpwstr/>
      </vt:variant>
      <vt:variant>
        <vt:lpwstr>_Toc274581834</vt:lpwstr>
      </vt:variant>
      <vt:variant>
        <vt:i4>1507382</vt:i4>
      </vt:variant>
      <vt:variant>
        <vt:i4>5765</vt:i4>
      </vt:variant>
      <vt:variant>
        <vt:i4>0</vt:i4>
      </vt:variant>
      <vt:variant>
        <vt:i4>5</vt:i4>
      </vt:variant>
      <vt:variant>
        <vt:lpwstr/>
      </vt:variant>
      <vt:variant>
        <vt:lpwstr>_Toc274581833</vt:lpwstr>
      </vt:variant>
      <vt:variant>
        <vt:i4>1507382</vt:i4>
      </vt:variant>
      <vt:variant>
        <vt:i4>5759</vt:i4>
      </vt:variant>
      <vt:variant>
        <vt:i4>0</vt:i4>
      </vt:variant>
      <vt:variant>
        <vt:i4>5</vt:i4>
      </vt:variant>
      <vt:variant>
        <vt:lpwstr/>
      </vt:variant>
      <vt:variant>
        <vt:lpwstr>_Toc274581832</vt:lpwstr>
      </vt:variant>
      <vt:variant>
        <vt:i4>1507382</vt:i4>
      </vt:variant>
      <vt:variant>
        <vt:i4>5753</vt:i4>
      </vt:variant>
      <vt:variant>
        <vt:i4>0</vt:i4>
      </vt:variant>
      <vt:variant>
        <vt:i4>5</vt:i4>
      </vt:variant>
      <vt:variant>
        <vt:lpwstr/>
      </vt:variant>
      <vt:variant>
        <vt:lpwstr>_Toc274581831</vt:lpwstr>
      </vt:variant>
      <vt:variant>
        <vt:i4>1507382</vt:i4>
      </vt:variant>
      <vt:variant>
        <vt:i4>5747</vt:i4>
      </vt:variant>
      <vt:variant>
        <vt:i4>0</vt:i4>
      </vt:variant>
      <vt:variant>
        <vt:i4>5</vt:i4>
      </vt:variant>
      <vt:variant>
        <vt:lpwstr/>
      </vt:variant>
      <vt:variant>
        <vt:lpwstr>_Toc274581830</vt:lpwstr>
      </vt:variant>
      <vt:variant>
        <vt:i4>1441846</vt:i4>
      </vt:variant>
      <vt:variant>
        <vt:i4>5741</vt:i4>
      </vt:variant>
      <vt:variant>
        <vt:i4>0</vt:i4>
      </vt:variant>
      <vt:variant>
        <vt:i4>5</vt:i4>
      </vt:variant>
      <vt:variant>
        <vt:lpwstr/>
      </vt:variant>
      <vt:variant>
        <vt:lpwstr>_Toc274581829</vt:lpwstr>
      </vt:variant>
      <vt:variant>
        <vt:i4>1441846</vt:i4>
      </vt:variant>
      <vt:variant>
        <vt:i4>5735</vt:i4>
      </vt:variant>
      <vt:variant>
        <vt:i4>0</vt:i4>
      </vt:variant>
      <vt:variant>
        <vt:i4>5</vt:i4>
      </vt:variant>
      <vt:variant>
        <vt:lpwstr/>
      </vt:variant>
      <vt:variant>
        <vt:lpwstr>_Toc274581828</vt:lpwstr>
      </vt:variant>
      <vt:variant>
        <vt:i4>1441846</vt:i4>
      </vt:variant>
      <vt:variant>
        <vt:i4>5729</vt:i4>
      </vt:variant>
      <vt:variant>
        <vt:i4>0</vt:i4>
      </vt:variant>
      <vt:variant>
        <vt:i4>5</vt:i4>
      </vt:variant>
      <vt:variant>
        <vt:lpwstr/>
      </vt:variant>
      <vt:variant>
        <vt:lpwstr>_Toc274581827</vt:lpwstr>
      </vt:variant>
      <vt:variant>
        <vt:i4>1441846</vt:i4>
      </vt:variant>
      <vt:variant>
        <vt:i4>5723</vt:i4>
      </vt:variant>
      <vt:variant>
        <vt:i4>0</vt:i4>
      </vt:variant>
      <vt:variant>
        <vt:i4>5</vt:i4>
      </vt:variant>
      <vt:variant>
        <vt:lpwstr/>
      </vt:variant>
      <vt:variant>
        <vt:lpwstr>_Toc274581826</vt:lpwstr>
      </vt:variant>
      <vt:variant>
        <vt:i4>1441846</vt:i4>
      </vt:variant>
      <vt:variant>
        <vt:i4>5717</vt:i4>
      </vt:variant>
      <vt:variant>
        <vt:i4>0</vt:i4>
      </vt:variant>
      <vt:variant>
        <vt:i4>5</vt:i4>
      </vt:variant>
      <vt:variant>
        <vt:lpwstr/>
      </vt:variant>
      <vt:variant>
        <vt:lpwstr>_Toc274581825</vt:lpwstr>
      </vt:variant>
      <vt:variant>
        <vt:i4>1441846</vt:i4>
      </vt:variant>
      <vt:variant>
        <vt:i4>5711</vt:i4>
      </vt:variant>
      <vt:variant>
        <vt:i4>0</vt:i4>
      </vt:variant>
      <vt:variant>
        <vt:i4>5</vt:i4>
      </vt:variant>
      <vt:variant>
        <vt:lpwstr/>
      </vt:variant>
      <vt:variant>
        <vt:lpwstr>_Toc274581824</vt:lpwstr>
      </vt:variant>
      <vt:variant>
        <vt:i4>1441846</vt:i4>
      </vt:variant>
      <vt:variant>
        <vt:i4>5705</vt:i4>
      </vt:variant>
      <vt:variant>
        <vt:i4>0</vt:i4>
      </vt:variant>
      <vt:variant>
        <vt:i4>5</vt:i4>
      </vt:variant>
      <vt:variant>
        <vt:lpwstr/>
      </vt:variant>
      <vt:variant>
        <vt:lpwstr>_Toc274581823</vt:lpwstr>
      </vt:variant>
      <vt:variant>
        <vt:i4>1441846</vt:i4>
      </vt:variant>
      <vt:variant>
        <vt:i4>5699</vt:i4>
      </vt:variant>
      <vt:variant>
        <vt:i4>0</vt:i4>
      </vt:variant>
      <vt:variant>
        <vt:i4>5</vt:i4>
      </vt:variant>
      <vt:variant>
        <vt:lpwstr/>
      </vt:variant>
      <vt:variant>
        <vt:lpwstr>_Toc274581822</vt:lpwstr>
      </vt:variant>
      <vt:variant>
        <vt:i4>1441846</vt:i4>
      </vt:variant>
      <vt:variant>
        <vt:i4>5693</vt:i4>
      </vt:variant>
      <vt:variant>
        <vt:i4>0</vt:i4>
      </vt:variant>
      <vt:variant>
        <vt:i4>5</vt:i4>
      </vt:variant>
      <vt:variant>
        <vt:lpwstr/>
      </vt:variant>
      <vt:variant>
        <vt:lpwstr>_Toc274581821</vt:lpwstr>
      </vt:variant>
      <vt:variant>
        <vt:i4>1441846</vt:i4>
      </vt:variant>
      <vt:variant>
        <vt:i4>5687</vt:i4>
      </vt:variant>
      <vt:variant>
        <vt:i4>0</vt:i4>
      </vt:variant>
      <vt:variant>
        <vt:i4>5</vt:i4>
      </vt:variant>
      <vt:variant>
        <vt:lpwstr/>
      </vt:variant>
      <vt:variant>
        <vt:lpwstr>_Toc274581820</vt:lpwstr>
      </vt:variant>
      <vt:variant>
        <vt:i4>1376310</vt:i4>
      </vt:variant>
      <vt:variant>
        <vt:i4>5681</vt:i4>
      </vt:variant>
      <vt:variant>
        <vt:i4>0</vt:i4>
      </vt:variant>
      <vt:variant>
        <vt:i4>5</vt:i4>
      </vt:variant>
      <vt:variant>
        <vt:lpwstr/>
      </vt:variant>
      <vt:variant>
        <vt:lpwstr>_Toc274581819</vt:lpwstr>
      </vt:variant>
      <vt:variant>
        <vt:i4>1376310</vt:i4>
      </vt:variant>
      <vt:variant>
        <vt:i4>5675</vt:i4>
      </vt:variant>
      <vt:variant>
        <vt:i4>0</vt:i4>
      </vt:variant>
      <vt:variant>
        <vt:i4>5</vt:i4>
      </vt:variant>
      <vt:variant>
        <vt:lpwstr/>
      </vt:variant>
      <vt:variant>
        <vt:lpwstr>_Toc274581818</vt:lpwstr>
      </vt:variant>
      <vt:variant>
        <vt:i4>1376310</vt:i4>
      </vt:variant>
      <vt:variant>
        <vt:i4>5669</vt:i4>
      </vt:variant>
      <vt:variant>
        <vt:i4>0</vt:i4>
      </vt:variant>
      <vt:variant>
        <vt:i4>5</vt:i4>
      </vt:variant>
      <vt:variant>
        <vt:lpwstr/>
      </vt:variant>
      <vt:variant>
        <vt:lpwstr>_Toc274581817</vt:lpwstr>
      </vt:variant>
      <vt:variant>
        <vt:i4>1376310</vt:i4>
      </vt:variant>
      <vt:variant>
        <vt:i4>5663</vt:i4>
      </vt:variant>
      <vt:variant>
        <vt:i4>0</vt:i4>
      </vt:variant>
      <vt:variant>
        <vt:i4>5</vt:i4>
      </vt:variant>
      <vt:variant>
        <vt:lpwstr/>
      </vt:variant>
      <vt:variant>
        <vt:lpwstr>_Toc274581816</vt:lpwstr>
      </vt:variant>
      <vt:variant>
        <vt:i4>1376310</vt:i4>
      </vt:variant>
      <vt:variant>
        <vt:i4>5657</vt:i4>
      </vt:variant>
      <vt:variant>
        <vt:i4>0</vt:i4>
      </vt:variant>
      <vt:variant>
        <vt:i4>5</vt:i4>
      </vt:variant>
      <vt:variant>
        <vt:lpwstr/>
      </vt:variant>
      <vt:variant>
        <vt:lpwstr>_Toc274581815</vt:lpwstr>
      </vt:variant>
      <vt:variant>
        <vt:i4>1376310</vt:i4>
      </vt:variant>
      <vt:variant>
        <vt:i4>5651</vt:i4>
      </vt:variant>
      <vt:variant>
        <vt:i4>0</vt:i4>
      </vt:variant>
      <vt:variant>
        <vt:i4>5</vt:i4>
      </vt:variant>
      <vt:variant>
        <vt:lpwstr/>
      </vt:variant>
      <vt:variant>
        <vt:lpwstr>_Toc274581814</vt:lpwstr>
      </vt:variant>
      <vt:variant>
        <vt:i4>1376310</vt:i4>
      </vt:variant>
      <vt:variant>
        <vt:i4>5645</vt:i4>
      </vt:variant>
      <vt:variant>
        <vt:i4>0</vt:i4>
      </vt:variant>
      <vt:variant>
        <vt:i4>5</vt:i4>
      </vt:variant>
      <vt:variant>
        <vt:lpwstr/>
      </vt:variant>
      <vt:variant>
        <vt:lpwstr>_Toc274581813</vt:lpwstr>
      </vt:variant>
      <vt:variant>
        <vt:i4>1376310</vt:i4>
      </vt:variant>
      <vt:variant>
        <vt:i4>5639</vt:i4>
      </vt:variant>
      <vt:variant>
        <vt:i4>0</vt:i4>
      </vt:variant>
      <vt:variant>
        <vt:i4>5</vt:i4>
      </vt:variant>
      <vt:variant>
        <vt:lpwstr/>
      </vt:variant>
      <vt:variant>
        <vt:lpwstr>_Toc274581812</vt:lpwstr>
      </vt:variant>
      <vt:variant>
        <vt:i4>1376310</vt:i4>
      </vt:variant>
      <vt:variant>
        <vt:i4>5633</vt:i4>
      </vt:variant>
      <vt:variant>
        <vt:i4>0</vt:i4>
      </vt:variant>
      <vt:variant>
        <vt:i4>5</vt:i4>
      </vt:variant>
      <vt:variant>
        <vt:lpwstr/>
      </vt:variant>
      <vt:variant>
        <vt:lpwstr>_Toc274581811</vt:lpwstr>
      </vt:variant>
      <vt:variant>
        <vt:i4>1376310</vt:i4>
      </vt:variant>
      <vt:variant>
        <vt:i4>5627</vt:i4>
      </vt:variant>
      <vt:variant>
        <vt:i4>0</vt:i4>
      </vt:variant>
      <vt:variant>
        <vt:i4>5</vt:i4>
      </vt:variant>
      <vt:variant>
        <vt:lpwstr/>
      </vt:variant>
      <vt:variant>
        <vt:lpwstr>_Toc274581810</vt:lpwstr>
      </vt:variant>
      <vt:variant>
        <vt:i4>1310774</vt:i4>
      </vt:variant>
      <vt:variant>
        <vt:i4>5621</vt:i4>
      </vt:variant>
      <vt:variant>
        <vt:i4>0</vt:i4>
      </vt:variant>
      <vt:variant>
        <vt:i4>5</vt:i4>
      </vt:variant>
      <vt:variant>
        <vt:lpwstr/>
      </vt:variant>
      <vt:variant>
        <vt:lpwstr>_Toc274581809</vt:lpwstr>
      </vt:variant>
      <vt:variant>
        <vt:i4>1310774</vt:i4>
      </vt:variant>
      <vt:variant>
        <vt:i4>5615</vt:i4>
      </vt:variant>
      <vt:variant>
        <vt:i4>0</vt:i4>
      </vt:variant>
      <vt:variant>
        <vt:i4>5</vt:i4>
      </vt:variant>
      <vt:variant>
        <vt:lpwstr/>
      </vt:variant>
      <vt:variant>
        <vt:lpwstr>_Toc274581808</vt:lpwstr>
      </vt:variant>
      <vt:variant>
        <vt:i4>1310774</vt:i4>
      </vt:variant>
      <vt:variant>
        <vt:i4>5609</vt:i4>
      </vt:variant>
      <vt:variant>
        <vt:i4>0</vt:i4>
      </vt:variant>
      <vt:variant>
        <vt:i4>5</vt:i4>
      </vt:variant>
      <vt:variant>
        <vt:lpwstr/>
      </vt:variant>
      <vt:variant>
        <vt:lpwstr>_Toc274581807</vt:lpwstr>
      </vt:variant>
      <vt:variant>
        <vt:i4>1310774</vt:i4>
      </vt:variant>
      <vt:variant>
        <vt:i4>5603</vt:i4>
      </vt:variant>
      <vt:variant>
        <vt:i4>0</vt:i4>
      </vt:variant>
      <vt:variant>
        <vt:i4>5</vt:i4>
      </vt:variant>
      <vt:variant>
        <vt:lpwstr/>
      </vt:variant>
      <vt:variant>
        <vt:lpwstr>_Toc274581806</vt:lpwstr>
      </vt:variant>
      <vt:variant>
        <vt:i4>1310774</vt:i4>
      </vt:variant>
      <vt:variant>
        <vt:i4>5597</vt:i4>
      </vt:variant>
      <vt:variant>
        <vt:i4>0</vt:i4>
      </vt:variant>
      <vt:variant>
        <vt:i4>5</vt:i4>
      </vt:variant>
      <vt:variant>
        <vt:lpwstr/>
      </vt:variant>
      <vt:variant>
        <vt:lpwstr>_Toc274581805</vt:lpwstr>
      </vt:variant>
      <vt:variant>
        <vt:i4>1310774</vt:i4>
      </vt:variant>
      <vt:variant>
        <vt:i4>5591</vt:i4>
      </vt:variant>
      <vt:variant>
        <vt:i4>0</vt:i4>
      </vt:variant>
      <vt:variant>
        <vt:i4>5</vt:i4>
      </vt:variant>
      <vt:variant>
        <vt:lpwstr/>
      </vt:variant>
      <vt:variant>
        <vt:lpwstr>_Toc274581804</vt:lpwstr>
      </vt:variant>
      <vt:variant>
        <vt:i4>1310774</vt:i4>
      </vt:variant>
      <vt:variant>
        <vt:i4>5585</vt:i4>
      </vt:variant>
      <vt:variant>
        <vt:i4>0</vt:i4>
      </vt:variant>
      <vt:variant>
        <vt:i4>5</vt:i4>
      </vt:variant>
      <vt:variant>
        <vt:lpwstr/>
      </vt:variant>
      <vt:variant>
        <vt:lpwstr>_Toc274581803</vt:lpwstr>
      </vt:variant>
      <vt:variant>
        <vt:i4>1310774</vt:i4>
      </vt:variant>
      <vt:variant>
        <vt:i4>5579</vt:i4>
      </vt:variant>
      <vt:variant>
        <vt:i4>0</vt:i4>
      </vt:variant>
      <vt:variant>
        <vt:i4>5</vt:i4>
      </vt:variant>
      <vt:variant>
        <vt:lpwstr/>
      </vt:variant>
      <vt:variant>
        <vt:lpwstr>_Toc274581802</vt:lpwstr>
      </vt:variant>
      <vt:variant>
        <vt:i4>1310774</vt:i4>
      </vt:variant>
      <vt:variant>
        <vt:i4>5573</vt:i4>
      </vt:variant>
      <vt:variant>
        <vt:i4>0</vt:i4>
      </vt:variant>
      <vt:variant>
        <vt:i4>5</vt:i4>
      </vt:variant>
      <vt:variant>
        <vt:lpwstr/>
      </vt:variant>
      <vt:variant>
        <vt:lpwstr>_Toc274581801</vt:lpwstr>
      </vt:variant>
      <vt:variant>
        <vt:i4>1310774</vt:i4>
      </vt:variant>
      <vt:variant>
        <vt:i4>5567</vt:i4>
      </vt:variant>
      <vt:variant>
        <vt:i4>0</vt:i4>
      </vt:variant>
      <vt:variant>
        <vt:i4>5</vt:i4>
      </vt:variant>
      <vt:variant>
        <vt:lpwstr/>
      </vt:variant>
      <vt:variant>
        <vt:lpwstr>_Toc274581800</vt:lpwstr>
      </vt:variant>
      <vt:variant>
        <vt:i4>1900601</vt:i4>
      </vt:variant>
      <vt:variant>
        <vt:i4>5561</vt:i4>
      </vt:variant>
      <vt:variant>
        <vt:i4>0</vt:i4>
      </vt:variant>
      <vt:variant>
        <vt:i4>5</vt:i4>
      </vt:variant>
      <vt:variant>
        <vt:lpwstr/>
      </vt:variant>
      <vt:variant>
        <vt:lpwstr>_Toc274581799</vt:lpwstr>
      </vt:variant>
      <vt:variant>
        <vt:i4>1900601</vt:i4>
      </vt:variant>
      <vt:variant>
        <vt:i4>5555</vt:i4>
      </vt:variant>
      <vt:variant>
        <vt:i4>0</vt:i4>
      </vt:variant>
      <vt:variant>
        <vt:i4>5</vt:i4>
      </vt:variant>
      <vt:variant>
        <vt:lpwstr/>
      </vt:variant>
      <vt:variant>
        <vt:lpwstr>_Toc274581798</vt:lpwstr>
      </vt:variant>
      <vt:variant>
        <vt:i4>1900601</vt:i4>
      </vt:variant>
      <vt:variant>
        <vt:i4>5549</vt:i4>
      </vt:variant>
      <vt:variant>
        <vt:i4>0</vt:i4>
      </vt:variant>
      <vt:variant>
        <vt:i4>5</vt:i4>
      </vt:variant>
      <vt:variant>
        <vt:lpwstr/>
      </vt:variant>
      <vt:variant>
        <vt:lpwstr>_Toc274581797</vt:lpwstr>
      </vt:variant>
      <vt:variant>
        <vt:i4>1900601</vt:i4>
      </vt:variant>
      <vt:variant>
        <vt:i4>5543</vt:i4>
      </vt:variant>
      <vt:variant>
        <vt:i4>0</vt:i4>
      </vt:variant>
      <vt:variant>
        <vt:i4>5</vt:i4>
      </vt:variant>
      <vt:variant>
        <vt:lpwstr/>
      </vt:variant>
      <vt:variant>
        <vt:lpwstr>_Toc274581796</vt:lpwstr>
      </vt:variant>
      <vt:variant>
        <vt:i4>1900601</vt:i4>
      </vt:variant>
      <vt:variant>
        <vt:i4>5537</vt:i4>
      </vt:variant>
      <vt:variant>
        <vt:i4>0</vt:i4>
      </vt:variant>
      <vt:variant>
        <vt:i4>5</vt:i4>
      </vt:variant>
      <vt:variant>
        <vt:lpwstr/>
      </vt:variant>
      <vt:variant>
        <vt:lpwstr>_Toc274581795</vt:lpwstr>
      </vt:variant>
      <vt:variant>
        <vt:i4>1900601</vt:i4>
      </vt:variant>
      <vt:variant>
        <vt:i4>5531</vt:i4>
      </vt:variant>
      <vt:variant>
        <vt:i4>0</vt:i4>
      </vt:variant>
      <vt:variant>
        <vt:i4>5</vt:i4>
      </vt:variant>
      <vt:variant>
        <vt:lpwstr/>
      </vt:variant>
      <vt:variant>
        <vt:lpwstr>_Toc274581794</vt:lpwstr>
      </vt:variant>
      <vt:variant>
        <vt:i4>1900601</vt:i4>
      </vt:variant>
      <vt:variant>
        <vt:i4>5525</vt:i4>
      </vt:variant>
      <vt:variant>
        <vt:i4>0</vt:i4>
      </vt:variant>
      <vt:variant>
        <vt:i4>5</vt:i4>
      </vt:variant>
      <vt:variant>
        <vt:lpwstr/>
      </vt:variant>
      <vt:variant>
        <vt:lpwstr>_Toc274581793</vt:lpwstr>
      </vt:variant>
      <vt:variant>
        <vt:i4>1900601</vt:i4>
      </vt:variant>
      <vt:variant>
        <vt:i4>5519</vt:i4>
      </vt:variant>
      <vt:variant>
        <vt:i4>0</vt:i4>
      </vt:variant>
      <vt:variant>
        <vt:i4>5</vt:i4>
      </vt:variant>
      <vt:variant>
        <vt:lpwstr/>
      </vt:variant>
      <vt:variant>
        <vt:lpwstr>_Toc274581792</vt:lpwstr>
      </vt:variant>
      <vt:variant>
        <vt:i4>1900601</vt:i4>
      </vt:variant>
      <vt:variant>
        <vt:i4>5513</vt:i4>
      </vt:variant>
      <vt:variant>
        <vt:i4>0</vt:i4>
      </vt:variant>
      <vt:variant>
        <vt:i4>5</vt:i4>
      </vt:variant>
      <vt:variant>
        <vt:lpwstr/>
      </vt:variant>
      <vt:variant>
        <vt:lpwstr>_Toc274581791</vt:lpwstr>
      </vt:variant>
      <vt:variant>
        <vt:i4>1900601</vt:i4>
      </vt:variant>
      <vt:variant>
        <vt:i4>5507</vt:i4>
      </vt:variant>
      <vt:variant>
        <vt:i4>0</vt:i4>
      </vt:variant>
      <vt:variant>
        <vt:i4>5</vt:i4>
      </vt:variant>
      <vt:variant>
        <vt:lpwstr/>
      </vt:variant>
      <vt:variant>
        <vt:lpwstr>_Toc274581790</vt:lpwstr>
      </vt:variant>
      <vt:variant>
        <vt:i4>1835065</vt:i4>
      </vt:variant>
      <vt:variant>
        <vt:i4>5501</vt:i4>
      </vt:variant>
      <vt:variant>
        <vt:i4>0</vt:i4>
      </vt:variant>
      <vt:variant>
        <vt:i4>5</vt:i4>
      </vt:variant>
      <vt:variant>
        <vt:lpwstr/>
      </vt:variant>
      <vt:variant>
        <vt:lpwstr>_Toc274581789</vt:lpwstr>
      </vt:variant>
      <vt:variant>
        <vt:i4>1835065</vt:i4>
      </vt:variant>
      <vt:variant>
        <vt:i4>5495</vt:i4>
      </vt:variant>
      <vt:variant>
        <vt:i4>0</vt:i4>
      </vt:variant>
      <vt:variant>
        <vt:i4>5</vt:i4>
      </vt:variant>
      <vt:variant>
        <vt:lpwstr/>
      </vt:variant>
      <vt:variant>
        <vt:lpwstr>_Toc274581788</vt:lpwstr>
      </vt:variant>
      <vt:variant>
        <vt:i4>1835065</vt:i4>
      </vt:variant>
      <vt:variant>
        <vt:i4>5489</vt:i4>
      </vt:variant>
      <vt:variant>
        <vt:i4>0</vt:i4>
      </vt:variant>
      <vt:variant>
        <vt:i4>5</vt:i4>
      </vt:variant>
      <vt:variant>
        <vt:lpwstr/>
      </vt:variant>
      <vt:variant>
        <vt:lpwstr>_Toc274581787</vt:lpwstr>
      </vt:variant>
      <vt:variant>
        <vt:i4>1835065</vt:i4>
      </vt:variant>
      <vt:variant>
        <vt:i4>5483</vt:i4>
      </vt:variant>
      <vt:variant>
        <vt:i4>0</vt:i4>
      </vt:variant>
      <vt:variant>
        <vt:i4>5</vt:i4>
      </vt:variant>
      <vt:variant>
        <vt:lpwstr/>
      </vt:variant>
      <vt:variant>
        <vt:lpwstr>_Toc274581786</vt:lpwstr>
      </vt:variant>
      <vt:variant>
        <vt:i4>1835065</vt:i4>
      </vt:variant>
      <vt:variant>
        <vt:i4>5477</vt:i4>
      </vt:variant>
      <vt:variant>
        <vt:i4>0</vt:i4>
      </vt:variant>
      <vt:variant>
        <vt:i4>5</vt:i4>
      </vt:variant>
      <vt:variant>
        <vt:lpwstr/>
      </vt:variant>
      <vt:variant>
        <vt:lpwstr>_Toc274581785</vt:lpwstr>
      </vt:variant>
      <vt:variant>
        <vt:i4>1835065</vt:i4>
      </vt:variant>
      <vt:variant>
        <vt:i4>5471</vt:i4>
      </vt:variant>
      <vt:variant>
        <vt:i4>0</vt:i4>
      </vt:variant>
      <vt:variant>
        <vt:i4>5</vt:i4>
      </vt:variant>
      <vt:variant>
        <vt:lpwstr/>
      </vt:variant>
      <vt:variant>
        <vt:lpwstr>_Toc274581784</vt:lpwstr>
      </vt:variant>
      <vt:variant>
        <vt:i4>1835065</vt:i4>
      </vt:variant>
      <vt:variant>
        <vt:i4>5465</vt:i4>
      </vt:variant>
      <vt:variant>
        <vt:i4>0</vt:i4>
      </vt:variant>
      <vt:variant>
        <vt:i4>5</vt:i4>
      </vt:variant>
      <vt:variant>
        <vt:lpwstr/>
      </vt:variant>
      <vt:variant>
        <vt:lpwstr>_Toc274581783</vt:lpwstr>
      </vt:variant>
      <vt:variant>
        <vt:i4>1835065</vt:i4>
      </vt:variant>
      <vt:variant>
        <vt:i4>5459</vt:i4>
      </vt:variant>
      <vt:variant>
        <vt:i4>0</vt:i4>
      </vt:variant>
      <vt:variant>
        <vt:i4>5</vt:i4>
      </vt:variant>
      <vt:variant>
        <vt:lpwstr/>
      </vt:variant>
      <vt:variant>
        <vt:lpwstr>_Toc274581782</vt:lpwstr>
      </vt:variant>
      <vt:variant>
        <vt:i4>1835065</vt:i4>
      </vt:variant>
      <vt:variant>
        <vt:i4>5453</vt:i4>
      </vt:variant>
      <vt:variant>
        <vt:i4>0</vt:i4>
      </vt:variant>
      <vt:variant>
        <vt:i4>5</vt:i4>
      </vt:variant>
      <vt:variant>
        <vt:lpwstr/>
      </vt:variant>
      <vt:variant>
        <vt:lpwstr>_Toc274581781</vt:lpwstr>
      </vt:variant>
      <vt:variant>
        <vt:i4>1835065</vt:i4>
      </vt:variant>
      <vt:variant>
        <vt:i4>5447</vt:i4>
      </vt:variant>
      <vt:variant>
        <vt:i4>0</vt:i4>
      </vt:variant>
      <vt:variant>
        <vt:i4>5</vt:i4>
      </vt:variant>
      <vt:variant>
        <vt:lpwstr/>
      </vt:variant>
      <vt:variant>
        <vt:lpwstr>_Toc274581780</vt:lpwstr>
      </vt:variant>
      <vt:variant>
        <vt:i4>1245241</vt:i4>
      </vt:variant>
      <vt:variant>
        <vt:i4>5441</vt:i4>
      </vt:variant>
      <vt:variant>
        <vt:i4>0</vt:i4>
      </vt:variant>
      <vt:variant>
        <vt:i4>5</vt:i4>
      </vt:variant>
      <vt:variant>
        <vt:lpwstr/>
      </vt:variant>
      <vt:variant>
        <vt:lpwstr>_Toc274581779</vt:lpwstr>
      </vt:variant>
      <vt:variant>
        <vt:i4>1245241</vt:i4>
      </vt:variant>
      <vt:variant>
        <vt:i4>5435</vt:i4>
      </vt:variant>
      <vt:variant>
        <vt:i4>0</vt:i4>
      </vt:variant>
      <vt:variant>
        <vt:i4>5</vt:i4>
      </vt:variant>
      <vt:variant>
        <vt:lpwstr/>
      </vt:variant>
      <vt:variant>
        <vt:lpwstr>_Toc274581778</vt:lpwstr>
      </vt:variant>
      <vt:variant>
        <vt:i4>1245241</vt:i4>
      </vt:variant>
      <vt:variant>
        <vt:i4>5429</vt:i4>
      </vt:variant>
      <vt:variant>
        <vt:i4>0</vt:i4>
      </vt:variant>
      <vt:variant>
        <vt:i4>5</vt:i4>
      </vt:variant>
      <vt:variant>
        <vt:lpwstr/>
      </vt:variant>
      <vt:variant>
        <vt:lpwstr>_Toc274581777</vt:lpwstr>
      </vt:variant>
      <vt:variant>
        <vt:i4>1245241</vt:i4>
      </vt:variant>
      <vt:variant>
        <vt:i4>5423</vt:i4>
      </vt:variant>
      <vt:variant>
        <vt:i4>0</vt:i4>
      </vt:variant>
      <vt:variant>
        <vt:i4>5</vt:i4>
      </vt:variant>
      <vt:variant>
        <vt:lpwstr/>
      </vt:variant>
      <vt:variant>
        <vt:lpwstr>_Toc274581776</vt:lpwstr>
      </vt:variant>
      <vt:variant>
        <vt:i4>1245241</vt:i4>
      </vt:variant>
      <vt:variant>
        <vt:i4>5417</vt:i4>
      </vt:variant>
      <vt:variant>
        <vt:i4>0</vt:i4>
      </vt:variant>
      <vt:variant>
        <vt:i4>5</vt:i4>
      </vt:variant>
      <vt:variant>
        <vt:lpwstr/>
      </vt:variant>
      <vt:variant>
        <vt:lpwstr>_Toc274581775</vt:lpwstr>
      </vt:variant>
      <vt:variant>
        <vt:i4>1245241</vt:i4>
      </vt:variant>
      <vt:variant>
        <vt:i4>5411</vt:i4>
      </vt:variant>
      <vt:variant>
        <vt:i4>0</vt:i4>
      </vt:variant>
      <vt:variant>
        <vt:i4>5</vt:i4>
      </vt:variant>
      <vt:variant>
        <vt:lpwstr/>
      </vt:variant>
      <vt:variant>
        <vt:lpwstr>_Toc274581774</vt:lpwstr>
      </vt:variant>
      <vt:variant>
        <vt:i4>1245241</vt:i4>
      </vt:variant>
      <vt:variant>
        <vt:i4>5405</vt:i4>
      </vt:variant>
      <vt:variant>
        <vt:i4>0</vt:i4>
      </vt:variant>
      <vt:variant>
        <vt:i4>5</vt:i4>
      </vt:variant>
      <vt:variant>
        <vt:lpwstr/>
      </vt:variant>
      <vt:variant>
        <vt:lpwstr>_Toc274581773</vt:lpwstr>
      </vt:variant>
      <vt:variant>
        <vt:i4>1245241</vt:i4>
      </vt:variant>
      <vt:variant>
        <vt:i4>5399</vt:i4>
      </vt:variant>
      <vt:variant>
        <vt:i4>0</vt:i4>
      </vt:variant>
      <vt:variant>
        <vt:i4>5</vt:i4>
      </vt:variant>
      <vt:variant>
        <vt:lpwstr/>
      </vt:variant>
      <vt:variant>
        <vt:lpwstr>_Toc274581772</vt:lpwstr>
      </vt:variant>
      <vt:variant>
        <vt:i4>1245241</vt:i4>
      </vt:variant>
      <vt:variant>
        <vt:i4>5393</vt:i4>
      </vt:variant>
      <vt:variant>
        <vt:i4>0</vt:i4>
      </vt:variant>
      <vt:variant>
        <vt:i4>5</vt:i4>
      </vt:variant>
      <vt:variant>
        <vt:lpwstr/>
      </vt:variant>
      <vt:variant>
        <vt:lpwstr>_Toc274581771</vt:lpwstr>
      </vt:variant>
      <vt:variant>
        <vt:i4>1245241</vt:i4>
      </vt:variant>
      <vt:variant>
        <vt:i4>5387</vt:i4>
      </vt:variant>
      <vt:variant>
        <vt:i4>0</vt:i4>
      </vt:variant>
      <vt:variant>
        <vt:i4>5</vt:i4>
      </vt:variant>
      <vt:variant>
        <vt:lpwstr/>
      </vt:variant>
      <vt:variant>
        <vt:lpwstr>_Toc274581770</vt:lpwstr>
      </vt:variant>
      <vt:variant>
        <vt:i4>1179705</vt:i4>
      </vt:variant>
      <vt:variant>
        <vt:i4>5381</vt:i4>
      </vt:variant>
      <vt:variant>
        <vt:i4>0</vt:i4>
      </vt:variant>
      <vt:variant>
        <vt:i4>5</vt:i4>
      </vt:variant>
      <vt:variant>
        <vt:lpwstr/>
      </vt:variant>
      <vt:variant>
        <vt:lpwstr>_Toc274581769</vt:lpwstr>
      </vt:variant>
      <vt:variant>
        <vt:i4>1179705</vt:i4>
      </vt:variant>
      <vt:variant>
        <vt:i4>5375</vt:i4>
      </vt:variant>
      <vt:variant>
        <vt:i4>0</vt:i4>
      </vt:variant>
      <vt:variant>
        <vt:i4>5</vt:i4>
      </vt:variant>
      <vt:variant>
        <vt:lpwstr/>
      </vt:variant>
      <vt:variant>
        <vt:lpwstr>_Toc274581768</vt:lpwstr>
      </vt:variant>
      <vt:variant>
        <vt:i4>1179705</vt:i4>
      </vt:variant>
      <vt:variant>
        <vt:i4>5369</vt:i4>
      </vt:variant>
      <vt:variant>
        <vt:i4>0</vt:i4>
      </vt:variant>
      <vt:variant>
        <vt:i4>5</vt:i4>
      </vt:variant>
      <vt:variant>
        <vt:lpwstr/>
      </vt:variant>
      <vt:variant>
        <vt:lpwstr>_Toc274581767</vt:lpwstr>
      </vt:variant>
      <vt:variant>
        <vt:i4>1179705</vt:i4>
      </vt:variant>
      <vt:variant>
        <vt:i4>5363</vt:i4>
      </vt:variant>
      <vt:variant>
        <vt:i4>0</vt:i4>
      </vt:variant>
      <vt:variant>
        <vt:i4>5</vt:i4>
      </vt:variant>
      <vt:variant>
        <vt:lpwstr/>
      </vt:variant>
      <vt:variant>
        <vt:lpwstr>_Toc274581766</vt:lpwstr>
      </vt:variant>
      <vt:variant>
        <vt:i4>1179705</vt:i4>
      </vt:variant>
      <vt:variant>
        <vt:i4>5357</vt:i4>
      </vt:variant>
      <vt:variant>
        <vt:i4>0</vt:i4>
      </vt:variant>
      <vt:variant>
        <vt:i4>5</vt:i4>
      </vt:variant>
      <vt:variant>
        <vt:lpwstr/>
      </vt:variant>
      <vt:variant>
        <vt:lpwstr>_Toc274581765</vt:lpwstr>
      </vt:variant>
      <vt:variant>
        <vt:i4>1179705</vt:i4>
      </vt:variant>
      <vt:variant>
        <vt:i4>5351</vt:i4>
      </vt:variant>
      <vt:variant>
        <vt:i4>0</vt:i4>
      </vt:variant>
      <vt:variant>
        <vt:i4>5</vt:i4>
      </vt:variant>
      <vt:variant>
        <vt:lpwstr/>
      </vt:variant>
      <vt:variant>
        <vt:lpwstr>_Toc274581764</vt:lpwstr>
      </vt:variant>
      <vt:variant>
        <vt:i4>1179705</vt:i4>
      </vt:variant>
      <vt:variant>
        <vt:i4>5345</vt:i4>
      </vt:variant>
      <vt:variant>
        <vt:i4>0</vt:i4>
      </vt:variant>
      <vt:variant>
        <vt:i4>5</vt:i4>
      </vt:variant>
      <vt:variant>
        <vt:lpwstr/>
      </vt:variant>
      <vt:variant>
        <vt:lpwstr>_Toc274581763</vt:lpwstr>
      </vt:variant>
      <vt:variant>
        <vt:i4>1179705</vt:i4>
      </vt:variant>
      <vt:variant>
        <vt:i4>5339</vt:i4>
      </vt:variant>
      <vt:variant>
        <vt:i4>0</vt:i4>
      </vt:variant>
      <vt:variant>
        <vt:i4>5</vt:i4>
      </vt:variant>
      <vt:variant>
        <vt:lpwstr/>
      </vt:variant>
      <vt:variant>
        <vt:lpwstr>_Toc274581762</vt:lpwstr>
      </vt:variant>
      <vt:variant>
        <vt:i4>1179705</vt:i4>
      </vt:variant>
      <vt:variant>
        <vt:i4>5333</vt:i4>
      </vt:variant>
      <vt:variant>
        <vt:i4>0</vt:i4>
      </vt:variant>
      <vt:variant>
        <vt:i4>5</vt:i4>
      </vt:variant>
      <vt:variant>
        <vt:lpwstr/>
      </vt:variant>
      <vt:variant>
        <vt:lpwstr>_Toc274581761</vt:lpwstr>
      </vt:variant>
      <vt:variant>
        <vt:i4>1179705</vt:i4>
      </vt:variant>
      <vt:variant>
        <vt:i4>5327</vt:i4>
      </vt:variant>
      <vt:variant>
        <vt:i4>0</vt:i4>
      </vt:variant>
      <vt:variant>
        <vt:i4>5</vt:i4>
      </vt:variant>
      <vt:variant>
        <vt:lpwstr/>
      </vt:variant>
      <vt:variant>
        <vt:lpwstr>_Toc274581760</vt:lpwstr>
      </vt:variant>
      <vt:variant>
        <vt:i4>1114169</vt:i4>
      </vt:variant>
      <vt:variant>
        <vt:i4>5321</vt:i4>
      </vt:variant>
      <vt:variant>
        <vt:i4>0</vt:i4>
      </vt:variant>
      <vt:variant>
        <vt:i4>5</vt:i4>
      </vt:variant>
      <vt:variant>
        <vt:lpwstr/>
      </vt:variant>
      <vt:variant>
        <vt:lpwstr>_Toc274581759</vt:lpwstr>
      </vt:variant>
      <vt:variant>
        <vt:i4>1114169</vt:i4>
      </vt:variant>
      <vt:variant>
        <vt:i4>5315</vt:i4>
      </vt:variant>
      <vt:variant>
        <vt:i4>0</vt:i4>
      </vt:variant>
      <vt:variant>
        <vt:i4>5</vt:i4>
      </vt:variant>
      <vt:variant>
        <vt:lpwstr/>
      </vt:variant>
      <vt:variant>
        <vt:lpwstr>_Toc274581758</vt:lpwstr>
      </vt:variant>
      <vt:variant>
        <vt:i4>1114169</vt:i4>
      </vt:variant>
      <vt:variant>
        <vt:i4>5309</vt:i4>
      </vt:variant>
      <vt:variant>
        <vt:i4>0</vt:i4>
      </vt:variant>
      <vt:variant>
        <vt:i4>5</vt:i4>
      </vt:variant>
      <vt:variant>
        <vt:lpwstr/>
      </vt:variant>
      <vt:variant>
        <vt:lpwstr>_Toc274581757</vt:lpwstr>
      </vt:variant>
      <vt:variant>
        <vt:i4>1114169</vt:i4>
      </vt:variant>
      <vt:variant>
        <vt:i4>5303</vt:i4>
      </vt:variant>
      <vt:variant>
        <vt:i4>0</vt:i4>
      </vt:variant>
      <vt:variant>
        <vt:i4>5</vt:i4>
      </vt:variant>
      <vt:variant>
        <vt:lpwstr/>
      </vt:variant>
      <vt:variant>
        <vt:lpwstr>_Toc274581756</vt:lpwstr>
      </vt:variant>
      <vt:variant>
        <vt:i4>1114169</vt:i4>
      </vt:variant>
      <vt:variant>
        <vt:i4>5297</vt:i4>
      </vt:variant>
      <vt:variant>
        <vt:i4>0</vt:i4>
      </vt:variant>
      <vt:variant>
        <vt:i4>5</vt:i4>
      </vt:variant>
      <vt:variant>
        <vt:lpwstr/>
      </vt:variant>
      <vt:variant>
        <vt:lpwstr>_Toc274581755</vt:lpwstr>
      </vt:variant>
      <vt:variant>
        <vt:i4>1114169</vt:i4>
      </vt:variant>
      <vt:variant>
        <vt:i4>5291</vt:i4>
      </vt:variant>
      <vt:variant>
        <vt:i4>0</vt:i4>
      </vt:variant>
      <vt:variant>
        <vt:i4>5</vt:i4>
      </vt:variant>
      <vt:variant>
        <vt:lpwstr/>
      </vt:variant>
      <vt:variant>
        <vt:lpwstr>_Toc274581754</vt:lpwstr>
      </vt:variant>
      <vt:variant>
        <vt:i4>1114169</vt:i4>
      </vt:variant>
      <vt:variant>
        <vt:i4>5285</vt:i4>
      </vt:variant>
      <vt:variant>
        <vt:i4>0</vt:i4>
      </vt:variant>
      <vt:variant>
        <vt:i4>5</vt:i4>
      </vt:variant>
      <vt:variant>
        <vt:lpwstr/>
      </vt:variant>
      <vt:variant>
        <vt:lpwstr>_Toc274581753</vt:lpwstr>
      </vt:variant>
      <vt:variant>
        <vt:i4>1114169</vt:i4>
      </vt:variant>
      <vt:variant>
        <vt:i4>5279</vt:i4>
      </vt:variant>
      <vt:variant>
        <vt:i4>0</vt:i4>
      </vt:variant>
      <vt:variant>
        <vt:i4>5</vt:i4>
      </vt:variant>
      <vt:variant>
        <vt:lpwstr/>
      </vt:variant>
      <vt:variant>
        <vt:lpwstr>_Toc274581752</vt:lpwstr>
      </vt:variant>
      <vt:variant>
        <vt:i4>1114169</vt:i4>
      </vt:variant>
      <vt:variant>
        <vt:i4>5273</vt:i4>
      </vt:variant>
      <vt:variant>
        <vt:i4>0</vt:i4>
      </vt:variant>
      <vt:variant>
        <vt:i4>5</vt:i4>
      </vt:variant>
      <vt:variant>
        <vt:lpwstr/>
      </vt:variant>
      <vt:variant>
        <vt:lpwstr>_Toc274581751</vt:lpwstr>
      </vt:variant>
      <vt:variant>
        <vt:i4>1114169</vt:i4>
      </vt:variant>
      <vt:variant>
        <vt:i4>5267</vt:i4>
      </vt:variant>
      <vt:variant>
        <vt:i4>0</vt:i4>
      </vt:variant>
      <vt:variant>
        <vt:i4>5</vt:i4>
      </vt:variant>
      <vt:variant>
        <vt:lpwstr/>
      </vt:variant>
      <vt:variant>
        <vt:lpwstr>_Toc274581750</vt:lpwstr>
      </vt:variant>
      <vt:variant>
        <vt:i4>1048633</vt:i4>
      </vt:variant>
      <vt:variant>
        <vt:i4>5261</vt:i4>
      </vt:variant>
      <vt:variant>
        <vt:i4>0</vt:i4>
      </vt:variant>
      <vt:variant>
        <vt:i4>5</vt:i4>
      </vt:variant>
      <vt:variant>
        <vt:lpwstr/>
      </vt:variant>
      <vt:variant>
        <vt:lpwstr>_Toc274581749</vt:lpwstr>
      </vt:variant>
      <vt:variant>
        <vt:i4>1048633</vt:i4>
      </vt:variant>
      <vt:variant>
        <vt:i4>5255</vt:i4>
      </vt:variant>
      <vt:variant>
        <vt:i4>0</vt:i4>
      </vt:variant>
      <vt:variant>
        <vt:i4>5</vt:i4>
      </vt:variant>
      <vt:variant>
        <vt:lpwstr/>
      </vt:variant>
      <vt:variant>
        <vt:lpwstr>_Toc274581748</vt:lpwstr>
      </vt:variant>
      <vt:variant>
        <vt:i4>1048633</vt:i4>
      </vt:variant>
      <vt:variant>
        <vt:i4>5249</vt:i4>
      </vt:variant>
      <vt:variant>
        <vt:i4>0</vt:i4>
      </vt:variant>
      <vt:variant>
        <vt:i4>5</vt:i4>
      </vt:variant>
      <vt:variant>
        <vt:lpwstr/>
      </vt:variant>
      <vt:variant>
        <vt:lpwstr>_Toc274581747</vt:lpwstr>
      </vt:variant>
      <vt:variant>
        <vt:i4>1048633</vt:i4>
      </vt:variant>
      <vt:variant>
        <vt:i4>5243</vt:i4>
      </vt:variant>
      <vt:variant>
        <vt:i4>0</vt:i4>
      </vt:variant>
      <vt:variant>
        <vt:i4>5</vt:i4>
      </vt:variant>
      <vt:variant>
        <vt:lpwstr/>
      </vt:variant>
      <vt:variant>
        <vt:lpwstr>_Toc274581746</vt:lpwstr>
      </vt:variant>
      <vt:variant>
        <vt:i4>1048633</vt:i4>
      </vt:variant>
      <vt:variant>
        <vt:i4>5237</vt:i4>
      </vt:variant>
      <vt:variant>
        <vt:i4>0</vt:i4>
      </vt:variant>
      <vt:variant>
        <vt:i4>5</vt:i4>
      </vt:variant>
      <vt:variant>
        <vt:lpwstr/>
      </vt:variant>
      <vt:variant>
        <vt:lpwstr>_Toc274581745</vt:lpwstr>
      </vt:variant>
      <vt:variant>
        <vt:i4>1048633</vt:i4>
      </vt:variant>
      <vt:variant>
        <vt:i4>5231</vt:i4>
      </vt:variant>
      <vt:variant>
        <vt:i4>0</vt:i4>
      </vt:variant>
      <vt:variant>
        <vt:i4>5</vt:i4>
      </vt:variant>
      <vt:variant>
        <vt:lpwstr/>
      </vt:variant>
      <vt:variant>
        <vt:lpwstr>_Toc274581744</vt:lpwstr>
      </vt:variant>
      <vt:variant>
        <vt:i4>1048633</vt:i4>
      </vt:variant>
      <vt:variant>
        <vt:i4>5225</vt:i4>
      </vt:variant>
      <vt:variant>
        <vt:i4>0</vt:i4>
      </vt:variant>
      <vt:variant>
        <vt:i4>5</vt:i4>
      </vt:variant>
      <vt:variant>
        <vt:lpwstr/>
      </vt:variant>
      <vt:variant>
        <vt:lpwstr>_Toc274581743</vt:lpwstr>
      </vt:variant>
      <vt:variant>
        <vt:i4>1048633</vt:i4>
      </vt:variant>
      <vt:variant>
        <vt:i4>5219</vt:i4>
      </vt:variant>
      <vt:variant>
        <vt:i4>0</vt:i4>
      </vt:variant>
      <vt:variant>
        <vt:i4>5</vt:i4>
      </vt:variant>
      <vt:variant>
        <vt:lpwstr/>
      </vt:variant>
      <vt:variant>
        <vt:lpwstr>_Toc274581742</vt:lpwstr>
      </vt:variant>
      <vt:variant>
        <vt:i4>1048633</vt:i4>
      </vt:variant>
      <vt:variant>
        <vt:i4>5213</vt:i4>
      </vt:variant>
      <vt:variant>
        <vt:i4>0</vt:i4>
      </vt:variant>
      <vt:variant>
        <vt:i4>5</vt:i4>
      </vt:variant>
      <vt:variant>
        <vt:lpwstr/>
      </vt:variant>
      <vt:variant>
        <vt:lpwstr>_Toc274581741</vt:lpwstr>
      </vt:variant>
      <vt:variant>
        <vt:i4>1048633</vt:i4>
      </vt:variant>
      <vt:variant>
        <vt:i4>5207</vt:i4>
      </vt:variant>
      <vt:variant>
        <vt:i4>0</vt:i4>
      </vt:variant>
      <vt:variant>
        <vt:i4>5</vt:i4>
      </vt:variant>
      <vt:variant>
        <vt:lpwstr/>
      </vt:variant>
      <vt:variant>
        <vt:lpwstr>_Toc274581740</vt:lpwstr>
      </vt:variant>
      <vt:variant>
        <vt:i4>1507385</vt:i4>
      </vt:variant>
      <vt:variant>
        <vt:i4>5201</vt:i4>
      </vt:variant>
      <vt:variant>
        <vt:i4>0</vt:i4>
      </vt:variant>
      <vt:variant>
        <vt:i4>5</vt:i4>
      </vt:variant>
      <vt:variant>
        <vt:lpwstr/>
      </vt:variant>
      <vt:variant>
        <vt:lpwstr>_Toc274581739</vt:lpwstr>
      </vt:variant>
      <vt:variant>
        <vt:i4>1507385</vt:i4>
      </vt:variant>
      <vt:variant>
        <vt:i4>5195</vt:i4>
      </vt:variant>
      <vt:variant>
        <vt:i4>0</vt:i4>
      </vt:variant>
      <vt:variant>
        <vt:i4>5</vt:i4>
      </vt:variant>
      <vt:variant>
        <vt:lpwstr/>
      </vt:variant>
      <vt:variant>
        <vt:lpwstr>_Toc274581738</vt:lpwstr>
      </vt:variant>
      <vt:variant>
        <vt:i4>1507385</vt:i4>
      </vt:variant>
      <vt:variant>
        <vt:i4>5189</vt:i4>
      </vt:variant>
      <vt:variant>
        <vt:i4>0</vt:i4>
      </vt:variant>
      <vt:variant>
        <vt:i4>5</vt:i4>
      </vt:variant>
      <vt:variant>
        <vt:lpwstr/>
      </vt:variant>
      <vt:variant>
        <vt:lpwstr>_Toc274581737</vt:lpwstr>
      </vt:variant>
      <vt:variant>
        <vt:i4>1507385</vt:i4>
      </vt:variant>
      <vt:variant>
        <vt:i4>5183</vt:i4>
      </vt:variant>
      <vt:variant>
        <vt:i4>0</vt:i4>
      </vt:variant>
      <vt:variant>
        <vt:i4>5</vt:i4>
      </vt:variant>
      <vt:variant>
        <vt:lpwstr/>
      </vt:variant>
      <vt:variant>
        <vt:lpwstr>_Toc274581736</vt:lpwstr>
      </vt:variant>
      <vt:variant>
        <vt:i4>1507385</vt:i4>
      </vt:variant>
      <vt:variant>
        <vt:i4>5177</vt:i4>
      </vt:variant>
      <vt:variant>
        <vt:i4>0</vt:i4>
      </vt:variant>
      <vt:variant>
        <vt:i4>5</vt:i4>
      </vt:variant>
      <vt:variant>
        <vt:lpwstr/>
      </vt:variant>
      <vt:variant>
        <vt:lpwstr>_Toc274581735</vt:lpwstr>
      </vt:variant>
      <vt:variant>
        <vt:i4>1507385</vt:i4>
      </vt:variant>
      <vt:variant>
        <vt:i4>5171</vt:i4>
      </vt:variant>
      <vt:variant>
        <vt:i4>0</vt:i4>
      </vt:variant>
      <vt:variant>
        <vt:i4>5</vt:i4>
      </vt:variant>
      <vt:variant>
        <vt:lpwstr/>
      </vt:variant>
      <vt:variant>
        <vt:lpwstr>_Toc274581734</vt:lpwstr>
      </vt:variant>
      <vt:variant>
        <vt:i4>1507385</vt:i4>
      </vt:variant>
      <vt:variant>
        <vt:i4>5165</vt:i4>
      </vt:variant>
      <vt:variant>
        <vt:i4>0</vt:i4>
      </vt:variant>
      <vt:variant>
        <vt:i4>5</vt:i4>
      </vt:variant>
      <vt:variant>
        <vt:lpwstr/>
      </vt:variant>
      <vt:variant>
        <vt:lpwstr>_Toc274581733</vt:lpwstr>
      </vt:variant>
      <vt:variant>
        <vt:i4>1507385</vt:i4>
      </vt:variant>
      <vt:variant>
        <vt:i4>5159</vt:i4>
      </vt:variant>
      <vt:variant>
        <vt:i4>0</vt:i4>
      </vt:variant>
      <vt:variant>
        <vt:i4>5</vt:i4>
      </vt:variant>
      <vt:variant>
        <vt:lpwstr/>
      </vt:variant>
      <vt:variant>
        <vt:lpwstr>_Toc274581732</vt:lpwstr>
      </vt:variant>
      <vt:variant>
        <vt:i4>1507385</vt:i4>
      </vt:variant>
      <vt:variant>
        <vt:i4>5153</vt:i4>
      </vt:variant>
      <vt:variant>
        <vt:i4>0</vt:i4>
      </vt:variant>
      <vt:variant>
        <vt:i4>5</vt:i4>
      </vt:variant>
      <vt:variant>
        <vt:lpwstr/>
      </vt:variant>
      <vt:variant>
        <vt:lpwstr>_Toc274581731</vt:lpwstr>
      </vt:variant>
      <vt:variant>
        <vt:i4>1507385</vt:i4>
      </vt:variant>
      <vt:variant>
        <vt:i4>5147</vt:i4>
      </vt:variant>
      <vt:variant>
        <vt:i4>0</vt:i4>
      </vt:variant>
      <vt:variant>
        <vt:i4>5</vt:i4>
      </vt:variant>
      <vt:variant>
        <vt:lpwstr/>
      </vt:variant>
      <vt:variant>
        <vt:lpwstr>_Toc274581730</vt:lpwstr>
      </vt:variant>
      <vt:variant>
        <vt:i4>1441849</vt:i4>
      </vt:variant>
      <vt:variant>
        <vt:i4>5141</vt:i4>
      </vt:variant>
      <vt:variant>
        <vt:i4>0</vt:i4>
      </vt:variant>
      <vt:variant>
        <vt:i4>5</vt:i4>
      </vt:variant>
      <vt:variant>
        <vt:lpwstr/>
      </vt:variant>
      <vt:variant>
        <vt:lpwstr>_Toc274581729</vt:lpwstr>
      </vt:variant>
      <vt:variant>
        <vt:i4>1441849</vt:i4>
      </vt:variant>
      <vt:variant>
        <vt:i4>5135</vt:i4>
      </vt:variant>
      <vt:variant>
        <vt:i4>0</vt:i4>
      </vt:variant>
      <vt:variant>
        <vt:i4>5</vt:i4>
      </vt:variant>
      <vt:variant>
        <vt:lpwstr/>
      </vt:variant>
      <vt:variant>
        <vt:lpwstr>_Toc274581728</vt:lpwstr>
      </vt:variant>
      <vt:variant>
        <vt:i4>1441849</vt:i4>
      </vt:variant>
      <vt:variant>
        <vt:i4>5129</vt:i4>
      </vt:variant>
      <vt:variant>
        <vt:i4>0</vt:i4>
      </vt:variant>
      <vt:variant>
        <vt:i4>5</vt:i4>
      </vt:variant>
      <vt:variant>
        <vt:lpwstr/>
      </vt:variant>
      <vt:variant>
        <vt:lpwstr>_Toc274581727</vt:lpwstr>
      </vt:variant>
      <vt:variant>
        <vt:i4>1441849</vt:i4>
      </vt:variant>
      <vt:variant>
        <vt:i4>5123</vt:i4>
      </vt:variant>
      <vt:variant>
        <vt:i4>0</vt:i4>
      </vt:variant>
      <vt:variant>
        <vt:i4>5</vt:i4>
      </vt:variant>
      <vt:variant>
        <vt:lpwstr/>
      </vt:variant>
      <vt:variant>
        <vt:lpwstr>_Toc274581726</vt:lpwstr>
      </vt:variant>
      <vt:variant>
        <vt:i4>1441849</vt:i4>
      </vt:variant>
      <vt:variant>
        <vt:i4>5117</vt:i4>
      </vt:variant>
      <vt:variant>
        <vt:i4>0</vt:i4>
      </vt:variant>
      <vt:variant>
        <vt:i4>5</vt:i4>
      </vt:variant>
      <vt:variant>
        <vt:lpwstr/>
      </vt:variant>
      <vt:variant>
        <vt:lpwstr>_Toc274581725</vt:lpwstr>
      </vt:variant>
      <vt:variant>
        <vt:i4>1441849</vt:i4>
      </vt:variant>
      <vt:variant>
        <vt:i4>5111</vt:i4>
      </vt:variant>
      <vt:variant>
        <vt:i4>0</vt:i4>
      </vt:variant>
      <vt:variant>
        <vt:i4>5</vt:i4>
      </vt:variant>
      <vt:variant>
        <vt:lpwstr/>
      </vt:variant>
      <vt:variant>
        <vt:lpwstr>_Toc274581724</vt:lpwstr>
      </vt:variant>
      <vt:variant>
        <vt:i4>1441849</vt:i4>
      </vt:variant>
      <vt:variant>
        <vt:i4>5105</vt:i4>
      </vt:variant>
      <vt:variant>
        <vt:i4>0</vt:i4>
      </vt:variant>
      <vt:variant>
        <vt:i4>5</vt:i4>
      </vt:variant>
      <vt:variant>
        <vt:lpwstr/>
      </vt:variant>
      <vt:variant>
        <vt:lpwstr>_Toc274581723</vt:lpwstr>
      </vt:variant>
      <vt:variant>
        <vt:i4>1441849</vt:i4>
      </vt:variant>
      <vt:variant>
        <vt:i4>5099</vt:i4>
      </vt:variant>
      <vt:variant>
        <vt:i4>0</vt:i4>
      </vt:variant>
      <vt:variant>
        <vt:i4>5</vt:i4>
      </vt:variant>
      <vt:variant>
        <vt:lpwstr/>
      </vt:variant>
      <vt:variant>
        <vt:lpwstr>_Toc274581722</vt:lpwstr>
      </vt:variant>
      <vt:variant>
        <vt:i4>1441849</vt:i4>
      </vt:variant>
      <vt:variant>
        <vt:i4>5093</vt:i4>
      </vt:variant>
      <vt:variant>
        <vt:i4>0</vt:i4>
      </vt:variant>
      <vt:variant>
        <vt:i4>5</vt:i4>
      </vt:variant>
      <vt:variant>
        <vt:lpwstr/>
      </vt:variant>
      <vt:variant>
        <vt:lpwstr>_Toc274581721</vt:lpwstr>
      </vt:variant>
      <vt:variant>
        <vt:i4>1441849</vt:i4>
      </vt:variant>
      <vt:variant>
        <vt:i4>5087</vt:i4>
      </vt:variant>
      <vt:variant>
        <vt:i4>0</vt:i4>
      </vt:variant>
      <vt:variant>
        <vt:i4>5</vt:i4>
      </vt:variant>
      <vt:variant>
        <vt:lpwstr/>
      </vt:variant>
      <vt:variant>
        <vt:lpwstr>_Toc274581720</vt:lpwstr>
      </vt:variant>
      <vt:variant>
        <vt:i4>1376313</vt:i4>
      </vt:variant>
      <vt:variant>
        <vt:i4>5081</vt:i4>
      </vt:variant>
      <vt:variant>
        <vt:i4>0</vt:i4>
      </vt:variant>
      <vt:variant>
        <vt:i4>5</vt:i4>
      </vt:variant>
      <vt:variant>
        <vt:lpwstr/>
      </vt:variant>
      <vt:variant>
        <vt:lpwstr>_Toc274581719</vt:lpwstr>
      </vt:variant>
      <vt:variant>
        <vt:i4>1376313</vt:i4>
      </vt:variant>
      <vt:variant>
        <vt:i4>5075</vt:i4>
      </vt:variant>
      <vt:variant>
        <vt:i4>0</vt:i4>
      </vt:variant>
      <vt:variant>
        <vt:i4>5</vt:i4>
      </vt:variant>
      <vt:variant>
        <vt:lpwstr/>
      </vt:variant>
      <vt:variant>
        <vt:lpwstr>_Toc274581718</vt:lpwstr>
      </vt:variant>
      <vt:variant>
        <vt:i4>1376313</vt:i4>
      </vt:variant>
      <vt:variant>
        <vt:i4>5069</vt:i4>
      </vt:variant>
      <vt:variant>
        <vt:i4>0</vt:i4>
      </vt:variant>
      <vt:variant>
        <vt:i4>5</vt:i4>
      </vt:variant>
      <vt:variant>
        <vt:lpwstr/>
      </vt:variant>
      <vt:variant>
        <vt:lpwstr>_Toc274581717</vt:lpwstr>
      </vt:variant>
      <vt:variant>
        <vt:i4>1376313</vt:i4>
      </vt:variant>
      <vt:variant>
        <vt:i4>5063</vt:i4>
      </vt:variant>
      <vt:variant>
        <vt:i4>0</vt:i4>
      </vt:variant>
      <vt:variant>
        <vt:i4>5</vt:i4>
      </vt:variant>
      <vt:variant>
        <vt:lpwstr/>
      </vt:variant>
      <vt:variant>
        <vt:lpwstr>_Toc274581716</vt:lpwstr>
      </vt:variant>
      <vt:variant>
        <vt:i4>1376313</vt:i4>
      </vt:variant>
      <vt:variant>
        <vt:i4>5057</vt:i4>
      </vt:variant>
      <vt:variant>
        <vt:i4>0</vt:i4>
      </vt:variant>
      <vt:variant>
        <vt:i4>5</vt:i4>
      </vt:variant>
      <vt:variant>
        <vt:lpwstr/>
      </vt:variant>
      <vt:variant>
        <vt:lpwstr>_Toc274581715</vt:lpwstr>
      </vt:variant>
      <vt:variant>
        <vt:i4>1376313</vt:i4>
      </vt:variant>
      <vt:variant>
        <vt:i4>5051</vt:i4>
      </vt:variant>
      <vt:variant>
        <vt:i4>0</vt:i4>
      </vt:variant>
      <vt:variant>
        <vt:i4>5</vt:i4>
      </vt:variant>
      <vt:variant>
        <vt:lpwstr/>
      </vt:variant>
      <vt:variant>
        <vt:lpwstr>_Toc274581714</vt:lpwstr>
      </vt:variant>
      <vt:variant>
        <vt:i4>1376313</vt:i4>
      </vt:variant>
      <vt:variant>
        <vt:i4>5045</vt:i4>
      </vt:variant>
      <vt:variant>
        <vt:i4>0</vt:i4>
      </vt:variant>
      <vt:variant>
        <vt:i4>5</vt:i4>
      </vt:variant>
      <vt:variant>
        <vt:lpwstr/>
      </vt:variant>
      <vt:variant>
        <vt:lpwstr>_Toc274581713</vt:lpwstr>
      </vt:variant>
      <vt:variant>
        <vt:i4>1376313</vt:i4>
      </vt:variant>
      <vt:variant>
        <vt:i4>5039</vt:i4>
      </vt:variant>
      <vt:variant>
        <vt:i4>0</vt:i4>
      </vt:variant>
      <vt:variant>
        <vt:i4>5</vt:i4>
      </vt:variant>
      <vt:variant>
        <vt:lpwstr/>
      </vt:variant>
      <vt:variant>
        <vt:lpwstr>_Toc274581712</vt:lpwstr>
      </vt:variant>
      <vt:variant>
        <vt:i4>1376313</vt:i4>
      </vt:variant>
      <vt:variant>
        <vt:i4>5033</vt:i4>
      </vt:variant>
      <vt:variant>
        <vt:i4>0</vt:i4>
      </vt:variant>
      <vt:variant>
        <vt:i4>5</vt:i4>
      </vt:variant>
      <vt:variant>
        <vt:lpwstr/>
      </vt:variant>
      <vt:variant>
        <vt:lpwstr>_Toc274581711</vt:lpwstr>
      </vt:variant>
      <vt:variant>
        <vt:i4>1376313</vt:i4>
      </vt:variant>
      <vt:variant>
        <vt:i4>5027</vt:i4>
      </vt:variant>
      <vt:variant>
        <vt:i4>0</vt:i4>
      </vt:variant>
      <vt:variant>
        <vt:i4>5</vt:i4>
      </vt:variant>
      <vt:variant>
        <vt:lpwstr/>
      </vt:variant>
      <vt:variant>
        <vt:lpwstr>_Toc274581710</vt:lpwstr>
      </vt:variant>
      <vt:variant>
        <vt:i4>1310777</vt:i4>
      </vt:variant>
      <vt:variant>
        <vt:i4>5021</vt:i4>
      </vt:variant>
      <vt:variant>
        <vt:i4>0</vt:i4>
      </vt:variant>
      <vt:variant>
        <vt:i4>5</vt:i4>
      </vt:variant>
      <vt:variant>
        <vt:lpwstr/>
      </vt:variant>
      <vt:variant>
        <vt:lpwstr>_Toc274581709</vt:lpwstr>
      </vt:variant>
      <vt:variant>
        <vt:i4>1310777</vt:i4>
      </vt:variant>
      <vt:variant>
        <vt:i4>5015</vt:i4>
      </vt:variant>
      <vt:variant>
        <vt:i4>0</vt:i4>
      </vt:variant>
      <vt:variant>
        <vt:i4>5</vt:i4>
      </vt:variant>
      <vt:variant>
        <vt:lpwstr/>
      </vt:variant>
      <vt:variant>
        <vt:lpwstr>_Toc274581708</vt:lpwstr>
      </vt:variant>
      <vt:variant>
        <vt:i4>1310777</vt:i4>
      </vt:variant>
      <vt:variant>
        <vt:i4>5009</vt:i4>
      </vt:variant>
      <vt:variant>
        <vt:i4>0</vt:i4>
      </vt:variant>
      <vt:variant>
        <vt:i4>5</vt:i4>
      </vt:variant>
      <vt:variant>
        <vt:lpwstr/>
      </vt:variant>
      <vt:variant>
        <vt:lpwstr>_Toc274581707</vt:lpwstr>
      </vt:variant>
      <vt:variant>
        <vt:i4>1310777</vt:i4>
      </vt:variant>
      <vt:variant>
        <vt:i4>5003</vt:i4>
      </vt:variant>
      <vt:variant>
        <vt:i4>0</vt:i4>
      </vt:variant>
      <vt:variant>
        <vt:i4>5</vt:i4>
      </vt:variant>
      <vt:variant>
        <vt:lpwstr/>
      </vt:variant>
      <vt:variant>
        <vt:lpwstr>_Toc274581706</vt:lpwstr>
      </vt:variant>
      <vt:variant>
        <vt:i4>1310777</vt:i4>
      </vt:variant>
      <vt:variant>
        <vt:i4>4997</vt:i4>
      </vt:variant>
      <vt:variant>
        <vt:i4>0</vt:i4>
      </vt:variant>
      <vt:variant>
        <vt:i4>5</vt:i4>
      </vt:variant>
      <vt:variant>
        <vt:lpwstr/>
      </vt:variant>
      <vt:variant>
        <vt:lpwstr>_Toc274581705</vt:lpwstr>
      </vt:variant>
      <vt:variant>
        <vt:i4>1310777</vt:i4>
      </vt:variant>
      <vt:variant>
        <vt:i4>4991</vt:i4>
      </vt:variant>
      <vt:variant>
        <vt:i4>0</vt:i4>
      </vt:variant>
      <vt:variant>
        <vt:i4>5</vt:i4>
      </vt:variant>
      <vt:variant>
        <vt:lpwstr/>
      </vt:variant>
      <vt:variant>
        <vt:lpwstr>_Toc274581704</vt:lpwstr>
      </vt:variant>
      <vt:variant>
        <vt:i4>1310777</vt:i4>
      </vt:variant>
      <vt:variant>
        <vt:i4>4985</vt:i4>
      </vt:variant>
      <vt:variant>
        <vt:i4>0</vt:i4>
      </vt:variant>
      <vt:variant>
        <vt:i4>5</vt:i4>
      </vt:variant>
      <vt:variant>
        <vt:lpwstr/>
      </vt:variant>
      <vt:variant>
        <vt:lpwstr>_Toc274581703</vt:lpwstr>
      </vt:variant>
      <vt:variant>
        <vt:i4>1310777</vt:i4>
      </vt:variant>
      <vt:variant>
        <vt:i4>4979</vt:i4>
      </vt:variant>
      <vt:variant>
        <vt:i4>0</vt:i4>
      </vt:variant>
      <vt:variant>
        <vt:i4>5</vt:i4>
      </vt:variant>
      <vt:variant>
        <vt:lpwstr/>
      </vt:variant>
      <vt:variant>
        <vt:lpwstr>_Toc274581702</vt:lpwstr>
      </vt:variant>
      <vt:variant>
        <vt:i4>1310777</vt:i4>
      </vt:variant>
      <vt:variant>
        <vt:i4>4973</vt:i4>
      </vt:variant>
      <vt:variant>
        <vt:i4>0</vt:i4>
      </vt:variant>
      <vt:variant>
        <vt:i4>5</vt:i4>
      </vt:variant>
      <vt:variant>
        <vt:lpwstr/>
      </vt:variant>
      <vt:variant>
        <vt:lpwstr>_Toc274581701</vt:lpwstr>
      </vt:variant>
      <vt:variant>
        <vt:i4>1310777</vt:i4>
      </vt:variant>
      <vt:variant>
        <vt:i4>4967</vt:i4>
      </vt:variant>
      <vt:variant>
        <vt:i4>0</vt:i4>
      </vt:variant>
      <vt:variant>
        <vt:i4>5</vt:i4>
      </vt:variant>
      <vt:variant>
        <vt:lpwstr/>
      </vt:variant>
      <vt:variant>
        <vt:lpwstr>_Toc274581700</vt:lpwstr>
      </vt:variant>
      <vt:variant>
        <vt:i4>1900600</vt:i4>
      </vt:variant>
      <vt:variant>
        <vt:i4>4961</vt:i4>
      </vt:variant>
      <vt:variant>
        <vt:i4>0</vt:i4>
      </vt:variant>
      <vt:variant>
        <vt:i4>5</vt:i4>
      </vt:variant>
      <vt:variant>
        <vt:lpwstr/>
      </vt:variant>
      <vt:variant>
        <vt:lpwstr>_Toc274581699</vt:lpwstr>
      </vt:variant>
      <vt:variant>
        <vt:i4>1900600</vt:i4>
      </vt:variant>
      <vt:variant>
        <vt:i4>4955</vt:i4>
      </vt:variant>
      <vt:variant>
        <vt:i4>0</vt:i4>
      </vt:variant>
      <vt:variant>
        <vt:i4>5</vt:i4>
      </vt:variant>
      <vt:variant>
        <vt:lpwstr/>
      </vt:variant>
      <vt:variant>
        <vt:lpwstr>_Toc274581698</vt:lpwstr>
      </vt:variant>
      <vt:variant>
        <vt:i4>1900600</vt:i4>
      </vt:variant>
      <vt:variant>
        <vt:i4>4949</vt:i4>
      </vt:variant>
      <vt:variant>
        <vt:i4>0</vt:i4>
      </vt:variant>
      <vt:variant>
        <vt:i4>5</vt:i4>
      </vt:variant>
      <vt:variant>
        <vt:lpwstr/>
      </vt:variant>
      <vt:variant>
        <vt:lpwstr>_Toc274581697</vt:lpwstr>
      </vt:variant>
      <vt:variant>
        <vt:i4>1900600</vt:i4>
      </vt:variant>
      <vt:variant>
        <vt:i4>4943</vt:i4>
      </vt:variant>
      <vt:variant>
        <vt:i4>0</vt:i4>
      </vt:variant>
      <vt:variant>
        <vt:i4>5</vt:i4>
      </vt:variant>
      <vt:variant>
        <vt:lpwstr/>
      </vt:variant>
      <vt:variant>
        <vt:lpwstr>_Toc274581696</vt:lpwstr>
      </vt:variant>
      <vt:variant>
        <vt:i4>1900600</vt:i4>
      </vt:variant>
      <vt:variant>
        <vt:i4>4937</vt:i4>
      </vt:variant>
      <vt:variant>
        <vt:i4>0</vt:i4>
      </vt:variant>
      <vt:variant>
        <vt:i4>5</vt:i4>
      </vt:variant>
      <vt:variant>
        <vt:lpwstr/>
      </vt:variant>
      <vt:variant>
        <vt:lpwstr>_Toc274581695</vt:lpwstr>
      </vt:variant>
      <vt:variant>
        <vt:i4>1900600</vt:i4>
      </vt:variant>
      <vt:variant>
        <vt:i4>4931</vt:i4>
      </vt:variant>
      <vt:variant>
        <vt:i4>0</vt:i4>
      </vt:variant>
      <vt:variant>
        <vt:i4>5</vt:i4>
      </vt:variant>
      <vt:variant>
        <vt:lpwstr/>
      </vt:variant>
      <vt:variant>
        <vt:lpwstr>_Toc274581694</vt:lpwstr>
      </vt:variant>
      <vt:variant>
        <vt:i4>1900600</vt:i4>
      </vt:variant>
      <vt:variant>
        <vt:i4>4925</vt:i4>
      </vt:variant>
      <vt:variant>
        <vt:i4>0</vt:i4>
      </vt:variant>
      <vt:variant>
        <vt:i4>5</vt:i4>
      </vt:variant>
      <vt:variant>
        <vt:lpwstr/>
      </vt:variant>
      <vt:variant>
        <vt:lpwstr>_Toc274581693</vt:lpwstr>
      </vt:variant>
      <vt:variant>
        <vt:i4>1900600</vt:i4>
      </vt:variant>
      <vt:variant>
        <vt:i4>4919</vt:i4>
      </vt:variant>
      <vt:variant>
        <vt:i4>0</vt:i4>
      </vt:variant>
      <vt:variant>
        <vt:i4>5</vt:i4>
      </vt:variant>
      <vt:variant>
        <vt:lpwstr/>
      </vt:variant>
      <vt:variant>
        <vt:lpwstr>_Toc274581692</vt:lpwstr>
      </vt:variant>
      <vt:variant>
        <vt:i4>1900600</vt:i4>
      </vt:variant>
      <vt:variant>
        <vt:i4>4913</vt:i4>
      </vt:variant>
      <vt:variant>
        <vt:i4>0</vt:i4>
      </vt:variant>
      <vt:variant>
        <vt:i4>5</vt:i4>
      </vt:variant>
      <vt:variant>
        <vt:lpwstr/>
      </vt:variant>
      <vt:variant>
        <vt:lpwstr>_Toc274581691</vt:lpwstr>
      </vt:variant>
      <vt:variant>
        <vt:i4>1900600</vt:i4>
      </vt:variant>
      <vt:variant>
        <vt:i4>4907</vt:i4>
      </vt:variant>
      <vt:variant>
        <vt:i4>0</vt:i4>
      </vt:variant>
      <vt:variant>
        <vt:i4>5</vt:i4>
      </vt:variant>
      <vt:variant>
        <vt:lpwstr/>
      </vt:variant>
      <vt:variant>
        <vt:lpwstr>_Toc274581690</vt:lpwstr>
      </vt:variant>
      <vt:variant>
        <vt:i4>1835064</vt:i4>
      </vt:variant>
      <vt:variant>
        <vt:i4>4901</vt:i4>
      </vt:variant>
      <vt:variant>
        <vt:i4>0</vt:i4>
      </vt:variant>
      <vt:variant>
        <vt:i4>5</vt:i4>
      </vt:variant>
      <vt:variant>
        <vt:lpwstr/>
      </vt:variant>
      <vt:variant>
        <vt:lpwstr>_Toc274581689</vt:lpwstr>
      </vt:variant>
      <vt:variant>
        <vt:i4>1835064</vt:i4>
      </vt:variant>
      <vt:variant>
        <vt:i4>4895</vt:i4>
      </vt:variant>
      <vt:variant>
        <vt:i4>0</vt:i4>
      </vt:variant>
      <vt:variant>
        <vt:i4>5</vt:i4>
      </vt:variant>
      <vt:variant>
        <vt:lpwstr/>
      </vt:variant>
      <vt:variant>
        <vt:lpwstr>_Toc274581688</vt:lpwstr>
      </vt:variant>
      <vt:variant>
        <vt:i4>1835064</vt:i4>
      </vt:variant>
      <vt:variant>
        <vt:i4>4889</vt:i4>
      </vt:variant>
      <vt:variant>
        <vt:i4>0</vt:i4>
      </vt:variant>
      <vt:variant>
        <vt:i4>5</vt:i4>
      </vt:variant>
      <vt:variant>
        <vt:lpwstr/>
      </vt:variant>
      <vt:variant>
        <vt:lpwstr>_Toc274581687</vt:lpwstr>
      </vt:variant>
      <vt:variant>
        <vt:i4>1835064</vt:i4>
      </vt:variant>
      <vt:variant>
        <vt:i4>4883</vt:i4>
      </vt:variant>
      <vt:variant>
        <vt:i4>0</vt:i4>
      </vt:variant>
      <vt:variant>
        <vt:i4>5</vt:i4>
      </vt:variant>
      <vt:variant>
        <vt:lpwstr/>
      </vt:variant>
      <vt:variant>
        <vt:lpwstr>_Toc274581686</vt:lpwstr>
      </vt:variant>
      <vt:variant>
        <vt:i4>1835064</vt:i4>
      </vt:variant>
      <vt:variant>
        <vt:i4>4877</vt:i4>
      </vt:variant>
      <vt:variant>
        <vt:i4>0</vt:i4>
      </vt:variant>
      <vt:variant>
        <vt:i4>5</vt:i4>
      </vt:variant>
      <vt:variant>
        <vt:lpwstr/>
      </vt:variant>
      <vt:variant>
        <vt:lpwstr>_Toc274581685</vt:lpwstr>
      </vt:variant>
      <vt:variant>
        <vt:i4>1835064</vt:i4>
      </vt:variant>
      <vt:variant>
        <vt:i4>4871</vt:i4>
      </vt:variant>
      <vt:variant>
        <vt:i4>0</vt:i4>
      </vt:variant>
      <vt:variant>
        <vt:i4>5</vt:i4>
      </vt:variant>
      <vt:variant>
        <vt:lpwstr/>
      </vt:variant>
      <vt:variant>
        <vt:lpwstr>_Toc274581684</vt:lpwstr>
      </vt:variant>
      <vt:variant>
        <vt:i4>1835064</vt:i4>
      </vt:variant>
      <vt:variant>
        <vt:i4>4865</vt:i4>
      </vt:variant>
      <vt:variant>
        <vt:i4>0</vt:i4>
      </vt:variant>
      <vt:variant>
        <vt:i4>5</vt:i4>
      </vt:variant>
      <vt:variant>
        <vt:lpwstr/>
      </vt:variant>
      <vt:variant>
        <vt:lpwstr>_Toc274581683</vt:lpwstr>
      </vt:variant>
      <vt:variant>
        <vt:i4>1835064</vt:i4>
      </vt:variant>
      <vt:variant>
        <vt:i4>4859</vt:i4>
      </vt:variant>
      <vt:variant>
        <vt:i4>0</vt:i4>
      </vt:variant>
      <vt:variant>
        <vt:i4>5</vt:i4>
      </vt:variant>
      <vt:variant>
        <vt:lpwstr/>
      </vt:variant>
      <vt:variant>
        <vt:lpwstr>_Toc274581682</vt:lpwstr>
      </vt:variant>
      <vt:variant>
        <vt:i4>1835064</vt:i4>
      </vt:variant>
      <vt:variant>
        <vt:i4>4853</vt:i4>
      </vt:variant>
      <vt:variant>
        <vt:i4>0</vt:i4>
      </vt:variant>
      <vt:variant>
        <vt:i4>5</vt:i4>
      </vt:variant>
      <vt:variant>
        <vt:lpwstr/>
      </vt:variant>
      <vt:variant>
        <vt:lpwstr>_Toc274581681</vt:lpwstr>
      </vt:variant>
      <vt:variant>
        <vt:i4>1835064</vt:i4>
      </vt:variant>
      <vt:variant>
        <vt:i4>4847</vt:i4>
      </vt:variant>
      <vt:variant>
        <vt:i4>0</vt:i4>
      </vt:variant>
      <vt:variant>
        <vt:i4>5</vt:i4>
      </vt:variant>
      <vt:variant>
        <vt:lpwstr/>
      </vt:variant>
      <vt:variant>
        <vt:lpwstr>_Toc274581680</vt:lpwstr>
      </vt:variant>
      <vt:variant>
        <vt:i4>1245240</vt:i4>
      </vt:variant>
      <vt:variant>
        <vt:i4>4841</vt:i4>
      </vt:variant>
      <vt:variant>
        <vt:i4>0</vt:i4>
      </vt:variant>
      <vt:variant>
        <vt:i4>5</vt:i4>
      </vt:variant>
      <vt:variant>
        <vt:lpwstr/>
      </vt:variant>
      <vt:variant>
        <vt:lpwstr>_Toc274581679</vt:lpwstr>
      </vt:variant>
      <vt:variant>
        <vt:i4>1245240</vt:i4>
      </vt:variant>
      <vt:variant>
        <vt:i4>4835</vt:i4>
      </vt:variant>
      <vt:variant>
        <vt:i4>0</vt:i4>
      </vt:variant>
      <vt:variant>
        <vt:i4>5</vt:i4>
      </vt:variant>
      <vt:variant>
        <vt:lpwstr/>
      </vt:variant>
      <vt:variant>
        <vt:lpwstr>_Toc274581678</vt:lpwstr>
      </vt:variant>
      <vt:variant>
        <vt:i4>1245240</vt:i4>
      </vt:variant>
      <vt:variant>
        <vt:i4>4829</vt:i4>
      </vt:variant>
      <vt:variant>
        <vt:i4>0</vt:i4>
      </vt:variant>
      <vt:variant>
        <vt:i4>5</vt:i4>
      </vt:variant>
      <vt:variant>
        <vt:lpwstr/>
      </vt:variant>
      <vt:variant>
        <vt:lpwstr>_Toc274581677</vt:lpwstr>
      </vt:variant>
      <vt:variant>
        <vt:i4>1245240</vt:i4>
      </vt:variant>
      <vt:variant>
        <vt:i4>4823</vt:i4>
      </vt:variant>
      <vt:variant>
        <vt:i4>0</vt:i4>
      </vt:variant>
      <vt:variant>
        <vt:i4>5</vt:i4>
      </vt:variant>
      <vt:variant>
        <vt:lpwstr/>
      </vt:variant>
      <vt:variant>
        <vt:lpwstr>_Toc274581676</vt:lpwstr>
      </vt:variant>
      <vt:variant>
        <vt:i4>1245240</vt:i4>
      </vt:variant>
      <vt:variant>
        <vt:i4>4817</vt:i4>
      </vt:variant>
      <vt:variant>
        <vt:i4>0</vt:i4>
      </vt:variant>
      <vt:variant>
        <vt:i4>5</vt:i4>
      </vt:variant>
      <vt:variant>
        <vt:lpwstr/>
      </vt:variant>
      <vt:variant>
        <vt:lpwstr>_Toc274581675</vt:lpwstr>
      </vt:variant>
      <vt:variant>
        <vt:i4>1245240</vt:i4>
      </vt:variant>
      <vt:variant>
        <vt:i4>4811</vt:i4>
      </vt:variant>
      <vt:variant>
        <vt:i4>0</vt:i4>
      </vt:variant>
      <vt:variant>
        <vt:i4>5</vt:i4>
      </vt:variant>
      <vt:variant>
        <vt:lpwstr/>
      </vt:variant>
      <vt:variant>
        <vt:lpwstr>_Toc274581674</vt:lpwstr>
      </vt:variant>
      <vt:variant>
        <vt:i4>1245240</vt:i4>
      </vt:variant>
      <vt:variant>
        <vt:i4>4805</vt:i4>
      </vt:variant>
      <vt:variant>
        <vt:i4>0</vt:i4>
      </vt:variant>
      <vt:variant>
        <vt:i4>5</vt:i4>
      </vt:variant>
      <vt:variant>
        <vt:lpwstr/>
      </vt:variant>
      <vt:variant>
        <vt:lpwstr>_Toc274581673</vt:lpwstr>
      </vt:variant>
      <vt:variant>
        <vt:i4>1245240</vt:i4>
      </vt:variant>
      <vt:variant>
        <vt:i4>4799</vt:i4>
      </vt:variant>
      <vt:variant>
        <vt:i4>0</vt:i4>
      </vt:variant>
      <vt:variant>
        <vt:i4>5</vt:i4>
      </vt:variant>
      <vt:variant>
        <vt:lpwstr/>
      </vt:variant>
      <vt:variant>
        <vt:lpwstr>_Toc274581672</vt:lpwstr>
      </vt:variant>
      <vt:variant>
        <vt:i4>1245240</vt:i4>
      </vt:variant>
      <vt:variant>
        <vt:i4>4793</vt:i4>
      </vt:variant>
      <vt:variant>
        <vt:i4>0</vt:i4>
      </vt:variant>
      <vt:variant>
        <vt:i4>5</vt:i4>
      </vt:variant>
      <vt:variant>
        <vt:lpwstr/>
      </vt:variant>
      <vt:variant>
        <vt:lpwstr>_Toc274581671</vt:lpwstr>
      </vt:variant>
      <vt:variant>
        <vt:i4>1245240</vt:i4>
      </vt:variant>
      <vt:variant>
        <vt:i4>4787</vt:i4>
      </vt:variant>
      <vt:variant>
        <vt:i4>0</vt:i4>
      </vt:variant>
      <vt:variant>
        <vt:i4>5</vt:i4>
      </vt:variant>
      <vt:variant>
        <vt:lpwstr/>
      </vt:variant>
      <vt:variant>
        <vt:lpwstr>_Toc274581670</vt:lpwstr>
      </vt:variant>
      <vt:variant>
        <vt:i4>1179704</vt:i4>
      </vt:variant>
      <vt:variant>
        <vt:i4>4781</vt:i4>
      </vt:variant>
      <vt:variant>
        <vt:i4>0</vt:i4>
      </vt:variant>
      <vt:variant>
        <vt:i4>5</vt:i4>
      </vt:variant>
      <vt:variant>
        <vt:lpwstr/>
      </vt:variant>
      <vt:variant>
        <vt:lpwstr>_Toc274581669</vt:lpwstr>
      </vt:variant>
      <vt:variant>
        <vt:i4>1179704</vt:i4>
      </vt:variant>
      <vt:variant>
        <vt:i4>4775</vt:i4>
      </vt:variant>
      <vt:variant>
        <vt:i4>0</vt:i4>
      </vt:variant>
      <vt:variant>
        <vt:i4>5</vt:i4>
      </vt:variant>
      <vt:variant>
        <vt:lpwstr/>
      </vt:variant>
      <vt:variant>
        <vt:lpwstr>_Toc274581668</vt:lpwstr>
      </vt:variant>
      <vt:variant>
        <vt:i4>1179704</vt:i4>
      </vt:variant>
      <vt:variant>
        <vt:i4>4769</vt:i4>
      </vt:variant>
      <vt:variant>
        <vt:i4>0</vt:i4>
      </vt:variant>
      <vt:variant>
        <vt:i4>5</vt:i4>
      </vt:variant>
      <vt:variant>
        <vt:lpwstr/>
      </vt:variant>
      <vt:variant>
        <vt:lpwstr>_Toc274581667</vt:lpwstr>
      </vt:variant>
      <vt:variant>
        <vt:i4>1179704</vt:i4>
      </vt:variant>
      <vt:variant>
        <vt:i4>4763</vt:i4>
      </vt:variant>
      <vt:variant>
        <vt:i4>0</vt:i4>
      </vt:variant>
      <vt:variant>
        <vt:i4>5</vt:i4>
      </vt:variant>
      <vt:variant>
        <vt:lpwstr/>
      </vt:variant>
      <vt:variant>
        <vt:lpwstr>_Toc274581666</vt:lpwstr>
      </vt:variant>
      <vt:variant>
        <vt:i4>1179704</vt:i4>
      </vt:variant>
      <vt:variant>
        <vt:i4>4757</vt:i4>
      </vt:variant>
      <vt:variant>
        <vt:i4>0</vt:i4>
      </vt:variant>
      <vt:variant>
        <vt:i4>5</vt:i4>
      </vt:variant>
      <vt:variant>
        <vt:lpwstr/>
      </vt:variant>
      <vt:variant>
        <vt:lpwstr>_Toc274581665</vt:lpwstr>
      </vt:variant>
      <vt:variant>
        <vt:i4>1179704</vt:i4>
      </vt:variant>
      <vt:variant>
        <vt:i4>4751</vt:i4>
      </vt:variant>
      <vt:variant>
        <vt:i4>0</vt:i4>
      </vt:variant>
      <vt:variant>
        <vt:i4>5</vt:i4>
      </vt:variant>
      <vt:variant>
        <vt:lpwstr/>
      </vt:variant>
      <vt:variant>
        <vt:lpwstr>_Toc274581664</vt:lpwstr>
      </vt:variant>
      <vt:variant>
        <vt:i4>1179704</vt:i4>
      </vt:variant>
      <vt:variant>
        <vt:i4>4745</vt:i4>
      </vt:variant>
      <vt:variant>
        <vt:i4>0</vt:i4>
      </vt:variant>
      <vt:variant>
        <vt:i4>5</vt:i4>
      </vt:variant>
      <vt:variant>
        <vt:lpwstr/>
      </vt:variant>
      <vt:variant>
        <vt:lpwstr>_Toc274581663</vt:lpwstr>
      </vt:variant>
      <vt:variant>
        <vt:i4>1179704</vt:i4>
      </vt:variant>
      <vt:variant>
        <vt:i4>4739</vt:i4>
      </vt:variant>
      <vt:variant>
        <vt:i4>0</vt:i4>
      </vt:variant>
      <vt:variant>
        <vt:i4>5</vt:i4>
      </vt:variant>
      <vt:variant>
        <vt:lpwstr/>
      </vt:variant>
      <vt:variant>
        <vt:lpwstr>_Toc274581662</vt:lpwstr>
      </vt:variant>
      <vt:variant>
        <vt:i4>1179704</vt:i4>
      </vt:variant>
      <vt:variant>
        <vt:i4>4733</vt:i4>
      </vt:variant>
      <vt:variant>
        <vt:i4>0</vt:i4>
      </vt:variant>
      <vt:variant>
        <vt:i4>5</vt:i4>
      </vt:variant>
      <vt:variant>
        <vt:lpwstr/>
      </vt:variant>
      <vt:variant>
        <vt:lpwstr>_Toc274581661</vt:lpwstr>
      </vt:variant>
      <vt:variant>
        <vt:i4>1179704</vt:i4>
      </vt:variant>
      <vt:variant>
        <vt:i4>4727</vt:i4>
      </vt:variant>
      <vt:variant>
        <vt:i4>0</vt:i4>
      </vt:variant>
      <vt:variant>
        <vt:i4>5</vt:i4>
      </vt:variant>
      <vt:variant>
        <vt:lpwstr/>
      </vt:variant>
      <vt:variant>
        <vt:lpwstr>_Toc274581660</vt:lpwstr>
      </vt:variant>
      <vt:variant>
        <vt:i4>1114168</vt:i4>
      </vt:variant>
      <vt:variant>
        <vt:i4>4721</vt:i4>
      </vt:variant>
      <vt:variant>
        <vt:i4>0</vt:i4>
      </vt:variant>
      <vt:variant>
        <vt:i4>5</vt:i4>
      </vt:variant>
      <vt:variant>
        <vt:lpwstr/>
      </vt:variant>
      <vt:variant>
        <vt:lpwstr>_Toc274581659</vt:lpwstr>
      </vt:variant>
      <vt:variant>
        <vt:i4>1114168</vt:i4>
      </vt:variant>
      <vt:variant>
        <vt:i4>4715</vt:i4>
      </vt:variant>
      <vt:variant>
        <vt:i4>0</vt:i4>
      </vt:variant>
      <vt:variant>
        <vt:i4>5</vt:i4>
      </vt:variant>
      <vt:variant>
        <vt:lpwstr/>
      </vt:variant>
      <vt:variant>
        <vt:lpwstr>_Toc274581658</vt:lpwstr>
      </vt:variant>
      <vt:variant>
        <vt:i4>1114168</vt:i4>
      </vt:variant>
      <vt:variant>
        <vt:i4>4709</vt:i4>
      </vt:variant>
      <vt:variant>
        <vt:i4>0</vt:i4>
      </vt:variant>
      <vt:variant>
        <vt:i4>5</vt:i4>
      </vt:variant>
      <vt:variant>
        <vt:lpwstr/>
      </vt:variant>
      <vt:variant>
        <vt:lpwstr>_Toc274581657</vt:lpwstr>
      </vt:variant>
      <vt:variant>
        <vt:i4>1114168</vt:i4>
      </vt:variant>
      <vt:variant>
        <vt:i4>4703</vt:i4>
      </vt:variant>
      <vt:variant>
        <vt:i4>0</vt:i4>
      </vt:variant>
      <vt:variant>
        <vt:i4>5</vt:i4>
      </vt:variant>
      <vt:variant>
        <vt:lpwstr/>
      </vt:variant>
      <vt:variant>
        <vt:lpwstr>_Toc274581656</vt:lpwstr>
      </vt:variant>
      <vt:variant>
        <vt:i4>1114168</vt:i4>
      </vt:variant>
      <vt:variant>
        <vt:i4>4697</vt:i4>
      </vt:variant>
      <vt:variant>
        <vt:i4>0</vt:i4>
      </vt:variant>
      <vt:variant>
        <vt:i4>5</vt:i4>
      </vt:variant>
      <vt:variant>
        <vt:lpwstr/>
      </vt:variant>
      <vt:variant>
        <vt:lpwstr>_Toc274581655</vt:lpwstr>
      </vt:variant>
      <vt:variant>
        <vt:i4>1114168</vt:i4>
      </vt:variant>
      <vt:variant>
        <vt:i4>4691</vt:i4>
      </vt:variant>
      <vt:variant>
        <vt:i4>0</vt:i4>
      </vt:variant>
      <vt:variant>
        <vt:i4>5</vt:i4>
      </vt:variant>
      <vt:variant>
        <vt:lpwstr/>
      </vt:variant>
      <vt:variant>
        <vt:lpwstr>_Toc274581654</vt:lpwstr>
      </vt:variant>
      <vt:variant>
        <vt:i4>1114168</vt:i4>
      </vt:variant>
      <vt:variant>
        <vt:i4>4685</vt:i4>
      </vt:variant>
      <vt:variant>
        <vt:i4>0</vt:i4>
      </vt:variant>
      <vt:variant>
        <vt:i4>5</vt:i4>
      </vt:variant>
      <vt:variant>
        <vt:lpwstr/>
      </vt:variant>
      <vt:variant>
        <vt:lpwstr>_Toc274581653</vt:lpwstr>
      </vt:variant>
      <vt:variant>
        <vt:i4>1114168</vt:i4>
      </vt:variant>
      <vt:variant>
        <vt:i4>4679</vt:i4>
      </vt:variant>
      <vt:variant>
        <vt:i4>0</vt:i4>
      </vt:variant>
      <vt:variant>
        <vt:i4>5</vt:i4>
      </vt:variant>
      <vt:variant>
        <vt:lpwstr/>
      </vt:variant>
      <vt:variant>
        <vt:lpwstr>_Toc274581652</vt:lpwstr>
      </vt:variant>
      <vt:variant>
        <vt:i4>1114168</vt:i4>
      </vt:variant>
      <vt:variant>
        <vt:i4>4673</vt:i4>
      </vt:variant>
      <vt:variant>
        <vt:i4>0</vt:i4>
      </vt:variant>
      <vt:variant>
        <vt:i4>5</vt:i4>
      </vt:variant>
      <vt:variant>
        <vt:lpwstr/>
      </vt:variant>
      <vt:variant>
        <vt:lpwstr>_Toc274581651</vt:lpwstr>
      </vt:variant>
      <vt:variant>
        <vt:i4>1114168</vt:i4>
      </vt:variant>
      <vt:variant>
        <vt:i4>4667</vt:i4>
      </vt:variant>
      <vt:variant>
        <vt:i4>0</vt:i4>
      </vt:variant>
      <vt:variant>
        <vt:i4>5</vt:i4>
      </vt:variant>
      <vt:variant>
        <vt:lpwstr/>
      </vt:variant>
      <vt:variant>
        <vt:lpwstr>_Toc274581650</vt:lpwstr>
      </vt:variant>
      <vt:variant>
        <vt:i4>1048632</vt:i4>
      </vt:variant>
      <vt:variant>
        <vt:i4>4661</vt:i4>
      </vt:variant>
      <vt:variant>
        <vt:i4>0</vt:i4>
      </vt:variant>
      <vt:variant>
        <vt:i4>5</vt:i4>
      </vt:variant>
      <vt:variant>
        <vt:lpwstr/>
      </vt:variant>
      <vt:variant>
        <vt:lpwstr>_Toc274581649</vt:lpwstr>
      </vt:variant>
      <vt:variant>
        <vt:i4>1048632</vt:i4>
      </vt:variant>
      <vt:variant>
        <vt:i4>4655</vt:i4>
      </vt:variant>
      <vt:variant>
        <vt:i4>0</vt:i4>
      </vt:variant>
      <vt:variant>
        <vt:i4>5</vt:i4>
      </vt:variant>
      <vt:variant>
        <vt:lpwstr/>
      </vt:variant>
      <vt:variant>
        <vt:lpwstr>_Toc274581648</vt:lpwstr>
      </vt:variant>
      <vt:variant>
        <vt:i4>1048632</vt:i4>
      </vt:variant>
      <vt:variant>
        <vt:i4>4649</vt:i4>
      </vt:variant>
      <vt:variant>
        <vt:i4>0</vt:i4>
      </vt:variant>
      <vt:variant>
        <vt:i4>5</vt:i4>
      </vt:variant>
      <vt:variant>
        <vt:lpwstr/>
      </vt:variant>
      <vt:variant>
        <vt:lpwstr>_Toc274581647</vt:lpwstr>
      </vt:variant>
      <vt:variant>
        <vt:i4>1048632</vt:i4>
      </vt:variant>
      <vt:variant>
        <vt:i4>4643</vt:i4>
      </vt:variant>
      <vt:variant>
        <vt:i4>0</vt:i4>
      </vt:variant>
      <vt:variant>
        <vt:i4>5</vt:i4>
      </vt:variant>
      <vt:variant>
        <vt:lpwstr/>
      </vt:variant>
      <vt:variant>
        <vt:lpwstr>_Toc274581646</vt:lpwstr>
      </vt:variant>
      <vt:variant>
        <vt:i4>1048632</vt:i4>
      </vt:variant>
      <vt:variant>
        <vt:i4>4637</vt:i4>
      </vt:variant>
      <vt:variant>
        <vt:i4>0</vt:i4>
      </vt:variant>
      <vt:variant>
        <vt:i4>5</vt:i4>
      </vt:variant>
      <vt:variant>
        <vt:lpwstr/>
      </vt:variant>
      <vt:variant>
        <vt:lpwstr>_Toc274581645</vt:lpwstr>
      </vt:variant>
      <vt:variant>
        <vt:i4>1048632</vt:i4>
      </vt:variant>
      <vt:variant>
        <vt:i4>4631</vt:i4>
      </vt:variant>
      <vt:variant>
        <vt:i4>0</vt:i4>
      </vt:variant>
      <vt:variant>
        <vt:i4>5</vt:i4>
      </vt:variant>
      <vt:variant>
        <vt:lpwstr/>
      </vt:variant>
      <vt:variant>
        <vt:lpwstr>_Toc274581644</vt:lpwstr>
      </vt:variant>
      <vt:variant>
        <vt:i4>1048632</vt:i4>
      </vt:variant>
      <vt:variant>
        <vt:i4>4625</vt:i4>
      </vt:variant>
      <vt:variant>
        <vt:i4>0</vt:i4>
      </vt:variant>
      <vt:variant>
        <vt:i4>5</vt:i4>
      </vt:variant>
      <vt:variant>
        <vt:lpwstr/>
      </vt:variant>
      <vt:variant>
        <vt:lpwstr>_Toc274581643</vt:lpwstr>
      </vt:variant>
      <vt:variant>
        <vt:i4>1048632</vt:i4>
      </vt:variant>
      <vt:variant>
        <vt:i4>4619</vt:i4>
      </vt:variant>
      <vt:variant>
        <vt:i4>0</vt:i4>
      </vt:variant>
      <vt:variant>
        <vt:i4>5</vt:i4>
      </vt:variant>
      <vt:variant>
        <vt:lpwstr/>
      </vt:variant>
      <vt:variant>
        <vt:lpwstr>_Toc274581642</vt:lpwstr>
      </vt:variant>
      <vt:variant>
        <vt:i4>1048632</vt:i4>
      </vt:variant>
      <vt:variant>
        <vt:i4>4613</vt:i4>
      </vt:variant>
      <vt:variant>
        <vt:i4>0</vt:i4>
      </vt:variant>
      <vt:variant>
        <vt:i4>5</vt:i4>
      </vt:variant>
      <vt:variant>
        <vt:lpwstr/>
      </vt:variant>
      <vt:variant>
        <vt:lpwstr>_Toc274581641</vt:lpwstr>
      </vt:variant>
      <vt:variant>
        <vt:i4>1048632</vt:i4>
      </vt:variant>
      <vt:variant>
        <vt:i4>4607</vt:i4>
      </vt:variant>
      <vt:variant>
        <vt:i4>0</vt:i4>
      </vt:variant>
      <vt:variant>
        <vt:i4>5</vt:i4>
      </vt:variant>
      <vt:variant>
        <vt:lpwstr/>
      </vt:variant>
      <vt:variant>
        <vt:lpwstr>_Toc274581640</vt:lpwstr>
      </vt:variant>
      <vt:variant>
        <vt:i4>1507384</vt:i4>
      </vt:variant>
      <vt:variant>
        <vt:i4>4601</vt:i4>
      </vt:variant>
      <vt:variant>
        <vt:i4>0</vt:i4>
      </vt:variant>
      <vt:variant>
        <vt:i4>5</vt:i4>
      </vt:variant>
      <vt:variant>
        <vt:lpwstr/>
      </vt:variant>
      <vt:variant>
        <vt:lpwstr>_Toc274581639</vt:lpwstr>
      </vt:variant>
      <vt:variant>
        <vt:i4>1507384</vt:i4>
      </vt:variant>
      <vt:variant>
        <vt:i4>4595</vt:i4>
      </vt:variant>
      <vt:variant>
        <vt:i4>0</vt:i4>
      </vt:variant>
      <vt:variant>
        <vt:i4>5</vt:i4>
      </vt:variant>
      <vt:variant>
        <vt:lpwstr/>
      </vt:variant>
      <vt:variant>
        <vt:lpwstr>_Toc274581638</vt:lpwstr>
      </vt:variant>
      <vt:variant>
        <vt:i4>1507384</vt:i4>
      </vt:variant>
      <vt:variant>
        <vt:i4>4589</vt:i4>
      </vt:variant>
      <vt:variant>
        <vt:i4>0</vt:i4>
      </vt:variant>
      <vt:variant>
        <vt:i4>5</vt:i4>
      </vt:variant>
      <vt:variant>
        <vt:lpwstr/>
      </vt:variant>
      <vt:variant>
        <vt:lpwstr>_Toc274581637</vt:lpwstr>
      </vt:variant>
      <vt:variant>
        <vt:i4>1507384</vt:i4>
      </vt:variant>
      <vt:variant>
        <vt:i4>4583</vt:i4>
      </vt:variant>
      <vt:variant>
        <vt:i4>0</vt:i4>
      </vt:variant>
      <vt:variant>
        <vt:i4>5</vt:i4>
      </vt:variant>
      <vt:variant>
        <vt:lpwstr/>
      </vt:variant>
      <vt:variant>
        <vt:lpwstr>_Toc274581636</vt:lpwstr>
      </vt:variant>
      <vt:variant>
        <vt:i4>1507384</vt:i4>
      </vt:variant>
      <vt:variant>
        <vt:i4>4577</vt:i4>
      </vt:variant>
      <vt:variant>
        <vt:i4>0</vt:i4>
      </vt:variant>
      <vt:variant>
        <vt:i4>5</vt:i4>
      </vt:variant>
      <vt:variant>
        <vt:lpwstr/>
      </vt:variant>
      <vt:variant>
        <vt:lpwstr>_Toc274581635</vt:lpwstr>
      </vt:variant>
      <vt:variant>
        <vt:i4>1507384</vt:i4>
      </vt:variant>
      <vt:variant>
        <vt:i4>4571</vt:i4>
      </vt:variant>
      <vt:variant>
        <vt:i4>0</vt:i4>
      </vt:variant>
      <vt:variant>
        <vt:i4>5</vt:i4>
      </vt:variant>
      <vt:variant>
        <vt:lpwstr/>
      </vt:variant>
      <vt:variant>
        <vt:lpwstr>_Toc274581634</vt:lpwstr>
      </vt:variant>
      <vt:variant>
        <vt:i4>1507384</vt:i4>
      </vt:variant>
      <vt:variant>
        <vt:i4>4565</vt:i4>
      </vt:variant>
      <vt:variant>
        <vt:i4>0</vt:i4>
      </vt:variant>
      <vt:variant>
        <vt:i4>5</vt:i4>
      </vt:variant>
      <vt:variant>
        <vt:lpwstr/>
      </vt:variant>
      <vt:variant>
        <vt:lpwstr>_Toc274581633</vt:lpwstr>
      </vt:variant>
      <vt:variant>
        <vt:i4>1507384</vt:i4>
      </vt:variant>
      <vt:variant>
        <vt:i4>4559</vt:i4>
      </vt:variant>
      <vt:variant>
        <vt:i4>0</vt:i4>
      </vt:variant>
      <vt:variant>
        <vt:i4>5</vt:i4>
      </vt:variant>
      <vt:variant>
        <vt:lpwstr/>
      </vt:variant>
      <vt:variant>
        <vt:lpwstr>_Toc274581632</vt:lpwstr>
      </vt:variant>
      <vt:variant>
        <vt:i4>1507384</vt:i4>
      </vt:variant>
      <vt:variant>
        <vt:i4>4553</vt:i4>
      </vt:variant>
      <vt:variant>
        <vt:i4>0</vt:i4>
      </vt:variant>
      <vt:variant>
        <vt:i4>5</vt:i4>
      </vt:variant>
      <vt:variant>
        <vt:lpwstr/>
      </vt:variant>
      <vt:variant>
        <vt:lpwstr>_Toc274581631</vt:lpwstr>
      </vt:variant>
      <vt:variant>
        <vt:i4>1507384</vt:i4>
      </vt:variant>
      <vt:variant>
        <vt:i4>4547</vt:i4>
      </vt:variant>
      <vt:variant>
        <vt:i4>0</vt:i4>
      </vt:variant>
      <vt:variant>
        <vt:i4>5</vt:i4>
      </vt:variant>
      <vt:variant>
        <vt:lpwstr/>
      </vt:variant>
      <vt:variant>
        <vt:lpwstr>_Toc274581630</vt:lpwstr>
      </vt:variant>
      <vt:variant>
        <vt:i4>1441848</vt:i4>
      </vt:variant>
      <vt:variant>
        <vt:i4>4541</vt:i4>
      </vt:variant>
      <vt:variant>
        <vt:i4>0</vt:i4>
      </vt:variant>
      <vt:variant>
        <vt:i4>5</vt:i4>
      </vt:variant>
      <vt:variant>
        <vt:lpwstr/>
      </vt:variant>
      <vt:variant>
        <vt:lpwstr>_Toc274581629</vt:lpwstr>
      </vt:variant>
      <vt:variant>
        <vt:i4>1441848</vt:i4>
      </vt:variant>
      <vt:variant>
        <vt:i4>4535</vt:i4>
      </vt:variant>
      <vt:variant>
        <vt:i4>0</vt:i4>
      </vt:variant>
      <vt:variant>
        <vt:i4>5</vt:i4>
      </vt:variant>
      <vt:variant>
        <vt:lpwstr/>
      </vt:variant>
      <vt:variant>
        <vt:lpwstr>_Toc274581628</vt:lpwstr>
      </vt:variant>
      <vt:variant>
        <vt:i4>1441848</vt:i4>
      </vt:variant>
      <vt:variant>
        <vt:i4>4529</vt:i4>
      </vt:variant>
      <vt:variant>
        <vt:i4>0</vt:i4>
      </vt:variant>
      <vt:variant>
        <vt:i4>5</vt:i4>
      </vt:variant>
      <vt:variant>
        <vt:lpwstr/>
      </vt:variant>
      <vt:variant>
        <vt:lpwstr>_Toc274581627</vt:lpwstr>
      </vt:variant>
      <vt:variant>
        <vt:i4>1441848</vt:i4>
      </vt:variant>
      <vt:variant>
        <vt:i4>4523</vt:i4>
      </vt:variant>
      <vt:variant>
        <vt:i4>0</vt:i4>
      </vt:variant>
      <vt:variant>
        <vt:i4>5</vt:i4>
      </vt:variant>
      <vt:variant>
        <vt:lpwstr/>
      </vt:variant>
      <vt:variant>
        <vt:lpwstr>_Toc274581626</vt:lpwstr>
      </vt:variant>
      <vt:variant>
        <vt:i4>1441848</vt:i4>
      </vt:variant>
      <vt:variant>
        <vt:i4>4517</vt:i4>
      </vt:variant>
      <vt:variant>
        <vt:i4>0</vt:i4>
      </vt:variant>
      <vt:variant>
        <vt:i4>5</vt:i4>
      </vt:variant>
      <vt:variant>
        <vt:lpwstr/>
      </vt:variant>
      <vt:variant>
        <vt:lpwstr>_Toc274581625</vt:lpwstr>
      </vt:variant>
      <vt:variant>
        <vt:i4>1441848</vt:i4>
      </vt:variant>
      <vt:variant>
        <vt:i4>4511</vt:i4>
      </vt:variant>
      <vt:variant>
        <vt:i4>0</vt:i4>
      </vt:variant>
      <vt:variant>
        <vt:i4>5</vt:i4>
      </vt:variant>
      <vt:variant>
        <vt:lpwstr/>
      </vt:variant>
      <vt:variant>
        <vt:lpwstr>_Toc274581624</vt:lpwstr>
      </vt:variant>
      <vt:variant>
        <vt:i4>1441848</vt:i4>
      </vt:variant>
      <vt:variant>
        <vt:i4>4505</vt:i4>
      </vt:variant>
      <vt:variant>
        <vt:i4>0</vt:i4>
      </vt:variant>
      <vt:variant>
        <vt:i4>5</vt:i4>
      </vt:variant>
      <vt:variant>
        <vt:lpwstr/>
      </vt:variant>
      <vt:variant>
        <vt:lpwstr>_Toc274581623</vt:lpwstr>
      </vt:variant>
      <vt:variant>
        <vt:i4>1441848</vt:i4>
      </vt:variant>
      <vt:variant>
        <vt:i4>4499</vt:i4>
      </vt:variant>
      <vt:variant>
        <vt:i4>0</vt:i4>
      </vt:variant>
      <vt:variant>
        <vt:i4>5</vt:i4>
      </vt:variant>
      <vt:variant>
        <vt:lpwstr/>
      </vt:variant>
      <vt:variant>
        <vt:lpwstr>_Toc274581622</vt:lpwstr>
      </vt:variant>
      <vt:variant>
        <vt:i4>1441848</vt:i4>
      </vt:variant>
      <vt:variant>
        <vt:i4>4493</vt:i4>
      </vt:variant>
      <vt:variant>
        <vt:i4>0</vt:i4>
      </vt:variant>
      <vt:variant>
        <vt:i4>5</vt:i4>
      </vt:variant>
      <vt:variant>
        <vt:lpwstr/>
      </vt:variant>
      <vt:variant>
        <vt:lpwstr>_Toc274581621</vt:lpwstr>
      </vt:variant>
      <vt:variant>
        <vt:i4>1441848</vt:i4>
      </vt:variant>
      <vt:variant>
        <vt:i4>4487</vt:i4>
      </vt:variant>
      <vt:variant>
        <vt:i4>0</vt:i4>
      </vt:variant>
      <vt:variant>
        <vt:i4>5</vt:i4>
      </vt:variant>
      <vt:variant>
        <vt:lpwstr/>
      </vt:variant>
      <vt:variant>
        <vt:lpwstr>_Toc274581620</vt:lpwstr>
      </vt:variant>
      <vt:variant>
        <vt:i4>1376312</vt:i4>
      </vt:variant>
      <vt:variant>
        <vt:i4>4481</vt:i4>
      </vt:variant>
      <vt:variant>
        <vt:i4>0</vt:i4>
      </vt:variant>
      <vt:variant>
        <vt:i4>5</vt:i4>
      </vt:variant>
      <vt:variant>
        <vt:lpwstr/>
      </vt:variant>
      <vt:variant>
        <vt:lpwstr>_Toc274581619</vt:lpwstr>
      </vt:variant>
      <vt:variant>
        <vt:i4>1376312</vt:i4>
      </vt:variant>
      <vt:variant>
        <vt:i4>4475</vt:i4>
      </vt:variant>
      <vt:variant>
        <vt:i4>0</vt:i4>
      </vt:variant>
      <vt:variant>
        <vt:i4>5</vt:i4>
      </vt:variant>
      <vt:variant>
        <vt:lpwstr/>
      </vt:variant>
      <vt:variant>
        <vt:lpwstr>_Toc274581618</vt:lpwstr>
      </vt:variant>
      <vt:variant>
        <vt:i4>1376312</vt:i4>
      </vt:variant>
      <vt:variant>
        <vt:i4>4469</vt:i4>
      </vt:variant>
      <vt:variant>
        <vt:i4>0</vt:i4>
      </vt:variant>
      <vt:variant>
        <vt:i4>5</vt:i4>
      </vt:variant>
      <vt:variant>
        <vt:lpwstr/>
      </vt:variant>
      <vt:variant>
        <vt:lpwstr>_Toc274581617</vt:lpwstr>
      </vt:variant>
      <vt:variant>
        <vt:i4>1376312</vt:i4>
      </vt:variant>
      <vt:variant>
        <vt:i4>4463</vt:i4>
      </vt:variant>
      <vt:variant>
        <vt:i4>0</vt:i4>
      </vt:variant>
      <vt:variant>
        <vt:i4>5</vt:i4>
      </vt:variant>
      <vt:variant>
        <vt:lpwstr/>
      </vt:variant>
      <vt:variant>
        <vt:lpwstr>_Toc274581616</vt:lpwstr>
      </vt:variant>
      <vt:variant>
        <vt:i4>1376312</vt:i4>
      </vt:variant>
      <vt:variant>
        <vt:i4>4457</vt:i4>
      </vt:variant>
      <vt:variant>
        <vt:i4>0</vt:i4>
      </vt:variant>
      <vt:variant>
        <vt:i4>5</vt:i4>
      </vt:variant>
      <vt:variant>
        <vt:lpwstr/>
      </vt:variant>
      <vt:variant>
        <vt:lpwstr>_Toc274581615</vt:lpwstr>
      </vt:variant>
      <vt:variant>
        <vt:i4>1376312</vt:i4>
      </vt:variant>
      <vt:variant>
        <vt:i4>4451</vt:i4>
      </vt:variant>
      <vt:variant>
        <vt:i4>0</vt:i4>
      </vt:variant>
      <vt:variant>
        <vt:i4>5</vt:i4>
      </vt:variant>
      <vt:variant>
        <vt:lpwstr/>
      </vt:variant>
      <vt:variant>
        <vt:lpwstr>_Toc274581614</vt:lpwstr>
      </vt:variant>
      <vt:variant>
        <vt:i4>1376312</vt:i4>
      </vt:variant>
      <vt:variant>
        <vt:i4>4445</vt:i4>
      </vt:variant>
      <vt:variant>
        <vt:i4>0</vt:i4>
      </vt:variant>
      <vt:variant>
        <vt:i4>5</vt:i4>
      </vt:variant>
      <vt:variant>
        <vt:lpwstr/>
      </vt:variant>
      <vt:variant>
        <vt:lpwstr>_Toc274581613</vt:lpwstr>
      </vt:variant>
      <vt:variant>
        <vt:i4>1376312</vt:i4>
      </vt:variant>
      <vt:variant>
        <vt:i4>4439</vt:i4>
      </vt:variant>
      <vt:variant>
        <vt:i4>0</vt:i4>
      </vt:variant>
      <vt:variant>
        <vt:i4>5</vt:i4>
      </vt:variant>
      <vt:variant>
        <vt:lpwstr/>
      </vt:variant>
      <vt:variant>
        <vt:lpwstr>_Toc274581612</vt:lpwstr>
      </vt:variant>
      <vt:variant>
        <vt:i4>1376312</vt:i4>
      </vt:variant>
      <vt:variant>
        <vt:i4>4433</vt:i4>
      </vt:variant>
      <vt:variant>
        <vt:i4>0</vt:i4>
      </vt:variant>
      <vt:variant>
        <vt:i4>5</vt:i4>
      </vt:variant>
      <vt:variant>
        <vt:lpwstr/>
      </vt:variant>
      <vt:variant>
        <vt:lpwstr>_Toc274581611</vt:lpwstr>
      </vt:variant>
      <vt:variant>
        <vt:i4>1376312</vt:i4>
      </vt:variant>
      <vt:variant>
        <vt:i4>4427</vt:i4>
      </vt:variant>
      <vt:variant>
        <vt:i4>0</vt:i4>
      </vt:variant>
      <vt:variant>
        <vt:i4>5</vt:i4>
      </vt:variant>
      <vt:variant>
        <vt:lpwstr/>
      </vt:variant>
      <vt:variant>
        <vt:lpwstr>_Toc274581610</vt:lpwstr>
      </vt:variant>
      <vt:variant>
        <vt:i4>1310776</vt:i4>
      </vt:variant>
      <vt:variant>
        <vt:i4>4421</vt:i4>
      </vt:variant>
      <vt:variant>
        <vt:i4>0</vt:i4>
      </vt:variant>
      <vt:variant>
        <vt:i4>5</vt:i4>
      </vt:variant>
      <vt:variant>
        <vt:lpwstr/>
      </vt:variant>
      <vt:variant>
        <vt:lpwstr>_Toc274581609</vt:lpwstr>
      </vt:variant>
      <vt:variant>
        <vt:i4>1310776</vt:i4>
      </vt:variant>
      <vt:variant>
        <vt:i4>4415</vt:i4>
      </vt:variant>
      <vt:variant>
        <vt:i4>0</vt:i4>
      </vt:variant>
      <vt:variant>
        <vt:i4>5</vt:i4>
      </vt:variant>
      <vt:variant>
        <vt:lpwstr/>
      </vt:variant>
      <vt:variant>
        <vt:lpwstr>_Toc274581608</vt:lpwstr>
      </vt:variant>
      <vt:variant>
        <vt:i4>1310776</vt:i4>
      </vt:variant>
      <vt:variant>
        <vt:i4>4409</vt:i4>
      </vt:variant>
      <vt:variant>
        <vt:i4>0</vt:i4>
      </vt:variant>
      <vt:variant>
        <vt:i4>5</vt:i4>
      </vt:variant>
      <vt:variant>
        <vt:lpwstr/>
      </vt:variant>
      <vt:variant>
        <vt:lpwstr>_Toc274581607</vt:lpwstr>
      </vt:variant>
      <vt:variant>
        <vt:i4>1310776</vt:i4>
      </vt:variant>
      <vt:variant>
        <vt:i4>4403</vt:i4>
      </vt:variant>
      <vt:variant>
        <vt:i4>0</vt:i4>
      </vt:variant>
      <vt:variant>
        <vt:i4>5</vt:i4>
      </vt:variant>
      <vt:variant>
        <vt:lpwstr/>
      </vt:variant>
      <vt:variant>
        <vt:lpwstr>_Toc274581606</vt:lpwstr>
      </vt:variant>
      <vt:variant>
        <vt:i4>1310776</vt:i4>
      </vt:variant>
      <vt:variant>
        <vt:i4>4397</vt:i4>
      </vt:variant>
      <vt:variant>
        <vt:i4>0</vt:i4>
      </vt:variant>
      <vt:variant>
        <vt:i4>5</vt:i4>
      </vt:variant>
      <vt:variant>
        <vt:lpwstr/>
      </vt:variant>
      <vt:variant>
        <vt:lpwstr>_Toc274581605</vt:lpwstr>
      </vt:variant>
      <vt:variant>
        <vt:i4>1310776</vt:i4>
      </vt:variant>
      <vt:variant>
        <vt:i4>4391</vt:i4>
      </vt:variant>
      <vt:variant>
        <vt:i4>0</vt:i4>
      </vt:variant>
      <vt:variant>
        <vt:i4>5</vt:i4>
      </vt:variant>
      <vt:variant>
        <vt:lpwstr/>
      </vt:variant>
      <vt:variant>
        <vt:lpwstr>_Toc274581604</vt:lpwstr>
      </vt:variant>
      <vt:variant>
        <vt:i4>1310776</vt:i4>
      </vt:variant>
      <vt:variant>
        <vt:i4>4385</vt:i4>
      </vt:variant>
      <vt:variant>
        <vt:i4>0</vt:i4>
      </vt:variant>
      <vt:variant>
        <vt:i4>5</vt:i4>
      </vt:variant>
      <vt:variant>
        <vt:lpwstr/>
      </vt:variant>
      <vt:variant>
        <vt:lpwstr>_Toc274581603</vt:lpwstr>
      </vt:variant>
      <vt:variant>
        <vt:i4>1310776</vt:i4>
      </vt:variant>
      <vt:variant>
        <vt:i4>4379</vt:i4>
      </vt:variant>
      <vt:variant>
        <vt:i4>0</vt:i4>
      </vt:variant>
      <vt:variant>
        <vt:i4>5</vt:i4>
      </vt:variant>
      <vt:variant>
        <vt:lpwstr/>
      </vt:variant>
      <vt:variant>
        <vt:lpwstr>_Toc274581602</vt:lpwstr>
      </vt:variant>
      <vt:variant>
        <vt:i4>1310776</vt:i4>
      </vt:variant>
      <vt:variant>
        <vt:i4>4373</vt:i4>
      </vt:variant>
      <vt:variant>
        <vt:i4>0</vt:i4>
      </vt:variant>
      <vt:variant>
        <vt:i4>5</vt:i4>
      </vt:variant>
      <vt:variant>
        <vt:lpwstr/>
      </vt:variant>
      <vt:variant>
        <vt:lpwstr>_Toc274581601</vt:lpwstr>
      </vt:variant>
      <vt:variant>
        <vt:i4>1310776</vt:i4>
      </vt:variant>
      <vt:variant>
        <vt:i4>4367</vt:i4>
      </vt:variant>
      <vt:variant>
        <vt:i4>0</vt:i4>
      </vt:variant>
      <vt:variant>
        <vt:i4>5</vt:i4>
      </vt:variant>
      <vt:variant>
        <vt:lpwstr/>
      </vt:variant>
      <vt:variant>
        <vt:lpwstr>_Toc274581600</vt:lpwstr>
      </vt:variant>
      <vt:variant>
        <vt:i4>1900603</vt:i4>
      </vt:variant>
      <vt:variant>
        <vt:i4>4361</vt:i4>
      </vt:variant>
      <vt:variant>
        <vt:i4>0</vt:i4>
      </vt:variant>
      <vt:variant>
        <vt:i4>5</vt:i4>
      </vt:variant>
      <vt:variant>
        <vt:lpwstr/>
      </vt:variant>
      <vt:variant>
        <vt:lpwstr>_Toc274581599</vt:lpwstr>
      </vt:variant>
      <vt:variant>
        <vt:i4>1900603</vt:i4>
      </vt:variant>
      <vt:variant>
        <vt:i4>4355</vt:i4>
      </vt:variant>
      <vt:variant>
        <vt:i4>0</vt:i4>
      </vt:variant>
      <vt:variant>
        <vt:i4>5</vt:i4>
      </vt:variant>
      <vt:variant>
        <vt:lpwstr/>
      </vt:variant>
      <vt:variant>
        <vt:lpwstr>_Toc274581598</vt:lpwstr>
      </vt:variant>
      <vt:variant>
        <vt:i4>1900603</vt:i4>
      </vt:variant>
      <vt:variant>
        <vt:i4>4349</vt:i4>
      </vt:variant>
      <vt:variant>
        <vt:i4>0</vt:i4>
      </vt:variant>
      <vt:variant>
        <vt:i4>5</vt:i4>
      </vt:variant>
      <vt:variant>
        <vt:lpwstr/>
      </vt:variant>
      <vt:variant>
        <vt:lpwstr>_Toc274581597</vt:lpwstr>
      </vt:variant>
      <vt:variant>
        <vt:i4>1900603</vt:i4>
      </vt:variant>
      <vt:variant>
        <vt:i4>4343</vt:i4>
      </vt:variant>
      <vt:variant>
        <vt:i4>0</vt:i4>
      </vt:variant>
      <vt:variant>
        <vt:i4>5</vt:i4>
      </vt:variant>
      <vt:variant>
        <vt:lpwstr/>
      </vt:variant>
      <vt:variant>
        <vt:lpwstr>_Toc274581596</vt:lpwstr>
      </vt:variant>
      <vt:variant>
        <vt:i4>1900603</vt:i4>
      </vt:variant>
      <vt:variant>
        <vt:i4>4337</vt:i4>
      </vt:variant>
      <vt:variant>
        <vt:i4>0</vt:i4>
      </vt:variant>
      <vt:variant>
        <vt:i4>5</vt:i4>
      </vt:variant>
      <vt:variant>
        <vt:lpwstr/>
      </vt:variant>
      <vt:variant>
        <vt:lpwstr>_Toc274581595</vt:lpwstr>
      </vt:variant>
      <vt:variant>
        <vt:i4>1900603</vt:i4>
      </vt:variant>
      <vt:variant>
        <vt:i4>4331</vt:i4>
      </vt:variant>
      <vt:variant>
        <vt:i4>0</vt:i4>
      </vt:variant>
      <vt:variant>
        <vt:i4>5</vt:i4>
      </vt:variant>
      <vt:variant>
        <vt:lpwstr/>
      </vt:variant>
      <vt:variant>
        <vt:lpwstr>_Toc274581594</vt:lpwstr>
      </vt:variant>
      <vt:variant>
        <vt:i4>1900603</vt:i4>
      </vt:variant>
      <vt:variant>
        <vt:i4>4325</vt:i4>
      </vt:variant>
      <vt:variant>
        <vt:i4>0</vt:i4>
      </vt:variant>
      <vt:variant>
        <vt:i4>5</vt:i4>
      </vt:variant>
      <vt:variant>
        <vt:lpwstr/>
      </vt:variant>
      <vt:variant>
        <vt:lpwstr>_Toc274581593</vt:lpwstr>
      </vt:variant>
      <vt:variant>
        <vt:i4>1900603</vt:i4>
      </vt:variant>
      <vt:variant>
        <vt:i4>4319</vt:i4>
      </vt:variant>
      <vt:variant>
        <vt:i4>0</vt:i4>
      </vt:variant>
      <vt:variant>
        <vt:i4>5</vt:i4>
      </vt:variant>
      <vt:variant>
        <vt:lpwstr/>
      </vt:variant>
      <vt:variant>
        <vt:lpwstr>_Toc274581592</vt:lpwstr>
      </vt:variant>
      <vt:variant>
        <vt:i4>1900603</vt:i4>
      </vt:variant>
      <vt:variant>
        <vt:i4>4313</vt:i4>
      </vt:variant>
      <vt:variant>
        <vt:i4>0</vt:i4>
      </vt:variant>
      <vt:variant>
        <vt:i4>5</vt:i4>
      </vt:variant>
      <vt:variant>
        <vt:lpwstr/>
      </vt:variant>
      <vt:variant>
        <vt:lpwstr>_Toc274581591</vt:lpwstr>
      </vt:variant>
      <vt:variant>
        <vt:i4>1900603</vt:i4>
      </vt:variant>
      <vt:variant>
        <vt:i4>4307</vt:i4>
      </vt:variant>
      <vt:variant>
        <vt:i4>0</vt:i4>
      </vt:variant>
      <vt:variant>
        <vt:i4>5</vt:i4>
      </vt:variant>
      <vt:variant>
        <vt:lpwstr/>
      </vt:variant>
      <vt:variant>
        <vt:lpwstr>_Toc274581590</vt:lpwstr>
      </vt:variant>
      <vt:variant>
        <vt:i4>1835067</vt:i4>
      </vt:variant>
      <vt:variant>
        <vt:i4>4301</vt:i4>
      </vt:variant>
      <vt:variant>
        <vt:i4>0</vt:i4>
      </vt:variant>
      <vt:variant>
        <vt:i4>5</vt:i4>
      </vt:variant>
      <vt:variant>
        <vt:lpwstr/>
      </vt:variant>
      <vt:variant>
        <vt:lpwstr>_Toc274581589</vt:lpwstr>
      </vt:variant>
      <vt:variant>
        <vt:i4>1835067</vt:i4>
      </vt:variant>
      <vt:variant>
        <vt:i4>4295</vt:i4>
      </vt:variant>
      <vt:variant>
        <vt:i4>0</vt:i4>
      </vt:variant>
      <vt:variant>
        <vt:i4>5</vt:i4>
      </vt:variant>
      <vt:variant>
        <vt:lpwstr/>
      </vt:variant>
      <vt:variant>
        <vt:lpwstr>_Toc274581588</vt:lpwstr>
      </vt:variant>
      <vt:variant>
        <vt:i4>1835067</vt:i4>
      </vt:variant>
      <vt:variant>
        <vt:i4>4289</vt:i4>
      </vt:variant>
      <vt:variant>
        <vt:i4>0</vt:i4>
      </vt:variant>
      <vt:variant>
        <vt:i4>5</vt:i4>
      </vt:variant>
      <vt:variant>
        <vt:lpwstr/>
      </vt:variant>
      <vt:variant>
        <vt:lpwstr>_Toc274581587</vt:lpwstr>
      </vt:variant>
      <vt:variant>
        <vt:i4>1835067</vt:i4>
      </vt:variant>
      <vt:variant>
        <vt:i4>4283</vt:i4>
      </vt:variant>
      <vt:variant>
        <vt:i4>0</vt:i4>
      </vt:variant>
      <vt:variant>
        <vt:i4>5</vt:i4>
      </vt:variant>
      <vt:variant>
        <vt:lpwstr/>
      </vt:variant>
      <vt:variant>
        <vt:lpwstr>_Toc274581586</vt:lpwstr>
      </vt:variant>
      <vt:variant>
        <vt:i4>1835067</vt:i4>
      </vt:variant>
      <vt:variant>
        <vt:i4>4277</vt:i4>
      </vt:variant>
      <vt:variant>
        <vt:i4>0</vt:i4>
      </vt:variant>
      <vt:variant>
        <vt:i4>5</vt:i4>
      </vt:variant>
      <vt:variant>
        <vt:lpwstr/>
      </vt:variant>
      <vt:variant>
        <vt:lpwstr>_Toc274581585</vt:lpwstr>
      </vt:variant>
      <vt:variant>
        <vt:i4>1835067</vt:i4>
      </vt:variant>
      <vt:variant>
        <vt:i4>4271</vt:i4>
      </vt:variant>
      <vt:variant>
        <vt:i4>0</vt:i4>
      </vt:variant>
      <vt:variant>
        <vt:i4>5</vt:i4>
      </vt:variant>
      <vt:variant>
        <vt:lpwstr/>
      </vt:variant>
      <vt:variant>
        <vt:lpwstr>_Toc274581584</vt:lpwstr>
      </vt:variant>
      <vt:variant>
        <vt:i4>1835067</vt:i4>
      </vt:variant>
      <vt:variant>
        <vt:i4>4265</vt:i4>
      </vt:variant>
      <vt:variant>
        <vt:i4>0</vt:i4>
      </vt:variant>
      <vt:variant>
        <vt:i4>5</vt:i4>
      </vt:variant>
      <vt:variant>
        <vt:lpwstr/>
      </vt:variant>
      <vt:variant>
        <vt:lpwstr>_Toc274581583</vt:lpwstr>
      </vt:variant>
      <vt:variant>
        <vt:i4>1835067</vt:i4>
      </vt:variant>
      <vt:variant>
        <vt:i4>4259</vt:i4>
      </vt:variant>
      <vt:variant>
        <vt:i4>0</vt:i4>
      </vt:variant>
      <vt:variant>
        <vt:i4>5</vt:i4>
      </vt:variant>
      <vt:variant>
        <vt:lpwstr/>
      </vt:variant>
      <vt:variant>
        <vt:lpwstr>_Toc274581582</vt:lpwstr>
      </vt:variant>
      <vt:variant>
        <vt:i4>1835067</vt:i4>
      </vt:variant>
      <vt:variant>
        <vt:i4>4253</vt:i4>
      </vt:variant>
      <vt:variant>
        <vt:i4>0</vt:i4>
      </vt:variant>
      <vt:variant>
        <vt:i4>5</vt:i4>
      </vt:variant>
      <vt:variant>
        <vt:lpwstr/>
      </vt:variant>
      <vt:variant>
        <vt:lpwstr>_Toc274581581</vt:lpwstr>
      </vt:variant>
      <vt:variant>
        <vt:i4>1835067</vt:i4>
      </vt:variant>
      <vt:variant>
        <vt:i4>4247</vt:i4>
      </vt:variant>
      <vt:variant>
        <vt:i4>0</vt:i4>
      </vt:variant>
      <vt:variant>
        <vt:i4>5</vt:i4>
      </vt:variant>
      <vt:variant>
        <vt:lpwstr/>
      </vt:variant>
      <vt:variant>
        <vt:lpwstr>_Toc274581580</vt:lpwstr>
      </vt:variant>
      <vt:variant>
        <vt:i4>1245243</vt:i4>
      </vt:variant>
      <vt:variant>
        <vt:i4>4241</vt:i4>
      </vt:variant>
      <vt:variant>
        <vt:i4>0</vt:i4>
      </vt:variant>
      <vt:variant>
        <vt:i4>5</vt:i4>
      </vt:variant>
      <vt:variant>
        <vt:lpwstr/>
      </vt:variant>
      <vt:variant>
        <vt:lpwstr>_Toc274581579</vt:lpwstr>
      </vt:variant>
      <vt:variant>
        <vt:i4>1245243</vt:i4>
      </vt:variant>
      <vt:variant>
        <vt:i4>4235</vt:i4>
      </vt:variant>
      <vt:variant>
        <vt:i4>0</vt:i4>
      </vt:variant>
      <vt:variant>
        <vt:i4>5</vt:i4>
      </vt:variant>
      <vt:variant>
        <vt:lpwstr/>
      </vt:variant>
      <vt:variant>
        <vt:lpwstr>_Toc274581578</vt:lpwstr>
      </vt:variant>
      <vt:variant>
        <vt:i4>1245243</vt:i4>
      </vt:variant>
      <vt:variant>
        <vt:i4>4229</vt:i4>
      </vt:variant>
      <vt:variant>
        <vt:i4>0</vt:i4>
      </vt:variant>
      <vt:variant>
        <vt:i4>5</vt:i4>
      </vt:variant>
      <vt:variant>
        <vt:lpwstr/>
      </vt:variant>
      <vt:variant>
        <vt:lpwstr>_Toc274581577</vt:lpwstr>
      </vt:variant>
      <vt:variant>
        <vt:i4>1245243</vt:i4>
      </vt:variant>
      <vt:variant>
        <vt:i4>4223</vt:i4>
      </vt:variant>
      <vt:variant>
        <vt:i4>0</vt:i4>
      </vt:variant>
      <vt:variant>
        <vt:i4>5</vt:i4>
      </vt:variant>
      <vt:variant>
        <vt:lpwstr/>
      </vt:variant>
      <vt:variant>
        <vt:lpwstr>_Toc274581576</vt:lpwstr>
      </vt:variant>
      <vt:variant>
        <vt:i4>1245243</vt:i4>
      </vt:variant>
      <vt:variant>
        <vt:i4>4217</vt:i4>
      </vt:variant>
      <vt:variant>
        <vt:i4>0</vt:i4>
      </vt:variant>
      <vt:variant>
        <vt:i4>5</vt:i4>
      </vt:variant>
      <vt:variant>
        <vt:lpwstr/>
      </vt:variant>
      <vt:variant>
        <vt:lpwstr>_Toc274581575</vt:lpwstr>
      </vt:variant>
      <vt:variant>
        <vt:i4>1245243</vt:i4>
      </vt:variant>
      <vt:variant>
        <vt:i4>4211</vt:i4>
      </vt:variant>
      <vt:variant>
        <vt:i4>0</vt:i4>
      </vt:variant>
      <vt:variant>
        <vt:i4>5</vt:i4>
      </vt:variant>
      <vt:variant>
        <vt:lpwstr/>
      </vt:variant>
      <vt:variant>
        <vt:lpwstr>_Toc274581574</vt:lpwstr>
      </vt:variant>
      <vt:variant>
        <vt:i4>1245243</vt:i4>
      </vt:variant>
      <vt:variant>
        <vt:i4>4205</vt:i4>
      </vt:variant>
      <vt:variant>
        <vt:i4>0</vt:i4>
      </vt:variant>
      <vt:variant>
        <vt:i4>5</vt:i4>
      </vt:variant>
      <vt:variant>
        <vt:lpwstr/>
      </vt:variant>
      <vt:variant>
        <vt:lpwstr>_Toc274581573</vt:lpwstr>
      </vt:variant>
      <vt:variant>
        <vt:i4>1245243</vt:i4>
      </vt:variant>
      <vt:variant>
        <vt:i4>4199</vt:i4>
      </vt:variant>
      <vt:variant>
        <vt:i4>0</vt:i4>
      </vt:variant>
      <vt:variant>
        <vt:i4>5</vt:i4>
      </vt:variant>
      <vt:variant>
        <vt:lpwstr/>
      </vt:variant>
      <vt:variant>
        <vt:lpwstr>_Toc274581572</vt:lpwstr>
      </vt:variant>
      <vt:variant>
        <vt:i4>1245243</vt:i4>
      </vt:variant>
      <vt:variant>
        <vt:i4>4193</vt:i4>
      </vt:variant>
      <vt:variant>
        <vt:i4>0</vt:i4>
      </vt:variant>
      <vt:variant>
        <vt:i4>5</vt:i4>
      </vt:variant>
      <vt:variant>
        <vt:lpwstr/>
      </vt:variant>
      <vt:variant>
        <vt:lpwstr>_Toc274581571</vt:lpwstr>
      </vt:variant>
      <vt:variant>
        <vt:i4>1245243</vt:i4>
      </vt:variant>
      <vt:variant>
        <vt:i4>4187</vt:i4>
      </vt:variant>
      <vt:variant>
        <vt:i4>0</vt:i4>
      </vt:variant>
      <vt:variant>
        <vt:i4>5</vt:i4>
      </vt:variant>
      <vt:variant>
        <vt:lpwstr/>
      </vt:variant>
      <vt:variant>
        <vt:lpwstr>_Toc274581570</vt:lpwstr>
      </vt:variant>
      <vt:variant>
        <vt:i4>1179707</vt:i4>
      </vt:variant>
      <vt:variant>
        <vt:i4>4181</vt:i4>
      </vt:variant>
      <vt:variant>
        <vt:i4>0</vt:i4>
      </vt:variant>
      <vt:variant>
        <vt:i4>5</vt:i4>
      </vt:variant>
      <vt:variant>
        <vt:lpwstr/>
      </vt:variant>
      <vt:variant>
        <vt:lpwstr>_Toc274581569</vt:lpwstr>
      </vt:variant>
      <vt:variant>
        <vt:i4>1179707</vt:i4>
      </vt:variant>
      <vt:variant>
        <vt:i4>4175</vt:i4>
      </vt:variant>
      <vt:variant>
        <vt:i4>0</vt:i4>
      </vt:variant>
      <vt:variant>
        <vt:i4>5</vt:i4>
      </vt:variant>
      <vt:variant>
        <vt:lpwstr/>
      </vt:variant>
      <vt:variant>
        <vt:lpwstr>_Toc274581568</vt:lpwstr>
      </vt:variant>
      <vt:variant>
        <vt:i4>1179707</vt:i4>
      </vt:variant>
      <vt:variant>
        <vt:i4>4169</vt:i4>
      </vt:variant>
      <vt:variant>
        <vt:i4>0</vt:i4>
      </vt:variant>
      <vt:variant>
        <vt:i4>5</vt:i4>
      </vt:variant>
      <vt:variant>
        <vt:lpwstr/>
      </vt:variant>
      <vt:variant>
        <vt:lpwstr>_Toc274581567</vt:lpwstr>
      </vt:variant>
      <vt:variant>
        <vt:i4>1179707</vt:i4>
      </vt:variant>
      <vt:variant>
        <vt:i4>4163</vt:i4>
      </vt:variant>
      <vt:variant>
        <vt:i4>0</vt:i4>
      </vt:variant>
      <vt:variant>
        <vt:i4>5</vt:i4>
      </vt:variant>
      <vt:variant>
        <vt:lpwstr/>
      </vt:variant>
      <vt:variant>
        <vt:lpwstr>_Toc274581566</vt:lpwstr>
      </vt:variant>
      <vt:variant>
        <vt:i4>1179707</vt:i4>
      </vt:variant>
      <vt:variant>
        <vt:i4>4157</vt:i4>
      </vt:variant>
      <vt:variant>
        <vt:i4>0</vt:i4>
      </vt:variant>
      <vt:variant>
        <vt:i4>5</vt:i4>
      </vt:variant>
      <vt:variant>
        <vt:lpwstr/>
      </vt:variant>
      <vt:variant>
        <vt:lpwstr>_Toc274581565</vt:lpwstr>
      </vt:variant>
      <vt:variant>
        <vt:i4>1179707</vt:i4>
      </vt:variant>
      <vt:variant>
        <vt:i4>4151</vt:i4>
      </vt:variant>
      <vt:variant>
        <vt:i4>0</vt:i4>
      </vt:variant>
      <vt:variant>
        <vt:i4>5</vt:i4>
      </vt:variant>
      <vt:variant>
        <vt:lpwstr/>
      </vt:variant>
      <vt:variant>
        <vt:lpwstr>_Toc274581564</vt:lpwstr>
      </vt:variant>
      <vt:variant>
        <vt:i4>1179707</vt:i4>
      </vt:variant>
      <vt:variant>
        <vt:i4>4145</vt:i4>
      </vt:variant>
      <vt:variant>
        <vt:i4>0</vt:i4>
      </vt:variant>
      <vt:variant>
        <vt:i4>5</vt:i4>
      </vt:variant>
      <vt:variant>
        <vt:lpwstr/>
      </vt:variant>
      <vt:variant>
        <vt:lpwstr>_Toc274581563</vt:lpwstr>
      </vt:variant>
      <vt:variant>
        <vt:i4>1179707</vt:i4>
      </vt:variant>
      <vt:variant>
        <vt:i4>4139</vt:i4>
      </vt:variant>
      <vt:variant>
        <vt:i4>0</vt:i4>
      </vt:variant>
      <vt:variant>
        <vt:i4>5</vt:i4>
      </vt:variant>
      <vt:variant>
        <vt:lpwstr/>
      </vt:variant>
      <vt:variant>
        <vt:lpwstr>_Toc274581562</vt:lpwstr>
      </vt:variant>
      <vt:variant>
        <vt:i4>1179707</vt:i4>
      </vt:variant>
      <vt:variant>
        <vt:i4>4133</vt:i4>
      </vt:variant>
      <vt:variant>
        <vt:i4>0</vt:i4>
      </vt:variant>
      <vt:variant>
        <vt:i4>5</vt:i4>
      </vt:variant>
      <vt:variant>
        <vt:lpwstr/>
      </vt:variant>
      <vt:variant>
        <vt:lpwstr>_Toc274581561</vt:lpwstr>
      </vt:variant>
      <vt:variant>
        <vt:i4>1179707</vt:i4>
      </vt:variant>
      <vt:variant>
        <vt:i4>4127</vt:i4>
      </vt:variant>
      <vt:variant>
        <vt:i4>0</vt:i4>
      </vt:variant>
      <vt:variant>
        <vt:i4>5</vt:i4>
      </vt:variant>
      <vt:variant>
        <vt:lpwstr/>
      </vt:variant>
      <vt:variant>
        <vt:lpwstr>_Toc274581560</vt:lpwstr>
      </vt:variant>
      <vt:variant>
        <vt:i4>1114171</vt:i4>
      </vt:variant>
      <vt:variant>
        <vt:i4>4121</vt:i4>
      </vt:variant>
      <vt:variant>
        <vt:i4>0</vt:i4>
      </vt:variant>
      <vt:variant>
        <vt:i4>5</vt:i4>
      </vt:variant>
      <vt:variant>
        <vt:lpwstr/>
      </vt:variant>
      <vt:variant>
        <vt:lpwstr>_Toc274581559</vt:lpwstr>
      </vt:variant>
      <vt:variant>
        <vt:i4>1114171</vt:i4>
      </vt:variant>
      <vt:variant>
        <vt:i4>4115</vt:i4>
      </vt:variant>
      <vt:variant>
        <vt:i4>0</vt:i4>
      </vt:variant>
      <vt:variant>
        <vt:i4>5</vt:i4>
      </vt:variant>
      <vt:variant>
        <vt:lpwstr/>
      </vt:variant>
      <vt:variant>
        <vt:lpwstr>_Toc274581558</vt:lpwstr>
      </vt:variant>
      <vt:variant>
        <vt:i4>1114171</vt:i4>
      </vt:variant>
      <vt:variant>
        <vt:i4>4109</vt:i4>
      </vt:variant>
      <vt:variant>
        <vt:i4>0</vt:i4>
      </vt:variant>
      <vt:variant>
        <vt:i4>5</vt:i4>
      </vt:variant>
      <vt:variant>
        <vt:lpwstr/>
      </vt:variant>
      <vt:variant>
        <vt:lpwstr>_Toc274581557</vt:lpwstr>
      </vt:variant>
      <vt:variant>
        <vt:i4>1114171</vt:i4>
      </vt:variant>
      <vt:variant>
        <vt:i4>4103</vt:i4>
      </vt:variant>
      <vt:variant>
        <vt:i4>0</vt:i4>
      </vt:variant>
      <vt:variant>
        <vt:i4>5</vt:i4>
      </vt:variant>
      <vt:variant>
        <vt:lpwstr/>
      </vt:variant>
      <vt:variant>
        <vt:lpwstr>_Toc274581556</vt:lpwstr>
      </vt:variant>
      <vt:variant>
        <vt:i4>1114171</vt:i4>
      </vt:variant>
      <vt:variant>
        <vt:i4>4097</vt:i4>
      </vt:variant>
      <vt:variant>
        <vt:i4>0</vt:i4>
      </vt:variant>
      <vt:variant>
        <vt:i4>5</vt:i4>
      </vt:variant>
      <vt:variant>
        <vt:lpwstr/>
      </vt:variant>
      <vt:variant>
        <vt:lpwstr>_Toc274581555</vt:lpwstr>
      </vt:variant>
      <vt:variant>
        <vt:i4>1114171</vt:i4>
      </vt:variant>
      <vt:variant>
        <vt:i4>4091</vt:i4>
      </vt:variant>
      <vt:variant>
        <vt:i4>0</vt:i4>
      </vt:variant>
      <vt:variant>
        <vt:i4>5</vt:i4>
      </vt:variant>
      <vt:variant>
        <vt:lpwstr/>
      </vt:variant>
      <vt:variant>
        <vt:lpwstr>_Toc274581554</vt:lpwstr>
      </vt:variant>
      <vt:variant>
        <vt:i4>1114171</vt:i4>
      </vt:variant>
      <vt:variant>
        <vt:i4>4085</vt:i4>
      </vt:variant>
      <vt:variant>
        <vt:i4>0</vt:i4>
      </vt:variant>
      <vt:variant>
        <vt:i4>5</vt:i4>
      </vt:variant>
      <vt:variant>
        <vt:lpwstr/>
      </vt:variant>
      <vt:variant>
        <vt:lpwstr>_Toc274581553</vt:lpwstr>
      </vt:variant>
      <vt:variant>
        <vt:i4>1114171</vt:i4>
      </vt:variant>
      <vt:variant>
        <vt:i4>4079</vt:i4>
      </vt:variant>
      <vt:variant>
        <vt:i4>0</vt:i4>
      </vt:variant>
      <vt:variant>
        <vt:i4>5</vt:i4>
      </vt:variant>
      <vt:variant>
        <vt:lpwstr/>
      </vt:variant>
      <vt:variant>
        <vt:lpwstr>_Toc274581552</vt:lpwstr>
      </vt:variant>
      <vt:variant>
        <vt:i4>1114171</vt:i4>
      </vt:variant>
      <vt:variant>
        <vt:i4>4073</vt:i4>
      </vt:variant>
      <vt:variant>
        <vt:i4>0</vt:i4>
      </vt:variant>
      <vt:variant>
        <vt:i4>5</vt:i4>
      </vt:variant>
      <vt:variant>
        <vt:lpwstr/>
      </vt:variant>
      <vt:variant>
        <vt:lpwstr>_Toc274581551</vt:lpwstr>
      </vt:variant>
      <vt:variant>
        <vt:i4>1114171</vt:i4>
      </vt:variant>
      <vt:variant>
        <vt:i4>4067</vt:i4>
      </vt:variant>
      <vt:variant>
        <vt:i4>0</vt:i4>
      </vt:variant>
      <vt:variant>
        <vt:i4>5</vt:i4>
      </vt:variant>
      <vt:variant>
        <vt:lpwstr/>
      </vt:variant>
      <vt:variant>
        <vt:lpwstr>_Toc274581550</vt:lpwstr>
      </vt:variant>
      <vt:variant>
        <vt:i4>1048635</vt:i4>
      </vt:variant>
      <vt:variant>
        <vt:i4>4061</vt:i4>
      </vt:variant>
      <vt:variant>
        <vt:i4>0</vt:i4>
      </vt:variant>
      <vt:variant>
        <vt:i4>5</vt:i4>
      </vt:variant>
      <vt:variant>
        <vt:lpwstr/>
      </vt:variant>
      <vt:variant>
        <vt:lpwstr>_Toc274581549</vt:lpwstr>
      </vt:variant>
      <vt:variant>
        <vt:i4>1048635</vt:i4>
      </vt:variant>
      <vt:variant>
        <vt:i4>4055</vt:i4>
      </vt:variant>
      <vt:variant>
        <vt:i4>0</vt:i4>
      </vt:variant>
      <vt:variant>
        <vt:i4>5</vt:i4>
      </vt:variant>
      <vt:variant>
        <vt:lpwstr/>
      </vt:variant>
      <vt:variant>
        <vt:lpwstr>_Toc274581548</vt:lpwstr>
      </vt:variant>
      <vt:variant>
        <vt:i4>1048635</vt:i4>
      </vt:variant>
      <vt:variant>
        <vt:i4>4049</vt:i4>
      </vt:variant>
      <vt:variant>
        <vt:i4>0</vt:i4>
      </vt:variant>
      <vt:variant>
        <vt:i4>5</vt:i4>
      </vt:variant>
      <vt:variant>
        <vt:lpwstr/>
      </vt:variant>
      <vt:variant>
        <vt:lpwstr>_Toc274581547</vt:lpwstr>
      </vt:variant>
      <vt:variant>
        <vt:i4>1048635</vt:i4>
      </vt:variant>
      <vt:variant>
        <vt:i4>4043</vt:i4>
      </vt:variant>
      <vt:variant>
        <vt:i4>0</vt:i4>
      </vt:variant>
      <vt:variant>
        <vt:i4>5</vt:i4>
      </vt:variant>
      <vt:variant>
        <vt:lpwstr/>
      </vt:variant>
      <vt:variant>
        <vt:lpwstr>_Toc274581546</vt:lpwstr>
      </vt:variant>
      <vt:variant>
        <vt:i4>1048635</vt:i4>
      </vt:variant>
      <vt:variant>
        <vt:i4>4037</vt:i4>
      </vt:variant>
      <vt:variant>
        <vt:i4>0</vt:i4>
      </vt:variant>
      <vt:variant>
        <vt:i4>5</vt:i4>
      </vt:variant>
      <vt:variant>
        <vt:lpwstr/>
      </vt:variant>
      <vt:variant>
        <vt:lpwstr>_Toc274581545</vt:lpwstr>
      </vt:variant>
      <vt:variant>
        <vt:i4>1048635</vt:i4>
      </vt:variant>
      <vt:variant>
        <vt:i4>4031</vt:i4>
      </vt:variant>
      <vt:variant>
        <vt:i4>0</vt:i4>
      </vt:variant>
      <vt:variant>
        <vt:i4>5</vt:i4>
      </vt:variant>
      <vt:variant>
        <vt:lpwstr/>
      </vt:variant>
      <vt:variant>
        <vt:lpwstr>_Toc274581544</vt:lpwstr>
      </vt:variant>
      <vt:variant>
        <vt:i4>1048635</vt:i4>
      </vt:variant>
      <vt:variant>
        <vt:i4>4025</vt:i4>
      </vt:variant>
      <vt:variant>
        <vt:i4>0</vt:i4>
      </vt:variant>
      <vt:variant>
        <vt:i4>5</vt:i4>
      </vt:variant>
      <vt:variant>
        <vt:lpwstr/>
      </vt:variant>
      <vt:variant>
        <vt:lpwstr>_Toc274581543</vt:lpwstr>
      </vt:variant>
      <vt:variant>
        <vt:i4>1048635</vt:i4>
      </vt:variant>
      <vt:variant>
        <vt:i4>4019</vt:i4>
      </vt:variant>
      <vt:variant>
        <vt:i4>0</vt:i4>
      </vt:variant>
      <vt:variant>
        <vt:i4>5</vt:i4>
      </vt:variant>
      <vt:variant>
        <vt:lpwstr/>
      </vt:variant>
      <vt:variant>
        <vt:lpwstr>_Toc274581542</vt:lpwstr>
      </vt:variant>
      <vt:variant>
        <vt:i4>1048635</vt:i4>
      </vt:variant>
      <vt:variant>
        <vt:i4>4013</vt:i4>
      </vt:variant>
      <vt:variant>
        <vt:i4>0</vt:i4>
      </vt:variant>
      <vt:variant>
        <vt:i4>5</vt:i4>
      </vt:variant>
      <vt:variant>
        <vt:lpwstr/>
      </vt:variant>
      <vt:variant>
        <vt:lpwstr>_Toc274581541</vt:lpwstr>
      </vt:variant>
      <vt:variant>
        <vt:i4>1048635</vt:i4>
      </vt:variant>
      <vt:variant>
        <vt:i4>4007</vt:i4>
      </vt:variant>
      <vt:variant>
        <vt:i4>0</vt:i4>
      </vt:variant>
      <vt:variant>
        <vt:i4>5</vt:i4>
      </vt:variant>
      <vt:variant>
        <vt:lpwstr/>
      </vt:variant>
      <vt:variant>
        <vt:lpwstr>_Toc274581540</vt:lpwstr>
      </vt:variant>
      <vt:variant>
        <vt:i4>1507387</vt:i4>
      </vt:variant>
      <vt:variant>
        <vt:i4>4001</vt:i4>
      </vt:variant>
      <vt:variant>
        <vt:i4>0</vt:i4>
      </vt:variant>
      <vt:variant>
        <vt:i4>5</vt:i4>
      </vt:variant>
      <vt:variant>
        <vt:lpwstr/>
      </vt:variant>
      <vt:variant>
        <vt:lpwstr>_Toc274581539</vt:lpwstr>
      </vt:variant>
      <vt:variant>
        <vt:i4>1507387</vt:i4>
      </vt:variant>
      <vt:variant>
        <vt:i4>3995</vt:i4>
      </vt:variant>
      <vt:variant>
        <vt:i4>0</vt:i4>
      </vt:variant>
      <vt:variant>
        <vt:i4>5</vt:i4>
      </vt:variant>
      <vt:variant>
        <vt:lpwstr/>
      </vt:variant>
      <vt:variant>
        <vt:lpwstr>_Toc274581538</vt:lpwstr>
      </vt:variant>
      <vt:variant>
        <vt:i4>1507387</vt:i4>
      </vt:variant>
      <vt:variant>
        <vt:i4>3989</vt:i4>
      </vt:variant>
      <vt:variant>
        <vt:i4>0</vt:i4>
      </vt:variant>
      <vt:variant>
        <vt:i4>5</vt:i4>
      </vt:variant>
      <vt:variant>
        <vt:lpwstr/>
      </vt:variant>
      <vt:variant>
        <vt:lpwstr>_Toc274581537</vt:lpwstr>
      </vt:variant>
      <vt:variant>
        <vt:i4>1507387</vt:i4>
      </vt:variant>
      <vt:variant>
        <vt:i4>3983</vt:i4>
      </vt:variant>
      <vt:variant>
        <vt:i4>0</vt:i4>
      </vt:variant>
      <vt:variant>
        <vt:i4>5</vt:i4>
      </vt:variant>
      <vt:variant>
        <vt:lpwstr/>
      </vt:variant>
      <vt:variant>
        <vt:lpwstr>_Toc274581536</vt:lpwstr>
      </vt:variant>
      <vt:variant>
        <vt:i4>1507387</vt:i4>
      </vt:variant>
      <vt:variant>
        <vt:i4>3977</vt:i4>
      </vt:variant>
      <vt:variant>
        <vt:i4>0</vt:i4>
      </vt:variant>
      <vt:variant>
        <vt:i4>5</vt:i4>
      </vt:variant>
      <vt:variant>
        <vt:lpwstr/>
      </vt:variant>
      <vt:variant>
        <vt:lpwstr>_Toc274581535</vt:lpwstr>
      </vt:variant>
      <vt:variant>
        <vt:i4>1507387</vt:i4>
      </vt:variant>
      <vt:variant>
        <vt:i4>3971</vt:i4>
      </vt:variant>
      <vt:variant>
        <vt:i4>0</vt:i4>
      </vt:variant>
      <vt:variant>
        <vt:i4>5</vt:i4>
      </vt:variant>
      <vt:variant>
        <vt:lpwstr/>
      </vt:variant>
      <vt:variant>
        <vt:lpwstr>_Toc274581534</vt:lpwstr>
      </vt:variant>
      <vt:variant>
        <vt:i4>1507387</vt:i4>
      </vt:variant>
      <vt:variant>
        <vt:i4>3965</vt:i4>
      </vt:variant>
      <vt:variant>
        <vt:i4>0</vt:i4>
      </vt:variant>
      <vt:variant>
        <vt:i4>5</vt:i4>
      </vt:variant>
      <vt:variant>
        <vt:lpwstr/>
      </vt:variant>
      <vt:variant>
        <vt:lpwstr>_Toc274581533</vt:lpwstr>
      </vt:variant>
      <vt:variant>
        <vt:i4>1507387</vt:i4>
      </vt:variant>
      <vt:variant>
        <vt:i4>3959</vt:i4>
      </vt:variant>
      <vt:variant>
        <vt:i4>0</vt:i4>
      </vt:variant>
      <vt:variant>
        <vt:i4>5</vt:i4>
      </vt:variant>
      <vt:variant>
        <vt:lpwstr/>
      </vt:variant>
      <vt:variant>
        <vt:lpwstr>_Toc274581532</vt:lpwstr>
      </vt:variant>
      <vt:variant>
        <vt:i4>1507387</vt:i4>
      </vt:variant>
      <vt:variant>
        <vt:i4>3953</vt:i4>
      </vt:variant>
      <vt:variant>
        <vt:i4>0</vt:i4>
      </vt:variant>
      <vt:variant>
        <vt:i4>5</vt:i4>
      </vt:variant>
      <vt:variant>
        <vt:lpwstr/>
      </vt:variant>
      <vt:variant>
        <vt:lpwstr>_Toc274581531</vt:lpwstr>
      </vt:variant>
      <vt:variant>
        <vt:i4>1507387</vt:i4>
      </vt:variant>
      <vt:variant>
        <vt:i4>3947</vt:i4>
      </vt:variant>
      <vt:variant>
        <vt:i4>0</vt:i4>
      </vt:variant>
      <vt:variant>
        <vt:i4>5</vt:i4>
      </vt:variant>
      <vt:variant>
        <vt:lpwstr/>
      </vt:variant>
      <vt:variant>
        <vt:lpwstr>_Toc274581530</vt:lpwstr>
      </vt:variant>
      <vt:variant>
        <vt:i4>1441851</vt:i4>
      </vt:variant>
      <vt:variant>
        <vt:i4>3941</vt:i4>
      </vt:variant>
      <vt:variant>
        <vt:i4>0</vt:i4>
      </vt:variant>
      <vt:variant>
        <vt:i4>5</vt:i4>
      </vt:variant>
      <vt:variant>
        <vt:lpwstr/>
      </vt:variant>
      <vt:variant>
        <vt:lpwstr>_Toc274581529</vt:lpwstr>
      </vt:variant>
      <vt:variant>
        <vt:i4>1441851</vt:i4>
      </vt:variant>
      <vt:variant>
        <vt:i4>3935</vt:i4>
      </vt:variant>
      <vt:variant>
        <vt:i4>0</vt:i4>
      </vt:variant>
      <vt:variant>
        <vt:i4>5</vt:i4>
      </vt:variant>
      <vt:variant>
        <vt:lpwstr/>
      </vt:variant>
      <vt:variant>
        <vt:lpwstr>_Toc274581528</vt:lpwstr>
      </vt:variant>
      <vt:variant>
        <vt:i4>1441851</vt:i4>
      </vt:variant>
      <vt:variant>
        <vt:i4>3929</vt:i4>
      </vt:variant>
      <vt:variant>
        <vt:i4>0</vt:i4>
      </vt:variant>
      <vt:variant>
        <vt:i4>5</vt:i4>
      </vt:variant>
      <vt:variant>
        <vt:lpwstr/>
      </vt:variant>
      <vt:variant>
        <vt:lpwstr>_Toc274581527</vt:lpwstr>
      </vt:variant>
      <vt:variant>
        <vt:i4>1441851</vt:i4>
      </vt:variant>
      <vt:variant>
        <vt:i4>3923</vt:i4>
      </vt:variant>
      <vt:variant>
        <vt:i4>0</vt:i4>
      </vt:variant>
      <vt:variant>
        <vt:i4>5</vt:i4>
      </vt:variant>
      <vt:variant>
        <vt:lpwstr/>
      </vt:variant>
      <vt:variant>
        <vt:lpwstr>_Toc274581526</vt:lpwstr>
      </vt:variant>
      <vt:variant>
        <vt:i4>1441851</vt:i4>
      </vt:variant>
      <vt:variant>
        <vt:i4>3917</vt:i4>
      </vt:variant>
      <vt:variant>
        <vt:i4>0</vt:i4>
      </vt:variant>
      <vt:variant>
        <vt:i4>5</vt:i4>
      </vt:variant>
      <vt:variant>
        <vt:lpwstr/>
      </vt:variant>
      <vt:variant>
        <vt:lpwstr>_Toc274581525</vt:lpwstr>
      </vt:variant>
      <vt:variant>
        <vt:i4>1441851</vt:i4>
      </vt:variant>
      <vt:variant>
        <vt:i4>3911</vt:i4>
      </vt:variant>
      <vt:variant>
        <vt:i4>0</vt:i4>
      </vt:variant>
      <vt:variant>
        <vt:i4>5</vt:i4>
      </vt:variant>
      <vt:variant>
        <vt:lpwstr/>
      </vt:variant>
      <vt:variant>
        <vt:lpwstr>_Toc274581524</vt:lpwstr>
      </vt:variant>
      <vt:variant>
        <vt:i4>1441851</vt:i4>
      </vt:variant>
      <vt:variant>
        <vt:i4>3905</vt:i4>
      </vt:variant>
      <vt:variant>
        <vt:i4>0</vt:i4>
      </vt:variant>
      <vt:variant>
        <vt:i4>5</vt:i4>
      </vt:variant>
      <vt:variant>
        <vt:lpwstr/>
      </vt:variant>
      <vt:variant>
        <vt:lpwstr>_Toc274581523</vt:lpwstr>
      </vt:variant>
      <vt:variant>
        <vt:i4>1441851</vt:i4>
      </vt:variant>
      <vt:variant>
        <vt:i4>3899</vt:i4>
      </vt:variant>
      <vt:variant>
        <vt:i4>0</vt:i4>
      </vt:variant>
      <vt:variant>
        <vt:i4>5</vt:i4>
      </vt:variant>
      <vt:variant>
        <vt:lpwstr/>
      </vt:variant>
      <vt:variant>
        <vt:lpwstr>_Toc274581522</vt:lpwstr>
      </vt:variant>
      <vt:variant>
        <vt:i4>1441851</vt:i4>
      </vt:variant>
      <vt:variant>
        <vt:i4>3893</vt:i4>
      </vt:variant>
      <vt:variant>
        <vt:i4>0</vt:i4>
      </vt:variant>
      <vt:variant>
        <vt:i4>5</vt:i4>
      </vt:variant>
      <vt:variant>
        <vt:lpwstr/>
      </vt:variant>
      <vt:variant>
        <vt:lpwstr>_Toc274581521</vt:lpwstr>
      </vt:variant>
      <vt:variant>
        <vt:i4>1441851</vt:i4>
      </vt:variant>
      <vt:variant>
        <vt:i4>3887</vt:i4>
      </vt:variant>
      <vt:variant>
        <vt:i4>0</vt:i4>
      </vt:variant>
      <vt:variant>
        <vt:i4>5</vt:i4>
      </vt:variant>
      <vt:variant>
        <vt:lpwstr/>
      </vt:variant>
      <vt:variant>
        <vt:lpwstr>_Toc274581520</vt:lpwstr>
      </vt:variant>
      <vt:variant>
        <vt:i4>1376315</vt:i4>
      </vt:variant>
      <vt:variant>
        <vt:i4>3881</vt:i4>
      </vt:variant>
      <vt:variant>
        <vt:i4>0</vt:i4>
      </vt:variant>
      <vt:variant>
        <vt:i4>5</vt:i4>
      </vt:variant>
      <vt:variant>
        <vt:lpwstr/>
      </vt:variant>
      <vt:variant>
        <vt:lpwstr>_Toc274581519</vt:lpwstr>
      </vt:variant>
      <vt:variant>
        <vt:i4>1376315</vt:i4>
      </vt:variant>
      <vt:variant>
        <vt:i4>3875</vt:i4>
      </vt:variant>
      <vt:variant>
        <vt:i4>0</vt:i4>
      </vt:variant>
      <vt:variant>
        <vt:i4>5</vt:i4>
      </vt:variant>
      <vt:variant>
        <vt:lpwstr/>
      </vt:variant>
      <vt:variant>
        <vt:lpwstr>_Toc274581518</vt:lpwstr>
      </vt:variant>
      <vt:variant>
        <vt:i4>1376315</vt:i4>
      </vt:variant>
      <vt:variant>
        <vt:i4>3869</vt:i4>
      </vt:variant>
      <vt:variant>
        <vt:i4>0</vt:i4>
      </vt:variant>
      <vt:variant>
        <vt:i4>5</vt:i4>
      </vt:variant>
      <vt:variant>
        <vt:lpwstr/>
      </vt:variant>
      <vt:variant>
        <vt:lpwstr>_Toc274581517</vt:lpwstr>
      </vt:variant>
      <vt:variant>
        <vt:i4>1376315</vt:i4>
      </vt:variant>
      <vt:variant>
        <vt:i4>3863</vt:i4>
      </vt:variant>
      <vt:variant>
        <vt:i4>0</vt:i4>
      </vt:variant>
      <vt:variant>
        <vt:i4>5</vt:i4>
      </vt:variant>
      <vt:variant>
        <vt:lpwstr/>
      </vt:variant>
      <vt:variant>
        <vt:lpwstr>_Toc274581516</vt:lpwstr>
      </vt:variant>
      <vt:variant>
        <vt:i4>1376315</vt:i4>
      </vt:variant>
      <vt:variant>
        <vt:i4>3857</vt:i4>
      </vt:variant>
      <vt:variant>
        <vt:i4>0</vt:i4>
      </vt:variant>
      <vt:variant>
        <vt:i4>5</vt:i4>
      </vt:variant>
      <vt:variant>
        <vt:lpwstr/>
      </vt:variant>
      <vt:variant>
        <vt:lpwstr>_Toc274581515</vt:lpwstr>
      </vt:variant>
      <vt:variant>
        <vt:i4>1376315</vt:i4>
      </vt:variant>
      <vt:variant>
        <vt:i4>3851</vt:i4>
      </vt:variant>
      <vt:variant>
        <vt:i4>0</vt:i4>
      </vt:variant>
      <vt:variant>
        <vt:i4>5</vt:i4>
      </vt:variant>
      <vt:variant>
        <vt:lpwstr/>
      </vt:variant>
      <vt:variant>
        <vt:lpwstr>_Toc274581514</vt:lpwstr>
      </vt:variant>
      <vt:variant>
        <vt:i4>1376315</vt:i4>
      </vt:variant>
      <vt:variant>
        <vt:i4>3845</vt:i4>
      </vt:variant>
      <vt:variant>
        <vt:i4>0</vt:i4>
      </vt:variant>
      <vt:variant>
        <vt:i4>5</vt:i4>
      </vt:variant>
      <vt:variant>
        <vt:lpwstr/>
      </vt:variant>
      <vt:variant>
        <vt:lpwstr>_Toc274581513</vt:lpwstr>
      </vt:variant>
      <vt:variant>
        <vt:i4>1376315</vt:i4>
      </vt:variant>
      <vt:variant>
        <vt:i4>3839</vt:i4>
      </vt:variant>
      <vt:variant>
        <vt:i4>0</vt:i4>
      </vt:variant>
      <vt:variant>
        <vt:i4>5</vt:i4>
      </vt:variant>
      <vt:variant>
        <vt:lpwstr/>
      </vt:variant>
      <vt:variant>
        <vt:lpwstr>_Toc274581512</vt:lpwstr>
      </vt:variant>
      <vt:variant>
        <vt:i4>1376315</vt:i4>
      </vt:variant>
      <vt:variant>
        <vt:i4>3833</vt:i4>
      </vt:variant>
      <vt:variant>
        <vt:i4>0</vt:i4>
      </vt:variant>
      <vt:variant>
        <vt:i4>5</vt:i4>
      </vt:variant>
      <vt:variant>
        <vt:lpwstr/>
      </vt:variant>
      <vt:variant>
        <vt:lpwstr>_Toc274581511</vt:lpwstr>
      </vt:variant>
      <vt:variant>
        <vt:i4>1376315</vt:i4>
      </vt:variant>
      <vt:variant>
        <vt:i4>3827</vt:i4>
      </vt:variant>
      <vt:variant>
        <vt:i4>0</vt:i4>
      </vt:variant>
      <vt:variant>
        <vt:i4>5</vt:i4>
      </vt:variant>
      <vt:variant>
        <vt:lpwstr/>
      </vt:variant>
      <vt:variant>
        <vt:lpwstr>_Toc274581510</vt:lpwstr>
      </vt:variant>
      <vt:variant>
        <vt:i4>1310779</vt:i4>
      </vt:variant>
      <vt:variant>
        <vt:i4>3821</vt:i4>
      </vt:variant>
      <vt:variant>
        <vt:i4>0</vt:i4>
      </vt:variant>
      <vt:variant>
        <vt:i4>5</vt:i4>
      </vt:variant>
      <vt:variant>
        <vt:lpwstr/>
      </vt:variant>
      <vt:variant>
        <vt:lpwstr>_Toc274581509</vt:lpwstr>
      </vt:variant>
      <vt:variant>
        <vt:i4>1310779</vt:i4>
      </vt:variant>
      <vt:variant>
        <vt:i4>3815</vt:i4>
      </vt:variant>
      <vt:variant>
        <vt:i4>0</vt:i4>
      </vt:variant>
      <vt:variant>
        <vt:i4>5</vt:i4>
      </vt:variant>
      <vt:variant>
        <vt:lpwstr/>
      </vt:variant>
      <vt:variant>
        <vt:lpwstr>_Toc274581508</vt:lpwstr>
      </vt:variant>
      <vt:variant>
        <vt:i4>1310779</vt:i4>
      </vt:variant>
      <vt:variant>
        <vt:i4>3809</vt:i4>
      </vt:variant>
      <vt:variant>
        <vt:i4>0</vt:i4>
      </vt:variant>
      <vt:variant>
        <vt:i4>5</vt:i4>
      </vt:variant>
      <vt:variant>
        <vt:lpwstr/>
      </vt:variant>
      <vt:variant>
        <vt:lpwstr>_Toc274581507</vt:lpwstr>
      </vt:variant>
      <vt:variant>
        <vt:i4>1310779</vt:i4>
      </vt:variant>
      <vt:variant>
        <vt:i4>3803</vt:i4>
      </vt:variant>
      <vt:variant>
        <vt:i4>0</vt:i4>
      </vt:variant>
      <vt:variant>
        <vt:i4>5</vt:i4>
      </vt:variant>
      <vt:variant>
        <vt:lpwstr/>
      </vt:variant>
      <vt:variant>
        <vt:lpwstr>_Toc274581506</vt:lpwstr>
      </vt:variant>
      <vt:variant>
        <vt:i4>1310779</vt:i4>
      </vt:variant>
      <vt:variant>
        <vt:i4>3797</vt:i4>
      </vt:variant>
      <vt:variant>
        <vt:i4>0</vt:i4>
      </vt:variant>
      <vt:variant>
        <vt:i4>5</vt:i4>
      </vt:variant>
      <vt:variant>
        <vt:lpwstr/>
      </vt:variant>
      <vt:variant>
        <vt:lpwstr>_Toc274581505</vt:lpwstr>
      </vt:variant>
      <vt:variant>
        <vt:i4>1310779</vt:i4>
      </vt:variant>
      <vt:variant>
        <vt:i4>3791</vt:i4>
      </vt:variant>
      <vt:variant>
        <vt:i4>0</vt:i4>
      </vt:variant>
      <vt:variant>
        <vt:i4>5</vt:i4>
      </vt:variant>
      <vt:variant>
        <vt:lpwstr/>
      </vt:variant>
      <vt:variant>
        <vt:lpwstr>_Toc274581504</vt:lpwstr>
      </vt:variant>
      <vt:variant>
        <vt:i4>1310779</vt:i4>
      </vt:variant>
      <vt:variant>
        <vt:i4>3785</vt:i4>
      </vt:variant>
      <vt:variant>
        <vt:i4>0</vt:i4>
      </vt:variant>
      <vt:variant>
        <vt:i4>5</vt:i4>
      </vt:variant>
      <vt:variant>
        <vt:lpwstr/>
      </vt:variant>
      <vt:variant>
        <vt:lpwstr>_Toc274581503</vt:lpwstr>
      </vt:variant>
      <vt:variant>
        <vt:i4>1310779</vt:i4>
      </vt:variant>
      <vt:variant>
        <vt:i4>3779</vt:i4>
      </vt:variant>
      <vt:variant>
        <vt:i4>0</vt:i4>
      </vt:variant>
      <vt:variant>
        <vt:i4>5</vt:i4>
      </vt:variant>
      <vt:variant>
        <vt:lpwstr/>
      </vt:variant>
      <vt:variant>
        <vt:lpwstr>_Toc274581502</vt:lpwstr>
      </vt:variant>
      <vt:variant>
        <vt:i4>1310779</vt:i4>
      </vt:variant>
      <vt:variant>
        <vt:i4>3773</vt:i4>
      </vt:variant>
      <vt:variant>
        <vt:i4>0</vt:i4>
      </vt:variant>
      <vt:variant>
        <vt:i4>5</vt:i4>
      </vt:variant>
      <vt:variant>
        <vt:lpwstr/>
      </vt:variant>
      <vt:variant>
        <vt:lpwstr>_Toc274581501</vt:lpwstr>
      </vt:variant>
      <vt:variant>
        <vt:i4>1310779</vt:i4>
      </vt:variant>
      <vt:variant>
        <vt:i4>3767</vt:i4>
      </vt:variant>
      <vt:variant>
        <vt:i4>0</vt:i4>
      </vt:variant>
      <vt:variant>
        <vt:i4>5</vt:i4>
      </vt:variant>
      <vt:variant>
        <vt:lpwstr/>
      </vt:variant>
      <vt:variant>
        <vt:lpwstr>_Toc274581500</vt:lpwstr>
      </vt:variant>
      <vt:variant>
        <vt:i4>1900602</vt:i4>
      </vt:variant>
      <vt:variant>
        <vt:i4>3761</vt:i4>
      </vt:variant>
      <vt:variant>
        <vt:i4>0</vt:i4>
      </vt:variant>
      <vt:variant>
        <vt:i4>5</vt:i4>
      </vt:variant>
      <vt:variant>
        <vt:lpwstr/>
      </vt:variant>
      <vt:variant>
        <vt:lpwstr>_Toc274581499</vt:lpwstr>
      </vt:variant>
      <vt:variant>
        <vt:i4>1900602</vt:i4>
      </vt:variant>
      <vt:variant>
        <vt:i4>3755</vt:i4>
      </vt:variant>
      <vt:variant>
        <vt:i4>0</vt:i4>
      </vt:variant>
      <vt:variant>
        <vt:i4>5</vt:i4>
      </vt:variant>
      <vt:variant>
        <vt:lpwstr/>
      </vt:variant>
      <vt:variant>
        <vt:lpwstr>_Toc274581498</vt:lpwstr>
      </vt:variant>
      <vt:variant>
        <vt:i4>1900602</vt:i4>
      </vt:variant>
      <vt:variant>
        <vt:i4>3749</vt:i4>
      </vt:variant>
      <vt:variant>
        <vt:i4>0</vt:i4>
      </vt:variant>
      <vt:variant>
        <vt:i4>5</vt:i4>
      </vt:variant>
      <vt:variant>
        <vt:lpwstr/>
      </vt:variant>
      <vt:variant>
        <vt:lpwstr>_Toc274581497</vt:lpwstr>
      </vt:variant>
      <vt:variant>
        <vt:i4>1900602</vt:i4>
      </vt:variant>
      <vt:variant>
        <vt:i4>3743</vt:i4>
      </vt:variant>
      <vt:variant>
        <vt:i4>0</vt:i4>
      </vt:variant>
      <vt:variant>
        <vt:i4>5</vt:i4>
      </vt:variant>
      <vt:variant>
        <vt:lpwstr/>
      </vt:variant>
      <vt:variant>
        <vt:lpwstr>_Toc274581496</vt:lpwstr>
      </vt:variant>
      <vt:variant>
        <vt:i4>1900602</vt:i4>
      </vt:variant>
      <vt:variant>
        <vt:i4>3737</vt:i4>
      </vt:variant>
      <vt:variant>
        <vt:i4>0</vt:i4>
      </vt:variant>
      <vt:variant>
        <vt:i4>5</vt:i4>
      </vt:variant>
      <vt:variant>
        <vt:lpwstr/>
      </vt:variant>
      <vt:variant>
        <vt:lpwstr>_Toc274581495</vt:lpwstr>
      </vt:variant>
      <vt:variant>
        <vt:i4>1900602</vt:i4>
      </vt:variant>
      <vt:variant>
        <vt:i4>3731</vt:i4>
      </vt:variant>
      <vt:variant>
        <vt:i4>0</vt:i4>
      </vt:variant>
      <vt:variant>
        <vt:i4>5</vt:i4>
      </vt:variant>
      <vt:variant>
        <vt:lpwstr/>
      </vt:variant>
      <vt:variant>
        <vt:lpwstr>_Toc274581494</vt:lpwstr>
      </vt:variant>
      <vt:variant>
        <vt:i4>1900602</vt:i4>
      </vt:variant>
      <vt:variant>
        <vt:i4>3725</vt:i4>
      </vt:variant>
      <vt:variant>
        <vt:i4>0</vt:i4>
      </vt:variant>
      <vt:variant>
        <vt:i4>5</vt:i4>
      </vt:variant>
      <vt:variant>
        <vt:lpwstr/>
      </vt:variant>
      <vt:variant>
        <vt:lpwstr>_Toc274581493</vt:lpwstr>
      </vt:variant>
      <vt:variant>
        <vt:i4>1900602</vt:i4>
      </vt:variant>
      <vt:variant>
        <vt:i4>3719</vt:i4>
      </vt:variant>
      <vt:variant>
        <vt:i4>0</vt:i4>
      </vt:variant>
      <vt:variant>
        <vt:i4>5</vt:i4>
      </vt:variant>
      <vt:variant>
        <vt:lpwstr/>
      </vt:variant>
      <vt:variant>
        <vt:lpwstr>_Toc274581492</vt:lpwstr>
      </vt:variant>
      <vt:variant>
        <vt:i4>1900602</vt:i4>
      </vt:variant>
      <vt:variant>
        <vt:i4>3713</vt:i4>
      </vt:variant>
      <vt:variant>
        <vt:i4>0</vt:i4>
      </vt:variant>
      <vt:variant>
        <vt:i4>5</vt:i4>
      </vt:variant>
      <vt:variant>
        <vt:lpwstr/>
      </vt:variant>
      <vt:variant>
        <vt:lpwstr>_Toc274581491</vt:lpwstr>
      </vt:variant>
      <vt:variant>
        <vt:i4>1900602</vt:i4>
      </vt:variant>
      <vt:variant>
        <vt:i4>3707</vt:i4>
      </vt:variant>
      <vt:variant>
        <vt:i4>0</vt:i4>
      </vt:variant>
      <vt:variant>
        <vt:i4>5</vt:i4>
      </vt:variant>
      <vt:variant>
        <vt:lpwstr/>
      </vt:variant>
      <vt:variant>
        <vt:lpwstr>_Toc274581490</vt:lpwstr>
      </vt:variant>
      <vt:variant>
        <vt:i4>1835066</vt:i4>
      </vt:variant>
      <vt:variant>
        <vt:i4>3701</vt:i4>
      </vt:variant>
      <vt:variant>
        <vt:i4>0</vt:i4>
      </vt:variant>
      <vt:variant>
        <vt:i4>5</vt:i4>
      </vt:variant>
      <vt:variant>
        <vt:lpwstr/>
      </vt:variant>
      <vt:variant>
        <vt:lpwstr>_Toc274581489</vt:lpwstr>
      </vt:variant>
      <vt:variant>
        <vt:i4>1835066</vt:i4>
      </vt:variant>
      <vt:variant>
        <vt:i4>3695</vt:i4>
      </vt:variant>
      <vt:variant>
        <vt:i4>0</vt:i4>
      </vt:variant>
      <vt:variant>
        <vt:i4>5</vt:i4>
      </vt:variant>
      <vt:variant>
        <vt:lpwstr/>
      </vt:variant>
      <vt:variant>
        <vt:lpwstr>_Toc274581488</vt:lpwstr>
      </vt:variant>
      <vt:variant>
        <vt:i4>1835066</vt:i4>
      </vt:variant>
      <vt:variant>
        <vt:i4>3689</vt:i4>
      </vt:variant>
      <vt:variant>
        <vt:i4>0</vt:i4>
      </vt:variant>
      <vt:variant>
        <vt:i4>5</vt:i4>
      </vt:variant>
      <vt:variant>
        <vt:lpwstr/>
      </vt:variant>
      <vt:variant>
        <vt:lpwstr>_Toc274581487</vt:lpwstr>
      </vt:variant>
      <vt:variant>
        <vt:i4>1835066</vt:i4>
      </vt:variant>
      <vt:variant>
        <vt:i4>3683</vt:i4>
      </vt:variant>
      <vt:variant>
        <vt:i4>0</vt:i4>
      </vt:variant>
      <vt:variant>
        <vt:i4>5</vt:i4>
      </vt:variant>
      <vt:variant>
        <vt:lpwstr/>
      </vt:variant>
      <vt:variant>
        <vt:lpwstr>_Toc274581486</vt:lpwstr>
      </vt:variant>
      <vt:variant>
        <vt:i4>1835066</vt:i4>
      </vt:variant>
      <vt:variant>
        <vt:i4>3677</vt:i4>
      </vt:variant>
      <vt:variant>
        <vt:i4>0</vt:i4>
      </vt:variant>
      <vt:variant>
        <vt:i4>5</vt:i4>
      </vt:variant>
      <vt:variant>
        <vt:lpwstr/>
      </vt:variant>
      <vt:variant>
        <vt:lpwstr>_Toc274581485</vt:lpwstr>
      </vt:variant>
      <vt:variant>
        <vt:i4>1835066</vt:i4>
      </vt:variant>
      <vt:variant>
        <vt:i4>3671</vt:i4>
      </vt:variant>
      <vt:variant>
        <vt:i4>0</vt:i4>
      </vt:variant>
      <vt:variant>
        <vt:i4>5</vt:i4>
      </vt:variant>
      <vt:variant>
        <vt:lpwstr/>
      </vt:variant>
      <vt:variant>
        <vt:lpwstr>_Toc274581484</vt:lpwstr>
      </vt:variant>
      <vt:variant>
        <vt:i4>1835066</vt:i4>
      </vt:variant>
      <vt:variant>
        <vt:i4>3665</vt:i4>
      </vt:variant>
      <vt:variant>
        <vt:i4>0</vt:i4>
      </vt:variant>
      <vt:variant>
        <vt:i4>5</vt:i4>
      </vt:variant>
      <vt:variant>
        <vt:lpwstr/>
      </vt:variant>
      <vt:variant>
        <vt:lpwstr>_Toc274581483</vt:lpwstr>
      </vt:variant>
      <vt:variant>
        <vt:i4>1835066</vt:i4>
      </vt:variant>
      <vt:variant>
        <vt:i4>3659</vt:i4>
      </vt:variant>
      <vt:variant>
        <vt:i4>0</vt:i4>
      </vt:variant>
      <vt:variant>
        <vt:i4>5</vt:i4>
      </vt:variant>
      <vt:variant>
        <vt:lpwstr/>
      </vt:variant>
      <vt:variant>
        <vt:lpwstr>_Toc274581482</vt:lpwstr>
      </vt:variant>
      <vt:variant>
        <vt:i4>1835066</vt:i4>
      </vt:variant>
      <vt:variant>
        <vt:i4>3653</vt:i4>
      </vt:variant>
      <vt:variant>
        <vt:i4>0</vt:i4>
      </vt:variant>
      <vt:variant>
        <vt:i4>5</vt:i4>
      </vt:variant>
      <vt:variant>
        <vt:lpwstr/>
      </vt:variant>
      <vt:variant>
        <vt:lpwstr>_Toc274581481</vt:lpwstr>
      </vt:variant>
      <vt:variant>
        <vt:i4>1835066</vt:i4>
      </vt:variant>
      <vt:variant>
        <vt:i4>3647</vt:i4>
      </vt:variant>
      <vt:variant>
        <vt:i4>0</vt:i4>
      </vt:variant>
      <vt:variant>
        <vt:i4>5</vt:i4>
      </vt:variant>
      <vt:variant>
        <vt:lpwstr/>
      </vt:variant>
      <vt:variant>
        <vt:lpwstr>_Toc274581480</vt:lpwstr>
      </vt:variant>
      <vt:variant>
        <vt:i4>1245242</vt:i4>
      </vt:variant>
      <vt:variant>
        <vt:i4>3641</vt:i4>
      </vt:variant>
      <vt:variant>
        <vt:i4>0</vt:i4>
      </vt:variant>
      <vt:variant>
        <vt:i4>5</vt:i4>
      </vt:variant>
      <vt:variant>
        <vt:lpwstr/>
      </vt:variant>
      <vt:variant>
        <vt:lpwstr>_Toc274581479</vt:lpwstr>
      </vt:variant>
      <vt:variant>
        <vt:i4>1245242</vt:i4>
      </vt:variant>
      <vt:variant>
        <vt:i4>3635</vt:i4>
      </vt:variant>
      <vt:variant>
        <vt:i4>0</vt:i4>
      </vt:variant>
      <vt:variant>
        <vt:i4>5</vt:i4>
      </vt:variant>
      <vt:variant>
        <vt:lpwstr/>
      </vt:variant>
      <vt:variant>
        <vt:lpwstr>_Toc274581478</vt:lpwstr>
      </vt:variant>
      <vt:variant>
        <vt:i4>1245242</vt:i4>
      </vt:variant>
      <vt:variant>
        <vt:i4>3629</vt:i4>
      </vt:variant>
      <vt:variant>
        <vt:i4>0</vt:i4>
      </vt:variant>
      <vt:variant>
        <vt:i4>5</vt:i4>
      </vt:variant>
      <vt:variant>
        <vt:lpwstr/>
      </vt:variant>
      <vt:variant>
        <vt:lpwstr>_Toc274581477</vt:lpwstr>
      </vt:variant>
      <vt:variant>
        <vt:i4>1245242</vt:i4>
      </vt:variant>
      <vt:variant>
        <vt:i4>3623</vt:i4>
      </vt:variant>
      <vt:variant>
        <vt:i4>0</vt:i4>
      </vt:variant>
      <vt:variant>
        <vt:i4>5</vt:i4>
      </vt:variant>
      <vt:variant>
        <vt:lpwstr/>
      </vt:variant>
      <vt:variant>
        <vt:lpwstr>_Toc274581476</vt:lpwstr>
      </vt:variant>
      <vt:variant>
        <vt:i4>1245242</vt:i4>
      </vt:variant>
      <vt:variant>
        <vt:i4>3617</vt:i4>
      </vt:variant>
      <vt:variant>
        <vt:i4>0</vt:i4>
      </vt:variant>
      <vt:variant>
        <vt:i4>5</vt:i4>
      </vt:variant>
      <vt:variant>
        <vt:lpwstr/>
      </vt:variant>
      <vt:variant>
        <vt:lpwstr>_Toc274581475</vt:lpwstr>
      </vt:variant>
      <vt:variant>
        <vt:i4>1245242</vt:i4>
      </vt:variant>
      <vt:variant>
        <vt:i4>3611</vt:i4>
      </vt:variant>
      <vt:variant>
        <vt:i4>0</vt:i4>
      </vt:variant>
      <vt:variant>
        <vt:i4>5</vt:i4>
      </vt:variant>
      <vt:variant>
        <vt:lpwstr/>
      </vt:variant>
      <vt:variant>
        <vt:lpwstr>_Toc274581474</vt:lpwstr>
      </vt:variant>
      <vt:variant>
        <vt:i4>1245242</vt:i4>
      </vt:variant>
      <vt:variant>
        <vt:i4>3605</vt:i4>
      </vt:variant>
      <vt:variant>
        <vt:i4>0</vt:i4>
      </vt:variant>
      <vt:variant>
        <vt:i4>5</vt:i4>
      </vt:variant>
      <vt:variant>
        <vt:lpwstr/>
      </vt:variant>
      <vt:variant>
        <vt:lpwstr>_Toc274581473</vt:lpwstr>
      </vt:variant>
      <vt:variant>
        <vt:i4>1245242</vt:i4>
      </vt:variant>
      <vt:variant>
        <vt:i4>3599</vt:i4>
      </vt:variant>
      <vt:variant>
        <vt:i4>0</vt:i4>
      </vt:variant>
      <vt:variant>
        <vt:i4>5</vt:i4>
      </vt:variant>
      <vt:variant>
        <vt:lpwstr/>
      </vt:variant>
      <vt:variant>
        <vt:lpwstr>_Toc274581472</vt:lpwstr>
      </vt:variant>
      <vt:variant>
        <vt:i4>1245242</vt:i4>
      </vt:variant>
      <vt:variant>
        <vt:i4>3593</vt:i4>
      </vt:variant>
      <vt:variant>
        <vt:i4>0</vt:i4>
      </vt:variant>
      <vt:variant>
        <vt:i4>5</vt:i4>
      </vt:variant>
      <vt:variant>
        <vt:lpwstr/>
      </vt:variant>
      <vt:variant>
        <vt:lpwstr>_Toc274581471</vt:lpwstr>
      </vt:variant>
      <vt:variant>
        <vt:i4>1245242</vt:i4>
      </vt:variant>
      <vt:variant>
        <vt:i4>3587</vt:i4>
      </vt:variant>
      <vt:variant>
        <vt:i4>0</vt:i4>
      </vt:variant>
      <vt:variant>
        <vt:i4>5</vt:i4>
      </vt:variant>
      <vt:variant>
        <vt:lpwstr/>
      </vt:variant>
      <vt:variant>
        <vt:lpwstr>_Toc274581470</vt:lpwstr>
      </vt:variant>
      <vt:variant>
        <vt:i4>1179706</vt:i4>
      </vt:variant>
      <vt:variant>
        <vt:i4>3581</vt:i4>
      </vt:variant>
      <vt:variant>
        <vt:i4>0</vt:i4>
      </vt:variant>
      <vt:variant>
        <vt:i4>5</vt:i4>
      </vt:variant>
      <vt:variant>
        <vt:lpwstr/>
      </vt:variant>
      <vt:variant>
        <vt:lpwstr>_Toc274581469</vt:lpwstr>
      </vt:variant>
      <vt:variant>
        <vt:i4>1179706</vt:i4>
      </vt:variant>
      <vt:variant>
        <vt:i4>3575</vt:i4>
      </vt:variant>
      <vt:variant>
        <vt:i4>0</vt:i4>
      </vt:variant>
      <vt:variant>
        <vt:i4>5</vt:i4>
      </vt:variant>
      <vt:variant>
        <vt:lpwstr/>
      </vt:variant>
      <vt:variant>
        <vt:lpwstr>_Toc274581468</vt:lpwstr>
      </vt:variant>
      <vt:variant>
        <vt:i4>1179706</vt:i4>
      </vt:variant>
      <vt:variant>
        <vt:i4>3569</vt:i4>
      </vt:variant>
      <vt:variant>
        <vt:i4>0</vt:i4>
      </vt:variant>
      <vt:variant>
        <vt:i4>5</vt:i4>
      </vt:variant>
      <vt:variant>
        <vt:lpwstr/>
      </vt:variant>
      <vt:variant>
        <vt:lpwstr>_Toc274581467</vt:lpwstr>
      </vt:variant>
      <vt:variant>
        <vt:i4>1179706</vt:i4>
      </vt:variant>
      <vt:variant>
        <vt:i4>3563</vt:i4>
      </vt:variant>
      <vt:variant>
        <vt:i4>0</vt:i4>
      </vt:variant>
      <vt:variant>
        <vt:i4>5</vt:i4>
      </vt:variant>
      <vt:variant>
        <vt:lpwstr/>
      </vt:variant>
      <vt:variant>
        <vt:lpwstr>_Toc274581466</vt:lpwstr>
      </vt:variant>
      <vt:variant>
        <vt:i4>1179706</vt:i4>
      </vt:variant>
      <vt:variant>
        <vt:i4>3557</vt:i4>
      </vt:variant>
      <vt:variant>
        <vt:i4>0</vt:i4>
      </vt:variant>
      <vt:variant>
        <vt:i4>5</vt:i4>
      </vt:variant>
      <vt:variant>
        <vt:lpwstr/>
      </vt:variant>
      <vt:variant>
        <vt:lpwstr>_Toc274581465</vt:lpwstr>
      </vt:variant>
      <vt:variant>
        <vt:i4>1179706</vt:i4>
      </vt:variant>
      <vt:variant>
        <vt:i4>3551</vt:i4>
      </vt:variant>
      <vt:variant>
        <vt:i4>0</vt:i4>
      </vt:variant>
      <vt:variant>
        <vt:i4>5</vt:i4>
      </vt:variant>
      <vt:variant>
        <vt:lpwstr/>
      </vt:variant>
      <vt:variant>
        <vt:lpwstr>_Toc274581464</vt:lpwstr>
      </vt:variant>
      <vt:variant>
        <vt:i4>1179706</vt:i4>
      </vt:variant>
      <vt:variant>
        <vt:i4>3545</vt:i4>
      </vt:variant>
      <vt:variant>
        <vt:i4>0</vt:i4>
      </vt:variant>
      <vt:variant>
        <vt:i4>5</vt:i4>
      </vt:variant>
      <vt:variant>
        <vt:lpwstr/>
      </vt:variant>
      <vt:variant>
        <vt:lpwstr>_Toc274581463</vt:lpwstr>
      </vt:variant>
      <vt:variant>
        <vt:i4>1179706</vt:i4>
      </vt:variant>
      <vt:variant>
        <vt:i4>3539</vt:i4>
      </vt:variant>
      <vt:variant>
        <vt:i4>0</vt:i4>
      </vt:variant>
      <vt:variant>
        <vt:i4>5</vt:i4>
      </vt:variant>
      <vt:variant>
        <vt:lpwstr/>
      </vt:variant>
      <vt:variant>
        <vt:lpwstr>_Toc274581462</vt:lpwstr>
      </vt:variant>
      <vt:variant>
        <vt:i4>1179706</vt:i4>
      </vt:variant>
      <vt:variant>
        <vt:i4>3533</vt:i4>
      </vt:variant>
      <vt:variant>
        <vt:i4>0</vt:i4>
      </vt:variant>
      <vt:variant>
        <vt:i4>5</vt:i4>
      </vt:variant>
      <vt:variant>
        <vt:lpwstr/>
      </vt:variant>
      <vt:variant>
        <vt:lpwstr>_Toc274581461</vt:lpwstr>
      </vt:variant>
      <vt:variant>
        <vt:i4>1179706</vt:i4>
      </vt:variant>
      <vt:variant>
        <vt:i4>3527</vt:i4>
      </vt:variant>
      <vt:variant>
        <vt:i4>0</vt:i4>
      </vt:variant>
      <vt:variant>
        <vt:i4>5</vt:i4>
      </vt:variant>
      <vt:variant>
        <vt:lpwstr/>
      </vt:variant>
      <vt:variant>
        <vt:lpwstr>_Toc274581460</vt:lpwstr>
      </vt:variant>
      <vt:variant>
        <vt:i4>1114170</vt:i4>
      </vt:variant>
      <vt:variant>
        <vt:i4>3521</vt:i4>
      </vt:variant>
      <vt:variant>
        <vt:i4>0</vt:i4>
      </vt:variant>
      <vt:variant>
        <vt:i4>5</vt:i4>
      </vt:variant>
      <vt:variant>
        <vt:lpwstr/>
      </vt:variant>
      <vt:variant>
        <vt:lpwstr>_Toc274581459</vt:lpwstr>
      </vt:variant>
      <vt:variant>
        <vt:i4>1114170</vt:i4>
      </vt:variant>
      <vt:variant>
        <vt:i4>3515</vt:i4>
      </vt:variant>
      <vt:variant>
        <vt:i4>0</vt:i4>
      </vt:variant>
      <vt:variant>
        <vt:i4>5</vt:i4>
      </vt:variant>
      <vt:variant>
        <vt:lpwstr/>
      </vt:variant>
      <vt:variant>
        <vt:lpwstr>_Toc274581458</vt:lpwstr>
      </vt:variant>
      <vt:variant>
        <vt:i4>1114170</vt:i4>
      </vt:variant>
      <vt:variant>
        <vt:i4>3509</vt:i4>
      </vt:variant>
      <vt:variant>
        <vt:i4>0</vt:i4>
      </vt:variant>
      <vt:variant>
        <vt:i4>5</vt:i4>
      </vt:variant>
      <vt:variant>
        <vt:lpwstr/>
      </vt:variant>
      <vt:variant>
        <vt:lpwstr>_Toc274581457</vt:lpwstr>
      </vt:variant>
      <vt:variant>
        <vt:i4>1114170</vt:i4>
      </vt:variant>
      <vt:variant>
        <vt:i4>3503</vt:i4>
      </vt:variant>
      <vt:variant>
        <vt:i4>0</vt:i4>
      </vt:variant>
      <vt:variant>
        <vt:i4>5</vt:i4>
      </vt:variant>
      <vt:variant>
        <vt:lpwstr/>
      </vt:variant>
      <vt:variant>
        <vt:lpwstr>_Toc274581456</vt:lpwstr>
      </vt:variant>
      <vt:variant>
        <vt:i4>1114170</vt:i4>
      </vt:variant>
      <vt:variant>
        <vt:i4>3497</vt:i4>
      </vt:variant>
      <vt:variant>
        <vt:i4>0</vt:i4>
      </vt:variant>
      <vt:variant>
        <vt:i4>5</vt:i4>
      </vt:variant>
      <vt:variant>
        <vt:lpwstr/>
      </vt:variant>
      <vt:variant>
        <vt:lpwstr>_Toc274581455</vt:lpwstr>
      </vt:variant>
      <vt:variant>
        <vt:i4>1114170</vt:i4>
      </vt:variant>
      <vt:variant>
        <vt:i4>3491</vt:i4>
      </vt:variant>
      <vt:variant>
        <vt:i4>0</vt:i4>
      </vt:variant>
      <vt:variant>
        <vt:i4>5</vt:i4>
      </vt:variant>
      <vt:variant>
        <vt:lpwstr/>
      </vt:variant>
      <vt:variant>
        <vt:lpwstr>_Toc274581454</vt:lpwstr>
      </vt:variant>
      <vt:variant>
        <vt:i4>1114170</vt:i4>
      </vt:variant>
      <vt:variant>
        <vt:i4>3485</vt:i4>
      </vt:variant>
      <vt:variant>
        <vt:i4>0</vt:i4>
      </vt:variant>
      <vt:variant>
        <vt:i4>5</vt:i4>
      </vt:variant>
      <vt:variant>
        <vt:lpwstr/>
      </vt:variant>
      <vt:variant>
        <vt:lpwstr>_Toc274581453</vt:lpwstr>
      </vt:variant>
      <vt:variant>
        <vt:i4>1114170</vt:i4>
      </vt:variant>
      <vt:variant>
        <vt:i4>3479</vt:i4>
      </vt:variant>
      <vt:variant>
        <vt:i4>0</vt:i4>
      </vt:variant>
      <vt:variant>
        <vt:i4>5</vt:i4>
      </vt:variant>
      <vt:variant>
        <vt:lpwstr/>
      </vt:variant>
      <vt:variant>
        <vt:lpwstr>_Toc274581452</vt:lpwstr>
      </vt:variant>
      <vt:variant>
        <vt:i4>1114170</vt:i4>
      </vt:variant>
      <vt:variant>
        <vt:i4>3473</vt:i4>
      </vt:variant>
      <vt:variant>
        <vt:i4>0</vt:i4>
      </vt:variant>
      <vt:variant>
        <vt:i4>5</vt:i4>
      </vt:variant>
      <vt:variant>
        <vt:lpwstr/>
      </vt:variant>
      <vt:variant>
        <vt:lpwstr>_Toc274581451</vt:lpwstr>
      </vt:variant>
      <vt:variant>
        <vt:i4>1114170</vt:i4>
      </vt:variant>
      <vt:variant>
        <vt:i4>3467</vt:i4>
      </vt:variant>
      <vt:variant>
        <vt:i4>0</vt:i4>
      </vt:variant>
      <vt:variant>
        <vt:i4>5</vt:i4>
      </vt:variant>
      <vt:variant>
        <vt:lpwstr/>
      </vt:variant>
      <vt:variant>
        <vt:lpwstr>_Toc274581450</vt:lpwstr>
      </vt:variant>
      <vt:variant>
        <vt:i4>1048634</vt:i4>
      </vt:variant>
      <vt:variant>
        <vt:i4>3461</vt:i4>
      </vt:variant>
      <vt:variant>
        <vt:i4>0</vt:i4>
      </vt:variant>
      <vt:variant>
        <vt:i4>5</vt:i4>
      </vt:variant>
      <vt:variant>
        <vt:lpwstr/>
      </vt:variant>
      <vt:variant>
        <vt:lpwstr>_Toc274581449</vt:lpwstr>
      </vt:variant>
      <vt:variant>
        <vt:i4>1048634</vt:i4>
      </vt:variant>
      <vt:variant>
        <vt:i4>3455</vt:i4>
      </vt:variant>
      <vt:variant>
        <vt:i4>0</vt:i4>
      </vt:variant>
      <vt:variant>
        <vt:i4>5</vt:i4>
      </vt:variant>
      <vt:variant>
        <vt:lpwstr/>
      </vt:variant>
      <vt:variant>
        <vt:lpwstr>_Toc274581448</vt:lpwstr>
      </vt:variant>
      <vt:variant>
        <vt:i4>1048634</vt:i4>
      </vt:variant>
      <vt:variant>
        <vt:i4>3449</vt:i4>
      </vt:variant>
      <vt:variant>
        <vt:i4>0</vt:i4>
      </vt:variant>
      <vt:variant>
        <vt:i4>5</vt:i4>
      </vt:variant>
      <vt:variant>
        <vt:lpwstr/>
      </vt:variant>
      <vt:variant>
        <vt:lpwstr>_Toc274581447</vt:lpwstr>
      </vt:variant>
      <vt:variant>
        <vt:i4>1048634</vt:i4>
      </vt:variant>
      <vt:variant>
        <vt:i4>3443</vt:i4>
      </vt:variant>
      <vt:variant>
        <vt:i4>0</vt:i4>
      </vt:variant>
      <vt:variant>
        <vt:i4>5</vt:i4>
      </vt:variant>
      <vt:variant>
        <vt:lpwstr/>
      </vt:variant>
      <vt:variant>
        <vt:lpwstr>_Toc274581446</vt:lpwstr>
      </vt:variant>
      <vt:variant>
        <vt:i4>1048634</vt:i4>
      </vt:variant>
      <vt:variant>
        <vt:i4>3437</vt:i4>
      </vt:variant>
      <vt:variant>
        <vt:i4>0</vt:i4>
      </vt:variant>
      <vt:variant>
        <vt:i4>5</vt:i4>
      </vt:variant>
      <vt:variant>
        <vt:lpwstr/>
      </vt:variant>
      <vt:variant>
        <vt:lpwstr>_Toc274581445</vt:lpwstr>
      </vt:variant>
      <vt:variant>
        <vt:i4>1048634</vt:i4>
      </vt:variant>
      <vt:variant>
        <vt:i4>3431</vt:i4>
      </vt:variant>
      <vt:variant>
        <vt:i4>0</vt:i4>
      </vt:variant>
      <vt:variant>
        <vt:i4>5</vt:i4>
      </vt:variant>
      <vt:variant>
        <vt:lpwstr/>
      </vt:variant>
      <vt:variant>
        <vt:lpwstr>_Toc274581444</vt:lpwstr>
      </vt:variant>
      <vt:variant>
        <vt:i4>1048634</vt:i4>
      </vt:variant>
      <vt:variant>
        <vt:i4>3425</vt:i4>
      </vt:variant>
      <vt:variant>
        <vt:i4>0</vt:i4>
      </vt:variant>
      <vt:variant>
        <vt:i4>5</vt:i4>
      </vt:variant>
      <vt:variant>
        <vt:lpwstr/>
      </vt:variant>
      <vt:variant>
        <vt:lpwstr>_Toc274581443</vt:lpwstr>
      </vt:variant>
      <vt:variant>
        <vt:i4>1048634</vt:i4>
      </vt:variant>
      <vt:variant>
        <vt:i4>3419</vt:i4>
      </vt:variant>
      <vt:variant>
        <vt:i4>0</vt:i4>
      </vt:variant>
      <vt:variant>
        <vt:i4>5</vt:i4>
      </vt:variant>
      <vt:variant>
        <vt:lpwstr/>
      </vt:variant>
      <vt:variant>
        <vt:lpwstr>_Toc274581442</vt:lpwstr>
      </vt:variant>
      <vt:variant>
        <vt:i4>1048634</vt:i4>
      </vt:variant>
      <vt:variant>
        <vt:i4>3413</vt:i4>
      </vt:variant>
      <vt:variant>
        <vt:i4>0</vt:i4>
      </vt:variant>
      <vt:variant>
        <vt:i4>5</vt:i4>
      </vt:variant>
      <vt:variant>
        <vt:lpwstr/>
      </vt:variant>
      <vt:variant>
        <vt:lpwstr>_Toc274581441</vt:lpwstr>
      </vt:variant>
      <vt:variant>
        <vt:i4>1048634</vt:i4>
      </vt:variant>
      <vt:variant>
        <vt:i4>3407</vt:i4>
      </vt:variant>
      <vt:variant>
        <vt:i4>0</vt:i4>
      </vt:variant>
      <vt:variant>
        <vt:i4>5</vt:i4>
      </vt:variant>
      <vt:variant>
        <vt:lpwstr/>
      </vt:variant>
      <vt:variant>
        <vt:lpwstr>_Toc274581440</vt:lpwstr>
      </vt:variant>
      <vt:variant>
        <vt:i4>1507386</vt:i4>
      </vt:variant>
      <vt:variant>
        <vt:i4>3401</vt:i4>
      </vt:variant>
      <vt:variant>
        <vt:i4>0</vt:i4>
      </vt:variant>
      <vt:variant>
        <vt:i4>5</vt:i4>
      </vt:variant>
      <vt:variant>
        <vt:lpwstr/>
      </vt:variant>
      <vt:variant>
        <vt:lpwstr>_Toc274581439</vt:lpwstr>
      </vt:variant>
      <vt:variant>
        <vt:i4>1507386</vt:i4>
      </vt:variant>
      <vt:variant>
        <vt:i4>3395</vt:i4>
      </vt:variant>
      <vt:variant>
        <vt:i4>0</vt:i4>
      </vt:variant>
      <vt:variant>
        <vt:i4>5</vt:i4>
      </vt:variant>
      <vt:variant>
        <vt:lpwstr/>
      </vt:variant>
      <vt:variant>
        <vt:lpwstr>_Toc274581438</vt:lpwstr>
      </vt:variant>
      <vt:variant>
        <vt:i4>1507386</vt:i4>
      </vt:variant>
      <vt:variant>
        <vt:i4>3389</vt:i4>
      </vt:variant>
      <vt:variant>
        <vt:i4>0</vt:i4>
      </vt:variant>
      <vt:variant>
        <vt:i4>5</vt:i4>
      </vt:variant>
      <vt:variant>
        <vt:lpwstr/>
      </vt:variant>
      <vt:variant>
        <vt:lpwstr>_Toc274581437</vt:lpwstr>
      </vt:variant>
      <vt:variant>
        <vt:i4>1507386</vt:i4>
      </vt:variant>
      <vt:variant>
        <vt:i4>3383</vt:i4>
      </vt:variant>
      <vt:variant>
        <vt:i4>0</vt:i4>
      </vt:variant>
      <vt:variant>
        <vt:i4>5</vt:i4>
      </vt:variant>
      <vt:variant>
        <vt:lpwstr/>
      </vt:variant>
      <vt:variant>
        <vt:lpwstr>_Toc274581436</vt:lpwstr>
      </vt:variant>
      <vt:variant>
        <vt:i4>1507386</vt:i4>
      </vt:variant>
      <vt:variant>
        <vt:i4>3377</vt:i4>
      </vt:variant>
      <vt:variant>
        <vt:i4>0</vt:i4>
      </vt:variant>
      <vt:variant>
        <vt:i4>5</vt:i4>
      </vt:variant>
      <vt:variant>
        <vt:lpwstr/>
      </vt:variant>
      <vt:variant>
        <vt:lpwstr>_Toc274581435</vt:lpwstr>
      </vt:variant>
      <vt:variant>
        <vt:i4>1507386</vt:i4>
      </vt:variant>
      <vt:variant>
        <vt:i4>3371</vt:i4>
      </vt:variant>
      <vt:variant>
        <vt:i4>0</vt:i4>
      </vt:variant>
      <vt:variant>
        <vt:i4>5</vt:i4>
      </vt:variant>
      <vt:variant>
        <vt:lpwstr/>
      </vt:variant>
      <vt:variant>
        <vt:lpwstr>_Toc274581434</vt:lpwstr>
      </vt:variant>
      <vt:variant>
        <vt:i4>1507386</vt:i4>
      </vt:variant>
      <vt:variant>
        <vt:i4>3365</vt:i4>
      </vt:variant>
      <vt:variant>
        <vt:i4>0</vt:i4>
      </vt:variant>
      <vt:variant>
        <vt:i4>5</vt:i4>
      </vt:variant>
      <vt:variant>
        <vt:lpwstr/>
      </vt:variant>
      <vt:variant>
        <vt:lpwstr>_Toc274581433</vt:lpwstr>
      </vt:variant>
      <vt:variant>
        <vt:i4>1507386</vt:i4>
      </vt:variant>
      <vt:variant>
        <vt:i4>3359</vt:i4>
      </vt:variant>
      <vt:variant>
        <vt:i4>0</vt:i4>
      </vt:variant>
      <vt:variant>
        <vt:i4>5</vt:i4>
      </vt:variant>
      <vt:variant>
        <vt:lpwstr/>
      </vt:variant>
      <vt:variant>
        <vt:lpwstr>_Toc274581432</vt:lpwstr>
      </vt:variant>
      <vt:variant>
        <vt:i4>1507386</vt:i4>
      </vt:variant>
      <vt:variant>
        <vt:i4>3353</vt:i4>
      </vt:variant>
      <vt:variant>
        <vt:i4>0</vt:i4>
      </vt:variant>
      <vt:variant>
        <vt:i4>5</vt:i4>
      </vt:variant>
      <vt:variant>
        <vt:lpwstr/>
      </vt:variant>
      <vt:variant>
        <vt:lpwstr>_Toc274581431</vt:lpwstr>
      </vt:variant>
      <vt:variant>
        <vt:i4>1507386</vt:i4>
      </vt:variant>
      <vt:variant>
        <vt:i4>3347</vt:i4>
      </vt:variant>
      <vt:variant>
        <vt:i4>0</vt:i4>
      </vt:variant>
      <vt:variant>
        <vt:i4>5</vt:i4>
      </vt:variant>
      <vt:variant>
        <vt:lpwstr/>
      </vt:variant>
      <vt:variant>
        <vt:lpwstr>_Toc274581430</vt:lpwstr>
      </vt:variant>
      <vt:variant>
        <vt:i4>1441850</vt:i4>
      </vt:variant>
      <vt:variant>
        <vt:i4>3341</vt:i4>
      </vt:variant>
      <vt:variant>
        <vt:i4>0</vt:i4>
      </vt:variant>
      <vt:variant>
        <vt:i4>5</vt:i4>
      </vt:variant>
      <vt:variant>
        <vt:lpwstr/>
      </vt:variant>
      <vt:variant>
        <vt:lpwstr>_Toc274581429</vt:lpwstr>
      </vt:variant>
      <vt:variant>
        <vt:i4>1441850</vt:i4>
      </vt:variant>
      <vt:variant>
        <vt:i4>3335</vt:i4>
      </vt:variant>
      <vt:variant>
        <vt:i4>0</vt:i4>
      </vt:variant>
      <vt:variant>
        <vt:i4>5</vt:i4>
      </vt:variant>
      <vt:variant>
        <vt:lpwstr/>
      </vt:variant>
      <vt:variant>
        <vt:lpwstr>_Toc274581428</vt:lpwstr>
      </vt:variant>
      <vt:variant>
        <vt:i4>1441850</vt:i4>
      </vt:variant>
      <vt:variant>
        <vt:i4>3329</vt:i4>
      </vt:variant>
      <vt:variant>
        <vt:i4>0</vt:i4>
      </vt:variant>
      <vt:variant>
        <vt:i4>5</vt:i4>
      </vt:variant>
      <vt:variant>
        <vt:lpwstr/>
      </vt:variant>
      <vt:variant>
        <vt:lpwstr>_Toc274581427</vt:lpwstr>
      </vt:variant>
      <vt:variant>
        <vt:i4>1441850</vt:i4>
      </vt:variant>
      <vt:variant>
        <vt:i4>3323</vt:i4>
      </vt:variant>
      <vt:variant>
        <vt:i4>0</vt:i4>
      </vt:variant>
      <vt:variant>
        <vt:i4>5</vt:i4>
      </vt:variant>
      <vt:variant>
        <vt:lpwstr/>
      </vt:variant>
      <vt:variant>
        <vt:lpwstr>_Toc274581426</vt:lpwstr>
      </vt:variant>
      <vt:variant>
        <vt:i4>1441850</vt:i4>
      </vt:variant>
      <vt:variant>
        <vt:i4>3317</vt:i4>
      </vt:variant>
      <vt:variant>
        <vt:i4>0</vt:i4>
      </vt:variant>
      <vt:variant>
        <vt:i4>5</vt:i4>
      </vt:variant>
      <vt:variant>
        <vt:lpwstr/>
      </vt:variant>
      <vt:variant>
        <vt:lpwstr>_Toc274581425</vt:lpwstr>
      </vt:variant>
      <vt:variant>
        <vt:i4>1441850</vt:i4>
      </vt:variant>
      <vt:variant>
        <vt:i4>3311</vt:i4>
      </vt:variant>
      <vt:variant>
        <vt:i4>0</vt:i4>
      </vt:variant>
      <vt:variant>
        <vt:i4>5</vt:i4>
      </vt:variant>
      <vt:variant>
        <vt:lpwstr/>
      </vt:variant>
      <vt:variant>
        <vt:lpwstr>_Toc274581424</vt:lpwstr>
      </vt:variant>
      <vt:variant>
        <vt:i4>1441850</vt:i4>
      </vt:variant>
      <vt:variant>
        <vt:i4>3305</vt:i4>
      </vt:variant>
      <vt:variant>
        <vt:i4>0</vt:i4>
      </vt:variant>
      <vt:variant>
        <vt:i4>5</vt:i4>
      </vt:variant>
      <vt:variant>
        <vt:lpwstr/>
      </vt:variant>
      <vt:variant>
        <vt:lpwstr>_Toc274581423</vt:lpwstr>
      </vt:variant>
      <vt:variant>
        <vt:i4>1441850</vt:i4>
      </vt:variant>
      <vt:variant>
        <vt:i4>3299</vt:i4>
      </vt:variant>
      <vt:variant>
        <vt:i4>0</vt:i4>
      </vt:variant>
      <vt:variant>
        <vt:i4>5</vt:i4>
      </vt:variant>
      <vt:variant>
        <vt:lpwstr/>
      </vt:variant>
      <vt:variant>
        <vt:lpwstr>_Toc274581422</vt:lpwstr>
      </vt:variant>
      <vt:variant>
        <vt:i4>1441850</vt:i4>
      </vt:variant>
      <vt:variant>
        <vt:i4>3293</vt:i4>
      </vt:variant>
      <vt:variant>
        <vt:i4>0</vt:i4>
      </vt:variant>
      <vt:variant>
        <vt:i4>5</vt:i4>
      </vt:variant>
      <vt:variant>
        <vt:lpwstr/>
      </vt:variant>
      <vt:variant>
        <vt:lpwstr>_Toc274581421</vt:lpwstr>
      </vt:variant>
      <vt:variant>
        <vt:i4>1441850</vt:i4>
      </vt:variant>
      <vt:variant>
        <vt:i4>3287</vt:i4>
      </vt:variant>
      <vt:variant>
        <vt:i4>0</vt:i4>
      </vt:variant>
      <vt:variant>
        <vt:i4>5</vt:i4>
      </vt:variant>
      <vt:variant>
        <vt:lpwstr/>
      </vt:variant>
      <vt:variant>
        <vt:lpwstr>_Toc274581420</vt:lpwstr>
      </vt:variant>
      <vt:variant>
        <vt:i4>1376314</vt:i4>
      </vt:variant>
      <vt:variant>
        <vt:i4>3281</vt:i4>
      </vt:variant>
      <vt:variant>
        <vt:i4>0</vt:i4>
      </vt:variant>
      <vt:variant>
        <vt:i4>5</vt:i4>
      </vt:variant>
      <vt:variant>
        <vt:lpwstr/>
      </vt:variant>
      <vt:variant>
        <vt:lpwstr>_Toc274581419</vt:lpwstr>
      </vt:variant>
      <vt:variant>
        <vt:i4>1376314</vt:i4>
      </vt:variant>
      <vt:variant>
        <vt:i4>3275</vt:i4>
      </vt:variant>
      <vt:variant>
        <vt:i4>0</vt:i4>
      </vt:variant>
      <vt:variant>
        <vt:i4>5</vt:i4>
      </vt:variant>
      <vt:variant>
        <vt:lpwstr/>
      </vt:variant>
      <vt:variant>
        <vt:lpwstr>_Toc274581418</vt:lpwstr>
      </vt:variant>
      <vt:variant>
        <vt:i4>1376314</vt:i4>
      </vt:variant>
      <vt:variant>
        <vt:i4>3269</vt:i4>
      </vt:variant>
      <vt:variant>
        <vt:i4>0</vt:i4>
      </vt:variant>
      <vt:variant>
        <vt:i4>5</vt:i4>
      </vt:variant>
      <vt:variant>
        <vt:lpwstr/>
      </vt:variant>
      <vt:variant>
        <vt:lpwstr>_Toc274581417</vt:lpwstr>
      </vt:variant>
      <vt:variant>
        <vt:i4>1376314</vt:i4>
      </vt:variant>
      <vt:variant>
        <vt:i4>3263</vt:i4>
      </vt:variant>
      <vt:variant>
        <vt:i4>0</vt:i4>
      </vt:variant>
      <vt:variant>
        <vt:i4>5</vt:i4>
      </vt:variant>
      <vt:variant>
        <vt:lpwstr/>
      </vt:variant>
      <vt:variant>
        <vt:lpwstr>_Toc274581416</vt:lpwstr>
      </vt:variant>
      <vt:variant>
        <vt:i4>1376314</vt:i4>
      </vt:variant>
      <vt:variant>
        <vt:i4>3257</vt:i4>
      </vt:variant>
      <vt:variant>
        <vt:i4>0</vt:i4>
      </vt:variant>
      <vt:variant>
        <vt:i4>5</vt:i4>
      </vt:variant>
      <vt:variant>
        <vt:lpwstr/>
      </vt:variant>
      <vt:variant>
        <vt:lpwstr>_Toc274581415</vt:lpwstr>
      </vt:variant>
      <vt:variant>
        <vt:i4>1376314</vt:i4>
      </vt:variant>
      <vt:variant>
        <vt:i4>3251</vt:i4>
      </vt:variant>
      <vt:variant>
        <vt:i4>0</vt:i4>
      </vt:variant>
      <vt:variant>
        <vt:i4>5</vt:i4>
      </vt:variant>
      <vt:variant>
        <vt:lpwstr/>
      </vt:variant>
      <vt:variant>
        <vt:lpwstr>_Toc274581414</vt:lpwstr>
      </vt:variant>
      <vt:variant>
        <vt:i4>1376314</vt:i4>
      </vt:variant>
      <vt:variant>
        <vt:i4>3245</vt:i4>
      </vt:variant>
      <vt:variant>
        <vt:i4>0</vt:i4>
      </vt:variant>
      <vt:variant>
        <vt:i4>5</vt:i4>
      </vt:variant>
      <vt:variant>
        <vt:lpwstr/>
      </vt:variant>
      <vt:variant>
        <vt:lpwstr>_Toc274581413</vt:lpwstr>
      </vt:variant>
      <vt:variant>
        <vt:i4>1376314</vt:i4>
      </vt:variant>
      <vt:variant>
        <vt:i4>3239</vt:i4>
      </vt:variant>
      <vt:variant>
        <vt:i4>0</vt:i4>
      </vt:variant>
      <vt:variant>
        <vt:i4>5</vt:i4>
      </vt:variant>
      <vt:variant>
        <vt:lpwstr/>
      </vt:variant>
      <vt:variant>
        <vt:lpwstr>_Toc274581412</vt:lpwstr>
      </vt:variant>
      <vt:variant>
        <vt:i4>1376314</vt:i4>
      </vt:variant>
      <vt:variant>
        <vt:i4>3233</vt:i4>
      </vt:variant>
      <vt:variant>
        <vt:i4>0</vt:i4>
      </vt:variant>
      <vt:variant>
        <vt:i4>5</vt:i4>
      </vt:variant>
      <vt:variant>
        <vt:lpwstr/>
      </vt:variant>
      <vt:variant>
        <vt:lpwstr>_Toc274581411</vt:lpwstr>
      </vt:variant>
      <vt:variant>
        <vt:i4>1376314</vt:i4>
      </vt:variant>
      <vt:variant>
        <vt:i4>3227</vt:i4>
      </vt:variant>
      <vt:variant>
        <vt:i4>0</vt:i4>
      </vt:variant>
      <vt:variant>
        <vt:i4>5</vt:i4>
      </vt:variant>
      <vt:variant>
        <vt:lpwstr/>
      </vt:variant>
      <vt:variant>
        <vt:lpwstr>_Toc274581410</vt:lpwstr>
      </vt:variant>
      <vt:variant>
        <vt:i4>1310778</vt:i4>
      </vt:variant>
      <vt:variant>
        <vt:i4>3221</vt:i4>
      </vt:variant>
      <vt:variant>
        <vt:i4>0</vt:i4>
      </vt:variant>
      <vt:variant>
        <vt:i4>5</vt:i4>
      </vt:variant>
      <vt:variant>
        <vt:lpwstr/>
      </vt:variant>
      <vt:variant>
        <vt:lpwstr>_Toc274581409</vt:lpwstr>
      </vt:variant>
      <vt:variant>
        <vt:i4>1310778</vt:i4>
      </vt:variant>
      <vt:variant>
        <vt:i4>3215</vt:i4>
      </vt:variant>
      <vt:variant>
        <vt:i4>0</vt:i4>
      </vt:variant>
      <vt:variant>
        <vt:i4>5</vt:i4>
      </vt:variant>
      <vt:variant>
        <vt:lpwstr/>
      </vt:variant>
      <vt:variant>
        <vt:lpwstr>_Toc274581408</vt:lpwstr>
      </vt:variant>
      <vt:variant>
        <vt:i4>1310778</vt:i4>
      </vt:variant>
      <vt:variant>
        <vt:i4>3209</vt:i4>
      </vt:variant>
      <vt:variant>
        <vt:i4>0</vt:i4>
      </vt:variant>
      <vt:variant>
        <vt:i4>5</vt:i4>
      </vt:variant>
      <vt:variant>
        <vt:lpwstr/>
      </vt:variant>
      <vt:variant>
        <vt:lpwstr>_Toc274581407</vt:lpwstr>
      </vt:variant>
      <vt:variant>
        <vt:i4>1310778</vt:i4>
      </vt:variant>
      <vt:variant>
        <vt:i4>3203</vt:i4>
      </vt:variant>
      <vt:variant>
        <vt:i4>0</vt:i4>
      </vt:variant>
      <vt:variant>
        <vt:i4>5</vt:i4>
      </vt:variant>
      <vt:variant>
        <vt:lpwstr/>
      </vt:variant>
      <vt:variant>
        <vt:lpwstr>_Toc274581406</vt:lpwstr>
      </vt:variant>
      <vt:variant>
        <vt:i4>1310778</vt:i4>
      </vt:variant>
      <vt:variant>
        <vt:i4>3197</vt:i4>
      </vt:variant>
      <vt:variant>
        <vt:i4>0</vt:i4>
      </vt:variant>
      <vt:variant>
        <vt:i4>5</vt:i4>
      </vt:variant>
      <vt:variant>
        <vt:lpwstr/>
      </vt:variant>
      <vt:variant>
        <vt:lpwstr>_Toc274581405</vt:lpwstr>
      </vt:variant>
      <vt:variant>
        <vt:i4>1310778</vt:i4>
      </vt:variant>
      <vt:variant>
        <vt:i4>3191</vt:i4>
      </vt:variant>
      <vt:variant>
        <vt:i4>0</vt:i4>
      </vt:variant>
      <vt:variant>
        <vt:i4>5</vt:i4>
      </vt:variant>
      <vt:variant>
        <vt:lpwstr/>
      </vt:variant>
      <vt:variant>
        <vt:lpwstr>_Toc274581404</vt:lpwstr>
      </vt:variant>
      <vt:variant>
        <vt:i4>1310778</vt:i4>
      </vt:variant>
      <vt:variant>
        <vt:i4>3185</vt:i4>
      </vt:variant>
      <vt:variant>
        <vt:i4>0</vt:i4>
      </vt:variant>
      <vt:variant>
        <vt:i4>5</vt:i4>
      </vt:variant>
      <vt:variant>
        <vt:lpwstr/>
      </vt:variant>
      <vt:variant>
        <vt:lpwstr>_Toc274581403</vt:lpwstr>
      </vt:variant>
      <vt:variant>
        <vt:i4>1310778</vt:i4>
      </vt:variant>
      <vt:variant>
        <vt:i4>3179</vt:i4>
      </vt:variant>
      <vt:variant>
        <vt:i4>0</vt:i4>
      </vt:variant>
      <vt:variant>
        <vt:i4>5</vt:i4>
      </vt:variant>
      <vt:variant>
        <vt:lpwstr/>
      </vt:variant>
      <vt:variant>
        <vt:lpwstr>_Toc274581402</vt:lpwstr>
      </vt:variant>
      <vt:variant>
        <vt:i4>1310778</vt:i4>
      </vt:variant>
      <vt:variant>
        <vt:i4>3173</vt:i4>
      </vt:variant>
      <vt:variant>
        <vt:i4>0</vt:i4>
      </vt:variant>
      <vt:variant>
        <vt:i4>5</vt:i4>
      </vt:variant>
      <vt:variant>
        <vt:lpwstr/>
      </vt:variant>
      <vt:variant>
        <vt:lpwstr>_Toc274581401</vt:lpwstr>
      </vt:variant>
      <vt:variant>
        <vt:i4>1310778</vt:i4>
      </vt:variant>
      <vt:variant>
        <vt:i4>3167</vt:i4>
      </vt:variant>
      <vt:variant>
        <vt:i4>0</vt:i4>
      </vt:variant>
      <vt:variant>
        <vt:i4>5</vt:i4>
      </vt:variant>
      <vt:variant>
        <vt:lpwstr/>
      </vt:variant>
      <vt:variant>
        <vt:lpwstr>_Toc274581400</vt:lpwstr>
      </vt:variant>
      <vt:variant>
        <vt:i4>1900605</vt:i4>
      </vt:variant>
      <vt:variant>
        <vt:i4>3161</vt:i4>
      </vt:variant>
      <vt:variant>
        <vt:i4>0</vt:i4>
      </vt:variant>
      <vt:variant>
        <vt:i4>5</vt:i4>
      </vt:variant>
      <vt:variant>
        <vt:lpwstr/>
      </vt:variant>
      <vt:variant>
        <vt:lpwstr>_Toc274581399</vt:lpwstr>
      </vt:variant>
      <vt:variant>
        <vt:i4>1900605</vt:i4>
      </vt:variant>
      <vt:variant>
        <vt:i4>3155</vt:i4>
      </vt:variant>
      <vt:variant>
        <vt:i4>0</vt:i4>
      </vt:variant>
      <vt:variant>
        <vt:i4>5</vt:i4>
      </vt:variant>
      <vt:variant>
        <vt:lpwstr/>
      </vt:variant>
      <vt:variant>
        <vt:lpwstr>_Toc274581398</vt:lpwstr>
      </vt:variant>
      <vt:variant>
        <vt:i4>1900605</vt:i4>
      </vt:variant>
      <vt:variant>
        <vt:i4>3149</vt:i4>
      </vt:variant>
      <vt:variant>
        <vt:i4>0</vt:i4>
      </vt:variant>
      <vt:variant>
        <vt:i4>5</vt:i4>
      </vt:variant>
      <vt:variant>
        <vt:lpwstr/>
      </vt:variant>
      <vt:variant>
        <vt:lpwstr>_Toc274581397</vt:lpwstr>
      </vt:variant>
      <vt:variant>
        <vt:i4>1900605</vt:i4>
      </vt:variant>
      <vt:variant>
        <vt:i4>3143</vt:i4>
      </vt:variant>
      <vt:variant>
        <vt:i4>0</vt:i4>
      </vt:variant>
      <vt:variant>
        <vt:i4>5</vt:i4>
      </vt:variant>
      <vt:variant>
        <vt:lpwstr/>
      </vt:variant>
      <vt:variant>
        <vt:lpwstr>_Toc274581396</vt:lpwstr>
      </vt:variant>
      <vt:variant>
        <vt:i4>1900605</vt:i4>
      </vt:variant>
      <vt:variant>
        <vt:i4>3137</vt:i4>
      </vt:variant>
      <vt:variant>
        <vt:i4>0</vt:i4>
      </vt:variant>
      <vt:variant>
        <vt:i4>5</vt:i4>
      </vt:variant>
      <vt:variant>
        <vt:lpwstr/>
      </vt:variant>
      <vt:variant>
        <vt:lpwstr>_Toc274581395</vt:lpwstr>
      </vt:variant>
      <vt:variant>
        <vt:i4>1900605</vt:i4>
      </vt:variant>
      <vt:variant>
        <vt:i4>3131</vt:i4>
      </vt:variant>
      <vt:variant>
        <vt:i4>0</vt:i4>
      </vt:variant>
      <vt:variant>
        <vt:i4>5</vt:i4>
      </vt:variant>
      <vt:variant>
        <vt:lpwstr/>
      </vt:variant>
      <vt:variant>
        <vt:lpwstr>_Toc274581394</vt:lpwstr>
      </vt:variant>
      <vt:variant>
        <vt:i4>1900605</vt:i4>
      </vt:variant>
      <vt:variant>
        <vt:i4>3125</vt:i4>
      </vt:variant>
      <vt:variant>
        <vt:i4>0</vt:i4>
      </vt:variant>
      <vt:variant>
        <vt:i4>5</vt:i4>
      </vt:variant>
      <vt:variant>
        <vt:lpwstr/>
      </vt:variant>
      <vt:variant>
        <vt:lpwstr>_Toc274581393</vt:lpwstr>
      </vt:variant>
      <vt:variant>
        <vt:i4>1900605</vt:i4>
      </vt:variant>
      <vt:variant>
        <vt:i4>3119</vt:i4>
      </vt:variant>
      <vt:variant>
        <vt:i4>0</vt:i4>
      </vt:variant>
      <vt:variant>
        <vt:i4>5</vt:i4>
      </vt:variant>
      <vt:variant>
        <vt:lpwstr/>
      </vt:variant>
      <vt:variant>
        <vt:lpwstr>_Toc274581392</vt:lpwstr>
      </vt:variant>
      <vt:variant>
        <vt:i4>1900605</vt:i4>
      </vt:variant>
      <vt:variant>
        <vt:i4>3113</vt:i4>
      </vt:variant>
      <vt:variant>
        <vt:i4>0</vt:i4>
      </vt:variant>
      <vt:variant>
        <vt:i4>5</vt:i4>
      </vt:variant>
      <vt:variant>
        <vt:lpwstr/>
      </vt:variant>
      <vt:variant>
        <vt:lpwstr>_Toc274581391</vt:lpwstr>
      </vt:variant>
      <vt:variant>
        <vt:i4>1900605</vt:i4>
      </vt:variant>
      <vt:variant>
        <vt:i4>3107</vt:i4>
      </vt:variant>
      <vt:variant>
        <vt:i4>0</vt:i4>
      </vt:variant>
      <vt:variant>
        <vt:i4>5</vt:i4>
      </vt:variant>
      <vt:variant>
        <vt:lpwstr/>
      </vt:variant>
      <vt:variant>
        <vt:lpwstr>_Toc274581390</vt:lpwstr>
      </vt:variant>
      <vt:variant>
        <vt:i4>1835069</vt:i4>
      </vt:variant>
      <vt:variant>
        <vt:i4>3101</vt:i4>
      </vt:variant>
      <vt:variant>
        <vt:i4>0</vt:i4>
      </vt:variant>
      <vt:variant>
        <vt:i4>5</vt:i4>
      </vt:variant>
      <vt:variant>
        <vt:lpwstr/>
      </vt:variant>
      <vt:variant>
        <vt:lpwstr>_Toc274581389</vt:lpwstr>
      </vt:variant>
      <vt:variant>
        <vt:i4>1835069</vt:i4>
      </vt:variant>
      <vt:variant>
        <vt:i4>3095</vt:i4>
      </vt:variant>
      <vt:variant>
        <vt:i4>0</vt:i4>
      </vt:variant>
      <vt:variant>
        <vt:i4>5</vt:i4>
      </vt:variant>
      <vt:variant>
        <vt:lpwstr/>
      </vt:variant>
      <vt:variant>
        <vt:lpwstr>_Toc274581388</vt:lpwstr>
      </vt:variant>
      <vt:variant>
        <vt:i4>1835069</vt:i4>
      </vt:variant>
      <vt:variant>
        <vt:i4>3089</vt:i4>
      </vt:variant>
      <vt:variant>
        <vt:i4>0</vt:i4>
      </vt:variant>
      <vt:variant>
        <vt:i4>5</vt:i4>
      </vt:variant>
      <vt:variant>
        <vt:lpwstr/>
      </vt:variant>
      <vt:variant>
        <vt:lpwstr>_Toc274581387</vt:lpwstr>
      </vt:variant>
      <vt:variant>
        <vt:i4>1835069</vt:i4>
      </vt:variant>
      <vt:variant>
        <vt:i4>3083</vt:i4>
      </vt:variant>
      <vt:variant>
        <vt:i4>0</vt:i4>
      </vt:variant>
      <vt:variant>
        <vt:i4>5</vt:i4>
      </vt:variant>
      <vt:variant>
        <vt:lpwstr/>
      </vt:variant>
      <vt:variant>
        <vt:lpwstr>_Toc274581386</vt:lpwstr>
      </vt:variant>
      <vt:variant>
        <vt:i4>1835069</vt:i4>
      </vt:variant>
      <vt:variant>
        <vt:i4>3077</vt:i4>
      </vt:variant>
      <vt:variant>
        <vt:i4>0</vt:i4>
      </vt:variant>
      <vt:variant>
        <vt:i4>5</vt:i4>
      </vt:variant>
      <vt:variant>
        <vt:lpwstr/>
      </vt:variant>
      <vt:variant>
        <vt:lpwstr>_Toc274581385</vt:lpwstr>
      </vt:variant>
      <vt:variant>
        <vt:i4>1835069</vt:i4>
      </vt:variant>
      <vt:variant>
        <vt:i4>3071</vt:i4>
      </vt:variant>
      <vt:variant>
        <vt:i4>0</vt:i4>
      </vt:variant>
      <vt:variant>
        <vt:i4>5</vt:i4>
      </vt:variant>
      <vt:variant>
        <vt:lpwstr/>
      </vt:variant>
      <vt:variant>
        <vt:lpwstr>_Toc274581384</vt:lpwstr>
      </vt:variant>
      <vt:variant>
        <vt:i4>1835069</vt:i4>
      </vt:variant>
      <vt:variant>
        <vt:i4>3065</vt:i4>
      </vt:variant>
      <vt:variant>
        <vt:i4>0</vt:i4>
      </vt:variant>
      <vt:variant>
        <vt:i4>5</vt:i4>
      </vt:variant>
      <vt:variant>
        <vt:lpwstr/>
      </vt:variant>
      <vt:variant>
        <vt:lpwstr>_Toc274581383</vt:lpwstr>
      </vt:variant>
      <vt:variant>
        <vt:i4>1835069</vt:i4>
      </vt:variant>
      <vt:variant>
        <vt:i4>3059</vt:i4>
      </vt:variant>
      <vt:variant>
        <vt:i4>0</vt:i4>
      </vt:variant>
      <vt:variant>
        <vt:i4>5</vt:i4>
      </vt:variant>
      <vt:variant>
        <vt:lpwstr/>
      </vt:variant>
      <vt:variant>
        <vt:lpwstr>_Toc274581382</vt:lpwstr>
      </vt:variant>
      <vt:variant>
        <vt:i4>1835069</vt:i4>
      </vt:variant>
      <vt:variant>
        <vt:i4>3053</vt:i4>
      </vt:variant>
      <vt:variant>
        <vt:i4>0</vt:i4>
      </vt:variant>
      <vt:variant>
        <vt:i4>5</vt:i4>
      </vt:variant>
      <vt:variant>
        <vt:lpwstr/>
      </vt:variant>
      <vt:variant>
        <vt:lpwstr>_Toc274581381</vt:lpwstr>
      </vt:variant>
      <vt:variant>
        <vt:i4>1835069</vt:i4>
      </vt:variant>
      <vt:variant>
        <vt:i4>3047</vt:i4>
      </vt:variant>
      <vt:variant>
        <vt:i4>0</vt:i4>
      </vt:variant>
      <vt:variant>
        <vt:i4>5</vt:i4>
      </vt:variant>
      <vt:variant>
        <vt:lpwstr/>
      </vt:variant>
      <vt:variant>
        <vt:lpwstr>_Toc274581380</vt:lpwstr>
      </vt:variant>
      <vt:variant>
        <vt:i4>1245245</vt:i4>
      </vt:variant>
      <vt:variant>
        <vt:i4>3041</vt:i4>
      </vt:variant>
      <vt:variant>
        <vt:i4>0</vt:i4>
      </vt:variant>
      <vt:variant>
        <vt:i4>5</vt:i4>
      </vt:variant>
      <vt:variant>
        <vt:lpwstr/>
      </vt:variant>
      <vt:variant>
        <vt:lpwstr>_Toc274581379</vt:lpwstr>
      </vt:variant>
      <vt:variant>
        <vt:i4>1245245</vt:i4>
      </vt:variant>
      <vt:variant>
        <vt:i4>3035</vt:i4>
      </vt:variant>
      <vt:variant>
        <vt:i4>0</vt:i4>
      </vt:variant>
      <vt:variant>
        <vt:i4>5</vt:i4>
      </vt:variant>
      <vt:variant>
        <vt:lpwstr/>
      </vt:variant>
      <vt:variant>
        <vt:lpwstr>_Toc274581378</vt:lpwstr>
      </vt:variant>
      <vt:variant>
        <vt:i4>1245245</vt:i4>
      </vt:variant>
      <vt:variant>
        <vt:i4>3029</vt:i4>
      </vt:variant>
      <vt:variant>
        <vt:i4>0</vt:i4>
      </vt:variant>
      <vt:variant>
        <vt:i4>5</vt:i4>
      </vt:variant>
      <vt:variant>
        <vt:lpwstr/>
      </vt:variant>
      <vt:variant>
        <vt:lpwstr>_Toc274581377</vt:lpwstr>
      </vt:variant>
      <vt:variant>
        <vt:i4>1245245</vt:i4>
      </vt:variant>
      <vt:variant>
        <vt:i4>3023</vt:i4>
      </vt:variant>
      <vt:variant>
        <vt:i4>0</vt:i4>
      </vt:variant>
      <vt:variant>
        <vt:i4>5</vt:i4>
      </vt:variant>
      <vt:variant>
        <vt:lpwstr/>
      </vt:variant>
      <vt:variant>
        <vt:lpwstr>_Toc274581376</vt:lpwstr>
      </vt:variant>
      <vt:variant>
        <vt:i4>1245245</vt:i4>
      </vt:variant>
      <vt:variant>
        <vt:i4>3017</vt:i4>
      </vt:variant>
      <vt:variant>
        <vt:i4>0</vt:i4>
      </vt:variant>
      <vt:variant>
        <vt:i4>5</vt:i4>
      </vt:variant>
      <vt:variant>
        <vt:lpwstr/>
      </vt:variant>
      <vt:variant>
        <vt:lpwstr>_Toc274581375</vt:lpwstr>
      </vt:variant>
      <vt:variant>
        <vt:i4>1245245</vt:i4>
      </vt:variant>
      <vt:variant>
        <vt:i4>3011</vt:i4>
      </vt:variant>
      <vt:variant>
        <vt:i4>0</vt:i4>
      </vt:variant>
      <vt:variant>
        <vt:i4>5</vt:i4>
      </vt:variant>
      <vt:variant>
        <vt:lpwstr/>
      </vt:variant>
      <vt:variant>
        <vt:lpwstr>_Toc274581374</vt:lpwstr>
      </vt:variant>
      <vt:variant>
        <vt:i4>1245245</vt:i4>
      </vt:variant>
      <vt:variant>
        <vt:i4>3005</vt:i4>
      </vt:variant>
      <vt:variant>
        <vt:i4>0</vt:i4>
      </vt:variant>
      <vt:variant>
        <vt:i4>5</vt:i4>
      </vt:variant>
      <vt:variant>
        <vt:lpwstr/>
      </vt:variant>
      <vt:variant>
        <vt:lpwstr>_Toc274581373</vt:lpwstr>
      </vt:variant>
      <vt:variant>
        <vt:i4>1245245</vt:i4>
      </vt:variant>
      <vt:variant>
        <vt:i4>2999</vt:i4>
      </vt:variant>
      <vt:variant>
        <vt:i4>0</vt:i4>
      </vt:variant>
      <vt:variant>
        <vt:i4>5</vt:i4>
      </vt:variant>
      <vt:variant>
        <vt:lpwstr/>
      </vt:variant>
      <vt:variant>
        <vt:lpwstr>_Toc274581372</vt:lpwstr>
      </vt:variant>
      <vt:variant>
        <vt:i4>1245245</vt:i4>
      </vt:variant>
      <vt:variant>
        <vt:i4>2993</vt:i4>
      </vt:variant>
      <vt:variant>
        <vt:i4>0</vt:i4>
      </vt:variant>
      <vt:variant>
        <vt:i4>5</vt:i4>
      </vt:variant>
      <vt:variant>
        <vt:lpwstr/>
      </vt:variant>
      <vt:variant>
        <vt:lpwstr>_Toc274581371</vt:lpwstr>
      </vt:variant>
      <vt:variant>
        <vt:i4>1245245</vt:i4>
      </vt:variant>
      <vt:variant>
        <vt:i4>2987</vt:i4>
      </vt:variant>
      <vt:variant>
        <vt:i4>0</vt:i4>
      </vt:variant>
      <vt:variant>
        <vt:i4>5</vt:i4>
      </vt:variant>
      <vt:variant>
        <vt:lpwstr/>
      </vt:variant>
      <vt:variant>
        <vt:lpwstr>_Toc274581370</vt:lpwstr>
      </vt:variant>
      <vt:variant>
        <vt:i4>1179709</vt:i4>
      </vt:variant>
      <vt:variant>
        <vt:i4>2981</vt:i4>
      </vt:variant>
      <vt:variant>
        <vt:i4>0</vt:i4>
      </vt:variant>
      <vt:variant>
        <vt:i4>5</vt:i4>
      </vt:variant>
      <vt:variant>
        <vt:lpwstr/>
      </vt:variant>
      <vt:variant>
        <vt:lpwstr>_Toc274581369</vt:lpwstr>
      </vt:variant>
      <vt:variant>
        <vt:i4>1179709</vt:i4>
      </vt:variant>
      <vt:variant>
        <vt:i4>2975</vt:i4>
      </vt:variant>
      <vt:variant>
        <vt:i4>0</vt:i4>
      </vt:variant>
      <vt:variant>
        <vt:i4>5</vt:i4>
      </vt:variant>
      <vt:variant>
        <vt:lpwstr/>
      </vt:variant>
      <vt:variant>
        <vt:lpwstr>_Toc274581368</vt:lpwstr>
      </vt:variant>
      <vt:variant>
        <vt:i4>1179709</vt:i4>
      </vt:variant>
      <vt:variant>
        <vt:i4>2969</vt:i4>
      </vt:variant>
      <vt:variant>
        <vt:i4>0</vt:i4>
      </vt:variant>
      <vt:variant>
        <vt:i4>5</vt:i4>
      </vt:variant>
      <vt:variant>
        <vt:lpwstr/>
      </vt:variant>
      <vt:variant>
        <vt:lpwstr>_Toc274581367</vt:lpwstr>
      </vt:variant>
      <vt:variant>
        <vt:i4>1179709</vt:i4>
      </vt:variant>
      <vt:variant>
        <vt:i4>2963</vt:i4>
      </vt:variant>
      <vt:variant>
        <vt:i4>0</vt:i4>
      </vt:variant>
      <vt:variant>
        <vt:i4>5</vt:i4>
      </vt:variant>
      <vt:variant>
        <vt:lpwstr/>
      </vt:variant>
      <vt:variant>
        <vt:lpwstr>_Toc274581366</vt:lpwstr>
      </vt:variant>
      <vt:variant>
        <vt:i4>1179709</vt:i4>
      </vt:variant>
      <vt:variant>
        <vt:i4>2957</vt:i4>
      </vt:variant>
      <vt:variant>
        <vt:i4>0</vt:i4>
      </vt:variant>
      <vt:variant>
        <vt:i4>5</vt:i4>
      </vt:variant>
      <vt:variant>
        <vt:lpwstr/>
      </vt:variant>
      <vt:variant>
        <vt:lpwstr>_Toc274581365</vt:lpwstr>
      </vt:variant>
      <vt:variant>
        <vt:i4>1179709</vt:i4>
      </vt:variant>
      <vt:variant>
        <vt:i4>2951</vt:i4>
      </vt:variant>
      <vt:variant>
        <vt:i4>0</vt:i4>
      </vt:variant>
      <vt:variant>
        <vt:i4>5</vt:i4>
      </vt:variant>
      <vt:variant>
        <vt:lpwstr/>
      </vt:variant>
      <vt:variant>
        <vt:lpwstr>_Toc274581364</vt:lpwstr>
      </vt:variant>
      <vt:variant>
        <vt:i4>1179709</vt:i4>
      </vt:variant>
      <vt:variant>
        <vt:i4>2945</vt:i4>
      </vt:variant>
      <vt:variant>
        <vt:i4>0</vt:i4>
      </vt:variant>
      <vt:variant>
        <vt:i4>5</vt:i4>
      </vt:variant>
      <vt:variant>
        <vt:lpwstr/>
      </vt:variant>
      <vt:variant>
        <vt:lpwstr>_Toc274581363</vt:lpwstr>
      </vt:variant>
      <vt:variant>
        <vt:i4>1179709</vt:i4>
      </vt:variant>
      <vt:variant>
        <vt:i4>2939</vt:i4>
      </vt:variant>
      <vt:variant>
        <vt:i4>0</vt:i4>
      </vt:variant>
      <vt:variant>
        <vt:i4>5</vt:i4>
      </vt:variant>
      <vt:variant>
        <vt:lpwstr/>
      </vt:variant>
      <vt:variant>
        <vt:lpwstr>_Toc274581362</vt:lpwstr>
      </vt:variant>
      <vt:variant>
        <vt:i4>1179709</vt:i4>
      </vt:variant>
      <vt:variant>
        <vt:i4>2933</vt:i4>
      </vt:variant>
      <vt:variant>
        <vt:i4>0</vt:i4>
      </vt:variant>
      <vt:variant>
        <vt:i4>5</vt:i4>
      </vt:variant>
      <vt:variant>
        <vt:lpwstr/>
      </vt:variant>
      <vt:variant>
        <vt:lpwstr>_Toc274581361</vt:lpwstr>
      </vt:variant>
      <vt:variant>
        <vt:i4>1179709</vt:i4>
      </vt:variant>
      <vt:variant>
        <vt:i4>2927</vt:i4>
      </vt:variant>
      <vt:variant>
        <vt:i4>0</vt:i4>
      </vt:variant>
      <vt:variant>
        <vt:i4>5</vt:i4>
      </vt:variant>
      <vt:variant>
        <vt:lpwstr/>
      </vt:variant>
      <vt:variant>
        <vt:lpwstr>_Toc274581360</vt:lpwstr>
      </vt:variant>
      <vt:variant>
        <vt:i4>1114173</vt:i4>
      </vt:variant>
      <vt:variant>
        <vt:i4>2921</vt:i4>
      </vt:variant>
      <vt:variant>
        <vt:i4>0</vt:i4>
      </vt:variant>
      <vt:variant>
        <vt:i4>5</vt:i4>
      </vt:variant>
      <vt:variant>
        <vt:lpwstr/>
      </vt:variant>
      <vt:variant>
        <vt:lpwstr>_Toc274581359</vt:lpwstr>
      </vt:variant>
      <vt:variant>
        <vt:i4>1114173</vt:i4>
      </vt:variant>
      <vt:variant>
        <vt:i4>2915</vt:i4>
      </vt:variant>
      <vt:variant>
        <vt:i4>0</vt:i4>
      </vt:variant>
      <vt:variant>
        <vt:i4>5</vt:i4>
      </vt:variant>
      <vt:variant>
        <vt:lpwstr/>
      </vt:variant>
      <vt:variant>
        <vt:lpwstr>_Toc274581358</vt:lpwstr>
      </vt:variant>
      <vt:variant>
        <vt:i4>1114173</vt:i4>
      </vt:variant>
      <vt:variant>
        <vt:i4>2909</vt:i4>
      </vt:variant>
      <vt:variant>
        <vt:i4>0</vt:i4>
      </vt:variant>
      <vt:variant>
        <vt:i4>5</vt:i4>
      </vt:variant>
      <vt:variant>
        <vt:lpwstr/>
      </vt:variant>
      <vt:variant>
        <vt:lpwstr>_Toc274581357</vt:lpwstr>
      </vt:variant>
      <vt:variant>
        <vt:i4>1114173</vt:i4>
      </vt:variant>
      <vt:variant>
        <vt:i4>2903</vt:i4>
      </vt:variant>
      <vt:variant>
        <vt:i4>0</vt:i4>
      </vt:variant>
      <vt:variant>
        <vt:i4>5</vt:i4>
      </vt:variant>
      <vt:variant>
        <vt:lpwstr/>
      </vt:variant>
      <vt:variant>
        <vt:lpwstr>_Toc274581356</vt:lpwstr>
      </vt:variant>
      <vt:variant>
        <vt:i4>1114173</vt:i4>
      </vt:variant>
      <vt:variant>
        <vt:i4>2897</vt:i4>
      </vt:variant>
      <vt:variant>
        <vt:i4>0</vt:i4>
      </vt:variant>
      <vt:variant>
        <vt:i4>5</vt:i4>
      </vt:variant>
      <vt:variant>
        <vt:lpwstr/>
      </vt:variant>
      <vt:variant>
        <vt:lpwstr>_Toc274581355</vt:lpwstr>
      </vt:variant>
      <vt:variant>
        <vt:i4>1114173</vt:i4>
      </vt:variant>
      <vt:variant>
        <vt:i4>2891</vt:i4>
      </vt:variant>
      <vt:variant>
        <vt:i4>0</vt:i4>
      </vt:variant>
      <vt:variant>
        <vt:i4>5</vt:i4>
      </vt:variant>
      <vt:variant>
        <vt:lpwstr/>
      </vt:variant>
      <vt:variant>
        <vt:lpwstr>_Toc274581354</vt:lpwstr>
      </vt:variant>
      <vt:variant>
        <vt:i4>1114173</vt:i4>
      </vt:variant>
      <vt:variant>
        <vt:i4>2885</vt:i4>
      </vt:variant>
      <vt:variant>
        <vt:i4>0</vt:i4>
      </vt:variant>
      <vt:variant>
        <vt:i4>5</vt:i4>
      </vt:variant>
      <vt:variant>
        <vt:lpwstr/>
      </vt:variant>
      <vt:variant>
        <vt:lpwstr>_Toc274581353</vt:lpwstr>
      </vt:variant>
      <vt:variant>
        <vt:i4>1114173</vt:i4>
      </vt:variant>
      <vt:variant>
        <vt:i4>2879</vt:i4>
      </vt:variant>
      <vt:variant>
        <vt:i4>0</vt:i4>
      </vt:variant>
      <vt:variant>
        <vt:i4>5</vt:i4>
      </vt:variant>
      <vt:variant>
        <vt:lpwstr/>
      </vt:variant>
      <vt:variant>
        <vt:lpwstr>_Toc274581352</vt:lpwstr>
      </vt:variant>
      <vt:variant>
        <vt:i4>1114173</vt:i4>
      </vt:variant>
      <vt:variant>
        <vt:i4>2873</vt:i4>
      </vt:variant>
      <vt:variant>
        <vt:i4>0</vt:i4>
      </vt:variant>
      <vt:variant>
        <vt:i4>5</vt:i4>
      </vt:variant>
      <vt:variant>
        <vt:lpwstr/>
      </vt:variant>
      <vt:variant>
        <vt:lpwstr>_Toc274581351</vt:lpwstr>
      </vt:variant>
      <vt:variant>
        <vt:i4>1114173</vt:i4>
      </vt:variant>
      <vt:variant>
        <vt:i4>2867</vt:i4>
      </vt:variant>
      <vt:variant>
        <vt:i4>0</vt:i4>
      </vt:variant>
      <vt:variant>
        <vt:i4>5</vt:i4>
      </vt:variant>
      <vt:variant>
        <vt:lpwstr/>
      </vt:variant>
      <vt:variant>
        <vt:lpwstr>_Toc274581350</vt:lpwstr>
      </vt:variant>
      <vt:variant>
        <vt:i4>1048637</vt:i4>
      </vt:variant>
      <vt:variant>
        <vt:i4>2861</vt:i4>
      </vt:variant>
      <vt:variant>
        <vt:i4>0</vt:i4>
      </vt:variant>
      <vt:variant>
        <vt:i4>5</vt:i4>
      </vt:variant>
      <vt:variant>
        <vt:lpwstr/>
      </vt:variant>
      <vt:variant>
        <vt:lpwstr>_Toc274581349</vt:lpwstr>
      </vt:variant>
      <vt:variant>
        <vt:i4>1048637</vt:i4>
      </vt:variant>
      <vt:variant>
        <vt:i4>2855</vt:i4>
      </vt:variant>
      <vt:variant>
        <vt:i4>0</vt:i4>
      </vt:variant>
      <vt:variant>
        <vt:i4>5</vt:i4>
      </vt:variant>
      <vt:variant>
        <vt:lpwstr/>
      </vt:variant>
      <vt:variant>
        <vt:lpwstr>_Toc274581348</vt:lpwstr>
      </vt:variant>
      <vt:variant>
        <vt:i4>1048637</vt:i4>
      </vt:variant>
      <vt:variant>
        <vt:i4>2849</vt:i4>
      </vt:variant>
      <vt:variant>
        <vt:i4>0</vt:i4>
      </vt:variant>
      <vt:variant>
        <vt:i4>5</vt:i4>
      </vt:variant>
      <vt:variant>
        <vt:lpwstr/>
      </vt:variant>
      <vt:variant>
        <vt:lpwstr>_Toc274581347</vt:lpwstr>
      </vt:variant>
      <vt:variant>
        <vt:i4>1048637</vt:i4>
      </vt:variant>
      <vt:variant>
        <vt:i4>2843</vt:i4>
      </vt:variant>
      <vt:variant>
        <vt:i4>0</vt:i4>
      </vt:variant>
      <vt:variant>
        <vt:i4>5</vt:i4>
      </vt:variant>
      <vt:variant>
        <vt:lpwstr/>
      </vt:variant>
      <vt:variant>
        <vt:lpwstr>_Toc274581346</vt:lpwstr>
      </vt:variant>
      <vt:variant>
        <vt:i4>1048637</vt:i4>
      </vt:variant>
      <vt:variant>
        <vt:i4>2837</vt:i4>
      </vt:variant>
      <vt:variant>
        <vt:i4>0</vt:i4>
      </vt:variant>
      <vt:variant>
        <vt:i4>5</vt:i4>
      </vt:variant>
      <vt:variant>
        <vt:lpwstr/>
      </vt:variant>
      <vt:variant>
        <vt:lpwstr>_Toc274581345</vt:lpwstr>
      </vt:variant>
      <vt:variant>
        <vt:i4>1048637</vt:i4>
      </vt:variant>
      <vt:variant>
        <vt:i4>2831</vt:i4>
      </vt:variant>
      <vt:variant>
        <vt:i4>0</vt:i4>
      </vt:variant>
      <vt:variant>
        <vt:i4>5</vt:i4>
      </vt:variant>
      <vt:variant>
        <vt:lpwstr/>
      </vt:variant>
      <vt:variant>
        <vt:lpwstr>_Toc274581344</vt:lpwstr>
      </vt:variant>
      <vt:variant>
        <vt:i4>1048637</vt:i4>
      </vt:variant>
      <vt:variant>
        <vt:i4>2825</vt:i4>
      </vt:variant>
      <vt:variant>
        <vt:i4>0</vt:i4>
      </vt:variant>
      <vt:variant>
        <vt:i4>5</vt:i4>
      </vt:variant>
      <vt:variant>
        <vt:lpwstr/>
      </vt:variant>
      <vt:variant>
        <vt:lpwstr>_Toc274581343</vt:lpwstr>
      </vt:variant>
      <vt:variant>
        <vt:i4>1048637</vt:i4>
      </vt:variant>
      <vt:variant>
        <vt:i4>2819</vt:i4>
      </vt:variant>
      <vt:variant>
        <vt:i4>0</vt:i4>
      </vt:variant>
      <vt:variant>
        <vt:i4>5</vt:i4>
      </vt:variant>
      <vt:variant>
        <vt:lpwstr/>
      </vt:variant>
      <vt:variant>
        <vt:lpwstr>_Toc274581342</vt:lpwstr>
      </vt:variant>
      <vt:variant>
        <vt:i4>1048637</vt:i4>
      </vt:variant>
      <vt:variant>
        <vt:i4>2813</vt:i4>
      </vt:variant>
      <vt:variant>
        <vt:i4>0</vt:i4>
      </vt:variant>
      <vt:variant>
        <vt:i4>5</vt:i4>
      </vt:variant>
      <vt:variant>
        <vt:lpwstr/>
      </vt:variant>
      <vt:variant>
        <vt:lpwstr>_Toc274581341</vt:lpwstr>
      </vt:variant>
      <vt:variant>
        <vt:i4>1048637</vt:i4>
      </vt:variant>
      <vt:variant>
        <vt:i4>2807</vt:i4>
      </vt:variant>
      <vt:variant>
        <vt:i4>0</vt:i4>
      </vt:variant>
      <vt:variant>
        <vt:i4>5</vt:i4>
      </vt:variant>
      <vt:variant>
        <vt:lpwstr/>
      </vt:variant>
      <vt:variant>
        <vt:lpwstr>_Toc274581340</vt:lpwstr>
      </vt:variant>
      <vt:variant>
        <vt:i4>1507389</vt:i4>
      </vt:variant>
      <vt:variant>
        <vt:i4>2801</vt:i4>
      </vt:variant>
      <vt:variant>
        <vt:i4>0</vt:i4>
      </vt:variant>
      <vt:variant>
        <vt:i4>5</vt:i4>
      </vt:variant>
      <vt:variant>
        <vt:lpwstr/>
      </vt:variant>
      <vt:variant>
        <vt:lpwstr>_Toc274581339</vt:lpwstr>
      </vt:variant>
      <vt:variant>
        <vt:i4>1507389</vt:i4>
      </vt:variant>
      <vt:variant>
        <vt:i4>2795</vt:i4>
      </vt:variant>
      <vt:variant>
        <vt:i4>0</vt:i4>
      </vt:variant>
      <vt:variant>
        <vt:i4>5</vt:i4>
      </vt:variant>
      <vt:variant>
        <vt:lpwstr/>
      </vt:variant>
      <vt:variant>
        <vt:lpwstr>_Toc274581338</vt:lpwstr>
      </vt:variant>
      <vt:variant>
        <vt:i4>1507389</vt:i4>
      </vt:variant>
      <vt:variant>
        <vt:i4>2789</vt:i4>
      </vt:variant>
      <vt:variant>
        <vt:i4>0</vt:i4>
      </vt:variant>
      <vt:variant>
        <vt:i4>5</vt:i4>
      </vt:variant>
      <vt:variant>
        <vt:lpwstr/>
      </vt:variant>
      <vt:variant>
        <vt:lpwstr>_Toc274581337</vt:lpwstr>
      </vt:variant>
      <vt:variant>
        <vt:i4>1507389</vt:i4>
      </vt:variant>
      <vt:variant>
        <vt:i4>2783</vt:i4>
      </vt:variant>
      <vt:variant>
        <vt:i4>0</vt:i4>
      </vt:variant>
      <vt:variant>
        <vt:i4>5</vt:i4>
      </vt:variant>
      <vt:variant>
        <vt:lpwstr/>
      </vt:variant>
      <vt:variant>
        <vt:lpwstr>_Toc274581336</vt:lpwstr>
      </vt:variant>
      <vt:variant>
        <vt:i4>1507389</vt:i4>
      </vt:variant>
      <vt:variant>
        <vt:i4>2777</vt:i4>
      </vt:variant>
      <vt:variant>
        <vt:i4>0</vt:i4>
      </vt:variant>
      <vt:variant>
        <vt:i4>5</vt:i4>
      </vt:variant>
      <vt:variant>
        <vt:lpwstr/>
      </vt:variant>
      <vt:variant>
        <vt:lpwstr>_Toc274581335</vt:lpwstr>
      </vt:variant>
      <vt:variant>
        <vt:i4>1507389</vt:i4>
      </vt:variant>
      <vt:variant>
        <vt:i4>2771</vt:i4>
      </vt:variant>
      <vt:variant>
        <vt:i4>0</vt:i4>
      </vt:variant>
      <vt:variant>
        <vt:i4>5</vt:i4>
      </vt:variant>
      <vt:variant>
        <vt:lpwstr/>
      </vt:variant>
      <vt:variant>
        <vt:lpwstr>_Toc274581334</vt:lpwstr>
      </vt:variant>
      <vt:variant>
        <vt:i4>1507389</vt:i4>
      </vt:variant>
      <vt:variant>
        <vt:i4>2765</vt:i4>
      </vt:variant>
      <vt:variant>
        <vt:i4>0</vt:i4>
      </vt:variant>
      <vt:variant>
        <vt:i4>5</vt:i4>
      </vt:variant>
      <vt:variant>
        <vt:lpwstr/>
      </vt:variant>
      <vt:variant>
        <vt:lpwstr>_Toc274581333</vt:lpwstr>
      </vt:variant>
      <vt:variant>
        <vt:i4>1507389</vt:i4>
      </vt:variant>
      <vt:variant>
        <vt:i4>2759</vt:i4>
      </vt:variant>
      <vt:variant>
        <vt:i4>0</vt:i4>
      </vt:variant>
      <vt:variant>
        <vt:i4>5</vt:i4>
      </vt:variant>
      <vt:variant>
        <vt:lpwstr/>
      </vt:variant>
      <vt:variant>
        <vt:lpwstr>_Toc274581332</vt:lpwstr>
      </vt:variant>
      <vt:variant>
        <vt:i4>1507389</vt:i4>
      </vt:variant>
      <vt:variant>
        <vt:i4>2753</vt:i4>
      </vt:variant>
      <vt:variant>
        <vt:i4>0</vt:i4>
      </vt:variant>
      <vt:variant>
        <vt:i4>5</vt:i4>
      </vt:variant>
      <vt:variant>
        <vt:lpwstr/>
      </vt:variant>
      <vt:variant>
        <vt:lpwstr>_Toc274581331</vt:lpwstr>
      </vt:variant>
      <vt:variant>
        <vt:i4>1507389</vt:i4>
      </vt:variant>
      <vt:variant>
        <vt:i4>2747</vt:i4>
      </vt:variant>
      <vt:variant>
        <vt:i4>0</vt:i4>
      </vt:variant>
      <vt:variant>
        <vt:i4>5</vt:i4>
      </vt:variant>
      <vt:variant>
        <vt:lpwstr/>
      </vt:variant>
      <vt:variant>
        <vt:lpwstr>_Toc274581330</vt:lpwstr>
      </vt:variant>
      <vt:variant>
        <vt:i4>1441853</vt:i4>
      </vt:variant>
      <vt:variant>
        <vt:i4>2741</vt:i4>
      </vt:variant>
      <vt:variant>
        <vt:i4>0</vt:i4>
      </vt:variant>
      <vt:variant>
        <vt:i4>5</vt:i4>
      </vt:variant>
      <vt:variant>
        <vt:lpwstr/>
      </vt:variant>
      <vt:variant>
        <vt:lpwstr>_Toc274581329</vt:lpwstr>
      </vt:variant>
      <vt:variant>
        <vt:i4>1441853</vt:i4>
      </vt:variant>
      <vt:variant>
        <vt:i4>2735</vt:i4>
      </vt:variant>
      <vt:variant>
        <vt:i4>0</vt:i4>
      </vt:variant>
      <vt:variant>
        <vt:i4>5</vt:i4>
      </vt:variant>
      <vt:variant>
        <vt:lpwstr/>
      </vt:variant>
      <vt:variant>
        <vt:lpwstr>_Toc274581328</vt:lpwstr>
      </vt:variant>
      <vt:variant>
        <vt:i4>1441853</vt:i4>
      </vt:variant>
      <vt:variant>
        <vt:i4>2729</vt:i4>
      </vt:variant>
      <vt:variant>
        <vt:i4>0</vt:i4>
      </vt:variant>
      <vt:variant>
        <vt:i4>5</vt:i4>
      </vt:variant>
      <vt:variant>
        <vt:lpwstr/>
      </vt:variant>
      <vt:variant>
        <vt:lpwstr>_Toc274581327</vt:lpwstr>
      </vt:variant>
      <vt:variant>
        <vt:i4>1441853</vt:i4>
      </vt:variant>
      <vt:variant>
        <vt:i4>2723</vt:i4>
      </vt:variant>
      <vt:variant>
        <vt:i4>0</vt:i4>
      </vt:variant>
      <vt:variant>
        <vt:i4>5</vt:i4>
      </vt:variant>
      <vt:variant>
        <vt:lpwstr/>
      </vt:variant>
      <vt:variant>
        <vt:lpwstr>_Toc274581326</vt:lpwstr>
      </vt:variant>
      <vt:variant>
        <vt:i4>1441853</vt:i4>
      </vt:variant>
      <vt:variant>
        <vt:i4>2717</vt:i4>
      </vt:variant>
      <vt:variant>
        <vt:i4>0</vt:i4>
      </vt:variant>
      <vt:variant>
        <vt:i4>5</vt:i4>
      </vt:variant>
      <vt:variant>
        <vt:lpwstr/>
      </vt:variant>
      <vt:variant>
        <vt:lpwstr>_Toc274581325</vt:lpwstr>
      </vt:variant>
      <vt:variant>
        <vt:i4>1441853</vt:i4>
      </vt:variant>
      <vt:variant>
        <vt:i4>2711</vt:i4>
      </vt:variant>
      <vt:variant>
        <vt:i4>0</vt:i4>
      </vt:variant>
      <vt:variant>
        <vt:i4>5</vt:i4>
      </vt:variant>
      <vt:variant>
        <vt:lpwstr/>
      </vt:variant>
      <vt:variant>
        <vt:lpwstr>_Toc274581324</vt:lpwstr>
      </vt:variant>
      <vt:variant>
        <vt:i4>1441853</vt:i4>
      </vt:variant>
      <vt:variant>
        <vt:i4>2705</vt:i4>
      </vt:variant>
      <vt:variant>
        <vt:i4>0</vt:i4>
      </vt:variant>
      <vt:variant>
        <vt:i4>5</vt:i4>
      </vt:variant>
      <vt:variant>
        <vt:lpwstr/>
      </vt:variant>
      <vt:variant>
        <vt:lpwstr>_Toc274581323</vt:lpwstr>
      </vt:variant>
      <vt:variant>
        <vt:i4>1441853</vt:i4>
      </vt:variant>
      <vt:variant>
        <vt:i4>2699</vt:i4>
      </vt:variant>
      <vt:variant>
        <vt:i4>0</vt:i4>
      </vt:variant>
      <vt:variant>
        <vt:i4>5</vt:i4>
      </vt:variant>
      <vt:variant>
        <vt:lpwstr/>
      </vt:variant>
      <vt:variant>
        <vt:lpwstr>_Toc274581322</vt:lpwstr>
      </vt:variant>
      <vt:variant>
        <vt:i4>1441853</vt:i4>
      </vt:variant>
      <vt:variant>
        <vt:i4>2693</vt:i4>
      </vt:variant>
      <vt:variant>
        <vt:i4>0</vt:i4>
      </vt:variant>
      <vt:variant>
        <vt:i4>5</vt:i4>
      </vt:variant>
      <vt:variant>
        <vt:lpwstr/>
      </vt:variant>
      <vt:variant>
        <vt:lpwstr>_Toc274581321</vt:lpwstr>
      </vt:variant>
      <vt:variant>
        <vt:i4>1441853</vt:i4>
      </vt:variant>
      <vt:variant>
        <vt:i4>2687</vt:i4>
      </vt:variant>
      <vt:variant>
        <vt:i4>0</vt:i4>
      </vt:variant>
      <vt:variant>
        <vt:i4>5</vt:i4>
      </vt:variant>
      <vt:variant>
        <vt:lpwstr/>
      </vt:variant>
      <vt:variant>
        <vt:lpwstr>_Toc274581320</vt:lpwstr>
      </vt:variant>
      <vt:variant>
        <vt:i4>1376317</vt:i4>
      </vt:variant>
      <vt:variant>
        <vt:i4>2681</vt:i4>
      </vt:variant>
      <vt:variant>
        <vt:i4>0</vt:i4>
      </vt:variant>
      <vt:variant>
        <vt:i4>5</vt:i4>
      </vt:variant>
      <vt:variant>
        <vt:lpwstr/>
      </vt:variant>
      <vt:variant>
        <vt:lpwstr>_Toc274581319</vt:lpwstr>
      </vt:variant>
      <vt:variant>
        <vt:i4>1376317</vt:i4>
      </vt:variant>
      <vt:variant>
        <vt:i4>2675</vt:i4>
      </vt:variant>
      <vt:variant>
        <vt:i4>0</vt:i4>
      </vt:variant>
      <vt:variant>
        <vt:i4>5</vt:i4>
      </vt:variant>
      <vt:variant>
        <vt:lpwstr/>
      </vt:variant>
      <vt:variant>
        <vt:lpwstr>_Toc274581318</vt:lpwstr>
      </vt:variant>
      <vt:variant>
        <vt:i4>1376317</vt:i4>
      </vt:variant>
      <vt:variant>
        <vt:i4>2669</vt:i4>
      </vt:variant>
      <vt:variant>
        <vt:i4>0</vt:i4>
      </vt:variant>
      <vt:variant>
        <vt:i4>5</vt:i4>
      </vt:variant>
      <vt:variant>
        <vt:lpwstr/>
      </vt:variant>
      <vt:variant>
        <vt:lpwstr>_Toc274581317</vt:lpwstr>
      </vt:variant>
      <vt:variant>
        <vt:i4>1376317</vt:i4>
      </vt:variant>
      <vt:variant>
        <vt:i4>2663</vt:i4>
      </vt:variant>
      <vt:variant>
        <vt:i4>0</vt:i4>
      </vt:variant>
      <vt:variant>
        <vt:i4>5</vt:i4>
      </vt:variant>
      <vt:variant>
        <vt:lpwstr/>
      </vt:variant>
      <vt:variant>
        <vt:lpwstr>_Toc274581316</vt:lpwstr>
      </vt:variant>
      <vt:variant>
        <vt:i4>1376317</vt:i4>
      </vt:variant>
      <vt:variant>
        <vt:i4>2657</vt:i4>
      </vt:variant>
      <vt:variant>
        <vt:i4>0</vt:i4>
      </vt:variant>
      <vt:variant>
        <vt:i4>5</vt:i4>
      </vt:variant>
      <vt:variant>
        <vt:lpwstr/>
      </vt:variant>
      <vt:variant>
        <vt:lpwstr>_Toc274581315</vt:lpwstr>
      </vt:variant>
      <vt:variant>
        <vt:i4>1376317</vt:i4>
      </vt:variant>
      <vt:variant>
        <vt:i4>2651</vt:i4>
      </vt:variant>
      <vt:variant>
        <vt:i4>0</vt:i4>
      </vt:variant>
      <vt:variant>
        <vt:i4>5</vt:i4>
      </vt:variant>
      <vt:variant>
        <vt:lpwstr/>
      </vt:variant>
      <vt:variant>
        <vt:lpwstr>_Toc274581314</vt:lpwstr>
      </vt:variant>
      <vt:variant>
        <vt:i4>1376317</vt:i4>
      </vt:variant>
      <vt:variant>
        <vt:i4>2645</vt:i4>
      </vt:variant>
      <vt:variant>
        <vt:i4>0</vt:i4>
      </vt:variant>
      <vt:variant>
        <vt:i4>5</vt:i4>
      </vt:variant>
      <vt:variant>
        <vt:lpwstr/>
      </vt:variant>
      <vt:variant>
        <vt:lpwstr>_Toc274581313</vt:lpwstr>
      </vt:variant>
      <vt:variant>
        <vt:i4>1376317</vt:i4>
      </vt:variant>
      <vt:variant>
        <vt:i4>2639</vt:i4>
      </vt:variant>
      <vt:variant>
        <vt:i4>0</vt:i4>
      </vt:variant>
      <vt:variant>
        <vt:i4>5</vt:i4>
      </vt:variant>
      <vt:variant>
        <vt:lpwstr/>
      </vt:variant>
      <vt:variant>
        <vt:lpwstr>_Toc274581312</vt:lpwstr>
      </vt:variant>
      <vt:variant>
        <vt:i4>1376317</vt:i4>
      </vt:variant>
      <vt:variant>
        <vt:i4>2633</vt:i4>
      </vt:variant>
      <vt:variant>
        <vt:i4>0</vt:i4>
      </vt:variant>
      <vt:variant>
        <vt:i4>5</vt:i4>
      </vt:variant>
      <vt:variant>
        <vt:lpwstr/>
      </vt:variant>
      <vt:variant>
        <vt:lpwstr>_Toc274581311</vt:lpwstr>
      </vt:variant>
      <vt:variant>
        <vt:i4>1376317</vt:i4>
      </vt:variant>
      <vt:variant>
        <vt:i4>2627</vt:i4>
      </vt:variant>
      <vt:variant>
        <vt:i4>0</vt:i4>
      </vt:variant>
      <vt:variant>
        <vt:i4>5</vt:i4>
      </vt:variant>
      <vt:variant>
        <vt:lpwstr/>
      </vt:variant>
      <vt:variant>
        <vt:lpwstr>_Toc274581310</vt:lpwstr>
      </vt:variant>
      <vt:variant>
        <vt:i4>1310781</vt:i4>
      </vt:variant>
      <vt:variant>
        <vt:i4>2621</vt:i4>
      </vt:variant>
      <vt:variant>
        <vt:i4>0</vt:i4>
      </vt:variant>
      <vt:variant>
        <vt:i4>5</vt:i4>
      </vt:variant>
      <vt:variant>
        <vt:lpwstr/>
      </vt:variant>
      <vt:variant>
        <vt:lpwstr>_Toc274581309</vt:lpwstr>
      </vt:variant>
      <vt:variant>
        <vt:i4>1310781</vt:i4>
      </vt:variant>
      <vt:variant>
        <vt:i4>2615</vt:i4>
      </vt:variant>
      <vt:variant>
        <vt:i4>0</vt:i4>
      </vt:variant>
      <vt:variant>
        <vt:i4>5</vt:i4>
      </vt:variant>
      <vt:variant>
        <vt:lpwstr/>
      </vt:variant>
      <vt:variant>
        <vt:lpwstr>_Toc274581308</vt:lpwstr>
      </vt:variant>
      <vt:variant>
        <vt:i4>1310781</vt:i4>
      </vt:variant>
      <vt:variant>
        <vt:i4>2609</vt:i4>
      </vt:variant>
      <vt:variant>
        <vt:i4>0</vt:i4>
      </vt:variant>
      <vt:variant>
        <vt:i4>5</vt:i4>
      </vt:variant>
      <vt:variant>
        <vt:lpwstr/>
      </vt:variant>
      <vt:variant>
        <vt:lpwstr>_Toc274581307</vt:lpwstr>
      </vt:variant>
      <vt:variant>
        <vt:i4>1310781</vt:i4>
      </vt:variant>
      <vt:variant>
        <vt:i4>2603</vt:i4>
      </vt:variant>
      <vt:variant>
        <vt:i4>0</vt:i4>
      </vt:variant>
      <vt:variant>
        <vt:i4>5</vt:i4>
      </vt:variant>
      <vt:variant>
        <vt:lpwstr/>
      </vt:variant>
      <vt:variant>
        <vt:lpwstr>_Toc274581306</vt:lpwstr>
      </vt:variant>
      <vt:variant>
        <vt:i4>1310781</vt:i4>
      </vt:variant>
      <vt:variant>
        <vt:i4>2597</vt:i4>
      </vt:variant>
      <vt:variant>
        <vt:i4>0</vt:i4>
      </vt:variant>
      <vt:variant>
        <vt:i4>5</vt:i4>
      </vt:variant>
      <vt:variant>
        <vt:lpwstr/>
      </vt:variant>
      <vt:variant>
        <vt:lpwstr>_Toc274581305</vt:lpwstr>
      </vt:variant>
      <vt:variant>
        <vt:i4>1310781</vt:i4>
      </vt:variant>
      <vt:variant>
        <vt:i4>2591</vt:i4>
      </vt:variant>
      <vt:variant>
        <vt:i4>0</vt:i4>
      </vt:variant>
      <vt:variant>
        <vt:i4>5</vt:i4>
      </vt:variant>
      <vt:variant>
        <vt:lpwstr/>
      </vt:variant>
      <vt:variant>
        <vt:lpwstr>_Toc274581304</vt:lpwstr>
      </vt:variant>
      <vt:variant>
        <vt:i4>1310781</vt:i4>
      </vt:variant>
      <vt:variant>
        <vt:i4>2585</vt:i4>
      </vt:variant>
      <vt:variant>
        <vt:i4>0</vt:i4>
      </vt:variant>
      <vt:variant>
        <vt:i4>5</vt:i4>
      </vt:variant>
      <vt:variant>
        <vt:lpwstr/>
      </vt:variant>
      <vt:variant>
        <vt:lpwstr>_Toc274581303</vt:lpwstr>
      </vt:variant>
      <vt:variant>
        <vt:i4>1310781</vt:i4>
      </vt:variant>
      <vt:variant>
        <vt:i4>2579</vt:i4>
      </vt:variant>
      <vt:variant>
        <vt:i4>0</vt:i4>
      </vt:variant>
      <vt:variant>
        <vt:i4>5</vt:i4>
      </vt:variant>
      <vt:variant>
        <vt:lpwstr/>
      </vt:variant>
      <vt:variant>
        <vt:lpwstr>_Toc274581302</vt:lpwstr>
      </vt:variant>
      <vt:variant>
        <vt:i4>1310781</vt:i4>
      </vt:variant>
      <vt:variant>
        <vt:i4>2573</vt:i4>
      </vt:variant>
      <vt:variant>
        <vt:i4>0</vt:i4>
      </vt:variant>
      <vt:variant>
        <vt:i4>5</vt:i4>
      </vt:variant>
      <vt:variant>
        <vt:lpwstr/>
      </vt:variant>
      <vt:variant>
        <vt:lpwstr>_Toc274581301</vt:lpwstr>
      </vt:variant>
      <vt:variant>
        <vt:i4>1310781</vt:i4>
      </vt:variant>
      <vt:variant>
        <vt:i4>2567</vt:i4>
      </vt:variant>
      <vt:variant>
        <vt:i4>0</vt:i4>
      </vt:variant>
      <vt:variant>
        <vt:i4>5</vt:i4>
      </vt:variant>
      <vt:variant>
        <vt:lpwstr/>
      </vt:variant>
      <vt:variant>
        <vt:lpwstr>_Toc274581300</vt:lpwstr>
      </vt:variant>
      <vt:variant>
        <vt:i4>1900604</vt:i4>
      </vt:variant>
      <vt:variant>
        <vt:i4>2561</vt:i4>
      </vt:variant>
      <vt:variant>
        <vt:i4>0</vt:i4>
      </vt:variant>
      <vt:variant>
        <vt:i4>5</vt:i4>
      </vt:variant>
      <vt:variant>
        <vt:lpwstr/>
      </vt:variant>
      <vt:variant>
        <vt:lpwstr>_Toc274581299</vt:lpwstr>
      </vt:variant>
      <vt:variant>
        <vt:i4>1900604</vt:i4>
      </vt:variant>
      <vt:variant>
        <vt:i4>2555</vt:i4>
      </vt:variant>
      <vt:variant>
        <vt:i4>0</vt:i4>
      </vt:variant>
      <vt:variant>
        <vt:i4>5</vt:i4>
      </vt:variant>
      <vt:variant>
        <vt:lpwstr/>
      </vt:variant>
      <vt:variant>
        <vt:lpwstr>_Toc274581298</vt:lpwstr>
      </vt:variant>
      <vt:variant>
        <vt:i4>1900604</vt:i4>
      </vt:variant>
      <vt:variant>
        <vt:i4>2549</vt:i4>
      </vt:variant>
      <vt:variant>
        <vt:i4>0</vt:i4>
      </vt:variant>
      <vt:variant>
        <vt:i4>5</vt:i4>
      </vt:variant>
      <vt:variant>
        <vt:lpwstr/>
      </vt:variant>
      <vt:variant>
        <vt:lpwstr>_Toc274581297</vt:lpwstr>
      </vt:variant>
      <vt:variant>
        <vt:i4>1900604</vt:i4>
      </vt:variant>
      <vt:variant>
        <vt:i4>2543</vt:i4>
      </vt:variant>
      <vt:variant>
        <vt:i4>0</vt:i4>
      </vt:variant>
      <vt:variant>
        <vt:i4>5</vt:i4>
      </vt:variant>
      <vt:variant>
        <vt:lpwstr/>
      </vt:variant>
      <vt:variant>
        <vt:lpwstr>_Toc274581296</vt:lpwstr>
      </vt:variant>
      <vt:variant>
        <vt:i4>1900604</vt:i4>
      </vt:variant>
      <vt:variant>
        <vt:i4>2537</vt:i4>
      </vt:variant>
      <vt:variant>
        <vt:i4>0</vt:i4>
      </vt:variant>
      <vt:variant>
        <vt:i4>5</vt:i4>
      </vt:variant>
      <vt:variant>
        <vt:lpwstr/>
      </vt:variant>
      <vt:variant>
        <vt:lpwstr>_Toc274581295</vt:lpwstr>
      </vt:variant>
      <vt:variant>
        <vt:i4>1900604</vt:i4>
      </vt:variant>
      <vt:variant>
        <vt:i4>2531</vt:i4>
      </vt:variant>
      <vt:variant>
        <vt:i4>0</vt:i4>
      </vt:variant>
      <vt:variant>
        <vt:i4>5</vt:i4>
      </vt:variant>
      <vt:variant>
        <vt:lpwstr/>
      </vt:variant>
      <vt:variant>
        <vt:lpwstr>_Toc274581294</vt:lpwstr>
      </vt:variant>
      <vt:variant>
        <vt:i4>1900604</vt:i4>
      </vt:variant>
      <vt:variant>
        <vt:i4>2525</vt:i4>
      </vt:variant>
      <vt:variant>
        <vt:i4>0</vt:i4>
      </vt:variant>
      <vt:variant>
        <vt:i4>5</vt:i4>
      </vt:variant>
      <vt:variant>
        <vt:lpwstr/>
      </vt:variant>
      <vt:variant>
        <vt:lpwstr>_Toc274581293</vt:lpwstr>
      </vt:variant>
      <vt:variant>
        <vt:i4>1900604</vt:i4>
      </vt:variant>
      <vt:variant>
        <vt:i4>2519</vt:i4>
      </vt:variant>
      <vt:variant>
        <vt:i4>0</vt:i4>
      </vt:variant>
      <vt:variant>
        <vt:i4>5</vt:i4>
      </vt:variant>
      <vt:variant>
        <vt:lpwstr/>
      </vt:variant>
      <vt:variant>
        <vt:lpwstr>_Toc274581292</vt:lpwstr>
      </vt:variant>
      <vt:variant>
        <vt:i4>1900604</vt:i4>
      </vt:variant>
      <vt:variant>
        <vt:i4>2513</vt:i4>
      </vt:variant>
      <vt:variant>
        <vt:i4>0</vt:i4>
      </vt:variant>
      <vt:variant>
        <vt:i4>5</vt:i4>
      </vt:variant>
      <vt:variant>
        <vt:lpwstr/>
      </vt:variant>
      <vt:variant>
        <vt:lpwstr>_Toc274581291</vt:lpwstr>
      </vt:variant>
      <vt:variant>
        <vt:i4>1900604</vt:i4>
      </vt:variant>
      <vt:variant>
        <vt:i4>2507</vt:i4>
      </vt:variant>
      <vt:variant>
        <vt:i4>0</vt:i4>
      </vt:variant>
      <vt:variant>
        <vt:i4>5</vt:i4>
      </vt:variant>
      <vt:variant>
        <vt:lpwstr/>
      </vt:variant>
      <vt:variant>
        <vt:lpwstr>_Toc274581290</vt:lpwstr>
      </vt:variant>
      <vt:variant>
        <vt:i4>1835068</vt:i4>
      </vt:variant>
      <vt:variant>
        <vt:i4>2501</vt:i4>
      </vt:variant>
      <vt:variant>
        <vt:i4>0</vt:i4>
      </vt:variant>
      <vt:variant>
        <vt:i4>5</vt:i4>
      </vt:variant>
      <vt:variant>
        <vt:lpwstr/>
      </vt:variant>
      <vt:variant>
        <vt:lpwstr>_Toc274581289</vt:lpwstr>
      </vt:variant>
      <vt:variant>
        <vt:i4>1835068</vt:i4>
      </vt:variant>
      <vt:variant>
        <vt:i4>2495</vt:i4>
      </vt:variant>
      <vt:variant>
        <vt:i4>0</vt:i4>
      </vt:variant>
      <vt:variant>
        <vt:i4>5</vt:i4>
      </vt:variant>
      <vt:variant>
        <vt:lpwstr/>
      </vt:variant>
      <vt:variant>
        <vt:lpwstr>_Toc274581288</vt:lpwstr>
      </vt:variant>
      <vt:variant>
        <vt:i4>1835068</vt:i4>
      </vt:variant>
      <vt:variant>
        <vt:i4>2489</vt:i4>
      </vt:variant>
      <vt:variant>
        <vt:i4>0</vt:i4>
      </vt:variant>
      <vt:variant>
        <vt:i4>5</vt:i4>
      </vt:variant>
      <vt:variant>
        <vt:lpwstr/>
      </vt:variant>
      <vt:variant>
        <vt:lpwstr>_Toc274581287</vt:lpwstr>
      </vt:variant>
      <vt:variant>
        <vt:i4>1835068</vt:i4>
      </vt:variant>
      <vt:variant>
        <vt:i4>2483</vt:i4>
      </vt:variant>
      <vt:variant>
        <vt:i4>0</vt:i4>
      </vt:variant>
      <vt:variant>
        <vt:i4>5</vt:i4>
      </vt:variant>
      <vt:variant>
        <vt:lpwstr/>
      </vt:variant>
      <vt:variant>
        <vt:lpwstr>_Toc274581286</vt:lpwstr>
      </vt:variant>
      <vt:variant>
        <vt:i4>1835068</vt:i4>
      </vt:variant>
      <vt:variant>
        <vt:i4>2477</vt:i4>
      </vt:variant>
      <vt:variant>
        <vt:i4>0</vt:i4>
      </vt:variant>
      <vt:variant>
        <vt:i4>5</vt:i4>
      </vt:variant>
      <vt:variant>
        <vt:lpwstr/>
      </vt:variant>
      <vt:variant>
        <vt:lpwstr>_Toc274581285</vt:lpwstr>
      </vt:variant>
      <vt:variant>
        <vt:i4>1835068</vt:i4>
      </vt:variant>
      <vt:variant>
        <vt:i4>2471</vt:i4>
      </vt:variant>
      <vt:variant>
        <vt:i4>0</vt:i4>
      </vt:variant>
      <vt:variant>
        <vt:i4>5</vt:i4>
      </vt:variant>
      <vt:variant>
        <vt:lpwstr/>
      </vt:variant>
      <vt:variant>
        <vt:lpwstr>_Toc274581284</vt:lpwstr>
      </vt:variant>
      <vt:variant>
        <vt:i4>1835068</vt:i4>
      </vt:variant>
      <vt:variant>
        <vt:i4>2465</vt:i4>
      </vt:variant>
      <vt:variant>
        <vt:i4>0</vt:i4>
      </vt:variant>
      <vt:variant>
        <vt:i4>5</vt:i4>
      </vt:variant>
      <vt:variant>
        <vt:lpwstr/>
      </vt:variant>
      <vt:variant>
        <vt:lpwstr>_Toc274581283</vt:lpwstr>
      </vt:variant>
      <vt:variant>
        <vt:i4>1835068</vt:i4>
      </vt:variant>
      <vt:variant>
        <vt:i4>2459</vt:i4>
      </vt:variant>
      <vt:variant>
        <vt:i4>0</vt:i4>
      </vt:variant>
      <vt:variant>
        <vt:i4>5</vt:i4>
      </vt:variant>
      <vt:variant>
        <vt:lpwstr/>
      </vt:variant>
      <vt:variant>
        <vt:lpwstr>_Toc274581282</vt:lpwstr>
      </vt:variant>
      <vt:variant>
        <vt:i4>1835068</vt:i4>
      </vt:variant>
      <vt:variant>
        <vt:i4>2453</vt:i4>
      </vt:variant>
      <vt:variant>
        <vt:i4>0</vt:i4>
      </vt:variant>
      <vt:variant>
        <vt:i4>5</vt:i4>
      </vt:variant>
      <vt:variant>
        <vt:lpwstr/>
      </vt:variant>
      <vt:variant>
        <vt:lpwstr>_Toc274581281</vt:lpwstr>
      </vt:variant>
      <vt:variant>
        <vt:i4>1835068</vt:i4>
      </vt:variant>
      <vt:variant>
        <vt:i4>2447</vt:i4>
      </vt:variant>
      <vt:variant>
        <vt:i4>0</vt:i4>
      </vt:variant>
      <vt:variant>
        <vt:i4>5</vt:i4>
      </vt:variant>
      <vt:variant>
        <vt:lpwstr/>
      </vt:variant>
      <vt:variant>
        <vt:lpwstr>_Toc274581280</vt:lpwstr>
      </vt:variant>
      <vt:variant>
        <vt:i4>1245244</vt:i4>
      </vt:variant>
      <vt:variant>
        <vt:i4>2441</vt:i4>
      </vt:variant>
      <vt:variant>
        <vt:i4>0</vt:i4>
      </vt:variant>
      <vt:variant>
        <vt:i4>5</vt:i4>
      </vt:variant>
      <vt:variant>
        <vt:lpwstr/>
      </vt:variant>
      <vt:variant>
        <vt:lpwstr>_Toc274581279</vt:lpwstr>
      </vt:variant>
      <vt:variant>
        <vt:i4>1245244</vt:i4>
      </vt:variant>
      <vt:variant>
        <vt:i4>2435</vt:i4>
      </vt:variant>
      <vt:variant>
        <vt:i4>0</vt:i4>
      </vt:variant>
      <vt:variant>
        <vt:i4>5</vt:i4>
      </vt:variant>
      <vt:variant>
        <vt:lpwstr/>
      </vt:variant>
      <vt:variant>
        <vt:lpwstr>_Toc274581278</vt:lpwstr>
      </vt:variant>
      <vt:variant>
        <vt:i4>1245244</vt:i4>
      </vt:variant>
      <vt:variant>
        <vt:i4>2429</vt:i4>
      </vt:variant>
      <vt:variant>
        <vt:i4>0</vt:i4>
      </vt:variant>
      <vt:variant>
        <vt:i4>5</vt:i4>
      </vt:variant>
      <vt:variant>
        <vt:lpwstr/>
      </vt:variant>
      <vt:variant>
        <vt:lpwstr>_Toc274581277</vt:lpwstr>
      </vt:variant>
      <vt:variant>
        <vt:i4>1245244</vt:i4>
      </vt:variant>
      <vt:variant>
        <vt:i4>2423</vt:i4>
      </vt:variant>
      <vt:variant>
        <vt:i4>0</vt:i4>
      </vt:variant>
      <vt:variant>
        <vt:i4>5</vt:i4>
      </vt:variant>
      <vt:variant>
        <vt:lpwstr/>
      </vt:variant>
      <vt:variant>
        <vt:lpwstr>_Toc274581276</vt:lpwstr>
      </vt:variant>
      <vt:variant>
        <vt:i4>1245244</vt:i4>
      </vt:variant>
      <vt:variant>
        <vt:i4>2417</vt:i4>
      </vt:variant>
      <vt:variant>
        <vt:i4>0</vt:i4>
      </vt:variant>
      <vt:variant>
        <vt:i4>5</vt:i4>
      </vt:variant>
      <vt:variant>
        <vt:lpwstr/>
      </vt:variant>
      <vt:variant>
        <vt:lpwstr>_Toc274581275</vt:lpwstr>
      </vt:variant>
      <vt:variant>
        <vt:i4>1245244</vt:i4>
      </vt:variant>
      <vt:variant>
        <vt:i4>2411</vt:i4>
      </vt:variant>
      <vt:variant>
        <vt:i4>0</vt:i4>
      </vt:variant>
      <vt:variant>
        <vt:i4>5</vt:i4>
      </vt:variant>
      <vt:variant>
        <vt:lpwstr/>
      </vt:variant>
      <vt:variant>
        <vt:lpwstr>_Toc274581274</vt:lpwstr>
      </vt:variant>
      <vt:variant>
        <vt:i4>1245244</vt:i4>
      </vt:variant>
      <vt:variant>
        <vt:i4>2405</vt:i4>
      </vt:variant>
      <vt:variant>
        <vt:i4>0</vt:i4>
      </vt:variant>
      <vt:variant>
        <vt:i4>5</vt:i4>
      </vt:variant>
      <vt:variant>
        <vt:lpwstr/>
      </vt:variant>
      <vt:variant>
        <vt:lpwstr>_Toc274581273</vt:lpwstr>
      </vt:variant>
      <vt:variant>
        <vt:i4>1245244</vt:i4>
      </vt:variant>
      <vt:variant>
        <vt:i4>2399</vt:i4>
      </vt:variant>
      <vt:variant>
        <vt:i4>0</vt:i4>
      </vt:variant>
      <vt:variant>
        <vt:i4>5</vt:i4>
      </vt:variant>
      <vt:variant>
        <vt:lpwstr/>
      </vt:variant>
      <vt:variant>
        <vt:lpwstr>_Toc274581272</vt:lpwstr>
      </vt:variant>
      <vt:variant>
        <vt:i4>1245244</vt:i4>
      </vt:variant>
      <vt:variant>
        <vt:i4>2393</vt:i4>
      </vt:variant>
      <vt:variant>
        <vt:i4>0</vt:i4>
      </vt:variant>
      <vt:variant>
        <vt:i4>5</vt:i4>
      </vt:variant>
      <vt:variant>
        <vt:lpwstr/>
      </vt:variant>
      <vt:variant>
        <vt:lpwstr>_Toc274581271</vt:lpwstr>
      </vt:variant>
      <vt:variant>
        <vt:i4>1245244</vt:i4>
      </vt:variant>
      <vt:variant>
        <vt:i4>2387</vt:i4>
      </vt:variant>
      <vt:variant>
        <vt:i4>0</vt:i4>
      </vt:variant>
      <vt:variant>
        <vt:i4>5</vt:i4>
      </vt:variant>
      <vt:variant>
        <vt:lpwstr/>
      </vt:variant>
      <vt:variant>
        <vt:lpwstr>_Toc274581270</vt:lpwstr>
      </vt:variant>
      <vt:variant>
        <vt:i4>1179708</vt:i4>
      </vt:variant>
      <vt:variant>
        <vt:i4>2381</vt:i4>
      </vt:variant>
      <vt:variant>
        <vt:i4>0</vt:i4>
      </vt:variant>
      <vt:variant>
        <vt:i4>5</vt:i4>
      </vt:variant>
      <vt:variant>
        <vt:lpwstr/>
      </vt:variant>
      <vt:variant>
        <vt:lpwstr>_Toc274581269</vt:lpwstr>
      </vt:variant>
      <vt:variant>
        <vt:i4>1179708</vt:i4>
      </vt:variant>
      <vt:variant>
        <vt:i4>2375</vt:i4>
      </vt:variant>
      <vt:variant>
        <vt:i4>0</vt:i4>
      </vt:variant>
      <vt:variant>
        <vt:i4>5</vt:i4>
      </vt:variant>
      <vt:variant>
        <vt:lpwstr/>
      </vt:variant>
      <vt:variant>
        <vt:lpwstr>_Toc274581268</vt:lpwstr>
      </vt:variant>
      <vt:variant>
        <vt:i4>1179708</vt:i4>
      </vt:variant>
      <vt:variant>
        <vt:i4>2369</vt:i4>
      </vt:variant>
      <vt:variant>
        <vt:i4>0</vt:i4>
      </vt:variant>
      <vt:variant>
        <vt:i4>5</vt:i4>
      </vt:variant>
      <vt:variant>
        <vt:lpwstr/>
      </vt:variant>
      <vt:variant>
        <vt:lpwstr>_Toc274581267</vt:lpwstr>
      </vt:variant>
      <vt:variant>
        <vt:i4>1179708</vt:i4>
      </vt:variant>
      <vt:variant>
        <vt:i4>2363</vt:i4>
      </vt:variant>
      <vt:variant>
        <vt:i4>0</vt:i4>
      </vt:variant>
      <vt:variant>
        <vt:i4>5</vt:i4>
      </vt:variant>
      <vt:variant>
        <vt:lpwstr/>
      </vt:variant>
      <vt:variant>
        <vt:lpwstr>_Toc274581266</vt:lpwstr>
      </vt:variant>
      <vt:variant>
        <vt:i4>1179708</vt:i4>
      </vt:variant>
      <vt:variant>
        <vt:i4>2357</vt:i4>
      </vt:variant>
      <vt:variant>
        <vt:i4>0</vt:i4>
      </vt:variant>
      <vt:variant>
        <vt:i4>5</vt:i4>
      </vt:variant>
      <vt:variant>
        <vt:lpwstr/>
      </vt:variant>
      <vt:variant>
        <vt:lpwstr>_Toc274581265</vt:lpwstr>
      </vt:variant>
      <vt:variant>
        <vt:i4>1179708</vt:i4>
      </vt:variant>
      <vt:variant>
        <vt:i4>2351</vt:i4>
      </vt:variant>
      <vt:variant>
        <vt:i4>0</vt:i4>
      </vt:variant>
      <vt:variant>
        <vt:i4>5</vt:i4>
      </vt:variant>
      <vt:variant>
        <vt:lpwstr/>
      </vt:variant>
      <vt:variant>
        <vt:lpwstr>_Toc274581264</vt:lpwstr>
      </vt:variant>
      <vt:variant>
        <vt:i4>1179708</vt:i4>
      </vt:variant>
      <vt:variant>
        <vt:i4>2345</vt:i4>
      </vt:variant>
      <vt:variant>
        <vt:i4>0</vt:i4>
      </vt:variant>
      <vt:variant>
        <vt:i4>5</vt:i4>
      </vt:variant>
      <vt:variant>
        <vt:lpwstr/>
      </vt:variant>
      <vt:variant>
        <vt:lpwstr>_Toc274581263</vt:lpwstr>
      </vt:variant>
      <vt:variant>
        <vt:i4>1179708</vt:i4>
      </vt:variant>
      <vt:variant>
        <vt:i4>2339</vt:i4>
      </vt:variant>
      <vt:variant>
        <vt:i4>0</vt:i4>
      </vt:variant>
      <vt:variant>
        <vt:i4>5</vt:i4>
      </vt:variant>
      <vt:variant>
        <vt:lpwstr/>
      </vt:variant>
      <vt:variant>
        <vt:lpwstr>_Toc274581262</vt:lpwstr>
      </vt:variant>
      <vt:variant>
        <vt:i4>1179708</vt:i4>
      </vt:variant>
      <vt:variant>
        <vt:i4>2333</vt:i4>
      </vt:variant>
      <vt:variant>
        <vt:i4>0</vt:i4>
      </vt:variant>
      <vt:variant>
        <vt:i4>5</vt:i4>
      </vt:variant>
      <vt:variant>
        <vt:lpwstr/>
      </vt:variant>
      <vt:variant>
        <vt:lpwstr>_Toc274581261</vt:lpwstr>
      </vt:variant>
      <vt:variant>
        <vt:i4>1179708</vt:i4>
      </vt:variant>
      <vt:variant>
        <vt:i4>2327</vt:i4>
      </vt:variant>
      <vt:variant>
        <vt:i4>0</vt:i4>
      </vt:variant>
      <vt:variant>
        <vt:i4>5</vt:i4>
      </vt:variant>
      <vt:variant>
        <vt:lpwstr/>
      </vt:variant>
      <vt:variant>
        <vt:lpwstr>_Toc274581260</vt:lpwstr>
      </vt:variant>
      <vt:variant>
        <vt:i4>1114172</vt:i4>
      </vt:variant>
      <vt:variant>
        <vt:i4>2321</vt:i4>
      </vt:variant>
      <vt:variant>
        <vt:i4>0</vt:i4>
      </vt:variant>
      <vt:variant>
        <vt:i4>5</vt:i4>
      </vt:variant>
      <vt:variant>
        <vt:lpwstr/>
      </vt:variant>
      <vt:variant>
        <vt:lpwstr>_Toc274581259</vt:lpwstr>
      </vt:variant>
      <vt:variant>
        <vt:i4>1114172</vt:i4>
      </vt:variant>
      <vt:variant>
        <vt:i4>2315</vt:i4>
      </vt:variant>
      <vt:variant>
        <vt:i4>0</vt:i4>
      </vt:variant>
      <vt:variant>
        <vt:i4>5</vt:i4>
      </vt:variant>
      <vt:variant>
        <vt:lpwstr/>
      </vt:variant>
      <vt:variant>
        <vt:lpwstr>_Toc274581258</vt:lpwstr>
      </vt:variant>
      <vt:variant>
        <vt:i4>1114172</vt:i4>
      </vt:variant>
      <vt:variant>
        <vt:i4>2309</vt:i4>
      </vt:variant>
      <vt:variant>
        <vt:i4>0</vt:i4>
      </vt:variant>
      <vt:variant>
        <vt:i4>5</vt:i4>
      </vt:variant>
      <vt:variant>
        <vt:lpwstr/>
      </vt:variant>
      <vt:variant>
        <vt:lpwstr>_Toc274581257</vt:lpwstr>
      </vt:variant>
      <vt:variant>
        <vt:i4>1114172</vt:i4>
      </vt:variant>
      <vt:variant>
        <vt:i4>2303</vt:i4>
      </vt:variant>
      <vt:variant>
        <vt:i4>0</vt:i4>
      </vt:variant>
      <vt:variant>
        <vt:i4>5</vt:i4>
      </vt:variant>
      <vt:variant>
        <vt:lpwstr/>
      </vt:variant>
      <vt:variant>
        <vt:lpwstr>_Toc274581256</vt:lpwstr>
      </vt:variant>
      <vt:variant>
        <vt:i4>1114172</vt:i4>
      </vt:variant>
      <vt:variant>
        <vt:i4>2297</vt:i4>
      </vt:variant>
      <vt:variant>
        <vt:i4>0</vt:i4>
      </vt:variant>
      <vt:variant>
        <vt:i4>5</vt:i4>
      </vt:variant>
      <vt:variant>
        <vt:lpwstr/>
      </vt:variant>
      <vt:variant>
        <vt:lpwstr>_Toc274581255</vt:lpwstr>
      </vt:variant>
      <vt:variant>
        <vt:i4>1114172</vt:i4>
      </vt:variant>
      <vt:variant>
        <vt:i4>2291</vt:i4>
      </vt:variant>
      <vt:variant>
        <vt:i4>0</vt:i4>
      </vt:variant>
      <vt:variant>
        <vt:i4>5</vt:i4>
      </vt:variant>
      <vt:variant>
        <vt:lpwstr/>
      </vt:variant>
      <vt:variant>
        <vt:lpwstr>_Toc274581254</vt:lpwstr>
      </vt:variant>
      <vt:variant>
        <vt:i4>1114172</vt:i4>
      </vt:variant>
      <vt:variant>
        <vt:i4>2285</vt:i4>
      </vt:variant>
      <vt:variant>
        <vt:i4>0</vt:i4>
      </vt:variant>
      <vt:variant>
        <vt:i4>5</vt:i4>
      </vt:variant>
      <vt:variant>
        <vt:lpwstr/>
      </vt:variant>
      <vt:variant>
        <vt:lpwstr>_Toc274581253</vt:lpwstr>
      </vt:variant>
      <vt:variant>
        <vt:i4>1114172</vt:i4>
      </vt:variant>
      <vt:variant>
        <vt:i4>2279</vt:i4>
      </vt:variant>
      <vt:variant>
        <vt:i4>0</vt:i4>
      </vt:variant>
      <vt:variant>
        <vt:i4>5</vt:i4>
      </vt:variant>
      <vt:variant>
        <vt:lpwstr/>
      </vt:variant>
      <vt:variant>
        <vt:lpwstr>_Toc274581252</vt:lpwstr>
      </vt:variant>
      <vt:variant>
        <vt:i4>1114172</vt:i4>
      </vt:variant>
      <vt:variant>
        <vt:i4>2273</vt:i4>
      </vt:variant>
      <vt:variant>
        <vt:i4>0</vt:i4>
      </vt:variant>
      <vt:variant>
        <vt:i4>5</vt:i4>
      </vt:variant>
      <vt:variant>
        <vt:lpwstr/>
      </vt:variant>
      <vt:variant>
        <vt:lpwstr>_Toc274581251</vt:lpwstr>
      </vt:variant>
      <vt:variant>
        <vt:i4>1114172</vt:i4>
      </vt:variant>
      <vt:variant>
        <vt:i4>2267</vt:i4>
      </vt:variant>
      <vt:variant>
        <vt:i4>0</vt:i4>
      </vt:variant>
      <vt:variant>
        <vt:i4>5</vt:i4>
      </vt:variant>
      <vt:variant>
        <vt:lpwstr/>
      </vt:variant>
      <vt:variant>
        <vt:lpwstr>_Toc274581250</vt:lpwstr>
      </vt:variant>
      <vt:variant>
        <vt:i4>1048636</vt:i4>
      </vt:variant>
      <vt:variant>
        <vt:i4>2261</vt:i4>
      </vt:variant>
      <vt:variant>
        <vt:i4>0</vt:i4>
      </vt:variant>
      <vt:variant>
        <vt:i4>5</vt:i4>
      </vt:variant>
      <vt:variant>
        <vt:lpwstr/>
      </vt:variant>
      <vt:variant>
        <vt:lpwstr>_Toc274581249</vt:lpwstr>
      </vt:variant>
      <vt:variant>
        <vt:i4>1048636</vt:i4>
      </vt:variant>
      <vt:variant>
        <vt:i4>2255</vt:i4>
      </vt:variant>
      <vt:variant>
        <vt:i4>0</vt:i4>
      </vt:variant>
      <vt:variant>
        <vt:i4>5</vt:i4>
      </vt:variant>
      <vt:variant>
        <vt:lpwstr/>
      </vt:variant>
      <vt:variant>
        <vt:lpwstr>_Toc274581248</vt:lpwstr>
      </vt:variant>
      <vt:variant>
        <vt:i4>1048636</vt:i4>
      </vt:variant>
      <vt:variant>
        <vt:i4>2249</vt:i4>
      </vt:variant>
      <vt:variant>
        <vt:i4>0</vt:i4>
      </vt:variant>
      <vt:variant>
        <vt:i4>5</vt:i4>
      </vt:variant>
      <vt:variant>
        <vt:lpwstr/>
      </vt:variant>
      <vt:variant>
        <vt:lpwstr>_Toc274581247</vt:lpwstr>
      </vt:variant>
      <vt:variant>
        <vt:i4>1048636</vt:i4>
      </vt:variant>
      <vt:variant>
        <vt:i4>2243</vt:i4>
      </vt:variant>
      <vt:variant>
        <vt:i4>0</vt:i4>
      </vt:variant>
      <vt:variant>
        <vt:i4>5</vt:i4>
      </vt:variant>
      <vt:variant>
        <vt:lpwstr/>
      </vt:variant>
      <vt:variant>
        <vt:lpwstr>_Toc274581246</vt:lpwstr>
      </vt:variant>
      <vt:variant>
        <vt:i4>1048636</vt:i4>
      </vt:variant>
      <vt:variant>
        <vt:i4>2237</vt:i4>
      </vt:variant>
      <vt:variant>
        <vt:i4>0</vt:i4>
      </vt:variant>
      <vt:variant>
        <vt:i4>5</vt:i4>
      </vt:variant>
      <vt:variant>
        <vt:lpwstr/>
      </vt:variant>
      <vt:variant>
        <vt:lpwstr>_Toc274581245</vt:lpwstr>
      </vt:variant>
      <vt:variant>
        <vt:i4>1048636</vt:i4>
      </vt:variant>
      <vt:variant>
        <vt:i4>2231</vt:i4>
      </vt:variant>
      <vt:variant>
        <vt:i4>0</vt:i4>
      </vt:variant>
      <vt:variant>
        <vt:i4>5</vt:i4>
      </vt:variant>
      <vt:variant>
        <vt:lpwstr/>
      </vt:variant>
      <vt:variant>
        <vt:lpwstr>_Toc274581244</vt:lpwstr>
      </vt:variant>
      <vt:variant>
        <vt:i4>1048636</vt:i4>
      </vt:variant>
      <vt:variant>
        <vt:i4>2225</vt:i4>
      </vt:variant>
      <vt:variant>
        <vt:i4>0</vt:i4>
      </vt:variant>
      <vt:variant>
        <vt:i4>5</vt:i4>
      </vt:variant>
      <vt:variant>
        <vt:lpwstr/>
      </vt:variant>
      <vt:variant>
        <vt:lpwstr>_Toc274581243</vt:lpwstr>
      </vt:variant>
      <vt:variant>
        <vt:i4>1048636</vt:i4>
      </vt:variant>
      <vt:variant>
        <vt:i4>2219</vt:i4>
      </vt:variant>
      <vt:variant>
        <vt:i4>0</vt:i4>
      </vt:variant>
      <vt:variant>
        <vt:i4>5</vt:i4>
      </vt:variant>
      <vt:variant>
        <vt:lpwstr/>
      </vt:variant>
      <vt:variant>
        <vt:lpwstr>_Toc274581242</vt:lpwstr>
      </vt:variant>
      <vt:variant>
        <vt:i4>1048636</vt:i4>
      </vt:variant>
      <vt:variant>
        <vt:i4>2213</vt:i4>
      </vt:variant>
      <vt:variant>
        <vt:i4>0</vt:i4>
      </vt:variant>
      <vt:variant>
        <vt:i4>5</vt:i4>
      </vt:variant>
      <vt:variant>
        <vt:lpwstr/>
      </vt:variant>
      <vt:variant>
        <vt:lpwstr>_Toc274581241</vt:lpwstr>
      </vt:variant>
      <vt:variant>
        <vt:i4>1048636</vt:i4>
      </vt:variant>
      <vt:variant>
        <vt:i4>2207</vt:i4>
      </vt:variant>
      <vt:variant>
        <vt:i4>0</vt:i4>
      </vt:variant>
      <vt:variant>
        <vt:i4>5</vt:i4>
      </vt:variant>
      <vt:variant>
        <vt:lpwstr/>
      </vt:variant>
      <vt:variant>
        <vt:lpwstr>_Toc274581240</vt:lpwstr>
      </vt:variant>
      <vt:variant>
        <vt:i4>1507388</vt:i4>
      </vt:variant>
      <vt:variant>
        <vt:i4>2201</vt:i4>
      </vt:variant>
      <vt:variant>
        <vt:i4>0</vt:i4>
      </vt:variant>
      <vt:variant>
        <vt:i4>5</vt:i4>
      </vt:variant>
      <vt:variant>
        <vt:lpwstr/>
      </vt:variant>
      <vt:variant>
        <vt:lpwstr>_Toc274581239</vt:lpwstr>
      </vt:variant>
      <vt:variant>
        <vt:i4>1507388</vt:i4>
      </vt:variant>
      <vt:variant>
        <vt:i4>2195</vt:i4>
      </vt:variant>
      <vt:variant>
        <vt:i4>0</vt:i4>
      </vt:variant>
      <vt:variant>
        <vt:i4>5</vt:i4>
      </vt:variant>
      <vt:variant>
        <vt:lpwstr/>
      </vt:variant>
      <vt:variant>
        <vt:lpwstr>_Toc274581238</vt:lpwstr>
      </vt:variant>
      <vt:variant>
        <vt:i4>1507388</vt:i4>
      </vt:variant>
      <vt:variant>
        <vt:i4>2189</vt:i4>
      </vt:variant>
      <vt:variant>
        <vt:i4>0</vt:i4>
      </vt:variant>
      <vt:variant>
        <vt:i4>5</vt:i4>
      </vt:variant>
      <vt:variant>
        <vt:lpwstr/>
      </vt:variant>
      <vt:variant>
        <vt:lpwstr>_Toc274581237</vt:lpwstr>
      </vt:variant>
      <vt:variant>
        <vt:i4>1507388</vt:i4>
      </vt:variant>
      <vt:variant>
        <vt:i4>2183</vt:i4>
      </vt:variant>
      <vt:variant>
        <vt:i4>0</vt:i4>
      </vt:variant>
      <vt:variant>
        <vt:i4>5</vt:i4>
      </vt:variant>
      <vt:variant>
        <vt:lpwstr/>
      </vt:variant>
      <vt:variant>
        <vt:lpwstr>_Toc274581236</vt:lpwstr>
      </vt:variant>
      <vt:variant>
        <vt:i4>1507388</vt:i4>
      </vt:variant>
      <vt:variant>
        <vt:i4>2177</vt:i4>
      </vt:variant>
      <vt:variant>
        <vt:i4>0</vt:i4>
      </vt:variant>
      <vt:variant>
        <vt:i4>5</vt:i4>
      </vt:variant>
      <vt:variant>
        <vt:lpwstr/>
      </vt:variant>
      <vt:variant>
        <vt:lpwstr>_Toc274581235</vt:lpwstr>
      </vt:variant>
      <vt:variant>
        <vt:i4>1507388</vt:i4>
      </vt:variant>
      <vt:variant>
        <vt:i4>2171</vt:i4>
      </vt:variant>
      <vt:variant>
        <vt:i4>0</vt:i4>
      </vt:variant>
      <vt:variant>
        <vt:i4>5</vt:i4>
      </vt:variant>
      <vt:variant>
        <vt:lpwstr/>
      </vt:variant>
      <vt:variant>
        <vt:lpwstr>_Toc274581234</vt:lpwstr>
      </vt:variant>
      <vt:variant>
        <vt:i4>1507388</vt:i4>
      </vt:variant>
      <vt:variant>
        <vt:i4>2165</vt:i4>
      </vt:variant>
      <vt:variant>
        <vt:i4>0</vt:i4>
      </vt:variant>
      <vt:variant>
        <vt:i4>5</vt:i4>
      </vt:variant>
      <vt:variant>
        <vt:lpwstr/>
      </vt:variant>
      <vt:variant>
        <vt:lpwstr>_Toc274581233</vt:lpwstr>
      </vt:variant>
      <vt:variant>
        <vt:i4>1507388</vt:i4>
      </vt:variant>
      <vt:variant>
        <vt:i4>2159</vt:i4>
      </vt:variant>
      <vt:variant>
        <vt:i4>0</vt:i4>
      </vt:variant>
      <vt:variant>
        <vt:i4>5</vt:i4>
      </vt:variant>
      <vt:variant>
        <vt:lpwstr/>
      </vt:variant>
      <vt:variant>
        <vt:lpwstr>_Toc274581232</vt:lpwstr>
      </vt:variant>
      <vt:variant>
        <vt:i4>1507388</vt:i4>
      </vt:variant>
      <vt:variant>
        <vt:i4>2153</vt:i4>
      </vt:variant>
      <vt:variant>
        <vt:i4>0</vt:i4>
      </vt:variant>
      <vt:variant>
        <vt:i4>5</vt:i4>
      </vt:variant>
      <vt:variant>
        <vt:lpwstr/>
      </vt:variant>
      <vt:variant>
        <vt:lpwstr>_Toc274581231</vt:lpwstr>
      </vt:variant>
      <vt:variant>
        <vt:i4>1507388</vt:i4>
      </vt:variant>
      <vt:variant>
        <vt:i4>2147</vt:i4>
      </vt:variant>
      <vt:variant>
        <vt:i4>0</vt:i4>
      </vt:variant>
      <vt:variant>
        <vt:i4>5</vt:i4>
      </vt:variant>
      <vt:variant>
        <vt:lpwstr/>
      </vt:variant>
      <vt:variant>
        <vt:lpwstr>_Toc274581230</vt:lpwstr>
      </vt:variant>
      <vt:variant>
        <vt:i4>1441852</vt:i4>
      </vt:variant>
      <vt:variant>
        <vt:i4>2141</vt:i4>
      </vt:variant>
      <vt:variant>
        <vt:i4>0</vt:i4>
      </vt:variant>
      <vt:variant>
        <vt:i4>5</vt:i4>
      </vt:variant>
      <vt:variant>
        <vt:lpwstr/>
      </vt:variant>
      <vt:variant>
        <vt:lpwstr>_Toc274581229</vt:lpwstr>
      </vt:variant>
      <vt:variant>
        <vt:i4>1441852</vt:i4>
      </vt:variant>
      <vt:variant>
        <vt:i4>2135</vt:i4>
      </vt:variant>
      <vt:variant>
        <vt:i4>0</vt:i4>
      </vt:variant>
      <vt:variant>
        <vt:i4>5</vt:i4>
      </vt:variant>
      <vt:variant>
        <vt:lpwstr/>
      </vt:variant>
      <vt:variant>
        <vt:lpwstr>_Toc274581228</vt:lpwstr>
      </vt:variant>
      <vt:variant>
        <vt:i4>1441852</vt:i4>
      </vt:variant>
      <vt:variant>
        <vt:i4>2129</vt:i4>
      </vt:variant>
      <vt:variant>
        <vt:i4>0</vt:i4>
      </vt:variant>
      <vt:variant>
        <vt:i4>5</vt:i4>
      </vt:variant>
      <vt:variant>
        <vt:lpwstr/>
      </vt:variant>
      <vt:variant>
        <vt:lpwstr>_Toc274581227</vt:lpwstr>
      </vt:variant>
      <vt:variant>
        <vt:i4>1441852</vt:i4>
      </vt:variant>
      <vt:variant>
        <vt:i4>2123</vt:i4>
      </vt:variant>
      <vt:variant>
        <vt:i4>0</vt:i4>
      </vt:variant>
      <vt:variant>
        <vt:i4>5</vt:i4>
      </vt:variant>
      <vt:variant>
        <vt:lpwstr/>
      </vt:variant>
      <vt:variant>
        <vt:lpwstr>_Toc274581226</vt:lpwstr>
      </vt:variant>
      <vt:variant>
        <vt:i4>1441852</vt:i4>
      </vt:variant>
      <vt:variant>
        <vt:i4>2117</vt:i4>
      </vt:variant>
      <vt:variant>
        <vt:i4>0</vt:i4>
      </vt:variant>
      <vt:variant>
        <vt:i4>5</vt:i4>
      </vt:variant>
      <vt:variant>
        <vt:lpwstr/>
      </vt:variant>
      <vt:variant>
        <vt:lpwstr>_Toc274581225</vt:lpwstr>
      </vt:variant>
      <vt:variant>
        <vt:i4>1441852</vt:i4>
      </vt:variant>
      <vt:variant>
        <vt:i4>2111</vt:i4>
      </vt:variant>
      <vt:variant>
        <vt:i4>0</vt:i4>
      </vt:variant>
      <vt:variant>
        <vt:i4>5</vt:i4>
      </vt:variant>
      <vt:variant>
        <vt:lpwstr/>
      </vt:variant>
      <vt:variant>
        <vt:lpwstr>_Toc274581224</vt:lpwstr>
      </vt:variant>
      <vt:variant>
        <vt:i4>1441852</vt:i4>
      </vt:variant>
      <vt:variant>
        <vt:i4>2105</vt:i4>
      </vt:variant>
      <vt:variant>
        <vt:i4>0</vt:i4>
      </vt:variant>
      <vt:variant>
        <vt:i4>5</vt:i4>
      </vt:variant>
      <vt:variant>
        <vt:lpwstr/>
      </vt:variant>
      <vt:variant>
        <vt:lpwstr>_Toc274581223</vt:lpwstr>
      </vt:variant>
      <vt:variant>
        <vt:i4>1441852</vt:i4>
      </vt:variant>
      <vt:variant>
        <vt:i4>2099</vt:i4>
      </vt:variant>
      <vt:variant>
        <vt:i4>0</vt:i4>
      </vt:variant>
      <vt:variant>
        <vt:i4>5</vt:i4>
      </vt:variant>
      <vt:variant>
        <vt:lpwstr/>
      </vt:variant>
      <vt:variant>
        <vt:lpwstr>_Toc274581222</vt:lpwstr>
      </vt:variant>
      <vt:variant>
        <vt:i4>1441852</vt:i4>
      </vt:variant>
      <vt:variant>
        <vt:i4>2093</vt:i4>
      </vt:variant>
      <vt:variant>
        <vt:i4>0</vt:i4>
      </vt:variant>
      <vt:variant>
        <vt:i4>5</vt:i4>
      </vt:variant>
      <vt:variant>
        <vt:lpwstr/>
      </vt:variant>
      <vt:variant>
        <vt:lpwstr>_Toc274581221</vt:lpwstr>
      </vt:variant>
      <vt:variant>
        <vt:i4>1441852</vt:i4>
      </vt:variant>
      <vt:variant>
        <vt:i4>2087</vt:i4>
      </vt:variant>
      <vt:variant>
        <vt:i4>0</vt:i4>
      </vt:variant>
      <vt:variant>
        <vt:i4>5</vt:i4>
      </vt:variant>
      <vt:variant>
        <vt:lpwstr/>
      </vt:variant>
      <vt:variant>
        <vt:lpwstr>_Toc274581220</vt:lpwstr>
      </vt:variant>
      <vt:variant>
        <vt:i4>1376316</vt:i4>
      </vt:variant>
      <vt:variant>
        <vt:i4>2081</vt:i4>
      </vt:variant>
      <vt:variant>
        <vt:i4>0</vt:i4>
      </vt:variant>
      <vt:variant>
        <vt:i4>5</vt:i4>
      </vt:variant>
      <vt:variant>
        <vt:lpwstr/>
      </vt:variant>
      <vt:variant>
        <vt:lpwstr>_Toc274581219</vt:lpwstr>
      </vt:variant>
      <vt:variant>
        <vt:i4>1376316</vt:i4>
      </vt:variant>
      <vt:variant>
        <vt:i4>2075</vt:i4>
      </vt:variant>
      <vt:variant>
        <vt:i4>0</vt:i4>
      </vt:variant>
      <vt:variant>
        <vt:i4>5</vt:i4>
      </vt:variant>
      <vt:variant>
        <vt:lpwstr/>
      </vt:variant>
      <vt:variant>
        <vt:lpwstr>_Toc274581218</vt:lpwstr>
      </vt:variant>
      <vt:variant>
        <vt:i4>1376316</vt:i4>
      </vt:variant>
      <vt:variant>
        <vt:i4>2069</vt:i4>
      </vt:variant>
      <vt:variant>
        <vt:i4>0</vt:i4>
      </vt:variant>
      <vt:variant>
        <vt:i4>5</vt:i4>
      </vt:variant>
      <vt:variant>
        <vt:lpwstr/>
      </vt:variant>
      <vt:variant>
        <vt:lpwstr>_Toc274581217</vt:lpwstr>
      </vt:variant>
      <vt:variant>
        <vt:i4>1376316</vt:i4>
      </vt:variant>
      <vt:variant>
        <vt:i4>2063</vt:i4>
      </vt:variant>
      <vt:variant>
        <vt:i4>0</vt:i4>
      </vt:variant>
      <vt:variant>
        <vt:i4>5</vt:i4>
      </vt:variant>
      <vt:variant>
        <vt:lpwstr/>
      </vt:variant>
      <vt:variant>
        <vt:lpwstr>_Toc274581216</vt:lpwstr>
      </vt:variant>
      <vt:variant>
        <vt:i4>1376316</vt:i4>
      </vt:variant>
      <vt:variant>
        <vt:i4>2057</vt:i4>
      </vt:variant>
      <vt:variant>
        <vt:i4>0</vt:i4>
      </vt:variant>
      <vt:variant>
        <vt:i4>5</vt:i4>
      </vt:variant>
      <vt:variant>
        <vt:lpwstr/>
      </vt:variant>
      <vt:variant>
        <vt:lpwstr>_Toc274581215</vt:lpwstr>
      </vt:variant>
      <vt:variant>
        <vt:i4>1376316</vt:i4>
      </vt:variant>
      <vt:variant>
        <vt:i4>2051</vt:i4>
      </vt:variant>
      <vt:variant>
        <vt:i4>0</vt:i4>
      </vt:variant>
      <vt:variant>
        <vt:i4>5</vt:i4>
      </vt:variant>
      <vt:variant>
        <vt:lpwstr/>
      </vt:variant>
      <vt:variant>
        <vt:lpwstr>_Toc274581214</vt:lpwstr>
      </vt:variant>
      <vt:variant>
        <vt:i4>1376316</vt:i4>
      </vt:variant>
      <vt:variant>
        <vt:i4>2045</vt:i4>
      </vt:variant>
      <vt:variant>
        <vt:i4>0</vt:i4>
      </vt:variant>
      <vt:variant>
        <vt:i4>5</vt:i4>
      </vt:variant>
      <vt:variant>
        <vt:lpwstr/>
      </vt:variant>
      <vt:variant>
        <vt:lpwstr>_Toc274581213</vt:lpwstr>
      </vt:variant>
      <vt:variant>
        <vt:i4>1376316</vt:i4>
      </vt:variant>
      <vt:variant>
        <vt:i4>2039</vt:i4>
      </vt:variant>
      <vt:variant>
        <vt:i4>0</vt:i4>
      </vt:variant>
      <vt:variant>
        <vt:i4>5</vt:i4>
      </vt:variant>
      <vt:variant>
        <vt:lpwstr/>
      </vt:variant>
      <vt:variant>
        <vt:lpwstr>_Toc274581212</vt:lpwstr>
      </vt:variant>
      <vt:variant>
        <vt:i4>1376316</vt:i4>
      </vt:variant>
      <vt:variant>
        <vt:i4>2033</vt:i4>
      </vt:variant>
      <vt:variant>
        <vt:i4>0</vt:i4>
      </vt:variant>
      <vt:variant>
        <vt:i4>5</vt:i4>
      </vt:variant>
      <vt:variant>
        <vt:lpwstr/>
      </vt:variant>
      <vt:variant>
        <vt:lpwstr>_Toc274581211</vt:lpwstr>
      </vt:variant>
      <vt:variant>
        <vt:i4>1376316</vt:i4>
      </vt:variant>
      <vt:variant>
        <vt:i4>2027</vt:i4>
      </vt:variant>
      <vt:variant>
        <vt:i4>0</vt:i4>
      </vt:variant>
      <vt:variant>
        <vt:i4>5</vt:i4>
      </vt:variant>
      <vt:variant>
        <vt:lpwstr/>
      </vt:variant>
      <vt:variant>
        <vt:lpwstr>_Toc274581210</vt:lpwstr>
      </vt:variant>
      <vt:variant>
        <vt:i4>1310780</vt:i4>
      </vt:variant>
      <vt:variant>
        <vt:i4>2021</vt:i4>
      </vt:variant>
      <vt:variant>
        <vt:i4>0</vt:i4>
      </vt:variant>
      <vt:variant>
        <vt:i4>5</vt:i4>
      </vt:variant>
      <vt:variant>
        <vt:lpwstr/>
      </vt:variant>
      <vt:variant>
        <vt:lpwstr>_Toc274581209</vt:lpwstr>
      </vt:variant>
      <vt:variant>
        <vt:i4>1310780</vt:i4>
      </vt:variant>
      <vt:variant>
        <vt:i4>2015</vt:i4>
      </vt:variant>
      <vt:variant>
        <vt:i4>0</vt:i4>
      </vt:variant>
      <vt:variant>
        <vt:i4>5</vt:i4>
      </vt:variant>
      <vt:variant>
        <vt:lpwstr/>
      </vt:variant>
      <vt:variant>
        <vt:lpwstr>_Toc274581208</vt:lpwstr>
      </vt:variant>
      <vt:variant>
        <vt:i4>1310780</vt:i4>
      </vt:variant>
      <vt:variant>
        <vt:i4>2009</vt:i4>
      </vt:variant>
      <vt:variant>
        <vt:i4>0</vt:i4>
      </vt:variant>
      <vt:variant>
        <vt:i4>5</vt:i4>
      </vt:variant>
      <vt:variant>
        <vt:lpwstr/>
      </vt:variant>
      <vt:variant>
        <vt:lpwstr>_Toc274581207</vt:lpwstr>
      </vt:variant>
      <vt:variant>
        <vt:i4>1310780</vt:i4>
      </vt:variant>
      <vt:variant>
        <vt:i4>2003</vt:i4>
      </vt:variant>
      <vt:variant>
        <vt:i4>0</vt:i4>
      </vt:variant>
      <vt:variant>
        <vt:i4>5</vt:i4>
      </vt:variant>
      <vt:variant>
        <vt:lpwstr/>
      </vt:variant>
      <vt:variant>
        <vt:lpwstr>_Toc274581206</vt:lpwstr>
      </vt:variant>
      <vt:variant>
        <vt:i4>1310780</vt:i4>
      </vt:variant>
      <vt:variant>
        <vt:i4>1997</vt:i4>
      </vt:variant>
      <vt:variant>
        <vt:i4>0</vt:i4>
      </vt:variant>
      <vt:variant>
        <vt:i4>5</vt:i4>
      </vt:variant>
      <vt:variant>
        <vt:lpwstr/>
      </vt:variant>
      <vt:variant>
        <vt:lpwstr>_Toc274581205</vt:lpwstr>
      </vt:variant>
      <vt:variant>
        <vt:i4>1310780</vt:i4>
      </vt:variant>
      <vt:variant>
        <vt:i4>1991</vt:i4>
      </vt:variant>
      <vt:variant>
        <vt:i4>0</vt:i4>
      </vt:variant>
      <vt:variant>
        <vt:i4>5</vt:i4>
      </vt:variant>
      <vt:variant>
        <vt:lpwstr/>
      </vt:variant>
      <vt:variant>
        <vt:lpwstr>_Toc274581204</vt:lpwstr>
      </vt:variant>
      <vt:variant>
        <vt:i4>1310780</vt:i4>
      </vt:variant>
      <vt:variant>
        <vt:i4>1985</vt:i4>
      </vt:variant>
      <vt:variant>
        <vt:i4>0</vt:i4>
      </vt:variant>
      <vt:variant>
        <vt:i4>5</vt:i4>
      </vt:variant>
      <vt:variant>
        <vt:lpwstr/>
      </vt:variant>
      <vt:variant>
        <vt:lpwstr>_Toc274581203</vt:lpwstr>
      </vt:variant>
      <vt:variant>
        <vt:i4>1310780</vt:i4>
      </vt:variant>
      <vt:variant>
        <vt:i4>1979</vt:i4>
      </vt:variant>
      <vt:variant>
        <vt:i4>0</vt:i4>
      </vt:variant>
      <vt:variant>
        <vt:i4>5</vt:i4>
      </vt:variant>
      <vt:variant>
        <vt:lpwstr/>
      </vt:variant>
      <vt:variant>
        <vt:lpwstr>_Toc274581202</vt:lpwstr>
      </vt:variant>
      <vt:variant>
        <vt:i4>1310780</vt:i4>
      </vt:variant>
      <vt:variant>
        <vt:i4>1973</vt:i4>
      </vt:variant>
      <vt:variant>
        <vt:i4>0</vt:i4>
      </vt:variant>
      <vt:variant>
        <vt:i4>5</vt:i4>
      </vt:variant>
      <vt:variant>
        <vt:lpwstr/>
      </vt:variant>
      <vt:variant>
        <vt:lpwstr>_Toc274581201</vt:lpwstr>
      </vt:variant>
      <vt:variant>
        <vt:i4>1310780</vt:i4>
      </vt:variant>
      <vt:variant>
        <vt:i4>1967</vt:i4>
      </vt:variant>
      <vt:variant>
        <vt:i4>0</vt:i4>
      </vt:variant>
      <vt:variant>
        <vt:i4>5</vt:i4>
      </vt:variant>
      <vt:variant>
        <vt:lpwstr/>
      </vt:variant>
      <vt:variant>
        <vt:lpwstr>_Toc274581200</vt:lpwstr>
      </vt:variant>
      <vt:variant>
        <vt:i4>1900607</vt:i4>
      </vt:variant>
      <vt:variant>
        <vt:i4>1961</vt:i4>
      </vt:variant>
      <vt:variant>
        <vt:i4>0</vt:i4>
      </vt:variant>
      <vt:variant>
        <vt:i4>5</vt:i4>
      </vt:variant>
      <vt:variant>
        <vt:lpwstr/>
      </vt:variant>
      <vt:variant>
        <vt:lpwstr>_Toc274581199</vt:lpwstr>
      </vt:variant>
      <vt:variant>
        <vt:i4>1900607</vt:i4>
      </vt:variant>
      <vt:variant>
        <vt:i4>1955</vt:i4>
      </vt:variant>
      <vt:variant>
        <vt:i4>0</vt:i4>
      </vt:variant>
      <vt:variant>
        <vt:i4>5</vt:i4>
      </vt:variant>
      <vt:variant>
        <vt:lpwstr/>
      </vt:variant>
      <vt:variant>
        <vt:lpwstr>_Toc274581198</vt:lpwstr>
      </vt:variant>
      <vt:variant>
        <vt:i4>1900607</vt:i4>
      </vt:variant>
      <vt:variant>
        <vt:i4>1949</vt:i4>
      </vt:variant>
      <vt:variant>
        <vt:i4>0</vt:i4>
      </vt:variant>
      <vt:variant>
        <vt:i4>5</vt:i4>
      </vt:variant>
      <vt:variant>
        <vt:lpwstr/>
      </vt:variant>
      <vt:variant>
        <vt:lpwstr>_Toc274581197</vt:lpwstr>
      </vt:variant>
      <vt:variant>
        <vt:i4>1900607</vt:i4>
      </vt:variant>
      <vt:variant>
        <vt:i4>1943</vt:i4>
      </vt:variant>
      <vt:variant>
        <vt:i4>0</vt:i4>
      </vt:variant>
      <vt:variant>
        <vt:i4>5</vt:i4>
      </vt:variant>
      <vt:variant>
        <vt:lpwstr/>
      </vt:variant>
      <vt:variant>
        <vt:lpwstr>_Toc274581196</vt:lpwstr>
      </vt:variant>
      <vt:variant>
        <vt:i4>1900607</vt:i4>
      </vt:variant>
      <vt:variant>
        <vt:i4>1937</vt:i4>
      </vt:variant>
      <vt:variant>
        <vt:i4>0</vt:i4>
      </vt:variant>
      <vt:variant>
        <vt:i4>5</vt:i4>
      </vt:variant>
      <vt:variant>
        <vt:lpwstr/>
      </vt:variant>
      <vt:variant>
        <vt:lpwstr>_Toc274581195</vt:lpwstr>
      </vt:variant>
      <vt:variant>
        <vt:i4>1900607</vt:i4>
      </vt:variant>
      <vt:variant>
        <vt:i4>1931</vt:i4>
      </vt:variant>
      <vt:variant>
        <vt:i4>0</vt:i4>
      </vt:variant>
      <vt:variant>
        <vt:i4>5</vt:i4>
      </vt:variant>
      <vt:variant>
        <vt:lpwstr/>
      </vt:variant>
      <vt:variant>
        <vt:lpwstr>_Toc274581194</vt:lpwstr>
      </vt:variant>
      <vt:variant>
        <vt:i4>1900607</vt:i4>
      </vt:variant>
      <vt:variant>
        <vt:i4>1925</vt:i4>
      </vt:variant>
      <vt:variant>
        <vt:i4>0</vt:i4>
      </vt:variant>
      <vt:variant>
        <vt:i4>5</vt:i4>
      </vt:variant>
      <vt:variant>
        <vt:lpwstr/>
      </vt:variant>
      <vt:variant>
        <vt:lpwstr>_Toc274581193</vt:lpwstr>
      </vt:variant>
      <vt:variant>
        <vt:i4>1900607</vt:i4>
      </vt:variant>
      <vt:variant>
        <vt:i4>1919</vt:i4>
      </vt:variant>
      <vt:variant>
        <vt:i4>0</vt:i4>
      </vt:variant>
      <vt:variant>
        <vt:i4>5</vt:i4>
      </vt:variant>
      <vt:variant>
        <vt:lpwstr/>
      </vt:variant>
      <vt:variant>
        <vt:lpwstr>_Toc274581192</vt:lpwstr>
      </vt:variant>
      <vt:variant>
        <vt:i4>1900607</vt:i4>
      </vt:variant>
      <vt:variant>
        <vt:i4>1913</vt:i4>
      </vt:variant>
      <vt:variant>
        <vt:i4>0</vt:i4>
      </vt:variant>
      <vt:variant>
        <vt:i4>5</vt:i4>
      </vt:variant>
      <vt:variant>
        <vt:lpwstr/>
      </vt:variant>
      <vt:variant>
        <vt:lpwstr>_Toc274581191</vt:lpwstr>
      </vt:variant>
      <vt:variant>
        <vt:i4>1900607</vt:i4>
      </vt:variant>
      <vt:variant>
        <vt:i4>1907</vt:i4>
      </vt:variant>
      <vt:variant>
        <vt:i4>0</vt:i4>
      </vt:variant>
      <vt:variant>
        <vt:i4>5</vt:i4>
      </vt:variant>
      <vt:variant>
        <vt:lpwstr/>
      </vt:variant>
      <vt:variant>
        <vt:lpwstr>_Toc274581190</vt:lpwstr>
      </vt:variant>
      <vt:variant>
        <vt:i4>1835071</vt:i4>
      </vt:variant>
      <vt:variant>
        <vt:i4>1901</vt:i4>
      </vt:variant>
      <vt:variant>
        <vt:i4>0</vt:i4>
      </vt:variant>
      <vt:variant>
        <vt:i4>5</vt:i4>
      </vt:variant>
      <vt:variant>
        <vt:lpwstr/>
      </vt:variant>
      <vt:variant>
        <vt:lpwstr>_Toc274581189</vt:lpwstr>
      </vt:variant>
      <vt:variant>
        <vt:i4>1835071</vt:i4>
      </vt:variant>
      <vt:variant>
        <vt:i4>1895</vt:i4>
      </vt:variant>
      <vt:variant>
        <vt:i4>0</vt:i4>
      </vt:variant>
      <vt:variant>
        <vt:i4>5</vt:i4>
      </vt:variant>
      <vt:variant>
        <vt:lpwstr/>
      </vt:variant>
      <vt:variant>
        <vt:lpwstr>_Toc274581188</vt:lpwstr>
      </vt:variant>
      <vt:variant>
        <vt:i4>1835071</vt:i4>
      </vt:variant>
      <vt:variant>
        <vt:i4>1889</vt:i4>
      </vt:variant>
      <vt:variant>
        <vt:i4>0</vt:i4>
      </vt:variant>
      <vt:variant>
        <vt:i4>5</vt:i4>
      </vt:variant>
      <vt:variant>
        <vt:lpwstr/>
      </vt:variant>
      <vt:variant>
        <vt:lpwstr>_Toc274581187</vt:lpwstr>
      </vt:variant>
      <vt:variant>
        <vt:i4>1835071</vt:i4>
      </vt:variant>
      <vt:variant>
        <vt:i4>1883</vt:i4>
      </vt:variant>
      <vt:variant>
        <vt:i4>0</vt:i4>
      </vt:variant>
      <vt:variant>
        <vt:i4>5</vt:i4>
      </vt:variant>
      <vt:variant>
        <vt:lpwstr/>
      </vt:variant>
      <vt:variant>
        <vt:lpwstr>_Toc274581186</vt:lpwstr>
      </vt:variant>
      <vt:variant>
        <vt:i4>1835071</vt:i4>
      </vt:variant>
      <vt:variant>
        <vt:i4>1877</vt:i4>
      </vt:variant>
      <vt:variant>
        <vt:i4>0</vt:i4>
      </vt:variant>
      <vt:variant>
        <vt:i4>5</vt:i4>
      </vt:variant>
      <vt:variant>
        <vt:lpwstr/>
      </vt:variant>
      <vt:variant>
        <vt:lpwstr>_Toc274581185</vt:lpwstr>
      </vt:variant>
      <vt:variant>
        <vt:i4>1835071</vt:i4>
      </vt:variant>
      <vt:variant>
        <vt:i4>1871</vt:i4>
      </vt:variant>
      <vt:variant>
        <vt:i4>0</vt:i4>
      </vt:variant>
      <vt:variant>
        <vt:i4>5</vt:i4>
      </vt:variant>
      <vt:variant>
        <vt:lpwstr/>
      </vt:variant>
      <vt:variant>
        <vt:lpwstr>_Toc274581184</vt:lpwstr>
      </vt:variant>
      <vt:variant>
        <vt:i4>1835071</vt:i4>
      </vt:variant>
      <vt:variant>
        <vt:i4>1865</vt:i4>
      </vt:variant>
      <vt:variant>
        <vt:i4>0</vt:i4>
      </vt:variant>
      <vt:variant>
        <vt:i4>5</vt:i4>
      </vt:variant>
      <vt:variant>
        <vt:lpwstr/>
      </vt:variant>
      <vt:variant>
        <vt:lpwstr>_Toc274581183</vt:lpwstr>
      </vt:variant>
      <vt:variant>
        <vt:i4>1835071</vt:i4>
      </vt:variant>
      <vt:variant>
        <vt:i4>1859</vt:i4>
      </vt:variant>
      <vt:variant>
        <vt:i4>0</vt:i4>
      </vt:variant>
      <vt:variant>
        <vt:i4>5</vt:i4>
      </vt:variant>
      <vt:variant>
        <vt:lpwstr/>
      </vt:variant>
      <vt:variant>
        <vt:lpwstr>_Toc274581182</vt:lpwstr>
      </vt:variant>
      <vt:variant>
        <vt:i4>1835071</vt:i4>
      </vt:variant>
      <vt:variant>
        <vt:i4>1853</vt:i4>
      </vt:variant>
      <vt:variant>
        <vt:i4>0</vt:i4>
      </vt:variant>
      <vt:variant>
        <vt:i4>5</vt:i4>
      </vt:variant>
      <vt:variant>
        <vt:lpwstr/>
      </vt:variant>
      <vt:variant>
        <vt:lpwstr>_Toc274581181</vt:lpwstr>
      </vt:variant>
      <vt:variant>
        <vt:i4>1835071</vt:i4>
      </vt:variant>
      <vt:variant>
        <vt:i4>1847</vt:i4>
      </vt:variant>
      <vt:variant>
        <vt:i4>0</vt:i4>
      </vt:variant>
      <vt:variant>
        <vt:i4>5</vt:i4>
      </vt:variant>
      <vt:variant>
        <vt:lpwstr/>
      </vt:variant>
      <vt:variant>
        <vt:lpwstr>_Toc274581180</vt:lpwstr>
      </vt:variant>
      <vt:variant>
        <vt:i4>1245247</vt:i4>
      </vt:variant>
      <vt:variant>
        <vt:i4>1841</vt:i4>
      </vt:variant>
      <vt:variant>
        <vt:i4>0</vt:i4>
      </vt:variant>
      <vt:variant>
        <vt:i4>5</vt:i4>
      </vt:variant>
      <vt:variant>
        <vt:lpwstr/>
      </vt:variant>
      <vt:variant>
        <vt:lpwstr>_Toc274581179</vt:lpwstr>
      </vt:variant>
      <vt:variant>
        <vt:i4>1245247</vt:i4>
      </vt:variant>
      <vt:variant>
        <vt:i4>1835</vt:i4>
      </vt:variant>
      <vt:variant>
        <vt:i4>0</vt:i4>
      </vt:variant>
      <vt:variant>
        <vt:i4>5</vt:i4>
      </vt:variant>
      <vt:variant>
        <vt:lpwstr/>
      </vt:variant>
      <vt:variant>
        <vt:lpwstr>_Toc274581178</vt:lpwstr>
      </vt:variant>
      <vt:variant>
        <vt:i4>1245247</vt:i4>
      </vt:variant>
      <vt:variant>
        <vt:i4>1829</vt:i4>
      </vt:variant>
      <vt:variant>
        <vt:i4>0</vt:i4>
      </vt:variant>
      <vt:variant>
        <vt:i4>5</vt:i4>
      </vt:variant>
      <vt:variant>
        <vt:lpwstr/>
      </vt:variant>
      <vt:variant>
        <vt:lpwstr>_Toc274581177</vt:lpwstr>
      </vt:variant>
      <vt:variant>
        <vt:i4>1245247</vt:i4>
      </vt:variant>
      <vt:variant>
        <vt:i4>1823</vt:i4>
      </vt:variant>
      <vt:variant>
        <vt:i4>0</vt:i4>
      </vt:variant>
      <vt:variant>
        <vt:i4>5</vt:i4>
      </vt:variant>
      <vt:variant>
        <vt:lpwstr/>
      </vt:variant>
      <vt:variant>
        <vt:lpwstr>_Toc274581176</vt:lpwstr>
      </vt:variant>
      <vt:variant>
        <vt:i4>1245247</vt:i4>
      </vt:variant>
      <vt:variant>
        <vt:i4>1817</vt:i4>
      </vt:variant>
      <vt:variant>
        <vt:i4>0</vt:i4>
      </vt:variant>
      <vt:variant>
        <vt:i4>5</vt:i4>
      </vt:variant>
      <vt:variant>
        <vt:lpwstr/>
      </vt:variant>
      <vt:variant>
        <vt:lpwstr>_Toc274581175</vt:lpwstr>
      </vt:variant>
      <vt:variant>
        <vt:i4>1245247</vt:i4>
      </vt:variant>
      <vt:variant>
        <vt:i4>1811</vt:i4>
      </vt:variant>
      <vt:variant>
        <vt:i4>0</vt:i4>
      </vt:variant>
      <vt:variant>
        <vt:i4>5</vt:i4>
      </vt:variant>
      <vt:variant>
        <vt:lpwstr/>
      </vt:variant>
      <vt:variant>
        <vt:lpwstr>_Toc274581174</vt:lpwstr>
      </vt:variant>
      <vt:variant>
        <vt:i4>1245247</vt:i4>
      </vt:variant>
      <vt:variant>
        <vt:i4>1805</vt:i4>
      </vt:variant>
      <vt:variant>
        <vt:i4>0</vt:i4>
      </vt:variant>
      <vt:variant>
        <vt:i4>5</vt:i4>
      </vt:variant>
      <vt:variant>
        <vt:lpwstr/>
      </vt:variant>
      <vt:variant>
        <vt:lpwstr>_Toc274581173</vt:lpwstr>
      </vt:variant>
      <vt:variant>
        <vt:i4>1245247</vt:i4>
      </vt:variant>
      <vt:variant>
        <vt:i4>1799</vt:i4>
      </vt:variant>
      <vt:variant>
        <vt:i4>0</vt:i4>
      </vt:variant>
      <vt:variant>
        <vt:i4>5</vt:i4>
      </vt:variant>
      <vt:variant>
        <vt:lpwstr/>
      </vt:variant>
      <vt:variant>
        <vt:lpwstr>_Toc274581172</vt:lpwstr>
      </vt:variant>
      <vt:variant>
        <vt:i4>1245247</vt:i4>
      </vt:variant>
      <vt:variant>
        <vt:i4>1793</vt:i4>
      </vt:variant>
      <vt:variant>
        <vt:i4>0</vt:i4>
      </vt:variant>
      <vt:variant>
        <vt:i4>5</vt:i4>
      </vt:variant>
      <vt:variant>
        <vt:lpwstr/>
      </vt:variant>
      <vt:variant>
        <vt:lpwstr>_Toc274581171</vt:lpwstr>
      </vt:variant>
      <vt:variant>
        <vt:i4>1245247</vt:i4>
      </vt:variant>
      <vt:variant>
        <vt:i4>1787</vt:i4>
      </vt:variant>
      <vt:variant>
        <vt:i4>0</vt:i4>
      </vt:variant>
      <vt:variant>
        <vt:i4>5</vt:i4>
      </vt:variant>
      <vt:variant>
        <vt:lpwstr/>
      </vt:variant>
      <vt:variant>
        <vt:lpwstr>_Toc274581170</vt:lpwstr>
      </vt:variant>
      <vt:variant>
        <vt:i4>1179711</vt:i4>
      </vt:variant>
      <vt:variant>
        <vt:i4>1781</vt:i4>
      </vt:variant>
      <vt:variant>
        <vt:i4>0</vt:i4>
      </vt:variant>
      <vt:variant>
        <vt:i4>5</vt:i4>
      </vt:variant>
      <vt:variant>
        <vt:lpwstr/>
      </vt:variant>
      <vt:variant>
        <vt:lpwstr>_Toc274581169</vt:lpwstr>
      </vt:variant>
      <vt:variant>
        <vt:i4>1179711</vt:i4>
      </vt:variant>
      <vt:variant>
        <vt:i4>1775</vt:i4>
      </vt:variant>
      <vt:variant>
        <vt:i4>0</vt:i4>
      </vt:variant>
      <vt:variant>
        <vt:i4>5</vt:i4>
      </vt:variant>
      <vt:variant>
        <vt:lpwstr/>
      </vt:variant>
      <vt:variant>
        <vt:lpwstr>_Toc274581168</vt:lpwstr>
      </vt:variant>
      <vt:variant>
        <vt:i4>1179711</vt:i4>
      </vt:variant>
      <vt:variant>
        <vt:i4>1769</vt:i4>
      </vt:variant>
      <vt:variant>
        <vt:i4>0</vt:i4>
      </vt:variant>
      <vt:variant>
        <vt:i4>5</vt:i4>
      </vt:variant>
      <vt:variant>
        <vt:lpwstr/>
      </vt:variant>
      <vt:variant>
        <vt:lpwstr>_Toc274581167</vt:lpwstr>
      </vt:variant>
      <vt:variant>
        <vt:i4>1179711</vt:i4>
      </vt:variant>
      <vt:variant>
        <vt:i4>1763</vt:i4>
      </vt:variant>
      <vt:variant>
        <vt:i4>0</vt:i4>
      </vt:variant>
      <vt:variant>
        <vt:i4>5</vt:i4>
      </vt:variant>
      <vt:variant>
        <vt:lpwstr/>
      </vt:variant>
      <vt:variant>
        <vt:lpwstr>_Toc274581166</vt:lpwstr>
      </vt:variant>
      <vt:variant>
        <vt:i4>1179711</vt:i4>
      </vt:variant>
      <vt:variant>
        <vt:i4>1757</vt:i4>
      </vt:variant>
      <vt:variant>
        <vt:i4>0</vt:i4>
      </vt:variant>
      <vt:variant>
        <vt:i4>5</vt:i4>
      </vt:variant>
      <vt:variant>
        <vt:lpwstr/>
      </vt:variant>
      <vt:variant>
        <vt:lpwstr>_Toc274581165</vt:lpwstr>
      </vt:variant>
      <vt:variant>
        <vt:i4>1179711</vt:i4>
      </vt:variant>
      <vt:variant>
        <vt:i4>1751</vt:i4>
      </vt:variant>
      <vt:variant>
        <vt:i4>0</vt:i4>
      </vt:variant>
      <vt:variant>
        <vt:i4>5</vt:i4>
      </vt:variant>
      <vt:variant>
        <vt:lpwstr/>
      </vt:variant>
      <vt:variant>
        <vt:lpwstr>_Toc274581164</vt:lpwstr>
      </vt:variant>
      <vt:variant>
        <vt:i4>1179711</vt:i4>
      </vt:variant>
      <vt:variant>
        <vt:i4>1745</vt:i4>
      </vt:variant>
      <vt:variant>
        <vt:i4>0</vt:i4>
      </vt:variant>
      <vt:variant>
        <vt:i4>5</vt:i4>
      </vt:variant>
      <vt:variant>
        <vt:lpwstr/>
      </vt:variant>
      <vt:variant>
        <vt:lpwstr>_Toc274581163</vt:lpwstr>
      </vt:variant>
      <vt:variant>
        <vt:i4>1179711</vt:i4>
      </vt:variant>
      <vt:variant>
        <vt:i4>1739</vt:i4>
      </vt:variant>
      <vt:variant>
        <vt:i4>0</vt:i4>
      </vt:variant>
      <vt:variant>
        <vt:i4>5</vt:i4>
      </vt:variant>
      <vt:variant>
        <vt:lpwstr/>
      </vt:variant>
      <vt:variant>
        <vt:lpwstr>_Toc274581162</vt:lpwstr>
      </vt:variant>
      <vt:variant>
        <vt:i4>1179711</vt:i4>
      </vt:variant>
      <vt:variant>
        <vt:i4>1733</vt:i4>
      </vt:variant>
      <vt:variant>
        <vt:i4>0</vt:i4>
      </vt:variant>
      <vt:variant>
        <vt:i4>5</vt:i4>
      </vt:variant>
      <vt:variant>
        <vt:lpwstr/>
      </vt:variant>
      <vt:variant>
        <vt:lpwstr>_Toc274581161</vt:lpwstr>
      </vt:variant>
      <vt:variant>
        <vt:i4>1179711</vt:i4>
      </vt:variant>
      <vt:variant>
        <vt:i4>1727</vt:i4>
      </vt:variant>
      <vt:variant>
        <vt:i4>0</vt:i4>
      </vt:variant>
      <vt:variant>
        <vt:i4>5</vt:i4>
      </vt:variant>
      <vt:variant>
        <vt:lpwstr/>
      </vt:variant>
      <vt:variant>
        <vt:lpwstr>_Toc274581160</vt:lpwstr>
      </vt:variant>
      <vt:variant>
        <vt:i4>1114175</vt:i4>
      </vt:variant>
      <vt:variant>
        <vt:i4>1721</vt:i4>
      </vt:variant>
      <vt:variant>
        <vt:i4>0</vt:i4>
      </vt:variant>
      <vt:variant>
        <vt:i4>5</vt:i4>
      </vt:variant>
      <vt:variant>
        <vt:lpwstr/>
      </vt:variant>
      <vt:variant>
        <vt:lpwstr>_Toc274581159</vt:lpwstr>
      </vt:variant>
      <vt:variant>
        <vt:i4>1114175</vt:i4>
      </vt:variant>
      <vt:variant>
        <vt:i4>1715</vt:i4>
      </vt:variant>
      <vt:variant>
        <vt:i4>0</vt:i4>
      </vt:variant>
      <vt:variant>
        <vt:i4>5</vt:i4>
      </vt:variant>
      <vt:variant>
        <vt:lpwstr/>
      </vt:variant>
      <vt:variant>
        <vt:lpwstr>_Toc274581158</vt:lpwstr>
      </vt:variant>
      <vt:variant>
        <vt:i4>1114175</vt:i4>
      </vt:variant>
      <vt:variant>
        <vt:i4>1709</vt:i4>
      </vt:variant>
      <vt:variant>
        <vt:i4>0</vt:i4>
      </vt:variant>
      <vt:variant>
        <vt:i4>5</vt:i4>
      </vt:variant>
      <vt:variant>
        <vt:lpwstr/>
      </vt:variant>
      <vt:variant>
        <vt:lpwstr>_Toc274581157</vt:lpwstr>
      </vt:variant>
      <vt:variant>
        <vt:i4>1114175</vt:i4>
      </vt:variant>
      <vt:variant>
        <vt:i4>1703</vt:i4>
      </vt:variant>
      <vt:variant>
        <vt:i4>0</vt:i4>
      </vt:variant>
      <vt:variant>
        <vt:i4>5</vt:i4>
      </vt:variant>
      <vt:variant>
        <vt:lpwstr/>
      </vt:variant>
      <vt:variant>
        <vt:lpwstr>_Toc274581156</vt:lpwstr>
      </vt:variant>
      <vt:variant>
        <vt:i4>1114175</vt:i4>
      </vt:variant>
      <vt:variant>
        <vt:i4>1697</vt:i4>
      </vt:variant>
      <vt:variant>
        <vt:i4>0</vt:i4>
      </vt:variant>
      <vt:variant>
        <vt:i4>5</vt:i4>
      </vt:variant>
      <vt:variant>
        <vt:lpwstr/>
      </vt:variant>
      <vt:variant>
        <vt:lpwstr>_Toc274581155</vt:lpwstr>
      </vt:variant>
      <vt:variant>
        <vt:i4>1114175</vt:i4>
      </vt:variant>
      <vt:variant>
        <vt:i4>1691</vt:i4>
      </vt:variant>
      <vt:variant>
        <vt:i4>0</vt:i4>
      </vt:variant>
      <vt:variant>
        <vt:i4>5</vt:i4>
      </vt:variant>
      <vt:variant>
        <vt:lpwstr/>
      </vt:variant>
      <vt:variant>
        <vt:lpwstr>_Toc274581154</vt:lpwstr>
      </vt:variant>
      <vt:variant>
        <vt:i4>1114175</vt:i4>
      </vt:variant>
      <vt:variant>
        <vt:i4>1685</vt:i4>
      </vt:variant>
      <vt:variant>
        <vt:i4>0</vt:i4>
      </vt:variant>
      <vt:variant>
        <vt:i4>5</vt:i4>
      </vt:variant>
      <vt:variant>
        <vt:lpwstr/>
      </vt:variant>
      <vt:variant>
        <vt:lpwstr>_Toc274581153</vt:lpwstr>
      </vt:variant>
      <vt:variant>
        <vt:i4>1114175</vt:i4>
      </vt:variant>
      <vt:variant>
        <vt:i4>1679</vt:i4>
      </vt:variant>
      <vt:variant>
        <vt:i4>0</vt:i4>
      </vt:variant>
      <vt:variant>
        <vt:i4>5</vt:i4>
      </vt:variant>
      <vt:variant>
        <vt:lpwstr/>
      </vt:variant>
      <vt:variant>
        <vt:lpwstr>_Toc274581152</vt:lpwstr>
      </vt:variant>
      <vt:variant>
        <vt:i4>1114175</vt:i4>
      </vt:variant>
      <vt:variant>
        <vt:i4>1673</vt:i4>
      </vt:variant>
      <vt:variant>
        <vt:i4>0</vt:i4>
      </vt:variant>
      <vt:variant>
        <vt:i4>5</vt:i4>
      </vt:variant>
      <vt:variant>
        <vt:lpwstr/>
      </vt:variant>
      <vt:variant>
        <vt:lpwstr>_Toc274581151</vt:lpwstr>
      </vt:variant>
      <vt:variant>
        <vt:i4>1114175</vt:i4>
      </vt:variant>
      <vt:variant>
        <vt:i4>1667</vt:i4>
      </vt:variant>
      <vt:variant>
        <vt:i4>0</vt:i4>
      </vt:variant>
      <vt:variant>
        <vt:i4>5</vt:i4>
      </vt:variant>
      <vt:variant>
        <vt:lpwstr/>
      </vt:variant>
      <vt:variant>
        <vt:lpwstr>_Toc274581150</vt:lpwstr>
      </vt:variant>
      <vt:variant>
        <vt:i4>1048639</vt:i4>
      </vt:variant>
      <vt:variant>
        <vt:i4>1661</vt:i4>
      </vt:variant>
      <vt:variant>
        <vt:i4>0</vt:i4>
      </vt:variant>
      <vt:variant>
        <vt:i4>5</vt:i4>
      </vt:variant>
      <vt:variant>
        <vt:lpwstr/>
      </vt:variant>
      <vt:variant>
        <vt:lpwstr>_Toc274581149</vt:lpwstr>
      </vt:variant>
      <vt:variant>
        <vt:i4>1048639</vt:i4>
      </vt:variant>
      <vt:variant>
        <vt:i4>1655</vt:i4>
      </vt:variant>
      <vt:variant>
        <vt:i4>0</vt:i4>
      </vt:variant>
      <vt:variant>
        <vt:i4>5</vt:i4>
      </vt:variant>
      <vt:variant>
        <vt:lpwstr/>
      </vt:variant>
      <vt:variant>
        <vt:lpwstr>_Toc274581148</vt:lpwstr>
      </vt:variant>
      <vt:variant>
        <vt:i4>1048639</vt:i4>
      </vt:variant>
      <vt:variant>
        <vt:i4>1649</vt:i4>
      </vt:variant>
      <vt:variant>
        <vt:i4>0</vt:i4>
      </vt:variant>
      <vt:variant>
        <vt:i4>5</vt:i4>
      </vt:variant>
      <vt:variant>
        <vt:lpwstr/>
      </vt:variant>
      <vt:variant>
        <vt:lpwstr>_Toc274581147</vt:lpwstr>
      </vt:variant>
      <vt:variant>
        <vt:i4>1048639</vt:i4>
      </vt:variant>
      <vt:variant>
        <vt:i4>1643</vt:i4>
      </vt:variant>
      <vt:variant>
        <vt:i4>0</vt:i4>
      </vt:variant>
      <vt:variant>
        <vt:i4>5</vt:i4>
      </vt:variant>
      <vt:variant>
        <vt:lpwstr/>
      </vt:variant>
      <vt:variant>
        <vt:lpwstr>_Toc274581146</vt:lpwstr>
      </vt:variant>
      <vt:variant>
        <vt:i4>1048639</vt:i4>
      </vt:variant>
      <vt:variant>
        <vt:i4>1637</vt:i4>
      </vt:variant>
      <vt:variant>
        <vt:i4>0</vt:i4>
      </vt:variant>
      <vt:variant>
        <vt:i4>5</vt:i4>
      </vt:variant>
      <vt:variant>
        <vt:lpwstr/>
      </vt:variant>
      <vt:variant>
        <vt:lpwstr>_Toc274581145</vt:lpwstr>
      </vt:variant>
      <vt:variant>
        <vt:i4>1048639</vt:i4>
      </vt:variant>
      <vt:variant>
        <vt:i4>1631</vt:i4>
      </vt:variant>
      <vt:variant>
        <vt:i4>0</vt:i4>
      </vt:variant>
      <vt:variant>
        <vt:i4>5</vt:i4>
      </vt:variant>
      <vt:variant>
        <vt:lpwstr/>
      </vt:variant>
      <vt:variant>
        <vt:lpwstr>_Toc274581144</vt:lpwstr>
      </vt:variant>
      <vt:variant>
        <vt:i4>1048639</vt:i4>
      </vt:variant>
      <vt:variant>
        <vt:i4>1625</vt:i4>
      </vt:variant>
      <vt:variant>
        <vt:i4>0</vt:i4>
      </vt:variant>
      <vt:variant>
        <vt:i4>5</vt:i4>
      </vt:variant>
      <vt:variant>
        <vt:lpwstr/>
      </vt:variant>
      <vt:variant>
        <vt:lpwstr>_Toc274581143</vt:lpwstr>
      </vt:variant>
      <vt:variant>
        <vt:i4>1048639</vt:i4>
      </vt:variant>
      <vt:variant>
        <vt:i4>1619</vt:i4>
      </vt:variant>
      <vt:variant>
        <vt:i4>0</vt:i4>
      </vt:variant>
      <vt:variant>
        <vt:i4>5</vt:i4>
      </vt:variant>
      <vt:variant>
        <vt:lpwstr/>
      </vt:variant>
      <vt:variant>
        <vt:lpwstr>_Toc274581142</vt:lpwstr>
      </vt:variant>
      <vt:variant>
        <vt:i4>1048639</vt:i4>
      </vt:variant>
      <vt:variant>
        <vt:i4>1613</vt:i4>
      </vt:variant>
      <vt:variant>
        <vt:i4>0</vt:i4>
      </vt:variant>
      <vt:variant>
        <vt:i4>5</vt:i4>
      </vt:variant>
      <vt:variant>
        <vt:lpwstr/>
      </vt:variant>
      <vt:variant>
        <vt:lpwstr>_Toc274581141</vt:lpwstr>
      </vt:variant>
      <vt:variant>
        <vt:i4>1048639</vt:i4>
      </vt:variant>
      <vt:variant>
        <vt:i4>1607</vt:i4>
      </vt:variant>
      <vt:variant>
        <vt:i4>0</vt:i4>
      </vt:variant>
      <vt:variant>
        <vt:i4>5</vt:i4>
      </vt:variant>
      <vt:variant>
        <vt:lpwstr/>
      </vt:variant>
      <vt:variant>
        <vt:lpwstr>_Toc274581140</vt:lpwstr>
      </vt:variant>
      <vt:variant>
        <vt:i4>1507391</vt:i4>
      </vt:variant>
      <vt:variant>
        <vt:i4>1601</vt:i4>
      </vt:variant>
      <vt:variant>
        <vt:i4>0</vt:i4>
      </vt:variant>
      <vt:variant>
        <vt:i4>5</vt:i4>
      </vt:variant>
      <vt:variant>
        <vt:lpwstr/>
      </vt:variant>
      <vt:variant>
        <vt:lpwstr>_Toc274581139</vt:lpwstr>
      </vt:variant>
      <vt:variant>
        <vt:i4>1507391</vt:i4>
      </vt:variant>
      <vt:variant>
        <vt:i4>1595</vt:i4>
      </vt:variant>
      <vt:variant>
        <vt:i4>0</vt:i4>
      </vt:variant>
      <vt:variant>
        <vt:i4>5</vt:i4>
      </vt:variant>
      <vt:variant>
        <vt:lpwstr/>
      </vt:variant>
      <vt:variant>
        <vt:lpwstr>_Toc274581138</vt:lpwstr>
      </vt:variant>
      <vt:variant>
        <vt:i4>1507391</vt:i4>
      </vt:variant>
      <vt:variant>
        <vt:i4>1589</vt:i4>
      </vt:variant>
      <vt:variant>
        <vt:i4>0</vt:i4>
      </vt:variant>
      <vt:variant>
        <vt:i4>5</vt:i4>
      </vt:variant>
      <vt:variant>
        <vt:lpwstr/>
      </vt:variant>
      <vt:variant>
        <vt:lpwstr>_Toc274581137</vt:lpwstr>
      </vt:variant>
      <vt:variant>
        <vt:i4>1507391</vt:i4>
      </vt:variant>
      <vt:variant>
        <vt:i4>1583</vt:i4>
      </vt:variant>
      <vt:variant>
        <vt:i4>0</vt:i4>
      </vt:variant>
      <vt:variant>
        <vt:i4>5</vt:i4>
      </vt:variant>
      <vt:variant>
        <vt:lpwstr/>
      </vt:variant>
      <vt:variant>
        <vt:lpwstr>_Toc274581136</vt:lpwstr>
      </vt:variant>
      <vt:variant>
        <vt:i4>1507391</vt:i4>
      </vt:variant>
      <vt:variant>
        <vt:i4>1577</vt:i4>
      </vt:variant>
      <vt:variant>
        <vt:i4>0</vt:i4>
      </vt:variant>
      <vt:variant>
        <vt:i4>5</vt:i4>
      </vt:variant>
      <vt:variant>
        <vt:lpwstr/>
      </vt:variant>
      <vt:variant>
        <vt:lpwstr>_Toc274581135</vt:lpwstr>
      </vt:variant>
      <vt:variant>
        <vt:i4>1507391</vt:i4>
      </vt:variant>
      <vt:variant>
        <vt:i4>1571</vt:i4>
      </vt:variant>
      <vt:variant>
        <vt:i4>0</vt:i4>
      </vt:variant>
      <vt:variant>
        <vt:i4>5</vt:i4>
      </vt:variant>
      <vt:variant>
        <vt:lpwstr/>
      </vt:variant>
      <vt:variant>
        <vt:lpwstr>_Toc274581134</vt:lpwstr>
      </vt:variant>
      <vt:variant>
        <vt:i4>1507391</vt:i4>
      </vt:variant>
      <vt:variant>
        <vt:i4>1565</vt:i4>
      </vt:variant>
      <vt:variant>
        <vt:i4>0</vt:i4>
      </vt:variant>
      <vt:variant>
        <vt:i4>5</vt:i4>
      </vt:variant>
      <vt:variant>
        <vt:lpwstr/>
      </vt:variant>
      <vt:variant>
        <vt:lpwstr>_Toc274581133</vt:lpwstr>
      </vt:variant>
      <vt:variant>
        <vt:i4>1507391</vt:i4>
      </vt:variant>
      <vt:variant>
        <vt:i4>1559</vt:i4>
      </vt:variant>
      <vt:variant>
        <vt:i4>0</vt:i4>
      </vt:variant>
      <vt:variant>
        <vt:i4>5</vt:i4>
      </vt:variant>
      <vt:variant>
        <vt:lpwstr/>
      </vt:variant>
      <vt:variant>
        <vt:lpwstr>_Toc274581132</vt:lpwstr>
      </vt:variant>
      <vt:variant>
        <vt:i4>1507391</vt:i4>
      </vt:variant>
      <vt:variant>
        <vt:i4>1553</vt:i4>
      </vt:variant>
      <vt:variant>
        <vt:i4>0</vt:i4>
      </vt:variant>
      <vt:variant>
        <vt:i4>5</vt:i4>
      </vt:variant>
      <vt:variant>
        <vt:lpwstr/>
      </vt:variant>
      <vt:variant>
        <vt:lpwstr>_Toc274581131</vt:lpwstr>
      </vt:variant>
      <vt:variant>
        <vt:i4>1507391</vt:i4>
      </vt:variant>
      <vt:variant>
        <vt:i4>1547</vt:i4>
      </vt:variant>
      <vt:variant>
        <vt:i4>0</vt:i4>
      </vt:variant>
      <vt:variant>
        <vt:i4>5</vt:i4>
      </vt:variant>
      <vt:variant>
        <vt:lpwstr/>
      </vt:variant>
      <vt:variant>
        <vt:lpwstr>_Toc274581130</vt:lpwstr>
      </vt:variant>
      <vt:variant>
        <vt:i4>1441855</vt:i4>
      </vt:variant>
      <vt:variant>
        <vt:i4>1541</vt:i4>
      </vt:variant>
      <vt:variant>
        <vt:i4>0</vt:i4>
      </vt:variant>
      <vt:variant>
        <vt:i4>5</vt:i4>
      </vt:variant>
      <vt:variant>
        <vt:lpwstr/>
      </vt:variant>
      <vt:variant>
        <vt:lpwstr>_Toc274581129</vt:lpwstr>
      </vt:variant>
      <vt:variant>
        <vt:i4>1441855</vt:i4>
      </vt:variant>
      <vt:variant>
        <vt:i4>1535</vt:i4>
      </vt:variant>
      <vt:variant>
        <vt:i4>0</vt:i4>
      </vt:variant>
      <vt:variant>
        <vt:i4>5</vt:i4>
      </vt:variant>
      <vt:variant>
        <vt:lpwstr/>
      </vt:variant>
      <vt:variant>
        <vt:lpwstr>_Toc274581128</vt:lpwstr>
      </vt:variant>
      <vt:variant>
        <vt:i4>1441855</vt:i4>
      </vt:variant>
      <vt:variant>
        <vt:i4>1529</vt:i4>
      </vt:variant>
      <vt:variant>
        <vt:i4>0</vt:i4>
      </vt:variant>
      <vt:variant>
        <vt:i4>5</vt:i4>
      </vt:variant>
      <vt:variant>
        <vt:lpwstr/>
      </vt:variant>
      <vt:variant>
        <vt:lpwstr>_Toc274581127</vt:lpwstr>
      </vt:variant>
      <vt:variant>
        <vt:i4>1441855</vt:i4>
      </vt:variant>
      <vt:variant>
        <vt:i4>1523</vt:i4>
      </vt:variant>
      <vt:variant>
        <vt:i4>0</vt:i4>
      </vt:variant>
      <vt:variant>
        <vt:i4>5</vt:i4>
      </vt:variant>
      <vt:variant>
        <vt:lpwstr/>
      </vt:variant>
      <vt:variant>
        <vt:lpwstr>_Toc274581126</vt:lpwstr>
      </vt:variant>
      <vt:variant>
        <vt:i4>1441855</vt:i4>
      </vt:variant>
      <vt:variant>
        <vt:i4>1517</vt:i4>
      </vt:variant>
      <vt:variant>
        <vt:i4>0</vt:i4>
      </vt:variant>
      <vt:variant>
        <vt:i4>5</vt:i4>
      </vt:variant>
      <vt:variant>
        <vt:lpwstr/>
      </vt:variant>
      <vt:variant>
        <vt:lpwstr>_Toc274581125</vt:lpwstr>
      </vt:variant>
      <vt:variant>
        <vt:i4>1441855</vt:i4>
      </vt:variant>
      <vt:variant>
        <vt:i4>1511</vt:i4>
      </vt:variant>
      <vt:variant>
        <vt:i4>0</vt:i4>
      </vt:variant>
      <vt:variant>
        <vt:i4>5</vt:i4>
      </vt:variant>
      <vt:variant>
        <vt:lpwstr/>
      </vt:variant>
      <vt:variant>
        <vt:lpwstr>_Toc274581124</vt:lpwstr>
      </vt:variant>
      <vt:variant>
        <vt:i4>1441855</vt:i4>
      </vt:variant>
      <vt:variant>
        <vt:i4>1505</vt:i4>
      </vt:variant>
      <vt:variant>
        <vt:i4>0</vt:i4>
      </vt:variant>
      <vt:variant>
        <vt:i4>5</vt:i4>
      </vt:variant>
      <vt:variant>
        <vt:lpwstr/>
      </vt:variant>
      <vt:variant>
        <vt:lpwstr>_Toc274581123</vt:lpwstr>
      </vt:variant>
      <vt:variant>
        <vt:i4>1441855</vt:i4>
      </vt:variant>
      <vt:variant>
        <vt:i4>1499</vt:i4>
      </vt:variant>
      <vt:variant>
        <vt:i4>0</vt:i4>
      </vt:variant>
      <vt:variant>
        <vt:i4>5</vt:i4>
      </vt:variant>
      <vt:variant>
        <vt:lpwstr/>
      </vt:variant>
      <vt:variant>
        <vt:lpwstr>_Toc274581122</vt:lpwstr>
      </vt:variant>
      <vt:variant>
        <vt:i4>1441855</vt:i4>
      </vt:variant>
      <vt:variant>
        <vt:i4>1493</vt:i4>
      </vt:variant>
      <vt:variant>
        <vt:i4>0</vt:i4>
      </vt:variant>
      <vt:variant>
        <vt:i4>5</vt:i4>
      </vt:variant>
      <vt:variant>
        <vt:lpwstr/>
      </vt:variant>
      <vt:variant>
        <vt:lpwstr>_Toc274581121</vt:lpwstr>
      </vt:variant>
      <vt:variant>
        <vt:i4>1441855</vt:i4>
      </vt:variant>
      <vt:variant>
        <vt:i4>1487</vt:i4>
      </vt:variant>
      <vt:variant>
        <vt:i4>0</vt:i4>
      </vt:variant>
      <vt:variant>
        <vt:i4>5</vt:i4>
      </vt:variant>
      <vt:variant>
        <vt:lpwstr/>
      </vt:variant>
      <vt:variant>
        <vt:lpwstr>_Toc274581120</vt:lpwstr>
      </vt:variant>
      <vt:variant>
        <vt:i4>1376319</vt:i4>
      </vt:variant>
      <vt:variant>
        <vt:i4>1481</vt:i4>
      </vt:variant>
      <vt:variant>
        <vt:i4>0</vt:i4>
      </vt:variant>
      <vt:variant>
        <vt:i4>5</vt:i4>
      </vt:variant>
      <vt:variant>
        <vt:lpwstr/>
      </vt:variant>
      <vt:variant>
        <vt:lpwstr>_Toc274581119</vt:lpwstr>
      </vt:variant>
      <vt:variant>
        <vt:i4>1376319</vt:i4>
      </vt:variant>
      <vt:variant>
        <vt:i4>1475</vt:i4>
      </vt:variant>
      <vt:variant>
        <vt:i4>0</vt:i4>
      </vt:variant>
      <vt:variant>
        <vt:i4>5</vt:i4>
      </vt:variant>
      <vt:variant>
        <vt:lpwstr/>
      </vt:variant>
      <vt:variant>
        <vt:lpwstr>_Toc274581118</vt:lpwstr>
      </vt:variant>
      <vt:variant>
        <vt:i4>1376319</vt:i4>
      </vt:variant>
      <vt:variant>
        <vt:i4>1469</vt:i4>
      </vt:variant>
      <vt:variant>
        <vt:i4>0</vt:i4>
      </vt:variant>
      <vt:variant>
        <vt:i4>5</vt:i4>
      </vt:variant>
      <vt:variant>
        <vt:lpwstr/>
      </vt:variant>
      <vt:variant>
        <vt:lpwstr>_Toc274581117</vt:lpwstr>
      </vt:variant>
      <vt:variant>
        <vt:i4>1376319</vt:i4>
      </vt:variant>
      <vt:variant>
        <vt:i4>1463</vt:i4>
      </vt:variant>
      <vt:variant>
        <vt:i4>0</vt:i4>
      </vt:variant>
      <vt:variant>
        <vt:i4>5</vt:i4>
      </vt:variant>
      <vt:variant>
        <vt:lpwstr/>
      </vt:variant>
      <vt:variant>
        <vt:lpwstr>_Toc274581116</vt:lpwstr>
      </vt:variant>
      <vt:variant>
        <vt:i4>1376319</vt:i4>
      </vt:variant>
      <vt:variant>
        <vt:i4>1457</vt:i4>
      </vt:variant>
      <vt:variant>
        <vt:i4>0</vt:i4>
      </vt:variant>
      <vt:variant>
        <vt:i4>5</vt:i4>
      </vt:variant>
      <vt:variant>
        <vt:lpwstr/>
      </vt:variant>
      <vt:variant>
        <vt:lpwstr>_Toc274581115</vt:lpwstr>
      </vt:variant>
      <vt:variant>
        <vt:i4>1376319</vt:i4>
      </vt:variant>
      <vt:variant>
        <vt:i4>1451</vt:i4>
      </vt:variant>
      <vt:variant>
        <vt:i4>0</vt:i4>
      </vt:variant>
      <vt:variant>
        <vt:i4>5</vt:i4>
      </vt:variant>
      <vt:variant>
        <vt:lpwstr/>
      </vt:variant>
      <vt:variant>
        <vt:lpwstr>_Toc274581114</vt:lpwstr>
      </vt:variant>
      <vt:variant>
        <vt:i4>1376319</vt:i4>
      </vt:variant>
      <vt:variant>
        <vt:i4>1445</vt:i4>
      </vt:variant>
      <vt:variant>
        <vt:i4>0</vt:i4>
      </vt:variant>
      <vt:variant>
        <vt:i4>5</vt:i4>
      </vt:variant>
      <vt:variant>
        <vt:lpwstr/>
      </vt:variant>
      <vt:variant>
        <vt:lpwstr>_Toc274581113</vt:lpwstr>
      </vt:variant>
      <vt:variant>
        <vt:i4>1376319</vt:i4>
      </vt:variant>
      <vt:variant>
        <vt:i4>1439</vt:i4>
      </vt:variant>
      <vt:variant>
        <vt:i4>0</vt:i4>
      </vt:variant>
      <vt:variant>
        <vt:i4>5</vt:i4>
      </vt:variant>
      <vt:variant>
        <vt:lpwstr/>
      </vt:variant>
      <vt:variant>
        <vt:lpwstr>_Toc274581112</vt:lpwstr>
      </vt:variant>
      <vt:variant>
        <vt:i4>1376319</vt:i4>
      </vt:variant>
      <vt:variant>
        <vt:i4>1433</vt:i4>
      </vt:variant>
      <vt:variant>
        <vt:i4>0</vt:i4>
      </vt:variant>
      <vt:variant>
        <vt:i4>5</vt:i4>
      </vt:variant>
      <vt:variant>
        <vt:lpwstr/>
      </vt:variant>
      <vt:variant>
        <vt:lpwstr>_Toc274581111</vt:lpwstr>
      </vt:variant>
      <vt:variant>
        <vt:i4>1376319</vt:i4>
      </vt:variant>
      <vt:variant>
        <vt:i4>1427</vt:i4>
      </vt:variant>
      <vt:variant>
        <vt:i4>0</vt:i4>
      </vt:variant>
      <vt:variant>
        <vt:i4>5</vt:i4>
      </vt:variant>
      <vt:variant>
        <vt:lpwstr/>
      </vt:variant>
      <vt:variant>
        <vt:lpwstr>_Toc274581110</vt:lpwstr>
      </vt:variant>
      <vt:variant>
        <vt:i4>1310783</vt:i4>
      </vt:variant>
      <vt:variant>
        <vt:i4>1421</vt:i4>
      </vt:variant>
      <vt:variant>
        <vt:i4>0</vt:i4>
      </vt:variant>
      <vt:variant>
        <vt:i4>5</vt:i4>
      </vt:variant>
      <vt:variant>
        <vt:lpwstr/>
      </vt:variant>
      <vt:variant>
        <vt:lpwstr>_Toc274581109</vt:lpwstr>
      </vt:variant>
      <vt:variant>
        <vt:i4>1310783</vt:i4>
      </vt:variant>
      <vt:variant>
        <vt:i4>1415</vt:i4>
      </vt:variant>
      <vt:variant>
        <vt:i4>0</vt:i4>
      </vt:variant>
      <vt:variant>
        <vt:i4>5</vt:i4>
      </vt:variant>
      <vt:variant>
        <vt:lpwstr/>
      </vt:variant>
      <vt:variant>
        <vt:lpwstr>_Toc274581108</vt:lpwstr>
      </vt:variant>
      <vt:variant>
        <vt:i4>1310783</vt:i4>
      </vt:variant>
      <vt:variant>
        <vt:i4>1409</vt:i4>
      </vt:variant>
      <vt:variant>
        <vt:i4>0</vt:i4>
      </vt:variant>
      <vt:variant>
        <vt:i4>5</vt:i4>
      </vt:variant>
      <vt:variant>
        <vt:lpwstr/>
      </vt:variant>
      <vt:variant>
        <vt:lpwstr>_Toc274581107</vt:lpwstr>
      </vt:variant>
      <vt:variant>
        <vt:i4>1310783</vt:i4>
      </vt:variant>
      <vt:variant>
        <vt:i4>1403</vt:i4>
      </vt:variant>
      <vt:variant>
        <vt:i4>0</vt:i4>
      </vt:variant>
      <vt:variant>
        <vt:i4>5</vt:i4>
      </vt:variant>
      <vt:variant>
        <vt:lpwstr/>
      </vt:variant>
      <vt:variant>
        <vt:lpwstr>_Toc274581106</vt:lpwstr>
      </vt:variant>
      <vt:variant>
        <vt:i4>1310783</vt:i4>
      </vt:variant>
      <vt:variant>
        <vt:i4>1397</vt:i4>
      </vt:variant>
      <vt:variant>
        <vt:i4>0</vt:i4>
      </vt:variant>
      <vt:variant>
        <vt:i4>5</vt:i4>
      </vt:variant>
      <vt:variant>
        <vt:lpwstr/>
      </vt:variant>
      <vt:variant>
        <vt:lpwstr>_Toc274581105</vt:lpwstr>
      </vt:variant>
      <vt:variant>
        <vt:i4>1310783</vt:i4>
      </vt:variant>
      <vt:variant>
        <vt:i4>1391</vt:i4>
      </vt:variant>
      <vt:variant>
        <vt:i4>0</vt:i4>
      </vt:variant>
      <vt:variant>
        <vt:i4>5</vt:i4>
      </vt:variant>
      <vt:variant>
        <vt:lpwstr/>
      </vt:variant>
      <vt:variant>
        <vt:lpwstr>_Toc274581104</vt:lpwstr>
      </vt:variant>
      <vt:variant>
        <vt:i4>1310783</vt:i4>
      </vt:variant>
      <vt:variant>
        <vt:i4>1385</vt:i4>
      </vt:variant>
      <vt:variant>
        <vt:i4>0</vt:i4>
      </vt:variant>
      <vt:variant>
        <vt:i4>5</vt:i4>
      </vt:variant>
      <vt:variant>
        <vt:lpwstr/>
      </vt:variant>
      <vt:variant>
        <vt:lpwstr>_Toc274581103</vt:lpwstr>
      </vt:variant>
      <vt:variant>
        <vt:i4>1310783</vt:i4>
      </vt:variant>
      <vt:variant>
        <vt:i4>1379</vt:i4>
      </vt:variant>
      <vt:variant>
        <vt:i4>0</vt:i4>
      </vt:variant>
      <vt:variant>
        <vt:i4>5</vt:i4>
      </vt:variant>
      <vt:variant>
        <vt:lpwstr/>
      </vt:variant>
      <vt:variant>
        <vt:lpwstr>_Toc274581102</vt:lpwstr>
      </vt:variant>
      <vt:variant>
        <vt:i4>1310783</vt:i4>
      </vt:variant>
      <vt:variant>
        <vt:i4>1373</vt:i4>
      </vt:variant>
      <vt:variant>
        <vt:i4>0</vt:i4>
      </vt:variant>
      <vt:variant>
        <vt:i4>5</vt:i4>
      </vt:variant>
      <vt:variant>
        <vt:lpwstr/>
      </vt:variant>
      <vt:variant>
        <vt:lpwstr>_Toc274581101</vt:lpwstr>
      </vt:variant>
      <vt:variant>
        <vt:i4>1310783</vt:i4>
      </vt:variant>
      <vt:variant>
        <vt:i4>1367</vt:i4>
      </vt:variant>
      <vt:variant>
        <vt:i4>0</vt:i4>
      </vt:variant>
      <vt:variant>
        <vt:i4>5</vt:i4>
      </vt:variant>
      <vt:variant>
        <vt:lpwstr/>
      </vt:variant>
      <vt:variant>
        <vt:lpwstr>_Toc274581100</vt:lpwstr>
      </vt:variant>
      <vt:variant>
        <vt:i4>1900606</vt:i4>
      </vt:variant>
      <vt:variant>
        <vt:i4>1361</vt:i4>
      </vt:variant>
      <vt:variant>
        <vt:i4>0</vt:i4>
      </vt:variant>
      <vt:variant>
        <vt:i4>5</vt:i4>
      </vt:variant>
      <vt:variant>
        <vt:lpwstr/>
      </vt:variant>
      <vt:variant>
        <vt:lpwstr>_Toc274581099</vt:lpwstr>
      </vt:variant>
      <vt:variant>
        <vt:i4>1900606</vt:i4>
      </vt:variant>
      <vt:variant>
        <vt:i4>1355</vt:i4>
      </vt:variant>
      <vt:variant>
        <vt:i4>0</vt:i4>
      </vt:variant>
      <vt:variant>
        <vt:i4>5</vt:i4>
      </vt:variant>
      <vt:variant>
        <vt:lpwstr/>
      </vt:variant>
      <vt:variant>
        <vt:lpwstr>_Toc274581098</vt:lpwstr>
      </vt:variant>
      <vt:variant>
        <vt:i4>1900606</vt:i4>
      </vt:variant>
      <vt:variant>
        <vt:i4>1349</vt:i4>
      </vt:variant>
      <vt:variant>
        <vt:i4>0</vt:i4>
      </vt:variant>
      <vt:variant>
        <vt:i4>5</vt:i4>
      </vt:variant>
      <vt:variant>
        <vt:lpwstr/>
      </vt:variant>
      <vt:variant>
        <vt:lpwstr>_Toc274581097</vt:lpwstr>
      </vt:variant>
      <vt:variant>
        <vt:i4>1900606</vt:i4>
      </vt:variant>
      <vt:variant>
        <vt:i4>1343</vt:i4>
      </vt:variant>
      <vt:variant>
        <vt:i4>0</vt:i4>
      </vt:variant>
      <vt:variant>
        <vt:i4>5</vt:i4>
      </vt:variant>
      <vt:variant>
        <vt:lpwstr/>
      </vt:variant>
      <vt:variant>
        <vt:lpwstr>_Toc274581096</vt:lpwstr>
      </vt:variant>
      <vt:variant>
        <vt:i4>1900606</vt:i4>
      </vt:variant>
      <vt:variant>
        <vt:i4>1337</vt:i4>
      </vt:variant>
      <vt:variant>
        <vt:i4>0</vt:i4>
      </vt:variant>
      <vt:variant>
        <vt:i4>5</vt:i4>
      </vt:variant>
      <vt:variant>
        <vt:lpwstr/>
      </vt:variant>
      <vt:variant>
        <vt:lpwstr>_Toc274581095</vt:lpwstr>
      </vt:variant>
      <vt:variant>
        <vt:i4>1900606</vt:i4>
      </vt:variant>
      <vt:variant>
        <vt:i4>1331</vt:i4>
      </vt:variant>
      <vt:variant>
        <vt:i4>0</vt:i4>
      </vt:variant>
      <vt:variant>
        <vt:i4>5</vt:i4>
      </vt:variant>
      <vt:variant>
        <vt:lpwstr/>
      </vt:variant>
      <vt:variant>
        <vt:lpwstr>_Toc274581094</vt:lpwstr>
      </vt:variant>
      <vt:variant>
        <vt:i4>1900606</vt:i4>
      </vt:variant>
      <vt:variant>
        <vt:i4>1325</vt:i4>
      </vt:variant>
      <vt:variant>
        <vt:i4>0</vt:i4>
      </vt:variant>
      <vt:variant>
        <vt:i4>5</vt:i4>
      </vt:variant>
      <vt:variant>
        <vt:lpwstr/>
      </vt:variant>
      <vt:variant>
        <vt:lpwstr>_Toc274581093</vt:lpwstr>
      </vt:variant>
      <vt:variant>
        <vt:i4>1900606</vt:i4>
      </vt:variant>
      <vt:variant>
        <vt:i4>1319</vt:i4>
      </vt:variant>
      <vt:variant>
        <vt:i4>0</vt:i4>
      </vt:variant>
      <vt:variant>
        <vt:i4>5</vt:i4>
      </vt:variant>
      <vt:variant>
        <vt:lpwstr/>
      </vt:variant>
      <vt:variant>
        <vt:lpwstr>_Toc274581092</vt:lpwstr>
      </vt:variant>
      <vt:variant>
        <vt:i4>1900606</vt:i4>
      </vt:variant>
      <vt:variant>
        <vt:i4>1313</vt:i4>
      </vt:variant>
      <vt:variant>
        <vt:i4>0</vt:i4>
      </vt:variant>
      <vt:variant>
        <vt:i4>5</vt:i4>
      </vt:variant>
      <vt:variant>
        <vt:lpwstr/>
      </vt:variant>
      <vt:variant>
        <vt:lpwstr>_Toc274581091</vt:lpwstr>
      </vt:variant>
      <vt:variant>
        <vt:i4>1900606</vt:i4>
      </vt:variant>
      <vt:variant>
        <vt:i4>1307</vt:i4>
      </vt:variant>
      <vt:variant>
        <vt:i4>0</vt:i4>
      </vt:variant>
      <vt:variant>
        <vt:i4>5</vt:i4>
      </vt:variant>
      <vt:variant>
        <vt:lpwstr/>
      </vt:variant>
      <vt:variant>
        <vt:lpwstr>_Toc274581090</vt:lpwstr>
      </vt:variant>
      <vt:variant>
        <vt:i4>1835070</vt:i4>
      </vt:variant>
      <vt:variant>
        <vt:i4>1301</vt:i4>
      </vt:variant>
      <vt:variant>
        <vt:i4>0</vt:i4>
      </vt:variant>
      <vt:variant>
        <vt:i4>5</vt:i4>
      </vt:variant>
      <vt:variant>
        <vt:lpwstr/>
      </vt:variant>
      <vt:variant>
        <vt:lpwstr>_Toc274581089</vt:lpwstr>
      </vt:variant>
      <vt:variant>
        <vt:i4>1835070</vt:i4>
      </vt:variant>
      <vt:variant>
        <vt:i4>1295</vt:i4>
      </vt:variant>
      <vt:variant>
        <vt:i4>0</vt:i4>
      </vt:variant>
      <vt:variant>
        <vt:i4>5</vt:i4>
      </vt:variant>
      <vt:variant>
        <vt:lpwstr/>
      </vt:variant>
      <vt:variant>
        <vt:lpwstr>_Toc274581088</vt:lpwstr>
      </vt:variant>
      <vt:variant>
        <vt:i4>1835070</vt:i4>
      </vt:variant>
      <vt:variant>
        <vt:i4>1289</vt:i4>
      </vt:variant>
      <vt:variant>
        <vt:i4>0</vt:i4>
      </vt:variant>
      <vt:variant>
        <vt:i4>5</vt:i4>
      </vt:variant>
      <vt:variant>
        <vt:lpwstr/>
      </vt:variant>
      <vt:variant>
        <vt:lpwstr>_Toc274581087</vt:lpwstr>
      </vt:variant>
      <vt:variant>
        <vt:i4>1835070</vt:i4>
      </vt:variant>
      <vt:variant>
        <vt:i4>1283</vt:i4>
      </vt:variant>
      <vt:variant>
        <vt:i4>0</vt:i4>
      </vt:variant>
      <vt:variant>
        <vt:i4>5</vt:i4>
      </vt:variant>
      <vt:variant>
        <vt:lpwstr/>
      </vt:variant>
      <vt:variant>
        <vt:lpwstr>_Toc274581086</vt:lpwstr>
      </vt:variant>
      <vt:variant>
        <vt:i4>1835070</vt:i4>
      </vt:variant>
      <vt:variant>
        <vt:i4>1277</vt:i4>
      </vt:variant>
      <vt:variant>
        <vt:i4>0</vt:i4>
      </vt:variant>
      <vt:variant>
        <vt:i4>5</vt:i4>
      </vt:variant>
      <vt:variant>
        <vt:lpwstr/>
      </vt:variant>
      <vt:variant>
        <vt:lpwstr>_Toc274581085</vt:lpwstr>
      </vt:variant>
      <vt:variant>
        <vt:i4>1835070</vt:i4>
      </vt:variant>
      <vt:variant>
        <vt:i4>1271</vt:i4>
      </vt:variant>
      <vt:variant>
        <vt:i4>0</vt:i4>
      </vt:variant>
      <vt:variant>
        <vt:i4>5</vt:i4>
      </vt:variant>
      <vt:variant>
        <vt:lpwstr/>
      </vt:variant>
      <vt:variant>
        <vt:lpwstr>_Toc274581084</vt:lpwstr>
      </vt:variant>
      <vt:variant>
        <vt:i4>1835070</vt:i4>
      </vt:variant>
      <vt:variant>
        <vt:i4>1265</vt:i4>
      </vt:variant>
      <vt:variant>
        <vt:i4>0</vt:i4>
      </vt:variant>
      <vt:variant>
        <vt:i4>5</vt:i4>
      </vt:variant>
      <vt:variant>
        <vt:lpwstr/>
      </vt:variant>
      <vt:variant>
        <vt:lpwstr>_Toc274581083</vt:lpwstr>
      </vt:variant>
      <vt:variant>
        <vt:i4>1835070</vt:i4>
      </vt:variant>
      <vt:variant>
        <vt:i4>1259</vt:i4>
      </vt:variant>
      <vt:variant>
        <vt:i4>0</vt:i4>
      </vt:variant>
      <vt:variant>
        <vt:i4>5</vt:i4>
      </vt:variant>
      <vt:variant>
        <vt:lpwstr/>
      </vt:variant>
      <vt:variant>
        <vt:lpwstr>_Toc274581082</vt:lpwstr>
      </vt:variant>
      <vt:variant>
        <vt:i4>1835070</vt:i4>
      </vt:variant>
      <vt:variant>
        <vt:i4>1253</vt:i4>
      </vt:variant>
      <vt:variant>
        <vt:i4>0</vt:i4>
      </vt:variant>
      <vt:variant>
        <vt:i4>5</vt:i4>
      </vt:variant>
      <vt:variant>
        <vt:lpwstr/>
      </vt:variant>
      <vt:variant>
        <vt:lpwstr>_Toc274581081</vt:lpwstr>
      </vt:variant>
      <vt:variant>
        <vt:i4>1835070</vt:i4>
      </vt:variant>
      <vt:variant>
        <vt:i4>1247</vt:i4>
      </vt:variant>
      <vt:variant>
        <vt:i4>0</vt:i4>
      </vt:variant>
      <vt:variant>
        <vt:i4>5</vt:i4>
      </vt:variant>
      <vt:variant>
        <vt:lpwstr/>
      </vt:variant>
      <vt:variant>
        <vt:lpwstr>_Toc274581080</vt:lpwstr>
      </vt:variant>
      <vt:variant>
        <vt:i4>1245246</vt:i4>
      </vt:variant>
      <vt:variant>
        <vt:i4>1241</vt:i4>
      </vt:variant>
      <vt:variant>
        <vt:i4>0</vt:i4>
      </vt:variant>
      <vt:variant>
        <vt:i4>5</vt:i4>
      </vt:variant>
      <vt:variant>
        <vt:lpwstr/>
      </vt:variant>
      <vt:variant>
        <vt:lpwstr>_Toc274581079</vt:lpwstr>
      </vt:variant>
      <vt:variant>
        <vt:i4>1245246</vt:i4>
      </vt:variant>
      <vt:variant>
        <vt:i4>1235</vt:i4>
      </vt:variant>
      <vt:variant>
        <vt:i4>0</vt:i4>
      </vt:variant>
      <vt:variant>
        <vt:i4>5</vt:i4>
      </vt:variant>
      <vt:variant>
        <vt:lpwstr/>
      </vt:variant>
      <vt:variant>
        <vt:lpwstr>_Toc274581078</vt:lpwstr>
      </vt:variant>
      <vt:variant>
        <vt:i4>1245246</vt:i4>
      </vt:variant>
      <vt:variant>
        <vt:i4>1229</vt:i4>
      </vt:variant>
      <vt:variant>
        <vt:i4>0</vt:i4>
      </vt:variant>
      <vt:variant>
        <vt:i4>5</vt:i4>
      </vt:variant>
      <vt:variant>
        <vt:lpwstr/>
      </vt:variant>
      <vt:variant>
        <vt:lpwstr>_Toc274581077</vt:lpwstr>
      </vt:variant>
      <vt:variant>
        <vt:i4>1245246</vt:i4>
      </vt:variant>
      <vt:variant>
        <vt:i4>1223</vt:i4>
      </vt:variant>
      <vt:variant>
        <vt:i4>0</vt:i4>
      </vt:variant>
      <vt:variant>
        <vt:i4>5</vt:i4>
      </vt:variant>
      <vt:variant>
        <vt:lpwstr/>
      </vt:variant>
      <vt:variant>
        <vt:lpwstr>_Toc274581076</vt:lpwstr>
      </vt:variant>
      <vt:variant>
        <vt:i4>1245246</vt:i4>
      </vt:variant>
      <vt:variant>
        <vt:i4>1217</vt:i4>
      </vt:variant>
      <vt:variant>
        <vt:i4>0</vt:i4>
      </vt:variant>
      <vt:variant>
        <vt:i4>5</vt:i4>
      </vt:variant>
      <vt:variant>
        <vt:lpwstr/>
      </vt:variant>
      <vt:variant>
        <vt:lpwstr>_Toc274581075</vt:lpwstr>
      </vt:variant>
      <vt:variant>
        <vt:i4>1245246</vt:i4>
      </vt:variant>
      <vt:variant>
        <vt:i4>1211</vt:i4>
      </vt:variant>
      <vt:variant>
        <vt:i4>0</vt:i4>
      </vt:variant>
      <vt:variant>
        <vt:i4>5</vt:i4>
      </vt:variant>
      <vt:variant>
        <vt:lpwstr/>
      </vt:variant>
      <vt:variant>
        <vt:lpwstr>_Toc274581074</vt:lpwstr>
      </vt:variant>
      <vt:variant>
        <vt:i4>1245246</vt:i4>
      </vt:variant>
      <vt:variant>
        <vt:i4>1205</vt:i4>
      </vt:variant>
      <vt:variant>
        <vt:i4>0</vt:i4>
      </vt:variant>
      <vt:variant>
        <vt:i4>5</vt:i4>
      </vt:variant>
      <vt:variant>
        <vt:lpwstr/>
      </vt:variant>
      <vt:variant>
        <vt:lpwstr>_Toc274581073</vt:lpwstr>
      </vt:variant>
      <vt:variant>
        <vt:i4>1245246</vt:i4>
      </vt:variant>
      <vt:variant>
        <vt:i4>1199</vt:i4>
      </vt:variant>
      <vt:variant>
        <vt:i4>0</vt:i4>
      </vt:variant>
      <vt:variant>
        <vt:i4>5</vt:i4>
      </vt:variant>
      <vt:variant>
        <vt:lpwstr/>
      </vt:variant>
      <vt:variant>
        <vt:lpwstr>_Toc274581072</vt:lpwstr>
      </vt:variant>
      <vt:variant>
        <vt:i4>1245246</vt:i4>
      </vt:variant>
      <vt:variant>
        <vt:i4>1193</vt:i4>
      </vt:variant>
      <vt:variant>
        <vt:i4>0</vt:i4>
      </vt:variant>
      <vt:variant>
        <vt:i4>5</vt:i4>
      </vt:variant>
      <vt:variant>
        <vt:lpwstr/>
      </vt:variant>
      <vt:variant>
        <vt:lpwstr>_Toc274581071</vt:lpwstr>
      </vt:variant>
      <vt:variant>
        <vt:i4>1245246</vt:i4>
      </vt:variant>
      <vt:variant>
        <vt:i4>1187</vt:i4>
      </vt:variant>
      <vt:variant>
        <vt:i4>0</vt:i4>
      </vt:variant>
      <vt:variant>
        <vt:i4>5</vt:i4>
      </vt:variant>
      <vt:variant>
        <vt:lpwstr/>
      </vt:variant>
      <vt:variant>
        <vt:lpwstr>_Toc274581070</vt:lpwstr>
      </vt:variant>
      <vt:variant>
        <vt:i4>1179710</vt:i4>
      </vt:variant>
      <vt:variant>
        <vt:i4>1181</vt:i4>
      </vt:variant>
      <vt:variant>
        <vt:i4>0</vt:i4>
      </vt:variant>
      <vt:variant>
        <vt:i4>5</vt:i4>
      </vt:variant>
      <vt:variant>
        <vt:lpwstr/>
      </vt:variant>
      <vt:variant>
        <vt:lpwstr>_Toc274581069</vt:lpwstr>
      </vt:variant>
      <vt:variant>
        <vt:i4>1179710</vt:i4>
      </vt:variant>
      <vt:variant>
        <vt:i4>1175</vt:i4>
      </vt:variant>
      <vt:variant>
        <vt:i4>0</vt:i4>
      </vt:variant>
      <vt:variant>
        <vt:i4>5</vt:i4>
      </vt:variant>
      <vt:variant>
        <vt:lpwstr/>
      </vt:variant>
      <vt:variant>
        <vt:lpwstr>_Toc274581068</vt:lpwstr>
      </vt:variant>
      <vt:variant>
        <vt:i4>1179710</vt:i4>
      </vt:variant>
      <vt:variant>
        <vt:i4>1169</vt:i4>
      </vt:variant>
      <vt:variant>
        <vt:i4>0</vt:i4>
      </vt:variant>
      <vt:variant>
        <vt:i4>5</vt:i4>
      </vt:variant>
      <vt:variant>
        <vt:lpwstr/>
      </vt:variant>
      <vt:variant>
        <vt:lpwstr>_Toc274581067</vt:lpwstr>
      </vt:variant>
      <vt:variant>
        <vt:i4>1179710</vt:i4>
      </vt:variant>
      <vt:variant>
        <vt:i4>1163</vt:i4>
      </vt:variant>
      <vt:variant>
        <vt:i4>0</vt:i4>
      </vt:variant>
      <vt:variant>
        <vt:i4>5</vt:i4>
      </vt:variant>
      <vt:variant>
        <vt:lpwstr/>
      </vt:variant>
      <vt:variant>
        <vt:lpwstr>_Toc274581066</vt:lpwstr>
      </vt:variant>
      <vt:variant>
        <vt:i4>1179710</vt:i4>
      </vt:variant>
      <vt:variant>
        <vt:i4>1157</vt:i4>
      </vt:variant>
      <vt:variant>
        <vt:i4>0</vt:i4>
      </vt:variant>
      <vt:variant>
        <vt:i4>5</vt:i4>
      </vt:variant>
      <vt:variant>
        <vt:lpwstr/>
      </vt:variant>
      <vt:variant>
        <vt:lpwstr>_Toc274581065</vt:lpwstr>
      </vt:variant>
      <vt:variant>
        <vt:i4>1179710</vt:i4>
      </vt:variant>
      <vt:variant>
        <vt:i4>1151</vt:i4>
      </vt:variant>
      <vt:variant>
        <vt:i4>0</vt:i4>
      </vt:variant>
      <vt:variant>
        <vt:i4>5</vt:i4>
      </vt:variant>
      <vt:variant>
        <vt:lpwstr/>
      </vt:variant>
      <vt:variant>
        <vt:lpwstr>_Toc274581064</vt:lpwstr>
      </vt:variant>
      <vt:variant>
        <vt:i4>1179710</vt:i4>
      </vt:variant>
      <vt:variant>
        <vt:i4>1145</vt:i4>
      </vt:variant>
      <vt:variant>
        <vt:i4>0</vt:i4>
      </vt:variant>
      <vt:variant>
        <vt:i4>5</vt:i4>
      </vt:variant>
      <vt:variant>
        <vt:lpwstr/>
      </vt:variant>
      <vt:variant>
        <vt:lpwstr>_Toc274581063</vt:lpwstr>
      </vt:variant>
      <vt:variant>
        <vt:i4>1179710</vt:i4>
      </vt:variant>
      <vt:variant>
        <vt:i4>1139</vt:i4>
      </vt:variant>
      <vt:variant>
        <vt:i4>0</vt:i4>
      </vt:variant>
      <vt:variant>
        <vt:i4>5</vt:i4>
      </vt:variant>
      <vt:variant>
        <vt:lpwstr/>
      </vt:variant>
      <vt:variant>
        <vt:lpwstr>_Toc274581062</vt:lpwstr>
      </vt:variant>
      <vt:variant>
        <vt:i4>1179710</vt:i4>
      </vt:variant>
      <vt:variant>
        <vt:i4>1133</vt:i4>
      </vt:variant>
      <vt:variant>
        <vt:i4>0</vt:i4>
      </vt:variant>
      <vt:variant>
        <vt:i4>5</vt:i4>
      </vt:variant>
      <vt:variant>
        <vt:lpwstr/>
      </vt:variant>
      <vt:variant>
        <vt:lpwstr>_Toc274581061</vt:lpwstr>
      </vt:variant>
      <vt:variant>
        <vt:i4>1179710</vt:i4>
      </vt:variant>
      <vt:variant>
        <vt:i4>1127</vt:i4>
      </vt:variant>
      <vt:variant>
        <vt:i4>0</vt:i4>
      </vt:variant>
      <vt:variant>
        <vt:i4>5</vt:i4>
      </vt:variant>
      <vt:variant>
        <vt:lpwstr/>
      </vt:variant>
      <vt:variant>
        <vt:lpwstr>_Toc274581060</vt:lpwstr>
      </vt:variant>
      <vt:variant>
        <vt:i4>1114174</vt:i4>
      </vt:variant>
      <vt:variant>
        <vt:i4>1121</vt:i4>
      </vt:variant>
      <vt:variant>
        <vt:i4>0</vt:i4>
      </vt:variant>
      <vt:variant>
        <vt:i4>5</vt:i4>
      </vt:variant>
      <vt:variant>
        <vt:lpwstr/>
      </vt:variant>
      <vt:variant>
        <vt:lpwstr>_Toc274581059</vt:lpwstr>
      </vt:variant>
      <vt:variant>
        <vt:i4>1114174</vt:i4>
      </vt:variant>
      <vt:variant>
        <vt:i4>1115</vt:i4>
      </vt:variant>
      <vt:variant>
        <vt:i4>0</vt:i4>
      </vt:variant>
      <vt:variant>
        <vt:i4>5</vt:i4>
      </vt:variant>
      <vt:variant>
        <vt:lpwstr/>
      </vt:variant>
      <vt:variant>
        <vt:lpwstr>_Toc274581058</vt:lpwstr>
      </vt:variant>
      <vt:variant>
        <vt:i4>1114174</vt:i4>
      </vt:variant>
      <vt:variant>
        <vt:i4>1109</vt:i4>
      </vt:variant>
      <vt:variant>
        <vt:i4>0</vt:i4>
      </vt:variant>
      <vt:variant>
        <vt:i4>5</vt:i4>
      </vt:variant>
      <vt:variant>
        <vt:lpwstr/>
      </vt:variant>
      <vt:variant>
        <vt:lpwstr>_Toc274581057</vt:lpwstr>
      </vt:variant>
      <vt:variant>
        <vt:i4>1114174</vt:i4>
      </vt:variant>
      <vt:variant>
        <vt:i4>1103</vt:i4>
      </vt:variant>
      <vt:variant>
        <vt:i4>0</vt:i4>
      </vt:variant>
      <vt:variant>
        <vt:i4>5</vt:i4>
      </vt:variant>
      <vt:variant>
        <vt:lpwstr/>
      </vt:variant>
      <vt:variant>
        <vt:lpwstr>_Toc274581056</vt:lpwstr>
      </vt:variant>
      <vt:variant>
        <vt:i4>1114174</vt:i4>
      </vt:variant>
      <vt:variant>
        <vt:i4>1097</vt:i4>
      </vt:variant>
      <vt:variant>
        <vt:i4>0</vt:i4>
      </vt:variant>
      <vt:variant>
        <vt:i4>5</vt:i4>
      </vt:variant>
      <vt:variant>
        <vt:lpwstr/>
      </vt:variant>
      <vt:variant>
        <vt:lpwstr>_Toc274581055</vt:lpwstr>
      </vt:variant>
      <vt:variant>
        <vt:i4>1114174</vt:i4>
      </vt:variant>
      <vt:variant>
        <vt:i4>1091</vt:i4>
      </vt:variant>
      <vt:variant>
        <vt:i4>0</vt:i4>
      </vt:variant>
      <vt:variant>
        <vt:i4>5</vt:i4>
      </vt:variant>
      <vt:variant>
        <vt:lpwstr/>
      </vt:variant>
      <vt:variant>
        <vt:lpwstr>_Toc274581054</vt:lpwstr>
      </vt:variant>
      <vt:variant>
        <vt:i4>1114174</vt:i4>
      </vt:variant>
      <vt:variant>
        <vt:i4>1085</vt:i4>
      </vt:variant>
      <vt:variant>
        <vt:i4>0</vt:i4>
      </vt:variant>
      <vt:variant>
        <vt:i4>5</vt:i4>
      </vt:variant>
      <vt:variant>
        <vt:lpwstr/>
      </vt:variant>
      <vt:variant>
        <vt:lpwstr>_Toc274581053</vt:lpwstr>
      </vt:variant>
      <vt:variant>
        <vt:i4>1114174</vt:i4>
      </vt:variant>
      <vt:variant>
        <vt:i4>1079</vt:i4>
      </vt:variant>
      <vt:variant>
        <vt:i4>0</vt:i4>
      </vt:variant>
      <vt:variant>
        <vt:i4>5</vt:i4>
      </vt:variant>
      <vt:variant>
        <vt:lpwstr/>
      </vt:variant>
      <vt:variant>
        <vt:lpwstr>_Toc274581052</vt:lpwstr>
      </vt:variant>
      <vt:variant>
        <vt:i4>1114174</vt:i4>
      </vt:variant>
      <vt:variant>
        <vt:i4>1073</vt:i4>
      </vt:variant>
      <vt:variant>
        <vt:i4>0</vt:i4>
      </vt:variant>
      <vt:variant>
        <vt:i4>5</vt:i4>
      </vt:variant>
      <vt:variant>
        <vt:lpwstr/>
      </vt:variant>
      <vt:variant>
        <vt:lpwstr>_Toc274581051</vt:lpwstr>
      </vt:variant>
      <vt:variant>
        <vt:i4>1114174</vt:i4>
      </vt:variant>
      <vt:variant>
        <vt:i4>1067</vt:i4>
      </vt:variant>
      <vt:variant>
        <vt:i4>0</vt:i4>
      </vt:variant>
      <vt:variant>
        <vt:i4>5</vt:i4>
      </vt:variant>
      <vt:variant>
        <vt:lpwstr/>
      </vt:variant>
      <vt:variant>
        <vt:lpwstr>_Toc274581050</vt:lpwstr>
      </vt:variant>
      <vt:variant>
        <vt:i4>1048638</vt:i4>
      </vt:variant>
      <vt:variant>
        <vt:i4>1061</vt:i4>
      </vt:variant>
      <vt:variant>
        <vt:i4>0</vt:i4>
      </vt:variant>
      <vt:variant>
        <vt:i4>5</vt:i4>
      </vt:variant>
      <vt:variant>
        <vt:lpwstr/>
      </vt:variant>
      <vt:variant>
        <vt:lpwstr>_Toc274581049</vt:lpwstr>
      </vt:variant>
      <vt:variant>
        <vt:i4>1048638</vt:i4>
      </vt:variant>
      <vt:variant>
        <vt:i4>1055</vt:i4>
      </vt:variant>
      <vt:variant>
        <vt:i4>0</vt:i4>
      </vt:variant>
      <vt:variant>
        <vt:i4>5</vt:i4>
      </vt:variant>
      <vt:variant>
        <vt:lpwstr/>
      </vt:variant>
      <vt:variant>
        <vt:lpwstr>_Toc274581048</vt:lpwstr>
      </vt:variant>
      <vt:variant>
        <vt:i4>1048638</vt:i4>
      </vt:variant>
      <vt:variant>
        <vt:i4>1049</vt:i4>
      </vt:variant>
      <vt:variant>
        <vt:i4>0</vt:i4>
      </vt:variant>
      <vt:variant>
        <vt:i4>5</vt:i4>
      </vt:variant>
      <vt:variant>
        <vt:lpwstr/>
      </vt:variant>
      <vt:variant>
        <vt:lpwstr>_Toc274581047</vt:lpwstr>
      </vt:variant>
      <vt:variant>
        <vt:i4>1048638</vt:i4>
      </vt:variant>
      <vt:variant>
        <vt:i4>1043</vt:i4>
      </vt:variant>
      <vt:variant>
        <vt:i4>0</vt:i4>
      </vt:variant>
      <vt:variant>
        <vt:i4>5</vt:i4>
      </vt:variant>
      <vt:variant>
        <vt:lpwstr/>
      </vt:variant>
      <vt:variant>
        <vt:lpwstr>_Toc274581046</vt:lpwstr>
      </vt:variant>
      <vt:variant>
        <vt:i4>1048638</vt:i4>
      </vt:variant>
      <vt:variant>
        <vt:i4>1037</vt:i4>
      </vt:variant>
      <vt:variant>
        <vt:i4>0</vt:i4>
      </vt:variant>
      <vt:variant>
        <vt:i4>5</vt:i4>
      </vt:variant>
      <vt:variant>
        <vt:lpwstr/>
      </vt:variant>
      <vt:variant>
        <vt:lpwstr>_Toc274581045</vt:lpwstr>
      </vt:variant>
      <vt:variant>
        <vt:i4>1048638</vt:i4>
      </vt:variant>
      <vt:variant>
        <vt:i4>1031</vt:i4>
      </vt:variant>
      <vt:variant>
        <vt:i4>0</vt:i4>
      </vt:variant>
      <vt:variant>
        <vt:i4>5</vt:i4>
      </vt:variant>
      <vt:variant>
        <vt:lpwstr/>
      </vt:variant>
      <vt:variant>
        <vt:lpwstr>_Toc274581044</vt:lpwstr>
      </vt:variant>
      <vt:variant>
        <vt:i4>1048638</vt:i4>
      </vt:variant>
      <vt:variant>
        <vt:i4>1025</vt:i4>
      </vt:variant>
      <vt:variant>
        <vt:i4>0</vt:i4>
      </vt:variant>
      <vt:variant>
        <vt:i4>5</vt:i4>
      </vt:variant>
      <vt:variant>
        <vt:lpwstr/>
      </vt:variant>
      <vt:variant>
        <vt:lpwstr>_Toc274581043</vt:lpwstr>
      </vt:variant>
      <vt:variant>
        <vt:i4>1048638</vt:i4>
      </vt:variant>
      <vt:variant>
        <vt:i4>1019</vt:i4>
      </vt:variant>
      <vt:variant>
        <vt:i4>0</vt:i4>
      </vt:variant>
      <vt:variant>
        <vt:i4>5</vt:i4>
      </vt:variant>
      <vt:variant>
        <vt:lpwstr/>
      </vt:variant>
      <vt:variant>
        <vt:lpwstr>_Toc274581042</vt:lpwstr>
      </vt:variant>
      <vt:variant>
        <vt:i4>1048638</vt:i4>
      </vt:variant>
      <vt:variant>
        <vt:i4>1013</vt:i4>
      </vt:variant>
      <vt:variant>
        <vt:i4>0</vt:i4>
      </vt:variant>
      <vt:variant>
        <vt:i4>5</vt:i4>
      </vt:variant>
      <vt:variant>
        <vt:lpwstr/>
      </vt:variant>
      <vt:variant>
        <vt:lpwstr>_Toc274581041</vt:lpwstr>
      </vt:variant>
      <vt:variant>
        <vt:i4>1048638</vt:i4>
      </vt:variant>
      <vt:variant>
        <vt:i4>1007</vt:i4>
      </vt:variant>
      <vt:variant>
        <vt:i4>0</vt:i4>
      </vt:variant>
      <vt:variant>
        <vt:i4>5</vt:i4>
      </vt:variant>
      <vt:variant>
        <vt:lpwstr/>
      </vt:variant>
      <vt:variant>
        <vt:lpwstr>_Toc274581040</vt:lpwstr>
      </vt:variant>
      <vt:variant>
        <vt:i4>1507390</vt:i4>
      </vt:variant>
      <vt:variant>
        <vt:i4>1001</vt:i4>
      </vt:variant>
      <vt:variant>
        <vt:i4>0</vt:i4>
      </vt:variant>
      <vt:variant>
        <vt:i4>5</vt:i4>
      </vt:variant>
      <vt:variant>
        <vt:lpwstr/>
      </vt:variant>
      <vt:variant>
        <vt:lpwstr>_Toc274581039</vt:lpwstr>
      </vt:variant>
      <vt:variant>
        <vt:i4>1507390</vt:i4>
      </vt:variant>
      <vt:variant>
        <vt:i4>995</vt:i4>
      </vt:variant>
      <vt:variant>
        <vt:i4>0</vt:i4>
      </vt:variant>
      <vt:variant>
        <vt:i4>5</vt:i4>
      </vt:variant>
      <vt:variant>
        <vt:lpwstr/>
      </vt:variant>
      <vt:variant>
        <vt:lpwstr>_Toc274581038</vt:lpwstr>
      </vt:variant>
      <vt:variant>
        <vt:i4>1507390</vt:i4>
      </vt:variant>
      <vt:variant>
        <vt:i4>989</vt:i4>
      </vt:variant>
      <vt:variant>
        <vt:i4>0</vt:i4>
      </vt:variant>
      <vt:variant>
        <vt:i4>5</vt:i4>
      </vt:variant>
      <vt:variant>
        <vt:lpwstr/>
      </vt:variant>
      <vt:variant>
        <vt:lpwstr>_Toc274581037</vt:lpwstr>
      </vt:variant>
      <vt:variant>
        <vt:i4>1507390</vt:i4>
      </vt:variant>
      <vt:variant>
        <vt:i4>983</vt:i4>
      </vt:variant>
      <vt:variant>
        <vt:i4>0</vt:i4>
      </vt:variant>
      <vt:variant>
        <vt:i4>5</vt:i4>
      </vt:variant>
      <vt:variant>
        <vt:lpwstr/>
      </vt:variant>
      <vt:variant>
        <vt:lpwstr>_Toc274581036</vt:lpwstr>
      </vt:variant>
      <vt:variant>
        <vt:i4>1507390</vt:i4>
      </vt:variant>
      <vt:variant>
        <vt:i4>977</vt:i4>
      </vt:variant>
      <vt:variant>
        <vt:i4>0</vt:i4>
      </vt:variant>
      <vt:variant>
        <vt:i4>5</vt:i4>
      </vt:variant>
      <vt:variant>
        <vt:lpwstr/>
      </vt:variant>
      <vt:variant>
        <vt:lpwstr>_Toc274581035</vt:lpwstr>
      </vt:variant>
      <vt:variant>
        <vt:i4>1507390</vt:i4>
      </vt:variant>
      <vt:variant>
        <vt:i4>971</vt:i4>
      </vt:variant>
      <vt:variant>
        <vt:i4>0</vt:i4>
      </vt:variant>
      <vt:variant>
        <vt:i4>5</vt:i4>
      </vt:variant>
      <vt:variant>
        <vt:lpwstr/>
      </vt:variant>
      <vt:variant>
        <vt:lpwstr>_Toc274581034</vt:lpwstr>
      </vt:variant>
      <vt:variant>
        <vt:i4>1507390</vt:i4>
      </vt:variant>
      <vt:variant>
        <vt:i4>965</vt:i4>
      </vt:variant>
      <vt:variant>
        <vt:i4>0</vt:i4>
      </vt:variant>
      <vt:variant>
        <vt:i4>5</vt:i4>
      </vt:variant>
      <vt:variant>
        <vt:lpwstr/>
      </vt:variant>
      <vt:variant>
        <vt:lpwstr>_Toc274581033</vt:lpwstr>
      </vt:variant>
      <vt:variant>
        <vt:i4>1507390</vt:i4>
      </vt:variant>
      <vt:variant>
        <vt:i4>959</vt:i4>
      </vt:variant>
      <vt:variant>
        <vt:i4>0</vt:i4>
      </vt:variant>
      <vt:variant>
        <vt:i4>5</vt:i4>
      </vt:variant>
      <vt:variant>
        <vt:lpwstr/>
      </vt:variant>
      <vt:variant>
        <vt:lpwstr>_Toc274581032</vt:lpwstr>
      </vt:variant>
      <vt:variant>
        <vt:i4>1507390</vt:i4>
      </vt:variant>
      <vt:variant>
        <vt:i4>953</vt:i4>
      </vt:variant>
      <vt:variant>
        <vt:i4>0</vt:i4>
      </vt:variant>
      <vt:variant>
        <vt:i4>5</vt:i4>
      </vt:variant>
      <vt:variant>
        <vt:lpwstr/>
      </vt:variant>
      <vt:variant>
        <vt:lpwstr>_Toc274581031</vt:lpwstr>
      </vt:variant>
      <vt:variant>
        <vt:i4>1507390</vt:i4>
      </vt:variant>
      <vt:variant>
        <vt:i4>947</vt:i4>
      </vt:variant>
      <vt:variant>
        <vt:i4>0</vt:i4>
      </vt:variant>
      <vt:variant>
        <vt:i4>5</vt:i4>
      </vt:variant>
      <vt:variant>
        <vt:lpwstr/>
      </vt:variant>
      <vt:variant>
        <vt:lpwstr>_Toc274581030</vt:lpwstr>
      </vt:variant>
      <vt:variant>
        <vt:i4>1441854</vt:i4>
      </vt:variant>
      <vt:variant>
        <vt:i4>941</vt:i4>
      </vt:variant>
      <vt:variant>
        <vt:i4>0</vt:i4>
      </vt:variant>
      <vt:variant>
        <vt:i4>5</vt:i4>
      </vt:variant>
      <vt:variant>
        <vt:lpwstr/>
      </vt:variant>
      <vt:variant>
        <vt:lpwstr>_Toc274581029</vt:lpwstr>
      </vt:variant>
      <vt:variant>
        <vt:i4>1441854</vt:i4>
      </vt:variant>
      <vt:variant>
        <vt:i4>935</vt:i4>
      </vt:variant>
      <vt:variant>
        <vt:i4>0</vt:i4>
      </vt:variant>
      <vt:variant>
        <vt:i4>5</vt:i4>
      </vt:variant>
      <vt:variant>
        <vt:lpwstr/>
      </vt:variant>
      <vt:variant>
        <vt:lpwstr>_Toc274581028</vt:lpwstr>
      </vt:variant>
      <vt:variant>
        <vt:i4>1441854</vt:i4>
      </vt:variant>
      <vt:variant>
        <vt:i4>929</vt:i4>
      </vt:variant>
      <vt:variant>
        <vt:i4>0</vt:i4>
      </vt:variant>
      <vt:variant>
        <vt:i4>5</vt:i4>
      </vt:variant>
      <vt:variant>
        <vt:lpwstr/>
      </vt:variant>
      <vt:variant>
        <vt:lpwstr>_Toc274581027</vt:lpwstr>
      </vt:variant>
      <vt:variant>
        <vt:i4>1441854</vt:i4>
      </vt:variant>
      <vt:variant>
        <vt:i4>923</vt:i4>
      </vt:variant>
      <vt:variant>
        <vt:i4>0</vt:i4>
      </vt:variant>
      <vt:variant>
        <vt:i4>5</vt:i4>
      </vt:variant>
      <vt:variant>
        <vt:lpwstr/>
      </vt:variant>
      <vt:variant>
        <vt:lpwstr>_Toc274581026</vt:lpwstr>
      </vt:variant>
      <vt:variant>
        <vt:i4>1441854</vt:i4>
      </vt:variant>
      <vt:variant>
        <vt:i4>917</vt:i4>
      </vt:variant>
      <vt:variant>
        <vt:i4>0</vt:i4>
      </vt:variant>
      <vt:variant>
        <vt:i4>5</vt:i4>
      </vt:variant>
      <vt:variant>
        <vt:lpwstr/>
      </vt:variant>
      <vt:variant>
        <vt:lpwstr>_Toc274581025</vt:lpwstr>
      </vt:variant>
      <vt:variant>
        <vt:i4>1441854</vt:i4>
      </vt:variant>
      <vt:variant>
        <vt:i4>911</vt:i4>
      </vt:variant>
      <vt:variant>
        <vt:i4>0</vt:i4>
      </vt:variant>
      <vt:variant>
        <vt:i4>5</vt:i4>
      </vt:variant>
      <vt:variant>
        <vt:lpwstr/>
      </vt:variant>
      <vt:variant>
        <vt:lpwstr>_Toc274581024</vt:lpwstr>
      </vt:variant>
      <vt:variant>
        <vt:i4>1441854</vt:i4>
      </vt:variant>
      <vt:variant>
        <vt:i4>905</vt:i4>
      </vt:variant>
      <vt:variant>
        <vt:i4>0</vt:i4>
      </vt:variant>
      <vt:variant>
        <vt:i4>5</vt:i4>
      </vt:variant>
      <vt:variant>
        <vt:lpwstr/>
      </vt:variant>
      <vt:variant>
        <vt:lpwstr>_Toc274581023</vt:lpwstr>
      </vt:variant>
      <vt:variant>
        <vt:i4>1441854</vt:i4>
      </vt:variant>
      <vt:variant>
        <vt:i4>899</vt:i4>
      </vt:variant>
      <vt:variant>
        <vt:i4>0</vt:i4>
      </vt:variant>
      <vt:variant>
        <vt:i4>5</vt:i4>
      </vt:variant>
      <vt:variant>
        <vt:lpwstr/>
      </vt:variant>
      <vt:variant>
        <vt:lpwstr>_Toc274581022</vt:lpwstr>
      </vt:variant>
      <vt:variant>
        <vt:i4>1441854</vt:i4>
      </vt:variant>
      <vt:variant>
        <vt:i4>893</vt:i4>
      </vt:variant>
      <vt:variant>
        <vt:i4>0</vt:i4>
      </vt:variant>
      <vt:variant>
        <vt:i4>5</vt:i4>
      </vt:variant>
      <vt:variant>
        <vt:lpwstr/>
      </vt:variant>
      <vt:variant>
        <vt:lpwstr>_Toc274581021</vt:lpwstr>
      </vt:variant>
      <vt:variant>
        <vt:i4>1441854</vt:i4>
      </vt:variant>
      <vt:variant>
        <vt:i4>887</vt:i4>
      </vt:variant>
      <vt:variant>
        <vt:i4>0</vt:i4>
      </vt:variant>
      <vt:variant>
        <vt:i4>5</vt:i4>
      </vt:variant>
      <vt:variant>
        <vt:lpwstr/>
      </vt:variant>
      <vt:variant>
        <vt:lpwstr>_Toc274581020</vt:lpwstr>
      </vt:variant>
      <vt:variant>
        <vt:i4>1376318</vt:i4>
      </vt:variant>
      <vt:variant>
        <vt:i4>881</vt:i4>
      </vt:variant>
      <vt:variant>
        <vt:i4>0</vt:i4>
      </vt:variant>
      <vt:variant>
        <vt:i4>5</vt:i4>
      </vt:variant>
      <vt:variant>
        <vt:lpwstr/>
      </vt:variant>
      <vt:variant>
        <vt:lpwstr>_Toc274581019</vt:lpwstr>
      </vt:variant>
      <vt:variant>
        <vt:i4>1376318</vt:i4>
      </vt:variant>
      <vt:variant>
        <vt:i4>875</vt:i4>
      </vt:variant>
      <vt:variant>
        <vt:i4>0</vt:i4>
      </vt:variant>
      <vt:variant>
        <vt:i4>5</vt:i4>
      </vt:variant>
      <vt:variant>
        <vt:lpwstr/>
      </vt:variant>
      <vt:variant>
        <vt:lpwstr>_Toc274581018</vt:lpwstr>
      </vt:variant>
      <vt:variant>
        <vt:i4>1376318</vt:i4>
      </vt:variant>
      <vt:variant>
        <vt:i4>869</vt:i4>
      </vt:variant>
      <vt:variant>
        <vt:i4>0</vt:i4>
      </vt:variant>
      <vt:variant>
        <vt:i4>5</vt:i4>
      </vt:variant>
      <vt:variant>
        <vt:lpwstr/>
      </vt:variant>
      <vt:variant>
        <vt:lpwstr>_Toc274581017</vt:lpwstr>
      </vt:variant>
      <vt:variant>
        <vt:i4>1376318</vt:i4>
      </vt:variant>
      <vt:variant>
        <vt:i4>863</vt:i4>
      </vt:variant>
      <vt:variant>
        <vt:i4>0</vt:i4>
      </vt:variant>
      <vt:variant>
        <vt:i4>5</vt:i4>
      </vt:variant>
      <vt:variant>
        <vt:lpwstr/>
      </vt:variant>
      <vt:variant>
        <vt:lpwstr>_Toc274581016</vt:lpwstr>
      </vt:variant>
      <vt:variant>
        <vt:i4>1376318</vt:i4>
      </vt:variant>
      <vt:variant>
        <vt:i4>857</vt:i4>
      </vt:variant>
      <vt:variant>
        <vt:i4>0</vt:i4>
      </vt:variant>
      <vt:variant>
        <vt:i4>5</vt:i4>
      </vt:variant>
      <vt:variant>
        <vt:lpwstr/>
      </vt:variant>
      <vt:variant>
        <vt:lpwstr>_Toc274581015</vt:lpwstr>
      </vt:variant>
      <vt:variant>
        <vt:i4>1376318</vt:i4>
      </vt:variant>
      <vt:variant>
        <vt:i4>851</vt:i4>
      </vt:variant>
      <vt:variant>
        <vt:i4>0</vt:i4>
      </vt:variant>
      <vt:variant>
        <vt:i4>5</vt:i4>
      </vt:variant>
      <vt:variant>
        <vt:lpwstr/>
      </vt:variant>
      <vt:variant>
        <vt:lpwstr>_Toc274581014</vt:lpwstr>
      </vt:variant>
      <vt:variant>
        <vt:i4>1376318</vt:i4>
      </vt:variant>
      <vt:variant>
        <vt:i4>845</vt:i4>
      </vt:variant>
      <vt:variant>
        <vt:i4>0</vt:i4>
      </vt:variant>
      <vt:variant>
        <vt:i4>5</vt:i4>
      </vt:variant>
      <vt:variant>
        <vt:lpwstr/>
      </vt:variant>
      <vt:variant>
        <vt:lpwstr>_Toc274581013</vt:lpwstr>
      </vt:variant>
      <vt:variant>
        <vt:i4>1376318</vt:i4>
      </vt:variant>
      <vt:variant>
        <vt:i4>839</vt:i4>
      </vt:variant>
      <vt:variant>
        <vt:i4>0</vt:i4>
      </vt:variant>
      <vt:variant>
        <vt:i4>5</vt:i4>
      </vt:variant>
      <vt:variant>
        <vt:lpwstr/>
      </vt:variant>
      <vt:variant>
        <vt:lpwstr>_Toc274581012</vt:lpwstr>
      </vt:variant>
      <vt:variant>
        <vt:i4>1376318</vt:i4>
      </vt:variant>
      <vt:variant>
        <vt:i4>833</vt:i4>
      </vt:variant>
      <vt:variant>
        <vt:i4>0</vt:i4>
      </vt:variant>
      <vt:variant>
        <vt:i4>5</vt:i4>
      </vt:variant>
      <vt:variant>
        <vt:lpwstr/>
      </vt:variant>
      <vt:variant>
        <vt:lpwstr>_Toc274581011</vt:lpwstr>
      </vt:variant>
      <vt:variant>
        <vt:i4>1376318</vt:i4>
      </vt:variant>
      <vt:variant>
        <vt:i4>827</vt:i4>
      </vt:variant>
      <vt:variant>
        <vt:i4>0</vt:i4>
      </vt:variant>
      <vt:variant>
        <vt:i4>5</vt:i4>
      </vt:variant>
      <vt:variant>
        <vt:lpwstr/>
      </vt:variant>
      <vt:variant>
        <vt:lpwstr>_Toc274581010</vt:lpwstr>
      </vt:variant>
      <vt:variant>
        <vt:i4>1310782</vt:i4>
      </vt:variant>
      <vt:variant>
        <vt:i4>821</vt:i4>
      </vt:variant>
      <vt:variant>
        <vt:i4>0</vt:i4>
      </vt:variant>
      <vt:variant>
        <vt:i4>5</vt:i4>
      </vt:variant>
      <vt:variant>
        <vt:lpwstr/>
      </vt:variant>
      <vt:variant>
        <vt:lpwstr>_Toc274581009</vt:lpwstr>
      </vt:variant>
      <vt:variant>
        <vt:i4>1310782</vt:i4>
      </vt:variant>
      <vt:variant>
        <vt:i4>815</vt:i4>
      </vt:variant>
      <vt:variant>
        <vt:i4>0</vt:i4>
      </vt:variant>
      <vt:variant>
        <vt:i4>5</vt:i4>
      </vt:variant>
      <vt:variant>
        <vt:lpwstr/>
      </vt:variant>
      <vt:variant>
        <vt:lpwstr>_Toc274581008</vt:lpwstr>
      </vt:variant>
      <vt:variant>
        <vt:i4>1310782</vt:i4>
      </vt:variant>
      <vt:variant>
        <vt:i4>809</vt:i4>
      </vt:variant>
      <vt:variant>
        <vt:i4>0</vt:i4>
      </vt:variant>
      <vt:variant>
        <vt:i4>5</vt:i4>
      </vt:variant>
      <vt:variant>
        <vt:lpwstr/>
      </vt:variant>
      <vt:variant>
        <vt:lpwstr>_Toc274581007</vt:lpwstr>
      </vt:variant>
      <vt:variant>
        <vt:i4>1310782</vt:i4>
      </vt:variant>
      <vt:variant>
        <vt:i4>803</vt:i4>
      </vt:variant>
      <vt:variant>
        <vt:i4>0</vt:i4>
      </vt:variant>
      <vt:variant>
        <vt:i4>5</vt:i4>
      </vt:variant>
      <vt:variant>
        <vt:lpwstr/>
      </vt:variant>
      <vt:variant>
        <vt:lpwstr>_Toc274581006</vt:lpwstr>
      </vt:variant>
      <vt:variant>
        <vt:i4>1310782</vt:i4>
      </vt:variant>
      <vt:variant>
        <vt:i4>797</vt:i4>
      </vt:variant>
      <vt:variant>
        <vt:i4>0</vt:i4>
      </vt:variant>
      <vt:variant>
        <vt:i4>5</vt:i4>
      </vt:variant>
      <vt:variant>
        <vt:lpwstr/>
      </vt:variant>
      <vt:variant>
        <vt:lpwstr>_Toc274581005</vt:lpwstr>
      </vt:variant>
      <vt:variant>
        <vt:i4>1310782</vt:i4>
      </vt:variant>
      <vt:variant>
        <vt:i4>791</vt:i4>
      </vt:variant>
      <vt:variant>
        <vt:i4>0</vt:i4>
      </vt:variant>
      <vt:variant>
        <vt:i4>5</vt:i4>
      </vt:variant>
      <vt:variant>
        <vt:lpwstr/>
      </vt:variant>
      <vt:variant>
        <vt:lpwstr>_Toc274581004</vt:lpwstr>
      </vt:variant>
      <vt:variant>
        <vt:i4>1310782</vt:i4>
      </vt:variant>
      <vt:variant>
        <vt:i4>785</vt:i4>
      </vt:variant>
      <vt:variant>
        <vt:i4>0</vt:i4>
      </vt:variant>
      <vt:variant>
        <vt:i4>5</vt:i4>
      </vt:variant>
      <vt:variant>
        <vt:lpwstr/>
      </vt:variant>
      <vt:variant>
        <vt:lpwstr>_Toc274581003</vt:lpwstr>
      </vt:variant>
      <vt:variant>
        <vt:i4>1310782</vt:i4>
      </vt:variant>
      <vt:variant>
        <vt:i4>779</vt:i4>
      </vt:variant>
      <vt:variant>
        <vt:i4>0</vt:i4>
      </vt:variant>
      <vt:variant>
        <vt:i4>5</vt:i4>
      </vt:variant>
      <vt:variant>
        <vt:lpwstr/>
      </vt:variant>
      <vt:variant>
        <vt:lpwstr>_Toc274581002</vt:lpwstr>
      </vt:variant>
      <vt:variant>
        <vt:i4>1310782</vt:i4>
      </vt:variant>
      <vt:variant>
        <vt:i4>773</vt:i4>
      </vt:variant>
      <vt:variant>
        <vt:i4>0</vt:i4>
      </vt:variant>
      <vt:variant>
        <vt:i4>5</vt:i4>
      </vt:variant>
      <vt:variant>
        <vt:lpwstr/>
      </vt:variant>
      <vt:variant>
        <vt:lpwstr>_Toc274581001</vt:lpwstr>
      </vt:variant>
      <vt:variant>
        <vt:i4>1310782</vt:i4>
      </vt:variant>
      <vt:variant>
        <vt:i4>767</vt:i4>
      </vt:variant>
      <vt:variant>
        <vt:i4>0</vt:i4>
      </vt:variant>
      <vt:variant>
        <vt:i4>5</vt:i4>
      </vt:variant>
      <vt:variant>
        <vt:lpwstr/>
      </vt:variant>
      <vt:variant>
        <vt:lpwstr>_Toc274581000</vt:lpwstr>
      </vt:variant>
      <vt:variant>
        <vt:i4>1835063</vt:i4>
      </vt:variant>
      <vt:variant>
        <vt:i4>761</vt:i4>
      </vt:variant>
      <vt:variant>
        <vt:i4>0</vt:i4>
      </vt:variant>
      <vt:variant>
        <vt:i4>5</vt:i4>
      </vt:variant>
      <vt:variant>
        <vt:lpwstr/>
      </vt:variant>
      <vt:variant>
        <vt:lpwstr>_Toc274580999</vt:lpwstr>
      </vt:variant>
      <vt:variant>
        <vt:i4>1835063</vt:i4>
      </vt:variant>
      <vt:variant>
        <vt:i4>755</vt:i4>
      </vt:variant>
      <vt:variant>
        <vt:i4>0</vt:i4>
      </vt:variant>
      <vt:variant>
        <vt:i4>5</vt:i4>
      </vt:variant>
      <vt:variant>
        <vt:lpwstr/>
      </vt:variant>
      <vt:variant>
        <vt:lpwstr>_Toc274580998</vt:lpwstr>
      </vt:variant>
      <vt:variant>
        <vt:i4>1835063</vt:i4>
      </vt:variant>
      <vt:variant>
        <vt:i4>749</vt:i4>
      </vt:variant>
      <vt:variant>
        <vt:i4>0</vt:i4>
      </vt:variant>
      <vt:variant>
        <vt:i4>5</vt:i4>
      </vt:variant>
      <vt:variant>
        <vt:lpwstr/>
      </vt:variant>
      <vt:variant>
        <vt:lpwstr>_Toc274580997</vt:lpwstr>
      </vt:variant>
      <vt:variant>
        <vt:i4>1835063</vt:i4>
      </vt:variant>
      <vt:variant>
        <vt:i4>743</vt:i4>
      </vt:variant>
      <vt:variant>
        <vt:i4>0</vt:i4>
      </vt:variant>
      <vt:variant>
        <vt:i4>5</vt:i4>
      </vt:variant>
      <vt:variant>
        <vt:lpwstr/>
      </vt:variant>
      <vt:variant>
        <vt:lpwstr>_Toc274580996</vt:lpwstr>
      </vt:variant>
      <vt:variant>
        <vt:i4>1835063</vt:i4>
      </vt:variant>
      <vt:variant>
        <vt:i4>737</vt:i4>
      </vt:variant>
      <vt:variant>
        <vt:i4>0</vt:i4>
      </vt:variant>
      <vt:variant>
        <vt:i4>5</vt:i4>
      </vt:variant>
      <vt:variant>
        <vt:lpwstr/>
      </vt:variant>
      <vt:variant>
        <vt:lpwstr>_Toc274580995</vt:lpwstr>
      </vt:variant>
      <vt:variant>
        <vt:i4>1835063</vt:i4>
      </vt:variant>
      <vt:variant>
        <vt:i4>731</vt:i4>
      </vt:variant>
      <vt:variant>
        <vt:i4>0</vt:i4>
      </vt:variant>
      <vt:variant>
        <vt:i4>5</vt:i4>
      </vt:variant>
      <vt:variant>
        <vt:lpwstr/>
      </vt:variant>
      <vt:variant>
        <vt:lpwstr>_Toc274580994</vt:lpwstr>
      </vt:variant>
      <vt:variant>
        <vt:i4>1835063</vt:i4>
      </vt:variant>
      <vt:variant>
        <vt:i4>725</vt:i4>
      </vt:variant>
      <vt:variant>
        <vt:i4>0</vt:i4>
      </vt:variant>
      <vt:variant>
        <vt:i4>5</vt:i4>
      </vt:variant>
      <vt:variant>
        <vt:lpwstr/>
      </vt:variant>
      <vt:variant>
        <vt:lpwstr>_Toc274580993</vt:lpwstr>
      </vt:variant>
      <vt:variant>
        <vt:i4>1835063</vt:i4>
      </vt:variant>
      <vt:variant>
        <vt:i4>719</vt:i4>
      </vt:variant>
      <vt:variant>
        <vt:i4>0</vt:i4>
      </vt:variant>
      <vt:variant>
        <vt:i4>5</vt:i4>
      </vt:variant>
      <vt:variant>
        <vt:lpwstr/>
      </vt:variant>
      <vt:variant>
        <vt:lpwstr>_Toc274580992</vt:lpwstr>
      </vt:variant>
      <vt:variant>
        <vt:i4>1835063</vt:i4>
      </vt:variant>
      <vt:variant>
        <vt:i4>713</vt:i4>
      </vt:variant>
      <vt:variant>
        <vt:i4>0</vt:i4>
      </vt:variant>
      <vt:variant>
        <vt:i4>5</vt:i4>
      </vt:variant>
      <vt:variant>
        <vt:lpwstr/>
      </vt:variant>
      <vt:variant>
        <vt:lpwstr>_Toc274580991</vt:lpwstr>
      </vt:variant>
      <vt:variant>
        <vt:i4>1835063</vt:i4>
      </vt:variant>
      <vt:variant>
        <vt:i4>707</vt:i4>
      </vt:variant>
      <vt:variant>
        <vt:i4>0</vt:i4>
      </vt:variant>
      <vt:variant>
        <vt:i4>5</vt:i4>
      </vt:variant>
      <vt:variant>
        <vt:lpwstr/>
      </vt:variant>
      <vt:variant>
        <vt:lpwstr>_Toc274580990</vt:lpwstr>
      </vt:variant>
      <vt:variant>
        <vt:i4>1900599</vt:i4>
      </vt:variant>
      <vt:variant>
        <vt:i4>701</vt:i4>
      </vt:variant>
      <vt:variant>
        <vt:i4>0</vt:i4>
      </vt:variant>
      <vt:variant>
        <vt:i4>5</vt:i4>
      </vt:variant>
      <vt:variant>
        <vt:lpwstr/>
      </vt:variant>
      <vt:variant>
        <vt:lpwstr>_Toc274580989</vt:lpwstr>
      </vt:variant>
      <vt:variant>
        <vt:i4>1900599</vt:i4>
      </vt:variant>
      <vt:variant>
        <vt:i4>695</vt:i4>
      </vt:variant>
      <vt:variant>
        <vt:i4>0</vt:i4>
      </vt:variant>
      <vt:variant>
        <vt:i4>5</vt:i4>
      </vt:variant>
      <vt:variant>
        <vt:lpwstr/>
      </vt:variant>
      <vt:variant>
        <vt:lpwstr>_Toc274580988</vt:lpwstr>
      </vt:variant>
      <vt:variant>
        <vt:i4>1900599</vt:i4>
      </vt:variant>
      <vt:variant>
        <vt:i4>689</vt:i4>
      </vt:variant>
      <vt:variant>
        <vt:i4>0</vt:i4>
      </vt:variant>
      <vt:variant>
        <vt:i4>5</vt:i4>
      </vt:variant>
      <vt:variant>
        <vt:lpwstr/>
      </vt:variant>
      <vt:variant>
        <vt:lpwstr>_Toc274580987</vt:lpwstr>
      </vt:variant>
      <vt:variant>
        <vt:i4>1900599</vt:i4>
      </vt:variant>
      <vt:variant>
        <vt:i4>683</vt:i4>
      </vt:variant>
      <vt:variant>
        <vt:i4>0</vt:i4>
      </vt:variant>
      <vt:variant>
        <vt:i4>5</vt:i4>
      </vt:variant>
      <vt:variant>
        <vt:lpwstr/>
      </vt:variant>
      <vt:variant>
        <vt:lpwstr>_Toc274580986</vt:lpwstr>
      </vt:variant>
      <vt:variant>
        <vt:i4>1900599</vt:i4>
      </vt:variant>
      <vt:variant>
        <vt:i4>677</vt:i4>
      </vt:variant>
      <vt:variant>
        <vt:i4>0</vt:i4>
      </vt:variant>
      <vt:variant>
        <vt:i4>5</vt:i4>
      </vt:variant>
      <vt:variant>
        <vt:lpwstr/>
      </vt:variant>
      <vt:variant>
        <vt:lpwstr>_Toc274580985</vt:lpwstr>
      </vt:variant>
      <vt:variant>
        <vt:i4>1900599</vt:i4>
      </vt:variant>
      <vt:variant>
        <vt:i4>671</vt:i4>
      </vt:variant>
      <vt:variant>
        <vt:i4>0</vt:i4>
      </vt:variant>
      <vt:variant>
        <vt:i4>5</vt:i4>
      </vt:variant>
      <vt:variant>
        <vt:lpwstr/>
      </vt:variant>
      <vt:variant>
        <vt:lpwstr>_Toc274580984</vt:lpwstr>
      </vt:variant>
      <vt:variant>
        <vt:i4>1900599</vt:i4>
      </vt:variant>
      <vt:variant>
        <vt:i4>665</vt:i4>
      </vt:variant>
      <vt:variant>
        <vt:i4>0</vt:i4>
      </vt:variant>
      <vt:variant>
        <vt:i4>5</vt:i4>
      </vt:variant>
      <vt:variant>
        <vt:lpwstr/>
      </vt:variant>
      <vt:variant>
        <vt:lpwstr>_Toc274580983</vt:lpwstr>
      </vt:variant>
      <vt:variant>
        <vt:i4>1900599</vt:i4>
      </vt:variant>
      <vt:variant>
        <vt:i4>659</vt:i4>
      </vt:variant>
      <vt:variant>
        <vt:i4>0</vt:i4>
      </vt:variant>
      <vt:variant>
        <vt:i4>5</vt:i4>
      </vt:variant>
      <vt:variant>
        <vt:lpwstr/>
      </vt:variant>
      <vt:variant>
        <vt:lpwstr>_Toc274580982</vt:lpwstr>
      </vt:variant>
      <vt:variant>
        <vt:i4>1900599</vt:i4>
      </vt:variant>
      <vt:variant>
        <vt:i4>653</vt:i4>
      </vt:variant>
      <vt:variant>
        <vt:i4>0</vt:i4>
      </vt:variant>
      <vt:variant>
        <vt:i4>5</vt:i4>
      </vt:variant>
      <vt:variant>
        <vt:lpwstr/>
      </vt:variant>
      <vt:variant>
        <vt:lpwstr>_Toc274580981</vt:lpwstr>
      </vt:variant>
      <vt:variant>
        <vt:i4>1900599</vt:i4>
      </vt:variant>
      <vt:variant>
        <vt:i4>647</vt:i4>
      </vt:variant>
      <vt:variant>
        <vt:i4>0</vt:i4>
      </vt:variant>
      <vt:variant>
        <vt:i4>5</vt:i4>
      </vt:variant>
      <vt:variant>
        <vt:lpwstr/>
      </vt:variant>
      <vt:variant>
        <vt:lpwstr>_Toc274580980</vt:lpwstr>
      </vt:variant>
      <vt:variant>
        <vt:i4>1179703</vt:i4>
      </vt:variant>
      <vt:variant>
        <vt:i4>641</vt:i4>
      </vt:variant>
      <vt:variant>
        <vt:i4>0</vt:i4>
      </vt:variant>
      <vt:variant>
        <vt:i4>5</vt:i4>
      </vt:variant>
      <vt:variant>
        <vt:lpwstr/>
      </vt:variant>
      <vt:variant>
        <vt:lpwstr>_Toc274580979</vt:lpwstr>
      </vt:variant>
      <vt:variant>
        <vt:i4>1179703</vt:i4>
      </vt:variant>
      <vt:variant>
        <vt:i4>635</vt:i4>
      </vt:variant>
      <vt:variant>
        <vt:i4>0</vt:i4>
      </vt:variant>
      <vt:variant>
        <vt:i4>5</vt:i4>
      </vt:variant>
      <vt:variant>
        <vt:lpwstr/>
      </vt:variant>
      <vt:variant>
        <vt:lpwstr>_Toc274580978</vt:lpwstr>
      </vt:variant>
      <vt:variant>
        <vt:i4>1179703</vt:i4>
      </vt:variant>
      <vt:variant>
        <vt:i4>629</vt:i4>
      </vt:variant>
      <vt:variant>
        <vt:i4>0</vt:i4>
      </vt:variant>
      <vt:variant>
        <vt:i4>5</vt:i4>
      </vt:variant>
      <vt:variant>
        <vt:lpwstr/>
      </vt:variant>
      <vt:variant>
        <vt:lpwstr>_Toc274580977</vt:lpwstr>
      </vt:variant>
      <vt:variant>
        <vt:i4>1179703</vt:i4>
      </vt:variant>
      <vt:variant>
        <vt:i4>623</vt:i4>
      </vt:variant>
      <vt:variant>
        <vt:i4>0</vt:i4>
      </vt:variant>
      <vt:variant>
        <vt:i4>5</vt:i4>
      </vt:variant>
      <vt:variant>
        <vt:lpwstr/>
      </vt:variant>
      <vt:variant>
        <vt:lpwstr>_Toc274580976</vt:lpwstr>
      </vt:variant>
      <vt:variant>
        <vt:i4>1179703</vt:i4>
      </vt:variant>
      <vt:variant>
        <vt:i4>617</vt:i4>
      </vt:variant>
      <vt:variant>
        <vt:i4>0</vt:i4>
      </vt:variant>
      <vt:variant>
        <vt:i4>5</vt:i4>
      </vt:variant>
      <vt:variant>
        <vt:lpwstr/>
      </vt:variant>
      <vt:variant>
        <vt:lpwstr>_Toc274580975</vt:lpwstr>
      </vt:variant>
      <vt:variant>
        <vt:i4>1179703</vt:i4>
      </vt:variant>
      <vt:variant>
        <vt:i4>611</vt:i4>
      </vt:variant>
      <vt:variant>
        <vt:i4>0</vt:i4>
      </vt:variant>
      <vt:variant>
        <vt:i4>5</vt:i4>
      </vt:variant>
      <vt:variant>
        <vt:lpwstr/>
      </vt:variant>
      <vt:variant>
        <vt:lpwstr>_Toc274580974</vt:lpwstr>
      </vt:variant>
      <vt:variant>
        <vt:i4>1179703</vt:i4>
      </vt:variant>
      <vt:variant>
        <vt:i4>605</vt:i4>
      </vt:variant>
      <vt:variant>
        <vt:i4>0</vt:i4>
      </vt:variant>
      <vt:variant>
        <vt:i4>5</vt:i4>
      </vt:variant>
      <vt:variant>
        <vt:lpwstr/>
      </vt:variant>
      <vt:variant>
        <vt:lpwstr>_Toc274580973</vt:lpwstr>
      </vt:variant>
      <vt:variant>
        <vt:i4>1179703</vt:i4>
      </vt:variant>
      <vt:variant>
        <vt:i4>599</vt:i4>
      </vt:variant>
      <vt:variant>
        <vt:i4>0</vt:i4>
      </vt:variant>
      <vt:variant>
        <vt:i4>5</vt:i4>
      </vt:variant>
      <vt:variant>
        <vt:lpwstr/>
      </vt:variant>
      <vt:variant>
        <vt:lpwstr>_Toc274580972</vt:lpwstr>
      </vt:variant>
      <vt:variant>
        <vt:i4>1179703</vt:i4>
      </vt:variant>
      <vt:variant>
        <vt:i4>593</vt:i4>
      </vt:variant>
      <vt:variant>
        <vt:i4>0</vt:i4>
      </vt:variant>
      <vt:variant>
        <vt:i4>5</vt:i4>
      </vt:variant>
      <vt:variant>
        <vt:lpwstr/>
      </vt:variant>
      <vt:variant>
        <vt:lpwstr>_Toc274580971</vt:lpwstr>
      </vt:variant>
      <vt:variant>
        <vt:i4>1179703</vt:i4>
      </vt:variant>
      <vt:variant>
        <vt:i4>587</vt:i4>
      </vt:variant>
      <vt:variant>
        <vt:i4>0</vt:i4>
      </vt:variant>
      <vt:variant>
        <vt:i4>5</vt:i4>
      </vt:variant>
      <vt:variant>
        <vt:lpwstr/>
      </vt:variant>
      <vt:variant>
        <vt:lpwstr>_Toc274580970</vt:lpwstr>
      </vt:variant>
      <vt:variant>
        <vt:i4>1245239</vt:i4>
      </vt:variant>
      <vt:variant>
        <vt:i4>581</vt:i4>
      </vt:variant>
      <vt:variant>
        <vt:i4>0</vt:i4>
      </vt:variant>
      <vt:variant>
        <vt:i4>5</vt:i4>
      </vt:variant>
      <vt:variant>
        <vt:lpwstr/>
      </vt:variant>
      <vt:variant>
        <vt:lpwstr>_Toc274580969</vt:lpwstr>
      </vt:variant>
      <vt:variant>
        <vt:i4>1245239</vt:i4>
      </vt:variant>
      <vt:variant>
        <vt:i4>575</vt:i4>
      </vt:variant>
      <vt:variant>
        <vt:i4>0</vt:i4>
      </vt:variant>
      <vt:variant>
        <vt:i4>5</vt:i4>
      </vt:variant>
      <vt:variant>
        <vt:lpwstr/>
      </vt:variant>
      <vt:variant>
        <vt:lpwstr>_Toc274580968</vt:lpwstr>
      </vt:variant>
      <vt:variant>
        <vt:i4>1245239</vt:i4>
      </vt:variant>
      <vt:variant>
        <vt:i4>569</vt:i4>
      </vt:variant>
      <vt:variant>
        <vt:i4>0</vt:i4>
      </vt:variant>
      <vt:variant>
        <vt:i4>5</vt:i4>
      </vt:variant>
      <vt:variant>
        <vt:lpwstr/>
      </vt:variant>
      <vt:variant>
        <vt:lpwstr>_Toc274580967</vt:lpwstr>
      </vt:variant>
      <vt:variant>
        <vt:i4>1245239</vt:i4>
      </vt:variant>
      <vt:variant>
        <vt:i4>563</vt:i4>
      </vt:variant>
      <vt:variant>
        <vt:i4>0</vt:i4>
      </vt:variant>
      <vt:variant>
        <vt:i4>5</vt:i4>
      </vt:variant>
      <vt:variant>
        <vt:lpwstr/>
      </vt:variant>
      <vt:variant>
        <vt:lpwstr>_Toc274580966</vt:lpwstr>
      </vt:variant>
      <vt:variant>
        <vt:i4>1245239</vt:i4>
      </vt:variant>
      <vt:variant>
        <vt:i4>557</vt:i4>
      </vt:variant>
      <vt:variant>
        <vt:i4>0</vt:i4>
      </vt:variant>
      <vt:variant>
        <vt:i4>5</vt:i4>
      </vt:variant>
      <vt:variant>
        <vt:lpwstr/>
      </vt:variant>
      <vt:variant>
        <vt:lpwstr>_Toc274580965</vt:lpwstr>
      </vt:variant>
      <vt:variant>
        <vt:i4>1245239</vt:i4>
      </vt:variant>
      <vt:variant>
        <vt:i4>551</vt:i4>
      </vt:variant>
      <vt:variant>
        <vt:i4>0</vt:i4>
      </vt:variant>
      <vt:variant>
        <vt:i4>5</vt:i4>
      </vt:variant>
      <vt:variant>
        <vt:lpwstr/>
      </vt:variant>
      <vt:variant>
        <vt:lpwstr>_Toc274580964</vt:lpwstr>
      </vt:variant>
      <vt:variant>
        <vt:i4>1245239</vt:i4>
      </vt:variant>
      <vt:variant>
        <vt:i4>545</vt:i4>
      </vt:variant>
      <vt:variant>
        <vt:i4>0</vt:i4>
      </vt:variant>
      <vt:variant>
        <vt:i4>5</vt:i4>
      </vt:variant>
      <vt:variant>
        <vt:lpwstr/>
      </vt:variant>
      <vt:variant>
        <vt:lpwstr>_Toc274580963</vt:lpwstr>
      </vt:variant>
      <vt:variant>
        <vt:i4>1245239</vt:i4>
      </vt:variant>
      <vt:variant>
        <vt:i4>539</vt:i4>
      </vt:variant>
      <vt:variant>
        <vt:i4>0</vt:i4>
      </vt:variant>
      <vt:variant>
        <vt:i4>5</vt:i4>
      </vt:variant>
      <vt:variant>
        <vt:lpwstr/>
      </vt:variant>
      <vt:variant>
        <vt:lpwstr>_Toc274580962</vt:lpwstr>
      </vt:variant>
      <vt:variant>
        <vt:i4>1245239</vt:i4>
      </vt:variant>
      <vt:variant>
        <vt:i4>533</vt:i4>
      </vt:variant>
      <vt:variant>
        <vt:i4>0</vt:i4>
      </vt:variant>
      <vt:variant>
        <vt:i4>5</vt:i4>
      </vt:variant>
      <vt:variant>
        <vt:lpwstr/>
      </vt:variant>
      <vt:variant>
        <vt:lpwstr>_Toc274580961</vt:lpwstr>
      </vt:variant>
      <vt:variant>
        <vt:i4>1245239</vt:i4>
      </vt:variant>
      <vt:variant>
        <vt:i4>527</vt:i4>
      </vt:variant>
      <vt:variant>
        <vt:i4>0</vt:i4>
      </vt:variant>
      <vt:variant>
        <vt:i4>5</vt:i4>
      </vt:variant>
      <vt:variant>
        <vt:lpwstr/>
      </vt:variant>
      <vt:variant>
        <vt:lpwstr>_Toc274580960</vt:lpwstr>
      </vt:variant>
      <vt:variant>
        <vt:i4>1048631</vt:i4>
      </vt:variant>
      <vt:variant>
        <vt:i4>521</vt:i4>
      </vt:variant>
      <vt:variant>
        <vt:i4>0</vt:i4>
      </vt:variant>
      <vt:variant>
        <vt:i4>5</vt:i4>
      </vt:variant>
      <vt:variant>
        <vt:lpwstr/>
      </vt:variant>
      <vt:variant>
        <vt:lpwstr>_Toc274580959</vt:lpwstr>
      </vt:variant>
      <vt:variant>
        <vt:i4>1048631</vt:i4>
      </vt:variant>
      <vt:variant>
        <vt:i4>515</vt:i4>
      </vt:variant>
      <vt:variant>
        <vt:i4>0</vt:i4>
      </vt:variant>
      <vt:variant>
        <vt:i4>5</vt:i4>
      </vt:variant>
      <vt:variant>
        <vt:lpwstr/>
      </vt:variant>
      <vt:variant>
        <vt:lpwstr>_Toc274580958</vt:lpwstr>
      </vt:variant>
      <vt:variant>
        <vt:i4>1048631</vt:i4>
      </vt:variant>
      <vt:variant>
        <vt:i4>509</vt:i4>
      </vt:variant>
      <vt:variant>
        <vt:i4>0</vt:i4>
      </vt:variant>
      <vt:variant>
        <vt:i4>5</vt:i4>
      </vt:variant>
      <vt:variant>
        <vt:lpwstr/>
      </vt:variant>
      <vt:variant>
        <vt:lpwstr>_Toc274580957</vt:lpwstr>
      </vt:variant>
      <vt:variant>
        <vt:i4>1048631</vt:i4>
      </vt:variant>
      <vt:variant>
        <vt:i4>503</vt:i4>
      </vt:variant>
      <vt:variant>
        <vt:i4>0</vt:i4>
      </vt:variant>
      <vt:variant>
        <vt:i4>5</vt:i4>
      </vt:variant>
      <vt:variant>
        <vt:lpwstr/>
      </vt:variant>
      <vt:variant>
        <vt:lpwstr>_Toc274580956</vt:lpwstr>
      </vt:variant>
      <vt:variant>
        <vt:i4>1048631</vt:i4>
      </vt:variant>
      <vt:variant>
        <vt:i4>497</vt:i4>
      </vt:variant>
      <vt:variant>
        <vt:i4>0</vt:i4>
      </vt:variant>
      <vt:variant>
        <vt:i4>5</vt:i4>
      </vt:variant>
      <vt:variant>
        <vt:lpwstr/>
      </vt:variant>
      <vt:variant>
        <vt:lpwstr>_Toc274580955</vt:lpwstr>
      </vt:variant>
      <vt:variant>
        <vt:i4>1048631</vt:i4>
      </vt:variant>
      <vt:variant>
        <vt:i4>491</vt:i4>
      </vt:variant>
      <vt:variant>
        <vt:i4>0</vt:i4>
      </vt:variant>
      <vt:variant>
        <vt:i4>5</vt:i4>
      </vt:variant>
      <vt:variant>
        <vt:lpwstr/>
      </vt:variant>
      <vt:variant>
        <vt:lpwstr>_Toc274580954</vt:lpwstr>
      </vt:variant>
      <vt:variant>
        <vt:i4>1048631</vt:i4>
      </vt:variant>
      <vt:variant>
        <vt:i4>485</vt:i4>
      </vt:variant>
      <vt:variant>
        <vt:i4>0</vt:i4>
      </vt:variant>
      <vt:variant>
        <vt:i4>5</vt:i4>
      </vt:variant>
      <vt:variant>
        <vt:lpwstr/>
      </vt:variant>
      <vt:variant>
        <vt:lpwstr>_Toc274580953</vt:lpwstr>
      </vt:variant>
      <vt:variant>
        <vt:i4>1048631</vt:i4>
      </vt:variant>
      <vt:variant>
        <vt:i4>479</vt:i4>
      </vt:variant>
      <vt:variant>
        <vt:i4>0</vt:i4>
      </vt:variant>
      <vt:variant>
        <vt:i4>5</vt:i4>
      </vt:variant>
      <vt:variant>
        <vt:lpwstr/>
      </vt:variant>
      <vt:variant>
        <vt:lpwstr>_Toc274580952</vt:lpwstr>
      </vt:variant>
      <vt:variant>
        <vt:i4>1048631</vt:i4>
      </vt:variant>
      <vt:variant>
        <vt:i4>473</vt:i4>
      </vt:variant>
      <vt:variant>
        <vt:i4>0</vt:i4>
      </vt:variant>
      <vt:variant>
        <vt:i4>5</vt:i4>
      </vt:variant>
      <vt:variant>
        <vt:lpwstr/>
      </vt:variant>
      <vt:variant>
        <vt:lpwstr>_Toc274580951</vt:lpwstr>
      </vt:variant>
      <vt:variant>
        <vt:i4>1048631</vt:i4>
      </vt:variant>
      <vt:variant>
        <vt:i4>467</vt:i4>
      </vt:variant>
      <vt:variant>
        <vt:i4>0</vt:i4>
      </vt:variant>
      <vt:variant>
        <vt:i4>5</vt:i4>
      </vt:variant>
      <vt:variant>
        <vt:lpwstr/>
      </vt:variant>
      <vt:variant>
        <vt:lpwstr>_Toc274580950</vt:lpwstr>
      </vt:variant>
      <vt:variant>
        <vt:i4>1114167</vt:i4>
      </vt:variant>
      <vt:variant>
        <vt:i4>461</vt:i4>
      </vt:variant>
      <vt:variant>
        <vt:i4>0</vt:i4>
      </vt:variant>
      <vt:variant>
        <vt:i4>5</vt:i4>
      </vt:variant>
      <vt:variant>
        <vt:lpwstr/>
      </vt:variant>
      <vt:variant>
        <vt:lpwstr>_Toc274580949</vt:lpwstr>
      </vt:variant>
      <vt:variant>
        <vt:i4>1114167</vt:i4>
      </vt:variant>
      <vt:variant>
        <vt:i4>455</vt:i4>
      </vt:variant>
      <vt:variant>
        <vt:i4>0</vt:i4>
      </vt:variant>
      <vt:variant>
        <vt:i4>5</vt:i4>
      </vt:variant>
      <vt:variant>
        <vt:lpwstr/>
      </vt:variant>
      <vt:variant>
        <vt:lpwstr>_Toc274580948</vt:lpwstr>
      </vt:variant>
      <vt:variant>
        <vt:i4>1114167</vt:i4>
      </vt:variant>
      <vt:variant>
        <vt:i4>449</vt:i4>
      </vt:variant>
      <vt:variant>
        <vt:i4>0</vt:i4>
      </vt:variant>
      <vt:variant>
        <vt:i4>5</vt:i4>
      </vt:variant>
      <vt:variant>
        <vt:lpwstr/>
      </vt:variant>
      <vt:variant>
        <vt:lpwstr>_Toc274580947</vt:lpwstr>
      </vt:variant>
      <vt:variant>
        <vt:i4>1114167</vt:i4>
      </vt:variant>
      <vt:variant>
        <vt:i4>443</vt:i4>
      </vt:variant>
      <vt:variant>
        <vt:i4>0</vt:i4>
      </vt:variant>
      <vt:variant>
        <vt:i4>5</vt:i4>
      </vt:variant>
      <vt:variant>
        <vt:lpwstr/>
      </vt:variant>
      <vt:variant>
        <vt:lpwstr>_Toc274580946</vt:lpwstr>
      </vt:variant>
      <vt:variant>
        <vt:i4>1114167</vt:i4>
      </vt:variant>
      <vt:variant>
        <vt:i4>437</vt:i4>
      </vt:variant>
      <vt:variant>
        <vt:i4>0</vt:i4>
      </vt:variant>
      <vt:variant>
        <vt:i4>5</vt:i4>
      </vt:variant>
      <vt:variant>
        <vt:lpwstr/>
      </vt:variant>
      <vt:variant>
        <vt:lpwstr>_Toc274580945</vt:lpwstr>
      </vt:variant>
      <vt:variant>
        <vt:i4>1114167</vt:i4>
      </vt:variant>
      <vt:variant>
        <vt:i4>431</vt:i4>
      </vt:variant>
      <vt:variant>
        <vt:i4>0</vt:i4>
      </vt:variant>
      <vt:variant>
        <vt:i4>5</vt:i4>
      </vt:variant>
      <vt:variant>
        <vt:lpwstr/>
      </vt:variant>
      <vt:variant>
        <vt:lpwstr>_Toc274580944</vt:lpwstr>
      </vt:variant>
      <vt:variant>
        <vt:i4>1114167</vt:i4>
      </vt:variant>
      <vt:variant>
        <vt:i4>425</vt:i4>
      </vt:variant>
      <vt:variant>
        <vt:i4>0</vt:i4>
      </vt:variant>
      <vt:variant>
        <vt:i4>5</vt:i4>
      </vt:variant>
      <vt:variant>
        <vt:lpwstr/>
      </vt:variant>
      <vt:variant>
        <vt:lpwstr>_Toc274580943</vt:lpwstr>
      </vt:variant>
      <vt:variant>
        <vt:i4>1114167</vt:i4>
      </vt:variant>
      <vt:variant>
        <vt:i4>419</vt:i4>
      </vt:variant>
      <vt:variant>
        <vt:i4>0</vt:i4>
      </vt:variant>
      <vt:variant>
        <vt:i4>5</vt:i4>
      </vt:variant>
      <vt:variant>
        <vt:lpwstr/>
      </vt:variant>
      <vt:variant>
        <vt:lpwstr>_Toc274580942</vt:lpwstr>
      </vt:variant>
      <vt:variant>
        <vt:i4>1114167</vt:i4>
      </vt:variant>
      <vt:variant>
        <vt:i4>413</vt:i4>
      </vt:variant>
      <vt:variant>
        <vt:i4>0</vt:i4>
      </vt:variant>
      <vt:variant>
        <vt:i4>5</vt:i4>
      </vt:variant>
      <vt:variant>
        <vt:lpwstr/>
      </vt:variant>
      <vt:variant>
        <vt:lpwstr>_Toc274580941</vt:lpwstr>
      </vt:variant>
      <vt:variant>
        <vt:i4>1114167</vt:i4>
      </vt:variant>
      <vt:variant>
        <vt:i4>407</vt:i4>
      </vt:variant>
      <vt:variant>
        <vt:i4>0</vt:i4>
      </vt:variant>
      <vt:variant>
        <vt:i4>5</vt:i4>
      </vt:variant>
      <vt:variant>
        <vt:lpwstr/>
      </vt:variant>
      <vt:variant>
        <vt:lpwstr>_Toc274580940</vt:lpwstr>
      </vt:variant>
      <vt:variant>
        <vt:i4>1441847</vt:i4>
      </vt:variant>
      <vt:variant>
        <vt:i4>401</vt:i4>
      </vt:variant>
      <vt:variant>
        <vt:i4>0</vt:i4>
      </vt:variant>
      <vt:variant>
        <vt:i4>5</vt:i4>
      </vt:variant>
      <vt:variant>
        <vt:lpwstr/>
      </vt:variant>
      <vt:variant>
        <vt:lpwstr>_Toc274580939</vt:lpwstr>
      </vt:variant>
      <vt:variant>
        <vt:i4>1441847</vt:i4>
      </vt:variant>
      <vt:variant>
        <vt:i4>395</vt:i4>
      </vt:variant>
      <vt:variant>
        <vt:i4>0</vt:i4>
      </vt:variant>
      <vt:variant>
        <vt:i4>5</vt:i4>
      </vt:variant>
      <vt:variant>
        <vt:lpwstr/>
      </vt:variant>
      <vt:variant>
        <vt:lpwstr>_Toc274580938</vt:lpwstr>
      </vt:variant>
      <vt:variant>
        <vt:i4>1441847</vt:i4>
      </vt:variant>
      <vt:variant>
        <vt:i4>389</vt:i4>
      </vt:variant>
      <vt:variant>
        <vt:i4>0</vt:i4>
      </vt:variant>
      <vt:variant>
        <vt:i4>5</vt:i4>
      </vt:variant>
      <vt:variant>
        <vt:lpwstr/>
      </vt:variant>
      <vt:variant>
        <vt:lpwstr>_Toc274580937</vt:lpwstr>
      </vt:variant>
      <vt:variant>
        <vt:i4>1441847</vt:i4>
      </vt:variant>
      <vt:variant>
        <vt:i4>383</vt:i4>
      </vt:variant>
      <vt:variant>
        <vt:i4>0</vt:i4>
      </vt:variant>
      <vt:variant>
        <vt:i4>5</vt:i4>
      </vt:variant>
      <vt:variant>
        <vt:lpwstr/>
      </vt:variant>
      <vt:variant>
        <vt:lpwstr>_Toc274580936</vt:lpwstr>
      </vt:variant>
      <vt:variant>
        <vt:i4>1441847</vt:i4>
      </vt:variant>
      <vt:variant>
        <vt:i4>377</vt:i4>
      </vt:variant>
      <vt:variant>
        <vt:i4>0</vt:i4>
      </vt:variant>
      <vt:variant>
        <vt:i4>5</vt:i4>
      </vt:variant>
      <vt:variant>
        <vt:lpwstr/>
      </vt:variant>
      <vt:variant>
        <vt:lpwstr>_Toc274580935</vt:lpwstr>
      </vt:variant>
      <vt:variant>
        <vt:i4>1441847</vt:i4>
      </vt:variant>
      <vt:variant>
        <vt:i4>371</vt:i4>
      </vt:variant>
      <vt:variant>
        <vt:i4>0</vt:i4>
      </vt:variant>
      <vt:variant>
        <vt:i4>5</vt:i4>
      </vt:variant>
      <vt:variant>
        <vt:lpwstr/>
      </vt:variant>
      <vt:variant>
        <vt:lpwstr>_Toc274580934</vt:lpwstr>
      </vt:variant>
      <vt:variant>
        <vt:i4>1441847</vt:i4>
      </vt:variant>
      <vt:variant>
        <vt:i4>365</vt:i4>
      </vt:variant>
      <vt:variant>
        <vt:i4>0</vt:i4>
      </vt:variant>
      <vt:variant>
        <vt:i4>5</vt:i4>
      </vt:variant>
      <vt:variant>
        <vt:lpwstr/>
      </vt:variant>
      <vt:variant>
        <vt:lpwstr>_Toc274580933</vt:lpwstr>
      </vt:variant>
      <vt:variant>
        <vt:i4>1441847</vt:i4>
      </vt:variant>
      <vt:variant>
        <vt:i4>359</vt:i4>
      </vt:variant>
      <vt:variant>
        <vt:i4>0</vt:i4>
      </vt:variant>
      <vt:variant>
        <vt:i4>5</vt:i4>
      </vt:variant>
      <vt:variant>
        <vt:lpwstr/>
      </vt:variant>
      <vt:variant>
        <vt:lpwstr>_Toc274580932</vt:lpwstr>
      </vt:variant>
      <vt:variant>
        <vt:i4>1441847</vt:i4>
      </vt:variant>
      <vt:variant>
        <vt:i4>353</vt:i4>
      </vt:variant>
      <vt:variant>
        <vt:i4>0</vt:i4>
      </vt:variant>
      <vt:variant>
        <vt:i4>5</vt:i4>
      </vt:variant>
      <vt:variant>
        <vt:lpwstr/>
      </vt:variant>
      <vt:variant>
        <vt:lpwstr>_Toc274580931</vt:lpwstr>
      </vt:variant>
      <vt:variant>
        <vt:i4>1441847</vt:i4>
      </vt:variant>
      <vt:variant>
        <vt:i4>347</vt:i4>
      </vt:variant>
      <vt:variant>
        <vt:i4>0</vt:i4>
      </vt:variant>
      <vt:variant>
        <vt:i4>5</vt:i4>
      </vt:variant>
      <vt:variant>
        <vt:lpwstr/>
      </vt:variant>
      <vt:variant>
        <vt:lpwstr>_Toc274580930</vt:lpwstr>
      </vt:variant>
      <vt:variant>
        <vt:i4>1507383</vt:i4>
      </vt:variant>
      <vt:variant>
        <vt:i4>341</vt:i4>
      </vt:variant>
      <vt:variant>
        <vt:i4>0</vt:i4>
      </vt:variant>
      <vt:variant>
        <vt:i4>5</vt:i4>
      </vt:variant>
      <vt:variant>
        <vt:lpwstr/>
      </vt:variant>
      <vt:variant>
        <vt:lpwstr>_Toc274580929</vt:lpwstr>
      </vt:variant>
      <vt:variant>
        <vt:i4>1507383</vt:i4>
      </vt:variant>
      <vt:variant>
        <vt:i4>335</vt:i4>
      </vt:variant>
      <vt:variant>
        <vt:i4>0</vt:i4>
      </vt:variant>
      <vt:variant>
        <vt:i4>5</vt:i4>
      </vt:variant>
      <vt:variant>
        <vt:lpwstr/>
      </vt:variant>
      <vt:variant>
        <vt:lpwstr>_Toc274580928</vt:lpwstr>
      </vt:variant>
      <vt:variant>
        <vt:i4>1507383</vt:i4>
      </vt:variant>
      <vt:variant>
        <vt:i4>329</vt:i4>
      </vt:variant>
      <vt:variant>
        <vt:i4>0</vt:i4>
      </vt:variant>
      <vt:variant>
        <vt:i4>5</vt:i4>
      </vt:variant>
      <vt:variant>
        <vt:lpwstr/>
      </vt:variant>
      <vt:variant>
        <vt:lpwstr>_Toc274580927</vt:lpwstr>
      </vt:variant>
      <vt:variant>
        <vt:i4>1507383</vt:i4>
      </vt:variant>
      <vt:variant>
        <vt:i4>323</vt:i4>
      </vt:variant>
      <vt:variant>
        <vt:i4>0</vt:i4>
      </vt:variant>
      <vt:variant>
        <vt:i4>5</vt:i4>
      </vt:variant>
      <vt:variant>
        <vt:lpwstr/>
      </vt:variant>
      <vt:variant>
        <vt:lpwstr>_Toc274580926</vt:lpwstr>
      </vt:variant>
      <vt:variant>
        <vt:i4>1507383</vt:i4>
      </vt:variant>
      <vt:variant>
        <vt:i4>317</vt:i4>
      </vt:variant>
      <vt:variant>
        <vt:i4>0</vt:i4>
      </vt:variant>
      <vt:variant>
        <vt:i4>5</vt:i4>
      </vt:variant>
      <vt:variant>
        <vt:lpwstr/>
      </vt:variant>
      <vt:variant>
        <vt:lpwstr>_Toc274580925</vt:lpwstr>
      </vt:variant>
      <vt:variant>
        <vt:i4>1507383</vt:i4>
      </vt:variant>
      <vt:variant>
        <vt:i4>311</vt:i4>
      </vt:variant>
      <vt:variant>
        <vt:i4>0</vt:i4>
      </vt:variant>
      <vt:variant>
        <vt:i4>5</vt:i4>
      </vt:variant>
      <vt:variant>
        <vt:lpwstr/>
      </vt:variant>
      <vt:variant>
        <vt:lpwstr>_Toc274580924</vt:lpwstr>
      </vt:variant>
      <vt:variant>
        <vt:i4>1507383</vt:i4>
      </vt:variant>
      <vt:variant>
        <vt:i4>305</vt:i4>
      </vt:variant>
      <vt:variant>
        <vt:i4>0</vt:i4>
      </vt:variant>
      <vt:variant>
        <vt:i4>5</vt:i4>
      </vt:variant>
      <vt:variant>
        <vt:lpwstr/>
      </vt:variant>
      <vt:variant>
        <vt:lpwstr>_Toc274580923</vt:lpwstr>
      </vt:variant>
      <vt:variant>
        <vt:i4>1507383</vt:i4>
      </vt:variant>
      <vt:variant>
        <vt:i4>299</vt:i4>
      </vt:variant>
      <vt:variant>
        <vt:i4>0</vt:i4>
      </vt:variant>
      <vt:variant>
        <vt:i4>5</vt:i4>
      </vt:variant>
      <vt:variant>
        <vt:lpwstr/>
      </vt:variant>
      <vt:variant>
        <vt:lpwstr>_Toc274580922</vt:lpwstr>
      </vt:variant>
      <vt:variant>
        <vt:i4>1507383</vt:i4>
      </vt:variant>
      <vt:variant>
        <vt:i4>293</vt:i4>
      </vt:variant>
      <vt:variant>
        <vt:i4>0</vt:i4>
      </vt:variant>
      <vt:variant>
        <vt:i4>5</vt:i4>
      </vt:variant>
      <vt:variant>
        <vt:lpwstr/>
      </vt:variant>
      <vt:variant>
        <vt:lpwstr>_Toc274580921</vt:lpwstr>
      </vt:variant>
      <vt:variant>
        <vt:i4>1507383</vt:i4>
      </vt:variant>
      <vt:variant>
        <vt:i4>287</vt:i4>
      </vt:variant>
      <vt:variant>
        <vt:i4>0</vt:i4>
      </vt:variant>
      <vt:variant>
        <vt:i4>5</vt:i4>
      </vt:variant>
      <vt:variant>
        <vt:lpwstr/>
      </vt:variant>
      <vt:variant>
        <vt:lpwstr>_Toc274580920</vt:lpwstr>
      </vt:variant>
      <vt:variant>
        <vt:i4>1310775</vt:i4>
      </vt:variant>
      <vt:variant>
        <vt:i4>281</vt:i4>
      </vt:variant>
      <vt:variant>
        <vt:i4>0</vt:i4>
      </vt:variant>
      <vt:variant>
        <vt:i4>5</vt:i4>
      </vt:variant>
      <vt:variant>
        <vt:lpwstr/>
      </vt:variant>
      <vt:variant>
        <vt:lpwstr>_Toc274580919</vt:lpwstr>
      </vt:variant>
      <vt:variant>
        <vt:i4>1310775</vt:i4>
      </vt:variant>
      <vt:variant>
        <vt:i4>275</vt:i4>
      </vt:variant>
      <vt:variant>
        <vt:i4>0</vt:i4>
      </vt:variant>
      <vt:variant>
        <vt:i4>5</vt:i4>
      </vt:variant>
      <vt:variant>
        <vt:lpwstr/>
      </vt:variant>
      <vt:variant>
        <vt:lpwstr>_Toc274580918</vt:lpwstr>
      </vt:variant>
      <vt:variant>
        <vt:i4>1310775</vt:i4>
      </vt:variant>
      <vt:variant>
        <vt:i4>269</vt:i4>
      </vt:variant>
      <vt:variant>
        <vt:i4>0</vt:i4>
      </vt:variant>
      <vt:variant>
        <vt:i4>5</vt:i4>
      </vt:variant>
      <vt:variant>
        <vt:lpwstr/>
      </vt:variant>
      <vt:variant>
        <vt:lpwstr>_Toc274580917</vt:lpwstr>
      </vt:variant>
      <vt:variant>
        <vt:i4>1310775</vt:i4>
      </vt:variant>
      <vt:variant>
        <vt:i4>263</vt:i4>
      </vt:variant>
      <vt:variant>
        <vt:i4>0</vt:i4>
      </vt:variant>
      <vt:variant>
        <vt:i4>5</vt:i4>
      </vt:variant>
      <vt:variant>
        <vt:lpwstr/>
      </vt:variant>
      <vt:variant>
        <vt:lpwstr>_Toc274580916</vt:lpwstr>
      </vt:variant>
      <vt:variant>
        <vt:i4>1310775</vt:i4>
      </vt:variant>
      <vt:variant>
        <vt:i4>257</vt:i4>
      </vt:variant>
      <vt:variant>
        <vt:i4>0</vt:i4>
      </vt:variant>
      <vt:variant>
        <vt:i4>5</vt:i4>
      </vt:variant>
      <vt:variant>
        <vt:lpwstr/>
      </vt:variant>
      <vt:variant>
        <vt:lpwstr>_Toc274580915</vt:lpwstr>
      </vt:variant>
      <vt:variant>
        <vt:i4>1310775</vt:i4>
      </vt:variant>
      <vt:variant>
        <vt:i4>251</vt:i4>
      </vt:variant>
      <vt:variant>
        <vt:i4>0</vt:i4>
      </vt:variant>
      <vt:variant>
        <vt:i4>5</vt:i4>
      </vt:variant>
      <vt:variant>
        <vt:lpwstr/>
      </vt:variant>
      <vt:variant>
        <vt:lpwstr>_Toc274580914</vt:lpwstr>
      </vt:variant>
      <vt:variant>
        <vt:i4>1310775</vt:i4>
      </vt:variant>
      <vt:variant>
        <vt:i4>245</vt:i4>
      </vt:variant>
      <vt:variant>
        <vt:i4>0</vt:i4>
      </vt:variant>
      <vt:variant>
        <vt:i4>5</vt:i4>
      </vt:variant>
      <vt:variant>
        <vt:lpwstr/>
      </vt:variant>
      <vt:variant>
        <vt:lpwstr>_Toc274580913</vt:lpwstr>
      </vt:variant>
      <vt:variant>
        <vt:i4>1310775</vt:i4>
      </vt:variant>
      <vt:variant>
        <vt:i4>239</vt:i4>
      </vt:variant>
      <vt:variant>
        <vt:i4>0</vt:i4>
      </vt:variant>
      <vt:variant>
        <vt:i4>5</vt:i4>
      </vt:variant>
      <vt:variant>
        <vt:lpwstr/>
      </vt:variant>
      <vt:variant>
        <vt:lpwstr>_Toc274580912</vt:lpwstr>
      </vt:variant>
      <vt:variant>
        <vt:i4>1310775</vt:i4>
      </vt:variant>
      <vt:variant>
        <vt:i4>233</vt:i4>
      </vt:variant>
      <vt:variant>
        <vt:i4>0</vt:i4>
      </vt:variant>
      <vt:variant>
        <vt:i4>5</vt:i4>
      </vt:variant>
      <vt:variant>
        <vt:lpwstr/>
      </vt:variant>
      <vt:variant>
        <vt:lpwstr>_Toc274580911</vt:lpwstr>
      </vt:variant>
      <vt:variant>
        <vt:i4>1310775</vt:i4>
      </vt:variant>
      <vt:variant>
        <vt:i4>227</vt:i4>
      </vt:variant>
      <vt:variant>
        <vt:i4>0</vt:i4>
      </vt:variant>
      <vt:variant>
        <vt:i4>5</vt:i4>
      </vt:variant>
      <vt:variant>
        <vt:lpwstr/>
      </vt:variant>
      <vt:variant>
        <vt:lpwstr>_Toc274580910</vt:lpwstr>
      </vt:variant>
      <vt:variant>
        <vt:i4>1376311</vt:i4>
      </vt:variant>
      <vt:variant>
        <vt:i4>221</vt:i4>
      </vt:variant>
      <vt:variant>
        <vt:i4>0</vt:i4>
      </vt:variant>
      <vt:variant>
        <vt:i4>5</vt:i4>
      </vt:variant>
      <vt:variant>
        <vt:lpwstr/>
      </vt:variant>
      <vt:variant>
        <vt:lpwstr>_Toc274580909</vt:lpwstr>
      </vt:variant>
      <vt:variant>
        <vt:i4>1376311</vt:i4>
      </vt:variant>
      <vt:variant>
        <vt:i4>215</vt:i4>
      </vt:variant>
      <vt:variant>
        <vt:i4>0</vt:i4>
      </vt:variant>
      <vt:variant>
        <vt:i4>5</vt:i4>
      </vt:variant>
      <vt:variant>
        <vt:lpwstr/>
      </vt:variant>
      <vt:variant>
        <vt:lpwstr>_Toc274580908</vt:lpwstr>
      </vt:variant>
      <vt:variant>
        <vt:i4>1376311</vt:i4>
      </vt:variant>
      <vt:variant>
        <vt:i4>209</vt:i4>
      </vt:variant>
      <vt:variant>
        <vt:i4>0</vt:i4>
      </vt:variant>
      <vt:variant>
        <vt:i4>5</vt:i4>
      </vt:variant>
      <vt:variant>
        <vt:lpwstr/>
      </vt:variant>
      <vt:variant>
        <vt:lpwstr>_Toc274580907</vt:lpwstr>
      </vt:variant>
      <vt:variant>
        <vt:i4>1376311</vt:i4>
      </vt:variant>
      <vt:variant>
        <vt:i4>203</vt:i4>
      </vt:variant>
      <vt:variant>
        <vt:i4>0</vt:i4>
      </vt:variant>
      <vt:variant>
        <vt:i4>5</vt:i4>
      </vt:variant>
      <vt:variant>
        <vt:lpwstr/>
      </vt:variant>
      <vt:variant>
        <vt:lpwstr>_Toc274580906</vt:lpwstr>
      </vt:variant>
      <vt:variant>
        <vt:i4>1376311</vt:i4>
      </vt:variant>
      <vt:variant>
        <vt:i4>197</vt:i4>
      </vt:variant>
      <vt:variant>
        <vt:i4>0</vt:i4>
      </vt:variant>
      <vt:variant>
        <vt:i4>5</vt:i4>
      </vt:variant>
      <vt:variant>
        <vt:lpwstr/>
      </vt:variant>
      <vt:variant>
        <vt:lpwstr>_Toc274580905</vt:lpwstr>
      </vt:variant>
      <vt:variant>
        <vt:i4>1376311</vt:i4>
      </vt:variant>
      <vt:variant>
        <vt:i4>191</vt:i4>
      </vt:variant>
      <vt:variant>
        <vt:i4>0</vt:i4>
      </vt:variant>
      <vt:variant>
        <vt:i4>5</vt:i4>
      </vt:variant>
      <vt:variant>
        <vt:lpwstr/>
      </vt:variant>
      <vt:variant>
        <vt:lpwstr>_Toc274580904</vt:lpwstr>
      </vt:variant>
      <vt:variant>
        <vt:i4>1376311</vt:i4>
      </vt:variant>
      <vt:variant>
        <vt:i4>185</vt:i4>
      </vt:variant>
      <vt:variant>
        <vt:i4>0</vt:i4>
      </vt:variant>
      <vt:variant>
        <vt:i4>5</vt:i4>
      </vt:variant>
      <vt:variant>
        <vt:lpwstr/>
      </vt:variant>
      <vt:variant>
        <vt:lpwstr>_Toc274580903</vt:lpwstr>
      </vt:variant>
      <vt:variant>
        <vt:i4>1376311</vt:i4>
      </vt:variant>
      <vt:variant>
        <vt:i4>179</vt:i4>
      </vt:variant>
      <vt:variant>
        <vt:i4>0</vt:i4>
      </vt:variant>
      <vt:variant>
        <vt:i4>5</vt:i4>
      </vt:variant>
      <vt:variant>
        <vt:lpwstr/>
      </vt:variant>
      <vt:variant>
        <vt:lpwstr>_Toc274580902</vt:lpwstr>
      </vt:variant>
      <vt:variant>
        <vt:i4>1376311</vt:i4>
      </vt:variant>
      <vt:variant>
        <vt:i4>173</vt:i4>
      </vt:variant>
      <vt:variant>
        <vt:i4>0</vt:i4>
      </vt:variant>
      <vt:variant>
        <vt:i4>5</vt:i4>
      </vt:variant>
      <vt:variant>
        <vt:lpwstr/>
      </vt:variant>
      <vt:variant>
        <vt:lpwstr>_Toc274580901</vt:lpwstr>
      </vt:variant>
      <vt:variant>
        <vt:i4>1376311</vt:i4>
      </vt:variant>
      <vt:variant>
        <vt:i4>167</vt:i4>
      </vt:variant>
      <vt:variant>
        <vt:i4>0</vt:i4>
      </vt:variant>
      <vt:variant>
        <vt:i4>5</vt:i4>
      </vt:variant>
      <vt:variant>
        <vt:lpwstr/>
      </vt:variant>
      <vt:variant>
        <vt:lpwstr>_Toc274580900</vt:lpwstr>
      </vt:variant>
      <vt:variant>
        <vt:i4>1835062</vt:i4>
      </vt:variant>
      <vt:variant>
        <vt:i4>161</vt:i4>
      </vt:variant>
      <vt:variant>
        <vt:i4>0</vt:i4>
      </vt:variant>
      <vt:variant>
        <vt:i4>5</vt:i4>
      </vt:variant>
      <vt:variant>
        <vt:lpwstr/>
      </vt:variant>
      <vt:variant>
        <vt:lpwstr>_Toc274580899</vt:lpwstr>
      </vt:variant>
      <vt:variant>
        <vt:i4>1835062</vt:i4>
      </vt:variant>
      <vt:variant>
        <vt:i4>155</vt:i4>
      </vt:variant>
      <vt:variant>
        <vt:i4>0</vt:i4>
      </vt:variant>
      <vt:variant>
        <vt:i4>5</vt:i4>
      </vt:variant>
      <vt:variant>
        <vt:lpwstr/>
      </vt:variant>
      <vt:variant>
        <vt:lpwstr>_Toc274580898</vt:lpwstr>
      </vt:variant>
      <vt:variant>
        <vt:i4>1835062</vt:i4>
      </vt:variant>
      <vt:variant>
        <vt:i4>149</vt:i4>
      </vt:variant>
      <vt:variant>
        <vt:i4>0</vt:i4>
      </vt:variant>
      <vt:variant>
        <vt:i4>5</vt:i4>
      </vt:variant>
      <vt:variant>
        <vt:lpwstr/>
      </vt:variant>
      <vt:variant>
        <vt:lpwstr>_Toc274580897</vt:lpwstr>
      </vt:variant>
      <vt:variant>
        <vt:i4>1835062</vt:i4>
      </vt:variant>
      <vt:variant>
        <vt:i4>143</vt:i4>
      </vt:variant>
      <vt:variant>
        <vt:i4>0</vt:i4>
      </vt:variant>
      <vt:variant>
        <vt:i4>5</vt:i4>
      </vt:variant>
      <vt:variant>
        <vt:lpwstr/>
      </vt:variant>
      <vt:variant>
        <vt:lpwstr>_Toc274580896</vt:lpwstr>
      </vt:variant>
      <vt:variant>
        <vt:i4>1835062</vt:i4>
      </vt:variant>
      <vt:variant>
        <vt:i4>137</vt:i4>
      </vt:variant>
      <vt:variant>
        <vt:i4>0</vt:i4>
      </vt:variant>
      <vt:variant>
        <vt:i4>5</vt:i4>
      </vt:variant>
      <vt:variant>
        <vt:lpwstr/>
      </vt:variant>
      <vt:variant>
        <vt:lpwstr>_Toc274580895</vt:lpwstr>
      </vt:variant>
      <vt:variant>
        <vt:i4>1835062</vt:i4>
      </vt:variant>
      <vt:variant>
        <vt:i4>131</vt:i4>
      </vt:variant>
      <vt:variant>
        <vt:i4>0</vt:i4>
      </vt:variant>
      <vt:variant>
        <vt:i4>5</vt:i4>
      </vt:variant>
      <vt:variant>
        <vt:lpwstr/>
      </vt:variant>
      <vt:variant>
        <vt:lpwstr>_Toc274580894</vt:lpwstr>
      </vt:variant>
      <vt:variant>
        <vt:i4>1835062</vt:i4>
      </vt:variant>
      <vt:variant>
        <vt:i4>125</vt:i4>
      </vt:variant>
      <vt:variant>
        <vt:i4>0</vt:i4>
      </vt:variant>
      <vt:variant>
        <vt:i4>5</vt:i4>
      </vt:variant>
      <vt:variant>
        <vt:lpwstr/>
      </vt:variant>
      <vt:variant>
        <vt:lpwstr>_Toc274580893</vt:lpwstr>
      </vt:variant>
      <vt:variant>
        <vt:i4>1835062</vt:i4>
      </vt:variant>
      <vt:variant>
        <vt:i4>119</vt:i4>
      </vt:variant>
      <vt:variant>
        <vt:i4>0</vt:i4>
      </vt:variant>
      <vt:variant>
        <vt:i4>5</vt:i4>
      </vt:variant>
      <vt:variant>
        <vt:lpwstr/>
      </vt:variant>
      <vt:variant>
        <vt:lpwstr>_Toc274580892</vt:lpwstr>
      </vt:variant>
      <vt:variant>
        <vt:i4>1835062</vt:i4>
      </vt:variant>
      <vt:variant>
        <vt:i4>113</vt:i4>
      </vt:variant>
      <vt:variant>
        <vt:i4>0</vt:i4>
      </vt:variant>
      <vt:variant>
        <vt:i4>5</vt:i4>
      </vt:variant>
      <vt:variant>
        <vt:lpwstr/>
      </vt:variant>
      <vt:variant>
        <vt:lpwstr>_Toc274580891</vt:lpwstr>
      </vt:variant>
      <vt:variant>
        <vt:i4>1835062</vt:i4>
      </vt:variant>
      <vt:variant>
        <vt:i4>107</vt:i4>
      </vt:variant>
      <vt:variant>
        <vt:i4>0</vt:i4>
      </vt:variant>
      <vt:variant>
        <vt:i4>5</vt:i4>
      </vt:variant>
      <vt:variant>
        <vt:lpwstr/>
      </vt:variant>
      <vt:variant>
        <vt:lpwstr>_Toc274580890</vt:lpwstr>
      </vt:variant>
      <vt:variant>
        <vt:i4>1900598</vt:i4>
      </vt:variant>
      <vt:variant>
        <vt:i4>101</vt:i4>
      </vt:variant>
      <vt:variant>
        <vt:i4>0</vt:i4>
      </vt:variant>
      <vt:variant>
        <vt:i4>5</vt:i4>
      </vt:variant>
      <vt:variant>
        <vt:lpwstr/>
      </vt:variant>
      <vt:variant>
        <vt:lpwstr>_Toc274580889</vt:lpwstr>
      </vt:variant>
      <vt:variant>
        <vt:i4>1900598</vt:i4>
      </vt:variant>
      <vt:variant>
        <vt:i4>95</vt:i4>
      </vt:variant>
      <vt:variant>
        <vt:i4>0</vt:i4>
      </vt:variant>
      <vt:variant>
        <vt:i4>5</vt:i4>
      </vt:variant>
      <vt:variant>
        <vt:lpwstr/>
      </vt:variant>
      <vt:variant>
        <vt:lpwstr>_Toc274580888</vt:lpwstr>
      </vt:variant>
      <vt:variant>
        <vt:i4>1900598</vt:i4>
      </vt:variant>
      <vt:variant>
        <vt:i4>89</vt:i4>
      </vt:variant>
      <vt:variant>
        <vt:i4>0</vt:i4>
      </vt:variant>
      <vt:variant>
        <vt:i4>5</vt:i4>
      </vt:variant>
      <vt:variant>
        <vt:lpwstr/>
      </vt:variant>
      <vt:variant>
        <vt:lpwstr>_Toc274580887</vt:lpwstr>
      </vt:variant>
      <vt:variant>
        <vt:i4>1900598</vt:i4>
      </vt:variant>
      <vt:variant>
        <vt:i4>83</vt:i4>
      </vt:variant>
      <vt:variant>
        <vt:i4>0</vt:i4>
      </vt:variant>
      <vt:variant>
        <vt:i4>5</vt:i4>
      </vt:variant>
      <vt:variant>
        <vt:lpwstr/>
      </vt:variant>
      <vt:variant>
        <vt:lpwstr>_Toc274580886</vt:lpwstr>
      </vt:variant>
      <vt:variant>
        <vt:i4>1900598</vt:i4>
      </vt:variant>
      <vt:variant>
        <vt:i4>77</vt:i4>
      </vt:variant>
      <vt:variant>
        <vt:i4>0</vt:i4>
      </vt:variant>
      <vt:variant>
        <vt:i4>5</vt:i4>
      </vt:variant>
      <vt:variant>
        <vt:lpwstr/>
      </vt:variant>
      <vt:variant>
        <vt:lpwstr>_Toc274580885</vt:lpwstr>
      </vt:variant>
      <vt:variant>
        <vt:i4>1900598</vt:i4>
      </vt:variant>
      <vt:variant>
        <vt:i4>71</vt:i4>
      </vt:variant>
      <vt:variant>
        <vt:i4>0</vt:i4>
      </vt:variant>
      <vt:variant>
        <vt:i4>5</vt:i4>
      </vt:variant>
      <vt:variant>
        <vt:lpwstr/>
      </vt:variant>
      <vt:variant>
        <vt:lpwstr>_Toc274580884</vt:lpwstr>
      </vt:variant>
      <vt:variant>
        <vt:i4>1900598</vt:i4>
      </vt:variant>
      <vt:variant>
        <vt:i4>65</vt:i4>
      </vt:variant>
      <vt:variant>
        <vt:i4>0</vt:i4>
      </vt:variant>
      <vt:variant>
        <vt:i4>5</vt:i4>
      </vt:variant>
      <vt:variant>
        <vt:lpwstr/>
      </vt:variant>
      <vt:variant>
        <vt:lpwstr>_Toc274580883</vt:lpwstr>
      </vt:variant>
      <vt:variant>
        <vt:i4>1900598</vt:i4>
      </vt:variant>
      <vt:variant>
        <vt:i4>59</vt:i4>
      </vt:variant>
      <vt:variant>
        <vt:i4>0</vt:i4>
      </vt:variant>
      <vt:variant>
        <vt:i4>5</vt:i4>
      </vt:variant>
      <vt:variant>
        <vt:lpwstr/>
      </vt:variant>
      <vt:variant>
        <vt:lpwstr>_Toc274580882</vt:lpwstr>
      </vt:variant>
      <vt:variant>
        <vt:i4>1900598</vt:i4>
      </vt:variant>
      <vt:variant>
        <vt:i4>53</vt:i4>
      </vt:variant>
      <vt:variant>
        <vt:i4>0</vt:i4>
      </vt:variant>
      <vt:variant>
        <vt:i4>5</vt:i4>
      </vt:variant>
      <vt:variant>
        <vt:lpwstr/>
      </vt:variant>
      <vt:variant>
        <vt:lpwstr>_Toc274580881</vt:lpwstr>
      </vt:variant>
      <vt:variant>
        <vt:i4>1900598</vt:i4>
      </vt:variant>
      <vt:variant>
        <vt:i4>47</vt:i4>
      </vt:variant>
      <vt:variant>
        <vt:i4>0</vt:i4>
      </vt:variant>
      <vt:variant>
        <vt:i4>5</vt:i4>
      </vt:variant>
      <vt:variant>
        <vt:lpwstr/>
      </vt:variant>
      <vt:variant>
        <vt:lpwstr>_Toc274580880</vt:lpwstr>
      </vt:variant>
      <vt:variant>
        <vt:i4>1179702</vt:i4>
      </vt:variant>
      <vt:variant>
        <vt:i4>41</vt:i4>
      </vt:variant>
      <vt:variant>
        <vt:i4>0</vt:i4>
      </vt:variant>
      <vt:variant>
        <vt:i4>5</vt:i4>
      </vt:variant>
      <vt:variant>
        <vt:lpwstr/>
      </vt:variant>
      <vt:variant>
        <vt:lpwstr>_Toc274580879</vt:lpwstr>
      </vt:variant>
      <vt:variant>
        <vt:i4>1179702</vt:i4>
      </vt:variant>
      <vt:variant>
        <vt:i4>35</vt:i4>
      </vt:variant>
      <vt:variant>
        <vt:i4>0</vt:i4>
      </vt:variant>
      <vt:variant>
        <vt:i4>5</vt:i4>
      </vt:variant>
      <vt:variant>
        <vt:lpwstr/>
      </vt:variant>
      <vt:variant>
        <vt:lpwstr>_Toc274580878</vt:lpwstr>
      </vt:variant>
      <vt:variant>
        <vt:i4>1179702</vt:i4>
      </vt:variant>
      <vt:variant>
        <vt:i4>29</vt:i4>
      </vt:variant>
      <vt:variant>
        <vt:i4>0</vt:i4>
      </vt:variant>
      <vt:variant>
        <vt:i4>5</vt:i4>
      </vt:variant>
      <vt:variant>
        <vt:lpwstr/>
      </vt:variant>
      <vt:variant>
        <vt:lpwstr>_Toc274580877</vt:lpwstr>
      </vt:variant>
      <vt:variant>
        <vt:i4>1179702</vt:i4>
      </vt:variant>
      <vt:variant>
        <vt:i4>23</vt:i4>
      </vt:variant>
      <vt:variant>
        <vt:i4>0</vt:i4>
      </vt:variant>
      <vt:variant>
        <vt:i4>5</vt:i4>
      </vt:variant>
      <vt:variant>
        <vt:lpwstr/>
      </vt:variant>
      <vt:variant>
        <vt:lpwstr>_Toc274580876</vt:lpwstr>
      </vt:variant>
      <vt:variant>
        <vt:i4>1179702</vt:i4>
      </vt:variant>
      <vt:variant>
        <vt:i4>17</vt:i4>
      </vt:variant>
      <vt:variant>
        <vt:i4>0</vt:i4>
      </vt:variant>
      <vt:variant>
        <vt:i4>5</vt:i4>
      </vt:variant>
      <vt:variant>
        <vt:lpwstr/>
      </vt:variant>
      <vt:variant>
        <vt:lpwstr>_Toc274580875</vt:lpwstr>
      </vt:variant>
      <vt:variant>
        <vt:i4>1179702</vt:i4>
      </vt:variant>
      <vt:variant>
        <vt:i4>11</vt:i4>
      </vt:variant>
      <vt:variant>
        <vt:i4>0</vt:i4>
      </vt:variant>
      <vt:variant>
        <vt:i4>5</vt:i4>
      </vt:variant>
      <vt:variant>
        <vt:lpwstr/>
      </vt:variant>
      <vt:variant>
        <vt:lpwstr>_Toc274580874</vt:lpwstr>
      </vt:variant>
      <vt:variant>
        <vt:i4>1179702</vt:i4>
      </vt:variant>
      <vt:variant>
        <vt:i4>5</vt:i4>
      </vt:variant>
      <vt:variant>
        <vt:i4>0</vt:i4>
      </vt:variant>
      <vt:variant>
        <vt:i4>5</vt:i4>
      </vt:variant>
      <vt:variant>
        <vt:lpwstr/>
      </vt:variant>
      <vt:variant>
        <vt:lpwstr>_Toc274580873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EnergyPlus Input Output Reference</dc:title>
  <dc:subject>Reference manual describing all the input and output variables within EnergyPlus.</dc:subject>
  <dc:creator>EnergyPlus Development Team</dc:creator>
  <cp:keywords>idd idf input reference description building hvac syntax sample</cp:keywords>
  <cp:lastModifiedBy>Michael</cp:lastModifiedBy>
  <cp:revision>74</cp:revision>
  <cp:lastPrinted>2014-09-29T13:43:00Z</cp:lastPrinted>
  <dcterms:created xsi:type="dcterms:W3CDTF">2013-11-26T22:21:00Z</dcterms:created>
  <dcterms:modified xsi:type="dcterms:W3CDTF">2014-12-09T03:02:00Z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