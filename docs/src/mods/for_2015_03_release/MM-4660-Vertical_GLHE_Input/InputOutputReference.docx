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164FEA" w14:textId="77777777" w:rsidR="00976A26" w:rsidRDefault="00A65E4C" w:rsidP="000B3F45">
      <w:pPr>
        <w:pStyle w:val="Heading3"/>
      </w:pPr>
      <w:bookmarkStart w:id="0" w:name="_Toc469283209"/>
      <w:bookmarkStart w:id="1" w:name="_Toc469283208"/>
      <w:bookmarkStart w:id="2" w:name="_Toc488474313"/>
      <w:bookmarkStart w:id="3" w:name="_Toc488647275"/>
      <w:bookmarkStart w:id="4" w:name="_Toc30478482"/>
      <w:bookmarkStart w:id="5" w:name="_Ref49227113"/>
      <w:bookmarkStart w:id="6" w:name="_Toc99527928"/>
      <w:bookmarkStart w:id="7" w:name="_Ref241542456"/>
      <w:bookmarkStart w:id="8" w:name="_Ref258939834"/>
      <w:bookmarkStart w:id="9" w:name="_Toc21408209"/>
      <w:bookmarkStart w:id="10" w:name="_Toc399589391"/>
      <w:r w:rsidRPr="00A65E4C">
        <w:t>GroundHeatExchanger:Vertical</w:t>
      </w:r>
      <w:bookmarkEnd w:id="4"/>
      <w:bookmarkEnd w:id="5"/>
      <w:bookmarkEnd w:id="6"/>
      <w:bookmarkEnd w:id="7"/>
      <w:bookmarkEnd w:id="8"/>
      <w:bookmarkEnd w:id="10"/>
    </w:p>
    <w:p w14:paraId="2704959B" w14:textId="77777777" w:rsidR="00976A26" w:rsidRDefault="00976A26">
      <w:pPr>
        <w:pStyle w:val="BodyText"/>
      </w:pPr>
      <w:r>
        <w:t>The EnergyPlus Ground loop heat exchanger is a condenser component</w:t>
      </w:r>
      <w:r w:rsidR="006B2084">
        <w:t xml:space="preserve">. </w:t>
      </w:r>
      <w:r>
        <w:t>This serves the condenser supply side in addition to the cooling towers and other condensing components</w:t>
      </w:r>
      <w:r w:rsidR="006B2084">
        <w:t xml:space="preserve">. </w:t>
      </w:r>
      <w:r>
        <w:t>The following figure shows the Ground Heat Exchanger in the simulation environment.</w:t>
      </w:r>
    </w:p>
    <w:p w14:paraId="75EC2DBA" w14:textId="77777777" w:rsidR="00976A26" w:rsidRDefault="00976A26">
      <w:pPr>
        <w:pStyle w:val="BodyText"/>
      </w:pPr>
      <w:r>
        <w:t>The heat exchanger response is defined by a G-function. This is a non-dimensional function that is used to calculate the response to square heat pulses of different duration. (This function is not the same as ‘G-factors’ referred to in the ASHRAE Applications Handbook). This continuous function is specified by a series of data pairs (LNTTS</w:t>
      </w:r>
      <w:r>
        <w:rPr>
          <w:i/>
          <w:iCs/>
        </w:rPr>
        <w:t>i</w:t>
      </w:r>
      <w:r>
        <w:t>, GFNC</w:t>
      </w:r>
      <w:r>
        <w:rPr>
          <w:i/>
          <w:iCs/>
        </w:rPr>
        <w:t>i</w:t>
      </w:r>
      <w:r>
        <w:t>) where,</w:t>
      </w:r>
    </w:p>
    <w:p w14:paraId="00A33149" w14:textId="77777777" w:rsidR="00976A26" w:rsidRDefault="00976A26">
      <w:pPr>
        <w:pStyle w:val="ListBullet"/>
      </w:pPr>
      <w:r>
        <w:t>LNTTS</w:t>
      </w:r>
      <w:r>
        <w:rPr>
          <w:i/>
          <w:iCs/>
        </w:rPr>
        <w:t>i</w:t>
      </w:r>
      <w:r>
        <w:t xml:space="preserve"> is the non-dimensional time: </w:t>
      </w:r>
      <w:r>
        <w:rPr>
          <w:rFonts w:ascii="Times New Roman" w:hAnsi="Times New Roman"/>
          <w:i/>
          <w:iCs/>
          <w:sz w:val="24"/>
        </w:rPr>
        <w:t>ln(T/T</w:t>
      </w:r>
      <w:r>
        <w:rPr>
          <w:rFonts w:ascii="Times New Roman" w:hAnsi="Times New Roman"/>
          <w:i/>
          <w:iCs/>
          <w:sz w:val="24"/>
          <w:vertAlign w:val="subscript"/>
        </w:rPr>
        <w:t>s</w:t>
      </w:r>
      <w:r>
        <w:rPr>
          <w:rFonts w:ascii="Times New Roman" w:hAnsi="Times New Roman"/>
          <w:i/>
          <w:iCs/>
          <w:sz w:val="24"/>
        </w:rPr>
        <w:t>)</w:t>
      </w:r>
    </w:p>
    <w:p w14:paraId="0FA6629D" w14:textId="77777777" w:rsidR="00976A26" w:rsidRDefault="00976A26">
      <w:pPr>
        <w:pStyle w:val="ListBullet"/>
      </w:pPr>
      <w:r>
        <w:t>GFNC</w:t>
      </w:r>
      <w:r>
        <w:rPr>
          <w:i/>
          <w:iCs/>
        </w:rPr>
        <w:t xml:space="preserve">i </w:t>
      </w:r>
      <w:r>
        <w:t>is the G-function value</w:t>
      </w:r>
    </w:p>
    <w:p w14:paraId="7D21D123" w14:textId="77777777" w:rsidR="00983AE9" w:rsidRDefault="00983AE9" w:rsidP="00983AE9">
      <w:pPr>
        <w:pStyle w:val="BodyText"/>
      </w:pPr>
      <w:r>
        <w:t xml:space="preserve">The G-function is different for each borehole field configuration (i.e. a 4x4 field has a different response than a 80x80 field) and the borehole thermal resistance. It is also dependant on the ratio of borehole spacing to depth. G-function values, for accurate simulation, have to be calculated for each specific heat exchanger design. This can be done using some commercial ground loop heat exchanger design tool and the like. A reference data set, containing examples input data for 1x2, 4x4 and 8x8 configurations and for both standard and thermally enhanced grout, have also been provided. These data are provided as examples only. Custom G-function values may be generated using an external program such as GLHEPro. For more information about the datasets and </w:t>
      </w:r>
      <w:r>
        <w:rPr>
          <w:rFonts w:cs="Arial"/>
        </w:rPr>
        <w:t>GLHEPro, see the Auxiliary Programs document section “</w:t>
      </w:r>
      <w:r w:rsidRPr="006115A5">
        <w:rPr>
          <w:rFonts w:cs="Arial"/>
        </w:rPr>
        <w:t>G-Function Spreadsheet</w:t>
      </w:r>
      <w:r>
        <w:rPr>
          <w:rFonts w:cs="Arial"/>
        </w:rPr>
        <w:t>.”</w:t>
      </w:r>
    </w:p>
    <w:p w14:paraId="15612896" w14:textId="77777777" w:rsidR="00976A26" w:rsidRDefault="00976A26">
      <w:pPr>
        <w:pStyle w:val="BodyText"/>
      </w:pPr>
      <w:r>
        <w:t>Further details of the implementation of this model can be found in:</w:t>
      </w:r>
    </w:p>
    <w:p w14:paraId="4B5EBDE9" w14:textId="77777777" w:rsidR="00976A26" w:rsidRDefault="00976A26">
      <w:pPr>
        <w:pStyle w:val="BodyText"/>
      </w:pPr>
      <w:r>
        <w:t xml:space="preserve">Murugappan, A. </w:t>
      </w:r>
      <w:r>
        <w:rPr>
          <w:i/>
          <w:iCs/>
        </w:rPr>
        <w:t>Implementing Ground Source Heat Pump and Ground Loop Heat Exchanger Models in the EnergyPlus Simulation Environment</w:t>
      </w:r>
      <w:r>
        <w:rPr>
          <w:rFonts w:ascii="Trebuchet MS" w:hAnsi="Trebuchet MS"/>
        </w:rPr>
        <w:t>.</w:t>
      </w:r>
      <w:r>
        <w:t xml:space="preserve"> M.S. Thesis, Oklahoma State University, December 2002. </w:t>
      </w:r>
    </w:p>
    <w:p w14:paraId="0CA86F0F" w14:textId="77777777" w:rsidR="00976A26" w:rsidRDefault="00976A26">
      <w:pPr>
        <w:pStyle w:val="Picture"/>
      </w:pPr>
      <w:r>
        <w:object w:dxaOrig="5595" w:dyaOrig="5445" w14:anchorId="1E5D8A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75pt;height:286.5pt" o:ole="">
            <v:imagedata r:id="rId9" o:title="" croptop="-3467f"/>
          </v:shape>
          <o:OLEObject Type="Embed" ProgID="Word.Picture.8" ShapeID="_x0000_i1025" DrawAspect="Content" ObjectID="_1482918925" r:id="rId10"/>
        </w:object>
      </w:r>
    </w:p>
    <w:p w14:paraId="34B95D01" w14:textId="77777777" w:rsidR="00976A26" w:rsidRDefault="00976A26">
      <w:pPr>
        <w:pStyle w:val="Caption"/>
      </w:pPr>
      <w:bookmarkStart w:id="11" w:name="_Toc30478483"/>
      <w:bookmarkStart w:id="12" w:name="_Toc99527929"/>
      <w:r>
        <w:t xml:space="preserve">Figure </w:t>
      </w:r>
      <w:r w:rsidR="006008C7">
        <w:fldChar w:fldCharType="begin"/>
      </w:r>
      <w:r w:rsidR="00A4098B">
        <w:instrText xml:space="preserve"> SEQ Figure \* ARABIC </w:instrText>
      </w:r>
      <w:r w:rsidR="006008C7">
        <w:fldChar w:fldCharType="separate"/>
      </w:r>
      <w:r w:rsidR="00D150BF">
        <w:rPr>
          <w:noProof/>
        </w:rPr>
        <w:t>83</w:t>
      </w:r>
      <w:r w:rsidR="006008C7">
        <w:rPr>
          <w:noProof/>
        </w:rPr>
        <w:fldChar w:fldCharType="end"/>
      </w:r>
      <w:r w:rsidR="006B2084">
        <w:t xml:space="preserve">. </w:t>
      </w:r>
      <w:r>
        <w:t>Schematic of EnergyPlus Ground Loop Heat Exchanger</w:t>
      </w:r>
      <w:bookmarkEnd w:id="11"/>
      <w:bookmarkEnd w:id="12"/>
    </w:p>
    <w:p w14:paraId="4631BEF0" w14:textId="77777777" w:rsidR="00976A26" w:rsidRDefault="00976A26">
      <w:pPr>
        <w:pStyle w:val="BodyText"/>
      </w:pPr>
      <w:r>
        <w:t>The data definition for the ground loop heat exchanger from the Energy+.idd is shown below</w:t>
      </w:r>
      <w:r w:rsidR="006B2084">
        <w:t xml:space="preserve">. </w:t>
      </w:r>
      <w:r>
        <w:t>The syntax to the specification of Borehole, U-tube and ground are illustrated in the example following.</w:t>
      </w:r>
    </w:p>
    <w:p w14:paraId="7D76D347" w14:textId="77777777" w:rsidR="00976A26" w:rsidRDefault="00976A26">
      <w:pPr>
        <w:pStyle w:val="Heading4"/>
      </w:pPr>
      <w:r>
        <w:t>Field: Name</w:t>
      </w:r>
    </w:p>
    <w:p w14:paraId="52943FAE" w14:textId="77777777" w:rsidR="00976A26" w:rsidRDefault="00976A26">
      <w:pPr>
        <w:pStyle w:val="BodyText"/>
      </w:pPr>
      <w:r>
        <w:t>This alpha field contains the identifying name for the ground heat exchanger</w:t>
      </w:r>
      <w:r w:rsidR="00E705FE">
        <w:t xml:space="preserve"> (GHE)</w:t>
      </w:r>
      <w:r>
        <w:t xml:space="preserve">. </w:t>
      </w:r>
    </w:p>
    <w:p w14:paraId="1C5BDDD7" w14:textId="77777777" w:rsidR="00976A26" w:rsidRDefault="00D3136B">
      <w:pPr>
        <w:pStyle w:val="Heading4"/>
      </w:pPr>
      <w:r>
        <w:t xml:space="preserve">Field: </w:t>
      </w:r>
      <w:r w:rsidR="00E705FE" w:rsidRPr="00E705FE">
        <w:t>Inlet Node Name</w:t>
      </w:r>
    </w:p>
    <w:p w14:paraId="0B5A3C9A" w14:textId="77777777" w:rsidR="00976A26" w:rsidRDefault="00976A26">
      <w:pPr>
        <w:pStyle w:val="BodyText"/>
      </w:pPr>
      <w:r>
        <w:t>This alpha field contains the ground heat exchanger inlet node name.</w:t>
      </w:r>
    </w:p>
    <w:p w14:paraId="1FD39BF7" w14:textId="77777777" w:rsidR="00976A26" w:rsidRDefault="00976A26">
      <w:pPr>
        <w:pStyle w:val="Heading4"/>
      </w:pPr>
      <w:r>
        <w:t xml:space="preserve">Field: </w:t>
      </w:r>
      <w:r w:rsidR="00E705FE" w:rsidRPr="00E705FE">
        <w:t>Outlet Node Name</w:t>
      </w:r>
    </w:p>
    <w:p w14:paraId="1413192B" w14:textId="77777777" w:rsidR="00976A26" w:rsidRDefault="00976A26">
      <w:pPr>
        <w:pStyle w:val="BodyText"/>
      </w:pPr>
      <w:r>
        <w:t>This alpha field contains the ground heat exchanger outlet node name.</w:t>
      </w:r>
    </w:p>
    <w:p w14:paraId="3BB93035" w14:textId="37E71F78" w:rsidR="00976A26" w:rsidRDefault="00976A26">
      <w:pPr>
        <w:pStyle w:val="Heading4"/>
      </w:pPr>
      <w:r>
        <w:t xml:space="preserve">Field: </w:t>
      </w:r>
      <w:del w:id="13" w:author="Matt" w:date="2015-01-16T12:53:00Z">
        <w:r w:rsidR="00E705FE" w:rsidRPr="00E705FE" w:rsidDel="00F37E11">
          <w:delText xml:space="preserve">Maximum </w:delText>
        </w:r>
      </w:del>
      <w:ins w:id="14" w:author="Matt" w:date="2015-01-16T12:53:00Z">
        <w:r w:rsidR="00F37E11">
          <w:t>Design</w:t>
        </w:r>
        <w:r w:rsidR="00F37E11" w:rsidRPr="00E705FE">
          <w:t xml:space="preserve"> </w:t>
        </w:r>
      </w:ins>
      <w:r w:rsidR="00E705FE" w:rsidRPr="00E705FE">
        <w:t>Flow Rate</w:t>
      </w:r>
    </w:p>
    <w:p w14:paraId="4A7B33D3" w14:textId="7EA5B43B" w:rsidR="00A91315" w:rsidRPr="00A91315" w:rsidRDefault="00976A26" w:rsidP="00A91315">
      <w:pPr>
        <w:pStyle w:val="BodyText"/>
      </w:pPr>
      <w:r>
        <w:t xml:space="preserve">This numeric field contains the GHE </w:t>
      </w:r>
      <w:del w:id="15" w:author="Matt" w:date="2015-01-16T12:54:00Z">
        <w:r w:rsidDel="00F37E11">
          <w:delText xml:space="preserve">maximum </w:delText>
        </w:r>
      </w:del>
      <w:r>
        <w:t xml:space="preserve">design flow rate in cubic meters per second </w:t>
      </w:r>
      <w:r w:rsidR="00A91315">
        <w:t>{m</w:t>
      </w:r>
      <w:r w:rsidR="00A91315" w:rsidRPr="00A91315">
        <w:rPr>
          <w:vertAlign w:val="superscript"/>
        </w:rPr>
        <w:t>3</w:t>
      </w:r>
      <w:r w:rsidR="00A91315" w:rsidRPr="00A91315">
        <w:t>/s</w:t>
      </w:r>
      <w:r w:rsidR="00A91315">
        <w:t>}.</w:t>
      </w:r>
    </w:p>
    <w:p w14:paraId="738005EF" w14:textId="77777777" w:rsidR="00976A26" w:rsidRDefault="00976A26">
      <w:pPr>
        <w:pStyle w:val="Heading4"/>
      </w:pPr>
      <w:r>
        <w:t xml:space="preserve">Field: </w:t>
      </w:r>
      <w:r w:rsidR="00E705FE" w:rsidRPr="00E705FE">
        <w:t>Number of Bore Holes</w:t>
      </w:r>
    </w:p>
    <w:p w14:paraId="11708B54" w14:textId="77777777" w:rsidR="00976A26" w:rsidRDefault="00976A26">
      <w:pPr>
        <w:pStyle w:val="BodyText"/>
      </w:pPr>
      <w:r>
        <w:t>This numeric field contains the number of bore</w:t>
      </w:r>
      <w:r w:rsidR="00E705FE">
        <w:t xml:space="preserve"> </w:t>
      </w:r>
      <w:r>
        <w:t>holes in the GHE installation.</w:t>
      </w:r>
    </w:p>
    <w:p w14:paraId="259DBF67" w14:textId="77777777" w:rsidR="00976A26" w:rsidRDefault="00976A26">
      <w:pPr>
        <w:pStyle w:val="Heading4"/>
      </w:pPr>
      <w:r>
        <w:t xml:space="preserve">Field: </w:t>
      </w:r>
      <w:r w:rsidR="00E705FE" w:rsidRPr="00E705FE">
        <w:t>Bore Hole Length</w:t>
      </w:r>
    </w:p>
    <w:p w14:paraId="2FC49A80" w14:textId="77777777" w:rsidR="001B4355" w:rsidRDefault="00976A26">
      <w:pPr>
        <w:pStyle w:val="BodyText"/>
      </w:pPr>
      <w:r>
        <w:t>This numeric field contains the length of the borehole in meters</w:t>
      </w:r>
      <w:r w:rsidR="00A91315">
        <w:t xml:space="preserve"> {m}.</w:t>
      </w:r>
    </w:p>
    <w:p w14:paraId="2467F04D" w14:textId="77777777" w:rsidR="00976A26" w:rsidRDefault="00976A26">
      <w:pPr>
        <w:pStyle w:val="Heading4"/>
      </w:pPr>
      <w:r>
        <w:t xml:space="preserve">Field: </w:t>
      </w:r>
      <w:r w:rsidR="00E705FE" w:rsidRPr="00E705FE">
        <w:t>Bore Hole Radius</w:t>
      </w:r>
    </w:p>
    <w:p w14:paraId="427A7E9B" w14:textId="77777777" w:rsidR="00976A26" w:rsidRDefault="00976A26">
      <w:pPr>
        <w:pStyle w:val="BodyText"/>
      </w:pPr>
      <w:r>
        <w:t>This numeric field contains the radius of the borehole in meters.</w:t>
      </w:r>
    </w:p>
    <w:p w14:paraId="7057E8D5" w14:textId="77777777" w:rsidR="00976A26" w:rsidRDefault="00976A26">
      <w:pPr>
        <w:pStyle w:val="Heading4"/>
      </w:pPr>
      <w:r>
        <w:t xml:space="preserve">Field: </w:t>
      </w:r>
      <w:r w:rsidR="00E705FE" w:rsidRPr="00E705FE">
        <w:t>Ground Thermal Conductivity</w:t>
      </w:r>
    </w:p>
    <w:p w14:paraId="778C1C20" w14:textId="77777777" w:rsidR="00976A26" w:rsidRDefault="00976A26">
      <w:pPr>
        <w:pStyle w:val="BodyText"/>
      </w:pPr>
      <w:r>
        <w:t xml:space="preserve">This numeric field contains the  thermal conductivity of the ground in W/m-K. </w:t>
      </w:r>
    </w:p>
    <w:p w14:paraId="551FF56E" w14:textId="77777777" w:rsidR="00976A26" w:rsidRDefault="00976A26">
      <w:pPr>
        <w:pStyle w:val="Heading4"/>
      </w:pPr>
      <w:r>
        <w:lastRenderedPageBreak/>
        <w:t xml:space="preserve">FieldSet: </w:t>
      </w:r>
      <w:r w:rsidR="00E705FE" w:rsidRPr="00E705FE">
        <w:t>Ground Thermal Heat Capacity</w:t>
      </w:r>
    </w:p>
    <w:p w14:paraId="461755E7" w14:textId="77777777" w:rsidR="00976A26" w:rsidRDefault="00976A26">
      <w:pPr>
        <w:pStyle w:val="BodyText"/>
      </w:pPr>
      <w:r>
        <w:t xml:space="preserve">This numeric field contains the thermal heat capacity of the </w:t>
      </w:r>
      <w:r w:rsidR="00A91315">
        <w:t>g</w:t>
      </w:r>
      <w:r>
        <w:t>round</w:t>
      </w:r>
      <w:r w:rsidR="00A91315">
        <w:t xml:space="preserve"> in </w:t>
      </w:r>
      <w:r>
        <w:t>J/m</w:t>
      </w:r>
      <w:r w:rsidRPr="00A91315">
        <w:rPr>
          <w:vertAlign w:val="superscript"/>
        </w:rPr>
        <w:t>3</w:t>
      </w:r>
      <w:r>
        <w:t>-K</w:t>
      </w:r>
      <w:r w:rsidR="00A91315">
        <w:t>.</w:t>
      </w:r>
    </w:p>
    <w:p w14:paraId="084749B3" w14:textId="77777777" w:rsidR="00976A26" w:rsidRDefault="00976A26">
      <w:pPr>
        <w:pStyle w:val="Heading4"/>
      </w:pPr>
      <w:r>
        <w:t xml:space="preserve">Field: </w:t>
      </w:r>
      <w:r w:rsidR="00E705FE" w:rsidRPr="00E705FE">
        <w:t>Ground Temperature</w:t>
      </w:r>
    </w:p>
    <w:p w14:paraId="31E31625" w14:textId="77777777" w:rsidR="00976A26" w:rsidRDefault="00976A26">
      <w:pPr>
        <w:pStyle w:val="BodyText"/>
      </w:pPr>
      <w:r>
        <w:t>This numeric field contains the far field temperature of the ground in °C</w:t>
      </w:r>
      <w:r w:rsidR="00A91315">
        <w:t>.</w:t>
      </w:r>
    </w:p>
    <w:p w14:paraId="6FD5532B" w14:textId="2E3843CB" w:rsidR="00976A26" w:rsidDel="00F37E11" w:rsidRDefault="00976A26">
      <w:pPr>
        <w:pStyle w:val="Heading4"/>
        <w:rPr>
          <w:del w:id="16" w:author="Matt" w:date="2015-01-16T12:54:00Z"/>
        </w:rPr>
      </w:pPr>
      <w:del w:id="17" w:author="Matt" w:date="2015-01-16T12:54:00Z">
        <w:r w:rsidDel="00F37E11">
          <w:delText>Field: Design Flow Rate</w:delText>
        </w:r>
      </w:del>
    </w:p>
    <w:p w14:paraId="65E48EA2" w14:textId="3D989F6F" w:rsidR="00976A26" w:rsidDel="00F37E11" w:rsidRDefault="00976A26">
      <w:pPr>
        <w:pStyle w:val="BodyText"/>
        <w:rPr>
          <w:del w:id="18" w:author="Matt" w:date="2015-01-16T12:54:00Z"/>
        </w:rPr>
      </w:pPr>
      <w:del w:id="19" w:author="Matt" w:date="2015-01-16T12:54:00Z">
        <w:r w:rsidDel="00F37E11">
          <w:delText>This numeric field contains the design volume flow rate of the GHE</w:delText>
        </w:r>
        <w:r w:rsidR="00A91315" w:rsidDel="00F37E11">
          <w:delText xml:space="preserve"> in m</w:delText>
        </w:r>
        <w:r w:rsidR="00A91315" w:rsidRPr="00A91315" w:rsidDel="00F37E11">
          <w:rPr>
            <w:vertAlign w:val="superscript"/>
          </w:rPr>
          <w:delText>3</w:delText>
        </w:r>
        <w:r w:rsidR="00A91315" w:rsidRPr="00A91315" w:rsidDel="00F37E11">
          <w:delText>/s</w:delText>
        </w:r>
        <w:r w:rsidR="00A91315" w:rsidDel="00F37E11">
          <w:delText>.</w:delText>
        </w:r>
      </w:del>
    </w:p>
    <w:p w14:paraId="0C40B9FE" w14:textId="77777777" w:rsidR="00976A26" w:rsidRDefault="00976A26">
      <w:pPr>
        <w:pStyle w:val="Heading4"/>
      </w:pPr>
      <w:r>
        <w:t xml:space="preserve">Field: </w:t>
      </w:r>
      <w:r w:rsidR="00E705FE" w:rsidRPr="00E705FE">
        <w:t>Grout Thermal Conductivity</w:t>
      </w:r>
    </w:p>
    <w:p w14:paraId="2A2BF049" w14:textId="77777777" w:rsidR="00976A26" w:rsidRDefault="00976A26">
      <w:pPr>
        <w:pStyle w:val="BodyText"/>
      </w:pPr>
      <w:r>
        <w:t>This numeric field contains the thermal conductivity of the filler material in W/m-K.</w:t>
      </w:r>
    </w:p>
    <w:p w14:paraId="72ADDE08" w14:textId="77777777" w:rsidR="00976A26" w:rsidRDefault="00976A26">
      <w:pPr>
        <w:pStyle w:val="Heading4"/>
      </w:pPr>
      <w:r>
        <w:t xml:space="preserve">Field: </w:t>
      </w:r>
      <w:r w:rsidR="00E705FE" w:rsidRPr="00E705FE">
        <w:t>Pipe Thermal Conductivity</w:t>
      </w:r>
    </w:p>
    <w:p w14:paraId="132BDDFB" w14:textId="77777777" w:rsidR="00976A26" w:rsidRDefault="00976A26">
      <w:pPr>
        <w:pStyle w:val="BodyText"/>
      </w:pPr>
      <w:r>
        <w:t>This numeric field contains the thermal conductivity of the pipe in W/m-K.</w:t>
      </w:r>
    </w:p>
    <w:p w14:paraId="14EFB071" w14:textId="77777777" w:rsidR="00976A26" w:rsidRDefault="00976A26">
      <w:pPr>
        <w:pStyle w:val="Heading4"/>
      </w:pPr>
      <w:r>
        <w:t>Field: Pipe Out Diameter</w:t>
      </w:r>
    </w:p>
    <w:p w14:paraId="4A5092C0" w14:textId="77777777" w:rsidR="00976A26" w:rsidRDefault="00976A26">
      <w:pPr>
        <w:pStyle w:val="BodyText"/>
      </w:pPr>
      <w:r>
        <w:t>This numeric field contains the outer diameter of the U-tube (pipe) in meters</w:t>
      </w:r>
      <w:r w:rsidR="00A91315">
        <w:t xml:space="preserve"> {m}</w:t>
      </w:r>
      <w:r>
        <w:t>.</w:t>
      </w:r>
    </w:p>
    <w:p w14:paraId="101AB655" w14:textId="77777777" w:rsidR="00976A26" w:rsidRDefault="00976A26">
      <w:pPr>
        <w:pStyle w:val="Heading4"/>
      </w:pPr>
      <w:r>
        <w:t>Field: U-Tube Distance</w:t>
      </w:r>
    </w:p>
    <w:p w14:paraId="6BD1818A" w14:textId="77777777" w:rsidR="00976A26" w:rsidRDefault="00976A26">
      <w:pPr>
        <w:pStyle w:val="BodyText"/>
      </w:pPr>
      <w:r>
        <w:t>This numeric field contains the distance between the two legs of the U-tube in meters</w:t>
      </w:r>
      <w:r w:rsidR="00A91315">
        <w:t xml:space="preserve"> {m}</w:t>
      </w:r>
      <w:r>
        <w:t>.</w:t>
      </w:r>
    </w:p>
    <w:p w14:paraId="5F6380D8" w14:textId="77777777" w:rsidR="00976A26" w:rsidRDefault="00976A26">
      <w:pPr>
        <w:pStyle w:val="Heading4"/>
      </w:pPr>
      <w:r>
        <w:t>Field: Pipe Thickness</w:t>
      </w:r>
    </w:p>
    <w:p w14:paraId="0752C619" w14:textId="77777777" w:rsidR="00976A26" w:rsidRDefault="00976A26">
      <w:pPr>
        <w:pStyle w:val="BodyText"/>
      </w:pPr>
      <w:r>
        <w:t>This numeric field contains the outer diameter of the U-tube (pipe) in meters.</w:t>
      </w:r>
    </w:p>
    <w:p w14:paraId="0D866894" w14:textId="77777777" w:rsidR="00976A26" w:rsidRDefault="00976A26">
      <w:pPr>
        <w:pStyle w:val="Heading4"/>
      </w:pPr>
      <w:r>
        <w:t>Field: Maximum Length of Simulation</w:t>
      </w:r>
    </w:p>
    <w:p w14:paraId="7866B1C8" w14:textId="77777777" w:rsidR="00976A26" w:rsidRDefault="00976A26">
      <w:pPr>
        <w:pStyle w:val="BodyText"/>
      </w:pPr>
      <w:r>
        <w:t>This numeric field contains the maximum number of years of simulation to be carried out.</w:t>
      </w:r>
    </w:p>
    <w:p w14:paraId="16BF3274" w14:textId="77777777" w:rsidR="00966E88" w:rsidRDefault="00966E88" w:rsidP="00966E88">
      <w:pPr>
        <w:pStyle w:val="Heading4"/>
      </w:pPr>
      <w:r>
        <w:t>Field: G-Function Reference Ratio</w:t>
      </w:r>
    </w:p>
    <w:p w14:paraId="3FFF5C17" w14:textId="77777777" w:rsidR="00C45494" w:rsidRDefault="006232F1" w:rsidP="006232F1">
      <w:pPr>
        <w:pStyle w:val="BodyText"/>
      </w:pPr>
      <w:r>
        <w:t xml:space="preserve">The G-Functions may be formulated slightly differently based on the program which </w:t>
      </w:r>
      <w:r w:rsidR="00C45494">
        <w:t>generated</w:t>
      </w:r>
      <w:r>
        <w:t xml:space="preserve"> them. The “raw” G-Functions are based on an borehole radius to active length ratio of 0.0005. If the physical ratio is different from this, a correction must be applied. </w:t>
      </w:r>
      <w:r w:rsidR="00C45494">
        <w:t>EnergyPlus will apply the correction, based on the reference ratio entered in this field. Therefore, therefore two possible input configurations.</w:t>
      </w:r>
    </w:p>
    <w:p w14:paraId="427CB0ED" w14:textId="77777777" w:rsidR="00C45494" w:rsidRDefault="006232F1" w:rsidP="00C45494">
      <w:pPr>
        <w:pStyle w:val="ListBullet2"/>
      </w:pPr>
      <w:r>
        <w:t xml:space="preserve">If the G-Functions have not had a correction applied, </w:t>
      </w:r>
      <w:r w:rsidR="00C45494">
        <w:t xml:space="preserve">then the G-Functions are still based on a reference of 0.0005, so </w:t>
      </w:r>
      <w:r>
        <w:t xml:space="preserve">use a value of 0.0005 in this field. </w:t>
      </w:r>
      <w:r w:rsidR="00C45494">
        <w:t>EnergyPlus will adjust the G-Functions internally to create the properly referenced G-Function.</w:t>
      </w:r>
    </w:p>
    <w:p w14:paraId="449C5461" w14:textId="77777777" w:rsidR="00C45494" w:rsidRDefault="006232F1" w:rsidP="00C45494">
      <w:pPr>
        <w:pStyle w:val="ListBullet2"/>
      </w:pPr>
      <w:r>
        <w:t xml:space="preserve">If the correction has </w:t>
      </w:r>
      <w:r w:rsidR="00C45494">
        <w:t>already</w:t>
      </w:r>
      <w:r>
        <w:t xml:space="preserve"> been applied, </w:t>
      </w:r>
      <w:r w:rsidR="00C45494">
        <w:t>then the input G-Functions are based on a reference to the actual (physical) radius/length ratio, so enter the physical radius/length in this field. Entering the actual value will nullify any internal corrections, which will avoid re-basing the G-Function set.</w:t>
      </w:r>
    </w:p>
    <w:p w14:paraId="3C5DF6BD" w14:textId="77777777" w:rsidR="006232F1" w:rsidRPr="0074093B" w:rsidRDefault="006232F1" w:rsidP="006232F1">
      <w:pPr>
        <w:pStyle w:val="BodyText"/>
      </w:pPr>
      <w:r>
        <w:t>The software GLHEPro has been making this “pre-correction” to the data sets since version 3.1 of that software, so this input field should match the actual (physical) radius/length ratio.</w:t>
      </w:r>
    </w:p>
    <w:p w14:paraId="7BCF80E8" w14:textId="77777777" w:rsidR="00976A26" w:rsidRDefault="00976A26">
      <w:pPr>
        <w:pStyle w:val="Heading4"/>
      </w:pPr>
      <w:r>
        <w:t xml:space="preserve">Field: </w:t>
      </w:r>
      <w:r w:rsidR="00E705FE" w:rsidRPr="00E705FE">
        <w:t>Number of Data Pairs of the G Function</w:t>
      </w:r>
    </w:p>
    <w:p w14:paraId="629132B9" w14:textId="77777777" w:rsidR="00976A26" w:rsidRDefault="00976A26">
      <w:pPr>
        <w:pStyle w:val="BodyText"/>
      </w:pPr>
      <w:r>
        <w:t xml:space="preserve">The borehole response is defined by a non-dimensional ‘G-function’. This is specified as a series of data points giving values of non-dimensional time </w:t>
      </w:r>
      <w:r>
        <w:rPr>
          <w:i/>
          <w:iCs/>
        </w:rPr>
        <w:t>vs</w:t>
      </w:r>
      <w:r>
        <w:t xml:space="preserve"> G-function value (LNTTS1, GFUNC1), (LNTTS2, GFUNC2), (LNTTS3, GFUNC3) …….. (LNTTS</w:t>
      </w:r>
      <w:r>
        <w:rPr>
          <w:i/>
          <w:iCs/>
        </w:rPr>
        <w:t>n</w:t>
      </w:r>
      <w:r>
        <w:t>, GFUNC</w:t>
      </w:r>
      <w:r>
        <w:rPr>
          <w:i/>
          <w:iCs/>
        </w:rPr>
        <w:t>n</w:t>
      </w:r>
      <w:r>
        <w:t>), This numeric field contains the number of data pairs to be read in (</w:t>
      </w:r>
      <w:r>
        <w:rPr>
          <w:i/>
          <w:iCs/>
        </w:rPr>
        <w:t>n</w:t>
      </w:r>
      <w:r>
        <w:t>).</w:t>
      </w:r>
    </w:p>
    <w:p w14:paraId="7753D984" w14:textId="77777777" w:rsidR="00976A26" w:rsidRDefault="00976A26">
      <w:pPr>
        <w:pStyle w:val="Heading4"/>
      </w:pPr>
      <w:r>
        <w:t xml:space="preserve">Field: G-Function Ln(T/Ts) Value </w:t>
      </w:r>
      <w:r w:rsidR="00E705FE">
        <w:t>&lt;x&gt;</w:t>
      </w:r>
    </w:p>
    <w:p w14:paraId="66CC95E3" w14:textId="77777777" w:rsidR="00976A26" w:rsidRDefault="00976A26">
      <w:pPr>
        <w:pStyle w:val="BodyText"/>
        <w:rPr>
          <w:rFonts w:ascii="Times New Roman" w:hAnsi="Times New Roman"/>
          <w:i/>
          <w:iCs/>
          <w:sz w:val="24"/>
        </w:rPr>
      </w:pPr>
      <w:r>
        <w:t xml:space="preserve">This numeric field contains the natural log of time/steady state time: </w:t>
      </w:r>
      <w:r>
        <w:rPr>
          <w:rFonts w:ascii="Times New Roman" w:hAnsi="Times New Roman"/>
          <w:i/>
          <w:iCs/>
          <w:sz w:val="24"/>
        </w:rPr>
        <w:t>ln(T/T</w:t>
      </w:r>
      <w:r>
        <w:rPr>
          <w:rFonts w:ascii="Times New Roman" w:hAnsi="Times New Roman"/>
          <w:i/>
          <w:iCs/>
          <w:sz w:val="24"/>
          <w:vertAlign w:val="subscript"/>
        </w:rPr>
        <w:t>s</w:t>
      </w:r>
      <w:r>
        <w:rPr>
          <w:rFonts w:ascii="Times New Roman" w:hAnsi="Times New Roman"/>
          <w:i/>
          <w:iCs/>
          <w:sz w:val="24"/>
        </w:rPr>
        <w:t>)</w:t>
      </w:r>
    </w:p>
    <w:p w14:paraId="519F05E6" w14:textId="77777777" w:rsidR="00976A26" w:rsidRDefault="00976A26">
      <w:pPr>
        <w:pStyle w:val="Heading4"/>
      </w:pPr>
      <w:r>
        <w:lastRenderedPageBreak/>
        <w:t xml:space="preserve">Field: G-Function 'G' Value </w:t>
      </w:r>
      <w:r w:rsidR="00E705FE">
        <w:t>&lt;x&gt;</w:t>
      </w:r>
    </w:p>
    <w:p w14:paraId="5CB219A0" w14:textId="77777777" w:rsidR="00976A26" w:rsidRDefault="00976A26">
      <w:pPr>
        <w:pStyle w:val="BodyText"/>
      </w:pPr>
      <w:r>
        <w:t>This numeric field contains the G-function value of the corresponding LNTTS.</w:t>
      </w:r>
    </w:p>
    <w:p w14:paraId="378DFD7F" w14:textId="77777777" w:rsidR="00E705FE" w:rsidRDefault="00E705FE">
      <w:pPr>
        <w:pStyle w:val="BodyText"/>
      </w:pPr>
      <w:r>
        <w:t>The following is an example input:</w:t>
      </w:r>
    </w:p>
    <w:p w14:paraId="5D42B9F7" w14:textId="77777777" w:rsidR="00D31C6C" w:rsidRDefault="00D31C6C" w:rsidP="00D31C6C">
      <w:pPr>
        <w:pStyle w:val="CodeIDDSamples"/>
      </w:pPr>
      <w:r w:rsidRPr="00E705FE">
        <w:t>GroundHeatExchanger:Vertical</w:t>
      </w:r>
      <w:r>
        <w:t>,</w:t>
      </w:r>
    </w:p>
    <w:p w14:paraId="63E527D9" w14:textId="77777777" w:rsidR="00D31C6C" w:rsidRPr="00704719" w:rsidRDefault="00D31C6C" w:rsidP="00D31C6C">
      <w:pPr>
        <w:pStyle w:val="CodeIDDSamples"/>
        <w:rPr>
          <w:lang w:val="nl-NL"/>
        </w:rPr>
      </w:pPr>
      <w:r>
        <w:t xml:space="preserve">    Vertical Ground Heat Exchanger,  !- </w:t>
      </w:r>
      <w:r w:rsidRPr="00704719">
        <w:rPr>
          <w:lang w:val="nl-NL"/>
        </w:rPr>
        <w:t>Name</w:t>
      </w:r>
    </w:p>
    <w:p w14:paraId="693697FB" w14:textId="77777777" w:rsidR="00D31C6C" w:rsidRPr="00704719" w:rsidRDefault="00D31C6C" w:rsidP="00D31C6C">
      <w:pPr>
        <w:pStyle w:val="CodeIDDSamples"/>
        <w:rPr>
          <w:lang w:val="nl-NL"/>
        </w:rPr>
      </w:pPr>
      <w:r w:rsidRPr="00704719">
        <w:rPr>
          <w:lang w:val="nl-NL"/>
        </w:rPr>
        <w:t xml:space="preserve">    GHE Inlet Node,          !- Inlet Node Name</w:t>
      </w:r>
    </w:p>
    <w:p w14:paraId="6E716474" w14:textId="77777777" w:rsidR="00D31C6C" w:rsidRDefault="00D31C6C" w:rsidP="00D31C6C">
      <w:pPr>
        <w:pStyle w:val="CodeIDDSamples"/>
      </w:pPr>
      <w:r w:rsidRPr="00704719">
        <w:rPr>
          <w:lang w:val="nl-NL"/>
        </w:rPr>
        <w:t xml:space="preserve">    </w:t>
      </w:r>
      <w:r>
        <w:t>GHE Outlet Node,         !- Outlet Node Name</w:t>
      </w:r>
    </w:p>
    <w:p w14:paraId="0F27A20A" w14:textId="46CCA3D0" w:rsidR="00D31C6C" w:rsidRDefault="00D31C6C" w:rsidP="00D31C6C">
      <w:pPr>
        <w:pStyle w:val="CodeIDDSamples"/>
      </w:pPr>
      <w:r>
        <w:t xml:space="preserve">    0.00330000,              !- </w:t>
      </w:r>
      <w:del w:id="20" w:author="Matt" w:date="2015-01-16T12:55:00Z">
        <w:r w:rsidDel="00F37E11">
          <w:delText xml:space="preserve">Maximum </w:delText>
        </w:r>
      </w:del>
      <w:ins w:id="21" w:author="Matt" w:date="2015-01-16T12:55:00Z">
        <w:r w:rsidR="00F37E11">
          <w:t>Design</w:t>
        </w:r>
        <w:r w:rsidR="00F37E11">
          <w:t xml:space="preserve"> </w:t>
        </w:r>
      </w:ins>
      <w:r>
        <w:t>Flow Rate {m3/s}</w:t>
      </w:r>
    </w:p>
    <w:p w14:paraId="7E8022AF" w14:textId="77777777" w:rsidR="00D31C6C" w:rsidRDefault="00D31C6C" w:rsidP="00D31C6C">
      <w:pPr>
        <w:pStyle w:val="CodeIDDSamples"/>
      </w:pPr>
      <w:r>
        <w:t xml:space="preserve">    120,                     !- Number of Bore Holes</w:t>
      </w:r>
    </w:p>
    <w:p w14:paraId="14BF979A" w14:textId="77777777" w:rsidR="00D31C6C" w:rsidRDefault="00D31C6C" w:rsidP="00D31C6C">
      <w:pPr>
        <w:pStyle w:val="CodeIDDSamples"/>
      </w:pPr>
      <w:r>
        <w:t xml:space="preserve">    76.2,                    !- Bore Hole Length {m}</w:t>
      </w:r>
    </w:p>
    <w:p w14:paraId="1527A486" w14:textId="77777777" w:rsidR="00D31C6C" w:rsidRDefault="00D31C6C" w:rsidP="00D31C6C">
      <w:pPr>
        <w:pStyle w:val="CodeIDDSamples"/>
      </w:pPr>
      <w:r>
        <w:t xml:space="preserve">    .635080E-01,             !- Bore Hole Radius {m}</w:t>
      </w:r>
    </w:p>
    <w:p w14:paraId="2CDF5749" w14:textId="77777777" w:rsidR="00D31C6C" w:rsidRDefault="00D31C6C" w:rsidP="00D31C6C">
      <w:pPr>
        <w:pStyle w:val="CodeIDDSamples"/>
      </w:pPr>
      <w:r>
        <w:t xml:space="preserve">    .692626E+00,             !- Ground Thermal Conductivity {W/m-K}</w:t>
      </w:r>
    </w:p>
    <w:p w14:paraId="0F24649D" w14:textId="77777777" w:rsidR="00D31C6C" w:rsidRDefault="00D31C6C" w:rsidP="00D31C6C">
      <w:pPr>
        <w:pStyle w:val="CodeIDDSamples"/>
      </w:pPr>
      <w:r>
        <w:t xml:space="preserve">    .234700E+07,             !- Ground Thermal Heat Capacity {J/m3-K}</w:t>
      </w:r>
    </w:p>
    <w:p w14:paraId="02348D64" w14:textId="77777777" w:rsidR="00D31C6C" w:rsidRDefault="00D31C6C" w:rsidP="00D31C6C">
      <w:pPr>
        <w:pStyle w:val="CodeIDDSamples"/>
      </w:pPr>
      <w:r>
        <w:t xml:space="preserve">    13.375,                  !- Ground Temperature {C}</w:t>
      </w:r>
    </w:p>
    <w:p w14:paraId="3520EB34" w14:textId="4B090B05" w:rsidR="00D31C6C" w:rsidDel="00F37E11" w:rsidRDefault="00D31C6C" w:rsidP="00D31C6C">
      <w:pPr>
        <w:pStyle w:val="CodeIDDSamples"/>
        <w:rPr>
          <w:del w:id="22" w:author="Matt" w:date="2015-01-16T12:55:00Z"/>
        </w:rPr>
      </w:pPr>
      <w:bookmarkStart w:id="23" w:name="_GoBack"/>
      <w:bookmarkEnd w:id="23"/>
      <w:del w:id="24" w:author="Matt" w:date="2015-01-16T12:55:00Z">
        <w:r w:rsidDel="00F37E11">
          <w:delText xml:space="preserve">    0.0033,                  !- Design Flow Rate {m3/s}</w:delText>
        </w:r>
      </w:del>
    </w:p>
    <w:p w14:paraId="4AEBF45F" w14:textId="77777777" w:rsidR="00D31C6C" w:rsidRDefault="00D31C6C" w:rsidP="00D31C6C">
      <w:pPr>
        <w:pStyle w:val="CodeIDDSamples"/>
      </w:pPr>
      <w:r>
        <w:t xml:space="preserve">    .692626E+00,             !- Grout Thermal Conductivity {W/m-K}</w:t>
      </w:r>
    </w:p>
    <w:p w14:paraId="590AC01E" w14:textId="77777777" w:rsidR="00D31C6C" w:rsidRDefault="00D31C6C" w:rsidP="00D31C6C">
      <w:pPr>
        <w:pStyle w:val="CodeIDDSamples"/>
      </w:pPr>
      <w:r>
        <w:t xml:space="preserve">    .391312E+00,             !- Pipe Thermal Conductivity {W/m-K}</w:t>
      </w:r>
    </w:p>
    <w:p w14:paraId="0C79366A" w14:textId="77777777" w:rsidR="00D31C6C" w:rsidRDefault="00D31C6C" w:rsidP="00D31C6C">
      <w:pPr>
        <w:pStyle w:val="CodeIDDSamples"/>
      </w:pPr>
      <w:r>
        <w:t xml:space="preserve">    2.66667E-02,             !- Pipe Out Diameter {m}</w:t>
      </w:r>
    </w:p>
    <w:p w14:paraId="2129291F" w14:textId="77777777" w:rsidR="00D31C6C" w:rsidRDefault="00D31C6C" w:rsidP="00D31C6C">
      <w:pPr>
        <w:pStyle w:val="CodeIDDSamples"/>
      </w:pPr>
      <w:r>
        <w:t xml:space="preserve">    2.53977E-02,             !- U-Tube Distance {m}</w:t>
      </w:r>
    </w:p>
    <w:p w14:paraId="431B4EF9" w14:textId="77777777" w:rsidR="00D31C6C" w:rsidRDefault="00D31C6C" w:rsidP="00D31C6C">
      <w:pPr>
        <w:pStyle w:val="CodeIDDSamples"/>
      </w:pPr>
      <w:r>
        <w:t xml:space="preserve">    2.41285E-03,             !- Pipe Thickness {m}</w:t>
      </w:r>
    </w:p>
    <w:p w14:paraId="09B16F97" w14:textId="77777777" w:rsidR="00D31C6C" w:rsidRDefault="00D31C6C" w:rsidP="00D31C6C">
      <w:pPr>
        <w:pStyle w:val="CodeIDDSamples"/>
      </w:pPr>
      <w:r>
        <w:t xml:space="preserve">    2,                       !- Maximum Length of Simulation</w:t>
      </w:r>
    </w:p>
    <w:p w14:paraId="7712B21E" w14:textId="77777777" w:rsidR="00966E88" w:rsidRPr="0074093B" w:rsidRDefault="00966E88" w:rsidP="00966E88">
      <w:pPr>
        <w:pStyle w:val="CodeIDDSamples"/>
      </w:pPr>
      <w:r>
        <w:t xml:space="preserve">    0.0005,                  !- G-Function Reference Ratio</w:t>
      </w:r>
    </w:p>
    <w:p w14:paraId="234826EE" w14:textId="77777777" w:rsidR="00A91315" w:rsidRDefault="00D31C6C" w:rsidP="00D31C6C">
      <w:pPr>
        <w:pStyle w:val="CodeIDDSamples"/>
      </w:pPr>
      <w:r>
        <w:t xml:space="preserve">    35,                      !- Number of Data Pairs of the G Function</w:t>
      </w:r>
    </w:p>
    <w:p w14:paraId="220A4005" w14:textId="77777777" w:rsidR="00D31C6C" w:rsidRDefault="00D31C6C" w:rsidP="00D31C6C">
      <w:pPr>
        <w:pStyle w:val="CodeIDDSamples"/>
      </w:pPr>
      <w:r>
        <w:t xml:space="preserve">    ! The G-function is defined by the following data pairs</w:t>
      </w:r>
    </w:p>
    <w:p w14:paraId="7E46C532" w14:textId="77777777" w:rsidR="00D31C6C" w:rsidRDefault="00D31C6C" w:rsidP="00D31C6C">
      <w:pPr>
        <w:pStyle w:val="CodeIDDSamples"/>
      </w:pPr>
      <w:r>
        <w:t xml:space="preserve">    -15.2996, -0.348322,  ! </w:t>
      </w:r>
      <w:r w:rsidRPr="00704719">
        <w:t>G-Function Ln(T/Ts) Value 1</w:t>
      </w:r>
      <w:r>
        <w:t xml:space="preserve">, </w:t>
      </w:r>
      <w:r w:rsidRPr="00704719">
        <w:t>G-Function G Value 1</w:t>
      </w:r>
    </w:p>
    <w:p w14:paraId="7C081701" w14:textId="77777777" w:rsidR="00D31C6C" w:rsidRDefault="00D31C6C" w:rsidP="00D31C6C">
      <w:pPr>
        <w:pStyle w:val="CodeIDDSamples"/>
      </w:pPr>
      <w:r>
        <w:t xml:space="preserve">    -14.201,   0.022208,  ! </w:t>
      </w:r>
      <w:r w:rsidRPr="00704719">
        <w:t>G-Function Ln</w:t>
      </w:r>
      <w:r>
        <w:t>(T/Ts) Value 2, G-Function G Value 2</w:t>
      </w:r>
    </w:p>
    <w:p w14:paraId="5D678DB4" w14:textId="77777777" w:rsidR="00D31C6C" w:rsidRDefault="00D31C6C" w:rsidP="00D31C6C">
      <w:pPr>
        <w:pStyle w:val="CodeIDDSamples"/>
      </w:pPr>
      <w:r>
        <w:t xml:space="preserve">    -13.2202,  0.412345,  ! </w:t>
      </w:r>
      <w:r w:rsidRPr="00704719">
        <w:t>G-Function Ln</w:t>
      </w:r>
      <w:r>
        <w:t>(T/Ts) Value 3, G-Function G Value 3</w:t>
      </w:r>
    </w:p>
    <w:p w14:paraId="68B41478" w14:textId="77777777" w:rsidR="00D31C6C" w:rsidRDefault="00D31C6C" w:rsidP="00D31C6C">
      <w:pPr>
        <w:pStyle w:val="CodeIDDSamples"/>
      </w:pPr>
      <w:r>
        <w:t xml:space="preserve">    -12.2086,  0.867498,  ! </w:t>
      </w:r>
      <w:r w:rsidRPr="00704719">
        <w:t>G-Function Ln</w:t>
      </w:r>
      <w:r>
        <w:t>(T/Ts) Value 4, G-Function G Value 4</w:t>
      </w:r>
    </w:p>
    <w:p w14:paraId="5F8236E1" w14:textId="77777777" w:rsidR="00D31C6C" w:rsidRDefault="00D31C6C" w:rsidP="00D31C6C">
      <w:pPr>
        <w:pStyle w:val="CodeIDDSamples"/>
      </w:pPr>
      <w:r>
        <w:t xml:space="preserve">    -11.1888,  1.357839,  ! </w:t>
      </w:r>
      <w:r w:rsidRPr="00704719">
        <w:t>G-Function Ln</w:t>
      </w:r>
      <w:r>
        <w:t>(T/Ts) Value 5, G-Function G Value 5</w:t>
      </w:r>
    </w:p>
    <w:p w14:paraId="2180362C" w14:textId="77777777" w:rsidR="00D31C6C" w:rsidRDefault="00D31C6C" w:rsidP="00D31C6C">
      <w:pPr>
        <w:pStyle w:val="CodeIDDSamples"/>
      </w:pPr>
      <w:r>
        <w:t xml:space="preserve">    -10.1816,  1.852024,  ! </w:t>
      </w:r>
      <w:r w:rsidRPr="00704719">
        <w:t>G-Function Ln</w:t>
      </w:r>
      <w:r>
        <w:t>(T/Ts) Value 6, G-Function G Value 6</w:t>
      </w:r>
    </w:p>
    <w:p w14:paraId="4EAB070E" w14:textId="77777777" w:rsidR="00D31C6C" w:rsidRDefault="00D31C6C" w:rsidP="00D31C6C">
      <w:pPr>
        <w:pStyle w:val="CodeIDDSamples"/>
      </w:pPr>
      <w:r>
        <w:t xml:space="preserve">    -9.1815,   2.345656,  ! </w:t>
      </w:r>
      <w:r w:rsidRPr="00704719">
        <w:t>G-Function Ln</w:t>
      </w:r>
      <w:r>
        <w:t xml:space="preserve">(T/Ts) Value 7, </w:t>
      </w:r>
      <w:r w:rsidRPr="00704719">
        <w:t>G-Fu</w:t>
      </w:r>
      <w:r>
        <w:t>nction G Value 7</w:t>
      </w:r>
    </w:p>
    <w:p w14:paraId="123A9275" w14:textId="77777777" w:rsidR="00D31C6C" w:rsidRDefault="00D31C6C" w:rsidP="00D31C6C">
      <w:pPr>
        <w:pStyle w:val="CodeIDDSamples"/>
      </w:pPr>
      <w:r>
        <w:t xml:space="preserve">    -8.6809,   2.593958,  ! </w:t>
      </w:r>
      <w:r w:rsidRPr="00704719">
        <w:t>G-Function Ln</w:t>
      </w:r>
      <w:r>
        <w:t>(T/Ts) Value 8, G-Function G Value 8</w:t>
      </w:r>
    </w:p>
    <w:p w14:paraId="6C115B55" w14:textId="77777777" w:rsidR="00D31C6C" w:rsidRDefault="00D31C6C" w:rsidP="00D31C6C">
      <w:pPr>
        <w:pStyle w:val="CodeIDDSamples"/>
      </w:pPr>
      <w:r>
        <w:t xml:space="preserve">    -8.5,      2.679,     ! etc, etc.</w:t>
      </w:r>
    </w:p>
    <w:p w14:paraId="70E9BAFF" w14:textId="77777777" w:rsidR="00D31C6C" w:rsidRDefault="00D31C6C" w:rsidP="00D31C6C">
      <w:pPr>
        <w:pStyle w:val="CodeIDDSamples"/>
      </w:pPr>
      <w:r>
        <w:t xml:space="preserve">    -7.8,      3.023, </w:t>
      </w:r>
    </w:p>
    <w:p w14:paraId="51B7B0DC" w14:textId="77777777" w:rsidR="00D31C6C" w:rsidRDefault="00D31C6C" w:rsidP="00D31C6C">
      <w:pPr>
        <w:pStyle w:val="CodeIDDSamples"/>
      </w:pPr>
      <w:r>
        <w:t xml:space="preserve">    -7.2,      3.32, </w:t>
      </w:r>
    </w:p>
    <w:p w14:paraId="0F08DB3D" w14:textId="77777777" w:rsidR="00D31C6C" w:rsidRDefault="00D31C6C" w:rsidP="00D31C6C">
      <w:pPr>
        <w:pStyle w:val="CodeIDDSamples"/>
      </w:pPr>
      <w:r>
        <w:t xml:space="preserve">    -6.5,      3.681,</w:t>
      </w:r>
    </w:p>
    <w:p w14:paraId="61CF7B8A" w14:textId="77777777" w:rsidR="00D31C6C" w:rsidRDefault="00D31C6C" w:rsidP="00D31C6C">
      <w:pPr>
        <w:pStyle w:val="CodeIDDSamples"/>
      </w:pPr>
      <w:r>
        <w:t xml:space="preserve">    -5.9,      4.071,</w:t>
      </w:r>
    </w:p>
    <w:p w14:paraId="6FC348CD" w14:textId="77777777" w:rsidR="00D31C6C" w:rsidRDefault="00D31C6C" w:rsidP="00D31C6C">
      <w:pPr>
        <w:pStyle w:val="CodeIDDSamples"/>
      </w:pPr>
      <w:r>
        <w:t xml:space="preserve">    -5.2,      4.828,</w:t>
      </w:r>
    </w:p>
    <w:p w14:paraId="31CCE15A" w14:textId="77777777" w:rsidR="00D31C6C" w:rsidRDefault="00D31C6C" w:rsidP="00D31C6C">
      <w:pPr>
        <w:pStyle w:val="CodeIDDSamples"/>
      </w:pPr>
      <w:r>
        <w:t xml:space="preserve">    -4.5,      6.253,</w:t>
      </w:r>
    </w:p>
    <w:p w14:paraId="1BEDFD5C" w14:textId="77777777" w:rsidR="00D31C6C" w:rsidRDefault="00D31C6C" w:rsidP="00D31C6C">
      <w:pPr>
        <w:pStyle w:val="CodeIDDSamples"/>
      </w:pPr>
      <w:r>
        <w:t xml:space="preserve">    -3.963,    7.894,</w:t>
      </w:r>
    </w:p>
    <w:p w14:paraId="141D66BA" w14:textId="77777777" w:rsidR="00D31C6C" w:rsidRDefault="00D31C6C" w:rsidP="00D31C6C">
      <w:pPr>
        <w:pStyle w:val="CodeIDDSamples"/>
      </w:pPr>
      <w:r>
        <w:t xml:space="preserve">    -3.27,     11.82,</w:t>
      </w:r>
    </w:p>
    <w:p w14:paraId="46FA98CE" w14:textId="77777777" w:rsidR="00D31C6C" w:rsidRDefault="00D31C6C" w:rsidP="00D31C6C">
      <w:pPr>
        <w:pStyle w:val="CodeIDDSamples"/>
      </w:pPr>
      <w:r>
        <w:t xml:space="preserve">    -2.864,    15.117,</w:t>
      </w:r>
    </w:p>
    <w:p w14:paraId="16C4E943" w14:textId="77777777" w:rsidR="00D31C6C" w:rsidRDefault="00D31C6C" w:rsidP="00D31C6C">
      <w:pPr>
        <w:pStyle w:val="CodeIDDSamples"/>
      </w:pPr>
      <w:r>
        <w:t xml:space="preserve">    -2.577,    18.006,</w:t>
      </w:r>
    </w:p>
    <w:p w14:paraId="1B355B53" w14:textId="77777777" w:rsidR="00D31C6C" w:rsidRDefault="00D31C6C" w:rsidP="00D31C6C">
      <w:pPr>
        <w:pStyle w:val="CodeIDDSamples"/>
      </w:pPr>
      <w:r>
        <w:t xml:space="preserve">    -2.171,    22.887,</w:t>
      </w:r>
    </w:p>
    <w:p w14:paraId="68FD4A87" w14:textId="77777777" w:rsidR="00D31C6C" w:rsidRDefault="00D31C6C" w:rsidP="00D31C6C">
      <w:pPr>
        <w:pStyle w:val="CodeIDDSamples"/>
      </w:pPr>
      <w:r>
        <w:t xml:space="preserve">    -1.884,    26.924,</w:t>
      </w:r>
    </w:p>
    <w:p w14:paraId="582112E7" w14:textId="77777777" w:rsidR="00D31C6C" w:rsidRDefault="00D31C6C" w:rsidP="00D31C6C">
      <w:pPr>
        <w:pStyle w:val="CodeIDDSamples"/>
      </w:pPr>
      <w:r>
        <w:t xml:space="preserve">    -1.191,    38.004,</w:t>
      </w:r>
    </w:p>
    <w:p w14:paraId="07DF1D69" w14:textId="77777777" w:rsidR="00D31C6C" w:rsidRDefault="00D31C6C" w:rsidP="00D31C6C">
      <w:pPr>
        <w:pStyle w:val="CodeIDDSamples"/>
      </w:pPr>
      <w:r>
        <w:t xml:space="preserve">    -0.497,    49.919,</w:t>
      </w:r>
    </w:p>
    <w:p w14:paraId="1577F16E" w14:textId="77777777" w:rsidR="00D31C6C" w:rsidRDefault="00D31C6C" w:rsidP="00D31C6C">
      <w:pPr>
        <w:pStyle w:val="CodeIDDSamples"/>
      </w:pPr>
      <w:r>
        <w:t xml:space="preserve">    -0.274,    53.407,</w:t>
      </w:r>
    </w:p>
    <w:p w14:paraId="3575C9DA" w14:textId="77777777" w:rsidR="00D31C6C" w:rsidRDefault="00D31C6C" w:rsidP="00D31C6C">
      <w:pPr>
        <w:pStyle w:val="CodeIDDSamples"/>
      </w:pPr>
      <w:r>
        <w:t xml:space="preserve">    -0.051,    56.632,</w:t>
      </w:r>
    </w:p>
    <w:p w14:paraId="02CD6F37" w14:textId="77777777" w:rsidR="00D31C6C" w:rsidRDefault="00D31C6C" w:rsidP="00D31C6C">
      <w:pPr>
        <w:pStyle w:val="CodeIDDSamples"/>
      </w:pPr>
      <w:r>
        <w:t xml:space="preserve">    0.196,     59.825,</w:t>
      </w:r>
    </w:p>
    <w:p w14:paraId="1E303B3E" w14:textId="77777777" w:rsidR="00D31C6C" w:rsidRDefault="00D31C6C" w:rsidP="00D31C6C">
      <w:pPr>
        <w:pStyle w:val="CodeIDDSamples"/>
      </w:pPr>
      <w:r>
        <w:t xml:space="preserve">    0.419,     62.349,</w:t>
      </w:r>
    </w:p>
    <w:p w14:paraId="3B5D7E16" w14:textId="77777777" w:rsidR="00D31C6C" w:rsidRDefault="00D31C6C" w:rsidP="00D31C6C">
      <w:pPr>
        <w:pStyle w:val="CodeIDDSamples"/>
      </w:pPr>
      <w:r>
        <w:t xml:space="preserve">    0.642,     64.524,</w:t>
      </w:r>
    </w:p>
    <w:p w14:paraId="0CBAE431" w14:textId="77777777" w:rsidR="00D31C6C" w:rsidRDefault="00D31C6C" w:rsidP="00D31C6C">
      <w:pPr>
        <w:pStyle w:val="CodeIDDSamples"/>
      </w:pPr>
      <w:r>
        <w:t xml:space="preserve">    0.873,     66.412,</w:t>
      </w:r>
    </w:p>
    <w:p w14:paraId="78D0E93D" w14:textId="77777777" w:rsidR="00D31C6C" w:rsidRDefault="00D31C6C" w:rsidP="00D31C6C">
      <w:pPr>
        <w:pStyle w:val="CodeIDDSamples"/>
      </w:pPr>
      <w:r>
        <w:t xml:space="preserve">    1.112,     67.993,</w:t>
      </w:r>
    </w:p>
    <w:p w14:paraId="0190C745" w14:textId="77777777" w:rsidR="00D31C6C" w:rsidRDefault="00D31C6C" w:rsidP="00D31C6C">
      <w:pPr>
        <w:pStyle w:val="CodeIDDSamples"/>
      </w:pPr>
      <w:r>
        <w:t xml:space="preserve">    1.335,     69.162,</w:t>
      </w:r>
    </w:p>
    <w:p w14:paraId="2A394A28" w14:textId="77777777" w:rsidR="00D31C6C" w:rsidRDefault="00D31C6C" w:rsidP="00D31C6C">
      <w:pPr>
        <w:pStyle w:val="CodeIDDSamples"/>
      </w:pPr>
      <w:r>
        <w:t xml:space="preserve">    1.679,     70.476,</w:t>
      </w:r>
    </w:p>
    <w:p w14:paraId="72DE9AD3" w14:textId="77777777" w:rsidR="00D31C6C" w:rsidRDefault="00D31C6C" w:rsidP="00D31C6C">
      <w:pPr>
        <w:pStyle w:val="CodeIDDSamples"/>
      </w:pPr>
      <w:r>
        <w:t xml:space="preserve">    2.028,     71.361,</w:t>
      </w:r>
    </w:p>
    <w:p w14:paraId="60E68221" w14:textId="77777777" w:rsidR="00D31C6C" w:rsidRDefault="00D31C6C" w:rsidP="00D31C6C">
      <w:pPr>
        <w:pStyle w:val="CodeIDDSamples"/>
      </w:pPr>
      <w:r>
        <w:t xml:space="preserve">    2.275,     71.79, </w:t>
      </w:r>
    </w:p>
    <w:p w14:paraId="061B1CC2" w14:textId="77777777" w:rsidR="00D31C6C" w:rsidRDefault="00D31C6C" w:rsidP="00D31C6C">
      <w:pPr>
        <w:pStyle w:val="CodeIDDSamples"/>
      </w:pPr>
      <w:r>
        <w:t xml:space="preserve">    3.003,     72.511;  !- 35 PAIRS</w:t>
      </w:r>
    </w:p>
    <w:p w14:paraId="592B001D" w14:textId="77777777" w:rsidR="000B3F45" w:rsidRDefault="000B3F45" w:rsidP="000B3F45">
      <w:pPr>
        <w:pStyle w:val="Heading3"/>
      </w:pPr>
      <w:bookmarkStart w:id="25" w:name="_Toc399589392"/>
      <w:bookmarkStart w:id="26" w:name="_Ref49227073"/>
      <w:bookmarkStart w:id="27" w:name="_Toc99527930"/>
      <w:r>
        <w:lastRenderedPageBreak/>
        <w:t>Vertical Ground Heat Exchanger Outputs</w:t>
      </w:r>
      <w:bookmarkEnd w:id="25"/>
    </w:p>
    <w:p w14:paraId="61B036DE" w14:textId="77777777" w:rsidR="000B3F45" w:rsidRDefault="000B3F45" w:rsidP="000B3F45">
      <w:pPr>
        <w:pStyle w:val="CodeIDDSamples"/>
      </w:pPr>
      <w:r>
        <w:t>HVAC,Average,Ground Heat Exchanger Average Borehole Temperature [C]</w:t>
      </w:r>
    </w:p>
    <w:p w14:paraId="4035D6CA" w14:textId="77777777" w:rsidR="000B3F45" w:rsidRDefault="000B3F45" w:rsidP="000B3F45">
      <w:pPr>
        <w:pStyle w:val="CodeIDDSamples"/>
      </w:pPr>
      <w:r>
        <w:t>HVAC,Average,Ground Heat Exchanger Heat Transfer Rate [W]</w:t>
      </w:r>
    </w:p>
    <w:p w14:paraId="6C7DCBB0" w14:textId="77777777" w:rsidR="000B3F45" w:rsidRDefault="000B3F45" w:rsidP="000B3F45">
      <w:pPr>
        <w:pStyle w:val="CodeIDDSamples"/>
      </w:pPr>
      <w:r>
        <w:t>HVAC,Average,Ground Heat Exchanger Inlet Temperature [C]</w:t>
      </w:r>
    </w:p>
    <w:p w14:paraId="30FC03A4" w14:textId="77777777" w:rsidR="000B3F45" w:rsidRDefault="000B3F45" w:rsidP="000B3F45">
      <w:pPr>
        <w:pStyle w:val="CodeIDDSamples"/>
      </w:pPr>
      <w:r>
        <w:t>HVAC,Average,Ground Heat Exchanger Outlet Temperature [C]</w:t>
      </w:r>
    </w:p>
    <w:p w14:paraId="4F248936" w14:textId="77777777" w:rsidR="000B3F45" w:rsidRDefault="000B3F45" w:rsidP="000B3F45">
      <w:pPr>
        <w:pStyle w:val="CodeIDDSamples"/>
      </w:pPr>
      <w:r>
        <w:t>HVAC,Average,Ground Heat Exchanger Mass Flow Rate [kg/s]</w:t>
      </w:r>
    </w:p>
    <w:p w14:paraId="47B0C644" w14:textId="77777777" w:rsidR="000B3F45" w:rsidRDefault="000B3F45" w:rsidP="000B3F45">
      <w:pPr>
        <w:pStyle w:val="CodeIDDSamples"/>
      </w:pPr>
      <w:r>
        <w:t>HVAC,Average,Ground Heat Exchanger Average Fluid Temperature [C]</w:t>
      </w:r>
    </w:p>
    <w:p w14:paraId="63B2FCE3" w14:textId="77777777" w:rsidR="000B3F45" w:rsidRDefault="000B3F45" w:rsidP="000B3F45">
      <w:pPr>
        <w:pStyle w:val="BodyText"/>
      </w:pPr>
    </w:p>
    <w:p w14:paraId="649C76AA" w14:textId="77777777" w:rsidR="000B3F45" w:rsidRDefault="000B3F45" w:rsidP="000B3F45">
      <w:pPr>
        <w:pStyle w:val="Heading4"/>
      </w:pPr>
      <w:r>
        <w:t>Ground Heat Exchanger Average Borehole Temperature [C]</w:t>
      </w:r>
    </w:p>
    <w:p w14:paraId="61814EAB" w14:textId="77777777" w:rsidR="000B3F45" w:rsidRDefault="000B3F45" w:rsidP="000B3F45">
      <w:pPr>
        <w:pStyle w:val="BodyText"/>
      </w:pPr>
      <w:r>
        <w:t xml:space="preserve">This is the model result for the average temperature of the borehole heat exchanger. </w:t>
      </w:r>
    </w:p>
    <w:p w14:paraId="38B3DA14" w14:textId="77777777" w:rsidR="000B3F45" w:rsidRDefault="000B3F45" w:rsidP="000B3F45">
      <w:pPr>
        <w:pStyle w:val="Heading4"/>
      </w:pPr>
      <w:r>
        <w:t>Ground Heat Exchanger Heat Transfer Rate [W]</w:t>
      </w:r>
    </w:p>
    <w:p w14:paraId="66C1F094" w14:textId="77777777" w:rsidR="000B3F45" w:rsidRDefault="000B3F45" w:rsidP="000B3F45">
      <w:pPr>
        <w:pStyle w:val="BodyText"/>
      </w:pPr>
      <w:r>
        <w:t>This is the rate of heat transfer between the working fluid and the ground heat exchanger, in Watts.</w:t>
      </w:r>
    </w:p>
    <w:p w14:paraId="39374A43" w14:textId="77777777" w:rsidR="000B3F45" w:rsidRDefault="000B3F45" w:rsidP="000B3F45">
      <w:pPr>
        <w:pStyle w:val="Heading4"/>
      </w:pPr>
      <w:r>
        <w:t>Ground Heat Exchanger Inlet Temperature [C]</w:t>
      </w:r>
    </w:p>
    <w:p w14:paraId="1928C6C8" w14:textId="77777777" w:rsidR="000B3F45" w:rsidRDefault="000B3F45" w:rsidP="000B3F45">
      <w:pPr>
        <w:pStyle w:val="BodyText"/>
      </w:pPr>
      <w:r>
        <w:t xml:space="preserve">This is the temperature of the working fluid entering the ground heat exchanger. </w:t>
      </w:r>
    </w:p>
    <w:p w14:paraId="4C5EA359" w14:textId="77777777" w:rsidR="000B3F45" w:rsidRDefault="000B3F45" w:rsidP="000B3F45">
      <w:pPr>
        <w:pStyle w:val="Heading4"/>
      </w:pPr>
      <w:r>
        <w:t>Ground Heat Exchanger Outlet Temperature [C]</w:t>
      </w:r>
    </w:p>
    <w:p w14:paraId="65AD6C1D" w14:textId="77777777" w:rsidR="000B3F45" w:rsidRDefault="000B3F45" w:rsidP="000B3F45">
      <w:pPr>
        <w:pStyle w:val="BodyText"/>
      </w:pPr>
      <w:r>
        <w:t>This is the temperature of the working fluid leaving the ground heat exchanger.</w:t>
      </w:r>
    </w:p>
    <w:p w14:paraId="49198C1F" w14:textId="77777777" w:rsidR="000B3F45" w:rsidRDefault="000B3F45" w:rsidP="000B3F45">
      <w:pPr>
        <w:pStyle w:val="Heading4"/>
      </w:pPr>
      <w:r>
        <w:t>Ground Heat Exchanger Mass Flow Rate [kg/s]</w:t>
      </w:r>
    </w:p>
    <w:p w14:paraId="74215734" w14:textId="77777777" w:rsidR="000B3F45" w:rsidRDefault="000B3F45" w:rsidP="000B3F45">
      <w:pPr>
        <w:pStyle w:val="BodyText"/>
      </w:pPr>
      <w:r>
        <w:t xml:space="preserve">This is the mass flow rate of the working fluid through the heat exchanger. </w:t>
      </w:r>
    </w:p>
    <w:p w14:paraId="3E1B4CD8" w14:textId="77777777" w:rsidR="000B3F45" w:rsidRDefault="000B3F45" w:rsidP="000B3F45">
      <w:pPr>
        <w:pStyle w:val="Heading4"/>
      </w:pPr>
      <w:r>
        <w:t>Ground Heat Exchanger Average Fluid Temperature [C]</w:t>
      </w:r>
    </w:p>
    <w:p w14:paraId="385FC420" w14:textId="77777777" w:rsidR="000B3F45" w:rsidRDefault="000B3F45" w:rsidP="000B3F45">
      <w:pPr>
        <w:pStyle w:val="BodyText"/>
      </w:pPr>
      <w:r>
        <w:t xml:space="preserve">This is the average temperature of the working fluid inside the heat exchanger. </w:t>
      </w:r>
      <w:bookmarkEnd w:id="0"/>
      <w:bookmarkEnd w:id="1"/>
      <w:bookmarkEnd w:id="2"/>
      <w:bookmarkEnd w:id="3"/>
      <w:bookmarkEnd w:id="9"/>
      <w:bookmarkEnd w:id="26"/>
      <w:bookmarkEnd w:id="27"/>
    </w:p>
    <w:sectPr w:rsidR="000B3F45" w:rsidSect="0084192B">
      <w:headerReference w:type="default" r:id="rId11"/>
      <w:footerReference w:type="even" r:id="rId12"/>
      <w:footerReference w:type="default" r:id="rId13"/>
      <w:headerReference w:type="first" r:id="rId14"/>
      <w:footerReference w:type="first" r:id="rId15"/>
      <w:pgSz w:w="12240" w:h="15840" w:code="1"/>
      <w:pgMar w:top="1440" w:right="1440" w:bottom="1440" w:left="1440" w:header="965" w:footer="96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EF5A97" w14:textId="77777777" w:rsidR="006868EB" w:rsidRDefault="006868EB">
      <w:r>
        <w:separator/>
      </w:r>
    </w:p>
  </w:endnote>
  <w:endnote w:type="continuationSeparator" w:id="0">
    <w:p w14:paraId="1F3E7223" w14:textId="77777777" w:rsidR="006868EB" w:rsidRDefault="00686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ap Symbols">
    <w:altName w:val="Courier New"/>
    <w:charset w:val="00"/>
    <w:family w:val="roman"/>
    <w:pitch w:val="variable"/>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2CBF30" w14:textId="77777777" w:rsidR="00F157E6" w:rsidRDefault="00F157E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4AF728D" w14:textId="77777777" w:rsidR="00F157E6" w:rsidRDefault="00F157E6">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A32163" w14:textId="3424281F" w:rsidR="00F157E6" w:rsidRDefault="00F157E6" w:rsidP="0035414F">
    <w:pPr>
      <w:pStyle w:val="Footer"/>
      <w:pBdr>
        <w:top w:val="single" w:sz="8" w:space="1" w:color="auto"/>
      </w:pBdr>
      <w:tabs>
        <w:tab w:val="clear" w:pos="4320"/>
        <w:tab w:val="clear" w:pos="8640"/>
        <w:tab w:val="right" w:pos="9360"/>
      </w:tabs>
      <w:ind w:left="0"/>
    </w:pPr>
    <w:r>
      <w:fldChar w:fldCharType="begin"/>
    </w:r>
    <w:r>
      <w:instrText xml:space="preserve"> DATE \@ "M/d/yy" </w:instrText>
    </w:r>
    <w:r>
      <w:fldChar w:fldCharType="separate"/>
    </w:r>
    <w:r w:rsidR="0084378E">
      <w:rPr>
        <w:noProof/>
      </w:rPr>
      <w:t>1/16/15</w:t>
    </w:r>
    <w:r>
      <w:fldChar w:fldCharType="end"/>
    </w:r>
    <w:r>
      <w:tab/>
    </w:r>
    <w:r>
      <w:fldChar w:fldCharType="begin"/>
    </w:r>
    <w:r>
      <w:instrText xml:space="preserve"> PAGE  \* MERGEFORMAT </w:instrText>
    </w:r>
    <w:r>
      <w:fldChar w:fldCharType="separate"/>
    </w:r>
    <w:r w:rsidR="00F37E11">
      <w:rPr>
        <w:noProof/>
      </w:rPr>
      <w:t>1</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B5196" w14:textId="6A23FDCF" w:rsidR="00F157E6" w:rsidRDefault="00F157E6">
    <w:pPr>
      <w:pStyle w:val="Footer"/>
      <w:pBdr>
        <w:top w:val="single" w:sz="8" w:space="1" w:color="auto"/>
      </w:pBdr>
      <w:tabs>
        <w:tab w:val="clear" w:pos="4320"/>
      </w:tabs>
    </w:pPr>
    <w:r>
      <w:fldChar w:fldCharType="begin"/>
    </w:r>
    <w:r>
      <w:instrText xml:space="preserve"> DATE \@ "M/d/yy" </w:instrText>
    </w:r>
    <w:r>
      <w:fldChar w:fldCharType="separate"/>
    </w:r>
    <w:r w:rsidR="0084378E">
      <w:rPr>
        <w:noProof/>
      </w:rPr>
      <w:t>1/16/15</w:t>
    </w:r>
    <w:r>
      <w:fldChar w:fldCharType="end"/>
    </w:r>
    <w:r>
      <w:tab/>
    </w:r>
    <w:r>
      <w:fldChar w:fldCharType="begin"/>
    </w:r>
    <w:r>
      <w:instrText xml:space="preserve"> PAGE  \* MERGEFORMAT </w:instrText>
    </w:r>
    <w:r>
      <w:fldChar w:fldCharType="separate"/>
    </w:r>
    <w:r>
      <w:rPr>
        <w:noProof/>
      </w:rPr>
      <w:t>1</w:t>
    </w:r>
    <w:r>
      <w:fldChar w:fldCharType="end"/>
    </w:r>
    <w:r>
      <w:t xml:space="preserve"> </w:t>
    </w:r>
  </w:p>
  <w:p w14:paraId="7295B75D" w14:textId="77777777" w:rsidR="00F157E6" w:rsidRDefault="00F157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9A05F7" w14:textId="77777777" w:rsidR="006868EB" w:rsidRDefault="006868EB">
      <w:r>
        <w:separator/>
      </w:r>
    </w:p>
  </w:footnote>
  <w:footnote w:type="continuationSeparator" w:id="0">
    <w:p w14:paraId="0BAC662F" w14:textId="77777777" w:rsidR="006868EB" w:rsidRDefault="006868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A2ADB9" w14:textId="77777777" w:rsidR="00F157E6" w:rsidRPr="005A49CA" w:rsidRDefault="006868EB" w:rsidP="007D6B7F">
    <w:pPr>
      <w:pStyle w:val="Header"/>
      <w:tabs>
        <w:tab w:val="clear" w:pos="4320"/>
        <w:tab w:val="clear" w:pos="8640"/>
        <w:tab w:val="right" w:pos="9360"/>
      </w:tabs>
      <w:ind w:left="0"/>
    </w:pPr>
    <w:r>
      <w:fldChar w:fldCharType="begin"/>
    </w:r>
    <w:r>
      <w:instrText xml:space="preserve"> STYLEREF "Heading 1" \* MERGEFORMAT </w:instrText>
    </w:r>
    <w:r>
      <w:fldChar w:fldCharType="separate"/>
    </w:r>
    <w:r w:rsidR="00F37E11">
      <w:rPr>
        <w:b/>
        <w:bCs/>
        <w:noProof/>
      </w:rPr>
      <w:t>Error! No text of specified style in document.</w:t>
    </w:r>
    <w:r>
      <w:rPr>
        <w:noProof/>
      </w:rPr>
      <w:fldChar w:fldCharType="end"/>
    </w:r>
    <w:r w:rsidR="00F157E6" w:rsidRPr="005A49CA">
      <w:tab/>
    </w:r>
    <w:r>
      <w:fldChar w:fldCharType="begin"/>
    </w:r>
    <w:r>
      <w:instrText xml:space="preserve"> STYLEREF "Heading 2" \* MERGEFORMAT </w:instrText>
    </w:r>
    <w:r>
      <w:fldChar w:fldCharType="separate"/>
    </w:r>
    <w:r w:rsidR="00F37E11">
      <w:rPr>
        <w:b/>
        <w:bCs/>
        <w:noProof/>
      </w:rPr>
      <w:t>Error! No text of specified style in document.</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219B70" w14:textId="77777777" w:rsidR="00F157E6" w:rsidRDefault="006868EB">
    <w:pPr>
      <w:pStyle w:val="Header"/>
      <w:pBdr>
        <w:bottom w:val="single" w:sz="4" w:space="1" w:color="auto"/>
      </w:pBdr>
    </w:pPr>
    <w:r>
      <w:fldChar w:fldCharType="begin"/>
    </w:r>
    <w:r>
      <w:instrText xml:space="preserve"> STYLEREF "heading 1" \* MERGEFORMAT </w:instrText>
    </w:r>
    <w:r>
      <w:fldChar w:fldCharType="separate"/>
    </w:r>
    <w:r w:rsidR="00D150BF">
      <w:rPr>
        <w:noProof/>
      </w:rPr>
      <w:t>Input-Output Reference</w:t>
    </w:r>
    <w:r>
      <w:rPr>
        <w:noProof/>
      </w:rPr>
      <w:fldChar w:fldCharType="end"/>
    </w:r>
    <w:r w:rsidR="00F157E6">
      <w:tab/>
    </w:r>
    <w:r>
      <w:fldChar w:fldCharType="begin"/>
    </w:r>
    <w:r>
      <w:instrText xml:space="preserve"> STYLEREF "heading 2" \* MERGEFORMAT </w:instrText>
    </w:r>
    <w:r>
      <w:fldChar w:fldCharType="separate"/>
    </w:r>
    <w:r w:rsidR="00D150BF">
      <w:rPr>
        <w:noProof/>
      </w:rPr>
      <w:t>What’s different about EnergyPlus Input and Output?</w:t>
    </w:r>
    <w:r>
      <w:rPr>
        <w:noProof/>
      </w:rPr>
      <w:fldChar w:fldCharType="end"/>
    </w:r>
  </w:p>
  <w:p w14:paraId="1F54EA30" w14:textId="77777777" w:rsidR="00F157E6" w:rsidRDefault="00F157E6">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91CBB"/>
    <w:multiLevelType w:val="hybridMultilevel"/>
    <w:tmpl w:val="AD007BCA"/>
    <w:lvl w:ilvl="0" w:tplc="7FA8DD20">
      <w:start w:val="1"/>
      <w:numFmt w:val="decimal"/>
      <w:lvlText w:val="%1)"/>
      <w:lvlJc w:val="left"/>
      <w:pPr>
        <w:tabs>
          <w:tab w:val="num" w:pos="1440"/>
        </w:tabs>
        <w:ind w:left="1440" w:hanging="360"/>
      </w:pPr>
    </w:lvl>
    <w:lvl w:ilvl="1" w:tplc="D0D4CF42" w:tentative="1">
      <w:start w:val="1"/>
      <w:numFmt w:val="lowerLetter"/>
      <w:lvlText w:val="%2."/>
      <w:lvlJc w:val="left"/>
      <w:pPr>
        <w:tabs>
          <w:tab w:val="num" w:pos="2160"/>
        </w:tabs>
        <w:ind w:left="2160" w:hanging="360"/>
      </w:pPr>
    </w:lvl>
    <w:lvl w:ilvl="2" w:tplc="AC9C7900" w:tentative="1">
      <w:start w:val="1"/>
      <w:numFmt w:val="lowerRoman"/>
      <w:lvlText w:val="%3."/>
      <w:lvlJc w:val="right"/>
      <w:pPr>
        <w:tabs>
          <w:tab w:val="num" w:pos="2880"/>
        </w:tabs>
        <w:ind w:left="2880" w:hanging="180"/>
      </w:pPr>
    </w:lvl>
    <w:lvl w:ilvl="3" w:tplc="9BACA63E" w:tentative="1">
      <w:start w:val="1"/>
      <w:numFmt w:val="decimal"/>
      <w:lvlText w:val="%4."/>
      <w:lvlJc w:val="left"/>
      <w:pPr>
        <w:tabs>
          <w:tab w:val="num" w:pos="3600"/>
        </w:tabs>
        <w:ind w:left="3600" w:hanging="360"/>
      </w:pPr>
    </w:lvl>
    <w:lvl w:ilvl="4" w:tplc="21A06A4A" w:tentative="1">
      <w:start w:val="1"/>
      <w:numFmt w:val="lowerLetter"/>
      <w:lvlText w:val="%5."/>
      <w:lvlJc w:val="left"/>
      <w:pPr>
        <w:tabs>
          <w:tab w:val="num" w:pos="4320"/>
        </w:tabs>
        <w:ind w:left="4320" w:hanging="360"/>
      </w:pPr>
    </w:lvl>
    <w:lvl w:ilvl="5" w:tplc="399C9EFE" w:tentative="1">
      <w:start w:val="1"/>
      <w:numFmt w:val="lowerRoman"/>
      <w:lvlText w:val="%6."/>
      <w:lvlJc w:val="right"/>
      <w:pPr>
        <w:tabs>
          <w:tab w:val="num" w:pos="5040"/>
        </w:tabs>
        <w:ind w:left="5040" w:hanging="180"/>
      </w:pPr>
    </w:lvl>
    <w:lvl w:ilvl="6" w:tplc="0ADE2AF2" w:tentative="1">
      <w:start w:val="1"/>
      <w:numFmt w:val="decimal"/>
      <w:lvlText w:val="%7."/>
      <w:lvlJc w:val="left"/>
      <w:pPr>
        <w:tabs>
          <w:tab w:val="num" w:pos="5760"/>
        </w:tabs>
        <w:ind w:left="5760" w:hanging="360"/>
      </w:pPr>
    </w:lvl>
    <w:lvl w:ilvl="7" w:tplc="09206CAE" w:tentative="1">
      <w:start w:val="1"/>
      <w:numFmt w:val="lowerLetter"/>
      <w:lvlText w:val="%8."/>
      <w:lvlJc w:val="left"/>
      <w:pPr>
        <w:tabs>
          <w:tab w:val="num" w:pos="6480"/>
        </w:tabs>
        <w:ind w:left="6480" w:hanging="360"/>
      </w:pPr>
    </w:lvl>
    <w:lvl w:ilvl="8" w:tplc="B04A9DB4" w:tentative="1">
      <w:start w:val="1"/>
      <w:numFmt w:val="lowerRoman"/>
      <w:lvlText w:val="%9."/>
      <w:lvlJc w:val="right"/>
      <w:pPr>
        <w:tabs>
          <w:tab w:val="num" w:pos="7200"/>
        </w:tabs>
        <w:ind w:left="7200" w:hanging="180"/>
      </w:pPr>
    </w:lvl>
  </w:abstractNum>
  <w:abstractNum w:abstractNumId="1">
    <w:nsid w:val="046D7661"/>
    <w:multiLevelType w:val="hybridMultilevel"/>
    <w:tmpl w:val="C7A46430"/>
    <w:lvl w:ilvl="0" w:tplc="3C366C7C">
      <w:start w:val="1"/>
      <w:numFmt w:val="bullet"/>
      <w:lvlText w:val=""/>
      <w:lvlJc w:val="left"/>
      <w:pPr>
        <w:tabs>
          <w:tab w:val="num" w:pos="1800"/>
        </w:tabs>
        <w:ind w:left="1800" w:hanging="360"/>
      </w:pPr>
      <w:rPr>
        <w:rFonts w:ascii="Symbol" w:hAnsi="Symbol" w:hint="default"/>
      </w:rPr>
    </w:lvl>
    <w:lvl w:ilvl="1" w:tplc="3F4CC228">
      <w:start w:val="1"/>
      <w:numFmt w:val="bullet"/>
      <w:lvlText w:val="o"/>
      <w:lvlJc w:val="left"/>
      <w:pPr>
        <w:tabs>
          <w:tab w:val="num" w:pos="2520"/>
        </w:tabs>
        <w:ind w:left="2520" w:hanging="360"/>
      </w:pPr>
      <w:rPr>
        <w:rFonts w:ascii="Courier New" w:hAnsi="Courier New" w:cs="Courier New" w:hint="default"/>
      </w:rPr>
    </w:lvl>
    <w:lvl w:ilvl="2" w:tplc="30D6F616" w:tentative="1">
      <w:start w:val="1"/>
      <w:numFmt w:val="bullet"/>
      <w:lvlText w:val=""/>
      <w:lvlJc w:val="left"/>
      <w:pPr>
        <w:tabs>
          <w:tab w:val="num" w:pos="3240"/>
        </w:tabs>
        <w:ind w:left="3240" w:hanging="360"/>
      </w:pPr>
      <w:rPr>
        <w:rFonts w:ascii="Wingdings" w:hAnsi="Wingdings" w:hint="default"/>
      </w:rPr>
    </w:lvl>
    <w:lvl w:ilvl="3" w:tplc="71D43498" w:tentative="1">
      <w:start w:val="1"/>
      <w:numFmt w:val="bullet"/>
      <w:lvlText w:val=""/>
      <w:lvlJc w:val="left"/>
      <w:pPr>
        <w:tabs>
          <w:tab w:val="num" w:pos="3960"/>
        </w:tabs>
        <w:ind w:left="3960" w:hanging="360"/>
      </w:pPr>
      <w:rPr>
        <w:rFonts w:ascii="Symbol" w:hAnsi="Symbol" w:hint="default"/>
      </w:rPr>
    </w:lvl>
    <w:lvl w:ilvl="4" w:tplc="1C728634" w:tentative="1">
      <w:start w:val="1"/>
      <w:numFmt w:val="bullet"/>
      <w:lvlText w:val="o"/>
      <w:lvlJc w:val="left"/>
      <w:pPr>
        <w:tabs>
          <w:tab w:val="num" w:pos="4680"/>
        </w:tabs>
        <w:ind w:left="4680" w:hanging="360"/>
      </w:pPr>
      <w:rPr>
        <w:rFonts w:ascii="Courier New" w:hAnsi="Courier New" w:cs="Courier New" w:hint="default"/>
      </w:rPr>
    </w:lvl>
    <w:lvl w:ilvl="5" w:tplc="DB168424" w:tentative="1">
      <w:start w:val="1"/>
      <w:numFmt w:val="bullet"/>
      <w:lvlText w:val=""/>
      <w:lvlJc w:val="left"/>
      <w:pPr>
        <w:tabs>
          <w:tab w:val="num" w:pos="5400"/>
        </w:tabs>
        <w:ind w:left="5400" w:hanging="360"/>
      </w:pPr>
      <w:rPr>
        <w:rFonts w:ascii="Wingdings" w:hAnsi="Wingdings" w:hint="default"/>
      </w:rPr>
    </w:lvl>
    <w:lvl w:ilvl="6" w:tplc="D2DAA4CA" w:tentative="1">
      <w:start w:val="1"/>
      <w:numFmt w:val="bullet"/>
      <w:lvlText w:val=""/>
      <w:lvlJc w:val="left"/>
      <w:pPr>
        <w:tabs>
          <w:tab w:val="num" w:pos="6120"/>
        </w:tabs>
        <w:ind w:left="6120" w:hanging="360"/>
      </w:pPr>
      <w:rPr>
        <w:rFonts w:ascii="Symbol" w:hAnsi="Symbol" w:hint="default"/>
      </w:rPr>
    </w:lvl>
    <w:lvl w:ilvl="7" w:tplc="73DAF710" w:tentative="1">
      <w:start w:val="1"/>
      <w:numFmt w:val="bullet"/>
      <w:lvlText w:val="o"/>
      <w:lvlJc w:val="left"/>
      <w:pPr>
        <w:tabs>
          <w:tab w:val="num" w:pos="6840"/>
        </w:tabs>
        <w:ind w:left="6840" w:hanging="360"/>
      </w:pPr>
      <w:rPr>
        <w:rFonts w:ascii="Courier New" w:hAnsi="Courier New" w:cs="Courier New" w:hint="default"/>
      </w:rPr>
    </w:lvl>
    <w:lvl w:ilvl="8" w:tplc="DB8E813C" w:tentative="1">
      <w:start w:val="1"/>
      <w:numFmt w:val="bullet"/>
      <w:lvlText w:val=""/>
      <w:lvlJc w:val="left"/>
      <w:pPr>
        <w:tabs>
          <w:tab w:val="num" w:pos="7560"/>
        </w:tabs>
        <w:ind w:left="7560" w:hanging="360"/>
      </w:pPr>
      <w:rPr>
        <w:rFonts w:ascii="Wingdings" w:hAnsi="Wingdings" w:hint="default"/>
      </w:rPr>
    </w:lvl>
  </w:abstractNum>
  <w:abstractNum w:abstractNumId="2">
    <w:nsid w:val="06D41392"/>
    <w:multiLevelType w:val="hybridMultilevel"/>
    <w:tmpl w:val="FB96649E"/>
    <w:lvl w:ilvl="0" w:tplc="B86207EC">
      <w:start w:val="1"/>
      <w:numFmt w:val="decimal"/>
      <w:lvlText w:val="(%1)"/>
      <w:lvlJc w:val="left"/>
      <w:pPr>
        <w:tabs>
          <w:tab w:val="num" w:pos="1440"/>
        </w:tabs>
        <w:ind w:left="1440" w:hanging="360"/>
      </w:pPr>
      <w:rPr>
        <w:rFonts w:ascii="Arial" w:hAnsi="Arial" w:cs="Times New Roman" w:hint="default"/>
        <w:b w:val="0"/>
        <w:i w:val="0"/>
        <w:sz w:val="18"/>
        <w:szCs w:val="18"/>
      </w:rPr>
    </w:lvl>
    <w:lvl w:ilvl="1" w:tplc="4F4CA82A" w:tentative="1">
      <w:start w:val="1"/>
      <w:numFmt w:val="lowerLetter"/>
      <w:lvlText w:val="%2."/>
      <w:lvlJc w:val="left"/>
      <w:pPr>
        <w:tabs>
          <w:tab w:val="num" w:pos="1440"/>
        </w:tabs>
        <w:ind w:left="1440" w:hanging="360"/>
      </w:pPr>
    </w:lvl>
    <w:lvl w:ilvl="2" w:tplc="D2BE3940" w:tentative="1">
      <w:start w:val="1"/>
      <w:numFmt w:val="lowerRoman"/>
      <w:lvlText w:val="%3."/>
      <w:lvlJc w:val="right"/>
      <w:pPr>
        <w:tabs>
          <w:tab w:val="num" w:pos="2160"/>
        </w:tabs>
        <w:ind w:left="2160" w:hanging="180"/>
      </w:pPr>
    </w:lvl>
    <w:lvl w:ilvl="3" w:tplc="A0C06F0A" w:tentative="1">
      <w:start w:val="1"/>
      <w:numFmt w:val="decimal"/>
      <w:lvlText w:val="%4."/>
      <w:lvlJc w:val="left"/>
      <w:pPr>
        <w:tabs>
          <w:tab w:val="num" w:pos="2880"/>
        </w:tabs>
        <w:ind w:left="2880" w:hanging="360"/>
      </w:pPr>
    </w:lvl>
    <w:lvl w:ilvl="4" w:tplc="60786750" w:tentative="1">
      <w:start w:val="1"/>
      <w:numFmt w:val="lowerLetter"/>
      <w:lvlText w:val="%5."/>
      <w:lvlJc w:val="left"/>
      <w:pPr>
        <w:tabs>
          <w:tab w:val="num" w:pos="3600"/>
        </w:tabs>
        <w:ind w:left="3600" w:hanging="360"/>
      </w:pPr>
    </w:lvl>
    <w:lvl w:ilvl="5" w:tplc="D86A1676" w:tentative="1">
      <w:start w:val="1"/>
      <w:numFmt w:val="lowerRoman"/>
      <w:lvlText w:val="%6."/>
      <w:lvlJc w:val="right"/>
      <w:pPr>
        <w:tabs>
          <w:tab w:val="num" w:pos="4320"/>
        </w:tabs>
        <w:ind w:left="4320" w:hanging="180"/>
      </w:pPr>
    </w:lvl>
    <w:lvl w:ilvl="6" w:tplc="FC54ED68" w:tentative="1">
      <w:start w:val="1"/>
      <w:numFmt w:val="decimal"/>
      <w:lvlText w:val="%7."/>
      <w:lvlJc w:val="left"/>
      <w:pPr>
        <w:tabs>
          <w:tab w:val="num" w:pos="5040"/>
        </w:tabs>
        <w:ind w:left="5040" w:hanging="360"/>
      </w:pPr>
    </w:lvl>
    <w:lvl w:ilvl="7" w:tplc="3FC86720" w:tentative="1">
      <w:start w:val="1"/>
      <w:numFmt w:val="lowerLetter"/>
      <w:lvlText w:val="%8."/>
      <w:lvlJc w:val="left"/>
      <w:pPr>
        <w:tabs>
          <w:tab w:val="num" w:pos="5760"/>
        </w:tabs>
        <w:ind w:left="5760" w:hanging="360"/>
      </w:pPr>
    </w:lvl>
    <w:lvl w:ilvl="8" w:tplc="A5483584" w:tentative="1">
      <w:start w:val="1"/>
      <w:numFmt w:val="lowerRoman"/>
      <w:lvlText w:val="%9."/>
      <w:lvlJc w:val="right"/>
      <w:pPr>
        <w:tabs>
          <w:tab w:val="num" w:pos="6480"/>
        </w:tabs>
        <w:ind w:left="6480" w:hanging="180"/>
      </w:pPr>
    </w:lvl>
  </w:abstractNum>
  <w:abstractNum w:abstractNumId="3">
    <w:nsid w:val="07822F98"/>
    <w:multiLevelType w:val="singleLevel"/>
    <w:tmpl w:val="E1AE6BEE"/>
    <w:lvl w:ilvl="0">
      <w:start w:val="1"/>
      <w:numFmt w:val="none"/>
      <w:lvlText w:val=""/>
      <w:legacy w:legacy="1" w:legacySpace="0" w:legacyIndent="0"/>
      <w:lvlJc w:val="left"/>
    </w:lvl>
  </w:abstractNum>
  <w:abstractNum w:abstractNumId="4">
    <w:nsid w:val="0C831F10"/>
    <w:multiLevelType w:val="hybridMultilevel"/>
    <w:tmpl w:val="077098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EE93194"/>
    <w:multiLevelType w:val="hybridMultilevel"/>
    <w:tmpl w:val="5112B522"/>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6">
    <w:nsid w:val="0FBD7931"/>
    <w:multiLevelType w:val="hybridMultilevel"/>
    <w:tmpl w:val="2CB231DE"/>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7">
    <w:nsid w:val="10872F91"/>
    <w:multiLevelType w:val="hybridMultilevel"/>
    <w:tmpl w:val="339412C2"/>
    <w:lvl w:ilvl="0" w:tplc="3AE82546">
      <w:start w:val="1"/>
      <w:numFmt w:val="bullet"/>
      <w:lvlText w:val=""/>
      <w:lvlJc w:val="left"/>
      <w:pPr>
        <w:tabs>
          <w:tab w:val="num" w:pos="1800"/>
        </w:tabs>
        <w:ind w:left="1800" w:hanging="360"/>
      </w:pPr>
      <w:rPr>
        <w:rFonts w:ascii="Symbol" w:hAnsi="Symbol" w:hint="default"/>
      </w:rPr>
    </w:lvl>
    <w:lvl w:ilvl="1" w:tplc="5A6C47A0" w:tentative="1">
      <w:start w:val="1"/>
      <w:numFmt w:val="bullet"/>
      <w:lvlText w:val="o"/>
      <w:lvlJc w:val="left"/>
      <w:pPr>
        <w:tabs>
          <w:tab w:val="num" w:pos="2520"/>
        </w:tabs>
        <w:ind w:left="2520" w:hanging="360"/>
      </w:pPr>
      <w:rPr>
        <w:rFonts w:ascii="Courier New" w:hAnsi="Courier New" w:cs="Courier New" w:hint="default"/>
      </w:rPr>
    </w:lvl>
    <w:lvl w:ilvl="2" w:tplc="20802314" w:tentative="1">
      <w:start w:val="1"/>
      <w:numFmt w:val="bullet"/>
      <w:lvlText w:val=""/>
      <w:lvlJc w:val="left"/>
      <w:pPr>
        <w:tabs>
          <w:tab w:val="num" w:pos="3240"/>
        </w:tabs>
        <w:ind w:left="3240" w:hanging="360"/>
      </w:pPr>
      <w:rPr>
        <w:rFonts w:ascii="Wingdings" w:hAnsi="Wingdings" w:hint="default"/>
      </w:rPr>
    </w:lvl>
    <w:lvl w:ilvl="3" w:tplc="2BEEBEDE" w:tentative="1">
      <w:start w:val="1"/>
      <w:numFmt w:val="bullet"/>
      <w:lvlText w:val=""/>
      <w:lvlJc w:val="left"/>
      <w:pPr>
        <w:tabs>
          <w:tab w:val="num" w:pos="3960"/>
        </w:tabs>
        <w:ind w:left="3960" w:hanging="360"/>
      </w:pPr>
      <w:rPr>
        <w:rFonts w:ascii="Symbol" w:hAnsi="Symbol" w:hint="default"/>
      </w:rPr>
    </w:lvl>
    <w:lvl w:ilvl="4" w:tplc="C32CE87A" w:tentative="1">
      <w:start w:val="1"/>
      <w:numFmt w:val="bullet"/>
      <w:lvlText w:val="o"/>
      <w:lvlJc w:val="left"/>
      <w:pPr>
        <w:tabs>
          <w:tab w:val="num" w:pos="4680"/>
        </w:tabs>
        <w:ind w:left="4680" w:hanging="360"/>
      </w:pPr>
      <w:rPr>
        <w:rFonts w:ascii="Courier New" w:hAnsi="Courier New" w:cs="Courier New" w:hint="default"/>
      </w:rPr>
    </w:lvl>
    <w:lvl w:ilvl="5" w:tplc="513E51B0" w:tentative="1">
      <w:start w:val="1"/>
      <w:numFmt w:val="bullet"/>
      <w:lvlText w:val=""/>
      <w:lvlJc w:val="left"/>
      <w:pPr>
        <w:tabs>
          <w:tab w:val="num" w:pos="5400"/>
        </w:tabs>
        <w:ind w:left="5400" w:hanging="360"/>
      </w:pPr>
      <w:rPr>
        <w:rFonts w:ascii="Wingdings" w:hAnsi="Wingdings" w:hint="default"/>
      </w:rPr>
    </w:lvl>
    <w:lvl w:ilvl="6" w:tplc="51C0CC20" w:tentative="1">
      <w:start w:val="1"/>
      <w:numFmt w:val="bullet"/>
      <w:lvlText w:val=""/>
      <w:lvlJc w:val="left"/>
      <w:pPr>
        <w:tabs>
          <w:tab w:val="num" w:pos="6120"/>
        </w:tabs>
        <w:ind w:left="6120" w:hanging="360"/>
      </w:pPr>
      <w:rPr>
        <w:rFonts w:ascii="Symbol" w:hAnsi="Symbol" w:hint="default"/>
      </w:rPr>
    </w:lvl>
    <w:lvl w:ilvl="7" w:tplc="989AEB9E" w:tentative="1">
      <w:start w:val="1"/>
      <w:numFmt w:val="bullet"/>
      <w:lvlText w:val="o"/>
      <w:lvlJc w:val="left"/>
      <w:pPr>
        <w:tabs>
          <w:tab w:val="num" w:pos="6840"/>
        </w:tabs>
        <w:ind w:left="6840" w:hanging="360"/>
      </w:pPr>
      <w:rPr>
        <w:rFonts w:ascii="Courier New" w:hAnsi="Courier New" w:cs="Courier New" w:hint="default"/>
      </w:rPr>
    </w:lvl>
    <w:lvl w:ilvl="8" w:tplc="9B626D5E" w:tentative="1">
      <w:start w:val="1"/>
      <w:numFmt w:val="bullet"/>
      <w:lvlText w:val=""/>
      <w:lvlJc w:val="left"/>
      <w:pPr>
        <w:tabs>
          <w:tab w:val="num" w:pos="7560"/>
        </w:tabs>
        <w:ind w:left="7560" w:hanging="360"/>
      </w:pPr>
      <w:rPr>
        <w:rFonts w:ascii="Wingdings" w:hAnsi="Wingdings" w:hint="default"/>
      </w:rPr>
    </w:lvl>
  </w:abstractNum>
  <w:abstractNum w:abstractNumId="8">
    <w:nsid w:val="11505647"/>
    <w:multiLevelType w:val="hybridMultilevel"/>
    <w:tmpl w:val="495A7E8C"/>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9">
    <w:nsid w:val="146E7327"/>
    <w:multiLevelType w:val="hybridMultilevel"/>
    <w:tmpl w:val="12F007DA"/>
    <w:lvl w:ilvl="0" w:tplc="04090001">
      <w:start w:val="1"/>
      <w:numFmt w:val="decimal"/>
      <w:lvlText w:val="%1)"/>
      <w:lvlJc w:val="left"/>
      <w:pPr>
        <w:tabs>
          <w:tab w:val="num" w:pos="1800"/>
        </w:tabs>
        <w:ind w:left="1800" w:hanging="360"/>
      </w:pPr>
    </w:lvl>
    <w:lvl w:ilvl="1" w:tplc="04090003" w:tentative="1">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10">
    <w:nsid w:val="178047A1"/>
    <w:multiLevelType w:val="hybridMultilevel"/>
    <w:tmpl w:val="400454E8"/>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nsid w:val="18B45AA6"/>
    <w:multiLevelType w:val="hybridMultilevel"/>
    <w:tmpl w:val="C4E2A0C4"/>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2">
    <w:nsid w:val="192A239E"/>
    <w:multiLevelType w:val="hybridMultilevel"/>
    <w:tmpl w:val="2CE012B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19CF5C67"/>
    <w:multiLevelType w:val="hybridMultilevel"/>
    <w:tmpl w:val="25F0C8D4"/>
    <w:lvl w:ilvl="0" w:tplc="08090001">
      <w:start w:val="1"/>
      <w:numFmt w:val="decimal"/>
      <w:lvlText w:val="%1."/>
      <w:lvlJc w:val="left"/>
      <w:pPr>
        <w:tabs>
          <w:tab w:val="num" w:pos="1800"/>
        </w:tabs>
        <w:ind w:left="1800" w:hanging="360"/>
      </w:pPr>
    </w:lvl>
    <w:lvl w:ilvl="1" w:tplc="08090003" w:tentative="1">
      <w:start w:val="1"/>
      <w:numFmt w:val="lowerLetter"/>
      <w:lvlText w:val="%2."/>
      <w:lvlJc w:val="left"/>
      <w:pPr>
        <w:tabs>
          <w:tab w:val="num" w:pos="2520"/>
        </w:tabs>
        <w:ind w:left="2520" w:hanging="360"/>
      </w:pPr>
    </w:lvl>
    <w:lvl w:ilvl="2" w:tplc="08090005" w:tentative="1">
      <w:start w:val="1"/>
      <w:numFmt w:val="lowerRoman"/>
      <w:lvlText w:val="%3."/>
      <w:lvlJc w:val="right"/>
      <w:pPr>
        <w:tabs>
          <w:tab w:val="num" w:pos="3240"/>
        </w:tabs>
        <w:ind w:left="3240" w:hanging="180"/>
      </w:pPr>
    </w:lvl>
    <w:lvl w:ilvl="3" w:tplc="08090001" w:tentative="1">
      <w:start w:val="1"/>
      <w:numFmt w:val="decimal"/>
      <w:lvlText w:val="%4."/>
      <w:lvlJc w:val="left"/>
      <w:pPr>
        <w:tabs>
          <w:tab w:val="num" w:pos="3960"/>
        </w:tabs>
        <w:ind w:left="3960" w:hanging="360"/>
      </w:pPr>
    </w:lvl>
    <w:lvl w:ilvl="4" w:tplc="08090003" w:tentative="1">
      <w:start w:val="1"/>
      <w:numFmt w:val="lowerLetter"/>
      <w:lvlText w:val="%5."/>
      <w:lvlJc w:val="left"/>
      <w:pPr>
        <w:tabs>
          <w:tab w:val="num" w:pos="4680"/>
        </w:tabs>
        <w:ind w:left="4680" w:hanging="360"/>
      </w:pPr>
    </w:lvl>
    <w:lvl w:ilvl="5" w:tplc="08090005" w:tentative="1">
      <w:start w:val="1"/>
      <w:numFmt w:val="lowerRoman"/>
      <w:lvlText w:val="%6."/>
      <w:lvlJc w:val="right"/>
      <w:pPr>
        <w:tabs>
          <w:tab w:val="num" w:pos="5400"/>
        </w:tabs>
        <w:ind w:left="5400" w:hanging="180"/>
      </w:pPr>
    </w:lvl>
    <w:lvl w:ilvl="6" w:tplc="08090001" w:tentative="1">
      <w:start w:val="1"/>
      <w:numFmt w:val="decimal"/>
      <w:lvlText w:val="%7."/>
      <w:lvlJc w:val="left"/>
      <w:pPr>
        <w:tabs>
          <w:tab w:val="num" w:pos="6120"/>
        </w:tabs>
        <w:ind w:left="6120" w:hanging="360"/>
      </w:pPr>
    </w:lvl>
    <w:lvl w:ilvl="7" w:tplc="08090003" w:tentative="1">
      <w:start w:val="1"/>
      <w:numFmt w:val="lowerLetter"/>
      <w:lvlText w:val="%8."/>
      <w:lvlJc w:val="left"/>
      <w:pPr>
        <w:tabs>
          <w:tab w:val="num" w:pos="6840"/>
        </w:tabs>
        <w:ind w:left="6840" w:hanging="360"/>
      </w:pPr>
    </w:lvl>
    <w:lvl w:ilvl="8" w:tplc="08090005" w:tentative="1">
      <w:start w:val="1"/>
      <w:numFmt w:val="lowerRoman"/>
      <w:lvlText w:val="%9."/>
      <w:lvlJc w:val="right"/>
      <w:pPr>
        <w:tabs>
          <w:tab w:val="num" w:pos="7560"/>
        </w:tabs>
        <w:ind w:left="7560" w:hanging="180"/>
      </w:pPr>
    </w:lvl>
  </w:abstractNum>
  <w:abstractNum w:abstractNumId="14">
    <w:nsid w:val="1BF77706"/>
    <w:multiLevelType w:val="hybridMultilevel"/>
    <w:tmpl w:val="D84EAB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1CDE2B53"/>
    <w:multiLevelType w:val="singleLevel"/>
    <w:tmpl w:val="E1AE6BEE"/>
    <w:lvl w:ilvl="0">
      <w:start w:val="1"/>
      <w:numFmt w:val="none"/>
      <w:lvlText w:val=""/>
      <w:legacy w:legacy="1" w:legacySpace="0" w:legacyIndent="0"/>
      <w:lvlJc w:val="left"/>
    </w:lvl>
  </w:abstractNum>
  <w:abstractNum w:abstractNumId="16">
    <w:nsid w:val="1E5D1860"/>
    <w:multiLevelType w:val="hybridMultilevel"/>
    <w:tmpl w:val="B8D201A8"/>
    <w:lvl w:ilvl="0" w:tplc="04090011">
      <w:start w:val="1"/>
      <w:numFmt w:val="decimal"/>
      <w:lvlText w:val="%1."/>
      <w:lvlJc w:val="left"/>
      <w:pPr>
        <w:tabs>
          <w:tab w:val="num" w:pos="1440"/>
        </w:tabs>
        <w:ind w:left="144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nsid w:val="20BB5892"/>
    <w:multiLevelType w:val="hybridMultilevel"/>
    <w:tmpl w:val="2E42FE3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nsid w:val="253D4A67"/>
    <w:multiLevelType w:val="hybridMultilevel"/>
    <w:tmpl w:val="1E1C6BAA"/>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nsid w:val="2F7A23DE"/>
    <w:multiLevelType w:val="hybridMultilevel"/>
    <w:tmpl w:val="7CE6FF3A"/>
    <w:lvl w:ilvl="0" w:tplc="04090001">
      <w:start w:val="1"/>
      <w:numFmt w:val="decimal"/>
      <w:lvlText w:val="%1)"/>
      <w:lvlJc w:val="left"/>
      <w:pPr>
        <w:tabs>
          <w:tab w:val="num" w:pos="1800"/>
        </w:tabs>
        <w:ind w:left="180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0">
    <w:nsid w:val="315C54B9"/>
    <w:multiLevelType w:val="hybridMultilevel"/>
    <w:tmpl w:val="028C2EE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34D63D8D"/>
    <w:multiLevelType w:val="multilevel"/>
    <w:tmpl w:val="F89E5194"/>
    <w:lvl w:ilvl="0">
      <w:start w:val="1"/>
      <w:numFmt w:val="decimal"/>
      <w:lvlText w:val="%1.0"/>
      <w:lvlJc w:val="left"/>
      <w:pPr>
        <w:tabs>
          <w:tab w:val="num" w:pos="1800"/>
        </w:tabs>
        <w:ind w:left="1800" w:hanging="360"/>
      </w:pPr>
      <w:rPr>
        <w:rFonts w:hint="default"/>
      </w:rPr>
    </w:lvl>
    <w:lvl w:ilvl="1">
      <w:start w:val="1"/>
      <w:numFmt w:val="decimal"/>
      <w:lvlText w:val="%1.%2"/>
      <w:lvlJc w:val="left"/>
      <w:pPr>
        <w:tabs>
          <w:tab w:val="num" w:pos="2520"/>
        </w:tabs>
        <w:ind w:left="252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120"/>
        </w:tabs>
        <w:ind w:left="6120" w:hanging="1080"/>
      </w:pPr>
      <w:rPr>
        <w:rFonts w:hint="default"/>
      </w:rPr>
    </w:lvl>
    <w:lvl w:ilvl="6">
      <w:start w:val="1"/>
      <w:numFmt w:val="decimal"/>
      <w:lvlText w:val="%1.%2.%3.%4.%5.%6.%7"/>
      <w:lvlJc w:val="left"/>
      <w:pPr>
        <w:tabs>
          <w:tab w:val="num" w:pos="6840"/>
        </w:tabs>
        <w:ind w:left="6840" w:hanging="1080"/>
      </w:pPr>
      <w:rPr>
        <w:rFonts w:hint="default"/>
      </w:rPr>
    </w:lvl>
    <w:lvl w:ilvl="7">
      <w:start w:val="1"/>
      <w:numFmt w:val="decimal"/>
      <w:lvlText w:val="%1.%2.%3.%4.%5.%6.%7.%8"/>
      <w:lvlJc w:val="left"/>
      <w:pPr>
        <w:tabs>
          <w:tab w:val="num" w:pos="7920"/>
        </w:tabs>
        <w:ind w:left="7920" w:hanging="1440"/>
      </w:pPr>
      <w:rPr>
        <w:rFonts w:hint="default"/>
      </w:rPr>
    </w:lvl>
    <w:lvl w:ilvl="8">
      <w:start w:val="1"/>
      <w:numFmt w:val="decimal"/>
      <w:lvlText w:val="%1.%2.%3.%4.%5.%6.%7.%8.%9"/>
      <w:lvlJc w:val="left"/>
      <w:pPr>
        <w:tabs>
          <w:tab w:val="num" w:pos="8640"/>
        </w:tabs>
        <w:ind w:left="8640" w:hanging="1440"/>
      </w:pPr>
      <w:rPr>
        <w:rFonts w:hint="default"/>
      </w:rPr>
    </w:lvl>
  </w:abstractNum>
  <w:abstractNum w:abstractNumId="22">
    <w:nsid w:val="351C297D"/>
    <w:multiLevelType w:val="hybridMultilevel"/>
    <w:tmpl w:val="D5C8E646"/>
    <w:lvl w:ilvl="0" w:tplc="04090001">
      <w:start w:val="1"/>
      <w:numFmt w:val="decimal"/>
      <w:lvlText w:val="%1)"/>
      <w:lvlJc w:val="left"/>
      <w:pPr>
        <w:tabs>
          <w:tab w:val="num" w:pos="1800"/>
        </w:tabs>
        <w:ind w:left="1800" w:hanging="360"/>
      </w:pPr>
      <w:rPr>
        <w:rFonts w:hint="default"/>
      </w:rPr>
    </w:lvl>
    <w:lvl w:ilvl="1" w:tplc="04090003">
      <w:start w:val="1"/>
      <w:numFmt w:val="decimal"/>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23">
    <w:nsid w:val="35496733"/>
    <w:multiLevelType w:val="hybridMultilevel"/>
    <w:tmpl w:val="9C90CE5C"/>
    <w:lvl w:ilvl="0" w:tplc="04090001">
      <w:start w:val="1"/>
      <w:numFmt w:val="decimal"/>
      <w:lvlText w:val="%1."/>
      <w:lvlJc w:val="left"/>
      <w:pPr>
        <w:tabs>
          <w:tab w:val="num" w:pos="1800"/>
        </w:tabs>
        <w:ind w:left="1800" w:hanging="360"/>
      </w:p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24">
    <w:nsid w:val="39B77266"/>
    <w:multiLevelType w:val="multilevel"/>
    <w:tmpl w:val="E1AE6BE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5">
    <w:nsid w:val="3A6A315A"/>
    <w:multiLevelType w:val="hybridMultilevel"/>
    <w:tmpl w:val="0BC8607A"/>
    <w:lvl w:ilvl="0" w:tplc="04090001">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6">
    <w:nsid w:val="3C055040"/>
    <w:multiLevelType w:val="hybridMultilevel"/>
    <w:tmpl w:val="DBFCEE80"/>
    <w:lvl w:ilvl="0" w:tplc="73B6AA96">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7">
    <w:nsid w:val="3D9123FB"/>
    <w:multiLevelType w:val="hybridMultilevel"/>
    <w:tmpl w:val="36060CD2"/>
    <w:lvl w:ilvl="0" w:tplc="04090001">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
    <w:nsid w:val="3F9F6622"/>
    <w:multiLevelType w:val="hybridMultilevel"/>
    <w:tmpl w:val="3594BA4E"/>
    <w:lvl w:ilvl="0" w:tplc="C3808670">
      <w:start w:val="1"/>
      <w:numFmt w:val="decimal"/>
      <w:lvlText w:val="%1."/>
      <w:lvlJc w:val="left"/>
      <w:pPr>
        <w:tabs>
          <w:tab w:val="num" w:pos="1800"/>
        </w:tabs>
        <w:ind w:left="1800" w:hanging="360"/>
      </w:pPr>
    </w:lvl>
    <w:lvl w:ilvl="1" w:tplc="0A6E765E">
      <w:start w:val="1"/>
      <w:numFmt w:val="bullet"/>
      <w:lvlText w:val=""/>
      <w:lvlJc w:val="left"/>
      <w:pPr>
        <w:tabs>
          <w:tab w:val="num" w:pos="2520"/>
        </w:tabs>
        <w:ind w:left="2520" w:hanging="360"/>
      </w:pPr>
      <w:rPr>
        <w:rFonts w:ascii="Symbol" w:hAnsi="Symbol" w:hint="default"/>
      </w:rPr>
    </w:lvl>
    <w:lvl w:ilvl="2" w:tplc="7212AAFE" w:tentative="1">
      <w:start w:val="1"/>
      <w:numFmt w:val="lowerRoman"/>
      <w:lvlText w:val="%3."/>
      <w:lvlJc w:val="right"/>
      <w:pPr>
        <w:tabs>
          <w:tab w:val="num" w:pos="3240"/>
        </w:tabs>
        <w:ind w:left="3240" w:hanging="180"/>
      </w:pPr>
    </w:lvl>
    <w:lvl w:ilvl="3" w:tplc="628ACF0C" w:tentative="1">
      <w:start w:val="1"/>
      <w:numFmt w:val="decimal"/>
      <w:lvlText w:val="%4."/>
      <w:lvlJc w:val="left"/>
      <w:pPr>
        <w:tabs>
          <w:tab w:val="num" w:pos="3960"/>
        </w:tabs>
        <w:ind w:left="3960" w:hanging="360"/>
      </w:pPr>
    </w:lvl>
    <w:lvl w:ilvl="4" w:tplc="A54E1C94" w:tentative="1">
      <w:start w:val="1"/>
      <w:numFmt w:val="lowerLetter"/>
      <w:lvlText w:val="%5."/>
      <w:lvlJc w:val="left"/>
      <w:pPr>
        <w:tabs>
          <w:tab w:val="num" w:pos="4680"/>
        </w:tabs>
        <w:ind w:left="4680" w:hanging="360"/>
      </w:pPr>
    </w:lvl>
    <w:lvl w:ilvl="5" w:tplc="CFCEB0B8" w:tentative="1">
      <w:start w:val="1"/>
      <w:numFmt w:val="lowerRoman"/>
      <w:lvlText w:val="%6."/>
      <w:lvlJc w:val="right"/>
      <w:pPr>
        <w:tabs>
          <w:tab w:val="num" w:pos="5400"/>
        </w:tabs>
        <w:ind w:left="5400" w:hanging="180"/>
      </w:pPr>
    </w:lvl>
    <w:lvl w:ilvl="6" w:tplc="328A4DC8" w:tentative="1">
      <w:start w:val="1"/>
      <w:numFmt w:val="decimal"/>
      <w:lvlText w:val="%7."/>
      <w:lvlJc w:val="left"/>
      <w:pPr>
        <w:tabs>
          <w:tab w:val="num" w:pos="6120"/>
        </w:tabs>
        <w:ind w:left="6120" w:hanging="360"/>
      </w:pPr>
    </w:lvl>
    <w:lvl w:ilvl="7" w:tplc="47C47EC0" w:tentative="1">
      <w:start w:val="1"/>
      <w:numFmt w:val="lowerLetter"/>
      <w:lvlText w:val="%8."/>
      <w:lvlJc w:val="left"/>
      <w:pPr>
        <w:tabs>
          <w:tab w:val="num" w:pos="6840"/>
        </w:tabs>
        <w:ind w:left="6840" w:hanging="360"/>
      </w:pPr>
    </w:lvl>
    <w:lvl w:ilvl="8" w:tplc="06E843AA" w:tentative="1">
      <w:start w:val="1"/>
      <w:numFmt w:val="lowerRoman"/>
      <w:lvlText w:val="%9."/>
      <w:lvlJc w:val="right"/>
      <w:pPr>
        <w:tabs>
          <w:tab w:val="num" w:pos="7560"/>
        </w:tabs>
        <w:ind w:left="7560" w:hanging="180"/>
      </w:pPr>
    </w:lvl>
  </w:abstractNum>
  <w:abstractNum w:abstractNumId="29">
    <w:nsid w:val="421615BF"/>
    <w:multiLevelType w:val="hybridMultilevel"/>
    <w:tmpl w:val="FBD271AE"/>
    <w:lvl w:ilvl="0" w:tplc="A28200DA">
      <w:start w:val="1"/>
      <w:numFmt w:val="decimal"/>
      <w:lvlText w:val="(%1)"/>
      <w:lvlJc w:val="left"/>
      <w:pPr>
        <w:tabs>
          <w:tab w:val="num" w:pos="720"/>
        </w:tabs>
        <w:ind w:left="720" w:hanging="360"/>
      </w:pPr>
    </w:lvl>
    <w:lvl w:ilvl="1" w:tplc="0E50624C" w:tentative="1">
      <w:start w:val="1"/>
      <w:numFmt w:val="decimal"/>
      <w:lvlText w:val="(%2)"/>
      <w:lvlJc w:val="left"/>
      <w:pPr>
        <w:tabs>
          <w:tab w:val="num" w:pos="1440"/>
        </w:tabs>
        <w:ind w:left="1440" w:hanging="360"/>
      </w:pPr>
    </w:lvl>
    <w:lvl w:ilvl="2" w:tplc="75DE5CFE" w:tentative="1">
      <w:start w:val="1"/>
      <w:numFmt w:val="decimal"/>
      <w:lvlText w:val="(%3)"/>
      <w:lvlJc w:val="left"/>
      <w:pPr>
        <w:tabs>
          <w:tab w:val="num" w:pos="2160"/>
        </w:tabs>
        <w:ind w:left="2160" w:hanging="360"/>
      </w:pPr>
    </w:lvl>
    <w:lvl w:ilvl="3" w:tplc="ECA29AD4" w:tentative="1">
      <w:start w:val="1"/>
      <w:numFmt w:val="decimal"/>
      <w:lvlText w:val="(%4)"/>
      <w:lvlJc w:val="left"/>
      <w:pPr>
        <w:tabs>
          <w:tab w:val="num" w:pos="2880"/>
        </w:tabs>
        <w:ind w:left="2880" w:hanging="360"/>
      </w:pPr>
    </w:lvl>
    <w:lvl w:ilvl="4" w:tplc="632E4696" w:tentative="1">
      <w:start w:val="1"/>
      <w:numFmt w:val="decimal"/>
      <w:lvlText w:val="(%5)"/>
      <w:lvlJc w:val="left"/>
      <w:pPr>
        <w:tabs>
          <w:tab w:val="num" w:pos="3600"/>
        </w:tabs>
        <w:ind w:left="3600" w:hanging="360"/>
      </w:pPr>
    </w:lvl>
    <w:lvl w:ilvl="5" w:tplc="531A65B4" w:tentative="1">
      <w:start w:val="1"/>
      <w:numFmt w:val="decimal"/>
      <w:lvlText w:val="(%6)"/>
      <w:lvlJc w:val="left"/>
      <w:pPr>
        <w:tabs>
          <w:tab w:val="num" w:pos="4320"/>
        </w:tabs>
        <w:ind w:left="4320" w:hanging="360"/>
      </w:pPr>
    </w:lvl>
    <w:lvl w:ilvl="6" w:tplc="12EE8746" w:tentative="1">
      <w:start w:val="1"/>
      <w:numFmt w:val="decimal"/>
      <w:lvlText w:val="(%7)"/>
      <w:lvlJc w:val="left"/>
      <w:pPr>
        <w:tabs>
          <w:tab w:val="num" w:pos="5040"/>
        </w:tabs>
        <w:ind w:left="5040" w:hanging="360"/>
      </w:pPr>
    </w:lvl>
    <w:lvl w:ilvl="7" w:tplc="06BCBCF2" w:tentative="1">
      <w:start w:val="1"/>
      <w:numFmt w:val="decimal"/>
      <w:lvlText w:val="(%8)"/>
      <w:lvlJc w:val="left"/>
      <w:pPr>
        <w:tabs>
          <w:tab w:val="num" w:pos="5760"/>
        </w:tabs>
        <w:ind w:left="5760" w:hanging="360"/>
      </w:pPr>
    </w:lvl>
    <w:lvl w:ilvl="8" w:tplc="495A571A" w:tentative="1">
      <w:start w:val="1"/>
      <w:numFmt w:val="decimal"/>
      <w:lvlText w:val="(%9)"/>
      <w:lvlJc w:val="left"/>
      <w:pPr>
        <w:tabs>
          <w:tab w:val="num" w:pos="6480"/>
        </w:tabs>
        <w:ind w:left="6480" w:hanging="360"/>
      </w:pPr>
    </w:lvl>
  </w:abstractNum>
  <w:abstractNum w:abstractNumId="30">
    <w:nsid w:val="42D10B87"/>
    <w:multiLevelType w:val="hybridMultilevel"/>
    <w:tmpl w:val="DC820454"/>
    <w:lvl w:ilvl="0" w:tplc="FFFFFFF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1">
    <w:nsid w:val="44F52D77"/>
    <w:multiLevelType w:val="singleLevel"/>
    <w:tmpl w:val="AE70A1A4"/>
    <w:lvl w:ilvl="0">
      <w:start w:val="1"/>
      <w:numFmt w:val="decimal"/>
      <w:lvlText w:val="(%1)"/>
      <w:lvlJc w:val="left"/>
      <w:pPr>
        <w:tabs>
          <w:tab w:val="num" w:pos="1440"/>
        </w:tabs>
        <w:ind w:left="1440" w:hanging="360"/>
      </w:pPr>
      <w:rPr>
        <w:rFonts w:hint="default"/>
      </w:rPr>
    </w:lvl>
  </w:abstractNum>
  <w:abstractNum w:abstractNumId="32">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33">
    <w:nsid w:val="478F7A54"/>
    <w:multiLevelType w:val="singleLevel"/>
    <w:tmpl w:val="E1AE6BEE"/>
    <w:lvl w:ilvl="0">
      <w:start w:val="1"/>
      <w:numFmt w:val="none"/>
      <w:lvlText w:val=""/>
      <w:legacy w:legacy="1" w:legacySpace="0" w:legacyIndent="0"/>
      <w:lvlJc w:val="left"/>
    </w:lvl>
  </w:abstractNum>
  <w:abstractNum w:abstractNumId="34">
    <w:nsid w:val="48343C0A"/>
    <w:multiLevelType w:val="hybridMultilevel"/>
    <w:tmpl w:val="FCFC07C0"/>
    <w:lvl w:ilvl="0" w:tplc="0409000F">
      <w:start w:val="1"/>
      <w:numFmt w:val="bullet"/>
      <w:lvlText w:val=""/>
      <w:lvlJc w:val="left"/>
      <w:pPr>
        <w:tabs>
          <w:tab w:val="num" w:pos="1440"/>
        </w:tabs>
        <w:ind w:left="1440" w:hanging="360"/>
      </w:pPr>
      <w:rPr>
        <w:rFonts w:ascii="Symbol" w:hAnsi="Symbol" w:hint="default"/>
        <w:sz w:val="20"/>
      </w:rPr>
    </w:lvl>
    <w:lvl w:ilvl="1" w:tplc="04090019" w:tentative="1">
      <w:start w:val="1"/>
      <w:numFmt w:val="bullet"/>
      <w:lvlText w:val="o"/>
      <w:lvlJc w:val="left"/>
      <w:pPr>
        <w:tabs>
          <w:tab w:val="num" w:pos="2520"/>
        </w:tabs>
        <w:ind w:left="2520" w:hanging="360"/>
      </w:pPr>
      <w:rPr>
        <w:rFonts w:ascii="Courier New" w:hAnsi="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35">
    <w:nsid w:val="4A2112B4"/>
    <w:multiLevelType w:val="hybridMultilevel"/>
    <w:tmpl w:val="7B6EA3B0"/>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37">
    <w:nsid w:val="4B703E6B"/>
    <w:multiLevelType w:val="hybridMultilevel"/>
    <w:tmpl w:val="9F8E7128"/>
    <w:lvl w:ilvl="0" w:tplc="04090001">
      <w:start w:val="1"/>
      <w:numFmt w:val="decimal"/>
      <w:lvlText w:val="%1)"/>
      <w:lvlJc w:val="left"/>
      <w:pPr>
        <w:tabs>
          <w:tab w:val="num" w:pos="1440"/>
        </w:tabs>
        <w:ind w:left="1440" w:hanging="360"/>
      </w:p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38">
    <w:nsid w:val="4B93174B"/>
    <w:multiLevelType w:val="hybridMultilevel"/>
    <w:tmpl w:val="706A0FD2"/>
    <w:lvl w:ilvl="0" w:tplc="9C40EF4A">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4CED5A83"/>
    <w:multiLevelType w:val="hybridMultilevel"/>
    <w:tmpl w:val="511E6D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4E79304E"/>
    <w:multiLevelType w:val="hybridMultilevel"/>
    <w:tmpl w:val="C82018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4F177077"/>
    <w:multiLevelType w:val="hybridMultilevel"/>
    <w:tmpl w:val="BCB030B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2">
    <w:nsid w:val="4F454AE4"/>
    <w:multiLevelType w:val="hybridMultilevel"/>
    <w:tmpl w:val="93F0D3E8"/>
    <w:lvl w:ilvl="0" w:tplc="178CBC68">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4FC32866"/>
    <w:multiLevelType w:val="hybridMultilevel"/>
    <w:tmpl w:val="1F541D0E"/>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44">
    <w:nsid w:val="4FFA762E"/>
    <w:multiLevelType w:val="hybridMultilevel"/>
    <w:tmpl w:val="F7C85DF6"/>
    <w:lvl w:ilvl="0" w:tplc="C3425E76">
      <w:start w:val="1"/>
      <w:numFmt w:val="decimal"/>
      <w:lvlText w:val="%1."/>
      <w:lvlJc w:val="left"/>
      <w:pPr>
        <w:tabs>
          <w:tab w:val="num" w:pos="1800"/>
        </w:tabs>
        <w:ind w:left="1800" w:hanging="360"/>
      </w:pPr>
    </w:lvl>
    <w:lvl w:ilvl="1" w:tplc="5D005408">
      <w:start w:val="1"/>
      <w:numFmt w:val="bullet"/>
      <w:lvlText w:val=""/>
      <w:lvlJc w:val="left"/>
      <w:pPr>
        <w:tabs>
          <w:tab w:val="num" w:pos="2520"/>
        </w:tabs>
        <w:ind w:left="2520" w:hanging="360"/>
      </w:pPr>
      <w:rPr>
        <w:rFonts w:ascii="Symbol" w:hAnsi="Symbol" w:hint="default"/>
      </w:rPr>
    </w:lvl>
    <w:lvl w:ilvl="2" w:tplc="09E4C5FE" w:tentative="1">
      <w:start w:val="1"/>
      <w:numFmt w:val="lowerRoman"/>
      <w:lvlText w:val="%3."/>
      <w:lvlJc w:val="right"/>
      <w:pPr>
        <w:tabs>
          <w:tab w:val="num" w:pos="3240"/>
        </w:tabs>
        <w:ind w:left="3240" w:hanging="180"/>
      </w:pPr>
    </w:lvl>
    <w:lvl w:ilvl="3" w:tplc="382E955C" w:tentative="1">
      <w:start w:val="1"/>
      <w:numFmt w:val="decimal"/>
      <w:lvlText w:val="%4."/>
      <w:lvlJc w:val="left"/>
      <w:pPr>
        <w:tabs>
          <w:tab w:val="num" w:pos="3960"/>
        </w:tabs>
        <w:ind w:left="3960" w:hanging="360"/>
      </w:pPr>
    </w:lvl>
    <w:lvl w:ilvl="4" w:tplc="78F486CE" w:tentative="1">
      <w:start w:val="1"/>
      <w:numFmt w:val="lowerLetter"/>
      <w:lvlText w:val="%5."/>
      <w:lvlJc w:val="left"/>
      <w:pPr>
        <w:tabs>
          <w:tab w:val="num" w:pos="4680"/>
        </w:tabs>
        <w:ind w:left="4680" w:hanging="360"/>
      </w:pPr>
    </w:lvl>
    <w:lvl w:ilvl="5" w:tplc="1326144A" w:tentative="1">
      <w:start w:val="1"/>
      <w:numFmt w:val="lowerRoman"/>
      <w:lvlText w:val="%6."/>
      <w:lvlJc w:val="right"/>
      <w:pPr>
        <w:tabs>
          <w:tab w:val="num" w:pos="5400"/>
        </w:tabs>
        <w:ind w:left="5400" w:hanging="180"/>
      </w:pPr>
    </w:lvl>
    <w:lvl w:ilvl="6" w:tplc="D4BA7B72" w:tentative="1">
      <w:start w:val="1"/>
      <w:numFmt w:val="decimal"/>
      <w:lvlText w:val="%7."/>
      <w:lvlJc w:val="left"/>
      <w:pPr>
        <w:tabs>
          <w:tab w:val="num" w:pos="6120"/>
        </w:tabs>
        <w:ind w:left="6120" w:hanging="360"/>
      </w:pPr>
    </w:lvl>
    <w:lvl w:ilvl="7" w:tplc="2EE804FE" w:tentative="1">
      <w:start w:val="1"/>
      <w:numFmt w:val="lowerLetter"/>
      <w:lvlText w:val="%8."/>
      <w:lvlJc w:val="left"/>
      <w:pPr>
        <w:tabs>
          <w:tab w:val="num" w:pos="6840"/>
        </w:tabs>
        <w:ind w:left="6840" w:hanging="360"/>
      </w:pPr>
    </w:lvl>
    <w:lvl w:ilvl="8" w:tplc="D2246F2E" w:tentative="1">
      <w:start w:val="1"/>
      <w:numFmt w:val="lowerRoman"/>
      <w:lvlText w:val="%9."/>
      <w:lvlJc w:val="right"/>
      <w:pPr>
        <w:tabs>
          <w:tab w:val="num" w:pos="7560"/>
        </w:tabs>
        <w:ind w:left="7560" w:hanging="180"/>
      </w:pPr>
    </w:lvl>
  </w:abstractNum>
  <w:abstractNum w:abstractNumId="45">
    <w:nsid w:val="5067452F"/>
    <w:multiLevelType w:val="hybridMultilevel"/>
    <w:tmpl w:val="B7FCE386"/>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6">
    <w:nsid w:val="50AE74BA"/>
    <w:multiLevelType w:val="hybridMultilevel"/>
    <w:tmpl w:val="944CCEFE"/>
    <w:lvl w:ilvl="0" w:tplc="B1B27930">
      <w:start w:val="1"/>
      <w:numFmt w:val="decimal"/>
      <w:lvlText w:val="%1."/>
      <w:lvlJc w:val="left"/>
      <w:pPr>
        <w:tabs>
          <w:tab w:val="num" w:pos="1800"/>
        </w:tabs>
        <w:ind w:left="1800" w:hanging="360"/>
      </w:pPr>
    </w:lvl>
    <w:lvl w:ilvl="1" w:tplc="992EF09C" w:tentative="1">
      <w:start w:val="1"/>
      <w:numFmt w:val="lowerLetter"/>
      <w:lvlText w:val="%2."/>
      <w:lvlJc w:val="left"/>
      <w:pPr>
        <w:tabs>
          <w:tab w:val="num" w:pos="2520"/>
        </w:tabs>
        <w:ind w:left="2520" w:hanging="360"/>
      </w:pPr>
    </w:lvl>
    <w:lvl w:ilvl="2" w:tplc="1B82AAA2" w:tentative="1">
      <w:start w:val="1"/>
      <w:numFmt w:val="lowerRoman"/>
      <w:lvlText w:val="%3."/>
      <w:lvlJc w:val="right"/>
      <w:pPr>
        <w:tabs>
          <w:tab w:val="num" w:pos="3240"/>
        </w:tabs>
        <w:ind w:left="3240" w:hanging="180"/>
      </w:pPr>
    </w:lvl>
    <w:lvl w:ilvl="3" w:tplc="A9A810D8" w:tentative="1">
      <w:start w:val="1"/>
      <w:numFmt w:val="decimal"/>
      <w:lvlText w:val="%4."/>
      <w:lvlJc w:val="left"/>
      <w:pPr>
        <w:tabs>
          <w:tab w:val="num" w:pos="3960"/>
        </w:tabs>
        <w:ind w:left="3960" w:hanging="360"/>
      </w:pPr>
    </w:lvl>
    <w:lvl w:ilvl="4" w:tplc="AE126174" w:tentative="1">
      <w:start w:val="1"/>
      <w:numFmt w:val="lowerLetter"/>
      <w:lvlText w:val="%5."/>
      <w:lvlJc w:val="left"/>
      <w:pPr>
        <w:tabs>
          <w:tab w:val="num" w:pos="4680"/>
        </w:tabs>
        <w:ind w:left="4680" w:hanging="360"/>
      </w:pPr>
    </w:lvl>
    <w:lvl w:ilvl="5" w:tplc="3A927F2C" w:tentative="1">
      <w:start w:val="1"/>
      <w:numFmt w:val="lowerRoman"/>
      <w:lvlText w:val="%6."/>
      <w:lvlJc w:val="right"/>
      <w:pPr>
        <w:tabs>
          <w:tab w:val="num" w:pos="5400"/>
        </w:tabs>
        <w:ind w:left="5400" w:hanging="180"/>
      </w:pPr>
    </w:lvl>
    <w:lvl w:ilvl="6" w:tplc="226E5FDC" w:tentative="1">
      <w:start w:val="1"/>
      <w:numFmt w:val="decimal"/>
      <w:lvlText w:val="%7."/>
      <w:lvlJc w:val="left"/>
      <w:pPr>
        <w:tabs>
          <w:tab w:val="num" w:pos="6120"/>
        </w:tabs>
        <w:ind w:left="6120" w:hanging="360"/>
      </w:pPr>
    </w:lvl>
    <w:lvl w:ilvl="7" w:tplc="0E5654C6" w:tentative="1">
      <w:start w:val="1"/>
      <w:numFmt w:val="lowerLetter"/>
      <w:lvlText w:val="%8."/>
      <w:lvlJc w:val="left"/>
      <w:pPr>
        <w:tabs>
          <w:tab w:val="num" w:pos="6840"/>
        </w:tabs>
        <w:ind w:left="6840" w:hanging="360"/>
      </w:pPr>
    </w:lvl>
    <w:lvl w:ilvl="8" w:tplc="BB02CE78" w:tentative="1">
      <w:start w:val="1"/>
      <w:numFmt w:val="lowerRoman"/>
      <w:lvlText w:val="%9."/>
      <w:lvlJc w:val="right"/>
      <w:pPr>
        <w:tabs>
          <w:tab w:val="num" w:pos="7560"/>
        </w:tabs>
        <w:ind w:left="7560" w:hanging="180"/>
      </w:pPr>
    </w:lvl>
  </w:abstractNum>
  <w:abstractNum w:abstractNumId="47">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48">
    <w:nsid w:val="58161DED"/>
    <w:multiLevelType w:val="hybridMultilevel"/>
    <w:tmpl w:val="A2AAFC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586568AF"/>
    <w:multiLevelType w:val="hybridMultilevel"/>
    <w:tmpl w:val="BE78872C"/>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50">
    <w:nsid w:val="58EF1D0A"/>
    <w:multiLevelType w:val="hybridMultilevel"/>
    <w:tmpl w:val="59BCF9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nsid w:val="5C2D03A3"/>
    <w:multiLevelType w:val="hybridMultilevel"/>
    <w:tmpl w:val="5B6A522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52">
    <w:nsid w:val="5D53774B"/>
    <w:multiLevelType w:val="singleLevel"/>
    <w:tmpl w:val="E1AE6BEE"/>
    <w:lvl w:ilvl="0">
      <w:start w:val="1"/>
      <w:numFmt w:val="none"/>
      <w:lvlText w:val=""/>
      <w:legacy w:legacy="1" w:legacySpace="0" w:legacyIndent="0"/>
      <w:lvlJc w:val="left"/>
    </w:lvl>
  </w:abstractNum>
  <w:abstractNum w:abstractNumId="53">
    <w:nsid w:val="5DDF08FF"/>
    <w:multiLevelType w:val="hybridMultilevel"/>
    <w:tmpl w:val="AA8646C0"/>
    <w:lvl w:ilvl="0" w:tplc="04090011">
      <w:start w:val="1"/>
      <w:numFmt w:val="bullet"/>
      <w:lvlText w:val=""/>
      <w:lvlJc w:val="left"/>
      <w:pPr>
        <w:tabs>
          <w:tab w:val="num" w:pos="2160"/>
        </w:tabs>
        <w:ind w:left="2160" w:hanging="360"/>
      </w:pPr>
      <w:rPr>
        <w:rFonts w:ascii="Wingdings" w:hAnsi="Wingding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4">
    <w:nsid w:val="5F0A49A5"/>
    <w:multiLevelType w:val="singleLevel"/>
    <w:tmpl w:val="E1AE6BEE"/>
    <w:lvl w:ilvl="0">
      <w:start w:val="1"/>
      <w:numFmt w:val="none"/>
      <w:lvlText w:val=""/>
      <w:legacy w:legacy="1" w:legacySpace="0" w:legacyIndent="0"/>
      <w:lvlJc w:val="left"/>
    </w:lvl>
  </w:abstractNum>
  <w:abstractNum w:abstractNumId="55">
    <w:nsid w:val="5F2148F3"/>
    <w:multiLevelType w:val="singleLevel"/>
    <w:tmpl w:val="E1AE6BEE"/>
    <w:lvl w:ilvl="0">
      <w:start w:val="1"/>
      <w:numFmt w:val="none"/>
      <w:lvlText w:val=""/>
      <w:legacy w:legacy="1" w:legacySpace="0" w:legacyIndent="0"/>
      <w:lvlJc w:val="left"/>
    </w:lvl>
  </w:abstractNum>
  <w:abstractNum w:abstractNumId="56">
    <w:nsid w:val="5F712DAD"/>
    <w:multiLevelType w:val="hybridMultilevel"/>
    <w:tmpl w:val="138C2738"/>
    <w:lvl w:ilvl="0" w:tplc="06DA3CE4">
      <w:start w:val="1"/>
      <w:numFmt w:val="decimal"/>
      <w:lvlText w:val="%1)"/>
      <w:legacy w:legacy="1" w:legacySpace="0" w:legacyIndent="360"/>
      <w:lvlJc w:val="left"/>
      <w:pPr>
        <w:ind w:left="1440" w:hanging="360"/>
      </w:pPr>
      <w:rPr>
        <w:rFonts w:ascii="Arial Black" w:hAnsi="Arial Black" w:hint="default"/>
        <w:b w:val="0"/>
        <w:i w:val="0"/>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609044FA"/>
    <w:multiLevelType w:val="hybridMultilevel"/>
    <w:tmpl w:val="937A4E4A"/>
    <w:lvl w:ilvl="0" w:tplc="04090001">
      <w:start w:val="1"/>
      <w:numFmt w:val="decimal"/>
      <w:lvlText w:val="%1)"/>
      <w:lvlJc w:val="left"/>
      <w:pPr>
        <w:tabs>
          <w:tab w:val="num" w:pos="1800"/>
        </w:tabs>
        <w:ind w:left="1800" w:hanging="360"/>
      </w:pPr>
      <w:rPr>
        <w:rFonts w:hint="default"/>
      </w:rPr>
    </w:lvl>
    <w:lvl w:ilvl="1" w:tplc="04090003">
      <w:start w:val="1"/>
      <w:numFmt w:val="lowerLetter"/>
      <w:lvlText w:val="%2."/>
      <w:lvlJc w:val="left"/>
      <w:pPr>
        <w:tabs>
          <w:tab w:val="num" w:pos="1800"/>
        </w:tabs>
        <w:ind w:left="1800" w:hanging="360"/>
      </w:pPr>
    </w:lvl>
    <w:lvl w:ilvl="2" w:tplc="04090005">
      <w:start w:val="1"/>
      <w:numFmt w:val="decimal"/>
      <w:lvlText w:val="%3)"/>
      <w:lvlJc w:val="left"/>
      <w:pPr>
        <w:tabs>
          <w:tab w:val="num" w:pos="2700"/>
        </w:tabs>
        <w:ind w:left="2700" w:hanging="360"/>
      </w:pPr>
      <w:rPr>
        <w:rFonts w:hint="default"/>
      </w:r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58">
    <w:nsid w:val="611235AD"/>
    <w:multiLevelType w:val="hybridMultilevel"/>
    <w:tmpl w:val="EC261536"/>
    <w:lvl w:ilvl="0" w:tplc="06DA3CE4">
      <w:start w:val="1"/>
      <w:numFmt w:val="decimal"/>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61EC7508"/>
    <w:multiLevelType w:val="hybridMultilevel"/>
    <w:tmpl w:val="214A9BDC"/>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60">
    <w:nsid w:val="69140469"/>
    <w:multiLevelType w:val="hybridMultilevel"/>
    <w:tmpl w:val="CDF4B928"/>
    <w:lvl w:ilvl="0" w:tplc="868416B6">
      <w:start w:val="1"/>
      <w:numFmt w:val="decimal"/>
      <w:lvlText w:val="%1."/>
      <w:lvlJc w:val="left"/>
      <w:pPr>
        <w:tabs>
          <w:tab w:val="num" w:pos="1440"/>
        </w:tabs>
        <w:ind w:left="144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1">
    <w:nsid w:val="6E2D7520"/>
    <w:multiLevelType w:val="hybridMultilevel"/>
    <w:tmpl w:val="57AE3A9C"/>
    <w:lvl w:ilvl="0" w:tplc="04090001">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62">
    <w:nsid w:val="74DA198C"/>
    <w:multiLevelType w:val="hybridMultilevel"/>
    <w:tmpl w:val="AA8646C0"/>
    <w:lvl w:ilvl="0" w:tplc="868416B6">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3">
    <w:nsid w:val="778C082F"/>
    <w:multiLevelType w:val="hybridMultilevel"/>
    <w:tmpl w:val="468601F2"/>
    <w:lvl w:ilvl="0" w:tplc="04090001">
      <w:start w:val="1"/>
      <w:numFmt w:val="decimal"/>
      <w:lvlText w:val="%1."/>
      <w:lvlJc w:val="left"/>
      <w:pPr>
        <w:tabs>
          <w:tab w:val="num" w:pos="1440"/>
        </w:tabs>
        <w:ind w:left="1440" w:hanging="360"/>
      </w:p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64">
    <w:nsid w:val="78552EB2"/>
    <w:multiLevelType w:val="hybridMultilevel"/>
    <w:tmpl w:val="434623D0"/>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5">
    <w:nsid w:val="799D5EF7"/>
    <w:multiLevelType w:val="hybridMultilevel"/>
    <w:tmpl w:val="0E62323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6">
    <w:nsid w:val="7BE26FA3"/>
    <w:multiLevelType w:val="hybridMultilevel"/>
    <w:tmpl w:val="242036FA"/>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36"/>
  </w:num>
  <w:num w:numId="2">
    <w:abstractNumId w:val="61"/>
  </w:num>
  <w:num w:numId="3">
    <w:abstractNumId w:val="22"/>
  </w:num>
  <w:num w:numId="4">
    <w:abstractNumId w:val="63"/>
  </w:num>
  <w:num w:numId="5">
    <w:abstractNumId w:val="2"/>
  </w:num>
  <w:num w:numId="6">
    <w:abstractNumId w:val="21"/>
  </w:num>
  <w:num w:numId="7">
    <w:abstractNumId w:val="37"/>
  </w:num>
  <w:num w:numId="8">
    <w:abstractNumId w:val="25"/>
  </w:num>
  <w:num w:numId="9">
    <w:abstractNumId w:val="34"/>
  </w:num>
  <w:num w:numId="10">
    <w:abstractNumId w:val="8"/>
  </w:num>
  <w:num w:numId="11">
    <w:abstractNumId w:val="0"/>
  </w:num>
  <w:num w:numId="12">
    <w:abstractNumId w:val="30"/>
  </w:num>
  <w:num w:numId="13">
    <w:abstractNumId w:val="31"/>
  </w:num>
  <w:num w:numId="14">
    <w:abstractNumId w:val="62"/>
  </w:num>
  <w:num w:numId="15">
    <w:abstractNumId w:val="53"/>
  </w:num>
  <w:num w:numId="16">
    <w:abstractNumId w:val="65"/>
  </w:num>
  <w:num w:numId="17">
    <w:abstractNumId w:val="56"/>
  </w:num>
  <w:num w:numId="18">
    <w:abstractNumId w:val="16"/>
  </w:num>
  <w:num w:numId="19">
    <w:abstractNumId w:val="18"/>
  </w:num>
  <w:num w:numId="20">
    <w:abstractNumId w:val="9"/>
  </w:num>
  <w:num w:numId="21">
    <w:abstractNumId w:val="41"/>
  </w:num>
  <w:num w:numId="22">
    <w:abstractNumId w:val="60"/>
  </w:num>
  <w:num w:numId="23">
    <w:abstractNumId w:val="17"/>
  </w:num>
  <w:num w:numId="24">
    <w:abstractNumId w:val="66"/>
  </w:num>
  <w:num w:numId="25">
    <w:abstractNumId w:val="43"/>
  </w:num>
  <w:num w:numId="26">
    <w:abstractNumId w:val="58"/>
  </w:num>
  <w:num w:numId="27">
    <w:abstractNumId w:val="49"/>
  </w:num>
  <w:num w:numId="28">
    <w:abstractNumId w:val="1"/>
  </w:num>
  <w:num w:numId="29">
    <w:abstractNumId w:val="7"/>
  </w:num>
  <w:num w:numId="30">
    <w:abstractNumId w:val="32"/>
  </w:num>
  <w:num w:numId="31">
    <w:abstractNumId w:val="47"/>
    <w:lvlOverride w:ilvl="0">
      <w:startOverride w:val="1"/>
    </w:lvlOverride>
  </w:num>
  <w:num w:numId="32">
    <w:abstractNumId w:val="12"/>
  </w:num>
  <w:num w:numId="33">
    <w:abstractNumId w:val="23"/>
  </w:num>
  <w:num w:numId="34">
    <w:abstractNumId w:val="47"/>
    <w:lvlOverride w:ilvl="0">
      <w:startOverride w:val="1"/>
    </w:lvlOverride>
  </w:num>
  <w:num w:numId="35">
    <w:abstractNumId w:val="47"/>
    <w:lvlOverride w:ilvl="0">
      <w:startOverride w:val="1"/>
    </w:lvlOverride>
  </w:num>
  <w:num w:numId="36">
    <w:abstractNumId w:val="64"/>
  </w:num>
  <w:num w:numId="37">
    <w:abstractNumId w:val="10"/>
  </w:num>
  <w:num w:numId="38">
    <w:abstractNumId w:val="47"/>
    <w:lvlOverride w:ilvl="0">
      <w:startOverride w:val="1"/>
    </w:lvlOverride>
  </w:num>
  <w:num w:numId="39">
    <w:abstractNumId w:val="19"/>
  </w:num>
  <w:num w:numId="40">
    <w:abstractNumId w:val="26"/>
  </w:num>
  <w:num w:numId="41">
    <w:abstractNumId w:val="11"/>
  </w:num>
  <w:num w:numId="42">
    <w:abstractNumId w:val="27"/>
  </w:num>
  <w:num w:numId="43">
    <w:abstractNumId w:val="5"/>
  </w:num>
  <w:num w:numId="44">
    <w:abstractNumId w:val="13"/>
  </w:num>
  <w:num w:numId="45">
    <w:abstractNumId w:val="46"/>
  </w:num>
  <w:num w:numId="46">
    <w:abstractNumId w:val="47"/>
    <w:lvlOverride w:ilvl="0">
      <w:startOverride w:val="1"/>
    </w:lvlOverride>
  </w:num>
  <w:num w:numId="47">
    <w:abstractNumId w:val="47"/>
  </w:num>
  <w:num w:numId="48">
    <w:abstractNumId w:val="47"/>
    <w:lvlOverride w:ilvl="0">
      <w:startOverride w:val="1"/>
    </w:lvlOverride>
  </w:num>
  <w:num w:numId="49">
    <w:abstractNumId w:val="51"/>
  </w:num>
  <w:num w:numId="50">
    <w:abstractNumId w:val="35"/>
  </w:num>
  <w:num w:numId="51">
    <w:abstractNumId w:val="45"/>
  </w:num>
  <w:num w:numId="52">
    <w:abstractNumId w:val="59"/>
  </w:num>
  <w:num w:numId="53">
    <w:abstractNumId w:val="57"/>
  </w:num>
  <w:num w:numId="54">
    <w:abstractNumId w:val="47"/>
    <w:lvlOverride w:ilvl="0">
      <w:startOverride w:val="1"/>
    </w:lvlOverride>
  </w:num>
  <w:num w:numId="55">
    <w:abstractNumId w:val="47"/>
    <w:lvlOverride w:ilvl="0">
      <w:startOverride w:val="1"/>
    </w:lvlOverride>
  </w:num>
  <w:num w:numId="56">
    <w:abstractNumId w:val="47"/>
    <w:lvlOverride w:ilvl="0">
      <w:startOverride w:val="1"/>
    </w:lvlOverride>
  </w:num>
  <w:num w:numId="57">
    <w:abstractNumId w:val="47"/>
    <w:lvlOverride w:ilvl="0">
      <w:startOverride w:val="1"/>
    </w:lvlOverride>
  </w:num>
  <w:num w:numId="58">
    <w:abstractNumId w:val="47"/>
    <w:lvlOverride w:ilvl="0">
      <w:startOverride w:val="1"/>
    </w:lvlOverride>
  </w:num>
  <w:num w:numId="59">
    <w:abstractNumId w:val="47"/>
    <w:lvlOverride w:ilvl="0">
      <w:startOverride w:val="1"/>
    </w:lvlOverride>
  </w:num>
  <w:num w:numId="60">
    <w:abstractNumId w:val="29"/>
  </w:num>
  <w:num w:numId="61">
    <w:abstractNumId w:val="47"/>
    <w:lvlOverride w:ilvl="0">
      <w:startOverride w:val="1"/>
    </w:lvlOverride>
  </w:num>
  <w:num w:numId="62">
    <w:abstractNumId w:val="47"/>
    <w:lvlOverride w:ilvl="0">
      <w:startOverride w:val="1"/>
    </w:lvlOverride>
  </w:num>
  <w:num w:numId="63">
    <w:abstractNumId w:val="20"/>
  </w:num>
  <w:num w:numId="64">
    <w:abstractNumId w:val="24"/>
  </w:num>
  <w:num w:numId="65">
    <w:abstractNumId w:val="55"/>
  </w:num>
  <w:num w:numId="66">
    <w:abstractNumId w:val="54"/>
  </w:num>
  <w:num w:numId="67">
    <w:abstractNumId w:val="47"/>
    <w:lvlOverride w:ilvl="0">
      <w:startOverride w:val="1"/>
    </w:lvlOverride>
  </w:num>
  <w:num w:numId="68">
    <w:abstractNumId w:val="47"/>
    <w:lvlOverride w:ilvl="0">
      <w:startOverride w:val="1"/>
    </w:lvlOverride>
  </w:num>
  <w:num w:numId="69">
    <w:abstractNumId w:val="47"/>
    <w:lvlOverride w:ilvl="0">
      <w:startOverride w:val="1"/>
    </w:lvlOverride>
  </w:num>
  <w:num w:numId="70">
    <w:abstractNumId w:val="47"/>
    <w:lvlOverride w:ilvl="0">
      <w:startOverride w:val="1"/>
    </w:lvlOverride>
  </w:num>
  <w:num w:numId="71">
    <w:abstractNumId w:val="47"/>
    <w:lvlOverride w:ilvl="0">
      <w:startOverride w:val="1"/>
    </w:lvlOverride>
  </w:num>
  <w:num w:numId="72">
    <w:abstractNumId w:val="47"/>
    <w:lvlOverride w:ilvl="0">
      <w:startOverride w:val="1"/>
    </w:lvlOverride>
  </w:num>
  <w:num w:numId="73">
    <w:abstractNumId w:val="47"/>
    <w:lvlOverride w:ilvl="0">
      <w:startOverride w:val="1"/>
    </w:lvlOverride>
  </w:num>
  <w:num w:numId="74">
    <w:abstractNumId w:val="47"/>
    <w:lvlOverride w:ilvl="0">
      <w:startOverride w:val="1"/>
    </w:lvlOverride>
  </w:num>
  <w:num w:numId="75">
    <w:abstractNumId w:val="39"/>
  </w:num>
  <w:num w:numId="76">
    <w:abstractNumId w:val="48"/>
  </w:num>
  <w:num w:numId="77">
    <w:abstractNumId w:val="14"/>
  </w:num>
  <w:num w:numId="78">
    <w:abstractNumId w:val="15"/>
  </w:num>
  <w:num w:numId="79">
    <w:abstractNumId w:val="3"/>
  </w:num>
  <w:num w:numId="80">
    <w:abstractNumId w:val="52"/>
  </w:num>
  <w:num w:numId="81">
    <w:abstractNumId w:val="33"/>
  </w:num>
  <w:num w:numId="82">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4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6"/>
  </w:num>
  <w:num w:numId="85">
    <w:abstractNumId w:val="6"/>
  </w:num>
  <w:num w:numId="86">
    <w:abstractNumId w:val="42"/>
  </w:num>
  <w:num w:numId="87">
    <w:abstractNumId w:val="50"/>
  </w:num>
  <w:num w:numId="88">
    <w:abstractNumId w:val="4"/>
  </w:num>
  <w:num w:numId="89">
    <w:abstractNumId w:val="38"/>
  </w:num>
  <w:num w:numId="90">
    <w:abstractNumId w:val="40"/>
  </w:num>
  <w:num w:numId="91">
    <w:abstractNumId w:val="47"/>
    <w:lvlOverride w:ilvl="0">
      <w:startOverride w:val="1"/>
    </w:lvlOverride>
  </w:num>
  <w:num w:numId="92">
    <w:abstractNumId w:val="47"/>
    <w:lvlOverride w:ilvl="0">
      <w:startOverride w:val="1"/>
    </w:lvlOverride>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8" w:dllVersion="513"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192"/>
    <w:rsid w:val="00001D87"/>
    <w:rsid w:val="00001FAB"/>
    <w:rsid w:val="000033A4"/>
    <w:rsid w:val="000049FF"/>
    <w:rsid w:val="00004DD0"/>
    <w:rsid w:val="00005002"/>
    <w:rsid w:val="00005398"/>
    <w:rsid w:val="000057DA"/>
    <w:rsid w:val="0000613C"/>
    <w:rsid w:val="0000714C"/>
    <w:rsid w:val="0000740C"/>
    <w:rsid w:val="00007AFF"/>
    <w:rsid w:val="00010A68"/>
    <w:rsid w:val="00010D07"/>
    <w:rsid w:val="00010EA3"/>
    <w:rsid w:val="0001133F"/>
    <w:rsid w:val="00011AC5"/>
    <w:rsid w:val="000122D8"/>
    <w:rsid w:val="000128C7"/>
    <w:rsid w:val="000136BB"/>
    <w:rsid w:val="00013E84"/>
    <w:rsid w:val="00015004"/>
    <w:rsid w:val="00015B05"/>
    <w:rsid w:val="00016136"/>
    <w:rsid w:val="00016AC5"/>
    <w:rsid w:val="00016E6F"/>
    <w:rsid w:val="0001751B"/>
    <w:rsid w:val="00017AF9"/>
    <w:rsid w:val="0002093E"/>
    <w:rsid w:val="00021204"/>
    <w:rsid w:val="000224B7"/>
    <w:rsid w:val="000233D1"/>
    <w:rsid w:val="00023972"/>
    <w:rsid w:val="00023CBA"/>
    <w:rsid w:val="00023F46"/>
    <w:rsid w:val="0002420E"/>
    <w:rsid w:val="0002447B"/>
    <w:rsid w:val="00026196"/>
    <w:rsid w:val="000272CC"/>
    <w:rsid w:val="000309C3"/>
    <w:rsid w:val="000314DB"/>
    <w:rsid w:val="00031BBF"/>
    <w:rsid w:val="000322E2"/>
    <w:rsid w:val="00036BF6"/>
    <w:rsid w:val="000400B8"/>
    <w:rsid w:val="000404DC"/>
    <w:rsid w:val="00040BBF"/>
    <w:rsid w:val="0004263B"/>
    <w:rsid w:val="0004349D"/>
    <w:rsid w:val="00043FC2"/>
    <w:rsid w:val="00045336"/>
    <w:rsid w:val="00050DE3"/>
    <w:rsid w:val="00052671"/>
    <w:rsid w:val="00052C88"/>
    <w:rsid w:val="00054D45"/>
    <w:rsid w:val="0005533C"/>
    <w:rsid w:val="00056206"/>
    <w:rsid w:val="00057132"/>
    <w:rsid w:val="0006077E"/>
    <w:rsid w:val="00062FF6"/>
    <w:rsid w:val="00063013"/>
    <w:rsid w:val="00063EC3"/>
    <w:rsid w:val="000641C9"/>
    <w:rsid w:val="00064F52"/>
    <w:rsid w:val="00065371"/>
    <w:rsid w:val="000655A6"/>
    <w:rsid w:val="00066FEA"/>
    <w:rsid w:val="00067411"/>
    <w:rsid w:val="00067649"/>
    <w:rsid w:val="0007266F"/>
    <w:rsid w:val="00073040"/>
    <w:rsid w:val="00075077"/>
    <w:rsid w:val="00076D75"/>
    <w:rsid w:val="0008001D"/>
    <w:rsid w:val="00081FCB"/>
    <w:rsid w:val="00082074"/>
    <w:rsid w:val="000826BB"/>
    <w:rsid w:val="00082F68"/>
    <w:rsid w:val="0008323D"/>
    <w:rsid w:val="00083622"/>
    <w:rsid w:val="000852E1"/>
    <w:rsid w:val="000862EB"/>
    <w:rsid w:val="00090330"/>
    <w:rsid w:val="00090A20"/>
    <w:rsid w:val="00090BC0"/>
    <w:rsid w:val="0009125F"/>
    <w:rsid w:val="000915AE"/>
    <w:rsid w:val="000933E1"/>
    <w:rsid w:val="00094B72"/>
    <w:rsid w:val="00095090"/>
    <w:rsid w:val="00095747"/>
    <w:rsid w:val="00095B92"/>
    <w:rsid w:val="0009649D"/>
    <w:rsid w:val="0009744F"/>
    <w:rsid w:val="0009750F"/>
    <w:rsid w:val="000A02F2"/>
    <w:rsid w:val="000A0655"/>
    <w:rsid w:val="000A08A2"/>
    <w:rsid w:val="000A0E19"/>
    <w:rsid w:val="000A1F08"/>
    <w:rsid w:val="000A2243"/>
    <w:rsid w:val="000A32EF"/>
    <w:rsid w:val="000A3380"/>
    <w:rsid w:val="000A36A3"/>
    <w:rsid w:val="000A390D"/>
    <w:rsid w:val="000A495B"/>
    <w:rsid w:val="000A4A07"/>
    <w:rsid w:val="000A4E2D"/>
    <w:rsid w:val="000A55DC"/>
    <w:rsid w:val="000A65E0"/>
    <w:rsid w:val="000A6927"/>
    <w:rsid w:val="000A7257"/>
    <w:rsid w:val="000A74E0"/>
    <w:rsid w:val="000B03B4"/>
    <w:rsid w:val="000B04B8"/>
    <w:rsid w:val="000B0B6A"/>
    <w:rsid w:val="000B1265"/>
    <w:rsid w:val="000B1F32"/>
    <w:rsid w:val="000B3F45"/>
    <w:rsid w:val="000B423A"/>
    <w:rsid w:val="000B4EDF"/>
    <w:rsid w:val="000B6B0C"/>
    <w:rsid w:val="000B7F0A"/>
    <w:rsid w:val="000C138C"/>
    <w:rsid w:val="000C1878"/>
    <w:rsid w:val="000C20FC"/>
    <w:rsid w:val="000C2618"/>
    <w:rsid w:val="000C287E"/>
    <w:rsid w:val="000C3BDF"/>
    <w:rsid w:val="000C3C8A"/>
    <w:rsid w:val="000C4529"/>
    <w:rsid w:val="000C55EB"/>
    <w:rsid w:val="000C609C"/>
    <w:rsid w:val="000C67B9"/>
    <w:rsid w:val="000C6A89"/>
    <w:rsid w:val="000C6D15"/>
    <w:rsid w:val="000C7D63"/>
    <w:rsid w:val="000D0CEB"/>
    <w:rsid w:val="000D1A0C"/>
    <w:rsid w:val="000D1CBD"/>
    <w:rsid w:val="000D22D3"/>
    <w:rsid w:val="000D34C1"/>
    <w:rsid w:val="000D3F05"/>
    <w:rsid w:val="000D3F3A"/>
    <w:rsid w:val="000D42D5"/>
    <w:rsid w:val="000D576B"/>
    <w:rsid w:val="000D584D"/>
    <w:rsid w:val="000D5ADF"/>
    <w:rsid w:val="000D5B4E"/>
    <w:rsid w:val="000D5BFE"/>
    <w:rsid w:val="000D683E"/>
    <w:rsid w:val="000D6DD1"/>
    <w:rsid w:val="000D6E85"/>
    <w:rsid w:val="000E076D"/>
    <w:rsid w:val="000E1419"/>
    <w:rsid w:val="000E2327"/>
    <w:rsid w:val="000E24AD"/>
    <w:rsid w:val="000E3443"/>
    <w:rsid w:val="000E3D1F"/>
    <w:rsid w:val="000E45C5"/>
    <w:rsid w:val="000E4A55"/>
    <w:rsid w:val="000E4B3A"/>
    <w:rsid w:val="000E5220"/>
    <w:rsid w:val="000E666E"/>
    <w:rsid w:val="000E6D72"/>
    <w:rsid w:val="000F0B51"/>
    <w:rsid w:val="000F16AA"/>
    <w:rsid w:val="000F24EC"/>
    <w:rsid w:val="000F2E64"/>
    <w:rsid w:val="000F3B39"/>
    <w:rsid w:val="000F401D"/>
    <w:rsid w:val="000F49CF"/>
    <w:rsid w:val="000F595D"/>
    <w:rsid w:val="000F5B86"/>
    <w:rsid w:val="000F6634"/>
    <w:rsid w:val="000F7028"/>
    <w:rsid w:val="000F71C9"/>
    <w:rsid w:val="000F727E"/>
    <w:rsid w:val="00100201"/>
    <w:rsid w:val="00101449"/>
    <w:rsid w:val="00101AB5"/>
    <w:rsid w:val="00102153"/>
    <w:rsid w:val="001023D7"/>
    <w:rsid w:val="00102A10"/>
    <w:rsid w:val="00103196"/>
    <w:rsid w:val="00103F56"/>
    <w:rsid w:val="001041EC"/>
    <w:rsid w:val="00104E0A"/>
    <w:rsid w:val="00104E9A"/>
    <w:rsid w:val="001056E5"/>
    <w:rsid w:val="00105810"/>
    <w:rsid w:val="00105AED"/>
    <w:rsid w:val="0010690D"/>
    <w:rsid w:val="00106F11"/>
    <w:rsid w:val="00107624"/>
    <w:rsid w:val="00111D5D"/>
    <w:rsid w:val="001128D7"/>
    <w:rsid w:val="00112944"/>
    <w:rsid w:val="00112C3E"/>
    <w:rsid w:val="00113E68"/>
    <w:rsid w:val="00114933"/>
    <w:rsid w:val="00117C5E"/>
    <w:rsid w:val="00117E99"/>
    <w:rsid w:val="00120754"/>
    <w:rsid w:val="00120FEF"/>
    <w:rsid w:val="0012147F"/>
    <w:rsid w:val="0012199E"/>
    <w:rsid w:val="00121C58"/>
    <w:rsid w:val="00122044"/>
    <w:rsid w:val="0012293F"/>
    <w:rsid w:val="00122956"/>
    <w:rsid w:val="00122CFA"/>
    <w:rsid w:val="00123330"/>
    <w:rsid w:val="00125B43"/>
    <w:rsid w:val="00127918"/>
    <w:rsid w:val="001302BC"/>
    <w:rsid w:val="00131812"/>
    <w:rsid w:val="00131E1C"/>
    <w:rsid w:val="00132255"/>
    <w:rsid w:val="001336E1"/>
    <w:rsid w:val="00135698"/>
    <w:rsid w:val="0013588E"/>
    <w:rsid w:val="0013591D"/>
    <w:rsid w:val="00136EE6"/>
    <w:rsid w:val="00137503"/>
    <w:rsid w:val="00140133"/>
    <w:rsid w:val="00140777"/>
    <w:rsid w:val="00141B0C"/>
    <w:rsid w:val="001422E1"/>
    <w:rsid w:val="00143218"/>
    <w:rsid w:val="0014339B"/>
    <w:rsid w:val="001441F0"/>
    <w:rsid w:val="0014656A"/>
    <w:rsid w:val="0014735E"/>
    <w:rsid w:val="001478BF"/>
    <w:rsid w:val="00147A23"/>
    <w:rsid w:val="00147B4D"/>
    <w:rsid w:val="00147D7D"/>
    <w:rsid w:val="0015122E"/>
    <w:rsid w:val="0015185D"/>
    <w:rsid w:val="00151EF2"/>
    <w:rsid w:val="00152C30"/>
    <w:rsid w:val="00154B50"/>
    <w:rsid w:val="00154D67"/>
    <w:rsid w:val="00155A44"/>
    <w:rsid w:val="00156915"/>
    <w:rsid w:val="00156F06"/>
    <w:rsid w:val="00157324"/>
    <w:rsid w:val="00157DEF"/>
    <w:rsid w:val="00160113"/>
    <w:rsid w:val="001601FC"/>
    <w:rsid w:val="00160446"/>
    <w:rsid w:val="0016178C"/>
    <w:rsid w:val="00162843"/>
    <w:rsid w:val="00162A81"/>
    <w:rsid w:val="00162E6A"/>
    <w:rsid w:val="00163CAC"/>
    <w:rsid w:val="001644ED"/>
    <w:rsid w:val="001647A4"/>
    <w:rsid w:val="00165454"/>
    <w:rsid w:val="00166118"/>
    <w:rsid w:val="001664EB"/>
    <w:rsid w:val="00166E5D"/>
    <w:rsid w:val="00171BE8"/>
    <w:rsid w:val="00172C3A"/>
    <w:rsid w:val="00172DBA"/>
    <w:rsid w:val="00173197"/>
    <w:rsid w:val="00175062"/>
    <w:rsid w:val="0017510D"/>
    <w:rsid w:val="00175971"/>
    <w:rsid w:val="0017751B"/>
    <w:rsid w:val="00177C74"/>
    <w:rsid w:val="0018099D"/>
    <w:rsid w:val="00180C53"/>
    <w:rsid w:val="00180DFD"/>
    <w:rsid w:val="00181DD3"/>
    <w:rsid w:val="00182A24"/>
    <w:rsid w:val="00182F0A"/>
    <w:rsid w:val="0018314B"/>
    <w:rsid w:val="00183441"/>
    <w:rsid w:val="0018384E"/>
    <w:rsid w:val="00183A1F"/>
    <w:rsid w:val="00184A8B"/>
    <w:rsid w:val="001857C9"/>
    <w:rsid w:val="00185823"/>
    <w:rsid w:val="00186B9F"/>
    <w:rsid w:val="00186FF0"/>
    <w:rsid w:val="00190C3D"/>
    <w:rsid w:val="00190D7B"/>
    <w:rsid w:val="00191174"/>
    <w:rsid w:val="0019127D"/>
    <w:rsid w:val="00191392"/>
    <w:rsid w:val="001917F6"/>
    <w:rsid w:val="00192916"/>
    <w:rsid w:val="00192C60"/>
    <w:rsid w:val="00192E1D"/>
    <w:rsid w:val="001931A2"/>
    <w:rsid w:val="0019352B"/>
    <w:rsid w:val="00193BEB"/>
    <w:rsid w:val="00194699"/>
    <w:rsid w:val="00194987"/>
    <w:rsid w:val="0019515B"/>
    <w:rsid w:val="00195E2E"/>
    <w:rsid w:val="00197B16"/>
    <w:rsid w:val="001A1363"/>
    <w:rsid w:val="001A1E0F"/>
    <w:rsid w:val="001A34EA"/>
    <w:rsid w:val="001A429F"/>
    <w:rsid w:val="001A42FA"/>
    <w:rsid w:val="001A448D"/>
    <w:rsid w:val="001A4925"/>
    <w:rsid w:val="001A5073"/>
    <w:rsid w:val="001A5947"/>
    <w:rsid w:val="001A604C"/>
    <w:rsid w:val="001B10FD"/>
    <w:rsid w:val="001B19CD"/>
    <w:rsid w:val="001B1CA4"/>
    <w:rsid w:val="001B36CF"/>
    <w:rsid w:val="001B36D3"/>
    <w:rsid w:val="001B4355"/>
    <w:rsid w:val="001B487F"/>
    <w:rsid w:val="001B5292"/>
    <w:rsid w:val="001B586E"/>
    <w:rsid w:val="001B6165"/>
    <w:rsid w:val="001B6E0E"/>
    <w:rsid w:val="001C0A48"/>
    <w:rsid w:val="001C0AFF"/>
    <w:rsid w:val="001C0CDF"/>
    <w:rsid w:val="001C113D"/>
    <w:rsid w:val="001C1825"/>
    <w:rsid w:val="001C3679"/>
    <w:rsid w:val="001C3798"/>
    <w:rsid w:val="001C3A91"/>
    <w:rsid w:val="001C3AED"/>
    <w:rsid w:val="001C3ED9"/>
    <w:rsid w:val="001C4A81"/>
    <w:rsid w:val="001C617C"/>
    <w:rsid w:val="001D1CA2"/>
    <w:rsid w:val="001D3D3E"/>
    <w:rsid w:val="001D5234"/>
    <w:rsid w:val="001D67ED"/>
    <w:rsid w:val="001D756C"/>
    <w:rsid w:val="001E18E9"/>
    <w:rsid w:val="001E2947"/>
    <w:rsid w:val="001E34A4"/>
    <w:rsid w:val="001E3E88"/>
    <w:rsid w:val="001E426B"/>
    <w:rsid w:val="001E4FC2"/>
    <w:rsid w:val="001E5540"/>
    <w:rsid w:val="001E56C2"/>
    <w:rsid w:val="001E76F6"/>
    <w:rsid w:val="001E77BE"/>
    <w:rsid w:val="001F053C"/>
    <w:rsid w:val="001F1186"/>
    <w:rsid w:val="001F1C5A"/>
    <w:rsid w:val="001F2198"/>
    <w:rsid w:val="001F2558"/>
    <w:rsid w:val="001F46FF"/>
    <w:rsid w:val="001F669B"/>
    <w:rsid w:val="001F7757"/>
    <w:rsid w:val="001F79A2"/>
    <w:rsid w:val="001F7F86"/>
    <w:rsid w:val="002008E6"/>
    <w:rsid w:val="002025A2"/>
    <w:rsid w:val="00202865"/>
    <w:rsid w:val="002037A0"/>
    <w:rsid w:val="00204665"/>
    <w:rsid w:val="00204741"/>
    <w:rsid w:val="00206955"/>
    <w:rsid w:val="002074D0"/>
    <w:rsid w:val="00207945"/>
    <w:rsid w:val="00207BBC"/>
    <w:rsid w:val="00207BC3"/>
    <w:rsid w:val="00210F2C"/>
    <w:rsid w:val="00211BDE"/>
    <w:rsid w:val="0021241B"/>
    <w:rsid w:val="002124FB"/>
    <w:rsid w:val="002139C5"/>
    <w:rsid w:val="00214B40"/>
    <w:rsid w:val="00214C43"/>
    <w:rsid w:val="00215064"/>
    <w:rsid w:val="002160D6"/>
    <w:rsid w:val="00216ECB"/>
    <w:rsid w:val="00217430"/>
    <w:rsid w:val="00217EDC"/>
    <w:rsid w:val="00220F0D"/>
    <w:rsid w:val="00222166"/>
    <w:rsid w:val="002221C3"/>
    <w:rsid w:val="00222688"/>
    <w:rsid w:val="00227C73"/>
    <w:rsid w:val="00227DD2"/>
    <w:rsid w:val="00230FF2"/>
    <w:rsid w:val="00231926"/>
    <w:rsid w:val="002319D5"/>
    <w:rsid w:val="00231C5E"/>
    <w:rsid w:val="0023339A"/>
    <w:rsid w:val="002333FD"/>
    <w:rsid w:val="00233724"/>
    <w:rsid w:val="002341C1"/>
    <w:rsid w:val="00235FC0"/>
    <w:rsid w:val="0023612B"/>
    <w:rsid w:val="0023621D"/>
    <w:rsid w:val="00237512"/>
    <w:rsid w:val="002378E6"/>
    <w:rsid w:val="00241D68"/>
    <w:rsid w:val="0024290E"/>
    <w:rsid w:val="00244B4A"/>
    <w:rsid w:val="00244C96"/>
    <w:rsid w:val="00244D4D"/>
    <w:rsid w:val="00244D9E"/>
    <w:rsid w:val="00246CA2"/>
    <w:rsid w:val="0024774D"/>
    <w:rsid w:val="002477B3"/>
    <w:rsid w:val="00250AAC"/>
    <w:rsid w:val="00250BF9"/>
    <w:rsid w:val="00250D89"/>
    <w:rsid w:val="00251557"/>
    <w:rsid w:val="002516BE"/>
    <w:rsid w:val="002527B5"/>
    <w:rsid w:val="00252AEF"/>
    <w:rsid w:val="002536F8"/>
    <w:rsid w:val="00253AD8"/>
    <w:rsid w:val="00255B36"/>
    <w:rsid w:val="0025708F"/>
    <w:rsid w:val="00260D21"/>
    <w:rsid w:val="00261840"/>
    <w:rsid w:val="00262C10"/>
    <w:rsid w:val="00262D50"/>
    <w:rsid w:val="0026339A"/>
    <w:rsid w:val="00264A91"/>
    <w:rsid w:val="002650E1"/>
    <w:rsid w:val="002654B2"/>
    <w:rsid w:val="00266252"/>
    <w:rsid w:val="0026745E"/>
    <w:rsid w:val="00267708"/>
    <w:rsid w:val="00271551"/>
    <w:rsid w:val="00271D77"/>
    <w:rsid w:val="00271F6E"/>
    <w:rsid w:val="00273710"/>
    <w:rsid w:val="00273DC2"/>
    <w:rsid w:val="00274FC8"/>
    <w:rsid w:val="00276366"/>
    <w:rsid w:val="002764F2"/>
    <w:rsid w:val="00277E79"/>
    <w:rsid w:val="00280DFF"/>
    <w:rsid w:val="00280EA2"/>
    <w:rsid w:val="00281248"/>
    <w:rsid w:val="00281B27"/>
    <w:rsid w:val="002828AD"/>
    <w:rsid w:val="002837BA"/>
    <w:rsid w:val="002845CF"/>
    <w:rsid w:val="0028467E"/>
    <w:rsid w:val="00284C1F"/>
    <w:rsid w:val="00284FEB"/>
    <w:rsid w:val="002862E9"/>
    <w:rsid w:val="0028655C"/>
    <w:rsid w:val="00286D9A"/>
    <w:rsid w:val="002870E8"/>
    <w:rsid w:val="0029050F"/>
    <w:rsid w:val="00290DA2"/>
    <w:rsid w:val="00291224"/>
    <w:rsid w:val="0029172F"/>
    <w:rsid w:val="00291CBF"/>
    <w:rsid w:val="0029342C"/>
    <w:rsid w:val="00293657"/>
    <w:rsid w:val="00293B75"/>
    <w:rsid w:val="00293CBE"/>
    <w:rsid w:val="00293D03"/>
    <w:rsid w:val="00294529"/>
    <w:rsid w:val="00294699"/>
    <w:rsid w:val="00295C10"/>
    <w:rsid w:val="00295D39"/>
    <w:rsid w:val="00296A09"/>
    <w:rsid w:val="00296D95"/>
    <w:rsid w:val="002979BD"/>
    <w:rsid w:val="00297FBF"/>
    <w:rsid w:val="002A0817"/>
    <w:rsid w:val="002A0FE1"/>
    <w:rsid w:val="002A10E0"/>
    <w:rsid w:val="002A2060"/>
    <w:rsid w:val="002A2754"/>
    <w:rsid w:val="002A4595"/>
    <w:rsid w:val="002A485A"/>
    <w:rsid w:val="002A49B6"/>
    <w:rsid w:val="002A5046"/>
    <w:rsid w:val="002A5709"/>
    <w:rsid w:val="002A6395"/>
    <w:rsid w:val="002A6676"/>
    <w:rsid w:val="002B0E62"/>
    <w:rsid w:val="002B1353"/>
    <w:rsid w:val="002B15AA"/>
    <w:rsid w:val="002B1D5C"/>
    <w:rsid w:val="002B2808"/>
    <w:rsid w:val="002B31BF"/>
    <w:rsid w:val="002B37F2"/>
    <w:rsid w:val="002B386B"/>
    <w:rsid w:val="002B3E7C"/>
    <w:rsid w:val="002B443D"/>
    <w:rsid w:val="002B5C44"/>
    <w:rsid w:val="002B79C2"/>
    <w:rsid w:val="002C0512"/>
    <w:rsid w:val="002C0684"/>
    <w:rsid w:val="002C3B14"/>
    <w:rsid w:val="002C4F95"/>
    <w:rsid w:val="002C5B08"/>
    <w:rsid w:val="002C745C"/>
    <w:rsid w:val="002C7ACA"/>
    <w:rsid w:val="002C7FD1"/>
    <w:rsid w:val="002D0323"/>
    <w:rsid w:val="002D0C71"/>
    <w:rsid w:val="002D1FAB"/>
    <w:rsid w:val="002D2513"/>
    <w:rsid w:val="002D26C1"/>
    <w:rsid w:val="002D5E22"/>
    <w:rsid w:val="002D7433"/>
    <w:rsid w:val="002D78C3"/>
    <w:rsid w:val="002E066A"/>
    <w:rsid w:val="002E269F"/>
    <w:rsid w:val="002E38E5"/>
    <w:rsid w:val="002E399E"/>
    <w:rsid w:val="002E51F6"/>
    <w:rsid w:val="002E5A85"/>
    <w:rsid w:val="002E6E8C"/>
    <w:rsid w:val="002E7606"/>
    <w:rsid w:val="002E79D4"/>
    <w:rsid w:val="002F0792"/>
    <w:rsid w:val="002F2001"/>
    <w:rsid w:val="002F344B"/>
    <w:rsid w:val="002F44CB"/>
    <w:rsid w:val="002F51F5"/>
    <w:rsid w:val="002F6386"/>
    <w:rsid w:val="002F67DC"/>
    <w:rsid w:val="00301517"/>
    <w:rsid w:val="003025D9"/>
    <w:rsid w:val="003032CC"/>
    <w:rsid w:val="003038ED"/>
    <w:rsid w:val="0030423C"/>
    <w:rsid w:val="00304A8A"/>
    <w:rsid w:val="00306265"/>
    <w:rsid w:val="0030649A"/>
    <w:rsid w:val="0030741F"/>
    <w:rsid w:val="003079E0"/>
    <w:rsid w:val="003079E5"/>
    <w:rsid w:val="00310526"/>
    <w:rsid w:val="003108BF"/>
    <w:rsid w:val="00310C2A"/>
    <w:rsid w:val="00310F84"/>
    <w:rsid w:val="003124D4"/>
    <w:rsid w:val="003149AE"/>
    <w:rsid w:val="00314BCE"/>
    <w:rsid w:val="003163A7"/>
    <w:rsid w:val="00316B54"/>
    <w:rsid w:val="00316D73"/>
    <w:rsid w:val="003206B6"/>
    <w:rsid w:val="00320BD7"/>
    <w:rsid w:val="0032109E"/>
    <w:rsid w:val="00321C20"/>
    <w:rsid w:val="00321C91"/>
    <w:rsid w:val="00322AFE"/>
    <w:rsid w:val="0032363D"/>
    <w:rsid w:val="00323985"/>
    <w:rsid w:val="003245AF"/>
    <w:rsid w:val="00324A03"/>
    <w:rsid w:val="00325035"/>
    <w:rsid w:val="00325F10"/>
    <w:rsid w:val="0032626D"/>
    <w:rsid w:val="00326461"/>
    <w:rsid w:val="00326A96"/>
    <w:rsid w:val="00326E77"/>
    <w:rsid w:val="00331F8D"/>
    <w:rsid w:val="0033213F"/>
    <w:rsid w:val="003333CA"/>
    <w:rsid w:val="003335F6"/>
    <w:rsid w:val="00333662"/>
    <w:rsid w:val="00333930"/>
    <w:rsid w:val="0033484E"/>
    <w:rsid w:val="00335363"/>
    <w:rsid w:val="00335F0D"/>
    <w:rsid w:val="0033628D"/>
    <w:rsid w:val="00337035"/>
    <w:rsid w:val="003373EB"/>
    <w:rsid w:val="00337794"/>
    <w:rsid w:val="00341613"/>
    <w:rsid w:val="00341C44"/>
    <w:rsid w:val="00341D95"/>
    <w:rsid w:val="003430AB"/>
    <w:rsid w:val="003443CA"/>
    <w:rsid w:val="00344BFE"/>
    <w:rsid w:val="00344C9C"/>
    <w:rsid w:val="00346756"/>
    <w:rsid w:val="00347174"/>
    <w:rsid w:val="003478B4"/>
    <w:rsid w:val="00347BF2"/>
    <w:rsid w:val="00350DCC"/>
    <w:rsid w:val="003517C3"/>
    <w:rsid w:val="00351DCC"/>
    <w:rsid w:val="00351E53"/>
    <w:rsid w:val="00353AE0"/>
    <w:rsid w:val="0035414F"/>
    <w:rsid w:val="00354764"/>
    <w:rsid w:val="00354E62"/>
    <w:rsid w:val="003551ED"/>
    <w:rsid w:val="00355518"/>
    <w:rsid w:val="003564A6"/>
    <w:rsid w:val="003566E7"/>
    <w:rsid w:val="00356A8E"/>
    <w:rsid w:val="003571EB"/>
    <w:rsid w:val="003572EE"/>
    <w:rsid w:val="0035753F"/>
    <w:rsid w:val="00357BFB"/>
    <w:rsid w:val="0036024E"/>
    <w:rsid w:val="00360A61"/>
    <w:rsid w:val="00360D31"/>
    <w:rsid w:val="00361E46"/>
    <w:rsid w:val="003620D1"/>
    <w:rsid w:val="003626FC"/>
    <w:rsid w:val="00362D48"/>
    <w:rsid w:val="003644D5"/>
    <w:rsid w:val="00364E41"/>
    <w:rsid w:val="003653A9"/>
    <w:rsid w:val="0036572B"/>
    <w:rsid w:val="00365CF3"/>
    <w:rsid w:val="003663DB"/>
    <w:rsid w:val="003676E8"/>
    <w:rsid w:val="003676ED"/>
    <w:rsid w:val="00367EFC"/>
    <w:rsid w:val="0037066F"/>
    <w:rsid w:val="00371AE0"/>
    <w:rsid w:val="003727E6"/>
    <w:rsid w:val="00372AF0"/>
    <w:rsid w:val="00372CF5"/>
    <w:rsid w:val="00373034"/>
    <w:rsid w:val="00373145"/>
    <w:rsid w:val="00374757"/>
    <w:rsid w:val="00374937"/>
    <w:rsid w:val="003755F6"/>
    <w:rsid w:val="00376358"/>
    <w:rsid w:val="00376C1B"/>
    <w:rsid w:val="00381AFF"/>
    <w:rsid w:val="00381C28"/>
    <w:rsid w:val="00383E94"/>
    <w:rsid w:val="0038450D"/>
    <w:rsid w:val="0038688A"/>
    <w:rsid w:val="003868FE"/>
    <w:rsid w:val="00387C47"/>
    <w:rsid w:val="0039008B"/>
    <w:rsid w:val="00390F98"/>
    <w:rsid w:val="00390FD8"/>
    <w:rsid w:val="003910E9"/>
    <w:rsid w:val="00391DED"/>
    <w:rsid w:val="00392BCE"/>
    <w:rsid w:val="00393714"/>
    <w:rsid w:val="003940F2"/>
    <w:rsid w:val="00394453"/>
    <w:rsid w:val="00394C5C"/>
    <w:rsid w:val="0039604F"/>
    <w:rsid w:val="003964A7"/>
    <w:rsid w:val="00397356"/>
    <w:rsid w:val="003A0DDE"/>
    <w:rsid w:val="003A1749"/>
    <w:rsid w:val="003A1C70"/>
    <w:rsid w:val="003A3AD8"/>
    <w:rsid w:val="003A492A"/>
    <w:rsid w:val="003A502E"/>
    <w:rsid w:val="003A50D2"/>
    <w:rsid w:val="003A5BB1"/>
    <w:rsid w:val="003A78BA"/>
    <w:rsid w:val="003B01F9"/>
    <w:rsid w:val="003B0913"/>
    <w:rsid w:val="003B0DA2"/>
    <w:rsid w:val="003B1366"/>
    <w:rsid w:val="003B199D"/>
    <w:rsid w:val="003B21D4"/>
    <w:rsid w:val="003B2FB8"/>
    <w:rsid w:val="003B35C6"/>
    <w:rsid w:val="003B4397"/>
    <w:rsid w:val="003B4A62"/>
    <w:rsid w:val="003B5C80"/>
    <w:rsid w:val="003B658D"/>
    <w:rsid w:val="003B67C6"/>
    <w:rsid w:val="003B6FF5"/>
    <w:rsid w:val="003B7DDC"/>
    <w:rsid w:val="003C0F6A"/>
    <w:rsid w:val="003C14E2"/>
    <w:rsid w:val="003C1EB6"/>
    <w:rsid w:val="003C1F8F"/>
    <w:rsid w:val="003C2448"/>
    <w:rsid w:val="003C25FD"/>
    <w:rsid w:val="003C2FBE"/>
    <w:rsid w:val="003C3360"/>
    <w:rsid w:val="003C4844"/>
    <w:rsid w:val="003C4B5F"/>
    <w:rsid w:val="003C4C72"/>
    <w:rsid w:val="003C5CF6"/>
    <w:rsid w:val="003C5D8C"/>
    <w:rsid w:val="003C5DF0"/>
    <w:rsid w:val="003C6296"/>
    <w:rsid w:val="003C645F"/>
    <w:rsid w:val="003C6697"/>
    <w:rsid w:val="003C6CFD"/>
    <w:rsid w:val="003D02FE"/>
    <w:rsid w:val="003D07F2"/>
    <w:rsid w:val="003D0E9C"/>
    <w:rsid w:val="003D1610"/>
    <w:rsid w:val="003D2045"/>
    <w:rsid w:val="003D3F49"/>
    <w:rsid w:val="003D47EA"/>
    <w:rsid w:val="003D66D6"/>
    <w:rsid w:val="003D754B"/>
    <w:rsid w:val="003E0F2B"/>
    <w:rsid w:val="003E1078"/>
    <w:rsid w:val="003E318C"/>
    <w:rsid w:val="003E319E"/>
    <w:rsid w:val="003E40D6"/>
    <w:rsid w:val="003E4B0B"/>
    <w:rsid w:val="003E5324"/>
    <w:rsid w:val="003E632A"/>
    <w:rsid w:val="003E6E62"/>
    <w:rsid w:val="003E76EA"/>
    <w:rsid w:val="003F2788"/>
    <w:rsid w:val="003F31E4"/>
    <w:rsid w:val="003F35E0"/>
    <w:rsid w:val="003F520D"/>
    <w:rsid w:val="003F5ED3"/>
    <w:rsid w:val="003F622F"/>
    <w:rsid w:val="003F698E"/>
    <w:rsid w:val="0040017B"/>
    <w:rsid w:val="004011BA"/>
    <w:rsid w:val="00401209"/>
    <w:rsid w:val="00401392"/>
    <w:rsid w:val="004014AF"/>
    <w:rsid w:val="0040293E"/>
    <w:rsid w:val="00403AC6"/>
    <w:rsid w:val="004041D2"/>
    <w:rsid w:val="00404E9E"/>
    <w:rsid w:val="004058F8"/>
    <w:rsid w:val="0040593B"/>
    <w:rsid w:val="00405C94"/>
    <w:rsid w:val="00405DBB"/>
    <w:rsid w:val="0041098A"/>
    <w:rsid w:val="0041198E"/>
    <w:rsid w:val="00411D2D"/>
    <w:rsid w:val="0041250B"/>
    <w:rsid w:val="0041343E"/>
    <w:rsid w:val="0041427A"/>
    <w:rsid w:val="004147A3"/>
    <w:rsid w:val="00415AFC"/>
    <w:rsid w:val="00415E86"/>
    <w:rsid w:val="004164EB"/>
    <w:rsid w:val="00416907"/>
    <w:rsid w:val="00416ED9"/>
    <w:rsid w:val="00416F64"/>
    <w:rsid w:val="00420085"/>
    <w:rsid w:val="00420309"/>
    <w:rsid w:val="0042091A"/>
    <w:rsid w:val="00420CAE"/>
    <w:rsid w:val="004216A6"/>
    <w:rsid w:val="00421A85"/>
    <w:rsid w:val="00421D1F"/>
    <w:rsid w:val="004229F6"/>
    <w:rsid w:val="00422A68"/>
    <w:rsid w:val="00422CA3"/>
    <w:rsid w:val="00423C06"/>
    <w:rsid w:val="00423C88"/>
    <w:rsid w:val="00423CE6"/>
    <w:rsid w:val="00424629"/>
    <w:rsid w:val="004246FC"/>
    <w:rsid w:val="0042515E"/>
    <w:rsid w:val="0042540B"/>
    <w:rsid w:val="00430489"/>
    <w:rsid w:val="004306C4"/>
    <w:rsid w:val="004310F4"/>
    <w:rsid w:val="004316DA"/>
    <w:rsid w:val="00431BAC"/>
    <w:rsid w:val="004326A5"/>
    <w:rsid w:val="004344D9"/>
    <w:rsid w:val="004347A9"/>
    <w:rsid w:val="00434820"/>
    <w:rsid w:val="00435601"/>
    <w:rsid w:val="0043586F"/>
    <w:rsid w:val="00436541"/>
    <w:rsid w:val="004372B8"/>
    <w:rsid w:val="0044061C"/>
    <w:rsid w:val="00440979"/>
    <w:rsid w:val="00441433"/>
    <w:rsid w:val="00441739"/>
    <w:rsid w:val="00441E04"/>
    <w:rsid w:val="004425FF"/>
    <w:rsid w:val="00442694"/>
    <w:rsid w:val="0044470B"/>
    <w:rsid w:val="00445C74"/>
    <w:rsid w:val="004463AB"/>
    <w:rsid w:val="00447358"/>
    <w:rsid w:val="004501FF"/>
    <w:rsid w:val="00451C44"/>
    <w:rsid w:val="00453101"/>
    <w:rsid w:val="004541F7"/>
    <w:rsid w:val="00454596"/>
    <w:rsid w:val="00455444"/>
    <w:rsid w:val="004554E5"/>
    <w:rsid w:val="004565EA"/>
    <w:rsid w:val="004605E9"/>
    <w:rsid w:val="00461A49"/>
    <w:rsid w:val="00461CF3"/>
    <w:rsid w:val="00462604"/>
    <w:rsid w:val="00463A67"/>
    <w:rsid w:val="004648F4"/>
    <w:rsid w:val="00466862"/>
    <w:rsid w:val="00466923"/>
    <w:rsid w:val="00467B8E"/>
    <w:rsid w:val="00467ED2"/>
    <w:rsid w:val="00470153"/>
    <w:rsid w:val="0047033B"/>
    <w:rsid w:val="00470CCB"/>
    <w:rsid w:val="00470D9F"/>
    <w:rsid w:val="004721CC"/>
    <w:rsid w:val="00472714"/>
    <w:rsid w:val="00474359"/>
    <w:rsid w:val="004757D4"/>
    <w:rsid w:val="0047619F"/>
    <w:rsid w:val="00476DEF"/>
    <w:rsid w:val="00477930"/>
    <w:rsid w:val="004804EF"/>
    <w:rsid w:val="00480648"/>
    <w:rsid w:val="00480707"/>
    <w:rsid w:val="00481BFC"/>
    <w:rsid w:val="0048233A"/>
    <w:rsid w:val="00484FAE"/>
    <w:rsid w:val="0048536E"/>
    <w:rsid w:val="00485B7B"/>
    <w:rsid w:val="00485E77"/>
    <w:rsid w:val="00490741"/>
    <w:rsid w:val="00490E0D"/>
    <w:rsid w:val="00491491"/>
    <w:rsid w:val="00494339"/>
    <w:rsid w:val="00494A88"/>
    <w:rsid w:val="00494B07"/>
    <w:rsid w:val="004953A9"/>
    <w:rsid w:val="00495E1A"/>
    <w:rsid w:val="004A06D5"/>
    <w:rsid w:val="004A1C9E"/>
    <w:rsid w:val="004A35C9"/>
    <w:rsid w:val="004A3727"/>
    <w:rsid w:val="004A388F"/>
    <w:rsid w:val="004A3D70"/>
    <w:rsid w:val="004A5674"/>
    <w:rsid w:val="004A5C5B"/>
    <w:rsid w:val="004A5DF8"/>
    <w:rsid w:val="004B0261"/>
    <w:rsid w:val="004B0996"/>
    <w:rsid w:val="004B09EE"/>
    <w:rsid w:val="004B0F2E"/>
    <w:rsid w:val="004B17C9"/>
    <w:rsid w:val="004B1B1C"/>
    <w:rsid w:val="004B3107"/>
    <w:rsid w:val="004B3DDE"/>
    <w:rsid w:val="004B3E3F"/>
    <w:rsid w:val="004B3F5B"/>
    <w:rsid w:val="004B3F9A"/>
    <w:rsid w:val="004B4829"/>
    <w:rsid w:val="004B5D1E"/>
    <w:rsid w:val="004B6006"/>
    <w:rsid w:val="004B6A0A"/>
    <w:rsid w:val="004B6A97"/>
    <w:rsid w:val="004C17B6"/>
    <w:rsid w:val="004C1A90"/>
    <w:rsid w:val="004C33AA"/>
    <w:rsid w:val="004C3D52"/>
    <w:rsid w:val="004C3DAF"/>
    <w:rsid w:val="004C43E0"/>
    <w:rsid w:val="004C47DC"/>
    <w:rsid w:val="004C678B"/>
    <w:rsid w:val="004C689C"/>
    <w:rsid w:val="004C7978"/>
    <w:rsid w:val="004C7EAA"/>
    <w:rsid w:val="004D2E90"/>
    <w:rsid w:val="004D3B73"/>
    <w:rsid w:val="004D4429"/>
    <w:rsid w:val="004D48A8"/>
    <w:rsid w:val="004D4B6C"/>
    <w:rsid w:val="004D54A3"/>
    <w:rsid w:val="004D5FE0"/>
    <w:rsid w:val="004D698B"/>
    <w:rsid w:val="004D6B7A"/>
    <w:rsid w:val="004D70D4"/>
    <w:rsid w:val="004D7B04"/>
    <w:rsid w:val="004E0565"/>
    <w:rsid w:val="004E13D1"/>
    <w:rsid w:val="004E2025"/>
    <w:rsid w:val="004E44A4"/>
    <w:rsid w:val="004E4BFB"/>
    <w:rsid w:val="004E5902"/>
    <w:rsid w:val="004E6EFE"/>
    <w:rsid w:val="004F03A7"/>
    <w:rsid w:val="004F0C0A"/>
    <w:rsid w:val="004F15D7"/>
    <w:rsid w:val="004F3F24"/>
    <w:rsid w:val="004F6895"/>
    <w:rsid w:val="004F6DD5"/>
    <w:rsid w:val="004F7BFA"/>
    <w:rsid w:val="005006FF"/>
    <w:rsid w:val="00503026"/>
    <w:rsid w:val="005032FD"/>
    <w:rsid w:val="00503412"/>
    <w:rsid w:val="0050411E"/>
    <w:rsid w:val="00504DFC"/>
    <w:rsid w:val="005058F5"/>
    <w:rsid w:val="0050598B"/>
    <w:rsid w:val="0050638F"/>
    <w:rsid w:val="005110B6"/>
    <w:rsid w:val="0051129D"/>
    <w:rsid w:val="00512961"/>
    <w:rsid w:val="005131BA"/>
    <w:rsid w:val="00514458"/>
    <w:rsid w:val="00515587"/>
    <w:rsid w:val="00515813"/>
    <w:rsid w:val="005162DC"/>
    <w:rsid w:val="00520812"/>
    <w:rsid w:val="00520C22"/>
    <w:rsid w:val="00521425"/>
    <w:rsid w:val="00521AF3"/>
    <w:rsid w:val="005225FF"/>
    <w:rsid w:val="00522695"/>
    <w:rsid w:val="0052283E"/>
    <w:rsid w:val="00522B8D"/>
    <w:rsid w:val="005238CC"/>
    <w:rsid w:val="005246AD"/>
    <w:rsid w:val="005255E6"/>
    <w:rsid w:val="00526BEB"/>
    <w:rsid w:val="00530269"/>
    <w:rsid w:val="00533341"/>
    <w:rsid w:val="00534C78"/>
    <w:rsid w:val="00535138"/>
    <w:rsid w:val="00535168"/>
    <w:rsid w:val="005356AB"/>
    <w:rsid w:val="00535948"/>
    <w:rsid w:val="00535D9F"/>
    <w:rsid w:val="00535ED9"/>
    <w:rsid w:val="00535F24"/>
    <w:rsid w:val="005363F5"/>
    <w:rsid w:val="00537758"/>
    <w:rsid w:val="0053780E"/>
    <w:rsid w:val="00537F87"/>
    <w:rsid w:val="00541154"/>
    <w:rsid w:val="0054131C"/>
    <w:rsid w:val="00541A18"/>
    <w:rsid w:val="00541C76"/>
    <w:rsid w:val="00541EC7"/>
    <w:rsid w:val="005432B8"/>
    <w:rsid w:val="005438EA"/>
    <w:rsid w:val="0054431C"/>
    <w:rsid w:val="00544B7F"/>
    <w:rsid w:val="00544CDE"/>
    <w:rsid w:val="0054590D"/>
    <w:rsid w:val="00545A82"/>
    <w:rsid w:val="00547D92"/>
    <w:rsid w:val="005507A5"/>
    <w:rsid w:val="0055101A"/>
    <w:rsid w:val="005523C9"/>
    <w:rsid w:val="0055356B"/>
    <w:rsid w:val="00553666"/>
    <w:rsid w:val="005540B7"/>
    <w:rsid w:val="00557294"/>
    <w:rsid w:val="005605B1"/>
    <w:rsid w:val="00561C6D"/>
    <w:rsid w:val="00564867"/>
    <w:rsid w:val="005655FE"/>
    <w:rsid w:val="005655FF"/>
    <w:rsid w:val="00565C90"/>
    <w:rsid w:val="00570C33"/>
    <w:rsid w:val="0057255E"/>
    <w:rsid w:val="005738F5"/>
    <w:rsid w:val="00576FCD"/>
    <w:rsid w:val="0057742F"/>
    <w:rsid w:val="0057751C"/>
    <w:rsid w:val="005778BF"/>
    <w:rsid w:val="00577CD7"/>
    <w:rsid w:val="005811A2"/>
    <w:rsid w:val="005823E8"/>
    <w:rsid w:val="0058390E"/>
    <w:rsid w:val="00585A0A"/>
    <w:rsid w:val="00585EB7"/>
    <w:rsid w:val="00586A7F"/>
    <w:rsid w:val="005876CF"/>
    <w:rsid w:val="0059060B"/>
    <w:rsid w:val="0059088A"/>
    <w:rsid w:val="00590A11"/>
    <w:rsid w:val="005922F8"/>
    <w:rsid w:val="0059449E"/>
    <w:rsid w:val="00594977"/>
    <w:rsid w:val="00594D02"/>
    <w:rsid w:val="00595B53"/>
    <w:rsid w:val="00595DD2"/>
    <w:rsid w:val="005A00FF"/>
    <w:rsid w:val="005A0169"/>
    <w:rsid w:val="005A0489"/>
    <w:rsid w:val="005A17FF"/>
    <w:rsid w:val="005A28F0"/>
    <w:rsid w:val="005A2E43"/>
    <w:rsid w:val="005A3157"/>
    <w:rsid w:val="005A3A2E"/>
    <w:rsid w:val="005A3CEF"/>
    <w:rsid w:val="005A4B13"/>
    <w:rsid w:val="005A5056"/>
    <w:rsid w:val="005A50C7"/>
    <w:rsid w:val="005A5311"/>
    <w:rsid w:val="005A548D"/>
    <w:rsid w:val="005A57AC"/>
    <w:rsid w:val="005A57D5"/>
    <w:rsid w:val="005A6977"/>
    <w:rsid w:val="005B20FE"/>
    <w:rsid w:val="005B2A08"/>
    <w:rsid w:val="005B4BF5"/>
    <w:rsid w:val="005B594F"/>
    <w:rsid w:val="005B6088"/>
    <w:rsid w:val="005B6F26"/>
    <w:rsid w:val="005B7132"/>
    <w:rsid w:val="005B794E"/>
    <w:rsid w:val="005C04B4"/>
    <w:rsid w:val="005C0FDB"/>
    <w:rsid w:val="005C133B"/>
    <w:rsid w:val="005C13EA"/>
    <w:rsid w:val="005C25D3"/>
    <w:rsid w:val="005C2A6B"/>
    <w:rsid w:val="005C2D54"/>
    <w:rsid w:val="005C367F"/>
    <w:rsid w:val="005C383A"/>
    <w:rsid w:val="005C5AA0"/>
    <w:rsid w:val="005C67C2"/>
    <w:rsid w:val="005C6D74"/>
    <w:rsid w:val="005C6F7F"/>
    <w:rsid w:val="005C7CD1"/>
    <w:rsid w:val="005D037A"/>
    <w:rsid w:val="005D1400"/>
    <w:rsid w:val="005D1E46"/>
    <w:rsid w:val="005D25B2"/>
    <w:rsid w:val="005D5679"/>
    <w:rsid w:val="005D585F"/>
    <w:rsid w:val="005D5A99"/>
    <w:rsid w:val="005D5C06"/>
    <w:rsid w:val="005D5C87"/>
    <w:rsid w:val="005D66EC"/>
    <w:rsid w:val="005D7116"/>
    <w:rsid w:val="005E2191"/>
    <w:rsid w:val="005E2A8F"/>
    <w:rsid w:val="005E3C13"/>
    <w:rsid w:val="005E4A20"/>
    <w:rsid w:val="005E4F80"/>
    <w:rsid w:val="005E519E"/>
    <w:rsid w:val="005E6851"/>
    <w:rsid w:val="005F0454"/>
    <w:rsid w:val="005F0481"/>
    <w:rsid w:val="005F0B8A"/>
    <w:rsid w:val="005F1706"/>
    <w:rsid w:val="005F33A5"/>
    <w:rsid w:val="005F342D"/>
    <w:rsid w:val="005F5904"/>
    <w:rsid w:val="005F7906"/>
    <w:rsid w:val="005F7914"/>
    <w:rsid w:val="005F7BE3"/>
    <w:rsid w:val="005F7C85"/>
    <w:rsid w:val="006008C7"/>
    <w:rsid w:val="00600B18"/>
    <w:rsid w:val="00601D53"/>
    <w:rsid w:val="006021DA"/>
    <w:rsid w:val="00604436"/>
    <w:rsid w:val="006105A5"/>
    <w:rsid w:val="00611106"/>
    <w:rsid w:val="00611192"/>
    <w:rsid w:val="00611366"/>
    <w:rsid w:val="00611389"/>
    <w:rsid w:val="00611C08"/>
    <w:rsid w:val="006120B9"/>
    <w:rsid w:val="006121CC"/>
    <w:rsid w:val="00612F76"/>
    <w:rsid w:val="00613539"/>
    <w:rsid w:val="00613B85"/>
    <w:rsid w:val="00615829"/>
    <w:rsid w:val="00615F58"/>
    <w:rsid w:val="00616707"/>
    <w:rsid w:val="00620702"/>
    <w:rsid w:val="00620A45"/>
    <w:rsid w:val="006222DA"/>
    <w:rsid w:val="006232F1"/>
    <w:rsid w:val="00623D3B"/>
    <w:rsid w:val="00626C05"/>
    <w:rsid w:val="006270F7"/>
    <w:rsid w:val="006301D7"/>
    <w:rsid w:val="006302A7"/>
    <w:rsid w:val="0063148B"/>
    <w:rsid w:val="006316B2"/>
    <w:rsid w:val="0063182D"/>
    <w:rsid w:val="00632A63"/>
    <w:rsid w:val="0063328F"/>
    <w:rsid w:val="006335F5"/>
    <w:rsid w:val="00633732"/>
    <w:rsid w:val="006347C0"/>
    <w:rsid w:val="00634CC9"/>
    <w:rsid w:val="0063551F"/>
    <w:rsid w:val="00636B37"/>
    <w:rsid w:val="00637246"/>
    <w:rsid w:val="006374F1"/>
    <w:rsid w:val="00640407"/>
    <w:rsid w:val="006410ED"/>
    <w:rsid w:val="00641543"/>
    <w:rsid w:val="00642967"/>
    <w:rsid w:val="00644AE0"/>
    <w:rsid w:val="0064571E"/>
    <w:rsid w:val="00645D74"/>
    <w:rsid w:val="006464E6"/>
    <w:rsid w:val="00647651"/>
    <w:rsid w:val="0065034C"/>
    <w:rsid w:val="006504F2"/>
    <w:rsid w:val="0065071B"/>
    <w:rsid w:val="00651C27"/>
    <w:rsid w:val="00652594"/>
    <w:rsid w:val="00653D38"/>
    <w:rsid w:val="00655B2F"/>
    <w:rsid w:val="00655C2C"/>
    <w:rsid w:val="00655F12"/>
    <w:rsid w:val="00656305"/>
    <w:rsid w:val="00660B26"/>
    <w:rsid w:val="00660BF4"/>
    <w:rsid w:val="00661DCD"/>
    <w:rsid w:val="0066237E"/>
    <w:rsid w:val="00662625"/>
    <w:rsid w:val="00664C62"/>
    <w:rsid w:val="00665189"/>
    <w:rsid w:val="00665FE4"/>
    <w:rsid w:val="0066602C"/>
    <w:rsid w:val="00666246"/>
    <w:rsid w:val="0066652F"/>
    <w:rsid w:val="006665E5"/>
    <w:rsid w:val="00667ADE"/>
    <w:rsid w:val="006707BD"/>
    <w:rsid w:val="006707F9"/>
    <w:rsid w:val="00670FCE"/>
    <w:rsid w:val="00671A33"/>
    <w:rsid w:val="00672E56"/>
    <w:rsid w:val="00673583"/>
    <w:rsid w:val="00673D3E"/>
    <w:rsid w:val="00674721"/>
    <w:rsid w:val="00674A35"/>
    <w:rsid w:val="00674C8F"/>
    <w:rsid w:val="00674FC9"/>
    <w:rsid w:val="006806E5"/>
    <w:rsid w:val="00681078"/>
    <w:rsid w:val="00681C7C"/>
    <w:rsid w:val="0068290E"/>
    <w:rsid w:val="0068386A"/>
    <w:rsid w:val="00684416"/>
    <w:rsid w:val="006844DD"/>
    <w:rsid w:val="0068495E"/>
    <w:rsid w:val="00685123"/>
    <w:rsid w:val="00685AE0"/>
    <w:rsid w:val="00685E6F"/>
    <w:rsid w:val="00686723"/>
    <w:rsid w:val="006868EB"/>
    <w:rsid w:val="0069057C"/>
    <w:rsid w:val="0069085D"/>
    <w:rsid w:val="0069086E"/>
    <w:rsid w:val="00691894"/>
    <w:rsid w:val="006918A5"/>
    <w:rsid w:val="0069339F"/>
    <w:rsid w:val="006936FF"/>
    <w:rsid w:val="00693CCB"/>
    <w:rsid w:val="00694EC2"/>
    <w:rsid w:val="00696469"/>
    <w:rsid w:val="00696A18"/>
    <w:rsid w:val="006971B3"/>
    <w:rsid w:val="00697686"/>
    <w:rsid w:val="006A0A2D"/>
    <w:rsid w:val="006A0AB8"/>
    <w:rsid w:val="006A2A5B"/>
    <w:rsid w:val="006A4525"/>
    <w:rsid w:val="006A5B3E"/>
    <w:rsid w:val="006A66A5"/>
    <w:rsid w:val="006B17D9"/>
    <w:rsid w:val="006B2084"/>
    <w:rsid w:val="006B21D3"/>
    <w:rsid w:val="006B27BA"/>
    <w:rsid w:val="006B29DE"/>
    <w:rsid w:val="006B3FE6"/>
    <w:rsid w:val="006B422A"/>
    <w:rsid w:val="006B4B77"/>
    <w:rsid w:val="006B60E9"/>
    <w:rsid w:val="006B7F77"/>
    <w:rsid w:val="006C1092"/>
    <w:rsid w:val="006C1D45"/>
    <w:rsid w:val="006C38A1"/>
    <w:rsid w:val="006C3D03"/>
    <w:rsid w:val="006C5C36"/>
    <w:rsid w:val="006C6EF4"/>
    <w:rsid w:val="006C6F91"/>
    <w:rsid w:val="006D0D72"/>
    <w:rsid w:val="006D197D"/>
    <w:rsid w:val="006D2465"/>
    <w:rsid w:val="006D34E7"/>
    <w:rsid w:val="006D39B0"/>
    <w:rsid w:val="006D3F5F"/>
    <w:rsid w:val="006D60D0"/>
    <w:rsid w:val="006D6A88"/>
    <w:rsid w:val="006D7869"/>
    <w:rsid w:val="006E0324"/>
    <w:rsid w:val="006E1639"/>
    <w:rsid w:val="006E1A8D"/>
    <w:rsid w:val="006E1D39"/>
    <w:rsid w:val="006E2A70"/>
    <w:rsid w:val="006E3278"/>
    <w:rsid w:val="006E33BA"/>
    <w:rsid w:val="006E4145"/>
    <w:rsid w:val="006E46FA"/>
    <w:rsid w:val="006E5CD1"/>
    <w:rsid w:val="006E5E3A"/>
    <w:rsid w:val="006E6004"/>
    <w:rsid w:val="006E66CE"/>
    <w:rsid w:val="006E6847"/>
    <w:rsid w:val="006E6BDE"/>
    <w:rsid w:val="006E741E"/>
    <w:rsid w:val="006F1325"/>
    <w:rsid w:val="006F232A"/>
    <w:rsid w:val="006F310E"/>
    <w:rsid w:val="006F4269"/>
    <w:rsid w:val="006F5AF1"/>
    <w:rsid w:val="006F5D70"/>
    <w:rsid w:val="006F6C3F"/>
    <w:rsid w:val="006F726C"/>
    <w:rsid w:val="006F7525"/>
    <w:rsid w:val="006F7A7A"/>
    <w:rsid w:val="00701CCC"/>
    <w:rsid w:val="00703999"/>
    <w:rsid w:val="007049E3"/>
    <w:rsid w:val="00704BE8"/>
    <w:rsid w:val="007053E6"/>
    <w:rsid w:val="00706298"/>
    <w:rsid w:val="00707ACC"/>
    <w:rsid w:val="00707B8A"/>
    <w:rsid w:val="00707E1D"/>
    <w:rsid w:val="00710388"/>
    <w:rsid w:val="007111C5"/>
    <w:rsid w:val="0071132C"/>
    <w:rsid w:val="0071156B"/>
    <w:rsid w:val="007117A6"/>
    <w:rsid w:val="00712B92"/>
    <w:rsid w:val="0071303C"/>
    <w:rsid w:val="00713718"/>
    <w:rsid w:val="00713882"/>
    <w:rsid w:val="00714747"/>
    <w:rsid w:val="00714BC3"/>
    <w:rsid w:val="00714DBA"/>
    <w:rsid w:val="007168D3"/>
    <w:rsid w:val="00717540"/>
    <w:rsid w:val="00717656"/>
    <w:rsid w:val="00717A28"/>
    <w:rsid w:val="00717E9D"/>
    <w:rsid w:val="0072048B"/>
    <w:rsid w:val="00720C58"/>
    <w:rsid w:val="007235EC"/>
    <w:rsid w:val="0072382E"/>
    <w:rsid w:val="0072418A"/>
    <w:rsid w:val="00724323"/>
    <w:rsid w:val="00724BEF"/>
    <w:rsid w:val="00724FE1"/>
    <w:rsid w:val="007255E3"/>
    <w:rsid w:val="00725EA2"/>
    <w:rsid w:val="007261EF"/>
    <w:rsid w:val="007263A6"/>
    <w:rsid w:val="007263DD"/>
    <w:rsid w:val="00726DC7"/>
    <w:rsid w:val="00727244"/>
    <w:rsid w:val="00727343"/>
    <w:rsid w:val="007274E7"/>
    <w:rsid w:val="00727FD2"/>
    <w:rsid w:val="007308B0"/>
    <w:rsid w:val="00730A2E"/>
    <w:rsid w:val="00731E98"/>
    <w:rsid w:val="0073230B"/>
    <w:rsid w:val="0073233A"/>
    <w:rsid w:val="00732365"/>
    <w:rsid w:val="00732CCB"/>
    <w:rsid w:val="0073330E"/>
    <w:rsid w:val="00733B55"/>
    <w:rsid w:val="00733E30"/>
    <w:rsid w:val="007346B5"/>
    <w:rsid w:val="007348EF"/>
    <w:rsid w:val="0073666D"/>
    <w:rsid w:val="00736CB0"/>
    <w:rsid w:val="00737C05"/>
    <w:rsid w:val="007406D2"/>
    <w:rsid w:val="00741892"/>
    <w:rsid w:val="00741928"/>
    <w:rsid w:val="00741ACF"/>
    <w:rsid w:val="0074290D"/>
    <w:rsid w:val="00742E44"/>
    <w:rsid w:val="00743D6C"/>
    <w:rsid w:val="00745DF1"/>
    <w:rsid w:val="0074662E"/>
    <w:rsid w:val="007468C6"/>
    <w:rsid w:val="00746F21"/>
    <w:rsid w:val="00747CF5"/>
    <w:rsid w:val="0075105C"/>
    <w:rsid w:val="00752EA2"/>
    <w:rsid w:val="00753030"/>
    <w:rsid w:val="00753530"/>
    <w:rsid w:val="00753659"/>
    <w:rsid w:val="007539F4"/>
    <w:rsid w:val="0075404B"/>
    <w:rsid w:val="00755598"/>
    <w:rsid w:val="00755793"/>
    <w:rsid w:val="00755FA7"/>
    <w:rsid w:val="00756F42"/>
    <w:rsid w:val="0075703F"/>
    <w:rsid w:val="0075719C"/>
    <w:rsid w:val="0076155E"/>
    <w:rsid w:val="00761872"/>
    <w:rsid w:val="007638D7"/>
    <w:rsid w:val="00763A0D"/>
    <w:rsid w:val="00764A44"/>
    <w:rsid w:val="0076512F"/>
    <w:rsid w:val="007651F4"/>
    <w:rsid w:val="007651FD"/>
    <w:rsid w:val="007655A2"/>
    <w:rsid w:val="0076564D"/>
    <w:rsid w:val="0076643C"/>
    <w:rsid w:val="00766B5A"/>
    <w:rsid w:val="0077006F"/>
    <w:rsid w:val="00770311"/>
    <w:rsid w:val="007707F5"/>
    <w:rsid w:val="0077155A"/>
    <w:rsid w:val="0077215C"/>
    <w:rsid w:val="0077232D"/>
    <w:rsid w:val="00772558"/>
    <w:rsid w:val="00772F5D"/>
    <w:rsid w:val="0077406B"/>
    <w:rsid w:val="007748A9"/>
    <w:rsid w:val="00775269"/>
    <w:rsid w:val="007752CE"/>
    <w:rsid w:val="00775804"/>
    <w:rsid w:val="00775975"/>
    <w:rsid w:val="00777254"/>
    <w:rsid w:val="007816BC"/>
    <w:rsid w:val="007823BA"/>
    <w:rsid w:val="00782DF1"/>
    <w:rsid w:val="007834D4"/>
    <w:rsid w:val="00783A10"/>
    <w:rsid w:val="00783F14"/>
    <w:rsid w:val="00784776"/>
    <w:rsid w:val="0078607D"/>
    <w:rsid w:val="007861E5"/>
    <w:rsid w:val="007866B1"/>
    <w:rsid w:val="00786E28"/>
    <w:rsid w:val="00791725"/>
    <w:rsid w:val="00792B31"/>
    <w:rsid w:val="00794908"/>
    <w:rsid w:val="00794C19"/>
    <w:rsid w:val="007962C4"/>
    <w:rsid w:val="007966AD"/>
    <w:rsid w:val="00797BE8"/>
    <w:rsid w:val="00797BE9"/>
    <w:rsid w:val="00797CF4"/>
    <w:rsid w:val="007A00B4"/>
    <w:rsid w:val="007A09AF"/>
    <w:rsid w:val="007A0A77"/>
    <w:rsid w:val="007A1591"/>
    <w:rsid w:val="007A21B1"/>
    <w:rsid w:val="007A39C8"/>
    <w:rsid w:val="007A3BC4"/>
    <w:rsid w:val="007A500B"/>
    <w:rsid w:val="007A565B"/>
    <w:rsid w:val="007A637C"/>
    <w:rsid w:val="007A676D"/>
    <w:rsid w:val="007B0D0D"/>
    <w:rsid w:val="007B1831"/>
    <w:rsid w:val="007B1948"/>
    <w:rsid w:val="007B2D40"/>
    <w:rsid w:val="007B34E1"/>
    <w:rsid w:val="007B35D9"/>
    <w:rsid w:val="007B36B6"/>
    <w:rsid w:val="007B4113"/>
    <w:rsid w:val="007B4634"/>
    <w:rsid w:val="007B59D9"/>
    <w:rsid w:val="007B5CB4"/>
    <w:rsid w:val="007B6A5A"/>
    <w:rsid w:val="007B7FFC"/>
    <w:rsid w:val="007C1B63"/>
    <w:rsid w:val="007C25A7"/>
    <w:rsid w:val="007C27E6"/>
    <w:rsid w:val="007C4F68"/>
    <w:rsid w:val="007C609E"/>
    <w:rsid w:val="007C61AB"/>
    <w:rsid w:val="007C6C74"/>
    <w:rsid w:val="007C71BD"/>
    <w:rsid w:val="007C7898"/>
    <w:rsid w:val="007C7B89"/>
    <w:rsid w:val="007C7C85"/>
    <w:rsid w:val="007D03CB"/>
    <w:rsid w:val="007D3CBE"/>
    <w:rsid w:val="007D4347"/>
    <w:rsid w:val="007D43B5"/>
    <w:rsid w:val="007D4B4F"/>
    <w:rsid w:val="007D58D0"/>
    <w:rsid w:val="007D619C"/>
    <w:rsid w:val="007D6255"/>
    <w:rsid w:val="007D6A30"/>
    <w:rsid w:val="007D6B7F"/>
    <w:rsid w:val="007D7574"/>
    <w:rsid w:val="007D78A7"/>
    <w:rsid w:val="007E054E"/>
    <w:rsid w:val="007E09CD"/>
    <w:rsid w:val="007E14BE"/>
    <w:rsid w:val="007E1A2A"/>
    <w:rsid w:val="007E21AF"/>
    <w:rsid w:val="007E2630"/>
    <w:rsid w:val="007E3283"/>
    <w:rsid w:val="007E3BD6"/>
    <w:rsid w:val="007E69AE"/>
    <w:rsid w:val="007E6A72"/>
    <w:rsid w:val="007E6C36"/>
    <w:rsid w:val="007E719A"/>
    <w:rsid w:val="007E73DD"/>
    <w:rsid w:val="007F1112"/>
    <w:rsid w:val="007F1403"/>
    <w:rsid w:val="007F28A0"/>
    <w:rsid w:val="007F32E1"/>
    <w:rsid w:val="007F5237"/>
    <w:rsid w:val="007F5B1C"/>
    <w:rsid w:val="007F5CDA"/>
    <w:rsid w:val="007F631D"/>
    <w:rsid w:val="007F6372"/>
    <w:rsid w:val="007F73EF"/>
    <w:rsid w:val="007F7E9D"/>
    <w:rsid w:val="0080070E"/>
    <w:rsid w:val="00801590"/>
    <w:rsid w:val="0080173A"/>
    <w:rsid w:val="00801969"/>
    <w:rsid w:val="00801C16"/>
    <w:rsid w:val="00802086"/>
    <w:rsid w:val="00802EE2"/>
    <w:rsid w:val="008032FD"/>
    <w:rsid w:val="00803E66"/>
    <w:rsid w:val="00804512"/>
    <w:rsid w:val="008047DE"/>
    <w:rsid w:val="008053B3"/>
    <w:rsid w:val="008063A6"/>
    <w:rsid w:val="008102E6"/>
    <w:rsid w:val="008108D4"/>
    <w:rsid w:val="008108F8"/>
    <w:rsid w:val="00810B03"/>
    <w:rsid w:val="00814399"/>
    <w:rsid w:val="008146D6"/>
    <w:rsid w:val="008154D1"/>
    <w:rsid w:val="00815754"/>
    <w:rsid w:val="0081682C"/>
    <w:rsid w:val="00817233"/>
    <w:rsid w:val="0082117F"/>
    <w:rsid w:val="008212E3"/>
    <w:rsid w:val="0082283A"/>
    <w:rsid w:val="00824245"/>
    <w:rsid w:val="008243F9"/>
    <w:rsid w:val="00824761"/>
    <w:rsid w:val="00824D2C"/>
    <w:rsid w:val="00825CDB"/>
    <w:rsid w:val="00827779"/>
    <w:rsid w:val="00827FA0"/>
    <w:rsid w:val="0083068E"/>
    <w:rsid w:val="00830DFD"/>
    <w:rsid w:val="008337FA"/>
    <w:rsid w:val="00833AC5"/>
    <w:rsid w:val="00833F8A"/>
    <w:rsid w:val="00835C35"/>
    <w:rsid w:val="0084050F"/>
    <w:rsid w:val="0084192B"/>
    <w:rsid w:val="00843178"/>
    <w:rsid w:val="0084360F"/>
    <w:rsid w:val="0084378E"/>
    <w:rsid w:val="00843E63"/>
    <w:rsid w:val="0084430E"/>
    <w:rsid w:val="00844914"/>
    <w:rsid w:val="00844FE2"/>
    <w:rsid w:val="008467E4"/>
    <w:rsid w:val="008470BC"/>
    <w:rsid w:val="00850BD9"/>
    <w:rsid w:val="00851366"/>
    <w:rsid w:val="00852724"/>
    <w:rsid w:val="00856E44"/>
    <w:rsid w:val="00857DAC"/>
    <w:rsid w:val="00857DFF"/>
    <w:rsid w:val="0086121E"/>
    <w:rsid w:val="00862032"/>
    <w:rsid w:val="0086219E"/>
    <w:rsid w:val="008627F4"/>
    <w:rsid w:val="00862C90"/>
    <w:rsid w:val="00864BCC"/>
    <w:rsid w:val="00864E17"/>
    <w:rsid w:val="008656D1"/>
    <w:rsid w:val="00865D88"/>
    <w:rsid w:val="00866634"/>
    <w:rsid w:val="00866DD1"/>
    <w:rsid w:val="00870091"/>
    <w:rsid w:val="00871EFC"/>
    <w:rsid w:val="008724B5"/>
    <w:rsid w:val="0087292E"/>
    <w:rsid w:val="00872E73"/>
    <w:rsid w:val="00873B45"/>
    <w:rsid w:val="00874834"/>
    <w:rsid w:val="00874C86"/>
    <w:rsid w:val="00875A0E"/>
    <w:rsid w:val="00875A84"/>
    <w:rsid w:val="00876522"/>
    <w:rsid w:val="00876846"/>
    <w:rsid w:val="0087761D"/>
    <w:rsid w:val="00881F27"/>
    <w:rsid w:val="008821DF"/>
    <w:rsid w:val="0088234C"/>
    <w:rsid w:val="00882837"/>
    <w:rsid w:val="0088295C"/>
    <w:rsid w:val="0088353E"/>
    <w:rsid w:val="0088443F"/>
    <w:rsid w:val="00884C36"/>
    <w:rsid w:val="008857BD"/>
    <w:rsid w:val="008865B9"/>
    <w:rsid w:val="00886937"/>
    <w:rsid w:val="00886A1D"/>
    <w:rsid w:val="00886BAE"/>
    <w:rsid w:val="008874F6"/>
    <w:rsid w:val="008879E5"/>
    <w:rsid w:val="00890F54"/>
    <w:rsid w:val="0089164F"/>
    <w:rsid w:val="00892072"/>
    <w:rsid w:val="0089242A"/>
    <w:rsid w:val="00892905"/>
    <w:rsid w:val="00893D06"/>
    <w:rsid w:val="008A03EE"/>
    <w:rsid w:val="008A0A11"/>
    <w:rsid w:val="008A0C46"/>
    <w:rsid w:val="008A15B3"/>
    <w:rsid w:val="008A1A0B"/>
    <w:rsid w:val="008A26E8"/>
    <w:rsid w:val="008A36D3"/>
    <w:rsid w:val="008A3F55"/>
    <w:rsid w:val="008A410A"/>
    <w:rsid w:val="008A4577"/>
    <w:rsid w:val="008A6CFD"/>
    <w:rsid w:val="008A7ABD"/>
    <w:rsid w:val="008B0EEA"/>
    <w:rsid w:val="008B1FF5"/>
    <w:rsid w:val="008B247E"/>
    <w:rsid w:val="008B24D6"/>
    <w:rsid w:val="008B2D4D"/>
    <w:rsid w:val="008B3040"/>
    <w:rsid w:val="008B392A"/>
    <w:rsid w:val="008B4909"/>
    <w:rsid w:val="008B4A6A"/>
    <w:rsid w:val="008B5808"/>
    <w:rsid w:val="008B69BC"/>
    <w:rsid w:val="008B6B96"/>
    <w:rsid w:val="008B71DF"/>
    <w:rsid w:val="008B7E3E"/>
    <w:rsid w:val="008C1580"/>
    <w:rsid w:val="008C17C8"/>
    <w:rsid w:val="008C1836"/>
    <w:rsid w:val="008C2693"/>
    <w:rsid w:val="008C26AA"/>
    <w:rsid w:val="008C2A24"/>
    <w:rsid w:val="008C3382"/>
    <w:rsid w:val="008C36E3"/>
    <w:rsid w:val="008C50B8"/>
    <w:rsid w:val="008C57FE"/>
    <w:rsid w:val="008C5FC6"/>
    <w:rsid w:val="008C6A04"/>
    <w:rsid w:val="008C7291"/>
    <w:rsid w:val="008C77E9"/>
    <w:rsid w:val="008C7D89"/>
    <w:rsid w:val="008D0717"/>
    <w:rsid w:val="008D12C8"/>
    <w:rsid w:val="008D14B9"/>
    <w:rsid w:val="008D1899"/>
    <w:rsid w:val="008D1D33"/>
    <w:rsid w:val="008D1F0C"/>
    <w:rsid w:val="008D363A"/>
    <w:rsid w:val="008D37CE"/>
    <w:rsid w:val="008D46FB"/>
    <w:rsid w:val="008D48F2"/>
    <w:rsid w:val="008D4BC7"/>
    <w:rsid w:val="008D4D0A"/>
    <w:rsid w:val="008D52B5"/>
    <w:rsid w:val="008D5B18"/>
    <w:rsid w:val="008D5CB5"/>
    <w:rsid w:val="008D5F30"/>
    <w:rsid w:val="008D6D7F"/>
    <w:rsid w:val="008D76E2"/>
    <w:rsid w:val="008E038A"/>
    <w:rsid w:val="008E0786"/>
    <w:rsid w:val="008E0FA1"/>
    <w:rsid w:val="008E14AC"/>
    <w:rsid w:val="008E22F6"/>
    <w:rsid w:val="008E24C4"/>
    <w:rsid w:val="008E3275"/>
    <w:rsid w:val="008E451F"/>
    <w:rsid w:val="008E51A4"/>
    <w:rsid w:val="008E579A"/>
    <w:rsid w:val="008E60A4"/>
    <w:rsid w:val="008E6668"/>
    <w:rsid w:val="008E7B18"/>
    <w:rsid w:val="008E7F8D"/>
    <w:rsid w:val="008F0857"/>
    <w:rsid w:val="008F27E3"/>
    <w:rsid w:val="008F2A56"/>
    <w:rsid w:val="008F2FFE"/>
    <w:rsid w:val="008F3416"/>
    <w:rsid w:val="008F453D"/>
    <w:rsid w:val="008F4BCF"/>
    <w:rsid w:val="008F50D9"/>
    <w:rsid w:val="008F64CF"/>
    <w:rsid w:val="008F6A4F"/>
    <w:rsid w:val="008F6F87"/>
    <w:rsid w:val="008F6F99"/>
    <w:rsid w:val="008F707E"/>
    <w:rsid w:val="008F7382"/>
    <w:rsid w:val="008F7471"/>
    <w:rsid w:val="008F7FF8"/>
    <w:rsid w:val="00900AB7"/>
    <w:rsid w:val="009011A9"/>
    <w:rsid w:val="0090145F"/>
    <w:rsid w:val="00902CEE"/>
    <w:rsid w:val="00903136"/>
    <w:rsid w:val="00904EA9"/>
    <w:rsid w:val="0090517B"/>
    <w:rsid w:val="00905ED5"/>
    <w:rsid w:val="009062AE"/>
    <w:rsid w:val="009063D0"/>
    <w:rsid w:val="0090656D"/>
    <w:rsid w:val="00906A6A"/>
    <w:rsid w:val="00911710"/>
    <w:rsid w:val="009123DD"/>
    <w:rsid w:val="00912B91"/>
    <w:rsid w:val="00914AB2"/>
    <w:rsid w:val="00914C99"/>
    <w:rsid w:val="00915956"/>
    <w:rsid w:val="009162C8"/>
    <w:rsid w:val="009206F6"/>
    <w:rsid w:val="009209A4"/>
    <w:rsid w:val="00920A38"/>
    <w:rsid w:val="00920D5A"/>
    <w:rsid w:val="00921183"/>
    <w:rsid w:val="009213DC"/>
    <w:rsid w:val="00921D24"/>
    <w:rsid w:val="009223AA"/>
    <w:rsid w:val="009234F2"/>
    <w:rsid w:val="00923A11"/>
    <w:rsid w:val="00924C07"/>
    <w:rsid w:val="00925178"/>
    <w:rsid w:val="00925FDD"/>
    <w:rsid w:val="009273DC"/>
    <w:rsid w:val="00927B1D"/>
    <w:rsid w:val="009306F5"/>
    <w:rsid w:val="00930866"/>
    <w:rsid w:val="00931A8C"/>
    <w:rsid w:val="0093265F"/>
    <w:rsid w:val="0093266D"/>
    <w:rsid w:val="00933F72"/>
    <w:rsid w:val="00935004"/>
    <w:rsid w:val="00935F8A"/>
    <w:rsid w:val="0093620B"/>
    <w:rsid w:val="00936C0E"/>
    <w:rsid w:val="0094041D"/>
    <w:rsid w:val="009409E8"/>
    <w:rsid w:val="0094116D"/>
    <w:rsid w:val="00941369"/>
    <w:rsid w:val="00941DE8"/>
    <w:rsid w:val="00943A30"/>
    <w:rsid w:val="00944153"/>
    <w:rsid w:val="00944A93"/>
    <w:rsid w:val="00944B81"/>
    <w:rsid w:val="00944C48"/>
    <w:rsid w:val="00946071"/>
    <w:rsid w:val="00946164"/>
    <w:rsid w:val="00946997"/>
    <w:rsid w:val="009469E7"/>
    <w:rsid w:val="00951E99"/>
    <w:rsid w:val="00954063"/>
    <w:rsid w:val="009544E8"/>
    <w:rsid w:val="0095512F"/>
    <w:rsid w:val="009552DF"/>
    <w:rsid w:val="009553B1"/>
    <w:rsid w:val="00955A7D"/>
    <w:rsid w:val="00955CF0"/>
    <w:rsid w:val="009565B3"/>
    <w:rsid w:val="009574E0"/>
    <w:rsid w:val="009615C6"/>
    <w:rsid w:val="0096189C"/>
    <w:rsid w:val="009627DC"/>
    <w:rsid w:val="009636BD"/>
    <w:rsid w:val="00963938"/>
    <w:rsid w:val="00963F5A"/>
    <w:rsid w:val="009641FA"/>
    <w:rsid w:val="00964376"/>
    <w:rsid w:val="00965933"/>
    <w:rsid w:val="009659B8"/>
    <w:rsid w:val="00966E88"/>
    <w:rsid w:val="00967D4A"/>
    <w:rsid w:val="009703CF"/>
    <w:rsid w:val="009706E2"/>
    <w:rsid w:val="00971A35"/>
    <w:rsid w:val="00973A67"/>
    <w:rsid w:val="009750DF"/>
    <w:rsid w:val="00975192"/>
    <w:rsid w:val="00975715"/>
    <w:rsid w:val="009767D1"/>
    <w:rsid w:val="00976A26"/>
    <w:rsid w:val="00976EC3"/>
    <w:rsid w:val="009779E5"/>
    <w:rsid w:val="00980205"/>
    <w:rsid w:val="009817D0"/>
    <w:rsid w:val="00981A4E"/>
    <w:rsid w:val="00981D58"/>
    <w:rsid w:val="009822C3"/>
    <w:rsid w:val="00982684"/>
    <w:rsid w:val="00982821"/>
    <w:rsid w:val="00982A7F"/>
    <w:rsid w:val="00982D38"/>
    <w:rsid w:val="0098326B"/>
    <w:rsid w:val="00983AE9"/>
    <w:rsid w:val="00984C19"/>
    <w:rsid w:val="00985156"/>
    <w:rsid w:val="009860CB"/>
    <w:rsid w:val="0098616A"/>
    <w:rsid w:val="00986AB8"/>
    <w:rsid w:val="00987F97"/>
    <w:rsid w:val="0099047D"/>
    <w:rsid w:val="009913F8"/>
    <w:rsid w:val="00991C48"/>
    <w:rsid w:val="009922D7"/>
    <w:rsid w:val="00992EC3"/>
    <w:rsid w:val="00994188"/>
    <w:rsid w:val="00994AE8"/>
    <w:rsid w:val="009976C9"/>
    <w:rsid w:val="00997915"/>
    <w:rsid w:val="009A07DE"/>
    <w:rsid w:val="009A123A"/>
    <w:rsid w:val="009A131C"/>
    <w:rsid w:val="009A1635"/>
    <w:rsid w:val="009A1CE5"/>
    <w:rsid w:val="009A22C2"/>
    <w:rsid w:val="009A24EC"/>
    <w:rsid w:val="009A2BE6"/>
    <w:rsid w:val="009A5265"/>
    <w:rsid w:val="009A5308"/>
    <w:rsid w:val="009A58B9"/>
    <w:rsid w:val="009A5C59"/>
    <w:rsid w:val="009A5D69"/>
    <w:rsid w:val="009A660B"/>
    <w:rsid w:val="009A7DE1"/>
    <w:rsid w:val="009B07DF"/>
    <w:rsid w:val="009B08C4"/>
    <w:rsid w:val="009B0BD2"/>
    <w:rsid w:val="009B1310"/>
    <w:rsid w:val="009B174A"/>
    <w:rsid w:val="009B1A34"/>
    <w:rsid w:val="009B24A1"/>
    <w:rsid w:val="009B2BA9"/>
    <w:rsid w:val="009B4AEC"/>
    <w:rsid w:val="009B5402"/>
    <w:rsid w:val="009B5EBD"/>
    <w:rsid w:val="009B6205"/>
    <w:rsid w:val="009B6ACC"/>
    <w:rsid w:val="009C0146"/>
    <w:rsid w:val="009C1585"/>
    <w:rsid w:val="009C190F"/>
    <w:rsid w:val="009C3F7E"/>
    <w:rsid w:val="009C5E3B"/>
    <w:rsid w:val="009C5FD0"/>
    <w:rsid w:val="009D10D8"/>
    <w:rsid w:val="009D1F47"/>
    <w:rsid w:val="009D3933"/>
    <w:rsid w:val="009D3EA3"/>
    <w:rsid w:val="009D48E1"/>
    <w:rsid w:val="009D631E"/>
    <w:rsid w:val="009D674C"/>
    <w:rsid w:val="009D6F77"/>
    <w:rsid w:val="009E0688"/>
    <w:rsid w:val="009E0D1E"/>
    <w:rsid w:val="009E2168"/>
    <w:rsid w:val="009E27B5"/>
    <w:rsid w:val="009E4A08"/>
    <w:rsid w:val="009E59C7"/>
    <w:rsid w:val="009E7AB5"/>
    <w:rsid w:val="009E7C76"/>
    <w:rsid w:val="009F0E7D"/>
    <w:rsid w:val="009F14BF"/>
    <w:rsid w:val="009F1788"/>
    <w:rsid w:val="009F1A40"/>
    <w:rsid w:val="009F26D1"/>
    <w:rsid w:val="009F2D2B"/>
    <w:rsid w:val="009F42AC"/>
    <w:rsid w:val="009F4822"/>
    <w:rsid w:val="009F4DEA"/>
    <w:rsid w:val="009F534E"/>
    <w:rsid w:val="009F58CF"/>
    <w:rsid w:val="009F5956"/>
    <w:rsid w:val="009F5ED2"/>
    <w:rsid w:val="009F654C"/>
    <w:rsid w:val="00A010BD"/>
    <w:rsid w:val="00A011D9"/>
    <w:rsid w:val="00A012AE"/>
    <w:rsid w:val="00A015A1"/>
    <w:rsid w:val="00A029F9"/>
    <w:rsid w:val="00A05ECB"/>
    <w:rsid w:val="00A06A64"/>
    <w:rsid w:val="00A06E1F"/>
    <w:rsid w:val="00A07C33"/>
    <w:rsid w:val="00A07CAB"/>
    <w:rsid w:val="00A1002B"/>
    <w:rsid w:val="00A105FF"/>
    <w:rsid w:val="00A10AED"/>
    <w:rsid w:val="00A12E47"/>
    <w:rsid w:val="00A14ED2"/>
    <w:rsid w:val="00A15CA2"/>
    <w:rsid w:val="00A162FA"/>
    <w:rsid w:val="00A16F66"/>
    <w:rsid w:val="00A17893"/>
    <w:rsid w:val="00A17CB7"/>
    <w:rsid w:val="00A2065E"/>
    <w:rsid w:val="00A20683"/>
    <w:rsid w:val="00A20958"/>
    <w:rsid w:val="00A210B6"/>
    <w:rsid w:val="00A22942"/>
    <w:rsid w:val="00A229B4"/>
    <w:rsid w:val="00A2307A"/>
    <w:rsid w:val="00A23280"/>
    <w:rsid w:val="00A23750"/>
    <w:rsid w:val="00A23C10"/>
    <w:rsid w:val="00A2439A"/>
    <w:rsid w:val="00A247C6"/>
    <w:rsid w:val="00A26252"/>
    <w:rsid w:val="00A26666"/>
    <w:rsid w:val="00A30044"/>
    <w:rsid w:val="00A30119"/>
    <w:rsid w:val="00A303A4"/>
    <w:rsid w:val="00A30C5E"/>
    <w:rsid w:val="00A30CAE"/>
    <w:rsid w:val="00A30DE5"/>
    <w:rsid w:val="00A31B26"/>
    <w:rsid w:val="00A31D69"/>
    <w:rsid w:val="00A322B8"/>
    <w:rsid w:val="00A3360D"/>
    <w:rsid w:val="00A337F9"/>
    <w:rsid w:val="00A33A07"/>
    <w:rsid w:val="00A34AC4"/>
    <w:rsid w:val="00A36AC6"/>
    <w:rsid w:val="00A36EBE"/>
    <w:rsid w:val="00A401B5"/>
    <w:rsid w:val="00A4098B"/>
    <w:rsid w:val="00A42127"/>
    <w:rsid w:val="00A425EE"/>
    <w:rsid w:val="00A45ED6"/>
    <w:rsid w:val="00A46801"/>
    <w:rsid w:val="00A468B7"/>
    <w:rsid w:val="00A512B4"/>
    <w:rsid w:val="00A5150F"/>
    <w:rsid w:val="00A51686"/>
    <w:rsid w:val="00A53D25"/>
    <w:rsid w:val="00A54352"/>
    <w:rsid w:val="00A54353"/>
    <w:rsid w:val="00A562A1"/>
    <w:rsid w:val="00A567FD"/>
    <w:rsid w:val="00A56E79"/>
    <w:rsid w:val="00A578D2"/>
    <w:rsid w:val="00A601E7"/>
    <w:rsid w:val="00A603B7"/>
    <w:rsid w:val="00A60F83"/>
    <w:rsid w:val="00A6168F"/>
    <w:rsid w:val="00A626BD"/>
    <w:rsid w:val="00A626D2"/>
    <w:rsid w:val="00A62DF3"/>
    <w:rsid w:val="00A6362D"/>
    <w:rsid w:val="00A63E40"/>
    <w:rsid w:val="00A65039"/>
    <w:rsid w:val="00A65619"/>
    <w:rsid w:val="00A6565C"/>
    <w:rsid w:val="00A657C4"/>
    <w:rsid w:val="00A65E4C"/>
    <w:rsid w:val="00A6641E"/>
    <w:rsid w:val="00A6643C"/>
    <w:rsid w:val="00A71CEC"/>
    <w:rsid w:val="00A72AF5"/>
    <w:rsid w:val="00A72C77"/>
    <w:rsid w:val="00A72E07"/>
    <w:rsid w:val="00A73E53"/>
    <w:rsid w:val="00A74091"/>
    <w:rsid w:val="00A7508E"/>
    <w:rsid w:val="00A7566A"/>
    <w:rsid w:val="00A75727"/>
    <w:rsid w:val="00A757F2"/>
    <w:rsid w:val="00A763C2"/>
    <w:rsid w:val="00A76E7A"/>
    <w:rsid w:val="00A76F75"/>
    <w:rsid w:val="00A7781B"/>
    <w:rsid w:val="00A77B04"/>
    <w:rsid w:val="00A804E8"/>
    <w:rsid w:val="00A811FD"/>
    <w:rsid w:val="00A84CE2"/>
    <w:rsid w:val="00A84FE5"/>
    <w:rsid w:val="00A85D18"/>
    <w:rsid w:val="00A869D9"/>
    <w:rsid w:val="00A86BFD"/>
    <w:rsid w:val="00A87C7A"/>
    <w:rsid w:val="00A91315"/>
    <w:rsid w:val="00A91FC2"/>
    <w:rsid w:val="00A92C8D"/>
    <w:rsid w:val="00A93E28"/>
    <w:rsid w:val="00A94217"/>
    <w:rsid w:val="00A94668"/>
    <w:rsid w:val="00A95E0B"/>
    <w:rsid w:val="00A96611"/>
    <w:rsid w:val="00A967FA"/>
    <w:rsid w:val="00A97BD0"/>
    <w:rsid w:val="00AA006F"/>
    <w:rsid w:val="00AA0547"/>
    <w:rsid w:val="00AA159C"/>
    <w:rsid w:val="00AA1682"/>
    <w:rsid w:val="00AA19D1"/>
    <w:rsid w:val="00AA1D6C"/>
    <w:rsid w:val="00AA2E43"/>
    <w:rsid w:val="00AA3DE9"/>
    <w:rsid w:val="00AA67BB"/>
    <w:rsid w:val="00AB0059"/>
    <w:rsid w:val="00AB0847"/>
    <w:rsid w:val="00AB1A03"/>
    <w:rsid w:val="00AB29C9"/>
    <w:rsid w:val="00AB2EE3"/>
    <w:rsid w:val="00AB3301"/>
    <w:rsid w:val="00AB3709"/>
    <w:rsid w:val="00AB3ABE"/>
    <w:rsid w:val="00AB45F4"/>
    <w:rsid w:val="00AB4B4E"/>
    <w:rsid w:val="00AB5449"/>
    <w:rsid w:val="00AB7097"/>
    <w:rsid w:val="00AB769C"/>
    <w:rsid w:val="00AB7AC5"/>
    <w:rsid w:val="00AC0C51"/>
    <w:rsid w:val="00AC1D92"/>
    <w:rsid w:val="00AC2893"/>
    <w:rsid w:val="00AC2B76"/>
    <w:rsid w:val="00AC33EE"/>
    <w:rsid w:val="00AC3DB2"/>
    <w:rsid w:val="00AC3DF4"/>
    <w:rsid w:val="00AC466D"/>
    <w:rsid w:val="00AC5767"/>
    <w:rsid w:val="00AD018C"/>
    <w:rsid w:val="00AD11D4"/>
    <w:rsid w:val="00AD37B3"/>
    <w:rsid w:val="00AD457C"/>
    <w:rsid w:val="00AD4BDC"/>
    <w:rsid w:val="00AD4E51"/>
    <w:rsid w:val="00AD53E2"/>
    <w:rsid w:val="00AD720A"/>
    <w:rsid w:val="00AD7435"/>
    <w:rsid w:val="00AE0152"/>
    <w:rsid w:val="00AE0577"/>
    <w:rsid w:val="00AE06DD"/>
    <w:rsid w:val="00AE0BFB"/>
    <w:rsid w:val="00AE3317"/>
    <w:rsid w:val="00AE5224"/>
    <w:rsid w:val="00AE5370"/>
    <w:rsid w:val="00AE6EC0"/>
    <w:rsid w:val="00AE7D34"/>
    <w:rsid w:val="00AF01FD"/>
    <w:rsid w:val="00AF03D0"/>
    <w:rsid w:val="00AF068E"/>
    <w:rsid w:val="00AF1E68"/>
    <w:rsid w:val="00AF25EF"/>
    <w:rsid w:val="00AF3151"/>
    <w:rsid w:val="00AF3D41"/>
    <w:rsid w:val="00AF5590"/>
    <w:rsid w:val="00AF5CCE"/>
    <w:rsid w:val="00AF6E98"/>
    <w:rsid w:val="00AF7B3E"/>
    <w:rsid w:val="00B006E9"/>
    <w:rsid w:val="00B00B8D"/>
    <w:rsid w:val="00B00C9E"/>
    <w:rsid w:val="00B02C82"/>
    <w:rsid w:val="00B0417D"/>
    <w:rsid w:val="00B04928"/>
    <w:rsid w:val="00B06440"/>
    <w:rsid w:val="00B0797B"/>
    <w:rsid w:val="00B10FAC"/>
    <w:rsid w:val="00B113E6"/>
    <w:rsid w:val="00B11AEA"/>
    <w:rsid w:val="00B12300"/>
    <w:rsid w:val="00B12AAA"/>
    <w:rsid w:val="00B13322"/>
    <w:rsid w:val="00B135BC"/>
    <w:rsid w:val="00B15076"/>
    <w:rsid w:val="00B15F31"/>
    <w:rsid w:val="00B16DED"/>
    <w:rsid w:val="00B1729B"/>
    <w:rsid w:val="00B176C9"/>
    <w:rsid w:val="00B179A2"/>
    <w:rsid w:val="00B21537"/>
    <w:rsid w:val="00B21540"/>
    <w:rsid w:val="00B23A58"/>
    <w:rsid w:val="00B24524"/>
    <w:rsid w:val="00B24B39"/>
    <w:rsid w:val="00B24E4E"/>
    <w:rsid w:val="00B25EFC"/>
    <w:rsid w:val="00B268E7"/>
    <w:rsid w:val="00B305F7"/>
    <w:rsid w:val="00B30A7B"/>
    <w:rsid w:val="00B30D20"/>
    <w:rsid w:val="00B3107F"/>
    <w:rsid w:val="00B315F9"/>
    <w:rsid w:val="00B317EF"/>
    <w:rsid w:val="00B31AE2"/>
    <w:rsid w:val="00B32FDA"/>
    <w:rsid w:val="00B34047"/>
    <w:rsid w:val="00B34527"/>
    <w:rsid w:val="00B34B2E"/>
    <w:rsid w:val="00B34C7A"/>
    <w:rsid w:val="00B35397"/>
    <w:rsid w:val="00B36CC9"/>
    <w:rsid w:val="00B37EC1"/>
    <w:rsid w:val="00B417A2"/>
    <w:rsid w:val="00B42C0C"/>
    <w:rsid w:val="00B4300E"/>
    <w:rsid w:val="00B434E0"/>
    <w:rsid w:val="00B44315"/>
    <w:rsid w:val="00B45316"/>
    <w:rsid w:val="00B45C97"/>
    <w:rsid w:val="00B46E71"/>
    <w:rsid w:val="00B46EF8"/>
    <w:rsid w:val="00B470BD"/>
    <w:rsid w:val="00B504F9"/>
    <w:rsid w:val="00B509B2"/>
    <w:rsid w:val="00B51935"/>
    <w:rsid w:val="00B51F6C"/>
    <w:rsid w:val="00B525B6"/>
    <w:rsid w:val="00B52AF6"/>
    <w:rsid w:val="00B53816"/>
    <w:rsid w:val="00B54581"/>
    <w:rsid w:val="00B5478B"/>
    <w:rsid w:val="00B57139"/>
    <w:rsid w:val="00B60AF3"/>
    <w:rsid w:val="00B61732"/>
    <w:rsid w:val="00B624B6"/>
    <w:rsid w:val="00B62717"/>
    <w:rsid w:val="00B62C94"/>
    <w:rsid w:val="00B63291"/>
    <w:rsid w:val="00B6495C"/>
    <w:rsid w:val="00B64A92"/>
    <w:rsid w:val="00B64F55"/>
    <w:rsid w:val="00B6689E"/>
    <w:rsid w:val="00B66F6C"/>
    <w:rsid w:val="00B670F6"/>
    <w:rsid w:val="00B673E1"/>
    <w:rsid w:val="00B67C79"/>
    <w:rsid w:val="00B7166C"/>
    <w:rsid w:val="00B71861"/>
    <w:rsid w:val="00B772AC"/>
    <w:rsid w:val="00B807ED"/>
    <w:rsid w:val="00B812EE"/>
    <w:rsid w:val="00B8202F"/>
    <w:rsid w:val="00B82242"/>
    <w:rsid w:val="00B822A3"/>
    <w:rsid w:val="00B83051"/>
    <w:rsid w:val="00B8356F"/>
    <w:rsid w:val="00B839AF"/>
    <w:rsid w:val="00B839B5"/>
    <w:rsid w:val="00B83A55"/>
    <w:rsid w:val="00B83BB6"/>
    <w:rsid w:val="00B83CAC"/>
    <w:rsid w:val="00B83E90"/>
    <w:rsid w:val="00B84840"/>
    <w:rsid w:val="00B85745"/>
    <w:rsid w:val="00B86B17"/>
    <w:rsid w:val="00B87430"/>
    <w:rsid w:val="00B87AD7"/>
    <w:rsid w:val="00B90FFF"/>
    <w:rsid w:val="00B92DD8"/>
    <w:rsid w:val="00B93F1B"/>
    <w:rsid w:val="00B94736"/>
    <w:rsid w:val="00B947F4"/>
    <w:rsid w:val="00B94F47"/>
    <w:rsid w:val="00B95808"/>
    <w:rsid w:val="00B95F01"/>
    <w:rsid w:val="00BA00DC"/>
    <w:rsid w:val="00BA09D3"/>
    <w:rsid w:val="00BA0EF5"/>
    <w:rsid w:val="00BA16E6"/>
    <w:rsid w:val="00BA19A8"/>
    <w:rsid w:val="00BA1A4A"/>
    <w:rsid w:val="00BA3446"/>
    <w:rsid w:val="00BA5802"/>
    <w:rsid w:val="00BA5888"/>
    <w:rsid w:val="00BA651D"/>
    <w:rsid w:val="00BA7858"/>
    <w:rsid w:val="00BB039B"/>
    <w:rsid w:val="00BB03F6"/>
    <w:rsid w:val="00BB042A"/>
    <w:rsid w:val="00BB1119"/>
    <w:rsid w:val="00BB1A27"/>
    <w:rsid w:val="00BB1A88"/>
    <w:rsid w:val="00BB302E"/>
    <w:rsid w:val="00BB305C"/>
    <w:rsid w:val="00BB356E"/>
    <w:rsid w:val="00BB55E3"/>
    <w:rsid w:val="00BB60EF"/>
    <w:rsid w:val="00BB61B9"/>
    <w:rsid w:val="00BB6889"/>
    <w:rsid w:val="00BB75A1"/>
    <w:rsid w:val="00BC1CAF"/>
    <w:rsid w:val="00BC25DC"/>
    <w:rsid w:val="00BC3801"/>
    <w:rsid w:val="00BC3B55"/>
    <w:rsid w:val="00BC3F20"/>
    <w:rsid w:val="00BC5872"/>
    <w:rsid w:val="00BC5DC6"/>
    <w:rsid w:val="00BC6063"/>
    <w:rsid w:val="00BC6CA5"/>
    <w:rsid w:val="00BC6D3D"/>
    <w:rsid w:val="00BC70AA"/>
    <w:rsid w:val="00BC7A84"/>
    <w:rsid w:val="00BD010B"/>
    <w:rsid w:val="00BD07D3"/>
    <w:rsid w:val="00BD08B2"/>
    <w:rsid w:val="00BD0FD5"/>
    <w:rsid w:val="00BD16F4"/>
    <w:rsid w:val="00BD1B62"/>
    <w:rsid w:val="00BD324E"/>
    <w:rsid w:val="00BD3561"/>
    <w:rsid w:val="00BD4534"/>
    <w:rsid w:val="00BD4556"/>
    <w:rsid w:val="00BD4734"/>
    <w:rsid w:val="00BD4A12"/>
    <w:rsid w:val="00BD5D00"/>
    <w:rsid w:val="00BD67A8"/>
    <w:rsid w:val="00BD6D1F"/>
    <w:rsid w:val="00BD711D"/>
    <w:rsid w:val="00BE0C8E"/>
    <w:rsid w:val="00BE1354"/>
    <w:rsid w:val="00BE367C"/>
    <w:rsid w:val="00BE489B"/>
    <w:rsid w:val="00BE5341"/>
    <w:rsid w:val="00BE5D7D"/>
    <w:rsid w:val="00BE60E3"/>
    <w:rsid w:val="00BE60E6"/>
    <w:rsid w:val="00BE6C74"/>
    <w:rsid w:val="00BE715E"/>
    <w:rsid w:val="00BE7177"/>
    <w:rsid w:val="00BF11AD"/>
    <w:rsid w:val="00BF1335"/>
    <w:rsid w:val="00BF25E6"/>
    <w:rsid w:val="00BF37C4"/>
    <w:rsid w:val="00BF3C29"/>
    <w:rsid w:val="00BF4177"/>
    <w:rsid w:val="00BF44D4"/>
    <w:rsid w:val="00BF51F7"/>
    <w:rsid w:val="00BF5491"/>
    <w:rsid w:val="00BF5C72"/>
    <w:rsid w:val="00BF612C"/>
    <w:rsid w:val="00C00EC6"/>
    <w:rsid w:val="00C012AF"/>
    <w:rsid w:val="00C0139C"/>
    <w:rsid w:val="00C0212B"/>
    <w:rsid w:val="00C042E4"/>
    <w:rsid w:val="00C05295"/>
    <w:rsid w:val="00C05409"/>
    <w:rsid w:val="00C05AEA"/>
    <w:rsid w:val="00C05E7A"/>
    <w:rsid w:val="00C05ED5"/>
    <w:rsid w:val="00C07E94"/>
    <w:rsid w:val="00C11F76"/>
    <w:rsid w:val="00C14F70"/>
    <w:rsid w:val="00C15330"/>
    <w:rsid w:val="00C20F27"/>
    <w:rsid w:val="00C22088"/>
    <w:rsid w:val="00C22437"/>
    <w:rsid w:val="00C242DF"/>
    <w:rsid w:val="00C26041"/>
    <w:rsid w:val="00C26076"/>
    <w:rsid w:val="00C26E28"/>
    <w:rsid w:val="00C273E5"/>
    <w:rsid w:val="00C27E62"/>
    <w:rsid w:val="00C3035B"/>
    <w:rsid w:val="00C30F22"/>
    <w:rsid w:val="00C331AE"/>
    <w:rsid w:val="00C33372"/>
    <w:rsid w:val="00C334FF"/>
    <w:rsid w:val="00C33A16"/>
    <w:rsid w:val="00C33CED"/>
    <w:rsid w:val="00C34568"/>
    <w:rsid w:val="00C346CD"/>
    <w:rsid w:val="00C34713"/>
    <w:rsid w:val="00C34F62"/>
    <w:rsid w:val="00C35358"/>
    <w:rsid w:val="00C36FCC"/>
    <w:rsid w:val="00C40CD0"/>
    <w:rsid w:val="00C41382"/>
    <w:rsid w:val="00C42650"/>
    <w:rsid w:val="00C430AA"/>
    <w:rsid w:val="00C44A58"/>
    <w:rsid w:val="00C45494"/>
    <w:rsid w:val="00C46F21"/>
    <w:rsid w:val="00C47AD1"/>
    <w:rsid w:val="00C47EF3"/>
    <w:rsid w:val="00C50191"/>
    <w:rsid w:val="00C51B71"/>
    <w:rsid w:val="00C52002"/>
    <w:rsid w:val="00C53CF1"/>
    <w:rsid w:val="00C53F2F"/>
    <w:rsid w:val="00C54736"/>
    <w:rsid w:val="00C551A6"/>
    <w:rsid w:val="00C55FE4"/>
    <w:rsid w:val="00C562AF"/>
    <w:rsid w:val="00C610F8"/>
    <w:rsid w:val="00C615C2"/>
    <w:rsid w:val="00C61C15"/>
    <w:rsid w:val="00C61ED0"/>
    <w:rsid w:val="00C6361B"/>
    <w:rsid w:val="00C65EF8"/>
    <w:rsid w:val="00C66448"/>
    <w:rsid w:val="00C66608"/>
    <w:rsid w:val="00C66721"/>
    <w:rsid w:val="00C67188"/>
    <w:rsid w:val="00C71750"/>
    <w:rsid w:val="00C71B3B"/>
    <w:rsid w:val="00C72521"/>
    <w:rsid w:val="00C72692"/>
    <w:rsid w:val="00C72732"/>
    <w:rsid w:val="00C74348"/>
    <w:rsid w:val="00C7741C"/>
    <w:rsid w:val="00C77B2C"/>
    <w:rsid w:val="00C81EFE"/>
    <w:rsid w:val="00C82097"/>
    <w:rsid w:val="00C827D0"/>
    <w:rsid w:val="00C82A75"/>
    <w:rsid w:val="00C82CD2"/>
    <w:rsid w:val="00C840EA"/>
    <w:rsid w:val="00C8534C"/>
    <w:rsid w:val="00C8714D"/>
    <w:rsid w:val="00C87323"/>
    <w:rsid w:val="00C87502"/>
    <w:rsid w:val="00C87A75"/>
    <w:rsid w:val="00C9073E"/>
    <w:rsid w:val="00C912D4"/>
    <w:rsid w:val="00C9188A"/>
    <w:rsid w:val="00C91BFF"/>
    <w:rsid w:val="00C92A6C"/>
    <w:rsid w:val="00C94867"/>
    <w:rsid w:val="00C956D0"/>
    <w:rsid w:val="00C959BF"/>
    <w:rsid w:val="00C95CFA"/>
    <w:rsid w:val="00C97D11"/>
    <w:rsid w:val="00CA0E1E"/>
    <w:rsid w:val="00CA123B"/>
    <w:rsid w:val="00CA2FCC"/>
    <w:rsid w:val="00CA30B5"/>
    <w:rsid w:val="00CA3765"/>
    <w:rsid w:val="00CA5457"/>
    <w:rsid w:val="00CA5C07"/>
    <w:rsid w:val="00CA5C74"/>
    <w:rsid w:val="00CA6243"/>
    <w:rsid w:val="00CA7668"/>
    <w:rsid w:val="00CB019D"/>
    <w:rsid w:val="00CB0801"/>
    <w:rsid w:val="00CB0E3E"/>
    <w:rsid w:val="00CB10A3"/>
    <w:rsid w:val="00CB1C08"/>
    <w:rsid w:val="00CB3ADE"/>
    <w:rsid w:val="00CB5915"/>
    <w:rsid w:val="00CB6379"/>
    <w:rsid w:val="00CB63B6"/>
    <w:rsid w:val="00CB6F10"/>
    <w:rsid w:val="00CB710D"/>
    <w:rsid w:val="00CB7B48"/>
    <w:rsid w:val="00CB7F10"/>
    <w:rsid w:val="00CC0653"/>
    <w:rsid w:val="00CC0AB2"/>
    <w:rsid w:val="00CC156B"/>
    <w:rsid w:val="00CC3E8B"/>
    <w:rsid w:val="00CC3EC0"/>
    <w:rsid w:val="00CC42C6"/>
    <w:rsid w:val="00CC45C6"/>
    <w:rsid w:val="00CC4665"/>
    <w:rsid w:val="00CC4D18"/>
    <w:rsid w:val="00CC5C84"/>
    <w:rsid w:val="00CC6843"/>
    <w:rsid w:val="00CC6AF1"/>
    <w:rsid w:val="00CC7139"/>
    <w:rsid w:val="00CC7631"/>
    <w:rsid w:val="00CD06CF"/>
    <w:rsid w:val="00CD09D8"/>
    <w:rsid w:val="00CD15D7"/>
    <w:rsid w:val="00CD16AE"/>
    <w:rsid w:val="00CD16D6"/>
    <w:rsid w:val="00CD20B2"/>
    <w:rsid w:val="00CD2D8A"/>
    <w:rsid w:val="00CD3182"/>
    <w:rsid w:val="00CD366A"/>
    <w:rsid w:val="00CD4A30"/>
    <w:rsid w:val="00CD5050"/>
    <w:rsid w:val="00CD5128"/>
    <w:rsid w:val="00CD52AA"/>
    <w:rsid w:val="00CD58AB"/>
    <w:rsid w:val="00CD645E"/>
    <w:rsid w:val="00CD6A9D"/>
    <w:rsid w:val="00CE07BB"/>
    <w:rsid w:val="00CE0EF9"/>
    <w:rsid w:val="00CE1776"/>
    <w:rsid w:val="00CE18F5"/>
    <w:rsid w:val="00CE27D2"/>
    <w:rsid w:val="00CE2C08"/>
    <w:rsid w:val="00CE3076"/>
    <w:rsid w:val="00CE3C12"/>
    <w:rsid w:val="00CE423D"/>
    <w:rsid w:val="00CE5466"/>
    <w:rsid w:val="00CE5C6D"/>
    <w:rsid w:val="00CE6A9C"/>
    <w:rsid w:val="00CE72AD"/>
    <w:rsid w:val="00CE7FEA"/>
    <w:rsid w:val="00CF0451"/>
    <w:rsid w:val="00CF0C8D"/>
    <w:rsid w:val="00CF0DA1"/>
    <w:rsid w:val="00CF1FD1"/>
    <w:rsid w:val="00CF31A8"/>
    <w:rsid w:val="00CF35DE"/>
    <w:rsid w:val="00CF3F91"/>
    <w:rsid w:val="00CF406C"/>
    <w:rsid w:val="00CF4DC7"/>
    <w:rsid w:val="00CF68B8"/>
    <w:rsid w:val="00CF6D30"/>
    <w:rsid w:val="00CF7C3B"/>
    <w:rsid w:val="00CF7DD3"/>
    <w:rsid w:val="00D00610"/>
    <w:rsid w:val="00D00B5C"/>
    <w:rsid w:val="00D016EE"/>
    <w:rsid w:val="00D01F6C"/>
    <w:rsid w:val="00D0213D"/>
    <w:rsid w:val="00D021B1"/>
    <w:rsid w:val="00D04095"/>
    <w:rsid w:val="00D04685"/>
    <w:rsid w:val="00D0540A"/>
    <w:rsid w:val="00D06788"/>
    <w:rsid w:val="00D07018"/>
    <w:rsid w:val="00D07C1F"/>
    <w:rsid w:val="00D1054B"/>
    <w:rsid w:val="00D10857"/>
    <w:rsid w:val="00D116E1"/>
    <w:rsid w:val="00D117BC"/>
    <w:rsid w:val="00D11C45"/>
    <w:rsid w:val="00D11F8A"/>
    <w:rsid w:val="00D12507"/>
    <w:rsid w:val="00D12B0D"/>
    <w:rsid w:val="00D13150"/>
    <w:rsid w:val="00D132EF"/>
    <w:rsid w:val="00D1383E"/>
    <w:rsid w:val="00D13CE0"/>
    <w:rsid w:val="00D150BF"/>
    <w:rsid w:val="00D15613"/>
    <w:rsid w:val="00D15EDB"/>
    <w:rsid w:val="00D15F8D"/>
    <w:rsid w:val="00D1617F"/>
    <w:rsid w:val="00D16402"/>
    <w:rsid w:val="00D20489"/>
    <w:rsid w:val="00D21007"/>
    <w:rsid w:val="00D2117C"/>
    <w:rsid w:val="00D22ABD"/>
    <w:rsid w:val="00D230FB"/>
    <w:rsid w:val="00D23BCF"/>
    <w:rsid w:val="00D24307"/>
    <w:rsid w:val="00D2438E"/>
    <w:rsid w:val="00D24A2A"/>
    <w:rsid w:val="00D251CE"/>
    <w:rsid w:val="00D25D16"/>
    <w:rsid w:val="00D26805"/>
    <w:rsid w:val="00D3043B"/>
    <w:rsid w:val="00D3136B"/>
    <w:rsid w:val="00D31AD7"/>
    <w:rsid w:val="00D31C6C"/>
    <w:rsid w:val="00D32012"/>
    <w:rsid w:val="00D32597"/>
    <w:rsid w:val="00D33367"/>
    <w:rsid w:val="00D33A39"/>
    <w:rsid w:val="00D35183"/>
    <w:rsid w:val="00D3586B"/>
    <w:rsid w:val="00D35978"/>
    <w:rsid w:val="00D3640D"/>
    <w:rsid w:val="00D36558"/>
    <w:rsid w:val="00D36876"/>
    <w:rsid w:val="00D375EA"/>
    <w:rsid w:val="00D4158B"/>
    <w:rsid w:val="00D41DA5"/>
    <w:rsid w:val="00D42214"/>
    <w:rsid w:val="00D42776"/>
    <w:rsid w:val="00D43316"/>
    <w:rsid w:val="00D43C58"/>
    <w:rsid w:val="00D445B9"/>
    <w:rsid w:val="00D4491D"/>
    <w:rsid w:val="00D44AAA"/>
    <w:rsid w:val="00D45143"/>
    <w:rsid w:val="00D454A3"/>
    <w:rsid w:val="00D459A0"/>
    <w:rsid w:val="00D45BB0"/>
    <w:rsid w:val="00D4693B"/>
    <w:rsid w:val="00D4699C"/>
    <w:rsid w:val="00D47966"/>
    <w:rsid w:val="00D510EF"/>
    <w:rsid w:val="00D511E6"/>
    <w:rsid w:val="00D51779"/>
    <w:rsid w:val="00D52627"/>
    <w:rsid w:val="00D5292D"/>
    <w:rsid w:val="00D5362B"/>
    <w:rsid w:val="00D53647"/>
    <w:rsid w:val="00D553C7"/>
    <w:rsid w:val="00D574C8"/>
    <w:rsid w:val="00D5795C"/>
    <w:rsid w:val="00D57DE2"/>
    <w:rsid w:val="00D60461"/>
    <w:rsid w:val="00D60A45"/>
    <w:rsid w:val="00D614B5"/>
    <w:rsid w:val="00D62319"/>
    <w:rsid w:val="00D62F14"/>
    <w:rsid w:val="00D6387C"/>
    <w:rsid w:val="00D639A9"/>
    <w:rsid w:val="00D64C5C"/>
    <w:rsid w:val="00D6544D"/>
    <w:rsid w:val="00D65B73"/>
    <w:rsid w:val="00D66B18"/>
    <w:rsid w:val="00D679CC"/>
    <w:rsid w:val="00D70160"/>
    <w:rsid w:val="00D7208E"/>
    <w:rsid w:val="00D72FAA"/>
    <w:rsid w:val="00D733C1"/>
    <w:rsid w:val="00D73E5D"/>
    <w:rsid w:val="00D7478E"/>
    <w:rsid w:val="00D75F37"/>
    <w:rsid w:val="00D76697"/>
    <w:rsid w:val="00D76E17"/>
    <w:rsid w:val="00D76FFF"/>
    <w:rsid w:val="00D77BEE"/>
    <w:rsid w:val="00D77CB9"/>
    <w:rsid w:val="00D80622"/>
    <w:rsid w:val="00D81250"/>
    <w:rsid w:val="00D81A8A"/>
    <w:rsid w:val="00D82070"/>
    <w:rsid w:val="00D83DC3"/>
    <w:rsid w:val="00D83F9C"/>
    <w:rsid w:val="00D859B1"/>
    <w:rsid w:val="00D85DEB"/>
    <w:rsid w:val="00D8607E"/>
    <w:rsid w:val="00D8623D"/>
    <w:rsid w:val="00D862B2"/>
    <w:rsid w:val="00D8681E"/>
    <w:rsid w:val="00D86BCE"/>
    <w:rsid w:val="00D90082"/>
    <w:rsid w:val="00D90AF1"/>
    <w:rsid w:val="00D90F40"/>
    <w:rsid w:val="00D91EE8"/>
    <w:rsid w:val="00D92803"/>
    <w:rsid w:val="00D93033"/>
    <w:rsid w:val="00D936FF"/>
    <w:rsid w:val="00D93A33"/>
    <w:rsid w:val="00D93CAA"/>
    <w:rsid w:val="00D93E4E"/>
    <w:rsid w:val="00D94751"/>
    <w:rsid w:val="00D95252"/>
    <w:rsid w:val="00D95D59"/>
    <w:rsid w:val="00D96591"/>
    <w:rsid w:val="00D96D30"/>
    <w:rsid w:val="00D97F27"/>
    <w:rsid w:val="00DA0D35"/>
    <w:rsid w:val="00DA1974"/>
    <w:rsid w:val="00DA20FB"/>
    <w:rsid w:val="00DA2CFC"/>
    <w:rsid w:val="00DA33BE"/>
    <w:rsid w:val="00DA344A"/>
    <w:rsid w:val="00DA37C7"/>
    <w:rsid w:val="00DA464A"/>
    <w:rsid w:val="00DA4BD4"/>
    <w:rsid w:val="00DA54E4"/>
    <w:rsid w:val="00DA57E7"/>
    <w:rsid w:val="00DA6131"/>
    <w:rsid w:val="00DA66F1"/>
    <w:rsid w:val="00DA710B"/>
    <w:rsid w:val="00DA7F6F"/>
    <w:rsid w:val="00DB08F1"/>
    <w:rsid w:val="00DB0B36"/>
    <w:rsid w:val="00DB0EBC"/>
    <w:rsid w:val="00DB104C"/>
    <w:rsid w:val="00DB2501"/>
    <w:rsid w:val="00DB2799"/>
    <w:rsid w:val="00DB2E6E"/>
    <w:rsid w:val="00DB457B"/>
    <w:rsid w:val="00DB48E6"/>
    <w:rsid w:val="00DB5721"/>
    <w:rsid w:val="00DB6052"/>
    <w:rsid w:val="00DB60C4"/>
    <w:rsid w:val="00DB6306"/>
    <w:rsid w:val="00DB68D6"/>
    <w:rsid w:val="00DB6D2A"/>
    <w:rsid w:val="00DC03CC"/>
    <w:rsid w:val="00DC121B"/>
    <w:rsid w:val="00DC1456"/>
    <w:rsid w:val="00DC2680"/>
    <w:rsid w:val="00DC2D6F"/>
    <w:rsid w:val="00DC3C82"/>
    <w:rsid w:val="00DC5286"/>
    <w:rsid w:val="00DC55A0"/>
    <w:rsid w:val="00DC64F6"/>
    <w:rsid w:val="00DC6DE3"/>
    <w:rsid w:val="00DD06AA"/>
    <w:rsid w:val="00DD0C48"/>
    <w:rsid w:val="00DD0CBF"/>
    <w:rsid w:val="00DD1012"/>
    <w:rsid w:val="00DD2195"/>
    <w:rsid w:val="00DD3090"/>
    <w:rsid w:val="00DD3A82"/>
    <w:rsid w:val="00DD4B84"/>
    <w:rsid w:val="00DD534C"/>
    <w:rsid w:val="00DD53D8"/>
    <w:rsid w:val="00DD57A9"/>
    <w:rsid w:val="00DD634D"/>
    <w:rsid w:val="00DD68B3"/>
    <w:rsid w:val="00DE07C2"/>
    <w:rsid w:val="00DE0A32"/>
    <w:rsid w:val="00DE0D09"/>
    <w:rsid w:val="00DE5308"/>
    <w:rsid w:val="00DE6DEC"/>
    <w:rsid w:val="00DF015D"/>
    <w:rsid w:val="00DF0F00"/>
    <w:rsid w:val="00DF2166"/>
    <w:rsid w:val="00DF3317"/>
    <w:rsid w:val="00DF354C"/>
    <w:rsid w:val="00DF3EE8"/>
    <w:rsid w:val="00DF486F"/>
    <w:rsid w:val="00DF4CEA"/>
    <w:rsid w:val="00DF4F8F"/>
    <w:rsid w:val="00DF6026"/>
    <w:rsid w:val="00DF6288"/>
    <w:rsid w:val="00DF6F14"/>
    <w:rsid w:val="00DF7F8C"/>
    <w:rsid w:val="00E001D4"/>
    <w:rsid w:val="00E00B2A"/>
    <w:rsid w:val="00E0134A"/>
    <w:rsid w:val="00E020B7"/>
    <w:rsid w:val="00E0261F"/>
    <w:rsid w:val="00E03AEC"/>
    <w:rsid w:val="00E03FE8"/>
    <w:rsid w:val="00E04F5C"/>
    <w:rsid w:val="00E0515F"/>
    <w:rsid w:val="00E06B69"/>
    <w:rsid w:val="00E10392"/>
    <w:rsid w:val="00E105FF"/>
    <w:rsid w:val="00E11C3D"/>
    <w:rsid w:val="00E162C3"/>
    <w:rsid w:val="00E17040"/>
    <w:rsid w:val="00E20609"/>
    <w:rsid w:val="00E22CBF"/>
    <w:rsid w:val="00E2365F"/>
    <w:rsid w:val="00E23D43"/>
    <w:rsid w:val="00E24CEF"/>
    <w:rsid w:val="00E24FF0"/>
    <w:rsid w:val="00E25006"/>
    <w:rsid w:val="00E25122"/>
    <w:rsid w:val="00E27F6F"/>
    <w:rsid w:val="00E301F4"/>
    <w:rsid w:val="00E30437"/>
    <w:rsid w:val="00E30B24"/>
    <w:rsid w:val="00E311D0"/>
    <w:rsid w:val="00E325CC"/>
    <w:rsid w:val="00E327B3"/>
    <w:rsid w:val="00E328B6"/>
    <w:rsid w:val="00E331C9"/>
    <w:rsid w:val="00E334C7"/>
    <w:rsid w:val="00E345E7"/>
    <w:rsid w:val="00E348FD"/>
    <w:rsid w:val="00E34C27"/>
    <w:rsid w:val="00E36BE8"/>
    <w:rsid w:val="00E41010"/>
    <w:rsid w:val="00E4127E"/>
    <w:rsid w:val="00E4272C"/>
    <w:rsid w:val="00E4386A"/>
    <w:rsid w:val="00E456A4"/>
    <w:rsid w:val="00E45F21"/>
    <w:rsid w:val="00E46292"/>
    <w:rsid w:val="00E46AFB"/>
    <w:rsid w:val="00E508FB"/>
    <w:rsid w:val="00E50F23"/>
    <w:rsid w:val="00E51909"/>
    <w:rsid w:val="00E52B28"/>
    <w:rsid w:val="00E52D39"/>
    <w:rsid w:val="00E537E3"/>
    <w:rsid w:val="00E55250"/>
    <w:rsid w:val="00E56798"/>
    <w:rsid w:val="00E574F1"/>
    <w:rsid w:val="00E57F21"/>
    <w:rsid w:val="00E60401"/>
    <w:rsid w:val="00E607C1"/>
    <w:rsid w:val="00E60DD8"/>
    <w:rsid w:val="00E61C57"/>
    <w:rsid w:val="00E61CB6"/>
    <w:rsid w:val="00E6231E"/>
    <w:rsid w:val="00E624E4"/>
    <w:rsid w:val="00E6385B"/>
    <w:rsid w:val="00E65301"/>
    <w:rsid w:val="00E65963"/>
    <w:rsid w:val="00E661C2"/>
    <w:rsid w:val="00E662C0"/>
    <w:rsid w:val="00E662D3"/>
    <w:rsid w:val="00E66D64"/>
    <w:rsid w:val="00E66F9D"/>
    <w:rsid w:val="00E67804"/>
    <w:rsid w:val="00E70038"/>
    <w:rsid w:val="00E705FE"/>
    <w:rsid w:val="00E70C3F"/>
    <w:rsid w:val="00E72511"/>
    <w:rsid w:val="00E73082"/>
    <w:rsid w:val="00E74176"/>
    <w:rsid w:val="00E74262"/>
    <w:rsid w:val="00E7440E"/>
    <w:rsid w:val="00E74B27"/>
    <w:rsid w:val="00E75264"/>
    <w:rsid w:val="00E755FD"/>
    <w:rsid w:val="00E75764"/>
    <w:rsid w:val="00E768F3"/>
    <w:rsid w:val="00E7725B"/>
    <w:rsid w:val="00E7750F"/>
    <w:rsid w:val="00E7784E"/>
    <w:rsid w:val="00E77C5E"/>
    <w:rsid w:val="00E815C8"/>
    <w:rsid w:val="00E820B5"/>
    <w:rsid w:val="00E8271D"/>
    <w:rsid w:val="00E8365E"/>
    <w:rsid w:val="00E853AD"/>
    <w:rsid w:val="00E85E98"/>
    <w:rsid w:val="00E906FC"/>
    <w:rsid w:val="00E907D1"/>
    <w:rsid w:val="00E92DD1"/>
    <w:rsid w:val="00E93150"/>
    <w:rsid w:val="00E9551C"/>
    <w:rsid w:val="00EA0422"/>
    <w:rsid w:val="00EA0D7F"/>
    <w:rsid w:val="00EA164A"/>
    <w:rsid w:val="00EA37D7"/>
    <w:rsid w:val="00EA3E31"/>
    <w:rsid w:val="00EA4227"/>
    <w:rsid w:val="00EA513F"/>
    <w:rsid w:val="00EA5287"/>
    <w:rsid w:val="00EA6752"/>
    <w:rsid w:val="00EA7C83"/>
    <w:rsid w:val="00EB000F"/>
    <w:rsid w:val="00EB088E"/>
    <w:rsid w:val="00EB0E3C"/>
    <w:rsid w:val="00EB244F"/>
    <w:rsid w:val="00EB2999"/>
    <w:rsid w:val="00EB2CFD"/>
    <w:rsid w:val="00EB37CA"/>
    <w:rsid w:val="00EB5263"/>
    <w:rsid w:val="00EB5495"/>
    <w:rsid w:val="00EB5677"/>
    <w:rsid w:val="00EB57DD"/>
    <w:rsid w:val="00EB6018"/>
    <w:rsid w:val="00EC0176"/>
    <w:rsid w:val="00EC01D2"/>
    <w:rsid w:val="00EC0E16"/>
    <w:rsid w:val="00EC0F74"/>
    <w:rsid w:val="00EC1354"/>
    <w:rsid w:val="00EC1D28"/>
    <w:rsid w:val="00EC1DD5"/>
    <w:rsid w:val="00EC261A"/>
    <w:rsid w:val="00EC2C8F"/>
    <w:rsid w:val="00EC340F"/>
    <w:rsid w:val="00EC3B22"/>
    <w:rsid w:val="00EC49C3"/>
    <w:rsid w:val="00EC5451"/>
    <w:rsid w:val="00EC584F"/>
    <w:rsid w:val="00EC63B7"/>
    <w:rsid w:val="00EC659C"/>
    <w:rsid w:val="00ED0572"/>
    <w:rsid w:val="00ED07F4"/>
    <w:rsid w:val="00ED0900"/>
    <w:rsid w:val="00ED1E34"/>
    <w:rsid w:val="00ED1E4C"/>
    <w:rsid w:val="00ED1F85"/>
    <w:rsid w:val="00ED378C"/>
    <w:rsid w:val="00ED3A2F"/>
    <w:rsid w:val="00ED45F3"/>
    <w:rsid w:val="00ED47CE"/>
    <w:rsid w:val="00ED5BF2"/>
    <w:rsid w:val="00ED7112"/>
    <w:rsid w:val="00ED72A5"/>
    <w:rsid w:val="00ED7A82"/>
    <w:rsid w:val="00EE0BC7"/>
    <w:rsid w:val="00EE0C9A"/>
    <w:rsid w:val="00EE1416"/>
    <w:rsid w:val="00EE148B"/>
    <w:rsid w:val="00EE1CD0"/>
    <w:rsid w:val="00EE20BF"/>
    <w:rsid w:val="00EE36CF"/>
    <w:rsid w:val="00EE4A40"/>
    <w:rsid w:val="00EE520B"/>
    <w:rsid w:val="00EE52F4"/>
    <w:rsid w:val="00EE5B64"/>
    <w:rsid w:val="00EE633A"/>
    <w:rsid w:val="00EE7662"/>
    <w:rsid w:val="00EE7C2E"/>
    <w:rsid w:val="00EF3711"/>
    <w:rsid w:val="00EF4175"/>
    <w:rsid w:val="00EF43CD"/>
    <w:rsid w:val="00EF4E56"/>
    <w:rsid w:val="00EF548D"/>
    <w:rsid w:val="00EF61A4"/>
    <w:rsid w:val="00EF6BB1"/>
    <w:rsid w:val="00EF6E5F"/>
    <w:rsid w:val="00EF723D"/>
    <w:rsid w:val="00EF757B"/>
    <w:rsid w:val="00EF7F3D"/>
    <w:rsid w:val="00F00216"/>
    <w:rsid w:val="00F002EF"/>
    <w:rsid w:val="00F00CAC"/>
    <w:rsid w:val="00F00E46"/>
    <w:rsid w:val="00F00E71"/>
    <w:rsid w:val="00F01A33"/>
    <w:rsid w:val="00F02675"/>
    <w:rsid w:val="00F027B7"/>
    <w:rsid w:val="00F02AB9"/>
    <w:rsid w:val="00F02BFA"/>
    <w:rsid w:val="00F03340"/>
    <w:rsid w:val="00F033C0"/>
    <w:rsid w:val="00F0344F"/>
    <w:rsid w:val="00F044A4"/>
    <w:rsid w:val="00F072E4"/>
    <w:rsid w:val="00F07AE5"/>
    <w:rsid w:val="00F10450"/>
    <w:rsid w:val="00F12B93"/>
    <w:rsid w:val="00F1346F"/>
    <w:rsid w:val="00F157E6"/>
    <w:rsid w:val="00F15C08"/>
    <w:rsid w:val="00F16560"/>
    <w:rsid w:val="00F177F2"/>
    <w:rsid w:val="00F17BDB"/>
    <w:rsid w:val="00F17ED6"/>
    <w:rsid w:val="00F17F54"/>
    <w:rsid w:val="00F204A2"/>
    <w:rsid w:val="00F20DA6"/>
    <w:rsid w:val="00F210BD"/>
    <w:rsid w:val="00F21EE5"/>
    <w:rsid w:val="00F22ED4"/>
    <w:rsid w:val="00F23CB4"/>
    <w:rsid w:val="00F250CE"/>
    <w:rsid w:val="00F254ED"/>
    <w:rsid w:val="00F25869"/>
    <w:rsid w:val="00F306FA"/>
    <w:rsid w:val="00F31136"/>
    <w:rsid w:val="00F319B2"/>
    <w:rsid w:val="00F31FD3"/>
    <w:rsid w:val="00F320D0"/>
    <w:rsid w:val="00F3356C"/>
    <w:rsid w:val="00F340D1"/>
    <w:rsid w:val="00F347A4"/>
    <w:rsid w:val="00F34807"/>
    <w:rsid w:val="00F35D00"/>
    <w:rsid w:val="00F35EEB"/>
    <w:rsid w:val="00F37114"/>
    <w:rsid w:val="00F37896"/>
    <w:rsid w:val="00F37E11"/>
    <w:rsid w:val="00F408EC"/>
    <w:rsid w:val="00F409E7"/>
    <w:rsid w:val="00F42F67"/>
    <w:rsid w:val="00F44E7F"/>
    <w:rsid w:val="00F45D16"/>
    <w:rsid w:val="00F46E4D"/>
    <w:rsid w:val="00F474FE"/>
    <w:rsid w:val="00F47C8B"/>
    <w:rsid w:val="00F505E8"/>
    <w:rsid w:val="00F518DB"/>
    <w:rsid w:val="00F52AF4"/>
    <w:rsid w:val="00F52F99"/>
    <w:rsid w:val="00F53277"/>
    <w:rsid w:val="00F537AB"/>
    <w:rsid w:val="00F5403C"/>
    <w:rsid w:val="00F5407E"/>
    <w:rsid w:val="00F54D2B"/>
    <w:rsid w:val="00F551BD"/>
    <w:rsid w:val="00F55513"/>
    <w:rsid w:val="00F55731"/>
    <w:rsid w:val="00F56988"/>
    <w:rsid w:val="00F56F45"/>
    <w:rsid w:val="00F57433"/>
    <w:rsid w:val="00F607D3"/>
    <w:rsid w:val="00F60871"/>
    <w:rsid w:val="00F60F7A"/>
    <w:rsid w:val="00F6123F"/>
    <w:rsid w:val="00F61724"/>
    <w:rsid w:val="00F61CBF"/>
    <w:rsid w:val="00F61E7C"/>
    <w:rsid w:val="00F623FC"/>
    <w:rsid w:val="00F62D85"/>
    <w:rsid w:val="00F631BB"/>
    <w:rsid w:val="00F63821"/>
    <w:rsid w:val="00F63A0A"/>
    <w:rsid w:val="00F6443F"/>
    <w:rsid w:val="00F659C1"/>
    <w:rsid w:val="00F66C16"/>
    <w:rsid w:val="00F705FA"/>
    <w:rsid w:val="00F70D0B"/>
    <w:rsid w:val="00F7230B"/>
    <w:rsid w:val="00F733AF"/>
    <w:rsid w:val="00F735A0"/>
    <w:rsid w:val="00F75937"/>
    <w:rsid w:val="00F762E7"/>
    <w:rsid w:val="00F770B4"/>
    <w:rsid w:val="00F77D0F"/>
    <w:rsid w:val="00F82A9C"/>
    <w:rsid w:val="00F8302C"/>
    <w:rsid w:val="00F842C2"/>
    <w:rsid w:val="00F85217"/>
    <w:rsid w:val="00F85330"/>
    <w:rsid w:val="00F85763"/>
    <w:rsid w:val="00F85D28"/>
    <w:rsid w:val="00F85D76"/>
    <w:rsid w:val="00F85EB4"/>
    <w:rsid w:val="00F861B0"/>
    <w:rsid w:val="00F87AF3"/>
    <w:rsid w:val="00F91225"/>
    <w:rsid w:val="00F91880"/>
    <w:rsid w:val="00F92057"/>
    <w:rsid w:val="00F9205C"/>
    <w:rsid w:val="00F92C7B"/>
    <w:rsid w:val="00F93027"/>
    <w:rsid w:val="00F94BC7"/>
    <w:rsid w:val="00F9521D"/>
    <w:rsid w:val="00F9728B"/>
    <w:rsid w:val="00F97FAB"/>
    <w:rsid w:val="00FA0966"/>
    <w:rsid w:val="00FA0F36"/>
    <w:rsid w:val="00FA24E3"/>
    <w:rsid w:val="00FA38C1"/>
    <w:rsid w:val="00FA461C"/>
    <w:rsid w:val="00FA48E3"/>
    <w:rsid w:val="00FA4C2E"/>
    <w:rsid w:val="00FA50E4"/>
    <w:rsid w:val="00FA6362"/>
    <w:rsid w:val="00FA6963"/>
    <w:rsid w:val="00FA6E9A"/>
    <w:rsid w:val="00FA7D85"/>
    <w:rsid w:val="00FB0AE0"/>
    <w:rsid w:val="00FB0C6E"/>
    <w:rsid w:val="00FB11B8"/>
    <w:rsid w:val="00FB28CF"/>
    <w:rsid w:val="00FB2A14"/>
    <w:rsid w:val="00FB3C2E"/>
    <w:rsid w:val="00FB5347"/>
    <w:rsid w:val="00FB5699"/>
    <w:rsid w:val="00FB5A20"/>
    <w:rsid w:val="00FB769C"/>
    <w:rsid w:val="00FB7774"/>
    <w:rsid w:val="00FB7E98"/>
    <w:rsid w:val="00FC0282"/>
    <w:rsid w:val="00FC14F5"/>
    <w:rsid w:val="00FC20F6"/>
    <w:rsid w:val="00FC22C0"/>
    <w:rsid w:val="00FC26E3"/>
    <w:rsid w:val="00FC2A8E"/>
    <w:rsid w:val="00FC2D08"/>
    <w:rsid w:val="00FC41AE"/>
    <w:rsid w:val="00FC75F9"/>
    <w:rsid w:val="00FC7882"/>
    <w:rsid w:val="00FD0304"/>
    <w:rsid w:val="00FD3759"/>
    <w:rsid w:val="00FD3D65"/>
    <w:rsid w:val="00FD3DC8"/>
    <w:rsid w:val="00FD6B3B"/>
    <w:rsid w:val="00FD7F9D"/>
    <w:rsid w:val="00FE0F0D"/>
    <w:rsid w:val="00FE1EED"/>
    <w:rsid w:val="00FE228E"/>
    <w:rsid w:val="00FE25EB"/>
    <w:rsid w:val="00FE2DB8"/>
    <w:rsid w:val="00FE42BA"/>
    <w:rsid w:val="00FE4428"/>
    <w:rsid w:val="00FF023F"/>
    <w:rsid w:val="00FF05CC"/>
    <w:rsid w:val="00FF17A6"/>
    <w:rsid w:val="00FF28AF"/>
    <w:rsid w:val="00FF4838"/>
    <w:rsid w:val="00FF4A03"/>
    <w:rsid w:val="00FF6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BBE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Plain Text" w:uiPriority="99"/>
    <w:lsdException w:name="Normal (Web)" w:uiPriority="99"/>
    <w:lsdException w:name="Balloon Text" w:uiPriority="99"/>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78E"/>
    <w:pPr>
      <w:ind w:left="1080"/>
    </w:pPr>
    <w:rPr>
      <w:rFonts w:ascii="Arial" w:hAnsi="Arial"/>
    </w:rPr>
  </w:style>
  <w:style w:type="paragraph" w:styleId="Heading1">
    <w:name w:val="heading 1"/>
    <w:basedOn w:val="HeadingBase"/>
    <w:next w:val="BodyText"/>
    <w:link w:val="Heading1Char"/>
    <w:qFormat/>
    <w:rsid w:val="0084378E"/>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
    <w:qFormat/>
    <w:rsid w:val="0084378E"/>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84378E"/>
    <w:pPr>
      <w:spacing w:before="120" w:after="120" w:line="240" w:lineRule="atLeast"/>
      <w:outlineLvl w:val="2"/>
    </w:pPr>
    <w:rPr>
      <w:rFonts w:ascii="Arial Black" w:hAnsi="Arial Black"/>
      <w:spacing w:val="-10"/>
      <w:sz w:val="20"/>
    </w:rPr>
  </w:style>
  <w:style w:type="paragraph" w:styleId="Heading4">
    <w:name w:val="heading 4"/>
    <w:basedOn w:val="HeadingBase"/>
    <w:next w:val="BodyText"/>
    <w:link w:val="Heading4Char"/>
    <w:qFormat/>
    <w:rsid w:val="0084378E"/>
    <w:pPr>
      <w:spacing w:before="120" w:after="120" w:line="240" w:lineRule="atLeast"/>
      <w:outlineLvl w:val="3"/>
    </w:pPr>
    <w:rPr>
      <w:b/>
      <w:i/>
      <w:sz w:val="20"/>
    </w:rPr>
  </w:style>
  <w:style w:type="paragraph" w:styleId="Heading5">
    <w:name w:val="heading 5"/>
    <w:basedOn w:val="HeadingBase"/>
    <w:next w:val="BodyText"/>
    <w:link w:val="Heading5Char"/>
    <w:qFormat/>
    <w:rsid w:val="0084378E"/>
    <w:pPr>
      <w:spacing w:before="0" w:line="240" w:lineRule="atLeast"/>
      <w:ind w:left="1440"/>
      <w:outlineLvl w:val="4"/>
    </w:pPr>
    <w:rPr>
      <w:sz w:val="20"/>
    </w:rPr>
  </w:style>
  <w:style w:type="paragraph" w:styleId="Heading6">
    <w:name w:val="heading 6"/>
    <w:basedOn w:val="HeadingBase"/>
    <w:next w:val="BodyText"/>
    <w:link w:val="Heading6Char"/>
    <w:qFormat/>
    <w:rsid w:val="0084378E"/>
    <w:pPr>
      <w:ind w:left="1440"/>
      <w:outlineLvl w:val="5"/>
    </w:pPr>
    <w:rPr>
      <w:i/>
      <w:sz w:val="20"/>
    </w:rPr>
  </w:style>
  <w:style w:type="paragraph" w:styleId="Heading7">
    <w:name w:val="heading 7"/>
    <w:basedOn w:val="HeadingBase"/>
    <w:next w:val="BodyText"/>
    <w:link w:val="Heading7Char"/>
    <w:qFormat/>
    <w:rsid w:val="0084378E"/>
    <w:pPr>
      <w:outlineLvl w:val="6"/>
    </w:pPr>
    <w:rPr>
      <w:sz w:val="20"/>
    </w:rPr>
  </w:style>
  <w:style w:type="paragraph" w:styleId="Heading8">
    <w:name w:val="heading 8"/>
    <w:basedOn w:val="HeadingBase"/>
    <w:next w:val="BodyText"/>
    <w:link w:val="Heading8Char"/>
    <w:qFormat/>
    <w:rsid w:val="0084378E"/>
    <w:pPr>
      <w:outlineLvl w:val="7"/>
    </w:pPr>
    <w:rPr>
      <w:i/>
      <w:sz w:val="18"/>
    </w:rPr>
  </w:style>
  <w:style w:type="paragraph" w:styleId="Heading9">
    <w:name w:val="heading 9"/>
    <w:basedOn w:val="HeadingBase"/>
    <w:next w:val="BodyText"/>
    <w:link w:val="Heading9Char"/>
    <w:qFormat/>
    <w:rsid w:val="0084378E"/>
    <w:pPr>
      <w:outlineLvl w:val="8"/>
    </w:pPr>
    <w:rPr>
      <w:sz w:val="18"/>
    </w:rPr>
  </w:style>
  <w:style w:type="character" w:default="1" w:styleId="DefaultParagraphFont">
    <w:name w:val="Default Paragraph Font"/>
    <w:semiHidden/>
    <w:rsid w:val="0084378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84378E"/>
  </w:style>
  <w:style w:type="paragraph" w:customStyle="1" w:styleId="HeadingBase">
    <w:name w:val="Heading Base"/>
    <w:basedOn w:val="Normal"/>
    <w:next w:val="BodyText"/>
    <w:rsid w:val="0084378E"/>
    <w:pPr>
      <w:keepNext/>
      <w:keepLines/>
      <w:spacing w:before="140" w:line="220" w:lineRule="atLeast"/>
    </w:pPr>
    <w:rPr>
      <w:spacing w:val="-4"/>
      <w:kern w:val="28"/>
      <w:sz w:val="22"/>
    </w:rPr>
  </w:style>
  <w:style w:type="paragraph" w:styleId="BodyText">
    <w:name w:val="Body Text"/>
    <w:basedOn w:val="Normal"/>
    <w:link w:val="BodyTextChar1"/>
    <w:rsid w:val="0084378E"/>
    <w:pPr>
      <w:spacing w:before="60" w:after="60"/>
      <w:jc w:val="both"/>
    </w:pPr>
  </w:style>
  <w:style w:type="character" w:customStyle="1" w:styleId="BodyTextChar1">
    <w:name w:val="Body Text Char1"/>
    <w:basedOn w:val="DefaultParagraphFont"/>
    <w:link w:val="BodyText"/>
    <w:rsid w:val="00944153"/>
    <w:rPr>
      <w:rFonts w:ascii="Arial" w:hAnsi="Arial"/>
    </w:rPr>
  </w:style>
  <w:style w:type="character" w:customStyle="1" w:styleId="Heading3Char">
    <w:name w:val="Heading 3 Char"/>
    <w:basedOn w:val="DefaultParagraphFont"/>
    <w:link w:val="Heading3"/>
    <w:rsid w:val="00416F64"/>
    <w:rPr>
      <w:rFonts w:ascii="Arial Black" w:hAnsi="Arial Black"/>
      <w:spacing w:val="-10"/>
      <w:kern w:val="28"/>
    </w:rPr>
  </w:style>
  <w:style w:type="character" w:customStyle="1" w:styleId="Heading4Char">
    <w:name w:val="Heading 4 Char"/>
    <w:basedOn w:val="DefaultParagraphFont"/>
    <w:link w:val="Heading4"/>
    <w:rsid w:val="0059088A"/>
    <w:rPr>
      <w:rFonts w:ascii="Arial" w:hAnsi="Arial"/>
      <w:b/>
      <w:i/>
      <w:spacing w:val="-4"/>
      <w:kern w:val="28"/>
    </w:rPr>
  </w:style>
  <w:style w:type="paragraph" w:customStyle="1" w:styleId="BlockQuotation">
    <w:name w:val="Block Quotation"/>
    <w:basedOn w:val="Normal"/>
    <w:link w:val="BlockQuotationChar"/>
    <w:rsid w:val="0084378E"/>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character" w:customStyle="1" w:styleId="BlockQuotationChar">
    <w:name w:val="Block Quotation Char"/>
    <w:basedOn w:val="DefaultParagraphFont"/>
    <w:link w:val="BlockQuotation"/>
    <w:rsid w:val="000B6B0C"/>
    <w:rPr>
      <w:rFonts w:ascii="Arial Narrow" w:hAnsi="Arial Narrow"/>
      <w:shd w:val="pct5" w:color="auto" w:fill="auto"/>
    </w:rPr>
  </w:style>
  <w:style w:type="paragraph" w:styleId="BodyTextIndent">
    <w:name w:val="Body Text Indent"/>
    <w:basedOn w:val="BodyText"/>
    <w:rsid w:val="0084378E"/>
    <w:pPr>
      <w:ind w:left="1440"/>
    </w:pPr>
  </w:style>
  <w:style w:type="paragraph" w:customStyle="1" w:styleId="BodyTextKeep">
    <w:name w:val="Body Text Keep"/>
    <w:basedOn w:val="BodyText"/>
    <w:rsid w:val="0084378E"/>
    <w:pPr>
      <w:keepNext/>
    </w:pPr>
  </w:style>
  <w:style w:type="paragraph" w:customStyle="1" w:styleId="Picture">
    <w:name w:val="Picture"/>
    <w:next w:val="Caption"/>
    <w:rsid w:val="0084378E"/>
    <w:pPr>
      <w:keepNext/>
      <w:jc w:val="center"/>
    </w:pPr>
    <w:rPr>
      <w:rFonts w:ascii="Arial" w:hAnsi="Arial"/>
    </w:rPr>
  </w:style>
  <w:style w:type="paragraph" w:styleId="Caption">
    <w:name w:val="caption"/>
    <w:basedOn w:val="Picture"/>
    <w:next w:val="BodyText"/>
    <w:qFormat/>
    <w:rsid w:val="0084378E"/>
    <w:pPr>
      <w:spacing w:before="60" w:after="240" w:line="220" w:lineRule="atLeast"/>
    </w:pPr>
  </w:style>
  <w:style w:type="paragraph" w:customStyle="1" w:styleId="PartLabel">
    <w:name w:val="Part Label"/>
    <w:basedOn w:val="Normal"/>
    <w:rsid w:val="0084378E"/>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84378E"/>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link w:val="TitleChar"/>
    <w:qFormat/>
    <w:rsid w:val="0084378E"/>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link w:val="SubtitleChar"/>
    <w:qFormat/>
    <w:rsid w:val="0084378E"/>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84378E"/>
  </w:style>
  <w:style w:type="paragraph" w:customStyle="1" w:styleId="CompanyName">
    <w:name w:val="Company Name"/>
    <w:basedOn w:val="Normal"/>
    <w:rsid w:val="0084378E"/>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84378E"/>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84378E"/>
    <w:rPr>
      <w:rFonts w:ascii="Arial" w:hAnsi="Arial"/>
      <w:sz w:val="16"/>
    </w:rPr>
  </w:style>
  <w:style w:type="paragraph" w:customStyle="1" w:styleId="FootnoteBase">
    <w:name w:val="Footnote Base"/>
    <w:basedOn w:val="Normal"/>
    <w:rsid w:val="0084378E"/>
    <w:pPr>
      <w:keepLines/>
      <w:spacing w:line="200" w:lineRule="atLeast"/>
    </w:pPr>
    <w:rPr>
      <w:spacing w:val="-5"/>
      <w:sz w:val="16"/>
    </w:rPr>
  </w:style>
  <w:style w:type="paragraph" w:styleId="CommentText">
    <w:name w:val="annotation text"/>
    <w:basedOn w:val="FootnoteBase"/>
    <w:link w:val="CommentTextChar"/>
    <w:semiHidden/>
    <w:rsid w:val="0084378E"/>
  </w:style>
  <w:style w:type="paragraph" w:customStyle="1" w:styleId="TableText">
    <w:name w:val="Table Text"/>
    <w:basedOn w:val="Normal"/>
    <w:rsid w:val="0084378E"/>
    <w:pPr>
      <w:keepLines/>
      <w:spacing w:before="60"/>
      <w:ind w:left="0"/>
    </w:pPr>
  </w:style>
  <w:style w:type="paragraph" w:customStyle="1" w:styleId="TitleCover">
    <w:name w:val="Title Cover"/>
    <w:basedOn w:val="HeadingBase"/>
    <w:next w:val="Normal"/>
    <w:rsid w:val="0084378E"/>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84378E"/>
  </w:style>
  <w:style w:type="character" w:styleId="Emphasis">
    <w:name w:val="Emphasis"/>
    <w:qFormat/>
    <w:rsid w:val="0084378E"/>
    <w:rPr>
      <w:rFonts w:ascii="Arial Black" w:hAnsi="Arial Black"/>
      <w:spacing w:val="-4"/>
      <w:sz w:val="18"/>
    </w:rPr>
  </w:style>
  <w:style w:type="character" w:styleId="EndnoteReference">
    <w:name w:val="endnote reference"/>
    <w:semiHidden/>
    <w:rsid w:val="0084378E"/>
    <w:rPr>
      <w:vertAlign w:val="superscript"/>
    </w:rPr>
  </w:style>
  <w:style w:type="paragraph" w:styleId="EndnoteText">
    <w:name w:val="endnote text"/>
    <w:basedOn w:val="FootnoteBase"/>
    <w:link w:val="EndnoteTextChar"/>
    <w:semiHidden/>
    <w:rsid w:val="0084378E"/>
  </w:style>
  <w:style w:type="paragraph" w:customStyle="1" w:styleId="HeaderBase">
    <w:name w:val="Header Base"/>
    <w:basedOn w:val="Normal"/>
    <w:rsid w:val="0084378E"/>
    <w:pPr>
      <w:keepLines/>
      <w:tabs>
        <w:tab w:val="center" w:pos="4320"/>
        <w:tab w:val="right" w:pos="8640"/>
      </w:tabs>
      <w:spacing w:line="190" w:lineRule="atLeast"/>
    </w:pPr>
    <w:rPr>
      <w:caps/>
      <w:sz w:val="15"/>
    </w:rPr>
  </w:style>
  <w:style w:type="paragraph" w:styleId="Footer">
    <w:name w:val="footer"/>
    <w:basedOn w:val="HeaderBase"/>
    <w:link w:val="FooterChar"/>
    <w:rsid w:val="0084378E"/>
  </w:style>
  <w:style w:type="paragraph" w:customStyle="1" w:styleId="FooterEven">
    <w:name w:val="Footer Even"/>
    <w:basedOn w:val="Footer"/>
    <w:rsid w:val="0084378E"/>
    <w:pPr>
      <w:pBdr>
        <w:top w:val="single" w:sz="6" w:space="2" w:color="auto"/>
      </w:pBdr>
      <w:spacing w:before="600"/>
    </w:pPr>
  </w:style>
  <w:style w:type="paragraph" w:customStyle="1" w:styleId="FooterFirst">
    <w:name w:val="Footer First"/>
    <w:basedOn w:val="Footer"/>
    <w:rsid w:val="0084378E"/>
    <w:pPr>
      <w:pBdr>
        <w:top w:val="single" w:sz="6" w:space="2" w:color="auto"/>
      </w:pBdr>
      <w:spacing w:before="600"/>
    </w:pPr>
  </w:style>
  <w:style w:type="paragraph" w:customStyle="1" w:styleId="FooterOdd">
    <w:name w:val="Footer Odd"/>
    <w:basedOn w:val="Footer"/>
    <w:rsid w:val="0084378E"/>
    <w:pPr>
      <w:pBdr>
        <w:top w:val="single" w:sz="6" w:space="2" w:color="auto"/>
      </w:pBdr>
      <w:spacing w:before="600"/>
    </w:pPr>
  </w:style>
  <w:style w:type="character" w:styleId="FootnoteReference">
    <w:name w:val="footnote reference"/>
    <w:semiHidden/>
    <w:rsid w:val="0084378E"/>
    <w:rPr>
      <w:vertAlign w:val="superscript"/>
    </w:rPr>
  </w:style>
  <w:style w:type="paragraph" w:styleId="FootnoteText">
    <w:name w:val="footnote text"/>
    <w:basedOn w:val="FootnoteBase"/>
    <w:link w:val="FootnoteTextChar"/>
    <w:semiHidden/>
    <w:rsid w:val="0084378E"/>
  </w:style>
  <w:style w:type="paragraph" w:styleId="Header">
    <w:name w:val="header"/>
    <w:basedOn w:val="HeaderBase"/>
    <w:link w:val="HeaderChar"/>
    <w:rsid w:val="0084378E"/>
  </w:style>
  <w:style w:type="paragraph" w:customStyle="1" w:styleId="HeaderEven">
    <w:name w:val="Header Even"/>
    <w:basedOn w:val="Header"/>
    <w:rsid w:val="0084378E"/>
    <w:pPr>
      <w:pBdr>
        <w:bottom w:val="single" w:sz="6" w:space="1" w:color="auto"/>
      </w:pBdr>
      <w:spacing w:after="600"/>
    </w:pPr>
  </w:style>
  <w:style w:type="paragraph" w:customStyle="1" w:styleId="HeaderFirst">
    <w:name w:val="Header First"/>
    <w:basedOn w:val="Header"/>
    <w:rsid w:val="0084378E"/>
    <w:pPr>
      <w:pBdr>
        <w:top w:val="single" w:sz="6" w:space="2" w:color="auto"/>
      </w:pBdr>
      <w:jc w:val="right"/>
    </w:pPr>
  </w:style>
  <w:style w:type="paragraph" w:customStyle="1" w:styleId="HeaderOdd">
    <w:name w:val="Header Odd"/>
    <w:basedOn w:val="Header"/>
    <w:rsid w:val="0084378E"/>
    <w:pPr>
      <w:pBdr>
        <w:bottom w:val="single" w:sz="6" w:space="1" w:color="auto"/>
      </w:pBdr>
      <w:spacing w:after="600"/>
    </w:pPr>
  </w:style>
  <w:style w:type="paragraph" w:customStyle="1" w:styleId="IndexBase">
    <w:name w:val="Index Base"/>
    <w:basedOn w:val="Normal"/>
    <w:rsid w:val="0084378E"/>
    <w:pPr>
      <w:spacing w:line="240" w:lineRule="atLeast"/>
      <w:ind w:left="360" w:hanging="360"/>
    </w:pPr>
    <w:rPr>
      <w:spacing w:val="-5"/>
      <w:sz w:val="18"/>
    </w:rPr>
  </w:style>
  <w:style w:type="paragraph" w:styleId="Index1">
    <w:name w:val="index 1"/>
    <w:basedOn w:val="IndexBase"/>
    <w:autoRedefine/>
    <w:semiHidden/>
    <w:rsid w:val="0084378E"/>
  </w:style>
  <w:style w:type="paragraph" w:styleId="Index2">
    <w:name w:val="index 2"/>
    <w:basedOn w:val="IndexBase"/>
    <w:autoRedefine/>
    <w:semiHidden/>
    <w:rsid w:val="0084378E"/>
    <w:pPr>
      <w:spacing w:line="240" w:lineRule="auto"/>
      <w:ind w:left="720"/>
    </w:pPr>
  </w:style>
  <w:style w:type="paragraph" w:styleId="Index3">
    <w:name w:val="index 3"/>
    <w:basedOn w:val="IndexBase"/>
    <w:autoRedefine/>
    <w:semiHidden/>
    <w:rsid w:val="0084378E"/>
    <w:pPr>
      <w:spacing w:line="240" w:lineRule="auto"/>
      <w:ind w:left="1080"/>
    </w:pPr>
  </w:style>
  <w:style w:type="paragraph" w:styleId="Index4">
    <w:name w:val="index 4"/>
    <w:basedOn w:val="IndexBase"/>
    <w:autoRedefine/>
    <w:semiHidden/>
    <w:rsid w:val="0084378E"/>
    <w:pPr>
      <w:spacing w:line="240" w:lineRule="auto"/>
      <w:ind w:left="1440"/>
    </w:pPr>
  </w:style>
  <w:style w:type="paragraph" w:styleId="Index5">
    <w:name w:val="index 5"/>
    <w:basedOn w:val="IndexBase"/>
    <w:autoRedefine/>
    <w:semiHidden/>
    <w:rsid w:val="0084378E"/>
    <w:pPr>
      <w:spacing w:line="240" w:lineRule="auto"/>
      <w:ind w:left="1800"/>
    </w:pPr>
  </w:style>
  <w:style w:type="paragraph" w:styleId="IndexHeading">
    <w:name w:val="index heading"/>
    <w:basedOn w:val="HeadingBase"/>
    <w:next w:val="Index1"/>
    <w:semiHidden/>
    <w:rsid w:val="0084378E"/>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84378E"/>
    <w:rPr>
      <w:rFonts w:ascii="Arial Black" w:hAnsi="Arial Black"/>
      <w:spacing w:val="-4"/>
      <w:sz w:val="18"/>
    </w:rPr>
  </w:style>
  <w:style w:type="character" w:styleId="LineNumber">
    <w:name w:val="line number"/>
    <w:rsid w:val="0084378E"/>
    <w:rPr>
      <w:sz w:val="18"/>
    </w:rPr>
  </w:style>
  <w:style w:type="paragraph" w:styleId="List">
    <w:name w:val="List"/>
    <w:basedOn w:val="BodyText"/>
    <w:rsid w:val="0084378E"/>
    <w:pPr>
      <w:ind w:left="1440" w:hanging="360"/>
    </w:pPr>
  </w:style>
  <w:style w:type="paragraph" w:styleId="List2">
    <w:name w:val="List 2"/>
    <w:basedOn w:val="List"/>
    <w:rsid w:val="0084378E"/>
    <w:pPr>
      <w:ind w:left="1800"/>
    </w:pPr>
  </w:style>
  <w:style w:type="paragraph" w:styleId="List3">
    <w:name w:val="List 3"/>
    <w:basedOn w:val="List"/>
    <w:rsid w:val="0084378E"/>
    <w:pPr>
      <w:ind w:left="2160"/>
    </w:pPr>
  </w:style>
  <w:style w:type="paragraph" w:styleId="List4">
    <w:name w:val="List 4"/>
    <w:basedOn w:val="List"/>
    <w:rsid w:val="0084378E"/>
    <w:pPr>
      <w:ind w:left="2520"/>
    </w:pPr>
  </w:style>
  <w:style w:type="paragraph" w:styleId="List5">
    <w:name w:val="List 5"/>
    <w:basedOn w:val="List"/>
    <w:rsid w:val="0084378E"/>
    <w:pPr>
      <w:ind w:left="2880"/>
    </w:pPr>
  </w:style>
  <w:style w:type="paragraph" w:styleId="ListBullet">
    <w:name w:val="List Bullet"/>
    <w:basedOn w:val="List"/>
    <w:rsid w:val="0084378E"/>
    <w:pPr>
      <w:numPr>
        <w:numId w:val="1"/>
      </w:numPr>
      <w:tabs>
        <w:tab w:val="clear" w:pos="1440"/>
      </w:tabs>
    </w:pPr>
  </w:style>
  <w:style w:type="paragraph" w:styleId="ListBullet2">
    <w:name w:val="List Bullet 2"/>
    <w:basedOn w:val="ListBullet"/>
    <w:autoRedefine/>
    <w:rsid w:val="0084378E"/>
    <w:pPr>
      <w:ind w:left="1800"/>
    </w:pPr>
  </w:style>
  <w:style w:type="paragraph" w:styleId="ListBullet3">
    <w:name w:val="List Bullet 3"/>
    <w:basedOn w:val="ListBullet"/>
    <w:autoRedefine/>
    <w:rsid w:val="0084378E"/>
    <w:pPr>
      <w:ind w:left="2160"/>
    </w:pPr>
  </w:style>
  <w:style w:type="paragraph" w:styleId="ListBullet4">
    <w:name w:val="List Bullet 4"/>
    <w:basedOn w:val="ListBullet"/>
    <w:autoRedefine/>
    <w:rsid w:val="0084378E"/>
    <w:pPr>
      <w:ind w:left="2520"/>
    </w:pPr>
  </w:style>
  <w:style w:type="paragraph" w:styleId="ListBullet5">
    <w:name w:val="List Bullet 5"/>
    <w:basedOn w:val="ListBullet"/>
    <w:autoRedefine/>
    <w:rsid w:val="0084378E"/>
    <w:pPr>
      <w:ind w:left="2880"/>
    </w:pPr>
  </w:style>
  <w:style w:type="paragraph" w:styleId="ListContinue">
    <w:name w:val="List Continue"/>
    <w:basedOn w:val="List"/>
    <w:rsid w:val="0084378E"/>
    <w:pPr>
      <w:ind w:firstLine="0"/>
    </w:pPr>
  </w:style>
  <w:style w:type="paragraph" w:styleId="ListContinue2">
    <w:name w:val="List Continue 2"/>
    <w:basedOn w:val="ListContinue"/>
    <w:rsid w:val="0084378E"/>
    <w:pPr>
      <w:ind w:left="2160"/>
    </w:pPr>
  </w:style>
  <w:style w:type="paragraph" w:styleId="ListContinue3">
    <w:name w:val="List Continue 3"/>
    <w:basedOn w:val="ListContinue"/>
    <w:rsid w:val="0084378E"/>
    <w:pPr>
      <w:ind w:left="2520"/>
    </w:pPr>
  </w:style>
  <w:style w:type="paragraph" w:styleId="ListContinue4">
    <w:name w:val="List Continue 4"/>
    <w:basedOn w:val="ListContinue"/>
    <w:rsid w:val="0084378E"/>
    <w:pPr>
      <w:ind w:left="2880"/>
    </w:pPr>
  </w:style>
  <w:style w:type="paragraph" w:styleId="ListContinue5">
    <w:name w:val="List Continue 5"/>
    <w:basedOn w:val="ListContinue"/>
    <w:rsid w:val="0084378E"/>
    <w:pPr>
      <w:ind w:left="3240"/>
    </w:pPr>
  </w:style>
  <w:style w:type="paragraph" w:styleId="ListNumber">
    <w:name w:val="List Number"/>
    <w:basedOn w:val="List"/>
    <w:rsid w:val="0084378E"/>
    <w:pPr>
      <w:numPr>
        <w:numId w:val="47"/>
      </w:numPr>
    </w:pPr>
  </w:style>
  <w:style w:type="paragraph" w:styleId="ListNumber2">
    <w:name w:val="List Number 2"/>
    <w:basedOn w:val="ListNumber"/>
    <w:rsid w:val="0084378E"/>
    <w:pPr>
      <w:ind w:left="1800"/>
    </w:pPr>
  </w:style>
  <w:style w:type="paragraph" w:styleId="ListNumber3">
    <w:name w:val="List Number 3"/>
    <w:basedOn w:val="ListNumber"/>
    <w:rsid w:val="0084378E"/>
    <w:pPr>
      <w:ind w:left="2160"/>
    </w:pPr>
  </w:style>
  <w:style w:type="paragraph" w:styleId="ListNumber4">
    <w:name w:val="List Number 4"/>
    <w:basedOn w:val="ListNumber"/>
    <w:rsid w:val="0084378E"/>
    <w:pPr>
      <w:ind w:left="2520"/>
    </w:pPr>
  </w:style>
  <w:style w:type="paragraph" w:styleId="ListNumber5">
    <w:name w:val="List Number 5"/>
    <w:basedOn w:val="ListNumber"/>
    <w:rsid w:val="0084378E"/>
    <w:pPr>
      <w:ind w:left="2880"/>
    </w:pPr>
  </w:style>
  <w:style w:type="paragraph" w:customStyle="1" w:styleId="TableHeader">
    <w:name w:val="Table Header"/>
    <w:basedOn w:val="Normal"/>
    <w:rsid w:val="0084378E"/>
    <w:pPr>
      <w:keepNext/>
      <w:spacing w:before="60"/>
      <w:ind w:left="0"/>
      <w:jc w:val="center"/>
    </w:pPr>
    <w:rPr>
      <w:rFonts w:ascii="Arial Black" w:hAnsi="Arial Black"/>
    </w:rPr>
  </w:style>
  <w:style w:type="paragraph" w:styleId="MessageHeader">
    <w:name w:val="Message Header"/>
    <w:basedOn w:val="BodyText"/>
    <w:link w:val="MessageHeaderChar"/>
    <w:rsid w:val="0084378E"/>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84378E"/>
    <w:pPr>
      <w:ind w:left="1440"/>
    </w:pPr>
  </w:style>
  <w:style w:type="character" w:styleId="PageNumber">
    <w:name w:val="page number"/>
    <w:rsid w:val="0084378E"/>
    <w:rPr>
      <w:rFonts w:ascii="Arial Black" w:hAnsi="Arial Black"/>
      <w:spacing w:val="-10"/>
      <w:sz w:val="18"/>
    </w:rPr>
  </w:style>
  <w:style w:type="paragraph" w:customStyle="1" w:styleId="PartSubtitle">
    <w:name w:val="Part Subtitle"/>
    <w:basedOn w:val="Normal"/>
    <w:next w:val="BodyText"/>
    <w:rsid w:val="0084378E"/>
    <w:pPr>
      <w:keepNext/>
      <w:spacing w:before="360" w:after="120"/>
    </w:pPr>
    <w:rPr>
      <w:i/>
      <w:kern w:val="28"/>
      <w:sz w:val="26"/>
    </w:rPr>
  </w:style>
  <w:style w:type="paragraph" w:customStyle="1" w:styleId="ReturnAddress">
    <w:name w:val="Return Address"/>
    <w:basedOn w:val="Normal"/>
    <w:rsid w:val="0084378E"/>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84378E"/>
  </w:style>
  <w:style w:type="paragraph" w:customStyle="1" w:styleId="SectionLabel">
    <w:name w:val="Section Label"/>
    <w:basedOn w:val="HeadingBase"/>
    <w:next w:val="BodyText"/>
    <w:rsid w:val="0084378E"/>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84378E"/>
    <w:rPr>
      <w:i/>
      <w:spacing w:val="-6"/>
      <w:sz w:val="24"/>
    </w:rPr>
  </w:style>
  <w:style w:type="paragraph" w:customStyle="1" w:styleId="SubtitleCover">
    <w:name w:val="Subtitle Cover"/>
    <w:basedOn w:val="TitleCover"/>
    <w:next w:val="BodyText"/>
    <w:rsid w:val="0084378E"/>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84378E"/>
    <w:rPr>
      <w:b/>
      <w:vertAlign w:val="superscript"/>
    </w:rPr>
  </w:style>
  <w:style w:type="paragraph" w:styleId="TableofAuthorities">
    <w:name w:val="table of authorities"/>
    <w:basedOn w:val="Normal"/>
    <w:semiHidden/>
    <w:rsid w:val="0084378E"/>
    <w:pPr>
      <w:tabs>
        <w:tab w:val="right" w:leader="dot" w:pos="7560"/>
      </w:tabs>
      <w:ind w:left="1440" w:hanging="360"/>
    </w:pPr>
  </w:style>
  <w:style w:type="paragraph" w:customStyle="1" w:styleId="TOCBase">
    <w:name w:val="TOC Base"/>
    <w:basedOn w:val="Normal"/>
    <w:rsid w:val="0084378E"/>
    <w:pPr>
      <w:tabs>
        <w:tab w:val="right" w:leader="dot" w:pos="9000"/>
      </w:tabs>
      <w:spacing w:after="240" w:line="240" w:lineRule="atLeast"/>
      <w:ind w:left="0"/>
    </w:pPr>
  </w:style>
  <w:style w:type="paragraph" w:styleId="TableofFigures">
    <w:name w:val="table of figures"/>
    <w:basedOn w:val="TOCBase"/>
    <w:semiHidden/>
    <w:rsid w:val="0084378E"/>
    <w:pPr>
      <w:ind w:left="1440" w:hanging="360"/>
    </w:pPr>
  </w:style>
  <w:style w:type="paragraph" w:styleId="TOAHeading">
    <w:name w:val="toa heading"/>
    <w:basedOn w:val="Normal"/>
    <w:next w:val="TableofAuthorities"/>
    <w:semiHidden/>
    <w:rsid w:val="0084378E"/>
    <w:pPr>
      <w:keepNext/>
      <w:spacing w:line="480" w:lineRule="atLeast"/>
    </w:pPr>
    <w:rPr>
      <w:rFonts w:ascii="Arial Black" w:hAnsi="Arial Black"/>
      <w:b/>
      <w:spacing w:val="-10"/>
      <w:kern w:val="28"/>
    </w:rPr>
  </w:style>
  <w:style w:type="paragraph" w:styleId="TOC1">
    <w:name w:val="toc 1"/>
    <w:basedOn w:val="Normal"/>
    <w:autoRedefine/>
    <w:rsid w:val="0084378E"/>
    <w:pPr>
      <w:tabs>
        <w:tab w:val="right" w:leader="dot" w:pos="9000"/>
      </w:tabs>
      <w:spacing w:after="240" w:line="240" w:lineRule="atLeast"/>
      <w:ind w:left="0"/>
    </w:pPr>
    <w:rPr>
      <w:spacing w:val="-4"/>
      <w:sz w:val="22"/>
    </w:rPr>
  </w:style>
  <w:style w:type="paragraph" w:styleId="TOC2">
    <w:name w:val="toc 2"/>
    <w:basedOn w:val="Normal"/>
    <w:autoRedefine/>
    <w:rsid w:val="0084378E"/>
    <w:pPr>
      <w:tabs>
        <w:tab w:val="right" w:leader="dot" w:pos="9000"/>
      </w:tabs>
      <w:spacing w:after="240" w:line="240" w:lineRule="atLeast"/>
      <w:ind w:left="360" w:right="1440"/>
    </w:pPr>
    <w:rPr>
      <w:sz w:val="22"/>
    </w:rPr>
  </w:style>
  <w:style w:type="paragraph" w:styleId="TOC3">
    <w:name w:val="toc 3"/>
    <w:basedOn w:val="Normal"/>
    <w:autoRedefine/>
    <w:rsid w:val="0084378E"/>
    <w:pPr>
      <w:tabs>
        <w:tab w:val="right" w:leader="dot" w:pos="9000"/>
      </w:tabs>
      <w:spacing w:after="240" w:line="240" w:lineRule="atLeast"/>
      <w:ind w:left="720" w:right="1440"/>
    </w:pPr>
    <w:rPr>
      <w:noProof/>
      <w:sz w:val="22"/>
    </w:rPr>
  </w:style>
  <w:style w:type="paragraph" w:styleId="TOC4">
    <w:name w:val="toc 4"/>
    <w:basedOn w:val="TOC3"/>
    <w:next w:val="Normal"/>
    <w:autoRedefine/>
    <w:rsid w:val="0084378E"/>
    <w:pPr>
      <w:ind w:left="1008"/>
    </w:pPr>
  </w:style>
  <w:style w:type="paragraph" w:styleId="TOC5">
    <w:name w:val="toc 5"/>
    <w:basedOn w:val="Normal"/>
    <w:next w:val="Normal"/>
    <w:autoRedefine/>
    <w:rsid w:val="0084378E"/>
    <w:pPr>
      <w:ind w:left="880"/>
    </w:pPr>
    <w:rPr>
      <w:rFonts w:ascii="Times New Roman" w:hAnsi="Times New Roman"/>
      <w:sz w:val="22"/>
    </w:rPr>
  </w:style>
  <w:style w:type="paragraph" w:styleId="TOC6">
    <w:name w:val="toc 6"/>
    <w:basedOn w:val="Normal"/>
    <w:next w:val="Normal"/>
    <w:autoRedefine/>
    <w:rsid w:val="0084378E"/>
    <w:pPr>
      <w:ind w:left="1100"/>
    </w:pPr>
    <w:rPr>
      <w:rFonts w:ascii="Times New Roman" w:hAnsi="Times New Roman"/>
      <w:sz w:val="22"/>
    </w:rPr>
  </w:style>
  <w:style w:type="paragraph" w:styleId="TOC7">
    <w:name w:val="toc 7"/>
    <w:basedOn w:val="Normal"/>
    <w:next w:val="Normal"/>
    <w:autoRedefine/>
    <w:rsid w:val="0084378E"/>
    <w:pPr>
      <w:ind w:left="1320"/>
    </w:pPr>
    <w:rPr>
      <w:rFonts w:ascii="Times New Roman" w:hAnsi="Times New Roman"/>
      <w:sz w:val="22"/>
    </w:rPr>
  </w:style>
  <w:style w:type="paragraph" w:styleId="TOC8">
    <w:name w:val="toc 8"/>
    <w:basedOn w:val="Normal"/>
    <w:next w:val="Normal"/>
    <w:autoRedefine/>
    <w:rsid w:val="0084378E"/>
    <w:pPr>
      <w:ind w:left="1540"/>
    </w:pPr>
    <w:rPr>
      <w:rFonts w:ascii="Times New Roman" w:hAnsi="Times New Roman"/>
      <w:sz w:val="22"/>
    </w:rPr>
  </w:style>
  <w:style w:type="paragraph" w:customStyle="1" w:styleId="CodeIDDSamples">
    <w:name w:val="Code/IDD Samples"/>
    <w:basedOn w:val="Normal"/>
    <w:next w:val="BodyText"/>
    <w:link w:val="CodeIDDSamplesChar"/>
    <w:rsid w:val="0084378E"/>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link w:val="IDDDefinitionChar"/>
    <w:rsid w:val="0084378E"/>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character" w:customStyle="1" w:styleId="IDDDefinitionChar">
    <w:name w:val="IDD Definition Char"/>
    <w:basedOn w:val="DefaultParagraphFont"/>
    <w:link w:val="IDDDefinition"/>
    <w:rsid w:val="002D7433"/>
    <w:rPr>
      <w:rFonts w:ascii="Courier New" w:hAnsi="Courier New"/>
      <w:sz w:val="16"/>
    </w:rPr>
  </w:style>
  <w:style w:type="paragraph" w:customStyle="1" w:styleId="EquationLong">
    <w:name w:val="Equation Long"/>
    <w:basedOn w:val="Normal"/>
    <w:next w:val="BodyText"/>
    <w:rsid w:val="0084378E"/>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84378E"/>
    <w:pPr>
      <w:spacing w:before="0" w:after="0"/>
    </w:pPr>
  </w:style>
  <w:style w:type="paragraph" w:customStyle="1" w:styleId="EquationwUnits">
    <w:name w:val="Equation w Units"/>
    <w:basedOn w:val="Normal"/>
    <w:next w:val="BodyText"/>
    <w:rsid w:val="0084378E"/>
    <w:pPr>
      <w:tabs>
        <w:tab w:val="left" w:pos="7200"/>
        <w:tab w:val="right" w:pos="8640"/>
      </w:tabs>
      <w:spacing w:before="240" w:after="60"/>
      <w:ind w:left="1440"/>
      <w:jc w:val="both"/>
    </w:pPr>
  </w:style>
  <w:style w:type="paragraph" w:customStyle="1" w:styleId="Equation">
    <w:name w:val="Equation"/>
    <w:basedOn w:val="BodyText"/>
    <w:rsid w:val="0084378E"/>
    <w:pPr>
      <w:tabs>
        <w:tab w:val="right" w:pos="8640"/>
      </w:tabs>
      <w:spacing w:before="240" w:after="240" w:line="240" w:lineRule="atLeast"/>
      <w:ind w:left="1440"/>
    </w:pPr>
  </w:style>
  <w:style w:type="paragraph" w:customStyle="1" w:styleId="BlockQuotationWide">
    <w:name w:val="Block Quotation Wide"/>
    <w:basedOn w:val="Normal"/>
    <w:rsid w:val="0084378E"/>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BodyText12">
    <w:name w:val="Body Text 12"/>
    <w:basedOn w:val="BodyText"/>
    <w:rsid w:val="0084378E"/>
    <w:rPr>
      <w:sz w:val="24"/>
    </w:rPr>
  </w:style>
  <w:style w:type="paragraph" w:customStyle="1" w:styleId="Caption-More">
    <w:name w:val="Caption-More"/>
    <w:basedOn w:val="Caption"/>
    <w:next w:val="BodyText"/>
    <w:rsid w:val="0084378E"/>
    <w:pPr>
      <w:spacing w:before="0"/>
    </w:pPr>
  </w:style>
  <w:style w:type="character" w:styleId="Hyperlink">
    <w:name w:val="Hyperlink"/>
    <w:basedOn w:val="DefaultParagraphFont"/>
    <w:uiPriority w:val="99"/>
    <w:rPr>
      <w:color w:val="0000FF"/>
      <w:u w:val="single"/>
    </w:rPr>
  </w:style>
  <w:style w:type="paragraph" w:customStyle="1" w:styleId="caption-more0">
    <w:name w:val="caption-more"/>
    <w:basedOn w:val="Caption"/>
    <w:pPr>
      <w:keepNext w:val="0"/>
      <w:spacing w:before="0" w:line="240" w:lineRule="auto"/>
      <w:ind w:left="2160"/>
      <w:jc w:val="both"/>
    </w:pPr>
  </w:style>
  <w:style w:type="paragraph" w:customStyle="1" w:styleId="Caption-more1">
    <w:name w:val="Caption-more"/>
    <w:basedOn w:val="Caption"/>
    <w:pPr>
      <w:spacing w:before="0" w:line="240" w:lineRule="auto"/>
      <w:ind w:left="2160"/>
      <w:jc w:val="left"/>
    </w:pPr>
  </w:style>
  <w:style w:type="paragraph" w:styleId="PlainText">
    <w:name w:val="Plain Text"/>
    <w:basedOn w:val="Normal"/>
    <w:link w:val="PlainTextChar"/>
    <w:uiPriority w:val="99"/>
    <w:rPr>
      <w:rFonts w:ascii="Times New Roman" w:hAnsi="Times New Roman"/>
    </w:rPr>
  </w:style>
  <w:style w:type="character" w:customStyle="1" w:styleId="BodyTextChar">
    <w:name w:val="Body Text Char"/>
    <w:basedOn w:val="DefaultParagraphFont"/>
    <w:uiPriority w:val="99"/>
    <w:rPr>
      <w:rFonts w:ascii="Arial" w:hAnsi="Arial"/>
      <w:lang w:val="en-US" w:eastAsia="en-US" w:bidi="ar-SA"/>
    </w:rPr>
  </w:style>
  <w:style w:type="paragraph" w:styleId="BodyTextFirstIndent">
    <w:name w:val="Body Text First Indent"/>
    <w:basedOn w:val="BodyText"/>
    <w:pPr>
      <w:ind w:firstLine="210"/>
    </w:pPr>
  </w:style>
  <w:style w:type="character" w:customStyle="1" w:styleId="MTEquationSection">
    <w:name w:val="MTEquationSection"/>
    <w:basedOn w:val="DefaultParagraphFont"/>
    <w:rPr>
      <w:vanish/>
      <w:color w:val="FF0000"/>
    </w:rPr>
  </w:style>
  <w:style w:type="paragraph" w:styleId="BalloonText">
    <w:name w:val="Balloon Text"/>
    <w:basedOn w:val="Normal"/>
    <w:link w:val="BalloonTextChar"/>
    <w:uiPriority w:val="99"/>
    <w:semiHidden/>
    <w:rPr>
      <w:rFonts w:ascii="Tahoma" w:hAnsi="Tahoma" w:cs="Tahoma"/>
      <w:sz w:val="16"/>
      <w:szCs w:val="16"/>
    </w:rPr>
  </w:style>
  <w:style w:type="table" w:styleId="TableGrid">
    <w:name w:val="Table Grid"/>
    <w:basedOn w:val="TableNormal"/>
    <w:rsid w:val="00DE0A32"/>
    <w:pPr>
      <w:ind w:left="10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DA20FB"/>
    <w:pPr>
      <w:spacing w:after="120"/>
      <w:ind w:left="1440" w:right="1440"/>
    </w:pPr>
  </w:style>
  <w:style w:type="paragraph" w:styleId="BodyText2">
    <w:name w:val="Body Text 2"/>
    <w:basedOn w:val="Normal"/>
    <w:link w:val="BodyText2Char"/>
    <w:rsid w:val="00DA20FB"/>
    <w:pPr>
      <w:spacing w:after="120" w:line="480" w:lineRule="auto"/>
    </w:pPr>
  </w:style>
  <w:style w:type="character" w:customStyle="1" w:styleId="BodyText2Char">
    <w:name w:val="Body Text 2 Char"/>
    <w:basedOn w:val="DefaultParagraphFont"/>
    <w:link w:val="BodyText2"/>
    <w:rsid w:val="00864BCC"/>
    <w:rPr>
      <w:rFonts w:ascii="Arial" w:hAnsi="Arial"/>
      <w:lang w:val="en-US" w:eastAsia="en-US" w:bidi="ar-SA"/>
    </w:rPr>
  </w:style>
  <w:style w:type="paragraph" w:styleId="BodyText3">
    <w:name w:val="Body Text 3"/>
    <w:basedOn w:val="Normal"/>
    <w:rsid w:val="00DA20FB"/>
    <w:pPr>
      <w:spacing w:after="120"/>
    </w:pPr>
    <w:rPr>
      <w:sz w:val="16"/>
    </w:rPr>
  </w:style>
  <w:style w:type="paragraph" w:styleId="BodyTextFirstIndent2">
    <w:name w:val="Body Text First Indent 2"/>
    <w:basedOn w:val="BodyTextIndent"/>
    <w:rsid w:val="00DA20FB"/>
    <w:pPr>
      <w:ind w:firstLine="210"/>
    </w:pPr>
  </w:style>
  <w:style w:type="paragraph" w:styleId="BodyTextIndent2">
    <w:name w:val="Body Text Indent 2"/>
    <w:basedOn w:val="Normal"/>
    <w:rsid w:val="00DA20FB"/>
    <w:pPr>
      <w:spacing w:after="120" w:line="480" w:lineRule="auto"/>
      <w:ind w:left="360"/>
    </w:pPr>
  </w:style>
  <w:style w:type="paragraph" w:styleId="BodyTextIndent3">
    <w:name w:val="Body Text Indent 3"/>
    <w:basedOn w:val="Normal"/>
    <w:rsid w:val="00DA20FB"/>
    <w:pPr>
      <w:spacing w:after="120"/>
      <w:ind w:left="360"/>
    </w:pPr>
    <w:rPr>
      <w:sz w:val="16"/>
    </w:rPr>
  </w:style>
  <w:style w:type="paragraph" w:styleId="Closing">
    <w:name w:val="Closing"/>
    <w:basedOn w:val="Normal"/>
    <w:rsid w:val="00DA20FB"/>
    <w:pPr>
      <w:ind w:left="4320"/>
    </w:pPr>
  </w:style>
  <w:style w:type="paragraph" w:styleId="Date">
    <w:name w:val="Date"/>
    <w:basedOn w:val="Normal"/>
    <w:next w:val="Normal"/>
    <w:rsid w:val="00DA20FB"/>
  </w:style>
  <w:style w:type="paragraph" w:styleId="DocumentMap">
    <w:name w:val="Document Map"/>
    <w:basedOn w:val="Normal"/>
    <w:semiHidden/>
    <w:rsid w:val="00DA20FB"/>
    <w:pPr>
      <w:shd w:val="clear" w:color="auto" w:fill="000080"/>
    </w:pPr>
    <w:rPr>
      <w:rFonts w:ascii="Map Symbols" w:hAnsi="Map Symbols"/>
    </w:rPr>
  </w:style>
  <w:style w:type="paragraph" w:styleId="EnvelopeAddress">
    <w:name w:val="envelope address"/>
    <w:basedOn w:val="Normal"/>
    <w:rsid w:val="00DA20FB"/>
    <w:pPr>
      <w:framePr w:w="7920" w:h="1980" w:hRule="exact" w:hSpace="180" w:wrap="auto" w:hAnchor="page" w:xAlign="center" w:yAlign="bottom"/>
      <w:ind w:left="2880"/>
    </w:pPr>
    <w:rPr>
      <w:sz w:val="24"/>
    </w:rPr>
  </w:style>
  <w:style w:type="paragraph" w:styleId="EnvelopeReturn">
    <w:name w:val="envelope return"/>
    <w:basedOn w:val="Normal"/>
    <w:rsid w:val="00DA20FB"/>
  </w:style>
  <w:style w:type="paragraph" w:styleId="Index6">
    <w:name w:val="index 6"/>
    <w:basedOn w:val="Normal"/>
    <w:next w:val="Normal"/>
    <w:autoRedefine/>
    <w:semiHidden/>
    <w:rsid w:val="00DA20FB"/>
    <w:pPr>
      <w:ind w:left="1200" w:hanging="200"/>
    </w:pPr>
  </w:style>
  <w:style w:type="paragraph" w:styleId="Index7">
    <w:name w:val="index 7"/>
    <w:basedOn w:val="Normal"/>
    <w:next w:val="Normal"/>
    <w:autoRedefine/>
    <w:semiHidden/>
    <w:rsid w:val="00DA20FB"/>
    <w:pPr>
      <w:ind w:left="1400" w:hanging="200"/>
    </w:pPr>
  </w:style>
  <w:style w:type="paragraph" w:styleId="Index8">
    <w:name w:val="index 8"/>
    <w:basedOn w:val="Normal"/>
    <w:next w:val="Normal"/>
    <w:autoRedefine/>
    <w:semiHidden/>
    <w:rsid w:val="00DA20FB"/>
    <w:pPr>
      <w:ind w:left="1600" w:hanging="200"/>
    </w:pPr>
  </w:style>
  <w:style w:type="paragraph" w:styleId="Index9">
    <w:name w:val="index 9"/>
    <w:basedOn w:val="Normal"/>
    <w:next w:val="Normal"/>
    <w:autoRedefine/>
    <w:semiHidden/>
    <w:rsid w:val="00DA20FB"/>
    <w:pPr>
      <w:ind w:left="1800" w:hanging="200"/>
    </w:pPr>
  </w:style>
  <w:style w:type="paragraph" w:styleId="MacroText">
    <w:name w:val="macro"/>
    <w:semiHidden/>
    <w:rsid w:val="00DA20FB"/>
    <w:pPr>
      <w:tabs>
        <w:tab w:val="left" w:pos="480"/>
        <w:tab w:val="left" w:pos="960"/>
        <w:tab w:val="left" w:pos="1440"/>
        <w:tab w:val="left" w:pos="1920"/>
        <w:tab w:val="left" w:pos="2400"/>
        <w:tab w:val="left" w:pos="2880"/>
        <w:tab w:val="left" w:pos="3360"/>
        <w:tab w:val="left" w:pos="3840"/>
        <w:tab w:val="left" w:pos="4320"/>
      </w:tabs>
      <w:ind w:left="1080"/>
    </w:pPr>
    <w:rPr>
      <w:rFonts w:eastAsia="Gulim" w:cs="Gulim"/>
      <w:spacing w:val="-5"/>
    </w:rPr>
  </w:style>
  <w:style w:type="paragraph" w:styleId="NoteHeading">
    <w:name w:val="Note Heading"/>
    <w:basedOn w:val="Normal"/>
    <w:next w:val="Normal"/>
    <w:rsid w:val="00DA20FB"/>
  </w:style>
  <w:style w:type="paragraph" w:styleId="Salutation">
    <w:name w:val="Salutation"/>
    <w:basedOn w:val="Normal"/>
    <w:next w:val="Normal"/>
    <w:rsid w:val="00DA20FB"/>
  </w:style>
  <w:style w:type="paragraph" w:styleId="Signature">
    <w:name w:val="Signature"/>
    <w:basedOn w:val="Normal"/>
    <w:rsid w:val="00DA20FB"/>
    <w:pPr>
      <w:ind w:left="4320"/>
    </w:pPr>
  </w:style>
  <w:style w:type="paragraph" w:styleId="TOC9">
    <w:name w:val="toc 9"/>
    <w:basedOn w:val="Normal"/>
    <w:next w:val="Normal"/>
    <w:autoRedefine/>
    <w:uiPriority w:val="39"/>
    <w:rsid w:val="00DA20FB"/>
    <w:pPr>
      <w:ind w:left="1600"/>
    </w:pPr>
  </w:style>
  <w:style w:type="character" w:styleId="HTMLCite">
    <w:name w:val="HTML Cite"/>
    <w:basedOn w:val="DefaultParagraphFont"/>
    <w:rsid w:val="00DA20FB"/>
    <w:rPr>
      <w:i/>
      <w:iCs/>
    </w:rPr>
  </w:style>
  <w:style w:type="paragraph" w:styleId="E-mailSignature">
    <w:name w:val="E-mail Signature"/>
    <w:basedOn w:val="Normal"/>
    <w:rsid w:val="00DA20FB"/>
  </w:style>
  <w:style w:type="paragraph" w:styleId="HTMLAddress">
    <w:name w:val="HTML Address"/>
    <w:basedOn w:val="Normal"/>
    <w:rsid w:val="00DA20FB"/>
    <w:rPr>
      <w:i/>
      <w:iCs/>
    </w:rPr>
  </w:style>
  <w:style w:type="paragraph" w:styleId="HTMLPreformatted">
    <w:name w:val="HTML Preformatted"/>
    <w:basedOn w:val="Normal"/>
    <w:rsid w:val="00DA20FB"/>
    <w:rPr>
      <w:rFonts w:ascii="Times New Roman" w:hAnsi="Times New Roman" w:cs="Tahoma"/>
    </w:rPr>
  </w:style>
  <w:style w:type="paragraph" w:styleId="NormalWeb">
    <w:name w:val="Normal (Web)"/>
    <w:basedOn w:val="Normal"/>
    <w:uiPriority w:val="99"/>
    <w:rsid w:val="00DA20FB"/>
    <w:rPr>
      <w:rFonts w:ascii="Gulim" w:hAnsi="Gulim"/>
      <w:sz w:val="24"/>
      <w:szCs w:val="24"/>
    </w:rPr>
  </w:style>
  <w:style w:type="paragraph" w:customStyle="1" w:styleId="Source">
    <w:name w:val="Source"/>
    <w:basedOn w:val="Normal"/>
    <w:rsid w:val="00DA20FB"/>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left="2880"/>
    </w:pPr>
    <w:rPr>
      <w:rFonts w:ascii="Times New Roman" w:hAnsi="Times New Roman"/>
      <w:sz w:val="16"/>
    </w:rPr>
  </w:style>
  <w:style w:type="paragraph" w:customStyle="1" w:styleId="Figures">
    <w:name w:val="Figures"/>
    <w:basedOn w:val="BodyText"/>
    <w:autoRedefine/>
    <w:rsid w:val="00DA20FB"/>
    <w:pPr>
      <w:spacing w:before="158" w:after="158" w:line="259" w:lineRule="atLeast"/>
      <w:ind w:left="0"/>
      <w:jc w:val="center"/>
    </w:pPr>
    <w:rPr>
      <w:rFonts w:ascii="Gulim" w:hAnsi="Gulim"/>
    </w:rPr>
  </w:style>
  <w:style w:type="paragraph" w:customStyle="1" w:styleId="Note">
    <w:name w:val="Note"/>
    <w:basedOn w:val="BodyText"/>
    <w:rsid w:val="00DA20FB"/>
    <w:pPr>
      <w:pBdr>
        <w:top w:val="single" w:sz="6" w:space="1" w:color="auto"/>
        <w:bottom w:val="single" w:sz="6" w:space="1" w:color="auto"/>
      </w:pBdr>
      <w:spacing w:before="180" w:after="180"/>
      <w:ind w:left="2880"/>
      <w:jc w:val="left"/>
    </w:pPr>
    <w:rPr>
      <w:rFonts w:ascii="Gulim" w:hAnsi="Gulim"/>
    </w:rPr>
  </w:style>
  <w:style w:type="paragraph" w:customStyle="1" w:styleId="HTMLPre-tag">
    <w:name w:val="HTML Pre-tag"/>
    <w:rsid w:val="00DA20FB"/>
    <w:pPr>
      <w:autoSpaceDE w:val="0"/>
      <w:autoSpaceDN w:val="0"/>
      <w:adjustRightInd w:val="0"/>
    </w:pPr>
    <w:rPr>
      <w:rFonts w:eastAsia="Gulim" w:cs="Tahoma"/>
    </w:rPr>
  </w:style>
  <w:style w:type="character" w:styleId="HTMLAcronym">
    <w:name w:val="HTML Acronym"/>
    <w:basedOn w:val="DefaultParagraphFont"/>
    <w:rsid w:val="00DA20FB"/>
  </w:style>
  <w:style w:type="paragraph" w:customStyle="1" w:styleId="Normal2">
    <w:name w:val="Normal2"/>
    <w:basedOn w:val="Normal"/>
    <w:next w:val="Normal"/>
    <w:autoRedefine/>
    <w:rsid w:val="00DA20FB"/>
    <w:pPr>
      <w:ind w:left="0"/>
    </w:pPr>
    <w:rPr>
      <w:rFonts w:ascii="Gulim" w:hAnsi="Gulim"/>
      <w:sz w:val="22"/>
    </w:rPr>
  </w:style>
  <w:style w:type="character" w:styleId="FollowedHyperlink">
    <w:name w:val="FollowedHyperlink"/>
    <w:basedOn w:val="DefaultParagraphFont"/>
    <w:rsid w:val="00DA20FB"/>
    <w:rPr>
      <w:color w:val="800080"/>
      <w:u w:val="single"/>
    </w:rPr>
  </w:style>
  <w:style w:type="paragraph" w:customStyle="1" w:styleId="BodyStyle">
    <w:name w:val="Body Style"/>
    <w:basedOn w:val="Normal"/>
    <w:autoRedefine/>
    <w:rsid w:val="00DA20FB"/>
    <w:pPr>
      <w:tabs>
        <w:tab w:val="right" w:pos="7200"/>
      </w:tabs>
    </w:pPr>
    <w:rPr>
      <w:spacing w:val="-5"/>
    </w:rPr>
  </w:style>
  <w:style w:type="paragraph" w:customStyle="1" w:styleId="section">
    <w:name w:val="section"/>
    <w:basedOn w:val="Normal"/>
    <w:autoRedefine/>
    <w:rsid w:val="00DA20FB"/>
    <w:pPr>
      <w:tabs>
        <w:tab w:val="left" w:pos="1440"/>
        <w:tab w:val="left" w:pos="7200"/>
      </w:tabs>
    </w:pPr>
    <w:rPr>
      <w:spacing w:val="-5"/>
    </w:rPr>
  </w:style>
  <w:style w:type="paragraph" w:customStyle="1" w:styleId="section2">
    <w:name w:val="section2"/>
    <w:basedOn w:val="Normal"/>
    <w:autoRedefine/>
    <w:rsid w:val="00DA20FB"/>
    <w:pPr>
      <w:tabs>
        <w:tab w:val="left" w:pos="720"/>
        <w:tab w:val="left" w:pos="1440"/>
        <w:tab w:val="left" w:pos="7200"/>
      </w:tabs>
    </w:pPr>
    <w:rPr>
      <w:b/>
      <w:spacing w:val="-5"/>
    </w:rPr>
  </w:style>
  <w:style w:type="paragraph" w:customStyle="1" w:styleId="HTMLBody">
    <w:name w:val="HTML Body"/>
    <w:rsid w:val="00DA20FB"/>
    <w:pPr>
      <w:autoSpaceDE w:val="0"/>
      <w:autoSpaceDN w:val="0"/>
      <w:adjustRightInd w:val="0"/>
    </w:pPr>
    <w:rPr>
      <w:rFonts w:ascii="Arial" w:hAnsi="Arial" w:cs="Gulim"/>
      <w:sz w:val="24"/>
      <w:szCs w:val="24"/>
    </w:rPr>
  </w:style>
  <w:style w:type="paragraph" w:customStyle="1" w:styleId="MTDisplayEquation">
    <w:name w:val="MTDisplayEquation"/>
    <w:basedOn w:val="BodyText"/>
    <w:link w:val="MTDisplayEquationChar"/>
    <w:rsid w:val="00DA20FB"/>
    <w:pPr>
      <w:tabs>
        <w:tab w:val="center" w:pos="4320"/>
        <w:tab w:val="right" w:pos="8640"/>
      </w:tabs>
      <w:jc w:val="left"/>
    </w:pPr>
    <w:rPr>
      <w:spacing w:val="-5"/>
    </w:rPr>
  </w:style>
  <w:style w:type="paragraph" w:styleId="CommentSubject">
    <w:name w:val="annotation subject"/>
    <w:basedOn w:val="CommentText"/>
    <w:next w:val="CommentText"/>
    <w:semiHidden/>
    <w:rsid w:val="00DA20FB"/>
    <w:pPr>
      <w:keepLines w:val="0"/>
      <w:spacing w:line="240" w:lineRule="auto"/>
    </w:pPr>
    <w:rPr>
      <w:b/>
      <w:bCs/>
      <w:spacing w:val="0"/>
      <w:sz w:val="20"/>
    </w:rPr>
  </w:style>
  <w:style w:type="character" w:customStyle="1" w:styleId="MTConvertedEquation">
    <w:name w:val="MTConvertedEquation"/>
    <w:basedOn w:val="DefaultParagraphFont"/>
    <w:rsid w:val="00A010BD"/>
  </w:style>
  <w:style w:type="character" w:styleId="HTMLTypewriter">
    <w:name w:val="HTML Typewriter"/>
    <w:basedOn w:val="DefaultParagraphFont"/>
    <w:rsid w:val="009E59C7"/>
    <w:rPr>
      <w:rFonts w:ascii="Courier New" w:eastAsia="Times New Roman" w:hAnsi="Courier New" w:cs="Courier New"/>
      <w:sz w:val="20"/>
      <w:szCs w:val="20"/>
    </w:rPr>
  </w:style>
  <w:style w:type="paragraph" w:customStyle="1" w:styleId="Body">
    <w:name w:val="Body"/>
    <w:basedOn w:val="Normal"/>
    <w:rsid w:val="00522695"/>
    <w:pPr>
      <w:spacing w:after="120"/>
      <w:ind w:left="0"/>
    </w:pPr>
    <w:rPr>
      <w:rFonts w:ascii="Times New Roman" w:hAnsi="Times New Roman"/>
      <w:sz w:val="24"/>
      <w:szCs w:val="24"/>
    </w:rPr>
  </w:style>
  <w:style w:type="table" w:styleId="TableProfessional">
    <w:name w:val="Table Professional"/>
    <w:basedOn w:val="TableNormal"/>
    <w:rsid w:val="006F232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3Char1">
    <w:name w:val="Heading 3 Char1"/>
    <w:basedOn w:val="DefaultParagraphFont"/>
    <w:rsid w:val="00166118"/>
    <w:rPr>
      <w:rFonts w:ascii="Arial Black" w:hAnsi="Arial Black"/>
      <w:spacing w:val="-10"/>
      <w:kern w:val="28"/>
      <w:lang w:val="en-US" w:eastAsia="en-US" w:bidi="ar-SA"/>
    </w:rPr>
  </w:style>
  <w:style w:type="paragraph" w:customStyle="1" w:styleId="Default">
    <w:name w:val="Default"/>
    <w:rsid w:val="00866DD1"/>
    <w:pPr>
      <w:autoSpaceDE w:val="0"/>
      <w:autoSpaceDN w:val="0"/>
      <w:adjustRightInd w:val="0"/>
    </w:pPr>
    <w:rPr>
      <w:rFonts w:ascii="Arial" w:eastAsia="SimSun" w:hAnsi="Arial" w:cs="Arial"/>
      <w:color w:val="000000"/>
      <w:sz w:val="24"/>
      <w:szCs w:val="24"/>
      <w:lang w:eastAsia="zh-CN"/>
    </w:rPr>
  </w:style>
  <w:style w:type="paragraph" w:customStyle="1" w:styleId="BodyTextKernat14pt">
    <w:name w:val="Body Text + Kern at 14 pt"/>
    <w:aliases w:val="Condensed by  0.2 pt"/>
    <w:basedOn w:val="Heading4"/>
    <w:link w:val="BodyTextKernat14ptChar"/>
    <w:rsid w:val="0032626D"/>
  </w:style>
  <w:style w:type="character" w:customStyle="1" w:styleId="BodyTextKernat14ptChar">
    <w:name w:val="Body Text + Kern at 14 pt Char"/>
    <w:aliases w:val="Condensed by  0.2 pt Char"/>
    <w:basedOn w:val="Heading4Char"/>
    <w:link w:val="BodyTextKernat14pt"/>
    <w:rsid w:val="0032626D"/>
    <w:rPr>
      <w:rFonts w:ascii="Arial" w:hAnsi="Arial"/>
      <w:b/>
      <w:i/>
      <w:spacing w:val="-4"/>
      <w:kern w:val="28"/>
    </w:rPr>
  </w:style>
  <w:style w:type="paragraph" w:customStyle="1" w:styleId="TitleHeader">
    <w:name w:val="Title Header"/>
    <w:basedOn w:val="HeaderBase"/>
    <w:rsid w:val="00081FCB"/>
    <w:rPr>
      <w:caps w:val="0"/>
      <w:sz w:val="32"/>
    </w:rPr>
  </w:style>
  <w:style w:type="paragraph" w:customStyle="1" w:styleId="TOCHeader">
    <w:name w:val="TOC Header"/>
    <w:basedOn w:val="HeaderBase"/>
    <w:rsid w:val="00081FCB"/>
    <w:pPr>
      <w:jc w:val="center"/>
    </w:pPr>
    <w:rPr>
      <w:caps w:val="0"/>
      <w:sz w:val="32"/>
    </w:rPr>
  </w:style>
  <w:style w:type="paragraph" w:styleId="NoSpacing">
    <w:name w:val="No Spacing"/>
    <w:qFormat/>
    <w:rsid w:val="001A448D"/>
    <w:rPr>
      <w:rFonts w:ascii="Calibri" w:eastAsia="Calibri" w:hAnsi="Calibri"/>
      <w:sz w:val="22"/>
      <w:szCs w:val="22"/>
    </w:rPr>
  </w:style>
  <w:style w:type="character" w:customStyle="1" w:styleId="CharChar1">
    <w:name w:val="Char Char1"/>
    <w:basedOn w:val="DefaultParagraphFont"/>
    <w:rsid w:val="000A55DC"/>
    <w:rPr>
      <w:rFonts w:ascii="Arial" w:eastAsia="Times New Roman" w:hAnsi="Arial" w:cs="Times New Roman"/>
      <w:sz w:val="20"/>
      <w:szCs w:val="20"/>
      <w:lang w:eastAsia="en-US"/>
    </w:rPr>
  </w:style>
  <w:style w:type="character" w:customStyle="1" w:styleId="CharChar2">
    <w:name w:val="Char Char2"/>
    <w:basedOn w:val="DefaultParagraphFont"/>
    <w:rsid w:val="000A55DC"/>
    <w:rPr>
      <w:rFonts w:ascii="Arial" w:eastAsia="Times New Roman" w:hAnsi="Arial" w:cs="Times New Roman"/>
      <w:b/>
      <w:i/>
      <w:spacing w:val="-4"/>
      <w:kern w:val="28"/>
      <w:sz w:val="20"/>
      <w:szCs w:val="20"/>
      <w:lang w:eastAsia="en-US"/>
    </w:rPr>
  </w:style>
  <w:style w:type="character" w:customStyle="1" w:styleId="CharChar3">
    <w:name w:val="Char Char3"/>
    <w:basedOn w:val="DefaultParagraphFont"/>
    <w:rsid w:val="002E399E"/>
    <w:rPr>
      <w:rFonts w:ascii="Arial Black" w:eastAsia="Times New Roman" w:hAnsi="Arial Black" w:cs="Times New Roman"/>
      <w:spacing w:val="-10"/>
      <w:kern w:val="28"/>
      <w:sz w:val="20"/>
      <w:szCs w:val="20"/>
      <w:lang w:eastAsia="en-US"/>
    </w:rPr>
  </w:style>
  <w:style w:type="character" w:customStyle="1" w:styleId="CharChar12">
    <w:name w:val="Char Char12"/>
    <w:basedOn w:val="DefaultParagraphFont"/>
    <w:rsid w:val="00FA0F36"/>
    <w:rPr>
      <w:rFonts w:ascii="Arial" w:hAnsi="Arial"/>
      <w:lang w:val="en-US" w:eastAsia="en-US" w:bidi="ar-SA"/>
    </w:rPr>
  </w:style>
  <w:style w:type="character" w:customStyle="1" w:styleId="CharChar">
    <w:name w:val="Char Char"/>
    <w:basedOn w:val="DefaultParagraphFont"/>
    <w:rsid w:val="00FA0F36"/>
    <w:rPr>
      <w:rFonts w:ascii="Arial" w:hAnsi="Arial"/>
      <w:lang w:val="en-US" w:eastAsia="en-US" w:bidi="ar-SA"/>
    </w:rPr>
  </w:style>
  <w:style w:type="character" w:customStyle="1" w:styleId="CharChar14">
    <w:name w:val="Char Char14"/>
    <w:basedOn w:val="DefaultParagraphFont"/>
    <w:rsid w:val="00FA0F36"/>
    <w:rPr>
      <w:rFonts w:ascii="Arial Black" w:hAnsi="Arial Black"/>
      <w:spacing w:val="-10"/>
      <w:kern w:val="28"/>
      <w:lang w:val="en-US" w:eastAsia="en-US" w:bidi="ar-SA"/>
    </w:rPr>
  </w:style>
  <w:style w:type="character" w:customStyle="1" w:styleId="CharChar13">
    <w:name w:val="Char Char13"/>
    <w:basedOn w:val="DefaultParagraphFont"/>
    <w:rsid w:val="00FA0F36"/>
    <w:rPr>
      <w:rFonts w:ascii="Arial" w:hAnsi="Arial"/>
      <w:b/>
      <w:i/>
      <w:spacing w:val="-4"/>
      <w:kern w:val="28"/>
      <w:lang w:val="en-US" w:eastAsia="en-US" w:bidi="ar-SA"/>
    </w:rPr>
  </w:style>
  <w:style w:type="character" w:customStyle="1" w:styleId="CharChar11">
    <w:name w:val="Char Char11"/>
    <w:basedOn w:val="DefaultParagraphFont"/>
    <w:rsid w:val="00FA0F36"/>
    <w:rPr>
      <w:rFonts w:ascii="Arial" w:hAnsi="Arial"/>
      <w:lang w:val="en-US" w:eastAsia="en-US" w:bidi="ar-SA"/>
    </w:rPr>
  </w:style>
  <w:style w:type="character" w:customStyle="1" w:styleId="CharChar4">
    <w:name w:val="Char Char4"/>
    <w:basedOn w:val="DefaultParagraphFont"/>
    <w:rsid w:val="00FA0F36"/>
    <w:rPr>
      <w:rFonts w:ascii="Arial" w:hAnsi="Arial"/>
      <w:lang w:val="en-US" w:eastAsia="en-US" w:bidi="ar-SA"/>
    </w:rPr>
  </w:style>
  <w:style w:type="character" w:customStyle="1" w:styleId="CharChar6">
    <w:name w:val="Char Char6"/>
    <w:basedOn w:val="DefaultParagraphFont"/>
    <w:rsid w:val="00FA0F36"/>
    <w:rPr>
      <w:rFonts w:ascii="Arial Black" w:hAnsi="Arial Black"/>
      <w:spacing w:val="-10"/>
      <w:kern w:val="28"/>
      <w:lang w:val="en-US" w:eastAsia="en-US" w:bidi="ar-SA"/>
    </w:rPr>
  </w:style>
  <w:style w:type="character" w:customStyle="1" w:styleId="CharChar5">
    <w:name w:val="Char Char5"/>
    <w:basedOn w:val="DefaultParagraphFont"/>
    <w:rsid w:val="00FA0F36"/>
    <w:rPr>
      <w:rFonts w:ascii="Arial" w:hAnsi="Arial"/>
      <w:b/>
      <w:i/>
      <w:spacing w:val="-4"/>
      <w:kern w:val="28"/>
      <w:lang w:val="en-US" w:eastAsia="en-US" w:bidi="ar-SA"/>
    </w:rPr>
  </w:style>
  <w:style w:type="character" w:customStyle="1" w:styleId="CharChar8">
    <w:name w:val="Char Char8"/>
    <w:basedOn w:val="DefaultParagraphFont"/>
    <w:rsid w:val="00FA0F36"/>
    <w:rPr>
      <w:rFonts w:ascii="Arial" w:hAnsi="Arial"/>
      <w:lang w:val="en-US" w:eastAsia="en-US" w:bidi="ar-SA"/>
    </w:rPr>
  </w:style>
  <w:style w:type="character" w:customStyle="1" w:styleId="CharChar10">
    <w:name w:val="Char Char10"/>
    <w:basedOn w:val="DefaultParagraphFont"/>
    <w:rsid w:val="00FA0F36"/>
    <w:rPr>
      <w:rFonts w:ascii="Arial Black" w:hAnsi="Arial Black"/>
      <w:spacing w:val="-10"/>
      <w:kern w:val="28"/>
      <w:lang w:val="en-US" w:eastAsia="en-US" w:bidi="ar-SA"/>
    </w:rPr>
  </w:style>
  <w:style w:type="character" w:customStyle="1" w:styleId="CharChar9">
    <w:name w:val="Char Char9"/>
    <w:basedOn w:val="DefaultParagraphFont"/>
    <w:rsid w:val="00FA0F36"/>
    <w:rPr>
      <w:rFonts w:ascii="Arial" w:hAnsi="Arial"/>
      <w:b/>
      <w:i/>
      <w:spacing w:val="-4"/>
      <w:kern w:val="28"/>
      <w:lang w:val="en-US" w:eastAsia="en-US" w:bidi="ar-SA"/>
    </w:rPr>
  </w:style>
  <w:style w:type="character" w:customStyle="1" w:styleId="CharChar7">
    <w:name w:val="Char Char7"/>
    <w:basedOn w:val="DefaultParagraphFont"/>
    <w:rsid w:val="00FA0F36"/>
    <w:rPr>
      <w:rFonts w:ascii="Arial" w:hAnsi="Arial"/>
      <w:lang w:val="en-US" w:eastAsia="en-US" w:bidi="ar-SA"/>
    </w:rPr>
  </w:style>
  <w:style w:type="character" w:customStyle="1" w:styleId="CharChar39">
    <w:name w:val="Char Char39"/>
    <w:basedOn w:val="DefaultParagraphFont"/>
    <w:rsid w:val="00FA0F36"/>
    <w:rPr>
      <w:rFonts w:ascii="Arial" w:eastAsia="Times New Roman" w:hAnsi="Arial" w:cs="Times New Roman"/>
      <w:sz w:val="20"/>
      <w:szCs w:val="20"/>
    </w:rPr>
  </w:style>
  <w:style w:type="character" w:customStyle="1" w:styleId="CharChar45">
    <w:name w:val="Char Char45"/>
    <w:basedOn w:val="DefaultParagraphFont"/>
    <w:rsid w:val="00FA0F36"/>
    <w:rPr>
      <w:rFonts w:ascii="Arial" w:eastAsia="Times New Roman" w:hAnsi="Arial" w:cs="Times New Roman"/>
      <w:b/>
      <w:i/>
      <w:spacing w:val="-4"/>
      <w:kern w:val="28"/>
      <w:sz w:val="20"/>
      <w:szCs w:val="20"/>
    </w:rPr>
  </w:style>
  <w:style w:type="table" w:styleId="TableClassic1">
    <w:name w:val="Table Classic 1"/>
    <w:basedOn w:val="TableNormal"/>
    <w:rsid w:val="003940F2"/>
    <w:pPr>
      <w:ind w:left="10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CharChar44">
    <w:name w:val="Char Char44"/>
    <w:basedOn w:val="DefaultParagraphFont"/>
    <w:rsid w:val="001441F0"/>
    <w:rPr>
      <w:rFonts w:ascii="Arial" w:eastAsia="Times New Roman" w:hAnsi="Arial" w:cs="Times New Roman"/>
      <w:sz w:val="20"/>
      <w:szCs w:val="20"/>
    </w:rPr>
  </w:style>
  <w:style w:type="character" w:customStyle="1" w:styleId="CharChar16">
    <w:name w:val="Char Char16"/>
    <w:basedOn w:val="DefaultParagraphFont"/>
    <w:rsid w:val="00CC6AF1"/>
    <w:rPr>
      <w:rFonts w:ascii="Arial" w:hAnsi="Arial"/>
      <w:lang w:val="en-US" w:eastAsia="en-US" w:bidi="ar-SA"/>
    </w:rPr>
  </w:style>
  <w:style w:type="character" w:customStyle="1" w:styleId="CharChar18">
    <w:name w:val="Char Char18"/>
    <w:basedOn w:val="DefaultParagraphFont"/>
    <w:rsid w:val="00CC6AF1"/>
    <w:rPr>
      <w:rFonts w:ascii="Arial Black" w:hAnsi="Arial Black"/>
      <w:spacing w:val="-10"/>
      <w:kern w:val="28"/>
      <w:lang w:val="en-US" w:eastAsia="en-US" w:bidi="ar-SA"/>
    </w:rPr>
  </w:style>
  <w:style w:type="character" w:customStyle="1" w:styleId="CharChar17">
    <w:name w:val="Char Char17"/>
    <w:basedOn w:val="DefaultParagraphFont"/>
    <w:rsid w:val="00772F5D"/>
    <w:rPr>
      <w:rFonts w:ascii="Arial" w:hAnsi="Arial"/>
      <w:b/>
      <w:i/>
      <w:spacing w:val="-4"/>
      <w:kern w:val="28"/>
      <w:lang w:val="en-US" w:eastAsia="en-US" w:bidi="ar-SA"/>
    </w:rPr>
  </w:style>
  <w:style w:type="character" w:customStyle="1" w:styleId="CharChar15">
    <w:name w:val="Char Char15"/>
    <w:basedOn w:val="DefaultParagraphFont"/>
    <w:rsid w:val="00371AE0"/>
    <w:rPr>
      <w:rFonts w:ascii="Arial" w:hAnsi="Arial"/>
      <w:lang w:val="en-US" w:eastAsia="en-US" w:bidi="ar-SA"/>
    </w:rPr>
  </w:style>
  <w:style w:type="table" w:styleId="TableGrid8">
    <w:name w:val="Table Grid 8"/>
    <w:basedOn w:val="TableNormal"/>
    <w:rsid w:val="003025D9"/>
    <w:pPr>
      <w:ind w:left="10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CharChar20">
    <w:name w:val="Char Char20"/>
    <w:basedOn w:val="DefaultParagraphFont"/>
    <w:rsid w:val="00DF354C"/>
    <w:rPr>
      <w:rFonts w:ascii="Arial" w:hAnsi="Arial"/>
      <w:lang w:val="en-US" w:eastAsia="en-US" w:bidi="ar-SA"/>
    </w:rPr>
  </w:style>
  <w:style w:type="character" w:customStyle="1" w:styleId="CharChar22">
    <w:name w:val="Char Char22"/>
    <w:basedOn w:val="DefaultParagraphFont"/>
    <w:rsid w:val="00DF354C"/>
    <w:rPr>
      <w:rFonts w:ascii="Arial Black" w:hAnsi="Arial Black"/>
      <w:spacing w:val="-10"/>
      <w:kern w:val="28"/>
      <w:lang w:val="en-US" w:eastAsia="en-US" w:bidi="ar-SA"/>
    </w:rPr>
  </w:style>
  <w:style w:type="character" w:customStyle="1" w:styleId="CharChar21">
    <w:name w:val="Char Char21"/>
    <w:basedOn w:val="DefaultParagraphFont"/>
    <w:rsid w:val="00DF354C"/>
    <w:rPr>
      <w:rFonts w:ascii="Arial" w:hAnsi="Arial"/>
      <w:b/>
      <w:i/>
      <w:spacing w:val="-4"/>
      <w:kern w:val="28"/>
      <w:lang w:val="en-US" w:eastAsia="en-US" w:bidi="ar-SA"/>
    </w:rPr>
  </w:style>
  <w:style w:type="character" w:customStyle="1" w:styleId="CharChar19">
    <w:name w:val="Char Char19"/>
    <w:basedOn w:val="DefaultParagraphFont"/>
    <w:rsid w:val="00DF354C"/>
    <w:rPr>
      <w:rFonts w:ascii="Arial" w:hAnsi="Arial"/>
      <w:lang w:val="en-US" w:eastAsia="en-US" w:bidi="ar-SA"/>
    </w:rPr>
  </w:style>
  <w:style w:type="character" w:customStyle="1" w:styleId="CharChar24">
    <w:name w:val="Char Char24"/>
    <w:basedOn w:val="DefaultParagraphFont"/>
    <w:rsid w:val="008879E5"/>
    <w:rPr>
      <w:rFonts w:ascii="Arial" w:hAnsi="Arial"/>
      <w:lang w:val="en-US" w:eastAsia="en-US" w:bidi="ar-SA"/>
    </w:rPr>
  </w:style>
  <w:style w:type="character" w:customStyle="1" w:styleId="mediumtext">
    <w:name w:val="mediumtext"/>
    <w:basedOn w:val="DefaultParagraphFont"/>
    <w:rsid w:val="00D91EE8"/>
  </w:style>
  <w:style w:type="character" w:customStyle="1" w:styleId="CharChar25">
    <w:name w:val="Char Char25"/>
    <w:basedOn w:val="DefaultParagraphFont"/>
    <w:rsid w:val="006464E6"/>
    <w:rPr>
      <w:rFonts w:ascii="Arial" w:hAnsi="Arial"/>
      <w:lang w:val="en-US" w:eastAsia="en-US" w:bidi="ar-SA"/>
    </w:rPr>
  </w:style>
  <w:style w:type="character" w:customStyle="1" w:styleId="CharChar26">
    <w:name w:val="Char Char26"/>
    <w:basedOn w:val="DefaultParagraphFont"/>
    <w:rsid w:val="006464E6"/>
    <w:rPr>
      <w:rFonts w:ascii="Arial" w:hAnsi="Arial"/>
      <w:b/>
      <w:i/>
      <w:spacing w:val="-4"/>
      <w:kern w:val="28"/>
      <w:lang w:val="en-US" w:eastAsia="en-US" w:bidi="ar-SA"/>
    </w:rPr>
  </w:style>
  <w:style w:type="character" w:customStyle="1" w:styleId="CharChar27">
    <w:name w:val="Char Char27"/>
    <w:basedOn w:val="DefaultParagraphFont"/>
    <w:rsid w:val="000D5BFE"/>
    <w:rPr>
      <w:rFonts w:ascii="Arial Black" w:hAnsi="Arial Black"/>
      <w:spacing w:val="-10"/>
      <w:kern w:val="28"/>
      <w:lang w:val="en-US" w:eastAsia="en-US" w:bidi="ar-SA"/>
    </w:rPr>
  </w:style>
  <w:style w:type="character" w:customStyle="1" w:styleId="CharChar23">
    <w:name w:val="Char Char23"/>
    <w:basedOn w:val="DefaultParagraphFont"/>
    <w:rsid w:val="000D5BFE"/>
    <w:rPr>
      <w:rFonts w:ascii="Arial" w:hAnsi="Arial"/>
      <w:lang w:val="en-US" w:eastAsia="en-US" w:bidi="ar-SA"/>
    </w:rPr>
  </w:style>
  <w:style w:type="character" w:customStyle="1" w:styleId="BodyTextCharChar">
    <w:name w:val="Body Text Char Char"/>
    <w:basedOn w:val="DefaultParagraphFont"/>
    <w:locked/>
    <w:rsid w:val="004B5D1E"/>
    <w:rPr>
      <w:rFonts w:ascii="Arial" w:hAnsi="Arial"/>
      <w:lang w:val="en-US" w:eastAsia="en-US" w:bidi="ar-SA"/>
    </w:rPr>
  </w:style>
  <w:style w:type="paragraph" w:customStyle="1" w:styleId="IDF">
    <w:name w:val="IDF"/>
    <w:basedOn w:val="Normal"/>
    <w:rsid w:val="00E328B6"/>
    <w:pPr>
      <w:autoSpaceDE w:val="0"/>
      <w:autoSpaceDN w:val="0"/>
      <w:adjustRightInd w:val="0"/>
      <w:ind w:left="0"/>
    </w:pPr>
    <w:rPr>
      <w:rFonts w:ascii="Courier New" w:eastAsia="SimSun" w:hAnsi="Courier New" w:cs="Courier New"/>
      <w:lang w:val="en-ZW" w:eastAsia="zh-CN"/>
    </w:rPr>
  </w:style>
  <w:style w:type="character" w:customStyle="1" w:styleId="Heading1Char">
    <w:name w:val="Heading 1 Char"/>
    <w:link w:val="Heading1"/>
    <w:rsid w:val="00E328B6"/>
    <w:rPr>
      <w:rFonts w:ascii="Arial Black" w:hAnsi="Arial Black"/>
      <w:color w:val="FFFFFF"/>
      <w:spacing w:val="-10"/>
      <w:kern w:val="20"/>
      <w:position w:val="8"/>
      <w:sz w:val="24"/>
      <w:shd w:val="solid" w:color="auto" w:fill="auto"/>
    </w:rPr>
  </w:style>
  <w:style w:type="character" w:customStyle="1" w:styleId="Heading2Char">
    <w:name w:val="Heading 2 Char"/>
    <w:link w:val="Heading2"/>
    <w:rsid w:val="00E328B6"/>
    <w:rPr>
      <w:rFonts w:ascii="Arial Black" w:hAnsi="Arial Black"/>
      <w:spacing w:val="-15"/>
      <w:kern w:val="28"/>
      <w:sz w:val="22"/>
    </w:rPr>
  </w:style>
  <w:style w:type="character" w:customStyle="1" w:styleId="MTDisplayEquationChar">
    <w:name w:val="MTDisplayEquation Char"/>
    <w:link w:val="MTDisplayEquation"/>
    <w:rsid w:val="00E328B6"/>
    <w:rPr>
      <w:rFonts w:ascii="Arial" w:hAnsi="Arial"/>
      <w:spacing w:val="-5"/>
      <w:lang w:val="en-US" w:eastAsia="en-US" w:bidi="ar-SA"/>
    </w:rPr>
  </w:style>
  <w:style w:type="character" w:customStyle="1" w:styleId="CharChar30">
    <w:name w:val="Char Char30"/>
    <w:basedOn w:val="DefaultParagraphFont"/>
    <w:rsid w:val="006F1325"/>
    <w:rPr>
      <w:rFonts w:ascii="Arial" w:hAnsi="Arial"/>
      <w:b/>
      <w:i/>
      <w:spacing w:val="-4"/>
      <w:kern w:val="28"/>
      <w:lang w:val="en-US" w:eastAsia="en-US" w:bidi="ar-SA"/>
    </w:rPr>
  </w:style>
  <w:style w:type="paragraph" w:styleId="ListParagraph">
    <w:name w:val="List Paragraph"/>
    <w:basedOn w:val="Normal"/>
    <w:uiPriority w:val="34"/>
    <w:qFormat/>
    <w:rsid w:val="00AC33EE"/>
    <w:pPr>
      <w:ind w:left="720"/>
      <w:contextualSpacing/>
    </w:pPr>
    <w:rPr>
      <w:rFonts w:ascii="Times New Roman" w:eastAsiaTheme="minorEastAsia" w:hAnsi="Times New Roman"/>
      <w:sz w:val="24"/>
      <w:szCs w:val="24"/>
    </w:rPr>
  </w:style>
  <w:style w:type="paragraph" w:customStyle="1" w:styleId="CM825">
    <w:name w:val="CM825"/>
    <w:basedOn w:val="Default"/>
    <w:next w:val="Default"/>
    <w:uiPriority w:val="99"/>
    <w:rsid w:val="00D016EE"/>
    <w:rPr>
      <w:color w:val="auto"/>
      <w:lang w:eastAsia="en-US"/>
    </w:rPr>
  </w:style>
  <w:style w:type="paragraph" w:customStyle="1" w:styleId="Textbody">
    <w:name w:val="Text body"/>
    <w:basedOn w:val="Normal"/>
    <w:rsid w:val="000D683E"/>
    <w:pPr>
      <w:tabs>
        <w:tab w:val="left" w:pos="1800"/>
      </w:tabs>
      <w:suppressAutoHyphens/>
      <w:spacing w:before="60" w:after="60" w:line="100" w:lineRule="atLeast"/>
      <w:jc w:val="both"/>
    </w:pPr>
    <w:rPr>
      <w:lang w:eastAsia="zh-CN" w:bidi="hi-IN"/>
    </w:rPr>
  </w:style>
  <w:style w:type="character" w:customStyle="1" w:styleId="CharChar110">
    <w:name w:val="Char Char110"/>
    <w:basedOn w:val="DefaultParagraphFont"/>
    <w:rsid w:val="007C7C85"/>
    <w:rPr>
      <w:rFonts w:ascii="Arial" w:eastAsia="Times New Roman" w:hAnsi="Arial" w:cs="Times New Roman"/>
      <w:sz w:val="20"/>
      <w:szCs w:val="20"/>
      <w:lang w:eastAsia="en-US"/>
    </w:rPr>
  </w:style>
  <w:style w:type="character" w:customStyle="1" w:styleId="CharChar29">
    <w:name w:val="Char Char29"/>
    <w:basedOn w:val="DefaultParagraphFont"/>
    <w:rsid w:val="007C7C85"/>
    <w:rPr>
      <w:rFonts w:ascii="Arial" w:eastAsia="Times New Roman" w:hAnsi="Arial" w:cs="Times New Roman"/>
      <w:b/>
      <w:i/>
      <w:spacing w:val="-4"/>
      <w:kern w:val="28"/>
      <w:sz w:val="20"/>
      <w:szCs w:val="20"/>
      <w:lang w:eastAsia="en-US"/>
    </w:rPr>
  </w:style>
  <w:style w:type="character" w:customStyle="1" w:styleId="CharChar31">
    <w:name w:val="Char Char31"/>
    <w:basedOn w:val="DefaultParagraphFont"/>
    <w:rsid w:val="007C7C85"/>
    <w:rPr>
      <w:rFonts w:ascii="Arial Black" w:eastAsia="Times New Roman" w:hAnsi="Arial Black" w:cs="Times New Roman"/>
      <w:spacing w:val="-10"/>
      <w:kern w:val="28"/>
      <w:sz w:val="20"/>
      <w:szCs w:val="20"/>
      <w:lang w:eastAsia="en-US"/>
    </w:rPr>
  </w:style>
  <w:style w:type="character" w:customStyle="1" w:styleId="CharChar121">
    <w:name w:val="Char Char121"/>
    <w:basedOn w:val="DefaultParagraphFont"/>
    <w:rsid w:val="007C7C85"/>
    <w:rPr>
      <w:rFonts w:ascii="Arial" w:hAnsi="Arial"/>
      <w:lang w:val="en-US" w:eastAsia="en-US" w:bidi="ar-SA"/>
    </w:rPr>
  </w:style>
  <w:style w:type="character" w:customStyle="1" w:styleId="CharChar28">
    <w:name w:val="Char Char28"/>
    <w:basedOn w:val="DefaultParagraphFont"/>
    <w:rsid w:val="007C7C85"/>
    <w:rPr>
      <w:rFonts w:ascii="Arial" w:hAnsi="Arial"/>
      <w:lang w:val="en-US" w:eastAsia="en-US" w:bidi="ar-SA"/>
    </w:rPr>
  </w:style>
  <w:style w:type="character" w:customStyle="1" w:styleId="CharChar141">
    <w:name w:val="Char Char141"/>
    <w:basedOn w:val="DefaultParagraphFont"/>
    <w:rsid w:val="007C7C85"/>
    <w:rPr>
      <w:rFonts w:ascii="Arial Black" w:hAnsi="Arial Black"/>
      <w:spacing w:val="-10"/>
      <w:kern w:val="28"/>
      <w:lang w:val="en-US" w:eastAsia="en-US" w:bidi="ar-SA"/>
    </w:rPr>
  </w:style>
  <w:style w:type="character" w:customStyle="1" w:styleId="CharChar131">
    <w:name w:val="Char Char131"/>
    <w:basedOn w:val="DefaultParagraphFont"/>
    <w:rsid w:val="007C7C85"/>
    <w:rPr>
      <w:rFonts w:ascii="Arial" w:hAnsi="Arial"/>
      <w:b/>
      <w:i/>
      <w:spacing w:val="-4"/>
      <w:kern w:val="28"/>
      <w:lang w:val="en-US" w:eastAsia="en-US" w:bidi="ar-SA"/>
    </w:rPr>
  </w:style>
  <w:style w:type="character" w:customStyle="1" w:styleId="CharChar111">
    <w:name w:val="Char Char111"/>
    <w:basedOn w:val="DefaultParagraphFont"/>
    <w:rsid w:val="007C7C85"/>
    <w:rPr>
      <w:rFonts w:ascii="Arial" w:hAnsi="Arial"/>
      <w:lang w:val="en-US" w:eastAsia="en-US" w:bidi="ar-SA"/>
    </w:rPr>
  </w:style>
  <w:style w:type="character" w:customStyle="1" w:styleId="CharChar41">
    <w:name w:val="Char Char41"/>
    <w:basedOn w:val="DefaultParagraphFont"/>
    <w:rsid w:val="007C7C85"/>
    <w:rPr>
      <w:rFonts w:ascii="Arial" w:hAnsi="Arial"/>
      <w:lang w:val="en-US" w:eastAsia="en-US" w:bidi="ar-SA"/>
    </w:rPr>
  </w:style>
  <w:style w:type="character" w:customStyle="1" w:styleId="CharChar61">
    <w:name w:val="Char Char61"/>
    <w:basedOn w:val="DefaultParagraphFont"/>
    <w:rsid w:val="007C7C85"/>
    <w:rPr>
      <w:rFonts w:ascii="Arial Black" w:hAnsi="Arial Black"/>
      <w:spacing w:val="-10"/>
      <w:kern w:val="28"/>
      <w:lang w:val="en-US" w:eastAsia="en-US" w:bidi="ar-SA"/>
    </w:rPr>
  </w:style>
  <w:style w:type="character" w:customStyle="1" w:styleId="CharChar51">
    <w:name w:val="Char Char51"/>
    <w:basedOn w:val="DefaultParagraphFont"/>
    <w:rsid w:val="007C7C85"/>
    <w:rPr>
      <w:rFonts w:ascii="Arial" w:hAnsi="Arial"/>
      <w:b/>
      <w:i/>
      <w:spacing w:val="-4"/>
      <w:kern w:val="28"/>
      <w:lang w:val="en-US" w:eastAsia="en-US" w:bidi="ar-SA"/>
    </w:rPr>
  </w:style>
  <w:style w:type="character" w:customStyle="1" w:styleId="CharChar81">
    <w:name w:val="Char Char81"/>
    <w:basedOn w:val="DefaultParagraphFont"/>
    <w:rsid w:val="007C7C85"/>
    <w:rPr>
      <w:rFonts w:ascii="Arial" w:hAnsi="Arial"/>
      <w:lang w:val="en-US" w:eastAsia="en-US" w:bidi="ar-SA"/>
    </w:rPr>
  </w:style>
  <w:style w:type="character" w:customStyle="1" w:styleId="CharChar101">
    <w:name w:val="Char Char101"/>
    <w:basedOn w:val="DefaultParagraphFont"/>
    <w:rsid w:val="007C7C85"/>
    <w:rPr>
      <w:rFonts w:ascii="Arial Black" w:hAnsi="Arial Black"/>
      <w:spacing w:val="-10"/>
      <w:kern w:val="28"/>
      <w:lang w:val="en-US" w:eastAsia="en-US" w:bidi="ar-SA"/>
    </w:rPr>
  </w:style>
  <w:style w:type="character" w:customStyle="1" w:styleId="CharChar91">
    <w:name w:val="Char Char91"/>
    <w:basedOn w:val="DefaultParagraphFont"/>
    <w:rsid w:val="007C7C85"/>
    <w:rPr>
      <w:rFonts w:ascii="Arial" w:hAnsi="Arial"/>
      <w:b/>
      <w:i/>
      <w:spacing w:val="-4"/>
      <w:kern w:val="28"/>
      <w:lang w:val="en-US" w:eastAsia="en-US" w:bidi="ar-SA"/>
    </w:rPr>
  </w:style>
  <w:style w:type="character" w:customStyle="1" w:styleId="CharChar71">
    <w:name w:val="Char Char71"/>
    <w:basedOn w:val="DefaultParagraphFont"/>
    <w:rsid w:val="007C7C85"/>
    <w:rPr>
      <w:rFonts w:ascii="Arial" w:hAnsi="Arial"/>
      <w:lang w:val="en-US" w:eastAsia="en-US" w:bidi="ar-SA"/>
    </w:rPr>
  </w:style>
  <w:style w:type="character" w:customStyle="1" w:styleId="CharChar391">
    <w:name w:val="Char Char391"/>
    <w:basedOn w:val="DefaultParagraphFont"/>
    <w:rsid w:val="007C7C85"/>
    <w:rPr>
      <w:rFonts w:ascii="Arial" w:eastAsia="Times New Roman" w:hAnsi="Arial" w:cs="Times New Roman"/>
      <w:sz w:val="20"/>
      <w:szCs w:val="20"/>
    </w:rPr>
  </w:style>
  <w:style w:type="character" w:customStyle="1" w:styleId="CharChar451">
    <w:name w:val="Char Char451"/>
    <w:basedOn w:val="DefaultParagraphFont"/>
    <w:rsid w:val="007C7C85"/>
    <w:rPr>
      <w:rFonts w:ascii="Arial" w:eastAsia="Times New Roman" w:hAnsi="Arial" w:cs="Times New Roman"/>
      <w:b/>
      <w:i/>
      <w:spacing w:val="-4"/>
      <w:kern w:val="28"/>
      <w:sz w:val="20"/>
      <w:szCs w:val="20"/>
    </w:rPr>
  </w:style>
  <w:style w:type="character" w:customStyle="1" w:styleId="CharChar441">
    <w:name w:val="Char Char441"/>
    <w:basedOn w:val="DefaultParagraphFont"/>
    <w:rsid w:val="007C7C85"/>
    <w:rPr>
      <w:rFonts w:ascii="Arial" w:eastAsia="Times New Roman" w:hAnsi="Arial" w:cs="Times New Roman"/>
      <w:sz w:val="20"/>
      <w:szCs w:val="20"/>
    </w:rPr>
  </w:style>
  <w:style w:type="character" w:customStyle="1" w:styleId="CharChar161">
    <w:name w:val="Char Char161"/>
    <w:basedOn w:val="DefaultParagraphFont"/>
    <w:rsid w:val="007C7C85"/>
    <w:rPr>
      <w:rFonts w:ascii="Arial" w:hAnsi="Arial"/>
      <w:lang w:val="en-US" w:eastAsia="en-US" w:bidi="ar-SA"/>
    </w:rPr>
  </w:style>
  <w:style w:type="character" w:customStyle="1" w:styleId="CharChar181">
    <w:name w:val="Char Char181"/>
    <w:basedOn w:val="DefaultParagraphFont"/>
    <w:rsid w:val="007C7C85"/>
    <w:rPr>
      <w:rFonts w:ascii="Arial Black" w:hAnsi="Arial Black"/>
      <w:spacing w:val="-10"/>
      <w:kern w:val="28"/>
      <w:lang w:val="en-US" w:eastAsia="en-US" w:bidi="ar-SA"/>
    </w:rPr>
  </w:style>
  <w:style w:type="character" w:customStyle="1" w:styleId="CharChar171">
    <w:name w:val="Char Char171"/>
    <w:basedOn w:val="DefaultParagraphFont"/>
    <w:rsid w:val="007C7C85"/>
    <w:rPr>
      <w:rFonts w:ascii="Arial" w:hAnsi="Arial"/>
      <w:b/>
      <w:i/>
      <w:spacing w:val="-4"/>
      <w:kern w:val="28"/>
      <w:lang w:val="en-US" w:eastAsia="en-US" w:bidi="ar-SA"/>
    </w:rPr>
  </w:style>
  <w:style w:type="character" w:customStyle="1" w:styleId="CharChar151">
    <w:name w:val="Char Char151"/>
    <w:basedOn w:val="DefaultParagraphFont"/>
    <w:rsid w:val="007C7C85"/>
    <w:rPr>
      <w:rFonts w:ascii="Arial" w:hAnsi="Arial"/>
      <w:lang w:val="en-US" w:eastAsia="en-US" w:bidi="ar-SA"/>
    </w:rPr>
  </w:style>
  <w:style w:type="character" w:customStyle="1" w:styleId="CharChar201">
    <w:name w:val="Char Char201"/>
    <w:basedOn w:val="DefaultParagraphFont"/>
    <w:rsid w:val="007C7C85"/>
    <w:rPr>
      <w:rFonts w:ascii="Arial" w:hAnsi="Arial"/>
      <w:lang w:val="en-US" w:eastAsia="en-US" w:bidi="ar-SA"/>
    </w:rPr>
  </w:style>
  <w:style w:type="character" w:customStyle="1" w:styleId="CharChar221">
    <w:name w:val="Char Char221"/>
    <w:basedOn w:val="DefaultParagraphFont"/>
    <w:rsid w:val="007C7C85"/>
    <w:rPr>
      <w:rFonts w:ascii="Arial Black" w:hAnsi="Arial Black"/>
      <w:spacing w:val="-10"/>
      <w:kern w:val="28"/>
      <w:lang w:val="en-US" w:eastAsia="en-US" w:bidi="ar-SA"/>
    </w:rPr>
  </w:style>
  <w:style w:type="character" w:customStyle="1" w:styleId="CharChar211">
    <w:name w:val="Char Char211"/>
    <w:basedOn w:val="DefaultParagraphFont"/>
    <w:rsid w:val="007C7C85"/>
    <w:rPr>
      <w:rFonts w:ascii="Arial" w:hAnsi="Arial"/>
      <w:b/>
      <w:i/>
      <w:spacing w:val="-4"/>
      <w:kern w:val="28"/>
      <w:lang w:val="en-US" w:eastAsia="en-US" w:bidi="ar-SA"/>
    </w:rPr>
  </w:style>
  <w:style w:type="character" w:customStyle="1" w:styleId="CharChar191">
    <w:name w:val="Char Char191"/>
    <w:basedOn w:val="DefaultParagraphFont"/>
    <w:rsid w:val="007C7C85"/>
    <w:rPr>
      <w:rFonts w:ascii="Arial" w:hAnsi="Arial"/>
      <w:lang w:val="en-US" w:eastAsia="en-US" w:bidi="ar-SA"/>
    </w:rPr>
  </w:style>
  <w:style w:type="character" w:customStyle="1" w:styleId="CharChar241">
    <w:name w:val="Char Char241"/>
    <w:basedOn w:val="DefaultParagraphFont"/>
    <w:rsid w:val="007C7C85"/>
    <w:rPr>
      <w:rFonts w:ascii="Arial" w:hAnsi="Arial"/>
      <w:lang w:val="en-US" w:eastAsia="en-US" w:bidi="ar-SA"/>
    </w:rPr>
  </w:style>
  <w:style w:type="character" w:customStyle="1" w:styleId="CharChar251">
    <w:name w:val="Char Char251"/>
    <w:basedOn w:val="DefaultParagraphFont"/>
    <w:rsid w:val="007C7C85"/>
    <w:rPr>
      <w:rFonts w:ascii="Arial" w:hAnsi="Arial"/>
      <w:lang w:val="en-US" w:eastAsia="en-US" w:bidi="ar-SA"/>
    </w:rPr>
  </w:style>
  <w:style w:type="character" w:customStyle="1" w:styleId="CharChar261">
    <w:name w:val="Char Char261"/>
    <w:basedOn w:val="DefaultParagraphFont"/>
    <w:rsid w:val="007C7C85"/>
    <w:rPr>
      <w:rFonts w:ascii="Arial" w:hAnsi="Arial"/>
      <w:b/>
      <w:i/>
      <w:spacing w:val="-4"/>
      <w:kern w:val="28"/>
      <w:lang w:val="en-US" w:eastAsia="en-US" w:bidi="ar-SA"/>
    </w:rPr>
  </w:style>
  <w:style w:type="character" w:customStyle="1" w:styleId="CharChar271">
    <w:name w:val="Char Char271"/>
    <w:basedOn w:val="DefaultParagraphFont"/>
    <w:rsid w:val="007C7C85"/>
    <w:rPr>
      <w:rFonts w:ascii="Arial Black" w:hAnsi="Arial Black"/>
      <w:spacing w:val="-10"/>
      <w:kern w:val="28"/>
      <w:lang w:val="en-US" w:eastAsia="en-US" w:bidi="ar-SA"/>
    </w:rPr>
  </w:style>
  <w:style w:type="character" w:customStyle="1" w:styleId="CharChar231">
    <w:name w:val="Char Char231"/>
    <w:basedOn w:val="DefaultParagraphFont"/>
    <w:rsid w:val="007C7C85"/>
    <w:rPr>
      <w:rFonts w:ascii="Arial" w:hAnsi="Arial"/>
      <w:lang w:val="en-US" w:eastAsia="en-US" w:bidi="ar-SA"/>
    </w:rPr>
  </w:style>
  <w:style w:type="character" w:customStyle="1" w:styleId="CharChar301">
    <w:name w:val="Char Char301"/>
    <w:basedOn w:val="DefaultParagraphFont"/>
    <w:rsid w:val="007C7C85"/>
    <w:rPr>
      <w:rFonts w:ascii="Arial" w:hAnsi="Arial"/>
      <w:b/>
      <w:i/>
      <w:spacing w:val="-4"/>
      <w:kern w:val="28"/>
      <w:lang w:val="en-US" w:eastAsia="en-US" w:bidi="ar-SA"/>
    </w:rPr>
  </w:style>
  <w:style w:type="character" w:customStyle="1" w:styleId="PlainTextChar">
    <w:name w:val="Plain Text Char"/>
    <w:basedOn w:val="DefaultParagraphFont"/>
    <w:link w:val="PlainText"/>
    <w:uiPriority w:val="99"/>
    <w:rsid w:val="00151EF2"/>
  </w:style>
  <w:style w:type="character" w:styleId="PlaceholderText">
    <w:name w:val="Placeholder Text"/>
    <w:basedOn w:val="DefaultParagraphFont"/>
    <w:uiPriority w:val="99"/>
    <w:semiHidden/>
    <w:rsid w:val="00D12B0D"/>
    <w:rPr>
      <w:color w:val="808080"/>
    </w:rPr>
  </w:style>
  <w:style w:type="character" w:customStyle="1" w:styleId="CommentTextChar">
    <w:name w:val="Comment Text Char"/>
    <w:basedOn w:val="DefaultParagraphFont"/>
    <w:link w:val="CommentText"/>
    <w:semiHidden/>
    <w:rsid w:val="001336E1"/>
    <w:rPr>
      <w:rFonts w:ascii="Arial" w:hAnsi="Arial"/>
      <w:spacing w:val="-5"/>
      <w:sz w:val="16"/>
    </w:rPr>
  </w:style>
  <w:style w:type="paragraph" w:customStyle="1" w:styleId="CodeExample">
    <w:name w:val="CodeExample"/>
    <w:basedOn w:val="CodeIDDSamples"/>
    <w:link w:val="CodeExampleChar"/>
    <w:qFormat/>
    <w:rsid w:val="007B34E1"/>
  </w:style>
  <w:style w:type="character" w:customStyle="1" w:styleId="CodeExampleChar">
    <w:name w:val="CodeExample Char"/>
    <w:basedOn w:val="DefaultParagraphFont"/>
    <w:link w:val="CodeExample"/>
    <w:rsid w:val="007B34E1"/>
    <w:rPr>
      <w:rFonts w:ascii="Courier New" w:hAnsi="Courier New"/>
      <w:sz w:val="18"/>
    </w:rPr>
  </w:style>
  <w:style w:type="character" w:customStyle="1" w:styleId="CodeIDDSamplesChar">
    <w:name w:val="Code/IDD Samples Char"/>
    <w:basedOn w:val="DefaultParagraphFont"/>
    <w:link w:val="CodeIDDSamples"/>
    <w:rsid w:val="007B34E1"/>
    <w:rPr>
      <w:rFonts w:ascii="Courier New" w:hAnsi="Courier New"/>
      <w:sz w:val="18"/>
    </w:rPr>
  </w:style>
  <w:style w:type="character" w:customStyle="1" w:styleId="BalloonTextChar">
    <w:name w:val="Balloon Text Char"/>
    <w:basedOn w:val="DefaultParagraphFont"/>
    <w:link w:val="BalloonText"/>
    <w:uiPriority w:val="99"/>
    <w:semiHidden/>
    <w:rsid w:val="007F73EF"/>
    <w:rPr>
      <w:rFonts w:ascii="Tahoma" w:hAnsi="Tahoma" w:cs="Tahoma"/>
      <w:sz w:val="16"/>
      <w:szCs w:val="16"/>
    </w:rPr>
  </w:style>
  <w:style w:type="character" w:customStyle="1" w:styleId="Heading5Char">
    <w:name w:val="Heading 5 Char"/>
    <w:basedOn w:val="DefaultParagraphFont"/>
    <w:link w:val="Heading5"/>
    <w:rsid w:val="007F73EF"/>
    <w:rPr>
      <w:rFonts w:ascii="Arial" w:hAnsi="Arial"/>
      <w:spacing w:val="-4"/>
      <w:kern w:val="28"/>
    </w:rPr>
  </w:style>
  <w:style w:type="character" w:customStyle="1" w:styleId="Heading6Char">
    <w:name w:val="Heading 6 Char"/>
    <w:basedOn w:val="DefaultParagraphFont"/>
    <w:link w:val="Heading6"/>
    <w:rsid w:val="007F73EF"/>
    <w:rPr>
      <w:rFonts w:ascii="Arial" w:hAnsi="Arial"/>
      <w:i/>
      <w:spacing w:val="-4"/>
      <w:kern w:val="28"/>
    </w:rPr>
  </w:style>
  <w:style w:type="character" w:customStyle="1" w:styleId="Heading7Char">
    <w:name w:val="Heading 7 Char"/>
    <w:basedOn w:val="DefaultParagraphFont"/>
    <w:link w:val="Heading7"/>
    <w:rsid w:val="007F73EF"/>
    <w:rPr>
      <w:rFonts w:ascii="Arial" w:hAnsi="Arial"/>
      <w:spacing w:val="-4"/>
      <w:kern w:val="28"/>
    </w:rPr>
  </w:style>
  <w:style w:type="character" w:customStyle="1" w:styleId="Heading8Char">
    <w:name w:val="Heading 8 Char"/>
    <w:basedOn w:val="DefaultParagraphFont"/>
    <w:link w:val="Heading8"/>
    <w:rsid w:val="007F73EF"/>
    <w:rPr>
      <w:rFonts w:ascii="Arial" w:hAnsi="Arial"/>
      <w:i/>
      <w:spacing w:val="-4"/>
      <w:kern w:val="28"/>
      <w:sz w:val="18"/>
    </w:rPr>
  </w:style>
  <w:style w:type="character" w:customStyle="1" w:styleId="Heading9Char">
    <w:name w:val="Heading 9 Char"/>
    <w:basedOn w:val="DefaultParagraphFont"/>
    <w:link w:val="Heading9"/>
    <w:rsid w:val="007F73EF"/>
    <w:rPr>
      <w:rFonts w:ascii="Arial" w:hAnsi="Arial"/>
      <w:spacing w:val="-4"/>
      <w:kern w:val="28"/>
      <w:sz w:val="18"/>
    </w:rPr>
  </w:style>
  <w:style w:type="character" w:customStyle="1" w:styleId="TitleChar">
    <w:name w:val="Title Char"/>
    <w:basedOn w:val="DefaultParagraphFont"/>
    <w:link w:val="Title"/>
    <w:rsid w:val="007F73EF"/>
    <w:rPr>
      <w:rFonts w:ascii="Arial Black" w:hAnsi="Arial Black"/>
      <w:spacing w:val="-30"/>
      <w:kern w:val="28"/>
      <w:sz w:val="40"/>
    </w:rPr>
  </w:style>
  <w:style w:type="character" w:customStyle="1" w:styleId="SubtitleChar">
    <w:name w:val="Subtitle Char"/>
    <w:basedOn w:val="DefaultParagraphFont"/>
    <w:link w:val="Subtitle"/>
    <w:rsid w:val="007F73EF"/>
    <w:rPr>
      <w:rFonts w:ascii="Arial" w:hAnsi="Arial"/>
      <w:spacing w:val="-16"/>
      <w:kern w:val="28"/>
      <w:sz w:val="32"/>
    </w:rPr>
  </w:style>
  <w:style w:type="character" w:customStyle="1" w:styleId="EndnoteTextChar">
    <w:name w:val="Endnote Text Char"/>
    <w:basedOn w:val="DefaultParagraphFont"/>
    <w:link w:val="EndnoteText"/>
    <w:semiHidden/>
    <w:rsid w:val="007F73EF"/>
    <w:rPr>
      <w:rFonts w:ascii="Arial" w:hAnsi="Arial"/>
      <w:spacing w:val="-5"/>
      <w:sz w:val="16"/>
    </w:rPr>
  </w:style>
  <w:style w:type="character" w:customStyle="1" w:styleId="FooterChar">
    <w:name w:val="Footer Char"/>
    <w:basedOn w:val="DefaultParagraphFont"/>
    <w:link w:val="Footer"/>
    <w:rsid w:val="0035414F"/>
    <w:rPr>
      <w:rFonts w:ascii="Arial" w:hAnsi="Arial"/>
      <w:caps/>
      <w:sz w:val="15"/>
    </w:rPr>
  </w:style>
  <w:style w:type="character" w:customStyle="1" w:styleId="FootnoteTextChar">
    <w:name w:val="Footnote Text Char"/>
    <w:basedOn w:val="DefaultParagraphFont"/>
    <w:link w:val="FootnoteText"/>
    <w:semiHidden/>
    <w:rsid w:val="007F73EF"/>
    <w:rPr>
      <w:rFonts w:ascii="Arial" w:hAnsi="Arial"/>
      <w:spacing w:val="-5"/>
      <w:sz w:val="16"/>
    </w:rPr>
  </w:style>
  <w:style w:type="character" w:customStyle="1" w:styleId="HeaderChar">
    <w:name w:val="Header Char"/>
    <w:basedOn w:val="DefaultParagraphFont"/>
    <w:link w:val="Header"/>
    <w:rsid w:val="0035414F"/>
    <w:rPr>
      <w:rFonts w:ascii="Arial" w:hAnsi="Arial"/>
      <w:caps/>
      <w:sz w:val="15"/>
    </w:rPr>
  </w:style>
  <w:style w:type="character" w:customStyle="1" w:styleId="MessageHeaderChar">
    <w:name w:val="Message Header Char"/>
    <w:basedOn w:val="DefaultParagraphFont"/>
    <w:link w:val="MessageHeader"/>
    <w:rsid w:val="007F73EF"/>
    <w:rPr>
      <w:rFonts w:ascii="Arial" w:hAnsi="Arial"/>
      <w:sz w:val="22"/>
    </w:rPr>
  </w:style>
  <w:style w:type="paragraph" w:customStyle="1" w:styleId="bullet">
    <w:name w:val="bullet"/>
    <w:basedOn w:val="Normal"/>
    <w:rsid w:val="00EF6E5F"/>
    <w:pPr>
      <w:numPr>
        <w:numId w:val="86"/>
      </w:numPr>
      <w:tabs>
        <w:tab w:val="num" w:pos="432"/>
      </w:tabs>
      <w:ind w:left="792"/>
    </w:pPr>
    <w:rPr>
      <w:rFonts w:ascii="Times New Roman" w:hAnsi="Times New Roman"/>
      <w:sz w:val="22"/>
      <w:szCs w:val="24"/>
    </w:rPr>
  </w:style>
  <w:style w:type="character" w:styleId="Strong">
    <w:name w:val="Strong"/>
    <w:uiPriority w:val="22"/>
    <w:qFormat/>
    <w:rsid w:val="001B10FD"/>
    <w:rPr>
      <w:b/>
      <w:bCs/>
    </w:rPr>
  </w:style>
  <w:style w:type="paragraph" w:styleId="Revision">
    <w:name w:val="Revision"/>
    <w:hidden/>
    <w:uiPriority w:val="99"/>
    <w:semiHidden/>
    <w:rsid w:val="001E77BE"/>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Plain Text" w:uiPriority="99"/>
    <w:lsdException w:name="Normal (Web)" w:uiPriority="99"/>
    <w:lsdException w:name="Balloon Text" w:uiPriority="99"/>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78E"/>
    <w:pPr>
      <w:ind w:left="1080"/>
    </w:pPr>
    <w:rPr>
      <w:rFonts w:ascii="Arial" w:hAnsi="Arial"/>
    </w:rPr>
  </w:style>
  <w:style w:type="paragraph" w:styleId="Heading1">
    <w:name w:val="heading 1"/>
    <w:basedOn w:val="HeadingBase"/>
    <w:next w:val="BodyText"/>
    <w:link w:val="Heading1Char"/>
    <w:qFormat/>
    <w:rsid w:val="0084378E"/>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
    <w:qFormat/>
    <w:rsid w:val="0084378E"/>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84378E"/>
    <w:pPr>
      <w:spacing w:before="120" w:after="120" w:line="240" w:lineRule="atLeast"/>
      <w:outlineLvl w:val="2"/>
    </w:pPr>
    <w:rPr>
      <w:rFonts w:ascii="Arial Black" w:hAnsi="Arial Black"/>
      <w:spacing w:val="-10"/>
      <w:sz w:val="20"/>
    </w:rPr>
  </w:style>
  <w:style w:type="paragraph" w:styleId="Heading4">
    <w:name w:val="heading 4"/>
    <w:basedOn w:val="HeadingBase"/>
    <w:next w:val="BodyText"/>
    <w:link w:val="Heading4Char"/>
    <w:qFormat/>
    <w:rsid w:val="0084378E"/>
    <w:pPr>
      <w:spacing w:before="120" w:after="120" w:line="240" w:lineRule="atLeast"/>
      <w:outlineLvl w:val="3"/>
    </w:pPr>
    <w:rPr>
      <w:b/>
      <w:i/>
      <w:sz w:val="20"/>
    </w:rPr>
  </w:style>
  <w:style w:type="paragraph" w:styleId="Heading5">
    <w:name w:val="heading 5"/>
    <w:basedOn w:val="HeadingBase"/>
    <w:next w:val="BodyText"/>
    <w:link w:val="Heading5Char"/>
    <w:qFormat/>
    <w:rsid w:val="0084378E"/>
    <w:pPr>
      <w:spacing w:before="0" w:line="240" w:lineRule="atLeast"/>
      <w:ind w:left="1440"/>
      <w:outlineLvl w:val="4"/>
    </w:pPr>
    <w:rPr>
      <w:sz w:val="20"/>
    </w:rPr>
  </w:style>
  <w:style w:type="paragraph" w:styleId="Heading6">
    <w:name w:val="heading 6"/>
    <w:basedOn w:val="HeadingBase"/>
    <w:next w:val="BodyText"/>
    <w:link w:val="Heading6Char"/>
    <w:qFormat/>
    <w:rsid w:val="0084378E"/>
    <w:pPr>
      <w:ind w:left="1440"/>
      <w:outlineLvl w:val="5"/>
    </w:pPr>
    <w:rPr>
      <w:i/>
      <w:sz w:val="20"/>
    </w:rPr>
  </w:style>
  <w:style w:type="paragraph" w:styleId="Heading7">
    <w:name w:val="heading 7"/>
    <w:basedOn w:val="HeadingBase"/>
    <w:next w:val="BodyText"/>
    <w:link w:val="Heading7Char"/>
    <w:qFormat/>
    <w:rsid w:val="0084378E"/>
    <w:pPr>
      <w:outlineLvl w:val="6"/>
    </w:pPr>
    <w:rPr>
      <w:sz w:val="20"/>
    </w:rPr>
  </w:style>
  <w:style w:type="paragraph" w:styleId="Heading8">
    <w:name w:val="heading 8"/>
    <w:basedOn w:val="HeadingBase"/>
    <w:next w:val="BodyText"/>
    <w:link w:val="Heading8Char"/>
    <w:qFormat/>
    <w:rsid w:val="0084378E"/>
    <w:pPr>
      <w:outlineLvl w:val="7"/>
    </w:pPr>
    <w:rPr>
      <w:i/>
      <w:sz w:val="18"/>
    </w:rPr>
  </w:style>
  <w:style w:type="paragraph" w:styleId="Heading9">
    <w:name w:val="heading 9"/>
    <w:basedOn w:val="HeadingBase"/>
    <w:next w:val="BodyText"/>
    <w:link w:val="Heading9Char"/>
    <w:qFormat/>
    <w:rsid w:val="0084378E"/>
    <w:pPr>
      <w:outlineLvl w:val="8"/>
    </w:pPr>
    <w:rPr>
      <w:sz w:val="18"/>
    </w:rPr>
  </w:style>
  <w:style w:type="character" w:default="1" w:styleId="DefaultParagraphFont">
    <w:name w:val="Default Paragraph Font"/>
    <w:semiHidden/>
    <w:rsid w:val="0084378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84378E"/>
  </w:style>
  <w:style w:type="paragraph" w:customStyle="1" w:styleId="HeadingBase">
    <w:name w:val="Heading Base"/>
    <w:basedOn w:val="Normal"/>
    <w:next w:val="BodyText"/>
    <w:rsid w:val="0084378E"/>
    <w:pPr>
      <w:keepNext/>
      <w:keepLines/>
      <w:spacing w:before="140" w:line="220" w:lineRule="atLeast"/>
    </w:pPr>
    <w:rPr>
      <w:spacing w:val="-4"/>
      <w:kern w:val="28"/>
      <w:sz w:val="22"/>
    </w:rPr>
  </w:style>
  <w:style w:type="paragraph" w:styleId="BodyText">
    <w:name w:val="Body Text"/>
    <w:basedOn w:val="Normal"/>
    <w:link w:val="BodyTextChar1"/>
    <w:rsid w:val="0084378E"/>
    <w:pPr>
      <w:spacing w:before="60" w:after="60"/>
      <w:jc w:val="both"/>
    </w:pPr>
  </w:style>
  <w:style w:type="character" w:customStyle="1" w:styleId="BodyTextChar1">
    <w:name w:val="Body Text Char1"/>
    <w:basedOn w:val="DefaultParagraphFont"/>
    <w:link w:val="BodyText"/>
    <w:rsid w:val="00944153"/>
    <w:rPr>
      <w:rFonts w:ascii="Arial" w:hAnsi="Arial"/>
    </w:rPr>
  </w:style>
  <w:style w:type="character" w:customStyle="1" w:styleId="Heading3Char">
    <w:name w:val="Heading 3 Char"/>
    <w:basedOn w:val="DefaultParagraphFont"/>
    <w:link w:val="Heading3"/>
    <w:rsid w:val="00416F64"/>
    <w:rPr>
      <w:rFonts w:ascii="Arial Black" w:hAnsi="Arial Black"/>
      <w:spacing w:val="-10"/>
      <w:kern w:val="28"/>
    </w:rPr>
  </w:style>
  <w:style w:type="character" w:customStyle="1" w:styleId="Heading4Char">
    <w:name w:val="Heading 4 Char"/>
    <w:basedOn w:val="DefaultParagraphFont"/>
    <w:link w:val="Heading4"/>
    <w:rsid w:val="0059088A"/>
    <w:rPr>
      <w:rFonts w:ascii="Arial" w:hAnsi="Arial"/>
      <w:b/>
      <w:i/>
      <w:spacing w:val="-4"/>
      <w:kern w:val="28"/>
    </w:rPr>
  </w:style>
  <w:style w:type="paragraph" w:customStyle="1" w:styleId="BlockQuotation">
    <w:name w:val="Block Quotation"/>
    <w:basedOn w:val="Normal"/>
    <w:link w:val="BlockQuotationChar"/>
    <w:rsid w:val="0084378E"/>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character" w:customStyle="1" w:styleId="BlockQuotationChar">
    <w:name w:val="Block Quotation Char"/>
    <w:basedOn w:val="DefaultParagraphFont"/>
    <w:link w:val="BlockQuotation"/>
    <w:rsid w:val="000B6B0C"/>
    <w:rPr>
      <w:rFonts w:ascii="Arial Narrow" w:hAnsi="Arial Narrow"/>
      <w:shd w:val="pct5" w:color="auto" w:fill="auto"/>
    </w:rPr>
  </w:style>
  <w:style w:type="paragraph" w:styleId="BodyTextIndent">
    <w:name w:val="Body Text Indent"/>
    <w:basedOn w:val="BodyText"/>
    <w:rsid w:val="0084378E"/>
    <w:pPr>
      <w:ind w:left="1440"/>
    </w:pPr>
  </w:style>
  <w:style w:type="paragraph" w:customStyle="1" w:styleId="BodyTextKeep">
    <w:name w:val="Body Text Keep"/>
    <w:basedOn w:val="BodyText"/>
    <w:rsid w:val="0084378E"/>
    <w:pPr>
      <w:keepNext/>
    </w:pPr>
  </w:style>
  <w:style w:type="paragraph" w:customStyle="1" w:styleId="Picture">
    <w:name w:val="Picture"/>
    <w:next w:val="Caption"/>
    <w:rsid w:val="0084378E"/>
    <w:pPr>
      <w:keepNext/>
      <w:jc w:val="center"/>
    </w:pPr>
    <w:rPr>
      <w:rFonts w:ascii="Arial" w:hAnsi="Arial"/>
    </w:rPr>
  </w:style>
  <w:style w:type="paragraph" w:styleId="Caption">
    <w:name w:val="caption"/>
    <w:basedOn w:val="Picture"/>
    <w:next w:val="BodyText"/>
    <w:qFormat/>
    <w:rsid w:val="0084378E"/>
    <w:pPr>
      <w:spacing w:before="60" w:after="240" w:line="220" w:lineRule="atLeast"/>
    </w:pPr>
  </w:style>
  <w:style w:type="paragraph" w:customStyle="1" w:styleId="PartLabel">
    <w:name w:val="Part Label"/>
    <w:basedOn w:val="Normal"/>
    <w:rsid w:val="0084378E"/>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84378E"/>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link w:val="TitleChar"/>
    <w:qFormat/>
    <w:rsid w:val="0084378E"/>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link w:val="SubtitleChar"/>
    <w:qFormat/>
    <w:rsid w:val="0084378E"/>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84378E"/>
  </w:style>
  <w:style w:type="paragraph" w:customStyle="1" w:styleId="CompanyName">
    <w:name w:val="Company Name"/>
    <w:basedOn w:val="Normal"/>
    <w:rsid w:val="0084378E"/>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84378E"/>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84378E"/>
    <w:rPr>
      <w:rFonts w:ascii="Arial" w:hAnsi="Arial"/>
      <w:sz w:val="16"/>
    </w:rPr>
  </w:style>
  <w:style w:type="paragraph" w:customStyle="1" w:styleId="FootnoteBase">
    <w:name w:val="Footnote Base"/>
    <w:basedOn w:val="Normal"/>
    <w:rsid w:val="0084378E"/>
    <w:pPr>
      <w:keepLines/>
      <w:spacing w:line="200" w:lineRule="atLeast"/>
    </w:pPr>
    <w:rPr>
      <w:spacing w:val="-5"/>
      <w:sz w:val="16"/>
    </w:rPr>
  </w:style>
  <w:style w:type="paragraph" w:styleId="CommentText">
    <w:name w:val="annotation text"/>
    <w:basedOn w:val="FootnoteBase"/>
    <w:link w:val="CommentTextChar"/>
    <w:semiHidden/>
    <w:rsid w:val="0084378E"/>
  </w:style>
  <w:style w:type="paragraph" w:customStyle="1" w:styleId="TableText">
    <w:name w:val="Table Text"/>
    <w:basedOn w:val="Normal"/>
    <w:rsid w:val="0084378E"/>
    <w:pPr>
      <w:keepLines/>
      <w:spacing w:before="60"/>
      <w:ind w:left="0"/>
    </w:pPr>
  </w:style>
  <w:style w:type="paragraph" w:customStyle="1" w:styleId="TitleCover">
    <w:name w:val="Title Cover"/>
    <w:basedOn w:val="HeadingBase"/>
    <w:next w:val="Normal"/>
    <w:rsid w:val="0084378E"/>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84378E"/>
  </w:style>
  <w:style w:type="character" w:styleId="Emphasis">
    <w:name w:val="Emphasis"/>
    <w:qFormat/>
    <w:rsid w:val="0084378E"/>
    <w:rPr>
      <w:rFonts w:ascii="Arial Black" w:hAnsi="Arial Black"/>
      <w:spacing w:val="-4"/>
      <w:sz w:val="18"/>
    </w:rPr>
  </w:style>
  <w:style w:type="character" w:styleId="EndnoteReference">
    <w:name w:val="endnote reference"/>
    <w:semiHidden/>
    <w:rsid w:val="0084378E"/>
    <w:rPr>
      <w:vertAlign w:val="superscript"/>
    </w:rPr>
  </w:style>
  <w:style w:type="paragraph" w:styleId="EndnoteText">
    <w:name w:val="endnote text"/>
    <w:basedOn w:val="FootnoteBase"/>
    <w:link w:val="EndnoteTextChar"/>
    <w:semiHidden/>
    <w:rsid w:val="0084378E"/>
  </w:style>
  <w:style w:type="paragraph" w:customStyle="1" w:styleId="HeaderBase">
    <w:name w:val="Header Base"/>
    <w:basedOn w:val="Normal"/>
    <w:rsid w:val="0084378E"/>
    <w:pPr>
      <w:keepLines/>
      <w:tabs>
        <w:tab w:val="center" w:pos="4320"/>
        <w:tab w:val="right" w:pos="8640"/>
      </w:tabs>
      <w:spacing w:line="190" w:lineRule="atLeast"/>
    </w:pPr>
    <w:rPr>
      <w:caps/>
      <w:sz w:val="15"/>
    </w:rPr>
  </w:style>
  <w:style w:type="paragraph" w:styleId="Footer">
    <w:name w:val="footer"/>
    <w:basedOn w:val="HeaderBase"/>
    <w:link w:val="FooterChar"/>
    <w:rsid w:val="0084378E"/>
  </w:style>
  <w:style w:type="paragraph" w:customStyle="1" w:styleId="FooterEven">
    <w:name w:val="Footer Even"/>
    <w:basedOn w:val="Footer"/>
    <w:rsid w:val="0084378E"/>
    <w:pPr>
      <w:pBdr>
        <w:top w:val="single" w:sz="6" w:space="2" w:color="auto"/>
      </w:pBdr>
      <w:spacing w:before="600"/>
    </w:pPr>
  </w:style>
  <w:style w:type="paragraph" w:customStyle="1" w:styleId="FooterFirst">
    <w:name w:val="Footer First"/>
    <w:basedOn w:val="Footer"/>
    <w:rsid w:val="0084378E"/>
    <w:pPr>
      <w:pBdr>
        <w:top w:val="single" w:sz="6" w:space="2" w:color="auto"/>
      </w:pBdr>
      <w:spacing w:before="600"/>
    </w:pPr>
  </w:style>
  <w:style w:type="paragraph" w:customStyle="1" w:styleId="FooterOdd">
    <w:name w:val="Footer Odd"/>
    <w:basedOn w:val="Footer"/>
    <w:rsid w:val="0084378E"/>
    <w:pPr>
      <w:pBdr>
        <w:top w:val="single" w:sz="6" w:space="2" w:color="auto"/>
      </w:pBdr>
      <w:spacing w:before="600"/>
    </w:pPr>
  </w:style>
  <w:style w:type="character" w:styleId="FootnoteReference">
    <w:name w:val="footnote reference"/>
    <w:semiHidden/>
    <w:rsid w:val="0084378E"/>
    <w:rPr>
      <w:vertAlign w:val="superscript"/>
    </w:rPr>
  </w:style>
  <w:style w:type="paragraph" w:styleId="FootnoteText">
    <w:name w:val="footnote text"/>
    <w:basedOn w:val="FootnoteBase"/>
    <w:link w:val="FootnoteTextChar"/>
    <w:semiHidden/>
    <w:rsid w:val="0084378E"/>
  </w:style>
  <w:style w:type="paragraph" w:styleId="Header">
    <w:name w:val="header"/>
    <w:basedOn w:val="HeaderBase"/>
    <w:link w:val="HeaderChar"/>
    <w:rsid w:val="0084378E"/>
  </w:style>
  <w:style w:type="paragraph" w:customStyle="1" w:styleId="HeaderEven">
    <w:name w:val="Header Even"/>
    <w:basedOn w:val="Header"/>
    <w:rsid w:val="0084378E"/>
    <w:pPr>
      <w:pBdr>
        <w:bottom w:val="single" w:sz="6" w:space="1" w:color="auto"/>
      </w:pBdr>
      <w:spacing w:after="600"/>
    </w:pPr>
  </w:style>
  <w:style w:type="paragraph" w:customStyle="1" w:styleId="HeaderFirst">
    <w:name w:val="Header First"/>
    <w:basedOn w:val="Header"/>
    <w:rsid w:val="0084378E"/>
    <w:pPr>
      <w:pBdr>
        <w:top w:val="single" w:sz="6" w:space="2" w:color="auto"/>
      </w:pBdr>
      <w:jc w:val="right"/>
    </w:pPr>
  </w:style>
  <w:style w:type="paragraph" w:customStyle="1" w:styleId="HeaderOdd">
    <w:name w:val="Header Odd"/>
    <w:basedOn w:val="Header"/>
    <w:rsid w:val="0084378E"/>
    <w:pPr>
      <w:pBdr>
        <w:bottom w:val="single" w:sz="6" w:space="1" w:color="auto"/>
      </w:pBdr>
      <w:spacing w:after="600"/>
    </w:pPr>
  </w:style>
  <w:style w:type="paragraph" w:customStyle="1" w:styleId="IndexBase">
    <w:name w:val="Index Base"/>
    <w:basedOn w:val="Normal"/>
    <w:rsid w:val="0084378E"/>
    <w:pPr>
      <w:spacing w:line="240" w:lineRule="atLeast"/>
      <w:ind w:left="360" w:hanging="360"/>
    </w:pPr>
    <w:rPr>
      <w:spacing w:val="-5"/>
      <w:sz w:val="18"/>
    </w:rPr>
  </w:style>
  <w:style w:type="paragraph" w:styleId="Index1">
    <w:name w:val="index 1"/>
    <w:basedOn w:val="IndexBase"/>
    <w:autoRedefine/>
    <w:semiHidden/>
    <w:rsid w:val="0084378E"/>
  </w:style>
  <w:style w:type="paragraph" w:styleId="Index2">
    <w:name w:val="index 2"/>
    <w:basedOn w:val="IndexBase"/>
    <w:autoRedefine/>
    <w:semiHidden/>
    <w:rsid w:val="0084378E"/>
    <w:pPr>
      <w:spacing w:line="240" w:lineRule="auto"/>
      <w:ind w:left="720"/>
    </w:pPr>
  </w:style>
  <w:style w:type="paragraph" w:styleId="Index3">
    <w:name w:val="index 3"/>
    <w:basedOn w:val="IndexBase"/>
    <w:autoRedefine/>
    <w:semiHidden/>
    <w:rsid w:val="0084378E"/>
    <w:pPr>
      <w:spacing w:line="240" w:lineRule="auto"/>
      <w:ind w:left="1080"/>
    </w:pPr>
  </w:style>
  <w:style w:type="paragraph" w:styleId="Index4">
    <w:name w:val="index 4"/>
    <w:basedOn w:val="IndexBase"/>
    <w:autoRedefine/>
    <w:semiHidden/>
    <w:rsid w:val="0084378E"/>
    <w:pPr>
      <w:spacing w:line="240" w:lineRule="auto"/>
      <w:ind w:left="1440"/>
    </w:pPr>
  </w:style>
  <w:style w:type="paragraph" w:styleId="Index5">
    <w:name w:val="index 5"/>
    <w:basedOn w:val="IndexBase"/>
    <w:autoRedefine/>
    <w:semiHidden/>
    <w:rsid w:val="0084378E"/>
    <w:pPr>
      <w:spacing w:line="240" w:lineRule="auto"/>
      <w:ind w:left="1800"/>
    </w:pPr>
  </w:style>
  <w:style w:type="paragraph" w:styleId="IndexHeading">
    <w:name w:val="index heading"/>
    <w:basedOn w:val="HeadingBase"/>
    <w:next w:val="Index1"/>
    <w:semiHidden/>
    <w:rsid w:val="0084378E"/>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84378E"/>
    <w:rPr>
      <w:rFonts w:ascii="Arial Black" w:hAnsi="Arial Black"/>
      <w:spacing w:val="-4"/>
      <w:sz w:val="18"/>
    </w:rPr>
  </w:style>
  <w:style w:type="character" w:styleId="LineNumber">
    <w:name w:val="line number"/>
    <w:rsid w:val="0084378E"/>
    <w:rPr>
      <w:sz w:val="18"/>
    </w:rPr>
  </w:style>
  <w:style w:type="paragraph" w:styleId="List">
    <w:name w:val="List"/>
    <w:basedOn w:val="BodyText"/>
    <w:rsid w:val="0084378E"/>
    <w:pPr>
      <w:ind w:left="1440" w:hanging="360"/>
    </w:pPr>
  </w:style>
  <w:style w:type="paragraph" w:styleId="List2">
    <w:name w:val="List 2"/>
    <w:basedOn w:val="List"/>
    <w:rsid w:val="0084378E"/>
    <w:pPr>
      <w:ind w:left="1800"/>
    </w:pPr>
  </w:style>
  <w:style w:type="paragraph" w:styleId="List3">
    <w:name w:val="List 3"/>
    <w:basedOn w:val="List"/>
    <w:rsid w:val="0084378E"/>
    <w:pPr>
      <w:ind w:left="2160"/>
    </w:pPr>
  </w:style>
  <w:style w:type="paragraph" w:styleId="List4">
    <w:name w:val="List 4"/>
    <w:basedOn w:val="List"/>
    <w:rsid w:val="0084378E"/>
    <w:pPr>
      <w:ind w:left="2520"/>
    </w:pPr>
  </w:style>
  <w:style w:type="paragraph" w:styleId="List5">
    <w:name w:val="List 5"/>
    <w:basedOn w:val="List"/>
    <w:rsid w:val="0084378E"/>
    <w:pPr>
      <w:ind w:left="2880"/>
    </w:pPr>
  </w:style>
  <w:style w:type="paragraph" w:styleId="ListBullet">
    <w:name w:val="List Bullet"/>
    <w:basedOn w:val="List"/>
    <w:rsid w:val="0084378E"/>
    <w:pPr>
      <w:numPr>
        <w:numId w:val="1"/>
      </w:numPr>
      <w:tabs>
        <w:tab w:val="clear" w:pos="1440"/>
      </w:tabs>
    </w:pPr>
  </w:style>
  <w:style w:type="paragraph" w:styleId="ListBullet2">
    <w:name w:val="List Bullet 2"/>
    <w:basedOn w:val="ListBullet"/>
    <w:autoRedefine/>
    <w:rsid w:val="0084378E"/>
    <w:pPr>
      <w:ind w:left="1800"/>
    </w:pPr>
  </w:style>
  <w:style w:type="paragraph" w:styleId="ListBullet3">
    <w:name w:val="List Bullet 3"/>
    <w:basedOn w:val="ListBullet"/>
    <w:autoRedefine/>
    <w:rsid w:val="0084378E"/>
    <w:pPr>
      <w:ind w:left="2160"/>
    </w:pPr>
  </w:style>
  <w:style w:type="paragraph" w:styleId="ListBullet4">
    <w:name w:val="List Bullet 4"/>
    <w:basedOn w:val="ListBullet"/>
    <w:autoRedefine/>
    <w:rsid w:val="0084378E"/>
    <w:pPr>
      <w:ind w:left="2520"/>
    </w:pPr>
  </w:style>
  <w:style w:type="paragraph" w:styleId="ListBullet5">
    <w:name w:val="List Bullet 5"/>
    <w:basedOn w:val="ListBullet"/>
    <w:autoRedefine/>
    <w:rsid w:val="0084378E"/>
    <w:pPr>
      <w:ind w:left="2880"/>
    </w:pPr>
  </w:style>
  <w:style w:type="paragraph" w:styleId="ListContinue">
    <w:name w:val="List Continue"/>
    <w:basedOn w:val="List"/>
    <w:rsid w:val="0084378E"/>
    <w:pPr>
      <w:ind w:firstLine="0"/>
    </w:pPr>
  </w:style>
  <w:style w:type="paragraph" w:styleId="ListContinue2">
    <w:name w:val="List Continue 2"/>
    <w:basedOn w:val="ListContinue"/>
    <w:rsid w:val="0084378E"/>
    <w:pPr>
      <w:ind w:left="2160"/>
    </w:pPr>
  </w:style>
  <w:style w:type="paragraph" w:styleId="ListContinue3">
    <w:name w:val="List Continue 3"/>
    <w:basedOn w:val="ListContinue"/>
    <w:rsid w:val="0084378E"/>
    <w:pPr>
      <w:ind w:left="2520"/>
    </w:pPr>
  </w:style>
  <w:style w:type="paragraph" w:styleId="ListContinue4">
    <w:name w:val="List Continue 4"/>
    <w:basedOn w:val="ListContinue"/>
    <w:rsid w:val="0084378E"/>
    <w:pPr>
      <w:ind w:left="2880"/>
    </w:pPr>
  </w:style>
  <w:style w:type="paragraph" w:styleId="ListContinue5">
    <w:name w:val="List Continue 5"/>
    <w:basedOn w:val="ListContinue"/>
    <w:rsid w:val="0084378E"/>
    <w:pPr>
      <w:ind w:left="3240"/>
    </w:pPr>
  </w:style>
  <w:style w:type="paragraph" w:styleId="ListNumber">
    <w:name w:val="List Number"/>
    <w:basedOn w:val="List"/>
    <w:rsid w:val="0084378E"/>
    <w:pPr>
      <w:numPr>
        <w:numId w:val="47"/>
      </w:numPr>
    </w:pPr>
  </w:style>
  <w:style w:type="paragraph" w:styleId="ListNumber2">
    <w:name w:val="List Number 2"/>
    <w:basedOn w:val="ListNumber"/>
    <w:rsid w:val="0084378E"/>
    <w:pPr>
      <w:ind w:left="1800"/>
    </w:pPr>
  </w:style>
  <w:style w:type="paragraph" w:styleId="ListNumber3">
    <w:name w:val="List Number 3"/>
    <w:basedOn w:val="ListNumber"/>
    <w:rsid w:val="0084378E"/>
    <w:pPr>
      <w:ind w:left="2160"/>
    </w:pPr>
  </w:style>
  <w:style w:type="paragraph" w:styleId="ListNumber4">
    <w:name w:val="List Number 4"/>
    <w:basedOn w:val="ListNumber"/>
    <w:rsid w:val="0084378E"/>
    <w:pPr>
      <w:ind w:left="2520"/>
    </w:pPr>
  </w:style>
  <w:style w:type="paragraph" w:styleId="ListNumber5">
    <w:name w:val="List Number 5"/>
    <w:basedOn w:val="ListNumber"/>
    <w:rsid w:val="0084378E"/>
    <w:pPr>
      <w:ind w:left="2880"/>
    </w:pPr>
  </w:style>
  <w:style w:type="paragraph" w:customStyle="1" w:styleId="TableHeader">
    <w:name w:val="Table Header"/>
    <w:basedOn w:val="Normal"/>
    <w:rsid w:val="0084378E"/>
    <w:pPr>
      <w:keepNext/>
      <w:spacing w:before="60"/>
      <w:ind w:left="0"/>
      <w:jc w:val="center"/>
    </w:pPr>
    <w:rPr>
      <w:rFonts w:ascii="Arial Black" w:hAnsi="Arial Black"/>
    </w:rPr>
  </w:style>
  <w:style w:type="paragraph" w:styleId="MessageHeader">
    <w:name w:val="Message Header"/>
    <w:basedOn w:val="BodyText"/>
    <w:link w:val="MessageHeaderChar"/>
    <w:rsid w:val="0084378E"/>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84378E"/>
    <w:pPr>
      <w:ind w:left="1440"/>
    </w:pPr>
  </w:style>
  <w:style w:type="character" w:styleId="PageNumber">
    <w:name w:val="page number"/>
    <w:rsid w:val="0084378E"/>
    <w:rPr>
      <w:rFonts w:ascii="Arial Black" w:hAnsi="Arial Black"/>
      <w:spacing w:val="-10"/>
      <w:sz w:val="18"/>
    </w:rPr>
  </w:style>
  <w:style w:type="paragraph" w:customStyle="1" w:styleId="PartSubtitle">
    <w:name w:val="Part Subtitle"/>
    <w:basedOn w:val="Normal"/>
    <w:next w:val="BodyText"/>
    <w:rsid w:val="0084378E"/>
    <w:pPr>
      <w:keepNext/>
      <w:spacing w:before="360" w:after="120"/>
    </w:pPr>
    <w:rPr>
      <w:i/>
      <w:kern w:val="28"/>
      <w:sz w:val="26"/>
    </w:rPr>
  </w:style>
  <w:style w:type="paragraph" w:customStyle="1" w:styleId="ReturnAddress">
    <w:name w:val="Return Address"/>
    <w:basedOn w:val="Normal"/>
    <w:rsid w:val="0084378E"/>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84378E"/>
  </w:style>
  <w:style w:type="paragraph" w:customStyle="1" w:styleId="SectionLabel">
    <w:name w:val="Section Label"/>
    <w:basedOn w:val="HeadingBase"/>
    <w:next w:val="BodyText"/>
    <w:rsid w:val="0084378E"/>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84378E"/>
    <w:rPr>
      <w:i/>
      <w:spacing w:val="-6"/>
      <w:sz w:val="24"/>
    </w:rPr>
  </w:style>
  <w:style w:type="paragraph" w:customStyle="1" w:styleId="SubtitleCover">
    <w:name w:val="Subtitle Cover"/>
    <w:basedOn w:val="TitleCover"/>
    <w:next w:val="BodyText"/>
    <w:rsid w:val="0084378E"/>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84378E"/>
    <w:rPr>
      <w:b/>
      <w:vertAlign w:val="superscript"/>
    </w:rPr>
  </w:style>
  <w:style w:type="paragraph" w:styleId="TableofAuthorities">
    <w:name w:val="table of authorities"/>
    <w:basedOn w:val="Normal"/>
    <w:semiHidden/>
    <w:rsid w:val="0084378E"/>
    <w:pPr>
      <w:tabs>
        <w:tab w:val="right" w:leader="dot" w:pos="7560"/>
      </w:tabs>
      <w:ind w:left="1440" w:hanging="360"/>
    </w:pPr>
  </w:style>
  <w:style w:type="paragraph" w:customStyle="1" w:styleId="TOCBase">
    <w:name w:val="TOC Base"/>
    <w:basedOn w:val="Normal"/>
    <w:rsid w:val="0084378E"/>
    <w:pPr>
      <w:tabs>
        <w:tab w:val="right" w:leader="dot" w:pos="9000"/>
      </w:tabs>
      <w:spacing w:after="240" w:line="240" w:lineRule="atLeast"/>
      <w:ind w:left="0"/>
    </w:pPr>
  </w:style>
  <w:style w:type="paragraph" w:styleId="TableofFigures">
    <w:name w:val="table of figures"/>
    <w:basedOn w:val="TOCBase"/>
    <w:semiHidden/>
    <w:rsid w:val="0084378E"/>
    <w:pPr>
      <w:ind w:left="1440" w:hanging="360"/>
    </w:pPr>
  </w:style>
  <w:style w:type="paragraph" w:styleId="TOAHeading">
    <w:name w:val="toa heading"/>
    <w:basedOn w:val="Normal"/>
    <w:next w:val="TableofAuthorities"/>
    <w:semiHidden/>
    <w:rsid w:val="0084378E"/>
    <w:pPr>
      <w:keepNext/>
      <w:spacing w:line="480" w:lineRule="atLeast"/>
    </w:pPr>
    <w:rPr>
      <w:rFonts w:ascii="Arial Black" w:hAnsi="Arial Black"/>
      <w:b/>
      <w:spacing w:val="-10"/>
      <w:kern w:val="28"/>
    </w:rPr>
  </w:style>
  <w:style w:type="paragraph" w:styleId="TOC1">
    <w:name w:val="toc 1"/>
    <w:basedOn w:val="Normal"/>
    <w:autoRedefine/>
    <w:rsid w:val="0084378E"/>
    <w:pPr>
      <w:tabs>
        <w:tab w:val="right" w:leader="dot" w:pos="9000"/>
      </w:tabs>
      <w:spacing w:after="240" w:line="240" w:lineRule="atLeast"/>
      <w:ind w:left="0"/>
    </w:pPr>
    <w:rPr>
      <w:spacing w:val="-4"/>
      <w:sz w:val="22"/>
    </w:rPr>
  </w:style>
  <w:style w:type="paragraph" w:styleId="TOC2">
    <w:name w:val="toc 2"/>
    <w:basedOn w:val="Normal"/>
    <w:autoRedefine/>
    <w:rsid w:val="0084378E"/>
    <w:pPr>
      <w:tabs>
        <w:tab w:val="right" w:leader="dot" w:pos="9000"/>
      </w:tabs>
      <w:spacing w:after="240" w:line="240" w:lineRule="atLeast"/>
      <w:ind w:left="360" w:right="1440"/>
    </w:pPr>
    <w:rPr>
      <w:sz w:val="22"/>
    </w:rPr>
  </w:style>
  <w:style w:type="paragraph" w:styleId="TOC3">
    <w:name w:val="toc 3"/>
    <w:basedOn w:val="Normal"/>
    <w:autoRedefine/>
    <w:rsid w:val="0084378E"/>
    <w:pPr>
      <w:tabs>
        <w:tab w:val="right" w:leader="dot" w:pos="9000"/>
      </w:tabs>
      <w:spacing w:after="240" w:line="240" w:lineRule="atLeast"/>
      <w:ind w:left="720" w:right="1440"/>
    </w:pPr>
    <w:rPr>
      <w:noProof/>
      <w:sz w:val="22"/>
    </w:rPr>
  </w:style>
  <w:style w:type="paragraph" w:styleId="TOC4">
    <w:name w:val="toc 4"/>
    <w:basedOn w:val="TOC3"/>
    <w:next w:val="Normal"/>
    <w:autoRedefine/>
    <w:rsid w:val="0084378E"/>
    <w:pPr>
      <w:ind w:left="1008"/>
    </w:pPr>
  </w:style>
  <w:style w:type="paragraph" w:styleId="TOC5">
    <w:name w:val="toc 5"/>
    <w:basedOn w:val="Normal"/>
    <w:next w:val="Normal"/>
    <w:autoRedefine/>
    <w:rsid w:val="0084378E"/>
    <w:pPr>
      <w:ind w:left="880"/>
    </w:pPr>
    <w:rPr>
      <w:rFonts w:ascii="Times New Roman" w:hAnsi="Times New Roman"/>
      <w:sz w:val="22"/>
    </w:rPr>
  </w:style>
  <w:style w:type="paragraph" w:styleId="TOC6">
    <w:name w:val="toc 6"/>
    <w:basedOn w:val="Normal"/>
    <w:next w:val="Normal"/>
    <w:autoRedefine/>
    <w:rsid w:val="0084378E"/>
    <w:pPr>
      <w:ind w:left="1100"/>
    </w:pPr>
    <w:rPr>
      <w:rFonts w:ascii="Times New Roman" w:hAnsi="Times New Roman"/>
      <w:sz w:val="22"/>
    </w:rPr>
  </w:style>
  <w:style w:type="paragraph" w:styleId="TOC7">
    <w:name w:val="toc 7"/>
    <w:basedOn w:val="Normal"/>
    <w:next w:val="Normal"/>
    <w:autoRedefine/>
    <w:rsid w:val="0084378E"/>
    <w:pPr>
      <w:ind w:left="1320"/>
    </w:pPr>
    <w:rPr>
      <w:rFonts w:ascii="Times New Roman" w:hAnsi="Times New Roman"/>
      <w:sz w:val="22"/>
    </w:rPr>
  </w:style>
  <w:style w:type="paragraph" w:styleId="TOC8">
    <w:name w:val="toc 8"/>
    <w:basedOn w:val="Normal"/>
    <w:next w:val="Normal"/>
    <w:autoRedefine/>
    <w:rsid w:val="0084378E"/>
    <w:pPr>
      <w:ind w:left="1540"/>
    </w:pPr>
    <w:rPr>
      <w:rFonts w:ascii="Times New Roman" w:hAnsi="Times New Roman"/>
      <w:sz w:val="22"/>
    </w:rPr>
  </w:style>
  <w:style w:type="paragraph" w:customStyle="1" w:styleId="CodeIDDSamples">
    <w:name w:val="Code/IDD Samples"/>
    <w:basedOn w:val="Normal"/>
    <w:next w:val="BodyText"/>
    <w:link w:val="CodeIDDSamplesChar"/>
    <w:rsid w:val="0084378E"/>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link w:val="IDDDefinitionChar"/>
    <w:rsid w:val="0084378E"/>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character" w:customStyle="1" w:styleId="IDDDefinitionChar">
    <w:name w:val="IDD Definition Char"/>
    <w:basedOn w:val="DefaultParagraphFont"/>
    <w:link w:val="IDDDefinition"/>
    <w:rsid w:val="002D7433"/>
    <w:rPr>
      <w:rFonts w:ascii="Courier New" w:hAnsi="Courier New"/>
      <w:sz w:val="16"/>
    </w:rPr>
  </w:style>
  <w:style w:type="paragraph" w:customStyle="1" w:styleId="EquationLong">
    <w:name w:val="Equation Long"/>
    <w:basedOn w:val="Normal"/>
    <w:next w:val="BodyText"/>
    <w:rsid w:val="0084378E"/>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84378E"/>
    <w:pPr>
      <w:spacing w:before="0" w:after="0"/>
    </w:pPr>
  </w:style>
  <w:style w:type="paragraph" w:customStyle="1" w:styleId="EquationwUnits">
    <w:name w:val="Equation w Units"/>
    <w:basedOn w:val="Normal"/>
    <w:next w:val="BodyText"/>
    <w:rsid w:val="0084378E"/>
    <w:pPr>
      <w:tabs>
        <w:tab w:val="left" w:pos="7200"/>
        <w:tab w:val="right" w:pos="8640"/>
      </w:tabs>
      <w:spacing w:before="240" w:after="60"/>
      <w:ind w:left="1440"/>
      <w:jc w:val="both"/>
    </w:pPr>
  </w:style>
  <w:style w:type="paragraph" w:customStyle="1" w:styleId="Equation">
    <w:name w:val="Equation"/>
    <w:basedOn w:val="BodyText"/>
    <w:rsid w:val="0084378E"/>
    <w:pPr>
      <w:tabs>
        <w:tab w:val="right" w:pos="8640"/>
      </w:tabs>
      <w:spacing w:before="240" w:after="240" w:line="240" w:lineRule="atLeast"/>
      <w:ind w:left="1440"/>
    </w:pPr>
  </w:style>
  <w:style w:type="paragraph" w:customStyle="1" w:styleId="BlockQuotationWide">
    <w:name w:val="Block Quotation Wide"/>
    <w:basedOn w:val="Normal"/>
    <w:rsid w:val="0084378E"/>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BodyText12">
    <w:name w:val="Body Text 12"/>
    <w:basedOn w:val="BodyText"/>
    <w:rsid w:val="0084378E"/>
    <w:rPr>
      <w:sz w:val="24"/>
    </w:rPr>
  </w:style>
  <w:style w:type="paragraph" w:customStyle="1" w:styleId="Caption-More">
    <w:name w:val="Caption-More"/>
    <w:basedOn w:val="Caption"/>
    <w:next w:val="BodyText"/>
    <w:rsid w:val="0084378E"/>
    <w:pPr>
      <w:spacing w:before="0"/>
    </w:pPr>
  </w:style>
  <w:style w:type="character" w:styleId="Hyperlink">
    <w:name w:val="Hyperlink"/>
    <w:basedOn w:val="DefaultParagraphFont"/>
    <w:uiPriority w:val="99"/>
    <w:rPr>
      <w:color w:val="0000FF"/>
      <w:u w:val="single"/>
    </w:rPr>
  </w:style>
  <w:style w:type="paragraph" w:customStyle="1" w:styleId="caption-more0">
    <w:name w:val="caption-more"/>
    <w:basedOn w:val="Caption"/>
    <w:pPr>
      <w:keepNext w:val="0"/>
      <w:spacing w:before="0" w:line="240" w:lineRule="auto"/>
      <w:ind w:left="2160"/>
      <w:jc w:val="both"/>
    </w:pPr>
  </w:style>
  <w:style w:type="paragraph" w:customStyle="1" w:styleId="Caption-more1">
    <w:name w:val="Caption-more"/>
    <w:basedOn w:val="Caption"/>
    <w:pPr>
      <w:spacing w:before="0" w:line="240" w:lineRule="auto"/>
      <w:ind w:left="2160"/>
      <w:jc w:val="left"/>
    </w:pPr>
  </w:style>
  <w:style w:type="paragraph" w:styleId="PlainText">
    <w:name w:val="Plain Text"/>
    <w:basedOn w:val="Normal"/>
    <w:link w:val="PlainTextChar"/>
    <w:uiPriority w:val="99"/>
    <w:rPr>
      <w:rFonts w:ascii="Times New Roman" w:hAnsi="Times New Roman"/>
    </w:rPr>
  </w:style>
  <w:style w:type="character" w:customStyle="1" w:styleId="BodyTextChar">
    <w:name w:val="Body Text Char"/>
    <w:basedOn w:val="DefaultParagraphFont"/>
    <w:uiPriority w:val="99"/>
    <w:rPr>
      <w:rFonts w:ascii="Arial" w:hAnsi="Arial"/>
      <w:lang w:val="en-US" w:eastAsia="en-US" w:bidi="ar-SA"/>
    </w:rPr>
  </w:style>
  <w:style w:type="paragraph" w:styleId="BodyTextFirstIndent">
    <w:name w:val="Body Text First Indent"/>
    <w:basedOn w:val="BodyText"/>
    <w:pPr>
      <w:ind w:firstLine="210"/>
    </w:pPr>
  </w:style>
  <w:style w:type="character" w:customStyle="1" w:styleId="MTEquationSection">
    <w:name w:val="MTEquationSection"/>
    <w:basedOn w:val="DefaultParagraphFont"/>
    <w:rPr>
      <w:vanish/>
      <w:color w:val="FF0000"/>
    </w:rPr>
  </w:style>
  <w:style w:type="paragraph" w:styleId="BalloonText">
    <w:name w:val="Balloon Text"/>
    <w:basedOn w:val="Normal"/>
    <w:link w:val="BalloonTextChar"/>
    <w:uiPriority w:val="99"/>
    <w:semiHidden/>
    <w:rPr>
      <w:rFonts w:ascii="Tahoma" w:hAnsi="Tahoma" w:cs="Tahoma"/>
      <w:sz w:val="16"/>
      <w:szCs w:val="16"/>
    </w:rPr>
  </w:style>
  <w:style w:type="table" w:styleId="TableGrid">
    <w:name w:val="Table Grid"/>
    <w:basedOn w:val="TableNormal"/>
    <w:rsid w:val="00DE0A32"/>
    <w:pPr>
      <w:ind w:left="10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DA20FB"/>
    <w:pPr>
      <w:spacing w:after="120"/>
      <w:ind w:left="1440" w:right="1440"/>
    </w:pPr>
  </w:style>
  <w:style w:type="paragraph" w:styleId="BodyText2">
    <w:name w:val="Body Text 2"/>
    <w:basedOn w:val="Normal"/>
    <w:link w:val="BodyText2Char"/>
    <w:rsid w:val="00DA20FB"/>
    <w:pPr>
      <w:spacing w:after="120" w:line="480" w:lineRule="auto"/>
    </w:pPr>
  </w:style>
  <w:style w:type="character" w:customStyle="1" w:styleId="BodyText2Char">
    <w:name w:val="Body Text 2 Char"/>
    <w:basedOn w:val="DefaultParagraphFont"/>
    <w:link w:val="BodyText2"/>
    <w:rsid w:val="00864BCC"/>
    <w:rPr>
      <w:rFonts w:ascii="Arial" w:hAnsi="Arial"/>
      <w:lang w:val="en-US" w:eastAsia="en-US" w:bidi="ar-SA"/>
    </w:rPr>
  </w:style>
  <w:style w:type="paragraph" w:styleId="BodyText3">
    <w:name w:val="Body Text 3"/>
    <w:basedOn w:val="Normal"/>
    <w:rsid w:val="00DA20FB"/>
    <w:pPr>
      <w:spacing w:after="120"/>
    </w:pPr>
    <w:rPr>
      <w:sz w:val="16"/>
    </w:rPr>
  </w:style>
  <w:style w:type="paragraph" w:styleId="BodyTextFirstIndent2">
    <w:name w:val="Body Text First Indent 2"/>
    <w:basedOn w:val="BodyTextIndent"/>
    <w:rsid w:val="00DA20FB"/>
    <w:pPr>
      <w:ind w:firstLine="210"/>
    </w:pPr>
  </w:style>
  <w:style w:type="paragraph" w:styleId="BodyTextIndent2">
    <w:name w:val="Body Text Indent 2"/>
    <w:basedOn w:val="Normal"/>
    <w:rsid w:val="00DA20FB"/>
    <w:pPr>
      <w:spacing w:after="120" w:line="480" w:lineRule="auto"/>
      <w:ind w:left="360"/>
    </w:pPr>
  </w:style>
  <w:style w:type="paragraph" w:styleId="BodyTextIndent3">
    <w:name w:val="Body Text Indent 3"/>
    <w:basedOn w:val="Normal"/>
    <w:rsid w:val="00DA20FB"/>
    <w:pPr>
      <w:spacing w:after="120"/>
      <w:ind w:left="360"/>
    </w:pPr>
    <w:rPr>
      <w:sz w:val="16"/>
    </w:rPr>
  </w:style>
  <w:style w:type="paragraph" w:styleId="Closing">
    <w:name w:val="Closing"/>
    <w:basedOn w:val="Normal"/>
    <w:rsid w:val="00DA20FB"/>
    <w:pPr>
      <w:ind w:left="4320"/>
    </w:pPr>
  </w:style>
  <w:style w:type="paragraph" w:styleId="Date">
    <w:name w:val="Date"/>
    <w:basedOn w:val="Normal"/>
    <w:next w:val="Normal"/>
    <w:rsid w:val="00DA20FB"/>
  </w:style>
  <w:style w:type="paragraph" w:styleId="DocumentMap">
    <w:name w:val="Document Map"/>
    <w:basedOn w:val="Normal"/>
    <w:semiHidden/>
    <w:rsid w:val="00DA20FB"/>
    <w:pPr>
      <w:shd w:val="clear" w:color="auto" w:fill="000080"/>
    </w:pPr>
    <w:rPr>
      <w:rFonts w:ascii="Map Symbols" w:hAnsi="Map Symbols"/>
    </w:rPr>
  </w:style>
  <w:style w:type="paragraph" w:styleId="EnvelopeAddress">
    <w:name w:val="envelope address"/>
    <w:basedOn w:val="Normal"/>
    <w:rsid w:val="00DA20FB"/>
    <w:pPr>
      <w:framePr w:w="7920" w:h="1980" w:hRule="exact" w:hSpace="180" w:wrap="auto" w:hAnchor="page" w:xAlign="center" w:yAlign="bottom"/>
      <w:ind w:left="2880"/>
    </w:pPr>
    <w:rPr>
      <w:sz w:val="24"/>
    </w:rPr>
  </w:style>
  <w:style w:type="paragraph" w:styleId="EnvelopeReturn">
    <w:name w:val="envelope return"/>
    <w:basedOn w:val="Normal"/>
    <w:rsid w:val="00DA20FB"/>
  </w:style>
  <w:style w:type="paragraph" w:styleId="Index6">
    <w:name w:val="index 6"/>
    <w:basedOn w:val="Normal"/>
    <w:next w:val="Normal"/>
    <w:autoRedefine/>
    <w:semiHidden/>
    <w:rsid w:val="00DA20FB"/>
    <w:pPr>
      <w:ind w:left="1200" w:hanging="200"/>
    </w:pPr>
  </w:style>
  <w:style w:type="paragraph" w:styleId="Index7">
    <w:name w:val="index 7"/>
    <w:basedOn w:val="Normal"/>
    <w:next w:val="Normal"/>
    <w:autoRedefine/>
    <w:semiHidden/>
    <w:rsid w:val="00DA20FB"/>
    <w:pPr>
      <w:ind w:left="1400" w:hanging="200"/>
    </w:pPr>
  </w:style>
  <w:style w:type="paragraph" w:styleId="Index8">
    <w:name w:val="index 8"/>
    <w:basedOn w:val="Normal"/>
    <w:next w:val="Normal"/>
    <w:autoRedefine/>
    <w:semiHidden/>
    <w:rsid w:val="00DA20FB"/>
    <w:pPr>
      <w:ind w:left="1600" w:hanging="200"/>
    </w:pPr>
  </w:style>
  <w:style w:type="paragraph" w:styleId="Index9">
    <w:name w:val="index 9"/>
    <w:basedOn w:val="Normal"/>
    <w:next w:val="Normal"/>
    <w:autoRedefine/>
    <w:semiHidden/>
    <w:rsid w:val="00DA20FB"/>
    <w:pPr>
      <w:ind w:left="1800" w:hanging="200"/>
    </w:pPr>
  </w:style>
  <w:style w:type="paragraph" w:styleId="MacroText">
    <w:name w:val="macro"/>
    <w:semiHidden/>
    <w:rsid w:val="00DA20FB"/>
    <w:pPr>
      <w:tabs>
        <w:tab w:val="left" w:pos="480"/>
        <w:tab w:val="left" w:pos="960"/>
        <w:tab w:val="left" w:pos="1440"/>
        <w:tab w:val="left" w:pos="1920"/>
        <w:tab w:val="left" w:pos="2400"/>
        <w:tab w:val="left" w:pos="2880"/>
        <w:tab w:val="left" w:pos="3360"/>
        <w:tab w:val="left" w:pos="3840"/>
        <w:tab w:val="left" w:pos="4320"/>
      </w:tabs>
      <w:ind w:left="1080"/>
    </w:pPr>
    <w:rPr>
      <w:rFonts w:eastAsia="Gulim" w:cs="Gulim"/>
      <w:spacing w:val="-5"/>
    </w:rPr>
  </w:style>
  <w:style w:type="paragraph" w:styleId="NoteHeading">
    <w:name w:val="Note Heading"/>
    <w:basedOn w:val="Normal"/>
    <w:next w:val="Normal"/>
    <w:rsid w:val="00DA20FB"/>
  </w:style>
  <w:style w:type="paragraph" w:styleId="Salutation">
    <w:name w:val="Salutation"/>
    <w:basedOn w:val="Normal"/>
    <w:next w:val="Normal"/>
    <w:rsid w:val="00DA20FB"/>
  </w:style>
  <w:style w:type="paragraph" w:styleId="Signature">
    <w:name w:val="Signature"/>
    <w:basedOn w:val="Normal"/>
    <w:rsid w:val="00DA20FB"/>
    <w:pPr>
      <w:ind w:left="4320"/>
    </w:pPr>
  </w:style>
  <w:style w:type="paragraph" w:styleId="TOC9">
    <w:name w:val="toc 9"/>
    <w:basedOn w:val="Normal"/>
    <w:next w:val="Normal"/>
    <w:autoRedefine/>
    <w:uiPriority w:val="39"/>
    <w:rsid w:val="00DA20FB"/>
    <w:pPr>
      <w:ind w:left="1600"/>
    </w:pPr>
  </w:style>
  <w:style w:type="character" w:styleId="HTMLCite">
    <w:name w:val="HTML Cite"/>
    <w:basedOn w:val="DefaultParagraphFont"/>
    <w:rsid w:val="00DA20FB"/>
    <w:rPr>
      <w:i/>
      <w:iCs/>
    </w:rPr>
  </w:style>
  <w:style w:type="paragraph" w:styleId="E-mailSignature">
    <w:name w:val="E-mail Signature"/>
    <w:basedOn w:val="Normal"/>
    <w:rsid w:val="00DA20FB"/>
  </w:style>
  <w:style w:type="paragraph" w:styleId="HTMLAddress">
    <w:name w:val="HTML Address"/>
    <w:basedOn w:val="Normal"/>
    <w:rsid w:val="00DA20FB"/>
    <w:rPr>
      <w:i/>
      <w:iCs/>
    </w:rPr>
  </w:style>
  <w:style w:type="paragraph" w:styleId="HTMLPreformatted">
    <w:name w:val="HTML Preformatted"/>
    <w:basedOn w:val="Normal"/>
    <w:rsid w:val="00DA20FB"/>
    <w:rPr>
      <w:rFonts w:ascii="Times New Roman" w:hAnsi="Times New Roman" w:cs="Tahoma"/>
    </w:rPr>
  </w:style>
  <w:style w:type="paragraph" w:styleId="NormalWeb">
    <w:name w:val="Normal (Web)"/>
    <w:basedOn w:val="Normal"/>
    <w:uiPriority w:val="99"/>
    <w:rsid w:val="00DA20FB"/>
    <w:rPr>
      <w:rFonts w:ascii="Gulim" w:hAnsi="Gulim"/>
      <w:sz w:val="24"/>
      <w:szCs w:val="24"/>
    </w:rPr>
  </w:style>
  <w:style w:type="paragraph" w:customStyle="1" w:styleId="Source">
    <w:name w:val="Source"/>
    <w:basedOn w:val="Normal"/>
    <w:rsid w:val="00DA20FB"/>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left="2880"/>
    </w:pPr>
    <w:rPr>
      <w:rFonts w:ascii="Times New Roman" w:hAnsi="Times New Roman"/>
      <w:sz w:val="16"/>
    </w:rPr>
  </w:style>
  <w:style w:type="paragraph" w:customStyle="1" w:styleId="Figures">
    <w:name w:val="Figures"/>
    <w:basedOn w:val="BodyText"/>
    <w:autoRedefine/>
    <w:rsid w:val="00DA20FB"/>
    <w:pPr>
      <w:spacing w:before="158" w:after="158" w:line="259" w:lineRule="atLeast"/>
      <w:ind w:left="0"/>
      <w:jc w:val="center"/>
    </w:pPr>
    <w:rPr>
      <w:rFonts w:ascii="Gulim" w:hAnsi="Gulim"/>
    </w:rPr>
  </w:style>
  <w:style w:type="paragraph" w:customStyle="1" w:styleId="Note">
    <w:name w:val="Note"/>
    <w:basedOn w:val="BodyText"/>
    <w:rsid w:val="00DA20FB"/>
    <w:pPr>
      <w:pBdr>
        <w:top w:val="single" w:sz="6" w:space="1" w:color="auto"/>
        <w:bottom w:val="single" w:sz="6" w:space="1" w:color="auto"/>
      </w:pBdr>
      <w:spacing w:before="180" w:after="180"/>
      <w:ind w:left="2880"/>
      <w:jc w:val="left"/>
    </w:pPr>
    <w:rPr>
      <w:rFonts w:ascii="Gulim" w:hAnsi="Gulim"/>
    </w:rPr>
  </w:style>
  <w:style w:type="paragraph" w:customStyle="1" w:styleId="HTMLPre-tag">
    <w:name w:val="HTML Pre-tag"/>
    <w:rsid w:val="00DA20FB"/>
    <w:pPr>
      <w:autoSpaceDE w:val="0"/>
      <w:autoSpaceDN w:val="0"/>
      <w:adjustRightInd w:val="0"/>
    </w:pPr>
    <w:rPr>
      <w:rFonts w:eastAsia="Gulim" w:cs="Tahoma"/>
    </w:rPr>
  </w:style>
  <w:style w:type="character" w:styleId="HTMLAcronym">
    <w:name w:val="HTML Acronym"/>
    <w:basedOn w:val="DefaultParagraphFont"/>
    <w:rsid w:val="00DA20FB"/>
  </w:style>
  <w:style w:type="paragraph" w:customStyle="1" w:styleId="Normal2">
    <w:name w:val="Normal2"/>
    <w:basedOn w:val="Normal"/>
    <w:next w:val="Normal"/>
    <w:autoRedefine/>
    <w:rsid w:val="00DA20FB"/>
    <w:pPr>
      <w:ind w:left="0"/>
    </w:pPr>
    <w:rPr>
      <w:rFonts w:ascii="Gulim" w:hAnsi="Gulim"/>
      <w:sz w:val="22"/>
    </w:rPr>
  </w:style>
  <w:style w:type="character" w:styleId="FollowedHyperlink">
    <w:name w:val="FollowedHyperlink"/>
    <w:basedOn w:val="DefaultParagraphFont"/>
    <w:rsid w:val="00DA20FB"/>
    <w:rPr>
      <w:color w:val="800080"/>
      <w:u w:val="single"/>
    </w:rPr>
  </w:style>
  <w:style w:type="paragraph" w:customStyle="1" w:styleId="BodyStyle">
    <w:name w:val="Body Style"/>
    <w:basedOn w:val="Normal"/>
    <w:autoRedefine/>
    <w:rsid w:val="00DA20FB"/>
    <w:pPr>
      <w:tabs>
        <w:tab w:val="right" w:pos="7200"/>
      </w:tabs>
    </w:pPr>
    <w:rPr>
      <w:spacing w:val="-5"/>
    </w:rPr>
  </w:style>
  <w:style w:type="paragraph" w:customStyle="1" w:styleId="section">
    <w:name w:val="section"/>
    <w:basedOn w:val="Normal"/>
    <w:autoRedefine/>
    <w:rsid w:val="00DA20FB"/>
    <w:pPr>
      <w:tabs>
        <w:tab w:val="left" w:pos="1440"/>
        <w:tab w:val="left" w:pos="7200"/>
      </w:tabs>
    </w:pPr>
    <w:rPr>
      <w:spacing w:val="-5"/>
    </w:rPr>
  </w:style>
  <w:style w:type="paragraph" w:customStyle="1" w:styleId="section2">
    <w:name w:val="section2"/>
    <w:basedOn w:val="Normal"/>
    <w:autoRedefine/>
    <w:rsid w:val="00DA20FB"/>
    <w:pPr>
      <w:tabs>
        <w:tab w:val="left" w:pos="720"/>
        <w:tab w:val="left" w:pos="1440"/>
        <w:tab w:val="left" w:pos="7200"/>
      </w:tabs>
    </w:pPr>
    <w:rPr>
      <w:b/>
      <w:spacing w:val="-5"/>
    </w:rPr>
  </w:style>
  <w:style w:type="paragraph" w:customStyle="1" w:styleId="HTMLBody">
    <w:name w:val="HTML Body"/>
    <w:rsid w:val="00DA20FB"/>
    <w:pPr>
      <w:autoSpaceDE w:val="0"/>
      <w:autoSpaceDN w:val="0"/>
      <w:adjustRightInd w:val="0"/>
    </w:pPr>
    <w:rPr>
      <w:rFonts w:ascii="Arial" w:hAnsi="Arial" w:cs="Gulim"/>
      <w:sz w:val="24"/>
      <w:szCs w:val="24"/>
    </w:rPr>
  </w:style>
  <w:style w:type="paragraph" w:customStyle="1" w:styleId="MTDisplayEquation">
    <w:name w:val="MTDisplayEquation"/>
    <w:basedOn w:val="BodyText"/>
    <w:link w:val="MTDisplayEquationChar"/>
    <w:rsid w:val="00DA20FB"/>
    <w:pPr>
      <w:tabs>
        <w:tab w:val="center" w:pos="4320"/>
        <w:tab w:val="right" w:pos="8640"/>
      </w:tabs>
      <w:jc w:val="left"/>
    </w:pPr>
    <w:rPr>
      <w:spacing w:val="-5"/>
    </w:rPr>
  </w:style>
  <w:style w:type="paragraph" w:styleId="CommentSubject">
    <w:name w:val="annotation subject"/>
    <w:basedOn w:val="CommentText"/>
    <w:next w:val="CommentText"/>
    <w:semiHidden/>
    <w:rsid w:val="00DA20FB"/>
    <w:pPr>
      <w:keepLines w:val="0"/>
      <w:spacing w:line="240" w:lineRule="auto"/>
    </w:pPr>
    <w:rPr>
      <w:b/>
      <w:bCs/>
      <w:spacing w:val="0"/>
      <w:sz w:val="20"/>
    </w:rPr>
  </w:style>
  <w:style w:type="character" w:customStyle="1" w:styleId="MTConvertedEquation">
    <w:name w:val="MTConvertedEquation"/>
    <w:basedOn w:val="DefaultParagraphFont"/>
    <w:rsid w:val="00A010BD"/>
  </w:style>
  <w:style w:type="character" w:styleId="HTMLTypewriter">
    <w:name w:val="HTML Typewriter"/>
    <w:basedOn w:val="DefaultParagraphFont"/>
    <w:rsid w:val="009E59C7"/>
    <w:rPr>
      <w:rFonts w:ascii="Courier New" w:eastAsia="Times New Roman" w:hAnsi="Courier New" w:cs="Courier New"/>
      <w:sz w:val="20"/>
      <w:szCs w:val="20"/>
    </w:rPr>
  </w:style>
  <w:style w:type="paragraph" w:customStyle="1" w:styleId="Body">
    <w:name w:val="Body"/>
    <w:basedOn w:val="Normal"/>
    <w:rsid w:val="00522695"/>
    <w:pPr>
      <w:spacing w:after="120"/>
      <w:ind w:left="0"/>
    </w:pPr>
    <w:rPr>
      <w:rFonts w:ascii="Times New Roman" w:hAnsi="Times New Roman"/>
      <w:sz w:val="24"/>
      <w:szCs w:val="24"/>
    </w:rPr>
  </w:style>
  <w:style w:type="table" w:styleId="TableProfessional">
    <w:name w:val="Table Professional"/>
    <w:basedOn w:val="TableNormal"/>
    <w:rsid w:val="006F232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3Char1">
    <w:name w:val="Heading 3 Char1"/>
    <w:basedOn w:val="DefaultParagraphFont"/>
    <w:rsid w:val="00166118"/>
    <w:rPr>
      <w:rFonts w:ascii="Arial Black" w:hAnsi="Arial Black"/>
      <w:spacing w:val="-10"/>
      <w:kern w:val="28"/>
      <w:lang w:val="en-US" w:eastAsia="en-US" w:bidi="ar-SA"/>
    </w:rPr>
  </w:style>
  <w:style w:type="paragraph" w:customStyle="1" w:styleId="Default">
    <w:name w:val="Default"/>
    <w:rsid w:val="00866DD1"/>
    <w:pPr>
      <w:autoSpaceDE w:val="0"/>
      <w:autoSpaceDN w:val="0"/>
      <w:adjustRightInd w:val="0"/>
    </w:pPr>
    <w:rPr>
      <w:rFonts w:ascii="Arial" w:eastAsia="SimSun" w:hAnsi="Arial" w:cs="Arial"/>
      <w:color w:val="000000"/>
      <w:sz w:val="24"/>
      <w:szCs w:val="24"/>
      <w:lang w:eastAsia="zh-CN"/>
    </w:rPr>
  </w:style>
  <w:style w:type="paragraph" w:customStyle="1" w:styleId="BodyTextKernat14pt">
    <w:name w:val="Body Text + Kern at 14 pt"/>
    <w:aliases w:val="Condensed by  0.2 pt"/>
    <w:basedOn w:val="Heading4"/>
    <w:link w:val="BodyTextKernat14ptChar"/>
    <w:rsid w:val="0032626D"/>
  </w:style>
  <w:style w:type="character" w:customStyle="1" w:styleId="BodyTextKernat14ptChar">
    <w:name w:val="Body Text + Kern at 14 pt Char"/>
    <w:aliases w:val="Condensed by  0.2 pt Char"/>
    <w:basedOn w:val="Heading4Char"/>
    <w:link w:val="BodyTextKernat14pt"/>
    <w:rsid w:val="0032626D"/>
    <w:rPr>
      <w:rFonts w:ascii="Arial" w:hAnsi="Arial"/>
      <w:b/>
      <w:i/>
      <w:spacing w:val="-4"/>
      <w:kern w:val="28"/>
    </w:rPr>
  </w:style>
  <w:style w:type="paragraph" w:customStyle="1" w:styleId="TitleHeader">
    <w:name w:val="Title Header"/>
    <w:basedOn w:val="HeaderBase"/>
    <w:rsid w:val="00081FCB"/>
    <w:rPr>
      <w:caps w:val="0"/>
      <w:sz w:val="32"/>
    </w:rPr>
  </w:style>
  <w:style w:type="paragraph" w:customStyle="1" w:styleId="TOCHeader">
    <w:name w:val="TOC Header"/>
    <w:basedOn w:val="HeaderBase"/>
    <w:rsid w:val="00081FCB"/>
    <w:pPr>
      <w:jc w:val="center"/>
    </w:pPr>
    <w:rPr>
      <w:caps w:val="0"/>
      <w:sz w:val="32"/>
    </w:rPr>
  </w:style>
  <w:style w:type="paragraph" w:styleId="NoSpacing">
    <w:name w:val="No Spacing"/>
    <w:qFormat/>
    <w:rsid w:val="001A448D"/>
    <w:rPr>
      <w:rFonts w:ascii="Calibri" w:eastAsia="Calibri" w:hAnsi="Calibri"/>
      <w:sz w:val="22"/>
      <w:szCs w:val="22"/>
    </w:rPr>
  </w:style>
  <w:style w:type="character" w:customStyle="1" w:styleId="CharChar1">
    <w:name w:val="Char Char1"/>
    <w:basedOn w:val="DefaultParagraphFont"/>
    <w:rsid w:val="000A55DC"/>
    <w:rPr>
      <w:rFonts w:ascii="Arial" w:eastAsia="Times New Roman" w:hAnsi="Arial" w:cs="Times New Roman"/>
      <w:sz w:val="20"/>
      <w:szCs w:val="20"/>
      <w:lang w:eastAsia="en-US"/>
    </w:rPr>
  </w:style>
  <w:style w:type="character" w:customStyle="1" w:styleId="CharChar2">
    <w:name w:val="Char Char2"/>
    <w:basedOn w:val="DefaultParagraphFont"/>
    <w:rsid w:val="000A55DC"/>
    <w:rPr>
      <w:rFonts w:ascii="Arial" w:eastAsia="Times New Roman" w:hAnsi="Arial" w:cs="Times New Roman"/>
      <w:b/>
      <w:i/>
      <w:spacing w:val="-4"/>
      <w:kern w:val="28"/>
      <w:sz w:val="20"/>
      <w:szCs w:val="20"/>
      <w:lang w:eastAsia="en-US"/>
    </w:rPr>
  </w:style>
  <w:style w:type="character" w:customStyle="1" w:styleId="CharChar3">
    <w:name w:val="Char Char3"/>
    <w:basedOn w:val="DefaultParagraphFont"/>
    <w:rsid w:val="002E399E"/>
    <w:rPr>
      <w:rFonts w:ascii="Arial Black" w:eastAsia="Times New Roman" w:hAnsi="Arial Black" w:cs="Times New Roman"/>
      <w:spacing w:val="-10"/>
      <w:kern w:val="28"/>
      <w:sz w:val="20"/>
      <w:szCs w:val="20"/>
      <w:lang w:eastAsia="en-US"/>
    </w:rPr>
  </w:style>
  <w:style w:type="character" w:customStyle="1" w:styleId="CharChar12">
    <w:name w:val="Char Char12"/>
    <w:basedOn w:val="DefaultParagraphFont"/>
    <w:rsid w:val="00FA0F36"/>
    <w:rPr>
      <w:rFonts w:ascii="Arial" w:hAnsi="Arial"/>
      <w:lang w:val="en-US" w:eastAsia="en-US" w:bidi="ar-SA"/>
    </w:rPr>
  </w:style>
  <w:style w:type="character" w:customStyle="1" w:styleId="CharChar">
    <w:name w:val="Char Char"/>
    <w:basedOn w:val="DefaultParagraphFont"/>
    <w:rsid w:val="00FA0F36"/>
    <w:rPr>
      <w:rFonts w:ascii="Arial" w:hAnsi="Arial"/>
      <w:lang w:val="en-US" w:eastAsia="en-US" w:bidi="ar-SA"/>
    </w:rPr>
  </w:style>
  <w:style w:type="character" w:customStyle="1" w:styleId="CharChar14">
    <w:name w:val="Char Char14"/>
    <w:basedOn w:val="DefaultParagraphFont"/>
    <w:rsid w:val="00FA0F36"/>
    <w:rPr>
      <w:rFonts w:ascii="Arial Black" w:hAnsi="Arial Black"/>
      <w:spacing w:val="-10"/>
      <w:kern w:val="28"/>
      <w:lang w:val="en-US" w:eastAsia="en-US" w:bidi="ar-SA"/>
    </w:rPr>
  </w:style>
  <w:style w:type="character" w:customStyle="1" w:styleId="CharChar13">
    <w:name w:val="Char Char13"/>
    <w:basedOn w:val="DefaultParagraphFont"/>
    <w:rsid w:val="00FA0F36"/>
    <w:rPr>
      <w:rFonts w:ascii="Arial" w:hAnsi="Arial"/>
      <w:b/>
      <w:i/>
      <w:spacing w:val="-4"/>
      <w:kern w:val="28"/>
      <w:lang w:val="en-US" w:eastAsia="en-US" w:bidi="ar-SA"/>
    </w:rPr>
  </w:style>
  <w:style w:type="character" w:customStyle="1" w:styleId="CharChar11">
    <w:name w:val="Char Char11"/>
    <w:basedOn w:val="DefaultParagraphFont"/>
    <w:rsid w:val="00FA0F36"/>
    <w:rPr>
      <w:rFonts w:ascii="Arial" w:hAnsi="Arial"/>
      <w:lang w:val="en-US" w:eastAsia="en-US" w:bidi="ar-SA"/>
    </w:rPr>
  </w:style>
  <w:style w:type="character" w:customStyle="1" w:styleId="CharChar4">
    <w:name w:val="Char Char4"/>
    <w:basedOn w:val="DefaultParagraphFont"/>
    <w:rsid w:val="00FA0F36"/>
    <w:rPr>
      <w:rFonts w:ascii="Arial" w:hAnsi="Arial"/>
      <w:lang w:val="en-US" w:eastAsia="en-US" w:bidi="ar-SA"/>
    </w:rPr>
  </w:style>
  <w:style w:type="character" w:customStyle="1" w:styleId="CharChar6">
    <w:name w:val="Char Char6"/>
    <w:basedOn w:val="DefaultParagraphFont"/>
    <w:rsid w:val="00FA0F36"/>
    <w:rPr>
      <w:rFonts w:ascii="Arial Black" w:hAnsi="Arial Black"/>
      <w:spacing w:val="-10"/>
      <w:kern w:val="28"/>
      <w:lang w:val="en-US" w:eastAsia="en-US" w:bidi="ar-SA"/>
    </w:rPr>
  </w:style>
  <w:style w:type="character" w:customStyle="1" w:styleId="CharChar5">
    <w:name w:val="Char Char5"/>
    <w:basedOn w:val="DefaultParagraphFont"/>
    <w:rsid w:val="00FA0F36"/>
    <w:rPr>
      <w:rFonts w:ascii="Arial" w:hAnsi="Arial"/>
      <w:b/>
      <w:i/>
      <w:spacing w:val="-4"/>
      <w:kern w:val="28"/>
      <w:lang w:val="en-US" w:eastAsia="en-US" w:bidi="ar-SA"/>
    </w:rPr>
  </w:style>
  <w:style w:type="character" w:customStyle="1" w:styleId="CharChar8">
    <w:name w:val="Char Char8"/>
    <w:basedOn w:val="DefaultParagraphFont"/>
    <w:rsid w:val="00FA0F36"/>
    <w:rPr>
      <w:rFonts w:ascii="Arial" w:hAnsi="Arial"/>
      <w:lang w:val="en-US" w:eastAsia="en-US" w:bidi="ar-SA"/>
    </w:rPr>
  </w:style>
  <w:style w:type="character" w:customStyle="1" w:styleId="CharChar10">
    <w:name w:val="Char Char10"/>
    <w:basedOn w:val="DefaultParagraphFont"/>
    <w:rsid w:val="00FA0F36"/>
    <w:rPr>
      <w:rFonts w:ascii="Arial Black" w:hAnsi="Arial Black"/>
      <w:spacing w:val="-10"/>
      <w:kern w:val="28"/>
      <w:lang w:val="en-US" w:eastAsia="en-US" w:bidi="ar-SA"/>
    </w:rPr>
  </w:style>
  <w:style w:type="character" w:customStyle="1" w:styleId="CharChar9">
    <w:name w:val="Char Char9"/>
    <w:basedOn w:val="DefaultParagraphFont"/>
    <w:rsid w:val="00FA0F36"/>
    <w:rPr>
      <w:rFonts w:ascii="Arial" w:hAnsi="Arial"/>
      <w:b/>
      <w:i/>
      <w:spacing w:val="-4"/>
      <w:kern w:val="28"/>
      <w:lang w:val="en-US" w:eastAsia="en-US" w:bidi="ar-SA"/>
    </w:rPr>
  </w:style>
  <w:style w:type="character" w:customStyle="1" w:styleId="CharChar7">
    <w:name w:val="Char Char7"/>
    <w:basedOn w:val="DefaultParagraphFont"/>
    <w:rsid w:val="00FA0F36"/>
    <w:rPr>
      <w:rFonts w:ascii="Arial" w:hAnsi="Arial"/>
      <w:lang w:val="en-US" w:eastAsia="en-US" w:bidi="ar-SA"/>
    </w:rPr>
  </w:style>
  <w:style w:type="character" w:customStyle="1" w:styleId="CharChar39">
    <w:name w:val="Char Char39"/>
    <w:basedOn w:val="DefaultParagraphFont"/>
    <w:rsid w:val="00FA0F36"/>
    <w:rPr>
      <w:rFonts w:ascii="Arial" w:eastAsia="Times New Roman" w:hAnsi="Arial" w:cs="Times New Roman"/>
      <w:sz w:val="20"/>
      <w:szCs w:val="20"/>
    </w:rPr>
  </w:style>
  <w:style w:type="character" w:customStyle="1" w:styleId="CharChar45">
    <w:name w:val="Char Char45"/>
    <w:basedOn w:val="DefaultParagraphFont"/>
    <w:rsid w:val="00FA0F36"/>
    <w:rPr>
      <w:rFonts w:ascii="Arial" w:eastAsia="Times New Roman" w:hAnsi="Arial" w:cs="Times New Roman"/>
      <w:b/>
      <w:i/>
      <w:spacing w:val="-4"/>
      <w:kern w:val="28"/>
      <w:sz w:val="20"/>
      <w:szCs w:val="20"/>
    </w:rPr>
  </w:style>
  <w:style w:type="table" w:styleId="TableClassic1">
    <w:name w:val="Table Classic 1"/>
    <w:basedOn w:val="TableNormal"/>
    <w:rsid w:val="003940F2"/>
    <w:pPr>
      <w:ind w:left="10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CharChar44">
    <w:name w:val="Char Char44"/>
    <w:basedOn w:val="DefaultParagraphFont"/>
    <w:rsid w:val="001441F0"/>
    <w:rPr>
      <w:rFonts w:ascii="Arial" w:eastAsia="Times New Roman" w:hAnsi="Arial" w:cs="Times New Roman"/>
      <w:sz w:val="20"/>
      <w:szCs w:val="20"/>
    </w:rPr>
  </w:style>
  <w:style w:type="character" w:customStyle="1" w:styleId="CharChar16">
    <w:name w:val="Char Char16"/>
    <w:basedOn w:val="DefaultParagraphFont"/>
    <w:rsid w:val="00CC6AF1"/>
    <w:rPr>
      <w:rFonts w:ascii="Arial" w:hAnsi="Arial"/>
      <w:lang w:val="en-US" w:eastAsia="en-US" w:bidi="ar-SA"/>
    </w:rPr>
  </w:style>
  <w:style w:type="character" w:customStyle="1" w:styleId="CharChar18">
    <w:name w:val="Char Char18"/>
    <w:basedOn w:val="DefaultParagraphFont"/>
    <w:rsid w:val="00CC6AF1"/>
    <w:rPr>
      <w:rFonts w:ascii="Arial Black" w:hAnsi="Arial Black"/>
      <w:spacing w:val="-10"/>
      <w:kern w:val="28"/>
      <w:lang w:val="en-US" w:eastAsia="en-US" w:bidi="ar-SA"/>
    </w:rPr>
  </w:style>
  <w:style w:type="character" w:customStyle="1" w:styleId="CharChar17">
    <w:name w:val="Char Char17"/>
    <w:basedOn w:val="DefaultParagraphFont"/>
    <w:rsid w:val="00772F5D"/>
    <w:rPr>
      <w:rFonts w:ascii="Arial" w:hAnsi="Arial"/>
      <w:b/>
      <w:i/>
      <w:spacing w:val="-4"/>
      <w:kern w:val="28"/>
      <w:lang w:val="en-US" w:eastAsia="en-US" w:bidi="ar-SA"/>
    </w:rPr>
  </w:style>
  <w:style w:type="character" w:customStyle="1" w:styleId="CharChar15">
    <w:name w:val="Char Char15"/>
    <w:basedOn w:val="DefaultParagraphFont"/>
    <w:rsid w:val="00371AE0"/>
    <w:rPr>
      <w:rFonts w:ascii="Arial" w:hAnsi="Arial"/>
      <w:lang w:val="en-US" w:eastAsia="en-US" w:bidi="ar-SA"/>
    </w:rPr>
  </w:style>
  <w:style w:type="table" w:styleId="TableGrid8">
    <w:name w:val="Table Grid 8"/>
    <w:basedOn w:val="TableNormal"/>
    <w:rsid w:val="003025D9"/>
    <w:pPr>
      <w:ind w:left="10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CharChar20">
    <w:name w:val="Char Char20"/>
    <w:basedOn w:val="DefaultParagraphFont"/>
    <w:rsid w:val="00DF354C"/>
    <w:rPr>
      <w:rFonts w:ascii="Arial" w:hAnsi="Arial"/>
      <w:lang w:val="en-US" w:eastAsia="en-US" w:bidi="ar-SA"/>
    </w:rPr>
  </w:style>
  <w:style w:type="character" w:customStyle="1" w:styleId="CharChar22">
    <w:name w:val="Char Char22"/>
    <w:basedOn w:val="DefaultParagraphFont"/>
    <w:rsid w:val="00DF354C"/>
    <w:rPr>
      <w:rFonts w:ascii="Arial Black" w:hAnsi="Arial Black"/>
      <w:spacing w:val="-10"/>
      <w:kern w:val="28"/>
      <w:lang w:val="en-US" w:eastAsia="en-US" w:bidi="ar-SA"/>
    </w:rPr>
  </w:style>
  <w:style w:type="character" w:customStyle="1" w:styleId="CharChar21">
    <w:name w:val="Char Char21"/>
    <w:basedOn w:val="DefaultParagraphFont"/>
    <w:rsid w:val="00DF354C"/>
    <w:rPr>
      <w:rFonts w:ascii="Arial" w:hAnsi="Arial"/>
      <w:b/>
      <w:i/>
      <w:spacing w:val="-4"/>
      <w:kern w:val="28"/>
      <w:lang w:val="en-US" w:eastAsia="en-US" w:bidi="ar-SA"/>
    </w:rPr>
  </w:style>
  <w:style w:type="character" w:customStyle="1" w:styleId="CharChar19">
    <w:name w:val="Char Char19"/>
    <w:basedOn w:val="DefaultParagraphFont"/>
    <w:rsid w:val="00DF354C"/>
    <w:rPr>
      <w:rFonts w:ascii="Arial" w:hAnsi="Arial"/>
      <w:lang w:val="en-US" w:eastAsia="en-US" w:bidi="ar-SA"/>
    </w:rPr>
  </w:style>
  <w:style w:type="character" w:customStyle="1" w:styleId="CharChar24">
    <w:name w:val="Char Char24"/>
    <w:basedOn w:val="DefaultParagraphFont"/>
    <w:rsid w:val="008879E5"/>
    <w:rPr>
      <w:rFonts w:ascii="Arial" w:hAnsi="Arial"/>
      <w:lang w:val="en-US" w:eastAsia="en-US" w:bidi="ar-SA"/>
    </w:rPr>
  </w:style>
  <w:style w:type="character" w:customStyle="1" w:styleId="mediumtext">
    <w:name w:val="mediumtext"/>
    <w:basedOn w:val="DefaultParagraphFont"/>
    <w:rsid w:val="00D91EE8"/>
  </w:style>
  <w:style w:type="character" w:customStyle="1" w:styleId="CharChar25">
    <w:name w:val="Char Char25"/>
    <w:basedOn w:val="DefaultParagraphFont"/>
    <w:rsid w:val="006464E6"/>
    <w:rPr>
      <w:rFonts w:ascii="Arial" w:hAnsi="Arial"/>
      <w:lang w:val="en-US" w:eastAsia="en-US" w:bidi="ar-SA"/>
    </w:rPr>
  </w:style>
  <w:style w:type="character" w:customStyle="1" w:styleId="CharChar26">
    <w:name w:val="Char Char26"/>
    <w:basedOn w:val="DefaultParagraphFont"/>
    <w:rsid w:val="006464E6"/>
    <w:rPr>
      <w:rFonts w:ascii="Arial" w:hAnsi="Arial"/>
      <w:b/>
      <w:i/>
      <w:spacing w:val="-4"/>
      <w:kern w:val="28"/>
      <w:lang w:val="en-US" w:eastAsia="en-US" w:bidi="ar-SA"/>
    </w:rPr>
  </w:style>
  <w:style w:type="character" w:customStyle="1" w:styleId="CharChar27">
    <w:name w:val="Char Char27"/>
    <w:basedOn w:val="DefaultParagraphFont"/>
    <w:rsid w:val="000D5BFE"/>
    <w:rPr>
      <w:rFonts w:ascii="Arial Black" w:hAnsi="Arial Black"/>
      <w:spacing w:val="-10"/>
      <w:kern w:val="28"/>
      <w:lang w:val="en-US" w:eastAsia="en-US" w:bidi="ar-SA"/>
    </w:rPr>
  </w:style>
  <w:style w:type="character" w:customStyle="1" w:styleId="CharChar23">
    <w:name w:val="Char Char23"/>
    <w:basedOn w:val="DefaultParagraphFont"/>
    <w:rsid w:val="000D5BFE"/>
    <w:rPr>
      <w:rFonts w:ascii="Arial" w:hAnsi="Arial"/>
      <w:lang w:val="en-US" w:eastAsia="en-US" w:bidi="ar-SA"/>
    </w:rPr>
  </w:style>
  <w:style w:type="character" w:customStyle="1" w:styleId="BodyTextCharChar">
    <w:name w:val="Body Text Char Char"/>
    <w:basedOn w:val="DefaultParagraphFont"/>
    <w:locked/>
    <w:rsid w:val="004B5D1E"/>
    <w:rPr>
      <w:rFonts w:ascii="Arial" w:hAnsi="Arial"/>
      <w:lang w:val="en-US" w:eastAsia="en-US" w:bidi="ar-SA"/>
    </w:rPr>
  </w:style>
  <w:style w:type="paragraph" w:customStyle="1" w:styleId="IDF">
    <w:name w:val="IDF"/>
    <w:basedOn w:val="Normal"/>
    <w:rsid w:val="00E328B6"/>
    <w:pPr>
      <w:autoSpaceDE w:val="0"/>
      <w:autoSpaceDN w:val="0"/>
      <w:adjustRightInd w:val="0"/>
      <w:ind w:left="0"/>
    </w:pPr>
    <w:rPr>
      <w:rFonts w:ascii="Courier New" w:eastAsia="SimSun" w:hAnsi="Courier New" w:cs="Courier New"/>
      <w:lang w:val="en-ZW" w:eastAsia="zh-CN"/>
    </w:rPr>
  </w:style>
  <w:style w:type="character" w:customStyle="1" w:styleId="Heading1Char">
    <w:name w:val="Heading 1 Char"/>
    <w:link w:val="Heading1"/>
    <w:rsid w:val="00E328B6"/>
    <w:rPr>
      <w:rFonts w:ascii="Arial Black" w:hAnsi="Arial Black"/>
      <w:color w:val="FFFFFF"/>
      <w:spacing w:val="-10"/>
      <w:kern w:val="20"/>
      <w:position w:val="8"/>
      <w:sz w:val="24"/>
      <w:shd w:val="solid" w:color="auto" w:fill="auto"/>
    </w:rPr>
  </w:style>
  <w:style w:type="character" w:customStyle="1" w:styleId="Heading2Char">
    <w:name w:val="Heading 2 Char"/>
    <w:link w:val="Heading2"/>
    <w:rsid w:val="00E328B6"/>
    <w:rPr>
      <w:rFonts w:ascii="Arial Black" w:hAnsi="Arial Black"/>
      <w:spacing w:val="-15"/>
      <w:kern w:val="28"/>
      <w:sz w:val="22"/>
    </w:rPr>
  </w:style>
  <w:style w:type="character" w:customStyle="1" w:styleId="MTDisplayEquationChar">
    <w:name w:val="MTDisplayEquation Char"/>
    <w:link w:val="MTDisplayEquation"/>
    <w:rsid w:val="00E328B6"/>
    <w:rPr>
      <w:rFonts w:ascii="Arial" w:hAnsi="Arial"/>
      <w:spacing w:val="-5"/>
      <w:lang w:val="en-US" w:eastAsia="en-US" w:bidi="ar-SA"/>
    </w:rPr>
  </w:style>
  <w:style w:type="character" w:customStyle="1" w:styleId="CharChar30">
    <w:name w:val="Char Char30"/>
    <w:basedOn w:val="DefaultParagraphFont"/>
    <w:rsid w:val="006F1325"/>
    <w:rPr>
      <w:rFonts w:ascii="Arial" w:hAnsi="Arial"/>
      <w:b/>
      <w:i/>
      <w:spacing w:val="-4"/>
      <w:kern w:val="28"/>
      <w:lang w:val="en-US" w:eastAsia="en-US" w:bidi="ar-SA"/>
    </w:rPr>
  </w:style>
  <w:style w:type="paragraph" w:styleId="ListParagraph">
    <w:name w:val="List Paragraph"/>
    <w:basedOn w:val="Normal"/>
    <w:uiPriority w:val="34"/>
    <w:qFormat/>
    <w:rsid w:val="00AC33EE"/>
    <w:pPr>
      <w:ind w:left="720"/>
      <w:contextualSpacing/>
    </w:pPr>
    <w:rPr>
      <w:rFonts w:ascii="Times New Roman" w:eastAsiaTheme="minorEastAsia" w:hAnsi="Times New Roman"/>
      <w:sz w:val="24"/>
      <w:szCs w:val="24"/>
    </w:rPr>
  </w:style>
  <w:style w:type="paragraph" w:customStyle="1" w:styleId="CM825">
    <w:name w:val="CM825"/>
    <w:basedOn w:val="Default"/>
    <w:next w:val="Default"/>
    <w:uiPriority w:val="99"/>
    <w:rsid w:val="00D016EE"/>
    <w:rPr>
      <w:color w:val="auto"/>
      <w:lang w:eastAsia="en-US"/>
    </w:rPr>
  </w:style>
  <w:style w:type="paragraph" w:customStyle="1" w:styleId="Textbody">
    <w:name w:val="Text body"/>
    <w:basedOn w:val="Normal"/>
    <w:rsid w:val="000D683E"/>
    <w:pPr>
      <w:tabs>
        <w:tab w:val="left" w:pos="1800"/>
      </w:tabs>
      <w:suppressAutoHyphens/>
      <w:spacing w:before="60" w:after="60" w:line="100" w:lineRule="atLeast"/>
      <w:jc w:val="both"/>
    </w:pPr>
    <w:rPr>
      <w:lang w:eastAsia="zh-CN" w:bidi="hi-IN"/>
    </w:rPr>
  </w:style>
  <w:style w:type="character" w:customStyle="1" w:styleId="CharChar110">
    <w:name w:val="Char Char110"/>
    <w:basedOn w:val="DefaultParagraphFont"/>
    <w:rsid w:val="007C7C85"/>
    <w:rPr>
      <w:rFonts w:ascii="Arial" w:eastAsia="Times New Roman" w:hAnsi="Arial" w:cs="Times New Roman"/>
      <w:sz w:val="20"/>
      <w:szCs w:val="20"/>
      <w:lang w:eastAsia="en-US"/>
    </w:rPr>
  </w:style>
  <w:style w:type="character" w:customStyle="1" w:styleId="CharChar29">
    <w:name w:val="Char Char29"/>
    <w:basedOn w:val="DefaultParagraphFont"/>
    <w:rsid w:val="007C7C85"/>
    <w:rPr>
      <w:rFonts w:ascii="Arial" w:eastAsia="Times New Roman" w:hAnsi="Arial" w:cs="Times New Roman"/>
      <w:b/>
      <w:i/>
      <w:spacing w:val="-4"/>
      <w:kern w:val="28"/>
      <w:sz w:val="20"/>
      <w:szCs w:val="20"/>
      <w:lang w:eastAsia="en-US"/>
    </w:rPr>
  </w:style>
  <w:style w:type="character" w:customStyle="1" w:styleId="CharChar31">
    <w:name w:val="Char Char31"/>
    <w:basedOn w:val="DefaultParagraphFont"/>
    <w:rsid w:val="007C7C85"/>
    <w:rPr>
      <w:rFonts w:ascii="Arial Black" w:eastAsia="Times New Roman" w:hAnsi="Arial Black" w:cs="Times New Roman"/>
      <w:spacing w:val="-10"/>
      <w:kern w:val="28"/>
      <w:sz w:val="20"/>
      <w:szCs w:val="20"/>
      <w:lang w:eastAsia="en-US"/>
    </w:rPr>
  </w:style>
  <w:style w:type="character" w:customStyle="1" w:styleId="CharChar121">
    <w:name w:val="Char Char121"/>
    <w:basedOn w:val="DefaultParagraphFont"/>
    <w:rsid w:val="007C7C85"/>
    <w:rPr>
      <w:rFonts w:ascii="Arial" w:hAnsi="Arial"/>
      <w:lang w:val="en-US" w:eastAsia="en-US" w:bidi="ar-SA"/>
    </w:rPr>
  </w:style>
  <w:style w:type="character" w:customStyle="1" w:styleId="CharChar28">
    <w:name w:val="Char Char28"/>
    <w:basedOn w:val="DefaultParagraphFont"/>
    <w:rsid w:val="007C7C85"/>
    <w:rPr>
      <w:rFonts w:ascii="Arial" w:hAnsi="Arial"/>
      <w:lang w:val="en-US" w:eastAsia="en-US" w:bidi="ar-SA"/>
    </w:rPr>
  </w:style>
  <w:style w:type="character" w:customStyle="1" w:styleId="CharChar141">
    <w:name w:val="Char Char141"/>
    <w:basedOn w:val="DefaultParagraphFont"/>
    <w:rsid w:val="007C7C85"/>
    <w:rPr>
      <w:rFonts w:ascii="Arial Black" w:hAnsi="Arial Black"/>
      <w:spacing w:val="-10"/>
      <w:kern w:val="28"/>
      <w:lang w:val="en-US" w:eastAsia="en-US" w:bidi="ar-SA"/>
    </w:rPr>
  </w:style>
  <w:style w:type="character" w:customStyle="1" w:styleId="CharChar131">
    <w:name w:val="Char Char131"/>
    <w:basedOn w:val="DefaultParagraphFont"/>
    <w:rsid w:val="007C7C85"/>
    <w:rPr>
      <w:rFonts w:ascii="Arial" w:hAnsi="Arial"/>
      <w:b/>
      <w:i/>
      <w:spacing w:val="-4"/>
      <w:kern w:val="28"/>
      <w:lang w:val="en-US" w:eastAsia="en-US" w:bidi="ar-SA"/>
    </w:rPr>
  </w:style>
  <w:style w:type="character" w:customStyle="1" w:styleId="CharChar111">
    <w:name w:val="Char Char111"/>
    <w:basedOn w:val="DefaultParagraphFont"/>
    <w:rsid w:val="007C7C85"/>
    <w:rPr>
      <w:rFonts w:ascii="Arial" w:hAnsi="Arial"/>
      <w:lang w:val="en-US" w:eastAsia="en-US" w:bidi="ar-SA"/>
    </w:rPr>
  </w:style>
  <w:style w:type="character" w:customStyle="1" w:styleId="CharChar41">
    <w:name w:val="Char Char41"/>
    <w:basedOn w:val="DefaultParagraphFont"/>
    <w:rsid w:val="007C7C85"/>
    <w:rPr>
      <w:rFonts w:ascii="Arial" w:hAnsi="Arial"/>
      <w:lang w:val="en-US" w:eastAsia="en-US" w:bidi="ar-SA"/>
    </w:rPr>
  </w:style>
  <w:style w:type="character" w:customStyle="1" w:styleId="CharChar61">
    <w:name w:val="Char Char61"/>
    <w:basedOn w:val="DefaultParagraphFont"/>
    <w:rsid w:val="007C7C85"/>
    <w:rPr>
      <w:rFonts w:ascii="Arial Black" w:hAnsi="Arial Black"/>
      <w:spacing w:val="-10"/>
      <w:kern w:val="28"/>
      <w:lang w:val="en-US" w:eastAsia="en-US" w:bidi="ar-SA"/>
    </w:rPr>
  </w:style>
  <w:style w:type="character" w:customStyle="1" w:styleId="CharChar51">
    <w:name w:val="Char Char51"/>
    <w:basedOn w:val="DefaultParagraphFont"/>
    <w:rsid w:val="007C7C85"/>
    <w:rPr>
      <w:rFonts w:ascii="Arial" w:hAnsi="Arial"/>
      <w:b/>
      <w:i/>
      <w:spacing w:val="-4"/>
      <w:kern w:val="28"/>
      <w:lang w:val="en-US" w:eastAsia="en-US" w:bidi="ar-SA"/>
    </w:rPr>
  </w:style>
  <w:style w:type="character" w:customStyle="1" w:styleId="CharChar81">
    <w:name w:val="Char Char81"/>
    <w:basedOn w:val="DefaultParagraphFont"/>
    <w:rsid w:val="007C7C85"/>
    <w:rPr>
      <w:rFonts w:ascii="Arial" w:hAnsi="Arial"/>
      <w:lang w:val="en-US" w:eastAsia="en-US" w:bidi="ar-SA"/>
    </w:rPr>
  </w:style>
  <w:style w:type="character" w:customStyle="1" w:styleId="CharChar101">
    <w:name w:val="Char Char101"/>
    <w:basedOn w:val="DefaultParagraphFont"/>
    <w:rsid w:val="007C7C85"/>
    <w:rPr>
      <w:rFonts w:ascii="Arial Black" w:hAnsi="Arial Black"/>
      <w:spacing w:val="-10"/>
      <w:kern w:val="28"/>
      <w:lang w:val="en-US" w:eastAsia="en-US" w:bidi="ar-SA"/>
    </w:rPr>
  </w:style>
  <w:style w:type="character" w:customStyle="1" w:styleId="CharChar91">
    <w:name w:val="Char Char91"/>
    <w:basedOn w:val="DefaultParagraphFont"/>
    <w:rsid w:val="007C7C85"/>
    <w:rPr>
      <w:rFonts w:ascii="Arial" w:hAnsi="Arial"/>
      <w:b/>
      <w:i/>
      <w:spacing w:val="-4"/>
      <w:kern w:val="28"/>
      <w:lang w:val="en-US" w:eastAsia="en-US" w:bidi="ar-SA"/>
    </w:rPr>
  </w:style>
  <w:style w:type="character" w:customStyle="1" w:styleId="CharChar71">
    <w:name w:val="Char Char71"/>
    <w:basedOn w:val="DefaultParagraphFont"/>
    <w:rsid w:val="007C7C85"/>
    <w:rPr>
      <w:rFonts w:ascii="Arial" w:hAnsi="Arial"/>
      <w:lang w:val="en-US" w:eastAsia="en-US" w:bidi="ar-SA"/>
    </w:rPr>
  </w:style>
  <w:style w:type="character" w:customStyle="1" w:styleId="CharChar391">
    <w:name w:val="Char Char391"/>
    <w:basedOn w:val="DefaultParagraphFont"/>
    <w:rsid w:val="007C7C85"/>
    <w:rPr>
      <w:rFonts w:ascii="Arial" w:eastAsia="Times New Roman" w:hAnsi="Arial" w:cs="Times New Roman"/>
      <w:sz w:val="20"/>
      <w:szCs w:val="20"/>
    </w:rPr>
  </w:style>
  <w:style w:type="character" w:customStyle="1" w:styleId="CharChar451">
    <w:name w:val="Char Char451"/>
    <w:basedOn w:val="DefaultParagraphFont"/>
    <w:rsid w:val="007C7C85"/>
    <w:rPr>
      <w:rFonts w:ascii="Arial" w:eastAsia="Times New Roman" w:hAnsi="Arial" w:cs="Times New Roman"/>
      <w:b/>
      <w:i/>
      <w:spacing w:val="-4"/>
      <w:kern w:val="28"/>
      <w:sz w:val="20"/>
      <w:szCs w:val="20"/>
    </w:rPr>
  </w:style>
  <w:style w:type="character" w:customStyle="1" w:styleId="CharChar441">
    <w:name w:val="Char Char441"/>
    <w:basedOn w:val="DefaultParagraphFont"/>
    <w:rsid w:val="007C7C85"/>
    <w:rPr>
      <w:rFonts w:ascii="Arial" w:eastAsia="Times New Roman" w:hAnsi="Arial" w:cs="Times New Roman"/>
      <w:sz w:val="20"/>
      <w:szCs w:val="20"/>
    </w:rPr>
  </w:style>
  <w:style w:type="character" w:customStyle="1" w:styleId="CharChar161">
    <w:name w:val="Char Char161"/>
    <w:basedOn w:val="DefaultParagraphFont"/>
    <w:rsid w:val="007C7C85"/>
    <w:rPr>
      <w:rFonts w:ascii="Arial" w:hAnsi="Arial"/>
      <w:lang w:val="en-US" w:eastAsia="en-US" w:bidi="ar-SA"/>
    </w:rPr>
  </w:style>
  <w:style w:type="character" w:customStyle="1" w:styleId="CharChar181">
    <w:name w:val="Char Char181"/>
    <w:basedOn w:val="DefaultParagraphFont"/>
    <w:rsid w:val="007C7C85"/>
    <w:rPr>
      <w:rFonts w:ascii="Arial Black" w:hAnsi="Arial Black"/>
      <w:spacing w:val="-10"/>
      <w:kern w:val="28"/>
      <w:lang w:val="en-US" w:eastAsia="en-US" w:bidi="ar-SA"/>
    </w:rPr>
  </w:style>
  <w:style w:type="character" w:customStyle="1" w:styleId="CharChar171">
    <w:name w:val="Char Char171"/>
    <w:basedOn w:val="DefaultParagraphFont"/>
    <w:rsid w:val="007C7C85"/>
    <w:rPr>
      <w:rFonts w:ascii="Arial" w:hAnsi="Arial"/>
      <w:b/>
      <w:i/>
      <w:spacing w:val="-4"/>
      <w:kern w:val="28"/>
      <w:lang w:val="en-US" w:eastAsia="en-US" w:bidi="ar-SA"/>
    </w:rPr>
  </w:style>
  <w:style w:type="character" w:customStyle="1" w:styleId="CharChar151">
    <w:name w:val="Char Char151"/>
    <w:basedOn w:val="DefaultParagraphFont"/>
    <w:rsid w:val="007C7C85"/>
    <w:rPr>
      <w:rFonts w:ascii="Arial" w:hAnsi="Arial"/>
      <w:lang w:val="en-US" w:eastAsia="en-US" w:bidi="ar-SA"/>
    </w:rPr>
  </w:style>
  <w:style w:type="character" w:customStyle="1" w:styleId="CharChar201">
    <w:name w:val="Char Char201"/>
    <w:basedOn w:val="DefaultParagraphFont"/>
    <w:rsid w:val="007C7C85"/>
    <w:rPr>
      <w:rFonts w:ascii="Arial" w:hAnsi="Arial"/>
      <w:lang w:val="en-US" w:eastAsia="en-US" w:bidi="ar-SA"/>
    </w:rPr>
  </w:style>
  <w:style w:type="character" w:customStyle="1" w:styleId="CharChar221">
    <w:name w:val="Char Char221"/>
    <w:basedOn w:val="DefaultParagraphFont"/>
    <w:rsid w:val="007C7C85"/>
    <w:rPr>
      <w:rFonts w:ascii="Arial Black" w:hAnsi="Arial Black"/>
      <w:spacing w:val="-10"/>
      <w:kern w:val="28"/>
      <w:lang w:val="en-US" w:eastAsia="en-US" w:bidi="ar-SA"/>
    </w:rPr>
  </w:style>
  <w:style w:type="character" w:customStyle="1" w:styleId="CharChar211">
    <w:name w:val="Char Char211"/>
    <w:basedOn w:val="DefaultParagraphFont"/>
    <w:rsid w:val="007C7C85"/>
    <w:rPr>
      <w:rFonts w:ascii="Arial" w:hAnsi="Arial"/>
      <w:b/>
      <w:i/>
      <w:spacing w:val="-4"/>
      <w:kern w:val="28"/>
      <w:lang w:val="en-US" w:eastAsia="en-US" w:bidi="ar-SA"/>
    </w:rPr>
  </w:style>
  <w:style w:type="character" w:customStyle="1" w:styleId="CharChar191">
    <w:name w:val="Char Char191"/>
    <w:basedOn w:val="DefaultParagraphFont"/>
    <w:rsid w:val="007C7C85"/>
    <w:rPr>
      <w:rFonts w:ascii="Arial" w:hAnsi="Arial"/>
      <w:lang w:val="en-US" w:eastAsia="en-US" w:bidi="ar-SA"/>
    </w:rPr>
  </w:style>
  <w:style w:type="character" w:customStyle="1" w:styleId="CharChar241">
    <w:name w:val="Char Char241"/>
    <w:basedOn w:val="DefaultParagraphFont"/>
    <w:rsid w:val="007C7C85"/>
    <w:rPr>
      <w:rFonts w:ascii="Arial" w:hAnsi="Arial"/>
      <w:lang w:val="en-US" w:eastAsia="en-US" w:bidi="ar-SA"/>
    </w:rPr>
  </w:style>
  <w:style w:type="character" w:customStyle="1" w:styleId="CharChar251">
    <w:name w:val="Char Char251"/>
    <w:basedOn w:val="DefaultParagraphFont"/>
    <w:rsid w:val="007C7C85"/>
    <w:rPr>
      <w:rFonts w:ascii="Arial" w:hAnsi="Arial"/>
      <w:lang w:val="en-US" w:eastAsia="en-US" w:bidi="ar-SA"/>
    </w:rPr>
  </w:style>
  <w:style w:type="character" w:customStyle="1" w:styleId="CharChar261">
    <w:name w:val="Char Char261"/>
    <w:basedOn w:val="DefaultParagraphFont"/>
    <w:rsid w:val="007C7C85"/>
    <w:rPr>
      <w:rFonts w:ascii="Arial" w:hAnsi="Arial"/>
      <w:b/>
      <w:i/>
      <w:spacing w:val="-4"/>
      <w:kern w:val="28"/>
      <w:lang w:val="en-US" w:eastAsia="en-US" w:bidi="ar-SA"/>
    </w:rPr>
  </w:style>
  <w:style w:type="character" w:customStyle="1" w:styleId="CharChar271">
    <w:name w:val="Char Char271"/>
    <w:basedOn w:val="DefaultParagraphFont"/>
    <w:rsid w:val="007C7C85"/>
    <w:rPr>
      <w:rFonts w:ascii="Arial Black" w:hAnsi="Arial Black"/>
      <w:spacing w:val="-10"/>
      <w:kern w:val="28"/>
      <w:lang w:val="en-US" w:eastAsia="en-US" w:bidi="ar-SA"/>
    </w:rPr>
  </w:style>
  <w:style w:type="character" w:customStyle="1" w:styleId="CharChar231">
    <w:name w:val="Char Char231"/>
    <w:basedOn w:val="DefaultParagraphFont"/>
    <w:rsid w:val="007C7C85"/>
    <w:rPr>
      <w:rFonts w:ascii="Arial" w:hAnsi="Arial"/>
      <w:lang w:val="en-US" w:eastAsia="en-US" w:bidi="ar-SA"/>
    </w:rPr>
  </w:style>
  <w:style w:type="character" w:customStyle="1" w:styleId="CharChar301">
    <w:name w:val="Char Char301"/>
    <w:basedOn w:val="DefaultParagraphFont"/>
    <w:rsid w:val="007C7C85"/>
    <w:rPr>
      <w:rFonts w:ascii="Arial" w:hAnsi="Arial"/>
      <w:b/>
      <w:i/>
      <w:spacing w:val="-4"/>
      <w:kern w:val="28"/>
      <w:lang w:val="en-US" w:eastAsia="en-US" w:bidi="ar-SA"/>
    </w:rPr>
  </w:style>
  <w:style w:type="character" w:customStyle="1" w:styleId="PlainTextChar">
    <w:name w:val="Plain Text Char"/>
    <w:basedOn w:val="DefaultParagraphFont"/>
    <w:link w:val="PlainText"/>
    <w:uiPriority w:val="99"/>
    <w:rsid w:val="00151EF2"/>
  </w:style>
  <w:style w:type="character" w:styleId="PlaceholderText">
    <w:name w:val="Placeholder Text"/>
    <w:basedOn w:val="DefaultParagraphFont"/>
    <w:uiPriority w:val="99"/>
    <w:semiHidden/>
    <w:rsid w:val="00D12B0D"/>
    <w:rPr>
      <w:color w:val="808080"/>
    </w:rPr>
  </w:style>
  <w:style w:type="character" w:customStyle="1" w:styleId="CommentTextChar">
    <w:name w:val="Comment Text Char"/>
    <w:basedOn w:val="DefaultParagraphFont"/>
    <w:link w:val="CommentText"/>
    <w:semiHidden/>
    <w:rsid w:val="001336E1"/>
    <w:rPr>
      <w:rFonts w:ascii="Arial" w:hAnsi="Arial"/>
      <w:spacing w:val="-5"/>
      <w:sz w:val="16"/>
    </w:rPr>
  </w:style>
  <w:style w:type="paragraph" w:customStyle="1" w:styleId="CodeExample">
    <w:name w:val="CodeExample"/>
    <w:basedOn w:val="CodeIDDSamples"/>
    <w:link w:val="CodeExampleChar"/>
    <w:qFormat/>
    <w:rsid w:val="007B34E1"/>
  </w:style>
  <w:style w:type="character" w:customStyle="1" w:styleId="CodeExampleChar">
    <w:name w:val="CodeExample Char"/>
    <w:basedOn w:val="DefaultParagraphFont"/>
    <w:link w:val="CodeExample"/>
    <w:rsid w:val="007B34E1"/>
    <w:rPr>
      <w:rFonts w:ascii="Courier New" w:hAnsi="Courier New"/>
      <w:sz w:val="18"/>
    </w:rPr>
  </w:style>
  <w:style w:type="character" w:customStyle="1" w:styleId="CodeIDDSamplesChar">
    <w:name w:val="Code/IDD Samples Char"/>
    <w:basedOn w:val="DefaultParagraphFont"/>
    <w:link w:val="CodeIDDSamples"/>
    <w:rsid w:val="007B34E1"/>
    <w:rPr>
      <w:rFonts w:ascii="Courier New" w:hAnsi="Courier New"/>
      <w:sz w:val="18"/>
    </w:rPr>
  </w:style>
  <w:style w:type="character" w:customStyle="1" w:styleId="BalloonTextChar">
    <w:name w:val="Balloon Text Char"/>
    <w:basedOn w:val="DefaultParagraphFont"/>
    <w:link w:val="BalloonText"/>
    <w:uiPriority w:val="99"/>
    <w:semiHidden/>
    <w:rsid w:val="007F73EF"/>
    <w:rPr>
      <w:rFonts w:ascii="Tahoma" w:hAnsi="Tahoma" w:cs="Tahoma"/>
      <w:sz w:val="16"/>
      <w:szCs w:val="16"/>
    </w:rPr>
  </w:style>
  <w:style w:type="character" w:customStyle="1" w:styleId="Heading5Char">
    <w:name w:val="Heading 5 Char"/>
    <w:basedOn w:val="DefaultParagraphFont"/>
    <w:link w:val="Heading5"/>
    <w:rsid w:val="007F73EF"/>
    <w:rPr>
      <w:rFonts w:ascii="Arial" w:hAnsi="Arial"/>
      <w:spacing w:val="-4"/>
      <w:kern w:val="28"/>
    </w:rPr>
  </w:style>
  <w:style w:type="character" w:customStyle="1" w:styleId="Heading6Char">
    <w:name w:val="Heading 6 Char"/>
    <w:basedOn w:val="DefaultParagraphFont"/>
    <w:link w:val="Heading6"/>
    <w:rsid w:val="007F73EF"/>
    <w:rPr>
      <w:rFonts w:ascii="Arial" w:hAnsi="Arial"/>
      <w:i/>
      <w:spacing w:val="-4"/>
      <w:kern w:val="28"/>
    </w:rPr>
  </w:style>
  <w:style w:type="character" w:customStyle="1" w:styleId="Heading7Char">
    <w:name w:val="Heading 7 Char"/>
    <w:basedOn w:val="DefaultParagraphFont"/>
    <w:link w:val="Heading7"/>
    <w:rsid w:val="007F73EF"/>
    <w:rPr>
      <w:rFonts w:ascii="Arial" w:hAnsi="Arial"/>
      <w:spacing w:val="-4"/>
      <w:kern w:val="28"/>
    </w:rPr>
  </w:style>
  <w:style w:type="character" w:customStyle="1" w:styleId="Heading8Char">
    <w:name w:val="Heading 8 Char"/>
    <w:basedOn w:val="DefaultParagraphFont"/>
    <w:link w:val="Heading8"/>
    <w:rsid w:val="007F73EF"/>
    <w:rPr>
      <w:rFonts w:ascii="Arial" w:hAnsi="Arial"/>
      <w:i/>
      <w:spacing w:val="-4"/>
      <w:kern w:val="28"/>
      <w:sz w:val="18"/>
    </w:rPr>
  </w:style>
  <w:style w:type="character" w:customStyle="1" w:styleId="Heading9Char">
    <w:name w:val="Heading 9 Char"/>
    <w:basedOn w:val="DefaultParagraphFont"/>
    <w:link w:val="Heading9"/>
    <w:rsid w:val="007F73EF"/>
    <w:rPr>
      <w:rFonts w:ascii="Arial" w:hAnsi="Arial"/>
      <w:spacing w:val="-4"/>
      <w:kern w:val="28"/>
      <w:sz w:val="18"/>
    </w:rPr>
  </w:style>
  <w:style w:type="character" w:customStyle="1" w:styleId="TitleChar">
    <w:name w:val="Title Char"/>
    <w:basedOn w:val="DefaultParagraphFont"/>
    <w:link w:val="Title"/>
    <w:rsid w:val="007F73EF"/>
    <w:rPr>
      <w:rFonts w:ascii="Arial Black" w:hAnsi="Arial Black"/>
      <w:spacing w:val="-30"/>
      <w:kern w:val="28"/>
      <w:sz w:val="40"/>
    </w:rPr>
  </w:style>
  <w:style w:type="character" w:customStyle="1" w:styleId="SubtitleChar">
    <w:name w:val="Subtitle Char"/>
    <w:basedOn w:val="DefaultParagraphFont"/>
    <w:link w:val="Subtitle"/>
    <w:rsid w:val="007F73EF"/>
    <w:rPr>
      <w:rFonts w:ascii="Arial" w:hAnsi="Arial"/>
      <w:spacing w:val="-16"/>
      <w:kern w:val="28"/>
      <w:sz w:val="32"/>
    </w:rPr>
  </w:style>
  <w:style w:type="character" w:customStyle="1" w:styleId="EndnoteTextChar">
    <w:name w:val="Endnote Text Char"/>
    <w:basedOn w:val="DefaultParagraphFont"/>
    <w:link w:val="EndnoteText"/>
    <w:semiHidden/>
    <w:rsid w:val="007F73EF"/>
    <w:rPr>
      <w:rFonts w:ascii="Arial" w:hAnsi="Arial"/>
      <w:spacing w:val="-5"/>
      <w:sz w:val="16"/>
    </w:rPr>
  </w:style>
  <w:style w:type="character" w:customStyle="1" w:styleId="FooterChar">
    <w:name w:val="Footer Char"/>
    <w:basedOn w:val="DefaultParagraphFont"/>
    <w:link w:val="Footer"/>
    <w:rsid w:val="0035414F"/>
    <w:rPr>
      <w:rFonts w:ascii="Arial" w:hAnsi="Arial"/>
      <w:caps/>
      <w:sz w:val="15"/>
    </w:rPr>
  </w:style>
  <w:style w:type="character" w:customStyle="1" w:styleId="FootnoteTextChar">
    <w:name w:val="Footnote Text Char"/>
    <w:basedOn w:val="DefaultParagraphFont"/>
    <w:link w:val="FootnoteText"/>
    <w:semiHidden/>
    <w:rsid w:val="007F73EF"/>
    <w:rPr>
      <w:rFonts w:ascii="Arial" w:hAnsi="Arial"/>
      <w:spacing w:val="-5"/>
      <w:sz w:val="16"/>
    </w:rPr>
  </w:style>
  <w:style w:type="character" w:customStyle="1" w:styleId="HeaderChar">
    <w:name w:val="Header Char"/>
    <w:basedOn w:val="DefaultParagraphFont"/>
    <w:link w:val="Header"/>
    <w:rsid w:val="0035414F"/>
    <w:rPr>
      <w:rFonts w:ascii="Arial" w:hAnsi="Arial"/>
      <w:caps/>
      <w:sz w:val="15"/>
    </w:rPr>
  </w:style>
  <w:style w:type="character" w:customStyle="1" w:styleId="MessageHeaderChar">
    <w:name w:val="Message Header Char"/>
    <w:basedOn w:val="DefaultParagraphFont"/>
    <w:link w:val="MessageHeader"/>
    <w:rsid w:val="007F73EF"/>
    <w:rPr>
      <w:rFonts w:ascii="Arial" w:hAnsi="Arial"/>
      <w:sz w:val="22"/>
    </w:rPr>
  </w:style>
  <w:style w:type="paragraph" w:customStyle="1" w:styleId="bullet">
    <w:name w:val="bullet"/>
    <w:basedOn w:val="Normal"/>
    <w:rsid w:val="00EF6E5F"/>
    <w:pPr>
      <w:numPr>
        <w:numId w:val="86"/>
      </w:numPr>
      <w:tabs>
        <w:tab w:val="num" w:pos="432"/>
      </w:tabs>
      <w:ind w:left="792"/>
    </w:pPr>
    <w:rPr>
      <w:rFonts w:ascii="Times New Roman" w:hAnsi="Times New Roman"/>
      <w:sz w:val="22"/>
      <w:szCs w:val="24"/>
    </w:rPr>
  </w:style>
  <w:style w:type="character" w:styleId="Strong">
    <w:name w:val="Strong"/>
    <w:uiPriority w:val="22"/>
    <w:qFormat/>
    <w:rsid w:val="001B10FD"/>
    <w:rPr>
      <w:b/>
      <w:bCs/>
    </w:rPr>
  </w:style>
  <w:style w:type="paragraph" w:styleId="Revision">
    <w:name w:val="Revision"/>
    <w:hidden/>
    <w:uiPriority w:val="99"/>
    <w:semiHidden/>
    <w:rsid w:val="001E77BE"/>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432">
      <w:bodyDiv w:val="1"/>
      <w:marLeft w:val="0"/>
      <w:marRight w:val="0"/>
      <w:marTop w:val="0"/>
      <w:marBottom w:val="0"/>
      <w:divBdr>
        <w:top w:val="none" w:sz="0" w:space="0" w:color="auto"/>
        <w:left w:val="none" w:sz="0" w:space="0" w:color="auto"/>
        <w:bottom w:val="none" w:sz="0" w:space="0" w:color="auto"/>
        <w:right w:val="none" w:sz="0" w:space="0" w:color="auto"/>
      </w:divBdr>
    </w:div>
    <w:div w:id="28533093">
      <w:bodyDiv w:val="1"/>
      <w:marLeft w:val="0"/>
      <w:marRight w:val="0"/>
      <w:marTop w:val="0"/>
      <w:marBottom w:val="0"/>
      <w:divBdr>
        <w:top w:val="none" w:sz="0" w:space="0" w:color="auto"/>
        <w:left w:val="none" w:sz="0" w:space="0" w:color="auto"/>
        <w:bottom w:val="none" w:sz="0" w:space="0" w:color="auto"/>
        <w:right w:val="none" w:sz="0" w:space="0" w:color="auto"/>
      </w:divBdr>
    </w:div>
    <w:div w:id="52824682">
      <w:bodyDiv w:val="1"/>
      <w:marLeft w:val="0"/>
      <w:marRight w:val="0"/>
      <w:marTop w:val="0"/>
      <w:marBottom w:val="0"/>
      <w:divBdr>
        <w:top w:val="none" w:sz="0" w:space="0" w:color="auto"/>
        <w:left w:val="none" w:sz="0" w:space="0" w:color="auto"/>
        <w:bottom w:val="none" w:sz="0" w:space="0" w:color="auto"/>
        <w:right w:val="none" w:sz="0" w:space="0" w:color="auto"/>
      </w:divBdr>
    </w:div>
    <w:div w:id="87964655">
      <w:bodyDiv w:val="1"/>
      <w:marLeft w:val="0"/>
      <w:marRight w:val="0"/>
      <w:marTop w:val="0"/>
      <w:marBottom w:val="0"/>
      <w:divBdr>
        <w:top w:val="none" w:sz="0" w:space="0" w:color="auto"/>
        <w:left w:val="none" w:sz="0" w:space="0" w:color="auto"/>
        <w:bottom w:val="none" w:sz="0" w:space="0" w:color="auto"/>
        <w:right w:val="none" w:sz="0" w:space="0" w:color="auto"/>
      </w:divBdr>
    </w:div>
    <w:div w:id="157700121">
      <w:bodyDiv w:val="1"/>
      <w:marLeft w:val="0"/>
      <w:marRight w:val="0"/>
      <w:marTop w:val="0"/>
      <w:marBottom w:val="0"/>
      <w:divBdr>
        <w:top w:val="none" w:sz="0" w:space="0" w:color="auto"/>
        <w:left w:val="none" w:sz="0" w:space="0" w:color="auto"/>
        <w:bottom w:val="none" w:sz="0" w:space="0" w:color="auto"/>
        <w:right w:val="none" w:sz="0" w:space="0" w:color="auto"/>
      </w:divBdr>
    </w:div>
    <w:div w:id="194932965">
      <w:bodyDiv w:val="1"/>
      <w:marLeft w:val="0"/>
      <w:marRight w:val="0"/>
      <w:marTop w:val="0"/>
      <w:marBottom w:val="0"/>
      <w:divBdr>
        <w:top w:val="none" w:sz="0" w:space="0" w:color="auto"/>
        <w:left w:val="none" w:sz="0" w:space="0" w:color="auto"/>
        <w:bottom w:val="none" w:sz="0" w:space="0" w:color="auto"/>
        <w:right w:val="none" w:sz="0" w:space="0" w:color="auto"/>
      </w:divBdr>
    </w:div>
    <w:div w:id="266890121">
      <w:bodyDiv w:val="1"/>
      <w:marLeft w:val="0"/>
      <w:marRight w:val="0"/>
      <w:marTop w:val="0"/>
      <w:marBottom w:val="0"/>
      <w:divBdr>
        <w:top w:val="none" w:sz="0" w:space="0" w:color="auto"/>
        <w:left w:val="none" w:sz="0" w:space="0" w:color="auto"/>
        <w:bottom w:val="none" w:sz="0" w:space="0" w:color="auto"/>
        <w:right w:val="none" w:sz="0" w:space="0" w:color="auto"/>
      </w:divBdr>
    </w:div>
    <w:div w:id="276640674">
      <w:bodyDiv w:val="1"/>
      <w:marLeft w:val="0"/>
      <w:marRight w:val="0"/>
      <w:marTop w:val="0"/>
      <w:marBottom w:val="0"/>
      <w:divBdr>
        <w:top w:val="none" w:sz="0" w:space="0" w:color="auto"/>
        <w:left w:val="none" w:sz="0" w:space="0" w:color="auto"/>
        <w:bottom w:val="none" w:sz="0" w:space="0" w:color="auto"/>
        <w:right w:val="none" w:sz="0" w:space="0" w:color="auto"/>
      </w:divBdr>
    </w:div>
    <w:div w:id="362170539">
      <w:bodyDiv w:val="1"/>
      <w:marLeft w:val="0"/>
      <w:marRight w:val="0"/>
      <w:marTop w:val="0"/>
      <w:marBottom w:val="0"/>
      <w:divBdr>
        <w:top w:val="none" w:sz="0" w:space="0" w:color="auto"/>
        <w:left w:val="none" w:sz="0" w:space="0" w:color="auto"/>
        <w:bottom w:val="none" w:sz="0" w:space="0" w:color="auto"/>
        <w:right w:val="none" w:sz="0" w:space="0" w:color="auto"/>
      </w:divBdr>
    </w:div>
    <w:div w:id="370768430">
      <w:bodyDiv w:val="1"/>
      <w:marLeft w:val="0"/>
      <w:marRight w:val="0"/>
      <w:marTop w:val="0"/>
      <w:marBottom w:val="0"/>
      <w:divBdr>
        <w:top w:val="none" w:sz="0" w:space="0" w:color="auto"/>
        <w:left w:val="none" w:sz="0" w:space="0" w:color="auto"/>
        <w:bottom w:val="none" w:sz="0" w:space="0" w:color="auto"/>
        <w:right w:val="none" w:sz="0" w:space="0" w:color="auto"/>
      </w:divBdr>
    </w:div>
    <w:div w:id="372272223">
      <w:bodyDiv w:val="1"/>
      <w:marLeft w:val="0"/>
      <w:marRight w:val="0"/>
      <w:marTop w:val="0"/>
      <w:marBottom w:val="0"/>
      <w:divBdr>
        <w:top w:val="none" w:sz="0" w:space="0" w:color="auto"/>
        <w:left w:val="none" w:sz="0" w:space="0" w:color="auto"/>
        <w:bottom w:val="none" w:sz="0" w:space="0" w:color="auto"/>
        <w:right w:val="none" w:sz="0" w:space="0" w:color="auto"/>
      </w:divBdr>
    </w:div>
    <w:div w:id="380057708">
      <w:bodyDiv w:val="1"/>
      <w:marLeft w:val="0"/>
      <w:marRight w:val="0"/>
      <w:marTop w:val="0"/>
      <w:marBottom w:val="0"/>
      <w:divBdr>
        <w:top w:val="none" w:sz="0" w:space="0" w:color="auto"/>
        <w:left w:val="none" w:sz="0" w:space="0" w:color="auto"/>
        <w:bottom w:val="none" w:sz="0" w:space="0" w:color="auto"/>
        <w:right w:val="none" w:sz="0" w:space="0" w:color="auto"/>
      </w:divBdr>
    </w:div>
    <w:div w:id="383799682">
      <w:bodyDiv w:val="1"/>
      <w:marLeft w:val="0"/>
      <w:marRight w:val="0"/>
      <w:marTop w:val="0"/>
      <w:marBottom w:val="0"/>
      <w:divBdr>
        <w:top w:val="none" w:sz="0" w:space="0" w:color="auto"/>
        <w:left w:val="none" w:sz="0" w:space="0" w:color="auto"/>
        <w:bottom w:val="none" w:sz="0" w:space="0" w:color="auto"/>
        <w:right w:val="none" w:sz="0" w:space="0" w:color="auto"/>
      </w:divBdr>
    </w:div>
    <w:div w:id="467627063">
      <w:bodyDiv w:val="1"/>
      <w:marLeft w:val="0"/>
      <w:marRight w:val="0"/>
      <w:marTop w:val="0"/>
      <w:marBottom w:val="0"/>
      <w:divBdr>
        <w:top w:val="none" w:sz="0" w:space="0" w:color="auto"/>
        <w:left w:val="none" w:sz="0" w:space="0" w:color="auto"/>
        <w:bottom w:val="none" w:sz="0" w:space="0" w:color="auto"/>
        <w:right w:val="none" w:sz="0" w:space="0" w:color="auto"/>
      </w:divBdr>
    </w:div>
    <w:div w:id="513418695">
      <w:bodyDiv w:val="1"/>
      <w:marLeft w:val="0"/>
      <w:marRight w:val="0"/>
      <w:marTop w:val="0"/>
      <w:marBottom w:val="0"/>
      <w:divBdr>
        <w:top w:val="none" w:sz="0" w:space="0" w:color="auto"/>
        <w:left w:val="none" w:sz="0" w:space="0" w:color="auto"/>
        <w:bottom w:val="none" w:sz="0" w:space="0" w:color="auto"/>
        <w:right w:val="none" w:sz="0" w:space="0" w:color="auto"/>
      </w:divBdr>
    </w:div>
    <w:div w:id="593444197">
      <w:bodyDiv w:val="1"/>
      <w:marLeft w:val="0"/>
      <w:marRight w:val="0"/>
      <w:marTop w:val="0"/>
      <w:marBottom w:val="0"/>
      <w:divBdr>
        <w:top w:val="none" w:sz="0" w:space="0" w:color="auto"/>
        <w:left w:val="none" w:sz="0" w:space="0" w:color="auto"/>
        <w:bottom w:val="none" w:sz="0" w:space="0" w:color="auto"/>
        <w:right w:val="none" w:sz="0" w:space="0" w:color="auto"/>
      </w:divBdr>
    </w:div>
    <w:div w:id="677850413">
      <w:bodyDiv w:val="1"/>
      <w:marLeft w:val="0"/>
      <w:marRight w:val="0"/>
      <w:marTop w:val="0"/>
      <w:marBottom w:val="0"/>
      <w:divBdr>
        <w:top w:val="none" w:sz="0" w:space="0" w:color="auto"/>
        <w:left w:val="none" w:sz="0" w:space="0" w:color="auto"/>
        <w:bottom w:val="none" w:sz="0" w:space="0" w:color="auto"/>
        <w:right w:val="none" w:sz="0" w:space="0" w:color="auto"/>
      </w:divBdr>
    </w:div>
    <w:div w:id="717171353">
      <w:bodyDiv w:val="1"/>
      <w:marLeft w:val="0"/>
      <w:marRight w:val="0"/>
      <w:marTop w:val="0"/>
      <w:marBottom w:val="0"/>
      <w:divBdr>
        <w:top w:val="none" w:sz="0" w:space="0" w:color="auto"/>
        <w:left w:val="none" w:sz="0" w:space="0" w:color="auto"/>
        <w:bottom w:val="none" w:sz="0" w:space="0" w:color="auto"/>
        <w:right w:val="none" w:sz="0" w:space="0" w:color="auto"/>
      </w:divBdr>
    </w:div>
    <w:div w:id="732654038">
      <w:bodyDiv w:val="1"/>
      <w:marLeft w:val="0"/>
      <w:marRight w:val="0"/>
      <w:marTop w:val="0"/>
      <w:marBottom w:val="0"/>
      <w:divBdr>
        <w:top w:val="none" w:sz="0" w:space="0" w:color="auto"/>
        <w:left w:val="none" w:sz="0" w:space="0" w:color="auto"/>
        <w:bottom w:val="none" w:sz="0" w:space="0" w:color="auto"/>
        <w:right w:val="none" w:sz="0" w:space="0" w:color="auto"/>
      </w:divBdr>
    </w:div>
    <w:div w:id="768819179">
      <w:bodyDiv w:val="1"/>
      <w:marLeft w:val="0"/>
      <w:marRight w:val="0"/>
      <w:marTop w:val="0"/>
      <w:marBottom w:val="0"/>
      <w:divBdr>
        <w:top w:val="none" w:sz="0" w:space="0" w:color="auto"/>
        <w:left w:val="none" w:sz="0" w:space="0" w:color="auto"/>
        <w:bottom w:val="none" w:sz="0" w:space="0" w:color="auto"/>
        <w:right w:val="none" w:sz="0" w:space="0" w:color="auto"/>
      </w:divBdr>
    </w:div>
    <w:div w:id="823743223">
      <w:bodyDiv w:val="1"/>
      <w:marLeft w:val="0"/>
      <w:marRight w:val="0"/>
      <w:marTop w:val="0"/>
      <w:marBottom w:val="0"/>
      <w:divBdr>
        <w:top w:val="none" w:sz="0" w:space="0" w:color="auto"/>
        <w:left w:val="none" w:sz="0" w:space="0" w:color="auto"/>
        <w:bottom w:val="none" w:sz="0" w:space="0" w:color="auto"/>
        <w:right w:val="none" w:sz="0" w:space="0" w:color="auto"/>
      </w:divBdr>
    </w:div>
    <w:div w:id="874804273">
      <w:bodyDiv w:val="1"/>
      <w:marLeft w:val="0"/>
      <w:marRight w:val="0"/>
      <w:marTop w:val="0"/>
      <w:marBottom w:val="0"/>
      <w:divBdr>
        <w:top w:val="none" w:sz="0" w:space="0" w:color="auto"/>
        <w:left w:val="none" w:sz="0" w:space="0" w:color="auto"/>
        <w:bottom w:val="none" w:sz="0" w:space="0" w:color="auto"/>
        <w:right w:val="none" w:sz="0" w:space="0" w:color="auto"/>
      </w:divBdr>
    </w:div>
    <w:div w:id="1031801994">
      <w:bodyDiv w:val="1"/>
      <w:marLeft w:val="0"/>
      <w:marRight w:val="0"/>
      <w:marTop w:val="0"/>
      <w:marBottom w:val="0"/>
      <w:divBdr>
        <w:top w:val="none" w:sz="0" w:space="0" w:color="auto"/>
        <w:left w:val="none" w:sz="0" w:space="0" w:color="auto"/>
        <w:bottom w:val="none" w:sz="0" w:space="0" w:color="auto"/>
        <w:right w:val="none" w:sz="0" w:space="0" w:color="auto"/>
      </w:divBdr>
      <w:divsChild>
        <w:div w:id="1325009368">
          <w:marLeft w:val="0"/>
          <w:marRight w:val="0"/>
          <w:marTop w:val="0"/>
          <w:marBottom w:val="0"/>
          <w:divBdr>
            <w:top w:val="none" w:sz="0" w:space="0" w:color="auto"/>
            <w:left w:val="none" w:sz="0" w:space="0" w:color="auto"/>
            <w:bottom w:val="none" w:sz="0" w:space="0" w:color="auto"/>
            <w:right w:val="none" w:sz="0" w:space="0" w:color="auto"/>
          </w:divBdr>
          <w:divsChild>
            <w:div w:id="5413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8899">
      <w:bodyDiv w:val="1"/>
      <w:marLeft w:val="0"/>
      <w:marRight w:val="0"/>
      <w:marTop w:val="0"/>
      <w:marBottom w:val="0"/>
      <w:divBdr>
        <w:top w:val="none" w:sz="0" w:space="0" w:color="auto"/>
        <w:left w:val="none" w:sz="0" w:space="0" w:color="auto"/>
        <w:bottom w:val="none" w:sz="0" w:space="0" w:color="auto"/>
        <w:right w:val="none" w:sz="0" w:space="0" w:color="auto"/>
      </w:divBdr>
    </w:div>
    <w:div w:id="1229419618">
      <w:bodyDiv w:val="1"/>
      <w:marLeft w:val="0"/>
      <w:marRight w:val="0"/>
      <w:marTop w:val="0"/>
      <w:marBottom w:val="0"/>
      <w:divBdr>
        <w:top w:val="none" w:sz="0" w:space="0" w:color="auto"/>
        <w:left w:val="none" w:sz="0" w:space="0" w:color="auto"/>
        <w:bottom w:val="none" w:sz="0" w:space="0" w:color="auto"/>
        <w:right w:val="none" w:sz="0" w:space="0" w:color="auto"/>
      </w:divBdr>
    </w:div>
    <w:div w:id="1356733636">
      <w:bodyDiv w:val="1"/>
      <w:marLeft w:val="0"/>
      <w:marRight w:val="0"/>
      <w:marTop w:val="0"/>
      <w:marBottom w:val="0"/>
      <w:divBdr>
        <w:top w:val="none" w:sz="0" w:space="0" w:color="auto"/>
        <w:left w:val="none" w:sz="0" w:space="0" w:color="auto"/>
        <w:bottom w:val="none" w:sz="0" w:space="0" w:color="auto"/>
        <w:right w:val="none" w:sz="0" w:space="0" w:color="auto"/>
      </w:divBdr>
    </w:div>
    <w:div w:id="1439063971">
      <w:bodyDiv w:val="1"/>
      <w:marLeft w:val="0"/>
      <w:marRight w:val="0"/>
      <w:marTop w:val="0"/>
      <w:marBottom w:val="0"/>
      <w:divBdr>
        <w:top w:val="none" w:sz="0" w:space="0" w:color="auto"/>
        <w:left w:val="none" w:sz="0" w:space="0" w:color="auto"/>
        <w:bottom w:val="none" w:sz="0" w:space="0" w:color="auto"/>
        <w:right w:val="none" w:sz="0" w:space="0" w:color="auto"/>
      </w:divBdr>
    </w:div>
    <w:div w:id="1452750900">
      <w:bodyDiv w:val="1"/>
      <w:marLeft w:val="0"/>
      <w:marRight w:val="0"/>
      <w:marTop w:val="0"/>
      <w:marBottom w:val="0"/>
      <w:divBdr>
        <w:top w:val="none" w:sz="0" w:space="0" w:color="auto"/>
        <w:left w:val="none" w:sz="0" w:space="0" w:color="auto"/>
        <w:bottom w:val="none" w:sz="0" w:space="0" w:color="auto"/>
        <w:right w:val="none" w:sz="0" w:space="0" w:color="auto"/>
      </w:divBdr>
    </w:div>
    <w:div w:id="1453092871">
      <w:bodyDiv w:val="1"/>
      <w:marLeft w:val="0"/>
      <w:marRight w:val="0"/>
      <w:marTop w:val="0"/>
      <w:marBottom w:val="0"/>
      <w:divBdr>
        <w:top w:val="none" w:sz="0" w:space="0" w:color="auto"/>
        <w:left w:val="none" w:sz="0" w:space="0" w:color="auto"/>
        <w:bottom w:val="none" w:sz="0" w:space="0" w:color="auto"/>
        <w:right w:val="none" w:sz="0" w:space="0" w:color="auto"/>
      </w:divBdr>
    </w:div>
    <w:div w:id="1480268167">
      <w:bodyDiv w:val="1"/>
      <w:marLeft w:val="0"/>
      <w:marRight w:val="0"/>
      <w:marTop w:val="0"/>
      <w:marBottom w:val="0"/>
      <w:divBdr>
        <w:top w:val="none" w:sz="0" w:space="0" w:color="auto"/>
        <w:left w:val="none" w:sz="0" w:space="0" w:color="auto"/>
        <w:bottom w:val="none" w:sz="0" w:space="0" w:color="auto"/>
        <w:right w:val="none" w:sz="0" w:space="0" w:color="auto"/>
      </w:divBdr>
    </w:div>
    <w:div w:id="1510678723">
      <w:bodyDiv w:val="1"/>
      <w:marLeft w:val="0"/>
      <w:marRight w:val="0"/>
      <w:marTop w:val="0"/>
      <w:marBottom w:val="0"/>
      <w:divBdr>
        <w:top w:val="none" w:sz="0" w:space="0" w:color="auto"/>
        <w:left w:val="none" w:sz="0" w:space="0" w:color="auto"/>
        <w:bottom w:val="none" w:sz="0" w:space="0" w:color="auto"/>
        <w:right w:val="none" w:sz="0" w:space="0" w:color="auto"/>
      </w:divBdr>
    </w:div>
    <w:div w:id="1562670913">
      <w:bodyDiv w:val="1"/>
      <w:marLeft w:val="0"/>
      <w:marRight w:val="0"/>
      <w:marTop w:val="0"/>
      <w:marBottom w:val="0"/>
      <w:divBdr>
        <w:top w:val="none" w:sz="0" w:space="0" w:color="auto"/>
        <w:left w:val="none" w:sz="0" w:space="0" w:color="auto"/>
        <w:bottom w:val="none" w:sz="0" w:space="0" w:color="auto"/>
        <w:right w:val="none" w:sz="0" w:space="0" w:color="auto"/>
      </w:divBdr>
    </w:div>
    <w:div w:id="1615870159">
      <w:bodyDiv w:val="1"/>
      <w:marLeft w:val="0"/>
      <w:marRight w:val="0"/>
      <w:marTop w:val="0"/>
      <w:marBottom w:val="0"/>
      <w:divBdr>
        <w:top w:val="none" w:sz="0" w:space="0" w:color="auto"/>
        <w:left w:val="none" w:sz="0" w:space="0" w:color="auto"/>
        <w:bottom w:val="none" w:sz="0" w:space="0" w:color="auto"/>
        <w:right w:val="none" w:sz="0" w:space="0" w:color="auto"/>
      </w:divBdr>
    </w:div>
    <w:div w:id="1693803694">
      <w:bodyDiv w:val="1"/>
      <w:marLeft w:val="0"/>
      <w:marRight w:val="0"/>
      <w:marTop w:val="0"/>
      <w:marBottom w:val="0"/>
      <w:divBdr>
        <w:top w:val="none" w:sz="0" w:space="0" w:color="auto"/>
        <w:left w:val="none" w:sz="0" w:space="0" w:color="auto"/>
        <w:bottom w:val="none" w:sz="0" w:space="0" w:color="auto"/>
        <w:right w:val="none" w:sz="0" w:space="0" w:color="auto"/>
      </w:divBdr>
    </w:div>
    <w:div w:id="1719277337">
      <w:bodyDiv w:val="1"/>
      <w:marLeft w:val="0"/>
      <w:marRight w:val="0"/>
      <w:marTop w:val="0"/>
      <w:marBottom w:val="0"/>
      <w:divBdr>
        <w:top w:val="none" w:sz="0" w:space="0" w:color="auto"/>
        <w:left w:val="none" w:sz="0" w:space="0" w:color="auto"/>
        <w:bottom w:val="none" w:sz="0" w:space="0" w:color="auto"/>
        <w:right w:val="none" w:sz="0" w:space="0" w:color="auto"/>
      </w:divBdr>
    </w:div>
    <w:div w:id="1735274896">
      <w:bodyDiv w:val="1"/>
      <w:marLeft w:val="0"/>
      <w:marRight w:val="0"/>
      <w:marTop w:val="0"/>
      <w:marBottom w:val="0"/>
      <w:divBdr>
        <w:top w:val="none" w:sz="0" w:space="0" w:color="auto"/>
        <w:left w:val="none" w:sz="0" w:space="0" w:color="auto"/>
        <w:bottom w:val="none" w:sz="0" w:space="0" w:color="auto"/>
        <w:right w:val="none" w:sz="0" w:space="0" w:color="auto"/>
      </w:divBdr>
      <w:divsChild>
        <w:div w:id="1420709522">
          <w:marLeft w:val="0"/>
          <w:marRight w:val="0"/>
          <w:marTop w:val="0"/>
          <w:marBottom w:val="0"/>
          <w:divBdr>
            <w:top w:val="none" w:sz="0" w:space="0" w:color="auto"/>
            <w:left w:val="none" w:sz="0" w:space="0" w:color="auto"/>
            <w:bottom w:val="none" w:sz="0" w:space="0" w:color="auto"/>
            <w:right w:val="none" w:sz="0" w:space="0" w:color="auto"/>
          </w:divBdr>
          <w:divsChild>
            <w:div w:id="58790218">
              <w:marLeft w:val="0"/>
              <w:marRight w:val="0"/>
              <w:marTop w:val="0"/>
              <w:marBottom w:val="0"/>
              <w:divBdr>
                <w:top w:val="none" w:sz="0" w:space="0" w:color="auto"/>
                <w:left w:val="none" w:sz="0" w:space="0" w:color="auto"/>
                <w:bottom w:val="none" w:sz="0" w:space="0" w:color="auto"/>
                <w:right w:val="none" w:sz="0" w:space="0" w:color="auto"/>
              </w:divBdr>
            </w:div>
            <w:div w:id="140583442">
              <w:marLeft w:val="0"/>
              <w:marRight w:val="0"/>
              <w:marTop w:val="0"/>
              <w:marBottom w:val="0"/>
              <w:divBdr>
                <w:top w:val="none" w:sz="0" w:space="0" w:color="auto"/>
                <w:left w:val="none" w:sz="0" w:space="0" w:color="auto"/>
                <w:bottom w:val="none" w:sz="0" w:space="0" w:color="auto"/>
                <w:right w:val="none" w:sz="0" w:space="0" w:color="auto"/>
              </w:divBdr>
            </w:div>
            <w:div w:id="228002515">
              <w:marLeft w:val="0"/>
              <w:marRight w:val="0"/>
              <w:marTop w:val="0"/>
              <w:marBottom w:val="0"/>
              <w:divBdr>
                <w:top w:val="none" w:sz="0" w:space="0" w:color="auto"/>
                <w:left w:val="none" w:sz="0" w:space="0" w:color="auto"/>
                <w:bottom w:val="none" w:sz="0" w:space="0" w:color="auto"/>
                <w:right w:val="none" w:sz="0" w:space="0" w:color="auto"/>
              </w:divBdr>
            </w:div>
            <w:div w:id="295449368">
              <w:marLeft w:val="0"/>
              <w:marRight w:val="0"/>
              <w:marTop w:val="0"/>
              <w:marBottom w:val="0"/>
              <w:divBdr>
                <w:top w:val="none" w:sz="0" w:space="0" w:color="auto"/>
                <w:left w:val="none" w:sz="0" w:space="0" w:color="auto"/>
                <w:bottom w:val="none" w:sz="0" w:space="0" w:color="auto"/>
                <w:right w:val="none" w:sz="0" w:space="0" w:color="auto"/>
              </w:divBdr>
            </w:div>
            <w:div w:id="440877211">
              <w:marLeft w:val="0"/>
              <w:marRight w:val="0"/>
              <w:marTop w:val="0"/>
              <w:marBottom w:val="0"/>
              <w:divBdr>
                <w:top w:val="none" w:sz="0" w:space="0" w:color="auto"/>
                <w:left w:val="none" w:sz="0" w:space="0" w:color="auto"/>
                <w:bottom w:val="none" w:sz="0" w:space="0" w:color="auto"/>
                <w:right w:val="none" w:sz="0" w:space="0" w:color="auto"/>
              </w:divBdr>
            </w:div>
            <w:div w:id="600796657">
              <w:marLeft w:val="0"/>
              <w:marRight w:val="0"/>
              <w:marTop w:val="0"/>
              <w:marBottom w:val="0"/>
              <w:divBdr>
                <w:top w:val="none" w:sz="0" w:space="0" w:color="auto"/>
                <w:left w:val="none" w:sz="0" w:space="0" w:color="auto"/>
                <w:bottom w:val="none" w:sz="0" w:space="0" w:color="auto"/>
                <w:right w:val="none" w:sz="0" w:space="0" w:color="auto"/>
              </w:divBdr>
            </w:div>
            <w:div w:id="638609100">
              <w:marLeft w:val="0"/>
              <w:marRight w:val="0"/>
              <w:marTop w:val="0"/>
              <w:marBottom w:val="0"/>
              <w:divBdr>
                <w:top w:val="none" w:sz="0" w:space="0" w:color="auto"/>
                <w:left w:val="none" w:sz="0" w:space="0" w:color="auto"/>
                <w:bottom w:val="none" w:sz="0" w:space="0" w:color="auto"/>
                <w:right w:val="none" w:sz="0" w:space="0" w:color="auto"/>
              </w:divBdr>
            </w:div>
            <w:div w:id="688457051">
              <w:marLeft w:val="0"/>
              <w:marRight w:val="0"/>
              <w:marTop w:val="0"/>
              <w:marBottom w:val="0"/>
              <w:divBdr>
                <w:top w:val="none" w:sz="0" w:space="0" w:color="auto"/>
                <w:left w:val="none" w:sz="0" w:space="0" w:color="auto"/>
                <w:bottom w:val="none" w:sz="0" w:space="0" w:color="auto"/>
                <w:right w:val="none" w:sz="0" w:space="0" w:color="auto"/>
              </w:divBdr>
            </w:div>
            <w:div w:id="899439734">
              <w:marLeft w:val="0"/>
              <w:marRight w:val="0"/>
              <w:marTop w:val="0"/>
              <w:marBottom w:val="0"/>
              <w:divBdr>
                <w:top w:val="none" w:sz="0" w:space="0" w:color="auto"/>
                <w:left w:val="none" w:sz="0" w:space="0" w:color="auto"/>
                <w:bottom w:val="none" w:sz="0" w:space="0" w:color="auto"/>
                <w:right w:val="none" w:sz="0" w:space="0" w:color="auto"/>
              </w:divBdr>
            </w:div>
            <w:div w:id="1059982448">
              <w:marLeft w:val="0"/>
              <w:marRight w:val="0"/>
              <w:marTop w:val="0"/>
              <w:marBottom w:val="0"/>
              <w:divBdr>
                <w:top w:val="none" w:sz="0" w:space="0" w:color="auto"/>
                <w:left w:val="none" w:sz="0" w:space="0" w:color="auto"/>
                <w:bottom w:val="none" w:sz="0" w:space="0" w:color="auto"/>
                <w:right w:val="none" w:sz="0" w:space="0" w:color="auto"/>
              </w:divBdr>
            </w:div>
            <w:div w:id="1129661421">
              <w:marLeft w:val="0"/>
              <w:marRight w:val="0"/>
              <w:marTop w:val="0"/>
              <w:marBottom w:val="0"/>
              <w:divBdr>
                <w:top w:val="none" w:sz="0" w:space="0" w:color="auto"/>
                <w:left w:val="none" w:sz="0" w:space="0" w:color="auto"/>
                <w:bottom w:val="none" w:sz="0" w:space="0" w:color="auto"/>
                <w:right w:val="none" w:sz="0" w:space="0" w:color="auto"/>
              </w:divBdr>
            </w:div>
            <w:div w:id="1388839501">
              <w:marLeft w:val="0"/>
              <w:marRight w:val="0"/>
              <w:marTop w:val="0"/>
              <w:marBottom w:val="0"/>
              <w:divBdr>
                <w:top w:val="none" w:sz="0" w:space="0" w:color="auto"/>
                <w:left w:val="none" w:sz="0" w:space="0" w:color="auto"/>
                <w:bottom w:val="none" w:sz="0" w:space="0" w:color="auto"/>
                <w:right w:val="none" w:sz="0" w:space="0" w:color="auto"/>
              </w:divBdr>
            </w:div>
            <w:div w:id="1396784448">
              <w:marLeft w:val="0"/>
              <w:marRight w:val="0"/>
              <w:marTop w:val="0"/>
              <w:marBottom w:val="0"/>
              <w:divBdr>
                <w:top w:val="none" w:sz="0" w:space="0" w:color="auto"/>
                <w:left w:val="none" w:sz="0" w:space="0" w:color="auto"/>
                <w:bottom w:val="none" w:sz="0" w:space="0" w:color="auto"/>
                <w:right w:val="none" w:sz="0" w:space="0" w:color="auto"/>
              </w:divBdr>
            </w:div>
            <w:div w:id="1459836594">
              <w:marLeft w:val="0"/>
              <w:marRight w:val="0"/>
              <w:marTop w:val="0"/>
              <w:marBottom w:val="0"/>
              <w:divBdr>
                <w:top w:val="none" w:sz="0" w:space="0" w:color="auto"/>
                <w:left w:val="none" w:sz="0" w:space="0" w:color="auto"/>
                <w:bottom w:val="none" w:sz="0" w:space="0" w:color="auto"/>
                <w:right w:val="none" w:sz="0" w:space="0" w:color="auto"/>
              </w:divBdr>
            </w:div>
            <w:div w:id="1585992402">
              <w:marLeft w:val="0"/>
              <w:marRight w:val="0"/>
              <w:marTop w:val="0"/>
              <w:marBottom w:val="0"/>
              <w:divBdr>
                <w:top w:val="none" w:sz="0" w:space="0" w:color="auto"/>
                <w:left w:val="none" w:sz="0" w:space="0" w:color="auto"/>
                <w:bottom w:val="none" w:sz="0" w:space="0" w:color="auto"/>
                <w:right w:val="none" w:sz="0" w:space="0" w:color="auto"/>
              </w:divBdr>
            </w:div>
            <w:div w:id="1665937674">
              <w:marLeft w:val="0"/>
              <w:marRight w:val="0"/>
              <w:marTop w:val="0"/>
              <w:marBottom w:val="0"/>
              <w:divBdr>
                <w:top w:val="none" w:sz="0" w:space="0" w:color="auto"/>
                <w:left w:val="none" w:sz="0" w:space="0" w:color="auto"/>
                <w:bottom w:val="none" w:sz="0" w:space="0" w:color="auto"/>
                <w:right w:val="none" w:sz="0" w:space="0" w:color="auto"/>
              </w:divBdr>
            </w:div>
            <w:div w:id="1750882541">
              <w:marLeft w:val="0"/>
              <w:marRight w:val="0"/>
              <w:marTop w:val="0"/>
              <w:marBottom w:val="0"/>
              <w:divBdr>
                <w:top w:val="none" w:sz="0" w:space="0" w:color="auto"/>
                <w:left w:val="none" w:sz="0" w:space="0" w:color="auto"/>
                <w:bottom w:val="none" w:sz="0" w:space="0" w:color="auto"/>
                <w:right w:val="none" w:sz="0" w:space="0" w:color="auto"/>
              </w:divBdr>
            </w:div>
            <w:div w:id="200739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47294">
      <w:bodyDiv w:val="1"/>
      <w:marLeft w:val="0"/>
      <w:marRight w:val="0"/>
      <w:marTop w:val="0"/>
      <w:marBottom w:val="0"/>
      <w:divBdr>
        <w:top w:val="none" w:sz="0" w:space="0" w:color="auto"/>
        <w:left w:val="none" w:sz="0" w:space="0" w:color="auto"/>
        <w:bottom w:val="none" w:sz="0" w:space="0" w:color="auto"/>
        <w:right w:val="none" w:sz="0" w:space="0" w:color="auto"/>
      </w:divBdr>
    </w:div>
    <w:div w:id="1802267940">
      <w:bodyDiv w:val="1"/>
      <w:marLeft w:val="0"/>
      <w:marRight w:val="0"/>
      <w:marTop w:val="0"/>
      <w:marBottom w:val="0"/>
      <w:divBdr>
        <w:top w:val="none" w:sz="0" w:space="0" w:color="auto"/>
        <w:left w:val="none" w:sz="0" w:space="0" w:color="auto"/>
        <w:bottom w:val="none" w:sz="0" w:space="0" w:color="auto"/>
        <w:right w:val="none" w:sz="0" w:space="0" w:color="auto"/>
      </w:divBdr>
    </w:div>
    <w:div w:id="1851792286">
      <w:bodyDiv w:val="1"/>
      <w:marLeft w:val="0"/>
      <w:marRight w:val="0"/>
      <w:marTop w:val="0"/>
      <w:marBottom w:val="0"/>
      <w:divBdr>
        <w:top w:val="none" w:sz="0" w:space="0" w:color="auto"/>
        <w:left w:val="none" w:sz="0" w:space="0" w:color="auto"/>
        <w:bottom w:val="none" w:sz="0" w:space="0" w:color="auto"/>
        <w:right w:val="none" w:sz="0" w:space="0" w:color="auto"/>
      </w:divBdr>
    </w:div>
    <w:div w:id="1952515010">
      <w:bodyDiv w:val="1"/>
      <w:marLeft w:val="0"/>
      <w:marRight w:val="0"/>
      <w:marTop w:val="0"/>
      <w:marBottom w:val="0"/>
      <w:divBdr>
        <w:top w:val="none" w:sz="0" w:space="0" w:color="auto"/>
        <w:left w:val="none" w:sz="0" w:space="0" w:color="auto"/>
        <w:bottom w:val="none" w:sz="0" w:space="0" w:color="auto"/>
        <w:right w:val="none" w:sz="0" w:space="0" w:color="auto"/>
      </w:divBdr>
    </w:div>
    <w:div w:id="2085950418">
      <w:bodyDiv w:val="1"/>
      <w:marLeft w:val="0"/>
      <w:marRight w:val="0"/>
      <w:marTop w:val="0"/>
      <w:marBottom w:val="0"/>
      <w:divBdr>
        <w:top w:val="none" w:sz="0" w:space="0" w:color="auto"/>
        <w:left w:val="none" w:sz="0" w:space="0" w:color="auto"/>
        <w:bottom w:val="none" w:sz="0" w:space="0" w:color="auto"/>
        <w:right w:val="none" w:sz="0" w:space="0" w:color="auto"/>
      </w:divBdr>
    </w:div>
    <w:div w:id="2087141812">
      <w:bodyDiv w:val="1"/>
      <w:marLeft w:val="0"/>
      <w:marRight w:val="0"/>
      <w:marTop w:val="0"/>
      <w:marBottom w:val="0"/>
      <w:divBdr>
        <w:top w:val="none" w:sz="0" w:space="0" w:color="auto"/>
        <w:left w:val="none" w:sz="0" w:space="0" w:color="auto"/>
        <w:bottom w:val="none" w:sz="0" w:space="0" w:color="auto"/>
        <w:right w:val="none" w:sz="0" w:space="0" w:color="auto"/>
      </w:divBdr>
    </w:div>
    <w:div w:id="212923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EnergyPlus\Projects\EnergyPlusBuildSupport\docs\src\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DBA00-42F9-435F-9B9A-F8A7E15D4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Template>
  <TotalTime>5</TotalTime>
  <Pages>5</Pages>
  <Words>1403</Words>
  <Characters>7999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EnergyPlus Input Output Reference</vt:lpstr>
    </vt:vector>
  </TitlesOfParts>
  <Company>Florida Solar Energy Center</Company>
  <LinksUpToDate>false</LinksUpToDate>
  <CharactersWithSpaces>9384</CharactersWithSpaces>
  <SharedDoc>false</SharedDoc>
  <HLinks>
    <vt:vector size="6198" baseType="variant">
      <vt:variant>
        <vt:i4>3473444</vt:i4>
      </vt:variant>
      <vt:variant>
        <vt:i4>8646</vt:i4>
      </vt:variant>
      <vt:variant>
        <vt:i4>0</vt:i4>
      </vt:variant>
      <vt:variant>
        <vt:i4>5</vt:i4>
      </vt:variant>
      <vt:variant>
        <vt:lpwstr>http://www.h-m-g.com/TDV/index.htm</vt:lpwstr>
      </vt:variant>
      <vt:variant>
        <vt:lpwstr/>
      </vt:variant>
      <vt:variant>
        <vt:i4>3342380</vt:i4>
      </vt:variant>
      <vt:variant>
        <vt:i4>8643</vt:i4>
      </vt:variant>
      <vt:variant>
        <vt:i4>0</vt:i4>
      </vt:variant>
      <vt:variant>
        <vt:i4>5</vt:i4>
      </vt:variant>
      <vt:variant>
        <vt:lpwstr>http://www.energy.ca.gov/title24/2005standards/archive/rulemaking/documents/tdv/index.html</vt:lpwstr>
      </vt:variant>
      <vt:variant>
        <vt:lpwstr/>
      </vt:variant>
      <vt:variant>
        <vt:i4>786505</vt:i4>
      </vt:variant>
      <vt:variant>
        <vt:i4>8619</vt:i4>
      </vt:variant>
      <vt:variant>
        <vt:i4>0</vt:i4>
      </vt:variant>
      <vt:variant>
        <vt:i4>5</vt:i4>
      </vt:variant>
      <vt:variant>
        <vt:lpwstr>http://www.xe.com/symbols.php</vt:lpwstr>
      </vt:variant>
      <vt:variant>
        <vt:lpwstr/>
      </vt:variant>
      <vt:variant>
        <vt:i4>327805</vt:i4>
      </vt:variant>
      <vt:variant>
        <vt:i4>8616</vt:i4>
      </vt:variant>
      <vt:variant>
        <vt:i4>0</vt:i4>
      </vt:variant>
      <vt:variant>
        <vt:i4>5</vt:i4>
      </vt:variant>
      <vt:variant>
        <vt:lpwstr>http://www.iso.org/iso/support/faqs/faqs_widely_used_standards/widely_used_standards_other/currency_codes/currency_codes_list-1.htm</vt:lpwstr>
      </vt:variant>
      <vt:variant>
        <vt:lpwstr/>
      </vt:variant>
      <vt:variant>
        <vt:i4>5636203</vt:i4>
      </vt:variant>
      <vt:variant>
        <vt:i4>8097</vt:i4>
      </vt:variant>
      <vt:variant>
        <vt:i4>0</vt:i4>
      </vt:variant>
      <vt:variant>
        <vt:i4>5</vt:i4>
      </vt:variant>
      <vt:variant>
        <vt:lpwstr>http://www.gosolarcalifornia.org/equipment/inverter_tests/summaries</vt:lpwstr>
      </vt:variant>
      <vt:variant>
        <vt:lpwstr/>
      </vt:variant>
      <vt:variant>
        <vt:i4>5636203</vt:i4>
      </vt:variant>
      <vt:variant>
        <vt:i4>8094</vt:i4>
      </vt:variant>
      <vt:variant>
        <vt:i4>0</vt:i4>
      </vt:variant>
      <vt:variant>
        <vt:i4>5</vt:i4>
      </vt:variant>
      <vt:variant>
        <vt:lpwstr>http://www.gosolarcalifornia.org/equipment/inverter_tests/summaries</vt:lpwstr>
      </vt:variant>
      <vt:variant>
        <vt:lpwstr/>
      </vt:variant>
      <vt:variant>
        <vt:i4>4128881</vt:i4>
      </vt:variant>
      <vt:variant>
        <vt:i4>8085</vt:i4>
      </vt:variant>
      <vt:variant>
        <vt:i4>0</vt:i4>
      </vt:variant>
      <vt:variant>
        <vt:i4>5</vt:i4>
      </vt:variant>
      <vt:variant>
        <vt:lpwstr>http://www.epa.gov/iaq/schooldesign/saves.html</vt:lpwstr>
      </vt:variant>
      <vt:variant>
        <vt:lpwstr/>
      </vt:variant>
      <vt:variant>
        <vt:i4>3145788</vt:i4>
      </vt:variant>
      <vt:variant>
        <vt:i4>8001</vt:i4>
      </vt:variant>
      <vt:variant>
        <vt:i4>0</vt:i4>
      </vt:variant>
      <vt:variant>
        <vt:i4>5</vt:i4>
      </vt:variant>
      <vt:variant>
        <vt:lpwstr>http://www.ashrae.org/</vt:lpwstr>
      </vt:variant>
      <vt:variant>
        <vt:lpwstr/>
      </vt:variant>
      <vt:variant>
        <vt:i4>7602284</vt:i4>
      </vt:variant>
      <vt:variant>
        <vt:i4>7998</vt:i4>
      </vt:variant>
      <vt:variant>
        <vt:i4>0</vt:i4>
      </vt:variant>
      <vt:variant>
        <vt:i4>5</vt:i4>
      </vt:variant>
      <vt:variant>
        <vt:lpwstr>http://simulationresearch.lbl.gov/bcvtb</vt:lpwstr>
      </vt:variant>
      <vt:variant>
        <vt:lpwstr/>
      </vt:variant>
      <vt:variant>
        <vt:i4>131149</vt:i4>
      </vt:variant>
      <vt:variant>
        <vt:i4>7943</vt:i4>
      </vt:variant>
      <vt:variant>
        <vt:i4>0</vt:i4>
      </vt:variant>
      <vt:variant>
        <vt:i4>5</vt:i4>
      </vt:variant>
      <vt:variant>
        <vt:lpwstr>http://www.hvac.okstate.edu/</vt:lpwstr>
      </vt:variant>
      <vt:variant>
        <vt:lpwstr/>
      </vt:variant>
      <vt:variant>
        <vt:i4>131149</vt:i4>
      </vt:variant>
      <vt:variant>
        <vt:i4>7941</vt:i4>
      </vt:variant>
      <vt:variant>
        <vt:i4>0</vt:i4>
      </vt:variant>
      <vt:variant>
        <vt:i4>5</vt:i4>
      </vt:variant>
      <vt:variant>
        <vt:lpwstr>http://www.hvac.okstate.edu/</vt:lpwstr>
      </vt:variant>
      <vt:variant>
        <vt:lpwstr/>
      </vt:variant>
      <vt:variant>
        <vt:i4>131149</vt:i4>
      </vt:variant>
      <vt:variant>
        <vt:i4>7934</vt:i4>
      </vt:variant>
      <vt:variant>
        <vt:i4>0</vt:i4>
      </vt:variant>
      <vt:variant>
        <vt:i4>5</vt:i4>
      </vt:variant>
      <vt:variant>
        <vt:lpwstr>http://www.hvac.okstate.edu/</vt:lpwstr>
      </vt:variant>
      <vt:variant>
        <vt:lpwstr/>
      </vt:variant>
      <vt:variant>
        <vt:i4>131149</vt:i4>
      </vt:variant>
      <vt:variant>
        <vt:i4>7932</vt:i4>
      </vt:variant>
      <vt:variant>
        <vt:i4>0</vt:i4>
      </vt:variant>
      <vt:variant>
        <vt:i4>5</vt:i4>
      </vt:variant>
      <vt:variant>
        <vt:lpwstr>http://www.hvac.okstate.edu/</vt:lpwstr>
      </vt:variant>
      <vt:variant>
        <vt:lpwstr/>
      </vt:variant>
      <vt:variant>
        <vt:i4>131149</vt:i4>
      </vt:variant>
      <vt:variant>
        <vt:i4>7928</vt:i4>
      </vt:variant>
      <vt:variant>
        <vt:i4>0</vt:i4>
      </vt:variant>
      <vt:variant>
        <vt:i4>5</vt:i4>
      </vt:variant>
      <vt:variant>
        <vt:lpwstr>http://www.hvac.okstate.edu/</vt:lpwstr>
      </vt:variant>
      <vt:variant>
        <vt:lpwstr/>
      </vt:variant>
      <vt:variant>
        <vt:i4>131149</vt:i4>
      </vt:variant>
      <vt:variant>
        <vt:i4>7926</vt:i4>
      </vt:variant>
      <vt:variant>
        <vt:i4>0</vt:i4>
      </vt:variant>
      <vt:variant>
        <vt:i4>5</vt:i4>
      </vt:variant>
      <vt:variant>
        <vt:lpwstr>http://www.hvac.okstate.edu/</vt:lpwstr>
      </vt:variant>
      <vt:variant>
        <vt:lpwstr/>
      </vt:variant>
      <vt:variant>
        <vt:i4>131149</vt:i4>
      </vt:variant>
      <vt:variant>
        <vt:i4>7148</vt:i4>
      </vt:variant>
      <vt:variant>
        <vt:i4>0</vt:i4>
      </vt:variant>
      <vt:variant>
        <vt:i4>5</vt:i4>
      </vt:variant>
      <vt:variant>
        <vt:lpwstr>http://www.hvac.okstate.edu/</vt:lpwstr>
      </vt:variant>
      <vt:variant>
        <vt:lpwstr/>
      </vt:variant>
      <vt:variant>
        <vt:i4>131149</vt:i4>
      </vt:variant>
      <vt:variant>
        <vt:i4>7146</vt:i4>
      </vt:variant>
      <vt:variant>
        <vt:i4>0</vt:i4>
      </vt:variant>
      <vt:variant>
        <vt:i4>5</vt:i4>
      </vt:variant>
      <vt:variant>
        <vt:lpwstr>http://www.hvac.okstate.edu/</vt:lpwstr>
      </vt:variant>
      <vt:variant>
        <vt:lpwstr/>
      </vt:variant>
      <vt:variant>
        <vt:i4>131149</vt:i4>
      </vt:variant>
      <vt:variant>
        <vt:i4>7142</vt:i4>
      </vt:variant>
      <vt:variant>
        <vt:i4>0</vt:i4>
      </vt:variant>
      <vt:variant>
        <vt:i4>5</vt:i4>
      </vt:variant>
      <vt:variant>
        <vt:lpwstr>http://www.hvac.okstate.edu/</vt:lpwstr>
      </vt:variant>
      <vt:variant>
        <vt:lpwstr/>
      </vt:variant>
      <vt:variant>
        <vt:i4>131149</vt:i4>
      </vt:variant>
      <vt:variant>
        <vt:i4>7140</vt:i4>
      </vt:variant>
      <vt:variant>
        <vt:i4>0</vt:i4>
      </vt:variant>
      <vt:variant>
        <vt:i4>5</vt:i4>
      </vt:variant>
      <vt:variant>
        <vt:lpwstr>http://www.hvac.okstate.edu/</vt:lpwstr>
      </vt:variant>
      <vt:variant>
        <vt:lpwstr/>
      </vt:variant>
      <vt:variant>
        <vt:i4>3080224</vt:i4>
      </vt:variant>
      <vt:variant>
        <vt:i4>6813</vt:i4>
      </vt:variant>
      <vt:variant>
        <vt:i4>0</vt:i4>
      </vt:variant>
      <vt:variant>
        <vt:i4>5</vt:i4>
      </vt:variant>
      <vt:variant>
        <vt:lpwstr>http://tonto.eia.doe.gov/ask/environment_faqs.asp</vt:lpwstr>
      </vt:variant>
      <vt:variant>
        <vt:lpwstr>CO2_quantity</vt:lpwstr>
      </vt:variant>
      <vt:variant>
        <vt:i4>4128894</vt:i4>
      </vt:variant>
      <vt:variant>
        <vt:i4>6672</vt:i4>
      </vt:variant>
      <vt:variant>
        <vt:i4>0</vt:i4>
      </vt:variant>
      <vt:variant>
        <vt:i4>5</vt:i4>
      </vt:variant>
      <vt:variant>
        <vt:lpwstr>http://windows.lbl.gov/</vt:lpwstr>
      </vt:variant>
      <vt:variant>
        <vt:lpwstr/>
      </vt:variant>
      <vt:variant>
        <vt:i4>6946859</vt:i4>
      </vt:variant>
      <vt:variant>
        <vt:i4>6540</vt:i4>
      </vt:variant>
      <vt:variant>
        <vt:i4>0</vt:i4>
      </vt:variant>
      <vt:variant>
        <vt:i4>5</vt:i4>
      </vt:variant>
      <vt:variant>
        <vt:lpwstr>http://www.autodesk.com/techpubs/autocad/acadr14/dxf/index.htm</vt:lpwstr>
      </vt:variant>
      <vt:variant>
        <vt:lpwstr/>
      </vt:variant>
      <vt:variant>
        <vt:i4>4128894</vt:i4>
      </vt:variant>
      <vt:variant>
        <vt:i4>6294</vt:i4>
      </vt:variant>
      <vt:variant>
        <vt:i4>0</vt:i4>
      </vt:variant>
      <vt:variant>
        <vt:i4>5</vt:i4>
      </vt:variant>
      <vt:variant>
        <vt:lpwstr>http://windows.lbl.gov/</vt:lpwstr>
      </vt:variant>
      <vt:variant>
        <vt:lpwstr/>
      </vt:variant>
      <vt:variant>
        <vt:i4>2555963</vt:i4>
      </vt:variant>
      <vt:variant>
        <vt:i4>6150</vt:i4>
      </vt:variant>
      <vt:variant>
        <vt:i4>0</vt:i4>
      </vt:variant>
      <vt:variant>
        <vt:i4>5</vt:i4>
      </vt:variant>
      <vt:variant>
        <vt:lpwstr>http://www.energyplus.gov/</vt:lpwstr>
      </vt:variant>
      <vt:variant>
        <vt:lpwstr/>
      </vt:variant>
      <vt:variant>
        <vt:i4>6619180</vt:i4>
      </vt:variant>
      <vt:variant>
        <vt:i4>6117</vt:i4>
      </vt:variant>
      <vt:variant>
        <vt:i4>0</vt:i4>
      </vt:variant>
      <vt:variant>
        <vt:i4>5</vt:i4>
      </vt:variant>
      <vt:variant>
        <vt:lpwstr>http://www.webexhibits.org/daylightsaving/</vt:lpwstr>
      </vt:variant>
      <vt:variant>
        <vt:lpwstr/>
      </vt:variant>
      <vt:variant>
        <vt:i4>4915297</vt:i4>
      </vt:variant>
      <vt:variant>
        <vt:i4>6108</vt:i4>
      </vt:variant>
      <vt:variant>
        <vt:i4>0</vt:i4>
      </vt:variant>
      <vt:variant>
        <vt:i4>5</vt:i4>
      </vt:variant>
      <vt:variant>
        <vt:lpwstr>http://www.energyplus.gov/cfm/weather_data.cfm</vt:lpwstr>
      </vt:variant>
      <vt:variant>
        <vt:lpwstr/>
      </vt:variant>
      <vt:variant>
        <vt:i4>4915297</vt:i4>
      </vt:variant>
      <vt:variant>
        <vt:i4>6102</vt:i4>
      </vt:variant>
      <vt:variant>
        <vt:i4>0</vt:i4>
      </vt:variant>
      <vt:variant>
        <vt:i4>5</vt:i4>
      </vt:variant>
      <vt:variant>
        <vt:lpwstr>http://www.energyplus.gov/cfm/weather_data.cfm</vt:lpwstr>
      </vt:variant>
      <vt:variant>
        <vt:lpwstr/>
      </vt:variant>
      <vt:variant>
        <vt:i4>4915297</vt:i4>
      </vt:variant>
      <vt:variant>
        <vt:i4>6099</vt:i4>
      </vt:variant>
      <vt:variant>
        <vt:i4>0</vt:i4>
      </vt:variant>
      <vt:variant>
        <vt:i4>5</vt:i4>
      </vt:variant>
      <vt:variant>
        <vt:lpwstr>http://www.energyplus.gov/cfm/weather_data.cfm</vt:lpwstr>
      </vt:variant>
      <vt:variant>
        <vt:lpwstr/>
      </vt:variant>
      <vt:variant>
        <vt:i4>4915297</vt:i4>
      </vt:variant>
      <vt:variant>
        <vt:i4>6081</vt:i4>
      </vt:variant>
      <vt:variant>
        <vt:i4>0</vt:i4>
      </vt:variant>
      <vt:variant>
        <vt:i4>5</vt:i4>
      </vt:variant>
      <vt:variant>
        <vt:lpwstr>http://www.energyplus.gov/cfm/weather_data.cfm</vt:lpwstr>
      </vt:variant>
      <vt:variant>
        <vt:lpwstr/>
      </vt:variant>
      <vt:variant>
        <vt:i4>1245238</vt:i4>
      </vt:variant>
      <vt:variant>
        <vt:i4>6023</vt:i4>
      </vt:variant>
      <vt:variant>
        <vt:i4>0</vt:i4>
      </vt:variant>
      <vt:variant>
        <vt:i4>5</vt:i4>
      </vt:variant>
      <vt:variant>
        <vt:lpwstr/>
      </vt:variant>
      <vt:variant>
        <vt:lpwstr>_Toc274581876</vt:lpwstr>
      </vt:variant>
      <vt:variant>
        <vt:i4>1245238</vt:i4>
      </vt:variant>
      <vt:variant>
        <vt:i4>6017</vt:i4>
      </vt:variant>
      <vt:variant>
        <vt:i4>0</vt:i4>
      </vt:variant>
      <vt:variant>
        <vt:i4>5</vt:i4>
      </vt:variant>
      <vt:variant>
        <vt:lpwstr/>
      </vt:variant>
      <vt:variant>
        <vt:lpwstr>_Toc274581875</vt:lpwstr>
      </vt:variant>
      <vt:variant>
        <vt:i4>1245238</vt:i4>
      </vt:variant>
      <vt:variant>
        <vt:i4>6011</vt:i4>
      </vt:variant>
      <vt:variant>
        <vt:i4>0</vt:i4>
      </vt:variant>
      <vt:variant>
        <vt:i4>5</vt:i4>
      </vt:variant>
      <vt:variant>
        <vt:lpwstr/>
      </vt:variant>
      <vt:variant>
        <vt:lpwstr>_Toc274581874</vt:lpwstr>
      </vt:variant>
      <vt:variant>
        <vt:i4>1245238</vt:i4>
      </vt:variant>
      <vt:variant>
        <vt:i4>6005</vt:i4>
      </vt:variant>
      <vt:variant>
        <vt:i4>0</vt:i4>
      </vt:variant>
      <vt:variant>
        <vt:i4>5</vt:i4>
      </vt:variant>
      <vt:variant>
        <vt:lpwstr/>
      </vt:variant>
      <vt:variant>
        <vt:lpwstr>_Toc274581873</vt:lpwstr>
      </vt:variant>
      <vt:variant>
        <vt:i4>1245238</vt:i4>
      </vt:variant>
      <vt:variant>
        <vt:i4>5999</vt:i4>
      </vt:variant>
      <vt:variant>
        <vt:i4>0</vt:i4>
      </vt:variant>
      <vt:variant>
        <vt:i4>5</vt:i4>
      </vt:variant>
      <vt:variant>
        <vt:lpwstr/>
      </vt:variant>
      <vt:variant>
        <vt:lpwstr>_Toc274581872</vt:lpwstr>
      </vt:variant>
      <vt:variant>
        <vt:i4>1245238</vt:i4>
      </vt:variant>
      <vt:variant>
        <vt:i4>5993</vt:i4>
      </vt:variant>
      <vt:variant>
        <vt:i4>0</vt:i4>
      </vt:variant>
      <vt:variant>
        <vt:i4>5</vt:i4>
      </vt:variant>
      <vt:variant>
        <vt:lpwstr/>
      </vt:variant>
      <vt:variant>
        <vt:lpwstr>_Toc274581871</vt:lpwstr>
      </vt:variant>
      <vt:variant>
        <vt:i4>1245238</vt:i4>
      </vt:variant>
      <vt:variant>
        <vt:i4>5987</vt:i4>
      </vt:variant>
      <vt:variant>
        <vt:i4>0</vt:i4>
      </vt:variant>
      <vt:variant>
        <vt:i4>5</vt:i4>
      </vt:variant>
      <vt:variant>
        <vt:lpwstr/>
      </vt:variant>
      <vt:variant>
        <vt:lpwstr>_Toc274581870</vt:lpwstr>
      </vt:variant>
      <vt:variant>
        <vt:i4>1179702</vt:i4>
      </vt:variant>
      <vt:variant>
        <vt:i4>5981</vt:i4>
      </vt:variant>
      <vt:variant>
        <vt:i4>0</vt:i4>
      </vt:variant>
      <vt:variant>
        <vt:i4>5</vt:i4>
      </vt:variant>
      <vt:variant>
        <vt:lpwstr/>
      </vt:variant>
      <vt:variant>
        <vt:lpwstr>_Toc274581869</vt:lpwstr>
      </vt:variant>
      <vt:variant>
        <vt:i4>1179702</vt:i4>
      </vt:variant>
      <vt:variant>
        <vt:i4>5975</vt:i4>
      </vt:variant>
      <vt:variant>
        <vt:i4>0</vt:i4>
      </vt:variant>
      <vt:variant>
        <vt:i4>5</vt:i4>
      </vt:variant>
      <vt:variant>
        <vt:lpwstr/>
      </vt:variant>
      <vt:variant>
        <vt:lpwstr>_Toc274581868</vt:lpwstr>
      </vt:variant>
      <vt:variant>
        <vt:i4>1179702</vt:i4>
      </vt:variant>
      <vt:variant>
        <vt:i4>5969</vt:i4>
      </vt:variant>
      <vt:variant>
        <vt:i4>0</vt:i4>
      </vt:variant>
      <vt:variant>
        <vt:i4>5</vt:i4>
      </vt:variant>
      <vt:variant>
        <vt:lpwstr/>
      </vt:variant>
      <vt:variant>
        <vt:lpwstr>_Toc274581867</vt:lpwstr>
      </vt:variant>
      <vt:variant>
        <vt:i4>1179702</vt:i4>
      </vt:variant>
      <vt:variant>
        <vt:i4>5963</vt:i4>
      </vt:variant>
      <vt:variant>
        <vt:i4>0</vt:i4>
      </vt:variant>
      <vt:variant>
        <vt:i4>5</vt:i4>
      </vt:variant>
      <vt:variant>
        <vt:lpwstr/>
      </vt:variant>
      <vt:variant>
        <vt:lpwstr>_Toc274581866</vt:lpwstr>
      </vt:variant>
      <vt:variant>
        <vt:i4>1179702</vt:i4>
      </vt:variant>
      <vt:variant>
        <vt:i4>5957</vt:i4>
      </vt:variant>
      <vt:variant>
        <vt:i4>0</vt:i4>
      </vt:variant>
      <vt:variant>
        <vt:i4>5</vt:i4>
      </vt:variant>
      <vt:variant>
        <vt:lpwstr/>
      </vt:variant>
      <vt:variant>
        <vt:lpwstr>_Toc274581865</vt:lpwstr>
      </vt:variant>
      <vt:variant>
        <vt:i4>1179702</vt:i4>
      </vt:variant>
      <vt:variant>
        <vt:i4>5951</vt:i4>
      </vt:variant>
      <vt:variant>
        <vt:i4>0</vt:i4>
      </vt:variant>
      <vt:variant>
        <vt:i4>5</vt:i4>
      </vt:variant>
      <vt:variant>
        <vt:lpwstr/>
      </vt:variant>
      <vt:variant>
        <vt:lpwstr>_Toc274581864</vt:lpwstr>
      </vt:variant>
      <vt:variant>
        <vt:i4>1179702</vt:i4>
      </vt:variant>
      <vt:variant>
        <vt:i4>5945</vt:i4>
      </vt:variant>
      <vt:variant>
        <vt:i4>0</vt:i4>
      </vt:variant>
      <vt:variant>
        <vt:i4>5</vt:i4>
      </vt:variant>
      <vt:variant>
        <vt:lpwstr/>
      </vt:variant>
      <vt:variant>
        <vt:lpwstr>_Toc274581863</vt:lpwstr>
      </vt:variant>
      <vt:variant>
        <vt:i4>1179702</vt:i4>
      </vt:variant>
      <vt:variant>
        <vt:i4>5939</vt:i4>
      </vt:variant>
      <vt:variant>
        <vt:i4>0</vt:i4>
      </vt:variant>
      <vt:variant>
        <vt:i4>5</vt:i4>
      </vt:variant>
      <vt:variant>
        <vt:lpwstr/>
      </vt:variant>
      <vt:variant>
        <vt:lpwstr>_Toc274581862</vt:lpwstr>
      </vt:variant>
      <vt:variant>
        <vt:i4>1179702</vt:i4>
      </vt:variant>
      <vt:variant>
        <vt:i4>5933</vt:i4>
      </vt:variant>
      <vt:variant>
        <vt:i4>0</vt:i4>
      </vt:variant>
      <vt:variant>
        <vt:i4>5</vt:i4>
      </vt:variant>
      <vt:variant>
        <vt:lpwstr/>
      </vt:variant>
      <vt:variant>
        <vt:lpwstr>_Toc274581861</vt:lpwstr>
      </vt:variant>
      <vt:variant>
        <vt:i4>1179702</vt:i4>
      </vt:variant>
      <vt:variant>
        <vt:i4>5927</vt:i4>
      </vt:variant>
      <vt:variant>
        <vt:i4>0</vt:i4>
      </vt:variant>
      <vt:variant>
        <vt:i4>5</vt:i4>
      </vt:variant>
      <vt:variant>
        <vt:lpwstr/>
      </vt:variant>
      <vt:variant>
        <vt:lpwstr>_Toc274581860</vt:lpwstr>
      </vt:variant>
      <vt:variant>
        <vt:i4>1114166</vt:i4>
      </vt:variant>
      <vt:variant>
        <vt:i4>5921</vt:i4>
      </vt:variant>
      <vt:variant>
        <vt:i4>0</vt:i4>
      </vt:variant>
      <vt:variant>
        <vt:i4>5</vt:i4>
      </vt:variant>
      <vt:variant>
        <vt:lpwstr/>
      </vt:variant>
      <vt:variant>
        <vt:lpwstr>_Toc274581859</vt:lpwstr>
      </vt:variant>
      <vt:variant>
        <vt:i4>1114166</vt:i4>
      </vt:variant>
      <vt:variant>
        <vt:i4>5915</vt:i4>
      </vt:variant>
      <vt:variant>
        <vt:i4>0</vt:i4>
      </vt:variant>
      <vt:variant>
        <vt:i4>5</vt:i4>
      </vt:variant>
      <vt:variant>
        <vt:lpwstr/>
      </vt:variant>
      <vt:variant>
        <vt:lpwstr>_Toc274581858</vt:lpwstr>
      </vt:variant>
      <vt:variant>
        <vt:i4>1114166</vt:i4>
      </vt:variant>
      <vt:variant>
        <vt:i4>5909</vt:i4>
      </vt:variant>
      <vt:variant>
        <vt:i4>0</vt:i4>
      </vt:variant>
      <vt:variant>
        <vt:i4>5</vt:i4>
      </vt:variant>
      <vt:variant>
        <vt:lpwstr/>
      </vt:variant>
      <vt:variant>
        <vt:lpwstr>_Toc274581857</vt:lpwstr>
      </vt:variant>
      <vt:variant>
        <vt:i4>1114166</vt:i4>
      </vt:variant>
      <vt:variant>
        <vt:i4>5903</vt:i4>
      </vt:variant>
      <vt:variant>
        <vt:i4>0</vt:i4>
      </vt:variant>
      <vt:variant>
        <vt:i4>5</vt:i4>
      </vt:variant>
      <vt:variant>
        <vt:lpwstr/>
      </vt:variant>
      <vt:variant>
        <vt:lpwstr>_Toc274581856</vt:lpwstr>
      </vt:variant>
      <vt:variant>
        <vt:i4>1114166</vt:i4>
      </vt:variant>
      <vt:variant>
        <vt:i4>5897</vt:i4>
      </vt:variant>
      <vt:variant>
        <vt:i4>0</vt:i4>
      </vt:variant>
      <vt:variant>
        <vt:i4>5</vt:i4>
      </vt:variant>
      <vt:variant>
        <vt:lpwstr/>
      </vt:variant>
      <vt:variant>
        <vt:lpwstr>_Toc274581855</vt:lpwstr>
      </vt:variant>
      <vt:variant>
        <vt:i4>1114166</vt:i4>
      </vt:variant>
      <vt:variant>
        <vt:i4>5891</vt:i4>
      </vt:variant>
      <vt:variant>
        <vt:i4>0</vt:i4>
      </vt:variant>
      <vt:variant>
        <vt:i4>5</vt:i4>
      </vt:variant>
      <vt:variant>
        <vt:lpwstr/>
      </vt:variant>
      <vt:variant>
        <vt:lpwstr>_Toc274581854</vt:lpwstr>
      </vt:variant>
      <vt:variant>
        <vt:i4>1114166</vt:i4>
      </vt:variant>
      <vt:variant>
        <vt:i4>5885</vt:i4>
      </vt:variant>
      <vt:variant>
        <vt:i4>0</vt:i4>
      </vt:variant>
      <vt:variant>
        <vt:i4>5</vt:i4>
      </vt:variant>
      <vt:variant>
        <vt:lpwstr/>
      </vt:variant>
      <vt:variant>
        <vt:lpwstr>_Toc274581853</vt:lpwstr>
      </vt:variant>
      <vt:variant>
        <vt:i4>1114166</vt:i4>
      </vt:variant>
      <vt:variant>
        <vt:i4>5879</vt:i4>
      </vt:variant>
      <vt:variant>
        <vt:i4>0</vt:i4>
      </vt:variant>
      <vt:variant>
        <vt:i4>5</vt:i4>
      </vt:variant>
      <vt:variant>
        <vt:lpwstr/>
      </vt:variant>
      <vt:variant>
        <vt:lpwstr>_Toc274581852</vt:lpwstr>
      </vt:variant>
      <vt:variant>
        <vt:i4>1114166</vt:i4>
      </vt:variant>
      <vt:variant>
        <vt:i4>5873</vt:i4>
      </vt:variant>
      <vt:variant>
        <vt:i4>0</vt:i4>
      </vt:variant>
      <vt:variant>
        <vt:i4>5</vt:i4>
      </vt:variant>
      <vt:variant>
        <vt:lpwstr/>
      </vt:variant>
      <vt:variant>
        <vt:lpwstr>_Toc274581851</vt:lpwstr>
      </vt:variant>
      <vt:variant>
        <vt:i4>1114166</vt:i4>
      </vt:variant>
      <vt:variant>
        <vt:i4>5867</vt:i4>
      </vt:variant>
      <vt:variant>
        <vt:i4>0</vt:i4>
      </vt:variant>
      <vt:variant>
        <vt:i4>5</vt:i4>
      </vt:variant>
      <vt:variant>
        <vt:lpwstr/>
      </vt:variant>
      <vt:variant>
        <vt:lpwstr>_Toc274581850</vt:lpwstr>
      </vt:variant>
      <vt:variant>
        <vt:i4>1048630</vt:i4>
      </vt:variant>
      <vt:variant>
        <vt:i4>5861</vt:i4>
      </vt:variant>
      <vt:variant>
        <vt:i4>0</vt:i4>
      </vt:variant>
      <vt:variant>
        <vt:i4>5</vt:i4>
      </vt:variant>
      <vt:variant>
        <vt:lpwstr/>
      </vt:variant>
      <vt:variant>
        <vt:lpwstr>_Toc274581849</vt:lpwstr>
      </vt:variant>
      <vt:variant>
        <vt:i4>1048630</vt:i4>
      </vt:variant>
      <vt:variant>
        <vt:i4>5855</vt:i4>
      </vt:variant>
      <vt:variant>
        <vt:i4>0</vt:i4>
      </vt:variant>
      <vt:variant>
        <vt:i4>5</vt:i4>
      </vt:variant>
      <vt:variant>
        <vt:lpwstr/>
      </vt:variant>
      <vt:variant>
        <vt:lpwstr>_Toc274581848</vt:lpwstr>
      </vt:variant>
      <vt:variant>
        <vt:i4>1048630</vt:i4>
      </vt:variant>
      <vt:variant>
        <vt:i4>5849</vt:i4>
      </vt:variant>
      <vt:variant>
        <vt:i4>0</vt:i4>
      </vt:variant>
      <vt:variant>
        <vt:i4>5</vt:i4>
      </vt:variant>
      <vt:variant>
        <vt:lpwstr/>
      </vt:variant>
      <vt:variant>
        <vt:lpwstr>_Toc274581847</vt:lpwstr>
      </vt:variant>
      <vt:variant>
        <vt:i4>1048630</vt:i4>
      </vt:variant>
      <vt:variant>
        <vt:i4>5843</vt:i4>
      </vt:variant>
      <vt:variant>
        <vt:i4>0</vt:i4>
      </vt:variant>
      <vt:variant>
        <vt:i4>5</vt:i4>
      </vt:variant>
      <vt:variant>
        <vt:lpwstr/>
      </vt:variant>
      <vt:variant>
        <vt:lpwstr>_Toc274581846</vt:lpwstr>
      </vt:variant>
      <vt:variant>
        <vt:i4>1048630</vt:i4>
      </vt:variant>
      <vt:variant>
        <vt:i4>5837</vt:i4>
      </vt:variant>
      <vt:variant>
        <vt:i4>0</vt:i4>
      </vt:variant>
      <vt:variant>
        <vt:i4>5</vt:i4>
      </vt:variant>
      <vt:variant>
        <vt:lpwstr/>
      </vt:variant>
      <vt:variant>
        <vt:lpwstr>_Toc274581845</vt:lpwstr>
      </vt:variant>
      <vt:variant>
        <vt:i4>1048630</vt:i4>
      </vt:variant>
      <vt:variant>
        <vt:i4>5831</vt:i4>
      </vt:variant>
      <vt:variant>
        <vt:i4>0</vt:i4>
      </vt:variant>
      <vt:variant>
        <vt:i4>5</vt:i4>
      </vt:variant>
      <vt:variant>
        <vt:lpwstr/>
      </vt:variant>
      <vt:variant>
        <vt:lpwstr>_Toc274581844</vt:lpwstr>
      </vt:variant>
      <vt:variant>
        <vt:i4>1048630</vt:i4>
      </vt:variant>
      <vt:variant>
        <vt:i4>5825</vt:i4>
      </vt:variant>
      <vt:variant>
        <vt:i4>0</vt:i4>
      </vt:variant>
      <vt:variant>
        <vt:i4>5</vt:i4>
      </vt:variant>
      <vt:variant>
        <vt:lpwstr/>
      </vt:variant>
      <vt:variant>
        <vt:lpwstr>_Toc274581843</vt:lpwstr>
      </vt:variant>
      <vt:variant>
        <vt:i4>1048630</vt:i4>
      </vt:variant>
      <vt:variant>
        <vt:i4>5819</vt:i4>
      </vt:variant>
      <vt:variant>
        <vt:i4>0</vt:i4>
      </vt:variant>
      <vt:variant>
        <vt:i4>5</vt:i4>
      </vt:variant>
      <vt:variant>
        <vt:lpwstr/>
      </vt:variant>
      <vt:variant>
        <vt:lpwstr>_Toc274581842</vt:lpwstr>
      </vt:variant>
      <vt:variant>
        <vt:i4>1048630</vt:i4>
      </vt:variant>
      <vt:variant>
        <vt:i4>5813</vt:i4>
      </vt:variant>
      <vt:variant>
        <vt:i4>0</vt:i4>
      </vt:variant>
      <vt:variant>
        <vt:i4>5</vt:i4>
      </vt:variant>
      <vt:variant>
        <vt:lpwstr/>
      </vt:variant>
      <vt:variant>
        <vt:lpwstr>_Toc274581841</vt:lpwstr>
      </vt:variant>
      <vt:variant>
        <vt:i4>1048630</vt:i4>
      </vt:variant>
      <vt:variant>
        <vt:i4>5807</vt:i4>
      </vt:variant>
      <vt:variant>
        <vt:i4>0</vt:i4>
      </vt:variant>
      <vt:variant>
        <vt:i4>5</vt:i4>
      </vt:variant>
      <vt:variant>
        <vt:lpwstr/>
      </vt:variant>
      <vt:variant>
        <vt:lpwstr>_Toc274581840</vt:lpwstr>
      </vt:variant>
      <vt:variant>
        <vt:i4>1507382</vt:i4>
      </vt:variant>
      <vt:variant>
        <vt:i4>5801</vt:i4>
      </vt:variant>
      <vt:variant>
        <vt:i4>0</vt:i4>
      </vt:variant>
      <vt:variant>
        <vt:i4>5</vt:i4>
      </vt:variant>
      <vt:variant>
        <vt:lpwstr/>
      </vt:variant>
      <vt:variant>
        <vt:lpwstr>_Toc274581839</vt:lpwstr>
      </vt:variant>
      <vt:variant>
        <vt:i4>1507382</vt:i4>
      </vt:variant>
      <vt:variant>
        <vt:i4>5795</vt:i4>
      </vt:variant>
      <vt:variant>
        <vt:i4>0</vt:i4>
      </vt:variant>
      <vt:variant>
        <vt:i4>5</vt:i4>
      </vt:variant>
      <vt:variant>
        <vt:lpwstr/>
      </vt:variant>
      <vt:variant>
        <vt:lpwstr>_Toc274581838</vt:lpwstr>
      </vt:variant>
      <vt:variant>
        <vt:i4>1507382</vt:i4>
      </vt:variant>
      <vt:variant>
        <vt:i4>5789</vt:i4>
      </vt:variant>
      <vt:variant>
        <vt:i4>0</vt:i4>
      </vt:variant>
      <vt:variant>
        <vt:i4>5</vt:i4>
      </vt:variant>
      <vt:variant>
        <vt:lpwstr/>
      </vt:variant>
      <vt:variant>
        <vt:lpwstr>_Toc274581837</vt:lpwstr>
      </vt:variant>
      <vt:variant>
        <vt:i4>1507382</vt:i4>
      </vt:variant>
      <vt:variant>
        <vt:i4>5783</vt:i4>
      </vt:variant>
      <vt:variant>
        <vt:i4>0</vt:i4>
      </vt:variant>
      <vt:variant>
        <vt:i4>5</vt:i4>
      </vt:variant>
      <vt:variant>
        <vt:lpwstr/>
      </vt:variant>
      <vt:variant>
        <vt:lpwstr>_Toc274581836</vt:lpwstr>
      </vt:variant>
      <vt:variant>
        <vt:i4>1507382</vt:i4>
      </vt:variant>
      <vt:variant>
        <vt:i4>5777</vt:i4>
      </vt:variant>
      <vt:variant>
        <vt:i4>0</vt:i4>
      </vt:variant>
      <vt:variant>
        <vt:i4>5</vt:i4>
      </vt:variant>
      <vt:variant>
        <vt:lpwstr/>
      </vt:variant>
      <vt:variant>
        <vt:lpwstr>_Toc274581835</vt:lpwstr>
      </vt:variant>
      <vt:variant>
        <vt:i4>1507382</vt:i4>
      </vt:variant>
      <vt:variant>
        <vt:i4>5771</vt:i4>
      </vt:variant>
      <vt:variant>
        <vt:i4>0</vt:i4>
      </vt:variant>
      <vt:variant>
        <vt:i4>5</vt:i4>
      </vt:variant>
      <vt:variant>
        <vt:lpwstr/>
      </vt:variant>
      <vt:variant>
        <vt:lpwstr>_Toc274581834</vt:lpwstr>
      </vt:variant>
      <vt:variant>
        <vt:i4>1507382</vt:i4>
      </vt:variant>
      <vt:variant>
        <vt:i4>5765</vt:i4>
      </vt:variant>
      <vt:variant>
        <vt:i4>0</vt:i4>
      </vt:variant>
      <vt:variant>
        <vt:i4>5</vt:i4>
      </vt:variant>
      <vt:variant>
        <vt:lpwstr/>
      </vt:variant>
      <vt:variant>
        <vt:lpwstr>_Toc274581833</vt:lpwstr>
      </vt:variant>
      <vt:variant>
        <vt:i4>1507382</vt:i4>
      </vt:variant>
      <vt:variant>
        <vt:i4>5759</vt:i4>
      </vt:variant>
      <vt:variant>
        <vt:i4>0</vt:i4>
      </vt:variant>
      <vt:variant>
        <vt:i4>5</vt:i4>
      </vt:variant>
      <vt:variant>
        <vt:lpwstr/>
      </vt:variant>
      <vt:variant>
        <vt:lpwstr>_Toc274581832</vt:lpwstr>
      </vt:variant>
      <vt:variant>
        <vt:i4>1507382</vt:i4>
      </vt:variant>
      <vt:variant>
        <vt:i4>5753</vt:i4>
      </vt:variant>
      <vt:variant>
        <vt:i4>0</vt:i4>
      </vt:variant>
      <vt:variant>
        <vt:i4>5</vt:i4>
      </vt:variant>
      <vt:variant>
        <vt:lpwstr/>
      </vt:variant>
      <vt:variant>
        <vt:lpwstr>_Toc274581831</vt:lpwstr>
      </vt:variant>
      <vt:variant>
        <vt:i4>1507382</vt:i4>
      </vt:variant>
      <vt:variant>
        <vt:i4>5747</vt:i4>
      </vt:variant>
      <vt:variant>
        <vt:i4>0</vt:i4>
      </vt:variant>
      <vt:variant>
        <vt:i4>5</vt:i4>
      </vt:variant>
      <vt:variant>
        <vt:lpwstr/>
      </vt:variant>
      <vt:variant>
        <vt:lpwstr>_Toc274581830</vt:lpwstr>
      </vt:variant>
      <vt:variant>
        <vt:i4>1441846</vt:i4>
      </vt:variant>
      <vt:variant>
        <vt:i4>5741</vt:i4>
      </vt:variant>
      <vt:variant>
        <vt:i4>0</vt:i4>
      </vt:variant>
      <vt:variant>
        <vt:i4>5</vt:i4>
      </vt:variant>
      <vt:variant>
        <vt:lpwstr/>
      </vt:variant>
      <vt:variant>
        <vt:lpwstr>_Toc274581829</vt:lpwstr>
      </vt:variant>
      <vt:variant>
        <vt:i4>1441846</vt:i4>
      </vt:variant>
      <vt:variant>
        <vt:i4>5735</vt:i4>
      </vt:variant>
      <vt:variant>
        <vt:i4>0</vt:i4>
      </vt:variant>
      <vt:variant>
        <vt:i4>5</vt:i4>
      </vt:variant>
      <vt:variant>
        <vt:lpwstr/>
      </vt:variant>
      <vt:variant>
        <vt:lpwstr>_Toc274581828</vt:lpwstr>
      </vt:variant>
      <vt:variant>
        <vt:i4>1441846</vt:i4>
      </vt:variant>
      <vt:variant>
        <vt:i4>5729</vt:i4>
      </vt:variant>
      <vt:variant>
        <vt:i4>0</vt:i4>
      </vt:variant>
      <vt:variant>
        <vt:i4>5</vt:i4>
      </vt:variant>
      <vt:variant>
        <vt:lpwstr/>
      </vt:variant>
      <vt:variant>
        <vt:lpwstr>_Toc274581827</vt:lpwstr>
      </vt:variant>
      <vt:variant>
        <vt:i4>1441846</vt:i4>
      </vt:variant>
      <vt:variant>
        <vt:i4>5723</vt:i4>
      </vt:variant>
      <vt:variant>
        <vt:i4>0</vt:i4>
      </vt:variant>
      <vt:variant>
        <vt:i4>5</vt:i4>
      </vt:variant>
      <vt:variant>
        <vt:lpwstr/>
      </vt:variant>
      <vt:variant>
        <vt:lpwstr>_Toc274581826</vt:lpwstr>
      </vt:variant>
      <vt:variant>
        <vt:i4>1441846</vt:i4>
      </vt:variant>
      <vt:variant>
        <vt:i4>5717</vt:i4>
      </vt:variant>
      <vt:variant>
        <vt:i4>0</vt:i4>
      </vt:variant>
      <vt:variant>
        <vt:i4>5</vt:i4>
      </vt:variant>
      <vt:variant>
        <vt:lpwstr/>
      </vt:variant>
      <vt:variant>
        <vt:lpwstr>_Toc274581825</vt:lpwstr>
      </vt:variant>
      <vt:variant>
        <vt:i4>1441846</vt:i4>
      </vt:variant>
      <vt:variant>
        <vt:i4>5711</vt:i4>
      </vt:variant>
      <vt:variant>
        <vt:i4>0</vt:i4>
      </vt:variant>
      <vt:variant>
        <vt:i4>5</vt:i4>
      </vt:variant>
      <vt:variant>
        <vt:lpwstr/>
      </vt:variant>
      <vt:variant>
        <vt:lpwstr>_Toc274581824</vt:lpwstr>
      </vt:variant>
      <vt:variant>
        <vt:i4>1441846</vt:i4>
      </vt:variant>
      <vt:variant>
        <vt:i4>5705</vt:i4>
      </vt:variant>
      <vt:variant>
        <vt:i4>0</vt:i4>
      </vt:variant>
      <vt:variant>
        <vt:i4>5</vt:i4>
      </vt:variant>
      <vt:variant>
        <vt:lpwstr/>
      </vt:variant>
      <vt:variant>
        <vt:lpwstr>_Toc274581823</vt:lpwstr>
      </vt:variant>
      <vt:variant>
        <vt:i4>1441846</vt:i4>
      </vt:variant>
      <vt:variant>
        <vt:i4>5699</vt:i4>
      </vt:variant>
      <vt:variant>
        <vt:i4>0</vt:i4>
      </vt:variant>
      <vt:variant>
        <vt:i4>5</vt:i4>
      </vt:variant>
      <vt:variant>
        <vt:lpwstr/>
      </vt:variant>
      <vt:variant>
        <vt:lpwstr>_Toc274581822</vt:lpwstr>
      </vt:variant>
      <vt:variant>
        <vt:i4>1441846</vt:i4>
      </vt:variant>
      <vt:variant>
        <vt:i4>5693</vt:i4>
      </vt:variant>
      <vt:variant>
        <vt:i4>0</vt:i4>
      </vt:variant>
      <vt:variant>
        <vt:i4>5</vt:i4>
      </vt:variant>
      <vt:variant>
        <vt:lpwstr/>
      </vt:variant>
      <vt:variant>
        <vt:lpwstr>_Toc274581821</vt:lpwstr>
      </vt:variant>
      <vt:variant>
        <vt:i4>1441846</vt:i4>
      </vt:variant>
      <vt:variant>
        <vt:i4>5687</vt:i4>
      </vt:variant>
      <vt:variant>
        <vt:i4>0</vt:i4>
      </vt:variant>
      <vt:variant>
        <vt:i4>5</vt:i4>
      </vt:variant>
      <vt:variant>
        <vt:lpwstr/>
      </vt:variant>
      <vt:variant>
        <vt:lpwstr>_Toc274581820</vt:lpwstr>
      </vt:variant>
      <vt:variant>
        <vt:i4>1376310</vt:i4>
      </vt:variant>
      <vt:variant>
        <vt:i4>5681</vt:i4>
      </vt:variant>
      <vt:variant>
        <vt:i4>0</vt:i4>
      </vt:variant>
      <vt:variant>
        <vt:i4>5</vt:i4>
      </vt:variant>
      <vt:variant>
        <vt:lpwstr/>
      </vt:variant>
      <vt:variant>
        <vt:lpwstr>_Toc274581819</vt:lpwstr>
      </vt:variant>
      <vt:variant>
        <vt:i4>1376310</vt:i4>
      </vt:variant>
      <vt:variant>
        <vt:i4>5675</vt:i4>
      </vt:variant>
      <vt:variant>
        <vt:i4>0</vt:i4>
      </vt:variant>
      <vt:variant>
        <vt:i4>5</vt:i4>
      </vt:variant>
      <vt:variant>
        <vt:lpwstr/>
      </vt:variant>
      <vt:variant>
        <vt:lpwstr>_Toc274581818</vt:lpwstr>
      </vt:variant>
      <vt:variant>
        <vt:i4>1376310</vt:i4>
      </vt:variant>
      <vt:variant>
        <vt:i4>5669</vt:i4>
      </vt:variant>
      <vt:variant>
        <vt:i4>0</vt:i4>
      </vt:variant>
      <vt:variant>
        <vt:i4>5</vt:i4>
      </vt:variant>
      <vt:variant>
        <vt:lpwstr/>
      </vt:variant>
      <vt:variant>
        <vt:lpwstr>_Toc274581817</vt:lpwstr>
      </vt:variant>
      <vt:variant>
        <vt:i4>1376310</vt:i4>
      </vt:variant>
      <vt:variant>
        <vt:i4>5663</vt:i4>
      </vt:variant>
      <vt:variant>
        <vt:i4>0</vt:i4>
      </vt:variant>
      <vt:variant>
        <vt:i4>5</vt:i4>
      </vt:variant>
      <vt:variant>
        <vt:lpwstr/>
      </vt:variant>
      <vt:variant>
        <vt:lpwstr>_Toc274581816</vt:lpwstr>
      </vt:variant>
      <vt:variant>
        <vt:i4>1376310</vt:i4>
      </vt:variant>
      <vt:variant>
        <vt:i4>5657</vt:i4>
      </vt:variant>
      <vt:variant>
        <vt:i4>0</vt:i4>
      </vt:variant>
      <vt:variant>
        <vt:i4>5</vt:i4>
      </vt:variant>
      <vt:variant>
        <vt:lpwstr/>
      </vt:variant>
      <vt:variant>
        <vt:lpwstr>_Toc274581815</vt:lpwstr>
      </vt:variant>
      <vt:variant>
        <vt:i4>1376310</vt:i4>
      </vt:variant>
      <vt:variant>
        <vt:i4>5651</vt:i4>
      </vt:variant>
      <vt:variant>
        <vt:i4>0</vt:i4>
      </vt:variant>
      <vt:variant>
        <vt:i4>5</vt:i4>
      </vt:variant>
      <vt:variant>
        <vt:lpwstr/>
      </vt:variant>
      <vt:variant>
        <vt:lpwstr>_Toc274581814</vt:lpwstr>
      </vt:variant>
      <vt:variant>
        <vt:i4>1376310</vt:i4>
      </vt:variant>
      <vt:variant>
        <vt:i4>5645</vt:i4>
      </vt:variant>
      <vt:variant>
        <vt:i4>0</vt:i4>
      </vt:variant>
      <vt:variant>
        <vt:i4>5</vt:i4>
      </vt:variant>
      <vt:variant>
        <vt:lpwstr/>
      </vt:variant>
      <vt:variant>
        <vt:lpwstr>_Toc274581813</vt:lpwstr>
      </vt:variant>
      <vt:variant>
        <vt:i4>1376310</vt:i4>
      </vt:variant>
      <vt:variant>
        <vt:i4>5639</vt:i4>
      </vt:variant>
      <vt:variant>
        <vt:i4>0</vt:i4>
      </vt:variant>
      <vt:variant>
        <vt:i4>5</vt:i4>
      </vt:variant>
      <vt:variant>
        <vt:lpwstr/>
      </vt:variant>
      <vt:variant>
        <vt:lpwstr>_Toc274581812</vt:lpwstr>
      </vt:variant>
      <vt:variant>
        <vt:i4>1376310</vt:i4>
      </vt:variant>
      <vt:variant>
        <vt:i4>5633</vt:i4>
      </vt:variant>
      <vt:variant>
        <vt:i4>0</vt:i4>
      </vt:variant>
      <vt:variant>
        <vt:i4>5</vt:i4>
      </vt:variant>
      <vt:variant>
        <vt:lpwstr/>
      </vt:variant>
      <vt:variant>
        <vt:lpwstr>_Toc274581811</vt:lpwstr>
      </vt:variant>
      <vt:variant>
        <vt:i4>1376310</vt:i4>
      </vt:variant>
      <vt:variant>
        <vt:i4>5627</vt:i4>
      </vt:variant>
      <vt:variant>
        <vt:i4>0</vt:i4>
      </vt:variant>
      <vt:variant>
        <vt:i4>5</vt:i4>
      </vt:variant>
      <vt:variant>
        <vt:lpwstr/>
      </vt:variant>
      <vt:variant>
        <vt:lpwstr>_Toc274581810</vt:lpwstr>
      </vt:variant>
      <vt:variant>
        <vt:i4>1310774</vt:i4>
      </vt:variant>
      <vt:variant>
        <vt:i4>5621</vt:i4>
      </vt:variant>
      <vt:variant>
        <vt:i4>0</vt:i4>
      </vt:variant>
      <vt:variant>
        <vt:i4>5</vt:i4>
      </vt:variant>
      <vt:variant>
        <vt:lpwstr/>
      </vt:variant>
      <vt:variant>
        <vt:lpwstr>_Toc274581809</vt:lpwstr>
      </vt:variant>
      <vt:variant>
        <vt:i4>1310774</vt:i4>
      </vt:variant>
      <vt:variant>
        <vt:i4>5615</vt:i4>
      </vt:variant>
      <vt:variant>
        <vt:i4>0</vt:i4>
      </vt:variant>
      <vt:variant>
        <vt:i4>5</vt:i4>
      </vt:variant>
      <vt:variant>
        <vt:lpwstr/>
      </vt:variant>
      <vt:variant>
        <vt:lpwstr>_Toc274581808</vt:lpwstr>
      </vt:variant>
      <vt:variant>
        <vt:i4>1310774</vt:i4>
      </vt:variant>
      <vt:variant>
        <vt:i4>5609</vt:i4>
      </vt:variant>
      <vt:variant>
        <vt:i4>0</vt:i4>
      </vt:variant>
      <vt:variant>
        <vt:i4>5</vt:i4>
      </vt:variant>
      <vt:variant>
        <vt:lpwstr/>
      </vt:variant>
      <vt:variant>
        <vt:lpwstr>_Toc274581807</vt:lpwstr>
      </vt:variant>
      <vt:variant>
        <vt:i4>1310774</vt:i4>
      </vt:variant>
      <vt:variant>
        <vt:i4>5603</vt:i4>
      </vt:variant>
      <vt:variant>
        <vt:i4>0</vt:i4>
      </vt:variant>
      <vt:variant>
        <vt:i4>5</vt:i4>
      </vt:variant>
      <vt:variant>
        <vt:lpwstr/>
      </vt:variant>
      <vt:variant>
        <vt:lpwstr>_Toc274581806</vt:lpwstr>
      </vt:variant>
      <vt:variant>
        <vt:i4>1310774</vt:i4>
      </vt:variant>
      <vt:variant>
        <vt:i4>5597</vt:i4>
      </vt:variant>
      <vt:variant>
        <vt:i4>0</vt:i4>
      </vt:variant>
      <vt:variant>
        <vt:i4>5</vt:i4>
      </vt:variant>
      <vt:variant>
        <vt:lpwstr/>
      </vt:variant>
      <vt:variant>
        <vt:lpwstr>_Toc274581805</vt:lpwstr>
      </vt:variant>
      <vt:variant>
        <vt:i4>1310774</vt:i4>
      </vt:variant>
      <vt:variant>
        <vt:i4>5591</vt:i4>
      </vt:variant>
      <vt:variant>
        <vt:i4>0</vt:i4>
      </vt:variant>
      <vt:variant>
        <vt:i4>5</vt:i4>
      </vt:variant>
      <vt:variant>
        <vt:lpwstr/>
      </vt:variant>
      <vt:variant>
        <vt:lpwstr>_Toc274581804</vt:lpwstr>
      </vt:variant>
      <vt:variant>
        <vt:i4>1310774</vt:i4>
      </vt:variant>
      <vt:variant>
        <vt:i4>5585</vt:i4>
      </vt:variant>
      <vt:variant>
        <vt:i4>0</vt:i4>
      </vt:variant>
      <vt:variant>
        <vt:i4>5</vt:i4>
      </vt:variant>
      <vt:variant>
        <vt:lpwstr/>
      </vt:variant>
      <vt:variant>
        <vt:lpwstr>_Toc274581803</vt:lpwstr>
      </vt:variant>
      <vt:variant>
        <vt:i4>1310774</vt:i4>
      </vt:variant>
      <vt:variant>
        <vt:i4>5579</vt:i4>
      </vt:variant>
      <vt:variant>
        <vt:i4>0</vt:i4>
      </vt:variant>
      <vt:variant>
        <vt:i4>5</vt:i4>
      </vt:variant>
      <vt:variant>
        <vt:lpwstr/>
      </vt:variant>
      <vt:variant>
        <vt:lpwstr>_Toc274581802</vt:lpwstr>
      </vt:variant>
      <vt:variant>
        <vt:i4>1310774</vt:i4>
      </vt:variant>
      <vt:variant>
        <vt:i4>5573</vt:i4>
      </vt:variant>
      <vt:variant>
        <vt:i4>0</vt:i4>
      </vt:variant>
      <vt:variant>
        <vt:i4>5</vt:i4>
      </vt:variant>
      <vt:variant>
        <vt:lpwstr/>
      </vt:variant>
      <vt:variant>
        <vt:lpwstr>_Toc274581801</vt:lpwstr>
      </vt:variant>
      <vt:variant>
        <vt:i4>1310774</vt:i4>
      </vt:variant>
      <vt:variant>
        <vt:i4>5567</vt:i4>
      </vt:variant>
      <vt:variant>
        <vt:i4>0</vt:i4>
      </vt:variant>
      <vt:variant>
        <vt:i4>5</vt:i4>
      </vt:variant>
      <vt:variant>
        <vt:lpwstr/>
      </vt:variant>
      <vt:variant>
        <vt:lpwstr>_Toc274581800</vt:lpwstr>
      </vt:variant>
      <vt:variant>
        <vt:i4>1900601</vt:i4>
      </vt:variant>
      <vt:variant>
        <vt:i4>5561</vt:i4>
      </vt:variant>
      <vt:variant>
        <vt:i4>0</vt:i4>
      </vt:variant>
      <vt:variant>
        <vt:i4>5</vt:i4>
      </vt:variant>
      <vt:variant>
        <vt:lpwstr/>
      </vt:variant>
      <vt:variant>
        <vt:lpwstr>_Toc274581799</vt:lpwstr>
      </vt:variant>
      <vt:variant>
        <vt:i4>1900601</vt:i4>
      </vt:variant>
      <vt:variant>
        <vt:i4>5555</vt:i4>
      </vt:variant>
      <vt:variant>
        <vt:i4>0</vt:i4>
      </vt:variant>
      <vt:variant>
        <vt:i4>5</vt:i4>
      </vt:variant>
      <vt:variant>
        <vt:lpwstr/>
      </vt:variant>
      <vt:variant>
        <vt:lpwstr>_Toc274581798</vt:lpwstr>
      </vt:variant>
      <vt:variant>
        <vt:i4>1900601</vt:i4>
      </vt:variant>
      <vt:variant>
        <vt:i4>5549</vt:i4>
      </vt:variant>
      <vt:variant>
        <vt:i4>0</vt:i4>
      </vt:variant>
      <vt:variant>
        <vt:i4>5</vt:i4>
      </vt:variant>
      <vt:variant>
        <vt:lpwstr/>
      </vt:variant>
      <vt:variant>
        <vt:lpwstr>_Toc274581797</vt:lpwstr>
      </vt:variant>
      <vt:variant>
        <vt:i4>1900601</vt:i4>
      </vt:variant>
      <vt:variant>
        <vt:i4>5543</vt:i4>
      </vt:variant>
      <vt:variant>
        <vt:i4>0</vt:i4>
      </vt:variant>
      <vt:variant>
        <vt:i4>5</vt:i4>
      </vt:variant>
      <vt:variant>
        <vt:lpwstr/>
      </vt:variant>
      <vt:variant>
        <vt:lpwstr>_Toc274581796</vt:lpwstr>
      </vt:variant>
      <vt:variant>
        <vt:i4>1900601</vt:i4>
      </vt:variant>
      <vt:variant>
        <vt:i4>5537</vt:i4>
      </vt:variant>
      <vt:variant>
        <vt:i4>0</vt:i4>
      </vt:variant>
      <vt:variant>
        <vt:i4>5</vt:i4>
      </vt:variant>
      <vt:variant>
        <vt:lpwstr/>
      </vt:variant>
      <vt:variant>
        <vt:lpwstr>_Toc274581795</vt:lpwstr>
      </vt:variant>
      <vt:variant>
        <vt:i4>1900601</vt:i4>
      </vt:variant>
      <vt:variant>
        <vt:i4>5531</vt:i4>
      </vt:variant>
      <vt:variant>
        <vt:i4>0</vt:i4>
      </vt:variant>
      <vt:variant>
        <vt:i4>5</vt:i4>
      </vt:variant>
      <vt:variant>
        <vt:lpwstr/>
      </vt:variant>
      <vt:variant>
        <vt:lpwstr>_Toc274581794</vt:lpwstr>
      </vt:variant>
      <vt:variant>
        <vt:i4>1900601</vt:i4>
      </vt:variant>
      <vt:variant>
        <vt:i4>5525</vt:i4>
      </vt:variant>
      <vt:variant>
        <vt:i4>0</vt:i4>
      </vt:variant>
      <vt:variant>
        <vt:i4>5</vt:i4>
      </vt:variant>
      <vt:variant>
        <vt:lpwstr/>
      </vt:variant>
      <vt:variant>
        <vt:lpwstr>_Toc274581793</vt:lpwstr>
      </vt:variant>
      <vt:variant>
        <vt:i4>1900601</vt:i4>
      </vt:variant>
      <vt:variant>
        <vt:i4>5519</vt:i4>
      </vt:variant>
      <vt:variant>
        <vt:i4>0</vt:i4>
      </vt:variant>
      <vt:variant>
        <vt:i4>5</vt:i4>
      </vt:variant>
      <vt:variant>
        <vt:lpwstr/>
      </vt:variant>
      <vt:variant>
        <vt:lpwstr>_Toc274581792</vt:lpwstr>
      </vt:variant>
      <vt:variant>
        <vt:i4>1900601</vt:i4>
      </vt:variant>
      <vt:variant>
        <vt:i4>5513</vt:i4>
      </vt:variant>
      <vt:variant>
        <vt:i4>0</vt:i4>
      </vt:variant>
      <vt:variant>
        <vt:i4>5</vt:i4>
      </vt:variant>
      <vt:variant>
        <vt:lpwstr/>
      </vt:variant>
      <vt:variant>
        <vt:lpwstr>_Toc274581791</vt:lpwstr>
      </vt:variant>
      <vt:variant>
        <vt:i4>1900601</vt:i4>
      </vt:variant>
      <vt:variant>
        <vt:i4>5507</vt:i4>
      </vt:variant>
      <vt:variant>
        <vt:i4>0</vt:i4>
      </vt:variant>
      <vt:variant>
        <vt:i4>5</vt:i4>
      </vt:variant>
      <vt:variant>
        <vt:lpwstr/>
      </vt:variant>
      <vt:variant>
        <vt:lpwstr>_Toc274581790</vt:lpwstr>
      </vt:variant>
      <vt:variant>
        <vt:i4>1835065</vt:i4>
      </vt:variant>
      <vt:variant>
        <vt:i4>5501</vt:i4>
      </vt:variant>
      <vt:variant>
        <vt:i4>0</vt:i4>
      </vt:variant>
      <vt:variant>
        <vt:i4>5</vt:i4>
      </vt:variant>
      <vt:variant>
        <vt:lpwstr/>
      </vt:variant>
      <vt:variant>
        <vt:lpwstr>_Toc274581789</vt:lpwstr>
      </vt:variant>
      <vt:variant>
        <vt:i4>1835065</vt:i4>
      </vt:variant>
      <vt:variant>
        <vt:i4>5495</vt:i4>
      </vt:variant>
      <vt:variant>
        <vt:i4>0</vt:i4>
      </vt:variant>
      <vt:variant>
        <vt:i4>5</vt:i4>
      </vt:variant>
      <vt:variant>
        <vt:lpwstr/>
      </vt:variant>
      <vt:variant>
        <vt:lpwstr>_Toc274581788</vt:lpwstr>
      </vt:variant>
      <vt:variant>
        <vt:i4>1835065</vt:i4>
      </vt:variant>
      <vt:variant>
        <vt:i4>5489</vt:i4>
      </vt:variant>
      <vt:variant>
        <vt:i4>0</vt:i4>
      </vt:variant>
      <vt:variant>
        <vt:i4>5</vt:i4>
      </vt:variant>
      <vt:variant>
        <vt:lpwstr/>
      </vt:variant>
      <vt:variant>
        <vt:lpwstr>_Toc274581787</vt:lpwstr>
      </vt:variant>
      <vt:variant>
        <vt:i4>1835065</vt:i4>
      </vt:variant>
      <vt:variant>
        <vt:i4>5483</vt:i4>
      </vt:variant>
      <vt:variant>
        <vt:i4>0</vt:i4>
      </vt:variant>
      <vt:variant>
        <vt:i4>5</vt:i4>
      </vt:variant>
      <vt:variant>
        <vt:lpwstr/>
      </vt:variant>
      <vt:variant>
        <vt:lpwstr>_Toc274581786</vt:lpwstr>
      </vt:variant>
      <vt:variant>
        <vt:i4>1835065</vt:i4>
      </vt:variant>
      <vt:variant>
        <vt:i4>5477</vt:i4>
      </vt:variant>
      <vt:variant>
        <vt:i4>0</vt:i4>
      </vt:variant>
      <vt:variant>
        <vt:i4>5</vt:i4>
      </vt:variant>
      <vt:variant>
        <vt:lpwstr/>
      </vt:variant>
      <vt:variant>
        <vt:lpwstr>_Toc274581785</vt:lpwstr>
      </vt:variant>
      <vt:variant>
        <vt:i4>1835065</vt:i4>
      </vt:variant>
      <vt:variant>
        <vt:i4>5471</vt:i4>
      </vt:variant>
      <vt:variant>
        <vt:i4>0</vt:i4>
      </vt:variant>
      <vt:variant>
        <vt:i4>5</vt:i4>
      </vt:variant>
      <vt:variant>
        <vt:lpwstr/>
      </vt:variant>
      <vt:variant>
        <vt:lpwstr>_Toc274581784</vt:lpwstr>
      </vt:variant>
      <vt:variant>
        <vt:i4>1835065</vt:i4>
      </vt:variant>
      <vt:variant>
        <vt:i4>5465</vt:i4>
      </vt:variant>
      <vt:variant>
        <vt:i4>0</vt:i4>
      </vt:variant>
      <vt:variant>
        <vt:i4>5</vt:i4>
      </vt:variant>
      <vt:variant>
        <vt:lpwstr/>
      </vt:variant>
      <vt:variant>
        <vt:lpwstr>_Toc274581783</vt:lpwstr>
      </vt:variant>
      <vt:variant>
        <vt:i4>1835065</vt:i4>
      </vt:variant>
      <vt:variant>
        <vt:i4>5459</vt:i4>
      </vt:variant>
      <vt:variant>
        <vt:i4>0</vt:i4>
      </vt:variant>
      <vt:variant>
        <vt:i4>5</vt:i4>
      </vt:variant>
      <vt:variant>
        <vt:lpwstr/>
      </vt:variant>
      <vt:variant>
        <vt:lpwstr>_Toc274581782</vt:lpwstr>
      </vt:variant>
      <vt:variant>
        <vt:i4>1835065</vt:i4>
      </vt:variant>
      <vt:variant>
        <vt:i4>5453</vt:i4>
      </vt:variant>
      <vt:variant>
        <vt:i4>0</vt:i4>
      </vt:variant>
      <vt:variant>
        <vt:i4>5</vt:i4>
      </vt:variant>
      <vt:variant>
        <vt:lpwstr/>
      </vt:variant>
      <vt:variant>
        <vt:lpwstr>_Toc274581781</vt:lpwstr>
      </vt:variant>
      <vt:variant>
        <vt:i4>1835065</vt:i4>
      </vt:variant>
      <vt:variant>
        <vt:i4>5447</vt:i4>
      </vt:variant>
      <vt:variant>
        <vt:i4>0</vt:i4>
      </vt:variant>
      <vt:variant>
        <vt:i4>5</vt:i4>
      </vt:variant>
      <vt:variant>
        <vt:lpwstr/>
      </vt:variant>
      <vt:variant>
        <vt:lpwstr>_Toc274581780</vt:lpwstr>
      </vt:variant>
      <vt:variant>
        <vt:i4>1245241</vt:i4>
      </vt:variant>
      <vt:variant>
        <vt:i4>5441</vt:i4>
      </vt:variant>
      <vt:variant>
        <vt:i4>0</vt:i4>
      </vt:variant>
      <vt:variant>
        <vt:i4>5</vt:i4>
      </vt:variant>
      <vt:variant>
        <vt:lpwstr/>
      </vt:variant>
      <vt:variant>
        <vt:lpwstr>_Toc274581779</vt:lpwstr>
      </vt:variant>
      <vt:variant>
        <vt:i4>1245241</vt:i4>
      </vt:variant>
      <vt:variant>
        <vt:i4>5435</vt:i4>
      </vt:variant>
      <vt:variant>
        <vt:i4>0</vt:i4>
      </vt:variant>
      <vt:variant>
        <vt:i4>5</vt:i4>
      </vt:variant>
      <vt:variant>
        <vt:lpwstr/>
      </vt:variant>
      <vt:variant>
        <vt:lpwstr>_Toc274581778</vt:lpwstr>
      </vt:variant>
      <vt:variant>
        <vt:i4>1245241</vt:i4>
      </vt:variant>
      <vt:variant>
        <vt:i4>5429</vt:i4>
      </vt:variant>
      <vt:variant>
        <vt:i4>0</vt:i4>
      </vt:variant>
      <vt:variant>
        <vt:i4>5</vt:i4>
      </vt:variant>
      <vt:variant>
        <vt:lpwstr/>
      </vt:variant>
      <vt:variant>
        <vt:lpwstr>_Toc274581777</vt:lpwstr>
      </vt:variant>
      <vt:variant>
        <vt:i4>1245241</vt:i4>
      </vt:variant>
      <vt:variant>
        <vt:i4>5423</vt:i4>
      </vt:variant>
      <vt:variant>
        <vt:i4>0</vt:i4>
      </vt:variant>
      <vt:variant>
        <vt:i4>5</vt:i4>
      </vt:variant>
      <vt:variant>
        <vt:lpwstr/>
      </vt:variant>
      <vt:variant>
        <vt:lpwstr>_Toc274581776</vt:lpwstr>
      </vt:variant>
      <vt:variant>
        <vt:i4>1245241</vt:i4>
      </vt:variant>
      <vt:variant>
        <vt:i4>5417</vt:i4>
      </vt:variant>
      <vt:variant>
        <vt:i4>0</vt:i4>
      </vt:variant>
      <vt:variant>
        <vt:i4>5</vt:i4>
      </vt:variant>
      <vt:variant>
        <vt:lpwstr/>
      </vt:variant>
      <vt:variant>
        <vt:lpwstr>_Toc274581775</vt:lpwstr>
      </vt:variant>
      <vt:variant>
        <vt:i4>1245241</vt:i4>
      </vt:variant>
      <vt:variant>
        <vt:i4>5411</vt:i4>
      </vt:variant>
      <vt:variant>
        <vt:i4>0</vt:i4>
      </vt:variant>
      <vt:variant>
        <vt:i4>5</vt:i4>
      </vt:variant>
      <vt:variant>
        <vt:lpwstr/>
      </vt:variant>
      <vt:variant>
        <vt:lpwstr>_Toc274581774</vt:lpwstr>
      </vt:variant>
      <vt:variant>
        <vt:i4>1245241</vt:i4>
      </vt:variant>
      <vt:variant>
        <vt:i4>5405</vt:i4>
      </vt:variant>
      <vt:variant>
        <vt:i4>0</vt:i4>
      </vt:variant>
      <vt:variant>
        <vt:i4>5</vt:i4>
      </vt:variant>
      <vt:variant>
        <vt:lpwstr/>
      </vt:variant>
      <vt:variant>
        <vt:lpwstr>_Toc274581773</vt:lpwstr>
      </vt:variant>
      <vt:variant>
        <vt:i4>1245241</vt:i4>
      </vt:variant>
      <vt:variant>
        <vt:i4>5399</vt:i4>
      </vt:variant>
      <vt:variant>
        <vt:i4>0</vt:i4>
      </vt:variant>
      <vt:variant>
        <vt:i4>5</vt:i4>
      </vt:variant>
      <vt:variant>
        <vt:lpwstr/>
      </vt:variant>
      <vt:variant>
        <vt:lpwstr>_Toc274581772</vt:lpwstr>
      </vt:variant>
      <vt:variant>
        <vt:i4>1245241</vt:i4>
      </vt:variant>
      <vt:variant>
        <vt:i4>5393</vt:i4>
      </vt:variant>
      <vt:variant>
        <vt:i4>0</vt:i4>
      </vt:variant>
      <vt:variant>
        <vt:i4>5</vt:i4>
      </vt:variant>
      <vt:variant>
        <vt:lpwstr/>
      </vt:variant>
      <vt:variant>
        <vt:lpwstr>_Toc274581771</vt:lpwstr>
      </vt:variant>
      <vt:variant>
        <vt:i4>1245241</vt:i4>
      </vt:variant>
      <vt:variant>
        <vt:i4>5387</vt:i4>
      </vt:variant>
      <vt:variant>
        <vt:i4>0</vt:i4>
      </vt:variant>
      <vt:variant>
        <vt:i4>5</vt:i4>
      </vt:variant>
      <vt:variant>
        <vt:lpwstr/>
      </vt:variant>
      <vt:variant>
        <vt:lpwstr>_Toc274581770</vt:lpwstr>
      </vt:variant>
      <vt:variant>
        <vt:i4>1179705</vt:i4>
      </vt:variant>
      <vt:variant>
        <vt:i4>5381</vt:i4>
      </vt:variant>
      <vt:variant>
        <vt:i4>0</vt:i4>
      </vt:variant>
      <vt:variant>
        <vt:i4>5</vt:i4>
      </vt:variant>
      <vt:variant>
        <vt:lpwstr/>
      </vt:variant>
      <vt:variant>
        <vt:lpwstr>_Toc274581769</vt:lpwstr>
      </vt:variant>
      <vt:variant>
        <vt:i4>1179705</vt:i4>
      </vt:variant>
      <vt:variant>
        <vt:i4>5375</vt:i4>
      </vt:variant>
      <vt:variant>
        <vt:i4>0</vt:i4>
      </vt:variant>
      <vt:variant>
        <vt:i4>5</vt:i4>
      </vt:variant>
      <vt:variant>
        <vt:lpwstr/>
      </vt:variant>
      <vt:variant>
        <vt:lpwstr>_Toc274581768</vt:lpwstr>
      </vt:variant>
      <vt:variant>
        <vt:i4>1179705</vt:i4>
      </vt:variant>
      <vt:variant>
        <vt:i4>5369</vt:i4>
      </vt:variant>
      <vt:variant>
        <vt:i4>0</vt:i4>
      </vt:variant>
      <vt:variant>
        <vt:i4>5</vt:i4>
      </vt:variant>
      <vt:variant>
        <vt:lpwstr/>
      </vt:variant>
      <vt:variant>
        <vt:lpwstr>_Toc274581767</vt:lpwstr>
      </vt:variant>
      <vt:variant>
        <vt:i4>1179705</vt:i4>
      </vt:variant>
      <vt:variant>
        <vt:i4>5363</vt:i4>
      </vt:variant>
      <vt:variant>
        <vt:i4>0</vt:i4>
      </vt:variant>
      <vt:variant>
        <vt:i4>5</vt:i4>
      </vt:variant>
      <vt:variant>
        <vt:lpwstr/>
      </vt:variant>
      <vt:variant>
        <vt:lpwstr>_Toc274581766</vt:lpwstr>
      </vt:variant>
      <vt:variant>
        <vt:i4>1179705</vt:i4>
      </vt:variant>
      <vt:variant>
        <vt:i4>5357</vt:i4>
      </vt:variant>
      <vt:variant>
        <vt:i4>0</vt:i4>
      </vt:variant>
      <vt:variant>
        <vt:i4>5</vt:i4>
      </vt:variant>
      <vt:variant>
        <vt:lpwstr/>
      </vt:variant>
      <vt:variant>
        <vt:lpwstr>_Toc274581765</vt:lpwstr>
      </vt:variant>
      <vt:variant>
        <vt:i4>1179705</vt:i4>
      </vt:variant>
      <vt:variant>
        <vt:i4>5351</vt:i4>
      </vt:variant>
      <vt:variant>
        <vt:i4>0</vt:i4>
      </vt:variant>
      <vt:variant>
        <vt:i4>5</vt:i4>
      </vt:variant>
      <vt:variant>
        <vt:lpwstr/>
      </vt:variant>
      <vt:variant>
        <vt:lpwstr>_Toc274581764</vt:lpwstr>
      </vt:variant>
      <vt:variant>
        <vt:i4>1179705</vt:i4>
      </vt:variant>
      <vt:variant>
        <vt:i4>5345</vt:i4>
      </vt:variant>
      <vt:variant>
        <vt:i4>0</vt:i4>
      </vt:variant>
      <vt:variant>
        <vt:i4>5</vt:i4>
      </vt:variant>
      <vt:variant>
        <vt:lpwstr/>
      </vt:variant>
      <vt:variant>
        <vt:lpwstr>_Toc274581763</vt:lpwstr>
      </vt:variant>
      <vt:variant>
        <vt:i4>1179705</vt:i4>
      </vt:variant>
      <vt:variant>
        <vt:i4>5339</vt:i4>
      </vt:variant>
      <vt:variant>
        <vt:i4>0</vt:i4>
      </vt:variant>
      <vt:variant>
        <vt:i4>5</vt:i4>
      </vt:variant>
      <vt:variant>
        <vt:lpwstr/>
      </vt:variant>
      <vt:variant>
        <vt:lpwstr>_Toc274581762</vt:lpwstr>
      </vt:variant>
      <vt:variant>
        <vt:i4>1179705</vt:i4>
      </vt:variant>
      <vt:variant>
        <vt:i4>5333</vt:i4>
      </vt:variant>
      <vt:variant>
        <vt:i4>0</vt:i4>
      </vt:variant>
      <vt:variant>
        <vt:i4>5</vt:i4>
      </vt:variant>
      <vt:variant>
        <vt:lpwstr/>
      </vt:variant>
      <vt:variant>
        <vt:lpwstr>_Toc274581761</vt:lpwstr>
      </vt:variant>
      <vt:variant>
        <vt:i4>1179705</vt:i4>
      </vt:variant>
      <vt:variant>
        <vt:i4>5327</vt:i4>
      </vt:variant>
      <vt:variant>
        <vt:i4>0</vt:i4>
      </vt:variant>
      <vt:variant>
        <vt:i4>5</vt:i4>
      </vt:variant>
      <vt:variant>
        <vt:lpwstr/>
      </vt:variant>
      <vt:variant>
        <vt:lpwstr>_Toc274581760</vt:lpwstr>
      </vt:variant>
      <vt:variant>
        <vt:i4>1114169</vt:i4>
      </vt:variant>
      <vt:variant>
        <vt:i4>5321</vt:i4>
      </vt:variant>
      <vt:variant>
        <vt:i4>0</vt:i4>
      </vt:variant>
      <vt:variant>
        <vt:i4>5</vt:i4>
      </vt:variant>
      <vt:variant>
        <vt:lpwstr/>
      </vt:variant>
      <vt:variant>
        <vt:lpwstr>_Toc274581759</vt:lpwstr>
      </vt:variant>
      <vt:variant>
        <vt:i4>1114169</vt:i4>
      </vt:variant>
      <vt:variant>
        <vt:i4>5315</vt:i4>
      </vt:variant>
      <vt:variant>
        <vt:i4>0</vt:i4>
      </vt:variant>
      <vt:variant>
        <vt:i4>5</vt:i4>
      </vt:variant>
      <vt:variant>
        <vt:lpwstr/>
      </vt:variant>
      <vt:variant>
        <vt:lpwstr>_Toc274581758</vt:lpwstr>
      </vt:variant>
      <vt:variant>
        <vt:i4>1114169</vt:i4>
      </vt:variant>
      <vt:variant>
        <vt:i4>5309</vt:i4>
      </vt:variant>
      <vt:variant>
        <vt:i4>0</vt:i4>
      </vt:variant>
      <vt:variant>
        <vt:i4>5</vt:i4>
      </vt:variant>
      <vt:variant>
        <vt:lpwstr/>
      </vt:variant>
      <vt:variant>
        <vt:lpwstr>_Toc274581757</vt:lpwstr>
      </vt:variant>
      <vt:variant>
        <vt:i4>1114169</vt:i4>
      </vt:variant>
      <vt:variant>
        <vt:i4>5303</vt:i4>
      </vt:variant>
      <vt:variant>
        <vt:i4>0</vt:i4>
      </vt:variant>
      <vt:variant>
        <vt:i4>5</vt:i4>
      </vt:variant>
      <vt:variant>
        <vt:lpwstr/>
      </vt:variant>
      <vt:variant>
        <vt:lpwstr>_Toc274581756</vt:lpwstr>
      </vt:variant>
      <vt:variant>
        <vt:i4>1114169</vt:i4>
      </vt:variant>
      <vt:variant>
        <vt:i4>5297</vt:i4>
      </vt:variant>
      <vt:variant>
        <vt:i4>0</vt:i4>
      </vt:variant>
      <vt:variant>
        <vt:i4>5</vt:i4>
      </vt:variant>
      <vt:variant>
        <vt:lpwstr/>
      </vt:variant>
      <vt:variant>
        <vt:lpwstr>_Toc274581755</vt:lpwstr>
      </vt:variant>
      <vt:variant>
        <vt:i4>1114169</vt:i4>
      </vt:variant>
      <vt:variant>
        <vt:i4>5291</vt:i4>
      </vt:variant>
      <vt:variant>
        <vt:i4>0</vt:i4>
      </vt:variant>
      <vt:variant>
        <vt:i4>5</vt:i4>
      </vt:variant>
      <vt:variant>
        <vt:lpwstr/>
      </vt:variant>
      <vt:variant>
        <vt:lpwstr>_Toc274581754</vt:lpwstr>
      </vt:variant>
      <vt:variant>
        <vt:i4>1114169</vt:i4>
      </vt:variant>
      <vt:variant>
        <vt:i4>5285</vt:i4>
      </vt:variant>
      <vt:variant>
        <vt:i4>0</vt:i4>
      </vt:variant>
      <vt:variant>
        <vt:i4>5</vt:i4>
      </vt:variant>
      <vt:variant>
        <vt:lpwstr/>
      </vt:variant>
      <vt:variant>
        <vt:lpwstr>_Toc274581753</vt:lpwstr>
      </vt:variant>
      <vt:variant>
        <vt:i4>1114169</vt:i4>
      </vt:variant>
      <vt:variant>
        <vt:i4>5279</vt:i4>
      </vt:variant>
      <vt:variant>
        <vt:i4>0</vt:i4>
      </vt:variant>
      <vt:variant>
        <vt:i4>5</vt:i4>
      </vt:variant>
      <vt:variant>
        <vt:lpwstr/>
      </vt:variant>
      <vt:variant>
        <vt:lpwstr>_Toc274581752</vt:lpwstr>
      </vt:variant>
      <vt:variant>
        <vt:i4>1114169</vt:i4>
      </vt:variant>
      <vt:variant>
        <vt:i4>5273</vt:i4>
      </vt:variant>
      <vt:variant>
        <vt:i4>0</vt:i4>
      </vt:variant>
      <vt:variant>
        <vt:i4>5</vt:i4>
      </vt:variant>
      <vt:variant>
        <vt:lpwstr/>
      </vt:variant>
      <vt:variant>
        <vt:lpwstr>_Toc274581751</vt:lpwstr>
      </vt:variant>
      <vt:variant>
        <vt:i4>1114169</vt:i4>
      </vt:variant>
      <vt:variant>
        <vt:i4>5267</vt:i4>
      </vt:variant>
      <vt:variant>
        <vt:i4>0</vt:i4>
      </vt:variant>
      <vt:variant>
        <vt:i4>5</vt:i4>
      </vt:variant>
      <vt:variant>
        <vt:lpwstr/>
      </vt:variant>
      <vt:variant>
        <vt:lpwstr>_Toc274581750</vt:lpwstr>
      </vt:variant>
      <vt:variant>
        <vt:i4>1048633</vt:i4>
      </vt:variant>
      <vt:variant>
        <vt:i4>5261</vt:i4>
      </vt:variant>
      <vt:variant>
        <vt:i4>0</vt:i4>
      </vt:variant>
      <vt:variant>
        <vt:i4>5</vt:i4>
      </vt:variant>
      <vt:variant>
        <vt:lpwstr/>
      </vt:variant>
      <vt:variant>
        <vt:lpwstr>_Toc274581749</vt:lpwstr>
      </vt:variant>
      <vt:variant>
        <vt:i4>1048633</vt:i4>
      </vt:variant>
      <vt:variant>
        <vt:i4>5255</vt:i4>
      </vt:variant>
      <vt:variant>
        <vt:i4>0</vt:i4>
      </vt:variant>
      <vt:variant>
        <vt:i4>5</vt:i4>
      </vt:variant>
      <vt:variant>
        <vt:lpwstr/>
      </vt:variant>
      <vt:variant>
        <vt:lpwstr>_Toc274581748</vt:lpwstr>
      </vt:variant>
      <vt:variant>
        <vt:i4>1048633</vt:i4>
      </vt:variant>
      <vt:variant>
        <vt:i4>5249</vt:i4>
      </vt:variant>
      <vt:variant>
        <vt:i4>0</vt:i4>
      </vt:variant>
      <vt:variant>
        <vt:i4>5</vt:i4>
      </vt:variant>
      <vt:variant>
        <vt:lpwstr/>
      </vt:variant>
      <vt:variant>
        <vt:lpwstr>_Toc274581747</vt:lpwstr>
      </vt:variant>
      <vt:variant>
        <vt:i4>1048633</vt:i4>
      </vt:variant>
      <vt:variant>
        <vt:i4>5243</vt:i4>
      </vt:variant>
      <vt:variant>
        <vt:i4>0</vt:i4>
      </vt:variant>
      <vt:variant>
        <vt:i4>5</vt:i4>
      </vt:variant>
      <vt:variant>
        <vt:lpwstr/>
      </vt:variant>
      <vt:variant>
        <vt:lpwstr>_Toc274581746</vt:lpwstr>
      </vt:variant>
      <vt:variant>
        <vt:i4>1048633</vt:i4>
      </vt:variant>
      <vt:variant>
        <vt:i4>5237</vt:i4>
      </vt:variant>
      <vt:variant>
        <vt:i4>0</vt:i4>
      </vt:variant>
      <vt:variant>
        <vt:i4>5</vt:i4>
      </vt:variant>
      <vt:variant>
        <vt:lpwstr/>
      </vt:variant>
      <vt:variant>
        <vt:lpwstr>_Toc274581745</vt:lpwstr>
      </vt:variant>
      <vt:variant>
        <vt:i4>1048633</vt:i4>
      </vt:variant>
      <vt:variant>
        <vt:i4>5231</vt:i4>
      </vt:variant>
      <vt:variant>
        <vt:i4>0</vt:i4>
      </vt:variant>
      <vt:variant>
        <vt:i4>5</vt:i4>
      </vt:variant>
      <vt:variant>
        <vt:lpwstr/>
      </vt:variant>
      <vt:variant>
        <vt:lpwstr>_Toc274581744</vt:lpwstr>
      </vt:variant>
      <vt:variant>
        <vt:i4>1048633</vt:i4>
      </vt:variant>
      <vt:variant>
        <vt:i4>5225</vt:i4>
      </vt:variant>
      <vt:variant>
        <vt:i4>0</vt:i4>
      </vt:variant>
      <vt:variant>
        <vt:i4>5</vt:i4>
      </vt:variant>
      <vt:variant>
        <vt:lpwstr/>
      </vt:variant>
      <vt:variant>
        <vt:lpwstr>_Toc274581743</vt:lpwstr>
      </vt:variant>
      <vt:variant>
        <vt:i4>1048633</vt:i4>
      </vt:variant>
      <vt:variant>
        <vt:i4>5219</vt:i4>
      </vt:variant>
      <vt:variant>
        <vt:i4>0</vt:i4>
      </vt:variant>
      <vt:variant>
        <vt:i4>5</vt:i4>
      </vt:variant>
      <vt:variant>
        <vt:lpwstr/>
      </vt:variant>
      <vt:variant>
        <vt:lpwstr>_Toc274581742</vt:lpwstr>
      </vt:variant>
      <vt:variant>
        <vt:i4>1048633</vt:i4>
      </vt:variant>
      <vt:variant>
        <vt:i4>5213</vt:i4>
      </vt:variant>
      <vt:variant>
        <vt:i4>0</vt:i4>
      </vt:variant>
      <vt:variant>
        <vt:i4>5</vt:i4>
      </vt:variant>
      <vt:variant>
        <vt:lpwstr/>
      </vt:variant>
      <vt:variant>
        <vt:lpwstr>_Toc274581741</vt:lpwstr>
      </vt:variant>
      <vt:variant>
        <vt:i4>1048633</vt:i4>
      </vt:variant>
      <vt:variant>
        <vt:i4>5207</vt:i4>
      </vt:variant>
      <vt:variant>
        <vt:i4>0</vt:i4>
      </vt:variant>
      <vt:variant>
        <vt:i4>5</vt:i4>
      </vt:variant>
      <vt:variant>
        <vt:lpwstr/>
      </vt:variant>
      <vt:variant>
        <vt:lpwstr>_Toc274581740</vt:lpwstr>
      </vt:variant>
      <vt:variant>
        <vt:i4>1507385</vt:i4>
      </vt:variant>
      <vt:variant>
        <vt:i4>5201</vt:i4>
      </vt:variant>
      <vt:variant>
        <vt:i4>0</vt:i4>
      </vt:variant>
      <vt:variant>
        <vt:i4>5</vt:i4>
      </vt:variant>
      <vt:variant>
        <vt:lpwstr/>
      </vt:variant>
      <vt:variant>
        <vt:lpwstr>_Toc274581739</vt:lpwstr>
      </vt:variant>
      <vt:variant>
        <vt:i4>1507385</vt:i4>
      </vt:variant>
      <vt:variant>
        <vt:i4>5195</vt:i4>
      </vt:variant>
      <vt:variant>
        <vt:i4>0</vt:i4>
      </vt:variant>
      <vt:variant>
        <vt:i4>5</vt:i4>
      </vt:variant>
      <vt:variant>
        <vt:lpwstr/>
      </vt:variant>
      <vt:variant>
        <vt:lpwstr>_Toc274581738</vt:lpwstr>
      </vt:variant>
      <vt:variant>
        <vt:i4>1507385</vt:i4>
      </vt:variant>
      <vt:variant>
        <vt:i4>5189</vt:i4>
      </vt:variant>
      <vt:variant>
        <vt:i4>0</vt:i4>
      </vt:variant>
      <vt:variant>
        <vt:i4>5</vt:i4>
      </vt:variant>
      <vt:variant>
        <vt:lpwstr/>
      </vt:variant>
      <vt:variant>
        <vt:lpwstr>_Toc274581737</vt:lpwstr>
      </vt:variant>
      <vt:variant>
        <vt:i4>1507385</vt:i4>
      </vt:variant>
      <vt:variant>
        <vt:i4>5183</vt:i4>
      </vt:variant>
      <vt:variant>
        <vt:i4>0</vt:i4>
      </vt:variant>
      <vt:variant>
        <vt:i4>5</vt:i4>
      </vt:variant>
      <vt:variant>
        <vt:lpwstr/>
      </vt:variant>
      <vt:variant>
        <vt:lpwstr>_Toc274581736</vt:lpwstr>
      </vt:variant>
      <vt:variant>
        <vt:i4>1507385</vt:i4>
      </vt:variant>
      <vt:variant>
        <vt:i4>5177</vt:i4>
      </vt:variant>
      <vt:variant>
        <vt:i4>0</vt:i4>
      </vt:variant>
      <vt:variant>
        <vt:i4>5</vt:i4>
      </vt:variant>
      <vt:variant>
        <vt:lpwstr/>
      </vt:variant>
      <vt:variant>
        <vt:lpwstr>_Toc274581735</vt:lpwstr>
      </vt:variant>
      <vt:variant>
        <vt:i4>1507385</vt:i4>
      </vt:variant>
      <vt:variant>
        <vt:i4>5171</vt:i4>
      </vt:variant>
      <vt:variant>
        <vt:i4>0</vt:i4>
      </vt:variant>
      <vt:variant>
        <vt:i4>5</vt:i4>
      </vt:variant>
      <vt:variant>
        <vt:lpwstr/>
      </vt:variant>
      <vt:variant>
        <vt:lpwstr>_Toc274581734</vt:lpwstr>
      </vt:variant>
      <vt:variant>
        <vt:i4>1507385</vt:i4>
      </vt:variant>
      <vt:variant>
        <vt:i4>5165</vt:i4>
      </vt:variant>
      <vt:variant>
        <vt:i4>0</vt:i4>
      </vt:variant>
      <vt:variant>
        <vt:i4>5</vt:i4>
      </vt:variant>
      <vt:variant>
        <vt:lpwstr/>
      </vt:variant>
      <vt:variant>
        <vt:lpwstr>_Toc274581733</vt:lpwstr>
      </vt:variant>
      <vt:variant>
        <vt:i4>1507385</vt:i4>
      </vt:variant>
      <vt:variant>
        <vt:i4>5159</vt:i4>
      </vt:variant>
      <vt:variant>
        <vt:i4>0</vt:i4>
      </vt:variant>
      <vt:variant>
        <vt:i4>5</vt:i4>
      </vt:variant>
      <vt:variant>
        <vt:lpwstr/>
      </vt:variant>
      <vt:variant>
        <vt:lpwstr>_Toc274581732</vt:lpwstr>
      </vt:variant>
      <vt:variant>
        <vt:i4>1507385</vt:i4>
      </vt:variant>
      <vt:variant>
        <vt:i4>5153</vt:i4>
      </vt:variant>
      <vt:variant>
        <vt:i4>0</vt:i4>
      </vt:variant>
      <vt:variant>
        <vt:i4>5</vt:i4>
      </vt:variant>
      <vt:variant>
        <vt:lpwstr/>
      </vt:variant>
      <vt:variant>
        <vt:lpwstr>_Toc274581731</vt:lpwstr>
      </vt:variant>
      <vt:variant>
        <vt:i4>1507385</vt:i4>
      </vt:variant>
      <vt:variant>
        <vt:i4>5147</vt:i4>
      </vt:variant>
      <vt:variant>
        <vt:i4>0</vt:i4>
      </vt:variant>
      <vt:variant>
        <vt:i4>5</vt:i4>
      </vt:variant>
      <vt:variant>
        <vt:lpwstr/>
      </vt:variant>
      <vt:variant>
        <vt:lpwstr>_Toc274581730</vt:lpwstr>
      </vt:variant>
      <vt:variant>
        <vt:i4>1441849</vt:i4>
      </vt:variant>
      <vt:variant>
        <vt:i4>5141</vt:i4>
      </vt:variant>
      <vt:variant>
        <vt:i4>0</vt:i4>
      </vt:variant>
      <vt:variant>
        <vt:i4>5</vt:i4>
      </vt:variant>
      <vt:variant>
        <vt:lpwstr/>
      </vt:variant>
      <vt:variant>
        <vt:lpwstr>_Toc274581729</vt:lpwstr>
      </vt:variant>
      <vt:variant>
        <vt:i4>1441849</vt:i4>
      </vt:variant>
      <vt:variant>
        <vt:i4>5135</vt:i4>
      </vt:variant>
      <vt:variant>
        <vt:i4>0</vt:i4>
      </vt:variant>
      <vt:variant>
        <vt:i4>5</vt:i4>
      </vt:variant>
      <vt:variant>
        <vt:lpwstr/>
      </vt:variant>
      <vt:variant>
        <vt:lpwstr>_Toc274581728</vt:lpwstr>
      </vt:variant>
      <vt:variant>
        <vt:i4>1441849</vt:i4>
      </vt:variant>
      <vt:variant>
        <vt:i4>5129</vt:i4>
      </vt:variant>
      <vt:variant>
        <vt:i4>0</vt:i4>
      </vt:variant>
      <vt:variant>
        <vt:i4>5</vt:i4>
      </vt:variant>
      <vt:variant>
        <vt:lpwstr/>
      </vt:variant>
      <vt:variant>
        <vt:lpwstr>_Toc274581727</vt:lpwstr>
      </vt:variant>
      <vt:variant>
        <vt:i4>1441849</vt:i4>
      </vt:variant>
      <vt:variant>
        <vt:i4>5123</vt:i4>
      </vt:variant>
      <vt:variant>
        <vt:i4>0</vt:i4>
      </vt:variant>
      <vt:variant>
        <vt:i4>5</vt:i4>
      </vt:variant>
      <vt:variant>
        <vt:lpwstr/>
      </vt:variant>
      <vt:variant>
        <vt:lpwstr>_Toc274581726</vt:lpwstr>
      </vt:variant>
      <vt:variant>
        <vt:i4>1441849</vt:i4>
      </vt:variant>
      <vt:variant>
        <vt:i4>5117</vt:i4>
      </vt:variant>
      <vt:variant>
        <vt:i4>0</vt:i4>
      </vt:variant>
      <vt:variant>
        <vt:i4>5</vt:i4>
      </vt:variant>
      <vt:variant>
        <vt:lpwstr/>
      </vt:variant>
      <vt:variant>
        <vt:lpwstr>_Toc274581725</vt:lpwstr>
      </vt:variant>
      <vt:variant>
        <vt:i4>1441849</vt:i4>
      </vt:variant>
      <vt:variant>
        <vt:i4>5111</vt:i4>
      </vt:variant>
      <vt:variant>
        <vt:i4>0</vt:i4>
      </vt:variant>
      <vt:variant>
        <vt:i4>5</vt:i4>
      </vt:variant>
      <vt:variant>
        <vt:lpwstr/>
      </vt:variant>
      <vt:variant>
        <vt:lpwstr>_Toc274581724</vt:lpwstr>
      </vt:variant>
      <vt:variant>
        <vt:i4>1441849</vt:i4>
      </vt:variant>
      <vt:variant>
        <vt:i4>5105</vt:i4>
      </vt:variant>
      <vt:variant>
        <vt:i4>0</vt:i4>
      </vt:variant>
      <vt:variant>
        <vt:i4>5</vt:i4>
      </vt:variant>
      <vt:variant>
        <vt:lpwstr/>
      </vt:variant>
      <vt:variant>
        <vt:lpwstr>_Toc274581723</vt:lpwstr>
      </vt:variant>
      <vt:variant>
        <vt:i4>1441849</vt:i4>
      </vt:variant>
      <vt:variant>
        <vt:i4>5099</vt:i4>
      </vt:variant>
      <vt:variant>
        <vt:i4>0</vt:i4>
      </vt:variant>
      <vt:variant>
        <vt:i4>5</vt:i4>
      </vt:variant>
      <vt:variant>
        <vt:lpwstr/>
      </vt:variant>
      <vt:variant>
        <vt:lpwstr>_Toc274581722</vt:lpwstr>
      </vt:variant>
      <vt:variant>
        <vt:i4>1441849</vt:i4>
      </vt:variant>
      <vt:variant>
        <vt:i4>5093</vt:i4>
      </vt:variant>
      <vt:variant>
        <vt:i4>0</vt:i4>
      </vt:variant>
      <vt:variant>
        <vt:i4>5</vt:i4>
      </vt:variant>
      <vt:variant>
        <vt:lpwstr/>
      </vt:variant>
      <vt:variant>
        <vt:lpwstr>_Toc274581721</vt:lpwstr>
      </vt:variant>
      <vt:variant>
        <vt:i4>1441849</vt:i4>
      </vt:variant>
      <vt:variant>
        <vt:i4>5087</vt:i4>
      </vt:variant>
      <vt:variant>
        <vt:i4>0</vt:i4>
      </vt:variant>
      <vt:variant>
        <vt:i4>5</vt:i4>
      </vt:variant>
      <vt:variant>
        <vt:lpwstr/>
      </vt:variant>
      <vt:variant>
        <vt:lpwstr>_Toc274581720</vt:lpwstr>
      </vt:variant>
      <vt:variant>
        <vt:i4>1376313</vt:i4>
      </vt:variant>
      <vt:variant>
        <vt:i4>5081</vt:i4>
      </vt:variant>
      <vt:variant>
        <vt:i4>0</vt:i4>
      </vt:variant>
      <vt:variant>
        <vt:i4>5</vt:i4>
      </vt:variant>
      <vt:variant>
        <vt:lpwstr/>
      </vt:variant>
      <vt:variant>
        <vt:lpwstr>_Toc274581719</vt:lpwstr>
      </vt:variant>
      <vt:variant>
        <vt:i4>1376313</vt:i4>
      </vt:variant>
      <vt:variant>
        <vt:i4>5075</vt:i4>
      </vt:variant>
      <vt:variant>
        <vt:i4>0</vt:i4>
      </vt:variant>
      <vt:variant>
        <vt:i4>5</vt:i4>
      </vt:variant>
      <vt:variant>
        <vt:lpwstr/>
      </vt:variant>
      <vt:variant>
        <vt:lpwstr>_Toc274581718</vt:lpwstr>
      </vt:variant>
      <vt:variant>
        <vt:i4>1376313</vt:i4>
      </vt:variant>
      <vt:variant>
        <vt:i4>5069</vt:i4>
      </vt:variant>
      <vt:variant>
        <vt:i4>0</vt:i4>
      </vt:variant>
      <vt:variant>
        <vt:i4>5</vt:i4>
      </vt:variant>
      <vt:variant>
        <vt:lpwstr/>
      </vt:variant>
      <vt:variant>
        <vt:lpwstr>_Toc274581717</vt:lpwstr>
      </vt:variant>
      <vt:variant>
        <vt:i4>1376313</vt:i4>
      </vt:variant>
      <vt:variant>
        <vt:i4>5063</vt:i4>
      </vt:variant>
      <vt:variant>
        <vt:i4>0</vt:i4>
      </vt:variant>
      <vt:variant>
        <vt:i4>5</vt:i4>
      </vt:variant>
      <vt:variant>
        <vt:lpwstr/>
      </vt:variant>
      <vt:variant>
        <vt:lpwstr>_Toc274581716</vt:lpwstr>
      </vt:variant>
      <vt:variant>
        <vt:i4>1376313</vt:i4>
      </vt:variant>
      <vt:variant>
        <vt:i4>5057</vt:i4>
      </vt:variant>
      <vt:variant>
        <vt:i4>0</vt:i4>
      </vt:variant>
      <vt:variant>
        <vt:i4>5</vt:i4>
      </vt:variant>
      <vt:variant>
        <vt:lpwstr/>
      </vt:variant>
      <vt:variant>
        <vt:lpwstr>_Toc274581715</vt:lpwstr>
      </vt:variant>
      <vt:variant>
        <vt:i4>1376313</vt:i4>
      </vt:variant>
      <vt:variant>
        <vt:i4>5051</vt:i4>
      </vt:variant>
      <vt:variant>
        <vt:i4>0</vt:i4>
      </vt:variant>
      <vt:variant>
        <vt:i4>5</vt:i4>
      </vt:variant>
      <vt:variant>
        <vt:lpwstr/>
      </vt:variant>
      <vt:variant>
        <vt:lpwstr>_Toc274581714</vt:lpwstr>
      </vt:variant>
      <vt:variant>
        <vt:i4>1376313</vt:i4>
      </vt:variant>
      <vt:variant>
        <vt:i4>5045</vt:i4>
      </vt:variant>
      <vt:variant>
        <vt:i4>0</vt:i4>
      </vt:variant>
      <vt:variant>
        <vt:i4>5</vt:i4>
      </vt:variant>
      <vt:variant>
        <vt:lpwstr/>
      </vt:variant>
      <vt:variant>
        <vt:lpwstr>_Toc274581713</vt:lpwstr>
      </vt:variant>
      <vt:variant>
        <vt:i4>1376313</vt:i4>
      </vt:variant>
      <vt:variant>
        <vt:i4>5039</vt:i4>
      </vt:variant>
      <vt:variant>
        <vt:i4>0</vt:i4>
      </vt:variant>
      <vt:variant>
        <vt:i4>5</vt:i4>
      </vt:variant>
      <vt:variant>
        <vt:lpwstr/>
      </vt:variant>
      <vt:variant>
        <vt:lpwstr>_Toc274581712</vt:lpwstr>
      </vt:variant>
      <vt:variant>
        <vt:i4>1376313</vt:i4>
      </vt:variant>
      <vt:variant>
        <vt:i4>5033</vt:i4>
      </vt:variant>
      <vt:variant>
        <vt:i4>0</vt:i4>
      </vt:variant>
      <vt:variant>
        <vt:i4>5</vt:i4>
      </vt:variant>
      <vt:variant>
        <vt:lpwstr/>
      </vt:variant>
      <vt:variant>
        <vt:lpwstr>_Toc274581711</vt:lpwstr>
      </vt:variant>
      <vt:variant>
        <vt:i4>1376313</vt:i4>
      </vt:variant>
      <vt:variant>
        <vt:i4>5027</vt:i4>
      </vt:variant>
      <vt:variant>
        <vt:i4>0</vt:i4>
      </vt:variant>
      <vt:variant>
        <vt:i4>5</vt:i4>
      </vt:variant>
      <vt:variant>
        <vt:lpwstr/>
      </vt:variant>
      <vt:variant>
        <vt:lpwstr>_Toc274581710</vt:lpwstr>
      </vt:variant>
      <vt:variant>
        <vt:i4>1310777</vt:i4>
      </vt:variant>
      <vt:variant>
        <vt:i4>5021</vt:i4>
      </vt:variant>
      <vt:variant>
        <vt:i4>0</vt:i4>
      </vt:variant>
      <vt:variant>
        <vt:i4>5</vt:i4>
      </vt:variant>
      <vt:variant>
        <vt:lpwstr/>
      </vt:variant>
      <vt:variant>
        <vt:lpwstr>_Toc274581709</vt:lpwstr>
      </vt:variant>
      <vt:variant>
        <vt:i4>1310777</vt:i4>
      </vt:variant>
      <vt:variant>
        <vt:i4>5015</vt:i4>
      </vt:variant>
      <vt:variant>
        <vt:i4>0</vt:i4>
      </vt:variant>
      <vt:variant>
        <vt:i4>5</vt:i4>
      </vt:variant>
      <vt:variant>
        <vt:lpwstr/>
      </vt:variant>
      <vt:variant>
        <vt:lpwstr>_Toc274581708</vt:lpwstr>
      </vt:variant>
      <vt:variant>
        <vt:i4>1310777</vt:i4>
      </vt:variant>
      <vt:variant>
        <vt:i4>5009</vt:i4>
      </vt:variant>
      <vt:variant>
        <vt:i4>0</vt:i4>
      </vt:variant>
      <vt:variant>
        <vt:i4>5</vt:i4>
      </vt:variant>
      <vt:variant>
        <vt:lpwstr/>
      </vt:variant>
      <vt:variant>
        <vt:lpwstr>_Toc274581707</vt:lpwstr>
      </vt:variant>
      <vt:variant>
        <vt:i4>1310777</vt:i4>
      </vt:variant>
      <vt:variant>
        <vt:i4>5003</vt:i4>
      </vt:variant>
      <vt:variant>
        <vt:i4>0</vt:i4>
      </vt:variant>
      <vt:variant>
        <vt:i4>5</vt:i4>
      </vt:variant>
      <vt:variant>
        <vt:lpwstr/>
      </vt:variant>
      <vt:variant>
        <vt:lpwstr>_Toc274581706</vt:lpwstr>
      </vt:variant>
      <vt:variant>
        <vt:i4>1310777</vt:i4>
      </vt:variant>
      <vt:variant>
        <vt:i4>4997</vt:i4>
      </vt:variant>
      <vt:variant>
        <vt:i4>0</vt:i4>
      </vt:variant>
      <vt:variant>
        <vt:i4>5</vt:i4>
      </vt:variant>
      <vt:variant>
        <vt:lpwstr/>
      </vt:variant>
      <vt:variant>
        <vt:lpwstr>_Toc274581705</vt:lpwstr>
      </vt:variant>
      <vt:variant>
        <vt:i4>1310777</vt:i4>
      </vt:variant>
      <vt:variant>
        <vt:i4>4991</vt:i4>
      </vt:variant>
      <vt:variant>
        <vt:i4>0</vt:i4>
      </vt:variant>
      <vt:variant>
        <vt:i4>5</vt:i4>
      </vt:variant>
      <vt:variant>
        <vt:lpwstr/>
      </vt:variant>
      <vt:variant>
        <vt:lpwstr>_Toc274581704</vt:lpwstr>
      </vt:variant>
      <vt:variant>
        <vt:i4>1310777</vt:i4>
      </vt:variant>
      <vt:variant>
        <vt:i4>4985</vt:i4>
      </vt:variant>
      <vt:variant>
        <vt:i4>0</vt:i4>
      </vt:variant>
      <vt:variant>
        <vt:i4>5</vt:i4>
      </vt:variant>
      <vt:variant>
        <vt:lpwstr/>
      </vt:variant>
      <vt:variant>
        <vt:lpwstr>_Toc274581703</vt:lpwstr>
      </vt:variant>
      <vt:variant>
        <vt:i4>1310777</vt:i4>
      </vt:variant>
      <vt:variant>
        <vt:i4>4979</vt:i4>
      </vt:variant>
      <vt:variant>
        <vt:i4>0</vt:i4>
      </vt:variant>
      <vt:variant>
        <vt:i4>5</vt:i4>
      </vt:variant>
      <vt:variant>
        <vt:lpwstr/>
      </vt:variant>
      <vt:variant>
        <vt:lpwstr>_Toc274581702</vt:lpwstr>
      </vt:variant>
      <vt:variant>
        <vt:i4>1310777</vt:i4>
      </vt:variant>
      <vt:variant>
        <vt:i4>4973</vt:i4>
      </vt:variant>
      <vt:variant>
        <vt:i4>0</vt:i4>
      </vt:variant>
      <vt:variant>
        <vt:i4>5</vt:i4>
      </vt:variant>
      <vt:variant>
        <vt:lpwstr/>
      </vt:variant>
      <vt:variant>
        <vt:lpwstr>_Toc274581701</vt:lpwstr>
      </vt:variant>
      <vt:variant>
        <vt:i4>1310777</vt:i4>
      </vt:variant>
      <vt:variant>
        <vt:i4>4967</vt:i4>
      </vt:variant>
      <vt:variant>
        <vt:i4>0</vt:i4>
      </vt:variant>
      <vt:variant>
        <vt:i4>5</vt:i4>
      </vt:variant>
      <vt:variant>
        <vt:lpwstr/>
      </vt:variant>
      <vt:variant>
        <vt:lpwstr>_Toc274581700</vt:lpwstr>
      </vt:variant>
      <vt:variant>
        <vt:i4>1900600</vt:i4>
      </vt:variant>
      <vt:variant>
        <vt:i4>4961</vt:i4>
      </vt:variant>
      <vt:variant>
        <vt:i4>0</vt:i4>
      </vt:variant>
      <vt:variant>
        <vt:i4>5</vt:i4>
      </vt:variant>
      <vt:variant>
        <vt:lpwstr/>
      </vt:variant>
      <vt:variant>
        <vt:lpwstr>_Toc274581699</vt:lpwstr>
      </vt:variant>
      <vt:variant>
        <vt:i4>1900600</vt:i4>
      </vt:variant>
      <vt:variant>
        <vt:i4>4955</vt:i4>
      </vt:variant>
      <vt:variant>
        <vt:i4>0</vt:i4>
      </vt:variant>
      <vt:variant>
        <vt:i4>5</vt:i4>
      </vt:variant>
      <vt:variant>
        <vt:lpwstr/>
      </vt:variant>
      <vt:variant>
        <vt:lpwstr>_Toc274581698</vt:lpwstr>
      </vt:variant>
      <vt:variant>
        <vt:i4>1900600</vt:i4>
      </vt:variant>
      <vt:variant>
        <vt:i4>4949</vt:i4>
      </vt:variant>
      <vt:variant>
        <vt:i4>0</vt:i4>
      </vt:variant>
      <vt:variant>
        <vt:i4>5</vt:i4>
      </vt:variant>
      <vt:variant>
        <vt:lpwstr/>
      </vt:variant>
      <vt:variant>
        <vt:lpwstr>_Toc274581697</vt:lpwstr>
      </vt:variant>
      <vt:variant>
        <vt:i4>1900600</vt:i4>
      </vt:variant>
      <vt:variant>
        <vt:i4>4943</vt:i4>
      </vt:variant>
      <vt:variant>
        <vt:i4>0</vt:i4>
      </vt:variant>
      <vt:variant>
        <vt:i4>5</vt:i4>
      </vt:variant>
      <vt:variant>
        <vt:lpwstr/>
      </vt:variant>
      <vt:variant>
        <vt:lpwstr>_Toc274581696</vt:lpwstr>
      </vt:variant>
      <vt:variant>
        <vt:i4>1900600</vt:i4>
      </vt:variant>
      <vt:variant>
        <vt:i4>4937</vt:i4>
      </vt:variant>
      <vt:variant>
        <vt:i4>0</vt:i4>
      </vt:variant>
      <vt:variant>
        <vt:i4>5</vt:i4>
      </vt:variant>
      <vt:variant>
        <vt:lpwstr/>
      </vt:variant>
      <vt:variant>
        <vt:lpwstr>_Toc274581695</vt:lpwstr>
      </vt:variant>
      <vt:variant>
        <vt:i4>1900600</vt:i4>
      </vt:variant>
      <vt:variant>
        <vt:i4>4931</vt:i4>
      </vt:variant>
      <vt:variant>
        <vt:i4>0</vt:i4>
      </vt:variant>
      <vt:variant>
        <vt:i4>5</vt:i4>
      </vt:variant>
      <vt:variant>
        <vt:lpwstr/>
      </vt:variant>
      <vt:variant>
        <vt:lpwstr>_Toc274581694</vt:lpwstr>
      </vt:variant>
      <vt:variant>
        <vt:i4>1900600</vt:i4>
      </vt:variant>
      <vt:variant>
        <vt:i4>4925</vt:i4>
      </vt:variant>
      <vt:variant>
        <vt:i4>0</vt:i4>
      </vt:variant>
      <vt:variant>
        <vt:i4>5</vt:i4>
      </vt:variant>
      <vt:variant>
        <vt:lpwstr/>
      </vt:variant>
      <vt:variant>
        <vt:lpwstr>_Toc274581693</vt:lpwstr>
      </vt:variant>
      <vt:variant>
        <vt:i4>1900600</vt:i4>
      </vt:variant>
      <vt:variant>
        <vt:i4>4919</vt:i4>
      </vt:variant>
      <vt:variant>
        <vt:i4>0</vt:i4>
      </vt:variant>
      <vt:variant>
        <vt:i4>5</vt:i4>
      </vt:variant>
      <vt:variant>
        <vt:lpwstr/>
      </vt:variant>
      <vt:variant>
        <vt:lpwstr>_Toc274581692</vt:lpwstr>
      </vt:variant>
      <vt:variant>
        <vt:i4>1900600</vt:i4>
      </vt:variant>
      <vt:variant>
        <vt:i4>4913</vt:i4>
      </vt:variant>
      <vt:variant>
        <vt:i4>0</vt:i4>
      </vt:variant>
      <vt:variant>
        <vt:i4>5</vt:i4>
      </vt:variant>
      <vt:variant>
        <vt:lpwstr/>
      </vt:variant>
      <vt:variant>
        <vt:lpwstr>_Toc274581691</vt:lpwstr>
      </vt:variant>
      <vt:variant>
        <vt:i4>1900600</vt:i4>
      </vt:variant>
      <vt:variant>
        <vt:i4>4907</vt:i4>
      </vt:variant>
      <vt:variant>
        <vt:i4>0</vt:i4>
      </vt:variant>
      <vt:variant>
        <vt:i4>5</vt:i4>
      </vt:variant>
      <vt:variant>
        <vt:lpwstr/>
      </vt:variant>
      <vt:variant>
        <vt:lpwstr>_Toc274581690</vt:lpwstr>
      </vt:variant>
      <vt:variant>
        <vt:i4>1835064</vt:i4>
      </vt:variant>
      <vt:variant>
        <vt:i4>4901</vt:i4>
      </vt:variant>
      <vt:variant>
        <vt:i4>0</vt:i4>
      </vt:variant>
      <vt:variant>
        <vt:i4>5</vt:i4>
      </vt:variant>
      <vt:variant>
        <vt:lpwstr/>
      </vt:variant>
      <vt:variant>
        <vt:lpwstr>_Toc274581689</vt:lpwstr>
      </vt:variant>
      <vt:variant>
        <vt:i4>1835064</vt:i4>
      </vt:variant>
      <vt:variant>
        <vt:i4>4895</vt:i4>
      </vt:variant>
      <vt:variant>
        <vt:i4>0</vt:i4>
      </vt:variant>
      <vt:variant>
        <vt:i4>5</vt:i4>
      </vt:variant>
      <vt:variant>
        <vt:lpwstr/>
      </vt:variant>
      <vt:variant>
        <vt:lpwstr>_Toc274581688</vt:lpwstr>
      </vt:variant>
      <vt:variant>
        <vt:i4>1835064</vt:i4>
      </vt:variant>
      <vt:variant>
        <vt:i4>4889</vt:i4>
      </vt:variant>
      <vt:variant>
        <vt:i4>0</vt:i4>
      </vt:variant>
      <vt:variant>
        <vt:i4>5</vt:i4>
      </vt:variant>
      <vt:variant>
        <vt:lpwstr/>
      </vt:variant>
      <vt:variant>
        <vt:lpwstr>_Toc274581687</vt:lpwstr>
      </vt:variant>
      <vt:variant>
        <vt:i4>1835064</vt:i4>
      </vt:variant>
      <vt:variant>
        <vt:i4>4883</vt:i4>
      </vt:variant>
      <vt:variant>
        <vt:i4>0</vt:i4>
      </vt:variant>
      <vt:variant>
        <vt:i4>5</vt:i4>
      </vt:variant>
      <vt:variant>
        <vt:lpwstr/>
      </vt:variant>
      <vt:variant>
        <vt:lpwstr>_Toc274581686</vt:lpwstr>
      </vt:variant>
      <vt:variant>
        <vt:i4>1835064</vt:i4>
      </vt:variant>
      <vt:variant>
        <vt:i4>4877</vt:i4>
      </vt:variant>
      <vt:variant>
        <vt:i4>0</vt:i4>
      </vt:variant>
      <vt:variant>
        <vt:i4>5</vt:i4>
      </vt:variant>
      <vt:variant>
        <vt:lpwstr/>
      </vt:variant>
      <vt:variant>
        <vt:lpwstr>_Toc274581685</vt:lpwstr>
      </vt:variant>
      <vt:variant>
        <vt:i4>1835064</vt:i4>
      </vt:variant>
      <vt:variant>
        <vt:i4>4871</vt:i4>
      </vt:variant>
      <vt:variant>
        <vt:i4>0</vt:i4>
      </vt:variant>
      <vt:variant>
        <vt:i4>5</vt:i4>
      </vt:variant>
      <vt:variant>
        <vt:lpwstr/>
      </vt:variant>
      <vt:variant>
        <vt:lpwstr>_Toc274581684</vt:lpwstr>
      </vt:variant>
      <vt:variant>
        <vt:i4>1835064</vt:i4>
      </vt:variant>
      <vt:variant>
        <vt:i4>4865</vt:i4>
      </vt:variant>
      <vt:variant>
        <vt:i4>0</vt:i4>
      </vt:variant>
      <vt:variant>
        <vt:i4>5</vt:i4>
      </vt:variant>
      <vt:variant>
        <vt:lpwstr/>
      </vt:variant>
      <vt:variant>
        <vt:lpwstr>_Toc274581683</vt:lpwstr>
      </vt:variant>
      <vt:variant>
        <vt:i4>1835064</vt:i4>
      </vt:variant>
      <vt:variant>
        <vt:i4>4859</vt:i4>
      </vt:variant>
      <vt:variant>
        <vt:i4>0</vt:i4>
      </vt:variant>
      <vt:variant>
        <vt:i4>5</vt:i4>
      </vt:variant>
      <vt:variant>
        <vt:lpwstr/>
      </vt:variant>
      <vt:variant>
        <vt:lpwstr>_Toc274581682</vt:lpwstr>
      </vt:variant>
      <vt:variant>
        <vt:i4>1835064</vt:i4>
      </vt:variant>
      <vt:variant>
        <vt:i4>4853</vt:i4>
      </vt:variant>
      <vt:variant>
        <vt:i4>0</vt:i4>
      </vt:variant>
      <vt:variant>
        <vt:i4>5</vt:i4>
      </vt:variant>
      <vt:variant>
        <vt:lpwstr/>
      </vt:variant>
      <vt:variant>
        <vt:lpwstr>_Toc274581681</vt:lpwstr>
      </vt:variant>
      <vt:variant>
        <vt:i4>1835064</vt:i4>
      </vt:variant>
      <vt:variant>
        <vt:i4>4847</vt:i4>
      </vt:variant>
      <vt:variant>
        <vt:i4>0</vt:i4>
      </vt:variant>
      <vt:variant>
        <vt:i4>5</vt:i4>
      </vt:variant>
      <vt:variant>
        <vt:lpwstr/>
      </vt:variant>
      <vt:variant>
        <vt:lpwstr>_Toc274581680</vt:lpwstr>
      </vt:variant>
      <vt:variant>
        <vt:i4>1245240</vt:i4>
      </vt:variant>
      <vt:variant>
        <vt:i4>4841</vt:i4>
      </vt:variant>
      <vt:variant>
        <vt:i4>0</vt:i4>
      </vt:variant>
      <vt:variant>
        <vt:i4>5</vt:i4>
      </vt:variant>
      <vt:variant>
        <vt:lpwstr/>
      </vt:variant>
      <vt:variant>
        <vt:lpwstr>_Toc274581679</vt:lpwstr>
      </vt:variant>
      <vt:variant>
        <vt:i4>1245240</vt:i4>
      </vt:variant>
      <vt:variant>
        <vt:i4>4835</vt:i4>
      </vt:variant>
      <vt:variant>
        <vt:i4>0</vt:i4>
      </vt:variant>
      <vt:variant>
        <vt:i4>5</vt:i4>
      </vt:variant>
      <vt:variant>
        <vt:lpwstr/>
      </vt:variant>
      <vt:variant>
        <vt:lpwstr>_Toc274581678</vt:lpwstr>
      </vt:variant>
      <vt:variant>
        <vt:i4>1245240</vt:i4>
      </vt:variant>
      <vt:variant>
        <vt:i4>4829</vt:i4>
      </vt:variant>
      <vt:variant>
        <vt:i4>0</vt:i4>
      </vt:variant>
      <vt:variant>
        <vt:i4>5</vt:i4>
      </vt:variant>
      <vt:variant>
        <vt:lpwstr/>
      </vt:variant>
      <vt:variant>
        <vt:lpwstr>_Toc274581677</vt:lpwstr>
      </vt:variant>
      <vt:variant>
        <vt:i4>1245240</vt:i4>
      </vt:variant>
      <vt:variant>
        <vt:i4>4823</vt:i4>
      </vt:variant>
      <vt:variant>
        <vt:i4>0</vt:i4>
      </vt:variant>
      <vt:variant>
        <vt:i4>5</vt:i4>
      </vt:variant>
      <vt:variant>
        <vt:lpwstr/>
      </vt:variant>
      <vt:variant>
        <vt:lpwstr>_Toc274581676</vt:lpwstr>
      </vt:variant>
      <vt:variant>
        <vt:i4>1245240</vt:i4>
      </vt:variant>
      <vt:variant>
        <vt:i4>4817</vt:i4>
      </vt:variant>
      <vt:variant>
        <vt:i4>0</vt:i4>
      </vt:variant>
      <vt:variant>
        <vt:i4>5</vt:i4>
      </vt:variant>
      <vt:variant>
        <vt:lpwstr/>
      </vt:variant>
      <vt:variant>
        <vt:lpwstr>_Toc274581675</vt:lpwstr>
      </vt:variant>
      <vt:variant>
        <vt:i4>1245240</vt:i4>
      </vt:variant>
      <vt:variant>
        <vt:i4>4811</vt:i4>
      </vt:variant>
      <vt:variant>
        <vt:i4>0</vt:i4>
      </vt:variant>
      <vt:variant>
        <vt:i4>5</vt:i4>
      </vt:variant>
      <vt:variant>
        <vt:lpwstr/>
      </vt:variant>
      <vt:variant>
        <vt:lpwstr>_Toc274581674</vt:lpwstr>
      </vt:variant>
      <vt:variant>
        <vt:i4>1245240</vt:i4>
      </vt:variant>
      <vt:variant>
        <vt:i4>4805</vt:i4>
      </vt:variant>
      <vt:variant>
        <vt:i4>0</vt:i4>
      </vt:variant>
      <vt:variant>
        <vt:i4>5</vt:i4>
      </vt:variant>
      <vt:variant>
        <vt:lpwstr/>
      </vt:variant>
      <vt:variant>
        <vt:lpwstr>_Toc274581673</vt:lpwstr>
      </vt:variant>
      <vt:variant>
        <vt:i4>1245240</vt:i4>
      </vt:variant>
      <vt:variant>
        <vt:i4>4799</vt:i4>
      </vt:variant>
      <vt:variant>
        <vt:i4>0</vt:i4>
      </vt:variant>
      <vt:variant>
        <vt:i4>5</vt:i4>
      </vt:variant>
      <vt:variant>
        <vt:lpwstr/>
      </vt:variant>
      <vt:variant>
        <vt:lpwstr>_Toc274581672</vt:lpwstr>
      </vt:variant>
      <vt:variant>
        <vt:i4>1245240</vt:i4>
      </vt:variant>
      <vt:variant>
        <vt:i4>4793</vt:i4>
      </vt:variant>
      <vt:variant>
        <vt:i4>0</vt:i4>
      </vt:variant>
      <vt:variant>
        <vt:i4>5</vt:i4>
      </vt:variant>
      <vt:variant>
        <vt:lpwstr/>
      </vt:variant>
      <vt:variant>
        <vt:lpwstr>_Toc274581671</vt:lpwstr>
      </vt:variant>
      <vt:variant>
        <vt:i4>1245240</vt:i4>
      </vt:variant>
      <vt:variant>
        <vt:i4>4787</vt:i4>
      </vt:variant>
      <vt:variant>
        <vt:i4>0</vt:i4>
      </vt:variant>
      <vt:variant>
        <vt:i4>5</vt:i4>
      </vt:variant>
      <vt:variant>
        <vt:lpwstr/>
      </vt:variant>
      <vt:variant>
        <vt:lpwstr>_Toc274581670</vt:lpwstr>
      </vt:variant>
      <vt:variant>
        <vt:i4>1179704</vt:i4>
      </vt:variant>
      <vt:variant>
        <vt:i4>4781</vt:i4>
      </vt:variant>
      <vt:variant>
        <vt:i4>0</vt:i4>
      </vt:variant>
      <vt:variant>
        <vt:i4>5</vt:i4>
      </vt:variant>
      <vt:variant>
        <vt:lpwstr/>
      </vt:variant>
      <vt:variant>
        <vt:lpwstr>_Toc274581669</vt:lpwstr>
      </vt:variant>
      <vt:variant>
        <vt:i4>1179704</vt:i4>
      </vt:variant>
      <vt:variant>
        <vt:i4>4775</vt:i4>
      </vt:variant>
      <vt:variant>
        <vt:i4>0</vt:i4>
      </vt:variant>
      <vt:variant>
        <vt:i4>5</vt:i4>
      </vt:variant>
      <vt:variant>
        <vt:lpwstr/>
      </vt:variant>
      <vt:variant>
        <vt:lpwstr>_Toc274581668</vt:lpwstr>
      </vt:variant>
      <vt:variant>
        <vt:i4>1179704</vt:i4>
      </vt:variant>
      <vt:variant>
        <vt:i4>4769</vt:i4>
      </vt:variant>
      <vt:variant>
        <vt:i4>0</vt:i4>
      </vt:variant>
      <vt:variant>
        <vt:i4>5</vt:i4>
      </vt:variant>
      <vt:variant>
        <vt:lpwstr/>
      </vt:variant>
      <vt:variant>
        <vt:lpwstr>_Toc274581667</vt:lpwstr>
      </vt:variant>
      <vt:variant>
        <vt:i4>1179704</vt:i4>
      </vt:variant>
      <vt:variant>
        <vt:i4>4763</vt:i4>
      </vt:variant>
      <vt:variant>
        <vt:i4>0</vt:i4>
      </vt:variant>
      <vt:variant>
        <vt:i4>5</vt:i4>
      </vt:variant>
      <vt:variant>
        <vt:lpwstr/>
      </vt:variant>
      <vt:variant>
        <vt:lpwstr>_Toc274581666</vt:lpwstr>
      </vt:variant>
      <vt:variant>
        <vt:i4>1179704</vt:i4>
      </vt:variant>
      <vt:variant>
        <vt:i4>4757</vt:i4>
      </vt:variant>
      <vt:variant>
        <vt:i4>0</vt:i4>
      </vt:variant>
      <vt:variant>
        <vt:i4>5</vt:i4>
      </vt:variant>
      <vt:variant>
        <vt:lpwstr/>
      </vt:variant>
      <vt:variant>
        <vt:lpwstr>_Toc274581665</vt:lpwstr>
      </vt:variant>
      <vt:variant>
        <vt:i4>1179704</vt:i4>
      </vt:variant>
      <vt:variant>
        <vt:i4>4751</vt:i4>
      </vt:variant>
      <vt:variant>
        <vt:i4>0</vt:i4>
      </vt:variant>
      <vt:variant>
        <vt:i4>5</vt:i4>
      </vt:variant>
      <vt:variant>
        <vt:lpwstr/>
      </vt:variant>
      <vt:variant>
        <vt:lpwstr>_Toc274581664</vt:lpwstr>
      </vt:variant>
      <vt:variant>
        <vt:i4>1179704</vt:i4>
      </vt:variant>
      <vt:variant>
        <vt:i4>4745</vt:i4>
      </vt:variant>
      <vt:variant>
        <vt:i4>0</vt:i4>
      </vt:variant>
      <vt:variant>
        <vt:i4>5</vt:i4>
      </vt:variant>
      <vt:variant>
        <vt:lpwstr/>
      </vt:variant>
      <vt:variant>
        <vt:lpwstr>_Toc274581663</vt:lpwstr>
      </vt:variant>
      <vt:variant>
        <vt:i4>1179704</vt:i4>
      </vt:variant>
      <vt:variant>
        <vt:i4>4739</vt:i4>
      </vt:variant>
      <vt:variant>
        <vt:i4>0</vt:i4>
      </vt:variant>
      <vt:variant>
        <vt:i4>5</vt:i4>
      </vt:variant>
      <vt:variant>
        <vt:lpwstr/>
      </vt:variant>
      <vt:variant>
        <vt:lpwstr>_Toc274581662</vt:lpwstr>
      </vt:variant>
      <vt:variant>
        <vt:i4>1179704</vt:i4>
      </vt:variant>
      <vt:variant>
        <vt:i4>4733</vt:i4>
      </vt:variant>
      <vt:variant>
        <vt:i4>0</vt:i4>
      </vt:variant>
      <vt:variant>
        <vt:i4>5</vt:i4>
      </vt:variant>
      <vt:variant>
        <vt:lpwstr/>
      </vt:variant>
      <vt:variant>
        <vt:lpwstr>_Toc274581661</vt:lpwstr>
      </vt:variant>
      <vt:variant>
        <vt:i4>1179704</vt:i4>
      </vt:variant>
      <vt:variant>
        <vt:i4>4727</vt:i4>
      </vt:variant>
      <vt:variant>
        <vt:i4>0</vt:i4>
      </vt:variant>
      <vt:variant>
        <vt:i4>5</vt:i4>
      </vt:variant>
      <vt:variant>
        <vt:lpwstr/>
      </vt:variant>
      <vt:variant>
        <vt:lpwstr>_Toc274581660</vt:lpwstr>
      </vt:variant>
      <vt:variant>
        <vt:i4>1114168</vt:i4>
      </vt:variant>
      <vt:variant>
        <vt:i4>4721</vt:i4>
      </vt:variant>
      <vt:variant>
        <vt:i4>0</vt:i4>
      </vt:variant>
      <vt:variant>
        <vt:i4>5</vt:i4>
      </vt:variant>
      <vt:variant>
        <vt:lpwstr/>
      </vt:variant>
      <vt:variant>
        <vt:lpwstr>_Toc274581659</vt:lpwstr>
      </vt:variant>
      <vt:variant>
        <vt:i4>1114168</vt:i4>
      </vt:variant>
      <vt:variant>
        <vt:i4>4715</vt:i4>
      </vt:variant>
      <vt:variant>
        <vt:i4>0</vt:i4>
      </vt:variant>
      <vt:variant>
        <vt:i4>5</vt:i4>
      </vt:variant>
      <vt:variant>
        <vt:lpwstr/>
      </vt:variant>
      <vt:variant>
        <vt:lpwstr>_Toc274581658</vt:lpwstr>
      </vt:variant>
      <vt:variant>
        <vt:i4>1114168</vt:i4>
      </vt:variant>
      <vt:variant>
        <vt:i4>4709</vt:i4>
      </vt:variant>
      <vt:variant>
        <vt:i4>0</vt:i4>
      </vt:variant>
      <vt:variant>
        <vt:i4>5</vt:i4>
      </vt:variant>
      <vt:variant>
        <vt:lpwstr/>
      </vt:variant>
      <vt:variant>
        <vt:lpwstr>_Toc274581657</vt:lpwstr>
      </vt:variant>
      <vt:variant>
        <vt:i4>1114168</vt:i4>
      </vt:variant>
      <vt:variant>
        <vt:i4>4703</vt:i4>
      </vt:variant>
      <vt:variant>
        <vt:i4>0</vt:i4>
      </vt:variant>
      <vt:variant>
        <vt:i4>5</vt:i4>
      </vt:variant>
      <vt:variant>
        <vt:lpwstr/>
      </vt:variant>
      <vt:variant>
        <vt:lpwstr>_Toc274581656</vt:lpwstr>
      </vt:variant>
      <vt:variant>
        <vt:i4>1114168</vt:i4>
      </vt:variant>
      <vt:variant>
        <vt:i4>4697</vt:i4>
      </vt:variant>
      <vt:variant>
        <vt:i4>0</vt:i4>
      </vt:variant>
      <vt:variant>
        <vt:i4>5</vt:i4>
      </vt:variant>
      <vt:variant>
        <vt:lpwstr/>
      </vt:variant>
      <vt:variant>
        <vt:lpwstr>_Toc274581655</vt:lpwstr>
      </vt:variant>
      <vt:variant>
        <vt:i4>1114168</vt:i4>
      </vt:variant>
      <vt:variant>
        <vt:i4>4691</vt:i4>
      </vt:variant>
      <vt:variant>
        <vt:i4>0</vt:i4>
      </vt:variant>
      <vt:variant>
        <vt:i4>5</vt:i4>
      </vt:variant>
      <vt:variant>
        <vt:lpwstr/>
      </vt:variant>
      <vt:variant>
        <vt:lpwstr>_Toc274581654</vt:lpwstr>
      </vt:variant>
      <vt:variant>
        <vt:i4>1114168</vt:i4>
      </vt:variant>
      <vt:variant>
        <vt:i4>4685</vt:i4>
      </vt:variant>
      <vt:variant>
        <vt:i4>0</vt:i4>
      </vt:variant>
      <vt:variant>
        <vt:i4>5</vt:i4>
      </vt:variant>
      <vt:variant>
        <vt:lpwstr/>
      </vt:variant>
      <vt:variant>
        <vt:lpwstr>_Toc274581653</vt:lpwstr>
      </vt:variant>
      <vt:variant>
        <vt:i4>1114168</vt:i4>
      </vt:variant>
      <vt:variant>
        <vt:i4>4679</vt:i4>
      </vt:variant>
      <vt:variant>
        <vt:i4>0</vt:i4>
      </vt:variant>
      <vt:variant>
        <vt:i4>5</vt:i4>
      </vt:variant>
      <vt:variant>
        <vt:lpwstr/>
      </vt:variant>
      <vt:variant>
        <vt:lpwstr>_Toc274581652</vt:lpwstr>
      </vt:variant>
      <vt:variant>
        <vt:i4>1114168</vt:i4>
      </vt:variant>
      <vt:variant>
        <vt:i4>4673</vt:i4>
      </vt:variant>
      <vt:variant>
        <vt:i4>0</vt:i4>
      </vt:variant>
      <vt:variant>
        <vt:i4>5</vt:i4>
      </vt:variant>
      <vt:variant>
        <vt:lpwstr/>
      </vt:variant>
      <vt:variant>
        <vt:lpwstr>_Toc274581651</vt:lpwstr>
      </vt:variant>
      <vt:variant>
        <vt:i4>1114168</vt:i4>
      </vt:variant>
      <vt:variant>
        <vt:i4>4667</vt:i4>
      </vt:variant>
      <vt:variant>
        <vt:i4>0</vt:i4>
      </vt:variant>
      <vt:variant>
        <vt:i4>5</vt:i4>
      </vt:variant>
      <vt:variant>
        <vt:lpwstr/>
      </vt:variant>
      <vt:variant>
        <vt:lpwstr>_Toc274581650</vt:lpwstr>
      </vt:variant>
      <vt:variant>
        <vt:i4>1048632</vt:i4>
      </vt:variant>
      <vt:variant>
        <vt:i4>4661</vt:i4>
      </vt:variant>
      <vt:variant>
        <vt:i4>0</vt:i4>
      </vt:variant>
      <vt:variant>
        <vt:i4>5</vt:i4>
      </vt:variant>
      <vt:variant>
        <vt:lpwstr/>
      </vt:variant>
      <vt:variant>
        <vt:lpwstr>_Toc274581649</vt:lpwstr>
      </vt:variant>
      <vt:variant>
        <vt:i4>1048632</vt:i4>
      </vt:variant>
      <vt:variant>
        <vt:i4>4655</vt:i4>
      </vt:variant>
      <vt:variant>
        <vt:i4>0</vt:i4>
      </vt:variant>
      <vt:variant>
        <vt:i4>5</vt:i4>
      </vt:variant>
      <vt:variant>
        <vt:lpwstr/>
      </vt:variant>
      <vt:variant>
        <vt:lpwstr>_Toc274581648</vt:lpwstr>
      </vt:variant>
      <vt:variant>
        <vt:i4>1048632</vt:i4>
      </vt:variant>
      <vt:variant>
        <vt:i4>4649</vt:i4>
      </vt:variant>
      <vt:variant>
        <vt:i4>0</vt:i4>
      </vt:variant>
      <vt:variant>
        <vt:i4>5</vt:i4>
      </vt:variant>
      <vt:variant>
        <vt:lpwstr/>
      </vt:variant>
      <vt:variant>
        <vt:lpwstr>_Toc274581647</vt:lpwstr>
      </vt:variant>
      <vt:variant>
        <vt:i4>1048632</vt:i4>
      </vt:variant>
      <vt:variant>
        <vt:i4>4643</vt:i4>
      </vt:variant>
      <vt:variant>
        <vt:i4>0</vt:i4>
      </vt:variant>
      <vt:variant>
        <vt:i4>5</vt:i4>
      </vt:variant>
      <vt:variant>
        <vt:lpwstr/>
      </vt:variant>
      <vt:variant>
        <vt:lpwstr>_Toc274581646</vt:lpwstr>
      </vt:variant>
      <vt:variant>
        <vt:i4>1048632</vt:i4>
      </vt:variant>
      <vt:variant>
        <vt:i4>4637</vt:i4>
      </vt:variant>
      <vt:variant>
        <vt:i4>0</vt:i4>
      </vt:variant>
      <vt:variant>
        <vt:i4>5</vt:i4>
      </vt:variant>
      <vt:variant>
        <vt:lpwstr/>
      </vt:variant>
      <vt:variant>
        <vt:lpwstr>_Toc274581645</vt:lpwstr>
      </vt:variant>
      <vt:variant>
        <vt:i4>1048632</vt:i4>
      </vt:variant>
      <vt:variant>
        <vt:i4>4631</vt:i4>
      </vt:variant>
      <vt:variant>
        <vt:i4>0</vt:i4>
      </vt:variant>
      <vt:variant>
        <vt:i4>5</vt:i4>
      </vt:variant>
      <vt:variant>
        <vt:lpwstr/>
      </vt:variant>
      <vt:variant>
        <vt:lpwstr>_Toc274581644</vt:lpwstr>
      </vt:variant>
      <vt:variant>
        <vt:i4>1048632</vt:i4>
      </vt:variant>
      <vt:variant>
        <vt:i4>4625</vt:i4>
      </vt:variant>
      <vt:variant>
        <vt:i4>0</vt:i4>
      </vt:variant>
      <vt:variant>
        <vt:i4>5</vt:i4>
      </vt:variant>
      <vt:variant>
        <vt:lpwstr/>
      </vt:variant>
      <vt:variant>
        <vt:lpwstr>_Toc274581643</vt:lpwstr>
      </vt:variant>
      <vt:variant>
        <vt:i4>1048632</vt:i4>
      </vt:variant>
      <vt:variant>
        <vt:i4>4619</vt:i4>
      </vt:variant>
      <vt:variant>
        <vt:i4>0</vt:i4>
      </vt:variant>
      <vt:variant>
        <vt:i4>5</vt:i4>
      </vt:variant>
      <vt:variant>
        <vt:lpwstr/>
      </vt:variant>
      <vt:variant>
        <vt:lpwstr>_Toc274581642</vt:lpwstr>
      </vt:variant>
      <vt:variant>
        <vt:i4>1048632</vt:i4>
      </vt:variant>
      <vt:variant>
        <vt:i4>4613</vt:i4>
      </vt:variant>
      <vt:variant>
        <vt:i4>0</vt:i4>
      </vt:variant>
      <vt:variant>
        <vt:i4>5</vt:i4>
      </vt:variant>
      <vt:variant>
        <vt:lpwstr/>
      </vt:variant>
      <vt:variant>
        <vt:lpwstr>_Toc274581641</vt:lpwstr>
      </vt:variant>
      <vt:variant>
        <vt:i4>1048632</vt:i4>
      </vt:variant>
      <vt:variant>
        <vt:i4>4607</vt:i4>
      </vt:variant>
      <vt:variant>
        <vt:i4>0</vt:i4>
      </vt:variant>
      <vt:variant>
        <vt:i4>5</vt:i4>
      </vt:variant>
      <vt:variant>
        <vt:lpwstr/>
      </vt:variant>
      <vt:variant>
        <vt:lpwstr>_Toc274581640</vt:lpwstr>
      </vt:variant>
      <vt:variant>
        <vt:i4>1507384</vt:i4>
      </vt:variant>
      <vt:variant>
        <vt:i4>4601</vt:i4>
      </vt:variant>
      <vt:variant>
        <vt:i4>0</vt:i4>
      </vt:variant>
      <vt:variant>
        <vt:i4>5</vt:i4>
      </vt:variant>
      <vt:variant>
        <vt:lpwstr/>
      </vt:variant>
      <vt:variant>
        <vt:lpwstr>_Toc274581639</vt:lpwstr>
      </vt:variant>
      <vt:variant>
        <vt:i4>1507384</vt:i4>
      </vt:variant>
      <vt:variant>
        <vt:i4>4595</vt:i4>
      </vt:variant>
      <vt:variant>
        <vt:i4>0</vt:i4>
      </vt:variant>
      <vt:variant>
        <vt:i4>5</vt:i4>
      </vt:variant>
      <vt:variant>
        <vt:lpwstr/>
      </vt:variant>
      <vt:variant>
        <vt:lpwstr>_Toc274581638</vt:lpwstr>
      </vt:variant>
      <vt:variant>
        <vt:i4>1507384</vt:i4>
      </vt:variant>
      <vt:variant>
        <vt:i4>4589</vt:i4>
      </vt:variant>
      <vt:variant>
        <vt:i4>0</vt:i4>
      </vt:variant>
      <vt:variant>
        <vt:i4>5</vt:i4>
      </vt:variant>
      <vt:variant>
        <vt:lpwstr/>
      </vt:variant>
      <vt:variant>
        <vt:lpwstr>_Toc274581637</vt:lpwstr>
      </vt:variant>
      <vt:variant>
        <vt:i4>1507384</vt:i4>
      </vt:variant>
      <vt:variant>
        <vt:i4>4583</vt:i4>
      </vt:variant>
      <vt:variant>
        <vt:i4>0</vt:i4>
      </vt:variant>
      <vt:variant>
        <vt:i4>5</vt:i4>
      </vt:variant>
      <vt:variant>
        <vt:lpwstr/>
      </vt:variant>
      <vt:variant>
        <vt:lpwstr>_Toc274581636</vt:lpwstr>
      </vt:variant>
      <vt:variant>
        <vt:i4>1507384</vt:i4>
      </vt:variant>
      <vt:variant>
        <vt:i4>4577</vt:i4>
      </vt:variant>
      <vt:variant>
        <vt:i4>0</vt:i4>
      </vt:variant>
      <vt:variant>
        <vt:i4>5</vt:i4>
      </vt:variant>
      <vt:variant>
        <vt:lpwstr/>
      </vt:variant>
      <vt:variant>
        <vt:lpwstr>_Toc274581635</vt:lpwstr>
      </vt:variant>
      <vt:variant>
        <vt:i4>1507384</vt:i4>
      </vt:variant>
      <vt:variant>
        <vt:i4>4571</vt:i4>
      </vt:variant>
      <vt:variant>
        <vt:i4>0</vt:i4>
      </vt:variant>
      <vt:variant>
        <vt:i4>5</vt:i4>
      </vt:variant>
      <vt:variant>
        <vt:lpwstr/>
      </vt:variant>
      <vt:variant>
        <vt:lpwstr>_Toc274581634</vt:lpwstr>
      </vt:variant>
      <vt:variant>
        <vt:i4>1507384</vt:i4>
      </vt:variant>
      <vt:variant>
        <vt:i4>4565</vt:i4>
      </vt:variant>
      <vt:variant>
        <vt:i4>0</vt:i4>
      </vt:variant>
      <vt:variant>
        <vt:i4>5</vt:i4>
      </vt:variant>
      <vt:variant>
        <vt:lpwstr/>
      </vt:variant>
      <vt:variant>
        <vt:lpwstr>_Toc274581633</vt:lpwstr>
      </vt:variant>
      <vt:variant>
        <vt:i4>1507384</vt:i4>
      </vt:variant>
      <vt:variant>
        <vt:i4>4559</vt:i4>
      </vt:variant>
      <vt:variant>
        <vt:i4>0</vt:i4>
      </vt:variant>
      <vt:variant>
        <vt:i4>5</vt:i4>
      </vt:variant>
      <vt:variant>
        <vt:lpwstr/>
      </vt:variant>
      <vt:variant>
        <vt:lpwstr>_Toc274581632</vt:lpwstr>
      </vt:variant>
      <vt:variant>
        <vt:i4>1507384</vt:i4>
      </vt:variant>
      <vt:variant>
        <vt:i4>4553</vt:i4>
      </vt:variant>
      <vt:variant>
        <vt:i4>0</vt:i4>
      </vt:variant>
      <vt:variant>
        <vt:i4>5</vt:i4>
      </vt:variant>
      <vt:variant>
        <vt:lpwstr/>
      </vt:variant>
      <vt:variant>
        <vt:lpwstr>_Toc274581631</vt:lpwstr>
      </vt:variant>
      <vt:variant>
        <vt:i4>1507384</vt:i4>
      </vt:variant>
      <vt:variant>
        <vt:i4>4547</vt:i4>
      </vt:variant>
      <vt:variant>
        <vt:i4>0</vt:i4>
      </vt:variant>
      <vt:variant>
        <vt:i4>5</vt:i4>
      </vt:variant>
      <vt:variant>
        <vt:lpwstr/>
      </vt:variant>
      <vt:variant>
        <vt:lpwstr>_Toc274581630</vt:lpwstr>
      </vt:variant>
      <vt:variant>
        <vt:i4>1441848</vt:i4>
      </vt:variant>
      <vt:variant>
        <vt:i4>4541</vt:i4>
      </vt:variant>
      <vt:variant>
        <vt:i4>0</vt:i4>
      </vt:variant>
      <vt:variant>
        <vt:i4>5</vt:i4>
      </vt:variant>
      <vt:variant>
        <vt:lpwstr/>
      </vt:variant>
      <vt:variant>
        <vt:lpwstr>_Toc274581629</vt:lpwstr>
      </vt:variant>
      <vt:variant>
        <vt:i4>1441848</vt:i4>
      </vt:variant>
      <vt:variant>
        <vt:i4>4535</vt:i4>
      </vt:variant>
      <vt:variant>
        <vt:i4>0</vt:i4>
      </vt:variant>
      <vt:variant>
        <vt:i4>5</vt:i4>
      </vt:variant>
      <vt:variant>
        <vt:lpwstr/>
      </vt:variant>
      <vt:variant>
        <vt:lpwstr>_Toc274581628</vt:lpwstr>
      </vt:variant>
      <vt:variant>
        <vt:i4>1441848</vt:i4>
      </vt:variant>
      <vt:variant>
        <vt:i4>4529</vt:i4>
      </vt:variant>
      <vt:variant>
        <vt:i4>0</vt:i4>
      </vt:variant>
      <vt:variant>
        <vt:i4>5</vt:i4>
      </vt:variant>
      <vt:variant>
        <vt:lpwstr/>
      </vt:variant>
      <vt:variant>
        <vt:lpwstr>_Toc274581627</vt:lpwstr>
      </vt:variant>
      <vt:variant>
        <vt:i4>1441848</vt:i4>
      </vt:variant>
      <vt:variant>
        <vt:i4>4523</vt:i4>
      </vt:variant>
      <vt:variant>
        <vt:i4>0</vt:i4>
      </vt:variant>
      <vt:variant>
        <vt:i4>5</vt:i4>
      </vt:variant>
      <vt:variant>
        <vt:lpwstr/>
      </vt:variant>
      <vt:variant>
        <vt:lpwstr>_Toc274581626</vt:lpwstr>
      </vt:variant>
      <vt:variant>
        <vt:i4>1441848</vt:i4>
      </vt:variant>
      <vt:variant>
        <vt:i4>4517</vt:i4>
      </vt:variant>
      <vt:variant>
        <vt:i4>0</vt:i4>
      </vt:variant>
      <vt:variant>
        <vt:i4>5</vt:i4>
      </vt:variant>
      <vt:variant>
        <vt:lpwstr/>
      </vt:variant>
      <vt:variant>
        <vt:lpwstr>_Toc274581625</vt:lpwstr>
      </vt:variant>
      <vt:variant>
        <vt:i4>1441848</vt:i4>
      </vt:variant>
      <vt:variant>
        <vt:i4>4511</vt:i4>
      </vt:variant>
      <vt:variant>
        <vt:i4>0</vt:i4>
      </vt:variant>
      <vt:variant>
        <vt:i4>5</vt:i4>
      </vt:variant>
      <vt:variant>
        <vt:lpwstr/>
      </vt:variant>
      <vt:variant>
        <vt:lpwstr>_Toc274581624</vt:lpwstr>
      </vt:variant>
      <vt:variant>
        <vt:i4>1441848</vt:i4>
      </vt:variant>
      <vt:variant>
        <vt:i4>4505</vt:i4>
      </vt:variant>
      <vt:variant>
        <vt:i4>0</vt:i4>
      </vt:variant>
      <vt:variant>
        <vt:i4>5</vt:i4>
      </vt:variant>
      <vt:variant>
        <vt:lpwstr/>
      </vt:variant>
      <vt:variant>
        <vt:lpwstr>_Toc274581623</vt:lpwstr>
      </vt:variant>
      <vt:variant>
        <vt:i4>1441848</vt:i4>
      </vt:variant>
      <vt:variant>
        <vt:i4>4499</vt:i4>
      </vt:variant>
      <vt:variant>
        <vt:i4>0</vt:i4>
      </vt:variant>
      <vt:variant>
        <vt:i4>5</vt:i4>
      </vt:variant>
      <vt:variant>
        <vt:lpwstr/>
      </vt:variant>
      <vt:variant>
        <vt:lpwstr>_Toc274581622</vt:lpwstr>
      </vt:variant>
      <vt:variant>
        <vt:i4>1441848</vt:i4>
      </vt:variant>
      <vt:variant>
        <vt:i4>4493</vt:i4>
      </vt:variant>
      <vt:variant>
        <vt:i4>0</vt:i4>
      </vt:variant>
      <vt:variant>
        <vt:i4>5</vt:i4>
      </vt:variant>
      <vt:variant>
        <vt:lpwstr/>
      </vt:variant>
      <vt:variant>
        <vt:lpwstr>_Toc274581621</vt:lpwstr>
      </vt:variant>
      <vt:variant>
        <vt:i4>1441848</vt:i4>
      </vt:variant>
      <vt:variant>
        <vt:i4>4487</vt:i4>
      </vt:variant>
      <vt:variant>
        <vt:i4>0</vt:i4>
      </vt:variant>
      <vt:variant>
        <vt:i4>5</vt:i4>
      </vt:variant>
      <vt:variant>
        <vt:lpwstr/>
      </vt:variant>
      <vt:variant>
        <vt:lpwstr>_Toc274581620</vt:lpwstr>
      </vt:variant>
      <vt:variant>
        <vt:i4>1376312</vt:i4>
      </vt:variant>
      <vt:variant>
        <vt:i4>4481</vt:i4>
      </vt:variant>
      <vt:variant>
        <vt:i4>0</vt:i4>
      </vt:variant>
      <vt:variant>
        <vt:i4>5</vt:i4>
      </vt:variant>
      <vt:variant>
        <vt:lpwstr/>
      </vt:variant>
      <vt:variant>
        <vt:lpwstr>_Toc274581619</vt:lpwstr>
      </vt:variant>
      <vt:variant>
        <vt:i4>1376312</vt:i4>
      </vt:variant>
      <vt:variant>
        <vt:i4>4475</vt:i4>
      </vt:variant>
      <vt:variant>
        <vt:i4>0</vt:i4>
      </vt:variant>
      <vt:variant>
        <vt:i4>5</vt:i4>
      </vt:variant>
      <vt:variant>
        <vt:lpwstr/>
      </vt:variant>
      <vt:variant>
        <vt:lpwstr>_Toc274581618</vt:lpwstr>
      </vt:variant>
      <vt:variant>
        <vt:i4>1376312</vt:i4>
      </vt:variant>
      <vt:variant>
        <vt:i4>4469</vt:i4>
      </vt:variant>
      <vt:variant>
        <vt:i4>0</vt:i4>
      </vt:variant>
      <vt:variant>
        <vt:i4>5</vt:i4>
      </vt:variant>
      <vt:variant>
        <vt:lpwstr/>
      </vt:variant>
      <vt:variant>
        <vt:lpwstr>_Toc274581617</vt:lpwstr>
      </vt:variant>
      <vt:variant>
        <vt:i4>1376312</vt:i4>
      </vt:variant>
      <vt:variant>
        <vt:i4>4463</vt:i4>
      </vt:variant>
      <vt:variant>
        <vt:i4>0</vt:i4>
      </vt:variant>
      <vt:variant>
        <vt:i4>5</vt:i4>
      </vt:variant>
      <vt:variant>
        <vt:lpwstr/>
      </vt:variant>
      <vt:variant>
        <vt:lpwstr>_Toc274581616</vt:lpwstr>
      </vt:variant>
      <vt:variant>
        <vt:i4>1376312</vt:i4>
      </vt:variant>
      <vt:variant>
        <vt:i4>4457</vt:i4>
      </vt:variant>
      <vt:variant>
        <vt:i4>0</vt:i4>
      </vt:variant>
      <vt:variant>
        <vt:i4>5</vt:i4>
      </vt:variant>
      <vt:variant>
        <vt:lpwstr/>
      </vt:variant>
      <vt:variant>
        <vt:lpwstr>_Toc274581615</vt:lpwstr>
      </vt:variant>
      <vt:variant>
        <vt:i4>1376312</vt:i4>
      </vt:variant>
      <vt:variant>
        <vt:i4>4451</vt:i4>
      </vt:variant>
      <vt:variant>
        <vt:i4>0</vt:i4>
      </vt:variant>
      <vt:variant>
        <vt:i4>5</vt:i4>
      </vt:variant>
      <vt:variant>
        <vt:lpwstr/>
      </vt:variant>
      <vt:variant>
        <vt:lpwstr>_Toc274581614</vt:lpwstr>
      </vt:variant>
      <vt:variant>
        <vt:i4>1376312</vt:i4>
      </vt:variant>
      <vt:variant>
        <vt:i4>4445</vt:i4>
      </vt:variant>
      <vt:variant>
        <vt:i4>0</vt:i4>
      </vt:variant>
      <vt:variant>
        <vt:i4>5</vt:i4>
      </vt:variant>
      <vt:variant>
        <vt:lpwstr/>
      </vt:variant>
      <vt:variant>
        <vt:lpwstr>_Toc274581613</vt:lpwstr>
      </vt:variant>
      <vt:variant>
        <vt:i4>1376312</vt:i4>
      </vt:variant>
      <vt:variant>
        <vt:i4>4439</vt:i4>
      </vt:variant>
      <vt:variant>
        <vt:i4>0</vt:i4>
      </vt:variant>
      <vt:variant>
        <vt:i4>5</vt:i4>
      </vt:variant>
      <vt:variant>
        <vt:lpwstr/>
      </vt:variant>
      <vt:variant>
        <vt:lpwstr>_Toc274581612</vt:lpwstr>
      </vt:variant>
      <vt:variant>
        <vt:i4>1376312</vt:i4>
      </vt:variant>
      <vt:variant>
        <vt:i4>4433</vt:i4>
      </vt:variant>
      <vt:variant>
        <vt:i4>0</vt:i4>
      </vt:variant>
      <vt:variant>
        <vt:i4>5</vt:i4>
      </vt:variant>
      <vt:variant>
        <vt:lpwstr/>
      </vt:variant>
      <vt:variant>
        <vt:lpwstr>_Toc274581611</vt:lpwstr>
      </vt:variant>
      <vt:variant>
        <vt:i4>1376312</vt:i4>
      </vt:variant>
      <vt:variant>
        <vt:i4>4427</vt:i4>
      </vt:variant>
      <vt:variant>
        <vt:i4>0</vt:i4>
      </vt:variant>
      <vt:variant>
        <vt:i4>5</vt:i4>
      </vt:variant>
      <vt:variant>
        <vt:lpwstr/>
      </vt:variant>
      <vt:variant>
        <vt:lpwstr>_Toc274581610</vt:lpwstr>
      </vt:variant>
      <vt:variant>
        <vt:i4>1310776</vt:i4>
      </vt:variant>
      <vt:variant>
        <vt:i4>4421</vt:i4>
      </vt:variant>
      <vt:variant>
        <vt:i4>0</vt:i4>
      </vt:variant>
      <vt:variant>
        <vt:i4>5</vt:i4>
      </vt:variant>
      <vt:variant>
        <vt:lpwstr/>
      </vt:variant>
      <vt:variant>
        <vt:lpwstr>_Toc274581609</vt:lpwstr>
      </vt:variant>
      <vt:variant>
        <vt:i4>1310776</vt:i4>
      </vt:variant>
      <vt:variant>
        <vt:i4>4415</vt:i4>
      </vt:variant>
      <vt:variant>
        <vt:i4>0</vt:i4>
      </vt:variant>
      <vt:variant>
        <vt:i4>5</vt:i4>
      </vt:variant>
      <vt:variant>
        <vt:lpwstr/>
      </vt:variant>
      <vt:variant>
        <vt:lpwstr>_Toc274581608</vt:lpwstr>
      </vt:variant>
      <vt:variant>
        <vt:i4>1310776</vt:i4>
      </vt:variant>
      <vt:variant>
        <vt:i4>4409</vt:i4>
      </vt:variant>
      <vt:variant>
        <vt:i4>0</vt:i4>
      </vt:variant>
      <vt:variant>
        <vt:i4>5</vt:i4>
      </vt:variant>
      <vt:variant>
        <vt:lpwstr/>
      </vt:variant>
      <vt:variant>
        <vt:lpwstr>_Toc274581607</vt:lpwstr>
      </vt:variant>
      <vt:variant>
        <vt:i4>1310776</vt:i4>
      </vt:variant>
      <vt:variant>
        <vt:i4>4403</vt:i4>
      </vt:variant>
      <vt:variant>
        <vt:i4>0</vt:i4>
      </vt:variant>
      <vt:variant>
        <vt:i4>5</vt:i4>
      </vt:variant>
      <vt:variant>
        <vt:lpwstr/>
      </vt:variant>
      <vt:variant>
        <vt:lpwstr>_Toc274581606</vt:lpwstr>
      </vt:variant>
      <vt:variant>
        <vt:i4>1310776</vt:i4>
      </vt:variant>
      <vt:variant>
        <vt:i4>4397</vt:i4>
      </vt:variant>
      <vt:variant>
        <vt:i4>0</vt:i4>
      </vt:variant>
      <vt:variant>
        <vt:i4>5</vt:i4>
      </vt:variant>
      <vt:variant>
        <vt:lpwstr/>
      </vt:variant>
      <vt:variant>
        <vt:lpwstr>_Toc274581605</vt:lpwstr>
      </vt:variant>
      <vt:variant>
        <vt:i4>1310776</vt:i4>
      </vt:variant>
      <vt:variant>
        <vt:i4>4391</vt:i4>
      </vt:variant>
      <vt:variant>
        <vt:i4>0</vt:i4>
      </vt:variant>
      <vt:variant>
        <vt:i4>5</vt:i4>
      </vt:variant>
      <vt:variant>
        <vt:lpwstr/>
      </vt:variant>
      <vt:variant>
        <vt:lpwstr>_Toc274581604</vt:lpwstr>
      </vt:variant>
      <vt:variant>
        <vt:i4>1310776</vt:i4>
      </vt:variant>
      <vt:variant>
        <vt:i4>4385</vt:i4>
      </vt:variant>
      <vt:variant>
        <vt:i4>0</vt:i4>
      </vt:variant>
      <vt:variant>
        <vt:i4>5</vt:i4>
      </vt:variant>
      <vt:variant>
        <vt:lpwstr/>
      </vt:variant>
      <vt:variant>
        <vt:lpwstr>_Toc274581603</vt:lpwstr>
      </vt:variant>
      <vt:variant>
        <vt:i4>1310776</vt:i4>
      </vt:variant>
      <vt:variant>
        <vt:i4>4379</vt:i4>
      </vt:variant>
      <vt:variant>
        <vt:i4>0</vt:i4>
      </vt:variant>
      <vt:variant>
        <vt:i4>5</vt:i4>
      </vt:variant>
      <vt:variant>
        <vt:lpwstr/>
      </vt:variant>
      <vt:variant>
        <vt:lpwstr>_Toc274581602</vt:lpwstr>
      </vt:variant>
      <vt:variant>
        <vt:i4>1310776</vt:i4>
      </vt:variant>
      <vt:variant>
        <vt:i4>4373</vt:i4>
      </vt:variant>
      <vt:variant>
        <vt:i4>0</vt:i4>
      </vt:variant>
      <vt:variant>
        <vt:i4>5</vt:i4>
      </vt:variant>
      <vt:variant>
        <vt:lpwstr/>
      </vt:variant>
      <vt:variant>
        <vt:lpwstr>_Toc274581601</vt:lpwstr>
      </vt:variant>
      <vt:variant>
        <vt:i4>1310776</vt:i4>
      </vt:variant>
      <vt:variant>
        <vt:i4>4367</vt:i4>
      </vt:variant>
      <vt:variant>
        <vt:i4>0</vt:i4>
      </vt:variant>
      <vt:variant>
        <vt:i4>5</vt:i4>
      </vt:variant>
      <vt:variant>
        <vt:lpwstr/>
      </vt:variant>
      <vt:variant>
        <vt:lpwstr>_Toc274581600</vt:lpwstr>
      </vt:variant>
      <vt:variant>
        <vt:i4>1900603</vt:i4>
      </vt:variant>
      <vt:variant>
        <vt:i4>4361</vt:i4>
      </vt:variant>
      <vt:variant>
        <vt:i4>0</vt:i4>
      </vt:variant>
      <vt:variant>
        <vt:i4>5</vt:i4>
      </vt:variant>
      <vt:variant>
        <vt:lpwstr/>
      </vt:variant>
      <vt:variant>
        <vt:lpwstr>_Toc274581599</vt:lpwstr>
      </vt:variant>
      <vt:variant>
        <vt:i4>1900603</vt:i4>
      </vt:variant>
      <vt:variant>
        <vt:i4>4355</vt:i4>
      </vt:variant>
      <vt:variant>
        <vt:i4>0</vt:i4>
      </vt:variant>
      <vt:variant>
        <vt:i4>5</vt:i4>
      </vt:variant>
      <vt:variant>
        <vt:lpwstr/>
      </vt:variant>
      <vt:variant>
        <vt:lpwstr>_Toc274581598</vt:lpwstr>
      </vt:variant>
      <vt:variant>
        <vt:i4>1900603</vt:i4>
      </vt:variant>
      <vt:variant>
        <vt:i4>4349</vt:i4>
      </vt:variant>
      <vt:variant>
        <vt:i4>0</vt:i4>
      </vt:variant>
      <vt:variant>
        <vt:i4>5</vt:i4>
      </vt:variant>
      <vt:variant>
        <vt:lpwstr/>
      </vt:variant>
      <vt:variant>
        <vt:lpwstr>_Toc274581597</vt:lpwstr>
      </vt:variant>
      <vt:variant>
        <vt:i4>1900603</vt:i4>
      </vt:variant>
      <vt:variant>
        <vt:i4>4343</vt:i4>
      </vt:variant>
      <vt:variant>
        <vt:i4>0</vt:i4>
      </vt:variant>
      <vt:variant>
        <vt:i4>5</vt:i4>
      </vt:variant>
      <vt:variant>
        <vt:lpwstr/>
      </vt:variant>
      <vt:variant>
        <vt:lpwstr>_Toc274581596</vt:lpwstr>
      </vt:variant>
      <vt:variant>
        <vt:i4>1900603</vt:i4>
      </vt:variant>
      <vt:variant>
        <vt:i4>4337</vt:i4>
      </vt:variant>
      <vt:variant>
        <vt:i4>0</vt:i4>
      </vt:variant>
      <vt:variant>
        <vt:i4>5</vt:i4>
      </vt:variant>
      <vt:variant>
        <vt:lpwstr/>
      </vt:variant>
      <vt:variant>
        <vt:lpwstr>_Toc274581595</vt:lpwstr>
      </vt:variant>
      <vt:variant>
        <vt:i4>1900603</vt:i4>
      </vt:variant>
      <vt:variant>
        <vt:i4>4331</vt:i4>
      </vt:variant>
      <vt:variant>
        <vt:i4>0</vt:i4>
      </vt:variant>
      <vt:variant>
        <vt:i4>5</vt:i4>
      </vt:variant>
      <vt:variant>
        <vt:lpwstr/>
      </vt:variant>
      <vt:variant>
        <vt:lpwstr>_Toc274581594</vt:lpwstr>
      </vt:variant>
      <vt:variant>
        <vt:i4>1900603</vt:i4>
      </vt:variant>
      <vt:variant>
        <vt:i4>4325</vt:i4>
      </vt:variant>
      <vt:variant>
        <vt:i4>0</vt:i4>
      </vt:variant>
      <vt:variant>
        <vt:i4>5</vt:i4>
      </vt:variant>
      <vt:variant>
        <vt:lpwstr/>
      </vt:variant>
      <vt:variant>
        <vt:lpwstr>_Toc274581593</vt:lpwstr>
      </vt:variant>
      <vt:variant>
        <vt:i4>1900603</vt:i4>
      </vt:variant>
      <vt:variant>
        <vt:i4>4319</vt:i4>
      </vt:variant>
      <vt:variant>
        <vt:i4>0</vt:i4>
      </vt:variant>
      <vt:variant>
        <vt:i4>5</vt:i4>
      </vt:variant>
      <vt:variant>
        <vt:lpwstr/>
      </vt:variant>
      <vt:variant>
        <vt:lpwstr>_Toc274581592</vt:lpwstr>
      </vt:variant>
      <vt:variant>
        <vt:i4>1900603</vt:i4>
      </vt:variant>
      <vt:variant>
        <vt:i4>4313</vt:i4>
      </vt:variant>
      <vt:variant>
        <vt:i4>0</vt:i4>
      </vt:variant>
      <vt:variant>
        <vt:i4>5</vt:i4>
      </vt:variant>
      <vt:variant>
        <vt:lpwstr/>
      </vt:variant>
      <vt:variant>
        <vt:lpwstr>_Toc274581591</vt:lpwstr>
      </vt:variant>
      <vt:variant>
        <vt:i4>1900603</vt:i4>
      </vt:variant>
      <vt:variant>
        <vt:i4>4307</vt:i4>
      </vt:variant>
      <vt:variant>
        <vt:i4>0</vt:i4>
      </vt:variant>
      <vt:variant>
        <vt:i4>5</vt:i4>
      </vt:variant>
      <vt:variant>
        <vt:lpwstr/>
      </vt:variant>
      <vt:variant>
        <vt:lpwstr>_Toc274581590</vt:lpwstr>
      </vt:variant>
      <vt:variant>
        <vt:i4>1835067</vt:i4>
      </vt:variant>
      <vt:variant>
        <vt:i4>4301</vt:i4>
      </vt:variant>
      <vt:variant>
        <vt:i4>0</vt:i4>
      </vt:variant>
      <vt:variant>
        <vt:i4>5</vt:i4>
      </vt:variant>
      <vt:variant>
        <vt:lpwstr/>
      </vt:variant>
      <vt:variant>
        <vt:lpwstr>_Toc274581589</vt:lpwstr>
      </vt:variant>
      <vt:variant>
        <vt:i4>1835067</vt:i4>
      </vt:variant>
      <vt:variant>
        <vt:i4>4295</vt:i4>
      </vt:variant>
      <vt:variant>
        <vt:i4>0</vt:i4>
      </vt:variant>
      <vt:variant>
        <vt:i4>5</vt:i4>
      </vt:variant>
      <vt:variant>
        <vt:lpwstr/>
      </vt:variant>
      <vt:variant>
        <vt:lpwstr>_Toc274581588</vt:lpwstr>
      </vt:variant>
      <vt:variant>
        <vt:i4>1835067</vt:i4>
      </vt:variant>
      <vt:variant>
        <vt:i4>4289</vt:i4>
      </vt:variant>
      <vt:variant>
        <vt:i4>0</vt:i4>
      </vt:variant>
      <vt:variant>
        <vt:i4>5</vt:i4>
      </vt:variant>
      <vt:variant>
        <vt:lpwstr/>
      </vt:variant>
      <vt:variant>
        <vt:lpwstr>_Toc274581587</vt:lpwstr>
      </vt:variant>
      <vt:variant>
        <vt:i4>1835067</vt:i4>
      </vt:variant>
      <vt:variant>
        <vt:i4>4283</vt:i4>
      </vt:variant>
      <vt:variant>
        <vt:i4>0</vt:i4>
      </vt:variant>
      <vt:variant>
        <vt:i4>5</vt:i4>
      </vt:variant>
      <vt:variant>
        <vt:lpwstr/>
      </vt:variant>
      <vt:variant>
        <vt:lpwstr>_Toc274581586</vt:lpwstr>
      </vt:variant>
      <vt:variant>
        <vt:i4>1835067</vt:i4>
      </vt:variant>
      <vt:variant>
        <vt:i4>4277</vt:i4>
      </vt:variant>
      <vt:variant>
        <vt:i4>0</vt:i4>
      </vt:variant>
      <vt:variant>
        <vt:i4>5</vt:i4>
      </vt:variant>
      <vt:variant>
        <vt:lpwstr/>
      </vt:variant>
      <vt:variant>
        <vt:lpwstr>_Toc274581585</vt:lpwstr>
      </vt:variant>
      <vt:variant>
        <vt:i4>1835067</vt:i4>
      </vt:variant>
      <vt:variant>
        <vt:i4>4271</vt:i4>
      </vt:variant>
      <vt:variant>
        <vt:i4>0</vt:i4>
      </vt:variant>
      <vt:variant>
        <vt:i4>5</vt:i4>
      </vt:variant>
      <vt:variant>
        <vt:lpwstr/>
      </vt:variant>
      <vt:variant>
        <vt:lpwstr>_Toc274581584</vt:lpwstr>
      </vt:variant>
      <vt:variant>
        <vt:i4>1835067</vt:i4>
      </vt:variant>
      <vt:variant>
        <vt:i4>4265</vt:i4>
      </vt:variant>
      <vt:variant>
        <vt:i4>0</vt:i4>
      </vt:variant>
      <vt:variant>
        <vt:i4>5</vt:i4>
      </vt:variant>
      <vt:variant>
        <vt:lpwstr/>
      </vt:variant>
      <vt:variant>
        <vt:lpwstr>_Toc274581583</vt:lpwstr>
      </vt:variant>
      <vt:variant>
        <vt:i4>1835067</vt:i4>
      </vt:variant>
      <vt:variant>
        <vt:i4>4259</vt:i4>
      </vt:variant>
      <vt:variant>
        <vt:i4>0</vt:i4>
      </vt:variant>
      <vt:variant>
        <vt:i4>5</vt:i4>
      </vt:variant>
      <vt:variant>
        <vt:lpwstr/>
      </vt:variant>
      <vt:variant>
        <vt:lpwstr>_Toc274581582</vt:lpwstr>
      </vt:variant>
      <vt:variant>
        <vt:i4>1835067</vt:i4>
      </vt:variant>
      <vt:variant>
        <vt:i4>4253</vt:i4>
      </vt:variant>
      <vt:variant>
        <vt:i4>0</vt:i4>
      </vt:variant>
      <vt:variant>
        <vt:i4>5</vt:i4>
      </vt:variant>
      <vt:variant>
        <vt:lpwstr/>
      </vt:variant>
      <vt:variant>
        <vt:lpwstr>_Toc274581581</vt:lpwstr>
      </vt:variant>
      <vt:variant>
        <vt:i4>1835067</vt:i4>
      </vt:variant>
      <vt:variant>
        <vt:i4>4247</vt:i4>
      </vt:variant>
      <vt:variant>
        <vt:i4>0</vt:i4>
      </vt:variant>
      <vt:variant>
        <vt:i4>5</vt:i4>
      </vt:variant>
      <vt:variant>
        <vt:lpwstr/>
      </vt:variant>
      <vt:variant>
        <vt:lpwstr>_Toc274581580</vt:lpwstr>
      </vt:variant>
      <vt:variant>
        <vt:i4>1245243</vt:i4>
      </vt:variant>
      <vt:variant>
        <vt:i4>4241</vt:i4>
      </vt:variant>
      <vt:variant>
        <vt:i4>0</vt:i4>
      </vt:variant>
      <vt:variant>
        <vt:i4>5</vt:i4>
      </vt:variant>
      <vt:variant>
        <vt:lpwstr/>
      </vt:variant>
      <vt:variant>
        <vt:lpwstr>_Toc274581579</vt:lpwstr>
      </vt:variant>
      <vt:variant>
        <vt:i4>1245243</vt:i4>
      </vt:variant>
      <vt:variant>
        <vt:i4>4235</vt:i4>
      </vt:variant>
      <vt:variant>
        <vt:i4>0</vt:i4>
      </vt:variant>
      <vt:variant>
        <vt:i4>5</vt:i4>
      </vt:variant>
      <vt:variant>
        <vt:lpwstr/>
      </vt:variant>
      <vt:variant>
        <vt:lpwstr>_Toc274581578</vt:lpwstr>
      </vt:variant>
      <vt:variant>
        <vt:i4>1245243</vt:i4>
      </vt:variant>
      <vt:variant>
        <vt:i4>4229</vt:i4>
      </vt:variant>
      <vt:variant>
        <vt:i4>0</vt:i4>
      </vt:variant>
      <vt:variant>
        <vt:i4>5</vt:i4>
      </vt:variant>
      <vt:variant>
        <vt:lpwstr/>
      </vt:variant>
      <vt:variant>
        <vt:lpwstr>_Toc274581577</vt:lpwstr>
      </vt:variant>
      <vt:variant>
        <vt:i4>1245243</vt:i4>
      </vt:variant>
      <vt:variant>
        <vt:i4>4223</vt:i4>
      </vt:variant>
      <vt:variant>
        <vt:i4>0</vt:i4>
      </vt:variant>
      <vt:variant>
        <vt:i4>5</vt:i4>
      </vt:variant>
      <vt:variant>
        <vt:lpwstr/>
      </vt:variant>
      <vt:variant>
        <vt:lpwstr>_Toc274581576</vt:lpwstr>
      </vt:variant>
      <vt:variant>
        <vt:i4>1245243</vt:i4>
      </vt:variant>
      <vt:variant>
        <vt:i4>4217</vt:i4>
      </vt:variant>
      <vt:variant>
        <vt:i4>0</vt:i4>
      </vt:variant>
      <vt:variant>
        <vt:i4>5</vt:i4>
      </vt:variant>
      <vt:variant>
        <vt:lpwstr/>
      </vt:variant>
      <vt:variant>
        <vt:lpwstr>_Toc274581575</vt:lpwstr>
      </vt:variant>
      <vt:variant>
        <vt:i4>1245243</vt:i4>
      </vt:variant>
      <vt:variant>
        <vt:i4>4211</vt:i4>
      </vt:variant>
      <vt:variant>
        <vt:i4>0</vt:i4>
      </vt:variant>
      <vt:variant>
        <vt:i4>5</vt:i4>
      </vt:variant>
      <vt:variant>
        <vt:lpwstr/>
      </vt:variant>
      <vt:variant>
        <vt:lpwstr>_Toc274581574</vt:lpwstr>
      </vt:variant>
      <vt:variant>
        <vt:i4>1245243</vt:i4>
      </vt:variant>
      <vt:variant>
        <vt:i4>4205</vt:i4>
      </vt:variant>
      <vt:variant>
        <vt:i4>0</vt:i4>
      </vt:variant>
      <vt:variant>
        <vt:i4>5</vt:i4>
      </vt:variant>
      <vt:variant>
        <vt:lpwstr/>
      </vt:variant>
      <vt:variant>
        <vt:lpwstr>_Toc274581573</vt:lpwstr>
      </vt:variant>
      <vt:variant>
        <vt:i4>1245243</vt:i4>
      </vt:variant>
      <vt:variant>
        <vt:i4>4199</vt:i4>
      </vt:variant>
      <vt:variant>
        <vt:i4>0</vt:i4>
      </vt:variant>
      <vt:variant>
        <vt:i4>5</vt:i4>
      </vt:variant>
      <vt:variant>
        <vt:lpwstr/>
      </vt:variant>
      <vt:variant>
        <vt:lpwstr>_Toc274581572</vt:lpwstr>
      </vt:variant>
      <vt:variant>
        <vt:i4>1245243</vt:i4>
      </vt:variant>
      <vt:variant>
        <vt:i4>4193</vt:i4>
      </vt:variant>
      <vt:variant>
        <vt:i4>0</vt:i4>
      </vt:variant>
      <vt:variant>
        <vt:i4>5</vt:i4>
      </vt:variant>
      <vt:variant>
        <vt:lpwstr/>
      </vt:variant>
      <vt:variant>
        <vt:lpwstr>_Toc274581571</vt:lpwstr>
      </vt:variant>
      <vt:variant>
        <vt:i4>1245243</vt:i4>
      </vt:variant>
      <vt:variant>
        <vt:i4>4187</vt:i4>
      </vt:variant>
      <vt:variant>
        <vt:i4>0</vt:i4>
      </vt:variant>
      <vt:variant>
        <vt:i4>5</vt:i4>
      </vt:variant>
      <vt:variant>
        <vt:lpwstr/>
      </vt:variant>
      <vt:variant>
        <vt:lpwstr>_Toc274581570</vt:lpwstr>
      </vt:variant>
      <vt:variant>
        <vt:i4>1179707</vt:i4>
      </vt:variant>
      <vt:variant>
        <vt:i4>4181</vt:i4>
      </vt:variant>
      <vt:variant>
        <vt:i4>0</vt:i4>
      </vt:variant>
      <vt:variant>
        <vt:i4>5</vt:i4>
      </vt:variant>
      <vt:variant>
        <vt:lpwstr/>
      </vt:variant>
      <vt:variant>
        <vt:lpwstr>_Toc274581569</vt:lpwstr>
      </vt:variant>
      <vt:variant>
        <vt:i4>1179707</vt:i4>
      </vt:variant>
      <vt:variant>
        <vt:i4>4175</vt:i4>
      </vt:variant>
      <vt:variant>
        <vt:i4>0</vt:i4>
      </vt:variant>
      <vt:variant>
        <vt:i4>5</vt:i4>
      </vt:variant>
      <vt:variant>
        <vt:lpwstr/>
      </vt:variant>
      <vt:variant>
        <vt:lpwstr>_Toc274581568</vt:lpwstr>
      </vt:variant>
      <vt:variant>
        <vt:i4>1179707</vt:i4>
      </vt:variant>
      <vt:variant>
        <vt:i4>4169</vt:i4>
      </vt:variant>
      <vt:variant>
        <vt:i4>0</vt:i4>
      </vt:variant>
      <vt:variant>
        <vt:i4>5</vt:i4>
      </vt:variant>
      <vt:variant>
        <vt:lpwstr/>
      </vt:variant>
      <vt:variant>
        <vt:lpwstr>_Toc274581567</vt:lpwstr>
      </vt:variant>
      <vt:variant>
        <vt:i4>1179707</vt:i4>
      </vt:variant>
      <vt:variant>
        <vt:i4>4163</vt:i4>
      </vt:variant>
      <vt:variant>
        <vt:i4>0</vt:i4>
      </vt:variant>
      <vt:variant>
        <vt:i4>5</vt:i4>
      </vt:variant>
      <vt:variant>
        <vt:lpwstr/>
      </vt:variant>
      <vt:variant>
        <vt:lpwstr>_Toc274581566</vt:lpwstr>
      </vt:variant>
      <vt:variant>
        <vt:i4>1179707</vt:i4>
      </vt:variant>
      <vt:variant>
        <vt:i4>4157</vt:i4>
      </vt:variant>
      <vt:variant>
        <vt:i4>0</vt:i4>
      </vt:variant>
      <vt:variant>
        <vt:i4>5</vt:i4>
      </vt:variant>
      <vt:variant>
        <vt:lpwstr/>
      </vt:variant>
      <vt:variant>
        <vt:lpwstr>_Toc274581565</vt:lpwstr>
      </vt:variant>
      <vt:variant>
        <vt:i4>1179707</vt:i4>
      </vt:variant>
      <vt:variant>
        <vt:i4>4151</vt:i4>
      </vt:variant>
      <vt:variant>
        <vt:i4>0</vt:i4>
      </vt:variant>
      <vt:variant>
        <vt:i4>5</vt:i4>
      </vt:variant>
      <vt:variant>
        <vt:lpwstr/>
      </vt:variant>
      <vt:variant>
        <vt:lpwstr>_Toc274581564</vt:lpwstr>
      </vt:variant>
      <vt:variant>
        <vt:i4>1179707</vt:i4>
      </vt:variant>
      <vt:variant>
        <vt:i4>4145</vt:i4>
      </vt:variant>
      <vt:variant>
        <vt:i4>0</vt:i4>
      </vt:variant>
      <vt:variant>
        <vt:i4>5</vt:i4>
      </vt:variant>
      <vt:variant>
        <vt:lpwstr/>
      </vt:variant>
      <vt:variant>
        <vt:lpwstr>_Toc274581563</vt:lpwstr>
      </vt:variant>
      <vt:variant>
        <vt:i4>1179707</vt:i4>
      </vt:variant>
      <vt:variant>
        <vt:i4>4139</vt:i4>
      </vt:variant>
      <vt:variant>
        <vt:i4>0</vt:i4>
      </vt:variant>
      <vt:variant>
        <vt:i4>5</vt:i4>
      </vt:variant>
      <vt:variant>
        <vt:lpwstr/>
      </vt:variant>
      <vt:variant>
        <vt:lpwstr>_Toc274581562</vt:lpwstr>
      </vt:variant>
      <vt:variant>
        <vt:i4>1179707</vt:i4>
      </vt:variant>
      <vt:variant>
        <vt:i4>4133</vt:i4>
      </vt:variant>
      <vt:variant>
        <vt:i4>0</vt:i4>
      </vt:variant>
      <vt:variant>
        <vt:i4>5</vt:i4>
      </vt:variant>
      <vt:variant>
        <vt:lpwstr/>
      </vt:variant>
      <vt:variant>
        <vt:lpwstr>_Toc274581561</vt:lpwstr>
      </vt:variant>
      <vt:variant>
        <vt:i4>1179707</vt:i4>
      </vt:variant>
      <vt:variant>
        <vt:i4>4127</vt:i4>
      </vt:variant>
      <vt:variant>
        <vt:i4>0</vt:i4>
      </vt:variant>
      <vt:variant>
        <vt:i4>5</vt:i4>
      </vt:variant>
      <vt:variant>
        <vt:lpwstr/>
      </vt:variant>
      <vt:variant>
        <vt:lpwstr>_Toc274581560</vt:lpwstr>
      </vt:variant>
      <vt:variant>
        <vt:i4>1114171</vt:i4>
      </vt:variant>
      <vt:variant>
        <vt:i4>4121</vt:i4>
      </vt:variant>
      <vt:variant>
        <vt:i4>0</vt:i4>
      </vt:variant>
      <vt:variant>
        <vt:i4>5</vt:i4>
      </vt:variant>
      <vt:variant>
        <vt:lpwstr/>
      </vt:variant>
      <vt:variant>
        <vt:lpwstr>_Toc274581559</vt:lpwstr>
      </vt:variant>
      <vt:variant>
        <vt:i4>1114171</vt:i4>
      </vt:variant>
      <vt:variant>
        <vt:i4>4115</vt:i4>
      </vt:variant>
      <vt:variant>
        <vt:i4>0</vt:i4>
      </vt:variant>
      <vt:variant>
        <vt:i4>5</vt:i4>
      </vt:variant>
      <vt:variant>
        <vt:lpwstr/>
      </vt:variant>
      <vt:variant>
        <vt:lpwstr>_Toc274581558</vt:lpwstr>
      </vt:variant>
      <vt:variant>
        <vt:i4>1114171</vt:i4>
      </vt:variant>
      <vt:variant>
        <vt:i4>4109</vt:i4>
      </vt:variant>
      <vt:variant>
        <vt:i4>0</vt:i4>
      </vt:variant>
      <vt:variant>
        <vt:i4>5</vt:i4>
      </vt:variant>
      <vt:variant>
        <vt:lpwstr/>
      </vt:variant>
      <vt:variant>
        <vt:lpwstr>_Toc274581557</vt:lpwstr>
      </vt:variant>
      <vt:variant>
        <vt:i4>1114171</vt:i4>
      </vt:variant>
      <vt:variant>
        <vt:i4>4103</vt:i4>
      </vt:variant>
      <vt:variant>
        <vt:i4>0</vt:i4>
      </vt:variant>
      <vt:variant>
        <vt:i4>5</vt:i4>
      </vt:variant>
      <vt:variant>
        <vt:lpwstr/>
      </vt:variant>
      <vt:variant>
        <vt:lpwstr>_Toc274581556</vt:lpwstr>
      </vt:variant>
      <vt:variant>
        <vt:i4>1114171</vt:i4>
      </vt:variant>
      <vt:variant>
        <vt:i4>4097</vt:i4>
      </vt:variant>
      <vt:variant>
        <vt:i4>0</vt:i4>
      </vt:variant>
      <vt:variant>
        <vt:i4>5</vt:i4>
      </vt:variant>
      <vt:variant>
        <vt:lpwstr/>
      </vt:variant>
      <vt:variant>
        <vt:lpwstr>_Toc274581555</vt:lpwstr>
      </vt:variant>
      <vt:variant>
        <vt:i4>1114171</vt:i4>
      </vt:variant>
      <vt:variant>
        <vt:i4>4091</vt:i4>
      </vt:variant>
      <vt:variant>
        <vt:i4>0</vt:i4>
      </vt:variant>
      <vt:variant>
        <vt:i4>5</vt:i4>
      </vt:variant>
      <vt:variant>
        <vt:lpwstr/>
      </vt:variant>
      <vt:variant>
        <vt:lpwstr>_Toc274581554</vt:lpwstr>
      </vt:variant>
      <vt:variant>
        <vt:i4>1114171</vt:i4>
      </vt:variant>
      <vt:variant>
        <vt:i4>4085</vt:i4>
      </vt:variant>
      <vt:variant>
        <vt:i4>0</vt:i4>
      </vt:variant>
      <vt:variant>
        <vt:i4>5</vt:i4>
      </vt:variant>
      <vt:variant>
        <vt:lpwstr/>
      </vt:variant>
      <vt:variant>
        <vt:lpwstr>_Toc274581553</vt:lpwstr>
      </vt:variant>
      <vt:variant>
        <vt:i4>1114171</vt:i4>
      </vt:variant>
      <vt:variant>
        <vt:i4>4079</vt:i4>
      </vt:variant>
      <vt:variant>
        <vt:i4>0</vt:i4>
      </vt:variant>
      <vt:variant>
        <vt:i4>5</vt:i4>
      </vt:variant>
      <vt:variant>
        <vt:lpwstr/>
      </vt:variant>
      <vt:variant>
        <vt:lpwstr>_Toc274581552</vt:lpwstr>
      </vt:variant>
      <vt:variant>
        <vt:i4>1114171</vt:i4>
      </vt:variant>
      <vt:variant>
        <vt:i4>4073</vt:i4>
      </vt:variant>
      <vt:variant>
        <vt:i4>0</vt:i4>
      </vt:variant>
      <vt:variant>
        <vt:i4>5</vt:i4>
      </vt:variant>
      <vt:variant>
        <vt:lpwstr/>
      </vt:variant>
      <vt:variant>
        <vt:lpwstr>_Toc274581551</vt:lpwstr>
      </vt:variant>
      <vt:variant>
        <vt:i4>1114171</vt:i4>
      </vt:variant>
      <vt:variant>
        <vt:i4>4067</vt:i4>
      </vt:variant>
      <vt:variant>
        <vt:i4>0</vt:i4>
      </vt:variant>
      <vt:variant>
        <vt:i4>5</vt:i4>
      </vt:variant>
      <vt:variant>
        <vt:lpwstr/>
      </vt:variant>
      <vt:variant>
        <vt:lpwstr>_Toc274581550</vt:lpwstr>
      </vt:variant>
      <vt:variant>
        <vt:i4>1048635</vt:i4>
      </vt:variant>
      <vt:variant>
        <vt:i4>4061</vt:i4>
      </vt:variant>
      <vt:variant>
        <vt:i4>0</vt:i4>
      </vt:variant>
      <vt:variant>
        <vt:i4>5</vt:i4>
      </vt:variant>
      <vt:variant>
        <vt:lpwstr/>
      </vt:variant>
      <vt:variant>
        <vt:lpwstr>_Toc274581549</vt:lpwstr>
      </vt:variant>
      <vt:variant>
        <vt:i4>1048635</vt:i4>
      </vt:variant>
      <vt:variant>
        <vt:i4>4055</vt:i4>
      </vt:variant>
      <vt:variant>
        <vt:i4>0</vt:i4>
      </vt:variant>
      <vt:variant>
        <vt:i4>5</vt:i4>
      </vt:variant>
      <vt:variant>
        <vt:lpwstr/>
      </vt:variant>
      <vt:variant>
        <vt:lpwstr>_Toc274581548</vt:lpwstr>
      </vt:variant>
      <vt:variant>
        <vt:i4>1048635</vt:i4>
      </vt:variant>
      <vt:variant>
        <vt:i4>4049</vt:i4>
      </vt:variant>
      <vt:variant>
        <vt:i4>0</vt:i4>
      </vt:variant>
      <vt:variant>
        <vt:i4>5</vt:i4>
      </vt:variant>
      <vt:variant>
        <vt:lpwstr/>
      </vt:variant>
      <vt:variant>
        <vt:lpwstr>_Toc274581547</vt:lpwstr>
      </vt:variant>
      <vt:variant>
        <vt:i4>1048635</vt:i4>
      </vt:variant>
      <vt:variant>
        <vt:i4>4043</vt:i4>
      </vt:variant>
      <vt:variant>
        <vt:i4>0</vt:i4>
      </vt:variant>
      <vt:variant>
        <vt:i4>5</vt:i4>
      </vt:variant>
      <vt:variant>
        <vt:lpwstr/>
      </vt:variant>
      <vt:variant>
        <vt:lpwstr>_Toc274581546</vt:lpwstr>
      </vt:variant>
      <vt:variant>
        <vt:i4>1048635</vt:i4>
      </vt:variant>
      <vt:variant>
        <vt:i4>4037</vt:i4>
      </vt:variant>
      <vt:variant>
        <vt:i4>0</vt:i4>
      </vt:variant>
      <vt:variant>
        <vt:i4>5</vt:i4>
      </vt:variant>
      <vt:variant>
        <vt:lpwstr/>
      </vt:variant>
      <vt:variant>
        <vt:lpwstr>_Toc274581545</vt:lpwstr>
      </vt:variant>
      <vt:variant>
        <vt:i4>1048635</vt:i4>
      </vt:variant>
      <vt:variant>
        <vt:i4>4031</vt:i4>
      </vt:variant>
      <vt:variant>
        <vt:i4>0</vt:i4>
      </vt:variant>
      <vt:variant>
        <vt:i4>5</vt:i4>
      </vt:variant>
      <vt:variant>
        <vt:lpwstr/>
      </vt:variant>
      <vt:variant>
        <vt:lpwstr>_Toc274581544</vt:lpwstr>
      </vt:variant>
      <vt:variant>
        <vt:i4>1048635</vt:i4>
      </vt:variant>
      <vt:variant>
        <vt:i4>4025</vt:i4>
      </vt:variant>
      <vt:variant>
        <vt:i4>0</vt:i4>
      </vt:variant>
      <vt:variant>
        <vt:i4>5</vt:i4>
      </vt:variant>
      <vt:variant>
        <vt:lpwstr/>
      </vt:variant>
      <vt:variant>
        <vt:lpwstr>_Toc274581543</vt:lpwstr>
      </vt:variant>
      <vt:variant>
        <vt:i4>1048635</vt:i4>
      </vt:variant>
      <vt:variant>
        <vt:i4>4019</vt:i4>
      </vt:variant>
      <vt:variant>
        <vt:i4>0</vt:i4>
      </vt:variant>
      <vt:variant>
        <vt:i4>5</vt:i4>
      </vt:variant>
      <vt:variant>
        <vt:lpwstr/>
      </vt:variant>
      <vt:variant>
        <vt:lpwstr>_Toc274581542</vt:lpwstr>
      </vt:variant>
      <vt:variant>
        <vt:i4>1048635</vt:i4>
      </vt:variant>
      <vt:variant>
        <vt:i4>4013</vt:i4>
      </vt:variant>
      <vt:variant>
        <vt:i4>0</vt:i4>
      </vt:variant>
      <vt:variant>
        <vt:i4>5</vt:i4>
      </vt:variant>
      <vt:variant>
        <vt:lpwstr/>
      </vt:variant>
      <vt:variant>
        <vt:lpwstr>_Toc274581541</vt:lpwstr>
      </vt:variant>
      <vt:variant>
        <vt:i4>1048635</vt:i4>
      </vt:variant>
      <vt:variant>
        <vt:i4>4007</vt:i4>
      </vt:variant>
      <vt:variant>
        <vt:i4>0</vt:i4>
      </vt:variant>
      <vt:variant>
        <vt:i4>5</vt:i4>
      </vt:variant>
      <vt:variant>
        <vt:lpwstr/>
      </vt:variant>
      <vt:variant>
        <vt:lpwstr>_Toc274581540</vt:lpwstr>
      </vt:variant>
      <vt:variant>
        <vt:i4>1507387</vt:i4>
      </vt:variant>
      <vt:variant>
        <vt:i4>4001</vt:i4>
      </vt:variant>
      <vt:variant>
        <vt:i4>0</vt:i4>
      </vt:variant>
      <vt:variant>
        <vt:i4>5</vt:i4>
      </vt:variant>
      <vt:variant>
        <vt:lpwstr/>
      </vt:variant>
      <vt:variant>
        <vt:lpwstr>_Toc274581539</vt:lpwstr>
      </vt:variant>
      <vt:variant>
        <vt:i4>1507387</vt:i4>
      </vt:variant>
      <vt:variant>
        <vt:i4>3995</vt:i4>
      </vt:variant>
      <vt:variant>
        <vt:i4>0</vt:i4>
      </vt:variant>
      <vt:variant>
        <vt:i4>5</vt:i4>
      </vt:variant>
      <vt:variant>
        <vt:lpwstr/>
      </vt:variant>
      <vt:variant>
        <vt:lpwstr>_Toc274581538</vt:lpwstr>
      </vt:variant>
      <vt:variant>
        <vt:i4>1507387</vt:i4>
      </vt:variant>
      <vt:variant>
        <vt:i4>3989</vt:i4>
      </vt:variant>
      <vt:variant>
        <vt:i4>0</vt:i4>
      </vt:variant>
      <vt:variant>
        <vt:i4>5</vt:i4>
      </vt:variant>
      <vt:variant>
        <vt:lpwstr/>
      </vt:variant>
      <vt:variant>
        <vt:lpwstr>_Toc274581537</vt:lpwstr>
      </vt:variant>
      <vt:variant>
        <vt:i4>1507387</vt:i4>
      </vt:variant>
      <vt:variant>
        <vt:i4>3983</vt:i4>
      </vt:variant>
      <vt:variant>
        <vt:i4>0</vt:i4>
      </vt:variant>
      <vt:variant>
        <vt:i4>5</vt:i4>
      </vt:variant>
      <vt:variant>
        <vt:lpwstr/>
      </vt:variant>
      <vt:variant>
        <vt:lpwstr>_Toc274581536</vt:lpwstr>
      </vt:variant>
      <vt:variant>
        <vt:i4>1507387</vt:i4>
      </vt:variant>
      <vt:variant>
        <vt:i4>3977</vt:i4>
      </vt:variant>
      <vt:variant>
        <vt:i4>0</vt:i4>
      </vt:variant>
      <vt:variant>
        <vt:i4>5</vt:i4>
      </vt:variant>
      <vt:variant>
        <vt:lpwstr/>
      </vt:variant>
      <vt:variant>
        <vt:lpwstr>_Toc274581535</vt:lpwstr>
      </vt:variant>
      <vt:variant>
        <vt:i4>1507387</vt:i4>
      </vt:variant>
      <vt:variant>
        <vt:i4>3971</vt:i4>
      </vt:variant>
      <vt:variant>
        <vt:i4>0</vt:i4>
      </vt:variant>
      <vt:variant>
        <vt:i4>5</vt:i4>
      </vt:variant>
      <vt:variant>
        <vt:lpwstr/>
      </vt:variant>
      <vt:variant>
        <vt:lpwstr>_Toc274581534</vt:lpwstr>
      </vt:variant>
      <vt:variant>
        <vt:i4>1507387</vt:i4>
      </vt:variant>
      <vt:variant>
        <vt:i4>3965</vt:i4>
      </vt:variant>
      <vt:variant>
        <vt:i4>0</vt:i4>
      </vt:variant>
      <vt:variant>
        <vt:i4>5</vt:i4>
      </vt:variant>
      <vt:variant>
        <vt:lpwstr/>
      </vt:variant>
      <vt:variant>
        <vt:lpwstr>_Toc274581533</vt:lpwstr>
      </vt:variant>
      <vt:variant>
        <vt:i4>1507387</vt:i4>
      </vt:variant>
      <vt:variant>
        <vt:i4>3959</vt:i4>
      </vt:variant>
      <vt:variant>
        <vt:i4>0</vt:i4>
      </vt:variant>
      <vt:variant>
        <vt:i4>5</vt:i4>
      </vt:variant>
      <vt:variant>
        <vt:lpwstr/>
      </vt:variant>
      <vt:variant>
        <vt:lpwstr>_Toc274581532</vt:lpwstr>
      </vt:variant>
      <vt:variant>
        <vt:i4>1507387</vt:i4>
      </vt:variant>
      <vt:variant>
        <vt:i4>3953</vt:i4>
      </vt:variant>
      <vt:variant>
        <vt:i4>0</vt:i4>
      </vt:variant>
      <vt:variant>
        <vt:i4>5</vt:i4>
      </vt:variant>
      <vt:variant>
        <vt:lpwstr/>
      </vt:variant>
      <vt:variant>
        <vt:lpwstr>_Toc274581531</vt:lpwstr>
      </vt:variant>
      <vt:variant>
        <vt:i4>1507387</vt:i4>
      </vt:variant>
      <vt:variant>
        <vt:i4>3947</vt:i4>
      </vt:variant>
      <vt:variant>
        <vt:i4>0</vt:i4>
      </vt:variant>
      <vt:variant>
        <vt:i4>5</vt:i4>
      </vt:variant>
      <vt:variant>
        <vt:lpwstr/>
      </vt:variant>
      <vt:variant>
        <vt:lpwstr>_Toc274581530</vt:lpwstr>
      </vt:variant>
      <vt:variant>
        <vt:i4>1441851</vt:i4>
      </vt:variant>
      <vt:variant>
        <vt:i4>3941</vt:i4>
      </vt:variant>
      <vt:variant>
        <vt:i4>0</vt:i4>
      </vt:variant>
      <vt:variant>
        <vt:i4>5</vt:i4>
      </vt:variant>
      <vt:variant>
        <vt:lpwstr/>
      </vt:variant>
      <vt:variant>
        <vt:lpwstr>_Toc274581529</vt:lpwstr>
      </vt:variant>
      <vt:variant>
        <vt:i4>1441851</vt:i4>
      </vt:variant>
      <vt:variant>
        <vt:i4>3935</vt:i4>
      </vt:variant>
      <vt:variant>
        <vt:i4>0</vt:i4>
      </vt:variant>
      <vt:variant>
        <vt:i4>5</vt:i4>
      </vt:variant>
      <vt:variant>
        <vt:lpwstr/>
      </vt:variant>
      <vt:variant>
        <vt:lpwstr>_Toc274581528</vt:lpwstr>
      </vt:variant>
      <vt:variant>
        <vt:i4>1441851</vt:i4>
      </vt:variant>
      <vt:variant>
        <vt:i4>3929</vt:i4>
      </vt:variant>
      <vt:variant>
        <vt:i4>0</vt:i4>
      </vt:variant>
      <vt:variant>
        <vt:i4>5</vt:i4>
      </vt:variant>
      <vt:variant>
        <vt:lpwstr/>
      </vt:variant>
      <vt:variant>
        <vt:lpwstr>_Toc274581527</vt:lpwstr>
      </vt:variant>
      <vt:variant>
        <vt:i4>1441851</vt:i4>
      </vt:variant>
      <vt:variant>
        <vt:i4>3923</vt:i4>
      </vt:variant>
      <vt:variant>
        <vt:i4>0</vt:i4>
      </vt:variant>
      <vt:variant>
        <vt:i4>5</vt:i4>
      </vt:variant>
      <vt:variant>
        <vt:lpwstr/>
      </vt:variant>
      <vt:variant>
        <vt:lpwstr>_Toc274581526</vt:lpwstr>
      </vt:variant>
      <vt:variant>
        <vt:i4>1441851</vt:i4>
      </vt:variant>
      <vt:variant>
        <vt:i4>3917</vt:i4>
      </vt:variant>
      <vt:variant>
        <vt:i4>0</vt:i4>
      </vt:variant>
      <vt:variant>
        <vt:i4>5</vt:i4>
      </vt:variant>
      <vt:variant>
        <vt:lpwstr/>
      </vt:variant>
      <vt:variant>
        <vt:lpwstr>_Toc274581525</vt:lpwstr>
      </vt:variant>
      <vt:variant>
        <vt:i4>1441851</vt:i4>
      </vt:variant>
      <vt:variant>
        <vt:i4>3911</vt:i4>
      </vt:variant>
      <vt:variant>
        <vt:i4>0</vt:i4>
      </vt:variant>
      <vt:variant>
        <vt:i4>5</vt:i4>
      </vt:variant>
      <vt:variant>
        <vt:lpwstr/>
      </vt:variant>
      <vt:variant>
        <vt:lpwstr>_Toc274581524</vt:lpwstr>
      </vt:variant>
      <vt:variant>
        <vt:i4>1441851</vt:i4>
      </vt:variant>
      <vt:variant>
        <vt:i4>3905</vt:i4>
      </vt:variant>
      <vt:variant>
        <vt:i4>0</vt:i4>
      </vt:variant>
      <vt:variant>
        <vt:i4>5</vt:i4>
      </vt:variant>
      <vt:variant>
        <vt:lpwstr/>
      </vt:variant>
      <vt:variant>
        <vt:lpwstr>_Toc274581523</vt:lpwstr>
      </vt:variant>
      <vt:variant>
        <vt:i4>1441851</vt:i4>
      </vt:variant>
      <vt:variant>
        <vt:i4>3899</vt:i4>
      </vt:variant>
      <vt:variant>
        <vt:i4>0</vt:i4>
      </vt:variant>
      <vt:variant>
        <vt:i4>5</vt:i4>
      </vt:variant>
      <vt:variant>
        <vt:lpwstr/>
      </vt:variant>
      <vt:variant>
        <vt:lpwstr>_Toc274581522</vt:lpwstr>
      </vt:variant>
      <vt:variant>
        <vt:i4>1441851</vt:i4>
      </vt:variant>
      <vt:variant>
        <vt:i4>3893</vt:i4>
      </vt:variant>
      <vt:variant>
        <vt:i4>0</vt:i4>
      </vt:variant>
      <vt:variant>
        <vt:i4>5</vt:i4>
      </vt:variant>
      <vt:variant>
        <vt:lpwstr/>
      </vt:variant>
      <vt:variant>
        <vt:lpwstr>_Toc274581521</vt:lpwstr>
      </vt:variant>
      <vt:variant>
        <vt:i4>1441851</vt:i4>
      </vt:variant>
      <vt:variant>
        <vt:i4>3887</vt:i4>
      </vt:variant>
      <vt:variant>
        <vt:i4>0</vt:i4>
      </vt:variant>
      <vt:variant>
        <vt:i4>5</vt:i4>
      </vt:variant>
      <vt:variant>
        <vt:lpwstr/>
      </vt:variant>
      <vt:variant>
        <vt:lpwstr>_Toc274581520</vt:lpwstr>
      </vt:variant>
      <vt:variant>
        <vt:i4>1376315</vt:i4>
      </vt:variant>
      <vt:variant>
        <vt:i4>3881</vt:i4>
      </vt:variant>
      <vt:variant>
        <vt:i4>0</vt:i4>
      </vt:variant>
      <vt:variant>
        <vt:i4>5</vt:i4>
      </vt:variant>
      <vt:variant>
        <vt:lpwstr/>
      </vt:variant>
      <vt:variant>
        <vt:lpwstr>_Toc274581519</vt:lpwstr>
      </vt:variant>
      <vt:variant>
        <vt:i4>1376315</vt:i4>
      </vt:variant>
      <vt:variant>
        <vt:i4>3875</vt:i4>
      </vt:variant>
      <vt:variant>
        <vt:i4>0</vt:i4>
      </vt:variant>
      <vt:variant>
        <vt:i4>5</vt:i4>
      </vt:variant>
      <vt:variant>
        <vt:lpwstr/>
      </vt:variant>
      <vt:variant>
        <vt:lpwstr>_Toc274581518</vt:lpwstr>
      </vt:variant>
      <vt:variant>
        <vt:i4>1376315</vt:i4>
      </vt:variant>
      <vt:variant>
        <vt:i4>3869</vt:i4>
      </vt:variant>
      <vt:variant>
        <vt:i4>0</vt:i4>
      </vt:variant>
      <vt:variant>
        <vt:i4>5</vt:i4>
      </vt:variant>
      <vt:variant>
        <vt:lpwstr/>
      </vt:variant>
      <vt:variant>
        <vt:lpwstr>_Toc274581517</vt:lpwstr>
      </vt:variant>
      <vt:variant>
        <vt:i4>1376315</vt:i4>
      </vt:variant>
      <vt:variant>
        <vt:i4>3863</vt:i4>
      </vt:variant>
      <vt:variant>
        <vt:i4>0</vt:i4>
      </vt:variant>
      <vt:variant>
        <vt:i4>5</vt:i4>
      </vt:variant>
      <vt:variant>
        <vt:lpwstr/>
      </vt:variant>
      <vt:variant>
        <vt:lpwstr>_Toc274581516</vt:lpwstr>
      </vt:variant>
      <vt:variant>
        <vt:i4>1376315</vt:i4>
      </vt:variant>
      <vt:variant>
        <vt:i4>3857</vt:i4>
      </vt:variant>
      <vt:variant>
        <vt:i4>0</vt:i4>
      </vt:variant>
      <vt:variant>
        <vt:i4>5</vt:i4>
      </vt:variant>
      <vt:variant>
        <vt:lpwstr/>
      </vt:variant>
      <vt:variant>
        <vt:lpwstr>_Toc274581515</vt:lpwstr>
      </vt:variant>
      <vt:variant>
        <vt:i4>1376315</vt:i4>
      </vt:variant>
      <vt:variant>
        <vt:i4>3851</vt:i4>
      </vt:variant>
      <vt:variant>
        <vt:i4>0</vt:i4>
      </vt:variant>
      <vt:variant>
        <vt:i4>5</vt:i4>
      </vt:variant>
      <vt:variant>
        <vt:lpwstr/>
      </vt:variant>
      <vt:variant>
        <vt:lpwstr>_Toc274581514</vt:lpwstr>
      </vt:variant>
      <vt:variant>
        <vt:i4>1376315</vt:i4>
      </vt:variant>
      <vt:variant>
        <vt:i4>3845</vt:i4>
      </vt:variant>
      <vt:variant>
        <vt:i4>0</vt:i4>
      </vt:variant>
      <vt:variant>
        <vt:i4>5</vt:i4>
      </vt:variant>
      <vt:variant>
        <vt:lpwstr/>
      </vt:variant>
      <vt:variant>
        <vt:lpwstr>_Toc274581513</vt:lpwstr>
      </vt:variant>
      <vt:variant>
        <vt:i4>1376315</vt:i4>
      </vt:variant>
      <vt:variant>
        <vt:i4>3839</vt:i4>
      </vt:variant>
      <vt:variant>
        <vt:i4>0</vt:i4>
      </vt:variant>
      <vt:variant>
        <vt:i4>5</vt:i4>
      </vt:variant>
      <vt:variant>
        <vt:lpwstr/>
      </vt:variant>
      <vt:variant>
        <vt:lpwstr>_Toc274581512</vt:lpwstr>
      </vt:variant>
      <vt:variant>
        <vt:i4>1376315</vt:i4>
      </vt:variant>
      <vt:variant>
        <vt:i4>3833</vt:i4>
      </vt:variant>
      <vt:variant>
        <vt:i4>0</vt:i4>
      </vt:variant>
      <vt:variant>
        <vt:i4>5</vt:i4>
      </vt:variant>
      <vt:variant>
        <vt:lpwstr/>
      </vt:variant>
      <vt:variant>
        <vt:lpwstr>_Toc274581511</vt:lpwstr>
      </vt:variant>
      <vt:variant>
        <vt:i4>1376315</vt:i4>
      </vt:variant>
      <vt:variant>
        <vt:i4>3827</vt:i4>
      </vt:variant>
      <vt:variant>
        <vt:i4>0</vt:i4>
      </vt:variant>
      <vt:variant>
        <vt:i4>5</vt:i4>
      </vt:variant>
      <vt:variant>
        <vt:lpwstr/>
      </vt:variant>
      <vt:variant>
        <vt:lpwstr>_Toc274581510</vt:lpwstr>
      </vt:variant>
      <vt:variant>
        <vt:i4>1310779</vt:i4>
      </vt:variant>
      <vt:variant>
        <vt:i4>3821</vt:i4>
      </vt:variant>
      <vt:variant>
        <vt:i4>0</vt:i4>
      </vt:variant>
      <vt:variant>
        <vt:i4>5</vt:i4>
      </vt:variant>
      <vt:variant>
        <vt:lpwstr/>
      </vt:variant>
      <vt:variant>
        <vt:lpwstr>_Toc274581509</vt:lpwstr>
      </vt:variant>
      <vt:variant>
        <vt:i4>1310779</vt:i4>
      </vt:variant>
      <vt:variant>
        <vt:i4>3815</vt:i4>
      </vt:variant>
      <vt:variant>
        <vt:i4>0</vt:i4>
      </vt:variant>
      <vt:variant>
        <vt:i4>5</vt:i4>
      </vt:variant>
      <vt:variant>
        <vt:lpwstr/>
      </vt:variant>
      <vt:variant>
        <vt:lpwstr>_Toc274581508</vt:lpwstr>
      </vt:variant>
      <vt:variant>
        <vt:i4>1310779</vt:i4>
      </vt:variant>
      <vt:variant>
        <vt:i4>3809</vt:i4>
      </vt:variant>
      <vt:variant>
        <vt:i4>0</vt:i4>
      </vt:variant>
      <vt:variant>
        <vt:i4>5</vt:i4>
      </vt:variant>
      <vt:variant>
        <vt:lpwstr/>
      </vt:variant>
      <vt:variant>
        <vt:lpwstr>_Toc274581507</vt:lpwstr>
      </vt:variant>
      <vt:variant>
        <vt:i4>1310779</vt:i4>
      </vt:variant>
      <vt:variant>
        <vt:i4>3803</vt:i4>
      </vt:variant>
      <vt:variant>
        <vt:i4>0</vt:i4>
      </vt:variant>
      <vt:variant>
        <vt:i4>5</vt:i4>
      </vt:variant>
      <vt:variant>
        <vt:lpwstr/>
      </vt:variant>
      <vt:variant>
        <vt:lpwstr>_Toc274581506</vt:lpwstr>
      </vt:variant>
      <vt:variant>
        <vt:i4>1310779</vt:i4>
      </vt:variant>
      <vt:variant>
        <vt:i4>3797</vt:i4>
      </vt:variant>
      <vt:variant>
        <vt:i4>0</vt:i4>
      </vt:variant>
      <vt:variant>
        <vt:i4>5</vt:i4>
      </vt:variant>
      <vt:variant>
        <vt:lpwstr/>
      </vt:variant>
      <vt:variant>
        <vt:lpwstr>_Toc274581505</vt:lpwstr>
      </vt:variant>
      <vt:variant>
        <vt:i4>1310779</vt:i4>
      </vt:variant>
      <vt:variant>
        <vt:i4>3791</vt:i4>
      </vt:variant>
      <vt:variant>
        <vt:i4>0</vt:i4>
      </vt:variant>
      <vt:variant>
        <vt:i4>5</vt:i4>
      </vt:variant>
      <vt:variant>
        <vt:lpwstr/>
      </vt:variant>
      <vt:variant>
        <vt:lpwstr>_Toc274581504</vt:lpwstr>
      </vt:variant>
      <vt:variant>
        <vt:i4>1310779</vt:i4>
      </vt:variant>
      <vt:variant>
        <vt:i4>3785</vt:i4>
      </vt:variant>
      <vt:variant>
        <vt:i4>0</vt:i4>
      </vt:variant>
      <vt:variant>
        <vt:i4>5</vt:i4>
      </vt:variant>
      <vt:variant>
        <vt:lpwstr/>
      </vt:variant>
      <vt:variant>
        <vt:lpwstr>_Toc274581503</vt:lpwstr>
      </vt:variant>
      <vt:variant>
        <vt:i4>1310779</vt:i4>
      </vt:variant>
      <vt:variant>
        <vt:i4>3779</vt:i4>
      </vt:variant>
      <vt:variant>
        <vt:i4>0</vt:i4>
      </vt:variant>
      <vt:variant>
        <vt:i4>5</vt:i4>
      </vt:variant>
      <vt:variant>
        <vt:lpwstr/>
      </vt:variant>
      <vt:variant>
        <vt:lpwstr>_Toc274581502</vt:lpwstr>
      </vt:variant>
      <vt:variant>
        <vt:i4>1310779</vt:i4>
      </vt:variant>
      <vt:variant>
        <vt:i4>3773</vt:i4>
      </vt:variant>
      <vt:variant>
        <vt:i4>0</vt:i4>
      </vt:variant>
      <vt:variant>
        <vt:i4>5</vt:i4>
      </vt:variant>
      <vt:variant>
        <vt:lpwstr/>
      </vt:variant>
      <vt:variant>
        <vt:lpwstr>_Toc274581501</vt:lpwstr>
      </vt:variant>
      <vt:variant>
        <vt:i4>1310779</vt:i4>
      </vt:variant>
      <vt:variant>
        <vt:i4>3767</vt:i4>
      </vt:variant>
      <vt:variant>
        <vt:i4>0</vt:i4>
      </vt:variant>
      <vt:variant>
        <vt:i4>5</vt:i4>
      </vt:variant>
      <vt:variant>
        <vt:lpwstr/>
      </vt:variant>
      <vt:variant>
        <vt:lpwstr>_Toc274581500</vt:lpwstr>
      </vt:variant>
      <vt:variant>
        <vt:i4>1900602</vt:i4>
      </vt:variant>
      <vt:variant>
        <vt:i4>3761</vt:i4>
      </vt:variant>
      <vt:variant>
        <vt:i4>0</vt:i4>
      </vt:variant>
      <vt:variant>
        <vt:i4>5</vt:i4>
      </vt:variant>
      <vt:variant>
        <vt:lpwstr/>
      </vt:variant>
      <vt:variant>
        <vt:lpwstr>_Toc274581499</vt:lpwstr>
      </vt:variant>
      <vt:variant>
        <vt:i4>1900602</vt:i4>
      </vt:variant>
      <vt:variant>
        <vt:i4>3755</vt:i4>
      </vt:variant>
      <vt:variant>
        <vt:i4>0</vt:i4>
      </vt:variant>
      <vt:variant>
        <vt:i4>5</vt:i4>
      </vt:variant>
      <vt:variant>
        <vt:lpwstr/>
      </vt:variant>
      <vt:variant>
        <vt:lpwstr>_Toc274581498</vt:lpwstr>
      </vt:variant>
      <vt:variant>
        <vt:i4>1900602</vt:i4>
      </vt:variant>
      <vt:variant>
        <vt:i4>3749</vt:i4>
      </vt:variant>
      <vt:variant>
        <vt:i4>0</vt:i4>
      </vt:variant>
      <vt:variant>
        <vt:i4>5</vt:i4>
      </vt:variant>
      <vt:variant>
        <vt:lpwstr/>
      </vt:variant>
      <vt:variant>
        <vt:lpwstr>_Toc274581497</vt:lpwstr>
      </vt:variant>
      <vt:variant>
        <vt:i4>1900602</vt:i4>
      </vt:variant>
      <vt:variant>
        <vt:i4>3743</vt:i4>
      </vt:variant>
      <vt:variant>
        <vt:i4>0</vt:i4>
      </vt:variant>
      <vt:variant>
        <vt:i4>5</vt:i4>
      </vt:variant>
      <vt:variant>
        <vt:lpwstr/>
      </vt:variant>
      <vt:variant>
        <vt:lpwstr>_Toc274581496</vt:lpwstr>
      </vt:variant>
      <vt:variant>
        <vt:i4>1900602</vt:i4>
      </vt:variant>
      <vt:variant>
        <vt:i4>3737</vt:i4>
      </vt:variant>
      <vt:variant>
        <vt:i4>0</vt:i4>
      </vt:variant>
      <vt:variant>
        <vt:i4>5</vt:i4>
      </vt:variant>
      <vt:variant>
        <vt:lpwstr/>
      </vt:variant>
      <vt:variant>
        <vt:lpwstr>_Toc274581495</vt:lpwstr>
      </vt:variant>
      <vt:variant>
        <vt:i4>1900602</vt:i4>
      </vt:variant>
      <vt:variant>
        <vt:i4>3731</vt:i4>
      </vt:variant>
      <vt:variant>
        <vt:i4>0</vt:i4>
      </vt:variant>
      <vt:variant>
        <vt:i4>5</vt:i4>
      </vt:variant>
      <vt:variant>
        <vt:lpwstr/>
      </vt:variant>
      <vt:variant>
        <vt:lpwstr>_Toc274581494</vt:lpwstr>
      </vt:variant>
      <vt:variant>
        <vt:i4>1900602</vt:i4>
      </vt:variant>
      <vt:variant>
        <vt:i4>3725</vt:i4>
      </vt:variant>
      <vt:variant>
        <vt:i4>0</vt:i4>
      </vt:variant>
      <vt:variant>
        <vt:i4>5</vt:i4>
      </vt:variant>
      <vt:variant>
        <vt:lpwstr/>
      </vt:variant>
      <vt:variant>
        <vt:lpwstr>_Toc274581493</vt:lpwstr>
      </vt:variant>
      <vt:variant>
        <vt:i4>1900602</vt:i4>
      </vt:variant>
      <vt:variant>
        <vt:i4>3719</vt:i4>
      </vt:variant>
      <vt:variant>
        <vt:i4>0</vt:i4>
      </vt:variant>
      <vt:variant>
        <vt:i4>5</vt:i4>
      </vt:variant>
      <vt:variant>
        <vt:lpwstr/>
      </vt:variant>
      <vt:variant>
        <vt:lpwstr>_Toc274581492</vt:lpwstr>
      </vt:variant>
      <vt:variant>
        <vt:i4>1900602</vt:i4>
      </vt:variant>
      <vt:variant>
        <vt:i4>3713</vt:i4>
      </vt:variant>
      <vt:variant>
        <vt:i4>0</vt:i4>
      </vt:variant>
      <vt:variant>
        <vt:i4>5</vt:i4>
      </vt:variant>
      <vt:variant>
        <vt:lpwstr/>
      </vt:variant>
      <vt:variant>
        <vt:lpwstr>_Toc274581491</vt:lpwstr>
      </vt:variant>
      <vt:variant>
        <vt:i4>1900602</vt:i4>
      </vt:variant>
      <vt:variant>
        <vt:i4>3707</vt:i4>
      </vt:variant>
      <vt:variant>
        <vt:i4>0</vt:i4>
      </vt:variant>
      <vt:variant>
        <vt:i4>5</vt:i4>
      </vt:variant>
      <vt:variant>
        <vt:lpwstr/>
      </vt:variant>
      <vt:variant>
        <vt:lpwstr>_Toc274581490</vt:lpwstr>
      </vt:variant>
      <vt:variant>
        <vt:i4>1835066</vt:i4>
      </vt:variant>
      <vt:variant>
        <vt:i4>3701</vt:i4>
      </vt:variant>
      <vt:variant>
        <vt:i4>0</vt:i4>
      </vt:variant>
      <vt:variant>
        <vt:i4>5</vt:i4>
      </vt:variant>
      <vt:variant>
        <vt:lpwstr/>
      </vt:variant>
      <vt:variant>
        <vt:lpwstr>_Toc274581489</vt:lpwstr>
      </vt:variant>
      <vt:variant>
        <vt:i4>1835066</vt:i4>
      </vt:variant>
      <vt:variant>
        <vt:i4>3695</vt:i4>
      </vt:variant>
      <vt:variant>
        <vt:i4>0</vt:i4>
      </vt:variant>
      <vt:variant>
        <vt:i4>5</vt:i4>
      </vt:variant>
      <vt:variant>
        <vt:lpwstr/>
      </vt:variant>
      <vt:variant>
        <vt:lpwstr>_Toc274581488</vt:lpwstr>
      </vt:variant>
      <vt:variant>
        <vt:i4>1835066</vt:i4>
      </vt:variant>
      <vt:variant>
        <vt:i4>3689</vt:i4>
      </vt:variant>
      <vt:variant>
        <vt:i4>0</vt:i4>
      </vt:variant>
      <vt:variant>
        <vt:i4>5</vt:i4>
      </vt:variant>
      <vt:variant>
        <vt:lpwstr/>
      </vt:variant>
      <vt:variant>
        <vt:lpwstr>_Toc274581487</vt:lpwstr>
      </vt:variant>
      <vt:variant>
        <vt:i4>1835066</vt:i4>
      </vt:variant>
      <vt:variant>
        <vt:i4>3683</vt:i4>
      </vt:variant>
      <vt:variant>
        <vt:i4>0</vt:i4>
      </vt:variant>
      <vt:variant>
        <vt:i4>5</vt:i4>
      </vt:variant>
      <vt:variant>
        <vt:lpwstr/>
      </vt:variant>
      <vt:variant>
        <vt:lpwstr>_Toc274581486</vt:lpwstr>
      </vt:variant>
      <vt:variant>
        <vt:i4>1835066</vt:i4>
      </vt:variant>
      <vt:variant>
        <vt:i4>3677</vt:i4>
      </vt:variant>
      <vt:variant>
        <vt:i4>0</vt:i4>
      </vt:variant>
      <vt:variant>
        <vt:i4>5</vt:i4>
      </vt:variant>
      <vt:variant>
        <vt:lpwstr/>
      </vt:variant>
      <vt:variant>
        <vt:lpwstr>_Toc274581485</vt:lpwstr>
      </vt:variant>
      <vt:variant>
        <vt:i4>1835066</vt:i4>
      </vt:variant>
      <vt:variant>
        <vt:i4>3671</vt:i4>
      </vt:variant>
      <vt:variant>
        <vt:i4>0</vt:i4>
      </vt:variant>
      <vt:variant>
        <vt:i4>5</vt:i4>
      </vt:variant>
      <vt:variant>
        <vt:lpwstr/>
      </vt:variant>
      <vt:variant>
        <vt:lpwstr>_Toc274581484</vt:lpwstr>
      </vt:variant>
      <vt:variant>
        <vt:i4>1835066</vt:i4>
      </vt:variant>
      <vt:variant>
        <vt:i4>3665</vt:i4>
      </vt:variant>
      <vt:variant>
        <vt:i4>0</vt:i4>
      </vt:variant>
      <vt:variant>
        <vt:i4>5</vt:i4>
      </vt:variant>
      <vt:variant>
        <vt:lpwstr/>
      </vt:variant>
      <vt:variant>
        <vt:lpwstr>_Toc274581483</vt:lpwstr>
      </vt:variant>
      <vt:variant>
        <vt:i4>1835066</vt:i4>
      </vt:variant>
      <vt:variant>
        <vt:i4>3659</vt:i4>
      </vt:variant>
      <vt:variant>
        <vt:i4>0</vt:i4>
      </vt:variant>
      <vt:variant>
        <vt:i4>5</vt:i4>
      </vt:variant>
      <vt:variant>
        <vt:lpwstr/>
      </vt:variant>
      <vt:variant>
        <vt:lpwstr>_Toc274581482</vt:lpwstr>
      </vt:variant>
      <vt:variant>
        <vt:i4>1835066</vt:i4>
      </vt:variant>
      <vt:variant>
        <vt:i4>3653</vt:i4>
      </vt:variant>
      <vt:variant>
        <vt:i4>0</vt:i4>
      </vt:variant>
      <vt:variant>
        <vt:i4>5</vt:i4>
      </vt:variant>
      <vt:variant>
        <vt:lpwstr/>
      </vt:variant>
      <vt:variant>
        <vt:lpwstr>_Toc274581481</vt:lpwstr>
      </vt:variant>
      <vt:variant>
        <vt:i4>1835066</vt:i4>
      </vt:variant>
      <vt:variant>
        <vt:i4>3647</vt:i4>
      </vt:variant>
      <vt:variant>
        <vt:i4>0</vt:i4>
      </vt:variant>
      <vt:variant>
        <vt:i4>5</vt:i4>
      </vt:variant>
      <vt:variant>
        <vt:lpwstr/>
      </vt:variant>
      <vt:variant>
        <vt:lpwstr>_Toc274581480</vt:lpwstr>
      </vt:variant>
      <vt:variant>
        <vt:i4>1245242</vt:i4>
      </vt:variant>
      <vt:variant>
        <vt:i4>3641</vt:i4>
      </vt:variant>
      <vt:variant>
        <vt:i4>0</vt:i4>
      </vt:variant>
      <vt:variant>
        <vt:i4>5</vt:i4>
      </vt:variant>
      <vt:variant>
        <vt:lpwstr/>
      </vt:variant>
      <vt:variant>
        <vt:lpwstr>_Toc274581479</vt:lpwstr>
      </vt:variant>
      <vt:variant>
        <vt:i4>1245242</vt:i4>
      </vt:variant>
      <vt:variant>
        <vt:i4>3635</vt:i4>
      </vt:variant>
      <vt:variant>
        <vt:i4>0</vt:i4>
      </vt:variant>
      <vt:variant>
        <vt:i4>5</vt:i4>
      </vt:variant>
      <vt:variant>
        <vt:lpwstr/>
      </vt:variant>
      <vt:variant>
        <vt:lpwstr>_Toc274581478</vt:lpwstr>
      </vt:variant>
      <vt:variant>
        <vt:i4>1245242</vt:i4>
      </vt:variant>
      <vt:variant>
        <vt:i4>3629</vt:i4>
      </vt:variant>
      <vt:variant>
        <vt:i4>0</vt:i4>
      </vt:variant>
      <vt:variant>
        <vt:i4>5</vt:i4>
      </vt:variant>
      <vt:variant>
        <vt:lpwstr/>
      </vt:variant>
      <vt:variant>
        <vt:lpwstr>_Toc274581477</vt:lpwstr>
      </vt:variant>
      <vt:variant>
        <vt:i4>1245242</vt:i4>
      </vt:variant>
      <vt:variant>
        <vt:i4>3623</vt:i4>
      </vt:variant>
      <vt:variant>
        <vt:i4>0</vt:i4>
      </vt:variant>
      <vt:variant>
        <vt:i4>5</vt:i4>
      </vt:variant>
      <vt:variant>
        <vt:lpwstr/>
      </vt:variant>
      <vt:variant>
        <vt:lpwstr>_Toc274581476</vt:lpwstr>
      </vt:variant>
      <vt:variant>
        <vt:i4>1245242</vt:i4>
      </vt:variant>
      <vt:variant>
        <vt:i4>3617</vt:i4>
      </vt:variant>
      <vt:variant>
        <vt:i4>0</vt:i4>
      </vt:variant>
      <vt:variant>
        <vt:i4>5</vt:i4>
      </vt:variant>
      <vt:variant>
        <vt:lpwstr/>
      </vt:variant>
      <vt:variant>
        <vt:lpwstr>_Toc274581475</vt:lpwstr>
      </vt:variant>
      <vt:variant>
        <vt:i4>1245242</vt:i4>
      </vt:variant>
      <vt:variant>
        <vt:i4>3611</vt:i4>
      </vt:variant>
      <vt:variant>
        <vt:i4>0</vt:i4>
      </vt:variant>
      <vt:variant>
        <vt:i4>5</vt:i4>
      </vt:variant>
      <vt:variant>
        <vt:lpwstr/>
      </vt:variant>
      <vt:variant>
        <vt:lpwstr>_Toc274581474</vt:lpwstr>
      </vt:variant>
      <vt:variant>
        <vt:i4>1245242</vt:i4>
      </vt:variant>
      <vt:variant>
        <vt:i4>3605</vt:i4>
      </vt:variant>
      <vt:variant>
        <vt:i4>0</vt:i4>
      </vt:variant>
      <vt:variant>
        <vt:i4>5</vt:i4>
      </vt:variant>
      <vt:variant>
        <vt:lpwstr/>
      </vt:variant>
      <vt:variant>
        <vt:lpwstr>_Toc274581473</vt:lpwstr>
      </vt:variant>
      <vt:variant>
        <vt:i4>1245242</vt:i4>
      </vt:variant>
      <vt:variant>
        <vt:i4>3599</vt:i4>
      </vt:variant>
      <vt:variant>
        <vt:i4>0</vt:i4>
      </vt:variant>
      <vt:variant>
        <vt:i4>5</vt:i4>
      </vt:variant>
      <vt:variant>
        <vt:lpwstr/>
      </vt:variant>
      <vt:variant>
        <vt:lpwstr>_Toc274581472</vt:lpwstr>
      </vt:variant>
      <vt:variant>
        <vt:i4>1245242</vt:i4>
      </vt:variant>
      <vt:variant>
        <vt:i4>3593</vt:i4>
      </vt:variant>
      <vt:variant>
        <vt:i4>0</vt:i4>
      </vt:variant>
      <vt:variant>
        <vt:i4>5</vt:i4>
      </vt:variant>
      <vt:variant>
        <vt:lpwstr/>
      </vt:variant>
      <vt:variant>
        <vt:lpwstr>_Toc274581471</vt:lpwstr>
      </vt:variant>
      <vt:variant>
        <vt:i4>1245242</vt:i4>
      </vt:variant>
      <vt:variant>
        <vt:i4>3587</vt:i4>
      </vt:variant>
      <vt:variant>
        <vt:i4>0</vt:i4>
      </vt:variant>
      <vt:variant>
        <vt:i4>5</vt:i4>
      </vt:variant>
      <vt:variant>
        <vt:lpwstr/>
      </vt:variant>
      <vt:variant>
        <vt:lpwstr>_Toc274581470</vt:lpwstr>
      </vt:variant>
      <vt:variant>
        <vt:i4>1179706</vt:i4>
      </vt:variant>
      <vt:variant>
        <vt:i4>3581</vt:i4>
      </vt:variant>
      <vt:variant>
        <vt:i4>0</vt:i4>
      </vt:variant>
      <vt:variant>
        <vt:i4>5</vt:i4>
      </vt:variant>
      <vt:variant>
        <vt:lpwstr/>
      </vt:variant>
      <vt:variant>
        <vt:lpwstr>_Toc274581469</vt:lpwstr>
      </vt:variant>
      <vt:variant>
        <vt:i4>1179706</vt:i4>
      </vt:variant>
      <vt:variant>
        <vt:i4>3575</vt:i4>
      </vt:variant>
      <vt:variant>
        <vt:i4>0</vt:i4>
      </vt:variant>
      <vt:variant>
        <vt:i4>5</vt:i4>
      </vt:variant>
      <vt:variant>
        <vt:lpwstr/>
      </vt:variant>
      <vt:variant>
        <vt:lpwstr>_Toc274581468</vt:lpwstr>
      </vt:variant>
      <vt:variant>
        <vt:i4>1179706</vt:i4>
      </vt:variant>
      <vt:variant>
        <vt:i4>3569</vt:i4>
      </vt:variant>
      <vt:variant>
        <vt:i4>0</vt:i4>
      </vt:variant>
      <vt:variant>
        <vt:i4>5</vt:i4>
      </vt:variant>
      <vt:variant>
        <vt:lpwstr/>
      </vt:variant>
      <vt:variant>
        <vt:lpwstr>_Toc274581467</vt:lpwstr>
      </vt:variant>
      <vt:variant>
        <vt:i4>1179706</vt:i4>
      </vt:variant>
      <vt:variant>
        <vt:i4>3563</vt:i4>
      </vt:variant>
      <vt:variant>
        <vt:i4>0</vt:i4>
      </vt:variant>
      <vt:variant>
        <vt:i4>5</vt:i4>
      </vt:variant>
      <vt:variant>
        <vt:lpwstr/>
      </vt:variant>
      <vt:variant>
        <vt:lpwstr>_Toc274581466</vt:lpwstr>
      </vt:variant>
      <vt:variant>
        <vt:i4>1179706</vt:i4>
      </vt:variant>
      <vt:variant>
        <vt:i4>3557</vt:i4>
      </vt:variant>
      <vt:variant>
        <vt:i4>0</vt:i4>
      </vt:variant>
      <vt:variant>
        <vt:i4>5</vt:i4>
      </vt:variant>
      <vt:variant>
        <vt:lpwstr/>
      </vt:variant>
      <vt:variant>
        <vt:lpwstr>_Toc274581465</vt:lpwstr>
      </vt:variant>
      <vt:variant>
        <vt:i4>1179706</vt:i4>
      </vt:variant>
      <vt:variant>
        <vt:i4>3551</vt:i4>
      </vt:variant>
      <vt:variant>
        <vt:i4>0</vt:i4>
      </vt:variant>
      <vt:variant>
        <vt:i4>5</vt:i4>
      </vt:variant>
      <vt:variant>
        <vt:lpwstr/>
      </vt:variant>
      <vt:variant>
        <vt:lpwstr>_Toc274581464</vt:lpwstr>
      </vt:variant>
      <vt:variant>
        <vt:i4>1179706</vt:i4>
      </vt:variant>
      <vt:variant>
        <vt:i4>3545</vt:i4>
      </vt:variant>
      <vt:variant>
        <vt:i4>0</vt:i4>
      </vt:variant>
      <vt:variant>
        <vt:i4>5</vt:i4>
      </vt:variant>
      <vt:variant>
        <vt:lpwstr/>
      </vt:variant>
      <vt:variant>
        <vt:lpwstr>_Toc274581463</vt:lpwstr>
      </vt:variant>
      <vt:variant>
        <vt:i4>1179706</vt:i4>
      </vt:variant>
      <vt:variant>
        <vt:i4>3539</vt:i4>
      </vt:variant>
      <vt:variant>
        <vt:i4>0</vt:i4>
      </vt:variant>
      <vt:variant>
        <vt:i4>5</vt:i4>
      </vt:variant>
      <vt:variant>
        <vt:lpwstr/>
      </vt:variant>
      <vt:variant>
        <vt:lpwstr>_Toc274581462</vt:lpwstr>
      </vt:variant>
      <vt:variant>
        <vt:i4>1179706</vt:i4>
      </vt:variant>
      <vt:variant>
        <vt:i4>3533</vt:i4>
      </vt:variant>
      <vt:variant>
        <vt:i4>0</vt:i4>
      </vt:variant>
      <vt:variant>
        <vt:i4>5</vt:i4>
      </vt:variant>
      <vt:variant>
        <vt:lpwstr/>
      </vt:variant>
      <vt:variant>
        <vt:lpwstr>_Toc274581461</vt:lpwstr>
      </vt:variant>
      <vt:variant>
        <vt:i4>1179706</vt:i4>
      </vt:variant>
      <vt:variant>
        <vt:i4>3527</vt:i4>
      </vt:variant>
      <vt:variant>
        <vt:i4>0</vt:i4>
      </vt:variant>
      <vt:variant>
        <vt:i4>5</vt:i4>
      </vt:variant>
      <vt:variant>
        <vt:lpwstr/>
      </vt:variant>
      <vt:variant>
        <vt:lpwstr>_Toc274581460</vt:lpwstr>
      </vt:variant>
      <vt:variant>
        <vt:i4>1114170</vt:i4>
      </vt:variant>
      <vt:variant>
        <vt:i4>3521</vt:i4>
      </vt:variant>
      <vt:variant>
        <vt:i4>0</vt:i4>
      </vt:variant>
      <vt:variant>
        <vt:i4>5</vt:i4>
      </vt:variant>
      <vt:variant>
        <vt:lpwstr/>
      </vt:variant>
      <vt:variant>
        <vt:lpwstr>_Toc274581459</vt:lpwstr>
      </vt:variant>
      <vt:variant>
        <vt:i4>1114170</vt:i4>
      </vt:variant>
      <vt:variant>
        <vt:i4>3515</vt:i4>
      </vt:variant>
      <vt:variant>
        <vt:i4>0</vt:i4>
      </vt:variant>
      <vt:variant>
        <vt:i4>5</vt:i4>
      </vt:variant>
      <vt:variant>
        <vt:lpwstr/>
      </vt:variant>
      <vt:variant>
        <vt:lpwstr>_Toc274581458</vt:lpwstr>
      </vt:variant>
      <vt:variant>
        <vt:i4>1114170</vt:i4>
      </vt:variant>
      <vt:variant>
        <vt:i4>3509</vt:i4>
      </vt:variant>
      <vt:variant>
        <vt:i4>0</vt:i4>
      </vt:variant>
      <vt:variant>
        <vt:i4>5</vt:i4>
      </vt:variant>
      <vt:variant>
        <vt:lpwstr/>
      </vt:variant>
      <vt:variant>
        <vt:lpwstr>_Toc274581457</vt:lpwstr>
      </vt:variant>
      <vt:variant>
        <vt:i4>1114170</vt:i4>
      </vt:variant>
      <vt:variant>
        <vt:i4>3503</vt:i4>
      </vt:variant>
      <vt:variant>
        <vt:i4>0</vt:i4>
      </vt:variant>
      <vt:variant>
        <vt:i4>5</vt:i4>
      </vt:variant>
      <vt:variant>
        <vt:lpwstr/>
      </vt:variant>
      <vt:variant>
        <vt:lpwstr>_Toc274581456</vt:lpwstr>
      </vt:variant>
      <vt:variant>
        <vt:i4>1114170</vt:i4>
      </vt:variant>
      <vt:variant>
        <vt:i4>3497</vt:i4>
      </vt:variant>
      <vt:variant>
        <vt:i4>0</vt:i4>
      </vt:variant>
      <vt:variant>
        <vt:i4>5</vt:i4>
      </vt:variant>
      <vt:variant>
        <vt:lpwstr/>
      </vt:variant>
      <vt:variant>
        <vt:lpwstr>_Toc274581455</vt:lpwstr>
      </vt:variant>
      <vt:variant>
        <vt:i4>1114170</vt:i4>
      </vt:variant>
      <vt:variant>
        <vt:i4>3491</vt:i4>
      </vt:variant>
      <vt:variant>
        <vt:i4>0</vt:i4>
      </vt:variant>
      <vt:variant>
        <vt:i4>5</vt:i4>
      </vt:variant>
      <vt:variant>
        <vt:lpwstr/>
      </vt:variant>
      <vt:variant>
        <vt:lpwstr>_Toc274581454</vt:lpwstr>
      </vt:variant>
      <vt:variant>
        <vt:i4>1114170</vt:i4>
      </vt:variant>
      <vt:variant>
        <vt:i4>3485</vt:i4>
      </vt:variant>
      <vt:variant>
        <vt:i4>0</vt:i4>
      </vt:variant>
      <vt:variant>
        <vt:i4>5</vt:i4>
      </vt:variant>
      <vt:variant>
        <vt:lpwstr/>
      </vt:variant>
      <vt:variant>
        <vt:lpwstr>_Toc274581453</vt:lpwstr>
      </vt:variant>
      <vt:variant>
        <vt:i4>1114170</vt:i4>
      </vt:variant>
      <vt:variant>
        <vt:i4>3479</vt:i4>
      </vt:variant>
      <vt:variant>
        <vt:i4>0</vt:i4>
      </vt:variant>
      <vt:variant>
        <vt:i4>5</vt:i4>
      </vt:variant>
      <vt:variant>
        <vt:lpwstr/>
      </vt:variant>
      <vt:variant>
        <vt:lpwstr>_Toc274581452</vt:lpwstr>
      </vt:variant>
      <vt:variant>
        <vt:i4>1114170</vt:i4>
      </vt:variant>
      <vt:variant>
        <vt:i4>3473</vt:i4>
      </vt:variant>
      <vt:variant>
        <vt:i4>0</vt:i4>
      </vt:variant>
      <vt:variant>
        <vt:i4>5</vt:i4>
      </vt:variant>
      <vt:variant>
        <vt:lpwstr/>
      </vt:variant>
      <vt:variant>
        <vt:lpwstr>_Toc274581451</vt:lpwstr>
      </vt:variant>
      <vt:variant>
        <vt:i4>1114170</vt:i4>
      </vt:variant>
      <vt:variant>
        <vt:i4>3467</vt:i4>
      </vt:variant>
      <vt:variant>
        <vt:i4>0</vt:i4>
      </vt:variant>
      <vt:variant>
        <vt:i4>5</vt:i4>
      </vt:variant>
      <vt:variant>
        <vt:lpwstr/>
      </vt:variant>
      <vt:variant>
        <vt:lpwstr>_Toc274581450</vt:lpwstr>
      </vt:variant>
      <vt:variant>
        <vt:i4>1048634</vt:i4>
      </vt:variant>
      <vt:variant>
        <vt:i4>3461</vt:i4>
      </vt:variant>
      <vt:variant>
        <vt:i4>0</vt:i4>
      </vt:variant>
      <vt:variant>
        <vt:i4>5</vt:i4>
      </vt:variant>
      <vt:variant>
        <vt:lpwstr/>
      </vt:variant>
      <vt:variant>
        <vt:lpwstr>_Toc274581449</vt:lpwstr>
      </vt:variant>
      <vt:variant>
        <vt:i4>1048634</vt:i4>
      </vt:variant>
      <vt:variant>
        <vt:i4>3455</vt:i4>
      </vt:variant>
      <vt:variant>
        <vt:i4>0</vt:i4>
      </vt:variant>
      <vt:variant>
        <vt:i4>5</vt:i4>
      </vt:variant>
      <vt:variant>
        <vt:lpwstr/>
      </vt:variant>
      <vt:variant>
        <vt:lpwstr>_Toc274581448</vt:lpwstr>
      </vt:variant>
      <vt:variant>
        <vt:i4>1048634</vt:i4>
      </vt:variant>
      <vt:variant>
        <vt:i4>3449</vt:i4>
      </vt:variant>
      <vt:variant>
        <vt:i4>0</vt:i4>
      </vt:variant>
      <vt:variant>
        <vt:i4>5</vt:i4>
      </vt:variant>
      <vt:variant>
        <vt:lpwstr/>
      </vt:variant>
      <vt:variant>
        <vt:lpwstr>_Toc274581447</vt:lpwstr>
      </vt:variant>
      <vt:variant>
        <vt:i4>1048634</vt:i4>
      </vt:variant>
      <vt:variant>
        <vt:i4>3443</vt:i4>
      </vt:variant>
      <vt:variant>
        <vt:i4>0</vt:i4>
      </vt:variant>
      <vt:variant>
        <vt:i4>5</vt:i4>
      </vt:variant>
      <vt:variant>
        <vt:lpwstr/>
      </vt:variant>
      <vt:variant>
        <vt:lpwstr>_Toc274581446</vt:lpwstr>
      </vt:variant>
      <vt:variant>
        <vt:i4>1048634</vt:i4>
      </vt:variant>
      <vt:variant>
        <vt:i4>3437</vt:i4>
      </vt:variant>
      <vt:variant>
        <vt:i4>0</vt:i4>
      </vt:variant>
      <vt:variant>
        <vt:i4>5</vt:i4>
      </vt:variant>
      <vt:variant>
        <vt:lpwstr/>
      </vt:variant>
      <vt:variant>
        <vt:lpwstr>_Toc274581445</vt:lpwstr>
      </vt:variant>
      <vt:variant>
        <vt:i4>1048634</vt:i4>
      </vt:variant>
      <vt:variant>
        <vt:i4>3431</vt:i4>
      </vt:variant>
      <vt:variant>
        <vt:i4>0</vt:i4>
      </vt:variant>
      <vt:variant>
        <vt:i4>5</vt:i4>
      </vt:variant>
      <vt:variant>
        <vt:lpwstr/>
      </vt:variant>
      <vt:variant>
        <vt:lpwstr>_Toc274581444</vt:lpwstr>
      </vt:variant>
      <vt:variant>
        <vt:i4>1048634</vt:i4>
      </vt:variant>
      <vt:variant>
        <vt:i4>3425</vt:i4>
      </vt:variant>
      <vt:variant>
        <vt:i4>0</vt:i4>
      </vt:variant>
      <vt:variant>
        <vt:i4>5</vt:i4>
      </vt:variant>
      <vt:variant>
        <vt:lpwstr/>
      </vt:variant>
      <vt:variant>
        <vt:lpwstr>_Toc274581443</vt:lpwstr>
      </vt:variant>
      <vt:variant>
        <vt:i4>1048634</vt:i4>
      </vt:variant>
      <vt:variant>
        <vt:i4>3419</vt:i4>
      </vt:variant>
      <vt:variant>
        <vt:i4>0</vt:i4>
      </vt:variant>
      <vt:variant>
        <vt:i4>5</vt:i4>
      </vt:variant>
      <vt:variant>
        <vt:lpwstr/>
      </vt:variant>
      <vt:variant>
        <vt:lpwstr>_Toc274581442</vt:lpwstr>
      </vt:variant>
      <vt:variant>
        <vt:i4>1048634</vt:i4>
      </vt:variant>
      <vt:variant>
        <vt:i4>3413</vt:i4>
      </vt:variant>
      <vt:variant>
        <vt:i4>0</vt:i4>
      </vt:variant>
      <vt:variant>
        <vt:i4>5</vt:i4>
      </vt:variant>
      <vt:variant>
        <vt:lpwstr/>
      </vt:variant>
      <vt:variant>
        <vt:lpwstr>_Toc274581441</vt:lpwstr>
      </vt:variant>
      <vt:variant>
        <vt:i4>1048634</vt:i4>
      </vt:variant>
      <vt:variant>
        <vt:i4>3407</vt:i4>
      </vt:variant>
      <vt:variant>
        <vt:i4>0</vt:i4>
      </vt:variant>
      <vt:variant>
        <vt:i4>5</vt:i4>
      </vt:variant>
      <vt:variant>
        <vt:lpwstr/>
      </vt:variant>
      <vt:variant>
        <vt:lpwstr>_Toc274581440</vt:lpwstr>
      </vt:variant>
      <vt:variant>
        <vt:i4>1507386</vt:i4>
      </vt:variant>
      <vt:variant>
        <vt:i4>3401</vt:i4>
      </vt:variant>
      <vt:variant>
        <vt:i4>0</vt:i4>
      </vt:variant>
      <vt:variant>
        <vt:i4>5</vt:i4>
      </vt:variant>
      <vt:variant>
        <vt:lpwstr/>
      </vt:variant>
      <vt:variant>
        <vt:lpwstr>_Toc274581439</vt:lpwstr>
      </vt:variant>
      <vt:variant>
        <vt:i4>1507386</vt:i4>
      </vt:variant>
      <vt:variant>
        <vt:i4>3395</vt:i4>
      </vt:variant>
      <vt:variant>
        <vt:i4>0</vt:i4>
      </vt:variant>
      <vt:variant>
        <vt:i4>5</vt:i4>
      </vt:variant>
      <vt:variant>
        <vt:lpwstr/>
      </vt:variant>
      <vt:variant>
        <vt:lpwstr>_Toc274581438</vt:lpwstr>
      </vt:variant>
      <vt:variant>
        <vt:i4>1507386</vt:i4>
      </vt:variant>
      <vt:variant>
        <vt:i4>3389</vt:i4>
      </vt:variant>
      <vt:variant>
        <vt:i4>0</vt:i4>
      </vt:variant>
      <vt:variant>
        <vt:i4>5</vt:i4>
      </vt:variant>
      <vt:variant>
        <vt:lpwstr/>
      </vt:variant>
      <vt:variant>
        <vt:lpwstr>_Toc274581437</vt:lpwstr>
      </vt:variant>
      <vt:variant>
        <vt:i4>1507386</vt:i4>
      </vt:variant>
      <vt:variant>
        <vt:i4>3383</vt:i4>
      </vt:variant>
      <vt:variant>
        <vt:i4>0</vt:i4>
      </vt:variant>
      <vt:variant>
        <vt:i4>5</vt:i4>
      </vt:variant>
      <vt:variant>
        <vt:lpwstr/>
      </vt:variant>
      <vt:variant>
        <vt:lpwstr>_Toc274581436</vt:lpwstr>
      </vt:variant>
      <vt:variant>
        <vt:i4>1507386</vt:i4>
      </vt:variant>
      <vt:variant>
        <vt:i4>3377</vt:i4>
      </vt:variant>
      <vt:variant>
        <vt:i4>0</vt:i4>
      </vt:variant>
      <vt:variant>
        <vt:i4>5</vt:i4>
      </vt:variant>
      <vt:variant>
        <vt:lpwstr/>
      </vt:variant>
      <vt:variant>
        <vt:lpwstr>_Toc274581435</vt:lpwstr>
      </vt:variant>
      <vt:variant>
        <vt:i4>1507386</vt:i4>
      </vt:variant>
      <vt:variant>
        <vt:i4>3371</vt:i4>
      </vt:variant>
      <vt:variant>
        <vt:i4>0</vt:i4>
      </vt:variant>
      <vt:variant>
        <vt:i4>5</vt:i4>
      </vt:variant>
      <vt:variant>
        <vt:lpwstr/>
      </vt:variant>
      <vt:variant>
        <vt:lpwstr>_Toc274581434</vt:lpwstr>
      </vt:variant>
      <vt:variant>
        <vt:i4>1507386</vt:i4>
      </vt:variant>
      <vt:variant>
        <vt:i4>3365</vt:i4>
      </vt:variant>
      <vt:variant>
        <vt:i4>0</vt:i4>
      </vt:variant>
      <vt:variant>
        <vt:i4>5</vt:i4>
      </vt:variant>
      <vt:variant>
        <vt:lpwstr/>
      </vt:variant>
      <vt:variant>
        <vt:lpwstr>_Toc274581433</vt:lpwstr>
      </vt:variant>
      <vt:variant>
        <vt:i4>1507386</vt:i4>
      </vt:variant>
      <vt:variant>
        <vt:i4>3359</vt:i4>
      </vt:variant>
      <vt:variant>
        <vt:i4>0</vt:i4>
      </vt:variant>
      <vt:variant>
        <vt:i4>5</vt:i4>
      </vt:variant>
      <vt:variant>
        <vt:lpwstr/>
      </vt:variant>
      <vt:variant>
        <vt:lpwstr>_Toc274581432</vt:lpwstr>
      </vt:variant>
      <vt:variant>
        <vt:i4>1507386</vt:i4>
      </vt:variant>
      <vt:variant>
        <vt:i4>3353</vt:i4>
      </vt:variant>
      <vt:variant>
        <vt:i4>0</vt:i4>
      </vt:variant>
      <vt:variant>
        <vt:i4>5</vt:i4>
      </vt:variant>
      <vt:variant>
        <vt:lpwstr/>
      </vt:variant>
      <vt:variant>
        <vt:lpwstr>_Toc274581431</vt:lpwstr>
      </vt:variant>
      <vt:variant>
        <vt:i4>1507386</vt:i4>
      </vt:variant>
      <vt:variant>
        <vt:i4>3347</vt:i4>
      </vt:variant>
      <vt:variant>
        <vt:i4>0</vt:i4>
      </vt:variant>
      <vt:variant>
        <vt:i4>5</vt:i4>
      </vt:variant>
      <vt:variant>
        <vt:lpwstr/>
      </vt:variant>
      <vt:variant>
        <vt:lpwstr>_Toc274581430</vt:lpwstr>
      </vt:variant>
      <vt:variant>
        <vt:i4>1441850</vt:i4>
      </vt:variant>
      <vt:variant>
        <vt:i4>3341</vt:i4>
      </vt:variant>
      <vt:variant>
        <vt:i4>0</vt:i4>
      </vt:variant>
      <vt:variant>
        <vt:i4>5</vt:i4>
      </vt:variant>
      <vt:variant>
        <vt:lpwstr/>
      </vt:variant>
      <vt:variant>
        <vt:lpwstr>_Toc274581429</vt:lpwstr>
      </vt:variant>
      <vt:variant>
        <vt:i4>1441850</vt:i4>
      </vt:variant>
      <vt:variant>
        <vt:i4>3335</vt:i4>
      </vt:variant>
      <vt:variant>
        <vt:i4>0</vt:i4>
      </vt:variant>
      <vt:variant>
        <vt:i4>5</vt:i4>
      </vt:variant>
      <vt:variant>
        <vt:lpwstr/>
      </vt:variant>
      <vt:variant>
        <vt:lpwstr>_Toc274581428</vt:lpwstr>
      </vt:variant>
      <vt:variant>
        <vt:i4>1441850</vt:i4>
      </vt:variant>
      <vt:variant>
        <vt:i4>3329</vt:i4>
      </vt:variant>
      <vt:variant>
        <vt:i4>0</vt:i4>
      </vt:variant>
      <vt:variant>
        <vt:i4>5</vt:i4>
      </vt:variant>
      <vt:variant>
        <vt:lpwstr/>
      </vt:variant>
      <vt:variant>
        <vt:lpwstr>_Toc274581427</vt:lpwstr>
      </vt:variant>
      <vt:variant>
        <vt:i4>1441850</vt:i4>
      </vt:variant>
      <vt:variant>
        <vt:i4>3323</vt:i4>
      </vt:variant>
      <vt:variant>
        <vt:i4>0</vt:i4>
      </vt:variant>
      <vt:variant>
        <vt:i4>5</vt:i4>
      </vt:variant>
      <vt:variant>
        <vt:lpwstr/>
      </vt:variant>
      <vt:variant>
        <vt:lpwstr>_Toc274581426</vt:lpwstr>
      </vt:variant>
      <vt:variant>
        <vt:i4>1441850</vt:i4>
      </vt:variant>
      <vt:variant>
        <vt:i4>3317</vt:i4>
      </vt:variant>
      <vt:variant>
        <vt:i4>0</vt:i4>
      </vt:variant>
      <vt:variant>
        <vt:i4>5</vt:i4>
      </vt:variant>
      <vt:variant>
        <vt:lpwstr/>
      </vt:variant>
      <vt:variant>
        <vt:lpwstr>_Toc274581425</vt:lpwstr>
      </vt:variant>
      <vt:variant>
        <vt:i4>1441850</vt:i4>
      </vt:variant>
      <vt:variant>
        <vt:i4>3311</vt:i4>
      </vt:variant>
      <vt:variant>
        <vt:i4>0</vt:i4>
      </vt:variant>
      <vt:variant>
        <vt:i4>5</vt:i4>
      </vt:variant>
      <vt:variant>
        <vt:lpwstr/>
      </vt:variant>
      <vt:variant>
        <vt:lpwstr>_Toc274581424</vt:lpwstr>
      </vt:variant>
      <vt:variant>
        <vt:i4>1441850</vt:i4>
      </vt:variant>
      <vt:variant>
        <vt:i4>3305</vt:i4>
      </vt:variant>
      <vt:variant>
        <vt:i4>0</vt:i4>
      </vt:variant>
      <vt:variant>
        <vt:i4>5</vt:i4>
      </vt:variant>
      <vt:variant>
        <vt:lpwstr/>
      </vt:variant>
      <vt:variant>
        <vt:lpwstr>_Toc274581423</vt:lpwstr>
      </vt:variant>
      <vt:variant>
        <vt:i4>1441850</vt:i4>
      </vt:variant>
      <vt:variant>
        <vt:i4>3299</vt:i4>
      </vt:variant>
      <vt:variant>
        <vt:i4>0</vt:i4>
      </vt:variant>
      <vt:variant>
        <vt:i4>5</vt:i4>
      </vt:variant>
      <vt:variant>
        <vt:lpwstr/>
      </vt:variant>
      <vt:variant>
        <vt:lpwstr>_Toc274581422</vt:lpwstr>
      </vt:variant>
      <vt:variant>
        <vt:i4>1441850</vt:i4>
      </vt:variant>
      <vt:variant>
        <vt:i4>3293</vt:i4>
      </vt:variant>
      <vt:variant>
        <vt:i4>0</vt:i4>
      </vt:variant>
      <vt:variant>
        <vt:i4>5</vt:i4>
      </vt:variant>
      <vt:variant>
        <vt:lpwstr/>
      </vt:variant>
      <vt:variant>
        <vt:lpwstr>_Toc274581421</vt:lpwstr>
      </vt:variant>
      <vt:variant>
        <vt:i4>1441850</vt:i4>
      </vt:variant>
      <vt:variant>
        <vt:i4>3287</vt:i4>
      </vt:variant>
      <vt:variant>
        <vt:i4>0</vt:i4>
      </vt:variant>
      <vt:variant>
        <vt:i4>5</vt:i4>
      </vt:variant>
      <vt:variant>
        <vt:lpwstr/>
      </vt:variant>
      <vt:variant>
        <vt:lpwstr>_Toc274581420</vt:lpwstr>
      </vt:variant>
      <vt:variant>
        <vt:i4>1376314</vt:i4>
      </vt:variant>
      <vt:variant>
        <vt:i4>3281</vt:i4>
      </vt:variant>
      <vt:variant>
        <vt:i4>0</vt:i4>
      </vt:variant>
      <vt:variant>
        <vt:i4>5</vt:i4>
      </vt:variant>
      <vt:variant>
        <vt:lpwstr/>
      </vt:variant>
      <vt:variant>
        <vt:lpwstr>_Toc274581419</vt:lpwstr>
      </vt:variant>
      <vt:variant>
        <vt:i4>1376314</vt:i4>
      </vt:variant>
      <vt:variant>
        <vt:i4>3275</vt:i4>
      </vt:variant>
      <vt:variant>
        <vt:i4>0</vt:i4>
      </vt:variant>
      <vt:variant>
        <vt:i4>5</vt:i4>
      </vt:variant>
      <vt:variant>
        <vt:lpwstr/>
      </vt:variant>
      <vt:variant>
        <vt:lpwstr>_Toc274581418</vt:lpwstr>
      </vt:variant>
      <vt:variant>
        <vt:i4>1376314</vt:i4>
      </vt:variant>
      <vt:variant>
        <vt:i4>3269</vt:i4>
      </vt:variant>
      <vt:variant>
        <vt:i4>0</vt:i4>
      </vt:variant>
      <vt:variant>
        <vt:i4>5</vt:i4>
      </vt:variant>
      <vt:variant>
        <vt:lpwstr/>
      </vt:variant>
      <vt:variant>
        <vt:lpwstr>_Toc274581417</vt:lpwstr>
      </vt:variant>
      <vt:variant>
        <vt:i4>1376314</vt:i4>
      </vt:variant>
      <vt:variant>
        <vt:i4>3263</vt:i4>
      </vt:variant>
      <vt:variant>
        <vt:i4>0</vt:i4>
      </vt:variant>
      <vt:variant>
        <vt:i4>5</vt:i4>
      </vt:variant>
      <vt:variant>
        <vt:lpwstr/>
      </vt:variant>
      <vt:variant>
        <vt:lpwstr>_Toc274581416</vt:lpwstr>
      </vt:variant>
      <vt:variant>
        <vt:i4>1376314</vt:i4>
      </vt:variant>
      <vt:variant>
        <vt:i4>3257</vt:i4>
      </vt:variant>
      <vt:variant>
        <vt:i4>0</vt:i4>
      </vt:variant>
      <vt:variant>
        <vt:i4>5</vt:i4>
      </vt:variant>
      <vt:variant>
        <vt:lpwstr/>
      </vt:variant>
      <vt:variant>
        <vt:lpwstr>_Toc274581415</vt:lpwstr>
      </vt:variant>
      <vt:variant>
        <vt:i4>1376314</vt:i4>
      </vt:variant>
      <vt:variant>
        <vt:i4>3251</vt:i4>
      </vt:variant>
      <vt:variant>
        <vt:i4>0</vt:i4>
      </vt:variant>
      <vt:variant>
        <vt:i4>5</vt:i4>
      </vt:variant>
      <vt:variant>
        <vt:lpwstr/>
      </vt:variant>
      <vt:variant>
        <vt:lpwstr>_Toc274581414</vt:lpwstr>
      </vt:variant>
      <vt:variant>
        <vt:i4>1376314</vt:i4>
      </vt:variant>
      <vt:variant>
        <vt:i4>3245</vt:i4>
      </vt:variant>
      <vt:variant>
        <vt:i4>0</vt:i4>
      </vt:variant>
      <vt:variant>
        <vt:i4>5</vt:i4>
      </vt:variant>
      <vt:variant>
        <vt:lpwstr/>
      </vt:variant>
      <vt:variant>
        <vt:lpwstr>_Toc274581413</vt:lpwstr>
      </vt:variant>
      <vt:variant>
        <vt:i4>1376314</vt:i4>
      </vt:variant>
      <vt:variant>
        <vt:i4>3239</vt:i4>
      </vt:variant>
      <vt:variant>
        <vt:i4>0</vt:i4>
      </vt:variant>
      <vt:variant>
        <vt:i4>5</vt:i4>
      </vt:variant>
      <vt:variant>
        <vt:lpwstr/>
      </vt:variant>
      <vt:variant>
        <vt:lpwstr>_Toc274581412</vt:lpwstr>
      </vt:variant>
      <vt:variant>
        <vt:i4>1376314</vt:i4>
      </vt:variant>
      <vt:variant>
        <vt:i4>3233</vt:i4>
      </vt:variant>
      <vt:variant>
        <vt:i4>0</vt:i4>
      </vt:variant>
      <vt:variant>
        <vt:i4>5</vt:i4>
      </vt:variant>
      <vt:variant>
        <vt:lpwstr/>
      </vt:variant>
      <vt:variant>
        <vt:lpwstr>_Toc274581411</vt:lpwstr>
      </vt:variant>
      <vt:variant>
        <vt:i4>1376314</vt:i4>
      </vt:variant>
      <vt:variant>
        <vt:i4>3227</vt:i4>
      </vt:variant>
      <vt:variant>
        <vt:i4>0</vt:i4>
      </vt:variant>
      <vt:variant>
        <vt:i4>5</vt:i4>
      </vt:variant>
      <vt:variant>
        <vt:lpwstr/>
      </vt:variant>
      <vt:variant>
        <vt:lpwstr>_Toc274581410</vt:lpwstr>
      </vt:variant>
      <vt:variant>
        <vt:i4>1310778</vt:i4>
      </vt:variant>
      <vt:variant>
        <vt:i4>3221</vt:i4>
      </vt:variant>
      <vt:variant>
        <vt:i4>0</vt:i4>
      </vt:variant>
      <vt:variant>
        <vt:i4>5</vt:i4>
      </vt:variant>
      <vt:variant>
        <vt:lpwstr/>
      </vt:variant>
      <vt:variant>
        <vt:lpwstr>_Toc274581409</vt:lpwstr>
      </vt:variant>
      <vt:variant>
        <vt:i4>1310778</vt:i4>
      </vt:variant>
      <vt:variant>
        <vt:i4>3215</vt:i4>
      </vt:variant>
      <vt:variant>
        <vt:i4>0</vt:i4>
      </vt:variant>
      <vt:variant>
        <vt:i4>5</vt:i4>
      </vt:variant>
      <vt:variant>
        <vt:lpwstr/>
      </vt:variant>
      <vt:variant>
        <vt:lpwstr>_Toc274581408</vt:lpwstr>
      </vt:variant>
      <vt:variant>
        <vt:i4>1310778</vt:i4>
      </vt:variant>
      <vt:variant>
        <vt:i4>3209</vt:i4>
      </vt:variant>
      <vt:variant>
        <vt:i4>0</vt:i4>
      </vt:variant>
      <vt:variant>
        <vt:i4>5</vt:i4>
      </vt:variant>
      <vt:variant>
        <vt:lpwstr/>
      </vt:variant>
      <vt:variant>
        <vt:lpwstr>_Toc274581407</vt:lpwstr>
      </vt:variant>
      <vt:variant>
        <vt:i4>1310778</vt:i4>
      </vt:variant>
      <vt:variant>
        <vt:i4>3203</vt:i4>
      </vt:variant>
      <vt:variant>
        <vt:i4>0</vt:i4>
      </vt:variant>
      <vt:variant>
        <vt:i4>5</vt:i4>
      </vt:variant>
      <vt:variant>
        <vt:lpwstr/>
      </vt:variant>
      <vt:variant>
        <vt:lpwstr>_Toc274581406</vt:lpwstr>
      </vt:variant>
      <vt:variant>
        <vt:i4>1310778</vt:i4>
      </vt:variant>
      <vt:variant>
        <vt:i4>3197</vt:i4>
      </vt:variant>
      <vt:variant>
        <vt:i4>0</vt:i4>
      </vt:variant>
      <vt:variant>
        <vt:i4>5</vt:i4>
      </vt:variant>
      <vt:variant>
        <vt:lpwstr/>
      </vt:variant>
      <vt:variant>
        <vt:lpwstr>_Toc274581405</vt:lpwstr>
      </vt:variant>
      <vt:variant>
        <vt:i4>1310778</vt:i4>
      </vt:variant>
      <vt:variant>
        <vt:i4>3191</vt:i4>
      </vt:variant>
      <vt:variant>
        <vt:i4>0</vt:i4>
      </vt:variant>
      <vt:variant>
        <vt:i4>5</vt:i4>
      </vt:variant>
      <vt:variant>
        <vt:lpwstr/>
      </vt:variant>
      <vt:variant>
        <vt:lpwstr>_Toc274581404</vt:lpwstr>
      </vt:variant>
      <vt:variant>
        <vt:i4>1310778</vt:i4>
      </vt:variant>
      <vt:variant>
        <vt:i4>3185</vt:i4>
      </vt:variant>
      <vt:variant>
        <vt:i4>0</vt:i4>
      </vt:variant>
      <vt:variant>
        <vt:i4>5</vt:i4>
      </vt:variant>
      <vt:variant>
        <vt:lpwstr/>
      </vt:variant>
      <vt:variant>
        <vt:lpwstr>_Toc274581403</vt:lpwstr>
      </vt:variant>
      <vt:variant>
        <vt:i4>1310778</vt:i4>
      </vt:variant>
      <vt:variant>
        <vt:i4>3179</vt:i4>
      </vt:variant>
      <vt:variant>
        <vt:i4>0</vt:i4>
      </vt:variant>
      <vt:variant>
        <vt:i4>5</vt:i4>
      </vt:variant>
      <vt:variant>
        <vt:lpwstr/>
      </vt:variant>
      <vt:variant>
        <vt:lpwstr>_Toc274581402</vt:lpwstr>
      </vt:variant>
      <vt:variant>
        <vt:i4>1310778</vt:i4>
      </vt:variant>
      <vt:variant>
        <vt:i4>3173</vt:i4>
      </vt:variant>
      <vt:variant>
        <vt:i4>0</vt:i4>
      </vt:variant>
      <vt:variant>
        <vt:i4>5</vt:i4>
      </vt:variant>
      <vt:variant>
        <vt:lpwstr/>
      </vt:variant>
      <vt:variant>
        <vt:lpwstr>_Toc274581401</vt:lpwstr>
      </vt:variant>
      <vt:variant>
        <vt:i4>1310778</vt:i4>
      </vt:variant>
      <vt:variant>
        <vt:i4>3167</vt:i4>
      </vt:variant>
      <vt:variant>
        <vt:i4>0</vt:i4>
      </vt:variant>
      <vt:variant>
        <vt:i4>5</vt:i4>
      </vt:variant>
      <vt:variant>
        <vt:lpwstr/>
      </vt:variant>
      <vt:variant>
        <vt:lpwstr>_Toc274581400</vt:lpwstr>
      </vt:variant>
      <vt:variant>
        <vt:i4>1900605</vt:i4>
      </vt:variant>
      <vt:variant>
        <vt:i4>3161</vt:i4>
      </vt:variant>
      <vt:variant>
        <vt:i4>0</vt:i4>
      </vt:variant>
      <vt:variant>
        <vt:i4>5</vt:i4>
      </vt:variant>
      <vt:variant>
        <vt:lpwstr/>
      </vt:variant>
      <vt:variant>
        <vt:lpwstr>_Toc274581399</vt:lpwstr>
      </vt:variant>
      <vt:variant>
        <vt:i4>1900605</vt:i4>
      </vt:variant>
      <vt:variant>
        <vt:i4>3155</vt:i4>
      </vt:variant>
      <vt:variant>
        <vt:i4>0</vt:i4>
      </vt:variant>
      <vt:variant>
        <vt:i4>5</vt:i4>
      </vt:variant>
      <vt:variant>
        <vt:lpwstr/>
      </vt:variant>
      <vt:variant>
        <vt:lpwstr>_Toc274581398</vt:lpwstr>
      </vt:variant>
      <vt:variant>
        <vt:i4>1900605</vt:i4>
      </vt:variant>
      <vt:variant>
        <vt:i4>3149</vt:i4>
      </vt:variant>
      <vt:variant>
        <vt:i4>0</vt:i4>
      </vt:variant>
      <vt:variant>
        <vt:i4>5</vt:i4>
      </vt:variant>
      <vt:variant>
        <vt:lpwstr/>
      </vt:variant>
      <vt:variant>
        <vt:lpwstr>_Toc274581397</vt:lpwstr>
      </vt:variant>
      <vt:variant>
        <vt:i4>1900605</vt:i4>
      </vt:variant>
      <vt:variant>
        <vt:i4>3143</vt:i4>
      </vt:variant>
      <vt:variant>
        <vt:i4>0</vt:i4>
      </vt:variant>
      <vt:variant>
        <vt:i4>5</vt:i4>
      </vt:variant>
      <vt:variant>
        <vt:lpwstr/>
      </vt:variant>
      <vt:variant>
        <vt:lpwstr>_Toc274581396</vt:lpwstr>
      </vt:variant>
      <vt:variant>
        <vt:i4>1900605</vt:i4>
      </vt:variant>
      <vt:variant>
        <vt:i4>3137</vt:i4>
      </vt:variant>
      <vt:variant>
        <vt:i4>0</vt:i4>
      </vt:variant>
      <vt:variant>
        <vt:i4>5</vt:i4>
      </vt:variant>
      <vt:variant>
        <vt:lpwstr/>
      </vt:variant>
      <vt:variant>
        <vt:lpwstr>_Toc274581395</vt:lpwstr>
      </vt:variant>
      <vt:variant>
        <vt:i4>1900605</vt:i4>
      </vt:variant>
      <vt:variant>
        <vt:i4>3131</vt:i4>
      </vt:variant>
      <vt:variant>
        <vt:i4>0</vt:i4>
      </vt:variant>
      <vt:variant>
        <vt:i4>5</vt:i4>
      </vt:variant>
      <vt:variant>
        <vt:lpwstr/>
      </vt:variant>
      <vt:variant>
        <vt:lpwstr>_Toc274581394</vt:lpwstr>
      </vt:variant>
      <vt:variant>
        <vt:i4>1900605</vt:i4>
      </vt:variant>
      <vt:variant>
        <vt:i4>3125</vt:i4>
      </vt:variant>
      <vt:variant>
        <vt:i4>0</vt:i4>
      </vt:variant>
      <vt:variant>
        <vt:i4>5</vt:i4>
      </vt:variant>
      <vt:variant>
        <vt:lpwstr/>
      </vt:variant>
      <vt:variant>
        <vt:lpwstr>_Toc274581393</vt:lpwstr>
      </vt:variant>
      <vt:variant>
        <vt:i4>1900605</vt:i4>
      </vt:variant>
      <vt:variant>
        <vt:i4>3119</vt:i4>
      </vt:variant>
      <vt:variant>
        <vt:i4>0</vt:i4>
      </vt:variant>
      <vt:variant>
        <vt:i4>5</vt:i4>
      </vt:variant>
      <vt:variant>
        <vt:lpwstr/>
      </vt:variant>
      <vt:variant>
        <vt:lpwstr>_Toc274581392</vt:lpwstr>
      </vt:variant>
      <vt:variant>
        <vt:i4>1900605</vt:i4>
      </vt:variant>
      <vt:variant>
        <vt:i4>3113</vt:i4>
      </vt:variant>
      <vt:variant>
        <vt:i4>0</vt:i4>
      </vt:variant>
      <vt:variant>
        <vt:i4>5</vt:i4>
      </vt:variant>
      <vt:variant>
        <vt:lpwstr/>
      </vt:variant>
      <vt:variant>
        <vt:lpwstr>_Toc274581391</vt:lpwstr>
      </vt:variant>
      <vt:variant>
        <vt:i4>1900605</vt:i4>
      </vt:variant>
      <vt:variant>
        <vt:i4>3107</vt:i4>
      </vt:variant>
      <vt:variant>
        <vt:i4>0</vt:i4>
      </vt:variant>
      <vt:variant>
        <vt:i4>5</vt:i4>
      </vt:variant>
      <vt:variant>
        <vt:lpwstr/>
      </vt:variant>
      <vt:variant>
        <vt:lpwstr>_Toc274581390</vt:lpwstr>
      </vt:variant>
      <vt:variant>
        <vt:i4>1835069</vt:i4>
      </vt:variant>
      <vt:variant>
        <vt:i4>3101</vt:i4>
      </vt:variant>
      <vt:variant>
        <vt:i4>0</vt:i4>
      </vt:variant>
      <vt:variant>
        <vt:i4>5</vt:i4>
      </vt:variant>
      <vt:variant>
        <vt:lpwstr/>
      </vt:variant>
      <vt:variant>
        <vt:lpwstr>_Toc274581389</vt:lpwstr>
      </vt:variant>
      <vt:variant>
        <vt:i4>1835069</vt:i4>
      </vt:variant>
      <vt:variant>
        <vt:i4>3095</vt:i4>
      </vt:variant>
      <vt:variant>
        <vt:i4>0</vt:i4>
      </vt:variant>
      <vt:variant>
        <vt:i4>5</vt:i4>
      </vt:variant>
      <vt:variant>
        <vt:lpwstr/>
      </vt:variant>
      <vt:variant>
        <vt:lpwstr>_Toc274581388</vt:lpwstr>
      </vt:variant>
      <vt:variant>
        <vt:i4>1835069</vt:i4>
      </vt:variant>
      <vt:variant>
        <vt:i4>3089</vt:i4>
      </vt:variant>
      <vt:variant>
        <vt:i4>0</vt:i4>
      </vt:variant>
      <vt:variant>
        <vt:i4>5</vt:i4>
      </vt:variant>
      <vt:variant>
        <vt:lpwstr/>
      </vt:variant>
      <vt:variant>
        <vt:lpwstr>_Toc274581387</vt:lpwstr>
      </vt:variant>
      <vt:variant>
        <vt:i4>1835069</vt:i4>
      </vt:variant>
      <vt:variant>
        <vt:i4>3083</vt:i4>
      </vt:variant>
      <vt:variant>
        <vt:i4>0</vt:i4>
      </vt:variant>
      <vt:variant>
        <vt:i4>5</vt:i4>
      </vt:variant>
      <vt:variant>
        <vt:lpwstr/>
      </vt:variant>
      <vt:variant>
        <vt:lpwstr>_Toc274581386</vt:lpwstr>
      </vt:variant>
      <vt:variant>
        <vt:i4>1835069</vt:i4>
      </vt:variant>
      <vt:variant>
        <vt:i4>3077</vt:i4>
      </vt:variant>
      <vt:variant>
        <vt:i4>0</vt:i4>
      </vt:variant>
      <vt:variant>
        <vt:i4>5</vt:i4>
      </vt:variant>
      <vt:variant>
        <vt:lpwstr/>
      </vt:variant>
      <vt:variant>
        <vt:lpwstr>_Toc274581385</vt:lpwstr>
      </vt:variant>
      <vt:variant>
        <vt:i4>1835069</vt:i4>
      </vt:variant>
      <vt:variant>
        <vt:i4>3071</vt:i4>
      </vt:variant>
      <vt:variant>
        <vt:i4>0</vt:i4>
      </vt:variant>
      <vt:variant>
        <vt:i4>5</vt:i4>
      </vt:variant>
      <vt:variant>
        <vt:lpwstr/>
      </vt:variant>
      <vt:variant>
        <vt:lpwstr>_Toc274581384</vt:lpwstr>
      </vt:variant>
      <vt:variant>
        <vt:i4>1835069</vt:i4>
      </vt:variant>
      <vt:variant>
        <vt:i4>3065</vt:i4>
      </vt:variant>
      <vt:variant>
        <vt:i4>0</vt:i4>
      </vt:variant>
      <vt:variant>
        <vt:i4>5</vt:i4>
      </vt:variant>
      <vt:variant>
        <vt:lpwstr/>
      </vt:variant>
      <vt:variant>
        <vt:lpwstr>_Toc274581383</vt:lpwstr>
      </vt:variant>
      <vt:variant>
        <vt:i4>1835069</vt:i4>
      </vt:variant>
      <vt:variant>
        <vt:i4>3059</vt:i4>
      </vt:variant>
      <vt:variant>
        <vt:i4>0</vt:i4>
      </vt:variant>
      <vt:variant>
        <vt:i4>5</vt:i4>
      </vt:variant>
      <vt:variant>
        <vt:lpwstr/>
      </vt:variant>
      <vt:variant>
        <vt:lpwstr>_Toc274581382</vt:lpwstr>
      </vt:variant>
      <vt:variant>
        <vt:i4>1835069</vt:i4>
      </vt:variant>
      <vt:variant>
        <vt:i4>3053</vt:i4>
      </vt:variant>
      <vt:variant>
        <vt:i4>0</vt:i4>
      </vt:variant>
      <vt:variant>
        <vt:i4>5</vt:i4>
      </vt:variant>
      <vt:variant>
        <vt:lpwstr/>
      </vt:variant>
      <vt:variant>
        <vt:lpwstr>_Toc274581381</vt:lpwstr>
      </vt:variant>
      <vt:variant>
        <vt:i4>1835069</vt:i4>
      </vt:variant>
      <vt:variant>
        <vt:i4>3047</vt:i4>
      </vt:variant>
      <vt:variant>
        <vt:i4>0</vt:i4>
      </vt:variant>
      <vt:variant>
        <vt:i4>5</vt:i4>
      </vt:variant>
      <vt:variant>
        <vt:lpwstr/>
      </vt:variant>
      <vt:variant>
        <vt:lpwstr>_Toc274581380</vt:lpwstr>
      </vt:variant>
      <vt:variant>
        <vt:i4>1245245</vt:i4>
      </vt:variant>
      <vt:variant>
        <vt:i4>3041</vt:i4>
      </vt:variant>
      <vt:variant>
        <vt:i4>0</vt:i4>
      </vt:variant>
      <vt:variant>
        <vt:i4>5</vt:i4>
      </vt:variant>
      <vt:variant>
        <vt:lpwstr/>
      </vt:variant>
      <vt:variant>
        <vt:lpwstr>_Toc274581379</vt:lpwstr>
      </vt:variant>
      <vt:variant>
        <vt:i4>1245245</vt:i4>
      </vt:variant>
      <vt:variant>
        <vt:i4>3035</vt:i4>
      </vt:variant>
      <vt:variant>
        <vt:i4>0</vt:i4>
      </vt:variant>
      <vt:variant>
        <vt:i4>5</vt:i4>
      </vt:variant>
      <vt:variant>
        <vt:lpwstr/>
      </vt:variant>
      <vt:variant>
        <vt:lpwstr>_Toc274581378</vt:lpwstr>
      </vt:variant>
      <vt:variant>
        <vt:i4>1245245</vt:i4>
      </vt:variant>
      <vt:variant>
        <vt:i4>3029</vt:i4>
      </vt:variant>
      <vt:variant>
        <vt:i4>0</vt:i4>
      </vt:variant>
      <vt:variant>
        <vt:i4>5</vt:i4>
      </vt:variant>
      <vt:variant>
        <vt:lpwstr/>
      </vt:variant>
      <vt:variant>
        <vt:lpwstr>_Toc274581377</vt:lpwstr>
      </vt:variant>
      <vt:variant>
        <vt:i4>1245245</vt:i4>
      </vt:variant>
      <vt:variant>
        <vt:i4>3023</vt:i4>
      </vt:variant>
      <vt:variant>
        <vt:i4>0</vt:i4>
      </vt:variant>
      <vt:variant>
        <vt:i4>5</vt:i4>
      </vt:variant>
      <vt:variant>
        <vt:lpwstr/>
      </vt:variant>
      <vt:variant>
        <vt:lpwstr>_Toc274581376</vt:lpwstr>
      </vt:variant>
      <vt:variant>
        <vt:i4>1245245</vt:i4>
      </vt:variant>
      <vt:variant>
        <vt:i4>3017</vt:i4>
      </vt:variant>
      <vt:variant>
        <vt:i4>0</vt:i4>
      </vt:variant>
      <vt:variant>
        <vt:i4>5</vt:i4>
      </vt:variant>
      <vt:variant>
        <vt:lpwstr/>
      </vt:variant>
      <vt:variant>
        <vt:lpwstr>_Toc274581375</vt:lpwstr>
      </vt:variant>
      <vt:variant>
        <vt:i4>1245245</vt:i4>
      </vt:variant>
      <vt:variant>
        <vt:i4>3011</vt:i4>
      </vt:variant>
      <vt:variant>
        <vt:i4>0</vt:i4>
      </vt:variant>
      <vt:variant>
        <vt:i4>5</vt:i4>
      </vt:variant>
      <vt:variant>
        <vt:lpwstr/>
      </vt:variant>
      <vt:variant>
        <vt:lpwstr>_Toc274581374</vt:lpwstr>
      </vt:variant>
      <vt:variant>
        <vt:i4>1245245</vt:i4>
      </vt:variant>
      <vt:variant>
        <vt:i4>3005</vt:i4>
      </vt:variant>
      <vt:variant>
        <vt:i4>0</vt:i4>
      </vt:variant>
      <vt:variant>
        <vt:i4>5</vt:i4>
      </vt:variant>
      <vt:variant>
        <vt:lpwstr/>
      </vt:variant>
      <vt:variant>
        <vt:lpwstr>_Toc274581373</vt:lpwstr>
      </vt:variant>
      <vt:variant>
        <vt:i4>1245245</vt:i4>
      </vt:variant>
      <vt:variant>
        <vt:i4>2999</vt:i4>
      </vt:variant>
      <vt:variant>
        <vt:i4>0</vt:i4>
      </vt:variant>
      <vt:variant>
        <vt:i4>5</vt:i4>
      </vt:variant>
      <vt:variant>
        <vt:lpwstr/>
      </vt:variant>
      <vt:variant>
        <vt:lpwstr>_Toc274581372</vt:lpwstr>
      </vt:variant>
      <vt:variant>
        <vt:i4>1245245</vt:i4>
      </vt:variant>
      <vt:variant>
        <vt:i4>2993</vt:i4>
      </vt:variant>
      <vt:variant>
        <vt:i4>0</vt:i4>
      </vt:variant>
      <vt:variant>
        <vt:i4>5</vt:i4>
      </vt:variant>
      <vt:variant>
        <vt:lpwstr/>
      </vt:variant>
      <vt:variant>
        <vt:lpwstr>_Toc274581371</vt:lpwstr>
      </vt:variant>
      <vt:variant>
        <vt:i4>1245245</vt:i4>
      </vt:variant>
      <vt:variant>
        <vt:i4>2987</vt:i4>
      </vt:variant>
      <vt:variant>
        <vt:i4>0</vt:i4>
      </vt:variant>
      <vt:variant>
        <vt:i4>5</vt:i4>
      </vt:variant>
      <vt:variant>
        <vt:lpwstr/>
      </vt:variant>
      <vt:variant>
        <vt:lpwstr>_Toc274581370</vt:lpwstr>
      </vt:variant>
      <vt:variant>
        <vt:i4>1179709</vt:i4>
      </vt:variant>
      <vt:variant>
        <vt:i4>2981</vt:i4>
      </vt:variant>
      <vt:variant>
        <vt:i4>0</vt:i4>
      </vt:variant>
      <vt:variant>
        <vt:i4>5</vt:i4>
      </vt:variant>
      <vt:variant>
        <vt:lpwstr/>
      </vt:variant>
      <vt:variant>
        <vt:lpwstr>_Toc274581369</vt:lpwstr>
      </vt:variant>
      <vt:variant>
        <vt:i4>1179709</vt:i4>
      </vt:variant>
      <vt:variant>
        <vt:i4>2975</vt:i4>
      </vt:variant>
      <vt:variant>
        <vt:i4>0</vt:i4>
      </vt:variant>
      <vt:variant>
        <vt:i4>5</vt:i4>
      </vt:variant>
      <vt:variant>
        <vt:lpwstr/>
      </vt:variant>
      <vt:variant>
        <vt:lpwstr>_Toc274581368</vt:lpwstr>
      </vt:variant>
      <vt:variant>
        <vt:i4>1179709</vt:i4>
      </vt:variant>
      <vt:variant>
        <vt:i4>2969</vt:i4>
      </vt:variant>
      <vt:variant>
        <vt:i4>0</vt:i4>
      </vt:variant>
      <vt:variant>
        <vt:i4>5</vt:i4>
      </vt:variant>
      <vt:variant>
        <vt:lpwstr/>
      </vt:variant>
      <vt:variant>
        <vt:lpwstr>_Toc274581367</vt:lpwstr>
      </vt:variant>
      <vt:variant>
        <vt:i4>1179709</vt:i4>
      </vt:variant>
      <vt:variant>
        <vt:i4>2963</vt:i4>
      </vt:variant>
      <vt:variant>
        <vt:i4>0</vt:i4>
      </vt:variant>
      <vt:variant>
        <vt:i4>5</vt:i4>
      </vt:variant>
      <vt:variant>
        <vt:lpwstr/>
      </vt:variant>
      <vt:variant>
        <vt:lpwstr>_Toc274581366</vt:lpwstr>
      </vt:variant>
      <vt:variant>
        <vt:i4>1179709</vt:i4>
      </vt:variant>
      <vt:variant>
        <vt:i4>2957</vt:i4>
      </vt:variant>
      <vt:variant>
        <vt:i4>0</vt:i4>
      </vt:variant>
      <vt:variant>
        <vt:i4>5</vt:i4>
      </vt:variant>
      <vt:variant>
        <vt:lpwstr/>
      </vt:variant>
      <vt:variant>
        <vt:lpwstr>_Toc274581365</vt:lpwstr>
      </vt:variant>
      <vt:variant>
        <vt:i4>1179709</vt:i4>
      </vt:variant>
      <vt:variant>
        <vt:i4>2951</vt:i4>
      </vt:variant>
      <vt:variant>
        <vt:i4>0</vt:i4>
      </vt:variant>
      <vt:variant>
        <vt:i4>5</vt:i4>
      </vt:variant>
      <vt:variant>
        <vt:lpwstr/>
      </vt:variant>
      <vt:variant>
        <vt:lpwstr>_Toc274581364</vt:lpwstr>
      </vt:variant>
      <vt:variant>
        <vt:i4>1179709</vt:i4>
      </vt:variant>
      <vt:variant>
        <vt:i4>2945</vt:i4>
      </vt:variant>
      <vt:variant>
        <vt:i4>0</vt:i4>
      </vt:variant>
      <vt:variant>
        <vt:i4>5</vt:i4>
      </vt:variant>
      <vt:variant>
        <vt:lpwstr/>
      </vt:variant>
      <vt:variant>
        <vt:lpwstr>_Toc274581363</vt:lpwstr>
      </vt:variant>
      <vt:variant>
        <vt:i4>1179709</vt:i4>
      </vt:variant>
      <vt:variant>
        <vt:i4>2939</vt:i4>
      </vt:variant>
      <vt:variant>
        <vt:i4>0</vt:i4>
      </vt:variant>
      <vt:variant>
        <vt:i4>5</vt:i4>
      </vt:variant>
      <vt:variant>
        <vt:lpwstr/>
      </vt:variant>
      <vt:variant>
        <vt:lpwstr>_Toc274581362</vt:lpwstr>
      </vt:variant>
      <vt:variant>
        <vt:i4>1179709</vt:i4>
      </vt:variant>
      <vt:variant>
        <vt:i4>2933</vt:i4>
      </vt:variant>
      <vt:variant>
        <vt:i4>0</vt:i4>
      </vt:variant>
      <vt:variant>
        <vt:i4>5</vt:i4>
      </vt:variant>
      <vt:variant>
        <vt:lpwstr/>
      </vt:variant>
      <vt:variant>
        <vt:lpwstr>_Toc274581361</vt:lpwstr>
      </vt:variant>
      <vt:variant>
        <vt:i4>1179709</vt:i4>
      </vt:variant>
      <vt:variant>
        <vt:i4>2927</vt:i4>
      </vt:variant>
      <vt:variant>
        <vt:i4>0</vt:i4>
      </vt:variant>
      <vt:variant>
        <vt:i4>5</vt:i4>
      </vt:variant>
      <vt:variant>
        <vt:lpwstr/>
      </vt:variant>
      <vt:variant>
        <vt:lpwstr>_Toc274581360</vt:lpwstr>
      </vt:variant>
      <vt:variant>
        <vt:i4>1114173</vt:i4>
      </vt:variant>
      <vt:variant>
        <vt:i4>2921</vt:i4>
      </vt:variant>
      <vt:variant>
        <vt:i4>0</vt:i4>
      </vt:variant>
      <vt:variant>
        <vt:i4>5</vt:i4>
      </vt:variant>
      <vt:variant>
        <vt:lpwstr/>
      </vt:variant>
      <vt:variant>
        <vt:lpwstr>_Toc274581359</vt:lpwstr>
      </vt:variant>
      <vt:variant>
        <vt:i4>1114173</vt:i4>
      </vt:variant>
      <vt:variant>
        <vt:i4>2915</vt:i4>
      </vt:variant>
      <vt:variant>
        <vt:i4>0</vt:i4>
      </vt:variant>
      <vt:variant>
        <vt:i4>5</vt:i4>
      </vt:variant>
      <vt:variant>
        <vt:lpwstr/>
      </vt:variant>
      <vt:variant>
        <vt:lpwstr>_Toc274581358</vt:lpwstr>
      </vt:variant>
      <vt:variant>
        <vt:i4>1114173</vt:i4>
      </vt:variant>
      <vt:variant>
        <vt:i4>2909</vt:i4>
      </vt:variant>
      <vt:variant>
        <vt:i4>0</vt:i4>
      </vt:variant>
      <vt:variant>
        <vt:i4>5</vt:i4>
      </vt:variant>
      <vt:variant>
        <vt:lpwstr/>
      </vt:variant>
      <vt:variant>
        <vt:lpwstr>_Toc274581357</vt:lpwstr>
      </vt:variant>
      <vt:variant>
        <vt:i4>1114173</vt:i4>
      </vt:variant>
      <vt:variant>
        <vt:i4>2903</vt:i4>
      </vt:variant>
      <vt:variant>
        <vt:i4>0</vt:i4>
      </vt:variant>
      <vt:variant>
        <vt:i4>5</vt:i4>
      </vt:variant>
      <vt:variant>
        <vt:lpwstr/>
      </vt:variant>
      <vt:variant>
        <vt:lpwstr>_Toc274581356</vt:lpwstr>
      </vt:variant>
      <vt:variant>
        <vt:i4>1114173</vt:i4>
      </vt:variant>
      <vt:variant>
        <vt:i4>2897</vt:i4>
      </vt:variant>
      <vt:variant>
        <vt:i4>0</vt:i4>
      </vt:variant>
      <vt:variant>
        <vt:i4>5</vt:i4>
      </vt:variant>
      <vt:variant>
        <vt:lpwstr/>
      </vt:variant>
      <vt:variant>
        <vt:lpwstr>_Toc274581355</vt:lpwstr>
      </vt:variant>
      <vt:variant>
        <vt:i4>1114173</vt:i4>
      </vt:variant>
      <vt:variant>
        <vt:i4>2891</vt:i4>
      </vt:variant>
      <vt:variant>
        <vt:i4>0</vt:i4>
      </vt:variant>
      <vt:variant>
        <vt:i4>5</vt:i4>
      </vt:variant>
      <vt:variant>
        <vt:lpwstr/>
      </vt:variant>
      <vt:variant>
        <vt:lpwstr>_Toc274581354</vt:lpwstr>
      </vt:variant>
      <vt:variant>
        <vt:i4>1114173</vt:i4>
      </vt:variant>
      <vt:variant>
        <vt:i4>2885</vt:i4>
      </vt:variant>
      <vt:variant>
        <vt:i4>0</vt:i4>
      </vt:variant>
      <vt:variant>
        <vt:i4>5</vt:i4>
      </vt:variant>
      <vt:variant>
        <vt:lpwstr/>
      </vt:variant>
      <vt:variant>
        <vt:lpwstr>_Toc274581353</vt:lpwstr>
      </vt:variant>
      <vt:variant>
        <vt:i4>1114173</vt:i4>
      </vt:variant>
      <vt:variant>
        <vt:i4>2879</vt:i4>
      </vt:variant>
      <vt:variant>
        <vt:i4>0</vt:i4>
      </vt:variant>
      <vt:variant>
        <vt:i4>5</vt:i4>
      </vt:variant>
      <vt:variant>
        <vt:lpwstr/>
      </vt:variant>
      <vt:variant>
        <vt:lpwstr>_Toc274581352</vt:lpwstr>
      </vt:variant>
      <vt:variant>
        <vt:i4>1114173</vt:i4>
      </vt:variant>
      <vt:variant>
        <vt:i4>2873</vt:i4>
      </vt:variant>
      <vt:variant>
        <vt:i4>0</vt:i4>
      </vt:variant>
      <vt:variant>
        <vt:i4>5</vt:i4>
      </vt:variant>
      <vt:variant>
        <vt:lpwstr/>
      </vt:variant>
      <vt:variant>
        <vt:lpwstr>_Toc274581351</vt:lpwstr>
      </vt:variant>
      <vt:variant>
        <vt:i4>1114173</vt:i4>
      </vt:variant>
      <vt:variant>
        <vt:i4>2867</vt:i4>
      </vt:variant>
      <vt:variant>
        <vt:i4>0</vt:i4>
      </vt:variant>
      <vt:variant>
        <vt:i4>5</vt:i4>
      </vt:variant>
      <vt:variant>
        <vt:lpwstr/>
      </vt:variant>
      <vt:variant>
        <vt:lpwstr>_Toc274581350</vt:lpwstr>
      </vt:variant>
      <vt:variant>
        <vt:i4>1048637</vt:i4>
      </vt:variant>
      <vt:variant>
        <vt:i4>2861</vt:i4>
      </vt:variant>
      <vt:variant>
        <vt:i4>0</vt:i4>
      </vt:variant>
      <vt:variant>
        <vt:i4>5</vt:i4>
      </vt:variant>
      <vt:variant>
        <vt:lpwstr/>
      </vt:variant>
      <vt:variant>
        <vt:lpwstr>_Toc274581349</vt:lpwstr>
      </vt:variant>
      <vt:variant>
        <vt:i4>1048637</vt:i4>
      </vt:variant>
      <vt:variant>
        <vt:i4>2855</vt:i4>
      </vt:variant>
      <vt:variant>
        <vt:i4>0</vt:i4>
      </vt:variant>
      <vt:variant>
        <vt:i4>5</vt:i4>
      </vt:variant>
      <vt:variant>
        <vt:lpwstr/>
      </vt:variant>
      <vt:variant>
        <vt:lpwstr>_Toc274581348</vt:lpwstr>
      </vt:variant>
      <vt:variant>
        <vt:i4>1048637</vt:i4>
      </vt:variant>
      <vt:variant>
        <vt:i4>2849</vt:i4>
      </vt:variant>
      <vt:variant>
        <vt:i4>0</vt:i4>
      </vt:variant>
      <vt:variant>
        <vt:i4>5</vt:i4>
      </vt:variant>
      <vt:variant>
        <vt:lpwstr/>
      </vt:variant>
      <vt:variant>
        <vt:lpwstr>_Toc274581347</vt:lpwstr>
      </vt:variant>
      <vt:variant>
        <vt:i4>1048637</vt:i4>
      </vt:variant>
      <vt:variant>
        <vt:i4>2843</vt:i4>
      </vt:variant>
      <vt:variant>
        <vt:i4>0</vt:i4>
      </vt:variant>
      <vt:variant>
        <vt:i4>5</vt:i4>
      </vt:variant>
      <vt:variant>
        <vt:lpwstr/>
      </vt:variant>
      <vt:variant>
        <vt:lpwstr>_Toc274581346</vt:lpwstr>
      </vt:variant>
      <vt:variant>
        <vt:i4>1048637</vt:i4>
      </vt:variant>
      <vt:variant>
        <vt:i4>2837</vt:i4>
      </vt:variant>
      <vt:variant>
        <vt:i4>0</vt:i4>
      </vt:variant>
      <vt:variant>
        <vt:i4>5</vt:i4>
      </vt:variant>
      <vt:variant>
        <vt:lpwstr/>
      </vt:variant>
      <vt:variant>
        <vt:lpwstr>_Toc274581345</vt:lpwstr>
      </vt:variant>
      <vt:variant>
        <vt:i4>1048637</vt:i4>
      </vt:variant>
      <vt:variant>
        <vt:i4>2831</vt:i4>
      </vt:variant>
      <vt:variant>
        <vt:i4>0</vt:i4>
      </vt:variant>
      <vt:variant>
        <vt:i4>5</vt:i4>
      </vt:variant>
      <vt:variant>
        <vt:lpwstr/>
      </vt:variant>
      <vt:variant>
        <vt:lpwstr>_Toc274581344</vt:lpwstr>
      </vt:variant>
      <vt:variant>
        <vt:i4>1048637</vt:i4>
      </vt:variant>
      <vt:variant>
        <vt:i4>2825</vt:i4>
      </vt:variant>
      <vt:variant>
        <vt:i4>0</vt:i4>
      </vt:variant>
      <vt:variant>
        <vt:i4>5</vt:i4>
      </vt:variant>
      <vt:variant>
        <vt:lpwstr/>
      </vt:variant>
      <vt:variant>
        <vt:lpwstr>_Toc274581343</vt:lpwstr>
      </vt:variant>
      <vt:variant>
        <vt:i4>1048637</vt:i4>
      </vt:variant>
      <vt:variant>
        <vt:i4>2819</vt:i4>
      </vt:variant>
      <vt:variant>
        <vt:i4>0</vt:i4>
      </vt:variant>
      <vt:variant>
        <vt:i4>5</vt:i4>
      </vt:variant>
      <vt:variant>
        <vt:lpwstr/>
      </vt:variant>
      <vt:variant>
        <vt:lpwstr>_Toc274581342</vt:lpwstr>
      </vt:variant>
      <vt:variant>
        <vt:i4>1048637</vt:i4>
      </vt:variant>
      <vt:variant>
        <vt:i4>2813</vt:i4>
      </vt:variant>
      <vt:variant>
        <vt:i4>0</vt:i4>
      </vt:variant>
      <vt:variant>
        <vt:i4>5</vt:i4>
      </vt:variant>
      <vt:variant>
        <vt:lpwstr/>
      </vt:variant>
      <vt:variant>
        <vt:lpwstr>_Toc274581341</vt:lpwstr>
      </vt:variant>
      <vt:variant>
        <vt:i4>1048637</vt:i4>
      </vt:variant>
      <vt:variant>
        <vt:i4>2807</vt:i4>
      </vt:variant>
      <vt:variant>
        <vt:i4>0</vt:i4>
      </vt:variant>
      <vt:variant>
        <vt:i4>5</vt:i4>
      </vt:variant>
      <vt:variant>
        <vt:lpwstr/>
      </vt:variant>
      <vt:variant>
        <vt:lpwstr>_Toc274581340</vt:lpwstr>
      </vt:variant>
      <vt:variant>
        <vt:i4>1507389</vt:i4>
      </vt:variant>
      <vt:variant>
        <vt:i4>2801</vt:i4>
      </vt:variant>
      <vt:variant>
        <vt:i4>0</vt:i4>
      </vt:variant>
      <vt:variant>
        <vt:i4>5</vt:i4>
      </vt:variant>
      <vt:variant>
        <vt:lpwstr/>
      </vt:variant>
      <vt:variant>
        <vt:lpwstr>_Toc274581339</vt:lpwstr>
      </vt:variant>
      <vt:variant>
        <vt:i4>1507389</vt:i4>
      </vt:variant>
      <vt:variant>
        <vt:i4>2795</vt:i4>
      </vt:variant>
      <vt:variant>
        <vt:i4>0</vt:i4>
      </vt:variant>
      <vt:variant>
        <vt:i4>5</vt:i4>
      </vt:variant>
      <vt:variant>
        <vt:lpwstr/>
      </vt:variant>
      <vt:variant>
        <vt:lpwstr>_Toc274581338</vt:lpwstr>
      </vt:variant>
      <vt:variant>
        <vt:i4>1507389</vt:i4>
      </vt:variant>
      <vt:variant>
        <vt:i4>2789</vt:i4>
      </vt:variant>
      <vt:variant>
        <vt:i4>0</vt:i4>
      </vt:variant>
      <vt:variant>
        <vt:i4>5</vt:i4>
      </vt:variant>
      <vt:variant>
        <vt:lpwstr/>
      </vt:variant>
      <vt:variant>
        <vt:lpwstr>_Toc274581337</vt:lpwstr>
      </vt:variant>
      <vt:variant>
        <vt:i4>1507389</vt:i4>
      </vt:variant>
      <vt:variant>
        <vt:i4>2783</vt:i4>
      </vt:variant>
      <vt:variant>
        <vt:i4>0</vt:i4>
      </vt:variant>
      <vt:variant>
        <vt:i4>5</vt:i4>
      </vt:variant>
      <vt:variant>
        <vt:lpwstr/>
      </vt:variant>
      <vt:variant>
        <vt:lpwstr>_Toc274581336</vt:lpwstr>
      </vt:variant>
      <vt:variant>
        <vt:i4>1507389</vt:i4>
      </vt:variant>
      <vt:variant>
        <vt:i4>2777</vt:i4>
      </vt:variant>
      <vt:variant>
        <vt:i4>0</vt:i4>
      </vt:variant>
      <vt:variant>
        <vt:i4>5</vt:i4>
      </vt:variant>
      <vt:variant>
        <vt:lpwstr/>
      </vt:variant>
      <vt:variant>
        <vt:lpwstr>_Toc274581335</vt:lpwstr>
      </vt:variant>
      <vt:variant>
        <vt:i4>1507389</vt:i4>
      </vt:variant>
      <vt:variant>
        <vt:i4>2771</vt:i4>
      </vt:variant>
      <vt:variant>
        <vt:i4>0</vt:i4>
      </vt:variant>
      <vt:variant>
        <vt:i4>5</vt:i4>
      </vt:variant>
      <vt:variant>
        <vt:lpwstr/>
      </vt:variant>
      <vt:variant>
        <vt:lpwstr>_Toc274581334</vt:lpwstr>
      </vt:variant>
      <vt:variant>
        <vt:i4>1507389</vt:i4>
      </vt:variant>
      <vt:variant>
        <vt:i4>2765</vt:i4>
      </vt:variant>
      <vt:variant>
        <vt:i4>0</vt:i4>
      </vt:variant>
      <vt:variant>
        <vt:i4>5</vt:i4>
      </vt:variant>
      <vt:variant>
        <vt:lpwstr/>
      </vt:variant>
      <vt:variant>
        <vt:lpwstr>_Toc274581333</vt:lpwstr>
      </vt:variant>
      <vt:variant>
        <vt:i4>1507389</vt:i4>
      </vt:variant>
      <vt:variant>
        <vt:i4>2759</vt:i4>
      </vt:variant>
      <vt:variant>
        <vt:i4>0</vt:i4>
      </vt:variant>
      <vt:variant>
        <vt:i4>5</vt:i4>
      </vt:variant>
      <vt:variant>
        <vt:lpwstr/>
      </vt:variant>
      <vt:variant>
        <vt:lpwstr>_Toc274581332</vt:lpwstr>
      </vt:variant>
      <vt:variant>
        <vt:i4>1507389</vt:i4>
      </vt:variant>
      <vt:variant>
        <vt:i4>2753</vt:i4>
      </vt:variant>
      <vt:variant>
        <vt:i4>0</vt:i4>
      </vt:variant>
      <vt:variant>
        <vt:i4>5</vt:i4>
      </vt:variant>
      <vt:variant>
        <vt:lpwstr/>
      </vt:variant>
      <vt:variant>
        <vt:lpwstr>_Toc274581331</vt:lpwstr>
      </vt:variant>
      <vt:variant>
        <vt:i4>1507389</vt:i4>
      </vt:variant>
      <vt:variant>
        <vt:i4>2747</vt:i4>
      </vt:variant>
      <vt:variant>
        <vt:i4>0</vt:i4>
      </vt:variant>
      <vt:variant>
        <vt:i4>5</vt:i4>
      </vt:variant>
      <vt:variant>
        <vt:lpwstr/>
      </vt:variant>
      <vt:variant>
        <vt:lpwstr>_Toc274581330</vt:lpwstr>
      </vt:variant>
      <vt:variant>
        <vt:i4>1441853</vt:i4>
      </vt:variant>
      <vt:variant>
        <vt:i4>2741</vt:i4>
      </vt:variant>
      <vt:variant>
        <vt:i4>0</vt:i4>
      </vt:variant>
      <vt:variant>
        <vt:i4>5</vt:i4>
      </vt:variant>
      <vt:variant>
        <vt:lpwstr/>
      </vt:variant>
      <vt:variant>
        <vt:lpwstr>_Toc274581329</vt:lpwstr>
      </vt:variant>
      <vt:variant>
        <vt:i4>1441853</vt:i4>
      </vt:variant>
      <vt:variant>
        <vt:i4>2735</vt:i4>
      </vt:variant>
      <vt:variant>
        <vt:i4>0</vt:i4>
      </vt:variant>
      <vt:variant>
        <vt:i4>5</vt:i4>
      </vt:variant>
      <vt:variant>
        <vt:lpwstr/>
      </vt:variant>
      <vt:variant>
        <vt:lpwstr>_Toc274581328</vt:lpwstr>
      </vt:variant>
      <vt:variant>
        <vt:i4>1441853</vt:i4>
      </vt:variant>
      <vt:variant>
        <vt:i4>2729</vt:i4>
      </vt:variant>
      <vt:variant>
        <vt:i4>0</vt:i4>
      </vt:variant>
      <vt:variant>
        <vt:i4>5</vt:i4>
      </vt:variant>
      <vt:variant>
        <vt:lpwstr/>
      </vt:variant>
      <vt:variant>
        <vt:lpwstr>_Toc274581327</vt:lpwstr>
      </vt:variant>
      <vt:variant>
        <vt:i4>1441853</vt:i4>
      </vt:variant>
      <vt:variant>
        <vt:i4>2723</vt:i4>
      </vt:variant>
      <vt:variant>
        <vt:i4>0</vt:i4>
      </vt:variant>
      <vt:variant>
        <vt:i4>5</vt:i4>
      </vt:variant>
      <vt:variant>
        <vt:lpwstr/>
      </vt:variant>
      <vt:variant>
        <vt:lpwstr>_Toc274581326</vt:lpwstr>
      </vt:variant>
      <vt:variant>
        <vt:i4>1441853</vt:i4>
      </vt:variant>
      <vt:variant>
        <vt:i4>2717</vt:i4>
      </vt:variant>
      <vt:variant>
        <vt:i4>0</vt:i4>
      </vt:variant>
      <vt:variant>
        <vt:i4>5</vt:i4>
      </vt:variant>
      <vt:variant>
        <vt:lpwstr/>
      </vt:variant>
      <vt:variant>
        <vt:lpwstr>_Toc274581325</vt:lpwstr>
      </vt:variant>
      <vt:variant>
        <vt:i4>1441853</vt:i4>
      </vt:variant>
      <vt:variant>
        <vt:i4>2711</vt:i4>
      </vt:variant>
      <vt:variant>
        <vt:i4>0</vt:i4>
      </vt:variant>
      <vt:variant>
        <vt:i4>5</vt:i4>
      </vt:variant>
      <vt:variant>
        <vt:lpwstr/>
      </vt:variant>
      <vt:variant>
        <vt:lpwstr>_Toc274581324</vt:lpwstr>
      </vt:variant>
      <vt:variant>
        <vt:i4>1441853</vt:i4>
      </vt:variant>
      <vt:variant>
        <vt:i4>2705</vt:i4>
      </vt:variant>
      <vt:variant>
        <vt:i4>0</vt:i4>
      </vt:variant>
      <vt:variant>
        <vt:i4>5</vt:i4>
      </vt:variant>
      <vt:variant>
        <vt:lpwstr/>
      </vt:variant>
      <vt:variant>
        <vt:lpwstr>_Toc274581323</vt:lpwstr>
      </vt:variant>
      <vt:variant>
        <vt:i4>1441853</vt:i4>
      </vt:variant>
      <vt:variant>
        <vt:i4>2699</vt:i4>
      </vt:variant>
      <vt:variant>
        <vt:i4>0</vt:i4>
      </vt:variant>
      <vt:variant>
        <vt:i4>5</vt:i4>
      </vt:variant>
      <vt:variant>
        <vt:lpwstr/>
      </vt:variant>
      <vt:variant>
        <vt:lpwstr>_Toc274581322</vt:lpwstr>
      </vt:variant>
      <vt:variant>
        <vt:i4>1441853</vt:i4>
      </vt:variant>
      <vt:variant>
        <vt:i4>2693</vt:i4>
      </vt:variant>
      <vt:variant>
        <vt:i4>0</vt:i4>
      </vt:variant>
      <vt:variant>
        <vt:i4>5</vt:i4>
      </vt:variant>
      <vt:variant>
        <vt:lpwstr/>
      </vt:variant>
      <vt:variant>
        <vt:lpwstr>_Toc274581321</vt:lpwstr>
      </vt:variant>
      <vt:variant>
        <vt:i4>1441853</vt:i4>
      </vt:variant>
      <vt:variant>
        <vt:i4>2687</vt:i4>
      </vt:variant>
      <vt:variant>
        <vt:i4>0</vt:i4>
      </vt:variant>
      <vt:variant>
        <vt:i4>5</vt:i4>
      </vt:variant>
      <vt:variant>
        <vt:lpwstr/>
      </vt:variant>
      <vt:variant>
        <vt:lpwstr>_Toc274581320</vt:lpwstr>
      </vt:variant>
      <vt:variant>
        <vt:i4>1376317</vt:i4>
      </vt:variant>
      <vt:variant>
        <vt:i4>2681</vt:i4>
      </vt:variant>
      <vt:variant>
        <vt:i4>0</vt:i4>
      </vt:variant>
      <vt:variant>
        <vt:i4>5</vt:i4>
      </vt:variant>
      <vt:variant>
        <vt:lpwstr/>
      </vt:variant>
      <vt:variant>
        <vt:lpwstr>_Toc274581319</vt:lpwstr>
      </vt:variant>
      <vt:variant>
        <vt:i4>1376317</vt:i4>
      </vt:variant>
      <vt:variant>
        <vt:i4>2675</vt:i4>
      </vt:variant>
      <vt:variant>
        <vt:i4>0</vt:i4>
      </vt:variant>
      <vt:variant>
        <vt:i4>5</vt:i4>
      </vt:variant>
      <vt:variant>
        <vt:lpwstr/>
      </vt:variant>
      <vt:variant>
        <vt:lpwstr>_Toc274581318</vt:lpwstr>
      </vt:variant>
      <vt:variant>
        <vt:i4>1376317</vt:i4>
      </vt:variant>
      <vt:variant>
        <vt:i4>2669</vt:i4>
      </vt:variant>
      <vt:variant>
        <vt:i4>0</vt:i4>
      </vt:variant>
      <vt:variant>
        <vt:i4>5</vt:i4>
      </vt:variant>
      <vt:variant>
        <vt:lpwstr/>
      </vt:variant>
      <vt:variant>
        <vt:lpwstr>_Toc274581317</vt:lpwstr>
      </vt:variant>
      <vt:variant>
        <vt:i4>1376317</vt:i4>
      </vt:variant>
      <vt:variant>
        <vt:i4>2663</vt:i4>
      </vt:variant>
      <vt:variant>
        <vt:i4>0</vt:i4>
      </vt:variant>
      <vt:variant>
        <vt:i4>5</vt:i4>
      </vt:variant>
      <vt:variant>
        <vt:lpwstr/>
      </vt:variant>
      <vt:variant>
        <vt:lpwstr>_Toc274581316</vt:lpwstr>
      </vt:variant>
      <vt:variant>
        <vt:i4>1376317</vt:i4>
      </vt:variant>
      <vt:variant>
        <vt:i4>2657</vt:i4>
      </vt:variant>
      <vt:variant>
        <vt:i4>0</vt:i4>
      </vt:variant>
      <vt:variant>
        <vt:i4>5</vt:i4>
      </vt:variant>
      <vt:variant>
        <vt:lpwstr/>
      </vt:variant>
      <vt:variant>
        <vt:lpwstr>_Toc274581315</vt:lpwstr>
      </vt:variant>
      <vt:variant>
        <vt:i4>1376317</vt:i4>
      </vt:variant>
      <vt:variant>
        <vt:i4>2651</vt:i4>
      </vt:variant>
      <vt:variant>
        <vt:i4>0</vt:i4>
      </vt:variant>
      <vt:variant>
        <vt:i4>5</vt:i4>
      </vt:variant>
      <vt:variant>
        <vt:lpwstr/>
      </vt:variant>
      <vt:variant>
        <vt:lpwstr>_Toc274581314</vt:lpwstr>
      </vt:variant>
      <vt:variant>
        <vt:i4>1376317</vt:i4>
      </vt:variant>
      <vt:variant>
        <vt:i4>2645</vt:i4>
      </vt:variant>
      <vt:variant>
        <vt:i4>0</vt:i4>
      </vt:variant>
      <vt:variant>
        <vt:i4>5</vt:i4>
      </vt:variant>
      <vt:variant>
        <vt:lpwstr/>
      </vt:variant>
      <vt:variant>
        <vt:lpwstr>_Toc274581313</vt:lpwstr>
      </vt:variant>
      <vt:variant>
        <vt:i4>1376317</vt:i4>
      </vt:variant>
      <vt:variant>
        <vt:i4>2639</vt:i4>
      </vt:variant>
      <vt:variant>
        <vt:i4>0</vt:i4>
      </vt:variant>
      <vt:variant>
        <vt:i4>5</vt:i4>
      </vt:variant>
      <vt:variant>
        <vt:lpwstr/>
      </vt:variant>
      <vt:variant>
        <vt:lpwstr>_Toc274581312</vt:lpwstr>
      </vt:variant>
      <vt:variant>
        <vt:i4>1376317</vt:i4>
      </vt:variant>
      <vt:variant>
        <vt:i4>2633</vt:i4>
      </vt:variant>
      <vt:variant>
        <vt:i4>0</vt:i4>
      </vt:variant>
      <vt:variant>
        <vt:i4>5</vt:i4>
      </vt:variant>
      <vt:variant>
        <vt:lpwstr/>
      </vt:variant>
      <vt:variant>
        <vt:lpwstr>_Toc274581311</vt:lpwstr>
      </vt:variant>
      <vt:variant>
        <vt:i4>1376317</vt:i4>
      </vt:variant>
      <vt:variant>
        <vt:i4>2627</vt:i4>
      </vt:variant>
      <vt:variant>
        <vt:i4>0</vt:i4>
      </vt:variant>
      <vt:variant>
        <vt:i4>5</vt:i4>
      </vt:variant>
      <vt:variant>
        <vt:lpwstr/>
      </vt:variant>
      <vt:variant>
        <vt:lpwstr>_Toc274581310</vt:lpwstr>
      </vt:variant>
      <vt:variant>
        <vt:i4>1310781</vt:i4>
      </vt:variant>
      <vt:variant>
        <vt:i4>2621</vt:i4>
      </vt:variant>
      <vt:variant>
        <vt:i4>0</vt:i4>
      </vt:variant>
      <vt:variant>
        <vt:i4>5</vt:i4>
      </vt:variant>
      <vt:variant>
        <vt:lpwstr/>
      </vt:variant>
      <vt:variant>
        <vt:lpwstr>_Toc274581309</vt:lpwstr>
      </vt:variant>
      <vt:variant>
        <vt:i4>1310781</vt:i4>
      </vt:variant>
      <vt:variant>
        <vt:i4>2615</vt:i4>
      </vt:variant>
      <vt:variant>
        <vt:i4>0</vt:i4>
      </vt:variant>
      <vt:variant>
        <vt:i4>5</vt:i4>
      </vt:variant>
      <vt:variant>
        <vt:lpwstr/>
      </vt:variant>
      <vt:variant>
        <vt:lpwstr>_Toc274581308</vt:lpwstr>
      </vt:variant>
      <vt:variant>
        <vt:i4>1310781</vt:i4>
      </vt:variant>
      <vt:variant>
        <vt:i4>2609</vt:i4>
      </vt:variant>
      <vt:variant>
        <vt:i4>0</vt:i4>
      </vt:variant>
      <vt:variant>
        <vt:i4>5</vt:i4>
      </vt:variant>
      <vt:variant>
        <vt:lpwstr/>
      </vt:variant>
      <vt:variant>
        <vt:lpwstr>_Toc274581307</vt:lpwstr>
      </vt:variant>
      <vt:variant>
        <vt:i4>1310781</vt:i4>
      </vt:variant>
      <vt:variant>
        <vt:i4>2603</vt:i4>
      </vt:variant>
      <vt:variant>
        <vt:i4>0</vt:i4>
      </vt:variant>
      <vt:variant>
        <vt:i4>5</vt:i4>
      </vt:variant>
      <vt:variant>
        <vt:lpwstr/>
      </vt:variant>
      <vt:variant>
        <vt:lpwstr>_Toc274581306</vt:lpwstr>
      </vt:variant>
      <vt:variant>
        <vt:i4>1310781</vt:i4>
      </vt:variant>
      <vt:variant>
        <vt:i4>2597</vt:i4>
      </vt:variant>
      <vt:variant>
        <vt:i4>0</vt:i4>
      </vt:variant>
      <vt:variant>
        <vt:i4>5</vt:i4>
      </vt:variant>
      <vt:variant>
        <vt:lpwstr/>
      </vt:variant>
      <vt:variant>
        <vt:lpwstr>_Toc274581305</vt:lpwstr>
      </vt:variant>
      <vt:variant>
        <vt:i4>1310781</vt:i4>
      </vt:variant>
      <vt:variant>
        <vt:i4>2591</vt:i4>
      </vt:variant>
      <vt:variant>
        <vt:i4>0</vt:i4>
      </vt:variant>
      <vt:variant>
        <vt:i4>5</vt:i4>
      </vt:variant>
      <vt:variant>
        <vt:lpwstr/>
      </vt:variant>
      <vt:variant>
        <vt:lpwstr>_Toc274581304</vt:lpwstr>
      </vt:variant>
      <vt:variant>
        <vt:i4>1310781</vt:i4>
      </vt:variant>
      <vt:variant>
        <vt:i4>2585</vt:i4>
      </vt:variant>
      <vt:variant>
        <vt:i4>0</vt:i4>
      </vt:variant>
      <vt:variant>
        <vt:i4>5</vt:i4>
      </vt:variant>
      <vt:variant>
        <vt:lpwstr/>
      </vt:variant>
      <vt:variant>
        <vt:lpwstr>_Toc274581303</vt:lpwstr>
      </vt:variant>
      <vt:variant>
        <vt:i4>1310781</vt:i4>
      </vt:variant>
      <vt:variant>
        <vt:i4>2579</vt:i4>
      </vt:variant>
      <vt:variant>
        <vt:i4>0</vt:i4>
      </vt:variant>
      <vt:variant>
        <vt:i4>5</vt:i4>
      </vt:variant>
      <vt:variant>
        <vt:lpwstr/>
      </vt:variant>
      <vt:variant>
        <vt:lpwstr>_Toc274581302</vt:lpwstr>
      </vt:variant>
      <vt:variant>
        <vt:i4>1310781</vt:i4>
      </vt:variant>
      <vt:variant>
        <vt:i4>2573</vt:i4>
      </vt:variant>
      <vt:variant>
        <vt:i4>0</vt:i4>
      </vt:variant>
      <vt:variant>
        <vt:i4>5</vt:i4>
      </vt:variant>
      <vt:variant>
        <vt:lpwstr/>
      </vt:variant>
      <vt:variant>
        <vt:lpwstr>_Toc274581301</vt:lpwstr>
      </vt:variant>
      <vt:variant>
        <vt:i4>1310781</vt:i4>
      </vt:variant>
      <vt:variant>
        <vt:i4>2567</vt:i4>
      </vt:variant>
      <vt:variant>
        <vt:i4>0</vt:i4>
      </vt:variant>
      <vt:variant>
        <vt:i4>5</vt:i4>
      </vt:variant>
      <vt:variant>
        <vt:lpwstr/>
      </vt:variant>
      <vt:variant>
        <vt:lpwstr>_Toc274581300</vt:lpwstr>
      </vt:variant>
      <vt:variant>
        <vt:i4>1900604</vt:i4>
      </vt:variant>
      <vt:variant>
        <vt:i4>2561</vt:i4>
      </vt:variant>
      <vt:variant>
        <vt:i4>0</vt:i4>
      </vt:variant>
      <vt:variant>
        <vt:i4>5</vt:i4>
      </vt:variant>
      <vt:variant>
        <vt:lpwstr/>
      </vt:variant>
      <vt:variant>
        <vt:lpwstr>_Toc274581299</vt:lpwstr>
      </vt:variant>
      <vt:variant>
        <vt:i4>1900604</vt:i4>
      </vt:variant>
      <vt:variant>
        <vt:i4>2555</vt:i4>
      </vt:variant>
      <vt:variant>
        <vt:i4>0</vt:i4>
      </vt:variant>
      <vt:variant>
        <vt:i4>5</vt:i4>
      </vt:variant>
      <vt:variant>
        <vt:lpwstr/>
      </vt:variant>
      <vt:variant>
        <vt:lpwstr>_Toc274581298</vt:lpwstr>
      </vt:variant>
      <vt:variant>
        <vt:i4>1900604</vt:i4>
      </vt:variant>
      <vt:variant>
        <vt:i4>2549</vt:i4>
      </vt:variant>
      <vt:variant>
        <vt:i4>0</vt:i4>
      </vt:variant>
      <vt:variant>
        <vt:i4>5</vt:i4>
      </vt:variant>
      <vt:variant>
        <vt:lpwstr/>
      </vt:variant>
      <vt:variant>
        <vt:lpwstr>_Toc274581297</vt:lpwstr>
      </vt:variant>
      <vt:variant>
        <vt:i4>1900604</vt:i4>
      </vt:variant>
      <vt:variant>
        <vt:i4>2543</vt:i4>
      </vt:variant>
      <vt:variant>
        <vt:i4>0</vt:i4>
      </vt:variant>
      <vt:variant>
        <vt:i4>5</vt:i4>
      </vt:variant>
      <vt:variant>
        <vt:lpwstr/>
      </vt:variant>
      <vt:variant>
        <vt:lpwstr>_Toc274581296</vt:lpwstr>
      </vt:variant>
      <vt:variant>
        <vt:i4>1900604</vt:i4>
      </vt:variant>
      <vt:variant>
        <vt:i4>2537</vt:i4>
      </vt:variant>
      <vt:variant>
        <vt:i4>0</vt:i4>
      </vt:variant>
      <vt:variant>
        <vt:i4>5</vt:i4>
      </vt:variant>
      <vt:variant>
        <vt:lpwstr/>
      </vt:variant>
      <vt:variant>
        <vt:lpwstr>_Toc274581295</vt:lpwstr>
      </vt:variant>
      <vt:variant>
        <vt:i4>1900604</vt:i4>
      </vt:variant>
      <vt:variant>
        <vt:i4>2531</vt:i4>
      </vt:variant>
      <vt:variant>
        <vt:i4>0</vt:i4>
      </vt:variant>
      <vt:variant>
        <vt:i4>5</vt:i4>
      </vt:variant>
      <vt:variant>
        <vt:lpwstr/>
      </vt:variant>
      <vt:variant>
        <vt:lpwstr>_Toc274581294</vt:lpwstr>
      </vt:variant>
      <vt:variant>
        <vt:i4>1900604</vt:i4>
      </vt:variant>
      <vt:variant>
        <vt:i4>2525</vt:i4>
      </vt:variant>
      <vt:variant>
        <vt:i4>0</vt:i4>
      </vt:variant>
      <vt:variant>
        <vt:i4>5</vt:i4>
      </vt:variant>
      <vt:variant>
        <vt:lpwstr/>
      </vt:variant>
      <vt:variant>
        <vt:lpwstr>_Toc274581293</vt:lpwstr>
      </vt:variant>
      <vt:variant>
        <vt:i4>1900604</vt:i4>
      </vt:variant>
      <vt:variant>
        <vt:i4>2519</vt:i4>
      </vt:variant>
      <vt:variant>
        <vt:i4>0</vt:i4>
      </vt:variant>
      <vt:variant>
        <vt:i4>5</vt:i4>
      </vt:variant>
      <vt:variant>
        <vt:lpwstr/>
      </vt:variant>
      <vt:variant>
        <vt:lpwstr>_Toc274581292</vt:lpwstr>
      </vt:variant>
      <vt:variant>
        <vt:i4>1900604</vt:i4>
      </vt:variant>
      <vt:variant>
        <vt:i4>2513</vt:i4>
      </vt:variant>
      <vt:variant>
        <vt:i4>0</vt:i4>
      </vt:variant>
      <vt:variant>
        <vt:i4>5</vt:i4>
      </vt:variant>
      <vt:variant>
        <vt:lpwstr/>
      </vt:variant>
      <vt:variant>
        <vt:lpwstr>_Toc274581291</vt:lpwstr>
      </vt:variant>
      <vt:variant>
        <vt:i4>1900604</vt:i4>
      </vt:variant>
      <vt:variant>
        <vt:i4>2507</vt:i4>
      </vt:variant>
      <vt:variant>
        <vt:i4>0</vt:i4>
      </vt:variant>
      <vt:variant>
        <vt:i4>5</vt:i4>
      </vt:variant>
      <vt:variant>
        <vt:lpwstr/>
      </vt:variant>
      <vt:variant>
        <vt:lpwstr>_Toc274581290</vt:lpwstr>
      </vt:variant>
      <vt:variant>
        <vt:i4>1835068</vt:i4>
      </vt:variant>
      <vt:variant>
        <vt:i4>2501</vt:i4>
      </vt:variant>
      <vt:variant>
        <vt:i4>0</vt:i4>
      </vt:variant>
      <vt:variant>
        <vt:i4>5</vt:i4>
      </vt:variant>
      <vt:variant>
        <vt:lpwstr/>
      </vt:variant>
      <vt:variant>
        <vt:lpwstr>_Toc274581289</vt:lpwstr>
      </vt:variant>
      <vt:variant>
        <vt:i4>1835068</vt:i4>
      </vt:variant>
      <vt:variant>
        <vt:i4>2495</vt:i4>
      </vt:variant>
      <vt:variant>
        <vt:i4>0</vt:i4>
      </vt:variant>
      <vt:variant>
        <vt:i4>5</vt:i4>
      </vt:variant>
      <vt:variant>
        <vt:lpwstr/>
      </vt:variant>
      <vt:variant>
        <vt:lpwstr>_Toc274581288</vt:lpwstr>
      </vt:variant>
      <vt:variant>
        <vt:i4>1835068</vt:i4>
      </vt:variant>
      <vt:variant>
        <vt:i4>2489</vt:i4>
      </vt:variant>
      <vt:variant>
        <vt:i4>0</vt:i4>
      </vt:variant>
      <vt:variant>
        <vt:i4>5</vt:i4>
      </vt:variant>
      <vt:variant>
        <vt:lpwstr/>
      </vt:variant>
      <vt:variant>
        <vt:lpwstr>_Toc274581287</vt:lpwstr>
      </vt:variant>
      <vt:variant>
        <vt:i4>1835068</vt:i4>
      </vt:variant>
      <vt:variant>
        <vt:i4>2483</vt:i4>
      </vt:variant>
      <vt:variant>
        <vt:i4>0</vt:i4>
      </vt:variant>
      <vt:variant>
        <vt:i4>5</vt:i4>
      </vt:variant>
      <vt:variant>
        <vt:lpwstr/>
      </vt:variant>
      <vt:variant>
        <vt:lpwstr>_Toc274581286</vt:lpwstr>
      </vt:variant>
      <vt:variant>
        <vt:i4>1835068</vt:i4>
      </vt:variant>
      <vt:variant>
        <vt:i4>2477</vt:i4>
      </vt:variant>
      <vt:variant>
        <vt:i4>0</vt:i4>
      </vt:variant>
      <vt:variant>
        <vt:i4>5</vt:i4>
      </vt:variant>
      <vt:variant>
        <vt:lpwstr/>
      </vt:variant>
      <vt:variant>
        <vt:lpwstr>_Toc274581285</vt:lpwstr>
      </vt:variant>
      <vt:variant>
        <vt:i4>1835068</vt:i4>
      </vt:variant>
      <vt:variant>
        <vt:i4>2471</vt:i4>
      </vt:variant>
      <vt:variant>
        <vt:i4>0</vt:i4>
      </vt:variant>
      <vt:variant>
        <vt:i4>5</vt:i4>
      </vt:variant>
      <vt:variant>
        <vt:lpwstr/>
      </vt:variant>
      <vt:variant>
        <vt:lpwstr>_Toc274581284</vt:lpwstr>
      </vt:variant>
      <vt:variant>
        <vt:i4>1835068</vt:i4>
      </vt:variant>
      <vt:variant>
        <vt:i4>2465</vt:i4>
      </vt:variant>
      <vt:variant>
        <vt:i4>0</vt:i4>
      </vt:variant>
      <vt:variant>
        <vt:i4>5</vt:i4>
      </vt:variant>
      <vt:variant>
        <vt:lpwstr/>
      </vt:variant>
      <vt:variant>
        <vt:lpwstr>_Toc274581283</vt:lpwstr>
      </vt:variant>
      <vt:variant>
        <vt:i4>1835068</vt:i4>
      </vt:variant>
      <vt:variant>
        <vt:i4>2459</vt:i4>
      </vt:variant>
      <vt:variant>
        <vt:i4>0</vt:i4>
      </vt:variant>
      <vt:variant>
        <vt:i4>5</vt:i4>
      </vt:variant>
      <vt:variant>
        <vt:lpwstr/>
      </vt:variant>
      <vt:variant>
        <vt:lpwstr>_Toc274581282</vt:lpwstr>
      </vt:variant>
      <vt:variant>
        <vt:i4>1835068</vt:i4>
      </vt:variant>
      <vt:variant>
        <vt:i4>2453</vt:i4>
      </vt:variant>
      <vt:variant>
        <vt:i4>0</vt:i4>
      </vt:variant>
      <vt:variant>
        <vt:i4>5</vt:i4>
      </vt:variant>
      <vt:variant>
        <vt:lpwstr/>
      </vt:variant>
      <vt:variant>
        <vt:lpwstr>_Toc274581281</vt:lpwstr>
      </vt:variant>
      <vt:variant>
        <vt:i4>1835068</vt:i4>
      </vt:variant>
      <vt:variant>
        <vt:i4>2447</vt:i4>
      </vt:variant>
      <vt:variant>
        <vt:i4>0</vt:i4>
      </vt:variant>
      <vt:variant>
        <vt:i4>5</vt:i4>
      </vt:variant>
      <vt:variant>
        <vt:lpwstr/>
      </vt:variant>
      <vt:variant>
        <vt:lpwstr>_Toc274581280</vt:lpwstr>
      </vt:variant>
      <vt:variant>
        <vt:i4>1245244</vt:i4>
      </vt:variant>
      <vt:variant>
        <vt:i4>2441</vt:i4>
      </vt:variant>
      <vt:variant>
        <vt:i4>0</vt:i4>
      </vt:variant>
      <vt:variant>
        <vt:i4>5</vt:i4>
      </vt:variant>
      <vt:variant>
        <vt:lpwstr/>
      </vt:variant>
      <vt:variant>
        <vt:lpwstr>_Toc274581279</vt:lpwstr>
      </vt:variant>
      <vt:variant>
        <vt:i4>1245244</vt:i4>
      </vt:variant>
      <vt:variant>
        <vt:i4>2435</vt:i4>
      </vt:variant>
      <vt:variant>
        <vt:i4>0</vt:i4>
      </vt:variant>
      <vt:variant>
        <vt:i4>5</vt:i4>
      </vt:variant>
      <vt:variant>
        <vt:lpwstr/>
      </vt:variant>
      <vt:variant>
        <vt:lpwstr>_Toc274581278</vt:lpwstr>
      </vt:variant>
      <vt:variant>
        <vt:i4>1245244</vt:i4>
      </vt:variant>
      <vt:variant>
        <vt:i4>2429</vt:i4>
      </vt:variant>
      <vt:variant>
        <vt:i4>0</vt:i4>
      </vt:variant>
      <vt:variant>
        <vt:i4>5</vt:i4>
      </vt:variant>
      <vt:variant>
        <vt:lpwstr/>
      </vt:variant>
      <vt:variant>
        <vt:lpwstr>_Toc274581277</vt:lpwstr>
      </vt:variant>
      <vt:variant>
        <vt:i4>1245244</vt:i4>
      </vt:variant>
      <vt:variant>
        <vt:i4>2423</vt:i4>
      </vt:variant>
      <vt:variant>
        <vt:i4>0</vt:i4>
      </vt:variant>
      <vt:variant>
        <vt:i4>5</vt:i4>
      </vt:variant>
      <vt:variant>
        <vt:lpwstr/>
      </vt:variant>
      <vt:variant>
        <vt:lpwstr>_Toc274581276</vt:lpwstr>
      </vt:variant>
      <vt:variant>
        <vt:i4>1245244</vt:i4>
      </vt:variant>
      <vt:variant>
        <vt:i4>2417</vt:i4>
      </vt:variant>
      <vt:variant>
        <vt:i4>0</vt:i4>
      </vt:variant>
      <vt:variant>
        <vt:i4>5</vt:i4>
      </vt:variant>
      <vt:variant>
        <vt:lpwstr/>
      </vt:variant>
      <vt:variant>
        <vt:lpwstr>_Toc274581275</vt:lpwstr>
      </vt:variant>
      <vt:variant>
        <vt:i4>1245244</vt:i4>
      </vt:variant>
      <vt:variant>
        <vt:i4>2411</vt:i4>
      </vt:variant>
      <vt:variant>
        <vt:i4>0</vt:i4>
      </vt:variant>
      <vt:variant>
        <vt:i4>5</vt:i4>
      </vt:variant>
      <vt:variant>
        <vt:lpwstr/>
      </vt:variant>
      <vt:variant>
        <vt:lpwstr>_Toc274581274</vt:lpwstr>
      </vt:variant>
      <vt:variant>
        <vt:i4>1245244</vt:i4>
      </vt:variant>
      <vt:variant>
        <vt:i4>2405</vt:i4>
      </vt:variant>
      <vt:variant>
        <vt:i4>0</vt:i4>
      </vt:variant>
      <vt:variant>
        <vt:i4>5</vt:i4>
      </vt:variant>
      <vt:variant>
        <vt:lpwstr/>
      </vt:variant>
      <vt:variant>
        <vt:lpwstr>_Toc274581273</vt:lpwstr>
      </vt:variant>
      <vt:variant>
        <vt:i4>1245244</vt:i4>
      </vt:variant>
      <vt:variant>
        <vt:i4>2399</vt:i4>
      </vt:variant>
      <vt:variant>
        <vt:i4>0</vt:i4>
      </vt:variant>
      <vt:variant>
        <vt:i4>5</vt:i4>
      </vt:variant>
      <vt:variant>
        <vt:lpwstr/>
      </vt:variant>
      <vt:variant>
        <vt:lpwstr>_Toc274581272</vt:lpwstr>
      </vt:variant>
      <vt:variant>
        <vt:i4>1245244</vt:i4>
      </vt:variant>
      <vt:variant>
        <vt:i4>2393</vt:i4>
      </vt:variant>
      <vt:variant>
        <vt:i4>0</vt:i4>
      </vt:variant>
      <vt:variant>
        <vt:i4>5</vt:i4>
      </vt:variant>
      <vt:variant>
        <vt:lpwstr/>
      </vt:variant>
      <vt:variant>
        <vt:lpwstr>_Toc274581271</vt:lpwstr>
      </vt:variant>
      <vt:variant>
        <vt:i4>1245244</vt:i4>
      </vt:variant>
      <vt:variant>
        <vt:i4>2387</vt:i4>
      </vt:variant>
      <vt:variant>
        <vt:i4>0</vt:i4>
      </vt:variant>
      <vt:variant>
        <vt:i4>5</vt:i4>
      </vt:variant>
      <vt:variant>
        <vt:lpwstr/>
      </vt:variant>
      <vt:variant>
        <vt:lpwstr>_Toc274581270</vt:lpwstr>
      </vt:variant>
      <vt:variant>
        <vt:i4>1179708</vt:i4>
      </vt:variant>
      <vt:variant>
        <vt:i4>2381</vt:i4>
      </vt:variant>
      <vt:variant>
        <vt:i4>0</vt:i4>
      </vt:variant>
      <vt:variant>
        <vt:i4>5</vt:i4>
      </vt:variant>
      <vt:variant>
        <vt:lpwstr/>
      </vt:variant>
      <vt:variant>
        <vt:lpwstr>_Toc274581269</vt:lpwstr>
      </vt:variant>
      <vt:variant>
        <vt:i4>1179708</vt:i4>
      </vt:variant>
      <vt:variant>
        <vt:i4>2375</vt:i4>
      </vt:variant>
      <vt:variant>
        <vt:i4>0</vt:i4>
      </vt:variant>
      <vt:variant>
        <vt:i4>5</vt:i4>
      </vt:variant>
      <vt:variant>
        <vt:lpwstr/>
      </vt:variant>
      <vt:variant>
        <vt:lpwstr>_Toc274581268</vt:lpwstr>
      </vt:variant>
      <vt:variant>
        <vt:i4>1179708</vt:i4>
      </vt:variant>
      <vt:variant>
        <vt:i4>2369</vt:i4>
      </vt:variant>
      <vt:variant>
        <vt:i4>0</vt:i4>
      </vt:variant>
      <vt:variant>
        <vt:i4>5</vt:i4>
      </vt:variant>
      <vt:variant>
        <vt:lpwstr/>
      </vt:variant>
      <vt:variant>
        <vt:lpwstr>_Toc274581267</vt:lpwstr>
      </vt:variant>
      <vt:variant>
        <vt:i4>1179708</vt:i4>
      </vt:variant>
      <vt:variant>
        <vt:i4>2363</vt:i4>
      </vt:variant>
      <vt:variant>
        <vt:i4>0</vt:i4>
      </vt:variant>
      <vt:variant>
        <vt:i4>5</vt:i4>
      </vt:variant>
      <vt:variant>
        <vt:lpwstr/>
      </vt:variant>
      <vt:variant>
        <vt:lpwstr>_Toc274581266</vt:lpwstr>
      </vt:variant>
      <vt:variant>
        <vt:i4>1179708</vt:i4>
      </vt:variant>
      <vt:variant>
        <vt:i4>2357</vt:i4>
      </vt:variant>
      <vt:variant>
        <vt:i4>0</vt:i4>
      </vt:variant>
      <vt:variant>
        <vt:i4>5</vt:i4>
      </vt:variant>
      <vt:variant>
        <vt:lpwstr/>
      </vt:variant>
      <vt:variant>
        <vt:lpwstr>_Toc274581265</vt:lpwstr>
      </vt:variant>
      <vt:variant>
        <vt:i4>1179708</vt:i4>
      </vt:variant>
      <vt:variant>
        <vt:i4>2351</vt:i4>
      </vt:variant>
      <vt:variant>
        <vt:i4>0</vt:i4>
      </vt:variant>
      <vt:variant>
        <vt:i4>5</vt:i4>
      </vt:variant>
      <vt:variant>
        <vt:lpwstr/>
      </vt:variant>
      <vt:variant>
        <vt:lpwstr>_Toc274581264</vt:lpwstr>
      </vt:variant>
      <vt:variant>
        <vt:i4>1179708</vt:i4>
      </vt:variant>
      <vt:variant>
        <vt:i4>2345</vt:i4>
      </vt:variant>
      <vt:variant>
        <vt:i4>0</vt:i4>
      </vt:variant>
      <vt:variant>
        <vt:i4>5</vt:i4>
      </vt:variant>
      <vt:variant>
        <vt:lpwstr/>
      </vt:variant>
      <vt:variant>
        <vt:lpwstr>_Toc274581263</vt:lpwstr>
      </vt:variant>
      <vt:variant>
        <vt:i4>1179708</vt:i4>
      </vt:variant>
      <vt:variant>
        <vt:i4>2339</vt:i4>
      </vt:variant>
      <vt:variant>
        <vt:i4>0</vt:i4>
      </vt:variant>
      <vt:variant>
        <vt:i4>5</vt:i4>
      </vt:variant>
      <vt:variant>
        <vt:lpwstr/>
      </vt:variant>
      <vt:variant>
        <vt:lpwstr>_Toc274581262</vt:lpwstr>
      </vt:variant>
      <vt:variant>
        <vt:i4>1179708</vt:i4>
      </vt:variant>
      <vt:variant>
        <vt:i4>2333</vt:i4>
      </vt:variant>
      <vt:variant>
        <vt:i4>0</vt:i4>
      </vt:variant>
      <vt:variant>
        <vt:i4>5</vt:i4>
      </vt:variant>
      <vt:variant>
        <vt:lpwstr/>
      </vt:variant>
      <vt:variant>
        <vt:lpwstr>_Toc274581261</vt:lpwstr>
      </vt:variant>
      <vt:variant>
        <vt:i4>1179708</vt:i4>
      </vt:variant>
      <vt:variant>
        <vt:i4>2327</vt:i4>
      </vt:variant>
      <vt:variant>
        <vt:i4>0</vt:i4>
      </vt:variant>
      <vt:variant>
        <vt:i4>5</vt:i4>
      </vt:variant>
      <vt:variant>
        <vt:lpwstr/>
      </vt:variant>
      <vt:variant>
        <vt:lpwstr>_Toc274581260</vt:lpwstr>
      </vt:variant>
      <vt:variant>
        <vt:i4>1114172</vt:i4>
      </vt:variant>
      <vt:variant>
        <vt:i4>2321</vt:i4>
      </vt:variant>
      <vt:variant>
        <vt:i4>0</vt:i4>
      </vt:variant>
      <vt:variant>
        <vt:i4>5</vt:i4>
      </vt:variant>
      <vt:variant>
        <vt:lpwstr/>
      </vt:variant>
      <vt:variant>
        <vt:lpwstr>_Toc274581259</vt:lpwstr>
      </vt:variant>
      <vt:variant>
        <vt:i4>1114172</vt:i4>
      </vt:variant>
      <vt:variant>
        <vt:i4>2315</vt:i4>
      </vt:variant>
      <vt:variant>
        <vt:i4>0</vt:i4>
      </vt:variant>
      <vt:variant>
        <vt:i4>5</vt:i4>
      </vt:variant>
      <vt:variant>
        <vt:lpwstr/>
      </vt:variant>
      <vt:variant>
        <vt:lpwstr>_Toc274581258</vt:lpwstr>
      </vt:variant>
      <vt:variant>
        <vt:i4>1114172</vt:i4>
      </vt:variant>
      <vt:variant>
        <vt:i4>2309</vt:i4>
      </vt:variant>
      <vt:variant>
        <vt:i4>0</vt:i4>
      </vt:variant>
      <vt:variant>
        <vt:i4>5</vt:i4>
      </vt:variant>
      <vt:variant>
        <vt:lpwstr/>
      </vt:variant>
      <vt:variant>
        <vt:lpwstr>_Toc274581257</vt:lpwstr>
      </vt:variant>
      <vt:variant>
        <vt:i4>1114172</vt:i4>
      </vt:variant>
      <vt:variant>
        <vt:i4>2303</vt:i4>
      </vt:variant>
      <vt:variant>
        <vt:i4>0</vt:i4>
      </vt:variant>
      <vt:variant>
        <vt:i4>5</vt:i4>
      </vt:variant>
      <vt:variant>
        <vt:lpwstr/>
      </vt:variant>
      <vt:variant>
        <vt:lpwstr>_Toc274581256</vt:lpwstr>
      </vt:variant>
      <vt:variant>
        <vt:i4>1114172</vt:i4>
      </vt:variant>
      <vt:variant>
        <vt:i4>2297</vt:i4>
      </vt:variant>
      <vt:variant>
        <vt:i4>0</vt:i4>
      </vt:variant>
      <vt:variant>
        <vt:i4>5</vt:i4>
      </vt:variant>
      <vt:variant>
        <vt:lpwstr/>
      </vt:variant>
      <vt:variant>
        <vt:lpwstr>_Toc274581255</vt:lpwstr>
      </vt:variant>
      <vt:variant>
        <vt:i4>1114172</vt:i4>
      </vt:variant>
      <vt:variant>
        <vt:i4>2291</vt:i4>
      </vt:variant>
      <vt:variant>
        <vt:i4>0</vt:i4>
      </vt:variant>
      <vt:variant>
        <vt:i4>5</vt:i4>
      </vt:variant>
      <vt:variant>
        <vt:lpwstr/>
      </vt:variant>
      <vt:variant>
        <vt:lpwstr>_Toc274581254</vt:lpwstr>
      </vt:variant>
      <vt:variant>
        <vt:i4>1114172</vt:i4>
      </vt:variant>
      <vt:variant>
        <vt:i4>2285</vt:i4>
      </vt:variant>
      <vt:variant>
        <vt:i4>0</vt:i4>
      </vt:variant>
      <vt:variant>
        <vt:i4>5</vt:i4>
      </vt:variant>
      <vt:variant>
        <vt:lpwstr/>
      </vt:variant>
      <vt:variant>
        <vt:lpwstr>_Toc274581253</vt:lpwstr>
      </vt:variant>
      <vt:variant>
        <vt:i4>1114172</vt:i4>
      </vt:variant>
      <vt:variant>
        <vt:i4>2279</vt:i4>
      </vt:variant>
      <vt:variant>
        <vt:i4>0</vt:i4>
      </vt:variant>
      <vt:variant>
        <vt:i4>5</vt:i4>
      </vt:variant>
      <vt:variant>
        <vt:lpwstr/>
      </vt:variant>
      <vt:variant>
        <vt:lpwstr>_Toc274581252</vt:lpwstr>
      </vt:variant>
      <vt:variant>
        <vt:i4>1114172</vt:i4>
      </vt:variant>
      <vt:variant>
        <vt:i4>2273</vt:i4>
      </vt:variant>
      <vt:variant>
        <vt:i4>0</vt:i4>
      </vt:variant>
      <vt:variant>
        <vt:i4>5</vt:i4>
      </vt:variant>
      <vt:variant>
        <vt:lpwstr/>
      </vt:variant>
      <vt:variant>
        <vt:lpwstr>_Toc274581251</vt:lpwstr>
      </vt:variant>
      <vt:variant>
        <vt:i4>1114172</vt:i4>
      </vt:variant>
      <vt:variant>
        <vt:i4>2267</vt:i4>
      </vt:variant>
      <vt:variant>
        <vt:i4>0</vt:i4>
      </vt:variant>
      <vt:variant>
        <vt:i4>5</vt:i4>
      </vt:variant>
      <vt:variant>
        <vt:lpwstr/>
      </vt:variant>
      <vt:variant>
        <vt:lpwstr>_Toc274581250</vt:lpwstr>
      </vt:variant>
      <vt:variant>
        <vt:i4>1048636</vt:i4>
      </vt:variant>
      <vt:variant>
        <vt:i4>2261</vt:i4>
      </vt:variant>
      <vt:variant>
        <vt:i4>0</vt:i4>
      </vt:variant>
      <vt:variant>
        <vt:i4>5</vt:i4>
      </vt:variant>
      <vt:variant>
        <vt:lpwstr/>
      </vt:variant>
      <vt:variant>
        <vt:lpwstr>_Toc274581249</vt:lpwstr>
      </vt:variant>
      <vt:variant>
        <vt:i4>1048636</vt:i4>
      </vt:variant>
      <vt:variant>
        <vt:i4>2255</vt:i4>
      </vt:variant>
      <vt:variant>
        <vt:i4>0</vt:i4>
      </vt:variant>
      <vt:variant>
        <vt:i4>5</vt:i4>
      </vt:variant>
      <vt:variant>
        <vt:lpwstr/>
      </vt:variant>
      <vt:variant>
        <vt:lpwstr>_Toc274581248</vt:lpwstr>
      </vt:variant>
      <vt:variant>
        <vt:i4>1048636</vt:i4>
      </vt:variant>
      <vt:variant>
        <vt:i4>2249</vt:i4>
      </vt:variant>
      <vt:variant>
        <vt:i4>0</vt:i4>
      </vt:variant>
      <vt:variant>
        <vt:i4>5</vt:i4>
      </vt:variant>
      <vt:variant>
        <vt:lpwstr/>
      </vt:variant>
      <vt:variant>
        <vt:lpwstr>_Toc274581247</vt:lpwstr>
      </vt:variant>
      <vt:variant>
        <vt:i4>1048636</vt:i4>
      </vt:variant>
      <vt:variant>
        <vt:i4>2243</vt:i4>
      </vt:variant>
      <vt:variant>
        <vt:i4>0</vt:i4>
      </vt:variant>
      <vt:variant>
        <vt:i4>5</vt:i4>
      </vt:variant>
      <vt:variant>
        <vt:lpwstr/>
      </vt:variant>
      <vt:variant>
        <vt:lpwstr>_Toc274581246</vt:lpwstr>
      </vt:variant>
      <vt:variant>
        <vt:i4>1048636</vt:i4>
      </vt:variant>
      <vt:variant>
        <vt:i4>2237</vt:i4>
      </vt:variant>
      <vt:variant>
        <vt:i4>0</vt:i4>
      </vt:variant>
      <vt:variant>
        <vt:i4>5</vt:i4>
      </vt:variant>
      <vt:variant>
        <vt:lpwstr/>
      </vt:variant>
      <vt:variant>
        <vt:lpwstr>_Toc274581245</vt:lpwstr>
      </vt:variant>
      <vt:variant>
        <vt:i4>1048636</vt:i4>
      </vt:variant>
      <vt:variant>
        <vt:i4>2231</vt:i4>
      </vt:variant>
      <vt:variant>
        <vt:i4>0</vt:i4>
      </vt:variant>
      <vt:variant>
        <vt:i4>5</vt:i4>
      </vt:variant>
      <vt:variant>
        <vt:lpwstr/>
      </vt:variant>
      <vt:variant>
        <vt:lpwstr>_Toc274581244</vt:lpwstr>
      </vt:variant>
      <vt:variant>
        <vt:i4>1048636</vt:i4>
      </vt:variant>
      <vt:variant>
        <vt:i4>2225</vt:i4>
      </vt:variant>
      <vt:variant>
        <vt:i4>0</vt:i4>
      </vt:variant>
      <vt:variant>
        <vt:i4>5</vt:i4>
      </vt:variant>
      <vt:variant>
        <vt:lpwstr/>
      </vt:variant>
      <vt:variant>
        <vt:lpwstr>_Toc274581243</vt:lpwstr>
      </vt:variant>
      <vt:variant>
        <vt:i4>1048636</vt:i4>
      </vt:variant>
      <vt:variant>
        <vt:i4>2219</vt:i4>
      </vt:variant>
      <vt:variant>
        <vt:i4>0</vt:i4>
      </vt:variant>
      <vt:variant>
        <vt:i4>5</vt:i4>
      </vt:variant>
      <vt:variant>
        <vt:lpwstr/>
      </vt:variant>
      <vt:variant>
        <vt:lpwstr>_Toc274581242</vt:lpwstr>
      </vt:variant>
      <vt:variant>
        <vt:i4>1048636</vt:i4>
      </vt:variant>
      <vt:variant>
        <vt:i4>2213</vt:i4>
      </vt:variant>
      <vt:variant>
        <vt:i4>0</vt:i4>
      </vt:variant>
      <vt:variant>
        <vt:i4>5</vt:i4>
      </vt:variant>
      <vt:variant>
        <vt:lpwstr/>
      </vt:variant>
      <vt:variant>
        <vt:lpwstr>_Toc274581241</vt:lpwstr>
      </vt:variant>
      <vt:variant>
        <vt:i4>1048636</vt:i4>
      </vt:variant>
      <vt:variant>
        <vt:i4>2207</vt:i4>
      </vt:variant>
      <vt:variant>
        <vt:i4>0</vt:i4>
      </vt:variant>
      <vt:variant>
        <vt:i4>5</vt:i4>
      </vt:variant>
      <vt:variant>
        <vt:lpwstr/>
      </vt:variant>
      <vt:variant>
        <vt:lpwstr>_Toc274581240</vt:lpwstr>
      </vt:variant>
      <vt:variant>
        <vt:i4>1507388</vt:i4>
      </vt:variant>
      <vt:variant>
        <vt:i4>2201</vt:i4>
      </vt:variant>
      <vt:variant>
        <vt:i4>0</vt:i4>
      </vt:variant>
      <vt:variant>
        <vt:i4>5</vt:i4>
      </vt:variant>
      <vt:variant>
        <vt:lpwstr/>
      </vt:variant>
      <vt:variant>
        <vt:lpwstr>_Toc274581239</vt:lpwstr>
      </vt:variant>
      <vt:variant>
        <vt:i4>1507388</vt:i4>
      </vt:variant>
      <vt:variant>
        <vt:i4>2195</vt:i4>
      </vt:variant>
      <vt:variant>
        <vt:i4>0</vt:i4>
      </vt:variant>
      <vt:variant>
        <vt:i4>5</vt:i4>
      </vt:variant>
      <vt:variant>
        <vt:lpwstr/>
      </vt:variant>
      <vt:variant>
        <vt:lpwstr>_Toc274581238</vt:lpwstr>
      </vt:variant>
      <vt:variant>
        <vt:i4>1507388</vt:i4>
      </vt:variant>
      <vt:variant>
        <vt:i4>2189</vt:i4>
      </vt:variant>
      <vt:variant>
        <vt:i4>0</vt:i4>
      </vt:variant>
      <vt:variant>
        <vt:i4>5</vt:i4>
      </vt:variant>
      <vt:variant>
        <vt:lpwstr/>
      </vt:variant>
      <vt:variant>
        <vt:lpwstr>_Toc274581237</vt:lpwstr>
      </vt:variant>
      <vt:variant>
        <vt:i4>1507388</vt:i4>
      </vt:variant>
      <vt:variant>
        <vt:i4>2183</vt:i4>
      </vt:variant>
      <vt:variant>
        <vt:i4>0</vt:i4>
      </vt:variant>
      <vt:variant>
        <vt:i4>5</vt:i4>
      </vt:variant>
      <vt:variant>
        <vt:lpwstr/>
      </vt:variant>
      <vt:variant>
        <vt:lpwstr>_Toc274581236</vt:lpwstr>
      </vt:variant>
      <vt:variant>
        <vt:i4>1507388</vt:i4>
      </vt:variant>
      <vt:variant>
        <vt:i4>2177</vt:i4>
      </vt:variant>
      <vt:variant>
        <vt:i4>0</vt:i4>
      </vt:variant>
      <vt:variant>
        <vt:i4>5</vt:i4>
      </vt:variant>
      <vt:variant>
        <vt:lpwstr/>
      </vt:variant>
      <vt:variant>
        <vt:lpwstr>_Toc274581235</vt:lpwstr>
      </vt:variant>
      <vt:variant>
        <vt:i4>1507388</vt:i4>
      </vt:variant>
      <vt:variant>
        <vt:i4>2171</vt:i4>
      </vt:variant>
      <vt:variant>
        <vt:i4>0</vt:i4>
      </vt:variant>
      <vt:variant>
        <vt:i4>5</vt:i4>
      </vt:variant>
      <vt:variant>
        <vt:lpwstr/>
      </vt:variant>
      <vt:variant>
        <vt:lpwstr>_Toc274581234</vt:lpwstr>
      </vt:variant>
      <vt:variant>
        <vt:i4>1507388</vt:i4>
      </vt:variant>
      <vt:variant>
        <vt:i4>2165</vt:i4>
      </vt:variant>
      <vt:variant>
        <vt:i4>0</vt:i4>
      </vt:variant>
      <vt:variant>
        <vt:i4>5</vt:i4>
      </vt:variant>
      <vt:variant>
        <vt:lpwstr/>
      </vt:variant>
      <vt:variant>
        <vt:lpwstr>_Toc274581233</vt:lpwstr>
      </vt:variant>
      <vt:variant>
        <vt:i4>1507388</vt:i4>
      </vt:variant>
      <vt:variant>
        <vt:i4>2159</vt:i4>
      </vt:variant>
      <vt:variant>
        <vt:i4>0</vt:i4>
      </vt:variant>
      <vt:variant>
        <vt:i4>5</vt:i4>
      </vt:variant>
      <vt:variant>
        <vt:lpwstr/>
      </vt:variant>
      <vt:variant>
        <vt:lpwstr>_Toc274581232</vt:lpwstr>
      </vt:variant>
      <vt:variant>
        <vt:i4>1507388</vt:i4>
      </vt:variant>
      <vt:variant>
        <vt:i4>2153</vt:i4>
      </vt:variant>
      <vt:variant>
        <vt:i4>0</vt:i4>
      </vt:variant>
      <vt:variant>
        <vt:i4>5</vt:i4>
      </vt:variant>
      <vt:variant>
        <vt:lpwstr/>
      </vt:variant>
      <vt:variant>
        <vt:lpwstr>_Toc274581231</vt:lpwstr>
      </vt:variant>
      <vt:variant>
        <vt:i4>1507388</vt:i4>
      </vt:variant>
      <vt:variant>
        <vt:i4>2147</vt:i4>
      </vt:variant>
      <vt:variant>
        <vt:i4>0</vt:i4>
      </vt:variant>
      <vt:variant>
        <vt:i4>5</vt:i4>
      </vt:variant>
      <vt:variant>
        <vt:lpwstr/>
      </vt:variant>
      <vt:variant>
        <vt:lpwstr>_Toc274581230</vt:lpwstr>
      </vt:variant>
      <vt:variant>
        <vt:i4>1441852</vt:i4>
      </vt:variant>
      <vt:variant>
        <vt:i4>2141</vt:i4>
      </vt:variant>
      <vt:variant>
        <vt:i4>0</vt:i4>
      </vt:variant>
      <vt:variant>
        <vt:i4>5</vt:i4>
      </vt:variant>
      <vt:variant>
        <vt:lpwstr/>
      </vt:variant>
      <vt:variant>
        <vt:lpwstr>_Toc274581229</vt:lpwstr>
      </vt:variant>
      <vt:variant>
        <vt:i4>1441852</vt:i4>
      </vt:variant>
      <vt:variant>
        <vt:i4>2135</vt:i4>
      </vt:variant>
      <vt:variant>
        <vt:i4>0</vt:i4>
      </vt:variant>
      <vt:variant>
        <vt:i4>5</vt:i4>
      </vt:variant>
      <vt:variant>
        <vt:lpwstr/>
      </vt:variant>
      <vt:variant>
        <vt:lpwstr>_Toc274581228</vt:lpwstr>
      </vt:variant>
      <vt:variant>
        <vt:i4>1441852</vt:i4>
      </vt:variant>
      <vt:variant>
        <vt:i4>2129</vt:i4>
      </vt:variant>
      <vt:variant>
        <vt:i4>0</vt:i4>
      </vt:variant>
      <vt:variant>
        <vt:i4>5</vt:i4>
      </vt:variant>
      <vt:variant>
        <vt:lpwstr/>
      </vt:variant>
      <vt:variant>
        <vt:lpwstr>_Toc274581227</vt:lpwstr>
      </vt:variant>
      <vt:variant>
        <vt:i4>1441852</vt:i4>
      </vt:variant>
      <vt:variant>
        <vt:i4>2123</vt:i4>
      </vt:variant>
      <vt:variant>
        <vt:i4>0</vt:i4>
      </vt:variant>
      <vt:variant>
        <vt:i4>5</vt:i4>
      </vt:variant>
      <vt:variant>
        <vt:lpwstr/>
      </vt:variant>
      <vt:variant>
        <vt:lpwstr>_Toc274581226</vt:lpwstr>
      </vt:variant>
      <vt:variant>
        <vt:i4>1441852</vt:i4>
      </vt:variant>
      <vt:variant>
        <vt:i4>2117</vt:i4>
      </vt:variant>
      <vt:variant>
        <vt:i4>0</vt:i4>
      </vt:variant>
      <vt:variant>
        <vt:i4>5</vt:i4>
      </vt:variant>
      <vt:variant>
        <vt:lpwstr/>
      </vt:variant>
      <vt:variant>
        <vt:lpwstr>_Toc274581225</vt:lpwstr>
      </vt:variant>
      <vt:variant>
        <vt:i4>1441852</vt:i4>
      </vt:variant>
      <vt:variant>
        <vt:i4>2111</vt:i4>
      </vt:variant>
      <vt:variant>
        <vt:i4>0</vt:i4>
      </vt:variant>
      <vt:variant>
        <vt:i4>5</vt:i4>
      </vt:variant>
      <vt:variant>
        <vt:lpwstr/>
      </vt:variant>
      <vt:variant>
        <vt:lpwstr>_Toc274581224</vt:lpwstr>
      </vt:variant>
      <vt:variant>
        <vt:i4>1441852</vt:i4>
      </vt:variant>
      <vt:variant>
        <vt:i4>2105</vt:i4>
      </vt:variant>
      <vt:variant>
        <vt:i4>0</vt:i4>
      </vt:variant>
      <vt:variant>
        <vt:i4>5</vt:i4>
      </vt:variant>
      <vt:variant>
        <vt:lpwstr/>
      </vt:variant>
      <vt:variant>
        <vt:lpwstr>_Toc274581223</vt:lpwstr>
      </vt:variant>
      <vt:variant>
        <vt:i4>1441852</vt:i4>
      </vt:variant>
      <vt:variant>
        <vt:i4>2099</vt:i4>
      </vt:variant>
      <vt:variant>
        <vt:i4>0</vt:i4>
      </vt:variant>
      <vt:variant>
        <vt:i4>5</vt:i4>
      </vt:variant>
      <vt:variant>
        <vt:lpwstr/>
      </vt:variant>
      <vt:variant>
        <vt:lpwstr>_Toc274581222</vt:lpwstr>
      </vt:variant>
      <vt:variant>
        <vt:i4>1441852</vt:i4>
      </vt:variant>
      <vt:variant>
        <vt:i4>2093</vt:i4>
      </vt:variant>
      <vt:variant>
        <vt:i4>0</vt:i4>
      </vt:variant>
      <vt:variant>
        <vt:i4>5</vt:i4>
      </vt:variant>
      <vt:variant>
        <vt:lpwstr/>
      </vt:variant>
      <vt:variant>
        <vt:lpwstr>_Toc274581221</vt:lpwstr>
      </vt:variant>
      <vt:variant>
        <vt:i4>1441852</vt:i4>
      </vt:variant>
      <vt:variant>
        <vt:i4>2087</vt:i4>
      </vt:variant>
      <vt:variant>
        <vt:i4>0</vt:i4>
      </vt:variant>
      <vt:variant>
        <vt:i4>5</vt:i4>
      </vt:variant>
      <vt:variant>
        <vt:lpwstr/>
      </vt:variant>
      <vt:variant>
        <vt:lpwstr>_Toc274581220</vt:lpwstr>
      </vt:variant>
      <vt:variant>
        <vt:i4>1376316</vt:i4>
      </vt:variant>
      <vt:variant>
        <vt:i4>2081</vt:i4>
      </vt:variant>
      <vt:variant>
        <vt:i4>0</vt:i4>
      </vt:variant>
      <vt:variant>
        <vt:i4>5</vt:i4>
      </vt:variant>
      <vt:variant>
        <vt:lpwstr/>
      </vt:variant>
      <vt:variant>
        <vt:lpwstr>_Toc274581219</vt:lpwstr>
      </vt:variant>
      <vt:variant>
        <vt:i4>1376316</vt:i4>
      </vt:variant>
      <vt:variant>
        <vt:i4>2075</vt:i4>
      </vt:variant>
      <vt:variant>
        <vt:i4>0</vt:i4>
      </vt:variant>
      <vt:variant>
        <vt:i4>5</vt:i4>
      </vt:variant>
      <vt:variant>
        <vt:lpwstr/>
      </vt:variant>
      <vt:variant>
        <vt:lpwstr>_Toc274581218</vt:lpwstr>
      </vt:variant>
      <vt:variant>
        <vt:i4>1376316</vt:i4>
      </vt:variant>
      <vt:variant>
        <vt:i4>2069</vt:i4>
      </vt:variant>
      <vt:variant>
        <vt:i4>0</vt:i4>
      </vt:variant>
      <vt:variant>
        <vt:i4>5</vt:i4>
      </vt:variant>
      <vt:variant>
        <vt:lpwstr/>
      </vt:variant>
      <vt:variant>
        <vt:lpwstr>_Toc274581217</vt:lpwstr>
      </vt:variant>
      <vt:variant>
        <vt:i4>1376316</vt:i4>
      </vt:variant>
      <vt:variant>
        <vt:i4>2063</vt:i4>
      </vt:variant>
      <vt:variant>
        <vt:i4>0</vt:i4>
      </vt:variant>
      <vt:variant>
        <vt:i4>5</vt:i4>
      </vt:variant>
      <vt:variant>
        <vt:lpwstr/>
      </vt:variant>
      <vt:variant>
        <vt:lpwstr>_Toc274581216</vt:lpwstr>
      </vt:variant>
      <vt:variant>
        <vt:i4>1376316</vt:i4>
      </vt:variant>
      <vt:variant>
        <vt:i4>2057</vt:i4>
      </vt:variant>
      <vt:variant>
        <vt:i4>0</vt:i4>
      </vt:variant>
      <vt:variant>
        <vt:i4>5</vt:i4>
      </vt:variant>
      <vt:variant>
        <vt:lpwstr/>
      </vt:variant>
      <vt:variant>
        <vt:lpwstr>_Toc274581215</vt:lpwstr>
      </vt:variant>
      <vt:variant>
        <vt:i4>1376316</vt:i4>
      </vt:variant>
      <vt:variant>
        <vt:i4>2051</vt:i4>
      </vt:variant>
      <vt:variant>
        <vt:i4>0</vt:i4>
      </vt:variant>
      <vt:variant>
        <vt:i4>5</vt:i4>
      </vt:variant>
      <vt:variant>
        <vt:lpwstr/>
      </vt:variant>
      <vt:variant>
        <vt:lpwstr>_Toc274581214</vt:lpwstr>
      </vt:variant>
      <vt:variant>
        <vt:i4>1376316</vt:i4>
      </vt:variant>
      <vt:variant>
        <vt:i4>2045</vt:i4>
      </vt:variant>
      <vt:variant>
        <vt:i4>0</vt:i4>
      </vt:variant>
      <vt:variant>
        <vt:i4>5</vt:i4>
      </vt:variant>
      <vt:variant>
        <vt:lpwstr/>
      </vt:variant>
      <vt:variant>
        <vt:lpwstr>_Toc274581213</vt:lpwstr>
      </vt:variant>
      <vt:variant>
        <vt:i4>1376316</vt:i4>
      </vt:variant>
      <vt:variant>
        <vt:i4>2039</vt:i4>
      </vt:variant>
      <vt:variant>
        <vt:i4>0</vt:i4>
      </vt:variant>
      <vt:variant>
        <vt:i4>5</vt:i4>
      </vt:variant>
      <vt:variant>
        <vt:lpwstr/>
      </vt:variant>
      <vt:variant>
        <vt:lpwstr>_Toc274581212</vt:lpwstr>
      </vt:variant>
      <vt:variant>
        <vt:i4>1376316</vt:i4>
      </vt:variant>
      <vt:variant>
        <vt:i4>2033</vt:i4>
      </vt:variant>
      <vt:variant>
        <vt:i4>0</vt:i4>
      </vt:variant>
      <vt:variant>
        <vt:i4>5</vt:i4>
      </vt:variant>
      <vt:variant>
        <vt:lpwstr/>
      </vt:variant>
      <vt:variant>
        <vt:lpwstr>_Toc274581211</vt:lpwstr>
      </vt:variant>
      <vt:variant>
        <vt:i4>1376316</vt:i4>
      </vt:variant>
      <vt:variant>
        <vt:i4>2027</vt:i4>
      </vt:variant>
      <vt:variant>
        <vt:i4>0</vt:i4>
      </vt:variant>
      <vt:variant>
        <vt:i4>5</vt:i4>
      </vt:variant>
      <vt:variant>
        <vt:lpwstr/>
      </vt:variant>
      <vt:variant>
        <vt:lpwstr>_Toc274581210</vt:lpwstr>
      </vt:variant>
      <vt:variant>
        <vt:i4>1310780</vt:i4>
      </vt:variant>
      <vt:variant>
        <vt:i4>2021</vt:i4>
      </vt:variant>
      <vt:variant>
        <vt:i4>0</vt:i4>
      </vt:variant>
      <vt:variant>
        <vt:i4>5</vt:i4>
      </vt:variant>
      <vt:variant>
        <vt:lpwstr/>
      </vt:variant>
      <vt:variant>
        <vt:lpwstr>_Toc274581209</vt:lpwstr>
      </vt:variant>
      <vt:variant>
        <vt:i4>1310780</vt:i4>
      </vt:variant>
      <vt:variant>
        <vt:i4>2015</vt:i4>
      </vt:variant>
      <vt:variant>
        <vt:i4>0</vt:i4>
      </vt:variant>
      <vt:variant>
        <vt:i4>5</vt:i4>
      </vt:variant>
      <vt:variant>
        <vt:lpwstr/>
      </vt:variant>
      <vt:variant>
        <vt:lpwstr>_Toc274581208</vt:lpwstr>
      </vt:variant>
      <vt:variant>
        <vt:i4>1310780</vt:i4>
      </vt:variant>
      <vt:variant>
        <vt:i4>2009</vt:i4>
      </vt:variant>
      <vt:variant>
        <vt:i4>0</vt:i4>
      </vt:variant>
      <vt:variant>
        <vt:i4>5</vt:i4>
      </vt:variant>
      <vt:variant>
        <vt:lpwstr/>
      </vt:variant>
      <vt:variant>
        <vt:lpwstr>_Toc274581207</vt:lpwstr>
      </vt:variant>
      <vt:variant>
        <vt:i4>1310780</vt:i4>
      </vt:variant>
      <vt:variant>
        <vt:i4>2003</vt:i4>
      </vt:variant>
      <vt:variant>
        <vt:i4>0</vt:i4>
      </vt:variant>
      <vt:variant>
        <vt:i4>5</vt:i4>
      </vt:variant>
      <vt:variant>
        <vt:lpwstr/>
      </vt:variant>
      <vt:variant>
        <vt:lpwstr>_Toc274581206</vt:lpwstr>
      </vt:variant>
      <vt:variant>
        <vt:i4>1310780</vt:i4>
      </vt:variant>
      <vt:variant>
        <vt:i4>1997</vt:i4>
      </vt:variant>
      <vt:variant>
        <vt:i4>0</vt:i4>
      </vt:variant>
      <vt:variant>
        <vt:i4>5</vt:i4>
      </vt:variant>
      <vt:variant>
        <vt:lpwstr/>
      </vt:variant>
      <vt:variant>
        <vt:lpwstr>_Toc274581205</vt:lpwstr>
      </vt:variant>
      <vt:variant>
        <vt:i4>1310780</vt:i4>
      </vt:variant>
      <vt:variant>
        <vt:i4>1991</vt:i4>
      </vt:variant>
      <vt:variant>
        <vt:i4>0</vt:i4>
      </vt:variant>
      <vt:variant>
        <vt:i4>5</vt:i4>
      </vt:variant>
      <vt:variant>
        <vt:lpwstr/>
      </vt:variant>
      <vt:variant>
        <vt:lpwstr>_Toc274581204</vt:lpwstr>
      </vt:variant>
      <vt:variant>
        <vt:i4>1310780</vt:i4>
      </vt:variant>
      <vt:variant>
        <vt:i4>1985</vt:i4>
      </vt:variant>
      <vt:variant>
        <vt:i4>0</vt:i4>
      </vt:variant>
      <vt:variant>
        <vt:i4>5</vt:i4>
      </vt:variant>
      <vt:variant>
        <vt:lpwstr/>
      </vt:variant>
      <vt:variant>
        <vt:lpwstr>_Toc274581203</vt:lpwstr>
      </vt:variant>
      <vt:variant>
        <vt:i4>1310780</vt:i4>
      </vt:variant>
      <vt:variant>
        <vt:i4>1979</vt:i4>
      </vt:variant>
      <vt:variant>
        <vt:i4>0</vt:i4>
      </vt:variant>
      <vt:variant>
        <vt:i4>5</vt:i4>
      </vt:variant>
      <vt:variant>
        <vt:lpwstr/>
      </vt:variant>
      <vt:variant>
        <vt:lpwstr>_Toc274581202</vt:lpwstr>
      </vt:variant>
      <vt:variant>
        <vt:i4>1310780</vt:i4>
      </vt:variant>
      <vt:variant>
        <vt:i4>1973</vt:i4>
      </vt:variant>
      <vt:variant>
        <vt:i4>0</vt:i4>
      </vt:variant>
      <vt:variant>
        <vt:i4>5</vt:i4>
      </vt:variant>
      <vt:variant>
        <vt:lpwstr/>
      </vt:variant>
      <vt:variant>
        <vt:lpwstr>_Toc274581201</vt:lpwstr>
      </vt:variant>
      <vt:variant>
        <vt:i4>1310780</vt:i4>
      </vt:variant>
      <vt:variant>
        <vt:i4>1967</vt:i4>
      </vt:variant>
      <vt:variant>
        <vt:i4>0</vt:i4>
      </vt:variant>
      <vt:variant>
        <vt:i4>5</vt:i4>
      </vt:variant>
      <vt:variant>
        <vt:lpwstr/>
      </vt:variant>
      <vt:variant>
        <vt:lpwstr>_Toc274581200</vt:lpwstr>
      </vt:variant>
      <vt:variant>
        <vt:i4>1900607</vt:i4>
      </vt:variant>
      <vt:variant>
        <vt:i4>1961</vt:i4>
      </vt:variant>
      <vt:variant>
        <vt:i4>0</vt:i4>
      </vt:variant>
      <vt:variant>
        <vt:i4>5</vt:i4>
      </vt:variant>
      <vt:variant>
        <vt:lpwstr/>
      </vt:variant>
      <vt:variant>
        <vt:lpwstr>_Toc274581199</vt:lpwstr>
      </vt:variant>
      <vt:variant>
        <vt:i4>1900607</vt:i4>
      </vt:variant>
      <vt:variant>
        <vt:i4>1955</vt:i4>
      </vt:variant>
      <vt:variant>
        <vt:i4>0</vt:i4>
      </vt:variant>
      <vt:variant>
        <vt:i4>5</vt:i4>
      </vt:variant>
      <vt:variant>
        <vt:lpwstr/>
      </vt:variant>
      <vt:variant>
        <vt:lpwstr>_Toc274581198</vt:lpwstr>
      </vt:variant>
      <vt:variant>
        <vt:i4>1900607</vt:i4>
      </vt:variant>
      <vt:variant>
        <vt:i4>1949</vt:i4>
      </vt:variant>
      <vt:variant>
        <vt:i4>0</vt:i4>
      </vt:variant>
      <vt:variant>
        <vt:i4>5</vt:i4>
      </vt:variant>
      <vt:variant>
        <vt:lpwstr/>
      </vt:variant>
      <vt:variant>
        <vt:lpwstr>_Toc274581197</vt:lpwstr>
      </vt:variant>
      <vt:variant>
        <vt:i4>1900607</vt:i4>
      </vt:variant>
      <vt:variant>
        <vt:i4>1943</vt:i4>
      </vt:variant>
      <vt:variant>
        <vt:i4>0</vt:i4>
      </vt:variant>
      <vt:variant>
        <vt:i4>5</vt:i4>
      </vt:variant>
      <vt:variant>
        <vt:lpwstr/>
      </vt:variant>
      <vt:variant>
        <vt:lpwstr>_Toc274581196</vt:lpwstr>
      </vt:variant>
      <vt:variant>
        <vt:i4>1900607</vt:i4>
      </vt:variant>
      <vt:variant>
        <vt:i4>1937</vt:i4>
      </vt:variant>
      <vt:variant>
        <vt:i4>0</vt:i4>
      </vt:variant>
      <vt:variant>
        <vt:i4>5</vt:i4>
      </vt:variant>
      <vt:variant>
        <vt:lpwstr/>
      </vt:variant>
      <vt:variant>
        <vt:lpwstr>_Toc274581195</vt:lpwstr>
      </vt:variant>
      <vt:variant>
        <vt:i4>1900607</vt:i4>
      </vt:variant>
      <vt:variant>
        <vt:i4>1931</vt:i4>
      </vt:variant>
      <vt:variant>
        <vt:i4>0</vt:i4>
      </vt:variant>
      <vt:variant>
        <vt:i4>5</vt:i4>
      </vt:variant>
      <vt:variant>
        <vt:lpwstr/>
      </vt:variant>
      <vt:variant>
        <vt:lpwstr>_Toc274581194</vt:lpwstr>
      </vt:variant>
      <vt:variant>
        <vt:i4>1900607</vt:i4>
      </vt:variant>
      <vt:variant>
        <vt:i4>1925</vt:i4>
      </vt:variant>
      <vt:variant>
        <vt:i4>0</vt:i4>
      </vt:variant>
      <vt:variant>
        <vt:i4>5</vt:i4>
      </vt:variant>
      <vt:variant>
        <vt:lpwstr/>
      </vt:variant>
      <vt:variant>
        <vt:lpwstr>_Toc274581193</vt:lpwstr>
      </vt:variant>
      <vt:variant>
        <vt:i4>1900607</vt:i4>
      </vt:variant>
      <vt:variant>
        <vt:i4>1919</vt:i4>
      </vt:variant>
      <vt:variant>
        <vt:i4>0</vt:i4>
      </vt:variant>
      <vt:variant>
        <vt:i4>5</vt:i4>
      </vt:variant>
      <vt:variant>
        <vt:lpwstr/>
      </vt:variant>
      <vt:variant>
        <vt:lpwstr>_Toc274581192</vt:lpwstr>
      </vt:variant>
      <vt:variant>
        <vt:i4>1900607</vt:i4>
      </vt:variant>
      <vt:variant>
        <vt:i4>1913</vt:i4>
      </vt:variant>
      <vt:variant>
        <vt:i4>0</vt:i4>
      </vt:variant>
      <vt:variant>
        <vt:i4>5</vt:i4>
      </vt:variant>
      <vt:variant>
        <vt:lpwstr/>
      </vt:variant>
      <vt:variant>
        <vt:lpwstr>_Toc274581191</vt:lpwstr>
      </vt:variant>
      <vt:variant>
        <vt:i4>1900607</vt:i4>
      </vt:variant>
      <vt:variant>
        <vt:i4>1907</vt:i4>
      </vt:variant>
      <vt:variant>
        <vt:i4>0</vt:i4>
      </vt:variant>
      <vt:variant>
        <vt:i4>5</vt:i4>
      </vt:variant>
      <vt:variant>
        <vt:lpwstr/>
      </vt:variant>
      <vt:variant>
        <vt:lpwstr>_Toc274581190</vt:lpwstr>
      </vt:variant>
      <vt:variant>
        <vt:i4>1835071</vt:i4>
      </vt:variant>
      <vt:variant>
        <vt:i4>1901</vt:i4>
      </vt:variant>
      <vt:variant>
        <vt:i4>0</vt:i4>
      </vt:variant>
      <vt:variant>
        <vt:i4>5</vt:i4>
      </vt:variant>
      <vt:variant>
        <vt:lpwstr/>
      </vt:variant>
      <vt:variant>
        <vt:lpwstr>_Toc274581189</vt:lpwstr>
      </vt:variant>
      <vt:variant>
        <vt:i4>1835071</vt:i4>
      </vt:variant>
      <vt:variant>
        <vt:i4>1895</vt:i4>
      </vt:variant>
      <vt:variant>
        <vt:i4>0</vt:i4>
      </vt:variant>
      <vt:variant>
        <vt:i4>5</vt:i4>
      </vt:variant>
      <vt:variant>
        <vt:lpwstr/>
      </vt:variant>
      <vt:variant>
        <vt:lpwstr>_Toc274581188</vt:lpwstr>
      </vt:variant>
      <vt:variant>
        <vt:i4>1835071</vt:i4>
      </vt:variant>
      <vt:variant>
        <vt:i4>1889</vt:i4>
      </vt:variant>
      <vt:variant>
        <vt:i4>0</vt:i4>
      </vt:variant>
      <vt:variant>
        <vt:i4>5</vt:i4>
      </vt:variant>
      <vt:variant>
        <vt:lpwstr/>
      </vt:variant>
      <vt:variant>
        <vt:lpwstr>_Toc274581187</vt:lpwstr>
      </vt:variant>
      <vt:variant>
        <vt:i4>1835071</vt:i4>
      </vt:variant>
      <vt:variant>
        <vt:i4>1883</vt:i4>
      </vt:variant>
      <vt:variant>
        <vt:i4>0</vt:i4>
      </vt:variant>
      <vt:variant>
        <vt:i4>5</vt:i4>
      </vt:variant>
      <vt:variant>
        <vt:lpwstr/>
      </vt:variant>
      <vt:variant>
        <vt:lpwstr>_Toc274581186</vt:lpwstr>
      </vt:variant>
      <vt:variant>
        <vt:i4>1835071</vt:i4>
      </vt:variant>
      <vt:variant>
        <vt:i4>1877</vt:i4>
      </vt:variant>
      <vt:variant>
        <vt:i4>0</vt:i4>
      </vt:variant>
      <vt:variant>
        <vt:i4>5</vt:i4>
      </vt:variant>
      <vt:variant>
        <vt:lpwstr/>
      </vt:variant>
      <vt:variant>
        <vt:lpwstr>_Toc274581185</vt:lpwstr>
      </vt:variant>
      <vt:variant>
        <vt:i4>1835071</vt:i4>
      </vt:variant>
      <vt:variant>
        <vt:i4>1871</vt:i4>
      </vt:variant>
      <vt:variant>
        <vt:i4>0</vt:i4>
      </vt:variant>
      <vt:variant>
        <vt:i4>5</vt:i4>
      </vt:variant>
      <vt:variant>
        <vt:lpwstr/>
      </vt:variant>
      <vt:variant>
        <vt:lpwstr>_Toc274581184</vt:lpwstr>
      </vt:variant>
      <vt:variant>
        <vt:i4>1835071</vt:i4>
      </vt:variant>
      <vt:variant>
        <vt:i4>1865</vt:i4>
      </vt:variant>
      <vt:variant>
        <vt:i4>0</vt:i4>
      </vt:variant>
      <vt:variant>
        <vt:i4>5</vt:i4>
      </vt:variant>
      <vt:variant>
        <vt:lpwstr/>
      </vt:variant>
      <vt:variant>
        <vt:lpwstr>_Toc274581183</vt:lpwstr>
      </vt:variant>
      <vt:variant>
        <vt:i4>1835071</vt:i4>
      </vt:variant>
      <vt:variant>
        <vt:i4>1859</vt:i4>
      </vt:variant>
      <vt:variant>
        <vt:i4>0</vt:i4>
      </vt:variant>
      <vt:variant>
        <vt:i4>5</vt:i4>
      </vt:variant>
      <vt:variant>
        <vt:lpwstr/>
      </vt:variant>
      <vt:variant>
        <vt:lpwstr>_Toc274581182</vt:lpwstr>
      </vt:variant>
      <vt:variant>
        <vt:i4>1835071</vt:i4>
      </vt:variant>
      <vt:variant>
        <vt:i4>1853</vt:i4>
      </vt:variant>
      <vt:variant>
        <vt:i4>0</vt:i4>
      </vt:variant>
      <vt:variant>
        <vt:i4>5</vt:i4>
      </vt:variant>
      <vt:variant>
        <vt:lpwstr/>
      </vt:variant>
      <vt:variant>
        <vt:lpwstr>_Toc274581181</vt:lpwstr>
      </vt:variant>
      <vt:variant>
        <vt:i4>1835071</vt:i4>
      </vt:variant>
      <vt:variant>
        <vt:i4>1847</vt:i4>
      </vt:variant>
      <vt:variant>
        <vt:i4>0</vt:i4>
      </vt:variant>
      <vt:variant>
        <vt:i4>5</vt:i4>
      </vt:variant>
      <vt:variant>
        <vt:lpwstr/>
      </vt:variant>
      <vt:variant>
        <vt:lpwstr>_Toc274581180</vt:lpwstr>
      </vt:variant>
      <vt:variant>
        <vt:i4>1245247</vt:i4>
      </vt:variant>
      <vt:variant>
        <vt:i4>1841</vt:i4>
      </vt:variant>
      <vt:variant>
        <vt:i4>0</vt:i4>
      </vt:variant>
      <vt:variant>
        <vt:i4>5</vt:i4>
      </vt:variant>
      <vt:variant>
        <vt:lpwstr/>
      </vt:variant>
      <vt:variant>
        <vt:lpwstr>_Toc274581179</vt:lpwstr>
      </vt:variant>
      <vt:variant>
        <vt:i4>1245247</vt:i4>
      </vt:variant>
      <vt:variant>
        <vt:i4>1835</vt:i4>
      </vt:variant>
      <vt:variant>
        <vt:i4>0</vt:i4>
      </vt:variant>
      <vt:variant>
        <vt:i4>5</vt:i4>
      </vt:variant>
      <vt:variant>
        <vt:lpwstr/>
      </vt:variant>
      <vt:variant>
        <vt:lpwstr>_Toc274581178</vt:lpwstr>
      </vt:variant>
      <vt:variant>
        <vt:i4>1245247</vt:i4>
      </vt:variant>
      <vt:variant>
        <vt:i4>1829</vt:i4>
      </vt:variant>
      <vt:variant>
        <vt:i4>0</vt:i4>
      </vt:variant>
      <vt:variant>
        <vt:i4>5</vt:i4>
      </vt:variant>
      <vt:variant>
        <vt:lpwstr/>
      </vt:variant>
      <vt:variant>
        <vt:lpwstr>_Toc274581177</vt:lpwstr>
      </vt:variant>
      <vt:variant>
        <vt:i4>1245247</vt:i4>
      </vt:variant>
      <vt:variant>
        <vt:i4>1823</vt:i4>
      </vt:variant>
      <vt:variant>
        <vt:i4>0</vt:i4>
      </vt:variant>
      <vt:variant>
        <vt:i4>5</vt:i4>
      </vt:variant>
      <vt:variant>
        <vt:lpwstr/>
      </vt:variant>
      <vt:variant>
        <vt:lpwstr>_Toc274581176</vt:lpwstr>
      </vt:variant>
      <vt:variant>
        <vt:i4>1245247</vt:i4>
      </vt:variant>
      <vt:variant>
        <vt:i4>1817</vt:i4>
      </vt:variant>
      <vt:variant>
        <vt:i4>0</vt:i4>
      </vt:variant>
      <vt:variant>
        <vt:i4>5</vt:i4>
      </vt:variant>
      <vt:variant>
        <vt:lpwstr/>
      </vt:variant>
      <vt:variant>
        <vt:lpwstr>_Toc274581175</vt:lpwstr>
      </vt:variant>
      <vt:variant>
        <vt:i4>1245247</vt:i4>
      </vt:variant>
      <vt:variant>
        <vt:i4>1811</vt:i4>
      </vt:variant>
      <vt:variant>
        <vt:i4>0</vt:i4>
      </vt:variant>
      <vt:variant>
        <vt:i4>5</vt:i4>
      </vt:variant>
      <vt:variant>
        <vt:lpwstr/>
      </vt:variant>
      <vt:variant>
        <vt:lpwstr>_Toc274581174</vt:lpwstr>
      </vt:variant>
      <vt:variant>
        <vt:i4>1245247</vt:i4>
      </vt:variant>
      <vt:variant>
        <vt:i4>1805</vt:i4>
      </vt:variant>
      <vt:variant>
        <vt:i4>0</vt:i4>
      </vt:variant>
      <vt:variant>
        <vt:i4>5</vt:i4>
      </vt:variant>
      <vt:variant>
        <vt:lpwstr/>
      </vt:variant>
      <vt:variant>
        <vt:lpwstr>_Toc274581173</vt:lpwstr>
      </vt:variant>
      <vt:variant>
        <vt:i4>1245247</vt:i4>
      </vt:variant>
      <vt:variant>
        <vt:i4>1799</vt:i4>
      </vt:variant>
      <vt:variant>
        <vt:i4>0</vt:i4>
      </vt:variant>
      <vt:variant>
        <vt:i4>5</vt:i4>
      </vt:variant>
      <vt:variant>
        <vt:lpwstr/>
      </vt:variant>
      <vt:variant>
        <vt:lpwstr>_Toc274581172</vt:lpwstr>
      </vt:variant>
      <vt:variant>
        <vt:i4>1245247</vt:i4>
      </vt:variant>
      <vt:variant>
        <vt:i4>1793</vt:i4>
      </vt:variant>
      <vt:variant>
        <vt:i4>0</vt:i4>
      </vt:variant>
      <vt:variant>
        <vt:i4>5</vt:i4>
      </vt:variant>
      <vt:variant>
        <vt:lpwstr/>
      </vt:variant>
      <vt:variant>
        <vt:lpwstr>_Toc274581171</vt:lpwstr>
      </vt:variant>
      <vt:variant>
        <vt:i4>1245247</vt:i4>
      </vt:variant>
      <vt:variant>
        <vt:i4>1787</vt:i4>
      </vt:variant>
      <vt:variant>
        <vt:i4>0</vt:i4>
      </vt:variant>
      <vt:variant>
        <vt:i4>5</vt:i4>
      </vt:variant>
      <vt:variant>
        <vt:lpwstr/>
      </vt:variant>
      <vt:variant>
        <vt:lpwstr>_Toc274581170</vt:lpwstr>
      </vt:variant>
      <vt:variant>
        <vt:i4>1179711</vt:i4>
      </vt:variant>
      <vt:variant>
        <vt:i4>1781</vt:i4>
      </vt:variant>
      <vt:variant>
        <vt:i4>0</vt:i4>
      </vt:variant>
      <vt:variant>
        <vt:i4>5</vt:i4>
      </vt:variant>
      <vt:variant>
        <vt:lpwstr/>
      </vt:variant>
      <vt:variant>
        <vt:lpwstr>_Toc274581169</vt:lpwstr>
      </vt:variant>
      <vt:variant>
        <vt:i4>1179711</vt:i4>
      </vt:variant>
      <vt:variant>
        <vt:i4>1775</vt:i4>
      </vt:variant>
      <vt:variant>
        <vt:i4>0</vt:i4>
      </vt:variant>
      <vt:variant>
        <vt:i4>5</vt:i4>
      </vt:variant>
      <vt:variant>
        <vt:lpwstr/>
      </vt:variant>
      <vt:variant>
        <vt:lpwstr>_Toc274581168</vt:lpwstr>
      </vt:variant>
      <vt:variant>
        <vt:i4>1179711</vt:i4>
      </vt:variant>
      <vt:variant>
        <vt:i4>1769</vt:i4>
      </vt:variant>
      <vt:variant>
        <vt:i4>0</vt:i4>
      </vt:variant>
      <vt:variant>
        <vt:i4>5</vt:i4>
      </vt:variant>
      <vt:variant>
        <vt:lpwstr/>
      </vt:variant>
      <vt:variant>
        <vt:lpwstr>_Toc274581167</vt:lpwstr>
      </vt:variant>
      <vt:variant>
        <vt:i4>1179711</vt:i4>
      </vt:variant>
      <vt:variant>
        <vt:i4>1763</vt:i4>
      </vt:variant>
      <vt:variant>
        <vt:i4>0</vt:i4>
      </vt:variant>
      <vt:variant>
        <vt:i4>5</vt:i4>
      </vt:variant>
      <vt:variant>
        <vt:lpwstr/>
      </vt:variant>
      <vt:variant>
        <vt:lpwstr>_Toc274581166</vt:lpwstr>
      </vt:variant>
      <vt:variant>
        <vt:i4>1179711</vt:i4>
      </vt:variant>
      <vt:variant>
        <vt:i4>1757</vt:i4>
      </vt:variant>
      <vt:variant>
        <vt:i4>0</vt:i4>
      </vt:variant>
      <vt:variant>
        <vt:i4>5</vt:i4>
      </vt:variant>
      <vt:variant>
        <vt:lpwstr/>
      </vt:variant>
      <vt:variant>
        <vt:lpwstr>_Toc274581165</vt:lpwstr>
      </vt:variant>
      <vt:variant>
        <vt:i4>1179711</vt:i4>
      </vt:variant>
      <vt:variant>
        <vt:i4>1751</vt:i4>
      </vt:variant>
      <vt:variant>
        <vt:i4>0</vt:i4>
      </vt:variant>
      <vt:variant>
        <vt:i4>5</vt:i4>
      </vt:variant>
      <vt:variant>
        <vt:lpwstr/>
      </vt:variant>
      <vt:variant>
        <vt:lpwstr>_Toc274581164</vt:lpwstr>
      </vt:variant>
      <vt:variant>
        <vt:i4>1179711</vt:i4>
      </vt:variant>
      <vt:variant>
        <vt:i4>1745</vt:i4>
      </vt:variant>
      <vt:variant>
        <vt:i4>0</vt:i4>
      </vt:variant>
      <vt:variant>
        <vt:i4>5</vt:i4>
      </vt:variant>
      <vt:variant>
        <vt:lpwstr/>
      </vt:variant>
      <vt:variant>
        <vt:lpwstr>_Toc274581163</vt:lpwstr>
      </vt:variant>
      <vt:variant>
        <vt:i4>1179711</vt:i4>
      </vt:variant>
      <vt:variant>
        <vt:i4>1739</vt:i4>
      </vt:variant>
      <vt:variant>
        <vt:i4>0</vt:i4>
      </vt:variant>
      <vt:variant>
        <vt:i4>5</vt:i4>
      </vt:variant>
      <vt:variant>
        <vt:lpwstr/>
      </vt:variant>
      <vt:variant>
        <vt:lpwstr>_Toc274581162</vt:lpwstr>
      </vt:variant>
      <vt:variant>
        <vt:i4>1179711</vt:i4>
      </vt:variant>
      <vt:variant>
        <vt:i4>1733</vt:i4>
      </vt:variant>
      <vt:variant>
        <vt:i4>0</vt:i4>
      </vt:variant>
      <vt:variant>
        <vt:i4>5</vt:i4>
      </vt:variant>
      <vt:variant>
        <vt:lpwstr/>
      </vt:variant>
      <vt:variant>
        <vt:lpwstr>_Toc274581161</vt:lpwstr>
      </vt:variant>
      <vt:variant>
        <vt:i4>1179711</vt:i4>
      </vt:variant>
      <vt:variant>
        <vt:i4>1727</vt:i4>
      </vt:variant>
      <vt:variant>
        <vt:i4>0</vt:i4>
      </vt:variant>
      <vt:variant>
        <vt:i4>5</vt:i4>
      </vt:variant>
      <vt:variant>
        <vt:lpwstr/>
      </vt:variant>
      <vt:variant>
        <vt:lpwstr>_Toc274581160</vt:lpwstr>
      </vt:variant>
      <vt:variant>
        <vt:i4>1114175</vt:i4>
      </vt:variant>
      <vt:variant>
        <vt:i4>1721</vt:i4>
      </vt:variant>
      <vt:variant>
        <vt:i4>0</vt:i4>
      </vt:variant>
      <vt:variant>
        <vt:i4>5</vt:i4>
      </vt:variant>
      <vt:variant>
        <vt:lpwstr/>
      </vt:variant>
      <vt:variant>
        <vt:lpwstr>_Toc274581159</vt:lpwstr>
      </vt:variant>
      <vt:variant>
        <vt:i4>1114175</vt:i4>
      </vt:variant>
      <vt:variant>
        <vt:i4>1715</vt:i4>
      </vt:variant>
      <vt:variant>
        <vt:i4>0</vt:i4>
      </vt:variant>
      <vt:variant>
        <vt:i4>5</vt:i4>
      </vt:variant>
      <vt:variant>
        <vt:lpwstr/>
      </vt:variant>
      <vt:variant>
        <vt:lpwstr>_Toc274581158</vt:lpwstr>
      </vt:variant>
      <vt:variant>
        <vt:i4>1114175</vt:i4>
      </vt:variant>
      <vt:variant>
        <vt:i4>1709</vt:i4>
      </vt:variant>
      <vt:variant>
        <vt:i4>0</vt:i4>
      </vt:variant>
      <vt:variant>
        <vt:i4>5</vt:i4>
      </vt:variant>
      <vt:variant>
        <vt:lpwstr/>
      </vt:variant>
      <vt:variant>
        <vt:lpwstr>_Toc274581157</vt:lpwstr>
      </vt:variant>
      <vt:variant>
        <vt:i4>1114175</vt:i4>
      </vt:variant>
      <vt:variant>
        <vt:i4>1703</vt:i4>
      </vt:variant>
      <vt:variant>
        <vt:i4>0</vt:i4>
      </vt:variant>
      <vt:variant>
        <vt:i4>5</vt:i4>
      </vt:variant>
      <vt:variant>
        <vt:lpwstr/>
      </vt:variant>
      <vt:variant>
        <vt:lpwstr>_Toc274581156</vt:lpwstr>
      </vt:variant>
      <vt:variant>
        <vt:i4>1114175</vt:i4>
      </vt:variant>
      <vt:variant>
        <vt:i4>1697</vt:i4>
      </vt:variant>
      <vt:variant>
        <vt:i4>0</vt:i4>
      </vt:variant>
      <vt:variant>
        <vt:i4>5</vt:i4>
      </vt:variant>
      <vt:variant>
        <vt:lpwstr/>
      </vt:variant>
      <vt:variant>
        <vt:lpwstr>_Toc274581155</vt:lpwstr>
      </vt:variant>
      <vt:variant>
        <vt:i4>1114175</vt:i4>
      </vt:variant>
      <vt:variant>
        <vt:i4>1691</vt:i4>
      </vt:variant>
      <vt:variant>
        <vt:i4>0</vt:i4>
      </vt:variant>
      <vt:variant>
        <vt:i4>5</vt:i4>
      </vt:variant>
      <vt:variant>
        <vt:lpwstr/>
      </vt:variant>
      <vt:variant>
        <vt:lpwstr>_Toc274581154</vt:lpwstr>
      </vt:variant>
      <vt:variant>
        <vt:i4>1114175</vt:i4>
      </vt:variant>
      <vt:variant>
        <vt:i4>1685</vt:i4>
      </vt:variant>
      <vt:variant>
        <vt:i4>0</vt:i4>
      </vt:variant>
      <vt:variant>
        <vt:i4>5</vt:i4>
      </vt:variant>
      <vt:variant>
        <vt:lpwstr/>
      </vt:variant>
      <vt:variant>
        <vt:lpwstr>_Toc274581153</vt:lpwstr>
      </vt:variant>
      <vt:variant>
        <vt:i4>1114175</vt:i4>
      </vt:variant>
      <vt:variant>
        <vt:i4>1679</vt:i4>
      </vt:variant>
      <vt:variant>
        <vt:i4>0</vt:i4>
      </vt:variant>
      <vt:variant>
        <vt:i4>5</vt:i4>
      </vt:variant>
      <vt:variant>
        <vt:lpwstr/>
      </vt:variant>
      <vt:variant>
        <vt:lpwstr>_Toc274581152</vt:lpwstr>
      </vt:variant>
      <vt:variant>
        <vt:i4>1114175</vt:i4>
      </vt:variant>
      <vt:variant>
        <vt:i4>1673</vt:i4>
      </vt:variant>
      <vt:variant>
        <vt:i4>0</vt:i4>
      </vt:variant>
      <vt:variant>
        <vt:i4>5</vt:i4>
      </vt:variant>
      <vt:variant>
        <vt:lpwstr/>
      </vt:variant>
      <vt:variant>
        <vt:lpwstr>_Toc274581151</vt:lpwstr>
      </vt:variant>
      <vt:variant>
        <vt:i4>1114175</vt:i4>
      </vt:variant>
      <vt:variant>
        <vt:i4>1667</vt:i4>
      </vt:variant>
      <vt:variant>
        <vt:i4>0</vt:i4>
      </vt:variant>
      <vt:variant>
        <vt:i4>5</vt:i4>
      </vt:variant>
      <vt:variant>
        <vt:lpwstr/>
      </vt:variant>
      <vt:variant>
        <vt:lpwstr>_Toc274581150</vt:lpwstr>
      </vt:variant>
      <vt:variant>
        <vt:i4>1048639</vt:i4>
      </vt:variant>
      <vt:variant>
        <vt:i4>1661</vt:i4>
      </vt:variant>
      <vt:variant>
        <vt:i4>0</vt:i4>
      </vt:variant>
      <vt:variant>
        <vt:i4>5</vt:i4>
      </vt:variant>
      <vt:variant>
        <vt:lpwstr/>
      </vt:variant>
      <vt:variant>
        <vt:lpwstr>_Toc274581149</vt:lpwstr>
      </vt:variant>
      <vt:variant>
        <vt:i4>1048639</vt:i4>
      </vt:variant>
      <vt:variant>
        <vt:i4>1655</vt:i4>
      </vt:variant>
      <vt:variant>
        <vt:i4>0</vt:i4>
      </vt:variant>
      <vt:variant>
        <vt:i4>5</vt:i4>
      </vt:variant>
      <vt:variant>
        <vt:lpwstr/>
      </vt:variant>
      <vt:variant>
        <vt:lpwstr>_Toc274581148</vt:lpwstr>
      </vt:variant>
      <vt:variant>
        <vt:i4>1048639</vt:i4>
      </vt:variant>
      <vt:variant>
        <vt:i4>1649</vt:i4>
      </vt:variant>
      <vt:variant>
        <vt:i4>0</vt:i4>
      </vt:variant>
      <vt:variant>
        <vt:i4>5</vt:i4>
      </vt:variant>
      <vt:variant>
        <vt:lpwstr/>
      </vt:variant>
      <vt:variant>
        <vt:lpwstr>_Toc274581147</vt:lpwstr>
      </vt:variant>
      <vt:variant>
        <vt:i4>1048639</vt:i4>
      </vt:variant>
      <vt:variant>
        <vt:i4>1643</vt:i4>
      </vt:variant>
      <vt:variant>
        <vt:i4>0</vt:i4>
      </vt:variant>
      <vt:variant>
        <vt:i4>5</vt:i4>
      </vt:variant>
      <vt:variant>
        <vt:lpwstr/>
      </vt:variant>
      <vt:variant>
        <vt:lpwstr>_Toc274581146</vt:lpwstr>
      </vt:variant>
      <vt:variant>
        <vt:i4>1048639</vt:i4>
      </vt:variant>
      <vt:variant>
        <vt:i4>1637</vt:i4>
      </vt:variant>
      <vt:variant>
        <vt:i4>0</vt:i4>
      </vt:variant>
      <vt:variant>
        <vt:i4>5</vt:i4>
      </vt:variant>
      <vt:variant>
        <vt:lpwstr/>
      </vt:variant>
      <vt:variant>
        <vt:lpwstr>_Toc274581145</vt:lpwstr>
      </vt:variant>
      <vt:variant>
        <vt:i4>1048639</vt:i4>
      </vt:variant>
      <vt:variant>
        <vt:i4>1631</vt:i4>
      </vt:variant>
      <vt:variant>
        <vt:i4>0</vt:i4>
      </vt:variant>
      <vt:variant>
        <vt:i4>5</vt:i4>
      </vt:variant>
      <vt:variant>
        <vt:lpwstr/>
      </vt:variant>
      <vt:variant>
        <vt:lpwstr>_Toc274581144</vt:lpwstr>
      </vt:variant>
      <vt:variant>
        <vt:i4>1048639</vt:i4>
      </vt:variant>
      <vt:variant>
        <vt:i4>1625</vt:i4>
      </vt:variant>
      <vt:variant>
        <vt:i4>0</vt:i4>
      </vt:variant>
      <vt:variant>
        <vt:i4>5</vt:i4>
      </vt:variant>
      <vt:variant>
        <vt:lpwstr/>
      </vt:variant>
      <vt:variant>
        <vt:lpwstr>_Toc274581143</vt:lpwstr>
      </vt:variant>
      <vt:variant>
        <vt:i4>1048639</vt:i4>
      </vt:variant>
      <vt:variant>
        <vt:i4>1619</vt:i4>
      </vt:variant>
      <vt:variant>
        <vt:i4>0</vt:i4>
      </vt:variant>
      <vt:variant>
        <vt:i4>5</vt:i4>
      </vt:variant>
      <vt:variant>
        <vt:lpwstr/>
      </vt:variant>
      <vt:variant>
        <vt:lpwstr>_Toc274581142</vt:lpwstr>
      </vt:variant>
      <vt:variant>
        <vt:i4>1048639</vt:i4>
      </vt:variant>
      <vt:variant>
        <vt:i4>1613</vt:i4>
      </vt:variant>
      <vt:variant>
        <vt:i4>0</vt:i4>
      </vt:variant>
      <vt:variant>
        <vt:i4>5</vt:i4>
      </vt:variant>
      <vt:variant>
        <vt:lpwstr/>
      </vt:variant>
      <vt:variant>
        <vt:lpwstr>_Toc274581141</vt:lpwstr>
      </vt:variant>
      <vt:variant>
        <vt:i4>1048639</vt:i4>
      </vt:variant>
      <vt:variant>
        <vt:i4>1607</vt:i4>
      </vt:variant>
      <vt:variant>
        <vt:i4>0</vt:i4>
      </vt:variant>
      <vt:variant>
        <vt:i4>5</vt:i4>
      </vt:variant>
      <vt:variant>
        <vt:lpwstr/>
      </vt:variant>
      <vt:variant>
        <vt:lpwstr>_Toc274581140</vt:lpwstr>
      </vt:variant>
      <vt:variant>
        <vt:i4>1507391</vt:i4>
      </vt:variant>
      <vt:variant>
        <vt:i4>1601</vt:i4>
      </vt:variant>
      <vt:variant>
        <vt:i4>0</vt:i4>
      </vt:variant>
      <vt:variant>
        <vt:i4>5</vt:i4>
      </vt:variant>
      <vt:variant>
        <vt:lpwstr/>
      </vt:variant>
      <vt:variant>
        <vt:lpwstr>_Toc274581139</vt:lpwstr>
      </vt:variant>
      <vt:variant>
        <vt:i4>1507391</vt:i4>
      </vt:variant>
      <vt:variant>
        <vt:i4>1595</vt:i4>
      </vt:variant>
      <vt:variant>
        <vt:i4>0</vt:i4>
      </vt:variant>
      <vt:variant>
        <vt:i4>5</vt:i4>
      </vt:variant>
      <vt:variant>
        <vt:lpwstr/>
      </vt:variant>
      <vt:variant>
        <vt:lpwstr>_Toc274581138</vt:lpwstr>
      </vt:variant>
      <vt:variant>
        <vt:i4>1507391</vt:i4>
      </vt:variant>
      <vt:variant>
        <vt:i4>1589</vt:i4>
      </vt:variant>
      <vt:variant>
        <vt:i4>0</vt:i4>
      </vt:variant>
      <vt:variant>
        <vt:i4>5</vt:i4>
      </vt:variant>
      <vt:variant>
        <vt:lpwstr/>
      </vt:variant>
      <vt:variant>
        <vt:lpwstr>_Toc274581137</vt:lpwstr>
      </vt:variant>
      <vt:variant>
        <vt:i4>1507391</vt:i4>
      </vt:variant>
      <vt:variant>
        <vt:i4>1583</vt:i4>
      </vt:variant>
      <vt:variant>
        <vt:i4>0</vt:i4>
      </vt:variant>
      <vt:variant>
        <vt:i4>5</vt:i4>
      </vt:variant>
      <vt:variant>
        <vt:lpwstr/>
      </vt:variant>
      <vt:variant>
        <vt:lpwstr>_Toc274581136</vt:lpwstr>
      </vt:variant>
      <vt:variant>
        <vt:i4>1507391</vt:i4>
      </vt:variant>
      <vt:variant>
        <vt:i4>1577</vt:i4>
      </vt:variant>
      <vt:variant>
        <vt:i4>0</vt:i4>
      </vt:variant>
      <vt:variant>
        <vt:i4>5</vt:i4>
      </vt:variant>
      <vt:variant>
        <vt:lpwstr/>
      </vt:variant>
      <vt:variant>
        <vt:lpwstr>_Toc274581135</vt:lpwstr>
      </vt:variant>
      <vt:variant>
        <vt:i4>1507391</vt:i4>
      </vt:variant>
      <vt:variant>
        <vt:i4>1571</vt:i4>
      </vt:variant>
      <vt:variant>
        <vt:i4>0</vt:i4>
      </vt:variant>
      <vt:variant>
        <vt:i4>5</vt:i4>
      </vt:variant>
      <vt:variant>
        <vt:lpwstr/>
      </vt:variant>
      <vt:variant>
        <vt:lpwstr>_Toc274581134</vt:lpwstr>
      </vt:variant>
      <vt:variant>
        <vt:i4>1507391</vt:i4>
      </vt:variant>
      <vt:variant>
        <vt:i4>1565</vt:i4>
      </vt:variant>
      <vt:variant>
        <vt:i4>0</vt:i4>
      </vt:variant>
      <vt:variant>
        <vt:i4>5</vt:i4>
      </vt:variant>
      <vt:variant>
        <vt:lpwstr/>
      </vt:variant>
      <vt:variant>
        <vt:lpwstr>_Toc274581133</vt:lpwstr>
      </vt:variant>
      <vt:variant>
        <vt:i4>1507391</vt:i4>
      </vt:variant>
      <vt:variant>
        <vt:i4>1559</vt:i4>
      </vt:variant>
      <vt:variant>
        <vt:i4>0</vt:i4>
      </vt:variant>
      <vt:variant>
        <vt:i4>5</vt:i4>
      </vt:variant>
      <vt:variant>
        <vt:lpwstr/>
      </vt:variant>
      <vt:variant>
        <vt:lpwstr>_Toc274581132</vt:lpwstr>
      </vt:variant>
      <vt:variant>
        <vt:i4>1507391</vt:i4>
      </vt:variant>
      <vt:variant>
        <vt:i4>1553</vt:i4>
      </vt:variant>
      <vt:variant>
        <vt:i4>0</vt:i4>
      </vt:variant>
      <vt:variant>
        <vt:i4>5</vt:i4>
      </vt:variant>
      <vt:variant>
        <vt:lpwstr/>
      </vt:variant>
      <vt:variant>
        <vt:lpwstr>_Toc274581131</vt:lpwstr>
      </vt:variant>
      <vt:variant>
        <vt:i4>1507391</vt:i4>
      </vt:variant>
      <vt:variant>
        <vt:i4>1547</vt:i4>
      </vt:variant>
      <vt:variant>
        <vt:i4>0</vt:i4>
      </vt:variant>
      <vt:variant>
        <vt:i4>5</vt:i4>
      </vt:variant>
      <vt:variant>
        <vt:lpwstr/>
      </vt:variant>
      <vt:variant>
        <vt:lpwstr>_Toc274581130</vt:lpwstr>
      </vt:variant>
      <vt:variant>
        <vt:i4>1441855</vt:i4>
      </vt:variant>
      <vt:variant>
        <vt:i4>1541</vt:i4>
      </vt:variant>
      <vt:variant>
        <vt:i4>0</vt:i4>
      </vt:variant>
      <vt:variant>
        <vt:i4>5</vt:i4>
      </vt:variant>
      <vt:variant>
        <vt:lpwstr/>
      </vt:variant>
      <vt:variant>
        <vt:lpwstr>_Toc274581129</vt:lpwstr>
      </vt:variant>
      <vt:variant>
        <vt:i4>1441855</vt:i4>
      </vt:variant>
      <vt:variant>
        <vt:i4>1535</vt:i4>
      </vt:variant>
      <vt:variant>
        <vt:i4>0</vt:i4>
      </vt:variant>
      <vt:variant>
        <vt:i4>5</vt:i4>
      </vt:variant>
      <vt:variant>
        <vt:lpwstr/>
      </vt:variant>
      <vt:variant>
        <vt:lpwstr>_Toc274581128</vt:lpwstr>
      </vt:variant>
      <vt:variant>
        <vt:i4>1441855</vt:i4>
      </vt:variant>
      <vt:variant>
        <vt:i4>1529</vt:i4>
      </vt:variant>
      <vt:variant>
        <vt:i4>0</vt:i4>
      </vt:variant>
      <vt:variant>
        <vt:i4>5</vt:i4>
      </vt:variant>
      <vt:variant>
        <vt:lpwstr/>
      </vt:variant>
      <vt:variant>
        <vt:lpwstr>_Toc274581127</vt:lpwstr>
      </vt:variant>
      <vt:variant>
        <vt:i4>1441855</vt:i4>
      </vt:variant>
      <vt:variant>
        <vt:i4>1523</vt:i4>
      </vt:variant>
      <vt:variant>
        <vt:i4>0</vt:i4>
      </vt:variant>
      <vt:variant>
        <vt:i4>5</vt:i4>
      </vt:variant>
      <vt:variant>
        <vt:lpwstr/>
      </vt:variant>
      <vt:variant>
        <vt:lpwstr>_Toc274581126</vt:lpwstr>
      </vt:variant>
      <vt:variant>
        <vt:i4>1441855</vt:i4>
      </vt:variant>
      <vt:variant>
        <vt:i4>1517</vt:i4>
      </vt:variant>
      <vt:variant>
        <vt:i4>0</vt:i4>
      </vt:variant>
      <vt:variant>
        <vt:i4>5</vt:i4>
      </vt:variant>
      <vt:variant>
        <vt:lpwstr/>
      </vt:variant>
      <vt:variant>
        <vt:lpwstr>_Toc274581125</vt:lpwstr>
      </vt:variant>
      <vt:variant>
        <vt:i4>1441855</vt:i4>
      </vt:variant>
      <vt:variant>
        <vt:i4>1511</vt:i4>
      </vt:variant>
      <vt:variant>
        <vt:i4>0</vt:i4>
      </vt:variant>
      <vt:variant>
        <vt:i4>5</vt:i4>
      </vt:variant>
      <vt:variant>
        <vt:lpwstr/>
      </vt:variant>
      <vt:variant>
        <vt:lpwstr>_Toc274581124</vt:lpwstr>
      </vt:variant>
      <vt:variant>
        <vt:i4>1441855</vt:i4>
      </vt:variant>
      <vt:variant>
        <vt:i4>1505</vt:i4>
      </vt:variant>
      <vt:variant>
        <vt:i4>0</vt:i4>
      </vt:variant>
      <vt:variant>
        <vt:i4>5</vt:i4>
      </vt:variant>
      <vt:variant>
        <vt:lpwstr/>
      </vt:variant>
      <vt:variant>
        <vt:lpwstr>_Toc274581123</vt:lpwstr>
      </vt:variant>
      <vt:variant>
        <vt:i4>1441855</vt:i4>
      </vt:variant>
      <vt:variant>
        <vt:i4>1499</vt:i4>
      </vt:variant>
      <vt:variant>
        <vt:i4>0</vt:i4>
      </vt:variant>
      <vt:variant>
        <vt:i4>5</vt:i4>
      </vt:variant>
      <vt:variant>
        <vt:lpwstr/>
      </vt:variant>
      <vt:variant>
        <vt:lpwstr>_Toc274581122</vt:lpwstr>
      </vt:variant>
      <vt:variant>
        <vt:i4>1441855</vt:i4>
      </vt:variant>
      <vt:variant>
        <vt:i4>1493</vt:i4>
      </vt:variant>
      <vt:variant>
        <vt:i4>0</vt:i4>
      </vt:variant>
      <vt:variant>
        <vt:i4>5</vt:i4>
      </vt:variant>
      <vt:variant>
        <vt:lpwstr/>
      </vt:variant>
      <vt:variant>
        <vt:lpwstr>_Toc274581121</vt:lpwstr>
      </vt:variant>
      <vt:variant>
        <vt:i4>1441855</vt:i4>
      </vt:variant>
      <vt:variant>
        <vt:i4>1487</vt:i4>
      </vt:variant>
      <vt:variant>
        <vt:i4>0</vt:i4>
      </vt:variant>
      <vt:variant>
        <vt:i4>5</vt:i4>
      </vt:variant>
      <vt:variant>
        <vt:lpwstr/>
      </vt:variant>
      <vt:variant>
        <vt:lpwstr>_Toc274581120</vt:lpwstr>
      </vt:variant>
      <vt:variant>
        <vt:i4>1376319</vt:i4>
      </vt:variant>
      <vt:variant>
        <vt:i4>1481</vt:i4>
      </vt:variant>
      <vt:variant>
        <vt:i4>0</vt:i4>
      </vt:variant>
      <vt:variant>
        <vt:i4>5</vt:i4>
      </vt:variant>
      <vt:variant>
        <vt:lpwstr/>
      </vt:variant>
      <vt:variant>
        <vt:lpwstr>_Toc274581119</vt:lpwstr>
      </vt:variant>
      <vt:variant>
        <vt:i4>1376319</vt:i4>
      </vt:variant>
      <vt:variant>
        <vt:i4>1475</vt:i4>
      </vt:variant>
      <vt:variant>
        <vt:i4>0</vt:i4>
      </vt:variant>
      <vt:variant>
        <vt:i4>5</vt:i4>
      </vt:variant>
      <vt:variant>
        <vt:lpwstr/>
      </vt:variant>
      <vt:variant>
        <vt:lpwstr>_Toc274581118</vt:lpwstr>
      </vt:variant>
      <vt:variant>
        <vt:i4>1376319</vt:i4>
      </vt:variant>
      <vt:variant>
        <vt:i4>1469</vt:i4>
      </vt:variant>
      <vt:variant>
        <vt:i4>0</vt:i4>
      </vt:variant>
      <vt:variant>
        <vt:i4>5</vt:i4>
      </vt:variant>
      <vt:variant>
        <vt:lpwstr/>
      </vt:variant>
      <vt:variant>
        <vt:lpwstr>_Toc274581117</vt:lpwstr>
      </vt:variant>
      <vt:variant>
        <vt:i4>1376319</vt:i4>
      </vt:variant>
      <vt:variant>
        <vt:i4>1463</vt:i4>
      </vt:variant>
      <vt:variant>
        <vt:i4>0</vt:i4>
      </vt:variant>
      <vt:variant>
        <vt:i4>5</vt:i4>
      </vt:variant>
      <vt:variant>
        <vt:lpwstr/>
      </vt:variant>
      <vt:variant>
        <vt:lpwstr>_Toc274581116</vt:lpwstr>
      </vt:variant>
      <vt:variant>
        <vt:i4>1376319</vt:i4>
      </vt:variant>
      <vt:variant>
        <vt:i4>1457</vt:i4>
      </vt:variant>
      <vt:variant>
        <vt:i4>0</vt:i4>
      </vt:variant>
      <vt:variant>
        <vt:i4>5</vt:i4>
      </vt:variant>
      <vt:variant>
        <vt:lpwstr/>
      </vt:variant>
      <vt:variant>
        <vt:lpwstr>_Toc274581115</vt:lpwstr>
      </vt:variant>
      <vt:variant>
        <vt:i4>1376319</vt:i4>
      </vt:variant>
      <vt:variant>
        <vt:i4>1451</vt:i4>
      </vt:variant>
      <vt:variant>
        <vt:i4>0</vt:i4>
      </vt:variant>
      <vt:variant>
        <vt:i4>5</vt:i4>
      </vt:variant>
      <vt:variant>
        <vt:lpwstr/>
      </vt:variant>
      <vt:variant>
        <vt:lpwstr>_Toc274581114</vt:lpwstr>
      </vt:variant>
      <vt:variant>
        <vt:i4>1376319</vt:i4>
      </vt:variant>
      <vt:variant>
        <vt:i4>1445</vt:i4>
      </vt:variant>
      <vt:variant>
        <vt:i4>0</vt:i4>
      </vt:variant>
      <vt:variant>
        <vt:i4>5</vt:i4>
      </vt:variant>
      <vt:variant>
        <vt:lpwstr/>
      </vt:variant>
      <vt:variant>
        <vt:lpwstr>_Toc274581113</vt:lpwstr>
      </vt:variant>
      <vt:variant>
        <vt:i4>1376319</vt:i4>
      </vt:variant>
      <vt:variant>
        <vt:i4>1439</vt:i4>
      </vt:variant>
      <vt:variant>
        <vt:i4>0</vt:i4>
      </vt:variant>
      <vt:variant>
        <vt:i4>5</vt:i4>
      </vt:variant>
      <vt:variant>
        <vt:lpwstr/>
      </vt:variant>
      <vt:variant>
        <vt:lpwstr>_Toc274581112</vt:lpwstr>
      </vt:variant>
      <vt:variant>
        <vt:i4>1376319</vt:i4>
      </vt:variant>
      <vt:variant>
        <vt:i4>1433</vt:i4>
      </vt:variant>
      <vt:variant>
        <vt:i4>0</vt:i4>
      </vt:variant>
      <vt:variant>
        <vt:i4>5</vt:i4>
      </vt:variant>
      <vt:variant>
        <vt:lpwstr/>
      </vt:variant>
      <vt:variant>
        <vt:lpwstr>_Toc274581111</vt:lpwstr>
      </vt:variant>
      <vt:variant>
        <vt:i4>1376319</vt:i4>
      </vt:variant>
      <vt:variant>
        <vt:i4>1427</vt:i4>
      </vt:variant>
      <vt:variant>
        <vt:i4>0</vt:i4>
      </vt:variant>
      <vt:variant>
        <vt:i4>5</vt:i4>
      </vt:variant>
      <vt:variant>
        <vt:lpwstr/>
      </vt:variant>
      <vt:variant>
        <vt:lpwstr>_Toc274581110</vt:lpwstr>
      </vt:variant>
      <vt:variant>
        <vt:i4>1310783</vt:i4>
      </vt:variant>
      <vt:variant>
        <vt:i4>1421</vt:i4>
      </vt:variant>
      <vt:variant>
        <vt:i4>0</vt:i4>
      </vt:variant>
      <vt:variant>
        <vt:i4>5</vt:i4>
      </vt:variant>
      <vt:variant>
        <vt:lpwstr/>
      </vt:variant>
      <vt:variant>
        <vt:lpwstr>_Toc274581109</vt:lpwstr>
      </vt:variant>
      <vt:variant>
        <vt:i4>1310783</vt:i4>
      </vt:variant>
      <vt:variant>
        <vt:i4>1415</vt:i4>
      </vt:variant>
      <vt:variant>
        <vt:i4>0</vt:i4>
      </vt:variant>
      <vt:variant>
        <vt:i4>5</vt:i4>
      </vt:variant>
      <vt:variant>
        <vt:lpwstr/>
      </vt:variant>
      <vt:variant>
        <vt:lpwstr>_Toc274581108</vt:lpwstr>
      </vt:variant>
      <vt:variant>
        <vt:i4>1310783</vt:i4>
      </vt:variant>
      <vt:variant>
        <vt:i4>1409</vt:i4>
      </vt:variant>
      <vt:variant>
        <vt:i4>0</vt:i4>
      </vt:variant>
      <vt:variant>
        <vt:i4>5</vt:i4>
      </vt:variant>
      <vt:variant>
        <vt:lpwstr/>
      </vt:variant>
      <vt:variant>
        <vt:lpwstr>_Toc274581107</vt:lpwstr>
      </vt:variant>
      <vt:variant>
        <vt:i4>1310783</vt:i4>
      </vt:variant>
      <vt:variant>
        <vt:i4>1403</vt:i4>
      </vt:variant>
      <vt:variant>
        <vt:i4>0</vt:i4>
      </vt:variant>
      <vt:variant>
        <vt:i4>5</vt:i4>
      </vt:variant>
      <vt:variant>
        <vt:lpwstr/>
      </vt:variant>
      <vt:variant>
        <vt:lpwstr>_Toc274581106</vt:lpwstr>
      </vt:variant>
      <vt:variant>
        <vt:i4>1310783</vt:i4>
      </vt:variant>
      <vt:variant>
        <vt:i4>1397</vt:i4>
      </vt:variant>
      <vt:variant>
        <vt:i4>0</vt:i4>
      </vt:variant>
      <vt:variant>
        <vt:i4>5</vt:i4>
      </vt:variant>
      <vt:variant>
        <vt:lpwstr/>
      </vt:variant>
      <vt:variant>
        <vt:lpwstr>_Toc274581105</vt:lpwstr>
      </vt:variant>
      <vt:variant>
        <vt:i4>1310783</vt:i4>
      </vt:variant>
      <vt:variant>
        <vt:i4>1391</vt:i4>
      </vt:variant>
      <vt:variant>
        <vt:i4>0</vt:i4>
      </vt:variant>
      <vt:variant>
        <vt:i4>5</vt:i4>
      </vt:variant>
      <vt:variant>
        <vt:lpwstr/>
      </vt:variant>
      <vt:variant>
        <vt:lpwstr>_Toc274581104</vt:lpwstr>
      </vt:variant>
      <vt:variant>
        <vt:i4>1310783</vt:i4>
      </vt:variant>
      <vt:variant>
        <vt:i4>1385</vt:i4>
      </vt:variant>
      <vt:variant>
        <vt:i4>0</vt:i4>
      </vt:variant>
      <vt:variant>
        <vt:i4>5</vt:i4>
      </vt:variant>
      <vt:variant>
        <vt:lpwstr/>
      </vt:variant>
      <vt:variant>
        <vt:lpwstr>_Toc274581103</vt:lpwstr>
      </vt:variant>
      <vt:variant>
        <vt:i4>1310783</vt:i4>
      </vt:variant>
      <vt:variant>
        <vt:i4>1379</vt:i4>
      </vt:variant>
      <vt:variant>
        <vt:i4>0</vt:i4>
      </vt:variant>
      <vt:variant>
        <vt:i4>5</vt:i4>
      </vt:variant>
      <vt:variant>
        <vt:lpwstr/>
      </vt:variant>
      <vt:variant>
        <vt:lpwstr>_Toc274581102</vt:lpwstr>
      </vt:variant>
      <vt:variant>
        <vt:i4>1310783</vt:i4>
      </vt:variant>
      <vt:variant>
        <vt:i4>1373</vt:i4>
      </vt:variant>
      <vt:variant>
        <vt:i4>0</vt:i4>
      </vt:variant>
      <vt:variant>
        <vt:i4>5</vt:i4>
      </vt:variant>
      <vt:variant>
        <vt:lpwstr/>
      </vt:variant>
      <vt:variant>
        <vt:lpwstr>_Toc274581101</vt:lpwstr>
      </vt:variant>
      <vt:variant>
        <vt:i4>1310783</vt:i4>
      </vt:variant>
      <vt:variant>
        <vt:i4>1367</vt:i4>
      </vt:variant>
      <vt:variant>
        <vt:i4>0</vt:i4>
      </vt:variant>
      <vt:variant>
        <vt:i4>5</vt:i4>
      </vt:variant>
      <vt:variant>
        <vt:lpwstr/>
      </vt:variant>
      <vt:variant>
        <vt:lpwstr>_Toc274581100</vt:lpwstr>
      </vt:variant>
      <vt:variant>
        <vt:i4>1900606</vt:i4>
      </vt:variant>
      <vt:variant>
        <vt:i4>1361</vt:i4>
      </vt:variant>
      <vt:variant>
        <vt:i4>0</vt:i4>
      </vt:variant>
      <vt:variant>
        <vt:i4>5</vt:i4>
      </vt:variant>
      <vt:variant>
        <vt:lpwstr/>
      </vt:variant>
      <vt:variant>
        <vt:lpwstr>_Toc274581099</vt:lpwstr>
      </vt:variant>
      <vt:variant>
        <vt:i4>1900606</vt:i4>
      </vt:variant>
      <vt:variant>
        <vt:i4>1355</vt:i4>
      </vt:variant>
      <vt:variant>
        <vt:i4>0</vt:i4>
      </vt:variant>
      <vt:variant>
        <vt:i4>5</vt:i4>
      </vt:variant>
      <vt:variant>
        <vt:lpwstr/>
      </vt:variant>
      <vt:variant>
        <vt:lpwstr>_Toc274581098</vt:lpwstr>
      </vt:variant>
      <vt:variant>
        <vt:i4>1900606</vt:i4>
      </vt:variant>
      <vt:variant>
        <vt:i4>1349</vt:i4>
      </vt:variant>
      <vt:variant>
        <vt:i4>0</vt:i4>
      </vt:variant>
      <vt:variant>
        <vt:i4>5</vt:i4>
      </vt:variant>
      <vt:variant>
        <vt:lpwstr/>
      </vt:variant>
      <vt:variant>
        <vt:lpwstr>_Toc274581097</vt:lpwstr>
      </vt:variant>
      <vt:variant>
        <vt:i4>1900606</vt:i4>
      </vt:variant>
      <vt:variant>
        <vt:i4>1343</vt:i4>
      </vt:variant>
      <vt:variant>
        <vt:i4>0</vt:i4>
      </vt:variant>
      <vt:variant>
        <vt:i4>5</vt:i4>
      </vt:variant>
      <vt:variant>
        <vt:lpwstr/>
      </vt:variant>
      <vt:variant>
        <vt:lpwstr>_Toc274581096</vt:lpwstr>
      </vt:variant>
      <vt:variant>
        <vt:i4>1900606</vt:i4>
      </vt:variant>
      <vt:variant>
        <vt:i4>1337</vt:i4>
      </vt:variant>
      <vt:variant>
        <vt:i4>0</vt:i4>
      </vt:variant>
      <vt:variant>
        <vt:i4>5</vt:i4>
      </vt:variant>
      <vt:variant>
        <vt:lpwstr/>
      </vt:variant>
      <vt:variant>
        <vt:lpwstr>_Toc274581095</vt:lpwstr>
      </vt:variant>
      <vt:variant>
        <vt:i4>1900606</vt:i4>
      </vt:variant>
      <vt:variant>
        <vt:i4>1331</vt:i4>
      </vt:variant>
      <vt:variant>
        <vt:i4>0</vt:i4>
      </vt:variant>
      <vt:variant>
        <vt:i4>5</vt:i4>
      </vt:variant>
      <vt:variant>
        <vt:lpwstr/>
      </vt:variant>
      <vt:variant>
        <vt:lpwstr>_Toc274581094</vt:lpwstr>
      </vt:variant>
      <vt:variant>
        <vt:i4>1900606</vt:i4>
      </vt:variant>
      <vt:variant>
        <vt:i4>1325</vt:i4>
      </vt:variant>
      <vt:variant>
        <vt:i4>0</vt:i4>
      </vt:variant>
      <vt:variant>
        <vt:i4>5</vt:i4>
      </vt:variant>
      <vt:variant>
        <vt:lpwstr/>
      </vt:variant>
      <vt:variant>
        <vt:lpwstr>_Toc274581093</vt:lpwstr>
      </vt:variant>
      <vt:variant>
        <vt:i4>1900606</vt:i4>
      </vt:variant>
      <vt:variant>
        <vt:i4>1319</vt:i4>
      </vt:variant>
      <vt:variant>
        <vt:i4>0</vt:i4>
      </vt:variant>
      <vt:variant>
        <vt:i4>5</vt:i4>
      </vt:variant>
      <vt:variant>
        <vt:lpwstr/>
      </vt:variant>
      <vt:variant>
        <vt:lpwstr>_Toc274581092</vt:lpwstr>
      </vt:variant>
      <vt:variant>
        <vt:i4>1900606</vt:i4>
      </vt:variant>
      <vt:variant>
        <vt:i4>1313</vt:i4>
      </vt:variant>
      <vt:variant>
        <vt:i4>0</vt:i4>
      </vt:variant>
      <vt:variant>
        <vt:i4>5</vt:i4>
      </vt:variant>
      <vt:variant>
        <vt:lpwstr/>
      </vt:variant>
      <vt:variant>
        <vt:lpwstr>_Toc274581091</vt:lpwstr>
      </vt:variant>
      <vt:variant>
        <vt:i4>1900606</vt:i4>
      </vt:variant>
      <vt:variant>
        <vt:i4>1307</vt:i4>
      </vt:variant>
      <vt:variant>
        <vt:i4>0</vt:i4>
      </vt:variant>
      <vt:variant>
        <vt:i4>5</vt:i4>
      </vt:variant>
      <vt:variant>
        <vt:lpwstr/>
      </vt:variant>
      <vt:variant>
        <vt:lpwstr>_Toc274581090</vt:lpwstr>
      </vt:variant>
      <vt:variant>
        <vt:i4>1835070</vt:i4>
      </vt:variant>
      <vt:variant>
        <vt:i4>1301</vt:i4>
      </vt:variant>
      <vt:variant>
        <vt:i4>0</vt:i4>
      </vt:variant>
      <vt:variant>
        <vt:i4>5</vt:i4>
      </vt:variant>
      <vt:variant>
        <vt:lpwstr/>
      </vt:variant>
      <vt:variant>
        <vt:lpwstr>_Toc274581089</vt:lpwstr>
      </vt:variant>
      <vt:variant>
        <vt:i4>1835070</vt:i4>
      </vt:variant>
      <vt:variant>
        <vt:i4>1295</vt:i4>
      </vt:variant>
      <vt:variant>
        <vt:i4>0</vt:i4>
      </vt:variant>
      <vt:variant>
        <vt:i4>5</vt:i4>
      </vt:variant>
      <vt:variant>
        <vt:lpwstr/>
      </vt:variant>
      <vt:variant>
        <vt:lpwstr>_Toc274581088</vt:lpwstr>
      </vt:variant>
      <vt:variant>
        <vt:i4>1835070</vt:i4>
      </vt:variant>
      <vt:variant>
        <vt:i4>1289</vt:i4>
      </vt:variant>
      <vt:variant>
        <vt:i4>0</vt:i4>
      </vt:variant>
      <vt:variant>
        <vt:i4>5</vt:i4>
      </vt:variant>
      <vt:variant>
        <vt:lpwstr/>
      </vt:variant>
      <vt:variant>
        <vt:lpwstr>_Toc274581087</vt:lpwstr>
      </vt:variant>
      <vt:variant>
        <vt:i4>1835070</vt:i4>
      </vt:variant>
      <vt:variant>
        <vt:i4>1283</vt:i4>
      </vt:variant>
      <vt:variant>
        <vt:i4>0</vt:i4>
      </vt:variant>
      <vt:variant>
        <vt:i4>5</vt:i4>
      </vt:variant>
      <vt:variant>
        <vt:lpwstr/>
      </vt:variant>
      <vt:variant>
        <vt:lpwstr>_Toc274581086</vt:lpwstr>
      </vt:variant>
      <vt:variant>
        <vt:i4>1835070</vt:i4>
      </vt:variant>
      <vt:variant>
        <vt:i4>1277</vt:i4>
      </vt:variant>
      <vt:variant>
        <vt:i4>0</vt:i4>
      </vt:variant>
      <vt:variant>
        <vt:i4>5</vt:i4>
      </vt:variant>
      <vt:variant>
        <vt:lpwstr/>
      </vt:variant>
      <vt:variant>
        <vt:lpwstr>_Toc274581085</vt:lpwstr>
      </vt:variant>
      <vt:variant>
        <vt:i4>1835070</vt:i4>
      </vt:variant>
      <vt:variant>
        <vt:i4>1271</vt:i4>
      </vt:variant>
      <vt:variant>
        <vt:i4>0</vt:i4>
      </vt:variant>
      <vt:variant>
        <vt:i4>5</vt:i4>
      </vt:variant>
      <vt:variant>
        <vt:lpwstr/>
      </vt:variant>
      <vt:variant>
        <vt:lpwstr>_Toc274581084</vt:lpwstr>
      </vt:variant>
      <vt:variant>
        <vt:i4>1835070</vt:i4>
      </vt:variant>
      <vt:variant>
        <vt:i4>1265</vt:i4>
      </vt:variant>
      <vt:variant>
        <vt:i4>0</vt:i4>
      </vt:variant>
      <vt:variant>
        <vt:i4>5</vt:i4>
      </vt:variant>
      <vt:variant>
        <vt:lpwstr/>
      </vt:variant>
      <vt:variant>
        <vt:lpwstr>_Toc274581083</vt:lpwstr>
      </vt:variant>
      <vt:variant>
        <vt:i4>1835070</vt:i4>
      </vt:variant>
      <vt:variant>
        <vt:i4>1259</vt:i4>
      </vt:variant>
      <vt:variant>
        <vt:i4>0</vt:i4>
      </vt:variant>
      <vt:variant>
        <vt:i4>5</vt:i4>
      </vt:variant>
      <vt:variant>
        <vt:lpwstr/>
      </vt:variant>
      <vt:variant>
        <vt:lpwstr>_Toc274581082</vt:lpwstr>
      </vt:variant>
      <vt:variant>
        <vt:i4>1835070</vt:i4>
      </vt:variant>
      <vt:variant>
        <vt:i4>1253</vt:i4>
      </vt:variant>
      <vt:variant>
        <vt:i4>0</vt:i4>
      </vt:variant>
      <vt:variant>
        <vt:i4>5</vt:i4>
      </vt:variant>
      <vt:variant>
        <vt:lpwstr/>
      </vt:variant>
      <vt:variant>
        <vt:lpwstr>_Toc274581081</vt:lpwstr>
      </vt:variant>
      <vt:variant>
        <vt:i4>1835070</vt:i4>
      </vt:variant>
      <vt:variant>
        <vt:i4>1247</vt:i4>
      </vt:variant>
      <vt:variant>
        <vt:i4>0</vt:i4>
      </vt:variant>
      <vt:variant>
        <vt:i4>5</vt:i4>
      </vt:variant>
      <vt:variant>
        <vt:lpwstr/>
      </vt:variant>
      <vt:variant>
        <vt:lpwstr>_Toc274581080</vt:lpwstr>
      </vt:variant>
      <vt:variant>
        <vt:i4>1245246</vt:i4>
      </vt:variant>
      <vt:variant>
        <vt:i4>1241</vt:i4>
      </vt:variant>
      <vt:variant>
        <vt:i4>0</vt:i4>
      </vt:variant>
      <vt:variant>
        <vt:i4>5</vt:i4>
      </vt:variant>
      <vt:variant>
        <vt:lpwstr/>
      </vt:variant>
      <vt:variant>
        <vt:lpwstr>_Toc274581079</vt:lpwstr>
      </vt:variant>
      <vt:variant>
        <vt:i4>1245246</vt:i4>
      </vt:variant>
      <vt:variant>
        <vt:i4>1235</vt:i4>
      </vt:variant>
      <vt:variant>
        <vt:i4>0</vt:i4>
      </vt:variant>
      <vt:variant>
        <vt:i4>5</vt:i4>
      </vt:variant>
      <vt:variant>
        <vt:lpwstr/>
      </vt:variant>
      <vt:variant>
        <vt:lpwstr>_Toc274581078</vt:lpwstr>
      </vt:variant>
      <vt:variant>
        <vt:i4>1245246</vt:i4>
      </vt:variant>
      <vt:variant>
        <vt:i4>1229</vt:i4>
      </vt:variant>
      <vt:variant>
        <vt:i4>0</vt:i4>
      </vt:variant>
      <vt:variant>
        <vt:i4>5</vt:i4>
      </vt:variant>
      <vt:variant>
        <vt:lpwstr/>
      </vt:variant>
      <vt:variant>
        <vt:lpwstr>_Toc274581077</vt:lpwstr>
      </vt:variant>
      <vt:variant>
        <vt:i4>1245246</vt:i4>
      </vt:variant>
      <vt:variant>
        <vt:i4>1223</vt:i4>
      </vt:variant>
      <vt:variant>
        <vt:i4>0</vt:i4>
      </vt:variant>
      <vt:variant>
        <vt:i4>5</vt:i4>
      </vt:variant>
      <vt:variant>
        <vt:lpwstr/>
      </vt:variant>
      <vt:variant>
        <vt:lpwstr>_Toc274581076</vt:lpwstr>
      </vt:variant>
      <vt:variant>
        <vt:i4>1245246</vt:i4>
      </vt:variant>
      <vt:variant>
        <vt:i4>1217</vt:i4>
      </vt:variant>
      <vt:variant>
        <vt:i4>0</vt:i4>
      </vt:variant>
      <vt:variant>
        <vt:i4>5</vt:i4>
      </vt:variant>
      <vt:variant>
        <vt:lpwstr/>
      </vt:variant>
      <vt:variant>
        <vt:lpwstr>_Toc274581075</vt:lpwstr>
      </vt:variant>
      <vt:variant>
        <vt:i4>1245246</vt:i4>
      </vt:variant>
      <vt:variant>
        <vt:i4>1211</vt:i4>
      </vt:variant>
      <vt:variant>
        <vt:i4>0</vt:i4>
      </vt:variant>
      <vt:variant>
        <vt:i4>5</vt:i4>
      </vt:variant>
      <vt:variant>
        <vt:lpwstr/>
      </vt:variant>
      <vt:variant>
        <vt:lpwstr>_Toc274581074</vt:lpwstr>
      </vt:variant>
      <vt:variant>
        <vt:i4>1245246</vt:i4>
      </vt:variant>
      <vt:variant>
        <vt:i4>1205</vt:i4>
      </vt:variant>
      <vt:variant>
        <vt:i4>0</vt:i4>
      </vt:variant>
      <vt:variant>
        <vt:i4>5</vt:i4>
      </vt:variant>
      <vt:variant>
        <vt:lpwstr/>
      </vt:variant>
      <vt:variant>
        <vt:lpwstr>_Toc274581073</vt:lpwstr>
      </vt:variant>
      <vt:variant>
        <vt:i4>1245246</vt:i4>
      </vt:variant>
      <vt:variant>
        <vt:i4>1199</vt:i4>
      </vt:variant>
      <vt:variant>
        <vt:i4>0</vt:i4>
      </vt:variant>
      <vt:variant>
        <vt:i4>5</vt:i4>
      </vt:variant>
      <vt:variant>
        <vt:lpwstr/>
      </vt:variant>
      <vt:variant>
        <vt:lpwstr>_Toc274581072</vt:lpwstr>
      </vt:variant>
      <vt:variant>
        <vt:i4>1245246</vt:i4>
      </vt:variant>
      <vt:variant>
        <vt:i4>1193</vt:i4>
      </vt:variant>
      <vt:variant>
        <vt:i4>0</vt:i4>
      </vt:variant>
      <vt:variant>
        <vt:i4>5</vt:i4>
      </vt:variant>
      <vt:variant>
        <vt:lpwstr/>
      </vt:variant>
      <vt:variant>
        <vt:lpwstr>_Toc274581071</vt:lpwstr>
      </vt:variant>
      <vt:variant>
        <vt:i4>1245246</vt:i4>
      </vt:variant>
      <vt:variant>
        <vt:i4>1187</vt:i4>
      </vt:variant>
      <vt:variant>
        <vt:i4>0</vt:i4>
      </vt:variant>
      <vt:variant>
        <vt:i4>5</vt:i4>
      </vt:variant>
      <vt:variant>
        <vt:lpwstr/>
      </vt:variant>
      <vt:variant>
        <vt:lpwstr>_Toc274581070</vt:lpwstr>
      </vt:variant>
      <vt:variant>
        <vt:i4>1179710</vt:i4>
      </vt:variant>
      <vt:variant>
        <vt:i4>1181</vt:i4>
      </vt:variant>
      <vt:variant>
        <vt:i4>0</vt:i4>
      </vt:variant>
      <vt:variant>
        <vt:i4>5</vt:i4>
      </vt:variant>
      <vt:variant>
        <vt:lpwstr/>
      </vt:variant>
      <vt:variant>
        <vt:lpwstr>_Toc274581069</vt:lpwstr>
      </vt:variant>
      <vt:variant>
        <vt:i4>1179710</vt:i4>
      </vt:variant>
      <vt:variant>
        <vt:i4>1175</vt:i4>
      </vt:variant>
      <vt:variant>
        <vt:i4>0</vt:i4>
      </vt:variant>
      <vt:variant>
        <vt:i4>5</vt:i4>
      </vt:variant>
      <vt:variant>
        <vt:lpwstr/>
      </vt:variant>
      <vt:variant>
        <vt:lpwstr>_Toc274581068</vt:lpwstr>
      </vt:variant>
      <vt:variant>
        <vt:i4>1179710</vt:i4>
      </vt:variant>
      <vt:variant>
        <vt:i4>1169</vt:i4>
      </vt:variant>
      <vt:variant>
        <vt:i4>0</vt:i4>
      </vt:variant>
      <vt:variant>
        <vt:i4>5</vt:i4>
      </vt:variant>
      <vt:variant>
        <vt:lpwstr/>
      </vt:variant>
      <vt:variant>
        <vt:lpwstr>_Toc274581067</vt:lpwstr>
      </vt:variant>
      <vt:variant>
        <vt:i4>1179710</vt:i4>
      </vt:variant>
      <vt:variant>
        <vt:i4>1163</vt:i4>
      </vt:variant>
      <vt:variant>
        <vt:i4>0</vt:i4>
      </vt:variant>
      <vt:variant>
        <vt:i4>5</vt:i4>
      </vt:variant>
      <vt:variant>
        <vt:lpwstr/>
      </vt:variant>
      <vt:variant>
        <vt:lpwstr>_Toc274581066</vt:lpwstr>
      </vt:variant>
      <vt:variant>
        <vt:i4>1179710</vt:i4>
      </vt:variant>
      <vt:variant>
        <vt:i4>1157</vt:i4>
      </vt:variant>
      <vt:variant>
        <vt:i4>0</vt:i4>
      </vt:variant>
      <vt:variant>
        <vt:i4>5</vt:i4>
      </vt:variant>
      <vt:variant>
        <vt:lpwstr/>
      </vt:variant>
      <vt:variant>
        <vt:lpwstr>_Toc274581065</vt:lpwstr>
      </vt:variant>
      <vt:variant>
        <vt:i4>1179710</vt:i4>
      </vt:variant>
      <vt:variant>
        <vt:i4>1151</vt:i4>
      </vt:variant>
      <vt:variant>
        <vt:i4>0</vt:i4>
      </vt:variant>
      <vt:variant>
        <vt:i4>5</vt:i4>
      </vt:variant>
      <vt:variant>
        <vt:lpwstr/>
      </vt:variant>
      <vt:variant>
        <vt:lpwstr>_Toc274581064</vt:lpwstr>
      </vt:variant>
      <vt:variant>
        <vt:i4>1179710</vt:i4>
      </vt:variant>
      <vt:variant>
        <vt:i4>1145</vt:i4>
      </vt:variant>
      <vt:variant>
        <vt:i4>0</vt:i4>
      </vt:variant>
      <vt:variant>
        <vt:i4>5</vt:i4>
      </vt:variant>
      <vt:variant>
        <vt:lpwstr/>
      </vt:variant>
      <vt:variant>
        <vt:lpwstr>_Toc274581063</vt:lpwstr>
      </vt:variant>
      <vt:variant>
        <vt:i4>1179710</vt:i4>
      </vt:variant>
      <vt:variant>
        <vt:i4>1139</vt:i4>
      </vt:variant>
      <vt:variant>
        <vt:i4>0</vt:i4>
      </vt:variant>
      <vt:variant>
        <vt:i4>5</vt:i4>
      </vt:variant>
      <vt:variant>
        <vt:lpwstr/>
      </vt:variant>
      <vt:variant>
        <vt:lpwstr>_Toc274581062</vt:lpwstr>
      </vt:variant>
      <vt:variant>
        <vt:i4>1179710</vt:i4>
      </vt:variant>
      <vt:variant>
        <vt:i4>1133</vt:i4>
      </vt:variant>
      <vt:variant>
        <vt:i4>0</vt:i4>
      </vt:variant>
      <vt:variant>
        <vt:i4>5</vt:i4>
      </vt:variant>
      <vt:variant>
        <vt:lpwstr/>
      </vt:variant>
      <vt:variant>
        <vt:lpwstr>_Toc274581061</vt:lpwstr>
      </vt:variant>
      <vt:variant>
        <vt:i4>1179710</vt:i4>
      </vt:variant>
      <vt:variant>
        <vt:i4>1127</vt:i4>
      </vt:variant>
      <vt:variant>
        <vt:i4>0</vt:i4>
      </vt:variant>
      <vt:variant>
        <vt:i4>5</vt:i4>
      </vt:variant>
      <vt:variant>
        <vt:lpwstr/>
      </vt:variant>
      <vt:variant>
        <vt:lpwstr>_Toc274581060</vt:lpwstr>
      </vt:variant>
      <vt:variant>
        <vt:i4>1114174</vt:i4>
      </vt:variant>
      <vt:variant>
        <vt:i4>1121</vt:i4>
      </vt:variant>
      <vt:variant>
        <vt:i4>0</vt:i4>
      </vt:variant>
      <vt:variant>
        <vt:i4>5</vt:i4>
      </vt:variant>
      <vt:variant>
        <vt:lpwstr/>
      </vt:variant>
      <vt:variant>
        <vt:lpwstr>_Toc274581059</vt:lpwstr>
      </vt:variant>
      <vt:variant>
        <vt:i4>1114174</vt:i4>
      </vt:variant>
      <vt:variant>
        <vt:i4>1115</vt:i4>
      </vt:variant>
      <vt:variant>
        <vt:i4>0</vt:i4>
      </vt:variant>
      <vt:variant>
        <vt:i4>5</vt:i4>
      </vt:variant>
      <vt:variant>
        <vt:lpwstr/>
      </vt:variant>
      <vt:variant>
        <vt:lpwstr>_Toc274581058</vt:lpwstr>
      </vt:variant>
      <vt:variant>
        <vt:i4>1114174</vt:i4>
      </vt:variant>
      <vt:variant>
        <vt:i4>1109</vt:i4>
      </vt:variant>
      <vt:variant>
        <vt:i4>0</vt:i4>
      </vt:variant>
      <vt:variant>
        <vt:i4>5</vt:i4>
      </vt:variant>
      <vt:variant>
        <vt:lpwstr/>
      </vt:variant>
      <vt:variant>
        <vt:lpwstr>_Toc274581057</vt:lpwstr>
      </vt:variant>
      <vt:variant>
        <vt:i4>1114174</vt:i4>
      </vt:variant>
      <vt:variant>
        <vt:i4>1103</vt:i4>
      </vt:variant>
      <vt:variant>
        <vt:i4>0</vt:i4>
      </vt:variant>
      <vt:variant>
        <vt:i4>5</vt:i4>
      </vt:variant>
      <vt:variant>
        <vt:lpwstr/>
      </vt:variant>
      <vt:variant>
        <vt:lpwstr>_Toc274581056</vt:lpwstr>
      </vt:variant>
      <vt:variant>
        <vt:i4>1114174</vt:i4>
      </vt:variant>
      <vt:variant>
        <vt:i4>1097</vt:i4>
      </vt:variant>
      <vt:variant>
        <vt:i4>0</vt:i4>
      </vt:variant>
      <vt:variant>
        <vt:i4>5</vt:i4>
      </vt:variant>
      <vt:variant>
        <vt:lpwstr/>
      </vt:variant>
      <vt:variant>
        <vt:lpwstr>_Toc274581055</vt:lpwstr>
      </vt:variant>
      <vt:variant>
        <vt:i4>1114174</vt:i4>
      </vt:variant>
      <vt:variant>
        <vt:i4>1091</vt:i4>
      </vt:variant>
      <vt:variant>
        <vt:i4>0</vt:i4>
      </vt:variant>
      <vt:variant>
        <vt:i4>5</vt:i4>
      </vt:variant>
      <vt:variant>
        <vt:lpwstr/>
      </vt:variant>
      <vt:variant>
        <vt:lpwstr>_Toc274581054</vt:lpwstr>
      </vt:variant>
      <vt:variant>
        <vt:i4>1114174</vt:i4>
      </vt:variant>
      <vt:variant>
        <vt:i4>1085</vt:i4>
      </vt:variant>
      <vt:variant>
        <vt:i4>0</vt:i4>
      </vt:variant>
      <vt:variant>
        <vt:i4>5</vt:i4>
      </vt:variant>
      <vt:variant>
        <vt:lpwstr/>
      </vt:variant>
      <vt:variant>
        <vt:lpwstr>_Toc274581053</vt:lpwstr>
      </vt:variant>
      <vt:variant>
        <vt:i4>1114174</vt:i4>
      </vt:variant>
      <vt:variant>
        <vt:i4>1079</vt:i4>
      </vt:variant>
      <vt:variant>
        <vt:i4>0</vt:i4>
      </vt:variant>
      <vt:variant>
        <vt:i4>5</vt:i4>
      </vt:variant>
      <vt:variant>
        <vt:lpwstr/>
      </vt:variant>
      <vt:variant>
        <vt:lpwstr>_Toc274581052</vt:lpwstr>
      </vt:variant>
      <vt:variant>
        <vt:i4>1114174</vt:i4>
      </vt:variant>
      <vt:variant>
        <vt:i4>1073</vt:i4>
      </vt:variant>
      <vt:variant>
        <vt:i4>0</vt:i4>
      </vt:variant>
      <vt:variant>
        <vt:i4>5</vt:i4>
      </vt:variant>
      <vt:variant>
        <vt:lpwstr/>
      </vt:variant>
      <vt:variant>
        <vt:lpwstr>_Toc274581051</vt:lpwstr>
      </vt:variant>
      <vt:variant>
        <vt:i4>1114174</vt:i4>
      </vt:variant>
      <vt:variant>
        <vt:i4>1067</vt:i4>
      </vt:variant>
      <vt:variant>
        <vt:i4>0</vt:i4>
      </vt:variant>
      <vt:variant>
        <vt:i4>5</vt:i4>
      </vt:variant>
      <vt:variant>
        <vt:lpwstr/>
      </vt:variant>
      <vt:variant>
        <vt:lpwstr>_Toc274581050</vt:lpwstr>
      </vt:variant>
      <vt:variant>
        <vt:i4>1048638</vt:i4>
      </vt:variant>
      <vt:variant>
        <vt:i4>1061</vt:i4>
      </vt:variant>
      <vt:variant>
        <vt:i4>0</vt:i4>
      </vt:variant>
      <vt:variant>
        <vt:i4>5</vt:i4>
      </vt:variant>
      <vt:variant>
        <vt:lpwstr/>
      </vt:variant>
      <vt:variant>
        <vt:lpwstr>_Toc274581049</vt:lpwstr>
      </vt:variant>
      <vt:variant>
        <vt:i4>1048638</vt:i4>
      </vt:variant>
      <vt:variant>
        <vt:i4>1055</vt:i4>
      </vt:variant>
      <vt:variant>
        <vt:i4>0</vt:i4>
      </vt:variant>
      <vt:variant>
        <vt:i4>5</vt:i4>
      </vt:variant>
      <vt:variant>
        <vt:lpwstr/>
      </vt:variant>
      <vt:variant>
        <vt:lpwstr>_Toc274581048</vt:lpwstr>
      </vt:variant>
      <vt:variant>
        <vt:i4>1048638</vt:i4>
      </vt:variant>
      <vt:variant>
        <vt:i4>1049</vt:i4>
      </vt:variant>
      <vt:variant>
        <vt:i4>0</vt:i4>
      </vt:variant>
      <vt:variant>
        <vt:i4>5</vt:i4>
      </vt:variant>
      <vt:variant>
        <vt:lpwstr/>
      </vt:variant>
      <vt:variant>
        <vt:lpwstr>_Toc274581047</vt:lpwstr>
      </vt:variant>
      <vt:variant>
        <vt:i4>1048638</vt:i4>
      </vt:variant>
      <vt:variant>
        <vt:i4>1043</vt:i4>
      </vt:variant>
      <vt:variant>
        <vt:i4>0</vt:i4>
      </vt:variant>
      <vt:variant>
        <vt:i4>5</vt:i4>
      </vt:variant>
      <vt:variant>
        <vt:lpwstr/>
      </vt:variant>
      <vt:variant>
        <vt:lpwstr>_Toc274581046</vt:lpwstr>
      </vt:variant>
      <vt:variant>
        <vt:i4>1048638</vt:i4>
      </vt:variant>
      <vt:variant>
        <vt:i4>1037</vt:i4>
      </vt:variant>
      <vt:variant>
        <vt:i4>0</vt:i4>
      </vt:variant>
      <vt:variant>
        <vt:i4>5</vt:i4>
      </vt:variant>
      <vt:variant>
        <vt:lpwstr/>
      </vt:variant>
      <vt:variant>
        <vt:lpwstr>_Toc274581045</vt:lpwstr>
      </vt:variant>
      <vt:variant>
        <vt:i4>1048638</vt:i4>
      </vt:variant>
      <vt:variant>
        <vt:i4>1031</vt:i4>
      </vt:variant>
      <vt:variant>
        <vt:i4>0</vt:i4>
      </vt:variant>
      <vt:variant>
        <vt:i4>5</vt:i4>
      </vt:variant>
      <vt:variant>
        <vt:lpwstr/>
      </vt:variant>
      <vt:variant>
        <vt:lpwstr>_Toc274581044</vt:lpwstr>
      </vt:variant>
      <vt:variant>
        <vt:i4>1048638</vt:i4>
      </vt:variant>
      <vt:variant>
        <vt:i4>1025</vt:i4>
      </vt:variant>
      <vt:variant>
        <vt:i4>0</vt:i4>
      </vt:variant>
      <vt:variant>
        <vt:i4>5</vt:i4>
      </vt:variant>
      <vt:variant>
        <vt:lpwstr/>
      </vt:variant>
      <vt:variant>
        <vt:lpwstr>_Toc274581043</vt:lpwstr>
      </vt:variant>
      <vt:variant>
        <vt:i4>1048638</vt:i4>
      </vt:variant>
      <vt:variant>
        <vt:i4>1019</vt:i4>
      </vt:variant>
      <vt:variant>
        <vt:i4>0</vt:i4>
      </vt:variant>
      <vt:variant>
        <vt:i4>5</vt:i4>
      </vt:variant>
      <vt:variant>
        <vt:lpwstr/>
      </vt:variant>
      <vt:variant>
        <vt:lpwstr>_Toc274581042</vt:lpwstr>
      </vt:variant>
      <vt:variant>
        <vt:i4>1048638</vt:i4>
      </vt:variant>
      <vt:variant>
        <vt:i4>1013</vt:i4>
      </vt:variant>
      <vt:variant>
        <vt:i4>0</vt:i4>
      </vt:variant>
      <vt:variant>
        <vt:i4>5</vt:i4>
      </vt:variant>
      <vt:variant>
        <vt:lpwstr/>
      </vt:variant>
      <vt:variant>
        <vt:lpwstr>_Toc274581041</vt:lpwstr>
      </vt:variant>
      <vt:variant>
        <vt:i4>1048638</vt:i4>
      </vt:variant>
      <vt:variant>
        <vt:i4>1007</vt:i4>
      </vt:variant>
      <vt:variant>
        <vt:i4>0</vt:i4>
      </vt:variant>
      <vt:variant>
        <vt:i4>5</vt:i4>
      </vt:variant>
      <vt:variant>
        <vt:lpwstr/>
      </vt:variant>
      <vt:variant>
        <vt:lpwstr>_Toc274581040</vt:lpwstr>
      </vt:variant>
      <vt:variant>
        <vt:i4>1507390</vt:i4>
      </vt:variant>
      <vt:variant>
        <vt:i4>1001</vt:i4>
      </vt:variant>
      <vt:variant>
        <vt:i4>0</vt:i4>
      </vt:variant>
      <vt:variant>
        <vt:i4>5</vt:i4>
      </vt:variant>
      <vt:variant>
        <vt:lpwstr/>
      </vt:variant>
      <vt:variant>
        <vt:lpwstr>_Toc274581039</vt:lpwstr>
      </vt:variant>
      <vt:variant>
        <vt:i4>1507390</vt:i4>
      </vt:variant>
      <vt:variant>
        <vt:i4>995</vt:i4>
      </vt:variant>
      <vt:variant>
        <vt:i4>0</vt:i4>
      </vt:variant>
      <vt:variant>
        <vt:i4>5</vt:i4>
      </vt:variant>
      <vt:variant>
        <vt:lpwstr/>
      </vt:variant>
      <vt:variant>
        <vt:lpwstr>_Toc274581038</vt:lpwstr>
      </vt:variant>
      <vt:variant>
        <vt:i4>1507390</vt:i4>
      </vt:variant>
      <vt:variant>
        <vt:i4>989</vt:i4>
      </vt:variant>
      <vt:variant>
        <vt:i4>0</vt:i4>
      </vt:variant>
      <vt:variant>
        <vt:i4>5</vt:i4>
      </vt:variant>
      <vt:variant>
        <vt:lpwstr/>
      </vt:variant>
      <vt:variant>
        <vt:lpwstr>_Toc274581037</vt:lpwstr>
      </vt:variant>
      <vt:variant>
        <vt:i4>1507390</vt:i4>
      </vt:variant>
      <vt:variant>
        <vt:i4>983</vt:i4>
      </vt:variant>
      <vt:variant>
        <vt:i4>0</vt:i4>
      </vt:variant>
      <vt:variant>
        <vt:i4>5</vt:i4>
      </vt:variant>
      <vt:variant>
        <vt:lpwstr/>
      </vt:variant>
      <vt:variant>
        <vt:lpwstr>_Toc274581036</vt:lpwstr>
      </vt:variant>
      <vt:variant>
        <vt:i4>1507390</vt:i4>
      </vt:variant>
      <vt:variant>
        <vt:i4>977</vt:i4>
      </vt:variant>
      <vt:variant>
        <vt:i4>0</vt:i4>
      </vt:variant>
      <vt:variant>
        <vt:i4>5</vt:i4>
      </vt:variant>
      <vt:variant>
        <vt:lpwstr/>
      </vt:variant>
      <vt:variant>
        <vt:lpwstr>_Toc274581035</vt:lpwstr>
      </vt:variant>
      <vt:variant>
        <vt:i4>1507390</vt:i4>
      </vt:variant>
      <vt:variant>
        <vt:i4>971</vt:i4>
      </vt:variant>
      <vt:variant>
        <vt:i4>0</vt:i4>
      </vt:variant>
      <vt:variant>
        <vt:i4>5</vt:i4>
      </vt:variant>
      <vt:variant>
        <vt:lpwstr/>
      </vt:variant>
      <vt:variant>
        <vt:lpwstr>_Toc274581034</vt:lpwstr>
      </vt:variant>
      <vt:variant>
        <vt:i4>1507390</vt:i4>
      </vt:variant>
      <vt:variant>
        <vt:i4>965</vt:i4>
      </vt:variant>
      <vt:variant>
        <vt:i4>0</vt:i4>
      </vt:variant>
      <vt:variant>
        <vt:i4>5</vt:i4>
      </vt:variant>
      <vt:variant>
        <vt:lpwstr/>
      </vt:variant>
      <vt:variant>
        <vt:lpwstr>_Toc274581033</vt:lpwstr>
      </vt:variant>
      <vt:variant>
        <vt:i4>1507390</vt:i4>
      </vt:variant>
      <vt:variant>
        <vt:i4>959</vt:i4>
      </vt:variant>
      <vt:variant>
        <vt:i4>0</vt:i4>
      </vt:variant>
      <vt:variant>
        <vt:i4>5</vt:i4>
      </vt:variant>
      <vt:variant>
        <vt:lpwstr/>
      </vt:variant>
      <vt:variant>
        <vt:lpwstr>_Toc274581032</vt:lpwstr>
      </vt:variant>
      <vt:variant>
        <vt:i4>1507390</vt:i4>
      </vt:variant>
      <vt:variant>
        <vt:i4>953</vt:i4>
      </vt:variant>
      <vt:variant>
        <vt:i4>0</vt:i4>
      </vt:variant>
      <vt:variant>
        <vt:i4>5</vt:i4>
      </vt:variant>
      <vt:variant>
        <vt:lpwstr/>
      </vt:variant>
      <vt:variant>
        <vt:lpwstr>_Toc274581031</vt:lpwstr>
      </vt:variant>
      <vt:variant>
        <vt:i4>1507390</vt:i4>
      </vt:variant>
      <vt:variant>
        <vt:i4>947</vt:i4>
      </vt:variant>
      <vt:variant>
        <vt:i4>0</vt:i4>
      </vt:variant>
      <vt:variant>
        <vt:i4>5</vt:i4>
      </vt:variant>
      <vt:variant>
        <vt:lpwstr/>
      </vt:variant>
      <vt:variant>
        <vt:lpwstr>_Toc274581030</vt:lpwstr>
      </vt:variant>
      <vt:variant>
        <vt:i4>1441854</vt:i4>
      </vt:variant>
      <vt:variant>
        <vt:i4>941</vt:i4>
      </vt:variant>
      <vt:variant>
        <vt:i4>0</vt:i4>
      </vt:variant>
      <vt:variant>
        <vt:i4>5</vt:i4>
      </vt:variant>
      <vt:variant>
        <vt:lpwstr/>
      </vt:variant>
      <vt:variant>
        <vt:lpwstr>_Toc274581029</vt:lpwstr>
      </vt:variant>
      <vt:variant>
        <vt:i4>1441854</vt:i4>
      </vt:variant>
      <vt:variant>
        <vt:i4>935</vt:i4>
      </vt:variant>
      <vt:variant>
        <vt:i4>0</vt:i4>
      </vt:variant>
      <vt:variant>
        <vt:i4>5</vt:i4>
      </vt:variant>
      <vt:variant>
        <vt:lpwstr/>
      </vt:variant>
      <vt:variant>
        <vt:lpwstr>_Toc274581028</vt:lpwstr>
      </vt:variant>
      <vt:variant>
        <vt:i4>1441854</vt:i4>
      </vt:variant>
      <vt:variant>
        <vt:i4>929</vt:i4>
      </vt:variant>
      <vt:variant>
        <vt:i4>0</vt:i4>
      </vt:variant>
      <vt:variant>
        <vt:i4>5</vt:i4>
      </vt:variant>
      <vt:variant>
        <vt:lpwstr/>
      </vt:variant>
      <vt:variant>
        <vt:lpwstr>_Toc274581027</vt:lpwstr>
      </vt:variant>
      <vt:variant>
        <vt:i4>1441854</vt:i4>
      </vt:variant>
      <vt:variant>
        <vt:i4>923</vt:i4>
      </vt:variant>
      <vt:variant>
        <vt:i4>0</vt:i4>
      </vt:variant>
      <vt:variant>
        <vt:i4>5</vt:i4>
      </vt:variant>
      <vt:variant>
        <vt:lpwstr/>
      </vt:variant>
      <vt:variant>
        <vt:lpwstr>_Toc274581026</vt:lpwstr>
      </vt:variant>
      <vt:variant>
        <vt:i4>1441854</vt:i4>
      </vt:variant>
      <vt:variant>
        <vt:i4>917</vt:i4>
      </vt:variant>
      <vt:variant>
        <vt:i4>0</vt:i4>
      </vt:variant>
      <vt:variant>
        <vt:i4>5</vt:i4>
      </vt:variant>
      <vt:variant>
        <vt:lpwstr/>
      </vt:variant>
      <vt:variant>
        <vt:lpwstr>_Toc274581025</vt:lpwstr>
      </vt:variant>
      <vt:variant>
        <vt:i4>1441854</vt:i4>
      </vt:variant>
      <vt:variant>
        <vt:i4>911</vt:i4>
      </vt:variant>
      <vt:variant>
        <vt:i4>0</vt:i4>
      </vt:variant>
      <vt:variant>
        <vt:i4>5</vt:i4>
      </vt:variant>
      <vt:variant>
        <vt:lpwstr/>
      </vt:variant>
      <vt:variant>
        <vt:lpwstr>_Toc274581024</vt:lpwstr>
      </vt:variant>
      <vt:variant>
        <vt:i4>1441854</vt:i4>
      </vt:variant>
      <vt:variant>
        <vt:i4>905</vt:i4>
      </vt:variant>
      <vt:variant>
        <vt:i4>0</vt:i4>
      </vt:variant>
      <vt:variant>
        <vt:i4>5</vt:i4>
      </vt:variant>
      <vt:variant>
        <vt:lpwstr/>
      </vt:variant>
      <vt:variant>
        <vt:lpwstr>_Toc274581023</vt:lpwstr>
      </vt:variant>
      <vt:variant>
        <vt:i4>1441854</vt:i4>
      </vt:variant>
      <vt:variant>
        <vt:i4>899</vt:i4>
      </vt:variant>
      <vt:variant>
        <vt:i4>0</vt:i4>
      </vt:variant>
      <vt:variant>
        <vt:i4>5</vt:i4>
      </vt:variant>
      <vt:variant>
        <vt:lpwstr/>
      </vt:variant>
      <vt:variant>
        <vt:lpwstr>_Toc274581022</vt:lpwstr>
      </vt:variant>
      <vt:variant>
        <vt:i4>1441854</vt:i4>
      </vt:variant>
      <vt:variant>
        <vt:i4>893</vt:i4>
      </vt:variant>
      <vt:variant>
        <vt:i4>0</vt:i4>
      </vt:variant>
      <vt:variant>
        <vt:i4>5</vt:i4>
      </vt:variant>
      <vt:variant>
        <vt:lpwstr/>
      </vt:variant>
      <vt:variant>
        <vt:lpwstr>_Toc274581021</vt:lpwstr>
      </vt:variant>
      <vt:variant>
        <vt:i4>1441854</vt:i4>
      </vt:variant>
      <vt:variant>
        <vt:i4>887</vt:i4>
      </vt:variant>
      <vt:variant>
        <vt:i4>0</vt:i4>
      </vt:variant>
      <vt:variant>
        <vt:i4>5</vt:i4>
      </vt:variant>
      <vt:variant>
        <vt:lpwstr/>
      </vt:variant>
      <vt:variant>
        <vt:lpwstr>_Toc274581020</vt:lpwstr>
      </vt:variant>
      <vt:variant>
        <vt:i4>1376318</vt:i4>
      </vt:variant>
      <vt:variant>
        <vt:i4>881</vt:i4>
      </vt:variant>
      <vt:variant>
        <vt:i4>0</vt:i4>
      </vt:variant>
      <vt:variant>
        <vt:i4>5</vt:i4>
      </vt:variant>
      <vt:variant>
        <vt:lpwstr/>
      </vt:variant>
      <vt:variant>
        <vt:lpwstr>_Toc274581019</vt:lpwstr>
      </vt:variant>
      <vt:variant>
        <vt:i4>1376318</vt:i4>
      </vt:variant>
      <vt:variant>
        <vt:i4>875</vt:i4>
      </vt:variant>
      <vt:variant>
        <vt:i4>0</vt:i4>
      </vt:variant>
      <vt:variant>
        <vt:i4>5</vt:i4>
      </vt:variant>
      <vt:variant>
        <vt:lpwstr/>
      </vt:variant>
      <vt:variant>
        <vt:lpwstr>_Toc274581018</vt:lpwstr>
      </vt:variant>
      <vt:variant>
        <vt:i4>1376318</vt:i4>
      </vt:variant>
      <vt:variant>
        <vt:i4>869</vt:i4>
      </vt:variant>
      <vt:variant>
        <vt:i4>0</vt:i4>
      </vt:variant>
      <vt:variant>
        <vt:i4>5</vt:i4>
      </vt:variant>
      <vt:variant>
        <vt:lpwstr/>
      </vt:variant>
      <vt:variant>
        <vt:lpwstr>_Toc274581017</vt:lpwstr>
      </vt:variant>
      <vt:variant>
        <vt:i4>1376318</vt:i4>
      </vt:variant>
      <vt:variant>
        <vt:i4>863</vt:i4>
      </vt:variant>
      <vt:variant>
        <vt:i4>0</vt:i4>
      </vt:variant>
      <vt:variant>
        <vt:i4>5</vt:i4>
      </vt:variant>
      <vt:variant>
        <vt:lpwstr/>
      </vt:variant>
      <vt:variant>
        <vt:lpwstr>_Toc274581016</vt:lpwstr>
      </vt:variant>
      <vt:variant>
        <vt:i4>1376318</vt:i4>
      </vt:variant>
      <vt:variant>
        <vt:i4>857</vt:i4>
      </vt:variant>
      <vt:variant>
        <vt:i4>0</vt:i4>
      </vt:variant>
      <vt:variant>
        <vt:i4>5</vt:i4>
      </vt:variant>
      <vt:variant>
        <vt:lpwstr/>
      </vt:variant>
      <vt:variant>
        <vt:lpwstr>_Toc274581015</vt:lpwstr>
      </vt:variant>
      <vt:variant>
        <vt:i4>1376318</vt:i4>
      </vt:variant>
      <vt:variant>
        <vt:i4>851</vt:i4>
      </vt:variant>
      <vt:variant>
        <vt:i4>0</vt:i4>
      </vt:variant>
      <vt:variant>
        <vt:i4>5</vt:i4>
      </vt:variant>
      <vt:variant>
        <vt:lpwstr/>
      </vt:variant>
      <vt:variant>
        <vt:lpwstr>_Toc274581014</vt:lpwstr>
      </vt:variant>
      <vt:variant>
        <vt:i4>1376318</vt:i4>
      </vt:variant>
      <vt:variant>
        <vt:i4>845</vt:i4>
      </vt:variant>
      <vt:variant>
        <vt:i4>0</vt:i4>
      </vt:variant>
      <vt:variant>
        <vt:i4>5</vt:i4>
      </vt:variant>
      <vt:variant>
        <vt:lpwstr/>
      </vt:variant>
      <vt:variant>
        <vt:lpwstr>_Toc274581013</vt:lpwstr>
      </vt:variant>
      <vt:variant>
        <vt:i4>1376318</vt:i4>
      </vt:variant>
      <vt:variant>
        <vt:i4>839</vt:i4>
      </vt:variant>
      <vt:variant>
        <vt:i4>0</vt:i4>
      </vt:variant>
      <vt:variant>
        <vt:i4>5</vt:i4>
      </vt:variant>
      <vt:variant>
        <vt:lpwstr/>
      </vt:variant>
      <vt:variant>
        <vt:lpwstr>_Toc274581012</vt:lpwstr>
      </vt:variant>
      <vt:variant>
        <vt:i4>1376318</vt:i4>
      </vt:variant>
      <vt:variant>
        <vt:i4>833</vt:i4>
      </vt:variant>
      <vt:variant>
        <vt:i4>0</vt:i4>
      </vt:variant>
      <vt:variant>
        <vt:i4>5</vt:i4>
      </vt:variant>
      <vt:variant>
        <vt:lpwstr/>
      </vt:variant>
      <vt:variant>
        <vt:lpwstr>_Toc274581011</vt:lpwstr>
      </vt:variant>
      <vt:variant>
        <vt:i4>1376318</vt:i4>
      </vt:variant>
      <vt:variant>
        <vt:i4>827</vt:i4>
      </vt:variant>
      <vt:variant>
        <vt:i4>0</vt:i4>
      </vt:variant>
      <vt:variant>
        <vt:i4>5</vt:i4>
      </vt:variant>
      <vt:variant>
        <vt:lpwstr/>
      </vt:variant>
      <vt:variant>
        <vt:lpwstr>_Toc274581010</vt:lpwstr>
      </vt:variant>
      <vt:variant>
        <vt:i4>1310782</vt:i4>
      </vt:variant>
      <vt:variant>
        <vt:i4>821</vt:i4>
      </vt:variant>
      <vt:variant>
        <vt:i4>0</vt:i4>
      </vt:variant>
      <vt:variant>
        <vt:i4>5</vt:i4>
      </vt:variant>
      <vt:variant>
        <vt:lpwstr/>
      </vt:variant>
      <vt:variant>
        <vt:lpwstr>_Toc274581009</vt:lpwstr>
      </vt:variant>
      <vt:variant>
        <vt:i4>1310782</vt:i4>
      </vt:variant>
      <vt:variant>
        <vt:i4>815</vt:i4>
      </vt:variant>
      <vt:variant>
        <vt:i4>0</vt:i4>
      </vt:variant>
      <vt:variant>
        <vt:i4>5</vt:i4>
      </vt:variant>
      <vt:variant>
        <vt:lpwstr/>
      </vt:variant>
      <vt:variant>
        <vt:lpwstr>_Toc274581008</vt:lpwstr>
      </vt:variant>
      <vt:variant>
        <vt:i4>1310782</vt:i4>
      </vt:variant>
      <vt:variant>
        <vt:i4>809</vt:i4>
      </vt:variant>
      <vt:variant>
        <vt:i4>0</vt:i4>
      </vt:variant>
      <vt:variant>
        <vt:i4>5</vt:i4>
      </vt:variant>
      <vt:variant>
        <vt:lpwstr/>
      </vt:variant>
      <vt:variant>
        <vt:lpwstr>_Toc274581007</vt:lpwstr>
      </vt:variant>
      <vt:variant>
        <vt:i4>1310782</vt:i4>
      </vt:variant>
      <vt:variant>
        <vt:i4>803</vt:i4>
      </vt:variant>
      <vt:variant>
        <vt:i4>0</vt:i4>
      </vt:variant>
      <vt:variant>
        <vt:i4>5</vt:i4>
      </vt:variant>
      <vt:variant>
        <vt:lpwstr/>
      </vt:variant>
      <vt:variant>
        <vt:lpwstr>_Toc274581006</vt:lpwstr>
      </vt:variant>
      <vt:variant>
        <vt:i4>1310782</vt:i4>
      </vt:variant>
      <vt:variant>
        <vt:i4>797</vt:i4>
      </vt:variant>
      <vt:variant>
        <vt:i4>0</vt:i4>
      </vt:variant>
      <vt:variant>
        <vt:i4>5</vt:i4>
      </vt:variant>
      <vt:variant>
        <vt:lpwstr/>
      </vt:variant>
      <vt:variant>
        <vt:lpwstr>_Toc274581005</vt:lpwstr>
      </vt:variant>
      <vt:variant>
        <vt:i4>1310782</vt:i4>
      </vt:variant>
      <vt:variant>
        <vt:i4>791</vt:i4>
      </vt:variant>
      <vt:variant>
        <vt:i4>0</vt:i4>
      </vt:variant>
      <vt:variant>
        <vt:i4>5</vt:i4>
      </vt:variant>
      <vt:variant>
        <vt:lpwstr/>
      </vt:variant>
      <vt:variant>
        <vt:lpwstr>_Toc274581004</vt:lpwstr>
      </vt:variant>
      <vt:variant>
        <vt:i4>1310782</vt:i4>
      </vt:variant>
      <vt:variant>
        <vt:i4>785</vt:i4>
      </vt:variant>
      <vt:variant>
        <vt:i4>0</vt:i4>
      </vt:variant>
      <vt:variant>
        <vt:i4>5</vt:i4>
      </vt:variant>
      <vt:variant>
        <vt:lpwstr/>
      </vt:variant>
      <vt:variant>
        <vt:lpwstr>_Toc274581003</vt:lpwstr>
      </vt:variant>
      <vt:variant>
        <vt:i4>1310782</vt:i4>
      </vt:variant>
      <vt:variant>
        <vt:i4>779</vt:i4>
      </vt:variant>
      <vt:variant>
        <vt:i4>0</vt:i4>
      </vt:variant>
      <vt:variant>
        <vt:i4>5</vt:i4>
      </vt:variant>
      <vt:variant>
        <vt:lpwstr/>
      </vt:variant>
      <vt:variant>
        <vt:lpwstr>_Toc274581002</vt:lpwstr>
      </vt:variant>
      <vt:variant>
        <vt:i4>1310782</vt:i4>
      </vt:variant>
      <vt:variant>
        <vt:i4>773</vt:i4>
      </vt:variant>
      <vt:variant>
        <vt:i4>0</vt:i4>
      </vt:variant>
      <vt:variant>
        <vt:i4>5</vt:i4>
      </vt:variant>
      <vt:variant>
        <vt:lpwstr/>
      </vt:variant>
      <vt:variant>
        <vt:lpwstr>_Toc274581001</vt:lpwstr>
      </vt:variant>
      <vt:variant>
        <vt:i4>1310782</vt:i4>
      </vt:variant>
      <vt:variant>
        <vt:i4>767</vt:i4>
      </vt:variant>
      <vt:variant>
        <vt:i4>0</vt:i4>
      </vt:variant>
      <vt:variant>
        <vt:i4>5</vt:i4>
      </vt:variant>
      <vt:variant>
        <vt:lpwstr/>
      </vt:variant>
      <vt:variant>
        <vt:lpwstr>_Toc274581000</vt:lpwstr>
      </vt:variant>
      <vt:variant>
        <vt:i4>1835063</vt:i4>
      </vt:variant>
      <vt:variant>
        <vt:i4>761</vt:i4>
      </vt:variant>
      <vt:variant>
        <vt:i4>0</vt:i4>
      </vt:variant>
      <vt:variant>
        <vt:i4>5</vt:i4>
      </vt:variant>
      <vt:variant>
        <vt:lpwstr/>
      </vt:variant>
      <vt:variant>
        <vt:lpwstr>_Toc274580999</vt:lpwstr>
      </vt:variant>
      <vt:variant>
        <vt:i4>1835063</vt:i4>
      </vt:variant>
      <vt:variant>
        <vt:i4>755</vt:i4>
      </vt:variant>
      <vt:variant>
        <vt:i4>0</vt:i4>
      </vt:variant>
      <vt:variant>
        <vt:i4>5</vt:i4>
      </vt:variant>
      <vt:variant>
        <vt:lpwstr/>
      </vt:variant>
      <vt:variant>
        <vt:lpwstr>_Toc274580998</vt:lpwstr>
      </vt:variant>
      <vt:variant>
        <vt:i4>1835063</vt:i4>
      </vt:variant>
      <vt:variant>
        <vt:i4>749</vt:i4>
      </vt:variant>
      <vt:variant>
        <vt:i4>0</vt:i4>
      </vt:variant>
      <vt:variant>
        <vt:i4>5</vt:i4>
      </vt:variant>
      <vt:variant>
        <vt:lpwstr/>
      </vt:variant>
      <vt:variant>
        <vt:lpwstr>_Toc274580997</vt:lpwstr>
      </vt:variant>
      <vt:variant>
        <vt:i4>1835063</vt:i4>
      </vt:variant>
      <vt:variant>
        <vt:i4>743</vt:i4>
      </vt:variant>
      <vt:variant>
        <vt:i4>0</vt:i4>
      </vt:variant>
      <vt:variant>
        <vt:i4>5</vt:i4>
      </vt:variant>
      <vt:variant>
        <vt:lpwstr/>
      </vt:variant>
      <vt:variant>
        <vt:lpwstr>_Toc274580996</vt:lpwstr>
      </vt:variant>
      <vt:variant>
        <vt:i4>1835063</vt:i4>
      </vt:variant>
      <vt:variant>
        <vt:i4>737</vt:i4>
      </vt:variant>
      <vt:variant>
        <vt:i4>0</vt:i4>
      </vt:variant>
      <vt:variant>
        <vt:i4>5</vt:i4>
      </vt:variant>
      <vt:variant>
        <vt:lpwstr/>
      </vt:variant>
      <vt:variant>
        <vt:lpwstr>_Toc274580995</vt:lpwstr>
      </vt:variant>
      <vt:variant>
        <vt:i4>1835063</vt:i4>
      </vt:variant>
      <vt:variant>
        <vt:i4>731</vt:i4>
      </vt:variant>
      <vt:variant>
        <vt:i4>0</vt:i4>
      </vt:variant>
      <vt:variant>
        <vt:i4>5</vt:i4>
      </vt:variant>
      <vt:variant>
        <vt:lpwstr/>
      </vt:variant>
      <vt:variant>
        <vt:lpwstr>_Toc274580994</vt:lpwstr>
      </vt:variant>
      <vt:variant>
        <vt:i4>1835063</vt:i4>
      </vt:variant>
      <vt:variant>
        <vt:i4>725</vt:i4>
      </vt:variant>
      <vt:variant>
        <vt:i4>0</vt:i4>
      </vt:variant>
      <vt:variant>
        <vt:i4>5</vt:i4>
      </vt:variant>
      <vt:variant>
        <vt:lpwstr/>
      </vt:variant>
      <vt:variant>
        <vt:lpwstr>_Toc274580993</vt:lpwstr>
      </vt:variant>
      <vt:variant>
        <vt:i4>1835063</vt:i4>
      </vt:variant>
      <vt:variant>
        <vt:i4>719</vt:i4>
      </vt:variant>
      <vt:variant>
        <vt:i4>0</vt:i4>
      </vt:variant>
      <vt:variant>
        <vt:i4>5</vt:i4>
      </vt:variant>
      <vt:variant>
        <vt:lpwstr/>
      </vt:variant>
      <vt:variant>
        <vt:lpwstr>_Toc274580992</vt:lpwstr>
      </vt:variant>
      <vt:variant>
        <vt:i4>1835063</vt:i4>
      </vt:variant>
      <vt:variant>
        <vt:i4>713</vt:i4>
      </vt:variant>
      <vt:variant>
        <vt:i4>0</vt:i4>
      </vt:variant>
      <vt:variant>
        <vt:i4>5</vt:i4>
      </vt:variant>
      <vt:variant>
        <vt:lpwstr/>
      </vt:variant>
      <vt:variant>
        <vt:lpwstr>_Toc274580991</vt:lpwstr>
      </vt:variant>
      <vt:variant>
        <vt:i4>1835063</vt:i4>
      </vt:variant>
      <vt:variant>
        <vt:i4>707</vt:i4>
      </vt:variant>
      <vt:variant>
        <vt:i4>0</vt:i4>
      </vt:variant>
      <vt:variant>
        <vt:i4>5</vt:i4>
      </vt:variant>
      <vt:variant>
        <vt:lpwstr/>
      </vt:variant>
      <vt:variant>
        <vt:lpwstr>_Toc274580990</vt:lpwstr>
      </vt:variant>
      <vt:variant>
        <vt:i4>1900599</vt:i4>
      </vt:variant>
      <vt:variant>
        <vt:i4>701</vt:i4>
      </vt:variant>
      <vt:variant>
        <vt:i4>0</vt:i4>
      </vt:variant>
      <vt:variant>
        <vt:i4>5</vt:i4>
      </vt:variant>
      <vt:variant>
        <vt:lpwstr/>
      </vt:variant>
      <vt:variant>
        <vt:lpwstr>_Toc274580989</vt:lpwstr>
      </vt:variant>
      <vt:variant>
        <vt:i4>1900599</vt:i4>
      </vt:variant>
      <vt:variant>
        <vt:i4>695</vt:i4>
      </vt:variant>
      <vt:variant>
        <vt:i4>0</vt:i4>
      </vt:variant>
      <vt:variant>
        <vt:i4>5</vt:i4>
      </vt:variant>
      <vt:variant>
        <vt:lpwstr/>
      </vt:variant>
      <vt:variant>
        <vt:lpwstr>_Toc274580988</vt:lpwstr>
      </vt:variant>
      <vt:variant>
        <vt:i4>1900599</vt:i4>
      </vt:variant>
      <vt:variant>
        <vt:i4>689</vt:i4>
      </vt:variant>
      <vt:variant>
        <vt:i4>0</vt:i4>
      </vt:variant>
      <vt:variant>
        <vt:i4>5</vt:i4>
      </vt:variant>
      <vt:variant>
        <vt:lpwstr/>
      </vt:variant>
      <vt:variant>
        <vt:lpwstr>_Toc274580987</vt:lpwstr>
      </vt:variant>
      <vt:variant>
        <vt:i4>1900599</vt:i4>
      </vt:variant>
      <vt:variant>
        <vt:i4>683</vt:i4>
      </vt:variant>
      <vt:variant>
        <vt:i4>0</vt:i4>
      </vt:variant>
      <vt:variant>
        <vt:i4>5</vt:i4>
      </vt:variant>
      <vt:variant>
        <vt:lpwstr/>
      </vt:variant>
      <vt:variant>
        <vt:lpwstr>_Toc274580986</vt:lpwstr>
      </vt:variant>
      <vt:variant>
        <vt:i4>1900599</vt:i4>
      </vt:variant>
      <vt:variant>
        <vt:i4>677</vt:i4>
      </vt:variant>
      <vt:variant>
        <vt:i4>0</vt:i4>
      </vt:variant>
      <vt:variant>
        <vt:i4>5</vt:i4>
      </vt:variant>
      <vt:variant>
        <vt:lpwstr/>
      </vt:variant>
      <vt:variant>
        <vt:lpwstr>_Toc274580985</vt:lpwstr>
      </vt:variant>
      <vt:variant>
        <vt:i4>1900599</vt:i4>
      </vt:variant>
      <vt:variant>
        <vt:i4>671</vt:i4>
      </vt:variant>
      <vt:variant>
        <vt:i4>0</vt:i4>
      </vt:variant>
      <vt:variant>
        <vt:i4>5</vt:i4>
      </vt:variant>
      <vt:variant>
        <vt:lpwstr/>
      </vt:variant>
      <vt:variant>
        <vt:lpwstr>_Toc274580984</vt:lpwstr>
      </vt:variant>
      <vt:variant>
        <vt:i4>1900599</vt:i4>
      </vt:variant>
      <vt:variant>
        <vt:i4>665</vt:i4>
      </vt:variant>
      <vt:variant>
        <vt:i4>0</vt:i4>
      </vt:variant>
      <vt:variant>
        <vt:i4>5</vt:i4>
      </vt:variant>
      <vt:variant>
        <vt:lpwstr/>
      </vt:variant>
      <vt:variant>
        <vt:lpwstr>_Toc274580983</vt:lpwstr>
      </vt:variant>
      <vt:variant>
        <vt:i4>1900599</vt:i4>
      </vt:variant>
      <vt:variant>
        <vt:i4>659</vt:i4>
      </vt:variant>
      <vt:variant>
        <vt:i4>0</vt:i4>
      </vt:variant>
      <vt:variant>
        <vt:i4>5</vt:i4>
      </vt:variant>
      <vt:variant>
        <vt:lpwstr/>
      </vt:variant>
      <vt:variant>
        <vt:lpwstr>_Toc274580982</vt:lpwstr>
      </vt:variant>
      <vt:variant>
        <vt:i4>1900599</vt:i4>
      </vt:variant>
      <vt:variant>
        <vt:i4>653</vt:i4>
      </vt:variant>
      <vt:variant>
        <vt:i4>0</vt:i4>
      </vt:variant>
      <vt:variant>
        <vt:i4>5</vt:i4>
      </vt:variant>
      <vt:variant>
        <vt:lpwstr/>
      </vt:variant>
      <vt:variant>
        <vt:lpwstr>_Toc274580981</vt:lpwstr>
      </vt:variant>
      <vt:variant>
        <vt:i4>1900599</vt:i4>
      </vt:variant>
      <vt:variant>
        <vt:i4>647</vt:i4>
      </vt:variant>
      <vt:variant>
        <vt:i4>0</vt:i4>
      </vt:variant>
      <vt:variant>
        <vt:i4>5</vt:i4>
      </vt:variant>
      <vt:variant>
        <vt:lpwstr/>
      </vt:variant>
      <vt:variant>
        <vt:lpwstr>_Toc274580980</vt:lpwstr>
      </vt:variant>
      <vt:variant>
        <vt:i4>1179703</vt:i4>
      </vt:variant>
      <vt:variant>
        <vt:i4>641</vt:i4>
      </vt:variant>
      <vt:variant>
        <vt:i4>0</vt:i4>
      </vt:variant>
      <vt:variant>
        <vt:i4>5</vt:i4>
      </vt:variant>
      <vt:variant>
        <vt:lpwstr/>
      </vt:variant>
      <vt:variant>
        <vt:lpwstr>_Toc274580979</vt:lpwstr>
      </vt:variant>
      <vt:variant>
        <vt:i4>1179703</vt:i4>
      </vt:variant>
      <vt:variant>
        <vt:i4>635</vt:i4>
      </vt:variant>
      <vt:variant>
        <vt:i4>0</vt:i4>
      </vt:variant>
      <vt:variant>
        <vt:i4>5</vt:i4>
      </vt:variant>
      <vt:variant>
        <vt:lpwstr/>
      </vt:variant>
      <vt:variant>
        <vt:lpwstr>_Toc274580978</vt:lpwstr>
      </vt:variant>
      <vt:variant>
        <vt:i4>1179703</vt:i4>
      </vt:variant>
      <vt:variant>
        <vt:i4>629</vt:i4>
      </vt:variant>
      <vt:variant>
        <vt:i4>0</vt:i4>
      </vt:variant>
      <vt:variant>
        <vt:i4>5</vt:i4>
      </vt:variant>
      <vt:variant>
        <vt:lpwstr/>
      </vt:variant>
      <vt:variant>
        <vt:lpwstr>_Toc274580977</vt:lpwstr>
      </vt:variant>
      <vt:variant>
        <vt:i4>1179703</vt:i4>
      </vt:variant>
      <vt:variant>
        <vt:i4>623</vt:i4>
      </vt:variant>
      <vt:variant>
        <vt:i4>0</vt:i4>
      </vt:variant>
      <vt:variant>
        <vt:i4>5</vt:i4>
      </vt:variant>
      <vt:variant>
        <vt:lpwstr/>
      </vt:variant>
      <vt:variant>
        <vt:lpwstr>_Toc274580976</vt:lpwstr>
      </vt:variant>
      <vt:variant>
        <vt:i4>1179703</vt:i4>
      </vt:variant>
      <vt:variant>
        <vt:i4>617</vt:i4>
      </vt:variant>
      <vt:variant>
        <vt:i4>0</vt:i4>
      </vt:variant>
      <vt:variant>
        <vt:i4>5</vt:i4>
      </vt:variant>
      <vt:variant>
        <vt:lpwstr/>
      </vt:variant>
      <vt:variant>
        <vt:lpwstr>_Toc274580975</vt:lpwstr>
      </vt:variant>
      <vt:variant>
        <vt:i4>1179703</vt:i4>
      </vt:variant>
      <vt:variant>
        <vt:i4>611</vt:i4>
      </vt:variant>
      <vt:variant>
        <vt:i4>0</vt:i4>
      </vt:variant>
      <vt:variant>
        <vt:i4>5</vt:i4>
      </vt:variant>
      <vt:variant>
        <vt:lpwstr/>
      </vt:variant>
      <vt:variant>
        <vt:lpwstr>_Toc274580974</vt:lpwstr>
      </vt:variant>
      <vt:variant>
        <vt:i4>1179703</vt:i4>
      </vt:variant>
      <vt:variant>
        <vt:i4>605</vt:i4>
      </vt:variant>
      <vt:variant>
        <vt:i4>0</vt:i4>
      </vt:variant>
      <vt:variant>
        <vt:i4>5</vt:i4>
      </vt:variant>
      <vt:variant>
        <vt:lpwstr/>
      </vt:variant>
      <vt:variant>
        <vt:lpwstr>_Toc274580973</vt:lpwstr>
      </vt:variant>
      <vt:variant>
        <vt:i4>1179703</vt:i4>
      </vt:variant>
      <vt:variant>
        <vt:i4>599</vt:i4>
      </vt:variant>
      <vt:variant>
        <vt:i4>0</vt:i4>
      </vt:variant>
      <vt:variant>
        <vt:i4>5</vt:i4>
      </vt:variant>
      <vt:variant>
        <vt:lpwstr/>
      </vt:variant>
      <vt:variant>
        <vt:lpwstr>_Toc274580972</vt:lpwstr>
      </vt:variant>
      <vt:variant>
        <vt:i4>1179703</vt:i4>
      </vt:variant>
      <vt:variant>
        <vt:i4>593</vt:i4>
      </vt:variant>
      <vt:variant>
        <vt:i4>0</vt:i4>
      </vt:variant>
      <vt:variant>
        <vt:i4>5</vt:i4>
      </vt:variant>
      <vt:variant>
        <vt:lpwstr/>
      </vt:variant>
      <vt:variant>
        <vt:lpwstr>_Toc274580971</vt:lpwstr>
      </vt:variant>
      <vt:variant>
        <vt:i4>1179703</vt:i4>
      </vt:variant>
      <vt:variant>
        <vt:i4>587</vt:i4>
      </vt:variant>
      <vt:variant>
        <vt:i4>0</vt:i4>
      </vt:variant>
      <vt:variant>
        <vt:i4>5</vt:i4>
      </vt:variant>
      <vt:variant>
        <vt:lpwstr/>
      </vt:variant>
      <vt:variant>
        <vt:lpwstr>_Toc274580970</vt:lpwstr>
      </vt:variant>
      <vt:variant>
        <vt:i4>1245239</vt:i4>
      </vt:variant>
      <vt:variant>
        <vt:i4>581</vt:i4>
      </vt:variant>
      <vt:variant>
        <vt:i4>0</vt:i4>
      </vt:variant>
      <vt:variant>
        <vt:i4>5</vt:i4>
      </vt:variant>
      <vt:variant>
        <vt:lpwstr/>
      </vt:variant>
      <vt:variant>
        <vt:lpwstr>_Toc274580969</vt:lpwstr>
      </vt:variant>
      <vt:variant>
        <vt:i4>1245239</vt:i4>
      </vt:variant>
      <vt:variant>
        <vt:i4>575</vt:i4>
      </vt:variant>
      <vt:variant>
        <vt:i4>0</vt:i4>
      </vt:variant>
      <vt:variant>
        <vt:i4>5</vt:i4>
      </vt:variant>
      <vt:variant>
        <vt:lpwstr/>
      </vt:variant>
      <vt:variant>
        <vt:lpwstr>_Toc274580968</vt:lpwstr>
      </vt:variant>
      <vt:variant>
        <vt:i4>1245239</vt:i4>
      </vt:variant>
      <vt:variant>
        <vt:i4>569</vt:i4>
      </vt:variant>
      <vt:variant>
        <vt:i4>0</vt:i4>
      </vt:variant>
      <vt:variant>
        <vt:i4>5</vt:i4>
      </vt:variant>
      <vt:variant>
        <vt:lpwstr/>
      </vt:variant>
      <vt:variant>
        <vt:lpwstr>_Toc274580967</vt:lpwstr>
      </vt:variant>
      <vt:variant>
        <vt:i4>1245239</vt:i4>
      </vt:variant>
      <vt:variant>
        <vt:i4>563</vt:i4>
      </vt:variant>
      <vt:variant>
        <vt:i4>0</vt:i4>
      </vt:variant>
      <vt:variant>
        <vt:i4>5</vt:i4>
      </vt:variant>
      <vt:variant>
        <vt:lpwstr/>
      </vt:variant>
      <vt:variant>
        <vt:lpwstr>_Toc274580966</vt:lpwstr>
      </vt:variant>
      <vt:variant>
        <vt:i4>1245239</vt:i4>
      </vt:variant>
      <vt:variant>
        <vt:i4>557</vt:i4>
      </vt:variant>
      <vt:variant>
        <vt:i4>0</vt:i4>
      </vt:variant>
      <vt:variant>
        <vt:i4>5</vt:i4>
      </vt:variant>
      <vt:variant>
        <vt:lpwstr/>
      </vt:variant>
      <vt:variant>
        <vt:lpwstr>_Toc274580965</vt:lpwstr>
      </vt:variant>
      <vt:variant>
        <vt:i4>1245239</vt:i4>
      </vt:variant>
      <vt:variant>
        <vt:i4>551</vt:i4>
      </vt:variant>
      <vt:variant>
        <vt:i4>0</vt:i4>
      </vt:variant>
      <vt:variant>
        <vt:i4>5</vt:i4>
      </vt:variant>
      <vt:variant>
        <vt:lpwstr/>
      </vt:variant>
      <vt:variant>
        <vt:lpwstr>_Toc274580964</vt:lpwstr>
      </vt:variant>
      <vt:variant>
        <vt:i4>1245239</vt:i4>
      </vt:variant>
      <vt:variant>
        <vt:i4>545</vt:i4>
      </vt:variant>
      <vt:variant>
        <vt:i4>0</vt:i4>
      </vt:variant>
      <vt:variant>
        <vt:i4>5</vt:i4>
      </vt:variant>
      <vt:variant>
        <vt:lpwstr/>
      </vt:variant>
      <vt:variant>
        <vt:lpwstr>_Toc274580963</vt:lpwstr>
      </vt:variant>
      <vt:variant>
        <vt:i4>1245239</vt:i4>
      </vt:variant>
      <vt:variant>
        <vt:i4>539</vt:i4>
      </vt:variant>
      <vt:variant>
        <vt:i4>0</vt:i4>
      </vt:variant>
      <vt:variant>
        <vt:i4>5</vt:i4>
      </vt:variant>
      <vt:variant>
        <vt:lpwstr/>
      </vt:variant>
      <vt:variant>
        <vt:lpwstr>_Toc274580962</vt:lpwstr>
      </vt:variant>
      <vt:variant>
        <vt:i4>1245239</vt:i4>
      </vt:variant>
      <vt:variant>
        <vt:i4>533</vt:i4>
      </vt:variant>
      <vt:variant>
        <vt:i4>0</vt:i4>
      </vt:variant>
      <vt:variant>
        <vt:i4>5</vt:i4>
      </vt:variant>
      <vt:variant>
        <vt:lpwstr/>
      </vt:variant>
      <vt:variant>
        <vt:lpwstr>_Toc274580961</vt:lpwstr>
      </vt:variant>
      <vt:variant>
        <vt:i4>1245239</vt:i4>
      </vt:variant>
      <vt:variant>
        <vt:i4>527</vt:i4>
      </vt:variant>
      <vt:variant>
        <vt:i4>0</vt:i4>
      </vt:variant>
      <vt:variant>
        <vt:i4>5</vt:i4>
      </vt:variant>
      <vt:variant>
        <vt:lpwstr/>
      </vt:variant>
      <vt:variant>
        <vt:lpwstr>_Toc274580960</vt:lpwstr>
      </vt:variant>
      <vt:variant>
        <vt:i4>1048631</vt:i4>
      </vt:variant>
      <vt:variant>
        <vt:i4>521</vt:i4>
      </vt:variant>
      <vt:variant>
        <vt:i4>0</vt:i4>
      </vt:variant>
      <vt:variant>
        <vt:i4>5</vt:i4>
      </vt:variant>
      <vt:variant>
        <vt:lpwstr/>
      </vt:variant>
      <vt:variant>
        <vt:lpwstr>_Toc274580959</vt:lpwstr>
      </vt:variant>
      <vt:variant>
        <vt:i4>1048631</vt:i4>
      </vt:variant>
      <vt:variant>
        <vt:i4>515</vt:i4>
      </vt:variant>
      <vt:variant>
        <vt:i4>0</vt:i4>
      </vt:variant>
      <vt:variant>
        <vt:i4>5</vt:i4>
      </vt:variant>
      <vt:variant>
        <vt:lpwstr/>
      </vt:variant>
      <vt:variant>
        <vt:lpwstr>_Toc274580958</vt:lpwstr>
      </vt:variant>
      <vt:variant>
        <vt:i4>1048631</vt:i4>
      </vt:variant>
      <vt:variant>
        <vt:i4>509</vt:i4>
      </vt:variant>
      <vt:variant>
        <vt:i4>0</vt:i4>
      </vt:variant>
      <vt:variant>
        <vt:i4>5</vt:i4>
      </vt:variant>
      <vt:variant>
        <vt:lpwstr/>
      </vt:variant>
      <vt:variant>
        <vt:lpwstr>_Toc274580957</vt:lpwstr>
      </vt:variant>
      <vt:variant>
        <vt:i4>1048631</vt:i4>
      </vt:variant>
      <vt:variant>
        <vt:i4>503</vt:i4>
      </vt:variant>
      <vt:variant>
        <vt:i4>0</vt:i4>
      </vt:variant>
      <vt:variant>
        <vt:i4>5</vt:i4>
      </vt:variant>
      <vt:variant>
        <vt:lpwstr/>
      </vt:variant>
      <vt:variant>
        <vt:lpwstr>_Toc274580956</vt:lpwstr>
      </vt:variant>
      <vt:variant>
        <vt:i4>1048631</vt:i4>
      </vt:variant>
      <vt:variant>
        <vt:i4>497</vt:i4>
      </vt:variant>
      <vt:variant>
        <vt:i4>0</vt:i4>
      </vt:variant>
      <vt:variant>
        <vt:i4>5</vt:i4>
      </vt:variant>
      <vt:variant>
        <vt:lpwstr/>
      </vt:variant>
      <vt:variant>
        <vt:lpwstr>_Toc274580955</vt:lpwstr>
      </vt:variant>
      <vt:variant>
        <vt:i4>1048631</vt:i4>
      </vt:variant>
      <vt:variant>
        <vt:i4>491</vt:i4>
      </vt:variant>
      <vt:variant>
        <vt:i4>0</vt:i4>
      </vt:variant>
      <vt:variant>
        <vt:i4>5</vt:i4>
      </vt:variant>
      <vt:variant>
        <vt:lpwstr/>
      </vt:variant>
      <vt:variant>
        <vt:lpwstr>_Toc274580954</vt:lpwstr>
      </vt:variant>
      <vt:variant>
        <vt:i4>1048631</vt:i4>
      </vt:variant>
      <vt:variant>
        <vt:i4>485</vt:i4>
      </vt:variant>
      <vt:variant>
        <vt:i4>0</vt:i4>
      </vt:variant>
      <vt:variant>
        <vt:i4>5</vt:i4>
      </vt:variant>
      <vt:variant>
        <vt:lpwstr/>
      </vt:variant>
      <vt:variant>
        <vt:lpwstr>_Toc274580953</vt:lpwstr>
      </vt:variant>
      <vt:variant>
        <vt:i4>1048631</vt:i4>
      </vt:variant>
      <vt:variant>
        <vt:i4>479</vt:i4>
      </vt:variant>
      <vt:variant>
        <vt:i4>0</vt:i4>
      </vt:variant>
      <vt:variant>
        <vt:i4>5</vt:i4>
      </vt:variant>
      <vt:variant>
        <vt:lpwstr/>
      </vt:variant>
      <vt:variant>
        <vt:lpwstr>_Toc274580952</vt:lpwstr>
      </vt:variant>
      <vt:variant>
        <vt:i4>1048631</vt:i4>
      </vt:variant>
      <vt:variant>
        <vt:i4>473</vt:i4>
      </vt:variant>
      <vt:variant>
        <vt:i4>0</vt:i4>
      </vt:variant>
      <vt:variant>
        <vt:i4>5</vt:i4>
      </vt:variant>
      <vt:variant>
        <vt:lpwstr/>
      </vt:variant>
      <vt:variant>
        <vt:lpwstr>_Toc274580951</vt:lpwstr>
      </vt:variant>
      <vt:variant>
        <vt:i4>1048631</vt:i4>
      </vt:variant>
      <vt:variant>
        <vt:i4>467</vt:i4>
      </vt:variant>
      <vt:variant>
        <vt:i4>0</vt:i4>
      </vt:variant>
      <vt:variant>
        <vt:i4>5</vt:i4>
      </vt:variant>
      <vt:variant>
        <vt:lpwstr/>
      </vt:variant>
      <vt:variant>
        <vt:lpwstr>_Toc274580950</vt:lpwstr>
      </vt:variant>
      <vt:variant>
        <vt:i4>1114167</vt:i4>
      </vt:variant>
      <vt:variant>
        <vt:i4>461</vt:i4>
      </vt:variant>
      <vt:variant>
        <vt:i4>0</vt:i4>
      </vt:variant>
      <vt:variant>
        <vt:i4>5</vt:i4>
      </vt:variant>
      <vt:variant>
        <vt:lpwstr/>
      </vt:variant>
      <vt:variant>
        <vt:lpwstr>_Toc274580949</vt:lpwstr>
      </vt:variant>
      <vt:variant>
        <vt:i4>1114167</vt:i4>
      </vt:variant>
      <vt:variant>
        <vt:i4>455</vt:i4>
      </vt:variant>
      <vt:variant>
        <vt:i4>0</vt:i4>
      </vt:variant>
      <vt:variant>
        <vt:i4>5</vt:i4>
      </vt:variant>
      <vt:variant>
        <vt:lpwstr/>
      </vt:variant>
      <vt:variant>
        <vt:lpwstr>_Toc274580948</vt:lpwstr>
      </vt:variant>
      <vt:variant>
        <vt:i4>1114167</vt:i4>
      </vt:variant>
      <vt:variant>
        <vt:i4>449</vt:i4>
      </vt:variant>
      <vt:variant>
        <vt:i4>0</vt:i4>
      </vt:variant>
      <vt:variant>
        <vt:i4>5</vt:i4>
      </vt:variant>
      <vt:variant>
        <vt:lpwstr/>
      </vt:variant>
      <vt:variant>
        <vt:lpwstr>_Toc274580947</vt:lpwstr>
      </vt:variant>
      <vt:variant>
        <vt:i4>1114167</vt:i4>
      </vt:variant>
      <vt:variant>
        <vt:i4>443</vt:i4>
      </vt:variant>
      <vt:variant>
        <vt:i4>0</vt:i4>
      </vt:variant>
      <vt:variant>
        <vt:i4>5</vt:i4>
      </vt:variant>
      <vt:variant>
        <vt:lpwstr/>
      </vt:variant>
      <vt:variant>
        <vt:lpwstr>_Toc274580946</vt:lpwstr>
      </vt:variant>
      <vt:variant>
        <vt:i4>1114167</vt:i4>
      </vt:variant>
      <vt:variant>
        <vt:i4>437</vt:i4>
      </vt:variant>
      <vt:variant>
        <vt:i4>0</vt:i4>
      </vt:variant>
      <vt:variant>
        <vt:i4>5</vt:i4>
      </vt:variant>
      <vt:variant>
        <vt:lpwstr/>
      </vt:variant>
      <vt:variant>
        <vt:lpwstr>_Toc274580945</vt:lpwstr>
      </vt:variant>
      <vt:variant>
        <vt:i4>1114167</vt:i4>
      </vt:variant>
      <vt:variant>
        <vt:i4>431</vt:i4>
      </vt:variant>
      <vt:variant>
        <vt:i4>0</vt:i4>
      </vt:variant>
      <vt:variant>
        <vt:i4>5</vt:i4>
      </vt:variant>
      <vt:variant>
        <vt:lpwstr/>
      </vt:variant>
      <vt:variant>
        <vt:lpwstr>_Toc274580944</vt:lpwstr>
      </vt:variant>
      <vt:variant>
        <vt:i4>1114167</vt:i4>
      </vt:variant>
      <vt:variant>
        <vt:i4>425</vt:i4>
      </vt:variant>
      <vt:variant>
        <vt:i4>0</vt:i4>
      </vt:variant>
      <vt:variant>
        <vt:i4>5</vt:i4>
      </vt:variant>
      <vt:variant>
        <vt:lpwstr/>
      </vt:variant>
      <vt:variant>
        <vt:lpwstr>_Toc274580943</vt:lpwstr>
      </vt:variant>
      <vt:variant>
        <vt:i4>1114167</vt:i4>
      </vt:variant>
      <vt:variant>
        <vt:i4>419</vt:i4>
      </vt:variant>
      <vt:variant>
        <vt:i4>0</vt:i4>
      </vt:variant>
      <vt:variant>
        <vt:i4>5</vt:i4>
      </vt:variant>
      <vt:variant>
        <vt:lpwstr/>
      </vt:variant>
      <vt:variant>
        <vt:lpwstr>_Toc274580942</vt:lpwstr>
      </vt:variant>
      <vt:variant>
        <vt:i4>1114167</vt:i4>
      </vt:variant>
      <vt:variant>
        <vt:i4>413</vt:i4>
      </vt:variant>
      <vt:variant>
        <vt:i4>0</vt:i4>
      </vt:variant>
      <vt:variant>
        <vt:i4>5</vt:i4>
      </vt:variant>
      <vt:variant>
        <vt:lpwstr/>
      </vt:variant>
      <vt:variant>
        <vt:lpwstr>_Toc274580941</vt:lpwstr>
      </vt:variant>
      <vt:variant>
        <vt:i4>1114167</vt:i4>
      </vt:variant>
      <vt:variant>
        <vt:i4>407</vt:i4>
      </vt:variant>
      <vt:variant>
        <vt:i4>0</vt:i4>
      </vt:variant>
      <vt:variant>
        <vt:i4>5</vt:i4>
      </vt:variant>
      <vt:variant>
        <vt:lpwstr/>
      </vt:variant>
      <vt:variant>
        <vt:lpwstr>_Toc274580940</vt:lpwstr>
      </vt:variant>
      <vt:variant>
        <vt:i4>1441847</vt:i4>
      </vt:variant>
      <vt:variant>
        <vt:i4>401</vt:i4>
      </vt:variant>
      <vt:variant>
        <vt:i4>0</vt:i4>
      </vt:variant>
      <vt:variant>
        <vt:i4>5</vt:i4>
      </vt:variant>
      <vt:variant>
        <vt:lpwstr/>
      </vt:variant>
      <vt:variant>
        <vt:lpwstr>_Toc274580939</vt:lpwstr>
      </vt:variant>
      <vt:variant>
        <vt:i4>1441847</vt:i4>
      </vt:variant>
      <vt:variant>
        <vt:i4>395</vt:i4>
      </vt:variant>
      <vt:variant>
        <vt:i4>0</vt:i4>
      </vt:variant>
      <vt:variant>
        <vt:i4>5</vt:i4>
      </vt:variant>
      <vt:variant>
        <vt:lpwstr/>
      </vt:variant>
      <vt:variant>
        <vt:lpwstr>_Toc274580938</vt:lpwstr>
      </vt:variant>
      <vt:variant>
        <vt:i4>1441847</vt:i4>
      </vt:variant>
      <vt:variant>
        <vt:i4>389</vt:i4>
      </vt:variant>
      <vt:variant>
        <vt:i4>0</vt:i4>
      </vt:variant>
      <vt:variant>
        <vt:i4>5</vt:i4>
      </vt:variant>
      <vt:variant>
        <vt:lpwstr/>
      </vt:variant>
      <vt:variant>
        <vt:lpwstr>_Toc274580937</vt:lpwstr>
      </vt:variant>
      <vt:variant>
        <vt:i4>1441847</vt:i4>
      </vt:variant>
      <vt:variant>
        <vt:i4>383</vt:i4>
      </vt:variant>
      <vt:variant>
        <vt:i4>0</vt:i4>
      </vt:variant>
      <vt:variant>
        <vt:i4>5</vt:i4>
      </vt:variant>
      <vt:variant>
        <vt:lpwstr/>
      </vt:variant>
      <vt:variant>
        <vt:lpwstr>_Toc274580936</vt:lpwstr>
      </vt:variant>
      <vt:variant>
        <vt:i4>1441847</vt:i4>
      </vt:variant>
      <vt:variant>
        <vt:i4>377</vt:i4>
      </vt:variant>
      <vt:variant>
        <vt:i4>0</vt:i4>
      </vt:variant>
      <vt:variant>
        <vt:i4>5</vt:i4>
      </vt:variant>
      <vt:variant>
        <vt:lpwstr/>
      </vt:variant>
      <vt:variant>
        <vt:lpwstr>_Toc274580935</vt:lpwstr>
      </vt:variant>
      <vt:variant>
        <vt:i4>1441847</vt:i4>
      </vt:variant>
      <vt:variant>
        <vt:i4>371</vt:i4>
      </vt:variant>
      <vt:variant>
        <vt:i4>0</vt:i4>
      </vt:variant>
      <vt:variant>
        <vt:i4>5</vt:i4>
      </vt:variant>
      <vt:variant>
        <vt:lpwstr/>
      </vt:variant>
      <vt:variant>
        <vt:lpwstr>_Toc274580934</vt:lpwstr>
      </vt:variant>
      <vt:variant>
        <vt:i4>1441847</vt:i4>
      </vt:variant>
      <vt:variant>
        <vt:i4>365</vt:i4>
      </vt:variant>
      <vt:variant>
        <vt:i4>0</vt:i4>
      </vt:variant>
      <vt:variant>
        <vt:i4>5</vt:i4>
      </vt:variant>
      <vt:variant>
        <vt:lpwstr/>
      </vt:variant>
      <vt:variant>
        <vt:lpwstr>_Toc274580933</vt:lpwstr>
      </vt:variant>
      <vt:variant>
        <vt:i4>1441847</vt:i4>
      </vt:variant>
      <vt:variant>
        <vt:i4>359</vt:i4>
      </vt:variant>
      <vt:variant>
        <vt:i4>0</vt:i4>
      </vt:variant>
      <vt:variant>
        <vt:i4>5</vt:i4>
      </vt:variant>
      <vt:variant>
        <vt:lpwstr/>
      </vt:variant>
      <vt:variant>
        <vt:lpwstr>_Toc274580932</vt:lpwstr>
      </vt:variant>
      <vt:variant>
        <vt:i4>1441847</vt:i4>
      </vt:variant>
      <vt:variant>
        <vt:i4>353</vt:i4>
      </vt:variant>
      <vt:variant>
        <vt:i4>0</vt:i4>
      </vt:variant>
      <vt:variant>
        <vt:i4>5</vt:i4>
      </vt:variant>
      <vt:variant>
        <vt:lpwstr/>
      </vt:variant>
      <vt:variant>
        <vt:lpwstr>_Toc274580931</vt:lpwstr>
      </vt:variant>
      <vt:variant>
        <vt:i4>1441847</vt:i4>
      </vt:variant>
      <vt:variant>
        <vt:i4>347</vt:i4>
      </vt:variant>
      <vt:variant>
        <vt:i4>0</vt:i4>
      </vt:variant>
      <vt:variant>
        <vt:i4>5</vt:i4>
      </vt:variant>
      <vt:variant>
        <vt:lpwstr/>
      </vt:variant>
      <vt:variant>
        <vt:lpwstr>_Toc274580930</vt:lpwstr>
      </vt:variant>
      <vt:variant>
        <vt:i4>1507383</vt:i4>
      </vt:variant>
      <vt:variant>
        <vt:i4>341</vt:i4>
      </vt:variant>
      <vt:variant>
        <vt:i4>0</vt:i4>
      </vt:variant>
      <vt:variant>
        <vt:i4>5</vt:i4>
      </vt:variant>
      <vt:variant>
        <vt:lpwstr/>
      </vt:variant>
      <vt:variant>
        <vt:lpwstr>_Toc274580929</vt:lpwstr>
      </vt:variant>
      <vt:variant>
        <vt:i4>1507383</vt:i4>
      </vt:variant>
      <vt:variant>
        <vt:i4>335</vt:i4>
      </vt:variant>
      <vt:variant>
        <vt:i4>0</vt:i4>
      </vt:variant>
      <vt:variant>
        <vt:i4>5</vt:i4>
      </vt:variant>
      <vt:variant>
        <vt:lpwstr/>
      </vt:variant>
      <vt:variant>
        <vt:lpwstr>_Toc274580928</vt:lpwstr>
      </vt:variant>
      <vt:variant>
        <vt:i4>1507383</vt:i4>
      </vt:variant>
      <vt:variant>
        <vt:i4>329</vt:i4>
      </vt:variant>
      <vt:variant>
        <vt:i4>0</vt:i4>
      </vt:variant>
      <vt:variant>
        <vt:i4>5</vt:i4>
      </vt:variant>
      <vt:variant>
        <vt:lpwstr/>
      </vt:variant>
      <vt:variant>
        <vt:lpwstr>_Toc274580927</vt:lpwstr>
      </vt:variant>
      <vt:variant>
        <vt:i4>1507383</vt:i4>
      </vt:variant>
      <vt:variant>
        <vt:i4>323</vt:i4>
      </vt:variant>
      <vt:variant>
        <vt:i4>0</vt:i4>
      </vt:variant>
      <vt:variant>
        <vt:i4>5</vt:i4>
      </vt:variant>
      <vt:variant>
        <vt:lpwstr/>
      </vt:variant>
      <vt:variant>
        <vt:lpwstr>_Toc274580926</vt:lpwstr>
      </vt:variant>
      <vt:variant>
        <vt:i4>1507383</vt:i4>
      </vt:variant>
      <vt:variant>
        <vt:i4>317</vt:i4>
      </vt:variant>
      <vt:variant>
        <vt:i4>0</vt:i4>
      </vt:variant>
      <vt:variant>
        <vt:i4>5</vt:i4>
      </vt:variant>
      <vt:variant>
        <vt:lpwstr/>
      </vt:variant>
      <vt:variant>
        <vt:lpwstr>_Toc274580925</vt:lpwstr>
      </vt:variant>
      <vt:variant>
        <vt:i4>1507383</vt:i4>
      </vt:variant>
      <vt:variant>
        <vt:i4>311</vt:i4>
      </vt:variant>
      <vt:variant>
        <vt:i4>0</vt:i4>
      </vt:variant>
      <vt:variant>
        <vt:i4>5</vt:i4>
      </vt:variant>
      <vt:variant>
        <vt:lpwstr/>
      </vt:variant>
      <vt:variant>
        <vt:lpwstr>_Toc274580924</vt:lpwstr>
      </vt:variant>
      <vt:variant>
        <vt:i4>1507383</vt:i4>
      </vt:variant>
      <vt:variant>
        <vt:i4>305</vt:i4>
      </vt:variant>
      <vt:variant>
        <vt:i4>0</vt:i4>
      </vt:variant>
      <vt:variant>
        <vt:i4>5</vt:i4>
      </vt:variant>
      <vt:variant>
        <vt:lpwstr/>
      </vt:variant>
      <vt:variant>
        <vt:lpwstr>_Toc274580923</vt:lpwstr>
      </vt:variant>
      <vt:variant>
        <vt:i4>1507383</vt:i4>
      </vt:variant>
      <vt:variant>
        <vt:i4>299</vt:i4>
      </vt:variant>
      <vt:variant>
        <vt:i4>0</vt:i4>
      </vt:variant>
      <vt:variant>
        <vt:i4>5</vt:i4>
      </vt:variant>
      <vt:variant>
        <vt:lpwstr/>
      </vt:variant>
      <vt:variant>
        <vt:lpwstr>_Toc274580922</vt:lpwstr>
      </vt:variant>
      <vt:variant>
        <vt:i4>1507383</vt:i4>
      </vt:variant>
      <vt:variant>
        <vt:i4>293</vt:i4>
      </vt:variant>
      <vt:variant>
        <vt:i4>0</vt:i4>
      </vt:variant>
      <vt:variant>
        <vt:i4>5</vt:i4>
      </vt:variant>
      <vt:variant>
        <vt:lpwstr/>
      </vt:variant>
      <vt:variant>
        <vt:lpwstr>_Toc274580921</vt:lpwstr>
      </vt:variant>
      <vt:variant>
        <vt:i4>1507383</vt:i4>
      </vt:variant>
      <vt:variant>
        <vt:i4>287</vt:i4>
      </vt:variant>
      <vt:variant>
        <vt:i4>0</vt:i4>
      </vt:variant>
      <vt:variant>
        <vt:i4>5</vt:i4>
      </vt:variant>
      <vt:variant>
        <vt:lpwstr/>
      </vt:variant>
      <vt:variant>
        <vt:lpwstr>_Toc274580920</vt:lpwstr>
      </vt:variant>
      <vt:variant>
        <vt:i4>1310775</vt:i4>
      </vt:variant>
      <vt:variant>
        <vt:i4>281</vt:i4>
      </vt:variant>
      <vt:variant>
        <vt:i4>0</vt:i4>
      </vt:variant>
      <vt:variant>
        <vt:i4>5</vt:i4>
      </vt:variant>
      <vt:variant>
        <vt:lpwstr/>
      </vt:variant>
      <vt:variant>
        <vt:lpwstr>_Toc274580919</vt:lpwstr>
      </vt:variant>
      <vt:variant>
        <vt:i4>1310775</vt:i4>
      </vt:variant>
      <vt:variant>
        <vt:i4>275</vt:i4>
      </vt:variant>
      <vt:variant>
        <vt:i4>0</vt:i4>
      </vt:variant>
      <vt:variant>
        <vt:i4>5</vt:i4>
      </vt:variant>
      <vt:variant>
        <vt:lpwstr/>
      </vt:variant>
      <vt:variant>
        <vt:lpwstr>_Toc274580918</vt:lpwstr>
      </vt:variant>
      <vt:variant>
        <vt:i4>1310775</vt:i4>
      </vt:variant>
      <vt:variant>
        <vt:i4>269</vt:i4>
      </vt:variant>
      <vt:variant>
        <vt:i4>0</vt:i4>
      </vt:variant>
      <vt:variant>
        <vt:i4>5</vt:i4>
      </vt:variant>
      <vt:variant>
        <vt:lpwstr/>
      </vt:variant>
      <vt:variant>
        <vt:lpwstr>_Toc274580917</vt:lpwstr>
      </vt:variant>
      <vt:variant>
        <vt:i4>1310775</vt:i4>
      </vt:variant>
      <vt:variant>
        <vt:i4>263</vt:i4>
      </vt:variant>
      <vt:variant>
        <vt:i4>0</vt:i4>
      </vt:variant>
      <vt:variant>
        <vt:i4>5</vt:i4>
      </vt:variant>
      <vt:variant>
        <vt:lpwstr/>
      </vt:variant>
      <vt:variant>
        <vt:lpwstr>_Toc274580916</vt:lpwstr>
      </vt:variant>
      <vt:variant>
        <vt:i4>1310775</vt:i4>
      </vt:variant>
      <vt:variant>
        <vt:i4>257</vt:i4>
      </vt:variant>
      <vt:variant>
        <vt:i4>0</vt:i4>
      </vt:variant>
      <vt:variant>
        <vt:i4>5</vt:i4>
      </vt:variant>
      <vt:variant>
        <vt:lpwstr/>
      </vt:variant>
      <vt:variant>
        <vt:lpwstr>_Toc274580915</vt:lpwstr>
      </vt:variant>
      <vt:variant>
        <vt:i4>1310775</vt:i4>
      </vt:variant>
      <vt:variant>
        <vt:i4>251</vt:i4>
      </vt:variant>
      <vt:variant>
        <vt:i4>0</vt:i4>
      </vt:variant>
      <vt:variant>
        <vt:i4>5</vt:i4>
      </vt:variant>
      <vt:variant>
        <vt:lpwstr/>
      </vt:variant>
      <vt:variant>
        <vt:lpwstr>_Toc274580914</vt:lpwstr>
      </vt:variant>
      <vt:variant>
        <vt:i4>1310775</vt:i4>
      </vt:variant>
      <vt:variant>
        <vt:i4>245</vt:i4>
      </vt:variant>
      <vt:variant>
        <vt:i4>0</vt:i4>
      </vt:variant>
      <vt:variant>
        <vt:i4>5</vt:i4>
      </vt:variant>
      <vt:variant>
        <vt:lpwstr/>
      </vt:variant>
      <vt:variant>
        <vt:lpwstr>_Toc274580913</vt:lpwstr>
      </vt:variant>
      <vt:variant>
        <vt:i4>1310775</vt:i4>
      </vt:variant>
      <vt:variant>
        <vt:i4>239</vt:i4>
      </vt:variant>
      <vt:variant>
        <vt:i4>0</vt:i4>
      </vt:variant>
      <vt:variant>
        <vt:i4>5</vt:i4>
      </vt:variant>
      <vt:variant>
        <vt:lpwstr/>
      </vt:variant>
      <vt:variant>
        <vt:lpwstr>_Toc274580912</vt:lpwstr>
      </vt:variant>
      <vt:variant>
        <vt:i4>1310775</vt:i4>
      </vt:variant>
      <vt:variant>
        <vt:i4>233</vt:i4>
      </vt:variant>
      <vt:variant>
        <vt:i4>0</vt:i4>
      </vt:variant>
      <vt:variant>
        <vt:i4>5</vt:i4>
      </vt:variant>
      <vt:variant>
        <vt:lpwstr/>
      </vt:variant>
      <vt:variant>
        <vt:lpwstr>_Toc274580911</vt:lpwstr>
      </vt:variant>
      <vt:variant>
        <vt:i4>1310775</vt:i4>
      </vt:variant>
      <vt:variant>
        <vt:i4>227</vt:i4>
      </vt:variant>
      <vt:variant>
        <vt:i4>0</vt:i4>
      </vt:variant>
      <vt:variant>
        <vt:i4>5</vt:i4>
      </vt:variant>
      <vt:variant>
        <vt:lpwstr/>
      </vt:variant>
      <vt:variant>
        <vt:lpwstr>_Toc274580910</vt:lpwstr>
      </vt:variant>
      <vt:variant>
        <vt:i4>1376311</vt:i4>
      </vt:variant>
      <vt:variant>
        <vt:i4>221</vt:i4>
      </vt:variant>
      <vt:variant>
        <vt:i4>0</vt:i4>
      </vt:variant>
      <vt:variant>
        <vt:i4>5</vt:i4>
      </vt:variant>
      <vt:variant>
        <vt:lpwstr/>
      </vt:variant>
      <vt:variant>
        <vt:lpwstr>_Toc274580909</vt:lpwstr>
      </vt:variant>
      <vt:variant>
        <vt:i4>1376311</vt:i4>
      </vt:variant>
      <vt:variant>
        <vt:i4>215</vt:i4>
      </vt:variant>
      <vt:variant>
        <vt:i4>0</vt:i4>
      </vt:variant>
      <vt:variant>
        <vt:i4>5</vt:i4>
      </vt:variant>
      <vt:variant>
        <vt:lpwstr/>
      </vt:variant>
      <vt:variant>
        <vt:lpwstr>_Toc274580908</vt:lpwstr>
      </vt:variant>
      <vt:variant>
        <vt:i4>1376311</vt:i4>
      </vt:variant>
      <vt:variant>
        <vt:i4>209</vt:i4>
      </vt:variant>
      <vt:variant>
        <vt:i4>0</vt:i4>
      </vt:variant>
      <vt:variant>
        <vt:i4>5</vt:i4>
      </vt:variant>
      <vt:variant>
        <vt:lpwstr/>
      </vt:variant>
      <vt:variant>
        <vt:lpwstr>_Toc274580907</vt:lpwstr>
      </vt:variant>
      <vt:variant>
        <vt:i4>1376311</vt:i4>
      </vt:variant>
      <vt:variant>
        <vt:i4>203</vt:i4>
      </vt:variant>
      <vt:variant>
        <vt:i4>0</vt:i4>
      </vt:variant>
      <vt:variant>
        <vt:i4>5</vt:i4>
      </vt:variant>
      <vt:variant>
        <vt:lpwstr/>
      </vt:variant>
      <vt:variant>
        <vt:lpwstr>_Toc274580906</vt:lpwstr>
      </vt:variant>
      <vt:variant>
        <vt:i4>1376311</vt:i4>
      </vt:variant>
      <vt:variant>
        <vt:i4>197</vt:i4>
      </vt:variant>
      <vt:variant>
        <vt:i4>0</vt:i4>
      </vt:variant>
      <vt:variant>
        <vt:i4>5</vt:i4>
      </vt:variant>
      <vt:variant>
        <vt:lpwstr/>
      </vt:variant>
      <vt:variant>
        <vt:lpwstr>_Toc274580905</vt:lpwstr>
      </vt:variant>
      <vt:variant>
        <vt:i4>1376311</vt:i4>
      </vt:variant>
      <vt:variant>
        <vt:i4>191</vt:i4>
      </vt:variant>
      <vt:variant>
        <vt:i4>0</vt:i4>
      </vt:variant>
      <vt:variant>
        <vt:i4>5</vt:i4>
      </vt:variant>
      <vt:variant>
        <vt:lpwstr/>
      </vt:variant>
      <vt:variant>
        <vt:lpwstr>_Toc274580904</vt:lpwstr>
      </vt:variant>
      <vt:variant>
        <vt:i4>1376311</vt:i4>
      </vt:variant>
      <vt:variant>
        <vt:i4>185</vt:i4>
      </vt:variant>
      <vt:variant>
        <vt:i4>0</vt:i4>
      </vt:variant>
      <vt:variant>
        <vt:i4>5</vt:i4>
      </vt:variant>
      <vt:variant>
        <vt:lpwstr/>
      </vt:variant>
      <vt:variant>
        <vt:lpwstr>_Toc274580903</vt:lpwstr>
      </vt:variant>
      <vt:variant>
        <vt:i4>1376311</vt:i4>
      </vt:variant>
      <vt:variant>
        <vt:i4>179</vt:i4>
      </vt:variant>
      <vt:variant>
        <vt:i4>0</vt:i4>
      </vt:variant>
      <vt:variant>
        <vt:i4>5</vt:i4>
      </vt:variant>
      <vt:variant>
        <vt:lpwstr/>
      </vt:variant>
      <vt:variant>
        <vt:lpwstr>_Toc274580902</vt:lpwstr>
      </vt:variant>
      <vt:variant>
        <vt:i4>1376311</vt:i4>
      </vt:variant>
      <vt:variant>
        <vt:i4>173</vt:i4>
      </vt:variant>
      <vt:variant>
        <vt:i4>0</vt:i4>
      </vt:variant>
      <vt:variant>
        <vt:i4>5</vt:i4>
      </vt:variant>
      <vt:variant>
        <vt:lpwstr/>
      </vt:variant>
      <vt:variant>
        <vt:lpwstr>_Toc274580901</vt:lpwstr>
      </vt:variant>
      <vt:variant>
        <vt:i4>1376311</vt:i4>
      </vt:variant>
      <vt:variant>
        <vt:i4>167</vt:i4>
      </vt:variant>
      <vt:variant>
        <vt:i4>0</vt:i4>
      </vt:variant>
      <vt:variant>
        <vt:i4>5</vt:i4>
      </vt:variant>
      <vt:variant>
        <vt:lpwstr/>
      </vt:variant>
      <vt:variant>
        <vt:lpwstr>_Toc274580900</vt:lpwstr>
      </vt:variant>
      <vt:variant>
        <vt:i4>1835062</vt:i4>
      </vt:variant>
      <vt:variant>
        <vt:i4>161</vt:i4>
      </vt:variant>
      <vt:variant>
        <vt:i4>0</vt:i4>
      </vt:variant>
      <vt:variant>
        <vt:i4>5</vt:i4>
      </vt:variant>
      <vt:variant>
        <vt:lpwstr/>
      </vt:variant>
      <vt:variant>
        <vt:lpwstr>_Toc274580899</vt:lpwstr>
      </vt:variant>
      <vt:variant>
        <vt:i4>1835062</vt:i4>
      </vt:variant>
      <vt:variant>
        <vt:i4>155</vt:i4>
      </vt:variant>
      <vt:variant>
        <vt:i4>0</vt:i4>
      </vt:variant>
      <vt:variant>
        <vt:i4>5</vt:i4>
      </vt:variant>
      <vt:variant>
        <vt:lpwstr/>
      </vt:variant>
      <vt:variant>
        <vt:lpwstr>_Toc274580898</vt:lpwstr>
      </vt:variant>
      <vt:variant>
        <vt:i4>1835062</vt:i4>
      </vt:variant>
      <vt:variant>
        <vt:i4>149</vt:i4>
      </vt:variant>
      <vt:variant>
        <vt:i4>0</vt:i4>
      </vt:variant>
      <vt:variant>
        <vt:i4>5</vt:i4>
      </vt:variant>
      <vt:variant>
        <vt:lpwstr/>
      </vt:variant>
      <vt:variant>
        <vt:lpwstr>_Toc274580897</vt:lpwstr>
      </vt:variant>
      <vt:variant>
        <vt:i4>1835062</vt:i4>
      </vt:variant>
      <vt:variant>
        <vt:i4>143</vt:i4>
      </vt:variant>
      <vt:variant>
        <vt:i4>0</vt:i4>
      </vt:variant>
      <vt:variant>
        <vt:i4>5</vt:i4>
      </vt:variant>
      <vt:variant>
        <vt:lpwstr/>
      </vt:variant>
      <vt:variant>
        <vt:lpwstr>_Toc274580896</vt:lpwstr>
      </vt:variant>
      <vt:variant>
        <vt:i4>1835062</vt:i4>
      </vt:variant>
      <vt:variant>
        <vt:i4>137</vt:i4>
      </vt:variant>
      <vt:variant>
        <vt:i4>0</vt:i4>
      </vt:variant>
      <vt:variant>
        <vt:i4>5</vt:i4>
      </vt:variant>
      <vt:variant>
        <vt:lpwstr/>
      </vt:variant>
      <vt:variant>
        <vt:lpwstr>_Toc274580895</vt:lpwstr>
      </vt:variant>
      <vt:variant>
        <vt:i4>1835062</vt:i4>
      </vt:variant>
      <vt:variant>
        <vt:i4>131</vt:i4>
      </vt:variant>
      <vt:variant>
        <vt:i4>0</vt:i4>
      </vt:variant>
      <vt:variant>
        <vt:i4>5</vt:i4>
      </vt:variant>
      <vt:variant>
        <vt:lpwstr/>
      </vt:variant>
      <vt:variant>
        <vt:lpwstr>_Toc274580894</vt:lpwstr>
      </vt:variant>
      <vt:variant>
        <vt:i4>1835062</vt:i4>
      </vt:variant>
      <vt:variant>
        <vt:i4>125</vt:i4>
      </vt:variant>
      <vt:variant>
        <vt:i4>0</vt:i4>
      </vt:variant>
      <vt:variant>
        <vt:i4>5</vt:i4>
      </vt:variant>
      <vt:variant>
        <vt:lpwstr/>
      </vt:variant>
      <vt:variant>
        <vt:lpwstr>_Toc274580893</vt:lpwstr>
      </vt:variant>
      <vt:variant>
        <vt:i4>1835062</vt:i4>
      </vt:variant>
      <vt:variant>
        <vt:i4>119</vt:i4>
      </vt:variant>
      <vt:variant>
        <vt:i4>0</vt:i4>
      </vt:variant>
      <vt:variant>
        <vt:i4>5</vt:i4>
      </vt:variant>
      <vt:variant>
        <vt:lpwstr/>
      </vt:variant>
      <vt:variant>
        <vt:lpwstr>_Toc274580892</vt:lpwstr>
      </vt:variant>
      <vt:variant>
        <vt:i4>1835062</vt:i4>
      </vt:variant>
      <vt:variant>
        <vt:i4>113</vt:i4>
      </vt:variant>
      <vt:variant>
        <vt:i4>0</vt:i4>
      </vt:variant>
      <vt:variant>
        <vt:i4>5</vt:i4>
      </vt:variant>
      <vt:variant>
        <vt:lpwstr/>
      </vt:variant>
      <vt:variant>
        <vt:lpwstr>_Toc274580891</vt:lpwstr>
      </vt:variant>
      <vt:variant>
        <vt:i4>1835062</vt:i4>
      </vt:variant>
      <vt:variant>
        <vt:i4>107</vt:i4>
      </vt:variant>
      <vt:variant>
        <vt:i4>0</vt:i4>
      </vt:variant>
      <vt:variant>
        <vt:i4>5</vt:i4>
      </vt:variant>
      <vt:variant>
        <vt:lpwstr/>
      </vt:variant>
      <vt:variant>
        <vt:lpwstr>_Toc274580890</vt:lpwstr>
      </vt:variant>
      <vt:variant>
        <vt:i4>1900598</vt:i4>
      </vt:variant>
      <vt:variant>
        <vt:i4>101</vt:i4>
      </vt:variant>
      <vt:variant>
        <vt:i4>0</vt:i4>
      </vt:variant>
      <vt:variant>
        <vt:i4>5</vt:i4>
      </vt:variant>
      <vt:variant>
        <vt:lpwstr/>
      </vt:variant>
      <vt:variant>
        <vt:lpwstr>_Toc274580889</vt:lpwstr>
      </vt:variant>
      <vt:variant>
        <vt:i4>1900598</vt:i4>
      </vt:variant>
      <vt:variant>
        <vt:i4>95</vt:i4>
      </vt:variant>
      <vt:variant>
        <vt:i4>0</vt:i4>
      </vt:variant>
      <vt:variant>
        <vt:i4>5</vt:i4>
      </vt:variant>
      <vt:variant>
        <vt:lpwstr/>
      </vt:variant>
      <vt:variant>
        <vt:lpwstr>_Toc274580888</vt:lpwstr>
      </vt:variant>
      <vt:variant>
        <vt:i4>1900598</vt:i4>
      </vt:variant>
      <vt:variant>
        <vt:i4>89</vt:i4>
      </vt:variant>
      <vt:variant>
        <vt:i4>0</vt:i4>
      </vt:variant>
      <vt:variant>
        <vt:i4>5</vt:i4>
      </vt:variant>
      <vt:variant>
        <vt:lpwstr/>
      </vt:variant>
      <vt:variant>
        <vt:lpwstr>_Toc274580887</vt:lpwstr>
      </vt:variant>
      <vt:variant>
        <vt:i4>1900598</vt:i4>
      </vt:variant>
      <vt:variant>
        <vt:i4>83</vt:i4>
      </vt:variant>
      <vt:variant>
        <vt:i4>0</vt:i4>
      </vt:variant>
      <vt:variant>
        <vt:i4>5</vt:i4>
      </vt:variant>
      <vt:variant>
        <vt:lpwstr/>
      </vt:variant>
      <vt:variant>
        <vt:lpwstr>_Toc274580886</vt:lpwstr>
      </vt:variant>
      <vt:variant>
        <vt:i4>1900598</vt:i4>
      </vt:variant>
      <vt:variant>
        <vt:i4>77</vt:i4>
      </vt:variant>
      <vt:variant>
        <vt:i4>0</vt:i4>
      </vt:variant>
      <vt:variant>
        <vt:i4>5</vt:i4>
      </vt:variant>
      <vt:variant>
        <vt:lpwstr/>
      </vt:variant>
      <vt:variant>
        <vt:lpwstr>_Toc274580885</vt:lpwstr>
      </vt:variant>
      <vt:variant>
        <vt:i4>1900598</vt:i4>
      </vt:variant>
      <vt:variant>
        <vt:i4>71</vt:i4>
      </vt:variant>
      <vt:variant>
        <vt:i4>0</vt:i4>
      </vt:variant>
      <vt:variant>
        <vt:i4>5</vt:i4>
      </vt:variant>
      <vt:variant>
        <vt:lpwstr/>
      </vt:variant>
      <vt:variant>
        <vt:lpwstr>_Toc274580884</vt:lpwstr>
      </vt:variant>
      <vt:variant>
        <vt:i4>1900598</vt:i4>
      </vt:variant>
      <vt:variant>
        <vt:i4>65</vt:i4>
      </vt:variant>
      <vt:variant>
        <vt:i4>0</vt:i4>
      </vt:variant>
      <vt:variant>
        <vt:i4>5</vt:i4>
      </vt:variant>
      <vt:variant>
        <vt:lpwstr/>
      </vt:variant>
      <vt:variant>
        <vt:lpwstr>_Toc274580883</vt:lpwstr>
      </vt:variant>
      <vt:variant>
        <vt:i4>1900598</vt:i4>
      </vt:variant>
      <vt:variant>
        <vt:i4>59</vt:i4>
      </vt:variant>
      <vt:variant>
        <vt:i4>0</vt:i4>
      </vt:variant>
      <vt:variant>
        <vt:i4>5</vt:i4>
      </vt:variant>
      <vt:variant>
        <vt:lpwstr/>
      </vt:variant>
      <vt:variant>
        <vt:lpwstr>_Toc274580882</vt:lpwstr>
      </vt:variant>
      <vt:variant>
        <vt:i4>1900598</vt:i4>
      </vt:variant>
      <vt:variant>
        <vt:i4>53</vt:i4>
      </vt:variant>
      <vt:variant>
        <vt:i4>0</vt:i4>
      </vt:variant>
      <vt:variant>
        <vt:i4>5</vt:i4>
      </vt:variant>
      <vt:variant>
        <vt:lpwstr/>
      </vt:variant>
      <vt:variant>
        <vt:lpwstr>_Toc274580881</vt:lpwstr>
      </vt:variant>
      <vt:variant>
        <vt:i4>1900598</vt:i4>
      </vt:variant>
      <vt:variant>
        <vt:i4>47</vt:i4>
      </vt:variant>
      <vt:variant>
        <vt:i4>0</vt:i4>
      </vt:variant>
      <vt:variant>
        <vt:i4>5</vt:i4>
      </vt:variant>
      <vt:variant>
        <vt:lpwstr/>
      </vt:variant>
      <vt:variant>
        <vt:lpwstr>_Toc274580880</vt:lpwstr>
      </vt:variant>
      <vt:variant>
        <vt:i4>1179702</vt:i4>
      </vt:variant>
      <vt:variant>
        <vt:i4>41</vt:i4>
      </vt:variant>
      <vt:variant>
        <vt:i4>0</vt:i4>
      </vt:variant>
      <vt:variant>
        <vt:i4>5</vt:i4>
      </vt:variant>
      <vt:variant>
        <vt:lpwstr/>
      </vt:variant>
      <vt:variant>
        <vt:lpwstr>_Toc274580879</vt:lpwstr>
      </vt:variant>
      <vt:variant>
        <vt:i4>1179702</vt:i4>
      </vt:variant>
      <vt:variant>
        <vt:i4>35</vt:i4>
      </vt:variant>
      <vt:variant>
        <vt:i4>0</vt:i4>
      </vt:variant>
      <vt:variant>
        <vt:i4>5</vt:i4>
      </vt:variant>
      <vt:variant>
        <vt:lpwstr/>
      </vt:variant>
      <vt:variant>
        <vt:lpwstr>_Toc274580878</vt:lpwstr>
      </vt:variant>
      <vt:variant>
        <vt:i4>1179702</vt:i4>
      </vt:variant>
      <vt:variant>
        <vt:i4>29</vt:i4>
      </vt:variant>
      <vt:variant>
        <vt:i4>0</vt:i4>
      </vt:variant>
      <vt:variant>
        <vt:i4>5</vt:i4>
      </vt:variant>
      <vt:variant>
        <vt:lpwstr/>
      </vt:variant>
      <vt:variant>
        <vt:lpwstr>_Toc274580877</vt:lpwstr>
      </vt:variant>
      <vt:variant>
        <vt:i4>1179702</vt:i4>
      </vt:variant>
      <vt:variant>
        <vt:i4>23</vt:i4>
      </vt:variant>
      <vt:variant>
        <vt:i4>0</vt:i4>
      </vt:variant>
      <vt:variant>
        <vt:i4>5</vt:i4>
      </vt:variant>
      <vt:variant>
        <vt:lpwstr/>
      </vt:variant>
      <vt:variant>
        <vt:lpwstr>_Toc274580876</vt:lpwstr>
      </vt:variant>
      <vt:variant>
        <vt:i4>1179702</vt:i4>
      </vt:variant>
      <vt:variant>
        <vt:i4>17</vt:i4>
      </vt:variant>
      <vt:variant>
        <vt:i4>0</vt:i4>
      </vt:variant>
      <vt:variant>
        <vt:i4>5</vt:i4>
      </vt:variant>
      <vt:variant>
        <vt:lpwstr/>
      </vt:variant>
      <vt:variant>
        <vt:lpwstr>_Toc274580875</vt:lpwstr>
      </vt:variant>
      <vt:variant>
        <vt:i4>1179702</vt:i4>
      </vt:variant>
      <vt:variant>
        <vt:i4>11</vt:i4>
      </vt:variant>
      <vt:variant>
        <vt:i4>0</vt:i4>
      </vt:variant>
      <vt:variant>
        <vt:i4>5</vt:i4>
      </vt:variant>
      <vt:variant>
        <vt:lpwstr/>
      </vt:variant>
      <vt:variant>
        <vt:lpwstr>_Toc274580874</vt:lpwstr>
      </vt:variant>
      <vt:variant>
        <vt:i4>1179702</vt:i4>
      </vt:variant>
      <vt:variant>
        <vt:i4>5</vt:i4>
      </vt:variant>
      <vt:variant>
        <vt:i4>0</vt:i4>
      </vt:variant>
      <vt:variant>
        <vt:i4>5</vt:i4>
      </vt:variant>
      <vt:variant>
        <vt:lpwstr/>
      </vt:variant>
      <vt:variant>
        <vt:lpwstr>_Toc274580873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EnergyPlus Input Output Reference</dc:title>
  <dc:subject>Reference manual describing all the input and output variables within EnergyPlus.</dc:subject>
  <dc:creator>EnergyPlus Development Team</dc:creator>
  <cp:keywords>idd idf input reference description building hvac syntax sample</cp:keywords>
  <cp:lastModifiedBy>Matt</cp:lastModifiedBy>
  <cp:revision>3</cp:revision>
  <cp:lastPrinted>2014-09-29T13:43:00Z</cp:lastPrinted>
  <dcterms:created xsi:type="dcterms:W3CDTF">2015-01-16T18:50:00Z</dcterms:created>
  <dcterms:modified xsi:type="dcterms:W3CDTF">2015-01-16T18:55:00Z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