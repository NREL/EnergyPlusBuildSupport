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4B30A" w14:textId="77777777" w:rsidR="000922AD" w:rsidRDefault="000922AD" w:rsidP="000922AD">
      <w:pPr>
        <w:pStyle w:val="TitleCover"/>
      </w:pPr>
      <w:r>
        <w:t>Output Details and Examples</w:t>
      </w:r>
    </w:p>
    <w:p w14:paraId="1A554EDE" w14:textId="77777777" w:rsidR="000922AD" w:rsidRDefault="000922AD" w:rsidP="000922AD">
      <w:pPr>
        <w:pStyle w:val="SubtitleCover"/>
      </w:pPr>
      <w:proofErr w:type="spellStart"/>
      <w:r>
        <w:t>EnergyPlus</w:t>
      </w:r>
      <w:proofErr w:type="spellEnd"/>
      <w:r>
        <w:t xml:space="preserve"> Outputs, Example Inputs and Data Set Files</w:t>
      </w:r>
    </w:p>
    <w:p w14:paraId="55BF5205" w14:textId="77777777" w:rsidR="000922AD" w:rsidRDefault="000922AD" w:rsidP="000922AD">
      <w:pPr>
        <w:pStyle w:val="BodyText"/>
      </w:pPr>
    </w:p>
    <w:p w14:paraId="27BA6C93" w14:textId="77777777" w:rsidR="000922AD" w:rsidRDefault="000922AD" w:rsidP="000922AD">
      <w:pPr>
        <w:pStyle w:val="BodyText"/>
      </w:pPr>
    </w:p>
    <w:p w14:paraId="35E40650" w14:textId="77777777" w:rsidR="000922AD" w:rsidRDefault="000922AD" w:rsidP="000922AD">
      <w:pPr>
        <w:pStyle w:val="BodyText"/>
      </w:pPr>
    </w:p>
    <w:p w14:paraId="07D30CC6" w14:textId="77777777" w:rsidR="000922AD" w:rsidRDefault="000922AD" w:rsidP="000922AD">
      <w:pPr>
        <w:pStyle w:val="BodyText"/>
      </w:pPr>
    </w:p>
    <w:p w14:paraId="469DB603" w14:textId="77777777" w:rsidR="000922AD" w:rsidRDefault="000922AD" w:rsidP="000922AD">
      <w:pPr>
        <w:pStyle w:val="BodyText"/>
      </w:pPr>
    </w:p>
    <w:p w14:paraId="2B5C5FC4" w14:textId="77777777" w:rsidR="000922AD" w:rsidRDefault="000922AD" w:rsidP="000922AD">
      <w:pPr>
        <w:pStyle w:val="BodyText"/>
      </w:pPr>
    </w:p>
    <w:p w14:paraId="11D2B168" w14:textId="77777777" w:rsidR="000922AD" w:rsidRDefault="000922AD" w:rsidP="000922AD">
      <w:pPr>
        <w:pStyle w:val="BodyText"/>
      </w:pPr>
    </w:p>
    <w:p w14:paraId="5AEC9608" w14:textId="77777777" w:rsidR="000922AD" w:rsidRDefault="000922AD" w:rsidP="000922AD">
      <w:pPr>
        <w:pStyle w:val="BodyText"/>
      </w:pPr>
    </w:p>
    <w:p w14:paraId="41449409" w14:textId="77777777" w:rsidR="000922AD" w:rsidRDefault="000922AD" w:rsidP="000922AD">
      <w:pPr>
        <w:pStyle w:val="BodyText"/>
      </w:pPr>
    </w:p>
    <w:p w14:paraId="7EF00305" w14:textId="77777777" w:rsidR="000922AD" w:rsidRDefault="000922AD" w:rsidP="000922AD">
      <w:pPr>
        <w:pStyle w:val="BodyText"/>
      </w:pPr>
    </w:p>
    <w:p w14:paraId="58B0CA48" w14:textId="77777777" w:rsidR="000922AD" w:rsidRDefault="000922AD" w:rsidP="000922AD">
      <w:pPr>
        <w:pStyle w:val="BodyText"/>
      </w:pPr>
    </w:p>
    <w:p w14:paraId="114D028D" w14:textId="77777777" w:rsidR="000922AD" w:rsidRDefault="000922AD" w:rsidP="000922AD">
      <w:pPr>
        <w:pStyle w:val="BodyText"/>
      </w:pPr>
    </w:p>
    <w:p w14:paraId="52679F42" w14:textId="77777777" w:rsidR="00DD1E59" w:rsidRDefault="00DD1E59" w:rsidP="000922AD">
      <w:pPr>
        <w:pStyle w:val="BodyText"/>
      </w:pPr>
    </w:p>
    <w:p w14:paraId="6C557E1E" w14:textId="77777777" w:rsidR="00DD1E59" w:rsidRDefault="00DD1E59" w:rsidP="000922AD">
      <w:pPr>
        <w:pStyle w:val="BodyText"/>
      </w:pPr>
    </w:p>
    <w:p w14:paraId="26D42841" w14:textId="77777777" w:rsidR="00DD1E59" w:rsidRDefault="00DD1E59" w:rsidP="000922AD">
      <w:pPr>
        <w:pStyle w:val="BodyText"/>
      </w:pPr>
    </w:p>
    <w:p w14:paraId="34191A0F" w14:textId="77777777" w:rsidR="00DD1E59" w:rsidRDefault="00DD1E59" w:rsidP="000922AD">
      <w:pPr>
        <w:pStyle w:val="BodyText"/>
      </w:pPr>
    </w:p>
    <w:p w14:paraId="42098020" w14:textId="77777777" w:rsidR="00DD1E59" w:rsidRDefault="00DD1E59" w:rsidP="000922AD">
      <w:pPr>
        <w:pStyle w:val="BodyText"/>
      </w:pPr>
    </w:p>
    <w:p w14:paraId="01851AD4" w14:textId="77777777" w:rsidR="000922AD" w:rsidRDefault="000922AD" w:rsidP="000922AD">
      <w:pPr>
        <w:pStyle w:val="BodyText"/>
      </w:pPr>
    </w:p>
    <w:p w14:paraId="6A62EA44" w14:textId="77777777" w:rsidR="000922AD" w:rsidRDefault="000922AD" w:rsidP="000922AD">
      <w:pPr>
        <w:pStyle w:val="BodyText"/>
      </w:pPr>
    </w:p>
    <w:p w14:paraId="6FC215D5" w14:textId="77777777" w:rsidR="000922AD" w:rsidRDefault="000922AD" w:rsidP="000922AD">
      <w:pPr>
        <w:pStyle w:val="BodyText"/>
      </w:pPr>
    </w:p>
    <w:p w14:paraId="03CC7D99" w14:textId="77777777" w:rsidR="000922AD" w:rsidRDefault="000922AD" w:rsidP="000922AD">
      <w:pPr>
        <w:pStyle w:val="BodyText"/>
      </w:pPr>
    </w:p>
    <w:p w14:paraId="56FB1BBD" w14:textId="77777777" w:rsidR="000922AD" w:rsidRDefault="000922AD" w:rsidP="000922AD">
      <w:pPr>
        <w:pStyle w:val="BodyText"/>
      </w:pPr>
    </w:p>
    <w:p w14:paraId="7A641499" w14:textId="77777777" w:rsidR="000922AD" w:rsidRDefault="000922AD" w:rsidP="000922AD">
      <w:pPr>
        <w:pStyle w:val="BodyText"/>
      </w:pPr>
    </w:p>
    <w:p w14:paraId="6C7723D8" w14:textId="77777777" w:rsidR="000922AD" w:rsidRDefault="000922AD" w:rsidP="000922AD">
      <w:pPr>
        <w:pStyle w:val="BodyText"/>
      </w:pPr>
    </w:p>
    <w:p w14:paraId="31A715D2" w14:textId="77777777" w:rsidR="000922AD" w:rsidRDefault="000922AD" w:rsidP="000922AD">
      <w:pPr>
        <w:pStyle w:val="BodyText"/>
      </w:pPr>
    </w:p>
    <w:p w14:paraId="71FCF8F8" w14:textId="77777777" w:rsidR="000922AD" w:rsidRDefault="000922AD" w:rsidP="000922AD">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1A21F0">
        <w:rPr>
          <w:noProof/>
          <w:sz w:val="24"/>
        </w:rPr>
        <w:t>February 13, 2015</w:t>
      </w:r>
      <w:r>
        <w:rPr>
          <w:sz w:val="24"/>
        </w:rPr>
        <w:fldChar w:fldCharType="end"/>
      </w:r>
    </w:p>
    <w:p w14:paraId="10E84093" w14:textId="77777777" w:rsidR="000922AD" w:rsidRDefault="000922AD" w:rsidP="000922AD">
      <w:pPr>
        <w:pStyle w:val="SubtitleCover"/>
        <w:pBdr>
          <w:top w:val="none" w:sz="0" w:space="0" w:color="auto"/>
        </w:pBdr>
        <w:rPr>
          <w:sz w:val="24"/>
        </w:rPr>
        <w:sectPr w:rsidR="000922AD">
          <w:footerReference w:type="even" r:id="rId8"/>
          <w:headerReference w:type="first" r:id="rId9"/>
          <w:footerReference w:type="first" r:id="rId10"/>
          <w:pgSz w:w="12240" w:h="15840" w:code="1"/>
          <w:pgMar w:top="1440" w:right="1440" w:bottom="1440" w:left="1440" w:header="965" w:footer="965" w:gutter="0"/>
          <w:pgNumType w:start="1"/>
          <w:cols w:space="720"/>
          <w:titlePg/>
          <w:docGrid w:linePitch="212"/>
        </w:sectPr>
      </w:pPr>
      <w:r>
        <w:rPr>
          <w:sz w:val="24"/>
        </w:rPr>
        <w:br w:type="page"/>
      </w:r>
    </w:p>
    <w:p w14:paraId="39021242" w14:textId="77777777" w:rsidR="00D87695" w:rsidRDefault="005C7208">
      <w:pPr>
        <w:pStyle w:val="TOC2"/>
        <w:rPr>
          <w:rFonts w:asciiTheme="minorHAnsi" w:eastAsiaTheme="minorEastAsia" w:hAnsiTheme="minorHAnsi" w:cstheme="minorBidi"/>
          <w:noProof/>
          <w:sz w:val="24"/>
          <w:szCs w:val="24"/>
          <w:lang w:eastAsia="ja-JP"/>
        </w:rPr>
      </w:pPr>
      <w:r>
        <w:lastRenderedPageBreak/>
        <w:fldChar w:fldCharType="begin"/>
      </w:r>
      <w:r>
        <w:instrText xml:space="preserve"> TOC \o "1-3" \h \z </w:instrText>
      </w:r>
      <w:r>
        <w:fldChar w:fldCharType="separate"/>
      </w:r>
      <w:r w:rsidR="00D87695">
        <w:rPr>
          <w:noProof/>
        </w:rPr>
        <w:t>eplusout.sql</w:t>
      </w:r>
      <w:r w:rsidR="00D87695">
        <w:rPr>
          <w:noProof/>
        </w:rPr>
        <w:tab/>
      </w:r>
      <w:r w:rsidR="00D87695">
        <w:rPr>
          <w:noProof/>
        </w:rPr>
        <w:fldChar w:fldCharType="begin"/>
      </w:r>
      <w:r w:rsidR="00D87695">
        <w:rPr>
          <w:noProof/>
        </w:rPr>
        <w:instrText xml:space="preserve"> PAGEREF _Toc285290928 \h </w:instrText>
      </w:r>
      <w:r w:rsidR="00D87695">
        <w:rPr>
          <w:noProof/>
        </w:rPr>
      </w:r>
      <w:r w:rsidR="00D87695">
        <w:rPr>
          <w:noProof/>
        </w:rPr>
        <w:fldChar w:fldCharType="separate"/>
      </w:r>
      <w:r w:rsidR="00D87695">
        <w:rPr>
          <w:noProof/>
        </w:rPr>
        <w:t>1</w:t>
      </w:r>
      <w:r w:rsidR="00D87695">
        <w:rPr>
          <w:noProof/>
        </w:rPr>
        <w:fldChar w:fldCharType="end"/>
      </w:r>
    </w:p>
    <w:p w14:paraId="1F833310" w14:textId="77777777" w:rsidR="00D87695" w:rsidRDefault="00D87695">
      <w:pPr>
        <w:pStyle w:val="TOC3"/>
        <w:rPr>
          <w:rFonts w:asciiTheme="minorHAnsi" w:eastAsiaTheme="minorEastAsia" w:hAnsiTheme="minorHAnsi" w:cstheme="minorBidi"/>
          <w:sz w:val="24"/>
          <w:szCs w:val="24"/>
          <w:lang w:eastAsia="ja-JP"/>
        </w:rPr>
      </w:pPr>
      <w:r>
        <w:t>List of Available SQLite Tables</w:t>
      </w:r>
      <w:r>
        <w:tab/>
      </w:r>
      <w:r>
        <w:fldChar w:fldCharType="begin"/>
      </w:r>
      <w:r>
        <w:instrText xml:space="preserve"> PAGEREF _Toc285290929 \h </w:instrText>
      </w:r>
      <w:r>
        <w:fldChar w:fldCharType="separate"/>
      </w:r>
      <w:r>
        <w:t>1</w:t>
      </w:r>
      <w:r>
        <w:fldChar w:fldCharType="end"/>
      </w:r>
    </w:p>
    <w:p w14:paraId="074AB26D" w14:textId="77777777" w:rsidR="00D87695" w:rsidRDefault="00D87695">
      <w:pPr>
        <w:pStyle w:val="TOC3"/>
        <w:rPr>
          <w:rFonts w:asciiTheme="minorHAnsi" w:eastAsiaTheme="minorEastAsia" w:hAnsiTheme="minorHAnsi" w:cstheme="minorBidi"/>
          <w:sz w:val="24"/>
          <w:szCs w:val="24"/>
          <w:lang w:eastAsia="ja-JP"/>
        </w:rPr>
      </w:pPr>
      <w:r>
        <w:t>Report Variable Data</w:t>
      </w:r>
      <w:r>
        <w:tab/>
      </w:r>
      <w:r>
        <w:fldChar w:fldCharType="begin"/>
      </w:r>
      <w:r>
        <w:instrText xml:space="preserve"> PAGEREF _Toc285290930 \h </w:instrText>
      </w:r>
      <w:r>
        <w:fldChar w:fldCharType="separate"/>
      </w:r>
      <w:r>
        <w:t>2</w:t>
      </w:r>
      <w:r>
        <w:fldChar w:fldCharType="end"/>
      </w:r>
    </w:p>
    <w:p w14:paraId="57ABA942" w14:textId="77777777" w:rsidR="00D87695" w:rsidRDefault="00D87695">
      <w:pPr>
        <w:pStyle w:val="TOC3"/>
        <w:rPr>
          <w:rFonts w:asciiTheme="minorHAnsi" w:eastAsiaTheme="minorEastAsia" w:hAnsiTheme="minorHAnsi" w:cstheme="minorBidi"/>
          <w:sz w:val="24"/>
          <w:szCs w:val="24"/>
          <w:lang w:eastAsia="ja-JP"/>
        </w:rPr>
      </w:pPr>
      <w:r>
        <w:t>Report Meter Data</w:t>
      </w:r>
      <w:r>
        <w:tab/>
      </w:r>
      <w:r>
        <w:fldChar w:fldCharType="begin"/>
      </w:r>
      <w:r>
        <w:instrText xml:space="preserve"> PAGEREF _Toc285290931 \h </w:instrText>
      </w:r>
      <w:r>
        <w:fldChar w:fldCharType="separate"/>
      </w:r>
      <w:r>
        <w:t>4</w:t>
      </w:r>
      <w:r>
        <w:fldChar w:fldCharType="end"/>
      </w:r>
    </w:p>
    <w:p w14:paraId="6F892283" w14:textId="77777777" w:rsidR="00D87695" w:rsidRDefault="00D87695">
      <w:pPr>
        <w:pStyle w:val="TOC3"/>
        <w:rPr>
          <w:rFonts w:asciiTheme="minorHAnsi" w:eastAsiaTheme="minorEastAsia" w:hAnsiTheme="minorHAnsi" w:cstheme="minorBidi"/>
          <w:sz w:val="24"/>
          <w:szCs w:val="24"/>
          <w:lang w:eastAsia="ja-JP"/>
        </w:rPr>
      </w:pPr>
      <w:r>
        <w:t>One time (EIO) File Data</w:t>
      </w:r>
      <w:r>
        <w:tab/>
      </w:r>
      <w:r>
        <w:fldChar w:fldCharType="begin"/>
      </w:r>
      <w:r>
        <w:instrText xml:space="preserve"> PAGEREF _Toc285290932 \h </w:instrText>
      </w:r>
      <w:r>
        <w:fldChar w:fldCharType="separate"/>
      </w:r>
      <w:r>
        <w:t>6</w:t>
      </w:r>
      <w:r>
        <w:fldChar w:fldCharType="end"/>
      </w:r>
    </w:p>
    <w:p w14:paraId="7AFDFE1D" w14:textId="77777777" w:rsidR="00D87695" w:rsidRDefault="00D87695">
      <w:pPr>
        <w:pStyle w:val="TOC3"/>
        <w:rPr>
          <w:rFonts w:asciiTheme="minorHAnsi" w:eastAsiaTheme="minorEastAsia" w:hAnsiTheme="minorHAnsi" w:cstheme="minorBidi"/>
          <w:sz w:val="24"/>
          <w:szCs w:val="24"/>
          <w:lang w:eastAsia="ja-JP"/>
        </w:rPr>
      </w:pPr>
      <w:r>
        <w:t>Miscellaneous Tables</w:t>
      </w:r>
      <w:r>
        <w:tab/>
      </w:r>
      <w:r>
        <w:fldChar w:fldCharType="begin"/>
      </w:r>
      <w:r>
        <w:instrText xml:space="preserve"> PAGEREF _Toc285290933 \h </w:instrText>
      </w:r>
      <w:r>
        <w:fldChar w:fldCharType="separate"/>
      </w:r>
      <w:r>
        <w:t>16</w:t>
      </w:r>
      <w:r>
        <w:fldChar w:fldCharType="end"/>
      </w:r>
    </w:p>
    <w:p w14:paraId="7D0A888E" w14:textId="77777777" w:rsidR="00D87695" w:rsidRDefault="00D87695">
      <w:pPr>
        <w:pStyle w:val="TOC3"/>
        <w:rPr>
          <w:rFonts w:asciiTheme="minorHAnsi" w:eastAsiaTheme="minorEastAsia" w:hAnsiTheme="minorHAnsi" w:cstheme="minorBidi"/>
          <w:sz w:val="24"/>
          <w:szCs w:val="24"/>
          <w:lang w:eastAsia="ja-JP"/>
        </w:rPr>
      </w:pPr>
      <w:r>
        <w:t>How to Access the SQLite Data</w:t>
      </w:r>
      <w:r>
        <w:tab/>
      </w:r>
      <w:r>
        <w:fldChar w:fldCharType="begin"/>
      </w:r>
      <w:r>
        <w:instrText xml:space="preserve"> PAGEREF _Toc285290934 \h </w:instrText>
      </w:r>
      <w:r>
        <w:fldChar w:fldCharType="separate"/>
      </w:r>
      <w:r>
        <w:t>21</w:t>
      </w:r>
      <w:r>
        <w:fldChar w:fldCharType="end"/>
      </w:r>
    </w:p>
    <w:p w14:paraId="1825B0B1" w14:textId="77777777" w:rsidR="000922AD" w:rsidRDefault="005C7208" w:rsidP="000922AD">
      <w:pPr>
        <w:pStyle w:val="BodyText"/>
        <w:sectPr w:rsidR="000922AD">
          <w:headerReference w:type="default" r:id="rId11"/>
          <w:footerReference w:type="even" r:id="rId12"/>
          <w:footerReference w:type="default" r:id="rId13"/>
          <w:headerReference w:type="first" r:id="rId14"/>
          <w:footerReference w:type="first" r:id="rId15"/>
          <w:pgSz w:w="12240" w:h="15840" w:code="1"/>
          <w:pgMar w:top="1440" w:right="1440" w:bottom="1440" w:left="1440" w:header="965" w:footer="965" w:gutter="0"/>
          <w:pgNumType w:fmt="lowerRoman" w:start="1"/>
          <w:cols w:space="720"/>
        </w:sectPr>
      </w:pPr>
      <w:r>
        <w:rPr>
          <w:spacing w:val="-4"/>
          <w:sz w:val="22"/>
        </w:rPr>
        <w:fldChar w:fldCharType="end"/>
      </w:r>
    </w:p>
    <w:p w14:paraId="78F82893" w14:textId="77777777" w:rsidR="00631951" w:rsidRPr="00631951" w:rsidRDefault="00631951" w:rsidP="00A064D4">
      <w:pPr>
        <w:pStyle w:val="BodyText"/>
        <w:ind w:left="0"/>
        <w:rPr>
          <w:lang w:val="de-DE"/>
        </w:rPr>
      </w:pPr>
      <w:bookmarkStart w:id="0" w:name="_Toc5626581"/>
    </w:p>
    <w:p w14:paraId="63398B08" w14:textId="77777777" w:rsidR="000922AD" w:rsidRDefault="000922AD" w:rsidP="000922AD">
      <w:pPr>
        <w:pStyle w:val="Heading2"/>
      </w:pPr>
      <w:bookmarkStart w:id="1" w:name="_Ref210300049"/>
      <w:bookmarkStart w:id="2" w:name="_Toc285290928"/>
      <w:proofErr w:type="spellStart"/>
      <w:proofErr w:type="gramStart"/>
      <w:r>
        <w:t>eplusout.sql</w:t>
      </w:r>
      <w:bookmarkEnd w:id="1"/>
      <w:bookmarkEnd w:id="2"/>
      <w:proofErr w:type="spellEnd"/>
      <w:proofErr w:type="gramEnd"/>
    </w:p>
    <w:p w14:paraId="3197A705" w14:textId="77777777" w:rsidR="00C84377" w:rsidRDefault="00C84377" w:rsidP="00C84377">
      <w:pPr>
        <w:pStyle w:val="BodyText"/>
      </w:pPr>
      <w:bookmarkStart w:id="3" w:name="_Ref7276941"/>
      <w:proofErr w:type="spellStart"/>
      <w:proofErr w:type="gramStart"/>
      <w:r>
        <w:t>eplusout.sql</w:t>
      </w:r>
      <w:proofErr w:type="spellEnd"/>
      <w:proofErr w:type="gramEnd"/>
      <w:r>
        <w:t xml:space="preserve"> is an optional output format for </w:t>
      </w:r>
      <w:proofErr w:type="spellStart"/>
      <w:r>
        <w:t>EnergyPlus</w:t>
      </w:r>
      <w:proofErr w:type="spellEnd"/>
      <w:r>
        <w:t xml:space="preserve">. The </w:t>
      </w:r>
      <w:proofErr w:type="spellStart"/>
      <w:r>
        <w:t>eplusout.sql</w:t>
      </w:r>
      <w:proofErr w:type="spellEnd"/>
      <w:r>
        <w:t xml:space="preserve"> output file is a sqlite3 database file (see </w:t>
      </w:r>
      <w:hyperlink r:id="rId16" w:history="1">
        <w:r w:rsidRPr="00B96FF1">
          <w:rPr>
            <w:rStyle w:val="Hyperlink"/>
          </w:rPr>
          <w:t>http://www.sqlite.org</w:t>
        </w:r>
      </w:hyperlink>
      <w:r>
        <w:t xml:space="preserve">) and includes all of the data found in </w:t>
      </w:r>
      <w:proofErr w:type="spellStart"/>
      <w:r>
        <w:t>EnergyPlus</w:t>
      </w:r>
      <w:proofErr w:type="spellEnd"/>
      <w:r>
        <w:t>’ eplustbl</w:t>
      </w:r>
      <w:proofErr w:type="gramStart"/>
      <w:r>
        <w:t>.*</w:t>
      </w:r>
      <w:proofErr w:type="gramEnd"/>
      <w:r>
        <w:t xml:space="preserve"> files, </w:t>
      </w:r>
      <w:proofErr w:type="spellStart"/>
      <w:r>
        <w:t>eplusout.eso</w:t>
      </w:r>
      <w:proofErr w:type="spellEnd"/>
      <w:r>
        <w:t xml:space="preserve"> and </w:t>
      </w:r>
      <w:proofErr w:type="spellStart"/>
      <w:r>
        <w:t>eplusout.mtr</w:t>
      </w:r>
      <w:proofErr w:type="spellEnd"/>
      <w:r>
        <w:t xml:space="preserve"> output files (i.e., </w:t>
      </w:r>
      <w:proofErr w:type="spellStart"/>
      <w:r>
        <w:t>EnergyPlus</w:t>
      </w:r>
      <w:proofErr w:type="spellEnd"/>
      <w:r>
        <w:t xml:space="preserve">’ standard variable and meter output files) plus a number of reports that are found in the </w:t>
      </w:r>
      <w:proofErr w:type="spellStart"/>
      <w:r>
        <w:t>eplusout.eio</w:t>
      </w:r>
      <w:proofErr w:type="spellEnd"/>
      <w:r>
        <w:t xml:space="preserve"> output file.</w:t>
      </w:r>
    </w:p>
    <w:p w14:paraId="21EF40FC" w14:textId="77777777" w:rsidR="00C84377" w:rsidRDefault="00C84377" w:rsidP="00C84377">
      <w:pPr>
        <w:pStyle w:val="BodyText"/>
      </w:pPr>
      <w:r>
        <w:t>A discussion of the individual data tables is presented below followed by a discussion about how to access data within the SQL file.</w:t>
      </w:r>
    </w:p>
    <w:p w14:paraId="729CD90A" w14:textId="77777777" w:rsidR="00C84377" w:rsidRDefault="00C84377" w:rsidP="00C84377">
      <w:pPr>
        <w:pStyle w:val="Heading3"/>
      </w:pPr>
      <w:bookmarkStart w:id="4" w:name="_Toc241642988"/>
      <w:bookmarkStart w:id="5" w:name="_Toc285290929"/>
      <w:r>
        <w:t>List of Available SQLite Tables</w:t>
      </w:r>
      <w:bookmarkEnd w:id="4"/>
      <w:bookmarkEnd w:id="5"/>
    </w:p>
    <w:p w14:paraId="063F3824" w14:textId="77777777" w:rsidR="00C84377" w:rsidRDefault="00C84377" w:rsidP="00C84377">
      <w:pPr>
        <w:pStyle w:val="BodyText"/>
      </w:pPr>
      <w:r>
        <w:t>This initial release of the SQL database output option includes a variety of data in the following tables:</w:t>
      </w:r>
    </w:p>
    <w:p w14:paraId="425978F2" w14:textId="77777777" w:rsidR="00C84377" w:rsidRDefault="00C84377" w:rsidP="00C84377">
      <w:pPr>
        <w:pStyle w:val="ListBullet"/>
        <w:tabs>
          <w:tab w:val="num" w:pos="1440"/>
        </w:tabs>
      </w:pPr>
      <w:r>
        <w:fldChar w:fldCharType="begin"/>
      </w:r>
      <w:r>
        <w:instrText xml:space="preserve"> REF _Ref210300103 \h </w:instrText>
      </w:r>
      <w:r>
        <w:fldChar w:fldCharType="separate"/>
      </w:r>
      <w:proofErr w:type="spellStart"/>
      <w:r w:rsidR="004774B6">
        <w:t>ComponentSizes</w:t>
      </w:r>
      <w:proofErr w:type="spellEnd"/>
      <w:r w:rsidR="004774B6">
        <w:t xml:space="preserve"> Table</w:t>
      </w:r>
      <w:r>
        <w:fldChar w:fldCharType="end"/>
      </w:r>
    </w:p>
    <w:p w14:paraId="7D81BAC5" w14:textId="77777777" w:rsidR="00C84377" w:rsidRDefault="00C84377" w:rsidP="00C84377">
      <w:pPr>
        <w:pStyle w:val="ListBullet"/>
        <w:tabs>
          <w:tab w:val="num" w:pos="1440"/>
        </w:tabs>
      </w:pPr>
      <w:r>
        <w:fldChar w:fldCharType="begin"/>
      </w:r>
      <w:r>
        <w:instrText xml:space="preserve"> REF _Ref210300128 \h </w:instrText>
      </w:r>
      <w:r>
        <w:fldChar w:fldCharType="separate"/>
      </w:r>
      <w:proofErr w:type="spellStart"/>
      <w:r w:rsidR="004774B6">
        <w:t>ConstructionLayers</w:t>
      </w:r>
      <w:proofErr w:type="spellEnd"/>
      <w:r w:rsidR="004774B6">
        <w:t xml:space="preserve"> Table</w:t>
      </w:r>
      <w:r>
        <w:fldChar w:fldCharType="end"/>
      </w:r>
    </w:p>
    <w:p w14:paraId="74E7161E" w14:textId="77777777" w:rsidR="00C84377" w:rsidRDefault="00C84377" w:rsidP="00C84377">
      <w:pPr>
        <w:pStyle w:val="ListBullet"/>
        <w:tabs>
          <w:tab w:val="num" w:pos="1440"/>
        </w:tabs>
      </w:pPr>
      <w:r>
        <w:fldChar w:fldCharType="begin"/>
      </w:r>
      <w:r>
        <w:instrText xml:space="preserve"> REF _Ref210300155 \h </w:instrText>
      </w:r>
      <w:r>
        <w:fldChar w:fldCharType="separate"/>
      </w:r>
      <w:r w:rsidR="004774B6">
        <w:t>Constructions Table</w:t>
      </w:r>
      <w:r>
        <w:fldChar w:fldCharType="end"/>
      </w:r>
    </w:p>
    <w:p w14:paraId="60487528" w14:textId="77777777" w:rsidR="00C84377" w:rsidRDefault="00C84377" w:rsidP="00C84377">
      <w:pPr>
        <w:pStyle w:val="ListBullet"/>
        <w:tabs>
          <w:tab w:val="num" w:pos="1440"/>
        </w:tabs>
      </w:pPr>
      <w:r>
        <w:fldChar w:fldCharType="begin"/>
      </w:r>
      <w:r>
        <w:instrText xml:space="preserve"> REF _Ref210300179 \h </w:instrText>
      </w:r>
      <w:r>
        <w:fldChar w:fldCharType="separate"/>
      </w:r>
      <w:r w:rsidR="004774B6">
        <w:t>Materials Table</w:t>
      </w:r>
      <w:r>
        <w:fldChar w:fldCharType="end"/>
      </w:r>
    </w:p>
    <w:p w14:paraId="56C36DE6" w14:textId="77777777" w:rsidR="00C84377" w:rsidRDefault="00C84377" w:rsidP="00C84377">
      <w:pPr>
        <w:pStyle w:val="ListBullet"/>
        <w:tabs>
          <w:tab w:val="num" w:pos="1440"/>
        </w:tabs>
      </w:pPr>
      <w:r>
        <w:fldChar w:fldCharType="begin"/>
      </w:r>
      <w:r>
        <w:instrText xml:space="preserve"> REF _Ref210300206 \h </w:instrText>
      </w:r>
      <w:r>
        <w:fldChar w:fldCharType="separate"/>
      </w:r>
      <w:proofErr w:type="spellStart"/>
      <w:r w:rsidR="004774B6">
        <w:t>NominalBaseboardHeaters</w:t>
      </w:r>
      <w:proofErr w:type="spellEnd"/>
      <w:r w:rsidR="004774B6">
        <w:t xml:space="preserve"> Table</w:t>
      </w:r>
      <w:r>
        <w:fldChar w:fldCharType="end"/>
      </w:r>
    </w:p>
    <w:p w14:paraId="225BFFC0" w14:textId="77777777" w:rsidR="00C84377" w:rsidRDefault="00C84377" w:rsidP="00C84377">
      <w:pPr>
        <w:pStyle w:val="ListBullet"/>
        <w:tabs>
          <w:tab w:val="num" w:pos="1440"/>
        </w:tabs>
      </w:pPr>
      <w:r>
        <w:fldChar w:fldCharType="begin"/>
      </w:r>
      <w:r>
        <w:instrText xml:space="preserve"> REF _Ref210300232 \h </w:instrText>
      </w:r>
      <w:r>
        <w:fldChar w:fldCharType="separate"/>
      </w:r>
      <w:proofErr w:type="spellStart"/>
      <w:r w:rsidR="004774B6">
        <w:t>NominalElectricEquipment</w:t>
      </w:r>
      <w:proofErr w:type="spellEnd"/>
      <w:r w:rsidR="004774B6">
        <w:t xml:space="preserve"> Table</w:t>
      </w:r>
      <w:r>
        <w:fldChar w:fldCharType="end"/>
      </w:r>
    </w:p>
    <w:p w14:paraId="3E6F3181" w14:textId="77777777" w:rsidR="00C84377" w:rsidRDefault="00C84377" w:rsidP="00C84377">
      <w:pPr>
        <w:pStyle w:val="ListBullet"/>
        <w:tabs>
          <w:tab w:val="num" w:pos="1440"/>
        </w:tabs>
      </w:pPr>
      <w:r>
        <w:fldChar w:fldCharType="begin"/>
      </w:r>
      <w:r>
        <w:instrText xml:space="preserve"> REF _Ref210300255 \h </w:instrText>
      </w:r>
      <w:r>
        <w:fldChar w:fldCharType="separate"/>
      </w:r>
      <w:proofErr w:type="spellStart"/>
      <w:r w:rsidR="004774B6">
        <w:t>NominalGasEquipment</w:t>
      </w:r>
      <w:proofErr w:type="spellEnd"/>
      <w:r w:rsidR="004774B6" w:rsidRPr="00BB30AD">
        <w:t xml:space="preserve"> </w:t>
      </w:r>
      <w:r w:rsidR="004774B6">
        <w:t>Table</w:t>
      </w:r>
      <w:r>
        <w:fldChar w:fldCharType="end"/>
      </w:r>
    </w:p>
    <w:p w14:paraId="4ACB0A03" w14:textId="77777777" w:rsidR="00C84377" w:rsidRDefault="00C84377" w:rsidP="00C84377">
      <w:pPr>
        <w:pStyle w:val="ListBullet"/>
        <w:tabs>
          <w:tab w:val="num" w:pos="1440"/>
        </w:tabs>
      </w:pPr>
      <w:r>
        <w:fldChar w:fldCharType="begin"/>
      </w:r>
      <w:r>
        <w:instrText xml:space="preserve"> REF _Ref210300275 \h </w:instrText>
      </w:r>
      <w:r>
        <w:fldChar w:fldCharType="separate"/>
      </w:r>
      <w:proofErr w:type="spellStart"/>
      <w:r w:rsidR="004774B6">
        <w:t>NominalHotWaterEquipment</w:t>
      </w:r>
      <w:proofErr w:type="spellEnd"/>
      <w:r w:rsidR="004774B6" w:rsidRPr="00BB30AD">
        <w:t xml:space="preserve"> </w:t>
      </w:r>
      <w:r w:rsidR="004774B6">
        <w:t>Table</w:t>
      </w:r>
      <w:r>
        <w:fldChar w:fldCharType="end"/>
      </w:r>
    </w:p>
    <w:p w14:paraId="6A4C015C" w14:textId="77777777" w:rsidR="00C84377" w:rsidRDefault="00C84377" w:rsidP="00C84377">
      <w:pPr>
        <w:pStyle w:val="ListBullet"/>
        <w:tabs>
          <w:tab w:val="num" w:pos="1440"/>
        </w:tabs>
      </w:pPr>
      <w:r>
        <w:fldChar w:fldCharType="begin"/>
      </w:r>
      <w:r>
        <w:instrText xml:space="preserve"> REF _Ref210300301 \h </w:instrText>
      </w:r>
      <w:r>
        <w:fldChar w:fldCharType="separate"/>
      </w:r>
      <w:proofErr w:type="spellStart"/>
      <w:r w:rsidR="004774B6">
        <w:t>NominalInfiltration</w:t>
      </w:r>
      <w:proofErr w:type="spellEnd"/>
      <w:r w:rsidR="004774B6">
        <w:t xml:space="preserve"> Table</w:t>
      </w:r>
      <w:r>
        <w:fldChar w:fldCharType="end"/>
      </w:r>
    </w:p>
    <w:p w14:paraId="00DD1253" w14:textId="77777777" w:rsidR="00C84377" w:rsidRDefault="00C84377" w:rsidP="00C84377">
      <w:pPr>
        <w:pStyle w:val="ListBullet"/>
        <w:tabs>
          <w:tab w:val="num" w:pos="1440"/>
        </w:tabs>
      </w:pPr>
      <w:r>
        <w:fldChar w:fldCharType="begin"/>
      </w:r>
      <w:r>
        <w:instrText xml:space="preserve"> REF _Ref210300326 \h </w:instrText>
      </w:r>
      <w:r>
        <w:fldChar w:fldCharType="separate"/>
      </w:r>
      <w:proofErr w:type="spellStart"/>
      <w:r w:rsidR="004774B6">
        <w:t>NominalLighting</w:t>
      </w:r>
      <w:proofErr w:type="spellEnd"/>
      <w:r w:rsidR="004774B6">
        <w:t xml:space="preserve"> Table</w:t>
      </w:r>
      <w:r>
        <w:fldChar w:fldCharType="end"/>
      </w:r>
    </w:p>
    <w:p w14:paraId="3C149CD8" w14:textId="77777777" w:rsidR="00C84377" w:rsidRDefault="00C84377" w:rsidP="00C84377">
      <w:pPr>
        <w:pStyle w:val="ListBullet"/>
        <w:tabs>
          <w:tab w:val="num" w:pos="1440"/>
        </w:tabs>
      </w:pPr>
      <w:r>
        <w:fldChar w:fldCharType="begin"/>
      </w:r>
      <w:r>
        <w:instrText xml:space="preserve"> REF _Ref210300348 \h </w:instrText>
      </w:r>
      <w:r>
        <w:fldChar w:fldCharType="separate"/>
      </w:r>
      <w:proofErr w:type="spellStart"/>
      <w:r w:rsidR="004774B6">
        <w:t>NominalOtherEquipment</w:t>
      </w:r>
      <w:proofErr w:type="spellEnd"/>
      <w:r w:rsidR="004774B6" w:rsidRPr="00BB30AD">
        <w:t xml:space="preserve"> </w:t>
      </w:r>
      <w:r w:rsidR="004774B6">
        <w:t>Table</w:t>
      </w:r>
      <w:r>
        <w:fldChar w:fldCharType="end"/>
      </w:r>
    </w:p>
    <w:p w14:paraId="7DD1E820" w14:textId="77777777" w:rsidR="00C84377" w:rsidRDefault="00C84377" w:rsidP="00C84377">
      <w:pPr>
        <w:pStyle w:val="ListBullet"/>
        <w:tabs>
          <w:tab w:val="num" w:pos="1440"/>
        </w:tabs>
      </w:pPr>
      <w:r>
        <w:fldChar w:fldCharType="begin"/>
      </w:r>
      <w:r>
        <w:instrText xml:space="preserve"> REF _Ref210300366 \h </w:instrText>
      </w:r>
      <w:r>
        <w:fldChar w:fldCharType="separate"/>
      </w:r>
      <w:proofErr w:type="spellStart"/>
      <w:r w:rsidR="004774B6">
        <w:t>NominalPeople</w:t>
      </w:r>
      <w:proofErr w:type="spellEnd"/>
      <w:r w:rsidR="004774B6">
        <w:t xml:space="preserve"> Table</w:t>
      </w:r>
      <w:r>
        <w:fldChar w:fldCharType="end"/>
      </w:r>
    </w:p>
    <w:p w14:paraId="78C3213D" w14:textId="77777777" w:rsidR="00C84377" w:rsidRDefault="00C84377" w:rsidP="00C84377">
      <w:pPr>
        <w:pStyle w:val="ListBullet"/>
        <w:tabs>
          <w:tab w:val="num" w:pos="1440"/>
        </w:tabs>
      </w:pPr>
      <w:r>
        <w:fldChar w:fldCharType="begin"/>
      </w:r>
      <w:r>
        <w:instrText xml:space="preserve"> REF _Ref210300390 \h </w:instrText>
      </w:r>
      <w:r>
        <w:fldChar w:fldCharType="separate"/>
      </w:r>
      <w:proofErr w:type="spellStart"/>
      <w:r w:rsidR="004774B6">
        <w:t>NominalSteamEquipment</w:t>
      </w:r>
      <w:proofErr w:type="spellEnd"/>
      <w:r w:rsidR="004774B6" w:rsidRPr="00BB30AD">
        <w:t xml:space="preserve"> </w:t>
      </w:r>
      <w:r w:rsidR="004774B6">
        <w:t>Table</w:t>
      </w:r>
      <w:r>
        <w:fldChar w:fldCharType="end"/>
      </w:r>
    </w:p>
    <w:p w14:paraId="70DF06AF" w14:textId="77777777" w:rsidR="00C84377" w:rsidRDefault="00C84377" w:rsidP="00C84377">
      <w:pPr>
        <w:pStyle w:val="ListBullet"/>
        <w:tabs>
          <w:tab w:val="num" w:pos="1440"/>
        </w:tabs>
      </w:pPr>
      <w:r>
        <w:fldChar w:fldCharType="begin"/>
      </w:r>
      <w:r>
        <w:instrText xml:space="preserve"> REF _Ref210300412 \h </w:instrText>
      </w:r>
      <w:r>
        <w:fldChar w:fldCharType="separate"/>
      </w:r>
      <w:proofErr w:type="spellStart"/>
      <w:r w:rsidR="004774B6">
        <w:t>NominalVentilation</w:t>
      </w:r>
      <w:proofErr w:type="spellEnd"/>
      <w:r w:rsidR="004774B6">
        <w:t xml:space="preserve"> Table</w:t>
      </w:r>
      <w:r>
        <w:fldChar w:fldCharType="end"/>
      </w:r>
    </w:p>
    <w:p w14:paraId="37106C93" w14:textId="71C4FA85" w:rsidR="00C84377" w:rsidDel="00D579AF" w:rsidRDefault="00C84377" w:rsidP="00C84377">
      <w:pPr>
        <w:pStyle w:val="ListBullet"/>
        <w:tabs>
          <w:tab w:val="num" w:pos="1440"/>
        </w:tabs>
        <w:rPr>
          <w:del w:id="6" w:author="Mark Adams" w:date="2015-02-13T10:36:00Z"/>
        </w:rPr>
      </w:pPr>
      <w:del w:id="7" w:author="Mark Adams" w:date="2015-02-13T10:36:00Z">
        <w:r w:rsidDel="00D579AF">
          <w:fldChar w:fldCharType="begin"/>
        </w:r>
        <w:r w:rsidDel="00D579AF">
          <w:delInstrText xml:space="preserve"> REF _Ref210300433 \h </w:delInstrText>
        </w:r>
        <w:r w:rsidDel="00D579AF">
          <w:fldChar w:fldCharType="separate"/>
        </w:r>
        <w:r w:rsidR="004774B6" w:rsidDel="00D579AF">
          <w:delText>ReportMeterData</w:delText>
        </w:r>
        <w:r w:rsidR="004774B6" w:rsidRPr="00BB30AD" w:rsidDel="00D579AF">
          <w:delText xml:space="preserve"> </w:delText>
        </w:r>
        <w:r w:rsidR="004774B6" w:rsidDel="00D579AF">
          <w:delText>Table</w:delText>
        </w:r>
        <w:r w:rsidDel="00D579AF">
          <w:fldChar w:fldCharType="end"/>
        </w:r>
      </w:del>
    </w:p>
    <w:p w14:paraId="0C2206C4" w14:textId="70210D03" w:rsidR="00C84377" w:rsidDel="00D579AF" w:rsidRDefault="00C84377" w:rsidP="00C84377">
      <w:pPr>
        <w:pStyle w:val="ListBullet"/>
        <w:tabs>
          <w:tab w:val="num" w:pos="1440"/>
        </w:tabs>
        <w:rPr>
          <w:del w:id="8" w:author="Mark Adams" w:date="2015-02-13T10:36:00Z"/>
        </w:rPr>
      </w:pPr>
      <w:del w:id="9" w:author="Mark Adams" w:date="2015-02-13T10:36:00Z">
        <w:r w:rsidDel="00D579AF">
          <w:fldChar w:fldCharType="begin"/>
        </w:r>
        <w:r w:rsidDel="00D579AF">
          <w:delInstrText xml:space="preserve"> REF _Ref210300454 \h </w:delInstrText>
        </w:r>
        <w:r w:rsidDel="00D579AF">
          <w:fldChar w:fldCharType="separate"/>
        </w:r>
        <w:r w:rsidR="004774B6" w:rsidDel="00D579AF">
          <w:delText>ReportMeterDataDictionary</w:delText>
        </w:r>
        <w:r w:rsidR="004774B6" w:rsidRPr="00BB30AD" w:rsidDel="00D579AF">
          <w:delText xml:space="preserve"> </w:delText>
        </w:r>
        <w:r w:rsidR="004774B6" w:rsidDel="00D579AF">
          <w:delText>Table</w:delText>
        </w:r>
        <w:r w:rsidDel="00D579AF">
          <w:fldChar w:fldCharType="end"/>
        </w:r>
      </w:del>
    </w:p>
    <w:p w14:paraId="106A4BFF" w14:textId="0F98F9CE" w:rsidR="00C84377" w:rsidDel="00D579AF" w:rsidRDefault="00C84377" w:rsidP="00C84377">
      <w:pPr>
        <w:pStyle w:val="ListBullet"/>
        <w:tabs>
          <w:tab w:val="num" w:pos="1440"/>
        </w:tabs>
        <w:rPr>
          <w:del w:id="10" w:author="Mark Adams" w:date="2015-02-13T10:36:00Z"/>
        </w:rPr>
      </w:pPr>
      <w:del w:id="11" w:author="Mark Adams" w:date="2015-02-13T10:36:00Z">
        <w:r w:rsidDel="00D579AF">
          <w:fldChar w:fldCharType="begin"/>
        </w:r>
        <w:r w:rsidDel="00D579AF">
          <w:delInstrText xml:space="preserve"> REF _Ref210300486 \h </w:delInstrText>
        </w:r>
        <w:r w:rsidDel="00D579AF">
          <w:fldChar w:fldCharType="separate"/>
        </w:r>
        <w:r w:rsidR="004774B6" w:rsidDel="00D579AF">
          <w:delText>ReportMeterExtendedData</w:delText>
        </w:r>
        <w:r w:rsidR="004774B6" w:rsidRPr="00BB30AD" w:rsidDel="00D579AF">
          <w:delText xml:space="preserve"> </w:delText>
        </w:r>
        <w:r w:rsidR="004774B6" w:rsidDel="00D579AF">
          <w:delText>Table</w:delText>
        </w:r>
        <w:r w:rsidDel="00D579AF">
          <w:fldChar w:fldCharType="end"/>
        </w:r>
      </w:del>
    </w:p>
    <w:p w14:paraId="58F2315A" w14:textId="77777777" w:rsidR="00C84377" w:rsidRDefault="00C84377" w:rsidP="00C84377">
      <w:pPr>
        <w:pStyle w:val="ListBullet"/>
        <w:tabs>
          <w:tab w:val="num" w:pos="1440"/>
        </w:tabs>
      </w:pPr>
      <w:r>
        <w:fldChar w:fldCharType="begin"/>
      </w:r>
      <w:r>
        <w:instrText xml:space="preserve"> REF _Ref210300514 \h </w:instrText>
      </w:r>
      <w:r>
        <w:fldChar w:fldCharType="separate"/>
      </w:r>
      <w:proofErr w:type="spellStart"/>
      <w:r w:rsidR="004774B6">
        <w:t>Report</w:t>
      </w:r>
      <w:del w:id="12" w:author="Mark Adams" w:date="2015-02-13T10:36:00Z">
        <w:r w:rsidR="004774B6" w:rsidDel="00D579AF">
          <w:delText>Variable</w:delText>
        </w:r>
      </w:del>
      <w:r w:rsidR="004774B6">
        <w:t>Data</w:t>
      </w:r>
      <w:proofErr w:type="spellEnd"/>
      <w:r w:rsidR="004774B6">
        <w:t xml:space="preserve"> Table</w:t>
      </w:r>
      <w:r>
        <w:fldChar w:fldCharType="end"/>
      </w:r>
    </w:p>
    <w:p w14:paraId="5E5C40FB" w14:textId="22779513" w:rsidR="00C84377" w:rsidRDefault="00C84377" w:rsidP="00C84377">
      <w:pPr>
        <w:pStyle w:val="ListBullet"/>
        <w:tabs>
          <w:tab w:val="num" w:pos="1440"/>
        </w:tabs>
      </w:pPr>
      <w:r>
        <w:fldChar w:fldCharType="begin"/>
      </w:r>
      <w:r>
        <w:instrText xml:space="preserve"> REF _Ref210300539 \h </w:instrText>
      </w:r>
      <w:r>
        <w:fldChar w:fldCharType="separate"/>
      </w:r>
      <w:proofErr w:type="spellStart"/>
      <w:r w:rsidR="004774B6">
        <w:t>Report</w:t>
      </w:r>
      <w:del w:id="13" w:author="Mark Adams" w:date="2015-02-13T10:36:00Z">
        <w:r w:rsidR="004774B6" w:rsidDel="00D579AF">
          <w:delText>Variable</w:delText>
        </w:r>
      </w:del>
      <w:r w:rsidR="004774B6">
        <w:t>DataDictionary</w:t>
      </w:r>
      <w:proofErr w:type="spellEnd"/>
      <w:r w:rsidR="004774B6">
        <w:t xml:space="preserve"> Table</w:t>
      </w:r>
      <w:r>
        <w:fldChar w:fldCharType="end"/>
      </w:r>
    </w:p>
    <w:p w14:paraId="1435BD9F" w14:textId="575C5717" w:rsidR="00C84377" w:rsidRDefault="00C84377" w:rsidP="00C84377">
      <w:pPr>
        <w:pStyle w:val="ListBullet"/>
        <w:tabs>
          <w:tab w:val="num" w:pos="1440"/>
        </w:tabs>
      </w:pPr>
      <w:r>
        <w:fldChar w:fldCharType="begin"/>
      </w:r>
      <w:r>
        <w:instrText xml:space="preserve"> REF _Ref210300565 \h </w:instrText>
      </w:r>
      <w:r>
        <w:fldChar w:fldCharType="separate"/>
      </w:r>
      <w:proofErr w:type="spellStart"/>
      <w:r w:rsidR="004774B6">
        <w:t>Report</w:t>
      </w:r>
      <w:del w:id="14" w:author="Mark Adams" w:date="2015-02-13T10:36:00Z">
        <w:r w:rsidR="004774B6" w:rsidDel="00D579AF">
          <w:delText>Variable</w:delText>
        </w:r>
      </w:del>
      <w:r w:rsidR="004774B6">
        <w:t>ExtendedData</w:t>
      </w:r>
      <w:proofErr w:type="spellEnd"/>
      <w:r w:rsidR="004774B6" w:rsidRPr="00BB30AD">
        <w:t xml:space="preserve"> </w:t>
      </w:r>
      <w:r w:rsidR="004774B6">
        <w:t>Table</w:t>
      </w:r>
      <w:r>
        <w:fldChar w:fldCharType="end"/>
      </w:r>
    </w:p>
    <w:p w14:paraId="6CB82778" w14:textId="77777777" w:rsidR="00C84377" w:rsidRDefault="00C84377" w:rsidP="00C84377">
      <w:pPr>
        <w:pStyle w:val="ListBullet"/>
        <w:tabs>
          <w:tab w:val="num" w:pos="1440"/>
        </w:tabs>
      </w:pPr>
      <w:r>
        <w:fldChar w:fldCharType="begin"/>
      </w:r>
      <w:r>
        <w:instrText xml:space="preserve"> REF _Ref210300591 \h </w:instrText>
      </w:r>
      <w:r>
        <w:fldChar w:fldCharType="separate"/>
      </w:r>
      <w:proofErr w:type="spellStart"/>
      <w:r w:rsidR="004774B6">
        <w:t>RoomAirModels</w:t>
      </w:r>
      <w:proofErr w:type="spellEnd"/>
      <w:r w:rsidR="004774B6">
        <w:t xml:space="preserve"> Table</w:t>
      </w:r>
      <w:r>
        <w:fldChar w:fldCharType="end"/>
      </w:r>
    </w:p>
    <w:p w14:paraId="6FCF14F6" w14:textId="77777777" w:rsidR="00C84377" w:rsidRDefault="00C84377" w:rsidP="00C84377">
      <w:pPr>
        <w:pStyle w:val="ListBullet"/>
        <w:tabs>
          <w:tab w:val="num" w:pos="1440"/>
        </w:tabs>
      </w:pPr>
      <w:r>
        <w:fldChar w:fldCharType="begin"/>
      </w:r>
      <w:r>
        <w:instrText xml:space="preserve"> REF _Ref210300788 \h </w:instrText>
      </w:r>
      <w:r>
        <w:fldChar w:fldCharType="separate"/>
      </w:r>
      <w:r w:rsidR="004774B6">
        <w:t>Schedules Table</w:t>
      </w:r>
      <w:r>
        <w:fldChar w:fldCharType="end"/>
      </w:r>
    </w:p>
    <w:p w14:paraId="766410A2" w14:textId="77777777" w:rsidR="00C84377" w:rsidRDefault="00C84377" w:rsidP="00C84377">
      <w:pPr>
        <w:pStyle w:val="ListBullet"/>
        <w:tabs>
          <w:tab w:val="num" w:pos="1440"/>
        </w:tabs>
      </w:pPr>
      <w:r>
        <w:fldChar w:fldCharType="begin"/>
      </w:r>
      <w:r>
        <w:instrText xml:space="preserve"> REF _Ref210300614 \h </w:instrText>
      </w:r>
      <w:r>
        <w:fldChar w:fldCharType="separate"/>
      </w:r>
      <w:r w:rsidR="004774B6">
        <w:t>Surfaces Table</w:t>
      </w:r>
      <w:r>
        <w:fldChar w:fldCharType="end"/>
      </w:r>
    </w:p>
    <w:p w14:paraId="77DF0D03" w14:textId="77777777" w:rsidR="00C84377" w:rsidRDefault="00C84377" w:rsidP="00C84377">
      <w:pPr>
        <w:pStyle w:val="ListBullet"/>
        <w:tabs>
          <w:tab w:val="num" w:pos="1440"/>
        </w:tabs>
      </w:pPr>
      <w:r>
        <w:fldChar w:fldCharType="begin"/>
      </w:r>
      <w:r>
        <w:instrText xml:space="preserve"> REF _Ref210300641 \h </w:instrText>
      </w:r>
      <w:r>
        <w:fldChar w:fldCharType="separate"/>
      </w:r>
      <w:proofErr w:type="spellStart"/>
      <w:r w:rsidR="004774B6">
        <w:t>SystemSizes</w:t>
      </w:r>
      <w:proofErr w:type="spellEnd"/>
      <w:r w:rsidR="004774B6">
        <w:t xml:space="preserve"> Table</w:t>
      </w:r>
      <w:r>
        <w:fldChar w:fldCharType="end"/>
      </w:r>
    </w:p>
    <w:p w14:paraId="4303172A" w14:textId="77777777" w:rsidR="00C84377" w:rsidRDefault="00C84377" w:rsidP="00C84377">
      <w:pPr>
        <w:pStyle w:val="ListBullet"/>
        <w:tabs>
          <w:tab w:val="num" w:pos="1440"/>
        </w:tabs>
      </w:pPr>
      <w:r>
        <w:fldChar w:fldCharType="begin"/>
      </w:r>
      <w:r>
        <w:instrText xml:space="preserve"> REF _Ref210300671 \h </w:instrText>
      </w:r>
      <w:r>
        <w:fldChar w:fldCharType="separate"/>
      </w:r>
      <w:r w:rsidR="004774B6">
        <w:t>Time</w:t>
      </w:r>
      <w:r w:rsidR="004774B6" w:rsidRPr="00BB30AD">
        <w:t xml:space="preserve"> </w:t>
      </w:r>
      <w:r w:rsidR="004774B6">
        <w:t>Table</w:t>
      </w:r>
      <w:r>
        <w:fldChar w:fldCharType="end"/>
      </w:r>
    </w:p>
    <w:p w14:paraId="689C6F76" w14:textId="77777777" w:rsidR="00C84377" w:rsidRDefault="00C84377" w:rsidP="00C84377">
      <w:pPr>
        <w:pStyle w:val="ListBullet"/>
        <w:tabs>
          <w:tab w:val="num" w:pos="1440"/>
        </w:tabs>
      </w:pPr>
      <w:r>
        <w:fldChar w:fldCharType="begin"/>
      </w:r>
      <w:r>
        <w:instrText xml:space="preserve"> REF _Ref210300690 \h </w:instrText>
      </w:r>
      <w:r>
        <w:fldChar w:fldCharType="separate"/>
      </w:r>
      <w:proofErr w:type="spellStart"/>
      <w:r w:rsidR="004774B6">
        <w:t>ZoneGroups</w:t>
      </w:r>
      <w:proofErr w:type="spellEnd"/>
      <w:r w:rsidR="004774B6">
        <w:t xml:space="preserve"> Table</w:t>
      </w:r>
      <w:r>
        <w:fldChar w:fldCharType="end"/>
      </w:r>
    </w:p>
    <w:p w14:paraId="546CED77" w14:textId="77777777" w:rsidR="00C84377" w:rsidRDefault="00C84377" w:rsidP="00C84377">
      <w:pPr>
        <w:pStyle w:val="ListBullet"/>
        <w:tabs>
          <w:tab w:val="num" w:pos="1440"/>
        </w:tabs>
      </w:pPr>
      <w:r>
        <w:fldChar w:fldCharType="begin"/>
      </w:r>
      <w:r>
        <w:instrText xml:space="preserve"> REF _Ref210300714 \h </w:instrText>
      </w:r>
      <w:r>
        <w:fldChar w:fldCharType="separate"/>
      </w:r>
      <w:r w:rsidR="004774B6">
        <w:t>Zones Table</w:t>
      </w:r>
      <w:r>
        <w:fldChar w:fldCharType="end"/>
      </w:r>
    </w:p>
    <w:p w14:paraId="71DEC1C6" w14:textId="77777777" w:rsidR="00C84377" w:rsidRDefault="00C84377" w:rsidP="00C84377">
      <w:pPr>
        <w:pStyle w:val="ListBullet"/>
        <w:tabs>
          <w:tab w:val="num" w:pos="1440"/>
        </w:tabs>
      </w:pPr>
      <w:r>
        <w:fldChar w:fldCharType="begin"/>
      </w:r>
      <w:r>
        <w:instrText xml:space="preserve"> REF _Ref210300737 \h </w:instrText>
      </w:r>
      <w:r>
        <w:fldChar w:fldCharType="separate"/>
      </w:r>
      <w:proofErr w:type="spellStart"/>
      <w:r w:rsidR="004774B6">
        <w:t>ZoneLists</w:t>
      </w:r>
      <w:proofErr w:type="spellEnd"/>
      <w:r w:rsidR="004774B6">
        <w:t xml:space="preserve"> Table</w:t>
      </w:r>
      <w:r>
        <w:fldChar w:fldCharType="end"/>
      </w:r>
    </w:p>
    <w:p w14:paraId="09BCB714" w14:textId="77777777" w:rsidR="00C84377" w:rsidRDefault="00C84377" w:rsidP="00C84377">
      <w:pPr>
        <w:pStyle w:val="ListBullet"/>
        <w:tabs>
          <w:tab w:val="num" w:pos="1440"/>
        </w:tabs>
        <w:rPr>
          <w:ins w:id="15" w:author="Mark Adams" w:date="2015-02-13T11:14:00Z"/>
        </w:rPr>
      </w:pPr>
      <w:r>
        <w:fldChar w:fldCharType="begin"/>
      </w:r>
      <w:r>
        <w:instrText xml:space="preserve"> REF _Ref210300759 \h </w:instrText>
      </w:r>
      <w:r>
        <w:fldChar w:fldCharType="separate"/>
      </w:r>
      <w:proofErr w:type="spellStart"/>
      <w:r w:rsidR="004774B6">
        <w:t>ZoneSizes</w:t>
      </w:r>
      <w:proofErr w:type="spellEnd"/>
      <w:r w:rsidR="004774B6">
        <w:t xml:space="preserve"> Table</w:t>
      </w:r>
      <w:r>
        <w:fldChar w:fldCharType="end"/>
      </w:r>
    </w:p>
    <w:p w14:paraId="192A1C5B" w14:textId="7F8E9304" w:rsidR="001A21F0" w:rsidRDefault="001A21F0" w:rsidP="00C84377">
      <w:pPr>
        <w:pStyle w:val="ListBullet"/>
        <w:tabs>
          <w:tab w:val="num" w:pos="1440"/>
        </w:tabs>
      </w:pPr>
      <w:proofErr w:type="spellStart"/>
      <w:ins w:id="16" w:author="Mark Adams" w:date="2015-02-13T11:14:00Z">
        <w:r>
          <w:t>ZoneInfoZoneLists</w:t>
        </w:r>
        <w:proofErr w:type="spellEnd"/>
        <w:r>
          <w:t xml:space="preserve"> Table</w:t>
        </w:r>
      </w:ins>
    </w:p>
    <w:p w14:paraId="27C82E58" w14:textId="77777777" w:rsidR="00C84377" w:rsidRDefault="00761697" w:rsidP="00C84377">
      <w:pPr>
        <w:pStyle w:val="ListBullet"/>
        <w:tabs>
          <w:tab w:val="num" w:pos="1440"/>
        </w:tabs>
      </w:pPr>
      <w:hyperlink w:anchor="_Simulations_Table_1" w:history="1">
        <w:r w:rsidR="00C84377" w:rsidRPr="00991B73">
          <w:rPr>
            <w:rStyle w:val="Hyperlink"/>
            <w:color w:val="000000"/>
            <w:u w:val="none"/>
          </w:rPr>
          <w:t>Simulations</w:t>
        </w:r>
      </w:hyperlink>
      <w:r w:rsidR="00C84377" w:rsidRPr="00991B73">
        <w:rPr>
          <w:color w:val="000000"/>
        </w:rPr>
        <w:t xml:space="preserve"> </w:t>
      </w:r>
      <w:r w:rsidR="00C84377">
        <w:t>Table</w:t>
      </w:r>
    </w:p>
    <w:p w14:paraId="45A6A2A9" w14:textId="77777777" w:rsidR="00C84377" w:rsidRDefault="00761697" w:rsidP="00C84377">
      <w:pPr>
        <w:pStyle w:val="ListBullet"/>
        <w:tabs>
          <w:tab w:val="num" w:pos="1440"/>
        </w:tabs>
      </w:pPr>
      <w:hyperlink w:anchor="_EnvironmentPeriods_Table" w:history="1">
        <w:proofErr w:type="spellStart"/>
        <w:r w:rsidR="00C84377" w:rsidRPr="002C0CB9">
          <w:rPr>
            <w:rStyle w:val="Hyperlink"/>
            <w:color w:val="000000"/>
            <w:u w:val="none"/>
          </w:rPr>
          <w:t>EnvironmentPeriods</w:t>
        </w:r>
        <w:proofErr w:type="spellEnd"/>
      </w:hyperlink>
      <w:r w:rsidR="00C84377" w:rsidRPr="002C0CB9">
        <w:rPr>
          <w:color w:val="000000"/>
        </w:rPr>
        <w:t xml:space="preserve"> </w:t>
      </w:r>
      <w:r w:rsidR="00C84377">
        <w:t>Table</w:t>
      </w:r>
    </w:p>
    <w:p w14:paraId="24BB0C2E" w14:textId="77777777" w:rsidR="00C84377" w:rsidRDefault="000A0BFB" w:rsidP="00C84377">
      <w:pPr>
        <w:pStyle w:val="ListBullet"/>
        <w:tabs>
          <w:tab w:val="num" w:pos="1440"/>
        </w:tabs>
      </w:pPr>
      <w:r>
        <w:rPr>
          <w:color w:val="000000"/>
          <w:u w:val="single"/>
        </w:rPr>
        <w:fldChar w:fldCharType="begin"/>
      </w:r>
      <w:r>
        <w:instrText xml:space="preserve"> REF _Ref273011086 \h </w:instrText>
      </w:r>
      <w:r>
        <w:rPr>
          <w:color w:val="000000"/>
          <w:u w:val="single"/>
        </w:rPr>
      </w:r>
      <w:r>
        <w:rPr>
          <w:color w:val="000000"/>
          <w:u w:val="single"/>
        </w:rPr>
        <w:fldChar w:fldCharType="separate"/>
      </w:r>
      <w:proofErr w:type="spellStart"/>
      <w:r w:rsidR="004774B6">
        <w:t>TabularData</w:t>
      </w:r>
      <w:proofErr w:type="spellEnd"/>
      <w:r w:rsidR="004774B6">
        <w:t xml:space="preserve"> Table</w:t>
      </w:r>
      <w:r>
        <w:rPr>
          <w:color w:val="000000"/>
          <w:u w:val="single"/>
        </w:rPr>
        <w:fldChar w:fldCharType="end"/>
      </w:r>
    </w:p>
    <w:p w14:paraId="36CF11EF" w14:textId="77777777" w:rsidR="00C84377" w:rsidRDefault="00761697" w:rsidP="00C84377">
      <w:pPr>
        <w:pStyle w:val="ListBullet"/>
        <w:tabs>
          <w:tab w:val="num" w:pos="1440"/>
        </w:tabs>
      </w:pPr>
      <w:hyperlink w:anchor="_Strings_Table" w:history="1">
        <w:r w:rsidR="00C84377" w:rsidRPr="002C0CB9">
          <w:rPr>
            <w:rStyle w:val="Hyperlink"/>
            <w:color w:val="000000"/>
            <w:u w:val="none"/>
          </w:rPr>
          <w:t>Strings</w:t>
        </w:r>
      </w:hyperlink>
      <w:r w:rsidR="00C84377" w:rsidRPr="002C0CB9">
        <w:rPr>
          <w:color w:val="000000"/>
        </w:rPr>
        <w:t xml:space="preserve"> </w:t>
      </w:r>
      <w:r w:rsidR="00C84377">
        <w:t>Table</w:t>
      </w:r>
    </w:p>
    <w:p w14:paraId="40EFD3C4" w14:textId="77777777" w:rsidR="00C84377" w:rsidRDefault="00761697" w:rsidP="00C84377">
      <w:pPr>
        <w:pStyle w:val="ListBullet"/>
        <w:tabs>
          <w:tab w:val="num" w:pos="1440"/>
        </w:tabs>
      </w:pPr>
      <w:hyperlink w:anchor="_StringTypes_Table" w:history="1">
        <w:proofErr w:type="spellStart"/>
        <w:r w:rsidR="00C84377" w:rsidRPr="002C0CB9">
          <w:rPr>
            <w:rStyle w:val="Hyperlink"/>
            <w:color w:val="000000"/>
            <w:u w:val="none"/>
          </w:rPr>
          <w:t>StringTypes</w:t>
        </w:r>
        <w:proofErr w:type="spellEnd"/>
      </w:hyperlink>
      <w:r w:rsidR="00C84377" w:rsidRPr="002C0CB9">
        <w:rPr>
          <w:color w:val="000000"/>
        </w:rPr>
        <w:t xml:space="preserve"> </w:t>
      </w:r>
      <w:r w:rsidR="00C84377">
        <w:t>Table</w:t>
      </w:r>
    </w:p>
    <w:p w14:paraId="4B9BED27" w14:textId="77777777" w:rsidR="00C84377" w:rsidRDefault="00761697" w:rsidP="00C84377">
      <w:pPr>
        <w:pStyle w:val="ListBullet"/>
        <w:tabs>
          <w:tab w:val="num" w:pos="1440"/>
        </w:tabs>
      </w:pPr>
      <w:hyperlink w:anchor="_TabularDataWithStrings_Table" w:history="1">
        <w:proofErr w:type="spellStart"/>
        <w:r w:rsidR="00C84377" w:rsidRPr="002C0CB9">
          <w:rPr>
            <w:rStyle w:val="Hyperlink"/>
            <w:color w:val="000000"/>
            <w:u w:val="none"/>
          </w:rPr>
          <w:t>TabularDataWithStrings</w:t>
        </w:r>
        <w:proofErr w:type="spellEnd"/>
      </w:hyperlink>
      <w:r w:rsidR="00C84377" w:rsidRPr="002C0CB9">
        <w:rPr>
          <w:color w:val="000000"/>
        </w:rPr>
        <w:t xml:space="preserve"> </w:t>
      </w:r>
      <w:r w:rsidR="00C84377">
        <w:t>Table</w:t>
      </w:r>
    </w:p>
    <w:p w14:paraId="37E5E109" w14:textId="77777777" w:rsidR="000A0BFB" w:rsidRDefault="000A0BFB" w:rsidP="00C84377">
      <w:pPr>
        <w:pStyle w:val="ListBullet"/>
        <w:tabs>
          <w:tab w:val="num" w:pos="1440"/>
        </w:tabs>
      </w:pPr>
      <w:r>
        <w:fldChar w:fldCharType="begin"/>
      </w:r>
      <w:r>
        <w:instrText xml:space="preserve"> REF _Ref273011047 \h </w:instrText>
      </w:r>
      <w:r>
        <w:fldChar w:fldCharType="separate"/>
      </w:r>
      <w:r w:rsidR="004774B6">
        <w:t>Errors Table</w:t>
      </w:r>
      <w:r>
        <w:fldChar w:fldCharType="end"/>
      </w:r>
    </w:p>
    <w:p w14:paraId="08F6F761" w14:textId="77777777" w:rsidR="00C84377" w:rsidRDefault="00C84377" w:rsidP="00C84377">
      <w:pPr>
        <w:pStyle w:val="BodyText"/>
      </w:pPr>
      <w:r>
        <w:t>A short discussion of contents of each of the above SQL tables is given in the sections that follow.</w:t>
      </w:r>
    </w:p>
    <w:p w14:paraId="057D074E" w14:textId="7AB40596" w:rsidR="00C84377" w:rsidRDefault="00C84377" w:rsidP="00C84377">
      <w:pPr>
        <w:pStyle w:val="Heading3"/>
      </w:pPr>
      <w:bookmarkStart w:id="17" w:name="_Toc241642989"/>
      <w:bookmarkStart w:id="18" w:name="_Toc285290930"/>
      <w:r>
        <w:t xml:space="preserve">Report </w:t>
      </w:r>
      <w:del w:id="19" w:author="Mark Adams" w:date="2015-02-13T10:36:00Z">
        <w:r w:rsidDel="00D579AF">
          <w:delText xml:space="preserve">Variable </w:delText>
        </w:r>
      </w:del>
      <w:r>
        <w:t>Data</w:t>
      </w:r>
      <w:bookmarkEnd w:id="17"/>
      <w:bookmarkEnd w:id="18"/>
    </w:p>
    <w:p w14:paraId="288DDE41" w14:textId="5100A5FB" w:rsidR="00C84377" w:rsidRPr="004765FA" w:rsidRDefault="00C84377" w:rsidP="00C84377">
      <w:pPr>
        <w:pStyle w:val="BodyText"/>
      </w:pPr>
      <w:r>
        <w:t xml:space="preserve">Data in the following four tables </w:t>
      </w:r>
      <w:del w:id="20" w:author="Mark Adams" w:date="2015-02-13T10:54:00Z">
        <w:r w:rsidDel="00BC4729">
          <w:delText xml:space="preserve">is </w:delText>
        </w:r>
      </w:del>
      <w:ins w:id="21" w:author="Mark Adams" w:date="2015-02-13T10:54:00Z">
        <w:r w:rsidR="00BC4729">
          <w:t xml:space="preserve">are </w:t>
        </w:r>
      </w:ins>
      <w:r>
        <w:t xml:space="preserve">also found in </w:t>
      </w:r>
      <w:proofErr w:type="spellStart"/>
      <w:r>
        <w:t>EnergyPlus</w:t>
      </w:r>
      <w:proofErr w:type="spellEnd"/>
      <w:r>
        <w:t xml:space="preserve">’ standard output file (i.e., </w:t>
      </w:r>
      <w:proofErr w:type="spellStart"/>
      <w:r>
        <w:t>eplusout.eso</w:t>
      </w:r>
      <w:proofErr w:type="spellEnd"/>
      <w:r>
        <w:t xml:space="preserve"> – see that section for more information)</w:t>
      </w:r>
      <w:ins w:id="22" w:author="Mark Adams" w:date="2015-02-13T10:54:00Z">
        <w:r w:rsidR="00BC4729">
          <w:t xml:space="preserve"> or in </w:t>
        </w:r>
      </w:ins>
      <w:del w:id="23" w:author="Mark Adams" w:date="2015-02-13T10:54:00Z">
        <w:r w:rsidDel="00BC4729">
          <w:delText>.</w:delText>
        </w:r>
      </w:del>
      <w:proofErr w:type="spellStart"/>
      <w:ins w:id="24" w:author="Mark Adams" w:date="2015-02-13T10:54:00Z">
        <w:r w:rsidR="00BC4729">
          <w:t>EnergyPlus</w:t>
        </w:r>
        <w:proofErr w:type="spellEnd"/>
        <w:r w:rsidR="00BC4729">
          <w:t xml:space="preserve">’ </w:t>
        </w:r>
        <w:proofErr w:type="spellStart"/>
        <w:r w:rsidR="00BC4729">
          <w:t>eplusout.mtr</w:t>
        </w:r>
        <w:proofErr w:type="spellEnd"/>
        <w:r w:rsidR="00BC4729">
          <w:t xml:space="preserve"> (i.e., meter) output file.</w:t>
        </w:r>
      </w:ins>
      <w:r>
        <w:t xml:space="preserve"> As with the standard output file, the “Report Variable” and “Report Meter” commands control the data in these tables.</w:t>
      </w:r>
    </w:p>
    <w:p w14:paraId="65942FD0" w14:textId="67473CB5" w:rsidR="00C84377" w:rsidRDefault="00C84377" w:rsidP="00C84377">
      <w:pPr>
        <w:pStyle w:val="Heading4"/>
      </w:pPr>
      <w:bookmarkStart w:id="25" w:name="_Ref210300539"/>
      <w:proofErr w:type="spellStart"/>
      <w:r>
        <w:t>Report</w:t>
      </w:r>
      <w:del w:id="26" w:author="Mark Adams" w:date="2015-02-13T10:36:00Z">
        <w:r w:rsidDel="00D579AF">
          <w:delText>Variable</w:delText>
        </w:r>
      </w:del>
      <w:r>
        <w:t>DataDictionary</w:t>
      </w:r>
      <w:proofErr w:type="spellEnd"/>
      <w:r>
        <w:t xml:space="preserve"> Table</w:t>
      </w:r>
      <w:bookmarkEnd w:id="25"/>
    </w:p>
    <w:p w14:paraId="00FB345B" w14:textId="5437CF76" w:rsidR="00C84377" w:rsidRDefault="00C84377" w:rsidP="00C84377">
      <w:pPr>
        <w:pStyle w:val="BodyText"/>
      </w:pPr>
      <w:r>
        <w:t xml:space="preserve">The </w:t>
      </w:r>
      <w:proofErr w:type="spellStart"/>
      <w:r>
        <w:t>Report</w:t>
      </w:r>
      <w:del w:id="27" w:author="Mark Adams" w:date="2015-02-13T10:36:00Z">
        <w:r w:rsidDel="00D579AF">
          <w:delText>Variable</w:delText>
        </w:r>
      </w:del>
      <w:r>
        <w:t>Data</w:t>
      </w:r>
      <w:r w:rsidRPr="008E136C">
        <w:t>Dictionary</w:t>
      </w:r>
      <w:proofErr w:type="spellEnd"/>
      <w:r>
        <w:t xml:space="preserve"> table provides the equivalent of the dictionary portion of the ESO file (i.e., the first section of the .</w:t>
      </w:r>
      <w:proofErr w:type="spellStart"/>
      <w:r>
        <w:t>eso</w:t>
      </w:r>
      <w:proofErr w:type="spellEnd"/>
      <w:r>
        <w:t xml:space="preserve"> file)</w:t>
      </w:r>
      <w:ins w:id="28" w:author="Mark Adams" w:date="2015-02-13T10:43:00Z">
        <w:r w:rsidR="00D579AF">
          <w:t xml:space="preserve"> or </w:t>
        </w:r>
      </w:ins>
      <w:proofErr w:type="spellStart"/>
      <w:ins w:id="29" w:author="Mark Adams" w:date="2015-02-13T10:44:00Z">
        <w:r w:rsidR="00D579AF">
          <w:t>eplusout.mtr</w:t>
        </w:r>
      </w:ins>
      <w:proofErr w:type="spellEnd"/>
      <w:r>
        <w:t>. Please see the Report Variable section of the Input-Output Reference for more information.</w:t>
      </w:r>
      <w:ins w:id="30" w:author="Mark Adams" w:date="2015-02-13T10:54:00Z">
        <w:r w:rsidR="00BC4729">
          <w:t xml:space="preserve"> Like in the </w:t>
        </w:r>
        <w:proofErr w:type="spellStart"/>
        <w:r w:rsidR="00BC4729">
          <w:t>eplusout.mtr</w:t>
        </w:r>
        <w:proofErr w:type="spellEnd"/>
        <w:r w:rsidR="00BC4729">
          <w:t xml:space="preserve"> file (see the </w:t>
        </w:r>
        <w:proofErr w:type="spellStart"/>
        <w:r w:rsidR="00BC4729">
          <w:t>eplusout.mtr</w:t>
        </w:r>
        <w:proofErr w:type="spellEnd"/>
        <w:r w:rsidR="00BC4729">
          <w:t xml:space="preserve"> section), only data requested by “Report Meter” commands </w:t>
        </w:r>
      </w:ins>
      <w:ins w:id="31" w:author="Mark Adams" w:date="2015-02-13T10:55:00Z">
        <w:r w:rsidR="00BC4729">
          <w:t xml:space="preserve">will set </w:t>
        </w:r>
        <w:proofErr w:type="spellStart"/>
        <w:r w:rsidR="00BC4729">
          <w:t>IsMeter</w:t>
        </w:r>
        <w:proofErr w:type="spellEnd"/>
        <w:r w:rsidR="00BC4729">
          <w:t xml:space="preserve"> to 1 or True.</w:t>
        </w:r>
      </w:ins>
    </w:p>
    <w:p w14:paraId="401428DA" w14:textId="77777777" w:rsidR="00C84377" w:rsidRDefault="00C84377" w:rsidP="00C84377">
      <w:pPr>
        <w:pStyle w:val="Caption"/>
      </w:pPr>
      <w:bookmarkStart w:id="32" w:name="_Toc241642990"/>
      <w:proofErr w:type="gramStart"/>
      <w:r>
        <w:t xml:space="preserve">Table </w:t>
      </w:r>
      <w:r w:rsidR="00761697">
        <w:fldChar w:fldCharType="begin"/>
      </w:r>
      <w:r w:rsidR="00761697">
        <w:instrText xml:space="preserve"> SEQ Table \* ARABIC </w:instrText>
      </w:r>
      <w:r w:rsidR="00761697">
        <w:fldChar w:fldCharType="separate"/>
      </w:r>
      <w:r w:rsidR="004774B6">
        <w:rPr>
          <w:noProof/>
        </w:rPr>
        <w:t>7</w:t>
      </w:r>
      <w:r w:rsidR="00761697">
        <w:rPr>
          <w:noProof/>
        </w:rPr>
        <w:fldChar w:fldCharType="end"/>
      </w:r>
      <w:r>
        <w:t>.</w:t>
      </w:r>
      <w:proofErr w:type="gramEnd"/>
      <w:r>
        <w:t xml:space="preserve"> SQL </w:t>
      </w:r>
      <w:proofErr w:type="spellStart"/>
      <w:r>
        <w:t>Report</w:t>
      </w:r>
      <w:del w:id="33" w:author="Mark Adams" w:date="2015-02-13T10:37:00Z">
        <w:r w:rsidDel="00D579AF">
          <w:delText>Va</w:delText>
        </w:r>
      </w:del>
      <w:del w:id="34" w:author="Mark Adams" w:date="2015-02-13T10:36:00Z">
        <w:r w:rsidDel="00D579AF">
          <w:delText>riable</w:delText>
        </w:r>
      </w:del>
      <w:r>
        <w:t>DataDictionary</w:t>
      </w:r>
      <w:proofErr w:type="spellEnd"/>
      <w:r>
        <w:t xml:space="preserve"> Contents</w:t>
      </w:r>
      <w:bookmarkEnd w:id="3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5E0" w:firstRow="1" w:lastRow="1" w:firstColumn="1" w:lastColumn="1" w:noHBand="0" w:noVBand="1"/>
      </w:tblPr>
      <w:tblGrid>
        <w:gridCol w:w="3352"/>
        <w:gridCol w:w="1128"/>
        <w:gridCol w:w="3352"/>
        <w:gridCol w:w="1605"/>
      </w:tblGrid>
      <w:tr w:rsidR="00C84377" w:rsidRPr="004C6BCB" w14:paraId="578702F0" w14:textId="77777777" w:rsidTr="00814E80">
        <w:trPr>
          <w:cantSplit/>
        </w:trPr>
        <w:tc>
          <w:tcPr>
            <w:tcW w:w="3351" w:type="dxa"/>
            <w:shd w:val="solid" w:color="000000" w:fill="FFFFFF"/>
          </w:tcPr>
          <w:p w14:paraId="607009F6" w14:textId="77777777" w:rsidR="00C84377" w:rsidRPr="004B689A" w:rsidRDefault="00C84377" w:rsidP="00C84377">
            <w:pPr>
              <w:pStyle w:val="TableHeader"/>
            </w:pPr>
            <w:r w:rsidRPr="004B689A">
              <w:t>Field Name</w:t>
            </w:r>
          </w:p>
        </w:tc>
        <w:tc>
          <w:tcPr>
            <w:tcW w:w="1128" w:type="dxa"/>
            <w:shd w:val="solid" w:color="000000" w:fill="FFFFFF"/>
          </w:tcPr>
          <w:p w14:paraId="453B14B5" w14:textId="77777777" w:rsidR="00C84377" w:rsidRPr="004B689A" w:rsidRDefault="00C84377" w:rsidP="00C84377">
            <w:pPr>
              <w:pStyle w:val="TableHeader"/>
            </w:pPr>
            <w:r w:rsidRPr="004B689A">
              <w:t>Field Type</w:t>
            </w:r>
          </w:p>
        </w:tc>
        <w:tc>
          <w:tcPr>
            <w:tcW w:w="3351" w:type="dxa"/>
            <w:shd w:val="solid" w:color="000000" w:fill="FFFFFF"/>
          </w:tcPr>
          <w:p w14:paraId="069644A4" w14:textId="77777777" w:rsidR="00C84377" w:rsidRPr="004B689A" w:rsidRDefault="00C84377" w:rsidP="00C84377">
            <w:pPr>
              <w:pStyle w:val="TableHeader"/>
            </w:pPr>
            <w:r w:rsidRPr="004B689A">
              <w:t>Description</w:t>
            </w:r>
          </w:p>
        </w:tc>
        <w:tc>
          <w:tcPr>
            <w:tcW w:w="1605" w:type="dxa"/>
            <w:shd w:val="solid" w:color="000000" w:fill="FFFFFF"/>
          </w:tcPr>
          <w:p w14:paraId="4DD3F5BC" w14:textId="77777777" w:rsidR="00C84377" w:rsidRPr="004B689A" w:rsidRDefault="00C84377" w:rsidP="00C84377">
            <w:pPr>
              <w:pStyle w:val="TableHeader"/>
            </w:pPr>
            <w:r>
              <w:t>Enumeration</w:t>
            </w:r>
          </w:p>
        </w:tc>
      </w:tr>
      <w:tr w:rsidR="00C84377" w:rsidRPr="004C6BCB" w14:paraId="634D0B89" w14:textId="77777777" w:rsidTr="00814E80">
        <w:trPr>
          <w:cantSplit/>
        </w:trPr>
        <w:tc>
          <w:tcPr>
            <w:tcW w:w="3351" w:type="dxa"/>
            <w:shd w:val="clear" w:color="auto" w:fill="auto"/>
          </w:tcPr>
          <w:p w14:paraId="7188A2A0" w14:textId="0804353A" w:rsidR="00C84377" w:rsidRPr="00DD22DB" w:rsidRDefault="00C84377" w:rsidP="00D579AF">
            <w:pPr>
              <w:pStyle w:val="TableText"/>
            </w:pPr>
            <w:proofErr w:type="spellStart"/>
            <w:r>
              <w:t>Report</w:t>
            </w:r>
            <w:del w:id="35" w:author="Mark Adams" w:date="2015-02-13T10:37:00Z">
              <w:r w:rsidDel="00D579AF">
                <w:delText>Variable</w:delText>
              </w:r>
            </w:del>
            <w:r>
              <w:t>DataDictionary</w:t>
            </w:r>
            <w:r w:rsidRPr="00DD22DB">
              <w:t>Index</w:t>
            </w:r>
            <w:proofErr w:type="spellEnd"/>
          </w:p>
        </w:tc>
        <w:tc>
          <w:tcPr>
            <w:tcW w:w="1128" w:type="dxa"/>
            <w:shd w:val="clear" w:color="auto" w:fill="auto"/>
          </w:tcPr>
          <w:p w14:paraId="21D3D47B" w14:textId="77777777" w:rsidR="00C84377" w:rsidRPr="00DD22DB" w:rsidRDefault="00C84377" w:rsidP="00C84377">
            <w:pPr>
              <w:pStyle w:val="TableText"/>
            </w:pPr>
            <w:r w:rsidRPr="00DD22DB">
              <w:t>INTEGER PRIMARY KEY</w:t>
            </w:r>
          </w:p>
        </w:tc>
        <w:tc>
          <w:tcPr>
            <w:tcW w:w="3351" w:type="dxa"/>
            <w:shd w:val="clear" w:color="auto" w:fill="auto"/>
          </w:tcPr>
          <w:p w14:paraId="568B2C01" w14:textId="0AA21002" w:rsidR="00C84377" w:rsidRPr="00DD22DB" w:rsidRDefault="00C84377" w:rsidP="00D579AF">
            <w:pPr>
              <w:pStyle w:val="TableText"/>
            </w:pPr>
            <w:r w:rsidRPr="00DD22DB">
              <w:t xml:space="preserve">The </w:t>
            </w:r>
            <w:proofErr w:type="spellStart"/>
            <w:r>
              <w:t>Report</w:t>
            </w:r>
            <w:del w:id="36" w:author="Mark Adams" w:date="2015-02-13T10:37:00Z">
              <w:r w:rsidDel="00D579AF">
                <w:delText>Variable</w:delText>
              </w:r>
            </w:del>
            <w:r>
              <w:t>DataDictionary</w:t>
            </w:r>
            <w:r w:rsidRPr="00DD22DB">
              <w:t>Index</w:t>
            </w:r>
            <w:proofErr w:type="spellEnd"/>
            <w:r w:rsidDel="00403F77">
              <w:t xml:space="preserve"> </w:t>
            </w:r>
            <w:r w:rsidRPr="00DD22DB">
              <w:t xml:space="preserve">links the dictionary data to the </w:t>
            </w:r>
            <w:r>
              <w:t>variable</w:t>
            </w:r>
            <w:r w:rsidRPr="00DD22DB">
              <w:t xml:space="preserve"> data (see </w:t>
            </w:r>
            <w:proofErr w:type="spellStart"/>
            <w:r>
              <w:t>Report</w:t>
            </w:r>
            <w:del w:id="37" w:author="Mark Adams" w:date="2015-02-13T10:37:00Z">
              <w:r w:rsidDel="00D579AF">
                <w:delText>Variable</w:delText>
              </w:r>
            </w:del>
            <w:r>
              <w:t>Data</w:t>
            </w:r>
            <w:proofErr w:type="spellEnd"/>
            <w:r w:rsidRPr="00DD22DB">
              <w:t xml:space="preserve"> table)</w:t>
            </w:r>
          </w:p>
        </w:tc>
        <w:tc>
          <w:tcPr>
            <w:tcW w:w="1605" w:type="dxa"/>
          </w:tcPr>
          <w:p w14:paraId="3423FA7B" w14:textId="77777777" w:rsidR="00C84377" w:rsidRPr="00DD22DB" w:rsidRDefault="00C84377" w:rsidP="00C84377">
            <w:pPr>
              <w:pStyle w:val="TableText"/>
            </w:pPr>
          </w:p>
        </w:tc>
      </w:tr>
      <w:tr w:rsidR="00D579AF" w:rsidRPr="004C6BCB" w14:paraId="4B477140" w14:textId="77777777" w:rsidTr="00814E80">
        <w:trPr>
          <w:cantSplit/>
          <w:ins w:id="38" w:author="Mark Adams" w:date="2015-02-13T10:38:00Z"/>
        </w:trPr>
        <w:tc>
          <w:tcPr>
            <w:tcW w:w="3351" w:type="dxa"/>
            <w:shd w:val="clear" w:color="auto" w:fill="auto"/>
          </w:tcPr>
          <w:p w14:paraId="6C58F710" w14:textId="0ED078C6" w:rsidR="00D579AF" w:rsidRDefault="00D579AF" w:rsidP="00C84377">
            <w:pPr>
              <w:pStyle w:val="TableText"/>
              <w:rPr>
                <w:ins w:id="39" w:author="Mark Adams" w:date="2015-02-13T10:38:00Z"/>
              </w:rPr>
            </w:pPr>
            <w:proofErr w:type="spellStart"/>
            <w:ins w:id="40" w:author="Mark Adams" w:date="2015-02-13T10:38:00Z">
              <w:r>
                <w:t>IsMeter</w:t>
              </w:r>
              <w:proofErr w:type="spellEnd"/>
            </w:ins>
          </w:p>
        </w:tc>
        <w:tc>
          <w:tcPr>
            <w:tcW w:w="1128" w:type="dxa"/>
            <w:shd w:val="clear" w:color="auto" w:fill="auto"/>
          </w:tcPr>
          <w:p w14:paraId="2C0B1567" w14:textId="6EB5F335" w:rsidR="00D579AF" w:rsidRDefault="00D579AF" w:rsidP="00C84377">
            <w:pPr>
              <w:pStyle w:val="TableText"/>
              <w:rPr>
                <w:ins w:id="41" w:author="Mark Adams" w:date="2015-02-13T10:38:00Z"/>
              </w:rPr>
            </w:pPr>
            <w:ins w:id="42" w:author="Mark Adams" w:date="2015-02-13T10:38:00Z">
              <w:r>
                <w:t>INTEGER</w:t>
              </w:r>
            </w:ins>
          </w:p>
        </w:tc>
        <w:tc>
          <w:tcPr>
            <w:tcW w:w="3351" w:type="dxa"/>
            <w:shd w:val="clear" w:color="auto" w:fill="auto"/>
          </w:tcPr>
          <w:p w14:paraId="4040DC2C" w14:textId="0F85B30E" w:rsidR="00D579AF" w:rsidRDefault="00D579AF" w:rsidP="00D579AF">
            <w:pPr>
              <w:pStyle w:val="TableText"/>
              <w:rPr>
                <w:ins w:id="43" w:author="Mark Adams" w:date="2015-02-13T10:38:00Z"/>
              </w:rPr>
            </w:pPr>
            <w:ins w:id="44" w:author="Mark Adams" w:date="2015-02-13T10:39:00Z">
              <w:r>
                <w:t xml:space="preserve">Boolean flag whether dictionary data is </w:t>
              </w:r>
            </w:ins>
            <w:ins w:id="45" w:author="Mark Adams" w:date="2015-02-13T10:42:00Z">
              <w:r>
                <w:t>report</w:t>
              </w:r>
            </w:ins>
            <w:ins w:id="46" w:author="Mark Adams" w:date="2015-02-13T10:39:00Z">
              <w:r>
                <w:t xml:space="preserve"> or meter data</w:t>
              </w:r>
            </w:ins>
          </w:p>
        </w:tc>
        <w:tc>
          <w:tcPr>
            <w:tcW w:w="1605" w:type="dxa"/>
          </w:tcPr>
          <w:p w14:paraId="198C6BCE" w14:textId="77777777" w:rsidR="00D579AF" w:rsidRDefault="00D579AF" w:rsidP="00C84377">
            <w:pPr>
              <w:pStyle w:val="TableText"/>
              <w:rPr>
                <w:ins w:id="47" w:author="Mark Adams" w:date="2015-02-13T10:39:00Z"/>
              </w:rPr>
            </w:pPr>
            <w:ins w:id="48" w:author="Mark Adams" w:date="2015-02-13T10:39:00Z">
              <w:r>
                <w:t>0</w:t>
              </w:r>
            </w:ins>
          </w:p>
          <w:p w14:paraId="134B4FF7" w14:textId="5E5C577D" w:rsidR="00D579AF" w:rsidRDefault="00D579AF" w:rsidP="00C84377">
            <w:pPr>
              <w:pStyle w:val="TableText"/>
              <w:rPr>
                <w:ins w:id="49" w:author="Mark Adams" w:date="2015-02-13T10:38:00Z"/>
              </w:rPr>
            </w:pPr>
            <w:ins w:id="50" w:author="Mark Adams" w:date="2015-02-13T10:39:00Z">
              <w:r>
                <w:t>1</w:t>
              </w:r>
            </w:ins>
          </w:p>
        </w:tc>
      </w:tr>
      <w:tr w:rsidR="00C84377" w:rsidRPr="004C6BCB" w14:paraId="6867A5C5" w14:textId="77777777" w:rsidTr="00814E80">
        <w:trPr>
          <w:cantSplit/>
        </w:trPr>
        <w:tc>
          <w:tcPr>
            <w:tcW w:w="3351" w:type="dxa"/>
            <w:shd w:val="clear" w:color="auto" w:fill="auto"/>
          </w:tcPr>
          <w:p w14:paraId="1DC07238" w14:textId="3E6C5DEE" w:rsidR="00C84377" w:rsidRPr="00DD22DB" w:rsidRDefault="00C84377" w:rsidP="00C84377">
            <w:pPr>
              <w:pStyle w:val="TableText"/>
            </w:pPr>
            <w:del w:id="51" w:author="Mark Adams" w:date="2015-02-13T10:40:00Z">
              <w:r w:rsidDel="00D579AF">
                <w:delText>Variable</w:delText>
              </w:r>
            </w:del>
            <w:r>
              <w:t>Type</w:t>
            </w:r>
          </w:p>
        </w:tc>
        <w:tc>
          <w:tcPr>
            <w:tcW w:w="1128" w:type="dxa"/>
            <w:shd w:val="clear" w:color="auto" w:fill="auto"/>
          </w:tcPr>
          <w:p w14:paraId="7AEA93F3" w14:textId="77777777" w:rsidR="00C84377" w:rsidRPr="00DD22DB" w:rsidRDefault="00C84377" w:rsidP="00C84377">
            <w:pPr>
              <w:pStyle w:val="TableText"/>
            </w:pPr>
            <w:r>
              <w:t>TEXT</w:t>
            </w:r>
          </w:p>
        </w:tc>
        <w:tc>
          <w:tcPr>
            <w:tcW w:w="3351" w:type="dxa"/>
            <w:shd w:val="clear" w:color="auto" w:fill="auto"/>
          </w:tcPr>
          <w:p w14:paraId="143AC7AB" w14:textId="71E13F1F" w:rsidR="00C84377" w:rsidRPr="00DD22DB" w:rsidRDefault="00C84377" w:rsidP="00D579AF">
            <w:pPr>
              <w:pStyle w:val="TableText"/>
            </w:pPr>
            <w:r>
              <w:t xml:space="preserve">Nature of data type with respect to state, (e.g. average or sum type of </w:t>
            </w:r>
            <w:del w:id="52" w:author="Mark Adams" w:date="2015-02-13T10:40:00Z">
              <w:r w:rsidDel="00D579AF">
                <w:delText>variable</w:delText>
              </w:r>
            </w:del>
            <w:ins w:id="53" w:author="Mark Adams" w:date="2015-02-13T10:40:00Z">
              <w:r w:rsidR="00D579AF">
                <w:t>data</w:t>
              </w:r>
            </w:ins>
            <w:r>
              <w:t>).</w:t>
            </w:r>
          </w:p>
        </w:tc>
        <w:tc>
          <w:tcPr>
            <w:tcW w:w="1605" w:type="dxa"/>
          </w:tcPr>
          <w:p w14:paraId="2E0A9E4C" w14:textId="77777777" w:rsidR="00C84377" w:rsidRDefault="00C84377" w:rsidP="00C84377">
            <w:pPr>
              <w:pStyle w:val="TableText"/>
            </w:pPr>
            <w:r>
              <w:t xml:space="preserve">“Sum” </w:t>
            </w:r>
            <w:r>
              <w:br/>
              <w:t>“</w:t>
            </w:r>
            <w:proofErr w:type="spellStart"/>
            <w:r>
              <w:t>Avg</w:t>
            </w:r>
            <w:proofErr w:type="spellEnd"/>
            <w:r>
              <w:t xml:space="preserve">” </w:t>
            </w:r>
          </w:p>
        </w:tc>
      </w:tr>
      <w:tr w:rsidR="00C84377" w:rsidRPr="004C6BCB" w14:paraId="30E2D492" w14:textId="77777777" w:rsidTr="00814E80">
        <w:trPr>
          <w:cantSplit/>
        </w:trPr>
        <w:tc>
          <w:tcPr>
            <w:tcW w:w="3351" w:type="dxa"/>
            <w:shd w:val="clear" w:color="auto" w:fill="auto"/>
          </w:tcPr>
          <w:p w14:paraId="6B4F6070" w14:textId="77777777" w:rsidR="00C84377" w:rsidRPr="00DD22DB" w:rsidRDefault="00C84377" w:rsidP="00C84377">
            <w:pPr>
              <w:pStyle w:val="TableText"/>
            </w:pPr>
            <w:proofErr w:type="spellStart"/>
            <w:r>
              <w:t>I</w:t>
            </w:r>
            <w:r w:rsidRPr="00DD22DB">
              <w:t>ndex</w:t>
            </w:r>
            <w:r>
              <w:t>Group</w:t>
            </w:r>
            <w:proofErr w:type="spellEnd"/>
          </w:p>
        </w:tc>
        <w:tc>
          <w:tcPr>
            <w:tcW w:w="1128" w:type="dxa"/>
            <w:shd w:val="clear" w:color="auto" w:fill="auto"/>
          </w:tcPr>
          <w:p w14:paraId="5F339BC7" w14:textId="77777777" w:rsidR="00C84377" w:rsidRPr="00DD22DB" w:rsidRDefault="00C84377" w:rsidP="00C84377">
            <w:pPr>
              <w:pStyle w:val="TableText"/>
            </w:pPr>
            <w:r>
              <w:t>TEXT</w:t>
            </w:r>
          </w:p>
        </w:tc>
        <w:tc>
          <w:tcPr>
            <w:tcW w:w="3351" w:type="dxa"/>
            <w:shd w:val="clear" w:color="auto" w:fill="auto"/>
          </w:tcPr>
          <w:p w14:paraId="59EBFB21" w14:textId="77777777" w:rsidR="00C84377" w:rsidRPr="003F5AE5" w:rsidRDefault="00C84377" w:rsidP="00C84377">
            <w:pPr>
              <w:pStyle w:val="TableText"/>
            </w:pPr>
            <w:r w:rsidRPr="003F5AE5">
              <w:t>The reporting group (e.g., Zone, Plant, etc.)</w:t>
            </w:r>
          </w:p>
        </w:tc>
        <w:tc>
          <w:tcPr>
            <w:tcW w:w="1605" w:type="dxa"/>
          </w:tcPr>
          <w:p w14:paraId="4D0E1906" w14:textId="77777777" w:rsidR="00C84377" w:rsidRPr="003F5AE5" w:rsidRDefault="00C84377" w:rsidP="00C84377">
            <w:pPr>
              <w:pStyle w:val="TableText"/>
            </w:pPr>
          </w:p>
        </w:tc>
      </w:tr>
      <w:tr w:rsidR="00C84377" w:rsidRPr="004C6BCB" w14:paraId="042A64D0" w14:textId="77777777" w:rsidTr="00814E80">
        <w:trPr>
          <w:cantSplit/>
        </w:trPr>
        <w:tc>
          <w:tcPr>
            <w:tcW w:w="3351" w:type="dxa"/>
            <w:shd w:val="clear" w:color="auto" w:fill="auto"/>
          </w:tcPr>
          <w:p w14:paraId="0901B345" w14:textId="77777777" w:rsidR="00C84377" w:rsidRPr="00DD22DB" w:rsidRDefault="00C84377" w:rsidP="00C84377">
            <w:pPr>
              <w:pStyle w:val="TableText"/>
            </w:pPr>
            <w:proofErr w:type="spellStart"/>
            <w:r>
              <w:t>TimestepType</w:t>
            </w:r>
            <w:proofErr w:type="spellEnd"/>
          </w:p>
        </w:tc>
        <w:tc>
          <w:tcPr>
            <w:tcW w:w="1128" w:type="dxa"/>
            <w:shd w:val="clear" w:color="auto" w:fill="auto"/>
          </w:tcPr>
          <w:p w14:paraId="21470375" w14:textId="77777777" w:rsidR="00C84377" w:rsidRPr="00DD22DB" w:rsidRDefault="00C84377" w:rsidP="00C84377">
            <w:pPr>
              <w:pStyle w:val="TableText"/>
            </w:pPr>
            <w:r>
              <w:t>TEXT</w:t>
            </w:r>
          </w:p>
        </w:tc>
        <w:tc>
          <w:tcPr>
            <w:tcW w:w="3351" w:type="dxa"/>
            <w:shd w:val="clear" w:color="auto" w:fill="auto"/>
          </w:tcPr>
          <w:p w14:paraId="3C5C6B7B" w14:textId="77777777" w:rsidR="00C84377" w:rsidRPr="00DD22DB" w:rsidRDefault="00C84377" w:rsidP="00C84377">
            <w:pPr>
              <w:pStyle w:val="TableText"/>
            </w:pPr>
            <w:r>
              <w:t xml:space="preserve">Type of </w:t>
            </w:r>
            <w:proofErr w:type="spellStart"/>
            <w:r>
              <w:t>timestep</w:t>
            </w:r>
            <w:proofErr w:type="spellEnd"/>
            <w:r>
              <w:t xml:space="preserve"> for data </w:t>
            </w:r>
          </w:p>
        </w:tc>
        <w:tc>
          <w:tcPr>
            <w:tcW w:w="1605" w:type="dxa"/>
          </w:tcPr>
          <w:p w14:paraId="40942E91" w14:textId="77777777" w:rsidR="00C84377" w:rsidRDefault="00C84377" w:rsidP="00C84377">
            <w:pPr>
              <w:pStyle w:val="TableText"/>
            </w:pPr>
            <w:r>
              <w:t>“Zone”</w:t>
            </w:r>
          </w:p>
          <w:p w14:paraId="0FCB4533" w14:textId="77777777" w:rsidR="00C84377" w:rsidRDefault="00C84377" w:rsidP="00C84377">
            <w:pPr>
              <w:pStyle w:val="TableText"/>
            </w:pPr>
            <w:r>
              <w:t>“HVAC System”</w:t>
            </w:r>
          </w:p>
        </w:tc>
      </w:tr>
      <w:tr w:rsidR="00C84377" w:rsidRPr="004C6BCB" w14:paraId="270B443F" w14:textId="77777777" w:rsidTr="00814E80">
        <w:trPr>
          <w:cantSplit/>
        </w:trPr>
        <w:tc>
          <w:tcPr>
            <w:tcW w:w="3351" w:type="dxa"/>
            <w:shd w:val="clear" w:color="auto" w:fill="auto"/>
          </w:tcPr>
          <w:p w14:paraId="696A2446" w14:textId="77777777" w:rsidR="00C84377" w:rsidRPr="00DD22DB" w:rsidRDefault="00C84377" w:rsidP="00C84377">
            <w:pPr>
              <w:pStyle w:val="TableText"/>
            </w:pPr>
            <w:proofErr w:type="spellStart"/>
            <w:r>
              <w:t>K</w:t>
            </w:r>
            <w:r w:rsidRPr="00DD22DB">
              <w:t>eyValue</w:t>
            </w:r>
            <w:proofErr w:type="spellEnd"/>
          </w:p>
        </w:tc>
        <w:tc>
          <w:tcPr>
            <w:tcW w:w="1128" w:type="dxa"/>
            <w:shd w:val="clear" w:color="auto" w:fill="auto"/>
          </w:tcPr>
          <w:p w14:paraId="27FE91C9" w14:textId="77777777" w:rsidR="00C84377" w:rsidRPr="00DD22DB" w:rsidRDefault="00C84377" w:rsidP="00C84377">
            <w:pPr>
              <w:pStyle w:val="TableText"/>
            </w:pPr>
            <w:r w:rsidRPr="00DD22DB">
              <w:t>TEXT</w:t>
            </w:r>
          </w:p>
        </w:tc>
        <w:tc>
          <w:tcPr>
            <w:tcW w:w="3351" w:type="dxa"/>
            <w:shd w:val="clear" w:color="auto" w:fill="auto"/>
          </w:tcPr>
          <w:p w14:paraId="6C2B8543" w14:textId="77777777" w:rsidR="00C84377" w:rsidRPr="00DD22DB" w:rsidRDefault="00C84377" w:rsidP="00C84377">
            <w:pPr>
              <w:pStyle w:val="TableText"/>
            </w:pPr>
            <w:r w:rsidRPr="00DD22DB">
              <w:t>The identifying “key name” for the data</w:t>
            </w:r>
          </w:p>
        </w:tc>
        <w:tc>
          <w:tcPr>
            <w:tcW w:w="1605" w:type="dxa"/>
          </w:tcPr>
          <w:p w14:paraId="5CA452D9" w14:textId="77777777" w:rsidR="00C84377" w:rsidRPr="00DD22DB" w:rsidRDefault="00C84377" w:rsidP="00C84377">
            <w:pPr>
              <w:pStyle w:val="TableText"/>
            </w:pPr>
          </w:p>
        </w:tc>
      </w:tr>
      <w:tr w:rsidR="00C84377" w:rsidRPr="004C6BCB" w14:paraId="06C06393" w14:textId="77777777" w:rsidTr="00814E80">
        <w:trPr>
          <w:cantSplit/>
        </w:trPr>
        <w:tc>
          <w:tcPr>
            <w:tcW w:w="3351" w:type="dxa"/>
            <w:shd w:val="clear" w:color="auto" w:fill="auto"/>
          </w:tcPr>
          <w:p w14:paraId="7645F090" w14:textId="77777777" w:rsidR="00C84377" w:rsidRPr="004C6BCB" w:rsidRDefault="00C84377" w:rsidP="00C84377">
            <w:pPr>
              <w:pStyle w:val="TableText"/>
            </w:pPr>
            <w:del w:id="54" w:author="Mark Adams" w:date="2015-02-13T10:40:00Z">
              <w:r w:rsidDel="00D579AF">
                <w:delText>Variable</w:delText>
              </w:r>
            </w:del>
            <w:r>
              <w:t>Name</w:t>
            </w:r>
          </w:p>
        </w:tc>
        <w:tc>
          <w:tcPr>
            <w:tcW w:w="1128" w:type="dxa"/>
            <w:shd w:val="clear" w:color="auto" w:fill="auto"/>
          </w:tcPr>
          <w:p w14:paraId="742AAFAF" w14:textId="77777777" w:rsidR="00C84377" w:rsidRPr="004C6BCB" w:rsidRDefault="00C84377" w:rsidP="00C84377">
            <w:pPr>
              <w:pStyle w:val="TableText"/>
            </w:pPr>
            <w:r w:rsidRPr="004C6BCB">
              <w:t>TEXT</w:t>
            </w:r>
          </w:p>
        </w:tc>
        <w:tc>
          <w:tcPr>
            <w:tcW w:w="3351" w:type="dxa"/>
            <w:shd w:val="clear" w:color="auto" w:fill="auto"/>
          </w:tcPr>
          <w:p w14:paraId="24A2B1A8" w14:textId="693F8384" w:rsidR="00C84377" w:rsidRPr="004C6BCB" w:rsidRDefault="00C84377" w:rsidP="00D579AF">
            <w:pPr>
              <w:pStyle w:val="TableText"/>
            </w:pPr>
            <w:r w:rsidRPr="004C6BCB">
              <w:t xml:space="preserve">The </w:t>
            </w:r>
            <w:r>
              <w:t xml:space="preserve">actual report </w:t>
            </w:r>
            <w:ins w:id="55" w:author="Mark Adams" w:date="2015-02-13T10:40:00Z">
              <w:r w:rsidR="00D579AF">
                <w:t xml:space="preserve">data </w:t>
              </w:r>
            </w:ins>
            <w:del w:id="56" w:author="Mark Adams" w:date="2015-02-13T10:40:00Z">
              <w:r w:rsidDel="00D579AF">
                <w:delText xml:space="preserve">variable </w:delText>
              </w:r>
            </w:del>
            <w:r w:rsidRPr="004C6BCB">
              <w:t>name</w:t>
            </w:r>
          </w:p>
        </w:tc>
        <w:tc>
          <w:tcPr>
            <w:tcW w:w="1605" w:type="dxa"/>
          </w:tcPr>
          <w:p w14:paraId="10862EDC" w14:textId="77777777" w:rsidR="00C84377" w:rsidRPr="004C6BCB" w:rsidRDefault="00C84377" w:rsidP="00C84377">
            <w:pPr>
              <w:pStyle w:val="TableText"/>
            </w:pPr>
          </w:p>
        </w:tc>
      </w:tr>
      <w:tr w:rsidR="00C84377" w:rsidRPr="004C6BCB" w14:paraId="31E69CB9" w14:textId="77777777" w:rsidTr="00814E80">
        <w:trPr>
          <w:cantSplit/>
        </w:trPr>
        <w:tc>
          <w:tcPr>
            <w:tcW w:w="3351" w:type="dxa"/>
            <w:shd w:val="clear" w:color="auto" w:fill="auto"/>
          </w:tcPr>
          <w:p w14:paraId="1DB8B3FA" w14:textId="77777777" w:rsidR="00C84377" w:rsidRPr="004C6BCB" w:rsidRDefault="00C84377" w:rsidP="00C84377">
            <w:pPr>
              <w:pStyle w:val="TableText"/>
            </w:pPr>
            <w:proofErr w:type="spellStart"/>
            <w:r>
              <w:t>ReportingFrequency</w:t>
            </w:r>
            <w:proofErr w:type="spellEnd"/>
          </w:p>
        </w:tc>
        <w:tc>
          <w:tcPr>
            <w:tcW w:w="1128" w:type="dxa"/>
            <w:shd w:val="clear" w:color="auto" w:fill="auto"/>
          </w:tcPr>
          <w:p w14:paraId="51DD52CA" w14:textId="77777777" w:rsidR="00C84377" w:rsidRPr="004C6BCB" w:rsidRDefault="00C84377" w:rsidP="00C84377">
            <w:pPr>
              <w:pStyle w:val="TableText"/>
            </w:pPr>
            <w:r>
              <w:t>TEXT</w:t>
            </w:r>
          </w:p>
        </w:tc>
        <w:tc>
          <w:tcPr>
            <w:tcW w:w="3351" w:type="dxa"/>
            <w:shd w:val="clear" w:color="auto" w:fill="auto"/>
          </w:tcPr>
          <w:p w14:paraId="32BDE879" w14:textId="77777777" w:rsidR="00C84377" w:rsidRPr="004C6BCB" w:rsidRDefault="00C84377" w:rsidP="00C84377">
            <w:pPr>
              <w:pStyle w:val="TableText"/>
            </w:pPr>
            <w:r w:rsidRPr="004C6BCB">
              <w:t>The reporting frequency of the variable</w:t>
            </w:r>
            <w:r>
              <w:t xml:space="preserve">, e.g. </w:t>
            </w:r>
          </w:p>
        </w:tc>
        <w:tc>
          <w:tcPr>
            <w:tcW w:w="1605" w:type="dxa"/>
          </w:tcPr>
          <w:p w14:paraId="3A8C42AC" w14:textId="77777777" w:rsidR="00C84377" w:rsidRPr="004C6BCB" w:rsidRDefault="00C84377" w:rsidP="00C84377">
            <w:pPr>
              <w:pStyle w:val="TableText"/>
            </w:pPr>
            <w:r>
              <w:t xml:space="preserve">“HVAC System </w:t>
            </w:r>
            <w:proofErr w:type="spellStart"/>
            <w:r>
              <w:t>Timestep</w:t>
            </w:r>
            <w:proofErr w:type="spellEnd"/>
            <w:r>
              <w:t xml:space="preserve">”,  “Zone </w:t>
            </w:r>
            <w:proofErr w:type="spellStart"/>
            <w:r>
              <w:t>Timestep</w:t>
            </w:r>
            <w:proofErr w:type="spellEnd"/>
            <w:r>
              <w:t>”,  “Hourly”, “Daily”, “Monthly”, “Run Period”.</w:t>
            </w:r>
          </w:p>
        </w:tc>
      </w:tr>
      <w:tr w:rsidR="00C84377" w:rsidRPr="004C6BCB" w14:paraId="5BA68EBD" w14:textId="77777777" w:rsidTr="00814E80">
        <w:trPr>
          <w:cantSplit/>
        </w:trPr>
        <w:tc>
          <w:tcPr>
            <w:tcW w:w="3351" w:type="dxa"/>
            <w:shd w:val="clear" w:color="auto" w:fill="auto"/>
          </w:tcPr>
          <w:p w14:paraId="77172FAF" w14:textId="77777777" w:rsidR="00C84377" w:rsidRPr="004C6BCB" w:rsidRDefault="00C84377" w:rsidP="00C84377">
            <w:pPr>
              <w:pStyle w:val="TableText"/>
            </w:pPr>
            <w:proofErr w:type="spellStart"/>
            <w:r>
              <w:t>ScheduleName</w:t>
            </w:r>
            <w:proofErr w:type="spellEnd"/>
          </w:p>
        </w:tc>
        <w:tc>
          <w:tcPr>
            <w:tcW w:w="1128" w:type="dxa"/>
            <w:shd w:val="clear" w:color="auto" w:fill="auto"/>
          </w:tcPr>
          <w:p w14:paraId="4F8D3B8B" w14:textId="77777777" w:rsidR="00C84377" w:rsidRPr="004C6BCB" w:rsidRDefault="00C84377" w:rsidP="00C84377">
            <w:pPr>
              <w:pStyle w:val="TableText"/>
            </w:pPr>
            <w:r w:rsidRPr="004C6BCB">
              <w:t>TEXT</w:t>
            </w:r>
          </w:p>
        </w:tc>
        <w:tc>
          <w:tcPr>
            <w:tcW w:w="3351" w:type="dxa"/>
            <w:shd w:val="clear" w:color="auto" w:fill="auto"/>
          </w:tcPr>
          <w:p w14:paraId="78321DC8" w14:textId="77777777" w:rsidR="00C84377" w:rsidRPr="004C6BCB" w:rsidRDefault="00C84377" w:rsidP="00C84377">
            <w:pPr>
              <w:pStyle w:val="TableText"/>
            </w:pPr>
            <w:r w:rsidRPr="004C6BCB">
              <w:t>The name of the schedule that controls reporting frequency</w:t>
            </w:r>
          </w:p>
        </w:tc>
        <w:tc>
          <w:tcPr>
            <w:tcW w:w="1605" w:type="dxa"/>
          </w:tcPr>
          <w:p w14:paraId="35AD7D24" w14:textId="77777777" w:rsidR="00C84377" w:rsidRPr="004C6BCB" w:rsidRDefault="00C84377" w:rsidP="00C84377">
            <w:pPr>
              <w:pStyle w:val="TableText"/>
            </w:pPr>
          </w:p>
        </w:tc>
      </w:tr>
      <w:tr w:rsidR="00C84377" w:rsidRPr="004C6BCB" w14:paraId="60782CFF" w14:textId="77777777" w:rsidTr="00814E80">
        <w:trPr>
          <w:cantSplit/>
        </w:trPr>
        <w:tc>
          <w:tcPr>
            <w:tcW w:w="3351" w:type="dxa"/>
            <w:shd w:val="clear" w:color="auto" w:fill="auto"/>
          </w:tcPr>
          <w:p w14:paraId="1FBEDF80" w14:textId="77777777" w:rsidR="00C84377" w:rsidRPr="004C6BCB" w:rsidRDefault="00C84377" w:rsidP="00C84377">
            <w:pPr>
              <w:pStyle w:val="TableText"/>
            </w:pPr>
            <w:del w:id="57" w:author="Mark Adams" w:date="2015-02-13T10:40:00Z">
              <w:r w:rsidDel="00D579AF">
                <w:delText>Variable</w:delText>
              </w:r>
            </w:del>
            <w:r>
              <w:t>Units</w:t>
            </w:r>
          </w:p>
        </w:tc>
        <w:tc>
          <w:tcPr>
            <w:tcW w:w="1128" w:type="dxa"/>
            <w:shd w:val="clear" w:color="auto" w:fill="auto"/>
          </w:tcPr>
          <w:p w14:paraId="7890E81F" w14:textId="77777777" w:rsidR="00C84377" w:rsidRPr="004C6BCB" w:rsidRDefault="00C84377" w:rsidP="00C84377">
            <w:pPr>
              <w:pStyle w:val="TableText"/>
            </w:pPr>
            <w:r w:rsidRPr="004C6BCB">
              <w:t>TEXT</w:t>
            </w:r>
          </w:p>
        </w:tc>
        <w:tc>
          <w:tcPr>
            <w:tcW w:w="3351" w:type="dxa"/>
            <w:shd w:val="clear" w:color="auto" w:fill="auto"/>
          </w:tcPr>
          <w:p w14:paraId="6A25D70F" w14:textId="5A39CD34" w:rsidR="00C84377" w:rsidRPr="004C6BCB" w:rsidRDefault="00C84377" w:rsidP="00D579AF">
            <w:pPr>
              <w:pStyle w:val="TableText"/>
            </w:pPr>
            <w:r w:rsidRPr="004C6BCB">
              <w:t xml:space="preserve">The </w:t>
            </w:r>
            <w:del w:id="58" w:author="Mark Adams" w:date="2015-02-13T10:41:00Z">
              <w:r w:rsidRPr="004C6BCB" w:rsidDel="00D579AF">
                <w:delText xml:space="preserve">variable’s </w:delText>
              </w:r>
            </w:del>
            <w:ins w:id="59" w:author="Mark Adams" w:date="2015-02-13T10:41:00Z">
              <w:r w:rsidR="00D579AF">
                <w:t>data</w:t>
              </w:r>
              <w:r w:rsidR="00D579AF" w:rsidRPr="004C6BCB">
                <w:t xml:space="preserve"> </w:t>
              </w:r>
            </w:ins>
            <w:r w:rsidRPr="004C6BCB">
              <w:t>units</w:t>
            </w:r>
          </w:p>
        </w:tc>
        <w:tc>
          <w:tcPr>
            <w:tcW w:w="1605" w:type="dxa"/>
          </w:tcPr>
          <w:p w14:paraId="48B84692" w14:textId="77777777" w:rsidR="00C84377" w:rsidRPr="004C6BCB" w:rsidRDefault="00C84377" w:rsidP="00C84377">
            <w:pPr>
              <w:pStyle w:val="TableText"/>
            </w:pPr>
          </w:p>
        </w:tc>
      </w:tr>
    </w:tbl>
    <w:p w14:paraId="7D632A4B" w14:textId="77777777" w:rsidR="00C84377" w:rsidRDefault="00C84377" w:rsidP="00C84377">
      <w:pPr>
        <w:pStyle w:val="Heading4"/>
      </w:pPr>
      <w:bookmarkStart w:id="60" w:name="_Ref210300514"/>
      <w:proofErr w:type="spellStart"/>
      <w:r>
        <w:lastRenderedPageBreak/>
        <w:t>Report</w:t>
      </w:r>
      <w:del w:id="61" w:author="Mark Adams" w:date="2015-02-13T10:41:00Z">
        <w:r w:rsidDel="00D579AF">
          <w:delText>Variable</w:delText>
        </w:r>
      </w:del>
      <w:r>
        <w:t>Data</w:t>
      </w:r>
      <w:proofErr w:type="spellEnd"/>
      <w:r>
        <w:t xml:space="preserve"> Table</w:t>
      </w:r>
      <w:bookmarkEnd w:id="60"/>
    </w:p>
    <w:p w14:paraId="605A8285" w14:textId="7E9C61DD" w:rsidR="00C84377" w:rsidRDefault="00C84377" w:rsidP="00C84377">
      <w:pPr>
        <w:pStyle w:val="BodyText"/>
      </w:pPr>
      <w:r>
        <w:t xml:space="preserve">The </w:t>
      </w:r>
      <w:proofErr w:type="spellStart"/>
      <w:r>
        <w:t>Report</w:t>
      </w:r>
      <w:del w:id="62" w:author="Mark Adams" w:date="2015-02-13T10:41:00Z">
        <w:r w:rsidDel="00D579AF">
          <w:delText>Variable</w:delText>
        </w:r>
      </w:del>
      <w:r>
        <w:t>Data</w:t>
      </w:r>
      <w:proofErr w:type="spellEnd"/>
      <w:r>
        <w:t xml:space="preserve"> table contains the report</w:t>
      </w:r>
      <w:ins w:id="63" w:author="Mark Adams" w:date="2015-02-13T10:42:00Z">
        <w:r w:rsidR="00D579AF">
          <w:t xml:space="preserve"> or meter</w:t>
        </w:r>
      </w:ins>
      <w:r>
        <w:t xml:space="preserve"> variable data (e.g., the hourly, daily, and monthly report variable data). Please see the Report Variable section of the Input-Output Reference for more information.</w:t>
      </w:r>
    </w:p>
    <w:p w14:paraId="0B4E0B26" w14:textId="26579762" w:rsidR="00C84377" w:rsidRDefault="00C84377" w:rsidP="00C84377">
      <w:pPr>
        <w:pStyle w:val="Caption"/>
      </w:pPr>
      <w:bookmarkStart w:id="64" w:name="_Toc241642991"/>
      <w:proofErr w:type="gramStart"/>
      <w:r>
        <w:t xml:space="preserve">Table </w:t>
      </w:r>
      <w:r w:rsidR="00761697">
        <w:fldChar w:fldCharType="begin"/>
      </w:r>
      <w:r w:rsidR="00761697">
        <w:instrText xml:space="preserve"> SEQ Table \* ARABIC </w:instrText>
      </w:r>
      <w:r w:rsidR="00761697">
        <w:fldChar w:fldCharType="separate"/>
      </w:r>
      <w:r w:rsidR="004774B6">
        <w:rPr>
          <w:noProof/>
        </w:rPr>
        <w:t>8</w:t>
      </w:r>
      <w:r w:rsidR="00761697">
        <w:rPr>
          <w:noProof/>
        </w:rPr>
        <w:fldChar w:fldCharType="end"/>
      </w:r>
      <w:r>
        <w:t>.</w:t>
      </w:r>
      <w:proofErr w:type="gramEnd"/>
      <w:r>
        <w:t xml:space="preserve"> SQL </w:t>
      </w:r>
      <w:proofErr w:type="spellStart"/>
      <w:r>
        <w:t>Report</w:t>
      </w:r>
      <w:del w:id="65" w:author="Mark Adams" w:date="2015-02-13T10:47:00Z">
        <w:r w:rsidDel="00D579AF">
          <w:delText>Variable</w:delText>
        </w:r>
      </w:del>
      <w:r>
        <w:t>Data</w:t>
      </w:r>
      <w:proofErr w:type="spellEnd"/>
      <w:r>
        <w:t xml:space="preserve"> Table Contents</w:t>
      </w:r>
      <w:bookmarkEnd w:id="64"/>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32"/>
        <w:gridCol w:w="1350"/>
        <w:gridCol w:w="3978"/>
      </w:tblGrid>
      <w:tr w:rsidR="00C84377" w:rsidRPr="008134CB" w14:paraId="72471DA1" w14:textId="77777777" w:rsidTr="00C84377">
        <w:trPr>
          <w:cantSplit/>
        </w:trPr>
        <w:tc>
          <w:tcPr>
            <w:tcW w:w="2232" w:type="dxa"/>
            <w:shd w:val="solid" w:color="000000" w:fill="FFFFFF"/>
          </w:tcPr>
          <w:p w14:paraId="4C0E7AAF" w14:textId="77777777" w:rsidR="00C84377" w:rsidRPr="004B689A" w:rsidRDefault="00C84377" w:rsidP="00C84377">
            <w:pPr>
              <w:pStyle w:val="TableHeader"/>
            </w:pPr>
            <w:r w:rsidRPr="004B689A">
              <w:t>Field Name</w:t>
            </w:r>
          </w:p>
        </w:tc>
        <w:tc>
          <w:tcPr>
            <w:tcW w:w="1350" w:type="dxa"/>
            <w:shd w:val="solid" w:color="000000" w:fill="FFFFFF"/>
          </w:tcPr>
          <w:p w14:paraId="62856928" w14:textId="77777777" w:rsidR="00C84377" w:rsidRPr="004B689A" w:rsidRDefault="00C84377" w:rsidP="00C84377">
            <w:pPr>
              <w:pStyle w:val="TableHeader"/>
            </w:pPr>
            <w:r w:rsidRPr="004B689A">
              <w:t>Field Type</w:t>
            </w:r>
          </w:p>
        </w:tc>
        <w:tc>
          <w:tcPr>
            <w:tcW w:w="3978" w:type="dxa"/>
            <w:shd w:val="solid" w:color="000000" w:fill="FFFFFF"/>
          </w:tcPr>
          <w:p w14:paraId="33201EB7" w14:textId="77777777" w:rsidR="00C84377" w:rsidRPr="004B689A" w:rsidRDefault="00C84377" w:rsidP="00C84377">
            <w:pPr>
              <w:pStyle w:val="TableHeader"/>
            </w:pPr>
            <w:r w:rsidRPr="004B689A">
              <w:t>Description</w:t>
            </w:r>
          </w:p>
        </w:tc>
      </w:tr>
      <w:tr w:rsidR="00D579AF" w:rsidRPr="008134CB" w14:paraId="1C6CA64B" w14:textId="77777777" w:rsidTr="00C84377">
        <w:trPr>
          <w:cantSplit/>
          <w:ins w:id="66" w:author="Mark Adams" w:date="2015-02-13T10:49:00Z"/>
        </w:trPr>
        <w:tc>
          <w:tcPr>
            <w:tcW w:w="2232" w:type="dxa"/>
            <w:shd w:val="clear" w:color="auto" w:fill="auto"/>
          </w:tcPr>
          <w:p w14:paraId="65BEE4CB" w14:textId="4A5ED2AB" w:rsidR="00D579AF" w:rsidRDefault="00D579AF" w:rsidP="00C84377">
            <w:pPr>
              <w:pStyle w:val="TableText"/>
              <w:rPr>
                <w:ins w:id="67" w:author="Mark Adams" w:date="2015-02-13T10:49:00Z"/>
              </w:rPr>
            </w:pPr>
            <w:proofErr w:type="spellStart"/>
            <w:ins w:id="68" w:author="Mark Adams" w:date="2015-02-13T10:49:00Z">
              <w:r>
                <w:t>ReportData</w:t>
              </w:r>
              <w:r w:rsidRPr="00DD22DB">
                <w:t>Index</w:t>
              </w:r>
              <w:proofErr w:type="spellEnd"/>
            </w:ins>
          </w:p>
        </w:tc>
        <w:tc>
          <w:tcPr>
            <w:tcW w:w="1350" w:type="dxa"/>
            <w:shd w:val="clear" w:color="auto" w:fill="auto"/>
          </w:tcPr>
          <w:p w14:paraId="675C1D41" w14:textId="5D7B67ED" w:rsidR="00D579AF" w:rsidRPr="0082469E" w:rsidRDefault="00D579AF" w:rsidP="00C84377">
            <w:pPr>
              <w:pStyle w:val="TableText"/>
              <w:rPr>
                <w:ins w:id="69" w:author="Mark Adams" w:date="2015-02-13T10:49:00Z"/>
              </w:rPr>
            </w:pPr>
            <w:ins w:id="70" w:author="Mark Adams" w:date="2015-02-13T10:49:00Z">
              <w:r w:rsidRPr="00DD22DB">
                <w:t>INTEGER PRIMARY KEY</w:t>
              </w:r>
            </w:ins>
          </w:p>
        </w:tc>
        <w:tc>
          <w:tcPr>
            <w:tcW w:w="3978" w:type="dxa"/>
            <w:shd w:val="clear" w:color="auto" w:fill="auto"/>
          </w:tcPr>
          <w:p w14:paraId="53DB3AD4" w14:textId="501BF9D6" w:rsidR="00D579AF" w:rsidRPr="0082469E" w:rsidRDefault="00D579AF" w:rsidP="00C84377">
            <w:pPr>
              <w:pStyle w:val="TableText"/>
              <w:rPr>
                <w:ins w:id="71" w:author="Mark Adams" w:date="2015-02-13T10:49:00Z"/>
              </w:rPr>
            </w:pPr>
          </w:p>
        </w:tc>
      </w:tr>
      <w:tr w:rsidR="00D579AF" w:rsidRPr="008134CB" w14:paraId="3BEC6B1A" w14:textId="77777777" w:rsidTr="00C84377">
        <w:trPr>
          <w:cantSplit/>
        </w:trPr>
        <w:tc>
          <w:tcPr>
            <w:tcW w:w="2232" w:type="dxa"/>
            <w:shd w:val="clear" w:color="auto" w:fill="auto"/>
          </w:tcPr>
          <w:p w14:paraId="2D48B0CF" w14:textId="77777777" w:rsidR="00D579AF" w:rsidRPr="0082469E" w:rsidRDefault="00D579AF" w:rsidP="00C84377">
            <w:pPr>
              <w:pStyle w:val="TableText"/>
            </w:pPr>
            <w:proofErr w:type="spellStart"/>
            <w:r>
              <w:t>T</w:t>
            </w:r>
            <w:r w:rsidRPr="0082469E">
              <w:t>imeIndex</w:t>
            </w:r>
            <w:proofErr w:type="spellEnd"/>
          </w:p>
        </w:tc>
        <w:tc>
          <w:tcPr>
            <w:tcW w:w="1350" w:type="dxa"/>
            <w:shd w:val="clear" w:color="auto" w:fill="auto"/>
          </w:tcPr>
          <w:p w14:paraId="58B3D0D6" w14:textId="77777777" w:rsidR="00D579AF" w:rsidRPr="0082469E" w:rsidRDefault="00D579AF" w:rsidP="00C84377">
            <w:pPr>
              <w:pStyle w:val="TableText"/>
            </w:pPr>
            <w:r w:rsidRPr="0082469E">
              <w:t>INTEGER</w:t>
            </w:r>
          </w:p>
        </w:tc>
        <w:tc>
          <w:tcPr>
            <w:tcW w:w="3978" w:type="dxa"/>
            <w:shd w:val="clear" w:color="auto" w:fill="auto"/>
          </w:tcPr>
          <w:p w14:paraId="055F8134" w14:textId="77777777" w:rsidR="00D579AF" w:rsidRPr="0082469E" w:rsidRDefault="00D579AF" w:rsidP="00C84377">
            <w:pPr>
              <w:pStyle w:val="TableText"/>
            </w:pPr>
            <w:r w:rsidRPr="0082469E">
              <w:t>This index links the record to its time record (see the Time table below)</w:t>
            </w:r>
          </w:p>
        </w:tc>
      </w:tr>
      <w:tr w:rsidR="00D579AF" w:rsidRPr="008134CB" w14:paraId="7FC143CC" w14:textId="77777777" w:rsidTr="00C84377">
        <w:trPr>
          <w:cantSplit/>
        </w:trPr>
        <w:tc>
          <w:tcPr>
            <w:tcW w:w="2232" w:type="dxa"/>
            <w:shd w:val="clear" w:color="auto" w:fill="auto"/>
          </w:tcPr>
          <w:p w14:paraId="77D59BA9" w14:textId="0957456D" w:rsidR="00D579AF" w:rsidRPr="0082469E" w:rsidRDefault="00D579AF" w:rsidP="00D579AF">
            <w:pPr>
              <w:pStyle w:val="TableText"/>
            </w:pPr>
            <w:proofErr w:type="spellStart"/>
            <w:r>
              <w:t>Report</w:t>
            </w:r>
            <w:del w:id="72" w:author="Mark Adams" w:date="2015-02-13T10:47:00Z">
              <w:r w:rsidDel="00D579AF">
                <w:delText>Variable</w:delText>
              </w:r>
            </w:del>
            <w:r>
              <w:t>DataDictionary</w:t>
            </w:r>
            <w:r w:rsidRPr="0082469E">
              <w:t>Index</w:t>
            </w:r>
            <w:proofErr w:type="spellEnd"/>
          </w:p>
        </w:tc>
        <w:tc>
          <w:tcPr>
            <w:tcW w:w="1350" w:type="dxa"/>
            <w:shd w:val="clear" w:color="auto" w:fill="auto"/>
          </w:tcPr>
          <w:p w14:paraId="58C18CB7" w14:textId="77777777" w:rsidR="00D579AF" w:rsidRPr="0082469E" w:rsidRDefault="00D579AF" w:rsidP="00C84377">
            <w:pPr>
              <w:pStyle w:val="TableText"/>
            </w:pPr>
            <w:r w:rsidRPr="0082469E">
              <w:t>INTEGER</w:t>
            </w:r>
          </w:p>
        </w:tc>
        <w:tc>
          <w:tcPr>
            <w:tcW w:w="3978" w:type="dxa"/>
            <w:shd w:val="clear" w:color="auto" w:fill="auto"/>
          </w:tcPr>
          <w:p w14:paraId="14403F18" w14:textId="253565D1" w:rsidR="00D579AF" w:rsidRPr="0082469E" w:rsidRDefault="00D579AF" w:rsidP="00D579AF">
            <w:pPr>
              <w:pStyle w:val="TableText"/>
            </w:pPr>
            <w:r w:rsidRPr="0082469E">
              <w:t xml:space="preserve">The </w:t>
            </w:r>
            <w:proofErr w:type="spellStart"/>
            <w:r>
              <w:t>Report</w:t>
            </w:r>
            <w:del w:id="73" w:author="Mark Adams" w:date="2015-02-13T10:48:00Z">
              <w:r w:rsidDel="00D579AF">
                <w:delText>Variable</w:delText>
              </w:r>
            </w:del>
            <w:r>
              <w:t>DataDictionary</w:t>
            </w:r>
            <w:r w:rsidRPr="0082469E">
              <w:t>Index</w:t>
            </w:r>
            <w:proofErr w:type="spellEnd"/>
            <w:r w:rsidRPr="0082469E">
              <w:t xml:space="preserve"> links the data to the respective data dictionary record (see </w:t>
            </w:r>
            <w:proofErr w:type="spellStart"/>
            <w:r>
              <w:t>Report</w:t>
            </w:r>
            <w:del w:id="74" w:author="Mark Adams" w:date="2015-02-13T10:48:00Z">
              <w:r w:rsidDel="00D579AF">
                <w:delText>Variable</w:delText>
              </w:r>
            </w:del>
            <w:r>
              <w:t>Data</w:t>
            </w:r>
            <w:r w:rsidRPr="0082469E">
              <w:t>Dictionary</w:t>
            </w:r>
            <w:proofErr w:type="spellEnd"/>
            <w:r w:rsidRPr="0082469E">
              <w:t xml:space="preserve"> table above)</w:t>
            </w:r>
          </w:p>
        </w:tc>
      </w:tr>
      <w:tr w:rsidR="00D579AF" w:rsidRPr="008134CB" w14:paraId="6356B8E1" w14:textId="77777777" w:rsidTr="00C84377">
        <w:trPr>
          <w:cantSplit/>
        </w:trPr>
        <w:tc>
          <w:tcPr>
            <w:tcW w:w="2232" w:type="dxa"/>
            <w:shd w:val="clear" w:color="auto" w:fill="auto"/>
          </w:tcPr>
          <w:p w14:paraId="3452DF46" w14:textId="000997DE" w:rsidR="00D579AF" w:rsidRPr="0082469E" w:rsidRDefault="00D579AF" w:rsidP="00C84377">
            <w:pPr>
              <w:pStyle w:val="TableText"/>
            </w:pPr>
            <w:del w:id="75" w:author="Mark Adams" w:date="2015-02-13T10:47:00Z">
              <w:r w:rsidDel="00D579AF">
                <w:delText>V</w:delText>
              </w:r>
              <w:r w:rsidRPr="0082469E" w:rsidDel="00D579AF">
                <w:delText>ariable</w:delText>
              </w:r>
            </w:del>
            <w:r w:rsidRPr="0082469E">
              <w:t>Value</w:t>
            </w:r>
          </w:p>
        </w:tc>
        <w:tc>
          <w:tcPr>
            <w:tcW w:w="1350" w:type="dxa"/>
            <w:shd w:val="clear" w:color="auto" w:fill="auto"/>
          </w:tcPr>
          <w:p w14:paraId="6A4C4523" w14:textId="77777777" w:rsidR="00D579AF" w:rsidRPr="0082469E" w:rsidRDefault="00D579AF" w:rsidP="00C84377">
            <w:pPr>
              <w:pStyle w:val="TableText"/>
            </w:pPr>
            <w:r w:rsidRPr="0082469E">
              <w:t>REAL</w:t>
            </w:r>
          </w:p>
        </w:tc>
        <w:tc>
          <w:tcPr>
            <w:tcW w:w="3978" w:type="dxa"/>
            <w:shd w:val="clear" w:color="auto" w:fill="auto"/>
          </w:tcPr>
          <w:p w14:paraId="0B053F36" w14:textId="1106E291" w:rsidR="00D579AF" w:rsidRPr="0082469E" w:rsidRDefault="00D579AF" w:rsidP="00D579AF">
            <w:pPr>
              <w:pStyle w:val="TableText"/>
            </w:pPr>
            <w:r w:rsidRPr="0082469E">
              <w:t xml:space="preserve">The </w:t>
            </w:r>
            <w:del w:id="76" w:author="Mark Adams" w:date="2015-02-13T10:48:00Z">
              <w:r w:rsidRPr="0082469E" w:rsidDel="00D579AF">
                <w:delText xml:space="preserve">variable’s </w:delText>
              </w:r>
            </w:del>
            <w:ins w:id="77" w:author="Mark Adams" w:date="2015-02-13T10:48:00Z">
              <w:r>
                <w:t>data</w:t>
              </w:r>
              <w:r w:rsidRPr="0082469E">
                <w:t xml:space="preserve"> </w:t>
              </w:r>
            </w:ins>
            <w:r w:rsidRPr="0082469E">
              <w:t>value</w:t>
            </w:r>
          </w:p>
        </w:tc>
      </w:tr>
      <w:tr w:rsidR="00D579AF" w:rsidRPr="008134CB" w:rsidDel="00761697" w14:paraId="639D3D6D" w14:textId="65941A98" w:rsidTr="00C84377">
        <w:trPr>
          <w:cantSplit/>
          <w:del w:id="78" w:author="Mark Adams" w:date="2015-02-13T11:16:00Z"/>
        </w:trPr>
        <w:tc>
          <w:tcPr>
            <w:tcW w:w="2232" w:type="dxa"/>
            <w:shd w:val="clear" w:color="auto" w:fill="auto"/>
          </w:tcPr>
          <w:p w14:paraId="10FF8DC5" w14:textId="1620C2D7" w:rsidR="00D579AF" w:rsidRPr="0082469E" w:rsidDel="00761697" w:rsidRDefault="00D579AF" w:rsidP="00D579AF">
            <w:pPr>
              <w:pStyle w:val="TableText"/>
              <w:rPr>
                <w:del w:id="79" w:author="Mark Adams" w:date="2015-02-13T11:16:00Z"/>
              </w:rPr>
            </w:pPr>
            <w:del w:id="80" w:author="Mark Adams" w:date="2015-02-13T11:16:00Z">
              <w:r w:rsidDel="00761697">
                <w:delText>Report</w:delText>
              </w:r>
            </w:del>
            <w:del w:id="81" w:author="Mark Adams" w:date="2015-02-13T10:48:00Z">
              <w:r w:rsidDel="00D579AF">
                <w:delText>Variable</w:delText>
              </w:r>
            </w:del>
            <w:del w:id="82" w:author="Mark Adams" w:date="2015-02-13T11:16:00Z">
              <w:r w:rsidDel="00761697">
                <w:delText>ExtendedDataIndex</w:delText>
              </w:r>
            </w:del>
          </w:p>
        </w:tc>
        <w:tc>
          <w:tcPr>
            <w:tcW w:w="1350" w:type="dxa"/>
            <w:shd w:val="clear" w:color="auto" w:fill="auto"/>
          </w:tcPr>
          <w:p w14:paraId="36EE85F9" w14:textId="38136F42" w:rsidR="00D579AF" w:rsidRPr="0082469E" w:rsidDel="00761697" w:rsidRDefault="00D579AF" w:rsidP="00C84377">
            <w:pPr>
              <w:pStyle w:val="TableText"/>
              <w:rPr>
                <w:del w:id="83" w:author="Mark Adams" w:date="2015-02-13T11:16:00Z"/>
              </w:rPr>
            </w:pPr>
            <w:del w:id="84" w:author="Mark Adams" w:date="2015-02-13T11:16:00Z">
              <w:r w:rsidRPr="0082469E" w:rsidDel="00761697">
                <w:delText>INTEGER</w:delText>
              </w:r>
              <w:r w:rsidDel="00761697">
                <w:delText xml:space="preserve"> </w:delText>
              </w:r>
            </w:del>
          </w:p>
        </w:tc>
        <w:tc>
          <w:tcPr>
            <w:tcW w:w="3978" w:type="dxa"/>
            <w:shd w:val="clear" w:color="auto" w:fill="auto"/>
          </w:tcPr>
          <w:p w14:paraId="77967F44" w14:textId="19BF93C1" w:rsidR="00D579AF" w:rsidRPr="0082469E" w:rsidDel="00761697" w:rsidRDefault="00D579AF" w:rsidP="00D579AF">
            <w:pPr>
              <w:pStyle w:val="TableText"/>
              <w:rPr>
                <w:del w:id="85" w:author="Mark Adams" w:date="2015-02-13T11:16:00Z"/>
              </w:rPr>
            </w:pPr>
            <w:del w:id="86" w:author="Mark Adams" w:date="2015-02-13T11:16:00Z">
              <w:r w:rsidRPr="0082469E" w:rsidDel="00761697">
                <w:delText>Links the record to its extended data, if any</w:delText>
              </w:r>
              <w:r w:rsidDel="00761697">
                <w:delText>, such as minimums and maximums</w:delText>
              </w:r>
              <w:r w:rsidRPr="0082469E" w:rsidDel="00761697">
                <w:delText xml:space="preserve"> (see </w:delText>
              </w:r>
              <w:r w:rsidDel="00761697">
                <w:delText>the Report</w:delText>
              </w:r>
            </w:del>
            <w:del w:id="87" w:author="Mark Adams" w:date="2015-02-13T10:48:00Z">
              <w:r w:rsidDel="00D579AF">
                <w:delText>Variable</w:delText>
              </w:r>
            </w:del>
            <w:del w:id="88" w:author="Mark Adams" w:date="2015-02-13T11:16:00Z">
              <w:r w:rsidDel="00761697">
                <w:delText>ExtendedData</w:delText>
              </w:r>
              <w:r w:rsidRPr="0082469E" w:rsidDel="00761697">
                <w:delText xml:space="preserve"> table below)</w:delText>
              </w:r>
            </w:del>
          </w:p>
        </w:tc>
      </w:tr>
    </w:tbl>
    <w:p w14:paraId="224A63D4" w14:textId="77E764DA" w:rsidR="00C84377" w:rsidRDefault="00C84377" w:rsidP="00C84377">
      <w:pPr>
        <w:pStyle w:val="Heading4"/>
      </w:pPr>
      <w:bookmarkStart w:id="89" w:name="_Ref210300565"/>
      <w:proofErr w:type="spellStart"/>
      <w:r>
        <w:t>Report</w:t>
      </w:r>
      <w:del w:id="90" w:author="Mark Adams" w:date="2015-02-13T10:48:00Z">
        <w:r w:rsidDel="00D579AF">
          <w:delText>Variable</w:delText>
        </w:r>
      </w:del>
      <w:r>
        <w:t>ExtendedData</w:t>
      </w:r>
      <w:proofErr w:type="spellEnd"/>
      <w:r w:rsidRPr="00BB30AD">
        <w:t xml:space="preserve"> </w:t>
      </w:r>
      <w:r>
        <w:t>Table</w:t>
      </w:r>
      <w:bookmarkEnd w:id="89"/>
    </w:p>
    <w:p w14:paraId="1AE47EB4" w14:textId="1855DE15" w:rsidR="00C84377" w:rsidRDefault="00C84377" w:rsidP="00C84377">
      <w:pPr>
        <w:pStyle w:val="BodyText"/>
      </w:pPr>
      <w:r>
        <w:t xml:space="preserve">The </w:t>
      </w:r>
      <w:proofErr w:type="spellStart"/>
      <w:r>
        <w:t>Report</w:t>
      </w:r>
      <w:del w:id="91" w:author="Mark Adams" w:date="2015-02-13T10:48:00Z">
        <w:r w:rsidDel="00D579AF">
          <w:delText>Variable</w:delText>
        </w:r>
      </w:del>
      <w:r>
        <w:t>ExtendedData</w:t>
      </w:r>
      <w:proofErr w:type="spellEnd"/>
      <w:r>
        <w:t xml:space="preserve"> t</w:t>
      </w:r>
      <w:r w:rsidRPr="00F57062">
        <w:t>able</w:t>
      </w:r>
      <w:r>
        <w:t xml:space="preserve"> contains additional data (e.g., monthly maximums and minimums) that is available for certain report</w:t>
      </w:r>
      <w:ins w:id="92" w:author="Mark Adams" w:date="2015-02-13T10:51:00Z">
        <w:r w:rsidR="00D579AF">
          <w:t xml:space="preserve"> or meter</w:t>
        </w:r>
      </w:ins>
      <w:r>
        <w:t xml:space="preserve"> variables.</w:t>
      </w:r>
    </w:p>
    <w:p w14:paraId="4ADD8C31" w14:textId="77777777" w:rsidR="00C84377" w:rsidRDefault="00C84377" w:rsidP="00C84377">
      <w:pPr>
        <w:pStyle w:val="Caption"/>
      </w:pPr>
      <w:bookmarkStart w:id="93" w:name="_Toc241642992"/>
      <w:proofErr w:type="gramStart"/>
      <w:r>
        <w:t xml:space="preserve">Table </w:t>
      </w:r>
      <w:r w:rsidR="00761697">
        <w:fldChar w:fldCharType="begin"/>
      </w:r>
      <w:r w:rsidR="00761697">
        <w:instrText xml:space="preserve"> SEQ Table \* ARABIC </w:instrText>
      </w:r>
      <w:r w:rsidR="00761697">
        <w:fldChar w:fldCharType="separate"/>
      </w:r>
      <w:r w:rsidR="004774B6">
        <w:rPr>
          <w:noProof/>
        </w:rPr>
        <w:t>9</w:t>
      </w:r>
      <w:r w:rsidR="00761697">
        <w:rPr>
          <w:noProof/>
        </w:rPr>
        <w:fldChar w:fldCharType="end"/>
      </w:r>
      <w:r>
        <w:t>.</w:t>
      </w:r>
      <w:proofErr w:type="gramEnd"/>
      <w:r>
        <w:t xml:space="preserve"> SQL </w:t>
      </w:r>
      <w:proofErr w:type="spellStart"/>
      <w:r>
        <w:t>Report</w:t>
      </w:r>
      <w:del w:id="94" w:author="Mark Adams" w:date="2015-02-13T10:50:00Z">
        <w:r w:rsidDel="00D579AF">
          <w:delText>Variable</w:delText>
        </w:r>
      </w:del>
      <w:r>
        <w:t>ExtendedData</w:t>
      </w:r>
      <w:proofErr w:type="spellEnd"/>
      <w:r>
        <w:t xml:space="preserve"> Table Contents</w:t>
      </w:r>
      <w:bookmarkEnd w:id="93"/>
    </w:p>
    <w:tbl>
      <w:tblPr>
        <w:tblW w:w="0" w:type="auto"/>
        <w:tblInd w:w="5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308"/>
        <w:gridCol w:w="1828"/>
        <w:gridCol w:w="3145"/>
      </w:tblGrid>
      <w:tr w:rsidR="00C84377" w:rsidRPr="004C6BCB" w14:paraId="3372C2A9" w14:textId="77777777" w:rsidTr="00814E80">
        <w:trPr>
          <w:cantSplit/>
        </w:trPr>
        <w:tc>
          <w:tcPr>
            <w:tcW w:w="3307" w:type="dxa"/>
            <w:shd w:val="solid" w:color="000000" w:fill="FFFFFF"/>
          </w:tcPr>
          <w:p w14:paraId="3058149C" w14:textId="77777777" w:rsidR="00C84377" w:rsidRPr="004B689A" w:rsidRDefault="00C84377" w:rsidP="00C84377">
            <w:pPr>
              <w:pStyle w:val="TableHeader"/>
            </w:pPr>
            <w:r w:rsidRPr="004B689A">
              <w:t>Field Name</w:t>
            </w:r>
          </w:p>
        </w:tc>
        <w:tc>
          <w:tcPr>
            <w:tcW w:w="1828" w:type="dxa"/>
            <w:shd w:val="solid" w:color="000000" w:fill="FFFFFF"/>
          </w:tcPr>
          <w:p w14:paraId="3E1B7239" w14:textId="77777777" w:rsidR="00C84377" w:rsidRPr="004B689A" w:rsidRDefault="00C84377" w:rsidP="00C84377">
            <w:pPr>
              <w:pStyle w:val="TableHeader"/>
            </w:pPr>
            <w:r w:rsidRPr="004B689A">
              <w:t>Field Type</w:t>
            </w:r>
          </w:p>
        </w:tc>
        <w:tc>
          <w:tcPr>
            <w:tcW w:w="3145" w:type="dxa"/>
            <w:shd w:val="solid" w:color="000000" w:fill="FFFFFF"/>
          </w:tcPr>
          <w:p w14:paraId="3DF9CE79" w14:textId="77777777" w:rsidR="00C84377" w:rsidRPr="004B689A" w:rsidRDefault="00C84377" w:rsidP="00C84377">
            <w:pPr>
              <w:pStyle w:val="TableHeader"/>
            </w:pPr>
            <w:r w:rsidRPr="004B689A">
              <w:t>Description</w:t>
            </w:r>
          </w:p>
        </w:tc>
      </w:tr>
      <w:tr w:rsidR="00C84377" w:rsidRPr="004C6BCB" w14:paraId="5810B9DB" w14:textId="77777777" w:rsidTr="00814E80">
        <w:trPr>
          <w:cantSplit/>
        </w:trPr>
        <w:tc>
          <w:tcPr>
            <w:tcW w:w="3307" w:type="dxa"/>
            <w:shd w:val="clear" w:color="auto" w:fill="auto"/>
          </w:tcPr>
          <w:p w14:paraId="54A2AAE7" w14:textId="77777777" w:rsidR="00C84377" w:rsidRPr="0082469E" w:rsidRDefault="00C84377" w:rsidP="00C84377">
            <w:pPr>
              <w:pStyle w:val="TableText"/>
            </w:pPr>
            <w:proofErr w:type="spellStart"/>
            <w:r>
              <w:t>Report</w:t>
            </w:r>
            <w:del w:id="95" w:author="Mark Adams" w:date="2015-02-13T10:50:00Z">
              <w:r w:rsidDel="00D579AF">
                <w:delText>Variable</w:delText>
              </w:r>
            </w:del>
            <w:r>
              <w:t>ExtendedDataIndex</w:t>
            </w:r>
            <w:proofErr w:type="spellEnd"/>
          </w:p>
        </w:tc>
        <w:tc>
          <w:tcPr>
            <w:tcW w:w="1828" w:type="dxa"/>
            <w:shd w:val="clear" w:color="auto" w:fill="auto"/>
          </w:tcPr>
          <w:p w14:paraId="7F835421" w14:textId="77777777" w:rsidR="00C84377" w:rsidRPr="0082469E" w:rsidRDefault="00C84377" w:rsidP="00C84377">
            <w:pPr>
              <w:pStyle w:val="TableText"/>
            </w:pPr>
            <w:r w:rsidRPr="0082469E">
              <w:t>INTEGER PRIMARY KEY</w:t>
            </w:r>
          </w:p>
        </w:tc>
        <w:tc>
          <w:tcPr>
            <w:tcW w:w="3145" w:type="dxa"/>
            <w:shd w:val="clear" w:color="auto" w:fill="auto"/>
          </w:tcPr>
          <w:p w14:paraId="6C3F6BA0" w14:textId="1A58FA27" w:rsidR="00C84377" w:rsidRPr="0082469E" w:rsidRDefault="00C84377" w:rsidP="00C84377">
            <w:pPr>
              <w:pStyle w:val="TableText"/>
            </w:pPr>
            <w:del w:id="96" w:author="Mark Adams" w:date="2015-02-13T10:52:00Z">
              <w:r w:rsidRPr="0082469E" w:rsidDel="00D579AF">
                <w:delText xml:space="preserve">Connects the </w:delText>
              </w:r>
              <w:r w:rsidDel="00D579AF">
                <w:delText>Report</w:delText>
              </w:r>
            </w:del>
            <w:del w:id="97" w:author="Mark Adams" w:date="2015-02-13T10:50:00Z">
              <w:r w:rsidDel="00D579AF">
                <w:delText>Variable</w:delText>
              </w:r>
            </w:del>
            <w:del w:id="98" w:author="Mark Adams" w:date="2015-02-13T10:52:00Z">
              <w:r w:rsidDel="00D579AF">
                <w:delText>ExtendedData</w:delText>
              </w:r>
              <w:r w:rsidRPr="0082469E" w:rsidDel="00D579AF">
                <w:delText xml:space="preserve"> table with the </w:delText>
              </w:r>
              <w:r w:rsidDel="00D579AF">
                <w:delText>Report</w:delText>
              </w:r>
            </w:del>
            <w:del w:id="99" w:author="Mark Adams" w:date="2015-02-13T10:50:00Z">
              <w:r w:rsidDel="00D579AF">
                <w:delText>Variable</w:delText>
              </w:r>
            </w:del>
            <w:del w:id="100" w:author="Mark Adams" w:date="2015-02-13T10:52:00Z">
              <w:r w:rsidDel="00D579AF">
                <w:delText>Data</w:delText>
              </w:r>
              <w:r w:rsidRPr="0082469E" w:rsidDel="00D579AF">
                <w:delText xml:space="preserve"> table</w:delText>
              </w:r>
            </w:del>
          </w:p>
        </w:tc>
      </w:tr>
      <w:tr w:rsidR="00D579AF" w:rsidRPr="004C6BCB" w14:paraId="08E42874" w14:textId="77777777" w:rsidTr="00814E80">
        <w:trPr>
          <w:cantSplit/>
          <w:ins w:id="101" w:author="Mark Adams" w:date="2015-02-13T10:51:00Z"/>
        </w:trPr>
        <w:tc>
          <w:tcPr>
            <w:tcW w:w="3307" w:type="dxa"/>
            <w:shd w:val="clear" w:color="auto" w:fill="auto"/>
          </w:tcPr>
          <w:p w14:paraId="115C4ED2" w14:textId="33F08CE9" w:rsidR="00D579AF" w:rsidRDefault="00D579AF" w:rsidP="00C84377">
            <w:pPr>
              <w:pStyle w:val="TableText"/>
              <w:rPr>
                <w:ins w:id="102" w:author="Mark Adams" w:date="2015-02-13T10:51:00Z"/>
              </w:rPr>
            </w:pPr>
            <w:proofErr w:type="spellStart"/>
            <w:ins w:id="103" w:author="Mark Adams" w:date="2015-02-13T10:51:00Z">
              <w:r>
                <w:t>ReportDataIndex</w:t>
              </w:r>
              <w:proofErr w:type="spellEnd"/>
            </w:ins>
          </w:p>
        </w:tc>
        <w:tc>
          <w:tcPr>
            <w:tcW w:w="1828" w:type="dxa"/>
            <w:shd w:val="clear" w:color="auto" w:fill="auto"/>
          </w:tcPr>
          <w:p w14:paraId="1D487913" w14:textId="2E5A934A" w:rsidR="00D579AF" w:rsidRPr="0082469E" w:rsidRDefault="00D579AF" w:rsidP="00C84377">
            <w:pPr>
              <w:pStyle w:val="TableText"/>
              <w:rPr>
                <w:ins w:id="104" w:author="Mark Adams" w:date="2015-02-13T10:51:00Z"/>
              </w:rPr>
            </w:pPr>
            <w:ins w:id="105" w:author="Mark Adams" w:date="2015-02-13T10:51:00Z">
              <w:r>
                <w:t>INTEGER</w:t>
              </w:r>
            </w:ins>
          </w:p>
        </w:tc>
        <w:tc>
          <w:tcPr>
            <w:tcW w:w="3145" w:type="dxa"/>
            <w:shd w:val="clear" w:color="auto" w:fill="auto"/>
          </w:tcPr>
          <w:p w14:paraId="00599CE2" w14:textId="53BC4163" w:rsidR="00D579AF" w:rsidRPr="0082469E" w:rsidRDefault="00D579AF" w:rsidP="00C84377">
            <w:pPr>
              <w:pStyle w:val="TableText"/>
              <w:rPr>
                <w:ins w:id="106" w:author="Mark Adams" w:date="2015-02-13T10:51:00Z"/>
              </w:rPr>
            </w:pPr>
            <w:ins w:id="107" w:author="Mark Adams" w:date="2015-02-13T10:52:00Z">
              <w:r>
                <w:t xml:space="preserve">Associates </w:t>
              </w:r>
              <w:proofErr w:type="spellStart"/>
              <w:r>
                <w:t>ReportData</w:t>
              </w:r>
              <w:proofErr w:type="spellEnd"/>
              <w:r>
                <w:t xml:space="preserve"> record with </w:t>
              </w:r>
              <w:proofErr w:type="spellStart"/>
              <w:r>
                <w:t>ReportExtendedData</w:t>
              </w:r>
              <w:proofErr w:type="spellEnd"/>
              <w:r>
                <w:t xml:space="preserve"> record</w:t>
              </w:r>
            </w:ins>
          </w:p>
        </w:tc>
      </w:tr>
      <w:tr w:rsidR="00C84377" w:rsidRPr="004C6BCB" w14:paraId="25718181" w14:textId="77777777" w:rsidTr="00814E80">
        <w:trPr>
          <w:cantSplit/>
        </w:trPr>
        <w:tc>
          <w:tcPr>
            <w:tcW w:w="3307" w:type="dxa"/>
            <w:shd w:val="clear" w:color="auto" w:fill="auto"/>
          </w:tcPr>
          <w:p w14:paraId="14B6F395" w14:textId="77777777" w:rsidR="00C84377" w:rsidRPr="0082469E" w:rsidRDefault="00C84377" w:rsidP="00C84377">
            <w:pPr>
              <w:pStyle w:val="TableText"/>
            </w:pPr>
            <w:proofErr w:type="spellStart"/>
            <w:r>
              <w:t>M</w:t>
            </w:r>
            <w:r w:rsidRPr="0082469E">
              <w:t>axValue</w:t>
            </w:r>
            <w:proofErr w:type="spellEnd"/>
          </w:p>
        </w:tc>
        <w:tc>
          <w:tcPr>
            <w:tcW w:w="1828" w:type="dxa"/>
            <w:shd w:val="clear" w:color="auto" w:fill="auto"/>
          </w:tcPr>
          <w:p w14:paraId="49AB599E" w14:textId="77777777" w:rsidR="00C84377" w:rsidRPr="0082469E" w:rsidRDefault="00C84377" w:rsidP="00C84377">
            <w:pPr>
              <w:pStyle w:val="TableText"/>
            </w:pPr>
            <w:r w:rsidRPr="0082469E">
              <w:t>REAL</w:t>
            </w:r>
          </w:p>
        </w:tc>
        <w:tc>
          <w:tcPr>
            <w:tcW w:w="3145" w:type="dxa"/>
            <w:shd w:val="clear" w:color="auto" w:fill="auto"/>
          </w:tcPr>
          <w:p w14:paraId="4D99EEF8" w14:textId="77777777" w:rsidR="00C84377" w:rsidRPr="0082469E" w:rsidRDefault="00C84377" w:rsidP="00C84377">
            <w:pPr>
              <w:pStyle w:val="TableText"/>
            </w:pPr>
            <w:r w:rsidRPr="0082469E">
              <w:t>The maximum value during the reporting interval</w:t>
            </w:r>
          </w:p>
        </w:tc>
      </w:tr>
      <w:tr w:rsidR="00C84377" w:rsidRPr="004C6BCB" w14:paraId="14DCFC17" w14:textId="77777777" w:rsidTr="00814E80">
        <w:trPr>
          <w:cantSplit/>
        </w:trPr>
        <w:tc>
          <w:tcPr>
            <w:tcW w:w="3307" w:type="dxa"/>
            <w:shd w:val="clear" w:color="auto" w:fill="auto"/>
          </w:tcPr>
          <w:p w14:paraId="0E81EA70" w14:textId="77777777" w:rsidR="00C84377" w:rsidRPr="0082469E" w:rsidRDefault="00C84377" w:rsidP="00C84377">
            <w:pPr>
              <w:pStyle w:val="TableText"/>
            </w:pPr>
            <w:proofErr w:type="spellStart"/>
            <w:r>
              <w:t>M</w:t>
            </w:r>
            <w:r w:rsidRPr="0082469E">
              <w:t>axMonth</w:t>
            </w:r>
            <w:proofErr w:type="spellEnd"/>
          </w:p>
        </w:tc>
        <w:tc>
          <w:tcPr>
            <w:tcW w:w="1828" w:type="dxa"/>
            <w:shd w:val="clear" w:color="auto" w:fill="auto"/>
          </w:tcPr>
          <w:p w14:paraId="290B837C" w14:textId="77777777" w:rsidR="00C84377" w:rsidRPr="0082469E" w:rsidRDefault="00C84377" w:rsidP="00C84377">
            <w:pPr>
              <w:pStyle w:val="TableText"/>
            </w:pPr>
            <w:r w:rsidRPr="0082469E">
              <w:t>INTEGER</w:t>
            </w:r>
          </w:p>
        </w:tc>
        <w:tc>
          <w:tcPr>
            <w:tcW w:w="3145" w:type="dxa"/>
            <w:shd w:val="clear" w:color="auto" w:fill="auto"/>
          </w:tcPr>
          <w:p w14:paraId="39BFF9C0" w14:textId="77777777" w:rsidR="00C84377" w:rsidRPr="0082469E" w:rsidRDefault="00C84377" w:rsidP="00C84377">
            <w:pPr>
              <w:pStyle w:val="TableText"/>
            </w:pPr>
            <w:r w:rsidRPr="0082469E">
              <w:t>The month in which the maximum value occurred</w:t>
            </w:r>
          </w:p>
        </w:tc>
      </w:tr>
      <w:tr w:rsidR="00C84377" w:rsidRPr="004C6BCB" w14:paraId="2B0D850E" w14:textId="77777777" w:rsidTr="00814E80">
        <w:trPr>
          <w:cantSplit/>
        </w:trPr>
        <w:tc>
          <w:tcPr>
            <w:tcW w:w="3307" w:type="dxa"/>
            <w:shd w:val="clear" w:color="auto" w:fill="auto"/>
          </w:tcPr>
          <w:p w14:paraId="7CBFC0D0" w14:textId="77777777" w:rsidR="00C84377" w:rsidRPr="0082469E" w:rsidRDefault="00C84377" w:rsidP="00C84377">
            <w:pPr>
              <w:pStyle w:val="TableText"/>
            </w:pPr>
            <w:proofErr w:type="spellStart"/>
            <w:r>
              <w:t>M</w:t>
            </w:r>
            <w:r w:rsidRPr="0082469E">
              <w:t>axDay</w:t>
            </w:r>
            <w:proofErr w:type="spellEnd"/>
          </w:p>
        </w:tc>
        <w:tc>
          <w:tcPr>
            <w:tcW w:w="1828" w:type="dxa"/>
            <w:shd w:val="clear" w:color="auto" w:fill="auto"/>
          </w:tcPr>
          <w:p w14:paraId="6354F02F" w14:textId="77777777" w:rsidR="00C84377" w:rsidRPr="0082469E" w:rsidRDefault="00C84377" w:rsidP="00C84377">
            <w:pPr>
              <w:pStyle w:val="TableText"/>
            </w:pPr>
            <w:r w:rsidRPr="0082469E">
              <w:t>INTEGER</w:t>
            </w:r>
          </w:p>
        </w:tc>
        <w:tc>
          <w:tcPr>
            <w:tcW w:w="3145" w:type="dxa"/>
            <w:shd w:val="clear" w:color="auto" w:fill="auto"/>
          </w:tcPr>
          <w:p w14:paraId="4C8F2865" w14:textId="77777777" w:rsidR="00C84377" w:rsidRPr="0082469E" w:rsidRDefault="00C84377" w:rsidP="00C84377">
            <w:pPr>
              <w:pStyle w:val="TableText"/>
            </w:pPr>
            <w:r w:rsidRPr="0082469E">
              <w:t>The day on which the maximum value occurred</w:t>
            </w:r>
          </w:p>
        </w:tc>
      </w:tr>
      <w:tr w:rsidR="00C84377" w:rsidRPr="004C6BCB" w14:paraId="7A161D4F" w14:textId="77777777" w:rsidTr="00814E80">
        <w:trPr>
          <w:cantSplit/>
        </w:trPr>
        <w:tc>
          <w:tcPr>
            <w:tcW w:w="3307" w:type="dxa"/>
            <w:shd w:val="clear" w:color="auto" w:fill="auto"/>
          </w:tcPr>
          <w:p w14:paraId="40B6462C" w14:textId="77777777" w:rsidR="00C84377" w:rsidRPr="0082469E" w:rsidRDefault="00C84377" w:rsidP="00C84377">
            <w:pPr>
              <w:pStyle w:val="TableText"/>
            </w:pPr>
            <w:proofErr w:type="spellStart"/>
            <w:r>
              <w:t>M</w:t>
            </w:r>
            <w:r w:rsidRPr="0082469E">
              <w:t>axHour</w:t>
            </w:r>
            <w:proofErr w:type="spellEnd"/>
          </w:p>
        </w:tc>
        <w:tc>
          <w:tcPr>
            <w:tcW w:w="1828" w:type="dxa"/>
            <w:shd w:val="clear" w:color="auto" w:fill="auto"/>
          </w:tcPr>
          <w:p w14:paraId="2BAEE8E4" w14:textId="77777777" w:rsidR="00C84377" w:rsidRPr="0082469E" w:rsidRDefault="00C84377" w:rsidP="00C84377">
            <w:pPr>
              <w:pStyle w:val="TableText"/>
            </w:pPr>
            <w:r w:rsidRPr="0082469E">
              <w:t>INTEGER</w:t>
            </w:r>
          </w:p>
        </w:tc>
        <w:tc>
          <w:tcPr>
            <w:tcW w:w="3145" w:type="dxa"/>
            <w:shd w:val="clear" w:color="auto" w:fill="auto"/>
          </w:tcPr>
          <w:p w14:paraId="702943AC" w14:textId="77777777" w:rsidR="00C84377" w:rsidRPr="0082469E" w:rsidRDefault="00C84377" w:rsidP="00C84377">
            <w:pPr>
              <w:pStyle w:val="TableText"/>
            </w:pPr>
            <w:r w:rsidRPr="0082469E">
              <w:t>The hour in which the maximum value occurred</w:t>
            </w:r>
          </w:p>
        </w:tc>
      </w:tr>
      <w:tr w:rsidR="00C84377" w:rsidRPr="004C6BCB" w14:paraId="140F30FD" w14:textId="77777777" w:rsidTr="00814E80">
        <w:trPr>
          <w:cantSplit/>
        </w:trPr>
        <w:tc>
          <w:tcPr>
            <w:tcW w:w="3307" w:type="dxa"/>
            <w:shd w:val="clear" w:color="auto" w:fill="auto"/>
          </w:tcPr>
          <w:p w14:paraId="3D6F5B68" w14:textId="77777777" w:rsidR="00C84377" w:rsidRPr="0082469E" w:rsidRDefault="00C84377" w:rsidP="00C84377">
            <w:pPr>
              <w:pStyle w:val="TableText"/>
            </w:pPr>
            <w:proofErr w:type="spellStart"/>
            <w:r>
              <w:t>M</w:t>
            </w:r>
            <w:r w:rsidRPr="0082469E">
              <w:t>axStartMinute</w:t>
            </w:r>
            <w:proofErr w:type="spellEnd"/>
          </w:p>
        </w:tc>
        <w:tc>
          <w:tcPr>
            <w:tcW w:w="1828" w:type="dxa"/>
            <w:shd w:val="clear" w:color="auto" w:fill="auto"/>
          </w:tcPr>
          <w:p w14:paraId="74127A6C" w14:textId="77777777" w:rsidR="00C84377" w:rsidRPr="0082469E" w:rsidRDefault="00C84377" w:rsidP="00C84377">
            <w:pPr>
              <w:pStyle w:val="TableText"/>
            </w:pPr>
            <w:r w:rsidRPr="0082469E">
              <w:t>INTEGER</w:t>
            </w:r>
          </w:p>
        </w:tc>
        <w:tc>
          <w:tcPr>
            <w:tcW w:w="3145" w:type="dxa"/>
            <w:shd w:val="clear" w:color="auto" w:fill="auto"/>
          </w:tcPr>
          <w:p w14:paraId="03EF72AE" w14:textId="77777777" w:rsidR="00C84377" w:rsidRPr="0082469E" w:rsidRDefault="00C84377" w:rsidP="00C84377">
            <w:pPr>
              <w:pStyle w:val="TableText"/>
            </w:pPr>
            <w:r w:rsidRPr="0082469E">
              <w:t>The starting minute of the interval in which the maximum value occurred</w:t>
            </w:r>
          </w:p>
        </w:tc>
      </w:tr>
      <w:tr w:rsidR="00C84377" w:rsidRPr="004C6BCB" w14:paraId="25D53BDD" w14:textId="77777777" w:rsidTr="00814E80">
        <w:trPr>
          <w:cantSplit/>
        </w:trPr>
        <w:tc>
          <w:tcPr>
            <w:tcW w:w="3307" w:type="dxa"/>
            <w:shd w:val="clear" w:color="auto" w:fill="auto"/>
          </w:tcPr>
          <w:p w14:paraId="25D72118" w14:textId="77777777" w:rsidR="00C84377" w:rsidRPr="0082469E" w:rsidRDefault="00C84377" w:rsidP="00C84377">
            <w:pPr>
              <w:pStyle w:val="TableText"/>
            </w:pPr>
            <w:proofErr w:type="spellStart"/>
            <w:r>
              <w:t>M</w:t>
            </w:r>
            <w:r w:rsidRPr="0082469E">
              <w:t>axMinute</w:t>
            </w:r>
            <w:proofErr w:type="spellEnd"/>
          </w:p>
        </w:tc>
        <w:tc>
          <w:tcPr>
            <w:tcW w:w="1828" w:type="dxa"/>
            <w:shd w:val="clear" w:color="auto" w:fill="auto"/>
          </w:tcPr>
          <w:p w14:paraId="491D5EA0" w14:textId="77777777" w:rsidR="00C84377" w:rsidRPr="0082469E" w:rsidRDefault="00C84377" w:rsidP="00C84377">
            <w:pPr>
              <w:pStyle w:val="TableText"/>
            </w:pPr>
            <w:r w:rsidRPr="0082469E">
              <w:t>INTEGER</w:t>
            </w:r>
          </w:p>
        </w:tc>
        <w:tc>
          <w:tcPr>
            <w:tcW w:w="3145" w:type="dxa"/>
            <w:shd w:val="clear" w:color="auto" w:fill="auto"/>
          </w:tcPr>
          <w:p w14:paraId="06C3EFDA" w14:textId="77777777" w:rsidR="00C84377" w:rsidRPr="0082469E" w:rsidRDefault="00C84377" w:rsidP="00C84377">
            <w:pPr>
              <w:pStyle w:val="TableText"/>
            </w:pPr>
            <w:r w:rsidRPr="0082469E">
              <w:t>The minute that the maximum value occurred</w:t>
            </w:r>
          </w:p>
        </w:tc>
      </w:tr>
      <w:tr w:rsidR="00C84377" w:rsidRPr="004C6BCB" w14:paraId="7B5088B0" w14:textId="77777777" w:rsidTr="00814E80">
        <w:trPr>
          <w:cantSplit/>
        </w:trPr>
        <w:tc>
          <w:tcPr>
            <w:tcW w:w="3307" w:type="dxa"/>
            <w:shd w:val="clear" w:color="auto" w:fill="auto"/>
          </w:tcPr>
          <w:p w14:paraId="00665392" w14:textId="77777777" w:rsidR="00C84377" w:rsidRPr="0082469E" w:rsidRDefault="00C84377" w:rsidP="00C84377">
            <w:pPr>
              <w:pStyle w:val="TableText"/>
            </w:pPr>
            <w:proofErr w:type="spellStart"/>
            <w:r>
              <w:t>M</w:t>
            </w:r>
            <w:r w:rsidRPr="0082469E">
              <w:t>inValue</w:t>
            </w:r>
            <w:proofErr w:type="spellEnd"/>
          </w:p>
        </w:tc>
        <w:tc>
          <w:tcPr>
            <w:tcW w:w="1828" w:type="dxa"/>
            <w:shd w:val="clear" w:color="auto" w:fill="auto"/>
          </w:tcPr>
          <w:p w14:paraId="70A0CA0C" w14:textId="77777777" w:rsidR="00C84377" w:rsidRPr="0082469E" w:rsidRDefault="00C84377" w:rsidP="00C84377">
            <w:pPr>
              <w:pStyle w:val="TableText"/>
            </w:pPr>
            <w:r w:rsidRPr="0082469E">
              <w:t>REAL</w:t>
            </w:r>
          </w:p>
        </w:tc>
        <w:tc>
          <w:tcPr>
            <w:tcW w:w="3145" w:type="dxa"/>
            <w:shd w:val="clear" w:color="auto" w:fill="auto"/>
          </w:tcPr>
          <w:p w14:paraId="63742F89" w14:textId="77777777" w:rsidR="00C84377" w:rsidRPr="0082469E" w:rsidRDefault="00C84377" w:rsidP="00C84377">
            <w:pPr>
              <w:pStyle w:val="TableText"/>
            </w:pPr>
            <w:r w:rsidRPr="0082469E">
              <w:t>The minimum value</w:t>
            </w:r>
          </w:p>
        </w:tc>
      </w:tr>
      <w:tr w:rsidR="00C84377" w:rsidRPr="004C6BCB" w14:paraId="7A5C90BA" w14:textId="77777777" w:rsidTr="00814E80">
        <w:trPr>
          <w:cantSplit/>
        </w:trPr>
        <w:tc>
          <w:tcPr>
            <w:tcW w:w="3307" w:type="dxa"/>
            <w:shd w:val="clear" w:color="auto" w:fill="auto"/>
          </w:tcPr>
          <w:p w14:paraId="5B98B3AF" w14:textId="77777777" w:rsidR="00C84377" w:rsidRPr="0082469E" w:rsidRDefault="00C84377" w:rsidP="00C84377">
            <w:pPr>
              <w:pStyle w:val="TableText"/>
            </w:pPr>
            <w:proofErr w:type="spellStart"/>
            <w:r>
              <w:t>M</w:t>
            </w:r>
            <w:r w:rsidRPr="0082469E">
              <w:t>inMonth</w:t>
            </w:r>
            <w:proofErr w:type="spellEnd"/>
          </w:p>
        </w:tc>
        <w:tc>
          <w:tcPr>
            <w:tcW w:w="1828" w:type="dxa"/>
            <w:shd w:val="clear" w:color="auto" w:fill="auto"/>
          </w:tcPr>
          <w:p w14:paraId="0C322236" w14:textId="77777777" w:rsidR="00C84377" w:rsidRPr="0082469E" w:rsidRDefault="00C84377" w:rsidP="00C84377">
            <w:pPr>
              <w:pStyle w:val="TableText"/>
            </w:pPr>
            <w:r w:rsidRPr="0082469E">
              <w:t>INTEGER</w:t>
            </w:r>
          </w:p>
        </w:tc>
        <w:tc>
          <w:tcPr>
            <w:tcW w:w="3145" w:type="dxa"/>
            <w:shd w:val="clear" w:color="auto" w:fill="auto"/>
          </w:tcPr>
          <w:p w14:paraId="7A5718BA" w14:textId="77777777" w:rsidR="00C84377" w:rsidRPr="0082469E" w:rsidRDefault="00C84377" w:rsidP="00C84377">
            <w:pPr>
              <w:pStyle w:val="TableText"/>
            </w:pPr>
            <w:r w:rsidRPr="0082469E">
              <w:t>The month in which the minimum value occurred</w:t>
            </w:r>
          </w:p>
        </w:tc>
      </w:tr>
      <w:tr w:rsidR="00C84377" w:rsidRPr="004C6BCB" w14:paraId="354086C1" w14:textId="77777777" w:rsidTr="00814E80">
        <w:trPr>
          <w:cantSplit/>
        </w:trPr>
        <w:tc>
          <w:tcPr>
            <w:tcW w:w="3307" w:type="dxa"/>
            <w:shd w:val="clear" w:color="auto" w:fill="auto"/>
          </w:tcPr>
          <w:p w14:paraId="4C2924D5" w14:textId="77777777" w:rsidR="00C84377" w:rsidRPr="0082469E" w:rsidRDefault="00C84377" w:rsidP="00C84377">
            <w:pPr>
              <w:pStyle w:val="TableText"/>
            </w:pPr>
            <w:proofErr w:type="spellStart"/>
            <w:r>
              <w:t>M</w:t>
            </w:r>
            <w:r w:rsidRPr="0082469E">
              <w:t>inDay</w:t>
            </w:r>
            <w:proofErr w:type="spellEnd"/>
          </w:p>
        </w:tc>
        <w:tc>
          <w:tcPr>
            <w:tcW w:w="1828" w:type="dxa"/>
            <w:shd w:val="clear" w:color="auto" w:fill="auto"/>
          </w:tcPr>
          <w:p w14:paraId="6176E38E" w14:textId="77777777" w:rsidR="00C84377" w:rsidRPr="0082469E" w:rsidRDefault="00C84377" w:rsidP="00C84377">
            <w:pPr>
              <w:pStyle w:val="TableText"/>
            </w:pPr>
            <w:r w:rsidRPr="0082469E">
              <w:t>INTEGER</w:t>
            </w:r>
          </w:p>
        </w:tc>
        <w:tc>
          <w:tcPr>
            <w:tcW w:w="3145" w:type="dxa"/>
            <w:shd w:val="clear" w:color="auto" w:fill="auto"/>
          </w:tcPr>
          <w:p w14:paraId="2904B92C" w14:textId="77777777" w:rsidR="00C84377" w:rsidRPr="0082469E" w:rsidRDefault="00C84377" w:rsidP="00C84377">
            <w:pPr>
              <w:pStyle w:val="TableText"/>
            </w:pPr>
            <w:r w:rsidRPr="0082469E">
              <w:t>The day on which the minimum value occurred</w:t>
            </w:r>
          </w:p>
        </w:tc>
      </w:tr>
      <w:tr w:rsidR="00C84377" w:rsidRPr="004C6BCB" w14:paraId="14335408" w14:textId="77777777" w:rsidTr="00814E80">
        <w:trPr>
          <w:cantSplit/>
        </w:trPr>
        <w:tc>
          <w:tcPr>
            <w:tcW w:w="3307" w:type="dxa"/>
            <w:shd w:val="clear" w:color="auto" w:fill="auto"/>
          </w:tcPr>
          <w:p w14:paraId="077E75AE" w14:textId="77777777" w:rsidR="00C84377" w:rsidRPr="0082469E" w:rsidRDefault="00C84377" w:rsidP="00C84377">
            <w:pPr>
              <w:pStyle w:val="TableText"/>
            </w:pPr>
            <w:proofErr w:type="spellStart"/>
            <w:r>
              <w:t>M</w:t>
            </w:r>
            <w:r w:rsidRPr="0082469E">
              <w:t>inHour</w:t>
            </w:r>
            <w:proofErr w:type="spellEnd"/>
          </w:p>
        </w:tc>
        <w:tc>
          <w:tcPr>
            <w:tcW w:w="1828" w:type="dxa"/>
            <w:shd w:val="clear" w:color="auto" w:fill="auto"/>
          </w:tcPr>
          <w:p w14:paraId="19754657" w14:textId="77777777" w:rsidR="00C84377" w:rsidRPr="0082469E" w:rsidRDefault="00C84377" w:rsidP="00C84377">
            <w:pPr>
              <w:pStyle w:val="TableText"/>
            </w:pPr>
            <w:r w:rsidRPr="0082469E">
              <w:t>INTEGER</w:t>
            </w:r>
          </w:p>
        </w:tc>
        <w:tc>
          <w:tcPr>
            <w:tcW w:w="3145" w:type="dxa"/>
            <w:shd w:val="clear" w:color="auto" w:fill="auto"/>
          </w:tcPr>
          <w:p w14:paraId="43183EF0" w14:textId="77777777" w:rsidR="00C84377" w:rsidRPr="0082469E" w:rsidRDefault="00C84377" w:rsidP="00C84377">
            <w:pPr>
              <w:pStyle w:val="TableText"/>
            </w:pPr>
            <w:r w:rsidRPr="0082469E">
              <w:t>The hour in which the minimum value occurred</w:t>
            </w:r>
          </w:p>
        </w:tc>
      </w:tr>
      <w:tr w:rsidR="00C84377" w:rsidRPr="004C6BCB" w14:paraId="498085A7" w14:textId="77777777" w:rsidTr="00814E80">
        <w:trPr>
          <w:cantSplit/>
        </w:trPr>
        <w:tc>
          <w:tcPr>
            <w:tcW w:w="3307" w:type="dxa"/>
            <w:shd w:val="clear" w:color="auto" w:fill="auto"/>
          </w:tcPr>
          <w:p w14:paraId="102B7E64" w14:textId="77777777" w:rsidR="00C84377" w:rsidRPr="0082469E" w:rsidRDefault="00C84377" w:rsidP="00C84377">
            <w:pPr>
              <w:pStyle w:val="TableText"/>
            </w:pPr>
            <w:proofErr w:type="spellStart"/>
            <w:r>
              <w:lastRenderedPageBreak/>
              <w:t>M</w:t>
            </w:r>
            <w:r w:rsidRPr="0082469E">
              <w:t>inStartMinute</w:t>
            </w:r>
            <w:proofErr w:type="spellEnd"/>
          </w:p>
        </w:tc>
        <w:tc>
          <w:tcPr>
            <w:tcW w:w="1828" w:type="dxa"/>
            <w:shd w:val="clear" w:color="auto" w:fill="auto"/>
          </w:tcPr>
          <w:p w14:paraId="6F9C80BE" w14:textId="77777777" w:rsidR="00C84377" w:rsidRPr="0082469E" w:rsidRDefault="00C84377" w:rsidP="00C84377">
            <w:pPr>
              <w:pStyle w:val="TableText"/>
            </w:pPr>
            <w:r w:rsidRPr="0082469E">
              <w:t>INTEGER</w:t>
            </w:r>
          </w:p>
        </w:tc>
        <w:tc>
          <w:tcPr>
            <w:tcW w:w="3145" w:type="dxa"/>
            <w:shd w:val="clear" w:color="auto" w:fill="auto"/>
          </w:tcPr>
          <w:p w14:paraId="6203DEA0" w14:textId="77777777" w:rsidR="00C84377" w:rsidRPr="0082469E" w:rsidRDefault="00C84377" w:rsidP="00C84377">
            <w:pPr>
              <w:pStyle w:val="TableText"/>
            </w:pPr>
            <w:r w:rsidRPr="0082469E">
              <w:t>The starting minute of the interval in which the minimum value occurred</w:t>
            </w:r>
          </w:p>
        </w:tc>
      </w:tr>
      <w:tr w:rsidR="00C84377" w:rsidRPr="004C6BCB" w14:paraId="3FAD7FEA" w14:textId="77777777" w:rsidTr="00814E80">
        <w:trPr>
          <w:cantSplit/>
        </w:trPr>
        <w:tc>
          <w:tcPr>
            <w:tcW w:w="3307" w:type="dxa"/>
            <w:shd w:val="clear" w:color="auto" w:fill="auto"/>
          </w:tcPr>
          <w:p w14:paraId="6294363A" w14:textId="77777777" w:rsidR="00C84377" w:rsidRPr="0082469E" w:rsidRDefault="00C84377" w:rsidP="00C84377">
            <w:pPr>
              <w:pStyle w:val="TableText"/>
            </w:pPr>
            <w:proofErr w:type="spellStart"/>
            <w:r>
              <w:t>M</w:t>
            </w:r>
            <w:r w:rsidRPr="0082469E">
              <w:t>inMinute</w:t>
            </w:r>
            <w:proofErr w:type="spellEnd"/>
          </w:p>
        </w:tc>
        <w:tc>
          <w:tcPr>
            <w:tcW w:w="1828" w:type="dxa"/>
            <w:shd w:val="clear" w:color="auto" w:fill="auto"/>
          </w:tcPr>
          <w:p w14:paraId="6AF131C0" w14:textId="77777777" w:rsidR="00C84377" w:rsidRPr="0082469E" w:rsidRDefault="00C84377" w:rsidP="00C84377">
            <w:pPr>
              <w:pStyle w:val="TableText"/>
            </w:pPr>
            <w:r w:rsidRPr="0082469E">
              <w:t>INTEGER</w:t>
            </w:r>
          </w:p>
        </w:tc>
        <w:tc>
          <w:tcPr>
            <w:tcW w:w="3145" w:type="dxa"/>
            <w:shd w:val="clear" w:color="auto" w:fill="auto"/>
          </w:tcPr>
          <w:p w14:paraId="420E750E" w14:textId="77777777" w:rsidR="00C84377" w:rsidRPr="0082469E" w:rsidRDefault="00C84377" w:rsidP="00C84377">
            <w:pPr>
              <w:pStyle w:val="TableText"/>
            </w:pPr>
            <w:r w:rsidRPr="0082469E">
              <w:t>The minute that the minimum value occurred</w:t>
            </w:r>
          </w:p>
        </w:tc>
      </w:tr>
    </w:tbl>
    <w:p w14:paraId="7E110813" w14:textId="77777777" w:rsidR="00C84377" w:rsidRDefault="00C84377" w:rsidP="00C84377">
      <w:pPr>
        <w:pStyle w:val="Heading4"/>
      </w:pPr>
      <w:bookmarkStart w:id="108" w:name="_Ref210300671"/>
      <w:r>
        <w:t>Time</w:t>
      </w:r>
      <w:r w:rsidRPr="00BB30AD">
        <w:t xml:space="preserve"> </w:t>
      </w:r>
      <w:r>
        <w:t>Table</w:t>
      </w:r>
      <w:bookmarkEnd w:id="108"/>
    </w:p>
    <w:p w14:paraId="6E6FB976" w14:textId="1B760C23" w:rsidR="00C84377" w:rsidRDefault="00C84377" w:rsidP="00C84377">
      <w:pPr>
        <w:pStyle w:val="BodyText"/>
      </w:pPr>
      <w:r>
        <w:t xml:space="preserve">The </w:t>
      </w:r>
      <w:proofErr w:type="gramStart"/>
      <w:r>
        <w:t>Time table</w:t>
      </w:r>
      <w:proofErr w:type="gramEnd"/>
      <w:r>
        <w:t xml:space="preserve"> provides the time information for both the “report variable” and “report meter” variables (the </w:t>
      </w:r>
      <w:proofErr w:type="spellStart"/>
      <w:r>
        <w:t>Report</w:t>
      </w:r>
      <w:del w:id="109" w:author="Mark Adams" w:date="2015-02-13T10:53:00Z">
        <w:r w:rsidDel="00D579AF">
          <w:delText>Variable</w:delText>
        </w:r>
      </w:del>
      <w:r>
        <w:t>Data</w:t>
      </w:r>
      <w:proofErr w:type="spellEnd"/>
      <w:r>
        <w:t xml:space="preserve"> </w:t>
      </w:r>
      <w:del w:id="110" w:author="Mark Adams" w:date="2015-02-13T10:53:00Z">
        <w:r w:rsidDel="00D579AF">
          <w:delText xml:space="preserve">and ReportMeterData </w:delText>
        </w:r>
      </w:del>
      <w:r>
        <w:t>table</w:t>
      </w:r>
      <w:del w:id="111" w:author="Mark Adams" w:date="2015-02-13T10:53:00Z">
        <w:r w:rsidDel="00D579AF">
          <w:delText>s</w:delText>
        </w:r>
      </w:del>
      <w:r>
        <w:t>).</w:t>
      </w:r>
    </w:p>
    <w:p w14:paraId="4F2AC7BF" w14:textId="77777777" w:rsidR="00814E80" w:rsidRDefault="00814E80" w:rsidP="00814E80">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10</w:t>
      </w:r>
      <w:r w:rsidR="00761697">
        <w:rPr>
          <w:noProof/>
        </w:rPr>
        <w:fldChar w:fldCharType="end"/>
      </w:r>
      <w:r>
        <w:t>.</w:t>
      </w:r>
      <w:proofErr w:type="gramEnd"/>
      <w:r>
        <w:t xml:space="preserve"> Time Table Contents</w:t>
      </w:r>
    </w:p>
    <w:tbl>
      <w:tblPr>
        <w:tblpPr w:leftFromText="180" w:rightFromText="180" w:vertAnchor="text" w:horzAnchor="margin" w:tblpXSpec="center" w:tblpY="38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07"/>
        <w:gridCol w:w="2305"/>
        <w:gridCol w:w="3568"/>
      </w:tblGrid>
      <w:tr w:rsidR="00814E80" w:rsidRPr="008134CB" w14:paraId="792A0E1D" w14:textId="77777777" w:rsidTr="00814E80">
        <w:trPr>
          <w:cantSplit/>
        </w:trPr>
        <w:tc>
          <w:tcPr>
            <w:tcW w:w="2407" w:type="dxa"/>
            <w:shd w:val="solid" w:color="000000" w:fill="FFFFFF"/>
          </w:tcPr>
          <w:p w14:paraId="373DC92C" w14:textId="77777777" w:rsidR="00814E80" w:rsidRPr="004B689A" w:rsidRDefault="00814E80" w:rsidP="00814E80">
            <w:pPr>
              <w:pStyle w:val="TableHeader"/>
            </w:pPr>
            <w:bookmarkStart w:id="112" w:name="_Toc241642993"/>
            <w:r w:rsidRPr="004B689A">
              <w:t>Field Name</w:t>
            </w:r>
          </w:p>
        </w:tc>
        <w:tc>
          <w:tcPr>
            <w:tcW w:w="2305" w:type="dxa"/>
            <w:shd w:val="solid" w:color="000000" w:fill="FFFFFF"/>
          </w:tcPr>
          <w:p w14:paraId="585B6E35" w14:textId="77777777" w:rsidR="00814E80" w:rsidRPr="004B689A" w:rsidRDefault="00814E80" w:rsidP="00814E80">
            <w:pPr>
              <w:pStyle w:val="TableHeader"/>
            </w:pPr>
            <w:r w:rsidRPr="004B689A">
              <w:t>Field Type</w:t>
            </w:r>
          </w:p>
        </w:tc>
        <w:tc>
          <w:tcPr>
            <w:tcW w:w="3568" w:type="dxa"/>
            <w:shd w:val="solid" w:color="000000" w:fill="FFFFFF"/>
          </w:tcPr>
          <w:p w14:paraId="469FBD32" w14:textId="77777777" w:rsidR="00814E80" w:rsidRPr="004B689A" w:rsidRDefault="00814E80" w:rsidP="00814E80">
            <w:pPr>
              <w:pStyle w:val="TableHeader"/>
            </w:pPr>
            <w:r w:rsidRPr="004B689A">
              <w:t>Description</w:t>
            </w:r>
          </w:p>
        </w:tc>
      </w:tr>
      <w:tr w:rsidR="00814E80" w:rsidRPr="003E1178" w14:paraId="20E02AFB" w14:textId="77777777" w:rsidTr="00814E80">
        <w:trPr>
          <w:cantSplit/>
        </w:trPr>
        <w:tc>
          <w:tcPr>
            <w:tcW w:w="2407" w:type="dxa"/>
            <w:shd w:val="clear" w:color="auto" w:fill="auto"/>
          </w:tcPr>
          <w:p w14:paraId="5D6C5E67" w14:textId="77777777" w:rsidR="00814E80" w:rsidRPr="0082469E" w:rsidRDefault="00814E80" w:rsidP="00814E80">
            <w:pPr>
              <w:pStyle w:val="TableText"/>
            </w:pPr>
            <w:proofErr w:type="spellStart"/>
            <w:r>
              <w:t>T</w:t>
            </w:r>
            <w:r w:rsidRPr="0082469E">
              <w:t>imeIndex</w:t>
            </w:r>
            <w:proofErr w:type="spellEnd"/>
          </w:p>
        </w:tc>
        <w:tc>
          <w:tcPr>
            <w:tcW w:w="2305" w:type="dxa"/>
            <w:shd w:val="clear" w:color="auto" w:fill="auto"/>
          </w:tcPr>
          <w:p w14:paraId="216E769A" w14:textId="77777777" w:rsidR="00814E80" w:rsidRPr="0082469E" w:rsidRDefault="00814E80" w:rsidP="00814E80">
            <w:pPr>
              <w:pStyle w:val="TableText"/>
            </w:pPr>
            <w:r w:rsidRPr="0082469E">
              <w:t>INTEGER PRIMARY KEY</w:t>
            </w:r>
          </w:p>
        </w:tc>
        <w:tc>
          <w:tcPr>
            <w:tcW w:w="3568" w:type="dxa"/>
            <w:shd w:val="clear" w:color="auto" w:fill="auto"/>
          </w:tcPr>
          <w:p w14:paraId="25C8BBFA" w14:textId="77777777" w:rsidR="00814E80" w:rsidRPr="0082469E" w:rsidRDefault="00814E80" w:rsidP="00814E80">
            <w:pPr>
              <w:pStyle w:val="TableText"/>
            </w:pPr>
            <w:r w:rsidRPr="0082469E">
              <w:t xml:space="preserve">Connects the time information with the report variables and meter variables (see the </w:t>
            </w:r>
            <w:proofErr w:type="spellStart"/>
            <w:r>
              <w:t>Report</w:t>
            </w:r>
            <w:del w:id="113" w:author="Mark Adams" w:date="2015-02-13T10:53:00Z">
              <w:r w:rsidDel="00D579AF">
                <w:delText>Variable</w:delText>
              </w:r>
            </w:del>
            <w:r>
              <w:t>Data</w:t>
            </w:r>
            <w:proofErr w:type="spellEnd"/>
            <w:r w:rsidRPr="0082469E">
              <w:t xml:space="preserve"> </w:t>
            </w:r>
            <w:del w:id="114" w:author="Mark Adams" w:date="2015-02-13T10:53:00Z">
              <w:r w:rsidRPr="0082469E" w:rsidDel="00D579AF">
                <w:delText xml:space="preserve">and </w:delText>
              </w:r>
              <w:r w:rsidDel="00D579AF">
                <w:delText>ReportMeterData</w:delText>
              </w:r>
              <w:r w:rsidRPr="0082469E" w:rsidDel="00D579AF">
                <w:delText xml:space="preserve"> </w:delText>
              </w:r>
            </w:del>
            <w:r w:rsidRPr="0082469E">
              <w:t>table</w:t>
            </w:r>
            <w:del w:id="115" w:author="Mark Adams" w:date="2015-02-13T10:53:00Z">
              <w:r w:rsidRPr="0082469E" w:rsidDel="00D579AF">
                <w:delText>s</w:delText>
              </w:r>
            </w:del>
            <w:r w:rsidRPr="0082469E">
              <w:t>)</w:t>
            </w:r>
          </w:p>
        </w:tc>
      </w:tr>
      <w:tr w:rsidR="00814E80" w:rsidRPr="003E1178" w14:paraId="2D3D14D4" w14:textId="77777777" w:rsidTr="00814E80">
        <w:trPr>
          <w:cantSplit/>
        </w:trPr>
        <w:tc>
          <w:tcPr>
            <w:tcW w:w="2407" w:type="dxa"/>
            <w:shd w:val="clear" w:color="auto" w:fill="auto"/>
          </w:tcPr>
          <w:p w14:paraId="52DDABC2" w14:textId="77777777" w:rsidR="00814E80" w:rsidRPr="0082469E" w:rsidRDefault="00814E80" w:rsidP="00814E80">
            <w:pPr>
              <w:pStyle w:val="TableText"/>
            </w:pPr>
            <w:r>
              <w:t>M</w:t>
            </w:r>
            <w:r w:rsidRPr="0082469E">
              <w:t>onth</w:t>
            </w:r>
          </w:p>
        </w:tc>
        <w:tc>
          <w:tcPr>
            <w:tcW w:w="2305" w:type="dxa"/>
            <w:shd w:val="clear" w:color="auto" w:fill="auto"/>
          </w:tcPr>
          <w:p w14:paraId="1D1323BF" w14:textId="77777777" w:rsidR="00814E80" w:rsidRPr="0082469E" w:rsidRDefault="00814E80" w:rsidP="00814E80">
            <w:pPr>
              <w:pStyle w:val="TableText"/>
            </w:pPr>
            <w:r w:rsidRPr="0082469E">
              <w:t>INTEGER</w:t>
            </w:r>
          </w:p>
        </w:tc>
        <w:tc>
          <w:tcPr>
            <w:tcW w:w="3568" w:type="dxa"/>
            <w:shd w:val="clear" w:color="auto" w:fill="auto"/>
          </w:tcPr>
          <w:p w14:paraId="024F09F1" w14:textId="77777777" w:rsidR="00814E80" w:rsidRPr="0082469E" w:rsidRDefault="00814E80" w:rsidP="00814E80">
            <w:pPr>
              <w:pStyle w:val="TableText"/>
            </w:pPr>
            <w:r w:rsidRPr="0082469E">
              <w:t>Month</w:t>
            </w:r>
          </w:p>
        </w:tc>
      </w:tr>
      <w:tr w:rsidR="00814E80" w:rsidRPr="003E1178" w14:paraId="63D3A1F1" w14:textId="77777777" w:rsidTr="00814E80">
        <w:trPr>
          <w:cantSplit/>
        </w:trPr>
        <w:tc>
          <w:tcPr>
            <w:tcW w:w="2407" w:type="dxa"/>
            <w:shd w:val="clear" w:color="auto" w:fill="auto"/>
          </w:tcPr>
          <w:p w14:paraId="1B54DE4A" w14:textId="77777777" w:rsidR="00814E80" w:rsidRPr="0082469E" w:rsidRDefault="00814E80" w:rsidP="00814E80">
            <w:pPr>
              <w:pStyle w:val="TableText"/>
            </w:pPr>
            <w:r>
              <w:t>D</w:t>
            </w:r>
            <w:r w:rsidRPr="0082469E">
              <w:t>ay</w:t>
            </w:r>
          </w:p>
        </w:tc>
        <w:tc>
          <w:tcPr>
            <w:tcW w:w="2305" w:type="dxa"/>
            <w:shd w:val="clear" w:color="auto" w:fill="auto"/>
          </w:tcPr>
          <w:p w14:paraId="21E07C20" w14:textId="77777777" w:rsidR="00814E80" w:rsidRPr="0082469E" w:rsidRDefault="00814E80" w:rsidP="00814E80">
            <w:pPr>
              <w:pStyle w:val="TableText"/>
            </w:pPr>
            <w:r w:rsidRPr="0082469E">
              <w:t>INTEGER</w:t>
            </w:r>
          </w:p>
        </w:tc>
        <w:tc>
          <w:tcPr>
            <w:tcW w:w="3568" w:type="dxa"/>
            <w:shd w:val="clear" w:color="auto" w:fill="auto"/>
          </w:tcPr>
          <w:p w14:paraId="3C0696CA" w14:textId="77777777" w:rsidR="00814E80" w:rsidRPr="0082469E" w:rsidRDefault="00814E80" w:rsidP="00814E80">
            <w:pPr>
              <w:pStyle w:val="TableText"/>
            </w:pPr>
            <w:r w:rsidRPr="0082469E">
              <w:t>Day</w:t>
            </w:r>
          </w:p>
        </w:tc>
      </w:tr>
      <w:tr w:rsidR="00814E80" w:rsidRPr="003E1178" w14:paraId="018E998F" w14:textId="77777777" w:rsidTr="00814E80">
        <w:trPr>
          <w:cantSplit/>
        </w:trPr>
        <w:tc>
          <w:tcPr>
            <w:tcW w:w="2407" w:type="dxa"/>
            <w:shd w:val="clear" w:color="auto" w:fill="auto"/>
          </w:tcPr>
          <w:p w14:paraId="48F87D3B" w14:textId="77777777" w:rsidR="00814E80" w:rsidRPr="0082469E" w:rsidRDefault="00814E80" w:rsidP="00814E80">
            <w:pPr>
              <w:pStyle w:val="TableText"/>
            </w:pPr>
            <w:r>
              <w:t>H</w:t>
            </w:r>
            <w:r w:rsidRPr="0082469E">
              <w:t>our</w:t>
            </w:r>
          </w:p>
        </w:tc>
        <w:tc>
          <w:tcPr>
            <w:tcW w:w="2305" w:type="dxa"/>
            <w:shd w:val="clear" w:color="auto" w:fill="auto"/>
          </w:tcPr>
          <w:p w14:paraId="7FE922BC" w14:textId="77777777" w:rsidR="00814E80" w:rsidRPr="0082469E" w:rsidRDefault="00814E80" w:rsidP="00814E80">
            <w:pPr>
              <w:pStyle w:val="TableText"/>
            </w:pPr>
            <w:r w:rsidRPr="0082469E">
              <w:t>INTEGER</w:t>
            </w:r>
          </w:p>
        </w:tc>
        <w:tc>
          <w:tcPr>
            <w:tcW w:w="3568" w:type="dxa"/>
            <w:shd w:val="clear" w:color="auto" w:fill="auto"/>
          </w:tcPr>
          <w:p w14:paraId="2DE6927D" w14:textId="77777777" w:rsidR="00814E80" w:rsidRPr="0082469E" w:rsidRDefault="00814E80" w:rsidP="00814E80">
            <w:pPr>
              <w:pStyle w:val="TableText"/>
            </w:pPr>
            <w:r w:rsidRPr="0082469E">
              <w:t>Hour</w:t>
            </w:r>
          </w:p>
        </w:tc>
      </w:tr>
      <w:tr w:rsidR="00814E80" w:rsidRPr="003E1178" w14:paraId="59CEEE1E" w14:textId="77777777" w:rsidTr="00814E80">
        <w:trPr>
          <w:cantSplit/>
        </w:trPr>
        <w:tc>
          <w:tcPr>
            <w:tcW w:w="2407" w:type="dxa"/>
            <w:shd w:val="clear" w:color="auto" w:fill="auto"/>
          </w:tcPr>
          <w:p w14:paraId="56A5B5C0" w14:textId="77777777" w:rsidR="00814E80" w:rsidRPr="0082469E" w:rsidRDefault="00814E80" w:rsidP="00814E80">
            <w:pPr>
              <w:pStyle w:val="TableText"/>
            </w:pPr>
            <w:r>
              <w:t>M</w:t>
            </w:r>
            <w:r w:rsidRPr="0082469E">
              <w:t>inute</w:t>
            </w:r>
          </w:p>
        </w:tc>
        <w:tc>
          <w:tcPr>
            <w:tcW w:w="2305" w:type="dxa"/>
            <w:shd w:val="clear" w:color="auto" w:fill="auto"/>
          </w:tcPr>
          <w:p w14:paraId="2E3A6670" w14:textId="77777777" w:rsidR="00814E80" w:rsidRPr="0082469E" w:rsidRDefault="00814E80" w:rsidP="00814E80">
            <w:pPr>
              <w:pStyle w:val="TableText"/>
            </w:pPr>
            <w:r w:rsidRPr="0082469E">
              <w:t>INTEGER</w:t>
            </w:r>
          </w:p>
        </w:tc>
        <w:tc>
          <w:tcPr>
            <w:tcW w:w="3568" w:type="dxa"/>
            <w:shd w:val="clear" w:color="auto" w:fill="auto"/>
          </w:tcPr>
          <w:p w14:paraId="117893E8" w14:textId="77777777" w:rsidR="00814E80" w:rsidRPr="0082469E" w:rsidRDefault="00814E80" w:rsidP="00814E80">
            <w:pPr>
              <w:pStyle w:val="TableText"/>
            </w:pPr>
            <w:r w:rsidRPr="0082469E">
              <w:t>Minute</w:t>
            </w:r>
          </w:p>
        </w:tc>
      </w:tr>
      <w:tr w:rsidR="00814E80" w:rsidRPr="003E1178" w14:paraId="65EA6F77" w14:textId="77777777" w:rsidTr="00814E80">
        <w:trPr>
          <w:cantSplit/>
        </w:trPr>
        <w:tc>
          <w:tcPr>
            <w:tcW w:w="2407" w:type="dxa"/>
            <w:shd w:val="clear" w:color="auto" w:fill="auto"/>
          </w:tcPr>
          <w:p w14:paraId="7291CFA2" w14:textId="77777777" w:rsidR="00814E80" w:rsidRPr="0082469E" w:rsidRDefault="00814E80" w:rsidP="00814E80">
            <w:pPr>
              <w:pStyle w:val="TableText"/>
            </w:pPr>
            <w:r>
              <w:t>DST</w:t>
            </w:r>
          </w:p>
        </w:tc>
        <w:tc>
          <w:tcPr>
            <w:tcW w:w="2305" w:type="dxa"/>
            <w:shd w:val="clear" w:color="auto" w:fill="auto"/>
          </w:tcPr>
          <w:p w14:paraId="5ED778C7" w14:textId="77777777" w:rsidR="00814E80" w:rsidRPr="0082469E" w:rsidRDefault="00814E80" w:rsidP="00814E80">
            <w:pPr>
              <w:pStyle w:val="TableText"/>
            </w:pPr>
            <w:r w:rsidRPr="0082469E">
              <w:t>INTEGER</w:t>
            </w:r>
          </w:p>
        </w:tc>
        <w:tc>
          <w:tcPr>
            <w:tcW w:w="3568" w:type="dxa"/>
            <w:shd w:val="clear" w:color="auto" w:fill="auto"/>
          </w:tcPr>
          <w:p w14:paraId="0B415F1C" w14:textId="77777777" w:rsidR="00814E80" w:rsidRPr="0082469E" w:rsidRDefault="00814E80" w:rsidP="00814E80">
            <w:pPr>
              <w:pStyle w:val="TableText"/>
            </w:pPr>
            <w:r w:rsidRPr="0082469E">
              <w:t>Daylight saving time indicator</w:t>
            </w:r>
          </w:p>
        </w:tc>
      </w:tr>
      <w:tr w:rsidR="00814E80" w:rsidRPr="003E1178" w14:paraId="77BB16DF" w14:textId="77777777" w:rsidTr="00814E80">
        <w:trPr>
          <w:cantSplit/>
        </w:trPr>
        <w:tc>
          <w:tcPr>
            <w:tcW w:w="2407" w:type="dxa"/>
            <w:shd w:val="clear" w:color="auto" w:fill="auto"/>
          </w:tcPr>
          <w:p w14:paraId="6DC30E35" w14:textId="77777777" w:rsidR="00814E80" w:rsidRPr="0082469E" w:rsidRDefault="00814E80" w:rsidP="00814E80">
            <w:pPr>
              <w:pStyle w:val="TableText"/>
            </w:pPr>
            <w:r>
              <w:t>I</w:t>
            </w:r>
            <w:r w:rsidRPr="0082469E">
              <w:t>nterval</w:t>
            </w:r>
          </w:p>
        </w:tc>
        <w:tc>
          <w:tcPr>
            <w:tcW w:w="2305" w:type="dxa"/>
            <w:shd w:val="clear" w:color="auto" w:fill="auto"/>
          </w:tcPr>
          <w:p w14:paraId="6F04E942" w14:textId="77777777" w:rsidR="00814E80" w:rsidRPr="0082469E" w:rsidRDefault="00814E80" w:rsidP="00814E80">
            <w:pPr>
              <w:pStyle w:val="TableText"/>
            </w:pPr>
            <w:r w:rsidRPr="0082469E">
              <w:t>INTEGER</w:t>
            </w:r>
          </w:p>
        </w:tc>
        <w:tc>
          <w:tcPr>
            <w:tcW w:w="3568" w:type="dxa"/>
            <w:shd w:val="clear" w:color="auto" w:fill="auto"/>
          </w:tcPr>
          <w:p w14:paraId="2A75794C" w14:textId="77777777" w:rsidR="00814E80" w:rsidRPr="0082469E" w:rsidRDefault="00814E80" w:rsidP="00814E80">
            <w:pPr>
              <w:pStyle w:val="TableText"/>
            </w:pPr>
            <w:r w:rsidRPr="0082469E">
              <w:t>Length of the reporting interval</w:t>
            </w:r>
          </w:p>
        </w:tc>
      </w:tr>
      <w:tr w:rsidR="00814E80" w:rsidRPr="003E1178" w14:paraId="56ABFF93" w14:textId="77777777" w:rsidTr="00814E80">
        <w:trPr>
          <w:cantSplit/>
        </w:trPr>
        <w:tc>
          <w:tcPr>
            <w:tcW w:w="2407" w:type="dxa"/>
            <w:shd w:val="clear" w:color="auto" w:fill="auto"/>
          </w:tcPr>
          <w:p w14:paraId="5F69670A" w14:textId="77777777" w:rsidR="00814E80" w:rsidRPr="0082469E" w:rsidRDefault="00814E80" w:rsidP="00814E80">
            <w:pPr>
              <w:pStyle w:val="TableText"/>
            </w:pPr>
            <w:proofErr w:type="spellStart"/>
            <w:r>
              <w:t>I</w:t>
            </w:r>
            <w:r w:rsidRPr="0082469E">
              <w:t>ntervalType</w:t>
            </w:r>
            <w:proofErr w:type="spellEnd"/>
          </w:p>
        </w:tc>
        <w:tc>
          <w:tcPr>
            <w:tcW w:w="2305" w:type="dxa"/>
            <w:shd w:val="clear" w:color="auto" w:fill="auto"/>
          </w:tcPr>
          <w:p w14:paraId="69A2D88D" w14:textId="77777777" w:rsidR="00814E80" w:rsidRPr="0082469E" w:rsidRDefault="00814E80" w:rsidP="00814E80">
            <w:pPr>
              <w:pStyle w:val="TableText"/>
            </w:pPr>
            <w:r w:rsidRPr="0082469E">
              <w:t>INTEGER</w:t>
            </w:r>
          </w:p>
        </w:tc>
        <w:tc>
          <w:tcPr>
            <w:tcW w:w="3568" w:type="dxa"/>
            <w:shd w:val="clear" w:color="auto" w:fill="auto"/>
          </w:tcPr>
          <w:p w14:paraId="275A84F9" w14:textId="77777777" w:rsidR="00814E80" w:rsidRPr="0082469E" w:rsidRDefault="00814E80" w:rsidP="00814E80">
            <w:pPr>
              <w:pStyle w:val="TableText"/>
            </w:pPr>
            <w:r w:rsidRPr="0082469E">
              <w:t>T</w:t>
            </w:r>
            <w:r>
              <w:t>he index for the t</w:t>
            </w:r>
            <w:r w:rsidRPr="0082469E">
              <w:t>ype of reporting interval</w:t>
            </w:r>
            <w:r>
              <w:t>. (</w:t>
            </w:r>
            <w:proofErr w:type="spellStart"/>
            <w:proofErr w:type="gramStart"/>
            <w:r>
              <w:t>enum</w:t>
            </w:r>
            <w:proofErr w:type="spellEnd"/>
            <w:proofErr w:type="gramEnd"/>
            <w:r>
              <w:t xml:space="preserve">: -1=detailed HVAC system </w:t>
            </w:r>
            <w:proofErr w:type="spellStart"/>
            <w:r>
              <w:t>timestep</w:t>
            </w:r>
            <w:proofErr w:type="spellEnd"/>
            <w:r>
              <w:t xml:space="preserve">; 0=zone </w:t>
            </w:r>
            <w:proofErr w:type="spellStart"/>
            <w:r>
              <w:t>timestep</w:t>
            </w:r>
            <w:proofErr w:type="spellEnd"/>
            <w:r>
              <w:t>, 1=hourly, 2=daily, 3=monthly, 4=</w:t>
            </w:r>
            <w:proofErr w:type="spellStart"/>
            <w:r>
              <w:t>runperiod</w:t>
            </w:r>
            <w:proofErr w:type="spellEnd"/>
            <w:r>
              <w:t xml:space="preserve">) </w:t>
            </w:r>
          </w:p>
        </w:tc>
      </w:tr>
      <w:tr w:rsidR="00814E80" w:rsidRPr="003E1178" w14:paraId="14F0B19C" w14:textId="77777777" w:rsidTr="00814E80">
        <w:trPr>
          <w:cantSplit/>
        </w:trPr>
        <w:tc>
          <w:tcPr>
            <w:tcW w:w="2407" w:type="dxa"/>
            <w:shd w:val="clear" w:color="auto" w:fill="auto"/>
          </w:tcPr>
          <w:p w14:paraId="1F78904F" w14:textId="77777777" w:rsidR="00814E80" w:rsidRPr="0082469E" w:rsidRDefault="00814E80" w:rsidP="00814E80">
            <w:pPr>
              <w:pStyle w:val="TableText"/>
            </w:pPr>
            <w:proofErr w:type="spellStart"/>
            <w:r>
              <w:t>S</w:t>
            </w:r>
            <w:r w:rsidRPr="0082469E">
              <w:t>imulationDays</w:t>
            </w:r>
            <w:proofErr w:type="spellEnd"/>
          </w:p>
        </w:tc>
        <w:tc>
          <w:tcPr>
            <w:tcW w:w="2305" w:type="dxa"/>
            <w:shd w:val="clear" w:color="auto" w:fill="auto"/>
          </w:tcPr>
          <w:p w14:paraId="6F44DB5F" w14:textId="77777777" w:rsidR="00814E80" w:rsidRPr="0082469E" w:rsidRDefault="00814E80" w:rsidP="00814E80">
            <w:pPr>
              <w:pStyle w:val="TableText"/>
            </w:pPr>
            <w:r w:rsidRPr="0082469E">
              <w:t>INTEGER</w:t>
            </w:r>
          </w:p>
        </w:tc>
        <w:tc>
          <w:tcPr>
            <w:tcW w:w="3568" w:type="dxa"/>
            <w:shd w:val="clear" w:color="auto" w:fill="auto"/>
          </w:tcPr>
          <w:p w14:paraId="3FA0BFF3" w14:textId="77777777" w:rsidR="00814E80" w:rsidRPr="0082469E" w:rsidRDefault="00814E80" w:rsidP="00814E80">
            <w:pPr>
              <w:pStyle w:val="TableText"/>
            </w:pPr>
            <w:r>
              <w:t xml:space="preserve">Day of simulation.  This number resets after </w:t>
            </w:r>
            <w:proofErr w:type="spellStart"/>
            <w:r>
              <w:t>warmup</w:t>
            </w:r>
            <w:proofErr w:type="spellEnd"/>
            <w:r>
              <w:t xml:space="preserve"> and at the beginning of an environment period</w:t>
            </w:r>
          </w:p>
        </w:tc>
      </w:tr>
      <w:tr w:rsidR="00814E80" w:rsidRPr="003E1178" w14:paraId="6EC277B8" w14:textId="77777777" w:rsidTr="00814E80">
        <w:trPr>
          <w:cantSplit/>
        </w:trPr>
        <w:tc>
          <w:tcPr>
            <w:tcW w:w="2407" w:type="dxa"/>
            <w:shd w:val="clear" w:color="auto" w:fill="auto"/>
          </w:tcPr>
          <w:p w14:paraId="70DA6976" w14:textId="77777777" w:rsidR="00814E80" w:rsidRDefault="00814E80" w:rsidP="00814E80">
            <w:pPr>
              <w:pStyle w:val="TableText"/>
            </w:pPr>
            <w:proofErr w:type="spellStart"/>
            <w:r>
              <w:t>D</w:t>
            </w:r>
            <w:r w:rsidRPr="0082469E">
              <w:t>ayType</w:t>
            </w:r>
            <w:proofErr w:type="spellEnd"/>
          </w:p>
        </w:tc>
        <w:tc>
          <w:tcPr>
            <w:tcW w:w="2305" w:type="dxa"/>
            <w:shd w:val="clear" w:color="auto" w:fill="auto"/>
          </w:tcPr>
          <w:p w14:paraId="060CD220" w14:textId="77777777" w:rsidR="00814E80" w:rsidRPr="0082469E" w:rsidRDefault="00814E80" w:rsidP="00814E80">
            <w:pPr>
              <w:pStyle w:val="TableText"/>
            </w:pPr>
            <w:r w:rsidRPr="0082469E">
              <w:t>TEXT</w:t>
            </w:r>
          </w:p>
        </w:tc>
        <w:tc>
          <w:tcPr>
            <w:tcW w:w="3568" w:type="dxa"/>
            <w:shd w:val="clear" w:color="auto" w:fill="auto"/>
          </w:tcPr>
          <w:p w14:paraId="34E5CBA6" w14:textId="77777777" w:rsidR="00814E80" w:rsidRPr="0082469E" w:rsidRDefault="00814E80" w:rsidP="00814E80">
            <w:pPr>
              <w:pStyle w:val="TableText"/>
            </w:pPr>
            <w:r w:rsidRPr="0082469E">
              <w:t>The type of day</w:t>
            </w:r>
            <w:r>
              <w:t>.</w:t>
            </w:r>
            <w:r w:rsidRPr="0082469E">
              <w:t xml:space="preserve"> (</w:t>
            </w:r>
            <w:proofErr w:type="spellStart"/>
            <w:proofErr w:type="gramStart"/>
            <w:r>
              <w:t>enum</w:t>
            </w:r>
            <w:proofErr w:type="spellEnd"/>
            <w:proofErr w:type="gramEnd"/>
            <w:r>
              <w:t>: “Sunday”, “Monday”, “Tuesday”, Wednesday”, “Thursday”, “Friday”, “Saturday”, “Holiday”, “</w:t>
            </w:r>
            <w:proofErr w:type="spellStart"/>
            <w:r>
              <w:t>SummerDesignDay</w:t>
            </w:r>
            <w:proofErr w:type="spellEnd"/>
            <w:r>
              <w:t>”, “</w:t>
            </w:r>
            <w:proofErr w:type="spellStart"/>
            <w:r>
              <w:t>WinterDesignDay</w:t>
            </w:r>
            <w:proofErr w:type="spellEnd"/>
            <w:r>
              <w:t>”, “CustomDay1”, “CustomDay2”</w:t>
            </w:r>
            <w:r w:rsidRPr="0082469E">
              <w:t>)</w:t>
            </w:r>
          </w:p>
        </w:tc>
      </w:tr>
      <w:tr w:rsidR="00814E80" w:rsidRPr="003E1178" w14:paraId="6B4D86C8" w14:textId="77777777" w:rsidTr="00814E80">
        <w:trPr>
          <w:cantSplit/>
        </w:trPr>
        <w:tc>
          <w:tcPr>
            <w:tcW w:w="2407" w:type="dxa"/>
            <w:shd w:val="clear" w:color="auto" w:fill="auto"/>
          </w:tcPr>
          <w:p w14:paraId="3577B492" w14:textId="77777777" w:rsidR="00814E80" w:rsidRDefault="00814E80" w:rsidP="00814E80">
            <w:pPr>
              <w:pStyle w:val="TableText"/>
            </w:pPr>
            <w:proofErr w:type="spellStart"/>
            <w:r>
              <w:t>EnvironmentPeriodIndex</w:t>
            </w:r>
            <w:proofErr w:type="spellEnd"/>
          </w:p>
        </w:tc>
        <w:tc>
          <w:tcPr>
            <w:tcW w:w="2305" w:type="dxa"/>
            <w:shd w:val="clear" w:color="auto" w:fill="auto"/>
          </w:tcPr>
          <w:p w14:paraId="4C572014" w14:textId="77777777" w:rsidR="00814E80" w:rsidRDefault="00814E80" w:rsidP="00814E80">
            <w:pPr>
              <w:pStyle w:val="TableText"/>
            </w:pPr>
            <w:r>
              <w:t>INTEGER</w:t>
            </w:r>
          </w:p>
        </w:tc>
        <w:tc>
          <w:tcPr>
            <w:tcW w:w="3568" w:type="dxa"/>
            <w:shd w:val="clear" w:color="auto" w:fill="auto"/>
          </w:tcPr>
          <w:p w14:paraId="45766D57" w14:textId="77777777" w:rsidR="00814E80" w:rsidRDefault="00814E80" w:rsidP="00814E80">
            <w:pPr>
              <w:pStyle w:val="TableText"/>
            </w:pPr>
            <w:r>
              <w:t xml:space="preserve">Foreign Key to the </w:t>
            </w:r>
            <w:proofErr w:type="spellStart"/>
            <w:r>
              <w:t>EnvironmentPeriods</w:t>
            </w:r>
            <w:proofErr w:type="spellEnd"/>
            <w:r>
              <w:t xml:space="preserve"> table</w:t>
            </w:r>
          </w:p>
        </w:tc>
      </w:tr>
      <w:tr w:rsidR="00814E80" w:rsidRPr="003E1178" w14:paraId="719CDEB0" w14:textId="77777777" w:rsidTr="00814E80">
        <w:trPr>
          <w:cantSplit/>
        </w:trPr>
        <w:tc>
          <w:tcPr>
            <w:tcW w:w="2407" w:type="dxa"/>
            <w:shd w:val="clear" w:color="auto" w:fill="auto"/>
          </w:tcPr>
          <w:p w14:paraId="1838A13E" w14:textId="77777777" w:rsidR="00814E80" w:rsidRPr="0082469E" w:rsidRDefault="00814E80" w:rsidP="00814E80">
            <w:pPr>
              <w:pStyle w:val="TableText"/>
            </w:pPr>
            <w:proofErr w:type="spellStart"/>
            <w:r>
              <w:t>WarmupFlag</w:t>
            </w:r>
            <w:proofErr w:type="spellEnd"/>
          </w:p>
        </w:tc>
        <w:tc>
          <w:tcPr>
            <w:tcW w:w="2305" w:type="dxa"/>
            <w:shd w:val="clear" w:color="auto" w:fill="auto"/>
          </w:tcPr>
          <w:p w14:paraId="4F8E814B" w14:textId="77777777" w:rsidR="00814E80" w:rsidRPr="0082469E" w:rsidRDefault="00814E80" w:rsidP="00814E80">
            <w:pPr>
              <w:pStyle w:val="TableText"/>
            </w:pPr>
            <w:r>
              <w:t>INTEGER</w:t>
            </w:r>
          </w:p>
        </w:tc>
        <w:tc>
          <w:tcPr>
            <w:tcW w:w="3568" w:type="dxa"/>
            <w:shd w:val="clear" w:color="auto" w:fill="auto"/>
          </w:tcPr>
          <w:p w14:paraId="2902F5CF" w14:textId="77777777" w:rsidR="00814E80" w:rsidRPr="0082469E" w:rsidRDefault="00814E80" w:rsidP="00814E80">
            <w:pPr>
              <w:pStyle w:val="TableText"/>
            </w:pPr>
            <w:r>
              <w:t xml:space="preserve">1 during </w:t>
            </w:r>
            <w:proofErr w:type="spellStart"/>
            <w:r>
              <w:t>warmup</w:t>
            </w:r>
            <w:proofErr w:type="spellEnd"/>
            <w:r>
              <w:t>, 0 otherwise</w:t>
            </w:r>
          </w:p>
        </w:tc>
      </w:tr>
    </w:tbl>
    <w:p w14:paraId="2A17F3A2" w14:textId="2629E2C0" w:rsidR="00C84377" w:rsidDel="00BC4729" w:rsidRDefault="00C84377">
      <w:pPr>
        <w:pStyle w:val="Heading3"/>
        <w:rPr>
          <w:del w:id="116" w:author="Mark Adams" w:date="2015-02-13T10:56:00Z"/>
        </w:rPr>
      </w:pPr>
      <w:bookmarkStart w:id="117" w:name="_Toc241642994"/>
      <w:bookmarkStart w:id="118" w:name="_Toc285290931"/>
      <w:bookmarkEnd w:id="112"/>
      <w:del w:id="119" w:author="Mark Adams" w:date="2015-02-13T10:56:00Z">
        <w:r w:rsidDel="00BC4729">
          <w:delText>Report Meter Data</w:delText>
        </w:r>
        <w:bookmarkEnd w:id="117"/>
        <w:bookmarkEnd w:id="118"/>
      </w:del>
    </w:p>
    <w:p w14:paraId="73EA64B1" w14:textId="4DAFC4CF" w:rsidR="00C84377" w:rsidRPr="004765FA" w:rsidDel="00BC4729" w:rsidRDefault="00C84377">
      <w:pPr>
        <w:pStyle w:val="BodyText"/>
        <w:jc w:val="left"/>
        <w:rPr>
          <w:del w:id="120" w:author="Mark Adams" w:date="2015-02-13T10:56:00Z"/>
        </w:rPr>
        <w:pPrChange w:id="121" w:author="Mark Adams" w:date="2015-02-13T10:56:00Z">
          <w:pPr>
            <w:pStyle w:val="BodyText"/>
          </w:pPr>
        </w:pPrChange>
      </w:pPr>
      <w:del w:id="122" w:author="Mark Adams" w:date="2015-02-13T10:56:00Z">
        <w:r w:rsidDel="00BC4729">
          <w:delText>Data in the following three tables is also found in EnergyPlus’ eplusout.mtr (i.e., meter) output file. Like in the eplusout.mtr file (see the eplusout.mtr section), only data requested by “Report Meter” commands is contained in the data tables below. Note that the Report Meter tables are very similar to the Report Variable tables described above.</w:delText>
        </w:r>
      </w:del>
    </w:p>
    <w:p w14:paraId="0225C826" w14:textId="3894DBD4" w:rsidR="00C84377" w:rsidDel="00BC4729" w:rsidRDefault="00C84377">
      <w:pPr>
        <w:pStyle w:val="Heading4"/>
        <w:rPr>
          <w:del w:id="123" w:author="Mark Adams" w:date="2015-02-13T10:56:00Z"/>
        </w:rPr>
      </w:pPr>
      <w:bookmarkStart w:id="124" w:name="_Ref210300454"/>
      <w:del w:id="125" w:author="Mark Adams" w:date="2015-02-13T10:56:00Z">
        <w:r w:rsidDel="00BC4729">
          <w:delText>ReportMeterDataDictionary</w:delText>
        </w:r>
        <w:r w:rsidRPr="00BB30AD" w:rsidDel="00BC4729">
          <w:delText xml:space="preserve"> </w:delText>
        </w:r>
        <w:r w:rsidDel="00BC4729">
          <w:delText>Table</w:delText>
        </w:r>
        <w:bookmarkEnd w:id="124"/>
      </w:del>
    </w:p>
    <w:p w14:paraId="7E7C185E" w14:textId="52C78C53" w:rsidR="00C84377" w:rsidDel="00BC4729" w:rsidRDefault="00C84377">
      <w:pPr>
        <w:pStyle w:val="BodyText"/>
        <w:jc w:val="left"/>
        <w:rPr>
          <w:del w:id="126" w:author="Mark Adams" w:date="2015-02-13T10:56:00Z"/>
        </w:rPr>
        <w:pPrChange w:id="127" w:author="Mark Adams" w:date="2015-02-13T10:56:00Z">
          <w:pPr>
            <w:pStyle w:val="BodyText"/>
          </w:pPr>
        </w:pPrChange>
      </w:pPr>
      <w:del w:id="128" w:author="Mark Adams" w:date="2015-02-13T10:56:00Z">
        <w:r w:rsidDel="00BC4729">
          <w:delText>The ReportMeterDataDictionary table provides the equivalent of the dictionary portion (i.e., the first section) of the eplusout.mtr file.</w:delText>
        </w:r>
      </w:del>
    </w:p>
    <w:p w14:paraId="79BFC1B0" w14:textId="51386CB1" w:rsidR="00814E80" w:rsidDel="00BC4729" w:rsidRDefault="00814E80">
      <w:pPr>
        <w:pStyle w:val="Caption"/>
        <w:jc w:val="left"/>
        <w:rPr>
          <w:del w:id="129" w:author="Mark Adams" w:date="2015-02-13T10:56:00Z"/>
        </w:rPr>
        <w:pPrChange w:id="130" w:author="Mark Adams" w:date="2015-02-13T10:56:00Z">
          <w:pPr>
            <w:pStyle w:val="Caption"/>
          </w:pPr>
        </w:pPrChange>
      </w:pPr>
      <w:del w:id="131" w:author="Mark Adams" w:date="2015-02-13T10:56:00Z">
        <w:r w:rsidDel="00BC4729">
          <w:delText xml:space="preserve">Table </w:delText>
        </w:r>
        <w:r w:rsidR="00D579AF" w:rsidDel="00BC4729">
          <w:fldChar w:fldCharType="begin"/>
        </w:r>
        <w:r w:rsidR="00D579AF" w:rsidDel="00BC4729">
          <w:delInstrText xml:space="preserve"> SEQ Table \* ARABIC </w:delInstrText>
        </w:r>
        <w:r w:rsidR="00D579AF" w:rsidDel="00BC4729">
          <w:fldChar w:fldCharType="separate"/>
        </w:r>
        <w:r w:rsidR="004774B6" w:rsidDel="00BC4729">
          <w:rPr>
            <w:noProof/>
          </w:rPr>
          <w:delText>11</w:delText>
        </w:r>
        <w:r w:rsidR="00D579AF" w:rsidDel="00BC4729">
          <w:rPr>
            <w:noProof/>
          </w:rPr>
          <w:fldChar w:fldCharType="end"/>
        </w:r>
        <w:r w:rsidDel="00BC4729">
          <w:delText>. SQL ReportMeterDataDictionary Table Contents</w:delText>
        </w:r>
      </w:del>
    </w:p>
    <w:tbl>
      <w:tblPr>
        <w:tblpPr w:leftFromText="180" w:rightFromText="180" w:vertAnchor="text" w:horzAnchor="margin" w:tblpXSpec="center" w:tblpY="36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29"/>
        <w:gridCol w:w="1854"/>
        <w:gridCol w:w="3297"/>
      </w:tblGrid>
      <w:tr w:rsidR="00814E80" w:rsidRPr="008134CB" w:rsidDel="00BC4729" w14:paraId="201AB729" w14:textId="75BFCBEE" w:rsidTr="00814E80">
        <w:trPr>
          <w:cantSplit/>
          <w:del w:id="132" w:author="Mark Adams" w:date="2015-02-13T10:56:00Z"/>
        </w:trPr>
        <w:tc>
          <w:tcPr>
            <w:tcW w:w="3129" w:type="dxa"/>
            <w:shd w:val="solid" w:color="000000" w:fill="FFFFFF"/>
          </w:tcPr>
          <w:p w14:paraId="4C76714D" w14:textId="57C73743" w:rsidR="00814E80" w:rsidRPr="004B689A" w:rsidDel="00BC4729" w:rsidRDefault="00814E80">
            <w:pPr>
              <w:pStyle w:val="TableHeader"/>
              <w:jc w:val="left"/>
              <w:rPr>
                <w:del w:id="133" w:author="Mark Adams" w:date="2015-02-13T10:56:00Z"/>
              </w:rPr>
              <w:pPrChange w:id="134" w:author="Mark Adams" w:date="2015-02-13T10:56:00Z">
                <w:pPr>
                  <w:pStyle w:val="TableHeader"/>
                  <w:framePr w:hSpace="180" w:wrap="around" w:vAnchor="text" w:hAnchor="margin" w:xAlign="center" w:y="365"/>
                </w:pPr>
              </w:pPrChange>
            </w:pPr>
            <w:bookmarkStart w:id="135" w:name="_Toc241642995"/>
            <w:del w:id="136" w:author="Mark Adams" w:date="2015-02-13T10:56:00Z">
              <w:r w:rsidRPr="004B689A" w:rsidDel="00BC4729">
                <w:delText>Field Name</w:delText>
              </w:r>
            </w:del>
          </w:p>
        </w:tc>
        <w:tc>
          <w:tcPr>
            <w:tcW w:w="1854" w:type="dxa"/>
            <w:shd w:val="solid" w:color="000000" w:fill="FFFFFF"/>
          </w:tcPr>
          <w:p w14:paraId="76E57441" w14:textId="109FE613" w:rsidR="00814E80" w:rsidRPr="004B689A" w:rsidDel="00BC4729" w:rsidRDefault="00814E80">
            <w:pPr>
              <w:pStyle w:val="TableHeader"/>
              <w:jc w:val="left"/>
              <w:rPr>
                <w:del w:id="137" w:author="Mark Adams" w:date="2015-02-13T10:56:00Z"/>
              </w:rPr>
              <w:pPrChange w:id="138" w:author="Mark Adams" w:date="2015-02-13T10:56:00Z">
                <w:pPr>
                  <w:pStyle w:val="TableHeader"/>
                  <w:framePr w:hSpace="180" w:wrap="around" w:vAnchor="text" w:hAnchor="margin" w:xAlign="center" w:y="365"/>
                </w:pPr>
              </w:pPrChange>
            </w:pPr>
            <w:del w:id="139" w:author="Mark Adams" w:date="2015-02-13T10:56:00Z">
              <w:r w:rsidRPr="004B689A" w:rsidDel="00BC4729">
                <w:delText>Field Type</w:delText>
              </w:r>
            </w:del>
          </w:p>
        </w:tc>
        <w:tc>
          <w:tcPr>
            <w:tcW w:w="3297" w:type="dxa"/>
            <w:shd w:val="solid" w:color="000000" w:fill="FFFFFF"/>
          </w:tcPr>
          <w:p w14:paraId="5BA9E749" w14:textId="614A2D7C" w:rsidR="00814E80" w:rsidRPr="004B689A" w:rsidDel="00BC4729" w:rsidRDefault="00814E80">
            <w:pPr>
              <w:pStyle w:val="TableHeader"/>
              <w:jc w:val="left"/>
              <w:rPr>
                <w:del w:id="140" w:author="Mark Adams" w:date="2015-02-13T10:56:00Z"/>
              </w:rPr>
              <w:pPrChange w:id="141" w:author="Mark Adams" w:date="2015-02-13T10:56:00Z">
                <w:pPr>
                  <w:pStyle w:val="TableHeader"/>
                  <w:framePr w:hSpace="180" w:wrap="around" w:vAnchor="text" w:hAnchor="margin" w:xAlign="center" w:y="365"/>
                </w:pPr>
              </w:pPrChange>
            </w:pPr>
            <w:del w:id="142" w:author="Mark Adams" w:date="2015-02-13T10:56:00Z">
              <w:r w:rsidRPr="004B689A" w:rsidDel="00BC4729">
                <w:delText>Description</w:delText>
              </w:r>
            </w:del>
          </w:p>
        </w:tc>
      </w:tr>
      <w:tr w:rsidR="00814E80" w:rsidRPr="003E1178" w:rsidDel="00BC4729" w14:paraId="2DAE93AA" w14:textId="6EF1D68C" w:rsidTr="00814E80">
        <w:trPr>
          <w:cantSplit/>
          <w:del w:id="143" w:author="Mark Adams" w:date="2015-02-13T10:56:00Z"/>
        </w:trPr>
        <w:tc>
          <w:tcPr>
            <w:tcW w:w="3129" w:type="dxa"/>
            <w:shd w:val="clear" w:color="auto" w:fill="auto"/>
          </w:tcPr>
          <w:p w14:paraId="3BF158FE" w14:textId="34326B33" w:rsidR="00814E80" w:rsidRPr="0082469E" w:rsidDel="00BC4729" w:rsidRDefault="00814E80">
            <w:pPr>
              <w:pStyle w:val="TableText"/>
              <w:rPr>
                <w:del w:id="144" w:author="Mark Adams" w:date="2015-02-13T10:56:00Z"/>
              </w:rPr>
              <w:pPrChange w:id="145" w:author="Mark Adams" w:date="2015-02-13T10:56:00Z">
                <w:pPr>
                  <w:pStyle w:val="TableText"/>
                  <w:framePr w:hSpace="180" w:wrap="around" w:vAnchor="text" w:hAnchor="margin" w:xAlign="center" w:y="365"/>
                </w:pPr>
              </w:pPrChange>
            </w:pPr>
            <w:del w:id="146" w:author="Mark Adams" w:date="2015-02-13T10:56:00Z">
              <w:r w:rsidDel="00BC4729">
                <w:delText>ReportMeterDataDictionary</w:delText>
              </w:r>
              <w:r w:rsidRPr="0082469E" w:rsidDel="00BC4729">
                <w:delText>Index</w:delText>
              </w:r>
            </w:del>
          </w:p>
        </w:tc>
        <w:tc>
          <w:tcPr>
            <w:tcW w:w="1854" w:type="dxa"/>
            <w:shd w:val="clear" w:color="auto" w:fill="auto"/>
          </w:tcPr>
          <w:p w14:paraId="34EFCB7C" w14:textId="0D4765FD" w:rsidR="00814E80" w:rsidRPr="0082469E" w:rsidDel="00BC4729" w:rsidRDefault="00814E80">
            <w:pPr>
              <w:pStyle w:val="TableText"/>
              <w:rPr>
                <w:del w:id="147" w:author="Mark Adams" w:date="2015-02-13T10:56:00Z"/>
              </w:rPr>
              <w:pPrChange w:id="148" w:author="Mark Adams" w:date="2015-02-13T10:56:00Z">
                <w:pPr>
                  <w:pStyle w:val="TableText"/>
                  <w:framePr w:hSpace="180" w:wrap="around" w:vAnchor="text" w:hAnchor="margin" w:xAlign="center" w:y="365"/>
                </w:pPr>
              </w:pPrChange>
            </w:pPr>
            <w:del w:id="149" w:author="Mark Adams" w:date="2015-02-13T10:56:00Z">
              <w:r w:rsidRPr="0082469E" w:rsidDel="00BC4729">
                <w:delText>INTEGER PRIMARY KEY</w:delText>
              </w:r>
            </w:del>
          </w:p>
        </w:tc>
        <w:tc>
          <w:tcPr>
            <w:tcW w:w="3297" w:type="dxa"/>
            <w:shd w:val="clear" w:color="auto" w:fill="auto"/>
          </w:tcPr>
          <w:p w14:paraId="6E5E2B43" w14:textId="16164215" w:rsidR="00814E80" w:rsidRPr="0082469E" w:rsidDel="00BC4729" w:rsidRDefault="00814E80">
            <w:pPr>
              <w:pStyle w:val="TableText"/>
              <w:rPr>
                <w:del w:id="150" w:author="Mark Adams" w:date="2015-02-13T10:56:00Z"/>
              </w:rPr>
              <w:pPrChange w:id="151" w:author="Mark Adams" w:date="2015-02-13T10:56:00Z">
                <w:pPr>
                  <w:pStyle w:val="TableText"/>
                  <w:framePr w:hSpace="180" w:wrap="around" w:vAnchor="text" w:hAnchor="margin" w:xAlign="center" w:y="365"/>
                </w:pPr>
              </w:pPrChange>
            </w:pPr>
            <w:del w:id="152" w:author="Mark Adams" w:date="2015-02-13T10:56:00Z">
              <w:r w:rsidRPr="0082469E" w:rsidDel="00BC4729">
                <w:delText xml:space="preserve">The </w:delText>
              </w:r>
              <w:r w:rsidDel="00BC4729">
                <w:delText>ReportMeterDataDictionary</w:delText>
              </w:r>
              <w:r w:rsidRPr="0082469E" w:rsidDel="00BC4729">
                <w:delText xml:space="preserve">Index links the dictionary data to the sampled data (see </w:delText>
              </w:r>
              <w:r w:rsidDel="00BC4729">
                <w:delText>ReportMeterData</w:delText>
              </w:r>
              <w:r w:rsidRPr="0082469E" w:rsidDel="00BC4729">
                <w:delText xml:space="preserve"> table below)</w:delText>
              </w:r>
            </w:del>
          </w:p>
        </w:tc>
      </w:tr>
      <w:tr w:rsidR="00814E80" w:rsidRPr="003E1178" w:rsidDel="00BC4729" w14:paraId="24DA4EA3" w14:textId="713CE615" w:rsidTr="00814E80">
        <w:trPr>
          <w:cantSplit/>
          <w:del w:id="153" w:author="Mark Adams" w:date="2015-02-13T10:56:00Z"/>
        </w:trPr>
        <w:tc>
          <w:tcPr>
            <w:tcW w:w="3129" w:type="dxa"/>
            <w:shd w:val="clear" w:color="auto" w:fill="auto"/>
          </w:tcPr>
          <w:p w14:paraId="1D63B102" w14:textId="535A430B" w:rsidR="00814E80" w:rsidRPr="0082469E" w:rsidDel="00BC4729" w:rsidRDefault="00814E80">
            <w:pPr>
              <w:pStyle w:val="TableText"/>
              <w:rPr>
                <w:del w:id="154" w:author="Mark Adams" w:date="2015-02-13T10:56:00Z"/>
              </w:rPr>
              <w:pPrChange w:id="155" w:author="Mark Adams" w:date="2015-02-13T10:56:00Z">
                <w:pPr>
                  <w:pStyle w:val="TableText"/>
                  <w:framePr w:hSpace="180" w:wrap="around" w:vAnchor="text" w:hAnchor="margin" w:xAlign="center" w:y="365"/>
                </w:pPr>
              </w:pPrChange>
            </w:pPr>
            <w:del w:id="156" w:author="Mark Adams" w:date="2015-02-13T10:56:00Z">
              <w:r w:rsidDel="00BC4729">
                <w:delText>VariableType</w:delText>
              </w:r>
            </w:del>
          </w:p>
        </w:tc>
        <w:tc>
          <w:tcPr>
            <w:tcW w:w="1854" w:type="dxa"/>
            <w:shd w:val="clear" w:color="auto" w:fill="auto"/>
          </w:tcPr>
          <w:p w14:paraId="148A61D0" w14:textId="297837B7" w:rsidR="00814E80" w:rsidRPr="0082469E" w:rsidDel="00BC4729" w:rsidRDefault="00814E80">
            <w:pPr>
              <w:pStyle w:val="TableText"/>
              <w:rPr>
                <w:del w:id="157" w:author="Mark Adams" w:date="2015-02-13T10:56:00Z"/>
              </w:rPr>
              <w:pPrChange w:id="158" w:author="Mark Adams" w:date="2015-02-13T10:56:00Z">
                <w:pPr>
                  <w:pStyle w:val="TableText"/>
                  <w:framePr w:hSpace="180" w:wrap="around" w:vAnchor="text" w:hAnchor="margin" w:xAlign="center" w:y="365"/>
                </w:pPr>
              </w:pPrChange>
            </w:pPr>
            <w:del w:id="159" w:author="Mark Adams" w:date="2015-02-13T10:56:00Z">
              <w:r w:rsidDel="00BC4729">
                <w:delText>TEXT</w:delText>
              </w:r>
            </w:del>
          </w:p>
        </w:tc>
        <w:tc>
          <w:tcPr>
            <w:tcW w:w="3297" w:type="dxa"/>
            <w:shd w:val="clear" w:color="auto" w:fill="auto"/>
          </w:tcPr>
          <w:p w14:paraId="1BD71200" w14:textId="4BB81CFD" w:rsidR="00814E80" w:rsidRPr="0082469E" w:rsidDel="00BC4729" w:rsidRDefault="00814E80">
            <w:pPr>
              <w:pStyle w:val="TableText"/>
              <w:rPr>
                <w:del w:id="160" w:author="Mark Adams" w:date="2015-02-13T10:56:00Z"/>
              </w:rPr>
              <w:pPrChange w:id="161" w:author="Mark Adams" w:date="2015-02-13T10:56:00Z">
                <w:pPr>
                  <w:pStyle w:val="TableText"/>
                  <w:framePr w:hSpace="180" w:wrap="around" w:vAnchor="text" w:hAnchor="margin" w:xAlign="center" w:y="365"/>
                </w:pPr>
              </w:pPrChange>
            </w:pPr>
            <w:del w:id="162" w:author="Mark Adams" w:date="2015-02-13T10:56:00Z">
              <w:r w:rsidDel="00BC4729">
                <w:delText>Nature of data type with respect to state, (e.g. average or sum type of variable).</w:delText>
              </w:r>
            </w:del>
          </w:p>
        </w:tc>
      </w:tr>
      <w:tr w:rsidR="00814E80" w:rsidRPr="003E1178" w:rsidDel="00BC4729" w14:paraId="4F5D3CCC" w14:textId="3DC70905" w:rsidTr="00814E80">
        <w:trPr>
          <w:cantSplit/>
          <w:del w:id="163" w:author="Mark Adams" w:date="2015-02-13T10:56:00Z"/>
        </w:trPr>
        <w:tc>
          <w:tcPr>
            <w:tcW w:w="3129" w:type="dxa"/>
            <w:shd w:val="clear" w:color="auto" w:fill="auto"/>
          </w:tcPr>
          <w:p w14:paraId="66078560" w14:textId="06C42DBE" w:rsidR="00814E80" w:rsidRPr="0082469E" w:rsidDel="00BC4729" w:rsidRDefault="00814E80">
            <w:pPr>
              <w:pStyle w:val="TableText"/>
              <w:rPr>
                <w:del w:id="164" w:author="Mark Adams" w:date="2015-02-13T10:56:00Z"/>
              </w:rPr>
              <w:pPrChange w:id="165" w:author="Mark Adams" w:date="2015-02-13T10:56:00Z">
                <w:pPr>
                  <w:pStyle w:val="TableText"/>
                  <w:framePr w:hSpace="180" w:wrap="around" w:vAnchor="text" w:hAnchor="margin" w:xAlign="center" w:y="365"/>
                </w:pPr>
              </w:pPrChange>
            </w:pPr>
            <w:del w:id="166" w:author="Mark Adams" w:date="2015-02-13T10:56:00Z">
              <w:r w:rsidDel="00BC4729">
                <w:delText>I</w:delText>
              </w:r>
              <w:r w:rsidRPr="0082469E" w:rsidDel="00BC4729">
                <w:delText>ndex</w:delText>
              </w:r>
              <w:r w:rsidDel="00BC4729">
                <w:delText>Group</w:delText>
              </w:r>
            </w:del>
          </w:p>
        </w:tc>
        <w:tc>
          <w:tcPr>
            <w:tcW w:w="1854" w:type="dxa"/>
            <w:shd w:val="clear" w:color="auto" w:fill="auto"/>
          </w:tcPr>
          <w:p w14:paraId="49949CA0" w14:textId="4D7E7570" w:rsidR="00814E80" w:rsidRPr="0082469E" w:rsidDel="00BC4729" w:rsidRDefault="00814E80">
            <w:pPr>
              <w:pStyle w:val="TableText"/>
              <w:rPr>
                <w:del w:id="167" w:author="Mark Adams" w:date="2015-02-13T10:56:00Z"/>
              </w:rPr>
              <w:pPrChange w:id="168" w:author="Mark Adams" w:date="2015-02-13T10:56:00Z">
                <w:pPr>
                  <w:pStyle w:val="TableText"/>
                  <w:framePr w:hSpace="180" w:wrap="around" w:vAnchor="text" w:hAnchor="margin" w:xAlign="center" w:y="365"/>
                </w:pPr>
              </w:pPrChange>
            </w:pPr>
            <w:del w:id="169" w:author="Mark Adams" w:date="2015-02-13T10:56:00Z">
              <w:r w:rsidDel="00BC4729">
                <w:delText>TEXT</w:delText>
              </w:r>
            </w:del>
          </w:p>
        </w:tc>
        <w:tc>
          <w:tcPr>
            <w:tcW w:w="3297" w:type="dxa"/>
            <w:shd w:val="clear" w:color="auto" w:fill="auto"/>
          </w:tcPr>
          <w:p w14:paraId="65497D6A" w14:textId="5DAC8068" w:rsidR="00814E80" w:rsidRPr="0082469E" w:rsidDel="00BC4729" w:rsidRDefault="00814E80">
            <w:pPr>
              <w:pStyle w:val="TableText"/>
              <w:rPr>
                <w:del w:id="170" w:author="Mark Adams" w:date="2015-02-13T10:56:00Z"/>
              </w:rPr>
              <w:pPrChange w:id="171" w:author="Mark Adams" w:date="2015-02-13T10:56:00Z">
                <w:pPr>
                  <w:pStyle w:val="TableText"/>
                  <w:framePr w:hSpace="180" w:wrap="around" w:vAnchor="text" w:hAnchor="margin" w:xAlign="center" w:y="365"/>
                </w:pPr>
              </w:pPrChange>
            </w:pPr>
            <w:del w:id="172" w:author="Mark Adams" w:date="2015-02-13T10:56:00Z">
              <w:r w:rsidDel="00BC4729">
                <w:delText>Groupings from meter classifications</w:delText>
              </w:r>
            </w:del>
          </w:p>
        </w:tc>
      </w:tr>
      <w:tr w:rsidR="00814E80" w:rsidRPr="003E1178" w:rsidDel="00BC4729" w14:paraId="2FADEDDB" w14:textId="74A0ECE2" w:rsidTr="00814E80">
        <w:trPr>
          <w:cantSplit/>
          <w:del w:id="173" w:author="Mark Adams" w:date="2015-02-13T10:56:00Z"/>
        </w:trPr>
        <w:tc>
          <w:tcPr>
            <w:tcW w:w="3129" w:type="dxa"/>
            <w:shd w:val="clear" w:color="auto" w:fill="auto"/>
          </w:tcPr>
          <w:p w14:paraId="46F25086" w14:textId="1FCE4CA7" w:rsidR="00814E80" w:rsidRPr="0082469E" w:rsidDel="00BC4729" w:rsidRDefault="00814E80">
            <w:pPr>
              <w:pStyle w:val="TableText"/>
              <w:rPr>
                <w:del w:id="174" w:author="Mark Adams" w:date="2015-02-13T10:56:00Z"/>
              </w:rPr>
              <w:pPrChange w:id="175" w:author="Mark Adams" w:date="2015-02-13T10:56:00Z">
                <w:pPr>
                  <w:pStyle w:val="TableText"/>
                  <w:framePr w:hSpace="180" w:wrap="around" w:vAnchor="text" w:hAnchor="margin" w:xAlign="center" w:y="365"/>
                </w:pPr>
              </w:pPrChange>
            </w:pPr>
            <w:del w:id="176" w:author="Mark Adams" w:date="2015-02-13T10:56:00Z">
              <w:r w:rsidDel="00BC4729">
                <w:delText>TimestepType</w:delText>
              </w:r>
            </w:del>
          </w:p>
        </w:tc>
        <w:tc>
          <w:tcPr>
            <w:tcW w:w="1854" w:type="dxa"/>
            <w:shd w:val="clear" w:color="auto" w:fill="auto"/>
          </w:tcPr>
          <w:p w14:paraId="59080C87" w14:textId="0C841A99" w:rsidR="00814E80" w:rsidRPr="0082469E" w:rsidDel="00BC4729" w:rsidRDefault="00814E80">
            <w:pPr>
              <w:pStyle w:val="TableText"/>
              <w:rPr>
                <w:del w:id="177" w:author="Mark Adams" w:date="2015-02-13T10:56:00Z"/>
              </w:rPr>
              <w:pPrChange w:id="178" w:author="Mark Adams" w:date="2015-02-13T10:56:00Z">
                <w:pPr>
                  <w:pStyle w:val="TableText"/>
                  <w:framePr w:hSpace="180" w:wrap="around" w:vAnchor="text" w:hAnchor="margin" w:xAlign="center" w:y="365"/>
                </w:pPr>
              </w:pPrChange>
            </w:pPr>
            <w:del w:id="179" w:author="Mark Adams" w:date="2015-02-13T10:56:00Z">
              <w:r w:rsidDel="00BC4729">
                <w:delText>TEXT</w:delText>
              </w:r>
            </w:del>
          </w:p>
        </w:tc>
        <w:tc>
          <w:tcPr>
            <w:tcW w:w="3297" w:type="dxa"/>
            <w:shd w:val="clear" w:color="auto" w:fill="auto"/>
          </w:tcPr>
          <w:p w14:paraId="24D58DCE" w14:textId="7B75E361" w:rsidR="00814E80" w:rsidRPr="0082469E" w:rsidDel="00BC4729" w:rsidRDefault="00814E80">
            <w:pPr>
              <w:pStyle w:val="TableText"/>
              <w:rPr>
                <w:del w:id="180" w:author="Mark Adams" w:date="2015-02-13T10:56:00Z"/>
              </w:rPr>
              <w:pPrChange w:id="181" w:author="Mark Adams" w:date="2015-02-13T10:56:00Z">
                <w:pPr>
                  <w:pStyle w:val="TableText"/>
                  <w:framePr w:hSpace="180" w:wrap="around" w:vAnchor="text" w:hAnchor="margin" w:xAlign="center" w:y="365"/>
                </w:pPr>
              </w:pPrChange>
            </w:pPr>
            <w:del w:id="182" w:author="Mark Adams" w:date="2015-02-13T10:56:00Z">
              <w:r w:rsidDel="00BC4729">
                <w:delText>Type of timestep for data, (enum: “Zone” or “HVAC System”)</w:delText>
              </w:r>
            </w:del>
          </w:p>
        </w:tc>
      </w:tr>
      <w:tr w:rsidR="00814E80" w:rsidRPr="003E1178" w:rsidDel="00BC4729" w14:paraId="7BA8501D" w14:textId="50D621FA" w:rsidTr="00814E80">
        <w:trPr>
          <w:cantSplit/>
          <w:del w:id="183" w:author="Mark Adams" w:date="2015-02-13T10:56:00Z"/>
        </w:trPr>
        <w:tc>
          <w:tcPr>
            <w:tcW w:w="3129" w:type="dxa"/>
            <w:shd w:val="clear" w:color="auto" w:fill="auto"/>
          </w:tcPr>
          <w:p w14:paraId="3E8AB21E" w14:textId="611C1CF3" w:rsidR="00814E80" w:rsidRPr="0082469E" w:rsidDel="00BC4729" w:rsidRDefault="00814E80">
            <w:pPr>
              <w:pStyle w:val="TableText"/>
              <w:rPr>
                <w:del w:id="184" w:author="Mark Adams" w:date="2015-02-13T10:56:00Z"/>
              </w:rPr>
              <w:pPrChange w:id="185" w:author="Mark Adams" w:date="2015-02-13T10:56:00Z">
                <w:pPr>
                  <w:pStyle w:val="TableText"/>
                  <w:framePr w:hSpace="180" w:wrap="around" w:vAnchor="text" w:hAnchor="margin" w:xAlign="center" w:y="365"/>
                </w:pPr>
              </w:pPrChange>
            </w:pPr>
            <w:del w:id="186" w:author="Mark Adams" w:date="2015-02-13T10:56:00Z">
              <w:r w:rsidDel="00BC4729">
                <w:delText>K</w:delText>
              </w:r>
              <w:r w:rsidRPr="0082469E" w:rsidDel="00BC4729">
                <w:delText>eyValue</w:delText>
              </w:r>
            </w:del>
          </w:p>
        </w:tc>
        <w:tc>
          <w:tcPr>
            <w:tcW w:w="1854" w:type="dxa"/>
            <w:shd w:val="clear" w:color="auto" w:fill="auto"/>
          </w:tcPr>
          <w:p w14:paraId="69DFEE48" w14:textId="0E8F748A" w:rsidR="00814E80" w:rsidRPr="0082469E" w:rsidDel="00BC4729" w:rsidRDefault="00814E80">
            <w:pPr>
              <w:pStyle w:val="TableText"/>
              <w:rPr>
                <w:del w:id="187" w:author="Mark Adams" w:date="2015-02-13T10:56:00Z"/>
              </w:rPr>
              <w:pPrChange w:id="188" w:author="Mark Adams" w:date="2015-02-13T10:56:00Z">
                <w:pPr>
                  <w:pStyle w:val="TableText"/>
                  <w:framePr w:hSpace="180" w:wrap="around" w:vAnchor="text" w:hAnchor="margin" w:xAlign="center" w:y="365"/>
                </w:pPr>
              </w:pPrChange>
            </w:pPr>
            <w:del w:id="189" w:author="Mark Adams" w:date="2015-02-13T10:56:00Z">
              <w:r w:rsidRPr="0082469E" w:rsidDel="00BC4729">
                <w:delText>TEXT</w:delText>
              </w:r>
            </w:del>
          </w:p>
        </w:tc>
        <w:tc>
          <w:tcPr>
            <w:tcW w:w="3297" w:type="dxa"/>
            <w:shd w:val="clear" w:color="auto" w:fill="auto"/>
          </w:tcPr>
          <w:p w14:paraId="4EC521A3" w14:textId="307698F1" w:rsidR="00814E80" w:rsidRPr="0082469E" w:rsidDel="00BC4729" w:rsidRDefault="00814E80">
            <w:pPr>
              <w:pStyle w:val="TableText"/>
              <w:rPr>
                <w:del w:id="190" w:author="Mark Adams" w:date="2015-02-13T10:56:00Z"/>
              </w:rPr>
              <w:pPrChange w:id="191" w:author="Mark Adams" w:date="2015-02-13T10:56:00Z">
                <w:pPr>
                  <w:pStyle w:val="TableText"/>
                  <w:framePr w:hSpace="180" w:wrap="around" w:vAnchor="text" w:hAnchor="margin" w:xAlign="center" w:y="365"/>
                </w:pPr>
              </w:pPrChange>
            </w:pPr>
            <w:del w:id="192" w:author="Mark Adams" w:date="2015-02-13T10:56:00Z">
              <w:r w:rsidRPr="0082469E" w:rsidDel="00BC4729">
                <w:delText>The identifying “key name” for the data record</w:delText>
              </w:r>
            </w:del>
          </w:p>
        </w:tc>
      </w:tr>
      <w:tr w:rsidR="00814E80" w:rsidRPr="003E1178" w:rsidDel="00BC4729" w14:paraId="3A43736E" w14:textId="78EA7C54" w:rsidTr="00814E80">
        <w:trPr>
          <w:cantSplit/>
          <w:del w:id="193" w:author="Mark Adams" w:date="2015-02-13T10:56:00Z"/>
        </w:trPr>
        <w:tc>
          <w:tcPr>
            <w:tcW w:w="3129" w:type="dxa"/>
            <w:shd w:val="clear" w:color="auto" w:fill="auto"/>
          </w:tcPr>
          <w:p w14:paraId="031669F1" w14:textId="235C8BF6" w:rsidR="00814E80" w:rsidRPr="0082469E" w:rsidDel="00BC4729" w:rsidRDefault="00814E80">
            <w:pPr>
              <w:pStyle w:val="TableText"/>
              <w:rPr>
                <w:del w:id="194" w:author="Mark Adams" w:date="2015-02-13T10:56:00Z"/>
              </w:rPr>
              <w:pPrChange w:id="195" w:author="Mark Adams" w:date="2015-02-13T10:56:00Z">
                <w:pPr>
                  <w:pStyle w:val="TableText"/>
                  <w:framePr w:hSpace="180" w:wrap="around" w:vAnchor="text" w:hAnchor="margin" w:xAlign="center" w:y="365"/>
                </w:pPr>
              </w:pPrChange>
            </w:pPr>
            <w:del w:id="196" w:author="Mark Adams" w:date="2015-02-13T10:56:00Z">
              <w:r w:rsidDel="00BC4729">
                <w:delText>V</w:delText>
              </w:r>
              <w:r w:rsidRPr="0082469E" w:rsidDel="00BC4729">
                <w:delText>ariableName</w:delText>
              </w:r>
            </w:del>
          </w:p>
        </w:tc>
        <w:tc>
          <w:tcPr>
            <w:tcW w:w="1854" w:type="dxa"/>
            <w:shd w:val="clear" w:color="auto" w:fill="auto"/>
          </w:tcPr>
          <w:p w14:paraId="0DEAEA57" w14:textId="30723442" w:rsidR="00814E80" w:rsidRPr="0082469E" w:rsidDel="00BC4729" w:rsidRDefault="00814E80">
            <w:pPr>
              <w:pStyle w:val="TableText"/>
              <w:rPr>
                <w:del w:id="197" w:author="Mark Adams" w:date="2015-02-13T10:56:00Z"/>
              </w:rPr>
              <w:pPrChange w:id="198" w:author="Mark Adams" w:date="2015-02-13T10:56:00Z">
                <w:pPr>
                  <w:pStyle w:val="TableText"/>
                  <w:framePr w:hSpace="180" w:wrap="around" w:vAnchor="text" w:hAnchor="margin" w:xAlign="center" w:y="365"/>
                </w:pPr>
              </w:pPrChange>
            </w:pPr>
            <w:del w:id="199" w:author="Mark Adams" w:date="2015-02-13T10:56:00Z">
              <w:r w:rsidRPr="0082469E" w:rsidDel="00BC4729">
                <w:delText>TEXT</w:delText>
              </w:r>
            </w:del>
          </w:p>
        </w:tc>
        <w:tc>
          <w:tcPr>
            <w:tcW w:w="3297" w:type="dxa"/>
            <w:shd w:val="clear" w:color="auto" w:fill="auto"/>
          </w:tcPr>
          <w:p w14:paraId="082CD065" w14:textId="284BA44A" w:rsidR="00814E80" w:rsidRPr="0082469E" w:rsidDel="00BC4729" w:rsidRDefault="00814E80">
            <w:pPr>
              <w:pStyle w:val="TableText"/>
              <w:rPr>
                <w:del w:id="200" w:author="Mark Adams" w:date="2015-02-13T10:56:00Z"/>
              </w:rPr>
              <w:pPrChange w:id="201" w:author="Mark Adams" w:date="2015-02-13T10:56:00Z">
                <w:pPr>
                  <w:pStyle w:val="TableText"/>
                  <w:framePr w:hSpace="180" w:wrap="around" w:vAnchor="text" w:hAnchor="margin" w:xAlign="center" w:y="365"/>
                </w:pPr>
              </w:pPrChange>
            </w:pPr>
            <w:del w:id="202" w:author="Mark Adams" w:date="2015-02-13T10:56:00Z">
              <w:r w:rsidRPr="0082469E" w:rsidDel="00BC4729">
                <w:delText>The actual meter variable name</w:delText>
              </w:r>
            </w:del>
          </w:p>
        </w:tc>
      </w:tr>
      <w:tr w:rsidR="00814E80" w:rsidRPr="003E1178" w:rsidDel="00BC4729" w14:paraId="478AED1E" w14:textId="4D17DF9C" w:rsidTr="00814E80">
        <w:trPr>
          <w:cantSplit/>
          <w:del w:id="203" w:author="Mark Adams" w:date="2015-02-13T10:56:00Z"/>
        </w:trPr>
        <w:tc>
          <w:tcPr>
            <w:tcW w:w="3129" w:type="dxa"/>
            <w:shd w:val="clear" w:color="auto" w:fill="auto"/>
          </w:tcPr>
          <w:p w14:paraId="48B01A67" w14:textId="4E2C0386" w:rsidR="00814E80" w:rsidRPr="0082469E" w:rsidDel="00BC4729" w:rsidRDefault="00814E80">
            <w:pPr>
              <w:pStyle w:val="TableText"/>
              <w:rPr>
                <w:del w:id="204" w:author="Mark Adams" w:date="2015-02-13T10:56:00Z"/>
              </w:rPr>
              <w:pPrChange w:id="205" w:author="Mark Adams" w:date="2015-02-13T10:56:00Z">
                <w:pPr>
                  <w:pStyle w:val="TableText"/>
                  <w:framePr w:hSpace="180" w:wrap="around" w:vAnchor="text" w:hAnchor="margin" w:xAlign="center" w:y="365"/>
                </w:pPr>
              </w:pPrChange>
            </w:pPr>
            <w:del w:id="206" w:author="Mark Adams" w:date="2015-02-13T10:56:00Z">
              <w:r w:rsidDel="00BC4729">
                <w:delText>R</w:delText>
              </w:r>
              <w:r w:rsidRPr="0082469E" w:rsidDel="00BC4729">
                <w:delText>eportingFrequency</w:delText>
              </w:r>
            </w:del>
          </w:p>
        </w:tc>
        <w:tc>
          <w:tcPr>
            <w:tcW w:w="1854" w:type="dxa"/>
            <w:shd w:val="clear" w:color="auto" w:fill="auto"/>
          </w:tcPr>
          <w:p w14:paraId="26F1BA49" w14:textId="74FFB32F" w:rsidR="00814E80" w:rsidRPr="0082469E" w:rsidDel="00BC4729" w:rsidRDefault="00814E80">
            <w:pPr>
              <w:pStyle w:val="TableText"/>
              <w:rPr>
                <w:del w:id="207" w:author="Mark Adams" w:date="2015-02-13T10:56:00Z"/>
              </w:rPr>
              <w:pPrChange w:id="208" w:author="Mark Adams" w:date="2015-02-13T10:56:00Z">
                <w:pPr>
                  <w:pStyle w:val="TableText"/>
                  <w:framePr w:hSpace="180" w:wrap="around" w:vAnchor="text" w:hAnchor="margin" w:xAlign="center" w:y="365"/>
                </w:pPr>
              </w:pPrChange>
            </w:pPr>
            <w:del w:id="209" w:author="Mark Adams" w:date="2015-02-13T10:56:00Z">
              <w:r w:rsidDel="00BC4729">
                <w:delText>TEXT</w:delText>
              </w:r>
            </w:del>
          </w:p>
        </w:tc>
        <w:tc>
          <w:tcPr>
            <w:tcW w:w="3297" w:type="dxa"/>
            <w:shd w:val="clear" w:color="auto" w:fill="auto"/>
          </w:tcPr>
          <w:p w14:paraId="22844655" w14:textId="325A4BBA" w:rsidR="00814E80" w:rsidRPr="0082469E" w:rsidDel="00BC4729" w:rsidRDefault="00814E80">
            <w:pPr>
              <w:pStyle w:val="TableText"/>
              <w:rPr>
                <w:del w:id="210" w:author="Mark Adams" w:date="2015-02-13T10:56:00Z"/>
              </w:rPr>
              <w:pPrChange w:id="211" w:author="Mark Adams" w:date="2015-02-13T10:56:00Z">
                <w:pPr>
                  <w:pStyle w:val="TableText"/>
                  <w:framePr w:hSpace="180" w:wrap="around" w:vAnchor="text" w:hAnchor="margin" w:xAlign="center" w:y="365"/>
                </w:pPr>
              </w:pPrChange>
            </w:pPr>
            <w:del w:id="212" w:author="Mark Adams" w:date="2015-02-13T10:56:00Z">
              <w:r w:rsidRPr="0082469E" w:rsidDel="00BC4729">
                <w:delText>The reporting frequency of the variable</w:delText>
              </w:r>
              <w:r w:rsidDel="00BC4729">
                <w:delText>. (enum: “HVAC System Timestep”,  “Zone Timestep”,  “Hourly”, “Daily”, “Monthly”, “Run Period”)</w:delText>
              </w:r>
            </w:del>
          </w:p>
        </w:tc>
      </w:tr>
      <w:tr w:rsidR="00814E80" w:rsidRPr="003E1178" w:rsidDel="00BC4729" w14:paraId="02D02FB0" w14:textId="3B1F882E" w:rsidTr="00814E80">
        <w:trPr>
          <w:cantSplit/>
          <w:del w:id="213" w:author="Mark Adams" w:date="2015-02-13T10:56:00Z"/>
        </w:trPr>
        <w:tc>
          <w:tcPr>
            <w:tcW w:w="3129" w:type="dxa"/>
            <w:shd w:val="clear" w:color="auto" w:fill="auto"/>
          </w:tcPr>
          <w:p w14:paraId="37B76141" w14:textId="5E583281" w:rsidR="00814E80" w:rsidRPr="0082469E" w:rsidDel="00BC4729" w:rsidRDefault="00814E80">
            <w:pPr>
              <w:pStyle w:val="TableText"/>
              <w:rPr>
                <w:del w:id="214" w:author="Mark Adams" w:date="2015-02-13T10:56:00Z"/>
              </w:rPr>
              <w:pPrChange w:id="215" w:author="Mark Adams" w:date="2015-02-13T10:56:00Z">
                <w:pPr>
                  <w:pStyle w:val="TableText"/>
                  <w:framePr w:hSpace="180" w:wrap="around" w:vAnchor="text" w:hAnchor="margin" w:xAlign="center" w:y="365"/>
                </w:pPr>
              </w:pPrChange>
            </w:pPr>
            <w:del w:id="216" w:author="Mark Adams" w:date="2015-02-13T10:56:00Z">
              <w:r w:rsidDel="00BC4729">
                <w:delText>S</w:delText>
              </w:r>
              <w:r w:rsidRPr="0082469E" w:rsidDel="00BC4729">
                <w:delText>cheduleName</w:delText>
              </w:r>
            </w:del>
          </w:p>
        </w:tc>
        <w:tc>
          <w:tcPr>
            <w:tcW w:w="1854" w:type="dxa"/>
            <w:shd w:val="clear" w:color="auto" w:fill="auto"/>
          </w:tcPr>
          <w:p w14:paraId="111ACDC9" w14:textId="78966A88" w:rsidR="00814E80" w:rsidRPr="0082469E" w:rsidDel="00BC4729" w:rsidRDefault="00814E80">
            <w:pPr>
              <w:pStyle w:val="TableText"/>
              <w:rPr>
                <w:del w:id="217" w:author="Mark Adams" w:date="2015-02-13T10:56:00Z"/>
              </w:rPr>
              <w:pPrChange w:id="218" w:author="Mark Adams" w:date="2015-02-13T10:56:00Z">
                <w:pPr>
                  <w:pStyle w:val="TableText"/>
                  <w:framePr w:hSpace="180" w:wrap="around" w:vAnchor="text" w:hAnchor="margin" w:xAlign="center" w:y="365"/>
                </w:pPr>
              </w:pPrChange>
            </w:pPr>
            <w:del w:id="219" w:author="Mark Adams" w:date="2015-02-13T10:56:00Z">
              <w:r w:rsidRPr="0082469E" w:rsidDel="00BC4729">
                <w:delText>TEXT</w:delText>
              </w:r>
            </w:del>
          </w:p>
        </w:tc>
        <w:tc>
          <w:tcPr>
            <w:tcW w:w="3297" w:type="dxa"/>
            <w:shd w:val="clear" w:color="auto" w:fill="auto"/>
          </w:tcPr>
          <w:p w14:paraId="4C556352" w14:textId="3D81E449" w:rsidR="00814E80" w:rsidRPr="0082469E" w:rsidDel="00BC4729" w:rsidRDefault="00814E80">
            <w:pPr>
              <w:pStyle w:val="TableText"/>
              <w:rPr>
                <w:del w:id="220" w:author="Mark Adams" w:date="2015-02-13T10:56:00Z"/>
              </w:rPr>
              <w:pPrChange w:id="221" w:author="Mark Adams" w:date="2015-02-13T10:56:00Z">
                <w:pPr>
                  <w:pStyle w:val="TableText"/>
                  <w:framePr w:hSpace="180" w:wrap="around" w:vAnchor="text" w:hAnchor="margin" w:xAlign="center" w:y="365"/>
                </w:pPr>
              </w:pPrChange>
            </w:pPr>
            <w:del w:id="222" w:author="Mark Adams" w:date="2015-02-13T10:56:00Z">
              <w:r w:rsidRPr="0082469E" w:rsidDel="00BC4729">
                <w:delText>The name of the schedule that controls reporting frequency</w:delText>
              </w:r>
            </w:del>
          </w:p>
        </w:tc>
      </w:tr>
      <w:tr w:rsidR="00814E80" w:rsidRPr="003E1178" w:rsidDel="00BC4729" w14:paraId="2D8F561D" w14:textId="1A37C3DF" w:rsidTr="00814E80">
        <w:trPr>
          <w:cantSplit/>
          <w:del w:id="223" w:author="Mark Adams" w:date="2015-02-13T10:56:00Z"/>
        </w:trPr>
        <w:tc>
          <w:tcPr>
            <w:tcW w:w="3129" w:type="dxa"/>
            <w:shd w:val="clear" w:color="auto" w:fill="auto"/>
          </w:tcPr>
          <w:p w14:paraId="07C21FD3" w14:textId="0ACB5F7A" w:rsidR="00814E80" w:rsidRPr="0082469E" w:rsidDel="00BC4729" w:rsidRDefault="00814E80">
            <w:pPr>
              <w:pStyle w:val="TableText"/>
              <w:rPr>
                <w:del w:id="224" w:author="Mark Adams" w:date="2015-02-13T10:56:00Z"/>
              </w:rPr>
              <w:pPrChange w:id="225" w:author="Mark Adams" w:date="2015-02-13T10:56:00Z">
                <w:pPr>
                  <w:pStyle w:val="TableText"/>
                  <w:framePr w:hSpace="180" w:wrap="around" w:vAnchor="text" w:hAnchor="margin" w:xAlign="center" w:y="365"/>
                </w:pPr>
              </w:pPrChange>
            </w:pPr>
            <w:del w:id="226" w:author="Mark Adams" w:date="2015-02-13T10:56:00Z">
              <w:r w:rsidDel="00BC4729">
                <w:delText>V</w:delText>
              </w:r>
              <w:r w:rsidRPr="0082469E" w:rsidDel="00BC4729">
                <w:delText>ariableUnits</w:delText>
              </w:r>
            </w:del>
          </w:p>
        </w:tc>
        <w:tc>
          <w:tcPr>
            <w:tcW w:w="1854" w:type="dxa"/>
            <w:shd w:val="clear" w:color="auto" w:fill="auto"/>
          </w:tcPr>
          <w:p w14:paraId="3D4B8D90" w14:textId="371A7761" w:rsidR="00814E80" w:rsidRPr="0082469E" w:rsidDel="00BC4729" w:rsidRDefault="00814E80">
            <w:pPr>
              <w:pStyle w:val="TableText"/>
              <w:rPr>
                <w:del w:id="227" w:author="Mark Adams" w:date="2015-02-13T10:56:00Z"/>
              </w:rPr>
              <w:pPrChange w:id="228" w:author="Mark Adams" w:date="2015-02-13T10:56:00Z">
                <w:pPr>
                  <w:pStyle w:val="TableText"/>
                  <w:framePr w:hSpace="180" w:wrap="around" w:vAnchor="text" w:hAnchor="margin" w:xAlign="center" w:y="365"/>
                </w:pPr>
              </w:pPrChange>
            </w:pPr>
            <w:del w:id="229" w:author="Mark Adams" w:date="2015-02-13T10:56:00Z">
              <w:r w:rsidRPr="0082469E" w:rsidDel="00BC4729">
                <w:delText>TEXT</w:delText>
              </w:r>
            </w:del>
          </w:p>
        </w:tc>
        <w:tc>
          <w:tcPr>
            <w:tcW w:w="3297" w:type="dxa"/>
            <w:shd w:val="clear" w:color="auto" w:fill="auto"/>
          </w:tcPr>
          <w:p w14:paraId="1682A8B8" w14:textId="0D629696" w:rsidR="00814E80" w:rsidRPr="0082469E" w:rsidDel="00BC4729" w:rsidRDefault="00814E80">
            <w:pPr>
              <w:pStyle w:val="TableText"/>
              <w:rPr>
                <w:del w:id="230" w:author="Mark Adams" w:date="2015-02-13T10:56:00Z"/>
              </w:rPr>
              <w:pPrChange w:id="231" w:author="Mark Adams" w:date="2015-02-13T10:56:00Z">
                <w:pPr>
                  <w:pStyle w:val="TableText"/>
                  <w:framePr w:hSpace="180" w:wrap="around" w:vAnchor="text" w:hAnchor="margin" w:xAlign="center" w:y="365"/>
                </w:pPr>
              </w:pPrChange>
            </w:pPr>
            <w:del w:id="232" w:author="Mark Adams" w:date="2015-02-13T10:56:00Z">
              <w:r w:rsidRPr="0082469E" w:rsidDel="00BC4729">
                <w:delText>The variable’s units</w:delText>
              </w:r>
            </w:del>
          </w:p>
        </w:tc>
      </w:tr>
    </w:tbl>
    <w:p w14:paraId="6EE76402" w14:textId="1B9E17E6" w:rsidR="00C84377" w:rsidDel="00BC4729" w:rsidRDefault="00C84377">
      <w:pPr>
        <w:pStyle w:val="Heading4"/>
        <w:rPr>
          <w:del w:id="233" w:author="Mark Adams" w:date="2015-02-13T10:56:00Z"/>
        </w:rPr>
      </w:pPr>
      <w:bookmarkStart w:id="234" w:name="_Ref210300433"/>
      <w:bookmarkEnd w:id="135"/>
      <w:del w:id="235" w:author="Mark Adams" w:date="2015-02-13T10:56:00Z">
        <w:r w:rsidDel="00BC4729">
          <w:delText>ReportMeterData</w:delText>
        </w:r>
        <w:r w:rsidRPr="00BB30AD" w:rsidDel="00BC4729">
          <w:delText xml:space="preserve"> </w:delText>
        </w:r>
        <w:r w:rsidDel="00BC4729">
          <w:delText>Table</w:delText>
        </w:r>
        <w:bookmarkEnd w:id="234"/>
      </w:del>
    </w:p>
    <w:p w14:paraId="3DF499E3" w14:textId="0F090067" w:rsidR="00C84377" w:rsidDel="00BC4729" w:rsidRDefault="00C84377">
      <w:pPr>
        <w:pStyle w:val="BodyText"/>
        <w:jc w:val="left"/>
        <w:rPr>
          <w:del w:id="236" w:author="Mark Adams" w:date="2015-02-13T10:56:00Z"/>
        </w:rPr>
        <w:pPrChange w:id="237" w:author="Mark Adams" w:date="2015-02-13T10:56:00Z">
          <w:pPr>
            <w:pStyle w:val="BodyText"/>
          </w:pPr>
        </w:pPrChange>
      </w:pPr>
      <w:del w:id="238" w:author="Mark Adams" w:date="2015-02-13T10:56:00Z">
        <w:r w:rsidDel="00BC4729">
          <w:delText>The ReportMeterData table contains the meter variable data (e.g., the hourly, daily, and monthly meter data).</w:delText>
        </w:r>
      </w:del>
    </w:p>
    <w:p w14:paraId="6BC0685D" w14:textId="41D96F1E" w:rsidR="00C84377" w:rsidDel="00BC4729" w:rsidRDefault="00C84377">
      <w:pPr>
        <w:pStyle w:val="Caption"/>
        <w:jc w:val="left"/>
        <w:rPr>
          <w:del w:id="239" w:author="Mark Adams" w:date="2015-02-13T10:56:00Z"/>
        </w:rPr>
        <w:pPrChange w:id="240" w:author="Mark Adams" w:date="2015-02-13T10:56:00Z">
          <w:pPr>
            <w:pStyle w:val="Caption"/>
          </w:pPr>
        </w:pPrChange>
      </w:pPr>
      <w:bookmarkStart w:id="241" w:name="_Toc241642996"/>
      <w:del w:id="242" w:author="Mark Adams" w:date="2015-02-13T10:56:00Z">
        <w:r w:rsidDel="00BC4729">
          <w:delText xml:space="preserve">Table </w:delText>
        </w:r>
        <w:r w:rsidR="00D579AF" w:rsidDel="00BC4729">
          <w:fldChar w:fldCharType="begin"/>
        </w:r>
        <w:r w:rsidR="00D579AF" w:rsidDel="00BC4729">
          <w:delInstrText xml:space="preserve"> SEQ Table \* ARABIC </w:delInstrText>
        </w:r>
        <w:r w:rsidR="00D579AF" w:rsidDel="00BC4729">
          <w:fldChar w:fldCharType="separate"/>
        </w:r>
        <w:r w:rsidR="004774B6" w:rsidDel="00BC4729">
          <w:rPr>
            <w:noProof/>
          </w:rPr>
          <w:delText>12</w:delText>
        </w:r>
        <w:r w:rsidR="00D579AF" w:rsidDel="00BC4729">
          <w:rPr>
            <w:noProof/>
          </w:rPr>
          <w:fldChar w:fldCharType="end"/>
        </w:r>
        <w:r w:rsidDel="00BC4729">
          <w:delText>. SQL ReportMeterData Table Contents</w:delText>
        </w:r>
        <w:bookmarkEnd w:id="241"/>
      </w:del>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308"/>
        <w:gridCol w:w="1346"/>
        <w:gridCol w:w="3626"/>
      </w:tblGrid>
      <w:tr w:rsidR="00C84377" w:rsidRPr="00666498" w:rsidDel="00BC4729" w14:paraId="1FDBFF82" w14:textId="7F23B2EB" w:rsidTr="00C84377">
        <w:trPr>
          <w:cantSplit/>
          <w:del w:id="243" w:author="Mark Adams" w:date="2015-02-13T10:56:00Z"/>
        </w:trPr>
        <w:tc>
          <w:tcPr>
            <w:tcW w:w="3308" w:type="dxa"/>
            <w:shd w:val="solid" w:color="000000" w:fill="FFFFFF"/>
          </w:tcPr>
          <w:p w14:paraId="4F709BE4" w14:textId="0C53C360" w:rsidR="00C84377" w:rsidRPr="004B689A" w:rsidDel="00BC4729" w:rsidRDefault="00C84377">
            <w:pPr>
              <w:pStyle w:val="TableHeader"/>
              <w:jc w:val="left"/>
              <w:rPr>
                <w:del w:id="244" w:author="Mark Adams" w:date="2015-02-13T10:56:00Z"/>
              </w:rPr>
              <w:pPrChange w:id="245" w:author="Mark Adams" w:date="2015-02-13T10:56:00Z">
                <w:pPr>
                  <w:pStyle w:val="TableHeader"/>
                </w:pPr>
              </w:pPrChange>
            </w:pPr>
            <w:del w:id="246" w:author="Mark Adams" w:date="2015-02-13T10:56:00Z">
              <w:r w:rsidRPr="004B689A" w:rsidDel="00BC4729">
                <w:delText>Field Name</w:delText>
              </w:r>
            </w:del>
          </w:p>
        </w:tc>
        <w:tc>
          <w:tcPr>
            <w:tcW w:w="1346" w:type="dxa"/>
            <w:shd w:val="solid" w:color="000000" w:fill="FFFFFF"/>
          </w:tcPr>
          <w:p w14:paraId="2E194715" w14:textId="047AFD8A" w:rsidR="00C84377" w:rsidRPr="004B689A" w:rsidDel="00BC4729" w:rsidRDefault="00C84377">
            <w:pPr>
              <w:pStyle w:val="TableHeader"/>
              <w:jc w:val="left"/>
              <w:rPr>
                <w:del w:id="247" w:author="Mark Adams" w:date="2015-02-13T10:56:00Z"/>
              </w:rPr>
              <w:pPrChange w:id="248" w:author="Mark Adams" w:date="2015-02-13T10:56:00Z">
                <w:pPr>
                  <w:pStyle w:val="TableHeader"/>
                </w:pPr>
              </w:pPrChange>
            </w:pPr>
            <w:del w:id="249" w:author="Mark Adams" w:date="2015-02-13T10:56:00Z">
              <w:r w:rsidRPr="004B689A" w:rsidDel="00BC4729">
                <w:delText>Field Type</w:delText>
              </w:r>
            </w:del>
          </w:p>
        </w:tc>
        <w:tc>
          <w:tcPr>
            <w:tcW w:w="3626" w:type="dxa"/>
            <w:shd w:val="solid" w:color="000000" w:fill="FFFFFF"/>
          </w:tcPr>
          <w:p w14:paraId="1AC8AE86" w14:textId="7D5D4B6E" w:rsidR="00C84377" w:rsidRPr="004B689A" w:rsidDel="00BC4729" w:rsidRDefault="00C84377">
            <w:pPr>
              <w:pStyle w:val="TableHeader"/>
              <w:jc w:val="left"/>
              <w:rPr>
                <w:del w:id="250" w:author="Mark Adams" w:date="2015-02-13T10:56:00Z"/>
              </w:rPr>
              <w:pPrChange w:id="251" w:author="Mark Adams" w:date="2015-02-13T10:56:00Z">
                <w:pPr>
                  <w:pStyle w:val="TableHeader"/>
                </w:pPr>
              </w:pPrChange>
            </w:pPr>
            <w:del w:id="252" w:author="Mark Adams" w:date="2015-02-13T10:56:00Z">
              <w:r w:rsidRPr="004B689A" w:rsidDel="00BC4729">
                <w:delText>Description</w:delText>
              </w:r>
            </w:del>
          </w:p>
        </w:tc>
      </w:tr>
      <w:tr w:rsidR="00C84377" w:rsidRPr="003E1178" w:rsidDel="00BC4729" w14:paraId="36800A26" w14:textId="1D6B7AD4" w:rsidTr="00C84377">
        <w:trPr>
          <w:cantSplit/>
          <w:del w:id="253" w:author="Mark Adams" w:date="2015-02-13T10:56:00Z"/>
        </w:trPr>
        <w:tc>
          <w:tcPr>
            <w:tcW w:w="3308" w:type="dxa"/>
            <w:shd w:val="clear" w:color="auto" w:fill="auto"/>
          </w:tcPr>
          <w:p w14:paraId="55E5D3E0" w14:textId="1E27E2D3" w:rsidR="00C84377" w:rsidRPr="0082469E" w:rsidDel="00BC4729" w:rsidRDefault="00C84377">
            <w:pPr>
              <w:pStyle w:val="TableText"/>
              <w:rPr>
                <w:del w:id="254" w:author="Mark Adams" w:date="2015-02-13T10:56:00Z"/>
              </w:rPr>
            </w:pPr>
            <w:del w:id="255" w:author="Mark Adams" w:date="2015-02-13T10:56:00Z">
              <w:r w:rsidDel="00BC4729">
                <w:delText>T</w:delText>
              </w:r>
              <w:r w:rsidRPr="0082469E" w:rsidDel="00BC4729">
                <w:delText>imeIndex</w:delText>
              </w:r>
            </w:del>
          </w:p>
        </w:tc>
        <w:tc>
          <w:tcPr>
            <w:tcW w:w="1346" w:type="dxa"/>
            <w:shd w:val="clear" w:color="auto" w:fill="auto"/>
          </w:tcPr>
          <w:p w14:paraId="6CFE144F" w14:textId="7B3586E0" w:rsidR="00C84377" w:rsidRPr="0082469E" w:rsidDel="00BC4729" w:rsidRDefault="00C84377">
            <w:pPr>
              <w:pStyle w:val="TableText"/>
              <w:rPr>
                <w:del w:id="256" w:author="Mark Adams" w:date="2015-02-13T10:56:00Z"/>
              </w:rPr>
            </w:pPr>
            <w:del w:id="257" w:author="Mark Adams" w:date="2015-02-13T10:56:00Z">
              <w:r w:rsidRPr="0082469E" w:rsidDel="00BC4729">
                <w:delText>INTEGER</w:delText>
              </w:r>
            </w:del>
          </w:p>
        </w:tc>
        <w:tc>
          <w:tcPr>
            <w:tcW w:w="3626" w:type="dxa"/>
            <w:shd w:val="clear" w:color="auto" w:fill="auto"/>
          </w:tcPr>
          <w:p w14:paraId="6A5E1607" w14:textId="4F84317D" w:rsidR="00C84377" w:rsidRPr="0082469E" w:rsidDel="00BC4729" w:rsidRDefault="00C84377">
            <w:pPr>
              <w:pStyle w:val="TableText"/>
              <w:rPr>
                <w:del w:id="258" w:author="Mark Adams" w:date="2015-02-13T10:56:00Z"/>
              </w:rPr>
            </w:pPr>
            <w:del w:id="259" w:author="Mark Adams" w:date="2015-02-13T10:56:00Z">
              <w:r w:rsidRPr="0082469E" w:rsidDel="00BC4729">
                <w:delText>This index links the record to its time record (see the Time table below)</w:delText>
              </w:r>
            </w:del>
          </w:p>
        </w:tc>
      </w:tr>
      <w:tr w:rsidR="00C84377" w:rsidRPr="003E1178" w:rsidDel="00BC4729" w14:paraId="0D8932AF" w14:textId="1EA36720" w:rsidTr="00C84377">
        <w:trPr>
          <w:cantSplit/>
          <w:del w:id="260" w:author="Mark Adams" w:date="2015-02-13T10:56:00Z"/>
        </w:trPr>
        <w:tc>
          <w:tcPr>
            <w:tcW w:w="3308" w:type="dxa"/>
            <w:shd w:val="clear" w:color="auto" w:fill="auto"/>
          </w:tcPr>
          <w:p w14:paraId="69121417" w14:textId="028EE95D" w:rsidR="00C84377" w:rsidRPr="0082469E" w:rsidDel="00BC4729" w:rsidRDefault="00C84377">
            <w:pPr>
              <w:pStyle w:val="TableText"/>
              <w:rPr>
                <w:del w:id="261" w:author="Mark Adams" w:date="2015-02-13T10:56:00Z"/>
              </w:rPr>
            </w:pPr>
            <w:del w:id="262" w:author="Mark Adams" w:date="2015-02-13T10:56:00Z">
              <w:r w:rsidDel="00BC4729">
                <w:delText>ReportMeterData</w:delText>
              </w:r>
              <w:r w:rsidRPr="0082469E" w:rsidDel="00BC4729">
                <w:delText>DictionaryIndex</w:delText>
              </w:r>
            </w:del>
          </w:p>
        </w:tc>
        <w:tc>
          <w:tcPr>
            <w:tcW w:w="1346" w:type="dxa"/>
            <w:shd w:val="clear" w:color="auto" w:fill="auto"/>
          </w:tcPr>
          <w:p w14:paraId="7599B0B6" w14:textId="3F9B35FB" w:rsidR="00C84377" w:rsidRPr="0082469E" w:rsidDel="00BC4729" w:rsidRDefault="00C84377">
            <w:pPr>
              <w:pStyle w:val="TableText"/>
              <w:rPr>
                <w:del w:id="263" w:author="Mark Adams" w:date="2015-02-13T10:56:00Z"/>
              </w:rPr>
            </w:pPr>
            <w:del w:id="264" w:author="Mark Adams" w:date="2015-02-13T10:56:00Z">
              <w:r w:rsidRPr="0082469E" w:rsidDel="00BC4729">
                <w:delText>INTEGER</w:delText>
              </w:r>
            </w:del>
          </w:p>
        </w:tc>
        <w:tc>
          <w:tcPr>
            <w:tcW w:w="3626" w:type="dxa"/>
            <w:shd w:val="clear" w:color="auto" w:fill="auto"/>
          </w:tcPr>
          <w:p w14:paraId="241D27B6" w14:textId="5CC57842" w:rsidR="00C84377" w:rsidRPr="0082469E" w:rsidDel="00BC4729" w:rsidRDefault="00C84377">
            <w:pPr>
              <w:pStyle w:val="TableText"/>
              <w:rPr>
                <w:del w:id="265" w:author="Mark Adams" w:date="2015-02-13T10:56:00Z"/>
              </w:rPr>
            </w:pPr>
            <w:del w:id="266" w:author="Mark Adams" w:date="2015-02-13T10:56:00Z">
              <w:r w:rsidRPr="0082469E" w:rsidDel="00BC4729">
                <w:delText xml:space="preserve">The </w:delText>
              </w:r>
              <w:r w:rsidDel="00BC4729">
                <w:delText>ReportMeterData</w:delText>
              </w:r>
              <w:r w:rsidRPr="0082469E" w:rsidDel="00BC4729">
                <w:delText xml:space="preserve">DictionaryIndex links the data to the respective data dictionary record (see the </w:delText>
              </w:r>
              <w:r w:rsidDel="00BC4729">
                <w:delText>ReportMeterData</w:delText>
              </w:r>
              <w:r w:rsidRPr="0082469E" w:rsidDel="00BC4729">
                <w:delText>Dictionary table)</w:delText>
              </w:r>
            </w:del>
          </w:p>
        </w:tc>
      </w:tr>
      <w:tr w:rsidR="00C84377" w:rsidRPr="003E1178" w:rsidDel="00BC4729" w14:paraId="58228029" w14:textId="66EC42E1" w:rsidTr="00C84377">
        <w:trPr>
          <w:cantSplit/>
          <w:del w:id="267" w:author="Mark Adams" w:date="2015-02-13T10:56:00Z"/>
        </w:trPr>
        <w:tc>
          <w:tcPr>
            <w:tcW w:w="3308" w:type="dxa"/>
            <w:shd w:val="clear" w:color="auto" w:fill="auto"/>
          </w:tcPr>
          <w:p w14:paraId="636A1493" w14:textId="17E6C7B8" w:rsidR="00C84377" w:rsidRPr="0082469E" w:rsidDel="00BC4729" w:rsidRDefault="00C84377">
            <w:pPr>
              <w:pStyle w:val="TableText"/>
              <w:rPr>
                <w:del w:id="268" w:author="Mark Adams" w:date="2015-02-13T10:56:00Z"/>
              </w:rPr>
            </w:pPr>
            <w:del w:id="269" w:author="Mark Adams" w:date="2015-02-13T10:56:00Z">
              <w:r w:rsidDel="00BC4729">
                <w:delText>V</w:delText>
              </w:r>
              <w:r w:rsidRPr="0082469E" w:rsidDel="00BC4729">
                <w:delText>ariableValue</w:delText>
              </w:r>
            </w:del>
          </w:p>
        </w:tc>
        <w:tc>
          <w:tcPr>
            <w:tcW w:w="1346" w:type="dxa"/>
            <w:shd w:val="clear" w:color="auto" w:fill="auto"/>
          </w:tcPr>
          <w:p w14:paraId="77A443A9" w14:textId="0B888F86" w:rsidR="00C84377" w:rsidRPr="0082469E" w:rsidDel="00BC4729" w:rsidRDefault="00C84377">
            <w:pPr>
              <w:pStyle w:val="TableText"/>
              <w:rPr>
                <w:del w:id="270" w:author="Mark Adams" w:date="2015-02-13T10:56:00Z"/>
              </w:rPr>
            </w:pPr>
            <w:del w:id="271" w:author="Mark Adams" w:date="2015-02-13T10:56:00Z">
              <w:r w:rsidRPr="0082469E" w:rsidDel="00BC4729">
                <w:delText>REAL</w:delText>
              </w:r>
            </w:del>
          </w:p>
        </w:tc>
        <w:tc>
          <w:tcPr>
            <w:tcW w:w="3626" w:type="dxa"/>
            <w:shd w:val="clear" w:color="auto" w:fill="auto"/>
          </w:tcPr>
          <w:p w14:paraId="73C498B0" w14:textId="10F6CB91" w:rsidR="00C84377" w:rsidRPr="0082469E" w:rsidDel="00BC4729" w:rsidRDefault="00C84377">
            <w:pPr>
              <w:pStyle w:val="TableText"/>
              <w:rPr>
                <w:del w:id="272" w:author="Mark Adams" w:date="2015-02-13T10:56:00Z"/>
              </w:rPr>
            </w:pPr>
            <w:del w:id="273" w:author="Mark Adams" w:date="2015-02-13T10:56:00Z">
              <w:r w:rsidRPr="0082469E" w:rsidDel="00BC4729">
                <w:delText>The variable’s value</w:delText>
              </w:r>
            </w:del>
          </w:p>
        </w:tc>
      </w:tr>
      <w:tr w:rsidR="00C84377" w:rsidRPr="003E1178" w:rsidDel="00BC4729" w14:paraId="30881A4A" w14:textId="73776352" w:rsidTr="00C84377">
        <w:trPr>
          <w:cantSplit/>
          <w:del w:id="274" w:author="Mark Adams" w:date="2015-02-13T10:56:00Z"/>
        </w:trPr>
        <w:tc>
          <w:tcPr>
            <w:tcW w:w="3308" w:type="dxa"/>
            <w:shd w:val="clear" w:color="auto" w:fill="auto"/>
          </w:tcPr>
          <w:p w14:paraId="3E9B9836" w14:textId="6176BFC9" w:rsidR="00C84377" w:rsidRPr="0082469E" w:rsidDel="00BC4729" w:rsidRDefault="00C84377">
            <w:pPr>
              <w:pStyle w:val="TableText"/>
              <w:rPr>
                <w:del w:id="275" w:author="Mark Adams" w:date="2015-02-13T10:56:00Z"/>
              </w:rPr>
            </w:pPr>
            <w:del w:id="276" w:author="Mark Adams" w:date="2015-02-13T10:56:00Z">
              <w:r w:rsidDel="00BC4729">
                <w:delText>ReportVariableExtendedDataIndex</w:delText>
              </w:r>
            </w:del>
          </w:p>
        </w:tc>
        <w:tc>
          <w:tcPr>
            <w:tcW w:w="1346" w:type="dxa"/>
            <w:shd w:val="clear" w:color="auto" w:fill="auto"/>
          </w:tcPr>
          <w:p w14:paraId="722B17FF" w14:textId="23A8702B" w:rsidR="00C84377" w:rsidRPr="0082469E" w:rsidDel="00BC4729" w:rsidRDefault="00C84377">
            <w:pPr>
              <w:pStyle w:val="TableText"/>
              <w:rPr>
                <w:del w:id="277" w:author="Mark Adams" w:date="2015-02-13T10:56:00Z"/>
              </w:rPr>
            </w:pPr>
            <w:del w:id="278" w:author="Mark Adams" w:date="2015-02-13T10:56:00Z">
              <w:r w:rsidRPr="0082469E" w:rsidDel="00BC4729">
                <w:delText>INTEGER</w:delText>
              </w:r>
            </w:del>
          </w:p>
        </w:tc>
        <w:tc>
          <w:tcPr>
            <w:tcW w:w="3626" w:type="dxa"/>
            <w:shd w:val="clear" w:color="auto" w:fill="auto"/>
          </w:tcPr>
          <w:p w14:paraId="7A447D4E" w14:textId="0780CE4F" w:rsidR="00C84377" w:rsidRPr="0082469E" w:rsidDel="00BC4729" w:rsidRDefault="00C84377">
            <w:pPr>
              <w:pStyle w:val="TableText"/>
              <w:rPr>
                <w:del w:id="279" w:author="Mark Adams" w:date="2015-02-13T10:56:00Z"/>
              </w:rPr>
            </w:pPr>
            <w:del w:id="280" w:author="Mark Adams" w:date="2015-02-13T10:56:00Z">
              <w:r w:rsidRPr="0082469E" w:rsidDel="00BC4729">
                <w:delText xml:space="preserve">Links the record to its extended data, if any  (see the </w:delText>
              </w:r>
              <w:r w:rsidDel="00BC4729">
                <w:delText>ReportVariableExtendedData</w:delText>
              </w:r>
              <w:r w:rsidRPr="0082469E" w:rsidDel="00BC4729">
                <w:delText xml:space="preserve"> table below)</w:delText>
              </w:r>
            </w:del>
          </w:p>
        </w:tc>
      </w:tr>
    </w:tbl>
    <w:p w14:paraId="70655395" w14:textId="6AA4FBAE" w:rsidR="00C84377" w:rsidDel="00BC4729" w:rsidRDefault="00C84377">
      <w:pPr>
        <w:pStyle w:val="Heading4"/>
        <w:rPr>
          <w:del w:id="281" w:author="Mark Adams" w:date="2015-02-13T10:55:00Z"/>
        </w:rPr>
      </w:pPr>
      <w:bookmarkStart w:id="282" w:name="_Ref210300486"/>
      <w:del w:id="283" w:author="Mark Adams" w:date="2015-02-13T10:55:00Z">
        <w:r w:rsidDel="00BC4729">
          <w:delText>ReportMeterExtendedData</w:delText>
        </w:r>
        <w:r w:rsidRPr="00BB30AD" w:rsidDel="00BC4729">
          <w:delText xml:space="preserve"> </w:delText>
        </w:r>
        <w:r w:rsidDel="00BC4729">
          <w:delText>Table</w:delText>
        </w:r>
        <w:bookmarkEnd w:id="282"/>
      </w:del>
    </w:p>
    <w:p w14:paraId="7A447F00" w14:textId="3F04B0C7" w:rsidR="00C84377" w:rsidDel="00BC4729" w:rsidRDefault="00C84377">
      <w:pPr>
        <w:pStyle w:val="BodyText"/>
        <w:jc w:val="left"/>
        <w:rPr>
          <w:del w:id="284" w:author="Mark Adams" w:date="2015-02-13T10:55:00Z"/>
        </w:rPr>
        <w:pPrChange w:id="285" w:author="Mark Adams" w:date="2015-02-13T10:56:00Z">
          <w:pPr>
            <w:pStyle w:val="BodyText"/>
          </w:pPr>
        </w:pPrChange>
      </w:pPr>
      <w:del w:id="286" w:author="Mark Adams" w:date="2015-02-13T10:55:00Z">
        <w:r w:rsidDel="00BC4729">
          <w:delText>The ReportMeterExtendedData t</w:delText>
        </w:r>
        <w:r w:rsidRPr="00F57062" w:rsidDel="00BC4729">
          <w:delText>able</w:delText>
        </w:r>
        <w:r w:rsidDel="00BC4729">
          <w:delText xml:space="preserve"> contains additional data (e.g., reporting interval maximums and minimums) that is available for certain meter variables.</w:delText>
        </w:r>
      </w:del>
    </w:p>
    <w:p w14:paraId="30C91737" w14:textId="6A8C27E2" w:rsidR="00C84377" w:rsidRDefault="00C84377">
      <w:pPr>
        <w:pStyle w:val="Caption"/>
        <w:jc w:val="left"/>
        <w:pPrChange w:id="287" w:author="Mark Adams" w:date="2015-02-13T10:56:00Z">
          <w:pPr>
            <w:pStyle w:val="Caption"/>
          </w:pPr>
        </w:pPrChange>
      </w:pPr>
      <w:bookmarkStart w:id="288" w:name="_Toc241642997"/>
      <w:del w:id="289" w:author="Mark Adams" w:date="2015-02-13T10:55:00Z">
        <w:r w:rsidDel="00BC4729">
          <w:delText xml:space="preserve">Table </w:delText>
        </w:r>
        <w:r w:rsidR="00D579AF" w:rsidDel="00BC4729">
          <w:fldChar w:fldCharType="begin"/>
        </w:r>
        <w:r w:rsidR="00D579AF" w:rsidDel="00BC4729">
          <w:delInstrText xml:space="preserve"> SEQ Table \* ARABIC </w:delInstrText>
        </w:r>
        <w:r w:rsidR="00D579AF" w:rsidDel="00BC4729">
          <w:fldChar w:fldCharType="separate"/>
        </w:r>
        <w:r w:rsidR="004774B6" w:rsidDel="00BC4729">
          <w:rPr>
            <w:noProof/>
          </w:rPr>
          <w:delText>13</w:delText>
        </w:r>
        <w:r w:rsidR="00D579AF" w:rsidDel="00BC4729">
          <w:rPr>
            <w:noProof/>
          </w:rPr>
          <w:fldChar w:fldCharType="end"/>
        </w:r>
        <w:r w:rsidDel="00BC4729">
          <w:delText>. SQL ReportMeterExtendedData Table Contents</w:delText>
        </w:r>
      </w:del>
      <w:bookmarkEnd w:id="288"/>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85"/>
        <w:gridCol w:w="2240"/>
        <w:gridCol w:w="2955"/>
      </w:tblGrid>
      <w:tr w:rsidR="00C84377" w:rsidRPr="00666498" w:rsidDel="00BC4729" w14:paraId="20F9AD64" w14:textId="1854E815" w:rsidTr="00C84377">
        <w:trPr>
          <w:cantSplit/>
          <w:del w:id="290" w:author="Mark Adams" w:date="2015-02-13T10:56:00Z"/>
        </w:trPr>
        <w:tc>
          <w:tcPr>
            <w:tcW w:w="2244" w:type="dxa"/>
            <w:shd w:val="solid" w:color="000000" w:fill="FFFFFF"/>
          </w:tcPr>
          <w:p w14:paraId="2D8C6855" w14:textId="0EA4033F" w:rsidR="00C84377" w:rsidRPr="004B689A" w:rsidDel="00BC4729" w:rsidRDefault="00C84377" w:rsidP="00C84377">
            <w:pPr>
              <w:pStyle w:val="TableHeader"/>
              <w:rPr>
                <w:del w:id="291" w:author="Mark Adams" w:date="2015-02-13T10:56:00Z"/>
              </w:rPr>
            </w:pPr>
            <w:del w:id="292" w:author="Mark Adams" w:date="2015-02-13T10:56:00Z">
              <w:r w:rsidRPr="004B689A" w:rsidDel="00BC4729">
                <w:delText>Field Name</w:delText>
              </w:r>
            </w:del>
          </w:p>
        </w:tc>
        <w:tc>
          <w:tcPr>
            <w:tcW w:w="2298" w:type="dxa"/>
            <w:shd w:val="solid" w:color="000000" w:fill="FFFFFF"/>
          </w:tcPr>
          <w:p w14:paraId="7E8B4610" w14:textId="0F32FCAC" w:rsidR="00C84377" w:rsidRPr="004B689A" w:rsidDel="00BC4729" w:rsidRDefault="00C84377" w:rsidP="00C84377">
            <w:pPr>
              <w:pStyle w:val="TableHeader"/>
              <w:rPr>
                <w:del w:id="293" w:author="Mark Adams" w:date="2015-02-13T10:56:00Z"/>
              </w:rPr>
            </w:pPr>
            <w:del w:id="294" w:author="Mark Adams" w:date="2015-02-13T10:56:00Z">
              <w:r w:rsidRPr="004B689A" w:rsidDel="00BC4729">
                <w:delText>Field Type</w:delText>
              </w:r>
            </w:del>
          </w:p>
        </w:tc>
        <w:tc>
          <w:tcPr>
            <w:tcW w:w="3018" w:type="dxa"/>
            <w:shd w:val="solid" w:color="000000" w:fill="FFFFFF"/>
          </w:tcPr>
          <w:p w14:paraId="400BD510" w14:textId="4862FB71" w:rsidR="00C84377" w:rsidRPr="004B689A" w:rsidDel="00BC4729" w:rsidRDefault="00C84377" w:rsidP="00C84377">
            <w:pPr>
              <w:pStyle w:val="TableHeader"/>
              <w:rPr>
                <w:del w:id="295" w:author="Mark Adams" w:date="2015-02-13T10:56:00Z"/>
              </w:rPr>
            </w:pPr>
            <w:del w:id="296" w:author="Mark Adams" w:date="2015-02-13T10:56:00Z">
              <w:r w:rsidRPr="004B689A" w:rsidDel="00BC4729">
                <w:delText>Description</w:delText>
              </w:r>
            </w:del>
          </w:p>
        </w:tc>
      </w:tr>
      <w:tr w:rsidR="00C84377" w:rsidRPr="003E1178" w:rsidDel="00BC4729" w14:paraId="72F2ACC4" w14:textId="26FA0A7A" w:rsidTr="00C84377">
        <w:trPr>
          <w:cantSplit/>
          <w:del w:id="297" w:author="Mark Adams" w:date="2015-02-13T10:56:00Z"/>
        </w:trPr>
        <w:tc>
          <w:tcPr>
            <w:tcW w:w="2244" w:type="dxa"/>
            <w:shd w:val="clear" w:color="auto" w:fill="auto"/>
          </w:tcPr>
          <w:p w14:paraId="257DA25B" w14:textId="2EA13BF6" w:rsidR="00C84377" w:rsidRPr="0082469E" w:rsidDel="00BC4729" w:rsidRDefault="00C84377" w:rsidP="00C84377">
            <w:pPr>
              <w:pStyle w:val="TableText"/>
              <w:rPr>
                <w:del w:id="298" w:author="Mark Adams" w:date="2015-02-13T10:56:00Z"/>
              </w:rPr>
            </w:pPr>
            <w:del w:id="299" w:author="Mark Adams" w:date="2015-02-13T10:56:00Z">
              <w:r w:rsidDel="00BC4729">
                <w:delText>ReportMeterExtendedDataIndex</w:delText>
              </w:r>
            </w:del>
          </w:p>
        </w:tc>
        <w:tc>
          <w:tcPr>
            <w:tcW w:w="2298" w:type="dxa"/>
            <w:shd w:val="clear" w:color="auto" w:fill="auto"/>
          </w:tcPr>
          <w:p w14:paraId="5FCA4C68" w14:textId="7A861844" w:rsidR="00C84377" w:rsidRPr="0082469E" w:rsidDel="00BC4729" w:rsidRDefault="00C84377" w:rsidP="00C84377">
            <w:pPr>
              <w:pStyle w:val="TableText"/>
              <w:rPr>
                <w:del w:id="300" w:author="Mark Adams" w:date="2015-02-13T10:56:00Z"/>
              </w:rPr>
            </w:pPr>
            <w:del w:id="301" w:author="Mark Adams" w:date="2015-02-13T10:56:00Z">
              <w:r w:rsidRPr="0082469E" w:rsidDel="00BC4729">
                <w:delText>INTEGER PRIMARY KEY</w:delText>
              </w:r>
            </w:del>
          </w:p>
        </w:tc>
        <w:tc>
          <w:tcPr>
            <w:tcW w:w="3018" w:type="dxa"/>
            <w:shd w:val="clear" w:color="auto" w:fill="auto"/>
          </w:tcPr>
          <w:p w14:paraId="6EE21954" w14:textId="225B6337" w:rsidR="00C84377" w:rsidRPr="0082469E" w:rsidDel="00BC4729" w:rsidRDefault="00C84377" w:rsidP="00C84377">
            <w:pPr>
              <w:pStyle w:val="TableText"/>
              <w:rPr>
                <w:del w:id="302" w:author="Mark Adams" w:date="2015-02-13T10:56:00Z"/>
              </w:rPr>
            </w:pPr>
            <w:del w:id="303" w:author="Mark Adams" w:date="2015-02-13T10:56:00Z">
              <w:r w:rsidRPr="0082469E" w:rsidDel="00BC4729">
                <w:delText xml:space="preserve">The index that connects the extended data with the variable’s primary data (see the </w:delText>
              </w:r>
              <w:r w:rsidDel="00BC4729">
                <w:delText>ReportMeterData</w:delText>
              </w:r>
              <w:r w:rsidRPr="0082469E" w:rsidDel="00BC4729">
                <w:delText xml:space="preserve"> table)</w:delText>
              </w:r>
            </w:del>
          </w:p>
        </w:tc>
      </w:tr>
      <w:tr w:rsidR="00C84377" w:rsidRPr="003E1178" w:rsidDel="00BC4729" w14:paraId="7CE8092C" w14:textId="4EAF91CC" w:rsidTr="00C84377">
        <w:trPr>
          <w:cantSplit/>
          <w:del w:id="304" w:author="Mark Adams" w:date="2015-02-13T10:56:00Z"/>
        </w:trPr>
        <w:tc>
          <w:tcPr>
            <w:tcW w:w="2244" w:type="dxa"/>
            <w:shd w:val="clear" w:color="auto" w:fill="auto"/>
          </w:tcPr>
          <w:p w14:paraId="62DAC1C7" w14:textId="39D53C19" w:rsidR="00C84377" w:rsidRPr="0082469E" w:rsidDel="00BC4729" w:rsidRDefault="00C84377" w:rsidP="00C84377">
            <w:pPr>
              <w:pStyle w:val="TableText"/>
              <w:rPr>
                <w:del w:id="305" w:author="Mark Adams" w:date="2015-02-13T10:56:00Z"/>
              </w:rPr>
            </w:pPr>
            <w:del w:id="306" w:author="Mark Adams" w:date="2015-02-13T10:56:00Z">
              <w:r w:rsidDel="00BC4729">
                <w:delText>M</w:delText>
              </w:r>
              <w:r w:rsidRPr="0082469E" w:rsidDel="00BC4729">
                <w:delText>axValue</w:delText>
              </w:r>
            </w:del>
          </w:p>
        </w:tc>
        <w:tc>
          <w:tcPr>
            <w:tcW w:w="2298" w:type="dxa"/>
            <w:shd w:val="clear" w:color="auto" w:fill="auto"/>
          </w:tcPr>
          <w:p w14:paraId="7D48E2C1" w14:textId="446F69F1" w:rsidR="00C84377" w:rsidRPr="0082469E" w:rsidDel="00BC4729" w:rsidRDefault="00C84377" w:rsidP="00C84377">
            <w:pPr>
              <w:pStyle w:val="TableText"/>
              <w:rPr>
                <w:del w:id="307" w:author="Mark Adams" w:date="2015-02-13T10:56:00Z"/>
              </w:rPr>
            </w:pPr>
            <w:del w:id="308" w:author="Mark Adams" w:date="2015-02-13T10:56:00Z">
              <w:r w:rsidRPr="0082469E" w:rsidDel="00BC4729">
                <w:delText>REAL</w:delText>
              </w:r>
            </w:del>
          </w:p>
        </w:tc>
        <w:tc>
          <w:tcPr>
            <w:tcW w:w="3018" w:type="dxa"/>
            <w:shd w:val="clear" w:color="auto" w:fill="auto"/>
          </w:tcPr>
          <w:p w14:paraId="703002CB" w14:textId="134EBCD9" w:rsidR="00C84377" w:rsidRPr="0082469E" w:rsidDel="00BC4729" w:rsidRDefault="00C84377" w:rsidP="00C84377">
            <w:pPr>
              <w:pStyle w:val="TableText"/>
              <w:rPr>
                <w:del w:id="309" w:author="Mark Adams" w:date="2015-02-13T10:56:00Z"/>
              </w:rPr>
            </w:pPr>
            <w:del w:id="310" w:author="Mark Adams" w:date="2015-02-13T10:56:00Z">
              <w:r w:rsidRPr="0082469E" w:rsidDel="00BC4729">
                <w:delText>The maximum value during the reporting period</w:delText>
              </w:r>
            </w:del>
          </w:p>
        </w:tc>
      </w:tr>
      <w:tr w:rsidR="00C84377" w:rsidRPr="003E1178" w:rsidDel="00BC4729" w14:paraId="01529B6F" w14:textId="06605C1D" w:rsidTr="00C84377">
        <w:trPr>
          <w:cantSplit/>
          <w:del w:id="311" w:author="Mark Adams" w:date="2015-02-13T10:56:00Z"/>
        </w:trPr>
        <w:tc>
          <w:tcPr>
            <w:tcW w:w="2244" w:type="dxa"/>
            <w:shd w:val="clear" w:color="auto" w:fill="auto"/>
          </w:tcPr>
          <w:p w14:paraId="6CB4DEAF" w14:textId="7F7E7254" w:rsidR="00C84377" w:rsidRPr="0082469E" w:rsidDel="00BC4729" w:rsidRDefault="00C84377" w:rsidP="00C84377">
            <w:pPr>
              <w:pStyle w:val="TableText"/>
              <w:rPr>
                <w:del w:id="312" w:author="Mark Adams" w:date="2015-02-13T10:56:00Z"/>
              </w:rPr>
            </w:pPr>
            <w:del w:id="313" w:author="Mark Adams" w:date="2015-02-13T10:56:00Z">
              <w:r w:rsidDel="00BC4729">
                <w:delText>M</w:delText>
              </w:r>
              <w:r w:rsidRPr="0082469E" w:rsidDel="00BC4729">
                <w:delText>axMonth</w:delText>
              </w:r>
            </w:del>
          </w:p>
        </w:tc>
        <w:tc>
          <w:tcPr>
            <w:tcW w:w="2298" w:type="dxa"/>
            <w:shd w:val="clear" w:color="auto" w:fill="auto"/>
          </w:tcPr>
          <w:p w14:paraId="71CFC998" w14:textId="30F4FBEC" w:rsidR="00C84377" w:rsidRPr="0082469E" w:rsidDel="00BC4729" w:rsidRDefault="00C84377" w:rsidP="00C84377">
            <w:pPr>
              <w:pStyle w:val="TableText"/>
              <w:rPr>
                <w:del w:id="314" w:author="Mark Adams" w:date="2015-02-13T10:56:00Z"/>
              </w:rPr>
            </w:pPr>
            <w:del w:id="315" w:author="Mark Adams" w:date="2015-02-13T10:56:00Z">
              <w:r w:rsidRPr="0082469E" w:rsidDel="00BC4729">
                <w:delText>INTEGER</w:delText>
              </w:r>
            </w:del>
          </w:p>
        </w:tc>
        <w:tc>
          <w:tcPr>
            <w:tcW w:w="3018" w:type="dxa"/>
            <w:shd w:val="clear" w:color="auto" w:fill="auto"/>
          </w:tcPr>
          <w:p w14:paraId="4B75CD52" w14:textId="376A5C36" w:rsidR="00C84377" w:rsidRPr="0082469E" w:rsidDel="00BC4729" w:rsidRDefault="00C84377" w:rsidP="00C84377">
            <w:pPr>
              <w:pStyle w:val="TableText"/>
              <w:rPr>
                <w:del w:id="316" w:author="Mark Adams" w:date="2015-02-13T10:56:00Z"/>
              </w:rPr>
            </w:pPr>
            <w:del w:id="317" w:author="Mark Adams" w:date="2015-02-13T10:56:00Z">
              <w:r w:rsidRPr="0082469E" w:rsidDel="00BC4729">
                <w:delText>The month in which the maximum value occurred</w:delText>
              </w:r>
            </w:del>
          </w:p>
        </w:tc>
      </w:tr>
      <w:tr w:rsidR="00C84377" w:rsidRPr="003E1178" w:rsidDel="00BC4729" w14:paraId="06154B87" w14:textId="397EB5E4" w:rsidTr="00C84377">
        <w:trPr>
          <w:cantSplit/>
          <w:del w:id="318" w:author="Mark Adams" w:date="2015-02-13T10:56:00Z"/>
        </w:trPr>
        <w:tc>
          <w:tcPr>
            <w:tcW w:w="2244" w:type="dxa"/>
            <w:shd w:val="clear" w:color="auto" w:fill="auto"/>
          </w:tcPr>
          <w:p w14:paraId="5921A03A" w14:textId="3ED4DCB5" w:rsidR="00C84377" w:rsidRPr="0082469E" w:rsidDel="00BC4729" w:rsidRDefault="00C84377" w:rsidP="00C84377">
            <w:pPr>
              <w:pStyle w:val="TableText"/>
              <w:rPr>
                <w:del w:id="319" w:author="Mark Adams" w:date="2015-02-13T10:56:00Z"/>
              </w:rPr>
            </w:pPr>
            <w:del w:id="320" w:author="Mark Adams" w:date="2015-02-13T10:56:00Z">
              <w:r w:rsidDel="00BC4729">
                <w:delText>M</w:delText>
              </w:r>
              <w:r w:rsidRPr="0082469E" w:rsidDel="00BC4729">
                <w:delText>axDay</w:delText>
              </w:r>
            </w:del>
          </w:p>
        </w:tc>
        <w:tc>
          <w:tcPr>
            <w:tcW w:w="2298" w:type="dxa"/>
            <w:shd w:val="clear" w:color="auto" w:fill="auto"/>
          </w:tcPr>
          <w:p w14:paraId="7A0CC608" w14:textId="0723D33D" w:rsidR="00C84377" w:rsidRPr="0082469E" w:rsidDel="00BC4729" w:rsidRDefault="00C84377" w:rsidP="00C84377">
            <w:pPr>
              <w:pStyle w:val="TableText"/>
              <w:rPr>
                <w:del w:id="321" w:author="Mark Adams" w:date="2015-02-13T10:56:00Z"/>
              </w:rPr>
            </w:pPr>
            <w:del w:id="322" w:author="Mark Adams" w:date="2015-02-13T10:56:00Z">
              <w:r w:rsidRPr="0082469E" w:rsidDel="00BC4729">
                <w:delText>INTEGER</w:delText>
              </w:r>
            </w:del>
          </w:p>
        </w:tc>
        <w:tc>
          <w:tcPr>
            <w:tcW w:w="3018" w:type="dxa"/>
            <w:shd w:val="clear" w:color="auto" w:fill="auto"/>
          </w:tcPr>
          <w:p w14:paraId="57161AF7" w14:textId="2C89B202" w:rsidR="00C84377" w:rsidRPr="0082469E" w:rsidDel="00BC4729" w:rsidRDefault="00C84377" w:rsidP="00C84377">
            <w:pPr>
              <w:pStyle w:val="TableText"/>
              <w:rPr>
                <w:del w:id="323" w:author="Mark Adams" w:date="2015-02-13T10:56:00Z"/>
              </w:rPr>
            </w:pPr>
            <w:del w:id="324" w:author="Mark Adams" w:date="2015-02-13T10:56:00Z">
              <w:r w:rsidRPr="0082469E" w:rsidDel="00BC4729">
                <w:delText>The day on which the maximum value occurred</w:delText>
              </w:r>
            </w:del>
          </w:p>
        </w:tc>
      </w:tr>
      <w:tr w:rsidR="00C84377" w:rsidRPr="003E1178" w:rsidDel="00BC4729" w14:paraId="301374D7" w14:textId="53678FAD" w:rsidTr="00C84377">
        <w:trPr>
          <w:cantSplit/>
          <w:del w:id="325" w:author="Mark Adams" w:date="2015-02-13T10:56:00Z"/>
        </w:trPr>
        <w:tc>
          <w:tcPr>
            <w:tcW w:w="2244" w:type="dxa"/>
            <w:shd w:val="clear" w:color="auto" w:fill="auto"/>
          </w:tcPr>
          <w:p w14:paraId="79FF2CB1" w14:textId="31A51AA6" w:rsidR="00C84377" w:rsidRPr="0082469E" w:rsidDel="00BC4729" w:rsidRDefault="00C84377" w:rsidP="00C84377">
            <w:pPr>
              <w:pStyle w:val="TableText"/>
              <w:rPr>
                <w:del w:id="326" w:author="Mark Adams" w:date="2015-02-13T10:56:00Z"/>
              </w:rPr>
            </w:pPr>
            <w:del w:id="327" w:author="Mark Adams" w:date="2015-02-13T10:56:00Z">
              <w:r w:rsidDel="00BC4729">
                <w:delText>M</w:delText>
              </w:r>
              <w:r w:rsidRPr="0082469E" w:rsidDel="00BC4729">
                <w:delText>axHour</w:delText>
              </w:r>
            </w:del>
          </w:p>
        </w:tc>
        <w:tc>
          <w:tcPr>
            <w:tcW w:w="2298" w:type="dxa"/>
            <w:shd w:val="clear" w:color="auto" w:fill="auto"/>
          </w:tcPr>
          <w:p w14:paraId="4D627A69" w14:textId="25FC0E40" w:rsidR="00C84377" w:rsidRPr="0082469E" w:rsidDel="00BC4729" w:rsidRDefault="00C84377" w:rsidP="00C84377">
            <w:pPr>
              <w:pStyle w:val="TableText"/>
              <w:rPr>
                <w:del w:id="328" w:author="Mark Adams" w:date="2015-02-13T10:56:00Z"/>
              </w:rPr>
            </w:pPr>
            <w:del w:id="329" w:author="Mark Adams" w:date="2015-02-13T10:56:00Z">
              <w:r w:rsidRPr="0082469E" w:rsidDel="00BC4729">
                <w:delText>INTEGER</w:delText>
              </w:r>
            </w:del>
          </w:p>
        </w:tc>
        <w:tc>
          <w:tcPr>
            <w:tcW w:w="3018" w:type="dxa"/>
            <w:shd w:val="clear" w:color="auto" w:fill="auto"/>
          </w:tcPr>
          <w:p w14:paraId="55FEEE94" w14:textId="1124FF6C" w:rsidR="00C84377" w:rsidRPr="0082469E" w:rsidDel="00BC4729" w:rsidRDefault="00C84377" w:rsidP="00C84377">
            <w:pPr>
              <w:pStyle w:val="TableText"/>
              <w:rPr>
                <w:del w:id="330" w:author="Mark Adams" w:date="2015-02-13T10:56:00Z"/>
              </w:rPr>
            </w:pPr>
            <w:del w:id="331" w:author="Mark Adams" w:date="2015-02-13T10:56:00Z">
              <w:r w:rsidRPr="0082469E" w:rsidDel="00BC4729">
                <w:delText>The hour in which the maximum value occurred</w:delText>
              </w:r>
            </w:del>
          </w:p>
        </w:tc>
      </w:tr>
      <w:tr w:rsidR="00C84377" w:rsidRPr="003E1178" w:rsidDel="00BC4729" w14:paraId="3924C912" w14:textId="5EE8CBA3" w:rsidTr="00C84377">
        <w:trPr>
          <w:cantSplit/>
          <w:del w:id="332" w:author="Mark Adams" w:date="2015-02-13T10:56:00Z"/>
        </w:trPr>
        <w:tc>
          <w:tcPr>
            <w:tcW w:w="2244" w:type="dxa"/>
            <w:shd w:val="clear" w:color="auto" w:fill="auto"/>
          </w:tcPr>
          <w:p w14:paraId="7576241C" w14:textId="5B32EA3B" w:rsidR="00C84377" w:rsidRPr="0082469E" w:rsidDel="00BC4729" w:rsidRDefault="00C84377" w:rsidP="00C84377">
            <w:pPr>
              <w:pStyle w:val="TableText"/>
              <w:rPr>
                <w:del w:id="333" w:author="Mark Adams" w:date="2015-02-13T10:56:00Z"/>
              </w:rPr>
            </w:pPr>
            <w:del w:id="334" w:author="Mark Adams" w:date="2015-02-13T10:56:00Z">
              <w:r w:rsidDel="00BC4729">
                <w:delText>M</w:delText>
              </w:r>
              <w:r w:rsidRPr="0082469E" w:rsidDel="00BC4729">
                <w:delText>axStartMinute</w:delText>
              </w:r>
            </w:del>
          </w:p>
        </w:tc>
        <w:tc>
          <w:tcPr>
            <w:tcW w:w="2298" w:type="dxa"/>
            <w:shd w:val="clear" w:color="auto" w:fill="auto"/>
          </w:tcPr>
          <w:p w14:paraId="5054355D" w14:textId="4B50B31F" w:rsidR="00C84377" w:rsidRPr="0082469E" w:rsidDel="00BC4729" w:rsidRDefault="00C84377" w:rsidP="00C84377">
            <w:pPr>
              <w:pStyle w:val="TableText"/>
              <w:rPr>
                <w:del w:id="335" w:author="Mark Adams" w:date="2015-02-13T10:56:00Z"/>
              </w:rPr>
            </w:pPr>
            <w:del w:id="336" w:author="Mark Adams" w:date="2015-02-13T10:56:00Z">
              <w:r w:rsidRPr="0082469E" w:rsidDel="00BC4729">
                <w:delText>INTEGER</w:delText>
              </w:r>
            </w:del>
          </w:p>
        </w:tc>
        <w:tc>
          <w:tcPr>
            <w:tcW w:w="3018" w:type="dxa"/>
            <w:shd w:val="clear" w:color="auto" w:fill="auto"/>
          </w:tcPr>
          <w:p w14:paraId="49901FE7" w14:textId="4F39290E" w:rsidR="00C84377" w:rsidRPr="0082469E" w:rsidDel="00BC4729" w:rsidRDefault="00C84377" w:rsidP="00C84377">
            <w:pPr>
              <w:pStyle w:val="TableText"/>
              <w:rPr>
                <w:del w:id="337" w:author="Mark Adams" w:date="2015-02-13T10:56:00Z"/>
              </w:rPr>
            </w:pPr>
            <w:del w:id="338" w:author="Mark Adams" w:date="2015-02-13T10:56:00Z">
              <w:r w:rsidRPr="0082469E" w:rsidDel="00BC4729">
                <w:delText>The starting minute of the interval in which the maximum value occurred</w:delText>
              </w:r>
            </w:del>
          </w:p>
        </w:tc>
      </w:tr>
      <w:tr w:rsidR="00C84377" w:rsidRPr="003E1178" w:rsidDel="00BC4729" w14:paraId="69B5848E" w14:textId="50D6950F" w:rsidTr="00C84377">
        <w:trPr>
          <w:cantSplit/>
          <w:del w:id="339" w:author="Mark Adams" w:date="2015-02-13T10:56:00Z"/>
        </w:trPr>
        <w:tc>
          <w:tcPr>
            <w:tcW w:w="2244" w:type="dxa"/>
            <w:shd w:val="clear" w:color="auto" w:fill="auto"/>
          </w:tcPr>
          <w:p w14:paraId="53427D72" w14:textId="57C738E3" w:rsidR="00C84377" w:rsidRPr="0082469E" w:rsidDel="00BC4729" w:rsidRDefault="00C84377" w:rsidP="00C84377">
            <w:pPr>
              <w:pStyle w:val="TableText"/>
              <w:rPr>
                <w:del w:id="340" w:author="Mark Adams" w:date="2015-02-13T10:56:00Z"/>
              </w:rPr>
            </w:pPr>
            <w:del w:id="341" w:author="Mark Adams" w:date="2015-02-13T10:56:00Z">
              <w:r w:rsidDel="00BC4729">
                <w:delText>M</w:delText>
              </w:r>
              <w:r w:rsidRPr="0082469E" w:rsidDel="00BC4729">
                <w:delText>axMinute</w:delText>
              </w:r>
            </w:del>
          </w:p>
        </w:tc>
        <w:tc>
          <w:tcPr>
            <w:tcW w:w="2298" w:type="dxa"/>
            <w:shd w:val="clear" w:color="auto" w:fill="auto"/>
          </w:tcPr>
          <w:p w14:paraId="38D36A50" w14:textId="10DE39FB" w:rsidR="00C84377" w:rsidRPr="0082469E" w:rsidDel="00BC4729" w:rsidRDefault="00C84377" w:rsidP="00C84377">
            <w:pPr>
              <w:pStyle w:val="TableText"/>
              <w:rPr>
                <w:del w:id="342" w:author="Mark Adams" w:date="2015-02-13T10:56:00Z"/>
              </w:rPr>
            </w:pPr>
            <w:del w:id="343" w:author="Mark Adams" w:date="2015-02-13T10:56:00Z">
              <w:r w:rsidRPr="0082469E" w:rsidDel="00BC4729">
                <w:delText>INTEGER</w:delText>
              </w:r>
            </w:del>
          </w:p>
        </w:tc>
        <w:tc>
          <w:tcPr>
            <w:tcW w:w="3018" w:type="dxa"/>
            <w:shd w:val="clear" w:color="auto" w:fill="auto"/>
          </w:tcPr>
          <w:p w14:paraId="21A2481F" w14:textId="48110AC2" w:rsidR="00C84377" w:rsidRPr="0082469E" w:rsidDel="00BC4729" w:rsidRDefault="00C84377" w:rsidP="00C84377">
            <w:pPr>
              <w:pStyle w:val="TableText"/>
              <w:rPr>
                <w:del w:id="344" w:author="Mark Adams" w:date="2015-02-13T10:56:00Z"/>
              </w:rPr>
            </w:pPr>
            <w:del w:id="345" w:author="Mark Adams" w:date="2015-02-13T10:56:00Z">
              <w:r w:rsidRPr="0082469E" w:rsidDel="00BC4729">
                <w:delText>The minute in which the maximum value occurred</w:delText>
              </w:r>
            </w:del>
          </w:p>
        </w:tc>
      </w:tr>
      <w:tr w:rsidR="00C84377" w:rsidRPr="003E1178" w:rsidDel="00BC4729" w14:paraId="74795BD1" w14:textId="25C94C0F" w:rsidTr="00C84377">
        <w:trPr>
          <w:cantSplit/>
          <w:del w:id="346" w:author="Mark Adams" w:date="2015-02-13T10:56:00Z"/>
        </w:trPr>
        <w:tc>
          <w:tcPr>
            <w:tcW w:w="2244" w:type="dxa"/>
            <w:shd w:val="clear" w:color="auto" w:fill="auto"/>
          </w:tcPr>
          <w:p w14:paraId="73AB3DBC" w14:textId="3D8C51A2" w:rsidR="00C84377" w:rsidRPr="0082469E" w:rsidDel="00BC4729" w:rsidRDefault="00C84377" w:rsidP="00C84377">
            <w:pPr>
              <w:pStyle w:val="TableText"/>
              <w:rPr>
                <w:del w:id="347" w:author="Mark Adams" w:date="2015-02-13T10:56:00Z"/>
              </w:rPr>
            </w:pPr>
            <w:del w:id="348" w:author="Mark Adams" w:date="2015-02-13T10:56:00Z">
              <w:r w:rsidDel="00BC4729">
                <w:delText>M</w:delText>
              </w:r>
              <w:r w:rsidRPr="0082469E" w:rsidDel="00BC4729">
                <w:delText>inValue</w:delText>
              </w:r>
            </w:del>
          </w:p>
        </w:tc>
        <w:tc>
          <w:tcPr>
            <w:tcW w:w="2298" w:type="dxa"/>
            <w:shd w:val="clear" w:color="auto" w:fill="auto"/>
          </w:tcPr>
          <w:p w14:paraId="0B6C42B2" w14:textId="4B247D6E" w:rsidR="00C84377" w:rsidRPr="0082469E" w:rsidDel="00BC4729" w:rsidRDefault="00C84377" w:rsidP="00C84377">
            <w:pPr>
              <w:pStyle w:val="TableText"/>
              <w:rPr>
                <w:del w:id="349" w:author="Mark Adams" w:date="2015-02-13T10:56:00Z"/>
              </w:rPr>
            </w:pPr>
            <w:del w:id="350" w:author="Mark Adams" w:date="2015-02-13T10:56:00Z">
              <w:r w:rsidRPr="0082469E" w:rsidDel="00BC4729">
                <w:delText>REAL</w:delText>
              </w:r>
            </w:del>
          </w:p>
        </w:tc>
        <w:tc>
          <w:tcPr>
            <w:tcW w:w="3018" w:type="dxa"/>
            <w:shd w:val="clear" w:color="auto" w:fill="auto"/>
          </w:tcPr>
          <w:p w14:paraId="534761A2" w14:textId="0482B794" w:rsidR="00C84377" w:rsidRPr="0082469E" w:rsidDel="00BC4729" w:rsidRDefault="00C84377" w:rsidP="00C84377">
            <w:pPr>
              <w:pStyle w:val="TableText"/>
              <w:rPr>
                <w:del w:id="351" w:author="Mark Adams" w:date="2015-02-13T10:56:00Z"/>
              </w:rPr>
            </w:pPr>
            <w:del w:id="352" w:author="Mark Adams" w:date="2015-02-13T10:56:00Z">
              <w:r w:rsidRPr="0082469E" w:rsidDel="00BC4729">
                <w:delText>The minimum value during the reporting period</w:delText>
              </w:r>
            </w:del>
          </w:p>
        </w:tc>
      </w:tr>
      <w:tr w:rsidR="00C84377" w:rsidRPr="003E1178" w:rsidDel="00BC4729" w14:paraId="7B5044CF" w14:textId="4EB1F91A" w:rsidTr="00C84377">
        <w:trPr>
          <w:cantSplit/>
          <w:del w:id="353" w:author="Mark Adams" w:date="2015-02-13T10:56:00Z"/>
        </w:trPr>
        <w:tc>
          <w:tcPr>
            <w:tcW w:w="2244" w:type="dxa"/>
            <w:shd w:val="clear" w:color="auto" w:fill="auto"/>
          </w:tcPr>
          <w:p w14:paraId="6EC44434" w14:textId="09E2CD04" w:rsidR="00C84377" w:rsidRPr="0082469E" w:rsidDel="00BC4729" w:rsidRDefault="00C84377" w:rsidP="00C84377">
            <w:pPr>
              <w:pStyle w:val="TableText"/>
              <w:rPr>
                <w:del w:id="354" w:author="Mark Adams" w:date="2015-02-13T10:56:00Z"/>
              </w:rPr>
            </w:pPr>
            <w:del w:id="355" w:author="Mark Adams" w:date="2015-02-13T10:56:00Z">
              <w:r w:rsidDel="00BC4729">
                <w:delText>M</w:delText>
              </w:r>
              <w:r w:rsidRPr="0082469E" w:rsidDel="00BC4729">
                <w:delText>inMonth</w:delText>
              </w:r>
            </w:del>
          </w:p>
        </w:tc>
        <w:tc>
          <w:tcPr>
            <w:tcW w:w="2298" w:type="dxa"/>
            <w:shd w:val="clear" w:color="auto" w:fill="auto"/>
          </w:tcPr>
          <w:p w14:paraId="7A7972A7" w14:textId="5CDFD79C" w:rsidR="00C84377" w:rsidRPr="0082469E" w:rsidDel="00BC4729" w:rsidRDefault="00C84377" w:rsidP="00C84377">
            <w:pPr>
              <w:pStyle w:val="TableText"/>
              <w:rPr>
                <w:del w:id="356" w:author="Mark Adams" w:date="2015-02-13T10:56:00Z"/>
              </w:rPr>
            </w:pPr>
            <w:del w:id="357" w:author="Mark Adams" w:date="2015-02-13T10:56:00Z">
              <w:r w:rsidRPr="0082469E" w:rsidDel="00BC4729">
                <w:delText>INTEGER</w:delText>
              </w:r>
            </w:del>
          </w:p>
        </w:tc>
        <w:tc>
          <w:tcPr>
            <w:tcW w:w="3018" w:type="dxa"/>
            <w:shd w:val="clear" w:color="auto" w:fill="auto"/>
          </w:tcPr>
          <w:p w14:paraId="203062F0" w14:textId="722348EF" w:rsidR="00C84377" w:rsidRPr="0082469E" w:rsidDel="00BC4729" w:rsidRDefault="00C84377" w:rsidP="00C84377">
            <w:pPr>
              <w:pStyle w:val="TableText"/>
              <w:rPr>
                <w:del w:id="358" w:author="Mark Adams" w:date="2015-02-13T10:56:00Z"/>
              </w:rPr>
            </w:pPr>
            <w:del w:id="359" w:author="Mark Adams" w:date="2015-02-13T10:56:00Z">
              <w:r w:rsidRPr="0082469E" w:rsidDel="00BC4729">
                <w:delText>The month in which the minimum value occurred</w:delText>
              </w:r>
            </w:del>
          </w:p>
        </w:tc>
      </w:tr>
      <w:tr w:rsidR="00C84377" w:rsidRPr="003E1178" w:rsidDel="00BC4729" w14:paraId="7FFE7239" w14:textId="6541E116" w:rsidTr="00C84377">
        <w:trPr>
          <w:cantSplit/>
          <w:del w:id="360" w:author="Mark Adams" w:date="2015-02-13T10:56:00Z"/>
        </w:trPr>
        <w:tc>
          <w:tcPr>
            <w:tcW w:w="2244" w:type="dxa"/>
            <w:shd w:val="clear" w:color="auto" w:fill="auto"/>
          </w:tcPr>
          <w:p w14:paraId="516CBF2C" w14:textId="61EAA842" w:rsidR="00C84377" w:rsidRPr="0082469E" w:rsidDel="00BC4729" w:rsidRDefault="00C84377" w:rsidP="00C84377">
            <w:pPr>
              <w:pStyle w:val="TableText"/>
              <w:rPr>
                <w:del w:id="361" w:author="Mark Adams" w:date="2015-02-13T10:56:00Z"/>
              </w:rPr>
            </w:pPr>
            <w:del w:id="362" w:author="Mark Adams" w:date="2015-02-13T10:56:00Z">
              <w:r w:rsidDel="00BC4729">
                <w:delText>M</w:delText>
              </w:r>
              <w:r w:rsidRPr="0082469E" w:rsidDel="00BC4729">
                <w:delText>inDay</w:delText>
              </w:r>
            </w:del>
          </w:p>
        </w:tc>
        <w:tc>
          <w:tcPr>
            <w:tcW w:w="2298" w:type="dxa"/>
            <w:shd w:val="clear" w:color="auto" w:fill="auto"/>
          </w:tcPr>
          <w:p w14:paraId="53EECC21" w14:textId="0245E0F2" w:rsidR="00C84377" w:rsidRPr="0082469E" w:rsidDel="00BC4729" w:rsidRDefault="00C84377" w:rsidP="00C84377">
            <w:pPr>
              <w:pStyle w:val="TableText"/>
              <w:rPr>
                <w:del w:id="363" w:author="Mark Adams" w:date="2015-02-13T10:56:00Z"/>
              </w:rPr>
            </w:pPr>
            <w:del w:id="364" w:author="Mark Adams" w:date="2015-02-13T10:56:00Z">
              <w:r w:rsidRPr="0082469E" w:rsidDel="00BC4729">
                <w:delText>INTEGER</w:delText>
              </w:r>
            </w:del>
          </w:p>
        </w:tc>
        <w:tc>
          <w:tcPr>
            <w:tcW w:w="3018" w:type="dxa"/>
            <w:shd w:val="clear" w:color="auto" w:fill="auto"/>
          </w:tcPr>
          <w:p w14:paraId="0B1A0354" w14:textId="3D28E765" w:rsidR="00C84377" w:rsidRPr="0082469E" w:rsidDel="00BC4729" w:rsidRDefault="00C84377" w:rsidP="00C84377">
            <w:pPr>
              <w:pStyle w:val="TableText"/>
              <w:rPr>
                <w:del w:id="365" w:author="Mark Adams" w:date="2015-02-13T10:56:00Z"/>
              </w:rPr>
            </w:pPr>
            <w:del w:id="366" w:author="Mark Adams" w:date="2015-02-13T10:56:00Z">
              <w:r w:rsidRPr="0082469E" w:rsidDel="00BC4729">
                <w:delText>The day on which the minimum value occurred</w:delText>
              </w:r>
            </w:del>
          </w:p>
        </w:tc>
      </w:tr>
      <w:tr w:rsidR="00C84377" w:rsidRPr="003E1178" w:rsidDel="00BC4729" w14:paraId="5B492EEF" w14:textId="6C10973E" w:rsidTr="00C84377">
        <w:trPr>
          <w:cantSplit/>
          <w:del w:id="367" w:author="Mark Adams" w:date="2015-02-13T10:56:00Z"/>
        </w:trPr>
        <w:tc>
          <w:tcPr>
            <w:tcW w:w="2244" w:type="dxa"/>
            <w:shd w:val="clear" w:color="auto" w:fill="auto"/>
          </w:tcPr>
          <w:p w14:paraId="5F70E433" w14:textId="59532C0F" w:rsidR="00C84377" w:rsidRPr="0082469E" w:rsidDel="00BC4729" w:rsidRDefault="00C84377" w:rsidP="00C84377">
            <w:pPr>
              <w:pStyle w:val="TableText"/>
              <w:rPr>
                <w:del w:id="368" w:author="Mark Adams" w:date="2015-02-13T10:56:00Z"/>
              </w:rPr>
            </w:pPr>
            <w:del w:id="369" w:author="Mark Adams" w:date="2015-02-13T10:56:00Z">
              <w:r w:rsidDel="00BC4729">
                <w:delText>M</w:delText>
              </w:r>
              <w:r w:rsidRPr="0082469E" w:rsidDel="00BC4729">
                <w:delText>inHour</w:delText>
              </w:r>
            </w:del>
          </w:p>
        </w:tc>
        <w:tc>
          <w:tcPr>
            <w:tcW w:w="2298" w:type="dxa"/>
            <w:shd w:val="clear" w:color="auto" w:fill="auto"/>
          </w:tcPr>
          <w:p w14:paraId="08EF5D29" w14:textId="66CE0FD1" w:rsidR="00C84377" w:rsidRPr="0082469E" w:rsidDel="00BC4729" w:rsidRDefault="00C84377" w:rsidP="00C84377">
            <w:pPr>
              <w:pStyle w:val="TableText"/>
              <w:rPr>
                <w:del w:id="370" w:author="Mark Adams" w:date="2015-02-13T10:56:00Z"/>
              </w:rPr>
            </w:pPr>
            <w:del w:id="371" w:author="Mark Adams" w:date="2015-02-13T10:56:00Z">
              <w:r w:rsidRPr="0082469E" w:rsidDel="00BC4729">
                <w:delText>INTEGER</w:delText>
              </w:r>
            </w:del>
          </w:p>
        </w:tc>
        <w:tc>
          <w:tcPr>
            <w:tcW w:w="3018" w:type="dxa"/>
            <w:shd w:val="clear" w:color="auto" w:fill="auto"/>
          </w:tcPr>
          <w:p w14:paraId="61D59F32" w14:textId="157CB3F6" w:rsidR="00C84377" w:rsidRPr="0082469E" w:rsidDel="00BC4729" w:rsidRDefault="00C84377" w:rsidP="00C84377">
            <w:pPr>
              <w:pStyle w:val="TableText"/>
              <w:rPr>
                <w:del w:id="372" w:author="Mark Adams" w:date="2015-02-13T10:56:00Z"/>
              </w:rPr>
            </w:pPr>
            <w:del w:id="373" w:author="Mark Adams" w:date="2015-02-13T10:56:00Z">
              <w:r w:rsidRPr="0082469E" w:rsidDel="00BC4729">
                <w:delText>The hour in which the minimum value occurred</w:delText>
              </w:r>
            </w:del>
          </w:p>
        </w:tc>
      </w:tr>
      <w:tr w:rsidR="00C84377" w:rsidRPr="003E1178" w:rsidDel="00BC4729" w14:paraId="6CA089AA" w14:textId="191008F6" w:rsidTr="00C84377">
        <w:trPr>
          <w:cantSplit/>
          <w:del w:id="374" w:author="Mark Adams" w:date="2015-02-13T10:56:00Z"/>
        </w:trPr>
        <w:tc>
          <w:tcPr>
            <w:tcW w:w="2244" w:type="dxa"/>
            <w:shd w:val="clear" w:color="auto" w:fill="auto"/>
          </w:tcPr>
          <w:p w14:paraId="219A64A3" w14:textId="7EEAEE7D" w:rsidR="00C84377" w:rsidRPr="0082469E" w:rsidDel="00BC4729" w:rsidRDefault="00C84377" w:rsidP="00C84377">
            <w:pPr>
              <w:pStyle w:val="TableText"/>
              <w:rPr>
                <w:del w:id="375" w:author="Mark Adams" w:date="2015-02-13T10:56:00Z"/>
              </w:rPr>
            </w:pPr>
            <w:del w:id="376" w:author="Mark Adams" w:date="2015-02-13T10:56:00Z">
              <w:r w:rsidDel="00BC4729">
                <w:delText>M</w:delText>
              </w:r>
              <w:r w:rsidRPr="0082469E" w:rsidDel="00BC4729">
                <w:delText>inStartMinute</w:delText>
              </w:r>
            </w:del>
          </w:p>
        </w:tc>
        <w:tc>
          <w:tcPr>
            <w:tcW w:w="2298" w:type="dxa"/>
            <w:shd w:val="clear" w:color="auto" w:fill="auto"/>
          </w:tcPr>
          <w:p w14:paraId="3B138493" w14:textId="15CC30F1" w:rsidR="00C84377" w:rsidRPr="0082469E" w:rsidDel="00BC4729" w:rsidRDefault="00C84377" w:rsidP="00C84377">
            <w:pPr>
              <w:pStyle w:val="TableText"/>
              <w:rPr>
                <w:del w:id="377" w:author="Mark Adams" w:date="2015-02-13T10:56:00Z"/>
              </w:rPr>
            </w:pPr>
            <w:del w:id="378" w:author="Mark Adams" w:date="2015-02-13T10:56:00Z">
              <w:r w:rsidRPr="0082469E" w:rsidDel="00BC4729">
                <w:delText>INTEGER</w:delText>
              </w:r>
            </w:del>
          </w:p>
        </w:tc>
        <w:tc>
          <w:tcPr>
            <w:tcW w:w="3018" w:type="dxa"/>
            <w:shd w:val="clear" w:color="auto" w:fill="auto"/>
          </w:tcPr>
          <w:p w14:paraId="76D1E08D" w14:textId="4931DD9F" w:rsidR="00C84377" w:rsidRPr="0082469E" w:rsidDel="00BC4729" w:rsidRDefault="00C84377" w:rsidP="00C84377">
            <w:pPr>
              <w:pStyle w:val="TableText"/>
              <w:rPr>
                <w:del w:id="379" w:author="Mark Adams" w:date="2015-02-13T10:56:00Z"/>
              </w:rPr>
            </w:pPr>
            <w:del w:id="380" w:author="Mark Adams" w:date="2015-02-13T10:56:00Z">
              <w:r w:rsidRPr="0082469E" w:rsidDel="00BC4729">
                <w:delText>The starting minute of the interval in which the minimum value occurred</w:delText>
              </w:r>
            </w:del>
          </w:p>
        </w:tc>
      </w:tr>
      <w:tr w:rsidR="00C84377" w:rsidRPr="003E1178" w:rsidDel="00BC4729" w14:paraId="4A40185E" w14:textId="379D2321" w:rsidTr="00C84377">
        <w:trPr>
          <w:cantSplit/>
          <w:del w:id="381" w:author="Mark Adams" w:date="2015-02-13T10:56:00Z"/>
        </w:trPr>
        <w:tc>
          <w:tcPr>
            <w:tcW w:w="2244" w:type="dxa"/>
            <w:shd w:val="clear" w:color="auto" w:fill="auto"/>
          </w:tcPr>
          <w:p w14:paraId="65CE361E" w14:textId="54B63500" w:rsidR="00C84377" w:rsidRPr="0082469E" w:rsidDel="00BC4729" w:rsidRDefault="00C84377" w:rsidP="00C84377">
            <w:pPr>
              <w:pStyle w:val="TableText"/>
              <w:rPr>
                <w:del w:id="382" w:author="Mark Adams" w:date="2015-02-13T10:56:00Z"/>
              </w:rPr>
            </w:pPr>
            <w:del w:id="383" w:author="Mark Adams" w:date="2015-02-13T10:56:00Z">
              <w:r w:rsidDel="00BC4729">
                <w:delText>M</w:delText>
              </w:r>
              <w:r w:rsidRPr="0082469E" w:rsidDel="00BC4729">
                <w:delText>inMinute</w:delText>
              </w:r>
            </w:del>
          </w:p>
        </w:tc>
        <w:tc>
          <w:tcPr>
            <w:tcW w:w="2298" w:type="dxa"/>
            <w:shd w:val="clear" w:color="auto" w:fill="auto"/>
          </w:tcPr>
          <w:p w14:paraId="32FF0460" w14:textId="6D1C1E49" w:rsidR="00C84377" w:rsidRPr="0082469E" w:rsidDel="00BC4729" w:rsidRDefault="00C84377" w:rsidP="00C84377">
            <w:pPr>
              <w:pStyle w:val="TableText"/>
              <w:rPr>
                <w:del w:id="384" w:author="Mark Adams" w:date="2015-02-13T10:56:00Z"/>
              </w:rPr>
            </w:pPr>
            <w:del w:id="385" w:author="Mark Adams" w:date="2015-02-13T10:56:00Z">
              <w:r w:rsidRPr="0082469E" w:rsidDel="00BC4729">
                <w:delText>INTEGER</w:delText>
              </w:r>
            </w:del>
          </w:p>
        </w:tc>
        <w:tc>
          <w:tcPr>
            <w:tcW w:w="3018" w:type="dxa"/>
            <w:shd w:val="clear" w:color="auto" w:fill="auto"/>
          </w:tcPr>
          <w:p w14:paraId="7C57AACB" w14:textId="4AC661A7" w:rsidR="00C84377" w:rsidRPr="0082469E" w:rsidDel="00BC4729" w:rsidRDefault="00C84377" w:rsidP="00C84377">
            <w:pPr>
              <w:pStyle w:val="TableText"/>
              <w:rPr>
                <w:del w:id="386" w:author="Mark Adams" w:date="2015-02-13T10:56:00Z"/>
              </w:rPr>
            </w:pPr>
            <w:del w:id="387" w:author="Mark Adams" w:date="2015-02-13T10:56:00Z">
              <w:r w:rsidRPr="0082469E" w:rsidDel="00BC4729">
                <w:delText>The minute in which the minimum value occurred</w:delText>
              </w:r>
            </w:del>
          </w:p>
        </w:tc>
      </w:tr>
    </w:tbl>
    <w:p w14:paraId="17F3BA46" w14:textId="77777777" w:rsidR="00C84377" w:rsidRDefault="00C84377" w:rsidP="00C84377">
      <w:pPr>
        <w:pStyle w:val="Heading3"/>
      </w:pPr>
      <w:bookmarkStart w:id="388" w:name="_Toc241642998"/>
      <w:bookmarkStart w:id="389" w:name="_Toc285290932"/>
      <w:r>
        <w:t>One time (EIO) File Data</w:t>
      </w:r>
      <w:bookmarkEnd w:id="388"/>
      <w:bookmarkEnd w:id="389"/>
    </w:p>
    <w:p w14:paraId="7C3DC706" w14:textId="77777777" w:rsidR="00C84377" w:rsidRPr="009C411C" w:rsidRDefault="00C84377" w:rsidP="00C84377">
      <w:pPr>
        <w:pStyle w:val="BodyText"/>
      </w:pPr>
      <w:r>
        <w:t xml:space="preserve">Data in the tables below can also be found in </w:t>
      </w:r>
      <w:proofErr w:type="spellStart"/>
      <w:r>
        <w:t>EnergyPlus</w:t>
      </w:r>
      <w:proofErr w:type="spellEnd"/>
      <w:r>
        <w:t xml:space="preserve"> input output file (i.e., in the </w:t>
      </w:r>
      <w:proofErr w:type="spellStart"/>
      <w:r>
        <w:t>eplusout.eio</w:t>
      </w:r>
      <w:proofErr w:type="spellEnd"/>
      <w:r>
        <w:t xml:space="preserve"> output file).</w:t>
      </w:r>
    </w:p>
    <w:p w14:paraId="690928D7" w14:textId="77777777" w:rsidR="00C84377" w:rsidRDefault="00C84377" w:rsidP="00C84377">
      <w:pPr>
        <w:pStyle w:val="Heading4"/>
      </w:pPr>
      <w:bookmarkStart w:id="390" w:name="_Ref210300714"/>
      <w:r>
        <w:lastRenderedPageBreak/>
        <w:t>Zones Table</w:t>
      </w:r>
      <w:bookmarkEnd w:id="390"/>
    </w:p>
    <w:p w14:paraId="1F709D18" w14:textId="77777777" w:rsidR="00C84377" w:rsidRDefault="00C84377" w:rsidP="00C84377">
      <w:pPr>
        <w:pStyle w:val="BodyText"/>
      </w:pPr>
      <w:r>
        <w:t xml:space="preserve">The Zones table provides a variety of information about the zones specified within </w:t>
      </w:r>
      <w:proofErr w:type="spellStart"/>
      <w:r>
        <w:t>EnergyPlus</w:t>
      </w:r>
      <w:proofErr w:type="spellEnd"/>
      <w:r>
        <w:t xml:space="preserve">. One of its most common uses is to provide zone name and area information for the other tables within the SQL database (e.g., use the </w:t>
      </w:r>
      <w:proofErr w:type="spellStart"/>
      <w:r>
        <w:t>ZoneIndex</w:t>
      </w:r>
      <w:proofErr w:type="spellEnd"/>
      <w:r>
        <w:t xml:space="preserve"> to look up the </w:t>
      </w:r>
      <w:proofErr w:type="spellStart"/>
      <w:r>
        <w:t>ZoneName</w:t>
      </w:r>
      <w:proofErr w:type="spellEnd"/>
      <w:r>
        <w:t>).</w:t>
      </w:r>
    </w:p>
    <w:p w14:paraId="3E476528" w14:textId="77777777" w:rsidR="00C84377" w:rsidRDefault="00C84377" w:rsidP="00C84377">
      <w:pPr>
        <w:pStyle w:val="Caption"/>
      </w:pPr>
      <w:bookmarkStart w:id="391" w:name="_Toc241642999"/>
      <w:proofErr w:type="gramStart"/>
      <w:r>
        <w:t xml:space="preserve">Table </w:t>
      </w:r>
      <w:r w:rsidR="00761697">
        <w:fldChar w:fldCharType="begin"/>
      </w:r>
      <w:r w:rsidR="00761697">
        <w:instrText xml:space="preserve"> SEQ Table \* ARABIC </w:instrText>
      </w:r>
      <w:r w:rsidR="00761697">
        <w:fldChar w:fldCharType="separate"/>
      </w:r>
      <w:r w:rsidR="004774B6">
        <w:rPr>
          <w:noProof/>
        </w:rPr>
        <w:t>14</w:t>
      </w:r>
      <w:r w:rsidR="00761697">
        <w:rPr>
          <w:noProof/>
        </w:rPr>
        <w:fldChar w:fldCharType="end"/>
      </w:r>
      <w:r>
        <w:t>.</w:t>
      </w:r>
      <w:proofErr w:type="gramEnd"/>
      <w:r>
        <w:t xml:space="preserve"> SQL Zones Table Contents</w:t>
      </w:r>
      <w:bookmarkEnd w:id="391"/>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07"/>
        <w:gridCol w:w="1685"/>
        <w:gridCol w:w="4288"/>
      </w:tblGrid>
      <w:tr w:rsidR="00C84377" w:rsidRPr="00A51C85" w14:paraId="1EEB2C1E" w14:textId="77777777" w:rsidTr="00C84377">
        <w:trPr>
          <w:cantSplit/>
        </w:trPr>
        <w:tc>
          <w:tcPr>
            <w:tcW w:w="0" w:type="auto"/>
            <w:shd w:val="solid" w:color="000000" w:fill="FFFFFF"/>
          </w:tcPr>
          <w:p w14:paraId="5400754A" w14:textId="77777777" w:rsidR="00C84377" w:rsidRPr="004B689A" w:rsidRDefault="00C84377" w:rsidP="00C84377">
            <w:pPr>
              <w:pStyle w:val="TableHeader"/>
            </w:pPr>
            <w:r w:rsidRPr="004B689A">
              <w:t>Field Name</w:t>
            </w:r>
          </w:p>
        </w:tc>
        <w:tc>
          <w:tcPr>
            <w:tcW w:w="0" w:type="auto"/>
            <w:shd w:val="solid" w:color="000000" w:fill="FFFFFF"/>
          </w:tcPr>
          <w:p w14:paraId="30A075D8" w14:textId="77777777" w:rsidR="00C84377" w:rsidRPr="004B689A" w:rsidRDefault="00C84377" w:rsidP="00C84377">
            <w:pPr>
              <w:pStyle w:val="TableHeader"/>
            </w:pPr>
            <w:r w:rsidRPr="004B689A">
              <w:t>Field Type</w:t>
            </w:r>
          </w:p>
        </w:tc>
        <w:tc>
          <w:tcPr>
            <w:tcW w:w="0" w:type="auto"/>
            <w:shd w:val="solid" w:color="000000" w:fill="FFFFFF"/>
          </w:tcPr>
          <w:p w14:paraId="16D5B0C5" w14:textId="77777777" w:rsidR="00C84377" w:rsidRPr="004B689A" w:rsidRDefault="00C84377" w:rsidP="00C84377">
            <w:pPr>
              <w:pStyle w:val="TableHeader"/>
            </w:pPr>
            <w:r w:rsidRPr="004B689A">
              <w:t>Description</w:t>
            </w:r>
          </w:p>
        </w:tc>
      </w:tr>
      <w:tr w:rsidR="00C84377" w:rsidRPr="00A51C85" w14:paraId="3A76BBCF" w14:textId="77777777" w:rsidTr="00C84377">
        <w:trPr>
          <w:cantSplit/>
        </w:trPr>
        <w:tc>
          <w:tcPr>
            <w:tcW w:w="0" w:type="auto"/>
            <w:shd w:val="clear" w:color="auto" w:fill="auto"/>
          </w:tcPr>
          <w:p w14:paraId="3F08375E" w14:textId="77777777" w:rsidR="00C84377" w:rsidRPr="0082469E" w:rsidRDefault="00C84377" w:rsidP="00C84377">
            <w:pPr>
              <w:pStyle w:val="TableText"/>
            </w:pPr>
            <w:proofErr w:type="spellStart"/>
            <w:r w:rsidRPr="0082469E">
              <w:t>ZoneIndex</w:t>
            </w:r>
            <w:proofErr w:type="spellEnd"/>
          </w:p>
        </w:tc>
        <w:tc>
          <w:tcPr>
            <w:tcW w:w="0" w:type="auto"/>
            <w:shd w:val="clear" w:color="auto" w:fill="auto"/>
          </w:tcPr>
          <w:p w14:paraId="3940DB07" w14:textId="77777777" w:rsidR="00C84377" w:rsidRPr="0082469E" w:rsidRDefault="00C84377" w:rsidP="00C84377">
            <w:pPr>
              <w:pStyle w:val="TableText"/>
            </w:pPr>
            <w:r w:rsidRPr="0082469E">
              <w:t>INTEGER PRIMARY KEY</w:t>
            </w:r>
          </w:p>
        </w:tc>
        <w:tc>
          <w:tcPr>
            <w:tcW w:w="0" w:type="auto"/>
            <w:shd w:val="clear" w:color="auto" w:fill="auto"/>
          </w:tcPr>
          <w:p w14:paraId="081F7922" w14:textId="77777777" w:rsidR="00C84377" w:rsidRPr="0082469E" w:rsidRDefault="00C84377" w:rsidP="00C84377">
            <w:pPr>
              <w:pStyle w:val="TableText"/>
            </w:pPr>
            <w:r w:rsidRPr="0082469E">
              <w:t xml:space="preserve">The </w:t>
            </w:r>
            <w:proofErr w:type="spellStart"/>
            <w:r>
              <w:t>ZoneIndex</w:t>
            </w:r>
            <w:proofErr w:type="spellEnd"/>
            <w:r w:rsidRPr="0082469E">
              <w:t xml:space="preserve"> is used to link this table to related tables</w:t>
            </w:r>
          </w:p>
        </w:tc>
      </w:tr>
      <w:tr w:rsidR="00C84377" w:rsidRPr="00A51C85" w14:paraId="4B4A69CB" w14:textId="77777777" w:rsidTr="00C84377">
        <w:trPr>
          <w:cantSplit/>
        </w:trPr>
        <w:tc>
          <w:tcPr>
            <w:tcW w:w="0" w:type="auto"/>
            <w:shd w:val="clear" w:color="auto" w:fill="auto"/>
          </w:tcPr>
          <w:p w14:paraId="780FBF59" w14:textId="77777777" w:rsidR="00C84377" w:rsidRPr="0082469E" w:rsidRDefault="00C84377" w:rsidP="00C84377">
            <w:pPr>
              <w:pStyle w:val="TableText"/>
            </w:pPr>
            <w:proofErr w:type="spellStart"/>
            <w:r w:rsidRPr="0082469E">
              <w:t>ZoneName</w:t>
            </w:r>
            <w:proofErr w:type="spellEnd"/>
          </w:p>
        </w:tc>
        <w:tc>
          <w:tcPr>
            <w:tcW w:w="0" w:type="auto"/>
            <w:shd w:val="clear" w:color="auto" w:fill="auto"/>
          </w:tcPr>
          <w:p w14:paraId="0F2CC0A8" w14:textId="77777777" w:rsidR="00C84377" w:rsidRPr="0082469E" w:rsidRDefault="00C84377" w:rsidP="00C84377">
            <w:pPr>
              <w:pStyle w:val="TableText"/>
            </w:pPr>
            <w:r w:rsidRPr="0082469E">
              <w:t>TEXT</w:t>
            </w:r>
          </w:p>
        </w:tc>
        <w:tc>
          <w:tcPr>
            <w:tcW w:w="0" w:type="auto"/>
            <w:shd w:val="clear" w:color="auto" w:fill="auto"/>
          </w:tcPr>
          <w:p w14:paraId="42E7A24E" w14:textId="77777777" w:rsidR="00C84377" w:rsidRPr="0082469E" w:rsidRDefault="00C84377" w:rsidP="00C84377">
            <w:pPr>
              <w:pStyle w:val="TableText"/>
            </w:pPr>
            <w:r w:rsidRPr="0082469E">
              <w:t>Zone Name</w:t>
            </w:r>
          </w:p>
        </w:tc>
      </w:tr>
      <w:tr w:rsidR="00C84377" w:rsidRPr="00A51C85" w14:paraId="4B9D5693" w14:textId="77777777" w:rsidTr="00C84377">
        <w:trPr>
          <w:cantSplit/>
        </w:trPr>
        <w:tc>
          <w:tcPr>
            <w:tcW w:w="0" w:type="auto"/>
            <w:shd w:val="clear" w:color="auto" w:fill="auto"/>
          </w:tcPr>
          <w:p w14:paraId="00C97A53" w14:textId="77777777" w:rsidR="00C84377" w:rsidRPr="0082469E" w:rsidRDefault="00C84377" w:rsidP="00C84377">
            <w:pPr>
              <w:pStyle w:val="TableText"/>
            </w:pPr>
            <w:proofErr w:type="spellStart"/>
            <w:r w:rsidRPr="0082469E">
              <w:t>RelNorth</w:t>
            </w:r>
            <w:proofErr w:type="spellEnd"/>
          </w:p>
        </w:tc>
        <w:tc>
          <w:tcPr>
            <w:tcW w:w="0" w:type="auto"/>
            <w:shd w:val="clear" w:color="auto" w:fill="auto"/>
          </w:tcPr>
          <w:p w14:paraId="4C667301" w14:textId="77777777" w:rsidR="00C84377" w:rsidRPr="0082469E" w:rsidRDefault="00C84377" w:rsidP="00C84377">
            <w:pPr>
              <w:pStyle w:val="TableText"/>
            </w:pPr>
            <w:r w:rsidRPr="0082469E">
              <w:t>REAL</w:t>
            </w:r>
          </w:p>
        </w:tc>
        <w:tc>
          <w:tcPr>
            <w:tcW w:w="0" w:type="auto"/>
            <w:shd w:val="clear" w:color="auto" w:fill="auto"/>
          </w:tcPr>
          <w:p w14:paraId="1156D7B1" w14:textId="77777777" w:rsidR="00C84377" w:rsidRPr="0082469E" w:rsidRDefault="00C84377" w:rsidP="00C84377">
            <w:pPr>
              <w:pStyle w:val="TableText"/>
            </w:pPr>
            <w:r w:rsidRPr="0082469E">
              <w:t>Relative North, in degrees</w:t>
            </w:r>
          </w:p>
        </w:tc>
      </w:tr>
      <w:tr w:rsidR="00C84377" w:rsidRPr="00A51C85" w14:paraId="6C59A6E3" w14:textId="77777777" w:rsidTr="00C84377">
        <w:trPr>
          <w:cantSplit/>
        </w:trPr>
        <w:tc>
          <w:tcPr>
            <w:tcW w:w="0" w:type="auto"/>
            <w:shd w:val="clear" w:color="auto" w:fill="auto"/>
          </w:tcPr>
          <w:p w14:paraId="6E0F24DC" w14:textId="77777777" w:rsidR="00C84377" w:rsidRPr="0082469E" w:rsidRDefault="00C84377" w:rsidP="00C84377">
            <w:pPr>
              <w:pStyle w:val="TableText"/>
            </w:pPr>
            <w:proofErr w:type="spellStart"/>
            <w:r w:rsidRPr="0082469E">
              <w:t>OriginX</w:t>
            </w:r>
            <w:proofErr w:type="spellEnd"/>
          </w:p>
        </w:tc>
        <w:tc>
          <w:tcPr>
            <w:tcW w:w="0" w:type="auto"/>
            <w:shd w:val="clear" w:color="auto" w:fill="auto"/>
          </w:tcPr>
          <w:p w14:paraId="5605F57F" w14:textId="77777777" w:rsidR="00C84377" w:rsidRPr="0082469E" w:rsidRDefault="00C84377" w:rsidP="00C84377">
            <w:pPr>
              <w:pStyle w:val="TableText"/>
            </w:pPr>
            <w:r w:rsidRPr="0082469E">
              <w:t>REAL</w:t>
            </w:r>
          </w:p>
        </w:tc>
        <w:tc>
          <w:tcPr>
            <w:tcW w:w="0" w:type="auto"/>
            <w:shd w:val="clear" w:color="auto" w:fill="auto"/>
          </w:tcPr>
          <w:p w14:paraId="3DA7E06E" w14:textId="77777777" w:rsidR="00C84377" w:rsidRPr="0082469E" w:rsidRDefault="00C84377" w:rsidP="00C84377">
            <w:pPr>
              <w:pStyle w:val="TableText"/>
            </w:pPr>
            <w:r w:rsidRPr="0082469E">
              <w:t>X origin, in meters</w:t>
            </w:r>
          </w:p>
        </w:tc>
      </w:tr>
      <w:tr w:rsidR="00C84377" w:rsidRPr="00A51C85" w14:paraId="4D163585" w14:textId="77777777" w:rsidTr="00C84377">
        <w:trPr>
          <w:cantSplit/>
        </w:trPr>
        <w:tc>
          <w:tcPr>
            <w:tcW w:w="0" w:type="auto"/>
            <w:shd w:val="clear" w:color="auto" w:fill="auto"/>
          </w:tcPr>
          <w:p w14:paraId="466444E1" w14:textId="77777777" w:rsidR="00C84377" w:rsidRPr="0082469E" w:rsidRDefault="00C84377" w:rsidP="00C84377">
            <w:pPr>
              <w:pStyle w:val="TableText"/>
            </w:pPr>
            <w:proofErr w:type="spellStart"/>
            <w:r w:rsidRPr="0082469E">
              <w:t>OriginY</w:t>
            </w:r>
            <w:proofErr w:type="spellEnd"/>
          </w:p>
        </w:tc>
        <w:tc>
          <w:tcPr>
            <w:tcW w:w="0" w:type="auto"/>
            <w:shd w:val="clear" w:color="auto" w:fill="auto"/>
          </w:tcPr>
          <w:p w14:paraId="0FB353AB" w14:textId="77777777" w:rsidR="00C84377" w:rsidRPr="0082469E" w:rsidRDefault="00C84377" w:rsidP="00C84377">
            <w:pPr>
              <w:pStyle w:val="TableText"/>
            </w:pPr>
            <w:r w:rsidRPr="0082469E">
              <w:t>REAL</w:t>
            </w:r>
          </w:p>
        </w:tc>
        <w:tc>
          <w:tcPr>
            <w:tcW w:w="0" w:type="auto"/>
            <w:shd w:val="clear" w:color="auto" w:fill="auto"/>
          </w:tcPr>
          <w:p w14:paraId="6D9D781F" w14:textId="77777777" w:rsidR="00C84377" w:rsidRPr="0082469E" w:rsidRDefault="00C84377" w:rsidP="00C84377">
            <w:pPr>
              <w:pStyle w:val="TableText"/>
            </w:pPr>
            <w:r w:rsidRPr="0082469E">
              <w:t>Y origin, in meters</w:t>
            </w:r>
          </w:p>
        </w:tc>
      </w:tr>
      <w:tr w:rsidR="00C84377" w:rsidRPr="00A51C85" w14:paraId="594A80F0" w14:textId="77777777" w:rsidTr="00C84377">
        <w:trPr>
          <w:cantSplit/>
        </w:trPr>
        <w:tc>
          <w:tcPr>
            <w:tcW w:w="0" w:type="auto"/>
            <w:shd w:val="clear" w:color="auto" w:fill="auto"/>
          </w:tcPr>
          <w:p w14:paraId="68101DAF" w14:textId="77777777" w:rsidR="00C84377" w:rsidRPr="0082469E" w:rsidRDefault="00C84377" w:rsidP="00C84377">
            <w:pPr>
              <w:pStyle w:val="TableText"/>
            </w:pPr>
            <w:proofErr w:type="spellStart"/>
            <w:r w:rsidRPr="0082469E">
              <w:t>OriginZ</w:t>
            </w:r>
            <w:proofErr w:type="spellEnd"/>
          </w:p>
        </w:tc>
        <w:tc>
          <w:tcPr>
            <w:tcW w:w="0" w:type="auto"/>
            <w:shd w:val="clear" w:color="auto" w:fill="auto"/>
          </w:tcPr>
          <w:p w14:paraId="4D4FB1C4" w14:textId="77777777" w:rsidR="00C84377" w:rsidRPr="0082469E" w:rsidRDefault="00C84377" w:rsidP="00C84377">
            <w:pPr>
              <w:pStyle w:val="TableText"/>
            </w:pPr>
            <w:r w:rsidRPr="0082469E">
              <w:t>REAL</w:t>
            </w:r>
          </w:p>
        </w:tc>
        <w:tc>
          <w:tcPr>
            <w:tcW w:w="0" w:type="auto"/>
            <w:shd w:val="clear" w:color="auto" w:fill="auto"/>
          </w:tcPr>
          <w:p w14:paraId="05639B53" w14:textId="77777777" w:rsidR="00C84377" w:rsidRPr="0082469E" w:rsidRDefault="00C84377" w:rsidP="00C84377">
            <w:pPr>
              <w:pStyle w:val="TableText"/>
            </w:pPr>
            <w:r w:rsidRPr="0082469E">
              <w:t>Z origin, in meters</w:t>
            </w:r>
          </w:p>
        </w:tc>
      </w:tr>
      <w:tr w:rsidR="00C84377" w:rsidRPr="00A51C85" w14:paraId="28DB5A9E" w14:textId="77777777" w:rsidTr="00C84377">
        <w:trPr>
          <w:cantSplit/>
        </w:trPr>
        <w:tc>
          <w:tcPr>
            <w:tcW w:w="0" w:type="auto"/>
            <w:shd w:val="clear" w:color="auto" w:fill="auto"/>
          </w:tcPr>
          <w:p w14:paraId="1A416376" w14:textId="77777777" w:rsidR="00C84377" w:rsidRPr="0082469E" w:rsidRDefault="00C84377" w:rsidP="00C84377">
            <w:pPr>
              <w:pStyle w:val="TableText"/>
            </w:pPr>
            <w:proofErr w:type="spellStart"/>
            <w:r>
              <w:t>CentroidX</w:t>
            </w:r>
            <w:proofErr w:type="spellEnd"/>
          </w:p>
        </w:tc>
        <w:tc>
          <w:tcPr>
            <w:tcW w:w="0" w:type="auto"/>
            <w:shd w:val="clear" w:color="auto" w:fill="auto"/>
          </w:tcPr>
          <w:p w14:paraId="59916B66" w14:textId="77777777" w:rsidR="00C84377" w:rsidRPr="0082469E" w:rsidRDefault="00C84377" w:rsidP="00C84377">
            <w:pPr>
              <w:pStyle w:val="TableText"/>
            </w:pPr>
            <w:r>
              <w:t>REAL</w:t>
            </w:r>
          </w:p>
        </w:tc>
        <w:tc>
          <w:tcPr>
            <w:tcW w:w="0" w:type="auto"/>
            <w:shd w:val="clear" w:color="auto" w:fill="auto"/>
          </w:tcPr>
          <w:p w14:paraId="3AD21779" w14:textId="77777777" w:rsidR="00C84377" w:rsidRPr="0082469E" w:rsidRDefault="00C84377" w:rsidP="00C84377">
            <w:pPr>
              <w:pStyle w:val="TableText"/>
            </w:pPr>
            <w:r>
              <w:t>X position of zone Centroid, in meters</w:t>
            </w:r>
          </w:p>
        </w:tc>
      </w:tr>
      <w:tr w:rsidR="00C84377" w:rsidRPr="00A51C85" w14:paraId="6CDD3E10" w14:textId="77777777" w:rsidTr="00C84377">
        <w:trPr>
          <w:cantSplit/>
        </w:trPr>
        <w:tc>
          <w:tcPr>
            <w:tcW w:w="0" w:type="auto"/>
            <w:shd w:val="clear" w:color="auto" w:fill="auto"/>
          </w:tcPr>
          <w:p w14:paraId="02303B31" w14:textId="77777777" w:rsidR="00C84377" w:rsidRPr="0082469E" w:rsidRDefault="00C84377" w:rsidP="00C84377">
            <w:pPr>
              <w:pStyle w:val="TableText"/>
            </w:pPr>
            <w:proofErr w:type="spellStart"/>
            <w:r>
              <w:t>CentroidY</w:t>
            </w:r>
            <w:proofErr w:type="spellEnd"/>
          </w:p>
        </w:tc>
        <w:tc>
          <w:tcPr>
            <w:tcW w:w="0" w:type="auto"/>
            <w:shd w:val="clear" w:color="auto" w:fill="auto"/>
          </w:tcPr>
          <w:p w14:paraId="0F5B6779" w14:textId="77777777" w:rsidR="00C84377" w:rsidRPr="0082469E" w:rsidRDefault="00C84377" w:rsidP="00C84377">
            <w:pPr>
              <w:pStyle w:val="TableText"/>
            </w:pPr>
            <w:r>
              <w:t>REAL</w:t>
            </w:r>
          </w:p>
        </w:tc>
        <w:tc>
          <w:tcPr>
            <w:tcW w:w="0" w:type="auto"/>
            <w:shd w:val="clear" w:color="auto" w:fill="auto"/>
          </w:tcPr>
          <w:p w14:paraId="409D47EE" w14:textId="77777777" w:rsidR="00C84377" w:rsidRPr="0082469E" w:rsidRDefault="00C84377" w:rsidP="00C84377">
            <w:pPr>
              <w:pStyle w:val="TableText"/>
            </w:pPr>
            <w:r>
              <w:t>Y position of zone Centroid, in meters</w:t>
            </w:r>
          </w:p>
        </w:tc>
      </w:tr>
      <w:tr w:rsidR="00C84377" w:rsidRPr="00A51C85" w14:paraId="5F8B6890" w14:textId="77777777" w:rsidTr="00C84377">
        <w:trPr>
          <w:cantSplit/>
        </w:trPr>
        <w:tc>
          <w:tcPr>
            <w:tcW w:w="0" w:type="auto"/>
            <w:shd w:val="clear" w:color="auto" w:fill="auto"/>
          </w:tcPr>
          <w:p w14:paraId="7EA2EC63" w14:textId="77777777" w:rsidR="00C84377" w:rsidRPr="0082469E" w:rsidRDefault="00C84377" w:rsidP="00C84377">
            <w:pPr>
              <w:pStyle w:val="TableText"/>
            </w:pPr>
            <w:proofErr w:type="spellStart"/>
            <w:r>
              <w:t>CentroidZ</w:t>
            </w:r>
            <w:proofErr w:type="spellEnd"/>
          </w:p>
        </w:tc>
        <w:tc>
          <w:tcPr>
            <w:tcW w:w="0" w:type="auto"/>
            <w:shd w:val="clear" w:color="auto" w:fill="auto"/>
          </w:tcPr>
          <w:p w14:paraId="4B53867A" w14:textId="77777777" w:rsidR="00C84377" w:rsidRPr="0082469E" w:rsidRDefault="00C84377" w:rsidP="00C84377">
            <w:pPr>
              <w:pStyle w:val="TableText"/>
            </w:pPr>
            <w:r>
              <w:t>REAL</w:t>
            </w:r>
          </w:p>
        </w:tc>
        <w:tc>
          <w:tcPr>
            <w:tcW w:w="0" w:type="auto"/>
            <w:shd w:val="clear" w:color="auto" w:fill="auto"/>
          </w:tcPr>
          <w:p w14:paraId="5E5AE18B" w14:textId="77777777" w:rsidR="00C84377" w:rsidRPr="0082469E" w:rsidRDefault="00C84377" w:rsidP="00C84377">
            <w:pPr>
              <w:pStyle w:val="TableText"/>
            </w:pPr>
            <w:r>
              <w:t>Z position of zone Centroid, in meters</w:t>
            </w:r>
          </w:p>
        </w:tc>
      </w:tr>
      <w:tr w:rsidR="00C84377" w:rsidRPr="00A51C85" w14:paraId="69D78042" w14:textId="77777777" w:rsidTr="00C84377">
        <w:trPr>
          <w:cantSplit/>
        </w:trPr>
        <w:tc>
          <w:tcPr>
            <w:tcW w:w="0" w:type="auto"/>
            <w:shd w:val="clear" w:color="auto" w:fill="auto"/>
          </w:tcPr>
          <w:p w14:paraId="023738B4" w14:textId="77777777" w:rsidR="00C84377" w:rsidRPr="0082469E" w:rsidRDefault="00C84377" w:rsidP="00C84377">
            <w:pPr>
              <w:pStyle w:val="TableText"/>
            </w:pPr>
            <w:proofErr w:type="spellStart"/>
            <w:r>
              <w:t>OfType</w:t>
            </w:r>
            <w:proofErr w:type="spellEnd"/>
          </w:p>
        </w:tc>
        <w:tc>
          <w:tcPr>
            <w:tcW w:w="0" w:type="auto"/>
            <w:shd w:val="clear" w:color="auto" w:fill="auto"/>
          </w:tcPr>
          <w:p w14:paraId="1B870372" w14:textId="77777777" w:rsidR="00C84377" w:rsidRPr="0082469E" w:rsidRDefault="00C84377" w:rsidP="00C84377">
            <w:pPr>
              <w:pStyle w:val="TableText"/>
            </w:pPr>
            <w:r>
              <w:t>INTEGER</w:t>
            </w:r>
          </w:p>
        </w:tc>
        <w:tc>
          <w:tcPr>
            <w:tcW w:w="0" w:type="auto"/>
            <w:shd w:val="clear" w:color="auto" w:fill="auto"/>
          </w:tcPr>
          <w:p w14:paraId="259BECC8" w14:textId="77777777" w:rsidR="00C84377" w:rsidRPr="0082469E" w:rsidRDefault="00C84377" w:rsidP="00C84377">
            <w:pPr>
              <w:pStyle w:val="TableText"/>
            </w:pPr>
            <w:r>
              <w:t>(</w:t>
            </w:r>
            <w:proofErr w:type="gramStart"/>
            <w:r>
              <w:t>not</w:t>
            </w:r>
            <w:proofErr w:type="gramEnd"/>
            <w:r>
              <w:t xml:space="preserve"> used yet)</w:t>
            </w:r>
          </w:p>
        </w:tc>
      </w:tr>
      <w:tr w:rsidR="00C84377" w:rsidRPr="00A51C85" w14:paraId="4FA4E546" w14:textId="77777777" w:rsidTr="00C84377">
        <w:trPr>
          <w:cantSplit/>
        </w:trPr>
        <w:tc>
          <w:tcPr>
            <w:tcW w:w="0" w:type="auto"/>
            <w:shd w:val="clear" w:color="auto" w:fill="auto"/>
          </w:tcPr>
          <w:p w14:paraId="0B604862" w14:textId="77777777" w:rsidR="00C84377" w:rsidRPr="0082469E" w:rsidRDefault="00C84377" w:rsidP="00C84377">
            <w:pPr>
              <w:pStyle w:val="TableText"/>
            </w:pPr>
            <w:r w:rsidRPr="0082469E">
              <w:t>Multiplier</w:t>
            </w:r>
          </w:p>
        </w:tc>
        <w:tc>
          <w:tcPr>
            <w:tcW w:w="0" w:type="auto"/>
            <w:shd w:val="clear" w:color="auto" w:fill="auto"/>
          </w:tcPr>
          <w:p w14:paraId="07C59A5E" w14:textId="77777777" w:rsidR="00C84377" w:rsidRPr="0082469E" w:rsidRDefault="00C84377" w:rsidP="00C84377">
            <w:pPr>
              <w:pStyle w:val="TableText"/>
            </w:pPr>
            <w:r w:rsidRPr="0082469E">
              <w:t>REAL</w:t>
            </w:r>
          </w:p>
        </w:tc>
        <w:tc>
          <w:tcPr>
            <w:tcW w:w="0" w:type="auto"/>
            <w:shd w:val="clear" w:color="auto" w:fill="auto"/>
          </w:tcPr>
          <w:p w14:paraId="42BFB58E" w14:textId="77777777" w:rsidR="00C84377" w:rsidRPr="0082469E" w:rsidRDefault="00C84377" w:rsidP="00C84377">
            <w:pPr>
              <w:pStyle w:val="TableText"/>
            </w:pPr>
            <w:r w:rsidRPr="0082469E">
              <w:t>Zone multiplier</w:t>
            </w:r>
          </w:p>
        </w:tc>
      </w:tr>
      <w:tr w:rsidR="00C84377" w:rsidRPr="00A51C85" w14:paraId="350AFCB5" w14:textId="77777777" w:rsidTr="00C84377">
        <w:trPr>
          <w:cantSplit/>
        </w:trPr>
        <w:tc>
          <w:tcPr>
            <w:tcW w:w="0" w:type="auto"/>
            <w:shd w:val="clear" w:color="auto" w:fill="auto"/>
          </w:tcPr>
          <w:p w14:paraId="03FC7C5C" w14:textId="77777777" w:rsidR="00C84377" w:rsidRPr="0082469E" w:rsidRDefault="00C84377" w:rsidP="00C84377">
            <w:pPr>
              <w:pStyle w:val="TableText"/>
            </w:pPr>
            <w:proofErr w:type="spellStart"/>
            <w:r>
              <w:t>ListMultiplier</w:t>
            </w:r>
            <w:proofErr w:type="spellEnd"/>
          </w:p>
        </w:tc>
        <w:tc>
          <w:tcPr>
            <w:tcW w:w="0" w:type="auto"/>
            <w:shd w:val="clear" w:color="auto" w:fill="auto"/>
          </w:tcPr>
          <w:p w14:paraId="083B854E" w14:textId="77777777" w:rsidR="00C84377" w:rsidRPr="0082469E" w:rsidRDefault="00C84377" w:rsidP="00C84377">
            <w:pPr>
              <w:pStyle w:val="TableText"/>
            </w:pPr>
            <w:r>
              <w:t>REAL</w:t>
            </w:r>
          </w:p>
        </w:tc>
        <w:tc>
          <w:tcPr>
            <w:tcW w:w="0" w:type="auto"/>
            <w:shd w:val="clear" w:color="auto" w:fill="auto"/>
          </w:tcPr>
          <w:p w14:paraId="6E75B76F" w14:textId="77777777" w:rsidR="00C84377" w:rsidRPr="0082469E" w:rsidRDefault="00C84377" w:rsidP="00C84377">
            <w:pPr>
              <w:pStyle w:val="TableText"/>
            </w:pPr>
            <w:r>
              <w:t>Zone Group multiplier</w:t>
            </w:r>
          </w:p>
        </w:tc>
      </w:tr>
      <w:tr w:rsidR="00C84377" w:rsidRPr="00A51C85" w14:paraId="2FC49B00" w14:textId="77777777" w:rsidTr="00C84377">
        <w:trPr>
          <w:cantSplit/>
        </w:trPr>
        <w:tc>
          <w:tcPr>
            <w:tcW w:w="0" w:type="auto"/>
            <w:shd w:val="clear" w:color="auto" w:fill="auto"/>
          </w:tcPr>
          <w:p w14:paraId="018D8E70" w14:textId="77777777" w:rsidR="00C84377" w:rsidRPr="0082469E" w:rsidRDefault="00C84377" w:rsidP="00C84377">
            <w:pPr>
              <w:pStyle w:val="TableText"/>
            </w:pPr>
            <w:proofErr w:type="spellStart"/>
            <w:r w:rsidRPr="0082469E">
              <w:t>MinimumX</w:t>
            </w:r>
            <w:proofErr w:type="spellEnd"/>
          </w:p>
        </w:tc>
        <w:tc>
          <w:tcPr>
            <w:tcW w:w="0" w:type="auto"/>
            <w:shd w:val="clear" w:color="auto" w:fill="auto"/>
          </w:tcPr>
          <w:p w14:paraId="2E9E1AA2" w14:textId="77777777" w:rsidR="00C84377" w:rsidRPr="0082469E" w:rsidRDefault="00C84377" w:rsidP="00C84377">
            <w:pPr>
              <w:pStyle w:val="TableText"/>
            </w:pPr>
            <w:r w:rsidRPr="0082469E">
              <w:t>REAL</w:t>
            </w:r>
          </w:p>
        </w:tc>
        <w:tc>
          <w:tcPr>
            <w:tcW w:w="0" w:type="auto"/>
            <w:shd w:val="clear" w:color="auto" w:fill="auto"/>
          </w:tcPr>
          <w:p w14:paraId="02707852" w14:textId="77777777" w:rsidR="00C84377" w:rsidRPr="0082469E" w:rsidRDefault="00C84377" w:rsidP="00C84377">
            <w:pPr>
              <w:pStyle w:val="TableText"/>
            </w:pPr>
            <w:r w:rsidRPr="0082469E">
              <w:t>Minimum X value, in meters</w:t>
            </w:r>
          </w:p>
        </w:tc>
      </w:tr>
      <w:tr w:rsidR="00C84377" w:rsidRPr="00A51C85" w14:paraId="1BE1DF61" w14:textId="77777777" w:rsidTr="00C84377">
        <w:trPr>
          <w:cantSplit/>
        </w:trPr>
        <w:tc>
          <w:tcPr>
            <w:tcW w:w="0" w:type="auto"/>
            <w:shd w:val="clear" w:color="auto" w:fill="auto"/>
          </w:tcPr>
          <w:p w14:paraId="247B097C" w14:textId="77777777" w:rsidR="00C84377" w:rsidRPr="0082469E" w:rsidRDefault="00C84377" w:rsidP="00C84377">
            <w:pPr>
              <w:pStyle w:val="TableText"/>
            </w:pPr>
            <w:proofErr w:type="spellStart"/>
            <w:r w:rsidRPr="0082469E">
              <w:t>MaximumX</w:t>
            </w:r>
            <w:proofErr w:type="spellEnd"/>
          </w:p>
        </w:tc>
        <w:tc>
          <w:tcPr>
            <w:tcW w:w="0" w:type="auto"/>
            <w:shd w:val="clear" w:color="auto" w:fill="auto"/>
          </w:tcPr>
          <w:p w14:paraId="1F27AEE8" w14:textId="77777777" w:rsidR="00C84377" w:rsidRPr="0082469E" w:rsidRDefault="00C84377" w:rsidP="00C84377">
            <w:pPr>
              <w:pStyle w:val="TableText"/>
            </w:pPr>
            <w:r w:rsidRPr="0082469E">
              <w:t>REAL</w:t>
            </w:r>
          </w:p>
        </w:tc>
        <w:tc>
          <w:tcPr>
            <w:tcW w:w="0" w:type="auto"/>
            <w:shd w:val="clear" w:color="auto" w:fill="auto"/>
          </w:tcPr>
          <w:p w14:paraId="506DB5BC" w14:textId="77777777" w:rsidR="00C84377" w:rsidRPr="0082469E" w:rsidRDefault="00C84377" w:rsidP="00C84377">
            <w:pPr>
              <w:pStyle w:val="TableText"/>
            </w:pPr>
            <w:r w:rsidRPr="0082469E">
              <w:t>Maximum X value, in meters</w:t>
            </w:r>
          </w:p>
        </w:tc>
      </w:tr>
      <w:tr w:rsidR="00C84377" w:rsidRPr="00A51C85" w14:paraId="1A8D473F" w14:textId="77777777" w:rsidTr="00C84377">
        <w:trPr>
          <w:cantSplit/>
        </w:trPr>
        <w:tc>
          <w:tcPr>
            <w:tcW w:w="0" w:type="auto"/>
            <w:shd w:val="clear" w:color="auto" w:fill="auto"/>
          </w:tcPr>
          <w:p w14:paraId="43434196" w14:textId="77777777" w:rsidR="00C84377" w:rsidRPr="0082469E" w:rsidRDefault="00C84377" w:rsidP="00C84377">
            <w:pPr>
              <w:pStyle w:val="TableText"/>
            </w:pPr>
            <w:proofErr w:type="spellStart"/>
            <w:r w:rsidRPr="0082469E">
              <w:t>MinimumY</w:t>
            </w:r>
            <w:proofErr w:type="spellEnd"/>
          </w:p>
        </w:tc>
        <w:tc>
          <w:tcPr>
            <w:tcW w:w="0" w:type="auto"/>
            <w:shd w:val="clear" w:color="auto" w:fill="auto"/>
          </w:tcPr>
          <w:p w14:paraId="0637FDEC" w14:textId="77777777" w:rsidR="00C84377" w:rsidRPr="0082469E" w:rsidRDefault="00C84377" w:rsidP="00C84377">
            <w:pPr>
              <w:pStyle w:val="TableText"/>
            </w:pPr>
            <w:r w:rsidRPr="0082469E">
              <w:t>REAL</w:t>
            </w:r>
          </w:p>
        </w:tc>
        <w:tc>
          <w:tcPr>
            <w:tcW w:w="0" w:type="auto"/>
            <w:shd w:val="clear" w:color="auto" w:fill="auto"/>
          </w:tcPr>
          <w:p w14:paraId="2D1505D3" w14:textId="77777777" w:rsidR="00C84377" w:rsidRPr="0082469E" w:rsidRDefault="00C84377" w:rsidP="00C84377">
            <w:pPr>
              <w:pStyle w:val="TableText"/>
            </w:pPr>
            <w:r w:rsidRPr="0082469E">
              <w:t>Minimum Y value, in meters</w:t>
            </w:r>
          </w:p>
        </w:tc>
      </w:tr>
      <w:tr w:rsidR="00C84377" w:rsidRPr="00A51C85" w14:paraId="1E25C37F" w14:textId="77777777" w:rsidTr="00C84377">
        <w:trPr>
          <w:cantSplit/>
        </w:trPr>
        <w:tc>
          <w:tcPr>
            <w:tcW w:w="0" w:type="auto"/>
            <w:shd w:val="clear" w:color="auto" w:fill="auto"/>
          </w:tcPr>
          <w:p w14:paraId="38F2FC53" w14:textId="77777777" w:rsidR="00C84377" w:rsidRPr="0082469E" w:rsidRDefault="00C84377" w:rsidP="00C84377">
            <w:pPr>
              <w:pStyle w:val="TableText"/>
            </w:pPr>
            <w:proofErr w:type="spellStart"/>
            <w:r w:rsidRPr="0082469E">
              <w:t>MaximumY</w:t>
            </w:r>
            <w:proofErr w:type="spellEnd"/>
          </w:p>
        </w:tc>
        <w:tc>
          <w:tcPr>
            <w:tcW w:w="0" w:type="auto"/>
            <w:shd w:val="clear" w:color="auto" w:fill="auto"/>
          </w:tcPr>
          <w:p w14:paraId="5CC6DE15" w14:textId="77777777" w:rsidR="00C84377" w:rsidRPr="0082469E" w:rsidRDefault="00C84377" w:rsidP="00C84377">
            <w:pPr>
              <w:pStyle w:val="TableText"/>
            </w:pPr>
            <w:r w:rsidRPr="0082469E">
              <w:t>REAL</w:t>
            </w:r>
          </w:p>
        </w:tc>
        <w:tc>
          <w:tcPr>
            <w:tcW w:w="0" w:type="auto"/>
            <w:shd w:val="clear" w:color="auto" w:fill="auto"/>
          </w:tcPr>
          <w:p w14:paraId="5442B4FA" w14:textId="77777777" w:rsidR="00C84377" w:rsidRPr="0082469E" w:rsidRDefault="00C84377" w:rsidP="00C84377">
            <w:pPr>
              <w:pStyle w:val="TableText"/>
            </w:pPr>
            <w:r w:rsidRPr="0082469E">
              <w:t>Maximum Y value, in meters</w:t>
            </w:r>
          </w:p>
        </w:tc>
      </w:tr>
      <w:tr w:rsidR="00C84377" w:rsidRPr="00A51C85" w14:paraId="4AD35EBB" w14:textId="77777777" w:rsidTr="00C84377">
        <w:trPr>
          <w:cantSplit/>
        </w:trPr>
        <w:tc>
          <w:tcPr>
            <w:tcW w:w="0" w:type="auto"/>
            <w:shd w:val="clear" w:color="auto" w:fill="auto"/>
          </w:tcPr>
          <w:p w14:paraId="29C9AF76" w14:textId="77777777" w:rsidR="00C84377" w:rsidRPr="0082469E" w:rsidRDefault="00C84377" w:rsidP="00C84377">
            <w:pPr>
              <w:pStyle w:val="TableText"/>
            </w:pPr>
            <w:proofErr w:type="spellStart"/>
            <w:r w:rsidRPr="0082469E">
              <w:t>MinimumZ</w:t>
            </w:r>
            <w:proofErr w:type="spellEnd"/>
          </w:p>
        </w:tc>
        <w:tc>
          <w:tcPr>
            <w:tcW w:w="0" w:type="auto"/>
            <w:shd w:val="clear" w:color="auto" w:fill="auto"/>
          </w:tcPr>
          <w:p w14:paraId="395D10EB" w14:textId="77777777" w:rsidR="00C84377" w:rsidRPr="0082469E" w:rsidRDefault="00C84377" w:rsidP="00C84377">
            <w:pPr>
              <w:pStyle w:val="TableText"/>
            </w:pPr>
            <w:r w:rsidRPr="0082469E">
              <w:t>REAL</w:t>
            </w:r>
          </w:p>
        </w:tc>
        <w:tc>
          <w:tcPr>
            <w:tcW w:w="0" w:type="auto"/>
            <w:shd w:val="clear" w:color="auto" w:fill="auto"/>
          </w:tcPr>
          <w:p w14:paraId="425ED30D" w14:textId="77777777" w:rsidR="00C84377" w:rsidRPr="0082469E" w:rsidRDefault="00C84377" w:rsidP="00C84377">
            <w:pPr>
              <w:pStyle w:val="TableText"/>
            </w:pPr>
            <w:r w:rsidRPr="0082469E">
              <w:t>Minimum Z value, in meters</w:t>
            </w:r>
          </w:p>
        </w:tc>
      </w:tr>
      <w:tr w:rsidR="00C84377" w:rsidRPr="00A51C85" w14:paraId="51CAB6D4" w14:textId="77777777" w:rsidTr="00C84377">
        <w:trPr>
          <w:cantSplit/>
        </w:trPr>
        <w:tc>
          <w:tcPr>
            <w:tcW w:w="0" w:type="auto"/>
            <w:shd w:val="clear" w:color="auto" w:fill="auto"/>
          </w:tcPr>
          <w:p w14:paraId="29E610F0" w14:textId="77777777" w:rsidR="00C84377" w:rsidRPr="0082469E" w:rsidRDefault="00C84377" w:rsidP="00C84377">
            <w:pPr>
              <w:pStyle w:val="TableText"/>
            </w:pPr>
            <w:proofErr w:type="spellStart"/>
            <w:r w:rsidRPr="0082469E">
              <w:t>MaximumZ</w:t>
            </w:r>
            <w:proofErr w:type="spellEnd"/>
          </w:p>
        </w:tc>
        <w:tc>
          <w:tcPr>
            <w:tcW w:w="0" w:type="auto"/>
            <w:shd w:val="clear" w:color="auto" w:fill="auto"/>
          </w:tcPr>
          <w:p w14:paraId="7A249B54" w14:textId="77777777" w:rsidR="00C84377" w:rsidRPr="0082469E" w:rsidRDefault="00C84377" w:rsidP="00C84377">
            <w:pPr>
              <w:pStyle w:val="TableText"/>
            </w:pPr>
            <w:r w:rsidRPr="0082469E">
              <w:t>REAL</w:t>
            </w:r>
          </w:p>
        </w:tc>
        <w:tc>
          <w:tcPr>
            <w:tcW w:w="0" w:type="auto"/>
            <w:shd w:val="clear" w:color="auto" w:fill="auto"/>
          </w:tcPr>
          <w:p w14:paraId="6967E50B" w14:textId="77777777" w:rsidR="00C84377" w:rsidRPr="0082469E" w:rsidRDefault="00C84377" w:rsidP="00C84377">
            <w:pPr>
              <w:pStyle w:val="TableText"/>
            </w:pPr>
            <w:r w:rsidRPr="0082469E">
              <w:t>Maximum Z value, in meters</w:t>
            </w:r>
          </w:p>
        </w:tc>
      </w:tr>
      <w:tr w:rsidR="00C84377" w:rsidRPr="00A51C85" w14:paraId="1BF814EE" w14:textId="77777777" w:rsidTr="00C84377">
        <w:trPr>
          <w:cantSplit/>
        </w:trPr>
        <w:tc>
          <w:tcPr>
            <w:tcW w:w="0" w:type="auto"/>
            <w:shd w:val="clear" w:color="auto" w:fill="auto"/>
          </w:tcPr>
          <w:p w14:paraId="68D4C911" w14:textId="77777777" w:rsidR="00C84377" w:rsidRPr="0082469E" w:rsidRDefault="00C84377" w:rsidP="00C84377">
            <w:pPr>
              <w:pStyle w:val="TableText"/>
            </w:pPr>
            <w:proofErr w:type="spellStart"/>
            <w:r w:rsidRPr="0082469E">
              <w:t>CeilingHeight</w:t>
            </w:r>
            <w:proofErr w:type="spellEnd"/>
          </w:p>
        </w:tc>
        <w:tc>
          <w:tcPr>
            <w:tcW w:w="0" w:type="auto"/>
            <w:shd w:val="clear" w:color="auto" w:fill="auto"/>
          </w:tcPr>
          <w:p w14:paraId="46327A26" w14:textId="77777777" w:rsidR="00C84377" w:rsidRPr="0082469E" w:rsidRDefault="00C84377" w:rsidP="00C84377">
            <w:pPr>
              <w:pStyle w:val="TableText"/>
            </w:pPr>
            <w:r w:rsidRPr="0082469E">
              <w:t>REAL</w:t>
            </w:r>
          </w:p>
        </w:tc>
        <w:tc>
          <w:tcPr>
            <w:tcW w:w="0" w:type="auto"/>
            <w:shd w:val="clear" w:color="auto" w:fill="auto"/>
          </w:tcPr>
          <w:p w14:paraId="1984F001" w14:textId="77777777" w:rsidR="00C84377" w:rsidRPr="0082469E" w:rsidRDefault="00C84377" w:rsidP="00C84377">
            <w:pPr>
              <w:pStyle w:val="TableText"/>
            </w:pPr>
            <w:r w:rsidRPr="0082469E">
              <w:t>Ceiling height, in meters</w:t>
            </w:r>
          </w:p>
        </w:tc>
      </w:tr>
      <w:tr w:rsidR="00C84377" w:rsidRPr="00A51C85" w14:paraId="65265AD6" w14:textId="77777777" w:rsidTr="00C84377">
        <w:trPr>
          <w:cantSplit/>
        </w:trPr>
        <w:tc>
          <w:tcPr>
            <w:tcW w:w="0" w:type="auto"/>
            <w:shd w:val="clear" w:color="auto" w:fill="auto"/>
          </w:tcPr>
          <w:p w14:paraId="1747BBA4" w14:textId="77777777" w:rsidR="00C84377" w:rsidRPr="0082469E" w:rsidRDefault="00C84377" w:rsidP="00C84377">
            <w:pPr>
              <w:pStyle w:val="TableText"/>
            </w:pPr>
            <w:r w:rsidRPr="0082469E">
              <w:t>Volume</w:t>
            </w:r>
          </w:p>
        </w:tc>
        <w:tc>
          <w:tcPr>
            <w:tcW w:w="0" w:type="auto"/>
            <w:shd w:val="clear" w:color="auto" w:fill="auto"/>
          </w:tcPr>
          <w:p w14:paraId="35F63980" w14:textId="77777777" w:rsidR="00C84377" w:rsidRPr="0082469E" w:rsidRDefault="00C84377" w:rsidP="00C84377">
            <w:pPr>
              <w:pStyle w:val="TableText"/>
            </w:pPr>
            <w:r w:rsidRPr="0082469E">
              <w:t>REAL</w:t>
            </w:r>
          </w:p>
        </w:tc>
        <w:tc>
          <w:tcPr>
            <w:tcW w:w="0" w:type="auto"/>
            <w:shd w:val="clear" w:color="auto" w:fill="auto"/>
          </w:tcPr>
          <w:p w14:paraId="4208C2CF" w14:textId="77777777" w:rsidR="00C84377" w:rsidRPr="0082469E" w:rsidRDefault="00C84377" w:rsidP="00C84377">
            <w:pPr>
              <w:pStyle w:val="TableText"/>
            </w:pPr>
            <w:r w:rsidRPr="0082469E">
              <w:t>Zone volume, in cubic meters</w:t>
            </w:r>
          </w:p>
        </w:tc>
      </w:tr>
      <w:tr w:rsidR="00C84377" w:rsidRPr="00A51C85" w14:paraId="57CA36B7" w14:textId="77777777" w:rsidTr="00C84377">
        <w:trPr>
          <w:cantSplit/>
        </w:trPr>
        <w:tc>
          <w:tcPr>
            <w:tcW w:w="0" w:type="auto"/>
            <w:shd w:val="clear" w:color="auto" w:fill="auto"/>
          </w:tcPr>
          <w:p w14:paraId="0B77A334" w14:textId="77777777" w:rsidR="00C84377" w:rsidRPr="0082469E" w:rsidRDefault="00C84377" w:rsidP="00C84377">
            <w:pPr>
              <w:pStyle w:val="TableText"/>
            </w:pPr>
            <w:proofErr w:type="spellStart"/>
            <w:r w:rsidRPr="0082469E">
              <w:t>InsideConvectionAlgo</w:t>
            </w:r>
            <w:proofErr w:type="spellEnd"/>
          </w:p>
        </w:tc>
        <w:tc>
          <w:tcPr>
            <w:tcW w:w="0" w:type="auto"/>
            <w:shd w:val="clear" w:color="auto" w:fill="auto"/>
          </w:tcPr>
          <w:p w14:paraId="07BCC51B" w14:textId="77777777" w:rsidR="00C84377" w:rsidRPr="0082469E" w:rsidRDefault="00C84377" w:rsidP="00C84377">
            <w:pPr>
              <w:pStyle w:val="TableText"/>
            </w:pPr>
            <w:r w:rsidRPr="0082469E">
              <w:t>INTEGER</w:t>
            </w:r>
          </w:p>
        </w:tc>
        <w:tc>
          <w:tcPr>
            <w:tcW w:w="0" w:type="auto"/>
            <w:shd w:val="clear" w:color="auto" w:fill="auto"/>
          </w:tcPr>
          <w:p w14:paraId="6FE24DA9" w14:textId="77777777" w:rsidR="00C84377" w:rsidRPr="0082469E" w:rsidRDefault="00C84377" w:rsidP="00C84377">
            <w:pPr>
              <w:pStyle w:val="TableText"/>
            </w:pPr>
            <w:r w:rsidRPr="0082469E">
              <w:t>Inside convection algorithm</w:t>
            </w:r>
            <w:r>
              <w:t xml:space="preserve"> (</w:t>
            </w:r>
            <w:proofErr w:type="spellStart"/>
            <w:r>
              <w:t>enum</w:t>
            </w:r>
            <w:proofErr w:type="spellEnd"/>
            <w:r>
              <w:t>: 1=simple, 2=detailed, 3=Ceiling diffuser, 4=</w:t>
            </w:r>
            <w:proofErr w:type="spellStart"/>
            <w:r>
              <w:t>TrombeWall</w:t>
            </w:r>
            <w:proofErr w:type="spellEnd"/>
            <w:r>
              <w:t>)</w:t>
            </w:r>
          </w:p>
        </w:tc>
      </w:tr>
      <w:tr w:rsidR="00C84377" w:rsidRPr="00A51C85" w14:paraId="5CC50F23" w14:textId="77777777" w:rsidTr="00C84377">
        <w:trPr>
          <w:cantSplit/>
        </w:trPr>
        <w:tc>
          <w:tcPr>
            <w:tcW w:w="0" w:type="auto"/>
            <w:shd w:val="clear" w:color="auto" w:fill="auto"/>
          </w:tcPr>
          <w:p w14:paraId="03A20119" w14:textId="77777777" w:rsidR="00C84377" w:rsidRPr="0082469E" w:rsidRDefault="00C84377" w:rsidP="00C84377">
            <w:pPr>
              <w:pStyle w:val="TableText"/>
            </w:pPr>
            <w:proofErr w:type="spellStart"/>
            <w:r w:rsidRPr="0082469E">
              <w:t>OutsideConvectionAlgo</w:t>
            </w:r>
            <w:proofErr w:type="spellEnd"/>
          </w:p>
        </w:tc>
        <w:tc>
          <w:tcPr>
            <w:tcW w:w="0" w:type="auto"/>
            <w:shd w:val="clear" w:color="auto" w:fill="auto"/>
          </w:tcPr>
          <w:p w14:paraId="7910BDCC" w14:textId="77777777" w:rsidR="00C84377" w:rsidRPr="0082469E" w:rsidRDefault="00C84377" w:rsidP="00C84377">
            <w:pPr>
              <w:pStyle w:val="TableText"/>
            </w:pPr>
            <w:r w:rsidRPr="0082469E">
              <w:t>INTEGER</w:t>
            </w:r>
          </w:p>
        </w:tc>
        <w:tc>
          <w:tcPr>
            <w:tcW w:w="0" w:type="auto"/>
            <w:shd w:val="clear" w:color="auto" w:fill="auto"/>
          </w:tcPr>
          <w:p w14:paraId="124E3146" w14:textId="77777777" w:rsidR="00C84377" w:rsidRPr="0082469E" w:rsidRDefault="00C84377" w:rsidP="00C84377">
            <w:pPr>
              <w:pStyle w:val="TableText"/>
            </w:pPr>
            <w:r w:rsidRPr="0082469E">
              <w:t>Outside convection algorithm</w:t>
            </w:r>
            <w:r>
              <w:t xml:space="preserve"> (</w:t>
            </w:r>
            <w:proofErr w:type="spellStart"/>
            <w:r>
              <w:t>enum</w:t>
            </w:r>
            <w:proofErr w:type="spellEnd"/>
            <w:r>
              <w:t>: 1=simple, 2=detailed, 6=</w:t>
            </w:r>
            <w:proofErr w:type="spellStart"/>
            <w:r>
              <w:t>MoWitt</w:t>
            </w:r>
            <w:proofErr w:type="spellEnd"/>
            <w:r>
              <w:t>, 7=DOE-2)</w:t>
            </w:r>
          </w:p>
        </w:tc>
      </w:tr>
      <w:tr w:rsidR="00C84377" w:rsidRPr="00A51C85" w14:paraId="04D16FFA" w14:textId="77777777" w:rsidTr="00C84377">
        <w:trPr>
          <w:cantSplit/>
        </w:trPr>
        <w:tc>
          <w:tcPr>
            <w:tcW w:w="0" w:type="auto"/>
            <w:shd w:val="clear" w:color="auto" w:fill="auto"/>
          </w:tcPr>
          <w:p w14:paraId="0EE2A136" w14:textId="77777777" w:rsidR="00C84377" w:rsidRPr="0082469E" w:rsidRDefault="00C84377" w:rsidP="00C84377">
            <w:pPr>
              <w:pStyle w:val="TableText"/>
            </w:pPr>
            <w:proofErr w:type="spellStart"/>
            <w:r w:rsidRPr="0082469E">
              <w:t>FloorArea</w:t>
            </w:r>
            <w:proofErr w:type="spellEnd"/>
          </w:p>
        </w:tc>
        <w:tc>
          <w:tcPr>
            <w:tcW w:w="0" w:type="auto"/>
            <w:shd w:val="clear" w:color="auto" w:fill="auto"/>
          </w:tcPr>
          <w:p w14:paraId="274F52E2" w14:textId="77777777" w:rsidR="00C84377" w:rsidRPr="0082469E" w:rsidRDefault="00C84377" w:rsidP="00C84377">
            <w:pPr>
              <w:pStyle w:val="TableText"/>
            </w:pPr>
            <w:r w:rsidRPr="0082469E">
              <w:t>REAL</w:t>
            </w:r>
          </w:p>
        </w:tc>
        <w:tc>
          <w:tcPr>
            <w:tcW w:w="0" w:type="auto"/>
            <w:shd w:val="clear" w:color="auto" w:fill="auto"/>
          </w:tcPr>
          <w:p w14:paraId="292B7FC5" w14:textId="77777777" w:rsidR="00C84377" w:rsidRPr="0082469E" w:rsidRDefault="00C84377" w:rsidP="00C84377">
            <w:pPr>
              <w:pStyle w:val="TableText"/>
            </w:pPr>
            <w:r w:rsidRPr="0082469E">
              <w:t>Zone floor area, in square meters</w:t>
            </w:r>
          </w:p>
        </w:tc>
      </w:tr>
      <w:tr w:rsidR="00C84377" w:rsidRPr="00A51C85" w14:paraId="3D4B88B4" w14:textId="77777777" w:rsidTr="00C84377">
        <w:trPr>
          <w:cantSplit/>
        </w:trPr>
        <w:tc>
          <w:tcPr>
            <w:tcW w:w="0" w:type="auto"/>
            <w:shd w:val="clear" w:color="auto" w:fill="auto"/>
          </w:tcPr>
          <w:p w14:paraId="71C18144" w14:textId="77777777" w:rsidR="00C84377" w:rsidRPr="0082469E" w:rsidRDefault="00C84377" w:rsidP="00C84377">
            <w:pPr>
              <w:pStyle w:val="TableText"/>
            </w:pPr>
            <w:proofErr w:type="spellStart"/>
            <w:r w:rsidRPr="0082469E">
              <w:t>ExtGrossWallArea</w:t>
            </w:r>
            <w:proofErr w:type="spellEnd"/>
          </w:p>
        </w:tc>
        <w:tc>
          <w:tcPr>
            <w:tcW w:w="0" w:type="auto"/>
            <w:shd w:val="clear" w:color="auto" w:fill="auto"/>
          </w:tcPr>
          <w:p w14:paraId="2788F76E" w14:textId="77777777" w:rsidR="00C84377" w:rsidRPr="0082469E" w:rsidRDefault="00C84377" w:rsidP="00C84377">
            <w:pPr>
              <w:pStyle w:val="TableText"/>
            </w:pPr>
            <w:r w:rsidRPr="0082469E">
              <w:t>REAL</w:t>
            </w:r>
          </w:p>
        </w:tc>
        <w:tc>
          <w:tcPr>
            <w:tcW w:w="0" w:type="auto"/>
            <w:shd w:val="clear" w:color="auto" w:fill="auto"/>
          </w:tcPr>
          <w:p w14:paraId="4C88F5D3" w14:textId="77777777" w:rsidR="00C84377" w:rsidRPr="0082469E" w:rsidRDefault="00C84377" w:rsidP="00C84377">
            <w:pPr>
              <w:pStyle w:val="TableText"/>
            </w:pPr>
            <w:r w:rsidRPr="0082469E">
              <w:t>Zone external gross wall area (includes windows and doors), in square meters</w:t>
            </w:r>
          </w:p>
        </w:tc>
      </w:tr>
      <w:tr w:rsidR="00C84377" w:rsidRPr="00A51C85" w14:paraId="091EF87A" w14:textId="77777777" w:rsidTr="00C84377">
        <w:trPr>
          <w:cantSplit/>
        </w:trPr>
        <w:tc>
          <w:tcPr>
            <w:tcW w:w="0" w:type="auto"/>
            <w:shd w:val="clear" w:color="auto" w:fill="auto"/>
          </w:tcPr>
          <w:p w14:paraId="15C82E32" w14:textId="77777777" w:rsidR="00C84377" w:rsidRPr="0082469E" w:rsidRDefault="00C84377" w:rsidP="00C84377">
            <w:pPr>
              <w:pStyle w:val="TableText"/>
            </w:pPr>
            <w:proofErr w:type="spellStart"/>
            <w:r w:rsidRPr="0082469E">
              <w:t>ExtNetWallArea</w:t>
            </w:r>
            <w:proofErr w:type="spellEnd"/>
          </w:p>
        </w:tc>
        <w:tc>
          <w:tcPr>
            <w:tcW w:w="0" w:type="auto"/>
            <w:shd w:val="clear" w:color="auto" w:fill="auto"/>
          </w:tcPr>
          <w:p w14:paraId="3BA0EE9C" w14:textId="77777777" w:rsidR="00C84377" w:rsidRPr="0082469E" w:rsidRDefault="00C84377" w:rsidP="00C84377">
            <w:pPr>
              <w:pStyle w:val="TableText"/>
            </w:pPr>
            <w:r w:rsidRPr="0082469E">
              <w:t>REAL</w:t>
            </w:r>
          </w:p>
        </w:tc>
        <w:tc>
          <w:tcPr>
            <w:tcW w:w="0" w:type="auto"/>
            <w:shd w:val="clear" w:color="auto" w:fill="auto"/>
          </w:tcPr>
          <w:p w14:paraId="27EEA439" w14:textId="77777777" w:rsidR="00C84377" w:rsidRPr="0082469E" w:rsidRDefault="00C84377" w:rsidP="00C84377">
            <w:pPr>
              <w:pStyle w:val="TableText"/>
            </w:pPr>
            <w:r w:rsidRPr="0082469E">
              <w:t>Zone net wall area (excludes windows and doors), and square meters</w:t>
            </w:r>
          </w:p>
        </w:tc>
      </w:tr>
      <w:tr w:rsidR="00C84377" w:rsidRPr="00A51C85" w14:paraId="797CB59F" w14:textId="77777777" w:rsidTr="00C84377">
        <w:trPr>
          <w:cantSplit/>
        </w:trPr>
        <w:tc>
          <w:tcPr>
            <w:tcW w:w="0" w:type="auto"/>
            <w:shd w:val="clear" w:color="auto" w:fill="auto"/>
          </w:tcPr>
          <w:p w14:paraId="042F04AA" w14:textId="77777777" w:rsidR="00C84377" w:rsidRPr="0082469E" w:rsidRDefault="00C84377" w:rsidP="00C84377">
            <w:pPr>
              <w:pStyle w:val="TableText"/>
            </w:pPr>
            <w:proofErr w:type="spellStart"/>
            <w:r w:rsidRPr="0082469E">
              <w:t>ExtWindowArea</w:t>
            </w:r>
            <w:proofErr w:type="spellEnd"/>
          </w:p>
        </w:tc>
        <w:tc>
          <w:tcPr>
            <w:tcW w:w="0" w:type="auto"/>
            <w:shd w:val="clear" w:color="auto" w:fill="auto"/>
          </w:tcPr>
          <w:p w14:paraId="1AD2A4E8" w14:textId="77777777" w:rsidR="00C84377" w:rsidRPr="0082469E" w:rsidRDefault="00C84377" w:rsidP="00C84377">
            <w:pPr>
              <w:pStyle w:val="TableText"/>
            </w:pPr>
            <w:r w:rsidRPr="0082469E">
              <w:t>REAL</w:t>
            </w:r>
          </w:p>
        </w:tc>
        <w:tc>
          <w:tcPr>
            <w:tcW w:w="0" w:type="auto"/>
            <w:shd w:val="clear" w:color="auto" w:fill="auto"/>
          </w:tcPr>
          <w:p w14:paraId="1E0D2622" w14:textId="77777777" w:rsidR="00C84377" w:rsidRPr="0082469E" w:rsidRDefault="00C84377" w:rsidP="00C84377">
            <w:pPr>
              <w:pStyle w:val="TableText"/>
            </w:pPr>
            <w:r w:rsidRPr="0082469E">
              <w:t>Zone window area (includes glass doors), and square meters</w:t>
            </w:r>
          </w:p>
        </w:tc>
      </w:tr>
      <w:tr w:rsidR="00C84377" w:rsidRPr="00A51C85" w14:paraId="7ED0B88F" w14:textId="77777777" w:rsidTr="00C84377">
        <w:trPr>
          <w:cantSplit/>
        </w:trPr>
        <w:tc>
          <w:tcPr>
            <w:tcW w:w="0" w:type="auto"/>
            <w:shd w:val="clear" w:color="auto" w:fill="auto"/>
          </w:tcPr>
          <w:p w14:paraId="40509BB5" w14:textId="77777777" w:rsidR="00C84377" w:rsidRPr="0082469E" w:rsidRDefault="00C84377" w:rsidP="00C84377">
            <w:pPr>
              <w:pStyle w:val="TableText"/>
            </w:pPr>
            <w:proofErr w:type="spellStart"/>
            <w:r>
              <w:t>I</w:t>
            </w:r>
            <w:r w:rsidRPr="0082469E">
              <w:t>sPartOfTotalArea</w:t>
            </w:r>
            <w:proofErr w:type="spellEnd"/>
          </w:p>
        </w:tc>
        <w:tc>
          <w:tcPr>
            <w:tcW w:w="0" w:type="auto"/>
            <w:shd w:val="clear" w:color="auto" w:fill="auto"/>
          </w:tcPr>
          <w:p w14:paraId="6F724DD6" w14:textId="77777777" w:rsidR="00C84377" w:rsidRPr="0082469E" w:rsidRDefault="00C84377" w:rsidP="00C84377">
            <w:pPr>
              <w:pStyle w:val="TableText"/>
            </w:pPr>
            <w:r w:rsidRPr="0082469E">
              <w:t>INTEGER</w:t>
            </w:r>
          </w:p>
        </w:tc>
        <w:tc>
          <w:tcPr>
            <w:tcW w:w="0" w:type="auto"/>
            <w:shd w:val="clear" w:color="auto" w:fill="auto"/>
          </w:tcPr>
          <w:p w14:paraId="0F20F7D7" w14:textId="77777777" w:rsidR="00C84377" w:rsidRPr="0082469E" w:rsidRDefault="00C84377" w:rsidP="00C84377">
            <w:pPr>
              <w:pStyle w:val="TableText"/>
            </w:pPr>
            <w:r w:rsidRPr="0082469E">
              <w:t xml:space="preserve">See </w:t>
            </w:r>
            <w:r>
              <w:t>Z</w:t>
            </w:r>
            <w:r w:rsidRPr="0082469E">
              <w:t xml:space="preserve">one </w:t>
            </w:r>
            <w:r>
              <w:t xml:space="preserve">input </w:t>
            </w:r>
            <w:r w:rsidRPr="0082469E">
              <w:t>object documentation</w:t>
            </w:r>
          </w:p>
        </w:tc>
      </w:tr>
    </w:tbl>
    <w:p w14:paraId="284554C4" w14:textId="77777777" w:rsidR="00C84377" w:rsidRDefault="00C84377" w:rsidP="00C84377">
      <w:pPr>
        <w:pStyle w:val="BodyText"/>
      </w:pPr>
      <w:r>
        <w:t>Please see the Zone object in the Group-Thermal Zone Description/Geometry section of the Input-Output Reference for more information.</w:t>
      </w:r>
    </w:p>
    <w:p w14:paraId="06D19EC6" w14:textId="77777777" w:rsidR="00C84377" w:rsidRDefault="00C84377" w:rsidP="00C84377">
      <w:pPr>
        <w:pStyle w:val="Heading4"/>
      </w:pPr>
      <w:bookmarkStart w:id="392" w:name="_Ref210300366"/>
      <w:proofErr w:type="spellStart"/>
      <w:r>
        <w:lastRenderedPageBreak/>
        <w:t>NominalPeople</w:t>
      </w:r>
      <w:proofErr w:type="spellEnd"/>
      <w:r>
        <w:t xml:space="preserve"> Table</w:t>
      </w:r>
      <w:bookmarkEnd w:id="392"/>
    </w:p>
    <w:p w14:paraId="32C4D4EB" w14:textId="77777777" w:rsidR="00C84377" w:rsidRDefault="00C84377" w:rsidP="00C84377">
      <w:pPr>
        <w:pStyle w:val="BodyText"/>
      </w:pPr>
      <w:r>
        <w:t xml:space="preserve">An overview of the </w:t>
      </w:r>
      <w:proofErr w:type="spellStart"/>
      <w:r>
        <w:t>NominalPeople</w:t>
      </w:r>
      <w:proofErr w:type="spellEnd"/>
      <w:r>
        <w:t xml:space="preserve"> SQL table is shown below.</w:t>
      </w:r>
    </w:p>
    <w:p w14:paraId="4428FDAF" w14:textId="77777777" w:rsidR="00C84377" w:rsidRDefault="00C84377" w:rsidP="00C84377">
      <w:pPr>
        <w:pStyle w:val="Caption"/>
      </w:pPr>
      <w:bookmarkStart w:id="393" w:name="_Toc241643000"/>
      <w:proofErr w:type="gramStart"/>
      <w:r>
        <w:t xml:space="preserve">Table </w:t>
      </w:r>
      <w:r w:rsidR="00761697">
        <w:fldChar w:fldCharType="begin"/>
      </w:r>
      <w:r w:rsidR="00761697">
        <w:instrText xml:space="preserve"> SEQ Table \* ARABIC </w:instrText>
      </w:r>
      <w:r w:rsidR="00761697">
        <w:fldChar w:fldCharType="separate"/>
      </w:r>
      <w:r w:rsidR="004774B6">
        <w:rPr>
          <w:noProof/>
        </w:rPr>
        <w:t>15</w:t>
      </w:r>
      <w:r w:rsidR="00761697">
        <w:rPr>
          <w:noProof/>
        </w:rPr>
        <w:fldChar w:fldCharType="end"/>
      </w:r>
      <w:r>
        <w:t>.</w:t>
      </w:r>
      <w:proofErr w:type="gramEnd"/>
      <w:r>
        <w:t xml:space="preserve"> SQL </w:t>
      </w:r>
      <w:proofErr w:type="spellStart"/>
      <w:r>
        <w:t>NominalPeople</w:t>
      </w:r>
      <w:proofErr w:type="spellEnd"/>
      <w:r>
        <w:t xml:space="preserve"> Table Contents</w:t>
      </w:r>
      <w:bookmarkEnd w:id="393"/>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30"/>
        <w:gridCol w:w="1192"/>
        <w:gridCol w:w="3958"/>
      </w:tblGrid>
      <w:tr w:rsidR="00C84377" w:rsidRPr="00A51C85" w14:paraId="7DE20FC9" w14:textId="77777777" w:rsidTr="00C84377">
        <w:trPr>
          <w:cantSplit/>
        </w:trPr>
        <w:tc>
          <w:tcPr>
            <w:tcW w:w="0" w:type="auto"/>
            <w:shd w:val="solid" w:color="000000" w:fill="FFFFFF"/>
          </w:tcPr>
          <w:p w14:paraId="7398F2E5" w14:textId="77777777" w:rsidR="00C84377" w:rsidRPr="004B689A" w:rsidRDefault="00C84377" w:rsidP="00C84377">
            <w:pPr>
              <w:pStyle w:val="TableHeader"/>
            </w:pPr>
            <w:r w:rsidRPr="004B689A">
              <w:t>Field Name</w:t>
            </w:r>
          </w:p>
        </w:tc>
        <w:tc>
          <w:tcPr>
            <w:tcW w:w="0" w:type="auto"/>
            <w:shd w:val="solid" w:color="000000" w:fill="FFFFFF"/>
          </w:tcPr>
          <w:p w14:paraId="4DAB309B" w14:textId="77777777" w:rsidR="00C84377" w:rsidRPr="004B689A" w:rsidRDefault="00C84377" w:rsidP="00C84377">
            <w:pPr>
              <w:pStyle w:val="TableHeader"/>
            </w:pPr>
            <w:r w:rsidRPr="004B689A">
              <w:t>Field Type</w:t>
            </w:r>
          </w:p>
        </w:tc>
        <w:tc>
          <w:tcPr>
            <w:tcW w:w="0" w:type="auto"/>
            <w:shd w:val="solid" w:color="000000" w:fill="FFFFFF"/>
          </w:tcPr>
          <w:p w14:paraId="3B747610" w14:textId="77777777" w:rsidR="00C84377" w:rsidRPr="004B689A" w:rsidRDefault="00C84377" w:rsidP="00C84377">
            <w:pPr>
              <w:pStyle w:val="TableHeader"/>
            </w:pPr>
            <w:r w:rsidRPr="004B689A">
              <w:t>Description</w:t>
            </w:r>
          </w:p>
        </w:tc>
      </w:tr>
      <w:tr w:rsidR="00C84377" w:rsidRPr="00A51C85" w14:paraId="34477BAA" w14:textId="77777777" w:rsidTr="00C84377">
        <w:trPr>
          <w:cantSplit/>
        </w:trPr>
        <w:tc>
          <w:tcPr>
            <w:tcW w:w="0" w:type="auto"/>
            <w:shd w:val="clear" w:color="auto" w:fill="auto"/>
          </w:tcPr>
          <w:p w14:paraId="64849943" w14:textId="77777777" w:rsidR="00C84377" w:rsidRPr="0082469E" w:rsidRDefault="00C84377" w:rsidP="00C84377">
            <w:pPr>
              <w:pStyle w:val="TableText"/>
            </w:pPr>
            <w:proofErr w:type="spellStart"/>
            <w:r>
              <w:t>NominalPeopleIndex</w:t>
            </w:r>
            <w:proofErr w:type="spellEnd"/>
          </w:p>
        </w:tc>
        <w:tc>
          <w:tcPr>
            <w:tcW w:w="0" w:type="auto"/>
            <w:shd w:val="clear" w:color="auto" w:fill="auto"/>
          </w:tcPr>
          <w:p w14:paraId="4DF89A4C" w14:textId="77777777" w:rsidR="00C84377" w:rsidRPr="0082469E" w:rsidRDefault="00C84377" w:rsidP="00C84377">
            <w:pPr>
              <w:pStyle w:val="TableText"/>
            </w:pPr>
            <w:r w:rsidRPr="0082469E">
              <w:t>INTEGER</w:t>
            </w:r>
          </w:p>
        </w:tc>
        <w:tc>
          <w:tcPr>
            <w:tcW w:w="0" w:type="auto"/>
            <w:shd w:val="clear" w:color="auto" w:fill="auto"/>
          </w:tcPr>
          <w:p w14:paraId="55443238" w14:textId="77777777" w:rsidR="00C84377" w:rsidRPr="0082469E" w:rsidRDefault="00C84377" w:rsidP="00C84377">
            <w:pPr>
              <w:pStyle w:val="TableText"/>
            </w:pPr>
            <w:r w:rsidRPr="0082469E">
              <w:t>The internal statement number</w:t>
            </w:r>
          </w:p>
        </w:tc>
      </w:tr>
      <w:tr w:rsidR="00C84377" w:rsidRPr="00A51C85" w14:paraId="4A460202" w14:textId="77777777" w:rsidTr="00C84377">
        <w:trPr>
          <w:cantSplit/>
        </w:trPr>
        <w:tc>
          <w:tcPr>
            <w:tcW w:w="0" w:type="auto"/>
            <w:shd w:val="clear" w:color="auto" w:fill="auto"/>
          </w:tcPr>
          <w:p w14:paraId="3560031F" w14:textId="77777777" w:rsidR="00C84377" w:rsidRPr="0082469E" w:rsidRDefault="00C84377" w:rsidP="00C84377">
            <w:pPr>
              <w:pStyle w:val="TableText"/>
            </w:pPr>
            <w:proofErr w:type="spellStart"/>
            <w:r w:rsidRPr="0082469E">
              <w:t>ObjectName</w:t>
            </w:r>
            <w:proofErr w:type="spellEnd"/>
          </w:p>
        </w:tc>
        <w:tc>
          <w:tcPr>
            <w:tcW w:w="0" w:type="auto"/>
            <w:shd w:val="clear" w:color="auto" w:fill="auto"/>
          </w:tcPr>
          <w:p w14:paraId="3F649859" w14:textId="77777777" w:rsidR="00C84377" w:rsidRPr="0082469E" w:rsidRDefault="00C84377" w:rsidP="00C84377">
            <w:pPr>
              <w:pStyle w:val="TableText"/>
            </w:pPr>
            <w:r w:rsidRPr="0082469E">
              <w:t>TEXT</w:t>
            </w:r>
          </w:p>
        </w:tc>
        <w:tc>
          <w:tcPr>
            <w:tcW w:w="0" w:type="auto"/>
            <w:shd w:val="clear" w:color="auto" w:fill="auto"/>
          </w:tcPr>
          <w:p w14:paraId="1135713E" w14:textId="77777777" w:rsidR="00C84377" w:rsidRPr="0082469E" w:rsidRDefault="00C84377" w:rsidP="00C84377">
            <w:pPr>
              <w:pStyle w:val="TableText"/>
            </w:pPr>
            <w:r w:rsidRPr="0082469E">
              <w:t>The name of the People object</w:t>
            </w:r>
          </w:p>
        </w:tc>
      </w:tr>
      <w:tr w:rsidR="00C84377" w:rsidRPr="00A51C85" w14:paraId="368E354A" w14:textId="77777777" w:rsidTr="00C84377">
        <w:trPr>
          <w:cantSplit/>
        </w:trPr>
        <w:tc>
          <w:tcPr>
            <w:tcW w:w="0" w:type="auto"/>
            <w:shd w:val="clear" w:color="auto" w:fill="auto"/>
          </w:tcPr>
          <w:p w14:paraId="7AC7E030" w14:textId="77777777" w:rsidR="00C84377" w:rsidRPr="0082469E" w:rsidRDefault="00C84377" w:rsidP="00C84377">
            <w:pPr>
              <w:pStyle w:val="TableText"/>
            </w:pPr>
            <w:proofErr w:type="spellStart"/>
            <w:r w:rsidRPr="0082469E">
              <w:t>ZoneIndex</w:t>
            </w:r>
            <w:proofErr w:type="spellEnd"/>
          </w:p>
        </w:tc>
        <w:tc>
          <w:tcPr>
            <w:tcW w:w="0" w:type="auto"/>
            <w:shd w:val="clear" w:color="auto" w:fill="auto"/>
          </w:tcPr>
          <w:p w14:paraId="60F08CFE" w14:textId="77777777" w:rsidR="00C84377" w:rsidRPr="0082469E" w:rsidRDefault="00C84377" w:rsidP="00C84377">
            <w:pPr>
              <w:pStyle w:val="TableText"/>
            </w:pPr>
            <w:r w:rsidRPr="0082469E">
              <w:t>INTEGER</w:t>
            </w:r>
          </w:p>
        </w:tc>
        <w:tc>
          <w:tcPr>
            <w:tcW w:w="0" w:type="auto"/>
            <w:shd w:val="clear" w:color="auto" w:fill="auto"/>
          </w:tcPr>
          <w:p w14:paraId="075DDA59" w14:textId="77777777" w:rsidR="00C84377" w:rsidRPr="0082469E" w:rsidRDefault="00C84377" w:rsidP="00C84377">
            <w:pPr>
              <w:pStyle w:val="TableText"/>
            </w:pPr>
            <w:r w:rsidRPr="0082469E">
              <w:t xml:space="preserve">Connects the </w:t>
            </w:r>
            <w:proofErr w:type="spellStart"/>
            <w:r w:rsidRPr="0082469E">
              <w:t>NominalPeople</w:t>
            </w:r>
            <w:proofErr w:type="spellEnd"/>
            <w:r w:rsidRPr="0082469E">
              <w:t xml:space="preserve"> </w:t>
            </w:r>
            <w:r>
              <w:t xml:space="preserve">table </w:t>
            </w:r>
            <w:r w:rsidRPr="0082469E">
              <w:t>to the Zone</w:t>
            </w:r>
            <w:r>
              <w:t>s</w:t>
            </w:r>
            <w:r w:rsidRPr="0082469E">
              <w:t xml:space="preserve"> table</w:t>
            </w:r>
          </w:p>
        </w:tc>
      </w:tr>
      <w:tr w:rsidR="00C84377" w:rsidRPr="00A51C85" w14:paraId="6D3A3A97" w14:textId="77777777" w:rsidTr="00C84377">
        <w:trPr>
          <w:cantSplit/>
        </w:trPr>
        <w:tc>
          <w:tcPr>
            <w:tcW w:w="0" w:type="auto"/>
            <w:shd w:val="clear" w:color="auto" w:fill="auto"/>
          </w:tcPr>
          <w:p w14:paraId="089F3120" w14:textId="77777777" w:rsidR="00C84377" w:rsidRPr="0082469E" w:rsidRDefault="00C84377" w:rsidP="00C84377">
            <w:pPr>
              <w:pStyle w:val="TableText"/>
            </w:pPr>
            <w:proofErr w:type="spellStart"/>
            <w:r w:rsidRPr="0082469E">
              <w:t>NumberOfPeople</w:t>
            </w:r>
            <w:proofErr w:type="spellEnd"/>
          </w:p>
        </w:tc>
        <w:tc>
          <w:tcPr>
            <w:tcW w:w="0" w:type="auto"/>
            <w:shd w:val="clear" w:color="auto" w:fill="auto"/>
          </w:tcPr>
          <w:p w14:paraId="5E2C58E9" w14:textId="77777777" w:rsidR="00C84377" w:rsidRPr="0082469E" w:rsidRDefault="00C84377" w:rsidP="00C84377">
            <w:pPr>
              <w:pStyle w:val="TableText"/>
            </w:pPr>
            <w:r w:rsidRPr="0082469E">
              <w:t>INTEGER</w:t>
            </w:r>
          </w:p>
        </w:tc>
        <w:tc>
          <w:tcPr>
            <w:tcW w:w="0" w:type="auto"/>
            <w:shd w:val="clear" w:color="auto" w:fill="auto"/>
          </w:tcPr>
          <w:p w14:paraId="665BDD00" w14:textId="77777777" w:rsidR="00C84377" w:rsidRPr="0082469E" w:rsidRDefault="00C84377" w:rsidP="00C84377">
            <w:pPr>
              <w:pStyle w:val="TableText"/>
            </w:pPr>
            <w:r w:rsidRPr="0082469E">
              <w:t>Nominal number of people in the zone</w:t>
            </w:r>
          </w:p>
        </w:tc>
      </w:tr>
      <w:tr w:rsidR="00C84377" w:rsidRPr="00A51C85" w14:paraId="42A33AF5" w14:textId="77777777" w:rsidTr="00C84377">
        <w:trPr>
          <w:cantSplit/>
        </w:trPr>
        <w:tc>
          <w:tcPr>
            <w:tcW w:w="0" w:type="auto"/>
            <w:shd w:val="clear" w:color="auto" w:fill="auto"/>
          </w:tcPr>
          <w:p w14:paraId="6DE69AC7" w14:textId="77777777" w:rsidR="00C84377" w:rsidRPr="0082469E" w:rsidRDefault="00C84377" w:rsidP="00C84377">
            <w:pPr>
              <w:pStyle w:val="TableText"/>
            </w:pPr>
            <w:proofErr w:type="spellStart"/>
            <w:r w:rsidRPr="0082469E">
              <w:t>NumberOfPeople</w:t>
            </w:r>
            <w:r>
              <w:t>ScheduleIndex</w:t>
            </w:r>
            <w:proofErr w:type="spellEnd"/>
          </w:p>
        </w:tc>
        <w:tc>
          <w:tcPr>
            <w:tcW w:w="0" w:type="auto"/>
            <w:shd w:val="clear" w:color="auto" w:fill="auto"/>
          </w:tcPr>
          <w:p w14:paraId="42CCC219" w14:textId="77777777" w:rsidR="00C84377" w:rsidRPr="0082469E" w:rsidRDefault="00C84377" w:rsidP="00C84377">
            <w:pPr>
              <w:pStyle w:val="TableText"/>
            </w:pPr>
            <w:r w:rsidRPr="0082469E">
              <w:t>INTEGER</w:t>
            </w:r>
          </w:p>
        </w:tc>
        <w:tc>
          <w:tcPr>
            <w:tcW w:w="0" w:type="auto"/>
            <w:shd w:val="clear" w:color="auto" w:fill="auto"/>
          </w:tcPr>
          <w:p w14:paraId="443F1206" w14:textId="77777777" w:rsidR="00C84377" w:rsidRPr="0082469E" w:rsidRDefault="00C84377" w:rsidP="00C84377">
            <w:pPr>
              <w:pStyle w:val="TableText"/>
            </w:pPr>
            <w:r w:rsidRPr="0082469E">
              <w:t>Number of people schedule number (see Schedule table)</w:t>
            </w:r>
          </w:p>
        </w:tc>
      </w:tr>
      <w:tr w:rsidR="00C84377" w:rsidRPr="00A51C85" w14:paraId="4142A6B0" w14:textId="77777777" w:rsidTr="00C84377">
        <w:trPr>
          <w:cantSplit/>
        </w:trPr>
        <w:tc>
          <w:tcPr>
            <w:tcW w:w="0" w:type="auto"/>
            <w:shd w:val="clear" w:color="auto" w:fill="auto"/>
          </w:tcPr>
          <w:p w14:paraId="0B19AD7C" w14:textId="77777777" w:rsidR="00C84377" w:rsidRPr="0082469E" w:rsidRDefault="00C84377" w:rsidP="00C84377">
            <w:pPr>
              <w:pStyle w:val="TableText"/>
            </w:pPr>
            <w:proofErr w:type="spellStart"/>
            <w:r w:rsidRPr="0082469E">
              <w:t>ActivitySched</w:t>
            </w:r>
            <w:r>
              <w:t>uleIndex</w:t>
            </w:r>
            <w:proofErr w:type="spellEnd"/>
          </w:p>
        </w:tc>
        <w:tc>
          <w:tcPr>
            <w:tcW w:w="0" w:type="auto"/>
            <w:shd w:val="clear" w:color="auto" w:fill="auto"/>
          </w:tcPr>
          <w:p w14:paraId="732137C6" w14:textId="77777777" w:rsidR="00C84377" w:rsidRPr="0082469E" w:rsidRDefault="00C84377" w:rsidP="00C84377">
            <w:pPr>
              <w:pStyle w:val="TableText"/>
            </w:pPr>
            <w:r w:rsidRPr="0082469E">
              <w:t>INTEGER</w:t>
            </w:r>
          </w:p>
        </w:tc>
        <w:tc>
          <w:tcPr>
            <w:tcW w:w="0" w:type="auto"/>
            <w:shd w:val="clear" w:color="auto" w:fill="auto"/>
          </w:tcPr>
          <w:p w14:paraId="5C659CF1" w14:textId="77777777" w:rsidR="00C84377" w:rsidRPr="0082469E" w:rsidRDefault="00C84377" w:rsidP="00C84377">
            <w:pPr>
              <w:pStyle w:val="TableText"/>
            </w:pPr>
            <w:r w:rsidRPr="0082469E">
              <w:t>Activity level schedule (see People object documentation)</w:t>
            </w:r>
          </w:p>
        </w:tc>
      </w:tr>
      <w:tr w:rsidR="00C84377" w:rsidRPr="00A51C85" w14:paraId="599DF393" w14:textId="77777777" w:rsidTr="00C84377">
        <w:trPr>
          <w:cantSplit/>
        </w:trPr>
        <w:tc>
          <w:tcPr>
            <w:tcW w:w="0" w:type="auto"/>
            <w:shd w:val="clear" w:color="auto" w:fill="auto"/>
          </w:tcPr>
          <w:p w14:paraId="35017F50" w14:textId="77777777" w:rsidR="00C84377" w:rsidRPr="0082469E" w:rsidRDefault="00C84377" w:rsidP="00C84377">
            <w:pPr>
              <w:pStyle w:val="TableText"/>
            </w:pPr>
            <w:proofErr w:type="spellStart"/>
            <w:r w:rsidRPr="0082469E">
              <w:t>FractionRadiant</w:t>
            </w:r>
            <w:proofErr w:type="spellEnd"/>
          </w:p>
        </w:tc>
        <w:tc>
          <w:tcPr>
            <w:tcW w:w="0" w:type="auto"/>
            <w:shd w:val="clear" w:color="auto" w:fill="auto"/>
          </w:tcPr>
          <w:p w14:paraId="157DDD95" w14:textId="77777777" w:rsidR="00C84377" w:rsidRPr="0082469E" w:rsidRDefault="00C84377" w:rsidP="00C84377">
            <w:pPr>
              <w:pStyle w:val="TableText"/>
            </w:pPr>
            <w:r w:rsidRPr="0082469E">
              <w:t>REAL</w:t>
            </w:r>
          </w:p>
        </w:tc>
        <w:tc>
          <w:tcPr>
            <w:tcW w:w="0" w:type="auto"/>
            <w:shd w:val="clear" w:color="auto" w:fill="auto"/>
          </w:tcPr>
          <w:p w14:paraId="18AA557A" w14:textId="77777777" w:rsidR="00C84377" w:rsidRPr="0082469E" w:rsidRDefault="00C84377" w:rsidP="00C84377">
            <w:pPr>
              <w:pStyle w:val="TableText"/>
            </w:pPr>
            <w:proofErr w:type="gramStart"/>
            <w:r w:rsidRPr="0082469E">
              <w:t>see</w:t>
            </w:r>
            <w:proofErr w:type="gramEnd"/>
            <w:r w:rsidRPr="0082469E">
              <w:t xml:space="preserve"> People object documentation</w:t>
            </w:r>
          </w:p>
        </w:tc>
      </w:tr>
      <w:tr w:rsidR="00C84377" w:rsidRPr="00A51C85" w14:paraId="4C8B656B" w14:textId="77777777" w:rsidTr="00C84377">
        <w:trPr>
          <w:cantSplit/>
        </w:trPr>
        <w:tc>
          <w:tcPr>
            <w:tcW w:w="0" w:type="auto"/>
            <w:shd w:val="clear" w:color="auto" w:fill="auto"/>
          </w:tcPr>
          <w:p w14:paraId="1B962878" w14:textId="77777777" w:rsidR="00C84377" w:rsidRPr="0082469E" w:rsidRDefault="00C84377" w:rsidP="00C84377">
            <w:pPr>
              <w:pStyle w:val="TableText"/>
            </w:pPr>
            <w:proofErr w:type="spellStart"/>
            <w:r w:rsidRPr="0082469E">
              <w:t>FractionConvected</w:t>
            </w:r>
            <w:proofErr w:type="spellEnd"/>
          </w:p>
        </w:tc>
        <w:tc>
          <w:tcPr>
            <w:tcW w:w="0" w:type="auto"/>
            <w:shd w:val="clear" w:color="auto" w:fill="auto"/>
          </w:tcPr>
          <w:p w14:paraId="6A9B43CE" w14:textId="77777777" w:rsidR="00C84377" w:rsidRPr="0082469E" w:rsidRDefault="00C84377" w:rsidP="00C84377">
            <w:pPr>
              <w:pStyle w:val="TableText"/>
            </w:pPr>
            <w:r w:rsidRPr="0082469E">
              <w:t>REAL</w:t>
            </w:r>
          </w:p>
        </w:tc>
        <w:tc>
          <w:tcPr>
            <w:tcW w:w="0" w:type="auto"/>
            <w:shd w:val="clear" w:color="auto" w:fill="auto"/>
          </w:tcPr>
          <w:p w14:paraId="61852939" w14:textId="77777777" w:rsidR="00C84377" w:rsidRPr="0082469E" w:rsidRDefault="00C84377" w:rsidP="00C84377">
            <w:pPr>
              <w:pStyle w:val="TableText"/>
            </w:pPr>
            <w:proofErr w:type="gramStart"/>
            <w:r w:rsidRPr="0082469E">
              <w:t>see</w:t>
            </w:r>
            <w:proofErr w:type="gramEnd"/>
            <w:r w:rsidRPr="0082469E">
              <w:t xml:space="preserve"> People object documentation</w:t>
            </w:r>
          </w:p>
        </w:tc>
      </w:tr>
      <w:tr w:rsidR="00C84377" w:rsidRPr="00A51C85" w14:paraId="61DBA342" w14:textId="77777777" w:rsidTr="00C84377">
        <w:trPr>
          <w:cantSplit/>
        </w:trPr>
        <w:tc>
          <w:tcPr>
            <w:tcW w:w="0" w:type="auto"/>
            <w:shd w:val="clear" w:color="auto" w:fill="auto"/>
          </w:tcPr>
          <w:p w14:paraId="1ABEA16D" w14:textId="77777777" w:rsidR="00C84377" w:rsidRPr="0082469E" w:rsidRDefault="00C84377" w:rsidP="00C84377">
            <w:pPr>
              <w:pStyle w:val="TableText"/>
            </w:pPr>
            <w:proofErr w:type="spellStart"/>
            <w:r w:rsidRPr="0082469E">
              <w:t>WorkEfficiencyS</w:t>
            </w:r>
            <w:r>
              <w:t>cheduleIndex</w:t>
            </w:r>
            <w:proofErr w:type="spellEnd"/>
          </w:p>
        </w:tc>
        <w:tc>
          <w:tcPr>
            <w:tcW w:w="0" w:type="auto"/>
            <w:shd w:val="clear" w:color="auto" w:fill="auto"/>
          </w:tcPr>
          <w:p w14:paraId="1E438720" w14:textId="77777777" w:rsidR="00C84377" w:rsidRPr="0082469E" w:rsidRDefault="00C84377" w:rsidP="00C84377">
            <w:pPr>
              <w:pStyle w:val="TableText"/>
            </w:pPr>
            <w:r w:rsidRPr="0082469E">
              <w:t>INTEGER</w:t>
            </w:r>
          </w:p>
        </w:tc>
        <w:tc>
          <w:tcPr>
            <w:tcW w:w="0" w:type="auto"/>
            <w:shd w:val="clear" w:color="auto" w:fill="auto"/>
          </w:tcPr>
          <w:p w14:paraId="1FA396C4" w14:textId="77777777" w:rsidR="00C84377" w:rsidRPr="0082469E" w:rsidRDefault="00C84377" w:rsidP="00C84377">
            <w:pPr>
              <w:pStyle w:val="TableText"/>
            </w:pPr>
            <w:r w:rsidRPr="0082469E">
              <w:t>Work efficiency schedule number (see schedule table and people object documentation)</w:t>
            </w:r>
          </w:p>
        </w:tc>
      </w:tr>
      <w:tr w:rsidR="00C84377" w:rsidRPr="00A51C85" w14:paraId="045C1244" w14:textId="77777777" w:rsidTr="00C84377">
        <w:trPr>
          <w:cantSplit/>
        </w:trPr>
        <w:tc>
          <w:tcPr>
            <w:tcW w:w="0" w:type="auto"/>
            <w:shd w:val="clear" w:color="auto" w:fill="auto"/>
          </w:tcPr>
          <w:p w14:paraId="421314CF" w14:textId="77777777" w:rsidR="00C84377" w:rsidRPr="0082469E" w:rsidRDefault="00C84377" w:rsidP="00C84377">
            <w:pPr>
              <w:pStyle w:val="TableText"/>
            </w:pPr>
            <w:proofErr w:type="spellStart"/>
            <w:r w:rsidRPr="0082469E">
              <w:t>ClothingEfficiencySched</w:t>
            </w:r>
            <w:r>
              <w:t>uleIndex</w:t>
            </w:r>
            <w:proofErr w:type="spellEnd"/>
          </w:p>
        </w:tc>
        <w:tc>
          <w:tcPr>
            <w:tcW w:w="0" w:type="auto"/>
            <w:shd w:val="clear" w:color="auto" w:fill="auto"/>
          </w:tcPr>
          <w:p w14:paraId="7112305F" w14:textId="77777777" w:rsidR="00C84377" w:rsidRPr="0082469E" w:rsidRDefault="00C84377" w:rsidP="00C84377">
            <w:pPr>
              <w:pStyle w:val="TableText"/>
            </w:pPr>
            <w:r w:rsidRPr="0082469E">
              <w:t>INTEGER</w:t>
            </w:r>
          </w:p>
        </w:tc>
        <w:tc>
          <w:tcPr>
            <w:tcW w:w="0" w:type="auto"/>
            <w:shd w:val="clear" w:color="auto" w:fill="auto"/>
          </w:tcPr>
          <w:p w14:paraId="61D6B148" w14:textId="77777777" w:rsidR="00C84377" w:rsidRPr="0082469E" w:rsidRDefault="00C84377" w:rsidP="00C84377">
            <w:pPr>
              <w:pStyle w:val="TableText"/>
            </w:pPr>
            <w:r w:rsidRPr="0082469E">
              <w:t>Clothing efficiency schedule number (see schedule table and people object documentation)</w:t>
            </w:r>
          </w:p>
        </w:tc>
      </w:tr>
      <w:tr w:rsidR="00C84377" w:rsidRPr="00A51C85" w14:paraId="33B02FB7" w14:textId="77777777" w:rsidTr="00C84377">
        <w:trPr>
          <w:cantSplit/>
        </w:trPr>
        <w:tc>
          <w:tcPr>
            <w:tcW w:w="0" w:type="auto"/>
            <w:shd w:val="clear" w:color="auto" w:fill="auto"/>
          </w:tcPr>
          <w:p w14:paraId="5B357EE3" w14:textId="77777777" w:rsidR="00C84377" w:rsidRPr="0082469E" w:rsidRDefault="00C84377" w:rsidP="00C84377">
            <w:pPr>
              <w:pStyle w:val="TableText"/>
            </w:pPr>
            <w:proofErr w:type="spellStart"/>
            <w:r w:rsidRPr="0082469E">
              <w:t>AirVelocitySched</w:t>
            </w:r>
            <w:r>
              <w:t>uleIndex</w:t>
            </w:r>
            <w:proofErr w:type="spellEnd"/>
          </w:p>
        </w:tc>
        <w:tc>
          <w:tcPr>
            <w:tcW w:w="0" w:type="auto"/>
            <w:shd w:val="clear" w:color="auto" w:fill="auto"/>
          </w:tcPr>
          <w:p w14:paraId="2E51AF8B" w14:textId="77777777" w:rsidR="00C84377" w:rsidRPr="0082469E" w:rsidRDefault="00C84377" w:rsidP="00C84377">
            <w:pPr>
              <w:pStyle w:val="TableText"/>
            </w:pPr>
            <w:r w:rsidRPr="0082469E">
              <w:t>INTEGER</w:t>
            </w:r>
          </w:p>
        </w:tc>
        <w:tc>
          <w:tcPr>
            <w:tcW w:w="0" w:type="auto"/>
            <w:shd w:val="clear" w:color="auto" w:fill="auto"/>
          </w:tcPr>
          <w:p w14:paraId="0EC8429D" w14:textId="77777777" w:rsidR="00C84377" w:rsidRPr="0082469E" w:rsidRDefault="00C84377" w:rsidP="00C84377">
            <w:pPr>
              <w:pStyle w:val="TableText"/>
            </w:pPr>
            <w:r w:rsidRPr="0082469E">
              <w:t>Air velocity schedule number (see schedule table and people object documentation)</w:t>
            </w:r>
          </w:p>
        </w:tc>
      </w:tr>
      <w:tr w:rsidR="00C84377" w:rsidRPr="00A51C85" w14:paraId="29FA0B08" w14:textId="77777777" w:rsidTr="00C84377">
        <w:trPr>
          <w:cantSplit/>
        </w:trPr>
        <w:tc>
          <w:tcPr>
            <w:tcW w:w="0" w:type="auto"/>
            <w:shd w:val="clear" w:color="auto" w:fill="auto"/>
          </w:tcPr>
          <w:p w14:paraId="09235F8B" w14:textId="77777777" w:rsidR="00C84377" w:rsidRPr="0082469E" w:rsidRDefault="00C84377" w:rsidP="00C84377">
            <w:pPr>
              <w:pStyle w:val="TableText"/>
            </w:pPr>
            <w:proofErr w:type="spellStart"/>
            <w:r w:rsidRPr="0082469E">
              <w:t>Fanger</w:t>
            </w:r>
            <w:proofErr w:type="spellEnd"/>
          </w:p>
        </w:tc>
        <w:tc>
          <w:tcPr>
            <w:tcW w:w="0" w:type="auto"/>
            <w:shd w:val="clear" w:color="auto" w:fill="auto"/>
          </w:tcPr>
          <w:p w14:paraId="2D1505BA" w14:textId="77777777" w:rsidR="00C84377" w:rsidRPr="0082469E" w:rsidRDefault="00C84377" w:rsidP="00C84377">
            <w:pPr>
              <w:pStyle w:val="TableText"/>
            </w:pPr>
            <w:r w:rsidRPr="0082469E">
              <w:t>INTEGER</w:t>
            </w:r>
          </w:p>
        </w:tc>
        <w:tc>
          <w:tcPr>
            <w:tcW w:w="0" w:type="auto"/>
            <w:shd w:val="clear" w:color="auto" w:fill="auto"/>
          </w:tcPr>
          <w:p w14:paraId="1A898D2F" w14:textId="77777777" w:rsidR="00C84377" w:rsidRPr="0082469E" w:rsidRDefault="00C84377" w:rsidP="00C84377">
            <w:pPr>
              <w:pStyle w:val="TableText"/>
            </w:pPr>
            <w:r>
              <w:t xml:space="preserve">Flag indicating whether </w:t>
            </w:r>
            <w:proofErr w:type="spellStart"/>
            <w:r>
              <w:t>Fanger</w:t>
            </w:r>
            <w:proofErr w:type="spellEnd"/>
            <w:r>
              <w:t xml:space="preserve"> calculations are active</w:t>
            </w:r>
          </w:p>
        </w:tc>
      </w:tr>
      <w:tr w:rsidR="00C84377" w:rsidRPr="00A51C85" w14:paraId="237EBF9F" w14:textId="77777777" w:rsidTr="00C84377">
        <w:trPr>
          <w:cantSplit/>
        </w:trPr>
        <w:tc>
          <w:tcPr>
            <w:tcW w:w="0" w:type="auto"/>
            <w:shd w:val="clear" w:color="auto" w:fill="auto"/>
          </w:tcPr>
          <w:p w14:paraId="78860C44" w14:textId="77777777" w:rsidR="00C84377" w:rsidRPr="0082469E" w:rsidRDefault="00C84377" w:rsidP="00C84377">
            <w:pPr>
              <w:pStyle w:val="TableText"/>
            </w:pPr>
            <w:r w:rsidRPr="0082469E">
              <w:t>Pierce</w:t>
            </w:r>
          </w:p>
        </w:tc>
        <w:tc>
          <w:tcPr>
            <w:tcW w:w="0" w:type="auto"/>
            <w:shd w:val="clear" w:color="auto" w:fill="auto"/>
          </w:tcPr>
          <w:p w14:paraId="49918F27" w14:textId="77777777" w:rsidR="00C84377" w:rsidRPr="0082469E" w:rsidRDefault="00C84377" w:rsidP="00C84377">
            <w:pPr>
              <w:pStyle w:val="TableText"/>
            </w:pPr>
            <w:r w:rsidRPr="0082469E">
              <w:t>INTEGER</w:t>
            </w:r>
          </w:p>
        </w:tc>
        <w:tc>
          <w:tcPr>
            <w:tcW w:w="0" w:type="auto"/>
            <w:shd w:val="clear" w:color="auto" w:fill="auto"/>
          </w:tcPr>
          <w:p w14:paraId="702DAE25" w14:textId="77777777" w:rsidR="00C84377" w:rsidRPr="0082469E" w:rsidRDefault="00C84377" w:rsidP="00C84377">
            <w:pPr>
              <w:pStyle w:val="TableText"/>
            </w:pPr>
            <w:r>
              <w:t>Flag indicating whether Pierce calculations are active</w:t>
            </w:r>
          </w:p>
        </w:tc>
      </w:tr>
      <w:tr w:rsidR="00C84377" w:rsidRPr="00A51C85" w14:paraId="66E31271" w14:textId="77777777" w:rsidTr="00C84377">
        <w:trPr>
          <w:cantSplit/>
        </w:trPr>
        <w:tc>
          <w:tcPr>
            <w:tcW w:w="0" w:type="auto"/>
            <w:shd w:val="clear" w:color="auto" w:fill="auto"/>
          </w:tcPr>
          <w:p w14:paraId="508A0C1B" w14:textId="77777777" w:rsidR="00C84377" w:rsidRPr="0082469E" w:rsidRDefault="00C84377" w:rsidP="00C84377">
            <w:pPr>
              <w:pStyle w:val="TableText"/>
            </w:pPr>
            <w:r w:rsidRPr="0082469E">
              <w:t>KSU</w:t>
            </w:r>
          </w:p>
        </w:tc>
        <w:tc>
          <w:tcPr>
            <w:tcW w:w="0" w:type="auto"/>
            <w:shd w:val="clear" w:color="auto" w:fill="auto"/>
          </w:tcPr>
          <w:p w14:paraId="5AFF3D60" w14:textId="77777777" w:rsidR="00C84377" w:rsidRPr="0082469E" w:rsidRDefault="00C84377" w:rsidP="00C84377">
            <w:pPr>
              <w:pStyle w:val="TableText"/>
            </w:pPr>
            <w:r w:rsidRPr="0082469E">
              <w:t>INTEGER</w:t>
            </w:r>
          </w:p>
        </w:tc>
        <w:tc>
          <w:tcPr>
            <w:tcW w:w="0" w:type="auto"/>
            <w:shd w:val="clear" w:color="auto" w:fill="auto"/>
          </w:tcPr>
          <w:p w14:paraId="0CE2765A" w14:textId="77777777" w:rsidR="00C84377" w:rsidRPr="0082469E" w:rsidRDefault="00C84377" w:rsidP="00C84377">
            <w:pPr>
              <w:pStyle w:val="TableText"/>
            </w:pPr>
            <w:r>
              <w:t>Flag indicating whether KSU calculations are active</w:t>
            </w:r>
          </w:p>
        </w:tc>
      </w:tr>
      <w:tr w:rsidR="00C84377" w:rsidRPr="00A51C85" w14:paraId="6FB688A6" w14:textId="77777777" w:rsidTr="00C84377">
        <w:trPr>
          <w:cantSplit/>
        </w:trPr>
        <w:tc>
          <w:tcPr>
            <w:tcW w:w="0" w:type="auto"/>
            <w:shd w:val="clear" w:color="auto" w:fill="auto"/>
          </w:tcPr>
          <w:p w14:paraId="30475849" w14:textId="77777777" w:rsidR="00C84377" w:rsidRPr="0082469E" w:rsidRDefault="00C84377" w:rsidP="00C84377">
            <w:pPr>
              <w:pStyle w:val="TableText"/>
            </w:pPr>
            <w:proofErr w:type="spellStart"/>
            <w:r w:rsidRPr="0082469E">
              <w:t>MRTCalcType</w:t>
            </w:r>
            <w:proofErr w:type="spellEnd"/>
          </w:p>
        </w:tc>
        <w:tc>
          <w:tcPr>
            <w:tcW w:w="0" w:type="auto"/>
            <w:shd w:val="clear" w:color="auto" w:fill="auto"/>
          </w:tcPr>
          <w:p w14:paraId="3C12BD30" w14:textId="77777777" w:rsidR="00C84377" w:rsidRPr="0082469E" w:rsidRDefault="00C84377" w:rsidP="00C84377">
            <w:pPr>
              <w:pStyle w:val="TableText"/>
            </w:pPr>
            <w:r w:rsidRPr="0082469E">
              <w:t>INTEGER</w:t>
            </w:r>
          </w:p>
        </w:tc>
        <w:tc>
          <w:tcPr>
            <w:tcW w:w="0" w:type="auto"/>
            <w:shd w:val="clear" w:color="auto" w:fill="auto"/>
          </w:tcPr>
          <w:p w14:paraId="35F0BE05" w14:textId="77777777" w:rsidR="00C84377" w:rsidRPr="0082469E" w:rsidRDefault="00C84377" w:rsidP="00C84377">
            <w:pPr>
              <w:pStyle w:val="TableText"/>
            </w:pPr>
            <w:proofErr w:type="gramStart"/>
            <w:r w:rsidRPr="0082469E">
              <w:t>see</w:t>
            </w:r>
            <w:proofErr w:type="gramEnd"/>
            <w:r w:rsidRPr="0082469E">
              <w:t xml:space="preserve"> People object documentation</w:t>
            </w:r>
          </w:p>
        </w:tc>
      </w:tr>
      <w:tr w:rsidR="00C84377" w:rsidRPr="00A51C85" w14:paraId="530D6276" w14:textId="77777777" w:rsidTr="00C84377">
        <w:trPr>
          <w:cantSplit/>
        </w:trPr>
        <w:tc>
          <w:tcPr>
            <w:tcW w:w="0" w:type="auto"/>
            <w:shd w:val="clear" w:color="auto" w:fill="auto"/>
          </w:tcPr>
          <w:p w14:paraId="48A54968" w14:textId="77777777" w:rsidR="00C84377" w:rsidRPr="0082469E" w:rsidRDefault="00C84377" w:rsidP="00C84377">
            <w:pPr>
              <w:pStyle w:val="TableText"/>
            </w:pPr>
            <w:proofErr w:type="spellStart"/>
            <w:r w:rsidRPr="0082469E">
              <w:t>SurfaceIndex</w:t>
            </w:r>
            <w:proofErr w:type="spellEnd"/>
          </w:p>
        </w:tc>
        <w:tc>
          <w:tcPr>
            <w:tcW w:w="0" w:type="auto"/>
            <w:shd w:val="clear" w:color="auto" w:fill="auto"/>
          </w:tcPr>
          <w:p w14:paraId="07FDF36D" w14:textId="77777777" w:rsidR="00C84377" w:rsidRPr="0082469E" w:rsidRDefault="00C84377" w:rsidP="00C84377">
            <w:pPr>
              <w:pStyle w:val="TableText"/>
            </w:pPr>
            <w:r w:rsidRPr="0082469E">
              <w:t>INTEGER</w:t>
            </w:r>
          </w:p>
        </w:tc>
        <w:tc>
          <w:tcPr>
            <w:tcW w:w="0" w:type="auto"/>
            <w:shd w:val="clear" w:color="auto" w:fill="auto"/>
          </w:tcPr>
          <w:p w14:paraId="34704B81" w14:textId="77777777" w:rsidR="00C84377" w:rsidRPr="0082469E" w:rsidRDefault="00C84377" w:rsidP="00C84377">
            <w:pPr>
              <w:pStyle w:val="TableText"/>
            </w:pPr>
            <w:proofErr w:type="gramStart"/>
            <w:r w:rsidRPr="0082469E">
              <w:t>see</w:t>
            </w:r>
            <w:proofErr w:type="gramEnd"/>
            <w:r w:rsidRPr="0082469E">
              <w:t xml:space="preserve"> Surfaces table and People object documentation</w:t>
            </w:r>
          </w:p>
        </w:tc>
      </w:tr>
      <w:tr w:rsidR="00C84377" w:rsidRPr="00A51C85" w14:paraId="63B0194D" w14:textId="77777777" w:rsidTr="00C84377">
        <w:trPr>
          <w:cantSplit/>
        </w:trPr>
        <w:tc>
          <w:tcPr>
            <w:tcW w:w="0" w:type="auto"/>
            <w:shd w:val="clear" w:color="auto" w:fill="auto"/>
          </w:tcPr>
          <w:p w14:paraId="43873776" w14:textId="77777777" w:rsidR="00C84377" w:rsidRPr="0082469E" w:rsidRDefault="00C84377" w:rsidP="00C84377">
            <w:pPr>
              <w:pStyle w:val="TableText"/>
            </w:pPr>
            <w:proofErr w:type="spellStart"/>
            <w:r w:rsidRPr="0082469E">
              <w:t>UserSpecifeidSensibleFraction</w:t>
            </w:r>
            <w:proofErr w:type="spellEnd"/>
          </w:p>
        </w:tc>
        <w:tc>
          <w:tcPr>
            <w:tcW w:w="0" w:type="auto"/>
            <w:shd w:val="clear" w:color="auto" w:fill="auto"/>
          </w:tcPr>
          <w:p w14:paraId="3567879A" w14:textId="77777777" w:rsidR="00C84377" w:rsidRPr="0082469E" w:rsidRDefault="00C84377" w:rsidP="00C84377">
            <w:pPr>
              <w:pStyle w:val="TableText"/>
            </w:pPr>
            <w:r w:rsidRPr="0082469E">
              <w:t>REAL</w:t>
            </w:r>
          </w:p>
        </w:tc>
        <w:tc>
          <w:tcPr>
            <w:tcW w:w="0" w:type="auto"/>
            <w:shd w:val="clear" w:color="auto" w:fill="auto"/>
          </w:tcPr>
          <w:p w14:paraId="5FCA01B3" w14:textId="77777777" w:rsidR="00C84377" w:rsidRPr="0082469E" w:rsidRDefault="00C84377" w:rsidP="00C84377">
            <w:pPr>
              <w:pStyle w:val="TableText"/>
            </w:pPr>
            <w:proofErr w:type="gramStart"/>
            <w:r w:rsidRPr="0082469E">
              <w:t>see</w:t>
            </w:r>
            <w:proofErr w:type="gramEnd"/>
            <w:r w:rsidRPr="0082469E">
              <w:t xml:space="preserve"> People object documentation</w:t>
            </w:r>
          </w:p>
        </w:tc>
      </w:tr>
      <w:tr w:rsidR="00C84377" w:rsidRPr="00A51C85" w14:paraId="2734DCD4" w14:textId="77777777" w:rsidTr="00C84377">
        <w:trPr>
          <w:cantSplit/>
        </w:trPr>
        <w:tc>
          <w:tcPr>
            <w:tcW w:w="0" w:type="auto"/>
            <w:shd w:val="clear" w:color="auto" w:fill="auto"/>
          </w:tcPr>
          <w:p w14:paraId="75C780AD" w14:textId="77777777" w:rsidR="00C84377" w:rsidRPr="0082469E" w:rsidRDefault="00C84377" w:rsidP="00C84377">
            <w:pPr>
              <w:pStyle w:val="TableText"/>
            </w:pPr>
            <w:r w:rsidRPr="0082469E">
              <w:t>Show55Warning</w:t>
            </w:r>
          </w:p>
        </w:tc>
        <w:tc>
          <w:tcPr>
            <w:tcW w:w="0" w:type="auto"/>
            <w:shd w:val="clear" w:color="auto" w:fill="auto"/>
          </w:tcPr>
          <w:p w14:paraId="01A067A9" w14:textId="77777777" w:rsidR="00C84377" w:rsidRPr="0082469E" w:rsidRDefault="00C84377" w:rsidP="00C84377">
            <w:pPr>
              <w:pStyle w:val="TableText"/>
            </w:pPr>
            <w:r w:rsidRPr="0082469E">
              <w:t>INTEGER</w:t>
            </w:r>
          </w:p>
        </w:tc>
        <w:tc>
          <w:tcPr>
            <w:tcW w:w="0" w:type="auto"/>
            <w:shd w:val="clear" w:color="auto" w:fill="auto"/>
          </w:tcPr>
          <w:p w14:paraId="01B566C9" w14:textId="77777777" w:rsidR="00C84377" w:rsidRPr="0082469E" w:rsidRDefault="00C84377" w:rsidP="00C84377">
            <w:pPr>
              <w:pStyle w:val="TableText"/>
            </w:pPr>
            <w:proofErr w:type="gramStart"/>
            <w:r w:rsidRPr="0082469E">
              <w:t>see</w:t>
            </w:r>
            <w:proofErr w:type="gramEnd"/>
            <w:r w:rsidRPr="0082469E">
              <w:t xml:space="preserve"> People object documentation</w:t>
            </w:r>
          </w:p>
        </w:tc>
      </w:tr>
    </w:tbl>
    <w:p w14:paraId="32086BA5" w14:textId="77777777" w:rsidR="00C84377" w:rsidRDefault="00C84377" w:rsidP="00C84377">
      <w:pPr>
        <w:pStyle w:val="BodyText"/>
      </w:pPr>
      <w:r>
        <w:t>Please see the People object in the Group-Internal Gains section of the Input-Output Reference for more information.</w:t>
      </w:r>
    </w:p>
    <w:p w14:paraId="08167418" w14:textId="77777777" w:rsidR="00C84377" w:rsidRDefault="00C84377" w:rsidP="00C84377">
      <w:pPr>
        <w:pStyle w:val="Heading4"/>
      </w:pPr>
      <w:bookmarkStart w:id="394" w:name="_Ref210300326"/>
      <w:proofErr w:type="spellStart"/>
      <w:r>
        <w:t>NominalLighting</w:t>
      </w:r>
      <w:proofErr w:type="spellEnd"/>
      <w:r>
        <w:t xml:space="preserve"> Table</w:t>
      </w:r>
      <w:bookmarkEnd w:id="394"/>
    </w:p>
    <w:p w14:paraId="60708210" w14:textId="77777777" w:rsidR="00C84377" w:rsidRDefault="00C84377" w:rsidP="00C84377">
      <w:pPr>
        <w:pStyle w:val="BodyText"/>
      </w:pPr>
      <w:r>
        <w:t xml:space="preserve">An overview of the </w:t>
      </w:r>
      <w:proofErr w:type="spellStart"/>
      <w:r>
        <w:t>NominalLighting</w:t>
      </w:r>
      <w:proofErr w:type="spellEnd"/>
      <w:r>
        <w:t xml:space="preserve"> SQL table is shown below. </w:t>
      </w:r>
    </w:p>
    <w:p w14:paraId="573A90FE" w14:textId="77777777" w:rsidR="00C84377" w:rsidRDefault="00C84377" w:rsidP="00C84377">
      <w:pPr>
        <w:pStyle w:val="Caption"/>
      </w:pPr>
      <w:bookmarkStart w:id="395" w:name="_Toc241643001"/>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16</w:t>
      </w:r>
      <w:r w:rsidR="00761697">
        <w:rPr>
          <w:noProof/>
        </w:rPr>
        <w:fldChar w:fldCharType="end"/>
      </w:r>
      <w:r>
        <w:t>.</w:t>
      </w:r>
      <w:proofErr w:type="gramEnd"/>
      <w:r>
        <w:t xml:space="preserve"> SQL </w:t>
      </w:r>
      <w:proofErr w:type="spellStart"/>
      <w:r>
        <w:t>NominalLighting</w:t>
      </w:r>
      <w:proofErr w:type="spellEnd"/>
      <w:r>
        <w:t xml:space="preserve"> Table Contents</w:t>
      </w:r>
      <w:bookmarkEnd w:id="395"/>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22"/>
        <w:gridCol w:w="1176"/>
        <w:gridCol w:w="4682"/>
      </w:tblGrid>
      <w:tr w:rsidR="00C84377" w:rsidRPr="00A51C85" w14:paraId="60C2E873" w14:textId="77777777" w:rsidTr="00C84377">
        <w:trPr>
          <w:cantSplit/>
        </w:trPr>
        <w:tc>
          <w:tcPr>
            <w:tcW w:w="2422" w:type="dxa"/>
            <w:shd w:val="solid" w:color="000000" w:fill="FFFFFF"/>
          </w:tcPr>
          <w:p w14:paraId="7CD93517" w14:textId="77777777" w:rsidR="00C84377" w:rsidRPr="004B689A" w:rsidRDefault="00C84377" w:rsidP="00C84377">
            <w:pPr>
              <w:pStyle w:val="TableHeader"/>
            </w:pPr>
            <w:r w:rsidRPr="004B689A">
              <w:t>Field Name</w:t>
            </w:r>
          </w:p>
        </w:tc>
        <w:tc>
          <w:tcPr>
            <w:tcW w:w="1176" w:type="dxa"/>
            <w:shd w:val="solid" w:color="000000" w:fill="FFFFFF"/>
          </w:tcPr>
          <w:p w14:paraId="33D6A4DF" w14:textId="77777777" w:rsidR="00C84377" w:rsidRPr="004B689A" w:rsidRDefault="00C84377" w:rsidP="00C84377">
            <w:pPr>
              <w:pStyle w:val="TableHeader"/>
            </w:pPr>
            <w:r w:rsidRPr="004B689A">
              <w:t>Field Type</w:t>
            </w:r>
          </w:p>
        </w:tc>
        <w:tc>
          <w:tcPr>
            <w:tcW w:w="0" w:type="auto"/>
            <w:shd w:val="solid" w:color="000000" w:fill="FFFFFF"/>
          </w:tcPr>
          <w:p w14:paraId="4C7FE00B" w14:textId="77777777" w:rsidR="00C84377" w:rsidRPr="004B689A" w:rsidRDefault="00C84377" w:rsidP="00C84377">
            <w:pPr>
              <w:pStyle w:val="TableHeader"/>
            </w:pPr>
            <w:r w:rsidRPr="004B689A">
              <w:t>Description</w:t>
            </w:r>
          </w:p>
        </w:tc>
      </w:tr>
      <w:tr w:rsidR="00C84377" w:rsidRPr="003E1178" w14:paraId="777CE5D7" w14:textId="77777777" w:rsidTr="00C84377">
        <w:trPr>
          <w:cantSplit/>
        </w:trPr>
        <w:tc>
          <w:tcPr>
            <w:tcW w:w="2422" w:type="dxa"/>
            <w:shd w:val="clear" w:color="auto" w:fill="auto"/>
          </w:tcPr>
          <w:p w14:paraId="305C778B" w14:textId="77777777" w:rsidR="00C84377" w:rsidRPr="0082469E" w:rsidRDefault="00C84377" w:rsidP="00C84377">
            <w:pPr>
              <w:pStyle w:val="TableText"/>
            </w:pPr>
            <w:proofErr w:type="spellStart"/>
            <w:r>
              <w:t>NominalLightingIndex</w:t>
            </w:r>
            <w:proofErr w:type="spellEnd"/>
          </w:p>
        </w:tc>
        <w:tc>
          <w:tcPr>
            <w:tcW w:w="1176" w:type="dxa"/>
            <w:shd w:val="clear" w:color="auto" w:fill="auto"/>
          </w:tcPr>
          <w:p w14:paraId="6662DB52" w14:textId="77777777" w:rsidR="00C84377" w:rsidRPr="0082469E" w:rsidRDefault="00C84377" w:rsidP="00C84377">
            <w:pPr>
              <w:pStyle w:val="TableText"/>
            </w:pPr>
            <w:r w:rsidRPr="0082469E">
              <w:t>INTEGER</w:t>
            </w:r>
          </w:p>
        </w:tc>
        <w:tc>
          <w:tcPr>
            <w:tcW w:w="0" w:type="auto"/>
            <w:shd w:val="clear" w:color="auto" w:fill="auto"/>
          </w:tcPr>
          <w:p w14:paraId="7984D218" w14:textId="77777777" w:rsidR="00C84377" w:rsidRPr="0082469E" w:rsidRDefault="00C84377" w:rsidP="00C84377">
            <w:pPr>
              <w:pStyle w:val="TableText"/>
            </w:pPr>
            <w:r w:rsidRPr="0082469E">
              <w:t>The internal statement number</w:t>
            </w:r>
          </w:p>
        </w:tc>
      </w:tr>
      <w:tr w:rsidR="00C84377" w:rsidRPr="003E1178" w14:paraId="57765F0E" w14:textId="77777777" w:rsidTr="00C84377">
        <w:trPr>
          <w:cantSplit/>
        </w:trPr>
        <w:tc>
          <w:tcPr>
            <w:tcW w:w="2422" w:type="dxa"/>
            <w:shd w:val="clear" w:color="auto" w:fill="auto"/>
          </w:tcPr>
          <w:p w14:paraId="0D8A6484" w14:textId="77777777" w:rsidR="00C84377" w:rsidRPr="0082469E" w:rsidRDefault="00C84377" w:rsidP="00C84377">
            <w:pPr>
              <w:pStyle w:val="TableText"/>
            </w:pPr>
            <w:proofErr w:type="spellStart"/>
            <w:r w:rsidRPr="0082469E">
              <w:t>ObjectName</w:t>
            </w:r>
            <w:proofErr w:type="spellEnd"/>
          </w:p>
        </w:tc>
        <w:tc>
          <w:tcPr>
            <w:tcW w:w="1176" w:type="dxa"/>
            <w:shd w:val="clear" w:color="auto" w:fill="auto"/>
          </w:tcPr>
          <w:p w14:paraId="113ED5BA" w14:textId="77777777" w:rsidR="00C84377" w:rsidRPr="0082469E" w:rsidRDefault="00C84377" w:rsidP="00C84377">
            <w:pPr>
              <w:pStyle w:val="TableText"/>
            </w:pPr>
            <w:r w:rsidRPr="0082469E">
              <w:t>TEXT</w:t>
            </w:r>
          </w:p>
        </w:tc>
        <w:tc>
          <w:tcPr>
            <w:tcW w:w="0" w:type="auto"/>
            <w:shd w:val="clear" w:color="auto" w:fill="auto"/>
          </w:tcPr>
          <w:p w14:paraId="3299F5C5" w14:textId="77777777" w:rsidR="00C84377" w:rsidRPr="0082469E" w:rsidRDefault="00C84377" w:rsidP="00C84377">
            <w:pPr>
              <w:pStyle w:val="TableText"/>
            </w:pPr>
            <w:r w:rsidRPr="0082469E">
              <w:t>The LIGHTS object name</w:t>
            </w:r>
          </w:p>
        </w:tc>
      </w:tr>
      <w:tr w:rsidR="00C84377" w:rsidRPr="003E1178" w14:paraId="327696D5" w14:textId="77777777" w:rsidTr="00C84377">
        <w:trPr>
          <w:cantSplit/>
        </w:trPr>
        <w:tc>
          <w:tcPr>
            <w:tcW w:w="2422" w:type="dxa"/>
            <w:shd w:val="clear" w:color="auto" w:fill="auto"/>
          </w:tcPr>
          <w:p w14:paraId="732989C7" w14:textId="77777777" w:rsidR="00C84377" w:rsidRPr="0082469E" w:rsidRDefault="00C84377" w:rsidP="00C84377">
            <w:pPr>
              <w:pStyle w:val="TableText"/>
            </w:pPr>
            <w:proofErr w:type="spellStart"/>
            <w:r w:rsidRPr="0082469E">
              <w:t>ZoneIndex</w:t>
            </w:r>
            <w:proofErr w:type="spellEnd"/>
          </w:p>
        </w:tc>
        <w:tc>
          <w:tcPr>
            <w:tcW w:w="1176" w:type="dxa"/>
            <w:shd w:val="clear" w:color="auto" w:fill="auto"/>
          </w:tcPr>
          <w:p w14:paraId="1B979480" w14:textId="77777777" w:rsidR="00C84377" w:rsidRPr="0082469E" w:rsidRDefault="00C84377" w:rsidP="00C84377">
            <w:pPr>
              <w:pStyle w:val="TableText"/>
            </w:pPr>
            <w:r w:rsidRPr="0082469E">
              <w:t>INTEGER</w:t>
            </w:r>
          </w:p>
        </w:tc>
        <w:tc>
          <w:tcPr>
            <w:tcW w:w="0" w:type="auto"/>
            <w:shd w:val="clear" w:color="auto" w:fill="auto"/>
          </w:tcPr>
          <w:p w14:paraId="2128BA0F" w14:textId="77777777" w:rsidR="00C84377" w:rsidRPr="0082469E" w:rsidRDefault="00C84377" w:rsidP="00C84377">
            <w:pPr>
              <w:pStyle w:val="TableText"/>
            </w:pPr>
            <w:r w:rsidRPr="0082469E">
              <w:t xml:space="preserve">Connects the </w:t>
            </w:r>
            <w:proofErr w:type="spellStart"/>
            <w:r w:rsidRPr="0082469E">
              <w:t>NominalLighting</w:t>
            </w:r>
            <w:proofErr w:type="spellEnd"/>
            <w:r w:rsidRPr="0082469E">
              <w:t xml:space="preserve"> </w:t>
            </w:r>
            <w:r>
              <w:t xml:space="preserve">table </w:t>
            </w:r>
            <w:r w:rsidRPr="0082469E">
              <w:t>to the Zone</w:t>
            </w:r>
            <w:r>
              <w:t>s</w:t>
            </w:r>
            <w:r w:rsidRPr="0082469E">
              <w:t xml:space="preserve"> table</w:t>
            </w:r>
          </w:p>
        </w:tc>
      </w:tr>
      <w:tr w:rsidR="00C84377" w:rsidRPr="003E1178" w14:paraId="7EDB405F" w14:textId="77777777" w:rsidTr="00C84377">
        <w:trPr>
          <w:cantSplit/>
        </w:trPr>
        <w:tc>
          <w:tcPr>
            <w:tcW w:w="2422" w:type="dxa"/>
            <w:shd w:val="clear" w:color="auto" w:fill="auto"/>
          </w:tcPr>
          <w:p w14:paraId="0A854ADD" w14:textId="77777777" w:rsidR="00C84377" w:rsidRPr="0082469E" w:rsidRDefault="00C84377" w:rsidP="00C84377">
            <w:pPr>
              <w:pStyle w:val="TableText"/>
            </w:pPr>
            <w:proofErr w:type="spellStart"/>
            <w:r w:rsidRPr="0082469E">
              <w:t>Sched</w:t>
            </w:r>
            <w:r>
              <w:t>uleIndex</w:t>
            </w:r>
            <w:proofErr w:type="spellEnd"/>
          </w:p>
        </w:tc>
        <w:tc>
          <w:tcPr>
            <w:tcW w:w="1176" w:type="dxa"/>
            <w:shd w:val="clear" w:color="auto" w:fill="auto"/>
          </w:tcPr>
          <w:p w14:paraId="3695BFD3" w14:textId="77777777" w:rsidR="00C84377" w:rsidRPr="0082469E" w:rsidRDefault="00C84377" w:rsidP="00C84377">
            <w:pPr>
              <w:pStyle w:val="TableText"/>
            </w:pPr>
            <w:r w:rsidRPr="0082469E">
              <w:t>INTEGER</w:t>
            </w:r>
          </w:p>
        </w:tc>
        <w:tc>
          <w:tcPr>
            <w:tcW w:w="0" w:type="auto"/>
            <w:shd w:val="clear" w:color="auto" w:fill="auto"/>
          </w:tcPr>
          <w:p w14:paraId="29ECDCB1" w14:textId="77777777" w:rsidR="00C84377" w:rsidRPr="0082469E" w:rsidRDefault="00C84377" w:rsidP="00C84377">
            <w:pPr>
              <w:pStyle w:val="TableText"/>
            </w:pPr>
            <w:r w:rsidRPr="0082469E">
              <w:t>Lighting schedule number (see Schedule table)</w:t>
            </w:r>
          </w:p>
        </w:tc>
      </w:tr>
      <w:tr w:rsidR="00C84377" w:rsidRPr="003E1178" w14:paraId="4122490C" w14:textId="77777777" w:rsidTr="00C84377">
        <w:trPr>
          <w:cantSplit/>
        </w:trPr>
        <w:tc>
          <w:tcPr>
            <w:tcW w:w="2422" w:type="dxa"/>
            <w:shd w:val="clear" w:color="auto" w:fill="auto"/>
          </w:tcPr>
          <w:p w14:paraId="3C41870E" w14:textId="77777777" w:rsidR="00C84377" w:rsidRPr="0082469E" w:rsidRDefault="00C84377" w:rsidP="00C84377">
            <w:pPr>
              <w:pStyle w:val="TableText"/>
            </w:pPr>
            <w:proofErr w:type="spellStart"/>
            <w:r w:rsidRPr="0082469E">
              <w:t>DesignLevel</w:t>
            </w:r>
            <w:proofErr w:type="spellEnd"/>
          </w:p>
        </w:tc>
        <w:tc>
          <w:tcPr>
            <w:tcW w:w="1176" w:type="dxa"/>
            <w:shd w:val="clear" w:color="auto" w:fill="auto"/>
          </w:tcPr>
          <w:p w14:paraId="38E6F862" w14:textId="77777777" w:rsidR="00C84377" w:rsidRPr="0082469E" w:rsidRDefault="00C84377" w:rsidP="00C84377">
            <w:pPr>
              <w:pStyle w:val="TableText"/>
            </w:pPr>
            <w:r w:rsidRPr="0082469E">
              <w:t>REAL</w:t>
            </w:r>
          </w:p>
        </w:tc>
        <w:tc>
          <w:tcPr>
            <w:tcW w:w="0" w:type="auto"/>
            <w:shd w:val="clear" w:color="auto" w:fill="auto"/>
          </w:tcPr>
          <w:p w14:paraId="0FD38858" w14:textId="77777777" w:rsidR="00C84377" w:rsidRPr="0082469E" w:rsidRDefault="00C84377" w:rsidP="00C84377">
            <w:pPr>
              <w:pStyle w:val="TableText"/>
            </w:pPr>
            <w:r w:rsidRPr="0082469E">
              <w:t>Nominal design level, in Watts</w:t>
            </w:r>
          </w:p>
        </w:tc>
      </w:tr>
      <w:tr w:rsidR="00C84377" w:rsidRPr="003E1178" w14:paraId="1CD3D8F6" w14:textId="77777777" w:rsidTr="00C84377">
        <w:trPr>
          <w:cantSplit/>
        </w:trPr>
        <w:tc>
          <w:tcPr>
            <w:tcW w:w="2422" w:type="dxa"/>
            <w:shd w:val="clear" w:color="auto" w:fill="auto"/>
          </w:tcPr>
          <w:p w14:paraId="5B592A39" w14:textId="77777777" w:rsidR="00C84377" w:rsidRPr="0082469E" w:rsidRDefault="00C84377" w:rsidP="00C84377">
            <w:pPr>
              <w:pStyle w:val="TableText"/>
            </w:pPr>
            <w:proofErr w:type="spellStart"/>
            <w:r w:rsidRPr="0082469E">
              <w:t>FractionReturnAir</w:t>
            </w:r>
            <w:proofErr w:type="spellEnd"/>
          </w:p>
        </w:tc>
        <w:tc>
          <w:tcPr>
            <w:tcW w:w="1176" w:type="dxa"/>
            <w:shd w:val="clear" w:color="auto" w:fill="auto"/>
          </w:tcPr>
          <w:p w14:paraId="06B5B6E2" w14:textId="77777777" w:rsidR="00C84377" w:rsidRPr="0082469E" w:rsidRDefault="00C84377" w:rsidP="00C84377">
            <w:pPr>
              <w:pStyle w:val="TableText"/>
            </w:pPr>
            <w:r w:rsidRPr="0082469E">
              <w:t>REAL</w:t>
            </w:r>
          </w:p>
        </w:tc>
        <w:tc>
          <w:tcPr>
            <w:tcW w:w="0" w:type="auto"/>
            <w:shd w:val="clear" w:color="auto" w:fill="auto"/>
          </w:tcPr>
          <w:p w14:paraId="0435BE58" w14:textId="77777777" w:rsidR="00C84377" w:rsidRPr="0082469E" w:rsidRDefault="00C84377" w:rsidP="00C84377">
            <w:pPr>
              <w:pStyle w:val="TableText"/>
            </w:pPr>
            <w:r w:rsidRPr="0082469E">
              <w:t>User-specified return air fraction</w:t>
            </w:r>
          </w:p>
        </w:tc>
      </w:tr>
      <w:tr w:rsidR="00C84377" w:rsidRPr="003E1178" w14:paraId="5149AD97" w14:textId="77777777" w:rsidTr="00C84377">
        <w:trPr>
          <w:cantSplit/>
        </w:trPr>
        <w:tc>
          <w:tcPr>
            <w:tcW w:w="2422" w:type="dxa"/>
            <w:shd w:val="clear" w:color="auto" w:fill="auto"/>
          </w:tcPr>
          <w:p w14:paraId="0637288B" w14:textId="77777777" w:rsidR="00C84377" w:rsidRPr="0082469E" w:rsidRDefault="00C84377" w:rsidP="00C84377">
            <w:pPr>
              <w:pStyle w:val="TableText"/>
            </w:pPr>
            <w:proofErr w:type="spellStart"/>
            <w:r w:rsidRPr="0082469E">
              <w:t>FractionRadiant</w:t>
            </w:r>
            <w:proofErr w:type="spellEnd"/>
          </w:p>
        </w:tc>
        <w:tc>
          <w:tcPr>
            <w:tcW w:w="1176" w:type="dxa"/>
            <w:shd w:val="clear" w:color="auto" w:fill="auto"/>
          </w:tcPr>
          <w:p w14:paraId="0D1B0170" w14:textId="77777777" w:rsidR="00C84377" w:rsidRPr="0082469E" w:rsidRDefault="00C84377" w:rsidP="00C84377">
            <w:pPr>
              <w:pStyle w:val="TableText"/>
            </w:pPr>
            <w:r w:rsidRPr="0082469E">
              <w:t>REAL</w:t>
            </w:r>
          </w:p>
        </w:tc>
        <w:tc>
          <w:tcPr>
            <w:tcW w:w="0" w:type="auto"/>
            <w:shd w:val="clear" w:color="auto" w:fill="auto"/>
          </w:tcPr>
          <w:p w14:paraId="6012EE37" w14:textId="77777777" w:rsidR="00C84377" w:rsidRPr="0082469E" w:rsidRDefault="00C84377" w:rsidP="00C84377">
            <w:pPr>
              <w:pStyle w:val="TableText"/>
            </w:pPr>
            <w:r w:rsidRPr="0082469E">
              <w:t>User-specified radiant fraction</w:t>
            </w:r>
          </w:p>
        </w:tc>
      </w:tr>
      <w:tr w:rsidR="00C84377" w:rsidRPr="003E1178" w14:paraId="63154998" w14:textId="77777777" w:rsidTr="00C84377">
        <w:trPr>
          <w:cantSplit/>
        </w:trPr>
        <w:tc>
          <w:tcPr>
            <w:tcW w:w="2422" w:type="dxa"/>
            <w:shd w:val="clear" w:color="auto" w:fill="auto"/>
          </w:tcPr>
          <w:p w14:paraId="12954C21" w14:textId="77777777" w:rsidR="00C84377" w:rsidRPr="0082469E" w:rsidRDefault="00C84377" w:rsidP="00C84377">
            <w:pPr>
              <w:pStyle w:val="TableText"/>
            </w:pPr>
            <w:proofErr w:type="spellStart"/>
            <w:r w:rsidRPr="0082469E">
              <w:t>FractionReplaceable</w:t>
            </w:r>
            <w:proofErr w:type="spellEnd"/>
          </w:p>
        </w:tc>
        <w:tc>
          <w:tcPr>
            <w:tcW w:w="1176" w:type="dxa"/>
            <w:shd w:val="clear" w:color="auto" w:fill="auto"/>
          </w:tcPr>
          <w:p w14:paraId="04965267" w14:textId="77777777" w:rsidR="00C84377" w:rsidRPr="0082469E" w:rsidRDefault="00C84377" w:rsidP="00C84377">
            <w:pPr>
              <w:pStyle w:val="TableText"/>
            </w:pPr>
            <w:r w:rsidRPr="0082469E">
              <w:t>REAL</w:t>
            </w:r>
          </w:p>
        </w:tc>
        <w:tc>
          <w:tcPr>
            <w:tcW w:w="0" w:type="auto"/>
            <w:shd w:val="clear" w:color="auto" w:fill="auto"/>
          </w:tcPr>
          <w:p w14:paraId="15E3E6AD" w14:textId="77777777" w:rsidR="00C84377" w:rsidRPr="0082469E" w:rsidRDefault="00C84377" w:rsidP="00C84377">
            <w:pPr>
              <w:pStyle w:val="TableText"/>
            </w:pPr>
            <w:r>
              <w:t xml:space="preserve">Defines the </w:t>
            </w:r>
            <w:proofErr w:type="spellStart"/>
            <w:r>
              <w:t>daylighting</w:t>
            </w:r>
            <w:proofErr w:type="spellEnd"/>
            <w:r>
              <w:t xml:space="preserve"> control for the LIGHTS object</w:t>
            </w:r>
          </w:p>
        </w:tc>
      </w:tr>
      <w:tr w:rsidR="00C84377" w:rsidRPr="003E1178" w14:paraId="32D4BFC6" w14:textId="77777777" w:rsidTr="00C84377">
        <w:trPr>
          <w:cantSplit/>
        </w:trPr>
        <w:tc>
          <w:tcPr>
            <w:tcW w:w="2422" w:type="dxa"/>
            <w:shd w:val="clear" w:color="auto" w:fill="auto"/>
          </w:tcPr>
          <w:p w14:paraId="42B548C0" w14:textId="77777777" w:rsidR="00C84377" w:rsidRPr="0082469E" w:rsidRDefault="00C84377" w:rsidP="00C84377">
            <w:pPr>
              <w:pStyle w:val="TableText"/>
            </w:pPr>
            <w:proofErr w:type="spellStart"/>
            <w:r w:rsidRPr="0082469E">
              <w:t>EndUseSubcategory</w:t>
            </w:r>
            <w:proofErr w:type="spellEnd"/>
          </w:p>
        </w:tc>
        <w:tc>
          <w:tcPr>
            <w:tcW w:w="1176" w:type="dxa"/>
            <w:shd w:val="clear" w:color="auto" w:fill="auto"/>
          </w:tcPr>
          <w:p w14:paraId="3FB4C33E" w14:textId="77777777" w:rsidR="00C84377" w:rsidRPr="0082469E" w:rsidRDefault="00C84377" w:rsidP="00C84377">
            <w:pPr>
              <w:pStyle w:val="TableText"/>
            </w:pPr>
            <w:r w:rsidRPr="0082469E">
              <w:t>TEXT</w:t>
            </w:r>
          </w:p>
        </w:tc>
        <w:tc>
          <w:tcPr>
            <w:tcW w:w="0" w:type="auto"/>
            <w:shd w:val="clear" w:color="auto" w:fill="auto"/>
          </w:tcPr>
          <w:p w14:paraId="14B30508" w14:textId="77777777" w:rsidR="00C84377" w:rsidRPr="0082469E" w:rsidRDefault="00C84377" w:rsidP="00C84377">
            <w:pPr>
              <w:pStyle w:val="TableText"/>
            </w:pPr>
            <w:r w:rsidRPr="0082469E">
              <w:t>User-specified end-use subcategory</w:t>
            </w:r>
          </w:p>
        </w:tc>
      </w:tr>
    </w:tbl>
    <w:p w14:paraId="26CDEDCA" w14:textId="77777777" w:rsidR="00C84377" w:rsidRDefault="00C84377" w:rsidP="00C84377">
      <w:pPr>
        <w:pStyle w:val="BodyText"/>
      </w:pPr>
      <w:r>
        <w:t>Please see the LIGHTS object in the Group-Internal Gains section of the Input-Output Reference for more information.</w:t>
      </w:r>
    </w:p>
    <w:p w14:paraId="45283693" w14:textId="77777777" w:rsidR="00C84377" w:rsidRDefault="00C84377" w:rsidP="00C84377">
      <w:pPr>
        <w:pStyle w:val="Heading4"/>
      </w:pPr>
      <w:bookmarkStart w:id="396" w:name="_Ref210300232"/>
      <w:proofErr w:type="spellStart"/>
      <w:r>
        <w:t>NominalElectricEquipment</w:t>
      </w:r>
      <w:proofErr w:type="spellEnd"/>
      <w:r>
        <w:t xml:space="preserve"> Table</w:t>
      </w:r>
      <w:bookmarkEnd w:id="396"/>
    </w:p>
    <w:p w14:paraId="32C2773A" w14:textId="77777777" w:rsidR="00C84377" w:rsidRDefault="00C84377" w:rsidP="00C84377">
      <w:pPr>
        <w:pStyle w:val="BodyText"/>
      </w:pPr>
      <w:r>
        <w:t xml:space="preserve">An overview of the </w:t>
      </w:r>
      <w:proofErr w:type="spellStart"/>
      <w:r>
        <w:t>NominalElectricEquipment</w:t>
      </w:r>
      <w:proofErr w:type="spellEnd"/>
      <w:r>
        <w:t xml:space="preserve"> SQL table is shown below. </w:t>
      </w:r>
    </w:p>
    <w:p w14:paraId="6964AD08" w14:textId="77777777" w:rsidR="00C84377" w:rsidRDefault="00C84377" w:rsidP="00C84377">
      <w:pPr>
        <w:pStyle w:val="Caption"/>
      </w:pPr>
      <w:bookmarkStart w:id="397" w:name="_Toc241643002"/>
      <w:proofErr w:type="gramStart"/>
      <w:r>
        <w:t xml:space="preserve">Table </w:t>
      </w:r>
      <w:r w:rsidR="00761697">
        <w:fldChar w:fldCharType="begin"/>
      </w:r>
      <w:r w:rsidR="00761697">
        <w:instrText xml:space="preserve"> SEQ Table \* ARABIC </w:instrText>
      </w:r>
      <w:r w:rsidR="00761697">
        <w:fldChar w:fldCharType="separate"/>
      </w:r>
      <w:r w:rsidR="004774B6">
        <w:rPr>
          <w:noProof/>
        </w:rPr>
        <w:t>17</w:t>
      </w:r>
      <w:r w:rsidR="00761697">
        <w:rPr>
          <w:noProof/>
        </w:rPr>
        <w:fldChar w:fldCharType="end"/>
      </w:r>
      <w:r>
        <w:t>.</w:t>
      </w:r>
      <w:proofErr w:type="gramEnd"/>
      <w:r>
        <w:t xml:space="preserve"> SQL </w:t>
      </w:r>
      <w:proofErr w:type="spellStart"/>
      <w:r>
        <w:t>NominalElectricEquipment</w:t>
      </w:r>
      <w:proofErr w:type="spellEnd"/>
      <w:r>
        <w:t xml:space="preserve"> Table Contents</w:t>
      </w:r>
      <w:bookmarkEnd w:id="397"/>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51"/>
        <w:gridCol w:w="1176"/>
        <w:gridCol w:w="4053"/>
      </w:tblGrid>
      <w:tr w:rsidR="00C84377" w:rsidRPr="00027263" w14:paraId="2843526A" w14:textId="77777777" w:rsidTr="00C84377">
        <w:trPr>
          <w:cantSplit/>
        </w:trPr>
        <w:tc>
          <w:tcPr>
            <w:tcW w:w="2344" w:type="dxa"/>
            <w:shd w:val="solid" w:color="000000" w:fill="FFFFFF"/>
          </w:tcPr>
          <w:p w14:paraId="564EF840" w14:textId="77777777" w:rsidR="00C84377" w:rsidRPr="004B689A" w:rsidRDefault="00C84377" w:rsidP="00C84377">
            <w:pPr>
              <w:pStyle w:val="TableHeader"/>
            </w:pPr>
            <w:r w:rsidRPr="004B689A">
              <w:t>Field Name</w:t>
            </w:r>
          </w:p>
        </w:tc>
        <w:tc>
          <w:tcPr>
            <w:tcW w:w="1176" w:type="dxa"/>
            <w:shd w:val="solid" w:color="000000" w:fill="FFFFFF"/>
          </w:tcPr>
          <w:p w14:paraId="2E96A21E" w14:textId="77777777" w:rsidR="00C84377" w:rsidRPr="004B689A" w:rsidRDefault="00C84377" w:rsidP="00C84377">
            <w:pPr>
              <w:pStyle w:val="TableHeader"/>
            </w:pPr>
            <w:r w:rsidRPr="004B689A">
              <w:t>Field Type</w:t>
            </w:r>
          </w:p>
        </w:tc>
        <w:tc>
          <w:tcPr>
            <w:tcW w:w="0" w:type="auto"/>
            <w:shd w:val="solid" w:color="000000" w:fill="FFFFFF"/>
          </w:tcPr>
          <w:p w14:paraId="63D61DD5" w14:textId="77777777" w:rsidR="00C84377" w:rsidRPr="004B689A" w:rsidRDefault="00C84377" w:rsidP="00C84377">
            <w:pPr>
              <w:pStyle w:val="TableHeader"/>
            </w:pPr>
            <w:r w:rsidRPr="004B689A">
              <w:t>Description</w:t>
            </w:r>
          </w:p>
        </w:tc>
      </w:tr>
      <w:tr w:rsidR="00C84377" w:rsidRPr="003E1178" w14:paraId="29EECF15" w14:textId="77777777" w:rsidTr="00C84377">
        <w:trPr>
          <w:cantSplit/>
        </w:trPr>
        <w:tc>
          <w:tcPr>
            <w:tcW w:w="2344" w:type="dxa"/>
            <w:shd w:val="clear" w:color="auto" w:fill="auto"/>
          </w:tcPr>
          <w:p w14:paraId="39BD84C6" w14:textId="77777777" w:rsidR="00C84377" w:rsidRPr="0082469E" w:rsidRDefault="00C84377" w:rsidP="00C84377">
            <w:pPr>
              <w:pStyle w:val="TableText"/>
            </w:pPr>
            <w:proofErr w:type="spellStart"/>
            <w:r>
              <w:t>NominalElectricEquipmentIndex</w:t>
            </w:r>
            <w:proofErr w:type="spellEnd"/>
          </w:p>
        </w:tc>
        <w:tc>
          <w:tcPr>
            <w:tcW w:w="1176" w:type="dxa"/>
            <w:shd w:val="clear" w:color="auto" w:fill="auto"/>
          </w:tcPr>
          <w:p w14:paraId="369B78B8" w14:textId="77777777" w:rsidR="00C84377" w:rsidRPr="0082469E" w:rsidRDefault="00C84377" w:rsidP="00C84377">
            <w:pPr>
              <w:pStyle w:val="TableText"/>
            </w:pPr>
            <w:r w:rsidRPr="0082469E">
              <w:t>INTEGER</w:t>
            </w:r>
          </w:p>
        </w:tc>
        <w:tc>
          <w:tcPr>
            <w:tcW w:w="0" w:type="auto"/>
            <w:shd w:val="clear" w:color="auto" w:fill="auto"/>
          </w:tcPr>
          <w:p w14:paraId="05730E0D" w14:textId="77777777" w:rsidR="00C84377" w:rsidRPr="0082469E" w:rsidRDefault="00C84377" w:rsidP="00C84377">
            <w:pPr>
              <w:pStyle w:val="TableText"/>
            </w:pPr>
            <w:r w:rsidRPr="0082469E">
              <w:t>The internal statement number</w:t>
            </w:r>
          </w:p>
        </w:tc>
      </w:tr>
      <w:tr w:rsidR="00C84377" w:rsidRPr="003E1178" w14:paraId="58287A52" w14:textId="77777777" w:rsidTr="00C84377">
        <w:trPr>
          <w:cantSplit/>
        </w:trPr>
        <w:tc>
          <w:tcPr>
            <w:tcW w:w="2344" w:type="dxa"/>
            <w:shd w:val="clear" w:color="auto" w:fill="auto"/>
          </w:tcPr>
          <w:p w14:paraId="498B219C" w14:textId="77777777" w:rsidR="00C84377" w:rsidRPr="0082469E" w:rsidRDefault="00C84377" w:rsidP="00C84377">
            <w:pPr>
              <w:pStyle w:val="TableText"/>
            </w:pPr>
            <w:proofErr w:type="spellStart"/>
            <w:r w:rsidRPr="0082469E">
              <w:t>ObjectName</w:t>
            </w:r>
            <w:proofErr w:type="spellEnd"/>
          </w:p>
        </w:tc>
        <w:tc>
          <w:tcPr>
            <w:tcW w:w="1176" w:type="dxa"/>
            <w:shd w:val="clear" w:color="auto" w:fill="auto"/>
          </w:tcPr>
          <w:p w14:paraId="7995345C" w14:textId="77777777" w:rsidR="00C84377" w:rsidRPr="0082469E" w:rsidRDefault="00C84377" w:rsidP="00C84377">
            <w:pPr>
              <w:pStyle w:val="TableText"/>
            </w:pPr>
            <w:r w:rsidRPr="0082469E">
              <w:t>TEXT</w:t>
            </w:r>
          </w:p>
        </w:tc>
        <w:tc>
          <w:tcPr>
            <w:tcW w:w="0" w:type="auto"/>
            <w:shd w:val="clear" w:color="auto" w:fill="auto"/>
          </w:tcPr>
          <w:p w14:paraId="6C06B3B1" w14:textId="77777777" w:rsidR="00C84377" w:rsidRPr="0082469E" w:rsidRDefault="00C84377" w:rsidP="00C84377">
            <w:pPr>
              <w:pStyle w:val="TableText"/>
            </w:pPr>
            <w:r w:rsidRPr="0082469E">
              <w:t>The Electric Equipment object name</w:t>
            </w:r>
          </w:p>
        </w:tc>
      </w:tr>
      <w:tr w:rsidR="00C84377" w:rsidRPr="003E1178" w14:paraId="5573ADC1" w14:textId="77777777" w:rsidTr="00C84377">
        <w:trPr>
          <w:cantSplit/>
        </w:trPr>
        <w:tc>
          <w:tcPr>
            <w:tcW w:w="2344" w:type="dxa"/>
            <w:shd w:val="clear" w:color="auto" w:fill="auto"/>
          </w:tcPr>
          <w:p w14:paraId="23E980B8" w14:textId="77777777" w:rsidR="00C84377" w:rsidRPr="0082469E" w:rsidRDefault="00C84377" w:rsidP="00C84377">
            <w:pPr>
              <w:pStyle w:val="TableText"/>
            </w:pPr>
            <w:proofErr w:type="spellStart"/>
            <w:r w:rsidRPr="0082469E">
              <w:t>ZoneIndex</w:t>
            </w:r>
            <w:proofErr w:type="spellEnd"/>
          </w:p>
        </w:tc>
        <w:tc>
          <w:tcPr>
            <w:tcW w:w="1176" w:type="dxa"/>
            <w:shd w:val="clear" w:color="auto" w:fill="auto"/>
          </w:tcPr>
          <w:p w14:paraId="4FFBE005" w14:textId="77777777" w:rsidR="00C84377" w:rsidRPr="0082469E" w:rsidRDefault="00C84377" w:rsidP="00C84377">
            <w:pPr>
              <w:pStyle w:val="TableText"/>
            </w:pPr>
            <w:r w:rsidRPr="0082469E">
              <w:t>INTEGER</w:t>
            </w:r>
          </w:p>
        </w:tc>
        <w:tc>
          <w:tcPr>
            <w:tcW w:w="0" w:type="auto"/>
            <w:shd w:val="clear" w:color="auto" w:fill="auto"/>
          </w:tcPr>
          <w:p w14:paraId="0CCDFD1B" w14:textId="77777777" w:rsidR="00C84377" w:rsidRPr="0082469E" w:rsidRDefault="00C84377" w:rsidP="00C84377">
            <w:pPr>
              <w:pStyle w:val="TableText"/>
            </w:pPr>
            <w:r w:rsidRPr="0082469E">
              <w:t xml:space="preserve">Connects the </w:t>
            </w:r>
            <w:proofErr w:type="spellStart"/>
            <w:r w:rsidRPr="0082469E">
              <w:t>NominalElectricEquipment</w:t>
            </w:r>
            <w:proofErr w:type="spellEnd"/>
            <w:r w:rsidRPr="0082469E">
              <w:t xml:space="preserve"> </w:t>
            </w:r>
            <w:r>
              <w:t xml:space="preserve">table </w:t>
            </w:r>
            <w:r w:rsidRPr="0082469E">
              <w:t>to the Zone</w:t>
            </w:r>
            <w:r>
              <w:t>s</w:t>
            </w:r>
            <w:r w:rsidRPr="0082469E">
              <w:t xml:space="preserve"> table</w:t>
            </w:r>
          </w:p>
        </w:tc>
      </w:tr>
      <w:tr w:rsidR="00C84377" w:rsidRPr="003E1178" w14:paraId="55F37B3B" w14:textId="77777777" w:rsidTr="00C84377">
        <w:trPr>
          <w:cantSplit/>
        </w:trPr>
        <w:tc>
          <w:tcPr>
            <w:tcW w:w="2344" w:type="dxa"/>
            <w:shd w:val="clear" w:color="auto" w:fill="auto"/>
          </w:tcPr>
          <w:p w14:paraId="51DDA0C0" w14:textId="77777777" w:rsidR="00C84377" w:rsidRPr="0082469E" w:rsidRDefault="00C84377" w:rsidP="00C84377">
            <w:pPr>
              <w:pStyle w:val="TableText"/>
            </w:pPr>
            <w:proofErr w:type="spellStart"/>
            <w:r w:rsidRPr="0082469E">
              <w:t>Sched</w:t>
            </w:r>
            <w:r>
              <w:t>uleIndex</w:t>
            </w:r>
            <w:proofErr w:type="spellEnd"/>
          </w:p>
        </w:tc>
        <w:tc>
          <w:tcPr>
            <w:tcW w:w="1176" w:type="dxa"/>
            <w:shd w:val="clear" w:color="auto" w:fill="auto"/>
          </w:tcPr>
          <w:p w14:paraId="3E6CC536" w14:textId="77777777" w:rsidR="00C84377" w:rsidRPr="0082469E" w:rsidRDefault="00C84377" w:rsidP="00C84377">
            <w:pPr>
              <w:pStyle w:val="TableText"/>
            </w:pPr>
            <w:r w:rsidRPr="0082469E">
              <w:t>INTEGER</w:t>
            </w:r>
          </w:p>
        </w:tc>
        <w:tc>
          <w:tcPr>
            <w:tcW w:w="0" w:type="auto"/>
            <w:shd w:val="clear" w:color="auto" w:fill="auto"/>
          </w:tcPr>
          <w:p w14:paraId="6DD66BD3" w14:textId="77777777" w:rsidR="00C84377" w:rsidRPr="0082469E" w:rsidRDefault="00C84377" w:rsidP="00C84377">
            <w:pPr>
              <w:pStyle w:val="TableText"/>
            </w:pPr>
            <w:r w:rsidRPr="0082469E">
              <w:t>Electric equipment schedule number (see Schedule table)</w:t>
            </w:r>
          </w:p>
        </w:tc>
      </w:tr>
      <w:tr w:rsidR="00C84377" w:rsidRPr="003E1178" w14:paraId="0CA97952" w14:textId="77777777" w:rsidTr="00C84377">
        <w:trPr>
          <w:cantSplit/>
        </w:trPr>
        <w:tc>
          <w:tcPr>
            <w:tcW w:w="2344" w:type="dxa"/>
            <w:shd w:val="clear" w:color="auto" w:fill="auto"/>
          </w:tcPr>
          <w:p w14:paraId="78CB70C1" w14:textId="77777777" w:rsidR="00C84377" w:rsidRPr="0082469E" w:rsidRDefault="00C84377" w:rsidP="00C84377">
            <w:pPr>
              <w:pStyle w:val="TableText"/>
            </w:pPr>
            <w:proofErr w:type="spellStart"/>
            <w:r w:rsidRPr="0082469E">
              <w:t>DesignLevel</w:t>
            </w:r>
            <w:proofErr w:type="spellEnd"/>
          </w:p>
        </w:tc>
        <w:tc>
          <w:tcPr>
            <w:tcW w:w="1176" w:type="dxa"/>
            <w:shd w:val="clear" w:color="auto" w:fill="auto"/>
          </w:tcPr>
          <w:p w14:paraId="2FB192A7" w14:textId="77777777" w:rsidR="00C84377" w:rsidRPr="0082469E" w:rsidRDefault="00C84377" w:rsidP="00C84377">
            <w:pPr>
              <w:pStyle w:val="TableText"/>
            </w:pPr>
            <w:r w:rsidRPr="0082469E">
              <w:t>REAL</w:t>
            </w:r>
          </w:p>
        </w:tc>
        <w:tc>
          <w:tcPr>
            <w:tcW w:w="0" w:type="auto"/>
            <w:shd w:val="clear" w:color="auto" w:fill="auto"/>
          </w:tcPr>
          <w:p w14:paraId="4A53D1EE" w14:textId="77777777" w:rsidR="00C84377" w:rsidRPr="0082469E" w:rsidRDefault="00C84377" w:rsidP="00C84377">
            <w:pPr>
              <w:pStyle w:val="TableText"/>
            </w:pPr>
            <w:r w:rsidRPr="0082469E">
              <w:t>Nominal design level, in Watts</w:t>
            </w:r>
          </w:p>
        </w:tc>
      </w:tr>
      <w:tr w:rsidR="00C84377" w:rsidRPr="003E1178" w14:paraId="7099CE0B" w14:textId="77777777" w:rsidTr="00C84377">
        <w:trPr>
          <w:cantSplit/>
        </w:trPr>
        <w:tc>
          <w:tcPr>
            <w:tcW w:w="2344" w:type="dxa"/>
            <w:shd w:val="clear" w:color="auto" w:fill="auto"/>
          </w:tcPr>
          <w:p w14:paraId="5C9FFACE" w14:textId="77777777" w:rsidR="00C84377" w:rsidRPr="0082469E" w:rsidRDefault="00C84377" w:rsidP="00C84377">
            <w:pPr>
              <w:pStyle w:val="TableText"/>
            </w:pPr>
            <w:proofErr w:type="spellStart"/>
            <w:r w:rsidRPr="0082469E">
              <w:t>FractionLatent</w:t>
            </w:r>
            <w:proofErr w:type="spellEnd"/>
          </w:p>
        </w:tc>
        <w:tc>
          <w:tcPr>
            <w:tcW w:w="1176" w:type="dxa"/>
            <w:shd w:val="clear" w:color="auto" w:fill="auto"/>
          </w:tcPr>
          <w:p w14:paraId="00659DA3" w14:textId="77777777" w:rsidR="00C84377" w:rsidRPr="0082469E" w:rsidRDefault="00C84377" w:rsidP="00C84377">
            <w:pPr>
              <w:pStyle w:val="TableText"/>
            </w:pPr>
            <w:r w:rsidRPr="0082469E">
              <w:t>REAL</w:t>
            </w:r>
          </w:p>
        </w:tc>
        <w:tc>
          <w:tcPr>
            <w:tcW w:w="0" w:type="auto"/>
            <w:shd w:val="clear" w:color="auto" w:fill="auto"/>
          </w:tcPr>
          <w:p w14:paraId="555D1FCD" w14:textId="77777777" w:rsidR="00C84377" w:rsidRPr="0082469E" w:rsidRDefault="00C84377" w:rsidP="00C84377">
            <w:pPr>
              <w:pStyle w:val="TableText"/>
            </w:pPr>
            <w:r w:rsidRPr="0082469E">
              <w:t>User-specified latent heat fraction</w:t>
            </w:r>
          </w:p>
        </w:tc>
      </w:tr>
      <w:tr w:rsidR="00C84377" w:rsidRPr="003E1178" w14:paraId="294F9B0B" w14:textId="77777777" w:rsidTr="00C84377">
        <w:trPr>
          <w:cantSplit/>
        </w:trPr>
        <w:tc>
          <w:tcPr>
            <w:tcW w:w="2344" w:type="dxa"/>
            <w:shd w:val="clear" w:color="auto" w:fill="auto"/>
          </w:tcPr>
          <w:p w14:paraId="57826AAA" w14:textId="77777777" w:rsidR="00C84377" w:rsidRPr="0082469E" w:rsidRDefault="00C84377" w:rsidP="00C84377">
            <w:pPr>
              <w:pStyle w:val="TableText"/>
            </w:pPr>
            <w:proofErr w:type="spellStart"/>
            <w:r w:rsidRPr="0082469E">
              <w:t>FractionRadiant</w:t>
            </w:r>
            <w:proofErr w:type="spellEnd"/>
          </w:p>
        </w:tc>
        <w:tc>
          <w:tcPr>
            <w:tcW w:w="1176" w:type="dxa"/>
            <w:shd w:val="clear" w:color="auto" w:fill="auto"/>
          </w:tcPr>
          <w:p w14:paraId="4142E089" w14:textId="77777777" w:rsidR="00C84377" w:rsidRPr="0082469E" w:rsidRDefault="00C84377" w:rsidP="00C84377">
            <w:pPr>
              <w:pStyle w:val="TableText"/>
            </w:pPr>
            <w:r w:rsidRPr="0082469E">
              <w:t>REAL</w:t>
            </w:r>
          </w:p>
        </w:tc>
        <w:tc>
          <w:tcPr>
            <w:tcW w:w="0" w:type="auto"/>
            <w:shd w:val="clear" w:color="auto" w:fill="auto"/>
          </w:tcPr>
          <w:p w14:paraId="3DACCD5F" w14:textId="77777777" w:rsidR="00C84377" w:rsidRPr="0082469E" w:rsidRDefault="00C84377" w:rsidP="00C84377">
            <w:pPr>
              <w:pStyle w:val="TableText"/>
            </w:pPr>
            <w:r w:rsidRPr="0082469E">
              <w:t>User-specified radiant heat fraction</w:t>
            </w:r>
          </w:p>
        </w:tc>
      </w:tr>
      <w:tr w:rsidR="00C84377" w:rsidRPr="003E1178" w14:paraId="6F3BAAAE" w14:textId="77777777" w:rsidTr="00C84377">
        <w:trPr>
          <w:cantSplit/>
        </w:trPr>
        <w:tc>
          <w:tcPr>
            <w:tcW w:w="2344" w:type="dxa"/>
            <w:shd w:val="clear" w:color="auto" w:fill="auto"/>
          </w:tcPr>
          <w:p w14:paraId="6DFBAD31" w14:textId="77777777" w:rsidR="00C84377" w:rsidRPr="0082469E" w:rsidRDefault="00C84377" w:rsidP="00C84377">
            <w:pPr>
              <w:pStyle w:val="TableText"/>
            </w:pPr>
            <w:proofErr w:type="spellStart"/>
            <w:r w:rsidRPr="0082469E">
              <w:t>FractionLost</w:t>
            </w:r>
            <w:proofErr w:type="spellEnd"/>
          </w:p>
        </w:tc>
        <w:tc>
          <w:tcPr>
            <w:tcW w:w="1176" w:type="dxa"/>
            <w:shd w:val="clear" w:color="auto" w:fill="auto"/>
          </w:tcPr>
          <w:p w14:paraId="6B30137B" w14:textId="77777777" w:rsidR="00C84377" w:rsidRPr="0082469E" w:rsidRDefault="00C84377" w:rsidP="00C84377">
            <w:pPr>
              <w:pStyle w:val="TableText"/>
            </w:pPr>
            <w:r w:rsidRPr="0082469E">
              <w:t>REAL</w:t>
            </w:r>
          </w:p>
        </w:tc>
        <w:tc>
          <w:tcPr>
            <w:tcW w:w="0" w:type="auto"/>
            <w:shd w:val="clear" w:color="auto" w:fill="auto"/>
          </w:tcPr>
          <w:p w14:paraId="2E683811" w14:textId="77777777" w:rsidR="00C84377" w:rsidRPr="0082469E" w:rsidRDefault="00C84377" w:rsidP="00C84377">
            <w:pPr>
              <w:pStyle w:val="TableText"/>
            </w:pPr>
            <w:r w:rsidRPr="0082469E">
              <w:t>User-specified lost heat fraction</w:t>
            </w:r>
          </w:p>
        </w:tc>
      </w:tr>
      <w:tr w:rsidR="00C84377" w:rsidRPr="003E1178" w14:paraId="6DF4FEE9" w14:textId="77777777" w:rsidTr="00C84377">
        <w:trPr>
          <w:cantSplit/>
        </w:trPr>
        <w:tc>
          <w:tcPr>
            <w:tcW w:w="2344" w:type="dxa"/>
            <w:shd w:val="clear" w:color="auto" w:fill="auto"/>
          </w:tcPr>
          <w:p w14:paraId="5F0FD27D" w14:textId="77777777" w:rsidR="00C84377" w:rsidRPr="0082469E" w:rsidRDefault="00C84377" w:rsidP="00C84377">
            <w:pPr>
              <w:pStyle w:val="TableText"/>
            </w:pPr>
            <w:proofErr w:type="spellStart"/>
            <w:r w:rsidRPr="0082469E">
              <w:t>FractionConvected</w:t>
            </w:r>
            <w:proofErr w:type="spellEnd"/>
          </w:p>
        </w:tc>
        <w:tc>
          <w:tcPr>
            <w:tcW w:w="1176" w:type="dxa"/>
            <w:shd w:val="clear" w:color="auto" w:fill="auto"/>
          </w:tcPr>
          <w:p w14:paraId="7D0AFA38" w14:textId="77777777" w:rsidR="00C84377" w:rsidRPr="0082469E" w:rsidRDefault="00C84377" w:rsidP="00C84377">
            <w:pPr>
              <w:pStyle w:val="TableText"/>
            </w:pPr>
            <w:r w:rsidRPr="0082469E">
              <w:t>REAL</w:t>
            </w:r>
          </w:p>
        </w:tc>
        <w:tc>
          <w:tcPr>
            <w:tcW w:w="0" w:type="auto"/>
            <w:shd w:val="clear" w:color="auto" w:fill="auto"/>
          </w:tcPr>
          <w:p w14:paraId="292E3D5E" w14:textId="77777777" w:rsidR="00C84377" w:rsidRPr="0082469E" w:rsidRDefault="00C84377" w:rsidP="00C84377">
            <w:pPr>
              <w:pStyle w:val="TableText"/>
            </w:pPr>
            <w:r w:rsidRPr="0082469E">
              <w:t>User-specified convicted heat fraction</w:t>
            </w:r>
          </w:p>
        </w:tc>
      </w:tr>
      <w:tr w:rsidR="00C84377" w:rsidRPr="003E1178" w14:paraId="32866F7E" w14:textId="77777777" w:rsidTr="00C84377">
        <w:trPr>
          <w:cantSplit/>
        </w:trPr>
        <w:tc>
          <w:tcPr>
            <w:tcW w:w="2344" w:type="dxa"/>
            <w:shd w:val="clear" w:color="auto" w:fill="auto"/>
          </w:tcPr>
          <w:p w14:paraId="6AE42096" w14:textId="77777777" w:rsidR="00C84377" w:rsidRPr="0082469E" w:rsidRDefault="00C84377" w:rsidP="00C84377">
            <w:pPr>
              <w:pStyle w:val="TableText"/>
            </w:pPr>
            <w:proofErr w:type="spellStart"/>
            <w:r w:rsidRPr="0082469E">
              <w:t>EndUseSubcategory</w:t>
            </w:r>
            <w:proofErr w:type="spellEnd"/>
          </w:p>
        </w:tc>
        <w:tc>
          <w:tcPr>
            <w:tcW w:w="1176" w:type="dxa"/>
            <w:shd w:val="clear" w:color="auto" w:fill="auto"/>
          </w:tcPr>
          <w:p w14:paraId="4CC302B8" w14:textId="77777777" w:rsidR="00C84377" w:rsidRPr="0082469E" w:rsidRDefault="00C84377" w:rsidP="00C84377">
            <w:pPr>
              <w:pStyle w:val="TableText"/>
            </w:pPr>
            <w:r w:rsidRPr="0082469E">
              <w:t>TEXT</w:t>
            </w:r>
          </w:p>
        </w:tc>
        <w:tc>
          <w:tcPr>
            <w:tcW w:w="0" w:type="auto"/>
            <w:shd w:val="clear" w:color="auto" w:fill="auto"/>
          </w:tcPr>
          <w:p w14:paraId="704C19CB" w14:textId="77777777" w:rsidR="00C84377" w:rsidRPr="0082469E" w:rsidRDefault="00C84377" w:rsidP="00C84377">
            <w:pPr>
              <w:pStyle w:val="TableText"/>
            </w:pPr>
            <w:r w:rsidRPr="0082469E">
              <w:t>User-specified end-use subcategory</w:t>
            </w:r>
          </w:p>
        </w:tc>
      </w:tr>
    </w:tbl>
    <w:p w14:paraId="6A6FFA3B" w14:textId="77777777" w:rsidR="00C84377" w:rsidRDefault="00C84377" w:rsidP="00C84377">
      <w:pPr>
        <w:pStyle w:val="BodyText"/>
      </w:pPr>
      <w:r>
        <w:t>Please see the Electric Equipment object in the Group-Internal Gains section of the Input-Output Reference for more information.</w:t>
      </w:r>
    </w:p>
    <w:p w14:paraId="64DF91E2" w14:textId="77777777" w:rsidR="00C84377" w:rsidRDefault="00C84377" w:rsidP="00C84377">
      <w:pPr>
        <w:pStyle w:val="Heading4"/>
      </w:pPr>
      <w:bookmarkStart w:id="398" w:name="_Ref210300255"/>
      <w:proofErr w:type="spellStart"/>
      <w:r>
        <w:t>NominalGasEquipment</w:t>
      </w:r>
      <w:proofErr w:type="spellEnd"/>
      <w:r w:rsidRPr="00BB30AD">
        <w:t xml:space="preserve"> </w:t>
      </w:r>
      <w:r>
        <w:t>Table</w:t>
      </w:r>
      <w:bookmarkEnd w:id="398"/>
    </w:p>
    <w:p w14:paraId="6FEC6CE1" w14:textId="77777777" w:rsidR="00C84377" w:rsidRDefault="00C84377" w:rsidP="00C84377">
      <w:pPr>
        <w:pStyle w:val="BodyText"/>
      </w:pPr>
      <w:r>
        <w:t xml:space="preserve">An overview of the </w:t>
      </w:r>
      <w:proofErr w:type="spellStart"/>
      <w:r>
        <w:t>NominalGasEquipment</w:t>
      </w:r>
      <w:proofErr w:type="spellEnd"/>
      <w:r w:rsidRPr="00BB30AD">
        <w:t xml:space="preserve"> </w:t>
      </w:r>
      <w:r>
        <w:t xml:space="preserve">SQL table is shown below. </w:t>
      </w:r>
    </w:p>
    <w:p w14:paraId="5C19F583" w14:textId="77777777" w:rsidR="00C84377" w:rsidRDefault="00C84377" w:rsidP="00C84377">
      <w:pPr>
        <w:pStyle w:val="Caption"/>
      </w:pPr>
      <w:bookmarkStart w:id="399" w:name="_Toc241643003"/>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18</w:t>
      </w:r>
      <w:r w:rsidR="00761697">
        <w:rPr>
          <w:noProof/>
        </w:rPr>
        <w:fldChar w:fldCharType="end"/>
      </w:r>
      <w:r>
        <w:t>.</w:t>
      </w:r>
      <w:proofErr w:type="gramEnd"/>
      <w:r>
        <w:t xml:space="preserve"> SQL </w:t>
      </w:r>
      <w:proofErr w:type="spellStart"/>
      <w:r>
        <w:t>NominalGasEquipment</w:t>
      </w:r>
      <w:proofErr w:type="spellEnd"/>
      <w:r>
        <w:t xml:space="preserve"> Table Contents</w:t>
      </w:r>
      <w:bookmarkEnd w:id="399"/>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63"/>
        <w:gridCol w:w="1176"/>
        <w:gridCol w:w="4341"/>
      </w:tblGrid>
      <w:tr w:rsidR="00C84377" w:rsidRPr="00027263" w14:paraId="5C81D7F1" w14:textId="77777777" w:rsidTr="00C84377">
        <w:trPr>
          <w:cantSplit/>
        </w:trPr>
        <w:tc>
          <w:tcPr>
            <w:tcW w:w="2349" w:type="dxa"/>
            <w:shd w:val="solid" w:color="000000" w:fill="FFFFFF"/>
          </w:tcPr>
          <w:p w14:paraId="6AEC9381" w14:textId="77777777" w:rsidR="00C84377" w:rsidRPr="004B689A" w:rsidRDefault="00C84377" w:rsidP="00C84377">
            <w:pPr>
              <w:pStyle w:val="TableHeader"/>
            </w:pPr>
            <w:r w:rsidRPr="004B689A">
              <w:t>Field Name</w:t>
            </w:r>
          </w:p>
        </w:tc>
        <w:tc>
          <w:tcPr>
            <w:tcW w:w="1176" w:type="dxa"/>
            <w:shd w:val="solid" w:color="000000" w:fill="FFFFFF"/>
          </w:tcPr>
          <w:p w14:paraId="10E3B1CE" w14:textId="77777777" w:rsidR="00C84377" w:rsidRPr="004B689A" w:rsidRDefault="00C84377" w:rsidP="00C84377">
            <w:pPr>
              <w:pStyle w:val="TableHeader"/>
            </w:pPr>
            <w:r w:rsidRPr="004B689A">
              <w:t>Field Type</w:t>
            </w:r>
          </w:p>
        </w:tc>
        <w:tc>
          <w:tcPr>
            <w:tcW w:w="0" w:type="auto"/>
            <w:shd w:val="solid" w:color="000000" w:fill="FFFFFF"/>
          </w:tcPr>
          <w:p w14:paraId="0A28DBB8" w14:textId="77777777" w:rsidR="00C84377" w:rsidRPr="004B689A" w:rsidRDefault="00C84377" w:rsidP="00C84377">
            <w:pPr>
              <w:pStyle w:val="TableHeader"/>
            </w:pPr>
            <w:r w:rsidRPr="004B689A">
              <w:t>Description</w:t>
            </w:r>
          </w:p>
        </w:tc>
      </w:tr>
      <w:tr w:rsidR="00C84377" w:rsidRPr="00CE66AB" w14:paraId="4E64E68F" w14:textId="77777777" w:rsidTr="00C84377">
        <w:trPr>
          <w:cantSplit/>
        </w:trPr>
        <w:tc>
          <w:tcPr>
            <w:tcW w:w="2349" w:type="dxa"/>
            <w:shd w:val="clear" w:color="auto" w:fill="auto"/>
          </w:tcPr>
          <w:p w14:paraId="7C4617EE" w14:textId="77777777" w:rsidR="00C84377" w:rsidRPr="0082469E" w:rsidRDefault="00C84377" w:rsidP="00C84377">
            <w:pPr>
              <w:pStyle w:val="TableText"/>
            </w:pPr>
            <w:proofErr w:type="spellStart"/>
            <w:r>
              <w:t>NominalGasEquipmentIndex</w:t>
            </w:r>
            <w:proofErr w:type="spellEnd"/>
          </w:p>
        </w:tc>
        <w:tc>
          <w:tcPr>
            <w:tcW w:w="1176" w:type="dxa"/>
            <w:shd w:val="clear" w:color="auto" w:fill="auto"/>
          </w:tcPr>
          <w:p w14:paraId="28110E6E" w14:textId="77777777" w:rsidR="00C84377" w:rsidRPr="0082469E" w:rsidRDefault="00C84377" w:rsidP="00C84377">
            <w:pPr>
              <w:pStyle w:val="TableText"/>
            </w:pPr>
            <w:r w:rsidRPr="0082469E">
              <w:t>INTEGER</w:t>
            </w:r>
          </w:p>
        </w:tc>
        <w:tc>
          <w:tcPr>
            <w:tcW w:w="0" w:type="auto"/>
            <w:shd w:val="clear" w:color="auto" w:fill="auto"/>
          </w:tcPr>
          <w:p w14:paraId="31636D4D" w14:textId="77777777" w:rsidR="00C84377" w:rsidRPr="0082469E" w:rsidRDefault="00C84377" w:rsidP="00C84377">
            <w:pPr>
              <w:pStyle w:val="TableText"/>
            </w:pPr>
            <w:r w:rsidRPr="0082469E">
              <w:t>The internal statement number</w:t>
            </w:r>
          </w:p>
        </w:tc>
      </w:tr>
      <w:tr w:rsidR="00C84377" w:rsidRPr="00CE66AB" w14:paraId="13E487EC" w14:textId="77777777" w:rsidTr="00C84377">
        <w:trPr>
          <w:cantSplit/>
        </w:trPr>
        <w:tc>
          <w:tcPr>
            <w:tcW w:w="2349" w:type="dxa"/>
            <w:shd w:val="clear" w:color="auto" w:fill="auto"/>
          </w:tcPr>
          <w:p w14:paraId="0FEDCFA6" w14:textId="77777777" w:rsidR="00C84377" w:rsidRPr="0082469E" w:rsidRDefault="00C84377" w:rsidP="00C84377">
            <w:pPr>
              <w:pStyle w:val="TableText"/>
            </w:pPr>
            <w:proofErr w:type="spellStart"/>
            <w:r w:rsidRPr="0082469E">
              <w:t>ObjectName</w:t>
            </w:r>
            <w:proofErr w:type="spellEnd"/>
          </w:p>
        </w:tc>
        <w:tc>
          <w:tcPr>
            <w:tcW w:w="1176" w:type="dxa"/>
            <w:shd w:val="clear" w:color="auto" w:fill="auto"/>
          </w:tcPr>
          <w:p w14:paraId="3143C2A9" w14:textId="77777777" w:rsidR="00C84377" w:rsidRPr="0082469E" w:rsidRDefault="00C84377" w:rsidP="00C84377">
            <w:pPr>
              <w:pStyle w:val="TableText"/>
            </w:pPr>
            <w:r w:rsidRPr="0082469E">
              <w:t>TEXT</w:t>
            </w:r>
          </w:p>
        </w:tc>
        <w:tc>
          <w:tcPr>
            <w:tcW w:w="0" w:type="auto"/>
            <w:shd w:val="clear" w:color="auto" w:fill="auto"/>
          </w:tcPr>
          <w:p w14:paraId="0F8F9F72" w14:textId="77777777" w:rsidR="00C84377" w:rsidRPr="0082469E" w:rsidRDefault="00C84377" w:rsidP="00C84377">
            <w:pPr>
              <w:pStyle w:val="TableText"/>
            </w:pPr>
            <w:r w:rsidRPr="0082469E">
              <w:t>The Gas Equipment object name</w:t>
            </w:r>
          </w:p>
        </w:tc>
      </w:tr>
      <w:tr w:rsidR="00C84377" w:rsidRPr="00CE66AB" w14:paraId="4166A948" w14:textId="77777777" w:rsidTr="00C84377">
        <w:trPr>
          <w:cantSplit/>
        </w:trPr>
        <w:tc>
          <w:tcPr>
            <w:tcW w:w="2349" w:type="dxa"/>
            <w:shd w:val="clear" w:color="auto" w:fill="auto"/>
          </w:tcPr>
          <w:p w14:paraId="413F225B" w14:textId="77777777" w:rsidR="00C84377" w:rsidRPr="0082469E" w:rsidRDefault="00C84377" w:rsidP="00C84377">
            <w:pPr>
              <w:pStyle w:val="TableText"/>
            </w:pPr>
            <w:proofErr w:type="spellStart"/>
            <w:r w:rsidRPr="0082469E">
              <w:t>ZoneIndex</w:t>
            </w:r>
            <w:proofErr w:type="spellEnd"/>
          </w:p>
        </w:tc>
        <w:tc>
          <w:tcPr>
            <w:tcW w:w="1176" w:type="dxa"/>
            <w:shd w:val="clear" w:color="auto" w:fill="auto"/>
          </w:tcPr>
          <w:p w14:paraId="2E15CAB0" w14:textId="77777777" w:rsidR="00C84377" w:rsidRPr="0082469E" w:rsidRDefault="00C84377" w:rsidP="00C84377">
            <w:pPr>
              <w:pStyle w:val="TableText"/>
            </w:pPr>
            <w:r w:rsidRPr="0082469E">
              <w:t>INTEGER</w:t>
            </w:r>
          </w:p>
        </w:tc>
        <w:tc>
          <w:tcPr>
            <w:tcW w:w="0" w:type="auto"/>
            <w:shd w:val="clear" w:color="auto" w:fill="auto"/>
          </w:tcPr>
          <w:p w14:paraId="150D7C4F" w14:textId="77777777" w:rsidR="00C84377" w:rsidRPr="0082469E" w:rsidRDefault="00C84377" w:rsidP="00C84377">
            <w:pPr>
              <w:pStyle w:val="TableText"/>
            </w:pPr>
            <w:r w:rsidRPr="0082469E">
              <w:t xml:space="preserve">Connects the </w:t>
            </w:r>
            <w:proofErr w:type="spellStart"/>
            <w:r>
              <w:t>NominalGasEquipment</w:t>
            </w:r>
            <w:proofErr w:type="spellEnd"/>
            <w:r w:rsidRPr="00BB30AD">
              <w:t xml:space="preserve"> </w:t>
            </w:r>
            <w:r>
              <w:t xml:space="preserve">table </w:t>
            </w:r>
            <w:r w:rsidRPr="0082469E">
              <w:t>to the Zone</w:t>
            </w:r>
            <w:r>
              <w:t>s</w:t>
            </w:r>
            <w:r w:rsidRPr="0082469E">
              <w:t xml:space="preserve"> table</w:t>
            </w:r>
          </w:p>
        </w:tc>
      </w:tr>
      <w:tr w:rsidR="00C84377" w:rsidRPr="00CE66AB" w14:paraId="79D78B87" w14:textId="77777777" w:rsidTr="00C84377">
        <w:trPr>
          <w:cantSplit/>
        </w:trPr>
        <w:tc>
          <w:tcPr>
            <w:tcW w:w="2349" w:type="dxa"/>
            <w:shd w:val="clear" w:color="auto" w:fill="auto"/>
          </w:tcPr>
          <w:p w14:paraId="1A790D0B" w14:textId="77777777" w:rsidR="00C84377" w:rsidRPr="0082469E" w:rsidRDefault="00C84377" w:rsidP="00C84377">
            <w:pPr>
              <w:pStyle w:val="TableText"/>
            </w:pPr>
            <w:proofErr w:type="spellStart"/>
            <w:r w:rsidRPr="0082469E">
              <w:t>Sched</w:t>
            </w:r>
            <w:r>
              <w:t>uleIndex</w:t>
            </w:r>
            <w:proofErr w:type="spellEnd"/>
          </w:p>
        </w:tc>
        <w:tc>
          <w:tcPr>
            <w:tcW w:w="1176" w:type="dxa"/>
            <w:shd w:val="clear" w:color="auto" w:fill="auto"/>
          </w:tcPr>
          <w:p w14:paraId="30F62954" w14:textId="77777777" w:rsidR="00C84377" w:rsidRPr="0082469E" w:rsidRDefault="00C84377" w:rsidP="00C84377">
            <w:pPr>
              <w:pStyle w:val="TableText"/>
            </w:pPr>
            <w:r w:rsidRPr="0082469E">
              <w:t>INTEGER</w:t>
            </w:r>
          </w:p>
        </w:tc>
        <w:tc>
          <w:tcPr>
            <w:tcW w:w="0" w:type="auto"/>
            <w:shd w:val="clear" w:color="auto" w:fill="auto"/>
          </w:tcPr>
          <w:p w14:paraId="6E9C362F" w14:textId="77777777" w:rsidR="00C84377" w:rsidRPr="0082469E" w:rsidRDefault="00C84377" w:rsidP="00C84377">
            <w:pPr>
              <w:pStyle w:val="TableText"/>
            </w:pPr>
            <w:r w:rsidRPr="0082469E">
              <w:t>Gas equipment schedule number (see Schedule table)</w:t>
            </w:r>
          </w:p>
        </w:tc>
      </w:tr>
      <w:tr w:rsidR="00C84377" w:rsidRPr="00CE66AB" w14:paraId="00521F79" w14:textId="77777777" w:rsidTr="00C84377">
        <w:trPr>
          <w:cantSplit/>
        </w:trPr>
        <w:tc>
          <w:tcPr>
            <w:tcW w:w="2349" w:type="dxa"/>
            <w:shd w:val="clear" w:color="auto" w:fill="auto"/>
          </w:tcPr>
          <w:p w14:paraId="5D10ADF5" w14:textId="77777777" w:rsidR="00C84377" w:rsidRPr="0082469E" w:rsidRDefault="00C84377" w:rsidP="00C84377">
            <w:pPr>
              <w:pStyle w:val="TableText"/>
            </w:pPr>
            <w:proofErr w:type="spellStart"/>
            <w:r w:rsidRPr="0082469E">
              <w:t>DesignLevel</w:t>
            </w:r>
            <w:proofErr w:type="spellEnd"/>
          </w:p>
        </w:tc>
        <w:tc>
          <w:tcPr>
            <w:tcW w:w="1176" w:type="dxa"/>
            <w:shd w:val="clear" w:color="auto" w:fill="auto"/>
          </w:tcPr>
          <w:p w14:paraId="63EE69D7" w14:textId="77777777" w:rsidR="00C84377" w:rsidRPr="0082469E" w:rsidRDefault="00C84377" w:rsidP="00C84377">
            <w:pPr>
              <w:pStyle w:val="TableText"/>
            </w:pPr>
            <w:r w:rsidRPr="0082469E">
              <w:t>REAL</w:t>
            </w:r>
          </w:p>
        </w:tc>
        <w:tc>
          <w:tcPr>
            <w:tcW w:w="0" w:type="auto"/>
            <w:shd w:val="clear" w:color="auto" w:fill="auto"/>
          </w:tcPr>
          <w:p w14:paraId="4C5F5524" w14:textId="77777777" w:rsidR="00C84377" w:rsidRPr="0082469E" w:rsidRDefault="00C84377" w:rsidP="00C84377">
            <w:pPr>
              <w:pStyle w:val="TableText"/>
            </w:pPr>
            <w:r w:rsidRPr="0082469E">
              <w:t>Nominal design level, in Watts</w:t>
            </w:r>
          </w:p>
        </w:tc>
      </w:tr>
      <w:tr w:rsidR="00C84377" w:rsidRPr="00CE66AB" w14:paraId="437AC582" w14:textId="77777777" w:rsidTr="00C84377">
        <w:trPr>
          <w:cantSplit/>
        </w:trPr>
        <w:tc>
          <w:tcPr>
            <w:tcW w:w="2349" w:type="dxa"/>
            <w:shd w:val="clear" w:color="auto" w:fill="auto"/>
          </w:tcPr>
          <w:p w14:paraId="698E0CD1" w14:textId="77777777" w:rsidR="00C84377" w:rsidRPr="0082469E" w:rsidRDefault="00C84377" w:rsidP="00C84377">
            <w:pPr>
              <w:pStyle w:val="TableText"/>
            </w:pPr>
            <w:proofErr w:type="spellStart"/>
            <w:r w:rsidRPr="0082469E">
              <w:t>FractionLatent</w:t>
            </w:r>
            <w:proofErr w:type="spellEnd"/>
          </w:p>
        </w:tc>
        <w:tc>
          <w:tcPr>
            <w:tcW w:w="1176" w:type="dxa"/>
            <w:shd w:val="clear" w:color="auto" w:fill="auto"/>
          </w:tcPr>
          <w:p w14:paraId="098EA00C" w14:textId="77777777" w:rsidR="00C84377" w:rsidRPr="0082469E" w:rsidRDefault="00C84377" w:rsidP="00C84377">
            <w:pPr>
              <w:pStyle w:val="TableText"/>
            </w:pPr>
            <w:r w:rsidRPr="0082469E">
              <w:t>REAL</w:t>
            </w:r>
          </w:p>
        </w:tc>
        <w:tc>
          <w:tcPr>
            <w:tcW w:w="0" w:type="auto"/>
            <w:shd w:val="clear" w:color="auto" w:fill="auto"/>
          </w:tcPr>
          <w:p w14:paraId="3F9EA05C" w14:textId="77777777" w:rsidR="00C84377" w:rsidRPr="0082469E" w:rsidRDefault="00C84377" w:rsidP="00C84377">
            <w:pPr>
              <w:pStyle w:val="TableText"/>
            </w:pPr>
            <w:r w:rsidRPr="0082469E">
              <w:t>User-specified latent heat fraction</w:t>
            </w:r>
          </w:p>
        </w:tc>
      </w:tr>
      <w:tr w:rsidR="00C84377" w:rsidRPr="00CE66AB" w14:paraId="34D6EA78" w14:textId="77777777" w:rsidTr="00C84377">
        <w:trPr>
          <w:cantSplit/>
        </w:trPr>
        <w:tc>
          <w:tcPr>
            <w:tcW w:w="2349" w:type="dxa"/>
            <w:shd w:val="clear" w:color="auto" w:fill="auto"/>
          </w:tcPr>
          <w:p w14:paraId="57F7EF21" w14:textId="77777777" w:rsidR="00C84377" w:rsidRPr="0082469E" w:rsidRDefault="00C84377" w:rsidP="00C84377">
            <w:pPr>
              <w:pStyle w:val="TableText"/>
            </w:pPr>
            <w:proofErr w:type="spellStart"/>
            <w:r w:rsidRPr="0082469E">
              <w:t>FractionRadiant</w:t>
            </w:r>
            <w:proofErr w:type="spellEnd"/>
          </w:p>
        </w:tc>
        <w:tc>
          <w:tcPr>
            <w:tcW w:w="1176" w:type="dxa"/>
            <w:shd w:val="clear" w:color="auto" w:fill="auto"/>
          </w:tcPr>
          <w:p w14:paraId="5D9DBC33" w14:textId="77777777" w:rsidR="00C84377" w:rsidRPr="0082469E" w:rsidRDefault="00C84377" w:rsidP="00C84377">
            <w:pPr>
              <w:pStyle w:val="TableText"/>
            </w:pPr>
            <w:r w:rsidRPr="0082469E">
              <w:t>REAL</w:t>
            </w:r>
          </w:p>
        </w:tc>
        <w:tc>
          <w:tcPr>
            <w:tcW w:w="0" w:type="auto"/>
            <w:shd w:val="clear" w:color="auto" w:fill="auto"/>
          </w:tcPr>
          <w:p w14:paraId="0749C9FF" w14:textId="77777777" w:rsidR="00C84377" w:rsidRPr="0082469E" w:rsidRDefault="00C84377" w:rsidP="00C84377">
            <w:pPr>
              <w:pStyle w:val="TableText"/>
            </w:pPr>
            <w:r w:rsidRPr="0082469E">
              <w:t>User-specified radiant heat fraction</w:t>
            </w:r>
          </w:p>
        </w:tc>
      </w:tr>
      <w:tr w:rsidR="00C84377" w:rsidRPr="00CE66AB" w14:paraId="4D2E077F" w14:textId="77777777" w:rsidTr="00C84377">
        <w:trPr>
          <w:cantSplit/>
        </w:trPr>
        <w:tc>
          <w:tcPr>
            <w:tcW w:w="2349" w:type="dxa"/>
            <w:shd w:val="clear" w:color="auto" w:fill="auto"/>
          </w:tcPr>
          <w:p w14:paraId="33EDC53A" w14:textId="77777777" w:rsidR="00C84377" w:rsidRPr="0082469E" w:rsidRDefault="00C84377" w:rsidP="00C84377">
            <w:pPr>
              <w:pStyle w:val="TableText"/>
            </w:pPr>
            <w:proofErr w:type="spellStart"/>
            <w:r w:rsidRPr="0082469E">
              <w:t>FractionLost</w:t>
            </w:r>
            <w:proofErr w:type="spellEnd"/>
          </w:p>
        </w:tc>
        <w:tc>
          <w:tcPr>
            <w:tcW w:w="1176" w:type="dxa"/>
            <w:shd w:val="clear" w:color="auto" w:fill="auto"/>
          </w:tcPr>
          <w:p w14:paraId="43B40E6C" w14:textId="77777777" w:rsidR="00C84377" w:rsidRPr="0082469E" w:rsidRDefault="00C84377" w:rsidP="00C84377">
            <w:pPr>
              <w:pStyle w:val="TableText"/>
            </w:pPr>
            <w:r w:rsidRPr="0082469E">
              <w:t>REAL</w:t>
            </w:r>
          </w:p>
        </w:tc>
        <w:tc>
          <w:tcPr>
            <w:tcW w:w="0" w:type="auto"/>
            <w:shd w:val="clear" w:color="auto" w:fill="auto"/>
          </w:tcPr>
          <w:p w14:paraId="6D9A2298" w14:textId="77777777" w:rsidR="00C84377" w:rsidRPr="0082469E" w:rsidRDefault="00C84377" w:rsidP="00C84377">
            <w:pPr>
              <w:pStyle w:val="TableText"/>
            </w:pPr>
            <w:r w:rsidRPr="0082469E">
              <w:t>User-specified lost heat fraction</w:t>
            </w:r>
          </w:p>
        </w:tc>
      </w:tr>
      <w:tr w:rsidR="00C84377" w:rsidRPr="00CE66AB" w14:paraId="43D9467A" w14:textId="77777777" w:rsidTr="00C84377">
        <w:trPr>
          <w:cantSplit/>
        </w:trPr>
        <w:tc>
          <w:tcPr>
            <w:tcW w:w="2349" w:type="dxa"/>
            <w:shd w:val="clear" w:color="auto" w:fill="auto"/>
          </w:tcPr>
          <w:p w14:paraId="79E26ABA" w14:textId="77777777" w:rsidR="00C84377" w:rsidRPr="0082469E" w:rsidRDefault="00C84377" w:rsidP="00C84377">
            <w:pPr>
              <w:pStyle w:val="TableText"/>
            </w:pPr>
            <w:proofErr w:type="spellStart"/>
            <w:r w:rsidRPr="0082469E">
              <w:t>FractionConvected</w:t>
            </w:r>
            <w:proofErr w:type="spellEnd"/>
          </w:p>
        </w:tc>
        <w:tc>
          <w:tcPr>
            <w:tcW w:w="1176" w:type="dxa"/>
            <w:shd w:val="clear" w:color="auto" w:fill="auto"/>
          </w:tcPr>
          <w:p w14:paraId="7E25485E" w14:textId="77777777" w:rsidR="00C84377" w:rsidRPr="0082469E" w:rsidRDefault="00C84377" w:rsidP="00C84377">
            <w:pPr>
              <w:pStyle w:val="TableText"/>
            </w:pPr>
            <w:r w:rsidRPr="0082469E">
              <w:t>REAL</w:t>
            </w:r>
          </w:p>
        </w:tc>
        <w:tc>
          <w:tcPr>
            <w:tcW w:w="0" w:type="auto"/>
            <w:shd w:val="clear" w:color="auto" w:fill="auto"/>
          </w:tcPr>
          <w:p w14:paraId="77564671" w14:textId="77777777" w:rsidR="00C84377" w:rsidRPr="0082469E" w:rsidRDefault="00C84377" w:rsidP="00C84377">
            <w:pPr>
              <w:pStyle w:val="TableText"/>
            </w:pPr>
            <w:r w:rsidRPr="0082469E">
              <w:t>User-specified convicted heat fraction</w:t>
            </w:r>
          </w:p>
        </w:tc>
      </w:tr>
      <w:tr w:rsidR="00C84377" w:rsidRPr="00CE66AB" w14:paraId="7E3B3367" w14:textId="77777777" w:rsidTr="00C84377">
        <w:trPr>
          <w:cantSplit/>
        </w:trPr>
        <w:tc>
          <w:tcPr>
            <w:tcW w:w="2349" w:type="dxa"/>
            <w:shd w:val="clear" w:color="auto" w:fill="auto"/>
          </w:tcPr>
          <w:p w14:paraId="01717FAE" w14:textId="77777777" w:rsidR="00C84377" w:rsidRPr="0082469E" w:rsidRDefault="00C84377" w:rsidP="00C84377">
            <w:pPr>
              <w:pStyle w:val="TableText"/>
            </w:pPr>
            <w:proofErr w:type="spellStart"/>
            <w:r w:rsidRPr="0082469E">
              <w:t>EndUseSubcategory</w:t>
            </w:r>
            <w:proofErr w:type="spellEnd"/>
          </w:p>
        </w:tc>
        <w:tc>
          <w:tcPr>
            <w:tcW w:w="1176" w:type="dxa"/>
            <w:shd w:val="clear" w:color="auto" w:fill="auto"/>
          </w:tcPr>
          <w:p w14:paraId="7A3BE304" w14:textId="77777777" w:rsidR="00C84377" w:rsidRPr="0082469E" w:rsidRDefault="00C84377" w:rsidP="00C84377">
            <w:pPr>
              <w:pStyle w:val="TableText"/>
            </w:pPr>
            <w:r w:rsidRPr="0082469E">
              <w:t>TEXT</w:t>
            </w:r>
          </w:p>
        </w:tc>
        <w:tc>
          <w:tcPr>
            <w:tcW w:w="0" w:type="auto"/>
            <w:shd w:val="clear" w:color="auto" w:fill="auto"/>
          </w:tcPr>
          <w:p w14:paraId="6681021E" w14:textId="77777777" w:rsidR="00C84377" w:rsidRPr="0082469E" w:rsidRDefault="00C84377" w:rsidP="00C84377">
            <w:pPr>
              <w:pStyle w:val="TableText"/>
            </w:pPr>
            <w:r w:rsidRPr="0082469E">
              <w:t>User-specified end-use subcategory</w:t>
            </w:r>
          </w:p>
        </w:tc>
      </w:tr>
    </w:tbl>
    <w:p w14:paraId="402FF5F2" w14:textId="77777777" w:rsidR="00C84377" w:rsidRDefault="00C84377" w:rsidP="00C84377">
      <w:pPr>
        <w:pStyle w:val="BodyText"/>
      </w:pPr>
      <w:r>
        <w:t>Please see the Gas Equipment object in the Group-Internal Gains section of the Input-Output Reference for more information.</w:t>
      </w:r>
    </w:p>
    <w:p w14:paraId="0AFB24C0" w14:textId="77777777" w:rsidR="00C84377" w:rsidRDefault="00C84377" w:rsidP="00C84377">
      <w:pPr>
        <w:pStyle w:val="Heading4"/>
      </w:pPr>
      <w:bookmarkStart w:id="400" w:name="_Ref210300390"/>
      <w:proofErr w:type="spellStart"/>
      <w:r>
        <w:t>NominalSteamEquipment</w:t>
      </w:r>
      <w:proofErr w:type="spellEnd"/>
      <w:r w:rsidRPr="00BB30AD">
        <w:t xml:space="preserve"> </w:t>
      </w:r>
      <w:r>
        <w:t>Table</w:t>
      </w:r>
      <w:bookmarkEnd w:id="400"/>
    </w:p>
    <w:p w14:paraId="5FBD9970" w14:textId="77777777" w:rsidR="00C84377" w:rsidRDefault="00C84377" w:rsidP="00C84377">
      <w:pPr>
        <w:pStyle w:val="BodyText"/>
      </w:pPr>
      <w:r>
        <w:t xml:space="preserve">An overview of the </w:t>
      </w:r>
      <w:proofErr w:type="spellStart"/>
      <w:r>
        <w:t>NominalSteamEquipment</w:t>
      </w:r>
      <w:proofErr w:type="spellEnd"/>
      <w:r w:rsidRPr="00BB30AD">
        <w:t xml:space="preserve"> </w:t>
      </w:r>
      <w:r>
        <w:t xml:space="preserve">SQL table is shown below. </w:t>
      </w:r>
    </w:p>
    <w:p w14:paraId="07B446AA" w14:textId="77777777" w:rsidR="00C84377" w:rsidRDefault="00C84377" w:rsidP="00C84377">
      <w:pPr>
        <w:pStyle w:val="Caption"/>
      </w:pPr>
      <w:bookmarkStart w:id="401" w:name="_Toc241643004"/>
      <w:proofErr w:type="gramStart"/>
      <w:r>
        <w:t xml:space="preserve">Table </w:t>
      </w:r>
      <w:r w:rsidR="00761697">
        <w:fldChar w:fldCharType="begin"/>
      </w:r>
      <w:r w:rsidR="00761697">
        <w:instrText xml:space="preserve"> SEQ Table \* ARABIC </w:instrText>
      </w:r>
      <w:r w:rsidR="00761697">
        <w:fldChar w:fldCharType="separate"/>
      </w:r>
      <w:r w:rsidR="004774B6">
        <w:rPr>
          <w:noProof/>
        </w:rPr>
        <w:t>19</w:t>
      </w:r>
      <w:r w:rsidR="00761697">
        <w:rPr>
          <w:noProof/>
        </w:rPr>
        <w:fldChar w:fldCharType="end"/>
      </w:r>
      <w:r>
        <w:t>.</w:t>
      </w:r>
      <w:proofErr w:type="gramEnd"/>
      <w:r>
        <w:t xml:space="preserve"> SQL </w:t>
      </w:r>
      <w:proofErr w:type="spellStart"/>
      <w:r>
        <w:t>NominalSteamEquipment</w:t>
      </w:r>
      <w:proofErr w:type="spellEnd"/>
      <w:r>
        <w:t xml:space="preserve"> Table Contents</w:t>
      </w:r>
      <w:bookmarkEnd w:id="401"/>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74"/>
        <w:gridCol w:w="1197"/>
        <w:gridCol w:w="4109"/>
      </w:tblGrid>
      <w:tr w:rsidR="00C84377" w:rsidRPr="00027263" w14:paraId="0416E574" w14:textId="77777777" w:rsidTr="00C84377">
        <w:trPr>
          <w:cantSplit/>
        </w:trPr>
        <w:tc>
          <w:tcPr>
            <w:tcW w:w="2358" w:type="dxa"/>
            <w:shd w:val="solid" w:color="000000" w:fill="FFFFFF"/>
          </w:tcPr>
          <w:p w14:paraId="2A07AD98" w14:textId="77777777" w:rsidR="00C84377" w:rsidRPr="004B689A" w:rsidRDefault="00C84377" w:rsidP="00C84377">
            <w:pPr>
              <w:pStyle w:val="TableHeader"/>
            </w:pPr>
            <w:r w:rsidRPr="004B689A">
              <w:t>Field Name</w:t>
            </w:r>
          </w:p>
        </w:tc>
        <w:tc>
          <w:tcPr>
            <w:tcW w:w="1197" w:type="dxa"/>
            <w:shd w:val="solid" w:color="000000" w:fill="FFFFFF"/>
          </w:tcPr>
          <w:p w14:paraId="039B5ECA" w14:textId="77777777" w:rsidR="00C84377" w:rsidRPr="004B689A" w:rsidRDefault="00C84377" w:rsidP="00C84377">
            <w:pPr>
              <w:pStyle w:val="TableHeader"/>
            </w:pPr>
            <w:r w:rsidRPr="004B689A">
              <w:t>Field Type</w:t>
            </w:r>
          </w:p>
        </w:tc>
        <w:tc>
          <w:tcPr>
            <w:tcW w:w="0" w:type="auto"/>
            <w:shd w:val="solid" w:color="000000" w:fill="FFFFFF"/>
          </w:tcPr>
          <w:p w14:paraId="7A901231" w14:textId="77777777" w:rsidR="00C84377" w:rsidRPr="004B689A" w:rsidRDefault="00C84377" w:rsidP="00C84377">
            <w:pPr>
              <w:pStyle w:val="TableHeader"/>
            </w:pPr>
            <w:r w:rsidRPr="004B689A">
              <w:t>Description</w:t>
            </w:r>
          </w:p>
        </w:tc>
      </w:tr>
      <w:tr w:rsidR="00C84377" w:rsidRPr="00CE66AB" w14:paraId="38C43BB1" w14:textId="77777777" w:rsidTr="00C84377">
        <w:trPr>
          <w:cantSplit/>
        </w:trPr>
        <w:tc>
          <w:tcPr>
            <w:tcW w:w="2358" w:type="dxa"/>
            <w:shd w:val="clear" w:color="auto" w:fill="auto"/>
          </w:tcPr>
          <w:p w14:paraId="7D6D4C28" w14:textId="77777777" w:rsidR="00C84377" w:rsidRPr="0082469E" w:rsidRDefault="00C84377" w:rsidP="00C84377">
            <w:pPr>
              <w:pStyle w:val="TableText"/>
            </w:pPr>
            <w:proofErr w:type="spellStart"/>
            <w:r>
              <w:t>NominalSteamEquipmentIndex</w:t>
            </w:r>
            <w:proofErr w:type="spellEnd"/>
          </w:p>
        </w:tc>
        <w:tc>
          <w:tcPr>
            <w:tcW w:w="1197" w:type="dxa"/>
            <w:shd w:val="clear" w:color="auto" w:fill="auto"/>
          </w:tcPr>
          <w:p w14:paraId="650FA380" w14:textId="77777777" w:rsidR="00C84377" w:rsidRPr="0082469E" w:rsidRDefault="00C84377" w:rsidP="00C84377">
            <w:pPr>
              <w:pStyle w:val="TableText"/>
            </w:pPr>
            <w:r w:rsidRPr="0082469E">
              <w:t>INTEGER</w:t>
            </w:r>
          </w:p>
        </w:tc>
        <w:tc>
          <w:tcPr>
            <w:tcW w:w="0" w:type="auto"/>
            <w:shd w:val="clear" w:color="auto" w:fill="auto"/>
          </w:tcPr>
          <w:p w14:paraId="240040D7" w14:textId="77777777" w:rsidR="00C84377" w:rsidRPr="0082469E" w:rsidRDefault="00C84377" w:rsidP="00C84377">
            <w:pPr>
              <w:pStyle w:val="TableText"/>
            </w:pPr>
            <w:r w:rsidRPr="0082469E">
              <w:t>The internal statement number</w:t>
            </w:r>
          </w:p>
        </w:tc>
      </w:tr>
      <w:tr w:rsidR="00C84377" w:rsidRPr="00CE66AB" w14:paraId="2C39B6AE" w14:textId="77777777" w:rsidTr="00C84377">
        <w:trPr>
          <w:cantSplit/>
        </w:trPr>
        <w:tc>
          <w:tcPr>
            <w:tcW w:w="2358" w:type="dxa"/>
            <w:shd w:val="clear" w:color="auto" w:fill="auto"/>
          </w:tcPr>
          <w:p w14:paraId="5B32C8FF" w14:textId="77777777" w:rsidR="00C84377" w:rsidRPr="0082469E" w:rsidRDefault="00C84377" w:rsidP="00C84377">
            <w:pPr>
              <w:pStyle w:val="TableText"/>
            </w:pPr>
            <w:proofErr w:type="spellStart"/>
            <w:r w:rsidRPr="0082469E">
              <w:t>ObjectName</w:t>
            </w:r>
            <w:proofErr w:type="spellEnd"/>
          </w:p>
        </w:tc>
        <w:tc>
          <w:tcPr>
            <w:tcW w:w="1197" w:type="dxa"/>
            <w:shd w:val="clear" w:color="auto" w:fill="auto"/>
          </w:tcPr>
          <w:p w14:paraId="4655B45B" w14:textId="77777777" w:rsidR="00C84377" w:rsidRPr="0082469E" w:rsidRDefault="00C84377" w:rsidP="00C84377">
            <w:pPr>
              <w:pStyle w:val="TableText"/>
            </w:pPr>
            <w:r w:rsidRPr="0082469E">
              <w:t>TEXT</w:t>
            </w:r>
          </w:p>
        </w:tc>
        <w:tc>
          <w:tcPr>
            <w:tcW w:w="0" w:type="auto"/>
            <w:shd w:val="clear" w:color="auto" w:fill="auto"/>
          </w:tcPr>
          <w:p w14:paraId="60F4D91A" w14:textId="77777777" w:rsidR="00C84377" w:rsidRPr="0082469E" w:rsidRDefault="00C84377" w:rsidP="00C84377">
            <w:pPr>
              <w:pStyle w:val="TableText"/>
            </w:pPr>
            <w:r w:rsidRPr="0082469E">
              <w:t>The Steam Equipment object name</w:t>
            </w:r>
          </w:p>
        </w:tc>
      </w:tr>
      <w:tr w:rsidR="00C84377" w:rsidRPr="00CE66AB" w14:paraId="4E01E3AA" w14:textId="77777777" w:rsidTr="00C84377">
        <w:trPr>
          <w:cantSplit/>
        </w:trPr>
        <w:tc>
          <w:tcPr>
            <w:tcW w:w="2358" w:type="dxa"/>
            <w:shd w:val="clear" w:color="auto" w:fill="auto"/>
          </w:tcPr>
          <w:p w14:paraId="3D21EAD5" w14:textId="77777777" w:rsidR="00C84377" w:rsidRPr="0082469E" w:rsidRDefault="00C84377" w:rsidP="00C84377">
            <w:pPr>
              <w:pStyle w:val="TableText"/>
            </w:pPr>
            <w:proofErr w:type="spellStart"/>
            <w:r w:rsidRPr="0082469E">
              <w:t>Zone</w:t>
            </w:r>
            <w:r>
              <w:t>I</w:t>
            </w:r>
            <w:r w:rsidRPr="0082469E">
              <w:t>ndex</w:t>
            </w:r>
            <w:proofErr w:type="spellEnd"/>
          </w:p>
        </w:tc>
        <w:tc>
          <w:tcPr>
            <w:tcW w:w="1197" w:type="dxa"/>
            <w:shd w:val="clear" w:color="auto" w:fill="auto"/>
          </w:tcPr>
          <w:p w14:paraId="593ABB01" w14:textId="77777777" w:rsidR="00C84377" w:rsidRPr="0082469E" w:rsidRDefault="00C84377" w:rsidP="00C84377">
            <w:pPr>
              <w:pStyle w:val="TableText"/>
            </w:pPr>
            <w:r w:rsidRPr="0082469E">
              <w:t>INTEGER</w:t>
            </w:r>
          </w:p>
        </w:tc>
        <w:tc>
          <w:tcPr>
            <w:tcW w:w="0" w:type="auto"/>
            <w:shd w:val="clear" w:color="auto" w:fill="auto"/>
          </w:tcPr>
          <w:p w14:paraId="3D24F619" w14:textId="77777777" w:rsidR="00C84377" w:rsidRPr="0082469E" w:rsidRDefault="00C84377" w:rsidP="00C84377">
            <w:pPr>
              <w:pStyle w:val="TableText"/>
            </w:pPr>
            <w:r w:rsidRPr="0082469E">
              <w:t xml:space="preserve">Connects the </w:t>
            </w:r>
            <w:proofErr w:type="spellStart"/>
            <w:r>
              <w:t>NominalSteamEquipment</w:t>
            </w:r>
            <w:proofErr w:type="spellEnd"/>
            <w:r w:rsidRPr="00BB30AD">
              <w:t xml:space="preserve"> </w:t>
            </w:r>
            <w:r>
              <w:t xml:space="preserve">table </w:t>
            </w:r>
            <w:r w:rsidRPr="0082469E">
              <w:t>to the Zone</w:t>
            </w:r>
            <w:r>
              <w:t>s</w:t>
            </w:r>
            <w:r w:rsidRPr="0082469E">
              <w:t xml:space="preserve"> table</w:t>
            </w:r>
          </w:p>
        </w:tc>
      </w:tr>
      <w:tr w:rsidR="00C84377" w:rsidRPr="00CE66AB" w14:paraId="664FA389" w14:textId="77777777" w:rsidTr="00C84377">
        <w:trPr>
          <w:cantSplit/>
        </w:trPr>
        <w:tc>
          <w:tcPr>
            <w:tcW w:w="2358" w:type="dxa"/>
            <w:shd w:val="clear" w:color="auto" w:fill="auto"/>
          </w:tcPr>
          <w:p w14:paraId="3987CEA5" w14:textId="77777777" w:rsidR="00C84377" w:rsidRPr="0082469E" w:rsidRDefault="00C84377" w:rsidP="00C84377">
            <w:pPr>
              <w:pStyle w:val="TableText"/>
            </w:pPr>
            <w:proofErr w:type="spellStart"/>
            <w:r w:rsidRPr="0082469E">
              <w:t>Sched</w:t>
            </w:r>
            <w:r>
              <w:t>uleIndex</w:t>
            </w:r>
            <w:proofErr w:type="spellEnd"/>
          </w:p>
        </w:tc>
        <w:tc>
          <w:tcPr>
            <w:tcW w:w="1197" w:type="dxa"/>
            <w:shd w:val="clear" w:color="auto" w:fill="auto"/>
          </w:tcPr>
          <w:p w14:paraId="2A0F5A46" w14:textId="77777777" w:rsidR="00C84377" w:rsidRPr="0082469E" w:rsidRDefault="00C84377" w:rsidP="00C84377">
            <w:pPr>
              <w:pStyle w:val="TableText"/>
            </w:pPr>
            <w:r w:rsidRPr="0082469E">
              <w:t>INTEGER</w:t>
            </w:r>
          </w:p>
        </w:tc>
        <w:tc>
          <w:tcPr>
            <w:tcW w:w="0" w:type="auto"/>
            <w:shd w:val="clear" w:color="auto" w:fill="auto"/>
          </w:tcPr>
          <w:p w14:paraId="2A06EA1A" w14:textId="77777777" w:rsidR="00C84377" w:rsidRPr="0082469E" w:rsidRDefault="00C84377" w:rsidP="00C84377">
            <w:pPr>
              <w:pStyle w:val="TableText"/>
            </w:pPr>
            <w:r w:rsidRPr="0082469E">
              <w:t>Steam equipment schedule number (see Schedule table)</w:t>
            </w:r>
          </w:p>
        </w:tc>
      </w:tr>
      <w:tr w:rsidR="00C84377" w:rsidRPr="00CE66AB" w14:paraId="1C677CCF" w14:textId="77777777" w:rsidTr="00C84377">
        <w:trPr>
          <w:cantSplit/>
        </w:trPr>
        <w:tc>
          <w:tcPr>
            <w:tcW w:w="2358" w:type="dxa"/>
            <w:shd w:val="clear" w:color="auto" w:fill="auto"/>
          </w:tcPr>
          <w:p w14:paraId="1841B289" w14:textId="77777777" w:rsidR="00C84377" w:rsidRPr="0082469E" w:rsidRDefault="00C84377" w:rsidP="00C84377">
            <w:pPr>
              <w:pStyle w:val="TableText"/>
            </w:pPr>
            <w:proofErr w:type="spellStart"/>
            <w:r w:rsidRPr="0082469E">
              <w:t>DesignLevel</w:t>
            </w:r>
            <w:proofErr w:type="spellEnd"/>
          </w:p>
        </w:tc>
        <w:tc>
          <w:tcPr>
            <w:tcW w:w="1197" w:type="dxa"/>
            <w:shd w:val="clear" w:color="auto" w:fill="auto"/>
          </w:tcPr>
          <w:p w14:paraId="2B6AFD99" w14:textId="77777777" w:rsidR="00C84377" w:rsidRPr="0082469E" w:rsidRDefault="00C84377" w:rsidP="00C84377">
            <w:pPr>
              <w:pStyle w:val="TableText"/>
            </w:pPr>
            <w:r w:rsidRPr="0082469E">
              <w:t>REAL</w:t>
            </w:r>
          </w:p>
        </w:tc>
        <w:tc>
          <w:tcPr>
            <w:tcW w:w="0" w:type="auto"/>
            <w:shd w:val="clear" w:color="auto" w:fill="auto"/>
          </w:tcPr>
          <w:p w14:paraId="428FA987" w14:textId="77777777" w:rsidR="00C84377" w:rsidRPr="0082469E" w:rsidRDefault="00C84377" w:rsidP="00C84377">
            <w:pPr>
              <w:pStyle w:val="TableText"/>
            </w:pPr>
            <w:r w:rsidRPr="0082469E">
              <w:t>Nominal design level, in Watts</w:t>
            </w:r>
          </w:p>
        </w:tc>
      </w:tr>
      <w:tr w:rsidR="00C84377" w:rsidRPr="00CE66AB" w14:paraId="52998D98" w14:textId="77777777" w:rsidTr="00C84377">
        <w:trPr>
          <w:cantSplit/>
        </w:trPr>
        <w:tc>
          <w:tcPr>
            <w:tcW w:w="2358" w:type="dxa"/>
            <w:shd w:val="clear" w:color="auto" w:fill="auto"/>
          </w:tcPr>
          <w:p w14:paraId="492BBFBB" w14:textId="77777777" w:rsidR="00C84377" w:rsidRPr="0082469E" w:rsidRDefault="00C84377" w:rsidP="00C84377">
            <w:pPr>
              <w:pStyle w:val="TableText"/>
            </w:pPr>
            <w:proofErr w:type="spellStart"/>
            <w:r w:rsidRPr="0082469E">
              <w:t>FractionLatent</w:t>
            </w:r>
            <w:proofErr w:type="spellEnd"/>
          </w:p>
        </w:tc>
        <w:tc>
          <w:tcPr>
            <w:tcW w:w="1197" w:type="dxa"/>
            <w:shd w:val="clear" w:color="auto" w:fill="auto"/>
          </w:tcPr>
          <w:p w14:paraId="2E673B0E" w14:textId="77777777" w:rsidR="00C84377" w:rsidRPr="0082469E" w:rsidRDefault="00C84377" w:rsidP="00C84377">
            <w:pPr>
              <w:pStyle w:val="TableText"/>
            </w:pPr>
            <w:r w:rsidRPr="0082469E">
              <w:t>REAL</w:t>
            </w:r>
          </w:p>
        </w:tc>
        <w:tc>
          <w:tcPr>
            <w:tcW w:w="0" w:type="auto"/>
            <w:shd w:val="clear" w:color="auto" w:fill="auto"/>
          </w:tcPr>
          <w:p w14:paraId="495164EC" w14:textId="77777777" w:rsidR="00C84377" w:rsidRPr="0082469E" w:rsidRDefault="00C84377" w:rsidP="00C84377">
            <w:pPr>
              <w:pStyle w:val="TableText"/>
            </w:pPr>
            <w:r w:rsidRPr="0082469E">
              <w:t>User-specified latent heat fraction</w:t>
            </w:r>
          </w:p>
        </w:tc>
      </w:tr>
      <w:tr w:rsidR="00C84377" w:rsidRPr="00CE66AB" w14:paraId="0DAE1DAD" w14:textId="77777777" w:rsidTr="00C84377">
        <w:trPr>
          <w:cantSplit/>
        </w:trPr>
        <w:tc>
          <w:tcPr>
            <w:tcW w:w="2358" w:type="dxa"/>
            <w:shd w:val="clear" w:color="auto" w:fill="auto"/>
          </w:tcPr>
          <w:p w14:paraId="67D9F495" w14:textId="77777777" w:rsidR="00C84377" w:rsidRPr="0082469E" w:rsidRDefault="00C84377" w:rsidP="00C84377">
            <w:pPr>
              <w:pStyle w:val="TableText"/>
            </w:pPr>
            <w:proofErr w:type="spellStart"/>
            <w:r w:rsidRPr="0082469E">
              <w:t>FractionRadiant</w:t>
            </w:r>
            <w:proofErr w:type="spellEnd"/>
          </w:p>
        </w:tc>
        <w:tc>
          <w:tcPr>
            <w:tcW w:w="1197" w:type="dxa"/>
            <w:shd w:val="clear" w:color="auto" w:fill="auto"/>
          </w:tcPr>
          <w:p w14:paraId="2F88D557" w14:textId="77777777" w:rsidR="00C84377" w:rsidRPr="0082469E" w:rsidRDefault="00C84377" w:rsidP="00C84377">
            <w:pPr>
              <w:pStyle w:val="TableText"/>
            </w:pPr>
            <w:r w:rsidRPr="0082469E">
              <w:t>REAL</w:t>
            </w:r>
          </w:p>
        </w:tc>
        <w:tc>
          <w:tcPr>
            <w:tcW w:w="0" w:type="auto"/>
            <w:shd w:val="clear" w:color="auto" w:fill="auto"/>
          </w:tcPr>
          <w:p w14:paraId="2F6D42F2" w14:textId="77777777" w:rsidR="00C84377" w:rsidRPr="0082469E" w:rsidRDefault="00C84377" w:rsidP="00C84377">
            <w:pPr>
              <w:pStyle w:val="TableText"/>
            </w:pPr>
            <w:r w:rsidRPr="0082469E">
              <w:t>User-specified radiant heat fraction</w:t>
            </w:r>
          </w:p>
        </w:tc>
      </w:tr>
      <w:tr w:rsidR="00C84377" w:rsidRPr="00CE66AB" w14:paraId="5346D06A" w14:textId="77777777" w:rsidTr="00C84377">
        <w:trPr>
          <w:cantSplit/>
        </w:trPr>
        <w:tc>
          <w:tcPr>
            <w:tcW w:w="2358" w:type="dxa"/>
            <w:shd w:val="clear" w:color="auto" w:fill="auto"/>
          </w:tcPr>
          <w:p w14:paraId="6BB52E91" w14:textId="77777777" w:rsidR="00C84377" w:rsidRPr="0082469E" w:rsidRDefault="00C84377" w:rsidP="00C84377">
            <w:pPr>
              <w:pStyle w:val="TableText"/>
            </w:pPr>
            <w:proofErr w:type="spellStart"/>
            <w:r w:rsidRPr="0082469E">
              <w:t>FractionLost</w:t>
            </w:r>
            <w:proofErr w:type="spellEnd"/>
          </w:p>
        </w:tc>
        <w:tc>
          <w:tcPr>
            <w:tcW w:w="1197" w:type="dxa"/>
            <w:shd w:val="clear" w:color="auto" w:fill="auto"/>
          </w:tcPr>
          <w:p w14:paraId="20C85DC6" w14:textId="77777777" w:rsidR="00C84377" w:rsidRPr="0082469E" w:rsidRDefault="00C84377" w:rsidP="00C84377">
            <w:pPr>
              <w:pStyle w:val="TableText"/>
            </w:pPr>
            <w:r w:rsidRPr="0082469E">
              <w:t>REAL</w:t>
            </w:r>
          </w:p>
        </w:tc>
        <w:tc>
          <w:tcPr>
            <w:tcW w:w="0" w:type="auto"/>
            <w:shd w:val="clear" w:color="auto" w:fill="auto"/>
          </w:tcPr>
          <w:p w14:paraId="41C23A63" w14:textId="77777777" w:rsidR="00C84377" w:rsidRPr="0082469E" w:rsidRDefault="00C84377" w:rsidP="00C84377">
            <w:pPr>
              <w:pStyle w:val="TableText"/>
            </w:pPr>
            <w:r w:rsidRPr="0082469E">
              <w:t>User-specified lost heat fraction</w:t>
            </w:r>
          </w:p>
        </w:tc>
      </w:tr>
      <w:tr w:rsidR="00C84377" w:rsidRPr="00CE66AB" w14:paraId="125676D6" w14:textId="77777777" w:rsidTr="00C84377">
        <w:trPr>
          <w:cantSplit/>
        </w:trPr>
        <w:tc>
          <w:tcPr>
            <w:tcW w:w="2358" w:type="dxa"/>
            <w:shd w:val="clear" w:color="auto" w:fill="auto"/>
          </w:tcPr>
          <w:p w14:paraId="5EB6544A" w14:textId="77777777" w:rsidR="00C84377" w:rsidRPr="0082469E" w:rsidRDefault="00C84377" w:rsidP="00C84377">
            <w:pPr>
              <w:pStyle w:val="TableText"/>
            </w:pPr>
            <w:proofErr w:type="spellStart"/>
            <w:r w:rsidRPr="0082469E">
              <w:t>FractionConvected</w:t>
            </w:r>
            <w:proofErr w:type="spellEnd"/>
          </w:p>
        </w:tc>
        <w:tc>
          <w:tcPr>
            <w:tcW w:w="1197" w:type="dxa"/>
            <w:shd w:val="clear" w:color="auto" w:fill="auto"/>
          </w:tcPr>
          <w:p w14:paraId="13CC764C" w14:textId="77777777" w:rsidR="00C84377" w:rsidRPr="0082469E" w:rsidRDefault="00C84377" w:rsidP="00C84377">
            <w:pPr>
              <w:pStyle w:val="TableText"/>
            </w:pPr>
            <w:r w:rsidRPr="0082469E">
              <w:t>REAL</w:t>
            </w:r>
          </w:p>
        </w:tc>
        <w:tc>
          <w:tcPr>
            <w:tcW w:w="0" w:type="auto"/>
            <w:shd w:val="clear" w:color="auto" w:fill="auto"/>
          </w:tcPr>
          <w:p w14:paraId="25E30C2A" w14:textId="77777777" w:rsidR="00C84377" w:rsidRPr="0082469E" w:rsidRDefault="00C84377" w:rsidP="00C84377">
            <w:pPr>
              <w:pStyle w:val="TableText"/>
            </w:pPr>
            <w:r w:rsidRPr="0082469E">
              <w:t>User-specified convicted heat fraction</w:t>
            </w:r>
          </w:p>
        </w:tc>
      </w:tr>
      <w:tr w:rsidR="00C84377" w:rsidRPr="00CE66AB" w14:paraId="6271818E" w14:textId="77777777" w:rsidTr="00C84377">
        <w:trPr>
          <w:cantSplit/>
        </w:trPr>
        <w:tc>
          <w:tcPr>
            <w:tcW w:w="2358" w:type="dxa"/>
            <w:shd w:val="clear" w:color="auto" w:fill="auto"/>
          </w:tcPr>
          <w:p w14:paraId="1A199F79" w14:textId="77777777" w:rsidR="00C84377" w:rsidRPr="0082469E" w:rsidRDefault="00C84377" w:rsidP="00C84377">
            <w:pPr>
              <w:pStyle w:val="TableText"/>
            </w:pPr>
            <w:proofErr w:type="spellStart"/>
            <w:r w:rsidRPr="0082469E">
              <w:t>EndUseSubcategory</w:t>
            </w:r>
            <w:proofErr w:type="spellEnd"/>
          </w:p>
        </w:tc>
        <w:tc>
          <w:tcPr>
            <w:tcW w:w="1197" w:type="dxa"/>
            <w:shd w:val="clear" w:color="auto" w:fill="auto"/>
          </w:tcPr>
          <w:p w14:paraId="6407B37B" w14:textId="77777777" w:rsidR="00C84377" w:rsidRPr="0082469E" w:rsidRDefault="00C84377" w:rsidP="00C84377">
            <w:pPr>
              <w:pStyle w:val="TableText"/>
            </w:pPr>
            <w:r w:rsidRPr="0082469E">
              <w:t>TEXT</w:t>
            </w:r>
          </w:p>
        </w:tc>
        <w:tc>
          <w:tcPr>
            <w:tcW w:w="0" w:type="auto"/>
            <w:shd w:val="clear" w:color="auto" w:fill="auto"/>
          </w:tcPr>
          <w:p w14:paraId="167D5D50" w14:textId="77777777" w:rsidR="00C84377" w:rsidRPr="0082469E" w:rsidRDefault="00C84377" w:rsidP="00C84377">
            <w:pPr>
              <w:pStyle w:val="TableText"/>
            </w:pPr>
            <w:r w:rsidRPr="0082469E">
              <w:t>User-specified end-use subcategory</w:t>
            </w:r>
          </w:p>
        </w:tc>
      </w:tr>
    </w:tbl>
    <w:p w14:paraId="378406F8" w14:textId="77777777" w:rsidR="00C84377" w:rsidRDefault="00C84377" w:rsidP="00C84377">
      <w:pPr>
        <w:pStyle w:val="BodyText"/>
      </w:pPr>
      <w:r>
        <w:t>Please see the Steam Equipment object in the Group-Internal Gains section of the Input-Output Reference for more information.</w:t>
      </w:r>
    </w:p>
    <w:p w14:paraId="5F0C1E86" w14:textId="77777777" w:rsidR="00C84377" w:rsidRDefault="00C84377" w:rsidP="00C84377">
      <w:pPr>
        <w:pStyle w:val="Heading4"/>
      </w:pPr>
      <w:bookmarkStart w:id="402" w:name="_Ref210300275"/>
      <w:proofErr w:type="spellStart"/>
      <w:r>
        <w:t>NominalHotWaterEquipment</w:t>
      </w:r>
      <w:proofErr w:type="spellEnd"/>
      <w:r w:rsidRPr="00BB30AD">
        <w:t xml:space="preserve"> </w:t>
      </w:r>
      <w:r>
        <w:t>Table</w:t>
      </w:r>
      <w:bookmarkEnd w:id="402"/>
    </w:p>
    <w:p w14:paraId="6EFBF0FD" w14:textId="77777777" w:rsidR="00C84377" w:rsidRDefault="00C84377" w:rsidP="00C84377">
      <w:pPr>
        <w:pStyle w:val="BodyText"/>
      </w:pPr>
      <w:r>
        <w:t xml:space="preserve">An overview of the </w:t>
      </w:r>
      <w:proofErr w:type="spellStart"/>
      <w:r>
        <w:t>NominalHotWaterEquipment</w:t>
      </w:r>
      <w:proofErr w:type="spellEnd"/>
      <w:r w:rsidRPr="00BB30AD">
        <w:t xml:space="preserve"> </w:t>
      </w:r>
      <w:r>
        <w:t xml:space="preserve">SQL table is shown below. </w:t>
      </w:r>
    </w:p>
    <w:p w14:paraId="525912D8" w14:textId="77777777" w:rsidR="00C84377" w:rsidRDefault="00C84377" w:rsidP="00C84377">
      <w:pPr>
        <w:pStyle w:val="Caption"/>
      </w:pPr>
      <w:bookmarkStart w:id="403" w:name="_Toc241643005"/>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20</w:t>
      </w:r>
      <w:r w:rsidR="00761697">
        <w:rPr>
          <w:noProof/>
        </w:rPr>
        <w:fldChar w:fldCharType="end"/>
      </w:r>
      <w:r>
        <w:t>.</w:t>
      </w:r>
      <w:proofErr w:type="gramEnd"/>
      <w:r>
        <w:t xml:space="preserve"> SQL </w:t>
      </w:r>
      <w:proofErr w:type="spellStart"/>
      <w:r>
        <w:t>NominalHotWaterEquipment</w:t>
      </w:r>
      <w:proofErr w:type="spellEnd"/>
      <w:r>
        <w:t xml:space="preserve"> Table Contents</w:t>
      </w:r>
      <w:bookmarkEnd w:id="403"/>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241"/>
        <w:gridCol w:w="1176"/>
        <w:gridCol w:w="3863"/>
      </w:tblGrid>
      <w:tr w:rsidR="00C84377" w:rsidRPr="00027263" w14:paraId="425B50FD" w14:textId="77777777" w:rsidTr="00C84377">
        <w:trPr>
          <w:cantSplit/>
        </w:trPr>
        <w:tc>
          <w:tcPr>
            <w:tcW w:w="2336" w:type="dxa"/>
            <w:shd w:val="solid" w:color="000000" w:fill="FFFFFF"/>
          </w:tcPr>
          <w:p w14:paraId="3E34C8E7" w14:textId="77777777" w:rsidR="00C84377" w:rsidRPr="004B689A" w:rsidRDefault="00C84377" w:rsidP="00C84377">
            <w:pPr>
              <w:pStyle w:val="TableHeader"/>
            </w:pPr>
            <w:r w:rsidRPr="004B689A">
              <w:t>Field Name</w:t>
            </w:r>
          </w:p>
        </w:tc>
        <w:tc>
          <w:tcPr>
            <w:tcW w:w="1176" w:type="dxa"/>
            <w:shd w:val="solid" w:color="000000" w:fill="FFFFFF"/>
          </w:tcPr>
          <w:p w14:paraId="0A0C16FE" w14:textId="77777777" w:rsidR="00C84377" w:rsidRPr="004B689A" w:rsidRDefault="00C84377" w:rsidP="00C84377">
            <w:pPr>
              <w:pStyle w:val="TableHeader"/>
            </w:pPr>
            <w:r w:rsidRPr="004B689A">
              <w:t>Field Type</w:t>
            </w:r>
          </w:p>
        </w:tc>
        <w:tc>
          <w:tcPr>
            <w:tcW w:w="0" w:type="auto"/>
            <w:shd w:val="solid" w:color="000000" w:fill="FFFFFF"/>
          </w:tcPr>
          <w:p w14:paraId="0CDAD648" w14:textId="77777777" w:rsidR="00C84377" w:rsidRPr="004B689A" w:rsidRDefault="00C84377" w:rsidP="00C84377">
            <w:pPr>
              <w:pStyle w:val="TableHeader"/>
            </w:pPr>
            <w:r w:rsidRPr="004B689A">
              <w:t>Description</w:t>
            </w:r>
          </w:p>
        </w:tc>
      </w:tr>
      <w:tr w:rsidR="00C84377" w:rsidRPr="00CE66AB" w14:paraId="581DF01E" w14:textId="77777777" w:rsidTr="00C84377">
        <w:trPr>
          <w:cantSplit/>
        </w:trPr>
        <w:tc>
          <w:tcPr>
            <w:tcW w:w="2336" w:type="dxa"/>
            <w:shd w:val="clear" w:color="auto" w:fill="auto"/>
          </w:tcPr>
          <w:p w14:paraId="443EC2AA" w14:textId="77777777" w:rsidR="00C84377" w:rsidRPr="0082469E" w:rsidRDefault="00C84377" w:rsidP="00C84377">
            <w:pPr>
              <w:pStyle w:val="TableText"/>
            </w:pPr>
            <w:proofErr w:type="spellStart"/>
            <w:r>
              <w:t>NominalHotWaterEquipmentIndex</w:t>
            </w:r>
            <w:proofErr w:type="spellEnd"/>
          </w:p>
        </w:tc>
        <w:tc>
          <w:tcPr>
            <w:tcW w:w="1176" w:type="dxa"/>
            <w:shd w:val="clear" w:color="auto" w:fill="auto"/>
          </w:tcPr>
          <w:p w14:paraId="36BEDBE9" w14:textId="77777777" w:rsidR="00C84377" w:rsidRPr="0082469E" w:rsidRDefault="00C84377" w:rsidP="00C84377">
            <w:pPr>
              <w:pStyle w:val="TableText"/>
            </w:pPr>
            <w:r w:rsidRPr="0082469E">
              <w:t>INTEGER</w:t>
            </w:r>
          </w:p>
        </w:tc>
        <w:tc>
          <w:tcPr>
            <w:tcW w:w="0" w:type="auto"/>
            <w:shd w:val="clear" w:color="auto" w:fill="auto"/>
          </w:tcPr>
          <w:p w14:paraId="53073F8D" w14:textId="77777777" w:rsidR="00C84377" w:rsidRPr="0082469E" w:rsidRDefault="00C84377" w:rsidP="00C84377">
            <w:pPr>
              <w:pStyle w:val="TableText"/>
            </w:pPr>
            <w:r w:rsidRPr="0082469E">
              <w:t>The internal statement number</w:t>
            </w:r>
          </w:p>
        </w:tc>
      </w:tr>
      <w:tr w:rsidR="00C84377" w:rsidRPr="00CE66AB" w14:paraId="1C79C9B1" w14:textId="77777777" w:rsidTr="00C84377">
        <w:trPr>
          <w:cantSplit/>
        </w:trPr>
        <w:tc>
          <w:tcPr>
            <w:tcW w:w="2336" w:type="dxa"/>
            <w:shd w:val="clear" w:color="auto" w:fill="auto"/>
          </w:tcPr>
          <w:p w14:paraId="0F919E52" w14:textId="77777777" w:rsidR="00C84377" w:rsidRPr="0082469E" w:rsidRDefault="00C84377" w:rsidP="00C84377">
            <w:pPr>
              <w:pStyle w:val="TableText"/>
            </w:pPr>
            <w:proofErr w:type="spellStart"/>
            <w:r w:rsidRPr="0082469E">
              <w:t>ObjectName</w:t>
            </w:r>
            <w:proofErr w:type="spellEnd"/>
          </w:p>
        </w:tc>
        <w:tc>
          <w:tcPr>
            <w:tcW w:w="1176" w:type="dxa"/>
            <w:shd w:val="clear" w:color="auto" w:fill="auto"/>
          </w:tcPr>
          <w:p w14:paraId="60736716" w14:textId="77777777" w:rsidR="00C84377" w:rsidRPr="0082469E" w:rsidRDefault="00C84377" w:rsidP="00C84377">
            <w:pPr>
              <w:pStyle w:val="TableText"/>
            </w:pPr>
            <w:r w:rsidRPr="0082469E">
              <w:t>TEXT</w:t>
            </w:r>
          </w:p>
        </w:tc>
        <w:tc>
          <w:tcPr>
            <w:tcW w:w="0" w:type="auto"/>
            <w:shd w:val="clear" w:color="auto" w:fill="auto"/>
          </w:tcPr>
          <w:p w14:paraId="464692C7" w14:textId="77777777" w:rsidR="00C84377" w:rsidRPr="0082469E" w:rsidRDefault="00C84377" w:rsidP="00C84377">
            <w:pPr>
              <w:pStyle w:val="TableText"/>
            </w:pPr>
            <w:r w:rsidRPr="0082469E">
              <w:t>The Hot Water Equipment object name</w:t>
            </w:r>
          </w:p>
        </w:tc>
      </w:tr>
      <w:tr w:rsidR="00C84377" w:rsidRPr="00CE66AB" w14:paraId="1F3541C4" w14:textId="77777777" w:rsidTr="00C84377">
        <w:trPr>
          <w:cantSplit/>
        </w:trPr>
        <w:tc>
          <w:tcPr>
            <w:tcW w:w="2336" w:type="dxa"/>
            <w:shd w:val="clear" w:color="auto" w:fill="auto"/>
          </w:tcPr>
          <w:p w14:paraId="073B4646" w14:textId="77777777" w:rsidR="00C84377" w:rsidRPr="0082469E" w:rsidRDefault="00C84377" w:rsidP="00C84377">
            <w:pPr>
              <w:pStyle w:val="TableText"/>
            </w:pPr>
            <w:proofErr w:type="spellStart"/>
            <w:r w:rsidRPr="0082469E">
              <w:t>ZoneIndex</w:t>
            </w:r>
            <w:proofErr w:type="spellEnd"/>
          </w:p>
        </w:tc>
        <w:tc>
          <w:tcPr>
            <w:tcW w:w="1176" w:type="dxa"/>
            <w:shd w:val="clear" w:color="auto" w:fill="auto"/>
          </w:tcPr>
          <w:p w14:paraId="08039D09" w14:textId="77777777" w:rsidR="00C84377" w:rsidRPr="0082469E" w:rsidRDefault="00C84377" w:rsidP="00C84377">
            <w:pPr>
              <w:pStyle w:val="TableText"/>
            </w:pPr>
            <w:r w:rsidRPr="0082469E">
              <w:t>INTEGER</w:t>
            </w:r>
          </w:p>
        </w:tc>
        <w:tc>
          <w:tcPr>
            <w:tcW w:w="0" w:type="auto"/>
            <w:shd w:val="clear" w:color="auto" w:fill="auto"/>
          </w:tcPr>
          <w:p w14:paraId="0DAC1F31" w14:textId="77777777" w:rsidR="00C84377" w:rsidRPr="0082469E" w:rsidRDefault="00C84377" w:rsidP="00C84377">
            <w:pPr>
              <w:pStyle w:val="TableText"/>
            </w:pPr>
            <w:r w:rsidRPr="0082469E">
              <w:t xml:space="preserve">Connects the </w:t>
            </w:r>
            <w:proofErr w:type="spellStart"/>
            <w:r w:rsidRPr="0082469E">
              <w:t>NominalHotWaterEquipment</w:t>
            </w:r>
            <w:proofErr w:type="spellEnd"/>
            <w:r w:rsidRPr="0082469E">
              <w:t xml:space="preserve"> </w:t>
            </w:r>
            <w:r>
              <w:t xml:space="preserve">table </w:t>
            </w:r>
            <w:r w:rsidRPr="0082469E">
              <w:t>to the Zone</w:t>
            </w:r>
            <w:r>
              <w:t>s</w:t>
            </w:r>
            <w:r w:rsidRPr="0082469E">
              <w:t xml:space="preserve"> table</w:t>
            </w:r>
          </w:p>
        </w:tc>
      </w:tr>
      <w:tr w:rsidR="00C84377" w:rsidRPr="00CE66AB" w14:paraId="4ECB490A" w14:textId="77777777" w:rsidTr="00C84377">
        <w:trPr>
          <w:cantSplit/>
        </w:trPr>
        <w:tc>
          <w:tcPr>
            <w:tcW w:w="2336" w:type="dxa"/>
            <w:shd w:val="clear" w:color="auto" w:fill="auto"/>
          </w:tcPr>
          <w:p w14:paraId="5928C110" w14:textId="77777777" w:rsidR="00C84377" w:rsidRPr="0082469E" w:rsidRDefault="00C84377" w:rsidP="00C84377">
            <w:pPr>
              <w:pStyle w:val="TableText"/>
            </w:pPr>
            <w:proofErr w:type="spellStart"/>
            <w:r w:rsidRPr="0082469E">
              <w:t>Sched</w:t>
            </w:r>
            <w:r>
              <w:t>uleIndex</w:t>
            </w:r>
            <w:proofErr w:type="spellEnd"/>
          </w:p>
        </w:tc>
        <w:tc>
          <w:tcPr>
            <w:tcW w:w="1176" w:type="dxa"/>
            <w:shd w:val="clear" w:color="auto" w:fill="auto"/>
          </w:tcPr>
          <w:p w14:paraId="0B8359E2" w14:textId="77777777" w:rsidR="00C84377" w:rsidRPr="0082469E" w:rsidRDefault="00C84377" w:rsidP="00C84377">
            <w:pPr>
              <w:pStyle w:val="TableText"/>
            </w:pPr>
            <w:r w:rsidRPr="0082469E">
              <w:t>INTEGER</w:t>
            </w:r>
          </w:p>
        </w:tc>
        <w:tc>
          <w:tcPr>
            <w:tcW w:w="0" w:type="auto"/>
            <w:shd w:val="clear" w:color="auto" w:fill="auto"/>
          </w:tcPr>
          <w:p w14:paraId="491BE920" w14:textId="77777777" w:rsidR="00C84377" w:rsidRPr="0082469E" w:rsidRDefault="00C84377" w:rsidP="00C84377">
            <w:pPr>
              <w:pStyle w:val="TableText"/>
            </w:pPr>
            <w:r w:rsidRPr="0082469E">
              <w:t>Hot water equipment schedule number (see Schedule table)</w:t>
            </w:r>
          </w:p>
        </w:tc>
      </w:tr>
      <w:tr w:rsidR="00C84377" w:rsidRPr="00CE66AB" w14:paraId="73B1FEE9" w14:textId="77777777" w:rsidTr="00C84377">
        <w:trPr>
          <w:cantSplit/>
        </w:trPr>
        <w:tc>
          <w:tcPr>
            <w:tcW w:w="2336" w:type="dxa"/>
            <w:shd w:val="clear" w:color="auto" w:fill="auto"/>
          </w:tcPr>
          <w:p w14:paraId="67BDEB5B" w14:textId="77777777" w:rsidR="00C84377" w:rsidRPr="0082469E" w:rsidRDefault="00C84377" w:rsidP="00C84377">
            <w:pPr>
              <w:pStyle w:val="TableText"/>
            </w:pPr>
            <w:proofErr w:type="spellStart"/>
            <w:r w:rsidRPr="0082469E">
              <w:t>DesignLevel</w:t>
            </w:r>
            <w:proofErr w:type="spellEnd"/>
          </w:p>
        </w:tc>
        <w:tc>
          <w:tcPr>
            <w:tcW w:w="1176" w:type="dxa"/>
            <w:shd w:val="clear" w:color="auto" w:fill="auto"/>
          </w:tcPr>
          <w:p w14:paraId="7BFB0362" w14:textId="77777777" w:rsidR="00C84377" w:rsidRPr="0082469E" w:rsidRDefault="00C84377" w:rsidP="00C84377">
            <w:pPr>
              <w:pStyle w:val="TableText"/>
            </w:pPr>
            <w:r w:rsidRPr="0082469E">
              <w:t>REAL</w:t>
            </w:r>
          </w:p>
        </w:tc>
        <w:tc>
          <w:tcPr>
            <w:tcW w:w="0" w:type="auto"/>
            <w:shd w:val="clear" w:color="auto" w:fill="auto"/>
          </w:tcPr>
          <w:p w14:paraId="67BDB412" w14:textId="77777777" w:rsidR="00C84377" w:rsidRPr="0082469E" w:rsidRDefault="00C84377" w:rsidP="00C84377">
            <w:pPr>
              <w:pStyle w:val="TableText"/>
            </w:pPr>
            <w:r w:rsidRPr="0082469E">
              <w:t>Nominal design level, in Watts</w:t>
            </w:r>
          </w:p>
        </w:tc>
      </w:tr>
      <w:tr w:rsidR="00C84377" w:rsidRPr="00CE66AB" w14:paraId="06D3CA7A" w14:textId="77777777" w:rsidTr="00C84377">
        <w:trPr>
          <w:cantSplit/>
        </w:trPr>
        <w:tc>
          <w:tcPr>
            <w:tcW w:w="2336" w:type="dxa"/>
            <w:shd w:val="clear" w:color="auto" w:fill="auto"/>
          </w:tcPr>
          <w:p w14:paraId="0E8D31D3" w14:textId="77777777" w:rsidR="00C84377" w:rsidRPr="0082469E" w:rsidRDefault="00C84377" w:rsidP="00C84377">
            <w:pPr>
              <w:pStyle w:val="TableText"/>
            </w:pPr>
            <w:proofErr w:type="spellStart"/>
            <w:r w:rsidRPr="0082469E">
              <w:t>FractionLatent</w:t>
            </w:r>
            <w:proofErr w:type="spellEnd"/>
          </w:p>
        </w:tc>
        <w:tc>
          <w:tcPr>
            <w:tcW w:w="1176" w:type="dxa"/>
            <w:shd w:val="clear" w:color="auto" w:fill="auto"/>
          </w:tcPr>
          <w:p w14:paraId="59BD24D2" w14:textId="77777777" w:rsidR="00C84377" w:rsidRPr="0082469E" w:rsidRDefault="00C84377" w:rsidP="00C84377">
            <w:pPr>
              <w:pStyle w:val="TableText"/>
            </w:pPr>
            <w:r w:rsidRPr="0082469E">
              <w:t>REAL</w:t>
            </w:r>
          </w:p>
        </w:tc>
        <w:tc>
          <w:tcPr>
            <w:tcW w:w="0" w:type="auto"/>
            <w:shd w:val="clear" w:color="auto" w:fill="auto"/>
          </w:tcPr>
          <w:p w14:paraId="483A7CD5" w14:textId="77777777" w:rsidR="00C84377" w:rsidRPr="0082469E" w:rsidRDefault="00C84377" w:rsidP="00C84377">
            <w:pPr>
              <w:pStyle w:val="TableText"/>
            </w:pPr>
            <w:r w:rsidRPr="0082469E">
              <w:t>User-specified latent heat fraction</w:t>
            </w:r>
          </w:p>
        </w:tc>
      </w:tr>
      <w:tr w:rsidR="00C84377" w:rsidRPr="00CE66AB" w14:paraId="1AE3EE5C" w14:textId="77777777" w:rsidTr="00C84377">
        <w:trPr>
          <w:cantSplit/>
        </w:trPr>
        <w:tc>
          <w:tcPr>
            <w:tcW w:w="2336" w:type="dxa"/>
            <w:shd w:val="clear" w:color="auto" w:fill="auto"/>
          </w:tcPr>
          <w:p w14:paraId="060B6EA9" w14:textId="77777777" w:rsidR="00C84377" w:rsidRPr="0082469E" w:rsidRDefault="00C84377" w:rsidP="00C84377">
            <w:pPr>
              <w:pStyle w:val="TableText"/>
            </w:pPr>
            <w:proofErr w:type="spellStart"/>
            <w:r w:rsidRPr="0082469E">
              <w:t>FractionRadiant</w:t>
            </w:r>
            <w:proofErr w:type="spellEnd"/>
          </w:p>
        </w:tc>
        <w:tc>
          <w:tcPr>
            <w:tcW w:w="1176" w:type="dxa"/>
            <w:shd w:val="clear" w:color="auto" w:fill="auto"/>
          </w:tcPr>
          <w:p w14:paraId="7FA0EFAE" w14:textId="77777777" w:rsidR="00C84377" w:rsidRPr="0082469E" w:rsidRDefault="00C84377" w:rsidP="00C84377">
            <w:pPr>
              <w:pStyle w:val="TableText"/>
            </w:pPr>
            <w:r w:rsidRPr="0082469E">
              <w:t>REAL</w:t>
            </w:r>
          </w:p>
        </w:tc>
        <w:tc>
          <w:tcPr>
            <w:tcW w:w="0" w:type="auto"/>
            <w:shd w:val="clear" w:color="auto" w:fill="auto"/>
          </w:tcPr>
          <w:p w14:paraId="5C17DF72" w14:textId="77777777" w:rsidR="00C84377" w:rsidRPr="0082469E" w:rsidRDefault="00C84377" w:rsidP="00C84377">
            <w:pPr>
              <w:pStyle w:val="TableText"/>
            </w:pPr>
            <w:r w:rsidRPr="0082469E">
              <w:t>User-specified radiant heat fraction</w:t>
            </w:r>
          </w:p>
        </w:tc>
      </w:tr>
      <w:tr w:rsidR="00C84377" w:rsidRPr="00CE66AB" w14:paraId="72D97D93" w14:textId="77777777" w:rsidTr="00C84377">
        <w:trPr>
          <w:cantSplit/>
        </w:trPr>
        <w:tc>
          <w:tcPr>
            <w:tcW w:w="2336" w:type="dxa"/>
            <w:shd w:val="clear" w:color="auto" w:fill="auto"/>
          </w:tcPr>
          <w:p w14:paraId="353C0003" w14:textId="77777777" w:rsidR="00C84377" w:rsidRPr="0082469E" w:rsidRDefault="00C84377" w:rsidP="00C84377">
            <w:pPr>
              <w:pStyle w:val="TableText"/>
            </w:pPr>
            <w:proofErr w:type="spellStart"/>
            <w:r w:rsidRPr="0082469E">
              <w:t>FractionLost</w:t>
            </w:r>
            <w:proofErr w:type="spellEnd"/>
          </w:p>
        </w:tc>
        <w:tc>
          <w:tcPr>
            <w:tcW w:w="1176" w:type="dxa"/>
            <w:shd w:val="clear" w:color="auto" w:fill="auto"/>
          </w:tcPr>
          <w:p w14:paraId="59D93C98" w14:textId="77777777" w:rsidR="00C84377" w:rsidRPr="0082469E" w:rsidRDefault="00C84377" w:rsidP="00C84377">
            <w:pPr>
              <w:pStyle w:val="TableText"/>
            </w:pPr>
            <w:r w:rsidRPr="0082469E">
              <w:t>REAL</w:t>
            </w:r>
          </w:p>
        </w:tc>
        <w:tc>
          <w:tcPr>
            <w:tcW w:w="0" w:type="auto"/>
            <w:shd w:val="clear" w:color="auto" w:fill="auto"/>
          </w:tcPr>
          <w:p w14:paraId="7DF67453" w14:textId="77777777" w:rsidR="00C84377" w:rsidRPr="0082469E" w:rsidRDefault="00C84377" w:rsidP="00C84377">
            <w:pPr>
              <w:pStyle w:val="TableText"/>
            </w:pPr>
            <w:r w:rsidRPr="0082469E">
              <w:t>User-specified lost heat fraction</w:t>
            </w:r>
          </w:p>
        </w:tc>
      </w:tr>
      <w:tr w:rsidR="00C84377" w:rsidRPr="00CE66AB" w14:paraId="421A03E9" w14:textId="77777777" w:rsidTr="00C84377">
        <w:trPr>
          <w:cantSplit/>
        </w:trPr>
        <w:tc>
          <w:tcPr>
            <w:tcW w:w="2336" w:type="dxa"/>
            <w:shd w:val="clear" w:color="auto" w:fill="auto"/>
          </w:tcPr>
          <w:p w14:paraId="1CB3601F" w14:textId="77777777" w:rsidR="00C84377" w:rsidRPr="0082469E" w:rsidRDefault="00C84377" w:rsidP="00C84377">
            <w:pPr>
              <w:pStyle w:val="TableText"/>
            </w:pPr>
            <w:proofErr w:type="spellStart"/>
            <w:r w:rsidRPr="0082469E">
              <w:t>FractionConvected</w:t>
            </w:r>
            <w:proofErr w:type="spellEnd"/>
          </w:p>
        </w:tc>
        <w:tc>
          <w:tcPr>
            <w:tcW w:w="1176" w:type="dxa"/>
            <w:shd w:val="clear" w:color="auto" w:fill="auto"/>
          </w:tcPr>
          <w:p w14:paraId="287B5882" w14:textId="77777777" w:rsidR="00C84377" w:rsidRPr="0082469E" w:rsidRDefault="00C84377" w:rsidP="00C84377">
            <w:pPr>
              <w:pStyle w:val="TableText"/>
            </w:pPr>
            <w:r w:rsidRPr="0082469E">
              <w:t>REAL</w:t>
            </w:r>
          </w:p>
        </w:tc>
        <w:tc>
          <w:tcPr>
            <w:tcW w:w="0" w:type="auto"/>
            <w:shd w:val="clear" w:color="auto" w:fill="auto"/>
          </w:tcPr>
          <w:p w14:paraId="1EFF4580" w14:textId="77777777" w:rsidR="00C84377" w:rsidRPr="0082469E" w:rsidRDefault="00C84377" w:rsidP="00C84377">
            <w:pPr>
              <w:pStyle w:val="TableText"/>
            </w:pPr>
            <w:r w:rsidRPr="0082469E">
              <w:t>User-specified convicted heat fraction</w:t>
            </w:r>
          </w:p>
        </w:tc>
      </w:tr>
      <w:tr w:rsidR="00C84377" w:rsidRPr="00CE66AB" w14:paraId="2E874411" w14:textId="77777777" w:rsidTr="00C84377">
        <w:trPr>
          <w:cantSplit/>
        </w:trPr>
        <w:tc>
          <w:tcPr>
            <w:tcW w:w="2336" w:type="dxa"/>
            <w:shd w:val="clear" w:color="auto" w:fill="auto"/>
          </w:tcPr>
          <w:p w14:paraId="7B14D543" w14:textId="77777777" w:rsidR="00C84377" w:rsidRPr="0082469E" w:rsidRDefault="00C84377" w:rsidP="00C84377">
            <w:pPr>
              <w:pStyle w:val="TableText"/>
            </w:pPr>
            <w:proofErr w:type="spellStart"/>
            <w:r w:rsidRPr="0082469E">
              <w:t>EndUseSubcategory</w:t>
            </w:r>
            <w:proofErr w:type="spellEnd"/>
          </w:p>
        </w:tc>
        <w:tc>
          <w:tcPr>
            <w:tcW w:w="1176" w:type="dxa"/>
            <w:shd w:val="clear" w:color="auto" w:fill="auto"/>
          </w:tcPr>
          <w:p w14:paraId="69466073" w14:textId="77777777" w:rsidR="00C84377" w:rsidRPr="0082469E" w:rsidRDefault="00C84377" w:rsidP="00C84377">
            <w:pPr>
              <w:pStyle w:val="TableText"/>
            </w:pPr>
            <w:r w:rsidRPr="0082469E">
              <w:t>TEXT</w:t>
            </w:r>
          </w:p>
        </w:tc>
        <w:tc>
          <w:tcPr>
            <w:tcW w:w="0" w:type="auto"/>
            <w:shd w:val="clear" w:color="auto" w:fill="auto"/>
          </w:tcPr>
          <w:p w14:paraId="4BEF1862" w14:textId="77777777" w:rsidR="00C84377" w:rsidRPr="0082469E" w:rsidRDefault="00C84377" w:rsidP="00C84377">
            <w:pPr>
              <w:pStyle w:val="TableText"/>
            </w:pPr>
            <w:r w:rsidRPr="0082469E">
              <w:t>User-specified end-use subcategory</w:t>
            </w:r>
          </w:p>
        </w:tc>
      </w:tr>
    </w:tbl>
    <w:p w14:paraId="164AF933" w14:textId="77777777" w:rsidR="00C84377" w:rsidRDefault="00C84377" w:rsidP="00C84377">
      <w:pPr>
        <w:pStyle w:val="BodyText"/>
      </w:pPr>
      <w:r>
        <w:t>Please see the Hot Water Equipment object in the Group-Internal Gains section of the Input-Output Reference for more information.</w:t>
      </w:r>
    </w:p>
    <w:p w14:paraId="5546D5C5" w14:textId="77777777" w:rsidR="00C84377" w:rsidRDefault="00C84377" w:rsidP="00C84377">
      <w:pPr>
        <w:pStyle w:val="Heading4"/>
      </w:pPr>
      <w:bookmarkStart w:id="404" w:name="_Ref210300348"/>
      <w:proofErr w:type="spellStart"/>
      <w:r>
        <w:t>NominalOtherEquipment</w:t>
      </w:r>
      <w:proofErr w:type="spellEnd"/>
      <w:r w:rsidRPr="00BB30AD">
        <w:t xml:space="preserve"> </w:t>
      </w:r>
      <w:r>
        <w:t>Table</w:t>
      </w:r>
      <w:bookmarkEnd w:id="404"/>
    </w:p>
    <w:p w14:paraId="1983C1E8" w14:textId="77777777" w:rsidR="00C84377" w:rsidRDefault="00C84377" w:rsidP="00C84377">
      <w:pPr>
        <w:pStyle w:val="BodyText"/>
      </w:pPr>
      <w:r>
        <w:t xml:space="preserve">An overview of the </w:t>
      </w:r>
      <w:proofErr w:type="spellStart"/>
      <w:r>
        <w:t>NominalOtherEquipment</w:t>
      </w:r>
      <w:proofErr w:type="spellEnd"/>
      <w:r w:rsidRPr="00BB30AD">
        <w:t xml:space="preserve"> </w:t>
      </w:r>
      <w:r>
        <w:t xml:space="preserve">SQL table is shown below. </w:t>
      </w:r>
    </w:p>
    <w:p w14:paraId="6EB2A4DD" w14:textId="77777777" w:rsidR="00C84377" w:rsidRDefault="00C84377" w:rsidP="00C84377">
      <w:pPr>
        <w:pStyle w:val="Caption"/>
      </w:pPr>
      <w:bookmarkStart w:id="405" w:name="_Toc241643006"/>
      <w:proofErr w:type="gramStart"/>
      <w:r>
        <w:t xml:space="preserve">Table </w:t>
      </w:r>
      <w:r w:rsidR="00761697">
        <w:fldChar w:fldCharType="begin"/>
      </w:r>
      <w:r w:rsidR="00761697">
        <w:instrText xml:space="preserve"> SEQ Table \* ARABIC </w:instrText>
      </w:r>
      <w:r w:rsidR="00761697">
        <w:fldChar w:fldCharType="separate"/>
      </w:r>
      <w:r w:rsidR="004774B6">
        <w:rPr>
          <w:noProof/>
        </w:rPr>
        <w:t>21</w:t>
      </w:r>
      <w:r w:rsidR="00761697">
        <w:rPr>
          <w:noProof/>
        </w:rPr>
        <w:fldChar w:fldCharType="end"/>
      </w:r>
      <w:r>
        <w:t>.</w:t>
      </w:r>
      <w:proofErr w:type="gramEnd"/>
      <w:r>
        <w:t xml:space="preserve"> SQL </w:t>
      </w:r>
      <w:proofErr w:type="spellStart"/>
      <w:r>
        <w:t>NominalOtherEquipment</w:t>
      </w:r>
      <w:proofErr w:type="spellEnd"/>
      <w:r>
        <w:t xml:space="preserve"> Table Contents</w:t>
      </w:r>
      <w:bookmarkEnd w:id="405"/>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96"/>
        <w:gridCol w:w="1176"/>
        <w:gridCol w:w="4208"/>
      </w:tblGrid>
      <w:tr w:rsidR="00C84377" w:rsidRPr="00027263" w14:paraId="0295194F" w14:textId="77777777" w:rsidTr="00C84377">
        <w:trPr>
          <w:cantSplit/>
        </w:trPr>
        <w:tc>
          <w:tcPr>
            <w:tcW w:w="2350" w:type="dxa"/>
            <w:shd w:val="solid" w:color="000000" w:fill="FFFFFF"/>
          </w:tcPr>
          <w:p w14:paraId="566BAC58" w14:textId="77777777" w:rsidR="00C84377" w:rsidRPr="004B689A" w:rsidRDefault="00C84377" w:rsidP="00C84377">
            <w:pPr>
              <w:pStyle w:val="TableHeader"/>
            </w:pPr>
            <w:r w:rsidRPr="004B689A">
              <w:t>Field Name</w:t>
            </w:r>
          </w:p>
        </w:tc>
        <w:tc>
          <w:tcPr>
            <w:tcW w:w="1176" w:type="dxa"/>
            <w:shd w:val="solid" w:color="000000" w:fill="FFFFFF"/>
          </w:tcPr>
          <w:p w14:paraId="7BBF81C2" w14:textId="77777777" w:rsidR="00C84377" w:rsidRPr="004B689A" w:rsidRDefault="00C84377" w:rsidP="00C84377">
            <w:pPr>
              <w:pStyle w:val="TableHeader"/>
            </w:pPr>
            <w:r w:rsidRPr="004B689A">
              <w:t>Field Type</w:t>
            </w:r>
          </w:p>
        </w:tc>
        <w:tc>
          <w:tcPr>
            <w:tcW w:w="0" w:type="auto"/>
            <w:shd w:val="solid" w:color="000000" w:fill="FFFFFF"/>
          </w:tcPr>
          <w:p w14:paraId="7CE1EEDA" w14:textId="77777777" w:rsidR="00C84377" w:rsidRPr="004B689A" w:rsidRDefault="00C84377" w:rsidP="00C84377">
            <w:pPr>
              <w:pStyle w:val="TableHeader"/>
            </w:pPr>
            <w:r w:rsidRPr="004B689A">
              <w:t>Description</w:t>
            </w:r>
          </w:p>
        </w:tc>
      </w:tr>
      <w:tr w:rsidR="00C84377" w:rsidRPr="00CE66AB" w14:paraId="6728899E" w14:textId="77777777" w:rsidTr="00C84377">
        <w:trPr>
          <w:cantSplit/>
        </w:trPr>
        <w:tc>
          <w:tcPr>
            <w:tcW w:w="2350" w:type="dxa"/>
            <w:shd w:val="clear" w:color="auto" w:fill="auto"/>
          </w:tcPr>
          <w:p w14:paraId="2CF8A5C5" w14:textId="77777777" w:rsidR="00C84377" w:rsidRPr="0082469E" w:rsidRDefault="00C84377" w:rsidP="00C84377">
            <w:pPr>
              <w:pStyle w:val="TableText"/>
            </w:pPr>
            <w:proofErr w:type="spellStart"/>
            <w:r>
              <w:t>NominalOtherEquipmentIndex</w:t>
            </w:r>
            <w:proofErr w:type="spellEnd"/>
          </w:p>
        </w:tc>
        <w:tc>
          <w:tcPr>
            <w:tcW w:w="1176" w:type="dxa"/>
            <w:shd w:val="clear" w:color="auto" w:fill="auto"/>
          </w:tcPr>
          <w:p w14:paraId="59FC47A4" w14:textId="77777777" w:rsidR="00C84377" w:rsidRPr="0082469E" w:rsidRDefault="00C84377" w:rsidP="00C84377">
            <w:pPr>
              <w:pStyle w:val="TableText"/>
            </w:pPr>
            <w:r w:rsidRPr="0082469E">
              <w:t>INTEGER</w:t>
            </w:r>
          </w:p>
        </w:tc>
        <w:tc>
          <w:tcPr>
            <w:tcW w:w="0" w:type="auto"/>
            <w:shd w:val="clear" w:color="auto" w:fill="auto"/>
          </w:tcPr>
          <w:p w14:paraId="3E553D96" w14:textId="77777777" w:rsidR="00C84377" w:rsidRPr="0082469E" w:rsidRDefault="00C84377" w:rsidP="00C84377">
            <w:pPr>
              <w:pStyle w:val="TableText"/>
            </w:pPr>
            <w:r w:rsidRPr="0082469E">
              <w:t>The internal statement number</w:t>
            </w:r>
          </w:p>
        </w:tc>
      </w:tr>
      <w:tr w:rsidR="00C84377" w:rsidRPr="00CE66AB" w14:paraId="2EF9CC9C" w14:textId="77777777" w:rsidTr="00C84377">
        <w:trPr>
          <w:cantSplit/>
        </w:trPr>
        <w:tc>
          <w:tcPr>
            <w:tcW w:w="2350" w:type="dxa"/>
            <w:shd w:val="clear" w:color="auto" w:fill="auto"/>
          </w:tcPr>
          <w:p w14:paraId="19346258" w14:textId="77777777" w:rsidR="00C84377" w:rsidRPr="0082469E" w:rsidRDefault="00C84377" w:rsidP="00C84377">
            <w:pPr>
              <w:pStyle w:val="TableText"/>
            </w:pPr>
            <w:proofErr w:type="spellStart"/>
            <w:r w:rsidRPr="0082469E">
              <w:t>ObjectName</w:t>
            </w:r>
            <w:proofErr w:type="spellEnd"/>
          </w:p>
        </w:tc>
        <w:tc>
          <w:tcPr>
            <w:tcW w:w="1176" w:type="dxa"/>
            <w:shd w:val="clear" w:color="auto" w:fill="auto"/>
          </w:tcPr>
          <w:p w14:paraId="09AD8BAF" w14:textId="77777777" w:rsidR="00C84377" w:rsidRPr="0082469E" w:rsidRDefault="00C84377" w:rsidP="00C84377">
            <w:pPr>
              <w:pStyle w:val="TableText"/>
            </w:pPr>
            <w:r w:rsidRPr="0082469E">
              <w:t>TEXT</w:t>
            </w:r>
          </w:p>
        </w:tc>
        <w:tc>
          <w:tcPr>
            <w:tcW w:w="0" w:type="auto"/>
            <w:shd w:val="clear" w:color="auto" w:fill="auto"/>
          </w:tcPr>
          <w:p w14:paraId="61D47783" w14:textId="77777777" w:rsidR="00C84377" w:rsidRPr="0082469E" w:rsidRDefault="00C84377" w:rsidP="00C84377">
            <w:pPr>
              <w:pStyle w:val="TableText"/>
            </w:pPr>
            <w:r w:rsidRPr="0082469E">
              <w:t>The Other Equipment object name</w:t>
            </w:r>
          </w:p>
        </w:tc>
      </w:tr>
      <w:tr w:rsidR="00C84377" w:rsidRPr="00CE66AB" w14:paraId="715185B9" w14:textId="77777777" w:rsidTr="00C84377">
        <w:trPr>
          <w:cantSplit/>
        </w:trPr>
        <w:tc>
          <w:tcPr>
            <w:tcW w:w="2350" w:type="dxa"/>
            <w:shd w:val="clear" w:color="auto" w:fill="auto"/>
          </w:tcPr>
          <w:p w14:paraId="402B455A" w14:textId="77777777" w:rsidR="00C84377" w:rsidRPr="0082469E" w:rsidRDefault="00C84377" w:rsidP="00C84377">
            <w:pPr>
              <w:pStyle w:val="TableText"/>
            </w:pPr>
            <w:proofErr w:type="spellStart"/>
            <w:r w:rsidRPr="0082469E">
              <w:t>ZoneIndex</w:t>
            </w:r>
            <w:proofErr w:type="spellEnd"/>
          </w:p>
        </w:tc>
        <w:tc>
          <w:tcPr>
            <w:tcW w:w="1176" w:type="dxa"/>
            <w:shd w:val="clear" w:color="auto" w:fill="auto"/>
          </w:tcPr>
          <w:p w14:paraId="57106EE0" w14:textId="77777777" w:rsidR="00C84377" w:rsidRPr="0082469E" w:rsidRDefault="00C84377" w:rsidP="00C84377">
            <w:pPr>
              <w:pStyle w:val="TableText"/>
            </w:pPr>
            <w:r w:rsidRPr="0082469E">
              <w:t>INTEGER</w:t>
            </w:r>
          </w:p>
        </w:tc>
        <w:tc>
          <w:tcPr>
            <w:tcW w:w="0" w:type="auto"/>
            <w:shd w:val="clear" w:color="auto" w:fill="auto"/>
          </w:tcPr>
          <w:p w14:paraId="2C7A77C5" w14:textId="77777777" w:rsidR="00C84377" w:rsidRPr="0082469E" w:rsidRDefault="00C84377" w:rsidP="00C84377">
            <w:pPr>
              <w:pStyle w:val="TableText"/>
            </w:pPr>
            <w:r w:rsidRPr="0082469E">
              <w:t xml:space="preserve">Connects the </w:t>
            </w:r>
            <w:proofErr w:type="spellStart"/>
            <w:r w:rsidRPr="0082469E">
              <w:t>NominalOtherEquipment</w:t>
            </w:r>
            <w:proofErr w:type="spellEnd"/>
            <w:r w:rsidRPr="0082469E">
              <w:t xml:space="preserve"> </w:t>
            </w:r>
            <w:r>
              <w:t xml:space="preserve">table </w:t>
            </w:r>
            <w:r w:rsidRPr="0082469E">
              <w:t>to the Zone</w:t>
            </w:r>
            <w:r>
              <w:t>s</w:t>
            </w:r>
            <w:r w:rsidRPr="0082469E">
              <w:t xml:space="preserve"> table</w:t>
            </w:r>
          </w:p>
        </w:tc>
      </w:tr>
      <w:tr w:rsidR="00C84377" w:rsidRPr="00CE66AB" w14:paraId="7137D78A" w14:textId="77777777" w:rsidTr="00C84377">
        <w:trPr>
          <w:cantSplit/>
        </w:trPr>
        <w:tc>
          <w:tcPr>
            <w:tcW w:w="2350" w:type="dxa"/>
            <w:shd w:val="clear" w:color="auto" w:fill="auto"/>
          </w:tcPr>
          <w:p w14:paraId="5F83FD25" w14:textId="77777777" w:rsidR="00C84377" w:rsidRPr="0082469E" w:rsidRDefault="00C84377" w:rsidP="00C84377">
            <w:pPr>
              <w:pStyle w:val="TableText"/>
            </w:pPr>
            <w:proofErr w:type="spellStart"/>
            <w:r w:rsidRPr="0082469E">
              <w:t>Sched</w:t>
            </w:r>
            <w:r>
              <w:t>uleIndex</w:t>
            </w:r>
            <w:proofErr w:type="spellEnd"/>
          </w:p>
        </w:tc>
        <w:tc>
          <w:tcPr>
            <w:tcW w:w="1176" w:type="dxa"/>
            <w:shd w:val="clear" w:color="auto" w:fill="auto"/>
          </w:tcPr>
          <w:p w14:paraId="659366DB" w14:textId="77777777" w:rsidR="00C84377" w:rsidRPr="0082469E" w:rsidRDefault="00C84377" w:rsidP="00C84377">
            <w:pPr>
              <w:pStyle w:val="TableText"/>
            </w:pPr>
            <w:r w:rsidRPr="0082469E">
              <w:t>INTEGER</w:t>
            </w:r>
          </w:p>
        </w:tc>
        <w:tc>
          <w:tcPr>
            <w:tcW w:w="0" w:type="auto"/>
            <w:shd w:val="clear" w:color="auto" w:fill="auto"/>
          </w:tcPr>
          <w:p w14:paraId="62DDC768" w14:textId="77777777" w:rsidR="00C84377" w:rsidRPr="0082469E" w:rsidRDefault="00C84377" w:rsidP="00C84377">
            <w:pPr>
              <w:pStyle w:val="TableText"/>
            </w:pPr>
            <w:r w:rsidRPr="0082469E">
              <w:t>Other equipment schedule number (see Schedule table)</w:t>
            </w:r>
          </w:p>
        </w:tc>
      </w:tr>
      <w:tr w:rsidR="00C84377" w:rsidRPr="00CE66AB" w14:paraId="04CE6018" w14:textId="77777777" w:rsidTr="00C84377">
        <w:trPr>
          <w:cantSplit/>
        </w:trPr>
        <w:tc>
          <w:tcPr>
            <w:tcW w:w="2350" w:type="dxa"/>
            <w:shd w:val="clear" w:color="auto" w:fill="auto"/>
          </w:tcPr>
          <w:p w14:paraId="0654C585" w14:textId="77777777" w:rsidR="00C84377" w:rsidRPr="0082469E" w:rsidRDefault="00C84377" w:rsidP="00C84377">
            <w:pPr>
              <w:pStyle w:val="TableText"/>
            </w:pPr>
            <w:proofErr w:type="spellStart"/>
            <w:r w:rsidRPr="0082469E">
              <w:t>DesignLevel</w:t>
            </w:r>
            <w:proofErr w:type="spellEnd"/>
          </w:p>
        </w:tc>
        <w:tc>
          <w:tcPr>
            <w:tcW w:w="1176" w:type="dxa"/>
            <w:shd w:val="clear" w:color="auto" w:fill="auto"/>
          </w:tcPr>
          <w:p w14:paraId="7D2A2082" w14:textId="77777777" w:rsidR="00C84377" w:rsidRPr="0082469E" w:rsidRDefault="00C84377" w:rsidP="00C84377">
            <w:pPr>
              <w:pStyle w:val="TableText"/>
            </w:pPr>
            <w:r w:rsidRPr="0082469E">
              <w:t>REAL</w:t>
            </w:r>
          </w:p>
        </w:tc>
        <w:tc>
          <w:tcPr>
            <w:tcW w:w="0" w:type="auto"/>
            <w:shd w:val="clear" w:color="auto" w:fill="auto"/>
          </w:tcPr>
          <w:p w14:paraId="542E06F9" w14:textId="77777777" w:rsidR="00C84377" w:rsidRPr="0082469E" w:rsidRDefault="00C84377" w:rsidP="00C84377">
            <w:pPr>
              <w:pStyle w:val="TableText"/>
            </w:pPr>
            <w:r w:rsidRPr="0082469E">
              <w:t>Nominal design level, in Watts</w:t>
            </w:r>
          </w:p>
        </w:tc>
      </w:tr>
      <w:tr w:rsidR="00C84377" w:rsidRPr="00CE66AB" w14:paraId="132B56FE" w14:textId="77777777" w:rsidTr="00C84377">
        <w:trPr>
          <w:cantSplit/>
        </w:trPr>
        <w:tc>
          <w:tcPr>
            <w:tcW w:w="2350" w:type="dxa"/>
            <w:shd w:val="clear" w:color="auto" w:fill="auto"/>
          </w:tcPr>
          <w:p w14:paraId="7C491FD4" w14:textId="77777777" w:rsidR="00C84377" w:rsidRPr="0082469E" w:rsidRDefault="00C84377" w:rsidP="00C84377">
            <w:pPr>
              <w:pStyle w:val="TableText"/>
            </w:pPr>
            <w:proofErr w:type="spellStart"/>
            <w:r w:rsidRPr="0082469E">
              <w:t>FractionLatent</w:t>
            </w:r>
            <w:proofErr w:type="spellEnd"/>
          </w:p>
        </w:tc>
        <w:tc>
          <w:tcPr>
            <w:tcW w:w="1176" w:type="dxa"/>
            <w:shd w:val="clear" w:color="auto" w:fill="auto"/>
          </w:tcPr>
          <w:p w14:paraId="1C57012D" w14:textId="77777777" w:rsidR="00C84377" w:rsidRPr="0082469E" w:rsidRDefault="00C84377" w:rsidP="00C84377">
            <w:pPr>
              <w:pStyle w:val="TableText"/>
            </w:pPr>
            <w:r w:rsidRPr="0082469E">
              <w:t>REAL</w:t>
            </w:r>
          </w:p>
        </w:tc>
        <w:tc>
          <w:tcPr>
            <w:tcW w:w="0" w:type="auto"/>
            <w:shd w:val="clear" w:color="auto" w:fill="auto"/>
          </w:tcPr>
          <w:p w14:paraId="50D4EA3F" w14:textId="77777777" w:rsidR="00C84377" w:rsidRPr="0082469E" w:rsidRDefault="00C84377" w:rsidP="00C84377">
            <w:pPr>
              <w:pStyle w:val="TableText"/>
            </w:pPr>
            <w:r w:rsidRPr="0082469E">
              <w:t>User-specified latent heat fraction</w:t>
            </w:r>
          </w:p>
        </w:tc>
      </w:tr>
      <w:tr w:rsidR="00C84377" w:rsidRPr="00CE66AB" w14:paraId="22E01591" w14:textId="77777777" w:rsidTr="00C84377">
        <w:trPr>
          <w:cantSplit/>
        </w:trPr>
        <w:tc>
          <w:tcPr>
            <w:tcW w:w="2350" w:type="dxa"/>
            <w:shd w:val="clear" w:color="auto" w:fill="auto"/>
          </w:tcPr>
          <w:p w14:paraId="00B51B87" w14:textId="77777777" w:rsidR="00C84377" w:rsidRPr="0082469E" w:rsidRDefault="00C84377" w:rsidP="00C84377">
            <w:pPr>
              <w:pStyle w:val="TableText"/>
            </w:pPr>
            <w:proofErr w:type="spellStart"/>
            <w:r w:rsidRPr="0082469E">
              <w:t>FractionRadiant</w:t>
            </w:r>
            <w:proofErr w:type="spellEnd"/>
          </w:p>
        </w:tc>
        <w:tc>
          <w:tcPr>
            <w:tcW w:w="1176" w:type="dxa"/>
            <w:shd w:val="clear" w:color="auto" w:fill="auto"/>
          </w:tcPr>
          <w:p w14:paraId="3EEDC7EF" w14:textId="77777777" w:rsidR="00C84377" w:rsidRPr="0082469E" w:rsidRDefault="00C84377" w:rsidP="00C84377">
            <w:pPr>
              <w:pStyle w:val="TableText"/>
            </w:pPr>
            <w:r w:rsidRPr="0082469E">
              <w:t>REAL</w:t>
            </w:r>
          </w:p>
        </w:tc>
        <w:tc>
          <w:tcPr>
            <w:tcW w:w="0" w:type="auto"/>
            <w:shd w:val="clear" w:color="auto" w:fill="auto"/>
          </w:tcPr>
          <w:p w14:paraId="431BF703" w14:textId="77777777" w:rsidR="00C84377" w:rsidRPr="0082469E" w:rsidRDefault="00C84377" w:rsidP="00C84377">
            <w:pPr>
              <w:pStyle w:val="TableText"/>
            </w:pPr>
            <w:r w:rsidRPr="0082469E">
              <w:t>User-specified radiant heat fraction</w:t>
            </w:r>
          </w:p>
        </w:tc>
      </w:tr>
      <w:tr w:rsidR="00C84377" w:rsidRPr="00CE66AB" w14:paraId="3784A729" w14:textId="77777777" w:rsidTr="00C84377">
        <w:trPr>
          <w:cantSplit/>
        </w:trPr>
        <w:tc>
          <w:tcPr>
            <w:tcW w:w="2350" w:type="dxa"/>
            <w:shd w:val="clear" w:color="auto" w:fill="auto"/>
          </w:tcPr>
          <w:p w14:paraId="09A82F99" w14:textId="77777777" w:rsidR="00C84377" w:rsidRPr="0082469E" w:rsidRDefault="00C84377" w:rsidP="00C84377">
            <w:pPr>
              <w:pStyle w:val="TableText"/>
            </w:pPr>
            <w:proofErr w:type="spellStart"/>
            <w:r w:rsidRPr="0082469E">
              <w:t>FractionLost</w:t>
            </w:r>
            <w:proofErr w:type="spellEnd"/>
          </w:p>
        </w:tc>
        <w:tc>
          <w:tcPr>
            <w:tcW w:w="1176" w:type="dxa"/>
            <w:shd w:val="clear" w:color="auto" w:fill="auto"/>
          </w:tcPr>
          <w:p w14:paraId="1436C4D8" w14:textId="77777777" w:rsidR="00C84377" w:rsidRPr="0082469E" w:rsidRDefault="00C84377" w:rsidP="00C84377">
            <w:pPr>
              <w:pStyle w:val="TableText"/>
            </w:pPr>
            <w:r w:rsidRPr="0082469E">
              <w:t>REAL</w:t>
            </w:r>
          </w:p>
        </w:tc>
        <w:tc>
          <w:tcPr>
            <w:tcW w:w="0" w:type="auto"/>
            <w:shd w:val="clear" w:color="auto" w:fill="auto"/>
          </w:tcPr>
          <w:p w14:paraId="142A5828" w14:textId="77777777" w:rsidR="00C84377" w:rsidRPr="0082469E" w:rsidRDefault="00C84377" w:rsidP="00C84377">
            <w:pPr>
              <w:pStyle w:val="TableText"/>
            </w:pPr>
            <w:r w:rsidRPr="0082469E">
              <w:t>User-specified lost heat fraction</w:t>
            </w:r>
          </w:p>
        </w:tc>
      </w:tr>
      <w:tr w:rsidR="00C84377" w:rsidRPr="00CE66AB" w14:paraId="496CD02E" w14:textId="77777777" w:rsidTr="00C84377">
        <w:trPr>
          <w:cantSplit/>
        </w:trPr>
        <w:tc>
          <w:tcPr>
            <w:tcW w:w="2350" w:type="dxa"/>
            <w:shd w:val="clear" w:color="auto" w:fill="auto"/>
          </w:tcPr>
          <w:p w14:paraId="770DA54F" w14:textId="77777777" w:rsidR="00C84377" w:rsidRPr="0082469E" w:rsidRDefault="00C84377" w:rsidP="00C84377">
            <w:pPr>
              <w:pStyle w:val="TableText"/>
            </w:pPr>
            <w:proofErr w:type="spellStart"/>
            <w:r w:rsidRPr="0082469E">
              <w:t>FractionConvected</w:t>
            </w:r>
            <w:proofErr w:type="spellEnd"/>
          </w:p>
        </w:tc>
        <w:tc>
          <w:tcPr>
            <w:tcW w:w="1176" w:type="dxa"/>
            <w:shd w:val="clear" w:color="auto" w:fill="auto"/>
          </w:tcPr>
          <w:p w14:paraId="618BCA99" w14:textId="77777777" w:rsidR="00C84377" w:rsidRPr="0082469E" w:rsidRDefault="00C84377" w:rsidP="00C84377">
            <w:pPr>
              <w:pStyle w:val="TableText"/>
            </w:pPr>
            <w:r w:rsidRPr="0082469E">
              <w:t>REAL</w:t>
            </w:r>
          </w:p>
        </w:tc>
        <w:tc>
          <w:tcPr>
            <w:tcW w:w="0" w:type="auto"/>
            <w:shd w:val="clear" w:color="auto" w:fill="auto"/>
          </w:tcPr>
          <w:p w14:paraId="4AE83602" w14:textId="77777777" w:rsidR="00C84377" w:rsidRPr="0082469E" w:rsidRDefault="00C84377" w:rsidP="00C84377">
            <w:pPr>
              <w:pStyle w:val="TableText"/>
            </w:pPr>
            <w:r w:rsidRPr="0082469E">
              <w:t>User-specified convicted heat fraction</w:t>
            </w:r>
          </w:p>
        </w:tc>
      </w:tr>
      <w:tr w:rsidR="00C84377" w:rsidRPr="00CE66AB" w14:paraId="4B398645" w14:textId="77777777" w:rsidTr="00C84377">
        <w:trPr>
          <w:cantSplit/>
        </w:trPr>
        <w:tc>
          <w:tcPr>
            <w:tcW w:w="2350" w:type="dxa"/>
            <w:shd w:val="clear" w:color="auto" w:fill="auto"/>
          </w:tcPr>
          <w:p w14:paraId="6E7B4C4D" w14:textId="77777777" w:rsidR="00C84377" w:rsidRPr="0082469E" w:rsidRDefault="00C84377" w:rsidP="00C84377">
            <w:pPr>
              <w:pStyle w:val="TableText"/>
            </w:pPr>
            <w:proofErr w:type="spellStart"/>
            <w:r w:rsidRPr="0082469E">
              <w:t>EndUseSubcategory</w:t>
            </w:r>
            <w:proofErr w:type="spellEnd"/>
          </w:p>
        </w:tc>
        <w:tc>
          <w:tcPr>
            <w:tcW w:w="1176" w:type="dxa"/>
            <w:shd w:val="clear" w:color="auto" w:fill="auto"/>
          </w:tcPr>
          <w:p w14:paraId="0B2B0CC7" w14:textId="77777777" w:rsidR="00C84377" w:rsidRPr="0082469E" w:rsidRDefault="00C84377" w:rsidP="00C84377">
            <w:pPr>
              <w:pStyle w:val="TableText"/>
            </w:pPr>
            <w:r w:rsidRPr="0082469E">
              <w:t>TEXT</w:t>
            </w:r>
          </w:p>
        </w:tc>
        <w:tc>
          <w:tcPr>
            <w:tcW w:w="0" w:type="auto"/>
            <w:shd w:val="clear" w:color="auto" w:fill="auto"/>
          </w:tcPr>
          <w:p w14:paraId="0D95E9DD" w14:textId="77777777" w:rsidR="00C84377" w:rsidRPr="0082469E" w:rsidRDefault="00C84377" w:rsidP="00C84377">
            <w:pPr>
              <w:pStyle w:val="TableText"/>
            </w:pPr>
            <w:r w:rsidRPr="0082469E">
              <w:t>User-specified end-use subcategory</w:t>
            </w:r>
          </w:p>
        </w:tc>
      </w:tr>
    </w:tbl>
    <w:p w14:paraId="78E0EDBD" w14:textId="77777777" w:rsidR="00C84377" w:rsidRDefault="00C84377" w:rsidP="00C84377">
      <w:pPr>
        <w:pStyle w:val="BodyText"/>
      </w:pPr>
      <w:r>
        <w:t>Please see the Other Equipment object in the Group-Internal Gains section of the Input-Output Reference for more information.</w:t>
      </w:r>
    </w:p>
    <w:p w14:paraId="680D6258" w14:textId="77777777" w:rsidR="00C84377" w:rsidRDefault="00C84377" w:rsidP="00C84377">
      <w:pPr>
        <w:pStyle w:val="Heading4"/>
      </w:pPr>
      <w:bookmarkStart w:id="406" w:name="_Ref210300206"/>
      <w:proofErr w:type="spellStart"/>
      <w:r>
        <w:t>NominalBaseboardHeaters</w:t>
      </w:r>
      <w:proofErr w:type="spellEnd"/>
      <w:r>
        <w:t xml:space="preserve"> Table</w:t>
      </w:r>
      <w:bookmarkEnd w:id="406"/>
    </w:p>
    <w:p w14:paraId="6482BF61" w14:textId="77777777" w:rsidR="00C84377" w:rsidRDefault="00C84377" w:rsidP="00C84377">
      <w:pPr>
        <w:pStyle w:val="BodyText"/>
      </w:pPr>
      <w:r>
        <w:t xml:space="preserve">An overview of the </w:t>
      </w:r>
      <w:proofErr w:type="spellStart"/>
      <w:r>
        <w:t>NominalBaseboardHeaters</w:t>
      </w:r>
      <w:proofErr w:type="spellEnd"/>
      <w:r>
        <w:t xml:space="preserve"> SQL table is shown below. </w:t>
      </w:r>
    </w:p>
    <w:p w14:paraId="06F4DE48" w14:textId="77777777" w:rsidR="00C84377" w:rsidRDefault="00C84377" w:rsidP="00C84377">
      <w:pPr>
        <w:pStyle w:val="Caption"/>
      </w:pPr>
      <w:bookmarkStart w:id="407" w:name="_Toc241643007"/>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22</w:t>
      </w:r>
      <w:r w:rsidR="00761697">
        <w:rPr>
          <w:noProof/>
        </w:rPr>
        <w:fldChar w:fldCharType="end"/>
      </w:r>
      <w:r>
        <w:t>.</w:t>
      </w:r>
      <w:proofErr w:type="gramEnd"/>
      <w:r>
        <w:t xml:space="preserve"> SQL </w:t>
      </w:r>
      <w:proofErr w:type="spellStart"/>
      <w:r>
        <w:t>NominalBaseboardHeaters</w:t>
      </w:r>
      <w:proofErr w:type="spellEnd"/>
      <w:r>
        <w:t xml:space="preserve"> Table Contents</w:t>
      </w:r>
      <w:bookmarkEnd w:id="407"/>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07"/>
        <w:gridCol w:w="1176"/>
        <w:gridCol w:w="4097"/>
      </w:tblGrid>
      <w:tr w:rsidR="00C84377" w:rsidRPr="00027263" w14:paraId="534BCD36" w14:textId="77777777" w:rsidTr="00C84377">
        <w:trPr>
          <w:cantSplit/>
        </w:trPr>
        <w:tc>
          <w:tcPr>
            <w:tcW w:w="2714" w:type="dxa"/>
            <w:shd w:val="solid" w:color="000000" w:fill="FFFFFF"/>
          </w:tcPr>
          <w:p w14:paraId="7B003529" w14:textId="77777777" w:rsidR="00C84377" w:rsidRPr="004B689A" w:rsidRDefault="00C84377" w:rsidP="00C84377">
            <w:pPr>
              <w:pStyle w:val="TableHeader"/>
            </w:pPr>
            <w:r w:rsidRPr="004B689A">
              <w:t>Field Name</w:t>
            </w:r>
          </w:p>
        </w:tc>
        <w:tc>
          <w:tcPr>
            <w:tcW w:w="1176" w:type="dxa"/>
            <w:shd w:val="solid" w:color="000000" w:fill="FFFFFF"/>
          </w:tcPr>
          <w:p w14:paraId="52047143" w14:textId="77777777" w:rsidR="00C84377" w:rsidRPr="004B689A" w:rsidRDefault="00C84377" w:rsidP="00C84377">
            <w:pPr>
              <w:pStyle w:val="TableHeader"/>
            </w:pPr>
            <w:r w:rsidRPr="004B689A">
              <w:t>Field Type</w:t>
            </w:r>
          </w:p>
        </w:tc>
        <w:tc>
          <w:tcPr>
            <w:tcW w:w="0" w:type="auto"/>
            <w:shd w:val="solid" w:color="000000" w:fill="FFFFFF"/>
          </w:tcPr>
          <w:p w14:paraId="0F79EB7D" w14:textId="77777777" w:rsidR="00C84377" w:rsidRPr="004B689A" w:rsidRDefault="00C84377" w:rsidP="00C84377">
            <w:pPr>
              <w:pStyle w:val="TableHeader"/>
            </w:pPr>
            <w:r w:rsidRPr="004B689A">
              <w:t>Description</w:t>
            </w:r>
          </w:p>
        </w:tc>
      </w:tr>
      <w:tr w:rsidR="00C84377" w:rsidRPr="00CE66AB" w14:paraId="5B4627B3" w14:textId="77777777" w:rsidTr="00C84377">
        <w:trPr>
          <w:cantSplit/>
        </w:trPr>
        <w:tc>
          <w:tcPr>
            <w:tcW w:w="2714" w:type="dxa"/>
            <w:shd w:val="clear" w:color="auto" w:fill="auto"/>
          </w:tcPr>
          <w:p w14:paraId="1E0C704E" w14:textId="77777777" w:rsidR="00C84377" w:rsidRPr="0082469E" w:rsidRDefault="00C84377" w:rsidP="00C84377">
            <w:pPr>
              <w:pStyle w:val="TableText"/>
            </w:pPr>
            <w:proofErr w:type="spellStart"/>
            <w:r>
              <w:t>NominalBaseboardHeaterIndex</w:t>
            </w:r>
            <w:proofErr w:type="spellEnd"/>
          </w:p>
        </w:tc>
        <w:tc>
          <w:tcPr>
            <w:tcW w:w="1176" w:type="dxa"/>
            <w:shd w:val="clear" w:color="auto" w:fill="auto"/>
          </w:tcPr>
          <w:p w14:paraId="5E3D1216" w14:textId="77777777" w:rsidR="00C84377" w:rsidRPr="0082469E" w:rsidRDefault="00C84377" w:rsidP="00C84377">
            <w:pPr>
              <w:pStyle w:val="TableText"/>
            </w:pPr>
            <w:r w:rsidRPr="0082469E">
              <w:t>INTEGER</w:t>
            </w:r>
          </w:p>
        </w:tc>
        <w:tc>
          <w:tcPr>
            <w:tcW w:w="0" w:type="auto"/>
            <w:shd w:val="clear" w:color="auto" w:fill="auto"/>
          </w:tcPr>
          <w:p w14:paraId="67EBC735" w14:textId="77777777" w:rsidR="00C84377" w:rsidRPr="0082469E" w:rsidRDefault="00C84377" w:rsidP="00C84377">
            <w:pPr>
              <w:pStyle w:val="TableText"/>
            </w:pPr>
            <w:r w:rsidRPr="0082469E">
              <w:t>The internal statement number</w:t>
            </w:r>
          </w:p>
        </w:tc>
      </w:tr>
      <w:tr w:rsidR="00C84377" w:rsidRPr="00CE66AB" w14:paraId="7C15B414" w14:textId="77777777" w:rsidTr="00C84377">
        <w:trPr>
          <w:cantSplit/>
        </w:trPr>
        <w:tc>
          <w:tcPr>
            <w:tcW w:w="2714" w:type="dxa"/>
            <w:shd w:val="clear" w:color="auto" w:fill="auto"/>
          </w:tcPr>
          <w:p w14:paraId="2D6DEA00" w14:textId="77777777" w:rsidR="00C84377" w:rsidRPr="0082469E" w:rsidRDefault="00C84377" w:rsidP="00C84377">
            <w:pPr>
              <w:pStyle w:val="TableText"/>
            </w:pPr>
            <w:proofErr w:type="spellStart"/>
            <w:r w:rsidRPr="0082469E">
              <w:t>ObjectName</w:t>
            </w:r>
            <w:proofErr w:type="spellEnd"/>
          </w:p>
        </w:tc>
        <w:tc>
          <w:tcPr>
            <w:tcW w:w="1176" w:type="dxa"/>
            <w:shd w:val="clear" w:color="auto" w:fill="auto"/>
          </w:tcPr>
          <w:p w14:paraId="6CB6D205" w14:textId="77777777" w:rsidR="00C84377" w:rsidRPr="0082469E" w:rsidRDefault="00C84377" w:rsidP="00C84377">
            <w:pPr>
              <w:pStyle w:val="TableText"/>
            </w:pPr>
            <w:r w:rsidRPr="0082469E">
              <w:t>TEXT</w:t>
            </w:r>
          </w:p>
        </w:tc>
        <w:tc>
          <w:tcPr>
            <w:tcW w:w="0" w:type="auto"/>
            <w:shd w:val="clear" w:color="auto" w:fill="auto"/>
          </w:tcPr>
          <w:p w14:paraId="3CA409B8" w14:textId="77777777" w:rsidR="00C84377" w:rsidRPr="0082469E" w:rsidRDefault="00C84377" w:rsidP="00C84377">
            <w:pPr>
              <w:pStyle w:val="TableText"/>
            </w:pPr>
            <w:r w:rsidRPr="0082469E">
              <w:t>The Baseboard Heat object name</w:t>
            </w:r>
          </w:p>
        </w:tc>
      </w:tr>
      <w:tr w:rsidR="00C84377" w:rsidRPr="00CE66AB" w14:paraId="4E8F8728" w14:textId="77777777" w:rsidTr="00C84377">
        <w:trPr>
          <w:cantSplit/>
        </w:trPr>
        <w:tc>
          <w:tcPr>
            <w:tcW w:w="2714" w:type="dxa"/>
            <w:shd w:val="clear" w:color="auto" w:fill="auto"/>
          </w:tcPr>
          <w:p w14:paraId="67AA541B" w14:textId="77777777" w:rsidR="00C84377" w:rsidRPr="0082469E" w:rsidRDefault="00C84377" w:rsidP="00C84377">
            <w:pPr>
              <w:pStyle w:val="TableText"/>
            </w:pPr>
            <w:proofErr w:type="spellStart"/>
            <w:r w:rsidRPr="0082469E">
              <w:t>ZoneIndex</w:t>
            </w:r>
            <w:proofErr w:type="spellEnd"/>
          </w:p>
        </w:tc>
        <w:tc>
          <w:tcPr>
            <w:tcW w:w="1176" w:type="dxa"/>
            <w:shd w:val="clear" w:color="auto" w:fill="auto"/>
          </w:tcPr>
          <w:p w14:paraId="0C697EEE" w14:textId="77777777" w:rsidR="00C84377" w:rsidRPr="0082469E" w:rsidRDefault="00C84377" w:rsidP="00C84377">
            <w:pPr>
              <w:pStyle w:val="TableText"/>
            </w:pPr>
            <w:r w:rsidRPr="0082469E">
              <w:t>INTEGER</w:t>
            </w:r>
          </w:p>
        </w:tc>
        <w:tc>
          <w:tcPr>
            <w:tcW w:w="0" w:type="auto"/>
            <w:shd w:val="clear" w:color="auto" w:fill="auto"/>
          </w:tcPr>
          <w:p w14:paraId="4637323F" w14:textId="77777777" w:rsidR="00C84377" w:rsidRPr="0082469E" w:rsidRDefault="00C84377" w:rsidP="00C84377">
            <w:pPr>
              <w:pStyle w:val="TableText"/>
            </w:pPr>
            <w:r w:rsidRPr="0082469E">
              <w:t xml:space="preserve">Connects the </w:t>
            </w:r>
            <w:proofErr w:type="spellStart"/>
            <w:r w:rsidRPr="0082469E">
              <w:t>NominalBaseboardHeat</w:t>
            </w:r>
            <w:proofErr w:type="spellEnd"/>
            <w:r w:rsidRPr="0082469E">
              <w:t xml:space="preserve"> </w:t>
            </w:r>
            <w:r>
              <w:t xml:space="preserve">table </w:t>
            </w:r>
            <w:r w:rsidRPr="0082469E">
              <w:t>to the Zone</w:t>
            </w:r>
            <w:r>
              <w:t>s</w:t>
            </w:r>
            <w:r w:rsidRPr="0082469E">
              <w:t xml:space="preserve"> table</w:t>
            </w:r>
          </w:p>
        </w:tc>
      </w:tr>
      <w:tr w:rsidR="00C84377" w:rsidRPr="00CE66AB" w14:paraId="3E3B4532" w14:textId="77777777" w:rsidTr="00C84377">
        <w:trPr>
          <w:cantSplit/>
        </w:trPr>
        <w:tc>
          <w:tcPr>
            <w:tcW w:w="2714" w:type="dxa"/>
            <w:shd w:val="clear" w:color="auto" w:fill="auto"/>
          </w:tcPr>
          <w:p w14:paraId="7340F56D" w14:textId="77777777" w:rsidR="00C84377" w:rsidRPr="0082469E" w:rsidRDefault="00C84377" w:rsidP="00C84377">
            <w:pPr>
              <w:pStyle w:val="TableText"/>
            </w:pPr>
            <w:proofErr w:type="spellStart"/>
            <w:r w:rsidRPr="0082469E">
              <w:t>Sched</w:t>
            </w:r>
            <w:r>
              <w:t>uleIndex</w:t>
            </w:r>
            <w:proofErr w:type="spellEnd"/>
          </w:p>
        </w:tc>
        <w:tc>
          <w:tcPr>
            <w:tcW w:w="1176" w:type="dxa"/>
            <w:shd w:val="clear" w:color="auto" w:fill="auto"/>
          </w:tcPr>
          <w:p w14:paraId="1E144605" w14:textId="77777777" w:rsidR="00C84377" w:rsidRPr="0082469E" w:rsidRDefault="00C84377" w:rsidP="00C84377">
            <w:pPr>
              <w:pStyle w:val="TableText"/>
            </w:pPr>
            <w:r w:rsidRPr="0082469E">
              <w:t>INTEGER</w:t>
            </w:r>
          </w:p>
        </w:tc>
        <w:tc>
          <w:tcPr>
            <w:tcW w:w="0" w:type="auto"/>
            <w:shd w:val="clear" w:color="auto" w:fill="auto"/>
          </w:tcPr>
          <w:p w14:paraId="0ACEE531" w14:textId="77777777" w:rsidR="00C84377" w:rsidRPr="0082469E" w:rsidRDefault="00C84377" w:rsidP="00C84377">
            <w:pPr>
              <w:pStyle w:val="TableText"/>
            </w:pPr>
            <w:r w:rsidRPr="0082469E">
              <w:t>Baseboard heat schedule number (see Schedule</w:t>
            </w:r>
            <w:r>
              <w:t>s</w:t>
            </w:r>
            <w:r w:rsidRPr="0082469E">
              <w:t xml:space="preserve"> table)</w:t>
            </w:r>
          </w:p>
        </w:tc>
      </w:tr>
      <w:tr w:rsidR="00C84377" w:rsidRPr="00CE66AB" w14:paraId="2D154991" w14:textId="77777777" w:rsidTr="00C84377">
        <w:trPr>
          <w:cantSplit/>
        </w:trPr>
        <w:tc>
          <w:tcPr>
            <w:tcW w:w="2714" w:type="dxa"/>
            <w:shd w:val="clear" w:color="auto" w:fill="auto"/>
          </w:tcPr>
          <w:p w14:paraId="02DA5214" w14:textId="77777777" w:rsidR="00C84377" w:rsidRPr="0082469E" w:rsidRDefault="00C84377" w:rsidP="00C84377">
            <w:pPr>
              <w:pStyle w:val="TableText"/>
            </w:pPr>
            <w:proofErr w:type="spellStart"/>
            <w:r w:rsidRPr="0082469E">
              <w:t>CapatLowTemperature</w:t>
            </w:r>
            <w:proofErr w:type="spellEnd"/>
          </w:p>
        </w:tc>
        <w:tc>
          <w:tcPr>
            <w:tcW w:w="1176" w:type="dxa"/>
            <w:shd w:val="clear" w:color="auto" w:fill="auto"/>
          </w:tcPr>
          <w:p w14:paraId="0C8B849D" w14:textId="77777777" w:rsidR="00C84377" w:rsidRPr="0082469E" w:rsidRDefault="00C84377" w:rsidP="00C84377">
            <w:pPr>
              <w:pStyle w:val="TableText"/>
            </w:pPr>
            <w:r w:rsidRPr="0082469E">
              <w:t>REAL</w:t>
            </w:r>
          </w:p>
        </w:tc>
        <w:tc>
          <w:tcPr>
            <w:tcW w:w="0" w:type="auto"/>
            <w:shd w:val="clear" w:color="auto" w:fill="auto"/>
          </w:tcPr>
          <w:p w14:paraId="5F6B291E" w14:textId="77777777" w:rsidR="00C84377" w:rsidRPr="0082469E" w:rsidRDefault="00C84377" w:rsidP="00C84377">
            <w:pPr>
              <w:pStyle w:val="TableText"/>
            </w:pPr>
            <w:r w:rsidRPr="0082469E">
              <w:t>Capacity at low temperature, in Watts</w:t>
            </w:r>
          </w:p>
        </w:tc>
      </w:tr>
      <w:tr w:rsidR="00C84377" w:rsidRPr="00CE66AB" w14:paraId="0DD6F44E" w14:textId="77777777" w:rsidTr="00C84377">
        <w:trPr>
          <w:cantSplit/>
        </w:trPr>
        <w:tc>
          <w:tcPr>
            <w:tcW w:w="2714" w:type="dxa"/>
            <w:shd w:val="clear" w:color="auto" w:fill="auto"/>
          </w:tcPr>
          <w:p w14:paraId="24B41CE3" w14:textId="77777777" w:rsidR="00C84377" w:rsidRPr="0082469E" w:rsidRDefault="00C84377" w:rsidP="00C84377">
            <w:pPr>
              <w:pStyle w:val="TableText"/>
            </w:pPr>
            <w:proofErr w:type="spellStart"/>
            <w:r w:rsidRPr="0082469E">
              <w:t>LowTemperature</w:t>
            </w:r>
            <w:proofErr w:type="spellEnd"/>
          </w:p>
        </w:tc>
        <w:tc>
          <w:tcPr>
            <w:tcW w:w="1176" w:type="dxa"/>
            <w:shd w:val="clear" w:color="auto" w:fill="auto"/>
          </w:tcPr>
          <w:p w14:paraId="2CC508CF" w14:textId="77777777" w:rsidR="00C84377" w:rsidRPr="0082469E" w:rsidRDefault="00C84377" w:rsidP="00C84377">
            <w:pPr>
              <w:pStyle w:val="TableText"/>
            </w:pPr>
            <w:r w:rsidRPr="0082469E">
              <w:t>REAL</w:t>
            </w:r>
          </w:p>
        </w:tc>
        <w:tc>
          <w:tcPr>
            <w:tcW w:w="0" w:type="auto"/>
            <w:shd w:val="clear" w:color="auto" w:fill="auto"/>
          </w:tcPr>
          <w:p w14:paraId="1DEFA699" w14:textId="77777777" w:rsidR="00C84377" w:rsidRPr="0082469E" w:rsidRDefault="00C84377" w:rsidP="00C84377">
            <w:pPr>
              <w:pStyle w:val="TableText"/>
            </w:pPr>
            <w:r w:rsidRPr="0082469E">
              <w:t xml:space="preserve">Low temperature capacity </w:t>
            </w:r>
            <w:proofErr w:type="spellStart"/>
            <w:r w:rsidRPr="0082469E">
              <w:t>setpoint</w:t>
            </w:r>
            <w:proofErr w:type="spellEnd"/>
          </w:p>
        </w:tc>
      </w:tr>
      <w:tr w:rsidR="00C84377" w:rsidRPr="00CE66AB" w14:paraId="085766C7" w14:textId="77777777" w:rsidTr="00C84377">
        <w:trPr>
          <w:cantSplit/>
        </w:trPr>
        <w:tc>
          <w:tcPr>
            <w:tcW w:w="2714" w:type="dxa"/>
            <w:shd w:val="clear" w:color="auto" w:fill="auto"/>
          </w:tcPr>
          <w:p w14:paraId="0A671B12" w14:textId="77777777" w:rsidR="00C84377" w:rsidRPr="0082469E" w:rsidRDefault="00C84377" w:rsidP="00C84377">
            <w:pPr>
              <w:pStyle w:val="TableText"/>
            </w:pPr>
            <w:proofErr w:type="spellStart"/>
            <w:r w:rsidRPr="0082469E">
              <w:t>CapatHighTemperature</w:t>
            </w:r>
            <w:proofErr w:type="spellEnd"/>
          </w:p>
        </w:tc>
        <w:tc>
          <w:tcPr>
            <w:tcW w:w="1176" w:type="dxa"/>
            <w:shd w:val="clear" w:color="auto" w:fill="auto"/>
          </w:tcPr>
          <w:p w14:paraId="30864700" w14:textId="77777777" w:rsidR="00C84377" w:rsidRPr="0082469E" w:rsidRDefault="00C84377" w:rsidP="00C84377">
            <w:pPr>
              <w:pStyle w:val="TableText"/>
            </w:pPr>
            <w:r w:rsidRPr="0082469E">
              <w:t>REAL</w:t>
            </w:r>
          </w:p>
        </w:tc>
        <w:tc>
          <w:tcPr>
            <w:tcW w:w="0" w:type="auto"/>
            <w:shd w:val="clear" w:color="auto" w:fill="auto"/>
          </w:tcPr>
          <w:p w14:paraId="2A5E8D17" w14:textId="77777777" w:rsidR="00C84377" w:rsidRPr="0082469E" w:rsidRDefault="00C84377" w:rsidP="00C84377">
            <w:pPr>
              <w:pStyle w:val="TableText"/>
            </w:pPr>
            <w:r w:rsidRPr="0082469E">
              <w:t>Capacity at high temperature, in Watts</w:t>
            </w:r>
          </w:p>
        </w:tc>
      </w:tr>
      <w:tr w:rsidR="00C84377" w:rsidRPr="00CE66AB" w14:paraId="12899ADC" w14:textId="77777777" w:rsidTr="00C84377">
        <w:trPr>
          <w:cantSplit/>
        </w:trPr>
        <w:tc>
          <w:tcPr>
            <w:tcW w:w="2714" w:type="dxa"/>
            <w:shd w:val="clear" w:color="auto" w:fill="auto"/>
          </w:tcPr>
          <w:p w14:paraId="1C0E9558" w14:textId="77777777" w:rsidR="00C84377" w:rsidRPr="0082469E" w:rsidRDefault="00C84377" w:rsidP="00C84377">
            <w:pPr>
              <w:pStyle w:val="TableText"/>
            </w:pPr>
            <w:proofErr w:type="spellStart"/>
            <w:r w:rsidRPr="0082469E">
              <w:t>HighTemperature</w:t>
            </w:r>
            <w:proofErr w:type="spellEnd"/>
          </w:p>
        </w:tc>
        <w:tc>
          <w:tcPr>
            <w:tcW w:w="1176" w:type="dxa"/>
            <w:shd w:val="clear" w:color="auto" w:fill="auto"/>
          </w:tcPr>
          <w:p w14:paraId="76841B85" w14:textId="77777777" w:rsidR="00C84377" w:rsidRPr="0082469E" w:rsidRDefault="00C84377" w:rsidP="00C84377">
            <w:pPr>
              <w:pStyle w:val="TableText"/>
            </w:pPr>
            <w:r w:rsidRPr="0082469E">
              <w:t>REAL</w:t>
            </w:r>
          </w:p>
        </w:tc>
        <w:tc>
          <w:tcPr>
            <w:tcW w:w="0" w:type="auto"/>
            <w:shd w:val="clear" w:color="auto" w:fill="auto"/>
          </w:tcPr>
          <w:p w14:paraId="4520B341" w14:textId="77777777" w:rsidR="00C84377" w:rsidRPr="0082469E" w:rsidRDefault="00C84377" w:rsidP="00C84377">
            <w:pPr>
              <w:pStyle w:val="TableText"/>
            </w:pPr>
            <w:r w:rsidRPr="0082469E">
              <w:t xml:space="preserve">High temperature capacity </w:t>
            </w:r>
            <w:proofErr w:type="spellStart"/>
            <w:r w:rsidRPr="0082469E">
              <w:t>setpoint</w:t>
            </w:r>
            <w:proofErr w:type="spellEnd"/>
          </w:p>
        </w:tc>
      </w:tr>
      <w:tr w:rsidR="00C84377" w:rsidRPr="00CE66AB" w14:paraId="4BC6F5B0" w14:textId="77777777" w:rsidTr="00C84377">
        <w:trPr>
          <w:cantSplit/>
        </w:trPr>
        <w:tc>
          <w:tcPr>
            <w:tcW w:w="2714" w:type="dxa"/>
            <w:shd w:val="clear" w:color="auto" w:fill="auto"/>
          </w:tcPr>
          <w:p w14:paraId="4406A005" w14:textId="77777777" w:rsidR="00C84377" w:rsidRPr="0082469E" w:rsidRDefault="00C84377" w:rsidP="00C84377">
            <w:pPr>
              <w:pStyle w:val="TableText"/>
            </w:pPr>
            <w:proofErr w:type="spellStart"/>
            <w:r w:rsidRPr="0082469E">
              <w:t>FractionRadiant</w:t>
            </w:r>
            <w:proofErr w:type="spellEnd"/>
          </w:p>
        </w:tc>
        <w:tc>
          <w:tcPr>
            <w:tcW w:w="1176" w:type="dxa"/>
            <w:shd w:val="clear" w:color="auto" w:fill="auto"/>
          </w:tcPr>
          <w:p w14:paraId="4D35BF33" w14:textId="77777777" w:rsidR="00C84377" w:rsidRPr="0082469E" w:rsidRDefault="00C84377" w:rsidP="00C84377">
            <w:pPr>
              <w:pStyle w:val="TableText"/>
            </w:pPr>
            <w:r w:rsidRPr="0082469E">
              <w:t>REAL</w:t>
            </w:r>
          </w:p>
        </w:tc>
        <w:tc>
          <w:tcPr>
            <w:tcW w:w="0" w:type="auto"/>
            <w:shd w:val="clear" w:color="auto" w:fill="auto"/>
          </w:tcPr>
          <w:p w14:paraId="21F4EA23" w14:textId="77777777" w:rsidR="00C84377" w:rsidRPr="0082469E" w:rsidRDefault="00C84377" w:rsidP="00C84377">
            <w:pPr>
              <w:pStyle w:val="TableText"/>
            </w:pPr>
            <w:r w:rsidRPr="0082469E">
              <w:t>User-specified radiant heat fraction</w:t>
            </w:r>
          </w:p>
        </w:tc>
      </w:tr>
      <w:tr w:rsidR="00C84377" w:rsidRPr="00CE66AB" w14:paraId="45323515" w14:textId="77777777" w:rsidTr="00C84377">
        <w:trPr>
          <w:cantSplit/>
        </w:trPr>
        <w:tc>
          <w:tcPr>
            <w:tcW w:w="2714" w:type="dxa"/>
            <w:shd w:val="clear" w:color="auto" w:fill="auto"/>
          </w:tcPr>
          <w:p w14:paraId="2ACC4AE3" w14:textId="77777777" w:rsidR="00C84377" w:rsidRPr="0082469E" w:rsidRDefault="00C84377" w:rsidP="00C84377">
            <w:pPr>
              <w:pStyle w:val="TableText"/>
            </w:pPr>
            <w:proofErr w:type="spellStart"/>
            <w:r w:rsidRPr="0082469E">
              <w:t>FractionConvected</w:t>
            </w:r>
            <w:proofErr w:type="spellEnd"/>
          </w:p>
        </w:tc>
        <w:tc>
          <w:tcPr>
            <w:tcW w:w="1176" w:type="dxa"/>
            <w:shd w:val="clear" w:color="auto" w:fill="auto"/>
          </w:tcPr>
          <w:p w14:paraId="7A61BA28" w14:textId="77777777" w:rsidR="00C84377" w:rsidRPr="0082469E" w:rsidRDefault="00C84377" w:rsidP="00C84377">
            <w:pPr>
              <w:pStyle w:val="TableText"/>
            </w:pPr>
            <w:r w:rsidRPr="0082469E">
              <w:t>REAL</w:t>
            </w:r>
          </w:p>
        </w:tc>
        <w:tc>
          <w:tcPr>
            <w:tcW w:w="0" w:type="auto"/>
            <w:shd w:val="clear" w:color="auto" w:fill="auto"/>
          </w:tcPr>
          <w:p w14:paraId="122F8C9E" w14:textId="77777777" w:rsidR="00C84377" w:rsidRPr="0082469E" w:rsidRDefault="00C84377" w:rsidP="00C84377">
            <w:pPr>
              <w:pStyle w:val="TableText"/>
            </w:pPr>
            <w:r w:rsidRPr="0082469E">
              <w:t>User-specified convicted heat fraction</w:t>
            </w:r>
          </w:p>
        </w:tc>
      </w:tr>
      <w:tr w:rsidR="00C84377" w:rsidRPr="00CE66AB" w14:paraId="2F7EA333" w14:textId="77777777" w:rsidTr="00C84377">
        <w:trPr>
          <w:cantSplit/>
        </w:trPr>
        <w:tc>
          <w:tcPr>
            <w:tcW w:w="2714" w:type="dxa"/>
            <w:shd w:val="clear" w:color="auto" w:fill="auto"/>
          </w:tcPr>
          <w:p w14:paraId="322B3C7F" w14:textId="77777777" w:rsidR="00C84377" w:rsidRPr="0082469E" w:rsidRDefault="00C84377" w:rsidP="00C84377">
            <w:pPr>
              <w:pStyle w:val="TableText"/>
            </w:pPr>
            <w:proofErr w:type="spellStart"/>
            <w:r w:rsidRPr="0082469E">
              <w:t>EndUseSubcategory</w:t>
            </w:r>
            <w:proofErr w:type="spellEnd"/>
          </w:p>
        </w:tc>
        <w:tc>
          <w:tcPr>
            <w:tcW w:w="1176" w:type="dxa"/>
            <w:shd w:val="clear" w:color="auto" w:fill="auto"/>
          </w:tcPr>
          <w:p w14:paraId="3FBCB41F" w14:textId="77777777" w:rsidR="00C84377" w:rsidRPr="0082469E" w:rsidRDefault="00C84377" w:rsidP="00C84377">
            <w:pPr>
              <w:pStyle w:val="TableText"/>
            </w:pPr>
            <w:r w:rsidRPr="0082469E">
              <w:t>TEXT</w:t>
            </w:r>
          </w:p>
        </w:tc>
        <w:tc>
          <w:tcPr>
            <w:tcW w:w="0" w:type="auto"/>
            <w:shd w:val="clear" w:color="auto" w:fill="auto"/>
          </w:tcPr>
          <w:p w14:paraId="4556D6E3" w14:textId="77777777" w:rsidR="00C84377" w:rsidRPr="0082469E" w:rsidRDefault="00C84377" w:rsidP="00C84377">
            <w:pPr>
              <w:pStyle w:val="TableText"/>
            </w:pPr>
            <w:r w:rsidRPr="0082469E">
              <w:t>User-specified end-use subcategory</w:t>
            </w:r>
          </w:p>
        </w:tc>
      </w:tr>
    </w:tbl>
    <w:p w14:paraId="2847A21D" w14:textId="77777777" w:rsidR="00C84377" w:rsidRDefault="00C84377" w:rsidP="00C84377">
      <w:pPr>
        <w:pStyle w:val="BodyText"/>
      </w:pPr>
      <w:r>
        <w:t>Please see the Baseboard Heat object in the Group-Internal Gains section of the Input-Output Reference for more information.</w:t>
      </w:r>
    </w:p>
    <w:p w14:paraId="5F22EA0E" w14:textId="77777777" w:rsidR="00C84377" w:rsidRDefault="00C84377" w:rsidP="00C84377">
      <w:pPr>
        <w:pStyle w:val="Heading4"/>
      </w:pPr>
      <w:bookmarkStart w:id="408" w:name="_Ref210300301"/>
      <w:proofErr w:type="spellStart"/>
      <w:r>
        <w:t>NominalInfiltration</w:t>
      </w:r>
      <w:proofErr w:type="spellEnd"/>
      <w:r>
        <w:t xml:space="preserve"> Table</w:t>
      </w:r>
      <w:bookmarkEnd w:id="408"/>
    </w:p>
    <w:p w14:paraId="597A0BC7" w14:textId="77777777" w:rsidR="00C84377" w:rsidRDefault="00C84377" w:rsidP="00C84377">
      <w:pPr>
        <w:pStyle w:val="BodyText"/>
      </w:pPr>
      <w:r>
        <w:t xml:space="preserve">An overview of the </w:t>
      </w:r>
      <w:proofErr w:type="spellStart"/>
      <w:r>
        <w:t>NominalInfiltration</w:t>
      </w:r>
      <w:proofErr w:type="spellEnd"/>
      <w:r>
        <w:t xml:space="preserve"> SQL table is shown below. </w:t>
      </w:r>
    </w:p>
    <w:p w14:paraId="3A22B253" w14:textId="77777777" w:rsidR="00C84377" w:rsidRDefault="00C84377" w:rsidP="00C84377">
      <w:pPr>
        <w:pStyle w:val="Caption"/>
      </w:pPr>
      <w:bookmarkStart w:id="409" w:name="_Toc241643008"/>
      <w:proofErr w:type="gramStart"/>
      <w:r>
        <w:t xml:space="preserve">Table </w:t>
      </w:r>
      <w:r w:rsidR="00761697">
        <w:fldChar w:fldCharType="begin"/>
      </w:r>
      <w:r w:rsidR="00761697">
        <w:instrText xml:space="preserve"> SEQ Table \* ARABIC </w:instrText>
      </w:r>
      <w:r w:rsidR="00761697">
        <w:fldChar w:fldCharType="separate"/>
      </w:r>
      <w:r w:rsidR="004774B6">
        <w:rPr>
          <w:noProof/>
        </w:rPr>
        <w:t>23</w:t>
      </w:r>
      <w:r w:rsidR="00761697">
        <w:rPr>
          <w:noProof/>
        </w:rPr>
        <w:fldChar w:fldCharType="end"/>
      </w:r>
      <w:r>
        <w:t>.</w:t>
      </w:r>
      <w:proofErr w:type="gramEnd"/>
      <w:r>
        <w:t xml:space="preserve"> SQL </w:t>
      </w:r>
      <w:proofErr w:type="spellStart"/>
      <w:r>
        <w:t>NominalInfiltration</w:t>
      </w:r>
      <w:proofErr w:type="spellEnd"/>
      <w:r>
        <w:t xml:space="preserve"> Table Contents</w:t>
      </w:r>
      <w:bookmarkEnd w:id="409"/>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07"/>
        <w:gridCol w:w="2255"/>
        <w:gridCol w:w="3718"/>
      </w:tblGrid>
      <w:tr w:rsidR="00C84377" w:rsidRPr="00027263" w14:paraId="2B0D76E1" w14:textId="77777777" w:rsidTr="00C84377">
        <w:trPr>
          <w:cantSplit/>
        </w:trPr>
        <w:tc>
          <w:tcPr>
            <w:tcW w:w="0" w:type="auto"/>
            <w:shd w:val="solid" w:color="000000" w:fill="FFFFFF"/>
          </w:tcPr>
          <w:p w14:paraId="601FFC9B" w14:textId="77777777" w:rsidR="00C84377" w:rsidRPr="004B689A" w:rsidRDefault="00C84377" w:rsidP="00C84377">
            <w:pPr>
              <w:pStyle w:val="TableHeader"/>
            </w:pPr>
            <w:r w:rsidRPr="004B689A">
              <w:t>Field Name</w:t>
            </w:r>
          </w:p>
        </w:tc>
        <w:tc>
          <w:tcPr>
            <w:tcW w:w="2342" w:type="dxa"/>
            <w:shd w:val="solid" w:color="000000" w:fill="FFFFFF"/>
          </w:tcPr>
          <w:p w14:paraId="462ABA13" w14:textId="77777777" w:rsidR="00C84377" w:rsidRPr="004B689A" w:rsidRDefault="00C84377" w:rsidP="00C84377">
            <w:pPr>
              <w:pStyle w:val="TableHeader"/>
            </w:pPr>
            <w:r w:rsidRPr="004B689A">
              <w:t>Field Type</w:t>
            </w:r>
          </w:p>
        </w:tc>
        <w:tc>
          <w:tcPr>
            <w:tcW w:w="3865" w:type="dxa"/>
            <w:shd w:val="solid" w:color="000000" w:fill="FFFFFF"/>
          </w:tcPr>
          <w:p w14:paraId="703136BA" w14:textId="77777777" w:rsidR="00C84377" w:rsidRPr="004B689A" w:rsidRDefault="00C84377" w:rsidP="00C84377">
            <w:pPr>
              <w:pStyle w:val="TableHeader"/>
            </w:pPr>
            <w:r w:rsidRPr="004B689A">
              <w:t>Description</w:t>
            </w:r>
          </w:p>
        </w:tc>
      </w:tr>
      <w:tr w:rsidR="00C84377" w:rsidRPr="00CE66AB" w14:paraId="0131919B" w14:textId="77777777" w:rsidTr="00C84377">
        <w:trPr>
          <w:cantSplit/>
        </w:trPr>
        <w:tc>
          <w:tcPr>
            <w:tcW w:w="0" w:type="auto"/>
            <w:shd w:val="clear" w:color="auto" w:fill="auto"/>
          </w:tcPr>
          <w:p w14:paraId="3E967293" w14:textId="77777777" w:rsidR="00C84377" w:rsidRPr="0082469E" w:rsidRDefault="00C84377" w:rsidP="00C84377">
            <w:pPr>
              <w:pStyle w:val="TableText"/>
            </w:pPr>
            <w:proofErr w:type="spellStart"/>
            <w:r>
              <w:t>NominalInfiltrationIndex</w:t>
            </w:r>
            <w:proofErr w:type="spellEnd"/>
          </w:p>
        </w:tc>
        <w:tc>
          <w:tcPr>
            <w:tcW w:w="2342" w:type="dxa"/>
            <w:shd w:val="clear" w:color="auto" w:fill="auto"/>
          </w:tcPr>
          <w:p w14:paraId="2CB64D44" w14:textId="77777777" w:rsidR="00C84377" w:rsidRPr="0082469E" w:rsidRDefault="00C84377" w:rsidP="00C84377">
            <w:pPr>
              <w:pStyle w:val="TableText"/>
            </w:pPr>
            <w:r w:rsidRPr="0082469E">
              <w:t>INTEGER PRIMARY KEY</w:t>
            </w:r>
          </w:p>
        </w:tc>
        <w:tc>
          <w:tcPr>
            <w:tcW w:w="3865" w:type="dxa"/>
            <w:shd w:val="clear" w:color="auto" w:fill="auto"/>
          </w:tcPr>
          <w:p w14:paraId="68BEF7B4" w14:textId="77777777" w:rsidR="00C84377" w:rsidRPr="0082469E" w:rsidRDefault="00C84377" w:rsidP="00C84377">
            <w:pPr>
              <w:pStyle w:val="TableText"/>
            </w:pPr>
            <w:r w:rsidRPr="0082469E">
              <w:t>The internal statement number</w:t>
            </w:r>
          </w:p>
        </w:tc>
      </w:tr>
      <w:tr w:rsidR="00C84377" w:rsidRPr="00CE66AB" w14:paraId="22E0D1B0" w14:textId="77777777" w:rsidTr="00C84377">
        <w:trPr>
          <w:cantSplit/>
        </w:trPr>
        <w:tc>
          <w:tcPr>
            <w:tcW w:w="0" w:type="auto"/>
            <w:shd w:val="clear" w:color="auto" w:fill="auto"/>
          </w:tcPr>
          <w:p w14:paraId="65AB9949" w14:textId="77777777" w:rsidR="00C84377" w:rsidRPr="0082469E" w:rsidRDefault="00C84377" w:rsidP="00C84377">
            <w:pPr>
              <w:pStyle w:val="TableText"/>
            </w:pPr>
            <w:proofErr w:type="spellStart"/>
            <w:r w:rsidRPr="0082469E">
              <w:t>ObjectName</w:t>
            </w:r>
            <w:proofErr w:type="spellEnd"/>
          </w:p>
        </w:tc>
        <w:tc>
          <w:tcPr>
            <w:tcW w:w="2342" w:type="dxa"/>
            <w:shd w:val="clear" w:color="auto" w:fill="auto"/>
          </w:tcPr>
          <w:p w14:paraId="03246548" w14:textId="77777777" w:rsidR="00C84377" w:rsidRPr="0082469E" w:rsidRDefault="00C84377" w:rsidP="00C84377">
            <w:pPr>
              <w:pStyle w:val="TableText"/>
            </w:pPr>
            <w:r w:rsidRPr="0082469E">
              <w:t>TEXT</w:t>
            </w:r>
          </w:p>
        </w:tc>
        <w:tc>
          <w:tcPr>
            <w:tcW w:w="3865" w:type="dxa"/>
            <w:shd w:val="clear" w:color="auto" w:fill="auto"/>
          </w:tcPr>
          <w:p w14:paraId="264E3F58" w14:textId="77777777" w:rsidR="00C84377" w:rsidRPr="0082469E" w:rsidRDefault="00C84377" w:rsidP="00C84377">
            <w:pPr>
              <w:pStyle w:val="TableText"/>
            </w:pPr>
            <w:r w:rsidRPr="0082469E">
              <w:t>The Infiltration object name</w:t>
            </w:r>
          </w:p>
        </w:tc>
      </w:tr>
      <w:tr w:rsidR="00C84377" w:rsidRPr="00CE66AB" w14:paraId="17B08F5F" w14:textId="77777777" w:rsidTr="00C84377">
        <w:trPr>
          <w:cantSplit/>
        </w:trPr>
        <w:tc>
          <w:tcPr>
            <w:tcW w:w="0" w:type="auto"/>
            <w:shd w:val="clear" w:color="auto" w:fill="auto"/>
          </w:tcPr>
          <w:p w14:paraId="25D918B1" w14:textId="77777777" w:rsidR="00C84377" w:rsidRPr="0082469E" w:rsidRDefault="00C84377" w:rsidP="00C84377">
            <w:pPr>
              <w:pStyle w:val="TableText"/>
            </w:pPr>
            <w:proofErr w:type="spellStart"/>
            <w:r w:rsidRPr="0082469E">
              <w:t>ZoneIndex</w:t>
            </w:r>
            <w:proofErr w:type="spellEnd"/>
          </w:p>
        </w:tc>
        <w:tc>
          <w:tcPr>
            <w:tcW w:w="2342" w:type="dxa"/>
            <w:shd w:val="clear" w:color="auto" w:fill="auto"/>
          </w:tcPr>
          <w:p w14:paraId="14950A48" w14:textId="77777777" w:rsidR="00C84377" w:rsidRPr="0082469E" w:rsidRDefault="00C84377" w:rsidP="00C84377">
            <w:pPr>
              <w:pStyle w:val="TableText"/>
            </w:pPr>
            <w:r w:rsidRPr="0082469E">
              <w:t>INTEGER</w:t>
            </w:r>
          </w:p>
        </w:tc>
        <w:tc>
          <w:tcPr>
            <w:tcW w:w="3865" w:type="dxa"/>
            <w:shd w:val="clear" w:color="auto" w:fill="auto"/>
          </w:tcPr>
          <w:p w14:paraId="34B826AD" w14:textId="77777777" w:rsidR="00C84377" w:rsidRPr="0082469E" w:rsidRDefault="00C84377" w:rsidP="00C84377">
            <w:pPr>
              <w:pStyle w:val="TableText"/>
            </w:pPr>
            <w:r w:rsidRPr="0082469E">
              <w:t xml:space="preserve">Connects the </w:t>
            </w:r>
            <w:proofErr w:type="spellStart"/>
            <w:r w:rsidRPr="0082469E">
              <w:t>NominalInfiltration</w:t>
            </w:r>
            <w:proofErr w:type="spellEnd"/>
            <w:r w:rsidRPr="0082469E">
              <w:t xml:space="preserve"> </w:t>
            </w:r>
            <w:r>
              <w:t xml:space="preserve">table </w:t>
            </w:r>
            <w:r w:rsidRPr="0082469E">
              <w:t>to the Zone</w:t>
            </w:r>
            <w:r>
              <w:t>s</w:t>
            </w:r>
            <w:r w:rsidRPr="0082469E">
              <w:t xml:space="preserve"> table</w:t>
            </w:r>
          </w:p>
        </w:tc>
      </w:tr>
      <w:tr w:rsidR="00C84377" w:rsidRPr="00CE66AB" w14:paraId="1ABA86EE" w14:textId="77777777" w:rsidTr="00C84377">
        <w:trPr>
          <w:cantSplit/>
        </w:trPr>
        <w:tc>
          <w:tcPr>
            <w:tcW w:w="0" w:type="auto"/>
            <w:shd w:val="clear" w:color="auto" w:fill="auto"/>
          </w:tcPr>
          <w:p w14:paraId="6B78DECA" w14:textId="77777777" w:rsidR="00C84377" w:rsidRPr="0082469E" w:rsidRDefault="00C84377" w:rsidP="00C84377">
            <w:pPr>
              <w:pStyle w:val="TableText"/>
            </w:pPr>
            <w:proofErr w:type="spellStart"/>
            <w:r w:rsidRPr="0082469E">
              <w:t>Sched</w:t>
            </w:r>
            <w:r>
              <w:t>uleIndex</w:t>
            </w:r>
            <w:proofErr w:type="spellEnd"/>
          </w:p>
        </w:tc>
        <w:tc>
          <w:tcPr>
            <w:tcW w:w="2342" w:type="dxa"/>
            <w:shd w:val="clear" w:color="auto" w:fill="auto"/>
          </w:tcPr>
          <w:p w14:paraId="1707DCD4" w14:textId="77777777" w:rsidR="00C84377" w:rsidRPr="0082469E" w:rsidRDefault="00C84377" w:rsidP="00C84377">
            <w:pPr>
              <w:pStyle w:val="TableText"/>
            </w:pPr>
            <w:r w:rsidRPr="0082469E">
              <w:t>INTEGER</w:t>
            </w:r>
          </w:p>
        </w:tc>
        <w:tc>
          <w:tcPr>
            <w:tcW w:w="3865" w:type="dxa"/>
            <w:shd w:val="clear" w:color="auto" w:fill="auto"/>
          </w:tcPr>
          <w:p w14:paraId="23AF64CB" w14:textId="77777777" w:rsidR="00C84377" w:rsidRPr="0082469E" w:rsidRDefault="00C84377" w:rsidP="00C84377">
            <w:pPr>
              <w:pStyle w:val="TableText"/>
            </w:pPr>
            <w:r w:rsidRPr="0082469E">
              <w:t>Infiltration schedule number (see Schedule table)</w:t>
            </w:r>
          </w:p>
        </w:tc>
      </w:tr>
      <w:tr w:rsidR="00C84377" w:rsidRPr="00CE66AB" w14:paraId="21C59CBF" w14:textId="77777777" w:rsidTr="00C84377">
        <w:trPr>
          <w:cantSplit/>
        </w:trPr>
        <w:tc>
          <w:tcPr>
            <w:tcW w:w="0" w:type="auto"/>
            <w:shd w:val="clear" w:color="auto" w:fill="auto"/>
          </w:tcPr>
          <w:p w14:paraId="00D7215F" w14:textId="77777777" w:rsidR="00C84377" w:rsidRPr="0082469E" w:rsidRDefault="00C84377" w:rsidP="00C84377">
            <w:pPr>
              <w:pStyle w:val="TableText"/>
            </w:pPr>
            <w:proofErr w:type="spellStart"/>
            <w:r w:rsidRPr="0082469E">
              <w:t>DesignLevel</w:t>
            </w:r>
            <w:proofErr w:type="spellEnd"/>
          </w:p>
        </w:tc>
        <w:tc>
          <w:tcPr>
            <w:tcW w:w="2342" w:type="dxa"/>
            <w:shd w:val="clear" w:color="auto" w:fill="auto"/>
          </w:tcPr>
          <w:p w14:paraId="5827E2DF" w14:textId="77777777" w:rsidR="00C84377" w:rsidRPr="0082469E" w:rsidRDefault="00C84377" w:rsidP="00C84377">
            <w:pPr>
              <w:pStyle w:val="TableText"/>
            </w:pPr>
            <w:r w:rsidRPr="0082469E">
              <w:t>REAL</w:t>
            </w:r>
          </w:p>
        </w:tc>
        <w:tc>
          <w:tcPr>
            <w:tcW w:w="3865" w:type="dxa"/>
            <w:shd w:val="clear" w:color="auto" w:fill="auto"/>
          </w:tcPr>
          <w:p w14:paraId="0D37690C" w14:textId="77777777" w:rsidR="00C84377" w:rsidRPr="0082469E" w:rsidRDefault="00C84377" w:rsidP="00C84377">
            <w:pPr>
              <w:pStyle w:val="TableText"/>
            </w:pPr>
            <w:r w:rsidRPr="0082469E">
              <w:t>Nominal design level, in m3/s</w:t>
            </w:r>
          </w:p>
        </w:tc>
      </w:tr>
    </w:tbl>
    <w:p w14:paraId="351B0562" w14:textId="77777777" w:rsidR="00C84377" w:rsidRDefault="00C84377" w:rsidP="00C84377">
      <w:pPr>
        <w:pStyle w:val="BodyText"/>
      </w:pPr>
      <w:r>
        <w:t>Please see the Infiltration object in the Group-Airflow section of the Input-Output Reference for more information.</w:t>
      </w:r>
    </w:p>
    <w:p w14:paraId="68AA4AB4" w14:textId="77777777" w:rsidR="00C84377" w:rsidRDefault="00C84377" w:rsidP="00C84377">
      <w:pPr>
        <w:pStyle w:val="Heading4"/>
      </w:pPr>
      <w:bookmarkStart w:id="410" w:name="_Ref210300412"/>
      <w:proofErr w:type="spellStart"/>
      <w:r>
        <w:t>NominalVentilation</w:t>
      </w:r>
      <w:proofErr w:type="spellEnd"/>
      <w:r>
        <w:t xml:space="preserve"> Table</w:t>
      </w:r>
      <w:bookmarkEnd w:id="410"/>
    </w:p>
    <w:p w14:paraId="6800CDE1" w14:textId="77777777" w:rsidR="00C84377" w:rsidRDefault="00C84377" w:rsidP="00C84377">
      <w:pPr>
        <w:pStyle w:val="BodyText"/>
      </w:pPr>
      <w:r>
        <w:t xml:space="preserve">An overview of the </w:t>
      </w:r>
      <w:proofErr w:type="spellStart"/>
      <w:r>
        <w:t>NominalVentilation</w:t>
      </w:r>
      <w:proofErr w:type="spellEnd"/>
      <w:r>
        <w:t xml:space="preserve"> SQL table is shown below. </w:t>
      </w:r>
    </w:p>
    <w:p w14:paraId="01E71F90" w14:textId="77777777" w:rsidR="00C84377" w:rsidRDefault="00C84377" w:rsidP="00C84377">
      <w:pPr>
        <w:pStyle w:val="Caption"/>
      </w:pPr>
      <w:bookmarkStart w:id="411" w:name="_Toc241643009"/>
      <w:proofErr w:type="gramStart"/>
      <w:r>
        <w:t xml:space="preserve">Table </w:t>
      </w:r>
      <w:r w:rsidR="00761697">
        <w:fldChar w:fldCharType="begin"/>
      </w:r>
      <w:r w:rsidR="00761697">
        <w:instrText xml:space="preserve"> SEQ Table \* ARABIC </w:instrText>
      </w:r>
      <w:r w:rsidR="00761697">
        <w:fldChar w:fldCharType="separate"/>
      </w:r>
      <w:r w:rsidR="004774B6">
        <w:rPr>
          <w:noProof/>
        </w:rPr>
        <w:t>24</w:t>
      </w:r>
      <w:r w:rsidR="00761697">
        <w:rPr>
          <w:noProof/>
        </w:rPr>
        <w:fldChar w:fldCharType="end"/>
      </w:r>
      <w:r>
        <w:t>.</w:t>
      </w:r>
      <w:proofErr w:type="gramEnd"/>
      <w:r>
        <w:t xml:space="preserve"> SQL </w:t>
      </w:r>
      <w:proofErr w:type="spellStart"/>
      <w:r>
        <w:t>NominalVentilation</w:t>
      </w:r>
      <w:proofErr w:type="spellEnd"/>
      <w:r>
        <w:t xml:space="preserve"> Table Contents</w:t>
      </w:r>
      <w:bookmarkEnd w:id="411"/>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74"/>
        <w:gridCol w:w="2280"/>
        <w:gridCol w:w="3626"/>
      </w:tblGrid>
      <w:tr w:rsidR="00C84377" w:rsidRPr="00F839B0" w14:paraId="63138524" w14:textId="77777777" w:rsidTr="00C84377">
        <w:trPr>
          <w:cantSplit/>
        </w:trPr>
        <w:tc>
          <w:tcPr>
            <w:tcW w:w="0" w:type="auto"/>
            <w:shd w:val="solid" w:color="000000" w:fill="FFFFFF"/>
          </w:tcPr>
          <w:p w14:paraId="1AB27D3B" w14:textId="77777777" w:rsidR="00C84377" w:rsidRPr="004B689A" w:rsidRDefault="00C84377" w:rsidP="00C84377">
            <w:pPr>
              <w:pStyle w:val="TableHeader"/>
            </w:pPr>
            <w:r w:rsidRPr="004B689A">
              <w:t>Field Name</w:t>
            </w:r>
          </w:p>
        </w:tc>
        <w:tc>
          <w:tcPr>
            <w:tcW w:w="2400" w:type="dxa"/>
            <w:shd w:val="solid" w:color="000000" w:fill="FFFFFF"/>
          </w:tcPr>
          <w:p w14:paraId="4C7AF077" w14:textId="77777777" w:rsidR="00C84377" w:rsidRPr="004B689A" w:rsidRDefault="00C84377" w:rsidP="00C84377">
            <w:pPr>
              <w:pStyle w:val="TableHeader"/>
            </w:pPr>
            <w:r w:rsidRPr="004B689A">
              <w:t>Field Type</w:t>
            </w:r>
          </w:p>
        </w:tc>
        <w:tc>
          <w:tcPr>
            <w:tcW w:w="3807" w:type="dxa"/>
            <w:shd w:val="solid" w:color="000000" w:fill="FFFFFF"/>
          </w:tcPr>
          <w:p w14:paraId="2367E045" w14:textId="77777777" w:rsidR="00C84377" w:rsidRPr="004B689A" w:rsidRDefault="00C84377" w:rsidP="00C84377">
            <w:pPr>
              <w:pStyle w:val="TableHeader"/>
            </w:pPr>
            <w:r w:rsidRPr="004B689A">
              <w:t>Description</w:t>
            </w:r>
          </w:p>
        </w:tc>
      </w:tr>
      <w:tr w:rsidR="00C84377" w:rsidRPr="00CE66AB" w14:paraId="22F6DF2D" w14:textId="77777777" w:rsidTr="00C84377">
        <w:trPr>
          <w:cantSplit/>
        </w:trPr>
        <w:tc>
          <w:tcPr>
            <w:tcW w:w="0" w:type="auto"/>
            <w:shd w:val="clear" w:color="auto" w:fill="auto"/>
          </w:tcPr>
          <w:p w14:paraId="7EE79A41" w14:textId="77777777" w:rsidR="00C84377" w:rsidRPr="0082469E" w:rsidRDefault="00C84377" w:rsidP="00C84377">
            <w:pPr>
              <w:pStyle w:val="TableText"/>
            </w:pPr>
            <w:proofErr w:type="spellStart"/>
            <w:r>
              <w:t>NominalVentilationIndex</w:t>
            </w:r>
            <w:proofErr w:type="spellEnd"/>
          </w:p>
        </w:tc>
        <w:tc>
          <w:tcPr>
            <w:tcW w:w="2400" w:type="dxa"/>
            <w:shd w:val="clear" w:color="auto" w:fill="auto"/>
          </w:tcPr>
          <w:p w14:paraId="1615AA33" w14:textId="77777777" w:rsidR="00C84377" w:rsidRPr="0082469E" w:rsidRDefault="00C84377" w:rsidP="00C84377">
            <w:pPr>
              <w:pStyle w:val="TableText"/>
            </w:pPr>
            <w:r w:rsidRPr="0082469E">
              <w:t>INTEGER PRIMARY KEY</w:t>
            </w:r>
          </w:p>
        </w:tc>
        <w:tc>
          <w:tcPr>
            <w:tcW w:w="3807" w:type="dxa"/>
            <w:shd w:val="clear" w:color="auto" w:fill="auto"/>
          </w:tcPr>
          <w:p w14:paraId="582F204C" w14:textId="77777777" w:rsidR="00C84377" w:rsidRPr="0082469E" w:rsidRDefault="00C84377" w:rsidP="00C84377">
            <w:pPr>
              <w:pStyle w:val="TableText"/>
            </w:pPr>
            <w:r w:rsidRPr="0082469E">
              <w:t>The internal statement number</w:t>
            </w:r>
          </w:p>
        </w:tc>
      </w:tr>
      <w:tr w:rsidR="00C84377" w:rsidRPr="00CE66AB" w14:paraId="474BB825" w14:textId="77777777" w:rsidTr="00C84377">
        <w:trPr>
          <w:cantSplit/>
        </w:trPr>
        <w:tc>
          <w:tcPr>
            <w:tcW w:w="0" w:type="auto"/>
            <w:shd w:val="clear" w:color="auto" w:fill="auto"/>
          </w:tcPr>
          <w:p w14:paraId="73DC7379" w14:textId="77777777" w:rsidR="00C84377" w:rsidRPr="0082469E" w:rsidRDefault="00C84377" w:rsidP="00C84377">
            <w:pPr>
              <w:pStyle w:val="TableText"/>
            </w:pPr>
            <w:proofErr w:type="spellStart"/>
            <w:r w:rsidRPr="0082469E">
              <w:t>ObjectName</w:t>
            </w:r>
            <w:proofErr w:type="spellEnd"/>
          </w:p>
        </w:tc>
        <w:tc>
          <w:tcPr>
            <w:tcW w:w="2400" w:type="dxa"/>
            <w:shd w:val="clear" w:color="auto" w:fill="auto"/>
          </w:tcPr>
          <w:p w14:paraId="6B46D6A6" w14:textId="77777777" w:rsidR="00C84377" w:rsidRPr="0082469E" w:rsidRDefault="00C84377" w:rsidP="00C84377">
            <w:pPr>
              <w:pStyle w:val="TableText"/>
            </w:pPr>
            <w:r w:rsidRPr="0082469E">
              <w:t>TEXT</w:t>
            </w:r>
          </w:p>
        </w:tc>
        <w:tc>
          <w:tcPr>
            <w:tcW w:w="3807" w:type="dxa"/>
            <w:shd w:val="clear" w:color="auto" w:fill="auto"/>
          </w:tcPr>
          <w:p w14:paraId="17A59B83" w14:textId="77777777" w:rsidR="00C84377" w:rsidRPr="0082469E" w:rsidRDefault="00C84377" w:rsidP="00C84377">
            <w:pPr>
              <w:pStyle w:val="TableText"/>
            </w:pPr>
            <w:r w:rsidRPr="0082469E">
              <w:t>The Ventilation object name</w:t>
            </w:r>
          </w:p>
        </w:tc>
      </w:tr>
      <w:tr w:rsidR="00C84377" w:rsidRPr="00CE66AB" w14:paraId="57198E77" w14:textId="77777777" w:rsidTr="00C84377">
        <w:trPr>
          <w:cantSplit/>
        </w:trPr>
        <w:tc>
          <w:tcPr>
            <w:tcW w:w="0" w:type="auto"/>
            <w:shd w:val="clear" w:color="auto" w:fill="auto"/>
          </w:tcPr>
          <w:p w14:paraId="3EE44F30" w14:textId="77777777" w:rsidR="00C84377" w:rsidRPr="0082469E" w:rsidRDefault="00C84377" w:rsidP="00C84377">
            <w:pPr>
              <w:pStyle w:val="TableText"/>
            </w:pPr>
            <w:proofErr w:type="spellStart"/>
            <w:r w:rsidRPr="0082469E">
              <w:t>ZoneIndex</w:t>
            </w:r>
            <w:proofErr w:type="spellEnd"/>
          </w:p>
        </w:tc>
        <w:tc>
          <w:tcPr>
            <w:tcW w:w="2400" w:type="dxa"/>
            <w:shd w:val="clear" w:color="auto" w:fill="auto"/>
          </w:tcPr>
          <w:p w14:paraId="57BEC5EB" w14:textId="77777777" w:rsidR="00C84377" w:rsidRPr="0082469E" w:rsidRDefault="00C84377" w:rsidP="00C84377">
            <w:pPr>
              <w:pStyle w:val="TableText"/>
            </w:pPr>
            <w:r w:rsidRPr="0082469E">
              <w:t>INTEGER</w:t>
            </w:r>
          </w:p>
        </w:tc>
        <w:tc>
          <w:tcPr>
            <w:tcW w:w="3807" w:type="dxa"/>
            <w:shd w:val="clear" w:color="auto" w:fill="auto"/>
          </w:tcPr>
          <w:p w14:paraId="4CBBAE46" w14:textId="77777777" w:rsidR="00C84377" w:rsidRPr="0082469E" w:rsidRDefault="00C84377" w:rsidP="00C84377">
            <w:pPr>
              <w:pStyle w:val="TableText"/>
            </w:pPr>
            <w:r w:rsidRPr="0082469E">
              <w:t xml:space="preserve">Connects the </w:t>
            </w:r>
            <w:proofErr w:type="spellStart"/>
            <w:r w:rsidRPr="0082469E">
              <w:t>NominalVentilation</w:t>
            </w:r>
            <w:proofErr w:type="spellEnd"/>
            <w:r w:rsidRPr="0082469E">
              <w:t xml:space="preserve"> </w:t>
            </w:r>
            <w:r>
              <w:t xml:space="preserve">table </w:t>
            </w:r>
            <w:r w:rsidRPr="0082469E">
              <w:t>to the Zone</w:t>
            </w:r>
            <w:r>
              <w:t>s</w:t>
            </w:r>
            <w:r w:rsidRPr="0082469E">
              <w:t xml:space="preserve"> table</w:t>
            </w:r>
          </w:p>
        </w:tc>
      </w:tr>
      <w:tr w:rsidR="00C84377" w:rsidRPr="00CE66AB" w14:paraId="3134DCEF" w14:textId="77777777" w:rsidTr="00C84377">
        <w:trPr>
          <w:cantSplit/>
        </w:trPr>
        <w:tc>
          <w:tcPr>
            <w:tcW w:w="0" w:type="auto"/>
            <w:shd w:val="clear" w:color="auto" w:fill="auto"/>
          </w:tcPr>
          <w:p w14:paraId="0A7B5FAC" w14:textId="77777777" w:rsidR="00C84377" w:rsidRPr="0082469E" w:rsidRDefault="00C84377" w:rsidP="00C84377">
            <w:pPr>
              <w:pStyle w:val="TableText"/>
            </w:pPr>
            <w:proofErr w:type="spellStart"/>
            <w:r w:rsidRPr="0082469E">
              <w:lastRenderedPageBreak/>
              <w:t>Sche</w:t>
            </w:r>
            <w:r>
              <w:t>duleIndex</w:t>
            </w:r>
            <w:proofErr w:type="spellEnd"/>
          </w:p>
        </w:tc>
        <w:tc>
          <w:tcPr>
            <w:tcW w:w="2400" w:type="dxa"/>
            <w:shd w:val="clear" w:color="auto" w:fill="auto"/>
          </w:tcPr>
          <w:p w14:paraId="3A12074D" w14:textId="77777777" w:rsidR="00C84377" w:rsidRPr="0082469E" w:rsidRDefault="00C84377" w:rsidP="00C84377">
            <w:pPr>
              <w:pStyle w:val="TableText"/>
            </w:pPr>
            <w:r w:rsidRPr="0082469E">
              <w:t>INTEGER</w:t>
            </w:r>
          </w:p>
        </w:tc>
        <w:tc>
          <w:tcPr>
            <w:tcW w:w="3807" w:type="dxa"/>
            <w:shd w:val="clear" w:color="auto" w:fill="auto"/>
          </w:tcPr>
          <w:p w14:paraId="60AEE931" w14:textId="77777777" w:rsidR="00C84377" w:rsidRPr="0082469E" w:rsidRDefault="00C84377" w:rsidP="00C84377">
            <w:pPr>
              <w:pStyle w:val="TableText"/>
            </w:pPr>
            <w:r w:rsidRPr="0082469E">
              <w:t>Ventilation schedule number (see Schedule table)</w:t>
            </w:r>
          </w:p>
        </w:tc>
      </w:tr>
      <w:tr w:rsidR="00C84377" w:rsidRPr="00CE66AB" w14:paraId="421A3196" w14:textId="77777777" w:rsidTr="00C84377">
        <w:trPr>
          <w:cantSplit/>
        </w:trPr>
        <w:tc>
          <w:tcPr>
            <w:tcW w:w="0" w:type="auto"/>
            <w:shd w:val="clear" w:color="auto" w:fill="auto"/>
          </w:tcPr>
          <w:p w14:paraId="540C9863" w14:textId="77777777" w:rsidR="00C84377" w:rsidRPr="0082469E" w:rsidRDefault="00C84377" w:rsidP="00C84377">
            <w:pPr>
              <w:pStyle w:val="TableText"/>
            </w:pPr>
            <w:proofErr w:type="spellStart"/>
            <w:r w:rsidRPr="0082469E">
              <w:t>DesignLevel</w:t>
            </w:r>
            <w:proofErr w:type="spellEnd"/>
          </w:p>
        </w:tc>
        <w:tc>
          <w:tcPr>
            <w:tcW w:w="2400" w:type="dxa"/>
            <w:shd w:val="clear" w:color="auto" w:fill="auto"/>
          </w:tcPr>
          <w:p w14:paraId="023EE676" w14:textId="77777777" w:rsidR="00C84377" w:rsidRPr="0082469E" w:rsidRDefault="00C84377" w:rsidP="00C84377">
            <w:pPr>
              <w:pStyle w:val="TableText"/>
            </w:pPr>
            <w:r w:rsidRPr="0082469E">
              <w:t>REAL</w:t>
            </w:r>
          </w:p>
        </w:tc>
        <w:tc>
          <w:tcPr>
            <w:tcW w:w="3807" w:type="dxa"/>
            <w:shd w:val="clear" w:color="auto" w:fill="auto"/>
          </w:tcPr>
          <w:p w14:paraId="421BDDD6" w14:textId="77777777" w:rsidR="00C84377" w:rsidRPr="0082469E" w:rsidRDefault="00C84377" w:rsidP="00C84377">
            <w:pPr>
              <w:pStyle w:val="TableText"/>
            </w:pPr>
            <w:r w:rsidRPr="0082469E">
              <w:t>Nominal design level, in m3/s</w:t>
            </w:r>
          </w:p>
        </w:tc>
      </w:tr>
    </w:tbl>
    <w:p w14:paraId="01ED25FB" w14:textId="77777777" w:rsidR="00C84377" w:rsidRDefault="00C84377" w:rsidP="00C84377">
      <w:pPr>
        <w:pStyle w:val="BodyText"/>
      </w:pPr>
      <w:r>
        <w:t>Please see the Ventilation object in the Group-Airflow section of the Input-Output Reference for more information.</w:t>
      </w:r>
    </w:p>
    <w:p w14:paraId="01D6C389" w14:textId="77777777" w:rsidR="00C84377" w:rsidRDefault="00C84377" w:rsidP="00C84377">
      <w:pPr>
        <w:pStyle w:val="Heading4"/>
      </w:pPr>
      <w:bookmarkStart w:id="412" w:name="_Ref210300614"/>
      <w:r>
        <w:t>Surfaces Table</w:t>
      </w:r>
      <w:bookmarkEnd w:id="412"/>
    </w:p>
    <w:p w14:paraId="27181ED6" w14:textId="77777777" w:rsidR="00C84377" w:rsidRDefault="00C84377" w:rsidP="00C84377">
      <w:pPr>
        <w:pStyle w:val="BodyText"/>
      </w:pPr>
      <w:r>
        <w:t xml:space="preserve">An overview of the Surfaces SQL table is shown below. </w:t>
      </w:r>
    </w:p>
    <w:p w14:paraId="6363CDD4" w14:textId="77777777" w:rsidR="00C84377" w:rsidRDefault="00C84377" w:rsidP="00C84377">
      <w:pPr>
        <w:pStyle w:val="Caption"/>
      </w:pPr>
      <w:bookmarkStart w:id="413" w:name="_Toc241643010"/>
      <w:proofErr w:type="gramStart"/>
      <w:r>
        <w:t xml:space="preserve">Table </w:t>
      </w:r>
      <w:r w:rsidR="00761697">
        <w:fldChar w:fldCharType="begin"/>
      </w:r>
      <w:r w:rsidR="00761697">
        <w:instrText xml:space="preserve"> SEQ Table \* ARABIC </w:instrText>
      </w:r>
      <w:r w:rsidR="00761697">
        <w:fldChar w:fldCharType="separate"/>
      </w:r>
      <w:r w:rsidR="004774B6">
        <w:rPr>
          <w:noProof/>
        </w:rPr>
        <w:t>25</w:t>
      </w:r>
      <w:r w:rsidR="00761697">
        <w:rPr>
          <w:noProof/>
        </w:rPr>
        <w:fldChar w:fldCharType="end"/>
      </w:r>
      <w:r>
        <w:t>.</w:t>
      </w:r>
      <w:proofErr w:type="gramEnd"/>
      <w:r>
        <w:t xml:space="preserve"> SQL Surfaces Table Contents</w:t>
      </w:r>
      <w:bookmarkEnd w:id="413"/>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8"/>
        <w:gridCol w:w="1883"/>
        <w:gridCol w:w="3949"/>
      </w:tblGrid>
      <w:tr w:rsidR="00C84377" w:rsidRPr="00027263" w14:paraId="2ED2EF65" w14:textId="77777777" w:rsidTr="00C84377">
        <w:trPr>
          <w:cantSplit/>
        </w:trPr>
        <w:tc>
          <w:tcPr>
            <w:tcW w:w="2448" w:type="dxa"/>
            <w:shd w:val="solid" w:color="000000" w:fill="FFFFFF"/>
          </w:tcPr>
          <w:p w14:paraId="06DC2B44" w14:textId="77777777" w:rsidR="00C84377" w:rsidRPr="004B689A" w:rsidRDefault="00C84377" w:rsidP="00C84377">
            <w:pPr>
              <w:pStyle w:val="TableHeader"/>
            </w:pPr>
            <w:r w:rsidRPr="004B689A">
              <w:t>Field Name</w:t>
            </w:r>
          </w:p>
        </w:tc>
        <w:tc>
          <w:tcPr>
            <w:tcW w:w="1883" w:type="dxa"/>
            <w:shd w:val="solid" w:color="000000" w:fill="FFFFFF"/>
          </w:tcPr>
          <w:p w14:paraId="47747CBC" w14:textId="77777777" w:rsidR="00C84377" w:rsidRPr="004B689A" w:rsidRDefault="00C84377" w:rsidP="00C84377">
            <w:pPr>
              <w:pStyle w:val="TableHeader"/>
            </w:pPr>
            <w:r w:rsidRPr="004B689A">
              <w:t>Field Type</w:t>
            </w:r>
          </w:p>
        </w:tc>
        <w:tc>
          <w:tcPr>
            <w:tcW w:w="0" w:type="auto"/>
            <w:shd w:val="solid" w:color="000000" w:fill="FFFFFF"/>
          </w:tcPr>
          <w:p w14:paraId="5AE21881" w14:textId="77777777" w:rsidR="00C84377" w:rsidRPr="004B689A" w:rsidRDefault="00C84377" w:rsidP="00C84377">
            <w:pPr>
              <w:pStyle w:val="TableHeader"/>
            </w:pPr>
            <w:r w:rsidRPr="004B689A">
              <w:t>Description</w:t>
            </w:r>
          </w:p>
        </w:tc>
      </w:tr>
      <w:tr w:rsidR="00C84377" w:rsidRPr="00027263" w14:paraId="46B98A53" w14:textId="77777777" w:rsidTr="00C84377">
        <w:trPr>
          <w:cantSplit/>
        </w:trPr>
        <w:tc>
          <w:tcPr>
            <w:tcW w:w="2448" w:type="dxa"/>
            <w:shd w:val="clear" w:color="auto" w:fill="auto"/>
          </w:tcPr>
          <w:p w14:paraId="6D36CA0F" w14:textId="77777777" w:rsidR="00C84377" w:rsidRPr="0082469E" w:rsidRDefault="00C84377" w:rsidP="00C84377">
            <w:pPr>
              <w:pStyle w:val="TableText"/>
            </w:pPr>
            <w:proofErr w:type="spellStart"/>
            <w:r w:rsidRPr="0082469E">
              <w:t>Surface</w:t>
            </w:r>
            <w:r>
              <w:t>Index</w:t>
            </w:r>
            <w:proofErr w:type="spellEnd"/>
          </w:p>
        </w:tc>
        <w:tc>
          <w:tcPr>
            <w:tcW w:w="1883" w:type="dxa"/>
            <w:shd w:val="clear" w:color="auto" w:fill="auto"/>
          </w:tcPr>
          <w:p w14:paraId="69F28F84" w14:textId="77777777" w:rsidR="00C84377" w:rsidRPr="0082469E" w:rsidRDefault="00C84377" w:rsidP="00C84377">
            <w:pPr>
              <w:pStyle w:val="TableText"/>
            </w:pPr>
            <w:r w:rsidRPr="0082469E">
              <w:t>INTEGER PRIMARY KEY</w:t>
            </w:r>
          </w:p>
        </w:tc>
        <w:tc>
          <w:tcPr>
            <w:tcW w:w="0" w:type="auto"/>
            <w:shd w:val="clear" w:color="auto" w:fill="auto"/>
          </w:tcPr>
          <w:p w14:paraId="1978B4B7" w14:textId="77777777" w:rsidR="00C84377" w:rsidRPr="0082469E" w:rsidRDefault="00C84377" w:rsidP="00C84377">
            <w:pPr>
              <w:pStyle w:val="TableText"/>
            </w:pPr>
            <w:r w:rsidRPr="0082469E">
              <w:t>Surface number (used for cross-referencing)</w:t>
            </w:r>
          </w:p>
        </w:tc>
      </w:tr>
      <w:tr w:rsidR="00C84377" w:rsidRPr="00027263" w14:paraId="26681F15" w14:textId="77777777" w:rsidTr="00C84377">
        <w:trPr>
          <w:cantSplit/>
        </w:trPr>
        <w:tc>
          <w:tcPr>
            <w:tcW w:w="2448" w:type="dxa"/>
            <w:shd w:val="clear" w:color="auto" w:fill="auto"/>
          </w:tcPr>
          <w:p w14:paraId="56FC74AF" w14:textId="77777777" w:rsidR="00C84377" w:rsidRPr="0082469E" w:rsidRDefault="00C84377" w:rsidP="00C84377">
            <w:pPr>
              <w:pStyle w:val="TableText"/>
            </w:pPr>
            <w:proofErr w:type="spellStart"/>
            <w:r w:rsidRPr="0082469E">
              <w:t>SurfaceName</w:t>
            </w:r>
            <w:proofErr w:type="spellEnd"/>
          </w:p>
        </w:tc>
        <w:tc>
          <w:tcPr>
            <w:tcW w:w="1883" w:type="dxa"/>
            <w:shd w:val="clear" w:color="auto" w:fill="auto"/>
          </w:tcPr>
          <w:p w14:paraId="2E1531F2" w14:textId="77777777" w:rsidR="00C84377" w:rsidRPr="0082469E" w:rsidRDefault="00C84377" w:rsidP="00C84377">
            <w:pPr>
              <w:pStyle w:val="TableText"/>
            </w:pPr>
            <w:r w:rsidRPr="0082469E">
              <w:t xml:space="preserve">TEXT </w:t>
            </w:r>
          </w:p>
        </w:tc>
        <w:tc>
          <w:tcPr>
            <w:tcW w:w="0" w:type="auto"/>
            <w:shd w:val="clear" w:color="auto" w:fill="auto"/>
          </w:tcPr>
          <w:p w14:paraId="7E29D89E" w14:textId="77777777" w:rsidR="00C84377" w:rsidRPr="0082469E" w:rsidRDefault="00C84377" w:rsidP="00C84377">
            <w:pPr>
              <w:pStyle w:val="TableText"/>
            </w:pPr>
            <w:r w:rsidRPr="0082469E">
              <w:t>Surface name</w:t>
            </w:r>
          </w:p>
        </w:tc>
      </w:tr>
      <w:tr w:rsidR="00C84377" w:rsidRPr="00027263" w14:paraId="1212C666" w14:textId="77777777" w:rsidTr="00C84377">
        <w:trPr>
          <w:cantSplit/>
        </w:trPr>
        <w:tc>
          <w:tcPr>
            <w:tcW w:w="2448" w:type="dxa"/>
            <w:shd w:val="clear" w:color="auto" w:fill="auto"/>
          </w:tcPr>
          <w:p w14:paraId="037D41DF" w14:textId="77777777" w:rsidR="00C84377" w:rsidRPr="0082469E" w:rsidRDefault="00C84377" w:rsidP="00C84377">
            <w:pPr>
              <w:pStyle w:val="TableText"/>
            </w:pPr>
            <w:proofErr w:type="spellStart"/>
            <w:r w:rsidRPr="0082469E">
              <w:t>Construction</w:t>
            </w:r>
            <w:r>
              <w:t>Index</w:t>
            </w:r>
            <w:proofErr w:type="spellEnd"/>
          </w:p>
        </w:tc>
        <w:tc>
          <w:tcPr>
            <w:tcW w:w="1883" w:type="dxa"/>
            <w:shd w:val="clear" w:color="auto" w:fill="auto"/>
          </w:tcPr>
          <w:p w14:paraId="7754C84C" w14:textId="77777777" w:rsidR="00C84377" w:rsidRPr="0082469E" w:rsidRDefault="00C84377" w:rsidP="00C84377">
            <w:pPr>
              <w:pStyle w:val="TableText"/>
            </w:pPr>
            <w:r w:rsidRPr="0082469E">
              <w:t>INTEGER</w:t>
            </w:r>
          </w:p>
        </w:tc>
        <w:tc>
          <w:tcPr>
            <w:tcW w:w="0" w:type="auto"/>
            <w:shd w:val="clear" w:color="auto" w:fill="auto"/>
          </w:tcPr>
          <w:p w14:paraId="0A9505F9" w14:textId="77777777" w:rsidR="00C84377" w:rsidRPr="0082469E" w:rsidRDefault="00C84377" w:rsidP="00C84377">
            <w:pPr>
              <w:pStyle w:val="TableText"/>
            </w:pPr>
            <w:r w:rsidRPr="0082469E">
              <w:t>Construction Index</w:t>
            </w:r>
          </w:p>
        </w:tc>
      </w:tr>
      <w:tr w:rsidR="00C84377" w:rsidRPr="00027263" w14:paraId="6CDFF91A" w14:textId="77777777" w:rsidTr="00C84377">
        <w:trPr>
          <w:cantSplit/>
        </w:trPr>
        <w:tc>
          <w:tcPr>
            <w:tcW w:w="2448" w:type="dxa"/>
            <w:shd w:val="clear" w:color="auto" w:fill="auto"/>
          </w:tcPr>
          <w:p w14:paraId="7551FF95" w14:textId="77777777" w:rsidR="00C84377" w:rsidRPr="0082469E" w:rsidRDefault="00C84377" w:rsidP="00C84377">
            <w:pPr>
              <w:pStyle w:val="TableText"/>
            </w:pPr>
            <w:proofErr w:type="spellStart"/>
            <w:r w:rsidRPr="0082469E">
              <w:t>ClassName</w:t>
            </w:r>
            <w:proofErr w:type="spellEnd"/>
          </w:p>
        </w:tc>
        <w:tc>
          <w:tcPr>
            <w:tcW w:w="1883" w:type="dxa"/>
            <w:shd w:val="clear" w:color="auto" w:fill="auto"/>
          </w:tcPr>
          <w:p w14:paraId="65C6F0BC" w14:textId="77777777" w:rsidR="00C84377" w:rsidRPr="0082469E" w:rsidRDefault="00C84377" w:rsidP="00C84377">
            <w:pPr>
              <w:pStyle w:val="TableText"/>
            </w:pPr>
            <w:r w:rsidRPr="0082469E">
              <w:t>TEXT</w:t>
            </w:r>
          </w:p>
        </w:tc>
        <w:tc>
          <w:tcPr>
            <w:tcW w:w="0" w:type="auto"/>
            <w:shd w:val="clear" w:color="auto" w:fill="auto"/>
          </w:tcPr>
          <w:p w14:paraId="1C0E5502" w14:textId="77777777" w:rsidR="00C84377" w:rsidRPr="0082469E" w:rsidRDefault="00C84377" w:rsidP="00C84377">
            <w:pPr>
              <w:pStyle w:val="TableText"/>
            </w:pPr>
            <w:r w:rsidRPr="0082469E">
              <w:t>Surface class name (e.g., shading, wall)</w:t>
            </w:r>
          </w:p>
        </w:tc>
      </w:tr>
      <w:tr w:rsidR="00C84377" w:rsidRPr="00027263" w14:paraId="67E9DEC0" w14:textId="77777777" w:rsidTr="00C84377">
        <w:trPr>
          <w:cantSplit/>
        </w:trPr>
        <w:tc>
          <w:tcPr>
            <w:tcW w:w="2448" w:type="dxa"/>
            <w:shd w:val="clear" w:color="auto" w:fill="auto"/>
          </w:tcPr>
          <w:p w14:paraId="6764504E" w14:textId="77777777" w:rsidR="00C84377" w:rsidRPr="0082469E" w:rsidRDefault="00C84377" w:rsidP="00C84377">
            <w:pPr>
              <w:pStyle w:val="TableText"/>
            </w:pPr>
            <w:r w:rsidRPr="0082469E">
              <w:t>Area</w:t>
            </w:r>
          </w:p>
        </w:tc>
        <w:tc>
          <w:tcPr>
            <w:tcW w:w="1883" w:type="dxa"/>
            <w:shd w:val="clear" w:color="auto" w:fill="auto"/>
          </w:tcPr>
          <w:p w14:paraId="0E69B5E7" w14:textId="77777777" w:rsidR="00C84377" w:rsidRPr="0082469E" w:rsidRDefault="00C84377" w:rsidP="00C84377">
            <w:pPr>
              <w:pStyle w:val="TableText"/>
            </w:pPr>
            <w:r w:rsidRPr="0082469E">
              <w:t>REAL</w:t>
            </w:r>
          </w:p>
        </w:tc>
        <w:tc>
          <w:tcPr>
            <w:tcW w:w="0" w:type="auto"/>
            <w:shd w:val="clear" w:color="auto" w:fill="auto"/>
          </w:tcPr>
          <w:p w14:paraId="0874122C" w14:textId="77777777" w:rsidR="00C84377" w:rsidRPr="0082469E" w:rsidRDefault="00C84377" w:rsidP="00C84377">
            <w:pPr>
              <w:pStyle w:val="TableText"/>
            </w:pPr>
            <w:r w:rsidRPr="0082469E">
              <w:t>Surface area (excluding cutouts)</w:t>
            </w:r>
          </w:p>
        </w:tc>
      </w:tr>
      <w:tr w:rsidR="00C84377" w:rsidRPr="00027263" w14:paraId="3AC65FCA" w14:textId="77777777" w:rsidTr="00C84377">
        <w:trPr>
          <w:cantSplit/>
        </w:trPr>
        <w:tc>
          <w:tcPr>
            <w:tcW w:w="2448" w:type="dxa"/>
            <w:shd w:val="clear" w:color="auto" w:fill="auto"/>
          </w:tcPr>
          <w:p w14:paraId="12135181" w14:textId="77777777" w:rsidR="00C84377" w:rsidRPr="0082469E" w:rsidRDefault="00C84377" w:rsidP="00C84377">
            <w:pPr>
              <w:pStyle w:val="TableText"/>
            </w:pPr>
            <w:proofErr w:type="spellStart"/>
            <w:r w:rsidRPr="0082469E">
              <w:t>GrossArea</w:t>
            </w:r>
            <w:proofErr w:type="spellEnd"/>
          </w:p>
        </w:tc>
        <w:tc>
          <w:tcPr>
            <w:tcW w:w="1883" w:type="dxa"/>
            <w:shd w:val="clear" w:color="auto" w:fill="auto"/>
          </w:tcPr>
          <w:p w14:paraId="0A2A8EF8" w14:textId="77777777" w:rsidR="00C84377" w:rsidRPr="0082469E" w:rsidRDefault="00C84377" w:rsidP="00C84377">
            <w:pPr>
              <w:pStyle w:val="TableText"/>
            </w:pPr>
            <w:r w:rsidRPr="0082469E">
              <w:t>REAL</w:t>
            </w:r>
          </w:p>
        </w:tc>
        <w:tc>
          <w:tcPr>
            <w:tcW w:w="0" w:type="auto"/>
            <w:shd w:val="clear" w:color="auto" w:fill="auto"/>
          </w:tcPr>
          <w:p w14:paraId="1DBB700D" w14:textId="77777777" w:rsidR="00C84377" w:rsidRPr="0082469E" w:rsidRDefault="00C84377" w:rsidP="00C84377">
            <w:pPr>
              <w:pStyle w:val="TableText"/>
            </w:pPr>
            <w:r w:rsidRPr="0082469E">
              <w:t>Surface area (including cutouts)</w:t>
            </w:r>
          </w:p>
        </w:tc>
      </w:tr>
      <w:tr w:rsidR="00C84377" w:rsidRPr="00027263" w14:paraId="613AE290" w14:textId="77777777" w:rsidTr="00C84377">
        <w:trPr>
          <w:cantSplit/>
        </w:trPr>
        <w:tc>
          <w:tcPr>
            <w:tcW w:w="2448" w:type="dxa"/>
            <w:shd w:val="clear" w:color="auto" w:fill="auto"/>
          </w:tcPr>
          <w:p w14:paraId="6755A3A5" w14:textId="77777777" w:rsidR="00C84377" w:rsidRPr="0082469E" w:rsidRDefault="00C84377" w:rsidP="00C84377">
            <w:pPr>
              <w:pStyle w:val="TableText"/>
            </w:pPr>
            <w:r w:rsidRPr="0082469E">
              <w:t>Perimeter</w:t>
            </w:r>
          </w:p>
        </w:tc>
        <w:tc>
          <w:tcPr>
            <w:tcW w:w="1883" w:type="dxa"/>
            <w:shd w:val="clear" w:color="auto" w:fill="auto"/>
          </w:tcPr>
          <w:p w14:paraId="5B73D3EC" w14:textId="77777777" w:rsidR="00C84377" w:rsidRPr="0082469E" w:rsidRDefault="00C84377" w:rsidP="00C84377">
            <w:pPr>
              <w:pStyle w:val="TableText"/>
            </w:pPr>
            <w:r w:rsidRPr="0082469E">
              <w:t>REAL</w:t>
            </w:r>
          </w:p>
        </w:tc>
        <w:tc>
          <w:tcPr>
            <w:tcW w:w="0" w:type="auto"/>
            <w:shd w:val="clear" w:color="auto" w:fill="auto"/>
          </w:tcPr>
          <w:p w14:paraId="0595DC8E" w14:textId="77777777" w:rsidR="00C84377" w:rsidRPr="0082469E" w:rsidRDefault="00C84377" w:rsidP="00C84377">
            <w:pPr>
              <w:pStyle w:val="TableText"/>
            </w:pPr>
            <w:r w:rsidRPr="0082469E">
              <w:t>Surface perimeter, in meters</w:t>
            </w:r>
          </w:p>
        </w:tc>
      </w:tr>
      <w:tr w:rsidR="00C84377" w:rsidRPr="00027263" w14:paraId="10AFE8A0" w14:textId="77777777" w:rsidTr="00C84377">
        <w:trPr>
          <w:cantSplit/>
        </w:trPr>
        <w:tc>
          <w:tcPr>
            <w:tcW w:w="2448" w:type="dxa"/>
            <w:shd w:val="clear" w:color="auto" w:fill="auto"/>
          </w:tcPr>
          <w:p w14:paraId="2B12AA3F" w14:textId="77777777" w:rsidR="00C84377" w:rsidRPr="0082469E" w:rsidRDefault="00C84377" w:rsidP="00C84377">
            <w:pPr>
              <w:pStyle w:val="TableText"/>
            </w:pPr>
            <w:r w:rsidRPr="0082469E">
              <w:t>Azimuth</w:t>
            </w:r>
          </w:p>
        </w:tc>
        <w:tc>
          <w:tcPr>
            <w:tcW w:w="1883" w:type="dxa"/>
            <w:shd w:val="clear" w:color="auto" w:fill="auto"/>
          </w:tcPr>
          <w:p w14:paraId="0619F700" w14:textId="77777777" w:rsidR="00C84377" w:rsidRPr="0082469E" w:rsidRDefault="00C84377" w:rsidP="00C84377">
            <w:pPr>
              <w:pStyle w:val="TableText"/>
            </w:pPr>
            <w:r w:rsidRPr="0082469E">
              <w:t>REAL</w:t>
            </w:r>
          </w:p>
        </w:tc>
        <w:tc>
          <w:tcPr>
            <w:tcW w:w="0" w:type="auto"/>
            <w:shd w:val="clear" w:color="auto" w:fill="auto"/>
          </w:tcPr>
          <w:p w14:paraId="2D2572C0" w14:textId="77777777" w:rsidR="00C84377" w:rsidRPr="0082469E" w:rsidRDefault="00C84377" w:rsidP="00C84377">
            <w:pPr>
              <w:pStyle w:val="TableText"/>
            </w:pPr>
            <w:r w:rsidRPr="0082469E">
              <w:t>As news angle, in degrees</w:t>
            </w:r>
          </w:p>
        </w:tc>
      </w:tr>
      <w:tr w:rsidR="00C84377" w:rsidRPr="00027263" w14:paraId="55D5B99E" w14:textId="77777777" w:rsidTr="00C84377">
        <w:trPr>
          <w:cantSplit/>
        </w:trPr>
        <w:tc>
          <w:tcPr>
            <w:tcW w:w="2448" w:type="dxa"/>
            <w:shd w:val="clear" w:color="auto" w:fill="auto"/>
          </w:tcPr>
          <w:p w14:paraId="477BF06E" w14:textId="77777777" w:rsidR="00C84377" w:rsidRPr="0082469E" w:rsidRDefault="00C84377" w:rsidP="00C84377">
            <w:pPr>
              <w:pStyle w:val="TableText"/>
            </w:pPr>
            <w:r w:rsidRPr="0082469E">
              <w:t>Height</w:t>
            </w:r>
          </w:p>
        </w:tc>
        <w:tc>
          <w:tcPr>
            <w:tcW w:w="1883" w:type="dxa"/>
            <w:shd w:val="clear" w:color="auto" w:fill="auto"/>
          </w:tcPr>
          <w:p w14:paraId="78C38F8A" w14:textId="77777777" w:rsidR="00C84377" w:rsidRPr="0082469E" w:rsidRDefault="00C84377" w:rsidP="00C84377">
            <w:pPr>
              <w:pStyle w:val="TableText"/>
            </w:pPr>
            <w:r w:rsidRPr="0082469E">
              <w:t>REAL</w:t>
            </w:r>
          </w:p>
        </w:tc>
        <w:tc>
          <w:tcPr>
            <w:tcW w:w="0" w:type="auto"/>
            <w:shd w:val="clear" w:color="auto" w:fill="auto"/>
          </w:tcPr>
          <w:p w14:paraId="01668A56" w14:textId="77777777" w:rsidR="00C84377" w:rsidRPr="0082469E" w:rsidRDefault="00C84377" w:rsidP="00C84377">
            <w:pPr>
              <w:pStyle w:val="TableText"/>
            </w:pPr>
            <w:r w:rsidRPr="0082469E">
              <w:t>Surface height, in meters</w:t>
            </w:r>
          </w:p>
        </w:tc>
      </w:tr>
      <w:tr w:rsidR="00C84377" w:rsidRPr="00027263" w14:paraId="1BC19D9F" w14:textId="77777777" w:rsidTr="00C84377">
        <w:trPr>
          <w:cantSplit/>
        </w:trPr>
        <w:tc>
          <w:tcPr>
            <w:tcW w:w="2448" w:type="dxa"/>
            <w:shd w:val="clear" w:color="auto" w:fill="auto"/>
          </w:tcPr>
          <w:p w14:paraId="033EBAF8" w14:textId="77777777" w:rsidR="00C84377" w:rsidRPr="0082469E" w:rsidRDefault="00C84377" w:rsidP="00C84377">
            <w:pPr>
              <w:pStyle w:val="TableText"/>
            </w:pPr>
            <w:r w:rsidRPr="0082469E">
              <w:t>Reveal</w:t>
            </w:r>
          </w:p>
        </w:tc>
        <w:tc>
          <w:tcPr>
            <w:tcW w:w="1883" w:type="dxa"/>
            <w:shd w:val="clear" w:color="auto" w:fill="auto"/>
          </w:tcPr>
          <w:p w14:paraId="18976F7F" w14:textId="77777777" w:rsidR="00C84377" w:rsidRPr="0082469E" w:rsidRDefault="00C84377" w:rsidP="00C84377">
            <w:pPr>
              <w:pStyle w:val="TableText"/>
            </w:pPr>
            <w:r w:rsidRPr="0082469E">
              <w:t>REAL</w:t>
            </w:r>
          </w:p>
        </w:tc>
        <w:tc>
          <w:tcPr>
            <w:tcW w:w="0" w:type="auto"/>
            <w:shd w:val="clear" w:color="auto" w:fill="auto"/>
          </w:tcPr>
          <w:p w14:paraId="049D25D9" w14:textId="77777777" w:rsidR="00C84377" w:rsidRPr="0082469E" w:rsidRDefault="00C84377" w:rsidP="00C84377">
            <w:pPr>
              <w:pStyle w:val="TableText"/>
            </w:pPr>
            <w:r w:rsidRPr="0082469E">
              <w:t>Reveal depth, in meters</w:t>
            </w:r>
          </w:p>
        </w:tc>
      </w:tr>
      <w:tr w:rsidR="00C84377" w:rsidRPr="00027263" w14:paraId="63EDF380" w14:textId="77777777" w:rsidTr="00C84377">
        <w:trPr>
          <w:cantSplit/>
        </w:trPr>
        <w:tc>
          <w:tcPr>
            <w:tcW w:w="2448" w:type="dxa"/>
            <w:shd w:val="clear" w:color="auto" w:fill="auto"/>
          </w:tcPr>
          <w:p w14:paraId="6DC8A18B" w14:textId="77777777" w:rsidR="00C84377" w:rsidRPr="0082469E" w:rsidRDefault="00C84377" w:rsidP="00C84377">
            <w:pPr>
              <w:pStyle w:val="TableText"/>
            </w:pPr>
            <w:r w:rsidRPr="0082469E">
              <w:t>Shape</w:t>
            </w:r>
          </w:p>
        </w:tc>
        <w:tc>
          <w:tcPr>
            <w:tcW w:w="1883" w:type="dxa"/>
            <w:shd w:val="clear" w:color="auto" w:fill="auto"/>
          </w:tcPr>
          <w:p w14:paraId="44EA47F5" w14:textId="77777777" w:rsidR="00C84377" w:rsidRPr="0082469E" w:rsidRDefault="00C84377" w:rsidP="00C84377">
            <w:pPr>
              <w:pStyle w:val="TableText"/>
            </w:pPr>
            <w:r w:rsidRPr="0082469E">
              <w:t>INTEGER</w:t>
            </w:r>
          </w:p>
        </w:tc>
        <w:tc>
          <w:tcPr>
            <w:tcW w:w="0" w:type="auto"/>
            <w:shd w:val="clear" w:color="auto" w:fill="auto"/>
          </w:tcPr>
          <w:p w14:paraId="6AD76296" w14:textId="77777777" w:rsidR="00C84377" w:rsidRPr="0082469E" w:rsidRDefault="00C84377" w:rsidP="00C84377">
            <w:pPr>
              <w:pStyle w:val="TableText"/>
            </w:pPr>
            <w:r w:rsidRPr="0082469E">
              <w:t>Shape index</w:t>
            </w:r>
          </w:p>
        </w:tc>
      </w:tr>
      <w:tr w:rsidR="00C84377" w:rsidRPr="00027263" w14:paraId="26F2218E" w14:textId="77777777" w:rsidTr="00C84377">
        <w:trPr>
          <w:cantSplit/>
        </w:trPr>
        <w:tc>
          <w:tcPr>
            <w:tcW w:w="2448" w:type="dxa"/>
            <w:shd w:val="clear" w:color="auto" w:fill="auto"/>
          </w:tcPr>
          <w:p w14:paraId="3AA35BA1" w14:textId="77777777" w:rsidR="00C84377" w:rsidRPr="0082469E" w:rsidRDefault="00C84377" w:rsidP="00C84377">
            <w:pPr>
              <w:pStyle w:val="TableText"/>
            </w:pPr>
            <w:r w:rsidRPr="0082469E">
              <w:t>Sides</w:t>
            </w:r>
          </w:p>
        </w:tc>
        <w:tc>
          <w:tcPr>
            <w:tcW w:w="1883" w:type="dxa"/>
            <w:shd w:val="clear" w:color="auto" w:fill="auto"/>
          </w:tcPr>
          <w:p w14:paraId="27FEF912" w14:textId="77777777" w:rsidR="00C84377" w:rsidRPr="0082469E" w:rsidRDefault="00C84377" w:rsidP="00C84377">
            <w:pPr>
              <w:pStyle w:val="TableText"/>
            </w:pPr>
            <w:r w:rsidRPr="0082469E">
              <w:t>INTEGER</w:t>
            </w:r>
          </w:p>
        </w:tc>
        <w:tc>
          <w:tcPr>
            <w:tcW w:w="0" w:type="auto"/>
            <w:shd w:val="clear" w:color="auto" w:fill="auto"/>
          </w:tcPr>
          <w:p w14:paraId="7BA5E93F" w14:textId="77777777" w:rsidR="00C84377" w:rsidRPr="0082469E" w:rsidRDefault="00C84377" w:rsidP="00C84377">
            <w:pPr>
              <w:pStyle w:val="TableText"/>
            </w:pPr>
            <w:r w:rsidRPr="0082469E">
              <w:t>Number of sides</w:t>
            </w:r>
          </w:p>
        </w:tc>
      </w:tr>
      <w:tr w:rsidR="00C84377" w:rsidRPr="00027263" w14:paraId="3F5C5002" w14:textId="77777777" w:rsidTr="00C84377">
        <w:trPr>
          <w:cantSplit/>
        </w:trPr>
        <w:tc>
          <w:tcPr>
            <w:tcW w:w="2448" w:type="dxa"/>
            <w:shd w:val="clear" w:color="auto" w:fill="auto"/>
          </w:tcPr>
          <w:p w14:paraId="31FE0E3E" w14:textId="77777777" w:rsidR="00C84377" w:rsidRPr="0082469E" w:rsidRDefault="00C84377" w:rsidP="00C84377">
            <w:pPr>
              <w:pStyle w:val="TableText"/>
            </w:pPr>
            <w:r w:rsidRPr="0082469E">
              <w:t>Tilt</w:t>
            </w:r>
          </w:p>
        </w:tc>
        <w:tc>
          <w:tcPr>
            <w:tcW w:w="1883" w:type="dxa"/>
            <w:shd w:val="clear" w:color="auto" w:fill="auto"/>
          </w:tcPr>
          <w:p w14:paraId="7A752933" w14:textId="77777777" w:rsidR="00C84377" w:rsidRPr="0082469E" w:rsidRDefault="00C84377" w:rsidP="00C84377">
            <w:pPr>
              <w:pStyle w:val="TableText"/>
            </w:pPr>
            <w:r w:rsidRPr="0082469E">
              <w:t>REAL</w:t>
            </w:r>
          </w:p>
        </w:tc>
        <w:tc>
          <w:tcPr>
            <w:tcW w:w="0" w:type="auto"/>
            <w:shd w:val="clear" w:color="auto" w:fill="auto"/>
          </w:tcPr>
          <w:p w14:paraId="7BBA9112" w14:textId="77777777" w:rsidR="00C84377" w:rsidRPr="0082469E" w:rsidRDefault="00C84377" w:rsidP="00C84377">
            <w:pPr>
              <w:pStyle w:val="TableText"/>
            </w:pPr>
            <w:r w:rsidRPr="0082469E">
              <w:t>Tilt angle, in degrees</w:t>
            </w:r>
          </w:p>
        </w:tc>
      </w:tr>
      <w:tr w:rsidR="00C84377" w:rsidRPr="00027263" w14:paraId="3F5F8F9B" w14:textId="77777777" w:rsidTr="00C84377">
        <w:trPr>
          <w:cantSplit/>
        </w:trPr>
        <w:tc>
          <w:tcPr>
            <w:tcW w:w="2448" w:type="dxa"/>
            <w:shd w:val="clear" w:color="auto" w:fill="auto"/>
          </w:tcPr>
          <w:p w14:paraId="537628EE" w14:textId="77777777" w:rsidR="00C84377" w:rsidRPr="0082469E" w:rsidRDefault="00C84377" w:rsidP="00C84377">
            <w:pPr>
              <w:pStyle w:val="TableText"/>
            </w:pPr>
            <w:r w:rsidRPr="0082469E">
              <w:t>Width</w:t>
            </w:r>
          </w:p>
        </w:tc>
        <w:tc>
          <w:tcPr>
            <w:tcW w:w="1883" w:type="dxa"/>
            <w:shd w:val="clear" w:color="auto" w:fill="auto"/>
          </w:tcPr>
          <w:p w14:paraId="770D01E2" w14:textId="77777777" w:rsidR="00C84377" w:rsidRPr="0082469E" w:rsidRDefault="00C84377" w:rsidP="00C84377">
            <w:pPr>
              <w:pStyle w:val="TableText"/>
            </w:pPr>
            <w:r w:rsidRPr="0082469E">
              <w:t>REAL</w:t>
            </w:r>
          </w:p>
        </w:tc>
        <w:tc>
          <w:tcPr>
            <w:tcW w:w="0" w:type="auto"/>
            <w:shd w:val="clear" w:color="auto" w:fill="auto"/>
          </w:tcPr>
          <w:p w14:paraId="490E299F" w14:textId="77777777" w:rsidR="00C84377" w:rsidRPr="0082469E" w:rsidRDefault="00C84377" w:rsidP="00C84377">
            <w:pPr>
              <w:pStyle w:val="TableText"/>
            </w:pPr>
            <w:r w:rsidRPr="0082469E">
              <w:t>Surface width, in meters</w:t>
            </w:r>
          </w:p>
        </w:tc>
      </w:tr>
      <w:tr w:rsidR="00C84377" w:rsidRPr="00027263" w14:paraId="58754DAA" w14:textId="77777777" w:rsidTr="00C84377">
        <w:trPr>
          <w:cantSplit/>
        </w:trPr>
        <w:tc>
          <w:tcPr>
            <w:tcW w:w="2448" w:type="dxa"/>
            <w:shd w:val="clear" w:color="auto" w:fill="auto"/>
          </w:tcPr>
          <w:p w14:paraId="5014F4CA" w14:textId="77777777" w:rsidR="00C84377" w:rsidRPr="0082469E" w:rsidRDefault="00C84377" w:rsidP="00C84377">
            <w:pPr>
              <w:pStyle w:val="TableText"/>
            </w:pPr>
            <w:proofErr w:type="spellStart"/>
            <w:r w:rsidRPr="0082469E">
              <w:t>HeatTransferSurf</w:t>
            </w:r>
            <w:proofErr w:type="spellEnd"/>
          </w:p>
        </w:tc>
        <w:tc>
          <w:tcPr>
            <w:tcW w:w="1883" w:type="dxa"/>
            <w:shd w:val="clear" w:color="auto" w:fill="auto"/>
          </w:tcPr>
          <w:p w14:paraId="4EFFCE29" w14:textId="77777777" w:rsidR="00C84377" w:rsidRPr="0082469E" w:rsidRDefault="00C84377" w:rsidP="00C84377">
            <w:pPr>
              <w:pStyle w:val="TableText"/>
            </w:pPr>
            <w:r w:rsidRPr="0082469E">
              <w:t>INTEGER</w:t>
            </w:r>
          </w:p>
        </w:tc>
        <w:tc>
          <w:tcPr>
            <w:tcW w:w="0" w:type="auto"/>
            <w:shd w:val="clear" w:color="auto" w:fill="auto"/>
          </w:tcPr>
          <w:p w14:paraId="4694E07F" w14:textId="77777777" w:rsidR="00C84377" w:rsidRPr="0082469E" w:rsidRDefault="00C84377" w:rsidP="00C84377">
            <w:pPr>
              <w:pStyle w:val="TableText"/>
            </w:pPr>
            <w:r w:rsidRPr="0082469E">
              <w:t>Flag indicating whether the surface is a heat transfer surface</w:t>
            </w:r>
          </w:p>
        </w:tc>
      </w:tr>
      <w:tr w:rsidR="00C84377" w:rsidRPr="00027263" w14:paraId="3BDDFF5D" w14:textId="77777777" w:rsidTr="00C84377">
        <w:trPr>
          <w:cantSplit/>
        </w:trPr>
        <w:tc>
          <w:tcPr>
            <w:tcW w:w="2448" w:type="dxa"/>
            <w:shd w:val="clear" w:color="auto" w:fill="auto"/>
          </w:tcPr>
          <w:p w14:paraId="27315152" w14:textId="77777777" w:rsidR="00C84377" w:rsidRPr="0082469E" w:rsidRDefault="00C84377" w:rsidP="00C84377">
            <w:pPr>
              <w:pStyle w:val="TableText"/>
            </w:pPr>
            <w:proofErr w:type="spellStart"/>
            <w:r w:rsidRPr="0082469E">
              <w:t>BaseSurface</w:t>
            </w:r>
            <w:r>
              <w:t>Index</w:t>
            </w:r>
            <w:proofErr w:type="spellEnd"/>
          </w:p>
        </w:tc>
        <w:tc>
          <w:tcPr>
            <w:tcW w:w="1883" w:type="dxa"/>
            <w:shd w:val="clear" w:color="auto" w:fill="auto"/>
          </w:tcPr>
          <w:p w14:paraId="2A09731C" w14:textId="77777777" w:rsidR="00C84377" w:rsidRPr="0082469E" w:rsidRDefault="00C84377" w:rsidP="00C84377">
            <w:pPr>
              <w:pStyle w:val="TableText"/>
            </w:pPr>
            <w:r w:rsidRPr="0082469E">
              <w:t>INTEGER</w:t>
            </w:r>
          </w:p>
        </w:tc>
        <w:tc>
          <w:tcPr>
            <w:tcW w:w="0" w:type="auto"/>
            <w:shd w:val="clear" w:color="auto" w:fill="auto"/>
          </w:tcPr>
          <w:p w14:paraId="4791B51D" w14:textId="77777777" w:rsidR="00C84377" w:rsidRPr="0082469E" w:rsidRDefault="00C84377" w:rsidP="00C84377">
            <w:pPr>
              <w:pStyle w:val="TableText"/>
            </w:pPr>
            <w:r w:rsidRPr="0082469E">
              <w:t>Based surface index</w:t>
            </w:r>
          </w:p>
        </w:tc>
      </w:tr>
      <w:tr w:rsidR="00C84377" w:rsidRPr="00027263" w14:paraId="0DFA3B1E" w14:textId="77777777" w:rsidTr="00C84377">
        <w:trPr>
          <w:cantSplit/>
        </w:trPr>
        <w:tc>
          <w:tcPr>
            <w:tcW w:w="2448" w:type="dxa"/>
            <w:shd w:val="clear" w:color="auto" w:fill="auto"/>
          </w:tcPr>
          <w:p w14:paraId="4E9A66DB" w14:textId="77777777" w:rsidR="00C84377" w:rsidRPr="0082469E" w:rsidRDefault="00C84377" w:rsidP="00C84377">
            <w:pPr>
              <w:pStyle w:val="TableText"/>
            </w:pPr>
            <w:proofErr w:type="spellStart"/>
            <w:r w:rsidRPr="0082469E">
              <w:t>Zone</w:t>
            </w:r>
            <w:r>
              <w:t>Index</w:t>
            </w:r>
            <w:proofErr w:type="spellEnd"/>
          </w:p>
        </w:tc>
        <w:tc>
          <w:tcPr>
            <w:tcW w:w="1883" w:type="dxa"/>
            <w:shd w:val="clear" w:color="auto" w:fill="auto"/>
          </w:tcPr>
          <w:p w14:paraId="1468B1C2" w14:textId="77777777" w:rsidR="00C84377" w:rsidRPr="0082469E" w:rsidRDefault="00C84377" w:rsidP="00C84377">
            <w:pPr>
              <w:pStyle w:val="TableText"/>
            </w:pPr>
            <w:r w:rsidRPr="0082469E">
              <w:t>INTEGER</w:t>
            </w:r>
          </w:p>
        </w:tc>
        <w:tc>
          <w:tcPr>
            <w:tcW w:w="0" w:type="auto"/>
            <w:shd w:val="clear" w:color="auto" w:fill="auto"/>
          </w:tcPr>
          <w:p w14:paraId="0F781CEC" w14:textId="77777777" w:rsidR="00C84377" w:rsidRPr="0082469E" w:rsidRDefault="00C84377" w:rsidP="00C84377">
            <w:pPr>
              <w:pStyle w:val="TableText"/>
            </w:pPr>
            <w:r w:rsidRPr="0082469E">
              <w:t>Zone index</w:t>
            </w:r>
          </w:p>
        </w:tc>
      </w:tr>
      <w:tr w:rsidR="00C84377" w:rsidRPr="00027263" w14:paraId="50697374" w14:textId="77777777" w:rsidTr="00C84377">
        <w:trPr>
          <w:cantSplit/>
        </w:trPr>
        <w:tc>
          <w:tcPr>
            <w:tcW w:w="2448" w:type="dxa"/>
            <w:shd w:val="clear" w:color="auto" w:fill="auto"/>
          </w:tcPr>
          <w:p w14:paraId="53BA95E9" w14:textId="77777777" w:rsidR="00C84377" w:rsidRPr="0082469E" w:rsidRDefault="00C84377" w:rsidP="00C84377">
            <w:pPr>
              <w:pStyle w:val="TableText"/>
            </w:pPr>
            <w:proofErr w:type="spellStart"/>
            <w:r w:rsidRPr="0082469E">
              <w:t>ExtBoundCond</w:t>
            </w:r>
            <w:proofErr w:type="spellEnd"/>
          </w:p>
        </w:tc>
        <w:tc>
          <w:tcPr>
            <w:tcW w:w="1883" w:type="dxa"/>
            <w:shd w:val="clear" w:color="auto" w:fill="auto"/>
          </w:tcPr>
          <w:p w14:paraId="3815E556" w14:textId="77777777" w:rsidR="00C84377" w:rsidRPr="0082469E" w:rsidRDefault="00C84377" w:rsidP="00C84377">
            <w:pPr>
              <w:pStyle w:val="TableText"/>
            </w:pPr>
            <w:r w:rsidRPr="0082469E">
              <w:t>INTEGER</w:t>
            </w:r>
          </w:p>
        </w:tc>
        <w:tc>
          <w:tcPr>
            <w:tcW w:w="0" w:type="auto"/>
            <w:shd w:val="clear" w:color="auto" w:fill="auto"/>
          </w:tcPr>
          <w:p w14:paraId="3B0BD7FA" w14:textId="77777777" w:rsidR="00C84377" w:rsidRPr="0082469E" w:rsidRDefault="00C84377" w:rsidP="00C84377">
            <w:pPr>
              <w:pStyle w:val="TableText"/>
            </w:pPr>
            <w:r w:rsidRPr="0082469E">
              <w:t>External boundary condition index</w:t>
            </w:r>
            <w:r>
              <w:t xml:space="preserve">. For </w:t>
            </w:r>
            <w:proofErr w:type="spellStart"/>
            <w:r>
              <w:t>interzone</w:t>
            </w:r>
            <w:proofErr w:type="spellEnd"/>
            <w:r>
              <w:t xml:space="preserve"> surface, this is the adjacent surface number. For an internal/adiabatic surface this is the current surface number. 0=external environment, -1=ground, -2=other side coefficients, -3=other side conditions model. </w:t>
            </w:r>
          </w:p>
        </w:tc>
      </w:tr>
      <w:tr w:rsidR="00C84377" w:rsidRPr="00027263" w14:paraId="03B090EC" w14:textId="77777777" w:rsidTr="00C84377">
        <w:trPr>
          <w:cantSplit/>
        </w:trPr>
        <w:tc>
          <w:tcPr>
            <w:tcW w:w="2448" w:type="dxa"/>
            <w:shd w:val="clear" w:color="auto" w:fill="auto"/>
          </w:tcPr>
          <w:p w14:paraId="787EF69D" w14:textId="77777777" w:rsidR="00C84377" w:rsidRPr="0082469E" w:rsidRDefault="00C84377" w:rsidP="00C84377">
            <w:pPr>
              <w:pStyle w:val="TableText"/>
            </w:pPr>
            <w:proofErr w:type="spellStart"/>
            <w:r w:rsidRPr="0082469E">
              <w:t>ExtSolar</w:t>
            </w:r>
            <w:proofErr w:type="spellEnd"/>
          </w:p>
        </w:tc>
        <w:tc>
          <w:tcPr>
            <w:tcW w:w="1883" w:type="dxa"/>
            <w:shd w:val="clear" w:color="auto" w:fill="auto"/>
          </w:tcPr>
          <w:p w14:paraId="39C7DE32" w14:textId="77777777" w:rsidR="00C84377" w:rsidRPr="0082469E" w:rsidRDefault="00C84377" w:rsidP="00C84377">
            <w:pPr>
              <w:pStyle w:val="TableText"/>
            </w:pPr>
            <w:r w:rsidRPr="0082469E">
              <w:t>INTEGER</w:t>
            </w:r>
          </w:p>
        </w:tc>
        <w:tc>
          <w:tcPr>
            <w:tcW w:w="0" w:type="auto"/>
            <w:shd w:val="clear" w:color="auto" w:fill="auto"/>
          </w:tcPr>
          <w:p w14:paraId="43A3F310" w14:textId="77777777" w:rsidR="00C84377" w:rsidRPr="0082469E" w:rsidRDefault="00C84377" w:rsidP="00C84377">
            <w:pPr>
              <w:pStyle w:val="TableText"/>
            </w:pPr>
            <w:r w:rsidRPr="0082469E">
              <w:t>Flag indicating whether the surface is exposed to solar</w:t>
            </w:r>
          </w:p>
        </w:tc>
      </w:tr>
      <w:tr w:rsidR="00C84377" w:rsidRPr="00027263" w14:paraId="0612AF98" w14:textId="77777777" w:rsidTr="00C84377">
        <w:trPr>
          <w:cantSplit/>
        </w:trPr>
        <w:tc>
          <w:tcPr>
            <w:tcW w:w="2448" w:type="dxa"/>
            <w:shd w:val="clear" w:color="auto" w:fill="auto"/>
          </w:tcPr>
          <w:p w14:paraId="27B454A0" w14:textId="77777777" w:rsidR="00C84377" w:rsidRPr="0082469E" w:rsidRDefault="00C84377" w:rsidP="00C84377">
            <w:pPr>
              <w:pStyle w:val="TableText"/>
            </w:pPr>
            <w:proofErr w:type="spellStart"/>
            <w:r w:rsidRPr="0082469E">
              <w:t>ExtWind</w:t>
            </w:r>
            <w:proofErr w:type="spellEnd"/>
          </w:p>
        </w:tc>
        <w:tc>
          <w:tcPr>
            <w:tcW w:w="1883" w:type="dxa"/>
            <w:shd w:val="clear" w:color="auto" w:fill="auto"/>
          </w:tcPr>
          <w:p w14:paraId="4C1F3C04" w14:textId="77777777" w:rsidR="00C84377" w:rsidRPr="0082469E" w:rsidRDefault="00C84377" w:rsidP="00C84377">
            <w:pPr>
              <w:pStyle w:val="TableText"/>
            </w:pPr>
            <w:r w:rsidRPr="0082469E">
              <w:t>INTEGER</w:t>
            </w:r>
          </w:p>
        </w:tc>
        <w:tc>
          <w:tcPr>
            <w:tcW w:w="0" w:type="auto"/>
            <w:shd w:val="clear" w:color="auto" w:fill="auto"/>
          </w:tcPr>
          <w:p w14:paraId="654E40A4" w14:textId="77777777" w:rsidR="00C84377" w:rsidRPr="0082469E" w:rsidRDefault="00C84377" w:rsidP="00C84377">
            <w:pPr>
              <w:pStyle w:val="TableText"/>
            </w:pPr>
            <w:r w:rsidRPr="0082469E">
              <w:t>Flag indicating whether the surface is exposed to wind</w:t>
            </w:r>
          </w:p>
        </w:tc>
      </w:tr>
    </w:tbl>
    <w:p w14:paraId="15E70FCC" w14:textId="77777777" w:rsidR="00C84377" w:rsidRDefault="00C84377" w:rsidP="00C84377">
      <w:pPr>
        <w:pStyle w:val="BodyText"/>
      </w:pPr>
      <w:r>
        <w:t>Please see the Surface(s) object in the Group-Thermal Zone Description/Geometry section of the Input-Output Reference for more information.</w:t>
      </w:r>
    </w:p>
    <w:p w14:paraId="5C55B3B7" w14:textId="77777777" w:rsidR="00C84377" w:rsidRDefault="00C84377" w:rsidP="00C84377">
      <w:pPr>
        <w:pStyle w:val="Heading4"/>
      </w:pPr>
      <w:bookmarkStart w:id="414" w:name="_Ref210300155"/>
      <w:r>
        <w:t>Constructions Table</w:t>
      </w:r>
      <w:bookmarkEnd w:id="414"/>
    </w:p>
    <w:p w14:paraId="5EDC4C92" w14:textId="77777777" w:rsidR="00C84377" w:rsidRDefault="00C84377" w:rsidP="00C84377">
      <w:pPr>
        <w:pStyle w:val="BodyText"/>
      </w:pPr>
      <w:r>
        <w:t xml:space="preserve">An overview of the Constructions SQL table is shown below. </w:t>
      </w:r>
    </w:p>
    <w:p w14:paraId="447255C1" w14:textId="77777777" w:rsidR="00C84377" w:rsidRDefault="00C84377" w:rsidP="00C84377">
      <w:pPr>
        <w:pStyle w:val="Caption"/>
      </w:pPr>
      <w:bookmarkStart w:id="415" w:name="_Toc241643011"/>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26</w:t>
      </w:r>
      <w:r w:rsidR="00761697">
        <w:rPr>
          <w:noProof/>
        </w:rPr>
        <w:fldChar w:fldCharType="end"/>
      </w:r>
      <w:r>
        <w:t>.</w:t>
      </w:r>
      <w:proofErr w:type="gramEnd"/>
      <w:r>
        <w:t xml:space="preserve"> SQL Constructions Table Contents</w:t>
      </w:r>
      <w:bookmarkEnd w:id="415"/>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18"/>
        <w:gridCol w:w="1858"/>
        <w:gridCol w:w="3704"/>
      </w:tblGrid>
      <w:tr w:rsidR="00C84377" w:rsidRPr="00027263" w14:paraId="03DAE49A" w14:textId="77777777" w:rsidTr="00C84377">
        <w:trPr>
          <w:cantSplit/>
        </w:trPr>
        <w:tc>
          <w:tcPr>
            <w:tcW w:w="2718" w:type="dxa"/>
            <w:shd w:val="solid" w:color="000000" w:fill="FFFFFF"/>
          </w:tcPr>
          <w:p w14:paraId="7150A959" w14:textId="77777777" w:rsidR="00C84377" w:rsidRPr="004B689A" w:rsidRDefault="00C84377" w:rsidP="00C84377">
            <w:pPr>
              <w:pStyle w:val="TableHeader"/>
            </w:pPr>
            <w:r w:rsidRPr="004B689A">
              <w:t>Field Name</w:t>
            </w:r>
          </w:p>
        </w:tc>
        <w:tc>
          <w:tcPr>
            <w:tcW w:w="1858" w:type="dxa"/>
            <w:shd w:val="solid" w:color="000000" w:fill="FFFFFF"/>
          </w:tcPr>
          <w:p w14:paraId="3E7DAC2D" w14:textId="77777777" w:rsidR="00C84377" w:rsidRPr="004B689A" w:rsidRDefault="00C84377" w:rsidP="00C84377">
            <w:pPr>
              <w:pStyle w:val="TableHeader"/>
            </w:pPr>
            <w:r w:rsidRPr="004B689A">
              <w:t>Field Type</w:t>
            </w:r>
          </w:p>
        </w:tc>
        <w:tc>
          <w:tcPr>
            <w:tcW w:w="0" w:type="auto"/>
            <w:shd w:val="solid" w:color="000000" w:fill="FFFFFF"/>
          </w:tcPr>
          <w:p w14:paraId="7643031A" w14:textId="77777777" w:rsidR="00C84377" w:rsidRPr="004B689A" w:rsidRDefault="00C84377" w:rsidP="00C84377">
            <w:pPr>
              <w:pStyle w:val="TableHeader"/>
            </w:pPr>
            <w:r w:rsidRPr="004B689A">
              <w:t>Description</w:t>
            </w:r>
          </w:p>
        </w:tc>
      </w:tr>
      <w:tr w:rsidR="00C84377" w:rsidRPr="009E4773" w14:paraId="1073AEED" w14:textId="77777777" w:rsidTr="00C84377">
        <w:trPr>
          <w:cantSplit/>
        </w:trPr>
        <w:tc>
          <w:tcPr>
            <w:tcW w:w="2718" w:type="dxa"/>
            <w:shd w:val="clear" w:color="auto" w:fill="auto"/>
          </w:tcPr>
          <w:p w14:paraId="7F8087A3" w14:textId="77777777" w:rsidR="00C84377" w:rsidRPr="0082469E" w:rsidRDefault="00C84377" w:rsidP="00C84377">
            <w:pPr>
              <w:pStyle w:val="TableText"/>
            </w:pPr>
            <w:proofErr w:type="spellStart"/>
            <w:r w:rsidRPr="0082469E">
              <w:t>ConstructionIndex</w:t>
            </w:r>
            <w:proofErr w:type="spellEnd"/>
          </w:p>
        </w:tc>
        <w:tc>
          <w:tcPr>
            <w:tcW w:w="1858" w:type="dxa"/>
            <w:shd w:val="clear" w:color="auto" w:fill="auto"/>
          </w:tcPr>
          <w:p w14:paraId="00E0720D" w14:textId="77777777" w:rsidR="00C84377" w:rsidRPr="0082469E" w:rsidRDefault="00C84377" w:rsidP="00C84377">
            <w:pPr>
              <w:pStyle w:val="TableText"/>
            </w:pPr>
            <w:r w:rsidRPr="0082469E">
              <w:t>INTEGER PRIMARY KEY</w:t>
            </w:r>
          </w:p>
        </w:tc>
        <w:tc>
          <w:tcPr>
            <w:tcW w:w="0" w:type="auto"/>
            <w:shd w:val="clear" w:color="auto" w:fill="auto"/>
          </w:tcPr>
          <w:p w14:paraId="3D841DB0" w14:textId="77777777" w:rsidR="00C84377" w:rsidRPr="0082469E" w:rsidRDefault="00C84377" w:rsidP="00C84377">
            <w:pPr>
              <w:pStyle w:val="TableText"/>
            </w:pPr>
            <w:r w:rsidRPr="0082469E">
              <w:t>Construction Index</w:t>
            </w:r>
          </w:p>
        </w:tc>
      </w:tr>
      <w:tr w:rsidR="00C84377" w:rsidRPr="009E4773" w14:paraId="22B16267" w14:textId="77777777" w:rsidTr="00C84377">
        <w:trPr>
          <w:cantSplit/>
        </w:trPr>
        <w:tc>
          <w:tcPr>
            <w:tcW w:w="2718" w:type="dxa"/>
            <w:shd w:val="clear" w:color="auto" w:fill="auto"/>
          </w:tcPr>
          <w:p w14:paraId="410A6BB3" w14:textId="77777777" w:rsidR="00C84377" w:rsidRPr="0082469E" w:rsidRDefault="00C84377" w:rsidP="00C84377">
            <w:pPr>
              <w:pStyle w:val="TableText"/>
            </w:pPr>
            <w:r w:rsidRPr="0082469E">
              <w:t>Name</w:t>
            </w:r>
          </w:p>
        </w:tc>
        <w:tc>
          <w:tcPr>
            <w:tcW w:w="1858" w:type="dxa"/>
            <w:shd w:val="clear" w:color="auto" w:fill="auto"/>
          </w:tcPr>
          <w:p w14:paraId="47D2954F" w14:textId="77777777" w:rsidR="00C84377" w:rsidRPr="0082469E" w:rsidRDefault="00C84377" w:rsidP="00C84377">
            <w:pPr>
              <w:pStyle w:val="TableText"/>
            </w:pPr>
            <w:r w:rsidRPr="0082469E">
              <w:t>TEXT</w:t>
            </w:r>
          </w:p>
        </w:tc>
        <w:tc>
          <w:tcPr>
            <w:tcW w:w="0" w:type="auto"/>
            <w:shd w:val="clear" w:color="auto" w:fill="auto"/>
          </w:tcPr>
          <w:p w14:paraId="74B6C506" w14:textId="77777777" w:rsidR="00C84377" w:rsidRPr="0082469E" w:rsidRDefault="00C84377" w:rsidP="00C84377">
            <w:pPr>
              <w:pStyle w:val="TableText"/>
            </w:pPr>
            <w:r w:rsidRPr="0082469E">
              <w:t>Construction name</w:t>
            </w:r>
          </w:p>
        </w:tc>
      </w:tr>
      <w:tr w:rsidR="00C84377" w:rsidRPr="009E4773" w14:paraId="6ADFF4AA" w14:textId="77777777" w:rsidTr="00C84377">
        <w:trPr>
          <w:cantSplit/>
        </w:trPr>
        <w:tc>
          <w:tcPr>
            <w:tcW w:w="2718" w:type="dxa"/>
            <w:shd w:val="clear" w:color="auto" w:fill="auto"/>
          </w:tcPr>
          <w:p w14:paraId="0A18E090" w14:textId="77777777" w:rsidR="00C84377" w:rsidRPr="0082469E" w:rsidRDefault="00C84377" w:rsidP="00C84377">
            <w:pPr>
              <w:pStyle w:val="TableText"/>
            </w:pPr>
            <w:proofErr w:type="spellStart"/>
            <w:r w:rsidRPr="0082469E">
              <w:t>TotalLayers</w:t>
            </w:r>
            <w:proofErr w:type="spellEnd"/>
          </w:p>
        </w:tc>
        <w:tc>
          <w:tcPr>
            <w:tcW w:w="1858" w:type="dxa"/>
            <w:shd w:val="clear" w:color="auto" w:fill="auto"/>
          </w:tcPr>
          <w:p w14:paraId="776BB14D" w14:textId="77777777" w:rsidR="00C84377" w:rsidRPr="0082469E" w:rsidRDefault="00C84377" w:rsidP="00C84377">
            <w:pPr>
              <w:pStyle w:val="TableText"/>
            </w:pPr>
            <w:r w:rsidRPr="0082469E">
              <w:t>INTEGER</w:t>
            </w:r>
          </w:p>
        </w:tc>
        <w:tc>
          <w:tcPr>
            <w:tcW w:w="0" w:type="auto"/>
            <w:shd w:val="clear" w:color="auto" w:fill="auto"/>
          </w:tcPr>
          <w:p w14:paraId="797DD1A1" w14:textId="77777777" w:rsidR="00C84377" w:rsidRPr="0082469E" w:rsidRDefault="00C84377" w:rsidP="00C84377">
            <w:pPr>
              <w:pStyle w:val="TableText"/>
            </w:pPr>
            <w:r w:rsidRPr="0082469E">
              <w:t>Total number of layers</w:t>
            </w:r>
          </w:p>
        </w:tc>
      </w:tr>
      <w:tr w:rsidR="00C84377" w:rsidRPr="009E4773" w14:paraId="791B700C" w14:textId="77777777" w:rsidTr="00C84377">
        <w:trPr>
          <w:cantSplit/>
        </w:trPr>
        <w:tc>
          <w:tcPr>
            <w:tcW w:w="2718" w:type="dxa"/>
            <w:shd w:val="clear" w:color="auto" w:fill="auto"/>
          </w:tcPr>
          <w:p w14:paraId="2CB9FC3E" w14:textId="77777777" w:rsidR="00C84377" w:rsidRPr="0082469E" w:rsidRDefault="00C84377" w:rsidP="00C84377">
            <w:pPr>
              <w:pStyle w:val="TableText"/>
            </w:pPr>
            <w:proofErr w:type="spellStart"/>
            <w:r w:rsidRPr="0082469E">
              <w:t>TotalSolidLayers</w:t>
            </w:r>
            <w:proofErr w:type="spellEnd"/>
          </w:p>
        </w:tc>
        <w:tc>
          <w:tcPr>
            <w:tcW w:w="1858" w:type="dxa"/>
            <w:shd w:val="clear" w:color="auto" w:fill="auto"/>
          </w:tcPr>
          <w:p w14:paraId="760EB24F" w14:textId="77777777" w:rsidR="00C84377" w:rsidRPr="0082469E" w:rsidRDefault="00C84377" w:rsidP="00C84377">
            <w:pPr>
              <w:pStyle w:val="TableText"/>
            </w:pPr>
            <w:r w:rsidRPr="0082469E">
              <w:t>INTEGER</w:t>
            </w:r>
          </w:p>
        </w:tc>
        <w:tc>
          <w:tcPr>
            <w:tcW w:w="0" w:type="auto"/>
            <w:shd w:val="clear" w:color="auto" w:fill="auto"/>
          </w:tcPr>
          <w:p w14:paraId="2CDB6E19" w14:textId="77777777" w:rsidR="00C84377" w:rsidRPr="0082469E" w:rsidRDefault="00C84377" w:rsidP="00C84377">
            <w:pPr>
              <w:pStyle w:val="TableText"/>
            </w:pPr>
            <w:r w:rsidRPr="0082469E">
              <w:t>Total number of solid layers</w:t>
            </w:r>
          </w:p>
        </w:tc>
      </w:tr>
      <w:tr w:rsidR="00C84377" w:rsidRPr="009E4773" w14:paraId="3B872920" w14:textId="77777777" w:rsidTr="00C84377">
        <w:trPr>
          <w:cantSplit/>
        </w:trPr>
        <w:tc>
          <w:tcPr>
            <w:tcW w:w="2718" w:type="dxa"/>
            <w:shd w:val="clear" w:color="auto" w:fill="auto"/>
          </w:tcPr>
          <w:p w14:paraId="2CA67AB1" w14:textId="77777777" w:rsidR="00C84377" w:rsidRPr="0082469E" w:rsidRDefault="00C84377" w:rsidP="00C84377">
            <w:pPr>
              <w:pStyle w:val="TableText"/>
            </w:pPr>
            <w:proofErr w:type="spellStart"/>
            <w:r w:rsidRPr="0082469E">
              <w:t>TotalGlassLayers</w:t>
            </w:r>
            <w:proofErr w:type="spellEnd"/>
          </w:p>
        </w:tc>
        <w:tc>
          <w:tcPr>
            <w:tcW w:w="1858" w:type="dxa"/>
            <w:shd w:val="clear" w:color="auto" w:fill="auto"/>
          </w:tcPr>
          <w:p w14:paraId="09BD955F" w14:textId="77777777" w:rsidR="00C84377" w:rsidRPr="0082469E" w:rsidRDefault="00C84377" w:rsidP="00C84377">
            <w:pPr>
              <w:pStyle w:val="TableText"/>
            </w:pPr>
            <w:r w:rsidRPr="0082469E">
              <w:t>INTEGER</w:t>
            </w:r>
          </w:p>
        </w:tc>
        <w:tc>
          <w:tcPr>
            <w:tcW w:w="0" w:type="auto"/>
            <w:shd w:val="clear" w:color="auto" w:fill="auto"/>
          </w:tcPr>
          <w:p w14:paraId="49181269" w14:textId="77777777" w:rsidR="00C84377" w:rsidRPr="0082469E" w:rsidRDefault="00C84377" w:rsidP="00C84377">
            <w:pPr>
              <w:pStyle w:val="TableText"/>
            </w:pPr>
            <w:r w:rsidRPr="0082469E">
              <w:t>Total number of glass layers</w:t>
            </w:r>
          </w:p>
        </w:tc>
      </w:tr>
      <w:tr w:rsidR="00C84377" w:rsidRPr="009E4773" w14:paraId="5DAA7273" w14:textId="77777777" w:rsidTr="00C84377">
        <w:trPr>
          <w:cantSplit/>
        </w:trPr>
        <w:tc>
          <w:tcPr>
            <w:tcW w:w="2718" w:type="dxa"/>
            <w:shd w:val="clear" w:color="auto" w:fill="auto"/>
          </w:tcPr>
          <w:p w14:paraId="4B418871" w14:textId="77777777" w:rsidR="00C84377" w:rsidRPr="0082469E" w:rsidRDefault="00C84377" w:rsidP="00C84377">
            <w:pPr>
              <w:pStyle w:val="TableText"/>
            </w:pPr>
            <w:proofErr w:type="spellStart"/>
            <w:r w:rsidRPr="0082469E">
              <w:t>InsideAbsorpVis</w:t>
            </w:r>
            <w:proofErr w:type="spellEnd"/>
          </w:p>
        </w:tc>
        <w:tc>
          <w:tcPr>
            <w:tcW w:w="1858" w:type="dxa"/>
            <w:shd w:val="clear" w:color="auto" w:fill="auto"/>
          </w:tcPr>
          <w:p w14:paraId="2C1C2C65" w14:textId="77777777" w:rsidR="00C84377" w:rsidRPr="0082469E" w:rsidRDefault="00C84377" w:rsidP="00C84377">
            <w:pPr>
              <w:pStyle w:val="TableText"/>
            </w:pPr>
            <w:r w:rsidRPr="0082469E">
              <w:t>REAL</w:t>
            </w:r>
          </w:p>
        </w:tc>
        <w:tc>
          <w:tcPr>
            <w:tcW w:w="0" w:type="auto"/>
            <w:shd w:val="clear" w:color="auto" w:fill="auto"/>
          </w:tcPr>
          <w:p w14:paraId="4FDFF442" w14:textId="77777777" w:rsidR="00C84377" w:rsidRPr="0082469E" w:rsidRDefault="00C84377" w:rsidP="00C84377">
            <w:pPr>
              <w:pStyle w:val="TableText"/>
            </w:pPr>
            <w:r w:rsidRPr="0082469E">
              <w:t xml:space="preserve">The visible </w:t>
            </w:r>
            <w:proofErr w:type="spellStart"/>
            <w:r w:rsidRPr="0082469E">
              <w:t>absorptance</w:t>
            </w:r>
            <w:proofErr w:type="spellEnd"/>
            <w:r w:rsidRPr="0082469E">
              <w:t xml:space="preserve"> of the inside layer (see Materials table)</w:t>
            </w:r>
          </w:p>
        </w:tc>
      </w:tr>
      <w:tr w:rsidR="00C84377" w:rsidRPr="009E4773" w14:paraId="1FE6E51E" w14:textId="77777777" w:rsidTr="00C84377">
        <w:trPr>
          <w:cantSplit/>
        </w:trPr>
        <w:tc>
          <w:tcPr>
            <w:tcW w:w="2718" w:type="dxa"/>
            <w:shd w:val="clear" w:color="auto" w:fill="auto"/>
          </w:tcPr>
          <w:p w14:paraId="6EF583E2" w14:textId="77777777" w:rsidR="00C84377" w:rsidRPr="0082469E" w:rsidRDefault="00C84377" w:rsidP="00C84377">
            <w:pPr>
              <w:pStyle w:val="TableText"/>
            </w:pPr>
            <w:proofErr w:type="spellStart"/>
            <w:r w:rsidRPr="0082469E">
              <w:t>OutsideAbsorpVis</w:t>
            </w:r>
            <w:proofErr w:type="spellEnd"/>
          </w:p>
        </w:tc>
        <w:tc>
          <w:tcPr>
            <w:tcW w:w="1858" w:type="dxa"/>
            <w:shd w:val="clear" w:color="auto" w:fill="auto"/>
          </w:tcPr>
          <w:p w14:paraId="5BD17AB3" w14:textId="77777777" w:rsidR="00C84377" w:rsidRPr="0082469E" w:rsidRDefault="00C84377" w:rsidP="00C84377">
            <w:pPr>
              <w:pStyle w:val="TableText"/>
            </w:pPr>
            <w:r w:rsidRPr="0082469E">
              <w:t>REAL</w:t>
            </w:r>
          </w:p>
        </w:tc>
        <w:tc>
          <w:tcPr>
            <w:tcW w:w="0" w:type="auto"/>
            <w:shd w:val="clear" w:color="auto" w:fill="auto"/>
          </w:tcPr>
          <w:p w14:paraId="0E5CF9C6" w14:textId="77777777" w:rsidR="00C84377" w:rsidRPr="0082469E" w:rsidRDefault="00C84377" w:rsidP="00C84377">
            <w:pPr>
              <w:pStyle w:val="TableText"/>
            </w:pPr>
            <w:r w:rsidRPr="0082469E">
              <w:t xml:space="preserve">The visible </w:t>
            </w:r>
            <w:proofErr w:type="spellStart"/>
            <w:r w:rsidRPr="0082469E">
              <w:t>absorptance</w:t>
            </w:r>
            <w:proofErr w:type="spellEnd"/>
            <w:r w:rsidRPr="0082469E">
              <w:t xml:space="preserve"> of the outside layer (see Materials table)</w:t>
            </w:r>
          </w:p>
        </w:tc>
      </w:tr>
      <w:tr w:rsidR="00C84377" w:rsidRPr="009E4773" w14:paraId="52592AE4" w14:textId="77777777" w:rsidTr="00C84377">
        <w:trPr>
          <w:cantSplit/>
        </w:trPr>
        <w:tc>
          <w:tcPr>
            <w:tcW w:w="2718" w:type="dxa"/>
            <w:shd w:val="clear" w:color="auto" w:fill="auto"/>
          </w:tcPr>
          <w:p w14:paraId="77F06E9C" w14:textId="77777777" w:rsidR="00C84377" w:rsidRPr="0082469E" w:rsidRDefault="00C84377" w:rsidP="00C84377">
            <w:pPr>
              <w:pStyle w:val="TableText"/>
            </w:pPr>
            <w:proofErr w:type="spellStart"/>
            <w:r w:rsidRPr="0082469E">
              <w:t>InsideAbsorpSolar</w:t>
            </w:r>
            <w:proofErr w:type="spellEnd"/>
          </w:p>
        </w:tc>
        <w:tc>
          <w:tcPr>
            <w:tcW w:w="1858" w:type="dxa"/>
            <w:shd w:val="clear" w:color="auto" w:fill="auto"/>
          </w:tcPr>
          <w:p w14:paraId="5DD05825" w14:textId="77777777" w:rsidR="00C84377" w:rsidRPr="0082469E" w:rsidRDefault="00C84377" w:rsidP="00C84377">
            <w:pPr>
              <w:pStyle w:val="TableText"/>
            </w:pPr>
            <w:r w:rsidRPr="0082469E">
              <w:t>REAL</w:t>
            </w:r>
          </w:p>
        </w:tc>
        <w:tc>
          <w:tcPr>
            <w:tcW w:w="0" w:type="auto"/>
            <w:shd w:val="clear" w:color="auto" w:fill="auto"/>
          </w:tcPr>
          <w:p w14:paraId="1CD27EDA" w14:textId="77777777" w:rsidR="00C84377" w:rsidRPr="0082469E" w:rsidRDefault="00C84377" w:rsidP="00C84377">
            <w:pPr>
              <w:pStyle w:val="TableText"/>
            </w:pPr>
            <w:r w:rsidRPr="0082469E">
              <w:t xml:space="preserve">The solar </w:t>
            </w:r>
            <w:proofErr w:type="spellStart"/>
            <w:r w:rsidRPr="0082469E">
              <w:t>absorptance</w:t>
            </w:r>
            <w:proofErr w:type="spellEnd"/>
            <w:r w:rsidRPr="0082469E">
              <w:t xml:space="preserve"> of the inside layer (see Materials table)</w:t>
            </w:r>
          </w:p>
        </w:tc>
      </w:tr>
      <w:tr w:rsidR="00C84377" w:rsidRPr="009E4773" w14:paraId="6A8246BE" w14:textId="77777777" w:rsidTr="00C84377">
        <w:trPr>
          <w:cantSplit/>
        </w:trPr>
        <w:tc>
          <w:tcPr>
            <w:tcW w:w="2718" w:type="dxa"/>
            <w:shd w:val="clear" w:color="auto" w:fill="auto"/>
          </w:tcPr>
          <w:p w14:paraId="41CF416C" w14:textId="77777777" w:rsidR="00C84377" w:rsidRPr="0082469E" w:rsidRDefault="00C84377" w:rsidP="00C84377">
            <w:pPr>
              <w:pStyle w:val="TableText"/>
            </w:pPr>
            <w:proofErr w:type="spellStart"/>
            <w:r w:rsidRPr="0082469E">
              <w:t>OutsideAbsorpSolar</w:t>
            </w:r>
            <w:proofErr w:type="spellEnd"/>
          </w:p>
        </w:tc>
        <w:tc>
          <w:tcPr>
            <w:tcW w:w="1858" w:type="dxa"/>
            <w:shd w:val="clear" w:color="auto" w:fill="auto"/>
          </w:tcPr>
          <w:p w14:paraId="470DA8D8" w14:textId="77777777" w:rsidR="00C84377" w:rsidRPr="0082469E" w:rsidRDefault="00C84377" w:rsidP="00C84377">
            <w:pPr>
              <w:pStyle w:val="TableText"/>
            </w:pPr>
            <w:r w:rsidRPr="0082469E">
              <w:t>REAL</w:t>
            </w:r>
          </w:p>
        </w:tc>
        <w:tc>
          <w:tcPr>
            <w:tcW w:w="0" w:type="auto"/>
            <w:shd w:val="clear" w:color="auto" w:fill="auto"/>
          </w:tcPr>
          <w:p w14:paraId="721353C9" w14:textId="77777777" w:rsidR="00C84377" w:rsidRPr="0082469E" w:rsidRDefault="00C84377" w:rsidP="00C84377">
            <w:pPr>
              <w:pStyle w:val="TableText"/>
            </w:pPr>
            <w:r w:rsidRPr="0082469E">
              <w:t xml:space="preserve">The solar </w:t>
            </w:r>
            <w:proofErr w:type="spellStart"/>
            <w:r w:rsidRPr="0082469E">
              <w:t>absorptance</w:t>
            </w:r>
            <w:proofErr w:type="spellEnd"/>
            <w:r w:rsidRPr="0082469E">
              <w:t xml:space="preserve"> of the outside layer (see Materials table)</w:t>
            </w:r>
          </w:p>
        </w:tc>
      </w:tr>
      <w:tr w:rsidR="00C84377" w:rsidRPr="009E4773" w14:paraId="6F8F1638" w14:textId="77777777" w:rsidTr="00C84377">
        <w:trPr>
          <w:cantSplit/>
        </w:trPr>
        <w:tc>
          <w:tcPr>
            <w:tcW w:w="2718" w:type="dxa"/>
            <w:shd w:val="clear" w:color="auto" w:fill="auto"/>
          </w:tcPr>
          <w:p w14:paraId="22E0E9A0" w14:textId="77777777" w:rsidR="00C84377" w:rsidRPr="0082469E" w:rsidRDefault="00C84377" w:rsidP="00C84377">
            <w:pPr>
              <w:pStyle w:val="TableText"/>
            </w:pPr>
            <w:proofErr w:type="spellStart"/>
            <w:r w:rsidRPr="0082469E">
              <w:t>InsideAbsorpThermal</w:t>
            </w:r>
            <w:proofErr w:type="spellEnd"/>
          </w:p>
        </w:tc>
        <w:tc>
          <w:tcPr>
            <w:tcW w:w="1858" w:type="dxa"/>
            <w:shd w:val="clear" w:color="auto" w:fill="auto"/>
          </w:tcPr>
          <w:p w14:paraId="296F699B" w14:textId="77777777" w:rsidR="00C84377" w:rsidRPr="0082469E" w:rsidRDefault="00C84377" w:rsidP="00C84377">
            <w:pPr>
              <w:pStyle w:val="TableText"/>
            </w:pPr>
            <w:r w:rsidRPr="0082469E">
              <w:t>REAL</w:t>
            </w:r>
          </w:p>
        </w:tc>
        <w:tc>
          <w:tcPr>
            <w:tcW w:w="0" w:type="auto"/>
            <w:shd w:val="clear" w:color="auto" w:fill="auto"/>
          </w:tcPr>
          <w:p w14:paraId="323327EA" w14:textId="77777777" w:rsidR="00C84377" w:rsidRPr="0082469E" w:rsidRDefault="00C84377" w:rsidP="00C84377">
            <w:pPr>
              <w:pStyle w:val="TableText"/>
            </w:pPr>
            <w:r w:rsidRPr="0082469E">
              <w:t xml:space="preserve">The thermal </w:t>
            </w:r>
            <w:proofErr w:type="spellStart"/>
            <w:r w:rsidRPr="0082469E">
              <w:t>absorptance</w:t>
            </w:r>
            <w:proofErr w:type="spellEnd"/>
            <w:r w:rsidRPr="0082469E">
              <w:t xml:space="preserve"> of the inside layer (see Materials table)</w:t>
            </w:r>
          </w:p>
        </w:tc>
      </w:tr>
      <w:tr w:rsidR="00C84377" w:rsidRPr="009E4773" w14:paraId="54FA1298" w14:textId="77777777" w:rsidTr="00C84377">
        <w:trPr>
          <w:cantSplit/>
        </w:trPr>
        <w:tc>
          <w:tcPr>
            <w:tcW w:w="2718" w:type="dxa"/>
            <w:shd w:val="clear" w:color="auto" w:fill="auto"/>
          </w:tcPr>
          <w:p w14:paraId="5F5456DB" w14:textId="77777777" w:rsidR="00C84377" w:rsidRPr="0082469E" w:rsidRDefault="00C84377" w:rsidP="00C84377">
            <w:pPr>
              <w:pStyle w:val="TableText"/>
            </w:pPr>
            <w:proofErr w:type="spellStart"/>
            <w:r w:rsidRPr="0082469E">
              <w:t>OutsideAbsorpThermal</w:t>
            </w:r>
            <w:proofErr w:type="spellEnd"/>
          </w:p>
        </w:tc>
        <w:tc>
          <w:tcPr>
            <w:tcW w:w="1858" w:type="dxa"/>
            <w:shd w:val="clear" w:color="auto" w:fill="auto"/>
          </w:tcPr>
          <w:p w14:paraId="4194FAC8" w14:textId="77777777" w:rsidR="00C84377" w:rsidRPr="0082469E" w:rsidRDefault="00C84377" w:rsidP="00C84377">
            <w:pPr>
              <w:pStyle w:val="TableText"/>
            </w:pPr>
            <w:r w:rsidRPr="0082469E">
              <w:t>REAL</w:t>
            </w:r>
          </w:p>
        </w:tc>
        <w:tc>
          <w:tcPr>
            <w:tcW w:w="0" w:type="auto"/>
            <w:shd w:val="clear" w:color="auto" w:fill="auto"/>
          </w:tcPr>
          <w:p w14:paraId="0B65A1BA" w14:textId="77777777" w:rsidR="00C84377" w:rsidRPr="0082469E" w:rsidRDefault="00C84377" w:rsidP="00C84377">
            <w:pPr>
              <w:pStyle w:val="TableText"/>
            </w:pPr>
            <w:r w:rsidRPr="0082469E">
              <w:t xml:space="preserve">The thermal </w:t>
            </w:r>
            <w:proofErr w:type="spellStart"/>
            <w:r w:rsidRPr="0082469E">
              <w:t>absorptance</w:t>
            </w:r>
            <w:proofErr w:type="spellEnd"/>
            <w:r w:rsidRPr="0082469E">
              <w:t xml:space="preserve"> of the outside layer (see Materials table)</w:t>
            </w:r>
          </w:p>
        </w:tc>
      </w:tr>
      <w:tr w:rsidR="00C84377" w:rsidRPr="009E4773" w14:paraId="25CCD70B" w14:textId="77777777" w:rsidTr="00C84377">
        <w:trPr>
          <w:cantSplit/>
        </w:trPr>
        <w:tc>
          <w:tcPr>
            <w:tcW w:w="2718" w:type="dxa"/>
            <w:shd w:val="clear" w:color="auto" w:fill="auto"/>
          </w:tcPr>
          <w:p w14:paraId="18A829A3" w14:textId="77777777" w:rsidR="00C84377" w:rsidRPr="0082469E" w:rsidRDefault="00C84377" w:rsidP="00C84377">
            <w:pPr>
              <w:pStyle w:val="TableText"/>
            </w:pPr>
            <w:proofErr w:type="spellStart"/>
            <w:r w:rsidRPr="0082469E">
              <w:t>OutsideRoughness</w:t>
            </w:r>
            <w:proofErr w:type="spellEnd"/>
          </w:p>
        </w:tc>
        <w:tc>
          <w:tcPr>
            <w:tcW w:w="1858" w:type="dxa"/>
            <w:shd w:val="clear" w:color="auto" w:fill="auto"/>
          </w:tcPr>
          <w:p w14:paraId="06521295" w14:textId="77777777" w:rsidR="00C84377" w:rsidRPr="0082469E" w:rsidRDefault="00C84377" w:rsidP="00C84377">
            <w:pPr>
              <w:pStyle w:val="TableText"/>
            </w:pPr>
            <w:r w:rsidRPr="0082469E">
              <w:t>INTEGER</w:t>
            </w:r>
          </w:p>
        </w:tc>
        <w:tc>
          <w:tcPr>
            <w:tcW w:w="0" w:type="auto"/>
            <w:shd w:val="clear" w:color="auto" w:fill="auto"/>
          </w:tcPr>
          <w:p w14:paraId="159F92BB" w14:textId="77777777" w:rsidR="00C84377" w:rsidRPr="0082469E" w:rsidRDefault="00C84377" w:rsidP="00C84377">
            <w:pPr>
              <w:pStyle w:val="TableText"/>
            </w:pPr>
            <w:r w:rsidRPr="0082469E">
              <w:t>The roughness of the outside layer</w:t>
            </w:r>
          </w:p>
        </w:tc>
      </w:tr>
      <w:tr w:rsidR="00C84377" w:rsidRPr="009E4773" w14:paraId="215B8119" w14:textId="77777777" w:rsidTr="00C84377">
        <w:trPr>
          <w:cantSplit/>
        </w:trPr>
        <w:tc>
          <w:tcPr>
            <w:tcW w:w="2718" w:type="dxa"/>
            <w:shd w:val="clear" w:color="auto" w:fill="auto"/>
          </w:tcPr>
          <w:p w14:paraId="3E6282EF" w14:textId="77777777" w:rsidR="00C84377" w:rsidRPr="0082469E" w:rsidRDefault="00C84377" w:rsidP="00C84377">
            <w:pPr>
              <w:pStyle w:val="TableText"/>
            </w:pPr>
            <w:proofErr w:type="spellStart"/>
            <w:r w:rsidRPr="0082469E">
              <w:t>TypeIsWindow</w:t>
            </w:r>
            <w:proofErr w:type="spellEnd"/>
          </w:p>
        </w:tc>
        <w:tc>
          <w:tcPr>
            <w:tcW w:w="1858" w:type="dxa"/>
            <w:shd w:val="clear" w:color="auto" w:fill="auto"/>
          </w:tcPr>
          <w:p w14:paraId="6445DEAB" w14:textId="77777777" w:rsidR="00C84377" w:rsidRPr="0082469E" w:rsidRDefault="00C84377" w:rsidP="00C84377">
            <w:pPr>
              <w:pStyle w:val="TableText"/>
            </w:pPr>
            <w:r w:rsidRPr="0082469E">
              <w:t>INTEGER</w:t>
            </w:r>
          </w:p>
        </w:tc>
        <w:tc>
          <w:tcPr>
            <w:tcW w:w="0" w:type="auto"/>
            <w:shd w:val="clear" w:color="auto" w:fill="auto"/>
          </w:tcPr>
          <w:p w14:paraId="677C29C6" w14:textId="77777777" w:rsidR="00C84377" w:rsidRPr="0082469E" w:rsidRDefault="00C84377" w:rsidP="00C84377">
            <w:pPr>
              <w:pStyle w:val="TableText"/>
            </w:pPr>
            <w:r w:rsidRPr="0082469E">
              <w:t>Flag indicating whether the construction is a window or glass door</w:t>
            </w:r>
          </w:p>
        </w:tc>
      </w:tr>
      <w:tr w:rsidR="00C84377" w:rsidRPr="009E4773" w14:paraId="0E46707E" w14:textId="77777777" w:rsidTr="00C84377">
        <w:trPr>
          <w:cantSplit/>
        </w:trPr>
        <w:tc>
          <w:tcPr>
            <w:tcW w:w="2718" w:type="dxa"/>
            <w:shd w:val="clear" w:color="auto" w:fill="auto"/>
          </w:tcPr>
          <w:p w14:paraId="4E7472B3" w14:textId="77777777" w:rsidR="00C84377" w:rsidRPr="0082469E" w:rsidRDefault="00C84377" w:rsidP="00C84377">
            <w:pPr>
              <w:pStyle w:val="TableText"/>
            </w:pPr>
            <w:proofErr w:type="spellStart"/>
            <w:r w:rsidRPr="0082469E">
              <w:t>Uvalue</w:t>
            </w:r>
            <w:proofErr w:type="spellEnd"/>
          </w:p>
        </w:tc>
        <w:tc>
          <w:tcPr>
            <w:tcW w:w="1858" w:type="dxa"/>
            <w:shd w:val="clear" w:color="auto" w:fill="auto"/>
          </w:tcPr>
          <w:p w14:paraId="646115F7" w14:textId="77777777" w:rsidR="00C84377" w:rsidRPr="0082469E" w:rsidRDefault="00C84377" w:rsidP="00C84377">
            <w:pPr>
              <w:pStyle w:val="TableText"/>
            </w:pPr>
            <w:r w:rsidRPr="0082469E">
              <w:t>REAL</w:t>
            </w:r>
          </w:p>
        </w:tc>
        <w:tc>
          <w:tcPr>
            <w:tcW w:w="0" w:type="auto"/>
            <w:shd w:val="clear" w:color="auto" w:fill="auto"/>
          </w:tcPr>
          <w:p w14:paraId="7B9495DE" w14:textId="77777777" w:rsidR="00C84377" w:rsidRPr="0082469E" w:rsidRDefault="00C84377" w:rsidP="00C84377">
            <w:pPr>
              <w:pStyle w:val="TableText"/>
            </w:pPr>
            <w:r>
              <w:t xml:space="preserve">Nominal </w:t>
            </w:r>
            <w:r w:rsidRPr="0082469E">
              <w:t>U-value for the construction</w:t>
            </w:r>
          </w:p>
        </w:tc>
      </w:tr>
    </w:tbl>
    <w:p w14:paraId="3F565B94" w14:textId="77777777" w:rsidR="00C84377" w:rsidRDefault="00C84377" w:rsidP="00C84377">
      <w:pPr>
        <w:pStyle w:val="BodyText"/>
      </w:pPr>
      <w:r>
        <w:t>Please see the Construction object in the Group-Surface Construction Elements section of the Input-Output Reference for more information.</w:t>
      </w:r>
    </w:p>
    <w:p w14:paraId="6F041361" w14:textId="77777777" w:rsidR="00C84377" w:rsidRDefault="00C84377" w:rsidP="00C84377">
      <w:pPr>
        <w:pStyle w:val="Heading4"/>
      </w:pPr>
      <w:bookmarkStart w:id="416" w:name="_Ref210300128"/>
      <w:proofErr w:type="spellStart"/>
      <w:r>
        <w:t>ConstructionLayers</w:t>
      </w:r>
      <w:proofErr w:type="spellEnd"/>
      <w:r>
        <w:t xml:space="preserve"> Table</w:t>
      </w:r>
      <w:bookmarkEnd w:id="416"/>
    </w:p>
    <w:p w14:paraId="0A686F8C" w14:textId="77777777" w:rsidR="00C84377" w:rsidRDefault="00C84377" w:rsidP="00C84377">
      <w:pPr>
        <w:pStyle w:val="BodyText"/>
      </w:pPr>
      <w:r>
        <w:t xml:space="preserve">An overview of the </w:t>
      </w:r>
      <w:proofErr w:type="spellStart"/>
      <w:r>
        <w:t>ConstructionLayers</w:t>
      </w:r>
      <w:proofErr w:type="spellEnd"/>
      <w:r>
        <w:t xml:space="preserve"> SQL table is shown below. </w:t>
      </w:r>
    </w:p>
    <w:p w14:paraId="638BF259" w14:textId="77777777" w:rsidR="00C84377" w:rsidRDefault="00C84377" w:rsidP="00C84377">
      <w:pPr>
        <w:pStyle w:val="Caption"/>
      </w:pPr>
      <w:bookmarkStart w:id="417" w:name="_Toc241643012"/>
      <w:proofErr w:type="gramStart"/>
      <w:r>
        <w:t xml:space="preserve">Table </w:t>
      </w:r>
      <w:r w:rsidR="00761697">
        <w:fldChar w:fldCharType="begin"/>
      </w:r>
      <w:r w:rsidR="00761697">
        <w:instrText xml:space="preserve"> SEQ Table \* ARABIC </w:instrText>
      </w:r>
      <w:r w:rsidR="00761697">
        <w:fldChar w:fldCharType="separate"/>
      </w:r>
      <w:r w:rsidR="004774B6">
        <w:rPr>
          <w:noProof/>
        </w:rPr>
        <w:t>27</w:t>
      </w:r>
      <w:r w:rsidR="00761697">
        <w:rPr>
          <w:noProof/>
        </w:rPr>
        <w:fldChar w:fldCharType="end"/>
      </w:r>
      <w:r>
        <w:t>.</w:t>
      </w:r>
      <w:proofErr w:type="gramEnd"/>
      <w:r>
        <w:t xml:space="preserve"> SQL </w:t>
      </w:r>
      <w:proofErr w:type="spellStart"/>
      <w:r>
        <w:t>ConstructionLayers</w:t>
      </w:r>
      <w:proofErr w:type="spellEnd"/>
      <w:r>
        <w:t xml:space="preserve"> Table Contents</w:t>
      </w:r>
      <w:bookmarkEnd w:id="417"/>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29"/>
        <w:gridCol w:w="1163"/>
        <w:gridCol w:w="4270"/>
      </w:tblGrid>
      <w:tr w:rsidR="00C84377" w:rsidRPr="00027263" w14:paraId="7242BE1B" w14:textId="77777777" w:rsidTr="00C84377">
        <w:trPr>
          <w:cantSplit/>
        </w:trPr>
        <w:tc>
          <w:tcPr>
            <w:tcW w:w="2127" w:type="dxa"/>
            <w:shd w:val="solid" w:color="000000" w:fill="FFFFFF"/>
          </w:tcPr>
          <w:p w14:paraId="0ADD2BC8" w14:textId="77777777" w:rsidR="00C84377" w:rsidRPr="004B689A" w:rsidRDefault="00C84377" w:rsidP="00C84377">
            <w:pPr>
              <w:pStyle w:val="TableHeader"/>
            </w:pPr>
            <w:r w:rsidRPr="004B689A">
              <w:t>Field Name</w:t>
            </w:r>
          </w:p>
        </w:tc>
        <w:tc>
          <w:tcPr>
            <w:tcW w:w="1163" w:type="dxa"/>
            <w:shd w:val="solid" w:color="000000" w:fill="FFFFFF"/>
          </w:tcPr>
          <w:p w14:paraId="61E55D43" w14:textId="77777777" w:rsidR="00C84377" w:rsidRPr="004B689A" w:rsidRDefault="00C84377" w:rsidP="00C84377">
            <w:pPr>
              <w:pStyle w:val="TableHeader"/>
            </w:pPr>
            <w:r w:rsidRPr="004B689A">
              <w:t>Field Type</w:t>
            </w:r>
          </w:p>
        </w:tc>
        <w:tc>
          <w:tcPr>
            <w:tcW w:w="4270" w:type="dxa"/>
            <w:shd w:val="solid" w:color="000000" w:fill="FFFFFF"/>
          </w:tcPr>
          <w:p w14:paraId="3737C9BA" w14:textId="77777777" w:rsidR="00C84377" w:rsidRPr="004B689A" w:rsidRDefault="00C84377" w:rsidP="00C84377">
            <w:pPr>
              <w:pStyle w:val="TableHeader"/>
            </w:pPr>
            <w:r w:rsidRPr="004B689A">
              <w:t>Description</w:t>
            </w:r>
          </w:p>
        </w:tc>
      </w:tr>
      <w:tr w:rsidR="004D0C01" w:rsidRPr="009E4773" w14:paraId="126D4FF0" w14:textId="77777777" w:rsidTr="00C84377">
        <w:trPr>
          <w:cantSplit/>
          <w:ins w:id="418" w:author="Mark Adams" w:date="2015-02-13T11:04:00Z"/>
        </w:trPr>
        <w:tc>
          <w:tcPr>
            <w:tcW w:w="2127" w:type="dxa"/>
            <w:shd w:val="clear" w:color="auto" w:fill="auto"/>
          </w:tcPr>
          <w:p w14:paraId="0E955695" w14:textId="3D6EA4E7" w:rsidR="004D0C01" w:rsidRPr="0082469E" w:rsidRDefault="004D0C01" w:rsidP="00C84377">
            <w:pPr>
              <w:pStyle w:val="TableText"/>
              <w:rPr>
                <w:ins w:id="419" w:author="Mark Adams" w:date="2015-02-13T11:04:00Z"/>
              </w:rPr>
            </w:pPr>
            <w:proofErr w:type="spellStart"/>
            <w:ins w:id="420" w:author="Mark Adams" w:date="2015-02-13T11:04:00Z">
              <w:r>
                <w:t>ConstructionLayer</w:t>
              </w:r>
            </w:ins>
            <w:ins w:id="421" w:author="Mark Adams" w:date="2015-02-13T11:05:00Z">
              <w:r>
                <w:t>s</w:t>
              </w:r>
            </w:ins>
            <w:ins w:id="422" w:author="Mark Adams" w:date="2015-02-13T11:04:00Z">
              <w:r>
                <w:t>Index</w:t>
              </w:r>
              <w:proofErr w:type="spellEnd"/>
            </w:ins>
          </w:p>
        </w:tc>
        <w:tc>
          <w:tcPr>
            <w:tcW w:w="1163" w:type="dxa"/>
            <w:shd w:val="clear" w:color="auto" w:fill="auto"/>
          </w:tcPr>
          <w:p w14:paraId="12274B87" w14:textId="18FE3C3D" w:rsidR="004D0C01" w:rsidRPr="0082469E" w:rsidRDefault="004D0C01" w:rsidP="00C84377">
            <w:pPr>
              <w:pStyle w:val="TableText"/>
              <w:rPr>
                <w:ins w:id="423" w:author="Mark Adams" w:date="2015-02-13T11:04:00Z"/>
              </w:rPr>
            </w:pPr>
            <w:ins w:id="424" w:author="Mark Adams" w:date="2015-02-13T11:04:00Z">
              <w:r>
                <w:t>INTEGER PRIMARY KEY</w:t>
              </w:r>
            </w:ins>
          </w:p>
        </w:tc>
        <w:tc>
          <w:tcPr>
            <w:tcW w:w="4270" w:type="dxa"/>
            <w:shd w:val="clear" w:color="auto" w:fill="auto"/>
          </w:tcPr>
          <w:p w14:paraId="088932C4" w14:textId="58B8F4E7" w:rsidR="004D0C01" w:rsidRPr="0082469E" w:rsidRDefault="004D0C01" w:rsidP="00C84377">
            <w:pPr>
              <w:pStyle w:val="TableText"/>
              <w:rPr>
                <w:ins w:id="425" w:author="Mark Adams" w:date="2015-02-13T11:04:00Z"/>
              </w:rPr>
            </w:pPr>
            <w:ins w:id="426" w:author="Mark Adams" w:date="2015-02-13T11:05:00Z">
              <w:r>
                <w:t>Construction Layers Index</w:t>
              </w:r>
            </w:ins>
          </w:p>
        </w:tc>
      </w:tr>
      <w:tr w:rsidR="00C84377" w:rsidRPr="009E4773" w14:paraId="5F1777B9" w14:textId="77777777" w:rsidTr="00C84377">
        <w:trPr>
          <w:cantSplit/>
        </w:trPr>
        <w:tc>
          <w:tcPr>
            <w:tcW w:w="2127" w:type="dxa"/>
            <w:shd w:val="clear" w:color="auto" w:fill="auto"/>
          </w:tcPr>
          <w:p w14:paraId="05841456" w14:textId="77777777" w:rsidR="00C84377" w:rsidRPr="0082469E" w:rsidRDefault="00C84377" w:rsidP="00C84377">
            <w:pPr>
              <w:pStyle w:val="TableText"/>
            </w:pPr>
            <w:proofErr w:type="spellStart"/>
            <w:r w:rsidRPr="0082469E">
              <w:t>ConstructionIndex</w:t>
            </w:r>
            <w:proofErr w:type="spellEnd"/>
          </w:p>
        </w:tc>
        <w:tc>
          <w:tcPr>
            <w:tcW w:w="1163" w:type="dxa"/>
            <w:shd w:val="clear" w:color="auto" w:fill="auto"/>
          </w:tcPr>
          <w:p w14:paraId="370CEAE7" w14:textId="77777777" w:rsidR="00C84377" w:rsidRPr="0082469E" w:rsidRDefault="00C84377" w:rsidP="00C84377">
            <w:pPr>
              <w:pStyle w:val="TableText"/>
            </w:pPr>
            <w:r w:rsidRPr="0082469E">
              <w:t>INTEGER</w:t>
            </w:r>
          </w:p>
        </w:tc>
        <w:tc>
          <w:tcPr>
            <w:tcW w:w="4270" w:type="dxa"/>
            <w:shd w:val="clear" w:color="auto" w:fill="auto"/>
          </w:tcPr>
          <w:p w14:paraId="059C7A96" w14:textId="77777777" w:rsidR="00C84377" w:rsidRPr="0082469E" w:rsidRDefault="00C84377" w:rsidP="00C84377">
            <w:pPr>
              <w:pStyle w:val="TableText"/>
            </w:pPr>
            <w:r w:rsidRPr="0082469E">
              <w:t>Construction Index (see Constructions table)</w:t>
            </w:r>
          </w:p>
        </w:tc>
      </w:tr>
      <w:tr w:rsidR="00C84377" w:rsidRPr="009E4773" w14:paraId="18E40594" w14:textId="77777777" w:rsidTr="00C84377">
        <w:trPr>
          <w:cantSplit/>
        </w:trPr>
        <w:tc>
          <w:tcPr>
            <w:tcW w:w="2127" w:type="dxa"/>
            <w:shd w:val="clear" w:color="auto" w:fill="auto"/>
          </w:tcPr>
          <w:p w14:paraId="2258ECFE" w14:textId="77777777" w:rsidR="00C84377" w:rsidRPr="0082469E" w:rsidRDefault="00C84377" w:rsidP="00C84377">
            <w:pPr>
              <w:pStyle w:val="TableText"/>
            </w:pPr>
            <w:proofErr w:type="spellStart"/>
            <w:r w:rsidRPr="0082469E">
              <w:t>LayerIndex</w:t>
            </w:r>
            <w:proofErr w:type="spellEnd"/>
          </w:p>
        </w:tc>
        <w:tc>
          <w:tcPr>
            <w:tcW w:w="1163" w:type="dxa"/>
            <w:shd w:val="clear" w:color="auto" w:fill="auto"/>
          </w:tcPr>
          <w:p w14:paraId="48889E9F" w14:textId="77777777" w:rsidR="00C84377" w:rsidRPr="0082469E" w:rsidRDefault="00C84377" w:rsidP="00C84377">
            <w:pPr>
              <w:pStyle w:val="TableText"/>
            </w:pPr>
            <w:r w:rsidRPr="0082469E">
              <w:t>INTEGER</w:t>
            </w:r>
          </w:p>
        </w:tc>
        <w:tc>
          <w:tcPr>
            <w:tcW w:w="4270" w:type="dxa"/>
            <w:shd w:val="clear" w:color="auto" w:fill="auto"/>
          </w:tcPr>
          <w:p w14:paraId="3C3A0524" w14:textId="77777777" w:rsidR="00C84377" w:rsidRPr="0082469E" w:rsidRDefault="00C84377" w:rsidP="00C84377">
            <w:pPr>
              <w:pStyle w:val="TableText"/>
            </w:pPr>
            <w:r w:rsidRPr="0082469E">
              <w:t>Layer number (layer 1 is the outside layer)</w:t>
            </w:r>
          </w:p>
        </w:tc>
      </w:tr>
      <w:tr w:rsidR="00C84377" w:rsidRPr="009E4773" w14:paraId="1D1BA181" w14:textId="77777777" w:rsidTr="00C84377">
        <w:trPr>
          <w:cantSplit/>
        </w:trPr>
        <w:tc>
          <w:tcPr>
            <w:tcW w:w="2127" w:type="dxa"/>
            <w:shd w:val="clear" w:color="auto" w:fill="auto"/>
          </w:tcPr>
          <w:p w14:paraId="7EB6CDE3" w14:textId="77777777" w:rsidR="00C84377" w:rsidRPr="0082469E" w:rsidRDefault="00C84377" w:rsidP="00C84377">
            <w:pPr>
              <w:pStyle w:val="TableText"/>
            </w:pPr>
            <w:proofErr w:type="spellStart"/>
            <w:r w:rsidRPr="0082469E">
              <w:t>MaterialIndex</w:t>
            </w:r>
            <w:proofErr w:type="spellEnd"/>
          </w:p>
        </w:tc>
        <w:tc>
          <w:tcPr>
            <w:tcW w:w="1163" w:type="dxa"/>
            <w:shd w:val="clear" w:color="auto" w:fill="auto"/>
          </w:tcPr>
          <w:p w14:paraId="46057679" w14:textId="77777777" w:rsidR="00C84377" w:rsidRPr="0082469E" w:rsidRDefault="00C84377" w:rsidP="00C84377">
            <w:pPr>
              <w:pStyle w:val="TableText"/>
            </w:pPr>
            <w:r w:rsidRPr="0082469E">
              <w:t>INTEGER</w:t>
            </w:r>
          </w:p>
        </w:tc>
        <w:tc>
          <w:tcPr>
            <w:tcW w:w="4270" w:type="dxa"/>
            <w:shd w:val="clear" w:color="auto" w:fill="auto"/>
          </w:tcPr>
          <w:p w14:paraId="5A9EE748" w14:textId="77777777" w:rsidR="00C84377" w:rsidRPr="0082469E" w:rsidRDefault="00C84377" w:rsidP="00C84377">
            <w:pPr>
              <w:pStyle w:val="TableText"/>
            </w:pPr>
            <w:r w:rsidRPr="0082469E">
              <w:t>Material index (see Materials table)</w:t>
            </w:r>
          </w:p>
        </w:tc>
      </w:tr>
    </w:tbl>
    <w:p w14:paraId="480F9E5D" w14:textId="77777777" w:rsidR="00C84377" w:rsidRDefault="00C84377" w:rsidP="00C84377">
      <w:pPr>
        <w:pStyle w:val="BodyText"/>
      </w:pPr>
      <w:r>
        <w:t>Please see the Construction object in the Group-Surface Construction Elements section of the Input-Output Reference for more information.</w:t>
      </w:r>
    </w:p>
    <w:p w14:paraId="1A3B4116" w14:textId="77777777" w:rsidR="00C84377" w:rsidRDefault="00C84377" w:rsidP="00C84377">
      <w:pPr>
        <w:pStyle w:val="Heading4"/>
      </w:pPr>
      <w:bookmarkStart w:id="427" w:name="_Ref210300179"/>
      <w:r>
        <w:t>Materials Table</w:t>
      </w:r>
      <w:bookmarkEnd w:id="427"/>
    </w:p>
    <w:p w14:paraId="6E3CA0A9" w14:textId="77777777" w:rsidR="00C84377" w:rsidRDefault="00C84377" w:rsidP="00C84377">
      <w:pPr>
        <w:pStyle w:val="BodyText"/>
      </w:pPr>
      <w:r>
        <w:t xml:space="preserve">An overview of the Materials SQL table is shown below. </w:t>
      </w:r>
    </w:p>
    <w:p w14:paraId="26EC7206" w14:textId="77777777" w:rsidR="00C84377" w:rsidRDefault="00C84377" w:rsidP="00C84377">
      <w:pPr>
        <w:pStyle w:val="Caption"/>
      </w:pPr>
      <w:bookmarkStart w:id="428" w:name="_Toc241643013"/>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28</w:t>
      </w:r>
      <w:r w:rsidR="00761697">
        <w:rPr>
          <w:noProof/>
        </w:rPr>
        <w:fldChar w:fldCharType="end"/>
      </w:r>
      <w:r>
        <w:t>.</w:t>
      </w:r>
      <w:proofErr w:type="gramEnd"/>
      <w:r>
        <w:t xml:space="preserve"> SQL Materials Table Contents</w:t>
      </w:r>
      <w:bookmarkEnd w:id="428"/>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99"/>
        <w:gridCol w:w="1595"/>
        <w:gridCol w:w="4066"/>
      </w:tblGrid>
      <w:tr w:rsidR="00C84377" w:rsidRPr="00027263" w14:paraId="1CE83344" w14:textId="77777777" w:rsidTr="00C84377">
        <w:trPr>
          <w:cantSplit/>
        </w:trPr>
        <w:tc>
          <w:tcPr>
            <w:tcW w:w="1899" w:type="dxa"/>
            <w:shd w:val="solid" w:color="000000" w:fill="FFFFFF"/>
          </w:tcPr>
          <w:p w14:paraId="57DF291E" w14:textId="77777777" w:rsidR="00C84377" w:rsidRPr="004B689A" w:rsidRDefault="00C84377" w:rsidP="00C84377">
            <w:pPr>
              <w:pStyle w:val="TableHeader"/>
            </w:pPr>
            <w:r w:rsidRPr="004B689A">
              <w:t>Field Name</w:t>
            </w:r>
          </w:p>
        </w:tc>
        <w:tc>
          <w:tcPr>
            <w:tcW w:w="1595" w:type="dxa"/>
            <w:shd w:val="solid" w:color="000000" w:fill="FFFFFF"/>
          </w:tcPr>
          <w:p w14:paraId="2739550B" w14:textId="77777777" w:rsidR="00C84377" w:rsidRPr="004B689A" w:rsidRDefault="00C84377" w:rsidP="00C84377">
            <w:pPr>
              <w:pStyle w:val="TableHeader"/>
            </w:pPr>
            <w:r w:rsidRPr="004B689A">
              <w:t>Field Type</w:t>
            </w:r>
          </w:p>
        </w:tc>
        <w:tc>
          <w:tcPr>
            <w:tcW w:w="4066" w:type="dxa"/>
            <w:shd w:val="solid" w:color="000000" w:fill="FFFFFF"/>
          </w:tcPr>
          <w:p w14:paraId="5D80451C" w14:textId="77777777" w:rsidR="00C84377" w:rsidRPr="004B689A" w:rsidRDefault="00C84377" w:rsidP="00C84377">
            <w:pPr>
              <w:pStyle w:val="TableHeader"/>
            </w:pPr>
            <w:r w:rsidRPr="004B689A">
              <w:t>Description</w:t>
            </w:r>
          </w:p>
        </w:tc>
      </w:tr>
      <w:tr w:rsidR="00C84377" w:rsidRPr="009E4773" w14:paraId="37FA0FBD" w14:textId="77777777" w:rsidTr="00C84377">
        <w:trPr>
          <w:cantSplit/>
        </w:trPr>
        <w:tc>
          <w:tcPr>
            <w:tcW w:w="1899" w:type="dxa"/>
            <w:shd w:val="clear" w:color="auto" w:fill="auto"/>
          </w:tcPr>
          <w:p w14:paraId="1303875B" w14:textId="77777777" w:rsidR="00C84377" w:rsidRPr="0082469E" w:rsidRDefault="00C84377" w:rsidP="00C84377">
            <w:pPr>
              <w:pStyle w:val="TableText"/>
            </w:pPr>
            <w:proofErr w:type="spellStart"/>
            <w:r w:rsidRPr="0082469E">
              <w:t>MaterialIndex</w:t>
            </w:r>
            <w:proofErr w:type="spellEnd"/>
          </w:p>
        </w:tc>
        <w:tc>
          <w:tcPr>
            <w:tcW w:w="1595" w:type="dxa"/>
            <w:shd w:val="clear" w:color="auto" w:fill="auto"/>
          </w:tcPr>
          <w:p w14:paraId="096C64C3" w14:textId="77777777" w:rsidR="00C84377" w:rsidRPr="0082469E" w:rsidRDefault="00C84377" w:rsidP="00C84377">
            <w:pPr>
              <w:pStyle w:val="TableText"/>
            </w:pPr>
            <w:r w:rsidRPr="0082469E">
              <w:t>INTEGER PRIMARY KEY</w:t>
            </w:r>
          </w:p>
        </w:tc>
        <w:tc>
          <w:tcPr>
            <w:tcW w:w="4066" w:type="dxa"/>
            <w:shd w:val="clear" w:color="auto" w:fill="auto"/>
          </w:tcPr>
          <w:p w14:paraId="1E6230E2" w14:textId="77777777" w:rsidR="00C84377" w:rsidRPr="0082469E" w:rsidRDefault="00C84377" w:rsidP="00C84377">
            <w:pPr>
              <w:pStyle w:val="TableText"/>
            </w:pPr>
            <w:r w:rsidRPr="0082469E">
              <w:t xml:space="preserve">Material Index (links the Materials table with the </w:t>
            </w:r>
            <w:proofErr w:type="spellStart"/>
            <w:r w:rsidRPr="0082469E">
              <w:t>ConstructionLayers</w:t>
            </w:r>
            <w:proofErr w:type="spellEnd"/>
            <w:r w:rsidRPr="0082469E">
              <w:t xml:space="preserve"> and Constructions tables)</w:t>
            </w:r>
          </w:p>
        </w:tc>
      </w:tr>
      <w:tr w:rsidR="00C84377" w:rsidRPr="009E4773" w14:paraId="2B512545" w14:textId="77777777" w:rsidTr="00C84377">
        <w:trPr>
          <w:cantSplit/>
        </w:trPr>
        <w:tc>
          <w:tcPr>
            <w:tcW w:w="1899" w:type="dxa"/>
            <w:shd w:val="clear" w:color="auto" w:fill="auto"/>
          </w:tcPr>
          <w:p w14:paraId="0F3AA400" w14:textId="77777777" w:rsidR="00C84377" w:rsidRPr="0082469E" w:rsidRDefault="00C84377" w:rsidP="00C84377">
            <w:pPr>
              <w:pStyle w:val="TableText"/>
            </w:pPr>
            <w:r w:rsidRPr="0082469E">
              <w:t>Name</w:t>
            </w:r>
          </w:p>
        </w:tc>
        <w:tc>
          <w:tcPr>
            <w:tcW w:w="1595" w:type="dxa"/>
            <w:shd w:val="clear" w:color="auto" w:fill="auto"/>
          </w:tcPr>
          <w:p w14:paraId="57B23B69" w14:textId="77777777" w:rsidR="00C84377" w:rsidRPr="0082469E" w:rsidRDefault="00C84377" w:rsidP="00C84377">
            <w:pPr>
              <w:pStyle w:val="TableText"/>
            </w:pPr>
            <w:r w:rsidRPr="0082469E">
              <w:t>TEXT</w:t>
            </w:r>
          </w:p>
        </w:tc>
        <w:tc>
          <w:tcPr>
            <w:tcW w:w="4066" w:type="dxa"/>
            <w:shd w:val="clear" w:color="auto" w:fill="auto"/>
          </w:tcPr>
          <w:p w14:paraId="6B9E19D0" w14:textId="77777777" w:rsidR="00C84377" w:rsidRPr="0082469E" w:rsidRDefault="00C84377" w:rsidP="00C84377">
            <w:pPr>
              <w:pStyle w:val="TableText"/>
            </w:pPr>
            <w:r w:rsidRPr="0082469E">
              <w:t>Material name</w:t>
            </w:r>
          </w:p>
        </w:tc>
      </w:tr>
      <w:tr w:rsidR="00C84377" w:rsidRPr="009E4773" w14:paraId="08A44A4C" w14:textId="77777777" w:rsidTr="00C84377">
        <w:trPr>
          <w:cantSplit/>
        </w:trPr>
        <w:tc>
          <w:tcPr>
            <w:tcW w:w="1899" w:type="dxa"/>
            <w:shd w:val="clear" w:color="auto" w:fill="auto"/>
          </w:tcPr>
          <w:p w14:paraId="630F8056" w14:textId="77777777" w:rsidR="00C84377" w:rsidRPr="0082469E" w:rsidRDefault="00C84377" w:rsidP="00C84377">
            <w:pPr>
              <w:pStyle w:val="TableText"/>
            </w:pPr>
            <w:proofErr w:type="spellStart"/>
            <w:r w:rsidRPr="0082469E">
              <w:t>MaterialType</w:t>
            </w:r>
            <w:proofErr w:type="spellEnd"/>
          </w:p>
        </w:tc>
        <w:tc>
          <w:tcPr>
            <w:tcW w:w="1595" w:type="dxa"/>
            <w:shd w:val="clear" w:color="auto" w:fill="auto"/>
          </w:tcPr>
          <w:p w14:paraId="64BB4CE4" w14:textId="77777777" w:rsidR="00C84377" w:rsidRPr="0082469E" w:rsidRDefault="00C84377" w:rsidP="00C84377">
            <w:pPr>
              <w:pStyle w:val="TableText"/>
            </w:pPr>
            <w:r w:rsidRPr="0082469E">
              <w:t>INTEGER</w:t>
            </w:r>
          </w:p>
        </w:tc>
        <w:tc>
          <w:tcPr>
            <w:tcW w:w="4066" w:type="dxa"/>
            <w:shd w:val="clear" w:color="auto" w:fill="auto"/>
          </w:tcPr>
          <w:p w14:paraId="0081A504" w14:textId="77777777" w:rsidR="00C84377" w:rsidRPr="0082469E" w:rsidRDefault="00C84377" w:rsidP="00C84377">
            <w:pPr>
              <w:pStyle w:val="TableText"/>
            </w:pPr>
            <w:r w:rsidRPr="0082469E">
              <w:t>Material type</w:t>
            </w:r>
          </w:p>
        </w:tc>
      </w:tr>
      <w:tr w:rsidR="00C84377" w:rsidRPr="009E4773" w14:paraId="2CF8EE24" w14:textId="77777777" w:rsidTr="00C84377">
        <w:trPr>
          <w:cantSplit/>
        </w:trPr>
        <w:tc>
          <w:tcPr>
            <w:tcW w:w="1899" w:type="dxa"/>
            <w:shd w:val="clear" w:color="auto" w:fill="auto"/>
          </w:tcPr>
          <w:p w14:paraId="21C2EFCC" w14:textId="77777777" w:rsidR="00C84377" w:rsidRPr="0082469E" w:rsidRDefault="00C84377" w:rsidP="00C84377">
            <w:pPr>
              <w:pStyle w:val="TableText"/>
            </w:pPr>
            <w:r w:rsidRPr="0082469E">
              <w:t>Roughness</w:t>
            </w:r>
          </w:p>
        </w:tc>
        <w:tc>
          <w:tcPr>
            <w:tcW w:w="1595" w:type="dxa"/>
            <w:shd w:val="clear" w:color="auto" w:fill="auto"/>
          </w:tcPr>
          <w:p w14:paraId="4E762E34" w14:textId="77777777" w:rsidR="00C84377" w:rsidRPr="0082469E" w:rsidRDefault="00C84377" w:rsidP="00C84377">
            <w:pPr>
              <w:pStyle w:val="TableText"/>
            </w:pPr>
            <w:r w:rsidRPr="0082469E">
              <w:t>INTEGER</w:t>
            </w:r>
          </w:p>
        </w:tc>
        <w:tc>
          <w:tcPr>
            <w:tcW w:w="4066" w:type="dxa"/>
            <w:shd w:val="clear" w:color="auto" w:fill="auto"/>
          </w:tcPr>
          <w:p w14:paraId="26D74EDB" w14:textId="77777777" w:rsidR="00C84377" w:rsidRPr="0082469E" w:rsidRDefault="00C84377" w:rsidP="00C84377">
            <w:pPr>
              <w:pStyle w:val="TableText"/>
            </w:pPr>
            <w:r w:rsidRPr="0082469E">
              <w:t>Roughness index</w:t>
            </w:r>
          </w:p>
        </w:tc>
      </w:tr>
      <w:tr w:rsidR="00C84377" w:rsidRPr="009E4773" w14:paraId="4F764724" w14:textId="77777777" w:rsidTr="00C84377">
        <w:trPr>
          <w:cantSplit/>
        </w:trPr>
        <w:tc>
          <w:tcPr>
            <w:tcW w:w="1899" w:type="dxa"/>
            <w:shd w:val="clear" w:color="auto" w:fill="auto"/>
          </w:tcPr>
          <w:p w14:paraId="64D4B8F6" w14:textId="77777777" w:rsidR="00C84377" w:rsidRPr="0082469E" w:rsidRDefault="00C84377" w:rsidP="00C84377">
            <w:pPr>
              <w:pStyle w:val="TableText"/>
            </w:pPr>
            <w:r w:rsidRPr="0082469E">
              <w:t>Conductivity</w:t>
            </w:r>
          </w:p>
        </w:tc>
        <w:tc>
          <w:tcPr>
            <w:tcW w:w="1595" w:type="dxa"/>
            <w:shd w:val="clear" w:color="auto" w:fill="auto"/>
          </w:tcPr>
          <w:p w14:paraId="4FC8A60F" w14:textId="77777777" w:rsidR="00C84377" w:rsidRPr="0082469E" w:rsidRDefault="00C84377" w:rsidP="00C84377">
            <w:pPr>
              <w:pStyle w:val="TableText"/>
            </w:pPr>
            <w:r w:rsidRPr="0082469E">
              <w:t>REAL</w:t>
            </w:r>
          </w:p>
        </w:tc>
        <w:tc>
          <w:tcPr>
            <w:tcW w:w="4066" w:type="dxa"/>
            <w:shd w:val="clear" w:color="auto" w:fill="auto"/>
          </w:tcPr>
          <w:p w14:paraId="5F976E7B" w14:textId="77777777" w:rsidR="00C84377" w:rsidRPr="0082469E" w:rsidRDefault="00C84377" w:rsidP="00C84377">
            <w:pPr>
              <w:pStyle w:val="TableText"/>
            </w:pPr>
            <w:r w:rsidRPr="0082469E">
              <w:t>Conductivity, in W/(m-K)</w:t>
            </w:r>
          </w:p>
        </w:tc>
      </w:tr>
      <w:tr w:rsidR="00C84377" w:rsidRPr="009E4773" w14:paraId="31060388" w14:textId="77777777" w:rsidTr="00C84377">
        <w:trPr>
          <w:cantSplit/>
        </w:trPr>
        <w:tc>
          <w:tcPr>
            <w:tcW w:w="1899" w:type="dxa"/>
            <w:shd w:val="clear" w:color="auto" w:fill="auto"/>
          </w:tcPr>
          <w:p w14:paraId="0793FD7C" w14:textId="77777777" w:rsidR="00C84377" w:rsidRPr="0082469E" w:rsidRDefault="00C84377" w:rsidP="00C84377">
            <w:pPr>
              <w:pStyle w:val="TableText"/>
            </w:pPr>
            <w:r w:rsidRPr="0082469E">
              <w:t>Density</w:t>
            </w:r>
          </w:p>
        </w:tc>
        <w:tc>
          <w:tcPr>
            <w:tcW w:w="1595" w:type="dxa"/>
            <w:shd w:val="clear" w:color="auto" w:fill="auto"/>
          </w:tcPr>
          <w:p w14:paraId="53702383" w14:textId="77777777" w:rsidR="00C84377" w:rsidRPr="0082469E" w:rsidRDefault="00C84377" w:rsidP="00C84377">
            <w:pPr>
              <w:pStyle w:val="TableText"/>
            </w:pPr>
            <w:r w:rsidRPr="0082469E">
              <w:t>REAL</w:t>
            </w:r>
          </w:p>
        </w:tc>
        <w:tc>
          <w:tcPr>
            <w:tcW w:w="4066" w:type="dxa"/>
            <w:shd w:val="clear" w:color="auto" w:fill="auto"/>
          </w:tcPr>
          <w:p w14:paraId="100F2B8A" w14:textId="77777777" w:rsidR="00C84377" w:rsidRPr="0082469E" w:rsidRDefault="00C84377" w:rsidP="00C84377">
            <w:pPr>
              <w:pStyle w:val="TableText"/>
            </w:pPr>
            <w:r w:rsidRPr="0082469E">
              <w:t>Density, in kg/m3</w:t>
            </w:r>
          </w:p>
        </w:tc>
      </w:tr>
      <w:tr w:rsidR="00C84377" w:rsidRPr="009E4773" w14:paraId="147A6173" w14:textId="77777777" w:rsidTr="00C84377">
        <w:trPr>
          <w:cantSplit/>
        </w:trPr>
        <w:tc>
          <w:tcPr>
            <w:tcW w:w="1899" w:type="dxa"/>
            <w:shd w:val="clear" w:color="auto" w:fill="auto"/>
          </w:tcPr>
          <w:p w14:paraId="4EC24D4D" w14:textId="77777777" w:rsidR="00C84377" w:rsidRPr="0082469E" w:rsidRDefault="00C84377" w:rsidP="00C84377">
            <w:pPr>
              <w:pStyle w:val="TableText"/>
            </w:pPr>
            <w:r w:rsidRPr="0082469E">
              <w:t>Porosity</w:t>
            </w:r>
          </w:p>
        </w:tc>
        <w:tc>
          <w:tcPr>
            <w:tcW w:w="1595" w:type="dxa"/>
            <w:shd w:val="clear" w:color="auto" w:fill="auto"/>
          </w:tcPr>
          <w:p w14:paraId="0F1C5519" w14:textId="77777777" w:rsidR="00C84377" w:rsidRPr="0082469E" w:rsidRDefault="00C84377" w:rsidP="00C84377">
            <w:pPr>
              <w:pStyle w:val="TableText"/>
            </w:pPr>
            <w:r w:rsidRPr="0082469E">
              <w:t>REAL</w:t>
            </w:r>
          </w:p>
        </w:tc>
        <w:tc>
          <w:tcPr>
            <w:tcW w:w="4066" w:type="dxa"/>
            <w:shd w:val="clear" w:color="auto" w:fill="auto"/>
          </w:tcPr>
          <w:p w14:paraId="4CF9568E" w14:textId="77777777" w:rsidR="00C84377" w:rsidRPr="0082469E" w:rsidRDefault="00C84377" w:rsidP="00C84377">
            <w:pPr>
              <w:pStyle w:val="TableText"/>
            </w:pPr>
            <w:r w:rsidRPr="0082469E">
              <w:t>Porosity</w:t>
            </w:r>
          </w:p>
        </w:tc>
      </w:tr>
      <w:tr w:rsidR="00C84377" w:rsidRPr="009E4773" w14:paraId="23B7C8A7" w14:textId="77777777" w:rsidTr="00C84377">
        <w:trPr>
          <w:cantSplit/>
        </w:trPr>
        <w:tc>
          <w:tcPr>
            <w:tcW w:w="1899" w:type="dxa"/>
            <w:shd w:val="clear" w:color="auto" w:fill="auto"/>
          </w:tcPr>
          <w:p w14:paraId="35F946C7" w14:textId="77777777" w:rsidR="00C84377" w:rsidRPr="0082469E" w:rsidRDefault="00C84377" w:rsidP="00C84377">
            <w:pPr>
              <w:pStyle w:val="TableText"/>
            </w:pPr>
            <w:r w:rsidRPr="0082469E">
              <w:t>Resistance</w:t>
            </w:r>
          </w:p>
        </w:tc>
        <w:tc>
          <w:tcPr>
            <w:tcW w:w="1595" w:type="dxa"/>
            <w:shd w:val="clear" w:color="auto" w:fill="auto"/>
          </w:tcPr>
          <w:p w14:paraId="371D1D81" w14:textId="77777777" w:rsidR="00C84377" w:rsidRPr="0082469E" w:rsidRDefault="00C84377" w:rsidP="00C84377">
            <w:pPr>
              <w:pStyle w:val="TableText"/>
            </w:pPr>
            <w:r w:rsidRPr="0082469E">
              <w:t>REAL</w:t>
            </w:r>
          </w:p>
        </w:tc>
        <w:tc>
          <w:tcPr>
            <w:tcW w:w="4066" w:type="dxa"/>
            <w:shd w:val="clear" w:color="auto" w:fill="auto"/>
          </w:tcPr>
          <w:p w14:paraId="7301B633" w14:textId="77777777" w:rsidR="00C84377" w:rsidRPr="0082469E" w:rsidRDefault="00C84377" w:rsidP="00C84377">
            <w:pPr>
              <w:pStyle w:val="TableText"/>
            </w:pPr>
            <w:r w:rsidRPr="0082469E">
              <w:t>Resistance</w:t>
            </w:r>
          </w:p>
        </w:tc>
      </w:tr>
      <w:tr w:rsidR="00C84377" w:rsidRPr="009E4773" w14:paraId="07CE9CED" w14:textId="77777777" w:rsidTr="00C84377">
        <w:trPr>
          <w:cantSplit/>
        </w:trPr>
        <w:tc>
          <w:tcPr>
            <w:tcW w:w="1899" w:type="dxa"/>
            <w:shd w:val="clear" w:color="auto" w:fill="auto"/>
          </w:tcPr>
          <w:p w14:paraId="5C99678A" w14:textId="77777777" w:rsidR="00C84377" w:rsidRPr="0082469E" w:rsidRDefault="00C84377" w:rsidP="00C84377">
            <w:pPr>
              <w:pStyle w:val="TableText"/>
            </w:pPr>
            <w:proofErr w:type="spellStart"/>
            <w:r w:rsidRPr="0082469E">
              <w:t>Ronly</w:t>
            </w:r>
            <w:proofErr w:type="spellEnd"/>
          </w:p>
        </w:tc>
        <w:tc>
          <w:tcPr>
            <w:tcW w:w="1595" w:type="dxa"/>
            <w:shd w:val="clear" w:color="auto" w:fill="auto"/>
          </w:tcPr>
          <w:p w14:paraId="0425EDCE" w14:textId="77777777" w:rsidR="00C84377" w:rsidRPr="0082469E" w:rsidRDefault="00C84377" w:rsidP="00C84377">
            <w:pPr>
              <w:pStyle w:val="TableText"/>
            </w:pPr>
            <w:r w:rsidRPr="0082469E">
              <w:t>INTEGER</w:t>
            </w:r>
          </w:p>
        </w:tc>
        <w:tc>
          <w:tcPr>
            <w:tcW w:w="4066" w:type="dxa"/>
            <w:shd w:val="clear" w:color="auto" w:fill="auto"/>
          </w:tcPr>
          <w:p w14:paraId="3E20B50E" w14:textId="77777777" w:rsidR="00C84377" w:rsidRPr="0082469E" w:rsidRDefault="00C84377" w:rsidP="00C84377">
            <w:pPr>
              <w:pStyle w:val="TableText"/>
            </w:pPr>
            <w:r>
              <w:t xml:space="preserve">Flag that indicates the material definition is of type </w:t>
            </w:r>
            <w:proofErr w:type="spellStart"/>
            <w:r>
              <w:t>Material</w:t>
            </w:r>
            <w:proofErr w:type="gramStart"/>
            <w:r>
              <w:t>:Regular</w:t>
            </w:r>
            <w:proofErr w:type="gramEnd"/>
            <w:r>
              <w:t>-R</w:t>
            </w:r>
            <w:proofErr w:type="spellEnd"/>
          </w:p>
        </w:tc>
      </w:tr>
      <w:tr w:rsidR="00C84377" w:rsidRPr="009E4773" w14:paraId="63B747E7" w14:textId="77777777" w:rsidTr="00C84377">
        <w:trPr>
          <w:cantSplit/>
        </w:trPr>
        <w:tc>
          <w:tcPr>
            <w:tcW w:w="1899" w:type="dxa"/>
            <w:shd w:val="clear" w:color="auto" w:fill="auto"/>
          </w:tcPr>
          <w:p w14:paraId="1C66E47A" w14:textId="77777777" w:rsidR="00C84377" w:rsidRPr="0082469E" w:rsidRDefault="00C84377" w:rsidP="00C84377">
            <w:pPr>
              <w:pStyle w:val="TableText"/>
            </w:pPr>
            <w:proofErr w:type="spellStart"/>
            <w:r w:rsidRPr="0082469E">
              <w:t>SpecHeat</w:t>
            </w:r>
            <w:proofErr w:type="spellEnd"/>
          </w:p>
        </w:tc>
        <w:tc>
          <w:tcPr>
            <w:tcW w:w="1595" w:type="dxa"/>
            <w:shd w:val="clear" w:color="auto" w:fill="auto"/>
          </w:tcPr>
          <w:p w14:paraId="3257CE86" w14:textId="77777777" w:rsidR="00C84377" w:rsidRPr="0082469E" w:rsidRDefault="00C84377" w:rsidP="00C84377">
            <w:pPr>
              <w:pStyle w:val="TableText"/>
            </w:pPr>
            <w:r w:rsidRPr="0082469E">
              <w:t>REAL</w:t>
            </w:r>
          </w:p>
        </w:tc>
        <w:tc>
          <w:tcPr>
            <w:tcW w:w="4066" w:type="dxa"/>
            <w:shd w:val="clear" w:color="auto" w:fill="auto"/>
          </w:tcPr>
          <w:p w14:paraId="6D9AB8FA" w14:textId="77777777" w:rsidR="00C84377" w:rsidRPr="0082469E" w:rsidRDefault="00C84377" w:rsidP="00C84377">
            <w:pPr>
              <w:pStyle w:val="TableText"/>
            </w:pPr>
            <w:r w:rsidRPr="0082469E">
              <w:t>Specific heat</w:t>
            </w:r>
          </w:p>
        </w:tc>
      </w:tr>
      <w:tr w:rsidR="00C84377" w:rsidRPr="009E4773" w14:paraId="47D7508B" w14:textId="77777777" w:rsidTr="00C84377">
        <w:trPr>
          <w:cantSplit/>
        </w:trPr>
        <w:tc>
          <w:tcPr>
            <w:tcW w:w="1899" w:type="dxa"/>
            <w:shd w:val="clear" w:color="auto" w:fill="auto"/>
          </w:tcPr>
          <w:p w14:paraId="094E5724" w14:textId="77777777" w:rsidR="00C84377" w:rsidRPr="0082469E" w:rsidRDefault="00C84377" w:rsidP="00C84377">
            <w:pPr>
              <w:pStyle w:val="TableText"/>
            </w:pPr>
            <w:proofErr w:type="spellStart"/>
            <w:r w:rsidRPr="0082469E">
              <w:t>ThermGradCoef</w:t>
            </w:r>
            <w:proofErr w:type="spellEnd"/>
          </w:p>
        </w:tc>
        <w:tc>
          <w:tcPr>
            <w:tcW w:w="1595" w:type="dxa"/>
            <w:shd w:val="clear" w:color="auto" w:fill="auto"/>
          </w:tcPr>
          <w:p w14:paraId="1D71BAF9" w14:textId="77777777" w:rsidR="00C84377" w:rsidRPr="0082469E" w:rsidRDefault="00C84377" w:rsidP="00C84377">
            <w:pPr>
              <w:pStyle w:val="TableText"/>
            </w:pPr>
            <w:r w:rsidRPr="0082469E">
              <w:t>REAL</w:t>
            </w:r>
          </w:p>
        </w:tc>
        <w:tc>
          <w:tcPr>
            <w:tcW w:w="4066" w:type="dxa"/>
            <w:shd w:val="clear" w:color="auto" w:fill="auto"/>
          </w:tcPr>
          <w:p w14:paraId="2F1EB375" w14:textId="77777777" w:rsidR="00C84377" w:rsidRPr="0082469E" w:rsidRDefault="00C84377" w:rsidP="00C84377">
            <w:pPr>
              <w:pStyle w:val="TableText"/>
            </w:pPr>
            <w:r w:rsidRPr="0082469E">
              <w:t>Thermal gradient coefficient</w:t>
            </w:r>
          </w:p>
        </w:tc>
      </w:tr>
      <w:tr w:rsidR="00C84377" w:rsidRPr="009E4773" w14:paraId="779D4067" w14:textId="77777777" w:rsidTr="00C84377">
        <w:trPr>
          <w:cantSplit/>
        </w:trPr>
        <w:tc>
          <w:tcPr>
            <w:tcW w:w="1899" w:type="dxa"/>
            <w:shd w:val="clear" w:color="auto" w:fill="auto"/>
          </w:tcPr>
          <w:p w14:paraId="2A39B173" w14:textId="77777777" w:rsidR="00C84377" w:rsidRPr="0082469E" w:rsidRDefault="00C84377" w:rsidP="00C84377">
            <w:pPr>
              <w:pStyle w:val="TableText"/>
            </w:pPr>
            <w:r w:rsidRPr="0082469E">
              <w:t>Thickness</w:t>
            </w:r>
          </w:p>
        </w:tc>
        <w:tc>
          <w:tcPr>
            <w:tcW w:w="1595" w:type="dxa"/>
            <w:shd w:val="clear" w:color="auto" w:fill="auto"/>
          </w:tcPr>
          <w:p w14:paraId="0259512A" w14:textId="77777777" w:rsidR="00C84377" w:rsidRPr="0082469E" w:rsidRDefault="00C84377" w:rsidP="00C84377">
            <w:pPr>
              <w:pStyle w:val="TableText"/>
            </w:pPr>
            <w:r w:rsidRPr="0082469E">
              <w:t>REAL</w:t>
            </w:r>
          </w:p>
        </w:tc>
        <w:tc>
          <w:tcPr>
            <w:tcW w:w="4066" w:type="dxa"/>
            <w:shd w:val="clear" w:color="auto" w:fill="auto"/>
          </w:tcPr>
          <w:p w14:paraId="378B5734" w14:textId="77777777" w:rsidR="00C84377" w:rsidRPr="0082469E" w:rsidRDefault="00C84377" w:rsidP="00C84377">
            <w:pPr>
              <w:pStyle w:val="TableText"/>
            </w:pPr>
            <w:r w:rsidRPr="0082469E">
              <w:t>Thickness, in meters</w:t>
            </w:r>
          </w:p>
        </w:tc>
      </w:tr>
      <w:tr w:rsidR="00C84377" w:rsidRPr="009E4773" w14:paraId="75F227DD" w14:textId="77777777" w:rsidTr="00C84377">
        <w:trPr>
          <w:cantSplit/>
        </w:trPr>
        <w:tc>
          <w:tcPr>
            <w:tcW w:w="1899" w:type="dxa"/>
            <w:shd w:val="clear" w:color="auto" w:fill="auto"/>
          </w:tcPr>
          <w:p w14:paraId="66BCB071" w14:textId="77777777" w:rsidR="00C84377" w:rsidRPr="0082469E" w:rsidRDefault="00C84377" w:rsidP="00C84377">
            <w:pPr>
              <w:pStyle w:val="TableText"/>
            </w:pPr>
            <w:proofErr w:type="spellStart"/>
            <w:r w:rsidRPr="0082469E">
              <w:t>VaporDiffus</w:t>
            </w:r>
            <w:proofErr w:type="spellEnd"/>
          </w:p>
        </w:tc>
        <w:tc>
          <w:tcPr>
            <w:tcW w:w="1595" w:type="dxa"/>
            <w:shd w:val="clear" w:color="auto" w:fill="auto"/>
          </w:tcPr>
          <w:p w14:paraId="6FC9D729" w14:textId="77777777" w:rsidR="00C84377" w:rsidRPr="0082469E" w:rsidRDefault="00C84377" w:rsidP="00C84377">
            <w:pPr>
              <w:pStyle w:val="TableText"/>
            </w:pPr>
            <w:r w:rsidRPr="0082469E">
              <w:t>REAL</w:t>
            </w:r>
          </w:p>
        </w:tc>
        <w:tc>
          <w:tcPr>
            <w:tcW w:w="4066" w:type="dxa"/>
            <w:shd w:val="clear" w:color="auto" w:fill="auto"/>
          </w:tcPr>
          <w:p w14:paraId="2D502041" w14:textId="77777777" w:rsidR="00C84377" w:rsidRPr="0082469E" w:rsidRDefault="00C84377" w:rsidP="00C84377">
            <w:pPr>
              <w:pStyle w:val="TableText"/>
            </w:pPr>
            <w:r w:rsidRPr="0082469E">
              <w:t>Vapor diffusivity</w:t>
            </w:r>
          </w:p>
        </w:tc>
      </w:tr>
    </w:tbl>
    <w:p w14:paraId="65F049B6" w14:textId="77777777" w:rsidR="00C84377" w:rsidRDefault="00C84377" w:rsidP="00C84377">
      <w:pPr>
        <w:pStyle w:val="BodyText"/>
      </w:pPr>
      <w:r>
        <w:t>Please see the Materials object in the Group-Surface Construction Elements section of the Input-Output Reference for more information.</w:t>
      </w:r>
    </w:p>
    <w:p w14:paraId="4E48B1D8" w14:textId="77777777" w:rsidR="00C84377" w:rsidRDefault="00C84377" w:rsidP="00C84377">
      <w:pPr>
        <w:pStyle w:val="Heading4"/>
      </w:pPr>
      <w:bookmarkStart w:id="429" w:name="_Ref210300591"/>
      <w:proofErr w:type="spellStart"/>
      <w:r>
        <w:t>RoomAirModels</w:t>
      </w:r>
      <w:proofErr w:type="spellEnd"/>
      <w:r>
        <w:t xml:space="preserve"> Table</w:t>
      </w:r>
      <w:bookmarkEnd w:id="429"/>
    </w:p>
    <w:p w14:paraId="55DB866E" w14:textId="77777777" w:rsidR="00C84377" w:rsidRDefault="00C84377" w:rsidP="00C84377">
      <w:pPr>
        <w:pStyle w:val="BodyText"/>
      </w:pPr>
      <w:r>
        <w:t xml:space="preserve">An overview of the </w:t>
      </w:r>
      <w:proofErr w:type="spellStart"/>
      <w:r>
        <w:t>RoomAirModels</w:t>
      </w:r>
      <w:proofErr w:type="spellEnd"/>
      <w:r>
        <w:t xml:space="preserve"> SQL table is shown below. Please see the Group-</w:t>
      </w:r>
      <w:proofErr w:type="spellStart"/>
      <w:r>
        <w:t>RoomAir</w:t>
      </w:r>
      <w:proofErr w:type="spellEnd"/>
      <w:r>
        <w:t xml:space="preserve"> Models section of the Input-Output Reference for more information.</w:t>
      </w:r>
    </w:p>
    <w:p w14:paraId="61C1176E" w14:textId="77777777" w:rsidR="00C84377" w:rsidRDefault="00C84377" w:rsidP="00C84377">
      <w:pPr>
        <w:pStyle w:val="Caption"/>
      </w:pPr>
      <w:bookmarkStart w:id="430" w:name="_Toc241643014"/>
      <w:proofErr w:type="gramStart"/>
      <w:r>
        <w:t xml:space="preserve">Table </w:t>
      </w:r>
      <w:r w:rsidR="00761697">
        <w:fldChar w:fldCharType="begin"/>
      </w:r>
      <w:r w:rsidR="00761697">
        <w:instrText xml:space="preserve"> SEQ Table \* ARABIC </w:instrText>
      </w:r>
      <w:r w:rsidR="00761697">
        <w:fldChar w:fldCharType="separate"/>
      </w:r>
      <w:r w:rsidR="004774B6">
        <w:rPr>
          <w:noProof/>
        </w:rPr>
        <w:t>29</w:t>
      </w:r>
      <w:r w:rsidR="00761697">
        <w:rPr>
          <w:noProof/>
        </w:rPr>
        <w:fldChar w:fldCharType="end"/>
      </w:r>
      <w:r>
        <w:t>.</w:t>
      </w:r>
      <w:proofErr w:type="gramEnd"/>
      <w:r>
        <w:t xml:space="preserve"> SQL </w:t>
      </w:r>
      <w:proofErr w:type="spellStart"/>
      <w:r>
        <w:t>RoomAirModels</w:t>
      </w:r>
      <w:proofErr w:type="spellEnd"/>
      <w:r>
        <w:t xml:space="preserve"> Table Contents</w:t>
      </w:r>
      <w:bookmarkEnd w:id="430"/>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48"/>
        <w:gridCol w:w="2130"/>
        <w:gridCol w:w="3082"/>
      </w:tblGrid>
      <w:tr w:rsidR="00C84377" w:rsidRPr="00027263" w14:paraId="782C4EBC" w14:textId="77777777" w:rsidTr="00C84377">
        <w:trPr>
          <w:cantSplit/>
        </w:trPr>
        <w:tc>
          <w:tcPr>
            <w:tcW w:w="2348" w:type="dxa"/>
            <w:shd w:val="solid" w:color="000000" w:fill="FFFFFF"/>
          </w:tcPr>
          <w:p w14:paraId="47ACBF43" w14:textId="77777777" w:rsidR="00C84377" w:rsidRPr="004B689A" w:rsidRDefault="00C84377" w:rsidP="00C84377">
            <w:pPr>
              <w:pStyle w:val="TableHeader"/>
            </w:pPr>
            <w:r w:rsidRPr="004B689A">
              <w:t>Field Name</w:t>
            </w:r>
          </w:p>
        </w:tc>
        <w:tc>
          <w:tcPr>
            <w:tcW w:w="2130" w:type="dxa"/>
            <w:shd w:val="solid" w:color="000000" w:fill="FFFFFF"/>
          </w:tcPr>
          <w:p w14:paraId="4932412F" w14:textId="77777777" w:rsidR="00C84377" w:rsidRPr="004B689A" w:rsidRDefault="00C84377" w:rsidP="00C84377">
            <w:pPr>
              <w:pStyle w:val="TableHeader"/>
            </w:pPr>
            <w:r w:rsidRPr="004B689A">
              <w:t>Field Type</w:t>
            </w:r>
          </w:p>
        </w:tc>
        <w:tc>
          <w:tcPr>
            <w:tcW w:w="3082" w:type="dxa"/>
            <w:shd w:val="solid" w:color="000000" w:fill="FFFFFF"/>
          </w:tcPr>
          <w:p w14:paraId="27FB8BBB" w14:textId="77777777" w:rsidR="00C84377" w:rsidRPr="004B689A" w:rsidRDefault="00C84377" w:rsidP="00C84377">
            <w:pPr>
              <w:pStyle w:val="TableHeader"/>
            </w:pPr>
            <w:r w:rsidRPr="004B689A">
              <w:t>Description</w:t>
            </w:r>
          </w:p>
        </w:tc>
      </w:tr>
      <w:tr w:rsidR="00C84377" w:rsidRPr="009E4773" w14:paraId="57FB4F61" w14:textId="77777777" w:rsidTr="00C84377">
        <w:trPr>
          <w:cantSplit/>
        </w:trPr>
        <w:tc>
          <w:tcPr>
            <w:tcW w:w="2348" w:type="dxa"/>
            <w:shd w:val="clear" w:color="auto" w:fill="auto"/>
          </w:tcPr>
          <w:p w14:paraId="56D57F47" w14:textId="77777777" w:rsidR="00C84377" w:rsidRPr="0082469E" w:rsidRDefault="00C84377" w:rsidP="00C84377">
            <w:pPr>
              <w:pStyle w:val="TableText"/>
            </w:pPr>
            <w:proofErr w:type="spellStart"/>
            <w:r w:rsidRPr="0082469E">
              <w:t>ZoneIndex</w:t>
            </w:r>
            <w:proofErr w:type="spellEnd"/>
          </w:p>
        </w:tc>
        <w:tc>
          <w:tcPr>
            <w:tcW w:w="2130" w:type="dxa"/>
            <w:shd w:val="clear" w:color="auto" w:fill="auto"/>
          </w:tcPr>
          <w:p w14:paraId="57809FBB" w14:textId="77777777" w:rsidR="00C84377" w:rsidRPr="0082469E" w:rsidRDefault="00C84377" w:rsidP="00C84377">
            <w:pPr>
              <w:pStyle w:val="TableText"/>
            </w:pPr>
            <w:r w:rsidRPr="0082469E">
              <w:t>INTEGER PRIMARY KEY</w:t>
            </w:r>
          </w:p>
        </w:tc>
        <w:tc>
          <w:tcPr>
            <w:tcW w:w="3082" w:type="dxa"/>
            <w:shd w:val="clear" w:color="auto" w:fill="auto"/>
          </w:tcPr>
          <w:p w14:paraId="7C7CBA12" w14:textId="77777777" w:rsidR="00C84377" w:rsidRPr="0082469E" w:rsidRDefault="00C84377" w:rsidP="00C84377">
            <w:pPr>
              <w:pStyle w:val="TableText"/>
            </w:pPr>
            <w:r w:rsidRPr="0082469E">
              <w:t>Zone index</w:t>
            </w:r>
          </w:p>
        </w:tc>
      </w:tr>
      <w:tr w:rsidR="00C84377" w:rsidRPr="009E4773" w14:paraId="0463A66B" w14:textId="77777777" w:rsidTr="00C84377">
        <w:trPr>
          <w:cantSplit/>
        </w:trPr>
        <w:tc>
          <w:tcPr>
            <w:tcW w:w="2348" w:type="dxa"/>
            <w:shd w:val="clear" w:color="auto" w:fill="auto"/>
          </w:tcPr>
          <w:p w14:paraId="5F212C68" w14:textId="77777777" w:rsidR="00C84377" w:rsidRPr="0082469E" w:rsidRDefault="00C84377" w:rsidP="00C84377">
            <w:pPr>
              <w:pStyle w:val="TableText"/>
            </w:pPr>
            <w:proofErr w:type="spellStart"/>
            <w:r w:rsidRPr="0082469E">
              <w:t>AirModelName</w:t>
            </w:r>
            <w:proofErr w:type="spellEnd"/>
          </w:p>
        </w:tc>
        <w:tc>
          <w:tcPr>
            <w:tcW w:w="2130" w:type="dxa"/>
            <w:shd w:val="clear" w:color="auto" w:fill="auto"/>
          </w:tcPr>
          <w:p w14:paraId="16B16867" w14:textId="77777777" w:rsidR="00C84377" w:rsidRPr="0082469E" w:rsidRDefault="00C84377" w:rsidP="00C84377">
            <w:pPr>
              <w:pStyle w:val="TableText"/>
            </w:pPr>
            <w:r w:rsidRPr="0082469E">
              <w:t>TEXT</w:t>
            </w:r>
          </w:p>
        </w:tc>
        <w:tc>
          <w:tcPr>
            <w:tcW w:w="3082" w:type="dxa"/>
            <w:shd w:val="clear" w:color="auto" w:fill="auto"/>
          </w:tcPr>
          <w:p w14:paraId="2EFEE9FF" w14:textId="77777777" w:rsidR="00C84377" w:rsidRPr="0082469E" w:rsidRDefault="00C84377" w:rsidP="00C84377">
            <w:pPr>
              <w:pStyle w:val="TableText"/>
            </w:pPr>
            <w:r w:rsidRPr="0082469E">
              <w:t xml:space="preserve">Air model </w:t>
            </w:r>
            <w:r>
              <w:t>name</w:t>
            </w:r>
          </w:p>
        </w:tc>
      </w:tr>
      <w:tr w:rsidR="00C84377" w:rsidRPr="009E4773" w14:paraId="7BB67421" w14:textId="77777777" w:rsidTr="00C84377">
        <w:trPr>
          <w:cantSplit/>
        </w:trPr>
        <w:tc>
          <w:tcPr>
            <w:tcW w:w="2348" w:type="dxa"/>
            <w:shd w:val="clear" w:color="auto" w:fill="auto"/>
          </w:tcPr>
          <w:p w14:paraId="7DF414FC" w14:textId="77777777" w:rsidR="00C84377" w:rsidRPr="0082469E" w:rsidRDefault="00C84377" w:rsidP="00C84377">
            <w:pPr>
              <w:pStyle w:val="TableText"/>
            </w:pPr>
            <w:proofErr w:type="spellStart"/>
            <w:r w:rsidRPr="0082469E">
              <w:t>AirModelType</w:t>
            </w:r>
            <w:proofErr w:type="spellEnd"/>
          </w:p>
        </w:tc>
        <w:tc>
          <w:tcPr>
            <w:tcW w:w="2130" w:type="dxa"/>
            <w:shd w:val="clear" w:color="auto" w:fill="auto"/>
          </w:tcPr>
          <w:p w14:paraId="17D5F7A4" w14:textId="77777777" w:rsidR="00C84377" w:rsidRPr="0082469E" w:rsidRDefault="00C84377" w:rsidP="00C84377">
            <w:pPr>
              <w:pStyle w:val="TableText"/>
            </w:pPr>
            <w:r w:rsidRPr="0082469E">
              <w:t>INTEGER</w:t>
            </w:r>
          </w:p>
        </w:tc>
        <w:tc>
          <w:tcPr>
            <w:tcW w:w="3082" w:type="dxa"/>
            <w:shd w:val="clear" w:color="auto" w:fill="auto"/>
          </w:tcPr>
          <w:p w14:paraId="068A1E3B" w14:textId="77777777" w:rsidR="00C84377" w:rsidRPr="0082469E" w:rsidRDefault="00C84377" w:rsidP="00C84377">
            <w:pPr>
              <w:pStyle w:val="TableText"/>
            </w:pPr>
            <w:r w:rsidRPr="0082469E">
              <w:t>Air model index</w:t>
            </w:r>
          </w:p>
        </w:tc>
      </w:tr>
      <w:tr w:rsidR="00C84377" w:rsidRPr="009E4773" w14:paraId="7C9ED2AD" w14:textId="77777777" w:rsidTr="00C84377">
        <w:trPr>
          <w:cantSplit/>
        </w:trPr>
        <w:tc>
          <w:tcPr>
            <w:tcW w:w="2348" w:type="dxa"/>
            <w:shd w:val="clear" w:color="auto" w:fill="auto"/>
          </w:tcPr>
          <w:p w14:paraId="219206C2" w14:textId="77777777" w:rsidR="00C84377" w:rsidRPr="0082469E" w:rsidRDefault="00C84377" w:rsidP="00C84377">
            <w:pPr>
              <w:pStyle w:val="TableText"/>
            </w:pPr>
            <w:proofErr w:type="spellStart"/>
            <w:r w:rsidRPr="0082469E">
              <w:t>TempCoupleScheme</w:t>
            </w:r>
            <w:proofErr w:type="spellEnd"/>
          </w:p>
        </w:tc>
        <w:tc>
          <w:tcPr>
            <w:tcW w:w="2130" w:type="dxa"/>
            <w:shd w:val="clear" w:color="auto" w:fill="auto"/>
          </w:tcPr>
          <w:p w14:paraId="7A1A022F" w14:textId="77777777" w:rsidR="00C84377" w:rsidRPr="0082469E" w:rsidRDefault="00C84377" w:rsidP="00C84377">
            <w:pPr>
              <w:pStyle w:val="TableText"/>
            </w:pPr>
            <w:r w:rsidRPr="0082469E">
              <w:t>INTEGER</w:t>
            </w:r>
          </w:p>
        </w:tc>
        <w:tc>
          <w:tcPr>
            <w:tcW w:w="3082" w:type="dxa"/>
            <w:shd w:val="clear" w:color="auto" w:fill="auto"/>
          </w:tcPr>
          <w:p w14:paraId="52D2D0BD" w14:textId="77777777" w:rsidR="00C84377" w:rsidRPr="0082469E" w:rsidRDefault="00C84377" w:rsidP="00C84377">
            <w:pPr>
              <w:pStyle w:val="TableText"/>
            </w:pPr>
            <w:r w:rsidRPr="0082469E">
              <w:t>Temperature coupling index</w:t>
            </w:r>
          </w:p>
        </w:tc>
      </w:tr>
      <w:tr w:rsidR="00C84377" w:rsidRPr="009E4773" w14:paraId="124C6C13" w14:textId="77777777" w:rsidTr="00C84377">
        <w:trPr>
          <w:cantSplit/>
        </w:trPr>
        <w:tc>
          <w:tcPr>
            <w:tcW w:w="2348" w:type="dxa"/>
            <w:shd w:val="clear" w:color="auto" w:fill="auto"/>
          </w:tcPr>
          <w:p w14:paraId="740525E3" w14:textId="77777777" w:rsidR="00C84377" w:rsidRPr="0082469E" w:rsidRDefault="00C84377" w:rsidP="00C84377">
            <w:pPr>
              <w:pStyle w:val="TableText"/>
            </w:pPr>
            <w:proofErr w:type="spellStart"/>
            <w:r w:rsidRPr="0082469E">
              <w:t>SimAirModel</w:t>
            </w:r>
            <w:proofErr w:type="spellEnd"/>
          </w:p>
        </w:tc>
        <w:tc>
          <w:tcPr>
            <w:tcW w:w="2130" w:type="dxa"/>
            <w:shd w:val="clear" w:color="auto" w:fill="auto"/>
          </w:tcPr>
          <w:p w14:paraId="048B7D2A" w14:textId="77777777" w:rsidR="00C84377" w:rsidRPr="0082469E" w:rsidRDefault="00C84377" w:rsidP="00C84377">
            <w:pPr>
              <w:pStyle w:val="TableText"/>
            </w:pPr>
            <w:r w:rsidRPr="0082469E">
              <w:t>INTEGER</w:t>
            </w:r>
          </w:p>
        </w:tc>
        <w:tc>
          <w:tcPr>
            <w:tcW w:w="3082" w:type="dxa"/>
            <w:shd w:val="clear" w:color="auto" w:fill="auto"/>
          </w:tcPr>
          <w:p w14:paraId="764D65EF" w14:textId="77777777" w:rsidR="00C84377" w:rsidRPr="0082469E" w:rsidRDefault="00C84377" w:rsidP="00C84377">
            <w:pPr>
              <w:pStyle w:val="TableText"/>
            </w:pPr>
            <w:r w:rsidRPr="0082469E">
              <w:t>Simulation air model index</w:t>
            </w:r>
          </w:p>
        </w:tc>
      </w:tr>
    </w:tbl>
    <w:p w14:paraId="18DADE43" w14:textId="77777777" w:rsidR="00C84377" w:rsidRDefault="00C84377" w:rsidP="00C84377">
      <w:pPr>
        <w:pStyle w:val="Heading4"/>
      </w:pPr>
      <w:bookmarkStart w:id="431" w:name="_Ref210300103"/>
      <w:proofErr w:type="spellStart"/>
      <w:r>
        <w:t>ComponentSizes</w:t>
      </w:r>
      <w:proofErr w:type="spellEnd"/>
      <w:r>
        <w:t xml:space="preserve"> Table</w:t>
      </w:r>
      <w:bookmarkEnd w:id="431"/>
    </w:p>
    <w:p w14:paraId="1F8D5D26" w14:textId="77777777" w:rsidR="00C84377" w:rsidRDefault="00C84377" w:rsidP="00C84377">
      <w:pPr>
        <w:pStyle w:val="BodyText"/>
      </w:pPr>
      <w:r>
        <w:t xml:space="preserve">An overview of the </w:t>
      </w:r>
      <w:proofErr w:type="spellStart"/>
      <w:r>
        <w:t>ComponentSizes</w:t>
      </w:r>
      <w:proofErr w:type="spellEnd"/>
      <w:r>
        <w:t xml:space="preserve"> SQL table is shown below. </w:t>
      </w:r>
    </w:p>
    <w:p w14:paraId="0D3B461C" w14:textId="77777777" w:rsidR="00C84377" w:rsidRDefault="00C84377" w:rsidP="00C84377">
      <w:pPr>
        <w:pStyle w:val="Caption"/>
      </w:pPr>
      <w:bookmarkStart w:id="432" w:name="_Toc241643015"/>
      <w:proofErr w:type="gramStart"/>
      <w:r>
        <w:t xml:space="preserve">Table </w:t>
      </w:r>
      <w:r w:rsidR="00761697">
        <w:fldChar w:fldCharType="begin"/>
      </w:r>
      <w:r w:rsidR="00761697">
        <w:instrText xml:space="preserve"> SEQ Table \* ARABIC </w:instrText>
      </w:r>
      <w:r w:rsidR="00761697">
        <w:fldChar w:fldCharType="separate"/>
      </w:r>
      <w:r w:rsidR="004774B6">
        <w:rPr>
          <w:noProof/>
        </w:rPr>
        <w:t>30</w:t>
      </w:r>
      <w:r w:rsidR="00761697">
        <w:rPr>
          <w:noProof/>
        </w:rPr>
        <w:fldChar w:fldCharType="end"/>
      </w:r>
      <w:r>
        <w:t>.</w:t>
      </w:r>
      <w:proofErr w:type="gramEnd"/>
      <w:r>
        <w:t xml:space="preserve"> SQL </w:t>
      </w:r>
      <w:proofErr w:type="spellStart"/>
      <w:r>
        <w:t>ComponentSizes</w:t>
      </w:r>
      <w:proofErr w:type="spellEnd"/>
      <w:r>
        <w:t xml:space="preserve"> Table Contents</w:t>
      </w:r>
      <w:bookmarkEnd w:id="432"/>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29"/>
        <w:gridCol w:w="1625"/>
        <w:gridCol w:w="4100"/>
      </w:tblGrid>
      <w:tr w:rsidR="00C84377" w:rsidRPr="00027263" w14:paraId="260F96D2" w14:textId="77777777" w:rsidTr="00C84377">
        <w:trPr>
          <w:cantSplit/>
        </w:trPr>
        <w:tc>
          <w:tcPr>
            <w:tcW w:w="1835" w:type="dxa"/>
            <w:shd w:val="solid" w:color="000000" w:fill="FFFFFF"/>
          </w:tcPr>
          <w:p w14:paraId="35FD68B4" w14:textId="77777777" w:rsidR="00C84377" w:rsidRPr="004B689A" w:rsidRDefault="00C84377" w:rsidP="00C84377">
            <w:pPr>
              <w:pStyle w:val="TableHeader"/>
            </w:pPr>
            <w:r w:rsidRPr="004B689A">
              <w:t>Field Name</w:t>
            </w:r>
          </w:p>
        </w:tc>
        <w:tc>
          <w:tcPr>
            <w:tcW w:w="1625" w:type="dxa"/>
            <w:shd w:val="solid" w:color="000000" w:fill="FFFFFF"/>
          </w:tcPr>
          <w:p w14:paraId="55A694A3" w14:textId="77777777" w:rsidR="00C84377" w:rsidRPr="004B689A" w:rsidRDefault="00C84377" w:rsidP="00C84377">
            <w:pPr>
              <w:pStyle w:val="TableHeader"/>
            </w:pPr>
            <w:r w:rsidRPr="004B689A">
              <w:t>Field Type</w:t>
            </w:r>
          </w:p>
        </w:tc>
        <w:tc>
          <w:tcPr>
            <w:tcW w:w="4100" w:type="dxa"/>
            <w:shd w:val="solid" w:color="000000" w:fill="FFFFFF"/>
          </w:tcPr>
          <w:p w14:paraId="72A1037C" w14:textId="77777777" w:rsidR="00C84377" w:rsidRPr="004B689A" w:rsidRDefault="00C84377" w:rsidP="00C84377">
            <w:pPr>
              <w:pStyle w:val="TableHeader"/>
            </w:pPr>
            <w:r w:rsidRPr="004B689A">
              <w:t>Description</w:t>
            </w:r>
          </w:p>
        </w:tc>
      </w:tr>
      <w:tr w:rsidR="004D0C01" w:rsidRPr="009E4773" w14:paraId="298CD8DB" w14:textId="77777777" w:rsidTr="00C84377">
        <w:trPr>
          <w:cantSplit/>
          <w:ins w:id="433" w:author="Mark Adams" w:date="2015-02-13T11:05:00Z"/>
        </w:trPr>
        <w:tc>
          <w:tcPr>
            <w:tcW w:w="1835" w:type="dxa"/>
            <w:shd w:val="clear" w:color="auto" w:fill="auto"/>
          </w:tcPr>
          <w:p w14:paraId="61998764" w14:textId="5796EC4E" w:rsidR="004D0C01" w:rsidRPr="0082469E" w:rsidRDefault="004D0C01" w:rsidP="00C84377">
            <w:pPr>
              <w:pStyle w:val="TableText"/>
              <w:rPr>
                <w:ins w:id="434" w:author="Mark Adams" w:date="2015-02-13T11:05:00Z"/>
              </w:rPr>
            </w:pPr>
            <w:proofErr w:type="spellStart"/>
            <w:ins w:id="435" w:author="Mark Adams" w:date="2015-02-13T11:05:00Z">
              <w:r>
                <w:t>ComponentSizesIndex</w:t>
              </w:r>
              <w:proofErr w:type="spellEnd"/>
            </w:ins>
          </w:p>
        </w:tc>
        <w:tc>
          <w:tcPr>
            <w:tcW w:w="1625" w:type="dxa"/>
            <w:shd w:val="clear" w:color="auto" w:fill="auto"/>
          </w:tcPr>
          <w:p w14:paraId="59EC01E9" w14:textId="6794A234" w:rsidR="004D0C01" w:rsidRPr="0082469E" w:rsidRDefault="004D0C01" w:rsidP="00C84377">
            <w:pPr>
              <w:pStyle w:val="TableText"/>
              <w:rPr>
                <w:ins w:id="436" w:author="Mark Adams" w:date="2015-02-13T11:05:00Z"/>
              </w:rPr>
            </w:pPr>
            <w:ins w:id="437" w:author="Mark Adams" w:date="2015-02-13T11:05:00Z">
              <w:r>
                <w:t>INTEGER PRIMARY KEY</w:t>
              </w:r>
            </w:ins>
          </w:p>
        </w:tc>
        <w:tc>
          <w:tcPr>
            <w:tcW w:w="4100" w:type="dxa"/>
            <w:shd w:val="clear" w:color="auto" w:fill="auto"/>
          </w:tcPr>
          <w:p w14:paraId="4E1227C7" w14:textId="212E733B" w:rsidR="004D0C01" w:rsidRPr="0082469E" w:rsidRDefault="004D0C01" w:rsidP="00C84377">
            <w:pPr>
              <w:pStyle w:val="TableText"/>
              <w:rPr>
                <w:ins w:id="438" w:author="Mark Adams" w:date="2015-02-13T11:05:00Z"/>
              </w:rPr>
            </w:pPr>
            <w:ins w:id="439" w:author="Mark Adams" w:date="2015-02-13T11:06:00Z">
              <w:r>
                <w:t>Component Sizes Index</w:t>
              </w:r>
            </w:ins>
          </w:p>
        </w:tc>
      </w:tr>
      <w:tr w:rsidR="00C84377" w:rsidRPr="009E4773" w14:paraId="4509639E" w14:textId="77777777" w:rsidTr="00C84377">
        <w:trPr>
          <w:cantSplit/>
        </w:trPr>
        <w:tc>
          <w:tcPr>
            <w:tcW w:w="1835" w:type="dxa"/>
            <w:shd w:val="clear" w:color="auto" w:fill="auto"/>
          </w:tcPr>
          <w:p w14:paraId="3F19C9FC" w14:textId="77777777" w:rsidR="00C84377" w:rsidRPr="0082469E" w:rsidRDefault="00C84377" w:rsidP="00C84377">
            <w:pPr>
              <w:pStyle w:val="TableText"/>
            </w:pPr>
            <w:proofErr w:type="spellStart"/>
            <w:r w:rsidRPr="0082469E">
              <w:t>CompType</w:t>
            </w:r>
            <w:proofErr w:type="spellEnd"/>
          </w:p>
        </w:tc>
        <w:tc>
          <w:tcPr>
            <w:tcW w:w="1625" w:type="dxa"/>
            <w:shd w:val="clear" w:color="auto" w:fill="auto"/>
          </w:tcPr>
          <w:p w14:paraId="5B669E43" w14:textId="77777777" w:rsidR="00C84377" w:rsidRPr="0082469E" w:rsidRDefault="00C84377" w:rsidP="00C84377">
            <w:pPr>
              <w:pStyle w:val="TableText"/>
            </w:pPr>
            <w:r w:rsidRPr="0082469E">
              <w:t>TEXT</w:t>
            </w:r>
          </w:p>
        </w:tc>
        <w:tc>
          <w:tcPr>
            <w:tcW w:w="4100" w:type="dxa"/>
            <w:shd w:val="clear" w:color="auto" w:fill="auto"/>
          </w:tcPr>
          <w:p w14:paraId="0AD268C1" w14:textId="77777777" w:rsidR="00C84377" w:rsidRPr="0082469E" w:rsidRDefault="00C84377" w:rsidP="00C84377">
            <w:pPr>
              <w:pStyle w:val="TableText"/>
            </w:pPr>
            <w:r w:rsidRPr="0082469E">
              <w:t>Component type</w:t>
            </w:r>
          </w:p>
        </w:tc>
      </w:tr>
      <w:tr w:rsidR="00C84377" w:rsidRPr="009E4773" w14:paraId="4CC30B6B" w14:textId="77777777" w:rsidTr="00C84377">
        <w:trPr>
          <w:cantSplit/>
        </w:trPr>
        <w:tc>
          <w:tcPr>
            <w:tcW w:w="1835" w:type="dxa"/>
            <w:shd w:val="clear" w:color="auto" w:fill="auto"/>
          </w:tcPr>
          <w:p w14:paraId="143F8462" w14:textId="77777777" w:rsidR="00C84377" w:rsidRPr="0082469E" w:rsidRDefault="00C84377" w:rsidP="00C84377">
            <w:pPr>
              <w:pStyle w:val="TableText"/>
            </w:pPr>
            <w:proofErr w:type="spellStart"/>
            <w:r w:rsidRPr="0082469E">
              <w:t>CompName</w:t>
            </w:r>
            <w:proofErr w:type="spellEnd"/>
          </w:p>
        </w:tc>
        <w:tc>
          <w:tcPr>
            <w:tcW w:w="1625" w:type="dxa"/>
            <w:shd w:val="clear" w:color="auto" w:fill="auto"/>
          </w:tcPr>
          <w:p w14:paraId="63C6713A" w14:textId="77777777" w:rsidR="00C84377" w:rsidRPr="0082469E" w:rsidRDefault="00C84377" w:rsidP="00C84377">
            <w:pPr>
              <w:pStyle w:val="TableText"/>
            </w:pPr>
            <w:r w:rsidRPr="0082469E">
              <w:t>TEXT</w:t>
            </w:r>
          </w:p>
        </w:tc>
        <w:tc>
          <w:tcPr>
            <w:tcW w:w="4100" w:type="dxa"/>
            <w:shd w:val="clear" w:color="auto" w:fill="auto"/>
          </w:tcPr>
          <w:p w14:paraId="4EF29ECD" w14:textId="77777777" w:rsidR="00C84377" w:rsidRPr="0082469E" w:rsidRDefault="00C84377" w:rsidP="00C84377">
            <w:pPr>
              <w:pStyle w:val="TableText"/>
            </w:pPr>
            <w:r w:rsidRPr="0082469E">
              <w:t>Component name</w:t>
            </w:r>
          </w:p>
        </w:tc>
      </w:tr>
      <w:tr w:rsidR="00C84377" w:rsidRPr="009E4773" w14:paraId="099FBF1C" w14:textId="77777777" w:rsidTr="00C84377">
        <w:trPr>
          <w:cantSplit/>
        </w:trPr>
        <w:tc>
          <w:tcPr>
            <w:tcW w:w="1835" w:type="dxa"/>
            <w:shd w:val="clear" w:color="auto" w:fill="auto"/>
          </w:tcPr>
          <w:p w14:paraId="7199E5C1" w14:textId="77777777" w:rsidR="00C84377" w:rsidRPr="0082469E" w:rsidRDefault="00C84377" w:rsidP="00C84377">
            <w:pPr>
              <w:pStyle w:val="TableText"/>
            </w:pPr>
            <w:r w:rsidRPr="0082469E">
              <w:t>Description</w:t>
            </w:r>
          </w:p>
        </w:tc>
        <w:tc>
          <w:tcPr>
            <w:tcW w:w="1625" w:type="dxa"/>
            <w:shd w:val="clear" w:color="auto" w:fill="auto"/>
          </w:tcPr>
          <w:p w14:paraId="38100DCE" w14:textId="77777777" w:rsidR="00C84377" w:rsidRPr="0082469E" w:rsidRDefault="00C84377" w:rsidP="00C84377">
            <w:pPr>
              <w:pStyle w:val="TableText"/>
            </w:pPr>
            <w:r w:rsidRPr="0082469E">
              <w:t>TEXT</w:t>
            </w:r>
          </w:p>
        </w:tc>
        <w:tc>
          <w:tcPr>
            <w:tcW w:w="4100" w:type="dxa"/>
            <w:shd w:val="clear" w:color="auto" w:fill="auto"/>
          </w:tcPr>
          <w:p w14:paraId="5AEE78DE" w14:textId="77777777" w:rsidR="00C84377" w:rsidRPr="0082469E" w:rsidRDefault="00C84377" w:rsidP="00C84377">
            <w:pPr>
              <w:pStyle w:val="TableText"/>
            </w:pPr>
            <w:r w:rsidRPr="0082469E">
              <w:t>Component description</w:t>
            </w:r>
          </w:p>
        </w:tc>
      </w:tr>
      <w:tr w:rsidR="00C84377" w:rsidRPr="009E4773" w14:paraId="7E855541" w14:textId="77777777" w:rsidTr="00C84377">
        <w:trPr>
          <w:cantSplit/>
        </w:trPr>
        <w:tc>
          <w:tcPr>
            <w:tcW w:w="1835" w:type="dxa"/>
            <w:shd w:val="clear" w:color="auto" w:fill="auto"/>
          </w:tcPr>
          <w:p w14:paraId="50733C35" w14:textId="77777777" w:rsidR="00C84377" w:rsidRPr="0082469E" w:rsidRDefault="00C84377" w:rsidP="00C84377">
            <w:pPr>
              <w:pStyle w:val="TableText"/>
            </w:pPr>
            <w:r w:rsidRPr="0082469E">
              <w:lastRenderedPageBreak/>
              <w:t>Value</w:t>
            </w:r>
          </w:p>
        </w:tc>
        <w:tc>
          <w:tcPr>
            <w:tcW w:w="1625" w:type="dxa"/>
            <w:shd w:val="clear" w:color="auto" w:fill="auto"/>
          </w:tcPr>
          <w:p w14:paraId="6FD9AF71" w14:textId="77777777" w:rsidR="00C84377" w:rsidRPr="0082469E" w:rsidRDefault="00C84377" w:rsidP="00C84377">
            <w:pPr>
              <w:pStyle w:val="TableText"/>
            </w:pPr>
            <w:r w:rsidRPr="0082469E">
              <w:t>REAL</w:t>
            </w:r>
          </w:p>
        </w:tc>
        <w:tc>
          <w:tcPr>
            <w:tcW w:w="4100" w:type="dxa"/>
            <w:shd w:val="clear" w:color="auto" w:fill="auto"/>
          </w:tcPr>
          <w:p w14:paraId="0D2C7B5D" w14:textId="77777777" w:rsidR="00C84377" w:rsidRPr="0082469E" w:rsidRDefault="00C84377" w:rsidP="00C84377">
            <w:pPr>
              <w:pStyle w:val="TableText"/>
            </w:pPr>
            <w:r w:rsidRPr="0082469E">
              <w:t>Sizing value</w:t>
            </w:r>
          </w:p>
        </w:tc>
      </w:tr>
      <w:tr w:rsidR="00C84377" w:rsidRPr="009E4773" w14:paraId="26D3E6F1" w14:textId="77777777" w:rsidTr="00C84377">
        <w:trPr>
          <w:cantSplit/>
        </w:trPr>
        <w:tc>
          <w:tcPr>
            <w:tcW w:w="1835" w:type="dxa"/>
            <w:shd w:val="clear" w:color="auto" w:fill="auto"/>
          </w:tcPr>
          <w:p w14:paraId="5C24A0D6" w14:textId="77777777" w:rsidR="00C84377" w:rsidRPr="0082469E" w:rsidRDefault="00C84377" w:rsidP="00C84377">
            <w:pPr>
              <w:pStyle w:val="TableText"/>
            </w:pPr>
            <w:r w:rsidRPr="0082469E">
              <w:t>Units</w:t>
            </w:r>
          </w:p>
        </w:tc>
        <w:tc>
          <w:tcPr>
            <w:tcW w:w="1625" w:type="dxa"/>
            <w:shd w:val="clear" w:color="auto" w:fill="auto"/>
          </w:tcPr>
          <w:p w14:paraId="043B2642" w14:textId="77777777" w:rsidR="00C84377" w:rsidRPr="0082469E" w:rsidRDefault="00C84377" w:rsidP="00C84377">
            <w:pPr>
              <w:pStyle w:val="TableText"/>
            </w:pPr>
            <w:r w:rsidRPr="0082469E">
              <w:t>TEXT</w:t>
            </w:r>
          </w:p>
        </w:tc>
        <w:tc>
          <w:tcPr>
            <w:tcW w:w="4100" w:type="dxa"/>
            <w:shd w:val="clear" w:color="auto" w:fill="auto"/>
          </w:tcPr>
          <w:p w14:paraId="6C3776C2" w14:textId="77777777" w:rsidR="00C84377" w:rsidRPr="0082469E" w:rsidRDefault="00C84377" w:rsidP="00C84377">
            <w:pPr>
              <w:pStyle w:val="TableText"/>
            </w:pPr>
            <w:r w:rsidRPr="0082469E">
              <w:t>Sizing units</w:t>
            </w:r>
          </w:p>
        </w:tc>
      </w:tr>
    </w:tbl>
    <w:p w14:paraId="2A4F65C6" w14:textId="77777777" w:rsidR="00C84377" w:rsidRDefault="00C84377" w:rsidP="00C84377">
      <w:pPr>
        <w:pStyle w:val="BodyText"/>
      </w:pPr>
      <w:r>
        <w:t>Please see the Sizing object in the Group-Design Objects section of the Input-Output Reference for more information.</w:t>
      </w:r>
    </w:p>
    <w:p w14:paraId="43001593" w14:textId="77777777" w:rsidR="00C84377" w:rsidRDefault="00C84377" w:rsidP="00C84377">
      <w:pPr>
        <w:pStyle w:val="Heading4"/>
      </w:pPr>
      <w:bookmarkStart w:id="440" w:name="_Ref210300641"/>
      <w:proofErr w:type="spellStart"/>
      <w:r>
        <w:t>SystemSizes</w:t>
      </w:r>
      <w:proofErr w:type="spellEnd"/>
      <w:r>
        <w:t xml:space="preserve"> Table</w:t>
      </w:r>
      <w:bookmarkEnd w:id="440"/>
    </w:p>
    <w:p w14:paraId="75488E87" w14:textId="77777777" w:rsidR="00C84377" w:rsidRDefault="00C84377" w:rsidP="00C84377">
      <w:pPr>
        <w:pStyle w:val="BodyText"/>
      </w:pPr>
      <w:r>
        <w:t xml:space="preserve">An overview of the </w:t>
      </w:r>
      <w:proofErr w:type="spellStart"/>
      <w:r>
        <w:t>SystemSizes</w:t>
      </w:r>
      <w:proofErr w:type="spellEnd"/>
      <w:r>
        <w:t xml:space="preserve"> SQL table is shown below. Please see the System Sizing object in the Group-Design Objects section of the Input-Output Reference for more information.</w:t>
      </w:r>
    </w:p>
    <w:p w14:paraId="7B90C0FC" w14:textId="77777777" w:rsidR="00C84377" w:rsidRDefault="00C84377" w:rsidP="00C84377">
      <w:pPr>
        <w:pStyle w:val="Caption"/>
      </w:pPr>
      <w:bookmarkStart w:id="441" w:name="_Toc241643016"/>
      <w:proofErr w:type="gramStart"/>
      <w:r>
        <w:t xml:space="preserve">Table </w:t>
      </w:r>
      <w:r w:rsidR="00761697">
        <w:fldChar w:fldCharType="begin"/>
      </w:r>
      <w:r w:rsidR="00761697">
        <w:instrText xml:space="preserve"> SEQ Table \* ARABIC </w:instrText>
      </w:r>
      <w:r w:rsidR="00761697">
        <w:fldChar w:fldCharType="separate"/>
      </w:r>
      <w:r w:rsidR="004774B6">
        <w:rPr>
          <w:noProof/>
        </w:rPr>
        <w:t>31</w:t>
      </w:r>
      <w:r w:rsidR="00761697">
        <w:rPr>
          <w:noProof/>
        </w:rPr>
        <w:fldChar w:fldCharType="end"/>
      </w:r>
      <w:r>
        <w:t>.</w:t>
      </w:r>
      <w:proofErr w:type="gramEnd"/>
      <w:r>
        <w:t xml:space="preserve"> SQL </w:t>
      </w:r>
      <w:proofErr w:type="spellStart"/>
      <w:r>
        <w:t>SystemSizes</w:t>
      </w:r>
      <w:proofErr w:type="spellEnd"/>
      <w:r>
        <w:t xml:space="preserve"> Table Contents</w:t>
      </w:r>
      <w:bookmarkEnd w:id="441"/>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01"/>
        <w:gridCol w:w="2394"/>
        <w:gridCol w:w="2365"/>
      </w:tblGrid>
      <w:tr w:rsidR="00C84377" w:rsidRPr="00027263" w14:paraId="4BAAD73A" w14:textId="77777777" w:rsidTr="00C84377">
        <w:trPr>
          <w:cantSplit/>
        </w:trPr>
        <w:tc>
          <w:tcPr>
            <w:tcW w:w="2801" w:type="dxa"/>
            <w:shd w:val="solid" w:color="000000" w:fill="FFFFFF"/>
          </w:tcPr>
          <w:p w14:paraId="7B486BC5" w14:textId="77777777" w:rsidR="00C84377" w:rsidRPr="004B689A" w:rsidRDefault="00C84377" w:rsidP="00C84377">
            <w:pPr>
              <w:pStyle w:val="TableHeader"/>
            </w:pPr>
            <w:r w:rsidRPr="004B689A">
              <w:t>Field Name</w:t>
            </w:r>
          </w:p>
        </w:tc>
        <w:tc>
          <w:tcPr>
            <w:tcW w:w="2394" w:type="dxa"/>
            <w:shd w:val="solid" w:color="000000" w:fill="FFFFFF"/>
          </w:tcPr>
          <w:p w14:paraId="245B57E2" w14:textId="77777777" w:rsidR="00C84377" w:rsidRPr="004B689A" w:rsidRDefault="00C84377" w:rsidP="00C84377">
            <w:pPr>
              <w:pStyle w:val="TableHeader"/>
            </w:pPr>
            <w:r w:rsidRPr="004B689A">
              <w:t>Field Type</w:t>
            </w:r>
          </w:p>
        </w:tc>
        <w:tc>
          <w:tcPr>
            <w:tcW w:w="2365" w:type="dxa"/>
            <w:shd w:val="solid" w:color="000000" w:fill="FFFFFF"/>
          </w:tcPr>
          <w:p w14:paraId="5F47418E" w14:textId="77777777" w:rsidR="00C84377" w:rsidRPr="004B689A" w:rsidRDefault="00C84377" w:rsidP="00C84377">
            <w:pPr>
              <w:pStyle w:val="TableHeader"/>
            </w:pPr>
            <w:r w:rsidRPr="004B689A">
              <w:t>Description</w:t>
            </w:r>
          </w:p>
        </w:tc>
      </w:tr>
      <w:tr w:rsidR="004D0C01" w:rsidRPr="00027263" w14:paraId="51F7AC05" w14:textId="77777777" w:rsidTr="00C84377">
        <w:trPr>
          <w:cantSplit/>
          <w:ins w:id="442" w:author="Mark Adams" w:date="2015-02-13T11:06:00Z"/>
        </w:trPr>
        <w:tc>
          <w:tcPr>
            <w:tcW w:w="2801" w:type="dxa"/>
            <w:shd w:val="clear" w:color="auto" w:fill="auto"/>
          </w:tcPr>
          <w:p w14:paraId="53472749" w14:textId="7C31227C" w:rsidR="004D0C01" w:rsidRPr="0082469E" w:rsidRDefault="004D0C01" w:rsidP="00C84377">
            <w:pPr>
              <w:pStyle w:val="TableText"/>
              <w:rPr>
                <w:ins w:id="443" w:author="Mark Adams" w:date="2015-02-13T11:06:00Z"/>
              </w:rPr>
            </w:pPr>
            <w:proofErr w:type="spellStart"/>
            <w:ins w:id="444" w:author="Mark Adams" w:date="2015-02-13T11:06:00Z">
              <w:r>
                <w:t>SystemSizesIndex</w:t>
              </w:r>
              <w:proofErr w:type="spellEnd"/>
            </w:ins>
          </w:p>
        </w:tc>
        <w:tc>
          <w:tcPr>
            <w:tcW w:w="2394" w:type="dxa"/>
            <w:shd w:val="clear" w:color="auto" w:fill="auto"/>
          </w:tcPr>
          <w:p w14:paraId="6BBB047E" w14:textId="4F6E499D" w:rsidR="004D0C01" w:rsidRPr="0082469E" w:rsidRDefault="004D0C01" w:rsidP="00C84377">
            <w:pPr>
              <w:pStyle w:val="TableText"/>
              <w:rPr>
                <w:ins w:id="445" w:author="Mark Adams" w:date="2015-02-13T11:06:00Z"/>
              </w:rPr>
            </w:pPr>
            <w:ins w:id="446" w:author="Mark Adams" w:date="2015-02-13T11:06:00Z">
              <w:r>
                <w:t>INTEGER PRIMARY KEY</w:t>
              </w:r>
            </w:ins>
          </w:p>
        </w:tc>
        <w:tc>
          <w:tcPr>
            <w:tcW w:w="2365" w:type="dxa"/>
            <w:shd w:val="clear" w:color="auto" w:fill="auto"/>
          </w:tcPr>
          <w:p w14:paraId="00A841F9" w14:textId="4D4F632E" w:rsidR="004D0C01" w:rsidRPr="0082469E" w:rsidRDefault="004D0C01" w:rsidP="00C84377">
            <w:pPr>
              <w:pStyle w:val="TableText"/>
              <w:rPr>
                <w:ins w:id="447" w:author="Mark Adams" w:date="2015-02-13T11:06:00Z"/>
              </w:rPr>
            </w:pPr>
            <w:ins w:id="448" w:author="Mark Adams" w:date="2015-02-13T11:06:00Z">
              <w:r>
                <w:t>System Sizes Index</w:t>
              </w:r>
            </w:ins>
          </w:p>
        </w:tc>
      </w:tr>
      <w:tr w:rsidR="00C84377" w:rsidRPr="00027263" w14:paraId="676E17D2" w14:textId="77777777" w:rsidTr="00C84377">
        <w:trPr>
          <w:cantSplit/>
        </w:trPr>
        <w:tc>
          <w:tcPr>
            <w:tcW w:w="2801" w:type="dxa"/>
            <w:shd w:val="clear" w:color="auto" w:fill="auto"/>
          </w:tcPr>
          <w:p w14:paraId="740FA276" w14:textId="77777777" w:rsidR="00C84377" w:rsidRPr="0082469E" w:rsidRDefault="00C84377" w:rsidP="00C84377">
            <w:pPr>
              <w:pStyle w:val="TableText"/>
            </w:pPr>
            <w:proofErr w:type="spellStart"/>
            <w:r w:rsidRPr="0082469E">
              <w:t>SystemName</w:t>
            </w:r>
            <w:proofErr w:type="spellEnd"/>
          </w:p>
        </w:tc>
        <w:tc>
          <w:tcPr>
            <w:tcW w:w="2394" w:type="dxa"/>
            <w:shd w:val="clear" w:color="auto" w:fill="auto"/>
          </w:tcPr>
          <w:p w14:paraId="16D87345" w14:textId="77777777" w:rsidR="00C84377" w:rsidRPr="0082469E" w:rsidRDefault="00C84377" w:rsidP="00C84377">
            <w:pPr>
              <w:pStyle w:val="TableText"/>
            </w:pPr>
            <w:r w:rsidRPr="0082469E">
              <w:t>TEXT</w:t>
            </w:r>
          </w:p>
        </w:tc>
        <w:tc>
          <w:tcPr>
            <w:tcW w:w="2365" w:type="dxa"/>
            <w:shd w:val="clear" w:color="auto" w:fill="auto"/>
          </w:tcPr>
          <w:p w14:paraId="08CACED9" w14:textId="77777777" w:rsidR="00C84377" w:rsidRPr="0082469E" w:rsidRDefault="00C84377" w:rsidP="00C84377">
            <w:pPr>
              <w:pStyle w:val="TableText"/>
            </w:pPr>
            <w:r w:rsidRPr="0082469E">
              <w:t>System name</w:t>
            </w:r>
          </w:p>
        </w:tc>
      </w:tr>
      <w:tr w:rsidR="00C84377" w:rsidRPr="00027263" w14:paraId="7C1A9E0E" w14:textId="77777777" w:rsidTr="00C84377">
        <w:trPr>
          <w:cantSplit/>
        </w:trPr>
        <w:tc>
          <w:tcPr>
            <w:tcW w:w="2801" w:type="dxa"/>
            <w:shd w:val="clear" w:color="auto" w:fill="auto"/>
          </w:tcPr>
          <w:p w14:paraId="0594CDF3" w14:textId="77777777" w:rsidR="00C84377" w:rsidRPr="0082469E" w:rsidRDefault="00C84377" w:rsidP="00C84377">
            <w:pPr>
              <w:pStyle w:val="TableText"/>
            </w:pPr>
            <w:r w:rsidRPr="0082469E">
              <w:t>Description</w:t>
            </w:r>
          </w:p>
        </w:tc>
        <w:tc>
          <w:tcPr>
            <w:tcW w:w="2394" w:type="dxa"/>
            <w:shd w:val="clear" w:color="auto" w:fill="auto"/>
          </w:tcPr>
          <w:p w14:paraId="38ADA404" w14:textId="77777777" w:rsidR="00C84377" w:rsidRPr="0082469E" w:rsidRDefault="00C84377" w:rsidP="00C84377">
            <w:pPr>
              <w:pStyle w:val="TableText"/>
            </w:pPr>
            <w:r w:rsidRPr="0082469E">
              <w:t>TEXT</w:t>
            </w:r>
          </w:p>
        </w:tc>
        <w:tc>
          <w:tcPr>
            <w:tcW w:w="2365" w:type="dxa"/>
            <w:shd w:val="clear" w:color="auto" w:fill="auto"/>
          </w:tcPr>
          <w:p w14:paraId="787A04E4" w14:textId="77777777" w:rsidR="00C84377" w:rsidRPr="0082469E" w:rsidRDefault="00C84377" w:rsidP="00C84377">
            <w:pPr>
              <w:pStyle w:val="TableText"/>
            </w:pPr>
            <w:r w:rsidRPr="0082469E">
              <w:t>System description</w:t>
            </w:r>
          </w:p>
        </w:tc>
      </w:tr>
      <w:tr w:rsidR="00C84377" w:rsidRPr="00027263" w14:paraId="6BC076BA" w14:textId="77777777" w:rsidTr="00C84377">
        <w:trPr>
          <w:cantSplit/>
        </w:trPr>
        <w:tc>
          <w:tcPr>
            <w:tcW w:w="2801" w:type="dxa"/>
            <w:shd w:val="clear" w:color="auto" w:fill="auto"/>
          </w:tcPr>
          <w:p w14:paraId="242E6969" w14:textId="77777777" w:rsidR="00C84377" w:rsidRPr="0082469E" w:rsidRDefault="00C84377" w:rsidP="00C84377">
            <w:pPr>
              <w:pStyle w:val="TableText"/>
            </w:pPr>
            <w:r w:rsidRPr="0082469E">
              <w:t>Value</w:t>
            </w:r>
          </w:p>
        </w:tc>
        <w:tc>
          <w:tcPr>
            <w:tcW w:w="2394" w:type="dxa"/>
            <w:shd w:val="clear" w:color="auto" w:fill="auto"/>
          </w:tcPr>
          <w:p w14:paraId="238EB165" w14:textId="77777777" w:rsidR="00C84377" w:rsidRPr="0082469E" w:rsidRDefault="00C84377" w:rsidP="00C84377">
            <w:pPr>
              <w:pStyle w:val="TableText"/>
            </w:pPr>
            <w:r w:rsidRPr="0082469E">
              <w:t>REAL</w:t>
            </w:r>
          </w:p>
        </w:tc>
        <w:tc>
          <w:tcPr>
            <w:tcW w:w="2365" w:type="dxa"/>
            <w:shd w:val="clear" w:color="auto" w:fill="auto"/>
          </w:tcPr>
          <w:p w14:paraId="343837C6" w14:textId="77777777" w:rsidR="00C84377" w:rsidRPr="0082469E" w:rsidRDefault="00C84377" w:rsidP="00C84377">
            <w:pPr>
              <w:pStyle w:val="TableText"/>
            </w:pPr>
            <w:r w:rsidRPr="0082469E">
              <w:t>Sizing value</w:t>
            </w:r>
          </w:p>
        </w:tc>
      </w:tr>
      <w:tr w:rsidR="00C84377" w:rsidRPr="00027263" w14:paraId="073BF717" w14:textId="77777777" w:rsidTr="00C84377">
        <w:trPr>
          <w:cantSplit/>
        </w:trPr>
        <w:tc>
          <w:tcPr>
            <w:tcW w:w="2801" w:type="dxa"/>
            <w:shd w:val="clear" w:color="auto" w:fill="auto"/>
          </w:tcPr>
          <w:p w14:paraId="5197A891" w14:textId="77777777" w:rsidR="00C84377" w:rsidRPr="0082469E" w:rsidRDefault="00C84377" w:rsidP="00C84377">
            <w:pPr>
              <w:pStyle w:val="TableText"/>
            </w:pPr>
            <w:r w:rsidRPr="0082469E">
              <w:t>Units</w:t>
            </w:r>
          </w:p>
        </w:tc>
        <w:tc>
          <w:tcPr>
            <w:tcW w:w="2394" w:type="dxa"/>
            <w:shd w:val="clear" w:color="auto" w:fill="auto"/>
          </w:tcPr>
          <w:p w14:paraId="422AAB33" w14:textId="77777777" w:rsidR="00C84377" w:rsidRPr="0082469E" w:rsidRDefault="00C84377" w:rsidP="00C84377">
            <w:pPr>
              <w:pStyle w:val="TableText"/>
            </w:pPr>
            <w:r w:rsidRPr="0082469E">
              <w:t>TEXT</w:t>
            </w:r>
          </w:p>
        </w:tc>
        <w:tc>
          <w:tcPr>
            <w:tcW w:w="2365" w:type="dxa"/>
            <w:shd w:val="clear" w:color="auto" w:fill="auto"/>
          </w:tcPr>
          <w:p w14:paraId="79F6AC46" w14:textId="77777777" w:rsidR="00C84377" w:rsidRPr="0082469E" w:rsidRDefault="00C84377" w:rsidP="00C84377">
            <w:pPr>
              <w:pStyle w:val="TableText"/>
            </w:pPr>
            <w:r w:rsidRPr="0082469E">
              <w:t>Sizing units</w:t>
            </w:r>
          </w:p>
        </w:tc>
      </w:tr>
    </w:tbl>
    <w:p w14:paraId="2282D1FF" w14:textId="77777777" w:rsidR="00C84377" w:rsidRDefault="00C84377" w:rsidP="00C84377">
      <w:pPr>
        <w:pStyle w:val="Heading4"/>
      </w:pPr>
      <w:bookmarkStart w:id="449" w:name="_Ref210300759"/>
      <w:proofErr w:type="spellStart"/>
      <w:r>
        <w:t>ZoneSizes</w:t>
      </w:r>
      <w:proofErr w:type="spellEnd"/>
      <w:r>
        <w:t xml:space="preserve"> Table</w:t>
      </w:r>
      <w:bookmarkEnd w:id="449"/>
    </w:p>
    <w:p w14:paraId="0FBEF6A9" w14:textId="77777777" w:rsidR="00C84377" w:rsidRDefault="00C84377" w:rsidP="00C84377">
      <w:pPr>
        <w:pStyle w:val="BodyText"/>
      </w:pPr>
      <w:r>
        <w:t xml:space="preserve">An overview of the </w:t>
      </w:r>
      <w:proofErr w:type="spellStart"/>
      <w:r>
        <w:t>ZoneSizes</w:t>
      </w:r>
      <w:proofErr w:type="spellEnd"/>
      <w:r>
        <w:t xml:space="preserve"> SQL table is shown below. </w:t>
      </w:r>
    </w:p>
    <w:p w14:paraId="2C096EC3" w14:textId="77777777" w:rsidR="00C84377" w:rsidRDefault="00C84377" w:rsidP="00C84377">
      <w:pPr>
        <w:pStyle w:val="Caption"/>
      </w:pPr>
      <w:bookmarkStart w:id="450" w:name="_Toc241643017"/>
      <w:proofErr w:type="gramStart"/>
      <w:r>
        <w:t xml:space="preserve">Table </w:t>
      </w:r>
      <w:r w:rsidR="00761697">
        <w:fldChar w:fldCharType="begin"/>
      </w:r>
      <w:r w:rsidR="00761697">
        <w:instrText xml:space="preserve"> SEQ Table \* ARABIC </w:instrText>
      </w:r>
      <w:r w:rsidR="00761697">
        <w:fldChar w:fldCharType="separate"/>
      </w:r>
      <w:r w:rsidR="004774B6">
        <w:rPr>
          <w:noProof/>
        </w:rPr>
        <w:t>32</w:t>
      </w:r>
      <w:r w:rsidR="00761697">
        <w:rPr>
          <w:noProof/>
        </w:rPr>
        <w:fldChar w:fldCharType="end"/>
      </w:r>
      <w:r>
        <w:t>.</w:t>
      </w:r>
      <w:proofErr w:type="gramEnd"/>
      <w:r>
        <w:t xml:space="preserve"> SQL </w:t>
      </w:r>
      <w:proofErr w:type="spellStart"/>
      <w:r>
        <w:t>ZoneSizes</w:t>
      </w:r>
      <w:proofErr w:type="spellEnd"/>
      <w:r>
        <w:t xml:space="preserve"> Table Contents</w:t>
      </w:r>
      <w:bookmarkEnd w:id="450"/>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27"/>
        <w:gridCol w:w="1323"/>
        <w:gridCol w:w="3910"/>
      </w:tblGrid>
      <w:tr w:rsidR="00C84377" w:rsidRPr="00027263" w14:paraId="39E479EE" w14:textId="77777777" w:rsidTr="00C84377">
        <w:trPr>
          <w:cantSplit/>
        </w:trPr>
        <w:tc>
          <w:tcPr>
            <w:tcW w:w="2327" w:type="dxa"/>
            <w:shd w:val="solid" w:color="000000" w:fill="FFFFFF"/>
          </w:tcPr>
          <w:p w14:paraId="00EAFF9E" w14:textId="77777777" w:rsidR="00C84377" w:rsidRPr="004B689A" w:rsidRDefault="00C84377" w:rsidP="00C84377">
            <w:pPr>
              <w:pStyle w:val="TableHeader"/>
            </w:pPr>
            <w:r w:rsidRPr="004B689A">
              <w:t>Field Name</w:t>
            </w:r>
          </w:p>
        </w:tc>
        <w:tc>
          <w:tcPr>
            <w:tcW w:w="1323" w:type="dxa"/>
            <w:shd w:val="solid" w:color="000000" w:fill="FFFFFF"/>
          </w:tcPr>
          <w:p w14:paraId="525CFC88" w14:textId="77777777" w:rsidR="00C84377" w:rsidRPr="004B689A" w:rsidRDefault="00C84377" w:rsidP="00C84377">
            <w:pPr>
              <w:pStyle w:val="TableHeader"/>
            </w:pPr>
            <w:r w:rsidRPr="004B689A">
              <w:t>Field Type</w:t>
            </w:r>
          </w:p>
        </w:tc>
        <w:tc>
          <w:tcPr>
            <w:tcW w:w="3910" w:type="dxa"/>
            <w:shd w:val="solid" w:color="000000" w:fill="FFFFFF"/>
          </w:tcPr>
          <w:p w14:paraId="5450C6B9" w14:textId="77777777" w:rsidR="00C84377" w:rsidRPr="004B689A" w:rsidRDefault="00C84377" w:rsidP="00C84377">
            <w:pPr>
              <w:pStyle w:val="TableHeader"/>
            </w:pPr>
            <w:r w:rsidRPr="004B689A">
              <w:t>Description</w:t>
            </w:r>
          </w:p>
        </w:tc>
      </w:tr>
      <w:tr w:rsidR="004D0C01" w:rsidRPr="009E4773" w14:paraId="76311334" w14:textId="77777777" w:rsidTr="00C84377">
        <w:trPr>
          <w:cantSplit/>
          <w:ins w:id="451" w:author="Mark Adams" w:date="2015-02-13T11:06:00Z"/>
        </w:trPr>
        <w:tc>
          <w:tcPr>
            <w:tcW w:w="2327" w:type="dxa"/>
            <w:shd w:val="clear" w:color="auto" w:fill="auto"/>
          </w:tcPr>
          <w:p w14:paraId="4BEA1033" w14:textId="72C2702D" w:rsidR="004D0C01" w:rsidRPr="0082469E" w:rsidRDefault="004D0C01" w:rsidP="00C84377">
            <w:pPr>
              <w:pStyle w:val="TableText"/>
              <w:rPr>
                <w:ins w:id="452" w:author="Mark Adams" w:date="2015-02-13T11:06:00Z"/>
              </w:rPr>
            </w:pPr>
            <w:proofErr w:type="spellStart"/>
            <w:ins w:id="453" w:author="Mark Adams" w:date="2015-02-13T11:06:00Z">
              <w:r>
                <w:t>ZoneSizesIndex</w:t>
              </w:r>
              <w:proofErr w:type="spellEnd"/>
            </w:ins>
          </w:p>
        </w:tc>
        <w:tc>
          <w:tcPr>
            <w:tcW w:w="1323" w:type="dxa"/>
            <w:shd w:val="clear" w:color="auto" w:fill="auto"/>
          </w:tcPr>
          <w:p w14:paraId="6D7C49F1" w14:textId="51663E6B" w:rsidR="004D0C01" w:rsidRPr="0082469E" w:rsidRDefault="004D0C01" w:rsidP="00C84377">
            <w:pPr>
              <w:pStyle w:val="TableText"/>
              <w:rPr>
                <w:ins w:id="454" w:author="Mark Adams" w:date="2015-02-13T11:06:00Z"/>
              </w:rPr>
            </w:pPr>
            <w:ins w:id="455" w:author="Mark Adams" w:date="2015-02-13T11:06:00Z">
              <w:r>
                <w:t>INTEGER PRIMARY KEY</w:t>
              </w:r>
            </w:ins>
          </w:p>
        </w:tc>
        <w:tc>
          <w:tcPr>
            <w:tcW w:w="3910" w:type="dxa"/>
            <w:shd w:val="clear" w:color="auto" w:fill="auto"/>
          </w:tcPr>
          <w:p w14:paraId="542DA573" w14:textId="65AF6CAF" w:rsidR="004D0C01" w:rsidRPr="0082469E" w:rsidRDefault="004D0C01" w:rsidP="00C84377">
            <w:pPr>
              <w:pStyle w:val="TableText"/>
              <w:rPr>
                <w:ins w:id="456" w:author="Mark Adams" w:date="2015-02-13T11:06:00Z"/>
              </w:rPr>
            </w:pPr>
            <w:ins w:id="457" w:author="Mark Adams" w:date="2015-02-13T11:06:00Z">
              <w:r>
                <w:t>Zone Sizes Index</w:t>
              </w:r>
            </w:ins>
          </w:p>
        </w:tc>
      </w:tr>
      <w:tr w:rsidR="00C84377" w:rsidRPr="009E4773" w14:paraId="259D9171" w14:textId="77777777" w:rsidTr="00C84377">
        <w:trPr>
          <w:cantSplit/>
        </w:trPr>
        <w:tc>
          <w:tcPr>
            <w:tcW w:w="2327" w:type="dxa"/>
            <w:shd w:val="clear" w:color="auto" w:fill="auto"/>
          </w:tcPr>
          <w:p w14:paraId="0D266752" w14:textId="77777777" w:rsidR="00C84377" w:rsidRPr="0082469E" w:rsidRDefault="00C84377" w:rsidP="00C84377">
            <w:pPr>
              <w:pStyle w:val="TableText"/>
            </w:pPr>
            <w:proofErr w:type="spellStart"/>
            <w:r w:rsidRPr="0082469E">
              <w:t>ZoneName</w:t>
            </w:r>
            <w:proofErr w:type="spellEnd"/>
          </w:p>
        </w:tc>
        <w:tc>
          <w:tcPr>
            <w:tcW w:w="1323" w:type="dxa"/>
            <w:shd w:val="clear" w:color="auto" w:fill="auto"/>
          </w:tcPr>
          <w:p w14:paraId="15566FB0" w14:textId="77777777" w:rsidR="00C84377" w:rsidRPr="0082469E" w:rsidRDefault="00C84377" w:rsidP="00C84377">
            <w:pPr>
              <w:pStyle w:val="TableText"/>
            </w:pPr>
            <w:r w:rsidRPr="0082469E">
              <w:t>TEXT</w:t>
            </w:r>
          </w:p>
        </w:tc>
        <w:tc>
          <w:tcPr>
            <w:tcW w:w="3910" w:type="dxa"/>
            <w:shd w:val="clear" w:color="auto" w:fill="auto"/>
          </w:tcPr>
          <w:p w14:paraId="30075D93" w14:textId="77777777" w:rsidR="00C84377" w:rsidRPr="0082469E" w:rsidRDefault="00C84377" w:rsidP="00C84377">
            <w:pPr>
              <w:pStyle w:val="TableText"/>
            </w:pPr>
            <w:r w:rsidRPr="0082469E">
              <w:t>Zone name</w:t>
            </w:r>
          </w:p>
        </w:tc>
      </w:tr>
      <w:tr w:rsidR="00C84377" w:rsidRPr="009E4773" w14:paraId="6A54C62D" w14:textId="77777777" w:rsidTr="00C84377">
        <w:trPr>
          <w:cantSplit/>
        </w:trPr>
        <w:tc>
          <w:tcPr>
            <w:tcW w:w="2327" w:type="dxa"/>
            <w:shd w:val="clear" w:color="auto" w:fill="auto"/>
          </w:tcPr>
          <w:p w14:paraId="28E16901" w14:textId="77777777" w:rsidR="00C84377" w:rsidRPr="0082469E" w:rsidRDefault="00C84377" w:rsidP="00C84377">
            <w:pPr>
              <w:pStyle w:val="TableText"/>
            </w:pPr>
            <w:proofErr w:type="spellStart"/>
            <w:r w:rsidRPr="0082469E">
              <w:t>LoadType</w:t>
            </w:r>
            <w:proofErr w:type="spellEnd"/>
          </w:p>
        </w:tc>
        <w:tc>
          <w:tcPr>
            <w:tcW w:w="1323" w:type="dxa"/>
            <w:shd w:val="clear" w:color="auto" w:fill="auto"/>
          </w:tcPr>
          <w:p w14:paraId="6A8613BE" w14:textId="77777777" w:rsidR="00C84377" w:rsidRPr="0082469E" w:rsidRDefault="00C84377" w:rsidP="00C84377">
            <w:pPr>
              <w:pStyle w:val="TableText"/>
            </w:pPr>
            <w:r w:rsidRPr="0082469E">
              <w:t>TEXT</w:t>
            </w:r>
          </w:p>
        </w:tc>
        <w:tc>
          <w:tcPr>
            <w:tcW w:w="3910" w:type="dxa"/>
            <w:shd w:val="clear" w:color="auto" w:fill="auto"/>
          </w:tcPr>
          <w:p w14:paraId="34B04BB2" w14:textId="77777777" w:rsidR="00C84377" w:rsidRPr="0082469E" w:rsidRDefault="00C84377" w:rsidP="00C84377">
            <w:pPr>
              <w:pStyle w:val="TableText"/>
            </w:pPr>
            <w:r w:rsidRPr="0082469E">
              <w:t>Load type</w:t>
            </w:r>
          </w:p>
        </w:tc>
      </w:tr>
      <w:tr w:rsidR="00C84377" w:rsidRPr="009E4773" w14:paraId="4F480656" w14:textId="77777777" w:rsidTr="00C84377">
        <w:trPr>
          <w:cantSplit/>
        </w:trPr>
        <w:tc>
          <w:tcPr>
            <w:tcW w:w="2327" w:type="dxa"/>
            <w:shd w:val="clear" w:color="auto" w:fill="auto"/>
          </w:tcPr>
          <w:p w14:paraId="5143965F" w14:textId="77777777" w:rsidR="00C84377" w:rsidRPr="0082469E" w:rsidRDefault="00C84377" w:rsidP="00C84377">
            <w:pPr>
              <w:pStyle w:val="TableText"/>
            </w:pPr>
            <w:proofErr w:type="spellStart"/>
            <w:r w:rsidRPr="0082469E">
              <w:t>DesLoad</w:t>
            </w:r>
            <w:proofErr w:type="spellEnd"/>
          </w:p>
        </w:tc>
        <w:tc>
          <w:tcPr>
            <w:tcW w:w="1323" w:type="dxa"/>
            <w:shd w:val="clear" w:color="auto" w:fill="auto"/>
          </w:tcPr>
          <w:p w14:paraId="28EC952D" w14:textId="77777777" w:rsidR="00C84377" w:rsidRPr="0082469E" w:rsidRDefault="00C84377" w:rsidP="00C84377">
            <w:pPr>
              <w:pStyle w:val="TableText"/>
            </w:pPr>
            <w:r w:rsidRPr="0082469E">
              <w:t>REAL</w:t>
            </w:r>
          </w:p>
        </w:tc>
        <w:tc>
          <w:tcPr>
            <w:tcW w:w="3910" w:type="dxa"/>
            <w:shd w:val="clear" w:color="auto" w:fill="auto"/>
          </w:tcPr>
          <w:p w14:paraId="1723B0F3" w14:textId="77777777" w:rsidR="00C84377" w:rsidRPr="0082469E" w:rsidRDefault="00C84377" w:rsidP="00C84377">
            <w:pPr>
              <w:pStyle w:val="TableText"/>
            </w:pPr>
            <w:r w:rsidRPr="0082469E">
              <w:t>Design load</w:t>
            </w:r>
          </w:p>
        </w:tc>
      </w:tr>
      <w:tr w:rsidR="00C84377" w:rsidRPr="009E4773" w14:paraId="781CE6BB" w14:textId="77777777" w:rsidTr="00C84377">
        <w:trPr>
          <w:cantSplit/>
        </w:trPr>
        <w:tc>
          <w:tcPr>
            <w:tcW w:w="2327" w:type="dxa"/>
            <w:shd w:val="clear" w:color="auto" w:fill="auto"/>
          </w:tcPr>
          <w:p w14:paraId="1927E397" w14:textId="77777777" w:rsidR="00C84377" w:rsidRPr="0082469E" w:rsidRDefault="00C84377" w:rsidP="00C84377">
            <w:pPr>
              <w:pStyle w:val="TableText"/>
            </w:pPr>
            <w:proofErr w:type="spellStart"/>
            <w:r w:rsidRPr="0082469E">
              <w:t>CalcDesFlow</w:t>
            </w:r>
            <w:proofErr w:type="spellEnd"/>
          </w:p>
        </w:tc>
        <w:tc>
          <w:tcPr>
            <w:tcW w:w="1323" w:type="dxa"/>
            <w:shd w:val="clear" w:color="auto" w:fill="auto"/>
          </w:tcPr>
          <w:p w14:paraId="2A52E33C" w14:textId="77777777" w:rsidR="00C84377" w:rsidRPr="0082469E" w:rsidRDefault="00C84377" w:rsidP="00C84377">
            <w:pPr>
              <w:pStyle w:val="TableText"/>
            </w:pPr>
            <w:r w:rsidRPr="0082469E">
              <w:t>REAL</w:t>
            </w:r>
          </w:p>
        </w:tc>
        <w:tc>
          <w:tcPr>
            <w:tcW w:w="3910" w:type="dxa"/>
            <w:shd w:val="clear" w:color="auto" w:fill="auto"/>
          </w:tcPr>
          <w:p w14:paraId="48E4444C" w14:textId="77777777" w:rsidR="00C84377" w:rsidRPr="0082469E" w:rsidRDefault="00C84377" w:rsidP="00C84377">
            <w:pPr>
              <w:pStyle w:val="TableText"/>
            </w:pPr>
            <w:r w:rsidRPr="0082469E">
              <w:t>Calculated design flow</w:t>
            </w:r>
          </w:p>
        </w:tc>
      </w:tr>
      <w:tr w:rsidR="00C84377" w:rsidRPr="009E4773" w14:paraId="3F68CEB6" w14:textId="77777777" w:rsidTr="00C84377">
        <w:trPr>
          <w:cantSplit/>
        </w:trPr>
        <w:tc>
          <w:tcPr>
            <w:tcW w:w="2327" w:type="dxa"/>
            <w:shd w:val="clear" w:color="auto" w:fill="auto"/>
          </w:tcPr>
          <w:p w14:paraId="07CC8CF2" w14:textId="77777777" w:rsidR="00C84377" w:rsidRPr="0082469E" w:rsidRDefault="00C84377" w:rsidP="00C84377">
            <w:pPr>
              <w:pStyle w:val="TableText"/>
            </w:pPr>
            <w:proofErr w:type="spellStart"/>
            <w:r w:rsidRPr="0082469E">
              <w:t>UserDesFlow</w:t>
            </w:r>
            <w:proofErr w:type="spellEnd"/>
          </w:p>
        </w:tc>
        <w:tc>
          <w:tcPr>
            <w:tcW w:w="1323" w:type="dxa"/>
            <w:shd w:val="clear" w:color="auto" w:fill="auto"/>
          </w:tcPr>
          <w:p w14:paraId="4D47E0E0" w14:textId="77777777" w:rsidR="00C84377" w:rsidRPr="0082469E" w:rsidRDefault="00C84377" w:rsidP="00C84377">
            <w:pPr>
              <w:pStyle w:val="TableText"/>
            </w:pPr>
            <w:r w:rsidRPr="0082469E">
              <w:t>REAL</w:t>
            </w:r>
          </w:p>
        </w:tc>
        <w:tc>
          <w:tcPr>
            <w:tcW w:w="3910" w:type="dxa"/>
            <w:shd w:val="clear" w:color="auto" w:fill="auto"/>
          </w:tcPr>
          <w:p w14:paraId="598ADDB8" w14:textId="77777777" w:rsidR="00C84377" w:rsidRPr="0082469E" w:rsidRDefault="00C84377" w:rsidP="00C84377">
            <w:pPr>
              <w:pStyle w:val="TableText"/>
            </w:pPr>
            <w:r w:rsidRPr="0082469E">
              <w:t>User-specified design flow</w:t>
            </w:r>
          </w:p>
        </w:tc>
      </w:tr>
      <w:tr w:rsidR="00C84377" w:rsidRPr="009E4773" w14:paraId="212308D1" w14:textId="77777777" w:rsidTr="00C84377">
        <w:trPr>
          <w:cantSplit/>
        </w:trPr>
        <w:tc>
          <w:tcPr>
            <w:tcW w:w="2327" w:type="dxa"/>
            <w:shd w:val="clear" w:color="auto" w:fill="auto"/>
          </w:tcPr>
          <w:p w14:paraId="32CEE10D" w14:textId="77777777" w:rsidR="00C84377" w:rsidRPr="0082469E" w:rsidRDefault="00C84377" w:rsidP="00C84377">
            <w:pPr>
              <w:pStyle w:val="TableText"/>
            </w:pPr>
            <w:proofErr w:type="spellStart"/>
            <w:r w:rsidRPr="0082469E">
              <w:t>DesDayName</w:t>
            </w:r>
            <w:proofErr w:type="spellEnd"/>
          </w:p>
        </w:tc>
        <w:tc>
          <w:tcPr>
            <w:tcW w:w="1323" w:type="dxa"/>
            <w:shd w:val="clear" w:color="auto" w:fill="auto"/>
          </w:tcPr>
          <w:p w14:paraId="459C8DC2" w14:textId="77777777" w:rsidR="00C84377" w:rsidRPr="0082469E" w:rsidRDefault="00C84377" w:rsidP="00C84377">
            <w:pPr>
              <w:pStyle w:val="TableText"/>
            </w:pPr>
            <w:r w:rsidRPr="0082469E">
              <w:t>TEXT</w:t>
            </w:r>
          </w:p>
        </w:tc>
        <w:tc>
          <w:tcPr>
            <w:tcW w:w="3910" w:type="dxa"/>
            <w:shd w:val="clear" w:color="auto" w:fill="auto"/>
          </w:tcPr>
          <w:p w14:paraId="21F723BF" w14:textId="77777777" w:rsidR="00C84377" w:rsidRPr="0082469E" w:rsidRDefault="00C84377" w:rsidP="00C84377">
            <w:pPr>
              <w:pStyle w:val="TableText"/>
            </w:pPr>
            <w:r w:rsidRPr="0082469E">
              <w:t>Design day name</w:t>
            </w:r>
          </w:p>
        </w:tc>
      </w:tr>
      <w:tr w:rsidR="00C84377" w:rsidRPr="009E4773" w14:paraId="4C3B7FF5" w14:textId="77777777" w:rsidTr="00C84377">
        <w:trPr>
          <w:cantSplit/>
        </w:trPr>
        <w:tc>
          <w:tcPr>
            <w:tcW w:w="2327" w:type="dxa"/>
            <w:shd w:val="clear" w:color="auto" w:fill="auto"/>
          </w:tcPr>
          <w:p w14:paraId="5815F6C4" w14:textId="77777777" w:rsidR="00C84377" w:rsidRPr="0082469E" w:rsidRDefault="00C84377" w:rsidP="00C84377">
            <w:pPr>
              <w:pStyle w:val="TableText"/>
            </w:pPr>
            <w:proofErr w:type="spellStart"/>
            <w:r w:rsidRPr="0082469E">
              <w:t>PeakHrMin</w:t>
            </w:r>
            <w:proofErr w:type="spellEnd"/>
          </w:p>
        </w:tc>
        <w:tc>
          <w:tcPr>
            <w:tcW w:w="1323" w:type="dxa"/>
            <w:shd w:val="clear" w:color="auto" w:fill="auto"/>
          </w:tcPr>
          <w:p w14:paraId="5DA8A9EC" w14:textId="77777777" w:rsidR="00C84377" w:rsidRPr="0082469E" w:rsidRDefault="00C84377" w:rsidP="00C84377">
            <w:pPr>
              <w:pStyle w:val="TableText"/>
            </w:pPr>
            <w:r w:rsidRPr="0082469E">
              <w:t>TEXT</w:t>
            </w:r>
          </w:p>
        </w:tc>
        <w:tc>
          <w:tcPr>
            <w:tcW w:w="3910" w:type="dxa"/>
            <w:shd w:val="clear" w:color="auto" w:fill="auto"/>
          </w:tcPr>
          <w:p w14:paraId="2A8BB214" w14:textId="77777777" w:rsidR="00C84377" w:rsidRPr="0082469E" w:rsidRDefault="00C84377" w:rsidP="00C84377">
            <w:pPr>
              <w:pStyle w:val="TableText"/>
            </w:pPr>
            <w:r w:rsidRPr="0082469E">
              <w:t>Time of the peak temperature</w:t>
            </w:r>
          </w:p>
        </w:tc>
      </w:tr>
      <w:tr w:rsidR="00C84377" w:rsidRPr="009E4773" w14:paraId="3126DF3F" w14:textId="77777777" w:rsidTr="00C84377">
        <w:trPr>
          <w:cantSplit/>
        </w:trPr>
        <w:tc>
          <w:tcPr>
            <w:tcW w:w="2327" w:type="dxa"/>
            <w:shd w:val="clear" w:color="auto" w:fill="auto"/>
          </w:tcPr>
          <w:p w14:paraId="21A8B9EA" w14:textId="77777777" w:rsidR="00C84377" w:rsidRPr="0082469E" w:rsidRDefault="00C84377" w:rsidP="00C84377">
            <w:pPr>
              <w:pStyle w:val="TableText"/>
            </w:pPr>
            <w:proofErr w:type="spellStart"/>
            <w:r w:rsidRPr="0082469E">
              <w:t>PeakTemp</w:t>
            </w:r>
            <w:proofErr w:type="spellEnd"/>
          </w:p>
        </w:tc>
        <w:tc>
          <w:tcPr>
            <w:tcW w:w="1323" w:type="dxa"/>
            <w:shd w:val="clear" w:color="auto" w:fill="auto"/>
          </w:tcPr>
          <w:p w14:paraId="60F10CAA" w14:textId="77777777" w:rsidR="00C84377" w:rsidRPr="0082469E" w:rsidRDefault="00C84377" w:rsidP="00C84377">
            <w:pPr>
              <w:pStyle w:val="TableText"/>
            </w:pPr>
            <w:r w:rsidRPr="0082469E">
              <w:t>REAL</w:t>
            </w:r>
          </w:p>
        </w:tc>
        <w:tc>
          <w:tcPr>
            <w:tcW w:w="3910" w:type="dxa"/>
            <w:shd w:val="clear" w:color="auto" w:fill="auto"/>
          </w:tcPr>
          <w:p w14:paraId="1A7FBA9D" w14:textId="77777777" w:rsidR="00C84377" w:rsidRPr="0082469E" w:rsidRDefault="00C84377" w:rsidP="00C84377">
            <w:pPr>
              <w:pStyle w:val="TableText"/>
            </w:pPr>
            <w:r w:rsidRPr="0082469E">
              <w:t>Peak temperature</w:t>
            </w:r>
          </w:p>
        </w:tc>
      </w:tr>
      <w:tr w:rsidR="00C84377" w:rsidRPr="009E4773" w14:paraId="703C4CE5" w14:textId="77777777" w:rsidTr="00C84377">
        <w:trPr>
          <w:cantSplit/>
        </w:trPr>
        <w:tc>
          <w:tcPr>
            <w:tcW w:w="2327" w:type="dxa"/>
            <w:shd w:val="clear" w:color="auto" w:fill="auto"/>
          </w:tcPr>
          <w:p w14:paraId="3B4F2EEE" w14:textId="77777777" w:rsidR="00C84377" w:rsidRPr="0082469E" w:rsidRDefault="00C84377" w:rsidP="00C84377">
            <w:pPr>
              <w:pStyle w:val="TableText"/>
            </w:pPr>
            <w:proofErr w:type="spellStart"/>
            <w:r w:rsidRPr="0082469E">
              <w:t>PeakHumRat</w:t>
            </w:r>
            <w:proofErr w:type="spellEnd"/>
          </w:p>
        </w:tc>
        <w:tc>
          <w:tcPr>
            <w:tcW w:w="1323" w:type="dxa"/>
            <w:shd w:val="clear" w:color="auto" w:fill="auto"/>
          </w:tcPr>
          <w:p w14:paraId="67C83F65" w14:textId="77777777" w:rsidR="00C84377" w:rsidRPr="0082469E" w:rsidRDefault="00C84377" w:rsidP="00C84377">
            <w:pPr>
              <w:pStyle w:val="TableText"/>
            </w:pPr>
            <w:r w:rsidRPr="0082469E">
              <w:t>REAL</w:t>
            </w:r>
          </w:p>
        </w:tc>
        <w:tc>
          <w:tcPr>
            <w:tcW w:w="3910" w:type="dxa"/>
            <w:shd w:val="clear" w:color="auto" w:fill="auto"/>
          </w:tcPr>
          <w:p w14:paraId="0834E4DB" w14:textId="77777777" w:rsidR="00C84377" w:rsidRPr="0082469E" w:rsidRDefault="00C84377" w:rsidP="00C84377">
            <w:pPr>
              <w:pStyle w:val="TableText"/>
            </w:pPr>
            <w:r w:rsidRPr="0082469E">
              <w:t>Peak humidity ratio</w:t>
            </w:r>
          </w:p>
        </w:tc>
      </w:tr>
      <w:tr w:rsidR="00C84377" w:rsidRPr="009E4773" w14:paraId="55435444" w14:textId="77777777" w:rsidTr="00C84377">
        <w:trPr>
          <w:cantSplit/>
        </w:trPr>
        <w:tc>
          <w:tcPr>
            <w:tcW w:w="2327" w:type="dxa"/>
            <w:shd w:val="clear" w:color="auto" w:fill="auto"/>
          </w:tcPr>
          <w:p w14:paraId="545ED4E4" w14:textId="77777777" w:rsidR="00C84377" w:rsidRPr="0082469E" w:rsidRDefault="00C84377" w:rsidP="00C84377">
            <w:pPr>
              <w:pStyle w:val="TableText"/>
            </w:pPr>
            <w:proofErr w:type="spellStart"/>
            <w:r w:rsidRPr="0082469E">
              <w:t>CalcOutsideAirFlow</w:t>
            </w:r>
            <w:proofErr w:type="spellEnd"/>
          </w:p>
        </w:tc>
        <w:tc>
          <w:tcPr>
            <w:tcW w:w="1323" w:type="dxa"/>
            <w:shd w:val="clear" w:color="auto" w:fill="auto"/>
          </w:tcPr>
          <w:p w14:paraId="551A17A7" w14:textId="77777777" w:rsidR="00C84377" w:rsidRPr="0082469E" w:rsidRDefault="00C84377" w:rsidP="00C84377">
            <w:pPr>
              <w:pStyle w:val="TableText"/>
            </w:pPr>
            <w:r w:rsidRPr="0082469E">
              <w:t>REAL</w:t>
            </w:r>
          </w:p>
        </w:tc>
        <w:tc>
          <w:tcPr>
            <w:tcW w:w="3910" w:type="dxa"/>
            <w:shd w:val="clear" w:color="auto" w:fill="auto"/>
          </w:tcPr>
          <w:p w14:paraId="650A3FED" w14:textId="77777777" w:rsidR="00C84377" w:rsidRPr="0082469E" w:rsidRDefault="00C84377" w:rsidP="00C84377">
            <w:pPr>
              <w:pStyle w:val="TableText"/>
            </w:pPr>
            <w:r w:rsidRPr="0082469E">
              <w:t>Calculated outside air flow rate, in m3/s</w:t>
            </w:r>
          </w:p>
        </w:tc>
      </w:tr>
    </w:tbl>
    <w:p w14:paraId="1304A77F" w14:textId="77777777" w:rsidR="00C84377" w:rsidRDefault="00C84377" w:rsidP="00C84377">
      <w:pPr>
        <w:pStyle w:val="BodyText"/>
      </w:pPr>
      <w:r>
        <w:t>Please see the Zone Sizing object in the Group-Design Objects section of the Input-Output Reference for more information.</w:t>
      </w:r>
    </w:p>
    <w:p w14:paraId="349A711A" w14:textId="77777777" w:rsidR="00C84377" w:rsidRDefault="00C84377" w:rsidP="00C84377">
      <w:pPr>
        <w:pStyle w:val="Heading4"/>
      </w:pPr>
      <w:bookmarkStart w:id="458" w:name="_Ref210300690"/>
      <w:proofErr w:type="spellStart"/>
      <w:r>
        <w:t>ZoneGroups</w:t>
      </w:r>
      <w:proofErr w:type="spellEnd"/>
      <w:r>
        <w:t xml:space="preserve"> Table</w:t>
      </w:r>
      <w:bookmarkEnd w:id="458"/>
    </w:p>
    <w:p w14:paraId="23F1D49A" w14:textId="77777777" w:rsidR="00C84377" w:rsidRDefault="00C84377" w:rsidP="00C84377">
      <w:pPr>
        <w:pStyle w:val="BodyText"/>
      </w:pPr>
      <w:r>
        <w:t xml:space="preserve">An overview of the </w:t>
      </w:r>
      <w:proofErr w:type="spellStart"/>
      <w:r>
        <w:t>ZoneGroups</w:t>
      </w:r>
      <w:proofErr w:type="spellEnd"/>
      <w:r>
        <w:t xml:space="preserve"> SQL table is shown below.</w:t>
      </w:r>
    </w:p>
    <w:p w14:paraId="0F75EFD7" w14:textId="77777777" w:rsidR="00C84377" w:rsidRDefault="00C84377" w:rsidP="00C84377">
      <w:pPr>
        <w:pStyle w:val="Caption"/>
      </w:pPr>
      <w:bookmarkStart w:id="459" w:name="_Toc241643018"/>
      <w:proofErr w:type="gramStart"/>
      <w:r>
        <w:lastRenderedPageBreak/>
        <w:t xml:space="preserve">Table </w:t>
      </w:r>
      <w:r w:rsidR="00761697">
        <w:fldChar w:fldCharType="begin"/>
      </w:r>
      <w:r w:rsidR="00761697">
        <w:instrText xml:space="preserve"> SEQ Table \* ARABIC </w:instrText>
      </w:r>
      <w:r w:rsidR="00761697">
        <w:fldChar w:fldCharType="separate"/>
      </w:r>
      <w:r w:rsidR="004774B6">
        <w:rPr>
          <w:noProof/>
        </w:rPr>
        <w:t>33</w:t>
      </w:r>
      <w:r w:rsidR="00761697">
        <w:rPr>
          <w:noProof/>
        </w:rPr>
        <w:fldChar w:fldCharType="end"/>
      </w:r>
      <w:r>
        <w:t>.</w:t>
      </w:r>
      <w:proofErr w:type="gramEnd"/>
      <w:r>
        <w:t xml:space="preserve"> SQL </w:t>
      </w:r>
      <w:proofErr w:type="spellStart"/>
      <w:r>
        <w:t>ZoneGroups</w:t>
      </w:r>
      <w:proofErr w:type="spellEnd"/>
      <w:r>
        <w:t xml:space="preserve"> Table Contents</w:t>
      </w:r>
      <w:bookmarkEnd w:id="459"/>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32"/>
        <w:gridCol w:w="2446"/>
        <w:gridCol w:w="2182"/>
      </w:tblGrid>
      <w:tr w:rsidR="00C84377" w:rsidRPr="00027263" w14:paraId="7D30B333" w14:textId="77777777" w:rsidTr="00C84377">
        <w:trPr>
          <w:cantSplit/>
        </w:trPr>
        <w:tc>
          <w:tcPr>
            <w:tcW w:w="2932" w:type="dxa"/>
            <w:shd w:val="solid" w:color="000000" w:fill="FFFFFF"/>
          </w:tcPr>
          <w:p w14:paraId="3A7EC10E" w14:textId="77777777" w:rsidR="00C84377" w:rsidRPr="004B689A" w:rsidRDefault="00C84377" w:rsidP="00C84377">
            <w:pPr>
              <w:pStyle w:val="TableHeader"/>
            </w:pPr>
            <w:r w:rsidRPr="004B689A">
              <w:t>Field Name</w:t>
            </w:r>
          </w:p>
        </w:tc>
        <w:tc>
          <w:tcPr>
            <w:tcW w:w="2446" w:type="dxa"/>
            <w:shd w:val="solid" w:color="000000" w:fill="FFFFFF"/>
          </w:tcPr>
          <w:p w14:paraId="2BC10789" w14:textId="77777777" w:rsidR="00C84377" w:rsidRPr="004B689A" w:rsidRDefault="00C84377" w:rsidP="00C84377">
            <w:pPr>
              <w:pStyle w:val="TableHeader"/>
            </w:pPr>
            <w:r w:rsidRPr="004B689A">
              <w:t>Field Type</w:t>
            </w:r>
          </w:p>
        </w:tc>
        <w:tc>
          <w:tcPr>
            <w:tcW w:w="2182" w:type="dxa"/>
            <w:shd w:val="solid" w:color="000000" w:fill="FFFFFF"/>
          </w:tcPr>
          <w:p w14:paraId="274AD741" w14:textId="77777777" w:rsidR="00C84377" w:rsidRPr="004B689A" w:rsidRDefault="00C84377" w:rsidP="00C84377">
            <w:pPr>
              <w:pStyle w:val="TableHeader"/>
            </w:pPr>
            <w:r w:rsidRPr="004B689A">
              <w:t>Description</w:t>
            </w:r>
          </w:p>
        </w:tc>
      </w:tr>
      <w:tr w:rsidR="00C84377" w:rsidRPr="00027263" w14:paraId="17AB1518" w14:textId="77777777" w:rsidTr="00C84377">
        <w:trPr>
          <w:cantSplit/>
        </w:trPr>
        <w:tc>
          <w:tcPr>
            <w:tcW w:w="2932" w:type="dxa"/>
            <w:shd w:val="clear" w:color="auto" w:fill="auto"/>
          </w:tcPr>
          <w:p w14:paraId="50579C85" w14:textId="77777777" w:rsidR="00C84377" w:rsidRPr="0082469E" w:rsidRDefault="00C84377" w:rsidP="00C84377">
            <w:pPr>
              <w:pStyle w:val="TableText"/>
            </w:pPr>
            <w:proofErr w:type="spellStart"/>
            <w:r w:rsidRPr="0082469E">
              <w:t>ZoneGroupIndex</w:t>
            </w:r>
            <w:proofErr w:type="spellEnd"/>
          </w:p>
        </w:tc>
        <w:tc>
          <w:tcPr>
            <w:tcW w:w="2446" w:type="dxa"/>
            <w:shd w:val="clear" w:color="auto" w:fill="auto"/>
          </w:tcPr>
          <w:p w14:paraId="4C1C70DC" w14:textId="77777777" w:rsidR="00C84377" w:rsidRPr="0082469E" w:rsidRDefault="00C84377" w:rsidP="00C84377">
            <w:pPr>
              <w:pStyle w:val="TableText"/>
            </w:pPr>
            <w:r w:rsidRPr="0082469E">
              <w:t>INTEGER PRIMARY KEY</w:t>
            </w:r>
          </w:p>
        </w:tc>
        <w:tc>
          <w:tcPr>
            <w:tcW w:w="2182" w:type="dxa"/>
            <w:shd w:val="clear" w:color="auto" w:fill="auto"/>
          </w:tcPr>
          <w:p w14:paraId="7A2279E4" w14:textId="77777777" w:rsidR="00C84377" w:rsidRPr="0082469E" w:rsidRDefault="00C84377" w:rsidP="00C84377">
            <w:pPr>
              <w:pStyle w:val="TableText"/>
            </w:pPr>
            <w:r w:rsidRPr="0082469E">
              <w:t>Zone group index</w:t>
            </w:r>
          </w:p>
        </w:tc>
      </w:tr>
      <w:tr w:rsidR="00C84377" w:rsidRPr="00027263" w14:paraId="4D7E29A2" w14:textId="77777777" w:rsidTr="00C84377">
        <w:trPr>
          <w:cantSplit/>
        </w:trPr>
        <w:tc>
          <w:tcPr>
            <w:tcW w:w="2932" w:type="dxa"/>
            <w:shd w:val="clear" w:color="auto" w:fill="auto"/>
          </w:tcPr>
          <w:p w14:paraId="1954F78A" w14:textId="7B633AAB" w:rsidR="00C84377" w:rsidRPr="0082469E" w:rsidRDefault="00BC4729" w:rsidP="00C84377">
            <w:pPr>
              <w:pStyle w:val="TableText"/>
            </w:pPr>
            <w:proofErr w:type="spellStart"/>
            <w:ins w:id="460" w:author="Mark Adams" w:date="2015-02-13T10:58:00Z">
              <w:r>
                <w:t>ZoneGroup</w:t>
              </w:r>
            </w:ins>
            <w:r w:rsidR="00C84377" w:rsidRPr="0082469E">
              <w:t>Name</w:t>
            </w:r>
            <w:proofErr w:type="spellEnd"/>
          </w:p>
        </w:tc>
        <w:tc>
          <w:tcPr>
            <w:tcW w:w="2446" w:type="dxa"/>
            <w:shd w:val="clear" w:color="auto" w:fill="auto"/>
          </w:tcPr>
          <w:p w14:paraId="6BA916FD" w14:textId="77777777" w:rsidR="00C84377" w:rsidRPr="0082469E" w:rsidRDefault="00C84377" w:rsidP="00C84377">
            <w:pPr>
              <w:pStyle w:val="TableText"/>
            </w:pPr>
            <w:r w:rsidRPr="0082469E">
              <w:t>TEXT</w:t>
            </w:r>
          </w:p>
        </w:tc>
        <w:tc>
          <w:tcPr>
            <w:tcW w:w="2182" w:type="dxa"/>
            <w:shd w:val="clear" w:color="auto" w:fill="auto"/>
          </w:tcPr>
          <w:p w14:paraId="50E3C80B" w14:textId="77777777" w:rsidR="00C84377" w:rsidRPr="0082469E" w:rsidRDefault="00C84377" w:rsidP="00C84377">
            <w:pPr>
              <w:pStyle w:val="TableText"/>
            </w:pPr>
            <w:r w:rsidRPr="0082469E">
              <w:t>Zone list name</w:t>
            </w:r>
          </w:p>
        </w:tc>
      </w:tr>
      <w:tr w:rsidR="00BC4729" w:rsidRPr="00027263" w14:paraId="42D33899" w14:textId="77777777" w:rsidTr="00C84377">
        <w:trPr>
          <w:cantSplit/>
          <w:ins w:id="461" w:author="Mark Adams" w:date="2015-02-13T11:00:00Z"/>
        </w:trPr>
        <w:tc>
          <w:tcPr>
            <w:tcW w:w="2932" w:type="dxa"/>
            <w:shd w:val="clear" w:color="auto" w:fill="auto"/>
          </w:tcPr>
          <w:p w14:paraId="0D7A5823" w14:textId="3C2F19CD" w:rsidR="00BC4729" w:rsidRPr="0082469E" w:rsidRDefault="00BC4729" w:rsidP="00C84377">
            <w:pPr>
              <w:pStyle w:val="TableText"/>
              <w:rPr>
                <w:ins w:id="462" w:author="Mark Adams" w:date="2015-02-13T11:00:00Z"/>
              </w:rPr>
            </w:pPr>
            <w:proofErr w:type="spellStart"/>
            <w:ins w:id="463" w:author="Mark Adams" w:date="2015-02-13T11:00:00Z">
              <w:r>
                <w:t>ZoneListIndex</w:t>
              </w:r>
              <w:proofErr w:type="spellEnd"/>
            </w:ins>
          </w:p>
        </w:tc>
        <w:tc>
          <w:tcPr>
            <w:tcW w:w="2446" w:type="dxa"/>
            <w:shd w:val="clear" w:color="auto" w:fill="auto"/>
          </w:tcPr>
          <w:p w14:paraId="2993EB64" w14:textId="2CAF063F" w:rsidR="00BC4729" w:rsidRPr="0082469E" w:rsidRDefault="00BC4729" w:rsidP="00C84377">
            <w:pPr>
              <w:pStyle w:val="TableText"/>
              <w:rPr>
                <w:ins w:id="464" w:author="Mark Adams" w:date="2015-02-13T11:00:00Z"/>
              </w:rPr>
            </w:pPr>
            <w:ins w:id="465" w:author="Mark Adams" w:date="2015-02-13T11:00:00Z">
              <w:r>
                <w:t>INTEGER</w:t>
              </w:r>
            </w:ins>
          </w:p>
        </w:tc>
        <w:tc>
          <w:tcPr>
            <w:tcW w:w="2182" w:type="dxa"/>
            <w:shd w:val="clear" w:color="auto" w:fill="auto"/>
          </w:tcPr>
          <w:p w14:paraId="2ABA2968" w14:textId="323D65CD" w:rsidR="00BC4729" w:rsidRPr="0082469E" w:rsidRDefault="00BC4729" w:rsidP="00BC4729">
            <w:pPr>
              <w:pStyle w:val="TableText"/>
              <w:rPr>
                <w:ins w:id="466" w:author="Mark Adams" w:date="2015-02-13T11:00:00Z"/>
              </w:rPr>
            </w:pPr>
            <w:ins w:id="467" w:author="Mark Adams" w:date="2015-02-13T11:01:00Z">
              <w:r w:rsidRPr="0082469E">
                <w:t xml:space="preserve">The </w:t>
              </w:r>
              <w:proofErr w:type="spellStart"/>
              <w:r>
                <w:t>ZoneListIndex</w:t>
              </w:r>
              <w:proofErr w:type="spellEnd"/>
              <w:r w:rsidRPr="0082469E">
                <w:t xml:space="preserve"> links </w:t>
              </w:r>
              <w:r>
                <w:t>this record</w:t>
              </w:r>
              <w:r w:rsidRPr="0082469E">
                <w:t xml:space="preserve"> to the respective </w:t>
              </w:r>
              <w:r>
                <w:t>zone list</w:t>
              </w:r>
              <w:r w:rsidRPr="0082469E">
                <w:t xml:space="preserve"> record (see </w:t>
              </w:r>
              <w:proofErr w:type="spellStart"/>
              <w:r>
                <w:t>ZoneLists</w:t>
              </w:r>
              <w:proofErr w:type="spellEnd"/>
              <w:r w:rsidRPr="0082469E">
                <w:t xml:space="preserve"> table </w:t>
              </w:r>
              <w:r>
                <w:t>below</w:t>
              </w:r>
              <w:r w:rsidRPr="0082469E">
                <w:t>)</w:t>
              </w:r>
            </w:ins>
          </w:p>
        </w:tc>
      </w:tr>
      <w:tr w:rsidR="00C84377" w:rsidRPr="00027263" w14:paraId="3B30FF23" w14:textId="77777777" w:rsidTr="00C84377">
        <w:trPr>
          <w:cantSplit/>
        </w:trPr>
        <w:tc>
          <w:tcPr>
            <w:tcW w:w="2932" w:type="dxa"/>
            <w:shd w:val="clear" w:color="auto" w:fill="auto"/>
          </w:tcPr>
          <w:p w14:paraId="7C100B4F" w14:textId="77777777" w:rsidR="00C84377" w:rsidRPr="0082469E" w:rsidRDefault="00C84377" w:rsidP="00C84377">
            <w:pPr>
              <w:pStyle w:val="TableText"/>
            </w:pPr>
            <w:proofErr w:type="spellStart"/>
            <w:r w:rsidRPr="0082469E">
              <w:t>ZoneListMultiplier</w:t>
            </w:r>
            <w:proofErr w:type="spellEnd"/>
          </w:p>
        </w:tc>
        <w:tc>
          <w:tcPr>
            <w:tcW w:w="2446" w:type="dxa"/>
            <w:shd w:val="clear" w:color="auto" w:fill="auto"/>
          </w:tcPr>
          <w:p w14:paraId="0E8EBF47" w14:textId="77777777" w:rsidR="00C84377" w:rsidRPr="0082469E" w:rsidRDefault="00C84377" w:rsidP="00C84377">
            <w:pPr>
              <w:pStyle w:val="TableText"/>
            </w:pPr>
            <w:r w:rsidRPr="0082469E">
              <w:t>INTEGER</w:t>
            </w:r>
          </w:p>
        </w:tc>
        <w:tc>
          <w:tcPr>
            <w:tcW w:w="2182" w:type="dxa"/>
            <w:shd w:val="clear" w:color="auto" w:fill="auto"/>
          </w:tcPr>
          <w:p w14:paraId="154CB7B9" w14:textId="77777777" w:rsidR="00C84377" w:rsidRPr="0082469E" w:rsidRDefault="00C84377" w:rsidP="00C84377">
            <w:pPr>
              <w:pStyle w:val="TableText"/>
            </w:pPr>
            <w:r w:rsidRPr="0082469E">
              <w:t>Zone list multiplier</w:t>
            </w:r>
          </w:p>
        </w:tc>
      </w:tr>
    </w:tbl>
    <w:p w14:paraId="61B8ADC4" w14:textId="77777777" w:rsidR="00C84377" w:rsidRDefault="00C84377" w:rsidP="00C84377">
      <w:pPr>
        <w:pStyle w:val="BodyText"/>
      </w:pPr>
      <w:r>
        <w:t>Please see the Zone Group object in the Group-Thermal Zone Description/Geometry section of the Input-Output Reference for more information.</w:t>
      </w:r>
    </w:p>
    <w:p w14:paraId="04EF200F" w14:textId="77777777" w:rsidR="00C84377" w:rsidRDefault="00C84377" w:rsidP="00C84377">
      <w:pPr>
        <w:pStyle w:val="Heading4"/>
      </w:pPr>
      <w:bookmarkStart w:id="468" w:name="_Ref210300737"/>
      <w:proofErr w:type="spellStart"/>
      <w:r>
        <w:t>ZoneLists</w:t>
      </w:r>
      <w:proofErr w:type="spellEnd"/>
      <w:r>
        <w:t xml:space="preserve"> Table</w:t>
      </w:r>
      <w:bookmarkEnd w:id="468"/>
    </w:p>
    <w:p w14:paraId="64AD897B" w14:textId="77777777" w:rsidR="00C84377" w:rsidRDefault="00C84377" w:rsidP="00C84377">
      <w:r>
        <w:t xml:space="preserve">An overview of the </w:t>
      </w:r>
      <w:proofErr w:type="spellStart"/>
      <w:r>
        <w:t>ZoneLists</w:t>
      </w:r>
      <w:proofErr w:type="spellEnd"/>
      <w:r>
        <w:t xml:space="preserve"> SQL table is shown below.</w:t>
      </w:r>
    </w:p>
    <w:p w14:paraId="70803010" w14:textId="77777777" w:rsidR="00C84377" w:rsidRDefault="00C84377" w:rsidP="00C84377">
      <w:pPr>
        <w:pStyle w:val="Caption"/>
      </w:pPr>
      <w:bookmarkStart w:id="469" w:name="_Toc241643019"/>
      <w:proofErr w:type="gramStart"/>
      <w:r>
        <w:t xml:space="preserve">Table </w:t>
      </w:r>
      <w:r w:rsidR="00761697">
        <w:fldChar w:fldCharType="begin"/>
      </w:r>
      <w:r w:rsidR="00761697">
        <w:instrText xml:space="preserve"> SEQ Table \* ARABIC </w:instrText>
      </w:r>
      <w:r w:rsidR="00761697">
        <w:fldChar w:fldCharType="separate"/>
      </w:r>
      <w:r w:rsidR="004774B6">
        <w:rPr>
          <w:noProof/>
        </w:rPr>
        <w:t>34</w:t>
      </w:r>
      <w:r w:rsidR="00761697">
        <w:rPr>
          <w:noProof/>
        </w:rPr>
        <w:fldChar w:fldCharType="end"/>
      </w:r>
      <w:r>
        <w:t>.</w:t>
      </w:r>
      <w:proofErr w:type="gramEnd"/>
      <w:r>
        <w:t xml:space="preserve"> SQL </w:t>
      </w:r>
      <w:proofErr w:type="spellStart"/>
      <w:r>
        <w:t>ZoneLists</w:t>
      </w:r>
      <w:proofErr w:type="spellEnd"/>
      <w:r>
        <w:t xml:space="preserve"> Table Contents</w:t>
      </w:r>
      <w:bookmarkEnd w:id="469"/>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69"/>
        <w:gridCol w:w="2526"/>
        <w:gridCol w:w="2265"/>
      </w:tblGrid>
      <w:tr w:rsidR="00C84377" w:rsidRPr="00027263" w14:paraId="5FFA8DA2" w14:textId="77777777" w:rsidTr="00C84377">
        <w:trPr>
          <w:cantSplit/>
        </w:trPr>
        <w:tc>
          <w:tcPr>
            <w:tcW w:w="2769" w:type="dxa"/>
            <w:shd w:val="solid" w:color="000000" w:fill="FFFFFF"/>
          </w:tcPr>
          <w:p w14:paraId="00C0C3BD" w14:textId="77777777" w:rsidR="00C84377" w:rsidRPr="004B689A" w:rsidRDefault="00C84377" w:rsidP="00C84377">
            <w:pPr>
              <w:pStyle w:val="TableHeader"/>
            </w:pPr>
            <w:r w:rsidRPr="004B689A">
              <w:t>Field Name</w:t>
            </w:r>
          </w:p>
        </w:tc>
        <w:tc>
          <w:tcPr>
            <w:tcW w:w="2526" w:type="dxa"/>
            <w:shd w:val="solid" w:color="000000" w:fill="FFFFFF"/>
          </w:tcPr>
          <w:p w14:paraId="7E21C8C0" w14:textId="77777777" w:rsidR="00C84377" w:rsidRPr="004B689A" w:rsidRDefault="00C84377" w:rsidP="00C84377">
            <w:pPr>
              <w:pStyle w:val="TableHeader"/>
            </w:pPr>
            <w:r w:rsidRPr="004B689A">
              <w:t>Field Type</w:t>
            </w:r>
          </w:p>
        </w:tc>
        <w:tc>
          <w:tcPr>
            <w:tcW w:w="2265" w:type="dxa"/>
            <w:shd w:val="solid" w:color="000000" w:fill="FFFFFF"/>
          </w:tcPr>
          <w:p w14:paraId="711F7C90" w14:textId="77777777" w:rsidR="00C84377" w:rsidRPr="004B689A" w:rsidRDefault="00C84377" w:rsidP="00C84377">
            <w:pPr>
              <w:pStyle w:val="TableHeader"/>
            </w:pPr>
            <w:r w:rsidRPr="004B689A">
              <w:t>Description</w:t>
            </w:r>
          </w:p>
        </w:tc>
      </w:tr>
      <w:tr w:rsidR="00C84377" w:rsidRPr="009E4773" w14:paraId="01FEC5B0" w14:textId="77777777" w:rsidTr="00C84377">
        <w:trPr>
          <w:cantSplit/>
        </w:trPr>
        <w:tc>
          <w:tcPr>
            <w:tcW w:w="2769" w:type="dxa"/>
            <w:shd w:val="clear" w:color="auto" w:fill="auto"/>
          </w:tcPr>
          <w:p w14:paraId="2A185A4B" w14:textId="77777777" w:rsidR="00C84377" w:rsidRPr="0082469E" w:rsidRDefault="00C84377" w:rsidP="00C84377">
            <w:pPr>
              <w:pStyle w:val="TableText"/>
            </w:pPr>
            <w:proofErr w:type="spellStart"/>
            <w:r w:rsidRPr="0082469E">
              <w:t>ZoneListIndex</w:t>
            </w:r>
            <w:proofErr w:type="spellEnd"/>
          </w:p>
        </w:tc>
        <w:tc>
          <w:tcPr>
            <w:tcW w:w="2526" w:type="dxa"/>
            <w:shd w:val="clear" w:color="auto" w:fill="auto"/>
          </w:tcPr>
          <w:p w14:paraId="034CABF1" w14:textId="77777777" w:rsidR="00C84377" w:rsidRPr="0082469E" w:rsidRDefault="00C84377" w:rsidP="00C84377">
            <w:pPr>
              <w:pStyle w:val="TableText"/>
            </w:pPr>
            <w:r w:rsidRPr="0082469E">
              <w:t>INTEGER PRIMARY KEY</w:t>
            </w:r>
          </w:p>
        </w:tc>
        <w:tc>
          <w:tcPr>
            <w:tcW w:w="2265" w:type="dxa"/>
            <w:shd w:val="clear" w:color="auto" w:fill="auto"/>
          </w:tcPr>
          <w:p w14:paraId="2F6CF4F9" w14:textId="77777777" w:rsidR="00C84377" w:rsidRPr="0082469E" w:rsidRDefault="00C84377" w:rsidP="00C84377">
            <w:pPr>
              <w:pStyle w:val="TableText"/>
            </w:pPr>
            <w:r w:rsidRPr="0082469E">
              <w:t>Zone list index</w:t>
            </w:r>
          </w:p>
        </w:tc>
      </w:tr>
      <w:tr w:rsidR="00C84377" w:rsidRPr="009E4773" w14:paraId="539135DB" w14:textId="77777777" w:rsidTr="00C84377">
        <w:trPr>
          <w:cantSplit/>
        </w:trPr>
        <w:tc>
          <w:tcPr>
            <w:tcW w:w="2769" w:type="dxa"/>
            <w:shd w:val="clear" w:color="auto" w:fill="auto"/>
          </w:tcPr>
          <w:p w14:paraId="25F29129" w14:textId="77777777" w:rsidR="00C84377" w:rsidRPr="0082469E" w:rsidRDefault="00C84377" w:rsidP="00C84377">
            <w:pPr>
              <w:pStyle w:val="TableText"/>
            </w:pPr>
            <w:r w:rsidRPr="0082469E">
              <w:t>Name</w:t>
            </w:r>
          </w:p>
        </w:tc>
        <w:tc>
          <w:tcPr>
            <w:tcW w:w="2526" w:type="dxa"/>
            <w:shd w:val="clear" w:color="auto" w:fill="auto"/>
          </w:tcPr>
          <w:p w14:paraId="65B7896B" w14:textId="77777777" w:rsidR="00C84377" w:rsidRPr="0082469E" w:rsidRDefault="00C84377" w:rsidP="00C84377">
            <w:pPr>
              <w:pStyle w:val="TableText"/>
            </w:pPr>
            <w:r w:rsidRPr="0082469E">
              <w:t>TEXT</w:t>
            </w:r>
          </w:p>
        </w:tc>
        <w:tc>
          <w:tcPr>
            <w:tcW w:w="2265" w:type="dxa"/>
            <w:shd w:val="clear" w:color="auto" w:fill="auto"/>
          </w:tcPr>
          <w:p w14:paraId="4D1FAF34" w14:textId="77777777" w:rsidR="00C84377" w:rsidRPr="0082469E" w:rsidRDefault="00C84377" w:rsidP="00C84377">
            <w:pPr>
              <w:pStyle w:val="TableText"/>
            </w:pPr>
            <w:r w:rsidRPr="0082469E">
              <w:t>Zone list name</w:t>
            </w:r>
          </w:p>
        </w:tc>
      </w:tr>
      <w:tr w:rsidR="00C84377" w:rsidRPr="009E4773" w:rsidDel="00BC4729" w14:paraId="7E7A0323" w14:textId="1BA7117E" w:rsidTr="00C84377">
        <w:trPr>
          <w:cantSplit/>
          <w:del w:id="470" w:author="Mark Adams" w:date="2015-02-13T10:58:00Z"/>
        </w:trPr>
        <w:tc>
          <w:tcPr>
            <w:tcW w:w="2769" w:type="dxa"/>
            <w:shd w:val="clear" w:color="auto" w:fill="auto"/>
          </w:tcPr>
          <w:p w14:paraId="04CBF5D8" w14:textId="27CD0ACD" w:rsidR="00C84377" w:rsidRPr="0082469E" w:rsidDel="00BC4729" w:rsidRDefault="00C84377" w:rsidP="00C84377">
            <w:pPr>
              <w:pStyle w:val="TableText"/>
              <w:rPr>
                <w:del w:id="471" w:author="Mark Adams" w:date="2015-02-13T10:58:00Z"/>
              </w:rPr>
            </w:pPr>
            <w:del w:id="472" w:author="Mark Adams" w:date="2015-02-13T10:58:00Z">
              <w:r w:rsidRPr="0082469E" w:rsidDel="00BC4729">
                <w:delText>Zon</w:delText>
              </w:r>
              <w:r w:rsidDel="00BC4729">
                <w:delText>eIndex</w:delText>
              </w:r>
            </w:del>
          </w:p>
        </w:tc>
        <w:tc>
          <w:tcPr>
            <w:tcW w:w="2526" w:type="dxa"/>
            <w:shd w:val="clear" w:color="auto" w:fill="auto"/>
          </w:tcPr>
          <w:p w14:paraId="1FA3066F" w14:textId="002422A2" w:rsidR="00C84377" w:rsidRPr="0082469E" w:rsidDel="00BC4729" w:rsidRDefault="00C84377" w:rsidP="00C84377">
            <w:pPr>
              <w:pStyle w:val="TableText"/>
              <w:rPr>
                <w:del w:id="473" w:author="Mark Adams" w:date="2015-02-13T10:58:00Z"/>
              </w:rPr>
            </w:pPr>
            <w:del w:id="474" w:author="Mark Adams" w:date="2015-02-13T10:58:00Z">
              <w:r w:rsidRPr="0082469E" w:rsidDel="00BC4729">
                <w:delText>INTEGER</w:delText>
              </w:r>
            </w:del>
          </w:p>
        </w:tc>
        <w:tc>
          <w:tcPr>
            <w:tcW w:w="2265" w:type="dxa"/>
            <w:shd w:val="clear" w:color="auto" w:fill="auto"/>
          </w:tcPr>
          <w:p w14:paraId="4C3A952F" w14:textId="05515142" w:rsidR="00C84377" w:rsidRPr="0082469E" w:rsidDel="00BC4729" w:rsidRDefault="00C84377" w:rsidP="00C84377">
            <w:pPr>
              <w:pStyle w:val="TableText"/>
              <w:rPr>
                <w:del w:id="475" w:author="Mark Adams" w:date="2015-02-13T10:58:00Z"/>
              </w:rPr>
            </w:pPr>
            <w:del w:id="476" w:author="Mark Adams" w:date="2015-02-13T10:58:00Z">
              <w:r w:rsidRPr="0082469E" w:rsidDel="00BC4729">
                <w:delText>Zone index</w:delText>
              </w:r>
            </w:del>
          </w:p>
        </w:tc>
      </w:tr>
    </w:tbl>
    <w:p w14:paraId="29D75877" w14:textId="77777777" w:rsidR="00C84377" w:rsidRDefault="00C84377" w:rsidP="00C84377">
      <w:pPr>
        <w:pStyle w:val="BodyText"/>
        <w:rPr>
          <w:ins w:id="477" w:author="Mark Adams" w:date="2015-02-13T11:02:00Z"/>
        </w:rPr>
      </w:pPr>
      <w:r>
        <w:t>Please see the Zone List object in the Group-Thermal Zone Description/Geometry section of the Input-Output Reference for more information.</w:t>
      </w:r>
    </w:p>
    <w:p w14:paraId="3D9C5710" w14:textId="257832FB" w:rsidR="00BC4729" w:rsidRDefault="00BC4729" w:rsidP="00BC4729">
      <w:pPr>
        <w:pStyle w:val="Heading4"/>
        <w:rPr>
          <w:ins w:id="478" w:author="Mark Adams" w:date="2015-02-13T11:02:00Z"/>
        </w:rPr>
      </w:pPr>
      <w:proofErr w:type="spellStart"/>
      <w:ins w:id="479" w:author="Mark Adams" w:date="2015-02-13T11:02:00Z">
        <w:r>
          <w:t>ZoneInfoZoneLists</w:t>
        </w:r>
        <w:proofErr w:type="spellEnd"/>
        <w:r>
          <w:t xml:space="preserve"> Table</w:t>
        </w:r>
      </w:ins>
    </w:p>
    <w:p w14:paraId="31C4D0E9" w14:textId="54B63FC4" w:rsidR="00BC4729" w:rsidRDefault="00BC4729" w:rsidP="00BC4729">
      <w:pPr>
        <w:rPr>
          <w:ins w:id="480" w:author="Mark Adams" w:date="2015-02-13T11:02:00Z"/>
        </w:rPr>
      </w:pPr>
      <w:ins w:id="481" w:author="Mark Adams" w:date="2015-02-13T11:02:00Z">
        <w:r>
          <w:t xml:space="preserve">An overview of the </w:t>
        </w:r>
        <w:proofErr w:type="spellStart"/>
        <w:r>
          <w:t>ZoneInfoZoneLists</w:t>
        </w:r>
        <w:proofErr w:type="spellEnd"/>
        <w:r>
          <w:t xml:space="preserve"> SQL table is shown below.</w:t>
        </w:r>
      </w:ins>
    </w:p>
    <w:p w14:paraId="668F5B26" w14:textId="23CE46B2" w:rsidR="00BC4729" w:rsidRDefault="00BC4729" w:rsidP="00BC4729">
      <w:pPr>
        <w:pStyle w:val="Caption"/>
        <w:rPr>
          <w:ins w:id="482" w:author="Mark Adams" w:date="2015-02-13T11:02:00Z"/>
        </w:rPr>
      </w:pPr>
      <w:proofErr w:type="gramStart"/>
      <w:ins w:id="483" w:author="Mark Adams" w:date="2015-02-13T11:02:00Z">
        <w:r>
          <w:t xml:space="preserve">Table </w:t>
        </w:r>
        <w:r>
          <w:fldChar w:fldCharType="begin"/>
        </w:r>
        <w:r>
          <w:instrText xml:space="preserve"> SEQ Table \* ARABIC </w:instrText>
        </w:r>
        <w:r>
          <w:fldChar w:fldCharType="separate"/>
        </w:r>
      </w:ins>
      <w:r>
        <w:rPr>
          <w:noProof/>
        </w:rPr>
        <w:t>26</w:t>
      </w:r>
      <w:ins w:id="484" w:author="Mark Adams" w:date="2015-02-13T11:02:00Z">
        <w:r>
          <w:rPr>
            <w:noProof/>
          </w:rPr>
          <w:fldChar w:fldCharType="end"/>
        </w:r>
        <w:r>
          <w:t>.</w:t>
        </w:r>
        <w:proofErr w:type="gramEnd"/>
        <w:r>
          <w:t xml:space="preserve"> SQL </w:t>
        </w:r>
        <w:proofErr w:type="spellStart"/>
        <w:r>
          <w:t>ZoneInfoZoneLists</w:t>
        </w:r>
        <w:proofErr w:type="spellEnd"/>
        <w:r>
          <w:t xml:space="preserve"> Table Contents</w:t>
        </w:r>
      </w:ins>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69"/>
        <w:gridCol w:w="2526"/>
        <w:gridCol w:w="2265"/>
      </w:tblGrid>
      <w:tr w:rsidR="00BC4729" w:rsidRPr="00027263" w14:paraId="41C10BD9" w14:textId="77777777" w:rsidTr="00BC4729">
        <w:trPr>
          <w:cantSplit/>
          <w:ins w:id="485" w:author="Mark Adams" w:date="2015-02-13T11:02:00Z"/>
        </w:trPr>
        <w:tc>
          <w:tcPr>
            <w:tcW w:w="2769" w:type="dxa"/>
            <w:shd w:val="solid" w:color="000000" w:fill="FFFFFF"/>
          </w:tcPr>
          <w:p w14:paraId="24A8BF36" w14:textId="77777777" w:rsidR="00BC4729" w:rsidRPr="004B689A" w:rsidRDefault="00BC4729" w:rsidP="00BC4729">
            <w:pPr>
              <w:pStyle w:val="TableHeader"/>
              <w:rPr>
                <w:ins w:id="486" w:author="Mark Adams" w:date="2015-02-13T11:02:00Z"/>
              </w:rPr>
            </w:pPr>
            <w:ins w:id="487" w:author="Mark Adams" w:date="2015-02-13T11:02:00Z">
              <w:r w:rsidRPr="004B689A">
                <w:t>Field Name</w:t>
              </w:r>
            </w:ins>
          </w:p>
        </w:tc>
        <w:tc>
          <w:tcPr>
            <w:tcW w:w="2526" w:type="dxa"/>
            <w:shd w:val="solid" w:color="000000" w:fill="FFFFFF"/>
          </w:tcPr>
          <w:p w14:paraId="78BC3E80" w14:textId="77777777" w:rsidR="00BC4729" w:rsidRPr="004B689A" w:rsidRDefault="00BC4729" w:rsidP="00BC4729">
            <w:pPr>
              <w:pStyle w:val="TableHeader"/>
              <w:rPr>
                <w:ins w:id="488" w:author="Mark Adams" w:date="2015-02-13T11:02:00Z"/>
              </w:rPr>
            </w:pPr>
            <w:ins w:id="489" w:author="Mark Adams" w:date="2015-02-13T11:02:00Z">
              <w:r w:rsidRPr="004B689A">
                <w:t>Field Type</w:t>
              </w:r>
            </w:ins>
          </w:p>
        </w:tc>
        <w:tc>
          <w:tcPr>
            <w:tcW w:w="2265" w:type="dxa"/>
            <w:shd w:val="solid" w:color="000000" w:fill="FFFFFF"/>
          </w:tcPr>
          <w:p w14:paraId="68B6A411" w14:textId="77777777" w:rsidR="00BC4729" w:rsidRPr="004B689A" w:rsidRDefault="00BC4729" w:rsidP="00BC4729">
            <w:pPr>
              <w:pStyle w:val="TableHeader"/>
              <w:rPr>
                <w:ins w:id="490" w:author="Mark Adams" w:date="2015-02-13T11:02:00Z"/>
              </w:rPr>
            </w:pPr>
            <w:ins w:id="491" w:author="Mark Adams" w:date="2015-02-13T11:02:00Z">
              <w:r w:rsidRPr="004B689A">
                <w:t>Description</w:t>
              </w:r>
            </w:ins>
          </w:p>
        </w:tc>
      </w:tr>
      <w:tr w:rsidR="00BC4729" w:rsidRPr="009E4773" w14:paraId="3F8041C9" w14:textId="77777777" w:rsidTr="00BC4729">
        <w:trPr>
          <w:cantSplit/>
          <w:ins w:id="492" w:author="Mark Adams" w:date="2015-02-13T11:02:00Z"/>
        </w:trPr>
        <w:tc>
          <w:tcPr>
            <w:tcW w:w="2769" w:type="dxa"/>
            <w:shd w:val="clear" w:color="auto" w:fill="auto"/>
          </w:tcPr>
          <w:p w14:paraId="25F05E59" w14:textId="77777777" w:rsidR="00BC4729" w:rsidRPr="0082469E" w:rsidRDefault="00BC4729" w:rsidP="00BC4729">
            <w:pPr>
              <w:pStyle w:val="TableText"/>
              <w:rPr>
                <w:ins w:id="493" w:author="Mark Adams" w:date="2015-02-13T11:02:00Z"/>
              </w:rPr>
            </w:pPr>
            <w:proofErr w:type="spellStart"/>
            <w:ins w:id="494" w:author="Mark Adams" w:date="2015-02-13T11:02:00Z">
              <w:r w:rsidRPr="0082469E">
                <w:t>ZoneListIndex</w:t>
              </w:r>
              <w:proofErr w:type="spellEnd"/>
            </w:ins>
          </w:p>
        </w:tc>
        <w:tc>
          <w:tcPr>
            <w:tcW w:w="2526" w:type="dxa"/>
            <w:shd w:val="clear" w:color="auto" w:fill="auto"/>
          </w:tcPr>
          <w:p w14:paraId="11603FFF" w14:textId="5CB2EDA5" w:rsidR="00BC4729" w:rsidRPr="0082469E" w:rsidRDefault="00BC4729" w:rsidP="00BC4729">
            <w:pPr>
              <w:pStyle w:val="TableText"/>
              <w:rPr>
                <w:ins w:id="495" w:author="Mark Adams" w:date="2015-02-13T11:02:00Z"/>
              </w:rPr>
            </w:pPr>
            <w:ins w:id="496" w:author="Mark Adams" w:date="2015-02-13T11:02:00Z">
              <w:r w:rsidRPr="0082469E">
                <w:t xml:space="preserve">INTEGER </w:t>
              </w:r>
            </w:ins>
          </w:p>
        </w:tc>
        <w:tc>
          <w:tcPr>
            <w:tcW w:w="2265" w:type="dxa"/>
            <w:shd w:val="clear" w:color="auto" w:fill="auto"/>
          </w:tcPr>
          <w:p w14:paraId="3483CDF0" w14:textId="77777777" w:rsidR="00BC4729" w:rsidRPr="0082469E" w:rsidRDefault="00BC4729" w:rsidP="00BC4729">
            <w:pPr>
              <w:pStyle w:val="TableText"/>
              <w:rPr>
                <w:ins w:id="497" w:author="Mark Adams" w:date="2015-02-13T11:02:00Z"/>
              </w:rPr>
            </w:pPr>
            <w:ins w:id="498" w:author="Mark Adams" w:date="2015-02-13T11:02:00Z">
              <w:r w:rsidRPr="0082469E">
                <w:t>Zone list index</w:t>
              </w:r>
            </w:ins>
          </w:p>
        </w:tc>
      </w:tr>
      <w:tr w:rsidR="00BC4729" w:rsidRPr="009E4773" w14:paraId="291D04D3" w14:textId="77777777" w:rsidTr="00BC4729">
        <w:trPr>
          <w:cantSplit/>
          <w:ins w:id="499" w:author="Mark Adams" w:date="2015-02-13T11:02:00Z"/>
        </w:trPr>
        <w:tc>
          <w:tcPr>
            <w:tcW w:w="2769" w:type="dxa"/>
            <w:shd w:val="clear" w:color="auto" w:fill="auto"/>
          </w:tcPr>
          <w:p w14:paraId="36688E71" w14:textId="3585896B" w:rsidR="00BC4729" w:rsidRPr="0082469E" w:rsidRDefault="00BC4729" w:rsidP="00BC4729">
            <w:pPr>
              <w:pStyle w:val="TableText"/>
              <w:rPr>
                <w:ins w:id="500" w:author="Mark Adams" w:date="2015-02-13T11:02:00Z"/>
              </w:rPr>
            </w:pPr>
            <w:proofErr w:type="spellStart"/>
            <w:ins w:id="501" w:author="Mark Adams" w:date="2015-02-13T11:02:00Z">
              <w:r>
                <w:t>ZoneIndex</w:t>
              </w:r>
              <w:proofErr w:type="spellEnd"/>
            </w:ins>
          </w:p>
        </w:tc>
        <w:tc>
          <w:tcPr>
            <w:tcW w:w="2526" w:type="dxa"/>
            <w:shd w:val="clear" w:color="auto" w:fill="auto"/>
          </w:tcPr>
          <w:p w14:paraId="642D5765" w14:textId="32EDA217" w:rsidR="00BC4729" w:rsidRPr="0082469E" w:rsidRDefault="00BC4729" w:rsidP="00BC4729">
            <w:pPr>
              <w:pStyle w:val="TableText"/>
              <w:rPr>
                <w:ins w:id="502" w:author="Mark Adams" w:date="2015-02-13T11:02:00Z"/>
              </w:rPr>
            </w:pPr>
            <w:ins w:id="503" w:author="Mark Adams" w:date="2015-02-13T11:02:00Z">
              <w:r w:rsidRPr="0082469E">
                <w:t>INTEGER</w:t>
              </w:r>
            </w:ins>
          </w:p>
        </w:tc>
        <w:tc>
          <w:tcPr>
            <w:tcW w:w="2265" w:type="dxa"/>
            <w:shd w:val="clear" w:color="auto" w:fill="auto"/>
          </w:tcPr>
          <w:p w14:paraId="3A7EAF6F" w14:textId="233A4315" w:rsidR="00BC4729" w:rsidRPr="0082469E" w:rsidRDefault="00BC4729" w:rsidP="00BC4729">
            <w:pPr>
              <w:pStyle w:val="TableText"/>
              <w:rPr>
                <w:ins w:id="504" w:author="Mark Adams" w:date="2015-02-13T11:02:00Z"/>
              </w:rPr>
            </w:pPr>
            <w:ins w:id="505" w:author="Mark Adams" w:date="2015-02-13T11:02:00Z">
              <w:r w:rsidRPr="0082469E">
                <w:t xml:space="preserve">Zone </w:t>
              </w:r>
              <w:r>
                <w:t>index</w:t>
              </w:r>
            </w:ins>
          </w:p>
        </w:tc>
      </w:tr>
    </w:tbl>
    <w:p w14:paraId="34CA7B3B" w14:textId="3417924D" w:rsidR="00BC4729" w:rsidRDefault="00BC4729" w:rsidP="00C84377">
      <w:pPr>
        <w:pStyle w:val="BodyText"/>
      </w:pPr>
      <w:ins w:id="506" w:author="Mark Adams" w:date="2015-02-13T11:02:00Z">
        <w:r>
          <w:t>This is a join table</w:t>
        </w:r>
      </w:ins>
      <w:ins w:id="507" w:author="Mark Adams" w:date="2015-02-13T11:03:00Z">
        <w:r>
          <w:t xml:space="preserve"> to represent the many-to-many relationship of zones and zone lists.</w:t>
        </w:r>
      </w:ins>
      <w:ins w:id="508" w:author="Mark Adams" w:date="2015-02-13T11:17:00Z">
        <w:r w:rsidR="00761697">
          <w:t xml:space="preserve"> </w:t>
        </w:r>
        <w:proofErr w:type="spellStart"/>
        <w:r w:rsidR="00761697">
          <w:t>ZoneListIndex</w:t>
        </w:r>
        <w:proofErr w:type="spellEnd"/>
        <w:r w:rsidR="00761697">
          <w:t xml:space="preserve"> and </w:t>
        </w:r>
        <w:proofErr w:type="spellStart"/>
        <w:r w:rsidR="00761697">
          <w:t>ZoneIndex</w:t>
        </w:r>
      </w:ins>
      <w:proofErr w:type="spellEnd"/>
      <w:ins w:id="509" w:author="Mark Adams" w:date="2015-02-13T11:18:00Z">
        <w:r w:rsidR="00761697">
          <w:t xml:space="preserve"> together</w:t>
        </w:r>
      </w:ins>
      <w:ins w:id="510" w:author="Mark Adams" w:date="2015-02-13T11:17:00Z">
        <w:r w:rsidR="00761697">
          <w:t xml:space="preserve"> </w:t>
        </w:r>
        <w:proofErr w:type="gramStart"/>
        <w:r w:rsidR="00761697">
          <w:t>are</w:t>
        </w:r>
        <w:proofErr w:type="gramEnd"/>
        <w:r w:rsidR="00761697">
          <w:t xml:space="preserve"> the</w:t>
        </w:r>
      </w:ins>
      <w:ins w:id="511" w:author="Mark Adams" w:date="2015-02-13T11:18:00Z">
        <w:r w:rsidR="00761697">
          <w:t xml:space="preserve"> </w:t>
        </w:r>
      </w:ins>
      <w:ins w:id="512" w:author="Mark Adams" w:date="2015-02-13T11:17:00Z">
        <w:r w:rsidR="00761697">
          <w:t xml:space="preserve">Primary Key </w:t>
        </w:r>
      </w:ins>
      <w:ins w:id="513" w:author="Mark Adams" w:date="2015-02-13T11:18:00Z">
        <w:r w:rsidR="00761697">
          <w:t>for</w:t>
        </w:r>
      </w:ins>
      <w:ins w:id="514" w:author="Mark Adams" w:date="2015-02-13T11:17:00Z">
        <w:r w:rsidR="00761697">
          <w:t xml:space="preserve"> this table.</w:t>
        </w:r>
      </w:ins>
      <w:bookmarkStart w:id="515" w:name="_GoBack"/>
      <w:bookmarkEnd w:id="515"/>
    </w:p>
    <w:p w14:paraId="4569A5B9" w14:textId="77777777" w:rsidR="00C84377" w:rsidRDefault="00C84377" w:rsidP="00C84377">
      <w:pPr>
        <w:pStyle w:val="Heading3"/>
      </w:pPr>
      <w:bookmarkStart w:id="516" w:name="_Toc241643020"/>
      <w:bookmarkStart w:id="517" w:name="_Toc285290933"/>
      <w:r>
        <w:t>Miscellaneous Tables</w:t>
      </w:r>
      <w:bookmarkEnd w:id="516"/>
      <w:bookmarkEnd w:id="517"/>
    </w:p>
    <w:p w14:paraId="0107718B" w14:textId="77777777" w:rsidR="00C84377" w:rsidRDefault="00C84377" w:rsidP="00C84377">
      <w:pPr>
        <w:pStyle w:val="Heading4"/>
      </w:pPr>
      <w:bookmarkStart w:id="518" w:name="_Ref210300788"/>
      <w:r>
        <w:t>Schedules Table</w:t>
      </w:r>
      <w:bookmarkEnd w:id="518"/>
    </w:p>
    <w:p w14:paraId="159B91FA" w14:textId="77777777" w:rsidR="00C84377" w:rsidRDefault="00C84377" w:rsidP="00C84377">
      <w:pPr>
        <w:pStyle w:val="BodyText"/>
      </w:pPr>
      <w:r>
        <w:t>An overview of the Schedules SQL table is shown below.</w:t>
      </w:r>
    </w:p>
    <w:p w14:paraId="0C3BEB4E" w14:textId="77777777" w:rsidR="00C84377" w:rsidRDefault="00C84377" w:rsidP="00C84377">
      <w:pPr>
        <w:pStyle w:val="Caption"/>
      </w:pPr>
      <w:bookmarkStart w:id="519" w:name="_Toc241643021"/>
      <w:proofErr w:type="gramStart"/>
      <w:r>
        <w:t xml:space="preserve">Table </w:t>
      </w:r>
      <w:r w:rsidR="00761697">
        <w:fldChar w:fldCharType="begin"/>
      </w:r>
      <w:r w:rsidR="00761697">
        <w:instrText xml:space="preserve"> SEQ Table \* ARABIC </w:instrText>
      </w:r>
      <w:r w:rsidR="00761697">
        <w:fldChar w:fldCharType="separate"/>
      </w:r>
      <w:r w:rsidR="004774B6">
        <w:rPr>
          <w:noProof/>
        </w:rPr>
        <w:t>35</w:t>
      </w:r>
      <w:r w:rsidR="00761697">
        <w:rPr>
          <w:noProof/>
        </w:rPr>
        <w:fldChar w:fldCharType="end"/>
      </w:r>
      <w:r>
        <w:t>.</w:t>
      </w:r>
      <w:proofErr w:type="gramEnd"/>
      <w:r>
        <w:t xml:space="preserve"> SQL Schedules Table Contents</w:t>
      </w:r>
      <w:bookmarkEnd w:id="519"/>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0452CE55" w14:textId="77777777" w:rsidTr="00C84377">
        <w:trPr>
          <w:cantSplit/>
        </w:trPr>
        <w:tc>
          <w:tcPr>
            <w:tcW w:w="2793" w:type="dxa"/>
            <w:shd w:val="solid" w:color="000000" w:fill="FFFFFF"/>
          </w:tcPr>
          <w:p w14:paraId="71BED940" w14:textId="77777777" w:rsidR="00C84377" w:rsidRPr="004B689A" w:rsidRDefault="00C84377" w:rsidP="00C84377">
            <w:pPr>
              <w:pStyle w:val="TableHeader"/>
            </w:pPr>
            <w:r w:rsidRPr="004B689A">
              <w:t>Field Name</w:t>
            </w:r>
          </w:p>
        </w:tc>
        <w:tc>
          <w:tcPr>
            <w:tcW w:w="2390" w:type="dxa"/>
            <w:shd w:val="solid" w:color="000000" w:fill="FFFFFF"/>
          </w:tcPr>
          <w:p w14:paraId="41A16080" w14:textId="77777777" w:rsidR="00C84377" w:rsidRPr="004B689A" w:rsidRDefault="00C84377" w:rsidP="00C84377">
            <w:pPr>
              <w:pStyle w:val="TableHeader"/>
            </w:pPr>
            <w:r w:rsidRPr="004B689A">
              <w:t>Field Type</w:t>
            </w:r>
          </w:p>
        </w:tc>
        <w:tc>
          <w:tcPr>
            <w:tcW w:w="2377" w:type="dxa"/>
            <w:shd w:val="solid" w:color="000000" w:fill="FFFFFF"/>
          </w:tcPr>
          <w:p w14:paraId="66FFF47A" w14:textId="77777777" w:rsidR="00C84377" w:rsidRPr="004B689A" w:rsidRDefault="00C84377" w:rsidP="00C84377">
            <w:pPr>
              <w:pStyle w:val="TableHeader"/>
            </w:pPr>
            <w:r w:rsidRPr="004B689A">
              <w:t>Description</w:t>
            </w:r>
          </w:p>
        </w:tc>
      </w:tr>
      <w:tr w:rsidR="00C84377" w:rsidRPr="00027263" w14:paraId="79C40834" w14:textId="77777777" w:rsidTr="00C84377">
        <w:trPr>
          <w:cantSplit/>
        </w:trPr>
        <w:tc>
          <w:tcPr>
            <w:tcW w:w="2793" w:type="dxa"/>
            <w:shd w:val="clear" w:color="auto" w:fill="auto"/>
          </w:tcPr>
          <w:p w14:paraId="77C23677" w14:textId="77777777" w:rsidR="00C84377" w:rsidRPr="0082469E" w:rsidRDefault="00C84377" w:rsidP="00C84377">
            <w:pPr>
              <w:pStyle w:val="TableText"/>
            </w:pPr>
            <w:proofErr w:type="spellStart"/>
            <w:r w:rsidRPr="0082469E">
              <w:t>ScheduleIndex</w:t>
            </w:r>
            <w:proofErr w:type="spellEnd"/>
          </w:p>
        </w:tc>
        <w:tc>
          <w:tcPr>
            <w:tcW w:w="2390" w:type="dxa"/>
            <w:shd w:val="clear" w:color="auto" w:fill="auto"/>
          </w:tcPr>
          <w:p w14:paraId="70B07E25" w14:textId="77777777" w:rsidR="00C84377" w:rsidRPr="0082469E" w:rsidRDefault="00C84377" w:rsidP="00C84377">
            <w:pPr>
              <w:pStyle w:val="TableText"/>
            </w:pPr>
            <w:r w:rsidRPr="0082469E">
              <w:t>INTEGER PRIMARY KEY</w:t>
            </w:r>
          </w:p>
        </w:tc>
        <w:tc>
          <w:tcPr>
            <w:tcW w:w="2377" w:type="dxa"/>
            <w:shd w:val="clear" w:color="auto" w:fill="auto"/>
          </w:tcPr>
          <w:p w14:paraId="3DE448A7" w14:textId="77777777" w:rsidR="00C84377" w:rsidRPr="0082469E" w:rsidRDefault="00C84377" w:rsidP="00C84377">
            <w:pPr>
              <w:pStyle w:val="TableText"/>
            </w:pPr>
            <w:r w:rsidRPr="0082469E">
              <w:t>Schedule index</w:t>
            </w:r>
          </w:p>
        </w:tc>
      </w:tr>
      <w:tr w:rsidR="00C84377" w:rsidRPr="00027263" w14:paraId="2C17E502" w14:textId="77777777" w:rsidTr="00C84377">
        <w:trPr>
          <w:cantSplit/>
        </w:trPr>
        <w:tc>
          <w:tcPr>
            <w:tcW w:w="2793" w:type="dxa"/>
            <w:shd w:val="clear" w:color="auto" w:fill="auto"/>
          </w:tcPr>
          <w:p w14:paraId="707BB56A" w14:textId="77777777" w:rsidR="00C84377" w:rsidRPr="0082469E" w:rsidRDefault="00C84377" w:rsidP="00C84377">
            <w:pPr>
              <w:pStyle w:val="TableText"/>
            </w:pPr>
            <w:proofErr w:type="spellStart"/>
            <w:r w:rsidRPr="0082469E">
              <w:t>ScheduleName</w:t>
            </w:r>
            <w:proofErr w:type="spellEnd"/>
          </w:p>
        </w:tc>
        <w:tc>
          <w:tcPr>
            <w:tcW w:w="2390" w:type="dxa"/>
            <w:shd w:val="clear" w:color="auto" w:fill="auto"/>
          </w:tcPr>
          <w:p w14:paraId="54EB8D88" w14:textId="77777777" w:rsidR="00C84377" w:rsidRPr="0082469E" w:rsidRDefault="00C84377" w:rsidP="00C84377">
            <w:pPr>
              <w:pStyle w:val="TableText"/>
            </w:pPr>
            <w:r w:rsidRPr="0082469E">
              <w:t>TEXT</w:t>
            </w:r>
          </w:p>
        </w:tc>
        <w:tc>
          <w:tcPr>
            <w:tcW w:w="2377" w:type="dxa"/>
            <w:shd w:val="clear" w:color="auto" w:fill="auto"/>
          </w:tcPr>
          <w:p w14:paraId="6BA17524" w14:textId="77777777" w:rsidR="00C84377" w:rsidRPr="0082469E" w:rsidRDefault="00C84377" w:rsidP="00C84377">
            <w:pPr>
              <w:pStyle w:val="TableText"/>
            </w:pPr>
            <w:r w:rsidRPr="0082469E">
              <w:t>Schedule name</w:t>
            </w:r>
          </w:p>
        </w:tc>
      </w:tr>
      <w:tr w:rsidR="00C84377" w:rsidRPr="00027263" w14:paraId="00689AB1" w14:textId="77777777" w:rsidTr="00C84377">
        <w:trPr>
          <w:cantSplit/>
        </w:trPr>
        <w:tc>
          <w:tcPr>
            <w:tcW w:w="2793" w:type="dxa"/>
            <w:shd w:val="clear" w:color="auto" w:fill="auto"/>
          </w:tcPr>
          <w:p w14:paraId="2BB94C2E" w14:textId="77777777" w:rsidR="00C84377" w:rsidRPr="0082469E" w:rsidRDefault="00C84377" w:rsidP="00C84377">
            <w:pPr>
              <w:pStyle w:val="TableText"/>
            </w:pPr>
            <w:proofErr w:type="spellStart"/>
            <w:r w:rsidRPr="0082469E">
              <w:t>ScheduleType</w:t>
            </w:r>
            <w:proofErr w:type="spellEnd"/>
          </w:p>
        </w:tc>
        <w:tc>
          <w:tcPr>
            <w:tcW w:w="2390" w:type="dxa"/>
            <w:shd w:val="clear" w:color="auto" w:fill="auto"/>
          </w:tcPr>
          <w:p w14:paraId="7EAC3B00" w14:textId="77777777" w:rsidR="00C84377" w:rsidRPr="0082469E" w:rsidRDefault="00C84377" w:rsidP="00C84377">
            <w:pPr>
              <w:pStyle w:val="TableText"/>
            </w:pPr>
            <w:r w:rsidRPr="0082469E">
              <w:t>TEXT</w:t>
            </w:r>
          </w:p>
        </w:tc>
        <w:tc>
          <w:tcPr>
            <w:tcW w:w="2377" w:type="dxa"/>
            <w:shd w:val="clear" w:color="auto" w:fill="auto"/>
          </w:tcPr>
          <w:p w14:paraId="30607B58" w14:textId="77777777" w:rsidR="00C84377" w:rsidRPr="0082469E" w:rsidRDefault="00C84377" w:rsidP="00C84377">
            <w:pPr>
              <w:pStyle w:val="TableText"/>
            </w:pPr>
            <w:r w:rsidRPr="0082469E">
              <w:t>Schedule Type</w:t>
            </w:r>
          </w:p>
        </w:tc>
      </w:tr>
      <w:tr w:rsidR="00C84377" w:rsidRPr="00027263" w14:paraId="1B242D88" w14:textId="77777777" w:rsidTr="00C84377">
        <w:trPr>
          <w:cantSplit/>
        </w:trPr>
        <w:tc>
          <w:tcPr>
            <w:tcW w:w="2793" w:type="dxa"/>
            <w:shd w:val="clear" w:color="auto" w:fill="auto"/>
          </w:tcPr>
          <w:p w14:paraId="480322DC" w14:textId="77777777" w:rsidR="00C84377" w:rsidRPr="0082469E" w:rsidRDefault="00C84377" w:rsidP="00C84377">
            <w:pPr>
              <w:pStyle w:val="TableText"/>
            </w:pPr>
            <w:proofErr w:type="spellStart"/>
            <w:r w:rsidRPr="0082469E">
              <w:t>ScheduleMinimum</w:t>
            </w:r>
            <w:proofErr w:type="spellEnd"/>
          </w:p>
        </w:tc>
        <w:tc>
          <w:tcPr>
            <w:tcW w:w="2390" w:type="dxa"/>
            <w:shd w:val="clear" w:color="auto" w:fill="auto"/>
          </w:tcPr>
          <w:p w14:paraId="3B5D325B" w14:textId="77777777" w:rsidR="00C84377" w:rsidRPr="0082469E" w:rsidRDefault="00C84377" w:rsidP="00C84377">
            <w:pPr>
              <w:pStyle w:val="TableText"/>
            </w:pPr>
            <w:r w:rsidRPr="0082469E">
              <w:t>REAL</w:t>
            </w:r>
          </w:p>
        </w:tc>
        <w:tc>
          <w:tcPr>
            <w:tcW w:w="2377" w:type="dxa"/>
            <w:shd w:val="clear" w:color="auto" w:fill="auto"/>
          </w:tcPr>
          <w:p w14:paraId="0161AC85" w14:textId="77777777" w:rsidR="00C84377" w:rsidRPr="0082469E" w:rsidRDefault="00C84377" w:rsidP="00C84377">
            <w:pPr>
              <w:pStyle w:val="TableText"/>
            </w:pPr>
            <w:proofErr w:type="spellStart"/>
            <w:r w:rsidRPr="0082469E">
              <w:t>ScheduleMinimum</w:t>
            </w:r>
            <w:proofErr w:type="spellEnd"/>
          </w:p>
        </w:tc>
      </w:tr>
      <w:tr w:rsidR="00C84377" w:rsidRPr="00027263" w14:paraId="06D7E839" w14:textId="77777777" w:rsidTr="00C84377">
        <w:trPr>
          <w:cantSplit/>
        </w:trPr>
        <w:tc>
          <w:tcPr>
            <w:tcW w:w="2793" w:type="dxa"/>
            <w:shd w:val="clear" w:color="auto" w:fill="auto"/>
          </w:tcPr>
          <w:p w14:paraId="55F36B42" w14:textId="77777777" w:rsidR="00C84377" w:rsidRPr="0082469E" w:rsidRDefault="00C84377" w:rsidP="00C84377">
            <w:pPr>
              <w:pStyle w:val="TableText"/>
            </w:pPr>
            <w:proofErr w:type="spellStart"/>
            <w:r w:rsidRPr="0082469E">
              <w:lastRenderedPageBreak/>
              <w:t>ScheduleMaximum</w:t>
            </w:r>
            <w:proofErr w:type="spellEnd"/>
          </w:p>
        </w:tc>
        <w:tc>
          <w:tcPr>
            <w:tcW w:w="2390" w:type="dxa"/>
            <w:shd w:val="clear" w:color="auto" w:fill="auto"/>
          </w:tcPr>
          <w:p w14:paraId="7666B8CC" w14:textId="77777777" w:rsidR="00C84377" w:rsidRPr="0082469E" w:rsidRDefault="00C84377" w:rsidP="00C84377">
            <w:pPr>
              <w:pStyle w:val="TableText"/>
            </w:pPr>
            <w:r w:rsidRPr="0082469E">
              <w:t>REAL</w:t>
            </w:r>
          </w:p>
        </w:tc>
        <w:tc>
          <w:tcPr>
            <w:tcW w:w="2377" w:type="dxa"/>
            <w:shd w:val="clear" w:color="auto" w:fill="auto"/>
          </w:tcPr>
          <w:p w14:paraId="5DCC6F55" w14:textId="77777777" w:rsidR="00C84377" w:rsidRPr="0082469E" w:rsidRDefault="00C84377" w:rsidP="00C84377">
            <w:pPr>
              <w:pStyle w:val="TableText"/>
            </w:pPr>
            <w:proofErr w:type="spellStart"/>
            <w:r w:rsidRPr="0082469E">
              <w:t>ScheduleMaximum</w:t>
            </w:r>
            <w:proofErr w:type="spellEnd"/>
          </w:p>
        </w:tc>
      </w:tr>
    </w:tbl>
    <w:p w14:paraId="23F48C1B" w14:textId="77777777" w:rsidR="00C84377" w:rsidRPr="004F3450" w:rsidDel="008B6C3E" w:rsidRDefault="00C84377" w:rsidP="00C84377">
      <w:pPr>
        <w:pStyle w:val="BodyText"/>
      </w:pPr>
      <w:r>
        <w:t>Please see the Group-Schedules section of the Input-Output Reference for more information.</w:t>
      </w:r>
    </w:p>
    <w:p w14:paraId="77AFA087" w14:textId="77777777" w:rsidR="00C84377" w:rsidRDefault="00C84377" w:rsidP="00C84377">
      <w:pPr>
        <w:pStyle w:val="Heading4"/>
      </w:pPr>
      <w:bookmarkStart w:id="520" w:name="_Simulations_Table"/>
      <w:bookmarkStart w:id="521" w:name="_Simulations_Table_1"/>
      <w:bookmarkStart w:id="522" w:name="_Toc241643022"/>
      <w:bookmarkEnd w:id="520"/>
      <w:bookmarkEnd w:id="521"/>
      <w:r>
        <w:t>Simulations Table</w:t>
      </w:r>
    </w:p>
    <w:p w14:paraId="27AE4824" w14:textId="77777777" w:rsidR="00C84377" w:rsidRPr="001D39AB" w:rsidRDefault="00C84377" w:rsidP="00C84377">
      <w:pPr>
        <w:pStyle w:val="BodyText"/>
      </w:pPr>
      <w:r>
        <w:t xml:space="preserve">An overview of the Simulations SQL table is shown below.  Currently there will only be one record in the table, because the </w:t>
      </w:r>
      <w:r w:rsidR="000A0BFB">
        <w:t>SQL</w:t>
      </w:r>
      <w:r>
        <w:t>ite database is relevant to only one simulation.  In the future this might change if multiple simulations are aggregated into a larger database.</w:t>
      </w:r>
    </w:p>
    <w:p w14:paraId="64125289" w14:textId="77777777" w:rsidR="00C84377" w:rsidRDefault="00C84377" w:rsidP="00C84377">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36</w:t>
      </w:r>
      <w:r w:rsidR="00761697">
        <w:rPr>
          <w:noProof/>
        </w:rPr>
        <w:fldChar w:fldCharType="end"/>
      </w:r>
      <w:r>
        <w:t>.</w:t>
      </w:r>
      <w:proofErr w:type="gramEnd"/>
      <w:r>
        <w:t xml:space="preserve"> SQL Simulations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0ABE0D31" w14:textId="77777777" w:rsidTr="00C84377">
        <w:trPr>
          <w:cantSplit/>
        </w:trPr>
        <w:tc>
          <w:tcPr>
            <w:tcW w:w="2793" w:type="dxa"/>
            <w:shd w:val="solid" w:color="000000" w:fill="FFFFFF"/>
          </w:tcPr>
          <w:p w14:paraId="2DF53A39" w14:textId="77777777" w:rsidR="00C84377" w:rsidRPr="004B689A" w:rsidRDefault="00C84377" w:rsidP="00C84377">
            <w:pPr>
              <w:pStyle w:val="TableHeader"/>
            </w:pPr>
            <w:r w:rsidRPr="004B689A">
              <w:t>Field Name</w:t>
            </w:r>
          </w:p>
        </w:tc>
        <w:tc>
          <w:tcPr>
            <w:tcW w:w="2390" w:type="dxa"/>
            <w:shd w:val="solid" w:color="000000" w:fill="FFFFFF"/>
          </w:tcPr>
          <w:p w14:paraId="33C75820" w14:textId="77777777" w:rsidR="00C84377" w:rsidRPr="004B689A" w:rsidRDefault="00C84377" w:rsidP="00C84377">
            <w:pPr>
              <w:pStyle w:val="TableHeader"/>
            </w:pPr>
            <w:r w:rsidRPr="004B689A">
              <w:t>Field Type</w:t>
            </w:r>
          </w:p>
        </w:tc>
        <w:tc>
          <w:tcPr>
            <w:tcW w:w="2377" w:type="dxa"/>
            <w:shd w:val="solid" w:color="000000" w:fill="FFFFFF"/>
          </w:tcPr>
          <w:p w14:paraId="018C9F0B" w14:textId="77777777" w:rsidR="00C84377" w:rsidRPr="004B689A" w:rsidRDefault="00C84377" w:rsidP="00C84377">
            <w:pPr>
              <w:pStyle w:val="TableHeader"/>
            </w:pPr>
            <w:r w:rsidRPr="004B689A">
              <w:t>Description</w:t>
            </w:r>
          </w:p>
        </w:tc>
      </w:tr>
      <w:tr w:rsidR="000A0BFB" w:rsidRPr="00027263" w14:paraId="5DAC8B5C" w14:textId="77777777" w:rsidTr="00121202">
        <w:trPr>
          <w:cantSplit/>
        </w:trPr>
        <w:tc>
          <w:tcPr>
            <w:tcW w:w="2793" w:type="dxa"/>
            <w:shd w:val="clear" w:color="auto" w:fill="auto"/>
          </w:tcPr>
          <w:p w14:paraId="380CBA03" w14:textId="77777777" w:rsidR="000A0BFB" w:rsidRPr="0082469E" w:rsidRDefault="000A0BFB" w:rsidP="00121202">
            <w:pPr>
              <w:pStyle w:val="TableText"/>
            </w:pPr>
            <w:proofErr w:type="spellStart"/>
            <w:r>
              <w:t>SimulationIndex</w:t>
            </w:r>
            <w:proofErr w:type="spellEnd"/>
          </w:p>
        </w:tc>
        <w:tc>
          <w:tcPr>
            <w:tcW w:w="2390" w:type="dxa"/>
            <w:shd w:val="clear" w:color="auto" w:fill="auto"/>
          </w:tcPr>
          <w:p w14:paraId="5B48E6AF" w14:textId="77777777" w:rsidR="000A0BFB" w:rsidRPr="0082469E" w:rsidRDefault="000A0BFB" w:rsidP="00121202">
            <w:pPr>
              <w:pStyle w:val="TableText"/>
            </w:pPr>
            <w:r w:rsidRPr="0082469E">
              <w:t>INTEGER PRIMARY KEY</w:t>
            </w:r>
          </w:p>
        </w:tc>
        <w:tc>
          <w:tcPr>
            <w:tcW w:w="2377" w:type="dxa"/>
            <w:shd w:val="clear" w:color="auto" w:fill="auto"/>
          </w:tcPr>
          <w:p w14:paraId="16C6A4CA" w14:textId="77777777" w:rsidR="000A0BFB" w:rsidRPr="0082469E" w:rsidRDefault="000A0BFB" w:rsidP="00121202">
            <w:pPr>
              <w:pStyle w:val="TableText"/>
            </w:pPr>
            <w:r>
              <w:t>Simulation</w:t>
            </w:r>
            <w:r w:rsidRPr="0082469E">
              <w:t xml:space="preserve"> index</w:t>
            </w:r>
            <w:r>
              <w:t>, currently there will be only one record in this table.</w:t>
            </w:r>
          </w:p>
        </w:tc>
      </w:tr>
      <w:tr w:rsidR="000A0BFB" w:rsidRPr="00027263" w14:paraId="2BCEFEEE" w14:textId="77777777" w:rsidTr="00121202">
        <w:trPr>
          <w:cantSplit/>
        </w:trPr>
        <w:tc>
          <w:tcPr>
            <w:tcW w:w="2793" w:type="dxa"/>
            <w:shd w:val="clear" w:color="auto" w:fill="auto"/>
          </w:tcPr>
          <w:p w14:paraId="3F6B282E" w14:textId="77777777" w:rsidR="000A0BFB" w:rsidRPr="0082469E" w:rsidRDefault="000A0BFB" w:rsidP="00121202">
            <w:pPr>
              <w:pStyle w:val="TableText"/>
            </w:pPr>
            <w:proofErr w:type="spellStart"/>
            <w:r>
              <w:t>EnergyPlusVersion</w:t>
            </w:r>
            <w:proofErr w:type="spellEnd"/>
          </w:p>
        </w:tc>
        <w:tc>
          <w:tcPr>
            <w:tcW w:w="2390" w:type="dxa"/>
            <w:shd w:val="clear" w:color="auto" w:fill="auto"/>
          </w:tcPr>
          <w:p w14:paraId="0CF14BCC" w14:textId="77777777" w:rsidR="000A0BFB" w:rsidRPr="0082469E" w:rsidRDefault="000A0BFB" w:rsidP="00121202">
            <w:pPr>
              <w:pStyle w:val="TableText"/>
            </w:pPr>
            <w:r w:rsidRPr="0082469E">
              <w:t>TEXT</w:t>
            </w:r>
          </w:p>
        </w:tc>
        <w:tc>
          <w:tcPr>
            <w:tcW w:w="2377" w:type="dxa"/>
            <w:shd w:val="clear" w:color="auto" w:fill="auto"/>
          </w:tcPr>
          <w:p w14:paraId="1FF597D8" w14:textId="77777777" w:rsidR="000A0BFB" w:rsidRPr="0082469E" w:rsidRDefault="000A0BFB" w:rsidP="00121202">
            <w:pPr>
              <w:pStyle w:val="TableText"/>
            </w:pPr>
            <w:r>
              <w:t xml:space="preserve">The version of </w:t>
            </w:r>
            <w:proofErr w:type="spellStart"/>
            <w:r>
              <w:t>EnergyPlus</w:t>
            </w:r>
            <w:proofErr w:type="spellEnd"/>
            <w:r>
              <w:t xml:space="preserve"> that was used to run the simulation.</w:t>
            </w:r>
          </w:p>
        </w:tc>
      </w:tr>
      <w:tr w:rsidR="000A0BFB" w:rsidRPr="00027263" w14:paraId="23A306D4" w14:textId="77777777" w:rsidTr="00121202">
        <w:trPr>
          <w:cantSplit/>
        </w:trPr>
        <w:tc>
          <w:tcPr>
            <w:tcW w:w="2793" w:type="dxa"/>
            <w:shd w:val="clear" w:color="auto" w:fill="auto"/>
          </w:tcPr>
          <w:p w14:paraId="3F16B28C" w14:textId="77777777" w:rsidR="000A0BFB" w:rsidRPr="0082469E" w:rsidRDefault="000A0BFB" w:rsidP="00121202">
            <w:pPr>
              <w:pStyle w:val="TableText"/>
            </w:pPr>
            <w:proofErr w:type="spellStart"/>
            <w:r>
              <w:t>TimeStamp</w:t>
            </w:r>
            <w:proofErr w:type="spellEnd"/>
          </w:p>
        </w:tc>
        <w:tc>
          <w:tcPr>
            <w:tcW w:w="2390" w:type="dxa"/>
            <w:shd w:val="clear" w:color="auto" w:fill="auto"/>
          </w:tcPr>
          <w:p w14:paraId="64CC86A4" w14:textId="77777777" w:rsidR="000A0BFB" w:rsidRPr="0082469E" w:rsidRDefault="000A0BFB" w:rsidP="00121202">
            <w:pPr>
              <w:pStyle w:val="TableText"/>
            </w:pPr>
            <w:r w:rsidRPr="0082469E">
              <w:t>TEXT</w:t>
            </w:r>
          </w:p>
        </w:tc>
        <w:tc>
          <w:tcPr>
            <w:tcW w:w="2377" w:type="dxa"/>
            <w:shd w:val="clear" w:color="auto" w:fill="auto"/>
          </w:tcPr>
          <w:p w14:paraId="15561CFE" w14:textId="77777777" w:rsidR="000A0BFB" w:rsidRPr="0082469E" w:rsidRDefault="000A0BFB" w:rsidP="00121202">
            <w:pPr>
              <w:pStyle w:val="TableText"/>
            </w:pPr>
            <w:r>
              <w:t>A text string containing the timestamp when the simulation was run.</w:t>
            </w:r>
          </w:p>
        </w:tc>
      </w:tr>
      <w:tr w:rsidR="000A0BFB" w:rsidRPr="00027263" w14:paraId="1853681A" w14:textId="77777777" w:rsidTr="00121202">
        <w:trPr>
          <w:cantSplit/>
        </w:trPr>
        <w:tc>
          <w:tcPr>
            <w:tcW w:w="2793" w:type="dxa"/>
            <w:shd w:val="clear" w:color="auto" w:fill="auto"/>
          </w:tcPr>
          <w:p w14:paraId="4049C297" w14:textId="77777777" w:rsidR="000A0BFB" w:rsidRPr="0082469E" w:rsidRDefault="000A0BFB" w:rsidP="00121202">
            <w:pPr>
              <w:pStyle w:val="TableText"/>
            </w:pPr>
            <w:proofErr w:type="spellStart"/>
            <w:r>
              <w:t>NumTimestepsPerHour</w:t>
            </w:r>
            <w:proofErr w:type="spellEnd"/>
          </w:p>
        </w:tc>
        <w:tc>
          <w:tcPr>
            <w:tcW w:w="2390" w:type="dxa"/>
            <w:shd w:val="clear" w:color="auto" w:fill="auto"/>
          </w:tcPr>
          <w:p w14:paraId="68BAF0F2" w14:textId="77777777" w:rsidR="000A0BFB" w:rsidRPr="0082469E" w:rsidRDefault="000A0BFB" w:rsidP="00121202">
            <w:pPr>
              <w:pStyle w:val="TableText"/>
            </w:pPr>
            <w:r>
              <w:t>INTEGER</w:t>
            </w:r>
          </w:p>
        </w:tc>
        <w:tc>
          <w:tcPr>
            <w:tcW w:w="2377" w:type="dxa"/>
            <w:shd w:val="clear" w:color="auto" w:fill="auto"/>
          </w:tcPr>
          <w:p w14:paraId="66BA68CD" w14:textId="77777777" w:rsidR="000A0BFB" w:rsidRPr="0082469E" w:rsidRDefault="000A0BFB" w:rsidP="00121202">
            <w:pPr>
              <w:pStyle w:val="TableText"/>
            </w:pPr>
            <w:r>
              <w:t xml:space="preserve">The number of </w:t>
            </w:r>
            <w:proofErr w:type="spellStart"/>
            <w:r>
              <w:t>timesteps</w:t>
            </w:r>
            <w:proofErr w:type="spellEnd"/>
            <w:r>
              <w:t xml:space="preserve"> per hour used for the simulation.  See the </w:t>
            </w:r>
            <w:proofErr w:type="spellStart"/>
            <w:r>
              <w:t>Timestep</w:t>
            </w:r>
            <w:proofErr w:type="spellEnd"/>
            <w:r>
              <w:t xml:space="preserve"> object for more information.</w:t>
            </w:r>
          </w:p>
        </w:tc>
      </w:tr>
      <w:tr w:rsidR="000A0BFB" w:rsidRPr="00027263" w14:paraId="3B5205E8" w14:textId="77777777" w:rsidTr="00121202">
        <w:trPr>
          <w:cantSplit/>
        </w:trPr>
        <w:tc>
          <w:tcPr>
            <w:tcW w:w="2793" w:type="dxa"/>
            <w:shd w:val="clear" w:color="auto" w:fill="auto"/>
          </w:tcPr>
          <w:p w14:paraId="52CD68F0" w14:textId="77777777" w:rsidR="000A0BFB" w:rsidRDefault="000A0BFB" w:rsidP="00121202">
            <w:pPr>
              <w:pStyle w:val="TableText"/>
            </w:pPr>
            <w:r>
              <w:t>Completed</w:t>
            </w:r>
          </w:p>
        </w:tc>
        <w:tc>
          <w:tcPr>
            <w:tcW w:w="2390" w:type="dxa"/>
            <w:shd w:val="clear" w:color="auto" w:fill="auto"/>
          </w:tcPr>
          <w:p w14:paraId="2D3FA192" w14:textId="77777777" w:rsidR="000A0BFB" w:rsidRDefault="000A0BFB" w:rsidP="00121202">
            <w:pPr>
              <w:pStyle w:val="TableText"/>
            </w:pPr>
            <w:r>
              <w:t>BOOL</w:t>
            </w:r>
          </w:p>
        </w:tc>
        <w:tc>
          <w:tcPr>
            <w:tcW w:w="2377" w:type="dxa"/>
            <w:shd w:val="clear" w:color="auto" w:fill="auto"/>
          </w:tcPr>
          <w:p w14:paraId="7D262478" w14:textId="77777777" w:rsidR="000A0BFB" w:rsidRDefault="000A0BFB" w:rsidP="00121202">
            <w:pPr>
              <w:pStyle w:val="TableText"/>
            </w:pPr>
            <w:r>
              <w:t>True if the simulation completed without crashing.</w:t>
            </w:r>
          </w:p>
        </w:tc>
      </w:tr>
      <w:tr w:rsidR="000A0BFB" w:rsidRPr="00027263" w14:paraId="2A8B8BBE" w14:textId="77777777" w:rsidTr="00121202">
        <w:trPr>
          <w:cantSplit/>
        </w:trPr>
        <w:tc>
          <w:tcPr>
            <w:tcW w:w="2793" w:type="dxa"/>
            <w:shd w:val="clear" w:color="auto" w:fill="auto"/>
          </w:tcPr>
          <w:p w14:paraId="54B967ED" w14:textId="77777777" w:rsidR="000A0BFB" w:rsidRDefault="000A0BFB" w:rsidP="00121202">
            <w:pPr>
              <w:pStyle w:val="TableText"/>
            </w:pPr>
            <w:proofErr w:type="spellStart"/>
            <w:r>
              <w:t>CompletedSuccessfully</w:t>
            </w:r>
            <w:proofErr w:type="spellEnd"/>
          </w:p>
        </w:tc>
        <w:tc>
          <w:tcPr>
            <w:tcW w:w="2390" w:type="dxa"/>
            <w:shd w:val="clear" w:color="auto" w:fill="auto"/>
          </w:tcPr>
          <w:p w14:paraId="67D4D659" w14:textId="77777777" w:rsidR="000A0BFB" w:rsidRDefault="000A0BFB" w:rsidP="00121202">
            <w:pPr>
              <w:pStyle w:val="TableText"/>
            </w:pPr>
            <w:r>
              <w:t>BOOL</w:t>
            </w:r>
          </w:p>
        </w:tc>
        <w:tc>
          <w:tcPr>
            <w:tcW w:w="2377" w:type="dxa"/>
            <w:shd w:val="clear" w:color="auto" w:fill="auto"/>
          </w:tcPr>
          <w:p w14:paraId="6B2FF9B5" w14:textId="77777777" w:rsidR="000A0BFB" w:rsidRDefault="000A0BFB" w:rsidP="00121202">
            <w:pPr>
              <w:pStyle w:val="TableText"/>
            </w:pPr>
            <w:r>
              <w:t>True if the simulation completed without any severe or fatal errors.</w:t>
            </w:r>
          </w:p>
        </w:tc>
      </w:tr>
    </w:tbl>
    <w:p w14:paraId="467CBC95" w14:textId="77777777" w:rsidR="00C84377" w:rsidRDefault="00C84377" w:rsidP="00C84377">
      <w:pPr>
        <w:pStyle w:val="Heading4"/>
      </w:pPr>
      <w:bookmarkStart w:id="523" w:name="_EnvironmentPeriods_Table"/>
      <w:bookmarkEnd w:id="523"/>
      <w:proofErr w:type="spellStart"/>
      <w:r>
        <w:t>EnvironmentPeriods</w:t>
      </w:r>
      <w:proofErr w:type="spellEnd"/>
      <w:r>
        <w:t xml:space="preserve"> Table</w:t>
      </w:r>
    </w:p>
    <w:p w14:paraId="3A5B81B0" w14:textId="77777777" w:rsidR="00C84377" w:rsidRPr="001D39AB" w:rsidRDefault="00C84377" w:rsidP="00C84377">
      <w:pPr>
        <w:pStyle w:val="BodyText"/>
      </w:pPr>
      <w:r>
        <w:t xml:space="preserve">An overview of the </w:t>
      </w:r>
      <w:proofErr w:type="spellStart"/>
      <w:r>
        <w:t>EnvironmentPeriods</w:t>
      </w:r>
      <w:proofErr w:type="spellEnd"/>
      <w:r>
        <w:t xml:space="preserve"> SQL table is shown below. </w:t>
      </w:r>
    </w:p>
    <w:p w14:paraId="638B0371" w14:textId="77777777" w:rsidR="00C84377" w:rsidRDefault="00C84377" w:rsidP="00C84377">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37</w:t>
      </w:r>
      <w:r w:rsidR="00761697">
        <w:rPr>
          <w:noProof/>
        </w:rPr>
        <w:fldChar w:fldCharType="end"/>
      </w:r>
      <w:r>
        <w:t>.</w:t>
      </w:r>
      <w:proofErr w:type="gramEnd"/>
      <w:r>
        <w:t xml:space="preserve"> SQL </w:t>
      </w:r>
      <w:proofErr w:type="spellStart"/>
      <w:r>
        <w:t>EnvironmentPeriods</w:t>
      </w:r>
      <w:proofErr w:type="spellEnd"/>
      <w:r>
        <w:t xml:space="preserve">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1152EB1D" w14:textId="77777777" w:rsidTr="00C84377">
        <w:trPr>
          <w:cantSplit/>
        </w:trPr>
        <w:tc>
          <w:tcPr>
            <w:tcW w:w="2793" w:type="dxa"/>
            <w:shd w:val="solid" w:color="000000" w:fill="FFFFFF"/>
          </w:tcPr>
          <w:p w14:paraId="67100354" w14:textId="77777777" w:rsidR="00C84377" w:rsidRPr="004B689A" w:rsidRDefault="00C84377" w:rsidP="00C84377">
            <w:pPr>
              <w:pStyle w:val="TableHeader"/>
            </w:pPr>
            <w:r w:rsidRPr="004B689A">
              <w:t>Field Name</w:t>
            </w:r>
          </w:p>
        </w:tc>
        <w:tc>
          <w:tcPr>
            <w:tcW w:w="2390" w:type="dxa"/>
            <w:shd w:val="solid" w:color="000000" w:fill="FFFFFF"/>
          </w:tcPr>
          <w:p w14:paraId="6C5CA254" w14:textId="77777777" w:rsidR="00C84377" w:rsidRPr="004B689A" w:rsidRDefault="00C84377" w:rsidP="00C84377">
            <w:pPr>
              <w:pStyle w:val="TableHeader"/>
            </w:pPr>
            <w:r w:rsidRPr="004B689A">
              <w:t>Field Type</w:t>
            </w:r>
          </w:p>
        </w:tc>
        <w:tc>
          <w:tcPr>
            <w:tcW w:w="2377" w:type="dxa"/>
            <w:shd w:val="solid" w:color="000000" w:fill="FFFFFF"/>
          </w:tcPr>
          <w:p w14:paraId="38CC512D" w14:textId="77777777" w:rsidR="00C84377" w:rsidRPr="004B689A" w:rsidRDefault="00C84377" w:rsidP="00C84377">
            <w:pPr>
              <w:pStyle w:val="TableHeader"/>
            </w:pPr>
            <w:r w:rsidRPr="004B689A">
              <w:t>Description</w:t>
            </w:r>
          </w:p>
        </w:tc>
      </w:tr>
      <w:tr w:rsidR="00C84377" w:rsidRPr="00027263" w14:paraId="678D1679" w14:textId="77777777" w:rsidTr="00C84377">
        <w:trPr>
          <w:cantSplit/>
        </w:trPr>
        <w:tc>
          <w:tcPr>
            <w:tcW w:w="2793" w:type="dxa"/>
            <w:shd w:val="clear" w:color="auto" w:fill="auto"/>
          </w:tcPr>
          <w:p w14:paraId="3512811E" w14:textId="77777777" w:rsidR="00C84377" w:rsidRPr="0082469E" w:rsidRDefault="00C84377" w:rsidP="00C84377">
            <w:pPr>
              <w:pStyle w:val="TableText"/>
            </w:pPr>
            <w:proofErr w:type="spellStart"/>
            <w:r>
              <w:t>EnvironmentPeriodIndex</w:t>
            </w:r>
            <w:proofErr w:type="spellEnd"/>
          </w:p>
        </w:tc>
        <w:tc>
          <w:tcPr>
            <w:tcW w:w="2390" w:type="dxa"/>
            <w:shd w:val="clear" w:color="auto" w:fill="auto"/>
          </w:tcPr>
          <w:p w14:paraId="21F01D9D" w14:textId="77777777" w:rsidR="00C84377" w:rsidRPr="0082469E" w:rsidRDefault="00C84377" w:rsidP="00C84377">
            <w:pPr>
              <w:pStyle w:val="TableText"/>
            </w:pPr>
            <w:r w:rsidRPr="0082469E">
              <w:t>INTEGER PRIMARY KEY</w:t>
            </w:r>
          </w:p>
        </w:tc>
        <w:tc>
          <w:tcPr>
            <w:tcW w:w="2377" w:type="dxa"/>
            <w:shd w:val="clear" w:color="auto" w:fill="auto"/>
          </w:tcPr>
          <w:p w14:paraId="13ACCEFA" w14:textId="77777777" w:rsidR="00C84377" w:rsidRPr="0082469E" w:rsidRDefault="00C84377" w:rsidP="00C84377">
            <w:pPr>
              <w:pStyle w:val="TableText"/>
            </w:pPr>
            <w:r>
              <w:t>Environment period</w:t>
            </w:r>
            <w:r w:rsidRPr="0082469E">
              <w:t xml:space="preserve"> index</w:t>
            </w:r>
          </w:p>
        </w:tc>
      </w:tr>
      <w:tr w:rsidR="00C84377" w:rsidRPr="00027263" w14:paraId="5F0925F7" w14:textId="77777777" w:rsidTr="00C84377">
        <w:trPr>
          <w:cantSplit/>
        </w:trPr>
        <w:tc>
          <w:tcPr>
            <w:tcW w:w="2793" w:type="dxa"/>
            <w:shd w:val="clear" w:color="auto" w:fill="auto"/>
          </w:tcPr>
          <w:p w14:paraId="2AA40F01" w14:textId="77777777" w:rsidR="00C84377" w:rsidRPr="0082469E" w:rsidRDefault="00C84377" w:rsidP="00C84377">
            <w:pPr>
              <w:pStyle w:val="TableText"/>
            </w:pPr>
            <w:proofErr w:type="spellStart"/>
            <w:r>
              <w:t>SimulationIndex</w:t>
            </w:r>
            <w:proofErr w:type="spellEnd"/>
          </w:p>
        </w:tc>
        <w:tc>
          <w:tcPr>
            <w:tcW w:w="2390" w:type="dxa"/>
            <w:shd w:val="clear" w:color="auto" w:fill="auto"/>
          </w:tcPr>
          <w:p w14:paraId="72E0542E" w14:textId="77777777" w:rsidR="00C84377" w:rsidRPr="0082469E" w:rsidRDefault="00C84377" w:rsidP="00C84377">
            <w:pPr>
              <w:pStyle w:val="TableText"/>
            </w:pPr>
            <w:r>
              <w:t>INTEGER</w:t>
            </w:r>
          </w:p>
        </w:tc>
        <w:tc>
          <w:tcPr>
            <w:tcW w:w="2377" w:type="dxa"/>
            <w:shd w:val="clear" w:color="auto" w:fill="auto"/>
          </w:tcPr>
          <w:p w14:paraId="230A591B" w14:textId="77777777" w:rsidR="00C84377" w:rsidRPr="0082469E" w:rsidRDefault="00C84377" w:rsidP="00C84377">
            <w:pPr>
              <w:pStyle w:val="TableText"/>
            </w:pPr>
            <w:r>
              <w:t>A foreign key to a record in the Simulations table.</w:t>
            </w:r>
          </w:p>
        </w:tc>
      </w:tr>
      <w:tr w:rsidR="00C84377" w:rsidRPr="00027263" w14:paraId="7FD0A83F" w14:textId="77777777" w:rsidTr="00C84377">
        <w:trPr>
          <w:cantSplit/>
        </w:trPr>
        <w:tc>
          <w:tcPr>
            <w:tcW w:w="2793" w:type="dxa"/>
            <w:shd w:val="clear" w:color="auto" w:fill="auto"/>
          </w:tcPr>
          <w:p w14:paraId="7D0267AB" w14:textId="77777777" w:rsidR="00C84377" w:rsidRPr="0082469E" w:rsidRDefault="00C84377" w:rsidP="00C84377">
            <w:pPr>
              <w:pStyle w:val="TableText"/>
            </w:pPr>
            <w:proofErr w:type="spellStart"/>
            <w:r>
              <w:t>EnvironmentName</w:t>
            </w:r>
            <w:proofErr w:type="spellEnd"/>
          </w:p>
        </w:tc>
        <w:tc>
          <w:tcPr>
            <w:tcW w:w="2390" w:type="dxa"/>
            <w:shd w:val="clear" w:color="auto" w:fill="auto"/>
          </w:tcPr>
          <w:p w14:paraId="604FFD63" w14:textId="77777777" w:rsidR="00C84377" w:rsidRPr="0082469E" w:rsidRDefault="00C84377" w:rsidP="00C84377">
            <w:pPr>
              <w:pStyle w:val="TableText"/>
            </w:pPr>
            <w:r w:rsidRPr="0082469E">
              <w:t>TEXT</w:t>
            </w:r>
          </w:p>
        </w:tc>
        <w:tc>
          <w:tcPr>
            <w:tcW w:w="2377" w:type="dxa"/>
            <w:shd w:val="clear" w:color="auto" w:fill="auto"/>
          </w:tcPr>
          <w:p w14:paraId="77B898F3" w14:textId="77777777" w:rsidR="00C84377" w:rsidRPr="0082469E" w:rsidRDefault="00C84377" w:rsidP="00C84377">
            <w:pPr>
              <w:pStyle w:val="TableText"/>
            </w:pPr>
            <w:r>
              <w:t>A text string identifying the environment.</w:t>
            </w:r>
          </w:p>
        </w:tc>
      </w:tr>
      <w:tr w:rsidR="00C84377" w:rsidRPr="00027263" w14:paraId="6C8FBA69" w14:textId="77777777" w:rsidTr="00C84377">
        <w:trPr>
          <w:cantSplit/>
        </w:trPr>
        <w:tc>
          <w:tcPr>
            <w:tcW w:w="2793" w:type="dxa"/>
            <w:shd w:val="clear" w:color="auto" w:fill="auto"/>
          </w:tcPr>
          <w:p w14:paraId="02D37067" w14:textId="77777777" w:rsidR="00C84377" w:rsidRPr="0082469E" w:rsidRDefault="00C84377" w:rsidP="00C84377">
            <w:pPr>
              <w:pStyle w:val="TableText"/>
            </w:pPr>
            <w:proofErr w:type="spellStart"/>
            <w:r>
              <w:lastRenderedPageBreak/>
              <w:t>EnvironmentType</w:t>
            </w:r>
            <w:proofErr w:type="spellEnd"/>
          </w:p>
        </w:tc>
        <w:tc>
          <w:tcPr>
            <w:tcW w:w="2390" w:type="dxa"/>
            <w:shd w:val="clear" w:color="auto" w:fill="auto"/>
          </w:tcPr>
          <w:p w14:paraId="048BC81C" w14:textId="77777777" w:rsidR="00C84377" w:rsidRPr="0082469E" w:rsidRDefault="00C84377" w:rsidP="00C84377">
            <w:pPr>
              <w:pStyle w:val="TableText"/>
            </w:pPr>
            <w:r>
              <w:t>INTEGER</w:t>
            </w:r>
          </w:p>
        </w:tc>
        <w:tc>
          <w:tcPr>
            <w:tcW w:w="2377" w:type="dxa"/>
            <w:shd w:val="clear" w:color="auto" w:fill="auto"/>
          </w:tcPr>
          <w:p w14:paraId="01887F7E" w14:textId="77777777" w:rsidR="00C84377" w:rsidRPr="0082469E" w:rsidRDefault="00C84377" w:rsidP="00C84377">
            <w:pPr>
              <w:pStyle w:val="TableText"/>
            </w:pPr>
            <w:r>
              <w:t xml:space="preserve">An enumeration of the environment type.  (1 = Design Day, 2 </w:t>
            </w:r>
            <w:proofErr w:type="gramStart"/>
            <w:r>
              <w:t>=  Design</w:t>
            </w:r>
            <w:proofErr w:type="gramEnd"/>
            <w:r>
              <w:t xml:space="preserve"> Run Period, 3 = Weather Run Period)  See the various </w:t>
            </w:r>
            <w:proofErr w:type="spellStart"/>
            <w:r>
              <w:t>SizingPeriod</w:t>
            </w:r>
            <w:proofErr w:type="spellEnd"/>
            <w:r>
              <w:t xml:space="preserve"> objects and the </w:t>
            </w:r>
            <w:proofErr w:type="spellStart"/>
            <w:r>
              <w:t>RunPeriod</w:t>
            </w:r>
            <w:proofErr w:type="spellEnd"/>
            <w:r>
              <w:t xml:space="preserve"> object for details.</w:t>
            </w:r>
          </w:p>
        </w:tc>
      </w:tr>
    </w:tbl>
    <w:p w14:paraId="60EF4130" w14:textId="77777777" w:rsidR="00C84377" w:rsidRDefault="00C84377" w:rsidP="00C84377">
      <w:pPr>
        <w:pStyle w:val="Heading4"/>
      </w:pPr>
      <w:bookmarkStart w:id="524" w:name="_TabularData_Table"/>
      <w:bookmarkStart w:id="525" w:name="_Ref273011086"/>
      <w:bookmarkEnd w:id="524"/>
      <w:proofErr w:type="spellStart"/>
      <w:r>
        <w:t>TabularData</w:t>
      </w:r>
      <w:proofErr w:type="spellEnd"/>
      <w:r>
        <w:t xml:space="preserve"> Table</w:t>
      </w:r>
      <w:bookmarkEnd w:id="525"/>
    </w:p>
    <w:p w14:paraId="55A4B444" w14:textId="77777777" w:rsidR="00C84377" w:rsidRPr="001D39AB" w:rsidRDefault="00C84377" w:rsidP="00C84377">
      <w:pPr>
        <w:pStyle w:val="BodyText"/>
      </w:pPr>
      <w:r>
        <w:t xml:space="preserve">An overview of the </w:t>
      </w:r>
      <w:proofErr w:type="spellStart"/>
      <w:r>
        <w:t>TabularData</w:t>
      </w:r>
      <w:proofErr w:type="spellEnd"/>
      <w:r>
        <w:t xml:space="preserve"> SQL table is shown below.   The </w:t>
      </w:r>
      <w:proofErr w:type="spellStart"/>
      <w:r>
        <w:t>TabularData</w:t>
      </w:r>
      <w:proofErr w:type="spellEnd"/>
      <w:r>
        <w:t xml:space="preserve"> table is only output when the “</w:t>
      </w:r>
      <w:proofErr w:type="spellStart"/>
      <w:r>
        <w:t>SimpleAndTabular</w:t>
      </w:r>
      <w:proofErr w:type="spellEnd"/>
      <w:r>
        <w:t xml:space="preserve">” choice is made in the </w:t>
      </w:r>
      <w:proofErr w:type="spellStart"/>
      <w:r>
        <w:t>Output</w:t>
      </w:r>
      <w:proofErr w:type="gramStart"/>
      <w:r>
        <w:t>:SQLite</w:t>
      </w:r>
      <w:proofErr w:type="spellEnd"/>
      <w:proofErr w:type="gramEnd"/>
      <w:r>
        <w:t xml:space="preserve"> object.  The </w:t>
      </w:r>
      <w:proofErr w:type="spellStart"/>
      <w:r>
        <w:t>TabularData</w:t>
      </w:r>
      <w:proofErr w:type="spellEnd"/>
      <w:r>
        <w:t xml:space="preserve"> table contains all of the tabular report information that is typically output to one of the formats controlled by the </w:t>
      </w:r>
      <w:proofErr w:type="spellStart"/>
      <w:r>
        <w:t>OutputControl</w:t>
      </w:r>
      <w:proofErr w:type="gramStart"/>
      <w:r>
        <w:t>:Table:Style</w:t>
      </w:r>
      <w:proofErr w:type="spellEnd"/>
      <w:proofErr w:type="gramEnd"/>
      <w:r>
        <w:t xml:space="preserve"> object.  This is a generic way of dumping all of the existing tabular reports to the SQLite database.  This table has many references to the companion Strings table.  The Strings table simply associates strings to an integer value for space efficiency of the database.  Tabular data is easier to query from the </w:t>
      </w:r>
      <w:proofErr w:type="spellStart"/>
      <w:r>
        <w:t>TabularDataWithStrings</w:t>
      </w:r>
      <w:proofErr w:type="spellEnd"/>
      <w:r>
        <w:t xml:space="preserve"> table, which is implemented as a database view that joins this table with the Strings table.  </w:t>
      </w:r>
    </w:p>
    <w:p w14:paraId="2AA468C6" w14:textId="77777777" w:rsidR="00C84377" w:rsidRDefault="00C84377" w:rsidP="00C84377">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38</w:t>
      </w:r>
      <w:r w:rsidR="00761697">
        <w:rPr>
          <w:noProof/>
        </w:rPr>
        <w:fldChar w:fldCharType="end"/>
      </w:r>
      <w:r>
        <w:t>.</w:t>
      </w:r>
      <w:proofErr w:type="gramEnd"/>
      <w:r>
        <w:t xml:space="preserve"> SQL </w:t>
      </w:r>
      <w:proofErr w:type="spellStart"/>
      <w:r>
        <w:t>TabularData</w:t>
      </w:r>
      <w:proofErr w:type="spellEnd"/>
      <w:r>
        <w:t xml:space="preserve">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398BC227" w14:textId="77777777" w:rsidTr="00C84377">
        <w:trPr>
          <w:cantSplit/>
        </w:trPr>
        <w:tc>
          <w:tcPr>
            <w:tcW w:w="2793" w:type="dxa"/>
            <w:shd w:val="solid" w:color="000000" w:fill="FFFFFF"/>
          </w:tcPr>
          <w:p w14:paraId="00544621" w14:textId="77777777" w:rsidR="00C84377" w:rsidRPr="004B689A" w:rsidRDefault="00C84377" w:rsidP="00C84377">
            <w:pPr>
              <w:pStyle w:val="TableHeader"/>
            </w:pPr>
            <w:r w:rsidRPr="004B689A">
              <w:t>Field Name</w:t>
            </w:r>
          </w:p>
        </w:tc>
        <w:tc>
          <w:tcPr>
            <w:tcW w:w="2390" w:type="dxa"/>
            <w:shd w:val="solid" w:color="000000" w:fill="FFFFFF"/>
          </w:tcPr>
          <w:p w14:paraId="3C131D6E" w14:textId="77777777" w:rsidR="00C84377" w:rsidRPr="004B689A" w:rsidRDefault="00C84377" w:rsidP="00C84377">
            <w:pPr>
              <w:pStyle w:val="TableHeader"/>
            </w:pPr>
            <w:r w:rsidRPr="004B689A">
              <w:t>Field Type</w:t>
            </w:r>
          </w:p>
        </w:tc>
        <w:tc>
          <w:tcPr>
            <w:tcW w:w="2377" w:type="dxa"/>
            <w:shd w:val="solid" w:color="000000" w:fill="FFFFFF"/>
          </w:tcPr>
          <w:p w14:paraId="445CDCB4" w14:textId="77777777" w:rsidR="00C84377" w:rsidRPr="004B689A" w:rsidRDefault="00C84377" w:rsidP="00C84377">
            <w:pPr>
              <w:pStyle w:val="TableHeader"/>
            </w:pPr>
            <w:r w:rsidRPr="004B689A">
              <w:t>Description</w:t>
            </w:r>
          </w:p>
        </w:tc>
      </w:tr>
      <w:tr w:rsidR="004D0C01" w:rsidRPr="00027263" w14:paraId="3BC8DC0E" w14:textId="77777777" w:rsidTr="00C84377">
        <w:trPr>
          <w:cantSplit/>
          <w:ins w:id="526" w:author="Mark Adams" w:date="2015-02-13T11:09:00Z"/>
        </w:trPr>
        <w:tc>
          <w:tcPr>
            <w:tcW w:w="2793" w:type="dxa"/>
            <w:shd w:val="clear" w:color="auto" w:fill="auto"/>
          </w:tcPr>
          <w:p w14:paraId="239937AB" w14:textId="4E2A0748" w:rsidR="004D0C01" w:rsidRDefault="004D0C01" w:rsidP="00C84377">
            <w:pPr>
              <w:pStyle w:val="TableText"/>
              <w:rPr>
                <w:ins w:id="527" w:author="Mark Adams" w:date="2015-02-13T11:09:00Z"/>
              </w:rPr>
            </w:pPr>
            <w:proofErr w:type="spellStart"/>
            <w:ins w:id="528" w:author="Mark Adams" w:date="2015-02-13T11:09:00Z">
              <w:r>
                <w:t>TabularDataIndex</w:t>
              </w:r>
              <w:proofErr w:type="spellEnd"/>
            </w:ins>
          </w:p>
        </w:tc>
        <w:tc>
          <w:tcPr>
            <w:tcW w:w="2390" w:type="dxa"/>
            <w:shd w:val="clear" w:color="auto" w:fill="auto"/>
          </w:tcPr>
          <w:p w14:paraId="47F9556A" w14:textId="5E57FDF0" w:rsidR="004D0C01" w:rsidRDefault="004D0C01" w:rsidP="00C84377">
            <w:pPr>
              <w:pStyle w:val="TableText"/>
              <w:rPr>
                <w:ins w:id="529" w:author="Mark Adams" w:date="2015-02-13T11:09:00Z"/>
              </w:rPr>
            </w:pPr>
            <w:ins w:id="530" w:author="Mark Adams" w:date="2015-02-13T11:09:00Z">
              <w:r>
                <w:t>INTEGER PRIMARY KEY</w:t>
              </w:r>
            </w:ins>
          </w:p>
        </w:tc>
        <w:tc>
          <w:tcPr>
            <w:tcW w:w="2377" w:type="dxa"/>
            <w:shd w:val="clear" w:color="auto" w:fill="auto"/>
          </w:tcPr>
          <w:p w14:paraId="434EA97C" w14:textId="4D431315" w:rsidR="004D0C01" w:rsidRDefault="004D0C01" w:rsidP="00C84377">
            <w:pPr>
              <w:pStyle w:val="TableText"/>
              <w:rPr>
                <w:ins w:id="531" w:author="Mark Adams" w:date="2015-02-13T11:09:00Z"/>
              </w:rPr>
            </w:pPr>
            <w:ins w:id="532" w:author="Mark Adams" w:date="2015-02-13T11:09:00Z">
              <w:r>
                <w:t>Tabular Data Index</w:t>
              </w:r>
            </w:ins>
          </w:p>
        </w:tc>
      </w:tr>
      <w:tr w:rsidR="00C84377" w:rsidRPr="00027263" w14:paraId="64BCFA41" w14:textId="77777777" w:rsidTr="00C84377">
        <w:trPr>
          <w:cantSplit/>
        </w:trPr>
        <w:tc>
          <w:tcPr>
            <w:tcW w:w="2793" w:type="dxa"/>
            <w:shd w:val="clear" w:color="auto" w:fill="auto"/>
          </w:tcPr>
          <w:p w14:paraId="41A42710" w14:textId="77777777" w:rsidR="00C84377" w:rsidRPr="0082469E" w:rsidRDefault="00C84377" w:rsidP="00C84377">
            <w:pPr>
              <w:pStyle w:val="TableText"/>
            </w:pPr>
            <w:proofErr w:type="spellStart"/>
            <w:r>
              <w:t>ReportNameIndex</w:t>
            </w:r>
            <w:proofErr w:type="spellEnd"/>
          </w:p>
        </w:tc>
        <w:tc>
          <w:tcPr>
            <w:tcW w:w="2390" w:type="dxa"/>
            <w:shd w:val="clear" w:color="auto" w:fill="auto"/>
          </w:tcPr>
          <w:p w14:paraId="517B62EF" w14:textId="77777777" w:rsidR="00C84377" w:rsidRPr="0082469E" w:rsidRDefault="00C84377" w:rsidP="00C84377">
            <w:pPr>
              <w:pStyle w:val="TableText"/>
            </w:pPr>
            <w:r>
              <w:t>INTEGER</w:t>
            </w:r>
          </w:p>
        </w:tc>
        <w:tc>
          <w:tcPr>
            <w:tcW w:w="2377" w:type="dxa"/>
            <w:shd w:val="clear" w:color="auto" w:fill="auto"/>
          </w:tcPr>
          <w:p w14:paraId="058F47AA" w14:textId="77777777" w:rsidR="00C84377" w:rsidRPr="0082469E" w:rsidRDefault="00C84377" w:rsidP="00C84377">
            <w:pPr>
              <w:pStyle w:val="TableText"/>
            </w:pPr>
            <w:r>
              <w:t xml:space="preserve">A foreign key to an entry in the Strings table, which indicates the name of the report the </w:t>
            </w:r>
            <w:proofErr w:type="gramStart"/>
            <w:r>
              <w:t>record</w:t>
            </w:r>
            <w:proofErr w:type="gramEnd"/>
            <w:r>
              <w:t xml:space="preserve"> belongs to.</w:t>
            </w:r>
          </w:p>
        </w:tc>
      </w:tr>
      <w:tr w:rsidR="00C84377" w:rsidRPr="00027263" w14:paraId="5EF1D2B8" w14:textId="77777777" w:rsidTr="00C84377">
        <w:trPr>
          <w:cantSplit/>
        </w:trPr>
        <w:tc>
          <w:tcPr>
            <w:tcW w:w="2793" w:type="dxa"/>
            <w:shd w:val="clear" w:color="auto" w:fill="auto"/>
          </w:tcPr>
          <w:p w14:paraId="40D983FA" w14:textId="77777777" w:rsidR="00C84377" w:rsidRPr="0082469E" w:rsidRDefault="00C84377" w:rsidP="00C84377">
            <w:pPr>
              <w:pStyle w:val="TableText"/>
            </w:pPr>
            <w:proofErr w:type="spellStart"/>
            <w:r>
              <w:t>ReportForStringIndex</w:t>
            </w:r>
            <w:proofErr w:type="spellEnd"/>
          </w:p>
        </w:tc>
        <w:tc>
          <w:tcPr>
            <w:tcW w:w="2390" w:type="dxa"/>
            <w:shd w:val="clear" w:color="auto" w:fill="auto"/>
          </w:tcPr>
          <w:p w14:paraId="73A8EB07" w14:textId="77777777" w:rsidR="00C84377" w:rsidRPr="0082469E" w:rsidRDefault="00C84377" w:rsidP="00C84377">
            <w:pPr>
              <w:pStyle w:val="TableText"/>
            </w:pPr>
            <w:r>
              <w:t>INTEGER</w:t>
            </w:r>
          </w:p>
        </w:tc>
        <w:tc>
          <w:tcPr>
            <w:tcW w:w="2377" w:type="dxa"/>
            <w:shd w:val="clear" w:color="auto" w:fill="auto"/>
          </w:tcPr>
          <w:p w14:paraId="324D6A3F" w14:textId="77777777" w:rsidR="00C84377" w:rsidRPr="0082469E" w:rsidRDefault="00C84377" w:rsidP="00C84377">
            <w:pPr>
              <w:pStyle w:val="TableText"/>
            </w:pPr>
            <w:r>
              <w:t>A foreign key to an entry in the Strings table, which indicates the “For” text that is associated with the record.  An example is the Space Loads report where the “For” text identifies which zone the record pertains to.</w:t>
            </w:r>
          </w:p>
        </w:tc>
      </w:tr>
      <w:tr w:rsidR="00C84377" w:rsidRPr="00027263" w14:paraId="63A175F0" w14:textId="77777777" w:rsidTr="00C84377">
        <w:trPr>
          <w:cantSplit/>
        </w:trPr>
        <w:tc>
          <w:tcPr>
            <w:tcW w:w="2793" w:type="dxa"/>
            <w:shd w:val="clear" w:color="auto" w:fill="auto"/>
          </w:tcPr>
          <w:p w14:paraId="7E2DC2E5" w14:textId="77777777" w:rsidR="00C84377" w:rsidRPr="0082469E" w:rsidRDefault="00C84377" w:rsidP="00C84377">
            <w:pPr>
              <w:pStyle w:val="TableText"/>
            </w:pPr>
            <w:proofErr w:type="spellStart"/>
            <w:r>
              <w:t>TableNameIndex</w:t>
            </w:r>
            <w:proofErr w:type="spellEnd"/>
          </w:p>
        </w:tc>
        <w:tc>
          <w:tcPr>
            <w:tcW w:w="2390" w:type="dxa"/>
            <w:shd w:val="clear" w:color="auto" w:fill="auto"/>
          </w:tcPr>
          <w:p w14:paraId="3C9AB42B" w14:textId="77777777" w:rsidR="00C84377" w:rsidRPr="0082469E" w:rsidRDefault="00C84377" w:rsidP="00C84377">
            <w:pPr>
              <w:pStyle w:val="TableText"/>
            </w:pPr>
            <w:r>
              <w:t>INTEGER</w:t>
            </w:r>
          </w:p>
        </w:tc>
        <w:tc>
          <w:tcPr>
            <w:tcW w:w="2377" w:type="dxa"/>
            <w:shd w:val="clear" w:color="auto" w:fill="auto"/>
          </w:tcPr>
          <w:p w14:paraId="15FE9B88" w14:textId="77777777" w:rsidR="00C84377" w:rsidRPr="0082469E" w:rsidRDefault="00C84377" w:rsidP="00C84377">
            <w:pPr>
              <w:pStyle w:val="TableText"/>
            </w:pPr>
            <w:r>
              <w:t xml:space="preserve">A foreign key to an entry in the Strings table, which indicates the name of the table the </w:t>
            </w:r>
            <w:proofErr w:type="gramStart"/>
            <w:r>
              <w:t>record</w:t>
            </w:r>
            <w:proofErr w:type="gramEnd"/>
            <w:r>
              <w:t xml:space="preserve"> belongs to.  This is typically the text that immediately precedes the tables in html format.</w:t>
            </w:r>
          </w:p>
        </w:tc>
      </w:tr>
      <w:tr w:rsidR="00C84377" w:rsidRPr="004D0C01" w14:paraId="40F18835" w14:textId="77777777" w:rsidTr="00C84377">
        <w:trPr>
          <w:cantSplit/>
        </w:trPr>
        <w:tc>
          <w:tcPr>
            <w:tcW w:w="2793" w:type="dxa"/>
            <w:shd w:val="clear" w:color="auto" w:fill="auto"/>
          </w:tcPr>
          <w:p w14:paraId="4436679B" w14:textId="77777777" w:rsidR="00C84377" w:rsidRPr="004D0C01" w:rsidRDefault="00C84377" w:rsidP="00C84377">
            <w:pPr>
              <w:pStyle w:val="TableText"/>
            </w:pPr>
            <w:proofErr w:type="spellStart"/>
            <w:r w:rsidRPr="004D0C01">
              <w:t>SimulationIndex</w:t>
            </w:r>
            <w:proofErr w:type="spellEnd"/>
          </w:p>
        </w:tc>
        <w:tc>
          <w:tcPr>
            <w:tcW w:w="2390" w:type="dxa"/>
            <w:shd w:val="clear" w:color="auto" w:fill="auto"/>
          </w:tcPr>
          <w:p w14:paraId="763182F7" w14:textId="77777777" w:rsidR="00C84377" w:rsidRPr="004D0C01" w:rsidRDefault="00C84377" w:rsidP="00C84377">
            <w:pPr>
              <w:pStyle w:val="TableText"/>
            </w:pPr>
            <w:r w:rsidRPr="004D0C01">
              <w:t>INTEGER</w:t>
            </w:r>
          </w:p>
        </w:tc>
        <w:tc>
          <w:tcPr>
            <w:tcW w:w="2377" w:type="dxa"/>
            <w:shd w:val="clear" w:color="auto" w:fill="auto"/>
          </w:tcPr>
          <w:p w14:paraId="647A3FE1" w14:textId="77777777" w:rsidR="00C84377" w:rsidRPr="004D0C01" w:rsidRDefault="00C84377" w:rsidP="00C84377">
            <w:pPr>
              <w:pStyle w:val="TableText"/>
            </w:pPr>
            <w:r w:rsidRPr="004D0C01">
              <w:t>A foreign key to the Simulations table.</w:t>
            </w:r>
          </w:p>
        </w:tc>
      </w:tr>
      <w:tr w:rsidR="00C84377" w:rsidRPr="00027263" w14:paraId="50787234" w14:textId="77777777" w:rsidTr="00C84377">
        <w:trPr>
          <w:cantSplit/>
        </w:trPr>
        <w:tc>
          <w:tcPr>
            <w:tcW w:w="2793" w:type="dxa"/>
            <w:shd w:val="clear" w:color="auto" w:fill="auto"/>
          </w:tcPr>
          <w:p w14:paraId="0D03418F" w14:textId="77777777" w:rsidR="00C84377" w:rsidRDefault="00C84377" w:rsidP="00C84377">
            <w:pPr>
              <w:pStyle w:val="TableText"/>
            </w:pPr>
            <w:proofErr w:type="spellStart"/>
            <w:r>
              <w:lastRenderedPageBreak/>
              <w:t>RowNameIndex</w:t>
            </w:r>
            <w:proofErr w:type="spellEnd"/>
          </w:p>
        </w:tc>
        <w:tc>
          <w:tcPr>
            <w:tcW w:w="2390" w:type="dxa"/>
            <w:shd w:val="clear" w:color="auto" w:fill="auto"/>
          </w:tcPr>
          <w:p w14:paraId="50F6B86E" w14:textId="77777777" w:rsidR="00C84377" w:rsidRPr="0082469E" w:rsidRDefault="00C84377" w:rsidP="00C84377">
            <w:pPr>
              <w:pStyle w:val="TableText"/>
            </w:pPr>
            <w:r>
              <w:t>INTEGER</w:t>
            </w:r>
          </w:p>
        </w:tc>
        <w:tc>
          <w:tcPr>
            <w:tcW w:w="2377" w:type="dxa"/>
            <w:shd w:val="clear" w:color="auto" w:fill="auto"/>
          </w:tcPr>
          <w:p w14:paraId="240E379E" w14:textId="77777777" w:rsidR="00C84377" w:rsidRPr="0082469E" w:rsidRDefault="00C84377" w:rsidP="00C84377">
            <w:pPr>
              <w:pStyle w:val="TableText"/>
            </w:pPr>
            <w:r>
              <w:t xml:space="preserve">A foreign key to an entry in the Strings table, which indicates the name of the row the </w:t>
            </w:r>
            <w:proofErr w:type="gramStart"/>
            <w:r>
              <w:t>record</w:t>
            </w:r>
            <w:proofErr w:type="gramEnd"/>
            <w:r>
              <w:t xml:space="preserve"> belongs to.</w:t>
            </w:r>
          </w:p>
        </w:tc>
      </w:tr>
      <w:tr w:rsidR="00C84377" w:rsidRPr="00027263" w14:paraId="62C92488" w14:textId="77777777" w:rsidTr="00C84377">
        <w:trPr>
          <w:cantSplit/>
        </w:trPr>
        <w:tc>
          <w:tcPr>
            <w:tcW w:w="2793" w:type="dxa"/>
            <w:shd w:val="clear" w:color="auto" w:fill="auto"/>
          </w:tcPr>
          <w:p w14:paraId="37C20B82" w14:textId="77777777" w:rsidR="00C84377" w:rsidRDefault="00C84377" w:rsidP="00C84377">
            <w:pPr>
              <w:pStyle w:val="TableText"/>
            </w:pPr>
            <w:proofErr w:type="spellStart"/>
            <w:r>
              <w:t>ColumnNameIndex</w:t>
            </w:r>
            <w:proofErr w:type="spellEnd"/>
          </w:p>
        </w:tc>
        <w:tc>
          <w:tcPr>
            <w:tcW w:w="2390" w:type="dxa"/>
            <w:shd w:val="clear" w:color="auto" w:fill="auto"/>
          </w:tcPr>
          <w:p w14:paraId="2A40532B" w14:textId="77777777" w:rsidR="00C84377" w:rsidRPr="0082469E" w:rsidRDefault="00C84377" w:rsidP="00C84377">
            <w:pPr>
              <w:pStyle w:val="TableText"/>
            </w:pPr>
            <w:r>
              <w:t>INTEGER</w:t>
            </w:r>
          </w:p>
        </w:tc>
        <w:tc>
          <w:tcPr>
            <w:tcW w:w="2377" w:type="dxa"/>
            <w:shd w:val="clear" w:color="auto" w:fill="auto"/>
          </w:tcPr>
          <w:p w14:paraId="00C36367" w14:textId="77777777" w:rsidR="00C84377" w:rsidRPr="0082469E" w:rsidRDefault="00C84377" w:rsidP="00C84377">
            <w:pPr>
              <w:pStyle w:val="TableText"/>
            </w:pPr>
            <w:r>
              <w:t xml:space="preserve">A foreign key to an entry in the Strings table, which indicates the name of the column the </w:t>
            </w:r>
            <w:proofErr w:type="gramStart"/>
            <w:r>
              <w:t>record</w:t>
            </w:r>
            <w:proofErr w:type="gramEnd"/>
            <w:r>
              <w:t xml:space="preserve"> belongs to.</w:t>
            </w:r>
          </w:p>
        </w:tc>
      </w:tr>
      <w:tr w:rsidR="004D0C01" w:rsidRPr="00027263" w14:paraId="25F30919" w14:textId="77777777" w:rsidTr="00FE0487">
        <w:trPr>
          <w:cantSplit/>
          <w:ins w:id="533" w:author="Mark Adams" w:date="2015-02-13T11:11:00Z"/>
        </w:trPr>
        <w:tc>
          <w:tcPr>
            <w:tcW w:w="2793" w:type="dxa"/>
            <w:shd w:val="clear" w:color="auto" w:fill="auto"/>
          </w:tcPr>
          <w:p w14:paraId="2F7AA0A0" w14:textId="77777777" w:rsidR="004D0C01" w:rsidRDefault="004D0C01" w:rsidP="00FE0487">
            <w:pPr>
              <w:pStyle w:val="TableText"/>
              <w:rPr>
                <w:ins w:id="534" w:author="Mark Adams" w:date="2015-02-13T11:11:00Z"/>
              </w:rPr>
            </w:pPr>
            <w:proofErr w:type="spellStart"/>
            <w:ins w:id="535" w:author="Mark Adams" w:date="2015-02-13T11:11:00Z">
              <w:r>
                <w:t>UnitsIndex</w:t>
              </w:r>
              <w:proofErr w:type="spellEnd"/>
            </w:ins>
          </w:p>
        </w:tc>
        <w:tc>
          <w:tcPr>
            <w:tcW w:w="2390" w:type="dxa"/>
            <w:shd w:val="clear" w:color="auto" w:fill="auto"/>
          </w:tcPr>
          <w:p w14:paraId="0E70E0CA" w14:textId="77777777" w:rsidR="004D0C01" w:rsidRPr="0082469E" w:rsidRDefault="004D0C01" w:rsidP="00FE0487">
            <w:pPr>
              <w:pStyle w:val="TableText"/>
              <w:rPr>
                <w:ins w:id="536" w:author="Mark Adams" w:date="2015-02-13T11:11:00Z"/>
              </w:rPr>
            </w:pPr>
            <w:ins w:id="537" w:author="Mark Adams" w:date="2015-02-13T11:11:00Z">
              <w:r>
                <w:t>INTEGER</w:t>
              </w:r>
            </w:ins>
          </w:p>
        </w:tc>
        <w:tc>
          <w:tcPr>
            <w:tcW w:w="2377" w:type="dxa"/>
            <w:shd w:val="clear" w:color="auto" w:fill="auto"/>
          </w:tcPr>
          <w:p w14:paraId="1B6C5484" w14:textId="77777777" w:rsidR="004D0C01" w:rsidRPr="0082469E" w:rsidRDefault="004D0C01" w:rsidP="00FE0487">
            <w:pPr>
              <w:pStyle w:val="TableText"/>
              <w:rPr>
                <w:ins w:id="538" w:author="Mark Adams" w:date="2015-02-13T11:11:00Z"/>
              </w:rPr>
            </w:pPr>
            <w:ins w:id="539" w:author="Mark Adams" w:date="2015-02-13T11:11:00Z">
              <w:r>
                <w:t>A foreign key to an entry in the Strings table, which indicates the units associated with the record.</w:t>
              </w:r>
            </w:ins>
          </w:p>
        </w:tc>
      </w:tr>
      <w:tr w:rsidR="004D0C01" w:rsidRPr="00027263" w14:paraId="5870479E" w14:textId="77777777" w:rsidTr="00FE0487">
        <w:trPr>
          <w:cantSplit/>
          <w:ins w:id="540" w:author="Mark Adams" w:date="2015-02-13T11:10:00Z"/>
        </w:trPr>
        <w:tc>
          <w:tcPr>
            <w:tcW w:w="2793" w:type="dxa"/>
            <w:shd w:val="clear" w:color="auto" w:fill="auto"/>
          </w:tcPr>
          <w:p w14:paraId="3BED904E" w14:textId="77777777" w:rsidR="004D0C01" w:rsidRPr="0082469E" w:rsidRDefault="004D0C01" w:rsidP="00FE0487">
            <w:pPr>
              <w:pStyle w:val="TableText"/>
              <w:rPr>
                <w:ins w:id="541" w:author="Mark Adams" w:date="2015-02-13T11:10:00Z"/>
              </w:rPr>
            </w:pPr>
            <w:proofErr w:type="spellStart"/>
            <w:ins w:id="542" w:author="Mark Adams" w:date="2015-02-13T11:10:00Z">
              <w:r>
                <w:t>SimulationIndex</w:t>
              </w:r>
              <w:proofErr w:type="spellEnd"/>
            </w:ins>
          </w:p>
        </w:tc>
        <w:tc>
          <w:tcPr>
            <w:tcW w:w="2390" w:type="dxa"/>
            <w:shd w:val="clear" w:color="auto" w:fill="auto"/>
          </w:tcPr>
          <w:p w14:paraId="23C5CAD1" w14:textId="77777777" w:rsidR="004D0C01" w:rsidRPr="0082469E" w:rsidRDefault="004D0C01" w:rsidP="00FE0487">
            <w:pPr>
              <w:pStyle w:val="TableText"/>
              <w:rPr>
                <w:ins w:id="543" w:author="Mark Adams" w:date="2015-02-13T11:10:00Z"/>
              </w:rPr>
            </w:pPr>
            <w:ins w:id="544" w:author="Mark Adams" w:date="2015-02-13T11:10:00Z">
              <w:r>
                <w:t>INTEGER</w:t>
              </w:r>
            </w:ins>
          </w:p>
        </w:tc>
        <w:tc>
          <w:tcPr>
            <w:tcW w:w="2377" w:type="dxa"/>
            <w:shd w:val="clear" w:color="auto" w:fill="auto"/>
          </w:tcPr>
          <w:p w14:paraId="76027C87" w14:textId="77777777" w:rsidR="004D0C01" w:rsidRPr="0082469E" w:rsidRDefault="004D0C01" w:rsidP="00FE0487">
            <w:pPr>
              <w:pStyle w:val="TableText"/>
              <w:rPr>
                <w:ins w:id="545" w:author="Mark Adams" w:date="2015-02-13T11:10:00Z"/>
              </w:rPr>
            </w:pPr>
            <w:ins w:id="546" w:author="Mark Adams" w:date="2015-02-13T11:10:00Z">
              <w:r>
                <w:t>A foreign key to the Simulations table.</w:t>
              </w:r>
            </w:ins>
          </w:p>
        </w:tc>
      </w:tr>
      <w:tr w:rsidR="00C84377" w:rsidRPr="00027263" w14:paraId="6C5A5552" w14:textId="77777777" w:rsidTr="00C84377">
        <w:trPr>
          <w:cantSplit/>
        </w:trPr>
        <w:tc>
          <w:tcPr>
            <w:tcW w:w="2793" w:type="dxa"/>
            <w:shd w:val="clear" w:color="auto" w:fill="auto"/>
          </w:tcPr>
          <w:p w14:paraId="598B6580" w14:textId="77777777" w:rsidR="00C84377" w:rsidRDefault="00C84377" w:rsidP="00C84377">
            <w:pPr>
              <w:pStyle w:val="TableText"/>
            </w:pPr>
            <w:proofErr w:type="spellStart"/>
            <w:r>
              <w:t>RowId</w:t>
            </w:r>
            <w:proofErr w:type="spellEnd"/>
          </w:p>
        </w:tc>
        <w:tc>
          <w:tcPr>
            <w:tcW w:w="2390" w:type="dxa"/>
            <w:shd w:val="clear" w:color="auto" w:fill="auto"/>
          </w:tcPr>
          <w:p w14:paraId="53C1BA9D" w14:textId="77777777" w:rsidR="00C84377" w:rsidRPr="0082469E" w:rsidRDefault="00C84377" w:rsidP="00C84377">
            <w:pPr>
              <w:pStyle w:val="TableText"/>
            </w:pPr>
            <w:r>
              <w:t>INTEGER</w:t>
            </w:r>
          </w:p>
        </w:tc>
        <w:tc>
          <w:tcPr>
            <w:tcW w:w="2377" w:type="dxa"/>
            <w:shd w:val="clear" w:color="auto" w:fill="auto"/>
          </w:tcPr>
          <w:p w14:paraId="4A20EE14" w14:textId="77777777" w:rsidR="00C84377" w:rsidRPr="0082469E" w:rsidRDefault="00C84377" w:rsidP="00C84377">
            <w:pPr>
              <w:pStyle w:val="TableText"/>
            </w:pPr>
            <w:r>
              <w:t>The index of the row associated with the record.  Data in the first row of a tabular report would have the Id 1.</w:t>
            </w:r>
          </w:p>
        </w:tc>
      </w:tr>
      <w:tr w:rsidR="00C84377" w:rsidRPr="00027263" w14:paraId="792EFE41" w14:textId="77777777" w:rsidTr="00C84377">
        <w:trPr>
          <w:cantSplit/>
        </w:trPr>
        <w:tc>
          <w:tcPr>
            <w:tcW w:w="2793" w:type="dxa"/>
            <w:shd w:val="clear" w:color="auto" w:fill="auto"/>
          </w:tcPr>
          <w:p w14:paraId="608825BF" w14:textId="77777777" w:rsidR="00C84377" w:rsidRDefault="00C84377" w:rsidP="00C84377">
            <w:pPr>
              <w:pStyle w:val="TableText"/>
            </w:pPr>
            <w:proofErr w:type="spellStart"/>
            <w:r>
              <w:t>ColumnId</w:t>
            </w:r>
            <w:proofErr w:type="spellEnd"/>
          </w:p>
        </w:tc>
        <w:tc>
          <w:tcPr>
            <w:tcW w:w="2390" w:type="dxa"/>
            <w:shd w:val="clear" w:color="auto" w:fill="auto"/>
          </w:tcPr>
          <w:p w14:paraId="621CED12" w14:textId="77777777" w:rsidR="00C84377" w:rsidRPr="0082469E" w:rsidRDefault="00C84377" w:rsidP="00C84377">
            <w:pPr>
              <w:pStyle w:val="TableText"/>
            </w:pPr>
            <w:r>
              <w:t>INTEGER</w:t>
            </w:r>
          </w:p>
        </w:tc>
        <w:tc>
          <w:tcPr>
            <w:tcW w:w="2377" w:type="dxa"/>
            <w:shd w:val="clear" w:color="auto" w:fill="auto"/>
          </w:tcPr>
          <w:p w14:paraId="0ABFBFD5" w14:textId="77777777" w:rsidR="00C84377" w:rsidRPr="0082469E" w:rsidRDefault="00C84377" w:rsidP="00C84377">
            <w:pPr>
              <w:pStyle w:val="TableText"/>
            </w:pPr>
            <w:r>
              <w:t>The index of the column associated with the record.  Data in the first column of a tabular report would have the Id 1.</w:t>
            </w:r>
          </w:p>
        </w:tc>
      </w:tr>
      <w:tr w:rsidR="00C84377" w:rsidRPr="00027263" w14:paraId="48B8618F" w14:textId="77777777" w:rsidTr="00C84377">
        <w:trPr>
          <w:cantSplit/>
        </w:trPr>
        <w:tc>
          <w:tcPr>
            <w:tcW w:w="2793" w:type="dxa"/>
            <w:shd w:val="clear" w:color="auto" w:fill="auto"/>
          </w:tcPr>
          <w:p w14:paraId="1ADD0671" w14:textId="77777777" w:rsidR="00C84377" w:rsidRDefault="00C84377" w:rsidP="00C84377">
            <w:pPr>
              <w:pStyle w:val="TableText"/>
            </w:pPr>
            <w:r>
              <w:t>Value</w:t>
            </w:r>
          </w:p>
        </w:tc>
        <w:tc>
          <w:tcPr>
            <w:tcW w:w="2390" w:type="dxa"/>
            <w:shd w:val="clear" w:color="auto" w:fill="auto"/>
          </w:tcPr>
          <w:p w14:paraId="2C4CD639" w14:textId="77777777" w:rsidR="00C84377" w:rsidRPr="0082469E" w:rsidRDefault="00C84377" w:rsidP="00C84377">
            <w:pPr>
              <w:pStyle w:val="TableText"/>
            </w:pPr>
            <w:r>
              <w:t>REAL</w:t>
            </w:r>
          </w:p>
        </w:tc>
        <w:tc>
          <w:tcPr>
            <w:tcW w:w="2377" w:type="dxa"/>
            <w:shd w:val="clear" w:color="auto" w:fill="auto"/>
          </w:tcPr>
          <w:p w14:paraId="1AC312E3" w14:textId="77777777" w:rsidR="00C84377" w:rsidRPr="0082469E" w:rsidRDefault="00C84377" w:rsidP="00C84377">
            <w:pPr>
              <w:pStyle w:val="TableText"/>
            </w:pPr>
            <w:r>
              <w:t>The value of the record.  Most data is numeric, thus the type for this column is REAL.  The SQLite engine will first try to store the value as a REAL, however if this fails the value will be stored as text.</w:t>
            </w:r>
          </w:p>
        </w:tc>
      </w:tr>
      <w:tr w:rsidR="00C84377" w:rsidRPr="00027263" w:rsidDel="004D0C01" w14:paraId="5D0D212B" w14:textId="70681C6C" w:rsidTr="00C84377">
        <w:trPr>
          <w:cantSplit/>
          <w:del w:id="547" w:author="Mark Adams" w:date="2015-02-13T11:11:00Z"/>
        </w:trPr>
        <w:tc>
          <w:tcPr>
            <w:tcW w:w="2793" w:type="dxa"/>
            <w:shd w:val="clear" w:color="auto" w:fill="auto"/>
          </w:tcPr>
          <w:p w14:paraId="648395A5" w14:textId="6F0571AB" w:rsidR="00C84377" w:rsidDel="004D0C01" w:rsidRDefault="00C84377" w:rsidP="00C84377">
            <w:pPr>
              <w:pStyle w:val="TableText"/>
              <w:rPr>
                <w:del w:id="548" w:author="Mark Adams" w:date="2015-02-13T11:11:00Z"/>
              </w:rPr>
            </w:pPr>
            <w:del w:id="549" w:author="Mark Adams" w:date="2015-02-13T11:11:00Z">
              <w:r w:rsidDel="004D0C01">
                <w:delText>UnitsIndex</w:delText>
              </w:r>
            </w:del>
          </w:p>
        </w:tc>
        <w:tc>
          <w:tcPr>
            <w:tcW w:w="2390" w:type="dxa"/>
            <w:shd w:val="clear" w:color="auto" w:fill="auto"/>
          </w:tcPr>
          <w:p w14:paraId="2710CDF5" w14:textId="2E07EF5A" w:rsidR="00C84377" w:rsidRPr="0082469E" w:rsidDel="004D0C01" w:rsidRDefault="00C84377" w:rsidP="00C84377">
            <w:pPr>
              <w:pStyle w:val="TableText"/>
              <w:rPr>
                <w:del w:id="550" w:author="Mark Adams" w:date="2015-02-13T11:11:00Z"/>
              </w:rPr>
            </w:pPr>
            <w:del w:id="551" w:author="Mark Adams" w:date="2015-02-13T11:11:00Z">
              <w:r w:rsidDel="004D0C01">
                <w:delText>INTEGER</w:delText>
              </w:r>
            </w:del>
          </w:p>
        </w:tc>
        <w:tc>
          <w:tcPr>
            <w:tcW w:w="2377" w:type="dxa"/>
            <w:shd w:val="clear" w:color="auto" w:fill="auto"/>
          </w:tcPr>
          <w:p w14:paraId="4ABA02E0" w14:textId="2C5267E2" w:rsidR="00C84377" w:rsidRPr="0082469E" w:rsidDel="004D0C01" w:rsidRDefault="00C84377" w:rsidP="00C84377">
            <w:pPr>
              <w:pStyle w:val="TableText"/>
              <w:rPr>
                <w:del w:id="552" w:author="Mark Adams" w:date="2015-02-13T11:11:00Z"/>
              </w:rPr>
            </w:pPr>
            <w:del w:id="553" w:author="Mark Adams" w:date="2015-02-13T11:11:00Z">
              <w:r w:rsidDel="004D0C01">
                <w:delText>A foreign key to an entry in the Strings table, which indicates the units associated with the record.</w:delText>
              </w:r>
            </w:del>
          </w:p>
        </w:tc>
      </w:tr>
    </w:tbl>
    <w:p w14:paraId="5BBE47A2" w14:textId="77777777" w:rsidR="00C84377" w:rsidRDefault="00C84377" w:rsidP="00C84377">
      <w:pPr>
        <w:pStyle w:val="Heading4"/>
      </w:pPr>
      <w:bookmarkStart w:id="554" w:name="_Strings_Table"/>
      <w:bookmarkEnd w:id="554"/>
      <w:r>
        <w:t>Strings Table</w:t>
      </w:r>
    </w:p>
    <w:p w14:paraId="2DCF09F7" w14:textId="77777777" w:rsidR="00C84377" w:rsidRPr="001D39AB" w:rsidRDefault="00C84377" w:rsidP="00C84377">
      <w:pPr>
        <w:pStyle w:val="BodyText"/>
      </w:pPr>
      <w:r>
        <w:t>An overview of the Strings SQL table is shown below. The Strings table is only output when the “</w:t>
      </w:r>
      <w:proofErr w:type="spellStart"/>
      <w:r>
        <w:t>SimpleAndTabular</w:t>
      </w:r>
      <w:proofErr w:type="spellEnd"/>
      <w:r>
        <w:t xml:space="preserve">” choice is made in the </w:t>
      </w:r>
      <w:proofErr w:type="spellStart"/>
      <w:r>
        <w:t>Output</w:t>
      </w:r>
      <w:proofErr w:type="gramStart"/>
      <w:r>
        <w:t>:SQLite</w:t>
      </w:r>
      <w:proofErr w:type="spellEnd"/>
      <w:proofErr w:type="gramEnd"/>
      <w:r>
        <w:t xml:space="preserve"> object.  The Strings table simply associates strings with integers to save space in the database. </w:t>
      </w:r>
    </w:p>
    <w:p w14:paraId="7ABE02B9" w14:textId="77777777" w:rsidR="00C84377" w:rsidRDefault="00C84377" w:rsidP="00C84377">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39</w:t>
      </w:r>
      <w:r w:rsidR="00761697">
        <w:rPr>
          <w:noProof/>
        </w:rPr>
        <w:fldChar w:fldCharType="end"/>
      </w:r>
      <w:r>
        <w:t>.</w:t>
      </w:r>
      <w:proofErr w:type="gramEnd"/>
      <w:r>
        <w:t xml:space="preserve"> SQL Strings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0DF823F7" w14:textId="77777777" w:rsidTr="00C84377">
        <w:trPr>
          <w:cantSplit/>
        </w:trPr>
        <w:tc>
          <w:tcPr>
            <w:tcW w:w="2793" w:type="dxa"/>
            <w:shd w:val="solid" w:color="000000" w:fill="FFFFFF"/>
          </w:tcPr>
          <w:p w14:paraId="667B63AC" w14:textId="77777777" w:rsidR="00C84377" w:rsidRPr="004B689A" w:rsidRDefault="00C84377" w:rsidP="00C84377">
            <w:pPr>
              <w:pStyle w:val="TableHeader"/>
            </w:pPr>
            <w:r w:rsidRPr="004B689A">
              <w:t>Field Name</w:t>
            </w:r>
          </w:p>
        </w:tc>
        <w:tc>
          <w:tcPr>
            <w:tcW w:w="2390" w:type="dxa"/>
            <w:shd w:val="solid" w:color="000000" w:fill="FFFFFF"/>
          </w:tcPr>
          <w:p w14:paraId="26ABB00D" w14:textId="77777777" w:rsidR="00C84377" w:rsidRPr="004B689A" w:rsidRDefault="00C84377" w:rsidP="00C84377">
            <w:pPr>
              <w:pStyle w:val="TableHeader"/>
            </w:pPr>
            <w:r w:rsidRPr="004B689A">
              <w:t>Field Type</w:t>
            </w:r>
          </w:p>
        </w:tc>
        <w:tc>
          <w:tcPr>
            <w:tcW w:w="2377" w:type="dxa"/>
            <w:shd w:val="solid" w:color="000000" w:fill="FFFFFF"/>
          </w:tcPr>
          <w:p w14:paraId="238DB226" w14:textId="77777777" w:rsidR="00C84377" w:rsidRPr="004B689A" w:rsidRDefault="00C84377" w:rsidP="00C84377">
            <w:pPr>
              <w:pStyle w:val="TableHeader"/>
            </w:pPr>
            <w:r w:rsidRPr="004B689A">
              <w:t>Description</w:t>
            </w:r>
          </w:p>
        </w:tc>
      </w:tr>
      <w:tr w:rsidR="00C84377" w:rsidRPr="00027263" w14:paraId="4866F252" w14:textId="77777777" w:rsidTr="00C84377">
        <w:trPr>
          <w:cantSplit/>
        </w:trPr>
        <w:tc>
          <w:tcPr>
            <w:tcW w:w="2793" w:type="dxa"/>
            <w:shd w:val="clear" w:color="auto" w:fill="auto"/>
          </w:tcPr>
          <w:p w14:paraId="03886B23" w14:textId="77777777" w:rsidR="00C84377" w:rsidRPr="0082469E" w:rsidRDefault="00C84377" w:rsidP="00C84377">
            <w:pPr>
              <w:pStyle w:val="TableText"/>
            </w:pPr>
            <w:proofErr w:type="spellStart"/>
            <w:r>
              <w:t>StringIndex</w:t>
            </w:r>
            <w:proofErr w:type="spellEnd"/>
          </w:p>
        </w:tc>
        <w:tc>
          <w:tcPr>
            <w:tcW w:w="2390" w:type="dxa"/>
            <w:shd w:val="clear" w:color="auto" w:fill="auto"/>
          </w:tcPr>
          <w:p w14:paraId="2382DE3B" w14:textId="77777777" w:rsidR="00C84377" w:rsidRPr="0082469E" w:rsidRDefault="00C84377" w:rsidP="00C84377">
            <w:pPr>
              <w:pStyle w:val="TableText"/>
            </w:pPr>
            <w:r>
              <w:t>INTEGER PRIMARY KEY</w:t>
            </w:r>
          </w:p>
        </w:tc>
        <w:tc>
          <w:tcPr>
            <w:tcW w:w="2377" w:type="dxa"/>
            <w:shd w:val="clear" w:color="auto" w:fill="auto"/>
          </w:tcPr>
          <w:p w14:paraId="6E943FF8" w14:textId="77777777" w:rsidR="00C84377" w:rsidRPr="0082469E" w:rsidRDefault="00C84377" w:rsidP="00C84377">
            <w:pPr>
              <w:pStyle w:val="TableText"/>
            </w:pPr>
            <w:r>
              <w:t>The integer primary key that uniquely identifies the string record.</w:t>
            </w:r>
          </w:p>
        </w:tc>
      </w:tr>
      <w:tr w:rsidR="00C84377" w:rsidRPr="00027263" w14:paraId="536D311C" w14:textId="77777777" w:rsidTr="00C84377">
        <w:trPr>
          <w:cantSplit/>
        </w:trPr>
        <w:tc>
          <w:tcPr>
            <w:tcW w:w="2793" w:type="dxa"/>
            <w:shd w:val="clear" w:color="auto" w:fill="auto"/>
          </w:tcPr>
          <w:p w14:paraId="306B1CEA" w14:textId="77777777" w:rsidR="00C84377" w:rsidRDefault="00C84377" w:rsidP="00C84377">
            <w:pPr>
              <w:pStyle w:val="TableText"/>
            </w:pPr>
            <w:proofErr w:type="spellStart"/>
            <w:r>
              <w:t>StringTypeIndex</w:t>
            </w:r>
            <w:proofErr w:type="spellEnd"/>
          </w:p>
        </w:tc>
        <w:tc>
          <w:tcPr>
            <w:tcW w:w="2390" w:type="dxa"/>
            <w:shd w:val="clear" w:color="auto" w:fill="auto"/>
          </w:tcPr>
          <w:p w14:paraId="184110C8" w14:textId="77777777" w:rsidR="00C84377" w:rsidRPr="0082469E" w:rsidRDefault="00C84377" w:rsidP="00C84377">
            <w:pPr>
              <w:pStyle w:val="TableText"/>
            </w:pPr>
            <w:r>
              <w:t>INTEGER</w:t>
            </w:r>
          </w:p>
        </w:tc>
        <w:tc>
          <w:tcPr>
            <w:tcW w:w="2377" w:type="dxa"/>
            <w:shd w:val="clear" w:color="auto" w:fill="auto"/>
          </w:tcPr>
          <w:p w14:paraId="132D7EFB" w14:textId="77777777" w:rsidR="00C84377" w:rsidRPr="0082469E" w:rsidRDefault="00C84377" w:rsidP="00C84377">
            <w:pPr>
              <w:pStyle w:val="TableText"/>
            </w:pPr>
            <w:r>
              <w:t xml:space="preserve">A foreign key to the </w:t>
            </w:r>
            <w:proofErr w:type="spellStart"/>
            <w:r>
              <w:t>StringTypes</w:t>
            </w:r>
            <w:proofErr w:type="spellEnd"/>
            <w:r>
              <w:t xml:space="preserve"> table.</w:t>
            </w:r>
          </w:p>
        </w:tc>
      </w:tr>
      <w:tr w:rsidR="00C84377" w:rsidRPr="00027263" w14:paraId="45EAC6ED" w14:textId="77777777" w:rsidTr="00C84377">
        <w:trPr>
          <w:cantSplit/>
        </w:trPr>
        <w:tc>
          <w:tcPr>
            <w:tcW w:w="2793" w:type="dxa"/>
            <w:shd w:val="clear" w:color="auto" w:fill="auto"/>
          </w:tcPr>
          <w:p w14:paraId="1F01D56B" w14:textId="77777777" w:rsidR="00C84377" w:rsidRPr="0082469E" w:rsidRDefault="00C84377" w:rsidP="00C84377">
            <w:pPr>
              <w:pStyle w:val="TableText"/>
            </w:pPr>
            <w:r>
              <w:t>Value</w:t>
            </w:r>
          </w:p>
        </w:tc>
        <w:tc>
          <w:tcPr>
            <w:tcW w:w="2390" w:type="dxa"/>
            <w:shd w:val="clear" w:color="auto" w:fill="auto"/>
          </w:tcPr>
          <w:p w14:paraId="24651FF9" w14:textId="77777777" w:rsidR="00C84377" w:rsidRPr="0082469E" w:rsidRDefault="00C84377" w:rsidP="00C84377">
            <w:pPr>
              <w:pStyle w:val="TableText"/>
            </w:pPr>
            <w:r>
              <w:t>TEXT</w:t>
            </w:r>
          </w:p>
        </w:tc>
        <w:tc>
          <w:tcPr>
            <w:tcW w:w="2377" w:type="dxa"/>
            <w:shd w:val="clear" w:color="auto" w:fill="auto"/>
          </w:tcPr>
          <w:p w14:paraId="56884C7A" w14:textId="77777777" w:rsidR="00C84377" w:rsidRPr="0082469E" w:rsidRDefault="00C84377" w:rsidP="00C84377">
            <w:pPr>
              <w:pStyle w:val="TableText"/>
            </w:pPr>
            <w:r>
              <w:t>The record’s string value.</w:t>
            </w:r>
          </w:p>
        </w:tc>
      </w:tr>
    </w:tbl>
    <w:p w14:paraId="5ADE4D6F" w14:textId="77777777" w:rsidR="00C84377" w:rsidRDefault="00C84377" w:rsidP="00C84377">
      <w:pPr>
        <w:pStyle w:val="Heading4"/>
      </w:pPr>
      <w:bookmarkStart w:id="555" w:name="_StringTypes_Table"/>
      <w:bookmarkEnd w:id="555"/>
      <w:proofErr w:type="spellStart"/>
      <w:r>
        <w:lastRenderedPageBreak/>
        <w:t>StringTypes</w:t>
      </w:r>
      <w:proofErr w:type="spellEnd"/>
      <w:r>
        <w:t xml:space="preserve"> Table</w:t>
      </w:r>
    </w:p>
    <w:p w14:paraId="1D4D8546" w14:textId="77777777" w:rsidR="00C84377" w:rsidRPr="001D39AB" w:rsidRDefault="00C84377" w:rsidP="00C84377">
      <w:pPr>
        <w:pStyle w:val="BodyText"/>
      </w:pPr>
      <w:r>
        <w:t xml:space="preserve">An overview of the </w:t>
      </w:r>
      <w:proofErr w:type="spellStart"/>
      <w:r>
        <w:t>StringTypes</w:t>
      </w:r>
      <w:proofErr w:type="spellEnd"/>
      <w:r>
        <w:t xml:space="preserve"> SQL table is shown below. The </w:t>
      </w:r>
      <w:proofErr w:type="spellStart"/>
      <w:r>
        <w:t>StringTypes</w:t>
      </w:r>
      <w:proofErr w:type="spellEnd"/>
      <w:r>
        <w:t xml:space="preserve"> table is only output when the “</w:t>
      </w:r>
      <w:proofErr w:type="spellStart"/>
      <w:r>
        <w:t>SimpleAndTabular</w:t>
      </w:r>
      <w:proofErr w:type="spellEnd"/>
      <w:r>
        <w:t xml:space="preserve">” choice is made in the </w:t>
      </w:r>
      <w:proofErr w:type="spellStart"/>
      <w:r>
        <w:t>Output</w:t>
      </w:r>
      <w:proofErr w:type="gramStart"/>
      <w:r>
        <w:t>:SQLite</w:t>
      </w:r>
      <w:proofErr w:type="spellEnd"/>
      <w:proofErr w:type="gramEnd"/>
      <w:r>
        <w:t xml:space="preserve"> object.</w:t>
      </w:r>
    </w:p>
    <w:p w14:paraId="41FEA220" w14:textId="77777777" w:rsidR="00C84377" w:rsidRDefault="00C84377" w:rsidP="00C84377">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40</w:t>
      </w:r>
      <w:r w:rsidR="00761697">
        <w:rPr>
          <w:noProof/>
        </w:rPr>
        <w:fldChar w:fldCharType="end"/>
      </w:r>
      <w:r>
        <w:t>.</w:t>
      </w:r>
      <w:proofErr w:type="gramEnd"/>
      <w:r>
        <w:t xml:space="preserve"> SQL </w:t>
      </w:r>
      <w:proofErr w:type="spellStart"/>
      <w:r>
        <w:t>StringTypes</w:t>
      </w:r>
      <w:proofErr w:type="spellEnd"/>
      <w:r>
        <w:t xml:space="preserve">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7A8A75C5" w14:textId="77777777" w:rsidTr="00C84377">
        <w:trPr>
          <w:cantSplit/>
        </w:trPr>
        <w:tc>
          <w:tcPr>
            <w:tcW w:w="2793" w:type="dxa"/>
            <w:shd w:val="solid" w:color="000000" w:fill="FFFFFF"/>
          </w:tcPr>
          <w:p w14:paraId="609E7B57" w14:textId="77777777" w:rsidR="00C84377" w:rsidRPr="004B689A" w:rsidRDefault="00C84377" w:rsidP="00C84377">
            <w:pPr>
              <w:pStyle w:val="TableHeader"/>
            </w:pPr>
            <w:r w:rsidRPr="004B689A">
              <w:t>Field Name</w:t>
            </w:r>
          </w:p>
        </w:tc>
        <w:tc>
          <w:tcPr>
            <w:tcW w:w="2390" w:type="dxa"/>
            <w:shd w:val="solid" w:color="000000" w:fill="FFFFFF"/>
          </w:tcPr>
          <w:p w14:paraId="3AEEB104" w14:textId="77777777" w:rsidR="00C84377" w:rsidRPr="004B689A" w:rsidRDefault="00C84377" w:rsidP="00C84377">
            <w:pPr>
              <w:pStyle w:val="TableHeader"/>
            </w:pPr>
            <w:r w:rsidRPr="004B689A">
              <w:t>Field Type</w:t>
            </w:r>
          </w:p>
        </w:tc>
        <w:tc>
          <w:tcPr>
            <w:tcW w:w="2377" w:type="dxa"/>
            <w:shd w:val="solid" w:color="000000" w:fill="FFFFFF"/>
          </w:tcPr>
          <w:p w14:paraId="7209BC51" w14:textId="77777777" w:rsidR="00C84377" w:rsidRPr="004B689A" w:rsidRDefault="00C84377" w:rsidP="00C84377">
            <w:pPr>
              <w:pStyle w:val="TableHeader"/>
            </w:pPr>
            <w:r w:rsidRPr="004B689A">
              <w:t>Description</w:t>
            </w:r>
          </w:p>
        </w:tc>
      </w:tr>
      <w:tr w:rsidR="00C84377" w:rsidRPr="00027263" w14:paraId="4BFAEE7E" w14:textId="77777777" w:rsidTr="00C84377">
        <w:trPr>
          <w:cantSplit/>
        </w:trPr>
        <w:tc>
          <w:tcPr>
            <w:tcW w:w="2793" w:type="dxa"/>
            <w:shd w:val="clear" w:color="auto" w:fill="auto"/>
          </w:tcPr>
          <w:p w14:paraId="2CD4FAA2" w14:textId="77777777" w:rsidR="00C84377" w:rsidRPr="0082469E" w:rsidRDefault="00C84377" w:rsidP="00C84377">
            <w:pPr>
              <w:pStyle w:val="TableText"/>
            </w:pPr>
            <w:proofErr w:type="spellStart"/>
            <w:r>
              <w:t>StringTypeIndex</w:t>
            </w:r>
            <w:proofErr w:type="spellEnd"/>
          </w:p>
        </w:tc>
        <w:tc>
          <w:tcPr>
            <w:tcW w:w="2390" w:type="dxa"/>
            <w:shd w:val="clear" w:color="auto" w:fill="auto"/>
          </w:tcPr>
          <w:p w14:paraId="019FDA45" w14:textId="77777777" w:rsidR="00C84377" w:rsidRPr="0082469E" w:rsidRDefault="00C84377" w:rsidP="00C84377">
            <w:pPr>
              <w:pStyle w:val="TableText"/>
            </w:pPr>
            <w:r>
              <w:t>INTEGER PRIMARY KEY</w:t>
            </w:r>
          </w:p>
        </w:tc>
        <w:tc>
          <w:tcPr>
            <w:tcW w:w="2377" w:type="dxa"/>
            <w:shd w:val="clear" w:color="auto" w:fill="auto"/>
          </w:tcPr>
          <w:p w14:paraId="6C852C21" w14:textId="77777777" w:rsidR="00C84377" w:rsidRPr="0082469E" w:rsidRDefault="00C84377" w:rsidP="00C84377">
            <w:pPr>
              <w:pStyle w:val="TableText"/>
            </w:pPr>
            <w:r>
              <w:t>The integer primary key.</w:t>
            </w:r>
          </w:p>
        </w:tc>
      </w:tr>
      <w:tr w:rsidR="00C84377" w:rsidRPr="00027263" w14:paraId="2E5E689C" w14:textId="77777777" w:rsidTr="00C84377">
        <w:trPr>
          <w:cantSplit/>
        </w:trPr>
        <w:tc>
          <w:tcPr>
            <w:tcW w:w="2793" w:type="dxa"/>
            <w:shd w:val="clear" w:color="auto" w:fill="auto"/>
          </w:tcPr>
          <w:p w14:paraId="749C2A91" w14:textId="77777777" w:rsidR="00C84377" w:rsidRPr="0082469E" w:rsidRDefault="00C84377" w:rsidP="00C84377">
            <w:pPr>
              <w:pStyle w:val="TableText"/>
            </w:pPr>
            <w:r>
              <w:t>Value</w:t>
            </w:r>
          </w:p>
        </w:tc>
        <w:tc>
          <w:tcPr>
            <w:tcW w:w="2390" w:type="dxa"/>
            <w:shd w:val="clear" w:color="auto" w:fill="auto"/>
          </w:tcPr>
          <w:p w14:paraId="2619F1DE" w14:textId="77777777" w:rsidR="00C84377" w:rsidRPr="0082469E" w:rsidRDefault="00C84377" w:rsidP="00C84377">
            <w:pPr>
              <w:pStyle w:val="TableText"/>
            </w:pPr>
            <w:r>
              <w:t>TEXT</w:t>
            </w:r>
          </w:p>
        </w:tc>
        <w:tc>
          <w:tcPr>
            <w:tcW w:w="2377" w:type="dxa"/>
            <w:shd w:val="clear" w:color="auto" w:fill="auto"/>
          </w:tcPr>
          <w:p w14:paraId="4C60886C" w14:textId="77777777" w:rsidR="00C84377" w:rsidRPr="0082469E" w:rsidRDefault="00C84377" w:rsidP="00C84377">
            <w:pPr>
              <w:pStyle w:val="TableText"/>
            </w:pPr>
            <w:r>
              <w:t>The record’s string value.  Currently there are 6 possible values</w:t>
            </w:r>
            <w:proofErr w:type="gramStart"/>
            <w:r>
              <w:t>;</w:t>
            </w:r>
            <w:proofErr w:type="gramEnd"/>
            <w:r>
              <w:t xml:space="preserve"> </w:t>
            </w:r>
            <w:proofErr w:type="spellStart"/>
            <w:r>
              <w:t>ReportName</w:t>
            </w:r>
            <w:proofErr w:type="spellEnd"/>
            <w:r>
              <w:t xml:space="preserve">, </w:t>
            </w:r>
            <w:proofErr w:type="spellStart"/>
            <w:r>
              <w:t>ReportForString</w:t>
            </w:r>
            <w:proofErr w:type="spellEnd"/>
            <w:r>
              <w:t xml:space="preserve">, </w:t>
            </w:r>
            <w:proofErr w:type="spellStart"/>
            <w:r>
              <w:t>TableName</w:t>
            </w:r>
            <w:proofErr w:type="spellEnd"/>
            <w:r>
              <w:t xml:space="preserve">, </w:t>
            </w:r>
            <w:proofErr w:type="spellStart"/>
            <w:r>
              <w:t>RowName</w:t>
            </w:r>
            <w:proofErr w:type="spellEnd"/>
            <w:r>
              <w:t xml:space="preserve">, </w:t>
            </w:r>
            <w:proofErr w:type="spellStart"/>
            <w:r>
              <w:t>ColumnName</w:t>
            </w:r>
            <w:proofErr w:type="spellEnd"/>
            <w:r>
              <w:t>, and Units.  That is, entries in the Strings table are one of these types.</w:t>
            </w:r>
          </w:p>
        </w:tc>
      </w:tr>
    </w:tbl>
    <w:p w14:paraId="76DFE62F" w14:textId="77777777" w:rsidR="00C84377" w:rsidRDefault="00C84377" w:rsidP="00C84377">
      <w:pPr>
        <w:pStyle w:val="Heading4"/>
      </w:pPr>
      <w:bookmarkStart w:id="556" w:name="_TabularDataWithStrings_Table"/>
      <w:bookmarkEnd w:id="556"/>
      <w:proofErr w:type="spellStart"/>
      <w:r>
        <w:t>TabularDataWithStrings</w:t>
      </w:r>
      <w:proofErr w:type="spellEnd"/>
      <w:r>
        <w:t xml:space="preserve"> Table</w:t>
      </w:r>
    </w:p>
    <w:p w14:paraId="068E9E27" w14:textId="77777777" w:rsidR="00C84377" w:rsidRDefault="00C84377" w:rsidP="00C84377">
      <w:pPr>
        <w:pStyle w:val="BodyText"/>
      </w:pPr>
      <w:r>
        <w:t xml:space="preserve">An overview of the </w:t>
      </w:r>
      <w:proofErr w:type="spellStart"/>
      <w:r>
        <w:t>TabularDataWithStrings</w:t>
      </w:r>
      <w:proofErr w:type="spellEnd"/>
      <w:r>
        <w:t xml:space="preserve"> SQL table is shown below.  This table is implemented as a view of other tables and is not actually a table in the database.  This view is similar to the </w:t>
      </w:r>
      <w:proofErr w:type="spellStart"/>
      <w:r>
        <w:t>TabularData</w:t>
      </w:r>
      <w:proofErr w:type="spellEnd"/>
      <w:r>
        <w:t xml:space="preserve"> table except text strings are directly available in place of foreign keys to the Strings table.   The </w:t>
      </w:r>
      <w:proofErr w:type="spellStart"/>
      <w:r>
        <w:t>TabularDataWithStrings</w:t>
      </w:r>
      <w:proofErr w:type="spellEnd"/>
      <w:r>
        <w:t xml:space="preserve"> view is only created when the “</w:t>
      </w:r>
      <w:proofErr w:type="spellStart"/>
      <w:r>
        <w:t>SimpleAndTabular</w:t>
      </w:r>
      <w:proofErr w:type="spellEnd"/>
      <w:r>
        <w:t xml:space="preserve">” choice is made in the </w:t>
      </w:r>
      <w:proofErr w:type="spellStart"/>
      <w:r>
        <w:t>Output</w:t>
      </w:r>
      <w:proofErr w:type="gramStart"/>
      <w:r>
        <w:t>:SQLite</w:t>
      </w:r>
      <w:proofErr w:type="spellEnd"/>
      <w:proofErr w:type="gramEnd"/>
      <w:r>
        <w:t xml:space="preserve"> object.</w:t>
      </w:r>
    </w:p>
    <w:p w14:paraId="2855E20F" w14:textId="77777777" w:rsidR="00C84377" w:rsidRDefault="00C84377" w:rsidP="00C84377">
      <w:r>
        <w:t xml:space="preserve">An example of a SQL query to get a table out of the </w:t>
      </w:r>
      <w:proofErr w:type="spellStart"/>
      <w:r w:rsidRPr="003B737C">
        <w:t>AnnualBuildingUtilityPerformanceSummary</w:t>
      </w:r>
      <w:proofErr w:type="spellEnd"/>
      <w:r>
        <w:t xml:space="preserve"> report is the following.</w:t>
      </w:r>
    </w:p>
    <w:p w14:paraId="01CE3384" w14:textId="77777777" w:rsidR="00C84377" w:rsidRDefault="00C84377" w:rsidP="00C84377">
      <w:pPr>
        <w:pStyle w:val="CodeIDDSamples"/>
      </w:pPr>
      <w:proofErr w:type="gramStart"/>
      <w:r w:rsidRPr="003B737C">
        <w:t>select</w:t>
      </w:r>
      <w:proofErr w:type="gramEnd"/>
      <w:r w:rsidRPr="003B737C">
        <w:t xml:space="preserve"> </w:t>
      </w:r>
      <w:r>
        <w:t>*</w:t>
      </w:r>
      <w:r w:rsidRPr="003B737C">
        <w:t xml:space="preserve"> FROM </w:t>
      </w:r>
      <w:proofErr w:type="spellStart"/>
      <w:r w:rsidRPr="003B737C">
        <w:t>TabularDataWithStrings</w:t>
      </w:r>
      <w:proofErr w:type="spellEnd"/>
      <w:r w:rsidRPr="003B737C">
        <w:t xml:space="preserve"> WHERE </w:t>
      </w:r>
      <w:proofErr w:type="spellStart"/>
      <w:r w:rsidRPr="003B737C">
        <w:t>ReportName</w:t>
      </w:r>
      <w:proofErr w:type="spellEnd"/>
      <w:r w:rsidRPr="003B737C">
        <w:t>='</w:t>
      </w:r>
      <w:proofErr w:type="spellStart"/>
      <w:r w:rsidRPr="003B737C">
        <w:t>AnnualBuildingUtilityPerformanceSummary</w:t>
      </w:r>
      <w:proofErr w:type="spellEnd"/>
      <w:r w:rsidRPr="003B737C">
        <w:t xml:space="preserve">' </w:t>
      </w:r>
    </w:p>
    <w:p w14:paraId="5E9B0F2A" w14:textId="77777777" w:rsidR="00C84377" w:rsidRPr="003B737C" w:rsidRDefault="00C84377" w:rsidP="00C84377">
      <w:pPr>
        <w:pStyle w:val="CodeIDDSamples"/>
      </w:pPr>
      <w:proofErr w:type="gramStart"/>
      <w:r w:rsidRPr="003B737C">
        <w:t>and</w:t>
      </w:r>
      <w:proofErr w:type="gramEnd"/>
      <w:r w:rsidRPr="003B737C">
        <w:t xml:space="preserve"> </w:t>
      </w:r>
      <w:proofErr w:type="spellStart"/>
      <w:r w:rsidRPr="003B737C">
        <w:t>TableName</w:t>
      </w:r>
      <w:proofErr w:type="spellEnd"/>
      <w:r w:rsidRPr="003B737C">
        <w:t>='Site and Source Energy';</w:t>
      </w:r>
    </w:p>
    <w:p w14:paraId="7DA1B1A5" w14:textId="77777777" w:rsidR="00C84377" w:rsidRPr="001D39AB" w:rsidRDefault="00C84377" w:rsidP="00C84377">
      <w:pPr>
        <w:pStyle w:val="BodyText"/>
      </w:pPr>
    </w:p>
    <w:p w14:paraId="3F2913A8" w14:textId="77777777" w:rsidR="00C84377" w:rsidRDefault="00C84377" w:rsidP="00C84377">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41</w:t>
      </w:r>
      <w:r w:rsidR="00761697">
        <w:rPr>
          <w:noProof/>
        </w:rPr>
        <w:fldChar w:fldCharType="end"/>
      </w:r>
      <w:r>
        <w:t>.</w:t>
      </w:r>
      <w:proofErr w:type="gramEnd"/>
      <w:r>
        <w:t xml:space="preserve"> SQL </w:t>
      </w:r>
      <w:proofErr w:type="spellStart"/>
      <w:r>
        <w:t>TabularDataWithStrings</w:t>
      </w:r>
      <w:proofErr w:type="spellEnd"/>
      <w:r>
        <w:t xml:space="preserve">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C84377" w:rsidRPr="00027263" w14:paraId="7B5825EE" w14:textId="77777777" w:rsidTr="00C84377">
        <w:trPr>
          <w:cantSplit/>
        </w:trPr>
        <w:tc>
          <w:tcPr>
            <w:tcW w:w="2793" w:type="dxa"/>
            <w:shd w:val="solid" w:color="000000" w:fill="FFFFFF"/>
          </w:tcPr>
          <w:p w14:paraId="25E3F2AB" w14:textId="77777777" w:rsidR="00C84377" w:rsidRPr="004B689A" w:rsidRDefault="00C84377" w:rsidP="00C84377">
            <w:pPr>
              <w:pStyle w:val="TableHeader"/>
            </w:pPr>
            <w:r w:rsidRPr="004B689A">
              <w:t>Field Name</w:t>
            </w:r>
          </w:p>
        </w:tc>
        <w:tc>
          <w:tcPr>
            <w:tcW w:w="2390" w:type="dxa"/>
            <w:shd w:val="solid" w:color="000000" w:fill="FFFFFF"/>
          </w:tcPr>
          <w:p w14:paraId="34E14D68" w14:textId="77777777" w:rsidR="00C84377" w:rsidRPr="004B689A" w:rsidRDefault="00C84377" w:rsidP="00C84377">
            <w:pPr>
              <w:pStyle w:val="TableHeader"/>
            </w:pPr>
            <w:r w:rsidRPr="004B689A">
              <w:t>Field Type</w:t>
            </w:r>
          </w:p>
        </w:tc>
        <w:tc>
          <w:tcPr>
            <w:tcW w:w="2377" w:type="dxa"/>
            <w:shd w:val="solid" w:color="000000" w:fill="FFFFFF"/>
          </w:tcPr>
          <w:p w14:paraId="42636CF7" w14:textId="77777777" w:rsidR="00C84377" w:rsidRPr="004B689A" w:rsidRDefault="00C84377" w:rsidP="00C84377">
            <w:pPr>
              <w:pStyle w:val="TableHeader"/>
            </w:pPr>
            <w:r w:rsidRPr="004B689A">
              <w:t>Description</w:t>
            </w:r>
          </w:p>
        </w:tc>
      </w:tr>
      <w:tr w:rsidR="004D0C01" w:rsidRPr="00027263" w14:paraId="199535A6" w14:textId="77777777" w:rsidTr="00C84377">
        <w:trPr>
          <w:cantSplit/>
          <w:ins w:id="557" w:author="Mark Adams" w:date="2015-02-13T11:12:00Z"/>
        </w:trPr>
        <w:tc>
          <w:tcPr>
            <w:tcW w:w="2793" w:type="dxa"/>
            <w:shd w:val="clear" w:color="auto" w:fill="auto"/>
          </w:tcPr>
          <w:p w14:paraId="7EFEC4D1" w14:textId="2DF824C3" w:rsidR="004D0C01" w:rsidRDefault="004D0C01" w:rsidP="00C84377">
            <w:pPr>
              <w:pStyle w:val="TableText"/>
              <w:tabs>
                <w:tab w:val="right" w:pos="2577"/>
              </w:tabs>
              <w:rPr>
                <w:ins w:id="558" w:author="Mark Adams" w:date="2015-02-13T11:12:00Z"/>
              </w:rPr>
            </w:pPr>
            <w:proofErr w:type="spellStart"/>
            <w:ins w:id="559" w:author="Mark Adams" w:date="2015-02-13T11:12:00Z">
              <w:r>
                <w:t>TabularDataIndex</w:t>
              </w:r>
              <w:proofErr w:type="spellEnd"/>
            </w:ins>
          </w:p>
        </w:tc>
        <w:tc>
          <w:tcPr>
            <w:tcW w:w="2390" w:type="dxa"/>
            <w:shd w:val="clear" w:color="auto" w:fill="auto"/>
          </w:tcPr>
          <w:p w14:paraId="0ED172F3" w14:textId="09912DC1" w:rsidR="004D0C01" w:rsidRDefault="004D0C01" w:rsidP="00C84377">
            <w:pPr>
              <w:pStyle w:val="TableText"/>
              <w:rPr>
                <w:ins w:id="560" w:author="Mark Adams" w:date="2015-02-13T11:12:00Z"/>
              </w:rPr>
            </w:pPr>
            <w:ins w:id="561" w:author="Mark Adams" w:date="2015-02-13T11:12:00Z">
              <w:r>
                <w:t>INTEGER</w:t>
              </w:r>
            </w:ins>
          </w:p>
        </w:tc>
        <w:tc>
          <w:tcPr>
            <w:tcW w:w="2377" w:type="dxa"/>
            <w:shd w:val="clear" w:color="auto" w:fill="auto"/>
          </w:tcPr>
          <w:p w14:paraId="143392D8" w14:textId="4250F171" w:rsidR="004D0C01" w:rsidRDefault="004D0C01" w:rsidP="00C84377">
            <w:pPr>
              <w:pStyle w:val="TableText"/>
              <w:rPr>
                <w:ins w:id="562" w:author="Mark Adams" w:date="2015-02-13T11:12:00Z"/>
              </w:rPr>
            </w:pPr>
            <w:ins w:id="563" w:author="Mark Adams" w:date="2015-02-13T11:12:00Z">
              <w:r>
                <w:t>The index of the record</w:t>
              </w:r>
            </w:ins>
          </w:p>
        </w:tc>
      </w:tr>
      <w:tr w:rsidR="00C84377" w:rsidRPr="00027263" w14:paraId="24BF068A" w14:textId="77777777" w:rsidTr="00C84377">
        <w:trPr>
          <w:cantSplit/>
        </w:trPr>
        <w:tc>
          <w:tcPr>
            <w:tcW w:w="2793" w:type="dxa"/>
            <w:shd w:val="clear" w:color="auto" w:fill="auto"/>
          </w:tcPr>
          <w:p w14:paraId="7FB4125E" w14:textId="77777777" w:rsidR="00C84377" w:rsidRPr="0082469E" w:rsidRDefault="00C84377" w:rsidP="00C84377">
            <w:pPr>
              <w:pStyle w:val="TableText"/>
              <w:tabs>
                <w:tab w:val="right" w:pos="2577"/>
              </w:tabs>
            </w:pPr>
            <w:r>
              <w:t>Value</w:t>
            </w:r>
          </w:p>
        </w:tc>
        <w:tc>
          <w:tcPr>
            <w:tcW w:w="2390" w:type="dxa"/>
            <w:shd w:val="clear" w:color="auto" w:fill="auto"/>
          </w:tcPr>
          <w:p w14:paraId="3A31AA8B" w14:textId="77777777" w:rsidR="00C84377" w:rsidRPr="0082469E" w:rsidRDefault="00C84377" w:rsidP="00C84377">
            <w:pPr>
              <w:pStyle w:val="TableText"/>
            </w:pPr>
            <w:r>
              <w:t>REAL</w:t>
            </w:r>
          </w:p>
        </w:tc>
        <w:tc>
          <w:tcPr>
            <w:tcW w:w="2377" w:type="dxa"/>
            <w:shd w:val="clear" w:color="auto" w:fill="auto"/>
          </w:tcPr>
          <w:p w14:paraId="1E685CDB" w14:textId="77777777" w:rsidR="00C84377" w:rsidRPr="0082469E" w:rsidRDefault="00C84377" w:rsidP="00C84377">
            <w:pPr>
              <w:pStyle w:val="TableText"/>
            </w:pPr>
            <w:r>
              <w:t>The value of the record</w:t>
            </w:r>
          </w:p>
        </w:tc>
      </w:tr>
      <w:tr w:rsidR="00C84377" w:rsidRPr="00027263" w14:paraId="5F2328F2" w14:textId="77777777" w:rsidTr="00C84377">
        <w:trPr>
          <w:cantSplit/>
        </w:trPr>
        <w:tc>
          <w:tcPr>
            <w:tcW w:w="2793" w:type="dxa"/>
            <w:shd w:val="clear" w:color="auto" w:fill="auto"/>
          </w:tcPr>
          <w:p w14:paraId="4F6AB2D3" w14:textId="77777777" w:rsidR="00C84377" w:rsidRPr="0082469E" w:rsidRDefault="00C84377" w:rsidP="00C84377">
            <w:pPr>
              <w:pStyle w:val="TableText"/>
            </w:pPr>
            <w:proofErr w:type="spellStart"/>
            <w:r>
              <w:t>ReportName</w:t>
            </w:r>
            <w:proofErr w:type="spellEnd"/>
          </w:p>
        </w:tc>
        <w:tc>
          <w:tcPr>
            <w:tcW w:w="2390" w:type="dxa"/>
            <w:shd w:val="clear" w:color="auto" w:fill="auto"/>
          </w:tcPr>
          <w:p w14:paraId="4B5B288F" w14:textId="77777777" w:rsidR="00C84377" w:rsidRPr="0082469E" w:rsidRDefault="00C84377" w:rsidP="00C84377">
            <w:pPr>
              <w:pStyle w:val="TableText"/>
            </w:pPr>
            <w:r>
              <w:t>TEXT</w:t>
            </w:r>
          </w:p>
        </w:tc>
        <w:tc>
          <w:tcPr>
            <w:tcW w:w="2377" w:type="dxa"/>
            <w:shd w:val="clear" w:color="auto" w:fill="auto"/>
          </w:tcPr>
          <w:p w14:paraId="032FE2F9" w14:textId="77777777" w:rsidR="00C84377" w:rsidRPr="0082469E" w:rsidRDefault="00C84377" w:rsidP="00C84377">
            <w:pPr>
              <w:pStyle w:val="TableText"/>
            </w:pPr>
            <w:r>
              <w:t>The name of the report the record belongs to.</w:t>
            </w:r>
          </w:p>
        </w:tc>
      </w:tr>
      <w:tr w:rsidR="00C84377" w:rsidRPr="00027263" w14:paraId="17378F7F" w14:textId="77777777" w:rsidTr="00C84377">
        <w:trPr>
          <w:cantSplit/>
        </w:trPr>
        <w:tc>
          <w:tcPr>
            <w:tcW w:w="2793" w:type="dxa"/>
            <w:shd w:val="clear" w:color="auto" w:fill="auto"/>
          </w:tcPr>
          <w:p w14:paraId="62E6B87C" w14:textId="77777777" w:rsidR="00C84377" w:rsidRPr="0082469E" w:rsidRDefault="00C84377" w:rsidP="00C84377">
            <w:pPr>
              <w:pStyle w:val="TableText"/>
            </w:pPr>
            <w:proofErr w:type="spellStart"/>
            <w:r>
              <w:t>ReportForString</w:t>
            </w:r>
            <w:proofErr w:type="spellEnd"/>
          </w:p>
        </w:tc>
        <w:tc>
          <w:tcPr>
            <w:tcW w:w="2390" w:type="dxa"/>
            <w:shd w:val="clear" w:color="auto" w:fill="auto"/>
          </w:tcPr>
          <w:p w14:paraId="48406575" w14:textId="77777777" w:rsidR="00C84377" w:rsidRPr="0082469E" w:rsidRDefault="00C84377" w:rsidP="00C84377">
            <w:pPr>
              <w:pStyle w:val="TableText"/>
            </w:pPr>
            <w:r>
              <w:t>TEXT</w:t>
            </w:r>
          </w:p>
        </w:tc>
        <w:tc>
          <w:tcPr>
            <w:tcW w:w="2377" w:type="dxa"/>
            <w:shd w:val="clear" w:color="auto" w:fill="auto"/>
          </w:tcPr>
          <w:p w14:paraId="69810F5F" w14:textId="77777777" w:rsidR="00C84377" w:rsidRPr="0082469E" w:rsidRDefault="00C84377" w:rsidP="00C84377">
            <w:pPr>
              <w:pStyle w:val="TableText"/>
            </w:pPr>
            <w:r>
              <w:t>The “For” string.</w:t>
            </w:r>
          </w:p>
        </w:tc>
      </w:tr>
      <w:tr w:rsidR="00C84377" w:rsidRPr="00027263" w14:paraId="54B3A36E" w14:textId="77777777" w:rsidTr="00C84377">
        <w:trPr>
          <w:cantSplit/>
        </w:trPr>
        <w:tc>
          <w:tcPr>
            <w:tcW w:w="2793" w:type="dxa"/>
            <w:shd w:val="clear" w:color="auto" w:fill="auto"/>
          </w:tcPr>
          <w:p w14:paraId="4988C8C3" w14:textId="77777777" w:rsidR="00C84377" w:rsidRPr="0082469E" w:rsidRDefault="00C84377" w:rsidP="00C84377">
            <w:pPr>
              <w:pStyle w:val="TableText"/>
            </w:pPr>
            <w:proofErr w:type="spellStart"/>
            <w:r>
              <w:t>TableName</w:t>
            </w:r>
            <w:proofErr w:type="spellEnd"/>
          </w:p>
        </w:tc>
        <w:tc>
          <w:tcPr>
            <w:tcW w:w="2390" w:type="dxa"/>
            <w:shd w:val="clear" w:color="auto" w:fill="auto"/>
          </w:tcPr>
          <w:p w14:paraId="1F8AC193" w14:textId="77777777" w:rsidR="00C84377" w:rsidRPr="0082469E" w:rsidRDefault="00C84377" w:rsidP="00C84377">
            <w:pPr>
              <w:pStyle w:val="TableText"/>
            </w:pPr>
            <w:r>
              <w:t>TEXT</w:t>
            </w:r>
          </w:p>
        </w:tc>
        <w:tc>
          <w:tcPr>
            <w:tcW w:w="2377" w:type="dxa"/>
            <w:shd w:val="clear" w:color="auto" w:fill="auto"/>
          </w:tcPr>
          <w:p w14:paraId="2930EAFD" w14:textId="77777777" w:rsidR="00C84377" w:rsidRPr="0082469E" w:rsidRDefault="00C84377" w:rsidP="00C84377">
            <w:pPr>
              <w:pStyle w:val="TableText"/>
            </w:pPr>
            <w:r>
              <w:t>The name of the table the record belongs to.</w:t>
            </w:r>
          </w:p>
        </w:tc>
      </w:tr>
      <w:tr w:rsidR="00C84377" w:rsidRPr="00027263" w14:paraId="57E7B172" w14:textId="77777777" w:rsidTr="00C84377">
        <w:trPr>
          <w:cantSplit/>
        </w:trPr>
        <w:tc>
          <w:tcPr>
            <w:tcW w:w="2793" w:type="dxa"/>
            <w:shd w:val="clear" w:color="auto" w:fill="auto"/>
          </w:tcPr>
          <w:p w14:paraId="0A91A3A8" w14:textId="77777777" w:rsidR="00C84377" w:rsidRDefault="00C84377" w:rsidP="00C84377">
            <w:pPr>
              <w:pStyle w:val="TableText"/>
            </w:pPr>
            <w:proofErr w:type="spellStart"/>
            <w:r>
              <w:t>RowName</w:t>
            </w:r>
            <w:proofErr w:type="spellEnd"/>
          </w:p>
        </w:tc>
        <w:tc>
          <w:tcPr>
            <w:tcW w:w="2390" w:type="dxa"/>
            <w:shd w:val="clear" w:color="auto" w:fill="auto"/>
          </w:tcPr>
          <w:p w14:paraId="10401EB4" w14:textId="77777777" w:rsidR="00C84377" w:rsidRPr="0082469E" w:rsidRDefault="00C84377" w:rsidP="00C84377">
            <w:pPr>
              <w:pStyle w:val="TableText"/>
            </w:pPr>
            <w:r>
              <w:t>TEXT</w:t>
            </w:r>
          </w:p>
        </w:tc>
        <w:tc>
          <w:tcPr>
            <w:tcW w:w="2377" w:type="dxa"/>
            <w:shd w:val="clear" w:color="auto" w:fill="auto"/>
          </w:tcPr>
          <w:p w14:paraId="06E69B7D" w14:textId="77777777" w:rsidR="00C84377" w:rsidRPr="0082469E" w:rsidRDefault="00C84377" w:rsidP="00C84377">
            <w:pPr>
              <w:pStyle w:val="TableText"/>
            </w:pPr>
            <w:r>
              <w:t>The name of the row associated with the record.</w:t>
            </w:r>
          </w:p>
        </w:tc>
      </w:tr>
      <w:tr w:rsidR="00C84377" w:rsidRPr="00027263" w14:paraId="4B83E2A4" w14:textId="77777777" w:rsidTr="00C84377">
        <w:trPr>
          <w:cantSplit/>
        </w:trPr>
        <w:tc>
          <w:tcPr>
            <w:tcW w:w="2793" w:type="dxa"/>
            <w:shd w:val="clear" w:color="auto" w:fill="auto"/>
          </w:tcPr>
          <w:p w14:paraId="6E8F549A" w14:textId="77777777" w:rsidR="00C84377" w:rsidRDefault="00C84377" w:rsidP="00C84377">
            <w:pPr>
              <w:pStyle w:val="TableText"/>
            </w:pPr>
            <w:proofErr w:type="spellStart"/>
            <w:r>
              <w:t>ColumnName</w:t>
            </w:r>
            <w:proofErr w:type="spellEnd"/>
          </w:p>
        </w:tc>
        <w:tc>
          <w:tcPr>
            <w:tcW w:w="2390" w:type="dxa"/>
            <w:shd w:val="clear" w:color="auto" w:fill="auto"/>
          </w:tcPr>
          <w:p w14:paraId="0BAD9142" w14:textId="77777777" w:rsidR="00C84377" w:rsidRPr="0082469E" w:rsidRDefault="00C84377" w:rsidP="00C84377">
            <w:pPr>
              <w:pStyle w:val="TableText"/>
            </w:pPr>
            <w:r>
              <w:t>TEXT</w:t>
            </w:r>
          </w:p>
        </w:tc>
        <w:tc>
          <w:tcPr>
            <w:tcW w:w="2377" w:type="dxa"/>
            <w:shd w:val="clear" w:color="auto" w:fill="auto"/>
          </w:tcPr>
          <w:p w14:paraId="1CAA4774" w14:textId="77777777" w:rsidR="00C84377" w:rsidRPr="0082469E" w:rsidRDefault="00C84377" w:rsidP="00C84377">
            <w:pPr>
              <w:pStyle w:val="TableText"/>
            </w:pPr>
            <w:r>
              <w:t>The name of the column associated with the record.</w:t>
            </w:r>
          </w:p>
        </w:tc>
      </w:tr>
      <w:tr w:rsidR="00C84377" w:rsidRPr="00027263" w14:paraId="3C14F8A7" w14:textId="77777777" w:rsidTr="00C84377">
        <w:trPr>
          <w:cantSplit/>
        </w:trPr>
        <w:tc>
          <w:tcPr>
            <w:tcW w:w="2793" w:type="dxa"/>
            <w:shd w:val="clear" w:color="auto" w:fill="auto"/>
          </w:tcPr>
          <w:p w14:paraId="1D9A7B95" w14:textId="77777777" w:rsidR="00C84377" w:rsidRDefault="00C84377" w:rsidP="00C84377">
            <w:pPr>
              <w:pStyle w:val="TableText"/>
              <w:tabs>
                <w:tab w:val="center" w:pos="1288"/>
              </w:tabs>
            </w:pPr>
            <w:r>
              <w:t>Units</w:t>
            </w:r>
          </w:p>
        </w:tc>
        <w:tc>
          <w:tcPr>
            <w:tcW w:w="2390" w:type="dxa"/>
            <w:shd w:val="clear" w:color="auto" w:fill="auto"/>
          </w:tcPr>
          <w:p w14:paraId="4A83B9FA" w14:textId="77777777" w:rsidR="00C84377" w:rsidRPr="0082469E" w:rsidRDefault="00C84377" w:rsidP="00C84377">
            <w:pPr>
              <w:pStyle w:val="TableText"/>
            </w:pPr>
            <w:r>
              <w:t>TEXT</w:t>
            </w:r>
          </w:p>
        </w:tc>
        <w:tc>
          <w:tcPr>
            <w:tcW w:w="2377" w:type="dxa"/>
            <w:shd w:val="clear" w:color="auto" w:fill="auto"/>
          </w:tcPr>
          <w:p w14:paraId="3A828429" w14:textId="77777777" w:rsidR="00C84377" w:rsidRPr="0082469E" w:rsidRDefault="00C84377" w:rsidP="00C84377">
            <w:pPr>
              <w:pStyle w:val="TableText"/>
            </w:pPr>
            <w:r>
              <w:t>The units associated with the record.</w:t>
            </w:r>
          </w:p>
        </w:tc>
      </w:tr>
    </w:tbl>
    <w:p w14:paraId="0B93FDC1" w14:textId="77777777" w:rsidR="000A0BFB" w:rsidRDefault="000A0BFB" w:rsidP="000A0BFB">
      <w:pPr>
        <w:pStyle w:val="Heading4"/>
      </w:pPr>
      <w:bookmarkStart w:id="564" w:name="_Ref273011047"/>
      <w:r>
        <w:lastRenderedPageBreak/>
        <w:t>Errors Table</w:t>
      </w:r>
      <w:bookmarkEnd w:id="564"/>
    </w:p>
    <w:p w14:paraId="477A9BD8" w14:textId="77777777" w:rsidR="000A0BFB" w:rsidRDefault="000A0BFB" w:rsidP="000A0BFB">
      <w:pPr>
        <w:pStyle w:val="BodyText"/>
      </w:pPr>
      <w:r>
        <w:t>The Errors SQL table reports errors and warnings for the simulation.</w:t>
      </w:r>
      <w:r>
        <w:tab/>
        <w:t xml:space="preserve">The content of this table includes most of the content of the error file.  However, it does not contain purely informational messages (e.g. not warnings or errors) and some of the error summary </w:t>
      </w:r>
      <w:proofErr w:type="gramStart"/>
      <w:r>
        <w:t>statistics which</w:t>
      </w:r>
      <w:proofErr w:type="gramEnd"/>
      <w:r>
        <w:t xml:space="preserve"> may be readily computed. Users should be aware that errors experienced while processing input cause </w:t>
      </w:r>
      <w:proofErr w:type="spellStart"/>
      <w:r>
        <w:t>EnergyPlus</w:t>
      </w:r>
      <w:proofErr w:type="spellEnd"/>
      <w:r>
        <w:t xml:space="preserve"> to exit before the SQLite output database has been initialized.  This is because the </w:t>
      </w:r>
      <w:proofErr w:type="spellStart"/>
      <w:r>
        <w:t>Output</w:t>
      </w:r>
      <w:proofErr w:type="gramStart"/>
      <w:r>
        <w:t>:SQLite</w:t>
      </w:r>
      <w:proofErr w:type="spellEnd"/>
      <w:proofErr w:type="gramEnd"/>
      <w:r>
        <w:t xml:space="preserve"> object must be parsed from the input to request the database.  Therefore, failures in input processing are indicated by the absence of </w:t>
      </w:r>
      <w:proofErr w:type="gramStart"/>
      <w:r>
        <w:t>a</w:t>
      </w:r>
      <w:proofErr w:type="gramEnd"/>
      <w:r>
        <w:t xml:space="preserve"> SQLite output file.  The regular error or audit files must be used to identify the </w:t>
      </w:r>
      <w:r w:rsidRPr="005255A5">
        <w:t xml:space="preserve">erroneous </w:t>
      </w:r>
      <w:r>
        <w:t>input objects in this case.  Because each error or warning message is expected to be unique these messages are stored directly in the Errors table and not in the Strings table.</w:t>
      </w:r>
    </w:p>
    <w:p w14:paraId="45B9994A" w14:textId="77777777" w:rsidR="000A0BFB" w:rsidRDefault="000A0BFB" w:rsidP="000A0BFB">
      <w:pPr>
        <w:pStyle w:val="Caption"/>
      </w:pPr>
      <w:proofErr w:type="gramStart"/>
      <w:r>
        <w:t xml:space="preserve">Table </w:t>
      </w:r>
      <w:r w:rsidR="00761697">
        <w:fldChar w:fldCharType="begin"/>
      </w:r>
      <w:r w:rsidR="00761697">
        <w:instrText xml:space="preserve"> SEQ Table \* ARABIC </w:instrText>
      </w:r>
      <w:r w:rsidR="00761697">
        <w:fldChar w:fldCharType="separate"/>
      </w:r>
      <w:r w:rsidR="004774B6">
        <w:rPr>
          <w:noProof/>
        </w:rPr>
        <w:t>42</w:t>
      </w:r>
      <w:r w:rsidR="00761697">
        <w:rPr>
          <w:noProof/>
        </w:rPr>
        <w:fldChar w:fldCharType="end"/>
      </w:r>
      <w:r>
        <w:t>.</w:t>
      </w:r>
      <w:proofErr w:type="gramEnd"/>
      <w:r>
        <w:t xml:space="preserve"> SQL Errors Table Contents</w:t>
      </w:r>
    </w:p>
    <w:tbl>
      <w:tblPr>
        <w:tblW w:w="0" w:type="auto"/>
        <w:tblInd w:w="12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93"/>
        <w:gridCol w:w="2390"/>
        <w:gridCol w:w="2377"/>
      </w:tblGrid>
      <w:tr w:rsidR="000A0BFB" w:rsidRPr="00027263" w14:paraId="626957B2" w14:textId="77777777" w:rsidTr="00121202">
        <w:trPr>
          <w:cantSplit/>
        </w:trPr>
        <w:tc>
          <w:tcPr>
            <w:tcW w:w="2793" w:type="dxa"/>
            <w:shd w:val="solid" w:color="000000" w:fill="FFFFFF"/>
          </w:tcPr>
          <w:p w14:paraId="7C3A9454" w14:textId="77777777" w:rsidR="000A0BFB" w:rsidRPr="004B689A" w:rsidRDefault="000A0BFB" w:rsidP="00121202">
            <w:pPr>
              <w:pStyle w:val="TableHeader"/>
            </w:pPr>
            <w:r w:rsidRPr="004B689A">
              <w:t>Field Name</w:t>
            </w:r>
          </w:p>
        </w:tc>
        <w:tc>
          <w:tcPr>
            <w:tcW w:w="2390" w:type="dxa"/>
            <w:shd w:val="solid" w:color="000000" w:fill="FFFFFF"/>
          </w:tcPr>
          <w:p w14:paraId="6E5962A8" w14:textId="77777777" w:rsidR="000A0BFB" w:rsidRPr="004B689A" w:rsidRDefault="000A0BFB" w:rsidP="00121202">
            <w:pPr>
              <w:pStyle w:val="TableHeader"/>
            </w:pPr>
            <w:r w:rsidRPr="004B689A">
              <w:t>Field Type</w:t>
            </w:r>
          </w:p>
        </w:tc>
        <w:tc>
          <w:tcPr>
            <w:tcW w:w="2377" w:type="dxa"/>
            <w:shd w:val="solid" w:color="000000" w:fill="FFFFFF"/>
          </w:tcPr>
          <w:p w14:paraId="762AC8E1" w14:textId="77777777" w:rsidR="000A0BFB" w:rsidRPr="004B689A" w:rsidRDefault="000A0BFB" w:rsidP="00121202">
            <w:pPr>
              <w:pStyle w:val="TableHeader"/>
            </w:pPr>
            <w:r w:rsidRPr="004B689A">
              <w:t>Description</w:t>
            </w:r>
          </w:p>
        </w:tc>
      </w:tr>
      <w:tr w:rsidR="000A0BFB" w:rsidRPr="00027263" w14:paraId="16C55F11" w14:textId="77777777" w:rsidTr="00121202">
        <w:trPr>
          <w:cantSplit/>
        </w:trPr>
        <w:tc>
          <w:tcPr>
            <w:tcW w:w="2793" w:type="dxa"/>
            <w:shd w:val="clear" w:color="auto" w:fill="auto"/>
          </w:tcPr>
          <w:p w14:paraId="7E564085" w14:textId="77777777" w:rsidR="000A0BFB" w:rsidRPr="0082469E" w:rsidRDefault="000A0BFB" w:rsidP="00121202">
            <w:pPr>
              <w:pStyle w:val="TableText"/>
              <w:tabs>
                <w:tab w:val="right" w:pos="2577"/>
              </w:tabs>
            </w:pPr>
            <w:proofErr w:type="spellStart"/>
            <w:r>
              <w:t>ErrorIndex</w:t>
            </w:r>
            <w:proofErr w:type="spellEnd"/>
          </w:p>
        </w:tc>
        <w:tc>
          <w:tcPr>
            <w:tcW w:w="2390" w:type="dxa"/>
            <w:shd w:val="clear" w:color="auto" w:fill="auto"/>
          </w:tcPr>
          <w:p w14:paraId="4DF62DFE" w14:textId="77777777" w:rsidR="000A0BFB" w:rsidRPr="0082469E" w:rsidRDefault="000A0BFB" w:rsidP="00121202">
            <w:pPr>
              <w:pStyle w:val="TableText"/>
            </w:pPr>
            <w:r>
              <w:t>INTEGER PRIMARY KEY</w:t>
            </w:r>
          </w:p>
        </w:tc>
        <w:tc>
          <w:tcPr>
            <w:tcW w:w="2377" w:type="dxa"/>
            <w:shd w:val="clear" w:color="auto" w:fill="auto"/>
          </w:tcPr>
          <w:p w14:paraId="784F56E4" w14:textId="77777777" w:rsidR="000A0BFB" w:rsidRPr="0082469E" w:rsidRDefault="000A0BFB" w:rsidP="00121202">
            <w:pPr>
              <w:pStyle w:val="TableText"/>
            </w:pPr>
            <w:r>
              <w:t>The index of the error or warning message.</w:t>
            </w:r>
          </w:p>
        </w:tc>
      </w:tr>
      <w:tr w:rsidR="000A0BFB" w:rsidRPr="00027263" w14:paraId="1ECA028F" w14:textId="77777777" w:rsidTr="00121202">
        <w:trPr>
          <w:cantSplit/>
        </w:trPr>
        <w:tc>
          <w:tcPr>
            <w:tcW w:w="2793" w:type="dxa"/>
            <w:shd w:val="clear" w:color="auto" w:fill="auto"/>
          </w:tcPr>
          <w:p w14:paraId="2CDCDAEE" w14:textId="77777777" w:rsidR="000A0BFB" w:rsidRPr="0082469E" w:rsidRDefault="000A0BFB" w:rsidP="00121202">
            <w:pPr>
              <w:pStyle w:val="TableText"/>
            </w:pPr>
            <w:proofErr w:type="spellStart"/>
            <w:r>
              <w:t>SimulationIndex</w:t>
            </w:r>
            <w:proofErr w:type="spellEnd"/>
          </w:p>
        </w:tc>
        <w:tc>
          <w:tcPr>
            <w:tcW w:w="2390" w:type="dxa"/>
            <w:shd w:val="clear" w:color="auto" w:fill="auto"/>
          </w:tcPr>
          <w:p w14:paraId="2FC7A871" w14:textId="77777777" w:rsidR="000A0BFB" w:rsidRPr="0082469E" w:rsidRDefault="000A0BFB" w:rsidP="00121202">
            <w:pPr>
              <w:pStyle w:val="TableText"/>
            </w:pPr>
            <w:r>
              <w:t>INTEGER FOREIGN KEY</w:t>
            </w:r>
          </w:p>
        </w:tc>
        <w:tc>
          <w:tcPr>
            <w:tcW w:w="2377" w:type="dxa"/>
            <w:shd w:val="clear" w:color="auto" w:fill="auto"/>
          </w:tcPr>
          <w:p w14:paraId="1995B193" w14:textId="77777777" w:rsidR="000A0BFB" w:rsidRPr="0082469E" w:rsidRDefault="000A0BFB" w:rsidP="00121202">
            <w:pPr>
              <w:pStyle w:val="TableText"/>
            </w:pPr>
            <w:r>
              <w:t>The simulation the error or warning pertains to.</w:t>
            </w:r>
          </w:p>
        </w:tc>
      </w:tr>
      <w:tr w:rsidR="000A0BFB" w:rsidRPr="00027263" w14:paraId="3A748931" w14:textId="77777777" w:rsidTr="00121202">
        <w:trPr>
          <w:cantSplit/>
        </w:trPr>
        <w:tc>
          <w:tcPr>
            <w:tcW w:w="2793" w:type="dxa"/>
            <w:shd w:val="clear" w:color="auto" w:fill="auto"/>
          </w:tcPr>
          <w:p w14:paraId="46D0FD98" w14:textId="77777777" w:rsidR="000A0BFB" w:rsidRPr="0082469E" w:rsidRDefault="000A0BFB" w:rsidP="00121202">
            <w:pPr>
              <w:pStyle w:val="TableText"/>
            </w:pPr>
            <w:proofErr w:type="spellStart"/>
            <w:r>
              <w:t>ErrorType</w:t>
            </w:r>
            <w:proofErr w:type="spellEnd"/>
          </w:p>
        </w:tc>
        <w:tc>
          <w:tcPr>
            <w:tcW w:w="2390" w:type="dxa"/>
            <w:shd w:val="clear" w:color="auto" w:fill="auto"/>
          </w:tcPr>
          <w:p w14:paraId="5A9D7B4C" w14:textId="77777777" w:rsidR="000A0BFB" w:rsidRPr="0082469E" w:rsidRDefault="000A0BFB" w:rsidP="00121202">
            <w:pPr>
              <w:pStyle w:val="TableText"/>
            </w:pPr>
            <w:r>
              <w:t>INTEGER</w:t>
            </w:r>
          </w:p>
        </w:tc>
        <w:tc>
          <w:tcPr>
            <w:tcW w:w="2377" w:type="dxa"/>
            <w:shd w:val="clear" w:color="auto" w:fill="auto"/>
          </w:tcPr>
          <w:p w14:paraId="668FEC99" w14:textId="77777777" w:rsidR="000A0BFB" w:rsidRPr="0082469E" w:rsidRDefault="000A0BFB" w:rsidP="00121202">
            <w:pPr>
              <w:pStyle w:val="TableText"/>
            </w:pPr>
            <w:r>
              <w:t>Type of error or warning 0=Warning, 1=Severe, 2=Fatal.</w:t>
            </w:r>
          </w:p>
        </w:tc>
      </w:tr>
      <w:tr w:rsidR="000A0BFB" w:rsidRPr="00027263" w14:paraId="7C34D547" w14:textId="77777777" w:rsidTr="00121202">
        <w:trPr>
          <w:cantSplit/>
        </w:trPr>
        <w:tc>
          <w:tcPr>
            <w:tcW w:w="2793" w:type="dxa"/>
            <w:shd w:val="clear" w:color="auto" w:fill="auto"/>
          </w:tcPr>
          <w:p w14:paraId="23BFEDF3" w14:textId="77777777" w:rsidR="000A0BFB" w:rsidRPr="0082469E" w:rsidRDefault="000A0BFB" w:rsidP="00121202">
            <w:pPr>
              <w:pStyle w:val="TableText"/>
            </w:pPr>
            <w:proofErr w:type="spellStart"/>
            <w:r>
              <w:t>ErrorMessage</w:t>
            </w:r>
            <w:proofErr w:type="spellEnd"/>
          </w:p>
        </w:tc>
        <w:tc>
          <w:tcPr>
            <w:tcW w:w="2390" w:type="dxa"/>
            <w:shd w:val="clear" w:color="auto" w:fill="auto"/>
          </w:tcPr>
          <w:p w14:paraId="15185241" w14:textId="77777777" w:rsidR="000A0BFB" w:rsidRPr="0082469E" w:rsidRDefault="000A0BFB" w:rsidP="00121202">
            <w:pPr>
              <w:pStyle w:val="TableText"/>
            </w:pPr>
            <w:r>
              <w:t>TEXT</w:t>
            </w:r>
          </w:p>
        </w:tc>
        <w:tc>
          <w:tcPr>
            <w:tcW w:w="2377" w:type="dxa"/>
            <w:shd w:val="clear" w:color="auto" w:fill="auto"/>
          </w:tcPr>
          <w:p w14:paraId="61184C52" w14:textId="77777777" w:rsidR="000A0BFB" w:rsidRPr="0082469E" w:rsidRDefault="000A0BFB" w:rsidP="00121202">
            <w:pPr>
              <w:pStyle w:val="TableText"/>
            </w:pPr>
            <w:r>
              <w:t>The text of the error message.</w:t>
            </w:r>
          </w:p>
        </w:tc>
      </w:tr>
      <w:tr w:rsidR="000A0BFB" w:rsidRPr="00027263" w14:paraId="06F813AC" w14:textId="77777777" w:rsidTr="00121202">
        <w:trPr>
          <w:cantSplit/>
        </w:trPr>
        <w:tc>
          <w:tcPr>
            <w:tcW w:w="2793" w:type="dxa"/>
            <w:shd w:val="clear" w:color="auto" w:fill="auto"/>
          </w:tcPr>
          <w:p w14:paraId="11E70FCA" w14:textId="77777777" w:rsidR="000A0BFB" w:rsidRDefault="000A0BFB" w:rsidP="00121202">
            <w:pPr>
              <w:pStyle w:val="TableText"/>
            </w:pPr>
            <w:r>
              <w:t>Count</w:t>
            </w:r>
          </w:p>
        </w:tc>
        <w:tc>
          <w:tcPr>
            <w:tcW w:w="2390" w:type="dxa"/>
            <w:shd w:val="clear" w:color="auto" w:fill="auto"/>
          </w:tcPr>
          <w:p w14:paraId="685569C2" w14:textId="77777777" w:rsidR="000A0BFB" w:rsidRPr="0082469E" w:rsidRDefault="000A0BFB" w:rsidP="00121202">
            <w:pPr>
              <w:pStyle w:val="TableText"/>
            </w:pPr>
            <w:r>
              <w:t>INTEGER</w:t>
            </w:r>
          </w:p>
        </w:tc>
        <w:tc>
          <w:tcPr>
            <w:tcW w:w="2377" w:type="dxa"/>
            <w:shd w:val="clear" w:color="auto" w:fill="auto"/>
          </w:tcPr>
          <w:p w14:paraId="2FC72C37" w14:textId="77777777" w:rsidR="000A0BFB" w:rsidRPr="0082469E" w:rsidRDefault="000A0BFB" w:rsidP="00121202">
            <w:pPr>
              <w:pStyle w:val="TableText"/>
            </w:pPr>
            <w:r>
              <w:t>Number of times that the error was repeated.  This will be 1 for normal warnings or errors, 0 for warning and error messages, and the number of times the error or warning is repeated.</w:t>
            </w:r>
          </w:p>
        </w:tc>
      </w:tr>
    </w:tbl>
    <w:p w14:paraId="76177137" w14:textId="77777777" w:rsidR="000A0BFB" w:rsidRDefault="000A0BFB" w:rsidP="000A0BFB">
      <w:pPr>
        <w:pStyle w:val="BodyText"/>
      </w:pPr>
    </w:p>
    <w:p w14:paraId="7C5F52F9" w14:textId="77777777" w:rsidR="00C84377" w:rsidRDefault="00C84377" w:rsidP="00C84377">
      <w:pPr>
        <w:pStyle w:val="Heading3"/>
      </w:pPr>
      <w:bookmarkStart w:id="565" w:name="_Toc285290934"/>
      <w:r>
        <w:t>How to Access the SQLite Data</w:t>
      </w:r>
      <w:bookmarkEnd w:id="522"/>
      <w:bookmarkEnd w:id="565"/>
    </w:p>
    <w:p w14:paraId="6FFF0E5E" w14:textId="77777777" w:rsidR="00C84377" w:rsidRPr="006727E2" w:rsidRDefault="00C84377" w:rsidP="00C84377">
      <w:pPr>
        <w:pStyle w:val="BodyText"/>
      </w:pPr>
      <w:r>
        <w:t>The SQL database can be accessed in a number of ways, including via the command line, through ODBC, or through as SQLite’s API interface. SQLite uses the industry standard SQL 92 language.</w:t>
      </w:r>
    </w:p>
    <w:p w14:paraId="26D72C5A" w14:textId="77777777" w:rsidR="00C84377" w:rsidRDefault="00C84377" w:rsidP="00C84377">
      <w:pPr>
        <w:pStyle w:val="Heading4"/>
      </w:pPr>
      <w:r>
        <w:t>Command Line</w:t>
      </w:r>
    </w:p>
    <w:p w14:paraId="27CD4A72" w14:textId="77777777" w:rsidR="00C84377" w:rsidRDefault="00C84377" w:rsidP="00C84377">
      <w:pPr>
        <w:pStyle w:val="BodyText"/>
      </w:pPr>
      <w:r>
        <w:t>One of the simplest ways to access the data in the SQL database is by way of the SQL command line tool (i.e., sqlite3). A brief description of how to use sqlite3 for each computing platform is given below.</w:t>
      </w:r>
    </w:p>
    <w:p w14:paraId="09ADB16A" w14:textId="77777777" w:rsidR="00C84377" w:rsidRDefault="00C84377" w:rsidP="00C84377">
      <w:pPr>
        <w:pStyle w:val="Heading4"/>
      </w:pPr>
      <w:r>
        <w:t>Windows XP and Windows Vista</w:t>
      </w:r>
    </w:p>
    <w:p w14:paraId="677BD33F" w14:textId="77777777" w:rsidR="00C84377" w:rsidRDefault="00C84377" w:rsidP="00C84377">
      <w:pPr>
        <w:pStyle w:val="BodyText"/>
      </w:pPr>
      <w:r>
        <w:t>While Windows does not ship with sqlite3 installed,</w:t>
      </w:r>
      <w:r w:rsidRPr="00F73633">
        <w:t xml:space="preserve"> </w:t>
      </w:r>
      <w:r>
        <w:t>the sqlite3 binary can be downloaded from the SQLite webpage (</w:t>
      </w:r>
      <w:r w:rsidRPr="00E35167">
        <w:t>www.sqlite.org/download.html</w:t>
      </w:r>
      <w:r>
        <w:t xml:space="preserve">). After downloading the precompiled binary, install it in the </w:t>
      </w:r>
      <w:proofErr w:type="spellStart"/>
      <w:r>
        <w:t>EnergyPlus</w:t>
      </w:r>
      <w:proofErr w:type="spellEnd"/>
      <w:r>
        <w:t xml:space="preserve"> directory.</w:t>
      </w:r>
    </w:p>
    <w:p w14:paraId="14640A61" w14:textId="77777777" w:rsidR="00C84377" w:rsidRDefault="00C84377" w:rsidP="00C84377">
      <w:r>
        <w:t>Once the sqlite3 executable is installed, access the program from the command line by typing “sqlite3” at the DOS prompt.</w:t>
      </w:r>
    </w:p>
    <w:p w14:paraId="5CEEF3B1" w14:textId="77777777" w:rsidR="00C84377" w:rsidRDefault="00C84377" w:rsidP="00C84377">
      <w:pPr>
        <w:pStyle w:val="Heading4"/>
      </w:pPr>
      <w:r>
        <w:lastRenderedPageBreak/>
        <w:t>Linux</w:t>
      </w:r>
    </w:p>
    <w:p w14:paraId="5607BFF1" w14:textId="77777777" w:rsidR="00C84377" w:rsidRDefault="00C84377" w:rsidP="00C84377">
      <w:pPr>
        <w:pStyle w:val="BodyText"/>
      </w:pPr>
      <w:r>
        <w:t>The sqlite3 command line tool comes preinstalled on a number of more recent Linux releases. To see if sqlite3 is available (and which version is installed), type “</w:t>
      </w:r>
      <w:r w:rsidRPr="00F73633">
        <w:t>sqlite3 --version</w:t>
      </w:r>
      <w:r>
        <w:t xml:space="preserve">” from the command line. If </w:t>
      </w:r>
      <w:r w:rsidRPr="00F73633">
        <w:t xml:space="preserve">sqlite3 </w:t>
      </w:r>
      <w:r>
        <w:t>is not installed, the sqlite3 binary, as well as source code, can be downloaded from the SQLite webpage (</w:t>
      </w:r>
      <w:hyperlink r:id="rId17" w:history="1">
        <w:r>
          <w:rPr>
            <w:rStyle w:val="Hyperlink"/>
          </w:rPr>
          <w:t>http://www.sqlite.org/download.html</w:t>
        </w:r>
      </w:hyperlink>
      <w:r>
        <w:t>) and installed in the directory of your choice.</w:t>
      </w:r>
    </w:p>
    <w:p w14:paraId="025B56F2" w14:textId="77777777" w:rsidR="00C84377" w:rsidRDefault="00C84377" w:rsidP="00C84377">
      <w:pPr>
        <w:pStyle w:val="Heading4"/>
      </w:pPr>
      <w:r>
        <w:t>Macintosh OS X</w:t>
      </w:r>
    </w:p>
    <w:p w14:paraId="052345F4" w14:textId="77777777" w:rsidR="00C84377" w:rsidRDefault="00C84377" w:rsidP="00C84377">
      <w:pPr>
        <w:pStyle w:val="BodyText"/>
      </w:pPr>
      <w:r>
        <w:t xml:space="preserve">The sqlite3 program comes standard on </w:t>
      </w:r>
      <w:proofErr w:type="spellStart"/>
      <w:r>
        <w:t>MacOS</w:t>
      </w:r>
      <w:proofErr w:type="spellEnd"/>
      <w:r>
        <w:t xml:space="preserve"> X 10.5. </w:t>
      </w:r>
      <w:proofErr w:type="gramStart"/>
      <w:r>
        <w:t>From the command line, type “</w:t>
      </w:r>
      <w:r w:rsidRPr="00F73633">
        <w:t>sqlite3 --version</w:t>
      </w:r>
      <w:r>
        <w:t>” to see which version of sqlite3 is installed.</w:t>
      </w:r>
      <w:proofErr w:type="gramEnd"/>
      <w:r>
        <w:t xml:space="preserve">  In order to access the database created by </w:t>
      </w:r>
      <w:proofErr w:type="spellStart"/>
      <w:r>
        <w:t>EnergyPlus</w:t>
      </w:r>
      <w:proofErr w:type="spellEnd"/>
      <w:r>
        <w:t>, version 3 or later is required.</w:t>
      </w:r>
    </w:p>
    <w:p w14:paraId="353F526C" w14:textId="77777777" w:rsidR="00C84377" w:rsidRDefault="00C84377" w:rsidP="00C84377">
      <w:pPr>
        <w:pStyle w:val="Heading4"/>
      </w:pPr>
      <w:r>
        <w:t>Accessing the Data from the Command Line</w:t>
      </w:r>
    </w:p>
    <w:p w14:paraId="5949CD38" w14:textId="77777777" w:rsidR="00C84377" w:rsidRDefault="00C84377" w:rsidP="00C84377">
      <w:pPr>
        <w:pStyle w:val="BodyText"/>
      </w:pPr>
      <w:r>
        <w:t xml:space="preserve">Once it has been confirmed that SQLite3 is installed on your machine, </w:t>
      </w:r>
      <w:proofErr w:type="gramStart"/>
      <w:r>
        <w:t>the SQL database can be accessed by typing</w:t>
      </w:r>
      <w:proofErr w:type="gramEnd"/>
      <w:r>
        <w:t>:</w:t>
      </w:r>
    </w:p>
    <w:p w14:paraId="7F52BFAF" w14:textId="77777777" w:rsidR="00C84377" w:rsidRDefault="00C84377" w:rsidP="00C84377">
      <w:pPr>
        <w:pStyle w:val="CodeIDDSamples"/>
      </w:pPr>
      <w:proofErr w:type="gramStart"/>
      <w:r>
        <w:t>sqlite3</w:t>
      </w:r>
      <w:proofErr w:type="gramEnd"/>
      <w:r>
        <w:t xml:space="preserve"> &lt;database name&gt;</w:t>
      </w:r>
    </w:p>
    <w:p w14:paraId="2490991B" w14:textId="77777777" w:rsidR="00C84377" w:rsidRDefault="00C84377" w:rsidP="00C84377">
      <w:pPr>
        <w:pStyle w:val="BodyText"/>
      </w:pPr>
      <w:proofErr w:type="gramStart"/>
      <w:r>
        <w:t>at</w:t>
      </w:r>
      <w:proofErr w:type="gramEnd"/>
      <w:r>
        <w:t xml:space="preserve"> the command line, where &lt;database</w:t>
      </w:r>
      <w:r w:rsidRPr="00373D52">
        <w:t xml:space="preserve"> </w:t>
      </w:r>
      <w:r>
        <w:t xml:space="preserve">name &gt; is the name of the SQL database (e.g., sqlite3 </w:t>
      </w:r>
      <w:proofErr w:type="spellStart"/>
      <w:r>
        <w:t>eplusout.sql</w:t>
      </w:r>
      <w:proofErr w:type="spellEnd"/>
      <w:r>
        <w:t>).</w:t>
      </w:r>
    </w:p>
    <w:p w14:paraId="5A4E7673" w14:textId="77777777" w:rsidR="00C84377" w:rsidRPr="008708EE" w:rsidRDefault="00C84377" w:rsidP="00C84377">
      <w:pPr>
        <w:pStyle w:val="BodyText"/>
      </w:pPr>
      <w:r>
        <w:t xml:space="preserve">The sqlite.org website, </w:t>
      </w:r>
      <w:hyperlink r:id="rId18" w:history="1">
        <w:r w:rsidRPr="00FB5901">
          <w:rPr>
            <w:rStyle w:val="Hyperlink"/>
          </w:rPr>
          <w:t>http://www.sqlite.org/sqlite.html</w:t>
        </w:r>
      </w:hyperlink>
      <w:r>
        <w:t xml:space="preserve">, gives examples of how </w:t>
      </w:r>
      <w:r w:rsidRPr="00F73633">
        <w:t xml:space="preserve">sqlite3 </w:t>
      </w:r>
      <w:r>
        <w:t>can be used to access and output data in various formats.</w:t>
      </w:r>
    </w:p>
    <w:p w14:paraId="0F230B39" w14:textId="77777777" w:rsidR="00C84377" w:rsidRDefault="00C84377" w:rsidP="00C84377">
      <w:pPr>
        <w:pStyle w:val="Heading4"/>
      </w:pPr>
      <w:r>
        <w:t>ODBC</w:t>
      </w:r>
    </w:p>
    <w:p w14:paraId="4E723D55" w14:textId="77777777" w:rsidR="00C84377" w:rsidRDefault="00C84377" w:rsidP="00C84377">
      <w:pPr>
        <w:pStyle w:val="BodyText"/>
      </w:pPr>
      <w:r>
        <w:t>ODBC allows access to the SQL database from a variety of programs, including Microsoft Excel, Microsoft Access, and FileMaker. How to install and use ODBC drivers is outside the scope of this document, and more information can be found at the following websites:</w:t>
      </w:r>
    </w:p>
    <w:p w14:paraId="0FA7C57E" w14:textId="77777777" w:rsidR="00C84377" w:rsidRDefault="00C84377" w:rsidP="00C84377">
      <w:pPr>
        <w:pStyle w:val="BodyText"/>
      </w:pPr>
      <w:r>
        <w:t>Macintosh ODBC drivers:</w:t>
      </w:r>
    </w:p>
    <w:p w14:paraId="32501D8F" w14:textId="77777777" w:rsidR="00C84377" w:rsidRDefault="00761697" w:rsidP="00C84377">
      <w:pPr>
        <w:pStyle w:val="BodyText"/>
      </w:pPr>
      <w:hyperlink r:id="rId19" w:history="1">
        <w:r w:rsidR="00C84377">
          <w:rPr>
            <w:rStyle w:val="Hyperlink"/>
          </w:rPr>
          <w:t>http://www.actualtechnologies.com/</w:t>
        </w:r>
      </w:hyperlink>
    </w:p>
    <w:p w14:paraId="468AC5EC" w14:textId="77777777" w:rsidR="00C84377" w:rsidRDefault="00C84377" w:rsidP="00C84377">
      <w:pPr>
        <w:pStyle w:val="BodyText"/>
      </w:pPr>
      <w:r>
        <w:t>Windows and Linux ODBC information and drivers:</w:t>
      </w:r>
    </w:p>
    <w:p w14:paraId="54D7D9CE" w14:textId="77777777" w:rsidR="00C84377" w:rsidRDefault="00761697" w:rsidP="00C84377">
      <w:pPr>
        <w:pStyle w:val="BodyText"/>
      </w:pPr>
      <w:hyperlink r:id="rId20" w:history="1">
        <w:r w:rsidR="00C84377" w:rsidRPr="00B96FF1">
          <w:rPr>
            <w:rStyle w:val="Hyperlink"/>
          </w:rPr>
          <w:t>http://www.sqlite.org/cvstrac/wiki?p=SqliteOdbc</w:t>
        </w:r>
      </w:hyperlink>
    </w:p>
    <w:p w14:paraId="77CBA353" w14:textId="77777777" w:rsidR="00C84377" w:rsidRDefault="00761697" w:rsidP="00C84377">
      <w:pPr>
        <w:pStyle w:val="BodyText"/>
      </w:pPr>
      <w:hyperlink r:id="rId21" w:history="1">
        <w:r w:rsidR="00C84377">
          <w:rPr>
            <w:rStyle w:val="Hyperlink"/>
          </w:rPr>
          <w:t>http://www.ch-werner.de/sqliteodbc/</w:t>
        </w:r>
      </w:hyperlink>
    </w:p>
    <w:p w14:paraId="5A45B225" w14:textId="77777777" w:rsidR="00C84377" w:rsidRDefault="00C84377" w:rsidP="00C84377">
      <w:pPr>
        <w:pStyle w:val="Heading4"/>
      </w:pPr>
      <w:r>
        <w:t>API</w:t>
      </w:r>
    </w:p>
    <w:p w14:paraId="3ED00D2F" w14:textId="77777777" w:rsidR="00C84377" w:rsidRDefault="00C84377" w:rsidP="00C84377">
      <w:pPr>
        <w:pStyle w:val="BodyText"/>
      </w:pPr>
      <w:r>
        <w:t xml:space="preserve">Sqlite3 includes a rich C++ API (detailed on the SQLite website </w:t>
      </w:r>
      <w:hyperlink r:id="rId22" w:history="1">
        <w:r w:rsidRPr="00FB5901">
          <w:rPr>
            <w:rStyle w:val="Hyperlink"/>
          </w:rPr>
          <w:t>www.sqlite.org/cintro.html</w:t>
        </w:r>
      </w:hyperlink>
      <w:r>
        <w:t xml:space="preserve">), and wrappers for the API interface are available in a variety of programming languages, including Fortran, TCL, and Ruby (see </w:t>
      </w:r>
      <w:hyperlink r:id="rId23" w:history="1">
        <w:r w:rsidRPr="00B96FF1">
          <w:rPr>
            <w:rStyle w:val="Hyperlink"/>
          </w:rPr>
          <w:t>www.sqlite.org/cvstrac/wiki?p=SqliteWrappers</w:t>
        </w:r>
      </w:hyperlink>
      <w:r>
        <w:t xml:space="preserve"> for more information).</w:t>
      </w:r>
      <w:bookmarkEnd w:id="3"/>
      <w:bookmarkEnd w:id="0"/>
    </w:p>
    <w:sectPr w:rsidR="00C84377">
      <w:headerReference w:type="default" r:id="rId24"/>
      <w:footerReference w:type="even" r:id="rId25"/>
      <w:footerReference w:type="default" r:id="rId26"/>
      <w:headerReference w:type="first" r:id="rId27"/>
      <w:footerReference w:type="first" r:id="rId28"/>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B4BF" w14:textId="77777777" w:rsidR="00BC4729" w:rsidRDefault="00BC4729">
      <w:r>
        <w:separator/>
      </w:r>
    </w:p>
  </w:endnote>
  <w:endnote w:type="continuationSeparator" w:id="0">
    <w:p w14:paraId="141705BD" w14:textId="77777777" w:rsidR="00BC4729" w:rsidRDefault="00BC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6E4FB" w14:textId="77777777" w:rsidR="00BC4729" w:rsidRDefault="00BC4729">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5739E" w14:textId="77777777" w:rsidR="00BC4729" w:rsidRDefault="00BC4729">
    <w:pPr>
      <w:pStyle w:val="Footer"/>
      <w:pBdr>
        <w:top w:val="single" w:sz="6" w:space="1" w:color="auto"/>
      </w:pBdr>
      <w:spacing w:after="60"/>
      <w:rPr>
        <w:sz w:val="16"/>
      </w:rPr>
    </w:pPr>
    <w:r>
      <w:rPr>
        <w:sz w:val="16"/>
      </w:rPr>
      <w:t>COPYRIGHT © 1996-2013 The Board of Trustees of the University of Illinois and the Regents of the University of California through the Ernest Orlando Lawrence Berkeley National Laboratory.</w:t>
    </w:r>
  </w:p>
  <w:p w14:paraId="4781688A" w14:textId="77777777" w:rsidR="00BC4729" w:rsidRDefault="00BC4729">
    <w:pPr>
      <w:pStyle w:val="Footer"/>
      <w:spacing w:after="60"/>
      <w:rPr>
        <w:sz w:val="16"/>
      </w:rPr>
    </w:pPr>
    <w:r>
      <w:rPr>
        <w:sz w:val="16"/>
      </w:rPr>
      <w:t>All Rights Reserved. No part of this material may be reproduced or transmitted in any form or by any means without the prior written permission of the University of Illinois or the Ernest Orlando Lawrence Berkeley National Laboratory.</w:t>
    </w:r>
  </w:p>
  <w:p w14:paraId="4A943E97" w14:textId="77777777" w:rsidR="00BC4729" w:rsidRDefault="00BC4729">
    <w:pPr>
      <w:pStyle w:val="Footer"/>
      <w:spacing w:after="60"/>
      <w:rPr>
        <w:sz w:val="16"/>
      </w:rPr>
    </w:pPr>
    <w:proofErr w:type="spellStart"/>
    <w:r>
      <w:rPr>
        <w:sz w:val="16"/>
      </w:rPr>
      <w:t>EnergyPlus</w:t>
    </w:r>
    <w:proofErr w:type="spellEnd"/>
    <w:r>
      <w:rPr>
        <w:sz w:val="16"/>
      </w:rPr>
      <w:t xml:space="preserve"> is a Trademark of the US Department of Energy.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39A61" w14:textId="77777777" w:rsidR="00BC4729" w:rsidRDefault="00BC47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14:paraId="4AF6383B" w14:textId="77777777" w:rsidR="00BC4729" w:rsidRDefault="00BC4729">
    <w:pPr>
      <w:ind w:left="-10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3E924" w14:textId="77777777" w:rsidR="00BC4729" w:rsidRDefault="00BC4729">
    <w:pPr>
      <w:pStyle w:val="Footer"/>
      <w:pBdr>
        <w:top w:val="single" w:sz="8" w:space="1" w:color="auto"/>
      </w:pBdr>
      <w:tabs>
        <w:tab w:val="clear" w:pos="4320"/>
      </w:tabs>
    </w:pPr>
    <w:r>
      <w:fldChar w:fldCharType="begin"/>
    </w:r>
    <w:r>
      <w:instrText xml:space="preserve"> DATE \@ "M/d/yy" </w:instrText>
    </w:r>
    <w:r>
      <w:fldChar w:fldCharType="separate"/>
    </w:r>
    <w:r w:rsidR="001A21F0">
      <w:rPr>
        <w:noProof/>
      </w:rPr>
      <w:t>2/13/15</w:t>
    </w:r>
    <w:r>
      <w:fldChar w:fldCharType="end"/>
    </w:r>
    <w:r>
      <w:tab/>
    </w:r>
    <w:r>
      <w:fldChar w:fldCharType="begin"/>
    </w:r>
    <w:r>
      <w:instrText xml:space="preserve"> PAGE  \* MERGEFORMAT </w:instrText>
    </w:r>
    <w:r>
      <w:fldChar w:fldCharType="separate"/>
    </w:r>
    <w:r w:rsidR="001A21F0">
      <w:rPr>
        <w:noProof/>
      </w:rPr>
      <w:t>i</w:t>
    </w:r>
    <w:r>
      <w:fldChar w:fldCharType="end"/>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15357" w14:textId="77777777" w:rsidR="00BC4729" w:rsidRDefault="00BC4729">
    <w:pPr>
      <w:pStyle w:val="Footer"/>
      <w:pBdr>
        <w:top w:val="single" w:sz="6" w:space="1" w:color="auto"/>
      </w:pBdr>
      <w:spacing w:after="600"/>
      <w:ind w:left="-840" w:right="-840"/>
    </w:pPr>
    <w:r>
      <w:t xml:space="preserve"> </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C567B" w14:textId="77777777" w:rsidR="00BC4729" w:rsidRDefault="00BC47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EE8AB8" w14:textId="77777777" w:rsidR="00BC4729" w:rsidRDefault="00BC4729">
    <w:pPr>
      <w:ind w:left="-108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43F7" w14:textId="77777777" w:rsidR="00BC4729" w:rsidRDefault="00BC4729">
    <w:pPr>
      <w:pStyle w:val="Footer"/>
      <w:pBdr>
        <w:top w:val="single" w:sz="8" w:space="1" w:color="auto"/>
      </w:pBdr>
      <w:tabs>
        <w:tab w:val="clear" w:pos="4320"/>
      </w:tabs>
    </w:pPr>
    <w:r>
      <w:fldChar w:fldCharType="begin"/>
    </w:r>
    <w:r>
      <w:instrText xml:space="preserve"> DATE \@ "M/d/yy" </w:instrText>
    </w:r>
    <w:r>
      <w:fldChar w:fldCharType="separate"/>
    </w:r>
    <w:r w:rsidR="001A21F0">
      <w:rPr>
        <w:noProof/>
      </w:rPr>
      <w:t>2/13/15</w:t>
    </w:r>
    <w:r>
      <w:fldChar w:fldCharType="end"/>
    </w:r>
    <w:r>
      <w:tab/>
    </w:r>
    <w:r>
      <w:fldChar w:fldCharType="begin"/>
    </w:r>
    <w:r>
      <w:instrText xml:space="preserve"> PAGE  \* MERGEFORMAT </w:instrText>
    </w:r>
    <w:r>
      <w:fldChar w:fldCharType="separate"/>
    </w:r>
    <w:r w:rsidR="00761697">
      <w:rPr>
        <w:noProof/>
      </w:rPr>
      <w:t>21</w:t>
    </w:r>
    <w:r>
      <w:fldChar w:fldCharType="end"/>
    </w:r>
    <w:r>
      <w:t xml:space="preserve"> </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8CDFB" w14:textId="77777777" w:rsidR="00BC4729" w:rsidRDefault="00BC4729">
    <w:pPr>
      <w:pStyle w:val="Footer"/>
      <w:pBdr>
        <w:top w:val="single" w:sz="8" w:space="1" w:color="auto"/>
      </w:pBdr>
      <w:tabs>
        <w:tab w:val="clear" w:pos="4320"/>
      </w:tabs>
    </w:pPr>
    <w:r>
      <w:fldChar w:fldCharType="begin"/>
    </w:r>
    <w:r>
      <w:instrText xml:space="preserve"> DATE \@ "M/d/yy" </w:instrText>
    </w:r>
    <w:r>
      <w:fldChar w:fldCharType="separate"/>
    </w:r>
    <w:r w:rsidR="001A21F0">
      <w:rPr>
        <w:noProof/>
      </w:rPr>
      <w:t>2/13/15</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68C30394" w14:textId="77777777" w:rsidR="00BC4729" w:rsidRDefault="00BC47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69273" w14:textId="77777777" w:rsidR="00BC4729" w:rsidRDefault="00BC4729">
      <w:r>
        <w:separator/>
      </w:r>
    </w:p>
  </w:footnote>
  <w:footnote w:type="continuationSeparator" w:id="0">
    <w:p w14:paraId="382D0254" w14:textId="77777777" w:rsidR="00BC4729" w:rsidRDefault="00BC47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5D382" w14:textId="77777777" w:rsidR="00BC4729" w:rsidRDefault="00BC4729" w:rsidP="009B55C5">
    <w:pPr>
      <w:pStyle w:val="TitleHeader"/>
    </w:pPr>
    <w:r>
      <w:t xml:space="preserve">EnergyPlus™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935BE" w14:textId="77777777" w:rsidR="00BC4729" w:rsidRDefault="00BC4729" w:rsidP="009B55C5">
    <w:pPr>
      <w:pStyle w:val="TOCHeader"/>
    </w:pPr>
    <w:r>
      <w:t>TABLE OF CONTENTS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C343B" w14:textId="77777777" w:rsidR="00BC4729" w:rsidRDefault="00BC4729">
    <w:pPr>
      <w:pStyle w:val="Header"/>
      <w:jc w:val="center"/>
      <w:rPr>
        <w:b/>
        <w:sz w:val="32"/>
      </w:rPr>
    </w:pPr>
    <w:r>
      <w:rPr>
        <w:b/>
        <w:sz w:val="32"/>
      </w:rPr>
      <w:t>Table of 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13941" w14:textId="77777777" w:rsidR="00BC4729" w:rsidRDefault="00BC4729" w:rsidP="006940FC">
    <w:pPr>
      <w:pStyle w:val="Header"/>
    </w:pPr>
    <w:r>
      <w:fldChar w:fldCharType="begin"/>
    </w:r>
    <w:r>
      <w:instrText xml:space="preserve"> STYLEREF  "Heading 1"  \* MERGEFORMAT </w:instrText>
    </w:r>
    <w:r>
      <w:fldChar w:fldCharType="separate"/>
    </w:r>
    <w:r w:rsidR="00761697">
      <w:rPr>
        <w:b/>
        <w:noProof/>
      </w:rPr>
      <w:t>Error! No text of specified style in document.</w:t>
    </w:r>
    <w:r>
      <w:rPr>
        <w:noProof/>
      </w:rPr>
      <w:fldChar w:fldCharType="end"/>
    </w:r>
    <w:r>
      <w:tab/>
    </w:r>
    <w:r w:rsidR="00761697">
      <w:fldChar w:fldCharType="begin"/>
    </w:r>
    <w:r w:rsidR="00761697">
      <w:instrText xml:space="preserve"> STYLEREF  "Heading 2"  \* MERGEFORMAT </w:instrText>
    </w:r>
    <w:r w:rsidR="00761697">
      <w:fldChar w:fldCharType="separate"/>
    </w:r>
    <w:r w:rsidR="00761697">
      <w:rPr>
        <w:noProof/>
      </w:rPr>
      <w:t>eplusout.sql</w:t>
    </w:r>
    <w:r w:rsidR="00761697">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F28C3" w14:textId="77777777" w:rsidR="00BC4729" w:rsidRDefault="00761697">
    <w:pPr>
      <w:pStyle w:val="Header"/>
      <w:pBdr>
        <w:bottom w:val="single" w:sz="4" w:space="1" w:color="auto"/>
      </w:pBdr>
    </w:pPr>
    <w:r>
      <w:fldChar w:fldCharType="begin"/>
    </w:r>
    <w:r>
      <w:instrText xml:space="preserve"> STYLEREF "heading 1" \* MERGEFORMAT </w:instrText>
    </w:r>
    <w:r>
      <w:fldChar w:fldCharType="separate"/>
    </w:r>
    <w:r w:rsidR="00BC4729">
      <w:rPr>
        <w:noProof/>
      </w:rPr>
      <w:t>Introduction</w:t>
    </w:r>
    <w:r>
      <w:rPr>
        <w:noProof/>
      </w:rPr>
      <w:fldChar w:fldCharType="end"/>
    </w:r>
    <w:r w:rsidR="00BC4729">
      <w:tab/>
    </w:r>
    <w:r>
      <w:fldChar w:fldCharType="begin"/>
    </w:r>
    <w:r>
      <w:instrText xml:space="preserve"> STYLEREF "heading 2" \* MERGEFORMAT </w:instrText>
    </w:r>
    <w:r>
      <w:fldChar w:fldCharType="separate"/>
    </w:r>
    <w:r w:rsidR="00BC4729">
      <w:rPr>
        <w:noProof/>
      </w:rPr>
      <w:t>Output File List</w:t>
    </w:r>
    <w:r>
      <w:rPr>
        <w:noProof/>
      </w:rPr>
      <w:fldChar w:fldCharType="end"/>
    </w:r>
  </w:p>
  <w:p w14:paraId="596B89E5" w14:textId="77777777" w:rsidR="00BC4729" w:rsidRDefault="00BC4729">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10F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7A54E0"/>
    <w:lvl w:ilvl="0">
      <w:start w:val="1"/>
      <w:numFmt w:val="decimal"/>
      <w:lvlText w:val="%1."/>
      <w:lvlJc w:val="left"/>
      <w:pPr>
        <w:tabs>
          <w:tab w:val="num" w:pos="1800"/>
        </w:tabs>
        <w:ind w:left="1800" w:hanging="360"/>
      </w:pPr>
    </w:lvl>
  </w:abstractNum>
  <w:abstractNum w:abstractNumId="2">
    <w:nsid w:val="FFFFFF7D"/>
    <w:multiLevelType w:val="singleLevel"/>
    <w:tmpl w:val="334C64EC"/>
    <w:lvl w:ilvl="0">
      <w:start w:val="1"/>
      <w:numFmt w:val="decimal"/>
      <w:lvlText w:val="%1."/>
      <w:lvlJc w:val="left"/>
      <w:pPr>
        <w:tabs>
          <w:tab w:val="num" w:pos="1440"/>
        </w:tabs>
        <w:ind w:left="1440" w:hanging="360"/>
      </w:pPr>
    </w:lvl>
  </w:abstractNum>
  <w:abstractNum w:abstractNumId="3">
    <w:nsid w:val="FFFFFF7E"/>
    <w:multiLevelType w:val="singleLevel"/>
    <w:tmpl w:val="F8F6BB3E"/>
    <w:lvl w:ilvl="0">
      <w:start w:val="1"/>
      <w:numFmt w:val="decimal"/>
      <w:lvlText w:val="%1."/>
      <w:lvlJc w:val="left"/>
      <w:pPr>
        <w:tabs>
          <w:tab w:val="num" w:pos="1080"/>
        </w:tabs>
        <w:ind w:left="1080" w:hanging="360"/>
      </w:pPr>
    </w:lvl>
  </w:abstractNum>
  <w:abstractNum w:abstractNumId="4">
    <w:nsid w:val="FFFFFF7F"/>
    <w:multiLevelType w:val="singleLevel"/>
    <w:tmpl w:val="5F98B8EC"/>
    <w:lvl w:ilvl="0">
      <w:start w:val="1"/>
      <w:numFmt w:val="decimal"/>
      <w:lvlText w:val="%1."/>
      <w:lvlJc w:val="left"/>
      <w:pPr>
        <w:tabs>
          <w:tab w:val="num" w:pos="720"/>
        </w:tabs>
        <w:ind w:left="720" w:hanging="360"/>
      </w:pPr>
    </w:lvl>
  </w:abstractNum>
  <w:abstractNum w:abstractNumId="5">
    <w:nsid w:val="FFFFFF80"/>
    <w:multiLevelType w:val="singleLevel"/>
    <w:tmpl w:val="F55C808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0BE8C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5D4D72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628C2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DB6217E"/>
    <w:lvl w:ilvl="0">
      <w:start w:val="1"/>
      <w:numFmt w:val="decimal"/>
      <w:lvlText w:val="%1."/>
      <w:lvlJc w:val="left"/>
      <w:pPr>
        <w:tabs>
          <w:tab w:val="num" w:pos="360"/>
        </w:tabs>
        <w:ind w:left="360" w:hanging="360"/>
      </w:pPr>
    </w:lvl>
  </w:abstractNum>
  <w:abstractNum w:abstractNumId="10">
    <w:nsid w:val="FFFFFF89"/>
    <w:multiLevelType w:val="singleLevel"/>
    <w:tmpl w:val="457CFD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4206A49"/>
    <w:multiLevelType w:val="hybridMultilevel"/>
    <w:tmpl w:val="9196AA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4611440"/>
    <w:multiLevelType w:val="hybridMultilevel"/>
    <w:tmpl w:val="2C68EA7E"/>
    <w:lvl w:ilvl="0" w:tplc="9AC033C2">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5645622"/>
    <w:multiLevelType w:val="hybridMultilevel"/>
    <w:tmpl w:val="4094BE7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BE4EA9"/>
    <w:multiLevelType w:val="hybridMultilevel"/>
    <w:tmpl w:val="013EF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FB09C2"/>
    <w:multiLevelType w:val="hybridMultilevel"/>
    <w:tmpl w:val="FFB4332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38C23C6"/>
    <w:multiLevelType w:val="hybridMultilevel"/>
    <w:tmpl w:val="19CC0A4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9">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0">
    <w:nsid w:val="510864A3"/>
    <w:multiLevelType w:val="singleLevel"/>
    <w:tmpl w:val="08285C0A"/>
    <w:lvl w:ilvl="0">
      <w:start w:val="1"/>
      <w:numFmt w:val="none"/>
      <w:lvlText w:val=""/>
      <w:legacy w:legacy="1" w:legacySpace="0" w:legacyIndent="0"/>
      <w:lvlJc w:val="left"/>
    </w:lvl>
  </w:abstractNum>
  <w:abstractNum w:abstractNumId="21">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2">
    <w:nsid w:val="67A907E1"/>
    <w:multiLevelType w:val="singleLevel"/>
    <w:tmpl w:val="08285C0A"/>
    <w:lvl w:ilvl="0">
      <w:start w:val="1"/>
      <w:numFmt w:val="none"/>
      <w:lvlText w:val=""/>
      <w:legacy w:legacy="1" w:legacySpace="0" w:legacyIndent="0"/>
      <w:lvlJc w:val="left"/>
    </w:lvl>
  </w:abstractNum>
  <w:abstractNum w:abstractNumId="23">
    <w:nsid w:val="7D295C52"/>
    <w:multiLevelType w:val="hybridMultilevel"/>
    <w:tmpl w:val="E680413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9"/>
  </w:num>
  <w:num w:numId="2">
    <w:abstractNumId w:val="21"/>
  </w:num>
  <w:num w:numId="3">
    <w:abstractNumId w:val="18"/>
  </w:num>
  <w:num w:numId="4">
    <w:abstractNumId w:val="21"/>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5">
    <w:abstractNumId w:val="11"/>
  </w:num>
  <w:num w:numId="6">
    <w:abstractNumId w:val="12"/>
  </w:num>
  <w:num w:numId="7">
    <w:abstractNumId w:val="13"/>
  </w:num>
  <w:num w:numId="8">
    <w:abstractNumId w:val="16"/>
  </w:num>
  <w:num w:numId="9">
    <w:abstractNumId w:val="23"/>
  </w:num>
  <w:num w:numId="10">
    <w:abstractNumId w:val="15"/>
  </w:num>
  <w:num w:numId="11">
    <w:abstractNumId w:val="17"/>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4"/>
  </w:num>
  <w:num w:numId="24">
    <w:abstractNumId w:val="20"/>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8" w:dllVersion="513" w:checkStyle="1"/>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AD"/>
    <w:rsid w:val="000034BB"/>
    <w:rsid w:val="00005E49"/>
    <w:rsid w:val="00064306"/>
    <w:rsid w:val="00080CC6"/>
    <w:rsid w:val="00084C3E"/>
    <w:rsid w:val="000900B3"/>
    <w:rsid w:val="000909AE"/>
    <w:rsid w:val="000922AD"/>
    <w:rsid w:val="000A0BFB"/>
    <w:rsid w:val="000B040F"/>
    <w:rsid w:val="000B7814"/>
    <w:rsid w:val="000C0DD3"/>
    <w:rsid w:val="000E3BCD"/>
    <w:rsid w:val="000F1702"/>
    <w:rsid w:val="000F2078"/>
    <w:rsid w:val="001105E7"/>
    <w:rsid w:val="00113C47"/>
    <w:rsid w:val="00121202"/>
    <w:rsid w:val="00140FF6"/>
    <w:rsid w:val="00147F0A"/>
    <w:rsid w:val="00162276"/>
    <w:rsid w:val="00173F28"/>
    <w:rsid w:val="00176B43"/>
    <w:rsid w:val="001848DA"/>
    <w:rsid w:val="001A21F0"/>
    <w:rsid w:val="001B49F1"/>
    <w:rsid w:val="001B555E"/>
    <w:rsid w:val="001C0EE9"/>
    <w:rsid w:val="001C48FF"/>
    <w:rsid w:val="00226C37"/>
    <w:rsid w:val="00237F2A"/>
    <w:rsid w:val="00240D04"/>
    <w:rsid w:val="0025634F"/>
    <w:rsid w:val="00262DD8"/>
    <w:rsid w:val="00273F82"/>
    <w:rsid w:val="002758F1"/>
    <w:rsid w:val="002915C2"/>
    <w:rsid w:val="002D466A"/>
    <w:rsid w:val="002D6385"/>
    <w:rsid w:val="002F03E4"/>
    <w:rsid w:val="002F525D"/>
    <w:rsid w:val="00307857"/>
    <w:rsid w:val="0032344F"/>
    <w:rsid w:val="003401E6"/>
    <w:rsid w:val="00357118"/>
    <w:rsid w:val="0035787C"/>
    <w:rsid w:val="0036394F"/>
    <w:rsid w:val="00375C56"/>
    <w:rsid w:val="00382C67"/>
    <w:rsid w:val="0039392D"/>
    <w:rsid w:val="003B1B19"/>
    <w:rsid w:val="003B32AD"/>
    <w:rsid w:val="003E25A6"/>
    <w:rsid w:val="003E6F5B"/>
    <w:rsid w:val="003F7866"/>
    <w:rsid w:val="00404D4E"/>
    <w:rsid w:val="00414AE7"/>
    <w:rsid w:val="00415180"/>
    <w:rsid w:val="0041768E"/>
    <w:rsid w:val="00422790"/>
    <w:rsid w:val="0042377D"/>
    <w:rsid w:val="00455F01"/>
    <w:rsid w:val="004630BF"/>
    <w:rsid w:val="004726E9"/>
    <w:rsid w:val="004774B6"/>
    <w:rsid w:val="0048357D"/>
    <w:rsid w:val="004B0076"/>
    <w:rsid w:val="004D0C01"/>
    <w:rsid w:val="004E616F"/>
    <w:rsid w:val="004F2B06"/>
    <w:rsid w:val="004F2DD8"/>
    <w:rsid w:val="004F3B5A"/>
    <w:rsid w:val="00517434"/>
    <w:rsid w:val="00530D28"/>
    <w:rsid w:val="005371CC"/>
    <w:rsid w:val="00542DDA"/>
    <w:rsid w:val="0055675E"/>
    <w:rsid w:val="005578B7"/>
    <w:rsid w:val="0057103E"/>
    <w:rsid w:val="0058167F"/>
    <w:rsid w:val="00587A16"/>
    <w:rsid w:val="00591DA3"/>
    <w:rsid w:val="005960C2"/>
    <w:rsid w:val="005A3E2A"/>
    <w:rsid w:val="005B3E3C"/>
    <w:rsid w:val="005B4AC2"/>
    <w:rsid w:val="005B7855"/>
    <w:rsid w:val="005C195C"/>
    <w:rsid w:val="005C7208"/>
    <w:rsid w:val="005F1893"/>
    <w:rsid w:val="005F2465"/>
    <w:rsid w:val="00604280"/>
    <w:rsid w:val="00605628"/>
    <w:rsid w:val="00623823"/>
    <w:rsid w:val="00631951"/>
    <w:rsid w:val="00666676"/>
    <w:rsid w:val="00670B95"/>
    <w:rsid w:val="00672504"/>
    <w:rsid w:val="0068073B"/>
    <w:rsid w:val="006909A2"/>
    <w:rsid w:val="006917AF"/>
    <w:rsid w:val="006940FC"/>
    <w:rsid w:val="0069662A"/>
    <w:rsid w:val="006A0BBB"/>
    <w:rsid w:val="006A6980"/>
    <w:rsid w:val="006C1D83"/>
    <w:rsid w:val="006C432D"/>
    <w:rsid w:val="006C5E43"/>
    <w:rsid w:val="006D6B57"/>
    <w:rsid w:val="006D7A57"/>
    <w:rsid w:val="006E6A51"/>
    <w:rsid w:val="006F0363"/>
    <w:rsid w:val="00704EAA"/>
    <w:rsid w:val="007066D6"/>
    <w:rsid w:val="007346D4"/>
    <w:rsid w:val="00743746"/>
    <w:rsid w:val="00743C59"/>
    <w:rsid w:val="00761697"/>
    <w:rsid w:val="00776B15"/>
    <w:rsid w:val="00777B5C"/>
    <w:rsid w:val="00782C75"/>
    <w:rsid w:val="007831AC"/>
    <w:rsid w:val="00790BAC"/>
    <w:rsid w:val="00792EA8"/>
    <w:rsid w:val="00794897"/>
    <w:rsid w:val="007B09D7"/>
    <w:rsid w:val="007B3796"/>
    <w:rsid w:val="007D574A"/>
    <w:rsid w:val="007E12F8"/>
    <w:rsid w:val="007E1E76"/>
    <w:rsid w:val="007E7146"/>
    <w:rsid w:val="007E7985"/>
    <w:rsid w:val="008125E0"/>
    <w:rsid w:val="00814E80"/>
    <w:rsid w:val="0082053A"/>
    <w:rsid w:val="00844423"/>
    <w:rsid w:val="00854A97"/>
    <w:rsid w:val="00856589"/>
    <w:rsid w:val="00856DAB"/>
    <w:rsid w:val="00864D31"/>
    <w:rsid w:val="00887149"/>
    <w:rsid w:val="0089339E"/>
    <w:rsid w:val="00895B62"/>
    <w:rsid w:val="008A163E"/>
    <w:rsid w:val="008A27FF"/>
    <w:rsid w:val="008B4851"/>
    <w:rsid w:val="008C4A2F"/>
    <w:rsid w:val="008C5E3B"/>
    <w:rsid w:val="008E308A"/>
    <w:rsid w:val="008E5A79"/>
    <w:rsid w:val="008E7488"/>
    <w:rsid w:val="008F0B39"/>
    <w:rsid w:val="00901B13"/>
    <w:rsid w:val="00904B1E"/>
    <w:rsid w:val="00904BE0"/>
    <w:rsid w:val="00930FE3"/>
    <w:rsid w:val="00942AD1"/>
    <w:rsid w:val="00946DA8"/>
    <w:rsid w:val="00947168"/>
    <w:rsid w:val="00947202"/>
    <w:rsid w:val="0095055E"/>
    <w:rsid w:val="00970C07"/>
    <w:rsid w:val="00987E98"/>
    <w:rsid w:val="00997484"/>
    <w:rsid w:val="009A4775"/>
    <w:rsid w:val="009A69A9"/>
    <w:rsid w:val="009B0AC2"/>
    <w:rsid w:val="009B36A3"/>
    <w:rsid w:val="009B55C5"/>
    <w:rsid w:val="009C2C1E"/>
    <w:rsid w:val="009D3BF8"/>
    <w:rsid w:val="009E51AC"/>
    <w:rsid w:val="009E7738"/>
    <w:rsid w:val="009F22D8"/>
    <w:rsid w:val="009F7B1F"/>
    <w:rsid w:val="00A05AEB"/>
    <w:rsid w:val="00A064D4"/>
    <w:rsid w:val="00A35BF5"/>
    <w:rsid w:val="00A44771"/>
    <w:rsid w:val="00A44F45"/>
    <w:rsid w:val="00A64D90"/>
    <w:rsid w:val="00A67A4F"/>
    <w:rsid w:val="00A87677"/>
    <w:rsid w:val="00AB0966"/>
    <w:rsid w:val="00AC33A0"/>
    <w:rsid w:val="00AC3CB1"/>
    <w:rsid w:val="00AC66CE"/>
    <w:rsid w:val="00AC7679"/>
    <w:rsid w:val="00B10759"/>
    <w:rsid w:val="00B14BCD"/>
    <w:rsid w:val="00B23903"/>
    <w:rsid w:val="00B25FDC"/>
    <w:rsid w:val="00B40939"/>
    <w:rsid w:val="00B46DB0"/>
    <w:rsid w:val="00B52AF3"/>
    <w:rsid w:val="00B57139"/>
    <w:rsid w:val="00B8222F"/>
    <w:rsid w:val="00B82E1C"/>
    <w:rsid w:val="00BB01D8"/>
    <w:rsid w:val="00BC4729"/>
    <w:rsid w:val="00BD1CAB"/>
    <w:rsid w:val="00BD5426"/>
    <w:rsid w:val="00BF4C02"/>
    <w:rsid w:val="00C05DCE"/>
    <w:rsid w:val="00C171C0"/>
    <w:rsid w:val="00C21122"/>
    <w:rsid w:val="00C347E9"/>
    <w:rsid w:val="00C43A8E"/>
    <w:rsid w:val="00C600B0"/>
    <w:rsid w:val="00C670A6"/>
    <w:rsid w:val="00C6782E"/>
    <w:rsid w:val="00C814FB"/>
    <w:rsid w:val="00C84377"/>
    <w:rsid w:val="00C8636C"/>
    <w:rsid w:val="00CA0F27"/>
    <w:rsid w:val="00CA2A83"/>
    <w:rsid w:val="00CB3412"/>
    <w:rsid w:val="00CB5B45"/>
    <w:rsid w:val="00CC0ED0"/>
    <w:rsid w:val="00CE425A"/>
    <w:rsid w:val="00CE70D2"/>
    <w:rsid w:val="00CF4CEC"/>
    <w:rsid w:val="00D000CB"/>
    <w:rsid w:val="00D1126F"/>
    <w:rsid w:val="00D150F3"/>
    <w:rsid w:val="00D17EDF"/>
    <w:rsid w:val="00D40F3B"/>
    <w:rsid w:val="00D425E2"/>
    <w:rsid w:val="00D579AF"/>
    <w:rsid w:val="00D63F3F"/>
    <w:rsid w:val="00D82C2F"/>
    <w:rsid w:val="00D87695"/>
    <w:rsid w:val="00D9025A"/>
    <w:rsid w:val="00D94EF2"/>
    <w:rsid w:val="00DA6972"/>
    <w:rsid w:val="00DB23BC"/>
    <w:rsid w:val="00DB3476"/>
    <w:rsid w:val="00DC1E80"/>
    <w:rsid w:val="00DD0CEE"/>
    <w:rsid w:val="00DD1E59"/>
    <w:rsid w:val="00DE40F2"/>
    <w:rsid w:val="00DF5B04"/>
    <w:rsid w:val="00E03ECB"/>
    <w:rsid w:val="00E043CB"/>
    <w:rsid w:val="00E15F5E"/>
    <w:rsid w:val="00E244D5"/>
    <w:rsid w:val="00E3230C"/>
    <w:rsid w:val="00E33789"/>
    <w:rsid w:val="00E46657"/>
    <w:rsid w:val="00E567F7"/>
    <w:rsid w:val="00EC586A"/>
    <w:rsid w:val="00EE77EE"/>
    <w:rsid w:val="00F02A27"/>
    <w:rsid w:val="00F071A3"/>
    <w:rsid w:val="00F0766B"/>
    <w:rsid w:val="00F126CE"/>
    <w:rsid w:val="00F1755F"/>
    <w:rsid w:val="00F2609A"/>
    <w:rsid w:val="00F34213"/>
    <w:rsid w:val="00F53762"/>
    <w:rsid w:val="00F8553F"/>
    <w:rsid w:val="00F9183B"/>
    <w:rsid w:val="00F94BBF"/>
    <w:rsid w:val="00FA029B"/>
    <w:rsid w:val="00FA6212"/>
    <w:rsid w:val="00FF08EC"/>
    <w:rsid w:val="00FF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C8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74B6"/>
    <w:pPr>
      <w:ind w:left="1080"/>
    </w:pPr>
    <w:rPr>
      <w:rFonts w:ascii="Arial" w:hAnsi="Arial"/>
    </w:rPr>
  </w:style>
  <w:style w:type="paragraph" w:styleId="Heading1">
    <w:name w:val="heading 1"/>
    <w:basedOn w:val="HeadingBase"/>
    <w:next w:val="BodyText"/>
    <w:link w:val="Heading1Char"/>
    <w:qFormat/>
    <w:rsid w:val="004774B6"/>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774B6"/>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774B6"/>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774B6"/>
    <w:pPr>
      <w:spacing w:before="120" w:after="120" w:line="240" w:lineRule="atLeast"/>
      <w:outlineLvl w:val="3"/>
    </w:pPr>
    <w:rPr>
      <w:b/>
      <w:i/>
      <w:sz w:val="20"/>
    </w:rPr>
  </w:style>
  <w:style w:type="paragraph" w:styleId="Heading5">
    <w:name w:val="heading 5"/>
    <w:basedOn w:val="HeadingBase"/>
    <w:next w:val="BodyText"/>
    <w:link w:val="Heading5Char"/>
    <w:qFormat/>
    <w:rsid w:val="004774B6"/>
    <w:pPr>
      <w:spacing w:before="0" w:line="240" w:lineRule="atLeast"/>
      <w:ind w:left="1440"/>
      <w:outlineLvl w:val="4"/>
    </w:pPr>
    <w:rPr>
      <w:sz w:val="20"/>
    </w:rPr>
  </w:style>
  <w:style w:type="paragraph" w:styleId="Heading6">
    <w:name w:val="heading 6"/>
    <w:basedOn w:val="HeadingBase"/>
    <w:next w:val="BodyText"/>
    <w:link w:val="Heading6Char"/>
    <w:qFormat/>
    <w:rsid w:val="004774B6"/>
    <w:pPr>
      <w:ind w:left="1440"/>
      <w:outlineLvl w:val="5"/>
    </w:pPr>
    <w:rPr>
      <w:i/>
      <w:sz w:val="20"/>
    </w:rPr>
  </w:style>
  <w:style w:type="paragraph" w:styleId="Heading7">
    <w:name w:val="heading 7"/>
    <w:basedOn w:val="HeadingBase"/>
    <w:next w:val="BodyText"/>
    <w:link w:val="Heading7Char"/>
    <w:qFormat/>
    <w:rsid w:val="004774B6"/>
    <w:pPr>
      <w:outlineLvl w:val="6"/>
    </w:pPr>
    <w:rPr>
      <w:sz w:val="20"/>
    </w:rPr>
  </w:style>
  <w:style w:type="paragraph" w:styleId="Heading8">
    <w:name w:val="heading 8"/>
    <w:basedOn w:val="HeadingBase"/>
    <w:next w:val="BodyText"/>
    <w:link w:val="Heading8Char"/>
    <w:qFormat/>
    <w:rsid w:val="004774B6"/>
    <w:pPr>
      <w:outlineLvl w:val="7"/>
    </w:pPr>
    <w:rPr>
      <w:i/>
      <w:sz w:val="18"/>
    </w:rPr>
  </w:style>
  <w:style w:type="paragraph" w:styleId="Heading9">
    <w:name w:val="heading 9"/>
    <w:basedOn w:val="HeadingBase"/>
    <w:next w:val="BodyText"/>
    <w:link w:val="Heading9Char"/>
    <w:qFormat/>
    <w:rsid w:val="004774B6"/>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774B6"/>
    <w:pPr>
      <w:keepNext/>
      <w:keepLines/>
      <w:spacing w:before="140" w:line="220" w:lineRule="atLeast"/>
    </w:pPr>
    <w:rPr>
      <w:spacing w:val="-4"/>
      <w:kern w:val="28"/>
      <w:sz w:val="22"/>
    </w:rPr>
  </w:style>
  <w:style w:type="paragraph" w:styleId="BodyText">
    <w:name w:val="Body Text"/>
    <w:basedOn w:val="Normal"/>
    <w:link w:val="BodyTextChar1"/>
    <w:rsid w:val="004774B6"/>
    <w:pPr>
      <w:spacing w:before="60" w:after="60"/>
      <w:jc w:val="both"/>
    </w:pPr>
  </w:style>
  <w:style w:type="character" w:customStyle="1" w:styleId="BodyTextChar1">
    <w:name w:val="Body Text Char1"/>
    <w:link w:val="BodyText"/>
    <w:rsid w:val="000922AD"/>
    <w:rPr>
      <w:rFonts w:ascii="Arial" w:hAnsi="Arial"/>
    </w:rPr>
  </w:style>
  <w:style w:type="character" w:customStyle="1" w:styleId="Heading1Char">
    <w:name w:val="Heading 1 Char"/>
    <w:link w:val="Heading1"/>
    <w:rsid w:val="000922AD"/>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0922AD"/>
    <w:rPr>
      <w:rFonts w:ascii="Arial Black" w:hAnsi="Arial Black"/>
      <w:spacing w:val="-15"/>
      <w:kern w:val="28"/>
      <w:sz w:val="22"/>
    </w:rPr>
  </w:style>
  <w:style w:type="character" w:customStyle="1" w:styleId="Heading3Char">
    <w:name w:val="Heading 3 Char"/>
    <w:link w:val="Heading3"/>
    <w:rsid w:val="000922AD"/>
    <w:rPr>
      <w:rFonts w:ascii="Arial Black" w:hAnsi="Arial Black"/>
      <w:spacing w:val="-10"/>
      <w:kern w:val="28"/>
    </w:rPr>
  </w:style>
  <w:style w:type="character" w:customStyle="1" w:styleId="Heading4Char">
    <w:name w:val="Heading 4 Char"/>
    <w:link w:val="Heading4"/>
    <w:rsid w:val="000922AD"/>
    <w:rPr>
      <w:rFonts w:ascii="Arial" w:hAnsi="Arial"/>
      <w:b/>
      <w:i/>
      <w:spacing w:val="-4"/>
      <w:kern w:val="28"/>
    </w:rPr>
  </w:style>
  <w:style w:type="character" w:customStyle="1" w:styleId="Heading5Char">
    <w:name w:val="Heading 5 Char"/>
    <w:link w:val="Heading5"/>
    <w:rsid w:val="000922AD"/>
    <w:rPr>
      <w:rFonts w:ascii="Arial" w:hAnsi="Arial"/>
      <w:spacing w:val="-4"/>
      <w:kern w:val="28"/>
    </w:rPr>
  </w:style>
  <w:style w:type="character" w:customStyle="1" w:styleId="Heading6Char">
    <w:name w:val="Heading 6 Char"/>
    <w:link w:val="Heading6"/>
    <w:rsid w:val="000922AD"/>
    <w:rPr>
      <w:rFonts w:ascii="Arial" w:hAnsi="Arial"/>
      <w:i/>
      <w:spacing w:val="-4"/>
      <w:kern w:val="28"/>
    </w:rPr>
  </w:style>
  <w:style w:type="character" w:customStyle="1" w:styleId="Heading7Char">
    <w:name w:val="Heading 7 Char"/>
    <w:link w:val="Heading7"/>
    <w:rsid w:val="000922AD"/>
    <w:rPr>
      <w:rFonts w:ascii="Arial" w:hAnsi="Arial"/>
      <w:spacing w:val="-4"/>
      <w:kern w:val="28"/>
    </w:rPr>
  </w:style>
  <w:style w:type="character" w:customStyle="1" w:styleId="Heading8Char">
    <w:name w:val="Heading 8 Char"/>
    <w:link w:val="Heading8"/>
    <w:rsid w:val="000922AD"/>
    <w:rPr>
      <w:rFonts w:ascii="Arial" w:hAnsi="Arial"/>
      <w:i/>
      <w:spacing w:val="-4"/>
      <w:kern w:val="28"/>
      <w:sz w:val="18"/>
    </w:rPr>
  </w:style>
  <w:style w:type="character" w:customStyle="1" w:styleId="Heading9Char">
    <w:name w:val="Heading 9 Char"/>
    <w:link w:val="Heading9"/>
    <w:rsid w:val="000922AD"/>
    <w:rPr>
      <w:rFonts w:ascii="Arial" w:hAnsi="Arial"/>
      <w:spacing w:val="-4"/>
      <w:kern w:val="28"/>
      <w:sz w:val="18"/>
    </w:rPr>
  </w:style>
  <w:style w:type="paragraph" w:customStyle="1" w:styleId="BlockQuotation">
    <w:name w:val="Block Quotation"/>
    <w:basedOn w:val="Normal"/>
    <w:rsid w:val="004774B6"/>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CB3412"/>
    <w:pPr>
      <w:ind w:left="1440"/>
    </w:pPr>
  </w:style>
  <w:style w:type="character" w:customStyle="1" w:styleId="BodyTextIndentChar">
    <w:name w:val="Body Text Indent Char"/>
    <w:link w:val="BodyTextIndent"/>
    <w:rsid w:val="000922AD"/>
    <w:rPr>
      <w:rFonts w:ascii="Arial" w:hAnsi="Arial"/>
      <w:lang w:val="en-US" w:eastAsia="en-US" w:bidi="ar-SA"/>
    </w:rPr>
  </w:style>
  <w:style w:type="paragraph" w:customStyle="1" w:styleId="BodyTextKeep">
    <w:name w:val="Body Text Keep"/>
    <w:basedOn w:val="BodyText"/>
    <w:rsid w:val="00CB3412"/>
    <w:pPr>
      <w:keepNext/>
    </w:pPr>
  </w:style>
  <w:style w:type="paragraph" w:customStyle="1" w:styleId="Picture">
    <w:name w:val="Picture"/>
    <w:next w:val="Caption"/>
    <w:rsid w:val="004774B6"/>
    <w:pPr>
      <w:keepNext/>
      <w:jc w:val="center"/>
    </w:pPr>
    <w:rPr>
      <w:rFonts w:ascii="Arial" w:hAnsi="Arial"/>
    </w:rPr>
  </w:style>
  <w:style w:type="paragraph" w:styleId="Caption">
    <w:name w:val="caption"/>
    <w:basedOn w:val="Picture"/>
    <w:next w:val="BodyText"/>
    <w:qFormat/>
    <w:rsid w:val="004774B6"/>
    <w:pPr>
      <w:spacing w:before="60" w:after="240" w:line="220" w:lineRule="atLeast"/>
    </w:pPr>
  </w:style>
  <w:style w:type="paragraph" w:customStyle="1" w:styleId="PartLabel">
    <w:name w:val="Part Label"/>
    <w:basedOn w:val="Normal"/>
    <w:rsid w:val="004774B6"/>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774B6"/>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774B6"/>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774B6"/>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rsid w:val="000922AD"/>
    <w:rPr>
      <w:rFonts w:ascii="Arial" w:hAnsi="Arial"/>
      <w:spacing w:val="-16"/>
      <w:kern w:val="28"/>
      <w:sz w:val="32"/>
    </w:rPr>
  </w:style>
  <w:style w:type="character" w:customStyle="1" w:styleId="TitleChar">
    <w:name w:val="Title Char"/>
    <w:link w:val="Title"/>
    <w:rsid w:val="000922AD"/>
    <w:rPr>
      <w:rFonts w:ascii="Arial Black" w:hAnsi="Arial Black"/>
      <w:spacing w:val="-30"/>
      <w:kern w:val="28"/>
      <w:sz w:val="40"/>
    </w:rPr>
  </w:style>
  <w:style w:type="paragraph" w:customStyle="1" w:styleId="ChapterSubtitle">
    <w:name w:val="Chapter Subtitle"/>
    <w:basedOn w:val="Subtitle"/>
    <w:rsid w:val="004774B6"/>
  </w:style>
  <w:style w:type="paragraph" w:customStyle="1" w:styleId="CompanyName">
    <w:name w:val="Company Name"/>
    <w:basedOn w:val="Normal"/>
    <w:rsid w:val="004774B6"/>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774B6"/>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774B6"/>
    <w:rPr>
      <w:rFonts w:ascii="Arial" w:hAnsi="Arial"/>
      <w:sz w:val="16"/>
    </w:rPr>
  </w:style>
  <w:style w:type="paragraph" w:customStyle="1" w:styleId="FootnoteBase">
    <w:name w:val="Footnote Base"/>
    <w:basedOn w:val="Normal"/>
    <w:rsid w:val="004774B6"/>
    <w:pPr>
      <w:keepLines/>
      <w:spacing w:line="200" w:lineRule="atLeast"/>
    </w:pPr>
    <w:rPr>
      <w:spacing w:val="-5"/>
      <w:sz w:val="16"/>
    </w:rPr>
  </w:style>
  <w:style w:type="paragraph" w:styleId="CommentText">
    <w:name w:val="annotation text"/>
    <w:basedOn w:val="FootnoteBase"/>
    <w:link w:val="CommentTextChar"/>
    <w:semiHidden/>
    <w:rsid w:val="004774B6"/>
  </w:style>
  <w:style w:type="character" w:customStyle="1" w:styleId="CommentTextChar">
    <w:name w:val="Comment Text Char"/>
    <w:link w:val="CommentText"/>
    <w:semiHidden/>
    <w:rsid w:val="000922AD"/>
    <w:rPr>
      <w:rFonts w:ascii="Arial" w:hAnsi="Arial"/>
      <w:spacing w:val="-5"/>
      <w:sz w:val="16"/>
    </w:rPr>
  </w:style>
  <w:style w:type="paragraph" w:customStyle="1" w:styleId="TableText">
    <w:name w:val="Table Text"/>
    <w:basedOn w:val="Normal"/>
    <w:rsid w:val="004774B6"/>
    <w:pPr>
      <w:keepLines/>
      <w:spacing w:before="60"/>
      <w:ind w:left="0"/>
    </w:pPr>
  </w:style>
  <w:style w:type="paragraph" w:customStyle="1" w:styleId="TitleCover">
    <w:name w:val="Title Cover"/>
    <w:basedOn w:val="HeadingBase"/>
    <w:next w:val="Normal"/>
    <w:rsid w:val="004774B6"/>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774B6"/>
  </w:style>
  <w:style w:type="character" w:styleId="Emphasis">
    <w:name w:val="Emphasis"/>
    <w:qFormat/>
    <w:rsid w:val="004774B6"/>
    <w:rPr>
      <w:rFonts w:ascii="Arial Black" w:hAnsi="Arial Black"/>
      <w:spacing w:val="-4"/>
      <w:sz w:val="18"/>
    </w:rPr>
  </w:style>
  <w:style w:type="character" w:styleId="EndnoteReference">
    <w:name w:val="endnote reference"/>
    <w:semiHidden/>
    <w:rsid w:val="004774B6"/>
    <w:rPr>
      <w:vertAlign w:val="superscript"/>
    </w:rPr>
  </w:style>
  <w:style w:type="paragraph" w:styleId="EndnoteText">
    <w:name w:val="endnote text"/>
    <w:basedOn w:val="FootnoteBase"/>
    <w:link w:val="EndnoteTextChar"/>
    <w:semiHidden/>
    <w:rsid w:val="004774B6"/>
  </w:style>
  <w:style w:type="character" w:customStyle="1" w:styleId="EndnoteTextChar">
    <w:name w:val="Endnote Text Char"/>
    <w:link w:val="EndnoteText"/>
    <w:semiHidden/>
    <w:rsid w:val="000922AD"/>
    <w:rPr>
      <w:rFonts w:ascii="Arial" w:hAnsi="Arial"/>
      <w:spacing w:val="-5"/>
      <w:sz w:val="16"/>
    </w:rPr>
  </w:style>
  <w:style w:type="paragraph" w:customStyle="1" w:styleId="HeaderBase">
    <w:name w:val="Header Base"/>
    <w:basedOn w:val="Normal"/>
    <w:rsid w:val="004774B6"/>
    <w:pPr>
      <w:keepLines/>
      <w:tabs>
        <w:tab w:val="center" w:pos="4320"/>
        <w:tab w:val="right" w:pos="9360"/>
      </w:tabs>
      <w:spacing w:line="190" w:lineRule="atLeast"/>
      <w:ind w:left="0"/>
    </w:pPr>
    <w:rPr>
      <w:sz w:val="18"/>
    </w:rPr>
  </w:style>
  <w:style w:type="paragraph" w:styleId="Footer">
    <w:name w:val="footer"/>
    <w:basedOn w:val="HeaderBase"/>
    <w:link w:val="FooterChar"/>
    <w:rsid w:val="004774B6"/>
  </w:style>
  <w:style w:type="character" w:customStyle="1" w:styleId="FooterChar">
    <w:name w:val="Footer Char"/>
    <w:link w:val="Footer"/>
    <w:rsid w:val="000922AD"/>
    <w:rPr>
      <w:rFonts w:ascii="Arial" w:hAnsi="Arial"/>
      <w:sz w:val="18"/>
    </w:rPr>
  </w:style>
  <w:style w:type="paragraph" w:customStyle="1" w:styleId="FooterEven">
    <w:name w:val="Footer Even"/>
    <w:basedOn w:val="Footer"/>
    <w:rsid w:val="004774B6"/>
    <w:pPr>
      <w:pBdr>
        <w:top w:val="single" w:sz="6" w:space="2" w:color="auto"/>
      </w:pBdr>
      <w:spacing w:before="600"/>
    </w:pPr>
  </w:style>
  <w:style w:type="paragraph" w:customStyle="1" w:styleId="FooterFirst">
    <w:name w:val="Footer First"/>
    <w:basedOn w:val="Footer"/>
    <w:rsid w:val="004774B6"/>
    <w:pPr>
      <w:pBdr>
        <w:top w:val="single" w:sz="6" w:space="2" w:color="auto"/>
      </w:pBdr>
      <w:spacing w:before="600"/>
    </w:pPr>
  </w:style>
  <w:style w:type="paragraph" w:customStyle="1" w:styleId="FooterOdd">
    <w:name w:val="Footer Odd"/>
    <w:basedOn w:val="Footer"/>
    <w:rsid w:val="004774B6"/>
    <w:pPr>
      <w:pBdr>
        <w:top w:val="single" w:sz="6" w:space="2" w:color="auto"/>
      </w:pBdr>
      <w:spacing w:before="600"/>
    </w:pPr>
  </w:style>
  <w:style w:type="character" w:styleId="FootnoteReference">
    <w:name w:val="footnote reference"/>
    <w:semiHidden/>
    <w:rsid w:val="004774B6"/>
    <w:rPr>
      <w:vertAlign w:val="superscript"/>
    </w:rPr>
  </w:style>
  <w:style w:type="paragraph" w:styleId="FootnoteText">
    <w:name w:val="footnote text"/>
    <w:basedOn w:val="FootnoteBase"/>
    <w:link w:val="FootnoteTextChar"/>
    <w:semiHidden/>
    <w:rsid w:val="004774B6"/>
  </w:style>
  <w:style w:type="character" w:customStyle="1" w:styleId="FootnoteTextChar">
    <w:name w:val="Footnote Text Char"/>
    <w:link w:val="FootnoteText"/>
    <w:semiHidden/>
    <w:rsid w:val="000922AD"/>
    <w:rPr>
      <w:rFonts w:ascii="Arial" w:hAnsi="Arial"/>
      <w:spacing w:val="-5"/>
      <w:sz w:val="16"/>
    </w:rPr>
  </w:style>
  <w:style w:type="paragraph" w:styleId="Header">
    <w:name w:val="header"/>
    <w:basedOn w:val="HeaderBase"/>
    <w:link w:val="HeaderChar"/>
    <w:rsid w:val="004774B6"/>
    <w:pPr>
      <w:tabs>
        <w:tab w:val="clear" w:pos="4320"/>
      </w:tabs>
    </w:pPr>
    <w:rPr>
      <w:u w:val="single"/>
    </w:rPr>
  </w:style>
  <w:style w:type="character" w:customStyle="1" w:styleId="HeaderChar">
    <w:name w:val="Header Char"/>
    <w:link w:val="Header"/>
    <w:rsid w:val="000922AD"/>
    <w:rPr>
      <w:rFonts w:ascii="Arial" w:hAnsi="Arial"/>
      <w:sz w:val="18"/>
      <w:u w:val="single"/>
    </w:rPr>
  </w:style>
  <w:style w:type="paragraph" w:customStyle="1" w:styleId="HeaderEven">
    <w:name w:val="Header Even"/>
    <w:basedOn w:val="Header"/>
    <w:rsid w:val="004774B6"/>
    <w:pPr>
      <w:pBdr>
        <w:bottom w:val="single" w:sz="6" w:space="1" w:color="auto"/>
      </w:pBdr>
      <w:spacing w:after="600"/>
    </w:pPr>
  </w:style>
  <w:style w:type="paragraph" w:customStyle="1" w:styleId="HeaderFirst">
    <w:name w:val="Header First"/>
    <w:basedOn w:val="Header"/>
    <w:rsid w:val="004774B6"/>
    <w:pPr>
      <w:pBdr>
        <w:top w:val="single" w:sz="6" w:space="2" w:color="auto"/>
      </w:pBdr>
      <w:jc w:val="right"/>
    </w:pPr>
  </w:style>
  <w:style w:type="paragraph" w:customStyle="1" w:styleId="HeaderOdd">
    <w:name w:val="Header Odd"/>
    <w:basedOn w:val="Header"/>
    <w:rsid w:val="004774B6"/>
    <w:pPr>
      <w:pBdr>
        <w:bottom w:val="single" w:sz="6" w:space="1" w:color="auto"/>
      </w:pBdr>
      <w:spacing w:after="600"/>
    </w:pPr>
  </w:style>
  <w:style w:type="paragraph" w:customStyle="1" w:styleId="IndexBase">
    <w:name w:val="Index Base"/>
    <w:basedOn w:val="Normal"/>
    <w:rsid w:val="004774B6"/>
    <w:pPr>
      <w:spacing w:line="240" w:lineRule="atLeast"/>
      <w:ind w:left="360" w:hanging="360"/>
    </w:pPr>
    <w:rPr>
      <w:spacing w:val="-5"/>
      <w:sz w:val="18"/>
    </w:rPr>
  </w:style>
  <w:style w:type="paragraph" w:styleId="Index1">
    <w:name w:val="index 1"/>
    <w:basedOn w:val="IndexBase"/>
    <w:autoRedefine/>
    <w:semiHidden/>
    <w:rsid w:val="004774B6"/>
  </w:style>
  <w:style w:type="paragraph" w:styleId="Index2">
    <w:name w:val="index 2"/>
    <w:basedOn w:val="IndexBase"/>
    <w:autoRedefine/>
    <w:semiHidden/>
    <w:rsid w:val="004774B6"/>
    <w:pPr>
      <w:spacing w:line="240" w:lineRule="auto"/>
      <w:ind w:left="720"/>
    </w:pPr>
  </w:style>
  <w:style w:type="paragraph" w:styleId="Index3">
    <w:name w:val="index 3"/>
    <w:basedOn w:val="IndexBase"/>
    <w:autoRedefine/>
    <w:semiHidden/>
    <w:rsid w:val="004774B6"/>
    <w:pPr>
      <w:spacing w:line="240" w:lineRule="auto"/>
      <w:ind w:left="1080"/>
    </w:pPr>
  </w:style>
  <w:style w:type="paragraph" w:styleId="Index4">
    <w:name w:val="index 4"/>
    <w:basedOn w:val="IndexBase"/>
    <w:autoRedefine/>
    <w:semiHidden/>
    <w:rsid w:val="004774B6"/>
    <w:pPr>
      <w:spacing w:line="240" w:lineRule="auto"/>
      <w:ind w:left="1440"/>
    </w:pPr>
  </w:style>
  <w:style w:type="paragraph" w:styleId="Index5">
    <w:name w:val="index 5"/>
    <w:basedOn w:val="IndexBase"/>
    <w:autoRedefine/>
    <w:semiHidden/>
    <w:rsid w:val="004774B6"/>
    <w:pPr>
      <w:spacing w:line="240" w:lineRule="auto"/>
      <w:ind w:left="1800"/>
    </w:pPr>
  </w:style>
  <w:style w:type="paragraph" w:styleId="IndexHeading">
    <w:name w:val="index heading"/>
    <w:basedOn w:val="HeadingBase"/>
    <w:next w:val="Index1"/>
    <w:semiHidden/>
    <w:rsid w:val="004774B6"/>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774B6"/>
    <w:rPr>
      <w:rFonts w:ascii="Arial Black" w:hAnsi="Arial Black"/>
      <w:spacing w:val="-4"/>
      <w:sz w:val="18"/>
    </w:rPr>
  </w:style>
  <w:style w:type="character" w:styleId="LineNumber">
    <w:name w:val="line number"/>
    <w:rsid w:val="004774B6"/>
    <w:rPr>
      <w:sz w:val="18"/>
    </w:rPr>
  </w:style>
  <w:style w:type="paragraph" w:styleId="List">
    <w:name w:val="List"/>
    <w:basedOn w:val="BodyText"/>
    <w:rsid w:val="004774B6"/>
    <w:pPr>
      <w:ind w:left="1440" w:hanging="360"/>
    </w:pPr>
  </w:style>
  <w:style w:type="paragraph" w:styleId="List2">
    <w:name w:val="List 2"/>
    <w:basedOn w:val="List"/>
    <w:rsid w:val="004774B6"/>
    <w:pPr>
      <w:ind w:left="1800"/>
    </w:pPr>
  </w:style>
  <w:style w:type="paragraph" w:styleId="List3">
    <w:name w:val="List 3"/>
    <w:basedOn w:val="List"/>
    <w:rsid w:val="004774B6"/>
    <w:pPr>
      <w:ind w:left="2160"/>
    </w:pPr>
  </w:style>
  <w:style w:type="paragraph" w:styleId="List4">
    <w:name w:val="List 4"/>
    <w:basedOn w:val="List"/>
    <w:rsid w:val="004774B6"/>
    <w:pPr>
      <w:ind w:left="2520"/>
    </w:pPr>
  </w:style>
  <w:style w:type="paragraph" w:styleId="List5">
    <w:name w:val="List 5"/>
    <w:basedOn w:val="List"/>
    <w:rsid w:val="004774B6"/>
    <w:pPr>
      <w:ind w:left="2880"/>
    </w:pPr>
  </w:style>
  <w:style w:type="paragraph" w:styleId="ListBullet">
    <w:name w:val="List Bullet"/>
    <w:basedOn w:val="List"/>
    <w:rsid w:val="004774B6"/>
    <w:pPr>
      <w:numPr>
        <w:numId w:val="1"/>
      </w:numPr>
      <w:tabs>
        <w:tab w:val="clear" w:pos="1440"/>
      </w:tabs>
    </w:pPr>
  </w:style>
  <w:style w:type="paragraph" w:styleId="ListBullet2">
    <w:name w:val="List Bullet 2"/>
    <w:basedOn w:val="ListBullet"/>
    <w:autoRedefine/>
    <w:rsid w:val="004774B6"/>
    <w:pPr>
      <w:ind w:left="1800"/>
    </w:pPr>
  </w:style>
  <w:style w:type="paragraph" w:styleId="ListBullet3">
    <w:name w:val="List Bullet 3"/>
    <w:basedOn w:val="ListBullet"/>
    <w:autoRedefine/>
    <w:rsid w:val="004774B6"/>
    <w:pPr>
      <w:ind w:left="2160"/>
    </w:pPr>
  </w:style>
  <w:style w:type="paragraph" w:styleId="ListBullet4">
    <w:name w:val="List Bullet 4"/>
    <w:basedOn w:val="ListBullet"/>
    <w:autoRedefine/>
    <w:rsid w:val="004774B6"/>
    <w:pPr>
      <w:ind w:left="2520"/>
    </w:pPr>
  </w:style>
  <w:style w:type="paragraph" w:styleId="ListBullet5">
    <w:name w:val="List Bullet 5"/>
    <w:basedOn w:val="ListBullet"/>
    <w:autoRedefine/>
    <w:rsid w:val="004774B6"/>
    <w:pPr>
      <w:ind w:left="2880"/>
    </w:pPr>
  </w:style>
  <w:style w:type="paragraph" w:styleId="ListContinue">
    <w:name w:val="List Continue"/>
    <w:basedOn w:val="List"/>
    <w:rsid w:val="004774B6"/>
    <w:pPr>
      <w:ind w:firstLine="0"/>
    </w:pPr>
  </w:style>
  <w:style w:type="paragraph" w:styleId="ListContinue2">
    <w:name w:val="List Continue 2"/>
    <w:basedOn w:val="ListContinue"/>
    <w:rsid w:val="004774B6"/>
    <w:pPr>
      <w:ind w:left="2160"/>
    </w:pPr>
  </w:style>
  <w:style w:type="paragraph" w:styleId="ListContinue3">
    <w:name w:val="List Continue 3"/>
    <w:basedOn w:val="ListContinue"/>
    <w:rsid w:val="004774B6"/>
    <w:pPr>
      <w:ind w:left="2520"/>
    </w:pPr>
  </w:style>
  <w:style w:type="paragraph" w:styleId="ListContinue4">
    <w:name w:val="List Continue 4"/>
    <w:basedOn w:val="ListContinue"/>
    <w:rsid w:val="004774B6"/>
    <w:pPr>
      <w:ind w:left="2880"/>
    </w:pPr>
  </w:style>
  <w:style w:type="paragraph" w:styleId="ListContinue5">
    <w:name w:val="List Continue 5"/>
    <w:basedOn w:val="ListContinue"/>
    <w:rsid w:val="004774B6"/>
    <w:pPr>
      <w:ind w:left="3240"/>
    </w:pPr>
  </w:style>
  <w:style w:type="paragraph" w:styleId="ListNumber">
    <w:name w:val="List Number"/>
    <w:basedOn w:val="List"/>
    <w:rsid w:val="004774B6"/>
    <w:pPr>
      <w:numPr>
        <w:numId w:val="2"/>
      </w:numPr>
    </w:pPr>
  </w:style>
  <w:style w:type="paragraph" w:styleId="ListNumber2">
    <w:name w:val="List Number 2"/>
    <w:basedOn w:val="ListNumber"/>
    <w:rsid w:val="004774B6"/>
    <w:pPr>
      <w:ind w:left="1800"/>
    </w:pPr>
  </w:style>
  <w:style w:type="paragraph" w:styleId="ListNumber3">
    <w:name w:val="List Number 3"/>
    <w:basedOn w:val="ListNumber"/>
    <w:rsid w:val="004774B6"/>
    <w:pPr>
      <w:ind w:left="2160"/>
    </w:pPr>
  </w:style>
  <w:style w:type="paragraph" w:styleId="ListNumber4">
    <w:name w:val="List Number 4"/>
    <w:basedOn w:val="ListNumber"/>
    <w:rsid w:val="004774B6"/>
    <w:pPr>
      <w:ind w:left="2520"/>
    </w:pPr>
  </w:style>
  <w:style w:type="paragraph" w:styleId="ListNumber5">
    <w:name w:val="List Number 5"/>
    <w:basedOn w:val="ListNumber"/>
    <w:rsid w:val="004774B6"/>
    <w:pPr>
      <w:ind w:left="2880"/>
    </w:pPr>
  </w:style>
  <w:style w:type="paragraph" w:customStyle="1" w:styleId="TableHeader">
    <w:name w:val="Table Header"/>
    <w:basedOn w:val="Normal"/>
    <w:rsid w:val="004774B6"/>
    <w:pPr>
      <w:keepNext/>
      <w:spacing w:before="60"/>
      <w:ind w:left="0"/>
      <w:jc w:val="center"/>
    </w:pPr>
    <w:rPr>
      <w:rFonts w:ascii="Arial Black" w:hAnsi="Arial Black"/>
    </w:rPr>
  </w:style>
  <w:style w:type="paragraph" w:styleId="MessageHeader">
    <w:name w:val="Message Header"/>
    <w:basedOn w:val="BodyText"/>
    <w:link w:val="MessageHeaderChar"/>
    <w:rsid w:val="004774B6"/>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rsid w:val="000922AD"/>
    <w:rPr>
      <w:rFonts w:ascii="Arial" w:hAnsi="Arial"/>
      <w:sz w:val="22"/>
    </w:rPr>
  </w:style>
  <w:style w:type="paragraph" w:styleId="NormalIndent">
    <w:name w:val="Normal Indent"/>
    <w:basedOn w:val="Normal"/>
    <w:rsid w:val="004774B6"/>
    <w:pPr>
      <w:ind w:left="1440"/>
    </w:pPr>
  </w:style>
  <w:style w:type="character" w:styleId="PageNumber">
    <w:name w:val="page number"/>
    <w:rsid w:val="004774B6"/>
    <w:rPr>
      <w:rFonts w:ascii="Arial Black" w:hAnsi="Arial Black"/>
      <w:spacing w:val="-10"/>
      <w:sz w:val="18"/>
    </w:rPr>
  </w:style>
  <w:style w:type="paragraph" w:customStyle="1" w:styleId="PartSubtitle">
    <w:name w:val="Part Subtitle"/>
    <w:basedOn w:val="Normal"/>
    <w:next w:val="BodyText"/>
    <w:rsid w:val="004774B6"/>
    <w:pPr>
      <w:keepNext/>
      <w:spacing w:before="360" w:after="120"/>
    </w:pPr>
    <w:rPr>
      <w:i/>
      <w:kern w:val="28"/>
      <w:sz w:val="26"/>
    </w:rPr>
  </w:style>
  <w:style w:type="paragraph" w:customStyle="1" w:styleId="ReturnAddress">
    <w:name w:val="Return Address"/>
    <w:basedOn w:val="Normal"/>
    <w:rsid w:val="004774B6"/>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774B6"/>
  </w:style>
  <w:style w:type="paragraph" w:customStyle="1" w:styleId="SectionLabel">
    <w:name w:val="Section Label"/>
    <w:basedOn w:val="HeadingBase"/>
    <w:next w:val="BodyText"/>
    <w:rsid w:val="004774B6"/>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774B6"/>
    <w:rPr>
      <w:i/>
      <w:spacing w:val="-6"/>
      <w:sz w:val="24"/>
    </w:rPr>
  </w:style>
  <w:style w:type="paragraph" w:customStyle="1" w:styleId="SubtitleCover">
    <w:name w:val="Subtitle Cover"/>
    <w:basedOn w:val="TitleCover"/>
    <w:next w:val="BodyText"/>
    <w:rsid w:val="004774B6"/>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774B6"/>
    <w:rPr>
      <w:b/>
      <w:vertAlign w:val="superscript"/>
    </w:rPr>
  </w:style>
  <w:style w:type="paragraph" w:styleId="TableofAuthorities">
    <w:name w:val="table of authorities"/>
    <w:basedOn w:val="Normal"/>
    <w:semiHidden/>
    <w:rsid w:val="004774B6"/>
    <w:pPr>
      <w:tabs>
        <w:tab w:val="right" w:leader="dot" w:pos="7560"/>
      </w:tabs>
      <w:ind w:left="1440" w:hanging="360"/>
    </w:pPr>
  </w:style>
  <w:style w:type="paragraph" w:customStyle="1" w:styleId="TOCBase">
    <w:name w:val="TOC Base"/>
    <w:basedOn w:val="Normal"/>
    <w:rsid w:val="004774B6"/>
    <w:pPr>
      <w:tabs>
        <w:tab w:val="right" w:leader="dot" w:pos="9000"/>
      </w:tabs>
      <w:spacing w:after="240" w:line="240" w:lineRule="atLeast"/>
      <w:ind w:left="0"/>
    </w:pPr>
  </w:style>
  <w:style w:type="paragraph" w:styleId="TableofFigures">
    <w:name w:val="table of figures"/>
    <w:basedOn w:val="TOCBase"/>
    <w:semiHidden/>
    <w:rsid w:val="004774B6"/>
    <w:pPr>
      <w:ind w:left="1440" w:hanging="360"/>
    </w:pPr>
  </w:style>
  <w:style w:type="paragraph" w:styleId="TOAHeading">
    <w:name w:val="toa heading"/>
    <w:basedOn w:val="Normal"/>
    <w:next w:val="TableofAuthorities"/>
    <w:semiHidden/>
    <w:rsid w:val="004774B6"/>
    <w:pPr>
      <w:keepNext/>
      <w:spacing w:line="480" w:lineRule="atLeast"/>
    </w:pPr>
    <w:rPr>
      <w:rFonts w:ascii="Arial Black" w:hAnsi="Arial Black"/>
      <w:b/>
      <w:spacing w:val="-10"/>
      <w:kern w:val="28"/>
    </w:rPr>
  </w:style>
  <w:style w:type="paragraph" w:styleId="TOC1">
    <w:name w:val="toc 1"/>
    <w:basedOn w:val="Normal"/>
    <w:autoRedefine/>
    <w:rsid w:val="004774B6"/>
    <w:pPr>
      <w:tabs>
        <w:tab w:val="right" w:leader="dot" w:pos="9000"/>
      </w:tabs>
      <w:spacing w:after="240" w:line="240" w:lineRule="atLeast"/>
      <w:ind w:left="0"/>
    </w:pPr>
    <w:rPr>
      <w:spacing w:val="-4"/>
      <w:sz w:val="22"/>
    </w:rPr>
  </w:style>
  <w:style w:type="paragraph" w:styleId="TOC2">
    <w:name w:val="toc 2"/>
    <w:basedOn w:val="Normal"/>
    <w:autoRedefine/>
    <w:uiPriority w:val="39"/>
    <w:rsid w:val="004774B6"/>
    <w:pPr>
      <w:tabs>
        <w:tab w:val="right" w:leader="dot" w:pos="9000"/>
      </w:tabs>
      <w:spacing w:after="240" w:line="240" w:lineRule="atLeast"/>
      <w:ind w:left="360" w:right="1440"/>
    </w:pPr>
    <w:rPr>
      <w:sz w:val="22"/>
    </w:rPr>
  </w:style>
  <w:style w:type="paragraph" w:styleId="TOC3">
    <w:name w:val="toc 3"/>
    <w:basedOn w:val="Normal"/>
    <w:autoRedefine/>
    <w:uiPriority w:val="39"/>
    <w:rsid w:val="004774B6"/>
    <w:pPr>
      <w:tabs>
        <w:tab w:val="right" w:leader="dot" w:pos="9000"/>
      </w:tabs>
      <w:spacing w:after="240" w:line="240" w:lineRule="atLeast"/>
      <w:ind w:left="720" w:right="1440"/>
    </w:pPr>
    <w:rPr>
      <w:noProof/>
      <w:sz w:val="22"/>
    </w:rPr>
  </w:style>
  <w:style w:type="paragraph" w:styleId="TOC4">
    <w:name w:val="toc 4"/>
    <w:basedOn w:val="TOC3"/>
    <w:next w:val="Normal"/>
    <w:autoRedefine/>
    <w:rsid w:val="004774B6"/>
    <w:pPr>
      <w:ind w:left="1008"/>
    </w:pPr>
  </w:style>
  <w:style w:type="paragraph" w:styleId="TOC5">
    <w:name w:val="toc 5"/>
    <w:basedOn w:val="Normal"/>
    <w:next w:val="Normal"/>
    <w:autoRedefine/>
    <w:rsid w:val="004774B6"/>
    <w:pPr>
      <w:ind w:left="880"/>
    </w:pPr>
    <w:rPr>
      <w:rFonts w:ascii="Times New Roman" w:hAnsi="Times New Roman"/>
      <w:sz w:val="22"/>
    </w:rPr>
  </w:style>
  <w:style w:type="paragraph" w:styleId="TOC6">
    <w:name w:val="toc 6"/>
    <w:basedOn w:val="Normal"/>
    <w:next w:val="Normal"/>
    <w:autoRedefine/>
    <w:rsid w:val="004774B6"/>
    <w:pPr>
      <w:ind w:left="1100"/>
    </w:pPr>
    <w:rPr>
      <w:rFonts w:ascii="Times New Roman" w:hAnsi="Times New Roman"/>
      <w:sz w:val="22"/>
    </w:rPr>
  </w:style>
  <w:style w:type="paragraph" w:styleId="TOC7">
    <w:name w:val="toc 7"/>
    <w:basedOn w:val="Normal"/>
    <w:next w:val="Normal"/>
    <w:autoRedefine/>
    <w:rsid w:val="004774B6"/>
    <w:pPr>
      <w:ind w:left="1320"/>
    </w:pPr>
    <w:rPr>
      <w:rFonts w:ascii="Times New Roman" w:hAnsi="Times New Roman"/>
      <w:sz w:val="22"/>
    </w:rPr>
  </w:style>
  <w:style w:type="paragraph" w:styleId="TOC8">
    <w:name w:val="toc 8"/>
    <w:basedOn w:val="Normal"/>
    <w:next w:val="Normal"/>
    <w:autoRedefine/>
    <w:rsid w:val="004774B6"/>
    <w:pPr>
      <w:ind w:left="1540"/>
    </w:pPr>
    <w:rPr>
      <w:rFonts w:ascii="Times New Roman" w:hAnsi="Times New Roman"/>
      <w:sz w:val="22"/>
    </w:rPr>
  </w:style>
  <w:style w:type="paragraph" w:customStyle="1" w:styleId="CodeIDDSamples">
    <w:name w:val="Code/IDD Samples"/>
    <w:basedOn w:val="Normal"/>
    <w:next w:val="BodyText"/>
    <w:rsid w:val="004774B6"/>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774B6"/>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4774B6"/>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B3412"/>
    <w:pPr>
      <w:spacing w:before="0" w:after="0"/>
    </w:pPr>
  </w:style>
  <w:style w:type="paragraph" w:customStyle="1" w:styleId="EquationwUnits">
    <w:name w:val="Equation w Units"/>
    <w:basedOn w:val="Normal"/>
    <w:next w:val="BodyText"/>
    <w:rsid w:val="004774B6"/>
    <w:pPr>
      <w:tabs>
        <w:tab w:val="left" w:pos="7200"/>
        <w:tab w:val="right" w:pos="8640"/>
      </w:tabs>
      <w:spacing w:before="240" w:after="60"/>
      <w:ind w:left="1440"/>
      <w:jc w:val="both"/>
    </w:pPr>
  </w:style>
  <w:style w:type="paragraph" w:customStyle="1" w:styleId="Equation">
    <w:name w:val="Equation"/>
    <w:basedOn w:val="BodyText"/>
    <w:rsid w:val="004774B6"/>
    <w:pPr>
      <w:tabs>
        <w:tab w:val="right" w:pos="8640"/>
      </w:tabs>
      <w:spacing w:before="240" w:after="240" w:line="240" w:lineRule="atLeast"/>
      <w:ind w:left="1440"/>
    </w:pPr>
  </w:style>
  <w:style w:type="paragraph" w:customStyle="1" w:styleId="BlockQuotationWide">
    <w:name w:val="Block Quotation Wide"/>
    <w:basedOn w:val="Normal"/>
    <w:rsid w:val="004774B6"/>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B3412"/>
    <w:rPr>
      <w:sz w:val="24"/>
    </w:rPr>
  </w:style>
  <w:style w:type="paragraph" w:customStyle="1" w:styleId="Caption-More">
    <w:name w:val="Caption-More"/>
    <w:basedOn w:val="Caption"/>
    <w:next w:val="BodyText"/>
    <w:rsid w:val="004774B6"/>
    <w:pPr>
      <w:spacing w:before="0"/>
    </w:pPr>
  </w:style>
  <w:style w:type="character" w:styleId="Hyperlink">
    <w:name w:val="Hyperlink"/>
    <w:uiPriority w:val="99"/>
    <w:rsid w:val="000922AD"/>
    <w:rPr>
      <w:color w:val="0000FF"/>
      <w:u w:val="single"/>
    </w:rPr>
  </w:style>
  <w:style w:type="paragraph" w:styleId="DocumentMap">
    <w:name w:val="Document Map"/>
    <w:basedOn w:val="Normal"/>
    <w:semiHidden/>
    <w:rsid w:val="000922AD"/>
    <w:pPr>
      <w:shd w:val="clear" w:color="auto" w:fill="000080"/>
    </w:pPr>
    <w:rPr>
      <w:rFonts w:ascii="Tahoma" w:hAnsi="Tahoma" w:cs="Tahoma"/>
    </w:rPr>
  </w:style>
  <w:style w:type="paragraph" w:styleId="EnvelopeAddress">
    <w:name w:val="envelope address"/>
    <w:basedOn w:val="Normal"/>
    <w:rsid w:val="000922AD"/>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rsid w:val="000922AD"/>
    <w:pPr>
      <w:spacing w:before="0" w:after="0"/>
      <w:ind w:left="0"/>
      <w:jc w:val="left"/>
    </w:pPr>
    <w:rPr>
      <w:rFonts w:ascii="Courier New" w:hAnsi="Courier New"/>
      <w:sz w:val="16"/>
    </w:rPr>
  </w:style>
  <w:style w:type="table" w:styleId="TableGrid">
    <w:name w:val="Table Grid"/>
    <w:basedOn w:val="TableNormal"/>
    <w:rsid w:val="004F2DD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F1702"/>
    <w:pPr>
      <w:spacing w:before="100" w:beforeAutospacing="1" w:after="100" w:afterAutospacing="1"/>
      <w:ind w:left="0"/>
    </w:pPr>
    <w:rPr>
      <w:rFonts w:ascii="Times New Roman" w:hAnsi="Times New Roman"/>
      <w:sz w:val="24"/>
      <w:szCs w:val="24"/>
    </w:rPr>
  </w:style>
  <w:style w:type="paragraph" w:customStyle="1" w:styleId="TitleHeader">
    <w:name w:val="Title Header"/>
    <w:basedOn w:val="HeaderBase"/>
    <w:rsid w:val="004774B6"/>
    <w:rPr>
      <w:caps/>
      <w:sz w:val="32"/>
    </w:rPr>
  </w:style>
  <w:style w:type="paragraph" w:customStyle="1" w:styleId="TOCHeader">
    <w:name w:val="TOC Header"/>
    <w:basedOn w:val="HeaderBase"/>
    <w:rsid w:val="004774B6"/>
    <w:pPr>
      <w:jc w:val="center"/>
    </w:pPr>
    <w:rPr>
      <w:caps/>
      <w:sz w:val="32"/>
    </w:rPr>
  </w:style>
  <w:style w:type="character" w:customStyle="1" w:styleId="BodyTextChar">
    <w:name w:val="Body Text Char"/>
    <w:rsid w:val="00F02A27"/>
    <w:rPr>
      <w:rFonts w:eastAsia="SimSun"/>
      <w:sz w:val="24"/>
      <w:szCs w:val="24"/>
      <w:lang w:val="en-US" w:eastAsia="zh-CN" w:bidi="ar-SA"/>
    </w:rPr>
  </w:style>
  <w:style w:type="character" w:customStyle="1" w:styleId="CharChar15">
    <w:name w:val="Char Char15"/>
    <w:locked/>
    <w:rsid w:val="00F8553F"/>
    <w:rPr>
      <w:rFonts w:ascii="Arial" w:hAnsi="Arial"/>
      <w:b/>
      <w:i/>
      <w:spacing w:val="-4"/>
      <w:kern w:val="28"/>
      <w:lang w:val="en-US" w:eastAsia="en-US" w:bidi="ar-SA"/>
    </w:rPr>
  </w:style>
  <w:style w:type="paragraph" w:styleId="TOC9">
    <w:name w:val="toc 9"/>
    <w:basedOn w:val="Normal"/>
    <w:next w:val="Normal"/>
    <w:autoRedefine/>
    <w:uiPriority w:val="39"/>
    <w:rsid w:val="00455F01"/>
    <w:pPr>
      <w:ind w:left="1920"/>
    </w:pPr>
    <w:rPr>
      <w:rFonts w:ascii="Times New Roman" w:hAnsi="Times New Roman"/>
      <w:sz w:val="24"/>
      <w:szCs w:val="24"/>
    </w:rPr>
  </w:style>
  <w:style w:type="character" w:customStyle="1" w:styleId="CharChar19">
    <w:name w:val="Char Char19"/>
    <w:rsid w:val="00C84377"/>
    <w:rPr>
      <w:rFonts w:ascii="Arial Black" w:hAnsi="Arial Black"/>
      <w:color w:val="FFFFFF"/>
      <w:spacing w:val="-10"/>
      <w:kern w:val="20"/>
      <w:position w:val="8"/>
      <w:sz w:val="24"/>
      <w:lang w:val="en-US" w:eastAsia="en-US" w:bidi="ar-SA"/>
    </w:rPr>
  </w:style>
  <w:style w:type="character" w:customStyle="1" w:styleId="CharChar9">
    <w:name w:val="Char Char9"/>
    <w:rsid w:val="00C84377"/>
    <w:rPr>
      <w:rFonts w:ascii="Arial" w:hAnsi="Arial"/>
    </w:rPr>
  </w:style>
  <w:style w:type="paragraph" w:styleId="BalloonText">
    <w:name w:val="Balloon Text"/>
    <w:basedOn w:val="Normal"/>
    <w:rsid w:val="00C84377"/>
    <w:rPr>
      <w:rFonts w:ascii="Tahoma" w:hAnsi="Tahoma" w:cs="Tahoma"/>
      <w:sz w:val="16"/>
      <w:szCs w:val="16"/>
    </w:rPr>
  </w:style>
  <w:style w:type="character" w:styleId="FollowedHyperlink">
    <w:name w:val="FollowedHyperlink"/>
    <w:rsid w:val="00C84377"/>
    <w:rPr>
      <w:color w:val="800080"/>
      <w:u w:val="single"/>
    </w:rPr>
  </w:style>
  <w:style w:type="character" w:customStyle="1" w:styleId="IDDDefinitionChar">
    <w:name w:val="IDD Definition Char"/>
    <w:link w:val="IDDDefinition"/>
    <w:rsid w:val="00226C37"/>
    <w:rPr>
      <w:rFonts w:ascii="Courier New" w:hAnsi="Courier New"/>
      <w:sz w:val="16"/>
    </w:rPr>
  </w:style>
  <w:style w:type="table" w:styleId="TableSimple3">
    <w:name w:val="Table Simple 3"/>
    <w:basedOn w:val="TableNormal"/>
    <w:rsid w:val="00F071A3"/>
    <w:pPr>
      <w:ind w:left="108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NoSpacing">
    <w:name w:val="No Spacing"/>
    <w:uiPriority w:val="1"/>
    <w:qFormat/>
    <w:rsid w:val="00080CC6"/>
    <w:rPr>
      <w:rFonts w:asciiTheme="minorHAnsi" w:eastAsiaTheme="minorHAnsi" w:hAnsiTheme="minorHAnsi" w:cstheme="minorBidi"/>
      <w:sz w:val="22"/>
      <w:szCs w:val="22"/>
    </w:rPr>
  </w:style>
  <w:style w:type="paragraph" w:customStyle="1" w:styleId="Default">
    <w:name w:val="Default"/>
    <w:rsid w:val="00CF4CEC"/>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BC4729"/>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74B6"/>
    <w:pPr>
      <w:ind w:left="1080"/>
    </w:pPr>
    <w:rPr>
      <w:rFonts w:ascii="Arial" w:hAnsi="Arial"/>
    </w:rPr>
  </w:style>
  <w:style w:type="paragraph" w:styleId="Heading1">
    <w:name w:val="heading 1"/>
    <w:basedOn w:val="HeadingBase"/>
    <w:next w:val="BodyText"/>
    <w:link w:val="Heading1Char"/>
    <w:qFormat/>
    <w:rsid w:val="004774B6"/>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4774B6"/>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4774B6"/>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4774B6"/>
    <w:pPr>
      <w:spacing w:before="120" w:after="120" w:line="240" w:lineRule="atLeast"/>
      <w:outlineLvl w:val="3"/>
    </w:pPr>
    <w:rPr>
      <w:b/>
      <w:i/>
      <w:sz w:val="20"/>
    </w:rPr>
  </w:style>
  <w:style w:type="paragraph" w:styleId="Heading5">
    <w:name w:val="heading 5"/>
    <w:basedOn w:val="HeadingBase"/>
    <w:next w:val="BodyText"/>
    <w:link w:val="Heading5Char"/>
    <w:qFormat/>
    <w:rsid w:val="004774B6"/>
    <w:pPr>
      <w:spacing w:before="0" w:line="240" w:lineRule="atLeast"/>
      <w:ind w:left="1440"/>
      <w:outlineLvl w:val="4"/>
    </w:pPr>
    <w:rPr>
      <w:sz w:val="20"/>
    </w:rPr>
  </w:style>
  <w:style w:type="paragraph" w:styleId="Heading6">
    <w:name w:val="heading 6"/>
    <w:basedOn w:val="HeadingBase"/>
    <w:next w:val="BodyText"/>
    <w:link w:val="Heading6Char"/>
    <w:qFormat/>
    <w:rsid w:val="004774B6"/>
    <w:pPr>
      <w:ind w:left="1440"/>
      <w:outlineLvl w:val="5"/>
    </w:pPr>
    <w:rPr>
      <w:i/>
      <w:sz w:val="20"/>
    </w:rPr>
  </w:style>
  <w:style w:type="paragraph" w:styleId="Heading7">
    <w:name w:val="heading 7"/>
    <w:basedOn w:val="HeadingBase"/>
    <w:next w:val="BodyText"/>
    <w:link w:val="Heading7Char"/>
    <w:qFormat/>
    <w:rsid w:val="004774B6"/>
    <w:pPr>
      <w:outlineLvl w:val="6"/>
    </w:pPr>
    <w:rPr>
      <w:sz w:val="20"/>
    </w:rPr>
  </w:style>
  <w:style w:type="paragraph" w:styleId="Heading8">
    <w:name w:val="heading 8"/>
    <w:basedOn w:val="HeadingBase"/>
    <w:next w:val="BodyText"/>
    <w:link w:val="Heading8Char"/>
    <w:qFormat/>
    <w:rsid w:val="004774B6"/>
    <w:pPr>
      <w:outlineLvl w:val="7"/>
    </w:pPr>
    <w:rPr>
      <w:i/>
      <w:sz w:val="18"/>
    </w:rPr>
  </w:style>
  <w:style w:type="paragraph" w:styleId="Heading9">
    <w:name w:val="heading 9"/>
    <w:basedOn w:val="HeadingBase"/>
    <w:next w:val="BodyText"/>
    <w:link w:val="Heading9Char"/>
    <w:qFormat/>
    <w:rsid w:val="004774B6"/>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774B6"/>
    <w:pPr>
      <w:keepNext/>
      <w:keepLines/>
      <w:spacing w:before="140" w:line="220" w:lineRule="atLeast"/>
    </w:pPr>
    <w:rPr>
      <w:spacing w:val="-4"/>
      <w:kern w:val="28"/>
      <w:sz w:val="22"/>
    </w:rPr>
  </w:style>
  <w:style w:type="paragraph" w:styleId="BodyText">
    <w:name w:val="Body Text"/>
    <w:basedOn w:val="Normal"/>
    <w:link w:val="BodyTextChar1"/>
    <w:rsid w:val="004774B6"/>
    <w:pPr>
      <w:spacing w:before="60" w:after="60"/>
      <w:jc w:val="both"/>
    </w:pPr>
  </w:style>
  <w:style w:type="character" w:customStyle="1" w:styleId="BodyTextChar1">
    <w:name w:val="Body Text Char1"/>
    <w:link w:val="BodyText"/>
    <w:rsid w:val="000922AD"/>
    <w:rPr>
      <w:rFonts w:ascii="Arial" w:hAnsi="Arial"/>
    </w:rPr>
  </w:style>
  <w:style w:type="character" w:customStyle="1" w:styleId="Heading1Char">
    <w:name w:val="Heading 1 Char"/>
    <w:link w:val="Heading1"/>
    <w:rsid w:val="000922AD"/>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0922AD"/>
    <w:rPr>
      <w:rFonts w:ascii="Arial Black" w:hAnsi="Arial Black"/>
      <w:spacing w:val="-15"/>
      <w:kern w:val="28"/>
      <w:sz w:val="22"/>
    </w:rPr>
  </w:style>
  <w:style w:type="character" w:customStyle="1" w:styleId="Heading3Char">
    <w:name w:val="Heading 3 Char"/>
    <w:link w:val="Heading3"/>
    <w:rsid w:val="000922AD"/>
    <w:rPr>
      <w:rFonts w:ascii="Arial Black" w:hAnsi="Arial Black"/>
      <w:spacing w:val="-10"/>
      <w:kern w:val="28"/>
    </w:rPr>
  </w:style>
  <w:style w:type="character" w:customStyle="1" w:styleId="Heading4Char">
    <w:name w:val="Heading 4 Char"/>
    <w:link w:val="Heading4"/>
    <w:rsid w:val="000922AD"/>
    <w:rPr>
      <w:rFonts w:ascii="Arial" w:hAnsi="Arial"/>
      <w:b/>
      <w:i/>
      <w:spacing w:val="-4"/>
      <w:kern w:val="28"/>
    </w:rPr>
  </w:style>
  <w:style w:type="character" w:customStyle="1" w:styleId="Heading5Char">
    <w:name w:val="Heading 5 Char"/>
    <w:link w:val="Heading5"/>
    <w:rsid w:val="000922AD"/>
    <w:rPr>
      <w:rFonts w:ascii="Arial" w:hAnsi="Arial"/>
      <w:spacing w:val="-4"/>
      <w:kern w:val="28"/>
    </w:rPr>
  </w:style>
  <w:style w:type="character" w:customStyle="1" w:styleId="Heading6Char">
    <w:name w:val="Heading 6 Char"/>
    <w:link w:val="Heading6"/>
    <w:rsid w:val="000922AD"/>
    <w:rPr>
      <w:rFonts w:ascii="Arial" w:hAnsi="Arial"/>
      <w:i/>
      <w:spacing w:val="-4"/>
      <w:kern w:val="28"/>
    </w:rPr>
  </w:style>
  <w:style w:type="character" w:customStyle="1" w:styleId="Heading7Char">
    <w:name w:val="Heading 7 Char"/>
    <w:link w:val="Heading7"/>
    <w:rsid w:val="000922AD"/>
    <w:rPr>
      <w:rFonts w:ascii="Arial" w:hAnsi="Arial"/>
      <w:spacing w:val="-4"/>
      <w:kern w:val="28"/>
    </w:rPr>
  </w:style>
  <w:style w:type="character" w:customStyle="1" w:styleId="Heading8Char">
    <w:name w:val="Heading 8 Char"/>
    <w:link w:val="Heading8"/>
    <w:rsid w:val="000922AD"/>
    <w:rPr>
      <w:rFonts w:ascii="Arial" w:hAnsi="Arial"/>
      <w:i/>
      <w:spacing w:val="-4"/>
      <w:kern w:val="28"/>
      <w:sz w:val="18"/>
    </w:rPr>
  </w:style>
  <w:style w:type="character" w:customStyle="1" w:styleId="Heading9Char">
    <w:name w:val="Heading 9 Char"/>
    <w:link w:val="Heading9"/>
    <w:rsid w:val="000922AD"/>
    <w:rPr>
      <w:rFonts w:ascii="Arial" w:hAnsi="Arial"/>
      <w:spacing w:val="-4"/>
      <w:kern w:val="28"/>
      <w:sz w:val="18"/>
    </w:rPr>
  </w:style>
  <w:style w:type="paragraph" w:customStyle="1" w:styleId="BlockQuotation">
    <w:name w:val="Block Quotation"/>
    <w:basedOn w:val="Normal"/>
    <w:rsid w:val="004774B6"/>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CB3412"/>
    <w:pPr>
      <w:ind w:left="1440"/>
    </w:pPr>
  </w:style>
  <w:style w:type="character" w:customStyle="1" w:styleId="BodyTextIndentChar">
    <w:name w:val="Body Text Indent Char"/>
    <w:link w:val="BodyTextIndent"/>
    <w:rsid w:val="000922AD"/>
    <w:rPr>
      <w:rFonts w:ascii="Arial" w:hAnsi="Arial"/>
      <w:lang w:val="en-US" w:eastAsia="en-US" w:bidi="ar-SA"/>
    </w:rPr>
  </w:style>
  <w:style w:type="paragraph" w:customStyle="1" w:styleId="BodyTextKeep">
    <w:name w:val="Body Text Keep"/>
    <w:basedOn w:val="BodyText"/>
    <w:rsid w:val="00CB3412"/>
    <w:pPr>
      <w:keepNext/>
    </w:pPr>
  </w:style>
  <w:style w:type="paragraph" w:customStyle="1" w:styleId="Picture">
    <w:name w:val="Picture"/>
    <w:next w:val="Caption"/>
    <w:rsid w:val="004774B6"/>
    <w:pPr>
      <w:keepNext/>
      <w:jc w:val="center"/>
    </w:pPr>
    <w:rPr>
      <w:rFonts w:ascii="Arial" w:hAnsi="Arial"/>
    </w:rPr>
  </w:style>
  <w:style w:type="paragraph" w:styleId="Caption">
    <w:name w:val="caption"/>
    <w:basedOn w:val="Picture"/>
    <w:next w:val="BodyText"/>
    <w:qFormat/>
    <w:rsid w:val="004774B6"/>
    <w:pPr>
      <w:spacing w:before="60" w:after="240" w:line="220" w:lineRule="atLeast"/>
    </w:pPr>
  </w:style>
  <w:style w:type="paragraph" w:customStyle="1" w:styleId="PartLabel">
    <w:name w:val="Part Label"/>
    <w:basedOn w:val="Normal"/>
    <w:rsid w:val="004774B6"/>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774B6"/>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4774B6"/>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4774B6"/>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rsid w:val="000922AD"/>
    <w:rPr>
      <w:rFonts w:ascii="Arial" w:hAnsi="Arial"/>
      <w:spacing w:val="-16"/>
      <w:kern w:val="28"/>
      <w:sz w:val="32"/>
    </w:rPr>
  </w:style>
  <w:style w:type="character" w:customStyle="1" w:styleId="TitleChar">
    <w:name w:val="Title Char"/>
    <w:link w:val="Title"/>
    <w:rsid w:val="000922AD"/>
    <w:rPr>
      <w:rFonts w:ascii="Arial Black" w:hAnsi="Arial Black"/>
      <w:spacing w:val="-30"/>
      <w:kern w:val="28"/>
      <w:sz w:val="40"/>
    </w:rPr>
  </w:style>
  <w:style w:type="paragraph" w:customStyle="1" w:styleId="ChapterSubtitle">
    <w:name w:val="Chapter Subtitle"/>
    <w:basedOn w:val="Subtitle"/>
    <w:rsid w:val="004774B6"/>
  </w:style>
  <w:style w:type="paragraph" w:customStyle="1" w:styleId="CompanyName">
    <w:name w:val="Company Name"/>
    <w:basedOn w:val="Normal"/>
    <w:rsid w:val="004774B6"/>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774B6"/>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774B6"/>
    <w:rPr>
      <w:rFonts w:ascii="Arial" w:hAnsi="Arial"/>
      <w:sz w:val="16"/>
    </w:rPr>
  </w:style>
  <w:style w:type="paragraph" w:customStyle="1" w:styleId="FootnoteBase">
    <w:name w:val="Footnote Base"/>
    <w:basedOn w:val="Normal"/>
    <w:rsid w:val="004774B6"/>
    <w:pPr>
      <w:keepLines/>
      <w:spacing w:line="200" w:lineRule="atLeast"/>
    </w:pPr>
    <w:rPr>
      <w:spacing w:val="-5"/>
      <w:sz w:val="16"/>
    </w:rPr>
  </w:style>
  <w:style w:type="paragraph" w:styleId="CommentText">
    <w:name w:val="annotation text"/>
    <w:basedOn w:val="FootnoteBase"/>
    <w:link w:val="CommentTextChar"/>
    <w:semiHidden/>
    <w:rsid w:val="004774B6"/>
  </w:style>
  <w:style w:type="character" w:customStyle="1" w:styleId="CommentTextChar">
    <w:name w:val="Comment Text Char"/>
    <w:link w:val="CommentText"/>
    <w:semiHidden/>
    <w:rsid w:val="000922AD"/>
    <w:rPr>
      <w:rFonts w:ascii="Arial" w:hAnsi="Arial"/>
      <w:spacing w:val="-5"/>
      <w:sz w:val="16"/>
    </w:rPr>
  </w:style>
  <w:style w:type="paragraph" w:customStyle="1" w:styleId="TableText">
    <w:name w:val="Table Text"/>
    <w:basedOn w:val="Normal"/>
    <w:rsid w:val="004774B6"/>
    <w:pPr>
      <w:keepLines/>
      <w:spacing w:before="60"/>
      <w:ind w:left="0"/>
    </w:pPr>
  </w:style>
  <w:style w:type="paragraph" w:customStyle="1" w:styleId="TitleCover">
    <w:name w:val="Title Cover"/>
    <w:basedOn w:val="HeadingBase"/>
    <w:next w:val="Normal"/>
    <w:rsid w:val="004774B6"/>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4774B6"/>
  </w:style>
  <w:style w:type="character" w:styleId="Emphasis">
    <w:name w:val="Emphasis"/>
    <w:qFormat/>
    <w:rsid w:val="004774B6"/>
    <w:rPr>
      <w:rFonts w:ascii="Arial Black" w:hAnsi="Arial Black"/>
      <w:spacing w:val="-4"/>
      <w:sz w:val="18"/>
    </w:rPr>
  </w:style>
  <w:style w:type="character" w:styleId="EndnoteReference">
    <w:name w:val="endnote reference"/>
    <w:semiHidden/>
    <w:rsid w:val="004774B6"/>
    <w:rPr>
      <w:vertAlign w:val="superscript"/>
    </w:rPr>
  </w:style>
  <w:style w:type="paragraph" w:styleId="EndnoteText">
    <w:name w:val="endnote text"/>
    <w:basedOn w:val="FootnoteBase"/>
    <w:link w:val="EndnoteTextChar"/>
    <w:semiHidden/>
    <w:rsid w:val="004774B6"/>
  </w:style>
  <w:style w:type="character" w:customStyle="1" w:styleId="EndnoteTextChar">
    <w:name w:val="Endnote Text Char"/>
    <w:link w:val="EndnoteText"/>
    <w:semiHidden/>
    <w:rsid w:val="000922AD"/>
    <w:rPr>
      <w:rFonts w:ascii="Arial" w:hAnsi="Arial"/>
      <w:spacing w:val="-5"/>
      <w:sz w:val="16"/>
    </w:rPr>
  </w:style>
  <w:style w:type="paragraph" w:customStyle="1" w:styleId="HeaderBase">
    <w:name w:val="Header Base"/>
    <w:basedOn w:val="Normal"/>
    <w:rsid w:val="004774B6"/>
    <w:pPr>
      <w:keepLines/>
      <w:tabs>
        <w:tab w:val="center" w:pos="4320"/>
        <w:tab w:val="right" w:pos="9360"/>
      </w:tabs>
      <w:spacing w:line="190" w:lineRule="atLeast"/>
      <w:ind w:left="0"/>
    </w:pPr>
    <w:rPr>
      <w:sz w:val="18"/>
    </w:rPr>
  </w:style>
  <w:style w:type="paragraph" w:styleId="Footer">
    <w:name w:val="footer"/>
    <w:basedOn w:val="HeaderBase"/>
    <w:link w:val="FooterChar"/>
    <w:rsid w:val="004774B6"/>
  </w:style>
  <w:style w:type="character" w:customStyle="1" w:styleId="FooterChar">
    <w:name w:val="Footer Char"/>
    <w:link w:val="Footer"/>
    <w:rsid w:val="000922AD"/>
    <w:rPr>
      <w:rFonts w:ascii="Arial" w:hAnsi="Arial"/>
      <w:sz w:val="18"/>
    </w:rPr>
  </w:style>
  <w:style w:type="paragraph" w:customStyle="1" w:styleId="FooterEven">
    <w:name w:val="Footer Even"/>
    <w:basedOn w:val="Footer"/>
    <w:rsid w:val="004774B6"/>
    <w:pPr>
      <w:pBdr>
        <w:top w:val="single" w:sz="6" w:space="2" w:color="auto"/>
      </w:pBdr>
      <w:spacing w:before="600"/>
    </w:pPr>
  </w:style>
  <w:style w:type="paragraph" w:customStyle="1" w:styleId="FooterFirst">
    <w:name w:val="Footer First"/>
    <w:basedOn w:val="Footer"/>
    <w:rsid w:val="004774B6"/>
    <w:pPr>
      <w:pBdr>
        <w:top w:val="single" w:sz="6" w:space="2" w:color="auto"/>
      </w:pBdr>
      <w:spacing w:before="600"/>
    </w:pPr>
  </w:style>
  <w:style w:type="paragraph" w:customStyle="1" w:styleId="FooterOdd">
    <w:name w:val="Footer Odd"/>
    <w:basedOn w:val="Footer"/>
    <w:rsid w:val="004774B6"/>
    <w:pPr>
      <w:pBdr>
        <w:top w:val="single" w:sz="6" w:space="2" w:color="auto"/>
      </w:pBdr>
      <w:spacing w:before="600"/>
    </w:pPr>
  </w:style>
  <w:style w:type="character" w:styleId="FootnoteReference">
    <w:name w:val="footnote reference"/>
    <w:semiHidden/>
    <w:rsid w:val="004774B6"/>
    <w:rPr>
      <w:vertAlign w:val="superscript"/>
    </w:rPr>
  </w:style>
  <w:style w:type="paragraph" w:styleId="FootnoteText">
    <w:name w:val="footnote text"/>
    <w:basedOn w:val="FootnoteBase"/>
    <w:link w:val="FootnoteTextChar"/>
    <w:semiHidden/>
    <w:rsid w:val="004774B6"/>
  </w:style>
  <w:style w:type="character" w:customStyle="1" w:styleId="FootnoteTextChar">
    <w:name w:val="Footnote Text Char"/>
    <w:link w:val="FootnoteText"/>
    <w:semiHidden/>
    <w:rsid w:val="000922AD"/>
    <w:rPr>
      <w:rFonts w:ascii="Arial" w:hAnsi="Arial"/>
      <w:spacing w:val="-5"/>
      <w:sz w:val="16"/>
    </w:rPr>
  </w:style>
  <w:style w:type="paragraph" w:styleId="Header">
    <w:name w:val="header"/>
    <w:basedOn w:val="HeaderBase"/>
    <w:link w:val="HeaderChar"/>
    <w:rsid w:val="004774B6"/>
    <w:pPr>
      <w:tabs>
        <w:tab w:val="clear" w:pos="4320"/>
      </w:tabs>
    </w:pPr>
    <w:rPr>
      <w:u w:val="single"/>
    </w:rPr>
  </w:style>
  <w:style w:type="character" w:customStyle="1" w:styleId="HeaderChar">
    <w:name w:val="Header Char"/>
    <w:link w:val="Header"/>
    <w:rsid w:val="000922AD"/>
    <w:rPr>
      <w:rFonts w:ascii="Arial" w:hAnsi="Arial"/>
      <w:sz w:val="18"/>
      <w:u w:val="single"/>
    </w:rPr>
  </w:style>
  <w:style w:type="paragraph" w:customStyle="1" w:styleId="HeaderEven">
    <w:name w:val="Header Even"/>
    <w:basedOn w:val="Header"/>
    <w:rsid w:val="004774B6"/>
    <w:pPr>
      <w:pBdr>
        <w:bottom w:val="single" w:sz="6" w:space="1" w:color="auto"/>
      </w:pBdr>
      <w:spacing w:after="600"/>
    </w:pPr>
  </w:style>
  <w:style w:type="paragraph" w:customStyle="1" w:styleId="HeaderFirst">
    <w:name w:val="Header First"/>
    <w:basedOn w:val="Header"/>
    <w:rsid w:val="004774B6"/>
    <w:pPr>
      <w:pBdr>
        <w:top w:val="single" w:sz="6" w:space="2" w:color="auto"/>
      </w:pBdr>
      <w:jc w:val="right"/>
    </w:pPr>
  </w:style>
  <w:style w:type="paragraph" w:customStyle="1" w:styleId="HeaderOdd">
    <w:name w:val="Header Odd"/>
    <w:basedOn w:val="Header"/>
    <w:rsid w:val="004774B6"/>
    <w:pPr>
      <w:pBdr>
        <w:bottom w:val="single" w:sz="6" w:space="1" w:color="auto"/>
      </w:pBdr>
      <w:spacing w:after="600"/>
    </w:pPr>
  </w:style>
  <w:style w:type="paragraph" w:customStyle="1" w:styleId="IndexBase">
    <w:name w:val="Index Base"/>
    <w:basedOn w:val="Normal"/>
    <w:rsid w:val="004774B6"/>
    <w:pPr>
      <w:spacing w:line="240" w:lineRule="atLeast"/>
      <w:ind w:left="360" w:hanging="360"/>
    </w:pPr>
    <w:rPr>
      <w:spacing w:val="-5"/>
      <w:sz w:val="18"/>
    </w:rPr>
  </w:style>
  <w:style w:type="paragraph" w:styleId="Index1">
    <w:name w:val="index 1"/>
    <w:basedOn w:val="IndexBase"/>
    <w:autoRedefine/>
    <w:semiHidden/>
    <w:rsid w:val="004774B6"/>
  </w:style>
  <w:style w:type="paragraph" w:styleId="Index2">
    <w:name w:val="index 2"/>
    <w:basedOn w:val="IndexBase"/>
    <w:autoRedefine/>
    <w:semiHidden/>
    <w:rsid w:val="004774B6"/>
    <w:pPr>
      <w:spacing w:line="240" w:lineRule="auto"/>
      <w:ind w:left="720"/>
    </w:pPr>
  </w:style>
  <w:style w:type="paragraph" w:styleId="Index3">
    <w:name w:val="index 3"/>
    <w:basedOn w:val="IndexBase"/>
    <w:autoRedefine/>
    <w:semiHidden/>
    <w:rsid w:val="004774B6"/>
    <w:pPr>
      <w:spacing w:line="240" w:lineRule="auto"/>
      <w:ind w:left="1080"/>
    </w:pPr>
  </w:style>
  <w:style w:type="paragraph" w:styleId="Index4">
    <w:name w:val="index 4"/>
    <w:basedOn w:val="IndexBase"/>
    <w:autoRedefine/>
    <w:semiHidden/>
    <w:rsid w:val="004774B6"/>
    <w:pPr>
      <w:spacing w:line="240" w:lineRule="auto"/>
      <w:ind w:left="1440"/>
    </w:pPr>
  </w:style>
  <w:style w:type="paragraph" w:styleId="Index5">
    <w:name w:val="index 5"/>
    <w:basedOn w:val="IndexBase"/>
    <w:autoRedefine/>
    <w:semiHidden/>
    <w:rsid w:val="004774B6"/>
    <w:pPr>
      <w:spacing w:line="240" w:lineRule="auto"/>
      <w:ind w:left="1800"/>
    </w:pPr>
  </w:style>
  <w:style w:type="paragraph" w:styleId="IndexHeading">
    <w:name w:val="index heading"/>
    <w:basedOn w:val="HeadingBase"/>
    <w:next w:val="Index1"/>
    <w:semiHidden/>
    <w:rsid w:val="004774B6"/>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4774B6"/>
    <w:rPr>
      <w:rFonts w:ascii="Arial Black" w:hAnsi="Arial Black"/>
      <w:spacing w:val="-4"/>
      <w:sz w:val="18"/>
    </w:rPr>
  </w:style>
  <w:style w:type="character" w:styleId="LineNumber">
    <w:name w:val="line number"/>
    <w:rsid w:val="004774B6"/>
    <w:rPr>
      <w:sz w:val="18"/>
    </w:rPr>
  </w:style>
  <w:style w:type="paragraph" w:styleId="List">
    <w:name w:val="List"/>
    <w:basedOn w:val="BodyText"/>
    <w:rsid w:val="004774B6"/>
    <w:pPr>
      <w:ind w:left="1440" w:hanging="360"/>
    </w:pPr>
  </w:style>
  <w:style w:type="paragraph" w:styleId="List2">
    <w:name w:val="List 2"/>
    <w:basedOn w:val="List"/>
    <w:rsid w:val="004774B6"/>
    <w:pPr>
      <w:ind w:left="1800"/>
    </w:pPr>
  </w:style>
  <w:style w:type="paragraph" w:styleId="List3">
    <w:name w:val="List 3"/>
    <w:basedOn w:val="List"/>
    <w:rsid w:val="004774B6"/>
    <w:pPr>
      <w:ind w:left="2160"/>
    </w:pPr>
  </w:style>
  <w:style w:type="paragraph" w:styleId="List4">
    <w:name w:val="List 4"/>
    <w:basedOn w:val="List"/>
    <w:rsid w:val="004774B6"/>
    <w:pPr>
      <w:ind w:left="2520"/>
    </w:pPr>
  </w:style>
  <w:style w:type="paragraph" w:styleId="List5">
    <w:name w:val="List 5"/>
    <w:basedOn w:val="List"/>
    <w:rsid w:val="004774B6"/>
    <w:pPr>
      <w:ind w:left="2880"/>
    </w:pPr>
  </w:style>
  <w:style w:type="paragraph" w:styleId="ListBullet">
    <w:name w:val="List Bullet"/>
    <w:basedOn w:val="List"/>
    <w:rsid w:val="004774B6"/>
    <w:pPr>
      <w:numPr>
        <w:numId w:val="1"/>
      </w:numPr>
      <w:tabs>
        <w:tab w:val="clear" w:pos="1440"/>
      </w:tabs>
    </w:pPr>
  </w:style>
  <w:style w:type="paragraph" w:styleId="ListBullet2">
    <w:name w:val="List Bullet 2"/>
    <w:basedOn w:val="ListBullet"/>
    <w:autoRedefine/>
    <w:rsid w:val="004774B6"/>
    <w:pPr>
      <w:ind w:left="1800"/>
    </w:pPr>
  </w:style>
  <w:style w:type="paragraph" w:styleId="ListBullet3">
    <w:name w:val="List Bullet 3"/>
    <w:basedOn w:val="ListBullet"/>
    <w:autoRedefine/>
    <w:rsid w:val="004774B6"/>
    <w:pPr>
      <w:ind w:left="2160"/>
    </w:pPr>
  </w:style>
  <w:style w:type="paragraph" w:styleId="ListBullet4">
    <w:name w:val="List Bullet 4"/>
    <w:basedOn w:val="ListBullet"/>
    <w:autoRedefine/>
    <w:rsid w:val="004774B6"/>
    <w:pPr>
      <w:ind w:left="2520"/>
    </w:pPr>
  </w:style>
  <w:style w:type="paragraph" w:styleId="ListBullet5">
    <w:name w:val="List Bullet 5"/>
    <w:basedOn w:val="ListBullet"/>
    <w:autoRedefine/>
    <w:rsid w:val="004774B6"/>
    <w:pPr>
      <w:ind w:left="2880"/>
    </w:pPr>
  </w:style>
  <w:style w:type="paragraph" w:styleId="ListContinue">
    <w:name w:val="List Continue"/>
    <w:basedOn w:val="List"/>
    <w:rsid w:val="004774B6"/>
    <w:pPr>
      <w:ind w:firstLine="0"/>
    </w:pPr>
  </w:style>
  <w:style w:type="paragraph" w:styleId="ListContinue2">
    <w:name w:val="List Continue 2"/>
    <w:basedOn w:val="ListContinue"/>
    <w:rsid w:val="004774B6"/>
    <w:pPr>
      <w:ind w:left="2160"/>
    </w:pPr>
  </w:style>
  <w:style w:type="paragraph" w:styleId="ListContinue3">
    <w:name w:val="List Continue 3"/>
    <w:basedOn w:val="ListContinue"/>
    <w:rsid w:val="004774B6"/>
    <w:pPr>
      <w:ind w:left="2520"/>
    </w:pPr>
  </w:style>
  <w:style w:type="paragraph" w:styleId="ListContinue4">
    <w:name w:val="List Continue 4"/>
    <w:basedOn w:val="ListContinue"/>
    <w:rsid w:val="004774B6"/>
    <w:pPr>
      <w:ind w:left="2880"/>
    </w:pPr>
  </w:style>
  <w:style w:type="paragraph" w:styleId="ListContinue5">
    <w:name w:val="List Continue 5"/>
    <w:basedOn w:val="ListContinue"/>
    <w:rsid w:val="004774B6"/>
    <w:pPr>
      <w:ind w:left="3240"/>
    </w:pPr>
  </w:style>
  <w:style w:type="paragraph" w:styleId="ListNumber">
    <w:name w:val="List Number"/>
    <w:basedOn w:val="List"/>
    <w:rsid w:val="004774B6"/>
    <w:pPr>
      <w:numPr>
        <w:numId w:val="2"/>
      </w:numPr>
    </w:pPr>
  </w:style>
  <w:style w:type="paragraph" w:styleId="ListNumber2">
    <w:name w:val="List Number 2"/>
    <w:basedOn w:val="ListNumber"/>
    <w:rsid w:val="004774B6"/>
    <w:pPr>
      <w:ind w:left="1800"/>
    </w:pPr>
  </w:style>
  <w:style w:type="paragraph" w:styleId="ListNumber3">
    <w:name w:val="List Number 3"/>
    <w:basedOn w:val="ListNumber"/>
    <w:rsid w:val="004774B6"/>
    <w:pPr>
      <w:ind w:left="2160"/>
    </w:pPr>
  </w:style>
  <w:style w:type="paragraph" w:styleId="ListNumber4">
    <w:name w:val="List Number 4"/>
    <w:basedOn w:val="ListNumber"/>
    <w:rsid w:val="004774B6"/>
    <w:pPr>
      <w:ind w:left="2520"/>
    </w:pPr>
  </w:style>
  <w:style w:type="paragraph" w:styleId="ListNumber5">
    <w:name w:val="List Number 5"/>
    <w:basedOn w:val="ListNumber"/>
    <w:rsid w:val="004774B6"/>
    <w:pPr>
      <w:ind w:left="2880"/>
    </w:pPr>
  </w:style>
  <w:style w:type="paragraph" w:customStyle="1" w:styleId="TableHeader">
    <w:name w:val="Table Header"/>
    <w:basedOn w:val="Normal"/>
    <w:rsid w:val="004774B6"/>
    <w:pPr>
      <w:keepNext/>
      <w:spacing w:before="60"/>
      <w:ind w:left="0"/>
      <w:jc w:val="center"/>
    </w:pPr>
    <w:rPr>
      <w:rFonts w:ascii="Arial Black" w:hAnsi="Arial Black"/>
    </w:rPr>
  </w:style>
  <w:style w:type="paragraph" w:styleId="MessageHeader">
    <w:name w:val="Message Header"/>
    <w:basedOn w:val="BodyText"/>
    <w:link w:val="MessageHeaderChar"/>
    <w:rsid w:val="004774B6"/>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rsid w:val="000922AD"/>
    <w:rPr>
      <w:rFonts w:ascii="Arial" w:hAnsi="Arial"/>
      <w:sz w:val="22"/>
    </w:rPr>
  </w:style>
  <w:style w:type="paragraph" w:styleId="NormalIndent">
    <w:name w:val="Normal Indent"/>
    <w:basedOn w:val="Normal"/>
    <w:rsid w:val="004774B6"/>
    <w:pPr>
      <w:ind w:left="1440"/>
    </w:pPr>
  </w:style>
  <w:style w:type="character" w:styleId="PageNumber">
    <w:name w:val="page number"/>
    <w:rsid w:val="004774B6"/>
    <w:rPr>
      <w:rFonts w:ascii="Arial Black" w:hAnsi="Arial Black"/>
      <w:spacing w:val="-10"/>
      <w:sz w:val="18"/>
    </w:rPr>
  </w:style>
  <w:style w:type="paragraph" w:customStyle="1" w:styleId="PartSubtitle">
    <w:name w:val="Part Subtitle"/>
    <w:basedOn w:val="Normal"/>
    <w:next w:val="BodyText"/>
    <w:rsid w:val="004774B6"/>
    <w:pPr>
      <w:keepNext/>
      <w:spacing w:before="360" w:after="120"/>
    </w:pPr>
    <w:rPr>
      <w:i/>
      <w:kern w:val="28"/>
      <w:sz w:val="26"/>
    </w:rPr>
  </w:style>
  <w:style w:type="paragraph" w:customStyle="1" w:styleId="ReturnAddress">
    <w:name w:val="Return Address"/>
    <w:basedOn w:val="Normal"/>
    <w:rsid w:val="004774B6"/>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774B6"/>
  </w:style>
  <w:style w:type="paragraph" w:customStyle="1" w:styleId="SectionLabel">
    <w:name w:val="Section Label"/>
    <w:basedOn w:val="HeadingBase"/>
    <w:next w:val="BodyText"/>
    <w:rsid w:val="004774B6"/>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774B6"/>
    <w:rPr>
      <w:i/>
      <w:spacing w:val="-6"/>
      <w:sz w:val="24"/>
    </w:rPr>
  </w:style>
  <w:style w:type="paragraph" w:customStyle="1" w:styleId="SubtitleCover">
    <w:name w:val="Subtitle Cover"/>
    <w:basedOn w:val="TitleCover"/>
    <w:next w:val="BodyText"/>
    <w:rsid w:val="004774B6"/>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4774B6"/>
    <w:rPr>
      <w:b/>
      <w:vertAlign w:val="superscript"/>
    </w:rPr>
  </w:style>
  <w:style w:type="paragraph" w:styleId="TableofAuthorities">
    <w:name w:val="table of authorities"/>
    <w:basedOn w:val="Normal"/>
    <w:semiHidden/>
    <w:rsid w:val="004774B6"/>
    <w:pPr>
      <w:tabs>
        <w:tab w:val="right" w:leader="dot" w:pos="7560"/>
      </w:tabs>
      <w:ind w:left="1440" w:hanging="360"/>
    </w:pPr>
  </w:style>
  <w:style w:type="paragraph" w:customStyle="1" w:styleId="TOCBase">
    <w:name w:val="TOC Base"/>
    <w:basedOn w:val="Normal"/>
    <w:rsid w:val="004774B6"/>
    <w:pPr>
      <w:tabs>
        <w:tab w:val="right" w:leader="dot" w:pos="9000"/>
      </w:tabs>
      <w:spacing w:after="240" w:line="240" w:lineRule="atLeast"/>
      <w:ind w:left="0"/>
    </w:pPr>
  </w:style>
  <w:style w:type="paragraph" w:styleId="TableofFigures">
    <w:name w:val="table of figures"/>
    <w:basedOn w:val="TOCBase"/>
    <w:semiHidden/>
    <w:rsid w:val="004774B6"/>
    <w:pPr>
      <w:ind w:left="1440" w:hanging="360"/>
    </w:pPr>
  </w:style>
  <w:style w:type="paragraph" w:styleId="TOAHeading">
    <w:name w:val="toa heading"/>
    <w:basedOn w:val="Normal"/>
    <w:next w:val="TableofAuthorities"/>
    <w:semiHidden/>
    <w:rsid w:val="004774B6"/>
    <w:pPr>
      <w:keepNext/>
      <w:spacing w:line="480" w:lineRule="atLeast"/>
    </w:pPr>
    <w:rPr>
      <w:rFonts w:ascii="Arial Black" w:hAnsi="Arial Black"/>
      <w:b/>
      <w:spacing w:val="-10"/>
      <w:kern w:val="28"/>
    </w:rPr>
  </w:style>
  <w:style w:type="paragraph" w:styleId="TOC1">
    <w:name w:val="toc 1"/>
    <w:basedOn w:val="Normal"/>
    <w:autoRedefine/>
    <w:rsid w:val="004774B6"/>
    <w:pPr>
      <w:tabs>
        <w:tab w:val="right" w:leader="dot" w:pos="9000"/>
      </w:tabs>
      <w:spacing w:after="240" w:line="240" w:lineRule="atLeast"/>
      <w:ind w:left="0"/>
    </w:pPr>
    <w:rPr>
      <w:spacing w:val="-4"/>
      <w:sz w:val="22"/>
    </w:rPr>
  </w:style>
  <w:style w:type="paragraph" w:styleId="TOC2">
    <w:name w:val="toc 2"/>
    <w:basedOn w:val="Normal"/>
    <w:autoRedefine/>
    <w:uiPriority w:val="39"/>
    <w:rsid w:val="004774B6"/>
    <w:pPr>
      <w:tabs>
        <w:tab w:val="right" w:leader="dot" w:pos="9000"/>
      </w:tabs>
      <w:spacing w:after="240" w:line="240" w:lineRule="atLeast"/>
      <w:ind w:left="360" w:right="1440"/>
    </w:pPr>
    <w:rPr>
      <w:sz w:val="22"/>
    </w:rPr>
  </w:style>
  <w:style w:type="paragraph" w:styleId="TOC3">
    <w:name w:val="toc 3"/>
    <w:basedOn w:val="Normal"/>
    <w:autoRedefine/>
    <w:uiPriority w:val="39"/>
    <w:rsid w:val="004774B6"/>
    <w:pPr>
      <w:tabs>
        <w:tab w:val="right" w:leader="dot" w:pos="9000"/>
      </w:tabs>
      <w:spacing w:after="240" w:line="240" w:lineRule="atLeast"/>
      <w:ind w:left="720" w:right="1440"/>
    </w:pPr>
    <w:rPr>
      <w:noProof/>
      <w:sz w:val="22"/>
    </w:rPr>
  </w:style>
  <w:style w:type="paragraph" w:styleId="TOC4">
    <w:name w:val="toc 4"/>
    <w:basedOn w:val="TOC3"/>
    <w:next w:val="Normal"/>
    <w:autoRedefine/>
    <w:rsid w:val="004774B6"/>
    <w:pPr>
      <w:ind w:left="1008"/>
    </w:pPr>
  </w:style>
  <w:style w:type="paragraph" w:styleId="TOC5">
    <w:name w:val="toc 5"/>
    <w:basedOn w:val="Normal"/>
    <w:next w:val="Normal"/>
    <w:autoRedefine/>
    <w:rsid w:val="004774B6"/>
    <w:pPr>
      <w:ind w:left="880"/>
    </w:pPr>
    <w:rPr>
      <w:rFonts w:ascii="Times New Roman" w:hAnsi="Times New Roman"/>
      <w:sz w:val="22"/>
    </w:rPr>
  </w:style>
  <w:style w:type="paragraph" w:styleId="TOC6">
    <w:name w:val="toc 6"/>
    <w:basedOn w:val="Normal"/>
    <w:next w:val="Normal"/>
    <w:autoRedefine/>
    <w:rsid w:val="004774B6"/>
    <w:pPr>
      <w:ind w:left="1100"/>
    </w:pPr>
    <w:rPr>
      <w:rFonts w:ascii="Times New Roman" w:hAnsi="Times New Roman"/>
      <w:sz w:val="22"/>
    </w:rPr>
  </w:style>
  <w:style w:type="paragraph" w:styleId="TOC7">
    <w:name w:val="toc 7"/>
    <w:basedOn w:val="Normal"/>
    <w:next w:val="Normal"/>
    <w:autoRedefine/>
    <w:rsid w:val="004774B6"/>
    <w:pPr>
      <w:ind w:left="1320"/>
    </w:pPr>
    <w:rPr>
      <w:rFonts w:ascii="Times New Roman" w:hAnsi="Times New Roman"/>
      <w:sz w:val="22"/>
    </w:rPr>
  </w:style>
  <w:style w:type="paragraph" w:styleId="TOC8">
    <w:name w:val="toc 8"/>
    <w:basedOn w:val="Normal"/>
    <w:next w:val="Normal"/>
    <w:autoRedefine/>
    <w:rsid w:val="004774B6"/>
    <w:pPr>
      <w:ind w:left="1540"/>
    </w:pPr>
    <w:rPr>
      <w:rFonts w:ascii="Times New Roman" w:hAnsi="Times New Roman"/>
      <w:sz w:val="22"/>
    </w:rPr>
  </w:style>
  <w:style w:type="paragraph" w:customStyle="1" w:styleId="CodeIDDSamples">
    <w:name w:val="Code/IDD Samples"/>
    <w:basedOn w:val="Normal"/>
    <w:next w:val="BodyText"/>
    <w:rsid w:val="004774B6"/>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4774B6"/>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4774B6"/>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B3412"/>
    <w:pPr>
      <w:spacing w:before="0" w:after="0"/>
    </w:pPr>
  </w:style>
  <w:style w:type="paragraph" w:customStyle="1" w:styleId="EquationwUnits">
    <w:name w:val="Equation w Units"/>
    <w:basedOn w:val="Normal"/>
    <w:next w:val="BodyText"/>
    <w:rsid w:val="004774B6"/>
    <w:pPr>
      <w:tabs>
        <w:tab w:val="left" w:pos="7200"/>
        <w:tab w:val="right" w:pos="8640"/>
      </w:tabs>
      <w:spacing w:before="240" w:after="60"/>
      <w:ind w:left="1440"/>
      <w:jc w:val="both"/>
    </w:pPr>
  </w:style>
  <w:style w:type="paragraph" w:customStyle="1" w:styleId="Equation">
    <w:name w:val="Equation"/>
    <w:basedOn w:val="BodyText"/>
    <w:rsid w:val="004774B6"/>
    <w:pPr>
      <w:tabs>
        <w:tab w:val="right" w:pos="8640"/>
      </w:tabs>
      <w:spacing w:before="240" w:after="240" w:line="240" w:lineRule="atLeast"/>
      <w:ind w:left="1440"/>
    </w:pPr>
  </w:style>
  <w:style w:type="paragraph" w:customStyle="1" w:styleId="BlockQuotationWide">
    <w:name w:val="Block Quotation Wide"/>
    <w:basedOn w:val="Normal"/>
    <w:rsid w:val="004774B6"/>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B3412"/>
    <w:rPr>
      <w:sz w:val="24"/>
    </w:rPr>
  </w:style>
  <w:style w:type="paragraph" w:customStyle="1" w:styleId="Caption-More">
    <w:name w:val="Caption-More"/>
    <w:basedOn w:val="Caption"/>
    <w:next w:val="BodyText"/>
    <w:rsid w:val="004774B6"/>
    <w:pPr>
      <w:spacing w:before="0"/>
    </w:pPr>
  </w:style>
  <w:style w:type="character" w:styleId="Hyperlink">
    <w:name w:val="Hyperlink"/>
    <w:uiPriority w:val="99"/>
    <w:rsid w:val="000922AD"/>
    <w:rPr>
      <w:color w:val="0000FF"/>
      <w:u w:val="single"/>
    </w:rPr>
  </w:style>
  <w:style w:type="paragraph" w:styleId="DocumentMap">
    <w:name w:val="Document Map"/>
    <w:basedOn w:val="Normal"/>
    <w:semiHidden/>
    <w:rsid w:val="000922AD"/>
    <w:pPr>
      <w:shd w:val="clear" w:color="auto" w:fill="000080"/>
    </w:pPr>
    <w:rPr>
      <w:rFonts w:ascii="Tahoma" w:hAnsi="Tahoma" w:cs="Tahoma"/>
    </w:rPr>
  </w:style>
  <w:style w:type="paragraph" w:styleId="EnvelopeAddress">
    <w:name w:val="envelope address"/>
    <w:basedOn w:val="Normal"/>
    <w:rsid w:val="000922AD"/>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rsid w:val="000922AD"/>
    <w:pPr>
      <w:spacing w:before="0" w:after="0"/>
      <w:ind w:left="0"/>
      <w:jc w:val="left"/>
    </w:pPr>
    <w:rPr>
      <w:rFonts w:ascii="Courier New" w:hAnsi="Courier New"/>
      <w:sz w:val="16"/>
    </w:rPr>
  </w:style>
  <w:style w:type="table" w:styleId="TableGrid">
    <w:name w:val="Table Grid"/>
    <w:basedOn w:val="TableNormal"/>
    <w:rsid w:val="004F2DD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F1702"/>
    <w:pPr>
      <w:spacing w:before="100" w:beforeAutospacing="1" w:after="100" w:afterAutospacing="1"/>
      <w:ind w:left="0"/>
    </w:pPr>
    <w:rPr>
      <w:rFonts w:ascii="Times New Roman" w:hAnsi="Times New Roman"/>
      <w:sz w:val="24"/>
      <w:szCs w:val="24"/>
    </w:rPr>
  </w:style>
  <w:style w:type="paragraph" w:customStyle="1" w:styleId="TitleHeader">
    <w:name w:val="Title Header"/>
    <w:basedOn w:val="HeaderBase"/>
    <w:rsid w:val="004774B6"/>
    <w:rPr>
      <w:caps/>
      <w:sz w:val="32"/>
    </w:rPr>
  </w:style>
  <w:style w:type="paragraph" w:customStyle="1" w:styleId="TOCHeader">
    <w:name w:val="TOC Header"/>
    <w:basedOn w:val="HeaderBase"/>
    <w:rsid w:val="004774B6"/>
    <w:pPr>
      <w:jc w:val="center"/>
    </w:pPr>
    <w:rPr>
      <w:caps/>
      <w:sz w:val="32"/>
    </w:rPr>
  </w:style>
  <w:style w:type="character" w:customStyle="1" w:styleId="BodyTextChar">
    <w:name w:val="Body Text Char"/>
    <w:rsid w:val="00F02A27"/>
    <w:rPr>
      <w:rFonts w:eastAsia="SimSun"/>
      <w:sz w:val="24"/>
      <w:szCs w:val="24"/>
      <w:lang w:val="en-US" w:eastAsia="zh-CN" w:bidi="ar-SA"/>
    </w:rPr>
  </w:style>
  <w:style w:type="character" w:customStyle="1" w:styleId="CharChar15">
    <w:name w:val="Char Char15"/>
    <w:locked/>
    <w:rsid w:val="00F8553F"/>
    <w:rPr>
      <w:rFonts w:ascii="Arial" w:hAnsi="Arial"/>
      <w:b/>
      <w:i/>
      <w:spacing w:val="-4"/>
      <w:kern w:val="28"/>
      <w:lang w:val="en-US" w:eastAsia="en-US" w:bidi="ar-SA"/>
    </w:rPr>
  </w:style>
  <w:style w:type="paragraph" w:styleId="TOC9">
    <w:name w:val="toc 9"/>
    <w:basedOn w:val="Normal"/>
    <w:next w:val="Normal"/>
    <w:autoRedefine/>
    <w:uiPriority w:val="39"/>
    <w:rsid w:val="00455F01"/>
    <w:pPr>
      <w:ind w:left="1920"/>
    </w:pPr>
    <w:rPr>
      <w:rFonts w:ascii="Times New Roman" w:hAnsi="Times New Roman"/>
      <w:sz w:val="24"/>
      <w:szCs w:val="24"/>
    </w:rPr>
  </w:style>
  <w:style w:type="character" w:customStyle="1" w:styleId="CharChar19">
    <w:name w:val="Char Char19"/>
    <w:rsid w:val="00C84377"/>
    <w:rPr>
      <w:rFonts w:ascii="Arial Black" w:hAnsi="Arial Black"/>
      <w:color w:val="FFFFFF"/>
      <w:spacing w:val="-10"/>
      <w:kern w:val="20"/>
      <w:position w:val="8"/>
      <w:sz w:val="24"/>
      <w:lang w:val="en-US" w:eastAsia="en-US" w:bidi="ar-SA"/>
    </w:rPr>
  </w:style>
  <w:style w:type="character" w:customStyle="1" w:styleId="CharChar9">
    <w:name w:val="Char Char9"/>
    <w:rsid w:val="00C84377"/>
    <w:rPr>
      <w:rFonts w:ascii="Arial" w:hAnsi="Arial"/>
    </w:rPr>
  </w:style>
  <w:style w:type="paragraph" w:styleId="BalloonText">
    <w:name w:val="Balloon Text"/>
    <w:basedOn w:val="Normal"/>
    <w:rsid w:val="00C84377"/>
    <w:rPr>
      <w:rFonts w:ascii="Tahoma" w:hAnsi="Tahoma" w:cs="Tahoma"/>
      <w:sz w:val="16"/>
      <w:szCs w:val="16"/>
    </w:rPr>
  </w:style>
  <w:style w:type="character" w:styleId="FollowedHyperlink">
    <w:name w:val="FollowedHyperlink"/>
    <w:rsid w:val="00C84377"/>
    <w:rPr>
      <w:color w:val="800080"/>
      <w:u w:val="single"/>
    </w:rPr>
  </w:style>
  <w:style w:type="character" w:customStyle="1" w:styleId="IDDDefinitionChar">
    <w:name w:val="IDD Definition Char"/>
    <w:link w:val="IDDDefinition"/>
    <w:rsid w:val="00226C37"/>
    <w:rPr>
      <w:rFonts w:ascii="Courier New" w:hAnsi="Courier New"/>
      <w:sz w:val="16"/>
    </w:rPr>
  </w:style>
  <w:style w:type="table" w:styleId="TableSimple3">
    <w:name w:val="Table Simple 3"/>
    <w:basedOn w:val="TableNormal"/>
    <w:rsid w:val="00F071A3"/>
    <w:pPr>
      <w:ind w:left="108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NoSpacing">
    <w:name w:val="No Spacing"/>
    <w:uiPriority w:val="1"/>
    <w:qFormat/>
    <w:rsid w:val="00080CC6"/>
    <w:rPr>
      <w:rFonts w:asciiTheme="minorHAnsi" w:eastAsiaTheme="minorHAnsi" w:hAnsiTheme="minorHAnsi" w:cstheme="minorBidi"/>
      <w:sz w:val="22"/>
      <w:szCs w:val="22"/>
    </w:rPr>
  </w:style>
  <w:style w:type="paragraph" w:customStyle="1" w:styleId="Default">
    <w:name w:val="Default"/>
    <w:rsid w:val="00CF4CEC"/>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BC472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6466">
      <w:bodyDiv w:val="1"/>
      <w:marLeft w:val="0"/>
      <w:marRight w:val="0"/>
      <w:marTop w:val="0"/>
      <w:marBottom w:val="0"/>
      <w:divBdr>
        <w:top w:val="none" w:sz="0" w:space="0" w:color="auto"/>
        <w:left w:val="none" w:sz="0" w:space="0" w:color="auto"/>
        <w:bottom w:val="none" w:sz="0" w:space="0" w:color="auto"/>
        <w:right w:val="none" w:sz="0" w:space="0" w:color="auto"/>
      </w:divBdr>
    </w:div>
    <w:div w:id="1511144513">
      <w:bodyDiv w:val="1"/>
      <w:marLeft w:val="0"/>
      <w:marRight w:val="0"/>
      <w:marTop w:val="0"/>
      <w:marBottom w:val="0"/>
      <w:divBdr>
        <w:top w:val="none" w:sz="0" w:space="0" w:color="auto"/>
        <w:left w:val="none" w:sz="0" w:space="0" w:color="auto"/>
        <w:bottom w:val="none" w:sz="0" w:space="0" w:color="auto"/>
        <w:right w:val="none" w:sz="0" w:space="0" w:color="auto"/>
      </w:divBdr>
    </w:div>
    <w:div w:id="198392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sqlite.org/cvstrac/wiki?p=SqliteOdbc" TargetMode="External"/><Relationship Id="rId21" Type="http://schemas.openxmlformats.org/officeDocument/2006/relationships/hyperlink" Target="http://www.ch-werner.de/sqliteodbc/" TargetMode="External"/><Relationship Id="rId22" Type="http://schemas.openxmlformats.org/officeDocument/2006/relationships/hyperlink" Target="http://www.sqlite.org/cintro.html" TargetMode="External"/><Relationship Id="rId23" Type="http://schemas.openxmlformats.org/officeDocument/2006/relationships/hyperlink" Target="http://www.sqlite.org/cvstrac/wiki?p=SqliteWrappers" TargetMode="External"/><Relationship Id="rId24" Type="http://schemas.openxmlformats.org/officeDocument/2006/relationships/header" Target="header4.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5.xml"/><Relationship Id="rId28" Type="http://schemas.openxmlformats.org/officeDocument/2006/relationships/footer" Target="footer8.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yperlink" Target="http://www.sqlite.org" TargetMode="External"/><Relationship Id="rId17" Type="http://schemas.openxmlformats.org/officeDocument/2006/relationships/hyperlink" Target="http://www.sqlite.org/download.html" TargetMode="External"/><Relationship Id="rId18" Type="http://schemas.openxmlformats.org/officeDocument/2006/relationships/hyperlink" Target="http://www.sqlite.org/sqlite.html" TargetMode="External"/><Relationship Id="rId19" Type="http://schemas.openxmlformats.org/officeDocument/2006/relationships/hyperlink" Target="http://www.actualtechnologie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\Users\lklawrie\AppData\Roaming\Microsoft\Templates\report.dot</Template>
  <TotalTime>40</TotalTime>
  <Pages>23</Pages>
  <Words>6421</Words>
  <Characters>36602</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EnergyPlus Output Details and Examples</vt:lpstr>
    </vt:vector>
  </TitlesOfParts>
  <Manager/>
  <Company> </Company>
  <LinksUpToDate>false</LinksUpToDate>
  <CharactersWithSpaces>42938</CharactersWithSpaces>
  <SharedDoc>false</SharedDoc>
  <HLinks>
    <vt:vector size="882" baseType="variant">
      <vt:variant>
        <vt:i4>2162783</vt:i4>
      </vt:variant>
      <vt:variant>
        <vt:i4>1230</vt:i4>
      </vt:variant>
      <vt:variant>
        <vt:i4>0</vt:i4>
      </vt:variant>
      <vt:variant>
        <vt:i4>5</vt:i4>
      </vt:variant>
      <vt:variant>
        <vt:lpwstr>mailto:srcc@fsec.ucf.edu</vt:lpwstr>
      </vt:variant>
      <vt:variant>
        <vt:lpwstr/>
      </vt:variant>
      <vt:variant>
        <vt:i4>2162783</vt:i4>
      </vt:variant>
      <vt:variant>
        <vt:i4>1227</vt:i4>
      </vt:variant>
      <vt:variant>
        <vt:i4>0</vt:i4>
      </vt:variant>
      <vt:variant>
        <vt:i4>5</vt:i4>
      </vt:variant>
      <vt:variant>
        <vt:lpwstr>mailto:srcc@fsec.ucf.edu</vt:lpwstr>
      </vt:variant>
      <vt:variant>
        <vt:lpwstr/>
      </vt:variant>
      <vt:variant>
        <vt:i4>7667813</vt:i4>
      </vt:variant>
      <vt:variant>
        <vt:i4>1206</vt:i4>
      </vt:variant>
      <vt:variant>
        <vt:i4>0</vt:i4>
      </vt:variant>
      <vt:variant>
        <vt:i4>5</vt:i4>
      </vt:variant>
      <vt:variant>
        <vt:lpwstr>http://cic.nist.gov/vrml/vbdetect.html</vt:lpwstr>
      </vt:variant>
      <vt:variant>
        <vt:lpwstr/>
      </vt:variant>
      <vt:variant>
        <vt:i4>4980807</vt:i4>
      </vt:variant>
      <vt:variant>
        <vt:i4>1203</vt:i4>
      </vt:variant>
      <vt:variant>
        <vt:i4>0</vt:i4>
      </vt:variant>
      <vt:variant>
        <vt:i4>5</vt:i4>
      </vt:variant>
      <vt:variant>
        <vt:lpwstr>http://www.svgi.org/</vt:lpwstr>
      </vt:variant>
      <vt:variant>
        <vt:lpwstr/>
      </vt:variant>
      <vt:variant>
        <vt:i4>5898266</vt:i4>
      </vt:variant>
      <vt:variant>
        <vt:i4>1200</vt:i4>
      </vt:variant>
      <vt:variant>
        <vt:i4>0</vt:i4>
      </vt:variant>
      <vt:variant>
        <vt:i4>5</vt:i4>
      </vt:variant>
      <vt:variant>
        <vt:lpwstr>http://www.adobe.com/svg/viewer/install/</vt:lpwstr>
      </vt:variant>
      <vt:variant>
        <vt:lpwstr/>
      </vt:variant>
      <vt:variant>
        <vt:i4>2293823</vt:i4>
      </vt:variant>
      <vt:variant>
        <vt:i4>1197</vt:i4>
      </vt:variant>
      <vt:variant>
        <vt:i4>0</vt:i4>
      </vt:variant>
      <vt:variant>
        <vt:i4>5</vt:i4>
      </vt:variant>
      <vt:variant>
        <vt:lpwstr>http://www.w3.org/Graphics/SVG/</vt:lpwstr>
      </vt:variant>
      <vt:variant>
        <vt:lpwstr/>
      </vt:variant>
      <vt:variant>
        <vt:i4>7340064</vt:i4>
      </vt:variant>
      <vt:variant>
        <vt:i4>1176</vt:i4>
      </vt:variant>
      <vt:variant>
        <vt:i4>0</vt:i4>
      </vt:variant>
      <vt:variant>
        <vt:i4>5</vt:i4>
      </vt:variant>
      <vt:variant>
        <vt:lpwstr>http://www.sqlite.org/cvstrac/wiki?p=SqliteWrappers</vt:lpwstr>
      </vt:variant>
      <vt:variant>
        <vt:lpwstr/>
      </vt:variant>
      <vt:variant>
        <vt:i4>4456448</vt:i4>
      </vt:variant>
      <vt:variant>
        <vt:i4>1173</vt:i4>
      </vt:variant>
      <vt:variant>
        <vt:i4>0</vt:i4>
      </vt:variant>
      <vt:variant>
        <vt:i4>5</vt:i4>
      </vt:variant>
      <vt:variant>
        <vt:lpwstr>http://www.sqlite.org/cintro.html</vt:lpwstr>
      </vt:variant>
      <vt:variant>
        <vt:lpwstr/>
      </vt:variant>
      <vt:variant>
        <vt:i4>2949237</vt:i4>
      </vt:variant>
      <vt:variant>
        <vt:i4>1170</vt:i4>
      </vt:variant>
      <vt:variant>
        <vt:i4>0</vt:i4>
      </vt:variant>
      <vt:variant>
        <vt:i4>5</vt:i4>
      </vt:variant>
      <vt:variant>
        <vt:lpwstr>http://www.ch-werner.de/sqliteodbc/</vt:lpwstr>
      </vt:variant>
      <vt:variant>
        <vt:lpwstr/>
      </vt:variant>
      <vt:variant>
        <vt:i4>6881315</vt:i4>
      </vt:variant>
      <vt:variant>
        <vt:i4>1167</vt:i4>
      </vt:variant>
      <vt:variant>
        <vt:i4>0</vt:i4>
      </vt:variant>
      <vt:variant>
        <vt:i4>5</vt:i4>
      </vt:variant>
      <vt:variant>
        <vt:lpwstr>http://www.sqlite.org/cvstrac/wiki?p=SqliteOdbc</vt:lpwstr>
      </vt:variant>
      <vt:variant>
        <vt:lpwstr/>
      </vt:variant>
      <vt:variant>
        <vt:i4>2490419</vt:i4>
      </vt:variant>
      <vt:variant>
        <vt:i4>1164</vt:i4>
      </vt:variant>
      <vt:variant>
        <vt:i4>0</vt:i4>
      </vt:variant>
      <vt:variant>
        <vt:i4>5</vt:i4>
      </vt:variant>
      <vt:variant>
        <vt:lpwstr>http://www.actualtechnologies.com/</vt:lpwstr>
      </vt:variant>
      <vt:variant>
        <vt:lpwstr/>
      </vt:variant>
      <vt:variant>
        <vt:i4>4915220</vt:i4>
      </vt:variant>
      <vt:variant>
        <vt:i4>1161</vt:i4>
      </vt:variant>
      <vt:variant>
        <vt:i4>0</vt:i4>
      </vt:variant>
      <vt:variant>
        <vt:i4>5</vt:i4>
      </vt:variant>
      <vt:variant>
        <vt:lpwstr>http://www.sqlite.org/sqlite.html</vt:lpwstr>
      </vt:variant>
      <vt:variant>
        <vt:lpwstr/>
      </vt:variant>
      <vt:variant>
        <vt:i4>3932257</vt:i4>
      </vt:variant>
      <vt:variant>
        <vt:i4>1158</vt:i4>
      </vt:variant>
      <vt:variant>
        <vt:i4>0</vt:i4>
      </vt:variant>
      <vt:variant>
        <vt:i4>5</vt:i4>
      </vt:variant>
      <vt:variant>
        <vt:lpwstr>http://www.sqlite.org/download.html</vt:lpwstr>
      </vt:variant>
      <vt:variant>
        <vt:lpwstr/>
      </vt:variant>
      <vt:variant>
        <vt:i4>2162739</vt:i4>
      </vt:variant>
      <vt:variant>
        <vt:i4>1044</vt:i4>
      </vt:variant>
      <vt:variant>
        <vt:i4>0</vt:i4>
      </vt:variant>
      <vt:variant>
        <vt:i4>5</vt:i4>
      </vt:variant>
      <vt:variant>
        <vt:lpwstr/>
      </vt:variant>
      <vt:variant>
        <vt:lpwstr>_TabularDataWithStrings_Table</vt:lpwstr>
      </vt:variant>
      <vt:variant>
        <vt:i4>7012459</vt:i4>
      </vt:variant>
      <vt:variant>
        <vt:i4>1041</vt:i4>
      </vt:variant>
      <vt:variant>
        <vt:i4>0</vt:i4>
      </vt:variant>
      <vt:variant>
        <vt:i4>5</vt:i4>
      </vt:variant>
      <vt:variant>
        <vt:lpwstr/>
      </vt:variant>
      <vt:variant>
        <vt:lpwstr>_StringTypes_Table</vt:lpwstr>
      </vt:variant>
      <vt:variant>
        <vt:i4>7274615</vt:i4>
      </vt:variant>
      <vt:variant>
        <vt:i4>1038</vt:i4>
      </vt:variant>
      <vt:variant>
        <vt:i4>0</vt:i4>
      </vt:variant>
      <vt:variant>
        <vt:i4>5</vt:i4>
      </vt:variant>
      <vt:variant>
        <vt:lpwstr/>
      </vt:variant>
      <vt:variant>
        <vt:lpwstr>_Strings_Table</vt:lpwstr>
      </vt:variant>
      <vt:variant>
        <vt:i4>2359356</vt:i4>
      </vt:variant>
      <vt:variant>
        <vt:i4>1032</vt:i4>
      </vt:variant>
      <vt:variant>
        <vt:i4>0</vt:i4>
      </vt:variant>
      <vt:variant>
        <vt:i4>5</vt:i4>
      </vt:variant>
      <vt:variant>
        <vt:lpwstr/>
      </vt:variant>
      <vt:variant>
        <vt:lpwstr>_EnvironmentPeriods_Table</vt:lpwstr>
      </vt:variant>
      <vt:variant>
        <vt:i4>5767208</vt:i4>
      </vt:variant>
      <vt:variant>
        <vt:i4>1029</vt:i4>
      </vt:variant>
      <vt:variant>
        <vt:i4>0</vt:i4>
      </vt:variant>
      <vt:variant>
        <vt:i4>5</vt:i4>
      </vt:variant>
      <vt:variant>
        <vt:lpwstr/>
      </vt:variant>
      <vt:variant>
        <vt:lpwstr>_Simulations_Table_1</vt:lpwstr>
      </vt:variant>
      <vt:variant>
        <vt:i4>3342373</vt:i4>
      </vt:variant>
      <vt:variant>
        <vt:i4>939</vt:i4>
      </vt:variant>
      <vt:variant>
        <vt:i4>0</vt:i4>
      </vt:variant>
      <vt:variant>
        <vt:i4>5</vt:i4>
      </vt:variant>
      <vt:variant>
        <vt:lpwstr>http://www.sqlite.org/</vt:lpwstr>
      </vt:variant>
      <vt:variant>
        <vt:lpwstr/>
      </vt:variant>
      <vt:variant>
        <vt:i4>327755</vt:i4>
      </vt:variant>
      <vt:variant>
        <vt:i4>936</vt:i4>
      </vt:variant>
      <vt:variant>
        <vt:i4>0</vt:i4>
      </vt:variant>
      <vt:variant>
        <vt:i4>5</vt:i4>
      </vt:variant>
      <vt:variant>
        <vt:lpwstr>EngineeringReference.pdf</vt:lpwstr>
      </vt:variant>
      <vt:variant>
        <vt:lpwstr/>
      </vt:variant>
      <vt:variant>
        <vt:i4>7274530</vt:i4>
      </vt:variant>
      <vt:variant>
        <vt:i4>906</vt:i4>
      </vt:variant>
      <vt:variant>
        <vt:i4>0</vt:i4>
      </vt:variant>
      <vt:variant>
        <vt:i4>5</vt:i4>
      </vt:variant>
      <vt:variant>
        <vt:lpwstr>EngineeringDoc.pdf</vt:lpwstr>
      </vt:variant>
      <vt:variant>
        <vt:lpwstr/>
      </vt:variant>
      <vt:variant>
        <vt:i4>917584</vt:i4>
      </vt:variant>
      <vt:variant>
        <vt:i4>870</vt:i4>
      </vt:variant>
      <vt:variant>
        <vt:i4>0</vt:i4>
      </vt:variant>
      <vt:variant>
        <vt:i4>5</vt:i4>
      </vt:variant>
      <vt:variant>
        <vt:lpwstr>InputOutputReference.pdf</vt:lpwstr>
      </vt:variant>
      <vt:variant>
        <vt:lpwstr/>
      </vt:variant>
      <vt:variant>
        <vt:i4>917584</vt:i4>
      </vt:variant>
      <vt:variant>
        <vt:i4>867</vt:i4>
      </vt:variant>
      <vt:variant>
        <vt:i4>0</vt:i4>
      </vt:variant>
      <vt:variant>
        <vt:i4>5</vt:i4>
      </vt:variant>
      <vt:variant>
        <vt:lpwstr>InputOutputReference.pdf</vt:lpwstr>
      </vt:variant>
      <vt:variant>
        <vt:lpwstr/>
      </vt:variant>
      <vt:variant>
        <vt:i4>1441842</vt:i4>
      </vt:variant>
      <vt:variant>
        <vt:i4>743</vt:i4>
      </vt:variant>
      <vt:variant>
        <vt:i4>0</vt:i4>
      </vt:variant>
      <vt:variant>
        <vt:i4>5</vt:i4>
      </vt:variant>
      <vt:variant>
        <vt:lpwstr/>
      </vt:variant>
      <vt:variant>
        <vt:lpwstr>_Toc274631713</vt:lpwstr>
      </vt:variant>
      <vt:variant>
        <vt:i4>1441842</vt:i4>
      </vt:variant>
      <vt:variant>
        <vt:i4>737</vt:i4>
      </vt:variant>
      <vt:variant>
        <vt:i4>0</vt:i4>
      </vt:variant>
      <vt:variant>
        <vt:i4>5</vt:i4>
      </vt:variant>
      <vt:variant>
        <vt:lpwstr/>
      </vt:variant>
      <vt:variant>
        <vt:lpwstr>_Toc274631712</vt:lpwstr>
      </vt:variant>
      <vt:variant>
        <vt:i4>1441842</vt:i4>
      </vt:variant>
      <vt:variant>
        <vt:i4>731</vt:i4>
      </vt:variant>
      <vt:variant>
        <vt:i4>0</vt:i4>
      </vt:variant>
      <vt:variant>
        <vt:i4>5</vt:i4>
      </vt:variant>
      <vt:variant>
        <vt:lpwstr/>
      </vt:variant>
      <vt:variant>
        <vt:lpwstr>_Toc274631711</vt:lpwstr>
      </vt:variant>
      <vt:variant>
        <vt:i4>1441842</vt:i4>
      </vt:variant>
      <vt:variant>
        <vt:i4>725</vt:i4>
      </vt:variant>
      <vt:variant>
        <vt:i4>0</vt:i4>
      </vt:variant>
      <vt:variant>
        <vt:i4>5</vt:i4>
      </vt:variant>
      <vt:variant>
        <vt:lpwstr/>
      </vt:variant>
      <vt:variant>
        <vt:lpwstr>_Toc274631710</vt:lpwstr>
      </vt:variant>
      <vt:variant>
        <vt:i4>1507378</vt:i4>
      </vt:variant>
      <vt:variant>
        <vt:i4>719</vt:i4>
      </vt:variant>
      <vt:variant>
        <vt:i4>0</vt:i4>
      </vt:variant>
      <vt:variant>
        <vt:i4>5</vt:i4>
      </vt:variant>
      <vt:variant>
        <vt:lpwstr/>
      </vt:variant>
      <vt:variant>
        <vt:lpwstr>_Toc274631709</vt:lpwstr>
      </vt:variant>
      <vt:variant>
        <vt:i4>1507378</vt:i4>
      </vt:variant>
      <vt:variant>
        <vt:i4>713</vt:i4>
      </vt:variant>
      <vt:variant>
        <vt:i4>0</vt:i4>
      </vt:variant>
      <vt:variant>
        <vt:i4>5</vt:i4>
      </vt:variant>
      <vt:variant>
        <vt:lpwstr/>
      </vt:variant>
      <vt:variant>
        <vt:lpwstr>_Toc274631708</vt:lpwstr>
      </vt:variant>
      <vt:variant>
        <vt:i4>1507378</vt:i4>
      </vt:variant>
      <vt:variant>
        <vt:i4>707</vt:i4>
      </vt:variant>
      <vt:variant>
        <vt:i4>0</vt:i4>
      </vt:variant>
      <vt:variant>
        <vt:i4>5</vt:i4>
      </vt:variant>
      <vt:variant>
        <vt:lpwstr/>
      </vt:variant>
      <vt:variant>
        <vt:lpwstr>_Toc274631707</vt:lpwstr>
      </vt:variant>
      <vt:variant>
        <vt:i4>1507378</vt:i4>
      </vt:variant>
      <vt:variant>
        <vt:i4>701</vt:i4>
      </vt:variant>
      <vt:variant>
        <vt:i4>0</vt:i4>
      </vt:variant>
      <vt:variant>
        <vt:i4>5</vt:i4>
      </vt:variant>
      <vt:variant>
        <vt:lpwstr/>
      </vt:variant>
      <vt:variant>
        <vt:lpwstr>_Toc274631706</vt:lpwstr>
      </vt:variant>
      <vt:variant>
        <vt:i4>1507378</vt:i4>
      </vt:variant>
      <vt:variant>
        <vt:i4>695</vt:i4>
      </vt:variant>
      <vt:variant>
        <vt:i4>0</vt:i4>
      </vt:variant>
      <vt:variant>
        <vt:i4>5</vt:i4>
      </vt:variant>
      <vt:variant>
        <vt:lpwstr/>
      </vt:variant>
      <vt:variant>
        <vt:lpwstr>_Toc274631705</vt:lpwstr>
      </vt:variant>
      <vt:variant>
        <vt:i4>1507378</vt:i4>
      </vt:variant>
      <vt:variant>
        <vt:i4>689</vt:i4>
      </vt:variant>
      <vt:variant>
        <vt:i4>0</vt:i4>
      </vt:variant>
      <vt:variant>
        <vt:i4>5</vt:i4>
      </vt:variant>
      <vt:variant>
        <vt:lpwstr/>
      </vt:variant>
      <vt:variant>
        <vt:lpwstr>_Toc274631704</vt:lpwstr>
      </vt:variant>
      <vt:variant>
        <vt:i4>1507378</vt:i4>
      </vt:variant>
      <vt:variant>
        <vt:i4>683</vt:i4>
      </vt:variant>
      <vt:variant>
        <vt:i4>0</vt:i4>
      </vt:variant>
      <vt:variant>
        <vt:i4>5</vt:i4>
      </vt:variant>
      <vt:variant>
        <vt:lpwstr/>
      </vt:variant>
      <vt:variant>
        <vt:lpwstr>_Toc274631703</vt:lpwstr>
      </vt:variant>
      <vt:variant>
        <vt:i4>1507378</vt:i4>
      </vt:variant>
      <vt:variant>
        <vt:i4>677</vt:i4>
      </vt:variant>
      <vt:variant>
        <vt:i4>0</vt:i4>
      </vt:variant>
      <vt:variant>
        <vt:i4>5</vt:i4>
      </vt:variant>
      <vt:variant>
        <vt:lpwstr/>
      </vt:variant>
      <vt:variant>
        <vt:lpwstr>_Toc274631702</vt:lpwstr>
      </vt:variant>
      <vt:variant>
        <vt:i4>1507378</vt:i4>
      </vt:variant>
      <vt:variant>
        <vt:i4>671</vt:i4>
      </vt:variant>
      <vt:variant>
        <vt:i4>0</vt:i4>
      </vt:variant>
      <vt:variant>
        <vt:i4>5</vt:i4>
      </vt:variant>
      <vt:variant>
        <vt:lpwstr/>
      </vt:variant>
      <vt:variant>
        <vt:lpwstr>_Toc274631701</vt:lpwstr>
      </vt:variant>
      <vt:variant>
        <vt:i4>1507378</vt:i4>
      </vt:variant>
      <vt:variant>
        <vt:i4>665</vt:i4>
      </vt:variant>
      <vt:variant>
        <vt:i4>0</vt:i4>
      </vt:variant>
      <vt:variant>
        <vt:i4>5</vt:i4>
      </vt:variant>
      <vt:variant>
        <vt:lpwstr/>
      </vt:variant>
      <vt:variant>
        <vt:lpwstr>_Toc274631700</vt:lpwstr>
      </vt:variant>
      <vt:variant>
        <vt:i4>1966131</vt:i4>
      </vt:variant>
      <vt:variant>
        <vt:i4>659</vt:i4>
      </vt:variant>
      <vt:variant>
        <vt:i4>0</vt:i4>
      </vt:variant>
      <vt:variant>
        <vt:i4>5</vt:i4>
      </vt:variant>
      <vt:variant>
        <vt:lpwstr/>
      </vt:variant>
      <vt:variant>
        <vt:lpwstr>_Toc274631699</vt:lpwstr>
      </vt:variant>
      <vt:variant>
        <vt:i4>1966131</vt:i4>
      </vt:variant>
      <vt:variant>
        <vt:i4>653</vt:i4>
      </vt:variant>
      <vt:variant>
        <vt:i4>0</vt:i4>
      </vt:variant>
      <vt:variant>
        <vt:i4>5</vt:i4>
      </vt:variant>
      <vt:variant>
        <vt:lpwstr/>
      </vt:variant>
      <vt:variant>
        <vt:lpwstr>_Toc274631698</vt:lpwstr>
      </vt:variant>
      <vt:variant>
        <vt:i4>1966131</vt:i4>
      </vt:variant>
      <vt:variant>
        <vt:i4>647</vt:i4>
      </vt:variant>
      <vt:variant>
        <vt:i4>0</vt:i4>
      </vt:variant>
      <vt:variant>
        <vt:i4>5</vt:i4>
      </vt:variant>
      <vt:variant>
        <vt:lpwstr/>
      </vt:variant>
      <vt:variant>
        <vt:lpwstr>_Toc274631697</vt:lpwstr>
      </vt:variant>
      <vt:variant>
        <vt:i4>1966131</vt:i4>
      </vt:variant>
      <vt:variant>
        <vt:i4>641</vt:i4>
      </vt:variant>
      <vt:variant>
        <vt:i4>0</vt:i4>
      </vt:variant>
      <vt:variant>
        <vt:i4>5</vt:i4>
      </vt:variant>
      <vt:variant>
        <vt:lpwstr/>
      </vt:variant>
      <vt:variant>
        <vt:lpwstr>_Toc274631696</vt:lpwstr>
      </vt:variant>
      <vt:variant>
        <vt:i4>1966131</vt:i4>
      </vt:variant>
      <vt:variant>
        <vt:i4>635</vt:i4>
      </vt:variant>
      <vt:variant>
        <vt:i4>0</vt:i4>
      </vt:variant>
      <vt:variant>
        <vt:i4>5</vt:i4>
      </vt:variant>
      <vt:variant>
        <vt:lpwstr/>
      </vt:variant>
      <vt:variant>
        <vt:lpwstr>_Toc274631695</vt:lpwstr>
      </vt:variant>
      <vt:variant>
        <vt:i4>1966131</vt:i4>
      </vt:variant>
      <vt:variant>
        <vt:i4>629</vt:i4>
      </vt:variant>
      <vt:variant>
        <vt:i4>0</vt:i4>
      </vt:variant>
      <vt:variant>
        <vt:i4>5</vt:i4>
      </vt:variant>
      <vt:variant>
        <vt:lpwstr/>
      </vt:variant>
      <vt:variant>
        <vt:lpwstr>_Toc274631694</vt:lpwstr>
      </vt:variant>
      <vt:variant>
        <vt:i4>1966131</vt:i4>
      </vt:variant>
      <vt:variant>
        <vt:i4>623</vt:i4>
      </vt:variant>
      <vt:variant>
        <vt:i4>0</vt:i4>
      </vt:variant>
      <vt:variant>
        <vt:i4>5</vt:i4>
      </vt:variant>
      <vt:variant>
        <vt:lpwstr/>
      </vt:variant>
      <vt:variant>
        <vt:lpwstr>_Toc274631693</vt:lpwstr>
      </vt:variant>
      <vt:variant>
        <vt:i4>1966131</vt:i4>
      </vt:variant>
      <vt:variant>
        <vt:i4>617</vt:i4>
      </vt:variant>
      <vt:variant>
        <vt:i4>0</vt:i4>
      </vt:variant>
      <vt:variant>
        <vt:i4>5</vt:i4>
      </vt:variant>
      <vt:variant>
        <vt:lpwstr/>
      </vt:variant>
      <vt:variant>
        <vt:lpwstr>_Toc274631692</vt:lpwstr>
      </vt:variant>
      <vt:variant>
        <vt:i4>1966131</vt:i4>
      </vt:variant>
      <vt:variant>
        <vt:i4>611</vt:i4>
      </vt:variant>
      <vt:variant>
        <vt:i4>0</vt:i4>
      </vt:variant>
      <vt:variant>
        <vt:i4>5</vt:i4>
      </vt:variant>
      <vt:variant>
        <vt:lpwstr/>
      </vt:variant>
      <vt:variant>
        <vt:lpwstr>_Toc274631691</vt:lpwstr>
      </vt:variant>
      <vt:variant>
        <vt:i4>1966131</vt:i4>
      </vt:variant>
      <vt:variant>
        <vt:i4>605</vt:i4>
      </vt:variant>
      <vt:variant>
        <vt:i4>0</vt:i4>
      </vt:variant>
      <vt:variant>
        <vt:i4>5</vt:i4>
      </vt:variant>
      <vt:variant>
        <vt:lpwstr/>
      </vt:variant>
      <vt:variant>
        <vt:lpwstr>_Toc274631690</vt:lpwstr>
      </vt:variant>
      <vt:variant>
        <vt:i4>2031667</vt:i4>
      </vt:variant>
      <vt:variant>
        <vt:i4>599</vt:i4>
      </vt:variant>
      <vt:variant>
        <vt:i4>0</vt:i4>
      </vt:variant>
      <vt:variant>
        <vt:i4>5</vt:i4>
      </vt:variant>
      <vt:variant>
        <vt:lpwstr/>
      </vt:variant>
      <vt:variant>
        <vt:lpwstr>_Toc274631689</vt:lpwstr>
      </vt:variant>
      <vt:variant>
        <vt:i4>2031667</vt:i4>
      </vt:variant>
      <vt:variant>
        <vt:i4>593</vt:i4>
      </vt:variant>
      <vt:variant>
        <vt:i4>0</vt:i4>
      </vt:variant>
      <vt:variant>
        <vt:i4>5</vt:i4>
      </vt:variant>
      <vt:variant>
        <vt:lpwstr/>
      </vt:variant>
      <vt:variant>
        <vt:lpwstr>_Toc274631688</vt:lpwstr>
      </vt:variant>
      <vt:variant>
        <vt:i4>2031667</vt:i4>
      </vt:variant>
      <vt:variant>
        <vt:i4>587</vt:i4>
      </vt:variant>
      <vt:variant>
        <vt:i4>0</vt:i4>
      </vt:variant>
      <vt:variant>
        <vt:i4>5</vt:i4>
      </vt:variant>
      <vt:variant>
        <vt:lpwstr/>
      </vt:variant>
      <vt:variant>
        <vt:lpwstr>_Toc274631687</vt:lpwstr>
      </vt:variant>
      <vt:variant>
        <vt:i4>2031667</vt:i4>
      </vt:variant>
      <vt:variant>
        <vt:i4>581</vt:i4>
      </vt:variant>
      <vt:variant>
        <vt:i4>0</vt:i4>
      </vt:variant>
      <vt:variant>
        <vt:i4>5</vt:i4>
      </vt:variant>
      <vt:variant>
        <vt:lpwstr/>
      </vt:variant>
      <vt:variant>
        <vt:lpwstr>_Toc274631686</vt:lpwstr>
      </vt:variant>
      <vt:variant>
        <vt:i4>2031667</vt:i4>
      </vt:variant>
      <vt:variant>
        <vt:i4>575</vt:i4>
      </vt:variant>
      <vt:variant>
        <vt:i4>0</vt:i4>
      </vt:variant>
      <vt:variant>
        <vt:i4>5</vt:i4>
      </vt:variant>
      <vt:variant>
        <vt:lpwstr/>
      </vt:variant>
      <vt:variant>
        <vt:lpwstr>_Toc274631685</vt:lpwstr>
      </vt:variant>
      <vt:variant>
        <vt:i4>2031667</vt:i4>
      </vt:variant>
      <vt:variant>
        <vt:i4>569</vt:i4>
      </vt:variant>
      <vt:variant>
        <vt:i4>0</vt:i4>
      </vt:variant>
      <vt:variant>
        <vt:i4>5</vt:i4>
      </vt:variant>
      <vt:variant>
        <vt:lpwstr/>
      </vt:variant>
      <vt:variant>
        <vt:lpwstr>_Toc274631684</vt:lpwstr>
      </vt:variant>
      <vt:variant>
        <vt:i4>2031667</vt:i4>
      </vt:variant>
      <vt:variant>
        <vt:i4>563</vt:i4>
      </vt:variant>
      <vt:variant>
        <vt:i4>0</vt:i4>
      </vt:variant>
      <vt:variant>
        <vt:i4>5</vt:i4>
      </vt:variant>
      <vt:variant>
        <vt:lpwstr/>
      </vt:variant>
      <vt:variant>
        <vt:lpwstr>_Toc274631683</vt:lpwstr>
      </vt:variant>
      <vt:variant>
        <vt:i4>2031667</vt:i4>
      </vt:variant>
      <vt:variant>
        <vt:i4>557</vt:i4>
      </vt:variant>
      <vt:variant>
        <vt:i4>0</vt:i4>
      </vt:variant>
      <vt:variant>
        <vt:i4>5</vt:i4>
      </vt:variant>
      <vt:variant>
        <vt:lpwstr/>
      </vt:variant>
      <vt:variant>
        <vt:lpwstr>_Toc274631682</vt:lpwstr>
      </vt:variant>
      <vt:variant>
        <vt:i4>2031667</vt:i4>
      </vt:variant>
      <vt:variant>
        <vt:i4>551</vt:i4>
      </vt:variant>
      <vt:variant>
        <vt:i4>0</vt:i4>
      </vt:variant>
      <vt:variant>
        <vt:i4>5</vt:i4>
      </vt:variant>
      <vt:variant>
        <vt:lpwstr/>
      </vt:variant>
      <vt:variant>
        <vt:lpwstr>_Toc274631681</vt:lpwstr>
      </vt:variant>
      <vt:variant>
        <vt:i4>2031667</vt:i4>
      </vt:variant>
      <vt:variant>
        <vt:i4>545</vt:i4>
      </vt:variant>
      <vt:variant>
        <vt:i4>0</vt:i4>
      </vt:variant>
      <vt:variant>
        <vt:i4>5</vt:i4>
      </vt:variant>
      <vt:variant>
        <vt:lpwstr/>
      </vt:variant>
      <vt:variant>
        <vt:lpwstr>_Toc274631680</vt:lpwstr>
      </vt:variant>
      <vt:variant>
        <vt:i4>1048627</vt:i4>
      </vt:variant>
      <vt:variant>
        <vt:i4>539</vt:i4>
      </vt:variant>
      <vt:variant>
        <vt:i4>0</vt:i4>
      </vt:variant>
      <vt:variant>
        <vt:i4>5</vt:i4>
      </vt:variant>
      <vt:variant>
        <vt:lpwstr/>
      </vt:variant>
      <vt:variant>
        <vt:lpwstr>_Toc274631679</vt:lpwstr>
      </vt:variant>
      <vt:variant>
        <vt:i4>1048627</vt:i4>
      </vt:variant>
      <vt:variant>
        <vt:i4>533</vt:i4>
      </vt:variant>
      <vt:variant>
        <vt:i4>0</vt:i4>
      </vt:variant>
      <vt:variant>
        <vt:i4>5</vt:i4>
      </vt:variant>
      <vt:variant>
        <vt:lpwstr/>
      </vt:variant>
      <vt:variant>
        <vt:lpwstr>_Toc274631678</vt:lpwstr>
      </vt:variant>
      <vt:variant>
        <vt:i4>1048627</vt:i4>
      </vt:variant>
      <vt:variant>
        <vt:i4>527</vt:i4>
      </vt:variant>
      <vt:variant>
        <vt:i4>0</vt:i4>
      </vt:variant>
      <vt:variant>
        <vt:i4>5</vt:i4>
      </vt:variant>
      <vt:variant>
        <vt:lpwstr/>
      </vt:variant>
      <vt:variant>
        <vt:lpwstr>_Toc274631677</vt:lpwstr>
      </vt:variant>
      <vt:variant>
        <vt:i4>1048627</vt:i4>
      </vt:variant>
      <vt:variant>
        <vt:i4>521</vt:i4>
      </vt:variant>
      <vt:variant>
        <vt:i4>0</vt:i4>
      </vt:variant>
      <vt:variant>
        <vt:i4>5</vt:i4>
      </vt:variant>
      <vt:variant>
        <vt:lpwstr/>
      </vt:variant>
      <vt:variant>
        <vt:lpwstr>_Toc274631676</vt:lpwstr>
      </vt:variant>
      <vt:variant>
        <vt:i4>1048627</vt:i4>
      </vt:variant>
      <vt:variant>
        <vt:i4>515</vt:i4>
      </vt:variant>
      <vt:variant>
        <vt:i4>0</vt:i4>
      </vt:variant>
      <vt:variant>
        <vt:i4>5</vt:i4>
      </vt:variant>
      <vt:variant>
        <vt:lpwstr/>
      </vt:variant>
      <vt:variant>
        <vt:lpwstr>_Toc274631675</vt:lpwstr>
      </vt:variant>
      <vt:variant>
        <vt:i4>1048627</vt:i4>
      </vt:variant>
      <vt:variant>
        <vt:i4>509</vt:i4>
      </vt:variant>
      <vt:variant>
        <vt:i4>0</vt:i4>
      </vt:variant>
      <vt:variant>
        <vt:i4>5</vt:i4>
      </vt:variant>
      <vt:variant>
        <vt:lpwstr/>
      </vt:variant>
      <vt:variant>
        <vt:lpwstr>_Toc274631674</vt:lpwstr>
      </vt:variant>
      <vt:variant>
        <vt:i4>1048627</vt:i4>
      </vt:variant>
      <vt:variant>
        <vt:i4>503</vt:i4>
      </vt:variant>
      <vt:variant>
        <vt:i4>0</vt:i4>
      </vt:variant>
      <vt:variant>
        <vt:i4>5</vt:i4>
      </vt:variant>
      <vt:variant>
        <vt:lpwstr/>
      </vt:variant>
      <vt:variant>
        <vt:lpwstr>_Toc274631673</vt:lpwstr>
      </vt:variant>
      <vt:variant>
        <vt:i4>1048627</vt:i4>
      </vt:variant>
      <vt:variant>
        <vt:i4>497</vt:i4>
      </vt:variant>
      <vt:variant>
        <vt:i4>0</vt:i4>
      </vt:variant>
      <vt:variant>
        <vt:i4>5</vt:i4>
      </vt:variant>
      <vt:variant>
        <vt:lpwstr/>
      </vt:variant>
      <vt:variant>
        <vt:lpwstr>_Toc274631672</vt:lpwstr>
      </vt:variant>
      <vt:variant>
        <vt:i4>1048627</vt:i4>
      </vt:variant>
      <vt:variant>
        <vt:i4>491</vt:i4>
      </vt:variant>
      <vt:variant>
        <vt:i4>0</vt:i4>
      </vt:variant>
      <vt:variant>
        <vt:i4>5</vt:i4>
      </vt:variant>
      <vt:variant>
        <vt:lpwstr/>
      </vt:variant>
      <vt:variant>
        <vt:lpwstr>_Toc274631671</vt:lpwstr>
      </vt:variant>
      <vt:variant>
        <vt:i4>1048627</vt:i4>
      </vt:variant>
      <vt:variant>
        <vt:i4>485</vt:i4>
      </vt:variant>
      <vt:variant>
        <vt:i4>0</vt:i4>
      </vt:variant>
      <vt:variant>
        <vt:i4>5</vt:i4>
      </vt:variant>
      <vt:variant>
        <vt:lpwstr/>
      </vt:variant>
      <vt:variant>
        <vt:lpwstr>_Toc274631670</vt:lpwstr>
      </vt:variant>
      <vt:variant>
        <vt:i4>1114163</vt:i4>
      </vt:variant>
      <vt:variant>
        <vt:i4>479</vt:i4>
      </vt:variant>
      <vt:variant>
        <vt:i4>0</vt:i4>
      </vt:variant>
      <vt:variant>
        <vt:i4>5</vt:i4>
      </vt:variant>
      <vt:variant>
        <vt:lpwstr/>
      </vt:variant>
      <vt:variant>
        <vt:lpwstr>_Toc274631669</vt:lpwstr>
      </vt:variant>
      <vt:variant>
        <vt:i4>1114163</vt:i4>
      </vt:variant>
      <vt:variant>
        <vt:i4>473</vt:i4>
      </vt:variant>
      <vt:variant>
        <vt:i4>0</vt:i4>
      </vt:variant>
      <vt:variant>
        <vt:i4>5</vt:i4>
      </vt:variant>
      <vt:variant>
        <vt:lpwstr/>
      </vt:variant>
      <vt:variant>
        <vt:lpwstr>_Toc274631668</vt:lpwstr>
      </vt:variant>
      <vt:variant>
        <vt:i4>1114163</vt:i4>
      </vt:variant>
      <vt:variant>
        <vt:i4>467</vt:i4>
      </vt:variant>
      <vt:variant>
        <vt:i4>0</vt:i4>
      </vt:variant>
      <vt:variant>
        <vt:i4>5</vt:i4>
      </vt:variant>
      <vt:variant>
        <vt:lpwstr/>
      </vt:variant>
      <vt:variant>
        <vt:lpwstr>_Toc274631667</vt:lpwstr>
      </vt:variant>
      <vt:variant>
        <vt:i4>1114163</vt:i4>
      </vt:variant>
      <vt:variant>
        <vt:i4>461</vt:i4>
      </vt:variant>
      <vt:variant>
        <vt:i4>0</vt:i4>
      </vt:variant>
      <vt:variant>
        <vt:i4>5</vt:i4>
      </vt:variant>
      <vt:variant>
        <vt:lpwstr/>
      </vt:variant>
      <vt:variant>
        <vt:lpwstr>_Toc274631666</vt:lpwstr>
      </vt:variant>
      <vt:variant>
        <vt:i4>1114163</vt:i4>
      </vt:variant>
      <vt:variant>
        <vt:i4>455</vt:i4>
      </vt:variant>
      <vt:variant>
        <vt:i4>0</vt:i4>
      </vt:variant>
      <vt:variant>
        <vt:i4>5</vt:i4>
      </vt:variant>
      <vt:variant>
        <vt:lpwstr/>
      </vt:variant>
      <vt:variant>
        <vt:lpwstr>_Toc274631665</vt:lpwstr>
      </vt:variant>
      <vt:variant>
        <vt:i4>1114163</vt:i4>
      </vt:variant>
      <vt:variant>
        <vt:i4>449</vt:i4>
      </vt:variant>
      <vt:variant>
        <vt:i4>0</vt:i4>
      </vt:variant>
      <vt:variant>
        <vt:i4>5</vt:i4>
      </vt:variant>
      <vt:variant>
        <vt:lpwstr/>
      </vt:variant>
      <vt:variant>
        <vt:lpwstr>_Toc274631664</vt:lpwstr>
      </vt:variant>
      <vt:variant>
        <vt:i4>1114163</vt:i4>
      </vt:variant>
      <vt:variant>
        <vt:i4>443</vt:i4>
      </vt:variant>
      <vt:variant>
        <vt:i4>0</vt:i4>
      </vt:variant>
      <vt:variant>
        <vt:i4>5</vt:i4>
      </vt:variant>
      <vt:variant>
        <vt:lpwstr/>
      </vt:variant>
      <vt:variant>
        <vt:lpwstr>_Toc274631663</vt:lpwstr>
      </vt:variant>
      <vt:variant>
        <vt:i4>1114163</vt:i4>
      </vt:variant>
      <vt:variant>
        <vt:i4>437</vt:i4>
      </vt:variant>
      <vt:variant>
        <vt:i4>0</vt:i4>
      </vt:variant>
      <vt:variant>
        <vt:i4>5</vt:i4>
      </vt:variant>
      <vt:variant>
        <vt:lpwstr/>
      </vt:variant>
      <vt:variant>
        <vt:lpwstr>_Toc274631662</vt:lpwstr>
      </vt:variant>
      <vt:variant>
        <vt:i4>1114163</vt:i4>
      </vt:variant>
      <vt:variant>
        <vt:i4>431</vt:i4>
      </vt:variant>
      <vt:variant>
        <vt:i4>0</vt:i4>
      </vt:variant>
      <vt:variant>
        <vt:i4>5</vt:i4>
      </vt:variant>
      <vt:variant>
        <vt:lpwstr/>
      </vt:variant>
      <vt:variant>
        <vt:lpwstr>_Toc274631661</vt:lpwstr>
      </vt:variant>
      <vt:variant>
        <vt:i4>1114163</vt:i4>
      </vt:variant>
      <vt:variant>
        <vt:i4>425</vt:i4>
      </vt:variant>
      <vt:variant>
        <vt:i4>0</vt:i4>
      </vt:variant>
      <vt:variant>
        <vt:i4>5</vt:i4>
      </vt:variant>
      <vt:variant>
        <vt:lpwstr/>
      </vt:variant>
      <vt:variant>
        <vt:lpwstr>_Toc274631660</vt:lpwstr>
      </vt:variant>
      <vt:variant>
        <vt:i4>1179699</vt:i4>
      </vt:variant>
      <vt:variant>
        <vt:i4>419</vt:i4>
      </vt:variant>
      <vt:variant>
        <vt:i4>0</vt:i4>
      </vt:variant>
      <vt:variant>
        <vt:i4>5</vt:i4>
      </vt:variant>
      <vt:variant>
        <vt:lpwstr/>
      </vt:variant>
      <vt:variant>
        <vt:lpwstr>_Toc274631659</vt:lpwstr>
      </vt:variant>
      <vt:variant>
        <vt:i4>1179699</vt:i4>
      </vt:variant>
      <vt:variant>
        <vt:i4>413</vt:i4>
      </vt:variant>
      <vt:variant>
        <vt:i4>0</vt:i4>
      </vt:variant>
      <vt:variant>
        <vt:i4>5</vt:i4>
      </vt:variant>
      <vt:variant>
        <vt:lpwstr/>
      </vt:variant>
      <vt:variant>
        <vt:lpwstr>_Toc274631658</vt:lpwstr>
      </vt:variant>
      <vt:variant>
        <vt:i4>1179699</vt:i4>
      </vt:variant>
      <vt:variant>
        <vt:i4>407</vt:i4>
      </vt:variant>
      <vt:variant>
        <vt:i4>0</vt:i4>
      </vt:variant>
      <vt:variant>
        <vt:i4>5</vt:i4>
      </vt:variant>
      <vt:variant>
        <vt:lpwstr/>
      </vt:variant>
      <vt:variant>
        <vt:lpwstr>_Toc274631657</vt:lpwstr>
      </vt:variant>
      <vt:variant>
        <vt:i4>1179699</vt:i4>
      </vt:variant>
      <vt:variant>
        <vt:i4>401</vt:i4>
      </vt:variant>
      <vt:variant>
        <vt:i4>0</vt:i4>
      </vt:variant>
      <vt:variant>
        <vt:i4>5</vt:i4>
      </vt:variant>
      <vt:variant>
        <vt:lpwstr/>
      </vt:variant>
      <vt:variant>
        <vt:lpwstr>_Toc274631656</vt:lpwstr>
      </vt:variant>
      <vt:variant>
        <vt:i4>1179699</vt:i4>
      </vt:variant>
      <vt:variant>
        <vt:i4>395</vt:i4>
      </vt:variant>
      <vt:variant>
        <vt:i4>0</vt:i4>
      </vt:variant>
      <vt:variant>
        <vt:i4>5</vt:i4>
      </vt:variant>
      <vt:variant>
        <vt:lpwstr/>
      </vt:variant>
      <vt:variant>
        <vt:lpwstr>_Toc274631655</vt:lpwstr>
      </vt:variant>
      <vt:variant>
        <vt:i4>1179699</vt:i4>
      </vt:variant>
      <vt:variant>
        <vt:i4>389</vt:i4>
      </vt:variant>
      <vt:variant>
        <vt:i4>0</vt:i4>
      </vt:variant>
      <vt:variant>
        <vt:i4>5</vt:i4>
      </vt:variant>
      <vt:variant>
        <vt:lpwstr/>
      </vt:variant>
      <vt:variant>
        <vt:lpwstr>_Toc274631654</vt:lpwstr>
      </vt:variant>
      <vt:variant>
        <vt:i4>1179699</vt:i4>
      </vt:variant>
      <vt:variant>
        <vt:i4>383</vt:i4>
      </vt:variant>
      <vt:variant>
        <vt:i4>0</vt:i4>
      </vt:variant>
      <vt:variant>
        <vt:i4>5</vt:i4>
      </vt:variant>
      <vt:variant>
        <vt:lpwstr/>
      </vt:variant>
      <vt:variant>
        <vt:lpwstr>_Toc274631653</vt:lpwstr>
      </vt:variant>
      <vt:variant>
        <vt:i4>1179699</vt:i4>
      </vt:variant>
      <vt:variant>
        <vt:i4>377</vt:i4>
      </vt:variant>
      <vt:variant>
        <vt:i4>0</vt:i4>
      </vt:variant>
      <vt:variant>
        <vt:i4>5</vt:i4>
      </vt:variant>
      <vt:variant>
        <vt:lpwstr/>
      </vt:variant>
      <vt:variant>
        <vt:lpwstr>_Toc274631652</vt:lpwstr>
      </vt:variant>
      <vt:variant>
        <vt:i4>1179699</vt:i4>
      </vt:variant>
      <vt:variant>
        <vt:i4>371</vt:i4>
      </vt:variant>
      <vt:variant>
        <vt:i4>0</vt:i4>
      </vt:variant>
      <vt:variant>
        <vt:i4>5</vt:i4>
      </vt:variant>
      <vt:variant>
        <vt:lpwstr/>
      </vt:variant>
      <vt:variant>
        <vt:lpwstr>_Toc274631651</vt:lpwstr>
      </vt:variant>
      <vt:variant>
        <vt:i4>1179699</vt:i4>
      </vt:variant>
      <vt:variant>
        <vt:i4>365</vt:i4>
      </vt:variant>
      <vt:variant>
        <vt:i4>0</vt:i4>
      </vt:variant>
      <vt:variant>
        <vt:i4>5</vt:i4>
      </vt:variant>
      <vt:variant>
        <vt:lpwstr/>
      </vt:variant>
      <vt:variant>
        <vt:lpwstr>_Toc274631650</vt:lpwstr>
      </vt:variant>
      <vt:variant>
        <vt:i4>1245235</vt:i4>
      </vt:variant>
      <vt:variant>
        <vt:i4>359</vt:i4>
      </vt:variant>
      <vt:variant>
        <vt:i4>0</vt:i4>
      </vt:variant>
      <vt:variant>
        <vt:i4>5</vt:i4>
      </vt:variant>
      <vt:variant>
        <vt:lpwstr/>
      </vt:variant>
      <vt:variant>
        <vt:lpwstr>_Toc274631649</vt:lpwstr>
      </vt:variant>
      <vt:variant>
        <vt:i4>1245235</vt:i4>
      </vt:variant>
      <vt:variant>
        <vt:i4>353</vt:i4>
      </vt:variant>
      <vt:variant>
        <vt:i4>0</vt:i4>
      </vt:variant>
      <vt:variant>
        <vt:i4>5</vt:i4>
      </vt:variant>
      <vt:variant>
        <vt:lpwstr/>
      </vt:variant>
      <vt:variant>
        <vt:lpwstr>_Toc274631648</vt:lpwstr>
      </vt:variant>
      <vt:variant>
        <vt:i4>1245235</vt:i4>
      </vt:variant>
      <vt:variant>
        <vt:i4>347</vt:i4>
      </vt:variant>
      <vt:variant>
        <vt:i4>0</vt:i4>
      </vt:variant>
      <vt:variant>
        <vt:i4>5</vt:i4>
      </vt:variant>
      <vt:variant>
        <vt:lpwstr/>
      </vt:variant>
      <vt:variant>
        <vt:lpwstr>_Toc274631647</vt:lpwstr>
      </vt:variant>
      <vt:variant>
        <vt:i4>1245235</vt:i4>
      </vt:variant>
      <vt:variant>
        <vt:i4>341</vt:i4>
      </vt:variant>
      <vt:variant>
        <vt:i4>0</vt:i4>
      </vt:variant>
      <vt:variant>
        <vt:i4>5</vt:i4>
      </vt:variant>
      <vt:variant>
        <vt:lpwstr/>
      </vt:variant>
      <vt:variant>
        <vt:lpwstr>_Toc274631646</vt:lpwstr>
      </vt:variant>
      <vt:variant>
        <vt:i4>1245235</vt:i4>
      </vt:variant>
      <vt:variant>
        <vt:i4>335</vt:i4>
      </vt:variant>
      <vt:variant>
        <vt:i4>0</vt:i4>
      </vt:variant>
      <vt:variant>
        <vt:i4>5</vt:i4>
      </vt:variant>
      <vt:variant>
        <vt:lpwstr/>
      </vt:variant>
      <vt:variant>
        <vt:lpwstr>_Toc274631645</vt:lpwstr>
      </vt:variant>
      <vt:variant>
        <vt:i4>1245235</vt:i4>
      </vt:variant>
      <vt:variant>
        <vt:i4>329</vt:i4>
      </vt:variant>
      <vt:variant>
        <vt:i4>0</vt:i4>
      </vt:variant>
      <vt:variant>
        <vt:i4>5</vt:i4>
      </vt:variant>
      <vt:variant>
        <vt:lpwstr/>
      </vt:variant>
      <vt:variant>
        <vt:lpwstr>_Toc274631644</vt:lpwstr>
      </vt:variant>
      <vt:variant>
        <vt:i4>1245235</vt:i4>
      </vt:variant>
      <vt:variant>
        <vt:i4>323</vt:i4>
      </vt:variant>
      <vt:variant>
        <vt:i4>0</vt:i4>
      </vt:variant>
      <vt:variant>
        <vt:i4>5</vt:i4>
      </vt:variant>
      <vt:variant>
        <vt:lpwstr/>
      </vt:variant>
      <vt:variant>
        <vt:lpwstr>_Toc274631643</vt:lpwstr>
      </vt:variant>
      <vt:variant>
        <vt:i4>1245235</vt:i4>
      </vt:variant>
      <vt:variant>
        <vt:i4>317</vt:i4>
      </vt:variant>
      <vt:variant>
        <vt:i4>0</vt:i4>
      </vt:variant>
      <vt:variant>
        <vt:i4>5</vt:i4>
      </vt:variant>
      <vt:variant>
        <vt:lpwstr/>
      </vt:variant>
      <vt:variant>
        <vt:lpwstr>_Toc274631642</vt:lpwstr>
      </vt:variant>
      <vt:variant>
        <vt:i4>1245235</vt:i4>
      </vt:variant>
      <vt:variant>
        <vt:i4>311</vt:i4>
      </vt:variant>
      <vt:variant>
        <vt:i4>0</vt:i4>
      </vt:variant>
      <vt:variant>
        <vt:i4>5</vt:i4>
      </vt:variant>
      <vt:variant>
        <vt:lpwstr/>
      </vt:variant>
      <vt:variant>
        <vt:lpwstr>_Toc274631641</vt:lpwstr>
      </vt:variant>
      <vt:variant>
        <vt:i4>1245235</vt:i4>
      </vt:variant>
      <vt:variant>
        <vt:i4>305</vt:i4>
      </vt:variant>
      <vt:variant>
        <vt:i4>0</vt:i4>
      </vt:variant>
      <vt:variant>
        <vt:i4>5</vt:i4>
      </vt:variant>
      <vt:variant>
        <vt:lpwstr/>
      </vt:variant>
      <vt:variant>
        <vt:lpwstr>_Toc274631640</vt:lpwstr>
      </vt:variant>
      <vt:variant>
        <vt:i4>1310771</vt:i4>
      </vt:variant>
      <vt:variant>
        <vt:i4>299</vt:i4>
      </vt:variant>
      <vt:variant>
        <vt:i4>0</vt:i4>
      </vt:variant>
      <vt:variant>
        <vt:i4>5</vt:i4>
      </vt:variant>
      <vt:variant>
        <vt:lpwstr/>
      </vt:variant>
      <vt:variant>
        <vt:lpwstr>_Toc274631639</vt:lpwstr>
      </vt:variant>
      <vt:variant>
        <vt:i4>1310771</vt:i4>
      </vt:variant>
      <vt:variant>
        <vt:i4>293</vt:i4>
      </vt:variant>
      <vt:variant>
        <vt:i4>0</vt:i4>
      </vt:variant>
      <vt:variant>
        <vt:i4>5</vt:i4>
      </vt:variant>
      <vt:variant>
        <vt:lpwstr/>
      </vt:variant>
      <vt:variant>
        <vt:lpwstr>_Toc274631638</vt:lpwstr>
      </vt:variant>
      <vt:variant>
        <vt:i4>1310771</vt:i4>
      </vt:variant>
      <vt:variant>
        <vt:i4>287</vt:i4>
      </vt:variant>
      <vt:variant>
        <vt:i4>0</vt:i4>
      </vt:variant>
      <vt:variant>
        <vt:i4>5</vt:i4>
      </vt:variant>
      <vt:variant>
        <vt:lpwstr/>
      </vt:variant>
      <vt:variant>
        <vt:lpwstr>_Toc274631637</vt:lpwstr>
      </vt:variant>
      <vt:variant>
        <vt:i4>1310771</vt:i4>
      </vt:variant>
      <vt:variant>
        <vt:i4>281</vt:i4>
      </vt:variant>
      <vt:variant>
        <vt:i4>0</vt:i4>
      </vt:variant>
      <vt:variant>
        <vt:i4>5</vt:i4>
      </vt:variant>
      <vt:variant>
        <vt:lpwstr/>
      </vt:variant>
      <vt:variant>
        <vt:lpwstr>_Toc274631636</vt:lpwstr>
      </vt:variant>
      <vt:variant>
        <vt:i4>1310771</vt:i4>
      </vt:variant>
      <vt:variant>
        <vt:i4>275</vt:i4>
      </vt:variant>
      <vt:variant>
        <vt:i4>0</vt:i4>
      </vt:variant>
      <vt:variant>
        <vt:i4>5</vt:i4>
      </vt:variant>
      <vt:variant>
        <vt:lpwstr/>
      </vt:variant>
      <vt:variant>
        <vt:lpwstr>_Toc274631635</vt:lpwstr>
      </vt:variant>
      <vt:variant>
        <vt:i4>1310771</vt:i4>
      </vt:variant>
      <vt:variant>
        <vt:i4>269</vt:i4>
      </vt:variant>
      <vt:variant>
        <vt:i4>0</vt:i4>
      </vt:variant>
      <vt:variant>
        <vt:i4>5</vt:i4>
      </vt:variant>
      <vt:variant>
        <vt:lpwstr/>
      </vt:variant>
      <vt:variant>
        <vt:lpwstr>_Toc274631634</vt:lpwstr>
      </vt:variant>
      <vt:variant>
        <vt:i4>1310771</vt:i4>
      </vt:variant>
      <vt:variant>
        <vt:i4>263</vt:i4>
      </vt:variant>
      <vt:variant>
        <vt:i4>0</vt:i4>
      </vt:variant>
      <vt:variant>
        <vt:i4>5</vt:i4>
      </vt:variant>
      <vt:variant>
        <vt:lpwstr/>
      </vt:variant>
      <vt:variant>
        <vt:lpwstr>_Toc274631633</vt:lpwstr>
      </vt:variant>
      <vt:variant>
        <vt:i4>1310771</vt:i4>
      </vt:variant>
      <vt:variant>
        <vt:i4>257</vt:i4>
      </vt:variant>
      <vt:variant>
        <vt:i4>0</vt:i4>
      </vt:variant>
      <vt:variant>
        <vt:i4>5</vt:i4>
      </vt:variant>
      <vt:variant>
        <vt:lpwstr/>
      </vt:variant>
      <vt:variant>
        <vt:lpwstr>_Toc274631632</vt:lpwstr>
      </vt:variant>
      <vt:variant>
        <vt:i4>1310771</vt:i4>
      </vt:variant>
      <vt:variant>
        <vt:i4>251</vt:i4>
      </vt:variant>
      <vt:variant>
        <vt:i4>0</vt:i4>
      </vt:variant>
      <vt:variant>
        <vt:i4>5</vt:i4>
      </vt:variant>
      <vt:variant>
        <vt:lpwstr/>
      </vt:variant>
      <vt:variant>
        <vt:lpwstr>_Toc274631631</vt:lpwstr>
      </vt:variant>
      <vt:variant>
        <vt:i4>1310771</vt:i4>
      </vt:variant>
      <vt:variant>
        <vt:i4>245</vt:i4>
      </vt:variant>
      <vt:variant>
        <vt:i4>0</vt:i4>
      </vt:variant>
      <vt:variant>
        <vt:i4>5</vt:i4>
      </vt:variant>
      <vt:variant>
        <vt:lpwstr/>
      </vt:variant>
      <vt:variant>
        <vt:lpwstr>_Toc274631630</vt:lpwstr>
      </vt:variant>
      <vt:variant>
        <vt:i4>1376307</vt:i4>
      </vt:variant>
      <vt:variant>
        <vt:i4>239</vt:i4>
      </vt:variant>
      <vt:variant>
        <vt:i4>0</vt:i4>
      </vt:variant>
      <vt:variant>
        <vt:i4>5</vt:i4>
      </vt:variant>
      <vt:variant>
        <vt:lpwstr/>
      </vt:variant>
      <vt:variant>
        <vt:lpwstr>_Toc274631629</vt:lpwstr>
      </vt:variant>
      <vt:variant>
        <vt:i4>1376307</vt:i4>
      </vt:variant>
      <vt:variant>
        <vt:i4>233</vt:i4>
      </vt:variant>
      <vt:variant>
        <vt:i4>0</vt:i4>
      </vt:variant>
      <vt:variant>
        <vt:i4>5</vt:i4>
      </vt:variant>
      <vt:variant>
        <vt:lpwstr/>
      </vt:variant>
      <vt:variant>
        <vt:lpwstr>_Toc274631628</vt:lpwstr>
      </vt:variant>
      <vt:variant>
        <vt:i4>1376307</vt:i4>
      </vt:variant>
      <vt:variant>
        <vt:i4>227</vt:i4>
      </vt:variant>
      <vt:variant>
        <vt:i4>0</vt:i4>
      </vt:variant>
      <vt:variant>
        <vt:i4>5</vt:i4>
      </vt:variant>
      <vt:variant>
        <vt:lpwstr/>
      </vt:variant>
      <vt:variant>
        <vt:lpwstr>_Toc274631627</vt:lpwstr>
      </vt:variant>
      <vt:variant>
        <vt:i4>1376307</vt:i4>
      </vt:variant>
      <vt:variant>
        <vt:i4>221</vt:i4>
      </vt:variant>
      <vt:variant>
        <vt:i4>0</vt:i4>
      </vt:variant>
      <vt:variant>
        <vt:i4>5</vt:i4>
      </vt:variant>
      <vt:variant>
        <vt:lpwstr/>
      </vt:variant>
      <vt:variant>
        <vt:lpwstr>_Toc274631626</vt:lpwstr>
      </vt:variant>
      <vt:variant>
        <vt:i4>1376307</vt:i4>
      </vt:variant>
      <vt:variant>
        <vt:i4>215</vt:i4>
      </vt:variant>
      <vt:variant>
        <vt:i4>0</vt:i4>
      </vt:variant>
      <vt:variant>
        <vt:i4>5</vt:i4>
      </vt:variant>
      <vt:variant>
        <vt:lpwstr/>
      </vt:variant>
      <vt:variant>
        <vt:lpwstr>_Toc274631625</vt:lpwstr>
      </vt:variant>
      <vt:variant>
        <vt:i4>1376307</vt:i4>
      </vt:variant>
      <vt:variant>
        <vt:i4>209</vt:i4>
      </vt:variant>
      <vt:variant>
        <vt:i4>0</vt:i4>
      </vt:variant>
      <vt:variant>
        <vt:i4>5</vt:i4>
      </vt:variant>
      <vt:variant>
        <vt:lpwstr/>
      </vt:variant>
      <vt:variant>
        <vt:lpwstr>_Toc274631624</vt:lpwstr>
      </vt:variant>
      <vt:variant>
        <vt:i4>1376307</vt:i4>
      </vt:variant>
      <vt:variant>
        <vt:i4>203</vt:i4>
      </vt:variant>
      <vt:variant>
        <vt:i4>0</vt:i4>
      </vt:variant>
      <vt:variant>
        <vt:i4>5</vt:i4>
      </vt:variant>
      <vt:variant>
        <vt:lpwstr/>
      </vt:variant>
      <vt:variant>
        <vt:lpwstr>_Toc274631623</vt:lpwstr>
      </vt:variant>
      <vt:variant>
        <vt:i4>1376307</vt:i4>
      </vt:variant>
      <vt:variant>
        <vt:i4>197</vt:i4>
      </vt:variant>
      <vt:variant>
        <vt:i4>0</vt:i4>
      </vt:variant>
      <vt:variant>
        <vt:i4>5</vt:i4>
      </vt:variant>
      <vt:variant>
        <vt:lpwstr/>
      </vt:variant>
      <vt:variant>
        <vt:lpwstr>_Toc274631622</vt:lpwstr>
      </vt:variant>
      <vt:variant>
        <vt:i4>1376307</vt:i4>
      </vt:variant>
      <vt:variant>
        <vt:i4>191</vt:i4>
      </vt:variant>
      <vt:variant>
        <vt:i4>0</vt:i4>
      </vt:variant>
      <vt:variant>
        <vt:i4>5</vt:i4>
      </vt:variant>
      <vt:variant>
        <vt:lpwstr/>
      </vt:variant>
      <vt:variant>
        <vt:lpwstr>_Toc274631621</vt:lpwstr>
      </vt:variant>
      <vt:variant>
        <vt:i4>1376307</vt:i4>
      </vt:variant>
      <vt:variant>
        <vt:i4>185</vt:i4>
      </vt:variant>
      <vt:variant>
        <vt:i4>0</vt:i4>
      </vt:variant>
      <vt:variant>
        <vt:i4>5</vt:i4>
      </vt:variant>
      <vt:variant>
        <vt:lpwstr/>
      </vt:variant>
      <vt:variant>
        <vt:lpwstr>_Toc274631620</vt:lpwstr>
      </vt:variant>
      <vt:variant>
        <vt:i4>1441843</vt:i4>
      </vt:variant>
      <vt:variant>
        <vt:i4>179</vt:i4>
      </vt:variant>
      <vt:variant>
        <vt:i4>0</vt:i4>
      </vt:variant>
      <vt:variant>
        <vt:i4>5</vt:i4>
      </vt:variant>
      <vt:variant>
        <vt:lpwstr/>
      </vt:variant>
      <vt:variant>
        <vt:lpwstr>_Toc274631619</vt:lpwstr>
      </vt:variant>
      <vt:variant>
        <vt:i4>1441843</vt:i4>
      </vt:variant>
      <vt:variant>
        <vt:i4>173</vt:i4>
      </vt:variant>
      <vt:variant>
        <vt:i4>0</vt:i4>
      </vt:variant>
      <vt:variant>
        <vt:i4>5</vt:i4>
      </vt:variant>
      <vt:variant>
        <vt:lpwstr/>
      </vt:variant>
      <vt:variant>
        <vt:lpwstr>_Toc274631618</vt:lpwstr>
      </vt:variant>
      <vt:variant>
        <vt:i4>1441843</vt:i4>
      </vt:variant>
      <vt:variant>
        <vt:i4>167</vt:i4>
      </vt:variant>
      <vt:variant>
        <vt:i4>0</vt:i4>
      </vt:variant>
      <vt:variant>
        <vt:i4>5</vt:i4>
      </vt:variant>
      <vt:variant>
        <vt:lpwstr/>
      </vt:variant>
      <vt:variant>
        <vt:lpwstr>_Toc274631617</vt:lpwstr>
      </vt:variant>
      <vt:variant>
        <vt:i4>1441843</vt:i4>
      </vt:variant>
      <vt:variant>
        <vt:i4>161</vt:i4>
      </vt:variant>
      <vt:variant>
        <vt:i4>0</vt:i4>
      </vt:variant>
      <vt:variant>
        <vt:i4>5</vt:i4>
      </vt:variant>
      <vt:variant>
        <vt:lpwstr/>
      </vt:variant>
      <vt:variant>
        <vt:lpwstr>_Toc274631616</vt:lpwstr>
      </vt:variant>
      <vt:variant>
        <vt:i4>1441843</vt:i4>
      </vt:variant>
      <vt:variant>
        <vt:i4>155</vt:i4>
      </vt:variant>
      <vt:variant>
        <vt:i4>0</vt:i4>
      </vt:variant>
      <vt:variant>
        <vt:i4>5</vt:i4>
      </vt:variant>
      <vt:variant>
        <vt:lpwstr/>
      </vt:variant>
      <vt:variant>
        <vt:lpwstr>_Toc274631615</vt:lpwstr>
      </vt:variant>
      <vt:variant>
        <vt:i4>1441843</vt:i4>
      </vt:variant>
      <vt:variant>
        <vt:i4>149</vt:i4>
      </vt:variant>
      <vt:variant>
        <vt:i4>0</vt:i4>
      </vt:variant>
      <vt:variant>
        <vt:i4>5</vt:i4>
      </vt:variant>
      <vt:variant>
        <vt:lpwstr/>
      </vt:variant>
      <vt:variant>
        <vt:lpwstr>_Toc274631614</vt:lpwstr>
      </vt:variant>
      <vt:variant>
        <vt:i4>1441843</vt:i4>
      </vt:variant>
      <vt:variant>
        <vt:i4>143</vt:i4>
      </vt:variant>
      <vt:variant>
        <vt:i4>0</vt:i4>
      </vt:variant>
      <vt:variant>
        <vt:i4>5</vt:i4>
      </vt:variant>
      <vt:variant>
        <vt:lpwstr/>
      </vt:variant>
      <vt:variant>
        <vt:lpwstr>_Toc274631613</vt:lpwstr>
      </vt:variant>
      <vt:variant>
        <vt:i4>1441843</vt:i4>
      </vt:variant>
      <vt:variant>
        <vt:i4>137</vt:i4>
      </vt:variant>
      <vt:variant>
        <vt:i4>0</vt:i4>
      </vt:variant>
      <vt:variant>
        <vt:i4>5</vt:i4>
      </vt:variant>
      <vt:variant>
        <vt:lpwstr/>
      </vt:variant>
      <vt:variant>
        <vt:lpwstr>_Toc274631612</vt:lpwstr>
      </vt:variant>
      <vt:variant>
        <vt:i4>1441843</vt:i4>
      </vt:variant>
      <vt:variant>
        <vt:i4>131</vt:i4>
      </vt:variant>
      <vt:variant>
        <vt:i4>0</vt:i4>
      </vt:variant>
      <vt:variant>
        <vt:i4>5</vt:i4>
      </vt:variant>
      <vt:variant>
        <vt:lpwstr/>
      </vt:variant>
      <vt:variant>
        <vt:lpwstr>_Toc274631611</vt:lpwstr>
      </vt:variant>
      <vt:variant>
        <vt:i4>1441843</vt:i4>
      </vt:variant>
      <vt:variant>
        <vt:i4>125</vt:i4>
      </vt:variant>
      <vt:variant>
        <vt:i4>0</vt:i4>
      </vt:variant>
      <vt:variant>
        <vt:i4>5</vt:i4>
      </vt:variant>
      <vt:variant>
        <vt:lpwstr/>
      </vt:variant>
      <vt:variant>
        <vt:lpwstr>_Toc274631610</vt:lpwstr>
      </vt:variant>
      <vt:variant>
        <vt:i4>1507379</vt:i4>
      </vt:variant>
      <vt:variant>
        <vt:i4>119</vt:i4>
      </vt:variant>
      <vt:variant>
        <vt:i4>0</vt:i4>
      </vt:variant>
      <vt:variant>
        <vt:i4>5</vt:i4>
      </vt:variant>
      <vt:variant>
        <vt:lpwstr/>
      </vt:variant>
      <vt:variant>
        <vt:lpwstr>_Toc274631609</vt:lpwstr>
      </vt:variant>
      <vt:variant>
        <vt:i4>1507379</vt:i4>
      </vt:variant>
      <vt:variant>
        <vt:i4>113</vt:i4>
      </vt:variant>
      <vt:variant>
        <vt:i4>0</vt:i4>
      </vt:variant>
      <vt:variant>
        <vt:i4>5</vt:i4>
      </vt:variant>
      <vt:variant>
        <vt:lpwstr/>
      </vt:variant>
      <vt:variant>
        <vt:lpwstr>_Toc274631608</vt:lpwstr>
      </vt:variant>
      <vt:variant>
        <vt:i4>1507379</vt:i4>
      </vt:variant>
      <vt:variant>
        <vt:i4>107</vt:i4>
      </vt:variant>
      <vt:variant>
        <vt:i4>0</vt:i4>
      </vt:variant>
      <vt:variant>
        <vt:i4>5</vt:i4>
      </vt:variant>
      <vt:variant>
        <vt:lpwstr/>
      </vt:variant>
      <vt:variant>
        <vt:lpwstr>_Toc274631607</vt:lpwstr>
      </vt:variant>
      <vt:variant>
        <vt:i4>1507379</vt:i4>
      </vt:variant>
      <vt:variant>
        <vt:i4>101</vt:i4>
      </vt:variant>
      <vt:variant>
        <vt:i4>0</vt:i4>
      </vt:variant>
      <vt:variant>
        <vt:i4>5</vt:i4>
      </vt:variant>
      <vt:variant>
        <vt:lpwstr/>
      </vt:variant>
      <vt:variant>
        <vt:lpwstr>_Toc274631606</vt:lpwstr>
      </vt:variant>
      <vt:variant>
        <vt:i4>1507379</vt:i4>
      </vt:variant>
      <vt:variant>
        <vt:i4>95</vt:i4>
      </vt:variant>
      <vt:variant>
        <vt:i4>0</vt:i4>
      </vt:variant>
      <vt:variant>
        <vt:i4>5</vt:i4>
      </vt:variant>
      <vt:variant>
        <vt:lpwstr/>
      </vt:variant>
      <vt:variant>
        <vt:lpwstr>_Toc274631605</vt:lpwstr>
      </vt:variant>
      <vt:variant>
        <vt:i4>1507379</vt:i4>
      </vt:variant>
      <vt:variant>
        <vt:i4>89</vt:i4>
      </vt:variant>
      <vt:variant>
        <vt:i4>0</vt:i4>
      </vt:variant>
      <vt:variant>
        <vt:i4>5</vt:i4>
      </vt:variant>
      <vt:variant>
        <vt:lpwstr/>
      </vt:variant>
      <vt:variant>
        <vt:lpwstr>_Toc274631604</vt:lpwstr>
      </vt:variant>
      <vt:variant>
        <vt:i4>1507379</vt:i4>
      </vt:variant>
      <vt:variant>
        <vt:i4>83</vt:i4>
      </vt:variant>
      <vt:variant>
        <vt:i4>0</vt:i4>
      </vt:variant>
      <vt:variant>
        <vt:i4>5</vt:i4>
      </vt:variant>
      <vt:variant>
        <vt:lpwstr/>
      </vt:variant>
      <vt:variant>
        <vt:lpwstr>_Toc274631603</vt:lpwstr>
      </vt:variant>
      <vt:variant>
        <vt:i4>1507379</vt:i4>
      </vt:variant>
      <vt:variant>
        <vt:i4>77</vt:i4>
      </vt:variant>
      <vt:variant>
        <vt:i4>0</vt:i4>
      </vt:variant>
      <vt:variant>
        <vt:i4>5</vt:i4>
      </vt:variant>
      <vt:variant>
        <vt:lpwstr/>
      </vt:variant>
      <vt:variant>
        <vt:lpwstr>_Toc274631602</vt:lpwstr>
      </vt:variant>
      <vt:variant>
        <vt:i4>1507379</vt:i4>
      </vt:variant>
      <vt:variant>
        <vt:i4>71</vt:i4>
      </vt:variant>
      <vt:variant>
        <vt:i4>0</vt:i4>
      </vt:variant>
      <vt:variant>
        <vt:i4>5</vt:i4>
      </vt:variant>
      <vt:variant>
        <vt:lpwstr/>
      </vt:variant>
      <vt:variant>
        <vt:lpwstr>_Toc274631601</vt:lpwstr>
      </vt:variant>
      <vt:variant>
        <vt:i4>1507379</vt:i4>
      </vt:variant>
      <vt:variant>
        <vt:i4>65</vt:i4>
      </vt:variant>
      <vt:variant>
        <vt:i4>0</vt:i4>
      </vt:variant>
      <vt:variant>
        <vt:i4>5</vt:i4>
      </vt:variant>
      <vt:variant>
        <vt:lpwstr/>
      </vt:variant>
      <vt:variant>
        <vt:lpwstr>_Toc274631600</vt:lpwstr>
      </vt:variant>
      <vt:variant>
        <vt:i4>1966128</vt:i4>
      </vt:variant>
      <vt:variant>
        <vt:i4>59</vt:i4>
      </vt:variant>
      <vt:variant>
        <vt:i4>0</vt:i4>
      </vt:variant>
      <vt:variant>
        <vt:i4>5</vt:i4>
      </vt:variant>
      <vt:variant>
        <vt:lpwstr/>
      </vt:variant>
      <vt:variant>
        <vt:lpwstr>_Toc274631599</vt:lpwstr>
      </vt:variant>
      <vt:variant>
        <vt:i4>1966128</vt:i4>
      </vt:variant>
      <vt:variant>
        <vt:i4>53</vt:i4>
      </vt:variant>
      <vt:variant>
        <vt:i4>0</vt:i4>
      </vt:variant>
      <vt:variant>
        <vt:i4>5</vt:i4>
      </vt:variant>
      <vt:variant>
        <vt:lpwstr/>
      </vt:variant>
      <vt:variant>
        <vt:lpwstr>_Toc274631598</vt:lpwstr>
      </vt:variant>
      <vt:variant>
        <vt:i4>1966128</vt:i4>
      </vt:variant>
      <vt:variant>
        <vt:i4>47</vt:i4>
      </vt:variant>
      <vt:variant>
        <vt:i4>0</vt:i4>
      </vt:variant>
      <vt:variant>
        <vt:i4>5</vt:i4>
      </vt:variant>
      <vt:variant>
        <vt:lpwstr/>
      </vt:variant>
      <vt:variant>
        <vt:lpwstr>_Toc274631597</vt:lpwstr>
      </vt:variant>
      <vt:variant>
        <vt:i4>1966128</vt:i4>
      </vt:variant>
      <vt:variant>
        <vt:i4>41</vt:i4>
      </vt:variant>
      <vt:variant>
        <vt:i4>0</vt:i4>
      </vt:variant>
      <vt:variant>
        <vt:i4>5</vt:i4>
      </vt:variant>
      <vt:variant>
        <vt:lpwstr/>
      </vt:variant>
      <vt:variant>
        <vt:lpwstr>_Toc274631596</vt:lpwstr>
      </vt:variant>
      <vt:variant>
        <vt:i4>1966128</vt:i4>
      </vt:variant>
      <vt:variant>
        <vt:i4>35</vt:i4>
      </vt:variant>
      <vt:variant>
        <vt:i4>0</vt:i4>
      </vt:variant>
      <vt:variant>
        <vt:i4>5</vt:i4>
      </vt:variant>
      <vt:variant>
        <vt:lpwstr/>
      </vt:variant>
      <vt:variant>
        <vt:lpwstr>_Toc274631595</vt:lpwstr>
      </vt:variant>
      <vt:variant>
        <vt:i4>1966128</vt:i4>
      </vt:variant>
      <vt:variant>
        <vt:i4>29</vt:i4>
      </vt:variant>
      <vt:variant>
        <vt:i4>0</vt:i4>
      </vt:variant>
      <vt:variant>
        <vt:i4>5</vt:i4>
      </vt:variant>
      <vt:variant>
        <vt:lpwstr/>
      </vt:variant>
      <vt:variant>
        <vt:lpwstr>_Toc274631594</vt:lpwstr>
      </vt:variant>
      <vt:variant>
        <vt:i4>1966128</vt:i4>
      </vt:variant>
      <vt:variant>
        <vt:i4>23</vt:i4>
      </vt:variant>
      <vt:variant>
        <vt:i4>0</vt:i4>
      </vt:variant>
      <vt:variant>
        <vt:i4>5</vt:i4>
      </vt:variant>
      <vt:variant>
        <vt:lpwstr/>
      </vt:variant>
      <vt:variant>
        <vt:lpwstr>_Toc274631593</vt:lpwstr>
      </vt:variant>
      <vt:variant>
        <vt:i4>1966128</vt:i4>
      </vt:variant>
      <vt:variant>
        <vt:i4>17</vt:i4>
      </vt:variant>
      <vt:variant>
        <vt:i4>0</vt:i4>
      </vt:variant>
      <vt:variant>
        <vt:i4>5</vt:i4>
      </vt:variant>
      <vt:variant>
        <vt:lpwstr/>
      </vt:variant>
      <vt:variant>
        <vt:lpwstr>_Toc274631592</vt:lpwstr>
      </vt:variant>
      <vt:variant>
        <vt:i4>1966128</vt:i4>
      </vt:variant>
      <vt:variant>
        <vt:i4>11</vt:i4>
      </vt:variant>
      <vt:variant>
        <vt:i4>0</vt:i4>
      </vt:variant>
      <vt:variant>
        <vt:i4>5</vt:i4>
      </vt:variant>
      <vt:variant>
        <vt:lpwstr/>
      </vt:variant>
      <vt:variant>
        <vt:lpwstr>_Toc274631591</vt:lpwstr>
      </vt:variant>
      <vt:variant>
        <vt:i4>1966128</vt:i4>
      </vt:variant>
      <vt:variant>
        <vt:i4>5</vt:i4>
      </vt:variant>
      <vt:variant>
        <vt:i4>0</vt:i4>
      </vt:variant>
      <vt:variant>
        <vt:i4>5</vt:i4>
      </vt:variant>
      <vt:variant>
        <vt:lpwstr/>
      </vt:variant>
      <vt:variant>
        <vt:lpwstr>_Toc274631590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Output Details and Examples</dc:title>
  <dc:subject>EnergyPlus output examples including descriptions of the simulations and results reporting methods.</dc:subject>
  <dc:creator>EnergyPlus Development Team</dc:creator>
  <cp:keywords>output files examples chart csv tab html errors</cp:keywords>
  <cp:lastModifiedBy>Mark Adams</cp:lastModifiedBy>
  <cp:revision>6</cp:revision>
  <cp:lastPrinted>2013-04-01T18:30:00Z</cp:lastPrinted>
  <dcterms:created xsi:type="dcterms:W3CDTF">2015-02-11T20:59:00Z</dcterms:created>
  <dcterms:modified xsi:type="dcterms:W3CDTF">2015-02-13T16:19:00Z</dcterms:modified>
</cp:coreProperties>
</file>