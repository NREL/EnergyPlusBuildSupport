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F57" w:rsidRDefault="00E75F57" w:rsidP="00E75F57">
      <w:pPr>
        <w:pStyle w:val="Heading2"/>
      </w:pPr>
      <w:bookmarkStart w:id="0" w:name="_Toc274548627"/>
      <w:bookmarkStart w:id="1" w:name="_Toc399401340"/>
      <w:r>
        <w:t>Demand Controlled Ventilation</w:t>
      </w:r>
      <w:bookmarkEnd w:id="0"/>
      <w:bookmarkEnd w:id="1"/>
    </w:p>
    <w:p w:rsidR="00E75F57" w:rsidRDefault="00E75F57" w:rsidP="00E75F57">
      <w:pPr>
        <w:pStyle w:val="BodyText"/>
      </w:pPr>
      <w:r>
        <w:t>ASHRAE Standard 62.1, Ventilation for Acceptable Indoor Air Quality, contains provisions that allow building ventilation systems to vary the amount of outdoor ventilation air delivered to occupied zones based on feedback from sensors that monitor various indoor air contaminants (ASHRAE 2007). Although not a contaminant of concern in most buildings, carbon dioxide (CO</w:t>
      </w:r>
      <w:r>
        <w:rPr>
          <w:vertAlign w:val="subscript"/>
        </w:rPr>
        <w:t>2</w:t>
      </w:r>
      <w:r>
        <w:t xml:space="preserve">) levels can be monitored as an indicator of building occupancy and the associated human </w:t>
      </w:r>
      <w:proofErr w:type="spellStart"/>
      <w:r>
        <w:t>bioeffluent</w:t>
      </w:r>
      <w:proofErr w:type="spellEnd"/>
      <w:r>
        <w:t xml:space="preserve"> concentration. </w:t>
      </w:r>
      <w:del w:id="2" w:author="Lixing Gu" w:date="2015-02-26T09:20:00Z">
        <w:r w:rsidDel="00BD7692">
          <w:delText>CO</w:delText>
        </w:r>
        <w:r w:rsidDel="00BD7692">
          <w:rPr>
            <w:vertAlign w:val="subscript"/>
          </w:rPr>
          <w:delText>2</w:delText>
        </w:r>
        <w:r w:rsidDel="00BD7692">
          <w:delText>-based d</w:delText>
        </w:r>
      </w:del>
      <w:ins w:id="3" w:author="Lixing Gu" w:date="2015-02-26T09:20:00Z">
        <w:r w:rsidR="00BD7692">
          <w:t>D</w:t>
        </w:r>
      </w:ins>
      <w:r>
        <w:t>emand controlled ventilation (DCV) is being increasingly used to modulate outdoor ventilation air based on real-time occupancy (</w:t>
      </w:r>
      <w:proofErr w:type="spellStart"/>
      <w:r>
        <w:t>Emmerich</w:t>
      </w:r>
      <w:proofErr w:type="spellEnd"/>
      <w:r>
        <w:t xml:space="preserve"> and </w:t>
      </w:r>
      <w:proofErr w:type="spellStart"/>
      <w:r>
        <w:t>Persily</w:t>
      </w:r>
      <w:proofErr w:type="spellEnd"/>
      <w:r>
        <w:t xml:space="preserve"> 1997, Schell et al. 1998, Schell and </w:t>
      </w:r>
      <w:proofErr w:type="spellStart"/>
      <w:r>
        <w:t>Int-Hout</w:t>
      </w:r>
      <w:proofErr w:type="spellEnd"/>
      <w:r>
        <w:t xml:space="preserve"> 2001). Modulating the outdoor ventilation air while maintaining proper indoor air quality has the potential for large energy savings compared to constant rate ventilation systems that are typically designed to provide outdoor ventilation air based on maximum anticipated occupancy.</w:t>
      </w:r>
    </w:p>
    <w:p w:rsidR="00E75F57" w:rsidRDefault="00E75F57" w:rsidP="00E75F57">
      <w:pPr>
        <w:pStyle w:val="BodyText"/>
      </w:pPr>
      <w:proofErr w:type="spellStart"/>
      <w:r>
        <w:t>EnergyPlus</w:t>
      </w:r>
      <w:proofErr w:type="spellEnd"/>
      <w:r>
        <w:t xml:space="preserve"> can model </w:t>
      </w:r>
      <w:del w:id="4" w:author="Lixing Gu" w:date="2015-02-26T09:21:00Z">
        <w:r w:rsidDel="00BD7692">
          <w:delText>CO</w:delText>
        </w:r>
        <w:r w:rsidDel="00BD7692">
          <w:rPr>
            <w:vertAlign w:val="subscript"/>
          </w:rPr>
          <w:delText>2</w:delText>
        </w:r>
        <w:r w:rsidDel="00BD7692">
          <w:delText xml:space="preserve">-based </w:delText>
        </w:r>
      </w:del>
      <w:r>
        <w:t xml:space="preserve">DCV by the ventilation rate procedure (VRP) defined in ASHRAE Standard 62.1-2007/2010 for single and multiple path systems, and the indoor air quality procedure (IAQP) defined in Standard 62. The VRP first calculates the breathing-zone outdoor air flow rate based on two components – the zone occupant component and the zone floor area component, then it calculates the zone supply outdoor air flow rate considering the zone air distribution effectiveness and secondary recirculation (for </w:t>
      </w:r>
      <w:proofErr w:type="spellStart"/>
      <w:r>
        <w:t>mult</w:t>
      </w:r>
      <w:proofErr w:type="spellEnd"/>
      <w:r>
        <w:t xml:space="preserve">-path systems only), and finally calculates the system outdoor air flow rate considering the zone diversity and system ventilation efficiency. The user must include the following five objects in their input data file in order to model </w:t>
      </w:r>
      <w:del w:id="5" w:author="Lixing Gu" w:date="2015-02-26T09:21:00Z">
        <w:r w:rsidDel="00BD7692">
          <w:delText>CO</w:delText>
        </w:r>
        <w:r w:rsidDel="00BD7692">
          <w:rPr>
            <w:vertAlign w:val="subscript"/>
          </w:rPr>
          <w:delText>2</w:delText>
        </w:r>
        <w:r w:rsidDel="00BD7692">
          <w:delText xml:space="preserve">-based </w:delText>
        </w:r>
      </w:del>
      <w:r>
        <w:t>DCV (using VRP or IAQP):</w:t>
      </w:r>
    </w:p>
    <w:p w:rsidR="00E75F57" w:rsidRPr="00253E2F" w:rsidRDefault="00E75F57" w:rsidP="00E75F57">
      <w:pPr>
        <w:pStyle w:val="ListBullet"/>
      </w:pPr>
      <w:proofErr w:type="spellStart"/>
      <w:r w:rsidRPr="000E0D66">
        <w:rPr>
          <w:b/>
        </w:rPr>
        <w:t>AirLoopHVAC:OutdoorAirSystem</w:t>
      </w:r>
      <w:proofErr w:type="spellEnd"/>
      <w:r w:rsidRPr="00253E2F">
        <w:t xml:space="preserve"> to simulate the mixed air box of the air loop</w:t>
      </w:r>
    </w:p>
    <w:p w:rsidR="00E75F57" w:rsidRPr="00253E2F" w:rsidRDefault="00E75F57" w:rsidP="00E75F57">
      <w:pPr>
        <w:pStyle w:val="ListBullet"/>
      </w:pPr>
      <w:proofErr w:type="spellStart"/>
      <w:r w:rsidRPr="000E0D66">
        <w:rPr>
          <w:b/>
        </w:rPr>
        <w:t>Controller:MechanicalVentilation</w:t>
      </w:r>
      <w:proofErr w:type="spellEnd"/>
      <w:r>
        <w:t xml:space="preserve"> with the DCV flag set to 'Yes'</w:t>
      </w:r>
      <w:r w:rsidRPr="00253E2F">
        <w:t xml:space="preserve"> to determine the minimum out</w:t>
      </w:r>
      <w:r>
        <w:t>door</w:t>
      </w:r>
      <w:r w:rsidRPr="00253E2F">
        <w:t xml:space="preserve"> air flow rate to be provided by the mixed air box</w:t>
      </w:r>
    </w:p>
    <w:p w:rsidR="00E75F57" w:rsidRPr="00253E2F" w:rsidRDefault="00E75F57" w:rsidP="00E75F57">
      <w:pPr>
        <w:pStyle w:val="ListBullet"/>
      </w:pPr>
      <w:proofErr w:type="spellStart"/>
      <w:r w:rsidRPr="000E0D66">
        <w:rPr>
          <w:b/>
        </w:rPr>
        <w:t>Controller:OutdoorAir</w:t>
      </w:r>
      <w:proofErr w:type="spellEnd"/>
      <w:r w:rsidRPr="00253E2F">
        <w:t xml:space="preserve"> to control the outside air flow rate introduced via the mixed air box</w:t>
      </w:r>
    </w:p>
    <w:p w:rsidR="00E75F57" w:rsidRPr="00AA66B0" w:rsidRDefault="00E75F57" w:rsidP="00E75F57">
      <w:pPr>
        <w:pStyle w:val="ListBullet"/>
        <w:rPr>
          <w:b/>
        </w:rPr>
      </w:pPr>
      <w:proofErr w:type="spellStart"/>
      <w:r w:rsidRPr="00AA66B0">
        <w:rPr>
          <w:b/>
        </w:rPr>
        <w:t>DesignSpecification:OutdoorAir</w:t>
      </w:r>
      <w:proofErr w:type="spellEnd"/>
      <w:r w:rsidRPr="00AA66B0">
        <w:rPr>
          <w:b/>
        </w:rPr>
        <w:t xml:space="preserve"> </w:t>
      </w:r>
      <w:r w:rsidRPr="0059759D">
        <w:t>to describe the outdoor air requirements for each zone</w:t>
      </w:r>
    </w:p>
    <w:p w:rsidR="00E75F57" w:rsidRPr="00AA66B0" w:rsidRDefault="00E75F57" w:rsidP="00E75F57">
      <w:pPr>
        <w:pStyle w:val="ListBullet"/>
        <w:rPr>
          <w:b/>
        </w:rPr>
      </w:pPr>
      <w:proofErr w:type="spellStart"/>
      <w:r w:rsidRPr="00AA66B0">
        <w:rPr>
          <w:b/>
        </w:rPr>
        <w:t>DesignSpecification:</w:t>
      </w:r>
      <w:r>
        <w:rPr>
          <w:b/>
        </w:rPr>
        <w:t>Zone</w:t>
      </w:r>
      <w:r w:rsidRPr="00AA66B0">
        <w:rPr>
          <w:b/>
        </w:rPr>
        <w:t>Air</w:t>
      </w:r>
      <w:r>
        <w:rPr>
          <w:b/>
        </w:rPr>
        <w:t>Distribution</w:t>
      </w:r>
      <w:proofErr w:type="spellEnd"/>
      <w:r w:rsidRPr="00AA66B0">
        <w:rPr>
          <w:b/>
        </w:rPr>
        <w:t xml:space="preserve"> </w:t>
      </w:r>
      <w:r w:rsidRPr="0059759D">
        <w:t>to describe air distribution effectiveness and secondary recirculation (for multi-path ventilation systems) for each zone</w:t>
      </w:r>
    </w:p>
    <w:p w:rsidR="00E75F57" w:rsidRDefault="00E75F57" w:rsidP="00E75F57">
      <w:pPr>
        <w:pStyle w:val="BodyText"/>
      </w:pPr>
      <w:r>
        <w:t>The outdoor air system (</w:t>
      </w:r>
      <w:proofErr w:type="spellStart"/>
      <w:r w:rsidRPr="00253E2F">
        <w:t>AirLoopHVAC</w:t>
      </w:r>
      <w:proofErr w:type="gramStart"/>
      <w:r w:rsidRPr="00253E2F">
        <w:t>:OutdoorAirSystem</w:t>
      </w:r>
      <w:proofErr w:type="spellEnd"/>
      <w:proofErr w:type="gramEnd"/>
      <w:r>
        <w:t xml:space="preserve">) is a subsystem of an </w:t>
      </w:r>
      <w:proofErr w:type="spellStart"/>
      <w:r>
        <w:t>AirLoopHVAC</w:t>
      </w:r>
      <w:proofErr w:type="spellEnd"/>
      <w:r>
        <w:t xml:space="preserve"> which handles the mixed air portion of the primary air system: the system relief air, the outside air inlet, and any components and controllers associated with the system relief air and outside air streams. The inputs for this object are fully described in the </w:t>
      </w:r>
      <w:proofErr w:type="spellStart"/>
      <w:r>
        <w:t>EnergyPlus</w:t>
      </w:r>
      <w:proofErr w:type="spellEnd"/>
      <w:r>
        <w:t xml:space="preserve"> Input Output Reference. Determining the outdoor air ventilation rate and introducing this ventilation via the mixed air box are accomplished by the mechanical ventilation and outdoor air controller objects.</w:t>
      </w:r>
    </w:p>
    <w:p w:rsidR="00E75F57" w:rsidRDefault="00E75F57" w:rsidP="00E75F57">
      <w:pPr>
        <w:pStyle w:val="BodyText"/>
      </w:pPr>
      <w:r>
        <w:t xml:space="preserve">The VRP currently requires outdoor air ventilation rates to be determined based on the floor area of each occupied zone plus the number of people in each zone. The number of people varies based on the setting of the DCV flag in the </w:t>
      </w:r>
      <w:proofErr w:type="spellStart"/>
      <w:r>
        <w:t>Controller</w:t>
      </w:r>
      <w:proofErr w:type="gramStart"/>
      <w:r>
        <w:t>:MechanicalVentilation</w:t>
      </w:r>
      <w:proofErr w:type="spellEnd"/>
      <w:proofErr w:type="gramEnd"/>
      <w:r>
        <w:t xml:space="preserve"> object. For using occupancy at every time step, the DCV flag must be set to 'Yes'. The outdoor air ventilation rate can then be reset dynamically as operating conditions change (e.g., variations in occupancy). The </w:t>
      </w:r>
      <w:proofErr w:type="spellStart"/>
      <w:r>
        <w:t>Controller</w:t>
      </w:r>
      <w:proofErr w:type="gramStart"/>
      <w:r>
        <w:t>:MechanicalVentilation</w:t>
      </w:r>
      <w:proofErr w:type="spellEnd"/>
      <w:proofErr w:type="gramEnd"/>
      <w:r>
        <w:t xml:space="preserve"> object simplifies the procedure for calculating these outdoor air ventilation requirements and resetting them based on varying occupancy levels. This is particularly useful for large air distribution systems that serve a number of different zone types with varying occupancy levels.</w:t>
      </w:r>
    </w:p>
    <w:p w:rsidR="00E75F57" w:rsidRDefault="00E75F57" w:rsidP="00E75F57">
      <w:pPr>
        <w:pStyle w:val="BodyText"/>
      </w:pPr>
      <w:r>
        <w:t xml:space="preserve">The IAQP (ASHRAE 2007) is a design procedure in which outdoor air intake and other system design parameters are based on an analysis of contaminant sources, and contaminant concentration targets. Although carbon dioxide is not considered as an indoor contaminant but is considered as </w:t>
      </w:r>
      <w:r w:rsidRPr="0000721C">
        <w:t>an indicator of indoor air quality in buildings</w:t>
      </w:r>
      <w:r>
        <w:t xml:space="preserve">, </w:t>
      </w:r>
      <w:proofErr w:type="spellStart"/>
      <w:r>
        <w:t>EnergyPlus</w:t>
      </w:r>
      <w:proofErr w:type="spellEnd"/>
      <w:r>
        <w:t xml:space="preserve"> uses IAQP to control carbon dioxide. In addition, a generic contaminant may be introduced. The current IAQP in </w:t>
      </w:r>
      <w:proofErr w:type="spellStart"/>
      <w:r>
        <w:t>EnergyPlus</w:t>
      </w:r>
      <w:proofErr w:type="spellEnd"/>
      <w:r>
        <w:t xml:space="preserve"> allows credit to be taken for controls that can be reliably demonstrated to result in indoor carbon dioxide and generic contaminant concentrations equal to or lower that those </w:t>
      </w:r>
      <w:r>
        <w:lastRenderedPageBreak/>
        <w:t>achieved using the VRP. The IAQP may also be used where the design is intended to attain specific target carbon dioxide and generic contaminant levels.</w:t>
      </w:r>
    </w:p>
    <w:p w:rsidR="0010598E" w:rsidRPr="009A0090" w:rsidRDefault="0010598E" w:rsidP="0010598E">
      <w:pPr>
        <w:pStyle w:val="Heading3"/>
      </w:pPr>
      <w:bookmarkStart w:id="6" w:name="_Toc399401341"/>
      <w:r w:rsidRPr="009A0090">
        <w:t>Ventilation Rate Procedure</w:t>
      </w:r>
      <w:bookmarkEnd w:id="6"/>
    </w:p>
    <w:p w:rsidR="0010598E" w:rsidRDefault="0010598E" w:rsidP="0010598E">
      <w:pPr>
        <w:pStyle w:val="Heading4"/>
      </w:pPr>
      <w:r>
        <w:t>Calculation of zone minimum outdoor air flow</w:t>
      </w:r>
    </w:p>
    <w:p w:rsidR="0010598E" w:rsidRDefault="0010598E" w:rsidP="0010598E">
      <w:pPr>
        <w:pStyle w:val="BodyText"/>
      </w:pPr>
      <w:r>
        <w:t xml:space="preserve">For </w:t>
      </w:r>
      <w:proofErr w:type="gramStart"/>
      <w:r>
        <w:t xml:space="preserve">the </w:t>
      </w:r>
      <w:proofErr w:type="spellStart"/>
      <w:r>
        <w:t>i</w:t>
      </w:r>
      <w:proofErr w:type="gramEnd"/>
      <w:r>
        <w:t>-th</w:t>
      </w:r>
      <w:proofErr w:type="spellEnd"/>
      <w:r>
        <w:t xml:space="preserve"> zone, first the breathing-zone outdoor air flow is calculated:</w:t>
      </w:r>
    </w:p>
    <w:p w:rsidR="0010598E" w:rsidRDefault="0010598E" w:rsidP="0010598E">
      <w:pPr>
        <w:pStyle w:val="Equation"/>
      </w:pPr>
      <w:r>
        <w:rPr>
          <w:noProof/>
          <w:position w:val="-14"/>
          <w:lang w:eastAsia="zh-CN"/>
        </w:rPr>
        <w:drawing>
          <wp:inline distT="0" distB="0" distL="0" distR="0" wp14:anchorId="6F72C43C" wp14:editId="20DF2A49">
            <wp:extent cx="1476375" cy="238125"/>
            <wp:effectExtent l="0" t="0" r="9525" b="9525"/>
            <wp:docPr id="6333"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6375" cy="238125"/>
                    </a:xfrm>
                    <a:prstGeom prst="rect">
                      <a:avLst/>
                    </a:prstGeom>
                    <a:noFill/>
                    <a:ln>
                      <a:noFill/>
                    </a:ln>
                  </pic:spPr>
                </pic:pic>
              </a:graphicData>
            </a:graphic>
          </wp:inline>
        </w:drawing>
      </w:r>
    </w:p>
    <w:p w:rsidR="0010598E" w:rsidRDefault="0010598E" w:rsidP="0010598E">
      <w:pPr>
        <w:pStyle w:val="BodyText"/>
      </w:pPr>
      <w:r>
        <w:t xml:space="preserve">Where: </w:t>
      </w:r>
    </w:p>
    <w:p w:rsidR="0010598E" w:rsidRDefault="0010598E" w:rsidP="0010598E">
      <w:pPr>
        <w:pStyle w:val="BodyText"/>
      </w:pPr>
      <w:r>
        <w:rPr>
          <w:noProof/>
          <w:position w:val="-14"/>
          <w:lang w:eastAsia="zh-CN"/>
        </w:rPr>
        <w:drawing>
          <wp:inline distT="0" distB="0" distL="0" distR="0" wp14:anchorId="2C65E8FE" wp14:editId="5CA83422">
            <wp:extent cx="257175" cy="238125"/>
            <wp:effectExtent l="0" t="0" r="9525" b="9525"/>
            <wp:docPr id="6332"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t>= the breathing-zone outdoor air flow, m³/s</w:t>
      </w:r>
    </w:p>
    <w:p w:rsidR="0010598E" w:rsidRDefault="0010598E" w:rsidP="0010598E">
      <w:pPr>
        <w:pStyle w:val="BodyText"/>
      </w:pPr>
      <w:r>
        <w:rPr>
          <w:noProof/>
          <w:position w:val="-14"/>
          <w:lang w:eastAsia="zh-CN"/>
        </w:rPr>
        <w:drawing>
          <wp:inline distT="0" distB="0" distL="0" distR="0" wp14:anchorId="3BE4F0B7" wp14:editId="58F379B1">
            <wp:extent cx="257175" cy="238125"/>
            <wp:effectExtent l="0" t="0" r="9525" b="9525"/>
            <wp:docPr id="633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t>= the ventilation rate per person, m³/s-person</w:t>
      </w:r>
    </w:p>
    <w:p w:rsidR="0010598E" w:rsidRDefault="0010598E" w:rsidP="0010598E">
      <w:pPr>
        <w:pStyle w:val="BodyText"/>
      </w:pPr>
      <w:r>
        <w:rPr>
          <w:noProof/>
          <w:position w:val="-12"/>
          <w:lang w:eastAsia="zh-CN"/>
        </w:rPr>
        <w:drawing>
          <wp:inline distT="0" distB="0" distL="0" distR="0" wp14:anchorId="0F9053A5" wp14:editId="2EE59A56">
            <wp:extent cx="152400" cy="228600"/>
            <wp:effectExtent l="0" t="0" r="0" b="0"/>
            <wp:docPr id="6330"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ab/>
        <w:t>= the number of occupants for the zone</w:t>
      </w:r>
    </w:p>
    <w:p w:rsidR="0010598E" w:rsidRDefault="0010598E" w:rsidP="0010598E">
      <w:pPr>
        <w:pStyle w:val="BodyText"/>
      </w:pPr>
      <w:r>
        <w:rPr>
          <w:noProof/>
          <w:position w:val="-14"/>
          <w:lang w:eastAsia="zh-CN"/>
        </w:rPr>
        <w:drawing>
          <wp:inline distT="0" distB="0" distL="0" distR="0" wp14:anchorId="395EB454" wp14:editId="0138C141">
            <wp:extent cx="238125" cy="238125"/>
            <wp:effectExtent l="0" t="0" r="9525" b="9525"/>
            <wp:docPr id="6329"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 the ventilation rate per floor area, m³/s-m²</w:t>
      </w:r>
    </w:p>
    <w:p w:rsidR="0010598E" w:rsidRDefault="0010598E" w:rsidP="0010598E">
      <w:pPr>
        <w:pStyle w:val="BodyText"/>
      </w:pPr>
      <w:r>
        <w:rPr>
          <w:noProof/>
          <w:position w:val="-12"/>
          <w:lang w:eastAsia="zh-CN"/>
        </w:rPr>
        <w:drawing>
          <wp:inline distT="0" distB="0" distL="0" distR="0" wp14:anchorId="795A79B5" wp14:editId="1EFBFD35">
            <wp:extent cx="161925" cy="228600"/>
            <wp:effectExtent l="0" t="0" r="9525" b="0"/>
            <wp:docPr id="6328"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ab/>
        <w:t>= the floor area of the zone, m²</w:t>
      </w:r>
    </w:p>
    <w:p w:rsidR="0010598E" w:rsidRDefault="0010598E" w:rsidP="0010598E">
      <w:pPr>
        <w:pStyle w:val="BodyText"/>
      </w:pPr>
      <w:r>
        <w:rPr>
          <w:noProof/>
          <w:position w:val="-6"/>
          <w:lang w:eastAsia="zh-CN"/>
        </w:rPr>
        <w:drawing>
          <wp:inline distT="0" distB="0" distL="0" distR="0" wp14:anchorId="442DA136" wp14:editId="258E6EFC">
            <wp:extent cx="85725" cy="161925"/>
            <wp:effectExtent l="0" t="0" r="9525" b="9525"/>
            <wp:docPr id="6327"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inline>
        </w:drawing>
      </w:r>
      <w:r>
        <w:tab/>
        <w:t>= the index of the zone or zone list</w:t>
      </w:r>
    </w:p>
    <w:p w:rsidR="0010598E" w:rsidRDefault="0010598E" w:rsidP="0010598E">
      <w:pPr>
        <w:pStyle w:val="BodyText"/>
      </w:pPr>
      <w:r>
        <w:t xml:space="preserve">Next, </w:t>
      </w:r>
      <w:proofErr w:type="gramStart"/>
      <w:r>
        <w:t xml:space="preserve">the </w:t>
      </w:r>
      <w:proofErr w:type="spellStart"/>
      <w:r>
        <w:t>i</w:t>
      </w:r>
      <w:proofErr w:type="gramEnd"/>
      <w:r>
        <w:t>-th</w:t>
      </w:r>
      <w:proofErr w:type="spellEnd"/>
      <w:r>
        <w:t xml:space="preserve"> zone outdoor air flow is calculated:</w:t>
      </w:r>
    </w:p>
    <w:p w:rsidR="0010598E" w:rsidRDefault="0010598E" w:rsidP="0010598E">
      <w:pPr>
        <w:pStyle w:val="Equation"/>
      </w:pPr>
      <w:r>
        <w:rPr>
          <w:noProof/>
          <w:position w:val="-14"/>
          <w:lang w:eastAsia="zh-CN"/>
        </w:rPr>
        <w:drawing>
          <wp:inline distT="0" distB="0" distL="0" distR="0" wp14:anchorId="64446F45" wp14:editId="306D8CF9">
            <wp:extent cx="876300" cy="238125"/>
            <wp:effectExtent l="0" t="0" r="0" b="9525"/>
            <wp:docPr id="632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p>
    <w:p w:rsidR="0010598E" w:rsidRDefault="0010598E" w:rsidP="0010598E">
      <w:pPr>
        <w:pStyle w:val="BodyText"/>
      </w:pPr>
      <w:r>
        <w:t>Where:</w:t>
      </w:r>
    </w:p>
    <w:p w:rsidR="0010598E" w:rsidRDefault="0010598E" w:rsidP="0010598E">
      <w:pPr>
        <w:pStyle w:val="BodyText"/>
      </w:pPr>
      <w:r>
        <w:rPr>
          <w:noProof/>
          <w:position w:val="-14"/>
          <w:lang w:eastAsia="zh-CN"/>
        </w:rPr>
        <w:drawing>
          <wp:inline distT="0" distB="0" distL="0" distR="0" wp14:anchorId="75C5FD4D" wp14:editId="479372CD">
            <wp:extent cx="266700" cy="238125"/>
            <wp:effectExtent l="0" t="0" r="0" b="9525"/>
            <wp:docPr id="6325"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 the zone outdoor air flow, m³/s</w:t>
      </w:r>
    </w:p>
    <w:p w:rsidR="0010598E" w:rsidRDefault="0010598E" w:rsidP="0010598E">
      <w:pPr>
        <w:pStyle w:val="BodyText"/>
      </w:pPr>
      <w:r>
        <w:rPr>
          <w:noProof/>
          <w:position w:val="-12"/>
          <w:lang w:eastAsia="zh-CN"/>
        </w:rPr>
        <w:drawing>
          <wp:inline distT="0" distB="0" distL="0" distR="0" wp14:anchorId="7EA7F7D0" wp14:editId="0CDAE27F">
            <wp:extent cx="180975" cy="228600"/>
            <wp:effectExtent l="0" t="0" r="9525" b="0"/>
            <wp:docPr id="6324"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t>= the zone air distribution effectiveness, see following figure for ASHRAE recommended values.</w:t>
      </w:r>
    </w:p>
    <w:p w:rsidR="0010598E" w:rsidRDefault="0010598E" w:rsidP="0010598E">
      <w:pPr>
        <w:pStyle w:val="Picture"/>
      </w:pPr>
      <w:r>
        <w:rPr>
          <w:noProof/>
          <w:lang w:eastAsia="zh-CN"/>
        </w:rPr>
        <w:lastRenderedPageBreak/>
        <w:drawing>
          <wp:inline distT="0" distB="0" distL="0" distR="0" wp14:anchorId="442FE665" wp14:editId="7CA69CBC">
            <wp:extent cx="2645410" cy="3874135"/>
            <wp:effectExtent l="19050" t="0" r="254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cstate="print"/>
                    <a:srcRect/>
                    <a:stretch>
                      <a:fillRect/>
                    </a:stretch>
                  </pic:blipFill>
                  <pic:spPr bwMode="auto">
                    <a:xfrm>
                      <a:off x="0" y="0"/>
                      <a:ext cx="2645410" cy="3874135"/>
                    </a:xfrm>
                    <a:prstGeom prst="rect">
                      <a:avLst/>
                    </a:prstGeom>
                    <a:noFill/>
                    <a:ln w="9525">
                      <a:noFill/>
                      <a:miter lim="800000"/>
                      <a:headEnd/>
                      <a:tailEnd/>
                    </a:ln>
                  </pic:spPr>
                </pic:pic>
              </a:graphicData>
            </a:graphic>
          </wp:inline>
        </w:drawing>
      </w:r>
    </w:p>
    <w:p w:rsidR="0010598E" w:rsidRDefault="0010598E" w:rsidP="0010598E">
      <w:pPr>
        <w:pStyle w:val="Caption"/>
      </w:pPr>
      <w:r>
        <w:t xml:space="preserve">Figure </w:t>
      </w:r>
      <w:r>
        <w:fldChar w:fldCharType="begin"/>
      </w:r>
      <w:r>
        <w:instrText xml:space="preserve"> SEQ Figure \* ARABIC </w:instrText>
      </w:r>
      <w:r>
        <w:fldChar w:fldCharType="separate"/>
      </w:r>
      <w:r>
        <w:rPr>
          <w:noProof/>
        </w:rPr>
        <w:t>195</w:t>
      </w:r>
      <w:r>
        <w:rPr>
          <w:noProof/>
        </w:rPr>
        <w:fldChar w:fldCharType="end"/>
      </w:r>
      <w:r>
        <w:t>. Zone Air Distribution Effectiveness Typical Values (Source: ASHRAE Standard 62.1-2010)</w:t>
      </w:r>
    </w:p>
    <w:p w:rsidR="0010598E" w:rsidRDefault="0010598E" w:rsidP="0010598E">
      <w:pPr>
        <w:pStyle w:val="Heading4"/>
      </w:pPr>
      <w:r>
        <w:t>Calculation of system minimum outdoor air flow</w:t>
      </w:r>
    </w:p>
    <w:p w:rsidR="0010598E" w:rsidRDefault="0010598E" w:rsidP="0010598E">
      <w:pPr>
        <w:pStyle w:val="BodyText"/>
      </w:pPr>
      <w:r>
        <w:t>For single zone systems, the system outdoor air flow,</w:t>
      </w:r>
    </w:p>
    <w:p w:rsidR="0010598E" w:rsidRDefault="0010598E" w:rsidP="0010598E">
      <w:pPr>
        <w:pStyle w:val="Equation"/>
      </w:pPr>
      <w:r>
        <w:rPr>
          <w:noProof/>
          <w:position w:val="-12"/>
          <w:lang w:eastAsia="zh-CN"/>
        </w:rPr>
        <w:drawing>
          <wp:inline distT="0" distB="0" distL="0" distR="0" wp14:anchorId="1ED7D5A7" wp14:editId="592C3D29">
            <wp:extent cx="523875" cy="228600"/>
            <wp:effectExtent l="0" t="0" r="9525" b="0"/>
            <wp:docPr id="6323"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p>
    <w:p w:rsidR="0010598E" w:rsidRDefault="0010598E" w:rsidP="0010598E">
      <w:pPr>
        <w:pStyle w:val="BodyText"/>
      </w:pPr>
      <w:r>
        <w:t>For 100% outdoor air multi-zone systems, the system outdoor air flow,</w:t>
      </w:r>
    </w:p>
    <w:p w:rsidR="0010598E" w:rsidRDefault="0010598E" w:rsidP="0010598E">
      <w:pPr>
        <w:pStyle w:val="Equation"/>
      </w:pPr>
      <w:r>
        <w:rPr>
          <w:noProof/>
          <w:position w:val="-28"/>
          <w:lang w:eastAsia="zh-CN"/>
        </w:rPr>
        <w:drawing>
          <wp:inline distT="0" distB="0" distL="0" distR="0" wp14:anchorId="11333167" wp14:editId="73FAF848">
            <wp:extent cx="885825" cy="428625"/>
            <wp:effectExtent l="0" t="0" r="9525" b="9525"/>
            <wp:docPr id="6322"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5825" cy="428625"/>
                    </a:xfrm>
                    <a:prstGeom prst="rect">
                      <a:avLst/>
                    </a:prstGeom>
                    <a:noFill/>
                    <a:ln>
                      <a:noFill/>
                    </a:ln>
                  </pic:spPr>
                </pic:pic>
              </a:graphicData>
            </a:graphic>
          </wp:inline>
        </w:drawing>
      </w:r>
    </w:p>
    <w:p w:rsidR="0010598E" w:rsidRDefault="0010598E" w:rsidP="0010598E">
      <w:pPr>
        <w:pStyle w:val="BodyText"/>
      </w:pPr>
      <w:r>
        <w:t>For non 100% outdoor air multi-zone systems, the system outdoor air flow,</w:t>
      </w:r>
    </w:p>
    <w:p w:rsidR="0010598E" w:rsidRDefault="0010598E" w:rsidP="0010598E">
      <w:pPr>
        <w:pStyle w:val="Equation"/>
      </w:pPr>
      <w:r>
        <w:rPr>
          <w:noProof/>
          <w:position w:val="-12"/>
          <w:lang w:eastAsia="zh-CN"/>
        </w:rPr>
        <w:drawing>
          <wp:inline distT="0" distB="0" distL="0" distR="0" wp14:anchorId="7E13E760" wp14:editId="5CA04C94">
            <wp:extent cx="790575" cy="228600"/>
            <wp:effectExtent l="0" t="0" r="9525" b="0"/>
            <wp:docPr id="632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p>
    <w:p w:rsidR="0010598E" w:rsidRDefault="0010598E" w:rsidP="0010598E">
      <w:pPr>
        <w:pStyle w:val="BodyText"/>
      </w:pPr>
      <w:r>
        <w:t>Where:</w:t>
      </w:r>
    </w:p>
    <w:p w:rsidR="0010598E" w:rsidRDefault="0010598E" w:rsidP="0010598E">
      <w:pPr>
        <w:pStyle w:val="BodyText"/>
      </w:pPr>
      <w:r>
        <w:rPr>
          <w:noProof/>
          <w:position w:val="-12"/>
          <w:lang w:eastAsia="zh-CN"/>
        </w:rPr>
        <w:drawing>
          <wp:inline distT="0" distB="0" distL="0" distR="0" wp14:anchorId="0CA6A99A" wp14:editId="70C538A2">
            <wp:extent cx="219075" cy="228600"/>
            <wp:effectExtent l="0" t="0" r="9525" b="0"/>
            <wp:docPr id="6320"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t xml:space="preserve"> </w:t>
      </w:r>
      <w:proofErr w:type="gramStart"/>
      <w:r>
        <w:t>the</w:t>
      </w:r>
      <w:proofErr w:type="gramEnd"/>
      <w:r>
        <w:t xml:space="preserve"> uncorrected system outdoor air flow, m³/s</w:t>
      </w:r>
    </w:p>
    <w:p w:rsidR="0010598E" w:rsidRDefault="0010598E" w:rsidP="0010598E">
      <w:pPr>
        <w:pStyle w:val="Equation"/>
      </w:pPr>
      <w:r>
        <w:rPr>
          <w:noProof/>
          <w:position w:val="-28"/>
          <w:lang w:eastAsia="zh-CN"/>
        </w:rPr>
        <w:drawing>
          <wp:inline distT="0" distB="0" distL="0" distR="0" wp14:anchorId="591A87D3" wp14:editId="69D995EC">
            <wp:extent cx="2314575" cy="428625"/>
            <wp:effectExtent l="0" t="0" r="9525" b="9525"/>
            <wp:docPr id="6319"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4575" cy="428625"/>
                    </a:xfrm>
                    <a:prstGeom prst="rect">
                      <a:avLst/>
                    </a:prstGeom>
                    <a:noFill/>
                    <a:ln>
                      <a:noFill/>
                    </a:ln>
                  </pic:spPr>
                </pic:pic>
              </a:graphicData>
            </a:graphic>
          </wp:inline>
        </w:drawing>
      </w:r>
    </w:p>
    <w:p w:rsidR="0010598E" w:rsidRDefault="0010598E" w:rsidP="0010598E">
      <w:pPr>
        <w:pStyle w:val="BodyText"/>
      </w:pPr>
      <w:r>
        <w:rPr>
          <w:noProof/>
          <w:position w:val="-12"/>
          <w:lang w:eastAsia="zh-CN"/>
        </w:rPr>
        <w:drawing>
          <wp:inline distT="0" distB="0" distL="0" distR="0" wp14:anchorId="5B596AA1" wp14:editId="105C91E9">
            <wp:extent cx="219075" cy="228600"/>
            <wp:effectExtent l="0" t="0" r="9525" b="0"/>
            <wp:docPr id="6318"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t xml:space="preserve"> = the uncorrected system outdoor air fraction</w:t>
      </w:r>
    </w:p>
    <w:p w:rsidR="0010598E" w:rsidRDefault="0010598E" w:rsidP="0010598E">
      <w:pPr>
        <w:pStyle w:val="Equation"/>
      </w:pPr>
      <w:r>
        <w:rPr>
          <w:noProof/>
          <w:position w:val="-14"/>
          <w:lang w:eastAsia="zh-CN"/>
        </w:rPr>
        <w:lastRenderedPageBreak/>
        <w:drawing>
          <wp:inline distT="0" distB="0" distL="0" distR="0" wp14:anchorId="4A564EF1" wp14:editId="6C1F4F56">
            <wp:extent cx="809625" cy="238125"/>
            <wp:effectExtent l="0" t="0" r="9525" b="9525"/>
            <wp:docPr id="6317"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09625" cy="238125"/>
                    </a:xfrm>
                    <a:prstGeom prst="rect">
                      <a:avLst/>
                    </a:prstGeom>
                    <a:noFill/>
                    <a:ln>
                      <a:noFill/>
                    </a:ln>
                  </pic:spPr>
                </pic:pic>
              </a:graphicData>
            </a:graphic>
          </wp:inline>
        </w:drawing>
      </w:r>
    </w:p>
    <w:p w:rsidR="0010598E" w:rsidRDefault="0010598E" w:rsidP="0010598E">
      <w:pPr>
        <w:pStyle w:val="BodyText"/>
      </w:pPr>
      <w:r>
        <w:rPr>
          <w:noProof/>
          <w:position w:val="-14"/>
          <w:lang w:eastAsia="zh-CN"/>
        </w:rPr>
        <w:drawing>
          <wp:inline distT="0" distB="0" distL="0" distR="0" wp14:anchorId="083383A4" wp14:editId="3B4DE58C">
            <wp:extent cx="219075" cy="238125"/>
            <wp:effectExtent l="0" t="0" r="0" b="9525"/>
            <wp:docPr id="6316" name="Pictur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t>= the system supply air flow, m³/s</w:t>
      </w:r>
    </w:p>
    <w:p w:rsidR="0010598E" w:rsidRDefault="0010598E" w:rsidP="0010598E">
      <w:pPr>
        <w:pStyle w:val="BodyText"/>
      </w:pPr>
      <w:r>
        <w:rPr>
          <w:noProof/>
          <w:position w:val="-14"/>
          <w:lang w:eastAsia="zh-CN"/>
        </w:rPr>
        <w:drawing>
          <wp:inline distT="0" distB="0" distL="0" distR="0" wp14:anchorId="366C03D3" wp14:editId="68DB98EE">
            <wp:extent cx="257175" cy="238125"/>
            <wp:effectExtent l="0" t="0" r="9525" b="9525"/>
            <wp:docPr id="6315"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t xml:space="preserve"> = the zone outdoor air fraction</w:t>
      </w:r>
    </w:p>
    <w:p w:rsidR="0010598E" w:rsidRDefault="0010598E" w:rsidP="0010598E">
      <w:pPr>
        <w:pStyle w:val="Equation"/>
      </w:pPr>
      <w:r>
        <w:rPr>
          <w:noProof/>
          <w:position w:val="-14"/>
          <w:lang w:eastAsia="zh-CN"/>
        </w:rPr>
        <w:drawing>
          <wp:inline distT="0" distB="0" distL="0" distR="0" wp14:anchorId="4B86D626" wp14:editId="0ED25B08">
            <wp:extent cx="952500" cy="238125"/>
            <wp:effectExtent l="0" t="0" r="0" b="9525"/>
            <wp:docPr id="6314"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p>
    <w:p w:rsidR="0010598E" w:rsidRDefault="0010598E" w:rsidP="0010598E">
      <w:pPr>
        <w:pStyle w:val="BodyText"/>
      </w:pPr>
      <w:r>
        <w:rPr>
          <w:noProof/>
          <w:position w:val="-14"/>
          <w:lang w:eastAsia="zh-CN"/>
        </w:rPr>
        <w:drawing>
          <wp:inline distT="0" distB="0" distL="0" distR="0" wp14:anchorId="36FAF29C" wp14:editId="543A270F">
            <wp:extent cx="266700" cy="238125"/>
            <wp:effectExtent l="0" t="0" r="0" b="9525"/>
            <wp:docPr id="6313" name="Picture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 xml:space="preserve"> = the zone supply air </w:t>
      </w:r>
      <w:r w:rsidRPr="00253E2F">
        <w:t>flow</w:t>
      </w:r>
      <w:r>
        <w:t>, m³/s</w:t>
      </w:r>
    </w:p>
    <w:p w:rsidR="0010598E" w:rsidRDefault="0010598E" w:rsidP="0010598E">
      <w:pPr>
        <w:pStyle w:val="BodyText"/>
        <w:rPr>
          <w:rFonts w:ascii="TimesNewRomanPSMT" w:hAnsi="TimesNewRomanPSMT" w:cs="TimesNewRomanPSMT"/>
        </w:rPr>
      </w:pPr>
      <w:r>
        <w:rPr>
          <w:noProof/>
          <w:position w:val="-12"/>
          <w:lang w:eastAsia="zh-CN"/>
        </w:rPr>
        <w:drawing>
          <wp:inline distT="0" distB="0" distL="0" distR="0" wp14:anchorId="55F942DD" wp14:editId="5686FF03">
            <wp:extent cx="190500" cy="228600"/>
            <wp:effectExtent l="0" t="0" r="0" b="0"/>
            <wp:docPr id="6312" name="Picture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ab/>
        <w:t xml:space="preserve">= the system ventilation efficiency, determined as the minimum of the </w:t>
      </w:r>
      <w:r>
        <w:rPr>
          <w:rFonts w:ascii="TimesNewRomanPSMT" w:hAnsi="TimesNewRomanPSMT" w:cs="TimesNewRomanPSMT"/>
        </w:rPr>
        <w:t>zone ventilation efficiency among all ventilation zones served by the air handler.</w:t>
      </w:r>
    </w:p>
    <w:p w:rsidR="0010598E" w:rsidRDefault="0010598E" w:rsidP="0010598E">
      <w:pPr>
        <w:pStyle w:val="BodyText"/>
      </w:pPr>
      <w:proofErr w:type="spellStart"/>
      <w:r>
        <w:rPr>
          <w:rFonts w:ascii="TimesNewRomanPS-ItalicMT" w:hAnsi="TimesNewRomanPS-ItalicMT" w:cs="TimesNewRomanPS-ItalicMT"/>
          <w:i/>
          <w:iCs/>
        </w:rPr>
        <w:t>E</w:t>
      </w:r>
      <w:r>
        <w:rPr>
          <w:rFonts w:ascii="TimesNewRomanPS-ItalicMT" w:hAnsi="TimesNewRomanPS-ItalicMT" w:cs="TimesNewRomanPS-ItalicMT"/>
          <w:i/>
          <w:iCs/>
          <w:sz w:val="16"/>
          <w:szCs w:val="16"/>
        </w:rPr>
        <w:t>v</w:t>
      </w:r>
      <w:proofErr w:type="spellEnd"/>
      <w:r>
        <w:rPr>
          <w:rFonts w:ascii="TimesNewRomanPS-ItalicMT" w:hAnsi="TimesNewRomanPS-ItalicMT" w:cs="TimesNewRomanPS-ItalicMT"/>
          <w:i/>
          <w:iCs/>
          <w:sz w:val="16"/>
          <w:szCs w:val="16"/>
        </w:rPr>
        <w:t xml:space="preserve"> </w:t>
      </w:r>
      <w:r>
        <w:t>= minimum (</w:t>
      </w:r>
      <w:proofErr w:type="spellStart"/>
      <w:r>
        <w:rPr>
          <w:rFonts w:ascii="TimesNewRomanPS-ItalicMT" w:hAnsi="TimesNewRomanPS-ItalicMT" w:cs="TimesNewRomanPS-ItalicMT"/>
          <w:i/>
          <w:iCs/>
        </w:rPr>
        <w:t>Ev</w:t>
      </w:r>
      <w:r>
        <w:rPr>
          <w:rFonts w:ascii="TimesNewRomanPS-ItalicMT" w:hAnsi="TimesNewRomanPS-ItalicMT" w:cs="TimesNewRomanPS-ItalicMT"/>
          <w:i/>
          <w:iCs/>
          <w:sz w:val="16"/>
          <w:szCs w:val="16"/>
        </w:rPr>
        <w:t>z</w:t>
      </w:r>
      <w:proofErr w:type="spellEnd"/>
      <w:r>
        <w:t>)</w:t>
      </w:r>
    </w:p>
    <w:p w:rsidR="0010598E" w:rsidRDefault="0010598E" w:rsidP="0010598E">
      <w:pPr>
        <w:pStyle w:val="BodyText"/>
      </w:pPr>
      <w:proofErr w:type="spellStart"/>
      <w:r>
        <w:rPr>
          <w:rFonts w:ascii="TimesNewRomanPS-ItalicMT" w:hAnsi="TimesNewRomanPS-ItalicMT" w:cs="TimesNewRomanPS-ItalicMT"/>
          <w:i/>
          <w:iCs/>
        </w:rPr>
        <w:t>Ev</w:t>
      </w:r>
      <w:r>
        <w:rPr>
          <w:rFonts w:ascii="TimesNewRomanPS-ItalicMT" w:hAnsi="TimesNewRomanPS-ItalicMT" w:cs="TimesNewRomanPS-ItalicMT"/>
          <w:i/>
          <w:iCs/>
          <w:sz w:val="16"/>
          <w:szCs w:val="16"/>
        </w:rPr>
        <w:t>z</w:t>
      </w:r>
      <w:proofErr w:type="spellEnd"/>
      <w:r>
        <w:tab/>
        <w:t>= the zone ventilation efficiency, determined differently for single-path and multi-path systems.</w:t>
      </w:r>
    </w:p>
    <w:p w:rsidR="0010598E" w:rsidRPr="00DB75CC" w:rsidRDefault="0010598E" w:rsidP="0010598E">
      <w:pPr>
        <w:pStyle w:val="BodyText"/>
        <w:rPr>
          <w:b/>
          <w:i/>
        </w:rPr>
      </w:pPr>
      <w:r w:rsidRPr="00DB75CC">
        <w:rPr>
          <w:b/>
          <w:i/>
        </w:rPr>
        <w:t>For single-path systems,</w:t>
      </w:r>
    </w:p>
    <w:p w:rsidR="0010598E" w:rsidRDefault="0010598E" w:rsidP="0010598E">
      <w:pPr>
        <w:pStyle w:val="BodyText"/>
      </w:pPr>
      <w:proofErr w:type="spellStart"/>
      <w:r>
        <w:t>Evz</w:t>
      </w:r>
      <w:proofErr w:type="spellEnd"/>
      <w:r>
        <w:rPr>
          <w:sz w:val="16"/>
          <w:szCs w:val="16"/>
        </w:rPr>
        <w:t xml:space="preserve"> </w:t>
      </w:r>
      <w:r>
        <w:t xml:space="preserve">= </w:t>
      </w:r>
      <w:r>
        <w:rPr>
          <w:rFonts w:ascii="TimesNewRomanPSMT" w:hAnsi="TimesNewRomanPSMT" w:cs="TimesNewRomanPSMT"/>
        </w:rPr>
        <w:t xml:space="preserve">1 </w:t>
      </w:r>
      <w:r>
        <w:t xml:space="preserve">+ </w:t>
      </w:r>
      <w:proofErr w:type="spellStart"/>
      <w:r>
        <w:t>X</w:t>
      </w:r>
      <w:r>
        <w:rPr>
          <w:sz w:val="16"/>
          <w:szCs w:val="16"/>
        </w:rPr>
        <w:t>s</w:t>
      </w:r>
      <w:proofErr w:type="spellEnd"/>
      <w:r>
        <w:rPr>
          <w:sz w:val="16"/>
          <w:szCs w:val="16"/>
        </w:rPr>
        <w:t xml:space="preserve"> </w:t>
      </w:r>
      <w:r>
        <w:t xml:space="preserve">– </w:t>
      </w:r>
      <w:proofErr w:type="spellStart"/>
      <w:r>
        <w:t>Z</w:t>
      </w:r>
      <w:r w:rsidRPr="00E36D7E">
        <w:rPr>
          <w:sz w:val="16"/>
          <w:szCs w:val="16"/>
          <w:vertAlign w:val="subscript"/>
        </w:rPr>
        <w:t>d</w:t>
      </w:r>
      <w:proofErr w:type="gramStart"/>
      <w:r w:rsidRPr="00E36D7E">
        <w:rPr>
          <w:sz w:val="16"/>
          <w:szCs w:val="16"/>
          <w:vertAlign w:val="subscript"/>
        </w:rPr>
        <w:t>,i</w:t>
      </w:r>
      <w:proofErr w:type="spellEnd"/>
      <w:proofErr w:type="gramEnd"/>
    </w:p>
    <w:p w:rsidR="0010598E" w:rsidRPr="00DB75CC" w:rsidRDefault="0010598E" w:rsidP="0010598E">
      <w:pPr>
        <w:pStyle w:val="BodyText"/>
        <w:rPr>
          <w:b/>
          <w:i/>
        </w:rPr>
      </w:pPr>
      <w:r w:rsidRPr="00DB75CC">
        <w:rPr>
          <w:b/>
          <w:i/>
        </w:rPr>
        <w:t>For multi-path systems,</w:t>
      </w:r>
    </w:p>
    <w:p w:rsidR="0010598E" w:rsidRPr="00DB75CC" w:rsidRDefault="0010598E" w:rsidP="0010598E">
      <w:pPr>
        <w:pStyle w:val="BodyText"/>
        <w:rPr>
          <w:rFonts w:ascii="TimesNewRomanPSMT" w:hAnsi="TimesNewRomanPSMT" w:cs="TimesNewRomanPSMT"/>
          <w:i/>
        </w:rPr>
      </w:pPr>
      <w:proofErr w:type="spellStart"/>
      <w:r w:rsidRPr="00DB75CC">
        <w:rPr>
          <w:i/>
        </w:rPr>
        <w:t>Evz</w:t>
      </w:r>
      <w:proofErr w:type="spellEnd"/>
      <w:r w:rsidRPr="00DB75CC">
        <w:rPr>
          <w:i/>
        </w:rPr>
        <w:t xml:space="preserve"> = </w:t>
      </w:r>
      <w:r w:rsidRPr="00DB75CC">
        <w:rPr>
          <w:rFonts w:ascii="TimesNewRomanPSMT" w:hAnsi="TimesNewRomanPSMT" w:cs="TimesNewRomanPSMT"/>
          <w:i/>
        </w:rPr>
        <w:t>(</w:t>
      </w:r>
      <w:r w:rsidRPr="00DB75CC">
        <w:rPr>
          <w:i/>
        </w:rPr>
        <w:t>F</w:t>
      </w:r>
      <w:r w:rsidRPr="00DB75CC">
        <w:rPr>
          <w:i/>
          <w:sz w:val="16"/>
          <w:szCs w:val="16"/>
        </w:rPr>
        <w:t xml:space="preserve">a </w:t>
      </w:r>
      <w:r w:rsidRPr="00DB75CC">
        <w:rPr>
          <w:i/>
        </w:rPr>
        <w:t xml:space="preserve">+ </w:t>
      </w:r>
      <w:proofErr w:type="spellStart"/>
      <w:r w:rsidRPr="00DB75CC">
        <w:rPr>
          <w:i/>
        </w:rPr>
        <w:t>X</w:t>
      </w:r>
      <w:r w:rsidRPr="00DB75CC">
        <w:rPr>
          <w:i/>
          <w:sz w:val="16"/>
          <w:szCs w:val="16"/>
        </w:rPr>
        <w:t>s</w:t>
      </w:r>
      <w:proofErr w:type="spellEnd"/>
      <w:r w:rsidRPr="00DB75CC">
        <w:rPr>
          <w:i/>
          <w:sz w:val="16"/>
          <w:szCs w:val="16"/>
        </w:rPr>
        <w:t xml:space="preserve"> </w:t>
      </w:r>
      <w:r w:rsidRPr="00DB75CC">
        <w:rPr>
          <w:rFonts w:ascii="TimesNewRomanPSMT" w:hAnsi="TimesNewRomanPSMT" w:cs="TimesNewRomanPSMT"/>
          <w:i/>
        </w:rPr>
        <w:t xml:space="preserve">· </w:t>
      </w:r>
      <w:r w:rsidRPr="00DB75CC">
        <w:rPr>
          <w:i/>
        </w:rPr>
        <w:t>F</w:t>
      </w:r>
      <w:r w:rsidRPr="00DB75CC">
        <w:rPr>
          <w:i/>
          <w:sz w:val="16"/>
          <w:szCs w:val="16"/>
        </w:rPr>
        <w:t xml:space="preserve">b </w:t>
      </w:r>
      <w:r w:rsidRPr="00DB75CC">
        <w:rPr>
          <w:i/>
        </w:rPr>
        <w:t xml:space="preserve">– </w:t>
      </w:r>
      <w:proofErr w:type="spellStart"/>
      <w:r w:rsidRPr="00DB75CC">
        <w:rPr>
          <w:i/>
        </w:rPr>
        <w:t>Z</w:t>
      </w:r>
      <w:r w:rsidRPr="00DB75CC">
        <w:rPr>
          <w:i/>
          <w:sz w:val="16"/>
          <w:szCs w:val="16"/>
          <w:vertAlign w:val="subscript"/>
        </w:rPr>
        <w:t>d</w:t>
      </w:r>
      <w:proofErr w:type="gramStart"/>
      <w:r w:rsidRPr="00DB75CC">
        <w:rPr>
          <w:i/>
          <w:sz w:val="16"/>
          <w:szCs w:val="16"/>
          <w:vertAlign w:val="subscript"/>
        </w:rPr>
        <w:t>,i</w:t>
      </w:r>
      <w:proofErr w:type="spellEnd"/>
      <w:proofErr w:type="gramEnd"/>
      <w:r w:rsidRPr="00DB75CC">
        <w:rPr>
          <w:i/>
          <w:sz w:val="16"/>
          <w:szCs w:val="16"/>
        </w:rPr>
        <w:t xml:space="preserve"> </w:t>
      </w:r>
      <w:r w:rsidRPr="00DB75CC">
        <w:rPr>
          <w:rFonts w:ascii="TimesNewRomanPSMT" w:hAnsi="TimesNewRomanPSMT" w:cs="TimesNewRomanPSMT"/>
          <w:i/>
        </w:rPr>
        <w:t xml:space="preserve">· </w:t>
      </w:r>
      <w:r w:rsidRPr="00DB75CC">
        <w:rPr>
          <w:i/>
        </w:rPr>
        <w:t>E</w:t>
      </w:r>
      <w:r w:rsidRPr="00DB75CC">
        <w:rPr>
          <w:i/>
          <w:sz w:val="16"/>
          <w:szCs w:val="16"/>
        </w:rPr>
        <w:t xml:space="preserve">p </w:t>
      </w:r>
      <w:r w:rsidRPr="00DB75CC">
        <w:rPr>
          <w:rFonts w:ascii="TimesNewRomanPSMT" w:hAnsi="TimesNewRomanPSMT" w:cs="TimesNewRomanPSMT"/>
          <w:i/>
        </w:rPr>
        <w:t xml:space="preserve">· </w:t>
      </w:r>
      <w:r w:rsidRPr="00DB75CC">
        <w:rPr>
          <w:i/>
        </w:rPr>
        <w:t>F</w:t>
      </w:r>
      <w:r w:rsidRPr="00DB75CC">
        <w:rPr>
          <w:i/>
          <w:sz w:val="16"/>
          <w:szCs w:val="16"/>
        </w:rPr>
        <w:t xml:space="preserve">c </w:t>
      </w:r>
      <w:r w:rsidRPr="00DB75CC">
        <w:rPr>
          <w:rFonts w:ascii="TimesNewRomanPSMT" w:hAnsi="TimesNewRomanPSMT" w:cs="TimesNewRomanPSMT"/>
          <w:i/>
        </w:rPr>
        <w:t>)/</w:t>
      </w:r>
      <w:r w:rsidRPr="00DB75CC">
        <w:rPr>
          <w:i/>
        </w:rPr>
        <w:t>F</w:t>
      </w:r>
      <w:r w:rsidRPr="00DB75CC">
        <w:rPr>
          <w:i/>
          <w:sz w:val="16"/>
          <w:szCs w:val="16"/>
        </w:rPr>
        <w:t>a</w:t>
      </w:r>
    </w:p>
    <w:p w:rsidR="0010598E" w:rsidRDefault="0010598E" w:rsidP="0010598E">
      <w:pPr>
        <w:pStyle w:val="BodyText"/>
      </w:pPr>
      <w:proofErr w:type="gramStart"/>
      <w:r>
        <w:t>where</w:t>
      </w:r>
      <w:proofErr w:type="gramEnd"/>
      <w:r>
        <w:t xml:space="preserve"> system air fractions </w:t>
      </w:r>
      <w:r>
        <w:rPr>
          <w:rFonts w:ascii="TimesNewRomanPS-ItalicMT" w:hAnsi="TimesNewRomanPS-ItalicMT" w:cs="TimesNewRomanPS-ItalicMT"/>
          <w:i/>
          <w:iCs/>
        </w:rPr>
        <w:t>F</w:t>
      </w:r>
      <w:r>
        <w:rPr>
          <w:rFonts w:ascii="TimesNewRomanPS-ItalicMT" w:hAnsi="TimesNewRomanPS-ItalicMT" w:cs="TimesNewRomanPS-ItalicMT"/>
          <w:i/>
          <w:iCs/>
          <w:sz w:val="16"/>
          <w:szCs w:val="16"/>
        </w:rPr>
        <w:t>a</w:t>
      </w:r>
      <w:r>
        <w:t xml:space="preserve">, </w:t>
      </w:r>
      <w:r>
        <w:rPr>
          <w:rFonts w:ascii="TimesNewRomanPS-ItalicMT" w:hAnsi="TimesNewRomanPS-ItalicMT" w:cs="TimesNewRomanPS-ItalicMT"/>
          <w:i/>
          <w:iCs/>
        </w:rPr>
        <w:t>F</w:t>
      </w:r>
      <w:r>
        <w:rPr>
          <w:rFonts w:ascii="TimesNewRomanPS-ItalicMT" w:hAnsi="TimesNewRomanPS-ItalicMT" w:cs="TimesNewRomanPS-ItalicMT"/>
          <w:i/>
          <w:iCs/>
          <w:sz w:val="16"/>
          <w:szCs w:val="16"/>
        </w:rPr>
        <w:t>b</w:t>
      </w:r>
      <w:r>
        <w:t xml:space="preserve">, and </w:t>
      </w:r>
      <w:r>
        <w:rPr>
          <w:rFonts w:ascii="TimesNewRomanPS-ItalicMT" w:hAnsi="TimesNewRomanPS-ItalicMT" w:cs="TimesNewRomanPS-ItalicMT"/>
          <w:i/>
          <w:iCs/>
        </w:rPr>
        <w:t>F</w:t>
      </w:r>
      <w:r>
        <w:rPr>
          <w:rFonts w:ascii="TimesNewRomanPS-ItalicMT" w:hAnsi="TimesNewRomanPS-ItalicMT" w:cs="TimesNewRomanPS-ItalicMT"/>
          <w:i/>
          <w:iCs/>
          <w:sz w:val="16"/>
          <w:szCs w:val="16"/>
        </w:rPr>
        <w:t xml:space="preserve">c </w:t>
      </w:r>
      <w:r>
        <w:t xml:space="preserve">are determined as follows </w:t>
      </w:r>
    </w:p>
    <w:p w:rsidR="0010598E" w:rsidRPr="00DB75CC" w:rsidRDefault="0010598E" w:rsidP="0010598E">
      <w:pPr>
        <w:pStyle w:val="BodyText"/>
        <w:rPr>
          <w:rFonts w:ascii="TimesNewRomanPSMT" w:hAnsi="TimesNewRomanPSMT" w:cs="TimesNewRomanPSMT"/>
          <w:i/>
        </w:rPr>
      </w:pPr>
      <w:r w:rsidRPr="00DB75CC">
        <w:rPr>
          <w:i/>
        </w:rPr>
        <w:t>F</w:t>
      </w:r>
      <w:r w:rsidRPr="00DB75CC">
        <w:rPr>
          <w:i/>
          <w:sz w:val="16"/>
          <w:szCs w:val="16"/>
        </w:rPr>
        <w:t xml:space="preserve">a </w:t>
      </w:r>
      <w:r w:rsidRPr="00DB75CC">
        <w:rPr>
          <w:i/>
        </w:rPr>
        <w:t>= E</w:t>
      </w:r>
      <w:r w:rsidRPr="00DB75CC">
        <w:rPr>
          <w:i/>
          <w:sz w:val="16"/>
          <w:szCs w:val="16"/>
        </w:rPr>
        <w:t xml:space="preserve">p </w:t>
      </w:r>
      <w:r w:rsidRPr="00DB75CC">
        <w:rPr>
          <w:i/>
        </w:rPr>
        <w:t xml:space="preserve">+ </w:t>
      </w:r>
      <w:r w:rsidRPr="00DB75CC">
        <w:rPr>
          <w:rFonts w:ascii="TimesNewRomanPSMT" w:hAnsi="TimesNewRomanPSMT" w:cs="TimesNewRomanPSMT"/>
          <w:i/>
        </w:rPr>
        <w:t>(</w:t>
      </w:r>
      <w:r w:rsidRPr="00DB75CC">
        <w:rPr>
          <w:i/>
        </w:rPr>
        <w:t>1 – E</w:t>
      </w:r>
      <w:r w:rsidRPr="00DB75CC">
        <w:rPr>
          <w:i/>
          <w:sz w:val="16"/>
          <w:szCs w:val="16"/>
        </w:rPr>
        <w:t>p</w:t>
      </w:r>
      <w:r w:rsidRPr="00DB75CC">
        <w:rPr>
          <w:rFonts w:ascii="TimesNewRomanPSMT" w:hAnsi="TimesNewRomanPSMT" w:cs="TimesNewRomanPSMT"/>
          <w:i/>
        </w:rPr>
        <w:t xml:space="preserve">) · </w:t>
      </w:r>
      <w:proofErr w:type="spellStart"/>
      <w:r w:rsidRPr="00DB75CC">
        <w:rPr>
          <w:i/>
        </w:rPr>
        <w:t>E</w:t>
      </w:r>
      <w:r w:rsidRPr="00DB75CC">
        <w:rPr>
          <w:i/>
          <w:sz w:val="16"/>
          <w:szCs w:val="16"/>
        </w:rPr>
        <w:t>r</w:t>
      </w:r>
      <w:proofErr w:type="spellEnd"/>
      <w:r w:rsidRPr="00DB75CC">
        <w:rPr>
          <w:i/>
          <w:sz w:val="16"/>
          <w:szCs w:val="16"/>
        </w:rPr>
        <w:t xml:space="preserve"> </w:t>
      </w:r>
    </w:p>
    <w:p w:rsidR="0010598E" w:rsidRPr="00DB75CC" w:rsidRDefault="0010598E" w:rsidP="0010598E">
      <w:pPr>
        <w:pStyle w:val="BodyText"/>
        <w:rPr>
          <w:rFonts w:ascii="TimesNewRomanPSMT" w:hAnsi="TimesNewRomanPSMT" w:cs="TimesNewRomanPSMT"/>
          <w:i/>
        </w:rPr>
      </w:pPr>
      <w:r w:rsidRPr="00DB75CC">
        <w:rPr>
          <w:i/>
        </w:rPr>
        <w:t>F</w:t>
      </w:r>
      <w:r w:rsidRPr="00DB75CC">
        <w:rPr>
          <w:i/>
          <w:sz w:val="16"/>
          <w:szCs w:val="16"/>
        </w:rPr>
        <w:t xml:space="preserve">b </w:t>
      </w:r>
      <w:r w:rsidRPr="00DB75CC">
        <w:rPr>
          <w:i/>
        </w:rPr>
        <w:t>= E</w:t>
      </w:r>
      <w:r w:rsidRPr="00DB75CC">
        <w:rPr>
          <w:i/>
          <w:sz w:val="16"/>
          <w:szCs w:val="16"/>
        </w:rPr>
        <w:t>p</w:t>
      </w:r>
    </w:p>
    <w:p w:rsidR="0010598E" w:rsidRPr="00DB75CC" w:rsidRDefault="0010598E" w:rsidP="0010598E">
      <w:pPr>
        <w:pStyle w:val="BodyText"/>
        <w:rPr>
          <w:rFonts w:ascii="TimesNewRomanPSMT" w:hAnsi="TimesNewRomanPSMT" w:cs="TimesNewRomanPSMT"/>
          <w:i/>
        </w:rPr>
      </w:pPr>
      <w:r w:rsidRPr="00DB75CC">
        <w:rPr>
          <w:i/>
        </w:rPr>
        <w:t>F</w:t>
      </w:r>
      <w:r w:rsidRPr="00DB75CC">
        <w:rPr>
          <w:i/>
          <w:sz w:val="16"/>
          <w:szCs w:val="16"/>
        </w:rPr>
        <w:t xml:space="preserve">c </w:t>
      </w:r>
      <w:r w:rsidRPr="00DB75CC">
        <w:rPr>
          <w:i/>
        </w:rPr>
        <w:t xml:space="preserve">= 1 – </w:t>
      </w:r>
      <w:r w:rsidRPr="00DB75CC">
        <w:rPr>
          <w:rFonts w:ascii="TimesNewRomanPSMT" w:hAnsi="TimesNewRomanPSMT" w:cs="TimesNewRomanPSMT"/>
          <w:i/>
        </w:rPr>
        <w:t>(</w:t>
      </w:r>
      <w:r w:rsidRPr="00DB75CC">
        <w:rPr>
          <w:i/>
        </w:rPr>
        <w:t xml:space="preserve">1 – </w:t>
      </w:r>
      <w:proofErr w:type="spellStart"/>
      <w:r w:rsidRPr="00DB75CC">
        <w:rPr>
          <w:i/>
        </w:rPr>
        <w:t>E</w:t>
      </w:r>
      <w:r w:rsidRPr="00DB75CC">
        <w:rPr>
          <w:i/>
          <w:sz w:val="16"/>
          <w:szCs w:val="16"/>
        </w:rPr>
        <w:t>z</w:t>
      </w:r>
      <w:proofErr w:type="spellEnd"/>
      <w:r w:rsidRPr="00DB75CC">
        <w:rPr>
          <w:rFonts w:ascii="TimesNewRomanPSMT" w:hAnsi="TimesNewRomanPSMT" w:cs="TimesNewRomanPSMT"/>
          <w:i/>
        </w:rPr>
        <w:t>) · (</w:t>
      </w:r>
      <w:r w:rsidRPr="00DB75CC">
        <w:rPr>
          <w:i/>
        </w:rPr>
        <w:t xml:space="preserve">1 – </w:t>
      </w:r>
      <w:proofErr w:type="spellStart"/>
      <w:r w:rsidRPr="00DB75CC">
        <w:rPr>
          <w:i/>
        </w:rPr>
        <w:t>E</w:t>
      </w:r>
      <w:r w:rsidRPr="00DB75CC">
        <w:rPr>
          <w:i/>
          <w:sz w:val="16"/>
          <w:szCs w:val="16"/>
        </w:rPr>
        <w:t>r</w:t>
      </w:r>
      <w:proofErr w:type="spellEnd"/>
      <w:r w:rsidRPr="00DB75CC">
        <w:rPr>
          <w:rFonts w:ascii="TimesNewRomanPSMT" w:hAnsi="TimesNewRomanPSMT" w:cs="TimesNewRomanPSMT"/>
          <w:i/>
        </w:rPr>
        <w:t>) · (</w:t>
      </w:r>
      <w:r w:rsidRPr="00DB75CC">
        <w:rPr>
          <w:i/>
        </w:rPr>
        <w:t>1 – E</w:t>
      </w:r>
      <w:r w:rsidRPr="00DB75CC">
        <w:rPr>
          <w:i/>
          <w:sz w:val="16"/>
          <w:szCs w:val="16"/>
        </w:rPr>
        <w:t>p</w:t>
      </w:r>
      <w:r w:rsidRPr="00DB75CC">
        <w:rPr>
          <w:rFonts w:ascii="TimesNewRomanPSMT" w:hAnsi="TimesNewRomanPSMT" w:cs="TimesNewRomanPSMT"/>
          <w:i/>
        </w:rPr>
        <w:t>)</w:t>
      </w:r>
    </w:p>
    <w:p w:rsidR="0010598E" w:rsidRDefault="0010598E" w:rsidP="0010598E">
      <w:pPr>
        <w:pStyle w:val="BodyText"/>
      </w:pPr>
      <w:r>
        <w:rPr>
          <w:rFonts w:ascii="TimesNewRomanPS-ItalicMT" w:hAnsi="TimesNewRomanPS-ItalicMT" w:cs="TimesNewRomanPS-ItalicMT"/>
          <w:i/>
          <w:iCs/>
        </w:rPr>
        <w:t>E</w:t>
      </w:r>
      <w:r>
        <w:rPr>
          <w:rFonts w:ascii="TimesNewRomanPS-ItalicMT" w:hAnsi="TimesNewRomanPS-ItalicMT" w:cs="TimesNewRomanPS-ItalicMT"/>
          <w:i/>
          <w:iCs/>
          <w:sz w:val="16"/>
          <w:szCs w:val="16"/>
        </w:rPr>
        <w:t>p</w:t>
      </w:r>
      <w:r>
        <w:rPr>
          <w:rFonts w:ascii="TimesNewRomanPS-ItalicMT" w:hAnsi="TimesNewRomanPS-ItalicMT" w:cs="TimesNewRomanPS-ItalicMT"/>
          <w:i/>
          <w:iCs/>
          <w:sz w:val="16"/>
          <w:szCs w:val="16"/>
        </w:rPr>
        <w:tab/>
        <w:t>=</w:t>
      </w:r>
      <w:r>
        <w:t xml:space="preserve"> the zone primary air fraction. For dual-fan dual-duct systems, the zone primary air is the air from the cold duct.</w:t>
      </w:r>
    </w:p>
    <w:p w:rsidR="0010598E" w:rsidRPr="00DB75CC" w:rsidRDefault="0010598E" w:rsidP="0010598E">
      <w:pPr>
        <w:pStyle w:val="BodyText"/>
        <w:rPr>
          <w:rFonts w:ascii="TimesNewRomanPSMT" w:hAnsi="TimesNewRomanPSMT" w:cs="TimesNewRomanPSMT"/>
          <w:i/>
        </w:rPr>
      </w:pPr>
      <w:r w:rsidRPr="00DB75CC">
        <w:rPr>
          <w:i/>
        </w:rPr>
        <w:t>E</w:t>
      </w:r>
      <w:r w:rsidRPr="00DB75CC">
        <w:rPr>
          <w:i/>
          <w:sz w:val="16"/>
          <w:szCs w:val="16"/>
        </w:rPr>
        <w:t xml:space="preserve">p </w:t>
      </w:r>
      <w:r w:rsidRPr="00DB75CC">
        <w:rPr>
          <w:i/>
        </w:rPr>
        <w:t xml:space="preserve">= </w:t>
      </w:r>
      <w:proofErr w:type="spellStart"/>
      <w:r w:rsidRPr="00DB75CC">
        <w:rPr>
          <w:i/>
        </w:rPr>
        <w:t>V</w:t>
      </w:r>
      <w:r w:rsidRPr="00DB75CC">
        <w:rPr>
          <w:i/>
          <w:sz w:val="16"/>
          <w:szCs w:val="16"/>
        </w:rPr>
        <w:t>pz</w:t>
      </w:r>
      <w:proofErr w:type="spellEnd"/>
      <w:r w:rsidRPr="00DB75CC">
        <w:rPr>
          <w:i/>
          <w:sz w:val="16"/>
          <w:szCs w:val="16"/>
        </w:rPr>
        <w:t xml:space="preserve"> </w:t>
      </w:r>
      <w:r w:rsidRPr="00DB75CC">
        <w:rPr>
          <w:i/>
        </w:rPr>
        <w:t>/</w:t>
      </w:r>
      <w:proofErr w:type="spellStart"/>
      <w:r w:rsidRPr="00DB75CC">
        <w:rPr>
          <w:i/>
        </w:rPr>
        <w:t>V</w:t>
      </w:r>
      <w:r w:rsidRPr="00DB75CC">
        <w:rPr>
          <w:i/>
          <w:sz w:val="16"/>
          <w:szCs w:val="16"/>
        </w:rPr>
        <w:t>dz</w:t>
      </w:r>
      <w:proofErr w:type="gramStart"/>
      <w:r w:rsidRPr="00DB75CC">
        <w:rPr>
          <w:i/>
          <w:sz w:val="16"/>
          <w:szCs w:val="16"/>
        </w:rPr>
        <w:t>,i</w:t>
      </w:r>
      <w:proofErr w:type="spellEnd"/>
      <w:proofErr w:type="gramEnd"/>
    </w:p>
    <w:p w:rsidR="0010598E" w:rsidRDefault="0010598E" w:rsidP="0010598E">
      <w:pPr>
        <w:pStyle w:val="BodyText"/>
      </w:pPr>
      <w:proofErr w:type="spellStart"/>
      <w:r>
        <w:rPr>
          <w:rFonts w:ascii="TimesNewRomanPS-ItalicMT" w:hAnsi="TimesNewRomanPS-ItalicMT" w:cs="TimesNewRomanPS-ItalicMT"/>
          <w:i/>
          <w:iCs/>
        </w:rPr>
        <w:t>E</w:t>
      </w:r>
      <w:r>
        <w:rPr>
          <w:rFonts w:ascii="TimesNewRomanPS-ItalicMT" w:hAnsi="TimesNewRomanPS-ItalicMT" w:cs="TimesNewRomanPS-ItalicMT"/>
          <w:i/>
          <w:iCs/>
          <w:sz w:val="16"/>
          <w:szCs w:val="16"/>
        </w:rPr>
        <w:t>r</w:t>
      </w:r>
      <w:proofErr w:type="spellEnd"/>
      <w:r>
        <w:t xml:space="preserve"> </w:t>
      </w:r>
      <w:r>
        <w:tab/>
        <w:t>= the zone secondary recirculation fraction</w:t>
      </w:r>
    </w:p>
    <w:p w:rsidR="0010598E" w:rsidRPr="00301553" w:rsidRDefault="0010598E" w:rsidP="0010598E">
      <w:pPr>
        <w:pStyle w:val="BodyText"/>
      </w:pPr>
      <w:r w:rsidRPr="00301553">
        <w:t xml:space="preserve">Single-path systems are special cases of multi-path systems where </w:t>
      </w:r>
      <w:proofErr w:type="spellStart"/>
      <w:r w:rsidRPr="00301553">
        <w:rPr>
          <w:i/>
        </w:rPr>
        <w:t>Er</w:t>
      </w:r>
      <w:proofErr w:type="spellEnd"/>
      <w:r>
        <w:rPr>
          <w:i/>
        </w:rPr>
        <w:t xml:space="preserve"> </w:t>
      </w:r>
      <w:r w:rsidRPr="00301553">
        <w:t>=</w:t>
      </w:r>
      <w:r>
        <w:t xml:space="preserve"> </w:t>
      </w:r>
      <w:r w:rsidRPr="00301553">
        <w:t xml:space="preserve">0, </w:t>
      </w:r>
      <w:r w:rsidRPr="00301553">
        <w:rPr>
          <w:i/>
        </w:rPr>
        <w:t>Ep</w:t>
      </w:r>
      <w:r>
        <w:rPr>
          <w:i/>
        </w:rPr>
        <w:t xml:space="preserve"> </w:t>
      </w:r>
      <w:r w:rsidRPr="00301553">
        <w:t>=</w:t>
      </w:r>
      <w:r>
        <w:t xml:space="preserve"> </w:t>
      </w:r>
      <w:r w:rsidRPr="00301553">
        <w:t xml:space="preserve">1, </w:t>
      </w:r>
      <w:r w:rsidRPr="00301553">
        <w:rPr>
          <w:i/>
        </w:rPr>
        <w:t>Fa</w:t>
      </w:r>
      <w:r>
        <w:rPr>
          <w:i/>
        </w:rPr>
        <w:t xml:space="preserve"> </w:t>
      </w:r>
      <w:r w:rsidRPr="00301553">
        <w:t xml:space="preserve">= </w:t>
      </w:r>
      <w:r w:rsidRPr="00301553">
        <w:rPr>
          <w:i/>
        </w:rPr>
        <w:t>Fb</w:t>
      </w:r>
      <w:r>
        <w:rPr>
          <w:i/>
        </w:rPr>
        <w:t xml:space="preserve"> =</w:t>
      </w:r>
      <w:r w:rsidRPr="00301553">
        <w:t xml:space="preserve"> </w:t>
      </w:r>
      <w:r w:rsidRPr="00301553">
        <w:rPr>
          <w:i/>
        </w:rPr>
        <w:t>Fc</w:t>
      </w:r>
      <w:r>
        <w:rPr>
          <w:i/>
        </w:rPr>
        <w:t xml:space="preserve"> </w:t>
      </w:r>
      <w:r w:rsidRPr="00301553">
        <w:t>=</w:t>
      </w:r>
      <w:r>
        <w:t xml:space="preserve"> </w:t>
      </w:r>
      <w:r w:rsidRPr="00301553">
        <w:t>1</w:t>
      </w:r>
      <w:r>
        <w:t>.0</w:t>
      </w:r>
    </w:p>
    <w:p w:rsidR="0010598E" w:rsidRPr="004E7413" w:rsidRDefault="0010598E" w:rsidP="0010598E">
      <w:pPr>
        <w:pStyle w:val="BodyText"/>
      </w:pPr>
      <w:r w:rsidRPr="004E7413">
        <w:t xml:space="preserve">The zone secondary recirculation fraction </w:t>
      </w:r>
      <w:proofErr w:type="spellStart"/>
      <w:r w:rsidRPr="004E7413">
        <w:t>Er</w:t>
      </w:r>
      <w:proofErr w:type="spellEnd"/>
      <w:r w:rsidRPr="004E7413">
        <w:t xml:space="preserve"> is determined by the designer based on system configuration. For plenum return systems with secondary recirculation (e.g., fan-powered VAV with plenum return) </w:t>
      </w:r>
      <w:proofErr w:type="spellStart"/>
      <w:r w:rsidRPr="004E7413">
        <w:t>Er</w:t>
      </w:r>
      <w:proofErr w:type="spellEnd"/>
      <w:r w:rsidRPr="004E7413">
        <w:t xml:space="preserve"> is</w:t>
      </w:r>
      <w:r>
        <w:t xml:space="preserve"> </w:t>
      </w:r>
      <w:r w:rsidRPr="004E7413">
        <w:t xml:space="preserve">usually less than 1.0, although values may range from 0.1 to 1.2 depending upon the location of the ventilation zone relative to other zones and the air handler. For ducted return systems with secondary recirculation (e.g., fan-powered VAV with ducted return), </w:t>
      </w:r>
      <w:proofErr w:type="spellStart"/>
      <w:r w:rsidRPr="004E7413">
        <w:t>Er</w:t>
      </w:r>
      <w:proofErr w:type="spellEnd"/>
      <w:r w:rsidRPr="004E7413">
        <w:t xml:space="preserve"> is typically 0.0, while for those with system-level recirculation (</w:t>
      </w:r>
      <w:proofErr w:type="spellStart"/>
      <w:r w:rsidRPr="004E7413">
        <w:t>e.g</w:t>
      </w:r>
      <w:proofErr w:type="spellEnd"/>
      <w:r w:rsidRPr="004E7413">
        <w:t xml:space="preserve">, dual-fan dual-duct systems with ducted return) </w:t>
      </w:r>
      <w:proofErr w:type="spellStart"/>
      <w:r w:rsidRPr="004E7413">
        <w:t>Er</w:t>
      </w:r>
      <w:proofErr w:type="spellEnd"/>
      <w:r w:rsidRPr="004E7413">
        <w:t xml:space="preserve"> is typically 1.0. For other system types, </w:t>
      </w:r>
      <w:proofErr w:type="spellStart"/>
      <w:r w:rsidRPr="004E7413">
        <w:t>Er</w:t>
      </w:r>
      <w:proofErr w:type="spellEnd"/>
      <w:r w:rsidRPr="004E7413">
        <w:t xml:space="preserve"> is typically 0.75.</w:t>
      </w:r>
    </w:p>
    <w:p w:rsidR="0010598E" w:rsidRDefault="0010598E" w:rsidP="0010598E">
      <w:pPr>
        <w:pStyle w:val="BodyText"/>
      </w:pPr>
      <w:r>
        <w:t xml:space="preserve">The program then calculates the minimum outdoor air flow fraction based on the information provided in the object </w:t>
      </w:r>
      <w:proofErr w:type="spellStart"/>
      <w:r>
        <w:t>Controller</w:t>
      </w:r>
      <w:proofErr w:type="gramStart"/>
      <w:r>
        <w:t>:</w:t>
      </w:r>
      <w:r w:rsidRPr="00253E2F">
        <w:t>MechanicalVentilation</w:t>
      </w:r>
      <w:proofErr w:type="spellEnd"/>
      <w:proofErr w:type="gramEnd"/>
      <w:r>
        <w:t xml:space="preserve"> and the maximum branch air flow rate as follows:</w:t>
      </w:r>
    </w:p>
    <w:p w:rsidR="0010598E" w:rsidRDefault="0010598E" w:rsidP="0010598E">
      <w:pPr>
        <w:pStyle w:val="Equation"/>
      </w:pPr>
      <w:proofErr w:type="spellStart"/>
      <w:r>
        <w:t>MechVentOutsideAirMinFrac</w:t>
      </w:r>
      <w:proofErr w:type="spellEnd"/>
      <w:r>
        <w:t xml:space="preserve"> = </w:t>
      </w:r>
      <w:r>
        <w:rPr>
          <w:noProof/>
          <w:position w:val="-12"/>
          <w:lang w:eastAsia="zh-CN"/>
        </w:rPr>
        <w:drawing>
          <wp:inline distT="0" distB="0" distL="0" distR="0" wp14:anchorId="13F1F10E" wp14:editId="43B96D31">
            <wp:extent cx="200025" cy="228600"/>
            <wp:effectExtent l="0" t="0" r="9525" b="0"/>
            <wp:docPr id="631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t xml:space="preserve"> </w:t>
      </w:r>
      <w:proofErr w:type="spellStart"/>
      <w:r>
        <w:t>RhoStd</w:t>
      </w:r>
      <w:proofErr w:type="spellEnd"/>
      <w:r>
        <w:t xml:space="preserve"> / </w:t>
      </w:r>
      <w:r>
        <w:rPr>
          <w:noProof/>
          <w:position w:val="-12"/>
          <w:lang w:eastAsia="zh-CN"/>
        </w:rPr>
        <w:drawing>
          <wp:inline distT="0" distB="0" distL="0" distR="0" wp14:anchorId="3B9ED91A" wp14:editId="57FB8E4A">
            <wp:extent cx="600075" cy="228600"/>
            <wp:effectExtent l="0" t="0" r="9525" b="0"/>
            <wp:docPr id="6310" name="Picture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a:ln>
                      <a:noFill/>
                    </a:ln>
                  </pic:spPr>
                </pic:pic>
              </a:graphicData>
            </a:graphic>
          </wp:inline>
        </w:drawing>
      </w:r>
      <w:r>
        <w:t>here:</w:t>
      </w:r>
    </w:p>
    <w:p w:rsidR="0010598E" w:rsidRDefault="0010598E" w:rsidP="0010598E">
      <w:pPr>
        <w:pStyle w:val="BodyText"/>
      </w:pPr>
      <w:proofErr w:type="spellStart"/>
      <w:r w:rsidRPr="00253E2F">
        <w:rPr>
          <w:szCs w:val="22"/>
        </w:rPr>
        <w:t>MechVentOutsideAirMinFrac</w:t>
      </w:r>
      <w:proofErr w:type="spellEnd"/>
      <w:r>
        <w:t xml:space="preserve"> = outdoor air minimum fraction based on all zones specified in the </w:t>
      </w:r>
      <w:proofErr w:type="spellStart"/>
      <w:r>
        <w:t>Controller</w:t>
      </w:r>
      <w:proofErr w:type="gramStart"/>
      <w:r>
        <w:t>:MechanicalVentilation</w:t>
      </w:r>
      <w:proofErr w:type="spellEnd"/>
      <w:proofErr w:type="gramEnd"/>
      <w:r>
        <w:t xml:space="preserve"> object</w:t>
      </w:r>
    </w:p>
    <w:p w:rsidR="0010598E" w:rsidRDefault="0010598E" w:rsidP="0010598E">
      <w:pPr>
        <w:pStyle w:val="BodyText"/>
      </w:pPr>
      <w:proofErr w:type="spellStart"/>
      <w:r>
        <w:t>Controller</w:t>
      </w:r>
      <w:proofErr w:type="gramStart"/>
      <w:r>
        <w:t>:OutdoorAir</w:t>
      </w:r>
      <w:proofErr w:type="spellEnd"/>
      <w:proofErr w:type="gramEnd"/>
      <w:r>
        <w:t xml:space="preserve"> controls the amount of outdoor ventilation air introduced via the mixed air box based on several user inputs. The user can define the minimum outdoor air flow rate as a percentage of the system’s supply air flow rate (e.g., for a variable-air volume system) or a fixed minimum outdoor air flow rate (not as a percentage but a fixed value) (field </w:t>
      </w:r>
      <w:proofErr w:type="spellStart"/>
      <w:r>
        <w:lastRenderedPageBreak/>
        <w:t>MinimumLimit</w:t>
      </w:r>
      <w:proofErr w:type="spellEnd"/>
      <w:r>
        <w:t xml:space="preserve">). </w:t>
      </w:r>
      <w:del w:id="7" w:author="Lixing Gu" w:date="2015-02-26T09:27:00Z">
        <w:r w:rsidDel="0010598E">
          <w:delText>CO</w:delText>
        </w:r>
        <w:r w:rsidDel="0010598E">
          <w:rPr>
            <w:vertAlign w:val="subscript"/>
          </w:rPr>
          <w:delText>2</w:delText>
        </w:r>
        <w:r w:rsidDel="0010598E">
          <w:delText xml:space="preserve">-based </w:delText>
        </w:r>
      </w:del>
      <w:bookmarkStart w:id="8" w:name="_GoBack"/>
      <w:bookmarkEnd w:id="8"/>
      <w:r>
        <w:t xml:space="preserve">DCV, using the </w:t>
      </w:r>
      <w:proofErr w:type="spellStart"/>
      <w:r>
        <w:t>Controller:MechanicalVentilation</w:t>
      </w:r>
      <w:proofErr w:type="spellEnd"/>
      <w:r>
        <w:t xml:space="preserve"> object in conjunction with the </w:t>
      </w:r>
      <w:proofErr w:type="spellStart"/>
      <w:r>
        <w:t>Controller:OutdoorAir</w:t>
      </w:r>
      <w:proofErr w:type="spellEnd"/>
      <w:r>
        <w:t xml:space="preserve"> object, allows a third option for setting the minimum outdoor air flow. Economizer operation can also be specified to increase the outdoor air flow above the minimum flow rate to provide free cooling when conditions permit (</w:t>
      </w:r>
      <w:proofErr w:type="spellStart"/>
      <w:r>
        <w:t>Controller:OutdoorAir</w:t>
      </w:r>
      <w:proofErr w:type="spellEnd"/>
      <w:r>
        <w:t xml:space="preserve">, field </w:t>
      </w:r>
      <w:r w:rsidRPr="00DB6A83">
        <w:t>Economizer Control Type</w:t>
      </w:r>
      <w:r>
        <w:t>).</w:t>
      </w:r>
    </w:p>
    <w:p w:rsidR="0010598E" w:rsidRDefault="0010598E" w:rsidP="0010598E">
      <w:pPr>
        <w:pStyle w:val="BlockQuotation"/>
      </w:pPr>
      <w:proofErr w:type="spellStart"/>
      <w:r>
        <w:t>EnergyPlus</w:t>
      </w:r>
      <w:proofErr w:type="spellEnd"/>
      <w:r>
        <w:t xml:space="preserve"> uses the</w:t>
      </w:r>
      <w:r>
        <w:rPr>
          <w:u w:val="single"/>
        </w:rPr>
        <w:t xml:space="preserve"> largest</w:t>
      </w:r>
      <w:r>
        <w:t xml:space="preserve"> outdoor air flow rate calculated by the various methods described above when modeling system performance (as long this rate doesn’t exceed the maximum flow rate specified for the main air loop branch or for the outdoor air controller itself). </w:t>
      </w:r>
    </w:p>
    <w:p w:rsidR="0010598E" w:rsidRDefault="0010598E" w:rsidP="0010598E">
      <w:pPr>
        <w:pStyle w:val="BodyText"/>
      </w:pPr>
      <w:r>
        <w:t>The method used to calculate the outdoor ventilation air flow rate for each system simulation time step is described in more detail below. The figure below schematically illustrates air flow paths used in the calculation of outdoor air flow rate.</w:t>
      </w:r>
    </w:p>
    <w:p w:rsidR="0010598E" w:rsidRDefault="0010598E" w:rsidP="0010598E">
      <w:pPr>
        <w:pStyle w:val="Picture"/>
      </w:pPr>
    </w:p>
    <w:p w:rsidR="0010598E" w:rsidRDefault="0010598E" w:rsidP="0010598E">
      <w:pPr>
        <w:pStyle w:val="Picture"/>
      </w:pPr>
      <w:r>
        <w:rPr>
          <w:noProof/>
          <w:lang w:eastAsia="zh-CN"/>
        </w:rPr>
        <w:drawing>
          <wp:inline distT="0" distB="0" distL="0" distR="0" wp14:anchorId="688E9089" wp14:editId="404BC7F0">
            <wp:extent cx="4676775" cy="2047875"/>
            <wp:effectExtent l="0" t="0" r="0" b="0"/>
            <wp:docPr id="5933" name="Picture 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0" cstate="print">
                      <a:extLst>
                        <a:ext uri="{28A0092B-C50C-407E-A947-70E740481C1C}">
                          <a14:useLocalDpi xmlns:a14="http://schemas.microsoft.com/office/drawing/2010/main" val="0"/>
                        </a:ext>
                      </a:extLst>
                    </a:blip>
                    <a:srcRect l="-1944" t="-4768" r="-1944" b="-4768"/>
                    <a:stretch>
                      <a:fillRect/>
                    </a:stretch>
                  </pic:blipFill>
                  <pic:spPr bwMode="auto">
                    <a:xfrm>
                      <a:off x="0" y="0"/>
                      <a:ext cx="4676775" cy="2047875"/>
                    </a:xfrm>
                    <a:prstGeom prst="rect">
                      <a:avLst/>
                    </a:prstGeom>
                    <a:noFill/>
                    <a:ln>
                      <a:noFill/>
                    </a:ln>
                  </pic:spPr>
                </pic:pic>
              </a:graphicData>
            </a:graphic>
          </wp:inline>
        </w:drawing>
      </w:r>
    </w:p>
    <w:p w:rsidR="0010598E" w:rsidRDefault="0010598E" w:rsidP="0010598E">
      <w:pPr>
        <w:pStyle w:val="Caption"/>
      </w:pPr>
      <w:bookmarkStart w:id="9" w:name="_Toc213825819"/>
      <w:r>
        <w:t xml:space="preserve">Figure </w:t>
      </w:r>
      <w:r>
        <w:fldChar w:fldCharType="begin"/>
      </w:r>
      <w:r>
        <w:instrText xml:space="preserve"> SEQ Figure \* ARABIC </w:instrText>
      </w:r>
      <w:r>
        <w:fldChar w:fldCharType="separate"/>
      </w:r>
      <w:r>
        <w:rPr>
          <w:noProof/>
        </w:rPr>
        <w:t>196</w:t>
      </w:r>
      <w:r>
        <w:rPr>
          <w:noProof/>
        </w:rPr>
        <w:fldChar w:fldCharType="end"/>
      </w:r>
      <w:r>
        <w:t>.  Demand Control Ventilation -- Air Flow Paths</w:t>
      </w:r>
      <w:bookmarkEnd w:id="9"/>
    </w:p>
    <w:p w:rsidR="0010598E" w:rsidRDefault="0010598E" w:rsidP="0010598E">
      <w:pPr>
        <w:pStyle w:val="BodyText"/>
      </w:pPr>
      <w:r>
        <w:t xml:space="preserve">The minimum outdoor air flow rate is first calculated based on the minimum outdoor air flow rate and the minimum outdoor air schedule value as defined by the user inputs for the object </w:t>
      </w:r>
      <w:proofErr w:type="spellStart"/>
      <w:r>
        <w:t>Controller</w:t>
      </w:r>
      <w:proofErr w:type="gramStart"/>
      <w:r>
        <w:t>:OutdoorAir</w:t>
      </w:r>
      <w:proofErr w:type="spellEnd"/>
      <w:proofErr w:type="gramEnd"/>
      <w:r>
        <w:t>:</w:t>
      </w:r>
    </w:p>
    <w:p w:rsidR="0010598E" w:rsidRDefault="0010598E" w:rsidP="0010598E">
      <w:pPr>
        <w:pStyle w:val="Equation"/>
      </w:pPr>
      <w:r>
        <w:rPr>
          <w:noProof/>
          <w:lang w:eastAsia="zh-CN"/>
        </w:rPr>
        <w:drawing>
          <wp:inline distT="0" distB="0" distL="0" distR="0" wp14:anchorId="364218CE" wp14:editId="20BE6FC7">
            <wp:extent cx="2990850" cy="276225"/>
            <wp:effectExtent l="0" t="0" r="0" b="0"/>
            <wp:docPr id="5932" name="Picture 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90850" cy="276225"/>
                    </a:xfrm>
                    <a:prstGeom prst="rect">
                      <a:avLst/>
                    </a:prstGeom>
                    <a:noFill/>
                    <a:ln>
                      <a:noFill/>
                    </a:ln>
                  </pic:spPr>
                </pic:pic>
              </a:graphicData>
            </a:graphic>
          </wp:inline>
        </w:drawing>
      </w:r>
    </w:p>
    <w:p w:rsidR="0010598E" w:rsidRDefault="0010598E" w:rsidP="0010598E">
      <w:pPr>
        <w:pStyle w:val="BodyText"/>
      </w:pPr>
      <w:proofErr w:type="gramStart"/>
      <w:r>
        <w:t>where</w:t>
      </w:r>
      <w:proofErr w:type="gramEnd"/>
      <w:r>
        <w:t>:</w:t>
      </w:r>
    </w:p>
    <w:p w:rsidR="0010598E" w:rsidRDefault="0010598E" w:rsidP="0010598E">
      <w:pPr>
        <w:pStyle w:val="BodyText"/>
      </w:pPr>
      <w:r>
        <w:rPr>
          <w:noProof/>
          <w:position w:val="-14"/>
          <w:lang w:eastAsia="zh-CN"/>
        </w:rPr>
        <w:drawing>
          <wp:inline distT="0" distB="0" distL="0" distR="0" wp14:anchorId="44D2F012" wp14:editId="6B50C704">
            <wp:extent cx="438150" cy="304800"/>
            <wp:effectExtent l="0" t="0" r="0" b="0"/>
            <wp:docPr id="5931" name="Picture 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8150" cy="304800"/>
                    </a:xfrm>
                    <a:prstGeom prst="rect">
                      <a:avLst/>
                    </a:prstGeom>
                    <a:noFill/>
                    <a:ln>
                      <a:noFill/>
                    </a:ln>
                  </pic:spPr>
                </pic:pic>
              </a:graphicData>
            </a:graphic>
          </wp:inline>
        </w:drawing>
      </w:r>
      <w:r>
        <w:tab/>
        <w:t xml:space="preserve">= minimum </w:t>
      </w:r>
      <w:r w:rsidRPr="00253E2F">
        <w:t>out</w:t>
      </w:r>
      <w:r>
        <w:t>door air flow rate for this time step, kg/s</w:t>
      </w:r>
    </w:p>
    <w:p w:rsidR="0010598E" w:rsidRDefault="0010598E" w:rsidP="0010598E">
      <w:pPr>
        <w:pStyle w:val="BodyText"/>
      </w:pPr>
      <w:r>
        <w:rPr>
          <w:noProof/>
          <w:position w:val="-14"/>
          <w:lang w:eastAsia="zh-CN"/>
        </w:rPr>
        <w:drawing>
          <wp:inline distT="0" distB="0" distL="0" distR="0" wp14:anchorId="14EFD48C" wp14:editId="4FB9CE82">
            <wp:extent cx="381000" cy="304800"/>
            <wp:effectExtent l="0" t="0" r="0" b="0"/>
            <wp:docPr id="5930" name="Picture 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tab/>
        <w:t xml:space="preserve">= minimum outdoor air flow rate defined in </w:t>
      </w:r>
      <w:proofErr w:type="spellStart"/>
      <w:r>
        <w:t>Controller</w:t>
      </w:r>
      <w:proofErr w:type="gramStart"/>
      <w:r>
        <w:t>:OutdoorAir</w:t>
      </w:r>
      <w:proofErr w:type="spellEnd"/>
      <w:proofErr w:type="gramEnd"/>
      <w:r>
        <w:t>, m</w:t>
      </w:r>
      <w:r>
        <w:rPr>
          <w:vertAlign w:val="superscript"/>
        </w:rPr>
        <w:t>3</w:t>
      </w:r>
      <w:r>
        <w:t>/s</w:t>
      </w:r>
    </w:p>
    <w:p w:rsidR="0010598E" w:rsidRDefault="0010598E" w:rsidP="0010598E">
      <w:pPr>
        <w:pStyle w:val="BodyText"/>
      </w:pPr>
      <w:proofErr w:type="spellStart"/>
      <w:r>
        <w:rPr>
          <w:i/>
          <w:iCs/>
          <w:sz w:val="22"/>
          <w:szCs w:val="22"/>
        </w:rPr>
        <w:t>MinOAScheduleValue</w:t>
      </w:r>
      <w:proofErr w:type="spellEnd"/>
      <w:r>
        <w:rPr>
          <w:sz w:val="22"/>
          <w:szCs w:val="22"/>
        </w:rPr>
        <w:t xml:space="preserve"> =</w:t>
      </w:r>
      <w:r>
        <w:t xml:space="preserve"> minimum outdoor air schedule value defined by the schedule identified in </w:t>
      </w:r>
      <w:proofErr w:type="spellStart"/>
      <w:r>
        <w:t>Controller</w:t>
      </w:r>
      <w:proofErr w:type="gramStart"/>
      <w:r>
        <w:t>:OutdoorAir</w:t>
      </w:r>
      <w:proofErr w:type="spellEnd"/>
      <w:proofErr w:type="gramEnd"/>
    </w:p>
    <w:p w:rsidR="0010598E" w:rsidRDefault="0010598E" w:rsidP="0010598E">
      <w:pPr>
        <w:pStyle w:val="BodyText"/>
      </w:pPr>
      <w:proofErr w:type="spellStart"/>
      <w:r>
        <w:rPr>
          <w:i/>
          <w:iCs/>
          <w:sz w:val="22"/>
          <w:szCs w:val="22"/>
        </w:rPr>
        <w:t>RhoStd</w:t>
      </w:r>
      <w:proofErr w:type="spellEnd"/>
      <w:r>
        <w:tab/>
        <w:t>= standard air density (1.204 kg/m</w:t>
      </w:r>
      <w:r>
        <w:rPr>
          <w:vertAlign w:val="superscript"/>
        </w:rPr>
        <w:t>3</w:t>
      </w:r>
      <w:r>
        <w:t xml:space="preserve">) adjusted for the local barometric pressure (standard barometric pressure corrected for altitude, ASHRAE 1997 </w:t>
      </w:r>
      <w:smartTag w:uri="urn:schemas-microsoft-com:office:smarttags" w:element="place">
        <w:smartTag w:uri="urn:schemas-microsoft-com:office:smarttags" w:element="City">
          <w:r>
            <w:t>HOF</w:t>
          </w:r>
        </w:smartTag>
      </w:smartTag>
      <w:r>
        <w:t xml:space="preserve"> pg. 6.1).</w:t>
      </w:r>
    </w:p>
    <w:p w:rsidR="0010598E" w:rsidRDefault="0010598E" w:rsidP="0010598E">
      <w:pPr>
        <w:pStyle w:val="BodyText"/>
      </w:pPr>
      <w:r>
        <w:t>The outdoor air minimum fraction is then calculated as the ratio of the minimum outdoor air flow rate calculated above to the maximum air flow rate defined in the Branch statement for the main air loop (converted to mass flow rate).</w:t>
      </w:r>
    </w:p>
    <w:p w:rsidR="0010598E" w:rsidRDefault="0010598E" w:rsidP="0010598E">
      <w:pPr>
        <w:pStyle w:val="Equation"/>
      </w:pPr>
      <w:r>
        <w:rPr>
          <w:noProof/>
          <w:position w:val="-40"/>
          <w:lang w:eastAsia="zh-CN"/>
        </w:rPr>
        <w:lastRenderedPageBreak/>
        <w:drawing>
          <wp:inline distT="0" distB="0" distL="0" distR="0" wp14:anchorId="26342E4A" wp14:editId="3AE0974A">
            <wp:extent cx="2276475" cy="552450"/>
            <wp:effectExtent l="0" t="0" r="9525" b="0"/>
            <wp:docPr id="5929" name="Picture 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76475" cy="552450"/>
                    </a:xfrm>
                    <a:prstGeom prst="rect">
                      <a:avLst/>
                    </a:prstGeom>
                    <a:noFill/>
                    <a:ln>
                      <a:noFill/>
                    </a:ln>
                  </pic:spPr>
                </pic:pic>
              </a:graphicData>
            </a:graphic>
          </wp:inline>
        </w:drawing>
      </w:r>
    </w:p>
    <w:p w:rsidR="0010598E" w:rsidRDefault="0010598E" w:rsidP="0010598E">
      <w:pPr>
        <w:pStyle w:val="BodyText"/>
      </w:pPr>
      <w:proofErr w:type="gramStart"/>
      <w:r>
        <w:t>where</w:t>
      </w:r>
      <w:proofErr w:type="gramEnd"/>
      <w:r>
        <w:t>:</w:t>
      </w:r>
    </w:p>
    <w:p w:rsidR="0010598E" w:rsidRDefault="0010598E" w:rsidP="0010598E">
      <w:pPr>
        <w:pStyle w:val="BodyText"/>
      </w:pPr>
      <w:r>
        <w:rPr>
          <w:noProof/>
          <w:position w:val="-6"/>
          <w:lang w:eastAsia="zh-CN"/>
        </w:rPr>
        <w:drawing>
          <wp:inline distT="0" distB="0" distL="0" distR="0" wp14:anchorId="5518B385" wp14:editId="2FABD3A7">
            <wp:extent cx="552450" cy="247650"/>
            <wp:effectExtent l="0" t="0" r="0" b="0"/>
            <wp:docPr id="5928" name="Picture 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r>
        <w:tab/>
        <w:t xml:space="preserve">= Max </w:t>
      </w:r>
      <w:r w:rsidRPr="00253E2F">
        <w:t>branch</w:t>
      </w:r>
      <w:r>
        <w:t xml:space="preserve"> air volume flow rate times </w:t>
      </w:r>
      <w:proofErr w:type="spellStart"/>
      <w:r>
        <w:rPr>
          <w:i/>
          <w:iCs/>
        </w:rPr>
        <w:t>RhoStd</w:t>
      </w:r>
      <w:proofErr w:type="spellEnd"/>
      <w:r>
        <w:rPr>
          <w:i/>
          <w:iCs/>
        </w:rPr>
        <w:t xml:space="preserve">, </w:t>
      </w:r>
      <w:r>
        <w:t>kg/s</w:t>
      </w:r>
    </w:p>
    <w:p w:rsidR="0010598E" w:rsidRDefault="0010598E" w:rsidP="0010598E">
      <w:pPr>
        <w:pStyle w:val="BodyText"/>
      </w:pPr>
      <w:r>
        <w:t>The program then calculates the minimum outdoor air flow fraction (</w:t>
      </w:r>
      <w:proofErr w:type="spellStart"/>
      <w:r>
        <w:rPr>
          <w:i/>
          <w:iCs/>
          <w:sz w:val="22"/>
          <w:szCs w:val="22"/>
        </w:rPr>
        <w:t>MechVentOutsideAirMinFrac</w:t>
      </w:r>
      <w:proofErr w:type="spellEnd"/>
      <w:r>
        <w:t xml:space="preserve">) according to the VRP based on the information provided in the object </w:t>
      </w:r>
      <w:proofErr w:type="spellStart"/>
      <w:r>
        <w:t>Controller</w:t>
      </w:r>
      <w:proofErr w:type="gramStart"/>
      <w:r>
        <w:t>:MechanicalVentilation</w:t>
      </w:r>
      <w:proofErr w:type="spellEnd"/>
      <w:proofErr w:type="gramEnd"/>
      <w:r>
        <w:t xml:space="preserve"> and the maximum branch air flow rate.</w:t>
      </w:r>
    </w:p>
    <w:p w:rsidR="0010598E" w:rsidRDefault="0010598E" w:rsidP="0010598E">
      <w:pPr>
        <w:pStyle w:val="BodyText"/>
      </w:pPr>
      <w:r>
        <w:t xml:space="preserve">The algorithm then uses the </w:t>
      </w:r>
      <w:r>
        <w:rPr>
          <w:u w:val="single"/>
        </w:rPr>
        <w:t>larger</w:t>
      </w:r>
      <w:r>
        <w:t xml:space="preserve"> of these outdoor air minimum fractions in subsequent calculations, and also makes sure that the resulting fraction is between 0 and 1.</w:t>
      </w:r>
    </w:p>
    <w:p w:rsidR="0010598E" w:rsidRDefault="0010598E" w:rsidP="0010598E">
      <w:pPr>
        <w:pStyle w:val="Equation"/>
      </w:pPr>
      <w:r>
        <w:rPr>
          <w:noProof/>
          <w:position w:val="-14"/>
          <w:lang w:eastAsia="zh-CN"/>
        </w:rPr>
        <w:drawing>
          <wp:inline distT="0" distB="0" distL="0" distR="0" wp14:anchorId="6DE37B71" wp14:editId="4B038CB8">
            <wp:extent cx="4467225" cy="247650"/>
            <wp:effectExtent l="0" t="0" r="9525" b="0"/>
            <wp:docPr id="5927" name="Picture 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67225" cy="247650"/>
                    </a:xfrm>
                    <a:prstGeom prst="rect">
                      <a:avLst/>
                    </a:prstGeom>
                    <a:noFill/>
                    <a:ln>
                      <a:noFill/>
                    </a:ln>
                  </pic:spPr>
                </pic:pic>
              </a:graphicData>
            </a:graphic>
          </wp:inline>
        </w:drawing>
      </w:r>
    </w:p>
    <w:p w:rsidR="0010598E" w:rsidRDefault="0010598E" w:rsidP="0010598E">
      <w:pPr>
        <w:pStyle w:val="Equation"/>
      </w:pPr>
      <w:r>
        <w:rPr>
          <w:noProof/>
          <w:position w:val="-14"/>
          <w:lang w:eastAsia="zh-CN"/>
        </w:rPr>
        <w:drawing>
          <wp:inline distT="0" distB="0" distL="0" distR="0" wp14:anchorId="623A539F" wp14:editId="72A6E05D">
            <wp:extent cx="3543300" cy="247650"/>
            <wp:effectExtent l="0" t="0" r="0" b="0"/>
            <wp:docPr id="5926" name="Picture 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43300" cy="247650"/>
                    </a:xfrm>
                    <a:prstGeom prst="rect">
                      <a:avLst/>
                    </a:prstGeom>
                    <a:noFill/>
                    <a:ln>
                      <a:noFill/>
                    </a:ln>
                  </pic:spPr>
                </pic:pic>
              </a:graphicData>
            </a:graphic>
          </wp:inline>
        </w:drawing>
      </w:r>
    </w:p>
    <w:p w:rsidR="0010598E" w:rsidRDefault="0010598E" w:rsidP="0010598E">
      <w:pPr>
        <w:pStyle w:val="BodyText"/>
      </w:pPr>
      <w:r>
        <w:t xml:space="preserve">The algorithm goes on to determine if economizer operation is possible based on the user inputs and the current conditions of the outdoor air and return air. If conditions permit economizer operation, the outdoor air flow fraction is increased beyond the minimum fraction to meet the mixed air </w:t>
      </w:r>
      <w:proofErr w:type="spellStart"/>
      <w:r>
        <w:t>setpoint</w:t>
      </w:r>
      <w:proofErr w:type="spellEnd"/>
      <w:r>
        <w:t xml:space="preserve"> temperature (</w:t>
      </w:r>
      <w:proofErr w:type="spellStart"/>
      <w:r>
        <w:t>setpoint</w:t>
      </w:r>
      <w:proofErr w:type="spellEnd"/>
      <w:r>
        <w:t xml:space="preserve"> temperature assigned to the node defined in field “</w:t>
      </w:r>
      <w:proofErr w:type="spellStart"/>
      <w:r>
        <w:t>Control_Node</w:t>
      </w:r>
      <w:proofErr w:type="spellEnd"/>
      <w:r>
        <w:t xml:space="preserve">” of </w:t>
      </w:r>
      <w:proofErr w:type="spellStart"/>
      <w:r>
        <w:t>Controller</w:t>
      </w:r>
      <w:proofErr w:type="gramStart"/>
      <w:r>
        <w:t>:OutdoorAir</w:t>
      </w:r>
      <w:proofErr w:type="spellEnd"/>
      <w:proofErr w:type="gramEnd"/>
      <w:r>
        <w:t>).</w:t>
      </w:r>
    </w:p>
    <w:p w:rsidR="0010598E" w:rsidRDefault="0010598E" w:rsidP="0010598E">
      <w:pPr>
        <w:pStyle w:val="Equation"/>
      </w:pPr>
      <w:r>
        <w:rPr>
          <w:noProof/>
          <w:position w:val="-10"/>
          <w:lang w:eastAsia="zh-CN"/>
        </w:rPr>
        <w:drawing>
          <wp:inline distT="0" distB="0" distL="0" distR="0" wp14:anchorId="06FA3551" wp14:editId="47DC1CB2">
            <wp:extent cx="3400425" cy="161925"/>
            <wp:effectExtent l="0" t="0" r="9525" b="9525"/>
            <wp:docPr id="5925" name="Picture 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00425" cy="161925"/>
                    </a:xfrm>
                    <a:prstGeom prst="rect">
                      <a:avLst/>
                    </a:prstGeom>
                    <a:noFill/>
                    <a:ln>
                      <a:noFill/>
                    </a:ln>
                  </pic:spPr>
                </pic:pic>
              </a:graphicData>
            </a:graphic>
          </wp:inline>
        </w:drawing>
      </w:r>
    </w:p>
    <w:p w:rsidR="0010598E" w:rsidRDefault="0010598E" w:rsidP="0010598E">
      <w:pPr>
        <w:pStyle w:val="BodyText"/>
      </w:pPr>
      <w:r>
        <w:t>The mass flow rate of outdoor air is then calculated based on the outdoor air fraction determined above and the mixed (supply) air mass flow rate:</w:t>
      </w:r>
    </w:p>
    <w:p w:rsidR="0010598E" w:rsidRDefault="0010598E" w:rsidP="0010598E">
      <w:pPr>
        <w:pStyle w:val="Equation"/>
      </w:pPr>
      <w:r>
        <w:rPr>
          <w:noProof/>
          <w:position w:val="-12"/>
          <w:lang w:eastAsia="zh-CN"/>
        </w:rPr>
        <w:drawing>
          <wp:inline distT="0" distB="0" distL="0" distR="0" wp14:anchorId="6245C250" wp14:editId="293C5540">
            <wp:extent cx="1495425" cy="228600"/>
            <wp:effectExtent l="0" t="0" r="9525" b="0"/>
            <wp:docPr id="6309"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95425" cy="228600"/>
                    </a:xfrm>
                    <a:prstGeom prst="rect">
                      <a:avLst/>
                    </a:prstGeom>
                    <a:noFill/>
                    <a:ln>
                      <a:noFill/>
                    </a:ln>
                  </pic:spPr>
                </pic:pic>
              </a:graphicData>
            </a:graphic>
          </wp:inline>
        </w:drawing>
      </w:r>
    </w:p>
    <w:p w:rsidR="0010598E" w:rsidRDefault="0010598E" w:rsidP="0010598E">
      <w:pPr>
        <w:pStyle w:val="BodyText"/>
      </w:pPr>
      <w:proofErr w:type="gramStart"/>
      <w:r>
        <w:t>where</w:t>
      </w:r>
      <w:proofErr w:type="gramEnd"/>
      <w:r>
        <w:t>:</w:t>
      </w:r>
    </w:p>
    <w:p w:rsidR="0010598E" w:rsidRDefault="0010598E" w:rsidP="0010598E">
      <w:pPr>
        <w:pStyle w:val="BodyText"/>
      </w:pPr>
      <w:r>
        <w:rPr>
          <w:noProof/>
          <w:position w:val="-12"/>
          <w:lang w:eastAsia="zh-CN"/>
        </w:rPr>
        <w:drawing>
          <wp:inline distT="0" distB="0" distL="0" distR="0" wp14:anchorId="0A9F3818" wp14:editId="19379AE8">
            <wp:extent cx="266700" cy="228600"/>
            <wp:effectExtent l="0" t="0" r="0" b="0"/>
            <wp:docPr id="6308" name="Picture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tab/>
        <w:t>= mass flow rate of outdoor air, kg/s</w:t>
      </w:r>
    </w:p>
    <w:p w:rsidR="0010598E" w:rsidRDefault="0010598E" w:rsidP="0010598E">
      <w:pPr>
        <w:pStyle w:val="BodyText"/>
      </w:pPr>
      <w:r>
        <w:rPr>
          <w:noProof/>
          <w:position w:val="-6"/>
          <w:lang w:eastAsia="zh-CN"/>
        </w:rPr>
        <w:drawing>
          <wp:inline distT="0" distB="0" distL="0" distR="0" wp14:anchorId="053E73E0" wp14:editId="47F017B0">
            <wp:extent cx="523875" cy="133350"/>
            <wp:effectExtent l="0" t="0" r="9525" b="0"/>
            <wp:docPr id="5924" name="Picture 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3875" cy="133350"/>
                    </a:xfrm>
                    <a:prstGeom prst="rect">
                      <a:avLst/>
                    </a:prstGeom>
                    <a:noFill/>
                    <a:ln>
                      <a:noFill/>
                    </a:ln>
                  </pic:spPr>
                </pic:pic>
              </a:graphicData>
            </a:graphic>
          </wp:inline>
        </w:drawing>
      </w:r>
      <w:r>
        <w:tab/>
        <w:t>= fraction of outdoor air in the mixed (supply) air stream</w:t>
      </w:r>
    </w:p>
    <w:p w:rsidR="0010598E" w:rsidRDefault="0010598E" w:rsidP="0010598E">
      <w:pPr>
        <w:pStyle w:val="BodyText"/>
      </w:pPr>
      <w:r>
        <w:rPr>
          <w:noProof/>
          <w:position w:val="-6"/>
          <w:lang w:eastAsia="zh-CN"/>
        </w:rPr>
        <w:drawing>
          <wp:inline distT="0" distB="0" distL="0" distR="0" wp14:anchorId="60C9A76F" wp14:editId="332927C4">
            <wp:extent cx="495300" cy="247650"/>
            <wp:effectExtent l="0" t="0" r="0" b="0"/>
            <wp:docPr id="5923" name="Picture 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247650"/>
                    </a:xfrm>
                    <a:prstGeom prst="rect">
                      <a:avLst/>
                    </a:prstGeom>
                    <a:noFill/>
                    <a:ln>
                      <a:noFill/>
                    </a:ln>
                  </pic:spPr>
                </pic:pic>
              </a:graphicData>
            </a:graphic>
          </wp:inline>
        </w:drawing>
      </w:r>
      <w:r>
        <w:tab/>
        <w:t>= mass flow rate of the mixture of return air and outdoor ventilation air, kg/s</w:t>
      </w:r>
    </w:p>
    <w:p w:rsidR="0010598E" w:rsidRDefault="0010598E" w:rsidP="0010598E">
      <w:pPr>
        <w:pStyle w:val="BodyText"/>
      </w:pPr>
      <w:r>
        <w:t>The algorithm checks to make sure the calculated outdoor air mass flow rate is greater than or equal to the air flow rate being exhausted.</w:t>
      </w:r>
    </w:p>
    <w:p w:rsidR="0010598E" w:rsidRDefault="0010598E" w:rsidP="0010598E">
      <w:pPr>
        <w:pStyle w:val="Equation"/>
      </w:pPr>
      <w:r>
        <w:rPr>
          <w:noProof/>
          <w:position w:val="-14"/>
          <w:lang w:eastAsia="zh-CN"/>
        </w:rPr>
        <w:drawing>
          <wp:inline distT="0" distB="0" distL="0" distR="0" wp14:anchorId="4CE746E5" wp14:editId="5F979DF9">
            <wp:extent cx="1724025" cy="257175"/>
            <wp:effectExtent l="0" t="0" r="9525" b="9525"/>
            <wp:docPr id="6307" name="Picture 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24025" cy="257175"/>
                    </a:xfrm>
                    <a:prstGeom prst="rect">
                      <a:avLst/>
                    </a:prstGeom>
                    <a:noFill/>
                    <a:ln>
                      <a:noFill/>
                    </a:ln>
                  </pic:spPr>
                </pic:pic>
              </a:graphicData>
            </a:graphic>
          </wp:inline>
        </w:drawing>
      </w:r>
    </w:p>
    <w:p w:rsidR="0010598E" w:rsidRDefault="0010598E" w:rsidP="0010598E">
      <w:pPr>
        <w:pStyle w:val="BodyText"/>
      </w:pPr>
      <w:r>
        <w:t xml:space="preserve">If a fixed minimum outdoor air flow rate is specified (field Minimum Limit Type in </w:t>
      </w:r>
      <w:proofErr w:type="spellStart"/>
      <w:r>
        <w:t>Controller:OutdoorAir</w:t>
      </w:r>
      <w:proofErr w:type="spellEnd"/>
      <w:r>
        <w:t>) for a continuous air flow system, the program makes sure that the outdoor air mass flow rate is greater than or equal to the minimum outdoor air flow rate specified by the user.</w:t>
      </w:r>
    </w:p>
    <w:p w:rsidR="0010598E" w:rsidRDefault="0010598E" w:rsidP="0010598E">
      <w:pPr>
        <w:pStyle w:val="Equation"/>
      </w:pPr>
      <w:r>
        <w:rPr>
          <w:noProof/>
          <w:position w:val="-14"/>
          <w:lang w:eastAsia="zh-CN"/>
        </w:rPr>
        <w:drawing>
          <wp:inline distT="0" distB="0" distL="0" distR="0" wp14:anchorId="5694510B" wp14:editId="12F5E8F1">
            <wp:extent cx="1590675" cy="257175"/>
            <wp:effectExtent l="0" t="0" r="9525" b="9525"/>
            <wp:docPr id="6306" name="Picture 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90675" cy="257175"/>
                    </a:xfrm>
                    <a:prstGeom prst="rect">
                      <a:avLst/>
                    </a:prstGeom>
                    <a:noFill/>
                    <a:ln>
                      <a:noFill/>
                    </a:ln>
                  </pic:spPr>
                </pic:pic>
              </a:graphicData>
            </a:graphic>
          </wp:inline>
        </w:drawing>
      </w:r>
    </w:p>
    <w:p w:rsidR="0010598E" w:rsidRDefault="0010598E" w:rsidP="0010598E">
      <w:pPr>
        <w:pStyle w:val="BodyText"/>
      </w:pPr>
      <w:r>
        <w:t>The outdoor air mass flow rate should be less than or equal to the mixed (supply) air flow rate, and the outdoor air flow rate is reset if necessary.</w:t>
      </w:r>
    </w:p>
    <w:p w:rsidR="0010598E" w:rsidRDefault="0010598E" w:rsidP="0010598E">
      <w:pPr>
        <w:pStyle w:val="Equation"/>
      </w:pPr>
      <w:r>
        <w:rPr>
          <w:noProof/>
          <w:position w:val="-14"/>
          <w:lang w:eastAsia="zh-CN"/>
        </w:rPr>
        <w:lastRenderedPageBreak/>
        <w:drawing>
          <wp:inline distT="0" distB="0" distL="0" distR="0" wp14:anchorId="7EF62623" wp14:editId="4421FC95">
            <wp:extent cx="1628775" cy="257175"/>
            <wp:effectExtent l="0" t="0" r="9525" b="9525"/>
            <wp:docPr id="6305" name="Picture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28775" cy="257175"/>
                    </a:xfrm>
                    <a:prstGeom prst="rect">
                      <a:avLst/>
                    </a:prstGeom>
                    <a:noFill/>
                    <a:ln>
                      <a:noFill/>
                    </a:ln>
                  </pic:spPr>
                </pic:pic>
              </a:graphicData>
            </a:graphic>
          </wp:inline>
        </w:drawing>
      </w:r>
    </w:p>
    <w:p w:rsidR="0010598E" w:rsidRDefault="0010598E" w:rsidP="0010598E">
      <w:pPr>
        <w:pStyle w:val="BodyText"/>
      </w:pPr>
      <w:r>
        <w:t xml:space="preserve">The outdoor air mass flow rate should also be less than or equal to the maximum outdoor air flow rate specified by the user, and the outdoor air flow rate is reset if necessary. </w:t>
      </w:r>
    </w:p>
    <w:p w:rsidR="0010598E" w:rsidRDefault="0010598E" w:rsidP="0010598E">
      <w:pPr>
        <w:pStyle w:val="Equation"/>
      </w:pPr>
      <w:r>
        <w:rPr>
          <w:noProof/>
          <w:position w:val="-14"/>
          <w:lang w:eastAsia="zh-CN"/>
        </w:rPr>
        <w:drawing>
          <wp:inline distT="0" distB="0" distL="0" distR="0" wp14:anchorId="66E3C14F" wp14:editId="4A7BE417">
            <wp:extent cx="1562100" cy="257175"/>
            <wp:effectExtent l="0" t="0" r="0" b="9525"/>
            <wp:docPr id="6304" name="Picture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62100" cy="257175"/>
                    </a:xfrm>
                    <a:prstGeom prst="rect">
                      <a:avLst/>
                    </a:prstGeom>
                    <a:noFill/>
                    <a:ln>
                      <a:noFill/>
                    </a:ln>
                  </pic:spPr>
                </pic:pic>
              </a:graphicData>
            </a:graphic>
          </wp:inline>
        </w:drawing>
      </w:r>
    </w:p>
    <w:p w:rsidR="0010598E" w:rsidRDefault="0010598E" w:rsidP="0010598E">
      <w:pPr>
        <w:pStyle w:val="BodyText"/>
      </w:pPr>
      <w:proofErr w:type="gramStart"/>
      <w:r>
        <w:t>where</w:t>
      </w:r>
      <w:proofErr w:type="gramEnd"/>
      <w:r>
        <w:t>:</w:t>
      </w:r>
    </w:p>
    <w:p w:rsidR="0010598E" w:rsidRDefault="0010598E" w:rsidP="0010598E">
      <w:pPr>
        <w:pStyle w:val="BodyText"/>
        <w:ind w:left="1440"/>
      </w:pPr>
      <w:r>
        <w:rPr>
          <w:noProof/>
          <w:position w:val="-12"/>
          <w:lang w:eastAsia="zh-CN"/>
        </w:rPr>
        <w:drawing>
          <wp:inline distT="0" distB="0" distL="0" distR="0" wp14:anchorId="0DEA31E2" wp14:editId="6C885150">
            <wp:extent cx="428625" cy="228600"/>
            <wp:effectExtent l="0" t="0" r="9525" b="0"/>
            <wp:docPr id="6303" name="Picture 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maximum outdoor air mass flow rate, kg/s = maximum outdoor air volume flow rate from </w:t>
      </w:r>
      <w:proofErr w:type="spellStart"/>
      <w:r>
        <w:t>Controller</w:t>
      </w:r>
      <w:proofErr w:type="gramStart"/>
      <w:r>
        <w:t>:OutdoorAir</w:t>
      </w:r>
      <w:proofErr w:type="spellEnd"/>
      <w:proofErr w:type="gramEnd"/>
      <w:r>
        <w:t xml:space="preserve"> times </w:t>
      </w:r>
      <w:proofErr w:type="spellStart"/>
      <w:r>
        <w:rPr>
          <w:i/>
          <w:iCs/>
        </w:rPr>
        <w:t>RhoStd</w:t>
      </w:r>
      <w:proofErr w:type="spellEnd"/>
    </w:p>
    <w:p w:rsidR="0010598E" w:rsidRDefault="0010598E" w:rsidP="0010598E">
      <w:pPr>
        <w:pStyle w:val="BodyText"/>
      </w:pPr>
      <w:r>
        <w:t>Finally, the relief air flow rate is calculated as the difference between the outside and exhaust air mass flow rates.</w:t>
      </w:r>
    </w:p>
    <w:p w:rsidR="0010598E" w:rsidRDefault="0010598E" w:rsidP="0010598E">
      <w:pPr>
        <w:pStyle w:val="Equation"/>
      </w:pPr>
      <w:r>
        <w:rPr>
          <w:noProof/>
          <w:position w:val="-14"/>
          <w:lang w:eastAsia="zh-CN"/>
        </w:rPr>
        <w:drawing>
          <wp:inline distT="0" distB="0" distL="0" distR="0" wp14:anchorId="44A45C54" wp14:editId="7076DC80">
            <wp:extent cx="2276475" cy="257175"/>
            <wp:effectExtent l="0" t="0" r="9525" b="9525"/>
            <wp:docPr id="6302" name="Picture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276475" cy="257175"/>
                    </a:xfrm>
                    <a:prstGeom prst="rect">
                      <a:avLst/>
                    </a:prstGeom>
                    <a:noFill/>
                    <a:ln>
                      <a:noFill/>
                    </a:ln>
                  </pic:spPr>
                </pic:pic>
              </a:graphicData>
            </a:graphic>
          </wp:inline>
        </w:drawing>
      </w:r>
    </w:p>
    <w:p w:rsidR="00EE2E56" w:rsidRDefault="00EE2E56"/>
    <w:sectPr w:rsidR="00EE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xing Gu">
    <w15:presenceInfo w15:providerId="None" w15:userId="Lixing 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57"/>
    <w:rsid w:val="0010598E"/>
    <w:rsid w:val="00BD7692"/>
    <w:rsid w:val="00E75F57"/>
    <w:rsid w:val="00EE2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D682B89-32BD-4086-9775-A625AAB9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1"/>
    <w:qFormat/>
    <w:rsid w:val="00E75F57"/>
    <w:pPr>
      <w:keepNext/>
      <w:keepLines/>
      <w:spacing w:before="240" w:after="240" w:line="240" w:lineRule="atLeast"/>
      <w:outlineLvl w:val="1"/>
    </w:pPr>
    <w:rPr>
      <w:rFonts w:ascii="Arial Black" w:eastAsia="Times New Roman" w:hAnsi="Arial Black" w:cs="Times New Roman"/>
      <w:spacing w:val="-15"/>
      <w:kern w:val="28"/>
      <w:szCs w:val="20"/>
      <w:lang w:eastAsia="en-US"/>
    </w:rPr>
  </w:style>
  <w:style w:type="paragraph" w:styleId="Heading3">
    <w:name w:val="heading 3"/>
    <w:basedOn w:val="Normal"/>
    <w:next w:val="Normal"/>
    <w:link w:val="Heading3Char"/>
    <w:uiPriority w:val="9"/>
    <w:semiHidden/>
    <w:unhideWhenUsed/>
    <w:qFormat/>
    <w:rsid w:val="001059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59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semiHidden/>
    <w:rsid w:val="00E75F57"/>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1"/>
    <w:rsid w:val="00E75F57"/>
    <w:pPr>
      <w:spacing w:before="60" w:after="60" w:line="240" w:lineRule="auto"/>
      <w:ind w:left="1080"/>
      <w:jc w:val="both"/>
    </w:pPr>
    <w:rPr>
      <w:rFonts w:ascii="Arial" w:eastAsia="Times New Roman" w:hAnsi="Arial" w:cs="Times New Roman"/>
      <w:sz w:val="20"/>
      <w:szCs w:val="20"/>
      <w:lang w:eastAsia="en-US"/>
    </w:rPr>
  </w:style>
  <w:style w:type="character" w:customStyle="1" w:styleId="BodyTextChar">
    <w:name w:val="Body Text Char"/>
    <w:basedOn w:val="DefaultParagraphFont"/>
    <w:uiPriority w:val="99"/>
    <w:semiHidden/>
    <w:rsid w:val="00E75F57"/>
  </w:style>
  <w:style w:type="paragraph" w:styleId="ListBullet">
    <w:name w:val="List Bullet"/>
    <w:basedOn w:val="List"/>
    <w:rsid w:val="00E75F57"/>
    <w:pPr>
      <w:numPr>
        <w:numId w:val="1"/>
      </w:numPr>
      <w:tabs>
        <w:tab w:val="clear" w:pos="1440"/>
      </w:tabs>
      <w:spacing w:before="60" w:after="60" w:line="240" w:lineRule="auto"/>
      <w:contextualSpacing w:val="0"/>
      <w:jc w:val="both"/>
    </w:pPr>
    <w:rPr>
      <w:rFonts w:ascii="Arial" w:eastAsia="Times New Roman" w:hAnsi="Arial" w:cs="Times New Roman"/>
      <w:sz w:val="20"/>
      <w:szCs w:val="20"/>
      <w:lang w:eastAsia="en-US"/>
    </w:rPr>
  </w:style>
  <w:style w:type="character" w:customStyle="1" w:styleId="Heading2Char1">
    <w:name w:val="Heading 2 Char1"/>
    <w:link w:val="Heading2"/>
    <w:rsid w:val="00E75F57"/>
    <w:rPr>
      <w:rFonts w:ascii="Arial Black" w:eastAsia="Times New Roman" w:hAnsi="Arial Black" w:cs="Times New Roman"/>
      <w:spacing w:val="-15"/>
      <w:kern w:val="28"/>
      <w:szCs w:val="20"/>
      <w:lang w:eastAsia="en-US"/>
    </w:rPr>
  </w:style>
  <w:style w:type="character" w:customStyle="1" w:styleId="BodyTextChar1">
    <w:name w:val="Body Text Char1"/>
    <w:link w:val="BodyText"/>
    <w:rsid w:val="00E75F57"/>
    <w:rPr>
      <w:rFonts w:ascii="Arial" w:eastAsia="Times New Roman" w:hAnsi="Arial" w:cs="Times New Roman"/>
      <w:sz w:val="20"/>
      <w:szCs w:val="20"/>
      <w:lang w:eastAsia="en-US"/>
    </w:rPr>
  </w:style>
  <w:style w:type="paragraph" w:styleId="List">
    <w:name w:val="List"/>
    <w:basedOn w:val="Normal"/>
    <w:uiPriority w:val="99"/>
    <w:semiHidden/>
    <w:unhideWhenUsed/>
    <w:rsid w:val="00E75F57"/>
    <w:pPr>
      <w:ind w:left="360" w:hanging="360"/>
      <w:contextualSpacing/>
    </w:pPr>
  </w:style>
  <w:style w:type="character" w:customStyle="1" w:styleId="Heading3Char">
    <w:name w:val="Heading 3 Char"/>
    <w:basedOn w:val="DefaultParagraphFont"/>
    <w:link w:val="Heading3"/>
    <w:uiPriority w:val="9"/>
    <w:semiHidden/>
    <w:rsid w:val="00105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598E"/>
    <w:rPr>
      <w:rFonts w:asciiTheme="majorHAnsi" w:eastAsiaTheme="majorEastAsia" w:hAnsiTheme="majorHAnsi" w:cstheme="majorBidi"/>
      <w:i/>
      <w:iCs/>
      <w:color w:val="2E74B5" w:themeColor="accent1" w:themeShade="BF"/>
    </w:rPr>
  </w:style>
  <w:style w:type="paragraph" w:customStyle="1" w:styleId="BlockQuotation">
    <w:name w:val="Block Quotation"/>
    <w:basedOn w:val="Normal"/>
    <w:link w:val="BlockQuotationChar"/>
    <w:rsid w:val="0010598E"/>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cs="Times New Roman"/>
      <w:sz w:val="20"/>
      <w:szCs w:val="20"/>
      <w:lang w:eastAsia="en-US"/>
    </w:rPr>
  </w:style>
  <w:style w:type="paragraph" w:customStyle="1" w:styleId="Picture">
    <w:name w:val="Picture"/>
    <w:next w:val="Caption"/>
    <w:rsid w:val="0010598E"/>
    <w:pPr>
      <w:keepNext/>
      <w:spacing w:after="0" w:line="240" w:lineRule="auto"/>
      <w:jc w:val="center"/>
    </w:pPr>
    <w:rPr>
      <w:rFonts w:ascii="Arial" w:eastAsia="Times New Roman" w:hAnsi="Arial" w:cs="Times New Roman"/>
      <w:sz w:val="20"/>
      <w:szCs w:val="20"/>
      <w:lang w:eastAsia="en-US"/>
    </w:rPr>
  </w:style>
  <w:style w:type="paragraph" w:styleId="Caption">
    <w:name w:val="caption"/>
    <w:basedOn w:val="Picture"/>
    <w:next w:val="BodyText"/>
    <w:link w:val="CaptionChar"/>
    <w:qFormat/>
    <w:rsid w:val="0010598E"/>
    <w:pPr>
      <w:spacing w:before="60" w:after="240" w:line="220" w:lineRule="atLeast"/>
    </w:pPr>
  </w:style>
  <w:style w:type="paragraph" w:customStyle="1" w:styleId="Equation">
    <w:name w:val="Equation"/>
    <w:basedOn w:val="BodyText"/>
    <w:rsid w:val="0010598E"/>
    <w:pPr>
      <w:tabs>
        <w:tab w:val="right" w:pos="8640"/>
      </w:tabs>
      <w:spacing w:before="240" w:after="240" w:line="240" w:lineRule="atLeast"/>
      <w:ind w:left="1440"/>
    </w:pPr>
  </w:style>
  <w:style w:type="character" w:customStyle="1" w:styleId="BlockQuotationChar">
    <w:name w:val="Block Quotation Char"/>
    <w:link w:val="BlockQuotation"/>
    <w:rsid w:val="0010598E"/>
    <w:rPr>
      <w:rFonts w:ascii="Arial Narrow" w:eastAsia="Times New Roman" w:hAnsi="Arial Narrow" w:cs="Times New Roman"/>
      <w:sz w:val="20"/>
      <w:szCs w:val="20"/>
      <w:shd w:val="pct5" w:color="auto" w:fill="auto"/>
      <w:lang w:eastAsia="en-US"/>
    </w:rPr>
  </w:style>
  <w:style w:type="character" w:customStyle="1" w:styleId="CaptionChar">
    <w:name w:val="Caption Char"/>
    <w:link w:val="Caption"/>
    <w:rsid w:val="0010598E"/>
    <w:rPr>
      <w:rFonts w:ascii="Arial" w:eastAsia="Times New Roman"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image" Target="media/image35.wmf"/><Relationship Id="rId21" Type="http://schemas.openxmlformats.org/officeDocument/2006/relationships/image" Target="media/image17.wmf"/><Relationship Id="rId34" Type="http://schemas.openxmlformats.org/officeDocument/2006/relationships/image" Target="media/image30.wmf"/><Relationship Id="rId42" Type="http://schemas.openxmlformats.org/officeDocument/2006/relationships/image" Target="media/image38.wmf"/><Relationship Id="rId47" Type="http://schemas.openxmlformats.org/officeDocument/2006/relationships/image" Target="media/image43.wmf"/><Relationship Id="rId50" Type="http://schemas.microsoft.com/office/2011/relationships/people" Target="people.xm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12.wmf"/><Relationship Id="rId29" Type="http://schemas.openxmlformats.org/officeDocument/2006/relationships/image" Target="media/image25.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40" Type="http://schemas.openxmlformats.org/officeDocument/2006/relationships/image" Target="media/image36.wmf"/><Relationship Id="rId45" Type="http://schemas.openxmlformats.org/officeDocument/2006/relationships/image" Target="media/image41.wmf"/><Relationship Id="rId5" Type="http://schemas.openxmlformats.org/officeDocument/2006/relationships/image" Target="media/image1.wmf"/><Relationship Id="rId15" Type="http://schemas.openxmlformats.org/officeDocument/2006/relationships/image" Target="media/image11.e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fontTable" Target="fontTable.xml"/><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4"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wmf"/><Relationship Id="rId48" Type="http://schemas.openxmlformats.org/officeDocument/2006/relationships/image" Target="media/image44.wmf"/><Relationship Id="rId8" Type="http://schemas.openxmlformats.org/officeDocument/2006/relationships/image" Target="media/image4.wmf"/><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image" Target="media/image42.wmf"/><Relationship Id="rId20" Type="http://schemas.openxmlformats.org/officeDocument/2006/relationships/image" Target="media/image16.wmf"/><Relationship Id="rId41"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Florida Solar Energy Center</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Lixing Gu</dc:creator>
  <cp:keywords/>
  <dc:description/>
  <cp:lastModifiedBy>Lixing Gu</cp:lastModifiedBy>
  <cp:revision>3</cp:revision>
  <dcterms:created xsi:type="dcterms:W3CDTF">2015-02-26T14:13:00Z</dcterms:created>
  <dcterms:modified xsi:type="dcterms:W3CDTF">2015-02-26T14:27:00Z</dcterms:modified>
</cp:coreProperties>
</file>