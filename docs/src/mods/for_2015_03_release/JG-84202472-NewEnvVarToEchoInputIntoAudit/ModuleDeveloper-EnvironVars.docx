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B33" w:rsidRDefault="004E2B33" w:rsidP="004E2B33">
      <w:pPr>
        <w:pStyle w:val="Heading2"/>
      </w:pPr>
      <w:bookmarkStart w:id="0" w:name="_Toc323362728"/>
      <w:bookmarkStart w:id="1" w:name="_Toc348697402"/>
      <w:bookmarkStart w:id="2" w:name="_Toc488206194"/>
      <w:r>
        <w:t>Environment Variables to Assist Running</w:t>
      </w:r>
      <w:bookmarkEnd w:id="0"/>
      <w:bookmarkEnd w:id="1"/>
    </w:p>
    <w:p w:rsidR="004E2B33" w:rsidRPr="004E2B33" w:rsidRDefault="00EF6229" w:rsidP="00EF6229">
      <w:pPr>
        <w:pStyle w:val="BodyText2"/>
      </w:pPr>
      <w:r>
        <w:t xml:space="preserve">Some environment variables can be used with single or several </w:t>
      </w:r>
      <w:proofErr w:type="spellStart"/>
      <w:r>
        <w:t>idf</w:t>
      </w:r>
      <w:proofErr w:type="spellEnd"/>
      <w:r>
        <w:t xml:space="preserve"> file(s) to keep IDF files pristine while allowing developers or others trying to determine a problem or run a group of files. Many of these have counterparts in </w:t>
      </w:r>
      <w:proofErr w:type="spellStart"/>
      <w:r>
        <w:t>Output</w:t>
      </w:r>
      <w:proofErr w:type="gramStart"/>
      <w:r>
        <w:t>:Diagnostics</w:t>
      </w:r>
      <w:proofErr w:type="spellEnd"/>
      <w:proofErr w:type="gramEnd"/>
      <w:r>
        <w:t xml:space="preserve"> objects (some may not be documented). Likewise there may be some “sections” that will produce certain outputs not generally documented.</w:t>
      </w:r>
    </w:p>
    <w:p w:rsidR="00096F4A" w:rsidRPr="008B0BFE" w:rsidRDefault="00096F4A" w:rsidP="00096F4A">
      <w:pPr>
        <w:pStyle w:val="Heading4"/>
        <w:rPr>
          <w:sz w:val="22"/>
          <w:szCs w:val="22"/>
        </w:rPr>
      </w:pPr>
      <w:bookmarkStart w:id="3" w:name="_Toc323362729"/>
      <w:bookmarkStart w:id="4" w:name="_Toc348697403"/>
      <w:proofErr w:type="spellStart"/>
      <w:r w:rsidRPr="008B0BFE">
        <w:rPr>
          <w:sz w:val="22"/>
          <w:szCs w:val="22"/>
        </w:rPr>
        <w:t>DDOnly</w:t>
      </w:r>
      <w:proofErr w:type="spellEnd"/>
      <w:r w:rsidRPr="008B0BFE">
        <w:rPr>
          <w:sz w:val="22"/>
          <w:szCs w:val="22"/>
        </w:rPr>
        <w:t>: Design Days Only</w:t>
      </w:r>
      <w:bookmarkEnd w:id="3"/>
      <w:bookmarkEnd w:id="4"/>
    </w:p>
    <w:p w:rsidR="00096F4A" w:rsidRPr="00631FAA" w:rsidRDefault="00096F4A" w:rsidP="00096F4A">
      <w:pPr>
        <w:pStyle w:val="BodyText2"/>
      </w:pPr>
      <w:r>
        <w:t xml:space="preserve">Setting to “yes” will cause </w:t>
      </w:r>
      <w:proofErr w:type="spellStart"/>
      <w:r>
        <w:t>EnergyPlus</w:t>
      </w:r>
      <w:proofErr w:type="spellEnd"/>
      <w:r>
        <w:t xml:space="preserve"> to set Run Control option (regardless of whether there is a Run Control object in the input file) for Do the Design Day Simulation to “yes” and Do the Weather File Simulation to “no”.  (Uses logical variable </w:t>
      </w:r>
      <w:proofErr w:type="spellStart"/>
      <w:r w:rsidRPr="00631FAA">
        <w:rPr>
          <w:b/>
        </w:rPr>
        <w:t>DDOnly</w:t>
      </w:r>
      <w:proofErr w:type="spellEnd"/>
      <w:r>
        <w:t xml:space="preserve"> in module </w:t>
      </w:r>
      <w:proofErr w:type="spellStart"/>
      <w:r>
        <w:t>DataSystemVariables</w:t>
      </w:r>
      <w:proofErr w:type="spellEnd"/>
      <w:r>
        <w:t>).</w:t>
      </w:r>
      <w:r w:rsidR="007550B2" w:rsidRPr="007550B2">
        <w:rPr>
          <w:szCs w:val="22"/>
        </w:rPr>
        <w:t xml:space="preserve"> </w:t>
      </w:r>
      <w:r w:rsidR="007550B2">
        <w:rPr>
          <w:szCs w:val="22"/>
        </w:rPr>
        <w:t xml:space="preserve">There is no </w:t>
      </w:r>
      <w:proofErr w:type="spellStart"/>
      <w:r w:rsidR="007550B2">
        <w:rPr>
          <w:szCs w:val="22"/>
        </w:rPr>
        <w:t>Output</w:t>
      </w:r>
      <w:proofErr w:type="gramStart"/>
      <w:r w:rsidR="007550B2">
        <w:rPr>
          <w:szCs w:val="22"/>
        </w:rPr>
        <w:t>:Diagnostics</w:t>
      </w:r>
      <w:proofErr w:type="spellEnd"/>
      <w:proofErr w:type="gramEnd"/>
      <w:r w:rsidR="007550B2">
        <w:rPr>
          <w:szCs w:val="22"/>
        </w:rPr>
        <w:t xml:space="preserve"> equivalent.</w:t>
      </w:r>
    </w:p>
    <w:p w:rsidR="00096F4A" w:rsidRDefault="00096F4A" w:rsidP="00096F4A">
      <w:pPr>
        <w:pStyle w:val="CodeIDDSamples"/>
      </w:pPr>
      <w:r>
        <w:t xml:space="preserve">Set </w:t>
      </w:r>
      <w:proofErr w:type="spellStart"/>
      <w:r>
        <w:t>DDOnly</w:t>
      </w:r>
      <w:proofErr w:type="spellEnd"/>
      <w:r>
        <w:t>=yes</w:t>
      </w:r>
    </w:p>
    <w:p w:rsidR="00096F4A" w:rsidRPr="008B0BFE" w:rsidRDefault="00096F4A" w:rsidP="00096F4A">
      <w:pPr>
        <w:pStyle w:val="Heading4"/>
        <w:rPr>
          <w:sz w:val="22"/>
          <w:szCs w:val="22"/>
        </w:rPr>
      </w:pPr>
      <w:bookmarkStart w:id="5" w:name="_Toc323362730"/>
      <w:bookmarkStart w:id="6" w:name="_Toc348697404"/>
      <w:proofErr w:type="spellStart"/>
      <w:r w:rsidRPr="008B0BFE">
        <w:rPr>
          <w:sz w:val="22"/>
          <w:szCs w:val="22"/>
        </w:rPr>
        <w:t>FullAnnualRun</w:t>
      </w:r>
      <w:proofErr w:type="spellEnd"/>
      <w:r w:rsidRPr="008B0BFE">
        <w:rPr>
          <w:sz w:val="22"/>
          <w:szCs w:val="22"/>
        </w:rPr>
        <w:t>: Full Annual simulation</w:t>
      </w:r>
      <w:bookmarkEnd w:id="5"/>
      <w:bookmarkEnd w:id="6"/>
    </w:p>
    <w:p w:rsidR="00096F4A" w:rsidRPr="00631FAA" w:rsidRDefault="00096F4A" w:rsidP="00096F4A">
      <w:pPr>
        <w:pStyle w:val="BodyText2"/>
      </w:pPr>
      <w:r>
        <w:t xml:space="preserve">Setting to “yes” will cause </w:t>
      </w:r>
      <w:proofErr w:type="spellStart"/>
      <w:r>
        <w:t>EnergyPlus</w:t>
      </w:r>
      <w:proofErr w:type="spellEnd"/>
      <w:r>
        <w:t xml:space="preserve"> to set Run Control option (regardless of whether there is a Run Control object in the input file) for Do the Weather File Simulation to “yes”. Scripts should use a weather file when this environment variable is set.  (Uses logical variable </w:t>
      </w:r>
      <w:proofErr w:type="spellStart"/>
      <w:r w:rsidRPr="00631FAA">
        <w:rPr>
          <w:b/>
        </w:rPr>
        <w:t>FullAnnualRun</w:t>
      </w:r>
      <w:proofErr w:type="spellEnd"/>
      <w:r>
        <w:t xml:space="preserve"> in module </w:t>
      </w:r>
      <w:proofErr w:type="spellStart"/>
      <w:r>
        <w:t>DataSystemVariables</w:t>
      </w:r>
      <w:proofErr w:type="spellEnd"/>
      <w:r>
        <w:t>).</w:t>
      </w:r>
      <w:r w:rsidR="007550B2" w:rsidRPr="007550B2">
        <w:rPr>
          <w:szCs w:val="22"/>
        </w:rPr>
        <w:t xml:space="preserve"> </w:t>
      </w:r>
      <w:r w:rsidR="007550B2">
        <w:rPr>
          <w:szCs w:val="22"/>
        </w:rPr>
        <w:t xml:space="preserve">There is no </w:t>
      </w:r>
      <w:proofErr w:type="spellStart"/>
      <w:r w:rsidR="007550B2">
        <w:rPr>
          <w:szCs w:val="22"/>
        </w:rPr>
        <w:t>Output</w:t>
      </w:r>
      <w:proofErr w:type="gramStart"/>
      <w:r w:rsidR="007550B2">
        <w:rPr>
          <w:szCs w:val="22"/>
        </w:rPr>
        <w:t>:Diagnostics</w:t>
      </w:r>
      <w:proofErr w:type="spellEnd"/>
      <w:proofErr w:type="gramEnd"/>
      <w:r w:rsidR="007550B2">
        <w:rPr>
          <w:szCs w:val="22"/>
        </w:rPr>
        <w:t xml:space="preserve"> equivalent.</w:t>
      </w:r>
    </w:p>
    <w:p w:rsidR="00096F4A" w:rsidRDefault="00096F4A" w:rsidP="00096F4A">
      <w:pPr>
        <w:pStyle w:val="CodeIDDSamples"/>
      </w:pPr>
      <w:r>
        <w:t xml:space="preserve">Set </w:t>
      </w:r>
      <w:proofErr w:type="spellStart"/>
      <w:r>
        <w:t>FullAnnualRun</w:t>
      </w:r>
      <w:proofErr w:type="spellEnd"/>
      <w:r>
        <w:t>=yes</w:t>
      </w:r>
    </w:p>
    <w:p w:rsidR="00096F4A" w:rsidRDefault="00096F4A" w:rsidP="00096F4A">
      <w:pPr>
        <w:pStyle w:val="CodeIDDSamples"/>
      </w:pPr>
      <w:r>
        <w:t>And appropriate changes to script files</w:t>
      </w:r>
    </w:p>
    <w:p w:rsidR="00096F4A" w:rsidRPr="008B0BFE" w:rsidRDefault="00096F4A" w:rsidP="00096F4A">
      <w:pPr>
        <w:pStyle w:val="Heading4"/>
        <w:rPr>
          <w:sz w:val="22"/>
          <w:szCs w:val="22"/>
        </w:rPr>
      </w:pPr>
      <w:bookmarkStart w:id="7" w:name="_Toc323362731"/>
      <w:bookmarkStart w:id="8" w:name="_Toc348697405"/>
      <w:proofErr w:type="spellStart"/>
      <w:r w:rsidRPr="008B0BFE">
        <w:rPr>
          <w:sz w:val="22"/>
          <w:szCs w:val="22"/>
        </w:rPr>
        <w:t>NoWeatherFile</w:t>
      </w:r>
      <w:proofErr w:type="spellEnd"/>
      <w:r w:rsidRPr="008B0BFE">
        <w:rPr>
          <w:sz w:val="22"/>
          <w:szCs w:val="22"/>
        </w:rPr>
        <w:t xml:space="preserve">: Do not use </w:t>
      </w:r>
      <w:proofErr w:type="spellStart"/>
      <w:r w:rsidRPr="008B0BFE">
        <w:rPr>
          <w:sz w:val="22"/>
          <w:szCs w:val="22"/>
        </w:rPr>
        <w:t>weatherfile</w:t>
      </w:r>
      <w:proofErr w:type="spellEnd"/>
      <w:r w:rsidRPr="008B0BFE">
        <w:rPr>
          <w:sz w:val="22"/>
          <w:szCs w:val="22"/>
        </w:rPr>
        <w:t xml:space="preserve"> even if indicated</w:t>
      </w:r>
      <w:bookmarkEnd w:id="7"/>
      <w:bookmarkEnd w:id="8"/>
    </w:p>
    <w:p w:rsidR="00096F4A" w:rsidRDefault="00096F4A" w:rsidP="00096F4A">
      <w:pPr>
        <w:pStyle w:val="BodyText2"/>
      </w:pPr>
      <w:r>
        <w:t xml:space="preserve">Setting to “yes” doesn’t cause </w:t>
      </w:r>
      <w:proofErr w:type="spellStart"/>
      <w:r>
        <w:t>EnergyPlus</w:t>
      </w:r>
      <w:proofErr w:type="spellEnd"/>
      <w:r>
        <w:t xml:space="preserve"> to do anything but can be used in the scripts to not copy a weather file even when indicated.</w:t>
      </w:r>
      <w:r w:rsidR="007550B2" w:rsidRPr="007550B2">
        <w:rPr>
          <w:szCs w:val="22"/>
        </w:rPr>
        <w:t xml:space="preserve"> </w:t>
      </w:r>
      <w:r w:rsidR="007550B2">
        <w:rPr>
          <w:szCs w:val="22"/>
        </w:rPr>
        <w:t xml:space="preserve">There is no </w:t>
      </w:r>
      <w:proofErr w:type="spellStart"/>
      <w:r w:rsidR="007550B2">
        <w:rPr>
          <w:szCs w:val="22"/>
        </w:rPr>
        <w:t>Output</w:t>
      </w:r>
      <w:proofErr w:type="gramStart"/>
      <w:r w:rsidR="007550B2">
        <w:rPr>
          <w:szCs w:val="22"/>
        </w:rPr>
        <w:t>:Diagnostics</w:t>
      </w:r>
      <w:proofErr w:type="spellEnd"/>
      <w:proofErr w:type="gramEnd"/>
      <w:r w:rsidR="007550B2">
        <w:rPr>
          <w:szCs w:val="22"/>
        </w:rPr>
        <w:t xml:space="preserve"> equivalent.</w:t>
      </w:r>
    </w:p>
    <w:p w:rsidR="00096F4A" w:rsidRDefault="00096F4A" w:rsidP="00096F4A">
      <w:pPr>
        <w:pStyle w:val="CodeIDDSamples"/>
      </w:pPr>
      <w:r>
        <w:t xml:space="preserve">Set </w:t>
      </w:r>
      <w:proofErr w:type="spellStart"/>
      <w:r>
        <w:t>NoWeatherFile</w:t>
      </w:r>
      <w:proofErr w:type="spellEnd"/>
      <w:r>
        <w:t>=yes</w:t>
      </w:r>
    </w:p>
    <w:p w:rsidR="00096F4A" w:rsidRDefault="00096F4A" w:rsidP="00096F4A">
      <w:pPr>
        <w:pStyle w:val="CodeIDDSamples"/>
      </w:pPr>
      <w:r>
        <w:t>And appropriate changes to script files</w:t>
      </w:r>
    </w:p>
    <w:p w:rsidR="00096F4A" w:rsidRPr="008B0BFE" w:rsidRDefault="00096F4A" w:rsidP="00096F4A">
      <w:pPr>
        <w:pStyle w:val="Heading4"/>
        <w:rPr>
          <w:sz w:val="22"/>
          <w:szCs w:val="22"/>
        </w:rPr>
      </w:pPr>
      <w:bookmarkStart w:id="9" w:name="_Toc323362732"/>
      <w:bookmarkStart w:id="10" w:name="_Toc348697406"/>
      <w:proofErr w:type="spellStart"/>
      <w:r w:rsidRPr="008B0BFE">
        <w:rPr>
          <w:sz w:val="22"/>
          <w:szCs w:val="22"/>
        </w:rPr>
        <w:t>ReverseDD</w:t>
      </w:r>
      <w:proofErr w:type="spellEnd"/>
      <w:r w:rsidRPr="008B0BFE">
        <w:rPr>
          <w:sz w:val="22"/>
          <w:szCs w:val="22"/>
        </w:rPr>
        <w:t>: Reverse Design Days during run</w:t>
      </w:r>
      <w:bookmarkEnd w:id="9"/>
      <w:bookmarkEnd w:id="10"/>
    </w:p>
    <w:p w:rsidR="00096F4A" w:rsidRDefault="00096F4A" w:rsidP="00096F4A">
      <w:pPr>
        <w:pStyle w:val="BodyText2"/>
      </w:pPr>
      <w:r>
        <w:t xml:space="preserve">Setting to “yes” </w:t>
      </w:r>
      <w:proofErr w:type="gramStart"/>
      <w:r>
        <w:t>causes</w:t>
      </w:r>
      <w:proofErr w:type="gramEnd"/>
      <w:r>
        <w:t xml:space="preserve"> the first two design days requested in the input file to be reversed during </w:t>
      </w:r>
      <w:proofErr w:type="spellStart"/>
      <w:r>
        <w:t>EnergyPlus</w:t>
      </w:r>
      <w:proofErr w:type="spellEnd"/>
      <w:r>
        <w:t xml:space="preserve"> execution.  (Uses logical variable </w:t>
      </w:r>
      <w:proofErr w:type="spellStart"/>
      <w:r w:rsidRPr="000C56AC">
        <w:rPr>
          <w:b/>
        </w:rPr>
        <w:t>ReverseDD</w:t>
      </w:r>
      <w:proofErr w:type="spellEnd"/>
      <w:r>
        <w:t xml:space="preserve"> in module </w:t>
      </w:r>
      <w:proofErr w:type="spellStart"/>
      <w:r>
        <w:t>DataSystemVariables</w:t>
      </w:r>
      <w:proofErr w:type="spellEnd"/>
      <w:r>
        <w:t>).  For proper com</w:t>
      </w:r>
      <w:smartTag w:uri="schemas-city2airport-com/woprcity2airport" w:element="City">
        <w:r>
          <w:t>paris</w:t>
        </w:r>
      </w:smartTag>
      <w:r>
        <w:t xml:space="preserve">ons to original order, a program such as </w:t>
      </w:r>
      <w:proofErr w:type="spellStart"/>
      <w:r w:rsidRPr="000C56AC">
        <w:rPr>
          <w:b/>
        </w:rPr>
        <w:t>ReverseDDInCSV</w:t>
      </w:r>
      <w:proofErr w:type="spellEnd"/>
      <w:r>
        <w:t xml:space="preserve"> or </w:t>
      </w:r>
      <w:proofErr w:type="spellStart"/>
      <w:r w:rsidRPr="000C56AC">
        <w:rPr>
          <w:b/>
        </w:rPr>
        <w:t>ReverseDDInESO</w:t>
      </w:r>
      <w:proofErr w:type="spellEnd"/>
      <w:r>
        <w:t xml:space="preserve"> must be run or hand edited.</w:t>
      </w:r>
      <w:r w:rsidR="007550B2" w:rsidRPr="007550B2">
        <w:rPr>
          <w:szCs w:val="22"/>
        </w:rPr>
        <w:t xml:space="preserve"> </w:t>
      </w:r>
      <w:r w:rsidR="007550B2">
        <w:rPr>
          <w:szCs w:val="22"/>
        </w:rPr>
        <w:t xml:space="preserve">There is no </w:t>
      </w:r>
      <w:proofErr w:type="spellStart"/>
      <w:r w:rsidR="007550B2">
        <w:rPr>
          <w:szCs w:val="22"/>
        </w:rPr>
        <w:t>Output</w:t>
      </w:r>
      <w:proofErr w:type="gramStart"/>
      <w:r w:rsidR="007550B2">
        <w:rPr>
          <w:szCs w:val="22"/>
        </w:rPr>
        <w:t>:Diagnostics</w:t>
      </w:r>
      <w:proofErr w:type="spellEnd"/>
      <w:proofErr w:type="gramEnd"/>
      <w:r w:rsidR="007550B2">
        <w:rPr>
          <w:szCs w:val="22"/>
        </w:rPr>
        <w:t xml:space="preserve"> equivalent.</w:t>
      </w:r>
    </w:p>
    <w:p w:rsidR="00096F4A" w:rsidRDefault="00096F4A" w:rsidP="00096F4A">
      <w:pPr>
        <w:pStyle w:val="CodeIDDSamples"/>
      </w:pPr>
      <w:r>
        <w:t xml:space="preserve">Set </w:t>
      </w:r>
      <w:proofErr w:type="spellStart"/>
      <w:r>
        <w:t>ReverseDD</w:t>
      </w:r>
      <w:proofErr w:type="spellEnd"/>
      <w:r>
        <w:t>=yes</w:t>
      </w:r>
    </w:p>
    <w:p w:rsidR="00096F4A" w:rsidRDefault="00096F4A" w:rsidP="00096F4A">
      <w:pPr>
        <w:pStyle w:val="CodeIDDSamples"/>
      </w:pPr>
      <w:r>
        <w:t>And appropriate changes to script files</w:t>
      </w:r>
    </w:p>
    <w:p w:rsidR="00096F4A" w:rsidRPr="008B0BFE" w:rsidRDefault="00096F4A" w:rsidP="00096F4A">
      <w:pPr>
        <w:pStyle w:val="Heading4"/>
        <w:rPr>
          <w:sz w:val="22"/>
          <w:szCs w:val="22"/>
        </w:rPr>
      </w:pPr>
      <w:bookmarkStart w:id="11" w:name="_Toc323362733"/>
      <w:bookmarkStart w:id="12" w:name="_Toc348697407"/>
      <w:proofErr w:type="spellStart"/>
      <w:r w:rsidRPr="008B0BFE">
        <w:rPr>
          <w:sz w:val="22"/>
          <w:szCs w:val="22"/>
        </w:rPr>
        <w:t>MinReportFrequency</w:t>
      </w:r>
      <w:proofErr w:type="spellEnd"/>
      <w:r w:rsidRPr="008B0BFE">
        <w:rPr>
          <w:sz w:val="22"/>
          <w:szCs w:val="22"/>
        </w:rPr>
        <w:t>: Set minimum reporting frequency for outputs</w:t>
      </w:r>
      <w:bookmarkEnd w:id="11"/>
      <w:bookmarkEnd w:id="12"/>
    </w:p>
    <w:p w:rsidR="00096F4A" w:rsidRDefault="00096F4A" w:rsidP="00096F4A">
      <w:pPr>
        <w:pStyle w:val="BodyText2"/>
      </w:pPr>
      <w:r>
        <w:t xml:space="preserve">Some developers persist in reporting at the </w:t>
      </w:r>
      <w:proofErr w:type="spellStart"/>
      <w:r>
        <w:t>timestep</w:t>
      </w:r>
      <w:proofErr w:type="spellEnd"/>
      <w:r>
        <w:t xml:space="preserve"> or detailed level even if their runs are full annual runs. This is really burdensome on developers that try to run the full test suite for checking changes. The </w:t>
      </w:r>
      <w:proofErr w:type="spellStart"/>
      <w:r>
        <w:t>MinReportFrequency</w:t>
      </w:r>
      <w:proofErr w:type="spellEnd"/>
      <w:r>
        <w:t xml:space="preserve"> environment variable allows </w:t>
      </w:r>
      <w:proofErr w:type="spellStart"/>
      <w:r>
        <w:t>EnergyPlus</w:t>
      </w:r>
      <w:proofErr w:type="spellEnd"/>
      <w:r>
        <w:t xml:space="preserve"> to report at a higher/less frequent level that still allows for changes to be checked (though differences may require more frequent reporting to track down). </w:t>
      </w:r>
      <w:proofErr w:type="spellStart"/>
      <w:r>
        <w:t>EnergyPlus</w:t>
      </w:r>
      <w:proofErr w:type="spellEnd"/>
      <w:r>
        <w:t xml:space="preserve"> reads this environment variable and sets reporting frequency appropriately.</w:t>
      </w:r>
      <w:r w:rsidR="007550B2" w:rsidRPr="007550B2">
        <w:rPr>
          <w:szCs w:val="22"/>
        </w:rPr>
        <w:t xml:space="preserve"> </w:t>
      </w:r>
      <w:r w:rsidR="007550B2">
        <w:rPr>
          <w:szCs w:val="22"/>
        </w:rPr>
        <w:t xml:space="preserve">There is no </w:t>
      </w:r>
      <w:proofErr w:type="spellStart"/>
      <w:r w:rsidR="007550B2">
        <w:rPr>
          <w:szCs w:val="22"/>
        </w:rPr>
        <w:t>Output:Diagnostics</w:t>
      </w:r>
      <w:proofErr w:type="spellEnd"/>
      <w:r w:rsidR="007550B2">
        <w:rPr>
          <w:szCs w:val="22"/>
        </w:rPr>
        <w:t xml:space="preserve"> equivalent.</w:t>
      </w:r>
    </w:p>
    <w:p w:rsidR="00096F4A" w:rsidRDefault="00096F4A" w:rsidP="00096F4A">
      <w:pPr>
        <w:pStyle w:val="CodeIDDSamples"/>
      </w:pPr>
      <w:r>
        <w:lastRenderedPageBreak/>
        <w:t xml:space="preserve">Set </w:t>
      </w:r>
      <w:proofErr w:type="spellStart"/>
      <w:r>
        <w:t>M</w:t>
      </w:r>
      <w:r w:rsidRPr="00227B13">
        <w:t>in</w:t>
      </w:r>
      <w:r>
        <w:t>R</w:t>
      </w:r>
      <w:r w:rsidRPr="00227B13">
        <w:t>eport</w:t>
      </w:r>
      <w:r>
        <w:t>F</w:t>
      </w:r>
      <w:r w:rsidRPr="00227B13">
        <w:t>requency</w:t>
      </w:r>
      <w:proofErr w:type="spellEnd"/>
      <w:r>
        <w:t>=daily</w:t>
      </w:r>
    </w:p>
    <w:p w:rsidR="00096F4A" w:rsidRDefault="00096F4A" w:rsidP="00096F4A">
      <w:pPr>
        <w:pStyle w:val="BodyText2"/>
      </w:pPr>
      <w:r>
        <w:t xml:space="preserve">The standard frequencies accepted by </w:t>
      </w:r>
      <w:proofErr w:type="spellStart"/>
      <w:r>
        <w:t>EnergyPlus</w:t>
      </w:r>
      <w:proofErr w:type="spellEnd"/>
      <w:r>
        <w:t xml:space="preserve"> must be used:</w:t>
      </w:r>
      <w:r w:rsidRPr="000260D4">
        <w:t xml:space="preserve"> detail,</w:t>
      </w:r>
      <w:r>
        <w:t xml:space="preserve"> </w:t>
      </w:r>
      <w:proofErr w:type="spellStart"/>
      <w:r w:rsidRPr="000260D4">
        <w:t>timestep</w:t>
      </w:r>
      <w:proofErr w:type="spellEnd"/>
      <w:r w:rsidRPr="000260D4">
        <w:t>,</w:t>
      </w:r>
      <w:r>
        <w:t xml:space="preserve"> </w:t>
      </w:r>
      <w:r w:rsidRPr="000260D4">
        <w:t>hourly,</w:t>
      </w:r>
      <w:r>
        <w:t xml:space="preserve"> </w:t>
      </w:r>
      <w:r w:rsidRPr="000260D4">
        <w:t>daily,</w:t>
      </w:r>
      <w:r>
        <w:t xml:space="preserve"> </w:t>
      </w:r>
      <w:r w:rsidRPr="000260D4">
        <w:t>monthly,</w:t>
      </w:r>
      <w:r>
        <w:t xml:space="preserve"> </w:t>
      </w:r>
      <w:proofErr w:type="spellStart"/>
      <w:r w:rsidRPr="000260D4">
        <w:t>runperiod</w:t>
      </w:r>
      <w:proofErr w:type="spellEnd"/>
      <w:r w:rsidRPr="000260D4">
        <w:t>,</w:t>
      </w:r>
      <w:r>
        <w:t xml:space="preserve"> </w:t>
      </w:r>
      <w:r w:rsidRPr="000260D4">
        <w:t>environment,</w:t>
      </w:r>
      <w:r>
        <w:t xml:space="preserve"> </w:t>
      </w:r>
      <w:r w:rsidRPr="000260D4">
        <w:t>annual</w:t>
      </w:r>
      <w:r>
        <w:t>. In addition, if this environment variable is used, the following will show in the .</w:t>
      </w:r>
      <w:proofErr w:type="spellStart"/>
      <w:r>
        <w:t>eio</w:t>
      </w:r>
      <w:proofErr w:type="spellEnd"/>
      <w:r>
        <w:t xml:space="preserve"> file:</w:t>
      </w:r>
    </w:p>
    <w:p w:rsidR="00096F4A" w:rsidRDefault="00096F4A" w:rsidP="00096F4A">
      <w:pPr>
        <w:pStyle w:val="IDDDefinition"/>
      </w:pPr>
      <w:r>
        <w:t>! &lt;Minimum Reporting Frequency (overriding input value)&gt;, Value, Input Value</w:t>
      </w:r>
    </w:p>
    <w:p w:rsidR="00096F4A" w:rsidRPr="000260D4" w:rsidRDefault="00096F4A" w:rsidP="00096F4A">
      <w:pPr>
        <w:pStyle w:val="IDDDefinition"/>
      </w:pPr>
      <w:r>
        <w:t xml:space="preserve"> Minimum Reporting Frequency,  !Daily [</w:t>
      </w:r>
      <w:proofErr w:type="spellStart"/>
      <w:r>
        <w:t>Value,Min,Hour,Minute,Max,Hour,Minute</w:t>
      </w:r>
      <w:proofErr w:type="spellEnd"/>
      <w:r>
        <w:t>],DAILY</w:t>
      </w:r>
    </w:p>
    <w:p w:rsidR="00F401FC" w:rsidRPr="008B0BFE" w:rsidRDefault="00F401FC" w:rsidP="00F401FC">
      <w:pPr>
        <w:pStyle w:val="Heading4"/>
        <w:rPr>
          <w:sz w:val="22"/>
          <w:szCs w:val="22"/>
        </w:rPr>
      </w:pPr>
      <w:bookmarkStart w:id="13" w:name="_Toc323362734"/>
      <w:bookmarkStart w:id="14" w:name="_Toc348697408"/>
      <w:proofErr w:type="spellStart"/>
      <w:r w:rsidRPr="008B0BFE">
        <w:rPr>
          <w:sz w:val="22"/>
          <w:szCs w:val="22"/>
        </w:rPr>
        <w:t>ReportDuringWarmup</w:t>
      </w:r>
      <w:proofErr w:type="spellEnd"/>
      <w:r w:rsidRPr="008B0BFE">
        <w:rPr>
          <w:sz w:val="22"/>
          <w:szCs w:val="22"/>
        </w:rPr>
        <w:t>: Cause reporting during warmup</w:t>
      </w:r>
      <w:bookmarkEnd w:id="13"/>
      <w:bookmarkEnd w:id="14"/>
    </w:p>
    <w:p w:rsidR="00097494" w:rsidRDefault="00F401FC" w:rsidP="00097494">
      <w:pPr>
        <w:pStyle w:val="BodyText2"/>
      </w:pPr>
      <w:r>
        <w:t>Setting to “yes” causes reporting (</w:t>
      </w:r>
      <w:proofErr w:type="spellStart"/>
      <w:r>
        <w:t>Output:Variable</w:t>
      </w:r>
      <w:proofErr w:type="spellEnd"/>
      <w:r>
        <w:t xml:space="preserve">, </w:t>
      </w:r>
      <w:proofErr w:type="spellStart"/>
      <w:r>
        <w:t>Output:Meter</w:t>
      </w:r>
      <w:proofErr w:type="spellEnd"/>
      <w:r>
        <w:t xml:space="preserve">) to be reporting during the warmup days at the start of each environment. (Uses logical variable </w:t>
      </w:r>
      <w:proofErr w:type="spellStart"/>
      <w:r w:rsidRPr="000C56AC">
        <w:rPr>
          <w:b/>
        </w:rPr>
        <w:t>Re</w:t>
      </w:r>
      <w:r>
        <w:rPr>
          <w:b/>
        </w:rPr>
        <w:t>portDuringWarmup</w:t>
      </w:r>
      <w:proofErr w:type="spellEnd"/>
      <w:r>
        <w:t xml:space="preserve"> in module </w:t>
      </w:r>
      <w:proofErr w:type="spellStart"/>
      <w:r>
        <w:t>DataSystemVariables</w:t>
      </w:r>
      <w:proofErr w:type="spellEnd"/>
      <w:r>
        <w:t xml:space="preserve">).  </w:t>
      </w:r>
      <w:r w:rsidR="00097494">
        <w:t xml:space="preserve">The </w:t>
      </w:r>
      <w:proofErr w:type="spellStart"/>
      <w:r w:rsidR="00097494">
        <w:t>Output:Diagnostics</w:t>
      </w:r>
      <w:proofErr w:type="spellEnd"/>
      <w:r w:rsidR="00097494">
        <w:t xml:space="preserve">, </w:t>
      </w:r>
      <w:proofErr w:type="spellStart"/>
      <w:r w:rsidR="00097494">
        <w:t>ReportDuringWarmup</w:t>
      </w:r>
      <w:proofErr w:type="spellEnd"/>
      <w:r w:rsidR="00097494">
        <w:t>; is equivalent.</w:t>
      </w:r>
    </w:p>
    <w:p w:rsidR="00F401FC" w:rsidRDefault="00F401FC" w:rsidP="00F401FC">
      <w:pPr>
        <w:pStyle w:val="CodeIDDSamples"/>
      </w:pPr>
      <w:r>
        <w:t xml:space="preserve">Set </w:t>
      </w:r>
      <w:proofErr w:type="spellStart"/>
      <w:r>
        <w:t>ReportDuringWarmup</w:t>
      </w:r>
      <w:proofErr w:type="spellEnd"/>
      <w:r>
        <w:t>=yes</w:t>
      </w:r>
    </w:p>
    <w:p w:rsidR="00EF6229" w:rsidRPr="008B0BFE" w:rsidRDefault="00EF6229" w:rsidP="00EF6229">
      <w:pPr>
        <w:pStyle w:val="Heading4"/>
        <w:rPr>
          <w:sz w:val="22"/>
          <w:szCs w:val="22"/>
        </w:rPr>
      </w:pPr>
      <w:bookmarkStart w:id="15" w:name="_Toc323362735"/>
      <w:bookmarkStart w:id="16" w:name="_Toc348697409"/>
      <w:proofErr w:type="spellStart"/>
      <w:r w:rsidRPr="008B0BFE">
        <w:rPr>
          <w:sz w:val="22"/>
          <w:szCs w:val="22"/>
        </w:rPr>
        <w:t>DisplayAllWarnings</w:t>
      </w:r>
      <w:proofErr w:type="spellEnd"/>
      <w:r w:rsidRPr="008B0BFE">
        <w:rPr>
          <w:sz w:val="22"/>
          <w:szCs w:val="22"/>
        </w:rPr>
        <w:t>: turn on all extra warnings</w:t>
      </w:r>
      <w:bookmarkEnd w:id="15"/>
      <w:bookmarkEnd w:id="16"/>
    </w:p>
    <w:p w:rsidR="00EF6229" w:rsidRDefault="00EF6229" w:rsidP="00EF6229">
      <w:pPr>
        <w:pStyle w:val="BodyText2"/>
      </w:pPr>
      <w:r>
        <w:t xml:space="preserve">Setting to “yes” causes turning on the warnings: </w:t>
      </w:r>
      <w:proofErr w:type="spellStart"/>
      <w:r>
        <w:t>DisplayAllWarnings</w:t>
      </w:r>
      <w:proofErr w:type="spellEnd"/>
      <w:r>
        <w:t xml:space="preserve">, </w:t>
      </w:r>
      <w:proofErr w:type="spellStart"/>
      <w:r>
        <w:t>DisplayExtraWarnings</w:t>
      </w:r>
      <w:proofErr w:type="spellEnd"/>
      <w:r>
        <w:t xml:space="preserve">, </w:t>
      </w:r>
      <w:proofErr w:type="spellStart"/>
      <w:r>
        <w:t>DisplayUnusedSchedules</w:t>
      </w:r>
      <w:proofErr w:type="spellEnd"/>
      <w:r>
        <w:t xml:space="preserve">, </w:t>
      </w:r>
      <w:proofErr w:type="spellStart"/>
      <w:r>
        <w:t>DisplayUnusedObjects</w:t>
      </w:r>
      <w:proofErr w:type="spellEnd"/>
      <w:r>
        <w:t xml:space="preserve">. </w:t>
      </w:r>
      <w:proofErr w:type="spellStart"/>
      <w:r>
        <w:t>DisplayUnusedObjects</w:t>
      </w:r>
      <w:proofErr w:type="spellEnd"/>
      <w:r>
        <w:t xml:space="preserve"> also displays unused fluids (that is, fluids that are not directly retrieved by the simulation).</w:t>
      </w:r>
      <w:r w:rsidR="008B0BFE">
        <w:t xml:space="preserve"> The </w:t>
      </w:r>
      <w:proofErr w:type="spellStart"/>
      <w:r w:rsidR="008B0BFE">
        <w:t>Output:Diagnostics</w:t>
      </w:r>
      <w:proofErr w:type="spellEnd"/>
      <w:r w:rsidR="008B0BFE">
        <w:t>,</w:t>
      </w:r>
      <w:r w:rsidR="00F1212A">
        <w:t xml:space="preserve"> </w:t>
      </w:r>
      <w:proofErr w:type="spellStart"/>
      <w:r w:rsidR="008B0BFE">
        <w:t>DisplayAllWarnings</w:t>
      </w:r>
      <w:proofErr w:type="spellEnd"/>
      <w:r w:rsidR="008B0BFE">
        <w:t>; is equivalent.</w:t>
      </w:r>
    </w:p>
    <w:p w:rsidR="008B0BFE" w:rsidRDefault="008B0BFE" w:rsidP="008B0BFE">
      <w:pPr>
        <w:pStyle w:val="CodeIDDSamples"/>
      </w:pPr>
      <w:r>
        <w:t xml:space="preserve">Set </w:t>
      </w:r>
      <w:proofErr w:type="spellStart"/>
      <w:r>
        <w:t>DisplayAllWarnings</w:t>
      </w:r>
      <w:proofErr w:type="spellEnd"/>
      <w:r>
        <w:t>=yes</w:t>
      </w:r>
    </w:p>
    <w:p w:rsidR="008B0BFE" w:rsidRPr="008B0BFE" w:rsidRDefault="008B0BFE" w:rsidP="008B0BFE">
      <w:pPr>
        <w:pStyle w:val="Heading4"/>
        <w:rPr>
          <w:sz w:val="22"/>
          <w:szCs w:val="22"/>
        </w:rPr>
      </w:pPr>
      <w:bookmarkStart w:id="17" w:name="_Toc323362736"/>
      <w:bookmarkStart w:id="18" w:name="_Toc348697410"/>
      <w:proofErr w:type="spellStart"/>
      <w:r w:rsidRPr="008B0BFE">
        <w:rPr>
          <w:sz w:val="22"/>
          <w:szCs w:val="22"/>
        </w:rPr>
        <w:t>Display</w:t>
      </w:r>
      <w:r>
        <w:rPr>
          <w:sz w:val="22"/>
          <w:szCs w:val="22"/>
        </w:rPr>
        <w:t>ExtraW</w:t>
      </w:r>
      <w:r w:rsidRPr="008B0BFE">
        <w:rPr>
          <w:sz w:val="22"/>
          <w:szCs w:val="22"/>
        </w:rPr>
        <w:t>arnings</w:t>
      </w:r>
      <w:proofErr w:type="spellEnd"/>
      <w:r w:rsidRPr="008B0BFE">
        <w:rPr>
          <w:sz w:val="22"/>
          <w:szCs w:val="22"/>
        </w:rPr>
        <w:t>: turn on  extra warnings</w:t>
      </w:r>
      <w:bookmarkEnd w:id="17"/>
      <w:bookmarkEnd w:id="18"/>
    </w:p>
    <w:p w:rsidR="008B0BFE" w:rsidRDefault="008B0BFE" w:rsidP="008B0BFE">
      <w:pPr>
        <w:pStyle w:val="BodyText2"/>
      </w:pPr>
      <w:r>
        <w:t xml:space="preserve">Setting to “yes” causes turning on </w:t>
      </w:r>
      <w:proofErr w:type="spellStart"/>
      <w:r>
        <w:t>DispalyExtraWarnings</w:t>
      </w:r>
      <w:proofErr w:type="spellEnd"/>
      <w:r>
        <w:t xml:space="preserve">. The </w:t>
      </w:r>
      <w:proofErr w:type="spellStart"/>
      <w:r>
        <w:t>Output:Diagnostics</w:t>
      </w:r>
      <w:proofErr w:type="spellEnd"/>
      <w:r>
        <w:t>,</w:t>
      </w:r>
      <w:r w:rsidR="00F1212A">
        <w:t xml:space="preserve"> </w:t>
      </w:r>
      <w:proofErr w:type="spellStart"/>
      <w:r>
        <w:t>DisplayExtraWarnings</w:t>
      </w:r>
      <w:proofErr w:type="spellEnd"/>
      <w:r>
        <w:t>; is equivalent.</w:t>
      </w:r>
    </w:p>
    <w:p w:rsidR="008B0BFE" w:rsidRDefault="008B0BFE" w:rsidP="008B0BFE">
      <w:pPr>
        <w:pStyle w:val="CodeIDDSamples"/>
      </w:pPr>
      <w:r>
        <w:t xml:space="preserve">Set </w:t>
      </w:r>
      <w:proofErr w:type="spellStart"/>
      <w:r>
        <w:t>DisplayExtraWarnings</w:t>
      </w:r>
      <w:proofErr w:type="spellEnd"/>
      <w:r>
        <w:t>=yes</w:t>
      </w:r>
    </w:p>
    <w:p w:rsidR="008B0BFE" w:rsidRPr="008B0BFE" w:rsidRDefault="008B0BFE" w:rsidP="008B0BFE">
      <w:pPr>
        <w:pStyle w:val="Heading4"/>
        <w:rPr>
          <w:sz w:val="22"/>
          <w:szCs w:val="22"/>
        </w:rPr>
      </w:pPr>
      <w:bookmarkStart w:id="19" w:name="_Toc323362737"/>
      <w:bookmarkStart w:id="20" w:name="_Toc348697411"/>
      <w:proofErr w:type="spellStart"/>
      <w:r>
        <w:rPr>
          <w:sz w:val="22"/>
          <w:szCs w:val="22"/>
        </w:rPr>
        <w:t>DisplayUnusedObjects</w:t>
      </w:r>
      <w:proofErr w:type="spellEnd"/>
      <w:r w:rsidRPr="008B0BFE">
        <w:rPr>
          <w:sz w:val="22"/>
          <w:szCs w:val="22"/>
        </w:rPr>
        <w:t xml:space="preserve">: turn on </w:t>
      </w:r>
      <w:r>
        <w:rPr>
          <w:sz w:val="22"/>
          <w:szCs w:val="22"/>
        </w:rPr>
        <w:t>display of unused objects and fluids</w:t>
      </w:r>
      <w:bookmarkEnd w:id="19"/>
      <w:bookmarkEnd w:id="20"/>
    </w:p>
    <w:p w:rsidR="008B0BFE" w:rsidRDefault="008B0BFE" w:rsidP="008B0BFE">
      <w:pPr>
        <w:pStyle w:val="BodyText2"/>
      </w:pPr>
      <w:r>
        <w:t xml:space="preserve">Setting to “yes” causes the orphan objects and fluids that are in the input file but not used to be displayed at the end of the simulation. The </w:t>
      </w:r>
      <w:proofErr w:type="spellStart"/>
      <w:r>
        <w:t>Output:Diagnostics</w:t>
      </w:r>
      <w:proofErr w:type="spellEnd"/>
      <w:r>
        <w:t>,</w:t>
      </w:r>
      <w:r w:rsidR="00F1212A">
        <w:t xml:space="preserve"> </w:t>
      </w:r>
      <w:proofErr w:type="spellStart"/>
      <w:r>
        <w:t>DisplayUnusedObjects</w:t>
      </w:r>
      <w:proofErr w:type="spellEnd"/>
      <w:r>
        <w:t>; is equivalent.</w:t>
      </w:r>
    </w:p>
    <w:p w:rsidR="008B0BFE" w:rsidRDefault="008B0BFE" w:rsidP="008B0BFE">
      <w:pPr>
        <w:pStyle w:val="CodeIDDSamples"/>
      </w:pPr>
      <w:r>
        <w:t xml:space="preserve">Set </w:t>
      </w:r>
      <w:proofErr w:type="spellStart"/>
      <w:r>
        <w:t>DisplayUnusedObjects</w:t>
      </w:r>
      <w:proofErr w:type="spellEnd"/>
      <w:r>
        <w:t>=yes</w:t>
      </w:r>
    </w:p>
    <w:p w:rsidR="008B0BFE" w:rsidRPr="008B0BFE" w:rsidRDefault="008B0BFE" w:rsidP="008B0BFE">
      <w:pPr>
        <w:pStyle w:val="Heading4"/>
        <w:rPr>
          <w:sz w:val="22"/>
          <w:szCs w:val="22"/>
        </w:rPr>
      </w:pPr>
      <w:bookmarkStart w:id="21" w:name="_Toc323362738"/>
      <w:bookmarkStart w:id="22" w:name="_Toc348697412"/>
      <w:proofErr w:type="spellStart"/>
      <w:r w:rsidRPr="008B0BFE">
        <w:rPr>
          <w:sz w:val="22"/>
          <w:szCs w:val="22"/>
        </w:rPr>
        <w:t>Display</w:t>
      </w:r>
      <w:r>
        <w:rPr>
          <w:sz w:val="22"/>
          <w:szCs w:val="22"/>
        </w:rPr>
        <w:t>UnusedSchedules</w:t>
      </w:r>
      <w:proofErr w:type="spellEnd"/>
      <w:r w:rsidRPr="008B0BFE">
        <w:rPr>
          <w:sz w:val="22"/>
          <w:szCs w:val="22"/>
        </w:rPr>
        <w:t xml:space="preserve">: turn on </w:t>
      </w:r>
      <w:r>
        <w:rPr>
          <w:sz w:val="22"/>
          <w:szCs w:val="22"/>
        </w:rPr>
        <w:t>display of unused schedules</w:t>
      </w:r>
      <w:bookmarkEnd w:id="21"/>
      <w:bookmarkEnd w:id="22"/>
    </w:p>
    <w:p w:rsidR="008B0BFE" w:rsidRDefault="008B0BFE" w:rsidP="008B0BFE">
      <w:pPr>
        <w:pStyle w:val="BodyText2"/>
      </w:pPr>
      <w:r>
        <w:t xml:space="preserve">Setting to “yes” causes the schedules that are in the input file but not used to be displayed at the end of the simulation. The </w:t>
      </w:r>
      <w:proofErr w:type="spellStart"/>
      <w:r>
        <w:t>Output:Diagnostics</w:t>
      </w:r>
      <w:proofErr w:type="spellEnd"/>
      <w:r>
        <w:t>,</w:t>
      </w:r>
      <w:r w:rsidR="00F1212A">
        <w:t xml:space="preserve"> </w:t>
      </w:r>
      <w:proofErr w:type="spellStart"/>
      <w:r>
        <w:t>DisplayUnusedSchedules</w:t>
      </w:r>
      <w:proofErr w:type="spellEnd"/>
      <w:r>
        <w:t>; is equivalent.</w:t>
      </w:r>
    </w:p>
    <w:p w:rsidR="008B0BFE" w:rsidRDefault="008B0BFE" w:rsidP="008B0BFE">
      <w:pPr>
        <w:pStyle w:val="CodeIDDSamples"/>
      </w:pPr>
      <w:r>
        <w:t xml:space="preserve">Set </w:t>
      </w:r>
      <w:proofErr w:type="spellStart"/>
      <w:r>
        <w:t>DisplayUnusedSchedules</w:t>
      </w:r>
      <w:proofErr w:type="spellEnd"/>
      <w:r>
        <w:t>=yes</w:t>
      </w:r>
    </w:p>
    <w:p w:rsidR="008B0BFE" w:rsidRDefault="008B0BFE" w:rsidP="00F1212A">
      <w:pPr>
        <w:pStyle w:val="Heading4"/>
        <w:rPr>
          <w:sz w:val="22"/>
          <w:szCs w:val="22"/>
        </w:rPr>
      </w:pPr>
      <w:bookmarkStart w:id="23" w:name="_Toc323362739"/>
      <w:bookmarkStart w:id="24" w:name="_Toc348697413"/>
      <w:proofErr w:type="spellStart"/>
      <w:r w:rsidRPr="00F1212A">
        <w:rPr>
          <w:sz w:val="22"/>
          <w:szCs w:val="22"/>
        </w:rPr>
        <w:t>Display</w:t>
      </w:r>
      <w:r w:rsidR="00F1212A" w:rsidRPr="00F1212A">
        <w:rPr>
          <w:sz w:val="22"/>
          <w:szCs w:val="22"/>
        </w:rPr>
        <w:t>ZoneAirHeatBalanceOffBalance</w:t>
      </w:r>
      <w:proofErr w:type="spellEnd"/>
      <w:r w:rsidR="00F1212A" w:rsidRPr="00F1212A">
        <w:rPr>
          <w:sz w:val="22"/>
          <w:szCs w:val="22"/>
        </w:rPr>
        <w:t>: turn on this development output</w:t>
      </w:r>
      <w:bookmarkEnd w:id="23"/>
      <w:bookmarkEnd w:id="24"/>
    </w:p>
    <w:p w:rsidR="00F1212A" w:rsidRDefault="00F1212A" w:rsidP="00F1212A">
      <w:pPr>
        <w:pStyle w:val="BodyText2"/>
      </w:pPr>
      <w:r>
        <w:rPr>
          <w:szCs w:val="22"/>
        </w:rPr>
        <w:t xml:space="preserve">Setting to “yes” causes the program to calculate and display the Zone Air Heat Balance “out of balance” warnings. </w:t>
      </w:r>
      <w:r>
        <w:t xml:space="preserve">The </w:t>
      </w:r>
      <w:proofErr w:type="spellStart"/>
      <w:r>
        <w:t>Output:Diagnostics</w:t>
      </w:r>
      <w:proofErr w:type="spellEnd"/>
      <w:r>
        <w:t>,</w:t>
      </w:r>
      <w:r w:rsidR="00097494">
        <w:t xml:space="preserve"> </w:t>
      </w:r>
      <w:proofErr w:type="spellStart"/>
      <w:r>
        <w:t>Display</w:t>
      </w:r>
      <w:r w:rsidR="00097494">
        <w:t>ZoneAirHeatBalanceOffBalance</w:t>
      </w:r>
      <w:proofErr w:type="spellEnd"/>
      <w:r>
        <w:t>; is equivalent.</w:t>
      </w:r>
    </w:p>
    <w:p w:rsidR="00F1212A" w:rsidRDefault="00F1212A" w:rsidP="00F1212A">
      <w:pPr>
        <w:pStyle w:val="CodeIDDSamples"/>
      </w:pPr>
      <w:r>
        <w:t xml:space="preserve">Set </w:t>
      </w:r>
      <w:proofErr w:type="spellStart"/>
      <w:r>
        <w:t>DisplayZoneAirHeatBalanceOffBalance</w:t>
      </w:r>
      <w:proofErr w:type="spellEnd"/>
      <w:r>
        <w:t>=yes</w:t>
      </w:r>
    </w:p>
    <w:p w:rsidR="00F1212A" w:rsidRDefault="00097494" w:rsidP="00F1212A">
      <w:pPr>
        <w:pStyle w:val="Heading4"/>
        <w:rPr>
          <w:sz w:val="22"/>
          <w:szCs w:val="22"/>
        </w:rPr>
      </w:pPr>
      <w:bookmarkStart w:id="25" w:name="_Toc323362740"/>
      <w:bookmarkStart w:id="26" w:name="_Toc348697414"/>
      <w:proofErr w:type="spellStart"/>
      <w:r w:rsidRPr="00097494">
        <w:rPr>
          <w:sz w:val="22"/>
          <w:szCs w:val="22"/>
        </w:rPr>
        <w:t>IgnoreSolarRadiation</w:t>
      </w:r>
      <w:proofErr w:type="spellEnd"/>
      <w:r w:rsidR="00F1212A" w:rsidRPr="00F1212A">
        <w:rPr>
          <w:sz w:val="22"/>
          <w:szCs w:val="22"/>
        </w:rPr>
        <w:t xml:space="preserve">: turn </w:t>
      </w:r>
      <w:r>
        <w:rPr>
          <w:sz w:val="22"/>
          <w:szCs w:val="22"/>
        </w:rPr>
        <w:t>off using Solar in simulation</w:t>
      </w:r>
      <w:bookmarkEnd w:id="25"/>
      <w:bookmarkEnd w:id="26"/>
    </w:p>
    <w:p w:rsidR="00F1212A" w:rsidRPr="00F1212A" w:rsidRDefault="00F1212A" w:rsidP="00F1212A">
      <w:pPr>
        <w:pStyle w:val="BodyText"/>
        <w:rPr>
          <w:sz w:val="22"/>
          <w:szCs w:val="22"/>
        </w:rPr>
      </w:pPr>
      <w:r>
        <w:rPr>
          <w:sz w:val="22"/>
          <w:szCs w:val="22"/>
        </w:rPr>
        <w:t xml:space="preserve">Setting to “yes” causes the program to </w:t>
      </w:r>
      <w:r w:rsidR="00097494">
        <w:rPr>
          <w:sz w:val="22"/>
          <w:szCs w:val="22"/>
        </w:rPr>
        <w:t xml:space="preserve">ignore all solar values during simulation.  One might use this when a new set of weather files are produced but you are unsure of </w:t>
      </w:r>
      <w:r w:rsidR="00097494">
        <w:rPr>
          <w:sz w:val="22"/>
          <w:szCs w:val="22"/>
        </w:rPr>
        <w:lastRenderedPageBreak/>
        <w:t>their impacts. It also speeds the program as no shading calculations are done.</w:t>
      </w:r>
      <w:r w:rsidR="00097494" w:rsidRPr="00097494">
        <w:rPr>
          <w:rStyle w:val="BodyText2Char"/>
        </w:rPr>
        <w:t xml:space="preserve"> The </w:t>
      </w:r>
      <w:proofErr w:type="spellStart"/>
      <w:r w:rsidR="00097494" w:rsidRPr="00097494">
        <w:rPr>
          <w:rStyle w:val="BodyText2Char"/>
        </w:rPr>
        <w:t>Output:Diagnostics</w:t>
      </w:r>
      <w:proofErr w:type="spellEnd"/>
      <w:r w:rsidR="00097494" w:rsidRPr="00097494">
        <w:rPr>
          <w:rStyle w:val="BodyText2Char"/>
        </w:rPr>
        <w:t xml:space="preserve">, </w:t>
      </w:r>
      <w:proofErr w:type="spellStart"/>
      <w:r w:rsidR="00097494">
        <w:rPr>
          <w:rStyle w:val="BodyText2Char"/>
        </w:rPr>
        <w:t>IgnoreSolarRadiation</w:t>
      </w:r>
      <w:proofErr w:type="spellEnd"/>
      <w:r w:rsidR="00097494" w:rsidRPr="00097494">
        <w:rPr>
          <w:rStyle w:val="BodyText2Char"/>
        </w:rPr>
        <w:t>; is equivalent.</w:t>
      </w:r>
    </w:p>
    <w:p w:rsidR="00F1212A" w:rsidRDefault="00F1212A" w:rsidP="00F1212A">
      <w:pPr>
        <w:pStyle w:val="CodeIDDSamples"/>
      </w:pPr>
      <w:r>
        <w:t xml:space="preserve">Set </w:t>
      </w:r>
      <w:proofErr w:type="spellStart"/>
      <w:r w:rsidR="00097494">
        <w:t>IgnoreSolarRadiation</w:t>
      </w:r>
      <w:proofErr w:type="spellEnd"/>
      <w:r>
        <w:t>=yes</w:t>
      </w:r>
    </w:p>
    <w:p w:rsidR="00F1212A" w:rsidRDefault="00F1212A" w:rsidP="00F1212A">
      <w:pPr>
        <w:pStyle w:val="Heading4"/>
        <w:rPr>
          <w:sz w:val="22"/>
          <w:szCs w:val="22"/>
        </w:rPr>
      </w:pPr>
      <w:bookmarkStart w:id="27" w:name="_Toc323362741"/>
      <w:bookmarkStart w:id="28" w:name="_Toc348697415"/>
      <w:proofErr w:type="spellStart"/>
      <w:r w:rsidRPr="00F1212A">
        <w:rPr>
          <w:sz w:val="22"/>
          <w:szCs w:val="22"/>
        </w:rPr>
        <w:t>Display</w:t>
      </w:r>
      <w:r w:rsidR="00097494">
        <w:rPr>
          <w:sz w:val="22"/>
          <w:szCs w:val="22"/>
        </w:rPr>
        <w:t>AdvancedReportVariables</w:t>
      </w:r>
      <w:proofErr w:type="spellEnd"/>
      <w:r w:rsidRPr="00F1212A">
        <w:rPr>
          <w:sz w:val="22"/>
          <w:szCs w:val="22"/>
        </w:rPr>
        <w:t xml:space="preserve">: turn on </w:t>
      </w:r>
      <w:r w:rsidR="00097494">
        <w:rPr>
          <w:sz w:val="22"/>
          <w:szCs w:val="22"/>
        </w:rPr>
        <w:t>access to advance report variables</w:t>
      </w:r>
      <w:bookmarkEnd w:id="27"/>
      <w:bookmarkEnd w:id="28"/>
    </w:p>
    <w:p w:rsidR="00F1212A" w:rsidRPr="00F1212A" w:rsidRDefault="00F1212A" w:rsidP="00F1212A">
      <w:pPr>
        <w:pStyle w:val="BodyText"/>
        <w:rPr>
          <w:sz w:val="22"/>
          <w:szCs w:val="22"/>
        </w:rPr>
      </w:pPr>
      <w:r>
        <w:rPr>
          <w:sz w:val="22"/>
          <w:szCs w:val="22"/>
        </w:rPr>
        <w:t xml:space="preserve">Setting to “yes” causes the program to </w:t>
      </w:r>
      <w:r w:rsidR="00097494">
        <w:rPr>
          <w:sz w:val="22"/>
          <w:szCs w:val="22"/>
        </w:rPr>
        <w:t>be able to access the “advanced report variable” set in the program</w:t>
      </w:r>
      <w:r>
        <w:rPr>
          <w:sz w:val="22"/>
          <w:szCs w:val="22"/>
        </w:rPr>
        <w:t>.</w:t>
      </w:r>
      <w:r w:rsidR="00097494">
        <w:rPr>
          <w:sz w:val="22"/>
          <w:szCs w:val="22"/>
        </w:rPr>
        <w:t xml:space="preserve"> </w:t>
      </w:r>
      <w:r w:rsidR="00097494" w:rsidRPr="00097494">
        <w:rPr>
          <w:rStyle w:val="BodyText2Char"/>
        </w:rPr>
        <w:t xml:space="preserve">The </w:t>
      </w:r>
      <w:proofErr w:type="spellStart"/>
      <w:r w:rsidR="00097494" w:rsidRPr="00097494">
        <w:rPr>
          <w:rStyle w:val="BodyText2Char"/>
        </w:rPr>
        <w:t>Output:Diagnostics</w:t>
      </w:r>
      <w:proofErr w:type="spellEnd"/>
      <w:r w:rsidR="00097494" w:rsidRPr="00097494">
        <w:rPr>
          <w:rStyle w:val="BodyText2Char"/>
        </w:rPr>
        <w:t xml:space="preserve">, </w:t>
      </w:r>
      <w:proofErr w:type="spellStart"/>
      <w:r w:rsidR="00097494">
        <w:rPr>
          <w:rStyle w:val="BodyText2Char"/>
        </w:rPr>
        <w:t>DisplayAdvancedReportVariables</w:t>
      </w:r>
      <w:proofErr w:type="spellEnd"/>
      <w:r w:rsidR="00097494" w:rsidRPr="00097494">
        <w:rPr>
          <w:rStyle w:val="BodyText2Char"/>
        </w:rPr>
        <w:t>; is equivalent.</w:t>
      </w:r>
    </w:p>
    <w:p w:rsidR="00F1212A" w:rsidRDefault="00F1212A" w:rsidP="00F1212A">
      <w:pPr>
        <w:pStyle w:val="CodeIDDSamples"/>
      </w:pPr>
      <w:r>
        <w:t xml:space="preserve">Set </w:t>
      </w:r>
      <w:proofErr w:type="spellStart"/>
      <w:r>
        <w:t>Display</w:t>
      </w:r>
      <w:r w:rsidR="00097494">
        <w:t>AdvancedReportVariables</w:t>
      </w:r>
      <w:proofErr w:type="spellEnd"/>
      <w:r>
        <w:t>=yes</w:t>
      </w:r>
    </w:p>
    <w:p w:rsidR="00F1212A" w:rsidRDefault="007550B2" w:rsidP="00F1212A">
      <w:pPr>
        <w:pStyle w:val="Heading4"/>
        <w:rPr>
          <w:sz w:val="22"/>
          <w:szCs w:val="22"/>
        </w:rPr>
      </w:pPr>
      <w:bookmarkStart w:id="29" w:name="_Toc323362742"/>
      <w:bookmarkStart w:id="30" w:name="_Toc348697416"/>
      <w:proofErr w:type="spellStart"/>
      <w:r w:rsidRPr="007550B2">
        <w:rPr>
          <w:sz w:val="22"/>
          <w:szCs w:val="22"/>
        </w:rPr>
        <w:t>SortIDD</w:t>
      </w:r>
      <w:proofErr w:type="spellEnd"/>
      <w:r w:rsidR="00F1212A" w:rsidRPr="00F1212A">
        <w:rPr>
          <w:sz w:val="22"/>
          <w:szCs w:val="22"/>
        </w:rPr>
        <w:t xml:space="preserve">: turn on </w:t>
      </w:r>
      <w:r>
        <w:rPr>
          <w:sz w:val="22"/>
          <w:szCs w:val="22"/>
        </w:rPr>
        <w:t>(or off) the sorting of IDD objects</w:t>
      </w:r>
      <w:bookmarkEnd w:id="29"/>
      <w:bookmarkEnd w:id="30"/>
    </w:p>
    <w:p w:rsidR="00F1212A" w:rsidRPr="00F1212A" w:rsidRDefault="00F1212A" w:rsidP="00F1212A">
      <w:pPr>
        <w:pStyle w:val="BodyText"/>
        <w:rPr>
          <w:sz w:val="22"/>
          <w:szCs w:val="22"/>
        </w:rPr>
      </w:pPr>
      <w:r>
        <w:rPr>
          <w:sz w:val="22"/>
          <w:szCs w:val="22"/>
        </w:rPr>
        <w:t xml:space="preserve">Setting to “yes” </w:t>
      </w:r>
      <w:r w:rsidR="007550B2">
        <w:rPr>
          <w:sz w:val="22"/>
          <w:szCs w:val="22"/>
        </w:rPr>
        <w:t xml:space="preserve">(internal default) </w:t>
      </w:r>
      <w:r>
        <w:rPr>
          <w:sz w:val="22"/>
          <w:szCs w:val="22"/>
        </w:rPr>
        <w:t xml:space="preserve">causes the program to </w:t>
      </w:r>
      <w:r w:rsidR="007550B2">
        <w:rPr>
          <w:sz w:val="22"/>
          <w:szCs w:val="22"/>
        </w:rPr>
        <w:t xml:space="preserve">use sorted lists (a speed up mechanism) in searching for </w:t>
      </w:r>
      <w:proofErr w:type="spellStart"/>
      <w:r w:rsidR="007550B2">
        <w:rPr>
          <w:sz w:val="22"/>
          <w:szCs w:val="22"/>
        </w:rPr>
        <w:t>existant</w:t>
      </w:r>
      <w:proofErr w:type="spellEnd"/>
      <w:r w:rsidR="007550B2">
        <w:rPr>
          <w:sz w:val="22"/>
          <w:szCs w:val="22"/>
        </w:rPr>
        <w:t xml:space="preserve"> objects during IDF processing. There is really no reason to turn it off</w:t>
      </w:r>
      <w:r>
        <w:rPr>
          <w:sz w:val="22"/>
          <w:szCs w:val="22"/>
        </w:rPr>
        <w:t>.</w:t>
      </w:r>
      <w:r w:rsidR="007550B2">
        <w:rPr>
          <w:sz w:val="22"/>
          <w:szCs w:val="22"/>
        </w:rPr>
        <w:t xml:space="preserve"> There is no </w:t>
      </w:r>
      <w:proofErr w:type="spellStart"/>
      <w:r w:rsidR="007550B2">
        <w:rPr>
          <w:sz w:val="22"/>
          <w:szCs w:val="22"/>
        </w:rPr>
        <w:t>Output:Diagnostics</w:t>
      </w:r>
      <w:proofErr w:type="spellEnd"/>
      <w:r w:rsidR="007550B2">
        <w:rPr>
          <w:sz w:val="22"/>
          <w:szCs w:val="22"/>
        </w:rPr>
        <w:t xml:space="preserve"> equivalent.</w:t>
      </w:r>
    </w:p>
    <w:p w:rsidR="00F1212A" w:rsidRDefault="00F1212A" w:rsidP="00F1212A">
      <w:pPr>
        <w:pStyle w:val="CodeIDDSamples"/>
      </w:pPr>
      <w:r>
        <w:t xml:space="preserve">Set </w:t>
      </w:r>
      <w:proofErr w:type="spellStart"/>
      <w:r w:rsidR="007550B2">
        <w:t>SortIDD</w:t>
      </w:r>
      <w:proofErr w:type="spellEnd"/>
      <w:r>
        <w:t>=yes</w:t>
      </w:r>
    </w:p>
    <w:p w:rsidR="008566EB" w:rsidRDefault="008566EB" w:rsidP="008566EB">
      <w:pPr>
        <w:pStyle w:val="Heading4"/>
        <w:rPr>
          <w:sz w:val="22"/>
          <w:szCs w:val="22"/>
        </w:rPr>
      </w:pPr>
      <w:bookmarkStart w:id="31" w:name="_Toc323362743"/>
      <w:bookmarkStart w:id="32" w:name="_Toc348697417"/>
      <w:proofErr w:type="spellStart"/>
      <w:r>
        <w:rPr>
          <w:sz w:val="22"/>
          <w:szCs w:val="22"/>
        </w:rPr>
        <w:t>DeveloperFlag</w:t>
      </w:r>
      <w:proofErr w:type="spellEnd"/>
      <w:r w:rsidRPr="00F1212A">
        <w:rPr>
          <w:sz w:val="22"/>
          <w:szCs w:val="22"/>
        </w:rPr>
        <w:t xml:space="preserve">: turn on </w:t>
      </w:r>
      <w:r>
        <w:rPr>
          <w:sz w:val="22"/>
          <w:szCs w:val="22"/>
        </w:rPr>
        <w:t>(or off) some different outputs for the developer</w:t>
      </w:r>
      <w:bookmarkEnd w:id="31"/>
      <w:bookmarkEnd w:id="32"/>
    </w:p>
    <w:p w:rsidR="008566EB" w:rsidRPr="00F1212A" w:rsidRDefault="008566EB" w:rsidP="008566EB">
      <w:pPr>
        <w:pStyle w:val="BodyText"/>
        <w:rPr>
          <w:sz w:val="22"/>
          <w:szCs w:val="22"/>
        </w:rPr>
      </w:pPr>
      <w:r>
        <w:rPr>
          <w:sz w:val="22"/>
          <w:szCs w:val="22"/>
        </w:rPr>
        <w:t xml:space="preserve">Setting to “yes” (internal default is “no”) causes the program to display some different information that could be useful to developers. In particular, this will cause the Warmup Convergence output to show the last day for each zone, each </w:t>
      </w:r>
      <w:proofErr w:type="spellStart"/>
      <w:r>
        <w:rPr>
          <w:sz w:val="22"/>
          <w:szCs w:val="22"/>
        </w:rPr>
        <w:t>timestep</w:t>
      </w:r>
      <w:proofErr w:type="spellEnd"/>
      <w:r>
        <w:rPr>
          <w:sz w:val="22"/>
          <w:szCs w:val="22"/>
        </w:rPr>
        <w:t xml:space="preserve">. There is no </w:t>
      </w:r>
      <w:proofErr w:type="spellStart"/>
      <w:r>
        <w:rPr>
          <w:sz w:val="22"/>
          <w:szCs w:val="22"/>
        </w:rPr>
        <w:t>Output:Diagnostics</w:t>
      </w:r>
      <w:proofErr w:type="spellEnd"/>
      <w:r>
        <w:rPr>
          <w:sz w:val="22"/>
          <w:szCs w:val="22"/>
        </w:rPr>
        <w:t xml:space="preserve"> equivalent.</w:t>
      </w:r>
    </w:p>
    <w:p w:rsidR="008566EB" w:rsidRDefault="008566EB" w:rsidP="008566EB">
      <w:pPr>
        <w:pStyle w:val="CodeIDDSamples"/>
      </w:pPr>
      <w:r>
        <w:t xml:space="preserve">Set </w:t>
      </w:r>
      <w:proofErr w:type="spellStart"/>
      <w:r w:rsidR="002D0642">
        <w:t>DeveloperFlag</w:t>
      </w:r>
      <w:proofErr w:type="spellEnd"/>
      <w:r>
        <w:t>=yes</w:t>
      </w:r>
    </w:p>
    <w:p w:rsidR="008566EB" w:rsidRDefault="002D0642" w:rsidP="008566EB">
      <w:pPr>
        <w:pStyle w:val="Heading4"/>
        <w:rPr>
          <w:sz w:val="22"/>
          <w:szCs w:val="22"/>
        </w:rPr>
      </w:pPr>
      <w:bookmarkStart w:id="33" w:name="_Toc323362744"/>
      <w:bookmarkStart w:id="34" w:name="_Toc348697418"/>
      <w:proofErr w:type="spellStart"/>
      <w:r>
        <w:rPr>
          <w:sz w:val="22"/>
          <w:szCs w:val="22"/>
        </w:rPr>
        <w:t>IgnoreBeamRadiation</w:t>
      </w:r>
      <w:proofErr w:type="spellEnd"/>
      <w:r w:rsidR="008566EB" w:rsidRPr="00F1212A">
        <w:rPr>
          <w:sz w:val="22"/>
          <w:szCs w:val="22"/>
        </w:rPr>
        <w:t xml:space="preserve">: turn on </w:t>
      </w:r>
      <w:r w:rsidR="008566EB">
        <w:rPr>
          <w:sz w:val="22"/>
          <w:szCs w:val="22"/>
        </w:rPr>
        <w:t xml:space="preserve">(or off) the </w:t>
      </w:r>
      <w:r>
        <w:rPr>
          <w:sz w:val="22"/>
          <w:szCs w:val="22"/>
        </w:rPr>
        <w:t>beam radiation</w:t>
      </w:r>
      <w:bookmarkEnd w:id="33"/>
      <w:bookmarkEnd w:id="34"/>
    </w:p>
    <w:p w:rsidR="008566EB" w:rsidRPr="00F1212A" w:rsidRDefault="008566EB" w:rsidP="008566EB">
      <w:pPr>
        <w:pStyle w:val="BodyText"/>
        <w:rPr>
          <w:sz w:val="22"/>
          <w:szCs w:val="22"/>
        </w:rPr>
      </w:pPr>
      <w:r>
        <w:rPr>
          <w:sz w:val="22"/>
          <w:szCs w:val="22"/>
        </w:rPr>
        <w:t xml:space="preserve">Setting to “yes” causes the program to </w:t>
      </w:r>
      <w:r w:rsidR="002D0642">
        <w:rPr>
          <w:sz w:val="22"/>
          <w:szCs w:val="22"/>
        </w:rPr>
        <w:t>ignore beam radiation in solar calculations. Of limited use, but may be useful for some simulation developments or isolating problems.</w:t>
      </w:r>
      <w:r>
        <w:rPr>
          <w:sz w:val="22"/>
          <w:szCs w:val="22"/>
        </w:rPr>
        <w:t xml:space="preserve"> There is no </w:t>
      </w:r>
      <w:proofErr w:type="spellStart"/>
      <w:r>
        <w:rPr>
          <w:sz w:val="22"/>
          <w:szCs w:val="22"/>
        </w:rPr>
        <w:t>Output:Diagnostics</w:t>
      </w:r>
      <w:proofErr w:type="spellEnd"/>
      <w:r>
        <w:rPr>
          <w:sz w:val="22"/>
          <w:szCs w:val="22"/>
        </w:rPr>
        <w:t xml:space="preserve"> equivalent.</w:t>
      </w:r>
    </w:p>
    <w:p w:rsidR="008566EB" w:rsidRDefault="008566EB" w:rsidP="008566EB">
      <w:pPr>
        <w:pStyle w:val="CodeIDDSamples"/>
      </w:pPr>
      <w:r>
        <w:t xml:space="preserve">Set </w:t>
      </w:r>
      <w:proofErr w:type="spellStart"/>
      <w:r w:rsidR="002D0642">
        <w:t>IgnoreBeamRadiation</w:t>
      </w:r>
      <w:proofErr w:type="spellEnd"/>
      <w:r>
        <w:t>=yes</w:t>
      </w:r>
    </w:p>
    <w:p w:rsidR="002D0642" w:rsidRDefault="002D0642" w:rsidP="002D0642">
      <w:pPr>
        <w:pStyle w:val="Heading4"/>
        <w:rPr>
          <w:sz w:val="22"/>
          <w:szCs w:val="22"/>
        </w:rPr>
      </w:pPr>
      <w:bookmarkStart w:id="35" w:name="_Toc323362745"/>
      <w:bookmarkStart w:id="36" w:name="_Toc348697419"/>
      <w:proofErr w:type="spellStart"/>
      <w:r>
        <w:rPr>
          <w:sz w:val="22"/>
          <w:szCs w:val="22"/>
        </w:rPr>
        <w:t>IgnoreDiffuseRadiation</w:t>
      </w:r>
      <w:proofErr w:type="spellEnd"/>
      <w:r w:rsidRPr="00F1212A">
        <w:rPr>
          <w:sz w:val="22"/>
          <w:szCs w:val="22"/>
        </w:rPr>
        <w:t xml:space="preserve">: turn on </w:t>
      </w:r>
      <w:r>
        <w:rPr>
          <w:sz w:val="22"/>
          <w:szCs w:val="22"/>
        </w:rPr>
        <w:t>(or off) the diffuse radiation</w:t>
      </w:r>
      <w:bookmarkEnd w:id="35"/>
      <w:bookmarkEnd w:id="36"/>
    </w:p>
    <w:p w:rsidR="002D0642" w:rsidRPr="00F1212A" w:rsidRDefault="002D0642" w:rsidP="002D0642">
      <w:pPr>
        <w:pStyle w:val="BodyText"/>
        <w:rPr>
          <w:sz w:val="22"/>
          <w:szCs w:val="22"/>
        </w:rPr>
      </w:pPr>
      <w:r>
        <w:rPr>
          <w:sz w:val="22"/>
          <w:szCs w:val="22"/>
        </w:rPr>
        <w:t xml:space="preserve">Setting to “yes” causes the program to ignore diffuse radiation in solar calculations. Of limited use, but may be useful for some simulation developments or isolating problems. There is no </w:t>
      </w:r>
      <w:proofErr w:type="spellStart"/>
      <w:r>
        <w:rPr>
          <w:sz w:val="22"/>
          <w:szCs w:val="22"/>
        </w:rPr>
        <w:t>Output:Diagnostics</w:t>
      </w:r>
      <w:proofErr w:type="spellEnd"/>
      <w:r>
        <w:rPr>
          <w:sz w:val="22"/>
          <w:szCs w:val="22"/>
        </w:rPr>
        <w:t xml:space="preserve"> equivalent.</w:t>
      </w:r>
    </w:p>
    <w:p w:rsidR="002D0642" w:rsidRDefault="002D0642" w:rsidP="002D0642">
      <w:pPr>
        <w:pStyle w:val="CodeIDDSamples"/>
      </w:pPr>
      <w:r>
        <w:t xml:space="preserve">Set </w:t>
      </w:r>
      <w:proofErr w:type="spellStart"/>
      <w:r>
        <w:t>IgnoreDiffuseRadiation</w:t>
      </w:r>
      <w:proofErr w:type="spellEnd"/>
      <w:r>
        <w:t>=yes</w:t>
      </w:r>
    </w:p>
    <w:p w:rsidR="008566EB" w:rsidRDefault="002D0642" w:rsidP="008566EB">
      <w:pPr>
        <w:pStyle w:val="Heading4"/>
        <w:rPr>
          <w:sz w:val="22"/>
          <w:szCs w:val="22"/>
        </w:rPr>
      </w:pPr>
      <w:bookmarkStart w:id="37" w:name="_Toc323362746"/>
      <w:bookmarkStart w:id="38" w:name="_Toc348697420"/>
      <w:proofErr w:type="spellStart"/>
      <w:r>
        <w:rPr>
          <w:sz w:val="22"/>
          <w:szCs w:val="22"/>
        </w:rPr>
        <w:t>SutherlandHodgman</w:t>
      </w:r>
      <w:proofErr w:type="spellEnd"/>
      <w:r w:rsidR="008566EB" w:rsidRPr="00F1212A">
        <w:rPr>
          <w:sz w:val="22"/>
          <w:szCs w:val="22"/>
        </w:rPr>
        <w:t xml:space="preserve">: turn on </w:t>
      </w:r>
      <w:r w:rsidR="008566EB">
        <w:rPr>
          <w:sz w:val="22"/>
          <w:szCs w:val="22"/>
        </w:rPr>
        <w:t xml:space="preserve">(or off) the </w:t>
      </w:r>
      <w:r>
        <w:rPr>
          <w:sz w:val="22"/>
          <w:szCs w:val="22"/>
        </w:rPr>
        <w:t>polygon clipping algorithm</w:t>
      </w:r>
      <w:bookmarkEnd w:id="37"/>
      <w:bookmarkEnd w:id="38"/>
    </w:p>
    <w:p w:rsidR="008566EB" w:rsidRPr="00F1212A" w:rsidRDefault="008566EB" w:rsidP="008566EB">
      <w:pPr>
        <w:pStyle w:val="BodyText"/>
        <w:rPr>
          <w:sz w:val="22"/>
          <w:szCs w:val="22"/>
        </w:rPr>
      </w:pPr>
      <w:r>
        <w:rPr>
          <w:sz w:val="22"/>
          <w:szCs w:val="22"/>
        </w:rPr>
        <w:t xml:space="preserve">Setting to “yes” (internal default) causes the program to use </w:t>
      </w:r>
      <w:r w:rsidR="002D0642">
        <w:rPr>
          <w:sz w:val="22"/>
          <w:szCs w:val="22"/>
        </w:rPr>
        <w:t xml:space="preserve">the </w:t>
      </w:r>
      <w:proofErr w:type="spellStart"/>
      <w:r w:rsidR="002D0642">
        <w:rPr>
          <w:sz w:val="22"/>
          <w:szCs w:val="22"/>
        </w:rPr>
        <w:t>SutherlandHodgman</w:t>
      </w:r>
      <w:proofErr w:type="spellEnd"/>
      <w:r w:rsidR="002D0642">
        <w:rPr>
          <w:sz w:val="22"/>
          <w:szCs w:val="22"/>
        </w:rPr>
        <w:t xml:space="preserve"> polygon clipping algorithm.</w:t>
      </w:r>
      <w:r>
        <w:rPr>
          <w:sz w:val="22"/>
          <w:szCs w:val="22"/>
        </w:rPr>
        <w:t xml:space="preserve"> </w:t>
      </w:r>
      <w:r w:rsidR="002D0642">
        <w:rPr>
          <w:sz w:val="22"/>
          <w:szCs w:val="22"/>
        </w:rPr>
        <w:t xml:space="preserve">You might use this if you wanted to run a bunch of files with the legacy clipping algorithm (convex </w:t>
      </w:r>
      <w:proofErr w:type="spellStart"/>
      <w:r w:rsidR="002D0642">
        <w:rPr>
          <w:sz w:val="22"/>
          <w:szCs w:val="22"/>
        </w:rPr>
        <w:t>Weiler</w:t>
      </w:r>
      <w:proofErr w:type="spellEnd"/>
      <w:r w:rsidR="002D0642">
        <w:rPr>
          <w:sz w:val="22"/>
          <w:szCs w:val="22"/>
        </w:rPr>
        <w:t xml:space="preserve"> Atherton).</w:t>
      </w:r>
      <w:r>
        <w:rPr>
          <w:sz w:val="22"/>
          <w:szCs w:val="22"/>
        </w:rPr>
        <w:t xml:space="preserve"> There is no </w:t>
      </w:r>
      <w:proofErr w:type="spellStart"/>
      <w:r>
        <w:rPr>
          <w:sz w:val="22"/>
          <w:szCs w:val="22"/>
        </w:rPr>
        <w:t>Output:Diagnostics</w:t>
      </w:r>
      <w:proofErr w:type="spellEnd"/>
      <w:r>
        <w:rPr>
          <w:sz w:val="22"/>
          <w:szCs w:val="22"/>
        </w:rPr>
        <w:t xml:space="preserve"> equivalent.</w:t>
      </w:r>
    </w:p>
    <w:p w:rsidR="008566EB" w:rsidRDefault="008566EB" w:rsidP="008566EB">
      <w:pPr>
        <w:pStyle w:val="CodeIDDSamples"/>
      </w:pPr>
      <w:r>
        <w:t xml:space="preserve">Set </w:t>
      </w:r>
      <w:proofErr w:type="spellStart"/>
      <w:r>
        <w:t>S</w:t>
      </w:r>
      <w:r w:rsidR="002D0642">
        <w:t>utherlandHodgman</w:t>
      </w:r>
      <w:proofErr w:type="spellEnd"/>
      <w:r>
        <w:t>=yes</w:t>
      </w:r>
    </w:p>
    <w:p w:rsidR="008566EB" w:rsidRDefault="002D0642" w:rsidP="008566EB">
      <w:pPr>
        <w:pStyle w:val="Heading4"/>
        <w:rPr>
          <w:sz w:val="22"/>
          <w:szCs w:val="22"/>
        </w:rPr>
      </w:pPr>
      <w:bookmarkStart w:id="39" w:name="_Toc323362747"/>
      <w:bookmarkStart w:id="40" w:name="_Toc348697421"/>
      <w:proofErr w:type="spellStart"/>
      <w:r>
        <w:rPr>
          <w:sz w:val="22"/>
          <w:szCs w:val="22"/>
        </w:rPr>
        <w:t>MinimalShadowing</w:t>
      </w:r>
      <w:proofErr w:type="spellEnd"/>
      <w:r w:rsidR="008566EB" w:rsidRPr="00F1212A">
        <w:rPr>
          <w:sz w:val="22"/>
          <w:szCs w:val="22"/>
        </w:rPr>
        <w:t xml:space="preserve">: turn on </w:t>
      </w:r>
      <w:r w:rsidR="008566EB">
        <w:rPr>
          <w:sz w:val="22"/>
          <w:szCs w:val="22"/>
        </w:rPr>
        <w:t xml:space="preserve">(or off) the </w:t>
      </w:r>
      <w:r>
        <w:rPr>
          <w:sz w:val="22"/>
          <w:szCs w:val="22"/>
        </w:rPr>
        <w:t>use of Minimal Shadowing</w:t>
      </w:r>
      <w:bookmarkEnd w:id="39"/>
      <w:bookmarkEnd w:id="40"/>
    </w:p>
    <w:p w:rsidR="008566EB" w:rsidRPr="00F1212A" w:rsidRDefault="008566EB" w:rsidP="008566EB">
      <w:pPr>
        <w:pStyle w:val="BodyText"/>
        <w:rPr>
          <w:sz w:val="22"/>
          <w:szCs w:val="22"/>
        </w:rPr>
      </w:pPr>
      <w:r>
        <w:rPr>
          <w:sz w:val="22"/>
          <w:szCs w:val="22"/>
        </w:rPr>
        <w:t xml:space="preserve">Setting to “yes” causes the program to use </w:t>
      </w:r>
      <w:r w:rsidR="002D0642">
        <w:rPr>
          <w:sz w:val="22"/>
          <w:szCs w:val="22"/>
        </w:rPr>
        <w:t>Minimal Shadowing</w:t>
      </w:r>
      <w:r>
        <w:rPr>
          <w:sz w:val="22"/>
          <w:szCs w:val="22"/>
        </w:rPr>
        <w:t xml:space="preserve"> (a speed up mechanism) in </w:t>
      </w:r>
      <w:r w:rsidR="002D0642">
        <w:rPr>
          <w:sz w:val="22"/>
          <w:szCs w:val="22"/>
        </w:rPr>
        <w:t>calculations. This could be useful when large files are being run to search for non-shadowing related problems.</w:t>
      </w:r>
      <w:r>
        <w:rPr>
          <w:sz w:val="22"/>
          <w:szCs w:val="22"/>
        </w:rPr>
        <w:t xml:space="preserve"> There is no </w:t>
      </w:r>
      <w:proofErr w:type="spellStart"/>
      <w:r>
        <w:rPr>
          <w:sz w:val="22"/>
          <w:szCs w:val="22"/>
        </w:rPr>
        <w:t>Output:Diagnostics</w:t>
      </w:r>
      <w:proofErr w:type="spellEnd"/>
      <w:r>
        <w:rPr>
          <w:sz w:val="22"/>
          <w:szCs w:val="22"/>
        </w:rPr>
        <w:t xml:space="preserve"> equivalent.</w:t>
      </w:r>
    </w:p>
    <w:p w:rsidR="008566EB" w:rsidRDefault="008566EB" w:rsidP="008566EB">
      <w:pPr>
        <w:pStyle w:val="CodeIDDSamples"/>
      </w:pPr>
      <w:r>
        <w:t xml:space="preserve">Set </w:t>
      </w:r>
      <w:proofErr w:type="spellStart"/>
      <w:r w:rsidR="002D0642">
        <w:t>MinimalShadowing</w:t>
      </w:r>
      <w:proofErr w:type="spellEnd"/>
      <w:r>
        <w:t>=yes</w:t>
      </w:r>
    </w:p>
    <w:p w:rsidR="0087493C" w:rsidRDefault="0087493C" w:rsidP="00096F4A">
      <w:pPr>
        <w:pStyle w:val="Heading4"/>
        <w:rPr>
          <w:ins w:id="41" w:author="jglazer" w:date="2014-12-19T10:21:00Z"/>
        </w:rPr>
      </w:pPr>
      <w:bookmarkStart w:id="42" w:name="_Toc323362748"/>
      <w:bookmarkStart w:id="43" w:name="_Toc348697422"/>
      <w:proofErr w:type="spellStart"/>
      <w:ins w:id="44" w:author="jglazer" w:date="2014-12-19T10:21:00Z">
        <w:r>
          <w:lastRenderedPageBreak/>
          <w:t>DisplayInputInAudit</w:t>
        </w:r>
        <w:proofErr w:type="spellEnd"/>
        <w:r>
          <w:t>: turn on (or off) to show the input file in the audit file</w:t>
        </w:r>
      </w:ins>
    </w:p>
    <w:p w:rsidR="0087493C" w:rsidRPr="0087493C" w:rsidRDefault="0087493C" w:rsidP="0087493C">
      <w:pPr>
        <w:pStyle w:val="BodyText"/>
        <w:rPr>
          <w:ins w:id="45" w:author="jglazer" w:date="2014-12-19T10:20:00Z"/>
          <w:rPrChange w:id="46" w:author="jglazer" w:date="2014-12-19T10:22:00Z">
            <w:rPr>
              <w:ins w:id="47" w:author="jglazer" w:date="2014-12-19T10:20:00Z"/>
              <w:sz w:val="22"/>
              <w:szCs w:val="22"/>
            </w:rPr>
          </w:rPrChange>
        </w:rPr>
        <w:pPrChange w:id="48" w:author="jglazer" w:date="2014-12-19T10:22:00Z">
          <w:pPr>
            <w:pStyle w:val="Heading4"/>
          </w:pPr>
        </w:pPrChange>
      </w:pPr>
      <w:ins w:id="49" w:author="jglazer" w:date="2014-12-19T10:22:00Z">
        <w:r>
          <w:t xml:space="preserve">Setting to “yes” </w:t>
        </w:r>
        <w:proofErr w:type="gramStart"/>
        <w:r>
          <w:t>causes</w:t>
        </w:r>
        <w:proofErr w:type="gramEnd"/>
        <w:r>
          <w:t xml:space="preserve"> the audit file to include a line</w:t>
        </w:r>
      </w:ins>
      <w:ins w:id="50" w:author="jglazer" w:date="2014-12-19T10:23:00Z">
        <w:r>
          <w:t>-</w:t>
        </w:r>
      </w:ins>
      <w:ins w:id="51" w:author="jglazer" w:date="2014-12-19T10:22:00Z">
        <w:r>
          <w:t>by</w:t>
        </w:r>
      </w:ins>
      <w:ins w:id="52" w:author="jglazer" w:date="2014-12-19T10:23:00Z">
        <w:r>
          <w:t>-</w:t>
        </w:r>
      </w:ins>
      <w:ins w:id="53" w:author="jglazer" w:date="2014-12-19T10:22:00Z">
        <w:r>
          <w:t>line echoing of the input file</w:t>
        </w:r>
      </w:ins>
      <w:ins w:id="54" w:author="jglazer" w:date="2014-12-19T10:26:00Z">
        <w:r w:rsidR="00BD1091">
          <w:t xml:space="preserve"> which may be useful for debugging purposes</w:t>
        </w:r>
      </w:ins>
      <w:ins w:id="55" w:author="jglazer" w:date="2014-12-19T10:22:00Z">
        <w:r>
          <w:t>. For versions 8.2 and earlier, the default behavior</w:t>
        </w:r>
      </w:ins>
      <w:ins w:id="56" w:author="jglazer" w:date="2014-12-19T10:23:00Z">
        <w:r>
          <w:t xml:space="preserve"> was to include the line-by-line echoing of the input file into the audit file but it was changed to not do this by default as a way to speed up the input processing portion of executing </w:t>
        </w:r>
        <w:proofErr w:type="spellStart"/>
        <w:r>
          <w:t>EnergyPlus</w:t>
        </w:r>
        <w:proofErr w:type="spellEnd"/>
        <w:r>
          <w:t xml:space="preserve">. </w:t>
        </w:r>
      </w:ins>
      <w:ins w:id="57" w:author="jglazer" w:date="2014-12-19T10:27:00Z">
        <w:r w:rsidR="00BD1091">
          <w:t>When not set to “yes”, t</w:t>
        </w:r>
      </w:ins>
      <w:ins w:id="58" w:author="jglazer" w:date="2014-12-19T10:23:00Z">
        <w:r>
          <w:t xml:space="preserve">he audit file contains </w:t>
        </w:r>
      </w:ins>
      <w:ins w:id="59" w:author="jglazer" w:date="2014-12-19T10:25:00Z">
        <w:r>
          <w:t>a reference</w:t>
        </w:r>
      </w:ins>
      <w:ins w:id="60" w:author="jglazer" w:date="2014-12-19T10:23:00Z">
        <w:r>
          <w:t xml:space="preserve"> on using the </w:t>
        </w:r>
        <w:proofErr w:type="spellStart"/>
        <w:r>
          <w:t>Disp</w:t>
        </w:r>
      </w:ins>
      <w:ins w:id="61" w:author="jglazer" w:date="2014-12-19T10:26:00Z">
        <w:r>
          <w:t>l</w:t>
        </w:r>
      </w:ins>
      <w:ins w:id="62" w:author="jglazer" w:date="2014-12-19T10:23:00Z">
        <w:r>
          <w:t>ayInputInAudit</w:t>
        </w:r>
        <w:proofErr w:type="spellEnd"/>
        <w:r>
          <w:t xml:space="preserve"> environment variable to see </w:t>
        </w:r>
      </w:ins>
      <w:ins w:id="63" w:author="jglazer" w:date="2014-12-19T10:26:00Z">
        <w:r>
          <w:t>the line-by-line echoing of the input file.</w:t>
        </w:r>
      </w:ins>
      <w:bookmarkStart w:id="64" w:name="_GoBack"/>
      <w:bookmarkEnd w:id="64"/>
    </w:p>
    <w:p w:rsidR="00096F4A" w:rsidRPr="008B0BFE" w:rsidRDefault="00096F4A" w:rsidP="00096F4A">
      <w:pPr>
        <w:pStyle w:val="Heading4"/>
        <w:rPr>
          <w:sz w:val="22"/>
          <w:szCs w:val="22"/>
        </w:rPr>
      </w:pPr>
      <w:r w:rsidRPr="008B0BFE">
        <w:rPr>
          <w:sz w:val="22"/>
          <w:szCs w:val="22"/>
        </w:rPr>
        <w:t>Caution: Environment Variables</w:t>
      </w:r>
      <w:bookmarkEnd w:id="42"/>
      <w:bookmarkEnd w:id="43"/>
    </w:p>
    <w:p w:rsidR="00096F4A" w:rsidRDefault="00096F4A" w:rsidP="00096F4A">
      <w:pPr>
        <w:pStyle w:val="BodyText2"/>
      </w:pPr>
      <w:r>
        <w:t xml:space="preserve">Some combinations will cause fatal errors from </w:t>
      </w:r>
      <w:proofErr w:type="spellStart"/>
      <w:r>
        <w:t>EnergyPlus</w:t>
      </w:r>
      <w:proofErr w:type="spellEnd"/>
      <w:r>
        <w:t xml:space="preserve"> – </w:t>
      </w:r>
      <w:proofErr w:type="spellStart"/>
      <w:r w:rsidRPr="000C56AC">
        <w:rPr>
          <w:b/>
        </w:rPr>
        <w:t>DDOnly</w:t>
      </w:r>
      <w:proofErr w:type="spellEnd"/>
      <w:r>
        <w:t xml:space="preserve"> and </w:t>
      </w:r>
      <w:proofErr w:type="spellStart"/>
      <w:r w:rsidRPr="000F0F13">
        <w:rPr>
          <w:b/>
        </w:rPr>
        <w:t>FullAnnualRun</w:t>
      </w:r>
      <w:proofErr w:type="spellEnd"/>
      <w:r>
        <w:t xml:space="preserve">, for example.  </w:t>
      </w:r>
      <w:proofErr w:type="spellStart"/>
      <w:r w:rsidRPr="000F0F13">
        <w:rPr>
          <w:b/>
        </w:rPr>
        <w:t>FullAnnualRun</w:t>
      </w:r>
      <w:proofErr w:type="spellEnd"/>
      <w:r>
        <w:t xml:space="preserve"> and </w:t>
      </w:r>
      <w:proofErr w:type="spellStart"/>
      <w:r w:rsidRPr="000F0F13">
        <w:rPr>
          <w:b/>
        </w:rPr>
        <w:t>NoWeatherFile</w:t>
      </w:r>
      <w:proofErr w:type="spellEnd"/>
      <w:r>
        <w:t xml:space="preserve"> won’t cause fatal errors from </w:t>
      </w:r>
      <w:proofErr w:type="spellStart"/>
      <w:r>
        <w:t>EnergyPlus</w:t>
      </w:r>
      <w:proofErr w:type="spellEnd"/>
      <w:r>
        <w:t xml:space="preserve"> but probably should from the script files.  We welcome any suggestions for future environment variables.</w:t>
      </w:r>
    </w:p>
    <w:p w:rsidR="00096F4A" w:rsidRDefault="00096F4A" w:rsidP="00096F4A">
      <w:pPr>
        <w:pStyle w:val="Heading2"/>
      </w:pPr>
      <w:bookmarkStart w:id="65" w:name="_Toc323362749"/>
      <w:bookmarkStart w:id="66" w:name="_Toc348697423"/>
      <w:r>
        <w:t xml:space="preserve">Air </w:t>
      </w:r>
      <w:smartTag w:uri="urn:schemas-microsoft-com:office:smarttags" w:element="place">
        <w:r>
          <w:t>Loop</w:t>
        </w:r>
      </w:smartTag>
      <w:r>
        <w:t xml:space="preserve"> Simulation</w:t>
      </w:r>
      <w:r w:rsidR="00F8506A">
        <w:t xml:space="preserve"> Environment Variables</w:t>
      </w:r>
      <w:bookmarkEnd w:id="65"/>
      <w:bookmarkEnd w:id="66"/>
    </w:p>
    <w:p w:rsidR="00096F4A" w:rsidRDefault="00096F4A" w:rsidP="00096F4A">
      <w:pPr>
        <w:pStyle w:val="BodyText2"/>
      </w:pPr>
      <w:r>
        <w:t xml:space="preserve">To facilitate comparing the runtime performance of various solution techniques for the air loop simulation a mechanism to track runtime statistics has been implemented in </w:t>
      </w:r>
      <w:proofErr w:type="spellStart"/>
      <w:r>
        <w:t>EnergyPlus</w:t>
      </w:r>
      <w:proofErr w:type="spellEnd"/>
      <w:r>
        <w:t xml:space="preserve">. To facilitate debugging the air loop simulation a tracing mechanism operating either at the air loop-level or at the controller-level has been implemented in </w:t>
      </w:r>
      <w:proofErr w:type="spellStart"/>
      <w:r>
        <w:t>EnergyPlus</w:t>
      </w:r>
      <w:proofErr w:type="spellEnd"/>
      <w:r>
        <w:t xml:space="preserve">.  To use, one uses the “Set” command and the value as indicated.  </w:t>
      </w:r>
    </w:p>
    <w:p w:rsidR="00096F4A" w:rsidRDefault="00096F4A" w:rsidP="00096F4A">
      <w:pPr>
        <w:pStyle w:val="Heading4"/>
      </w:pPr>
      <w:bookmarkStart w:id="67" w:name="_Toc323362750"/>
      <w:bookmarkStart w:id="68" w:name="_Toc348697424"/>
      <w:r>
        <w:t>TRACK_AIRLOOP: Runtime performance tracker for air loop simulation</w:t>
      </w:r>
      <w:bookmarkEnd w:id="67"/>
      <w:bookmarkEnd w:id="68"/>
    </w:p>
    <w:p w:rsidR="00096F4A" w:rsidRPr="00631FAA" w:rsidRDefault="00096F4A" w:rsidP="00096F4A">
      <w:pPr>
        <w:pStyle w:val="BodyText2"/>
      </w:pPr>
      <w:r>
        <w:t xml:space="preserve">Setting to “yes” will cause </w:t>
      </w:r>
      <w:proofErr w:type="spellStart"/>
      <w:r>
        <w:t>EnergyPlus</w:t>
      </w:r>
      <w:proofErr w:type="spellEnd"/>
      <w:r>
        <w:t xml:space="preserve"> to track the performance of the air loop simulation at runtime and dump the results in a file named “</w:t>
      </w:r>
      <w:r w:rsidRPr="00C0173B">
        <w:t>statistics.HVACControllers.csv</w:t>
      </w:r>
      <w:r>
        <w:t xml:space="preserve">” upon ending the simulation.  (Uses logical variable </w:t>
      </w:r>
      <w:proofErr w:type="spellStart"/>
      <w:r w:rsidRPr="00C0173B">
        <w:rPr>
          <w:b/>
        </w:rPr>
        <w:t>TrackAirLoopEnvFlag</w:t>
      </w:r>
      <w:proofErr w:type="spellEnd"/>
      <w:r>
        <w:t xml:space="preserve"> in module </w:t>
      </w:r>
      <w:proofErr w:type="spellStart"/>
      <w:r>
        <w:t>DataSystemVariables</w:t>
      </w:r>
      <w:proofErr w:type="spellEnd"/>
      <w:r>
        <w:t>).</w:t>
      </w:r>
    </w:p>
    <w:p w:rsidR="00096F4A" w:rsidRDefault="00096F4A" w:rsidP="00096F4A">
      <w:pPr>
        <w:pStyle w:val="CodeIDDSamples"/>
      </w:pPr>
      <w:r>
        <w:t>Set TRACK_AIRLOOP=yes</w:t>
      </w:r>
    </w:p>
    <w:p w:rsidR="00096F4A" w:rsidRDefault="00096F4A" w:rsidP="00096F4A">
      <w:pPr>
        <w:pStyle w:val="Heading4"/>
      </w:pPr>
      <w:bookmarkStart w:id="69" w:name="_Toc323362751"/>
      <w:bookmarkStart w:id="70" w:name="_Toc348697425"/>
      <w:r>
        <w:t>TRACE_AIRLOOP: Air loop simulation tracer</w:t>
      </w:r>
      <w:bookmarkEnd w:id="69"/>
      <w:bookmarkEnd w:id="70"/>
    </w:p>
    <w:p w:rsidR="00096F4A" w:rsidRPr="00631FAA" w:rsidRDefault="00096F4A" w:rsidP="00096F4A">
      <w:pPr>
        <w:pStyle w:val="BodyText2"/>
      </w:pPr>
      <w:r>
        <w:t xml:space="preserve">Setting to “yes” will cause </w:t>
      </w:r>
      <w:proofErr w:type="spellStart"/>
      <w:r>
        <w:t>EnergyPlus</w:t>
      </w:r>
      <w:proofErr w:type="spellEnd"/>
      <w:r>
        <w:t xml:space="preserve"> to write to a trace file named “</w:t>
      </w:r>
      <w:r w:rsidRPr="00C0173B">
        <w:t>controller.&lt;Air Loop Name&gt;.csv</w:t>
      </w:r>
      <w:r>
        <w:t xml:space="preserve">” the converged solutions of all controllers defined on each air loop, at each HVAC iteration.  (Uses logical variable </w:t>
      </w:r>
      <w:proofErr w:type="spellStart"/>
      <w:r w:rsidRPr="00C0173B">
        <w:rPr>
          <w:b/>
        </w:rPr>
        <w:t>Trac</w:t>
      </w:r>
      <w:r>
        <w:rPr>
          <w:b/>
        </w:rPr>
        <w:t>e</w:t>
      </w:r>
      <w:r w:rsidRPr="00C0173B">
        <w:rPr>
          <w:b/>
        </w:rPr>
        <w:t>AirLoopEnvFlag</w:t>
      </w:r>
      <w:proofErr w:type="spellEnd"/>
      <w:r>
        <w:t xml:space="preserve"> in module </w:t>
      </w:r>
      <w:proofErr w:type="spellStart"/>
      <w:r>
        <w:t>DataSystemVariables</w:t>
      </w:r>
      <w:proofErr w:type="spellEnd"/>
      <w:r>
        <w:t>).</w:t>
      </w:r>
    </w:p>
    <w:p w:rsidR="00096F4A" w:rsidRDefault="00096F4A" w:rsidP="00096F4A">
      <w:pPr>
        <w:pStyle w:val="CodeIDDSamples"/>
      </w:pPr>
      <w:r>
        <w:t>Set TRACE_AIRLOOP=yes</w:t>
      </w:r>
    </w:p>
    <w:p w:rsidR="00096F4A" w:rsidRDefault="00096F4A" w:rsidP="00096F4A">
      <w:pPr>
        <w:pStyle w:val="Heading4"/>
      </w:pPr>
      <w:bookmarkStart w:id="71" w:name="_Toc323362752"/>
      <w:bookmarkStart w:id="72" w:name="_Toc348697426"/>
      <w:r>
        <w:t>TRACE_HVACCONTROLLER: Individual HVAC controller tracer</w:t>
      </w:r>
      <w:bookmarkEnd w:id="71"/>
      <w:bookmarkEnd w:id="72"/>
    </w:p>
    <w:p w:rsidR="00096F4A" w:rsidRPr="00631FAA" w:rsidRDefault="00096F4A" w:rsidP="00096F4A">
      <w:pPr>
        <w:pStyle w:val="BodyText2"/>
      </w:pPr>
      <w:r>
        <w:t xml:space="preserve">Setting to “yes” will cause </w:t>
      </w:r>
      <w:proofErr w:type="spellStart"/>
      <w:r>
        <w:t>EnergyPlus</w:t>
      </w:r>
      <w:proofErr w:type="spellEnd"/>
      <w:r>
        <w:t xml:space="preserve"> to write to a trace file named “</w:t>
      </w:r>
      <w:r w:rsidRPr="00C0173B">
        <w:t>controller.&lt;</w:t>
      </w:r>
      <w:r>
        <w:t xml:space="preserve">Controller </w:t>
      </w:r>
      <w:r w:rsidRPr="00C0173B">
        <w:t>Name&gt;.csv</w:t>
      </w:r>
      <w:r>
        <w:t xml:space="preserve">” a detailed description of each controller iteration at each HVAC iteration.  (Uses logical variable </w:t>
      </w:r>
      <w:proofErr w:type="spellStart"/>
      <w:r w:rsidRPr="00C0173B">
        <w:rPr>
          <w:b/>
        </w:rPr>
        <w:t>Trac</w:t>
      </w:r>
      <w:r>
        <w:rPr>
          <w:b/>
        </w:rPr>
        <w:t>eController</w:t>
      </w:r>
      <w:r w:rsidRPr="00C0173B">
        <w:rPr>
          <w:b/>
        </w:rPr>
        <w:t>EnvFlag</w:t>
      </w:r>
      <w:proofErr w:type="spellEnd"/>
      <w:r>
        <w:t xml:space="preserve"> in module </w:t>
      </w:r>
      <w:proofErr w:type="spellStart"/>
      <w:r>
        <w:t>DataSystemVariables</w:t>
      </w:r>
      <w:proofErr w:type="spellEnd"/>
      <w:r>
        <w:t>).</w:t>
      </w:r>
    </w:p>
    <w:p w:rsidR="00096F4A" w:rsidRDefault="00096F4A" w:rsidP="00096F4A">
      <w:pPr>
        <w:pStyle w:val="CodeIDDSamples"/>
      </w:pPr>
      <w:r>
        <w:t>Set TRACE_HVACCONTROLLER=yes</w:t>
      </w:r>
    </w:p>
    <w:p w:rsidR="00096F4A" w:rsidRDefault="00096F4A" w:rsidP="00096F4A">
      <w:pPr>
        <w:pStyle w:val="BodyText2"/>
      </w:pPr>
    </w:p>
    <w:bookmarkEnd w:id="2"/>
    <w:p w:rsidR="00086982" w:rsidRDefault="00086982"/>
    <w:sectPr w:rsidR="00086982" w:rsidSect="002922A6">
      <w:headerReference w:type="default" r:id="rId8"/>
      <w:headerReference w:type="first" r:id="rId9"/>
      <w:pgSz w:w="12240" w:h="15840" w:code="1"/>
      <w:pgMar w:top="1440" w:right="1440" w:bottom="1440" w:left="1440" w:header="965" w:footer="965" w:gutter="0"/>
      <w:pgNumType w:start="1"/>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99A" w:rsidRDefault="00CA599A">
      <w:r>
        <w:separator/>
      </w:r>
    </w:p>
  </w:endnote>
  <w:endnote w:type="continuationSeparator" w:id="0">
    <w:p w:rsidR="00CA599A" w:rsidRDefault="00CA5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99A" w:rsidRDefault="00CA599A">
      <w:r>
        <w:separator/>
      </w:r>
    </w:p>
  </w:footnote>
  <w:footnote w:type="continuationSeparator" w:id="0">
    <w:p w:rsidR="00CA599A" w:rsidRDefault="00CA59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C46" w:rsidRDefault="002D5056" w:rsidP="002922A6">
    <w:pPr>
      <w:pStyle w:val="Header"/>
    </w:pPr>
    <w:r>
      <w:fldChar w:fldCharType="begin"/>
    </w:r>
    <w:r>
      <w:instrText xml:space="preserve"> TITLE  \* MERGEFORMAT </w:instrText>
    </w:r>
    <w:r>
      <w:fldChar w:fldCharType="separate"/>
    </w:r>
    <w:proofErr w:type="spellStart"/>
    <w:r w:rsidR="00B12C29">
      <w:t>EnergyPlus</w:t>
    </w:r>
    <w:proofErr w:type="spellEnd"/>
    <w:r w:rsidR="00B12C29">
      <w:t xml:space="preserve"> Module Developer's Guide</w:t>
    </w:r>
    <w:r>
      <w:fldChar w:fldCharType="end"/>
    </w:r>
    <w:r w:rsidR="00BC7C46">
      <w:tab/>
    </w:r>
    <w:r>
      <w:fldChar w:fldCharType="begin"/>
    </w:r>
    <w:r>
      <w:instrText xml:space="preserve"> STYLEREF "heading 1" \* MERGEFORMAT </w:instrText>
    </w:r>
    <w:r>
      <w:fldChar w:fldCharType="separate"/>
    </w:r>
    <w:r w:rsidR="00BD1091">
      <w:rPr>
        <w:b/>
        <w:bCs/>
        <w:noProof/>
      </w:rPr>
      <w:t>Error! No text of specified style in document.</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C46" w:rsidRDefault="00BC7C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021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nsid w:val="05D7406E"/>
    <w:multiLevelType w:val="hybridMultilevel"/>
    <w:tmpl w:val="E1449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B101C34"/>
    <w:multiLevelType w:val="hybridMultilevel"/>
    <w:tmpl w:val="66041952"/>
    <w:lvl w:ilvl="0" w:tplc="3DCE6D7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59101B"/>
    <w:multiLevelType w:val="hybridMultilevel"/>
    <w:tmpl w:val="061C9A0A"/>
    <w:lvl w:ilvl="0" w:tplc="0409000D">
      <w:start w:val="1"/>
      <w:numFmt w:val="bullet"/>
      <w:lvlText w:val=""/>
      <w:lvlJc w:val="left"/>
      <w:pPr>
        <w:tabs>
          <w:tab w:val="num" w:pos="720"/>
        </w:tabs>
        <w:ind w:left="720" w:hanging="360"/>
      </w:pPr>
      <w:rPr>
        <w:rFonts w:ascii="Wingdings" w:hAnsi="Wingdings" w:hint="default"/>
      </w:rPr>
    </w:lvl>
    <w:lvl w:ilvl="1" w:tplc="5EDC9C76">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A116B4"/>
    <w:multiLevelType w:val="hybridMultilevel"/>
    <w:tmpl w:val="6EFAD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F01864"/>
    <w:multiLevelType w:val="hybridMultilevel"/>
    <w:tmpl w:val="CB96D21A"/>
    <w:lvl w:ilvl="0" w:tplc="B13E1DCC">
      <w:start w:val="1"/>
      <w:numFmt w:val="bullet"/>
      <w:lvlText w:val=""/>
      <w:lvlJc w:val="left"/>
      <w:pPr>
        <w:tabs>
          <w:tab w:val="num" w:pos="1080"/>
        </w:tabs>
        <w:ind w:left="1080" w:hanging="360"/>
      </w:pPr>
      <w:rPr>
        <w:rFonts w:ascii="Wingdings" w:hAnsi="Wingdings" w:hint="default"/>
        <w:sz w:val="16"/>
      </w:rPr>
    </w:lvl>
    <w:lvl w:ilvl="1" w:tplc="B13E1DCC">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BD367C"/>
    <w:multiLevelType w:val="hybridMultilevel"/>
    <w:tmpl w:val="FB46451A"/>
    <w:lvl w:ilvl="0" w:tplc="18304A4A">
      <w:start w:val="1"/>
      <w:numFmt w:val="bullet"/>
      <w:lvlText w:val=""/>
      <w:lvlJc w:val="left"/>
      <w:pPr>
        <w:tabs>
          <w:tab w:val="num" w:pos="1080"/>
        </w:tabs>
        <w:ind w:left="1080" w:hanging="360"/>
      </w:pPr>
      <w:rPr>
        <w:rFonts w:ascii="Symbol" w:hAnsi="Symbol" w:hint="default"/>
      </w:rPr>
    </w:lvl>
    <w:lvl w:ilvl="1" w:tplc="54BADF6E">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92606B"/>
    <w:multiLevelType w:val="hybridMultilevel"/>
    <w:tmpl w:val="72F46CB2"/>
    <w:lvl w:ilvl="0" w:tplc="0409000F">
      <w:start w:val="1"/>
      <w:numFmt w:val="decimal"/>
      <w:lvlText w:val="%1."/>
      <w:lvlJc w:val="left"/>
      <w:pPr>
        <w:ind w:left="1851" w:hanging="360"/>
      </w:pPr>
    </w:lvl>
    <w:lvl w:ilvl="1" w:tplc="04090019">
      <w:start w:val="1"/>
      <w:numFmt w:val="lowerLetter"/>
      <w:lvlText w:val="%2."/>
      <w:lvlJc w:val="left"/>
      <w:pPr>
        <w:ind w:left="2571" w:hanging="360"/>
      </w:pPr>
    </w:lvl>
    <w:lvl w:ilvl="2" w:tplc="0409001B">
      <w:start w:val="1"/>
      <w:numFmt w:val="lowerRoman"/>
      <w:lvlText w:val="%3."/>
      <w:lvlJc w:val="right"/>
      <w:pPr>
        <w:ind w:left="3291" w:hanging="180"/>
      </w:pPr>
    </w:lvl>
    <w:lvl w:ilvl="3" w:tplc="0409000F" w:tentative="1">
      <w:start w:val="1"/>
      <w:numFmt w:val="decimal"/>
      <w:lvlText w:val="%4."/>
      <w:lvlJc w:val="left"/>
      <w:pPr>
        <w:ind w:left="4011" w:hanging="360"/>
      </w:pPr>
    </w:lvl>
    <w:lvl w:ilvl="4" w:tplc="04090019" w:tentative="1">
      <w:start w:val="1"/>
      <w:numFmt w:val="lowerLetter"/>
      <w:lvlText w:val="%5."/>
      <w:lvlJc w:val="left"/>
      <w:pPr>
        <w:ind w:left="4731" w:hanging="360"/>
      </w:pPr>
    </w:lvl>
    <w:lvl w:ilvl="5" w:tplc="0409001B" w:tentative="1">
      <w:start w:val="1"/>
      <w:numFmt w:val="lowerRoman"/>
      <w:lvlText w:val="%6."/>
      <w:lvlJc w:val="right"/>
      <w:pPr>
        <w:ind w:left="5451" w:hanging="180"/>
      </w:pPr>
    </w:lvl>
    <w:lvl w:ilvl="6" w:tplc="0409000F" w:tentative="1">
      <w:start w:val="1"/>
      <w:numFmt w:val="decimal"/>
      <w:lvlText w:val="%7."/>
      <w:lvlJc w:val="left"/>
      <w:pPr>
        <w:ind w:left="6171" w:hanging="360"/>
      </w:pPr>
    </w:lvl>
    <w:lvl w:ilvl="7" w:tplc="04090019" w:tentative="1">
      <w:start w:val="1"/>
      <w:numFmt w:val="lowerLetter"/>
      <w:lvlText w:val="%8."/>
      <w:lvlJc w:val="left"/>
      <w:pPr>
        <w:ind w:left="6891" w:hanging="360"/>
      </w:pPr>
    </w:lvl>
    <w:lvl w:ilvl="8" w:tplc="0409001B" w:tentative="1">
      <w:start w:val="1"/>
      <w:numFmt w:val="lowerRoman"/>
      <w:lvlText w:val="%9."/>
      <w:lvlJc w:val="right"/>
      <w:pPr>
        <w:ind w:left="7611" w:hanging="180"/>
      </w:pPr>
    </w:lvl>
  </w:abstractNum>
  <w:abstractNum w:abstractNumId="8">
    <w:nsid w:val="32093391"/>
    <w:multiLevelType w:val="hybridMultilevel"/>
    <w:tmpl w:val="EE4A4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3FA462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nsid w:val="397860EF"/>
    <w:multiLevelType w:val="hybridMultilevel"/>
    <w:tmpl w:val="D938D64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BC9478E"/>
    <w:multiLevelType w:val="hybridMultilevel"/>
    <w:tmpl w:val="B51EB68E"/>
    <w:lvl w:ilvl="0" w:tplc="FF46B44E">
      <w:start w:val="1"/>
      <w:numFmt w:val="decimal"/>
      <w:lvlText w:val="%1."/>
      <w:lvlJc w:val="left"/>
      <w:pPr>
        <w:tabs>
          <w:tab w:val="num" w:pos="1440"/>
        </w:tabs>
        <w:ind w:left="1440" w:hanging="360"/>
      </w:pPr>
      <w:rPr>
        <w:rFonts w:hint="default"/>
        <w:b w:val="0"/>
        <w:i w:val="0"/>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3C182392"/>
    <w:multiLevelType w:val="singleLevel"/>
    <w:tmpl w:val="0409000F"/>
    <w:lvl w:ilvl="0">
      <w:start w:val="1"/>
      <w:numFmt w:val="decimal"/>
      <w:lvlText w:val="%1."/>
      <w:lvlJc w:val="left"/>
      <w:pPr>
        <w:tabs>
          <w:tab w:val="num" w:pos="360"/>
        </w:tabs>
        <w:ind w:left="360" w:hanging="360"/>
      </w:pPr>
    </w:lvl>
  </w:abstractNum>
  <w:abstractNum w:abstractNumId="13">
    <w:nsid w:val="3CCD4172"/>
    <w:multiLevelType w:val="singleLevel"/>
    <w:tmpl w:val="0409000F"/>
    <w:lvl w:ilvl="0">
      <w:start w:val="1"/>
      <w:numFmt w:val="decimal"/>
      <w:lvlText w:val="%1."/>
      <w:lvlJc w:val="left"/>
      <w:pPr>
        <w:tabs>
          <w:tab w:val="num" w:pos="360"/>
        </w:tabs>
        <w:ind w:left="360" w:hanging="360"/>
      </w:pPr>
    </w:lvl>
  </w:abstractNum>
  <w:abstractNum w:abstractNumId="14">
    <w:nsid w:val="3F101693"/>
    <w:multiLevelType w:val="hybridMultilevel"/>
    <w:tmpl w:val="5156D2D4"/>
    <w:lvl w:ilvl="0" w:tplc="558673BC">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23700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nsid w:val="425B5BD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8">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19">
    <w:nsid w:val="4FBA66B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534078C8"/>
    <w:multiLevelType w:val="hybridMultilevel"/>
    <w:tmpl w:val="B56C6F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22">
    <w:nsid w:val="5B646771"/>
    <w:multiLevelType w:val="hybridMultilevel"/>
    <w:tmpl w:val="57EEA8F0"/>
    <w:lvl w:ilvl="0" w:tplc="FB4E89EE">
      <w:start w:val="1"/>
      <w:numFmt w:val="bullet"/>
      <w:lvlText w:val=""/>
      <w:lvlJc w:val="left"/>
      <w:pPr>
        <w:tabs>
          <w:tab w:val="num" w:pos="1800"/>
        </w:tabs>
        <w:ind w:left="180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2EA7C55"/>
    <w:multiLevelType w:val="singleLevel"/>
    <w:tmpl w:val="0409000F"/>
    <w:lvl w:ilvl="0">
      <w:start w:val="1"/>
      <w:numFmt w:val="decimal"/>
      <w:lvlText w:val="%1."/>
      <w:lvlJc w:val="left"/>
      <w:pPr>
        <w:tabs>
          <w:tab w:val="num" w:pos="360"/>
        </w:tabs>
        <w:ind w:left="360" w:hanging="360"/>
      </w:pPr>
    </w:lvl>
  </w:abstractNum>
  <w:abstractNum w:abstractNumId="24">
    <w:nsid w:val="6C4D0D6D"/>
    <w:multiLevelType w:val="hybridMultilevel"/>
    <w:tmpl w:val="960AA4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5"/>
  </w:num>
  <w:num w:numId="3">
    <w:abstractNumId w:val="19"/>
  </w:num>
  <w:num w:numId="4">
    <w:abstractNumId w:val="0"/>
  </w:num>
  <w:num w:numId="5">
    <w:abstractNumId w:val="16"/>
  </w:num>
  <w:num w:numId="6">
    <w:abstractNumId w:val="12"/>
  </w:num>
  <w:num w:numId="7">
    <w:abstractNumId w:val="13"/>
  </w:num>
  <w:num w:numId="8">
    <w:abstractNumId w:val="18"/>
  </w:num>
  <w:num w:numId="9">
    <w:abstractNumId w:val="23"/>
  </w:num>
  <w:num w:numId="10">
    <w:abstractNumId w:val="8"/>
  </w:num>
  <w:num w:numId="11">
    <w:abstractNumId w:val="20"/>
  </w:num>
  <w:num w:numId="12">
    <w:abstractNumId w:val="3"/>
  </w:num>
  <w:num w:numId="13">
    <w:abstractNumId w:val="21"/>
  </w:num>
  <w:num w:numId="14">
    <w:abstractNumId w:val="4"/>
  </w:num>
  <w:num w:numId="15">
    <w:abstractNumId w:val="6"/>
  </w:num>
  <w:num w:numId="16">
    <w:abstractNumId w:val="5"/>
  </w:num>
  <w:num w:numId="17">
    <w:abstractNumId w:val="22"/>
  </w:num>
  <w:num w:numId="18">
    <w:abstractNumId w:val="2"/>
  </w:num>
  <w:num w:numId="19">
    <w:abstractNumId w:val="14"/>
  </w:num>
  <w:num w:numId="20">
    <w:abstractNumId w:val="11"/>
  </w:num>
  <w:num w:numId="21">
    <w:abstractNumId w:val="10"/>
  </w:num>
  <w:num w:numId="22">
    <w:abstractNumId w:val="1"/>
  </w:num>
  <w:num w:numId="23">
    <w:abstractNumId w:val="7"/>
  </w:num>
  <w:num w:numId="24">
    <w:abstractNumId w:val="17"/>
  </w:num>
  <w:num w:numId="25">
    <w:abstractNumId w:val="24"/>
  </w:num>
  <w:numIdMacAtCleanup w:val="2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glazer">
    <w15:presenceInfo w15:providerId="None" w15:userId="jglaz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4A"/>
    <w:rsid w:val="000730EF"/>
    <w:rsid w:val="00086982"/>
    <w:rsid w:val="00096F4A"/>
    <w:rsid w:val="00097494"/>
    <w:rsid w:val="000A4D3E"/>
    <w:rsid w:val="000B54B2"/>
    <w:rsid w:val="000C49C6"/>
    <w:rsid w:val="000E6D3F"/>
    <w:rsid w:val="000F0F1A"/>
    <w:rsid w:val="000F2063"/>
    <w:rsid w:val="0011525F"/>
    <w:rsid w:val="001164DC"/>
    <w:rsid w:val="00142D09"/>
    <w:rsid w:val="00176266"/>
    <w:rsid w:val="00192DA6"/>
    <w:rsid w:val="0022687F"/>
    <w:rsid w:val="002443A3"/>
    <w:rsid w:val="00261192"/>
    <w:rsid w:val="00261269"/>
    <w:rsid w:val="0027147B"/>
    <w:rsid w:val="002922A6"/>
    <w:rsid w:val="002B3B8A"/>
    <w:rsid w:val="002B69FB"/>
    <w:rsid w:val="002C24CA"/>
    <w:rsid w:val="002D0642"/>
    <w:rsid w:val="002D3649"/>
    <w:rsid w:val="002D5056"/>
    <w:rsid w:val="002E51B4"/>
    <w:rsid w:val="00311C31"/>
    <w:rsid w:val="00315AED"/>
    <w:rsid w:val="00317438"/>
    <w:rsid w:val="0033503B"/>
    <w:rsid w:val="0033695E"/>
    <w:rsid w:val="003733F1"/>
    <w:rsid w:val="00392636"/>
    <w:rsid w:val="003B1EA2"/>
    <w:rsid w:val="003B6D9B"/>
    <w:rsid w:val="003D0A31"/>
    <w:rsid w:val="003F737D"/>
    <w:rsid w:val="0042589F"/>
    <w:rsid w:val="00464816"/>
    <w:rsid w:val="00476A20"/>
    <w:rsid w:val="004A1F19"/>
    <w:rsid w:val="004C7908"/>
    <w:rsid w:val="004E2B33"/>
    <w:rsid w:val="004E7D01"/>
    <w:rsid w:val="005349E0"/>
    <w:rsid w:val="005518F1"/>
    <w:rsid w:val="0056333A"/>
    <w:rsid w:val="00592B2C"/>
    <w:rsid w:val="005A6265"/>
    <w:rsid w:val="005D767D"/>
    <w:rsid w:val="005F0BC2"/>
    <w:rsid w:val="005F3992"/>
    <w:rsid w:val="00604833"/>
    <w:rsid w:val="00614B64"/>
    <w:rsid w:val="006413C2"/>
    <w:rsid w:val="0066210E"/>
    <w:rsid w:val="006732E2"/>
    <w:rsid w:val="006B30BE"/>
    <w:rsid w:val="006D1B30"/>
    <w:rsid w:val="007550B2"/>
    <w:rsid w:val="00790412"/>
    <w:rsid w:val="007B5046"/>
    <w:rsid w:val="00822B41"/>
    <w:rsid w:val="00832152"/>
    <w:rsid w:val="008338CB"/>
    <w:rsid w:val="008566EB"/>
    <w:rsid w:val="00860504"/>
    <w:rsid w:val="00866E7B"/>
    <w:rsid w:val="0087493C"/>
    <w:rsid w:val="00890380"/>
    <w:rsid w:val="008A7407"/>
    <w:rsid w:val="008B0011"/>
    <w:rsid w:val="008B0BFE"/>
    <w:rsid w:val="008E36DB"/>
    <w:rsid w:val="00954BDB"/>
    <w:rsid w:val="009E757F"/>
    <w:rsid w:val="00A05A7E"/>
    <w:rsid w:val="00A11D56"/>
    <w:rsid w:val="00A13695"/>
    <w:rsid w:val="00A35E77"/>
    <w:rsid w:val="00A55545"/>
    <w:rsid w:val="00A67174"/>
    <w:rsid w:val="00A811C2"/>
    <w:rsid w:val="00A87298"/>
    <w:rsid w:val="00AA4B70"/>
    <w:rsid w:val="00AC09E0"/>
    <w:rsid w:val="00AE643F"/>
    <w:rsid w:val="00B12C29"/>
    <w:rsid w:val="00BC7C46"/>
    <w:rsid w:val="00BD05A6"/>
    <w:rsid w:val="00BD1091"/>
    <w:rsid w:val="00BF0AE2"/>
    <w:rsid w:val="00C40D19"/>
    <w:rsid w:val="00C458A3"/>
    <w:rsid w:val="00C75372"/>
    <w:rsid w:val="00C92E88"/>
    <w:rsid w:val="00CA599A"/>
    <w:rsid w:val="00CB28CD"/>
    <w:rsid w:val="00CB4E35"/>
    <w:rsid w:val="00CD495C"/>
    <w:rsid w:val="00CD7ACE"/>
    <w:rsid w:val="00CF049F"/>
    <w:rsid w:val="00D357A9"/>
    <w:rsid w:val="00D40E8B"/>
    <w:rsid w:val="00D500B7"/>
    <w:rsid w:val="00D74161"/>
    <w:rsid w:val="00D831B1"/>
    <w:rsid w:val="00E042DB"/>
    <w:rsid w:val="00E271C3"/>
    <w:rsid w:val="00E606A9"/>
    <w:rsid w:val="00E65B6D"/>
    <w:rsid w:val="00EA7CFB"/>
    <w:rsid w:val="00EB30DC"/>
    <w:rsid w:val="00ED2254"/>
    <w:rsid w:val="00ED24FA"/>
    <w:rsid w:val="00EE7A93"/>
    <w:rsid w:val="00EF3291"/>
    <w:rsid w:val="00EF488B"/>
    <w:rsid w:val="00EF6229"/>
    <w:rsid w:val="00F1212A"/>
    <w:rsid w:val="00F25E94"/>
    <w:rsid w:val="00F37F2C"/>
    <w:rsid w:val="00F401FC"/>
    <w:rsid w:val="00F6420A"/>
    <w:rsid w:val="00F75046"/>
    <w:rsid w:val="00F766D9"/>
    <w:rsid w:val="00F8506A"/>
    <w:rsid w:val="00F9253A"/>
    <w:rsid w:val="00F92A2C"/>
    <w:rsid w:val="00F95219"/>
    <w:rsid w:val="00FC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schemas-city2airport-com/woprcity2airport" w:name="City"/>
  <w:shapeDefaults>
    <o:shapedefaults v:ext="edit" spidmax="2049"/>
    <o:shapelayout v:ext="edit">
      <o:idmap v:ext="edit" data="1"/>
    </o:shapelayout>
  </w:shapeDefaults>
  <w:decimalSymbol w:val="."/>
  <w:listSeparator w:val=","/>
  <w15:docId w15:val="{8D11A113-95AA-4334-BD7E-4A0FED92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C29"/>
    <w:pPr>
      <w:ind w:left="1080"/>
    </w:pPr>
    <w:rPr>
      <w:rFonts w:ascii="Arial" w:hAnsi="Arial"/>
    </w:rPr>
  </w:style>
  <w:style w:type="paragraph" w:styleId="Heading1">
    <w:name w:val="heading 1"/>
    <w:basedOn w:val="HeadingBase"/>
    <w:next w:val="BodyText"/>
    <w:qFormat/>
    <w:rsid w:val="00B12C29"/>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B12C29"/>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rsid w:val="00B12C29"/>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B12C29"/>
    <w:pPr>
      <w:spacing w:before="120" w:after="120" w:line="240" w:lineRule="atLeast"/>
      <w:outlineLvl w:val="3"/>
    </w:pPr>
    <w:rPr>
      <w:b/>
      <w:i/>
      <w:sz w:val="20"/>
    </w:rPr>
  </w:style>
  <w:style w:type="paragraph" w:styleId="Heading5">
    <w:name w:val="heading 5"/>
    <w:basedOn w:val="HeadingBase"/>
    <w:next w:val="BodyText"/>
    <w:qFormat/>
    <w:rsid w:val="00B12C29"/>
    <w:pPr>
      <w:spacing w:before="0" w:line="240" w:lineRule="atLeast"/>
      <w:ind w:left="1440"/>
      <w:outlineLvl w:val="4"/>
    </w:pPr>
    <w:rPr>
      <w:sz w:val="20"/>
    </w:rPr>
  </w:style>
  <w:style w:type="paragraph" w:styleId="Heading6">
    <w:name w:val="heading 6"/>
    <w:basedOn w:val="HeadingBase"/>
    <w:next w:val="BodyText"/>
    <w:qFormat/>
    <w:rsid w:val="00B12C29"/>
    <w:pPr>
      <w:ind w:left="1440"/>
      <w:outlineLvl w:val="5"/>
    </w:pPr>
    <w:rPr>
      <w:i/>
      <w:sz w:val="20"/>
    </w:rPr>
  </w:style>
  <w:style w:type="paragraph" w:styleId="Heading7">
    <w:name w:val="heading 7"/>
    <w:basedOn w:val="HeadingBase"/>
    <w:next w:val="BodyText"/>
    <w:qFormat/>
    <w:rsid w:val="00B12C29"/>
    <w:pPr>
      <w:outlineLvl w:val="6"/>
    </w:pPr>
    <w:rPr>
      <w:sz w:val="20"/>
    </w:rPr>
  </w:style>
  <w:style w:type="paragraph" w:styleId="Heading8">
    <w:name w:val="heading 8"/>
    <w:basedOn w:val="HeadingBase"/>
    <w:next w:val="BodyText"/>
    <w:qFormat/>
    <w:rsid w:val="00B12C29"/>
    <w:pPr>
      <w:outlineLvl w:val="7"/>
    </w:pPr>
    <w:rPr>
      <w:i/>
      <w:sz w:val="18"/>
    </w:rPr>
  </w:style>
  <w:style w:type="paragraph" w:styleId="Heading9">
    <w:name w:val="heading 9"/>
    <w:basedOn w:val="HeadingBase"/>
    <w:next w:val="BodyText"/>
    <w:qFormat/>
    <w:rsid w:val="00B12C29"/>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B12C29"/>
    <w:pPr>
      <w:keepNext/>
      <w:keepLines/>
      <w:spacing w:before="140" w:line="220" w:lineRule="atLeast"/>
    </w:pPr>
    <w:rPr>
      <w:spacing w:val="-4"/>
      <w:kern w:val="28"/>
      <w:sz w:val="22"/>
    </w:rPr>
  </w:style>
  <w:style w:type="paragraph" w:styleId="BodyText">
    <w:name w:val="Body Text"/>
    <w:basedOn w:val="Normal"/>
    <w:link w:val="BodyTextChar"/>
    <w:rsid w:val="00B12C29"/>
    <w:pPr>
      <w:spacing w:before="60" w:after="60"/>
      <w:jc w:val="both"/>
    </w:pPr>
  </w:style>
  <w:style w:type="character" w:customStyle="1" w:styleId="BodyTextChar">
    <w:name w:val="Body Text Char"/>
    <w:basedOn w:val="DefaultParagraphFont"/>
    <w:link w:val="BodyText"/>
    <w:rsid w:val="00096F4A"/>
    <w:rPr>
      <w:rFonts w:ascii="Arial" w:hAnsi="Arial"/>
    </w:rPr>
  </w:style>
  <w:style w:type="paragraph" w:styleId="EnvelopeAddress">
    <w:name w:val="envelope address"/>
    <w:basedOn w:val="Normal"/>
    <w:rsid w:val="00A67174"/>
    <w:pPr>
      <w:framePr w:w="7920" w:h="1980" w:hRule="exact" w:hSpace="180" w:wrap="auto" w:hAnchor="page" w:xAlign="center" w:yAlign="bottom"/>
      <w:ind w:left="2880"/>
    </w:pPr>
    <w:rPr>
      <w:rFonts w:cs="Arial"/>
    </w:rPr>
  </w:style>
  <w:style w:type="paragraph" w:customStyle="1" w:styleId="TitleCover">
    <w:name w:val="Title Cover"/>
    <w:basedOn w:val="HeadingBase"/>
    <w:next w:val="Normal"/>
    <w:rsid w:val="00B12C29"/>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SubtitleCover">
    <w:name w:val="Subtitle Cover"/>
    <w:basedOn w:val="TitleCover"/>
    <w:next w:val="BodyText"/>
    <w:rsid w:val="00B12C29"/>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TOC1">
    <w:name w:val="toc 1"/>
    <w:basedOn w:val="Normal"/>
    <w:autoRedefine/>
    <w:rsid w:val="00B12C29"/>
    <w:pPr>
      <w:tabs>
        <w:tab w:val="right" w:leader="dot" w:pos="9000"/>
      </w:tabs>
      <w:spacing w:after="240" w:line="240" w:lineRule="atLeast"/>
      <w:ind w:left="0"/>
    </w:pPr>
    <w:rPr>
      <w:spacing w:val="-4"/>
      <w:sz w:val="22"/>
    </w:rPr>
  </w:style>
  <w:style w:type="paragraph" w:styleId="TOC2">
    <w:name w:val="toc 2"/>
    <w:basedOn w:val="Normal"/>
    <w:autoRedefine/>
    <w:rsid w:val="00B12C29"/>
    <w:pPr>
      <w:tabs>
        <w:tab w:val="right" w:leader="dot" w:pos="9000"/>
      </w:tabs>
      <w:spacing w:after="240" w:line="240" w:lineRule="atLeast"/>
      <w:ind w:left="360" w:right="1440"/>
    </w:pPr>
    <w:rPr>
      <w:sz w:val="22"/>
    </w:rPr>
  </w:style>
  <w:style w:type="paragraph" w:styleId="TOC3">
    <w:name w:val="toc 3"/>
    <w:basedOn w:val="Normal"/>
    <w:autoRedefine/>
    <w:rsid w:val="00B12C29"/>
    <w:pPr>
      <w:tabs>
        <w:tab w:val="right" w:leader="dot" w:pos="9000"/>
      </w:tabs>
      <w:spacing w:after="240" w:line="240" w:lineRule="atLeast"/>
      <w:ind w:left="720" w:right="1440"/>
    </w:pPr>
    <w:rPr>
      <w:noProof/>
      <w:sz w:val="22"/>
    </w:rPr>
  </w:style>
  <w:style w:type="paragraph" w:customStyle="1" w:styleId="CodeIDDSamples">
    <w:name w:val="Code/IDD Samples"/>
    <w:basedOn w:val="Normal"/>
    <w:next w:val="BodyText"/>
    <w:rsid w:val="00B12C29"/>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styleId="BodyTextIndent">
    <w:name w:val="Body Text Indent"/>
    <w:basedOn w:val="BodyText"/>
    <w:link w:val="BodyTextIndentChar"/>
    <w:rsid w:val="00C40D19"/>
    <w:pPr>
      <w:ind w:left="1440"/>
    </w:pPr>
  </w:style>
  <w:style w:type="paragraph" w:styleId="BodyTextIndent2">
    <w:name w:val="Body Text Indent 2"/>
    <w:basedOn w:val="Normal"/>
    <w:rsid w:val="00096F4A"/>
    <w:pPr>
      <w:ind w:left="720"/>
    </w:pPr>
    <w:rPr>
      <w:i/>
      <w:sz w:val="22"/>
    </w:rPr>
  </w:style>
  <w:style w:type="paragraph" w:styleId="BodyText2">
    <w:name w:val="Body Text 2"/>
    <w:basedOn w:val="Normal"/>
    <w:link w:val="BodyText2Char"/>
    <w:rsid w:val="00096F4A"/>
    <w:pPr>
      <w:spacing w:before="60" w:after="60"/>
    </w:pPr>
    <w:rPr>
      <w:sz w:val="22"/>
    </w:rPr>
  </w:style>
  <w:style w:type="character" w:customStyle="1" w:styleId="BodyText2Char">
    <w:name w:val="Body Text 2 Char"/>
    <w:basedOn w:val="DefaultParagraphFont"/>
    <w:link w:val="BodyText2"/>
    <w:rsid w:val="00096F4A"/>
    <w:rPr>
      <w:rFonts w:ascii="Arial" w:hAnsi="Arial"/>
      <w:sz w:val="22"/>
      <w:lang w:val="en-US" w:eastAsia="en-US" w:bidi="ar-SA"/>
    </w:rPr>
  </w:style>
  <w:style w:type="paragraph" w:styleId="Caption">
    <w:name w:val="caption"/>
    <w:basedOn w:val="Picture"/>
    <w:next w:val="BodyText"/>
    <w:qFormat/>
    <w:rsid w:val="00B12C29"/>
    <w:pPr>
      <w:spacing w:before="60" w:after="240" w:line="220" w:lineRule="atLeast"/>
    </w:pPr>
  </w:style>
  <w:style w:type="paragraph" w:customStyle="1" w:styleId="Picture">
    <w:name w:val="Picture"/>
    <w:next w:val="Caption"/>
    <w:rsid w:val="00B12C29"/>
    <w:pPr>
      <w:keepNext/>
      <w:jc w:val="center"/>
    </w:pPr>
    <w:rPr>
      <w:rFonts w:ascii="Arial" w:hAnsi="Arial"/>
    </w:rPr>
  </w:style>
  <w:style w:type="paragraph" w:styleId="Header">
    <w:name w:val="header"/>
    <w:basedOn w:val="HeaderBase"/>
    <w:rsid w:val="00B12C29"/>
    <w:pPr>
      <w:tabs>
        <w:tab w:val="clear" w:pos="4320"/>
      </w:tabs>
    </w:pPr>
    <w:rPr>
      <w:u w:val="single"/>
    </w:rPr>
  </w:style>
  <w:style w:type="paragraph" w:customStyle="1" w:styleId="HeaderBase">
    <w:name w:val="Header Base"/>
    <w:basedOn w:val="Normal"/>
    <w:rsid w:val="00B12C29"/>
    <w:pPr>
      <w:keepLines/>
      <w:tabs>
        <w:tab w:val="center" w:pos="4320"/>
        <w:tab w:val="right" w:pos="9360"/>
      </w:tabs>
      <w:spacing w:line="190" w:lineRule="atLeast"/>
      <w:ind w:left="0"/>
    </w:pPr>
    <w:rPr>
      <w:sz w:val="18"/>
    </w:rPr>
  </w:style>
  <w:style w:type="character" w:styleId="PageNumber">
    <w:name w:val="page number"/>
    <w:rsid w:val="00B12C29"/>
    <w:rPr>
      <w:rFonts w:ascii="Arial Black" w:hAnsi="Arial Black"/>
      <w:spacing w:val="-10"/>
      <w:sz w:val="18"/>
    </w:rPr>
  </w:style>
  <w:style w:type="paragraph" w:styleId="Footer">
    <w:name w:val="footer"/>
    <w:basedOn w:val="HeaderBase"/>
    <w:rsid w:val="00B12C29"/>
  </w:style>
  <w:style w:type="paragraph" w:customStyle="1" w:styleId="Examples">
    <w:name w:val="Examples"/>
    <w:basedOn w:val="CodeIDDSamples"/>
    <w:rsid w:val="00096F4A"/>
    <w:pPr>
      <w:pBdr>
        <w:top w:val="none" w:sz="0" w:space="0" w:color="auto"/>
        <w:left w:val="none" w:sz="0" w:space="0" w:color="auto"/>
        <w:bottom w:val="none" w:sz="0" w:space="0" w:color="auto"/>
        <w:right w:val="none" w:sz="0" w:space="0" w:color="auto"/>
      </w:pBdr>
      <w:ind w:left="720"/>
    </w:pPr>
  </w:style>
  <w:style w:type="paragraph" w:styleId="List">
    <w:name w:val="List"/>
    <w:basedOn w:val="BodyText"/>
    <w:rsid w:val="00B12C29"/>
    <w:pPr>
      <w:ind w:left="1440" w:hanging="360"/>
    </w:pPr>
  </w:style>
  <w:style w:type="paragraph" w:styleId="ListBullet">
    <w:name w:val="List Bullet"/>
    <w:basedOn w:val="List"/>
    <w:rsid w:val="00B12C29"/>
    <w:pPr>
      <w:numPr>
        <w:numId w:val="8"/>
      </w:numPr>
      <w:tabs>
        <w:tab w:val="clear" w:pos="1440"/>
      </w:tabs>
    </w:pPr>
  </w:style>
  <w:style w:type="paragraph" w:styleId="ListBullet2">
    <w:name w:val="List Bullet 2"/>
    <w:basedOn w:val="ListBullet"/>
    <w:autoRedefine/>
    <w:rsid w:val="00B12C29"/>
    <w:pPr>
      <w:ind w:left="1800"/>
    </w:pPr>
  </w:style>
  <w:style w:type="paragraph" w:styleId="ListNumber">
    <w:name w:val="List Number"/>
    <w:basedOn w:val="List"/>
    <w:rsid w:val="00B12C29"/>
    <w:pPr>
      <w:numPr>
        <w:numId w:val="13"/>
      </w:numPr>
    </w:pPr>
  </w:style>
  <w:style w:type="paragraph" w:styleId="TOC4">
    <w:name w:val="toc 4"/>
    <w:basedOn w:val="TOC3"/>
    <w:next w:val="Normal"/>
    <w:autoRedefine/>
    <w:rsid w:val="00B12C29"/>
    <w:pPr>
      <w:ind w:left="1008"/>
    </w:pPr>
  </w:style>
  <w:style w:type="paragraph" w:customStyle="1" w:styleId="BlockQuotation">
    <w:name w:val="Block Quotation"/>
    <w:basedOn w:val="Normal"/>
    <w:rsid w:val="00B12C29"/>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TableText">
    <w:name w:val="Table Text"/>
    <w:basedOn w:val="Normal"/>
    <w:rsid w:val="00B12C29"/>
    <w:pPr>
      <w:keepLines/>
      <w:spacing w:before="60"/>
      <w:ind w:left="0"/>
    </w:pPr>
  </w:style>
  <w:style w:type="character" w:styleId="Emphasis">
    <w:name w:val="Emphasis"/>
    <w:qFormat/>
    <w:rsid w:val="00B12C29"/>
    <w:rPr>
      <w:rFonts w:ascii="Arial Black" w:hAnsi="Arial Black"/>
      <w:spacing w:val="-4"/>
      <w:sz w:val="18"/>
    </w:rPr>
  </w:style>
  <w:style w:type="paragraph" w:customStyle="1" w:styleId="TableHeader">
    <w:name w:val="Table Header"/>
    <w:basedOn w:val="Normal"/>
    <w:rsid w:val="00B12C29"/>
    <w:pPr>
      <w:keepNext/>
      <w:spacing w:before="60"/>
      <w:ind w:left="0"/>
      <w:jc w:val="center"/>
    </w:pPr>
    <w:rPr>
      <w:rFonts w:ascii="Arial Black" w:hAnsi="Arial Black"/>
    </w:rPr>
  </w:style>
  <w:style w:type="paragraph" w:customStyle="1" w:styleId="IDDDefinition">
    <w:name w:val="IDD Definition"/>
    <w:basedOn w:val="Normal"/>
    <w:next w:val="BodyText"/>
    <w:rsid w:val="00B12C29"/>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styleId="Hyperlink">
    <w:name w:val="Hyperlink"/>
    <w:basedOn w:val="DefaultParagraphFont"/>
    <w:uiPriority w:val="99"/>
    <w:rsid w:val="00096F4A"/>
    <w:rPr>
      <w:color w:val="0000FF"/>
      <w:u w:val="single"/>
    </w:rPr>
  </w:style>
  <w:style w:type="paragraph" w:styleId="BalloonText">
    <w:name w:val="Balloon Text"/>
    <w:basedOn w:val="Normal"/>
    <w:semiHidden/>
    <w:rsid w:val="00096F4A"/>
    <w:rPr>
      <w:rFonts w:ascii="Tahoma" w:hAnsi="Tahoma" w:cs="Tahoma"/>
      <w:sz w:val="16"/>
      <w:szCs w:val="16"/>
    </w:rPr>
  </w:style>
  <w:style w:type="paragraph" w:customStyle="1" w:styleId="BodyTextKeep">
    <w:name w:val="Body Text Keep"/>
    <w:basedOn w:val="BodyText"/>
    <w:rsid w:val="00C40D19"/>
    <w:pPr>
      <w:keepNext/>
    </w:pPr>
  </w:style>
  <w:style w:type="paragraph" w:customStyle="1" w:styleId="PartLabel">
    <w:name w:val="Part Label"/>
    <w:basedOn w:val="Normal"/>
    <w:rsid w:val="00B12C29"/>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B12C29"/>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rsid w:val="00B12C29"/>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B12C29"/>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B12C29"/>
  </w:style>
  <w:style w:type="paragraph" w:customStyle="1" w:styleId="CompanyName">
    <w:name w:val="Company Name"/>
    <w:basedOn w:val="Normal"/>
    <w:rsid w:val="00B12C29"/>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B12C29"/>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B12C29"/>
    <w:rPr>
      <w:rFonts w:ascii="Arial" w:hAnsi="Arial"/>
      <w:sz w:val="16"/>
    </w:rPr>
  </w:style>
  <w:style w:type="paragraph" w:customStyle="1" w:styleId="FootnoteBase">
    <w:name w:val="Footnote Base"/>
    <w:basedOn w:val="Normal"/>
    <w:link w:val="FootnoteBaseChar"/>
    <w:rsid w:val="00B12C29"/>
    <w:pPr>
      <w:keepLines/>
      <w:spacing w:line="200" w:lineRule="atLeast"/>
    </w:pPr>
    <w:rPr>
      <w:spacing w:val="-5"/>
      <w:sz w:val="16"/>
    </w:rPr>
  </w:style>
  <w:style w:type="paragraph" w:styleId="CommentText">
    <w:name w:val="annotation text"/>
    <w:basedOn w:val="FootnoteBase"/>
    <w:link w:val="CommentTextChar"/>
    <w:semiHidden/>
    <w:rsid w:val="00B12C29"/>
  </w:style>
  <w:style w:type="paragraph" w:customStyle="1" w:styleId="DocumentLabel">
    <w:name w:val="Document Label"/>
    <w:basedOn w:val="TitleCover"/>
    <w:rsid w:val="00B12C29"/>
  </w:style>
  <w:style w:type="character" w:styleId="EndnoteReference">
    <w:name w:val="endnote reference"/>
    <w:semiHidden/>
    <w:rsid w:val="00B12C29"/>
    <w:rPr>
      <w:vertAlign w:val="superscript"/>
    </w:rPr>
  </w:style>
  <w:style w:type="paragraph" w:styleId="EndnoteText">
    <w:name w:val="endnote text"/>
    <w:basedOn w:val="FootnoteBase"/>
    <w:semiHidden/>
    <w:rsid w:val="00B12C29"/>
  </w:style>
  <w:style w:type="paragraph" w:customStyle="1" w:styleId="FooterEven">
    <w:name w:val="Footer Even"/>
    <w:basedOn w:val="Footer"/>
    <w:rsid w:val="00B12C29"/>
    <w:pPr>
      <w:pBdr>
        <w:top w:val="single" w:sz="6" w:space="2" w:color="auto"/>
      </w:pBdr>
      <w:spacing w:before="600"/>
    </w:pPr>
  </w:style>
  <w:style w:type="paragraph" w:customStyle="1" w:styleId="FooterFirst">
    <w:name w:val="Footer First"/>
    <w:basedOn w:val="Footer"/>
    <w:rsid w:val="00B12C29"/>
    <w:pPr>
      <w:pBdr>
        <w:top w:val="single" w:sz="6" w:space="2" w:color="auto"/>
      </w:pBdr>
      <w:spacing w:before="600"/>
    </w:pPr>
  </w:style>
  <w:style w:type="paragraph" w:customStyle="1" w:styleId="FooterOdd">
    <w:name w:val="Footer Odd"/>
    <w:basedOn w:val="Footer"/>
    <w:rsid w:val="00B12C29"/>
    <w:pPr>
      <w:pBdr>
        <w:top w:val="single" w:sz="6" w:space="2" w:color="auto"/>
      </w:pBdr>
      <w:spacing w:before="600"/>
    </w:pPr>
  </w:style>
  <w:style w:type="character" w:styleId="FootnoteReference">
    <w:name w:val="footnote reference"/>
    <w:semiHidden/>
    <w:rsid w:val="00B12C29"/>
    <w:rPr>
      <w:vertAlign w:val="superscript"/>
    </w:rPr>
  </w:style>
  <w:style w:type="paragraph" w:styleId="FootnoteText">
    <w:name w:val="footnote text"/>
    <w:basedOn w:val="FootnoteBase"/>
    <w:semiHidden/>
    <w:rsid w:val="00B12C29"/>
  </w:style>
  <w:style w:type="paragraph" w:customStyle="1" w:styleId="HeaderEven">
    <w:name w:val="Header Even"/>
    <w:basedOn w:val="Header"/>
    <w:rsid w:val="00B12C29"/>
    <w:pPr>
      <w:pBdr>
        <w:bottom w:val="single" w:sz="6" w:space="1" w:color="auto"/>
      </w:pBdr>
      <w:spacing w:after="600"/>
    </w:pPr>
  </w:style>
  <w:style w:type="paragraph" w:customStyle="1" w:styleId="HeaderFirst">
    <w:name w:val="Header First"/>
    <w:basedOn w:val="Header"/>
    <w:rsid w:val="00B12C29"/>
    <w:pPr>
      <w:pBdr>
        <w:top w:val="single" w:sz="6" w:space="2" w:color="auto"/>
      </w:pBdr>
      <w:jc w:val="right"/>
    </w:pPr>
  </w:style>
  <w:style w:type="paragraph" w:customStyle="1" w:styleId="HeaderOdd">
    <w:name w:val="Header Odd"/>
    <w:basedOn w:val="Header"/>
    <w:rsid w:val="00B12C29"/>
    <w:pPr>
      <w:pBdr>
        <w:bottom w:val="single" w:sz="6" w:space="1" w:color="auto"/>
      </w:pBdr>
      <w:spacing w:after="600"/>
    </w:pPr>
  </w:style>
  <w:style w:type="paragraph" w:customStyle="1" w:styleId="IndexBase">
    <w:name w:val="Index Base"/>
    <w:basedOn w:val="Normal"/>
    <w:rsid w:val="00B12C29"/>
    <w:pPr>
      <w:spacing w:line="240" w:lineRule="atLeast"/>
      <w:ind w:left="360" w:hanging="360"/>
    </w:pPr>
    <w:rPr>
      <w:spacing w:val="-5"/>
      <w:sz w:val="18"/>
    </w:rPr>
  </w:style>
  <w:style w:type="paragraph" w:styleId="Index1">
    <w:name w:val="index 1"/>
    <w:basedOn w:val="IndexBase"/>
    <w:autoRedefine/>
    <w:semiHidden/>
    <w:rsid w:val="00B12C29"/>
  </w:style>
  <w:style w:type="paragraph" w:styleId="Index2">
    <w:name w:val="index 2"/>
    <w:basedOn w:val="IndexBase"/>
    <w:autoRedefine/>
    <w:semiHidden/>
    <w:rsid w:val="00B12C29"/>
    <w:pPr>
      <w:spacing w:line="240" w:lineRule="auto"/>
      <w:ind w:left="720"/>
    </w:pPr>
  </w:style>
  <w:style w:type="paragraph" w:styleId="Index3">
    <w:name w:val="index 3"/>
    <w:basedOn w:val="IndexBase"/>
    <w:autoRedefine/>
    <w:semiHidden/>
    <w:rsid w:val="00B12C29"/>
    <w:pPr>
      <w:spacing w:line="240" w:lineRule="auto"/>
      <w:ind w:left="1080"/>
    </w:pPr>
  </w:style>
  <w:style w:type="paragraph" w:styleId="Index4">
    <w:name w:val="index 4"/>
    <w:basedOn w:val="IndexBase"/>
    <w:autoRedefine/>
    <w:semiHidden/>
    <w:rsid w:val="00B12C29"/>
    <w:pPr>
      <w:spacing w:line="240" w:lineRule="auto"/>
      <w:ind w:left="1440"/>
    </w:pPr>
  </w:style>
  <w:style w:type="paragraph" w:styleId="Index5">
    <w:name w:val="index 5"/>
    <w:basedOn w:val="IndexBase"/>
    <w:autoRedefine/>
    <w:semiHidden/>
    <w:rsid w:val="00B12C29"/>
    <w:pPr>
      <w:spacing w:line="240" w:lineRule="auto"/>
      <w:ind w:left="1800"/>
    </w:pPr>
  </w:style>
  <w:style w:type="paragraph" w:styleId="IndexHeading">
    <w:name w:val="index heading"/>
    <w:basedOn w:val="HeadingBase"/>
    <w:next w:val="Index1"/>
    <w:semiHidden/>
    <w:rsid w:val="00B12C29"/>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B12C29"/>
    <w:rPr>
      <w:rFonts w:ascii="Arial Black" w:hAnsi="Arial Black"/>
      <w:spacing w:val="-4"/>
      <w:sz w:val="18"/>
    </w:rPr>
  </w:style>
  <w:style w:type="character" w:styleId="LineNumber">
    <w:name w:val="line number"/>
    <w:rsid w:val="00B12C29"/>
    <w:rPr>
      <w:sz w:val="18"/>
    </w:rPr>
  </w:style>
  <w:style w:type="paragraph" w:styleId="List2">
    <w:name w:val="List 2"/>
    <w:basedOn w:val="List"/>
    <w:rsid w:val="00B12C29"/>
    <w:pPr>
      <w:ind w:left="1800"/>
    </w:pPr>
  </w:style>
  <w:style w:type="paragraph" w:styleId="List3">
    <w:name w:val="List 3"/>
    <w:basedOn w:val="List"/>
    <w:rsid w:val="00B12C29"/>
    <w:pPr>
      <w:ind w:left="2160"/>
    </w:pPr>
  </w:style>
  <w:style w:type="paragraph" w:styleId="List4">
    <w:name w:val="List 4"/>
    <w:basedOn w:val="List"/>
    <w:rsid w:val="00B12C29"/>
    <w:pPr>
      <w:ind w:left="2520"/>
    </w:pPr>
  </w:style>
  <w:style w:type="paragraph" w:styleId="List5">
    <w:name w:val="List 5"/>
    <w:basedOn w:val="List"/>
    <w:rsid w:val="00B12C29"/>
    <w:pPr>
      <w:ind w:left="2880"/>
    </w:pPr>
  </w:style>
  <w:style w:type="paragraph" w:styleId="ListBullet3">
    <w:name w:val="List Bullet 3"/>
    <w:basedOn w:val="ListBullet"/>
    <w:autoRedefine/>
    <w:rsid w:val="00B12C29"/>
    <w:pPr>
      <w:ind w:left="2160"/>
    </w:pPr>
  </w:style>
  <w:style w:type="paragraph" w:styleId="ListBullet4">
    <w:name w:val="List Bullet 4"/>
    <w:basedOn w:val="ListBullet"/>
    <w:autoRedefine/>
    <w:rsid w:val="00B12C29"/>
    <w:pPr>
      <w:ind w:left="2520"/>
    </w:pPr>
  </w:style>
  <w:style w:type="paragraph" w:styleId="ListBullet5">
    <w:name w:val="List Bullet 5"/>
    <w:basedOn w:val="ListBullet"/>
    <w:autoRedefine/>
    <w:rsid w:val="00B12C29"/>
    <w:pPr>
      <w:ind w:left="2880"/>
    </w:pPr>
  </w:style>
  <w:style w:type="paragraph" w:styleId="ListContinue">
    <w:name w:val="List Continue"/>
    <w:basedOn w:val="List"/>
    <w:rsid w:val="00B12C29"/>
    <w:pPr>
      <w:ind w:firstLine="0"/>
    </w:pPr>
  </w:style>
  <w:style w:type="paragraph" w:styleId="ListContinue2">
    <w:name w:val="List Continue 2"/>
    <w:basedOn w:val="ListContinue"/>
    <w:rsid w:val="00B12C29"/>
    <w:pPr>
      <w:ind w:left="2160"/>
    </w:pPr>
  </w:style>
  <w:style w:type="paragraph" w:styleId="ListContinue3">
    <w:name w:val="List Continue 3"/>
    <w:basedOn w:val="ListContinue"/>
    <w:rsid w:val="00B12C29"/>
    <w:pPr>
      <w:ind w:left="2520"/>
    </w:pPr>
  </w:style>
  <w:style w:type="paragraph" w:styleId="ListContinue4">
    <w:name w:val="List Continue 4"/>
    <w:basedOn w:val="ListContinue"/>
    <w:rsid w:val="00B12C29"/>
    <w:pPr>
      <w:ind w:left="2880"/>
    </w:pPr>
  </w:style>
  <w:style w:type="paragraph" w:styleId="ListContinue5">
    <w:name w:val="List Continue 5"/>
    <w:basedOn w:val="ListContinue"/>
    <w:rsid w:val="00B12C29"/>
    <w:pPr>
      <w:ind w:left="3240"/>
    </w:pPr>
  </w:style>
  <w:style w:type="paragraph" w:styleId="ListNumber2">
    <w:name w:val="List Number 2"/>
    <w:basedOn w:val="ListNumber"/>
    <w:rsid w:val="00B12C29"/>
    <w:pPr>
      <w:ind w:left="1800"/>
    </w:pPr>
  </w:style>
  <w:style w:type="paragraph" w:styleId="ListNumber3">
    <w:name w:val="List Number 3"/>
    <w:basedOn w:val="ListNumber"/>
    <w:rsid w:val="00B12C29"/>
    <w:pPr>
      <w:ind w:left="2160"/>
    </w:pPr>
  </w:style>
  <w:style w:type="paragraph" w:styleId="ListNumber4">
    <w:name w:val="List Number 4"/>
    <w:basedOn w:val="ListNumber"/>
    <w:rsid w:val="00B12C29"/>
    <w:pPr>
      <w:ind w:left="2520"/>
    </w:pPr>
  </w:style>
  <w:style w:type="paragraph" w:styleId="ListNumber5">
    <w:name w:val="List Number 5"/>
    <w:basedOn w:val="ListNumber"/>
    <w:rsid w:val="00B12C29"/>
    <w:pPr>
      <w:ind w:left="2880"/>
    </w:pPr>
  </w:style>
  <w:style w:type="paragraph" w:styleId="MessageHeader">
    <w:name w:val="Message Header"/>
    <w:basedOn w:val="BodyText"/>
    <w:rsid w:val="00B12C29"/>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B12C29"/>
    <w:pPr>
      <w:ind w:left="1440"/>
    </w:pPr>
  </w:style>
  <w:style w:type="paragraph" w:customStyle="1" w:styleId="PartSubtitle">
    <w:name w:val="Part Subtitle"/>
    <w:basedOn w:val="Normal"/>
    <w:next w:val="BodyText"/>
    <w:rsid w:val="00B12C29"/>
    <w:pPr>
      <w:keepNext/>
      <w:spacing w:before="360" w:after="120"/>
    </w:pPr>
    <w:rPr>
      <w:i/>
      <w:kern w:val="28"/>
      <w:sz w:val="26"/>
    </w:rPr>
  </w:style>
  <w:style w:type="paragraph" w:customStyle="1" w:styleId="ReturnAddress">
    <w:name w:val="Return Address"/>
    <w:basedOn w:val="Normal"/>
    <w:rsid w:val="00B12C29"/>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B12C29"/>
  </w:style>
  <w:style w:type="paragraph" w:customStyle="1" w:styleId="SectionLabel">
    <w:name w:val="Section Label"/>
    <w:basedOn w:val="HeadingBase"/>
    <w:next w:val="BodyText"/>
    <w:rsid w:val="00B12C29"/>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B12C29"/>
    <w:rPr>
      <w:i/>
      <w:spacing w:val="-6"/>
      <w:sz w:val="24"/>
    </w:rPr>
  </w:style>
  <w:style w:type="character" w:customStyle="1" w:styleId="Superscript">
    <w:name w:val="Superscript"/>
    <w:rsid w:val="00B12C29"/>
    <w:rPr>
      <w:b/>
      <w:vertAlign w:val="superscript"/>
    </w:rPr>
  </w:style>
  <w:style w:type="paragraph" w:styleId="TableofAuthorities">
    <w:name w:val="table of authorities"/>
    <w:basedOn w:val="Normal"/>
    <w:semiHidden/>
    <w:rsid w:val="00B12C29"/>
    <w:pPr>
      <w:tabs>
        <w:tab w:val="right" w:leader="dot" w:pos="7560"/>
      </w:tabs>
      <w:ind w:left="1440" w:hanging="360"/>
    </w:pPr>
  </w:style>
  <w:style w:type="paragraph" w:customStyle="1" w:styleId="TOCBase">
    <w:name w:val="TOC Base"/>
    <w:basedOn w:val="Normal"/>
    <w:rsid w:val="00B12C29"/>
    <w:pPr>
      <w:tabs>
        <w:tab w:val="right" w:leader="dot" w:pos="9000"/>
      </w:tabs>
      <w:spacing w:after="240" w:line="240" w:lineRule="atLeast"/>
      <w:ind w:left="0"/>
    </w:pPr>
  </w:style>
  <w:style w:type="paragraph" w:styleId="TableofFigures">
    <w:name w:val="table of figures"/>
    <w:basedOn w:val="TOCBase"/>
    <w:semiHidden/>
    <w:rsid w:val="00B12C29"/>
    <w:pPr>
      <w:ind w:left="1440" w:hanging="360"/>
    </w:pPr>
  </w:style>
  <w:style w:type="paragraph" w:styleId="TOAHeading">
    <w:name w:val="toa heading"/>
    <w:basedOn w:val="Normal"/>
    <w:next w:val="TableofAuthorities"/>
    <w:semiHidden/>
    <w:rsid w:val="00B12C29"/>
    <w:pPr>
      <w:keepNext/>
      <w:spacing w:line="480" w:lineRule="atLeast"/>
    </w:pPr>
    <w:rPr>
      <w:rFonts w:ascii="Arial Black" w:hAnsi="Arial Black"/>
      <w:b/>
      <w:spacing w:val="-10"/>
      <w:kern w:val="28"/>
    </w:rPr>
  </w:style>
  <w:style w:type="paragraph" w:styleId="TOC5">
    <w:name w:val="toc 5"/>
    <w:basedOn w:val="Normal"/>
    <w:next w:val="Normal"/>
    <w:autoRedefine/>
    <w:rsid w:val="00B12C29"/>
    <w:pPr>
      <w:ind w:left="880"/>
    </w:pPr>
    <w:rPr>
      <w:rFonts w:ascii="Times New Roman" w:hAnsi="Times New Roman"/>
      <w:sz w:val="22"/>
    </w:rPr>
  </w:style>
  <w:style w:type="paragraph" w:styleId="TOC6">
    <w:name w:val="toc 6"/>
    <w:basedOn w:val="Normal"/>
    <w:next w:val="Normal"/>
    <w:autoRedefine/>
    <w:rsid w:val="00B12C29"/>
    <w:pPr>
      <w:ind w:left="1100"/>
    </w:pPr>
    <w:rPr>
      <w:rFonts w:ascii="Times New Roman" w:hAnsi="Times New Roman"/>
      <w:sz w:val="22"/>
    </w:rPr>
  </w:style>
  <w:style w:type="paragraph" w:styleId="TOC7">
    <w:name w:val="toc 7"/>
    <w:basedOn w:val="Normal"/>
    <w:next w:val="Normal"/>
    <w:autoRedefine/>
    <w:rsid w:val="00B12C29"/>
    <w:pPr>
      <w:ind w:left="1320"/>
    </w:pPr>
    <w:rPr>
      <w:rFonts w:ascii="Times New Roman" w:hAnsi="Times New Roman"/>
      <w:sz w:val="22"/>
    </w:rPr>
  </w:style>
  <w:style w:type="paragraph" w:styleId="TOC8">
    <w:name w:val="toc 8"/>
    <w:basedOn w:val="Normal"/>
    <w:next w:val="Normal"/>
    <w:autoRedefine/>
    <w:rsid w:val="00B12C29"/>
    <w:pPr>
      <w:ind w:left="1540"/>
    </w:pPr>
    <w:rPr>
      <w:rFonts w:ascii="Times New Roman" w:hAnsi="Times New Roman"/>
      <w:sz w:val="22"/>
    </w:rPr>
  </w:style>
  <w:style w:type="paragraph" w:customStyle="1" w:styleId="EquationLong">
    <w:name w:val="Equation Long"/>
    <w:basedOn w:val="Normal"/>
    <w:next w:val="BodyText"/>
    <w:rsid w:val="00B12C29"/>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C40D19"/>
    <w:pPr>
      <w:spacing w:before="0" w:after="0"/>
    </w:pPr>
  </w:style>
  <w:style w:type="paragraph" w:customStyle="1" w:styleId="EquationwUnits">
    <w:name w:val="Equation w Units"/>
    <w:basedOn w:val="Normal"/>
    <w:next w:val="BodyText"/>
    <w:rsid w:val="00B12C29"/>
    <w:pPr>
      <w:tabs>
        <w:tab w:val="left" w:pos="7200"/>
        <w:tab w:val="right" w:pos="8640"/>
      </w:tabs>
      <w:spacing w:before="240" w:after="60"/>
      <w:ind w:left="1440"/>
      <w:jc w:val="both"/>
    </w:pPr>
  </w:style>
  <w:style w:type="paragraph" w:customStyle="1" w:styleId="Equation">
    <w:name w:val="Equation"/>
    <w:basedOn w:val="BodyText"/>
    <w:rsid w:val="00B12C29"/>
    <w:pPr>
      <w:tabs>
        <w:tab w:val="right" w:pos="8640"/>
      </w:tabs>
      <w:spacing w:before="240" w:after="240" w:line="240" w:lineRule="atLeast"/>
      <w:ind w:left="1440"/>
    </w:pPr>
  </w:style>
  <w:style w:type="paragraph" w:customStyle="1" w:styleId="BlockQuotationWide">
    <w:name w:val="Block Quotation Wide"/>
    <w:basedOn w:val="Normal"/>
    <w:rsid w:val="00B12C29"/>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C40D19"/>
    <w:rPr>
      <w:sz w:val="24"/>
    </w:rPr>
  </w:style>
  <w:style w:type="paragraph" w:customStyle="1" w:styleId="Caption-More">
    <w:name w:val="Caption-More"/>
    <w:basedOn w:val="Caption"/>
    <w:next w:val="BodyText"/>
    <w:rsid w:val="00B12C29"/>
    <w:pPr>
      <w:spacing w:before="0"/>
    </w:pPr>
  </w:style>
  <w:style w:type="paragraph" w:customStyle="1" w:styleId="TitleHeader">
    <w:name w:val="Title Header"/>
    <w:basedOn w:val="HeaderBase"/>
    <w:rsid w:val="00B12C29"/>
    <w:rPr>
      <w:caps/>
      <w:sz w:val="32"/>
    </w:rPr>
  </w:style>
  <w:style w:type="paragraph" w:customStyle="1" w:styleId="TOCHeader">
    <w:name w:val="TOC Header"/>
    <w:basedOn w:val="HeaderBase"/>
    <w:rsid w:val="00B12C29"/>
    <w:pPr>
      <w:jc w:val="center"/>
    </w:pPr>
    <w:rPr>
      <w:caps/>
      <w:sz w:val="32"/>
    </w:rPr>
  </w:style>
  <w:style w:type="table" w:styleId="TableColorful2">
    <w:name w:val="Table Colorful 2"/>
    <w:basedOn w:val="TableNormal"/>
    <w:rsid w:val="00EE7A93"/>
    <w:pPr>
      <w:ind w:left="10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261269"/>
    <w:pPr>
      <w:ind w:left="0"/>
    </w:pPr>
    <w:rPr>
      <w:rFonts w:ascii="Consolas" w:eastAsia="Calibri" w:hAnsi="Consolas"/>
      <w:sz w:val="21"/>
      <w:szCs w:val="21"/>
    </w:rPr>
  </w:style>
  <w:style w:type="character" w:customStyle="1" w:styleId="PlainTextChar">
    <w:name w:val="Plain Text Char"/>
    <w:basedOn w:val="DefaultParagraphFont"/>
    <w:link w:val="PlainText"/>
    <w:uiPriority w:val="99"/>
    <w:rsid w:val="00261269"/>
    <w:rPr>
      <w:rFonts w:ascii="Consolas" w:eastAsia="Calibri" w:hAnsi="Consolas"/>
      <w:sz w:val="21"/>
      <w:szCs w:val="21"/>
    </w:rPr>
  </w:style>
  <w:style w:type="paragraph" w:styleId="ListParagraph">
    <w:name w:val="List Paragraph"/>
    <w:basedOn w:val="Normal"/>
    <w:uiPriority w:val="34"/>
    <w:qFormat/>
    <w:rsid w:val="00261269"/>
    <w:pPr>
      <w:ind w:left="720"/>
    </w:pPr>
  </w:style>
  <w:style w:type="paragraph" w:styleId="TOC9">
    <w:name w:val="toc 9"/>
    <w:basedOn w:val="Normal"/>
    <w:next w:val="Normal"/>
    <w:autoRedefine/>
    <w:uiPriority w:val="39"/>
    <w:unhideWhenUsed/>
    <w:rsid w:val="00261269"/>
    <w:pPr>
      <w:spacing w:after="100" w:line="276" w:lineRule="auto"/>
      <w:ind w:left="1760"/>
    </w:pPr>
    <w:rPr>
      <w:rFonts w:asciiTheme="minorHAnsi" w:eastAsiaTheme="minorEastAsia" w:hAnsiTheme="minorHAnsi" w:cstheme="minorBidi"/>
      <w:sz w:val="22"/>
      <w:szCs w:val="22"/>
    </w:rPr>
  </w:style>
  <w:style w:type="paragraph" w:styleId="Bibliography">
    <w:name w:val="Bibliography"/>
    <w:basedOn w:val="Normal"/>
    <w:next w:val="Normal"/>
    <w:uiPriority w:val="37"/>
    <w:semiHidden/>
    <w:unhideWhenUsed/>
    <w:rsid w:val="000730EF"/>
  </w:style>
  <w:style w:type="paragraph" w:styleId="BlockText">
    <w:name w:val="Block Text"/>
    <w:basedOn w:val="Normal"/>
    <w:rsid w:val="000730E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rsid w:val="000730EF"/>
    <w:pPr>
      <w:spacing w:after="120"/>
    </w:pPr>
    <w:rPr>
      <w:sz w:val="16"/>
      <w:szCs w:val="16"/>
    </w:rPr>
  </w:style>
  <w:style w:type="character" w:customStyle="1" w:styleId="BodyText3Char">
    <w:name w:val="Body Text 3 Char"/>
    <w:basedOn w:val="DefaultParagraphFont"/>
    <w:link w:val="BodyText3"/>
    <w:rsid w:val="000730EF"/>
    <w:rPr>
      <w:rFonts w:ascii="Arial" w:hAnsi="Arial"/>
      <w:sz w:val="16"/>
      <w:szCs w:val="16"/>
    </w:rPr>
  </w:style>
  <w:style w:type="paragraph" w:styleId="BodyTextFirstIndent">
    <w:name w:val="Body Text First Indent"/>
    <w:basedOn w:val="BodyText"/>
    <w:link w:val="BodyTextFirstIndentChar"/>
    <w:rsid w:val="000730EF"/>
    <w:pPr>
      <w:spacing w:before="0" w:after="0"/>
      <w:ind w:firstLine="360"/>
      <w:jc w:val="left"/>
    </w:pPr>
  </w:style>
  <w:style w:type="character" w:customStyle="1" w:styleId="BodyTextFirstIndentChar">
    <w:name w:val="Body Text First Indent Char"/>
    <w:basedOn w:val="BodyTextChar"/>
    <w:link w:val="BodyTextFirstIndent"/>
    <w:rsid w:val="000730EF"/>
    <w:rPr>
      <w:rFonts w:ascii="Arial" w:hAnsi="Arial"/>
    </w:rPr>
  </w:style>
  <w:style w:type="paragraph" w:styleId="BodyTextFirstIndent2">
    <w:name w:val="Body Text First Indent 2"/>
    <w:basedOn w:val="BodyTextIndent"/>
    <w:link w:val="BodyTextFirstIndent2Char"/>
    <w:rsid w:val="000730EF"/>
    <w:pPr>
      <w:spacing w:before="0" w:after="0"/>
      <w:ind w:left="360" w:firstLine="360"/>
      <w:jc w:val="left"/>
    </w:pPr>
  </w:style>
  <w:style w:type="character" w:customStyle="1" w:styleId="BodyTextIndentChar">
    <w:name w:val="Body Text Indent Char"/>
    <w:basedOn w:val="BodyTextChar"/>
    <w:link w:val="BodyTextIndent"/>
    <w:rsid w:val="000730EF"/>
    <w:rPr>
      <w:rFonts w:ascii="Arial" w:hAnsi="Arial"/>
    </w:rPr>
  </w:style>
  <w:style w:type="character" w:customStyle="1" w:styleId="BodyTextFirstIndent2Char">
    <w:name w:val="Body Text First Indent 2 Char"/>
    <w:basedOn w:val="BodyTextIndentChar"/>
    <w:link w:val="BodyTextFirstIndent2"/>
    <w:rsid w:val="000730EF"/>
    <w:rPr>
      <w:rFonts w:ascii="Arial" w:hAnsi="Arial"/>
    </w:rPr>
  </w:style>
  <w:style w:type="paragraph" w:styleId="BodyTextIndent3">
    <w:name w:val="Body Text Indent 3"/>
    <w:basedOn w:val="Normal"/>
    <w:link w:val="BodyTextIndent3Char"/>
    <w:rsid w:val="000730EF"/>
    <w:pPr>
      <w:spacing w:after="120"/>
      <w:ind w:left="360"/>
    </w:pPr>
    <w:rPr>
      <w:sz w:val="16"/>
      <w:szCs w:val="16"/>
    </w:rPr>
  </w:style>
  <w:style w:type="character" w:customStyle="1" w:styleId="BodyTextIndent3Char">
    <w:name w:val="Body Text Indent 3 Char"/>
    <w:basedOn w:val="DefaultParagraphFont"/>
    <w:link w:val="BodyTextIndent3"/>
    <w:rsid w:val="000730EF"/>
    <w:rPr>
      <w:rFonts w:ascii="Arial" w:hAnsi="Arial"/>
      <w:sz w:val="16"/>
      <w:szCs w:val="16"/>
    </w:rPr>
  </w:style>
  <w:style w:type="paragraph" w:styleId="Closing">
    <w:name w:val="Closing"/>
    <w:basedOn w:val="Normal"/>
    <w:link w:val="ClosingChar"/>
    <w:rsid w:val="000730EF"/>
    <w:pPr>
      <w:ind w:left="4320"/>
    </w:pPr>
  </w:style>
  <w:style w:type="character" w:customStyle="1" w:styleId="ClosingChar">
    <w:name w:val="Closing Char"/>
    <w:basedOn w:val="DefaultParagraphFont"/>
    <w:link w:val="Closing"/>
    <w:rsid w:val="000730EF"/>
    <w:rPr>
      <w:rFonts w:ascii="Arial" w:hAnsi="Arial"/>
    </w:rPr>
  </w:style>
  <w:style w:type="paragraph" w:styleId="CommentSubject">
    <w:name w:val="annotation subject"/>
    <w:basedOn w:val="CommentText"/>
    <w:next w:val="CommentText"/>
    <w:link w:val="CommentSubjectChar"/>
    <w:rsid w:val="000730EF"/>
    <w:pPr>
      <w:keepLines w:val="0"/>
      <w:spacing w:line="240" w:lineRule="auto"/>
    </w:pPr>
    <w:rPr>
      <w:b/>
      <w:bCs/>
      <w:spacing w:val="0"/>
      <w:sz w:val="20"/>
    </w:rPr>
  </w:style>
  <w:style w:type="character" w:customStyle="1" w:styleId="FootnoteBaseChar">
    <w:name w:val="Footnote Base Char"/>
    <w:basedOn w:val="DefaultParagraphFont"/>
    <w:link w:val="FootnoteBase"/>
    <w:rsid w:val="000730EF"/>
    <w:rPr>
      <w:rFonts w:ascii="Arial" w:hAnsi="Arial"/>
      <w:spacing w:val="-5"/>
      <w:sz w:val="16"/>
    </w:rPr>
  </w:style>
  <w:style w:type="character" w:customStyle="1" w:styleId="CommentTextChar">
    <w:name w:val="Comment Text Char"/>
    <w:basedOn w:val="FootnoteBaseChar"/>
    <w:link w:val="CommentText"/>
    <w:semiHidden/>
    <w:rsid w:val="000730EF"/>
    <w:rPr>
      <w:rFonts w:ascii="Arial" w:hAnsi="Arial"/>
      <w:spacing w:val="-5"/>
      <w:sz w:val="16"/>
    </w:rPr>
  </w:style>
  <w:style w:type="character" w:customStyle="1" w:styleId="CommentSubjectChar">
    <w:name w:val="Comment Subject Char"/>
    <w:basedOn w:val="CommentTextChar"/>
    <w:link w:val="CommentSubject"/>
    <w:rsid w:val="000730EF"/>
    <w:rPr>
      <w:rFonts w:ascii="Arial" w:hAnsi="Arial"/>
      <w:b/>
      <w:bCs/>
      <w:spacing w:val="-5"/>
      <w:sz w:val="16"/>
    </w:rPr>
  </w:style>
  <w:style w:type="paragraph" w:styleId="Date">
    <w:name w:val="Date"/>
    <w:basedOn w:val="Normal"/>
    <w:next w:val="Normal"/>
    <w:link w:val="DateChar"/>
    <w:rsid w:val="000730EF"/>
  </w:style>
  <w:style w:type="character" w:customStyle="1" w:styleId="DateChar">
    <w:name w:val="Date Char"/>
    <w:basedOn w:val="DefaultParagraphFont"/>
    <w:link w:val="Date"/>
    <w:rsid w:val="000730EF"/>
    <w:rPr>
      <w:rFonts w:ascii="Arial" w:hAnsi="Arial"/>
    </w:rPr>
  </w:style>
  <w:style w:type="paragraph" w:styleId="DocumentMap">
    <w:name w:val="Document Map"/>
    <w:basedOn w:val="Normal"/>
    <w:link w:val="DocumentMapChar"/>
    <w:rsid w:val="000730EF"/>
    <w:rPr>
      <w:rFonts w:ascii="Tahoma" w:hAnsi="Tahoma" w:cs="Tahoma"/>
      <w:sz w:val="16"/>
      <w:szCs w:val="16"/>
    </w:rPr>
  </w:style>
  <w:style w:type="character" w:customStyle="1" w:styleId="DocumentMapChar">
    <w:name w:val="Document Map Char"/>
    <w:basedOn w:val="DefaultParagraphFont"/>
    <w:link w:val="DocumentMap"/>
    <w:rsid w:val="000730EF"/>
    <w:rPr>
      <w:rFonts w:ascii="Tahoma" w:hAnsi="Tahoma" w:cs="Tahoma"/>
      <w:sz w:val="16"/>
      <w:szCs w:val="16"/>
    </w:rPr>
  </w:style>
  <w:style w:type="paragraph" w:styleId="E-mailSignature">
    <w:name w:val="E-mail Signature"/>
    <w:basedOn w:val="Normal"/>
    <w:link w:val="E-mailSignatureChar"/>
    <w:rsid w:val="000730EF"/>
  </w:style>
  <w:style w:type="character" w:customStyle="1" w:styleId="E-mailSignatureChar">
    <w:name w:val="E-mail Signature Char"/>
    <w:basedOn w:val="DefaultParagraphFont"/>
    <w:link w:val="E-mailSignature"/>
    <w:rsid w:val="000730EF"/>
    <w:rPr>
      <w:rFonts w:ascii="Arial" w:hAnsi="Arial"/>
    </w:rPr>
  </w:style>
  <w:style w:type="paragraph" w:styleId="EnvelopeReturn">
    <w:name w:val="envelope return"/>
    <w:basedOn w:val="Normal"/>
    <w:rsid w:val="000730EF"/>
    <w:rPr>
      <w:rFonts w:asciiTheme="majorHAnsi" w:eastAsiaTheme="majorEastAsia" w:hAnsiTheme="majorHAnsi" w:cstheme="majorBidi"/>
    </w:rPr>
  </w:style>
  <w:style w:type="paragraph" w:styleId="HTMLAddress">
    <w:name w:val="HTML Address"/>
    <w:basedOn w:val="Normal"/>
    <w:link w:val="HTMLAddressChar"/>
    <w:rsid w:val="000730EF"/>
    <w:rPr>
      <w:i/>
      <w:iCs/>
    </w:rPr>
  </w:style>
  <w:style w:type="character" w:customStyle="1" w:styleId="HTMLAddressChar">
    <w:name w:val="HTML Address Char"/>
    <w:basedOn w:val="DefaultParagraphFont"/>
    <w:link w:val="HTMLAddress"/>
    <w:rsid w:val="000730EF"/>
    <w:rPr>
      <w:rFonts w:ascii="Arial" w:hAnsi="Arial"/>
      <w:i/>
      <w:iCs/>
    </w:rPr>
  </w:style>
  <w:style w:type="paragraph" w:styleId="HTMLPreformatted">
    <w:name w:val="HTML Preformatted"/>
    <w:basedOn w:val="Normal"/>
    <w:link w:val="HTMLPreformattedChar"/>
    <w:rsid w:val="000730EF"/>
    <w:rPr>
      <w:rFonts w:ascii="Consolas" w:hAnsi="Consolas" w:cs="Consolas"/>
    </w:rPr>
  </w:style>
  <w:style w:type="character" w:customStyle="1" w:styleId="HTMLPreformattedChar">
    <w:name w:val="HTML Preformatted Char"/>
    <w:basedOn w:val="DefaultParagraphFont"/>
    <w:link w:val="HTMLPreformatted"/>
    <w:rsid w:val="000730EF"/>
    <w:rPr>
      <w:rFonts w:ascii="Consolas" w:hAnsi="Consolas" w:cs="Consolas"/>
    </w:rPr>
  </w:style>
  <w:style w:type="paragraph" w:styleId="Index6">
    <w:name w:val="index 6"/>
    <w:basedOn w:val="Normal"/>
    <w:next w:val="Normal"/>
    <w:autoRedefine/>
    <w:rsid w:val="000730EF"/>
    <w:pPr>
      <w:ind w:left="1200" w:hanging="200"/>
    </w:pPr>
  </w:style>
  <w:style w:type="paragraph" w:styleId="Index7">
    <w:name w:val="index 7"/>
    <w:basedOn w:val="Normal"/>
    <w:next w:val="Normal"/>
    <w:autoRedefine/>
    <w:rsid w:val="000730EF"/>
    <w:pPr>
      <w:ind w:left="1400" w:hanging="200"/>
    </w:pPr>
  </w:style>
  <w:style w:type="paragraph" w:styleId="Index8">
    <w:name w:val="index 8"/>
    <w:basedOn w:val="Normal"/>
    <w:next w:val="Normal"/>
    <w:autoRedefine/>
    <w:rsid w:val="000730EF"/>
    <w:pPr>
      <w:ind w:left="1600" w:hanging="200"/>
    </w:pPr>
  </w:style>
  <w:style w:type="paragraph" w:styleId="Index9">
    <w:name w:val="index 9"/>
    <w:basedOn w:val="Normal"/>
    <w:next w:val="Normal"/>
    <w:autoRedefine/>
    <w:rsid w:val="000730EF"/>
    <w:pPr>
      <w:ind w:left="1800" w:hanging="200"/>
    </w:pPr>
  </w:style>
  <w:style w:type="paragraph" w:styleId="IntenseQuote">
    <w:name w:val="Intense Quote"/>
    <w:basedOn w:val="Normal"/>
    <w:next w:val="Normal"/>
    <w:link w:val="IntenseQuoteChar"/>
    <w:uiPriority w:val="30"/>
    <w:qFormat/>
    <w:rsid w:val="000730E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30EF"/>
    <w:rPr>
      <w:rFonts w:ascii="Arial" w:hAnsi="Arial"/>
      <w:b/>
      <w:bCs/>
      <w:i/>
      <w:iCs/>
      <w:color w:val="4F81BD" w:themeColor="accent1"/>
    </w:rPr>
  </w:style>
  <w:style w:type="paragraph" w:styleId="MacroText">
    <w:name w:val="macro"/>
    <w:link w:val="MacroTextChar"/>
    <w:rsid w:val="000730EF"/>
    <w:pPr>
      <w:tabs>
        <w:tab w:val="left" w:pos="480"/>
        <w:tab w:val="left" w:pos="960"/>
        <w:tab w:val="left" w:pos="1440"/>
        <w:tab w:val="left" w:pos="1920"/>
        <w:tab w:val="left" w:pos="2400"/>
        <w:tab w:val="left" w:pos="2880"/>
        <w:tab w:val="left" w:pos="3360"/>
        <w:tab w:val="left" w:pos="3840"/>
        <w:tab w:val="left" w:pos="4320"/>
      </w:tabs>
      <w:ind w:left="1080"/>
    </w:pPr>
    <w:rPr>
      <w:rFonts w:ascii="Consolas" w:hAnsi="Consolas" w:cs="Consolas"/>
    </w:rPr>
  </w:style>
  <w:style w:type="character" w:customStyle="1" w:styleId="MacroTextChar">
    <w:name w:val="Macro Text Char"/>
    <w:basedOn w:val="DefaultParagraphFont"/>
    <w:link w:val="MacroText"/>
    <w:rsid w:val="000730EF"/>
    <w:rPr>
      <w:rFonts w:ascii="Consolas" w:hAnsi="Consolas" w:cs="Consolas"/>
    </w:rPr>
  </w:style>
  <w:style w:type="paragraph" w:styleId="NoSpacing">
    <w:name w:val="No Spacing"/>
    <w:uiPriority w:val="1"/>
    <w:qFormat/>
    <w:rsid w:val="000730EF"/>
    <w:pPr>
      <w:ind w:left="1080"/>
    </w:pPr>
    <w:rPr>
      <w:rFonts w:ascii="Arial" w:hAnsi="Arial"/>
    </w:rPr>
  </w:style>
  <w:style w:type="paragraph" w:styleId="NormalWeb">
    <w:name w:val="Normal (Web)"/>
    <w:basedOn w:val="Normal"/>
    <w:rsid w:val="000730EF"/>
    <w:rPr>
      <w:rFonts w:ascii="Times New Roman" w:hAnsi="Times New Roman"/>
      <w:sz w:val="24"/>
      <w:szCs w:val="24"/>
    </w:rPr>
  </w:style>
  <w:style w:type="paragraph" w:styleId="NoteHeading">
    <w:name w:val="Note Heading"/>
    <w:basedOn w:val="Normal"/>
    <w:next w:val="Normal"/>
    <w:link w:val="NoteHeadingChar"/>
    <w:rsid w:val="000730EF"/>
  </w:style>
  <w:style w:type="character" w:customStyle="1" w:styleId="NoteHeadingChar">
    <w:name w:val="Note Heading Char"/>
    <w:basedOn w:val="DefaultParagraphFont"/>
    <w:link w:val="NoteHeading"/>
    <w:rsid w:val="000730EF"/>
    <w:rPr>
      <w:rFonts w:ascii="Arial" w:hAnsi="Arial"/>
    </w:rPr>
  </w:style>
  <w:style w:type="paragraph" w:styleId="Quote">
    <w:name w:val="Quote"/>
    <w:basedOn w:val="Normal"/>
    <w:next w:val="Normal"/>
    <w:link w:val="QuoteChar"/>
    <w:uiPriority w:val="29"/>
    <w:qFormat/>
    <w:rsid w:val="000730EF"/>
    <w:rPr>
      <w:i/>
      <w:iCs/>
      <w:color w:val="000000" w:themeColor="text1"/>
    </w:rPr>
  </w:style>
  <w:style w:type="character" w:customStyle="1" w:styleId="QuoteChar">
    <w:name w:val="Quote Char"/>
    <w:basedOn w:val="DefaultParagraphFont"/>
    <w:link w:val="Quote"/>
    <w:uiPriority w:val="29"/>
    <w:rsid w:val="000730EF"/>
    <w:rPr>
      <w:rFonts w:ascii="Arial" w:hAnsi="Arial"/>
      <w:i/>
      <w:iCs/>
      <w:color w:val="000000" w:themeColor="text1"/>
    </w:rPr>
  </w:style>
  <w:style w:type="paragraph" w:styleId="Salutation">
    <w:name w:val="Salutation"/>
    <w:basedOn w:val="Normal"/>
    <w:next w:val="Normal"/>
    <w:link w:val="SalutationChar"/>
    <w:rsid w:val="000730EF"/>
  </w:style>
  <w:style w:type="character" w:customStyle="1" w:styleId="SalutationChar">
    <w:name w:val="Salutation Char"/>
    <w:basedOn w:val="DefaultParagraphFont"/>
    <w:link w:val="Salutation"/>
    <w:rsid w:val="000730EF"/>
    <w:rPr>
      <w:rFonts w:ascii="Arial" w:hAnsi="Arial"/>
    </w:rPr>
  </w:style>
  <w:style w:type="paragraph" w:styleId="Signature">
    <w:name w:val="Signature"/>
    <w:basedOn w:val="Normal"/>
    <w:link w:val="SignatureChar"/>
    <w:rsid w:val="000730EF"/>
    <w:pPr>
      <w:ind w:left="4320"/>
    </w:pPr>
  </w:style>
  <w:style w:type="character" w:customStyle="1" w:styleId="SignatureChar">
    <w:name w:val="Signature Char"/>
    <w:basedOn w:val="DefaultParagraphFont"/>
    <w:link w:val="Signature"/>
    <w:rsid w:val="000730EF"/>
    <w:rPr>
      <w:rFonts w:ascii="Arial" w:hAnsi="Arial"/>
    </w:rPr>
  </w:style>
  <w:style w:type="paragraph" w:styleId="TOCHeading">
    <w:name w:val="TOC Heading"/>
    <w:basedOn w:val="Heading1"/>
    <w:next w:val="Normal"/>
    <w:uiPriority w:val="39"/>
    <w:semiHidden/>
    <w:unhideWhenUsed/>
    <w:qFormat/>
    <w:rsid w:val="000730EF"/>
    <w:pPr>
      <w:pageBreakBefore w:val="0"/>
      <w:pBdr>
        <w:top w:val="none" w:sz="0" w:space="0" w:color="auto"/>
        <w:left w:val="none" w:sz="0" w:space="0" w:color="auto"/>
        <w:bottom w:val="none" w:sz="0" w:space="0" w:color="auto"/>
      </w:pBdr>
      <w:shd w:val="clear" w:color="auto" w:fill="auto"/>
      <w:spacing w:before="480" w:after="0" w:line="240" w:lineRule="auto"/>
      <w:ind w:left="1080"/>
      <w:outlineLvl w:val="9"/>
    </w:pPr>
    <w:rPr>
      <w:rFonts w:asciiTheme="majorHAnsi" w:eastAsiaTheme="majorEastAsia" w:hAnsiTheme="majorHAnsi" w:cstheme="majorBidi"/>
      <w:b/>
      <w:bCs/>
      <w:color w:val="365F91" w:themeColor="accent1" w:themeShade="BF"/>
      <w:spacing w:val="0"/>
      <w:kern w:val="0"/>
      <w:position w:val="0"/>
      <w:sz w:val="28"/>
      <w:szCs w:val="28"/>
    </w:rPr>
  </w:style>
  <w:style w:type="table" w:styleId="TableGrid">
    <w:name w:val="Table Grid"/>
    <w:basedOn w:val="TableNormal"/>
    <w:rsid w:val="00890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report.dot</Template>
  <TotalTime>90</TotalTime>
  <Pages>4</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EnergyPlus Module Developer's Guide</vt:lpstr>
    </vt:vector>
  </TitlesOfParts>
  <Company/>
  <LinksUpToDate>false</LinksUpToDate>
  <CharactersWithSpaces>9984</CharactersWithSpaces>
  <SharedDoc>false</SharedDoc>
  <HLinks>
    <vt:vector size="36" baseType="variant">
      <vt:variant>
        <vt:i4>1048599</vt:i4>
      </vt:variant>
      <vt:variant>
        <vt:i4>684</vt:i4>
      </vt:variant>
      <vt:variant>
        <vt:i4>0</vt:i4>
      </vt:variant>
      <vt:variant>
        <vt:i4>5</vt:i4>
      </vt:variant>
      <vt:variant>
        <vt:lpwstr>http://www.eere.energy.gov/buildings/energyplus/testing.html</vt:lpwstr>
      </vt:variant>
      <vt:variant>
        <vt:lpwstr/>
      </vt:variant>
      <vt:variant>
        <vt:i4>917584</vt:i4>
      </vt:variant>
      <vt:variant>
        <vt:i4>678</vt:i4>
      </vt:variant>
      <vt:variant>
        <vt:i4>0</vt:i4>
      </vt:variant>
      <vt:variant>
        <vt:i4>5</vt:i4>
      </vt:variant>
      <vt:variant>
        <vt:lpwstr>InputOutputReference.pdf</vt:lpwstr>
      </vt:variant>
      <vt:variant>
        <vt:lpwstr/>
      </vt:variant>
      <vt:variant>
        <vt:i4>6553643</vt:i4>
      </vt:variant>
      <vt:variant>
        <vt:i4>675</vt:i4>
      </vt:variant>
      <vt:variant>
        <vt:i4>0</vt:i4>
      </vt:variant>
      <vt:variant>
        <vt:i4>5</vt:i4>
      </vt:variant>
      <vt:variant>
        <vt:lpwstr>InterfaceDeveloper.pdf</vt:lpwstr>
      </vt:variant>
      <vt:variant>
        <vt:lpwstr/>
      </vt:variant>
      <vt:variant>
        <vt:i4>81</vt:i4>
      </vt:variant>
      <vt:variant>
        <vt:i4>660</vt:i4>
      </vt:variant>
      <vt:variant>
        <vt:i4>0</vt:i4>
      </vt:variant>
      <vt:variant>
        <vt:i4>5</vt:i4>
      </vt:variant>
      <vt:variant>
        <vt:lpwstr>OutputDetailsAndExamples.pdf</vt:lpwstr>
      </vt:variant>
      <vt:variant>
        <vt:lpwstr/>
      </vt:variant>
      <vt:variant>
        <vt:i4>327755</vt:i4>
      </vt:variant>
      <vt:variant>
        <vt:i4>651</vt:i4>
      </vt:variant>
      <vt:variant>
        <vt:i4>0</vt:i4>
      </vt:variant>
      <vt:variant>
        <vt:i4>5</vt:i4>
      </vt:variant>
      <vt:variant>
        <vt:lpwstr>EngineeringReference.pdf</vt:lpwstr>
      </vt:variant>
      <vt:variant>
        <vt:lpwstr/>
      </vt:variant>
      <vt:variant>
        <vt:i4>1441883</vt:i4>
      </vt:variant>
      <vt:variant>
        <vt:i4>645</vt:i4>
      </vt:variant>
      <vt:variant>
        <vt:i4>0</vt:i4>
      </vt:variant>
      <vt:variant>
        <vt:i4>5</vt:i4>
      </vt:variant>
      <vt:variant>
        <vt:lpwstr>ProgrammingStandards.pdf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Module Developer's Guide</dc:title>
  <dc:subject>Guidelines for developers wishing to create new capabilities within EnergyPlus.</dc:subject>
  <dc:creator>EnergyPlus Development Team</dc:creator>
  <cp:keywords>module development EnergyPlus</cp:keywords>
  <dc:description/>
  <cp:lastModifiedBy>jglazer</cp:lastModifiedBy>
  <cp:revision>17</cp:revision>
  <cp:lastPrinted>2013-04-01T18:01:00Z</cp:lastPrinted>
  <dcterms:created xsi:type="dcterms:W3CDTF">2011-09-27T21:19:00Z</dcterms:created>
  <dcterms:modified xsi:type="dcterms:W3CDTF">2014-12-19T16:27:00Z</dcterms:modified>
</cp:coreProperties>
</file>