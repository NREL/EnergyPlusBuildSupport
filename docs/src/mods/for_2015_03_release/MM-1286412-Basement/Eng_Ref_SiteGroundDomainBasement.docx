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838" w:rsidRPr="00483838" w:rsidRDefault="00483838" w:rsidP="00B73446">
      <w:pPr>
        <w:pStyle w:val="Heading3"/>
        <w:rPr>
          <w:color w:val="FF0000"/>
        </w:rPr>
      </w:pPr>
      <w:bookmarkStart w:id="0" w:name="_Toc488563910"/>
      <w:bookmarkStart w:id="1" w:name="_Ref63149493"/>
      <w:r w:rsidRPr="00483838">
        <w:rPr>
          <w:color w:val="FF0000"/>
        </w:rPr>
        <w:t>To be inserted after the Site:GroundDomain:Slab section (about page 120</w:t>
      </w:r>
      <w:r>
        <w:rPr>
          <w:color w:val="FF0000"/>
        </w:rPr>
        <w:t xml:space="preserve"> in Eng. Ref.</w:t>
      </w:r>
      <w:r w:rsidRPr="00483838">
        <w:rPr>
          <w:color w:val="FF0000"/>
        </w:rPr>
        <w:t>)</w:t>
      </w:r>
    </w:p>
    <w:p w:rsidR="00E47F13" w:rsidRDefault="00B73446" w:rsidP="00B73446">
      <w:pPr>
        <w:pStyle w:val="Heading3"/>
      </w:pPr>
      <w:r>
        <w:t>Site:GroundDomain</w:t>
      </w:r>
      <w:r w:rsidR="002711FE">
        <w:t>:</w:t>
      </w:r>
      <w:r>
        <w:t>Basement</w:t>
      </w:r>
    </w:p>
    <w:p w:rsidR="00B73446" w:rsidRDefault="00B73446" w:rsidP="00B73446">
      <w:pPr>
        <w:jc w:val="both"/>
      </w:pPr>
      <w:r>
        <w:t>Basement heat transfer calculations are performed by the same model used by Site:GroundDomain</w:t>
      </w:r>
      <w:r w:rsidR="002711FE">
        <w:t>:Slab</w:t>
      </w:r>
      <w:r>
        <w:t xml:space="preserve"> to simulate zone-ground coupled surfaces. To simulate basements, the previous model is extended to situations where surfaces are below </w:t>
      </w:r>
      <w:r w:rsidR="005D2934">
        <w:t>ground</w:t>
      </w:r>
      <w:r>
        <w:t>.</w:t>
      </w:r>
    </w:p>
    <w:p w:rsidR="00B73446" w:rsidRDefault="00B73446" w:rsidP="00B73446">
      <w:pPr>
        <w:pStyle w:val="Heading4"/>
      </w:pPr>
      <w:r>
        <w:t>Approach</w:t>
      </w:r>
    </w:p>
    <w:p w:rsidR="00B73446" w:rsidRDefault="00B73446" w:rsidP="00B73446">
      <w:pPr>
        <w:jc w:val="both"/>
      </w:pPr>
      <w:r>
        <w:t>This model is generalized to be able to han</w:t>
      </w:r>
      <w:r w:rsidR="002711FE">
        <w:t xml:space="preserve">dle several </w:t>
      </w:r>
      <w:r>
        <w:t xml:space="preserve">basement surface and insulation configurations. An implicit finite difference formulation is used to solve for the ground temperatures. As a result the simulation is stable for all timesteps and grid sizes, but an iteration loop must be employed to converge the temperatures in the domain for each domain timestep. </w:t>
      </w:r>
    </w:p>
    <w:p w:rsidR="008E58A6" w:rsidRDefault="00B73446" w:rsidP="00B73446">
      <w:pPr>
        <w:jc w:val="both"/>
      </w:pPr>
      <w:r>
        <w:t>Multiple basement zones can be coupled to each basement domain object. The model determines which floor surfaces are coupled to the basement domain and creates a floor surface of equivalent surface area within the basement domain as a representation of the horizontal surfaces coupled to the domain.</w:t>
      </w:r>
      <w:r w:rsidR="00701203">
        <w:t xml:space="preserve"> The user defined aspect ratio, which is the ratio of basement width to length, along with the total surface area of all surfaces connected to this basement floor will define the size and shape of the basement ground domain.</w:t>
      </w:r>
      <w:r w:rsidR="008E58A6">
        <w:t xml:space="preserve"> </w:t>
      </w:r>
    </w:p>
    <w:p w:rsidR="008E58A6" w:rsidRDefault="00B73446" w:rsidP="00B73446">
      <w:pPr>
        <w:jc w:val="both"/>
      </w:pPr>
      <w:r>
        <w:t xml:space="preserve">Vertical basement depth below the ground surface of the domain is user specified. </w:t>
      </w:r>
      <w:r w:rsidR="008E58A6">
        <w:t>For situations when the ground surface is lower than the first above ground level a separate surface should be employed to bridge the space between the ground domain, and the first above-ground level.</w:t>
      </w:r>
    </w:p>
    <w:p w:rsidR="00B73446" w:rsidRDefault="008E58A6" w:rsidP="008E58A6">
      <w:pPr>
        <w:jc w:val="both"/>
      </w:pPr>
      <w:r>
        <w:t>Basement wall and floor surfaces are created normally using the BuildingSurface</w:t>
      </w:r>
      <w:proofErr w:type="gramStart"/>
      <w:r>
        <w:t>:Detailed</w:t>
      </w:r>
      <w:proofErr w:type="gramEnd"/>
      <w:r>
        <w:t xml:space="preserve"> objects, with the outside boundary condition being the OtherSideConditionsModel used for the walls </w:t>
      </w:r>
      <w:r w:rsidR="005D2934">
        <w:t>and</w:t>
      </w:r>
      <w:r>
        <w:t xml:space="preserve"> floor of the basement domain. The interface between the basement walls and floors occurs </w:t>
      </w:r>
      <w:r w:rsidR="00710C7D">
        <w:t>at</w:t>
      </w:r>
      <w:r>
        <w:t xml:space="preserve"> the outside surface of the walls and floor. Outside underground insulation is simulated by the ground domain, and therefore should not be included in the basement wall and floor construction objects.</w:t>
      </w:r>
    </w:p>
    <w:p w:rsidR="00B73446" w:rsidRDefault="00B73446" w:rsidP="00B73446">
      <w:pPr>
        <w:pStyle w:val="Heading4"/>
      </w:pPr>
      <w:r>
        <w:t>Boundary Conditions</w:t>
      </w:r>
    </w:p>
    <w:p w:rsidR="002711FE" w:rsidRDefault="00B73446" w:rsidP="002711FE">
      <w:pPr>
        <w:jc w:val="both"/>
      </w:pPr>
      <w:r>
        <w:t xml:space="preserve">At the zone interface surfaces, the average surface conduction heat flux from all surfaces connected to the ground domain is imposed as a boundary condition at the Surface/Domain interface cells. Far-field temperatures are applied as boundary temperature at the domain sides and lower surface. The ground temperature profile at the domain sides and lower surface are taken from Kusuda &amp; Achenbach 1965. The correlation requires annual ground surface temperature data. </w:t>
      </w:r>
      <w:r w:rsidR="002711FE">
        <w:t>Ground surface temperature data can be determined by using the CalcSoilSurfTemp preprocessor; or, if the user has average monthly ground surface temperature data available, they can use the Site:GroundTemperature:Shallow object to provide the model monthly ground surface temperatures. From that, the model can then determine the ground temperature model parameters for the Kusuda &amp; Achenbach (1965) ground temperature model.</w:t>
      </w:r>
    </w:p>
    <w:p w:rsidR="00B73446" w:rsidRDefault="00B73446" w:rsidP="00B73446">
      <w:pPr>
        <w:jc w:val="both"/>
      </w:pPr>
      <w:r>
        <w:t xml:space="preserve">Ground surface cells are treated as a heat balance, where long and short wave radiation, conduction, and convection are considered. Evapotranspiration is also considered. The evapotranspiration rate is calculated as a moisture loss by using the </w:t>
      </w:r>
      <w:r w:rsidR="002711FE">
        <w:t>Allen</w:t>
      </w:r>
      <w:r>
        <w:t xml:space="preserve"> et al. (2005) model, and translated into a heat loss by multiplication with the density and latent heat of evaporation of water. The evapotranspiration rate is dependent on the type of vegetation at the surface; the user can vary the surface vegetation from anywhere between a concrete surface and a fairly tall grass (about 7”).</w:t>
      </w:r>
      <w:r w:rsidR="000B75A4">
        <w:t xml:space="preserve"> The model can be sensitive to variations in this parameter, especially in hot dry climates.</w:t>
      </w:r>
    </w:p>
    <w:p w:rsidR="00B73446" w:rsidRDefault="00B73446" w:rsidP="00B73446">
      <w:pPr>
        <w:jc w:val="both"/>
      </w:pPr>
      <w:r>
        <w:t>Once the basement model has run, the updated cells with zone surface boundary conditions will update the OtherSideCondition</w:t>
      </w:r>
      <w:r>
        <w:rPr>
          <w:color w:val="000000" w:themeColor="text1"/>
        </w:rPr>
        <w:t>s</w:t>
      </w:r>
      <w:r>
        <w:t>Model temperatures which are the</w:t>
      </w:r>
      <w:r w:rsidR="005D2934">
        <w:t>n</w:t>
      </w:r>
      <w:r>
        <w:t xml:space="preserve"> used at the next timestep in the surface heat balance calculations.</w:t>
      </w:r>
    </w:p>
    <w:p w:rsidR="00B73446" w:rsidRDefault="00B73446" w:rsidP="00B73446">
      <w:pPr>
        <w:pStyle w:val="Heading4"/>
      </w:pPr>
      <w:r>
        <w:lastRenderedPageBreak/>
        <w:t>Simulation Methodology</w:t>
      </w:r>
    </w:p>
    <w:p w:rsidR="00B73446" w:rsidRDefault="00B73446" w:rsidP="00B73446">
      <w:pPr>
        <w:jc w:val="both"/>
      </w:pPr>
      <w:r>
        <w:t xml:space="preserve">The ground domain is updated at each zone timestep, or hourly as specified by the user. For situations when the ground domain is updated at each timestep, the domain is simulated by applying the surface heat flux boundary conditions from the previous timestep and calculating a new </w:t>
      </w:r>
      <w:r>
        <w:rPr>
          <w:color w:val="000000" w:themeColor="text1"/>
        </w:rPr>
        <w:t xml:space="preserve">OthersideConditionsModel </w:t>
      </w:r>
      <w:r>
        <w:t xml:space="preserve">temperature. At this point, the surface heat balance algorithms can then take the new outside surface temperatures to update their surface heat fluxes. For situations when the user has elected to have the domain update on an hourly basis, the surface heat </w:t>
      </w:r>
      <w:del w:id="2" w:author="Edwin Lee" w:date="2014-11-10T10:47:00Z">
        <w:r w:rsidDel="00631DEF">
          <w:delText xml:space="preserve">balance </w:delText>
        </w:r>
      </w:del>
      <w:ins w:id="3" w:author="Edwin Lee" w:date="2014-11-10T10:47:00Z">
        <w:r w:rsidR="00631DEF">
          <w:t>flux</w:t>
        </w:r>
        <w:r w:rsidR="00631DEF">
          <w:t xml:space="preserve"> </w:t>
        </w:r>
      </w:ins>
      <w:r>
        <w:t>for each coupled surface is aggregated and passed to the domain as an average surface heat flux from the previous hour, which will then update the outside surface temperatures for the surface heat balance’s next iteration.</w:t>
      </w:r>
    </w:p>
    <w:p w:rsidR="00B73446" w:rsidRDefault="00B73446" w:rsidP="00B73446">
      <w:pPr>
        <w:jc w:val="both"/>
      </w:pPr>
      <w:r>
        <w:t>The basement floor</w:t>
      </w:r>
      <w:ins w:id="4" w:author="Edwin Lee" w:date="2014-11-10T10:48:00Z">
        <w:r w:rsidR="00631DEF">
          <w:t xml:space="preserve"> and </w:t>
        </w:r>
      </w:ins>
      <w:del w:id="5" w:author="Edwin Lee" w:date="2014-11-10T10:48:00Z">
        <w:r w:rsidDel="00631DEF">
          <w:delText xml:space="preserve">, </w:delText>
        </w:r>
      </w:del>
      <w:r>
        <w:t>walls</w:t>
      </w:r>
      <w:ins w:id="6" w:author="Edwin Lee" w:date="2014-11-10T10:48:00Z">
        <w:r w:rsidR="00631DEF">
          <w:t xml:space="preserve"> are simulated by standard surface heat balance models within EnergyPlus (CTF, finite difference).</w:t>
        </w:r>
      </w:ins>
      <w:del w:id="7" w:author="Edwin Lee" w:date="2014-11-10T10:48:00Z">
        <w:r w:rsidDel="00631DEF">
          <w:delText>,</w:delText>
        </w:r>
      </w:del>
      <w:r>
        <w:t xml:space="preserve"> </w:t>
      </w:r>
      <w:del w:id="8" w:author="Edwin Lee" w:date="2014-11-10T10:48:00Z">
        <w:r w:rsidDel="00631DEF">
          <w:delText>and</w:delText>
        </w:r>
      </w:del>
      <w:ins w:id="9" w:author="Edwin Lee" w:date="2014-11-10T10:48:00Z">
        <w:r w:rsidR="00631DEF">
          <w:t>The</w:t>
        </w:r>
      </w:ins>
      <w:r>
        <w:t xml:space="preserve"> horizontal and vertical insulation are simulated by the ground domain</w:t>
      </w:r>
      <w:ins w:id="10" w:author="Edwin Lee" w:date="2014-11-10T10:48:00Z">
        <w:r w:rsidR="00631DEF">
          <w:t xml:space="preserve"> finite dif</w:t>
        </w:r>
      </w:ins>
      <w:ins w:id="11" w:author="Edwin Lee" w:date="2014-11-10T10:49:00Z">
        <w:r w:rsidR="00631DEF">
          <w:t>ference solver</w:t>
        </w:r>
      </w:ins>
      <w:r>
        <w:t xml:space="preserve">. </w:t>
      </w:r>
      <w:del w:id="12" w:author="Edwin Lee" w:date="2014-11-10T10:49:00Z">
        <w:r w:rsidDel="00631DEF">
          <w:delText xml:space="preserve">To interface with theses surfaces, the defined zone surface construction objects must contain a portion of the respective surface. An example </w:delText>
        </w:r>
        <w:r w:rsidR="00CE523D" w:rsidDel="00631DEF">
          <w:delText>of this</w:delText>
        </w:r>
      </w:del>
      <w:ins w:id="13" w:author="Edwin Lee" w:date="2014-11-10T10:49:00Z">
        <w:r w:rsidR="00631DEF">
          <w:t>This is</w:t>
        </w:r>
      </w:ins>
      <w:r w:rsidR="00CE523D">
        <w:t xml:space="preserve"> </w:t>
      </w:r>
      <w:r>
        <w:t xml:space="preserve">shown in </w:t>
      </w:r>
      <w:ins w:id="14" w:author="Edwin Lee" w:date="2014-11-10T10:50:00Z">
        <w:r w:rsidR="00631DEF">
          <w:rPr>
            <w:highlight w:val="yellow"/>
          </w:rPr>
          <w:fldChar w:fldCharType="begin"/>
        </w:r>
        <w:r w:rsidR="00631DEF">
          <w:instrText xml:space="preserve"> REF _Ref403379969 \h </w:instrText>
        </w:r>
        <w:r w:rsidR="00631DEF">
          <w:rPr>
            <w:highlight w:val="yellow"/>
          </w:rPr>
        </w:r>
      </w:ins>
      <w:r w:rsidR="00631DEF">
        <w:rPr>
          <w:highlight w:val="yellow"/>
        </w:rPr>
        <w:fldChar w:fldCharType="separate"/>
      </w:r>
      <w:ins w:id="15" w:author="Edwin Lee" w:date="2014-11-10T10:50:00Z">
        <w:r w:rsidR="00631DEF">
          <w:t xml:space="preserve">Figure </w:t>
        </w:r>
        <w:r w:rsidR="00631DEF">
          <w:rPr>
            <w:noProof/>
          </w:rPr>
          <w:t>1</w:t>
        </w:r>
        <w:r w:rsidR="00631DEF">
          <w:rPr>
            <w:highlight w:val="yellow"/>
          </w:rPr>
          <w:fldChar w:fldCharType="end"/>
        </w:r>
      </w:ins>
      <w:del w:id="16" w:author="Edwin Lee" w:date="2014-11-10T10:50:00Z">
        <w:r w:rsidRPr="00CE523D" w:rsidDel="00631DEF">
          <w:rPr>
            <w:highlight w:val="yellow"/>
          </w:rPr>
          <w:delText>Figure 1</w:delText>
        </w:r>
      </w:del>
      <w:r>
        <w:t xml:space="preserve"> below</w:t>
      </w:r>
      <w:ins w:id="17" w:author="Edwin Lee" w:date="2014-11-10T10:50:00Z">
        <w:r w:rsidR="00631DEF">
          <w:t xml:space="preserve"> where the dotted red line defines the </w:t>
        </w:r>
        <w:proofErr w:type="spellStart"/>
        <w:r w:rsidR="00631DEF">
          <w:t>OtherSideConditionsModel</w:t>
        </w:r>
        <w:proofErr w:type="spellEnd"/>
        <w:r w:rsidR="00631DEF">
          <w:t xml:space="preserve"> interface separating the two solution domains.</w:t>
        </w:r>
      </w:ins>
      <w:del w:id="18" w:author="Edwin Lee" w:date="2014-11-10T10:51:00Z">
        <w:r w:rsidDel="00631DEF">
          <w:delText xml:space="preserve">. </w:delText>
        </w:r>
        <w:r w:rsidR="00CE523D" w:rsidDel="00631DEF">
          <w:delText>In this example, t</w:delText>
        </w:r>
        <w:r w:rsidDel="00631DEF">
          <w:delText>he concrete wall, insulation, and ground are all simulated by the finite difference ground domain</w:delText>
        </w:r>
        <w:r w:rsidR="00CE523D" w:rsidDel="00631DEF">
          <w:delText>,</w:delText>
        </w:r>
        <w:r w:rsidR="009A148B" w:rsidDel="00631DEF">
          <w:delText xml:space="preserve"> </w:delText>
        </w:r>
        <w:r w:rsidR="00CE523D" w:rsidDel="00631DEF">
          <w:delText>while the surface construction object and zone ar</w:delText>
        </w:r>
        <w:r w:rsidR="00413E12" w:rsidDel="00631DEF">
          <w:delText>e</w:delText>
        </w:r>
        <w:r w:rsidR="00CE523D" w:rsidDel="00631DEF">
          <w:delText xml:space="preserve"> simulated by the heat balance calculations within EnergyPlus</w:delText>
        </w:r>
        <w:r w:rsidDel="00631DEF">
          <w:delText>. The OtherSideConditionsModel is the interface between the EnergyPlus surface heat balance and the finite difference ground domain</w:delText>
        </w:r>
        <w:r w:rsidR="00CE523D" w:rsidDel="00631DEF">
          <w:delText xml:space="preserve"> surface</w:delText>
        </w:r>
        <w:r w:rsidDel="00631DEF">
          <w:delText>.</w:delText>
        </w:r>
      </w:del>
      <w:bookmarkStart w:id="19" w:name="_GoBack"/>
      <w:bookmarkEnd w:id="19"/>
      <w:r w:rsidR="00CE523D">
        <w:t xml:space="preserve"> This methodology applies to the basement floor and walls.</w:t>
      </w:r>
    </w:p>
    <w:p w:rsidR="000B75A4" w:rsidRDefault="000B75A4" w:rsidP="00B73446">
      <w:pPr>
        <w:jc w:val="both"/>
      </w:pPr>
    </w:p>
    <w:p w:rsidR="00B73446" w:rsidRDefault="00701203" w:rsidP="00B73446">
      <w:pPr>
        <w:jc w:val="center"/>
        <w:rPr>
          <w:b/>
        </w:rPr>
      </w:pPr>
      <w:r w:rsidRPr="00701203">
        <w:rPr>
          <w:b/>
          <w:noProof/>
        </w:rPr>
        <w:drawing>
          <wp:inline distT="0" distB="0" distL="0" distR="0" wp14:anchorId="6D998BE8" wp14:editId="36993759">
            <wp:extent cx="3072939" cy="28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2939" cy="2880000"/>
                    </a:xfrm>
                    <a:prstGeom prst="rect">
                      <a:avLst/>
                    </a:prstGeom>
                  </pic:spPr>
                </pic:pic>
              </a:graphicData>
            </a:graphic>
          </wp:inline>
        </w:drawing>
      </w:r>
    </w:p>
    <w:p w:rsidR="00B73446" w:rsidRDefault="00B73446" w:rsidP="00631DEF">
      <w:pPr>
        <w:pStyle w:val="Caption"/>
        <w:pPrChange w:id="20" w:author="Edwin Lee" w:date="2014-11-10T10:50:00Z">
          <w:pPr>
            <w:jc w:val="center"/>
          </w:pPr>
        </w:pPrChange>
      </w:pPr>
      <w:bookmarkStart w:id="21" w:name="_Ref403379969"/>
      <w:del w:id="22" w:author="Edwin Lee" w:date="2014-11-10T10:50:00Z">
        <w:r w:rsidRPr="00CE523D" w:rsidDel="00631DEF">
          <w:rPr>
            <w:highlight w:val="yellow"/>
          </w:rPr>
          <w:delText>Figure 1</w:delText>
        </w:r>
      </w:del>
      <w:ins w:id="23" w:author="Edwin Lee" w:date="2014-11-10T10:50:00Z">
        <w:r w:rsidR="00631DEF">
          <w:t xml:space="preserve">Figure </w:t>
        </w:r>
        <w:r w:rsidR="00631DEF">
          <w:fldChar w:fldCharType="begin"/>
        </w:r>
        <w:r w:rsidR="00631DEF">
          <w:instrText xml:space="preserve"> SEQ Figure \* ARABIC </w:instrText>
        </w:r>
      </w:ins>
      <w:r w:rsidR="00631DEF">
        <w:fldChar w:fldCharType="separate"/>
      </w:r>
      <w:ins w:id="24" w:author="Edwin Lee" w:date="2014-11-10T10:50:00Z">
        <w:r w:rsidR="00631DEF">
          <w:rPr>
            <w:noProof/>
          </w:rPr>
          <w:t>1</w:t>
        </w:r>
        <w:r w:rsidR="00631DEF">
          <w:fldChar w:fldCharType="end"/>
        </w:r>
      </w:ins>
      <w:bookmarkEnd w:id="21"/>
      <w:r>
        <w:t>: Example surface construction.</w:t>
      </w:r>
    </w:p>
    <w:p w:rsidR="00B73446" w:rsidRDefault="00B73446" w:rsidP="00B73446">
      <w:pPr>
        <w:pStyle w:val="Heading4"/>
      </w:pPr>
      <w:r>
        <w:t>References</w:t>
      </w:r>
    </w:p>
    <w:p w:rsidR="00B73446" w:rsidRDefault="00B73446" w:rsidP="00B73446">
      <w:r>
        <w:t xml:space="preserve">Kusuda, T. &amp; Achenbach, P. 1965. ‘Earth Temperature and Thermal Diffusivity at Selected Stations in the United States’, </w:t>
      </w:r>
      <w:r>
        <w:rPr>
          <w:i/>
        </w:rPr>
        <w:t>ASHRAE Transactions</w:t>
      </w:r>
      <w:r>
        <w:t xml:space="preserve"> 71(1): 61–75.</w:t>
      </w:r>
    </w:p>
    <w:p w:rsidR="00B73446" w:rsidRDefault="00B73446" w:rsidP="00B73446">
      <w:r>
        <w:t xml:space="preserve">Allen, R.G., Walter, I.A., Elliott, R.L., Howell, T.A., Itenfisu, D., Jensen, M.E., Snyder, R.L. 2005. The ASCE standardized reference evapotranspiration equation. Reston, VA: American Society of Civil Engineers. </w:t>
      </w:r>
    </w:p>
    <w:bookmarkEnd w:id="0"/>
    <w:bookmarkEnd w:id="1"/>
    <w:p w:rsidR="00B73446" w:rsidRPr="00B73446" w:rsidRDefault="00B73446" w:rsidP="00B73446">
      <w:pPr>
        <w:pStyle w:val="BodyText"/>
      </w:pPr>
    </w:p>
    <w:sectPr w:rsidR="00B73446" w:rsidRPr="00B73446">
      <w:headerReference w:type="default" r:id="rId10"/>
      <w:footerReference w:type="default" r:id="rId11"/>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9F2" w:rsidRDefault="00E209F2">
      <w:r>
        <w:separator/>
      </w:r>
    </w:p>
  </w:endnote>
  <w:endnote w:type="continuationSeparator" w:id="0">
    <w:p w:rsidR="00E209F2" w:rsidRDefault="00E2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446" w:rsidRDefault="00B73446">
    <w:pPr>
      <w:pStyle w:val="Footer"/>
      <w:pBdr>
        <w:top w:val="single" w:sz="8" w:space="1" w:color="auto"/>
      </w:pBdr>
      <w:tabs>
        <w:tab w:val="clear" w:pos="4320"/>
      </w:tabs>
    </w:pPr>
    <w:r>
      <w:fldChar w:fldCharType="begin"/>
    </w:r>
    <w:r>
      <w:instrText xml:space="preserve"> DATE \@ "M/d/yy" </w:instrText>
    </w:r>
    <w:r>
      <w:fldChar w:fldCharType="separate"/>
    </w:r>
    <w:r w:rsidR="00631DEF">
      <w:rPr>
        <w:noProof/>
      </w:rPr>
      <w:t>11/10/14</w:t>
    </w:r>
    <w:r>
      <w:fldChar w:fldCharType="end"/>
    </w:r>
    <w:r>
      <w:tab/>
    </w:r>
    <w:r>
      <w:fldChar w:fldCharType="begin"/>
    </w:r>
    <w:r>
      <w:instrText xml:space="preserve"> PAGE  \* MERGEFORMAT </w:instrText>
    </w:r>
    <w:r>
      <w:fldChar w:fldCharType="separate"/>
    </w:r>
    <w:r w:rsidR="00631DEF">
      <w:rPr>
        <w:noProof/>
      </w:rPr>
      <w:t>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9F2" w:rsidRDefault="00E209F2">
      <w:r>
        <w:separator/>
      </w:r>
    </w:p>
  </w:footnote>
  <w:footnote w:type="continuationSeparator" w:id="0">
    <w:p w:rsidR="00E209F2" w:rsidRDefault="00E209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446" w:rsidRPr="005A49CA" w:rsidRDefault="00B73446" w:rsidP="00440634">
    <w:pPr>
      <w:pStyle w:val="Header"/>
    </w:pPr>
    <w:r>
      <w:fldChar w:fldCharType="begin"/>
    </w:r>
    <w:r>
      <w:instrText xml:space="preserve"> STYLEREF "Heading 1" \* MERGEFORMAT </w:instrText>
    </w:r>
    <w:r>
      <w:fldChar w:fldCharType="separate"/>
    </w:r>
    <w:r w:rsidR="00631DEF">
      <w:rPr>
        <w:b/>
        <w:bCs/>
        <w:noProof/>
      </w:rPr>
      <w:t>Error! No text of specified style in document.</w:t>
    </w:r>
    <w:r>
      <w:rPr>
        <w:noProof/>
      </w:rPr>
      <w:fldChar w:fldCharType="end"/>
    </w:r>
    <w:r w:rsidRPr="005A49CA">
      <w:tab/>
    </w:r>
    <w:r w:rsidR="008A40C0">
      <w:fldChar w:fldCharType="begin"/>
    </w:r>
    <w:r w:rsidR="008A40C0">
      <w:instrText xml:space="preserve"> STYLEREF "Heading 2" \* MERGEFORMAT </w:instrText>
    </w:r>
    <w:r w:rsidR="008A40C0">
      <w:fldChar w:fldCharType="separate"/>
    </w:r>
    <w:r w:rsidR="00631DEF">
      <w:rPr>
        <w:b/>
        <w:bCs/>
        <w:noProof/>
      </w:rPr>
      <w:t>Error! No text of specified style in document.</w:t>
    </w:r>
    <w:r w:rsidR="008A40C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95688"/>
    <w:multiLevelType w:val="singleLevel"/>
    <w:tmpl w:val="0409000F"/>
    <w:lvl w:ilvl="0">
      <w:start w:val="1"/>
      <w:numFmt w:val="decimal"/>
      <w:lvlText w:val="%1."/>
      <w:lvlJc w:val="left"/>
      <w:pPr>
        <w:tabs>
          <w:tab w:val="num" w:pos="360"/>
        </w:tabs>
        <w:ind w:left="360" w:hanging="36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5444AC"/>
    <w:multiLevelType w:val="singleLevel"/>
    <w:tmpl w:val="0409000F"/>
    <w:lvl w:ilvl="0">
      <w:start w:val="1"/>
      <w:numFmt w:val="decimal"/>
      <w:lvlText w:val="%1."/>
      <w:lvlJc w:val="left"/>
      <w:pPr>
        <w:tabs>
          <w:tab w:val="num" w:pos="360"/>
        </w:tabs>
        <w:ind w:left="360" w:hanging="360"/>
      </w:pPr>
    </w:lvl>
  </w:abstractNum>
  <w:abstractNum w:abstractNumId="62">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3">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4">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3C182392"/>
    <w:multiLevelType w:val="singleLevel"/>
    <w:tmpl w:val="0409000F"/>
    <w:lvl w:ilvl="0">
      <w:start w:val="1"/>
      <w:numFmt w:val="decimal"/>
      <w:lvlText w:val="%1."/>
      <w:lvlJc w:val="left"/>
      <w:pPr>
        <w:tabs>
          <w:tab w:val="num" w:pos="360"/>
        </w:tabs>
        <w:ind w:left="360" w:hanging="360"/>
      </w:pPr>
    </w:lvl>
  </w:abstractNum>
  <w:abstractNum w:abstractNumId="66">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3CCD4172"/>
    <w:multiLevelType w:val="singleLevel"/>
    <w:tmpl w:val="0409000F"/>
    <w:lvl w:ilvl="0">
      <w:start w:val="1"/>
      <w:numFmt w:val="decimal"/>
      <w:lvlText w:val="%1."/>
      <w:lvlJc w:val="left"/>
      <w:pPr>
        <w:tabs>
          <w:tab w:val="num" w:pos="360"/>
        </w:tabs>
        <w:ind w:left="360" w:hanging="360"/>
      </w:pPr>
    </w:lvl>
  </w:abstractNum>
  <w:abstractNum w:abstractNumId="68">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9">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70">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1">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5">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8">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9">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80">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2">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3">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5">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6">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8">
    <w:nsid w:val="4B5D7BF2"/>
    <w:multiLevelType w:val="hybridMultilevel"/>
    <w:tmpl w:val="76D67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4BEE2136"/>
    <w:multiLevelType w:val="singleLevel"/>
    <w:tmpl w:val="0409000F"/>
    <w:lvl w:ilvl="0">
      <w:start w:val="1"/>
      <w:numFmt w:val="decimal"/>
      <w:lvlText w:val="%1."/>
      <w:lvlJc w:val="left"/>
      <w:pPr>
        <w:tabs>
          <w:tab w:val="num" w:pos="360"/>
        </w:tabs>
        <w:ind w:left="360" w:hanging="360"/>
      </w:pPr>
    </w:lvl>
  </w:abstractNum>
  <w:abstractNum w:abstractNumId="90">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1">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4">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05802A5"/>
    <w:multiLevelType w:val="singleLevel"/>
    <w:tmpl w:val="0409000F"/>
    <w:lvl w:ilvl="0">
      <w:start w:val="1"/>
      <w:numFmt w:val="decimal"/>
      <w:lvlText w:val="%1."/>
      <w:lvlJc w:val="left"/>
      <w:pPr>
        <w:tabs>
          <w:tab w:val="num" w:pos="360"/>
        </w:tabs>
        <w:ind w:left="360" w:hanging="360"/>
      </w:pPr>
    </w:lvl>
  </w:abstractNum>
  <w:abstractNum w:abstractNumId="96">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7">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15D3260"/>
    <w:multiLevelType w:val="singleLevel"/>
    <w:tmpl w:val="0409000F"/>
    <w:lvl w:ilvl="0">
      <w:start w:val="1"/>
      <w:numFmt w:val="decimal"/>
      <w:lvlText w:val="%1."/>
      <w:lvlJc w:val="left"/>
      <w:pPr>
        <w:tabs>
          <w:tab w:val="num" w:pos="360"/>
        </w:tabs>
        <w:ind w:left="360" w:hanging="360"/>
      </w:pPr>
    </w:lvl>
  </w:abstractNum>
  <w:abstractNum w:abstractNumId="99">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0">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101">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3">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4">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5">
    <w:nsid w:val="59803B54"/>
    <w:multiLevelType w:val="hybridMultilevel"/>
    <w:tmpl w:val="8A72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7">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9">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0">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5CBE216E"/>
    <w:multiLevelType w:val="singleLevel"/>
    <w:tmpl w:val="6DCCA5CE"/>
    <w:lvl w:ilvl="0">
      <w:start w:val="1"/>
      <w:numFmt w:val="none"/>
      <w:lvlText w:val=""/>
      <w:legacy w:legacy="1" w:legacySpace="0" w:legacyIndent="0"/>
      <w:lvlJc w:val="left"/>
    </w:lvl>
  </w:abstractNum>
  <w:abstractNum w:abstractNumId="112">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4">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5">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6">
    <w:nsid w:val="629371F1"/>
    <w:multiLevelType w:val="hybridMultilevel"/>
    <w:tmpl w:val="E168FB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8">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20">
    <w:nsid w:val="66BF772E"/>
    <w:multiLevelType w:val="singleLevel"/>
    <w:tmpl w:val="0409000F"/>
    <w:lvl w:ilvl="0">
      <w:start w:val="1"/>
      <w:numFmt w:val="decimal"/>
      <w:lvlText w:val="%1."/>
      <w:lvlJc w:val="left"/>
      <w:pPr>
        <w:tabs>
          <w:tab w:val="num" w:pos="360"/>
        </w:tabs>
        <w:ind w:left="360" w:hanging="360"/>
      </w:pPr>
    </w:lvl>
  </w:abstractNum>
  <w:abstractNum w:abstractNumId="121">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23">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6A494420"/>
    <w:multiLevelType w:val="singleLevel"/>
    <w:tmpl w:val="0409000F"/>
    <w:lvl w:ilvl="0">
      <w:start w:val="1"/>
      <w:numFmt w:val="decimal"/>
      <w:lvlText w:val="%1."/>
      <w:lvlJc w:val="left"/>
      <w:pPr>
        <w:tabs>
          <w:tab w:val="num" w:pos="360"/>
        </w:tabs>
        <w:ind w:left="360" w:hanging="360"/>
      </w:pPr>
    </w:lvl>
  </w:abstractNum>
  <w:abstractNum w:abstractNumId="125">
    <w:nsid w:val="6A6160F3"/>
    <w:multiLevelType w:val="singleLevel"/>
    <w:tmpl w:val="0409000F"/>
    <w:lvl w:ilvl="0">
      <w:start w:val="1"/>
      <w:numFmt w:val="decimal"/>
      <w:lvlText w:val="%1."/>
      <w:lvlJc w:val="left"/>
      <w:pPr>
        <w:tabs>
          <w:tab w:val="num" w:pos="360"/>
        </w:tabs>
        <w:ind w:left="360" w:hanging="360"/>
      </w:pPr>
    </w:lvl>
  </w:abstractNum>
  <w:abstractNum w:abstractNumId="126">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7">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9">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30">
    <w:nsid w:val="74F536F9"/>
    <w:multiLevelType w:val="singleLevel"/>
    <w:tmpl w:val="0409000F"/>
    <w:lvl w:ilvl="0">
      <w:start w:val="1"/>
      <w:numFmt w:val="decimal"/>
      <w:lvlText w:val="%1."/>
      <w:lvlJc w:val="left"/>
      <w:pPr>
        <w:tabs>
          <w:tab w:val="num" w:pos="360"/>
        </w:tabs>
        <w:ind w:left="360" w:hanging="360"/>
      </w:pPr>
    </w:lvl>
  </w:abstractNum>
  <w:abstractNum w:abstractNumId="131">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2">
    <w:nsid w:val="756330BC"/>
    <w:multiLevelType w:val="singleLevel"/>
    <w:tmpl w:val="0409000F"/>
    <w:lvl w:ilvl="0">
      <w:start w:val="1"/>
      <w:numFmt w:val="decimal"/>
      <w:lvlText w:val="%1."/>
      <w:lvlJc w:val="left"/>
      <w:pPr>
        <w:tabs>
          <w:tab w:val="num" w:pos="360"/>
        </w:tabs>
        <w:ind w:left="360" w:hanging="360"/>
      </w:pPr>
    </w:lvl>
  </w:abstractNum>
  <w:abstractNum w:abstractNumId="133">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7">
    <w:nsid w:val="7927151E"/>
    <w:multiLevelType w:val="multilevel"/>
    <w:tmpl w:val="33ACD0BA"/>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Appendix %7."/>
      <w:lvlJc w:val="left"/>
      <w:pPr>
        <w:tabs>
          <w:tab w:val="num" w:pos="21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8">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9">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40">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41">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42">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7"/>
  </w:num>
  <w:num w:numId="2">
    <w:abstractNumId w:val="2"/>
  </w:num>
  <w:num w:numId="3">
    <w:abstractNumId w:val="1"/>
  </w:num>
  <w:num w:numId="4">
    <w:abstractNumId w:val="0"/>
  </w:num>
  <w:num w:numId="5">
    <w:abstractNumId w:val="102"/>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4"/>
  </w:num>
  <w:num w:numId="8">
    <w:abstractNumId w:val="111"/>
  </w:num>
  <w:num w:numId="9">
    <w:abstractNumId w:val="19"/>
  </w:num>
  <w:num w:numId="10">
    <w:abstractNumId w:val="77"/>
  </w:num>
  <w:num w:numId="11">
    <w:abstractNumId w:val="16"/>
  </w:num>
  <w:num w:numId="12">
    <w:abstractNumId w:val="108"/>
  </w:num>
  <w:num w:numId="13">
    <w:abstractNumId w:val="65"/>
  </w:num>
  <w:num w:numId="14">
    <w:abstractNumId w:val="89"/>
  </w:num>
  <w:num w:numId="15">
    <w:abstractNumId w:val="67"/>
  </w:num>
  <w:num w:numId="16">
    <w:abstractNumId w:val="60"/>
  </w:num>
  <w:num w:numId="17">
    <w:abstractNumId w:val="58"/>
  </w:num>
  <w:num w:numId="18">
    <w:abstractNumId w:val="25"/>
  </w:num>
  <w:num w:numId="19">
    <w:abstractNumId w:val="41"/>
  </w:num>
  <w:num w:numId="20">
    <w:abstractNumId w:val="120"/>
  </w:num>
  <w:num w:numId="21">
    <w:abstractNumId w:val="130"/>
  </w:num>
  <w:num w:numId="22">
    <w:abstractNumId w:val="11"/>
  </w:num>
  <w:num w:numId="23">
    <w:abstractNumId w:val="79"/>
  </w:num>
  <w:num w:numId="24">
    <w:abstractNumId w:val="6"/>
  </w:num>
  <w:num w:numId="25">
    <w:abstractNumId w:val="131"/>
  </w:num>
  <w:num w:numId="26">
    <w:abstractNumId w:val="62"/>
  </w:num>
  <w:num w:numId="27">
    <w:abstractNumId w:val="42"/>
  </w:num>
  <w:num w:numId="28">
    <w:abstractNumId w:val="133"/>
  </w:num>
  <w:num w:numId="29">
    <w:abstractNumId w:val="127"/>
  </w:num>
  <w:num w:numId="30">
    <w:abstractNumId w:val="72"/>
  </w:num>
  <w:num w:numId="31">
    <w:abstractNumId w:val="117"/>
  </w:num>
  <w:num w:numId="32">
    <w:abstractNumId w:val="34"/>
  </w:num>
  <w:num w:numId="33">
    <w:abstractNumId w:val="73"/>
  </w:num>
  <w:num w:numId="34">
    <w:abstractNumId w:val="85"/>
  </w:num>
  <w:num w:numId="35">
    <w:abstractNumId w:val="129"/>
  </w:num>
  <w:num w:numId="36">
    <w:abstractNumId w:val="30"/>
  </w:num>
  <w:num w:numId="37">
    <w:abstractNumId w:val="71"/>
  </w:num>
  <w:num w:numId="38">
    <w:abstractNumId w:val="49"/>
  </w:num>
  <w:num w:numId="39">
    <w:abstractNumId w:val="47"/>
  </w:num>
  <w:num w:numId="40">
    <w:abstractNumId w:val="86"/>
  </w:num>
  <w:num w:numId="41">
    <w:abstractNumId w:val="136"/>
  </w:num>
  <w:num w:numId="42">
    <w:abstractNumId w:val="125"/>
  </w:num>
  <w:num w:numId="43">
    <w:abstractNumId w:val="40"/>
  </w:num>
  <w:num w:numId="44">
    <w:abstractNumId w:val="57"/>
  </w:num>
  <w:num w:numId="45">
    <w:abstractNumId w:val="113"/>
  </w:num>
  <w:num w:numId="46">
    <w:abstractNumId w:val="14"/>
  </w:num>
  <w:num w:numId="47">
    <w:abstractNumId w:val="109"/>
  </w:num>
  <w:num w:numId="48">
    <w:abstractNumId w:val="141"/>
  </w:num>
  <w:num w:numId="49">
    <w:abstractNumId w:val="126"/>
  </w:num>
  <w:num w:numId="50">
    <w:abstractNumId w:val="93"/>
  </w:num>
  <w:num w:numId="51">
    <w:abstractNumId w:val="83"/>
  </w:num>
  <w:num w:numId="52">
    <w:abstractNumId w:val="38"/>
  </w:num>
  <w:num w:numId="53">
    <w:abstractNumId w:val="98"/>
  </w:num>
  <w:num w:numId="54">
    <w:abstractNumId w:val="124"/>
  </w:num>
  <w:num w:numId="55">
    <w:abstractNumId w:val="7"/>
  </w:num>
  <w:num w:numId="56">
    <w:abstractNumId w:val="96"/>
  </w:num>
  <w:num w:numId="57">
    <w:abstractNumId w:val="102"/>
    <w:lvlOverride w:ilvl="0">
      <w:startOverride w:val="1"/>
    </w:lvlOverride>
  </w:num>
  <w:num w:numId="58">
    <w:abstractNumId w:val="43"/>
  </w:num>
  <w:num w:numId="59">
    <w:abstractNumId w:val="27"/>
  </w:num>
  <w:num w:numId="60">
    <w:abstractNumId w:val="31"/>
  </w:num>
  <w:num w:numId="61">
    <w:abstractNumId w:val="115"/>
  </w:num>
  <w:num w:numId="62">
    <w:abstractNumId w:val="5"/>
  </w:num>
  <w:num w:numId="63">
    <w:abstractNumId w:val="132"/>
  </w:num>
  <w:num w:numId="64">
    <w:abstractNumId w:val="95"/>
  </w:num>
  <w:num w:numId="65">
    <w:abstractNumId w:val="119"/>
  </w:num>
  <w:num w:numId="66">
    <w:abstractNumId w:val="142"/>
  </w:num>
  <w:num w:numId="67">
    <w:abstractNumId w:val="92"/>
  </w:num>
  <w:num w:numId="68">
    <w:abstractNumId w:val="121"/>
  </w:num>
  <w:num w:numId="69">
    <w:abstractNumId w:val="139"/>
  </w:num>
  <w:num w:numId="70">
    <w:abstractNumId w:val="91"/>
  </w:num>
  <w:num w:numId="71">
    <w:abstractNumId w:val="35"/>
  </w:num>
  <w:num w:numId="72">
    <w:abstractNumId w:val="68"/>
  </w:num>
  <w:num w:numId="73">
    <w:abstractNumId w:val="90"/>
  </w:num>
  <w:num w:numId="74">
    <w:abstractNumId w:val="78"/>
  </w:num>
  <w:num w:numId="75">
    <w:abstractNumId w:val="82"/>
  </w:num>
  <w:num w:numId="76">
    <w:abstractNumId w:val="106"/>
  </w:num>
  <w:num w:numId="77">
    <w:abstractNumId w:val="39"/>
  </w:num>
  <w:num w:numId="78">
    <w:abstractNumId w:val="32"/>
  </w:num>
  <w:num w:numId="79">
    <w:abstractNumId w:val="48"/>
  </w:num>
  <w:num w:numId="80">
    <w:abstractNumId w:val="44"/>
  </w:num>
  <w:num w:numId="81">
    <w:abstractNumId w:val="18"/>
  </w:num>
  <w:num w:numId="82">
    <w:abstractNumId w:val="102"/>
    <w:lvlOverride w:ilvl="0">
      <w:startOverride w:val="1"/>
    </w:lvlOverride>
  </w:num>
  <w:num w:numId="83">
    <w:abstractNumId w:val="128"/>
  </w:num>
  <w:num w:numId="84">
    <w:abstractNumId w:val="74"/>
  </w:num>
  <w:num w:numId="85">
    <w:abstractNumId w:val="59"/>
  </w:num>
  <w:num w:numId="86">
    <w:abstractNumId w:val="63"/>
  </w:num>
  <w:num w:numId="87">
    <w:abstractNumId w:val="103"/>
  </w:num>
  <w:num w:numId="88">
    <w:abstractNumId w:val="17"/>
  </w:num>
  <w:num w:numId="89">
    <w:abstractNumId w:val="114"/>
  </w:num>
  <w:num w:numId="90">
    <w:abstractNumId w:val="51"/>
  </w:num>
  <w:num w:numId="91">
    <w:abstractNumId w:val="15"/>
  </w:num>
  <w:num w:numId="92">
    <w:abstractNumId w:val="55"/>
  </w:num>
  <w:num w:numId="93">
    <w:abstractNumId w:val="100"/>
  </w:num>
  <w:num w:numId="94">
    <w:abstractNumId w:val="102"/>
    <w:lvlOverride w:ilvl="0">
      <w:startOverride w:val="1"/>
    </w:lvlOverride>
  </w:num>
  <w:num w:numId="95">
    <w:abstractNumId w:val="20"/>
  </w:num>
  <w:num w:numId="96">
    <w:abstractNumId w:val="122"/>
  </w:num>
  <w:num w:numId="97">
    <w:abstractNumId w:val="29"/>
  </w:num>
  <w:num w:numId="98">
    <w:abstractNumId w:val="102"/>
    <w:lvlOverride w:ilvl="0">
      <w:startOverride w:val="1"/>
    </w:lvlOverride>
  </w:num>
  <w:num w:numId="99">
    <w:abstractNumId w:val="69"/>
  </w:num>
  <w:num w:numId="100">
    <w:abstractNumId w:val="104"/>
  </w:num>
  <w:num w:numId="101">
    <w:abstractNumId w:val="102"/>
    <w:lvlOverride w:ilvl="0">
      <w:startOverride w:val="1"/>
    </w:lvlOverride>
  </w:num>
  <w:num w:numId="102">
    <w:abstractNumId w:val="140"/>
  </w:num>
  <w:num w:numId="103">
    <w:abstractNumId w:val="24"/>
  </w:num>
  <w:num w:numId="104">
    <w:abstractNumId w:val="50"/>
  </w:num>
  <w:num w:numId="105">
    <w:abstractNumId w:val="45"/>
  </w:num>
  <w:num w:numId="106">
    <w:abstractNumId w:val="94"/>
  </w:num>
  <w:num w:numId="107">
    <w:abstractNumId w:val="10"/>
  </w:num>
  <w:num w:numId="108">
    <w:abstractNumId w:val="70"/>
  </w:num>
  <w:num w:numId="109">
    <w:abstractNumId w:val="56"/>
  </w:num>
  <w:num w:numId="110">
    <w:abstractNumId w:val="102"/>
    <w:lvlOverride w:ilvl="0">
      <w:startOverride w:val="1"/>
    </w:lvlOverride>
  </w:num>
  <w:num w:numId="111">
    <w:abstractNumId w:val="8"/>
  </w:num>
  <w:num w:numId="112">
    <w:abstractNumId w:val="102"/>
    <w:lvlOverride w:ilvl="0">
      <w:startOverride w:val="1"/>
    </w:lvlOverride>
  </w:num>
  <w:num w:numId="113">
    <w:abstractNumId w:val="99"/>
  </w:num>
  <w:num w:numId="114">
    <w:abstractNumId w:val="138"/>
  </w:num>
  <w:num w:numId="115">
    <w:abstractNumId w:val="102"/>
    <w:lvlOverride w:ilvl="0">
      <w:startOverride w:val="1"/>
    </w:lvlOverride>
  </w:num>
  <w:num w:numId="116">
    <w:abstractNumId w:val="102"/>
    <w:lvlOverride w:ilvl="0">
      <w:startOverride w:val="1"/>
    </w:lvlOverride>
  </w:num>
  <w:num w:numId="117">
    <w:abstractNumId w:val="112"/>
  </w:num>
  <w:num w:numId="118">
    <w:abstractNumId w:val="36"/>
  </w:num>
  <w:num w:numId="119">
    <w:abstractNumId w:val="33"/>
  </w:num>
  <w:num w:numId="120">
    <w:abstractNumId w:val="118"/>
  </w:num>
  <w:num w:numId="121">
    <w:abstractNumId w:val="107"/>
  </w:num>
  <w:num w:numId="122">
    <w:abstractNumId w:val="97"/>
  </w:num>
  <w:num w:numId="123">
    <w:abstractNumId w:val="76"/>
  </w:num>
  <w:num w:numId="124">
    <w:abstractNumId w:val="12"/>
  </w:num>
  <w:num w:numId="125">
    <w:abstractNumId w:val="134"/>
  </w:num>
  <w:num w:numId="126">
    <w:abstractNumId w:val="26"/>
  </w:num>
  <w:num w:numId="127">
    <w:abstractNumId w:val="23"/>
  </w:num>
  <w:num w:numId="128">
    <w:abstractNumId w:val="46"/>
  </w:num>
  <w:num w:numId="129">
    <w:abstractNumId w:val="135"/>
  </w:num>
  <w:num w:numId="130">
    <w:abstractNumId w:val="9"/>
  </w:num>
  <w:num w:numId="131">
    <w:abstractNumId w:val="28"/>
  </w:num>
  <w:num w:numId="132">
    <w:abstractNumId w:val="80"/>
  </w:num>
  <w:num w:numId="133">
    <w:abstractNumId w:val="13"/>
  </w:num>
  <w:num w:numId="134">
    <w:abstractNumId w:val="110"/>
  </w:num>
  <w:num w:numId="135">
    <w:abstractNumId w:val="101"/>
  </w:num>
  <w:num w:numId="136">
    <w:abstractNumId w:val="4"/>
  </w:num>
  <w:num w:numId="137">
    <w:abstractNumId w:val="102"/>
    <w:lvlOverride w:ilvl="0">
      <w:startOverride w:val="1"/>
    </w:lvlOverride>
  </w:num>
  <w:num w:numId="138">
    <w:abstractNumId w:val="102"/>
    <w:lvlOverride w:ilvl="0">
      <w:startOverride w:val="1"/>
    </w:lvlOverride>
  </w:num>
  <w:num w:numId="139">
    <w:abstractNumId w:val="102"/>
    <w:lvlOverride w:ilvl="0">
      <w:startOverride w:val="1"/>
    </w:lvlOverride>
  </w:num>
  <w:num w:numId="140">
    <w:abstractNumId w:val="53"/>
  </w:num>
  <w:num w:numId="141">
    <w:abstractNumId w:val="64"/>
  </w:num>
  <w:num w:numId="142">
    <w:abstractNumId w:val="66"/>
  </w:num>
  <w:num w:numId="143">
    <w:abstractNumId w:val="75"/>
  </w:num>
  <w:num w:numId="144">
    <w:abstractNumId w:val="102"/>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23"/>
  </w:num>
  <w:num w:numId="149">
    <w:abstractNumId w:val="21"/>
  </w:num>
  <w:num w:numId="150">
    <w:abstractNumId w:val="102"/>
    <w:lvlOverride w:ilvl="0">
      <w:startOverride w:val="1"/>
    </w:lvlOverride>
  </w:num>
  <w:num w:numId="151">
    <w:abstractNumId w:val="102"/>
    <w:lvlOverride w:ilvl="0">
      <w:startOverride w:val="1"/>
    </w:lvlOverride>
  </w:num>
  <w:num w:numId="152">
    <w:abstractNumId w:val="81"/>
  </w:num>
  <w:num w:numId="153">
    <w:abstractNumId w:val="102"/>
    <w:lvlOverride w:ilvl="0">
      <w:startOverride w:val="1"/>
    </w:lvlOverride>
  </w:num>
  <w:num w:numId="154">
    <w:abstractNumId w:val="102"/>
    <w:lvlOverride w:ilvl="0">
      <w:startOverride w:val="1"/>
    </w:lvlOverride>
  </w:num>
  <w:num w:numId="155">
    <w:abstractNumId w:val="137"/>
  </w:num>
  <w:num w:numId="156">
    <w:abstractNumId w:val="88"/>
  </w:num>
  <w:num w:numId="157">
    <w:abstractNumId w:val="105"/>
  </w:num>
  <w:num w:numId="158">
    <w:abstractNumId w:val="54"/>
  </w:num>
  <w:num w:numId="159">
    <w:abstractNumId w:val="61"/>
  </w:num>
  <w:num w:numId="160">
    <w:abstractNumId w:val="116"/>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hobhit">
    <w15:presenceInfo w15:providerId="None" w15:userId="sushobh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85"/>
    <w:rsid w:val="00000E1F"/>
    <w:rsid w:val="00001A97"/>
    <w:rsid w:val="00006171"/>
    <w:rsid w:val="0000684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376E0"/>
    <w:rsid w:val="000400DF"/>
    <w:rsid w:val="00043B7F"/>
    <w:rsid w:val="00044D37"/>
    <w:rsid w:val="00045504"/>
    <w:rsid w:val="00045851"/>
    <w:rsid w:val="0004753E"/>
    <w:rsid w:val="0005046A"/>
    <w:rsid w:val="00051506"/>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B75A4"/>
    <w:rsid w:val="000C05F7"/>
    <w:rsid w:val="000C2A59"/>
    <w:rsid w:val="000C32B3"/>
    <w:rsid w:val="000C3D19"/>
    <w:rsid w:val="000C41FB"/>
    <w:rsid w:val="000C52C8"/>
    <w:rsid w:val="000C5A08"/>
    <w:rsid w:val="000C5E2C"/>
    <w:rsid w:val="000C602B"/>
    <w:rsid w:val="000C79FE"/>
    <w:rsid w:val="000D15C0"/>
    <w:rsid w:val="000D34DA"/>
    <w:rsid w:val="000D35AC"/>
    <w:rsid w:val="000D37CA"/>
    <w:rsid w:val="000D5515"/>
    <w:rsid w:val="000D55B8"/>
    <w:rsid w:val="000D78DF"/>
    <w:rsid w:val="000E0D66"/>
    <w:rsid w:val="000E1FB7"/>
    <w:rsid w:val="000E24E6"/>
    <w:rsid w:val="000E3C0C"/>
    <w:rsid w:val="000E565D"/>
    <w:rsid w:val="000E5914"/>
    <w:rsid w:val="000E676F"/>
    <w:rsid w:val="000E6A03"/>
    <w:rsid w:val="000F0FC1"/>
    <w:rsid w:val="000F2DE5"/>
    <w:rsid w:val="000F3CD9"/>
    <w:rsid w:val="000F3D4B"/>
    <w:rsid w:val="000F5183"/>
    <w:rsid w:val="000F6B22"/>
    <w:rsid w:val="000F736B"/>
    <w:rsid w:val="00100456"/>
    <w:rsid w:val="001051D4"/>
    <w:rsid w:val="00105D62"/>
    <w:rsid w:val="001110A2"/>
    <w:rsid w:val="0011168B"/>
    <w:rsid w:val="0011389E"/>
    <w:rsid w:val="001208A4"/>
    <w:rsid w:val="001210BD"/>
    <w:rsid w:val="00122A79"/>
    <w:rsid w:val="00122E1D"/>
    <w:rsid w:val="00124425"/>
    <w:rsid w:val="0012452B"/>
    <w:rsid w:val="00126DA5"/>
    <w:rsid w:val="001271ED"/>
    <w:rsid w:val="00131806"/>
    <w:rsid w:val="001325AE"/>
    <w:rsid w:val="0013274C"/>
    <w:rsid w:val="0013533C"/>
    <w:rsid w:val="00135628"/>
    <w:rsid w:val="001379AC"/>
    <w:rsid w:val="00140FC3"/>
    <w:rsid w:val="001413B5"/>
    <w:rsid w:val="0014214E"/>
    <w:rsid w:val="001464CB"/>
    <w:rsid w:val="001466CA"/>
    <w:rsid w:val="00152BED"/>
    <w:rsid w:val="00153AA9"/>
    <w:rsid w:val="00155CED"/>
    <w:rsid w:val="001571CD"/>
    <w:rsid w:val="00157ABC"/>
    <w:rsid w:val="00160881"/>
    <w:rsid w:val="00160902"/>
    <w:rsid w:val="00163D3A"/>
    <w:rsid w:val="00165F7C"/>
    <w:rsid w:val="001705B0"/>
    <w:rsid w:val="00172CCC"/>
    <w:rsid w:val="00172EA0"/>
    <w:rsid w:val="0017388C"/>
    <w:rsid w:val="0017797E"/>
    <w:rsid w:val="001805E7"/>
    <w:rsid w:val="0018134E"/>
    <w:rsid w:val="0018411D"/>
    <w:rsid w:val="00185A6A"/>
    <w:rsid w:val="00191B82"/>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1DCE"/>
    <w:rsid w:val="00213A2A"/>
    <w:rsid w:val="002161DD"/>
    <w:rsid w:val="00216BC6"/>
    <w:rsid w:val="0022019C"/>
    <w:rsid w:val="00221EE4"/>
    <w:rsid w:val="002222AD"/>
    <w:rsid w:val="002239A8"/>
    <w:rsid w:val="00223D03"/>
    <w:rsid w:val="00223D58"/>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7733"/>
    <w:rsid w:val="00267B3E"/>
    <w:rsid w:val="002710E5"/>
    <w:rsid w:val="002711FE"/>
    <w:rsid w:val="00274039"/>
    <w:rsid w:val="0027455F"/>
    <w:rsid w:val="0027705A"/>
    <w:rsid w:val="002809FA"/>
    <w:rsid w:val="0028123E"/>
    <w:rsid w:val="00281F7D"/>
    <w:rsid w:val="00284063"/>
    <w:rsid w:val="00284920"/>
    <w:rsid w:val="00292A52"/>
    <w:rsid w:val="00292B35"/>
    <w:rsid w:val="0029363D"/>
    <w:rsid w:val="0029560D"/>
    <w:rsid w:val="00295667"/>
    <w:rsid w:val="00296A2F"/>
    <w:rsid w:val="0029711A"/>
    <w:rsid w:val="002A053F"/>
    <w:rsid w:val="002A091A"/>
    <w:rsid w:val="002A0B12"/>
    <w:rsid w:val="002A1EDA"/>
    <w:rsid w:val="002A4953"/>
    <w:rsid w:val="002A569F"/>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17335"/>
    <w:rsid w:val="00320320"/>
    <w:rsid w:val="003231E2"/>
    <w:rsid w:val="00324F2C"/>
    <w:rsid w:val="00327221"/>
    <w:rsid w:val="00330333"/>
    <w:rsid w:val="00332C80"/>
    <w:rsid w:val="003353DE"/>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720C6"/>
    <w:rsid w:val="00372B58"/>
    <w:rsid w:val="00374891"/>
    <w:rsid w:val="003766D0"/>
    <w:rsid w:val="00377BFD"/>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4BF7"/>
    <w:rsid w:val="003C5A7A"/>
    <w:rsid w:val="003C6F28"/>
    <w:rsid w:val="003C750C"/>
    <w:rsid w:val="003C76F9"/>
    <w:rsid w:val="003C7940"/>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3E12"/>
    <w:rsid w:val="00414076"/>
    <w:rsid w:val="00417A3D"/>
    <w:rsid w:val="0042285E"/>
    <w:rsid w:val="004241E8"/>
    <w:rsid w:val="00426C79"/>
    <w:rsid w:val="00431ABB"/>
    <w:rsid w:val="004324AA"/>
    <w:rsid w:val="00432E2D"/>
    <w:rsid w:val="004344B6"/>
    <w:rsid w:val="0043505E"/>
    <w:rsid w:val="00440634"/>
    <w:rsid w:val="00441D21"/>
    <w:rsid w:val="004430B7"/>
    <w:rsid w:val="00443425"/>
    <w:rsid w:val="00443BD6"/>
    <w:rsid w:val="00443D82"/>
    <w:rsid w:val="0044688F"/>
    <w:rsid w:val="00446E72"/>
    <w:rsid w:val="00450945"/>
    <w:rsid w:val="00453E77"/>
    <w:rsid w:val="00454EEA"/>
    <w:rsid w:val="004550AA"/>
    <w:rsid w:val="0045567E"/>
    <w:rsid w:val="00455DA2"/>
    <w:rsid w:val="00456646"/>
    <w:rsid w:val="004577B5"/>
    <w:rsid w:val="00460195"/>
    <w:rsid w:val="00460CD3"/>
    <w:rsid w:val="00460D2C"/>
    <w:rsid w:val="004611E3"/>
    <w:rsid w:val="00461ACA"/>
    <w:rsid w:val="00463FD4"/>
    <w:rsid w:val="004649A4"/>
    <w:rsid w:val="00464E52"/>
    <w:rsid w:val="004654DE"/>
    <w:rsid w:val="00465645"/>
    <w:rsid w:val="00465AD7"/>
    <w:rsid w:val="00471AE4"/>
    <w:rsid w:val="00473635"/>
    <w:rsid w:val="00481A3D"/>
    <w:rsid w:val="00483838"/>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74B2"/>
    <w:rsid w:val="004C0486"/>
    <w:rsid w:val="004C16F7"/>
    <w:rsid w:val="004C2C83"/>
    <w:rsid w:val="004C39A8"/>
    <w:rsid w:val="004C51E8"/>
    <w:rsid w:val="004C5C3F"/>
    <w:rsid w:val="004C6E54"/>
    <w:rsid w:val="004C7917"/>
    <w:rsid w:val="004C7DAC"/>
    <w:rsid w:val="004C7DF2"/>
    <w:rsid w:val="004D06A7"/>
    <w:rsid w:val="004D13C3"/>
    <w:rsid w:val="004D5C26"/>
    <w:rsid w:val="004D6198"/>
    <w:rsid w:val="004E063A"/>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6E9B"/>
    <w:rsid w:val="00507021"/>
    <w:rsid w:val="0051349D"/>
    <w:rsid w:val="0051389C"/>
    <w:rsid w:val="00513927"/>
    <w:rsid w:val="00514841"/>
    <w:rsid w:val="00515819"/>
    <w:rsid w:val="005162EA"/>
    <w:rsid w:val="00531D9F"/>
    <w:rsid w:val="00534992"/>
    <w:rsid w:val="005375E1"/>
    <w:rsid w:val="005377F2"/>
    <w:rsid w:val="00537C9D"/>
    <w:rsid w:val="00543D1E"/>
    <w:rsid w:val="00550187"/>
    <w:rsid w:val="00550BC1"/>
    <w:rsid w:val="005531F6"/>
    <w:rsid w:val="005536FA"/>
    <w:rsid w:val="00554B11"/>
    <w:rsid w:val="00555026"/>
    <w:rsid w:val="00557650"/>
    <w:rsid w:val="00557779"/>
    <w:rsid w:val="00557F4C"/>
    <w:rsid w:val="005617D5"/>
    <w:rsid w:val="00561D9A"/>
    <w:rsid w:val="00562446"/>
    <w:rsid w:val="00564C94"/>
    <w:rsid w:val="0057144D"/>
    <w:rsid w:val="005716DB"/>
    <w:rsid w:val="00572176"/>
    <w:rsid w:val="00576E05"/>
    <w:rsid w:val="005771E7"/>
    <w:rsid w:val="00577C30"/>
    <w:rsid w:val="00583007"/>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178F"/>
    <w:rsid w:val="005C218B"/>
    <w:rsid w:val="005C4F85"/>
    <w:rsid w:val="005C5265"/>
    <w:rsid w:val="005D0A4F"/>
    <w:rsid w:val="005D13A0"/>
    <w:rsid w:val="005D2934"/>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60CF"/>
    <w:rsid w:val="00607E8C"/>
    <w:rsid w:val="00610E99"/>
    <w:rsid w:val="00610F09"/>
    <w:rsid w:val="006111D2"/>
    <w:rsid w:val="006123A6"/>
    <w:rsid w:val="00613A8F"/>
    <w:rsid w:val="0061467F"/>
    <w:rsid w:val="00615ADF"/>
    <w:rsid w:val="00616402"/>
    <w:rsid w:val="0062009C"/>
    <w:rsid w:val="00621B41"/>
    <w:rsid w:val="00622C47"/>
    <w:rsid w:val="006265B9"/>
    <w:rsid w:val="00627244"/>
    <w:rsid w:val="006301C4"/>
    <w:rsid w:val="00631DEF"/>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50B4"/>
    <w:rsid w:val="0068532B"/>
    <w:rsid w:val="00685948"/>
    <w:rsid w:val="00686F26"/>
    <w:rsid w:val="00692CA6"/>
    <w:rsid w:val="00694965"/>
    <w:rsid w:val="00694ACA"/>
    <w:rsid w:val="00695C6F"/>
    <w:rsid w:val="00696E6C"/>
    <w:rsid w:val="006A44FD"/>
    <w:rsid w:val="006A73B7"/>
    <w:rsid w:val="006B0708"/>
    <w:rsid w:val="006B0E56"/>
    <w:rsid w:val="006B18B4"/>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5636"/>
    <w:rsid w:val="006D5A36"/>
    <w:rsid w:val="006D5BBA"/>
    <w:rsid w:val="006D6434"/>
    <w:rsid w:val="006D6B50"/>
    <w:rsid w:val="006E00E1"/>
    <w:rsid w:val="006E25BF"/>
    <w:rsid w:val="006E2BC8"/>
    <w:rsid w:val="006E5368"/>
    <w:rsid w:val="006E5D52"/>
    <w:rsid w:val="006E6DE5"/>
    <w:rsid w:val="006F0625"/>
    <w:rsid w:val="006F23F5"/>
    <w:rsid w:val="006F291C"/>
    <w:rsid w:val="006F521A"/>
    <w:rsid w:val="00701203"/>
    <w:rsid w:val="00701278"/>
    <w:rsid w:val="007018DB"/>
    <w:rsid w:val="0070432C"/>
    <w:rsid w:val="0070698A"/>
    <w:rsid w:val="00707143"/>
    <w:rsid w:val="00707350"/>
    <w:rsid w:val="00710C7D"/>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46D28"/>
    <w:rsid w:val="007529F5"/>
    <w:rsid w:val="007534DD"/>
    <w:rsid w:val="007558C0"/>
    <w:rsid w:val="00756249"/>
    <w:rsid w:val="00760933"/>
    <w:rsid w:val="00760BD7"/>
    <w:rsid w:val="00760F86"/>
    <w:rsid w:val="007614F3"/>
    <w:rsid w:val="007665A9"/>
    <w:rsid w:val="00770B08"/>
    <w:rsid w:val="00770F22"/>
    <w:rsid w:val="00771287"/>
    <w:rsid w:val="00773298"/>
    <w:rsid w:val="007740B9"/>
    <w:rsid w:val="007777C8"/>
    <w:rsid w:val="00782381"/>
    <w:rsid w:val="0078599B"/>
    <w:rsid w:val="00787E29"/>
    <w:rsid w:val="00790C28"/>
    <w:rsid w:val="00790D1A"/>
    <w:rsid w:val="00792D60"/>
    <w:rsid w:val="00794745"/>
    <w:rsid w:val="00795CBD"/>
    <w:rsid w:val="00796B4E"/>
    <w:rsid w:val="007A1041"/>
    <w:rsid w:val="007A50A1"/>
    <w:rsid w:val="007A578E"/>
    <w:rsid w:val="007A6AB7"/>
    <w:rsid w:val="007A743E"/>
    <w:rsid w:val="007B1943"/>
    <w:rsid w:val="007C0CB1"/>
    <w:rsid w:val="007C0DCD"/>
    <w:rsid w:val="007C107F"/>
    <w:rsid w:val="007C1645"/>
    <w:rsid w:val="007C1EA1"/>
    <w:rsid w:val="007C26B1"/>
    <w:rsid w:val="007C2964"/>
    <w:rsid w:val="007C42A6"/>
    <w:rsid w:val="007C512F"/>
    <w:rsid w:val="007C5268"/>
    <w:rsid w:val="007C6731"/>
    <w:rsid w:val="007C7263"/>
    <w:rsid w:val="007C7821"/>
    <w:rsid w:val="007D17AB"/>
    <w:rsid w:val="007D505E"/>
    <w:rsid w:val="007D65E5"/>
    <w:rsid w:val="007D7AFF"/>
    <w:rsid w:val="007E0C96"/>
    <w:rsid w:val="007E0F5D"/>
    <w:rsid w:val="007E2D37"/>
    <w:rsid w:val="007E4840"/>
    <w:rsid w:val="007E58F9"/>
    <w:rsid w:val="007E5BDB"/>
    <w:rsid w:val="007F292D"/>
    <w:rsid w:val="007F36D7"/>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DD6"/>
    <w:rsid w:val="00815793"/>
    <w:rsid w:val="0082040D"/>
    <w:rsid w:val="008224C0"/>
    <w:rsid w:val="00822B75"/>
    <w:rsid w:val="008230A2"/>
    <w:rsid w:val="00825694"/>
    <w:rsid w:val="008259D7"/>
    <w:rsid w:val="00830850"/>
    <w:rsid w:val="00833774"/>
    <w:rsid w:val="008349B1"/>
    <w:rsid w:val="0083500A"/>
    <w:rsid w:val="00836BA7"/>
    <w:rsid w:val="00836F4D"/>
    <w:rsid w:val="008404A0"/>
    <w:rsid w:val="0084076D"/>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4930"/>
    <w:rsid w:val="008766DD"/>
    <w:rsid w:val="0087757F"/>
    <w:rsid w:val="00882100"/>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35B4"/>
    <w:rsid w:val="008A4037"/>
    <w:rsid w:val="008A40C0"/>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E58A6"/>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375F2"/>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48B"/>
    <w:rsid w:val="009A158B"/>
    <w:rsid w:val="009A2459"/>
    <w:rsid w:val="009A271C"/>
    <w:rsid w:val="009A446B"/>
    <w:rsid w:val="009A4A85"/>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820"/>
    <w:rsid w:val="009D2FD3"/>
    <w:rsid w:val="009D3057"/>
    <w:rsid w:val="009D4288"/>
    <w:rsid w:val="009D48A5"/>
    <w:rsid w:val="009D4B8B"/>
    <w:rsid w:val="009D4DF0"/>
    <w:rsid w:val="009D5DC0"/>
    <w:rsid w:val="009D684E"/>
    <w:rsid w:val="009E0B49"/>
    <w:rsid w:val="009E2C55"/>
    <w:rsid w:val="009E2FEA"/>
    <w:rsid w:val="009E367E"/>
    <w:rsid w:val="009E3CD5"/>
    <w:rsid w:val="009E65B4"/>
    <w:rsid w:val="009E7AD4"/>
    <w:rsid w:val="009F020B"/>
    <w:rsid w:val="009F1554"/>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6C2"/>
    <w:rsid w:val="00AA4D19"/>
    <w:rsid w:val="00AA5878"/>
    <w:rsid w:val="00AA64A8"/>
    <w:rsid w:val="00AA73EF"/>
    <w:rsid w:val="00AA751E"/>
    <w:rsid w:val="00AB5A58"/>
    <w:rsid w:val="00AB64AE"/>
    <w:rsid w:val="00AB7612"/>
    <w:rsid w:val="00AB7EB5"/>
    <w:rsid w:val="00AC744B"/>
    <w:rsid w:val="00AD0451"/>
    <w:rsid w:val="00AD069E"/>
    <w:rsid w:val="00AD203D"/>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AF52D5"/>
    <w:rsid w:val="00B003E5"/>
    <w:rsid w:val="00B02D72"/>
    <w:rsid w:val="00B051B7"/>
    <w:rsid w:val="00B05A3C"/>
    <w:rsid w:val="00B05DC6"/>
    <w:rsid w:val="00B07988"/>
    <w:rsid w:val="00B07F2E"/>
    <w:rsid w:val="00B10D04"/>
    <w:rsid w:val="00B12B64"/>
    <w:rsid w:val="00B15B3D"/>
    <w:rsid w:val="00B201EF"/>
    <w:rsid w:val="00B21BC5"/>
    <w:rsid w:val="00B2242A"/>
    <w:rsid w:val="00B259B4"/>
    <w:rsid w:val="00B27DD9"/>
    <w:rsid w:val="00B30537"/>
    <w:rsid w:val="00B326DC"/>
    <w:rsid w:val="00B33020"/>
    <w:rsid w:val="00B34A65"/>
    <w:rsid w:val="00B35487"/>
    <w:rsid w:val="00B36103"/>
    <w:rsid w:val="00B36BF2"/>
    <w:rsid w:val="00B42DBA"/>
    <w:rsid w:val="00B442DB"/>
    <w:rsid w:val="00B46EAC"/>
    <w:rsid w:val="00B47F19"/>
    <w:rsid w:val="00B502A7"/>
    <w:rsid w:val="00B5081D"/>
    <w:rsid w:val="00B509EF"/>
    <w:rsid w:val="00B50CDB"/>
    <w:rsid w:val="00B51AAF"/>
    <w:rsid w:val="00B5485E"/>
    <w:rsid w:val="00B55E21"/>
    <w:rsid w:val="00B60043"/>
    <w:rsid w:val="00B601B8"/>
    <w:rsid w:val="00B60CE6"/>
    <w:rsid w:val="00B61CBB"/>
    <w:rsid w:val="00B63C8B"/>
    <w:rsid w:val="00B640B7"/>
    <w:rsid w:val="00B6549C"/>
    <w:rsid w:val="00B66796"/>
    <w:rsid w:val="00B702B2"/>
    <w:rsid w:val="00B70A42"/>
    <w:rsid w:val="00B73446"/>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705F"/>
    <w:rsid w:val="00BC073B"/>
    <w:rsid w:val="00BC106A"/>
    <w:rsid w:val="00BC1D14"/>
    <w:rsid w:val="00BC3410"/>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1A43"/>
    <w:rsid w:val="00CC1A83"/>
    <w:rsid w:val="00CC5EBF"/>
    <w:rsid w:val="00CC7801"/>
    <w:rsid w:val="00CD2739"/>
    <w:rsid w:val="00CD3AB4"/>
    <w:rsid w:val="00CD43AF"/>
    <w:rsid w:val="00CD51E1"/>
    <w:rsid w:val="00CD5FAF"/>
    <w:rsid w:val="00CD79BC"/>
    <w:rsid w:val="00CE1018"/>
    <w:rsid w:val="00CE45A9"/>
    <w:rsid w:val="00CE523D"/>
    <w:rsid w:val="00CE6142"/>
    <w:rsid w:val="00CE6380"/>
    <w:rsid w:val="00CE6E04"/>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4B"/>
    <w:rsid w:val="00D51C61"/>
    <w:rsid w:val="00D527EE"/>
    <w:rsid w:val="00D53F45"/>
    <w:rsid w:val="00D549D2"/>
    <w:rsid w:val="00D54B27"/>
    <w:rsid w:val="00D54B62"/>
    <w:rsid w:val="00D54EB5"/>
    <w:rsid w:val="00D55834"/>
    <w:rsid w:val="00D55BB8"/>
    <w:rsid w:val="00D55C68"/>
    <w:rsid w:val="00D56791"/>
    <w:rsid w:val="00D61947"/>
    <w:rsid w:val="00D62764"/>
    <w:rsid w:val="00D63B92"/>
    <w:rsid w:val="00D63F9A"/>
    <w:rsid w:val="00D6422A"/>
    <w:rsid w:val="00D642C4"/>
    <w:rsid w:val="00D646B7"/>
    <w:rsid w:val="00D66CED"/>
    <w:rsid w:val="00D67C9F"/>
    <w:rsid w:val="00D701F7"/>
    <w:rsid w:val="00D72AE3"/>
    <w:rsid w:val="00D73177"/>
    <w:rsid w:val="00D73398"/>
    <w:rsid w:val="00D73CAB"/>
    <w:rsid w:val="00D75B0F"/>
    <w:rsid w:val="00D77644"/>
    <w:rsid w:val="00D77D4E"/>
    <w:rsid w:val="00D8184D"/>
    <w:rsid w:val="00D81B95"/>
    <w:rsid w:val="00D834E1"/>
    <w:rsid w:val="00D85219"/>
    <w:rsid w:val="00D85C83"/>
    <w:rsid w:val="00D864CF"/>
    <w:rsid w:val="00D86F10"/>
    <w:rsid w:val="00D871D8"/>
    <w:rsid w:val="00D90A98"/>
    <w:rsid w:val="00D91A73"/>
    <w:rsid w:val="00D95218"/>
    <w:rsid w:val="00DA16EA"/>
    <w:rsid w:val="00DA1A44"/>
    <w:rsid w:val="00DA3F39"/>
    <w:rsid w:val="00DA45D5"/>
    <w:rsid w:val="00DA4BA7"/>
    <w:rsid w:val="00DA543A"/>
    <w:rsid w:val="00DA6D09"/>
    <w:rsid w:val="00DB1F9C"/>
    <w:rsid w:val="00DB35B8"/>
    <w:rsid w:val="00DB3F81"/>
    <w:rsid w:val="00DB5ACF"/>
    <w:rsid w:val="00DB67B1"/>
    <w:rsid w:val="00DB6A83"/>
    <w:rsid w:val="00DB75CC"/>
    <w:rsid w:val="00DB76CD"/>
    <w:rsid w:val="00DC1174"/>
    <w:rsid w:val="00DC1826"/>
    <w:rsid w:val="00DC2390"/>
    <w:rsid w:val="00DC291B"/>
    <w:rsid w:val="00DC2F6F"/>
    <w:rsid w:val="00DC4B65"/>
    <w:rsid w:val="00DC5515"/>
    <w:rsid w:val="00DC77F4"/>
    <w:rsid w:val="00DD0A19"/>
    <w:rsid w:val="00DD293D"/>
    <w:rsid w:val="00DD4FA3"/>
    <w:rsid w:val="00DE4848"/>
    <w:rsid w:val="00DE5DD1"/>
    <w:rsid w:val="00DE7BA4"/>
    <w:rsid w:val="00DE7EBE"/>
    <w:rsid w:val="00DF2213"/>
    <w:rsid w:val="00DF2F98"/>
    <w:rsid w:val="00DF415B"/>
    <w:rsid w:val="00DF42A7"/>
    <w:rsid w:val="00DF557A"/>
    <w:rsid w:val="00DF58DB"/>
    <w:rsid w:val="00DF60F3"/>
    <w:rsid w:val="00DF6476"/>
    <w:rsid w:val="00DF7EB4"/>
    <w:rsid w:val="00E000F0"/>
    <w:rsid w:val="00E00A0C"/>
    <w:rsid w:val="00E00B4A"/>
    <w:rsid w:val="00E017C8"/>
    <w:rsid w:val="00E02295"/>
    <w:rsid w:val="00E06072"/>
    <w:rsid w:val="00E0685C"/>
    <w:rsid w:val="00E06C1C"/>
    <w:rsid w:val="00E07349"/>
    <w:rsid w:val="00E103F0"/>
    <w:rsid w:val="00E123CE"/>
    <w:rsid w:val="00E12BF8"/>
    <w:rsid w:val="00E13390"/>
    <w:rsid w:val="00E13854"/>
    <w:rsid w:val="00E15BF4"/>
    <w:rsid w:val="00E1759B"/>
    <w:rsid w:val="00E209F2"/>
    <w:rsid w:val="00E21F79"/>
    <w:rsid w:val="00E231DA"/>
    <w:rsid w:val="00E23EBB"/>
    <w:rsid w:val="00E24686"/>
    <w:rsid w:val="00E2657C"/>
    <w:rsid w:val="00E3094E"/>
    <w:rsid w:val="00E314E1"/>
    <w:rsid w:val="00E32B39"/>
    <w:rsid w:val="00E336DC"/>
    <w:rsid w:val="00E33E62"/>
    <w:rsid w:val="00E437F7"/>
    <w:rsid w:val="00E45275"/>
    <w:rsid w:val="00E4580D"/>
    <w:rsid w:val="00E4713C"/>
    <w:rsid w:val="00E47F13"/>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01EC"/>
    <w:rsid w:val="00E82F94"/>
    <w:rsid w:val="00E83F5E"/>
    <w:rsid w:val="00E8576B"/>
    <w:rsid w:val="00E86C2A"/>
    <w:rsid w:val="00E9022F"/>
    <w:rsid w:val="00E91579"/>
    <w:rsid w:val="00E9247F"/>
    <w:rsid w:val="00E92AD8"/>
    <w:rsid w:val="00E93545"/>
    <w:rsid w:val="00E96B6A"/>
    <w:rsid w:val="00E97F5E"/>
    <w:rsid w:val="00EA09D6"/>
    <w:rsid w:val="00EA0E33"/>
    <w:rsid w:val="00EA1175"/>
    <w:rsid w:val="00EA17F7"/>
    <w:rsid w:val="00EA489D"/>
    <w:rsid w:val="00EA6706"/>
    <w:rsid w:val="00EA7071"/>
    <w:rsid w:val="00EA7DDE"/>
    <w:rsid w:val="00EB06A0"/>
    <w:rsid w:val="00EB1B6B"/>
    <w:rsid w:val="00EB2515"/>
    <w:rsid w:val="00EB40B6"/>
    <w:rsid w:val="00EB7992"/>
    <w:rsid w:val="00EB7B3C"/>
    <w:rsid w:val="00EC0022"/>
    <w:rsid w:val="00EC0834"/>
    <w:rsid w:val="00EC1182"/>
    <w:rsid w:val="00EC6A1B"/>
    <w:rsid w:val="00EC6FD7"/>
    <w:rsid w:val="00EC7285"/>
    <w:rsid w:val="00EC72B7"/>
    <w:rsid w:val="00EC73F9"/>
    <w:rsid w:val="00ED0467"/>
    <w:rsid w:val="00ED0C04"/>
    <w:rsid w:val="00ED2A4D"/>
    <w:rsid w:val="00ED2E35"/>
    <w:rsid w:val="00ED50CC"/>
    <w:rsid w:val="00ED526B"/>
    <w:rsid w:val="00ED65A6"/>
    <w:rsid w:val="00EE24AA"/>
    <w:rsid w:val="00EF011D"/>
    <w:rsid w:val="00EF4079"/>
    <w:rsid w:val="00EF43A7"/>
    <w:rsid w:val="00EF4989"/>
    <w:rsid w:val="00EF5638"/>
    <w:rsid w:val="00F017B3"/>
    <w:rsid w:val="00F01FDC"/>
    <w:rsid w:val="00F02A60"/>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305C"/>
    <w:rsid w:val="00F5640A"/>
    <w:rsid w:val="00F60DCF"/>
    <w:rsid w:val="00F60E79"/>
    <w:rsid w:val="00F614B4"/>
    <w:rsid w:val="00F64600"/>
    <w:rsid w:val="00F72214"/>
    <w:rsid w:val="00F7648F"/>
    <w:rsid w:val="00F77D90"/>
    <w:rsid w:val="00F82ED3"/>
    <w:rsid w:val="00F833CE"/>
    <w:rsid w:val="00F83997"/>
    <w:rsid w:val="00F84196"/>
    <w:rsid w:val="00F857FE"/>
    <w:rsid w:val="00F8580F"/>
    <w:rsid w:val="00F87D2C"/>
    <w:rsid w:val="00F90431"/>
    <w:rsid w:val="00F90718"/>
    <w:rsid w:val="00F916BD"/>
    <w:rsid w:val="00F9289A"/>
    <w:rsid w:val="00F931DF"/>
    <w:rsid w:val="00F94207"/>
    <w:rsid w:val="00F94ABC"/>
    <w:rsid w:val="00F96EC7"/>
    <w:rsid w:val="00FA033D"/>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E7DAC"/>
    <w:rsid w:val="00FF11A5"/>
    <w:rsid w:val="00FF270A"/>
    <w:rsid w:val="00FF5B7F"/>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3341">
      <w:bodyDiv w:val="1"/>
      <w:marLeft w:val="0"/>
      <w:marRight w:val="0"/>
      <w:marTop w:val="0"/>
      <w:marBottom w:val="0"/>
      <w:divBdr>
        <w:top w:val="none" w:sz="0" w:space="0" w:color="auto"/>
        <w:left w:val="none" w:sz="0" w:space="0" w:color="auto"/>
        <w:bottom w:val="none" w:sz="0" w:space="0" w:color="auto"/>
        <w:right w:val="none" w:sz="0" w:space="0" w:color="auto"/>
      </w:divBdr>
    </w:div>
    <w:div w:id="269360635">
      <w:bodyDiv w:val="1"/>
      <w:marLeft w:val="0"/>
      <w:marRight w:val="0"/>
      <w:marTop w:val="0"/>
      <w:marBottom w:val="0"/>
      <w:divBdr>
        <w:top w:val="none" w:sz="0" w:space="0" w:color="auto"/>
        <w:left w:val="none" w:sz="0" w:space="0" w:color="auto"/>
        <w:bottom w:val="none" w:sz="0" w:space="0" w:color="auto"/>
        <w:right w:val="none" w:sz="0" w:space="0" w:color="auto"/>
      </w:divBdr>
    </w:div>
    <w:div w:id="739906532">
      <w:bodyDiv w:val="1"/>
      <w:marLeft w:val="0"/>
      <w:marRight w:val="0"/>
      <w:marTop w:val="0"/>
      <w:marBottom w:val="0"/>
      <w:divBdr>
        <w:top w:val="none" w:sz="0" w:space="0" w:color="auto"/>
        <w:left w:val="none" w:sz="0" w:space="0" w:color="auto"/>
        <w:bottom w:val="none" w:sz="0" w:space="0" w:color="auto"/>
        <w:right w:val="none" w:sz="0" w:space="0" w:color="auto"/>
      </w:divBdr>
    </w:div>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463111963">
      <w:bodyDiv w:val="1"/>
      <w:marLeft w:val="0"/>
      <w:marRight w:val="0"/>
      <w:marTop w:val="0"/>
      <w:marBottom w:val="0"/>
      <w:divBdr>
        <w:top w:val="none" w:sz="0" w:space="0" w:color="auto"/>
        <w:left w:val="none" w:sz="0" w:space="0" w:color="auto"/>
        <w:bottom w:val="none" w:sz="0" w:space="0" w:color="auto"/>
        <w:right w:val="none" w:sz="0" w:space="0" w:color="auto"/>
      </w:divBdr>
    </w:div>
    <w:div w:id="1470396772">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See89</b:Tag>
    <b:SourceType>JournalArticle</b:SourceType>
    <b:Guid>{FC985407-08DE-47B2-9104-3BD05DEDABB2}</b:Guid>
    <b:Author>
      <b:Author>
        <b:NameList>
          <b:Person>
            <b:Last>Seem</b:Last>
            <b:First>J.E.</b:First>
          </b:Person>
          <b:Person>
            <b:Last>Armstrong</b:Last>
            <b:First>P.R.</b:First>
          </b:Person>
          <b:Person>
            <b:Last>Hancock</b:Last>
            <b:First>C.E.</b:First>
          </b:Person>
        </b:NameList>
      </b:Author>
    </b:Author>
    <b:Title>Algorithms for predicting recovery time from night setback</b:Title>
    <b:JournalName>American Society of Heating, Refrigerating and Air-Conditioning Engineers Transactions</b:JournalName>
    <b:Year>1989</b:Year>
    <b:Pages>439-448</b:Pages>
    <b:Volume>95</b:Volume>
    <b:Issue>2</b:Issue>
    <b:RefOrder>1</b:RefOrder>
  </b:Source>
</b:Sources>
</file>

<file path=customXml/itemProps1.xml><?xml version="1.0" encoding="utf-8"?>
<ds:datastoreItem xmlns:ds="http://schemas.openxmlformats.org/officeDocument/2006/customXml" ds:itemID="{6734959D-48C5-4F63-A105-76275243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35</TotalTime>
  <Pages>2</Pages>
  <Words>829</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
  <LinksUpToDate>false</LinksUpToDate>
  <CharactersWithSpaces>6092</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Edwin Lee</cp:lastModifiedBy>
  <cp:revision>7</cp:revision>
  <cp:lastPrinted>2014-09-25T13:35:00Z</cp:lastPrinted>
  <dcterms:created xsi:type="dcterms:W3CDTF">2014-10-16T22:57:00Z</dcterms:created>
  <dcterms:modified xsi:type="dcterms:W3CDTF">2014-11-10T17:51:00Z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