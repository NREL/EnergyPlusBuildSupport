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BFA" w:rsidRPr="00D74BFA" w:rsidRDefault="00D74BFA" w:rsidP="00D74BFA">
      <w:pPr>
        <w:pStyle w:val="BodyText"/>
        <w:spacing w:after="0"/>
        <w:ind w:left="90"/>
        <w:rPr>
          <w:color w:val="2E74B5" w:themeColor="accent1" w:themeShade="BF"/>
        </w:rPr>
      </w:pPr>
      <w:r>
        <w:rPr>
          <w:color w:val="2E74B5" w:themeColor="accent1" w:themeShade="BF"/>
        </w:rPr>
        <w:t>All the modifications are</w:t>
      </w:r>
      <w:r w:rsidRPr="00D74BFA">
        <w:rPr>
          <w:color w:val="2E74B5" w:themeColor="accent1" w:themeShade="BF"/>
        </w:rPr>
        <w:t xml:space="preserve"> within the existing </w:t>
      </w:r>
      <w:bookmarkStart w:id="0" w:name="_Toc358874162"/>
      <w:bookmarkStart w:id="1" w:name="_Toc399589927"/>
      <w:r w:rsidRPr="00D74BFA">
        <w:rPr>
          <w:color w:val="2E74B5" w:themeColor="accent1" w:themeShade="BF"/>
        </w:rPr>
        <w:t>“Group – Operational Faults</w:t>
      </w:r>
      <w:bookmarkEnd w:id="0"/>
      <w:bookmarkEnd w:id="1"/>
      <w:r w:rsidRPr="00D74BFA">
        <w:rPr>
          <w:color w:val="2E74B5" w:themeColor="accent1" w:themeShade="BF"/>
        </w:rPr>
        <w:t>” (around Page 1798)</w:t>
      </w:r>
    </w:p>
    <w:p w:rsidR="00D74BFA" w:rsidRPr="00D74BFA" w:rsidRDefault="00D74BFA" w:rsidP="00D74BFA">
      <w:pPr>
        <w:pStyle w:val="BodyText"/>
        <w:numPr>
          <w:ilvl w:val="0"/>
          <w:numId w:val="3"/>
        </w:numPr>
        <w:spacing w:after="0"/>
        <w:rPr>
          <w:color w:val="2E74B5" w:themeColor="accent1" w:themeShade="BF"/>
        </w:rPr>
      </w:pPr>
      <w:r w:rsidRPr="00D74BFA">
        <w:rPr>
          <w:color w:val="2E74B5" w:themeColor="accent1" w:themeShade="BF"/>
        </w:rPr>
        <w:t>1 existing section is modified</w:t>
      </w:r>
    </w:p>
    <w:p w:rsidR="00D74BFA" w:rsidRPr="00D74BFA" w:rsidRDefault="00D74BFA" w:rsidP="00D74BFA">
      <w:pPr>
        <w:pStyle w:val="BodyText"/>
        <w:numPr>
          <w:ilvl w:val="0"/>
          <w:numId w:val="5"/>
        </w:numPr>
        <w:spacing w:after="0"/>
        <w:rPr>
          <w:color w:val="2E74B5" w:themeColor="accent1" w:themeShade="BF"/>
        </w:rPr>
      </w:pPr>
      <w:r w:rsidRPr="00D74BFA">
        <w:rPr>
          <w:color w:val="2E74B5" w:themeColor="accent1" w:themeShade="BF"/>
        </w:rPr>
        <w:t>Operational Fault Objects</w:t>
      </w:r>
    </w:p>
    <w:p w:rsidR="00D74BFA" w:rsidRDefault="00D74BFA" w:rsidP="00D74BFA">
      <w:pPr>
        <w:pStyle w:val="BodyText"/>
        <w:numPr>
          <w:ilvl w:val="0"/>
          <w:numId w:val="3"/>
        </w:numPr>
        <w:spacing w:after="0"/>
        <w:rPr>
          <w:color w:val="2E74B5" w:themeColor="accent1" w:themeShade="BF"/>
        </w:rPr>
      </w:pPr>
      <w:r w:rsidRPr="00D74BFA">
        <w:rPr>
          <w:color w:val="2E74B5" w:themeColor="accent1" w:themeShade="BF"/>
        </w:rPr>
        <w:t>2 new sections are added</w:t>
      </w:r>
    </w:p>
    <w:p w:rsidR="00D74BFA" w:rsidRPr="00D74BFA" w:rsidRDefault="00D74BFA" w:rsidP="00D74BFA">
      <w:pPr>
        <w:pStyle w:val="BodyText"/>
        <w:numPr>
          <w:ilvl w:val="0"/>
          <w:numId w:val="5"/>
        </w:numPr>
        <w:spacing w:after="0"/>
        <w:rPr>
          <w:color w:val="2E74B5" w:themeColor="accent1" w:themeShade="BF"/>
        </w:rPr>
      </w:pPr>
      <w:proofErr w:type="spellStart"/>
      <w:r w:rsidRPr="00D74BFA">
        <w:rPr>
          <w:color w:val="2E74B5" w:themeColor="accent1" w:themeShade="BF"/>
        </w:rPr>
        <w:t>FaultModel:ThermostatOffset</w:t>
      </w:r>
      <w:proofErr w:type="spellEnd"/>
    </w:p>
    <w:p w:rsidR="00D74BFA" w:rsidRPr="00D74BFA" w:rsidRDefault="00D74BFA" w:rsidP="00D74BFA">
      <w:pPr>
        <w:pStyle w:val="BodyText"/>
        <w:numPr>
          <w:ilvl w:val="0"/>
          <w:numId w:val="5"/>
        </w:numPr>
        <w:spacing w:after="0"/>
        <w:rPr>
          <w:color w:val="2E74B5" w:themeColor="accent1" w:themeShade="BF"/>
        </w:rPr>
      </w:pPr>
      <w:proofErr w:type="spellStart"/>
      <w:r w:rsidRPr="00D74BFA">
        <w:rPr>
          <w:color w:val="2E74B5" w:themeColor="accent1" w:themeShade="BF"/>
        </w:rPr>
        <w:t>FaultModel:HumidistatOffset</w:t>
      </w:r>
      <w:proofErr w:type="spellEnd"/>
    </w:p>
    <w:p w:rsidR="00D74BFA" w:rsidRDefault="00962B74" w:rsidP="00962B74">
      <w:pPr>
        <w:pStyle w:val="BodyText"/>
        <w:spacing w:after="0"/>
        <w:ind w:left="0"/>
        <w:jc w:val="right"/>
        <w:rPr>
          <w:color w:val="2E74B5" w:themeColor="accent1" w:themeShade="BF"/>
        </w:rPr>
      </w:pPr>
      <w:proofErr w:type="spellStart"/>
      <w:r w:rsidRPr="00962B74">
        <w:rPr>
          <w:color w:val="2E74B5" w:themeColor="accent1" w:themeShade="BF"/>
        </w:rPr>
        <w:t>Rongpeng</w:t>
      </w:r>
      <w:proofErr w:type="spellEnd"/>
      <w:r w:rsidRPr="00962B74">
        <w:rPr>
          <w:color w:val="2E74B5" w:themeColor="accent1" w:themeShade="BF"/>
        </w:rPr>
        <w:t xml:space="preserve"> Zhang, </w:t>
      </w:r>
      <w:r>
        <w:rPr>
          <w:color w:val="2E74B5" w:themeColor="accent1" w:themeShade="BF"/>
        </w:rPr>
        <w:t>Mar. 4</w:t>
      </w:r>
      <w:r w:rsidRPr="00962B74">
        <w:rPr>
          <w:color w:val="2E74B5" w:themeColor="accent1" w:themeShade="BF"/>
          <w:vertAlign w:val="superscript"/>
        </w:rPr>
        <w:t>th</w:t>
      </w:r>
      <w:r w:rsidRPr="00962B74">
        <w:rPr>
          <w:color w:val="2E74B5" w:themeColor="accent1" w:themeShade="BF"/>
        </w:rPr>
        <w:t>, 2015</w:t>
      </w:r>
    </w:p>
    <w:p w:rsidR="00962B74" w:rsidRPr="00D74BFA" w:rsidRDefault="00962B74" w:rsidP="00962B74">
      <w:pPr>
        <w:pStyle w:val="BodyText"/>
        <w:spacing w:after="0"/>
        <w:ind w:left="0"/>
        <w:jc w:val="right"/>
        <w:rPr>
          <w:color w:val="2E74B5" w:themeColor="accent1" w:themeShade="BF"/>
        </w:rPr>
      </w:pPr>
    </w:p>
    <w:p w:rsidR="00FD4BA6" w:rsidRDefault="00FD4BA6" w:rsidP="00FD4BA6"/>
    <w:p w:rsidR="00D74BFA" w:rsidRDefault="00D74BFA" w:rsidP="00D74BFA">
      <w:pPr>
        <w:pStyle w:val="Heading3"/>
      </w:pPr>
      <w:bookmarkStart w:id="2" w:name="_Toc399589929"/>
      <w:r>
        <w:t>Operational Fault Objects</w:t>
      </w:r>
      <w:bookmarkEnd w:id="2"/>
    </w:p>
    <w:p w:rsidR="00D74BFA" w:rsidRDefault="00D74BFA" w:rsidP="00D74BFA">
      <w:pPr>
        <w:pStyle w:val="BodyText"/>
      </w:pPr>
      <w:r>
        <w:t>EnergyPlus contains a number of objects to model operational faults of sensors, meters, equipment and systems. The current implementation allows the model</w:t>
      </w:r>
      <w:ins w:id="3" w:author="sdzrp" w:date="2015-03-04T09:57:00Z">
        <w:r w:rsidR="00EB74BF">
          <w:t>ing</w:t>
        </w:r>
      </w:ins>
      <w:r>
        <w:t xml:space="preserve"> of </w:t>
      </w:r>
      <w:ins w:id="4" w:author="sdzrp" w:date="2015-03-04T09:57:00Z">
        <w:r w:rsidR="00EB74BF">
          <w:t xml:space="preserve">the following fault types: (1) </w:t>
        </w:r>
      </w:ins>
      <w:r>
        <w:t>sensor</w:t>
      </w:r>
      <w:del w:id="5" w:author="sdzrp" w:date="2015-03-04T09:57:00Z">
        <w:r w:rsidDel="00EB74BF">
          <w:delText>s</w:delText>
        </w:r>
      </w:del>
      <w:r>
        <w:t xml:space="preserve"> faults with air economizers</w:t>
      </w:r>
      <w:del w:id="6" w:author="sdzrp" w:date="2015-03-04T09:58:00Z">
        <w:r w:rsidDel="00EB74BF">
          <w:delText xml:space="preserve"> and</w:delText>
        </w:r>
      </w:del>
      <w:ins w:id="7" w:author="sdzrp" w:date="2015-03-04T09:58:00Z">
        <w:r w:rsidR="00EB74BF">
          <w:t>, (2)</w:t>
        </w:r>
      </w:ins>
      <w:r>
        <w:t xml:space="preserve"> </w:t>
      </w:r>
      <w:ins w:id="8" w:author="sdzrp" w:date="2015-03-04T09:59:00Z">
        <w:r w:rsidR="001218AC">
          <w:t>thermostat/humidistat offset</w:t>
        </w:r>
      </w:ins>
      <w:ins w:id="9" w:author="sdzrp" w:date="2015-03-04T10:01:00Z">
        <w:r w:rsidR="006056EF">
          <w:t xml:space="preserve"> faults</w:t>
        </w:r>
      </w:ins>
      <w:ins w:id="10" w:author="sdzrp" w:date="2015-03-04T09:59:00Z">
        <w:r w:rsidR="001218AC">
          <w:t xml:space="preserve">, and (3) </w:t>
        </w:r>
      </w:ins>
      <w:r>
        <w:t>heating and cooling coil fouling</w:t>
      </w:r>
      <w:ins w:id="11" w:author="sdzrp" w:date="2015-03-04T10:01:00Z">
        <w:r w:rsidR="006056EF">
          <w:t xml:space="preserve"> faults</w:t>
        </w:r>
      </w:ins>
      <w:r>
        <w:t xml:space="preserve">. </w:t>
      </w:r>
    </w:p>
    <w:p w:rsidR="00D74BFA" w:rsidRDefault="00D74BFA" w:rsidP="00D74BFA">
      <w:pPr>
        <w:pStyle w:val="BodyText"/>
      </w:pPr>
      <w:r>
        <w:t xml:space="preserve">The objects used by EnergyPlus to model </w:t>
      </w:r>
      <w:del w:id="12" w:author="sdzrp" w:date="2015-03-04T10:00:00Z">
        <w:r w:rsidDel="001218AC">
          <w:delText xml:space="preserve">sensors </w:delText>
        </w:r>
      </w:del>
      <w:ins w:id="13" w:author="sdzrp" w:date="2015-03-04T10:00:00Z">
        <w:r w:rsidR="001218AC">
          <w:t xml:space="preserve">the </w:t>
        </w:r>
      </w:ins>
      <w:r>
        <w:t xml:space="preserve">faults </w:t>
      </w:r>
      <w:del w:id="14" w:author="sdzrp" w:date="2015-03-04T10:00:00Z">
        <w:r w:rsidDel="001218AC">
          <w:delText xml:space="preserve">in an air economizer and the coil fouling </w:delText>
        </w:r>
      </w:del>
      <w:r>
        <w:t>are as follows:</w:t>
      </w:r>
    </w:p>
    <w:p w:rsidR="00D74BFA" w:rsidRDefault="00D74BFA" w:rsidP="00D74BFA">
      <w:pPr>
        <w:pStyle w:val="ListBullet"/>
        <w:ind w:left="1800"/>
      </w:pPr>
      <w:proofErr w:type="spellStart"/>
      <w:r w:rsidRPr="00051B24">
        <w:t>FaultModel:TemperatureSensorOffset:OutdoorAir</w:t>
      </w:r>
      <w:proofErr w:type="spellEnd"/>
    </w:p>
    <w:p w:rsidR="00D74BFA" w:rsidRDefault="00D74BFA" w:rsidP="00D74BFA">
      <w:pPr>
        <w:pStyle w:val="ListBullet"/>
        <w:ind w:left="1800"/>
      </w:pPr>
      <w:proofErr w:type="spellStart"/>
      <w:r w:rsidRPr="00051B24">
        <w:t>FaultModel:HumiditySensorOffset:OutdoorAir</w:t>
      </w:r>
      <w:proofErr w:type="spellEnd"/>
    </w:p>
    <w:p w:rsidR="00D74BFA" w:rsidRDefault="00D74BFA" w:rsidP="00D74BFA">
      <w:pPr>
        <w:pStyle w:val="ListBullet"/>
        <w:ind w:left="1800"/>
      </w:pPr>
      <w:proofErr w:type="spellStart"/>
      <w:r w:rsidRPr="00051B24">
        <w:t>FaultModel:</w:t>
      </w:r>
      <w:r>
        <w:t>Enthalpy</w:t>
      </w:r>
      <w:r w:rsidRPr="00051B24">
        <w:t>SensorOffset:OutdoorAir</w:t>
      </w:r>
      <w:proofErr w:type="spellEnd"/>
    </w:p>
    <w:p w:rsidR="00D74BFA" w:rsidRPr="0098616A" w:rsidRDefault="00D74BFA" w:rsidP="00D74BFA">
      <w:pPr>
        <w:pStyle w:val="ListBullet"/>
        <w:ind w:left="1800"/>
      </w:pPr>
      <w:proofErr w:type="spellStart"/>
      <w:r w:rsidRPr="00051B24">
        <w:t>FaultModel:</w:t>
      </w:r>
      <w:r>
        <w:t>Temperature</w:t>
      </w:r>
      <w:r w:rsidRPr="00051B24">
        <w:t>SensorOffset:</w:t>
      </w:r>
      <w:r>
        <w:t>Return</w:t>
      </w:r>
      <w:r w:rsidRPr="00051B24">
        <w:t>Air</w:t>
      </w:r>
      <w:proofErr w:type="spellEnd"/>
    </w:p>
    <w:p w:rsidR="00D74BFA" w:rsidRDefault="00D74BFA" w:rsidP="00D74BFA">
      <w:pPr>
        <w:pStyle w:val="ListBullet"/>
        <w:ind w:left="1800"/>
      </w:pPr>
      <w:proofErr w:type="spellStart"/>
      <w:r w:rsidRPr="00051B24">
        <w:t>FaultModel:</w:t>
      </w:r>
      <w:r>
        <w:t>Enthalpy</w:t>
      </w:r>
      <w:r w:rsidRPr="00051B24">
        <w:t>SensorOffset:</w:t>
      </w:r>
      <w:r>
        <w:t>Return</w:t>
      </w:r>
      <w:r w:rsidRPr="00051B24">
        <w:t>Air</w:t>
      </w:r>
      <w:proofErr w:type="spellEnd"/>
    </w:p>
    <w:p w:rsidR="00D74BFA" w:rsidRPr="0098616A" w:rsidRDefault="00D74BFA" w:rsidP="00D74BFA">
      <w:pPr>
        <w:pStyle w:val="ListBullet"/>
        <w:ind w:left="1800"/>
      </w:pPr>
      <w:proofErr w:type="spellStart"/>
      <w:r>
        <w:t>FaultModel:Fouling:Coil</w:t>
      </w:r>
      <w:proofErr w:type="spellEnd"/>
    </w:p>
    <w:p w:rsidR="001218AC" w:rsidRDefault="001218AC">
      <w:pPr>
        <w:pStyle w:val="ListBullet"/>
        <w:tabs>
          <w:tab w:val="clear" w:pos="1440"/>
        </w:tabs>
        <w:ind w:left="1800"/>
        <w:rPr>
          <w:ins w:id="15" w:author="sdzrp" w:date="2015-03-04T09:59:00Z"/>
        </w:rPr>
        <w:pPrChange w:id="16" w:author="sdzrp" w:date="2015-03-04T09:59:00Z">
          <w:pPr/>
        </w:pPrChange>
      </w:pPr>
      <w:proofErr w:type="spellStart"/>
      <w:ins w:id="17" w:author="sdzrp" w:date="2015-03-04T09:59:00Z">
        <w:r w:rsidRPr="001218AC">
          <w:t>FaultModel:ThermostatOffset</w:t>
        </w:r>
        <w:proofErr w:type="spellEnd"/>
      </w:ins>
    </w:p>
    <w:p w:rsidR="00D74BFA" w:rsidRDefault="001218AC">
      <w:pPr>
        <w:pStyle w:val="ListBullet"/>
        <w:tabs>
          <w:tab w:val="clear" w:pos="1440"/>
        </w:tabs>
        <w:ind w:left="1800"/>
        <w:rPr>
          <w:ins w:id="18" w:author="sdzrp" w:date="2015-03-04T09:59:00Z"/>
        </w:rPr>
        <w:pPrChange w:id="19" w:author="sdzrp" w:date="2015-03-04T09:59:00Z">
          <w:pPr/>
        </w:pPrChange>
      </w:pPr>
      <w:proofErr w:type="spellStart"/>
      <w:ins w:id="20" w:author="sdzrp" w:date="2015-03-04T09:59:00Z">
        <w:r w:rsidRPr="001218AC">
          <w:t>FaultModel:HumidistatOffset</w:t>
        </w:r>
        <w:proofErr w:type="spellEnd"/>
      </w:ins>
    </w:p>
    <w:p w:rsidR="001218AC" w:rsidRDefault="001218AC" w:rsidP="00FD4BA6">
      <w:pPr>
        <w:rPr>
          <w:ins w:id="21" w:author="sdzrp" w:date="2015-03-04T09:56:00Z"/>
        </w:rPr>
      </w:pPr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2"/>
        <w:rPr>
          <w:ins w:id="22" w:author="sdzrp" w:date="2015-03-04T09:56:00Z"/>
          <w:rFonts w:ascii="Arial Black" w:hAnsi="Arial Black"/>
          <w:spacing w:val="-10"/>
          <w:kern w:val="28"/>
        </w:rPr>
      </w:pPr>
      <w:proofErr w:type="spellStart"/>
      <w:ins w:id="23" w:author="sdzrp" w:date="2015-03-04T09:56:00Z">
        <w:r w:rsidRPr="008D1417">
          <w:rPr>
            <w:rFonts w:ascii="Arial Black" w:hAnsi="Arial Black"/>
            <w:spacing w:val="-10"/>
            <w:kern w:val="28"/>
          </w:rPr>
          <w:t>FaultModel</w:t>
        </w:r>
        <w:proofErr w:type="gramStart"/>
        <w:r w:rsidRPr="008D1417">
          <w:rPr>
            <w:rFonts w:ascii="Arial Black" w:hAnsi="Arial Black"/>
            <w:spacing w:val="-10"/>
            <w:kern w:val="28"/>
          </w:rPr>
          <w:t>:ThermostatOffset</w:t>
        </w:r>
        <w:proofErr w:type="spellEnd"/>
        <w:proofErr w:type="gramEnd"/>
      </w:ins>
    </w:p>
    <w:p w:rsidR="0095135D" w:rsidRPr="008D1417" w:rsidRDefault="0095135D" w:rsidP="0095135D">
      <w:pPr>
        <w:rPr>
          <w:ins w:id="24" w:author="sdzrp" w:date="2015-03-04T09:56:00Z"/>
        </w:rPr>
      </w:pPr>
      <w:ins w:id="25" w:author="sdzrp" w:date="2015-03-04T09:56:00Z">
        <w:r w:rsidRPr="008D1417">
          <w:t>This object defines the offset fault of a thermostat</w:t>
        </w:r>
        <w:r w:rsidRPr="008D1417">
          <w:rPr>
            <w:b/>
            <w:iCs/>
            <w:lang w:val="en-GB"/>
          </w:rPr>
          <w:t xml:space="preserve"> </w:t>
        </w:r>
        <w:r w:rsidRPr="008D1417">
          <w:t xml:space="preserve">that </w:t>
        </w:r>
        <w:r w:rsidRPr="008D1417">
          <w:rPr>
            <w:lang w:val="en-GB"/>
          </w:rPr>
          <w:t>leads to inappropriate operations of the HVAC system.</w:t>
        </w:r>
      </w:ins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3"/>
        <w:rPr>
          <w:ins w:id="26" w:author="sdzrp" w:date="2015-03-04T09:56:00Z"/>
          <w:b/>
          <w:i/>
          <w:spacing w:val="-4"/>
          <w:kern w:val="28"/>
        </w:rPr>
      </w:pPr>
      <w:ins w:id="27" w:author="sdzrp" w:date="2015-03-04T09:56:00Z">
        <w:r w:rsidRPr="008D1417">
          <w:rPr>
            <w:b/>
            <w:i/>
            <w:spacing w:val="-4"/>
            <w:kern w:val="28"/>
          </w:rPr>
          <w:t>Field: Name</w:t>
        </w:r>
      </w:ins>
    </w:p>
    <w:p w:rsidR="007A2965" w:rsidRPr="008D1417" w:rsidRDefault="0095135D" w:rsidP="007A2965">
      <w:pPr>
        <w:rPr>
          <w:ins w:id="28" w:author="sdzrp" w:date="2015-03-10T10:51:00Z"/>
        </w:rPr>
      </w:pPr>
      <w:ins w:id="29" w:author="sdzrp" w:date="2015-03-04T09:56:00Z">
        <w:r w:rsidRPr="008D1417">
          <w:t xml:space="preserve">This is the user-defined name of the fault. </w:t>
        </w:r>
      </w:ins>
    </w:p>
    <w:p w:rsidR="007A2965" w:rsidRPr="008D1417" w:rsidRDefault="007A2965" w:rsidP="007A2965">
      <w:pPr>
        <w:keepNext/>
        <w:keepLines/>
        <w:spacing w:before="120" w:after="120" w:line="240" w:lineRule="atLeast"/>
        <w:outlineLvl w:val="3"/>
        <w:rPr>
          <w:ins w:id="30" w:author="sdzrp" w:date="2015-03-10T10:51:00Z"/>
          <w:b/>
          <w:i/>
          <w:spacing w:val="-4"/>
          <w:kern w:val="28"/>
        </w:rPr>
      </w:pPr>
      <w:ins w:id="31" w:author="sdzrp" w:date="2015-03-10T10:51:00Z">
        <w:r w:rsidRPr="008D1417">
          <w:rPr>
            <w:b/>
            <w:i/>
            <w:spacing w:val="-4"/>
            <w:kern w:val="28"/>
          </w:rPr>
          <w:t>Field: Thermostat Name</w:t>
        </w:r>
      </w:ins>
    </w:p>
    <w:p w:rsidR="0095135D" w:rsidRPr="008D1417" w:rsidRDefault="007A2965" w:rsidP="007A2965">
      <w:pPr>
        <w:rPr>
          <w:ins w:id="32" w:author="sdzrp" w:date="2015-03-04T09:56:00Z"/>
        </w:rPr>
      </w:pPr>
      <w:ins w:id="33" w:author="sdzrp" w:date="2015-03-10T10:51:00Z">
        <w:r w:rsidRPr="008D1417">
          <w:t xml:space="preserve">This field defines the name of the thermostat object associated with the fault. It should be the name of a </w:t>
        </w:r>
        <w:proofErr w:type="spellStart"/>
        <w:r w:rsidRPr="008D1417">
          <w:t>ZoneControl</w:t>
        </w:r>
        <w:proofErr w:type="gramStart"/>
        <w:r w:rsidRPr="008D1417">
          <w:t>:Thermostat</w:t>
        </w:r>
        <w:proofErr w:type="spellEnd"/>
        <w:proofErr w:type="gramEnd"/>
        <w:r w:rsidRPr="008D1417">
          <w:t xml:space="preserve"> object.</w:t>
        </w:r>
      </w:ins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3"/>
        <w:rPr>
          <w:ins w:id="34" w:author="sdzrp" w:date="2015-03-04T09:56:00Z"/>
          <w:b/>
          <w:i/>
          <w:spacing w:val="-4"/>
          <w:kern w:val="28"/>
        </w:rPr>
      </w:pPr>
      <w:ins w:id="35" w:author="sdzrp" w:date="2015-03-04T09:56:00Z">
        <w:r w:rsidRPr="008D1417">
          <w:rPr>
            <w:b/>
            <w:i/>
            <w:spacing w:val="-4"/>
            <w:kern w:val="28"/>
          </w:rPr>
          <w:t xml:space="preserve">Field: Availability Schedule Name </w:t>
        </w:r>
      </w:ins>
    </w:p>
    <w:p w:rsidR="0095135D" w:rsidRPr="008D1417" w:rsidRDefault="0095135D" w:rsidP="0095135D">
      <w:pPr>
        <w:rPr>
          <w:ins w:id="36" w:author="sdzrp" w:date="2015-03-04T09:56:00Z"/>
        </w:rPr>
      </w:pPr>
      <w:ins w:id="37" w:author="sdzrp" w:date="2015-03-04T09:56:00Z">
        <w:r w:rsidRPr="008D1417">
          <w:t xml:space="preserve">This field provides the name of a schedule that will determine </w:t>
        </w:r>
        <w:r>
          <w:t>whether</w:t>
        </w:r>
        <w:r w:rsidRPr="008D1417">
          <w:t xml:space="preserve"> this fault is applicable</w:t>
        </w:r>
        <w:r>
          <w:t xml:space="preserve"> or not</w:t>
        </w:r>
        <w:r w:rsidRPr="008D1417">
          <w:t>. When a fault is not applicable it is not modeled in the simulations. When it is applicable, then a user-defined sensor offset and a severity schedule will be applied. This schedule should be set to “1.0” when a fault is applicable and “0.0” when it is not. If this field is blank, the schedule has values of 1</w:t>
        </w:r>
        <w:r>
          <w:t>.0</w:t>
        </w:r>
        <w:r w:rsidRPr="008D1417">
          <w:t xml:space="preserve"> for all time periods.</w:t>
        </w:r>
      </w:ins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3"/>
        <w:rPr>
          <w:ins w:id="38" w:author="sdzrp" w:date="2015-03-04T09:56:00Z"/>
          <w:b/>
          <w:i/>
          <w:spacing w:val="-4"/>
          <w:kern w:val="28"/>
        </w:rPr>
      </w:pPr>
      <w:ins w:id="39" w:author="sdzrp" w:date="2015-03-04T09:56:00Z">
        <w:r w:rsidRPr="008D1417">
          <w:rPr>
            <w:b/>
            <w:i/>
            <w:spacing w:val="-4"/>
            <w:kern w:val="28"/>
          </w:rPr>
          <w:t xml:space="preserve">Field: Severity Schedule Name </w:t>
        </w:r>
      </w:ins>
    </w:p>
    <w:p w:rsidR="0095135D" w:rsidRPr="008D1417" w:rsidRDefault="0095135D" w:rsidP="0095135D">
      <w:pPr>
        <w:rPr>
          <w:ins w:id="40" w:author="sdzrp" w:date="2015-03-04T09:56:00Z"/>
        </w:rPr>
      </w:pPr>
      <w:ins w:id="41" w:author="sdzrp" w:date="2015-03-04T09:56:00Z">
        <w:r w:rsidRPr="008D1417">
          <w:t>This field provides the name of a schedule that represents severity of a fault. This is used as a multiplier to the reference thermostat offset value. This schedule should be set to a non-zero value when a fault is applicable and “0.0” when it is not. If this field is blank, the schedule has values of 1</w:t>
        </w:r>
        <w:r>
          <w:t>.0</w:t>
        </w:r>
        <w:r w:rsidRPr="008D1417">
          <w:t xml:space="preserve"> for all time periods.</w:t>
        </w:r>
      </w:ins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3"/>
        <w:rPr>
          <w:ins w:id="42" w:author="sdzrp" w:date="2015-03-04T09:56:00Z"/>
          <w:b/>
          <w:i/>
          <w:spacing w:val="-4"/>
          <w:kern w:val="28"/>
        </w:rPr>
      </w:pPr>
      <w:ins w:id="43" w:author="sdzrp" w:date="2015-03-04T09:56:00Z">
        <w:r w:rsidRPr="008D1417">
          <w:rPr>
            <w:b/>
            <w:i/>
            <w:spacing w:val="-4"/>
            <w:kern w:val="28"/>
          </w:rPr>
          <w:lastRenderedPageBreak/>
          <w:t>Field: Reference Thermostat Offset</w:t>
        </w:r>
      </w:ins>
    </w:p>
    <w:p w:rsidR="0095135D" w:rsidRPr="008D1417" w:rsidRDefault="0095135D" w:rsidP="007A2965">
      <w:pPr>
        <w:rPr>
          <w:ins w:id="44" w:author="sdzrp" w:date="2015-03-04T09:56:00Z"/>
        </w:rPr>
      </w:pPr>
      <w:ins w:id="45" w:author="sdzrp" w:date="2015-03-04T09:56:00Z">
        <w:r w:rsidRPr="008D1417">
          <w:t xml:space="preserve">This field defines the reference offset value of the thermostat. A positive value means the </w:t>
        </w:r>
        <w:r w:rsidRPr="008D1417">
          <w:rPr>
            <w:lang w:val="en-GB"/>
          </w:rPr>
          <w:t xml:space="preserve">zone air temperature reading </w:t>
        </w:r>
        <w:r w:rsidRPr="008D1417">
          <w:t xml:space="preserve">is higher than the </w:t>
        </w:r>
        <w:r w:rsidRPr="008D1417">
          <w:rPr>
            <w:lang w:val="en-GB"/>
          </w:rPr>
          <w:t xml:space="preserve">actual </w:t>
        </w:r>
        <w:r w:rsidRPr="008D1417">
          <w:t xml:space="preserve">value. A negative value means the </w:t>
        </w:r>
        <w:r w:rsidRPr="008D1417">
          <w:rPr>
            <w:lang w:val="en-GB"/>
          </w:rPr>
          <w:t>reading</w:t>
        </w:r>
        <w:r w:rsidRPr="008D1417">
          <w:t xml:space="preserve"> is lower than the </w:t>
        </w:r>
        <w:r w:rsidRPr="008D1417">
          <w:rPr>
            <w:lang w:val="en-GB"/>
          </w:rPr>
          <w:t xml:space="preserve">actual </w:t>
        </w:r>
        <w:r w:rsidRPr="008D1417">
          <w:t xml:space="preserve">value. A “0.0” value means no offset. Default is 2.0. The units are in </w:t>
        </w:r>
        <w:proofErr w:type="gramStart"/>
        <w:r w:rsidRPr="008D1417">
          <w:t>degrees</w:t>
        </w:r>
        <w:proofErr w:type="gramEnd"/>
        <w:r w:rsidRPr="008D1417">
          <w:t xml:space="preserve"> Celsius. </w:t>
        </w:r>
      </w:ins>
    </w:p>
    <w:p w:rsidR="0095135D" w:rsidRPr="008D1417" w:rsidRDefault="0095135D" w:rsidP="0095135D">
      <w:pPr>
        <w:rPr>
          <w:ins w:id="46" w:author="sdzrp" w:date="2015-03-04T09:56:00Z"/>
        </w:rPr>
      </w:pPr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2"/>
        <w:rPr>
          <w:ins w:id="47" w:author="sdzrp" w:date="2015-03-04T09:56:00Z"/>
          <w:rFonts w:ascii="Arial Black" w:hAnsi="Arial Black"/>
          <w:spacing w:val="-10"/>
          <w:kern w:val="28"/>
        </w:rPr>
      </w:pPr>
      <w:proofErr w:type="spellStart"/>
      <w:ins w:id="48" w:author="sdzrp" w:date="2015-03-04T09:56:00Z">
        <w:r w:rsidRPr="008D1417">
          <w:rPr>
            <w:rFonts w:ascii="Arial Black" w:hAnsi="Arial Black"/>
            <w:spacing w:val="-10"/>
            <w:kern w:val="28"/>
          </w:rPr>
          <w:t>FaultModel</w:t>
        </w:r>
        <w:proofErr w:type="gramStart"/>
        <w:r w:rsidRPr="008D1417">
          <w:rPr>
            <w:rFonts w:ascii="Arial Black" w:hAnsi="Arial Black"/>
            <w:spacing w:val="-10"/>
            <w:kern w:val="28"/>
          </w:rPr>
          <w:t>:HumidistatOffset</w:t>
        </w:r>
        <w:proofErr w:type="spellEnd"/>
        <w:proofErr w:type="gramEnd"/>
      </w:ins>
    </w:p>
    <w:p w:rsidR="0095135D" w:rsidRPr="008D1417" w:rsidRDefault="0095135D" w:rsidP="0095135D">
      <w:pPr>
        <w:rPr>
          <w:ins w:id="49" w:author="sdzrp" w:date="2015-03-04T09:56:00Z"/>
          <w:lang w:val="en-GB"/>
        </w:rPr>
      </w:pPr>
      <w:ins w:id="50" w:author="sdzrp" w:date="2015-03-04T09:56:00Z">
        <w:r w:rsidRPr="008D1417">
          <w:t>This object defines the offset fault of a humidistat</w:t>
        </w:r>
        <w:r w:rsidRPr="008D1417">
          <w:rPr>
            <w:b/>
            <w:iCs/>
            <w:lang w:val="en-GB"/>
          </w:rPr>
          <w:t xml:space="preserve"> </w:t>
        </w:r>
        <w:r w:rsidRPr="008D1417">
          <w:t xml:space="preserve">that </w:t>
        </w:r>
        <w:r w:rsidRPr="008D1417">
          <w:rPr>
            <w:lang w:val="en-GB"/>
          </w:rPr>
          <w:t>leads to inappropriate operations of the HVAC system.</w:t>
        </w:r>
      </w:ins>
    </w:p>
    <w:p w:rsidR="0095135D" w:rsidRPr="008D1417" w:rsidRDefault="0095135D" w:rsidP="0095135D">
      <w:pPr>
        <w:keepNext/>
        <w:keepLines/>
        <w:spacing w:before="120" w:after="120" w:line="240" w:lineRule="atLeast"/>
        <w:outlineLvl w:val="3"/>
        <w:rPr>
          <w:ins w:id="51" w:author="sdzrp" w:date="2015-03-04T09:56:00Z"/>
          <w:b/>
          <w:i/>
          <w:spacing w:val="-4"/>
          <w:kern w:val="28"/>
        </w:rPr>
      </w:pPr>
      <w:ins w:id="52" w:author="sdzrp" w:date="2015-03-04T09:56:00Z">
        <w:r w:rsidRPr="008D1417">
          <w:rPr>
            <w:b/>
            <w:i/>
            <w:spacing w:val="-4"/>
            <w:kern w:val="28"/>
          </w:rPr>
          <w:t>Field: Name</w:t>
        </w:r>
      </w:ins>
    </w:p>
    <w:p w:rsidR="007A2965" w:rsidRPr="008D1417" w:rsidRDefault="0095135D" w:rsidP="007A2965">
      <w:pPr>
        <w:rPr>
          <w:ins w:id="53" w:author="sdzrp" w:date="2015-03-10T10:51:00Z"/>
        </w:rPr>
      </w:pPr>
      <w:ins w:id="54" w:author="sdzrp" w:date="2015-03-04T09:56:00Z">
        <w:r w:rsidRPr="008D1417">
          <w:t xml:space="preserve">This is the user-defined name of the fault. </w:t>
        </w:r>
      </w:ins>
    </w:p>
    <w:p w:rsidR="007A2965" w:rsidRPr="008D1417" w:rsidRDefault="007A2965" w:rsidP="007A2965">
      <w:pPr>
        <w:keepNext/>
        <w:keepLines/>
        <w:spacing w:before="120" w:after="120" w:line="240" w:lineRule="atLeast"/>
        <w:outlineLvl w:val="3"/>
        <w:rPr>
          <w:ins w:id="55" w:author="sdzrp" w:date="2015-03-10T10:51:00Z"/>
          <w:b/>
          <w:i/>
          <w:spacing w:val="-4"/>
          <w:kern w:val="28"/>
        </w:rPr>
      </w:pPr>
      <w:ins w:id="56" w:author="sdzrp" w:date="2015-03-10T10:51:00Z">
        <w:r w:rsidRPr="008D1417">
          <w:rPr>
            <w:b/>
            <w:i/>
            <w:spacing w:val="-4"/>
            <w:kern w:val="28"/>
          </w:rPr>
          <w:t>Field: Humidistat Name</w:t>
        </w:r>
      </w:ins>
    </w:p>
    <w:p w:rsidR="00E32FDB" w:rsidRPr="008D1417" w:rsidRDefault="007A2965" w:rsidP="007A2965">
      <w:pPr>
        <w:rPr>
          <w:ins w:id="57" w:author="sdzrp" w:date="2015-03-09T17:54:00Z"/>
        </w:rPr>
      </w:pPr>
      <w:ins w:id="58" w:author="sdzrp" w:date="2015-03-10T10:51:00Z">
        <w:r w:rsidRPr="008D1417">
          <w:t xml:space="preserve">This field defines the name of the humidistat object associated with the fault. It should be the name of a </w:t>
        </w:r>
        <w:proofErr w:type="spellStart"/>
        <w:r w:rsidRPr="008D1417">
          <w:t>ZoneControl</w:t>
        </w:r>
        <w:proofErr w:type="gramStart"/>
        <w:r w:rsidRPr="008D1417">
          <w:t>:Humidistat</w:t>
        </w:r>
        <w:proofErr w:type="spellEnd"/>
        <w:proofErr w:type="gramEnd"/>
        <w:r w:rsidRPr="008D1417">
          <w:t xml:space="preserve"> object.</w:t>
        </w:r>
      </w:ins>
    </w:p>
    <w:p w:rsidR="00E32FDB" w:rsidRPr="008D1417" w:rsidRDefault="00E32FDB" w:rsidP="00E32FDB">
      <w:pPr>
        <w:keepNext/>
        <w:keepLines/>
        <w:spacing w:before="120" w:after="120" w:line="240" w:lineRule="atLeast"/>
        <w:outlineLvl w:val="3"/>
        <w:rPr>
          <w:ins w:id="59" w:author="sdzrp" w:date="2015-03-09T17:54:00Z"/>
          <w:b/>
          <w:i/>
          <w:spacing w:val="-4"/>
          <w:kern w:val="28"/>
        </w:rPr>
      </w:pPr>
      <w:ins w:id="60" w:author="sdzrp" w:date="2015-03-09T17:54:00Z">
        <w:r w:rsidRPr="008D1417">
          <w:rPr>
            <w:b/>
            <w:i/>
            <w:spacing w:val="-4"/>
            <w:kern w:val="28"/>
          </w:rPr>
          <w:t xml:space="preserve">Field: </w:t>
        </w:r>
        <w:r w:rsidRPr="00B637A2">
          <w:rPr>
            <w:b/>
            <w:i/>
            <w:spacing w:val="-4"/>
            <w:kern w:val="28"/>
          </w:rPr>
          <w:t>Humidistat Offset Type</w:t>
        </w:r>
      </w:ins>
    </w:p>
    <w:p w:rsidR="00E32FDB" w:rsidRPr="008D1417" w:rsidRDefault="00E32FDB" w:rsidP="00E32FDB">
      <w:pPr>
        <w:rPr>
          <w:ins w:id="61" w:author="sdzrp" w:date="2015-03-09T17:54:00Z"/>
        </w:rPr>
      </w:pPr>
      <w:ins w:id="62" w:author="sdzrp" w:date="2015-03-09T17:54:00Z">
        <w:r w:rsidRPr="00A40A76">
          <w:t xml:space="preserve">This choice field determines </w:t>
        </w:r>
        <w:r>
          <w:t>the humidistat offset fault</w:t>
        </w:r>
        <w:r w:rsidRPr="00A40A76">
          <w:t xml:space="preserve"> type. Two </w:t>
        </w:r>
        <w:r>
          <w:t>fault</w:t>
        </w:r>
        <w:r w:rsidRPr="00A40A76">
          <w:t xml:space="preserve"> types are available: (1) Type </w:t>
        </w:r>
        <w:proofErr w:type="spellStart"/>
        <w:r w:rsidRPr="00B637A2">
          <w:t>ThermostatOffsetIndependent</w:t>
        </w:r>
        <w:proofErr w:type="spellEnd"/>
        <w:r>
          <w:t>: humidistat offset is not related with thermostat offset</w:t>
        </w:r>
        <w:r w:rsidRPr="00A40A76">
          <w:t xml:space="preserve">. </w:t>
        </w:r>
        <w:r>
          <w:t xml:space="preserve">For this type, user needs to specify the </w:t>
        </w:r>
        <w:r w:rsidRPr="00A40A76">
          <w:t>Reference Humidistat Offset</w:t>
        </w:r>
        <w:r>
          <w:t xml:space="preserve">, </w:t>
        </w:r>
        <w:r w:rsidRPr="00A40A76">
          <w:t>Availability Schedule, and</w:t>
        </w:r>
        <w:r>
          <w:t xml:space="preserve"> </w:t>
        </w:r>
        <w:r w:rsidRPr="00A40A76">
          <w:t>Severity Schedule</w:t>
        </w:r>
        <w:r w:rsidRPr="008D1417">
          <w:rPr>
            <w:b/>
            <w:i/>
            <w:spacing w:val="-4"/>
            <w:kern w:val="28"/>
          </w:rPr>
          <w:t xml:space="preserve"> </w:t>
        </w:r>
        <w:r w:rsidRPr="00A40A76">
          <w:t xml:space="preserve">(2) Type </w:t>
        </w:r>
        <w:proofErr w:type="spellStart"/>
        <w:r w:rsidRPr="00B637A2">
          <w:t>ThermostatOffsetDependent</w:t>
        </w:r>
        <w:proofErr w:type="spellEnd"/>
        <w:r>
          <w:t>: humidistat offset is caused by thermostat offset fault</w:t>
        </w:r>
        <w:r w:rsidRPr="00A40A76">
          <w:t>.</w:t>
        </w:r>
        <w:r>
          <w:t xml:space="preserve"> For this type, user only needs to specify the </w:t>
        </w:r>
        <w:r w:rsidRPr="00CD62AB">
          <w:t xml:space="preserve">Related </w:t>
        </w:r>
        <w:r w:rsidRPr="00395DBD">
          <w:t>Thermostat Offset Fault Name</w:t>
        </w:r>
        <w:r w:rsidRPr="00A40A76">
          <w:t>.</w:t>
        </w:r>
        <w:r>
          <w:t xml:space="preserve"> </w:t>
        </w:r>
      </w:ins>
    </w:p>
    <w:p w:rsidR="00E32FDB" w:rsidRPr="008D1417" w:rsidRDefault="00E32FDB" w:rsidP="00E32FDB">
      <w:pPr>
        <w:keepNext/>
        <w:keepLines/>
        <w:spacing w:before="120" w:after="120" w:line="240" w:lineRule="atLeast"/>
        <w:outlineLvl w:val="3"/>
        <w:rPr>
          <w:ins w:id="63" w:author="sdzrp" w:date="2015-03-09T17:54:00Z"/>
          <w:b/>
          <w:i/>
          <w:spacing w:val="-4"/>
          <w:kern w:val="28"/>
        </w:rPr>
      </w:pPr>
      <w:ins w:id="64" w:author="sdzrp" w:date="2015-03-09T17:54:00Z">
        <w:r w:rsidRPr="008D1417">
          <w:rPr>
            <w:b/>
            <w:i/>
            <w:spacing w:val="-4"/>
            <w:kern w:val="28"/>
          </w:rPr>
          <w:t xml:space="preserve">Field: </w:t>
        </w:r>
        <w:r>
          <w:rPr>
            <w:b/>
            <w:i/>
            <w:spacing w:val="-4"/>
            <w:kern w:val="28"/>
          </w:rPr>
          <w:t>Availability Schedule Name</w:t>
        </w:r>
      </w:ins>
    </w:p>
    <w:p w:rsidR="00E32FDB" w:rsidRPr="008D1417" w:rsidRDefault="00E32FDB" w:rsidP="00E32FDB">
      <w:pPr>
        <w:rPr>
          <w:ins w:id="65" w:author="sdzrp" w:date="2015-03-09T17:54:00Z"/>
        </w:rPr>
      </w:pPr>
      <w:ins w:id="66" w:author="sdzrp" w:date="2015-03-09T17:54:00Z">
        <w:r w:rsidRPr="008D1417">
          <w:t>This field provides the name of a schedule that will determine if this fault is applicable.</w:t>
        </w:r>
        <w:r>
          <w:t xml:space="preserve"> This field is applicable for the Type</w:t>
        </w:r>
        <w:r w:rsidRPr="008D1417">
          <w:t xml:space="preserve"> </w:t>
        </w:r>
        <w:proofErr w:type="spellStart"/>
        <w:r w:rsidRPr="00B637A2">
          <w:t>ThermostatOffsetIndependent</w:t>
        </w:r>
        <w:proofErr w:type="spellEnd"/>
        <w:r>
          <w:t>.</w:t>
        </w:r>
        <w:r w:rsidRPr="008D1417">
          <w:t xml:space="preserve"> When a fault is not applicable it is not modeled in the simulations. When it is applicable, then a user-defined sensor offset and a severity schedule will be applied. This schedule should be set to “1.0” when a fault is applicable and “0.0” when it is not. If this field is blank, the schedule has values of 1 for all time periods.</w:t>
        </w:r>
      </w:ins>
    </w:p>
    <w:p w:rsidR="00E32FDB" w:rsidRPr="008D1417" w:rsidRDefault="00E32FDB" w:rsidP="00E32FDB">
      <w:pPr>
        <w:keepNext/>
        <w:keepLines/>
        <w:spacing w:before="120" w:after="120" w:line="240" w:lineRule="atLeast"/>
        <w:outlineLvl w:val="3"/>
        <w:rPr>
          <w:ins w:id="67" w:author="sdzrp" w:date="2015-03-09T17:54:00Z"/>
          <w:b/>
          <w:i/>
          <w:spacing w:val="-4"/>
          <w:kern w:val="28"/>
        </w:rPr>
      </w:pPr>
      <w:ins w:id="68" w:author="sdzrp" w:date="2015-03-09T17:54:00Z">
        <w:r>
          <w:rPr>
            <w:b/>
            <w:i/>
            <w:spacing w:val="-4"/>
            <w:kern w:val="28"/>
          </w:rPr>
          <w:t>Field: Severity Schedule Name</w:t>
        </w:r>
      </w:ins>
    </w:p>
    <w:p w:rsidR="00E32FDB" w:rsidRPr="008D1417" w:rsidRDefault="00E32FDB" w:rsidP="00E32FDB">
      <w:pPr>
        <w:rPr>
          <w:ins w:id="69" w:author="sdzrp" w:date="2015-03-09T17:54:00Z"/>
        </w:rPr>
      </w:pPr>
      <w:ins w:id="70" w:author="sdzrp" w:date="2015-03-09T17:54:00Z">
        <w:r w:rsidRPr="008D1417">
          <w:t xml:space="preserve">This field provides the name of a schedule that represents severity of a fault. </w:t>
        </w:r>
        <w:r>
          <w:t>This field is applicable for the Type</w:t>
        </w:r>
        <w:r w:rsidRPr="008D1417">
          <w:t xml:space="preserve"> </w:t>
        </w:r>
        <w:proofErr w:type="spellStart"/>
        <w:r w:rsidRPr="00B637A2">
          <w:t>ThermostatOffsetIndependent</w:t>
        </w:r>
        <w:proofErr w:type="spellEnd"/>
        <w:r>
          <w:t>.</w:t>
        </w:r>
        <w:r w:rsidRPr="008D1417">
          <w:t xml:space="preserve"> This is used as a multiplier to the reference humidistat</w:t>
        </w:r>
        <w:r w:rsidRPr="008D1417">
          <w:rPr>
            <w:b/>
            <w:iCs/>
            <w:lang w:val="en-GB"/>
          </w:rPr>
          <w:t xml:space="preserve"> </w:t>
        </w:r>
        <w:r w:rsidRPr="008D1417">
          <w:t>offset value. This schedule should be set to a non-zero value when a fault is applicable and “0.0” when it is not. If this field is blank, the schedule has values of 1</w:t>
        </w:r>
        <w:r>
          <w:t>.0</w:t>
        </w:r>
        <w:r w:rsidRPr="008D1417">
          <w:t xml:space="preserve"> for all time periods.</w:t>
        </w:r>
        <w:r w:rsidRPr="00B637A2">
          <w:t xml:space="preserve"> </w:t>
        </w:r>
      </w:ins>
    </w:p>
    <w:p w:rsidR="00E32FDB" w:rsidRPr="008D1417" w:rsidRDefault="00E32FDB" w:rsidP="00E32FDB">
      <w:pPr>
        <w:keepNext/>
        <w:keepLines/>
        <w:spacing w:before="120" w:after="120" w:line="240" w:lineRule="atLeast"/>
        <w:outlineLvl w:val="3"/>
        <w:rPr>
          <w:ins w:id="71" w:author="sdzrp" w:date="2015-03-09T17:54:00Z"/>
          <w:b/>
          <w:i/>
          <w:spacing w:val="-4"/>
          <w:kern w:val="28"/>
        </w:rPr>
      </w:pPr>
      <w:ins w:id="72" w:author="sdzrp" w:date="2015-03-09T17:54:00Z">
        <w:r w:rsidRPr="008D1417">
          <w:rPr>
            <w:b/>
            <w:i/>
            <w:spacing w:val="-4"/>
            <w:kern w:val="28"/>
          </w:rPr>
          <w:t>Field: Reference Humidistat Offset</w:t>
        </w:r>
      </w:ins>
    </w:p>
    <w:p w:rsidR="00E32FDB" w:rsidRPr="008D1417" w:rsidRDefault="00E32FDB" w:rsidP="00E32FDB">
      <w:pPr>
        <w:rPr>
          <w:ins w:id="73" w:author="sdzrp" w:date="2015-03-09T17:54:00Z"/>
        </w:rPr>
      </w:pPr>
      <w:ins w:id="74" w:author="sdzrp" w:date="2015-03-09T17:54:00Z">
        <w:r w:rsidRPr="008D1417">
          <w:t xml:space="preserve">This field defines the reference offset value of the humidistat. </w:t>
        </w:r>
        <w:r>
          <w:t>This field is required for the Type</w:t>
        </w:r>
        <w:r w:rsidRPr="008D1417">
          <w:t xml:space="preserve"> </w:t>
        </w:r>
        <w:proofErr w:type="spellStart"/>
        <w:r w:rsidRPr="00B637A2">
          <w:t>ThermostatOffsetIndependent</w:t>
        </w:r>
        <w:proofErr w:type="spellEnd"/>
        <w:r>
          <w:t>.</w:t>
        </w:r>
        <w:r w:rsidRPr="008D1417">
          <w:t xml:space="preserve"> A positive value means the </w:t>
        </w:r>
        <w:r w:rsidRPr="008D1417">
          <w:rPr>
            <w:lang w:val="en-GB"/>
          </w:rPr>
          <w:t xml:space="preserve">zone air temperature reading </w:t>
        </w:r>
        <w:r w:rsidRPr="008D1417">
          <w:t xml:space="preserve">is higher than the </w:t>
        </w:r>
        <w:r w:rsidRPr="008D1417">
          <w:rPr>
            <w:lang w:val="en-GB"/>
          </w:rPr>
          <w:t xml:space="preserve">actual </w:t>
        </w:r>
        <w:r w:rsidRPr="008D1417">
          <w:t xml:space="preserve">value. A negative value means the </w:t>
        </w:r>
        <w:r w:rsidRPr="008D1417">
          <w:rPr>
            <w:lang w:val="en-GB"/>
          </w:rPr>
          <w:t>reading</w:t>
        </w:r>
        <w:r w:rsidRPr="008D1417">
          <w:t xml:space="preserve"> is lower than the </w:t>
        </w:r>
        <w:r w:rsidRPr="008D1417">
          <w:rPr>
            <w:lang w:val="en-GB"/>
          </w:rPr>
          <w:t xml:space="preserve">actual </w:t>
        </w:r>
        <w:r w:rsidRPr="008D1417">
          <w:t>value. A “0.0” value means no offset. Default is 5.0. The units are in percentage.</w:t>
        </w:r>
        <w:r w:rsidRPr="00395DBD">
          <w:t xml:space="preserve"> </w:t>
        </w:r>
      </w:ins>
    </w:p>
    <w:p w:rsidR="00E32FDB" w:rsidRPr="008D1417" w:rsidRDefault="00E32FDB" w:rsidP="00E32FDB">
      <w:pPr>
        <w:keepNext/>
        <w:keepLines/>
        <w:spacing w:before="120" w:after="120" w:line="240" w:lineRule="atLeast"/>
        <w:outlineLvl w:val="3"/>
        <w:rPr>
          <w:ins w:id="75" w:author="sdzrp" w:date="2015-03-09T17:54:00Z"/>
          <w:b/>
          <w:i/>
          <w:spacing w:val="-4"/>
          <w:kern w:val="28"/>
        </w:rPr>
      </w:pPr>
      <w:ins w:id="76" w:author="sdzrp" w:date="2015-03-09T17:54:00Z">
        <w:r w:rsidRPr="008D1417">
          <w:rPr>
            <w:b/>
            <w:i/>
            <w:spacing w:val="-4"/>
            <w:kern w:val="28"/>
          </w:rPr>
          <w:t xml:space="preserve">Field: </w:t>
        </w:r>
        <w:r>
          <w:rPr>
            <w:b/>
            <w:i/>
            <w:spacing w:val="-4"/>
            <w:kern w:val="28"/>
          </w:rPr>
          <w:t xml:space="preserve">Related </w:t>
        </w:r>
        <w:r w:rsidRPr="00457EEC">
          <w:rPr>
            <w:b/>
            <w:i/>
            <w:spacing w:val="-4"/>
            <w:kern w:val="28"/>
          </w:rPr>
          <w:t>Thermostat Offset Fault Name</w:t>
        </w:r>
      </w:ins>
    </w:p>
    <w:p w:rsidR="0095135D" w:rsidRDefault="00E32FDB" w:rsidP="007A2965">
      <w:pPr>
        <w:rPr>
          <w:ins w:id="77" w:author="sdzrp" w:date="2015-03-10T10:55:00Z"/>
        </w:rPr>
      </w:pPr>
      <w:ins w:id="78" w:author="sdzrp" w:date="2015-03-09T17:54:00Z">
        <w:r w:rsidRPr="008D1417">
          <w:t xml:space="preserve">This field provides the name of a </w:t>
        </w:r>
        <w:r w:rsidRPr="00457EEC">
          <w:t>Thermostat</w:t>
        </w:r>
        <w:r>
          <w:t xml:space="preserve"> </w:t>
        </w:r>
        <w:r w:rsidRPr="00457EEC">
          <w:t xml:space="preserve">Offset </w:t>
        </w:r>
        <w:r>
          <w:t xml:space="preserve">Fault </w:t>
        </w:r>
        <w:r w:rsidRPr="00457EEC">
          <w:t>object</w:t>
        </w:r>
        <w:r>
          <w:t xml:space="preserve"> that causes the humidistat offset fault. </w:t>
        </w:r>
        <w:r w:rsidRPr="008D1417">
          <w:t xml:space="preserve">It should be the name of a </w:t>
        </w:r>
        <w:proofErr w:type="spellStart"/>
        <w:r w:rsidRPr="00CD62AB">
          <w:t>FaultModel</w:t>
        </w:r>
        <w:proofErr w:type="gramStart"/>
        <w:r w:rsidRPr="00CD62AB">
          <w:t>:ThermostatOffset</w:t>
        </w:r>
        <w:proofErr w:type="spellEnd"/>
        <w:proofErr w:type="gramEnd"/>
        <w:r w:rsidRPr="008D1417">
          <w:t xml:space="preserve"> object.</w:t>
        </w:r>
        <w:r>
          <w:t xml:space="preserve"> This field is required for the Type</w:t>
        </w:r>
        <w:r w:rsidRPr="008D1417">
          <w:t xml:space="preserve"> </w:t>
        </w:r>
        <w:proofErr w:type="spellStart"/>
        <w:r w:rsidRPr="00B637A2">
          <w:t>ThermostatOffset</w:t>
        </w:r>
        <w:r>
          <w:t>D</w:t>
        </w:r>
        <w:r w:rsidRPr="00B637A2">
          <w:t>ependent</w:t>
        </w:r>
        <w:proofErr w:type="spellEnd"/>
        <w:r>
          <w:t xml:space="preserve">. </w:t>
        </w:r>
        <w:r w:rsidRPr="008D1417">
          <w:t>This is used as a multiplier to the reference humidistat</w:t>
        </w:r>
        <w:r w:rsidRPr="008D1417">
          <w:rPr>
            <w:b/>
            <w:iCs/>
            <w:lang w:val="en-GB"/>
          </w:rPr>
          <w:t xml:space="preserve"> </w:t>
        </w:r>
        <w:r w:rsidRPr="008D1417">
          <w:t>offset value. This schedule should be set to a non-zero value when a fault is applicable and “0.0” when it is not. If this field is blank, the schedule has values of 1</w:t>
        </w:r>
        <w:r>
          <w:t>.0</w:t>
        </w:r>
        <w:r w:rsidRPr="008D1417">
          <w:t xml:space="preserve"> for all time periods.</w:t>
        </w:r>
      </w:ins>
    </w:p>
    <w:p w:rsidR="00990B57" w:rsidRDefault="00990B57" w:rsidP="008A7E3D">
      <w:pPr>
        <w:rPr>
          <w:ins w:id="79" w:author="sdzrp" w:date="2015-03-10T10:55:00Z"/>
        </w:rPr>
        <w:pPrChange w:id="80" w:author="sdzrp" w:date="2015-03-10T10:56:00Z">
          <w:pPr>
            <w:pStyle w:val="BodyText"/>
            <w:spacing w:after="0"/>
          </w:pPr>
        </w:pPrChange>
      </w:pPr>
      <w:ins w:id="81" w:author="sdzrp" w:date="2015-03-10T10:55:00Z">
        <w:r w:rsidRPr="00FB4526">
          <w:lastRenderedPageBreak/>
          <w:t xml:space="preserve">An example of IDF codes for the </w:t>
        </w:r>
      </w:ins>
      <w:ins w:id="82" w:author="sdzrp" w:date="2015-03-10T10:57:00Z">
        <w:r w:rsidR="008A7E3D">
          <w:t xml:space="preserve">thermostat/humidistat offset </w:t>
        </w:r>
      </w:ins>
      <w:bookmarkStart w:id="83" w:name="_GoBack"/>
      <w:bookmarkEnd w:id="83"/>
      <w:ins w:id="84" w:author="sdzrp" w:date="2015-03-10T10:55:00Z">
        <w:r w:rsidRPr="00FB4526">
          <w:t>fault models:</w:t>
        </w:r>
      </w:ins>
    </w:p>
    <w:p w:rsidR="00990B57" w:rsidRPr="00990B57" w:rsidRDefault="00990B57" w:rsidP="00990B57">
      <w:pPr>
        <w:pStyle w:val="CodeIDDSamples"/>
        <w:rPr>
          <w:ins w:id="85" w:author="sdzrp" w:date="2015-03-10T10:55:00Z"/>
          <w:rPrChange w:id="86" w:author="sdzrp" w:date="2015-03-10T10:56:00Z">
            <w:rPr>
              <w:ins w:id="87" w:author="sdzrp" w:date="2015-03-10T10:55:00Z"/>
              <w:rFonts w:ascii="Courier New" w:hAnsi="Courier New"/>
              <w:sz w:val="16"/>
            </w:rPr>
          </w:rPrChange>
        </w:rPr>
        <w:pPrChange w:id="88" w:author="sdzrp" w:date="2015-03-10T10:56:00Z">
          <w:pPr>
            <w:pStyle w:val="BodyText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after="0"/>
          </w:pPr>
        </w:pPrChange>
      </w:pPr>
      <w:proofErr w:type="spellStart"/>
      <w:ins w:id="89" w:author="sdzrp" w:date="2015-03-10T10:55:00Z">
        <w:r w:rsidRPr="00990B57">
          <w:rPr>
            <w:rPrChange w:id="90" w:author="sdzrp" w:date="2015-03-10T10:56:00Z">
              <w:rPr>
                <w:rFonts w:ascii="Courier New" w:hAnsi="Courier New"/>
                <w:sz w:val="16"/>
              </w:rPr>
            </w:rPrChange>
          </w:rPr>
          <w:t>FaultModel</w:t>
        </w:r>
        <w:proofErr w:type="gramStart"/>
        <w:r w:rsidRPr="00990B57">
          <w:rPr>
            <w:rPrChange w:id="91" w:author="sdzrp" w:date="2015-03-10T10:56:00Z">
              <w:rPr>
                <w:rFonts w:ascii="Courier New" w:hAnsi="Courier New"/>
                <w:sz w:val="16"/>
              </w:rPr>
            </w:rPrChange>
          </w:rPr>
          <w:t>:ThermostatOffset</w:t>
        </w:r>
        <w:proofErr w:type="spellEnd"/>
        <w:proofErr w:type="gramEnd"/>
        <w:r w:rsidRPr="00990B57">
          <w:rPr>
            <w:rPrChange w:id="92" w:author="sdzrp" w:date="2015-03-10T10:56:00Z">
              <w:rPr>
                <w:rFonts w:ascii="Courier New" w:hAnsi="Courier New"/>
                <w:sz w:val="16"/>
              </w:rPr>
            </w:rPrChange>
          </w:rPr>
          <w:t>,</w:t>
        </w:r>
      </w:ins>
    </w:p>
    <w:p w:rsidR="00990B57" w:rsidRPr="00990B57" w:rsidRDefault="00990B57" w:rsidP="00990B57">
      <w:pPr>
        <w:pStyle w:val="CodeIDDSamples"/>
        <w:rPr>
          <w:ins w:id="93" w:author="sdzrp" w:date="2015-03-10T10:55:00Z"/>
          <w:rPrChange w:id="94" w:author="sdzrp" w:date="2015-03-10T10:56:00Z">
            <w:rPr>
              <w:ins w:id="95" w:author="sdzrp" w:date="2015-03-10T10:55:00Z"/>
              <w:rFonts w:ascii="Courier New" w:hAnsi="Courier New"/>
              <w:sz w:val="16"/>
            </w:rPr>
          </w:rPrChange>
        </w:rPr>
        <w:pPrChange w:id="96" w:author="sdzrp" w:date="2015-03-10T10:56:00Z">
          <w:pPr>
            <w:pStyle w:val="BodyText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after="0"/>
          </w:pPr>
        </w:pPrChange>
      </w:pPr>
      <w:ins w:id="97" w:author="sdzrp" w:date="2015-03-10T10:55:00Z">
        <w:r w:rsidRPr="00990B57">
          <w:rPr>
            <w:rPrChange w:id="98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  Ther_Offset_</w:t>
        </w:r>
        <w:proofErr w:type="gramStart"/>
        <w:r w:rsidRPr="00990B57">
          <w:rPr>
            <w:rPrChange w:id="99" w:author="sdzrp" w:date="2015-03-10T10:56:00Z">
              <w:rPr>
                <w:rFonts w:ascii="Courier New" w:hAnsi="Courier New"/>
                <w:sz w:val="16"/>
              </w:rPr>
            </w:rPrChange>
          </w:rPr>
          <w:t>Zone1,</w:t>
        </w:r>
        <w:r w:rsidRPr="00990B57">
          <w:rPr>
            <w:rPrChange w:id="100" w:author="sdzrp" w:date="2015-03-10T10:56:00Z">
              <w:rPr>
                <w:rFonts w:ascii="Courier New" w:hAnsi="Courier New"/>
                <w:sz w:val="16"/>
              </w:rPr>
            </w:rPrChange>
          </w:rPr>
          <w:tab/>
          <w:t>!-</w:t>
        </w:r>
        <w:proofErr w:type="gramEnd"/>
        <w:r w:rsidRPr="00990B57">
          <w:rPr>
            <w:rPrChange w:id="101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Name</w:t>
        </w:r>
      </w:ins>
    </w:p>
    <w:p w:rsidR="00990B57" w:rsidRPr="00990B57" w:rsidRDefault="00990B57" w:rsidP="00990B57">
      <w:pPr>
        <w:pStyle w:val="CodeIDDSamples"/>
        <w:rPr>
          <w:ins w:id="102" w:author="sdzrp" w:date="2015-03-10T10:55:00Z"/>
          <w:rPrChange w:id="103" w:author="sdzrp" w:date="2015-03-10T10:56:00Z">
            <w:rPr>
              <w:ins w:id="104" w:author="sdzrp" w:date="2015-03-10T10:55:00Z"/>
              <w:rFonts w:ascii="Courier New" w:hAnsi="Courier New"/>
              <w:sz w:val="16"/>
            </w:rPr>
          </w:rPrChange>
        </w:rPr>
        <w:pPrChange w:id="105" w:author="sdzrp" w:date="2015-03-10T10:56:00Z">
          <w:pPr>
            <w:pStyle w:val="BodyText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after="0"/>
          </w:pPr>
        </w:pPrChange>
      </w:pPr>
      <w:ins w:id="106" w:author="sdzrp" w:date="2015-03-10T10:55:00Z">
        <w:r w:rsidRPr="00990B57">
          <w:rPr>
            <w:rPrChange w:id="107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  Zone 1 </w:t>
        </w:r>
        <w:proofErr w:type="gramStart"/>
        <w:r w:rsidRPr="00990B57">
          <w:rPr>
            <w:rPrChange w:id="108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Thermostat, </w:t>
        </w:r>
        <w:r w:rsidRPr="00990B57">
          <w:rPr>
            <w:rPrChange w:id="109" w:author="sdzrp" w:date="2015-03-10T10:56:00Z">
              <w:rPr>
                <w:rFonts w:ascii="Courier New" w:hAnsi="Courier New"/>
                <w:sz w:val="16"/>
              </w:rPr>
            </w:rPrChange>
          </w:rPr>
          <w:tab/>
          <w:t>!-</w:t>
        </w:r>
        <w:proofErr w:type="gramEnd"/>
        <w:r w:rsidRPr="00990B57">
          <w:rPr>
            <w:rPrChange w:id="110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Thermostat Name</w:t>
        </w:r>
      </w:ins>
    </w:p>
    <w:p w:rsidR="00990B57" w:rsidRPr="00990B57" w:rsidRDefault="00990B57" w:rsidP="00990B57">
      <w:pPr>
        <w:pStyle w:val="CodeIDDSamples"/>
        <w:rPr>
          <w:ins w:id="111" w:author="sdzrp" w:date="2015-03-10T10:55:00Z"/>
          <w:rPrChange w:id="112" w:author="sdzrp" w:date="2015-03-10T10:56:00Z">
            <w:rPr>
              <w:ins w:id="113" w:author="sdzrp" w:date="2015-03-10T10:55:00Z"/>
              <w:rFonts w:ascii="Courier New" w:hAnsi="Courier New"/>
              <w:sz w:val="16"/>
            </w:rPr>
          </w:rPrChange>
        </w:rPr>
        <w:pPrChange w:id="114" w:author="sdzrp" w:date="2015-03-10T10:56:00Z">
          <w:pPr>
            <w:pStyle w:val="BodyText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after="0"/>
          </w:pPr>
        </w:pPrChange>
      </w:pPr>
      <w:ins w:id="115" w:author="sdzrp" w:date="2015-03-10T10:55:00Z">
        <w:r w:rsidRPr="00990B57">
          <w:rPr>
            <w:rPrChange w:id="116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  </w:t>
        </w:r>
        <w:proofErr w:type="spellStart"/>
        <w:proofErr w:type="gramStart"/>
        <w:r w:rsidRPr="00990B57">
          <w:rPr>
            <w:rPrChange w:id="117" w:author="sdzrp" w:date="2015-03-10T10:56:00Z">
              <w:rPr>
                <w:rFonts w:ascii="Courier New" w:hAnsi="Courier New"/>
                <w:sz w:val="16"/>
              </w:rPr>
            </w:rPrChange>
          </w:rPr>
          <w:t>AlwaysOn</w:t>
        </w:r>
        <w:proofErr w:type="spellEnd"/>
        <w:r w:rsidRPr="00990B57">
          <w:rPr>
            <w:rPrChange w:id="118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,  </w:t>
        </w:r>
        <w:r w:rsidRPr="00990B57">
          <w:rPr>
            <w:rPrChange w:id="119" w:author="sdzrp" w:date="2015-03-10T10:56:00Z">
              <w:rPr>
                <w:rFonts w:ascii="Courier New" w:hAnsi="Courier New"/>
                <w:sz w:val="16"/>
              </w:rPr>
            </w:rPrChange>
          </w:rPr>
          <w:tab/>
        </w:r>
        <w:r w:rsidRPr="00990B57">
          <w:rPr>
            <w:rPrChange w:id="120" w:author="sdzrp" w:date="2015-03-10T10:56:00Z">
              <w:rPr>
                <w:rFonts w:ascii="Courier New" w:hAnsi="Courier New"/>
                <w:sz w:val="16"/>
              </w:rPr>
            </w:rPrChange>
          </w:rPr>
          <w:tab/>
          <w:t>!-</w:t>
        </w:r>
        <w:proofErr w:type="gramEnd"/>
        <w:r w:rsidRPr="00990B57">
          <w:rPr>
            <w:rPrChange w:id="121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Availability Schedule Name</w:t>
        </w:r>
      </w:ins>
    </w:p>
    <w:p w:rsidR="00990B57" w:rsidRPr="00990B57" w:rsidRDefault="00990B57" w:rsidP="00990B57">
      <w:pPr>
        <w:pStyle w:val="CodeIDDSamples"/>
        <w:rPr>
          <w:ins w:id="122" w:author="sdzrp" w:date="2015-03-10T10:55:00Z"/>
          <w:rPrChange w:id="123" w:author="sdzrp" w:date="2015-03-10T10:56:00Z">
            <w:rPr>
              <w:ins w:id="124" w:author="sdzrp" w:date="2015-03-10T10:55:00Z"/>
              <w:rFonts w:ascii="Courier New" w:hAnsi="Courier New"/>
              <w:sz w:val="16"/>
            </w:rPr>
          </w:rPrChange>
        </w:rPr>
        <w:pPrChange w:id="125" w:author="sdzrp" w:date="2015-03-10T10:56:00Z">
          <w:pPr>
            <w:pStyle w:val="BodyText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after="0"/>
          </w:pPr>
        </w:pPrChange>
      </w:pPr>
      <w:ins w:id="126" w:author="sdzrp" w:date="2015-03-10T10:55:00Z">
        <w:r w:rsidRPr="00990B57">
          <w:rPr>
            <w:rPrChange w:id="127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  </w:t>
        </w:r>
        <w:proofErr w:type="spellStart"/>
        <w:proofErr w:type="gramStart"/>
        <w:r w:rsidRPr="00990B57">
          <w:rPr>
            <w:rPrChange w:id="128" w:author="sdzrp" w:date="2015-03-10T10:56:00Z">
              <w:rPr>
                <w:rFonts w:ascii="Courier New" w:hAnsi="Courier New"/>
                <w:sz w:val="16"/>
              </w:rPr>
            </w:rPrChange>
          </w:rPr>
          <w:t>AlwaysOne</w:t>
        </w:r>
        <w:proofErr w:type="spellEnd"/>
        <w:r w:rsidRPr="00990B57">
          <w:rPr>
            <w:rPrChange w:id="129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, </w:t>
        </w:r>
        <w:r w:rsidRPr="00990B57">
          <w:rPr>
            <w:rPrChange w:id="130" w:author="sdzrp" w:date="2015-03-10T10:56:00Z">
              <w:rPr>
                <w:rFonts w:ascii="Courier New" w:hAnsi="Courier New"/>
                <w:sz w:val="16"/>
              </w:rPr>
            </w:rPrChange>
          </w:rPr>
          <w:tab/>
        </w:r>
        <w:r w:rsidRPr="00990B57">
          <w:rPr>
            <w:rPrChange w:id="131" w:author="sdzrp" w:date="2015-03-10T10:56:00Z">
              <w:rPr>
                <w:rFonts w:ascii="Courier New" w:hAnsi="Courier New"/>
                <w:sz w:val="16"/>
              </w:rPr>
            </w:rPrChange>
          </w:rPr>
          <w:tab/>
          <w:t>!-</w:t>
        </w:r>
        <w:proofErr w:type="gramEnd"/>
        <w:r w:rsidRPr="00990B57">
          <w:rPr>
            <w:rPrChange w:id="132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Severity Schedule Name</w:t>
        </w:r>
      </w:ins>
    </w:p>
    <w:p w:rsidR="00990B57" w:rsidRPr="00990B57" w:rsidRDefault="00990B57" w:rsidP="00990B57">
      <w:pPr>
        <w:pStyle w:val="CodeIDDSamples"/>
        <w:rPr>
          <w:ins w:id="133" w:author="sdzrp" w:date="2015-03-10T10:55:00Z"/>
          <w:rPrChange w:id="134" w:author="sdzrp" w:date="2015-03-10T10:56:00Z">
            <w:rPr>
              <w:ins w:id="135" w:author="sdzrp" w:date="2015-03-10T10:55:00Z"/>
              <w:rFonts w:ascii="Courier New" w:hAnsi="Courier New"/>
              <w:sz w:val="16"/>
            </w:rPr>
          </w:rPrChange>
        </w:rPr>
        <w:pPrChange w:id="136" w:author="sdzrp" w:date="2015-03-10T10:56:00Z">
          <w:pPr>
            <w:pStyle w:val="BodyText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after="0"/>
          </w:pPr>
        </w:pPrChange>
      </w:pPr>
      <w:ins w:id="137" w:author="sdzrp" w:date="2015-03-10T10:55:00Z">
        <w:r w:rsidRPr="00990B57">
          <w:rPr>
            <w:rPrChange w:id="138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  </w:t>
        </w:r>
        <w:proofErr w:type="gramStart"/>
        <w:r w:rsidRPr="00990B57">
          <w:rPr>
            <w:rPrChange w:id="139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2.0;       </w:t>
        </w:r>
        <w:r w:rsidRPr="00990B57">
          <w:rPr>
            <w:rPrChange w:id="140" w:author="sdzrp" w:date="2015-03-10T10:56:00Z">
              <w:rPr>
                <w:rFonts w:ascii="Courier New" w:hAnsi="Courier New"/>
                <w:sz w:val="16"/>
              </w:rPr>
            </w:rPrChange>
          </w:rPr>
          <w:tab/>
        </w:r>
        <w:r w:rsidRPr="00990B57">
          <w:rPr>
            <w:rPrChange w:id="141" w:author="sdzrp" w:date="2015-03-10T10:56:00Z">
              <w:rPr>
                <w:rFonts w:ascii="Courier New" w:hAnsi="Courier New"/>
                <w:sz w:val="16"/>
              </w:rPr>
            </w:rPrChange>
          </w:rPr>
          <w:tab/>
          <w:t>!-</w:t>
        </w:r>
        <w:proofErr w:type="gramEnd"/>
        <w:r w:rsidRPr="00990B57">
          <w:rPr>
            <w:rPrChange w:id="142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Reference Thermostat Offset</w:t>
        </w:r>
      </w:ins>
    </w:p>
    <w:p w:rsidR="00990B57" w:rsidRPr="00990B57" w:rsidRDefault="00990B57" w:rsidP="00990B57">
      <w:pPr>
        <w:pStyle w:val="CodeIDDSamples"/>
        <w:rPr>
          <w:ins w:id="143" w:author="sdzrp" w:date="2015-03-10T10:55:00Z"/>
          <w:rPrChange w:id="144" w:author="sdzrp" w:date="2015-03-10T10:56:00Z">
            <w:rPr>
              <w:ins w:id="145" w:author="sdzrp" w:date="2015-03-10T10:55:00Z"/>
              <w:rFonts w:ascii="Courier New" w:hAnsi="Courier New"/>
              <w:sz w:val="16"/>
            </w:rPr>
          </w:rPrChange>
        </w:rPr>
        <w:pPrChange w:id="146" w:author="sdzrp" w:date="2015-03-10T10:56:00Z">
          <w:pPr>
            <w:pStyle w:val="BodyText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after="0"/>
          </w:pPr>
        </w:pPrChange>
      </w:pPr>
    </w:p>
    <w:p w:rsidR="00990B57" w:rsidRPr="00990B57" w:rsidRDefault="00990B57" w:rsidP="00990B57">
      <w:pPr>
        <w:pStyle w:val="CodeIDDSamples"/>
        <w:rPr>
          <w:ins w:id="147" w:author="sdzrp" w:date="2015-03-10T10:55:00Z"/>
          <w:rPrChange w:id="148" w:author="sdzrp" w:date="2015-03-10T10:56:00Z">
            <w:rPr>
              <w:ins w:id="149" w:author="sdzrp" w:date="2015-03-10T10:55:00Z"/>
              <w:rFonts w:ascii="Courier New" w:hAnsi="Courier New"/>
              <w:sz w:val="16"/>
            </w:rPr>
          </w:rPrChange>
        </w:rPr>
        <w:pPrChange w:id="150" w:author="sdzrp" w:date="2015-03-10T10:56:00Z">
          <w:pPr>
            <w:pStyle w:val="BodyText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after="0"/>
          </w:pPr>
        </w:pPrChange>
      </w:pPr>
      <w:proofErr w:type="spellStart"/>
      <w:ins w:id="151" w:author="sdzrp" w:date="2015-03-10T10:55:00Z">
        <w:r w:rsidRPr="00990B57">
          <w:rPr>
            <w:rPrChange w:id="152" w:author="sdzrp" w:date="2015-03-10T10:56:00Z">
              <w:rPr>
                <w:rFonts w:ascii="Courier New" w:hAnsi="Courier New"/>
                <w:sz w:val="16"/>
              </w:rPr>
            </w:rPrChange>
          </w:rPr>
          <w:t>FaultModel</w:t>
        </w:r>
        <w:proofErr w:type="gramStart"/>
        <w:r w:rsidRPr="00990B57">
          <w:rPr>
            <w:rPrChange w:id="153" w:author="sdzrp" w:date="2015-03-10T10:56:00Z">
              <w:rPr>
                <w:rFonts w:ascii="Courier New" w:hAnsi="Courier New"/>
                <w:sz w:val="16"/>
              </w:rPr>
            </w:rPrChange>
          </w:rPr>
          <w:t>:HumidistatOffset</w:t>
        </w:r>
        <w:proofErr w:type="spellEnd"/>
        <w:proofErr w:type="gramEnd"/>
        <w:r w:rsidRPr="00990B57">
          <w:rPr>
            <w:rPrChange w:id="154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, </w:t>
        </w:r>
      </w:ins>
    </w:p>
    <w:p w:rsidR="00990B57" w:rsidRPr="00990B57" w:rsidRDefault="00990B57" w:rsidP="00990B57">
      <w:pPr>
        <w:pStyle w:val="CodeIDDSamples"/>
        <w:rPr>
          <w:ins w:id="155" w:author="sdzrp" w:date="2015-03-10T10:55:00Z"/>
          <w:rPrChange w:id="156" w:author="sdzrp" w:date="2015-03-10T10:56:00Z">
            <w:rPr>
              <w:ins w:id="157" w:author="sdzrp" w:date="2015-03-10T10:55:00Z"/>
              <w:rFonts w:ascii="Courier New" w:hAnsi="Courier New"/>
              <w:sz w:val="16"/>
            </w:rPr>
          </w:rPrChange>
        </w:rPr>
        <w:pPrChange w:id="158" w:author="sdzrp" w:date="2015-03-10T10:56:00Z">
          <w:pPr>
            <w:pStyle w:val="BodyText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after="0"/>
          </w:pPr>
        </w:pPrChange>
      </w:pPr>
      <w:ins w:id="159" w:author="sdzrp" w:date="2015-03-10T10:55:00Z">
        <w:r w:rsidRPr="00990B57">
          <w:rPr>
            <w:rPrChange w:id="160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  Humi_Offset_</w:t>
        </w:r>
        <w:proofErr w:type="gramStart"/>
        <w:r w:rsidRPr="00990B57">
          <w:rPr>
            <w:rPrChange w:id="161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Zone1, </w:t>
        </w:r>
        <w:r w:rsidRPr="00990B57">
          <w:rPr>
            <w:rPrChange w:id="162" w:author="sdzrp" w:date="2015-03-10T10:56:00Z">
              <w:rPr>
                <w:rFonts w:ascii="Courier New" w:hAnsi="Courier New"/>
                <w:sz w:val="16"/>
              </w:rPr>
            </w:rPrChange>
          </w:rPr>
          <w:tab/>
          <w:t>!-</w:t>
        </w:r>
        <w:proofErr w:type="gramEnd"/>
        <w:r w:rsidRPr="00990B57">
          <w:rPr>
            <w:rPrChange w:id="163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Name</w:t>
        </w:r>
      </w:ins>
    </w:p>
    <w:p w:rsidR="00990B57" w:rsidRPr="00990B57" w:rsidRDefault="00990B57" w:rsidP="00990B57">
      <w:pPr>
        <w:pStyle w:val="CodeIDDSamples"/>
        <w:rPr>
          <w:ins w:id="164" w:author="sdzrp" w:date="2015-03-10T10:55:00Z"/>
          <w:rPrChange w:id="165" w:author="sdzrp" w:date="2015-03-10T10:56:00Z">
            <w:rPr>
              <w:ins w:id="166" w:author="sdzrp" w:date="2015-03-10T10:55:00Z"/>
              <w:rFonts w:ascii="Courier New" w:hAnsi="Courier New"/>
              <w:sz w:val="16"/>
            </w:rPr>
          </w:rPrChange>
        </w:rPr>
        <w:pPrChange w:id="167" w:author="sdzrp" w:date="2015-03-10T10:56:00Z">
          <w:pPr>
            <w:pStyle w:val="BodyText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after="0"/>
          </w:pPr>
        </w:pPrChange>
      </w:pPr>
      <w:ins w:id="168" w:author="sdzrp" w:date="2015-03-10T10:55:00Z">
        <w:r w:rsidRPr="00990B57">
          <w:rPr>
            <w:rPrChange w:id="169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  Zone 1 </w:t>
        </w:r>
        <w:proofErr w:type="gramStart"/>
        <w:r w:rsidRPr="00990B57">
          <w:rPr>
            <w:rPrChange w:id="170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Humidistat, </w:t>
        </w:r>
        <w:r w:rsidRPr="00990B57">
          <w:rPr>
            <w:rPrChange w:id="171" w:author="sdzrp" w:date="2015-03-10T10:56:00Z">
              <w:rPr>
                <w:rFonts w:ascii="Courier New" w:hAnsi="Courier New"/>
                <w:sz w:val="16"/>
              </w:rPr>
            </w:rPrChange>
          </w:rPr>
          <w:tab/>
          <w:t>!-</w:t>
        </w:r>
        <w:proofErr w:type="gramEnd"/>
        <w:r w:rsidRPr="00990B57">
          <w:rPr>
            <w:rPrChange w:id="172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Humidistat Name</w:t>
        </w:r>
      </w:ins>
    </w:p>
    <w:p w:rsidR="00990B57" w:rsidRPr="00990B57" w:rsidRDefault="00990B57" w:rsidP="00990B57">
      <w:pPr>
        <w:pStyle w:val="CodeIDDSamples"/>
        <w:rPr>
          <w:ins w:id="173" w:author="sdzrp" w:date="2015-03-10T10:55:00Z"/>
          <w:rPrChange w:id="174" w:author="sdzrp" w:date="2015-03-10T10:56:00Z">
            <w:rPr>
              <w:ins w:id="175" w:author="sdzrp" w:date="2015-03-10T10:55:00Z"/>
              <w:rFonts w:ascii="Courier New" w:hAnsi="Courier New"/>
              <w:sz w:val="16"/>
            </w:rPr>
          </w:rPrChange>
        </w:rPr>
        <w:pPrChange w:id="176" w:author="sdzrp" w:date="2015-03-10T10:56:00Z">
          <w:pPr>
            <w:pStyle w:val="BodyText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after="0"/>
          </w:pPr>
        </w:pPrChange>
      </w:pPr>
      <w:ins w:id="177" w:author="sdzrp" w:date="2015-03-10T10:55:00Z">
        <w:r w:rsidRPr="00990B57">
          <w:rPr>
            <w:rPrChange w:id="178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  </w:t>
        </w:r>
        <w:proofErr w:type="spellStart"/>
        <w:r w:rsidRPr="00990B57">
          <w:rPr>
            <w:rPrChange w:id="179" w:author="sdzrp" w:date="2015-03-10T10:56:00Z">
              <w:rPr>
                <w:rFonts w:ascii="Courier New" w:hAnsi="Courier New"/>
                <w:sz w:val="16"/>
              </w:rPr>
            </w:rPrChange>
          </w:rPr>
          <w:t>ThermostatOffsetDependent</w:t>
        </w:r>
        <w:proofErr w:type="spellEnd"/>
        <w:proofErr w:type="gramStart"/>
        <w:r w:rsidRPr="00990B57">
          <w:rPr>
            <w:rPrChange w:id="180" w:author="sdzrp" w:date="2015-03-10T10:56:00Z">
              <w:rPr>
                <w:rFonts w:ascii="Courier New" w:hAnsi="Courier New"/>
                <w:sz w:val="16"/>
              </w:rPr>
            </w:rPrChange>
          </w:rPr>
          <w:t>, !</w:t>
        </w:r>
        <w:proofErr w:type="gramEnd"/>
        <w:r w:rsidRPr="00990B57">
          <w:rPr>
            <w:rPrChange w:id="181" w:author="sdzrp" w:date="2015-03-10T10:56:00Z">
              <w:rPr>
                <w:rFonts w:ascii="Courier New" w:hAnsi="Courier New"/>
                <w:sz w:val="16"/>
              </w:rPr>
            </w:rPrChange>
          </w:rPr>
          <w:t>- Humidistat Offset Type</w:t>
        </w:r>
      </w:ins>
    </w:p>
    <w:p w:rsidR="00990B57" w:rsidRPr="00990B57" w:rsidRDefault="00990B57" w:rsidP="00990B57">
      <w:pPr>
        <w:pStyle w:val="CodeIDDSamples"/>
        <w:rPr>
          <w:ins w:id="182" w:author="sdzrp" w:date="2015-03-10T10:55:00Z"/>
          <w:rPrChange w:id="183" w:author="sdzrp" w:date="2015-03-10T10:56:00Z">
            <w:rPr>
              <w:ins w:id="184" w:author="sdzrp" w:date="2015-03-10T10:55:00Z"/>
              <w:rFonts w:ascii="Courier New" w:hAnsi="Courier New"/>
              <w:sz w:val="16"/>
            </w:rPr>
          </w:rPrChange>
        </w:rPr>
        <w:pPrChange w:id="185" w:author="sdzrp" w:date="2015-03-10T10:56:00Z">
          <w:pPr>
            <w:pStyle w:val="BodyText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after="0"/>
          </w:pPr>
        </w:pPrChange>
      </w:pPr>
      <w:ins w:id="186" w:author="sdzrp" w:date="2015-03-10T10:55:00Z">
        <w:r w:rsidRPr="00990B57">
          <w:rPr>
            <w:rPrChange w:id="187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  </w:t>
        </w:r>
        <w:proofErr w:type="gramStart"/>
        <w:r w:rsidRPr="00990B57">
          <w:rPr>
            <w:rPrChange w:id="188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,  </w:t>
        </w:r>
        <w:r w:rsidRPr="00990B57">
          <w:rPr>
            <w:rPrChange w:id="189" w:author="sdzrp" w:date="2015-03-10T10:56:00Z">
              <w:rPr>
                <w:rFonts w:ascii="Courier New" w:hAnsi="Courier New"/>
                <w:sz w:val="16"/>
              </w:rPr>
            </w:rPrChange>
          </w:rPr>
          <w:tab/>
        </w:r>
        <w:r w:rsidRPr="00990B57">
          <w:rPr>
            <w:rPrChange w:id="190" w:author="sdzrp" w:date="2015-03-10T10:56:00Z">
              <w:rPr>
                <w:rFonts w:ascii="Courier New" w:hAnsi="Courier New"/>
                <w:sz w:val="16"/>
              </w:rPr>
            </w:rPrChange>
          </w:rPr>
          <w:tab/>
        </w:r>
        <w:r w:rsidRPr="00990B57">
          <w:rPr>
            <w:rPrChange w:id="191" w:author="sdzrp" w:date="2015-03-10T10:56:00Z">
              <w:rPr>
                <w:rFonts w:ascii="Courier New" w:hAnsi="Courier New"/>
                <w:sz w:val="16"/>
              </w:rPr>
            </w:rPrChange>
          </w:rPr>
          <w:tab/>
          <w:t>!-</w:t>
        </w:r>
        <w:proofErr w:type="gramEnd"/>
        <w:r w:rsidRPr="00990B57">
          <w:rPr>
            <w:rPrChange w:id="192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Availability Schedule Name</w:t>
        </w:r>
      </w:ins>
    </w:p>
    <w:p w:rsidR="00990B57" w:rsidRPr="00990B57" w:rsidRDefault="00990B57" w:rsidP="00990B57">
      <w:pPr>
        <w:pStyle w:val="CodeIDDSamples"/>
        <w:rPr>
          <w:ins w:id="193" w:author="sdzrp" w:date="2015-03-10T10:55:00Z"/>
          <w:rPrChange w:id="194" w:author="sdzrp" w:date="2015-03-10T10:56:00Z">
            <w:rPr>
              <w:ins w:id="195" w:author="sdzrp" w:date="2015-03-10T10:55:00Z"/>
              <w:rFonts w:ascii="Courier New" w:hAnsi="Courier New"/>
              <w:sz w:val="16"/>
            </w:rPr>
          </w:rPrChange>
        </w:rPr>
        <w:pPrChange w:id="196" w:author="sdzrp" w:date="2015-03-10T10:56:00Z">
          <w:pPr>
            <w:pStyle w:val="BodyText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after="0"/>
          </w:pPr>
        </w:pPrChange>
      </w:pPr>
      <w:ins w:id="197" w:author="sdzrp" w:date="2015-03-10T10:55:00Z">
        <w:r w:rsidRPr="00990B57">
          <w:rPr>
            <w:rPrChange w:id="198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  </w:t>
        </w:r>
        <w:proofErr w:type="gramStart"/>
        <w:r w:rsidRPr="00990B57">
          <w:rPr>
            <w:rPrChange w:id="199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, </w:t>
        </w:r>
        <w:r w:rsidRPr="00990B57">
          <w:rPr>
            <w:rPrChange w:id="200" w:author="sdzrp" w:date="2015-03-10T10:56:00Z">
              <w:rPr>
                <w:rFonts w:ascii="Courier New" w:hAnsi="Courier New"/>
                <w:sz w:val="16"/>
              </w:rPr>
            </w:rPrChange>
          </w:rPr>
          <w:tab/>
        </w:r>
        <w:r w:rsidRPr="00990B57">
          <w:rPr>
            <w:rPrChange w:id="201" w:author="sdzrp" w:date="2015-03-10T10:56:00Z">
              <w:rPr>
                <w:rFonts w:ascii="Courier New" w:hAnsi="Courier New"/>
                <w:sz w:val="16"/>
              </w:rPr>
            </w:rPrChange>
          </w:rPr>
          <w:tab/>
        </w:r>
        <w:r w:rsidRPr="00990B57">
          <w:rPr>
            <w:rPrChange w:id="202" w:author="sdzrp" w:date="2015-03-10T10:56:00Z">
              <w:rPr>
                <w:rFonts w:ascii="Courier New" w:hAnsi="Courier New"/>
                <w:sz w:val="16"/>
              </w:rPr>
            </w:rPrChange>
          </w:rPr>
          <w:tab/>
          <w:t>!-</w:t>
        </w:r>
        <w:proofErr w:type="gramEnd"/>
        <w:r w:rsidRPr="00990B57">
          <w:rPr>
            <w:rPrChange w:id="203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Severity Schedule Name</w:t>
        </w:r>
      </w:ins>
    </w:p>
    <w:p w:rsidR="00990B57" w:rsidRPr="00990B57" w:rsidRDefault="00990B57" w:rsidP="00990B57">
      <w:pPr>
        <w:pStyle w:val="CodeIDDSamples"/>
        <w:rPr>
          <w:ins w:id="204" w:author="sdzrp" w:date="2015-03-10T10:55:00Z"/>
          <w:rPrChange w:id="205" w:author="sdzrp" w:date="2015-03-10T10:56:00Z">
            <w:rPr>
              <w:ins w:id="206" w:author="sdzrp" w:date="2015-03-10T10:55:00Z"/>
              <w:rFonts w:ascii="Courier New" w:hAnsi="Courier New"/>
              <w:sz w:val="16"/>
            </w:rPr>
          </w:rPrChange>
        </w:rPr>
        <w:pPrChange w:id="207" w:author="sdzrp" w:date="2015-03-10T10:56:00Z">
          <w:pPr>
            <w:pStyle w:val="BodyText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after="0"/>
          </w:pPr>
        </w:pPrChange>
      </w:pPr>
      <w:ins w:id="208" w:author="sdzrp" w:date="2015-03-10T10:55:00Z">
        <w:r w:rsidRPr="00990B57">
          <w:rPr>
            <w:rPrChange w:id="209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  </w:t>
        </w:r>
        <w:proofErr w:type="gramStart"/>
        <w:r w:rsidRPr="00990B57">
          <w:rPr>
            <w:rPrChange w:id="210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,        </w:t>
        </w:r>
        <w:r w:rsidRPr="00990B57">
          <w:rPr>
            <w:rPrChange w:id="211" w:author="sdzrp" w:date="2015-03-10T10:56:00Z">
              <w:rPr>
                <w:rFonts w:ascii="Courier New" w:hAnsi="Courier New"/>
                <w:sz w:val="16"/>
              </w:rPr>
            </w:rPrChange>
          </w:rPr>
          <w:tab/>
        </w:r>
        <w:r w:rsidRPr="00990B57">
          <w:rPr>
            <w:rPrChange w:id="212" w:author="sdzrp" w:date="2015-03-10T10:56:00Z">
              <w:rPr>
                <w:rFonts w:ascii="Courier New" w:hAnsi="Courier New"/>
                <w:sz w:val="16"/>
              </w:rPr>
            </w:rPrChange>
          </w:rPr>
          <w:tab/>
          <w:t>!-</w:t>
        </w:r>
        <w:proofErr w:type="gramEnd"/>
        <w:r w:rsidRPr="00990B57">
          <w:rPr>
            <w:rPrChange w:id="213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Reference Humidistat Offset</w:t>
        </w:r>
      </w:ins>
    </w:p>
    <w:p w:rsidR="00990B57" w:rsidRPr="00990B57" w:rsidRDefault="00990B57" w:rsidP="00990B57">
      <w:pPr>
        <w:pStyle w:val="CodeIDDSamples"/>
        <w:rPr>
          <w:ins w:id="214" w:author="sdzrp" w:date="2015-03-10T10:55:00Z"/>
          <w:rPrChange w:id="215" w:author="sdzrp" w:date="2015-03-10T10:56:00Z">
            <w:rPr>
              <w:ins w:id="216" w:author="sdzrp" w:date="2015-03-10T10:55:00Z"/>
              <w:rFonts w:ascii="Courier New" w:hAnsi="Courier New"/>
              <w:sz w:val="16"/>
            </w:rPr>
          </w:rPrChange>
        </w:rPr>
        <w:pPrChange w:id="217" w:author="sdzrp" w:date="2015-03-10T10:56:00Z">
          <w:pPr>
            <w:pStyle w:val="BodyText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after="0"/>
          </w:pPr>
        </w:pPrChange>
      </w:pPr>
      <w:ins w:id="218" w:author="sdzrp" w:date="2015-03-10T10:55:00Z">
        <w:r w:rsidRPr="00990B57">
          <w:rPr>
            <w:rPrChange w:id="219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  Ther_Offset_</w:t>
        </w:r>
        <w:proofErr w:type="gramStart"/>
        <w:r w:rsidRPr="00990B57">
          <w:rPr>
            <w:rPrChange w:id="220" w:author="sdzrp" w:date="2015-03-10T10:56:00Z">
              <w:rPr>
                <w:rFonts w:ascii="Courier New" w:hAnsi="Courier New"/>
                <w:sz w:val="16"/>
              </w:rPr>
            </w:rPrChange>
          </w:rPr>
          <w:t>Zone1;</w:t>
        </w:r>
        <w:r w:rsidRPr="00990B57">
          <w:rPr>
            <w:rPrChange w:id="221" w:author="sdzrp" w:date="2015-03-10T10:56:00Z">
              <w:rPr>
                <w:rFonts w:ascii="Courier New" w:hAnsi="Courier New"/>
                <w:sz w:val="16"/>
              </w:rPr>
            </w:rPrChange>
          </w:rPr>
          <w:tab/>
          <w:t>!-</w:t>
        </w:r>
        <w:proofErr w:type="gramEnd"/>
        <w:r w:rsidRPr="00990B57">
          <w:rPr>
            <w:rPrChange w:id="222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Related Thermostat Offset Fault Name</w:t>
        </w:r>
      </w:ins>
    </w:p>
    <w:p w:rsidR="00990B57" w:rsidRPr="00990B57" w:rsidRDefault="00990B57" w:rsidP="00990B57">
      <w:pPr>
        <w:pStyle w:val="CodeIDDSamples"/>
        <w:rPr>
          <w:ins w:id="223" w:author="sdzrp" w:date="2015-03-10T10:55:00Z"/>
          <w:rPrChange w:id="224" w:author="sdzrp" w:date="2015-03-10T10:56:00Z">
            <w:rPr>
              <w:ins w:id="225" w:author="sdzrp" w:date="2015-03-10T10:55:00Z"/>
              <w:rFonts w:ascii="Courier New" w:hAnsi="Courier New"/>
              <w:sz w:val="16"/>
            </w:rPr>
          </w:rPrChange>
        </w:rPr>
        <w:pPrChange w:id="226" w:author="sdzrp" w:date="2015-03-10T10:56:00Z">
          <w:pPr>
            <w:pStyle w:val="BodyText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after="0"/>
          </w:pPr>
        </w:pPrChange>
      </w:pPr>
    </w:p>
    <w:p w:rsidR="00990B57" w:rsidRPr="00990B57" w:rsidRDefault="00990B57" w:rsidP="00990B57">
      <w:pPr>
        <w:pStyle w:val="CodeIDDSamples"/>
        <w:rPr>
          <w:ins w:id="227" w:author="sdzrp" w:date="2015-03-10T10:55:00Z"/>
          <w:rPrChange w:id="228" w:author="sdzrp" w:date="2015-03-10T10:56:00Z">
            <w:rPr>
              <w:ins w:id="229" w:author="sdzrp" w:date="2015-03-10T10:55:00Z"/>
              <w:rFonts w:ascii="Courier New" w:hAnsi="Courier New"/>
              <w:sz w:val="16"/>
            </w:rPr>
          </w:rPrChange>
        </w:rPr>
        <w:pPrChange w:id="230" w:author="sdzrp" w:date="2015-03-10T10:56:00Z">
          <w:pPr>
            <w:pStyle w:val="BodyText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after="0"/>
          </w:pPr>
        </w:pPrChange>
      </w:pPr>
      <w:proofErr w:type="spellStart"/>
      <w:ins w:id="231" w:author="sdzrp" w:date="2015-03-10T10:55:00Z">
        <w:r w:rsidRPr="00990B57">
          <w:rPr>
            <w:rPrChange w:id="232" w:author="sdzrp" w:date="2015-03-10T10:56:00Z">
              <w:rPr>
                <w:rFonts w:ascii="Courier New" w:hAnsi="Courier New"/>
                <w:sz w:val="16"/>
              </w:rPr>
            </w:rPrChange>
          </w:rPr>
          <w:t>FaultModel</w:t>
        </w:r>
        <w:proofErr w:type="gramStart"/>
        <w:r w:rsidRPr="00990B57">
          <w:rPr>
            <w:rPrChange w:id="233" w:author="sdzrp" w:date="2015-03-10T10:56:00Z">
              <w:rPr>
                <w:rFonts w:ascii="Courier New" w:hAnsi="Courier New"/>
                <w:sz w:val="16"/>
              </w:rPr>
            </w:rPrChange>
          </w:rPr>
          <w:t>:HumidistatOffset</w:t>
        </w:r>
        <w:proofErr w:type="spellEnd"/>
        <w:proofErr w:type="gramEnd"/>
        <w:r w:rsidRPr="00990B57">
          <w:rPr>
            <w:rPrChange w:id="234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, </w:t>
        </w:r>
      </w:ins>
    </w:p>
    <w:p w:rsidR="00990B57" w:rsidRPr="00990B57" w:rsidRDefault="00990B57" w:rsidP="00990B57">
      <w:pPr>
        <w:pStyle w:val="CodeIDDSamples"/>
        <w:rPr>
          <w:ins w:id="235" w:author="sdzrp" w:date="2015-03-10T10:55:00Z"/>
          <w:rPrChange w:id="236" w:author="sdzrp" w:date="2015-03-10T10:56:00Z">
            <w:rPr>
              <w:ins w:id="237" w:author="sdzrp" w:date="2015-03-10T10:55:00Z"/>
              <w:rFonts w:ascii="Courier New" w:hAnsi="Courier New"/>
              <w:sz w:val="16"/>
            </w:rPr>
          </w:rPrChange>
        </w:rPr>
        <w:pPrChange w:id="238" w:author="sdzrp" w:date="2015-03-10T10:56:00Z">
          <w:pPr>
            <w:pStyle w:val="BodyText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after="0"/>
          </w:pPr>
        </w:pPrChange>
      </w:pPr>
      <w:ins w:id="239" w:author="sdzrp" w:date="2015-03-10T10:55:00Z">
        <w:r w:rsidRPr="00990B57">
          <w:rPr>
            <w:rPrChange w:id="240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  Humi_Offset_</w:t>
        </w:r>
        <w:proofErr w:type="gramStart"/>
        <w:r w:rsidRPr="00990B57">
          <w:rPr>
            <w:rPrChange w:id="241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Zone2, </w:t>
        </w:r>
        <w:r w:rsidRPr="00990B57">
          <w:rPr>
            <w:rPrChange w:id="242" w:author="sdzrp" w:date="2015-03-10T10:56:00Z">
              <w:rPr>
                <w:rFonts w:ascii="Courier New" w:hAnsi="Courier New"/>
                <w:sz w:val="16"/>
              </w:rPr>
            </w:rPrChange>
          </w:rPr>
          <w:tab/>
          <w:t>!-</w:t>
        </w:r>
        <w:proofErr w:type="gramEnd"/>
        <w:r w:rsidRPr="00990B57">
          <w:rPr>
            <w:rPrChange w:id="243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Name</w:t>
        </w:r>
      </w:ins>
    </w:p>
    <w:p w:rsidR="00990B57" w:rsidRPr="00990B57" w:rsidRDefault="00990B57" w:rsidP="00990B57">
      <w:pPr>
        <w:pStyle w:val="CodeIDDSamples"/>
        <w:rPr>
          <w:ins w:id="244" w:author="sdzrp" w:date="2015-03-10T10:55:00Z"/>
          <w:rPrChange w:id="245" w:author="sdzrp" w:date="2015-03-10T10:56:00Z">
            <w:rPr>
              <w:ins w:id="246" w:author="sdzrp" w:date="2015-03-10T10:55:00Z"/>
              <w:rFonts w:ascii="Courier New" w:hAnsi="Courier New"/>
              <w:sz w:val="16"/>
            </w:rPr>
          </w:rPrChange>
        </w:rPr>
        <w:pPrChange w:id="247" w:author="sdzrp" w:date="2015-03-10T10:56:00Z">
          <w:pPr>
            <w:pStyle w:val="BodyText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after="0"/>
          </w:pPr>
        </w:pPrChange>
      </w:pPr>
      <w:ins w:id="248" w:author="sdzrp" w:date="2015-03-10T10:55:00Z">
        <w:r w:rsidRPr="00990B57">
          <w:rPr>
            <w:rPrChange w:id="249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  Zone 2 </w:t>
        </w:r>
        <w:proofErr w:type="gramStart"/>
        <w:r w:rsidRPr="00990B57">
          <w:rPr>
            <w:rPrChange w:id="250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Humidistat, </w:t>
        </w:r>
        <w:r w:rsidRPr="00990B57">
          <w:rPr>
            <w:rPrChange w:id="251" w:author="sdzrp" w:date="2015-03-10T10:56:00Z">
              <w:rPr>
                <w:rFonts w:ascii="Courier New" w:hAnsi="Courier New"/>
                <w:sz w:val="16"/>
              </w:rPr>
            </w:rPrChange>
          </w:rPr>
          <w:tab/>
          <w:t>!-</w:t>
        </w:r>
        <w:proofErr w:type="gramEnd"/>
        <w:r w:rsidRPr="00990B57">
          <w:rPr>
            <w:rPrChange w:id="252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Humidistat Name</w:t>
        </w:r>
      </w:ins>
    </w:p>
    <w:p w:rsidR="00990B57" w:rsidRPr="00990B57" w:rsidRDefault="00990B57" w:rsidP="00990B57">
      <w:pPr>
        <w:pStyle w:val="CodeIDDSamples"/>
        <w:rPr>
          <w:ins w:id="253" w:author="sdzrp" w:date="2015-03-10T10:55:00Z"/>
          <w:rPrChange w:id="254" w:author="sdzrp" w:date="2015-03-10T10:56:00Z">
            <w:rPr>
              <w:ins w:id="255" w:author="sdzrp" w:date="2015-03-10T10:55:00Z"/>
              <w:rFonts w:ascii="Courier New" w:hAnsi="Courier New"/>
              <w:sz w:val="16"/>
            </w:rPr>
          </w:rPrChange>
        </w:rPr>
        <w:pPrChange w:id="256" w:author="sdzrp" w:date="2015-03-10T10:56:00Z">
          <w:pPr>
            <w:pStyle w:val="BodyText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after="0"/>
          </w:pPr>
        </w:pPrChange>
      </w:pPr>
      <w:ins w:id="257" w:author="sdzrp" w:date="2015-03-10T10:55:00Z">
        <w:r w:rsidRPr="00990B57">
          <w:rPr>
            <w:rPrChange w:id="258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  </w:t>
        </w:r>
        <w:proofErr w:type="spellStart"/>
        <w:r w:rsidRPr="00990B57">
          <w:rPr>
            <w:rPrChange w:id="259" w:author="sdzrp" w:date="2015-03-10T10:56:00Z">
              <w:rPr>
                <w:rFonts w:ascii="Courier New" w:hAnsi="Courier New"/>
                <w:sz w:val="16"/>
              </w:rPr>
            </w:rPrChange>
          </w:rPr>
          <w:t>ThermostatOffsetIndependent</w:t>
        </w:r>
        <w:proofErr w:type="spellEnd"/>
        <w:proofErr w:type="gramStart"/>
        <w:r w:rsidRPr="00990B57">
          <w:rPr>
            <w:rPrChange w:id="260" w:author="sdzrp" w:date="2015-03-10T10:56:00Z">
              <w:rPr>
                <w:rFonts w:ascii="Courier New" w:hAnsi="Courier New"/>
                <w:sz w:val="16"/>
              </w:rPr>
            </w:rPrChange>
          </w:rPr>
          <w:t>, !</w:t>
        </w:r>
        <w:proofErr w:type="gramEnd"/>
        <w:r w:rsidRPr="00990B57">
          <w:rPr>
            <w:rPrChange w:id="261" w:author="sdzrp" w:date="2015-03-10T10:56:00Z">
              <w:rPr>
                <w:rFonts w:ascii="Courier New" w:hAnsi="Courier New"/>
                <w:sz w:val="16"/>
              </w:rPr>
            </w:rPrChange>
          </w:rPr>
          <w:t>- Humidistat Offset Type</w:t>
        </w:r>
      </w:ins>
    </w:p>
    <w:p w:rsidR="00990B57" w:rsidRPr="00990B57" w:rsidRDefault="00990B57" w:rsidP="00990B57">
      <w:pPr>
        <w:pStyle w:val="CodeIDDSamples"/>
        <w:rPr>
          <w:ins w:id="262" w:author="sdzrp" w:date="2015-03-10T10:55:00Z"/>
          <w:rPrChange w:id="263" w:author="sdzrp" w:date="2015-03-10T10:56:00Z">
            <w:rPr>
              <w:ins w:id="264" w:author="sdzrp" w:date="2015-03-10T10:55:00Z"/>
              <w:rFonts w:ascii="Courier New" w:hAnsi="Courier New"/>
              <w:sz w:val="16"/>
            </w:rPr>
          </w:rPrChange>
        </w:rPr>
        <w:pPrChange w:id="265" w:author="sdzrp" w:date="2015-03-10T10:56:00Z">
          <w:pPr>
            <w:pStyle w:val="BodyText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after="0"/>
          </w:pPr>
        </w:pPrChange>
      </w:pPr>
      <w:ins w:id="266" w:author="sdzrp" w:date="2015-03-10T10:55:00Z">
        <w:r w:rsidRPr="00990B57">
          <w:rPr>
            <w:rPrChange w:id="267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  </w:t>
        </w:r>
        <w:proofErr w:type="spellStart"/>
        <w:proofErr w:type="gramStart"/>
        <w:r w:rsidRPr="00990B57">
          <w:rPr>
            <w:rPrChange w:id="268" w:author="sdzrp" w:date="2015-03-10T10:56:00Z">
              <w:rPr>
                <w:rFonts w:ascii="Courier New" w:hAnsi="Courier New"/>
                <w:sz w:val="16"/>
              </w:rPr>
            </w:rPrChange>
          </w:rPr>
          <w:t>AlwaysOn</w:t>
        </w:r>
        <w:proofErr w:type="spellEnd"/>
        <w:r w:rsidRPr="00990B57">
          <w:rPr>
            <w:rPrChange w:id="269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,  </w:t>
        </w:r>
        <w:r w:rsidRPr="00990B57">
          <w:rPr>
            <w:rPrChange w:id="270" w:author="sdzrp" w:date="2015-03-10T10:56:00Z">
              <w:rPr>
                <w:rFonts w:ascii="Courier New" w:hAnsi="Courier New"/>
                <w:sz w:val="16"/>
              </w:rPr>
            </w:rPrChange>
          </w:rPr>
          <w:tab/>
        </w:r>
        <w:r w:rsidRPr="00990B57">
          <w:rPr>
            <w:rPrChange w:id="271" w:author="sdzrp" w:date="2015-03-10T10:56:00Z">
              <w:rPr>
                <w:rFonts w:ascii="Courier New" w:hAnsi="Courier New"/>
                <w:sz w:val="16"/>
              </w:rPr>
            </w:rPrChange>
          </w:rPr>
          <w:tab/>
          <w:t>!-</w:t>
        </w:r>
        <w:proofErr w:type="gramEnd"/>
        <w:r w:rsidRPr="00990B57">
          <w:rPr>
            <w:rPrChange w:id="272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Availability Schedule Name</w:t>
        </w:r>
      </w:ins>
    </w:p>
    <w:p w:rsidR="00990B57" w:rsidRPr="00990B57" w:rsidRDefault="00990B57" w:rsidP="00990B57">
      <w:pPr>
        <w:pStyle w:val="CodeIDDSamples"/>
        <w:rPr>
          <w:ins w:id="273" w:author="sdzrp" w:date="2015-03-10T10:55:00Z"/>
          <w:rPrChange w:id="274" w:author="sdzrp" w:date="2015-03-10T10:56:00Z">
            <w:rPr>
              <w:ins w:id="275" w:author="sdzrp" w:date="2015-03-10T10:55:00Z"/>
              <w:rFonts w:ascii="Courier New" w:hAnsi="Courier New"/>
              <w:sz w:val="16"/>
            </w:rPr>
          </w:rPrChange>
        </w:rPr>
        <w:pPrChange w:id="276" w:author="sdzrp" w:date="2015-03-10T10:56:00Z">
          <w:pPr>
            <w:pStyle w:val="BodyText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after="0"/>
          </w:pPr>
        </w:pPrChange>
      </w:pPr>
      <w:ins w:id="277" w:author="sdzrp" w:date="2015-03-10T10:55:00Z">
        <w:r w:rsidRPr="00990B57">
          <w:rPr>
            <w:rPrChange w:id="278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  </w:t>
        </w:r>
        <w:proofErr w:type="spellStart"/>
        <w:proofErr w:type="gramStart"/>
        <w:r w:rsidRPr="00990B57">
          <w:rPr>
            <w:rPrChange w:id="279" w:author="sdzrp" w:date="2015-03-10T10:56:00Z">
              <w:rPr>
                <w:rFonts w:ascii="Courier New" w:hAnsi="Courier New"/>
                <w:sz w:val="16"/>
              </w:rPr>
            </w:rPrChange>
          </w:rPr>
          <w:t>AlwaysOne</w:t>
        </w:r>
        <w:proofErr w:type="spellEnd"/>
        <w:r w:rsidRPr="00990B57">
          <w:rPr>
            <w:rPrChange w:id="280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, </w:t>
        </w:r>
        <w:r w:rsidRPr="00990B57">
          <w:rPr>
            <w:rPrChange w:id="281" w:author="sdzrp" w:date="2015-03-10T10:56:00Z">
              <w:rPr>
                <w:rFonts w:ascii="Courier New" w:hAnsi="Courier New"/>
                <w:sz w:val="16"/>
              </w:rPr>
            </w:rPrChange>
          </w:rPr>
          <w:tab/>
        </w:r>
        <w:r w:rsidRPr="00990B57">
          <w:rPr>
            <w:rPrChange w:id="282" w:author="sdzrp" w:date="2015-03-10T10:56:00Z">
              <w:rPr>
                <w:rFonts w:ascii="Courier New" w:hAnsi="Courier New"/>
                <w:sz w:val="16"/>
              </w:rPr>
            </w:rPrChange>
          </w:rPr>
          <w:tab/>
          <w:t>!-</w:t>
        </w:r>
        <w:proofErr w:type="gramEnd"/>
        <w:r w:rsidRPr="00990B57">
          <w:rPr>
            <w:rPrChange w:id="283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Severity Schedule Name</w:t>
        </w:r>
      </w:ins>
    </w:p>
    <w:p w:rsidR="00990B57" w:rsidRPr="00990B57" w:rsidRDefault="00990B57" w:rsidP="00990B57">
      <w:pPr>
        <w:pStyle w:val="CodeIDDSamples"/>
        <w:rPr>
          <w:ins w:id="284" w:author="sdzrp" w:date="2015-03-10T10:55:00Z"/>
          <w:rPrChange w:id="285" w:author="sdzrp" w:date="2015-03-10T10:56:00Z">
            <w:rPr>
              <w:ins w:id="286" w:author="sdzrp" w:date="2015-03-10T10:55:00Z"/>
              <w:rFonts w:ascii="Courier New" w:hAnsi="Courier New"/>
              <w:sz w:val="16"/>
            </w:rPr>
          </w:rPrChange>
        </w:rPr>
        <w:pPrChange w:id="287" w:author="sdzrp" w:date="2015-03-10T10:56:00Z">
          <w:pPr>
            <w:pStyle w:val="BodyText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after="0"/>
          </w:pPr>
        </w:pPrChange>
      </w:pPr>
      <w:ins w:id="288" w:author="sdzrp" w:date="2015-03-10T10:55:00Z">
        <w:r w:rsidRPr="00990B57">
          <w:rPr>
            <w:rPrChange w:id="289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  </w:t>
        </w:r>
        <w:proofErr w:type="gramStart"/>
        <w:r w:rsidRPr="00990B57">
          <w:rPr>
            <w:rPrChange w:id="290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10,        </w:t>
        </w:r>
        <w:r w:rsidRPr="00990B57">
          <w:rPr>
            <w:rPrChange w:id="291" w:author="sdzrp" w:date="2015-03-10T10:56:00Z">
              <w:rPr>
                <w:rFonts w:ascii="Courier New" w:hAnsi="Courier New"/>
                <w:sz w:val="16"/>
              </w:rPr>
            </w:rPrChange>
          </w:rPr>
          <w:tab/>
        </w:r>
        <w:r w:rsidRPr="00990B57">
          <w:rPr>
            <w:rPrChange w:id="292" w:author="sdzrp" w:date="2015-03-10T10:56:00Z">
              <w:rPr>
                <w:rFonts w:ascii="Courier New" w:hAnsi="Courier New"/>
                <w:sz w:val="16"/>
              </w:rPr>
            </w:rPrChange>
          </w:rPr>
          <w:tab/>
          <w:t>!-</w:t>
        </w:r>
        <w:proofErr w:type="gramEnd"/>
        <w:r w:rsidRPr="00990B57">
          <w:rPr>
            <w:rPrChange w:id="293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Reference Humidistat Offset</w:t>
        </w:r>
      </w:ins>
    </w:p>
    <w:p w:rsidR="00990B57" w:rsidRPr="00990B57" w:rsidRDefault="00990B57" w:rsidP="008A7E3D">
      <w:pPr>
        <w:pStyle w:val="CodeIDDSamples"/>
        <w:rPr>
          <w:ins w:id="294" w:author="sdzrp" w:date="2015-03-10T10:55:00Z"/>
          <w:rPrChange w:id="295" w:author="sdzrp" w:date="2015-03-10T10:56:00Z">
            <w:rPr>
              <w:ins w:id="296" w:author="sdzrp" w:date="2015-03-10T10:55:00Z"/>
              <w:rFonts w:ascii="Courier New" w:hAnsi="Courier New"/>
              <w:sz w:val="16"/>
            </w:rPr>
          </w:rPrChange>
        </w:rPr>
        <w:pPrChange w:id="297" w:author="sdzrp" w:date="2015-03-10T10:56:00Z">
          <w:pPr>
            <w:pStyle w:val="BodyText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after="0"/>
          </w:pPr>
        </w:pPrChange>
      </w:pPr>
      <w:ins w:id="298" w:author="sdzrp" w:date="2015-03-10T10:55:00Z">
        <w:r w:rsidRPr="00990B57">
          <w:rPr>
            <w:rPrChange w:id="299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  </w:t>
        </w:r>
        <w:proofErr w:type="gramStart"/>
        <w:r w:rsidRPr="00990B57">
          <w:rPr>
            <w:rPrChange w:id="300" w:author="sdzrp" w:date="2015-03-10T10:56:00Z">
              <w:rPr>
                <w:rFonts w:ascii="Courier New" w:hAnsi="Courier New"/>
                <w:sz w:val="16"/>
              </w:rPr>
            </w:rPrChange>
          </w:rPr>
          <w:t>;</w:t>
        </w:r>
        <w:r w:rsidRPr="00990B57">
          <w:rPr>
            <w:rPrChange w:id="301" w:author="sdzrp" w:date="2015-03-10T10:56:00Z">
              <w:rPr>
                <w:rFonts w:ascii="Courier New" w:hAnsi="Courier New"/>
                <w:sz w:val="16"/>
              </w:rPr>
            </w:rPrChange>
          </w:rPr>
          <w:tab/>
        </w:r>
        <w:r w:rsidRPr="00990B57">
          <w:rPr>
            <w:rPrChange w:id="302" w:author="sdzrp" w:date="2015-03-10T10:56:00Z">
              <w:rPr>
                <w:rFonts w:ascii="Courier New" w:hAnsi="Courier New"/>
                <w:sz w:val="16"/>
              </w:rPr>
            </w:rPrChange>
          </w:rPr>
          <w:tab/>
        </w:r>
        <w:r w:rsidRPr="00990B57">
          <w:rPr>
            <w:rPrChange w:id="303" w:author="sdzrp" w:date="2015-03-10T10:56:00Z">
              <w:rPr>
                <w:rFonts w:ascii="Courier New" w:hAnsi="Courier New"/>
                <w:sz w:val="16"/>
              </w:rPr>
            </w:rPrChange>
          </w:rPr>
          <w:tab/>
          <w:t>!-</w:t>
        </w:r>
        <w:proofErr w:type="gramEnd"/>
        <w:r w:rsidRPr="00990B57">
          <w:rPr>
            <w:rPrChange w:id="304" w:author="sdzrp" w:date="2015-03-10T10:56:00Z">
              <w:rPr>
                <w:rFonts w:ascii="Courier New" w:hAnsi="Courier New"/>
                <w:sz w:val="16"/>
              </w:rPr>
            </w:rPrChange>
          </w:rPr>
          <w:t xml:space="preserve"> Related Thermostat Offset Fault Name</w:t>
        </w:r>
      </w:ins>
    </w:p>
    <w:p w:rsidR="00990B57" w:rsidRDefault="00990B57" w:rsidP="00990B57">
      <w:pPr>
        <w:pStyle w:val="BodyText"/>
        <w:spacing w:after="0"/>
        <w:rPr>
          <w:ins w:id="305" w:author="sdzrp" w:date="2015-03-10T10:55:00Z"/>
        </w:rPr>
      </w:pPr>
    </w:p>
    <w:p w:rsidR="00990B57" w:rsidRDefault="00990B57" w:rsidP="007A2965"/>
    <w:sectPr w:rsidR="0099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E180E"/>
    <w:multiLevelType w:val="hybridMultilevel"/>
    <w:tmpl w:val="BDE0E4E0"/>
    <w:lvl w:ilvl="0" w:tplc="E3329D3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95685F"/>
    <w:multiLevelType w:val="hybridMultilevel"/>
    <w:tmpl w:val="878EBDEC"/>
    <w:lvl w:ilvl="0" w:tplc="45845998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170563"/>
    <w:multiLevelType w:val="singleLevel"/>
    <w:tmpl w:val="4A84109C"/>
    <w:lvl w:ilvl="0">
      <w:start w:val="1"/>
      <w:numFmt w:val="bullet"/>
      <w:pStyle w:val="List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</w:abstractNum>
  <w:abstractNum w:abstractNumId="3">
    <w:nsid w:val="5CC81CD2"/>
    <w:multiLevelType w:val="hybridMultilevel"/>
    <w:tmpl w:val="2FFE7618"/>
    <w:lvl w:ilvl="0" w:tplc="8A24F6F2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7B4B2F44"/>
    <w:multiLevelType w:val="hybridMultilevel"/>
    <w:tmpl w:val="DFCE63D6"/>
    <w:lvl w:ilvl="0" w:tplc="4C98C4B4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dzrp">
    <w15:presenceInfo w15:providerId="None" w15:userId="sdzr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BB"/>
    <w:rsid w:val="00084E1A"/>
    <w:rsid w:val="001218AC"/>
    <w:rsid w:val="00171570"/>
    <w:rsid w:val="004D1A0F"/>
    <w:rsid w:val="004E05B1"/>
    <w:rsid w:val="004E4EF2"/>
    <w:rsid w:val="005200E7"/>
    <w:rsid w:val="00575ABB"/>
    <w:rsid w:val="006056EF"/>
    <w:rsid w:val="007046A0"/>
    <w:rsid w:val="0070777A"/>
    <w:rsid w:val="007A2965"/>
    <w:rsid w:val="007E0510"/>
    <w:rsid w:val="008A7E3D"/>
    <w:rsid w:val="008C57AB"/>
    <w:rsid w:val="0095135D"/>
    <w:rsid w:val="00962B74"/>
    <w:rsid w:val="00990B57"/>
    <w:rsid w:val="00A809F1"/>
    <w:rsid w:val="00D74BFA"/>
    <w:rsid w:val="00E32FDB"/>
    <w:rsid w:val="00EB74BF"/>
    <w:rsid w:val="00F93AB1"/>
    <w:rsid w:val="00FD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A209A-271F-4EE3-A2D4-02C136DB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BA6"/>
    <w:pPr>
      <w:spacing w:before="60" w:after="60" w:line="240" w:lineRule="auto"/>
      <w:ind w:left="1080"/>
      <w:jc w:val="both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FD4BA6"/>
    <w:pPr>
      <w:keepNext/>
      <w:keepLines/>
      <w:spacing w:before="120" w:after="120" w:line="240" w:lineRule="atLeast"/>
      <w:outlineLvl w:val="2"/>
    </w:pPr>
    <w:rPr>
      <w:rFonts w:ascii="Arial Black" w:hAnsi="Arial Black"/>
      <w:spacing w:val="-10"/>
      <w:kern w:val="28"/>
    </w:rPr>
  </w:style>
  <w:style w:type="paragraph" w:styleId="Heading4">
    <w:name w:val="heading 4"/>
    <w:basedOn w:val="Normal"/>
    <w:next w:val="BodyText"/>
    <w:link w:val="Heading4Char"/>
    <w:qFormat/>
    <w:rsid w:val="00FD4BA6"/>
    <w:pPr>
      <w:keepNext/>
      <w:keepLines/>
      <w:spacing w:before="120" w:after="120" w:line="240" w:lineRule="atLeast"/>
      <w:outlineLvl w:val="3"/>
    </w:pPr>
    <w:rPr>
      <w:b/>
      <w:i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D4BA6"/>
    <w:rPr>
      <w:rFonts w:ascii="Arial Black" w:eastAsia="Times New Roman" w:hAnsi="Arial Black" w:cs="Times New Roman"/>
      <w:spacing w:val="-10"/>
      <w:kern w:val="28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FD4BA6"/>
    <w:rPr>
      <w:rFonts w:ascii="Arial" w:eastAsia="Times New Roman" w:hAnsi="Arial" w:cs="Times New Roman"/>
      <w:b/>
      <w:i/>
      <w:spacing w:val="-4"/>
      <w:kern w:val="28"/>
      <w:sz w:val="20"/>
      <w:szCs w:val="20"/>
      <w:lang w:eastAsia="en-US"/>
    </w:rPr>
  </w:style>
  <w:style w:type="paragraph" w:styleId="BodyText">
    <w:name w:val="Body Text"/>
    <w:basedOn w:val="Normal"/>
    <w:link w:val="BodyTextChar1"/>
    <w:rsid w:val="00575ABB"/>
  </w:style>
  <w:style w:type="character" w:customStyle="1" w:styleId="BodyTextChar">
    <w:name w:val="Body Text Char"/>
    <w:basedOn w:val="DefaultParagraphFont"/>
    <w:uiPriority w:val="99"/>
    <w:semiHidden/>
    <w:rsid w:val="00575ABB"/>
  </w:style>
  <w:style w:type="character" w:customStyle="1" w:styleId="BodyTextChar1">
    <w:name w:val="Body Text Char1"/>
    <w:basedOn w:val="DefaultParagraphFont"/>
    <w:link w:val="BodyText"/>
    <w:rsid w:val="00575ABB"/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BlockQuotation">
    <w:name w:val="Block Quotation"/>
    <w:basedOn w:val="Normal"/>
    <w:link w:val="BlockQuotationChar"/>
    <w:rsid w:val="00575ABB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</w:pPr>
    <w:rPr>
      <w:rFonts w:ascii="Arial Narrow" w:hAnsi="Arial Narrow"/>
    </w:rPr>
  </w:style>
  <w:style w:type="character" w:customStyle="1" w:styleId="BlockQuotationChar">
    <w:name w:val="Block Quotation Char"/>
    <w:basedOn w:val="DefaultParagraphFont"/>
    <w:link w:val="BlockQuotation"/>
    <w:rsid w:val="00575ABB"/>
    <w:rPr>
      <w:rFonts w:ascii="Arial Narrow" w:eastAsia="Times New Roman" w:hAnsi="Arial Narrow" w:cs="Times New Roman"/>
      <w:sz w:val="20"/>
      <w:szCs w:val="20"/>
      <w:shd w:val="pct5" w:color="auto" w:fill="auto"/>
      <w:lang w:eastAsia="en-US"/>
    </w:rPr>
  </w:style>
  <w:style w:type="paragraph" w:customStyle="1" w:styleId="IDDDefinition">
    <w:name w:val="IDD Definition"/>
    <w:basedOn w:val="Normal"/>
    <w:next w:val="BodyText"/>
    <w:link w:val="IDDDefinitionChar"/>
    <w:rsid w:val="00575ABB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after="0"/>
      <w:ind w:left="-432" w:right="-432"/>
    </w:pPr>
    <w:rPr>
      <w:rFonts w:ascii="Courier New" w:hAnsi="Courier New"/>
      <w:sz w:val="16"/>
    </w:rPr>
  </w:style>
  <w:style w:type="character" w:customStyle="1" w:styleId="IDDDefinitionChar">
    <w:name w:val="IDD Definition Char"/>
    <w:basedOn w:val="DefaultParagraphFont"/>
    <w:link w:val="IDDDefinition"/>
    <w:rsid w:val="00575ABB"/>
    <w:rPr>
      <w:rFonts w:ascii="Courier New" w:eastAsia="Times New Roman" w:hAnsi="Courier New" w:cs="Times New Roman"/>
      <w:sz w:val="16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BA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B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BA6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paragraph" w:styleId="NoSpacing">
    <w:name w:val="No Spacing"/>
    <w:basedOn w:val="BlockQuotation"/>
    <w:uiPriority w:val="1"/>
    <w:qFormat/>
    <w:rsid w:val="00FD4BA6"/>
  </w:style>
  <w:style w:type="paragraph" w:customStyle="1" w:styleId="CodeIDDSamples">
    <w:name w:val="Code/IDD Samples"/>
    <w:basedOn w:val="Normal"/>
    <w:next w:val="BodyText"/>
    <w:link w:val="CodeIDDSamplesChar"/>
    <w:rsid w:val="00FD4BA6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ind w:left="1008"/>
      <w:jc w:val="left"/>
    </w:pPr>
    <w:rPr>
      <w:rFonts w:ascii="Courier New" w:hAnsi="Courier New"/>
      <w:sz w:val="18"/>
    </w:rPr>
  </w:style>
  <w:style w:type="character" w:customStyle="1" w:styleId="CodeIDDSamplesChar">
    <w:name w:val="Code/IDD Samples Char"/>
    <w:basedOn w:val="DefaultParagraphFont"/>
    <w:link w:val="CodeIDDSamples"/>
    <w:rsid w:val="00FD4BA6"/>
    <w:rPr>
      <w:rFonts w:ascii="Courier New" w:eastAsia="Times New Roman" w:hAnsi="Courier New" w:cs="Times New Roman"/>
      <w:sz w:val="1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B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Bullet">
    <w:name w:val="List Bullet"/>
    <w:basedOn w:val="List"/>
    <w:rsid w:val="00D74BFA"/>
    <w:pPr>
      <w:numPr>
        <w:numId w:val="4"/>
      </w:numPr>
      <w:contextualSpacing w:val="0"/>
    </w:pPr>
  </w:style>
  <w:style w:type="paragraph" w:styleId="List">
    <w:name w:val="List"/>
    <w:basedOn w:val="Normal"/>
    <w:uiPriority w:val="99"/>
    <w:semiHidden/>
    <w:unhideWhenUsed/>
    <w:rsid w:val="00D74BFA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830F3-25E1-42DD-BDEB-78BFBE79C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sdzrp</dc:creator>
  <cp:keywords/>
  <dc:description/>
  <cp:lastModifiedBy>sdzrp</cp:lastModifiedBy>
  <cp:revision>22</cp:revision>
  <dcterms:created xsi:type="dcterms:W3CDTF">2015-02-20T01:19:00Z</dcterms:created>
  <dcterms:modified xsi:type="dcterms:W3CDTF">2015-03-10T17:57:00Z</dcterms:modified>
</cp:coreProperties>
</file>